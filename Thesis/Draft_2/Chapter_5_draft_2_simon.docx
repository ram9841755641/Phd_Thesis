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F4123" w14:textId="77777777" w:rsidR="00FC6B24" w:rsidRPr="00376D76" w:rsidRDefault="00FC6B24" w:rsidP="005B25C6">
      <w:pPr>
        <w:spacing w:line="480" w:lineRule="auto"/>
        <w:jc w:val="center"/>
        <w:rPr>
          <w:sz w:val="48"/>
        </w:rPr>
      </w:pPr>
      <w:r w:rsidRPr="00376D76">
        <w:rPr>
          <w:sz w:val="48"/>
        </w:rPr>
        <w:t>Chapter 5</w:t>
      </w:r>
    </w:p>
    <w:p w14:paraId="68629EA0" w14:textId="77777777" w:rsidR="00FC6B24" w:rsidRPr="00376D76" w:rsidRDefault="00FC6B24" w:rsidP="005B25C6">
      <w:pPr>
        <w:spacing w:line="480" w:lineRule="auto"/>
        <w:jc w:val="center"/>
      </w:pPr>
    </w:p>
    <w:p w14:paraId="2A6C41D5" w14:textId="77777777" w:rsidR="00FC6B24" w:rsidRDefault="00FC6B24" w:rsidP="00F343D3">
      <w:pPr>
        <w:spacing w:line="480" w:lineRule="auto"/>
        <w:jc w:val="both"/>
        <w:rPr>
          <w:ins w:id="0" w:author="Ram Shrestha" w:date="2013-11-22T09:53:00Z"/>
          <w:rFonts w:ascii="Times New Roman" w:hAnsi="Times New Roman"/>
          <w:b/>
          <w:bCs/>
          <w:iCs/>
        </w:rPr>
      </w:pPr>
      <w:r w:rsidRPr="00376D76">
        <w:rPr>
          <w:rFonts w:ascii="Times New Roman" w:hAnsi="Times New Roman"/>
          <w:b/>
          <w:bCs/>
          <w:iCs/>
        </w:rPr>
        <w:t xml:space="preserve">The application of Seq2Res to </w:t>
      </w:r>
      <w:r w:rsidR="009C0088">
        <w:rPr>
          <w:rFonts w:ascii="Times New Roman" w:hAnsi="Times New Roman"/>
          <w:b/>
          <w:bCs/>
          <w:iCs/>
        </w:rPr>
        <w:t xml:space="preserve">evaluate high-throughput sequencing as a </w:t>
      </w:r>
      <w:r w:rsidRPr="00376D76">
        <w:rPr>
          <w:rFonts w:ascii="Times New Roman" w:hAnsi="Times New Roman"/>
          <w:b/>
          <w:bCs/>
          <w:iCs/>
        </w:rPr>
        <w:t xml:space="preserve">large-scale, cost-effective </w:t>
      </w:r>
      <w:r w:rsidR="009C0088">
        <w:rPr>
          <w:rFonts w:ascii="Times New Roman" w:hAnsi="Times New Roman"/>
          <w:b/>
          <w:bCs/>
          <w:iCs/>
        </w:rPr>
        <w:t>alternative to conventional HIV resistance genotyping</w:t>
      </w:r>
    </w:p>
    <w:p w14:paraId="16265CD3" w14:textId="77777777" w:rsidR="005B25C6" w:rsidRDefault="005B25C6" w:rsidP="00F343D3">
      <w:pPr>
        <w:pStyle w:val="Heading1"/>
        <w:numPr>
          <w:numberingChange w:id="1" w:author="Ram Shrestha" w:date="2013-11-22T09:56:00Z" w:original="%1:1:0:)"/>
        </w:numPr>
        <w:spacing w:line="480" w:lineRule="auto"/>
        <w:jc w:val="both"/>
        <w:rPr>
          <w:ins w:id="2" w:author="Ram Shrestha" w:date="2013-11-22T09:54:00Z"/>
        </w:rPr>
      </w:pPr>
      <w:ins w:id="3" w:author="Ram Shrestha" w:date="2013-11-22T09:54:00Z">
        <w:r>
          <w:t xml:space="preserve"> Introduction</w:t>
        </w:r>
      </w:ins>
    </w:p>
    <w:p w14:paraId="58C3D953" w14:textId="77777777" w:rsidR="00FC6B24" w:rsidRDefault="004455C3" w:rsidP="00F343D3">
      <w:pPr>
        <w:spacing w:line="480" w:lineRule="auto"/>
        <w:jc w:val="both"/>
        <w:rPr>
          <w:ins w:id="4" w:author="Ram Shrestha" w:date="2013-11-23T09:39:00Z"/>
        </w:rPr>
      </w:pPr>
      <w:commentRangeStart w:id="5"/>
      <w:ins w:id="6" w:author="Ram Shrestha" w:date="2013-11-22T11:05:00Z">
        <w:r>
          <w:t xml:space="preserve">HIV transmission to a </w:t>
        </w:r>
      </w:ins>
      <w:ins w:id="7" w:author="Ram Shrestha" w:date="2013-11-22T11:09:00Z">
        <w:r w:rsidR="001B4FCC">
          <w:t>newborn</w:t>
        </w:r>
      </w:ins>
      <w:ins w:id="8" w:author="Ram Shrestha" w:date="2013-11-22T11:05:00Z">
        <w:r>
          <w:t xml:space="preserve"> </w:t>
        </w:r>
      </w:ins>
      <w:ins w:id="9" w:author="Ram Shrestha" w:date="2013-11-22T11:09:00Z">
        <w:r w:rsidR="001B4FCC">
          <w:t>child from</w:t>
        </w:r>
      </w:ins>
      <w:ins w:id="10" w:author="Ram Shrestha" w:date="2013-11-22T11:05:00Z">
        <w:r w:rsidR="001B4FCC">
          <w:t xml:space="preserve"> an infected mother</w:t>
        </w:r>
      </w:ins>
      <w:ins w:id="11" w:author="Ram Shrestha" w:date="2013-11-22T11:54:00Z">
        <w:r w:rsidR="003B36F5">
          <w:t xml:space="preserve"> during delivery or </w:t>
        </w:r>
      </w:ins>
      <w:ins w:id="12" w:author="Ram Shrestha" w:date="2013-11-22T19:03:00Z">
        <w:r w:rsidR="00CC5914">
          <w:t xml:space="preserve">at </w:t>
        </w:r>
      </w:ins>
      <w:ins w:id="13" w:author="Ram Shrestha" w:date="2013-11-23T16:34:00Z">
        <w:r w:rsidR="00904068">
          <w:t>breast-feeding</w:t>
        </w:r>
      </w:ins>
      <w:ins w:id="14" w:author="Ram Shrestha" w:date="2013-11-22T11:05:00Z">
        <w:r w:rsidR="001B4FCC">
          <w:t xml:space="preserve"> has been concerned </w:t>
        </w:r>
      </w:ins>
      <w:ins w:id="15" w:author="Ram Shrestha" w:date="2013-11-22T11:09:00Z">
        <w:r w:rsidR="001B4FCC">
          <w:t>since it was report</w:t>
        </w:r>
      </w:ins>
      <w:ins w:id="16" w:author="Ram Shrestha" w:date="2013-11-22T11:27:00Z">
        <w:r w:rsidR="00614C69">
          <w:t>ed</w:t>
        </w:r>
      </w:ins>
      <w:ins w:id="17" w:author="Ram Shrestha" w:date="2013-11-22T11:09:00Z">
        <w:r w:rsidR="001B4FCC">
          <w:t xml:space="preserve"> first in mid 1980s </w:t>
        </w:r>
      </w:ins>
      <w:ins w:id="18" w:author="Ram Shrestha" w:date="2013-11-23T16:34:00Z">
        <w:r w:rsidR="0070342F">
          <w:fldChar w:fldCharType="begin">
            <w:fldData xml:space="preserve">PEVuZE5vdGU+PENpdGU+PEF1dGhvcj5Nb2ZlbnNvbjwvQXV0aG9yPjxZZWFyPjE5OTc8L1llYXI+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</w:fldData>
          </w:fldChar>
        </w:r>
      </w:ins>
      <w:ins w:id="19" w:author="Ram Shrestha" w:date="2013-11-25T13:32:00Z">
        <w:r w:rsidR="00851AA2">
          <w:instrText xml:space="preserve"> ADDIN EN.CITE </w:instrText>
        </w:r>
        <w:r w:rsidR="00851AA2">
          <w:fldChar w:fldCharType="begin">
            <w:fldData xml:space="preserve">PEVuZE5vdGU+PENpdGU+PEF1dGhvcj5Nb2ZlbnNvbjwvQXV0aG9yPjxZZWFyPjE5OTc8L1llYXI+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</w:fldData>
          </w:fldChar>
        </w:r>
        <w:r w:rsidR="00851AA2">
          <w:instrText xml:space="preserve"> ADDIN EN.CITE.DATA </w:instrText>
        </w:r>
        <w:r w:rsidR="00851AA2">
          <w:fldChar w:fldCharType="end"/>
        </w:r>
      </w:ins>
      <w:r w:rsidR="0070342F">
        <w:fldChar w:fldCharType="separate"/>
      </w:r>
      <w:ins w:id="20" w:author="Ram Shrestha" w:date="2013-11-23T16:34:00Z">
        <w:r w:rsidR="00904068">
          <w:rPr>
            <w:noProof/>
          </w:rPr>
          <w:t>(Mofenson, 1997; Wiktor et al., 1997)</w:t>
        </w:r>
        <w:r w:rsidR="0070342F">
          <w:fldChar w:fldCharType="end"/>
        </w:r>
      </w:ins>
      <w:ins w:id="21" w:author="Ram Shrestha" w:date="2013-11-22T11:09:00Z">
        <w:r w:rsidR="001B4FCC">
          <w:t>.</w:t>
        </w:r>
      </w:ins>
      <w:ins w:id="22" w:author="Ram Shrestha" w:date="2013-11-22T11:32:00Z">
        <w:r w:rsidR="00614C69">
          <w:t xml:space="preserve"> The only available antiretroviral drug </w:t>
        </w:r>
      </w:ins>
      <w:ins w:id="23" w:author="Ram Shrestha" w:date="2013-11-22T11:33:00Z">
        <w:r w:rsidR="00614C69">
          <w:t xml:space="preserve">in that time was </w:t>
        </w:r>
      </w:ins>
      <w:proofErr w:type="spellStart"/>
      <w:ins w:id="24" w:author="Ram Shrestha" w:date="2013-11-22T11:32:00Z">
        <w:r w:rsidR="00614C69">
          <w:t>zidovudine</w:t>
        </w:r>
        <w:proofErr w:type="spellEnd"/>
        <w:r w:rsidR="00614C69">
          <w:t xml:space="preserve"> (AZT).</w:t>
        </w:r>
      </w:ins>
      <w:ins w:id="25" w:author="Ram Shrestha" w:date="2013-11-22T11:51:00Z">
        <w:r w:rsidR="003B36F5">
          <w:t xml:space="preserve"> A study conducted on </w:t>
        </w:r>
      </w:ins>
      <w:ins w:id="26" w:author="Ram Shrestha" w:date="2013-11-22T12:02:00Z">
        <w:r w:rsidR="00547E7B">
          <w:t xml:space="preserve">a group of </w:t>
        </w:r>
      </w:ins>
      <w:ins w:id="27" w:author="Ram Shrestha" w:date="2013-11-22T12:01:00Z">
        <w:r w:rsidR="00547E7B">
          <w:t>pregnant women</w:t>
        </w:r>
      </w:ins>
      <w:ins w:id="28" w:author="Ram Shrestha" w:date="2013-11-23T09:51:00Z">
        <w:r w:rsidR="00826A27">
          <w:t xml:space="preserve"> that were</w:t>
        </w:r>
      </w:ins>
      <w:ins w:id="29" w:author="Ram Shrestha" w:date="2013-11-22T12:01:00Z">
        <w:r w:rsidR="00547E7B">
          <w:t xml:space="preserve"> given AZT 14 weeks before child birth and </w:t>
        </w:r>
      </w:ins>
      <w:ins w:id="30" w:author="Ram Shrestha" w:date="2013-11-22T12:02:00Z">
        <w:r w:rsidR="00547E7B">
          <w:t xml:space="preserve">an another group of pregnant women </w:t>
        </w:r>
      </w:ins>
      <w:ins w:id="31" w:author="Ram Shrestha" w:date="2013-11-23T09:51:00Z">
        <w:r w:rsidR="00826A27">
          <w:t xml:space="preserve">that were </w:t>
        </w:r>
      </w:ins>
      <w:ins w:id="32" w:author="Ram Shrestha" w:date="2013-11-22T12:02:00Z">
        <w:r w:rsidR="00547E7B">
          <w:t xml:space="preserve">not given AZT showed that the </w:t>
        </w:r>
      </w:ins>
      <w:ins w:id="33" w:author="Ram Shrestha" w:date="2013-11-22T12:03:00Z">
        <w:r w:rsidR="00547E7B">
          <w:t xml:space="preserve">risk of transmission of HIV virus from </w:t>
        </w:r>
      </w:ins>
      <w:ins w:id="34" w:author="Ram Shrestha" w:date="2013-11-22T12:04:00Z">
        <w:r w:rsidR="00547E7B">
          <w:t xml:space="preserve">infected </w:t>
        </w:r>
      </w:ins>
      <w:ins w:id="35" w:author="Ram Shrestha" w:date="2013-11-22T12:03:00Z">
        <w:r w:rsidR="00547E7B">
          <w:t xml:space="preserve">mother to child </w:t>
        </w:r>
      </w:ins>
      <w:ins w:id="36" w:author="Ram Shrestha" w:date="2013-11-22T12:04:00Z">
        <w:r w:rsidR="00547E7B">
          <w:t xml:space="preserve">during birth </w:t>
        </w:r>
      </w:ins>
      <w:ins w:id="37" w:author="Ram Shrestha" w:date="2013-11-22T12:05:00Z">
        <w:r w:rsidR="00547E7B">
          <w:t xml:space="preserve">was </w:t>
        </w:r>
      </w:ins>
      <w:ins w:id="38" w:author="Ram Shrestha" w:date="2013-11-22T12:04:00Z">
        <w:r w:rsidR="00547E7B">
          <w:t>significantly reduced</w:t>
        </w:r>
      </w:ins>
      <w:ins w:id="39" w:author="Ram Shrestha" w:date="2013-11-22T12:05:00Z">
        <w:r w:rsidR="00547E7B">
          <w:t xml:space="preserve"> </w:t>
        </w:r>
      </w:ins>
      <w:ins w:id="40" w:author="Ram Shrestha" w:date="2013-11-22T12:06:00Z">
        <w:r w:rsidR="00547E7B">
          <w:t>by two-third</w:t>
        </w:r>
      </w:ins>
      <w:ins w:id="41" w:author="Ram Shrestha" w:date="2013-11-22T12:05:00Z">
        <w:r w:rsidR="00547E7B">
          <w:t xml:space="preserve"> </w:t>
        </w:r>
      </w:ins>
      <w:ins w:id="42" w:author="Ram Shrestha" w:date="2013-11-23T16:34:00Z">
        <w:r w:rsidR="0070342F">
          <w:fldChar w:fldCharType="begin">
            <w:fldData xml:space="preserve">PEVuZE5vdGU+PENpdGU+PEF1dGhvcj5Db25ub3I8L0F1dGhvcj48WWVhcj4xOTk0PC9ZZWFyPjxS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</w:fldData>
          </w:fldChar>
        </w:r>
      </w:ins>
      <w:ins w:id="43" w:author="Ram Shrestha" w:date="2013-11-25T13:32:00Z">
        <w:r w:rsidR="00851AA2">
          <w:instrText xml:space="preserve"> ADDIN EN.CITE </w:instrText>
        </w:r>
        <w:r w:rsidR="00851AA2">
          <w:fldChar w:fldCharType="begin">
            <w:fldData xml:space="preserve">PEVuZE5vdGU+PENpdGU+PEF1dGhvcj5Db25ub3I8L0F1dGhvcj48WWVhcj4xOTk0PC9ZZWFyPjxS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</w:fldData>
          </w:fldChar>
        </w:r>
        <w:r w:rsidR="00851AA2">
          <w:instrText xml:space="preserve"> ADDIN EN.CITE.DATA </w:instrText>
        </w:r>
        <w:r w:rsidR="00851AA2">
          <w:fldChar w:fldCharType="end"/>
        </w:r>
      </w:ins>
      <w:r w:rsidR="0070342F">
        <w:fldChar w:fldCharType="separate"/>
      </w:r>
      <w:ins w:id="44" w:author="Ram Shrestha" w:date="2013-11-23T16:34:00Z">
        <w:r w:rsidR="00904068">
          <w:rPr>
            <w:noProof/>
          </w:rPr>
          <w:t>(Connor et al., 1994)</w:t>
        </w:r>
        <w:r w:rsidR="0070342F">
          <w:fldChar w:fldCharType="end"/>
        </w:r>
      </w:ins>
      <w:ins w:id="45" w:author="Ram Shrestha" w:date="2013-11-22T12:04:00Z">
        <w:r w:rsidR="00547E7B">
          <w:t>.</w:t>
        </w:r>
      </w:ins>
      <w:ins w:id="46" w:author="Ram Shrestha" w:date="2013-11-22T17:15:00Z">
        <w:r w:rsidR="00F165B4">
          <w:t xml:space="preserve"> </w:t>
        </w:r>
      </w:ins>
      <w:ins w:id="47" w:author="Ram Shrestha" w:date="2013-11-22T18:25:00Z">
        <w:r w:rsidR="001939D3">
          <w:t>A</w:t>
        </w:r>
      </w:ins>
      <w:ins w:id="48" w:author="Ram Shrestha" w:date="2013-11-22T17:15:00Z">
        <w:r w:rsidR="00F165B4">
          <w:t xml:space="preserve">nother study </w:t>
        </w:r>
      </w:ins>
      <w:ins w:id="49" w:author="Ram Shrestha" w:date="2013-11-22T18:25:00Z">
        <w:r w:rsidR="001939D3">
          <w:t xml:space="preserve">that began in 1997 </w:t>
        </w:r>
      </w:ins>
      <w:ins w:id="50" w:author="Ram Shrestha" w:date="2013-11-22T17:15:00Z">
        <w:r w:rsidR="00F165B4">
          <w:t xml:space="preserve">in Ugandan </w:t>
        </w:r>
      </w:ins>
      <w:ins w:id="51" w:author="Ram Shrestha" w:date="2013-11-22T18:25:00Z">
        <w:r w:rsidR="001939D3">
          <w:t xml:space="preserve">HIV infected pregnant women </w:t>
        </w:r>
        <w:r w:rsidR="0098747E">
          <w:t xml:space="preserve">compared the efficacy of </w:t>
        </w:r>
        <w:proofErr w:type="spellStart"/>
        <w:r w:rsidR="0098747E">
          <w:t>zidovudine</w:t>
        </w:r>
        <w:proofErr w:type="spellEnd"/>
        <w:r w:rsidR="0098747E">
          <w:t xml:space="preserve"> and nevirapine (NVP) antiretroviral drug to prevent the </w:t>
        </w:r>
      </w:ins>
      <w:ins w:id="52" w:author="Ram Shrestha" w:date="2013-11-22T18:29:00Z">
        <w:r w:rsidR="0098747E">
          <w:t>viral transmission from mother to child</w:t>
        </w:r>
      </w:ins>
      <w:ins w:id="53" w:author="Ram Shrestha" w:date="2013-11-22T18:30:00Z">
        <w:r w:rsidR="0098747E">
          <w:t xml:space="preserve"> </w:t>
        </w:r>
      </w:ins>
      <w:ins w:id="54" w:author="Ram Shrestha" w:date="2013-11-23T16:34:00Z">
        <w:r w:rsidR="0070342F">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LXJlc291cmNlLW51bT48bGFuZ3VhZ2U+ZW5nPC9sYW5ndWFnZT48L3JlY29yZD48L0NpdGU+PC9F
bmROb3RlPgB=
</w:fldData>
          </w:fldChar>
        </w:r>
      </w:ins>
      <w:ins w:id="55" w:author="Ram Shrestha" w:date="2013-11-25T13:32:00Z">
        <w:r w:rsidR="00851AA2">
          <w:instrText xml:space="preserve"> ADDIN EN.CITE </w:instrText>
        </w:r>
        <w:r w:rsidR="00851AA2">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LXJlc291cmNlLW51bT48bGFuZ3VhZ2U+ZW5nPC9sYW5ndWFnZT48L3JlY29yZD48L0NpdGU+PC9F
bmROb3RlPgB=
</w:fldData>
          </w:fldChar>
        </w:r>
        <w:r w:rsidR="00851AA2">
          <w:instrText xml:space="preserve"> ADDIN EN.CITE.DATA </w:instrText>
        </w:r>
        <w:r w:rsidR="00851AA2">
          <w:fldChar w:fldCharType="end"/>
        </w:r>
      </w:ins>
      <w:r w:rsidR="0070342F">
        <w:fldChar w:fldCharType="separate"/>
      </w:r>
      <w:ins w:id="56" w:author="Ram Shrestha" w:date="2013-11-23T16:34:00Z">
        <w:r w:rsidR="00904068">
          <w:rPr>
            <w:noProof/>
          </w:rPr>
          <w:t>(Guay et al., 1999)</w:t>
        </w:r>
        <w:r w:rsidR="0070342F">
          <w:fldChar w:fldCharType="end"/>
        </w:r>
      </w:ins>
      <w:ins w:id="57" w:author="Ram Shrestha" w:date="2013-11-22T18:29:00Z">
        <w:r w:rsidR="0098747E">
          <w:t>.</w:t>
        </w:r>
      </w:ins>
      <w:ins w:id="58" w:author="Ram Shrestha" w:date="2013-11-22T18:30:00Z">
        <w:r w:rsidR="0098747E">
          <w:t xml:space="preserve"> </w:t>
        </w:r>
      </w:ins>
      <w:ins w:id="59" w:author="Ram Shrestha" w:date="2013-11-22T18:32:00Z">
        <w:r w:rsidR="0098747E">
          <w:t xml:space="preserve"> The study showed that NVP reduced the risk of </w:t>
        </w:r>
      </w:ins>
      <w:ins w:id="60" w:author="Ram Shrestha" w:date="2013-11-22T18:33:00Z">
        <w:r w:rsidR="0098747E">
          <w:t xml:space="preserve">transmission better than AZT </w:t>
        </w:r>
      </w:ins>
      <w:ins w:id="61" w:author="Ram Shrestha" w:date="2013-11-23T16:34:00Z">
        <w:r w:rsidR="0070342F">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LXJlc291cmNlLW51bT48bGFuZ3VhZ2U+ZW5nPC9sYW5ndWFnZT48L3JlY29yZD48L0NpdGU+PENp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=
</w:fldData>
          </w:fldChar>
        </w:r>
      </w:ins>
      <w:ins w:id="62" w:author="Ram Shrestha" w:date="2013-11-25T13:32:00Z">
        <w:r w:rsidR="00851AA2">
          <w:instrText xml:space="preserve"> ADDIN EN.CITE </w:instrText>
        </w:r>
        <w:r w:rsidR="00851AA2">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LXJlc291cmNlLW51bT48bGFuZ3VhZ2U+ZW5nPC9sYW5ndWFnZT48L3JlY29yZD48L0NpdGU+PENp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=
</w:fldData>
          </w:fldChar>
        </w:r>
        <w:r w:rsidR="00851AA2">
          <w:instrText xml:space="preserve"> ADDIN EN.CITE.DATA </w:instrText>
        </w:r>
        <w:r w:rsidR="00851AA2">
          <w:fldChar w:fldCharType="end"/>
        </w:r>
      </w:ins>
      <w:r w:rsidR="0070342F">
        <w:fldChar w:fldCharType="separate"/>
      </w:r>
      <w:ins w:id="63" w:author="Ram Shrestha" w:date="2013-11-23T16:34:00Z">
        <w:r w:rsidR="00904068">
          <w:rPr>
            <w:noProof/>
          </w:rPr>
          <w:t>(Guay et al., 1999; Jackson et al., 2003)</w:t>
        </w:r>
        <w:r w:rsidR="0070342F">
          <w:fldChar w:fldCharType="end"/>
        </w:r>
      </w:ins>
      <w:ins w:id="64" w:author="Ram Shrestha" w:date="2013-11-22T18:33:00Z">
        <w:r w:rsidR="0098747E">
          <w:t>.</w:t>
        </w:r>
      </w:ins>
      <w:ins w:id="65" w:author="Ram Shrestha" w:date="2013-11-22T18:34:00Z">
        <w:r w:rsidR="0098747E">
          <w:t xml:space="preserve"> A study in Thailand showed that single dose of NVP to both mother and newborn child could </w:t>
        </w:r>
      </w:ins>
      <w:ins w:id="66" w:author="Ram Shrestha" w:date="2013-11-22T18:35:00Z">
        <w:r w:rsidR="0098747E">
          <w:t>further</w:t>
        </w:r>
      </w:ins>
      <w:ins w:id="67" w:author="Ram Shrestha" w:date="2013-11-22T18:34:00Z">
        <w:r w:rsidR="0098747E">
          <w:t xml:space="preserve"> reduce the transmission in the child</w:t>
        </w:r>
      </w:ins>
      <w:ins w:id="68" w:author="Ram Shrestha" w:date="2013-11-22T18:36:00Z">
        <w:r w:rsidR="0098747E">
          <w:t xml:space="preserve"> </w:t>
        </w:r>
      </w:ins>
      <w:ins w:id="69" w:author="Ram Shrestha" w:date="2013-11-23T16:34:00Z">
        <w:r w:rsidR="0070342F">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ZS1udW0+PGxhbmd1YWdlPmVuZzwvbGFuZ3VhZ2U+PC9yZWNvcmQ+PC9DaXRlPjwvRW5kTm90ZT5=
</w:fldData>
          </w:fldChar>
        </w:r>
      </w:ins>
      <w:ins w:id="70" w:author="Ram Shrestha" w:date="2013-11-25T13:32:00Z">
        <w:r w:rsidR="00851AA2">
          <w:instrText xml:space="preserve"> ADDIN EN.CITE </w:instrText>
        </w:r>
        <w:r w:rsidR="00851AA2">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ZS1udW0+PGxhbmd1YWdlPmVuZzwvbGFuZ3VhZ2U+PC9yZWNvcmQ+PC9DaXRlPjwvRW5kTm90ZT5=
</w:fldData>
          </w:fldChar>
        </w:r>
        <w:r w:rsidR="00851AA2">
          <w:instrText xml:space="preserve"> ADDIN EN.CITE.DATA </w:instrText>
        </w:r>
        <w:r w:rsidR="00851AA2">
          <w:fldChar w:fldCharType="end"/>
        </w:r>
      </w:ins>
      <w:r w:rsidR="0070342F">
        <w:fldChar w:fldCharType="separate"/>
      </w:r>
      <w:ins w:id="71" w:author="Ram Shrestha" w:date="2013-11-23T16:34:00Z">
        <w:r w:rsidR="00904068">
          <w:rPr>
            <w:noProof/>
          </w:rPr>
          <w:t>(Lallemant et al., 2004)</w:t>
        </w:r>
        <w:r w:rsidR="0070342F">
          <w:fldChar w:fldCharType="end"/>
        </w:r>
      </w:ins>
      <w:ins w:id="72" w:author="Ram Shrestha" w:date="2013-11-22T18:34:00Z">
        <w:r w:rsidR="0098747E">
          <w:t>.</w:t>
        </w:r>
      </w:ins>
    </w:p>
    <w:p w14:paraId="6C753AB6" w14:textId="77777777" w:rsidR="00C15C9A" w:rsidRDefault="00C15C9A" w:rsidP="00F343D3">
      <w:pPr>
        <w:numPr>
          <w:ins w:id="73" w:author="Ram Shrestha" w:date="2013-11-23T09:39:00Z"/>
        </w:numPr>
        <w:spacing w:line="480" w:lineRule="auto"/>
        <w:jc w:val="both"/>
        <w:rPr>
          <w:ins w:id="74" w:author="Ram Shrestha" w:date="2013-11-22T18:33:00Z"/>
        </w:rPr>
      </w:pPr>
    </w:p>
    <w:p w14:paraId="685A5818" w14:textId="77777777" w:rsidR="0098747E" w:rsidRDefault="00CC5914" w:rsidP="00F343D3">
      <w:pPr>
        <w:numPr>
          <w:ins w:id="75" w:author="Ram Shrestha" w:date="2013-11-22T18:33:00Z"/>
        </w:numPr>
        <w:spacing w:line="480" w:lineRule="auto"/>
        <w:jc w:val="both"/>
        <w:rPr>
          <w:ins w:id="76" w:author="Ram Shrestha" w:date="2013-11-23T09:38:00Z"/>
        </w:rPr>
      </w:pPr>
      <w:ins w:id="77" w:author="Ram Shrestha" w:date="2013-11-22T19:06:00Z">
        <w:r>
          <w:t xml:space="preserve">NVP is an NNRTI </w:t>
        </w:r>
      </w:ins>
      <w:ins w:id="78" w:author="Ram Shrestha" w:date="2013-11-22T19:07:00Z">
        <w:r>
          <w:t>drug, which</w:t>
        </w:r>
      </w:ins>
      <w:ins w:id="79" w:author="Ram Shrestha" w:date="2013-11-22T19:06:00Z">
        <w:r>
          <w:t xml:space="preserve"> has longer </w:t>
        </w:r>
      </w:ins>
      <w:ins w:id="80" w:author="Ram Shrestha" w:date="2013-11-22T19:07:00Z">
        <w:r>
          <w:t>half-life</w:t>
        </w:r>
      </w:ins>
      <w:ins w:id="81" w:author="Ram Shrestha" w:date="2013-11-22T19:06:00Z">
        <w:r>
          <w:t xml:space="preserve"> than AZT in the infected individuals both mother and a child.</w:t>
        </w:r>
      </w:ins>
      <w:ins w:id="82" w:author="Ram Shrestha" w:date="2013-11-22T19:07:00Z">
        <w:r w:rsidR="001F485F">
          <w:t xml:space="preserve"> This makes it more efficacious</w:t>
        </w:r>
      </w:ins>
      <w:ins w:id="83" w:author="Ram Shrestha" w:date="2013-11-22T19:08:00Z">
        <w:r w:rsidR="001F485F">
          <w:t xml:space="preserve"> and a better </w:t>
        </w:r>
      </w:ins>
      <w:ins w:id="84" w:author="Ram Shrestha" w:date="2013-11-23T09:26:00Z">
        <w:r w:rsidR="00D67E75">
          <w:lastRenderedPageBreak/>
          <w:t>drug than</w:t>
        </w:r>
      </w:ins>
      <w:ins w:id="85" w:author="Ram Shrestha" w:date="2013-11-22T19:07:00Z">
        <w:r w:rsidR="001F485F">
          <w:t xml:space="preserve"> </w:t>
        </w:r>
      </w:ins>
      <w:ins w:id="86" w:author="Ram Shrestha" w:date="2013-11-22T19:08:00Z">
        <w:r w:rsidR="001F485F">
          <w:t xml:space="preserve">AZT </w:t>
        </w:r>
      </w:ins>
      <w:ins w:id="87" w:author="Ram Shrestha" w:date="2013-11-23T16:34:00Z">
        <w:r w:rsidR="0070342F">
          <w:fldChar w:fldCharType="begin">
            <w:fldData xml:space="preserve">PEVuZE5vdGU+PENpdGU+PEF1dGhvcj5NaXJvY2huaWNrPC9BdXRob3I+PFllYXI+MTk5ODwvWWVh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==
</w:fldData>
          </w:fldChar>
        </w:r>
      </w:ins>
      <w:ins w:id="88" w:author="Ram Shrestha" w:date="2013-11-25T13:32:00Z">
        <w:r w:rsidR="00851AA2">
          <w:instrText xml:space="preserve"> ADDIN EN.CITE </w:instrText>
        </w:r>
        <w:r w:rsidR="00851AA2">
          <w:fldChar w:fldCharType="begin">
            <w:fldData xml:space="preserve">PEVuZE5vdGU+PENpdGU+PEF1dGhvcj5NaXJvY2huaWNrPC9BdXRob3I+PFllYXI+MTk5ODwvWWVh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==
</w:fldData>
          </w:fldChar>
        </w:r>
        <w:r w:rsidR="00851AA2">
          <w:instrText xml:space="preserve"> ADDIN EN.CITE.DATA </w:instrText>
        </w:r>
        <w:r w:rsidR="00851AA2">
          <w:fldChar w:fldCharType="end"/>
        </w:r>
      </w:ins>
      <w:r w:rsidR="0070342F">
        <w:fldChar w:fldCharType="separate"/>
      </w:r>
      <w:ins w:id="89" w:author="Ram Shrestha" w:date="2013-11-23T16:34:00Z">
        <w:r w:rsidR="00904068">
          <w:rPr>
            <w:noProof/>
          </w:rPr>
          <w:t>(Mirochnick et al., 1998)</w:t>
        </w:r>
        <w:r w:rsidR="0070342F">
          <w:fldChar w:fldCharType="end"/>
        </w:r>
      </w:ins>
      <w:ins w:id="90" w:author="Ram Shrestha" w:date="2013-11-23T09:26:00Z">
        <w:r w:rsidR="00D67E75">
          <w:t xml:space="preserve">. The drug is still used in </w:t>
        </w:r>
      </w:ins>
      <w:ins w:id="91" w:author="Ram Shrestha" w:date="2013-11-23T09:29:00Z">
        <w:r w:rsidR="00D67E75">
          <w:t>resource poor</w:t>
        </w:r>
      </w:ins>
      <w:ins w:id="92" w:author="Ram Shrestha" w:date="2013-11-23T09:26:00Z">
        <w:r w:rsidR="00D67E75">
          <w:t xml:space="preserve"> countries</w:t>
        </w:r>
      </w:ins>
      <w:ins w:id="93" w:author="Ram Shrestha" w:date="2013-11-23T09:28:00Z">
        <w:r w:rsidR="00D67E75">
          <w:t xml:space="preserve"> to prevent mother to child transmission of HIV virus</w:t>
        </w:r>
      </w:ins>
      <w:ins w:id="94" w:author="Ram Shrestha" w:date="2013-11-23T09:35:00Z">
        <w:r w:rsidR="00D67E75">
          <w:t xml:space="preserve"> </w:t>
        </w:r>
      </w:ins>
      <w:ins w:id="95" w:author="Ram Shrestha" w:date="2013-11-23T16:34:00Z">
        <w:r w:rsidR="0070342F">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ins>
      <w:ins w:id="96" w:author="Ram Shrestha" w:date="2013-11-25T13:32:00Z">
        <w:r w:rsidR="00851AA2">
          <w:instrText xml:space="preserve"> ADDIN EN.CITE </w:instrText>
        </w:r>
        <w:r w:rsidR="00851AA2">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r w:rsidR="00851AA2">
          <w:instrText xml:space="preserve"> ADDIN EN.CITE.DATA </w:instrText>
        </w:r>
        <w:r w:rsidR="00851AA2">
          <w:fldChar w:fldCharType="end"/>
        </w:r>
      </w:ins>
      <w:r w:rsidR="0070342F">
        <w:fldChar w:fldCharType="separate"/>
      </w:r>
      <w:ins w:id="97" w:author="Ram Shrestha" w:date="2013-11-23T16:34:00Z">
        <w:r w:rsidR="00904068">
          <w:rPr>
            <w:noProof/>
          </w:rPr>
          <w:t>(Audureau et al., 2013; Chi et al., 2013; Shapiro et al., 2010; Stringer et al., 2010; Zolfo et al., 2010)</w:t>
        </w:r>
        <w:r w:rsidR="0070342F">
          <w:fldChar w:fldCharType="end"/>
        </w:r>
      </w:ins>
      <w:ins w:id="98" w:author="Ram Shrestha" w:date="2013-11-23T09:28:00Z">
        <w:r w:rsidR="00D67E75">
          <w:t>.</w:t>
        </w:r>
      </w:ins>
    </w:p>
    <w:p w14:paraId="6CF273D9" w14:textId="77777777" w:rsidR="00C15C9A" w:rsidRDefault="00C15C9A" w:rsidP="00F343D3">
      <w:pPr>
        <w:numPr>
          <w:ins w:id="99" w:author="Ram Shrestha" w:date="2013-11-23T09:55:00Z"/>
        </w:numPr>
        <w:spacing w:line="480" w:lineRule="auto"/>
        <w:jc w:val="both"/>
        <w:rPr>
          <w:ins w:id="100" w:author="Ram Shrestha" w:date="2013-11-23T09:55:00Z"/>
        </w:rPr>
      </w:pPr>
    </w:p>
    <w:p w14:paraId="2C533196" w14:textId="77777777" w:rsidR="00826A27" w:rsidRDefault="00826A27" w:rsidP="00F343D3">
      <w:pPr>
        <w:numPr>
          <w:ins w:id="101" w:author="Ram Shrestha" w:date="2013-11-23T09:39:00Z"/>
        </w:numPr>
        <w:spacing w:line="480" w:lineRule="auto"/>
        <w:jc w:val="both"/>
        <w:rPr>
          <w:ins w:id="102" w:author="Ram Shrestha" w:date="2013-11-23T09:39:00Z"/>
        </w:rPr>
      </w:pPr>
      <w:ins w:id="103" w:author="Ram Shrestha" w:date="2013-11-23T09:55:00Z">
        <w:r>
          <w:t xml:space="preserve">However, the use of single dose NVP to prevent mother to child transmission of the virus has </w:t>
        </w:r>
      </w:ins>
      <w:ins w:id="104" w:author="Ram Shrestha" w:date="2013-11-23T16:22:00Z">
        <w:r w:rsidR="00834CB8">
          <w:t>resulted</w:t>
        </w:r>
      </w:ins>
      <w:ins w:id="105" w:author="Ram Shrestha" w:date="2013-11-23T09:55:00Z">
        <w:r>
          <w:t xml:space="preserve"> to the </w:t>
        </w:r>
      </w:ins>
      <w:ins w:id="106" w:author="Ram Shrestha" w:date="2013-11-23T10:19:00Z">
        <w:r w:rsidR="00873D20">
          <w:t>rapid development of</w:t>
        </w:r>
      </w:ins>
      <w:ins w:id="107" w:author="Ram Shrestha" w:date="2013-11-23T09:55:00Z">
        <w:r>
          <w:t xml:space="preserve"> NVP resistant</w:t>
        </w:r>
      </w:ins>
      <w:ins w:id="108" w:author="Ram Shrestha" w:date="2013-11-23T11:48:00Z">
        <w:r w:rsidR="009B2A12">
          <w:t xml:space="preserve"> (NVPR)</w:t>
        </w:r>
      </w:ins>
      <w:ins w:id="109" w:author="Ram Shrestha" w:date="2013-11-23T09:55:00Z">
        <w:r>
          <w:t xml:space="preserve"> HIV variants</w:t>
        </w:r>
      </w:ins>
      <w:ins w:id="110" w:author="Ram Shrestha" w:date="2013-11-23T09:56:00Z">
        <w:r>
          <w:t xml:space="preserve"> </w:t>
        </w:r>
      </w:ins>
      <w:ins w:id="111" w:author="Ram Shrestha" w:date="2013-11-23T16:34:00Z">
        <w:r w:rsidR="0070342F">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PC9sYW5ndWFnZT48L3JlY29yZD48L0NpdGU+PC9FbmROb3RlPgB=
</w:fldData>
          </w:fldChar>
        </w:r>
      </w:ins>
      <w:ins w:id="112" w:author="Ram Shrestha" w:date="2013-11-25T13:32:00Z">
        <w:r w:rsidR="00851AA2">
          <w:instrText xml:space="preserve"> ADDIN EN.CITE </w:instrText>
        </w:r>
        <w:r w:rsidR="00851AA2">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PC9sYW5ndWFnZT48L3JlY29yZD48L0NpdGU+PC9FbmROb3RlPgB=
</w:fldData>
          </w:fldChar>
        </w:r>
        <w:r w:rsidR="00851AA2">
          <w:instrText xml:space="preserve"> ADDIN EN.CITE.DATA </w:instrText>
        </w:r>
        <w:r w:rsidR="00851AA2">
          <w:fldChar w:fldCharType="end"/>
        </w:r>
      </w:ins>
      <w:r w:rsidR="0070342F">
        <w:fldChar w:fldCharType="separate"/>
      </w:r>
      <w:ins w:id="113" w:author="Ram Shrestha" w:date="2013-11-25T09:51:00Z">
        <w:r w:rsidR="00E171F4">
          <w:rPr>
            <w:noProof/>
          </w:rPr>
          <w:t>(Eshleman et al., 2005b; Eshleman et al., 2001; Havlir et al., 1996; Jackson et al., 2000; Richman et al., 1994; Tisdale et al., 1993)</w:t>
        </w:r>
      </w:ins>
      <w:ins w:id="114" w:author="Ram Shrestha" w:date="2013-11-23T16:34:00Z">
        <w:r w:rsidR="0070342F">
          <w:fldChar w:fldCharType="end"/>
        </w:r>
      </w:ins>
      <w:ins w:id="115" w:author="Ram Shrestha" w:date="2013-11-23T09:55:00Z">
        <w:r>
          <w:t>.</w:t>
        </w:r>
      </w:ins>
      <w:ins w:id="116" w:author="Ram Shrestha" w:date="2013-11-23T11:06:00Z">
        <w:r w:rsidR="00907B5A">
          <w:t xml:space="preserve"> </w:t>
        </w:r>
      </w:ins>
      <w:ins w:id="117" w:author="Ram Shrestha" w:date="2013-11-23T11:51:00Z">
        <w:r w:rsidR="009B2A12">
          <w:t xml:space="preserve">The </w:t>
        </w:r>
      </w:ins>
      <w:ins w:id="118" w:author="Ram Shrestha" w:date="2013-11-26T06:24:00Z">
        <w:r w:rsidR="00594BED">
          <w:t xml:space="preserve">NVP </w:t>
        </w:r>
      </w:ins>
      <w:ins w:id="119" w:author="Ram Shrestha" w:date="2013-11-26T06:25:00Z">
        <w:r w:rsidR="00594BED">
          <w:t>resistant</w:t>
        </w:r>
      </w:ins>
      <w:ins w:id="120" w:author="Ram Shrestha" w:date="2013-11-23T11:52:00Z">
        <w:r w:rsidR="00126674">
          <w:t xml:space="preserve"> mutation Y181C develops rapid within seven days, followed by slow </w:t>
        </w:r>
      </w:ins>
      <w:ins w:id="121" w:author="Ram Shrestha" w:date="2013-11-23T11:53:00Z">
        <w:r w:rsidR="00126674">
          <w:t>development</w:t>
        </w:r>
      </w:ins>
      <w:ins w:id="122" w:author="Ram Shrestha" w:date="2013-11-23T11:52:00Z">
        <w:r w:rsidR="00126674">
          <w:t xml:space="preserve"> </w:t>
        </w:r>
      </w:ins>
      <w:ins w:id="123" w:author="Ram Shrestha" w:date="2013-11-23T11:53:00Z">
        <w:r w:rsidR="00126674">
          <w:t xml:space="preserve">of K103N </w:t>
        </w:r>
      </w:ins>
      <w:ins w:id="124" w:author="Ram Shrestha" w:date="2013-11-26T06:24:00Z">
        <w:r w:rsidR="00594BED">
          <w:t xml:space="preserve">NVP </w:t>
        </w:r>
      </w:ins>
      <w:ins w:id="125" w:author="Ram Shrestha" w:date="2013-11-26T06:25:00Z">
        <w:r w:rsidR="00594BED">
          <w:t>resistant</w:t>
        </w:r>
      </w:ins>
      <w:ins w:id="126" w:author="Ram Shrestha" w:date="2013-11-23T11:53:00Z">
        <w:r w:rsidR="00126674">
          <w:t xml:space="preserve"> mutation in 6-8 weeks</w:t>
        </w:r>
      </w:ins>
      <w:ins w:id="127" w:author="Ram Shrestha" w:date="2013-11-23T11:55:00Z">
        <w:r w:rsidR="00126674">
          <w:t xml:space="preserve"> </w:t>
        </w:r>
      </w:ins>
      <w:ins w:id="128" w:author="Ram Shrestha" w:date="2013-11-23T16:34:00Z">
        <w:r w:rsidR="0070342F">
          <w:fldChar w:fldCharType="begin">
            <w:fldData xml:space="preserve">PEVuZE5vdGU+PENpdGU+PEF1dGhvcj5Fc2hsZW1hbjwvQXV0aG9yPjxZZWFyPjIwMDQ8L1llYXI+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</w:fldData>
          </w:fldChar>
        </w:r>
      </w:ins>
      <w:ins w:id="129" w:author="Ram Shrestha" w:date="2013-11-25T13:32:00Z">
        <w:r w:rsidR="00851AA2">
          <w:instrText xml:space="preserve"> ADDIN EN.CITE </w:instrText>
        </w:r>
        <w:r w:rsidR="00851AA2">
          <w:fldChar w:fldCharType="begin">
            <w:fldData xml:space="preserve">PEVuZE5vdGU+PENpdGU+PEF1dGhvcj5Fc2hsZW1hbjwvQXV0aG9yPjxZZWFyPjIwMDQ8L1llYXI+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</w:fldData>
          </w:fldChar>
        </w:r>
        <w:r w:rsidR="00851AA2">
          <w:instrText xml:space="preserve"> ADDIN EN.CITE.DATA </w:instrText>
        </w:r>
        <w:r w:rsidR="00851AA2">
          <w:fldChar w:fldCharType="end"/>
        </w:r>
      </w:ins>
      <w:r w:rsidR="0070342F">
        <w:fldChar w:fldCharType="separate"/>
      </w:r>
      <w:ins w:id="130" w:author="Ram Shrestha" w:date="2013-11-23T16:34:00Z">
        <w:r w:rsidR="00904068">
          <w:rPr>
            <w:noProof/>
          </w:rPr>
          <w:t>(Eshleman et al., 2004)</w:t>
        </w:r>
        <w:r w:rsidR="0070342F">
          <w:fldChar w:fldCharType="end"/>
        </w:r>
      </w:ins>
      <w:ins w:id="131" w:author="Ram Shrestha" w:date="2013-11-23T11:55:00Z">
        <w:r w:rsidR="00126674">
          <w:t xml:space="preserve">, which then persists as the most common </w:t>
        </w:r>
      </w:ins>
      <w:ins w:id="132" w:author="Ram Shrestha" w:date="2013-11-26T06:24:00Z">
        <w:r w:rsidR="00594BED">
          <w:t xml:space="preserve">NVP </w:t>
        </w:r>
      </w:ins>
      <w:ins w:id="133" w:author="Ram Shrestha" w:date="2013-11-26T06:25:00Z">
        <w:r w:rsidR="00594BED">
          <w:t>resistant</w:t>
        </w:r>
      </w:ins>
      <w:ins w:id="134" w:author="Ram Shrestha" w:date="2013-11-23T11:55:00Z">
        <w:r w:rsidR="00126674">
          <w:t xml:space="preserve"> mutation</w:t>
        </w:r>
      </w:ins>
      <w:ins w:id="135" w:author="Ram Shrestha" w:date="2013-11-23T11:08:00Z">
        <w:r w:rsidR="00907B5A">
          <w:t xml:space="preserve"> </w:t>
        </w:r>
      </w:ins>
      <w:ins w:id="136" w:author="Ram Shrestha" w:date="2013-11-23T16:34:00Z">
        <w:r w:rsidR="0070342F">
          <w:fldChar w:fldCharType="begin">
            <w:fldData xml:space="preserve">PEVuZE5vdGU+PENpdGU+PEF1dGhvcj5GbHlzPC9BdXRob3I+PFllYXI+MjAwNTwvWWVhcj48UmVj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</w:fldData>
          </w:fldChar>
        </w:r>
      </w:ins>
      <w:ins w:id="137" w:author="Ram Shrestha" w:date="2013-11-25T13:32:00Z">
        <w:r w:rsidR="00851AA2">
          <w:instrText xml:space="preserve"> ADDIN EN.CITE </w:instrText>
        </w:r>
        <w:r w:rsidR="00851AA2">
          <w:fldChar w:fldCharType="begin">
            <w:fldData xml:space="preserve">PEVuZE5vdGU+PENpdGU+PEF1dGhvcj5GbHlzPC9BdXRob3I+PFllYXI+MjAwNTwvWWVhcj48UmVj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</w:fldData>
          </w:fldChar>
        </w:r>
        <w:r w:rsidR="00851AA2">
          <w:instrText xml:space="preserve"> ADDIN EN.CITE.DATA </w:instrText>
        </w:r>
        <w:r w:rsidR="00851AA2">
          <w:fldChar w:fldCharType="end"/>
        </w:r>
      </w:ins>
      <w:r w:rsidR="0070342F">
        <w:fldChar w:fldCharType="separate"/>
      </w:r>
      <w:ins w:id="138" w:author="Ram Shrestha" w:date="2013-11-23T16:34:00Z">
        <w:r w:rsidR="00904068">
          <w:rPr>
            <w:noProof/>
          </w:rPr>
          <w:t>(Coovadia et al., 2009; Flys et al., 2005; Jackson et al., 2000; Loubser et al., 2006; Martinson et al., 2007)</w:t>
        </w:r>
        <w:r w:rsidR="0070342F">
          <w:fldChar w:fldCharType="end"/>
        </w:r>
      </w:ins>
      <w:ins w:id="139" w:author="Ram Shrestha" w:date="2013-11-23T11:06:00Z">
        <w:r w:rsidR="00907B5A">
          <w:t>.</w:t>
        </w:r>
      </w:ins>
    </w:p>
    <w:p w14:paraId="0EA214BF" w14:textId="77777777" w:rsidR="00C15C9A" w:rsidRDefault="00C15C9A" w:rsidP="00F343D3">
      <w:pPr>
        <w:numPr>
          <w:ins w:id="140" w:author="Ram Shrestha" w:date="2013-11-23T16:20:00Z"/>
        </w:numPr>
        <w:spacing w:line="480" w:lineRule="auto"/>
        <w:jc w:val="both"/>
        <w:rPr>
          <w:ins w:id="141" w:author="Ram Shrestha" w:date="2013-11-23T16:20:00Z"/>
        </w:rPr>
      </w:pPr>
    </w:p>
    <w:p w14:paraId="7B02A146" w14:textId="77777777" w:rsidR="00834CB8" w:rsidRDefault="00834CB8" w:rsidP="00F343D3">
      <w:pPr>
        <w:numPr>
          <w:ins w:id="142" w:author="Ram Shrestha" w:date="2013-11-23T11:58:00Z"/>
        </w:numPr>
        <w:spacing w:line="480" w:lineRule="auto"/>
        <w:jc w:val="both"/>
        <w:rPr>
          <w:ins w:id="143" w:author="Ram Shrestha" w:date="2013-11-23T18:30:00Z"/>
        </w:rPr>
      </w:pPr>
      <w:ins w:id="144" w:author="Ram Shrestha" w:date="2013-11-23T16:27:00Z">
        <w:r>
          <w:t xml:space="preserve">The persistence of </w:t>
        </w:r>
      </w:ins>
      <w:ins w:id="145" w:author="Ram Shrestha" w:date="2013-11-26T06:25:00Z">
        <w:r w:rsidR="00594BED">
          <w:t>NVP resistant</w:t>
        </w:r>
      </w:ins>
      <w:ins w:id="146" w:author="Ram Shrestha" w:date="2013-11-23T16:27:00Z">
        <w:r>
          <w:t xml:space="preserve"> mutations</w:t>
        </w:r>
      </w:ins>
      <w:ins w:id="147" w:author="Ram Shrestha" w:date="2013-11-23T16:36:00Z">
        <w:r w:rsidR="00904068">
          <w:t xml:space="preserve"> in the mothers and children treated with single dose NVP</w:t>
        </w:r>
      </w:ins>
      <w:ins w:id="148" w:author="Ram Shrestha" w:date="2013-11-23T20:49:00Z">
        <w:r w:rsidR="001C208C">
          <w:t xml:space="preserve"> </w:t>
        </w:r>
      </w:ins>
      <w:ins w:id="149" w:author="Ram Shrestha" w:date="2013-11-23T21:41:00Z">
        <w:r w:rsidR="0070342F">
          <w:fldChar w:fldCharType="begin"/>
        </w:r>
      </w:ins>
      <w:ins w:id="150" w:author="Ram Shrestha" w:date="2013-11-25T13:32:00Z">
        <w:r w:rsidR="00851AA2">
          <w:instrText xml:space="preserve"> ADDIN EN.CITE &lt;EndNote&gt;&lt;Cite&gt;&lt;Author&gt;Hauser&lt;/Author&gt;&lt;Year&gt;2011&lt;/Year&gt;&lt;RecNum&gt;1535&lt;/RecNum&gt;&lt;record&gt;&lt;rec-number&gt;1535&lt;/rec-number&gt;&lt;foreign-keys&gt;&lt;key app="EN" db-id="fp25zzvrxrd9vke5zxqp9stbssprwstvdddz"&gt;1535&lt;/key&gt;&lt;/foreign-keys&gt;&lt;ref-type name="Journal Article"&gt;17&lt;/ref-type&gt;&lt;contributors&gt;&lt;authors&gt;&lt;author&gt;Hauser, A.&lt;/author&gt;&lt;author&gt;Mugenyi, K.&lt;/author&gt;&lt;author&gt;Kabasinguzi, R.&lt;/author&gt;&lt;author&gt;Kuecherer, C.&lt;/author&gt;&lt;author&gt;Harms, G.&lt;/author&gt;&lt;author&gt;Kunz, A.&lt;/author&gt;&lt;/authors&gt;&lt;/contributors&gt;&lt;auth-address&gt;Institute of Tropical Medicine and International Health, Charite-Universitatsmedizin Berlin, Berlin, Germany.&lt;/auth-address&gt;&lt;titles&gt;&lt;title&gt;Emergence and persistence of minor drug-resistant HIV-1 variants in Ugandan women after nevirapine single-dose prophylaxis&lt;/title&gt;&lt;secondary-title&gt;PLoS One&lt;/secondary-title&gt;&lt;/titles&gt;&lt;periodical&gt;&lt;full-title&gt;PLoS One&lt;/full-title&gt;&lt;/periodical&gt;&lt;pages&gt;e20357&lt;/pages&gt;&lt;volume&gt;6&lt;/volume&gt;&lt;number&gt;5&lt;/number&gt;&lt;edition&gt;2011/06/10&lt;/edition&gt;&lt;keywords&gt;&lt;keyword&gt;Adult&lt;/keyword&gt;&lt;keyword&gt;Anti-HIV Agents/*therapeutic use&lt;/keyword&gt;&lt;keyword&gt;Drug Resistance, Viral&lt;/keyword&gt;&lt;keyword&gt;Female&lt;/keyword&gt;&lt;keyword&gt;HIV Infections/*drug therapy&lt;/keyword&gt;&lt;keyword&gt;HIV-1/*drug effects/*pathogenicity&lt;/keyword&gt;&lt;keyword&gt;Humans&lt;/keyword&gt;&lt;keyword&gt;Nevirapine/*therapeutic use&lt;/keyword&gt;&lt;keyword&gt;Uganda&lt;/keyword&gt;&lt;keyword&gt;Young Adult&lt;/keyword&gt;&lt;/keywords&gt;&lt;dates&gt;&lt;year&gt;2011&lt;/year&gt;&lt;/dates&gt;&lt;isbn&gt;1932-6203 (Electronic)&amp;#xD;1932-6203 (Linking)&lt;/isbn&gt;&lt;accession-num&gt;21655245&lt;/accession-num&gt;&lt;urls&gt;&lt;related-urls&gt;&lt;url&gt;http://www.ncbi.nlm.nih.gov/entrez/query.fcgi?cmd=Retrieve&amp;amp;db=PubMed&amp;amp;dopt=Citation&amp;amp;list_uids=21655245&lt;/url&gt;&lt;/related-urls&gt;&lt;/urls&gt;&lt;custom2&gt;3105030&lt;/custom2&gt;&lt;electronic-resource-num&gt;10.1371/journal.pone.0020357&amp;#xD;PONE-D-11-02728 [pii]&lt;/electronic-resource-num&gt;&lt;language&gt;eng&lt;/language&gt;&lt;/record&gt;&lt;/Cite&gt;&lt;/EndNote&gt;</w:instrText>
        </w:r>
      </w:ins>
      <w:r w:rsidR="0070342F">
        <w:fldChar w:fldCharType="separate"/>
      </w:r>
      <w:ins w:id="151" w:author="Ram Shrestha" w:date="2013-11-23T21:41:00Z">
        <w:r w:rsidR="00D55AAA">
          <w:rPr>
            <w:noProof/>
          </w:rPr>
          <w:t>(Hauser et al., 2011)</w:t>
        </w:r>
        <w:r w:rsidR="0070342F">
          <w:fldChar w:fldCharType="end"/>
        </w:r>
      </w:ins>
      <w:ins w:id="152" w:author="Ram Shrestha" w:date="2013-11-23T16:27:00Z">
        <w:r>
          <w:t xml:space="preserve"> has compromised the subsequent NVP containing highly </w:t>
        </w:r>
      </w:ins>
      <w:ins w:id="153" w:author="Ram Shrestha" w:date="2013-11-23T16:28:00Z">
        <w:r>
          <w:t>active antiretroviral therapy (HAART)</w:t>
        </w:r>
      </w:ins>
      <w:ins w:id="154" w:author="Ram Shrestha" w:date="2013-11-23T16:30:00Z">
        <w:r>
          <w:t xml:space="preserve"> </w:t>
        </w:r>
      </w:ins>
      <w:ins w:id="155" w:author="Ram Shrestha" w:date="2013-11-23T16:34:00Z">
        <w:r w:rsidR="0070342F">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ins>
      <w:ins w:id="156" w:author="Ram Shrestha" w:date="2013-11-25T13:32:00Z">
        <w:r w:rsidR="00851AA2">
          <w:instrText xml:space="preserve"> ADDIN EN.CITE </w:instrText>
        </w:r>
        <w:r w:rsidR="00851AA2">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r w:rsidR="00851AA2">
          <w:instrText xml:space="preserve"> ADDIN EN.CITE.DATA </w:instrText>
        </w:r>
        <w:r w:rsidR="00851AA2">
          <w:fldChar w:fldCharType="end"/>
        </w:r>
      </w:ins>
      <w:r w:rsidR="0070342F">
        <w:fldChar w:fldCharType="separate"/>
      </w:r>
      <w:ins w:id="157" w:author="Ram Shrestha" w:date="2013-11-25T02:55:00Z">
        <w:r w:rsidR="00C62AEF">
          <w:rPr>
            <w:noProof/>
          </w:rPr>
          <w:t>(Arrive et al., 2007; Chi et al., 2007; Lehman et al., 2012; Martinson et al., 2007)</w:t>
        </w:r>
      </w:ins>
      <w:ins w:id="158" w:author="Ram Shrestha" w:date="2013-11-23T16:34:00Z">
        <w:r w:rsidR="0070342F">
          <w:fldChar w:fldCharType="end"/>
        </w:r>
      </w:ins>
      <w:ins w:id="159" w:author="Ram Shrestha" w:date="2013-11-23T16:28:00Z">
        <w:r>
          <w:t>.</w:t>
        </w:r>
      </w:ins>
      <w:ins w:id="160" w:author="Ram Shrestha" w:date="2013-11-23T16:38:00Z">
        <w:r w:rsidR="00904068">
          <w:t xml:space="preserve"> The </w:t>
        </w:r>
      </w:ins>
      <w:ins w:id="161" w:author="Ram Shrestha" w:date="2013-11-23T16:40:00Z">
        <w:r w:rsidR="00904068">
          <w:t xml:space="preserve">frequency of </w:t>
        </w:r>
      </w:ins>
      <w:ins w:id="162" w:author="Ram Shrestha" w:date="2013-11-23T16:39:00Z">
        <w:r w:rsidR="00904068">
          <w:t xml:space="preserve">HIV variants with </w:t>
        </w:r>
      </w:ins>
      <w:ins w:id="163" w:author="Ram Shrestha" w:date="2013-11-23T16:38:00Z">
        <w:r w:rsidR="00594BED">
          <w:t>NVP resistant</w:t>
        </w:r>
        <w:r w:rsidR="00904068">
          <w:t xml:space="preserve"> </w:t>
        </w:r>
      </w:ins>
      <w:ins w:id="164" w:author="Ram Shrestha" w:date="2013-11-23T16:39:00Z">
        <w:r w:rsidR="00904068">
          <w:t xml:space="preserve">mutations </w:t>
        </w:r>
      </w:ins>
      <w:ins w:id="165" w:author="Ram Shrestha" w:date="2013-11-23T16:40:00Z">
        <w:r w:rsidR="00904068">
          <w:t>decline</w:t>
        </w:r>
      </w:ins>
      <w:ins w:id="166" w:author="Ram Shrestha" w:date="2013-11-23T16:42:00Z">
        <w:r w:rsidR="00163680">
          <w:t>s</w:t>
        </w:r>
      </w:ins>
      <w:ins w:id="167" w:author="Ram Shrestha" w:date="2013-11-23T16:40:00Z">
        <w:r w:rsidR="00904068">
          <w:t xml:space="preserve"> slowly </w:t>
        </w:r>
      </w:ins>
      <w:ins w:id="168" w:author="Ram Shrestha" w:date="2013-11-23T16:41:00Z">
        <w:r w:rsidR="00904068">
          <w:t xml:space="preserve">at </w:t>
        </w:r>
      </w:ins>
      <w:ins w:id="169" w:author="Ram Shrestha" w:date="2013-11-23T16:40:00Z">
        <w:r w:rsidR="00904068">
          <w:t>post single dose NVP</w:t>
        </w:r>
      </w:ins>
      <w:ins w:id="170" w:author="Ram Shrestha" w:date="2013-11-23T17:00:00Z">
        <w:r w:rsidR="00F25C74">
          <w:t xml:space="preserve"> </w:t>
        </w:r>
      </w:ins>
      <w:ins w:id="171" w:author="Ram Shrestha" w:date="2013-11-23T21:41:00Z">
        <w:r w:rsidR="0070342F">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dW0+PGxhbmd1YWdlPmVuZzwvbGFuZ3VhZ2U+PC9yZWNvcmQ+PC9DaXRlPjwvRW5kTm90ZT5=
</w:fldData>
          </w:fldChar>
        </w:r>
      </w:ins>
      <w:ins w:id="172" w:author="Ram Shrestha" w:date="2013-11-25T13:32:00Z">
        <w:r w:rsidR="00851AA2">
          <w:instrText xml:space="preserve"> ADDIN EN.CITE </w:instrText>
        </w:r>
        <w:r w:rsidR="00851AA2">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dW0+PGxhbmd1YWdlPmVuZzwvbGFuZ3VhZ2U+PC9yZWNvcmQ+PC9DaXRlPjwvRW5kTm90ZT5=
</w:fldData>
          </w:fldChar>
        </w:r>
        <w:r w:rsidR="00851AA2">
          <w:instrText xml:space="preserve"> ADDIN EN.CITE.DATA </w:instrText>
        </w:r>
        <w:r w:rsidR="00851AA2">
          <w:fldChar w:fldCharType="end"/>
        </w:r>
      </w:ins>
      <w:r w:rsidR="0070342F">
        <w:fldChar w:fldCharType="separate"/>
      </w:r>
      <w:ins w:id="173" w:author="Ram Shrestha" w:date="2013-11-23T21:41:00Z">
        <w:r w:rsidR="00D55AAA">
          <w:rPr>
            <w:noProof/>
          </w:rPr>
          <w:t>(Loubser et al., 2006)</w:t>
        </w:r>
        <w:r w:rsidR="0070342F">
          <w:fldChar w:fldCharType="end"/>
        </w:r>
      </w:ins>
      <w:ins w:id="174" w:author="Ram Shrestha" w:date="2013-11-23T16:57:00Z">
        <w:r w:rsidR="00F25C74">
          <w:t xml:space="preserve"> </w:t>
        </w:r>
      </w:ins>
      <w:ins w:id="175" w:author="Ram Shrestha" w:date="2013-11-23T17:20:00Z">
        <w:r w:rsidR="00151C9D">
          <w:t xml:space="preserve">therapy </w:t>
        </w:r>
      </w:ins>
      <w:ins w:id="176" w:author="Ram Shrestha" w:date="2013-11-23T16:57:00Z">
        <w:r w:rsidR="00F25C74">
          <w:t>and they exist as minor variants</w:t>
        </w:r>
      </w:ins>
      <w:ins w:id="177" w:author="Ram Shrestha" w:date="2013-11-23T16:58:00Z">
        <w:r w:rsidR="00F25C74">
          <w:t xml:space="preserve"> that are not detected by the conventional </w:t>
        </w:r>
      </w:ins>
      <w:ins w:id="178" w:author="Ram Shrestha" w:date="2013-11-23T18:29:00Z">
        <w:r w:rsidR="002C52E2">
          <w:t xml:space="preserve">population based </w:t>
        </w:r>
      </w:ins>
      <w:ins w:id="179" w:author="Ram Shrestha" w:date="2013-11-23T16:58:00Z">
        <w:r w:rsidR="00F25C74">
          <w:t xml:space="preserve">sequencing method </w:t>
        </w:r>
      </w:ins>
      <w:ins w:id="180" w:author="Ram Shrestha" w:date="2013-11-23T21:41:00Z">
        <w:r w:rsidR="0070342F">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ins>
      <w:ins w:id="181" w:author="Ram Shrestha" w:date="2013-11-25T13:32:00Z">
        <w:r w:rsidR="00851AA2">
          <w:instrText xml:space="preserve"> ADDIN EN.CITE </w:instrText>
        </w:r>
        <w:r w:rsidR="00851AA2">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851AA2">
          <w:instrText xml:space="preserve"> ADDIN EN.CITE.DATA </w:instrText>
        </w:r>
        <w:r w:rsidR="00851AA2">
          <w:fldChar w:fldCharType="end"/>
        </w:r>
      </w:ins>
      <w:r w:rsidR="0070342F">
        <w:fldChar w:fldCharType="separate"/>
      </w:r>
      <w:ins w:id="182" w:author="Ram Shrestha" w:date="2013-11-23T21:41:00Z">
        <w:r w:rsidR="00D55AAA">
          <w:rPr>
            <w:noProof/>
          </w:rPr>
          <w:t>(Palmer et al., 2005)</w:t>
        </w:r>
        <w:r w:rsidR="0070342F">
          <w:fldChar w:fldCharType="end"/>
        </w:r>
      </w:ins>
      <w:ins w:id="183" w:author="Ram Shrestha" w:date="2013-11-23T16:41:00Z">
        <w:r w:rsidR="00904068">
          <w:t>.</w:t>
        </w:r>
      </w:ins>
      <w:ins w:id="184" w:author="Ram Shrestha" w:date="2013-11-23T18:25:00Z">
        <w:r w:rsidR="00581952">
          <w:t xml:space="preserve"> Other technique like allele specific </w:t>
        </w:r>
      </w:ins>
      <w:ins w:id="185" w:author="Ram Shrestha" w:date="2013-11-23T18:26:00Z">
        <w:r w:rsidR="002C52E2">
          <w:t xml:space="preserve">real time polymerase chain reaction is able to detect the rare mutation in the viral population </w:t>
        </w:r>
      </w:ins>
      <w:ins w:id="186" w:author="Ram Shrestha" w:date="2013-11-23T21:41:00Z">
        <w:r w:rsidR="0070342F">
          <w:fldChar w:fldCharType="begin">
            <w:fldData xml:space="preserve">PEVuZE5vdGU+PENpdGU+PEF1dGhvcj5Db292YWRpYTwvQXV0aG9yPjxZZWFyPjIwMDk8L1llYXI+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</w:fldData>
          </w:fldChar>
        </w:r>
      </w:ins>
      <w:ins w:id="187" w:author="Ram Shrestha" w:date="2013-11-25T13:32:00Z">
        <w:r w:rsidR="00851AA2">
          <w:instrText xml:space="preserve"> ADDIN EN.CITE </w:instrText>
        </w:r>
        <w:r w:rsidR="00851AA2">
          <w:fldChar w:fldCharType="begin">
            <w:fldData xml:space="preserve">PEVuZE5vdGU+PENpdGU+PEF1dGhvcj5Db292YWRpYTwvQXV0aG9yPjxZZWFyPjIwMDk8L1llYXI+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</w:fldData>
          </w:fldChar>
        </w:r>
        <w:r w:rsidR="00851AA2">
          <w:instrText xml:space="preserve"> ADDIN EN.CITE.DATA </w:instrText>
        </w:r>
        <w:r w:rsidR="00851AA2">
          <w:fldChar w:fldCharType="end"/>
        </w:r>
      </w:ins>
      <w:r w:rsidR="0070342F">
        <w:fldChar w:fldCharType="separate"/>
      </w:r>
      <w:ins w:id="188" w:author="Ram Shrestha" w:date="2013-11-23T21:41:00Z">
        <w:r w:rsidR="00D55AAA">
          <w:rPr>
            <w:noProof/>
          </w:rPr>
          <w:t>(Coovadia et al., 2009; Rowley et al., 2010)</w:t>
        </w:r>
        <w:r w:rsidR="0070342F">
          <w:fldChar w:fldCharType="end"/>
        </w:r>
      </w:ins>
      <w:ins w:id="189" w:author="Ram Shrestha" w:date="2013-11-23T18:30:00Z">
        <w:r w:rsidR="002C52E2">
          <w:t xml:space="preserve"> </w:t>
        </w:r>
      </w:ins>
      <w:ins w:id="190" w:author="Ram Shrestha" w:date="2013-11-23T18:26:00Z">
        <w:r w:rsidR="002C52E2">
          <w:t xml:space="preserve">but </w:t>
        </w:r>
      </w:ins>
      <w:ins w:id="191" w:author="Ram Shrestha" w:date="2013-11-23T18:29:00Z">
        <w:r w:rsidR="002C52E2">
          <w:t xml:space="preserve">is limited to </w:t>
        </w:r>
      </w:ins>
      <w:ins w:id="192" w:author="Ram Shrestha" w:date="2013-11-23T18:43:00Z">
        <w:r w:rsidR="00A91A64">
          <w:t xml:space="preserve">mutations in the </w:t>
        </w:r>
      </w:ins>
      <w:ins w:id="193" w:author="Ram Shrestha" w:date="2013-11-23T18:42:00Z">
        <w:r w:rsidR="00A91A64">
          <w:t>targeted codon</w:t>
        </w:r>
      </w:ins>
      <w:ins w:id="194" w:author="Ram Shrestha" w:date="2013-11-23T18:43:00Z">
        <w:r w:rsidR="00A91A64">
          <w:t>s</w:t>
        </w:r>
      </w:ins>
      <w:ins w:id="195" w:author="Ram Shrestha" w:date="2013-11-23T18:29:00Z">
        <w:r w:rsidR="00A91A64">
          <w:t xml:space="preserve"> </w:t>
        </w:r>
        <w:r w:rsidR="002C52E2">
          <w:t>only</w:t>
        </w:r>
      </w:ins>
      <w:ins w:id="196" w:author="Ram Shrestha" w:date="2013-11-23T18:43:00Z">
        <w:r w:rsidR="00A91A64">
          <w:t xml:space="preserve"> </w:t>
        </w:r>
      </w:ins>
      <w:ins w:id="197" w:author="Ram Shrestha" w:date="2013-11-23T21:41:00Z">
        <w:r w:rsidR="0070342F">
          <w:fldChar w:fldCharType="begin"/>
        </w:r>
      </w:ins>
      <w:ins w:id="198" w:author="Ram Shrestha" w:date="2013-11-25T13:32:00Z">
        <w:r w:rsidR="00851AA2">
          <w:instrText xml:space="preserve"> ADDIN EN.CITE &lt;EndNote&gt;&lt;Cite&gt;&lt;Author&gt;Lang&lt;/Author&gt;&lt;Year&gt;2011&lt;/Year&gt;&lt;RecNum&gt;1630&lt;/RecNum&gt;&lt;record&gt;&lt;rec-number&gt;1630&lt;/rec-number&gt;&lt;foreign-keys&gt;&lt;key app="EN" db-id="fp25zzvrxrd9vke5zxqp9stbssprwstvdddz"&gt;1630&lt;/key&gt;&lt;/foreign-keys&gt;&lt;ref-type name="Journal Article"&gt;17&lt;/ref-type&gt;&lt;contributors&gt;&lt;authors&gt;&lt;author&gt;Lang, A. H.&lt;/author&gt;&lt;author&gt;Drexel, H.&lt;/author&gt;&lt;author&gt;Geller-Rhomberg, S.&lt;/author&gt;&lt;author&gt;Stark, N.&lt;/author&gt;&lt;author&gt;Winder, T.&lt;/author&gt;&lt;author&gt;Geiger, K.&lt;/author&gt;&lt;author&gt;Muendlein, A.&lt;/author&gt;&lt;/authors&gt;&lt;/contributors&gt;&lt;auth-address&gt;Vorarlberg Institute for Vascular Investigation and Treatment, Feldkirch, Austria.&lt;/auth-address&gt;&lt;titles&gt;&lt;title&gt;Optimized allele-specific real-time PCR assays for the detection of common mutations in KRAS and BRAF&lt;/title&gt;&lt;secondary-title&gt;J Mol Diagn&lt;/secondary-title&gt;&lt;/titles&gt;&lt;periodical&gt;&lt;full-title&gt;J Mol Diagn&lt;/full-title&gt;&lt;/periodical&gt;&lt;pages&gt;23-8&lt;/pages&gt;&lt;volume&gt;13&lt;/volume&gt;&lt;number&gt;1&lt;/number&gt;&lt;edition&gt;2011/01/14&lt;/edition&gt;&lt;keywords&gt;&lt;keyword&gt;Colorectal Neoplasms/genetics&lt;/keyword&gt;&lt;keyword&gt;Genes, ras/*genetics&lt;/keyword&gt;&lt;keyword&gt;Humans&lt;/keyword&gt;&lt;keyword&gt;Molecular Diagnostic Techniques&lt;/keyword&gt;&lt;keyword&gt;*Mutation&lt;/keyword&gt;&lt;keyword&gt;Polymerase Chain Reaction/*methods&lt;/keyword&gt;&lt;keyword&gt;Proto-Oncogene Proteins B-raf/*genetics&lt;/keyword&gt;&lt;keyword&gt;Sensitivity and Specificity&lt;/keyword&gt;&lt;keyword&gt;Specimen Handling&lt;/keyword&gt;&lt;/keywords&gt;&lt;dates&gt;&lt;year&gt;2011&lt;/year&gt;&lt;pub-dates&gt;&lt;date&gt;Jan&lt;/date&gt;&lt;/pub-dates&gt;&lt;/dates&gt;&lt;isbn&gt;1943-7811 (Electronic)&amp;#xD;1525-1578 (Linking)&lt;/isbn&gt;&lt;accession-num&gt;21227391&lt;/accession-num&gt;&lt;urls&gt;&lt;related-urls&gt;&lt;url&gt;http://www.ncbi.nlm.nih.gov/entrez/query.fcgi?cmd=Retrieve&amp;amp;db=PubMed&amp;amp;dopt=Citation&amp;amp;list_uids=21227391&lt;/url&gt;&lt;/related-urls&gt;&lt;/urls&gt;&lt;custom2&gt;3070579&lt;/custom2&gt;&lt;electronic-resource-num&gt;S1525-1578(10)00021-8 [pii]&amp;#xD;10.1016/j.jmoldx.2010.11.007&lt;/electronic-resource-num&gt;&lt;language&gt;eng&lt;/language&gt;&lt;/record&gt;&lt;/Cite&gt;&lt;/EndNote&gt;</w:instrText>
        </w:r>
      </w:ins>
      <w:r w:rsidR="0070342F">
        <w:fldChar w:fldCharType="separate"/>
      </w:r>
      <w:ins w:id="199" w:author="Ram Shrestha" w:date="2013-11-23T21:41:00Z">
        <w:r w:rsidR="00D55AAA">
          <w:rPr>
            <w:noProof/>
          </w:rPr>
          <w:t>(Lang et al., 2011)</w:t>
        </w:r>
        <w:r w:rsidR="0070342F">
          <w:fldChar w:fldCharType="end"/>
        </w:r>
      </w:ins>
      <w:ins w:id="200" w:author="Ram Shrestha" w:date="2013-11-23T18:29:00Z">
        <w:r w:rsidR="002C52E2">
          <w:t>.</w:t>
        </w:r>
      </w:ins>
    </w:p>
    <w:commentRangeEnd w:id="5"/>
    <w:p w14:paraId="2EF1FBFB" w14:textId="77777777" w:rsidR="00C420E8" w:rsidRDefault="0006668A" w:rsidP="00F343D3">
      <w:pPr>
        <w:numPr>
          <w:ins w:id="201" w:author="Ram Shrestha" w:date="2013-11-23T21:50:00Z"/>
        </w:numPr>
        <w:spacing w:line="480" w:lineRule="auto"/>
        <w:jc w:val="both"/>
        <w:rPr>
          <w:ins w:id="202" w:author="Ram Shrestha" w:date="2013-11-23T21:50:00Z"/>
        </w:rPr>
      </w:pPr>
      <w:r>
        <w:rPr>
          <w:rStyle w:val="CommentReference"/>
        </w:rPr>
        <w:commentReference w:id="5"/>
      </w:r>
    </w:p>
    <w:p w14:paraId="145CA846" w14:textId="77777777" w:rsidR="00A91A64" w:rsidRDefault="0029296D" w:rsidP="00F343D3">
      <w:pPr>
        <w:numPr>
          <w:ins w:id="203" w:author="Ram Shrestha" w:date="2013-11-23T09:39:00Z"/>
        </w:numPr>
        <w:spacing w:line="480" w:lineRule="auto"/>
        <w:jc w:val="both"/>
      </w:pPr>
      <w:ins w:id="204" w:author="Ram Shrestha" w:date="2013-11-23T22:18:00Z">
        <w:r>
          <w:t>Roche/454</w:t>
        </w:r>
      </w:ins>
      <w:ins w:id="205" w:author="Ram Shrestha" w:date="2013-11-23T21:50:00Z">
        <w:r w:rsidR="00C420E8">
          <w:t xml:space="preserve"> high throughput sequencing technology</w:t>
        </w:r>
      </w:ins>
      <w:ins w:id="206" w:author="Ram Shrestha" w:date="2013-11-23T23:05:00Z">
        <w:r w:rsidR="00142367">
          <w:t xml:space="preserve"> (HTS)</w:t>
        </w:r>
      </w:ins>
      <w:ins w:id="207" w:author="Ram Shrestha" w:date="2013-11-23T21:50:00Z">
        <w:r w:rsidR="00C420E8">
          <w:t xml:space="preserve"> </w:t>
        </w:r>
      </w:ins>
      <w:ins w:id="208" w:author="Ram Shrestha" w:date="2013-11-23T22:05:00Z">
        <w:r w:rsidR="007C5B62">
          <w:t xml:space="preserve">has shown the ability to </w:t>
        </w:r>
      </w:ins>
      <w:ins w:id="209" w:author="Ram Shrestha" w:date="2013-11-23T22:14:00Z">
        <w:r w:rsidR="007C5B62">
          <w:t xml:space="preserve">sequence minor HIV variants </w:t>
        </w:r>
      </w:ins>
      <w:ins w:id="210" w:author="Ram Shrestha" w:date="2013-11-26T06:44:00Z">
        <w:r w:rsidR="00711138">
          <w:t xml:space="preserve">(less than 1%) </w:t>
        </w:r>
      </w:ins>
      <w:ins w:id="211" w:author="Ram Shrestha" w:date="2013-11-23T22:14:00Z">
        <w:r w:rsidR="007C5B62">
          <w:t>in the viral population</w:t>
        </w:r>
      </w:ins>
      <w:ins w:id="212" w:author="Ram Shrestha" w:date="2013-11-23T22:57:00Z">
        <w:r w:rsidR="00142367">
          <w:t xml:space="preserve"> </w:t>
        </w:r>
      </w:ins>
      <w:ins w:id="213" w:author="Ram Shrestha" w:date="2013-11-25T02:54:00Z">
        <w:r w:rsidR="0070342F">
          <w:fldChar w:fldCharType="begin">
            <w:fldData xml:space="preserve">PEVuZE5vdGU+PENpdGU+PEF1dGhvcj5Bdmlkb3I8L0F1dGhvcj48WWVhcj4yMDEzPC9ZZWFyPjxS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</w:fldData>
          </w:fldChar>
        </w:r>
      </w:ins>
      <w:ins w:id="214" w:author="Ram Shrestha" w:date="2013-11-25T13:32:00Z">
        <w:r w:rsidR="00851AA2">
          <w:instrText xml:space="preserve"> ADDIN EN.CITE </w:instrText>
        </w:r>
        <w:r w:rsidR="00851AA2">
          <w:fldChar w:fldCharType="begin">
            <w:fldData xml:space="preserve">PEVuZE5vdGU+PENpdGU+PEF1dGhvcj5Bdmlkb3I8L0F1dGhvcj48WWVhcj4yMDEzPC9ZZWFyPjxS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</w:fldData>
          </w:fldChar>
        </w:r>
        <w:r w:rsidR="00851AA2">
          <w:instrText xml:space="preserve"> ADDIN EN.CITE.DATA </w:instrText>
        </w:r>
        <w:r w:rsidR="00851AA2">
          <w:fldChar w:fldCharType="end"/>
        </w:r>
      </w:ins>
      <w:r w:rsidR="0070342F">
        <w:fldChar w:fldCharType="separate"/>
      </w:r>
      <w:ins w:id="215" w:author="Ram Shrestha" w:date="2013-11-25T02:55:00Z">
        <w:r w:rsidR="00C62AEF">
          <w:rPr>
            <w:noProof/>
          </w:rPr>
          <w:t>(Avidor et al., 2013)</w:t>
        </w:r>
      </w:ins>
      <w:ins w:id="216" w:author="Ram Shrestha" w:date="2013-11-25T02:54:00Z">
        <w:r w:rsidR="0070342F">
          <w:fldChar w:fldCharType="end"/>
        </w:r>
      </w:ins>
      <w:ins w:id="217" w:author="Ram Shrestha" w:date="2013-11-23T22:14:00Z">
        <w:r w:rsidR="007C5B62">
          <w:t>.</w:t>
        </w:r>
      </w:ins>
      <w:ins w:id="218" w:author="Ram Shrestha" w:date="2013-11-23T23:00:00Z">
        <w:r w:rsidR="00142367">
          <w:t xml:space="preserve"> </w:t>
        </w:r>
        <w:commentRangeStart w:id="219"/>
        <w:r w:rsidR="00142367">
          <w:t xml:space="preserve">In this chapter, we analyzed </w:t>
        </w:r>
      </w:ins>
      <w:ins w:id="220" w:author="Ram Shrestha" w:date="2013-11-23T23:05:00Z">
        <w:r w:rsidR="00142367">
          <w:t>HTS</w:t>
        </w:r>
      </w:ins>
      <w:ins w:id="221" w:author="Ram Shrestha" w:date="2013-11-23T23:00:00Z">
        <w:r w:rsidR="00142367">
          <w:t xml:space="preserve"> data</w:t>
        </w:r>
      </w:ins>
      <w:ins w:id="222" w:author="Ram Shrestha" w:date="2013-11-23T23:01:00Z">
        <w:r w:rsidR="00142367">
          <w:t xml:space="preserve"> from single dose NVP exposed individuals </w:t>
        </w:r>
      </w:ins>
      <w:ins w:id="223" w:author="Ram Shrestha" w:date="2013-11-23T23:03:00Z">
        <w:r w:rsidR="00142367">
          <w:t xml:space="preserve">at baseline </w:t>
        </w:r>
      </w:ins>
      <w:ins w:id="224" w:author="Ram Shrestha" w:date="2013-11-23T23:25:00Z">
        <w:r w:rsidR="005A5586">
          <w:t xml:space="preserve">(before antiretroviral therapy) </w:t>
        </w:r>
      </w:ins>
      <w:ins w:id="225" w:author="Ram Shrestha" w:date="2013-11-23T23:03:00Z">
        <w:r w:rsidR="005A5586">
          <w:t>and after</w:t>
        </w:r>
        <w:r w:rsidR="00142367">
          <w:t xml:space="preserve"> first line antiretroviral therapy to compare HTS </w:t>
        </w:r>
      </w:ins>
      <w:ins w:id="226" w:author="Ram Shrestha" w:date="2013-11-23T23:07:00Z">
        <w:r w:rsidR="00142367">
          <w:t xml:space="preserve">and conventional </w:t>
        </w:r>
      </w:ins>
      <w:ins w:id="227" w:author="Ram Shrestha" w:date="2013-11-23T23:03:00Z">
        <w:r w:rsidR="005A5586">
          <w:t xml:space="preserve">sequencing platforms, and to know the persistence of </w:t>
        </w:r>
      </w:ins>
      <w:ins w:id="228" w:author="Ram Shrestha" w:date="2013-11-26T06:24:00Z">
        <w:r w:rsidR="00594BED">
          <w:t xml:space="preserve">NVP </w:t>
        </w:r>
      </w:ins>
      <w:ins w:id="229" w:author="Ram Shrestha" w:date="2013-11-26T06:25:00Z">
        <w:r w:rsidR="00594BED">
          <w:t>resistant</w:t>
        </w:r>
      </w:ins>
      <w:ins w:id="230" w:author="Ram Shrestha" w:date="2013-11-23T23:03:00Z">
        <w:r w:rsidR="005A5586">
          <w:t xml:space="preserve"> mutations in the </w:t>
        </w:r>
      </w:ins>
      <w:ins w:id="231" w:author="Ram Shrestha" w:date="2013-11-23T23:26:00Z">
        <w:r w:rsidR="005A5586">
          <w:t>samples</w:t>
        </w:r>
      </w:ins>
      <w:ins w:id="232" w:author="Ram Shrestha" w:date="2013-11-23T23:03:00Z">
        <w:r w:rsidR="005A5586">
          <w:t xml:space="preserve"> </w:t>
        </w:r>
      </w:ins>
      <w:ins w:id="233" w:author="Ram Shrestha" w:date="2013-11-23T23:26:00Z">
        <w:r w:rsidR="005A5586">
          <w:t>at ultra deep prevalence level.</w:t>
        </w:r>
      </w:ins>
      <w:commentRangeEnd w:id="219"/>
      <w:r w:rsidR="00561BDF">
        <w:rPr>
          <w:rStyle w:val="CommentReference"/>
        </w:rPr>
        <w:commentReference w:id="219"/>
      </w:r>
    </w:p>
    <w:p w14:paraId="41B041F9" w14:textId="77777777" w:rsidR="00BD7116" w:rsidRPr="00376D76" w:rsidRDefault="00BD7116" w:rsidP="005B25C6">
      <w:pPr>
        <w:pStyle w:val="Heading1"/>
        <w:numPr>
          <w:numberingChange w:id="234" w:author="Ram Shrestha" w:date="2013-11-22T09:56:00Z" w:original="%1:2:0:)"/>
        </w:numPr>
        <w:spacing w:line="480" w:lineRule="auto"/>
      </w:pPr>
      <w:r w:rsidRPr="00376D76">
        <w:t>Methods and Materials</w:t>
      </w:r>
    </w:p>
    <w:p w14:paraId="21DFBE4F" w14:textId="77777777" w:rsidR="00BD7116" w:rsidRPr="00376D76" w:rsidRDefault="00BD7116" w:rsidP="005B25C6">
      <w:pPr>
        <w:spacing w:line="480" w:lineRule="auto"/>
        <w:jc w:val="both"/>
      </w:pPr>
      <w:r w:rsidRPr="00376D76">
        <w:t xml:space="preserve">The datasets used in this study </w:t>
      </w:r>
      <w:r w:rsidR="00305A81">
        <w:t>had been generated as part of the CIPRA-SA study (</w:t>
      </w:r>
      <w:r w:rsidRPr="00376D76">
        <w:t>Comprehensive International Program for Research in AIDS in South Africa</w:t>
      </w:r>
      <w:r w:rsidR="00305A81">
        <w:t xml:space="preserve">) </w:t>
      </w:r>
      <w:r w:rsidRPr="00376D76">
        <w:t xml:space="preserve">which was a prospective, </w:t>
      </w:r>
      <w:proofErr w:type="spellStart"/>
      <w:r w:rsidRPr="00376D76">
        <w:t>unblinded</w:t>
      </w:r>
      <w:proofErr w:type="spellEnd"/>
      <w:r w:rsidRPr="00376D76">
        <w:t xml:space="preserve">, randomized controlled trial of comparing “doctor-initiative-doctor monitored” and “doctor-initiative-nurse-monitored” strategies for antiretroviral drug monitoring in resource poor setting </w:t>
      </w:r>
      <w:r w:rsidR="0070342F"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d="235" w:author="Ram Shrestha" w:date="2013-11-25T13:32:00Z">
        <w:r w:rsidR="00851AA2">
          <w:instrText xml:space="preserve"> ADDIN EN.CITE </w:instrText>
        </w:r>
      </w:ins>
      <w:del w:id="236" w:author="Ram Shrestha" w:date="2013-11-23T16:34:00Z">
        <w:r w:rsidDel="00904068">
          <w:delInstrText xml:space="preserve"> ADDIN EN.CITE </w:delInstrText>
        </w:r>
        <w:r w:rsidR="0070342F" w:rsidDel="00904068">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Del="00904068">
          <w:delInstrText xml:space="preserve"> ADDIN EN.CITE.DATA </w:delInstrText>
        </w:r>
        <w:r w:rsidR="0070342F" w:rsidDel="00904068">
          <w:fldChar w:fldCharType="end"/>
        </w:r>
      </w:del>
      <w:ins w:id="237" w:author="Ram Shrestha" w:date="2013-11-25T13:32:00Z">
        <w:r w:rsidR="00851AA2">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851AA2">
          <w:instrText xml:space="preserve"> ADDIN EN.CITE.DATA </w:instrText>
        </w:r>
        <w:r w:rsidR="00851AA2">
          <w:fldChar w:fldCharType="end"/>
        </w:r>
      </w:ins>
      <w:r w:rsidR="0070342F" w:rsidRPr="00376D76">
        <w:fldChar w:fldCharType="separate"/>
      </w:r>
      <w:r w:rsidRPr="00376D76">
        <w:rPr>
          <w:noProof/>
        </w:rPr>
        <w:t>(Sanne et al., 2010)</w:t>
      </w:r>
      <w:r w:rsidR="0070342F" w:rsidRPr="00376D76">
        <w:fldChar w:fldCharType="end"/>
      </w:r>
      <w:r w:rsidRPr="00376D76">
        <w:t>.   The study population consisted</w:t>
      </w:r>
      <w:r w:rsidR="008169F3">
        <w:t xml:space="preserve"> of</w:t>
      </w:r>
      <w:r w:rsidRPr="00376D76">
        <w:t xml:space="preserve"> 831 </w:t>
      </w:r>
      <w:r w:rsidR="00211A89">
        <w:t xml:space="preserve">HIV infected </w:t>
      </w:r>
      <w:r w:rsidRPr="00376D76">
        <w:t xml:space="preserve">individuals </w:t>
      </w:r>
      <w:r w:rsidR="00211A89">
        <w:t xml:space="preserve">with a </w:t>
      </w:r>
      <w:r w:rsidRPr="00376D76">
        <w:t>CD4+ count less than 350-cells/mm</w:t>
      </w:r>
      <w:r w:rsidRPr="00376D76">
        <w:rPr>
          <w:vertAlign w:val="superscript"/>
        </w:rPr>
        <w:t>3</w:t>
      </w:r>
      <w:r w:rsidRPr="00376D76">
        <w:t xml:space="preserve"> or AIDS-defining illness</w:t>
      </w:r>
      <w:r w:rsidR="00211A89">
        <w:t xml:space="preserve"> were enrolled on the study</w:t>
      </w:r>
      <w:r w:rsidRPr="00376D76">
        <w:t>. HIV positive mothers with previous exposure of single dose nevirapine (NVP) drug for prevention of viral transmission from mother to child (PMTCT) during their pregnancy were also included in the study.</w:t>
      </w:r>
    </w:p>
    <w:p w14:paraId="1F948FCD" w14:textId="77777777" w:rsidR="00BD7116" w:rsidRPr="00376D76" w:rsidRDefault="00BD7116" w:rsidP="005B25C6">
      <w:pPr>
        <w:spacing w:line="480" w:lineRule="auto"/>
        <w:jc w:val="both"/>
      </w:pPr>
    </w:p>
    <w:p w14:paraId="215D80AB" w14:textId="77777777" w:rsidR="001747D3" w:rsidRDefault="00BD7116" w:rsidP="005B25C6">
      <w:pPr>
        <w:spacing w:line="480" w:lineRule="auto"/>
        <w:jc w:val="both"/>
      </w:pPr>
      <w:r w:rsidRPr="00376D76">
        <w:t>562 patients were followed up</w:t>
      </w:r>
      <w:r w:rsidR="00211A89">
        <w:t xml:space="preserve"> with</w:t>
      </w:r>
      <w:r w:rsidRPr="00376D76">
        <w:t xml:space="preserve"> the </w:t>
      </w:r>
      <w:r w:rsidR="00211A89">
        <w:t xml:space="preserve">remainder </w:t>
      </w:r>
      <w:r w:rsidRPr="00376D76">
        <w:t xml:space="preserve">not included in the study for reasons like drug toxicity, death, </w:t>
      </w:r>
      <w:r w:rsidR="00211A89">
        <w:t>withdrawn</w:t>
      </w:r>
      <w:ins w:id="238" w:author="Ram Shrestha" w:date="2013-11-22T09:53:00Z">
        <w:r w:rsidR="005B25C6">
          <w:t xml:space="preserve"> of </w:t>
        </w:r>
        <w:r w:rsidR="005B25C6" w:rsidRPr="00376D76">
          <w:t>consent</w:t>
        </w:r>
      </w:ins>
      <w:r w:rsidRPr="00376D76">
        <w:t xml:space="preserve"> or lost to follow-up.</w:t>
      </w:r>
      <w:r w:rsidR="00C3591C">
        <w:t xml:space="preserve"> B</w:t>
      </w:r>
      <w:r w:rsidRPr="00376D76">
        <w:t xml:space="preserve">aseline blood samples were </w:t>
      </w:r>
      <w:r w:rsidR="00C3591C">
        <w:t xml:space="preserve">retrieved </w:t>
      </w:r>
      <w:r w:rsidRPr="00376D76">
        <w:t xml:space="preserve">from </w:t>
      </w:r>
      <w:r w:rsidR="00C3591C">
        <w:t xml:space="preserve">all </w:t>
      </w:r>
      <w:r w:rsidRPr="00376D76">
        <w:t xml:space="preserve">562 patients </w:t>
      </w:r>
      <w:r w:rsidR="00C3591C">
        <w:t>(</w:t>
      </w:r>
      <w:r w:rsidRPr="00376D76">
        <w:t>sampled from 2005 – 2006</w:t>
      </w:r>
      <w:r w:rsidR="00C3591C">
        <w:t>)</w:t>
      </w:r>
      <w:r w:rsidRPr="00376D76">
        <w:t xml:space="preserve">. </w:t>
      </w:r>
      <w:r w:rsidR="00C3591C">
        <w:t>In this instance</w:t>
      </w:r>
      <w:r w:rsidR="001747D3">
        <w:t>,</w:t>
      </w:r>
      <w:r w:rsidR="00C3591C" w:rsidRPr="00376D76">
        <w:t xml:space="preserve"> </w:t>
      </w:r>
      <w:r w:rsidRPr="00376D76">
        <w:t xml:space="preserve">baseline </w:t>
      </w:r>
      <w:r w:rsidR="00C3591C">
        <w:t xml:space="preserve">describes samples obtained from individuals immediately before initiation of </w:t>
      </w:r>
      <w:r w:rsidRPr="00376D76">
        <w:t>first line antiretroviral therapy (ART). 71% of the</w:t>
      </w:r>
      <w:r w:rsidR="00C3591C">
        <w:t>se</w:t>
      </w:r>
      <w:r w:rsidRPr="00376D76">
        <w:t xml:space="preserve"> patients received the drug combination D4T-3TC-EFV, 20% received D4T-3TC-NVP, 8% received D4T-3TC-LPV/r and 1% received D4T-3TC-NLF. </w:t>
      </w:r>
      <w:r w:rsidR="001747D3">
        <w:t xml:space="preserve"> </w:t>
      </w:r>
    </w:p>
    <w:p w14:paraId="1B1DE7C1" w14:textId="77777777" w:rsidR="001747D3" w:rsidRDefault="001747D3" w:rsidP="005B25C6">
      <w:pPr>
        <w:spacing w:line="480" w:lineRule="auto"/>
        <w:jc w:val="both"/>
      </w:pPr>
    </w:p>
    <w:p w14:paraId="6550A377" w14:textId="77777777" w:rsidR="001747D3" w:rsidRDefault="00BD7116" w:rsidP="005B25C6">
      <w:pPr>
        <w:spacing w:line="480" w:lineRule="auto"/>
        <w:jc w:val="both"/>
      </w:pPr>
      <w:r w:rsidRPr="00376D76">
        <w:t xml:space="preserve">Virologic failure to the treatment </w:t>
      </w:r>
      <w:r w:rsidR="001747D3">
        <w:t>was</w:t>
      </w:r>
      <w:r w:rsidR="001747D3" w:rsidRPr="00376D76">
        <w:t xml:space="preserve"> </w:t>
      </w:r>
      <w:r w:rsidRPr="00376D76">
        <w:t>defined as decline of viral load less than 1.5 log</w:t>
      </w:r>
      <w:r w:rsidRPr="00376D76">
        <w:rPr>
          <w:vertAlign w:val="subscript"/>
        </w:rPr>
        <w:t>10</w:t>
      </w:r>
      <w:r w:rsidRPr="00376D76">
        <w:t xml:space="preserve"> from baseline to 12 weeks of treatment or two consecutive samples from a patient taken four weeks apart have viral load greater than 1000 RNA copies/ml</w:t>
      </w:r>
      <w:ins w:id="239" w:author="Ram Shrestha" w:date="2013-11-14T08:58:00Z">
        <w:r w:rsidR="00120FC9">
          <w:t xml:space="preserve"> </w:t>
        </w:r>
        <w:r w:rsidR="0070342F"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ns w:id="240" w:author="Ram Shrestha" w:date="2013-11-25T13:32:00Z">
        <w:r w:rsidR="00851AA2">
          <w:instrText xml:space="preserve"> ADDIN EN.CITE </w:instrText>
        </w:r>
        <w:r w:rsidR="00851AA2">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851AA2">
          <w:instrText xml:space="preserve"> ADDIN EN.CITE.DATA </w:instrText>
        </w:r>
        <w:r w:rsidR="00851AA2">
          <w:fldChar w:fldCharType="end"/>
        </w:r>
      </w:ins>
      <w:ins w:id="241" w:author="Ram Shrestha" w:date="2013-11-14T08:58:00Z">
        <w:r w:rsidR="0070342F" w:rsidRPr="00376D76">
          <w:fldChar w:fldCharType="separate"/>
        </w:r>
        <w:r w:rsidR="00120FC9" w:rsidRPr="00376D76">
          <w:rPr>
            <w:noProof/>
          </w:rPr>
          <w:t>(Sanne et al., 2010)</w:t>
        </w:r>
        <w:r w:rsidR="0070342F" w:rsidRPr="00376D76">
          <w:fldChar w:fldCharType="end"/>
        </w:r>
      </w:ins>
      <w:proofErr w:type="gramStart"/>
      <w:r w:rsidR="001747D3">
        <w:t xml:space="preserve"> </w:t>
      </w:r>
      <w:r w:rsidRPr="00376D76">
        <w:t>.</w:t>
      </w:r>
      <w:proofErr w:type="gramEnd"/>
      <w:r w:rsidR="001747D3">
        <w:t xml:space="preserve"> </w:t>
      </w:r>
      <w:r w:rsidRPr="00376D76">
        <w:t xml:space="preserve"> </w:t>
      </w:r>
      <w:r w:rsidR="001747D3">
        <w:t>V</w:t>
      </w:r>
      <w:r w:rsidR="001747D3" w:rsidRPr="00376D76">
        <w:t xml:space="preserve">irologic failure </w:t>
      </w:r>
      <w:r w:rsidR="001747D3">
        <w:t xml:space="preserve">to first line ART was identified in </w:t>
      </w:r>
      <w:r w:rsidRPr="00376D76">
        <w:t>79 patients</w:t>
      </w:r>
      <w:r w:rsidR="001747D3">
        <w:t>, with 15 patients failing second-line therapy</w:t>
      </w:r>
      <w:r w:rsidR="00560C86">
        <w:t xml:space="preserve"> </w:t>
      </w:r>
      <w:ins w:id="242" w:author="Ram Shrestha" w:date="2013-11-14T08:59:00Z">
        <w:r w:rsidR="0070342F"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ns w:id="243" w:author="Ram Shrestha" w:date="2013-11-25T13:32:00Z">
        <w:r w:rsidR="00851AA2">
          <w:instrText xml:space="preserve"> ADDIN EN.CITE </w:instrText>
        </w:r>
        <w:r w:rsidR="00851AA2">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851AA2">
          <w:instrText xml:space="preserve"> ADDIN EN.CITE.DATA </w:instrText>
        </w:r>
        <w:r w:rsidR="00851AA2">
          <w:fldChar w:fldCharType="end"/>
        </w:r>
      </w:ins>
      <w:ins w:id="244" w:author="Ram Shrestha" w:date="2013-11-14T08:59:00Z">
        <w:r w:rsidR="0070342F" w:rsidRPr="00376D76">
          <w:fldChar w:fldCharType="separate"/>
        </w:r>
        <w:r w:rsidR="00120FC9" w:rsidRPr="00376D76">
          <w:rPr>
            <w:noProof/>
          </w:rPr>
          <w:t>(Sanne et al., 2010)</w:t>
        </w:r>
        <w:r w:rsidR="0070342F" w:rsidRPr="00376D76">
          <w:fldChar w:fldCharType="end"/>
        </w:r>
      </w:ins>
      <w:r w:rsidR="001747D3">
        <w:t>.  Blood samples had been retrieved for all of these individuals upon failure detection.</w:t>
      </w:r>
    </w:p>
    <w:p w14:paraId="619BE997" w14:textId="77777777" w:rsidR="001747D3" w:rsidRDefault="001747D3" w:rsidP="005B25C6">
      <w:pPr>
        <w:spacing w:line="480" w:lineRule="auto"/>
        <w:jc w:val="both"/>
      </w:pPr>
    </w:p>
    <w:p w14:paraId="355D2C22" w14:textId="77777777" w:rsidR="006D171F" w:rsidRDefault="00BD7116" w:rsidP="005B25C6">
      <w:pPr>
        <w:spacing w:line="480" w:lineRule="auto"/>
        <w:jc w:val="both"/>
      </w:pPr>
      <w:r w:rsidRPr="00376D76">
        <w:t xml:space="preserve">From all the obtained samples, the entire </w:t>
      </w:r>
      <w:del w:id="245" w:author="Ram Shrestha" w:date="2013-11-14T08:59:00Z">
        <w:r w:rsidRPr="00376D76" w:rsidDel="00120FC9">
          <w:delText xml:space="preserve">pol </w:delText>
        </w:r>
      </w:del>
      <w:ins w:id="246" w:author="Ram Shrestha" w:date="2013-11-14T08:59:00Z">
        <w:r w:rsidR="00120FC9">
          <w:t>protease</w:t>
        </w:r>
        <w:r w:rsidR="00120FC9" w:rsidRPr="00376D76">
          <w:t xml:space="preserve"> </w:t>
        </w:r>
      </w:ins>
      <w:r w:rsidRPr="00376D76">
        <w:t xml:space="preserve">and reverse transcriptase genes of HIV were amplified using HIV subtype C specific primers. </w:t>
      </w:r>
      <w:r w:rsidR="006D171F">
        <w:t xml:space="preserve">Ten HTS sequencing runs using the </w:t>
      </w:r>
      <w:r w:rsidR="006D171F" w:rsidRPr="00376D76">
        <w:t>Roche/454 Junior platform</w:t>
      </w:r>
      <w:r w:rsidR="006D171F">
        <w:t xml:space="preserve"> had been attempted for </w:t>
      </w:r>
      <w:r w:rsidRPr="00376D76">
        <w:t>471 samples using</w:t>
      </w:r>
      <w:r w:rsidR="006D171F">
        <w:t xml:space="preserve"> MID tags to pool</w:t>
      </w:r>
      <w:ins w:id="247" w:author="Ram Shrestha" w:date="2013-11-23T23:28:00Z">
        <w:r w:rsidR="001A3EF6">
          <w:t xml:space="preserve"> </w:t>
        </w:r>
      </w:ins>
      <w:r w:rsidRPr="00376D76">
        <w:t>48 samples per sequencing plate.</w:t>
      </w:r>
      <w:r w:rsidR="006D171F">
        <w:t xml:space="preserve">  </w:t>
      </w:r>
      <w:r w:rsidRPr="00376D76">
        <w:t xml:space="preserve"> </w:t>
      </w:r>
      <w:r w:rsidR="006D171F">
        <w:t xml:space="preserve">Further, sequencing was attempted for </w:t>
      </w:r>
      <w:r w:rsidRPr="00376D76">
        <w:t xml:space="preserve">630 samples using </w:t>
      </w:r>
      <w:r w:rsidR="006D171F">
        <w:t xml:space="preserve">the </w:t>
      </w:r>
      <w:r w:rsidRPr="00376D76">
        <w:t xml:space="preserve">Roche/454 FLX platform. </w:t>
      </w:r>
      <w:r w:rsidR="006D171F">
        <w:t xml:space="preserve"> 12 </w:t>
      </w:r>
      <w:r w:rsidRPr="00376D76">
        <w:t>FLX run</w:t>
      </w:r>
      <w:r w:rsidR="006D171F">
        <w:t xml:space="preserve">s were undertaken, dividing each plate into 8 distinct sections with 8 MID tagged samples per section for each sequencing run. </w:t>
      </w:r>
    </w:p>
    <w:p w14:paraId="5272EBDE" w14:textId="77777777" w:rsidR="006D171F" w:rsidRDefault="006D171F" w:rsidP="005B25C6">
      <w:pPr>
        <w:spacing w:line="480" w:lineRule="auto"/>
        <w:jc w:val="both"/>
      </w:pPr>
    </w:p>
    <w:p w14:paraId="1DCF837C" w14:textId="77777777" w:rsidR="00BD7116" w:rsidRPr="00376D76" w:rsidRDefault="006D171F" w:rsidP="005B25C6">
      <w:pPr>
        <w:spacing w:line="480" w:lineRule="auto"/>
        <w:jc w:val="both"/>
      </w:pPr>
      <w:r>
        <w:t>C</w:t>
      </w:r>
      <w:r w:rsidR="00BD7116" w:rsidRPr="00376D76">
        <w:t xml:space="preserve">onventional </w:t>
      </w:r>
      <w:del w:id="248" w:author="Ram Shrestha" w:date="2013-11-24T22:14:00Z">
        <w:r w:rsidR="00BD7116" w:rsidRPr="00376D76" w:rsidDel="005A67A4">
          <w:delText>Sanger</w:delText>
        </w:r>
        <w:r w:rsidDel="005A67A4">
          <w:delText xml:space="preserve">-based </w:delText>
        </w:r>
      </w:del>
      <w:r>
        <w:t xml:space="preserve">genotyping results were </w:t>
      </w:r>
      <w:r w:rsidR="00951B35">
        <w:t xml:space="preserve">also </w:t>
      </w:r>
      <w:r>
        <w:t xml:space="preserve">available for 349 of the </w:t>
      </w:r>
      <w:r w:rsidR="00BD7116" w:rsidRPr="00376D76">
        <w:t>samples.</w:t>
      </w:r>
      <w:r w:rsidR="00951B35">
        <w:t xml:space="preserve">  All of the sequence data had been generated by our collaborators in the laboratory of Prof Maria </w:t>
      </w:r>
      <w:proofErr w:type="spellStart"/>
      <w:r w:rsidR="00951B35">
        <w:t>Papathanasopo</w:t>
      </w:r>
      <w:ins w:id="249" w:author="Ram Shrestha" w:date="2013-11-25T13:49:00Z">
        <w:r w:rsidR="00257547">
          <w:t>u</w:t>
        </w:r>
      </w:ins>
      <w:r w:rsidR="00951B35">
        <w:t>los</w:t>
      </w:r>
      <w:proofErr w:type="spellEnd"/>
      <w:r w:rsidR="00951B35">
        <w:t xml:space="preserve"> at the University of the Witwatersrand Medical School, South Africa.</w:t>
      </w:r>
      <w:r>
        <w:t xml:space="preserve">  </w:t>
      </w:r>
      <w:del w:id="250" w:author="Ram Shrestha" w:date="2013-11-24T22:15:00Z">
        <w:r w:rsidR="00BD7116" w:rsidRPr="00376D76" w:rsidDel="005A67A4">
          <w:delText xml:space="preserve"> </w:delText>
        </w:r>
      </w:del>
    </w:p>
    <w:p w14:paraId="3CF3EBBD" w14:textId="77777777" w:rsidR="00BD7116" w:rsidRPr="00376D76" w:rsidDel="005A67A4" w:rsidRDefault="00BD7116" w:rsidP="005B25C6">
      <w:pPr>
        <w:spacing w:line="480" w:lineRule="auto"/>
        <w:jc w:val="both"/>
        <w:rPr>
          <w:del w:id="251" w:author="Ram Shrestha" w:date="2013-11-24T22:15:00Z"/>
        </w:rPr>
      </w:pPr>
    </w:p>
    <w:p w14:paraId="74A77445" w14:textId="77777777" w:rsidR="00BD7116" w:rsidRPr="00376D76" w:rsidDel="00B5058B" w:rsidRDefault="00BD7116" w:rsidP="005B25C6">
      <w:pPr>
        <w:spacing w:line="480" w:lineRule="auto"/>
        <w:jc w:val="both"/>
        <w:rPr>
          <w:del w:id="252" w:author="Ram Shrestha" w:date="2013-11-23T23:51:00Z"/>
        </w:rPr>
      </w:pPr>
      <w:del w:id="253" w:author="Ram Shrestha" w:date="2013-11-23T23:51:00Z">
        <w:r w:rsidRPr="00376D76" w:rsidDel="00B5058B">
          <w:delText>In the preliminary assessment of the sample’s sequence data from FLX and Junior, the samples in which protease (PR) or reverse transcriptase (RT) or both were not amplified were not considered for analysis. A total of 599 samples from FLX and 468 samples from Junior had PR and RT sequences (</w:delText>
        </w:r>
        <w:r w:rsidRPr="00376D76" w:rsidDel="00B5058B">
          <w:rPr>
            <w:b/>
          </w:rPr>
          <w:delText>Table 5.1</w:delText>
        </w:r>
        <w:r w:rsidRPr="00376D76" w:rsidDel="00B5058B">
          <w:delText>) and were considered for analysis.</w:delText>
        </w:r>
      </w:del>
    </w:p>
    <w:p w14:paraId="57246743" w14:textId="77777777" w:rsidR="00BD7116" w:rsidRPr="00376D76" w:rsidDel="00B5058B" w:rsidRDefault="00BD7116" w:rsidP="005B25C6">
      <w:pPr>
        <w:spacing w:line="480" w:lineRule="auto"/>
        <w:jc w:val="both"/>
        <w:rPr>
          <w:del w:id="254" w:author="Ram Shrestha" w:date="2013-11-23T23:51:00Z"/>
        </w:rPr>
      </w:pPr>
    </w:p>
    <w:p w14:paraId="2A9A5A45" w14:textId="77777777" w:rsidR="00BD7116" w:rsidRPr="00376D76" w:rsidDel="005A67A4" w:rsidRDefault="00BD7116" w:rsidP="005B25C6">
      <w:pPr>
        <w:spacing w:line="480" w:lineRule="auto"/>
        <w:jc w:val="both"/>
        <w:rPr>
          <w:del w:id="255" w:author="Ram Shrestha" w:date="2013-11-24T22:15:00Z"/>
        </w:rPr>
      </w:pPr>
      <w:del w:id="256" w:author="Ram Shrestha" w:date="2013-11-23T23:51:00Z">
        <w:r w:rsidRPr="00376D76" w:rsidDel="00B5058B">
          <w:delText>Out of the samples that were eligible for analysis, 464 samples were sequenced in FLX and Junior platforms, 327 samples in FLX and conventional method and 257 samples in Junior and conventional Sanger’s consensus method (</w:delText>
        </w:r>
        <w:r w:rsidRPr="00376D76" w:rsidDel="00B5058B">
          <w:rPr>
            <w:b/>
          </w:rPr>
          <w:delText>Table 5.2</w:delText>
        </w:r>
        <w:r w:rsidRPr="00376D76" w:rsidDel="00B5058B">
          <w:delText>).</w:delText>
        </w:r>
      </w:del>
      <w:del w:id="257" w:author="Ram Shrestha" w:date="2013-11-24T22:15:00Z">
        <w:r w:rsidRPr="00376D76" w:rsidDel="005A67A4">
          <w:delText xml:space="preserve"> </w:delText>
        </w:r>
      </w:del>
    </w:p>
    <w:p w14:paraId="7E85D63D" w14:textId="77777777" w:rsidR="00796C22" w:rsidRDefault="00796C22" w:rsidP="005B25C6">
      <w:pPr>
        <w:spacing w:line="480" w:lineRule="auto"/>
        <w:jc w:val="both"/>
        <w:rPr>
          <w:ins w:id="258" w:author="Ram Shrestha" w:date="2013-11-14T10:53:00Z"/>
        </w:rPr>
      </w:pPr>
    </w:p>
    <w:p w14:paraId="6F78E5CE" w14:textId="77777777" w:rsidR="00175F7B" w:rsidRDefault="00175F7B">
      <w:pPr>
        <w:numPr>
          <w:ins w:id="259" w:author="Ram Shrestha" w:date="2013-11-14T10:53:00Z"/>
        </w:numPr>
        <w:spacing w:line="480" w:lineRule="auto"/>
        <w:jc w:val="both"/>
        <w:rPr>
          <w:del w:id="260" w:author="Ram Shrestha" w:date="2013-11-14T10:56:00Z"/>
        </w:rPr>
        <w:pPrChange w:id="261" w:author="Ram Shrestha" w:date="2013-11-22T09:56:00Z">
          <w:pPr>
            <w:spacing w:line="480" w:lineRule="auto"/>
            <w:jc w:val="both"/>
          </w:pPr>
        </w:pPrChange>
      </w:pPr>
      <w:commentRangeStart w:id="262"/>
    </w:p>
    <w:p w14:paraId="0C151596" w14:textId="60B9ECD4" w:rsidR="00796C22" w:rsidRDefault="00BD7116" w:rsidP="005B25C6">
      <w:pPr>
        <w:numPr>
          <w:ins w:id="263" w:author="Unknown"/>
        </w:numPr>
        <w:spacing w:line="480" w:lineRule="auto"/>
        <w:jc w:val="both"/>
        <w:rPr>
          <w:ins w:id="264" w:author="Ram Shrestha" w:date="2013-11-14T11:40:00Z"/>
        </w:rPr>
      </w:pPr>
      <w:r w:rsidRPr="00376D76">
        <w:t>Sequence data for all samples were analyzed drug resistance using Seq2Res computational tool</w:t>
      </w:r>
      <w:commentRangeEnd w:id="262"/>
      <w:r w:rsidR="00DE6C23">
        <w:rPr>
          <w:rStyle w:val="CommentReference"/>
        </w:rPr>
        <w:commentReference w:id="262"/>
      </w:r>
      <w:del w:id="265" w:author="Ram Shrestha" w:date="2013-11-14T10:56:00Z">
        <w:r w:rsidRPr="00376D76" w:rsidDel="00796C22">
          <w:delText xml:space="preserve"> using default setting</w:delText>
        </w:r>
      </w:del>
      <w:ins w:id="266" w:author="Ram Shrestha" w:date="2013-11-14T10:57:00Z">
        <w:r w:rsidR="00796C22">
          <w:t xml:space="preserve">. </w:t>
        </w:r>
        <w:commentRangeStart w:id="267"/>
        <w:r w:rsidR="00796C22">
          <w:t xml:space="preserve">The </w:t>
        </w:r>
        <w:proofErr w:type="spellStart"/>
        <w:r w:rsidR="00796C22">
          <w:t>demultiplexing</w:t>
        </w:r>
        <w:proofErr w:type="spellEnd"/>
        <w:r w:rsidR="00796C22">
          <w:t xml:space="preserve"> of sequences was done </w:t>
        </w:r>
      </w:ins>
      <w:ins w:id="268" w:author="Ram Shrestha" w:date="2013-11-14T11:25:00Z">
        <w:r w:rsidR="00E84E0C">
          <w:t xml:space="preserve">using </w:t>
        </w:r>
        <w:commentRangeStart w:id="269"/>
        <w:r w:rsidR="00E84E0C">
          <w:t xml:space="preserve">primer and MID sequences </w:t>
        </w:r>
      </w:ins>
      <w:commentRangeEnd w:id="269"/>
      <w:r w:rsidR="00DE6C23">
        <w:rPr>
          <w:rStyle w:val="CommentReference"/>
        </w:rPr>
        <w:commentReference w:id="269"/>
      </w:r>
      <w:ins w:id="270" w:author="Ram Shrestha" w:date="2013-11-14T11:25:00Z">
        <w:r w:rsidR="00E84E0C">
          <w:t>with primer tolerance of 3 and MID tolerance of 2</w:t>
        </w:r>
      </w:ins>
      <w:ins w:id="271" w:author="Ram Shrestha" w:date="2013-11-14T10:57:00Z">
        <w:r w:rsidR="00796C22">
          <w:t xml:space="preserve">. The </w:t>
        </w:r>
        <w:proofErr w:type="spellStart"/>
        <w:r w:rsidR="00796C22">
          <w:t>demultiplexed</w:t>
        </w:r>
        <w:proofErr w:type="spellEnd"/>
        <w:r w:rsidR="00796C22">
          <w:t xml:space="preserve"> sequence reads were quality trimmed </w:t>
        </w:r>
      </w:ins>
      <w:ins w:id="272" w:author="Ram Shrestha" w:date="2013-11-14T11:02:00Z">
        <w:r w:rsidR="00796C22">
          <w:t xml:space="preserve">using QTrim </w:t>
        </w:r>
        <w:r w:rsidR="004A74D2">
          <w:t>with default parameters – mean quality of reads was 20, minimum read length was 50 and the trimming was from 3</w:t>
        </w:r>
      </w:ins>
      <w:ins w:id="273" w:author="Ram Shrestha" w:date="2013-11-14T11:03:00Z">
        <w:r w:rsidR="004A74D2">
          <w:t>’ end</w:t>
        </w:r>
      </w:ins>
      <w:ins w:id="274" w:author="Ram Shrestha" w:date="2013-11-24T11:30:00Z">
        <w:r w:rsidR="004D0C8D">
          <w:t xml:space="preserve"> of the sequence reads</w:t>
        </w:r>
      </w:ins>
      <w:ins w:id="275" w:author="Ram Shrestha" w:date="2013-11-14T11:03:00Z">
        <w:r w:rsidR="004A74D2">
          <w:t xml:space="preserve">. The quality cleaned sequence reads were mapped to the </w:t>
        </w:r>
      </w:ins>
      <w:ins w:id="276" w:author="Ram Shrestha" w:date="2013-11-14T11:04:00Z">
        <w:r w:rsidR="004A74D2">
          <w:t xml:space="preserve">HXB2 </w:t>
        </w:r>
        <w:r w:rsidR="00041237" w:rsidRPr="00041237">
          <w:rPr>
            <w:i/>
          </w:rPr>
          <w:t>pol</w:t>
        </w:r>
        <w:r w:rsidR="004A74D2">
          <w:t xml:space="preserve"> </w:t>
        </w:r>
      </w:ins>
      <w:ins w:id="277" w:author="Ram Shrestha" w:date="2013-11-14T11:03:00Z">
        <w:r w:rsidR="004A74D2">
          <w:t>reference sequence</w:t>
        </w:r>
      </w:ins>
      <w:ins w:id="278" w:author="Ram Shrestha" w:date="2013-11-14T11:04:00Z">
        <w:r w:rsidR="004A74D2">
          <w:t xml:space="preserve"> </w:t>
        </w:r>
      </w:ins>
      <w:ins w:id="279" w:author="Ram Shrestha" w:date="2013-11-14T11:16:00Z">
        <w:r w:rsidR="00273C9F">
          <w:t xml:space="preserve">using RAMICS </w:t>
        </w:r>
      </w:ins>
      <w:ins w:id="280" w:author="Ram Shrestha" w:date="2013-11-14T11:04:00Z">
        <w:r w:rsidR="004A74D2">
          <w:t>and only those sequences</w:t>
        </w:r>
      </w:ins>
      <w:ins w:id="281" w:author="Ram Shrestha" w:date="2013-11-14T11:08:00Z">
        <w:r w:rsidR="004A74D2">
          <w:t xml:space="preserve"> </w:t>
        </w:r>
        <w:del w:id="282" w:author="Simon Travers" w:date="2013-11-26T12:26:00Z">
          <w:r w:rsidR="004A74D2" w:rsidDel="00DE6C23">
            <w:delText>were</w:delText>
          </w:r>
        </w:del>
      </w:ins>
      <w:ins w:id="283" w:author="Ram Shrestha" w:date="2013-11-14T11:04:00Z">
        <w:del w:id="284" w:author="Simon Travers" w:date="2013-11-26T12:26:00Z">
          <w:r w:rsidR="004A74D2" w:rsidDel="00DE6C23">
            <w:delText xml:space="preserve"> </w:delText>
          </w:r>
        </w:del>
      </w:ins>
      <w:ins w:id="285" w:author="Ram Shrestha" w:date="2013-11-14T11:07:00Z">
        <w:del w:id="286" w:author="Simon Travers" w:date="2013-11-26T12:26:00Z">
          <w:r w:rsidR="004A74D2" w:rsidDel="00DE6C23">
            <w:delText xml:space="preserve">selected </w:delText>
          </w:r>
        </w:del>
      </w:ins>
      <w:ins w:id="287" w:author="Ram Shrestha" w:date="2013-11-14T11:04:00Z">
        <w:r w:rsidR="004A74D2">
          <w:t xml:space="preserve">that </w:t>
        </w:r>
      </w:ins>
      <w:ins w:id="288" w:author="Simon Travers" w:date="2013-11-26T12:26:00Z">
        <w:r w:rsidR="00DE6C23">
          <w:t xml:space="preserve">satisfied the </w:t>
        </w:r>
      </w:ins>
      <w:ins w:id="289" w:author="Ram Shrestha" w:date="2013-11-14T11:07:00Z">
        <w:del w:id="290" w:author="Simon Travers" w:date="2013-11-26T12:26:00Z">
          <w:r w:rsidR="004A74D2" w:rsidDel="00DE6C23">
            <w:delText>were</w:delText>
          </w:r>
        </w:del>
      </w:ins>
      <w:ins w:id="291" w:author="Ram Shrestha" w:date="2013-11-14T11:04:00Z">
        <w:del w:id="292" w:author="Simon Travers" w:date="2013-11-26T12:26:00Z">
          <w:r w:rsidR="004A74D2" w:rsidDel="00DE6C23">
            <w:delText xml:space="preserve"> </w:delText>
          </w:r>
        </w:del>
        <w:r w:rsidR="004A74D2">
          <w:t xml:space="preserve">optimal full length </w:t>
        </w:r>
      </w:ins>
      <w:ins w:id="293" w:author="Simon Travers" w:date="2013-11-26T12:26:00Z">
        <w:r w:rsidR="00DE6C23">
          <w:t xml:space="preserve">criteria </w:t>
        </w:r>
      </w:ins>
      <w:ins w:id="294" w:author="Ram Shrestha" w:date="2013-11-14T11:07:00Z">
        <w:r w:rsidR="004A74D2">
          <w:t>(</w:t>
        </w:r>
      </w:ins>
      <w:ins w:id="295" w:author="Ram Shrestha" w:date="2013-11-14T11:08:00Z">
        <w:r w:rsidR="004A74D2">
          <w:t>optimal full length – sequence reads that cover first DRM position to the last DRM position</w:t>
        </w:r>
      </w:ins>
      <w:ins w:id="296" w:author="Ram Shrestha" w:date="2013-11-14T11:07:00Z">
        <w:r w:rsidR="004A74D2">
          <w:t>)</w:t>
        </w:r>
      </w:ins>
      <w:ins w:id="297" w:author="Simon Travers" w:date="2013-11-26T12:26:00Z">
        <w:r w:rsidR="00DE6C23">
          <w:t xml:space="preserve"> were selected for subsequent analysis</w:t>
        </w:r>
      </w:ins>
      <w:ins w:id="298" w:author="Ram Shrestha" w:date="2013-11-14T11:10:00Z">
        <w:r w:rsidR="004A74D2">
          <w:t>.</w:t>
        </w:r>
      </w:ins>
      <w:ins w:id="299" w:author="Ram Shrestha" w:date="2013-11-14T11:07:00Z">
        <w:r w:rsidR="004A74D2">
          <w:t xml:space="preserve"> </w:t>
        </w:r>
      </w:ins>
      <w:ins w:id="300" w:author="Ram Shrestha" w:date="2013-11-14T11:16:00Z">
        <w:r w:rsidR="00273C9F">
          <w:t xml:space="preserve">The mapped sequences in </w:t>
        </w:r>
        <w:proofErr w:type="spellStart"/>
        <w:r w:rsidR="00273C9F">
          <w:t>fastm</w:t>
        </w:r>
        <w:proofErr w:type="spellEnd"/>
        <w:r w:rsidR="00273C9F">
          <w:t xml:space="preserve"> files were tested for drug resistance </w:t>
        </w:r>
      </w:ins>
      <w:ins w:id="301" w:author="Ram Shrestha" w:date="2013-11-14T11:26:00Z">
        <w:r w:rsidR="00E84E0C">
          <w:t xml:space="preserve">using </w:t>
        </w:r>
      </w:ins>
      <w:ins w:id="302" w:author="Ram Shrestha" w:date="2013-11-14T11:16:00Z">
        <w:r w:rsidR="00273C9F">
          <w:t>locally installed sierra</w:t>
        </w:r>
      </w:ins>
      <w:ins w:id="303" w:author="Ram Shrestha" w:date="2013-11-14T11:17:00Z">
        <w:r w:rsidR="00273C9F">
          <w:t xml:space="preserve">. </w:t>
        </w:r>
      </w:ins>
      <w:ins w:id="304" w:author="Ram Shrestha" w:date="2013-11-14T11:19:00Z">
        <w:r w:rsidR="00273C9F">
          <w:t xml:space="preserve">The prevalence of resistant sequence reads to a drug was calculated as a number of </w:t>
        </w:r>
      </w:ins>
      <w:ins w:id="305" w:author="Ram Shrestha" w:date="2013-11-14T11:17:00Z">
        <w:r w:rsidR="00273C9F">
          <w:t>sequences that were predicted resistance to the drug</w:t>
        </w:r>
      </w:ins>
      <w:ins w:id="306" w:author="Ram Shrestha" w:date="2013-11-14T11:20:00Z">
        <w:r w:rsidR="00273C9F">
          <w:t>.</w:t>
        </w:r>
      </w:ins>
      <w:ins w:id="307" w:author="Ram Shrestha" w:date="2013-11-14T11:17:00Z">
        <w:r w:rsidR="00273C9F">
          <w:t xml:space="preserve"> </w:t>
        </w:r>
      </w:ins>
      <w:ins w:id="308" w:author="Ram Shrestha" w:date="2013-11-14T11:27:00Z">
        <w:r w:rsidR="004A5943">
          <w:t xml:space="preserve">The </w:t>
        </w:r>
        <w:r w:rsidR="00E84E0C">
          <w:t>viral population in a sample was called as resistant to a drug</w:t>
        </w:r>
      </w:ins>
      <w:ins w:id="309" w:author="Ram Shrestha" w:date="2013-11-14T11:26:00Z">
        <w:r w:rsidR="00E84E0C">
          <w:t xml:space="preserve"> </w:t>
        </w:r>
      </w:ins>
      <w:ins w:id="310" w:author="Ram Shrestha" w:date="2013-11-14T11:24:00Z">
        <w:r w:rsidR="00E84E0C">
          <w:t xml:space="preserve">if the prevalence of </w:t>
        </w:r>
      </w:ins>
      <w:ins w:id="311" w:author="Ram Shrestha" w:date="2013-11-24T12:11:00Z">
        <w:r w:rsidR="009B216B">
          <w:t xml:space="preserve">amplified sequence reads that are </w:t>
        </w:r>
      </w:ins>
      <w:ins w:id="312" w:author="Ram Shrestha" w:date="2013-11-14T11:24:00Z">
        <w:r w:rsidR="009B216B">
          <w:t>resistant</w:t>
        </w:r>
        <w:r w:rsidR="00E84E0C">
          <w:t xml:space="preserve"> to the drug was greater or equal to the prevalence cutoff. </w:t>
        </w:r>
      </w:ins>
      <w:commentRangeEnd w:id="267"/>
      <w:r w:rsidR="00DE6C23">
        <w:rPr>
          <w:rStyle w:val="CommentReference"/>
        </w:rPr>
        <w:commentReference w:id="267"/>
      </w:r>
      <w:ins w:id="313" w:author="Ram Shrestha" w:date="2013-11-24T11:38:00Z">
        <w:r w:rsidR="009B26CC">
          <w:t xml:space="preserve">While </w:t>
        </w:r>
        <w:commentRangeStart w:id="314"/>
        <w:r w:rsidR="009B26CC">
          <w:t>the conventional metho</w:t>
        </w:r>
        <w:r w:rsidR="004A5943">
          <w:t xml:space="preserve">d </w:t>
        </w:r>
      </w:ins>
      <w:commentRangeEnd w:id="314"/>
      <w:r w:rsidR="00DE6C23">
        <w:rPr>
          <w:rStyle w:val="CommentReference"/>
        </w:rPr>
        <w:commentReference w:id="314"/>
      </w:r>
      <w:ins w:id="315" w:author="Ram Shrestha" w:date="2013-11-24T11:38:00Z">
        <w:r w:rsidR="004A5943">
          <w:t>is able to detect the sequence reads at prevalence greater or equal</w:t>
        </w:r>
      </w:ins>
      <w:ins w:id="316" w:author="Ram Shrestha" w:date="2013-11-24T11:50:00Z">
        <w:r w:rsidR="004A5943">
          <w:t xml:space="preserve"> </w:t>
        </w:r>
      </w:ins>
      <w:ins w:id="317" w:author="Ram Shrestha" w:date="2013-11-24T11:38:00Z">
        <w:r w:rsidR="004A5943">
          <w:t>to 20%</w:t>
        </w:r>
      </w:ins>
      <w:ins w:id="318" w:author="Ram Shrestha" w:date="2013-11-24T21:18:00Z">
        <w:r w:rsidR="005B6476">
          <w:t xml:space="preserve"> </w:t>
        </w:r>
        <w:r w:rsidR="0070342F" w:rsidRPr="00376D76">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ins>
      <w:ins w:id="319" w:author="Ram Shrestha" w:date="2013-11-25T13:32:00Z">
        <w:r w:rsidR="00851AA2">
          <w:instrText xml:space="preserve"> ADDIN EN.CITE </w:instrText>
        </w:r>
        <w:r w:rsidR="00851AA2">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851AA2">
          <w:instrText xml:space="preserve"> ADDIN EN.CITE.DATA </w:instrText>
        </w:r>
        <w:r w:rsidR="00851AA2">
          <w:fldChar w:fldCharType="end"/>
        </w:r>
      </w:ins>
      <w:ins w:id="320" w:author="Ram Shrestha" w:date="2013-11-24T21:18:00Z">
        <w:r w:rsidR="0070342F" w:rsidRPr="00376D76">
          <w:fldChar w:fldCharType="separate"/>
        </w:r>
        <w:r w:rsidR="005B6476" w:rsidRPr="00376D76">
          <w:rPr>
            <w:noProof/>
          </w:rPr>
          <w:t>(Hudelson et al., 2010; Larder et al., 1993; Leitner et al., 1993; Schuurman et al., 1999; Van Laethem et al., 1999)</w:t>
        </w:r>
        <w:r w:rsidR="0070342F" w:rsidRPr="00376D76">
          <w:fldChar w:fldCharType="end"/>
        </w:r>
      </w:ins>
      <w:ins w:id="321" w:author="Ram Shrestha" w:date="2013-11-24T11:50:00Z">
        <w:r w:rsidR="004A5943">
          <w:t xml:space="preserve">, </w:t>
        </w:r>
        <w:commentRangeStart w:id="322"/>
        <w:r w:rsidR="004A5943">
          <w:t xml:space="preserve">we calculated the drug resistance of the </w:t>
        </w:r>
      </w:ins>
      <w:ins w:id="323" w:author="Ram Shrestha" w:date="2013-11-24T12:08:00Z">
        <w:r w:rsidR="009B216B">
          <w:t>viral sequence reads</w:t>
        </w:r>
      </w:ins>
      <w:ins w:id="324" w:author="Ram Shrestha" w:date="2013-11-24T11:56:00Z">
        <w:r w:rsidR="00B84838">
          <w:t xml:space="preserve"> </w:t>
        </w:r>
      </w:ins>
      <w:ins w:id="325" w:author="Ram Shrestha" w:date="2013-11-24T12:08:00Z">
        <w:r w:rsidR="009B216B">
          <w:t xml:space="preserve">in the sample </w:t>
        </w:r>
      </w:ins>
      <w:ins w:id="326" w:author="Ram Shrestha" w:date="2013-11-24T11:56:00Z">
        <w:r w:rsidR="00B84838">
          <w:t>at</w:t>
        </w:r>
      </w:ins>
      <w:ins w:id="327" w:author="Ram Shrestha" w:date="2013-11-24T11:57:00Z">
        <w:r w:rsidR="00B84838">
          <w:t xml:space="preserve"> the same prevalence</w:t>
        </w:r>
      </w:ins>
      <w:ins w:id="328" w:author="Ram Shrestha" w:date="2013-11-24T12:02:00Z">
        <w:r w:rsidR="00B84838">
          <w:t xml:space="preserve"> cutoff</w:t>
        </w:r>
      </w:ins>
      <w:ins w:id="329" w:author="Ram Shrestha" w:date="2013-11-24T12:01:00Z">
        <w:r w:rsidR="00B84838">
          <w:t>.</w:t>
        </w:r>
      </w:ins>
      <w:commentRangeEnd w:id="322"/>
      <w:r w:rsidR="000446D0">
        <w:rPr>
          <w:rStyle w:val="CommentReference"/>
        </w:rPr>
        <w:commentReference w:id="322"/>
      </w:r>
      <w:ins w:id="330" w:author="Ram Shrestha" w:date="2013-11-24T12:01:00Z">
        <w:r w:rsidR="00B84838">
          <w:t xml:space="preserve"> For the high throughput sequence reads, </w:t>
        </w:r>
      </w:ins>
      <w:ins w:id="331" w:author="Ram Shrestha" w:date="2013-11-24T12:02:00Z">
        <w:r w:rsidR="00B84838">
          <w:t>we calculated the drug resistance of the</w:t>
        </w:r>
      </w:ins>
      <w:ins w:id="332" w:author="Ram Shrestha" w:date="2013-11-24T12:03:00Z">
        <w:r w:rsidR="004A53B2">
          <w:t xml:space="preserve"> amplified</w:t>
        </w:r>
      </w:ins>
      <w:ins w:id="333" w:author="Ram Shrestha" w:date="2013-11-24T12:02:00Z">
        <w:r w:rsidR="00B84838">
          <w:t xml:space="preserve"> </w:t>
        </w:r>
      </w:ins>
      <w:ins w:id="334" w:author="Ram Shrestha" w:date="2013-11-24T12:16:00Z">
        <w:r w:rsidR="007F33C3">
          <w:t xml:space="preserve">resistant </w:t>
        </w:r>
      </w:ins>
      <w:ins w:id="335" w:author="Ram Shrestha" w:date="2013-11-24T12:03:00Z">
        <w:r w:rsidR="004A53B2">
          <w:t xml:space="preserve">viral </w:t>
        </w:r>
      </w:ins>
      <w:ins w:id="336" w:author="Ram Shrestha" w:date="2013-11-24T12:02:00Z">
        <w:r w:rsidR="00B84838">
          <w:t xml:space="preserve">sequenced </w:t>
        </w:r>
      </w:ins>
      <w:ins w:id="337" w:author="Ram Shrestha" w:date="2013-11-24T12:03:00Z">
        <w:r w:rsidR="004A53B2">
          <w:t>reads</w:t>
        </w:r>
      </w:ins>
      <w:ins w:id="338" w:author="Ram Shrestha" w:date="2013-11-24T11:57:00Z">
        <w:r w:rsidR="00B84838">
          <w:t xml:space="preserve"> </w:t>
        </w:r>
      </w:ins>
      <w:ins w:id="339" w:author="Ram Shrestha" w:date="2013-11-24T12:03:00Z">
        <w:r w:rsidR="004A53B2">
          <w:t>at 20%, 15%, 10%, 5% and 1% prevalence cutoffs.</w:t>
        </w:r>
      </w:ins>
      <w:ins w:id="340" w:author="Ram Shrestha" w:date="2013-11-24T12:24:00Z">
        <w:r w:rsidR="007D3644">
          <w:t xml:space="preserve"> </w:t>
        </w:r>
      </w:ins>
    </w:p>
    <w:p w14:paraId="1FE9D7D0" w14:textId="77777777" w:rsidR="004A104E" w:rsidRDefault="004A104E" w:rsidP="005B25C6">
      <w:pPr>
        <w:numPr>
          <w:ins w:id="341" w:author="Ram Shrestha" w:date="2013-11-14T11:40:00Z"/>
        </w:numPr>
        <w:spacing w:line="480" w:lineRule="auto"/>
        <w:jc w:val="both"/>
        <w:rPr>
          <w:ins w:id="342" w:author="Ram Shrestha" w:date="2013-11-14T10:57:00Z"/>
        </w:rPr>
      </w:pPr>
    </w:p>
    <w:p w14:paraId="69090281" w14:textId="77777777" w:rsidR="00BD7116" w:rsidRDefault="00BD7116" w:rsidP="005B25C6">
      <w:pPr>
        <w:numPr>
          <w:ins w:id="343" w:author="Ram Shrestha" w:date="2013-11-14T10:57:00Z"/>
        </w:numPr>
        <w:spacing w:line="480" w:lineRule="auto"/>
        <w:jc w:val="both"/>
        <w:rPr>
          <w:ins w:id="344" w:author="Ram Shrestha" w:date="2013-11-14T10:52:00Z"/>
        </w:rPr>
      </w:pPr>
      <w:r w:rsidRPr="00376D76">
        <w:t xml:space="preserve"> </w:t>
      </w:r>
      <w:ins w:id="345" w:author="Ram Shrestha" w:date="2013-11-14T11:41:00Z">
        <w:r w:rsidR="004A104E">
          <w:t xml:space="preserve">If </w:t>
        </w:r>
      </w:ins>
      <w:ins w:id="346" w:author="Ram Shrestha" w:date="2013-11-23T23:56:00Z">
        <w:r w:rsidR="00B5058B">
          <w:t xml:space="preserve">a </w:t>
        </w:r>
      </w:ins>
      <w:ins w:id="347" w:author="Ram Shrestha" w:date="2013-11-24T12:09:00Z">
        <w:r w:rsidR="007D3644">
          <w:t>viral population</w:t>
        </w:r>
      </w:ins>
      <w:ins w:id="348" w:author="Ram Shrestha" w:date="2013-11-23T23:56:00Z">
        <w:r w:rsidR="00B5058B">
          <w:t xml:space="preserve"> </w:t>
        </w:r>
      </w:ins>
      <w:ins w:id="349" w:author="Ram Shrestha" w:date="2013-11-24T12:30:00Z">
        <w:r w:rsidR="007D3644">
          <w:t xml:space="preserve">(amplified and sequenced population) </w:t>
        </w:r>
      </w:ins>
      <w:ins w:id="350" w:author="Ram Shrestha" w:date="2013-11-23T23:56:00Z">
        <w:r w:rsidR="00B5058B">
          <w:t xml:space="preserve">in a sample is resistant to </w:t>
        </w:r>
      </w:ins>
      <w:ins w:id="351" w:author="Ram Shrestha" w:date="2013-11-14T11:41:00Z">
        <w:r w:rsidR="004A104E">
          <w:t xml:space="preserve">at </w:t>
        </w:r>
        <w:commentRangeStart w:id="352"/>
        <w:r w:rsidR="004A104E">
          <w:t xml:space="preserve">least one drug in the baseline drug regimen </w:t>
        </w:r>
      </w:ins>
      <w:ins w:id="353" w:author="Ram Shrestha" w:date="2013-11-23T23:56:00Z">
        <w:r w:rsidR="00B5058B">
          <w:t xml:space="preserve">then the drug </w:t>
        </w:r>
      </w:ins>
      <w:ins w:id="354" w:author="Ram Shrestha" w:date="2013-11-14T11:41:00Z">
        <w:r w:rsidR="004A104E">
          <w:t xml:space="preserve">was called as resistant </w:t>
        </w:r>
      </w:ins>
      <w:ins w:id="355" w:author="Ram Shrestha" w:date="2013-11-23T23:56:00Z">
        <w:r w:rsidR="00B5058B">
          <w:t xml:space="preserve">at </w:t>
        </w:r>
      </w:ins>
      <w:ins w:id="356" w:author="Ram Shrestha" w:date="2013-11-14T11:41:00Z">
        <w:r w:rsidR="004A104E">
          <w:t xml:space="preserve">a defined prevalence cutoff, the sample is </w:t>
        </w:r>
      </w:ins>
      <w:ins w:id="357" w:author="Ram Shrestha" w:date="2013-11-14T11:42:00Z">
        <w:r w:rsidR="004A104E">
          <w:t xml:space="preserve">counted as resistant. </w:t>
        </w:r>
      </w:ins>
      <w:commentRangeEnd w:id="352"/>
      <w:r w:rsidR="000446D0">
        <w:rPr>
          <w:rStyle w:val="CommentReference"/>
        </w:rPr>
        <w:commentReference w:id="352"/>
      </w:r>
      <w:del w:id="358" w:author="Ram Shrestha" w:date="2013-11-14T11:42:00Z">
        <w:r w:rsidRPr="00376D76" w:rsidDel="004A104E">
          <w:delText xml:space="preserve">A sample was termed as resistant (R) if </w:delText>
        </w:r>
        <w:commentRangeStart w:id="359"/>
        <w:r w:rsidRPr="00376D76" w:rsidDel="004A104E">
          <w:delText xml:space="preserve">at least of a drug in baseline regimen </w:delText>
        </w:r>
      </w:del>
      <w:del w:id="360" w:author="Ram Shrestha" w:date="2013-11-14T10:08:00Z">
        <w:r w:rsidRPr="00376D76" w:rsidDel="00E73758">
          <w:delText xml:space="preserve">was resistant </w:delText>
        </w:r>
        <w:commentRangeEnd w:id="359"/>
        <w:r w:rsidR="005A379B" w:rsidDel="00E73758">
          <w:rPr>
            <w:rStyle w:val="CommentReference"/>
          </w:rPr>
          <w:commentReference w:id="359"/>
        </w:r>
      </w:del>
      <w:del w:id="361" w:author="Ram Shrestha" w:date="2013-11-14T11:42:00Z">
        <w:r w:rsidRPr="00376D76" w:rsidDel="004A104E">
          <w:delText>(not intermediate resistant)</w:delText>
        </w:r>
      </w:del>
      <w:del w:id="362" w:author="Ram Shrestha" w:date="2013-11-14T10:08:00Z">
        <w:r w:rsidRPr="00376D76" w:rsidDel="00E73758">
          <w:delText xml:space="preserve"> to the sample</w:delText>
        </w:r>
      </w:del>
      <w:del w:id="363" w:author="Ram Shrestha" w:date="2013-11-14T11:42:00Z">
        <w:r w:rsidRPr="00376D76" w:rsidDel="004A104E">
          <w:delText xml:space="preserve">. </w:delText>
        </w:r>
      </w:del>
      <w:r w:rsidRPr="00376D76">
        <w:t>If a patient’s baseline regimen was not known then resistance to at least one of the possible baseline drugs was taken.</w:t>
      </w:r>
    </w:p>
    <w:p w14:paraId="19B1F4B2" w14:textId="77777777" w:rsidR="00796C22" w:rsidRDefault="00796C22" w:rsidP="005B25C6">
      <w:pPr>
        <w:numPr>
          <w:ins w:id="364" w:author="Ram Shrestha" w:date="2013-11-14T10:52:00Z"/>
        </w:numPr>
        <w:spacing w:line="480" w:lineRule="auto"/>
        <w:jc w:val="both"/>
        <w:rPr>
          <w:ins w:id="365" w:author="Ram Shrestha" w:date="2013-11-14T10:52:00Z"/>
        </w:rPr>
      </w:pPr>
    </w:p>
    <w:p w14:paraId="5B04FE5E" w14:textId="0C06AE5A" w:rsidR="00796C22" w:rsidRPr="00376D76" w:rsidDel="000446D0" w:rsidRDefault="00796C22" w:rsidP="005B25C6">
      <w:pPr>
        <w:numPr>
          <w:ins w:id="366" w:author="Ram Shrestha" w:date="2013-11-14T10:52:00Z"/>
        </w:numPr>
        <w:spacing w:line="480" w:lineRule="auto"/>
        <w:jc w:val="both"/>
        <w:rPr>
          <w:del w:id="367" w:author="Simon Travers" w:date="2013-11-26T12:30:00Z"/>
        </w:rPr>
      </w:pPr>
      <w:ins w:id="368" w:author="Ram Shrestha" w:date="2013-11-14T10:52:00Z">
        <w:del w:id="369" w:author="Simon Travers" w:date="2013-11-26T12:30:00Z">
          <w:r w:rsidDel="000446D0">
            <w:delText>A significant test for differences throughout the analysis was done using statistical two-tailed T test method.</w:delText>
          </w:r>
        </w:del>
      </w:ins>
    </w:p>
    <w:p w14:paraId="699F54B5" w14:textId="77777777" w:rsidR="00834CB8" w:rsidRDefault="00BD7116">
      <w:pPr>
        <w:pStyle w:val="Heading1"/>
        <w:numPr>
          <w:numberingChange w:id="370" w:author="Ram Shrestha" w:date="2013-11-23T23:55:00Z" w:original="%1:3:0:)"/>
        </w:numPr>
        <w:spacing w:line="480" w:lineRule="auto"/>
      </w:pPr>
      <w:r w:rsidRPr="00376D76">
        <w:t>Results</w:t>
      </w:r>
    </w:p>
    <w:p w14:paraId="20818790" w14:textId="6BA6954E" w:rsidR="00B5058B" w:rsidRPr="00376D76" w:rsidRDefault="00B5058B" w:rsidP="00B5058B">
      <w:pPr>
        <w:numPr>
          <w:ins w:id="371" w:author="Ram Shrestha" w:date="2013-11-23T23:51:00Z"/>
        </w:numPr>
        <w:spacing w:line="480" w:lineRule="auto"/>
        <w:jc w:val="both"/>
        <w:rPr>
          <w:ins w:id="372" w:author="Ram Shrestha" w:date="2013-11-23T23:51:00Z"/>
        </w:rPr>
      </w:pPr>
      <w:ins w:id="373" w:author="Ram Shrestha" w:date="2013-11-23T23:51:00Z">
        <w:r w:rsidRPr="00B5058B">
          <w:t xml:space="preserve"> </w:t>
        </w:r>
        <w:r w:rsidRPr="00376D76">
          <w:t xml:space="preserve">In the preliminary assessment of the sample’s sequence data from FLX and Junior, the samples in which protease (PR) or reverse transcriptase (RT) or both were not amplified were not considered for </w:t>
        </w:r>
      </w:ins>
      <w:ins w:id="374" w:author="Simon Travers" w:date="2013-11-26T12:45:00Z">
        <w:r w:rsidR="00514D05">
          <w:t xml:space="preserve">subsequent </w:t>
        </w:r>
      </w:ins>
      <w:ins w:id="375" w:author="Ram Shrestha" w:date="2013-11-23T23:51:00Z">
        <w:r w:rsidRPr="00376D76">
          <w:t>analysis. A total of 599 samples from FLX and 468 samples from Junior</w:t>
        </w:r>
      </w:ins>
      <w:ins w:id="376" w:author="Ram Shrestha" w:date="2013-11-24T12:46:00Z">
        <w:r w:rsidR="008F18B1">
          <w:t xml:space="preserve"> </w:t>
        </w:r>
        <w:del w:id="377" w:author="Simon Travers" w:date="2013-11-26T12:45:00Z">
          <w:r w:rsidR="008F18B1" w:rsidDel="00514D05">
            <w:delText>form</w:delText>
          </w:r>
        </w:del>
      </w:ins>
      <w:ins w:id="378" w:author="Simon Travers" w:date="2013-11-26T12:45:00Z">
        <w:r w:rsidR="00514D05">
          <w:t>from</w:t>
        </w:r>
      </w:ins>
      <w:ins w:id="379" w:author="Ram Shrestha" w:date="2013-11-24T12:46:00Z">
        <w:r w:rsidR="008F18B1">
          <w:t xml:space="preserve"> both baseline and first line virologic failures</w:t>
        </w:r>
      </w:ins>
      <w:ins w:id="380" w:author="Ram Shrestha" w:date="2013-11-23T23:51:00Z">
        <w:r w:rsidRPr="00376D76">
          <w:t xml:space="preserve"> had PR and RT sequences (</w:t>
        </w:r>
        <w:r w:rsidRPr="00376D76">
          <w:rPr>
            <w:b/>
          </w:rPr>
          <w:t>Table 5.1</w:t>
        </w:r>
        <w:r w:rsidRPr="00376D76">
          <w:t xml:space="preserve">) </w:t>
        </w:r>
      </w:ins>
      <w:ins w:id="381" w:author="Ram Shrestha" w:date="2013-11-24T12:36:00Z">
        <w:r w:rsidR="00E5584C">
          <w:t xml:space="preserve">and </w:t>
        </w:r>
      </w:ins>
      <w:ins w:id="382" w:author="Ram Shrestha" w:date="2013-11-23T23:51:00Z">
        <w:r w:rsidRPr="00376D76">
          <w:t>were considered for analysis.</w:t>
        </w:r>
      </w:ins>
    </w:p>
    <w:p w14:paraId="243A50B1" w14:textId="77777777" w:rsidR="00B5058B" w:rsidRPr="00376D76" w:rsidRDefault="00B5058B" w:rsidP="00B5058B">
      <w:pPr>
        <w:numPr>
          <w:ins w:id="383" w:author="Ram Shrestha" w:date="2013-11-23T23:51:00Z"/>
        </w:numPr>
        <w:spacing w:line="480" w:lineRule="auto"/>
        <w:jc w:val="both"/>
        <w:rPr>
          <w:ins w:id="384" w:author="Ram Shrestha" w:date="2013-11-23T23:51:00Z"/>
        </w:rPr>
      </w:pPr>
    </w:p>
    <w:p w14:paraId="6C3664AC" w14:textId="1CCC5101" w:rsidR="00175F7B" w:rsidRDefault="00B5058B">
      <w:pPr>
        <w:spacing w:line="480" w:lineRule="auto"/>
        <w:pPrChange w:id="385" w:author="Ram Shrestha" w:date="2013-11-22T09:56:00Z">
          <w:pPr/>
        </w:pPrChange>
      </w:pPr>
      <w:commentRangeStart w:id="386"/>
      <w:ins w:id="387" w:author="Ram Shrestha" w:date="2013-11-23T23:51:00Z">
        <w:r w:rsidRPr="00376D76">
          <w:t>Out</w:t>
        </w:r>
      </w:ins>
      <w:commentRangeEnd w:id="386"/>
      <w:r w:rsidR="00212088">
        <w:rPr>
          <w:rStyle w:val="CommentReference"/>
        </w:rPr>
        <w:commentReference w:id="386"/>
      </w:r>
      <w:ins w:id="388" w:author="Ram Shrestha" w:date="2013-11-23T23:51:00Z">
        <w:r w:rsidRPr="00376D76">
          <w:t xml:space="preserve"> of the samples that were eligible for analysis, 464 samples </w:t>
        </w:r>
        <w:commentRangeStart w:id="389"/>
        <w:r w:rsidRPr="00376D76">
          <w:t xml:space="preserve">were sequenced </w:t>
        </w:r>
        <w:del w:id="390" w:author="Simon Travers" w:date="2013-11-26T12:46:00Z">
          <w:r w:rsidRPr="00376D76" w:rsidDel="00514D05">
            <w:delText>in</w:delText>
          </w:r>
        </w:del>
        <w:r w:rsidRPr="00376D76">
          <w:t xml:space="preserve"> FLX and Junior platforms</w:t>
        </w:r>
      </w:ins>
      <w:commentRangeEnd w:id="389"/>
      <w:r w:rsidR="00212088">
        <w:rPr>
          <w:rStyle w:val="CommentReference"/>
        </w:rPr>
        <w:commentReference w:id="389"/>
      </w:r>
      <w:ins w:id="391" w:author="Ram Shrestha" w:date="2013-11-23T23:51:00Z">
        <w:r w:rsidRPr="00376D76">
          <w:t xml:space="preserve">, 327 samples in FLX and </w:t>
        </w:r>
        <w:commentRangeStart w:id="392"/>
        <w:r w:rsidRPr="00376D76">
          <w:t xml:space="preserve">conventional method </w:t>
        </w:r>
      </w:ins>
      <w:commentRangeEnd w:id="392"/>
      <w:r w:rsidR="00514D05">
        <w:rPr>
          <w:rStyle w:val="CommentReference"/>
        </w:rPr>
        <w:commentReference w:id="392"/>
      </w:r>
      <w:ins w:id="393" w:author="Ram Shrestha" w:date="2013-11-23T23:51:00Z">
        <w:r w:rsidRPr="00376D76">
          <w:t xml:space="preserve">and 257 samples in Junior and </w:t>
        </w:r>
        <w:proofErr w:type="gramStart"/>
        <w:r w:rsidRPr="00376D76">
          <w:t>conventional  method</w:t>
        </w:r>
        <w:proofErr w:type="gramEnd"/>
        <w:r w:rsidRPr="00376D76">
          <w:t xml:space="preserve"> (</w:t>
        </w:r>
        <w:r w:rsidRPr="00376D76">
          <w:rPr>
            <w:b/>
          </w:rPr>
          <w:t>Table 5.2</w:t>
        </w:r>
        <w:r w:rsidRPr="00376D76">
          <w:t>).</w:t>
        </w:r>
      </w:ins>
    </w:p>
    <w:p w14:paraId="7DC11A89" w14:textId="77777777" w:rsidR="00C62AEF" w:rsidRDefault="00BD7116">
      <w:pPr>
        <w:pStyle w:val="Heading2"/>
        <w:rPr>
          <w:del w:id="394" w:author="Ram Shrestha" w:date="2013-11-24T13:10:00Z"/>
        </w:rPr>
      </w:pPr>
      <w:del w:id="395" w:author="Ram Shrestha" w:date="2013-11-24T13:10:00Z">
        <w:r w:rsidRPr="00376D76" w:rsidDel="006C4D74">
          <w:delText>3.1 Comparison of number of sequence reads per sample generated by FLX and Junior</w:delText>
        </w:r>
      </w:del>
    </w:p>
    <w:p w14:paraId="7423E3F1" w14:textId="77777777" w:rsidR="00175F7B" w:rsidRDefault="00BD7116">
      <w:pPr>
        <w:pStyle w:val="Heading2"/>
        <w:rPr>
          <w:del w:id="396" w:author="Ram Shrestha" w:date="2013-11-24T13:10:00Z"/>
        </w:rPr>
        <w:pPrChange w:id="397" w:author="Ram Shrestha" w:date="2013-11-24T22:19:00Z">
          <w:pPr>
            <w:spacing w:line="480" w:lineRule="auto"/>
            <w:jc w:val="both"/>
          </w:pPr>
        </w:pPrChange>
      </w:pPr>
      <w:del w:id="398" w:author="Ram Shrestha" w:date="2013-11-24T13:10:00Z">
        <w:r w:rsidRPr="00376D76" w:rsidDel="006C4D74">
          <w:delText>Sequencing data from samples sequenced in Roche/454 FLX and Junior were used to compare and know if there was a significant difference in the number of sequence reads generated by both the platform. Of the 464 number of samples sequenced using both FLX and Junior, the number of sequence reads from Junior was compared to the number of sequence reads from FLX for the same sample. The comparison result showed that FLX generated on average 6034 sequence reads while Junior generated on average 1532 sequence reads (Figure 5.1). The observation showed that FLX produced significantly (P-value &lt; 2.2</w:delText>
        </w:r>
        <w:r w:rsidRPr="00376D76" w:rsidDel="006C4D74">
          <w:rPr>
            <w:vertAlign w:val="superscript"/>
          </w:rPr>
          <w:delText>-16</w:delText>
        </w:r>
        <w:r w:rsidRPr="00376D76" w:rsidDel="006C4D74">
          <w:delText>) more reads per sample than Junior.</w:delText>
        </w:r>
      </w:del>
    </w:p>
    <w:p w14:paraId="1FEC7D3A" w14:textId="77777777" w:rsidR="00BD7116" w:rsidRPr="00376D76" w:rsidRDefault="00BD7116" w:rsidP="005A67A4">
      <w:pPr>
        <w:pStyle w:val="Heading2"/>
      </w:pPr>
      <w:r w:rsidRPr="00376D76">
        <w:t>3.</w:t>
      </w:r>
      <w:ins w:id="399" w:author="Ram Shrestha" w:date="2013-11-24T13:11:00Z">
        <w:r w:rsidR="006C4D74">
          <w:t>1</w:t>
        </w:r>
      </w:ins>
      <w:r w:rsidRPr="00376D76">
        <w:t xml:space="preserve">. </w:t>
      </w:r>
      <w:ins w:id="400" w:author="Ram Shrestha" w:date="2013-11-24T13:24:00Z">
        <w:r w:rsidR="00AB4773">
          <w:t>Analysis of</w:t>
        </w:r>
      </w:ins>
      <w:r w:rsidRPr="00376D76">
        <w:t xml:space="preserve"> baseline samples</w:t>
      </w:r>
    </w:p>
    <w:p w14:paraId="4E8CEA78" w14:textId="77777777" w:rsidR="00BD7116" w:rsidRPr="00376D76" w:rsidRDefault="00BD7116" w:rsidP="00DE38D9">
      <w:pPr>
        <w:pStyle w:val="Heading3"/>
        <w:numPr>
          <w:ilvl w:val="0"/>
          <w:numId w:val="0"/>
        </w:numPr>
        <w:spacing w:line="480" w:lineRule="auto"/>
      </w:pPr>
      <w:r w:rsidRPr="00376D76">
        <w:rPr>
          <w:color w:val="auto"/>
        </w:rPr>
        <w:t>3.</w:t>
      </w:r>
      <w:ins w:id="401" w:author="Ram Shrestha" w:date="2013-11-24T13:11:00Z">
        <w:r w:rsidR="006C4D74">
          <w:rPr>
            <w:color w:val="auto"/>
          </w:rPr>
          <w:t>1</w:t>
        </w:r>
      </w:ins>
      <w:r w:rsidRPr="00376D76">
        <w:rPr>
          <w:color w:val="auto"/>
        </w:rPr>
        <w:t xml:space="preserve">.1. </w:t>
      </w:r>
      <w:r w:rsidR="00B66576">
        <w:rPr>
          <w:color w:val="auto"/>
        </w:rPr>
        <w:t>Genotyping of baseline samples using the Roche/454 FLX platform</w:t>
      </w:r>
    </w:p>
    <w:p w14:paraId="0F0BD39D" w14:textId="77777777" w:rsidR="00BD7116" w:rsidRPr="00376D76" w:rsidRDefault="00FC767C" w:rsidP="005B25C6">
      <w:pPr>
        <w:spacing w:line="480" w:lineRule="auto"/>
        <w:jc w:val="both"/>
      </w:pPr>
      <w:r>
        <w:t xml:space="preserve">FLX sequencing was successful for baseline samples from a </w:t>
      </w:r>
      <w:r w:rsidR="00BD7116" w:rsidRPr="00376D76">
        <w:t>total of 526 patients of which</w:t>
      </w:r>
      <w:r>
        <w:t xml:space="preserve"> </w:t>
      </w:r>
      <w:r w:rsidRPr="00376D76">
        <w:t xml:space="preserve">187 samples had previous </w:t>
      </w:r>
      <w:r>
        <w:t xml:space="preserve">ARV exposure as a result of </w:t>
      </w:r>
      <w:r w:rsidRPr="00376D76">
        <w:t>PMTCT</w:t>
      </w:r>
      <w:r>
        <w:t xml:space="preserve"> while the remaining </w:t>
      </w:r>
      <w:r w:rsidR="00BD7116" w:rsidRPr="00376D76">
        <w:t>339 had no previous exposure to</w:t>
      </w:r>
      <w:r>
        <w:t xml:space="preserve"> ARVs</w:t>
      </w:r>
      <w:r w:rsidR="00BD7116" w:rsidRPr="00376D76">
        <w:t xml:space="preserve">. The </w:t>
      </w:r>
      <w:r>
        <w:t xml:space="preserve">eventual </w:t>
      </w:r>
      <w:r w:rsidR="00BD7116" w:rsidRPr="00376D76">
        <w:t>clinical outcome</w:t>
      </w:r>
      <w:r>
        <w:t xml:space="preserve"> of all of these individuals was known and</w:t>
      </w:r>
      <w:r w:rsidR="00BD7116" w:rsidRPr="00376D76">
        <w:t xml:space="preserve"> showed that out of </w:t>
      </w:r>
      <w:r>
        <w:t xml:space="preserve">the </w:t>
      </w:r>
      <w:r w:rsidR="00BD7116" w:rsidRPr="00376D76">
        <w:t xml:space="preserve">339 no-PMTCT patients, 50 </w:t>
      </w:r>
      <w:commentRangeStart w:id="402"/>
      <w:r w:rsidR="00BD7116" w:rsidRPr="00376D76">
        <w:t xml:space="preserve">had virologic failure </w:t>
      </w:r>
      <w:commentRangeEnd w:id="402"/>
      <w:r w:rsidR="00D273EF">
        <w:rPr>
          <w:rStyle w:val="CommentReference"/>
        </w:rPr>
        <w:commentReference w:id="402"/>
      </w:r>
      <w:r w:rsidR="00BD7116" w:rsidRPr="00376D76">
        <w:t xml:space="preserve">and 289 had virologic success. </w:t>
      </w:r>
      <w:r>
        <w:t xml:space="preserve"> On </w:t>
      </w:r>
      <w:r w:rsidR="00BD7116" w:rsidRPr="00376D76">
        <w:t>the other hand, out of 187 PMTCT exposed patients, 25 had virologic failure and 162 had virologic success.</w:t>
      </w:r>
    </w:p>
    <w:p w14:paraId="53C1F597" w14:textId="77777777" w:rsidR="00BD7116" w:rsidRPr="00376D76" w:rsidRDefault="00BD7116" w:rsidP="005B25C6">
      <w:pPr>
        <w:spacing w:line="480" w:lineRule="auto"/>
        <w:jc w:val="both"/>
      </w:pPr>
    </w:p>
    <w:p w14:paraId="52F78D9A" w14:textId="48D77E06" w:rsidR="00BD7116" w:rsidRPr="00376D76" w:rsidRDefault="00BD7116" w:rsidP="005B25C6">
      <w:pPr>
        <w:spacing w:line="480" w:lineRule="auto"/>
        <w:jc w:val="both"/>
      </w:pPr>
      <w:commentRangeStart w:id="403"/>
      <w:r w:rsidRPr="00376D76">
        <w:t>The obtained baseline blood samples were sequenced using Roche/454 FLX technology and analyzed using Seq2Res</w:t>
      </w:r>
      <w:commentRangeEnd w:id="403"/>
      <w:r w:rsidR="00E97C76">
        <w:rPr>
          <w:rStyle w:val="CommentReference"/>
        </w:rPr>
        <w:commentReference w:id="403"/>
      </w:r>
      <w:r w:rsidRPr="00376D76">
        <w:t xml:space="preserve">. </w:t>
      </w:r>
      <w:commentRangeStart w:id="404"/>
      <w:r w:rsidRPr="00376D76">
        <w:t xml:space="preserve">The observation </w:t>
      </w:r>
      <w:commentRangeEnd w:id="404"/>
      <w:r w:rsidR="00E97C76">
        <w:rPr>
          <w:rStyle w:val="CommentReference"/>
        </w:rPr>
        <w:commentReference w:id="404"/>
      </w:r>
      <w:r w:rsidRPr="00376D76">
        <w:t xml:space="preserve">showed that </w:t>
      </w:r>
      <w:commentRangeStart w:id="405"/>
      <w:ins w:id="406" w:author="Ram Shrestha" w:date="2013-11-24T13:56:00Z">
        <w:r w:rsidR="00885ED2">
          <w:t xml:space="preserve">the number of samples </w:t>
        </w:r>
      </w:ins>
      <w:ins w:id="407" w:author="Ram Shrestha" w:date="2013-11-24T13:57:00Z">
        <w:r w:rsidR="00885ED2">
          <w:t>with</w:t>
        </w:r>
      </w:ins>
      <w:ins w:id="408" w:author="Ram Shrestha" w:date="2013-11-24T13:56:00Z">
        <w:r w:rsidR="00885ED2">
          <w:t xml:space="preserve"> viral sequence reads </w:t>
        </w:r>
      </w:ins>
      <w:ins w:id="409" w:author="Ram Shrestha" w:date="2013-11-24T13:57:00Z">
        <w:r w:rsidR="00885ED2">
          <w:t xml:space="preserve">that are resistant to at least one baseline drug increased </w:t>
        </w:r>
        <w:r w:rsidR="00A92078">
          <w:t>when the prevalence cutoff is decreased to 1%</w:t>
        </w:r>
      </w:ins>
      <w:ins w:id="410" w:author="Ram Shrestha" w:date="2013-11-24T13:58:00Z">
        <w:r w:rsidR="00A92078">
          <w:t xml:space="preserve"> (</w:t>
        </w:r>
        <w:r w:rsidR="0070342F" w:rsidRPr="0070342F">
          <w:rPr>
            <w:b/>
            <w:rPrChange w:id="411" w:author="Ram Shrestha" w:date="2013-11-24T13:58:00Z">
              <w:rPr/>
            </w:rPrChange>
          </w:rPr>
          <w:t>Figure 5.1</w:t>
        </w:r>
        <w:r w:rsidR="00A92078">
          <w:t>)</w:t>
        </w:r>
      </w:ins>
      <w:ins w:id="412" w:author="Ram Shrestha" w:date="2013-11-24T13:57:00Z">
        <w:r w:rsidR="00A92078">
          <w:t xml:space="preserve">. </w:t>
        </w:r>
      </w:ins>
      <w:ins w:id="413" w:author="Ram Shrestha" w:date="2013-11-24T13:58:00Z">
        <w:r w:rsidR="00A92078">
          <w:t xml:space="preserve">In the no PMTCT </w:t>
        </w:r>
      </w:ins>
      <w:ins w:id="414" w:author="Ram Shrestha" w:date="2013-11-24T14:35:00Z">
        <w:r w:rsidR="00565F80">
          <w:t xml:space="preserve">virologic failure </w:t>
        </w:r>
      </w:ins>
      <w:ins w:id="415" w:author="Ram Shrestha" w:date="2013-11-24T13:58:00Z">
        <w:r w:rsidR="00A92078">
          <w:t>group</w:t>
        </w:r>
      </w:ins>
      <w:ins w:id="416" w:author="Ram Shrestha" w:date="2013-11-24T14:42:00Z">
        <w:r w:rsidR="00565F80">
          <w:t xml:space="preserve"> of 50</w:t>
        </w:r>
      </w:ins>
      <w:ins w:id="417" w:author="Ram Shrestha" w:date="2013-11-24T13:58:00Z">
        <w:r w:rsidR="00A92078">
          <w:t xml:space="preserve">, the </w:t>
        </w:r>
      </w:ins>
      <w:ins w:id="418" w:author="Ram Shrestha" w:date="2013-11-24T14:37:00Z">
        <w:r w:rsidR="00565F80">
          <w:t xml:space="preserve">number of </w:t>
        </w:r>
      </w:ins>
      <w:ins w:id="419" w:author="Ram Shrestha" w:date="2013-11-24T13:58:00Z">
        <w:r w:rsidR="00A92078">
          <w:t xml:space="preserve">samples with at least one baseline drug resistance was one </w:t>
        </w:r>
      </w:ins>
      <w:ins w:id="420" w:author="Ram Shrestha" w:date="2013-11-24T14:00:00Z">
        <w:r w:rsidR="00A92078">
          <w:t>from</w:t>
        </w:r>
      </w:ins>
      <w:ins w:id="421" w:author="Ram Shrestha" w:date="2013-11-24T13:58:00Z">
        <w:r w:rsidR="00A92078">
          <w:t xml:space="preserve"> prevalence level </w:t>
        </w:r>
      </w:ins>
      <w:ins w:id="422" w:author="Ram Shrestha" w:date="2013-11-24T14:00:00Z">
        <w:r w:rsidR="00A92078">
          <w:t>20% to 5% but increased to five samples</w:t>
        </w:r>
      </w:ins>
      <w:ins w:id="423" w:author="Ram Shrestha" w:date="2013-11-24T14:42:00Z">
        <w:r w:rsidR="00565F80">
          <w:t xml:space="preserve"> (10% </w:t>
        </w:r>
        <w:del w:id="424" w:author="Simon Travers" w:date="2013-11-26T13:02:00Z">
          <w:r w:rsidR="00565F80" w:rsidDel="00337948">
            <w:delText>in</w:delText>
          </w:r>
        </w:del>
      </w:ins>
      <w:ins w:id="425" w:author="Simon Travers" w:date="2013-11-26T13:02:00Z">
        <w:r w:rsidR="00337948">
          <w:t>of</w:t>
        </w:r>
      </w:ins>
      <w:ins w:id="426" w:author="Ram Shrestha" w:date="2013-11-24T14:42:00Z">
        <w:r w:rsidR="00565F80">
          <w:t xml:space="preserve"> the group)</w:t>
        </w:r>
      </w:ins>
      <w:ins w:id="427" w:author="Ram Shrestha" w:date="2013-11-24T14:00:00Z">
        <w:r w:rsidR="00A92078">
          <w:t xml:space="preserve"> at prevalence 1%. </w:t>
        </w:r>
      </w:ins>
      <w:ins w:id="428" w:author="Ram Shrestha" w:date="2013-11-24T14:35:00Z">
        <w:r w:rsidR="00565F80">
          <w:t xml:space="preserve">Similarly, </w:t>
        </w:r>
      </w:ins>
      <w:ins w:id="429" w:author="Ram Shrestha" w:date="2013-11-24T14:36:00Z">
        <w:r w:rsidR="00565F80">
          <w:t xml:space="preserve">in </w:t>
        </w:r>
      </w:ins>
      <w:ins w:id="430" w:author="Ram Shrestha" w:date="2013-11-24T14:35:00Z">
        <w:r w:rsidR="00565F80">
          <w:t>the no PMTCT virologic success group</w:t>
        </w:r>
      </w:ins>
      <w:ins w:id="431" w:author="Ram Shrestha" w:date="2013-11-24T14:42:00Z">
        <w:r w:rsidR="00565F80">
          <w:t xml:space="preserve"> of 289</w:t>
        </w:r>
      </w:ins>
      <w:ins w:id="432" w:author="Simon Travers" w:date="2013-11-26T13:02:00Z">
        <w:r w:rsidR="00337948">
          <w:t xml:space="preserve"> individuals</w:t>
        </w:r>
      </w:ins>
      <w:ins w:id="433" w:author="Ram Shrestha" w:date="2013-11-24T14:35:00Z">
        <w:r w:rsidR="00565F80">
          <w:t xml:space="preserve">, </w:t>
        </w:r>
      </w:ins>
      <w:ins w:id="434" w:author="Ram Shrestha" w:date="2013-11-24T14:37:00Z">
        <w:r w:rsidR="00565F80">
          <w:t>the number of samples with at least one baseline drug resistance increase</w:t>
        </w:r>
      </w:ins>
      <w:ins w:id="435" w:author="Ram Shrestha" w:date="2013-11-24T14:38:00Z">
        <w:r w:rsidR="00565F80">
          <w:t>d</w:t>
        </w:r>
      </w:ins>
      <w:ins w:id="436" w:author="Ram Shrestha" w:date="2013-11-24T14:37:00Z">
        <w:r w:rsidR="00565F80">
          <w:t xml:space="preserve"> from one at 20% </w:t>
        </w:r>
      </w:ins>
      <w:ins w:id="437" w:author="Ram Shrestha" w:date="2013-11-24T14:38:00Z">
        <w:r w:rsidR="00565F80">
          <w:t xml:space="preserve">prevalence </w:t>
        </w:r>
      </w:ins>
      <w:ins w:id="438" w:author="Ram Shrestha" w:date="2013-11-24T14:37:00Z">
        <w:r w:rsidR="00565F80">
          <w:t xml:space="preserve">cutoff to </w:t>
        </w:r>
      </w:ins>
      <w:ins w:id="439" w:author="Ram Shrestha" w:date="2013-11-24T14:38:00Z">
        <w:r w:rsidR="00565F80">
          <w:t xml:space="preserve">four at 1% prevalence cutoff. </w:t>
        </w:r>
      </w:ins>
      <w:ins w:id="440" w:author="Ram Shrestha" w:date="2013-11-24T14:51:00Z">
        <w:r w:rsidR="00225679">
          <w:t xml:space="preserve">In the PMTCT virologic failure group of 25, </w:t>
        </w:r>
      </w:ins>
      <w:ins w:id="441" w:author="Ram Shrestha" w:date="2013-11-24T14:52:00Z">
        <w:r w:rsidR="00225679">
          <w:t xml:space="preserve">the sequenced viral sample </w:t>
        </w:r>
      </w:ins>
      <w:ins w:id="442" w:author="Ram Shrestha" w:date="2013-11-24T14:53:00Z">
        <w:r w:rsidR="00225679">
          <w:t xml:space="preserve">from two individual </w:t>
        </w:r>
      </w:ins>
      <w:ins w:id="443" w:author="Ram Shrestha" w:date="2013-11-24T14:52:00Z">
        <w:r w:rsidR="00225679">
          <w:t xml:space="preserve">showed resistant to at least one baseline drug </w:t>
        </w:r>
      </w:ins>
      <w:ins w:id="444" w:author="Ram Shrestha" w:date="2013-11-24T14:53:00Z">
        <w:r w:rsidR="00225679">
          <w:t>at 20%, which increased to five individuals</w:t>
        </w:r>
      </w:ins>
      <w:ins w:id="445" w:author="Ram Shrestha" w:date="2013-11-24T14:55:00Z">
        <w:r w:rsidR="00225679">
          <w:t xml:space="preserve"> (20%)</w:t>
        </w:r>
      </w:ins>
      <w:ins w:id="446" w:author="Ram Shrestha" w:date="2013-11-24T14:53:00Z">
        <w:r w:rsidR="00225679">
          <w:t xml:space="preserve"> at 1% prevalence cutoff and in the PMTCT virologic success </w:t>
        </w:r>
      </w:ins>
      <w:ins w:id="447" w:author="Ram Shrestha" w:date="2013-11-24T15:00:00Z">
        <w:r w:rsidR="00782E65">
          <w:t xml:space="preserve">group of 162, at prevalence of 20% there were </w:t>
        </w:r>
      </w:ins>
      <w:ins w:id="448" w:author="Ram Shrestha" w:date="2013-11-24T15:01:00Z">
        <w:r w:rsidR="00782E65">
          <w:t>four individuals, which increase to 18 individuals at prevalence cutoff 1%</w:t>
        </w:r>
      </w:ins>
      <w:commentRangeEnd w:id="405"/>
      <w:r w:rsidR="0077627A">
        <w:rPr>
          <w:rStyle w:val="CommentReference"/>
        </w:rPr>
        <w:commentReference w:id="405"/>
      </w:r>
      <w:ins w:id="449" w:author="Ram Shrestha" w:date="2013-11-24T15:02:00Z">
        <w:r w:rsidR="00782E65">
          <w:t xml:space="preserve"> (</w:t>
        </w:r>
      </w:ins>
      <w:ins w:id="450" w:author="Ram Shrestha" w:date="2013-11-24T15:03:00Z">
        <w:r w:rsidR="0070342F" w:rsidRPr="0070342F">
          <w:rPr>
            <w:b/>
            <w:rPrChange w:id="451" w:author="Ram Shrestha" w:date="2013-11-24T15:03:00Z">
              <w:rPr/>
            </w:rPrChange>
          </w:rPr>
          <w:t>Figure 5.1</w:t>
        </w:r>
      </w:ins>
      <w:ins w:id="452" w:author="Ram Shrestha" w:date="2013-11-24T15:02:00Z">
        <w:r w:rsidR="00782E65">
          <w:t>)</w:t>
        </w:r>
      </w:ins>
      <w:ins w:id="453" w:author="Ram Shrestha" w:date="2013-11-24T15:01:00Z">
        <w:r w:rsidR="00782E65">
          <w:t>.</w:t>
        </w:r>
      </w:ins>
      <w:ins w:id="454" w:author="Ram Shrestha" w:date="2013-11-24T14:52:00Z">
        <w:r w:rsidR="00225679">
          <w:t xml:space="preserve"> </w:t>
        </w:r>
      </w:ins>
      <w:del w:id="455" w:author="Ram Shrestha" w:date="2013-11-24T13:58:00Z">
        <w:r w:rsidRPr="00376D76" w:rsidDel="00A92078">
          <w:delText>t</w:delText>
        </w:r>
      </w:del>
      <w:del w:id="456" w:author="Ram Shrestha" w:date="2013-11-24T15:03:00Z">
        <w:r w:rsidRPr="00376D76" w:rsidDel="00782E65">
          <w:delText>he number of patients with resistance call to at least one drug in baseline regimen increased from 1 to 5 as the prevalence cutoff decreased to 1% (</w:delText>
        </w:r>
        <w:r w:rsidRPr="00376D76" w:rsidDel="00782E65">
          <w:rPr>
            <w:b/>
          </w:rPr>
          <w:delText>Figure 5.</w:delText>
        </w:r>
        <w:r w:rsidRPr="00376D76" w:rsidDel="00782E65">
          <w:delText xml:space="preserve">). </w:delText>
        </w:r>
      </w:del>
      <w:r w:rsidRPr="00376D76">
        <w:t>Significant difference was observed at 1%</w:t>
      </w:r>
      <w:ins w:id="457" w:author="Ram Shrestha" w:date="2013-11-24T15:04:00Z">
        <w:r w:rsidR="00782E65">
          <w:t xml:space="preserve"> prevalence cutoff in no PMTCT group</w:t>
        </w:r>
      </w:ins>
      <w:r w:rsidRPr="00376D76">
        <w:t xml:space="preserve"> and 15%</w:t>
      </w:r>
      <w:r>
        <w:t xml:space="preserve"> prevalence cutoffs</w:t>
      </w:r>
      <w:ins w:id="458" w:author="Ram Shrestha" w:date="2013-11-24T15:04:00Z">
        <w:r w:rsidR="00782E65">
          <w:t xml:space="preserve"> in PMTCT group</w:t>
        </w:r>
      </w:ins>
      <w:r w:rsidRPr="00376D76">
        <w:t xml:space="preserve"> </w:t>
      </w:r>
      <w:ins w:id="459" w:author="Ram Shrestha" w:date="2013-11-24T15:45:00Z">
        <w:r w:rsidR="00171D65">
          <w:t xml:space="preserve">using </w:t>
        </w:r>
      </w:ins>
      <w:ins w:id="460" w:author="Ram Shrestha" w:date="2013-11-24T15:49:00Z">
        <w:r w:rsidR="00171D65">
          <w:t>two-tailed</w:t>
        </w:r>
      </w:ins>
      <w:ins w:id="461" w:author="Ram Shrestha" w:date="2013-11-24T15:45:00Z">
        <w:r w:rsidR="00171D65">
          <w:t xml:space="preserve"> T test method at p-value 0.05 </w:t>
        </w:r>
      </w:ins>
      <w:r w:rsidRPr="00376D76">
        <w:t>(</w:t>
      </w:r>
      <w:r w:rsidRPr="00376D76">
        <w:rPr>
          <w:b/>
        </w:rPr>
        <w:t>Figure 5.</w:t>
      </w:r>
      <w:ins w:id="462" w:author="Ram Shrestha" w:date="2013-11-24T13:18:00Z">
        <w:r w:rsidR="00AB4773">
          <w:rPr>
            <w:b/>
          </w:rPr>
          <w:t>1</w:t>
        </w:r>
      </w:ins>
      <w:r w:rsidRPr="00376D76">
        <w:t>).</w:t>
      </w:r>
      <w:ins w:id="463" w:author="Ram Shrestha" w:date="2013-11-24T15:05:00Z">
        <w:r w:rsidR="00782E65">
          <w:t xml:space="preserve"> The significant difference observed at </w:t>
        </w:r>
      </w:ins>
      <w:ins w:id="464" w:author="Simon Travers" w:date="2013-11-26T13:04:00Z">
        <w:r w:rsidR="00337948">
          <w:t xml:space="preserve">the </w:t>
        </w:r>
      </w:ins>
      <w:ins w:id="465" w:author="Ram Shrestha" w:date="2013-11-24T15:46:00Z">
        <w:r w:rsidR="00171D65">
          <w:t>1%</w:t>
        </w:r>
      </w:ins>
      <w:ins w:id="466" w:author="Ram Shrestha" w:date="2013-11-24T15:48:00Z">
        <w:r w:rsidR="00171D65">
          <w:t xml:space="preserve"> prevalence cutoff</w:t>
        </w:r>
      </w:ins>
      <w:ins w:id="467" w:author="Ram Shrestha" w:date="2013-11-24T15:46:00Z">
        <w:r w:rsidR="00171D65">
          <w:t xml:space="preserve"> in no PMTCT showed that the likelihood of prediction of</w:t>
        </w:r>
      </w:ins>
      <w:ins w:id="468" w:author="Ram Shrestha" w:date="2013-11-24T15:48:00Z">
        <w:r w:rsidR="00171D65">
          <w:t xml:space="preserve"> drug resistance </w:t>
        </w:r>
      </w:ins>
      <w:ins w:id="469" w:author="Ram Shrestha" w:date="2013-11-24T15:05:00Z">
        <w:r w:rsidR="00171D65">
          <w:t>at 1% is higher than in</w:t>
        </w:r>
      </w:ins>
      <w:ins w:id="470" w:author="Simon Travers" w:date="2013-11-26T13:04:00Z">
        <w:r w:rsidR="00337948">
          <w:t xml:space="preserve"> the</w:t>
        </w:r>
      </w:ins>
      <w:ins w:id="471" w:author="Ram Shrestha" w:date="2013-11-24T15:05:00Z">
        <w:r w:rsidR="00171D65">
          <w:t xml:space="preserve"> PMTCT group while the likelihood of prediction of resistance at 15% prevalence cutoff in</w:t>
        </w:r>
      </w:ins>
      <w:ins w:id="472" w:author="Simon Travers" w:date="2013-11-26T13:04:00Z">
        <w:r w:rsidR="00337948">
          <w:t xml:space="preserve"> the</w:t>
        </w:r>
      </w:ins>
      <w:ins w:id="473" w:author="Ram Shrestha" w:date="2013-11-24T15:05:00Z">
        <w:r w:rsidR="00171D65">
          <w:t xml:space="preserve"> PMTCT group is higher than in</w:t>
        </w:r>
      </w:ins>
      <w:ins w:id="474" w:author="Simon Travers" w:date="2013-11-26T13:04:00Z">
        <w:r w:rsidR="00337948">
          <w:t xml:space="preserve"> the</w:t>
        </w:r>
      </w:ins>
      <w:ins w:id="475" w:author="Ram Shrestha" w:date="2013-11-24T15:05:00Z">
        <w:r w:rsidR="00171D65">
          <w:t xml:space="preserve"> no PMTCT group.</w:t>
        </w:r>
      </w:ins>
    </w:p>
    <w:p w14:paraId="7E002E6C" w14:textId="77777777" w:rsidR="00B66576" w:rsidRPr="00376D76" w:rsidDel="009936F9" w:rsidRDefault="00BD7116" w:rsidP="005B25C6">
      <w:pPr>
        <w:pStyle w:val="Heading3"/>
        <w:numPr>
          <w:ilvl w:val="0"/>
          <w:numId w:val="0"/>
        </w:numPr>
        <w:spacing w:line="480" w:lineRule="auto"/>
        <w:rPr>
          <w:del w:id="476" w:author="Ram Shrestha" w:date="2013-11-24T15:17:00Z"/>
          <w:color w:val="auto"/>
        </w:rPr>
      </w:pPr>
      <w:r w:rsidRPr="00376D76">
        <w:rPr>
          <w:color w:val="auto"/>
        </w:rPr>
        <w:t>3.</w:t>
      </w:r>
      <w:ins w:id="477" w:author="Ram Shrestha" w:date="2013-11-24T13:11:00Z">
        <w:r w:rsidR="006C4D74">
          <w:rPr>
            <w:color w:val="auto"/>
          </w:rPr>
          <w:t>1</w:t>
        </w:r>
      </w:ins>
      <w:del w:id="478" w:author="Ram Shrestha" w:date="2013-11-24T13:11:00Z">
        <w:r w:rsidRPr="00376D76" w:rsidDel="006C4D74">
          <w:rPr>
            <w:color w:val="auto"/>
          </w:rPr>
          <w:delText>2</w:delText>
        </w:r>
      </w:del>
      <w:r w:rsidRPr="00376D76">
        <w:rPr>
          <w:color w:val="auto"/>
        </w:rPr>
        <w:t xml:space="preserve">.2. </w:t>
      </w:r>
      <w:r w:rsidR="00B66576">
        <w:rPr>
          <w:color w:val="auto"/>
        </w:rPr>
        <w:t>Genotyping of baseline samples using the Roche/454 Junior platform</w:t>
      </w:r>
    </w:p>
    <w:p w14:paraId="6801F17F" w14:textId="77777777" w:rsidR="00BD7116" w:rsidRPr="00376D76" w:rsidRDefault="00BD7116" w:rsidP="005B25C6">
      <w:pPr>
        <w:pStyle w:val="Heading3"/>
        <w:numPr>
          <w:ilvl w:val="0"/>
          <w:numId w:val="0"/>
        </w:numPr>
        <w:spacing w:line="480" w:lineRule="auto"/>
        <w:rPr>
          <w:color w:val="auto"/>
        </w:rPr>
      </w:pPr>
    </w:p>
    <w:p w14:paraId="2D9A968A" w14:textId="77777777" w:rsidR="00BD7116" w:rsidRPr="00376D76" w:rsidRDefault="00BD7116" w:rsidP="005B25C6">
      <w:pPr>
        <w:spacing w:line="480" w:lineRule="auto"/>
        <w:jc w:val="both"/>
      </w:pPr>
      <w:r w:rsidRPr="00376D76">
        <w:t>407 patients were sampled at baseline and sequenced using Roche/454 Junior, 250 patients had no previous PMTCT therapy and 147 patients had previous PMTCT therapy. The clinical outcome showed that out of 250 non-PMTCT patients, 40 had virologic failure and 210 had virologic success. In the other hand, out of 147 PMTCT exposed patients, 21 had virologic failure and 136 had virologic success</w:t>
      </w:r>
      <w:ins w:id="479" w:author="Ram Shrestha" w:date="2013-11-24T16:38:00Z">
        <w:r w:rsidR="00382EC0">
          <w:t xml:space="preserve"> (</w:t>
        </w:r>
        <w:r w:rsidR="0070342F" w:rsidRPr="0070342F">
          <w:rPr>
            <w:b/>
            <w:rPrChange w:id="480" w:author="Ram Shrestha" w:date="2013-11-24T16:38:00Z">
              <w:rPr/>
            </w:rPrChange>
          </w:rPr>
          <w:t>Figure 5.2</w:t>
        </w:r>
        <w:r w:rsidR="00382EC0">
          <w:t>)</w:t>
        </w:r>
      </w:ins>
      <w:r w:rsidRPr="00376D76">
        <w:t>.</w:t>
      </w:r>
    </w:p>
    <w:p w14:paraId="1E8DFA36" w14:textId="77777777" w:rsidR="00BD7116" w:rsidRPr="00376D76" w:rsidRDefault="00BD7116" w:rsidP="005B25C6">
      <w:pPr>
        <w:spacing w:line="480" w:lineRule="auto"/>
        <w:jc w:val="both"/>
      </w:pPr>
    </w:p>
    <w:p w14:paraId="47C4A76F" w14:textId="77777777" w:rsidR="00BD7116" w:rsidRDefault="00BD7116" w:rsidP="005B25C6">
      <w:pPr>
        <w:spacing w:line="480" w:lineRule="auto"/>
        <w:jc w:val="both"/>
      </w:pPr>
      <w:r w:rsidRPr="00376D76">
        <w:t>The obtained baseline blood samples were sequenced using Roche/454 Junior sequencing technology and again analyzed using Seq2Res</w:t>
      </w:r>
      <w:commentRangeStart w:id="481"/>
      <w:r w:rsidRPr="00376D76">
        <w:t xml:space="preserve">. </w:t>
      </w:r>
      <w:ins w:id="482" w:author="Ram Shrestha" w:date="2013-11-24T15:22:00Z">
        <w:r w:rsidR="00F1537D">
          <w:t>The observation showed that in the no PMTCT virologic failure group of 40</w:t>
        </w:r>
      </w:ins>
      <w:ins w:id="483" w:author="Ram Shrestha" w:date="2013-11-24T15:23:00Z">
        <w:r w:rsidR="00F1537D">
          <w:t xml:space="preserve">, one individual </w:t>
        </w:r>
      </w:ins>
      <w:ins w:id="484" w:author="Ram Shrestha" w:date="2013-11-24T15:24:00Z">
        <w:r w:rsidR="00F1537D">
          <w:t>has</w:t>
        </w:r>
      </w:ins>
      <w:ins w:id="485" w:author="Ram Shrestha" w:date="2013-11-24T15:23:00Z">
        <w:r w:rsidR="00F1537D">
          <w:t xml:space="preserve"> viral </w:t>
        </w:r>
      </w:ins>
      <w:ins w:id="486" w:author="Ram Shrestha" w:date="2013-11-24T15:24:00Z">
        <w:r w:rsidR="00F1537D">
          <w:t>sequenced population</w:t>
        </w:r>
      </w:ins>
      <w:ins w:id="487" w:author="Ram Shrestha" w:date="2013-11-24T15:31:00Z">
        <w:r w:rsidR="00F1537D">
          <w:t>,</w:t>
        </w:r>
      </w:ins>
      <w:ins w:id="488" w:author="Ram Shrestha" w:date="2013-11-24T15:24:00Z">
        <w:r w:rsidR="00F1537D">
          <w:t xml:space="preserve"> resistant to at least one drug in baseline at prevalence cutoff 20%, which increased to four individuals at prevalence cutoff 1% while in no PMTCT virologic success group of </w:t>
        </w:r>
      </w:ins>
      <w:ins w:id="489" w:author="Ram Shrestha" w:date="2013-11-24T15:29:00Z">
        <w:r w:rsidR="00F1537D">
          <w:t xml:space="preserve">210, the number of individuals </w:t>
        </w:r>
      </w:ins>
      <w:ins w:id="490" w:author="Ram Shrestha" w:date="2013-11-24T15:30:00Z">
        <w:r w:rsidR="00F1537D">
          <w:t>with viral sequenced population</w:t>
        </w:r>
      </w:ins>
      <w:ins w:id="491" w:author="Ram Shrestha" w:date="2013-11-24T15:31:00Z">
        <w:r w:rsidR="00F1537D">
          <w:t>,</w:t>
        </w:r>
      </w:ins>
      <w:ins w:id="492" w:author="Ram Shrestha" w:date="2013-11-24T15:30:00Z">
        <w:r w:rsidR="00F1537D">
          <w:t xml:space="preserve"> resistant to at least one drug in baseline </w:t>
        </w:r>
      </w:ins>
      <w:ins w:id="493" w:author="Ram Shrestha" w:date="2013-11-24T15:29:00Z">
        <w:r w:rsidR="00F1537D">
          <w:t>was one at prevalence cutoff 20% which increased to five individuals at cutoff 1%.</w:t>
        </w:r>
      </w:ins>
      <w:ins w:id="494" w:author="Ram Shrestha" w:date="2013-11-24T15:24:00Z">
        <w:r w:rsidR="00F1537D">
          <w:t xml:space="preserve"> </w:t>
        </w:r>
      </w:ins>
      <w:ins w:id="495" w:author="Ram Shrestha" w:date="2013-11-24T15:23:00Z">
        <w:r w:rsidR="00171D65">
          <w:t>In</w:t>
        </w:r>
        <w:r w:rsidR="00E15709">
          <w:t xml:space="preserve"> the PMTCT virologic failure group of </w:t>
        </w:r>
      </w:ins>
      <w:ins w:id="496" w:author="Ram Shrestha" w:date="2013-11-24T16:10:00Z">
        <w:r w:rsidR="00E15709">
          <w:t>21, two individuals had sequence</w:t>
        </w:r>
      </w:ins>
      <w:ins w:id="497" w:author="Ram Shrestha" w:date="2013-11-24T16:13:00Z">
        <w:r w:rsidR="003053AF">
          <w:t xml:space="preserve"> reads from</w:t>
        </w:r>
      </w:ins>
      <w:ins w:id="498" w:author="Ram Shrestha" w:date="2013-11-24T16:10:00Z">
        <w:r w:rsidR="00E15709">
          <w:t xml:space="preserve"> viral population resistant to at least one baseline drug at 20% prevalence cutoff, which increased to thee individuals at 1% prevalence cutoff. Similarly in the PMTCT virologic </w:t>
        </w:r>
      </w:ins>
      <w:ins w:id="499" w:author="Ram Shrestha" w:date="2013-11-24T16:13:00Z">
        <w:r w:rsidR="00E15709">
          <w:t xml:space="preserve">success group of 136, </w:t>
        </w:r>
        <w:r w:rsidR="003053AF">
          <w:t>four individual had sequence reads from viral population resistant to at least one baseline drug at 20% prevalence cutoff, which increased to 16 individuals at 1% prevalence cutoff</w:t>
        </w:r>
      </w:ins>
      <w:ins w:id="500" w:author="Ram Shrestha" w:date="2013-11-24T16:14:00Z">
        <w:r w:rsidR="003053AF">
          <w:t xml:space="preserve"> (</w:t>
        </w:r>
        <w:r w:rsidR="003053AF" w:rsidRPr="003053AF">
          <w:rPr>
            <w:b/>
          </w:rPr>
          <w:t>Figure 5.2</w:t>
        </w:r>
        <w:r w:rsidR="003053AF">
          <w:t>)</w:t>
        </w:r>
      </w:ins>
      <w:ins w:id="501" w:author="Ram Shrestha" w:date="2013-11-24T16:13:00Z">
        <w:r w:rsidR="003053AF">
          <w:t xml:space="preserve">. </w:t>
        </w:r>
      </w:ins>
      <w:commentRangeEnd w:id="481"/>
      <w:r w:rsidR="0077627A">
        <w:rPr>
          <w:rStyle w:val="CommentReference"/>
        </w:rPr>
        <w:commentReference w:id="481"/>
      </w:r>
      <w:del w:id="502" w:author="Ram Shrestha" w:date="2013-11-24T16:15:00Z">
        <w:r w:rsidRPr="00376D76" w:rsidDel="003053AF">
          <w:delText>As expected, the observation on resistance call on the samples showed that the number of patients with resistance call to at least one drug in baseline regimen increased as the prevalence of resistant sequence reads for a sample decreased from 20 to 1 (</w:delText>
        </w:r>
        <w:r w:rsidRPr="00376D76" w:rsidDel="003053AF">
          <w:rPr>
            <w:b/>
          </w:rPr>
          <w:delText>Figure 5.</w:delText>
        </w:r>
      </w:del>
      <w:del w:id="503" w:author="Ram Shrestha" w:date="2013-11-24T13:18:00Z">
        <w:r w:rsidRPr="00376D76" w:rsidDel="00AB4773">
          <w:rPr>
            <w:b/>
          </w:rPr>
          <w:delText>3</w:delText>
        </w:r>
      </w:del>
      <w:del w:id="504" w:author="Ram Shrestha" w:date="2013-11-24T16:15:00Z">
        <w:r w:rsidRPr="00376D76" w:rsidDel="003053AF">
          <w:delText xml:space="preserve">). Similar to FLX data, only one sample that had virologic failure from non PMTCT group had resistant call at 20% prevalence cutoff; the number of samples increased to 4 when the prevalence cutoff was decreased to 1%. </w:delText>
        </w:r>
      </w:del>
      <w:ins w:id="505" w:author="Ram Shrestha" w:date="2013-11-24T16:15:00Z">
        <w:r w:rsidR="003053AF">
          <w:t xml:space="preserve">The </w:t>
        </w:r>
      </w:ins>
      <w:del w:id="506" w:author="Ram Shrestha" w:date="2013-11-24T16:15:00Z">
        <w:r w:rsidRPr="00376D76" w:rsidDel="003053AF">
          <w:delText xml:space="preserve">Like in FLX data, the </w:delText>
        </w:r>
      </w:del>
      <w:r w:rsidRPr="00376D76">
        <w:t>significant difference was observed at prevalence cutoff of 1%</w:t>
      </w:r>
      <w:ins w:id="507" w:author="Ram Shrestha" w:date="2013-11-24T16:15:00Z">
        <w:r w:rsidR="003053AF">
          <w:t xml:space="preserve"> in no PMTCT group</w:t>
        </w:r>
      </w:ins>
      <w:r w:rsidRPr="00376D76">
        <w:t xml:space="preserve"> (</w:t>
      </w:r>
      <w:r w:rsidRPr="00376D76">
        <w:rPr>
          <w:b/>
        </w:rPr>
        <w:t>Figure 5.</w:t>
      </w:r>
      <w:ins w:id="508" w:author="Ram Shrestha" w:date="2013-11-24T13:18:00Z">
        <w:r w:rsidR="00AB4773">
          <w:rPr>
            <w:b/>
          </w:rPr>
          <w:t>2</w:t>
        </w:r>
      </w:ins>
      <w:del w:id="509" w:author="Ram Shrestha" w:date="2013-11-24T13:18:00Z">
        <w:r w:rsidRPr="00376D76" w:rsidDel="00AB4773">
          <w:rPr>
            <w:b/>
          </w:rPr>
          <w:delText>3</w:delText>
        </w:r>
      </w:del>
      <w:r w:rsidRPr="00376D76">
        <w:t>)</w:t>
      </w:r>
      <w:ins w:id="510" w:author="Ram Shrestha" w:date="2013-11-24T16:16:00Z">
        <w:r w:rsidR="003053AF">
          <w:t>, which showed that the likelihood of prediction of resistance at 1% in this group is higher than in PMTCT group.</w:t>
        </w:r>
      </w:ins>
      <w:del w:id="511" w:author="Ram Shrestha" w:date="2013-11-24T16:15:00Z">
        <w:r w:rsidRPr="00376D76" w:rsidDel="003053AF">
          <w:delText>.</w:delText>
        </w:r>
      </w:del>
    </w:p>
    <w:p w14:paraId="5E58218B" w14:textId="77777777" w:rsidR="006C4D74" w:rsidRPr="00376D76" w:rsidRDefault="006C4D74" w:rsidP="005A67A4">
      <w:pPr>
        <w:pStyle w:val="Heading2"/>
        <w:numPr>
          <w:ins w:id="512" w:author="Ram Shrestha" w:date="2013-11-24T13:10:00Z"/>
        </w:numPr>
        <w:rPr>
          <w:ins w:id="513" w:author="Ram Shrestha" w:date="2013-11-24T13:10:00Z"/>
        </w:rPr>
      </w:pPr>
      <w:ins w:id="514" w:author="Ram Shrestha" w:date="2013-11-24T13:10:00Z">
        <w:r w:rsidRPr="00376D76">
          <w:t>3.1</w:t>
        </w:r>
      </w:ins>
      <w:ins w:id="515" w:author="Ram Shrestha" w:date="2013-11-24T13:11:00Z">
        <w:r>
          <w:t>.3</w:t>
        </w:r>
      </w:ins>
      <w:ins w:id="516" w:author="Ram Shrestha" w:date="2013-11-24T13:10:00Z">
        <w:r w:rsidRPr="00376D76">
          <w:t xml:space="preserve"> Comparison of number of sequence reads per </w:t>
        </w:r>
      </w:ins>
      <w:ins w:id="517" w:author="Ram Shrestha" w:date="2013-11-24T13:12:00Z">
        <w:r>
          <w:t xml:space="preserve">baseline </w:t>
        </w:r>
      </w:ins>
      <w:ins w:id="518" w:author="Ram Shrestha" w:date="2013-11-24T13:10:00Z">
        <w:r w:rsidRPr="00376D76">
          <w:t>sample generated by FLX and Junior</w:t>
        </w:r>
      </w:ins>
    </w:p>
    <w:p w14:paraId="760BB1A0" w14:textId="77777777" w:rsidR="00B66576" w:rsidRDefault="002A6E95" w:rsidP="006C4D74">
      <w:pPr>
        <w:spacing w:line="480" w:lineRule="auto"/>
        <w:jc w:val="both"/>
      </w:pPr>
      <w:ins w:id="519" w:author="Ram Shrestha" w:date="2013-11-24T16:21:00Z">
        <w:r w:rsidRPr="00376D76">
          <w:t>Sequencing</w:t>
        </w:r>
        <w:r>
          <w:t xml:space="preserve"> had been successful on both HTS platforms for 464 samples (</w:t>
        </w:r>
        <w:r>
          <w:rPr>
            <w:b/>
          </w:rPr>
          <w:t>Table 5.2</w:t>
        </w:r>
        <w:r>
          <w:t xml:space="preserve">).  Thus, initial analysis focused on comparing the number of sequence reads generated by each platform for each sample and identifying if ‘deeper’ sequencing coverage resulted in more sensitive prediction of resistance.  We saw that </w:t>
        </w:r>
        <w:r w:rsidRPr="00376D76">
          <w:t xml:space="preserve">FLX </w:t>
        </w:r>
        <w:r>
          <w:t xml:space="preserve">platform </w:t>
        </w:r>
        <w:r w:rsidRPr="00376D76">
          <w:t>generated on average 6034 sequence reads</w:t>
        </w:r>
        <w:r>
          <w:t xml:space="preserve"> per sample (standard deviation 2297)</w:t>
        </w:r>
        <w:r w:rsidRPr="00376D76">
          <w:t xml:space="preserve"> while </w:t>
        </w:r>
        <w:r>
          <w:t xml:space="preserve">the </w:t>
        </w:r>
        <w:r w:rsidRPr="00376D76">
          <w:t xml:space="preserve">Junior </w:t>
        </w:r>
        <w:r>
          <w:t xml:space="preserve">platform </w:t>
        </w:r>
        <w:r w:rsidRPr="00376D76">
          <w:t xml:space="preserve">generated </w:t>
        </w:r>
        <w:r>
          <w:t xml:space="preserve">an </w:t>
        </w:r>
        <w:r w:rsidRPr="00376D76">
          <w:t xml:space="preserve">average 1532 sequence reads </w:t>
        </w:r>
        <w:r>
          <w:t xml:space="preserve">per sample </w:t>
        </w:r>
        <w:r w:rsidRPr="00376D76">
          <w:t>(</w:t>
        </w:r>
        <w:r>
          <w:t xml:space="preserve">Standard deviation 595, </w:t>
        </w:r>
        <w:r w:rsidRPr="00376D76">
          <w:rPr>
            <w:b/>
          </w:rPr>
          <w:t>Figure 5.</w:t>
        </w:r>
        <w:r>
          <w:rPr>
            <w:b/>
          </w:rPr>
          <w:t>3</w:t>
        </w:r>
        <w:r w:rsidRPr="00376D76">
          <w:t>). Th</w:t>
        </w:r>
        <w:r>
          <w:t xml:space="preserve">us, it is clear that the </w:t>
        </w:r>
        <w:r w:rsidRPr="00376D76">
          <w:t xml:space="preserve">FLX </w:t>
        </w:r>
        <w:r>
          <w:t xml:space="preserve">platform </w:t>
        </w:r>
        <w:r w:rsidRPr="00376D76">
          <w:t>produced significantly (P-value &lt; 2.2</w:t>
        </w:r>
        <w:r w:rsidRPr="00376D76">
          <w:rPr>
            <w:vertAlign w:val="superscript"/>
          </w:rPr>
          <w:t>-16</w:t>
        </w:r>
        <w:r w:rsidRPr="00376D76">
          <w:t xml:space="preserve">) more reads per sample than </w:t>
        </w:r>
        <w:r>
          <w:t xml:space="preserve">the </w:t>
        </w:r>
        <w:proofErr w:type="gramStart"/>
        <w:r w:rsidRPr="00376D76">
          <w:t>Junior</w:t>
        </w:r>
        <w:proofErr w:type="gramEnd"/>
        <w:r>
          <w:t xml:space="preserve"> platform</w:t>
        </w:r>
        <w:r w:rsidRPr="00376D76">
          <w:t>.</w:t>
        </w:r>
      </w:ins>
    </w:p>
    <w:p w14:paraId="39AA490D" w14:textId="77777777" w:rsidR="00C62AEF" w:rsidRDefault="00B66576">
      <w:pPr>
        <w:pStyle w:val="Heading2"/>
        <w:rPr>
          <w:del w:id="520" w:author="Ram Shrestha" w:date="2013-11-24T16:21:00Z"/>
        </w:rPr>
      </w:pPr>
      <w:r w:rsidRPr="00376D76">
        <w:t>3.1</w:t>
      </w:r>
      <w:ins w:id="521" w:author="Ram Shrestha" w:date="2013-11-24T13:11:00Z">
        <w:r w:rsidR="006C4D74">
          <w:t>.4</w:t>
        </w:r>
      </w:ins>
      <w:r w:rsidRPr="00376D76">
        <w:t xml:space="preserve"> Comparison of </w:t>
      </w:r>
      <w:r>
        <w:t xml:space="preserve">genotyping results between the Roche/454 FLX and </w:t>
      </w:r>
      <w:proofErr w:type="gramStart"/>
      <w:r>
        <w:t>Junior</w:t>
      </w:r>
      <w:proofErr w:type="gramEnd"/>
      <w:r>
        <w:t xml:space="preserve"> platforms</w:t>
      </w:r>
      <w:ins w:id="522" w:author="Ram Shrestha" w:date="2013-11-24T13:17:00Z">
        <w:r w:rsidR="00AB4773">
          <w:t xml:space="preserve"> on baseline samples</w:t>
        </w:r>
      </w:ins>
    </w:p>
    <w:p w14:paraId="54C1505D" w14:textId="77777777" w:rsidR="00175F7B" w:rsidRDefault="00B66576">
      <w:pPr>
        <w:pStyle w:val="Heading2"/>
        <w:rPr>
          <w:del w:id="523" w:author="Ram Shrestha" w:date="2013-11-24T16:21:00Z"/>
        </w:rPr>
        <w:pPrChange w:id="524" w:author="Ram Shrestha" w:date="2013-11-24T22:19:00Z">
          <w:pPr>
            <w:spacing w:line="480" w:lineRule="auto"/>
            <w:jc w:val="both"/>
          </w:pPr>
        </w:pPrChange>
      </w:pPr>
      <w:del w:id="525" w:author="Ram Shrestha" w:date="2013-11-24T16:21:00Z">
        <w:r w:rsidRPr="00376D76" w:rsidDel="002A6E95">
          <w:delText>Sequencing</w:delText>
        </w:r>
        <w:r w:rsidDel="002A6E95">
          <w:delText xml:space="preserve"> had been successful on both HTS platforms for 464 samples (</w:delText>
        </w:r>
      </w:del>
      <w:del w:id="526" w:author="Ram Shrestha" w:date="2013-11-24T16:18:00Z">
        <w:r w:rsidRPr="007E3713" w:rsidDel="002A6E95">
          <w:delText>TABLE</w:delText>
        </w:r>
      </w:del>
      <w:del w:id="527" w:author="Ram Shrestha" w:date="2013-11-24T16:21:00Z">
        <w:r w:rsidDel="002A6E95">
          <w:delText xml:space="preserve">).  Thus, initial analysis focused on comparing the number of sequence reads generated by each platform for each sample and identifying if ‘deeper’ sequencing coverage resulted in more sensitive prediction of resistance.  We saw that </w:delText>
        </w:r>
        <w:r w:rsidRPr="00376D76" w:rsidDel="002A6E95">
          <w:delText xml:space="preserve">FLX </w:delText>
        </w:r>
        <w:r w:rsidDel="002A6E95">
          <w:delText xml:space="preserve">platform </w:delText>
        </w:r>
        <w:r w:rsidRPr="00376D76" w:rsidDel="002A6E95">
          <w:delText>generated on average 6034 sequence reads</w:delText>
        </w:r>
        <w:r w:rsidDel="002A6E95">
          <w:delText xml:space="preserve"> per sample (stand deviation 2297)</w:delText>
        </w:r>
        <w:r w:rsidRPr="00376D76" w:rsidDel="002A6E95">
          <w:delText xml:space="preserve"> while </w:delText>
        </w:r>
        <w:r w:rsidDel="002A6E95">
          <w:delText xml:space="preserve">the </w:delText>
        </w:r>
        <w:r w:rsidRPr="00376D76" w:rsidDel="002A6E95">
          <w:delText xml:space="preserve">Junior </w:delText>
        </w:r>
        <w:r w:rsidDel="002A6E95">
          <w:delText xml:space="preserve">platform </w:delText>
        </w:r>
        <w:r w:rsidRPr="00376D76" w:rsidDel="002A6E95">
          <w:delText xml:space="preserve">generated </w:delText>
        </w:r>
        <w:r w:rsidDel="002A6E95">
          <w:delText xml:space="preserve">an </w:delText>
        </w:r>
        <w:r w:rsidRPr="00376D76" w:rsidDel="002A6E95">
          <w:delText xml:space="preserve">average 1532 sequence reads </w:delText>
        </w:r>
        <w:r w:rsidDel="002A6E95">
          <w:delText xml:space="preserve">per sample </w:delText>
        </w:r>
        <w:r w:rsidRPr="00376D76" w:rsidDel="002A6E95">
          <w:delText>(</w:delText>
        </w:r>
        <w:r w:rsidDel="002A6E95">
          <w:delText xml:space="preserve">Standard deviation 595, </w:delText>
        </w:r>
        <w:r w:rsidRPr="00376D76" w:rsidDel="002A6E95">
          <w:delText>Figure 5.1). Th</w:delText>
        </w:r>
        <w:r w:rsidDel="002A6E95">
          <w:delText xml:space="preserve">us, it is clear thatthe </w:delText>
        </w:r>
        <w:r w:rsidRPr="00376D76" w:rsidDel="002A6E95">
          <w:delText xml:space="preserve">FLX </w:delText>
        </w:r>
        <w:r w:rsidDel="002A6E95">
          <w:delText xml:space="preserve">platform </w:delText>
        </w:r>
        <w:r w:rsidRPr="00376D76" w:rsidDel="002A6E95">
          <w:delText>produced significantly (P-value &lt; 2.2</w:delText>
        </w:r>
        <w:r w:rsidRPr="00376D76" w:rsidDel="002A6E95">
          <w:rPr>
            <w:vertAlign w:val="superscript"/>
          </w:rPr>
          <w:delText>-16</w:delText>
        </w:r>
        <w:r w:rsidRPr="00376D76" w:rsidDel="002A6E95">
          <w:delText xml:space="preserve">) more reads per sample than </w:delText>
        </w:r>
        <w:r w:rsidDel="002A6E95">
          <w:delText xml:space="preserve">the </w:delText>
        </w:r>
        <w:r w:rsidRPr="00376D76" w:rsidDel="002A6E95">
          <w:delText>Junior</w:delText>
        </w:r>
        <w:r w:rsidDel="002A6E95">
          <w:delText xml:space="preserve"> platform</w:delText>
        </w:r>
        <w:r w:rsidRPr="00376D76" w:rsidDel="002A6E95">
          <w:delText>.</w:delText>
        </w:r>
      </w:del>
    </w:p>
    <w:p w14:paraId="1734D50E" w14:textId="77777777" w:rsidR="00C62AEF" w:rsidRDefault="00C62AEF">
      <w:pPr>
        <w:pStyle w:val="Heading2"/>
        <w:rPr>
          <w:del w:id="528" w:author="Ram Shrestha" w:date="2013-11-24T16:21:00Z"/>
        </w:rPr>
      </w:pPr>
    </w:p>
    <w:p w14:paraId="60DE48AF" w14:textId="77777777" w:rsidR="00175F7B" w:rsidRDefault="00175F7B">
      <w:pPr>
        <w:pStyle w:val="Heading2"/>
        <w:pPrChange w:id="529" w:author="Ram Shrestha" w:date="2013-11-24T22:19:00Z">
          <w:pPr>
            <w:spacing w:line="480" w:lineRule="auto"/>
          </w:pPr>
        </w:pPrChange>
      </w:pPr>
    </w:p>
    <w:p w14:paraId="4A97502B" w14:textId="5EED89D6" w:rsidR="00BD7116" w:rsidRPr="00376D76" w:rsidRDefault="003262AD" w:rsidP="005B25C6">
      <w:pPr>
        <w:spacing w:line="480" w:lineRule="auto"/>
        <w:jc w:val="both"/>
      </w:pPr>
      <w:r>
        <w:t xml:space="preserve">Baseline samples from 405 individuals had been </w:t>
      </w:r>
      <w:r w:rsidR="00BD7116" w:rsidRPr="00376D76">
        <w:t xml:space="preserve">sequenced using both FLX and </w:t>
      </w:r>
      <w:proofErr w:type="gramStart"/>
      <w:r w:rsidR="00BD7116" w:rsidRPr="00376D76">
        <w:t>Junior</w:t>
      </w:r>
      <w:proofErr w:type="gramEnd"/>
      <w:r w:rsidR="00BD7116" w:rsidRPr="00376D76">
        <w:t xml:space="preserve"> </w:t>
      </w:r>
      <w:r>
        <w:t>platforms</w:t>
      </w:r>
      <w:r w:rsidR="00BD7116" w:rsidRPr="00376D76">
        <w:t>. Of them, 249 had no previous PMTCT therapy while 1</w:t>
      </w:r>
      <w:ins w:id="530" w:author="Ram Shrestha" w:date="2013-11-14T09:23:00Z">
        <w:r w:rsidR="002041AB">
          <w:t>5</w:t>
        </w:r>
      </w:ins>
      <w:r w:rsidR="00BD7116" w:rsidRPr="00376D76">
        <w:t>6 had previous exposure to PMTCT therapy. Of the</w:t>
      </w:r>
      <w:ins w:id="531" w:author="Simon Travers" w:date="2013-11-26T13:25:00Z">
        <w:r w:rsidR="00D273EF">
          <w:t>se</w:t>
        </w:r>
      </w:ins>
      <w:r w:rsidR="00BD7116" w:rsidRPr="00376D76">
        <w:t xml:space="preserve"> 249 patients, 40 had virologic failure and 209 had virologic success </w:t>
      </w:r>
      <w:r w:rsidR="00F40A75">
        <w:t xml:space="preserve">to the </w:t>
      </w:r>
      <w:r w:rsidR="00BD7116" w:rsidRPr="00376D76">
        <w:t>first line antiretroviral therapy</w:t>
      </w:r>
      <w:r w:rsidR="00F40A75">
        <w:t xml:space="preserve"> regimen</w:t>
      </w:r>
      <w:r w:rsidR="00BD7116" w:rsidRPr="00376D76">
        <w:t>. Of the 146 PMTCT exposed patients, 21 had virologic failure and 135 had virologic success in first line antiretroviral therapy</w:t>
      </w:r>
      <w:ins w:id="532" w:author="Ram Shrestha" w:date="2013-11-14T09:23:00Z">
        <w:r w:rsidR="002041AB">
          <w:t xml:space="preserve"> (</w:t>
        </w:r>
        <w:r w:rsidR="002041AB" w:rsidRPr="002041AB">
          <w:rPr>
            <w:b/>
          </w:rPr>
          <w:t>Figure 5.4</w:t>
        </w:r>
        <w:r w:rsidR="002041AB">
          <w:t>)</w:t>
        </w:r>
      </w:ins>
      <w:r w:rsidR="00BD7116" w:rsidRPr="00376D76">
        <w:t xml:space="preserve">. </w:t>
      </w:r>
    </w:p>
    <w:p w14:paraId="29EB5F5C" w14:textId="77777777" w:rsidR="00BD7116" w:rsidRDefault="00BD7116" w:rsidP="005B25C6">
      <w:pPr>
        <w:spacing w:line="480" w:lineRule="auto"/>
        <w:jc w:val="both"/>
        <w:rPr>
          <w:ins w:id="533" w:author="Ram Shrestha" w:date="2013-11-24T16:47:00Z"/>
        </w:rPr>
      </w:pPr>
    </w:p>
    <w:p w14:paraId="45B608D0" w14:textId="476A1351" w:rsidR="006819A6" w:rsidRDefault="006819A6" w:rsidP="005B25C6">
      <w:pPr>
        <w:numPr>
          <w:ins w:id="534" w:author="Ram Shrestha" w:date="2013-11-24T16:47:00Z"/>
        </w:numPr>
        <w:spacing w:line="480" w:lineRule="auto"/>
        <w:jc w:val="both"/>
        <w:rPr>
          <w:ins w:id="535" w:author="Ram Shrestha" w:date="2013-11-24T19:19:00Z"/>
        </w:rPr>
      </w:pPr>
      <w:commentRangeStart w:id="536"/>
      <w:ins w:id="537" w:author="Ram Shrestha" w:date="2013-11-24T16:47:00Z">
        <w:r>
          <w:t xml:space="preserve">The drug resistance prediction for the sequenced viral population in the samples and analyzed using Seq2Res </w:t>
        </w:r>
      </w:ins>
      <w:commentRangeEnd w:id="536"/>
      <w:r w:rsidR="00A55848">
        <w:rPr>
          <w:rStyle w:val="CommentReference"/>
        </w:rPr>
        <w:commentReference w:id="536"/>
      </w:r>
      <w:ins w:id="538" w:author="Ram Shrestha" w:date="2013-11-24T16:47:00Z">
        <w:r>
          <w:t>showed that</w:t>
        </w:r>
      </w:ins>
      <w:ins w:id="539" w:author="Ram Shrestha" w:date="2013-11-24T16:49:00Z">
        <w:r>
          <w:t xml:space="preserve"> at 20% and 15% prevalence cutoffs there were no difference in between the platforms for any of the clinical outcome categories. </w:t>
        </w:r>
      </w:ins>
      <w:ins w:id="540" w:author="Ram Shrestha" w:date="2013-11-24T16:51:00Z">
        <w:r>
          <w:t>At lower</w:t>
        </w:r>
      </w:ins>
      <w:ins w:id="541" w:author="Ram Shrestha" w:date="2013-11-24T16:49:00Z">
        <w:r>
          <w:t xml:space="preserve"> prevalence cutoff</w:t>
        </w:r>
      </w:ins>
      <w:ins w:id="542" w:author="Ram Shrestha" w:date="2013-11-24T16:51:00Z">
        <w:r>
          <w:t>s</w:t>
        </w:r>
      </w:ins>
      <w:ins w:id="543" w:author="Ram Shrestha" w:date="2013-11-24T16:57:00Z">
        <w:r w:rsidR="00032504">
          <w:t xml:space="preserve"> </w:t>
        </w:r>
      </w:ins>
      <w:ins w:id="544" w:author="Ram Shrestha" w:date="2013-11-24T16:49:00Z">
        <w:r w:rsidR="00032504">
          <w:t>(</w:t>
        </w:r>
        <w:r>
          <w:t>10%</w:t>
        </w:r>
      </w:ins>
      <w:ins w:id="545" w:author="Simon Travers" w:date="2013-11-27T12:00:00Z">
        <w:r w:rsidR="00944C47">
          <w:t>,</w:t>
        </w:r>
      </w:ins>
      <w:ins w:id="546" w:author="Ram Shrestha" w:date="2013-11-24T16:49:00Z">
        <w:del w:id="547" w:author="Simon Travers" w:date="2013-11-27T12:00:00Z">
          <w:r w:rsidDel="00944C47">
            <w:delText>.</w:delText>
          </w:r>
        </w:del>
        <w:r>
          <w:t xml:space="preserve"> 5% and 1%</w:t>
        </w:r>
      </w:ins>
      <w:ins w:id="548" w:author="Ram Shrestha" w:date="2013-11-24T16:57:00Z">
        <w:r w:rsidR="00032504">
          <w:t>),</w:t>
        </w:r>
      </w:ins>
      <w:ins w:id="549" w:author="Ram Shrestha" w:date="2013-11-24T16:51:00Z">
        <w:r>
          <w:t xml:space="preserve"> the number of sample</w:t>
        </w:r>
      </w:ins>
      <w:ins w:id="550" w:author="Ram Shrestha" w:date="2013-11-24T16:56:00Z">
        <w:r w:rsidR="00032504">
          <w:t>s</w:t>
        </w:r>
      </w:ins>
      <w:ins w:id="551" w:author="Ram Shrestha" w:date="2013-11-24T16:51:00Z">
        <w:r>
          <w:t xml:space="preserve"> </w:t>
        </w:r>
      </w:ins>
      <w:ins w:id="552" w:author="Ram Shrestha" w:date="2013-11-24T16:57:00Z">
        <w:r w:rsidR="00032504">
          <w:t>with sequenced viral population</w:t>
        </w:r>
      </w:ins>
      <w:ins w:id="553" w:author="Ram Shrestha" w:date="2013-11-24T16:58:00Z">
        <w:r w:rsidR="00032504">
          <w:t>,</w:t>
        </w:r>
      </w:ins>
      <w:ins w:id="554" w:author="Ram Shrestha" w:date="2013-11-24T16:57:00Z">
        <w:r w:rsidR="00032504">
          <w:t xml:space="preserve"> resistant </w:t>
        </w:r>
      </w:ins>
      <w:ins w:id="555" w:author="Ram Shrestha" w:date="2013-11-24T16:51:00Z">
        <w:r>
          <w:t>to at least one</w:t>
        </w:r>
      </w:ins>
      <w:ins w:id="556" w:author="Ram Shrestha" w:date="2013-11-24T16:53:00Z">
        <w:r>
          <w:t xml:space="preserve"> baseline drug</w:t>
        </w:r>
      </w:ins>
      <w:ins w:id="557" w:author="Ram Shrestha" w:date="2013-11-24T16:58:00Z">
        <w:r w:rsidR="00032504">
          <w:t xml:space="preserve"> increased as the prevalence decreased.</w:t>
        </w:r>
      </w:ins>
      <w:ins w:id="558" w:author="Ram Shrestha" w:date="2013-11-24T17:02:00Z">
        <w:del w:id="559" w:author="Simon Travers" w:date="2013-11-27T12:03:00Z">
          <w:r w:rsidR="00032504" w:rsidDel="00944C47">
            <w:delText xml:space="preserve"> However, there was </w:delText>
          </w:r>
          <w:commentRangeStart w:id="560"/>
          <w:r w:rsidR="00032504" w:rsidDel="00944C47">
            <w:delText xml:space="preserve">minimum difference </w:delText>
          </w:r>
        </w:del>
      </w:ins>
      <w:commentRangeEnd w:id="560"/>
      <w:del w:id="561" w:author="Simon Travers" w:date="2013-11-27T12:03:00Z">
        <w:r w:rsidR="007315AF" w:rsidDel="00944C47">
          <w:rPr>
            <w:rStyle w:val="CommentReference"/>
          </w:rPr>
          <w:commentReference w:id="560"/>
        </w:r>
      </w:del>
      <w:ins w:id="562" w:author="Ram Shrestha" w:date="2013-11-24T17:02:00Z">
        <w:del w:id="563" w:author="Simon Travers" w:date="2013-11-27T12:03:00Z">
          <w:r w:rsidR="00032504" w:rsidDel="00944C47">
            <w:delText xml:space="preserve">in the number of samples with </w:delText>
          </w:r>
        </w:del>
      </w:ins>
      <w:ins w:id="564" w:author="Ram Shrestha" w:date="2013-11-24T17:05:00Z">
        <w:del w:id="565" w:author="Simon Travers" w:date="2013-11-27T12:03:00Z">
          <w:r w:rsidR="00032504" w:rsidDel="00944C47">
            <w:delText xml:space="preserve">sequenced viral population that was </w:delText>
          </w:r>
        </w:del>
      </w:ins>
      <w:ins w:id="566" w:author="Ram Shrestha" w:date="2013-11-24T17:02:00Z">
        <w:del w:id="567" w:author="Simon Travers" w:date="2013-11-27T12:03:00Z">
          <w:r w:rsidR="00032504" w:rsidDel="00944C47">
            <w:delText xml:space="preserve">predicted resistance to at least </w:delText>
          </w:r>
        </w:del>
      </w:ins>
      <w:ins w:id="568" w:author="Ram Shrestha" w:date="2013-11-24T17:03:00Z">
        <w:del w:id="569" w:author="Simon Travers" w:date="2013-11-27T12:03:00Z">
          <w:r w:rsidR="00032504" w:rsidDel="00944C47">
            <w:delText xml:space="preserve">a baseline </w:delText>
          </w:r>
        </w:del>
      </w:ins>
      <w:ins w:id="570" w:author="Ram Shrestha" w:date="2013-11-24T17:02:00Z">
        <w:del w:id="571" w:author="Simon Travers" w:date="2013-11-27T12:03:00Z">
          <w:r w:rsidR="00032504" w:rsidDel="00944C47">
            <w:delText>drug</w:delText>
          </w:r>
        </w:del>
      </w:ins>
      <w:ins w:id="572" w:author="Ram Shrestha" w:date="2013-11-24T17:05:00Z">
        <w:r w:rsidR="00032504">
          <w:t>.</w:t>
        </w:r>
      </w:ins>
      <w:ins w:id="573" w:author="Ram Shrestha" w:date="2013-11-24T16:59:00Z">
        <w:r w:rsidR="00032504">
          <w:t xml:space="preserve"> </w:t>
        </w:r>
      </w:ins>
      <w:ins w:id="574" w:author="Ram Shrestha" w:date="2013-11-24T17:07:00Z">
        <w:r w:rsidR="00251757">
          <w:t xml:space="preserve">At </w:t>
        </w:r>
      </w:ins>
      <w:ins w:id="575" w:author="Simon Travers" w:date="2013-11-27T12:05:00Z">
        <w:r w:rsidR="00944C47">
          <w:t xml:space="preserve">the </w:t>
        </w:r>
      </w:ins>
      <w:ins w:id="576" w:author="Ram Shrestha" w:date="2013-11-24T17:07:00Z">
        <w:r w:rsidR="00251757">
          <w:t xml:space="preserve">10% and 5% cutoffs, </w:t>
        </w:r>
      </w:ins>
      <w:ins w:id="577" w:author="Ram Shrestha" w:date="2013-11-24T17:06:00Z">
        <w:r w:rsidR="00251757">
          <w:t xml:space="preserve">FLX predicted </w:t>
        </w:r>
      </w:ins>
      <w:ins w:id="578" w:author="Ram Shrestha" w:date="2013-11-24T17:08:00Z">
        <w:r w:rsidR="00251757">
          <w:t>one</w:t>
        </w:r>
      </w:ins>
      <w:ins w:id="579" w:author="Simon Travers" w:date="2013-11-27T12:05:00Z">
        <w:r w:rsidR="00944C47">
          <w:t xml:space="preserve"> more</w:t>
        </w:r>
      </w:ins>
      <w:ins w:id="580" w:author="Ram Shrestha" w:date="2013-11-24T17:08:00Z">
        <w:r w:rsidR="00251757">
          <w:t xml:space="preserve"> </w:t>
        </w:r>
      </w:ins>
      <w:ins w:id="581" w:author="Simon Travers" w:date="2013-11-27T12:06:00Z">
        <w:r w:rsidR="005576A7">
          <w:t xml:space="preserve">resistant </w:t>
        </w:r>
      </w:ins>
      <w:ins w:id="582" w:author="Ram Shrestha" w:date="2013-11-24T17:08:00Z">
        <w:r w:rsidR="00251757">
          <w:t xml:space="preserve">sample </w:t>
        </w:r>
        <w:del w:id="583" w:author="Simon Travers" w:date="2013-11-27T12:05:00Z">
          <w:r w:rsidR="00251757" w:rsidDel="00944C47">
            <w:delText xml:space="preserve">more </w:delText>
          </w:r>
        </w:del>
        <w:r w:rsidR="00251757">
          <w:t>than Junior</w:t>
        </w:r>
        <w:del w:id="584" w:author="Simon Travers" w:date="2013-11-27T12:04:00Z">
          <w:r w:rsidR="00251757" w:rsidDel="00944C47">
            <w:delText xml:space="preserve"> </w:delText>
          </w:r>
        </w:del>
      </w:ins>
      <w:ins w:id="585" w:author="Simon Travers" w:date="2013-11-27T12:04:00Z">
        <w:r w:rsidR="00944C47">
          <w:t xml:space="preserve"> </w:t>
        </w:r>
      </w:ins>
      <w:ins w:id="586" w:author="Ram Shrestha" w:date="2013-11-24T17:08:00Z">
        <w:del w:id="587" w:author="Simon Travers" w:date="2013-11-27T12:04:00Z">
          <w:r w:rsidR="00251757" w:rsidDel="00944C47">
            <w:delText>that had sequenced viral population</w:delText>
          </w:r>
        </w:del>
        <w:del w:id="588" w:author="Simon Travers" w:date="2013-11-27T12:05:00Z">
          <w:r w:rsidR="00251757" w:rsidDel="00944C47">
            <w:delText>, resistant</w:delText>
          </w:r>
        </w:del>
        <w:r w:rsidR="00251757">
          <w:t xml:space="preserve"> </w:t>
        </w:r>
        <w:del w:id="589" w:author="Simon Travers" w:date="2013-11-27T12:05:00Z">
          <w:r w:rsidR="00251757" w:rsidDel="00944C47">
            <w:delText xml:space="preserve">to at least one baseline drug </w:delText>
          </w:r>
        </w:del>
        <w:r w:rsidR="00251757">
          <w:t xml:space="preserve">in </w:t>
        </w:r>
      </w:ins>
      <w:ins w:id="590" w:author="Simon Travers" w:date="2013-11-27T12:05:00Z">
        <w:r w:rsidR="00944C47">
          <w:t xml:space="preserve">the </w:t>
        </w:r>
      </w:ins>
      <w:ins w:id="591" w:author="Ram Shrestha" w:date="2013-11-24T17:08:00Z">
        <w:r w:rsidR="00251757">
          <w:t>PMTCT virologic success group</w:t>
        </w:r>
      </w:ins>
      <w:ins w:id="592" w:author="Simon Travers" w:date="2013-11-27T12:06:00Z">
        <w:r w:rsidR="005576A7">
          <w:t>,</w:t>
        </w:r>
      </w:ins>
      <w:ins w:id="593" w:author="Ram Shrestha" w:date="2013-11-24T17:08:00Z">
        <w:r w:rsidR="00251757">
          <w:t xml:space="preserve"> while </w:t>
        </w:r>
        <w:proofErr w:type="gramStart"/>
        <w:r w:rsidR="00251757">
          <w:t xml:space="preserve">at </w:t>
        </w:r>
      </w:ins>
      <w:ins w:id="594" w:author="Simon Travers" w:date="2013-11-27T12:06:00Z">
        <w:r w:rsidR="005576A7">
          <w:t xml:space="preserve"> the</w:t>
        </w:r>
        <w:proofErr w:type="gramEnd"/>
        <w:r w:rsidR="005576A7">
          <w:t xml:space="preserve"> </w:t>
        </w:r>
      </w:ins>
      <w:bookmarkStart w:id="595" w:name="_GoBack"/>
      <w:bookmarkEnd w:id="595"/>
      <w:ins w:id="596" w:author="Ram Shrestha" w:date="2013-11-24T17:08:00Z">
        <w:r w:rsidR="00251757">
          <w:t xml:space="preserve">1% cutoff, Junior predicted two samples more than FLX </w:t>
        </w:r>
      </w:ins>
      <w:ins w:id="597" w:author="Ram Shrestha" w:date="2013-11-24T17:11:00Z">
        <w:r w:rsidR="00251757">
          <w:t xml:space="preserve">(Junior 5, FLX 3) </w:t>
        </w:r>
      </w:ins>
      <w:ins w:id="598" w:author="Ram Shrestha" w:date="2013-11-24T17:08:00Z">
        <w:r w:rsidR="00251757">
          <w:t xml:space="preserve">in no PMTCT virologic </w:t>
        </w:r>
      </w:ins>
      <w:ins w:id="599" w:author="Ram Shrestha" w:date="2013-11-24T17:11:00Z">
        <w:r w:rsidR="00251757">
          <w:t>success group</w:t>
        </w:r>
      </w:ins>
      <w:ins w:id="600" w:author="Ram Shrestha" w:date="2013-11-24T19:19:00Z">
        <w:r w:rsidR="005E1B3E">
          <w:t xml:space="preserve"> (</w:t>
        </w:r>
        <w:r w:rsidR="0070342F" w:rsidRPr="0070342F">
          <w:rPr>
            <w:b/>
            <w:rPrChange w:id="601" w:author="Ram Shrestha" w:date="2013-11-24T19:19:00Z">
              <w:rPr/>
            </w:rPrChange>
          </w:rPr>
          <w:t>Figure 5.4</w:t>
        </w:r>
        <w:r w:rsidR="005E1B3E">
          <w:t>)</w:t>
        </w:r>
      </w:ins>
      <w:ins w:id="602" w:author="Ram Shrestha" w:date="2013-11-24T17:11:00Z">
        <w:r w:rsidR="00251757">
          <w:t>.</w:t>
        </w:r>
      </w:ins>
    </w:p>
    <w:p w14:paraId="737CFCD5" w14:textId="77777777" w:rsidR="005E1B3E" w:rsidRPr="00376D76" w:rsidRDefault="005E1B3E" w:rsidP="005B25C6">
      <w:pPr>
        <w:numPr>
          <w:ins w:id="603" w:author="Ram Shrestha" w:date="2013-11-24T19:19:00Z"/>
        </w:numPr>
        <w:spacing w:line="480" w:lineRule="auto"/>
        <w:jc w:val="both"/>
      </w:pPr>
    </w:p>
    <w:p w14:paraId="1CFC7F73" w14:textId="47CEC904" w:rsidR="00BD7116" w:rsidRPr="00376D76" w:rsidRDefault="00BD7116" w:rsidP="005B25C6">
      <w:pPr>
        <w:spacing w:line="480" w:lineRule="auto"/>
        <w:jc w:val="both"/>
      </w:pPr>
      <w:r w:rsidRPr="00376D76">
        <w:t xml:space="preserve">At all prevalence cutoffs, there was no significant difference observed </w:t>
      </w:r>
      <w:ins w:id="604" w:author="Ram Shrestha" w:date="2013-11-24T21:07:00Z">
        <w:r w:rsidR="003E7074">
          <w:t xml:space="preserve">using </w:t>
        </w:r>
      </w:ins>
      <w:ins w:id="605" w:author="Simon Travers" w:date="2013-11-26T13:24:00Z">
        <w:r w:rsidR="007628DB">
          <w:t xml:space="preserve">a </w:t>
        </w:r>
      </w:ins>
      <w:ins w:id="606" w:author="Ram Shrestha" w:date="2013-11-24T21:07:00Z">
        <w:r w:rsidR="003E7074">
          <w:t xml:space="preserve">two tailed T test, </w:t>
        </w:r>
      </w:ins>
      <w:r w:rsidRPr="00376D76">
        <w:t>between the numbers of resistant and non-resistant samples sequenced using FLX and Junior (</w:t>
      </w:r>
      <w:r w:rsidRPr="00376D76">
        <w:rPr>
          <w:b/>
        </w:rPr>
        <w:t>Figure 5.4</w:t>
      </w:r>
      <w:r w:rsidRPr="00376D76">
        <w:t>). Thus, FLX and Junior were comparable at HIV genotyping for drug resistance test.</w:t>
      </w:r>
      <w:del w:id="607" w:author="Ram Shrestha" w:date="2013-11-24T21:03:00Z">
        <w:r w:rsidRPr="00376D76" w:rsidDel="003E7074">
          <w:delText xml:space="preserve"> Although, the lower number of sequence reads were generated by Junior, it was sufficient for HIV drug resistance test. Because, the cost of sequencing per sample is relatively cheaper in Junior than in FLX, Junior could be choice for large-scale low cost HIV drug resistance genotyping.  </w:delText>
        </w:r>
      </w:del>
    </w:p>
    <w:p w14:paraId="1DB23339" w14:textId="77777777" w:rsidR="00834CB8" w:rsidRDefault="005A67A4" w:rsidP="005A67A4">
      <w:pPr>
        <w:pStyle w:val="Heading2"/>
        <w:numPr>
          <w:ilvl w:val="2"/>
          <w:numId w:val="35"/>
          <w:ins w:id="608" w:author="Ram Shrestha" w:date="2013-11-24T22:18:00Z"/>
        </w:numPr>
        <w:ind w:left="567" w:hanging="567"/>
        <w:rPr>
          <w:del w:id="609" w:author="Ram Shrestha" w:date="2013-11-14T09:18:00Z"/>
        </w:rPr>
      </w:pPr>
      <w:ins w:id="610" w:author="Ram Shrestha" w:date="2013-11-24T22:18:00Z">
        <w:r>
          <w:t xml:space="preserve"> </w:t>
        </w:r>
      </w:ins>
      <w:del w:id="611" w:author="Ram Shrestha" w:date="2013-11-14T09:18:00Z">
        <w:r w:rsidR="00BD7116" w:rsidRPr="00376D76" w:rsidDel="002041AB">
          <w:delText xml:space="preserve">3.4. Comparison of resistance prediction by High Throughput technology and conventional “gold standard” Sanger’s consensus sequencing technology </w:delText>
        </w:r>
      </w:del>
    </w:p>
    <w:p w14:paraId="5863E061" w14:textId="77777777" w:rsidR="00BD7116" w:rsidRPr="00376D76" w:rsidRDefault="00BD7116" w:rsidP="005A67A4">
      <w:pPr>
        <w:pStyle w:val="Heading3"/>
        <w:numPr>
          <w:ilvl w:val="2"/>
          <w:numId w:val="35"/>
          <w:ins w:id="612" w:author="Ram Shrestha" w:date="2013-11-24T22:18:00Z"/>
        </w:numPr>
        <w:spacing w:line="480" w:lineRule="auto"/>
        <w:ind w:left="567" w:hanging="567"/>
        <w:rPr>
          <w:color w:val="auto"/>
        </w:rPr>
      </w:pPr>
      <w:r w:rsidRPr="00376D76">
        <w:rPr>
          <w:color w:val="auto"/>
        </w:rPr>
        <w:t>Comparison high throughput and conventional method for resistance prediction using baseline samples</w:t>
      </w:r>
    </w:p>
    <w:p w14:paraId="0AA3DECE" w14:textId="77777777" w:rsidR="00175F7B" w:rsidRDefault="00175F7B">
      <w:pPr>
        <w:numPr>
          <w:ins w:id="613" w:author="Ram Shrestha" w:date="2013-11-24T21:09:00Z"/>
        </w:numPr>
        <w:spacing w:line="480" w:lineRule="auto"/>
        <w:jc w:val="both"/>
        <w:rPr>
          <w:del w:id="614" w:author="Unknown"/>
        </w:rPr>
        <w:pPrChange w:id="615" w:author="Ram Shrestha" w:date="2013-11-24T21:16:00Z">
          <w:pPr>
            <w:spacing w:line="480" w:lineRule="auto"/>
            <w:jc w:val="both"/>
          </w:pPr>
        </w:pPrChange>
      </w:pPr>
    </w:p>
    <w:p w14:paraId="4BA73816" w14:textId="77777777" w:rsidR="005B6476" w:rsidRDefault="005B6476" w:rsidP="005B6476">
      <w:pPr>
        <w:spacing w:line="480" w:lineRule="auto"/>
        <w:jc w:val="both"/>
        <w:rPr>
          <w:ins w:id="616" w:author="Ram Shrestha" w:date="2013-11-24T21:18:00Z"/>
        </w:rPr>
      </w:pPr>
      <w:ins w:id="617" w:author="Ram Shrestha" w:date="2013-11-24T21:09:00Z">
        <w:r>
          <w:t>As our observation showed that there was no significant difference (using two tailed T test method)</w:t>
        </w:r>
      </w:ins>
      <w:ins w:id="618" w:author="Ram Shrestha" w:date="2013-11-24T21:10:00Z">
        <w:r>
          <w:t xml:space="preserve"> between the FLX and Junior platforms at drug resistance prediction, </w:t>
        </w:r>
      </w:ins>
      <w:ins w:id="619" w:author="Ram Shrestha" w:date="2013-11-24T21:14:00Z">
        <w:r>
          <w:t xml:space="preserve">its more likely that the low cost </w:t>
        </w:r>
        <w:proofErr w:type="gramStart"/>
        <w:r>
          <w:t>Junior</w:t>
        </w:r>
        <w:proofErr w:type="gramEnd"/>
        <w:r>
          <w:t xml:space="preserve"> platform is </w:t>
        </w:r>
        <w:commentRangeStart w:id="620"/>
        <w:r>
          <w:t xml:space="preserve">more likely </w:t>
        </w:r>
      </w:ins>
      <w:commentRangeEnd w:id="620"/>
      <w:r w:rsidR="005B6BC9">
        <w:rPr>
          <w:rStyle w:val="CommentReference"/>
        </w:rPr>
        <w:commentReference w:id="620"/>
      </w:r>
      <w:ins w:id="621" w:author="Ram Shrestha" w:date="2013-11-24T21:14:00Z">
        <w:r>
          <w:t xml:space="preserve">to be used.  In the subsequent analysis we have used </w:t>
        </w:r>
        <w:proofErr w:type="gramStart"/>
        <w:r>
          <w:t>Junior</w:t>
        </w:r>
        <w:proofErr w:type="gramEnd"/>
        <w:r>
          <w:t xml:space="preserve"> platform as HTS approach.</w:t>
        </w:r>
      </w:ins>
    </w:p>
    <w:p w14:paraId="691F871F" w14:textId="77777777" w:rsidR="005B6476" w:rsidRDefault="005B6476" w:rsidP="005B6476">
      <w:pPr>
        <w:numPr>
          <w:ins w:id="622" w:author="Ram Shrestha" w:date="2013-11-24T21:18:00Z"/>
        </w:numPr>
        <w:spacing w:line="480" w:lineRule="auto"/>
        <w:jc w:val="both"/>
        <w:rPr>
          <w:ins w:id="623" w:author="Ram Shrestha" w:date="2013-11-24T21:18:00Z"/>
        </w:rPr>
      </w:pPr>
    </w:p>
    <w:p w14:paraId="798F9603" w14:textId="225654C3" w:rsidR="00175F7B" w:rsidRDefault="005B6476">
      <w:pPr>
        <w:numPr>
          <w:ins w:id="624" w:author="Ram Shrestha" w:date="2013-11-24T21:18:00Z"/>
        </w:numPr>
        <w:spacing w:line="480" w:lineRule="auto"/>
        <w:jc w:val="both"/>
        <w:rPr>
          <w:ins w:id="625" w:author="Ram Shrestha" w:date="2013-11-24T21:14:00Z"/>
        </w:rPr>
        <w:pPrChange w:id="626" w:author="Ram Shrestha" w:date="2013-11-24T21:16:00Z">
          <w:pPr>
            <w:spacing w:line="480" w:lineRule="auto"/>
          </w:pPr>
        </w:pPrChange>
      </w:pPr>
      <w:ins w:id="627" w:author="Ram Shrestha" w:date="2013-11-24T21:18:00Z">
        <w:del w:id="628" w:author="Simon Travers" w:date="2013-11-26T13:33:00Z">
          <w:r w:rsidDel="005B6BC9">
            <w:delText>In the next analysis, w</w:delText>
          </w:r>
        </w:del>
      </w:ins>
      <w:ins w:id="629" w:author="Simon Travers" w:date="2013-11-26T13:33:00Z">
        <w:r w:rsidR="005B6BC9">
          <w:t>W</w:t>
        </w:r>
      </w:ins>
      <w:ins w:id="630" w:author="Ram Shrestha" w:date="2013-11-24T21:18:00Z">
        <w:r>
          <w:t>e</w:t>
        </w:r>
      </w:ins>
      <w:ins w:id="631" w:author="Simon Travers" w:date="2013-11-26T13:33:00Z">
        <w:r w:rsidR="005B6BC9">
          <w:t>, thus,</w:t>
        </w:r>
      </w:ins>
      <w:ins w:id="632" w:author="Ram Shrestha" w:date="2013-11-24T21:18:00Z">
        <w:r>
          <w:t xml:space="preserve"> compared HTS </w:t>
        </w:r>
      </w:ins>
      <w:ins w:id="633" w:author="Simon Travers" w:date="2013-11-26T13:33:00Z">
        <w:r w:rsidR="005B6BC9">
          <w:t xml:space="preserve">(Junior platform) </w:t>
        </w:r>
      </w:ins>
      <w:ins w:id="634" w:author="Ram Shrestha" w:date="2013-11-24T21:18:00Z">
        <w:r>
          <w:t xml:space="preserve">and </w:t>
        </w:r>
      </w:ins>
      <w:commentRangeStart w:id="635"/>
      <w:ins w:id="636" w:author="Ram Shrestha" w:date="2013-11-24T21:19:00Z">
        <w:r w:rsidR="00C43E74">
          <w:t>conventional method</w:t>
        </w:r>
      </w:ins>
      <w:commentRangeEnd w:id="635"/>
      <w:r w:rsidR="0003460F">
        <w:rPr>
          <w:rStyle w:val="CommentReference"/>
        </w:rPr>
        <w:commentReference w:id="635"/>
      </w:r>
      <w:ins w:id="637" w:author="Ram Shrestha" w:date="2013-11-24T21:19:00Z">
        <w:r w:rsidR="00C43E74">
          <w:t xml:space="preserve"> for their sensitivity at drug resistance test because the HTS, although cost less</w:t>
        </w:r>
      </w:ins>
      <w:ins w:id="638" w:author="Ram Shrestha" w:date="2013-11-24T21:22:00Z">
        <w:r w:rsidR="00C43E74">
          <w:t xml:space="preserve">, cannot be used if it is not comparable to </w:t>
        </w:r>
      </w:ins>
      <w:ins w:id="639" w:author="Ram Shrestha" w:date="2013-11-24T21:24:00Z">
        <w:r w:rsidR="00C43E74">
          <w:t>the “gold standard’ conventional method.</w:t>
        </w:r>
      </w:ins>
    </w:p>
    <w:p w14:paraId="147AE48F" w14:textId="77777777" w:rsidR="00175F7B" w:rsidRDefault="00175F7B">
      <w:pPr>
        <w:numPr>
          <w:ins w:id="640" w:author="Ram Shrestha" w:date="2013-11-24T21:16:00Z"/>
        </w:numPr>
        <w:spacing w:line="480" w:lineRule="auto"/>
        <w:jc w:val="both"/>
        <w:rPr>
          <w:ins w:id="641" w:author="Ram Shrestha" w:date="2013-11-24T21:09:00Z"/>
        </w:rPr>
        <w:pPrChange w:id="642" w:author="Ram Shrestha" w:date="2013-11-24T21:16:00Z">
          <w:pPr>
            <w:spacing w:line="480" w:lineRule="auto"/>
          </w:pPr>
        </w:pPrChange>
      </w:pPr>
    </w:p>
    <w:p w14:paraId="499EF1FA" w14:textId="77777777" w:rsidR="00BD7116" w:rsidRPr="00376D76" w:rsidRDefault="00BD7116" w:rsidP="005B6476">
      <w:pPr>
        <w:spacing w:line="480" w:lineRule="auto"/>
        <w:jc w:val="both"/>
      </w:pPr>
      <w:r w:rsidRPr="00376D76">
        <w:t xml:space="preserve">A total of </w:t>
      </w:r>
      <w:del w:id="643" w:author="Ram Shrestha" w:date="2013-11-24T21:52:00Z">
        <w:r w:rsidRPr="00376D76" w:rsidDel="00530420">
          <w:delText xml:space="preserve">302 </w:delText>
        </w:r>
      </w:del>
      <w:ins w:id="644" w:author="Ram Shrestha" w:date="2013-11-24T21:52:00Z">
        <w:r w:rsidR="00530420">
          <w:t>239</w:t>
        </w:r>
        <w:r w:rsidR="00530420" w:rsidRPr="00376D76">
          <w:t xml:space="preserve"> </w:t>
        </w:r>
      </w:ins>
      <w:r w:rsidRPr="00376D76">
        <w:t xml:space="preserve">baseline samples were sequenced using both </w:t>
      </w:r>
      <w:del w:id="645" w:author="Ram Shrestha" w:date="2013-11-24T21:25:00Z">
        <w:r w:rsidRPr="00376D76" w:rsidDel="00C43E74">
          <w:delText xml:space="preserve">FLX </w:delText>
        </w:r>
      </w:del>
      <w:r w:rsidRPr="00376D76">
        <w:t xml:space="preserve">high throughput sequencing and conventional </w:t>
      </w:r>
      <w:del w:id="646" w:author="Ram Shrestha" w:date="2013-11-24T21:25:00Z">
        <w:r w:rsidRPr="00376D76" w:rsidDel="00C43E74">
          <w:delText xml:space="preserve">Sanger’s consensus sequencing </w:delText>
        </w:r>
      </w:del>
      <w:r w:rsidRPr="00376D76">
        <w:t xml:space="preserve">technology. </w:t>
      </w:r>
      <w:del w:id="647" w:author="Ram Shrestha" w:date="2013-11-24T21:52:00Z">
        <w:r w:rsidRPr="00376D76" w:rsidDel="00530420">
          <w:delText xml:space="preserve">168 </w:delText>
        </w:r>
      </w:del>
      <w:ins w:id="648" w:author="Ram Shrestha" w:date="2013-11-24T21:52:00Z">
        <w:r w:rsidR="00530420">
          <w:t>128</w:t>
        </w:r>
        <w:r w:rsidR="00530420" w:rsidRPr="00376D76">
          <w:t xml:space="preserve"> </w:t>
        </w:r>
      </w:ins>
      <w:r w:rsidRPr="00376D76">
        <w:t xml:space="preserve">of them had no previous PMTCT therapy exposure and </w:t>
      </w:r>
      <w:del w:id="649" w:author="Ram Shrestha" w:date="2013-11-24T21:52:00Z">
        <w:r w:rsidRPr="00376D76" w:rsidDel="00530420">
          <w:delText xml:space="preserve">134 </w:delText>
        </w:r>
      </w:del>
      <w:ins w:id="650" w:author="Ram Shrestha" w:date="2013-11-24T21:52:00Z">
        <w:r w:rsidR="00530420">
          <w:t>111</w:t>
        </w:r>
        <w:r w:rsidR="00530420" w:rsidRPr="00376D76">
          <w:t xml:space="preserve"> </w:t>
        </w:r>
      </w:ins>
      <w:r w:rsidRPr="00376D76">
        <w:t xml:space="preserve">had previous PMTCT exposure. Out of </w:t>
      </w:r>
      <w:del w:id="651" w:author="Ram Shrestha" w:date="2013-11-24T21:52:00Z">
        <w:r w:rsidRPr="00376D76" w:rsidDel="00530420">
          <w:delText xml:space="preserve">168 </w:delText>
        </w:r>
      </w:del>
      <w:ins w:id="652" w:author="Ram Shrestha" w:date="2013-11-24T21:52:00Z">
        <w:r w:rsidR="00530420">
          <w:t>128</w:t>
        </w:r>
        <w:r w:rsidR="00530420" w:rsidRPr="00376D76">
          <w:t xml:space="preserve"> </w:t>
        </w:r>
      </w:ins>
      <w:r w:rsidRPr="00376D76">
        <w:t>no</w:t>
      </w:r>
      <w:del w:id="653" w:author="Ram Shrestha" w:date="2013-11-24T21:53:00Z">
        <w:r w:rsidRPr="00376D76" w:rsidDel="00530420">
          <w:delText>n</w:delText>
        </w:r>
      </w:del>
      <w:r w:rsidRPr="00376D76">
        <w:t>-PMTCT patients, 1</w:t>
      </w:r>
      <w:ins w:id="654" w:author="Ram Shrestha" w:date="2013-11-24T21:53:00Z">
        <w:r w:rsidR="00530420">
          <w:t>5</w:t>
        </w:r>
      </w:ins>
      <w:del w:id="655" w:author="Ram Shrestha" w:date="2013-11-24T21:53:00Z">
        <w:r w:rsidRPr="00376D76" w:rsidDel="00530420">
          <w:delText>6</w:delText>
        </w:r>
      </w:del>
      <w:r w:rsidRPr="00376D76">
        <w:t xml:space="preserve"> had virologic failure and 1</w:t>
      </w:r>
      <w:ins w:id="656" w:author="Ram Shrestha" w:date="2013-11-24T21:53:00Z">
        <w:r w:rsidR="00530420">
          <w:t>13</w:t>
        </w:r>
      </w:ins>
      <w:del w:id="657" w:author="Ram Shrestha" w:date="2013-11-24T21:53:00Z">
        <w:r w:rsidRPr="00376D76" w:rsidDel="00530420">
          <w:delText>52</w:delText>
        </w:r>
      </w:del>
      <w:r w:rsidRPr="00376D76">
        <w:t xml:space="preserve"> had virologic success in first line antiretroviral therapy. Similarly, out of </w:t>
      </w:r>
      <w:del w:id="658" w:author="Ram Shrestha" w:date="2013-11-24T21:53:00Z">
        <w:r w:rsidRPr="00376D76" w:rsidDel="00530420">
          <w:delText xml:space="preserve">134 </w:delText>
        </w:r>
      </w:del>
      <w:ins w:id="659" w:author="Ram Shrestha" w:date="2013-11-24T21:53:00Z">
        <w:r w:rsidR="00530420">
          <w:t>111</w:t>
        </w:r>
        <w:r w:rsidR="00530420" w:rsidRPr="00376D76">
          <w:t xml:space="preserve"> </w:t>
        </w:r>
      </w:ins>
      <w:r w:rsidRPr="00376D76">
        <w:t>previously PMTCT exposed patients, 1</w:t>
      </w:r>
      <w:ins w:id="660" w:author="Ram Shrestha" w:date="2013-11-24T21:53:00Z">
        <w:r w:rsidR="00530420">
          <w:t>0</w:t>
        </w:r>
      </w:ins>
      <w:del w:id="661" w:author="Ram Shrestha" w:date="2013-11-24T21:53:00Z">
        <w:r w:rsidRPr="00376D76" w:rsidDel="00530420">
          <w:delText>3</w:delText>
        </w:r>
      </w:del>
      <w:r w:rsidRPr="00376D76">
        <w:t xml:space="preserve"> had virologic failure and 1</w:t>
      </w:r>
      <w:ins w:id="662" w:author="Ram Shrestha" w:date="2013-11-24T21:53:00Z">
        <w:r w:rsidR="00530420">
          <w:t>01</w:t>
        </w:r>
      </w:ins>
      <w:del w:id="663" w:author="Ram Shrestha" w:date="2013-11-24T21:53:00Z">
        <w:r w:rsidRPr="00376D76" w:rsidDel="00530420">
          <w:delText>21</w:delText>
        </w:r>
      </w:del>
      <w:r w:rsidRPr="00376D76">
        <w:t xml:space="preserve"> had virologic success (</w:t>
      </w:r>
      <w:r w:rsidRPr="00376D76">
        <w:rPr>
          <w:b/>
        </w:rPr>
        <w:t>Figure 5.5</w:t>
      </w:r>
      <w:r w:rsidRPr="00376D76">
        <w:t>).</w:t>
      </w:r>
    </w:p>
    <w:p w14:paraId="71B5EE37" w14:textId="77777777" w:rsidR="00BD7116" w:rsidRPr="00376D76" w:rsidRDefault="00BD7116" w:rsidP="005B25C6">
      <w:pPr>
        <w:spacing w:line="480" w:lineRule="auto"/>
        <w:jc w:val="both"/>
      </w:pPr>
    </w:p>
    <w:p w14:paraId="76F30109" w14:textId="77777777" w:rsidR="003828A1" w:rsidRDefault="00BD7116" w:rsidP="005B25C6">
      <w:pPr>
        <w:spacing w:line="480" w:lineRule="auto"/>
        <w:jc w:val="both"/>
        <w:rPr>
          <w:ins w:id="664" w:author="Simon Travers" w:date="2013-11-27T07:48:00Z"/>
        </w:rPr>
      </w:pPr>
      <w:r w:rsidRPr="00376D76">
        <w:t>The</w:t>
      </w:r>
      <w:ins w:id="665" w:author="Simon Travers" w:date="2013-11-27T07:45:00Z">
        <w:r w:rsidR="003828A1">
          <w:t xml:space="preserve"> resistance call for each individual </w:t>
        </w:r>
      </w:ins>
      <w:ins w:id="666" w:author="Simon Travers" w:date="2013-11-27T07:46:00Z">
        <w:r w:rsidR="003828A1">
          <w:t>at various prevalence thresholds</w:t>
        </w:r>
      </w:ins>
      <w:ins w:id="667" w:author="Simon Travers" w:date="2013-11-27T07:47:00Z">
        <w:r w:rsidR="003828A1">
          <w:t xml:space="preserve"> (20%, 15%, 10%, 5% and 1%) </w:t>
        </w:r>
      </w:ins>
      <w:ins w:id="668" w:author="Simon Travers" w:date="2013-11-27T07:46:00Z">
        <w:r w:rsidR="003828A1">
          <w:t xml:space="preserve">was compiled </w:t>
        </w:r>
      </w:ins>
      <w:ins w:id="669" w:author="Simon Travers" w:date="2013-11-27T07:47:00Z">
        <w:r w:rsidR="003828A1">
          <w:t>and compared with the genoty</w:t>
        </w:r>
      </w:ins>
      <w:ins w:id="670" w:author="Simon Travers" w:date="2013-11-27T07:48:00Z">
        <w:r w:rsidR="003828A1">
          <w:t>p</w:t>
        </w:r>
      </w:ins>
      <w:ins w:id="671" w:author="Simon Travers" w:date="2013-11-27T07:47:00Z">
        <w:r w:rsidR="003828A1">
          <w:t>ing</w:t>
        </w:r>
      </w:ins>
      <w:ins w:id="672" w:author="Simon Travers" w:date="2013-11-27T07:48:00Z">
        <w:r w:rsidR="003828A1">
          <w:t xml:space="preserve"> calls from the consensus sequences</w:t>
        </w:r>
      </w:ins>
      <w:ins w:id="673" w:author="Simon Travers" w:date="2013-11-27T07:47:00Z">
        <w:r w:rsidR="003828A1">
          <w:t xml:space="preserve"> </w:t>
        </w:r>
      </w:ins>
      <w:ins w:id="674" w:author="Simon Travers" w:date="2013-11-27T07:46:00Z">
        <w:r w:rsidR="003828A1">
          <w:t>(</w:t>
        </w:r>
        <w:r w:rsidR="003828A1" w:rsidRPr="003828A1">
          <w:rPr>
            <w:b/>
            <w:rPrChange w:id="675" w:author="Simon Travers" w:date="2013-11-27T07:47:00Z">
              <w:rPr/>
            </w:rPrChange>
          </w:rPr>
          <w:t>Figure 5.5</w:t>
        </w:r>
        <w:r w:rsidR="003828A1">
          <w:t>)</w:t>
        </w:r>
      </w:ins>
      <w:ins w:id="676" w:author="Simon Travers" w:date="2013-11-27T07:48:00Z">
        <w:r w:rsidR="003828A1">
          <w:t>.</w:t>
        </w:r>
      </w:ins>
    </w:p>
    <w:p w14:paraId="1D4D6389" w14:textId="77777777" w:rsidR="003828A1" w:rsidRDefault="003828A1" w:rsidP="005B25C6">
      <w:pPr>
        <w:spacing w:line="480" w:lineRule="auto"/>
        <w:jc w:val="both"/>
        <w:rPr>
          <w:ins w:id="677" w:author="Simon Travers" w:date="2013-11-27T07:48:00Z"/>
        </w:rPr>
      </w:pPr>
    </w:p>
    <w:p w14:paraId="6B80B17C" w14:textId="637BBEA3" w:rsidR="00BD7116" w:rsidRPr="00376D76" w:rsidRDefault="003828A1" w:rsidP="005B25C6">
      <w:pPr>
        <w:spacing w:line="480" w:lineRule="auto"/>
        <w:jc w:val="both"/>
      </w:pPr>
      <w:ins w:id="678" w:author="Simon Travers" w:date="2013-11-27T07:46:00Z">
        <w:r>
          <w:t xml:space="preserve"> </w:t>
        </w:r>
      </w:ins>
      <w:del w:id="679" w:author="Simon Travers" w:date="2013-11-27T07:46:00Z">
        <w:r w:rsidR="00BD7116" w:rsidRPr="00376D76" w:rsidDel="003828A1">
          <w:delText xml:space="preserve"> </w:delText>
        </w:r>
      </w:del>
      <w:del w:id="680" w:author="Simon Travers" w:date="2013-11-27T07:48:00Z">
        <w:r w:rsidR="00BD7116" w:rsidRPr="00376D76" w:rsidDel="003828A1">
          <w:delText xml:space="preserve">numbers of samples with </w:delText>
        </w:r>
      </w:del>
      <w:ins w:id="681" w:author="Ram Shrestha" w:date="2013-11-24T21:26:00Z">
        <w:del w:id="682" w:author="Simon Travers" w:date="2013-11-27T07:48:00Z">
          <w:r w:rsidR="00C43E74" w:rsidDel="003828A1">
            <w:delText xml:space="preserve">the sequenced viral population that is resistant </w:delText>
          </w:r>
        </w:del>
      </w:ins>
      <w:del w:id="683" w:author="Simon Travers" w:date="2013-11-27T07:48:00Z">
        <w:r w:rsidR="00BD7116" w:rsidRPr="00376D76" w:rsidDel="003828A1">
          <w:delText>resistance call to at least one baseline drug</w:delText>
        </w:r>
      </w:del>
      <w:ins w:id="684" w:author="Ram Shrestha" w:date="2013-11-24T21:27:00Z">
        <w:del w:id="685" w:author="Simon Travers" w:date="2013-11-27T07:48:00Z">
          <w:r w:rsidR="00C43E74" w:rsidDel="003828A1">
            <w:delText xml:space="preserve"> at threshold prevalence</w:delText>
          </w:r>
        </w:del>
      </w:ins>
      <w:del w:id="686" w:author="Simon Travers" w:date="2013-11-27T07:48:00Z">
        <w:r w:rsidR="00BD7116" w:rsidRPr="00376D76" w:rsidDel="003828A1">
          <w:delText xml:space="preserve"> were counted. For the samples sequenced using FLX</w:delText>
        </w:r>
      </w:del>
      <w:ins w:id="687" w:author="Ram Shrestha" w:date="2013-11-24T21:26:00Z">
        <w:del w:id="688" w:author="Simon Travers" w:date="2013-11-27T07:48:00Z">
          <w:r w:rsidR="00C43E74" w:rsidDel="003828A1">
            <w:delText>HTS</w:delText>
          </w:r>
        </w:del>
      </w:ins>
      <w:del w:id="689" w:author="Simon Travers" w:date="2013-11-27T07:48:00Z">
        <w:r w:rsidR="00BD7116" w:rsidRPr="00376D76" w:rsidDel="003828A1">
          <w:delText xml:space="preserve">, the numbers of samples with </w:delText>
        </w:r>
      </w:del>
      <w:ins w:id="690" w:author="Ram Shrestha" w:date="2013-11-24T21:27:00Z">
        <w:del w:id="691" w:author="Simon Travers" w:date="2013-11-27T07:48:00Z">
          <w:r w:rsidR="00C43E74" w:rsidDel="003828A1">
            <w:delText xml:space="preserve">the sequenced viral population that is resistant </w:delText>
          </w:r>
        </w:del>
      </w:ins>
      <w:del w:id="692" w:author="Simon Travers" w:date="2013-11-27T07:48:00Z">
        <w:r w:rsidR="00BD7116" w:rsidRPr="00376D76" w:rsidDel="003828A1">
          <w:delText>resistance call</w:delText>
        </w:r>
      </w:del>
      <w:ins w:id="693" w:author="Ram Shrestha" w:date="2013-11-24T21:28:00Z">
        <w:del w:id="694" w:author="Simon Travers" w:date="2013-11-27T07:48:00Z">
          <w:r w:rsidR="00C43E74" w:rsidDel="003828A1">
            <w:delText>to a baseline drug</w:delText>
          </w:r>
        </w:del>
      </w:ins>
      <w:del w:id="695" w:author="Simon Travers" w:date="2013-11-27T07:48:00Z">
        <w:r w:rsidR="00BD7116" w:rsidRPr="00376D76" w:rsidDel="003828A1">
          <w:delText xml:space="preserve"> was calculated at prevalence cutoffs 20%, 15%, 10%, 5% and 1%. </w:delText>
        </w:r>
      </w:del>
      <w:commentRangeStart w:id="696"/>
      <w:r w:rsidR="00BD7116" w:rsidRPr="00376D76">
        <w:t xml:space="preserve">On the other hand, resistance calls on the numbers of samples sequenced using conventional </w:t>
      </w:r>
      <w:del w:id="697" w:author="Ram Shrestha" w:date="2013-11-24T22:01:00Z">
        <w:r w:rsidR="00BD7116" w:rsidRPr="00376D76" w:rsidDel="006B6CE1">
          <w:delText xml:space="preserve">Sanger’s consensus </w:delText>
        </w:r>
      </w:del>
      <w:r w:rsidR="00BD7116" w:rsidRPr="00376D76">
        <w:t>method was calculated at only at 20% prevalence cutoff</w:t>
      </w:r>
      <w:del w:id="698" w:author="Ram Shrestha" w:date="2013-11-24T22:02:00Z">
        <w:r w:rsidR="00BD7116" w:rsidRPr="00376D76" w:rsidDel="006B6CE1">
          <w:delText xml:space="preserve"> because the technology generates a single sequence that represents the whole viral population and has a limitation of inability to call a base below 20% frequency while sequencing </w:delText>
        </w:r>
        <w:r w:rsidR="0070342F" w:rsidRPr="00376D76" w:rsidDel="006B6CE1">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del>
      <w:del w:id="699" w:author="Ram Shrestha" w:date="2013-11-23T16:34:00Z">
        <w:r w:rsidR="00BD7116" w:rsidDel="00904068">
          <w:delInstrText xml:space="preserve"> ADDIN EN.CITE </w:delInstrText>
        </w:r>
        <w:r w:rsidR="0070342F" w:rsidDel="00904068">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BD7116" w:rsidDel="00904068">
          <w:delInstrText xml:space="preserve"> ADDIN EN.CITE.DATA </w:delInstrText>
        </w:r>
        <w:r w:rsidR="0070342F" w:rsidDel="00904068">
          <w:fldChar w:fldCharType="end"/>
        </w:r>
      </w:del>
      <w:del w:id="700" w:author="Ram Shrestha" w:date="2013-11-24T22:02:00Z">
        <w:r w:rsidR="0070342F" w:rsidRPr="00376D76" w:rsidDel="006B6CE1">
          <w:fldChar w:fldCharType="separate"/>
        </w:r>
        <w:r w:rsidR="00BD7116" w:rsidRPr="00376D76" w:rsidDel="006B6CE1">
          <w:rPr>
            <w:noProof/>
          </w:rPr>
          <w:delText>(Hudelson et al., 2010; Larder et al., 1993; Leitner et al., 1993; Schuurman et al., 1999; Van Laethem et al., 1999)</w:delText>
        </w:r>
        <w:r w:rsidR="0070342F" w:rsidRPr="00376D76" w:rsidDel="006B6CE1">
          <w:fldChar w:fldCharType="end"/>
        </w:r>
      </w:del>
      <w:r w:rsidR="00BD7116" w:rsidRPr="00376D76">
        <w:t>.</w:t>
      </w:r>
      <w:commentRangeEnd w:id="696"/>
      <w:r>
        <w:rPr>
          <w:rStyle w:val="CommentReference"/>
        </w:rPr>
        <w:commentReference w:id="696"/>
      </w:r>
    </w:p>
    <w:p w14:paraId="4325C57A" w14:textId="77777777" w:rsidR="00BD7116" w:rsidRPr="00376D76" w:rsidRDefault="00BD7116" w:rsidP="005B25C6">
      <w:pPr>
        <w:spacing w:line="480" w:lineRule="auto"/>
        <w:jc w:val="both"/>
      </w:pPr>
    </w:p>
    <w:p w14:paraId="1B15B4A9" w14:textId="77777777" w:rsidR="00BD7116" w:rsidRPr="00376D76" w:rsidRDefault="006B6CE1" w:rsidP="005B25C6">
      <w:pPr>
        <w:spacing w:line="480" w:lineRule="auto"/>
        <w:jc w:val="both"/>
      </w:pPr>
      <w:ins w:id="701" w:author="Ram Shrestha" w:date="2013-11-24T22:08:00Z">
        <w:r>
          <w:t>Our observation showed a</w:t>
        </w:r>
      </w:ins>
      <w:del w:id="702" w:author="Ram Shrestha" w:date="2013-11-24T22:08:00Z">
        <w:r w:rsidR="00BD7116" w:rsidRPr="00376D76" w:rsidDel="006B6CE1">
          <w:delText>A</w:delText>
        </w:r>
      </w:del>
      <w:r w:rsidR="00BD7116" w:rsidRPr="00376D76">
        <w:t xml:space="preserve">t the prevalence cutoff 20%, </w:t>
      </w:r>
      <w:ins w:id="703" w:author="Ram Shrestha" w:date="2013-11-24T22:11:00Z">
        <w:r>
          <w:t xml:space="preserve">there was a </w:t>
        </w:r>
        <w:commentRangeStart w:id="704"/>
        <w:r>
          <w:t>minimal difference</w:t>
        </w:r>
      </w:ins>
      <w:commentRangeEnd w:id="704"/>
      <w:r w:rsidR="00956485">
        <w:rPr>
          <w:rStyle w:val="CommentReference"/>
        </w:rPr>
        <w:commentReference w:id="704"/>
      </w:r>
      <w:ins w:id="705" w:author="Ram Shrestha" w:date="2013-11-24T22:11:00Z">
        <w:r>
          <w:t xml:space="preserve"> of one or two samples with viral population called as resistant </w:t>
        </w:r>
      </w:ins>
      <w:ins w:id="706" w:author="Ram Shrestha" w:date="2013-11-24T22:12:00Z">
        <w:r w:rsidR="005A67A4">
          <w:t xml:space="preserve">using HTS and conventional method; and that </w:t>
        </w:r>
      </w:ins>
      <w:r w:rsidR="00BD7116" w:rsidRPr="00376D76">
        <w:t>there was no significant difference observed</w:t>
      </w:r>
      <w:ins w:id="707" w:author="Ram Shrestha" w:date="2013-11-24T22:13:00Z">
        <w:r w:rsidR="005A67A4">
          <w:t xml:space="preserve"> at </w:t>
        </w:r>
        <w:commentRangeStart w:id="708"/>
        <w:r w:rsidR="005A67A4">
          <w:t>the prevalence cutoff</w:t>
        </w:r>
      </w:ins>
      <w:r w:rsidR="00BD7116" w:rsidRPr="00376D76">
        <w:t xml:space="preserve"> </w:t>
      </w:r>
      <w:commentRangeEnd w:id="708"/>
      <w:r w:rsidR="001C2765">
        <w:rPr>
          <w:rStyle w:val="CommentReference"/>
        </w:rPr>
        <w:commentReference w:id="708"/>
      </w:r>
      <w:del w:id="709" w:author="Ram Shrestha" w:date="2013-11-24T22:13:00Z">
        <w:r w:rsidR="00BD7116" w:rsidRPr="00376D76" w:rsidDel="005A67A4">
          <w:delText xml:space="preserve">between the numbers of resistant and non-resistant samples sequenced using </w:delText>
        </w:r>
      </w:del>
      <w:del w:id="710" w:author="Ram Shrestha" w:date="2013-11-24T21:31:00Z">
        <w:r w:rsidR="00BD7116" w:rsidRPr="00376D76" w:rsidDel="00D7732E">
          <w:delText>high throughput FLX technology</w:delText>
        </w:r>
      </w:del>
      <w:del w:id="711" w:author="Ram Shrestha" w:date="2013-11-24T22:13:00Z">
        <w:r w:rsidR="00BD7116" w:rsidRPr="00376D76" w:rsidDel="005A67A4">
          <w:delText xml:space="preserve"> and conventional </w:delText>
        </w:r>
      </w:del>
      <w:del w:id="712" w:author="Ram Shrestha" w:date="2013-11-24T22:08:00Z">
        <w:r w:rsidR="00BD7116" w:rsidRPr="00376D76" w:rsidDel="006B6CE1">
          <w:delText xml:space="preserve">Sanger’s consensus </w:delText>
        </w:r>
      </w:del>
      <w:del w:id="713" w:author="Ram Shrestha" w:date="2013-11-24T22:13:00Z">
        <w:r w:rsidR="00BD7116" w:rsidRPr="00376D76" w:rsidDel="005A67A4">
          <w:delText xml:space="preserve">method </w:delText>
        </w:r>
      </w:del>
      <w:r w:rsidR="00BD7116" w:rsidRPr="00376D76">
        <w:t>(</w:t>
      </w:r>
      <w:r w:rsidR="00BD7116" w:rsidRPr="00376D76">
        <w:rPr>
          <w:b/>
        </w:rPr>
        <w:t>Figure 5.5</w:t>
      </w:r>
      <w:r w:rsidR="00BD7116" w:rsidRPr="00376D76">
        <w:t xml:space="preserve">). This showed that </w:t>
      </w:r>
      <w:del w:id="714" w:author="Ram Shrestha" w:date="2013-11-24T22:13:00Z">
        <w:r w:rsidR="00BD7116" w:rsidRPr="00376D76" w:rsidDel="005A67A4">
          <w:delText xml:space="preserve">high throughput </w:delText>
        </w:r>
      </w:del>
      <w:ins w:id="715" w:author="Ram Shrestha" w:date="2013-11-24T22:13:00Z">
        <w:r w:rsidR="005A67A4">
          <w:t>HTS</w:t>
        </w:r>
      </w:ins>
      <w:del w:id="716" w:author="Ram Shrestha" w:date="2013-11-24T22:13:00Z">
        <w:r w:rsidR="00BD7116" w:rsidRPr="00376D76" w:rsidDel="005A67A4">
          <w:delText>FLX</w:delText>
        </w:r>
      </w:del>
      <w:r w:rsidR="00BD7116" w:rsidRPr="00376D76">
        <w:t xml:space="preserve"> was comparable to the conventional </w:t>
      </w:r>
      <w:del w:id="717" w:author="Ram Shrestha" w:date="2013-11-24T22:13:00Z">
        <w:r w:rsidR="00BD7116" w:rsidRPr="00376D76" w:rsidDel="005A67A4">
          <w:delText>Sanger’s consensus</w:delText>
        </w:r>
      </w:del>
      <w:del w:id="718" w:author="Ram Shrestha" w:date="2013-11-24T22:14:00Z">
        <w:r w:rsidR="00BD7116" w:rsidRPr="00376D76" w:rsidDel="005A67A4">
          <w:delText xml:space="preserve"> </w:delText>
        </w:r>
      </w:del>
      <w:r w:rsidR="00BD7116" w:rsidRPr="00376D76">
        <w:t>method for HIV genotyping and drug resistance testing.</w:t>
      </w:r>
    </w:p>
    <w:p w14:paraId="2AC07AFB" w14:textId="77777777" w:rsidR="00BD7116" w:rsidRDefault="00BD7116" w:rsidP="005B25C6">
      <w:pPr>
        <w:spacing w:line="480" w:lineRule="auto"/>
        <w:jc w:val="both"/>
        <w:rPr>
          <w:ins w:id="719" w:author="Ram Shrestha" w:date="2013-11-24T22:16:00Z"/>
        </w:rPr>
      </w:pPr>
    </w:p>
    <w:p w14:paraId="353AC2E1" w14:textId="77777777" w:rsidR="005A67A4" w:rsidRDefault="005A67A4" w:rsidP="005A67A4">
      <w:pPr>
        <w:pStyle w:val="Heading2"/>
        <w:numPr>
          <w:ins w:id="720" w:author="Ram Shrestha" w:date="2013-11-24T22:16:00Z"/>
        </w:numPr>
        <w:rPr>
          <w:ins w:id="721" w:author="Ram Shrestha" w:date="2013-11-24T22:26:00Z"/>
        </w:rPr>
      </w:pPr>
      <w:ins w:id="722" w:author="Ram Shrestha" w:date="2013-11-24T22:19:00Z">
        <w:r w:rsidRPr="005A67A4">
          <w:t xml:space="preserve">3.2 </w:t>
        </w:r>
      </w:ins>
      <w:ins w:id="723" w:author="Ram Shrestha" w:date="2013-11-24T22:16:00Z">
        <w:r w:rsidRPr="005A67A4">
          <w:t>Analysis on virologic failure samples</w:t>
        </w:r>
      </w:ins>
    </w:p>
    <w:p w14:paraId="2A530775" w14:textId="679B68DF" w:rsidR="00175F7B" w:rsidRDefault="005A67A4">
      <w:pPr>
        <w:numPr>
          <w:ins w:id="724" w:author="Ram Shrestha" w:date="2013-11-24T22:26:00Z"/>
        </w:numPr>
        <w:spacing w:line="480" w:lineRule="auto"/>
        <w:rPr>
          <w:rPrChange w:id="725" w:author="Ram Shrestha" w:date="2013-11-24T22:26:00Z">
            <w:rPr>
              <w:b/>
            </w:rPr>
          </w:rPrChange>
        </w:rPr>
        <w:pPrChange w:id="726" w:author="Ram Shrestha" w:date="2013-11-24T22:28:00Z">
          <w:pPr>
            <w:spacing w:line="480" w:lineRule="auto"/>
            <w:jc w:val="both"/>
          </w:pPr>
        </w:pPrChange>
      </w:pPr>
      <w:ins w:id="727" w:author="Ram Shrestha" w:date="2013-11-24T22:26:00Z">
        <w:r>
          <w:t xml:space="preserve">Using the baseline samples, we showed that there was no </w:t>
        </w:r>
      </w:ins>
      <w:ins w:id="728" w:author="Ram Shrestha" w:date="2013-11-24T22:27:00Z">
        <w:r>
          <w:t>significant</w:t>
        </w:r>
      </w:ins>
      <w:ins w:id="729" w:author="Ram Shrestha" w:date="2013-11-24T22:26:00Z">
        <w:r>
          <w:t xml:space="preserve"> </w:t>
        </w:r>
      </w:ins>
      <w:ins w:id="730" w:author="Ram Shrestha" w:date="2013-11-24T22:27:00Z">
        <w:r>
          <w:t xml:space="preserve">difference </w:t>
        </w:r>
        <w:del w:id="731" w:author="Simon Travers" w:date="2013-11-27T07:50:00Z">
          <w:r w:rsidDel="001C2765">
            <w:delText>(using two tailed T test method)</w:delText>
          </w:r>
        </w:del>
        <w:r>
          <w:t xml:space="preserve"> between the HTS methods – FLX and Junior and between HTS and conventional method.</w:t>
        </w:r>
      </w:ins>
      <w:ins w:id="732" w:author="Ram Shrestha" w:date="2013-11-24T22:28:00Z">
        <w:r>
          <w:t xml:space="preserve"> We repeated the test using the virologic failure samples </w:t>
        </w:r>
        <w:commentRangeStart w:id="733"/>
        <w:r>
          <w:t>to confirm the above result.</w:t>
        </w:r>
      </w:ins>
      <w:commentRangeEnd w:id="733"/>
      <w:r w:rsidR="001C2765">
        <w:rPr>
          <w:rStyle w:val="CommentReference"/>
        </w:rPr>
        <w:commentReference w:id="733"/>
      </w:r>
    </w:p>
    <w:p w14:paraId="4E51E58D" w14:textId="77777777" w:rsidR="00C62AEF" w:rsidRDefault="00BD7116">
      <w:pPr>
        <w:pStyle w:val="Heading3"/>
        <w:numPr>
          <w:ilvl w:val="0"/>
          <w:numId w:val="0"/>
        </w:numPr>
        <w:spacing w:line="480" w:lineRule="auto"/>
        <w:rPr>
          <w:del w:id="734" w:author="Ram Shrestha" w:date="2013-11-24T22:25:00Z"/>
          <w:color w:val="auto"/>
        </w:rPr>
      </w:pPr>
      <w:del w:id="735" w:author="Ram Shrestha" w:date="2013-11-24T22:25:00Z">
        <w:r w:rsidRPr="00376D76" w:rsidDel="005A67A4">
          <w:rPr>
            <w:color w:val="auto"/>
          </w:rPr>
          <w:delText>Comparison of Roche/454 high throughput FLX and Junior using first line ART virologic failure samples</w:delText>
        </w:r>
      </w:del>
    </w:p>
    <w:p w14:paraId="36E02817" w14:textId="77777777" w:rsidR="00BD7116" w:rsidRPr="00376D76" w:rsidRDefault="00BD7116" w:rsidP="005A67A4">
      <w:pPr>
        <w:pStyle w:val="Heading4"/>
        <w:spacing w:line="480" w:lineRule="auto"/>
        <w:rPr>
          <w:i w:val="0"/>
          <w:color w:val="auto"/>
        </w:rPr>
      </w:pPr>
      <w:r w:rsidRPr="00376D76">
        <w:rPr>
          <w:i w:val="0"/>
          <w:color w:val="auto"/>
        </w:rPr>
        <w:t>3.</w:t>
      </w:r>
      <w:del w:id="736" w:author="Ram Shrestha" w:date="2013-11-24T22:25:00Z">
        <w:r w:rsidRPr="00376D76" w:rsidDel="005A67A4">
          <w:rPr>
            <w:i w:val="0"/>
            <w:color w:val="auto"/>
          </w:rPr>
          <w:delText>4.</w:delText>
        </w:r>
      </w:del>
      <w:r w:rsidRPr="00376D76">
        <w:rPr>
          <w:i w:val="0"/>
          <w:color w:val="auto"/>
        </w:rPr>
        <w:t xml:space="preserve">2.1 </w:t>
      </w:r>
      <w:r w:rsidR="00E37BDD">
        <w:rPr>
          <w:i w:val="0"/>
          <w:color w:val="auto"/>
        </w:rPr>
        <w:t>Resistance genotyping of</w:t>
      </w:r>
      <w:r w:rsidRPr="00376D76">
        <w:rPr>
          <w:i w:val="0"/>
          <w:color w:val="auto"/>
        </w:rPr>
        <w:t xml:space="preserve"> </w:t>
      </w:r>
      <w:r w:rsidR="00E37BDD">
        <w:rPr>
          <w:i w:val="0"/>
          <w:color w:val="auto"/>
        </w:rPr>
        <w:t xml:space="preserve">samples collected from individuals at </w:t>
      </w:r>
      <w:r w:rsidRPr="00376D76">
        <w:rPr>
          <w:i w:val="0"/>
          <w:color w:val="auto"/>
        </w:rPr>
        <w:t xml:space="preserve">virologic failure </w:t>
      </w:r>
      <w:ins w:id="737" w:author="Ram Shrestha" w:date="2013-11-24T22:39:00Z">
        <w:r w:rsidR="005A67A4">
          <w:rPr>
            <w:i w:val="0"/>
            <w:color w:val="auto"/>
          </w:rPr>
          <w:t>using FLX</w:t>
        </w:r>
      </w:ins>
    </w:p>
    <w:p w14:paraId="506EDA57" w14:textId="77777777" w:rsidR="00BD7116" w:rsidRPr="00376D76" w:rsidRDefault="00BD7116" w:rsidP="005B25C6">
      <w:pPr>
        <w:spacing w:line="480" w:lineRule="auto"/>
      </w:pPr>
    </w:p>
    <w:p w14:paraId="47BB093B" w14:textId="77777777" w:rsidR="007C5332" w:rsidRDefault="00BD7116" w:rsidP="005B25C6">
      <w:pPr>
        <w:spacing w:line="480" w:lineRule="auto"/>
        <w:jc w:val="both"/>
      </w:pPr>
      <w:r w:rsidRPr="00376D76">
        <w:t xml:space="preserve">51 of the first line ART virologic failure samples </w:t>
      </w:r>
      <w:r w:rsidR="00E37BDD">
        <w:t>had been</w:t>
      </w:r>
      <w:r w:rsidR="00E37BDD" w:rsidRPr="00376D76">
        <w:t xml:space="preserve"> </w:t>
      </w:r>
      <w:r w:rsidRPr="00376D76">
        <w:t xml:space="preserve">sequenced using Roche/454 high throughput FLX technology. </w:t>
      </w:r>
      <w:r w:rsidR="00E37BDD">
        <w:t xml:space="preserve"> </w:t>
      </w:r>
      <w:r w:rsidR="007C5332">
        <w:t>15</w:t>
      </w:r>
      <w:r w:rsidRPr="00376D76">
        <w:t xml:space="preserve"> </w:t>
      </w:r>
      <w:r w:rsidR="00E37BDD">
        <w:t xml:space="preserve">of these </w:t>
      </w:r>
      <w:r w:rsidRPr="00376D76">
        <w:t xml:space="preserve">had </w:t>
      </w:r>
      <w:r w:rsidR="007C5332">
        <w:t xml:space="preserve">previous ARV exposure through </w:t>
      </w:r>
      <w:r w:rsidRPr="00376D76">
        <w:t xml:space="preserve">PMTCT </w:t>
      </w:r>
      <w:r w:rsidR="007C5332">
        <w:t>while 36</w:t>
      </w:r>
      <w:ins w:id="738" w:author="Ram Shrestha" w:date="2013-11-14T09:43:00Z">
        <w:r w:rsidR="00F71108">
          <w:t xml:space="preserve"> </w:t>
        </w:r>
      </w:ins>
      <w:r w:rsidR="007C5332">
        <w:t>had no previous exposure through PMTCT.</w:t>
      </w:r>
      <w:r w:rsidRPr="00376D76">
        <w:t xml:space="preserve"> </w:t>
      </w:r>
      <w:r w:rsidR="007C5332">
        <w:t xml:space="preserve">  </w:t>
      </w:r>
    </w:p>
    <w:p w14:paraId="6D5DFD2A" w14:textId="77777777" w:rsidR="007C5332" w:rsidRDefault="007C5332" w:rsidP="005B25C6">
      <w:pPr>
        <w:spacing w:line="480" w:lineRule="auto"/>
        <w:jc w:val="both"/>
      </w:pPr>
    </w:p>
    <w:p w14:paraId="49C62134" w14:textId="77777777" w:rsidR="00BD7116" w:rsidRPr="00376D76" w:rsidRDefault="007C5332" w:rsidP="005B25C6">
      <w:pPr>
        <w:spacing w:line="480" w:lineRule="auto"/>
        <w:jc w:val="both"/>
      </w:pPr>
      <w:r>
        <w:t xml:space="preserve">Genotyping using the FLX platform predicted resistance </w:t>
      </w:r>
      <w:r w:rsidR="003375D6" w:rsidRPr="00376D76">
        <w:t xml:space="preserve">to at least one </w:t>
      </w:r>
      <w:r w:rsidR="003375D6">
        <w:t xml:space="preserve">of the first line </w:t>
      </w:r>
      <w:r w:rsidR="003375D6" w:rsidRPr="00376D76">
        <w:t>drug</w:t>
      </w:r>
      <w:r w:rsidR="003375D6">
        <w:t xml:space="preserve">s </w:t>
      </w:r>
      <w:r>
        <w:t xml:space="preserve">at all prevalence levels in </w:t>
      </w:r>
      <w:r w:rsidR="00BD7116" w:rsidRPr="00376D76">
        <w:t xml:space="preserve">14 out of 15 </w:t>
      </w:r>
      <w:r>
        <w:t>PMTCT samples</w:t>
      </w:r>
      <w:r w:rsidR="00BD7116" w:rsidRPr="00376D76">
        <w:t xml:space="preserve">. On the other hand, in </w:t>
      </w:r>
      <w:r>
        <w:t>the no-PMTCT sample</w:t>
      </w:r>
      <w:r w:rsidR="00BD7116" w:rsidRPr="00376D76">
        <w:t xml:space="preserve">, 23 out of 36 </w:t>
      </w:r>
      <w:r>
        <w:t>had predicted</w:t>
      </w:r>
      <w:r w:rsidRPr="00376D76">
        <w:t xml:space="preserve"> </w:t>
      </w:r>
      <w:r w:rsidR="00BD7116" w:rsidRPr="00376D76">
        <w:t xml:space="preserve">resistance to at least one </w:t>
      </w:r>
      <w:r>
        <w:t xml:space="preserve">of the </w:t>
      </w:r>
      <w:r w:rsidR="003375D6">
        <w:t>first line</w:t>
      </w:r>
      <w:r>
        <w:t xml:space="preserve"> </w:t>
      </w:r>
      <w:r w:rsidR="00BD7116" w:rsidRPr="00376D76">
        <w:t>drug</w:t>
      </w:r>
      <w:r>
        <w:t>s at all prevalence levels</w:t>
      </w:r>
      <w:r w:rsidR="00BD7116" w:rsidRPr="00376D76">
        <w:t xml:space="preserve"> while 13 had no resistance </w:t>
      </w:r>
      <w:r>
        <w:t xml:space="preserve">identified </w:t>
      </w:r>
      <w:r w:rsidR="00BD7116" w:rsidRPr="00376D76">
        <w:t>(</w:t>
      </w:r>
      <w:r w:rsidR="00BD7116" w:rsidRPr="00376D76">
        <w:rPr>
          <w:b/>
        </w:rPr>
        <w:t>Figure 5.6</w:t>
      </w:r>
      <w:r w:rsidR="00BD7116" w:rsidRPr="00376D76">
        <w:t>).</w:t>
      </w:r>
    </w:p>
    <w:p w14:paraId="50F4A5ED" w14:textId="77777777" w:rsidR="00BD7116" w:rsidRPr="00376D76" w:rsidRDefault="00BD7116" w:rsidP="005B25C6">
      <w:pPr>
        <w:spacing w:line="480" w:lineRule="auto"/>
        <w:jc w:val="both"/>
      </w:pPr>
    </w:p>
    <w:p w14:paraId="548E4D5D" w14:textId="77777777" w:rsidR="00BD7116" w:rsidRPr="00376D76" w:rsidRDefault="00BD7116" w:rsidP="005B25C6">
      <w:pPr>
        <w:spacing w:line="480" w:lineRule="auto"/>
        <w:jc w:val="both"/>
      </w:pPr>
      <w:r w:rsidRPr="00376D76">
        <w:t>The observation showed that there was a significant difference (p-value &lt; 0.05</w:t>
      </w:r>
      <w:ins w:id="739" w:author="Ram Shrestha" w:date="2013-11-24T22:37:00Z">
        <w:r w:rsidR="005A67A4">
          <w:t xml:space="preserve"> using two tailed T test method</w:t>
        </w:r>
      </w:ins>
      <w:r w:rsidRPr="00376D76">
        <w:t xml:space="preserve">) at all prevalence cutoffs and that indicated that </w:t>
      </w:r>
      <w:commentRangeStart w:id="740"/>
      <w:del w:id="741" w:author="Ram Shrestha" w:date="2013-11-24T22:36:00Z">
        <w:r w:rsidRPr="00376D76" w:rsidDel="005A67A4">
          <w:delText>it was more likely to correctly predict resistance in virologic failure samples from patients previously exposed to PMTCT.</w:delText>
        </w:r>
      </w:del>
      <w:ins w:id="742" w:author="Ram Shrestha" w:date="2013-11-24T22:42:00Z">
        <w:r w:rsidR="005A67A4">
          <w:t>it was more likely to predict the viral samples as resistant in PMTCT group than in no PMTCT group.</w:t>
        </w:r>
      </w:ins>
      <w:del w:id="743" w:author="Ram Shrestha" w:date="2013-11-24T22:42:00Z">
        <w:r w:rsidRPr="00376D76" w:rsidDel="005A67A4">
          <w:delText xml:space="preserve"> </w:delText>
        </w:r>
      </w:del>
      <w:commentRangeEnd w:id="740"/>
      <w:r w:rsidR="0077046E">
        <w:rPr>
          <w:rStyle w:val="CommentReference"/>
        </w:rPr>
        <w:commentReference w:id="740"/>
      </w:r>
    </w:p>
    <w:p w14:paraId="723AC193" w14:textId="77777777" w:rsidR="00BD7116" w:rsidRDefault="00BD7116" w:rsidP="005B25C6">
      <w:pPr>
        <w:numPr>
          <w:ins w:id="744" w:author="Ram Shrestha" w:date="2013-11-24T22:40:00Z"/>
        </w:numPr>
        <w:spacing w:line="480" w:lineRule="auto"/>
        <w:jc w:val="both"/>
        <w:rPr>
          <w:ins w:id="745" w:author="Ram Shrestha" w:date="2013-11-24T22:40:00Z"/>
        </w:rPr>
      </w:pPr>
    </w:p>
    <w:p w14:paraId="5321079B" w14:textId="77777777" w:rsidR="00175F7B" w:rsidRDefault="005A67A4">
      <w:pPr>
        <w:pStyle w:val="Heading4"/>
        <w:numPr>
          <w:ins w:id="746" w:author="Unknown"/>
        </w:numPr>
        <w:spacing w:line="480" w:lineRule="auto"/>
        <w:pPrChange w:id="747" w:author="Ram Shrestha" w:date="2013-11-24T22:40:00Z">
          <w:pPr>
            <w:spacing w:line="480" w:lineRule="auto"/>
            <w:jc w:val="both"/>
          </w:pPr>
        </w:pPrChange>
      </w:pPr>
      <w:ins w:id="748" w:author="Ram Shrestha" w:date="2013-11-24T22:40:00Z">
        <w:r w:rsidRPr="00376D76">
          <w:rPr>
            <w:i w:val="0"/>
            <w:color w:val="auto"/>
          </w:rPr>
          <w:t>3.</w:t>
        </w:r>
        <w:r>
          <w:rPr>
            <w:i w:val="0"/>
            <w:color w:val="auto"/>
          </w:rPr>
          <w:t>2.2</w:t>
        </w:r>
        <w:r w:rsidRPr="00376D76">
          <w:rPr>
            <w:i w:val="0"/>
            <w:color w:val="auto"/>
          </w:rPr>
          <w:t xml:space="preserve"> </w:t>
        </w:r>
        <w:r>
          <w:rPr>
            <w:i w:val="0"/>
            <w:color w:val="auto"/>
          </w:rPr>
          <w:t>Resistance genotyping of</w:t>
        </w:r>
        <w:r w:rsidRPr="00376D76">
          <w:rPr>
            <w:i w:val="0"/>
            <w:color w:val="auto"/>
          </w:rPr>
          <w:t xml:space="preserve"> </w:t>
        </w:r>
        <w:r>
          <w:rPr>
            <w:i w:val="0"/>
            <w:color w:val="auto"/>
          </w:rPr>
          <w:t xml:space="preserve">samples collected from individuals at </w:t>
        </w:r>
        <w:r w:rsidRPr="00376D76">
          <w:rPr>
            <w:i w:val="0"/>
            <w:color w:val="auto"/>
          </w:rPr>
          <w:t xml:space="preserve">virologic failure </w:t>
        </w:r>
        <w:r>
          <w:rPr>
            <w:i w:val="0"/>
            <w:color w:val="auto"/>
          </w:rPr>
          <w:t>using Junior</w:t>
        </w:r>
      </w:ins>
    </w:p>
    <w:p w14:paraId="352DB208" w14:textId="77777777" w:rsidR="00BD7116" w:rsidRPr="00376D76" w:rsidRDefault="00BD7116" w:rsidP="005B25C6">
      <w:pPr>
        <w:spacing w:line="480" w:lineRule="auto"/>
        <w:jc w:val="both"/>
      </w:pPr>
      <w:r w:rsidRPr="00376D76">
        <w:t xml:space="preserve">Out of the 36 </w:t>
      </w:r>
      <w:r w:rsidR="00286BFF">
        <w:t>1</w:t>
      </w:r>
      <w:r w:rsidR="00FB360C" w:rsidRPr="00FB360C">
        <w:rPr>
          <w:vertAlign w:val="superscript"/>
        </w:rPr>
        <w:t>st</w:t>
      </w:r>
      <w:r w:rsidR="00286BFF">
        <w:t xml:space="preserve"> line failure </w:t>
      </w:r>
      <w:r w:rsidRPr="00376D76">
        <w:t>samples</w:t>
      </w:r>
      <w:r w:rsidR="00286BFF">
        <w:t xml:space="preserve"> sequenced using the </w:t>
      </w:r>
      <w:proofErr w:type="gramStart"/>
      <w:r w:rsidR="00286BFF">
        <w:t>Junior</w:t>
      </w:r>
      <w:proofErr w:type="gramEnd"/>
      <w:r w:rsidR="00286BFF">
        <w:t xml:space="preserve"> platform</w:t>
      </w:r>
      <w:r w:rsidRPr="00376D76">
        <w:t xml:space="preserve">, 23 had no previous PMTCT exposure while 13 had previous PMTCT exposure. The numbers of </w:t>
      </w:r>
      <w:r w:rsidR="00286BFF">
        <w:t xml:space="preserve">predicted </w:t>
      </w:r>
      <w:r w:rsidRPr="00376D76">
        <w:t xml:space="preserve">resistant and non-resistant </w:t>
      </w:r>
      <w:ins w:id="749" w:author="Ram Shrestha" w:date="2013-11-24T22:38:00Z">
        <w:r w:rsidR="005A67A4">
          <w:t xml:space="preserve">viral </w:t>
        </w:r>
      </w:ins>
      <w:r w:rsidRPr="00376D76">
        <w:t>samples were calculated at all prevalence cutoffs (</w:t>
      </w:r>
      <w:r w:rsidRPr="00376D76">
        <w:rPr>
          <w:b/>
        </w:rPr>
        <w:t>Figure 5.7</w:t>
      </w:r>
      <w:r w:rsidRPr="00376D76">
        <w:t>).</w:t>
      </w:r>
    </w:p>
    <w:p w14:paraId="3513A5E3" w14:textId="77777777" w:rsidR="00BD7116" w:rsidRPr="00376D76" w:rsidRDefault="00BD7116" w:rsidP="005B25C6">
      <w:pPr>
        <w:spacing w:line="480" w:lineRule="auto"/>
        <w:jc w:val="both"/>
      </w:pPr>
    </w:p>
    <w:p w14:paraId="4DCFCC28" w14:textId="77777777" w:rsidR="00BD7116" w:rsidRPr="00376D76" w:rsidDel="00195825" w:rsidRDefault="00BD7116" w:rsidP="005B25C6">
      <w:pPr>
        <w:spacing w:line="480" w:lineRule="auto"/>
        <w:jc w:val="both"/>
        <w:rPr>
          <w:del w:id="750" w:author="Ram Shrestha" w:date="2013-11-24T23:08:00Z"/>
        </w:rPr>
      </w:pPr>
      <w:r w:rsidRPr="00376D76">
        <w:t>We observed that all</w:t>
      </w:r>
      <w:ins w:id="751" w:author="Ram Shrestha" w:date="2013-11-25T01:18:00Z">
        <w:r w:rsidR="00683C23">
          <w:t xml:space="preserve"> 13</w:t>
        </w:r>
      </w:ins>
      <w:r w:rsidRPr="00376D76">
        <w:t xml:space="preserve"> VF samples in PMTCT group </w:t>
      </w:r>
      <w:commentRangeStart w:id="752"/>
      <w:r w:rsidRPr="00376D76">
        <w:t>had</w:t>
      </w:r>
      <w:ins w:id="753" w:author="Ram Shrestha" w:date="2013-11-24T23:01:00Z">
        <w:r w:rsidR="005340F2">
          <w:t xml:space="preserve"> the sequence</w:t>
        </w:r>
      </w:ins>
      <w:ins w:id="754" w:author="Ram Shrestha" w:date="2013-11-25T01:17:00Z">
        <w:r w:rsidR="00683C23">
          <w:t>d</w:t>
        </w:r>
      </w:ins>
      <w:ins w:id="755" w:author="Ram Shrestha" w:date="2013-11-24T23:01:00Z">
        <w:r w:rsidR="005340F2">
          <w:t xml:space="preserve"> viral population</w:t>
        </w:r>
      </w:ins>
      <w:r w:rsidRPr="00376D76">
        <w:t xml:space="preserve"> </w:t>
      </w:r>
      <w:r w:rsidR="00286BFF">
        <w:t>predicted</w:t>
      </w:r>
      <w:commentRangeEnd w:id="752"/>
      <w:r w:rsidR="009D4FAE">
        <w:rPr>
          <w:rStyle w:val="CommentReference"/>
        </w:rPr>
        <w:commentReference w:id="752"/>
      </w:r>
      <w:r w:rsidR="00286BFF">
        <w:t xml:space="preserve"> </w:t>
      </w:r>
      <w:ins w:id="756" w:author="Ram Shrestha" w:date="2013-11-25T01:17:00Z">
        <w:r w:rsidR="00683C23">
          <w:t xml:space="preserve">to be </w:t>
        </w:r>
      </w:ins>
      <w:r w:rsidRPr="00376D76">
        <w:t>resistan</w:t>
      </w:r>
      <w:ins w:id="757" w:author="Ram Shrestha" w:date="2013-11-25T01:18:00Z">
        <w:r w:rsidR="00683C23">
          <w:t>t</w:t>
        </w:r>
      </w:ins>
      <w:del w:id="758" w:author="Ram Shrestha" w:date="2013-11-25T01:18:00Z">
        <w:r w:rsidRPr="00376D76" w:rsidDel="00683C23">
          <w:delText>ce</w:delText>
        </w:r>
      </w:del>
      <w:r w:rsidRPr="00376D76">
        <w:t xml:space="preserve"> to at least one drug in the regimen</w:t>
      </w:r>
      <w:ins w:id="759" w:author="Ram Shrestha" w:date="2013-11-24T23:00:00Z">
        <w:r w:rsidR="005340F2">
          <w:t xml:space="preserve"> below 20% prevalence cutoff</w:t>
        </w:r>
      </w:ins>
      <w:r w:rsidRPr="00376D76">
        <w:t>.</w:t>
      </w:r>
      <w:ins w:id="760" w:author="Ram Shrestha" w:date="2013-11-24T23:01:00Z">
        <w:r w:rsidR="005340F2">
          <w:t xml:space="preserve"> At 20% cutoff, 12 out of 13 samples with the sequenced viral population were predicted resistant</w:t>
        </w:r>
      </w:ins>
      <w:ins w:id="761" w:author="Ram Shrestha" w:date="2013-11-25T01:29:00Z">
        <w:r w:rsidR="0022269B">
          <w:t xml:space="preserve"> (Figure 5.7)</w:t>
        </w:r>
      </w:ins>
      <w:ins w:id="762" w:author="Ram Shrestha" w:date="2013-11-24T23:02:00Z">
        <w:r w:rsidR="005340F2">
          <w:t>.</w:t>
        </w:r>
      </w:ins>
      <w:r w:rsidRPr="00376D76">
        <w:t xml:space="preserve"> </w:t>
      </w:r>
      <w:ins w:id="763" w:author="Ram Shrestha" w:date="2013-11-24T23:03:00Z">
        <w:r w:rsidR="005340F2">
          <w:t>The observation showed that t</w:t>
        </w:r>
      </w:ins>
      <w:del w:id="764" w:author="Ram Shrestha" w:date="2013-11-24T23:03:00Z">
        <w:r w:rsidRPr="00376D76" w:rsidDel="005340F2">
          <w:delText>T</w:delText>
        </w:r>
      </w:del>
      <w:r w:rsidRPr="00376D76">
        <w:t>here were significant differences (p-value</w:t>
      </w:r>
      <w:ins w:id="765" w:author="Ram Shrestha" w:date="2013-11-24T23:03:00Z">
        <w:r w:rsidR="00195825">
          <w:t xml:space="preserve"> &gt; </w:t>
        </w:r>
      </w:ins>
      <w:del w:id="766" w:author="Ram Shrestha" w:date="2013-11-24T23:03:00Z">
        <w:r w:rsidRPr="00376D76" w:rsidDel="005340F2">
          <w:delText xml:space="preserve"> </w:delText>
        </w:r>
      </w:del>
      <w:r w:rsidRPr="00376D76">
        <w:t>0.05</w:t>
      </w:r>
      <w:del w:id="767" w:author="Ram Shrestha" w:date="2013-11-24T23:03:00Z">
        <w:r w:rsidRPr="00376D76" w:rsidDel="005340F2">
          <w:delText>%</w:delText>
        </w:r>
      </w:del>
      <w:r w:rsidRPr="00376D76">
        <w:t>) at all prevalence cutoffs</w:t>
      </w:r>
      <w:ins w:id="768" w:author="Ram Shrestha" w:date="2013-11-24T23:04:00Z">
        <w:r w:rsidR="00195825">
          <w:t xml:space="preserve"> using </w:t>
        </w:r>
        <w:proofErr w:type="gramStart"/>
        <w:r w:rsidR="00195825">
          <w:t>two tailed</w:t>
        </w:r>
        <w:proofErr w:type="gramEnd"/>
        <w:r w:rsidR="00195825">
          <w:t xml:space="preserve"> T test. </w:t>
        </w:r>
      </w:ins>
      <w:del w:id="769" w:author="Ram Shrestha" w:date="2013-11-24T23:07:00Z">
        <w:r w:rsidRPr="00376D76" w:rsidDel="00195825">
          <w:delText>, which showed that, like Roche/454 FLX,</w:delText>
        </w:r>
      </w:del>
      <w:ins w:id="770" w:author="Ram Shrestha" w:date="2013-11-24T23:07:00Z">
        <w:r w:rsidR="00195825">
          <w:t>The result obtained was similar to the result in VF samples sequenced using Roche/454 FLX</w:t>
        </w:r>
      </w:ins>
      <w:ins w:id="771" w:author="Ram Shrestha" w:date="2013-11-24T23:08:00Z">
        <w:r w:rsidR="00195825">
          <w:t xml:space="preserve">, which indicated that the likelihood of predicting resistance in </w:t>
        </w:r>
      </w:ins>
      <w:del w:id="772" w:author="Ram Shrestha" w:date="2013-11-24T23:08:00Z">
        <w:r w:rsidRPr="00376D76" w:rsidDel="00195825">
          <w:delText xml:space="preserve"> Junior was also more likely to correctly predict resistance in VF samples from patients previously exposed to PMTCT.</w:delText>
        </w:r>
      </w:del>
    </w:p>
    <w:p w14:paraId="37D7FA71" w14:textId="77777777" w:rsidR="00BD7116" w:rsidRDefault="00195825" w:rsidP="005B25C6">
      <w:pPr>
        <w:spacing w:line="480" w:lineRule="auto"/>
        <w:jc w:val="both"/>
      </w:pPr>
      <w:ins w:id="773" w:author="Ram Shrestha" w:date="2013-11-24T23:08:00Z">
        <w:r>
          <w:t>PMTCT group in more than in non PMTCT group.</w:t>
        </w:r>
      </w:ins>
    </w:p>
    <w:p w14:paraId="73AF87B5" w14:textId="77777777" w:rsidR="001D3D7C" w:rsidDel="00683C23" w:rsidRDefault="001D3D7C" w:rsidP="005B25C6">
      <w:pPr>
        <w:spacing w:line="480" w:lineRule="auto"/>
        <w:jc w:val="both"/>
        <w:rPr>
          <w:del w:id="774" w:author="Ram Shrestha" w:date="2013-11-25T01:20:00Z"/>
        </w:rPr>
      </w:pPr>
    </w:p>
    <w:p w14:paraId="2FF60F9C" w14:textId="77777777" w:rsidR="001D3D7C" w:rsidRDefault="001D3D7C" w:rsidP="005B25C6">
      <w:pPr>
        <w:spacing w:line="480" w:lineRule="auto"/>
        <w:jc w:val="both"/>
        <w:rPr>
          <w:ins w:id="775" w:author="Ram Shrestha" w:date="2013-11-25T01:20:00Z"/>
        </w:rPr>
      </w:pPr>
      <w:del w:id="776" w:author="Ram Shrestha" w:date="2013-11-25T01:20:00Z">
        <w:r w:rsidDel="00683C23">
          <w:delText>FLX versus Junior…no difference therefore just present the consensus vs junior results</w:delText>
        </w:r>
      </w:del>
    </w:p>
    <w:p w14:paraId="0DC19A08" w14:textId="77777777" w:rsidR="00683C23" w:rsidRPr="00376D76" w:rsidRDefault="00683C23" w:rsidP="005B25C6">
      <w:pPr>
        <w:numPr>
          <w:ins w:id="777" w:author="Ram Shrestha" w:date="2013-11-25T01:20:00Z"/>
        </w:numPr>
        <w:spacing w:line="480" w:lineRule="auto"/>
        <w:jc w:val="both"/>
      </w:pPr>
      <w:ins w:id="778" w:author="Ram Shrestha" w:date="2013-11-25T01:20:00Z">
        <w:r>
          <w:t xml:space="preserve">The observations in VF samples using FLX and Junior showed that </w:t>
        </w:r>
        <w:r w:rsidR="0022269B">
          <w:t xml:space="preserve">they were comparable to each other at virologic drug resistance prediction in the samples. This result </w:t>
        </w:r>
        <w:commentRangeStart w:id="779"/>
        <w:r w:rsidR="0022269B">
          <w:t xml:space="preserve">was in </w:t>
        </w:r>
      </w:ins>
      <w:ins w:id="780" w:author="Ram Shrestha" w:date="2013-11-25T01:21:00Z">
        <w:r w:rsidR="0022269B">
          <w:t>correlation</w:t>
        </w:r>
      </w:ins>
      <w:ins w:id="781" w:author="Ram Shrestha" w:date="2013-11-25T01:20:00Z">
        <w:r w:rsidR="0022269B">
          <w:t xml:space="preserve"> </w:t>
        </w:r>
      </w:ins>
      <w:commentRangeEnd w:id="779"/>
      <w:r w:rsidR="002468BA">
        <w:rPr>
          <w:rStyle w:val="CommentReference"/>
        </w:rPr>
        <w:commentReference w:id="779"/>
      </w:r>
      <w:ins w:id="782" w:author="Ram Shrestha" w:date="2013-11-25T01:21:00Z">
        <w:r w:rsidR="0022269B">
          <w:t xml:space="preserve">to the result </w:t>
        </w:r>
      </w:ins>
      <w:ins w:id="783" w:author="Ram Shrestha" w:date="2013-11-25T01:22:00Z">
        <w:r w:rsidR="0022269B">
          <w:t>in</w:t>
        </w:r>
      </w:ins>
      <w:ins w:id="784" w:author="Ram Shrestha" w:date="2013-11-25T01:21:00Z">
        <w:r w:rsidR="0022269B">
          <w:t xml:space="preserve"> baseline samples</w:t>
        </w:r>
      </w:ins>
      <w:ins w:id="785" w:author="Ram Shrestha" w:date="2013-11-25T01:22:00Z">
        <w:r w:rsidR="0022269B">
          <w:t xml:space="preserve"> using FLX and </w:t>
        </w:r>
        <w:proofErr w:type="gramStart"/>
        <w:r w:rsidR="0022269B">
          <w:t>Junior</w:t>
        </w:r>
        <w:proofErr w:type="gramEnd"/>
        <w:r w:rsidR="0022269B">
          <w:t xml:space="preserve"> platforms. Therefore, in further analysis, we compared the virologic resistance prediction </w:t>
        </w:r>
        <w:commentRangeStart w:id="786"/>
        <w:r w:rsidR="0022269B">
          <w:t xml:space="preserve">commonly sequenced </w:t>
        </w:r>
      </w:ins>
      <w:commentRangeEnd w:id="786"/>
      <w:r w:rsidR="00D61D86">
        <w:rPr>
          <w:rStyle w:val="CommentReference"/>
        </w:rPr>
        <w:commentReference w:id="786"/>
      </w:r>
      <w:ins w:id="787" w:author="Ram Shrestha" w:date="2013-11-25T01:22:00Z">
        <w:r w:rsidR="0022269B">
          <w:t>using Junior and conventional method to test their comparability.</w:t>
        </w:r>
      </w:ins>
    </w:p>
    <w:p w14:paraId="573EEDE3" w14:textId="77777777" w:rsidR="00BD7116" w:rsidRPr="00376D76" w:rsidRDefault="00BD7116" w:rsidP="005B25C6">
      <w:pPr>
        <w:spacing w:line="480" w:lineRule="auto"/>
        <w:jc w:val="both"/>
      </w:pPr>
    </w:p>
    <w:p w14:paraId="2438F429" w14:textId="77777777" w:rsidR="00BD7116" w:rsidRPr="00376D76" w:rsidRDefault="00BD7116" w:rsidP="005B25C6">
      <w:pPr>
        <w:pStyle w:val="Heading4"/>
        <w:spacing w:line="480" w:lineRule="auto"/>
        <w:rPr>
          <w:i w:val="0"/>
          <w:color w:val="auto"/>
        </w:rPr>
      </w:pPr>
      <w:r w:rsidRPr="00376D76">
        <w:rPr>
          <w:i w:val="0"/>
          <w:color w:val="auto"/>
        </w:rPr>
        <w:t>3.</w:t>
      </w:r>
      <w:ins w:id="788" w:author="Ram Shrestha" w:date="2013-11-25T01:26:00Z">
        <w:r w:rsidR="0022269B">
          <w:rPr>
            <w:i w:val="0"/>
            <w:color w:val="auto"/>
          </w:rPr>
          <w:t>2.3</w:t>
        </w:r>
      </w:ins>
      <w:del w:id="789" w:author="Ram Shrestha" w:date="2013-11-25T01:26:00Z">
        <w:r w:rsidRPr="00376D76" w:rsidDel="0022269B">
          <w:rPr>
            <w:i w:val="0"/>
            <w:color w:val="auto"/>
          </w:rPr>
          <w:delText>4.2.4</w:delText>
        </w:r>
      </w:del>
      <w:r w:rsidRPr="00376D76">
        <w:rPr>
          <w:i w:val="0"/>
          <w:color w:val="auto"/>
        </w:rPr>
        <w:t xml:space="preserve">: Comparison of </w:t>
      </w:r>
      <w:r w:rsidR="001D3D7C">
        <w:rPr>
          <w:i w:val="0"/>
          <w:color w:val="auto"/>
        </w:rPr>
        <w:t xml:space="preserve">the </w:t>
      </w:r>
      <w:r w:rsidR="001C495E">
        <w:rPr>
          <w:i w:val="0"/>
          <w:color w:val="auto"/>
        </w:rPr>
        <w:t xml:space="preserve">genotyping performance of the Roche/454 Junior platform </w:t>
      </w:r>
      <w:r w:rsidRPr="00376D76">
        <w:rPr>
          <w:i w:val="0"/>
          <w:color w:val="auto"/>
        </w:rPr>
        <w:t xml:space="preserve">and conventional </w:t>
      </w:r>
      <w:r w:rsidR="001D3D7C">
        <w:rPr>
          <w:i w:val="0"/>
          <w:color w:val="auto"/>
        </w:rPr>
        <w:t xml:space="preserve">genotyping </w:t>
      </w:r>
      <w:r w:rsidRPr="00376D76">
        <w:rPr>
          <w:i w:val="0"/>
          <w:color w:val="auto"/>
        </w:rPr>
        <w:t>using virologic failure samples</w:t>
      </w:r>
    </w:p>
    <w:p w14:paraId="37FB8271" w14:textId="77777777" w:rsidR="00BD7116" w:rsidRPr="00376D76" w:rsidRDefault="00BD7116" w:rsidP="005B25C6">
      <w:pPr>
        <w:spacing w:line="480" w:lineRule="auto"/>
        <w:jc w:val="both"/>
      </w:pPr>
    </w:p>
    <w:p w14:paraId="46C7EFB5" w14:textId="77777777" w:rsidR="00834CB8" w:rsidRDefault="00BE082F">
      <w:pPr>
        <w:spacing w:line="480" w:lineRule="auto"/>
        <w:jc w:val="both"/>
      </w:pPr>
      <w:r>
        <w:t xml:space="preserve">Results from both genotyping approaches were available for </w:t>
      </w:r>
      <w:r w:rsidR="00BD7116">
        <w:t xml:space="preserve">13 </w:t>
      </w:r>
      <w:r>
        <w:t>individuals’ virologic failure samples</w:t>
      </w:r>
      <w:r w:rsidR="00BD7116" w:rsidRPr="00376D76">
        <w:t xml:space="preserve">. Out of the 13 patients, 6 had no previous PMTCT therapy and 7 had PMTCT therapy. </w:t>
      </w:r>
      <w:r w:rsidR="00D66546">
        <w:t xml:space="preserve"> At all prevalence levels in the HTS there was 100</w:t>
      </w:r>
      <w:r>
        <w:t xml:space="preserve">% concordance between </w:t>
      </w:r>
      <w:r w:rsidR="00D66546">
        <w:t xml:space="preserve">the resistance calls for </w:t>
      </w:r>
      <w:r>
        <w:t xml:space="preserve">both approaches </w:t>
      </w:r>
      <w:r w:rsidR="00D66546">
        <w:t xml:space="preserve">across all </w:t>
      </w:r>
      <w:r w:rsidR="004E7DD2">
        <w:t>clinical outcome categories (</w:t>
      </w:r>
      <w:r w:rsidR="00FB360C" w:rsidRPr="00FB360C">
        <w:rPr>
          <w:b/>
        </w:rPr>
        <w:t>Figure 5.</w:t>
      </w:r>
      <w:ins w:id="790" w:author="Ram Shrestha" w:date="2013-11-25T01:33:00Z">
        <w:r w:rsidR="001C495E">
          <w:rPr>
            <w:b/>
          </w:rPr>
          <w:t>8</w:t>
        </w:r>
      </w:ins>
      <w:del w:id="791" w:author="Ram Shrestha" w:date="2013-11-25T01:33:00Z">
        <w:r w:rsidR="00FB360C" w:rsidRPr="00FB360C" w:rsidDel="001C495E">
          <w:rPr>
            <w:b/>
          </w:rPr>
          <w:delText>9</w:delText>
        </w:r>
      </w:del>
      <w:r w:rsidR="004E7DD2">
        <w:t>)</w:t>
      </w:r>
    </w:p>
    <w:p w14:paraId="7F43D79B" w14:textId="77777777" w:rsidR="00834CB8" w:rsidRDefault="00834CB8">
      <w:pPr>
        <w:spacing w:line="480" w:lineRule="auto"/>
        <w:jc w:val="both"/>
      </w:pPr>
    </w:p>
    <w:p w14:paraId="68B341E1" w14:textId="77777777" w:rsidR="00834CB8" w:rsidRDefault="00BD7116" w:rsidP="005A67A4">
      <w:pPr>
        <w:pStyle w:val="Heading2"/>
      </w:pPr>
      <w:r w:rsidRPr="00376D76">
        <w:t xml:space="preserve">3.5. </w:t>
      </w:r>
      <w:r w:rsidR="00445B32">
        <w:t xml:space="preserve">Resistance to nevirapine is more likely to </w:t>
      </w:r>
      <w:r w:rsidR="000A1ABA">
        <w:t xml:space="preserve">be present at baseline in </w:t>
      </w:r>
      <w:r w:rsidR="00445B32">
        <w:t>PMTCT exposed individuals.</w:t>
      </w:r>
    </w:p>
    <w:p w14:paraId="3FF33638" w14:textId="77777777" w:rsidR="00834CB8" w:rsidRDefault="00C30FDC">
      <w:pPr>
        <w:spacing w:line="480" w:lineRule="auto"/>
        <w:jc w:val="both"/>
      </w:pPr>
      <w:proofErr w:type="gramStart"/>
      <w:r>
        <w:t>For each sequencing</w:t>
      </w:r>
      <w:proofErr w:type="gramEnd"/>
      <w:r>
        <w:t xml:space="preserve"> platform we compared the resistance predictions for PMTCT versus no</w:t>
      </w:r>
      <w:del w:id="792" w:author="Ram Shrestha" w:date="2013-11-14T09:50:00Z">
        <w:r w:rsidDel="00FC2A09">
          <w:delText>n</w:delText>
        </w:r>
      </w:del>
      <w:r>
        <w:t>-PMTCT exposed individuals and identified the percentage of individuals in whom resistance to nevirapine</w:t>
      </w:r>
      <w:r w:rsidR="00FB6681">
        <w:t xml:space="preserve"> at baseline</w:t>
      </w:r>
      <w:r>
        <w:t xml:space="preserve"> was predicted (</w:t>
      </w:r>
      <w:r w:rsidR="0070342F" w:rsidRPr="0070342F">
        <w:rPr>
          <w:b/>
          <w:rPrChange w:id="793" w:author="Ram Shrestha" w:date="2013-11-25T01:34:00Z">
            <w:rPr/>
          </w:rPrChange>
        </w:rPr>
        <w:t>Figure 5.</w:t>
      </w:r>
      <w:ins w:id="794" w:author="Ram Shrestha" w:date="2013-11-25T01:33:00Z">
        <w:r w:rsidR="0070342F" w:rsidRPr="0070342F">
          <w:rPr>
            <w:b/>
            <w:rPrChange w:id="795" w:author="Ram Shrestha" w:date="2013-11-25T01:34:00Z">
              <w:rPr/>
            </w:rPrChange>
          </w:rPr>
          <w:t>9</w:t>
        </w:r>
      </w:ins>
      <w:del w:id="796" w:author="Ram Shrestha" w:date="2013-11-25T01:33:00Z">
        <w:r w:rsidDel="001C495E">
          <w:delText>10</w:delText>
        </w:r>
      </w:del>
      <w:r>
        <w:t>).  In all comparisons we found that the percentage of individuals with predicted resistance to nevirapine was always significantly higher (p  &lt; 0.05) in the PMTCT group when compared with the no</w:t>
      </w:r>
      <w:del w:id="797" w:author="Ram Shrestha" w:date="2013-11-14T09:50:00Z">
        <w:r w:rsidDel="00FC2A09">
          <w:delText>n</w:delText>
        </w:r>
      </w:del>
      <w:r>
        <w:t>-PMTCT exposed group.  This discordance became more evident</w:t>
      </w:r>
      <w:ins w:id="798" w:author="Ram Shrestha" w:date="2013-11-25T03:49:00Z">
        <w:r w:rsidR="007C4935">
          <w:t xml:space="preserve"> at</w:t>
        </w:r>
      </w:ins>
      <w:r>
        <w:t xml:space="preserve"> the ‘deeper’</w:t>
      </w:r>
      <w:del w:id="799" w:author="Ram Shrestha" w:date="2013-11-25T03:50:00Z">
        <w:r w:rsidDel="007C4935">
          <w:delText xml:space="preserve"> the</w:delText>
        </w:r>
      </w:del>
      <w:r>
        <w:t xml:space="preserve"> prevalence cutoff </w:t>
      </w:r>
      <w:del w:id="800" w:author="Ram Shrestha" w:date="2013-11-14T09:51:00Z">
        <w:r w:rsidDel="00FC2A09">
          <w:delText>)</w:delText>
        </w:r>
      </w:del>
      <w:ins w:id="801" w:author="Ram Shrestha" w:date="2013-11-14T09:51:00Z">
        <w:r w:rsidR="00FC2A09">
          <w:t>(</w:t>
        </w:r>
      </w:ins>
      <w:r w:rsidR="0070342F" w:rsidRPr="0070342F">
        <w:rPr>
          <w:b/>
          <w:rPrChange w:id="802" w:author="Ram Shrestha" w:date="2013-11-25T01:36:00Z">
            <w:rPr/>
          </w:rPrChange>
        </w:rPr>
        <w:t>Figure 5.</w:t>
      </w:r>
      <w:ins w:id="803" w:author="Ram Shrestha" w:date="2013-11-25T01:36:00Z">
        <w:r w:rsidR="0070342F" w:rsidRPr="0070342F">
          <w:rPr>
            <w:b/>
            <w:rPrChange w:id="804" w:author="Ram Shrestha" w:date="2013-11-25T01:36:00Z">
              <w:rPr/>
            </w:rPrChange>
          </w:rPr>
          <w:t>9</w:t>
        </w:r>
      </w:ins>
      <w:del w:id="805" w:author="Ram Shrestha" w:date="2013-11-25T01:36:00Z">
        <w:r w:rsidDel="001C495E">
          <w:delText>10</w:delText>
        </w:r>
      </w:del>
      <w:r>
        <w:t xml:space="preserve">), suggesting a large number of PMTCT-exposed individuals were </w:t>
      </w:r>
      <w:del w:id="806" w:author="Ram Shrestha" w:date="2013-11-14T09:51:00Z">
        <w:r w:rsidDel="00FC2A09">
          <w:delText>harbouring</w:delText>
        </w:r>
      </w:del>
      <w:ins w:id="807" w:author="Ram Shrestha" w:date="2013-11-14T09:51:00Z">
        <w:r w:rsidR="00FC2A09">
          <w:t>harboring</w:t>
        </w:r>
      </w:ins>
      <w:r>
        <w:t xml:space="preserve"> low-abundance NVP resistant viruses.   </w:t>
      </w:r>
    </w:p>
    <w:p w14:paraId="7073E83E" w14:textId="77777777" w:rsidR="00834CB8" w:rsidRDefault="00834CB8">
      <w:pPr>
        <w:spacing w:line="480" w:lineRule="auto"/>
        <w:jc w:val="both"/>
      </w:pPr>
    </w:p>
    <w:p w14:paraId="29A193ED" w14:textId="77777777" w:rsidR="00834CB8" w:rsidDel="0031647F" w:rsidRDefault="00FB6681">
      <w:pPr>
        <w:tabs>
          <w:tab w:val="left" w:pos="5954"/>
        </w:tabs>
        <w:spacing w:line="480" w:lineRule="auto"/>
        <w:jc w:val="both"/>
        <w:rPr>
          <w:del w:id="808" w:author="Ram Shrestha" w:date="2013-11-25T01:45:00Z"/>
        </w:rPr>
        <w:pPrChange w:id="809" w:author="Ram Shrestha" w:date="2013-11-25T12:19:00Z">
          <w:pPr>
            <w:spacing w:line="480" w:lineRule="auto"/>
            <w:jc w:val="both"/>
          </w:pPr>
        </w:pPrChange>
      </w:pPr>
      <w:r>
        <w:t xml:space="preserve">To ascertain whether the prediction of NVP resistance in PMTCT exposed individuals correlates with the time since NVP exposure, we compared the </w:t>
      </w:r>
      <w:r w:rsidR="002F2063">
        <w:t>time</w:t>
      </w:r>
      <w:r w:rsidR="009A1449">
        <w:t xml:space="preserve"> since NVP exposure in</w:t>
      </w:r>
      <w:r w:rsidR="002F2063">
        <w:t xml:space="preserve"> </w:t>
      </w:r>
      <w:r>
        <w:t>baseline</w:t>
      </w:r>
      <w:r w:rsidR="000925F4">
        <w:t xml:space="preserve"> PMTCT</w:t>
      </w:r>
      <w:r w:rsidR="009A1449">
        <w:t xml:space="preserve"> samples with predicted NVP resistance and those predicted as susceptible to NVP.  </w:t>
      </w:r>
      <w:r w:rsidR="009A1449" w:rsidRPr="009A1449">
        <w:t>At</w:t>
      </w:r>
      <w:r w:rsidR="009A1449">
        <w:t xml:space="preserve"> prevalence threshold</w:t>
      </w:r>
      <w:r w:rsidR="0014711F">
        <w:t>s</w:t>
      </w:r>
      <w:r w:rsidR="009A1449">
        <w:t xml:space="preserve"> of </w:t>
      </w:r>
      <w:r w:rsidR="009A1449" w:rsidRPr="009A1449">
        <w:t>15% and below (</w:t>
      </w:r>
      <w:r w:rsidR="009A1449">
        <w:t>for both FLX and Junior) we find that</w:t>
      </w:r>
      <w:r w:rsidR="009A1449" w:rsidRPr="009A1449">
        <w:t xml:space="preserve"> the prediction of NVP resistance </w:t>
      </w:r>
      <w:r w:rsidR="009A1449" w:rsidRPr="009A1449">
        <w:rPr>
          <w:bCs/>
        </w:rPr>
        <w:t>significantly</w:t>
      </w:r>
      <w:r w:rsidR="009A1449" w:rsidRPr="009A1449">
        <w:rPr>
          <w:b/>
          <w:bCs/>
        </w:rPr>
        <w:t xml:space="preserve"> </w:t>
      </w:r>
      <w:r w:rsidR="009A1449" w:rsidRPr="009A1449">
        <w:t>correlates (p &lt; 0.05) with time since NVP exposure.</w:t>
      </w:r>
      <w:r w:rsidR="0014711F">
        <w:t xml:space="preserve">  The median number of days since PMTCT exposure was </w:t>
      </w:r>
      <w:r w:rsidR="000925F4">
        <w:t>observed</w:t>
      </w:r>
      <w:r w:rsidR="0014711F">
        <w:t xml:space="preserve"> to be 674</w:t>
      </w:r>
      <w:r w:rsidR="000925F4">
        <w:t xml:space="preserve"> days</w:t>
      </w:r>
      <w:r w:rsidR="0014711F">
        <w:t xml:space="preserve"> for those individuals predicted as susceptible to NVP and 172 </w:t>
      </w:r>
      <w:r w:rsidR="000925F4">
        <w:t xml:space="preserve">days </w:t>
      </w:r>
      <w:r w:rsidR="0014711F">
        <w:t>for those predicted as resistant</w:t>
      </w:r>
    </w:p>
    <w:p w14:paraId="36B4B940" w14:textId="77777777" w:rsidR="00834CB8" w:rsidRDefault="00FB6681">
      <w:pPr>
        <w:tabs>
          <w:tab w:val="left" w:pos="5954"/>
        </w:tabs>
        <w:spacing w:line="480" w:lineRule="auto"/>
        <w:jc w:val="both"/>
        <w:pPrChange w:id="810" w:author="Ram Shrestha" w:date="2013-11-25T12:19:00Z">
          <w:pPr>
            <w:spacing w:line="480" w:lineRule="auto"/>
            <w:jc w:val="both"/>
          </w:pPr>
        </w:pPrChange>
      </w:pPr>
      <w:r>
        <w:t xml:space="preserve">  </w:t>
      </w:r>
    </w:p>
    <w:p w14:paraId="4E339109" w14:textId="77777777" w:rsidR="00834CB8" w:rsidRDefault="001C495E" w:rsidP="0031647F">
      <w:pPr>
        <w:pStyle w:val="Heading1"/>
        <w:numPr>
          <w:ins w:id="811" w:author="Ram Shrestha" w:date="2013-11-25T01:45:00Z"/>
        </w:numPr>
        <w:rPr>
          <w:ins w:id="812" w:author="Ram Shrestha" w:date="2013-11-25T01:45:00Z"/>
        </w:rPr>
      </w:pPr>
      <w:commentRangeStart w:id="813"/>
      <w:ins w:id="814" w:author="Ram Shrestha" w:date="2013-11-25T01:39:00Z">
        <w:r>
          <w:t>Discussion</w:t>
        </w:r>
      </w:ins>
      <w:ins w:id="815" w:author="Ram Shrestha" w:date="2013-11-25T01:51:00Z">
        <w:r w:rsidR="0031647F">
          <w:t xml:space="preserve"> and Conclusions</w:t>
        </w:r>
      </w:ins>
    </w:p>
    <w:p w14:paraId="2B4FD65F" w14:textId="77777777" w:rsidR="0031647F" w:rsidRDefault="0031647F" w:rsidP="00EC30DC">
      <w:pPr>
        <w:numPr>
          <w:ins w:id="816" w:author="Ram Shrestha" w:date="2013-11-25T01:57:00Z"/>
        </w:numPr>
        <w:spacing w:line="480" w:lineRule="auto"/>
        <w:jc w:val="both"/>
        <w:rPr>
          <w:ins w:id="817" w:author="Ram Shrestha" w:date="2013-11-25T01:57:00Z"/>
        </w:rPr>
      </w:pPr>
    </w:p>
    <w:commentRangeEnd w:id="813"/>
    <w:p w14:paraId="30DFB4A8" w14:textId="77777777" w:rsidR="00C62AEF" w:rsidRDefault="00CF0DCB">
      <w:pPr>
        <w:numPr>
          <w:ins w:id="818" w:author="Ram Shrestha" w:date="2013-11-25T01:45:00Z"/>
        </w:numPr>
        <w:spacing w:line="480" w:lineRule="auto"/>
        <w:jc w:val="both"/>
        <w:rPr>
          <w:ins w:id="819" w:author="Ram Shrestha" w:date="2013-11-25T02:34:00Z"/>
        </w:rPr>
      </w:pPr>
      <w:r>
        <w:rPr>
          <w:rStyle w:val="CommentReference"/>
        </w:rPr>
        <w:commentReference w:id="813"/>
      </w:r>
      <w:ins w:id="820" w:author="Ram Shrestha" w:date="2013-11-25T01:57:00Z">
        <w:r w:rsidR="00EC30DC">
          <w:t xml:space="preserve">We have analyzed 562 baseline samples and 79 </w:t>
        </w:r>
      </w:ins>
      <w:ins w:id="821" w:author="Ram Shrestha" w:date="2013-11-25T01:58:00Z">
        <w:r w:rsidR="00EC30DC">
          <w:t xml:space="preserve">first line </w:t>
        </w:r>
      </w:ins>
      <w:ins w:id="822" w:author="Ram Shrestha" w:date="2013-11-25T01:59:00Z">
        <w:r w:rsidR="00EC30DC">
          <w:t xml:space="preserve">ART </w:t>
        </w:r>
      </w:ins>
      <w:ins w:id="823" w:author="Ram Shrestha" w:date="2013-11-25T01:57:00Z">
        <w:r w:rsidR="00EC30DC">
          <w:t xml:space="preserve">virologic </w:t>
        </w:r>
      </w:ins>
      <w:ins w:id="824" w:author="Ram Shrestha" w:date="2013-11-25T01:58:00Z">
        <w:r w:rsidR="00EC30DC">
          <w:t xml:space="preserve">failure </w:t>
        </w:r>
      </w:ins>
      <w:ins w:id="825" w:author="Ram Shrestha" w:date="2013-11-25T01:57:00Z">
        <w:r w:rsidR="00EC30DC">
          <w:t>samples</w:t>
        </w:r>
      </w:ins>
      <w:ins w:id="826" w:author="Ram Shrestha" w:date="2013-11-25T02:00:00Z">
        <w:r w:rsidR="00EC30DC">
          <w:t xml:space="preserve"> using HTS (both Roche/454 FLX and Junior) and conventional genotyping </w:t>
        </w:r>
        <w:commentRangeStart w:id="827"/>
        <w:r w:rsidR="00EC30DC">
          <w:t>methods</w:t>
        </w:r>
      </w:ins>
      <w:commentRangeEnd w:id="827"/>
      <w:r w:rsidR="00B810E1">
        <w:rPr>
          <w:rStyle w:val="CommentReference"/>
        </w:rPr>
        <w:commentReference w:id="827"/>
      </w:r>
      <w:ins w:id="828" w:author="Ram Shrestha" w:date="2013-11-25T02:00:00Z">
        <w:r w:rsidR="00EC30DC">
          <w:t>.</w:t>
        </w:r>
        <w:r w:rsidR="00C62AEF">
          <w:t xml:space="preserve"> The baseline samples were collected in 2005 </w:t>
        </w:r>
      </w:ins>
      <w:ins w:id="829" w:author="Ram Shrestha" w:date="2013-11-25T02:33:00Z">
        <w:r w:rsidR="00C62AEF">
          <w:t>–</w:t>
        </w:r>
      </w:ins>
      <w:ins w:id="830" w:author="Ram Shrestha" w:date="2013-11-25T02:00:00Z">
        <w:r w:rsidR="00C62AEF">
          <w:t xml:space="preserve"> 2006.</w:t>
        </w:r>
      </w:ins>
      <w:ins w:id="831" w:author="Ram Shrestha" w:date="2013-11-25T02:33:00Z">
        <w:r w:rsidR="00C62AEF">
          <w:t xml:space="preserve"> The samples were grouped into two categories – </w:t>
        </w:r>
        <w:commentRangeStart w:id="832"/>
        <w:r w:rsidR="00C62AEF">
          <w:t xml:space="preserve">those with prior </w:t>
        </w:r>
      </w:ins>
      <w:ins w:id="833" w:author="Ram Shrestha" w:date="2013-11-25T02:34:00Z">
        <w:r w:rsidR="00C62AEF">
          <w:t>experience</w:t>
        </w:r>
      </w:ins>
      <w:ins w:id="834" w:author="Ram Shrestha" w:date="2013-11-25T02:33:00Z">
        <w:r w:rsidR="00C62AEF">
          <w:t xml:space="preserve"> to PMTCT </w:t>
        </w:r>
      </w:ins>
      <w:ins w:id="835" w:author="Ram Shrestha" w:date="2013-11-25T02:34:00Z">
        <w:r w:rsidR="00C62AEF">
          <w:t>treatment and those without prior experience to PMTCT treatment</w:t>
        </w:r>
      </w:ins>
      <w:commentRangeEnd w:id="832"/>
      <w:r w:rsidR="00B810E1">
        <w:rPr>
          <w:rStyle w:val="CommentReference"/>
        </w:rPr>
        <w:commentReference w:id="832"/>
      </w:r>
      <w:ins w:id="836" w:author="Ram Shrestha" w:date="2013-11-25T02:34:00Z">
        <w:r w:rsidR="00C62AEF">
          <w:t>.</w:t>
        </w:r>
      </w:ins>
    </w:p>
    <w:p w14:paraId="11226913" w14:textId="77777777" w:rsidR="00C62AEF" w:rsidRDefault="00C62AEF">
      <w:pPr>
        <w:numPr>
          <w:ins w:id="837" w:author="Ram Shrestha" w:date="2013-11-25T02:34:00Z"/>
        </w:numPr>
        <w:spacing w:line="480" w:lineRule="auto"/>
        <w:jc w:val="both"/>
        <w:rPr>
          <w:ins w:id="838" w:author="Ram Shrestha" w:date="2013-11-25T02:34:00Z"/>
        </w:rPr>
      </w:pPr>
    </w:p>
    <w:p w14:paraId="7025C1C9" w14:textId="77777777" w:rsidR="00C62AEF" w:rsidRDefault="00C62AEF">
      <w:pPr>
        <w:numPr>
          <w:ins w:id="839" w:author="Ram Shrestha" w:date="2013-11-25T02:34:00Z"/>
        </w:numPr>
        <w:spacing w:line="480" w:lineRule="auto"/>
        <w:jc w:val="both"/>
        <w:rPr>
          <w:ins w:id="840" w:author="Ram Shrestha" w:date="2013-11-25T01:45:00Z"/>
        </w:rPr>
      </w:pPr>
      <w:commentRangeStart w:id="841"/>
      <w:ins w:id="842" w:author="Ram Shrestha" w:date="2013-11-25T02:39:00Z">
        <w:r>
          <w:t xml:space="preserve">Because the conventional genotyping method </w:t>
        </w:r>
      </w:ins>
      <w:ins w:id="843" w:author="Ram Shrestha" w:date="2013-11-25T02:40:00Z">
        <w:r w:rsidR="002A1654">
          <w:t>has the limitation that its unable to sequence</w:t>
        </w:r>
        <w:r>
          <w:t xml:space="preserve"> the DNA in the population </w:t>
        </w:r>
      </w:ins>
      <w:ins w:id="844" w:author="Ram Shrestha" w:date="2013-11-25T02:41:00Z">
        <w:r>
          <w:t>less than 20%</w:t>
        </w:r>
      </w:ins>
      <w:ins w:id="845" w:author="Ram Shrestha" w:date="2013-11-25T02:42:00Z">
        <w:r>
          <w:t xml:space="preserve"> </w:t>
        </w:r>
      </w:ins>
      <w:commentRangeEnd w:id="841"/>
      <w:r w:rsidR="00B810E1">
        <w:rPr>
          <w:rStyle w:val="CommentReference"/>
        </w:rPr>
        <w:commentReference w:id="841"/>
      </w:r>
      <w:ins w:id="846" w:author="Ram Shrestha" w:date="2013-11-25T02:42:00Z">
        <w:r w:rsidR="0070342F" w:rsidRPr="00376D76">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ins>
      <w:ins w:id="847" w:author="Ram Shrestha" w:date="2013-11-25T13:32:00Z">
        <w:r w:rsidR="00851AA2">
          <w:instrText xml:space="preserve"> ADDIN EN.CITE </w:instrText>
        </w:r>
        <w:r w:rsidR="00851AA2">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851AA2">
          <w:instrText xml:space="preserve"> ADDIN EN.CITE.DATA </w:instrText>
        </w:r>
        <w:r w:rsidR="00851AA2">
          <w:fldChar w:fldCharType="end"/>
        </w:r>
      </w:ins>
      <w:ins w:id="848" w:author="Ram Shrestha" w:date="2013-11-25T02:42:00Z">
        <w:r w:rsidR="0070342F" w:rsidRPr="00376D76">
          <w:fldChar w:fldCharType="separate"/>
        </w:r>
        <w:r w:rsidRPr="00376D76">
          <w:rPr>
            <w:noProof/>
          </w:rPr>
          <w:t>(Hudelson et al., 2010; Larder et al., 1993; Leitner et al., 1993; Schuurman et al., 1999; Van Laethem et al., 1999)</w:t>
        </w:r>
        <w:r w:rsidR="0070342F" w:rsidRPr="00376D76">
          <w:fldChar w:fldCharType="end"/>
        </w:r>
      </w:ins>
      <w:ins w:id="849" w:author="Ram Shrestha" w:date="2013-11-25T02:41:00Z">
        <w:r>
          <w:t xml:space="preserve">, </w:t>
        </w:r>
      </w:ins>
      <w:commentRangeStart w:id="850"/>
      <w:ins w:id="851" w:author="Ram Shrestha" w:date="2013-11-25T02:45:00Z">
        <w:r>
          <w:t xml:space="preserve">the </w:t>
        </w:r>
      </w:ins>
      <w:ins w:id="852" w:author="Ram Shrestha" w:date="2013-11-25T02:43:00Z">
        <w:r>
          <w:t xml:space="preserve">Roche/454 </w:t>
        </w:r>
      </w:ins>
      <w:ins w:id="853" w:author="Ram Shrestha" w:date="2013-11-25T02:42:00Z">
        <w:r>
          <w:t xml:space="preserve">HTS technologies </w:t>
        </w:r>
      </w:ins>
      <w:ins w:id="854" w:author="Ram Shrestha" w:date="2013-11-25T02:45:00Z">
        <w:r>
          <w:t>that were able to sequence the DNA less or equal to one percent</w:t>
        </w:r>
      </w:ins>
      <w:ins w:id="855" w:author="Ram Shrestha" w:date="2013-11-25T02:51:00Z">
        <w:r>
          <w:t xml:space="preserve"> </w:t>
        </w:r>
      </w:ins>
      <w:commentRangeEnd w:id="850"/>
      <w:r w:rsidR="00677896">
        <w:rPr>
          <w:rStyle w:val="CommentReference"/>
        </w:rPr>
        <w:commentReference w:id="850"/>
      </w:r>
      <w:ins w:id="856" w:author="Ram Shrestha" w:date="2013-11-25T02:54:00Z">
        <w:r w:rsidR="0070342F">
          <w:fldChar w:fldCharType="begin">
            <w:fldData xml:space="preserve">PEVuZE5vdGU+PENpdGU+PEF1dGhvcj5Bdmlkb3I8L0F1dGhvcj48WWVhcj4yMDEzPC9ZZWFyPjxS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</w:fldData>
          </w:fldChar>
        </w:r>
      </w:ins>
      <w:ins w:id="857" w:author="Ram Shrestha" w:date="2013-11-25T13:32:00Z">
        <w:r w:rsidR="00851AA2">
          <w:instrText xml:space="preserve"> ADDIN EN.CITE </w:instrText>
        </w:r>
        <w:r w:rsidR="00851AA2">
          <w:fldChar w:fldCharType="begin">
            <w:fldData xml:space="preserve">PEVuZE5vdGU+PENpdGU+PEF1dGhvcj5Bdmlkb3I8L0F1dGhvcj48WWVhcj4yMDEzPC9ZZWFyPjxS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</w:fldData>
          </w:fldChar>
        </w:r>
        <w:r w:rsidR="00851AA2">
          <w:instrText xml:space="preserve"> ADDIN EN.CITE.DATA </w:instrText>
        </w:r>
        <w:r w:rsidR="00851AA2">
          <w:fldChar w:fldCharType="end"/>
        </w:r>
      </w:ins>
      <w:r w:rsidR="0070342F">
        <w:fldChar w:fldCharType="separate"/>
      </w:r>
      <w:ins w:id="858" w:author="Ram Shrestha" w:date="2013-11-25T09:51:00Z">
        <w:r w:rsidR="00E171F4">
          <w:rPr>
            <w:noProof/>
          </w:rPr>
          <w:t>(Avidor et al., 2013; Dudley et al., 2012; Garcia-Diaz et al., 2013; Hedskog et al., 2010; Hoffmann et al., 2007; Lataillade et al., 2010; Le et al., 2009; Li et al., 2011; Loman et al., 2012; Paredes et al., 2010; Simen et al., 2009a)</w:t>
        </w:r>
      </w:ins>
      <w:ins w:id="859" w:author="Ram Shrestha" w:date="2013-11-25T02:54:00Z">
        <w:r w:rsidR="0070342F">
          <w:fldChar w:fldCharType="end"/>
        </w:r>
      </w:ins>
      <w:ins w:id="860" w:author="Ram Shrestha" w:date="2013-11-25T02:45:00Z">
        <w:r>
          <w:t xml:space="preserve">, </w:t>
        </w:r>
      </w:ins>
      <w:ins w:id="861" w:author="Ram Shrestha" w:date="2013-11-25T02:42:00Z">
        <w:r>
          <w:t xml:space="preserve">were </w:t>
        </w:r>
        <w:commentRangeStart w:id="862"/>
        <w:r>
          <w:t xml:space="preserve">expected </w:t>
        </w:r>
      </w:ins>
      <w:commentRangeEnd w:id="862"/>
      <w:r w:rsidR="00AD6F2C">
        <w:rPr>
          <w:rStyle w:val="CommentReference"/>
        </w:rPr>
        <w:commentReference w:id="862"/>
      </w:r>
      <w:ins w:id="863" w:author="Ram Shrestha" w:date="2013-11-25T02:42:00Z">
        <w:r>
          <w:t>to be used as an alternative method.</w:t>
        </w:r>
      </w:ins>
      <w:ins w:id="864" w:author="Ram Shrestha" w:date="2013-11-25T02:43:00Z">
        <w:r>
          <w:t xml:space="preserve"> There are two Roche/454 HTS technologies </w:t>
        </w:r>
      </w:ins>
      <w:ins w:id="865" w:author="Ram Shrestha" w:date="2013-11-25T02:44:00Z">
        <w:r>
          <w:t>– Junior and FLX.</w:t>
        </w:r>
      </w:ins>
      <w:ins w:id="866" w:author="Ram Shrestha" w:date="2013-11-25T02:42:00Z">
        <w:r>
          <w:t xml:space="preserve"> </w:t>
        </w:r>
      </w:ins>
      <w:ins w:id="867" w:author="Ram Shrestha" w:date="2013-11-25T02:00:00Z">
        <w:r>
          <w:t>I</w:t>
        </w:r>
        <w:r w:rsidR="00EC30DC">
          <w:t xml:space="preserve">n our </w:t>
        </w:r>
      </w:ins>
      <w:ins w:id="868" w:author="Ram Shrestha" w:date="2013-11-25T02:02:00Z">
        <w:r w:rsidR="00EC30DC">
          <w:t>initial</w:t>
        </w:r>
      </w:ins>
      <w:ins w:id="869" w:author="Ram Shrestha" w:date="2013-11-25T02:00:00Z">
        <w:r w:rsidR="00EC30DC">
          <w:t xml:space="preserve"> </w:t>
        </w:r>
      </w:ins>
      <w:ins w:id="870" w:author="Ram Shrestha" w:date="2013-11-25T02:02:00Z">
        <w:r w:rsidR="005014DE">
          <w:t xml:space="preserve">analysis, we compared </w:t>
        </w:r>
      </w:ins>
      <w:ins w:id="871" w:author="Ram Shrestha" w:date="2013-11-25T02:03:00Z">
        <w:r w:rsidR="005014DE">
          <w:t>FLX and Junior for their sensitivity at</w:t>
        </w:r>
      </w:ins>
      <w:ins w:id="872" w:author="Ram Shrestha" w:date="2013-11-25T02:04:00Z">
        <w:r w:rsidR="005014DE">
          <w:t xml:space="preserve"> genotyping at</w:t>
        </w:r>
      </w:ins>
      <w:ins w:id="873" w:author="Ram Shrestha" w:date="2013-11-25T02:03:00Z">
        <w:r w:rsidR="005014DE">
          <w:t xml:space="preserve"> predicting </w:t>
        </w:r>
      </w:ins>
      <w:ins w:id="874" w:author="Ram Shrestha" w:date="2013-11-25T02:00:00Z">
        <w:r w:rsidR="005014DE">
          <w:t>drug resistance.</w:t>
        </w:r>
      </w:ins>
    </w:p>
    <w:p w14:paraId="73882B96" w14:textId="77777777" w:rsidR="00C62AEF" w:rsidRDefault="00C62AEF">
      <w:pPr>
        <w:numPr>
          <w:ins w:id="875" w:author="Ram Shrestha" w:date="2013-11-25T01:46:00Z"/>
        </w:numPr>
        <w:spacing w:line="480" w:lineRule="auto"/>
        <w:jc w:val="both"/>
        <w:rPr>
          <w:ins w:id="876" w:author="Ram Shrestha" w:date="2013-11-25T01:46:00Z"/>
        </w:rPr>
      </w:pPr>
    </w:p>
    <w:p w14:paraId="49FD052A" w14:textId="1AEB47B1" w:rsidR="0031647F" w:rsidRDefault="00EC30DC" w:rsidP="00EC30DC">
      <w:pPr>
        <w:numPr>
          <w:ins w:id="877" w:author="Ram Shrestha" w:date="2013-11-25T01:52:00Z"/>
        </w:numPr>
        <w:spacing w:line="480" w:lineRule="auto"/>
        <w:jc w:val="both"/>
        <w:rPr>
          <w:ins w:id="878" w:author="Ram Shrestha" w:date="2013-11-25T02:04:00Z"/>
        </w:rPr>
      </w:pPr>
      <w:ins w:id="879" w:author="Ram Shrestha" w:date="2013-11-25T01:52:00Z">
        <w:r>
          <w:t>The Junior and FLX platforms do not differ in their chemistry but differ on the b</w:t>
        </w:r>
        <w:r w:rsidR="005014DE">
          <w:t>asis of number of reads output.</w:t>
        </w:r>
        <w:r>
          <w:t xml:space="preserve"> </w:t>
        </w:r>
      </w:ins>
      <w:ins w:id="880" w:author="Ram Shrestha" w:date="2013-11-25T02:12:00Z">
        <w:r w:rsidR="005014DE">
          <w:t xml:space="preserve">This correlated </w:t>
        </w:r>
        <w:del w:id="881" w:author="Simon Travers" w:date="2013-11-27T08:55:00Z">
          <w:r w:rsidR="005014DE" w:rsidDel="00943EB1">
            <w:delText>to</w:delText>
          </w:r>
        </w:del>
      </w:ins>
      <w:ins w:id="882" w:author="Simon Travers" w:date="2013-11-27T08:55:00Z">
        <w:r w:rsidR="00943EB1">
          <w:t>with</w:t>
        </w:r>
      </w:ins>
      <w:ins w:id="883" w:author="Ram Shrestha" w:date="2013-11-25T02:12:00Z">
        <w:r w:rsidR="005014DE">
          <w:t xml:space="preserve"> our </w:t>
        </w:r>
      </w:ins>
      <w:ins w:id="884" w:author="Ram Shrestha" w:date="2013-11-25T02:07:00Z">
        <w:r w:rsidR="005014DE">
          <w:t xml:space="preserve">observation that the FLX platform generated </w:t>
        </w:r>
      </w:ins>
      <w:ins w:id="885" w:author="Ram Shrestha" w:date="2013-11-25T02:08:00Z">
        <w:r w:rsidR="005014DE">
          <w:t>significantly</w:t>
        </w:r>
      </w:ins>
      <w:ins w:id="886" w:author="Ram Shrestha" w:date="2013-11-25T02:07:00Z">
        <w:r w:rsidR="005014DE">
          <w:t xml:space="preserve"> </w:t>
        </w:r>
      </w:ins>
      <w:ins w:id="887" w:author="Ram Shrestha" w:date="2013-11-25T02:08:00Z">
        <w:r w:rsidR="005014DE">
          <w:t xml:space="preserve">higher number of sequence reads than the </w:t>
        </w:r>
        <w:proofErr w:type="gramStart"/>
        <w:r w:rsidR="005014DE">
          <w:t>Junior</w:t>
        </w:r>
        <w:proofErr w:type="gramEnd"/>
        <w:r w:rsidR="005014DE">
          <w:t xml:space="preserve"> platform. </w:t>
        </w:r>
      </w:ins>
      <w:ins w:id="888" w:author="Ram Shrestha" w:date="2013-11-25T01:52:00Z">
        <w:r>
          <w:t>Thus, it is plausible to suggest that the generation of more sequence reads for a sample may sequence the amplified viral population to a ‘deeper’ level, thereby detecting low-abundance resistant variants.  Our initial analysis, therefore, involved comparison of the resistance calls of individuals for which sequencing had been successful on both the Junior and FLX platforms</w:t>
        </w:r>
      </w:ins>
      <w:ins w:id="889" w:author="Ram Shrestha" w:date="2013-11-25T02:04:00Z">
        <w:r w:rsidR="005014DE">
          <w:t>.</w:t>
        </w:r>
      </w:ins>
    </w:p>
    <w:p w14:paraId="0ABBF6DA" w14:textId="77777777" w:rsidR="005014DE" w:rsidRDefault="005014DE" w:rsidP="00EC30DC">
      <w:pPr>
        <w:numPr>
          <w:ins w:id="890" w:author="Ram Shrestha" w:date="2013-11-25T02:09:00Z"/>
        </w:numPr>
        <w:spacing w:line="480" w:lineRule="auto"/>
        <w:jc w:val="both"/>
        <w:rPr>
          <w:ins w:id="891" w:author="Ram Shrestha" w:date="2013-11-25T02:09:00Z"/>
        </w:rPr>
      </w:pPr>
    </w:p>
    <w:p w14:paraId="1B0F1D98" w14:textId="592C0406" w:rsidR="00487916" w:rsidRDefault="005014DE" w:rsidP="00EC30DC">
      <w:pPr>
        <w:numPr>
          <w:ins w:id="892" w:author="Ram Shrestha" w:date="2013-11-25T02:05:00Z"/>
        </w:numPr>
        <w:spacing w:line="480" w:lineRule="auto"/>
        <w:jc w:val="both"/>
        <w:rPr>
          <w:ins w:id="893" w:author="Simon Travers" w:date="2013-11-27T09:04:00Z"/>
        </w:rPr>
      </w:pPr>
      <w:ins w:id="894" w:author="Ram Shrestha" w:date="2013-11-25T02:10:00Z">
        <w:r>
          <w:t xml:space="preserve">The result of the comparison of the resistance calls of individuals sequenced by both </w:t>
        </w:r>
        <w:proofErr w:type="gramStart"/>
        <w:r>
          <w:t>Junior</w:t>
        </w:r>
        <w:proofErr w:type="gramEnd"/>
        <w:r>
          <w:t xml:space="preserve"> and FLX pla</w:t>
        </w:r>
      </w:ins>
      <w:ins w:id="895" w:author="Ram Shrestha" w:date="2013-11-25T02:11:00Z">
        <w:r>
          <w:t>t</w:t>
        </w:r>
      </w:ins>
      <w:ins w:id="896" w:author="Ram Shrestha" w:date="2013-11-25T02:10:00Z">
        <w:r>
          <w:t>forms</w:t>
        </w:r>
      </w:ins>
      <w:ins w:id="897" w:author="Ram Shrestha" w:date="2013-11-25T02:13:00Z">
        <w:r w:rsidR="00CC40ED">
          <w:t xml:space="preserve"> showed that there was no significant </w:t>
        </w:r>
        <w:commentRangeStart w:id="898"/>
        <w:r w:rsidR="00CC40ED">
          <w:t xml:space="preserve">difference </w:t>
        </w:r>
        <w:del w:id="899" w:author="Simon Travers" w:date="2013-11-27T08:54:00Z">
          <w:r w:rsidR="00CC40ED" w:rsidDel="00123786">
            <w:delText>(using two tailed T test method</w:delText>
          </w:r>
        </w:del>
      </w:ins>
      <w:commentRangeEnd w:id="898"/>
      <w:r w:rsidR="00123786">
        <w:rPr>
          <w:rStyle w:val="CommentReference"/>
        </w:rPr>
        <w:commentReference w:id="898"/>
      </w:r>
      <w:ins w:id="900" w:author="Ram Shrestha" w:date="2013-11-25T02:13:00Z">
        <w:del w:id="901" w:author="Simon Travers" w:date="2013-11-27T08:54:00Z">
          <w:r w:rsidR="00CC40ED" w:rsidDel="00123786">
            <w:delText>)</w:delText>
          </w:r>
        </w:del>
        <w:r w:rsidR="00CC40ED">
          <w:t xml:space="preserve"> between the HTS pla</w:t>
        </w:r>
      </w:ins>
      <w:ins w:id="902" w:author="Ram Shrestha" w:date="2013-11-25T02:14:00Z">
        <w:r w:rsidR="00CC40ED">
          <w:t>t</w:t>
        </w:r>
      </w:ins>
      <w:ins w:id="903" w:author="Ram Shrestha" w:date="2013-11-25T02:13:00Z">
        <w:r w:rsidR="00CC40ED">
          <w:t>forms at all prevalence levels</w:t>
        </w:r>
      </w:ins>
      <w:ins w:id="904" w:author="Simon Travers" w:date="2013-11-27T09:03:00Z">
        <w:r w:rsidR="00C17ACF">
          <w:t>.</w:t>
        </w:r>
      </w:ins>
      <w:ins w:id="905" w:author="Simon Travers" w:date="2013-11-27T09:04:00Z">
        <w:r w:rsidR="00487916">
          <w:t xml:space="preserve">  A similar observation was made in </w:t>
        </w:r>
      </w:ins>
      <w:ins w:id="906" w:author="Simon Travers" w:date="2013-11-27T09:05:00Z">
        <w:r w:rsidR="00487916">
          <w:t xml:space="preserve">the comparison of resistance genotyping of first-line failure samples using both </w:t>
        </w:r>
      </w:ins>
      <w:ins w:id="907" w:author="Simon Travers" w:date="2013-11-27T09:04:00Z">
        <w:r w:rsidR="00487916">
          <w:t>the FLX and Junior platforms</w:t>
        </w:r>
      </w:ins>
      <w:ins w:id="908" w:author="Simon Travers" w:date="2013-11-27T09:05:00Z">
        <w:r w:rsidR="00487916">
          <w:t xml:space="preserve">.  Thus it appears that, despite the lower number of reads generated by the Junior platform, it is </w:t>
        </w:r>
      </w:ins>
      <w:ins w:id="909" w:author="Simon Travers" w:date="2013-11-27T09:06:00Z">
        <w:r w:rsidR="00487916">
          <w:t>sufficiently accurate for HIV resistance genotyping</w:t>
        </w:r>
      </w:ins>
      <w:ins w:id="910" w:author="Simon Travers" w:date="2013-11-27T09:07:00Z">
        <w:r w:rsidR="00487916">
          <w:t xml:space="preserve"> (above 1%)</w:t>
        </w:r>
      </w:ins>
      <w:ins w:id="911" w:author="Simon Travers" w:date="2013-11-27T09:06:00Z">
        <w:r w:rsidR="00487916">
          <w:t xml:space="preserve"> even when as many as 48 samples are pooled together on a single plate.</w:t>
        </w:r>
      </w:ins>
      <w:ins w:id="912" w:author="Simon Travers" w:date="2013-11-27T09:08:00Z">
        <w:r w:rsidR="00487916">
          <w:t xml:space="preserve">  The cost savings generated by employing such an approach means that resistance genotyping using the </w:t>
        </w:r>
        <w:proofErr w:type="gramStart"/>
        <w:r w:rsidR="00487916">
          <w:t>Junior</w:t>
        </w:r>
        <w:proofErr w:type="gramEnd"/>
        <w:r w:rsidR="00487916">
          <w:t xml:space="preserve"> platform is a viable option for large-scale genotyping in resource poor settings.  However, such an approach is </w:t>
        </w:r>
        <w:proofErr w:type="gramStart"/>
        <w:r w:rsidR="00487916">
          <w:t xml:space="preserve">not </w:t>
        </w:r>
      </w:ins>
      <w:ins w:id="913" w:author="Simon Travers" w:date="2013-11-27T09:07:00Z">
        <w:r w:rsidR="00487916">
          <w:t xml:space="preserve">  </w:t>
        </w:r>
      </w:ins>
      <w:proofErr w:type="gramEnd"/>
      <w:ins w:id="914" w:author="Ram Shrestha" w:date="2013-11-25T02:14:00Z">
        <w:del w:id="915" w:author="Simon Travers" w:date="2013-11-27T09:03:00Z">
          <w:r w:rsidR="00CC40ED" w:rsidDel="00C17ACF">
            <w:delText>,</w:delText>
          </w:r>
        </w:del>
        <w:r w:rsidR="00CC40ED">
          <w:t xml:space="preserve"> </w:t>
        </w:r>
      </w:ins>
      <w:ins w:id="916" w:author="Simon Travers" w:date="2013-11-27T09:03:00Z">
        <w:r w:rsidR="00C17ACF">
          <w:t xml:space="preserve"> </w:t>
        </w:r>
      </w:ins>
    </w:p>
    <w:p w14:paraId="7087AF12" w14:textId="77777777" w:rsidR="00487916" w:rsidRDefault="00487916" w:rsidP="00EC30DC">
      <w:pPr>
        <w:numPr>
          <w:ins w:id="917" w:author="Ram Shrestha" w:date="2013-11-25T02:05:00Z"/>
        </w:numPr>
        <w:spacing w:line="480" w:lineRule="auto"/>
        <w:jc w:val="both"/>
        <w:rPr>
          <w:ins w:id="918" w:author="Simon Travers" w:date="2013-11-27T09:04:00Z"/>
        </w:rPr>
      </w:pPr>
    </w:p>
    <w:p w14:paraId="67F9AD75" w14:textId="24C85794" w:rsidR="005014DE" w:rsidDel="00487916" w:rsidRDefault="00CC40ED" w:rsidP="00EC30DC">
      <w:pPr>
        <w:numPr>
          <w:ins w:id="919" w:author="Ram Shrestha" w:date="2013-11-25T02:05:00Z"/>
        </w:numPr>
        <w:spacing w:line="480" w:lineRule="auto"/>
        <w:jc w:val="both"/>
        <w:rPr>
          <w:ins w:id="920" w:author="Ram Shrestha" w:date="2013-11-25T02:58:00Z"/>
          <w:del w:id="921" w:author="Simon Travers" w:date="2013-11-27T09:07:00Z"/>
        </w:rPr>
      </w:pPr>
      <w:ins w:id="922" w:author="Ram Shrestha" w:date="2013-11-25T02:14:00Z">
        <w:del w:id="923" w:author="Simon Travers" w:date="2013-11-27T09:04:00Z">
          <w:r w:rsidDel="00C17ACF">
            <w:delText xml:space="preserve">which indicated that there were no </w:delText>
          </w:r>
        </w:del>
        <w:del w:id="924" w:author="Simon Travers" w:date="2013-11-27T09:07:00Z">
          <w:r w:rsidDel="00487916">
            <w:delText xml:space="preserve">differences in the likelihood of </w:delText>
          </w:r>
        </w:del>
      </w:ins>
      <w:ins w:id="925" w:author="Ram Shrestha" w:date="2013-11-25T02:16:00Z">
        <w:del w:id="926" w:author="Simon Travers" w:date="2013-11-27T09:07:00Z">
          <w:r w:rsidDel="00487916">
            <w:delText xml:space="preserve">predicting </w:delText>
          </w:r>
        </w:del>
      </w:ins>
      <w:ins w:id="927" w:author="Ram Shrestha" w:date="2013-11-25T02:14:00Z">
        <w:del w:id="928" w:author="Simon Travers" w:date="2013-11-27T09:07:00Z">
          <w:r w:rsidDel="00487916">
            <w:delText>resistance calls</w:delText>
          </w:r>
        </w:del>
      </w:ins>
      <w:ins w:id="929" w:author="Ram Shrestha" w:date="2013-11-25T02:15:00Z">
        <w:del w:id="930" w:author="Simon Travers" w:date="2013-11-27T09:07:00Z">
          <w:r w:rsidDel="00487916">
            <w:delText xml:space="preserve"> in clinical categories when the samples were sequenced by Junior and FLX.</w:delText>
          </w:r>
        </w:del>
      </w:ins>
      <w:ins w:id="931" w:author="Ram Shrestha" w:date="2013-11-25T02:18:00Z">
        <w:del w:id="932" w:author="Simon Travers" w:date="2013-11-27T09:07:00Z">
          <w:r w:rsidDel="00487916">
            <w:delText xml:space="preserve"> </w:delText>
          </w:r>
        </w:del>
      </w:ins>
      <w:ins w:id="933" w:author="Ram Shrestha" w:date="2013-11-25T02:22:00Z">
        <w:del w:id="934" w:author="Simon Travers" w:date="2013-11-27T09:07:00Z">
          <w:r w:rsidDel="00487916">
            <w:delText xml:space="preserve">Similar result between FLX and Junior was obtained when VF samples were used. </w:delText>
          </w:r>
        </w:del>
      </w:ins>
      <w:ins w:id="935" w:author="Ram Shrestha" w:date="2013-11-25T02:18:00Z">
        <w:del w:id="936" w:author="Simon Travers" w:date="2013-11-27T09:07:00Z">
          <w:r w:rsidDel="00487916">
            <w:delText xml:space="preserve">This suggested that although Junior produced lower number of </w:delText>
          </w:r>
        </w:del>
      </w:ins>
      <w:ins w:id="937" w:author="Ram Shrestha" w:date="2013-11-25T02:19:00Z">
        <w:del w:id="938" w:author="Simon Travers" w:date="2013-11-27T09:07:00Z">
          <w:r w:rsidDel="00487916">
            <w:delText>sequence</w:delText>
          </w:r>
        </w:del>
      </w:ins>
      <w:ins w:id="939" w:author="Ram Shrestha" w:date="2013-11-25T02:18:00Z">
        <w:del w:id="940" w:author="Simon Travers" w:date="2013-11-27T09:07:00Z">
          <w:r w:rsidDel="00487916">
            <w:delText xml:space="preserve"> </w:delText>
          </w:r>
        </w:del>
      </w:ins>
      <w:ins w:id="941" w:author="Ram Shrestha" w:date="2013-11-25T02:19:00Z">
        <w:del w:id="942" w:author="Simon Travers" w:date="2013-11-27T09:07:00Z">
          <w:r w:rsidDel="00487916">
            <w:delText xml:space="preserve">reads, it was still comparable to the FLX and because </w:delText>
          </w:r>
        </w:del>
      </w:ins>
      <w:ins w:id="943" w:author="Ram Shrestha" w:date="2013-11-25T02:56:00Z">
        <w:del w:id="944" w:author="Simon Travers" w:date="2013-11-27T09:07:00Z">
          <w:r w:rsidR="00C62AEF" w:rsidDel="00487916">
            <w:delText xml:space="preserve">sequencing in </w:delText>
          </w:r>
        </w:del>
      </w:ins>
      <w:ins w:id="945" w:author="Ram Shrestha" w:date="2013-11-25T02:19:00Z">
        <w:del w:id="946" w:author="Simon Travers" w:date="2013-11-27T09:07:00Z">
          <w:r w:rsidDel="00487916">
            <w:delText xml:space="preserve">Junior is </w:delText>
          </w:r>
        </w:del>
      </w:ins>
      <w:ins w:id="947" w:author="Ram Shrestha" w:date="2013-11-25T02:56:00Z">
        <w:del w:id="948" w:author="Simon Travers" w:date="2013-11-27T09:07:00Z">
          <w:r w:rsidR="00C62AEF" w:rsidDel="00487916">
            <w:delText xml:space="preserve">relatively </w:delText>
          </w:r>
        </w:del>
      </w:ins>
      <w:ins w:id="949" w:author="Ram Shrestha" w:date="2013-11-25T02:19:00Z">
        <w:del w:id="950" w:author="Simon Travers" w:date="2013-11-27T09:07:00Z">
          <w:r w:rsidR="00C62AEF" w:rsidDel="00487916">
            <w:delText>less expensive than in</w:delText>
          </w:r>
          <w:r w:rsidDel="00487916">
            <w:delText xml:space="preserve"> FLX, it might be expected that Junior might be </w:delText>
          </w:r>
        </w:del>
      </w:ins>
      <w:ins w:id="951" w:author="Ram Shrestha" w:date="2013-11-25T02:57:00Z">
        <w:del w:id="952" w:author="Simon Travers" w:date="2013-11-27T09:07:00Z">
          <w:r w:rsidR="00C62AEF" w:rsidDel="00487916">
            <w:delText xml:space="preserve">the choice for large-scale low-cost HIV genotyping for </w:delText>
          </w:r>
        </w:del>
      </w:ins>
      <w:ins w:id="953" w:author="Ram Shrestha" w:date="2013-11-25T02:58:00Z">
        <w:del w:id="954" w:author="Simon Travers" w:date="2013-11-27T09:07:00Z">
          <w:r w:rsidR="00C62AEF" w:rsidDel="00487916">
            <w:delText>drug resistance test.</w:delText>
          </w:r>
        </w:del>
      </w:ins>
    </w:p>
    <w:p w14:paraId="70805E68" w14:textId="77777777" w:rsidR="00C62AEF" w:rsidDel="0000105E" w:rsidRDefault="00C62AEF" w:rsidP="00EC30DC">
      <w:pPr>
        <w:numPr>
          <w:ins w:id="955" w:author="Ram Shrestha" w:date="2013-11-25T02:58:00Z"/>
        </w:numPr>
        <w:spacing w:line="480" w:lineRule="auto"/>
        <w:jc w:val="both"/>
        <w:rPr>
          <w:ins w:id="956" w:author="Ram Shrestha" w:date="2013-11-25T02:58:00Z"/>
          <w:del w:id="957" w:author="Simon Travers" w:date="2013-11-27T11:21:00Z"/>
        </w:rPr>
      </w:pPr>
    </w:p>
    <w:p w14:paraId="07B2B41F" w14:textId="77777777" w:rsidR="00C62AEF" w:rsidRDefault="002511BF" w:rsidP="00EC30DC">
      <w:pPr>
        <w:numPr>
          <w:ins w:id="958" w:author="Ram Shrestha" w:date="2013-11-25T02:58:00Z"/>
        </w:numPr>
        <w:spacing w:line="480" w:lineRule="auto"/>
        <w:jc w:val="both"/>
        <w:rPr>
          <w:ins w:id="959" w:author="Ram Shrestha" w:date="2013-11-25T03:09:00Z"/>
        </w:rPr>
      </w:pPr>
      <w:ins w:id="960" w:author="Ram Shrestha" w:date="2013-11-25T03:04:00Z">
        <w:r>
          <w:t>Although the HTS method can sequence to ‘de</w:t>
        </w:r>
        <w:r w:rsidR="002A1654">
          <w:t>eper’ level, its sensitivity had</w:t>
        </w:r>
        <w:r>
          <w:t xml:space="preserve"> to be comparable to the conventional </w:t>
        </w:r>
      </w:ins>
      <w:ins w:id="961" w:author="Ram Shrestha" w:date="2013-11-25T03:05:00Z">
        <w:r>
          <w:t>genotyping</w:t>
        </w:r>
      </w:ins>
      <w:ins w:id="962" w:author="Ram Shrestha" w:date="2013-11-25T03:04:00Z">
        <w:r>
          <w:t xml:space="preserve"> </w:t>
        </w:r>
      </w:ins>
      <w:ins w:id="963" w:author="Ram Shrestha" w:date="2013-11-25T03:05:00Z">
        <w:r>
          <w:t xml:space="preserve">method. Therefore we also compared the HTS and conventional methods </w:t>
        </w:r>
      </w:ins>
      <w:ins w:id="964" w:author="Ram Shrestha" w:date="2013-11-25T03:26:00Z">
        <w:r w:rsidR="00322389">
          <w:t xml:space="preserve">at HIV genotyping at resistance prediction </w:t>
        </w:r>
      </w:ins>
      <w:ins w:id="965" w:author="Ram Shrestha" w:date="2013-11-25T03:05:00Z">
        <w:r>
          <w:t>using the samples</w:t>
        </w:r>
      </w:ins>
      <w:ins w:id="966" w:author="Ram Shrestha" w:date="2013-11-25T03:06:00Z">
        <w:r>
          <w:t xml:space="preserve"> (baseline and VF separately)</w:t>
        </w:r>
      </w:ins>
      <w:ins w:id="967" w:author="Ram Shrestha" w:date="2013-11-25T03:05:00Z">
        <w:r>
          <w:t xml:space="preserve"> sequenced using both </w:t>
        </w:r>
      </w:ins>
      <w:ins w:id="968" w:author="Ram Shrestha" w:date="2013-11-25T03:06:00Z">
        <w:r>
          <w:t xml:space="preserve">the </w:t>
        </w:r>
      </w:ins>
      <w:ins w:id="969" w:author="Ram Shrestha" w:date="2013-11-25T03:05:00Z">
        <w:r>
          <w:t>methods</w:t>
        </w:r>
      </w:ins>
      <w:ins w:id="970" w:author="Ram Shrestha" w:date="2013-11-25T03:07:00Z">
        <w:r>
          <w:t>. For fairness, the comparison was done</w:t>
        </w:r>
      </w:ins>
      <w:ins w:id="971" w:author="Ram Shrestha" w:date="2013-11-25T03:05:00Z">
        <w:r>
          <w:t xml:space="preserve"> at the </w:t>
        </w:r>
      </w:ins>
      <w:ins w:id="972" w:author="Ram Shrestha" w:date="2013-11-25T03:07:00Z">
        <w:r>
          <w:t xml:space="preserve">20% </w:t>
        </w:r>
      </w:ins>
      <w:ins w:id="973" w:author="Ram Shrestha" w:date="2013-11-25T03:05:00Z">
        <w:r>
          <w:t>prevalence cutoff. The result</w:t>
        </w:r>
      </w:ins>
      <w:ins w:id="974" w:author="Ram Shrestha" w:date="2013-11-25T03:09:00Z">
        <w:r>
          <w:t xml:space="preserve"> using both the baseline and VF samples</w:t>
        </w:r>
      </w:ins>
      <w:ins w:id="975" w:author="Ram Shrestha" w:date="2013-11-25T03:05:00Z">
        <w:r>
          <w:t xml:space="preserve"> showed that HTS was comparable to the conventional genotyping method</w:t>
        </w:r>
      </w:ins>
      <w:ins w:id="976" w:author="Ram Shrestha" w:date="2013-11-25T03:09:00Z">
        <w:r>
          <w:t>.</w:t>
        </w:r>
      </w:ins>
    </w:p>
    <w:p w14:paraId="6DB4B1F2" w14:textId="77777777" w:rsidR="002511BF" w:rsidRDefault="002511BF" w:rsidP="00EC30DC">
      <w:pPr>
        <w:numPr>
          <w:ins w:id="977" w:author="Ram Shrestha" w:date="2013-11-25T03:09:00Z"/>
        </w:numPr>
        <w:spacing w:line="480" w:lineRule="auto"/>
        <w:jc w:val="both"/>
        <w:rPr>
          <w:ins w:id="978" w:author="Simon Travers" w:date="2013-11-27T11:21:00Z"/>
        </w:rPr>
      </w:pPr>
    </w:p>
    <w:p w14:paraId="2A29E672" w14:textId="247A7E61" w:rsidR="00D96839" w:rsidRPr="00D96839" w:rsidRDefault="00D96839" w:rsidP="00EC30DC">
      <w:pPr>
        <w:numPr>
          <w:ins w:id="979" w:author="Ram Shrestha" w:date="2013-11-25T03:09:00Z"/>
        </w:numPr>
        <w:spacing w:line="480" w:lineRule="auto"/>
        <w:jc w:val="both"/>
        <w:rPr>
          <w:ins w:id="980" w:author="Ram Shrestha" w:date="2013-11-25T03:09:00Z"/>
          <w:b/>
          <w:u w:val="single"/>
          <w:rPrChange w:id="981" w:author="Simon Travers" w:date="2013-11-27T11:21:00Z">
            <w:rPr>
              <w:ins w:id="982" w:author="Ram Shrestha" w:date="2013-11-25T03:09:00Z"/>
            </w:rPr>
          </w:rPrChange>
        </w:rPr>
      </w:pPr>
      <w:ins w:id="983" w:author="Simon Travers" w:date="2013-11-27T11:21:00Z">
        <w:r w:rsidRPr="00D96839">
          <w:rPr>
            <w:b/>
            <w:u w:val="single"/>
            <w:rPrChange w:id="984" w:author="Simon Travers" w:date="2013-11-27T11:21:00Z">
              <w:rPr/>
            </w:rPrChange>
          </w:rPr>
          <w:t>HEADING</w:t>
        </w:r>
      </w:ins>
    </w:p>
    <w:p w14:paraId="481B82F4" w14:textId="77777777" w:rsidR="005014DE" w:rsidRDefault="00322389" w:rsidP="00EC30DC">
      <w:pPr>
        <w:numPr>
          <w:ins w:id="985" w:author="Ram Shrestha" w:date="2013-11-25T02:05:00Z"/>
        </w:numPr>
        <w:spacing w:line="480" w:lineRule="auto"/>
        <w:jc w:val="both"/>
        <w:rPr>
          <w:ins w:id="986" w:author="Ram Shrestha" w:date="2013-11-25T01:52:00Z"/>
        </w:rPr>
      </w:pPr>
      <w:commentRangeStart w:id="987"/>
      <w:ins w:id="988" w:author="Ram Shrestha" w:date="2013-11-25T02:05:00Z">
        <w:r>
          <w:t>Besides</w:t>
        </w:r>
      </w:ins>
      <w:commentRangeEnd w:id="987"/>
      <w:r w:rsidR="00D82179">
        <w:rPr>
          <w:rStyle w:val="CommentReference"/>
        </w:rPr>
        <w:commentReference w:id="987"/>
      </w:r>
      <w:ins w:id="989" w:author="Ram Shrestha" w:date="2013-11-25T02:05:00Z">
        <w:r>
          <w:t xml:space="preserve"> comparing HTS and conventional genotyping methods, we</w:t>
        </w:r>
      </w:ins>
      <w:ins w:id="990" w:author="Ram Shrestha" w:date="2013-11-25T03:30:00Z">
        <w:r>
          <w:t xml:space="preserve"> also analyzed the prevalence of NVP resistance. NVP is a NNRTI drug given to pregnant women </w:t>
        </w:r>
      </w:ins>
      <w:ins w:id="991" w:author="Ram Shrestha" w:date="2013-11-25T03:33:00Z">
        <w:r w:rsidR="00CA0F1A">
          <w:t xml:space="preserve">as a prophylaxis </w:t>
        </w:r>
      </w:ins>
      <w:ins w:id="992" w:author="Ram Shrestha" w:date="2013-11-25T03:38:00Z">
        <w:r w:rsidR="00CA0F1A">
          <w:t>for prevention from mother to child transmission (</w:t>
        </w:r>
      </w:ins>
      <w:ins w:id="993" w:author="Ram Shrestha" w:date="2013-11-25T03:39:00Z">
        <w:r w:rsidR="00CA0F1A">
          <w:t>PMTCT</w:t>
        </w:r>
      </w:ins>
      <w:ins w:id="994" w:author="Ram Shrestha" w:date="2013-11-25T03:38:00Z">
        <w:r w:rsidR="00CA0F1A">
          <w:t>)</w:t>
        </w:r>
      </w:ins>
      <w:ins w:id="995" w:author="Ram Shrestha" w:date="2013-11-25T03:39:00Z">
        <w:r w:rsidR="00CA0F1A">
          <w:t xml:space="preserve"> of HIV virus</w:t>
        </w:r>
      </w:ins>
      <w:ins w:id="996" w:author="Ram Shrestha" w:date="2013-11-25T03:33:00Z">
        <w:r w:rsidR="00CA0F1A">
          <w:t xml:space="preserve"> </w:t>
        </w:r>
      </w:ins>
      <w:ins w:id="997" w:author="Ram Shrestha" w:date="2013-11-25T09:51:00Z">
        <w:r w:rsidR="0070342F">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LXJlc291cmNlLW51bT48bGFuZ3VhZ2U+ZW5nPC9sYW5ndWFnZT48L3JlY29yZD48L0NpdGU+PENp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</w:fldData>
          </w:fldChar>
        </w:r>
      </w:ins>
      <w:ins w:id="998" w:author="Ram Shrestha" w:date="2013-11-25T13:32:00Z">
        <w:r w:rsidR="00851AA2">
          <w:instrText xml:space="preserve"> ADDIN EN.CITE </w:instrText>
        </w:r>
        <w:r w:rsidR="00851AA2">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LXJlc291cmNlLW51bT48bGFuZ3VhZ2U+ZW5nPC9sYW5ndWFnZT48L3JlY29yZD48L0NpdGU+PENp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</w:fldData>
          </w:fldChar>
        </w:r>
        <w:r w:rsidR="00851AA2">
          <w:instrText xml:space="preserve"> ADDIN EN.CITE.DATA </w:instrText>
        </w:r>
        <w:r w:rsidR="00851AA2">
          <w:fldChar w:fldCharType="end"/>
        </w:r>
      </w:ins>
      <w:r w:rsidR="0070342F">
        <w:fldChar w:fldCharType="separate"/>
      </w:r>
      <w:ins w:id="999" w:author="Ram Shrestha" w:date="2013-11-25T09:51:00Z">
        <w:r w:rsidR="00E171F4">
          <w:rPr>
            <w:noProof/>
          </w:rPr>
          <w:t>(Eshleman et al., 2005a; Eshleman et al., 2005b; Guay et al., 1999; Jackson et al., 2000; Marseille et al., 1999; Musoke et al., 1999)</w:t>
        </w:r>
        <w:r w:rsidR="0070342F">
          <w:fldChar w:fldCharType="end"/>
        </w:r>
      </w:ins>
      <w:ins w:id="1000" w:author="Ram Shrestha" w:date="2013-11-25T03:33:00Z">
        <w:r w:rsidR="00CA0F1A">
          <w:t>.</w:t>
        </w:r>
      </w:ins>
      <w:ins w:id="1001" w:author="Ram Shrestha" w:date="2013-11-25T03:38:00Z">
        <w:r w:rsidR="00CA0F1A">
          <w:t xml:space="preserve"> </w:t>
        </w:r>
      </w:ins>
      <w:ins w:id="1002" w:author="Ram Shrestha" w:date="2013-11-25T03:39:00Z">
        <w:r w:rsidR="00CA0F1A">
          <w:t xml:space="preserve">The PMTCT exposed individuals had </w:t>
        </w:r>
      </w:ins>
      <w:ins w:id="1003" w:author="Ram Shrestha" w:date="2013-11-25T03:40:00Z">
        <w:r w:rsidR="00CA0F1A">
          <w:t>obtained</w:t>
        </w:r>
      </w:ins>
      <w:ins w:id="1004" w:author="Ram Shrestha" w:date="2013-11-25T03:39:00Z">
        <w:r w:rsidR="00CA0F1A">
          <w:t xml:space="preserve"> </w:t>
        </w:r>
      </w:ins>
      <w:ins w:id="1005" w:author="Ram Shrestha" w:date="2013-11-25T03:40:00Z">
        <w:r w:rsidR="00CA0F1A">
          <w:t>NVP treatment at different time points in between 1999 to 2006</w:t>
        </w:r>
      </w:ins>
      <w:ins w:id="1006" w:author="Ram Shrestha" w:date="2013-11-25T03:39:00Z">
        <w:r w:rsidR="00CA0F1A">
          <w:t xml:space="preserve"> whereas the antiretroviral drugs were roll</w:t>
        </w:r>
      </w:ins>
      <w:ins w:id="1007" w:author="Ram Shrestha" w:date="2013-11-26T05:18:00Z">
        <w:r w:rsidR="00EC5BB0">
          <w:t xml:space="preserve">ed </w:t>
        </w:r>
      </w:ins>
      <w:ins w:id="1008" w:author="Ram Shrestha" w:date="2013-11-25T03:39:00Z">
        <w:r w:rsidR="00CA0F1A">
          <w:t xml:space="preserve">out in South Africa in 2004. </w:t>
        </w:r>
      </w:ins>
      <w:ins w:id="1009" w:author="Ram Shrestha" w:date="2013-11-25T03:44:00Z">
        <w:r w:rsidR="007C4935">
          <w:t xml:space="preserve">This would mean that among the PMTCT exposed individuals, most of them </w:t>
        </w:r>
      </w:ins>
      <w:ins w:id="1010" w:author="Ram Shrestha" w:date="2013-11-25T03:47:00Z">
        <w:r w:rsidR="007C4935">
          <w:t>had time gap of over a year before they underwent antiretroviral therapy.</w:t>
        </w:r>
      </w:ins>
    </w:p>
    <w:p w14:paraId="627BB629" w14:textId="77777777" w:rsidR="007C4935" w:rsidRDefault="007C4935" w:rsidP="00EC30DC">
      <w:pPr>
        <w:numPr>
          <w:ins w:id="1011" w:author="Ram Shrestha" w:date="2013-11-25T03:52:00Z"/>
        </w:numPr>
        <w:spacing w:line="480" w:lineRule="auto"/>
        <w:jc w:val="both"/>
        <w:rPr>
          <w:ins w:id="1012" w:author="Ram Shrestha" w:date="2013-11-25T03:51:00Z"/>
        </w:rPr>
      </w:pPr>
    </w:p>
    <w:p w14:paraId="3F0835D6" w14:textId="77777777" w:rsidR="007C4935" w:rsidRDefault="007C4935" w:rsidP="00EC30DC">
      <w:pPr>
        <w:numPr>
          <w:ins w:id="1013" w:author="Ram Shrestha" w:date="2013-11-25T01:45:00Z"/>
        </w:numPr>
        <w:spacing w:line="480" w:lineRule="auto"/>
        <w:jc w:val="both"/>
        <w:rPr>
          <w:ins w:id="1014" w:author="Ram Shrestha" w:date="2013-11-25T04:31:00Z"/>
        </w:rPr>
      </w:pPr>
      <w:ins w:id="1015" w:author="Ram Shrestha" w:date="2013-11-25T03:52:00Z">
        <w:r>
          <w:t xml:space="preserve">A number of research publications have shown that the PMTCT treatment with NVP rapidly develops </w:t>
        </w:r>
      </w:ins>
      <w:ins w:id="1016" w:author="Ram Shrestha" w:date="2013-11-25T03:53:00Z">
        <w:r>
          <w:t xml:space="preserve">HIV variants with </w:t>
        </w:r>
      </w:ins>
      <w:ins w:id="1017" w:author="Ram Shrestha" w:date="2013-11-25T03:52:00Z">
        <w:r>
          <w:t>NVP resistant mutations</w:t>
        </w:r>
      </w:ins>
      <w:ins w:id="1018" w:author="Ram Shrestha" w:date="2013-11-25T04:09:00Z">
        <w:r w:rsidR="00137FBE">
          <w:t xml:space="preserve"> </w:t>
        </w:r>
      </w:ins>
      <w:ins w:id="1019" w:author="Ram Shrestha" w:date="2013-11-25T09:51:00Z">
        <w:r w:rsidR="0070342F">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ins>
      <w:ins w:id="1020" w:author="Ram Shrestha" w:date="2013-11-25T13:32:00Z">
        <w:r w:rsidR="00851AA2">
          <w:instrText xml:space="preserve"> ADDIN EN.CITE </w:instrText>
        </w:r>
        <w:r w:rsidR="00851AA2">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r w:rsidR="00851AA2">
          <w:instrText xml:space="preserve"> ADDIN EN.CITE.DATA </w:instrText>
        </w:r>
        <w:r w:rsidR="00851AA2">
          <w:fldChar w:fldCharType="end"/>
        </w:r>
      </w:ins>
      <w:r w:rsidR="0070342F">
        <w:fldChar w:fldCharType="separate"/>
      </w:r>
      <w:ins w:id="1021" w:author="Ram Shrestha" w:date="2013-11-25T09:51:00Z">
        <w:r w:rsidR="00E171F4">
          <w:rPr>
            <w:noProof/>
          </w:rPr>
          <w:t>(Eshleman et al., 2001; Hudelson et al., 2010; Jackson et al., 2000; Palmer et al., 2006)</w:t>
        </w:r>
        <w:r w:rsidR="0070342F">
          <w:fldChar w:fldCharType="end"/>
        </w:r>
      </w:ins>
      <w:ins w:id="1022" w:author="Ram Shrestha" w:date="2013-11-25T03:52:00Z">
        <w:r>
          <w:t>.</w:t>
        </w:r>
      </w:ins>
      <w:ins w:id="1023" w:author="Ram Shrestha" w:date="2013-11-25T04:12:00Z">
        <w:r w:rsidR="00137FBE">
          <w:t xml:space="preserve"> The </w:t>
        </w:r>
      </w:ins>
      <w:ins w:id="1024" w:author="Ram Shrestha" w:date="2013-11-25T04:14:00Z">
        <w:r w:rsidR="00137FBE">
          <w:t xml:space="preserve">first </w:t>
        </w:r>
      </w:ins>
      <w:ins w:id="1025" w:author="Ram Shrestha" w:date="2013-11-26T06:24:00Z">
        <w:r w:rsidR="00594BED">
          <w:t xml:space="preserve">NVP </w:t>
        </w:r>
      </w:ins>
      <w:ins w:id="1026" w:author="Ram Shrestha" w:date="2013-11-26T06:25:00Z">
        <w:r w:rsidR="00594BED">
          <w:t>resistant</w:t>
        </w:r>
      </w:ins>
      <w:ins w:id="1027" w:author="Ram Shrestha" w:date="2013-11-25T04:15:00Z">
        <w:r w:rsidR="000116CD">
          <w:t xml:space="preserve"> </w:t>
        </w:r>
      </w:ins>
      <w:ins w:id="1028" w:author="Ram Shrestha" w:date="2013-11-25T04:14:00Z">
        <w:r w:rsidR="00137FBE">
          <w:t xml:space="preserve">mutation </w:t>
        </w:r>
      </w:ins>
      <w:ins w:id="1029" w:author="Ram Shrestha" w:date="2013-11-25T04:12:00Z">
        <w:r w:rsidR="000116CD">
          <w:t xml:space="preserve">to develop was </w:t>
        </w:r>
      </w:ins>
      <w:ins w:id="1030" w:author="Ram Shrestha" w:date="2013-11-25T04:18:00Z">
        <w:r w:rsidR="000116CD">
          <w:t>Y181C, which slowly faded out,</w:t>
        </w:r>
      </w:ins>
      <w:ins w:id="1031" w:author="Ram Shrestha" w:date="2013-11-25T04:12:00Z">
        <w:r w:rsidR="000116CD">
          <w:t xml:space="preserve"> and another mutation K103N emerged out </w:t>
        </w:r>
      </w:ins>
      <w:ins w:id="1032" w:author="Ram Shrestha" w:date="2013-11-25T04:17:00Z">
        <w:r w:rsidR="000116CD">
          <w:t xml:space="preserve">as the dominant mutation within </w:t>
        </w:r>
      </w:ins>
      <w:ins w:id="1033" w:author="Ram Shrestha" w:date="2013-11-25T04:18:00Z">
        <w:r w:rsidR="000116CD">
          <w:t xml:space="preserve">6-8 </w:t>
        </w:r>
      </w:ins>
      <w:ins w:id="1034" w:author="Ram Shrestha" w:date="2013-11-25T04:17:00Z">
        <w:r w:rsidR="000116CD">
          <w:t xml:space="preserve">weeks </w:t>
        </w:r>
      </w:ins>
      <w:ins w:id="1035" w:author="Ram Shrestha" w:date="2013-11-25T09:51:00Z">
        <w:r w:rsidR="0070342F">
          <w:fldChar w:fldCharType="begin">
            <w:fldData xml:space="preserve">PEVuZE5vdGU+PENpdGU+PEF1dGhvcj5Fc2hsZW1hbjwvQXV0aG9yPjxZZWFyPjIwMDQ8L1llYXI+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</w:fldData>
          </w:fldChar>
        </w:r>
      </w:ins>
      <w:ins w:id="1036" w:author="Ram Shrestha" w:date="2013-11-25T13:32:00Z">
        <w:r w:rsidR="00851AA2">
          <w:instrText xml:space="preserve"> ADDIN EN.CITE </w:instrText>
        </w:r>
        <w:r w:rsidR="00851AA2">
          <w:fldChar w:fldCharType="begin">
            <w:fldData xml:space="preserve">PEVuZE5vdGU+PENpdGU+PEF1dGhvcj5Fc2hsZW1hbjwvQXV0aG9yPjxZZWFyPjIwMDQ8L1llYXI+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</w:fldData>
          </w:fldChar>
        </w:r>
        <w:r w:rsidR="00851AA2">
          <w:instrText xml:space="preserve"> ADDIN EN.CITE.DATA </w:instrText>
        </w:r>
        <w:r w:rsidR="00851AA2">
          <w:fldChar w:fldCharType="end"/>
        </w:r>
      </w:ins>
      <w:r w:rsidR="0070342F">
        <w:fldChar w:fldCharType="separate"/>
      </w:r>
      <w:ins w:id="1037" w:author="Ram Shrestha" w:date="2013-11-25T09:51:00Z">
        <w:r w:rsidR="00E171F4">
          <w:rPr>
            <w:noProof/>
          </w:rPr>
          <w:t>(Eshleman et al., 2004)</w:t>
        </w:r>
        <w:r w:rsidR="0070342F">
          <w:fldChar w:fldCharType="end"/>
        </w:r>
      </w:ins>
      <w:ins w:id="1038" w:author="Ram Shrestha" w:date="2013-11-25T04:18:00Z">
        <w:r w:rsidR="000116CD">
          <w:t>.</w:t>
        </w:r>
      </w:ins>
      <w:ins w:id="1039" w:author="Ram Shrestha" w:date="2013-11-25T04:19:00Z">
        <w:r w:rsidR="000116CD">
          <w:t xml:space="preserve"> </w:t>
        </w:r>
      </w:ins>
      <w:ins w:id="1040" w:author="Ram Shrestha" w:date="2013-11-25T08:42:00Z">
        <w:r w:rsidR="00FA6375">
          <w:t xml:space="preserve">These data correlated well with our analysis </w:t>
        </w:r>
      </w:ins>
      <w:ins w:id="1041" w:author="Ram Shrestha" w:date="2013-11-25T08:43:00Z">
        <w:r w:rsidR="00FA6375">
          <w:t xml:space="preserve">using </w:t>
        </w:r>
      </w:ins>
      <w:ins w:id="1042" w:author="Ram Shrestha" w:date="2013-11-25T08:49:00Z">
        <w:r w:rsidR="00B354F6">
          <w:t xml:space="preserve">conventional consensus method and </w:t>
        </w:r>
      </w:ins>
      <w:ins w:id="1043" w:author="Ram Shrestha" w:date="2013-11-25T08:43:00Z">
        <w:r w:rsidR="00FA6375">
          <w:t xml:space="preserve">HTS method </w:t>
        </w:r>
      </w:ins>
      <w:ins w:id="1044" w:author="Ram Shrestha" w:date="2013-11-25T08:49:00Z">
        <w:r w:rsidR="00B354F6">
          <w:t xml:space="preserve">at prevalence cutoff 20% </w:t>
        </w:r>
      </w:ins>
      <w:ins w:id="1045" w:author="Ram Shrestha" w:date="2013-11-25T08:42:00Z">
        <w:r w:rsidR="00594BED">
          <w:t>that showed</w:t>
        </w:r>
      </w:ins>
      <w:ins w:id="1046" w:author="Ram Shrestha" w:date="2013-11-26T06:20:00Z">
        <w:r w:rsidR="00594BED">
          <w:t xml:space="preserve"> </w:t>
        </w:r>
      </w:ins>
      <w:ins w:id="1047" w:author="Ram Shrestha" w:date="2013-11-25T08:57:00Z">
        <w:r w:rsidR="00090253">
          <w:t>the number of</w:t>
        </w:r>
      </w:ins>
      <w:ins w:id="1048" w:author="Ram Shrestha" w:date="2013-11-25T08:59:00Z">
        <w:r w:rsidR="00090253">
          <w:t xml:space="preserve"> previous PMTCT experienced</w:t>
        </w:r>
      </w:ins>
      <w:ins w:id="1049" w:author="Ram Shrestha" w:date="2013-11-25T08:57:00Z">
        <w:r w:rsidR="00090253">
          <w:t xml:space="preserve"> individuals </w:t>
        </w:r>
      </w:ins>
      <w:ins w:id="1050" w:author="Ram Shrestha" w:date="2013-11-25T08:59:00Z">
        <w:r w:rsidR="00090253">
          <w:t xml:space="preserve">with resistance call to NVP </w:t>
        </w:r>
      </w:ins>
      <w:ins w:id="1051" w:author="Ram Shrestha" w:date="2013-11-25T08:57:00Z">
        <w:r w:rsidR="00090253">
          <w:t xml:space="preserve">was significantly higher than the number of </w:t>
        </w:r>
      </w:ins>
      <w:ins w:id="1052" w:author="Ram Shrestha" w:date="2013-11-25T09:00:00Z">
        <w:r w:rsidR="00090253">
          <w:t xml:space="preserve">individuals without previous PMTCT experience. This also </w:t>
        </w:r>
      </w:ins>
      <w:ins w:id="1053" w:author="Ram Shrestha" w:date="2013-11-25T09:01:00Z">
        <w:r w:rsidR="00090253">
          <w:t>indicated</w:t>
        </w:r>
      </w:ins>
      <w:ins w:id="1054" w:author="Ram Shrestha" w:date="2013-11-25T09:00:00Z">
        <w:r w:rsidR="00090253">
          <w:t xml:space="preserve"> </w:t>
        </w:r>
      </w:ins>
      <w:ins w:id="1055" w:author="Ram Shrestha" w:date="2013-11-25T09:01:00Z">
        <w:r w:rsidR="00090253">
          <w:t xml:space="preserve">that the likelihood of developing resistance to NVP was higher in PMTCT experienced individuals than the </w:t>
        </w:r>
      </w:ins>
      <w:ins w:id="1056" w:author="Ram Shrestha" w:date="2013-11-25T12:02:00Z">
        <w:r w:rsidR="00CB026F">
          <w:t>individuals without</w:t>
        </w:r>
      </w:ins>
      <w:ins w:id="1057" w:author="Ram Shrestha" w:date="2013-11-25T09:01:00Z">
        <w:r w:rsidR="00CB026F">
          <w:t xml:space="preserve"> PMTCT experience</w:t>
        </w:r>
        <w:r w:rsidR="00090253">
          <w:t>.</w:t>
        </w:r>
      </w:ins>
      <w:ins w:id="1058" w:author="Ram Shrestha" w:date="2013-11-25T08:43:00Z">
        <w:r w:rsidR="00FA6375">
          <w:t xml:space="preserve"> </w:t>
        </w:r>
      </w:ins>
    </w:p>
    <w:p w14:paraId="39061EA5" w14:textId="77777777" w:rsidR="003208FE" w:rsidRPr="0031647F" w:rsidRDefault="003208FE" w:rsidP="00EC30DC">
      <w:pPr>
        <w:numPr>
          <w:ins w:id="1059" w:author="Ram Shrestha" w:date="2013-11-25T04:31:00Z"/>
        </w:numPr>
        <w:spacing w:line="480" w:lineRule="auto"/>
        <w:jc w:val="both"/>
      </w:pPr>
    </w:p>
    <w:p w14:paraId="3AD279DB" w14:textId="77777777" w:rsidR="00AB3514" w:rsidRDefault="00BD7116" w:rsidP="00EC30DC">
      <w:pPr>
        <w:spacing w:line="480" w:lineRule="auto"/>
        <w:jc w:val="both"/>
        <w:rPr>
          <w:ins w:id="1060" w:author="Ram Shrestha" w:date="2013-11-25T08:14:00Z"/>
        </w:rPr>
      </w:pPr>
      <w:r w:rsidRPr="00376D76">
        <w:t>In the presence of an antiretroviral drugs, the virus that has drug resistant mutations to the drug</w:t>
      </w:r>
      <w:ins w:id="1061" w:author="Ram Shrestha" w:date="2013-11-25T08:05:00Z">
        <w:r w:rsidR="00E171F4">
          <w:t xml:space="preserve">s has high viral fitness </w:t>
        </w:r>
      </w:ins>
      <w:del w:id="1062" w:author="Ram Shrestha" w:date="2013-11-25T09:51:00Z">
        <w:r w:rsidRPr="00376D76" w:rsidDel="00E171F4">
          <w:delText xml:space="preserve"> can </w:delText>
        </w:r>
      </w:del>
      <w:del w:id="1063" w:author="Ram Shrestha" w:date="2013-11-25T09:50:00Z">
        <w:r w:rsidRPr="00376D76" w:rsidDel="00E171F4">
          <w:delText xml:space="preserve">still </w:delText>
        </w:r>
      </w:del>
      <w:del w:id="1064" w:author="Ram Shrestha" w:date="2013-11-25T09:51:00Z">
        <w:r w:rsidRPr="00376D76" w:rsidDel="00E171F4">
          <w:delText xml:space="preserve">replicate </w:delText>
        </w:r>
      </w:del>
      <w:r w:rsidRPr="00376D76">
        <w:t xml:space="preserve">while the wild type virus </w:t>
      </w:r>
      <w:ins w:id="1065" w:author="Ram Shrestha" w:date="2013-11-25T08:06:00Z">
        <w:r w:rsidR="00F23714">
          <w:t xml:space="preserve">has low viral fitness </w:t>
        </w:r>
      </w:ins>
      <w:del w:id="1066" w:author="Ram Shrestha" w:date="2013-11-25T09:51:00Z">
        <w:r w:rsidRPr="00376D76" w:rsidDel="00E171F4">
          <w:delText>cannot</w:delText>
        </w:r>
      </w:del>
      <w:ins w:id="1067" w:author="Ram Shrestha" w:date="2013-11-25T09:51:00Z">
        <w:r w:rsidR="0070342F">
          <w:fldChar w:fldCharType="begin">
            <w:fldData xml:space="preserve">PEVuZE5vdGU+PENpdGU+PEF1dGhvcj5DbGF2ZWw8L0F1dGhvcj48WWVhcj4yMDAwPC9ZZWFyPjxS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</w:fldData>
          </w:fldChar>
        </w:r>
      </w:ins>
      <w:ins w:id="1068" w:author="Ram Shrestha" w:date="2013-11-25T13:32:00Z">
        <w:r w:rsidR="00851AA2">
          <w:instrText xml:space="preserve"> ADDIN EN.CITE </w:instrText>
        </w:r>
        <w:r w:rsidR="00851AA2">
          <w:fldChar w:fldCharType="begin">
            <w:fldData xml:space="preserve">PEVuZE5vdGU+PENpdGU+PEF1dGhvcj5DbGF2ZWw8L0F1dGhvcj48WWVhcj4yMDAwPC9ZZWFyPjxS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</w:fldData>
          </w:fldChar>
        </w:r>
        <w:r w:rsidR="00851AA2">
          <w:instrText xml:space="preserve"> ADDIN EN.CITE.DATA </w:instrText>
        </w:r>
        <w:r w:rsidR="00851AA2">
          <w:fldChar w:fldCharType="end"/>
        </w:r>
      </w:ins>
      <w:r w:rsidR="0070342F">
        <w:fldChar w:fldCharType="separate"/>
      </w:r>
      <w:ins w:id="1069" w:author="Ram Shrestha" w:date="2013-11-25T09:51:00Z">
        <w:r w:rsidR="00E171F4">
          <w:rPr>
            <w:noProof/>
          </w:rPr>
          <w:t>(Clavel et al., 2000; Collins et al., 2004)</w:t>
        </w:r>
        <w:r w:rsidR="0070342F">
          <w:fldChar w:fldCharType="end"/>
        </w:r>
      </w:ins>
      <w:r w:rsidRPr="00376D76">
        <w:t>.</w:t>
      </w:r>
      <w:ins w:id="1070" w:author="Ram Shrestha" w:date="2013-11-25T04:25:00Z">
        <w:r w:rsidR="000116CD">
          <w:t xml:space="preserve"> </w:t>
        </w:r>
        <w:r w:rsidR="003208FE">
          <w:t>In the absence of the drugs, the viral fitness of the resistant variants decreases while viral fitness of the wild type variants increases</w:t>
        </w:r>
      </w:ins>
      <w:ins w:id="1071" w:author="Ram Shrestha" w:date="2013-11-25T04:35:00Z">
        <w:r w:rsidR="003208FE">
          <w:t xml:space="preserve"> </w:t>
        </w:r>
        <w:r w:rsidR="0070342F" w:rsidRPr="00376D76">
          <w:fldChar w:fldCharType="begin">
            <w:fldData xml:space="preserve">PEVuZE5vdGU+PENpdGU+PEF1dGhvcj5EZWVrczwvQXV0aG9yPjxZZWFyPjIwMDU8L1llYXI+PFJl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</w:fldData>
          </w:fldChar>
        </w:r>
      </w:ins>
      <w:ins w:id="1072" w:author="Ram Shrestha" w:date="2013-11-25T13:32:00Z">
        <w:r w:rsidR="00851AA2">
          <w:instrText xml:space="preserve"> ADDIN EN.CITE </w:instrText>
        </w:r>
        <w:r w:rsidR="00851AA2">
          <w:fldChar w:fldCharType="begin">
            <w:fldData xml:space="preserve">PEVuZE5vdGU+PENpdGU+PEF1dGhvcj5EZWVrczwvQXV0aG9yPjxZZWFyPjIwMDU8L1llYXI+PFJl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</w:fldData>
          </w:fldChar>
        </w:r>
        <w:r w:rsidR="00851AA2">
          <w:instrText xml:space="preserve"> ADDIN EN.CITE.DATA </w:instrText>
        </w:r>
        <w:r w:rsidR="00851AA2">
          <w:fldChar w:fldCharType="end"/>
        </w:r>
      </w:ins>
      <w:ins w:id="1073" w:author="Ram Shrestha" w:date="2013-11-25T04:35:00Z">
        <w:r w:rsidR="0070342F" w:rsidRPr="00376D76">
          <w:fldChar w:fldCharType="separate"/>
        </w:r>
      </w:ins>
      <w:ins w:id="1074" w:author="Ram Shrestha" w:date="2013-11-25T09:51:00Z">
        <w:r w:rsidR="00E171F4">
          <w:rPr>
            <w:noProof/>
          </w:rPr>
          <w:t>(Clavel et al., 2000; Deeks et al., 2005; Paquet et al., 2011; Rosenbloom et al., 2012)</w:t>
        </w:r>
      </w:ins>
      <w:ins w:id="1075" w:author="Ram Shrestha" w:date="2013-11-25T04:35:00Z">
        <w:r w:rsidR="0070342F" w:rsidRPr="00376D76">
          <w:fldChar w:fldCharType="end"/>
        </w:r>
      </w:ins>
      <w:ins w:id="1076" w:author="Ram Shrestha" w:date="2013-11-25T04:25:00Z">
        <w:r w:rsidR="003208FE">
          <w:t>. Thus the</w:t>
        </w:r>
      </w:ins>
      <w:ins w:id="1077" w:author="Ram Shrestha" w:date="2013-11-25T04:27:00Z">
        <w:r w:rsidR="003208FE">
          <w:t xml:space="preserve"> </w:t>
        </w:r>
      </w:ins>
      <w:ins w:id="1078" w:author="Ram Shrestha" w:date="2013-11-25T04:25:00Z">
        <w:r w:rsidR="003208FE">
          <w:t xml:space="preserve">wild type </w:t>
        </w:r>
      </w:ins>
      <w:ins w:id="1079" w:author="Ram Shrestha" w:date="2013-11-25T04:27:00Z">
        <w:r w:rsidR="003208FE">
          <w:t>HIV virus replicates and their prevalence increases while prevalence of resistant variants decreases.</w:t>
        </w:r>
      </w:ins>
      <w:r w:rsidRPr="00376D76">
        <w:t xml:space="preserve"> </w:t>
      </w:r>
      <w:del w:id="1080" w:author="Ram Shrestha" w:date="2013-11-25T04:31:00Z">
        <w:r w:rsidRPr="00376D76" w:rsidDel="003208FE">
          <w:delText>In the course of time,</w:delText>
        </w:r>
      </w:del>
      <w:ins w:id="1081" w:author="Ram Shrestha" w:date="2013-11-25T04:31:00Z">
        <w:r w:rsidR="003208FE">
          <w:t>When the antiretroviral drugs are reintroduced,</w:t>
        </w:r>
      </w:ins>
      <w:r w:rsidRPr="00376D76">
        <w:t xml:space="preserve"> the resistant virus explodes in the viral population leading to virologic failure </w:t>
      </w:r>
      <w:del w:id="1082" w:author="Ram Shrestha" w:date="2013-11-25T08:14:00Z">
        <w:r w:rsidRPr="00376D76" w:rsidDel="00F23714">
          <w:delText xml:space="preserve">and </w:delText>
        </w:r>
      </w:del>
      <w:ins w:id="1083" w:author="Ram Shrestha" w:date="2013-11-25T08:14:00Z">
        <w:r w:rsidR="00F23714">
          <w:t>while</w:t>
        </w:r>
        <w:r w:rsidR="00F23714" w:rsidRPr="00376D76">
          <w:t xml:space="preserve"> </w:t>
        </w:r>
      </w:ins>
      <w:r w:rsidRPr="00376D76">
        <w:t xml:space="preserve">the wild type virus exists in low abundance </w:t>
      </w:r>
      <w:r w:rsidR="0070342F" w:rsidRPr="00376D76">
        <w:fldChar w:fldCharType="begin">
          <w:fldData xml:space="preserve">PEVuZE5vdGU+PENpdGU+PEF1dGhvcj5QYXJlZGVzPC9BdXRob3I+PFllYXI+MjAxMDwvWWVhcj48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</w:fldData>
        </w:fldChar>
      </w:r>
      <w:ins w:id="1084" w:author="Ram Shrestha" w:date="2013-11-25T13:32:00Z">
        <w:r w:rsidR="00851AA2">
          <w:instrText xml:space="preserve"> ADDIN EN.CITE </w:instrText>
        </w:r>
      </w:ins>
      <w:del w:id="1085" w:author="Ram Shrestha" w:date="2013-11-25T02:54:00Z">
        <w:r w:rsidDel="00C62AEF">
          <w:delInstrText xml:space="preserve"> ADDIN EN.CITE </w:delInstrText>
        </w:r>
        <w:r w:rsidR="0070342F" w:rsidDel="00C62AEF">
          <w:fldChar w:fldCharType="begin">
            <w:fldData xml:space="preserve">PEVuZE5vdGU+PENpdGU+PEF1dGhvcj5QYXJlZGVzPC9BdXRob3I+PFllYXI+MjAxMDwvWWVhcj48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</w:fldData>
          </w:fldChar>
        </w:r>
        <w:r w:rsidDel="00C62AEF">
          <w:delInstrText xml:space="preserve"> ADDIN EN.CITE.DATA </w:delInstrText>
        </w:r>
        <w:r w:rsidR="0070342F" w:rsidDel="00C62AEF">
          <w:fldChar w:fldCharType="end"/>
        </w:r>
      </w:del>
      <w:ins w:id="1086" w:author="Ram Shrestha" w:date="2013-11-25T13:32:00Z">
        <w:r w:rsidR="00851AA2">
          <w:fldChar w:fldCharType="begin">
            <w:fldData xml:space="preserve">PEVuZE5vdGU+PENpdGU+PEF1dGhvcj5QYXJlZGVzPC9BdXRob3I+PFllYXI+MjAxMDwvWWVhcj48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</w:fldData>
          </w:fldChar>
        </w:r>
        <w:r w:rsidR="00851AA2">
          <w:instrText xml:space="preserve"> ADDIN EN.CITE.DATA </w:instrText>
        </w:r>
        <w:r w:rsidR="00851AA2">
          <w:fldChar w:fldCharType="end"/>
        </w:r>
      </w:ins>
      <w:r w:rsidR="0070342F" w:rsidRPr="00376D76">
        <w:fldChar w:fldCharType="separate"/>
      </w:r>
      <w:ins w:id="1087" w:author="Ram Shrestha" w:date="2013-11-25T02:55:00Z">
        <w:r w:rsidR="00C62AEF">
          <w:rPr>
            <w:noProof/>
          </w:rPr>
          <w:t>(Delobel et al., 2011; Le et al., 2009; Li et al., 2011; Paredes et al., 2010; Simen et al., 2009b)</w:t>
        </w:r>
      </w:ins>
      <w:del w:id="1088" w:author="Ram Shrestha" w:date="2013-11-25T02:55:00Z">
        <w:r w:rsidRPr="00376D76" w:rsidDel="00C62AEF">
          <w:rPr>
            <w:noProof/>
          </w:rPr>
          <w:delText>(Delobel et al., 2011; Le et al., 2009; Li et al., 2011; Paredes et al., 2010; Simen et al., 2009)</w:delText>
        </w:r>
      </w:del>
      <w:r w:rsidR="0070342F" w:rsidRPr="00376D76">
        <w:fldChar w:fldCharType="end"/>
      </w:r>
      <w:r w:rsidRPr="00376D76">
        <w:t xml:space="preserve">. </w:t>
      </w:r>
    </w:p>
    <w:p w14:paraId="37999F33" w14:textId="77777777" w:rsidR="00E66AB5" w:rsidRDefault="00E66AB5" w:rsidP="00EC30DC">
      <w:pPr>
        <w:numPr>
          <w:ins w:id="1089" w:author="Ram Shrestha" w:date="2013-11-25T09:34:00Z"/>
        </w:numPr>
        <w:spacing w:line="480" w:lineRule="auto"/>
        <w:jc w:val="both"/>
        <w:rPr>
          <w:ins w:id="1090" w:author="Ram Shrestha" w:date="2013-11-25T09:34:00Z"/>
        </w:rPr>
      </w:pPr>
    </w:p>
    <w:p w14:paraId="1B7D3CCC" w14:textId="77777777" w:rsidR="00E067A6" w:rsidRDefault="00E66AB5" w:rsidP="00EC30DC">
      <w:pPr>
        <w:numPr>
          <w:ins w:id="1091" w:author="Ram Shrestha" w:date="2013-11-25T08:14:00Z"/>
        </w:numPr>
        <w:spacing w:line="480" w:lineRule="auto"/>
        <w:jc w:val="both"/>
        <w:rPr>
          <w:ins w:id="1092" w:author="Ram Shrestha" w:date="2013-11-25T11:39:00Z"/>
        </w:rPr>
      </w:pPr>
      <w:ins w:id="1093" w:author="Ram Shrestha" w:date="2013-11-25T09:34:00Z">
        <w:r>
          <w:t xml:space="preserve">HIV variants with NVP resistance, though increased rapidly during </w:t>
        </w:r>
      </w:ins>
      <w:ins w:id="1094" w:author="Ram Shrestha" w:date="2013-11-25T09:37:00Z">
        <w:r>
          <w:t>single dose NVP</w:t>
        </w:r>
      </w:ins>
      <w:ins w:id="1095" w:author="Ram Shrestha" w:date="2013-11-25T09:34:00Z">
        <w:r>
          <w:t xml:space="preserve"> treatment</w:t>
        </w:r>
      </w:ins>
      <w:ins w:id="1096" w:author="Ram Shrestha" w:date="2013-11-25T09:38:00Z">
        <w:r w:rsidR="00E067A6">
          <w:t xml:space="preserve"> for PMTCT</w:t>
        </w:r>
      </w:ins>
      <w:ins w:id="1097" w:author="Ram Shrestha" w:date="2013-11-25T09:34:00Z">
        <w:r w:rsidR="00E067A6">
          <w:t xml:space="preserve">, at </w:t>
        </w:r>
      </w:ins>
      <w:ins w:id="1098" w:author="Ram Shrestha" w:date="2013-11-25T09:44:00Z">
        <w:r w:rsidR="00E067A6">
          <w:t>post treatment (a condition like drug interrupt</w:t>
        </w:r>
        <w:r w:rsidR="00594BED">
          <w:t>ion), the HIV variants with NVP resistant</w:t>
        </w:r>
        <w:r w:rsidR="00E067A6">
          <w:t xml:space="preserve"> mutations slowly decays out </w:t>
        </w:r>
      </w:ins>
      <w:ins w:id="1099" w:author="Ram Shrestha" w:date="2013-11-25T09:46:00Z">
        <w:r w:rsidR="00E067A6">
          <w:t>and in one year their prevalence decreased to less than 5%</w:t>
        </w:r>
      </w:ins>
      <w:ins w:id="1100" w:author="Ram Shrestha" w:date="2013-11-25T09:44:00Z">
        <w:r w:rsidR="00E067A6">
          <w:t xml:space="preserve"> </w:t>
        </w:r>
      </w:ins>
      <w:ins w:id="1101" w:author="Ram Shrestha" w:date="2013-11-25T09:51:00Z">
        <w:r w:rsidR="0070342F">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SGF1c2VyPC9BdXRob3I+PFllYXI+MjAxMTwvWWVhcj48UmVjTnVtPjE1MzU8L1JlY051bT48cmVj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</w:fldData>
          </w:fldChar>
        </w:r>
      </w:ins>
      <w:ins w:id="1102" w:author="Ram Shrestha" w:date="2013-11-25T13:32:00Z">
        <w:r w:rsidR="00851AA2">
          <w:instrText xml:space="preserve"> ADDIN EN.CITE </w:instrText>
        </w:r>
        <w:r w:rsidR="00851AA2">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SGF1c2VyPC9BdXRob3I+PFllYXI+MjAxMTwvWWVhcj48UmVjTnVtPjE1MzU8L1JlY051bT48cmVj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</w:fldData>
          </w:fldChar>
        </w:r>
        <w:r w:rsidR="00851AA2">
          <w:instrText xml:space="preserve"> ADDIN EN.CITE.DATA </w:instrText>
        </w:r>
        <w:r w:rsidR="00851AA2">
          <w:fldChar w:fldCharType="end"/>
        </w:r>
      </w:ins>
      <w:r w:rsidR="0070342F">
        <w:fldChar w:fldCharType="separate"/>
      </w:r>
      <w:ins w:id="1103" w:author="Ram Shrestha" w:date="2013-11-25T13:32:00Z">
        <w:r w:rsidR="00851AA2">
          <w:rPr>
            <w:noProof/>
          </w:rPr>
          <w:t>(Arrive et al., 2007; Eshleman et al., 2001; Hauser et al., 2011; Loubser et al., 2006)</w:t>
        </w:r>
      </w:ins>
      <w:ins w:id="1104" w:author="Ram Shrestha" w:date="2013-11-25T09:51:00Z">
        <w:r w:rsidR="0070342F">
          <w:fldChar w:fldCharType="end"/>
        </w:r>
      </w:ins>
      <w:ins w:id="1105" w:author="Ram Shrestha" w:date="2013-11-25T09:44:00Z">
        <w:r w:rsidR="00E067A6">
          <w:t xml:space="preserve">. </w:t>
        </w:r>
      </w:ins>
      <w:ins w:id="1106" w:author="Ram Shrestha" w:date="2013-11-25T11:34:00Z">
        <w:r w:rsidR="00175F7B">
          <w:t xml:space="preserve">Our observation also showed that the number of individuals with resistance call to NVP increased as we analyzed at decreasing prevalence cutoff using HTS, indicating the low abundance HIV variants </w:t>
        </w:r>
      </w:ins>
      <w:ins w:id="1107" w:author="Ram Shrestha" w:date="2013-11-25T11:37:00Z">
        <w:r w:rsidR="00175F7B">
          <w:t>harboring</w:t>
        </w:r>
      </w:ins>
      <w:ins w:id="1108" w:author="Ram Shrestha" w:date="2013-11-25T11:34:00Z">
        <w:r w:rsidR="00175F7B">
          <w:t xml:space="preserve"> </w:t>
        </w:r>
      </w:ins>
      <w:ins w:id="1109" w:author="Ram Shrestha" w:date="2013-11-25T11:37:00Z">
        <w:r w:rsidR="00175F7B">
          <w:t>NVP resistant mutations existed in the baseline samples.</w:t>
        </w:r>
      </w:ins>
    </w:p>
    <w:p w14:paraId="2E922CB6" w14:textId="77777777" w:rsidR="00175F7B" w:rsidRDefault="00175F7B" w:rsidP="00EC30DC">
      <w:pPr>
        <w:numPr>
          <w:ins w:id="1110" w:author="Ram Shrestha" w:date="2013-11-25T11:39:00Z"/>
        </w:numPr>
        <w:spacing w:line="480" w:lineRule="auto"/>
        <w:jc w:val="both"/>
        <w:rPr>
          <w:ins w:id="1111" w:author="Ram Shrestha" w:date="2013-11-25T11:39:00Z"/>
        </w:rPr>
      </w:pPr>
    </w:p>
    <w:p w14:paraId="38CA0A59" w14:textId="77777777" w:rsidR="00971981" w:rsidRDefault="00175F7B" w:rsidP="00EC30DC">
      <w:pPr>
        <w:numPr>
          <w:ins w:id="1112" w:author="Ram Shrestha" w:date="2013-11-25T09:44:00Z"/>
        </w:numPr>
        <w:spacing w:line="480" w:lineRule="auto"/>
        <w:jc w:val="both"/>
        <w:rPr>
          <w:ins w:id="1113" w:author="Ram Shrestha" w:date="2013-11-25T12:46:00Z"/>
        </w:rPr>
      </w:pPr>
      <w:ins w:id="1114" w:author="Ram Shrestha" w:date="2013-11-25T11:39:00Z">
        <w:r>
          <w:t xml:space="preserve">We observed that </w:t>
        </w:r>
      </w:ins>
      <w:ins w:id="1115" w:author="Ram Shrestha" w:date="2013-11-25T12:12:00Z">
        <w:r w:rsidR="00B85B99">
          <w:t xml:space="preserve">at prevalence cutoff of 1%, </w:t>
        </w:r>
      </w:ins>
      <w:ins w:id="1116" w:author="Ram Shrestha" w:date="2013-11-25T11:39:00Z">
        <w:r>
          <w:t>the</w:t>
        </w:r>
      </w:ins>
      <w:ins w:id="1117" w:author="Ram Shrestha" w:date="2013-11-25T11:42:00Z">
        <w:r>
          <w:t xml:space="preserve">re were </w:t>
        </w:r>
      </w:ins>
      <w:ins w:id="1118" w:author="Ram Shrestha" w:date="2013-11-25T11:44:00Z">
        <w:r w:rsidR="00B85B99">
          <w:t>18</w:t>
        </w:r>
        <w:r>
          <w:t xml:space="preserve"> </w:t>
        </w:r>
      </w:ins>
      <w:ins w:id="1119" w:author="Ram Shrestha" w:date="2013-11-25T12:45:00Z">
        <w:r w:rsidR="00C476DE">
          <w:t xml:space="preserve">of 21 </w:t>
        </w:r>
      </w:ins>
      <w:ins w:id="1120" w:author="Ram Shrestha" w:date="2013-11-25T11:44:00Z">
        <w:r>
          <w:t xml:space="preserve">baseline </w:t>
        </w:r>
      </w:ins>
      <w:ins w:id="1121" w:author="Ram Shrestha" w:date="2013-11-25T12:06:00Z">
        <w:r w:rsidR="00B85B99">
          <w:t xml:space="preserve">PMTCT experienced </w:t>
        </w:r>
      </w:ins>
      <w:ins w:id="1122" w:author="Ram Shrestha" w:date="2013-11-25T11:44:00Z">
        <w:r>
          <w:t>samples that had clinical virologic failure</w:t>
        </w:r>
      </w:ins>
      <w:ins w:id="1123" w:author="Ram Shrestha" w:date="2013-11-25T12:08:00Z">
        <w:r w:rsidR="00B85B99">
          <w:t xml:space="preserve"> outcome</w:t>
        </w:r>
      </w:ins>
      <w:ins w:id="1124" w:author="Ram Shrestha" w:date="2013-11-25T11:39:00Z">
        <w:r>
          <w:t xml:space="preserve"> </w:t>
        </w:r>
      </w:ins>
      <w:ins w:id="1125" w:author="Ram Shrestha" w:date="2013-11-25T12:09:00Z">
        <w:r w:rsidR="00B85B99">
          <w:t>but had no resistance call to NVP</w:t>
        </w:r>
      </w:ins>
      <w:ins w:id="1126" w:author="Ram Shrestha" w:date="2013-11-25T12:15:00Z">
        <w:r w:rsidR="00C476DE">
          <w:t xml:space="preserve"> (sensitive to NVP)</w:t>
        </w:r>
      </w:ins>
      <w:ins w:id="1127" w:author="Ram Shrestha" w:date="2013-11-25T12:09:00Z">
        <w:r w:rsidR="00B85B99">
          <w:t xml:space="preserve"> </w:t>
        </w:r>
      </w:ins>
      <w:ins w:id="1128" w:author="Ram Shrestha" w:date="2013-11-25T12:06:00Z">
        <w:r w:rsidR="00B85B99">
          <w:t>and 120</w:t>
        </w:r>
      </w:ins>
      <w:ins w:id="1129" w:author="Ram Shrestha" w:date="2013-11-25T12:45:00Z">
        <w:r w:rsidR="00C476DE">
          <w:t xml:space="preserve"> of 136</w:t>
        </w:r>
      </w:ins>
      <w:ins w:id="1130" w:author="Ram Shrestha" w:date="2013-11-25T12:08:00Z">
        <w:r w:rsidR="00B85B99">
          <w:t xml:space="preserve"> baseline PMTCT experienced samples that had clinical virologic success outcome but had no resistance call to NVP</w:t>
        </w:r>
      </w:ins>
      <w:ins w:id="1131" w:author="Ram Shrestha" w:date="2013-11-25T12:15:00Z">
        <w:r w:rsidR="00C476DE">
          <w:t xml:space="preserve"> (sensitive to NVP)</w:t>
        </w:r>
      </w:ins>
      <w:ins w:id="1132" w:author="Ram Shrestha" w:date="2013-11-25T12:08:00Z">
        <w:r w:rsidR="00B85B99">
          <w:t xml:space="preserve"> when analyzed using Junior HTS platform. </w:t>
        </w:r>
      </w:ins>
      <w:ins w:id="1133" w:author="Ram Shrestha" w:date="2013-11-25T12:13:00Z">
        <w:r w:rsidR="00B85B99">
          <w:t xml:space="preserve">We investigated </w:t>
        </w:r>
      </w:ins>
      <w:ins w:id="1134" w:author="Ram Shrestha" w:date="2013-11-25T12:21:00Z">
        <w:r w:rsidR="00C476DE">
          <w:t>if the time since PMTCT exposure corresponded to resistance or sensitive call</w:t>
        </w:r>
      </w:ins>
      <w:ins w:id="1135" w:author="Ram Shrestha" w:date="2013-11-25T12:23:00Z">
        <w:r w:rsidR="00C476DE">
          <w:t xml:space="preserve"> to NVP</w:t>
        </w:r>
      </w:ins>
      <w:ins w:id="1136" w:author="Ram Shrestha" w:date="2013-11-25T12:21:00Z">
        <w:r w:rsidR="00C476DE">
          <w:t xml:space="preserve"> </w:t>
        </w:r>
      </w:ins>
      <w:ins w:id="1137" w:author="Ram Shrestha" w:date="2013-11-25T12:13:00Z">
        <w:r w:rsidR="00C476DE">
          <w:t>for those</w:t>
        </w:r>
      </w:ins>
      <w:ins w:id="1138" w:author="Ram Shrestha" w:date="2013-11-25T12:38:00Z">
        <w:r w:rsidR="00C476DE">
          <w:t xml:space="preserve"> individuals</w:t>
        </w:r>
      </w:ins>
      <w:ins w:id="1139" w:author="Ram Shrestha" w:date="2013-11-25T12:13:00Z">
        <w:r w:rsidR="00C476DE">
          <w:t xml:space="preserve">. We observed that the </w:t>
        </w:r>
      </w:ins>
      <w:ins w:id="1140" w:author="Ram Shrestha" w:date="2013-11-25T12:19:00Z">
        <w:r w:rsidR="00C476DE">
          <w:t>median number of days since PMTCT exposure was observed to be 674 days for those individuals predicted as susceptible to NVP and 172 days for those predicted as resistant.</w:t>
        </w:r>
      </w:ins>
    </w:p>
    <w:p w14:paraId="39FBD611" w14:textId="77777777" w:rsidR="00971981" w:rsidRDefault="00971981" w:rsidP="00EC30DC">
      <w:pPr>
        <w:numPr>
          <w:ins w:id="1141" w:author="Ram Shrestha" w:date="2013-11-25T13:03:00Z"/>
        </w:numPr>
        <w:spacing w:line="480" w:lineRule="auto"/>
        <w:jc w:val="both"/>
        <w:rPr>
          <w:ins w:id="1142" w:author="Ram Shrestha" w:date="2013-11-25T13:03:00Z"/>
        </w:rPr>
      </w:pPr>
    </w:p>
    <w:p w14:paraId="0D502CEF" w14:textId="77777777" w:rsidR="00C476DE" w:rsidRDefault="00275AA2" w:rsidP="00EC30DC">
      <w:pPr>
        <w:numPr>
          <w:ins w:id="1143" w:author="Ram Shrestha" w:date="2013-11-25T13:03:00Z"/>
        </w:numPr>
        <w:spacing w:line="480" w:lineRule="auto"/>
        <w:jc w:val="both"/>
        <w:rPr>
          <w:ins w:id="1144" w:author="Ram Shrestha" w:date="2013-11-25T13:03:00Z"/>
        </w:rPr>
      </w:pPr>
      <w:ins w:id="1145" w:author="Ram Shrestha" w:date="2013-11-25T12:46:00Z">
        <w:r>
          <w:t xml:space="preserve">Our observation on sensitive call to individuals with 674 median days since PMTCT exposure </w:t>
        </w:r>
      </w:ins>
      <w:ins w:id="1146" w:author="Ram Shrestha" w:date="2013-11-25T15:54:00Z">
        <w:r w:rsidR="00D645CD">
          <w:t>correlated</w:t>
        </w:r>
      </w:ins>
      <w:ins w:id="1147" w:author="Ram Shrestha" w:date="2013-11-25T12:46:00Z">
        <w:r>
          <w:t xml:space="preserve"> well with </w:t>
        </w:r>
      </w:ins>
      <w:ins w:id="1148" w:author="Ram Shrestha" w:date="2013-11-25T12:48:00Z">
        <w:r>
          <w:t>the</w:t>
        </w:r>
      </w:ins>
      <w:ins w:id="1149" w:author="Ram Shrestha" w:date="2013-11-25T12:46:00Z">
        <w:r>
          <w:t xml:space="preserve"> </w:t>
        </w:r>
      </w:ins>
      <w:ins w:id="1150" w:author="Ram Shrestha" w:date="2013-11-25T12:48:00Z">
        <w:r>
          <w:t xml:space="preserve">result obtained by </w:t>
        </w:r>
      </w:ins>
      <w:ins w:id="1151" w:author="Ram Shrestha" w:date="2013-11-25T12:49:00Z">
        <w:r>
          <w:t xml:space="preserve">Palmer et al </w:t>
        </w:r>
      </w:ins>
      <w:ins w:id="1152" w:author="Ram Shrestha" w:date="2013-11-25T13:32:00Z">
        <w:r w:rsidR="00851AA2">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bmc8L2xhbmd1YWdlPjwvcmVjb3JkPjwvQ2l0ZT48L0VuZE5vdGU+AG==
</w:fldData>
          </w:fldChar>
        </w:r>
        <w:r w:rsidR="00851AA2">
          <w:instrText xml:space="preserve"> ADDIN EN.CITE </w:instrText>
        </w:r>
        <w:r w:rsidR="00851AA2">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bmc8L2xhbmd1YWdlPjwvcmVjb3JkPjwvQ2l0ZT48L0VuZE5vdGU+AG==
</w:fldData>
          </w:fldChar>
        </w:r>
        <w:r w:rsidR="00851AA2">
          <w:instrText xml:space="preserve"> ADDIN EN.CITE.DATA </w:instrText>
        </w:r>
        <w:r w:rsidR="00851AA2">
          <w:fldChar w:fldCharType="end"/>
        </w:r>
      </w:ins>
      <w:r w:rsidR="00851AA2">
        <w:fldChar w:fldCharType="separate"/>
      </w:r>
      <w:ins w:id="1153" w:author="Ram Shrestha" w:date="2013-11-25T13:32:00Z">
        <w:r w:rsidR="00851AA2">
          <w:rPr>
            <w:noProof/>
          </w:rPr>
          <w:t>(Palmer et al., 2006)</w:t>
        </w:r>
        <w:r w:rsidR="00851AA2">
          <w:fldChar w:fldCharType="end"/>
        </w:r>
      </w:ins>
      <w:ins w:id="1154" w:author="Ram Shrestha" w:date="2013-11-25T12:49:00Z">
        <w:r>
          <w:t xml:space="preserve">. The authors found that </w:t>
        </w:r>
      </w:ins>
      <w:ins w:id="1155" w:author="Ram Shrestha" w:date="2013-11-25T12:50:00Z">
        <w:r>
          <w:t xml:space="preserve">after one year since the PMTCT exposure, </w:t>
        </w:r>
      </w:ins>
      <w:ins w:id="1156" w:author="Ram Shrestha" w:date="2013-11-25T12:49:00Z">
        <w:r>
          <w:t>the prevalence of K103N</w:t>
        </w:r>
      </w:ins>
      <w:ins w:id="1157" w:author="Ram Shrestha" w:date="2013-11-25T12:51:00Z">
        <w:r>
          <w:t xml:space="preserve"> and Y181C</w:t>
        </w:r>
      </w:ins>
      <w:ins w:id="1158" w:author="Ram Shrestha" w:date="2013-11-25T12:49:00Z">
        <w:r>
          <w:t xml:space="preserve"> mutation</w:t>
        </w:r>
      </w:ins>
      <w:ins w:id="1159" w:author="Ram Shrestha" w:date="2013-11-25T12:51:00Z">
        <w:r>
          <w:t>s</w:t>
        </w:r>
      </w:ins>
      <w:ins w:id="1160" w:author="Ram Shrestha" w:date="2013-11-25T12:49:00Z">
        <w:r>
          <w:t xml:space="preserve"> </w:t>
        </w:r>
      </w:ins>
      <w:ins w:id="1161" w:author="Ram Shrestha" w:date="2013-11-25T12:51:00Z">
        <w:r>
          <w:t xml:space="preserve">were observed to be </w:t>
        </w:r>
      </w:ins>
      <w:ins w:id="1162" w:author="Ram Shrestha" w:date="2013-11-25T12:52:00Z">
        <w:r>
          <w:t xml:space="preserve">less than </w:t>
        </w:r>
      </w:ins>
      <w:ins w:id="1163" w:author="Ram Shrestha" w:date="2013-11-25T12:51:00Z">
        <w:r>
          <w:t xml:space="preserve">0.7% and </w:t>
        </w:r>
      </w:ins>
      <w:ins w:id="1164" w:author="Ram Shrestha" w:date="2013-11-25T12:52:00Z">
        <w:r>
          <w:t>0.4% respectively.</w:t>
        </w:r>
      </w:ins>
      <w:ins w:id="1165" w:author="Ram Shrestha" w:date="2013-11-25T12:57:00Z">
        <w:r w:rsidR="00971981">
          <w:t xml:space="preserve"> Since we made resistance call if the prevalence of resistance sequence reads was greater or equal to 1%, the </w:t>
        </w:r>
      </w:ins>
      <w:ins w:id="1166" w:author="Ram Shrestha" w:date="2013-11-26T05:06:00Z">
        <w:r w:rsidR="00886828">
          <w:t xml:space="preserve">samples from the </w:t>
        </w:r>
      </w:ins>
      <w:ins w:id="1167" w:author="Ram Shrestha" w:date="2013-11-25T12:57:00Z">
        <w:r w:rsidR="00971981">
          <w:t xml:space="preserve">individuals </w:t>
        </w:r>
      </w:ins>
      <w:ins w:id="1168" w:author="Ram Shrestha" w:date="2013-11-26T05:06:00Z">
        <w:r w:rsidR="00886828">
          <w:t xml:space="preserve">obtained </w:t>
        </w:r>
      </w:ins>
      <w:ins w:id="1169" w:author="Ram Shrestha" w:date="2013-11-25T12:57:00Z">
        <w:r w:rsidR="00971981">
          <w:t xml:space="preserve">more than a year after PMTCT exposure had the prevalence of resistant sequence reads below 1% </w:t>
        </w:r>
      </w:ins>
      <w:ins w:id="1170" w:author="Ram Shrestha" w:date="2013-11-25T13:02:00Z">
        <w:r w:rsidR="00971981">
          <w:t>prevalence</w:t>
        </w:r>
      </w:ins>
      <w:ins w:id="1171" w:author="Ram Shrestha" w:date="2013-11-25T12:57:00Z">
        <w:r w:rsidR="00971981">
          <w:t xml:space="preserve"> </w:t>
        </w:r>
      </w:ins>
      <w:ins w:id="1172" w:author="Ram Shrestha" w:date="2013-11-25T13:02:00Z">
        <w:r w:rsidR="00971981">
          <w:t>cutoff and they had sensitive call.</w:t>
        </w:r>
      </w:ins>
    </w:p>
    <w:p w14:paraId="57D88FBC" w14:textId="77777777" w:rsidR="00971981" w:rsidRDefault="00971981" w:rsidP="00EC30DC">
      <w:pPr>
        <w:numPr>
          <w:ins w:id="1173" w:author="Ram Shrestha" w:date="2013-11-25T13:03:00Z"/>
        </w:numPr>
        <w:spacing w:line="480" w:lineRule="auto"/>
        <w:jc w:val="both"/>
        <w:rPr>
          <w:ins w:id="1174" w:author="Ram Shrestha" w:date="2013-11-25T13:03:00Z"/>
        </w:rPr>
      </w:pPr>
    </w:p>
    <w:p w14:paraId="2A0F0101" w14:textId="77777777" w:rsidR="00971981" w:rsidRDefault="00971981" w:rsidP="00EC30DC">
      <w:pPr>
        <w:numPr>
          <w:ins w:id="1175" w:author="Ram Shrestha" w:date="2013-11-25T13:03:00Z"/>
        </w:numPr>
        <w:spacing w:line="480" w:lineRule="auto"/>
        <w:jc w:val="both"/>
        <w:rPr>
          <w:ins w:id="1176" w:author="Ram Shrestha" w:date="2013-11-25T13:27:00Z"/>
        </w:rPr>
      </w:pPr>
      <w:ins w:id="1177" w:author="Ram Shrestha" w:date="2013-11-25T13:03:00Z">
        <w:r>
          <w:t xml:space="preserve">On the other hand, </w:t>
        </w:r>
      </w:ins>
      <w:ins w:id="1178" w:author="Ram Shrestha" w:date="2013-11-25T13:06:00Z">
        <w:r w:rsidR="003257FA">
          <w:t xml:space="preserve">for the individuals that had resistance call for NVP had median day of 172 </w:t>
        </w:r>
      </w:ins>
      <w:ins w:id="1179" w:author="Ram Shrestha" w:date="2013-11-25T13:07:00Z">
        <w:r w:rsidR="003257FA">
          <w:t xml:space="preserve">(approximately 6 months) </w:t>
        </w:r>
      </w:ins>
      <w:ins w:id="1180" w:author="Ram Shrestha" w:date="2013-11-25T13:06:00Z">
        <w:r w:rsidR="003257FA">
          <w:t>since PMTCT exposure.</w:t>
        </w:r>
      </w:ins>
      <w:ins w:id="1181" w:author="Ram Shrestha" w:date="2013-11-25T13:09:00Z">
        <w:r w:rsidR="003257FA">
          <w:t xml:space="preserve"> A number of publications </w:t>
        </w:r>
      </w:ins>
      <w:ins w:id="1182" w:author="Ram Shrestha" w:date="2013-11-25T13:32:00Z">
        <w:r w:rsidR="00851AA2">
          <w:fldChar w:fldCharType="begin">
            <w:fldData xml:space="preserve">PEVuZE5vdGU+PENpdGU+PEF1dGhvcj5Mb3Vic2VyPC9BdXRob3I+PFllYXI+MjAwNjwvWWVhcj48
UmVjTnVtPjE2MjM8L1JlY051bT48cmVjb3JkPjxyZWMtbnVtYmVyPjE2MjM8L3JlYy1udW1iZXI+
PGZvcmVpZ24ta2V5cz48a2V5IGFwcD0iRU4iIGRiLWlkPSJmcDI1enp2cnhyZDl2a2U1enhxcDlz
dGJzc3Byd3N0dmRkZHoiPjE2MjM8L2tleT48L2ZvcmVpZ24ta2V5cz48cmVmLXR5cGUgbmFtZT0i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UGFsbWVyPC9BdXRob3I+PFllYXI+MjAwNjwvWWVhcj48UmVjTnVtPjE2MDg8L1JlY051bT48cmVj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</w:fldData>
          </w:fldChar>
        </w:r>
        <w:r w:rsidR="00851AA2">
          <w:instrText xml:space="preserve"> ADDIN EN.CITE </w:instrText>
        </w:r>
        <w:r w:rsidR="00851AA2">
          <w:fldChar w:fldCharType="begin">
            <w:fldData xml:space="preserve">PEVuZE5vdGU+PENpdGU+PEF1dGhvcj5Mb3Vic2VyPC9BdXRob3I+PFllYXI+MjAwNjwvWWVhcj48
UmVjTnVtPjE2MjM8L1JlY051bT48cmVjb3JkPjxyZWMtbnVtYmVyPjE2MjM8L3JlYy1udW1iZXI+
PGZvcmVpZ24ta2V5cz48a2V5IGFwcD0iRU4iIGRiLWlkPSJmcDI1enp2cnhyZDl2a2U1enhxcDlz
dGJzc3Byd3N0dmRkZHoiPjE2MjM8L2tleT48L2ZvcmVpZ24ta2V5cz48cmVmLXR5cGUgbmFtZT0i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UGFsbWVyPC9BdXRob3I+PFllYXI+MjAwNjwvWWVhcj48UmVjTnVtPjE2MDg8L1JlY051bT48cmVj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</w:fldData>
          </w:fldChar>
        </w:r>
        <w:r w:rsidR="00851AA2">
          <w:instrText xml:space="preserve"> ADDIN EN.CITE.DATA </w:instrText>
        </w:r>
        <w:r w:rsidR="00851AA2">
          <w:fldChar w:fldCharType="end"/>
        </w:r>
      </w:ins>
      <w:r w:rsidR="00851AA2">
        <w:fldChar w:fldCharType="separate"/>
      </w:r>
      <w:ins w:id="1183" w:author="Ram Shrestha" w:date="2013-11-25T13:32:00Z">
        <w:r w:rsidR="00851AA2">
          <w:rPr>
            <w:noProof/>
          </w:rPr>
          <w:t>(Hauser et al., 2011; Lockman et al., 2007; Loubser et al., 2006; Palmer et al., 2006; Rowley et al., 2010)</w:t>
        </w:r>
        <w:r w:rsidR="00851AA2">
          <w:fldChar w:fldCharType="end"/>
        </w:r>
      </w:ins>
      <w:ins w:id="1184" w:author="Ram Shrestha" w:date="2013-11-25T13:23:00Z">
        <w:r w:rsidR="00AF2714">
          <w:t xml:space="preserve"> had shown that the prevalence of </w:t>
        </w:r>
      </w:ins>
      <w:ins w:id="1185" w:author="Ram Shrestha" w:date="2013-11-25T13:24:00Z">
        <w:r w:rsidR="00AF2714">
          <w:t xml:space="preserve">HIV variants that are resistant to NVP at six months of PMTCT exposure was higher than 20%. Therefore, the call </w:t>
        </w:r>
      </w:ins>
      <w:ins w:id="1186" w:author="Ram Shrestha" w:date="2013-11-25T13:33:00Z">
        <w:r w:rsidR="00851AA2">
          <w:t>of</w:t>
        </w:r>
      </w:ins>
      <w:ins w:id="1187" w:author="Ram Shrestha" w:date="2013-11-25T13:24:00Z">
        <w:r w:rsidR="00AF2714">
          <w:t xml:space="preserve"> resistance</w:t>
        </w:r>
      </w:ins>
      <w:ins w:id="1188" w:author="Ram Shrestha" w:date="2013-11-25T13:33:00Z">
        <w:r w:rsidR="00851AA2">
          <w:t xml:space="preserve"> to NVP</w:t>
        </w:r>
      </w:ins>
      <w:ins w:id="1189" w:author="Ram Shrestha" w:date="2013-11-25T13:24:00Z">
        <w:r w:rsidR="00AF2714">
          <w:t xml:space="preserve"> in </w:t>
        </w:r>
      </w:ins>
      <w:ins w:id="1190" w:author="Ram Shrestha" w:date="2013-11-25T13:26:00Z">
        <w:r w:rsidR="00AF2714">
          <w:t xml:space="preserve">the </w:t>
        </w:r>
      </w:ins>
      <w:ins w:id="1191" w:author="Ram Shrestha" w:date="2013-11-25T13:24:00Z">
        <w:r w:rsidR="00AF2714">
          <w:t xml:space="preserve">individuals </w:t>
        </w:r>
      </w:ins>
      <w:ins w:id="1192" w:author="Ram Shrestha" w:date="2013-11-25T13:26:00Z">
        <w:r w:rsidR="00AF2714">
          <w:t>with 172 median days since PMTCT exposure correlated well wi</w:t>
        </w:r>
        <w:r w:rsidR="00851AA2">
          <w:t>th the results obtained by the</w:t>
        </w:r>
        <w:r w:rsidR="00AF2714">
          <w:t xml:space="preserve"> authors.</w:t>
        </w:r>
      </w:ins>
    </w:p>
    <w:p w14:paraId="1CA657CF" w14:textId="77777777" w:rsidR="00C44D88" w:rsidRDefault="00C44D88" w:rsidP="00EC30DC">
      <w:pPr>
        <w:numPr>
          <w:ins w:id="1193" w:author="Ram Shrestha" w:date="2013-11-25T13:43:00Z"/>
        </w:numPr>
        <w:spacing w:line="480" w:lineRule="auto"/>
        <w:jc w:val="both"/>
        <w:rPr>
          <w:ins w:id="1194" w:author="Ram Shrestha" w:date="2013-11-25T13:43:00Z"/>
        </w:rPr>
      </w:pPr>
    </w:p>
    <w:p w14:paraId="34836EE0" w14:textId="77777777" w:rsidR="00257547" w:rsidRDefault="00851AA2" w:rsidP="00EC30DC">
      <w:pPr>
        <w:numPr>
          <w:ins w:id="1195" w:author="Ram Shrestha" w:date="2013-11-25T12:20:00Z"/>
        </w:numPr>
        <w:spacing w:line="480" w:lineRule="auto"/>
        <w:jc w:val="both"/>
        <w:rPr>
          <w:ins w:id="1196" w:author="Ram Shrestha" w:date="2013-11-25T13:37:00Z"/>
        </w:rPr>
      </w:pPr>
      <w:ins w:id="1197" w:author="Ram Shrestha" w:date="2013-11-25T13:34:00Z">
        <w:r>
          <w:t xml:space="preserve">Since the PMTCT exposed individuals were harboring NVP resistant HIV variants, </w:t>
        </w:r>
      </w:ins>
      <w:ins w:id="1198" w:author="Ram Shrestha" w:date="2013-11-25T13:57:00Z">
        <w:r w:rsidR="00257547">
          <w:t xml:space="preserve">we analyzed </w:t>
        </w:r>
      </w:ins>
      <w:ins w:id="1199" w:author="Ram Shrestha" w:date="2013-11-25T13:34:00Z">
        <w:r>
          <w:t xml:space="preserve">the </w:t>
        </w:r>
      </w:ins>
      <w:ins w:id="1200" w:author="Ram Shrestha" w:date="2013-11-25T13:59:00Z">
        <w:r w:rsidR="00257547">
          <w:t xml:space="preserve">virologic failure </w:t>
        </w:r>
      </w:ins>
      <w:ins w:id="1201" w:author="Ram Shrestha" w:date="2013-11-25T13:34:00Z">
        <w:r>
          <w:t>individuals that underwent</w:t>
        </w:r>
      </w:ins>
      <w:ins w:id="1202" w:author="Ram Shrestha" w:date="2013-11-25T13:37:00Z">
        <w:r>
          <w:t xml:space="preserve"> the</w:t>
        </w:r>
      </w:ins>
      <w:ins w:id="1203" w:author="Ram Shrestha" w:date="2013-11-25T13:34:00Z">
        <w:r>
          <w:t xml:space="preserve"> NNRTI containing </w:t>
        </w:r>
      </w:ins>
      <w:ins w:id="1204" w:author="Ram Shrestha" w:date="2013-11-25T13:37:00Z">
        <w:r w:rsidR="00EC5BB0">
          <w:t>first line antiretroviral after the ART program</w:t>
        </w:r>
      </w:ins>
      <w:ins w:id="1205" w:author="Ram Shrestha" w:date="2013-11-26T05:19:00Z">
        <w:r w:rsidR="00EC5BB0">
          <w:t xml:space="preserve"> was</w:t>
        </w:r>
      </w:ins>
      <w:ins w:id="1206" w:author="Ram Shrestha" w:date="2013-11-25T13:37:00Z">
        <w:r w:rsidR="00EC5BB0">
          <w:t xml:space="preserve"> roll</w:t>
        </w:r>
      </w:ins>
      <w:ins w:id="1207" w:author="Ram Shrestha" w:date="2013-11-26T05:19:00Z">
        <w:r w:rsidR="00EC5BB0">
          <w:t>ed</w:t>
        </w:r>
      </w:ins>
      <w:ins w:id="1208" w:author="Ram Shrestha" w:date="2013-11-25T13:37:00Z">
        <w:r w:rsidR="00EC5BB0">
          <w:t xml:space="preserve"> out.</w:t>
        </w:r>
      </w:ins>
    </w:p>
    <w:p w14:paraId="31415693" w14:textId="77777777" w:rsidR="00257547" w:rsidRDefault="00257547" w:rsidP="00EC30DC">
      <w:pPr>
        <w:numPr>
          <w:ins w:id="1209" w:author="Ram Shrestha" w:date="2013-11-25T14:01:00Z"/>
        </w:numPr>
        <w:spacing w:line="480" w:lineRule="auto"/>
        <w:jc w:val="both"/>
        <w:rPr>
          <w:ins w:id="1210" w:author="Ram Shrestha" w:date="2013-11-25T14:01:00Z"/>
        </w:rPr>
      </w:pPr>
    </w:p>
    <w:p w14:paraId="32A31F05" w14:textId="77777777" w:rsidR="00ED4E83" w:rsidRDefault="00257547" w:rsidP="00EC30DC">
      <w:pPr>
        <w:numPr>
          <w:ins w:id="1211" w:author="Ram Shrestha" w:date="2013-11-25T14:01:00Z"/>
        </w:numPr>
        <w:spacing w:line="480" w:lineRule="auto"/>
        <w:jc w:val="both"/>
        <w:rPr>
          <w:ins w:id="1212" w:author="Ram Shrestha" w:date="2013-11-25T16:09:00Z"/>
        </w:rPr>
      </w:pPr>
      <w:ins w:id="1213" w:author="Ram Shrestha" w:date="2013-11-25T14:01:00Z">
        <w:r>
          <w:t xml:space="preserve">A total of 91% </w:t>
        </w:r>
      </w:ins>
      <w:ins w:id="1214" w:author="Ram Shrestha" w:date="2013-11-25T14:03:00Z">
        <w:r>
          <w:t xml:space="preserve">of 562 </w:t>
        </w:r>
      </w:ins>
      <w:ins w:id="1215" w:author="Ram Shrestha" w:date="2013-11-25T14:01:00Z">
        <w:r>
          <w:t xml:space="preserve">individuals had undergone the first line </w:t>
        </w:r>
      </w:ins>
      <w:ins w:id="1216" w:author="Ram Shrestha" w:date="2013-11-25T14:02:00Z">
        <w:r>
          <w:t>antiretroviral</w:t>
        </w:r>
      </w:ins>
      <w:ins w:id="1217" w:author="Ram Shrestha" w:date="2013-11-25T14:01:00Z">
        <w:r>
          <w:t xml:space="preserve"> </w:t>
        </w:r>
      </w:ins>
      <w:ins w:id="1218" w:author="Ram Shrestha" w:date="2013-11-25T14:02:00Z">
        <w:r>
          <w:t>therapy containing a NNRTI drug (</w:t>
        </w:r>
      </w:ins>
      <w:ins w:id="1219" w:author="Ram Shrestha" w:date="2013-11-25T14:03:00Z">
        <w:r>
          <w:t>NVP or EFV</w:t>
        </w:r>
      </w:ins>
      <w:ins w:id="1220" w:author="Ram Shrestha" w:date="2013-11-25T14:02:00Z">
        <w:r>
          <w:t>)</w:t>
        </w:r>
      </w:ins>
      <w:ins w:id="1221" w:author="Ram Shrestha" w:date="2013-11-25T14:03:00Z">
        <w:r>
          <w:t xml:space="preserve">, of which the 79 individuals had clinical virologic failure. </w:t>
        </w:r>
      </w:ins>
      <w:ins w:id="1222" w:author="Ram Shrestha" w:date="2013-11-25T16:08:00Z">
        <w:r w:rsidR="00ED4E83">
          <w:t xml:space="preserve">As FLX and </w:t>
        </w:r>
        <w:proofErr w:type="gramStart"/>
        <w:r w:rsidR="00ED4E83">
          <w:t>Junior</w:t>
        </w:r>
        <w:proofErr w:type="gramEnd"/>
        <w:r w:rsidR="00ED4E83">
          <w:t xml:space="preserve"> platforms were comparable to each other, we discussed the analysis </w:t>
        </w:r>
      </w:ins>
      <w:ins w:id="1223" w:author="Ram Shrestha" w:date="2013-11-25T16:09:00Z">
        <w:r w:rsidR="00ED4E83">
          <w:t>and resistance prediction on</w:t>
        </w:r>
      </w:ins>
      <w:ins w:id="1224" w:author="Ram Shrestha" w:date="2013-11-25T16:08:00Z">
        <w:r w:rsidR="00ED4E83">
          <w:t xml:space="preserve"> virologic failure </w:t>
        </w:r>
      </w:ins>
      <w:ins w:id="1225" w:author="Ram Shrestha" w:date="2013-11-25T16:09:00Z">
        <w:r w:rsidR="00ED4E83">
          <w:t xml:space="preserve">sequenced using Junior platform. </w:t>
        </w:r>
      </w:ins>
    </w:p>
    <w:p w14:paraId="36E9BF96" w14:textId="77777777" w:rsidR="00ED4E83" w:rsidRDefault="00ED4E83" w:rsidP="00EC30DC">
      <w:pPr>
        <w:numPr>
          <w:ins w:id="1226" w:author="Ram Shrestha" w:date="2013-11-25T16:09:00Z"/>
        </w:numPr>
        <w:spacing w:line="480" w:lineRule="auto"/>
        <w:jc w:val="both"/>
        <w:rPr>
          <w:ins w:id="1227" w:author="Ram Shrestha" w:date="2013-11-25T16:09:00Z"/>
        </w:rPr>
      </w:pPr>
    </w:p>
    <w:p w14:paraId="40679CE2" w14:textId="77777777" w:rsidR="00257547" w:rsidRDefault="00ED4E83" w:rsidP="00EC30DC">
      <w:pPr>
        <w:numPr>
          <w:ins w:id="1228" w:author="Ram Shrestha" w:date="2013-11-25T16:09:00Z"/>
        </w:numPr>
        <w:spacing w:line="480" w:lineRule="auto"/>
        <w:jc w:val="both"/>
        <w:rPr>
          <w:ins w:id="1229" w:author="Ram Shrestha" w:date="2013-11-25T16:06:00Z"/>
        </w:rPr>
      </w:pPr>
      <w:ins w:id="1230" w:author="Ram Shrestha" w:date="2013-11-25T16:09:00Z">
        <w:r>
          <w:t>3</w:t>
        </w:r>
      </w:ins>
      <w:ins w:id="1231" w:author="Ram Shrestha" w:date="2013-11-25T14:13:00Z">
        <w:r w:rsidR="00B508CC">
          <w:t xml:space="preserve">6 of the 79 </w:t>
        </w:r>
      </w:ins>
      <w:ins w:id="1232" w:author="Ram Shrestha" w:date="2013-11-25T15:59:00Z">
        <w:r w:rsidR="00D645CD">
          <w:t xml:space="preserve">first </w:t>
        </w:r>
        <w:proofErr w:type="gramStart"/>
        <w:r w:rsidR="00D645CD">
          <w:t>line</w:t>
        </w:r>
        <w:proofErr w:type="gramEnd"/>
        <w:r w:rsidR="00D645CD">
          <w:t xml:space="preserve"> </w:t>
        </w:r>
      </w:ins>
      <w:ins w:id="1233" w:author="Ram Shrestha" w:date="2013-11-25T14:13:00Z">
        <w:r w:rsidR="00B508CC">
          <w:t>virologic failure individuals sequen</w:t>
        </w:r>
      </w:ins>
      <w:ins w:id="1234" w:author="Ram Shrestha" w:date="2013-11-25T14:14:00Z">
        <w:r w:rsidR="00B508CC">
          <w:t>c</w:t>
        </w:r>
      </w:ins>
      <w:ins w:id="1235" w:author="Ram Shrestha" w:date="2013-11-25T14:13:00Z">
        <w:r w:rsidR="00B508CC">
          <w:t>e data was avai</w:t>
        </w:r>
        <w:r w:rsidR="00DB1E49">
          <w:t xml:space="preserve">lable using HTS Junior platform of which </w:t>
        </w:r>
      </w:ins>
      <w:ins w:id="1236" w:author="Ram Shrestha" w:date="2013-11-25T15:33:00Z">
        <w:r w:rsidR="00DB1E49">
          <w:t>13 individuals</w:t>
        </w:r>
      </w:ins>
      <w:ins w:id="1237" w:author="Ram Shrestha" w:date="2013-11-25T16:01:00Z">
        <w:r w:rsidR="00D645CD">
          <w:t xml:space="preserve"> had previous PMTCT exposed</w:t>
        </w:r>
      </w:ins>
      <w:ins w:id="1238" w:author="Ram Shrestha" w:date="2013-11-25T15:33:00Z">
        <w:r w:rsidR="00D645CD">
          <w:t xml:space="preserve">. All those 13 </w:t>
        </w:r>
      </w:ins>
      <w:ins w:id="1239" w:author="Ram Shrestha" w:date="2013-11-26T05:08:00Z">
        <w:r w:rsidR="00886828">
          <w:t xml:space="preserve">individuals who had </w:t>
        </w:r>
      </w:ins>
      <w:ins w:id="1240" w:author="Ram Shrestha" w:date="2013-11-25T15:33:00Z">
        <w:r w:rsidR="00886828">
          <w:t>previous PMTCT experience</w:t>
        </w:r>
        <w:r w:rsidR="00D645CD">
          <w:t xml:space="preserve"> and </w:t>
        </w:r>
      </w:ins>
      <w:ins w:id="1241" w:author="Ram Shrestha" w:date="2013-11-26T05:08:00Z">
        <w:r w:rsidR="00886828">
          <w:t xml:space="preserve">subsequent </w:t>
        </w:r>
      </w:ins>
      <w:ins w:id="1242" w:author="Ram Shrestha" w:date="2013-11-25T15:33:00Z">
        <w:r w:rsidR="00D645CD">
          <w:t>first line virologic failure had NVP resistance call at 15% and below prevalence cutoffs whereas 12 of them had NVP resistance call at 20% prevalence cutoff.</w:t>
        </w:r>
      </w:ins>
      <w:ins w:id="1243" w:author="Ram Shrestha" w:date="2013-11-25T16:05:00Z">
        <w:r>
          <w:t xml:space="preserve"> This indicated that the prediction of </w:t>
        </w:r>
      </w:ins>
      <w:ins w:id="1244" w:author="Ram Shrestha" w:date="2013-11-25T16:06:00Z">
        <w:r>
          <w:t xml:space="preserve">NVP </w:t>
        </w:r>
      </w:ins>
      <w:ins w:id="1245" w:author="Ram Shrestha" w:date="2013-11-25T16:05:00Z">
        <w:r>
          <w:t xml:space="preserve">resistance </w:t>
        </w:r>
      </w:ins>
      <w:ins w:id="1246" w:author="Ram Shrestha" w:date="2013-11-25T16:06:00Z">
        <w:r>
          <w:t>in PMTCT exposed individuals and subsequent virologic failure was more likely than in non-PMTCT exposed individuals.</w:t>
        </w:r>
      </w:ins>
    </w:p>
    <w:p w14:paraId="61FA5733" w14:textId="77777777" w:rsidR="00ED4E83" w:rsidRDefault="00ED4E83" w:rsidP="00EC30DC">
      <w:pPr>
        <w:numPr>
          <w:ins w:id="1247" w:author="Ram Shrestha" w:date="2013-11-25T16:07:00Z"/>
        </w:numPr>
        <w:spacing w:line="480" w:lineRule="auto"/>
        <w:jc w:val="both"/>
        <w:rPr>
          <w:ins w:id="1248" w:author="Ram Shrestha" w:date="2013-11-25T16:07:00Z"/>
        </w:rPr>
      </w:pPr>
    </w:p>
    <w:p w14:paraId="5BF03C35" w14:textId="77777777" w:rsidR="00ED4E83" w:rsidRDefault="0025227D" w:rsidP="00711138">
      <w:pPr>
        <w:numPr>
          <w:ins w:id="1249" w:author="Ram Shrestha" w:date="2013-11-25T16:07:00Z"/>
        </w:numPr>
        <w:spacing w:line="480" w:lineRule="auto"/>
        <w:jc w:val="both"/>
        <w:rPr>
          <w:ins w:id="1250" w:author="Ram Shrestha" w:date="2013-11-25T14:03:00Z"/>
        </w:rPr>
      </w:pPr>
      <w:ins w:id="1251" w:author="Ram Shrestha" w:date="2013-11-26T05:31:00Z">
        <w:r>
          <w:t xml:space="preserve">Our observation that individuals </w:t>
        </w:r>
      </w:ins>
      <w:ins w:id="1252" w:author="Ram Shrestha" w:date="2013-11-26T05:32:00Z">
        <w:r>
          <w:t>exposed to PMTCT</w:t>
        </w:r>
      </w:ins>
      <w:ins w:id="1253" w:author="Ram Shrestha" w:date="2013-11-26T05:31:00Z">
        <w:r>
          <w:t xml:space="preserve"> had </w:t>
        </w:r>
      </w:ins>
      <w:ins w:id="1254" w:author="Ram Shrestha" w:date="2013-11-26T05:32:00Z">
        <w:r>
          <w:t xml:space="preserve">greater chance of </w:t>
        </w:r>
      </w:ins>
      <w:ins w:id="1255" w:author="Ram Shrestha" w:date="2013-11-26T05:31:00Z">
        <w:r>
          <w:t>NVP resistance call</w:t>
        </w:r>
      </w:ins>
      <w:ins w:id="1256" w:author="Ram Shrestha" w:date="2013-11-26T05:32:00Z">
        <w:r>
          <w:t xml:space="preserve"> correlated </w:t>
        </w:r>
      </w:ins>
      <w:ins w:id="1257" w:author="Ram Shrestha" w:date="2013-11-26T05:33:00Z">
        <w:r>
          <w:t>with</w:t>
        </w:r>
      </w:ins>
      <w:ins w:id="1258" w:author="Ram Shrestha" w:date="2013-11-26T05:32:00Z">
        <w:r>
          <w:t xml:space="preserve"> </w:t>
        </w:r>
      </w:ins>
      <w:ins w:id="1259" w:author="Ram Shrestha" w:date="2013-11-26T05:33:00Z">
        <w:r>
          <w:t xml:space="preserve">the finding by </w:t>
        </w:r>
        <w:proofErr w:type="spellStart"/>
        <w:r w:rsidR="002611C7">
          <w:t>Boltz</w:t>
        </w:r>
        <w:proofErr w:type="spellEnd"/>
        <w:r w:rsidR="002611C7">
          <w:t xml:space="preserve"> et al [</w:t>
        </w:r>
        <w:proofErr w:type="spellStart"/>
        <w:r w:rsidR="002611C7">
          <w:t>Boltz</w:t>
        </w:r>
        <w:proofErr w:type="spellEnd"/>
        <w:r w:rsidR="002611C7">
          <w:t xml:space="preserve">, 2011 #1539] and </w:t>
        </w:r>
      </w:ins>
      <w:ins w:id="1260" w:author="Ram Shrestha" w:date="2013-11-26T06:36:00Z">
        <w:r w:rsidR="002611C7">
          <w:t>Lehman et al [Lehman, 2012 #1631]</w:t>
        </w:r>
      </w:ins>
      <w:ins w:id="1261" w:author="Ram Shrestha" w:date="2013-11-26T05:33:00Z">
        <w:r>
          <w:t xml:space="preserve"> </w:t>
        </w:r>
      </w:ins>
      <w:ins w:id="1262" w:author="Ram Shrestha" w:date="2013-11-26T05:40:00Z">
        <w:r w:rsidR="00EF5D56">
          <w:t xml:space="preserve">The authors found that </w:t>
        </w:r>
      </w:ins>
      <w:ins w:id="1263" w:author="Ram Shrestha" w:date="2013-11-26T05:42:00Z">
        <w:r w:rsidR="00EF5D56">
          <w:t>the presence of low abundance HIV variants with NVP resistance was associated with greater risk of</w:t>
        </w:r>
      </w:ins>
      <w:ins w:id="1264" w:author="Ram Shrestha" w:date="2013-11-26T05:46:00Z">
        <w:r w:rsidR="00EF5D56">
          <w:t xml:space="preserve"> virologic failure in</w:t>
        </w:r>
      </w:ins>
      <w:ins w:id="1265" w:author="Ram Shrestha" w:date="2013-11-26T05:42:00Z">
        <w:r w:rsidR="00EF5D56">
          <w:t xml:space="preserve"> subsequent standard care of first line antiretroviral therapy</w:t>
        </w:r>
      </w:ins>
      <w:ins w:id="1266" w:author="Ram Shrestha" w:date="2013-11-26T05:47:00Z">
        <w:r w:rsidR="00EF5D56">
          <w:t xml:space="preserve"> containing NVP</w:t>
        </w:r>
      </w:ins>
      <w:ins w:id="1267" w:author="Ram Shrestha" w:date="2013-11-26T05:42:00Z">
        <w:r w:rsidR="00EF5D56">
          <w:t>.</w:t>
        </w:r>
      </w:ins>
      <w:ins w:id="1268" w:author="Ram Shrestha" w:date="2013-11-26T05:55:00Z">
        <w:r w:rsidR="00235B4D">
          <w:t xml:space="preserve"> Although, initially the initiation of the NNRTI based first line ART before one year of PMTCT exposure was shown to be associated with greater risk of first line ART virologic failure</w:t>
        </w:r>
      </w:ins>
      <w:ins w:id="1269" w:author="Ram Shrestha" w:date="2013-11-26T05:58:00Z">
        <w:r w:rsidR="00CB136C">
          <w:t xml:space="preserve"> </w:t>
        </w:r>
      </w:ins>
      <w:ins w:id="1270" w:author="Ram Shrestha" w:date="2013-11-26T05:59:00Z">
        <w:r w:rsidR="00CB136C">
          <w:t xml:space="preserve">[Chi, 2007 #1632] </w:t>
        </w:r>
      </w:ins>
      <w:ins w:id="1271" w:author="Ram Shrestha" w:date="2013-11-26T06:03:00Z">
        <w:r w:rsidR="00CB136C">
          <w:t xml:space="preserve">and recommended to undergo first line ART </w:t>
        </w:r>
      </w:ins>
      <w:ins w:id="1272" w:author="Ram Shrestha" w:date="2013-11-26T06:33:00Z">
        <w:r w:rsidR="002611C7">
          <w:t>after not less than</w:t>
        </w:r>
      </w:ins>
      <w:ins w:id="1273" w:author="Ram Shrestha" w:date="2013-11-26T06:03:00Z">
        <w:r w:rsidR="00CB136C">
          <w:t xml:space="preserve"> 12 months from PMTCT exposure,</w:t>
        </w:r>
      </w:ins>
      <w:ins w:id="1274" w:author="Ram Shrestha" w:date="2013-11-26T05:55:00Z">
        <w:r w:rsidR="00235B4D">
          <w:t xml:space="preserve"> </w:t>
        </w:r>
        <w:proofErr w:type="spellStart"/>
        <w:r w:rsidR="00235B4D">
          <w:t>Boltz</w:t>
        </w:r>
        <w:proofErr w:type="spellEnd"/>
        <w:r w:rsidR="00235B4D">
          <w:t xml:space="preserve"> et al </w:t>
        </w:r>
      </w:ins>
      <w:ins w:id="1275" w:author="Ram Shrestha" w:date="2013-11-26T06:08:00Z">
        <w:r w:rsidR="00CB136C">
          <w:t>[</w:t>
        </w:r>
        <w:proofErr w:type="spellStart"/>
        <w:r w:rsidR="00CB136C">
          <w:t>Boltz</w:t>
        </w:r>
        <w:proofErr w:type="spellEnd"/>
        <w:r w:rsidR="00CB136C">
          <w:t xml:space="preserve">, 2011 #1539] </w:t>
        </w:r>
      </w:ins>
      <w:ins w:id="1276" w:author="Ram Shrestha" w:date="2013-11-26T05:55:00Z">
        <w:r w:rsidR="00235B4D">
          <w:t xml:space="preserve">showed that </w:t>
        </w:r>
      </w:ins>
      <w:ins w:id="1277" w:author="Ram Shrestha" w:date="2013-11-26T06:04:00Z">
        <w:r w:rsidR="00CB136C">
          <w:t xml:space="preserve">there was no decrease in risk </w:t>
        </w:r>
      </w:ins>
      <w:ins w:id="1278" w:author="Ram Shrestha" w:date="2013-11-26T06:10:00Z">
        <w:r w:rsidR="002A1654">
          <w:t>of ART virologic failure or AIDS related deaths.</w:t>
        </w:r>
      </w:ins>
    </w:p>
    <w:p w14:paraId="2A42A0AF" w14:textId="77777777" w:rsidR="00834CB8" w:rsidRDefault="00BD7116" w:rsidP="00711138">
      <w:pPr>
        <w:numPr>
          <w:ins w:id="1279" w:author="Ram Shrestha" w:date="2013-11-25T14:03:00Z"/>
        </w:numPr>
        <w:spacing w:line="480" w:lineRule="auto"/>
        <w:jc w:val="both"/>
      </w:pPr>
      <w:del w:id="1280" w:author="Ram Shrestha" w:date="2013-11-25T08:14:00Z">
        <w:r w:rsidRPr="00376D76" w:rsidDel="00AB3514">
          <w:delText xml:space="preserve">After the treatment interruption, the viral fitness of wild type virus is better than the virus with drug resistant mutations and thus the wild type virus replicates </w:delText>
        </w:r>
      </w:del>
      <w:del w:id="1281" w:author="Ram Shrestha" w:date="2013-11-25T04:35:00Z">
        <w:r w:rsidR="0070342F" w:rsidRPr="00376D76" w:rsidDel="003208FE">
          <w:fldChar w:fldCharType="begin">
            <w:fldData xml:space="preserve">PEVuZE5vdGU+PENpdGU+PEF1dGhvcj5EZWVrczwvQXV0aG9yPjxZZWFyPjIwMDU8L1llYXI+PFJl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</w:fldData>
          </w:fldChar>
        </w:r>
      </w:del>
      <w:del w:id="1282" w:author="Ram Shrestha" w:date="2013-11-25T02:54:00Z">
        <w:r w:rsidDel="00C62AEF">
          <w:delInstrText xml:space="preserve"> ADDIN EN.CITE </w:delInstrText>
        </w:r>
        <w:r w:rsidR="0070342F" w:rsidDel="00C62AEF">
          <w:fldChar w:fldCharType="begin">
            <w:fldData xml:space="preserve">PEVuZE5vdGU+PENpdGU+PEF1dGhvcj5EZWVrczwvQXV0aG9yPjxZZWFyPjIwMDU8L1llYXI+PFJl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</w:fldData>
          </w:fldChar>
        </w:r>
        <w:r w:rsidDel="00C62AEF">
          <w:delInstrText xml:space="preserve"> ADDIN EN.CITE.DATA </w:delInstrText>
        </w:r>
        <w:r w:rsidR="0070342F" w:rsidDel="00C62AEF">
          <w:fldChar w:fldCharType="end"/>
        </w:r>
      </w:del>
      <w:del w:id="1283" w:author="Ram Shrestha" w:date="2013-11-25T04:35:00Z">
        <w:r w:rsidR="0070342F" w:rsidRPr="00376D76" w:rsidDel="003208FE">
          <w:fldChar w:fldCharType="separate"/>
        </w:r>
        <w:r w:rsidRPr="00376D76" w:rsidDel="003208FE">
          <w:rPr>
            <w:noProof/>
          </w:rPr>
          <w:delText>(Deeks et al., 2005; Paquet et al., 2011; Rosenbloom et al., 2012)</w:delText>
        </w:r>
        <w:r w:rsidR="0070342F" w:rsidRPr="00376D76" w:rsidDel="003208FE">
          <w:fldChar w:fldCharType="end"/>
        </w:r>
      </w:del>
      <w:del w:id="1284" w:author="Ram Shrestha" w:date="2013-11-25T08:14:00Z">
        <w:r w:rsidRPr="00376D76" w:rsidDel="00AB3514">
          <w:delText xml:space="preserve"> and soon explodes where as resistant virus replication steadily decreases and </w:delText>
        </w:r>
        <w:r w:rsidDel="00AB3514">
          <w:delText>persist</w:delText>
        </w:r>
        <w:r w:rsidRPr="00376D76" w:rsidDel="00AB3514">
          <w:delText xml:space="preserve"> a</w:delText>
        </w:r>
        <w:r w:rsidDel="00AB3514">
          <w:delText>s</w:delText>
        </w:r>
        <w:r w:rsidRPr="00376D76" w:rsidDel="00AB3514">
          <w:delText xml:space="preserve"> minor variants</w:delText>
        </w:r>
        <w:r w:rsidDel="00AB3514">
          <w:delText>, even to undetectable level</w:delText>
        </w:r>
        <w:r w:rsidRPr="00376D76" w:rsidDel="00AB3514">
          <w:delText xml:space="preserve"> </w:delText>
        </w:r>
        <w:r w:rsidR="0070342F" w:rsidRPr="00376D76" w:rsidDel="00AB3514">
          <w:fldChar w:fldCharType="begin">
            <w:fldData xml:space="preserve">PEVuZE5vdGU+PENpdGU+PEF1dGhvcj5NZXR6bmVyPC9BdXRob3I+PFllYXI+MjAxMTwvWWVhcj48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</w:fldData>
          </w:fldChar>
        </w:r>
      </w:del>
      <w:del w:id="1285" w:author="Ram Shrestha" w:date="2013-11-25T02:54:00Z">
        <w:r w:rsidDel="00C62AEF">
          <w:delInstrText xml:space="preserve"> ADDIN EN.CITE </w:delInstrText>
        </w:r>
        <w:r w:rsidR="0070342F" w:rsidDel="00C62AEF">
          <w:fldChar w:fldCharType="begin">
            <w:fldData xml:space="preserve">PEVuZE5vdGU+PENpdGU+PEF1dGhvcj5NZXR6bmVyPC9BdXRob3I+PFllYXI+MjAxMTwvWWVhcj48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</w:fldData>
          </w:fldChar>
        </w:r>
        <w:r w:rsidDel="00C62AEF">
          <w:delInstrText xml:space="preserve"> ADDIN EN.CITE.DATA </w:delInstrText>
        </w:r>
        <w:r w:rsidR="0070342F" w:rsidDel="00C62AEF">
          <w:fldChar w:fldCharType="end"/>
        </w:r>
      </w:del>
      <w:del w:id="1286" w:author="Ram Shrestha" w:date="2013-11-25T08:14:00Z">
        <w:r w:rsidR="0070342F" w:rsidRPr="00376D76" w:rsidDel="00AB3514">
          <w:fldChar w:fldCharType="separate"/>
        </w:r>
        <w:r w:rsidDel="00AB3514">
          <w:rPr>
            <w:noProof/>
          </w:rPr>
          <w:delText>(Deeks et al., 2003; Metzner et al., 2011)</w:delText>
        </w:r>
        <w:r w:rsidR="0070342F" w:rsidRPr="00376D76" w:rsidDel="00AB3514">
          <w:fldChar w:fldCharType="end"/>
        </w:r>
        <w:r w:rsidRPr="00376D76" w:rsidDel="00AB3514">
          <w:delText>.</w:delText>
        </w:r>
      </w:del>
    </w:p>
    <w:p w14:paraId="591B34D6" w14:textId="77777777" w:rsidR="00904068" w:rsidRDefault="002611C7">
      <w:pPr>
        <w:spacing w:line="480" w:lineRule="auto"/>
        <w:jc w:val="both"/>
        <w:rPr>
          <w:ins w:id="1287" w:author="Ram Shrestha" w:date="2013-11-25T08:15:00Z"/>
        </w:rPr>
        <w:pPrChange w:id="1288" w:author="Ram Shrestha" w:date="2013-11-26T06:43:00Z">
          <w:pPr>
            <w:spacing w:line="480" w:lineRule="auto"/>
          </w:pPr>
        </w:pPrChange>
      </w:pPr>
      <w:ins w:id="1289" w:author="Ram Shrestha" w:date="2013-11-26T06:37:00Z">
        <w:r>
          <w:t>As we analyzed the samples using the computational tool Seq2Res and the</w:t>
        </w:r>
      </w:ins>
      <w:ins w:id="1290" w:author="Ram Shrestha" w:date="2013-11-26T06:42:00Z">
        <w:r w:rsidR="00711138">
          <w:t xml:space="preserve"> observed data on the</w:t>
        </w:r>
      </w:ins>
      <w:ins w:id="1291" w:author="Ram Shrestha" w:date="2013-11-26T06:37:00Z">
        <w:r>
          <w:t xml:space="preserve"> </w:t>
        </w:r>
      </w:ins>
      <w:ins w:id="1292" w:author="Ram Shrestha" w:date="2013-11-26T06:39:00Z">
        <w:r>
          <w:t>prediction of</w:t>
        </w:r>
      </w:ins>
      <w:ins w:id="1293" w:author="Ram Shrestha" w:date="2013-11-26T06:40:00Z">
        <w:r w:rsidR="00711138">
          <w:t xml:space="preserve"> resistance </w:t>
        </w:r>
      </w:ins>
      <w:ins w:id="1294" w:author="Ram Shrestha" w:date="2013-11-26T06:41:00Z">
        <w:r w:rsidR="00711138">
          <w:t xml:space="preserve">to viral sequence reads </w:t>
        </w:r>
      </w:ins>
      <w:ins w:id="1295" w:author="Ram Shrestha" w:date="2013-11-26T06:39:00Z">
        <w:r>
          <w:t xml:space="preserve">and </w:t>
        </w:r>
      </w:ins>
      <w:ins w:id="1296" w:author="Ram Shrestha" w:date="2013-11-26T06:40:00Z">
        <w:r w:rsidR="00711138">
          <w:t xml:space="preserve">drug </w:t>
        </w:r>
      </w:ins>
      <w:ins w:id="1297" w:author="Ram Shrestha" w:date="2013-11-26T06:39:00Z">
        <w:r>
          <w:t>resistance call</w:t>
        </w:r>
      </w:ins>
      <w:ins w:id="1298" w:author="Ram Shrestha" w:date="2013-11-26T06:40:00Z">
        <w:r w:rsidR="00711138">
          <w:t xml:space="preserve"> for the viral sampl</w:t>
        </w:r>
      </w:ins>
      <w:ins w:id="1299" w:author="Ram Shrestha" w:date="2013-11-26T06:39:00Z">
        <w:r w:rsidR="00711138">
          <w:t>e</w:t>
        </w:r>
      </w:ins>
      <w:ins w:id="1300" w:author="Ram Shrestha" w:date="2013-11-26T06:42:00Z">
        <w:r w:rsidR="00711138">
          <w:t>s</w:t>
        </w:r>
      </w:ins>
      <w:ins w:id="1301" w:author="Ram Shrestha" w:date="2013-11-26T06:37:00Z">
        <w:r>
          <w:t xml:space="preserve"> correlated with the previous findings, we conclude t</w:t>
        </w:r>
        <w:r w:rsidR="00711138">
          <w:t>hat the computational tool was able to be used for HIV drug resistance test.</w:t>
        </w:r>
      </w:ins>
    </w:p>
    <w:p w14:paraId="03C6D8BA" w14:textId="77777777" w:rsidR="00AB3514" w:rsidRDefault="00AB3514">
      <w:pPr>
        <w:spacing w:line="480" w:lineRule="auto"/>
        <w:jc w:val="both"/>
        <w:rPr>
          <w:ins w:id="1302" w:author="Ram Shrestha" w:date="2013-11-23T16:34:00Z"/>
        </w:rPr>
        <w:pPrChange w:id="1303" w:author="Ram Shrestha" w:date="2013-11-26T06:43:00Z">
          <w:pPr>
            <w:spacing w:line="480" w:lineRule="auto"/>
          </w:pPr>
        </w:pPrChange>
      </w:pPr>
      <w:ins w:id="1304" w:author="Ram Shrestha" w:date="2013-11-25T08:15:00Z">
        <w:r>
          <w:br w:type="page"/>
        </w:r>
      </w:ins>
    </w:p>
    <w:p w14:paraId="7E750905" w14:textId="77777777" w:rsidR="00904068" w:rsidRDefault="00904068">
      <w:pPr>
        <w:spacing w:line="480" w:lineRule="auto"/>
        <w:rPr>
          <w:ins w:id="1305" w:author="Ram Shrestha" w:date="2013-11-23T16:34:00Z"/>
        </w:rPr>
      </w:pPr>
    </w:p>
    <w:p w14:paraId="6AE80085" w14:textId="77777777" w:rsidR="00851AA2" w:rsidRPr="00851AA2" w:rsidRDefault="0070342F">
      <w:pPr>
        <w:rPr>
          <w:ins w:id="1306" w:author="Ram Shrestha" w:date="2013-11-25T13:32:00Z"/>
          <w:rFonts w:ascii="Cambria" w:hAnsi="Cambria"/>
          <w:noProof/>
          <w:rPrChange w:id="1307" w:author="Ram Shrestha" w:date="2013-11-25T13:32:00Z">
            <w:rPr>
              <w:ins w:id="1308" w:author="Ram Shrestha" w:date="2013-11-25T13:32:00Z"/>
            </w:rPr>
          </w:rPrChange>
        </w:rPr>
        <w:pPrChange w:id="1309" w:author="Ram Shrestha" w:date="2013-11-25T13:32:00Z">
          <w:pPr>
            <w:ind w:left="720" w:hanging="720"/>
          </w:pPr>
        </w:pPrChange>
      </w:pPr>
      <w:ins w:id="1310" w:author="Ram Shrestha" w:date="2013-11-23T16:34:00Z">
        <w:r>
          <w:fldChar w:fldCharType="begin"/>
        </w:r>
        <w:r w:rsidR="00904068">
          <w:instrText xml:space="preserve"> ADDIN EN.REFLIST </w:instrText>
        </w:r>
      </w:ins>
      <w:r>
        <w:fldChar w:fldCharType="separate"/>
      </w:r>
      <w:ins w:id="1311" w:author="Ram Shrestha" w:date="2013-11-25T13:32:00Z">
        <w:r w:rsidR="00851AA2" w:rsidRPr="00851AA2">
          <w:rPr>
            <w:rFonts w:ascii="Cambria" w:hAnsi="Cambria"/>
            <w:noProof/>
            <w:rPrChange w:id="1312" w:author="Ram Shrestha" w:date="2013-11-25T13:32:00Z">
              <w:rPr/>
            </w:rPrChange>
          </w:rPr>
          <w:t xml:space="preserve">Arrive, E, Newell, ML, Ekouevi, DK, Chaix, ML, Thiebaut, R, Masquelier, B, Leroy, V, Perre, PV, Rouzioux, C, Dabis, F (2007) Prevalence of resistance to nevirapine in mothers and children after single-dose exposure to prevent vertical transmission of HIV-1: a meta-analysis. </w:t>
        </w:r>
        <w:r w:rsidR="00851AA2" w:rsidRPr="00851AA2">
          <w:rPr>
            <w:rFonts w:ascii="Cambria" w:hAnsi="Cambria"/>
            <w:i/>
            <w:noProof/>
            <w:rPrChange w:id="1313" w:author="Ram Shrestha" w:date="2013-11-25T13:32:00Z">
              <w:rPr/>
            </w:rPrChange>
          </w:rPr>
          <w:t>Int J Epidemiol</w:t>
        </w:r>
        <w:r w:rsidR="00851AA2" w:rsidRPr="00851AA2">
          <w:rPr>
            <w:rFonts w:ascii="Cambria" w:hAnsi="Cambria"/>
            <w:noProof/>
            <w:rPrChange w:id="1314" w:author="Ram Shrestha" w:date="2013-11-25T13:32:00Z">
              <w:rPr/>
            </w:rPrChange>
          </w:rPr>
          <w:t xml:space="preserve"> </w:t>
        </w:r>
        <w:r w:rsidR="00851AA2" w:rsidRPr="00851AA2">
          <w:rPr>
            <w:rFonts w:ascii="Cambria" w:hAnsi="Cambria"/>
            <w:b/>
            <w:noProof/>
            <w:rPrChange w:id="1315" w:author="Ram Shrestha" w:date="2013-11-25T13:32:00Z">
              <w:rPr/>
            </w:rPrChange>
          </w:rPr>
          <w:t>36</w:t>
        </w:r>
        <w:r w:rsidR="00851AA2" w:rsidRPr="00851AA2">
          <w:rPr>
            <w:rFonts w:ascii="Cambria" w:hAnsi="Cambria"/>
            <w:noProof/>
            <w:rPrChange w:id="1316" w:author="Ram Shrestha" w:date="2013-11-25T13:32:00Z">
              <w:rPr/>
            </w:rPrChange>
          </w:rPr>
          <w:t>: 1009-1021.</w:t>
        </w:r>
      </w:ins>
    </w:p>
    <w:p w14:paraId="6168EA52" w14:textId="77777777" w:rsidR="00851AA2" w:rsidRPr="00851AA2" w:rsidRDefault="00851AA2">
      <w:pPr>
        <w:rPr>
          <w:ins w:id="1317" w:author="Ram Shrestha" w:date="2013-11-25T13:32:00Z"/>
          <w:rFonts w:ascii="Cambria" w:hAnsi="Cambria"/>
          <w:noProof/>
          <w:rPrChange w:id="1318" w:author="Ram Shrestha" w:date="2013-11-25T13:32:00Z">
            <w:rPr>
              <w:ins w:id="1319" w:author="Ram Shrestha" w:date="2013-11-25T13:32:00Z"/>
            </w:rPr>
          </w:rPrChange>
        </w:rPr>
        <w:pPrChange w:id="1320" w:author="Ram Shrestha" w:date="2013-11-25T13:32:00Z">
          <w:pPr>
            <w:ind w:left="720" w:hanging="720"/>
          </w:pPr>
        </w:pPrChange>
      </w:pPr>
      <w:ins w:id="1321" w:author="Ram Shrestha" w:date="2013-11-25T13:32:00Z">
        <w:r w:rsidRPr="00851AA2">
          <w:rPr>
            <w:rFonts w:ascii="Cambria" w:hAnsi="Cambria"/>
            <w:noProof/>
            <w:rPrChange w:id="1322" w:author="Ram Shrestha" w:date="2013-11-25T13:32:00Z">
              <w:rPr/>
            </w:rPrChange>
          </w:rPr>
          <w:t xml:space="preserve">Audureau, E, Kahn, JG, Besson, MH, Saba, J, Ladner, J (2013) Scaling up prevention of mother-to-child HIV transmission programs in sub-Saharan African countries: a multilevel assessment of site-, program- and country-level determinants of performance. </w:t>
        </w:r>
        <w:r w:rsidRPr="00851AA2">
          <w:rPr>
            <w:rFonts w:ascii="Cambria" w:hAnsi="Cambria"/>
            <w:i/>
            <w:noProof/>
            <w:rPrChange w:id="1323" w:author="Ram Shrestha" w:date="2013-11-25T13:32:00Z">
              <w:rPr/>
            </w:rPrChange>
          </w:rPr>
          <w:t>BMC Public Health</w:t>
        </w:r>
        <w:r w:rsidRPr="00851AA2">
          <w:rPr>
            <w:rFonts w:ascii="Cambria" w:hAnsi="Cambria"/>
            <w:noProof/>
            <w:rPrChange w:id="1324" w:author="Ram Shrestha" w:date="2013-11-25T13:32:00Z">
              <w:rPr/>
            </w:rPrChange>
          </w:rPr>
          <w:t xml:space="preserve"> </w:t>
        </w:r>
        <w:r w:rsidRPr="00851AA2">
          <w:rPr>
            <w:rFonts w:ascii="Cambria" w:hAnsi="Cambria"/>
            <w:b/>
            <w:noProof/>
            <w:rPrChange w:id="1325" w:author="Ram Shrestha" w:date="2013-11-25T13:32:00Z">
              <w:rPr/>
            </w:rPrChange>
          </w:rPr>
          <w:t>13</w:t>
        </w:r>
        <w:r w:rsidRPr="00851AA2">
          <w:rPr>
            <w:rFonts w:ascii="Cambria" w:hAnsi="Cambria"/>
            <w:noProof/>
            <w:rPrChange w:id="1326" w:author="Ram Shrestha" w:date="2013-11-25T13:32:00Z">
              <w:rPr/>
            </w:rPrChange>
          </w:rPr>
          <w:t>: 286.</w:t>
        </w:r>
      </w:ins>
    </w:p>
    <w:p w14:paraId="10F23D4F" w14:textId="77777777" w:rsidR="00851AA2" w:rsidRPr="00851AA2" w:rsidRDefault="00851AA2">
      <w:pPr>
        <w:rPr>
          <w:ins w:id="1327" w:author="Ram Shrestha" w:date="2013-11-25T13:32:00Z"/>
          <w:rFonts w:ascii="Cambria" w:hAnsi="Cambria"/>
          <w:noProof/>
          <w:rPrChange w:id="1328" w:author="Ram Shrestha" w:date="2013-11-25T13:32:00Z">
            <w:rPr>
              <w:ins w:id="1329" w:author="Ram Shrestha" w:date="2013-11-25T13:32:00Z"/>
            </w:rPr>
          </w:rPrChange>
        </w:rPr>
        <w:pPrChange w:id="1330" w:author="Ram Shrestha" w:date="2013-11-25T13:32:00Z">
          <w:pPr>
            <w:ind w:left="720" w:hanging="720"/>
          </w:pPr>
        </w:pPrChange>
      </w:pPr>
      <w:ins w:id="1331" w:author="Ram Shrestha" w:date="2013-11-25T13:32:00Z">
        <w:r w:rsidRPr="00851AA2">
          <w:rPr>
            <w:rFonts w:ascii="Cambria" w:hAnsi="Cambria"/>
            <w:noProof/>
            <w:rPrChange w:id="1332" w:author="Ram Shrestha" w:date="2013-11-25T13:32:00Z">
              <w:rPr/>
            </w:rPrChange>
          </w:rPr>
          <w:t xml:space="preserve">Avidor, B, Girshengorn, S, Matus, N, Talio, H, Achsanov, S, Zeldis, I, Fratty, IS, Katchman, E, Brosh-Nissimov, T, Hassin, D, Alon, D, Bentwich, Z, Yust, I, Amit, S, Forer, R, Vulih Shultsman, I, Turner, D (2013) Evaluation of a benchtop HIV ultradeep pyrosequencing drug resistance assay in the clinical laboratory. </w:t>
        </w:r>
        <w:r w:rsidRPr="00851AA2">
          <w:rPr>
            <w:rFonts w:ascii="Cambria" w:hAnsi="Cambria"/>
            <w:i/>
            <w:noProof/>
            <w:rPrChange w:id="1333" w:author="Ram Shrestha" w:date="2013-11-25T13:32:00Z">
              <w:rPr/>
            </w:rPrChange>
          </w:rPr>
          <w:t>J Clin Microbiol</w:t>
        </w:r>
        <w:r w:rsidRPr="00851AA2">
          <w:rPr>
            <w:rFonts w:ascii="Cambria" w:hAnsi="Cambria"/>
            <w:noProof/>
            <w:rPrChange w:id="1334" w:author="Ram Shrestha" w:date="2013-11-25T13:32:00Z">
              <w:rPr/>
            </w:rPrChange>
          </w:rPr>
          <w:t xml:space="preserve"> </w:t>
        </w:r>
        <w:r w:rsidRPr="00851AA2">
          <w:rPr>
            <w:rFonts w:ascii="Cambria" w:hAnsi="Cambria"/>
            <w:b/>
            <w:noProof/>
            <w:rPrChange w:id="1335" w:author="Ram Shrestha" w:date="2013-11-25T13:32:00Z">
              <w:rPr/>
            </w:rPrChange>
          </w:rPr>
          <w:t>51</w:t>
        </w:r>
        <w:r w:rsidRPr="00851AA2">
          <w:rPr>
            <w:rFonts w:ascii="Cambria" w:hAnsi="Cambria"/>
            <w:noProof/>
            <w:rPrChange w:id="1336" w:author="Ram Shrestha" w:date="2013-11-25T13:32:00Z">
              <w:rPr/>
            </w:rPrChange>
          </w:rPr>
          <w:t>: 880-886.</w:t>
        </w:r>
      </w:ins>
    </w:p>
    <w:p w14:paraId="3826BA4B" w14:textId="77777777" w:rsidR="00851AA2" w:rsidRPr="00851AA2" w:rsidRDefault="00851AA2">
      <w:pPr>
        <w:rPr>
          <w:ins w:id="1337" w:author="Ram Shrestha" w:date="2013-11-25T13:32:00Z"/>
          <w:rFonts w:ascii="Cambria" w:hAnsi="Cambria"/>
          <w:noProof/>
          <w:rPrChange w:id="1338" w:author="Ram Shrestha" w:date="2013-11-25T13:32:00Z">
            <w:rPr>
              <w:ins w:id="1339" w:author="Ram Shrestha" w:date="2013-11-25T13:32:00Z"/>
            </w:rPr>
          </w:rPrChange>
        </w:rPr>
        <w:pPrChange w:id="1340" w:author="Ram Shrestha" w:date="2013-11-25T13:32:00Z">
          <w:pPr>
            <w:ind w:left="720" w:hanging="720"/>
          </w:pPr>
        </w:pPrChange>
      </w:pPr>
      <w:ins w:id="1341" w:author="Ram Shrestha" w:date="2013-11-25T13:32:00Z">
        <w:r w:rsidRPr="00851AA2">
          <w:rPr>
            <w:rFonts w:ascii="Cambria" w:hAnsi="Cambria"/>
            <w:noProof/>
            <w:rPrChange w:id="1342" w:author="Ram Shrestha" w:date="2013-11-25T13:32:00Z">
              <w:rPr/>
            </w:rPrChange>
          </w:rPr>
          <w:t xml:space="preserve">Chi, BH, Sinkala, M, Stringer, EM, Cantrell, RA, Mtonga, V, Bulterys, M, Zulu, I, Kankasa, C, Wilfert, C, Weidle, PJ, Vermund, SH, Stringer, JS (2007) Early clinical and immune response to NNRTI-based antiretroviral therapy among women with prior exposure to single-dose nevirapine. </w:t>
        </w:r>
        <w:r w:rsidRPr="00851AA2">
          <w:rPr>
            <w:rFonts w:ascii="Cambria" w:hAnsi="Cambria"/>
            <w:i/>
            <w:noProof/>
            <w:rPrChange w:id="1343" w:author="Ram Shrestha" w:date="2013-11-25T13:32:00Z">
              <w:rPr/>
            </w:rPrChange>
          </w:rPr>
          <w:t>AIDS</w:t>
        </w:r>
        <w:r w:rsidRPr="00851AA2">
          <w:rPr>
            <w:rFonts w:ascii="Cambria" w:hAnsi="Cambria"/>
            <w:noProof/>
            <w:rPrChange w:id="1344" w:author="Ram Shrestha" w:date="2013-11-25T13:32:00Z">
              <w:rPr/>
            </w:rPrChange>
          </w:rPr>
          <w:t xml:space="preserve"> </w:t>
        </w:r>
        <w:r w:rsidRPr="00851AA2">
          <w:rPr>
            <w:rFonts w:ascii="Cambria" w:hAnsi="Cambria"/>
            <w:b/>
            <w:noProof/>
            <w:rPrChange w:id="1345" w:author="Ram Shrestha" w:date="2013-11-25T13:32:00Z">
              <w:rPr/>
            </w:rPrChange>
          </w:rPr>
          <w:t>21</w:t>
        </w:r>
        <w:r w:rsidRPr="00851AA2">
          <w:rPr>
            <w:rFonts w:ascii="Cambria" w:hAnsi="Cambria"/>
            <w:noProof/>
            <w:rPrChange w:id="1346" w:author="Ram Shrestha" w:date="2013-11-25T13:32:00Z">
              <w:rPr/>
            </w:rPrChange>
          </w:rPr>
          <w:t>: 957-964.</w:t>
        </w:r>
      </w:ins>
    </w:p>
    <w:p w14:paraId="40C5AABC" w14:textId="77777777" w:rsidR="00851AA2" w:rsidRPr="00851AA2" w:rsidRDefault="00851AA2">
      <w:pPr>
        <w:rPr>
          <w:ins w:id="1347" w:author="Ram Shrestha" w:date="2013-11-25T13:32:00Z"/>
          <w:rFonts w:ascii="Cambria" w:hAnsi="Cambria"/>
          <w:noProof/>
          <w:rPrChange w:id="1348" w:author="Ram Shrestha" w:date="2013-11-25T13:32:00Z">
            <w:rPr>
              <w:ins w:id="1349" w:author="Ram Shrestha" w:date="2013-11-25T13:32:00Z"/>
            </w:rPr>
          </w:rPrChange>
        </w:rPr>
        <w:pPrChange w:id="1350" w:author="Ram Shrestha" w:date="2013-11-25T13:32:00Z">
          <w:pPr>
            <w:ind w:left="720" w:hanging="720"/>
          </w:pPr>
        </w:pPrChange>
      </w:pPr>
      <w:ins w:id="1351" w:author="Ram Shrestha" w:date="2013-11-25T13:32:00Z">
        <w:r w:rsidRPr="00851AA2">
          <w:rPr>
            <w:rFonts w:ascii="Cambria" w:hAnsi="Cambria"/>
            <w:noProof/>
            <w:rPrChange w:id="1352" w:author="Ram Shrestha" w:date="2013-11-25T13:32:00Z">
              <w:rPr/>
            </w:rPrChange>
          </w:rPr>
          <w:t xml:space="preserve">Chi, BH, Stringer, JS, Moodley, D (2013) Antiretroviral drug regimens to prevent mother-to-child transmission of HIV: a review of scientific, program, and policy advances for sub-Saharan Africa. </w:t>
        </w:r>
        <w:r w:rsidRPr="00851AA2">
          <w:rPr>
            <w:rFonts w:ascii="Cambria" w:hAnsi="Cambria"/>
            <w:i/>
            <w:noProof/>
            <w:rPrChange w:id="1353" w:author="Ram Shrestha" w:date="2013-11-25T13:32:00Z">
              <w:rPr/>
            </w:rPrChange>
          </w:rPr>
          <w:t>Curr HIV/AIDS Rep</w:t>
        </w:r>
        <w:r w:rsidRPr="00851AA2">
          <w:rPr>
            <w:rFonts w:ascii="Cambria" w:hAnsi="Cambria"/>
            <w:noProof/>
            <w:rPrChange w:id="1354" w:author="Ram Shrestha" w:date="2013-11-25T13:32:00Z">
              <w:rPr/>
            </w:rPrChange>
          </w:rPr>
          <w:t xml:space="preserve"> </w:t>
        </w:r>
        <w:r w:rsidRPr="00851AA2">
          <w:rPr>
            <w:rFonts w:ascii="Cambria" w:hAnsi="Cambria"/>
            <w:b/>
            <w:noProof/>
            <w:rPrChange w:id="1355" w:author="Ram Shrestha" w:date="2013-11-25T13:32:00Z">
              <w:rPr/>
            </w:rPrChange>
          </w:rPr>
          <w:t>10</w:t>
        </w:r>
        <w:r w:rsidRPr="00851AA2">
          <w:rPr>
            <w:rFonts w:ascii="Cambria" w:hAnsi="Cambria"/>
            <w:noProof/>
            <w:rPrChange w:id="1356" w:author="Ram Shrestha" w:date="2013-11-25T13:32:00Z">
              <w:rPr/>
            </w:rPrChange>
          </w:rPr>
          <w:t>: 124-133.</w:t>
        </w:r>
      </w:ins>
    </w:p>
    <w:p w14:paraId="7A33BFD1" w14:textId="77777777" w:rsidR="00851AA2" w:rsidRPr="00851AA2" w:rsidRDefault="00851AA2">
      <w:pPr>
        <w:rPr>
          <w:ins w:id="1357" w:author="Ram Shrestha" w:date="2013-11-25T13:32:00Z"/>
          <w:rFonts w:ascii="Cambria" w:hAnsi="Cambria"/>
          <w:noProof/>
          <w:rPrChange w:id="1358" w:author="Ram Shrestha" w:date="2013-11-25T13:32:00Z">
            <w:rPr>
              <w:ins w:id="1359" w:author="Ram Shrestha" w:date="2013-11-25T13:32:00Z"/>
            </w:rPr>
          </w:rPrChange>
        </w:rPr>
        <w:pPrChange w:id="1360" w:author="Ram Shrestha" w:date="2013-11-25T13:32:00Z">
          <w:pPr>
            <w:ind w:left="720" w:hanging="720"/>
          </w:pPr>
        </w:pPrChange>
      </w:pPr>
      <w:ins w:id="1361" w:author="Ram Shrestha" w:date="2013-11-25T13:32:00Z">
        <w:r w:rsidRPr="00851AA2">
          <w:rPr>
            <w:rFonts w:ascii="Cambria" w:hAnsi="Cambria"/>
            <w:noProof/>
            <w:rPrChange w:id="1362" w:author="Ram Shrestha" w:date="2013-11-25T13:32:00Z">
              <w:rPr/>
            </w:rPrChange>
          </w:rPr>
          <w:t xml:space="preserve">Clavel, F, Race, E, Mammano, F (2000) HIV drug resistance and viral fitness. </w:t>
        </w:r>
        <w:r w:rsidRPr="00851AA2">
          <w:rPr>
            <w:rFonts w:ascii="Cambria" w:hAnsi="Cambria"/>
            <w:i/>
            <w:noProof/>
            <w:rPrChange w:id="1363" w:author="Ram Shrestha" w:date="2013-11-25T13:32:00Z">
              <w:rPr/>
            </w:rPrChange>
          </w:rPr>
          <w:t>Adv Pharmacol</w:t>
        </w:r>
        <w:r w:rsidRPr="00851AA2">
          <w:rPr>
            <w:rFonts w:ascii="Cambria" w:hAnsi="Cambria"/>
            <w:noProof/>
            <w:rPrChange w:id="1364" w:author="Ram Shrestha" w:date="2013-11-25T13:32:00Z">
              <w:rPr/>
            </w:rPrChange>
          </w:rPr>
          <w:t xml:space="preserve"> </w:t>
        </w:r>
        <w:r w:rsidRPr="00851AA2">
          <w:rPr>
            <w:rFonts w:ascii="Cambria" w:hAnsi="Cambria"/>
            <w:b/>
            <w:noProof/>
            <w:rPrChange w:id="1365" w:author="Ram Shrestha" w:date="2013-11-25T13:32:00Z">
              <w:rPr/>
            </w:rPrChange>
          </w:rPr>
          <w:t>49</w:t>
        </w:r>
        <w:r w:rsidRPr="00851AA2">
          <w:rPr>
            <w:rFonts w:ascii="Cambria" w:hAnsi="Cambria"/>
            <w:noProof/>
            <w:rPrChange w:id="1366" w:author="Ram Shrestha" w:date="2013-11-25T13:32:00Z">
              <w:rPr/>
            </w:rPrChange>
          </w:rPr>
          <w:t>: 41-66.</w:t>
        </w:r>
      </w:ins>
    </w:p>
    <w:p w14:paraId="2E52A6BE" w14:textId="77777777" w:rsidR="00851AA2" w:rsidRPr="00851AA2" w:rsidRDefault="00851AA2">
      <w:pPr>
        <w:rPr>
          <w:ins w:id="1367" w:author="Ram Shrestha" w:date="2013-11-25T13:32:00Z"/>
          <w:rFonts w:ascii="Cambria" w:hAnsi="Cambria"/>
          <w:noProof/>
          <w:rPrChange w:id="1368" w:author="Ram Shrestha" w:date="2013-11-25T13:32:00Z">
            <w:rPr>
              <w:ins w:id="1369" w:author="Ram Shrestha" w:date="2013-11-25T13:32:00Z"/>
            </w:rPr>
          </w:rPrChange>
        </w:rPr>
        <w:pPrChange w:id="1370" w:author="Ram Shrestha" w:date="2013-11-25T13:32:00Z">
          <w:pPr>
            <w:ind w:left="720" w:hanging="720"/>
          </w:pPr>
        </w:pPrChange>
      </w:pPr>
      <w:ins w:id="1371" w:author="Ram Shrestha" w:date="2013-11-25T13:32:00Z">
        <w:r w:rsidRPr="00851AA2">
          <w:rPr>
            <w:rFonts w:ascii="Cambria" w:hAnsi="Cambria"/>
            <w:noProof/>
            <w:rPrChange w:id="1372" w:author="Ram Shrestha" w:date="2013-11-25T13:32:00Z">
              <w:rPr/>
            </w:rPrChange>
          </w:rPr>
          <w:t xml:space="preserve">Collins, JA, Thompson, MG, Paintsil, E, Ricketts, M, Gedzior, J, Alexander, L (2004) Competitive fitness of nevirapine-resistant human immunodeficiency virus type 1 mutants. </w:t>
        </w:r>
        <w:r w:rsidRPr="00851AA2">
          <w:rPr>
            <w:rFonts w:ascii="Cambria" w:hAnsi="Cambria"/>
            <w:i/>
            <w:noProof/>
            <w:rPrChange w:id="1373" w:author="Ram Shrestha" w:date="2013-11-25T13:32:00Z">
              <w:rPr/>
            </w:rPrChange>
          </w:rPr>
          <w:t>J Virol</w:t>
        </w:r>
        <w:r w:rsidRPr="00851AA2">
          <w:rPr>
            <w:rFonts w:ascii="Cambria" w:hAnsi="Cambria"/>
            <w:noProof/>
            <w:rPrChange w:id="1374" w:author="Ram Shrestha" w:date="2013-11-25T13:32:00Z">
              <w:rPr/>
            </w:rPrChange>
          </w:rPr>
          <w:t xml:space="preserve"> </w:t>
        </w:r>
        <w:r w:rsidRPr="00851AA2">
          <w:rPr>
            <w:rFonts w:ascii="Cambria" w:hAnsi="Cambria"/>
            <w:b/>
            <w:noProof/>
            <w:rPrChange w:id="1375" w:author="Ram Shrestha" w:date="2013-11-25T13:32:00Z">
              <w:rPr/>
            </w:rPrChange>
          </w:rPr>
          <w:t>78</w:t>
        </w:r>
        <w:r w:rsidRPr="00851AA2">
          <w:rPr>
            <w:rFonts w:ascii="Cambria" w:hAnsi="Cambria"/>
            <w:noProof/>
            <w:rPrChange w:id="1376" w:author="Ram Shrestha" w:date="2013-11-25T13:32:00Z">
              <w:rPr/>
            </w:rPrChange>
          </w:rPr>
          <w:t>: 603-611.</w:t>
        </w:r>
      </w:ins>
    </w:p>
    <w:p w14:paraId="33D39D91" w14:textId="77777777" w:rsidR="00851AA2" w:rsidRPr="00851AA2" w:rsidRDefault="00851AA2">
      <w:pPr>
        <w:rPr>
          <w:ins w:id="1377" w:author="Ram Shrestha" w:date="2013-11-25T13:32:00Z"/>
          <w:rFonts w:ascii="Cambria" w:hAnsi="Cambria"/>
          <w:noProof/>
          <w:rPrChange w:id="1378" w:author="Ram Shrestha" w:date="2013-11-25T13:32:00Z">
            <w:rPr>
              <w:ins w:id="1379" w:author="Ram Shrestha" w:date="2013-11-25T13:32:00Z"/>
            </w:rPr>
          </w:rPrChange>
        </w:rPr>
        <w:pPrChange w:id="1380" w:author="Ram Shrestha" w:date="2013-11-25T13:32:00Z">
          <w:pPr>
            <w:ind w:left="720" w:hanging="720"/>
          </w:pPr>
        </w:pPrChange>
      </w:pPr>
      <w:ins w:id="1381" w:author="Ram Shrestha" w:date="2013-11-25T13:32:00Z">
        <w:r w:rsidRPr="00851AA2">
          <w:rPr>
            <w:rFonts w:ascii="Cambria" w:hAnsi="Cambria"/>
            <w:noProof/>
            <w:rPrChange w:id="1382" w:author="Ram Shrestha" w:date="2013-11-25T13:32:00Z">
              <w:rPr/>
            </w:rPrChange>
          </w:rPr>
          <w:t xml:space="preserve">Connor, EM, Sperling, RS, Gelber, R, Kiselev, P, Scott, G, O'Sullivan, MJ, VanDyke, R, Bey, M, Shearer, W, Jacobson, RL, et al. (1994) Reduction of maternal-infant transmission of human immunodeficiency virus type 1 with zidovudine treatment. Pediatric AIDS Clinical Trials Group Protocol 076 Study Group. </w:t>
        </w:r>
        <w:r w:rsidRPr="00851AA2">
          <w:rPr>
            <w:rFonts w:ascii="Cambria" w:hAnsi="Cambria"/>
            <w:i/>
            <w:noProof/>
            <w:rPrChange w:id="1383" w:author="Ram Shrestha" w:date="2013-11-25T13:32:00Z">
              <w:rPr/>
            </w:rPrChange>
          </w:rPr>
          <w:t>N Engl J Med</w:t>
        </w:r>
        <w:r w:rsidRPr="00851AA2">
          <w:rPr>
            <w:rFonts w:ascii="Cambria" w:hAnsi="Cambria"/>
            <w:noProof/>
            <w:rPrChange w:id="1384" w:author="Ram Shrestha" w:date="2013-11-25T13:32:00Z">
              <w:rPr/>
            </w:rPrChange>
          </w:rPr>
          <w:t xml:space="preserve"> </w:t>
        </w:r>
        <w:r w:rsidRPr="00851AA2">
          <w:rPr>
            <w:rFonts w:ascii="Cambria" w:hAnsi="Cambria"/>
            <w:b/>
            <w:noProof/>
            <w:rPrChange w:id="1385" w:author="Ram Shrestha" w:date="2013-11-25T13:32:00Z">
              <w:rPr/>
            </w:rPrChange>
          </w:rPr>
          <w:t>331</w:t>
        </w:r>
        <w:r w:rsidRPr="00851AA2">
          <w:rPr>
            <w:rFonts w:ascii="Cambria" w:hAnsi="Cambria"/>
            <w:noProof/>
            <w:rPrChange w:id="1386" w:author="Ram Shrestha" w:date="2013-11-25T13:32:00Z">
              <w:rPr/>
            </w:rPrChange>
          </w:rPr>
          <w:t>: 1173-1180.</w:t>
        </w:r>
      </w:ins>
    </w:p>
    <w:p w14:paraId="585095A5" w14:textId="77777777" w:rsidR="00851AA2" w:rsidRPr="00851AA2" w:rsidRDefault="00851AA2">
      <w:pPr>
        <w:rPr>
          <w:ins w:id="1387" w:author="Ram Shrestha" w:date="2013-11-25T13:32:00Z"/>
          <w:rFonts w:ascii="Cambria" w:hAnsi="Cambria"/>
          <w:noProof/>
          <w:rPrChange w:id="1388" w:author="Ram Shrestha" w:date="2013-11-25T13:32:00Z">
            <w:rPr>
              <w:ins w:id="1389" w:author="Ram Shrestha" w:date="2013-11-25T13:32:00Z"/>
            </w:rPr>
          </w:rPrChange>
        </w:rPr>
        <w:pPrChange w:id="1390" w:author="Ram Shrestha" w:date="2013-11-25T13:32:00Z">
          <w:pPr>
            <w:ind w:left="720" w:hanging="720"/>
          </w:pPr>
        </w:pPrChange>
      </w:pPr>
      <w:ins w:id="1391" w:author="Ram Shrestha" w:date="2013-11-25T13:32:00Z">
        <w:r w:rsidRPr="00851AA2">
          <w:rPr>
            <w:rFonts w:ascii="Cambria" w:hAnsi="Cambria"/>
            <w:noProof/>
            <w:rPrChange w:id="1392" w:author="Ram Shrestha" w:date="2013-11-25T13:32:00Z">
              <w:rPr/>
            </w:rPrChange>
          </w:rPr>
          <w:t xml:space="preserve">Coovadia, A, Hunt, G, Abrams, EJ, Sherman, G, Meyers, T, Barry, G, Malan, E, Marais, B, Stehlau, R, Ledwaba, J, Hammer, SM, Morris, L, Kuhn, L (2009) Persistent minority K103N mutations among women exposed to single-dose nevirapine and virologic response to nonnucleoside reverse-transcriptase inhibitor-based therapy. </w:t>
        </w:r>
        <w:r w:rsidRPr="00851AA2">
          <w:rPr>
            <w:rFonts w:ascii="Cambria" w:hAnsi="Cambria"/>
            <w:i/>
            <w:noProof/>
            <w:rPrChange w:id="1393" w:author="Ram Shrestha" w:date="2013-11-25T13:32:00Z">
              <w:rPr/>
            </w:rPrChange>
          </w:rPr>
          <w:t>Clin Infect Dis</w:t>
        </w:r>
        <w:r w:rsidRPr="00851AA2">
          <w:rPr>
            <w:rFonts w:ascii="Cambria" w:hAnsi="Cambria"/>
            <w:noProof/>
            <w:rPrChange w:id="1394" w:author="Ram Shrestha" w:date="2013-11-25T13:32:00Z">
              <w:rPr/>
            </w:rPrChange>
          </w:rPr>
          <w:t xml:space="preserve"> </w:t>
        </w:r>
        <w:r w:rsidRPr="00851AA2">
          <w:rPr>
            <w:rFonts w:ascii="Cambria" w:hAnsi="Cambria"/>
            <w:b/>
            <w:noProof/>
            <w:rPrChange w:id="1395" w:author="Ram Shrestha" w:date="2013-11-25T13:32:00Z">
              <w:rPr/>
            </w:rPrChange>
          </w:rPr>
          <w:t>48</w:t>
        </w:r>
        <w:r w:rsidRPr="00851AA2">
          <w:rPr>
            <w:rFonts w:ascii="Cambria" w:hAnsi="Cambria"/>
            <w:noProof/>
            <w:rPrChange w:id="1396" w:author="Ram Shrestha" w:date="2013-11-25T13:32:00Z">
              <w:rPr/>
            </w:rPrChange>
          </w:rPr>
          <w:t>: 462-472.</w:t>
        </w:r>
      </w:ins>
    </w:p>
    <w:p w14:paraId="2689D035" w14:textId="77777777" w:rsidR="00851AA2" w:rsidRPr="00851AA2" w:rsidRDefault="00851AA2">
      <w:pPr>
        <w:rPr>
          <w:ins w:id="1397" w:author="Ram Shrestha" w:date="2013-11-25T13:32:00Z"/>
          <w:rFonts w:ascii="Cambria" w:hAnsi="Cambria"/>
          <w:noProof/>
          <w:rPrChange w:id="1398" w:author="Ram Shrestha" w:date="2013-11-25T13:32:00Z">
            <w:rPr>
              <w:ins w:id="1399" w:author="Ram Shrestha" w:date="2013-11-25T13:32:00Z"/>
            </w:rPr>
          </w:rPrChange>
        </w:rPr>
        <w:pPrChange w:id="1400" w:author="Ram Shrestha" w:date="2013-11-25T13:32:00Z">
          <w:pPr>
            <w:ind w:left="720" w:hanging="720"/>
          </w:pPr>
        </w:pPrChange>
      </w:pPr>
      <w:ins w:id="1401" w:author="Ram Shrestha" w:date="2013-11-25T13:32:00Z">
        <w:r w:rsidRPr="00851AA2">
          <w:rPr>
            <w:rFonts w:ascii="Cambria" w:hAnsi="Cambria"/>
            <w:noProof/>
            <w:rPrChange w:id="1402" w:author="Ram Shrestha" w:date="2013-11-25T13:32:00Z">
              <w:rPr/>
            </w:rPrChange>
          </w:rPr>
          <w:t xml:space="preserve">Deeks, SG, Hoh, R, Neilands, TB, Liegler, T, Aweeka, F, Petropoulos, CJ, Grant, RM, Martin, JN (2005) Interruption of treatment with individual therapeutic drug classes in adults with multidrug-resistant HIV-1 infection. </w:t>
        </w:r>
        <w:r w:rsidRPr="00851AA2">
          <w:rPr>
            <w:rFonts w:ascii="Cambria" w:hAnsi="Cambria"/>
            <w:i/>
            <w:noProof/>
            <w:rPrChange w:id="1403" w:author="Ram Shrestha" w:date="2013-11-25T13:32:00Z">
              <w:rPr/>
            </w:rPrChange>
          </w:rPr>
          <w:t>J Infect Dis</w:t>
        </w:r>
        <w:r w:rsidRPr="00851AA2">
          <w:rPr>
            <w:rFonts w:ascii="Cambria" w:hAnsi="Cambria"/>
            <w:noProof/>
            <w:rPrChange w:id="1404" w:author="Ram Shrestha" w:date="2013-11-25T13:32:00Z">
              <w:rPr/>
            </w:rPrChange>
          </w:rPr>
          <w:t xml:space="preserve"> </w:t>
        </w:r>
        <w:r w:rsidRPr="00851AA2">
          <w:rPr>
            <w:rFonts w:ascii="Cambria" w:hAnsi="Cambria"/>
            <w:b/>
            <w:noProof/>
            <w:rPrChange w:id="1405" w:author="Ram Shrestha" w:date="2013-11-25T13:32:00Z">
              <w:rPr/>
            </w:rPrChange>
          </w:rPr>
          <w:t>192</w:t>
        </w:r>
        <w:r w:rsidRPr="00851AA2">
          <w:rPr>
            <w:rFonts w:ascii="Cambria" w:hAnsi="Cambria"/>
            <w:noProof/>
            <w:rPrChange w:id="1406" w:author="Ram Shrestha" w:date="2013-11-25T13:32:00Z">
              <w:rPr/>
            </w:rPrChange>
          </w:rPr>
          <w:t>: 1537-1544.</w:t>
        </w:r>
      </w:ins>
    </w:p>
    <w:p w14:paraId="10053F00" w14:textId="77777777" w:rsidR="00851AA2" w:rsidRPr="00851AA2" w:rsidRDefault="00851AA2">
      <w:pPr>
        <w:rPr>
          <w:ins w:id="1407" w:author="Ram Shrestha" w:date="2013-11-25T13:32:00Z"/>
          <w:rFonts w:ascii="Cambria" w:hAnsi="Cambria"/>
          <w:noProof/>
          <w:rPrChange w:id="1408" w:author="Ram Shrestha" w:date="2013-11-25T13:32:00Z">
            <w:rPr>
              <w:ins w:id="1409" w:author="Ram Shrestha" w:date="2013-11-25T13:32:00Z"/>
            </w:rPr>
          </w:rPrChange>
        </w:rPr>
        <w:pPrChange w:id="1410" w:author="Ram Shrestha" w:date="2013-11-25T13:32:00Z">
          <w:pPr>
            <w:ind w:left="720" w:hanging="720"/>
          </w:pPr>
        </w:pPrChange>
      </w:pPr>
      <w:ins w:id="1411" w:author="Ram Shrestha" w:date="2013-11-25T13:32:00Z">
        <w:r w:rsidRPr="00851AA2">
          <w:rPr>
            <w:rFonts w:ascii="Cambria" w:hAnsi="Cambria"/>
            <w:noProof/>
            <w:rPrChange w:id="1412" w:author="Ram Shrestha" w:date="2013-11-25T13:32:00Z">
              <w:rPr/>
            </w:rPrChange>
          </w:rPr>
          <w:t xml:space="preserve">Delobel, P, Saliou, A, Nicot, F, Dubois, M, Trancart, S, Tangre, P, Aboulker, JP, Taburet, AM, Molina, JM, Massip, P, Marchou, B, Izopet, J (2011) Minor HIV-1 variants with the K103N resistance mutation during intermittent efavirenz-containing antiretroviral therapy and virological failure. </w:t>
        </w:r>
        <w:r w:rsidRPr="00851AA2">
          <w:rPr>
            <w:rFonts w:ascii="Cambria" w:hAnsi="Cambria"/>
            <w:i/>
            <w:noProof/>
            <w:rPrChange w:id="1413" w:author="Ram Shrestha" w:date="2013-11-25T13:32:00Z">
              <w:rPr/>
            </w:rPrChange>
          </w:rPr>
          <w:t>PLoS One</w:t>
        </w:r>
        <w:r w:rsidRPr="00851AA2">
          <w:rPr>
            <w:rFonts w:ascii="Cambria" w:hAnsi="Cambria"/>
            <w:noProof/>
            <w:rPrChange w:id="1414" w:author="Ram Shrestha" w:date="2013-11-25T13:32:00Z">
              <w:rPr/>
            </w:rPrChange>
          </w:rPr>
          <w:t xml:space="preserve"> </w:t>
        </w:r>
        <w:r w:rsidRPr="00851AA2">
          <w:rPr>
            <w:rFonts w:ascii="Cambria" w:hAnsi="Cambria"/>
            <w:b/>
            <w:noProof/>
            <w:rPrChange w:id="1415" w:author="Ram Shrestha" w:date="2013-11-25T13:32:00Z">
              <w:rPr/>
            </w:rPrChange>
          </w:rPr>
          <w:t>6</w:t>
        </w:r>
        <w:r w:rsidRPr="00851AA2">
          <w:rPr>
            <w:rFonts w:ascii="Cambria" w:hAnsi="Cambria"/>
            <w:noProof/>
            <w:rPrChange w:id="1416" w:author="Ram Shrestha" w:date="2013-11-25T13:32:00Z">
              <w:rPr/>
            </w:rPrChange>
          </w:rPr>
          <w:t>: e21655.</w:t>
        </w:r>
      </w:ins>
    </w:p>
    <w:p w14:paraId="344E89E4" w14:textId="77777777" w:rsidR="00851AA2" w:rsidRPr="00851AA2" w:rsidRDefault="00851AA2">
      <w:pPr>
        <w:rPr>
          <w:ins w:id="1417" w:author="Ram Shrestha" w:date="2013-11-25T13:32:00Z"/>
          <w:rFonts w:ascii="Cambria" w:hAnsi="Cambria"/>
          <w:noProof/>
          <w:rPrChange w:id="1418" w:author="Ram Shrestha" w:date="2013-11-25T13:32:00Z">
            <w:rPr>
              <w:ins w:id="1419" w:author="Ram Shrestha" w:date="2013-11-25T13:32:00Z"/>
            </w:rPr>
          </w:rPrChange>
        </w:rPr>
        <w:pPrChange w:id="1420" w:author="Ram Shrestha" w:date="2013-11-25T13:32:00Z">
          <w:pPr>
            <w:ind w:left="720" w:hanging="720"/>
          </w:pPr>
        </w:pPrChange>
      </w:pPr>
      <w:ins w:id="1421" w:author="Ram Shrestha" w:date="2013-11-25T13:32:00Z">
        <w:r w:rsidRPr="00851AA2">
          <w:rPr>
            <w:rFonts w:ascii="Cambria" w:hAnsi="Cambria"/>
            <w:noProof/>
            <w:rPrChange w:id="1422" w:author="Ram Shrestha" w:date="2013-11-25T13:32:00Z">
              <w:rPr/>
            </w:rPrChange>
          </w:rPr>
          <w:t xml:space="preserve">Dudley, DM, Chin, EN, Bimber, BN, Sanabani, SS, Tarosso, LF, Costa, PR, Sauer, MM, Kallas, EG, O'Connor, DH (2012) Low-cost ultra-wide genotyping using Roche/454 pyrosequencing for surveillance of HIV drug resistance. </w:t>
        </w:r>
        <w:r w:rsidRPr="00851AA2">
          <w:rPr>
            <w:rFonts w:ascii="Cambria" w:hAnsi="Cambria"/>
            <w:i/>
            <w:noProof/>
            <w:rPrChange w:id="1423" w:author="Ram Shrestha" w:date="2013-11-25T13:32:00Z">
              <w:rPr/>
            </w:rPrChange>
          </w:rPr>
          <w:t>PLoS One</w:t>
        </w:r>
        <w:r w:rsidRPr="00851AA2">
          <w:rPr>
            <w:rFonts w:ascii="Cambria" w:hAnsi="Cambria"/>
            <w:noProof/>
            <w:rPrChange w:id="1424" w:author="Ram Shrestha" w:date="2013-11-25T13:32:00Z">
              <w:rPr/>
            </w:rPrChange>
          </w:rPr>
          <w:t xml:space="preserve"> </w:t>
        </w:r>
        <w:r w:rsidRPr="00851AA2">
          <w:rPr>
            <w:rFonts w:ascii="Cambria" w:hAnsi="Cambria"/>
            <w:b/>
            <w:noProof/>
            <w:rPrChange w:id="1425" w:author="Ram Shrestha" w:date="2013-11-25T13:32:00Z">
              <w:rPr/>
            </w:rPrChange>
          </w:rPr>
          <w:t>7</w:t>
        </w:r>
        <w:r w:rsidRPr="00851AA2">
          <w:rPr>
            <w:rFonts w:ascii="Cambria" w:hAnsi="Cambria"/>
            <w:noProof/>
            <w:rPrChange w:id="1426" w:author="Ram Shrestha" w:date="2013-11-25T13:32:00Z">
              <w:rPr/>
            </w:rPrChange>
          </w:rPr>
          <w:t>: e36494.</w:t>
        </w:r>
      </w:ins>
    </w:p>
    <w:p w14:paraId="440CADB8" w14:textId="77777777" w:rsidR="00851AA2" w:rsidRPr="00851AA2" w:rsidRDefault="00851AA2">
      <w:pPr>
        <w:rPr>
          <w:ins w:id="1427" w:author="Ram Shrestha" w:date="2013-11-25T13:32:00Z"/>
          <w:rFonts w:ascii="Cambria" w:hAnsi="Cambria"/>
          <w:noProof/>
          <w:rPrChange w:id="1428" w:author="Ram Shrestha" w:date="2013-11-25T13:32:00Z">
            <w:rPr>
              <w:ins w:id="1429" w:author="Ram Shrestha" w:date="2013-11-25T13:32:00Z"/>
            </w:rPr>
          </w:rPrChange>
        </w:rPr>
        <w:pPrChange w:id="1430" w:author="Ram Shrestha" w:date="2013-11-25T13:32:00Z">
          <w:pPr>
            <w:ind w:left="720" w:hanging="720"/>
          </w:pPr>
        </w:pPrChange>
      </w:pPr>
      <w:ins w:id="1431" w:author="Ram Shrestha" w:date="2013-11-25T13:32:00Z">
        <w:r w:rsidRPr="00851AA2">
          <w:rPr>
            <w:rFonts w:ascii="Cambria" w:hAnsi="Cambria"/>
            <w:noProof/>
            <w:rPrChange w:id="1432" w:author="Ram Shrestha" w:date="2013-11-25T13:32:00Z">
              <w:rPr/>
            </w:rPrChange>
          </w:rPr>
          <w:t xml:space="preserve">Eshleman, SH, Guay, LA, Mwatha, A, Cunningham, SP, Brown, ER, Musoke, P, Mmiro, F, Jackson, JB (2004) Comparison of nevirapine (NVP) resistance in Ugandan women 7 days vs. 6-8 weeks after single-dose nvp prophylaxis: HIVNET 012. </w:t>
        </w:r>
        <w:r w:rsidRPr="00851AA2">
          <w:rPr>
            <w:rFonts w:ascii="Cambria" w:hAnsi="Cambria"/>
            <w:i/>
            <w:noProof/>
            <w:rPrChange w:id="1433" w:author="Ram Shrestha" w:date="2013-11-25T13:32:00Z">
              <w:rPr/>
            </w:rPrChange>
          </w:rPr>
          <w:t>AIDS Res Hum Retroviruses</w:t>
        </w:r>
        <w:r w:rsidRPr="00851AA2">
          <w:rPr>
            <w:rFonts w:ascii="Cambria" w:hAnsi="Cambria"/>
            <w:noProof/>
            <w:rPrChange w:id="1434" w:author="Ram Shrestha" w:date="2013-11-25T13:32:00Z">
              <w:rPr/>
            </w:rPrChange>
          </w:rPr>
          <w:t xml:space="preserve"> </w:t>
        </w:r>
        <w:r w:rsidRPr="00851AA2">
          <w:rPr>
            <w:rFonts w:ascii="Cambria" w:hAnsi="Cambria"/>
            <w:b/>
            <w:noProof/>
            <w:rPrChange w:id="1435" w:author="Ram Shrestha" w:date="2013-11-25T13:32:00Z">
              <w:rPr/>
            </w:rPrChange>
          </w:rPr>
          <w:t>20</w:t>
        </w:r>
        <w:r w:rsidRPr="00851AA2">
          <w:rPr>
            <w:rFonts w:ascii="Cambria" w:hAnsi="Cambria"/>
            <w:noProof/>
            <w:rPrChange w:id="1436" w:author="Ram Shrestha" w:date="2013-11-25T13:32:00Z">
              <w:rPr/>
            </w:rPrChange>
          </w:rPr>
          <w:t>: 595-599.</w:t>
        </w:r>
      </w:ins>
    </w:p>
    <w:p w14:paraId="35714708" w14:textId="77777777" w:rsidR="00851AA2" w:rsidRPr="00851AA2" w:rsidRDefault="00851AA2">
      <w:pPr>
        <w:rPr>
          <w:ins w:id="1437" w:author="Ram Shrestha" w:date="2013-11-25T13:32:00Z"/>
          <w:rFonts w:ascii="Cambria" w:hAnsi="Cambria"/>
          <w:noProof/>
          <w:rPrChange w:id="1438" w:author="Ram Shrestha" w:date="2013-11-25T13:32:00Z">
            <w:rPr>
              <w:ins w:id="1439" w:author="Ram Shrestha" w:date="2013-11-25T13:32:00Z"/>
            </w:rPr>
          </w:rPrChange>
        </w:rPr>
        <w:pPrChange w:id="1440" w:author="Ram Shrestha" w:date="2013-11-25T13:32:00Z">
          <w:pPr>
            <w:ind w:left="720" w:hanging="720"/>
          </w:pPr>
        </w:pPrChange>
      </w:pPr>
      <w:ins w:id="1441" w:author="Ram Shrestha" w:date="2013-11-25T13:32:00Z">
        <w:r w:rsidRPr="00851AA2">
          <w:rPr>
            <w:rFonts w:ascii="Cambria" w:hAnsi="Cambria"/>
            <w:noProof/>
            <w:rPrChange w:id="1442" w:author="Ram Shrestha" w:date="2013-11-25T13:32:00Z">
              <w:rPr/>
            </w:rPrChange>
          </w:rPr>
          <w:t xml:space="preserve">Eshleman, SH, Hoover, DR, Chen, S, Hudelson, SE, Guay, LA, Mwatha, A, Fiscus, SA, Mmiro, F, Musoke, P, Jackson, JB (2005a) Resistance after single-dose nevirapine prophylaxis emerges in a high proportion of Malawian newborns. </w:t>
        </w:r>
        <w:r w:rsidRPr="00851AA2">
          <w:rPr>
            <w:rFonts w:ascii="Cambria" w:hAnsi="Cambria"/>
            <w:i/>
            <w:noProof/>
            <w:rPrChange w:id="1443" w:author="Ram Shrestha" w:date="2013-11-25T13:32:00Z">
              <w:rPr/>
            </w:rPrChange>
          </w:rPr>
          <w:t>AIDS</w:t>
        </w:r>
        <w:r w:rsidRPr="00851AA2">
          <w:rPr>
            <w:rFonts w:ascii="Cambria" w:hAnsi="Cambria"/>
            <w:noProof/>
            <w:rPrChange w:id="1444" w:author="Ram Shrestha" w:date="2013-11-25T13:32:00Z">
              <w:rPr/>
            </w:rPrChange>
          </w:rPr>
          <w:t xml:space="preserve"> </w:t>
        </w:r>
        <w:r w:rsidRPr="00851AA2">
          <w:rPr>
            <w:rFonts w:ascii="Cambria" w:hAnsi="Cambria"/>
            <w:b/>
            <w:noProof/>
            <w:rPrChange w:id="1445" w:author="Ram Shrestha" w:date="2013-11-25T13:32:00Z">
              <w:rPr/>
            </w:rPrChange>
          </w:rPr>
          <w:t>19</w:t>
        </w:r>
        <w:r w:rsidRPr="00851AA2">
          <w:rPr>
            <w:rFonts w:ascii="Cambria" w:hAnsi="Cambria"/>
            <w:noProof/>
            <w:rPrChange w:id="1446" w:author="Ram Shrestha" w:date="2013-11-25T13:32:00Z">
              <w:rPr/>
            </w:rPrChange>
          </w:rPr>
          <w:t>: 2167-2169.</w:t>
        </w:r>
      </w:ins>
    </w:p>
    <w:p w14:paraId="55BED9EB" w14:textId="77777777" w:rsidR="00851AA2" w:rsidRPr="00851AA2" w:rsidRDefault="00851AA2">
      <w:pPr>
        <w:rPr>
          <w:ins w:id="1447" w:author="Ram Shrestha" w:date="2013-11-25T13:32:00Z"/>
          <w:rFonts w:ascii="Cambria" w:hAnsi="Cambria"/>
          <w:noProof/>
          <w:rPrChange w:id="1448" w:author="Ram Shrestha" w:date="2013-11-25T13:32:00Z">
            <w:rPr>
              <w:ins w:id="1449" w:author="Ram Shrestha" w:date="2013-11-25T13:32:00Z"/>
            </w:rPr>
          </w:rPrChange>
        </w:rPr>
        <w:pPrChange w:id="1450" w:author="Ram Shrestha" w:date="2013-11-25T13:32:00Z">
          <w:pPr>
            <w:ind w:left="720" w:hanging="720"/>
          </w:pPr>
        </w:pPrChange>
      </w:pPr>
      <w:ins w:id="1451" w:author="Ram Shrestha" w:date="2013-11-25T13:32:00Z">
        <w:r w:rsidRPr="00851AA2">
          <w:rPr>
            <w:rFonts w:ascii="Cambria" w:hAnsi="Cambria"/>
            <w:noProof/>
            <w:rPrChange w:id="1452" w:author="Ram Shrestha" w:date="2013-11-25T13:32:00Z">
              <w:rPr/>
            </w:rPrChange>
          </w:rPr>
          <w:t xml:space="preserve">Eshleman, SH, Hoover, DR, Chen, S, Hudelson, SE, Guay, LA, Mwatha, A, Fiscus, SA, Mmiro, F, Musoke, P, Jackson, JB, Kumwenda, N, Taha, T (2005b) Nevirapine (NVP) resistance in women with HIV-1 subtype C, compared with subtypes A and D, after the administration of single-dose NVP. </w:t>
        </w:r>
        <w:r w:rsidRPr="00851AA2">
          <w:rPr>
            <w:rFonts w:ascii="Cambria" w:hAnsi="Cambria"/>
            <w:i/>
            <w:noProof/>
            <w:rPrChange w:id="1453" w:author="Ram Shrestha" w:date="2013-11-25T13:32:00Z">
              <w:rPr/>
            </w:rPrChange>
          </w:rPr>
          <w:t>J Infect Dis</w:t>
        </w:r>
        <w:r w:rsidRPr="00851AA2">
          <w:rPr>
            <w:rFonts w:ascii="Cambria" w:hAnsi="Cambria"/>
            <w:noProof/>
            <w:rPrChange w:id="1454" w:author="Ram Shrestha" w:date="2013-11-25T13:32:00Z">
              <w:rPr/>
            </w:rPrChange>
          </w:rPr>
          <w:t xml:space="preserve"> </w:t>
        </w:r>
        <w:r w:rsidRPr="00851AA2">
          <w:rPr>
            <w:rFonts w:ascii="Cambria" w:hAnsi="Cambria"/>
            <w:b/>
            <w:noProof/>
            <w:rPrChange w:id="1455" w:author="Ram Shrestha" w:date="2013-11-25T13:32:00Z">
              <w:rPr/>
            </w:rPrChange>
          </w:rPr>
          <w:t>192</w:t>
        </w:r>
        <w:r w:rsidRPr="00851AA2">
          <w:rPr>
            <w:rFonts w:ascii="Cambria" w:hAnsi="Cambria"/>
            <w:noProof/>
            <w:rPrChange w:id="1456" w:author="Ram Shrestha" w:date="2013-11-25T13:32:00Z">
              <w:rPr/>
            </w:rPrChange>
          </w:rPr>
          <w:t>: 30-36.</w:t>
        </w:r>
      </w:ins>
    </w:p>
    <w:p w14:paraId="15BAE850" w14:textId="77777777" w:rsidR="00851AA2" w:rsidRPr="00851AA2" w:rsidRDefault="00851AA2">
      <w:pPr>
        <w:rPr>
          <w:ins w:id="1457" w:author="Ram Shrestha" w:date="2013-11-25T13:32:00Z"/>
          <w:rFonts w:ascii="Cambria" w:hAnsi="Cambria"/>
          <w:noProof/>
          <w:rPrChange w:id="1458" w:author="Ram Shrestha" w:date="2013-11-25T13:32:00Z">
            <w:rPr>
              <w:ins w:id="1459" w:author="Ram Shrestha" w:date="2013-11-25T13:32:00Z"/>
            </w:rPr>
          </w:rPrChange>
        </w:rPr>
        <w:pPrChange w:id="1460" w:author="Ram Shrestha" w:date="2013-11-25T13:32:00Z">
          <w:pPr>
            <w:ind w:left="720" w:hanging="720"/>
          </w:pPr>
        </w:pPrChange>
      </w:pPr>
      <w:ins w:id="1461" w:author="Ram Shrestha" w:date="2013-11-25T13:32:00Z">
        <w:r w:rsidRPr="00851AA2">
          <w:rPr>
            <w:rFonts w:ascii="Cambria" w:hAnsi="Cambria"/>
            <w:noProof/>
            <w:rPrChange w:id="1462" w:author="Ram Shrestha" w:date="2013-11-25T13:32:00Z">
              <w:rPr/>
            </w:rPrChange>
          </w:rPr>
          <w:t xml:space="preserve">Eshleman, SH, Mracna, M, Guay, LA, Deseyve, M, Cunningham, S, Mirochnick, M, Musoke, P, Fleming, T, Glenn Fowler, M, Mofenson, LM, Mmiro, F, Jackson, JB (2001) Selection and fading of resistance mutations in women and infants receiving nevirapine to prevent HIV-1 vertical transmission (HIVNET 012). </w:t>
        </w:r>
        <w:r w:rsidRPr="00851AA2">
          <w:rPr>
            <w:rFonts w:ascii="Cambria" w:hAnsi="Cambria"/>
            <w:i/>
            <w:noProof/>
            <w:rPrChange w:id="1463" w:author="Ram Shrestha" w:date="2013-11-25T13:32:00Z">
              <w:rPr/>
            </w:rPrChange>
          </w:rPr>
          <w:t>AIDS</w:t>
        </w:r>
        <w:r w:rsidRPr="00851AA2">
          <w:rPr>
            <w:rFonts w:ascii="Cambria" w:hAnsi="Cambria"/>
            <w:noProof/>
            <w:rPrChange w:id="1464" w:author="Ram Shrestha" w:date="2013-11-25T13:32:00Z">
              <w:rPr/>
            </w:rPrChange>
          </w:rPr>
          <w:t xml:space="preserve"> </w:t>
        </w:r>
        <w:r w:rsidRPr="00851AA2">
          <w:rPr>
            <w:rFonts w:ascii="Cambria" w:hAnsi="Cambria"/>
            <w:b/>
            <w:noProof/>
            <w:rPrChange w:id="1465" w:author="Ram Shrestha" w:date="2013-11-25T13:32:00Z">
              <w:rPr/>
            </w:rPrChange>
          </w:rPr>
          <w:t>15</w:t>
        </w:r>
        <w:r w:rsidRPr="00851AA2">
          <w:rPr>
            <w:rFonts w:ascii="Cambria" w:hAnsi="Cambria"/>
            <w:noProof/>
            <w:rPrChange w:id="1466" w:author="Ram Shrestha" w:date="2013-11-25T13:32:00Z">
              <w:rPr/>
            </w:rPrChange>
          </w:rPr>
          <w:t>: 1951-1957.</w:t>
        </w:r>
      </w:ins>
    </w:p>
    <w:p w14:paraId="3E6EF3AB" w14:textId="77777777" w:rsidR="00851AA2" w:rsidRPr="00851AA2" w:rsidRDefault="00851AA2">
      <w:pPr>
        <w:rPr>
          <w:ins w:id="1467" w:author="Ram Shrestha" w:date="2013-11-25T13:32:00Z"/>
          <w:rFonts w:ascii="Cambria" w:hAnsi="Cambria"/>
          <w:noProof/>
          <w:rPrChange w:id="1468" w:author="Ram Shrestha" w:date="2013-11-25T13:32:00Z">
            <w:rPr>
              <w:ins w:id="1469" w:author="Ram Shrestha" w:date="2013-11-25T13:32:00Z"/>
            </w:rPr>
          </w:rPrChange>
        </w:rPr>
        <w:pPrChange w:id="1470" w:author="Ram Shrestha" w:date="2013-11-25T13:32:00Z">
          <w:pPr>
            <w:ind w:left="720" w:hanging="720"/>
          </w:pPr>
        </w:pPrChange>
      </w:pPr>
      <w:ins w:id="1471" w:author="Ram Shrestha" w:date="2013-11-25T13:32:00Z">
        <w:r w:rsidRPr="00851AA2">
          <w:rPr>
            <w:rFonts w:ascii="Cambria" w:hAnsi="Cambria"/>
            <w:noProof/>
            <w:rPrChange w:id="1472" w:author="Ram Shrestha" w:date="2013-11-25T13:32:00Z">
              <w:rPr/>
            </w:rPrChange>
          </w:rPr>
          <w:t xml:space="preserve">Flys, T, Nissley, DV, Claasen, CW, Jones, D, Shi, C, Guay, LA, Musoke, P, Mmiro, F, Strathern, JN, Jackson, JB, Eshleman, JR, Eshleman, SH (2005) Sensitive drug-resistance assays reveal long-term persistence of HIV-1 variants with the K103N nevirapine (NVP) resistance mutation in some women and infants after the administration of single-dose NVP: HIVNET 012. </w:t>
        </w:r>
        <w:r w:rsidRPr="00851AA2">
          <w:rPr>
            <w:rFonts w:ascii="Cambria" w:hAnsi="Cambria"/>
            <w:i/>
            <w:noProof/>
            <w:rPrChange w:id="1473" w:author="Ram Shrestha" w:date="2013-11-25T13:32:00Z">
              <w:rPr/>
            </w:rPrChange>
          </w:rPr>
          <w:t>J Infect Dis</w:t>
        </w:r>
        <w:r w:rsidRPr="00851AA2">
          <w:rPr>
            <w:rFonts w:ascii="Cambria" w:hAnsi="Cambria"/>
            <w:noProof/>
            <w:rPrChange w:id="1474" w:author="Ram Shrestha" w:date="2013-11-25T13:32:00Z">
              <w:rPr/>
            </w:rPrChange>
          </w:rPr>
          <w:t xml:space="preserve"> </w:t>
        </w:r>
        <w:r w:rsidRPr="00851AA2">
          <w:rPr>
            <w:rFonts w:ascii="Cambria" w:hAnsi="Cambria"/>
            <w:b/>
            <w:noProof/>
            <w:rPrChange w:id="1475" w:author="Ram Shrestha" w:date="2013-11-25T13:32:00Z">
              <w:rPr/>
            </w:rPrChange>
          </w:rPr>
          <w:t>192</w:t>
        </w:r>
        <w:r w:rsidRPr="00851AA2">
          <w:rPr>
            <w:rFonts w:ascii="Cambria" w:hAnsi="Cambria"/>
            <w:noProof/>
            <w:rPrChange w:id="1476" w:author="Ram Shrestha" w:date="2013-11-25T13:32:00Z">
              <w:rPr/>
            </w:rPrChange>
          </w:rPr>
          <w:t>: 24-29.</w:t>
        </w:r>
      </w:ins>
    </w:p>
    <w:p w14:paraId="4186C036" w14:textId="77777777" w:rsidR="00851AA2" w:rsidRPr="00851AA2" w:rsidRDefault="00851AA2">
      <w:pPr>
        <w:rPr>
          <w:ins w:id="1477" w:author="Ram Shrestha" w:date="2013-11-25T13:32:00Z"/>
          <w:rFonts w:ascii="Cambria" w:hAnsi="Cambria"/>
          <w:noProof/>
          <w:rPrChange w:id="1478" w:author="Ram Shrestha" w:date="2013-11-25T13:32:00Z">
            <w:rPr>
              <w:ins w:id="1479" w:author="Ram Shrestha" w:date="2013-11-25T13:32:00Z"/>
            </w:rPr>
          </w:rPrChange>
        </w:rPr>
        <w:pPrChange w:id="1480" w:author="Ram Shrestha" w:date="2013-11-25T13:32:00Z">
          <w:pPr>
            <w:ind w:left="720" w:hanging="720"/>
          </w:pPr>
        </w:pPrChange>
      </w:pPr>
      <w:ins w:id="1481" w:author="Ram Shrestha" w:date="2013-11-25T13:32:00Z">
        <w:r w:rsidRPr="00851AA2">
          <w:rPr>
            <w:rFonts w:ascii="Cambria" w:hAnsi="Cambria"/>
            <w:noProof/>
            <w:rPrChange w:id="1482" w:author="Ram Shrestha" w:date="2013-11-25T13:32:00Z">
              <w:rPr/>
            </w:rPrChange>
          </w:rPr>
          <w:t xml:space="preserve">Garcia-Diaz, A, Guerrero-Ramos, A, McCormick, AL, Macartney, M, Conibear, T, Johnson, MA, Haque, T, Webster, DP (2013) Evaluation of the Roche prototype 454 HIV-1 ultradeep sequencing drug resistance assay in a routine diagnostic laboratory. </w:t>
        </w:r>
        <w:r w:rsidRPr="00851AA2">
          <w:rPr>
            <w:rFonts w:ascii="Cambria" w:hAnsi="Cambria"/>
            <w:i/>
            <w:noProof/>
            <w:rPrChange w:id="1483" w:author="Ram Shrestha" w:date="2013-11-25T13:32:00Z">
              <w:rPr/>
            </w:rPrChange>
          </w:rPr>
          <w:t>J Clin Virol</w:t>
        </w:r>
        <w:r w:rsidRPr="00851AA2">
          <w:rPr>
            <w:rFonts w:ascii="Cambria" w:hAnsi="Cambria"/>
            <w:noProof/>
            <w:rPrChange w:id="1484" w:author="Ram Shrestha" w:date="2013-11-25T13:32:00Z">
              <w:rPr/>
            </w:rPrChange>
          </w:rPr>
          <w:t xml:space="preserve"> </w:t>
        </w:r>
        <w:r w:rsidRPr="00851AA2">
          <w:rPr>
            <w:rFonts w:ascii="Cambria" w:hAnsi="Cambria"/>
            <w:b/>
            <w:noProof/>
            <w:rPrChange w:id="1485" w:author="Ram Shrestha" w:date="2013-11-25T13:32:00Z">
              <w:rPr/>
            </w:rPrChange>
          </w:rPr>
          <w:t>58</w:t>
        </w:r>
        <w:r w:rsidRPr="00851AA2">
          <w:rPr>
            <w:rFonts w:ascii="Cambria" w:hAnsi="Cambria"/>
            <w:noProof/>
            <w:rPrChange w:id="1486" w:author="Ram Shrestha" w:date="2013-11-25T13:32:00Z">
              <w:rPr/>
            </w:rPrChange>
          </w:rPr>
          <w:t>: 468-473.</w:t>
        </w:r>
      </w:ins>
    </w:p>
    <w:p w14:paraId="6988B054" w14:textId="77777777" w:rsidR="00851AA2" w:rsidRPr="00851AA2" w:rsidRDefault="00851AA2">
      <w:pPr>
        <w:rPr>
          <w:ins w:id="1487" w:author="Ram Shrestha" w:date="2013-11-25T13:32:00Z"/>
          <w:rFonts w:ascii="Cambria" w:hAnsi="Cambria"/>
          <w:noProof/>
          <w:rPrChange w:id="1488" w:author="Ram Shrestha" w:date="2013-11-25T13:32:00Z">
            <w:rPr>
              <w:ins w:id="1489" w:author="Ram Shrestha" w:date="2013-11-25T13:32:00Z"/>
            </w:rPr>
          </w:rPrChange>
        </w:rPr>
        <w:pPrChange w:id="1490" w:author="Ram Shrestha" w:date="2013-11-25T13:32:00Z">
          <w:pPr>
            <w:ind w:left="720" w:hanging="720"/>
          </w:pPr>
        </w:pPrChange>
      </w:pPr>
      <w:ins w:id="1491" w:author="Ram Shrestha" w:date="2013-11-25T13:32:00Z">
        <w:r w:rsidRPr="00851AA2">
          <w:rPr>
            <w:rFonts w:ascii="Cambria" w:hAnsi="Cambria"/>
            <w:noProof/>
            <w:rPrChange w:id="1492" w:author="Ram Shrestha" w:date="2013-11-25T13:32:00Z">
              <w:rPr/>
            </w:rPrChange>
          </w:rPr>
          <w:t xml:space="preserve">Guay, LA, Musoke, P, Fleming, T, Bagenda, D, Allen, M, Nakabiito, C, Sherman, J, Bakaki, P, Ducar, C, Deseyve, M, Emel, L, Mirochnick, M, Fowler, MG, Mofenson, L, Miotti, P, Dransfield, K, Bray, D, Mmiro, F, Jackson, JB (1999) Intrapartum and neonatal single-dose nevirapine compared with zidovudine for prevention of mother-to-child transmission of HIV-1 in Kampala, Uganda: HIVNET 012 randomised trial. </w:t>
        </w:r>
        <w:r w:rsidRPr="00851AA2">
          <w:rPr>
            <w:rFonts w:ascii="Cambria" w:hAnsi="Cambria"/>
            <w:i/>
            <w:noProof/>
            <w:rPrChange w:id="1493" w:author="Ram Shrestha" w:date="2013-11-25T13:32:00Z">
              <w:rPr/>
            </w:rPrChange>
          </w:rPr>
          <w:t>Lancet</w:t>
        </w:r>
        <w:r w:rsidRPr="00851AA2">
          <w:rPr>
            <w:rFonts w:ascii="Cambria" w:hAnsi="Cambria"/>
            <w:noProof/>
            <w:rPrChange w:id="1494" w:author="Ram Shrestha" w:date="2013-11-25T13:32:00Z">
              <w:rPr/>
            </w:rPrChange>
          </w:rPr>
          <w:t xml:space="preserve"> </w:t>
        </w:r>
        <w:r w:rsidRPr="00851AA2">
          <w:rPr>
            <w:rFonts w:ascii="Cambria" w:hAnsi="Cambria"/>
            <w:b/>
            <w:noProof/>
            <w:rPrChange w:id="1495" w:author="Ram Shrestha" w:date="2013-11-25T13:32:00Z">
              <w:rPr/>
            </w:rPrChange>
          </w:rPr>
          <w:t>354</w:t>
        </w:r>
        <w:r w:rsidRPr="00851AA2">
          <w:rPr>
            <w:rFonts w:ascii="Cambria" w:hAnsi="Cambria"/>
            <w:noProof/>
            <w:rPrChange w:id="1496" w:author="Ram Shrestha" w:date="2013-11-25T13:32:00Z">
              <w:rPr/>
            </w:rPrChange>
          </w:rPr>
          <w:t>: 795-802.</w:t>
        </w:r>
      </w:ins>
    </w:p>
    <w:p w14:paraId="3BE1891E" w14:textId="77777777" w:rsidR="00851AA2" w:rsidRPr="00851AA2" w:rsidRDefault="00851AA2">
      <w:pPr>
        <w:rPr>
          <w:ins w:id="1497" w:author="Ram Shrestha" w:date="2013-11-25T13:32:00Z"/>
          <w:rFonts w:ascii="Cambria" w:hAnsi="Cambria"/>
          <w:noProof/>
          <w:rPrChange w:id="1498" w:author="Ram Shrestha" w:date="2013-11-25T13:32:00Z">
            <w:rPr>
              <w:ins w:id="1499" w:author="Ram Shrestha" w:date="2013-11-25T13:32:00Z"/>
            </w:rPr>
          </w:rPrChange>
        </w:rPr>
        <w:pPrChange w:id="1500" w:author="Ram Shrestha" w:date="2013-11-25T13:32:00Z">
          <w:pPr>
            <w:ind w:left="720" w:hanging="720"/>
          </w:pPr>
        </w:pPrChange>
      </w:pPr>
      <w:ins w:id="1501" w:author="Ram Shrestha" w:date="2013-11-25T13:32:00Z">
        <w:r w:rsidRPr="00851AA2">
          <w:rPr>
            <w:rFonts w:ascii="Cambria" w:hAnsi="Cambria"/>
            <w:noProof/>
            <w:rPrChange w:id="1502" w:author="Ram Shrestha" w:date="2013-11-25T13:32:00Z">
              <w:rPr/>
            </w:rPrChange>
          </w:rPr>
          <w:t xml:space="preserve">Hauser, A, Mugenyi, K, Kabasinguzi, R, Kuecherer, C, Harms, G, Kunz, A (2011) Emergence and persistence of minor drug-resistant HIV-1 variants in Ugandan women after nevirapine single-dose prophylaxis. </w:t>
        </w:r>
        <w:r w:rsidRPr="00851AA2">
          <w:rPr>
            <w:rFonts w:ascii="Cambria" w:hAnsi="Cambria"/>
            <w:i/>
            <w:noProof/>
            <w:rPrChange w:id="1503" w:author="Ram Shrestha" w:date="2013-11-25T13:32:00Z">
              <w:rPr/>
            </w:rPrChange>
          </w:rPr>
          <w:t>PLoS One</w:t>
        </w:r>
        <w:r w:rsidRPr="00851AA2">
          <w:rPr>
            <w:rFonts w:ascii="Cambria" w:hAnsi="Cambria"/>
            <w:noProof/>
            <w:rPrChange w:id="1504" w:author="Ram Shrestha" w:date="2013-11-25T13:32:00Z">
              <w:rPr/>
            </w:rPrChange>
          </w:rPr>
          <w:t xml:space="preserve"> </w:t>
        </w:r>
        <w:r w:rsidRPr="00851AA2">
          <w:rPr>
            <w:rFonts w:ascii="Cambria" w:hAnsi="Cambria"/>
            <w:b/>
            <w:noProof/>
            <w:rPrChange w:id="1505" w:author="Ram Shrestha" w:date="2013-11-25T13:32:00Z">
              <w:rPr/>
            </w:rPrChange>
          </w:rPr>
          <w:t>6</w:t>
        </w:r>
        <w:r w:rsidRPr="00851AA2">
          <w:rPr>
            <w:rFonts w:ascii="Cambria" w:hAnsi="Cambria"/>
            <w:noProof/>
            <w:rPrChange w:id="1506" w:author="Ram Shrestha" w:date="2013-11-25T13:32:00Z">
              <w:rPr/>
            </w:rPrChange>
          </w:rPr>
          <w:t>: e20357.</w:t>
        </w:r>
      </w:ins>
    </w:p>
    <w:p w14:paraId="56560E60" w14:textId="77777777" w:rsidR="00851AA2" w:rsidRPr="00851AA2" w:rsidRDefault="00851AA2">
      <w:pPr>
        <w:rPr>
          <w:ins w:id="1507" w:author="Ram Shrestha" w:date="2013-11-25T13:32:00Z"/>
          <w:rFonts w:ascii="Cambria" w:hAnsi="Cambria"/>
          <w:noProof/>
          <w:rPrChange w:id="1508" w:author="Ram Shrestha" w:date="2013-11-25T13:32:00Z">
            <w:rPr>
              <w:ins w:id="1509" w:author="Ram Shrestha" w:date="2013-11-25T13:32:00Z"/>
            </w:rPr>
          </w:rPrChange>
        </w:rPr>
        <w:pPrChange w:id="1510" w:author="Ram Shrestha" w:date="2013-11-25T13:32:00Z">
          <w:pPr>
            <w:ind w:left="720" w:hanging="720"/>
          </w:pPr>
        </w:pPrChange>
      </w:pPr>
      <w:ins w:id="1511" w:author="Ram Shrestha" w:date="2013-11-25T13:32:00Z">
        <w:r w:rsidRPr="00851AA2">
          <w:rPr>
            <w:rFonts w:ascii="Cambria" w:hAnsi="Cambria"/>
            <w:noProof/>
            <w:rPrChange w:id="1512" w:author="Ram Shrestha" w:date="2013-11-25T13:32:00Z">
              <w:rPr/>
            </w:rPrChange>
          </w:rPr>
          <w:t xml:space="preserve">Havlir, DV, Eastman, S, Gamst, A, Richman, DD (1996) Nevirapine-resistant human immunodeficiency virus: kinetics of replication and estimated prevalence in untreated patients. </w:t>
        </w:r>
        <w:r w:rsidRPr="00851AA2">
          <w:rPr>
            <w:rFonts w:ascii="Cambria" w:hAnsi="Cambria"/>
            <w:i/>
            <w:noProof/>
            <w:rPrChange w:id="1513" w:author="Ram Shrestha" w:date="2013-11-25T13:32:00Z">
              <w:rPr/>
            </w:rPrChange>
          </w:rPr>
          <w:t>J Virol</w:t>
        </w:r>
        <w:r w:rsidRPr="00851AA2">
          <w:rPr>
            <w:rFonts w:ascii="Cambria" w:hAnsi="Cambria"/>
            <w:noProof/>
            <w:rPrChange w:id="1514" w:author="Ram Shrestha" w:date="2013-11-25T13:32:00Z">
              <w:rPr/>
            </w:rPrChange>
          </w:rPr>
          <w:t xml:space="preserve"> </w:t>
        </w:r>
        <w:r w:rsidRPr="00851AA2">
          <w:rPr>
            <w:rFonts w:ascii="Cambria" w:hAnsi="Cambria"/>
            <w:b/>
            <w:noProof/>
            <w:rPrChange w:id="1515" w:author="Ram Shrestha" w:date="2013-11-25T13:32:00Z">
              <w:rPr/>
            </w:rPrChange>
          </w:rPr>
          <w:t>70</w:t>
        </w:r>
        <w:r w:rsidRPr="00851AA2">
          <w:rPr>
            <w:rFonts w:ascii="Cambria" w:hAnsi="Cambria"/>
            <w:noProof/>
            <w:rPrChange w:id="1516" w:author="Ram Shrestha" w:date="2013-11-25T13:32:00Z">
              <w:rPr/>
            </w:rPrChange>
          </w:rPr>
          <w:t>: 7894-7899.</w:t>
        </w:r>
      </w:ins>
    </w:p>
    <w:p w14:paraId="3E7267D8" w14:textId="77777777" w:rsidR="00851AA2" w:rsidRPr="00851AA2" w:rsidRDefault="00851AA2">
      <w:pPr>
        <w:rPr>
          <w:ins w:id="1517" w:author="Ram Shrestha" w:date="2013-11-25T13:32:00Z"/>
          <w:rFonts w:ascii="Cambria" w:hAnsi="Cambria"/>
          <w:noProof/>
          <w:rPrChange w:id="1518" w:author="Ram Shrestha" w:date="2013-11-25T13:32:00Z">
            <w:rPr>
              <w:ins w:id="1519" w:author="Ram Shrestha" w:date="2013-11-25T13:32:00Z"/>
            </w:rPr>
          </w:rPrChange>
        </w:rPr>
        <w:pPrChange w:id="1520" w:author="Ram Shrestha" w:date="2013-11-25T13:32:00Z">
          <w:pPr>
            <w:ind w:left="720" w:hanging="720"/>
          </w:pPr>
        </w:pPrChange>
      </w:pPr>
      <w:ins w:id="1521" w:author="Ram Shrestha" w:date="2013-11-25T13:32:00Z">
        <w:r w:rsidRPr="00851AA2">
          <w:rPr>
            <w:rFonts w:ascii="Cambria" w:hAnsi="Cambria"/>
            <w:noProof/>
            <w:rPrChange w:id="1522" w:author="Ram Shrestha" w:date="2013-11-25T13:32:00Z">
              <w:rPr/>
            </w:rPrChange>
          </w:rPr>
          <w:t xml:space="preserve">Hedskog, C, Mild, M, Jernberg, J, Sherwood, E, Bratt, G, Leitner, T, Lundeberg, J, Andersson, B, Albert, J (2010) Dynamics of HIV-1 Quasispecies during Antiviral Treatment Dissected Using Ultra-Deep Pyrosequencing. </w:t>
        </w:r>
        <w:r w:rsidRPr="00851AA2">
          <w:rPr>
            <w:rFonts w:ascii="Cambria" w:hAnsi="Cambria"/>
            <w:i/>
            <w:noProof/>
            <w:rPrChange w:id="1523" w:author="Ram Shrestha" w:date="2013-11-25T13:32:00Z">
              <w:rPr/>
            </w:rPrChange>
          </w:rPr>
          <w:t>PLoS ONE</w:t>
        </w:r>
        <w:r w:rsidRPr="00851AA2">
          <w:rPr>
            <w:rFonts w:ascii="Cambria" w:hAnsi="Cambria"/>
            <w:noProof/>
            <w:rPrChange w:id="1524" w:author="Ram Shrestha" w:date="2013-11-25T13:32:00Z">
              <w:rPr/>
            </w:rPrChange>
          </w:rPr>
          <w:t xml:space="preserve"> </w:t>
        </w:r>
        <w:r w:rsidRPr="00851AA2">
          <w:rPr>
            <w:rFonts w:ascii="Cambria" w:hAnsi="Cambria"/>
            <w:b/>
            <w:noProof/>
            <w:rPrChange w:id="1525" w:author="Ram Shrestha" w:date="2013-11-25T13:32:00Z">
              <w:rPr/>
            </w:rPrChange>
          </w:rPr>
          <w:t>5</w:t>
        </w:r>
        <w:r w:rsidRPr="00851AA2">
          <w:rPr>
            <w:rFonts w:ascii="Cambria" w:hAnsi="Cambria"/>
            <w:noProof/>
            <w:rPrChange w:id="1526" w:author="Ram Shrestha" w:date="2013-11-25T13:32:00Z">
              <w:rPr/>
            </w:rPrChange>
          </w:rPr>
          <w:t>: e11345.</w:t>
        </w:r>
      </w:ins>
    </w:p>
    <w:p w14:paraId="4606A3AF" w14:textId="77777777" w:rsidR="00851AA2" w:rsidRPr="00851AA2" w:rsidRDefault="00851AA2">
      <w:pPr>
        <w:rPr>
          <w:ins w:id="1527" w:author="Ram Shrestha" w:date="2013-11-25T13:32:00Z"/>
          <w:rFonts w:ascii="Cambria" w:hAnsi="Cambria"/>
          <w:noProof/>
          <w:rPrChange w:id="1528" w:author="Ram Shrestha" w:date="2013-11-25T13:32:00Z">
            <w:rPr>
              <w:ins w:id="1529" w:author="Ram Shrestha" w:date="2013-11-25T13:32:00Z"/>
            </w:rPr>
          </w:rPrChange>
        </w:rPr>
        <w:pPrChange w:id="1530" w:author="Ram Shrestha" w:date="2013-11-25T13:32:00Z">
          <w:pPr>
            <w:ind w:left="720" w:hanging="720"/>
          </w:pPr>
        </w:pPrChange>
      </w:pPr>
      <w:ins w:id="1531" w:author="Ram Shrestha" w:date="2013-11-25T13:32:00Z">
        <w:r w:rsidRPr="00851AA2">
          <w:rPr>
            <w:rFonts w:ascii="Cambria" w:hAnsi="Cambria"/>
            <w:noProof/>
            <w:rPrChange w:id="1532" w:author="Ram Shrestha" w:date="2013-11-25T13:32:00Z">
              <w:rPr/>
            </w:rPrChange>
          </w:rPr>
          <w:t xml:space="preserve">Hoffmann, C, Minkah, N, Leipzig, J, Wang, G, Arens, MQ, Tebas, P, Bushman, FD (2007) DNA bar coding and pyrosequencing to identify rare HIV drug resistance mutations. </w:t>
        </w:r>
        <w:r w:rsidRPr="00851AA2">
          <w:rPr>
            <w:rFonts w:ascii="Cambria" w:hAnsi="Cambria"/>
            <w:i/>
            <w:noProof/>
            <w:rPrChange w:id="1533" w:author="Ram Shrestha" w:date="2013-11-25T13:32:00Z">
              <w:rPr/>
            </w:rPrChange>
          </w:rPr>
          <w:t>Nucleic Acids Res</w:t>
        </w:r>
        <w:r w:rsidRPr="00851AA2">
          <w:rPr>
            <w:rFonts w:ascii="Cambria" w:hAnsi="Cambria"/>
            <w:noProof/>
            <w:rPrChange w:id="1534" w:author="Ram Shrestha" w:date="2013-11-25T13:32:00Z">
              <w:rPr/>
            </w:rPrChange>
          </w:rPr>
          <w:t xml:space="preserve"> </w:t>
        </w:r>
        <w:r w:rsidRPr="00851AA2">
          <w:rPr>
            <w:rFonts w:ascii="Cambria" w:hAnsi="Cambria"/>
            <w:b/>
            <w:noProof/>
            <w:rPrChange w:id="1535" w:author="Ram Shrestha" w:date="2013-11-25T13:32:00Z">
              <w:rPr/>
            </w:rPrChange>
          </w:rPr>
          <w:t>35</w:t>
        </w:r>
        <w:r w:rsidRPr="00851AA2">
          <w:rPr>
            <w:rFonts w:ascii="Cambria" w:hAnsi="Cambria"/>
            <w:noProof/>
            <w:rPrChange w:id="1536" w:author="Ram Shrestha" w:date="2013-11-25T13:32:00Z">
              <w:rPr/>
            </w:rPrChange>
          </w:rPr>
          <w:t>: e91.</w:t>
        </w:r>
      </w:ins>
    </w:p>
    <w:p w14:paraId="07C23EBA" w14:textId="77777777" w:rsidR="00851AA2" w:rsidRPr="00851AA2" w:rsidRDefault="00851AA2">
      <w:pPr>
        <w:rPr>
          <w:ins w:id="1537" w:author="Ram Shrestha" w:date="2013-11-25T13:32:00Z"/>
          <w:rFonts w:ascii="Cambria" w:hAnsi="Cambria"/>
          <w:noProof/>
          <w:rPrChange w:id="1538" w:author="Ram Shrestha" w:date="2013-11-25T13:32:00Z">
            <w:rPr>
              <w:ins w:id="1539" w:author="Ram Shrestha" w:date="2013-11-25T13:32:00Z"/>
            </w:rPr>
          </w:rPrChange>
        </w:rPr>
        <w:pPrChange w:id="1540" w:author="Ram Shrestha" w:date="2013-11-25T13:32:00Z">
          <w:pPr>
            <w:ind w:left="720" w:hanging="720"/>
          </w:pPr>
        </w:pPrChange>
      </w:pPr>
      <w:ins w:id="1541" w:author="Ram Shrestha" w:date="2013-11-25T13:32:00Z">
        <w:r w:rsidRPr="00851AA2">
          <w:rPr>
            <w:rFonts w:ascii="Cambria" w:hAnsi="Cambria"/>
            <w:noProof/>
            <w:rPrChange w:id="1542" w:author="Ram Shrestha" w:date="2013-11-25T13:32:00Z">
              <w:rPr/>
            </w:rPrChange>
          </w:rPr>
          <w:t xml:space="preserve">Hudelson, SE, McConnell, MS, Bagenda, D, Piwowar-Manning, E, Parsons, TL, Nolan, ML, Bakaki, PM, Thigpen, MC, Mubiru, M, Fowler, MG, Eshleman, SH (2010) Emergence and persistence of nevirapine resistance in breast milk after single-dose nevirapine administration. </w:t>
        </w:r>
        <w:r w:rsidRPr="00851AA2">
          <w:rPr>
            <w:rFonts w:ascii="Cambria" w:hAnsi="Cambria"/>
            <w:i/>
            <w:noProof/>
            <w:rPrChange w:id="1543" w:author="Ram Shrestha" w:date="2013-11-25T13:32:00Z">
              <w:rPr/>
            </w:rPrChange>
          </w:rPr>
          <w:t>AIDS</w:t>
        </w:r>
        <w:r w:rsidRPr="00851AA2">
          <w:rPr>
            <w:rFonts w:ascii="Cambria" w:hAnsi="Cambria"/>
            <w:noProof/>
            <w:rPrChange w:id="1544" w:author="Ram Shrestha" w:date="2013-11-25T13:32:00Z">
              <w:rPr/>
            </w:rPrChange>
          </w:rPr>
          <w:t xml:space="preserve"> </w:t>
        </w:r>
        <w:r w:rsidRPr="00851AA2">
          <w:rPr>
            <w:rFonts w:ascii="Cambria" w:hAnsi="Cambria"/>
            <w:b/>
            <w:noProof/>
            <w:rPrChange w:id="1545" w:author="Ram Shrestha" w:date="2013-11-25T13:32:00Z">
              <w:rPr/>
            </w:rPrChange>
          </w:rPr>
          <w:t>24</w:t>
        </w:r>
        <w:r w:rsidRPr="00851AA2">
          <w:rPr>
            <w:rFonts w:ascii="Cambria" w:hAnsi="Cambria"/>
            <w:noProof/>
            <w:rPrChange w:id="1546" w:author="Ram Shrestha" w:date="2013-11-25T13:32:00Z">
              <w:rPr/>
            </w:rPrChange>
          </w:rPr>
          <w:t>: 557-561.</w:t>
        </w:r>
      </w:ins>
    </w:p>
    <w:p w14:paraId="41ED2A5B" w14:textId="77777777" w:rsidR="00851AA2" w:rsidRPr="00851AA2" w:rsidRDefault="00851AA2">
      <w:pPr>
        <w:rPr>
          <w:ins w:id="1547" w:author="Ram Shrestha" w:date="2013-11-25T13:32:00Z"/>
          <w:rFonts w:ascii="Cambria" w:hAnsi="Cambria"/>
          <w:noProof/>
          <w:rPrChange w:id="1548" w:author="Ram Shrestha" w:date="2013-11-25T13:32:00Z">
            <w:rPr>
              <w:ins w:id="1549" w:author="Ram Shrestha" w:date="2013-11-25T13:32:00Z"/>
            </w:rPr>
          </w:rPrChange>
        </w:rPr>
        <w:pPrChange w:id="1550" w:author="Ram Shrestha" w:date="2013-11-25T13:32:00Z">
          <w:pPr>
            <w:ind w:left="720" w:hanging="720"/>
          </w:pPr>
        </w:pPrChange>
      </w:pPr>
      <w:ins w:id="1551" w:author="Ram Shrestha" w:date="2013-11-25T13:32:00Z">
        <w:r w:rsidRPr="00851AA2">
          <w:rPr>
            <w:rFonts w:ascii="Cambria" w:hAnsi="Cambria"/>
            <w:noProof/>
            <w:rPrChange w:id="1552" w:author="Ram Shrestha" w:date="2013-11-25T13:32:00Z">
              <w:rPr/>
            </w:rPrChange>
          </w:rPr>
          <w:t xml:space="preserve">Jackson, JB, Becker-Pergola, G, Guay, LA, Musoke, P, Mracna, M, Fowler, MG, Mofenson, LM, Mirochnick, M, Mmiro, F, Eshleman, SH (2000) Identification of the K103N resistance mutation in Ugandan women receiving nevirapine to prevent HIV-1 vertical transmission. </w:t>
        </w:r>
        <w:r w:rsidRPr="00851AA2">
          <w:rPr>
            <w:rFonts w:ascii="Cambria" w:hAnsi="Cambria"/>
            <w:i/>
            <w:noProof/>
            <w:rPrChange w:id="1553" w:author="Ram Shrestha" w:date="2013-11-25T13:32:00Z">
              <w:rPr/>
            </w:rPrChange>
          </w:rPr>
          <w:t>AIDS</w:t>
        </w:r>
        <w:r w:rsidRPr="00851AA2">
          <w:rPr>
            <w:rFonts w:ascii="Cambria" w:hAnsi="Cambria"/>
            <w:noProof/>
            <w:rPrChange w:id="1554" w:author="Ram Shrestha" w:date="2013-11-25T13:32:00Z">
              <w:rPr/>
            </w:rPrChange>
          </w:rPr>
          <w:t xml:space="preserve"> </w:t>
        </w:r>
        <w:r w:rsidRPr="00851AA2">
          <w:rPr>
            <w:rFonts w:ascii="Cambria" w:hAnsi="Cambria"/>
            <w:b/>
            <w:noProof/>
            <w:rPrChange w:id="1555" w:author="Ram Shrestha" w:date="2013-11-25T13:32:00Z">
              <w:rPr/>
            </w:rPrChange>
          </w:rPr>
          <w:t>14</w:t>
        </w:r>
        <w:r w:rsidRPr="00851AA2">
          <w:rPr>
            <w:rFonts w:ascii="Cambria" w:hAnsi="Cambria"/>
            <w:noProof/>
            <w:rPrChange w:id="1556" w:author="Ram Shrestha" w:date="2013-11-25T13:32:00Z">
              <w:rPr/>
            </w:rPrChange>
          </w:rPr>
          <w:t>: F111-115.</w:t>
        </w:r>
      </w:ins>
    </w:p>
    <w:p w14:paraId="427EB528" w14:textId="77777777" w:rsidR="00851AA2" w:rsidRPr="00851AA2" w:rsidRDefault="00851AA2">
      <w:pPr>
        <w:rPr>
          <w:ins w:id="1557" w:author="Ram Shrestha" w:date="2013-11-25T13:32:00Z"/>
          <w:rFonts w:ascii="Cambria" w:hAnsi="Cambria"/>
          <w:noProof/>
          <w:rPrChange w:id="1558" w:author="Ram Shrestha" w:date="2013-11-25T13:32:00Z">
            <w:rPr>
              <w:ins w:id="1559" w:author="Ram Shrestha" w:date="2013-11-25T13:32:00Z"/>
            </w:rPr>
          </w:rPrChange>
        </w:rPr>
        <w:pPrChange w:id="1560" w:author="Ram Shrestha" w:date="2013-11-25T13:32:00Z">
          <w:pPr>
            <w:ind w:left="720" w:hanging="720"/>
          </w:pPr>
        </w:pPrChange>
      </w:pPr>
      <w:ins w:id="1561" w:author="Ram Shrestha" w:date="2013-11-25T13:32:00Z">
        <w:r w:rsidRPr="00851AA2">
          <w:rPr>
            <w:rFonts w:ascii="Cambria" w:hAnsi="Cambria"/>
            <w:noProof/>
            <w:rPrChange w:id="1562" w:author="Ram Shrestha" w:date="2013-11-25T13:32:00Z">
              <w:rPr/>
            </w:rPrChange>
          </w:rPr>
          <w:t xml:space="preserve">Jackson, JB, Musoke, P, Fleming, T, Guay, LA, Bagenda, D, Allen, M, Nakabiito, C, Sherman, J, Bakaki, P, Owor, M, Ducar, C, Deseyve, M, Mwatha, A, Emel, L, Duefield, C, Mirochnick, M, Fowler, MG, Mofenson, L, Miotti, P, Gigliotti, M, Bray, D, Mmiro, F (2003) Intrapartum and neonatal single-dose nevirapine compared with zidovudine for prevention of mother-to-child transmission of HIV-1 in Kampala, Uganda: 18-month follow-up of the HIVNET 012 randomised trial. </w:t>
        </w:r>
        <w:r w:rsidRPr="00851AA2">
          <w:rPr>
            <w:rFonts w:ascii="Cambria" w:hAnsi="Cambria"/>
            <w:i/>
            <w:noProof/>
            <w:rPrChange w:id="1563" w:author="Ram Shrestha" w:date="2013-11-25T13:32:00Z">
              <w:rPr/>
            </w:rPrChange>
          </w:rPr>
          <w:t>Lancet</w:t>
        </w:r>
        <w:r w:rsidRPr="00851AA2">
          <w:rPr>
            <w:rFonts w:ascii="Cambria" w:hAnsi="Cambria"/>
            <w:noProof/>
            <w:rPrChange w:id="1564" w:author="Ram Shrestha" w:date="2013-11-25T13:32:00Z">
              <w:rPr/>
            </w:rPrChange>
          </w:rPr>
          <w:t xml:space="preserve"> </w:t>
        </w:r>
        <w:r w:rsidRPr="00851AA2">
          <w:rPr>
            <w:rFonts w:ascii="Cambria" w:hAnsi="Cambria"/>
            <w:b/>
            <w:noProof/>
            <w:rPrChange w:id="1565" w:author="Ram Shrestha" w:date="2013-11-25T13:32:00Z">
              <w:rPr/>
            </w:rPrChange>
          </w:rPr>
          <w:t>362</w:t>
        </w:r>
        <w:r w:rsidRPr="00851AA2">
          <w:rPr>
            <w:rFonts w:ascii="Cambria" w:hAnsi="Cambria"/>
            <w:noProof/>
            <w:rPrChange w:id="1566" w:author="Ram Shrestha" w:date="2013-11-25T13:32:00Z">
              <w:rPr/>
            </w:rPrChange>
          </w:rPr>
          <w:t>: 859-868.</w:t>
        </w:r>
      </w:ins>
    </w:p>
    <w:p w14:paraId="11F8A00B" w14:textId="77777777" w:rsidR="00851AA2" w:rsidRPr="00851AA2" w:rsidRDefault="00851AA2">
      <w:pPr>
        <w:rPr>
          <w:ins w:id="1567" w:author="Ram Shrestha" w:date="2013-11-25T13:32:00Z"/>
          <w:rFonts w:ascii="Cambria" w:hAnsi="Cambria"/>
          <w:noProof/>
          <w:rPrChange w:id="1568" w:author="Ram Shrestha" w:date="2013-11-25T13:32:00Z">
            <w:rPr>
              <w:ins w:id="1569" w:author="Ram Shrestha" w:date="2013-11-25T13:32:00Z"/>
            </w:rPr>
          </w:rPrChange>
        </w:rPr>
        <w:pPrChange w:id="1570" w:author="Ram Shrestha" w:date="2013-11-25T13:32:00Z">
          <w:pPr>
            <w:ind w:left="720" w:hanging="720"/>
          </w:pPr>
        </w:pPrChange>
      </w:pPr>
      <w:ins w:id="1571" w:author="Ram Shrestha" w:date="2013-11-25T13:32:00Z">
        <w:r w:rsidRPr="00851AA2">
          <w:rPr>
            <w:rFonts w:ascii="Cambria" w:hAnsi="Cambria"/>
            <w:noProof/>
            <w:rPrChange w:id="1572" w:author="Ram Shrestha" w:date="2013-11-25T13:32:00Z">
              <w:rPr/>
            </w:rPrChange>
          </w:rPr>
          <w:t xml:space="preserve">Lallemant, M, Jourdain, G, Le Coeur, S, Mary, JY, Ngo-Giang-Huong, N, Koetsawang, S, Kanshana, S, McIntosh, K, Thaineua, V (2004) Single-dose perinatal nevirapine plus standard zidovudine to prevent mother-to-child transmission of HIV-1 in Thailand. </w:t>
        </w:r>
        <w:r w:rsidRPr="00851AA2">
          <w:rPr>
            <w:rFonts w:ascii="Cambria" w:hAnsi="Cambria"/>
            <w:i/>
            <w:noProof/>
            <w:rPrChange w:id="1573" w:author="Ram Shrestha" w:date="2013-11-25T13:32:00Z">
              <w:rPr/>
            </w:rPrChange>
          </w:rPr>
          <w:t>N Engl J Med</w:t>
        </w:r>
        <w:r w:rsidRPr="00851AA2">
          <w:rPr>
            <w:rFonts w:ascii="Cambria" w:hAnsi="Cambria"/>
            <w:noProof/>
            <w:rPrChange w:id="1574" w:author="Ram Shrestha" w:date="2013-11-25T13:32:00Z">
              <w:rPr/>
            </w:rPrChange>
          </w:rPr>
          <w:t xml:space="preserve"> </w:t>
        </w:r>
        <w:r w:rsidRPr="00851AA2">
          <w:rPr>
            <w:rFonts w:ascii="Cambria" w:hAnsi="Cambria"/>
            <w:b/>
            <w:noProof/>
            <w:rPrChange w:id="1575" w:author="Ram Shrestha" w:date="2013-11-25T13:32:00Z">
              <w:rPr/>
            </w:rPrChange>
          </w:rPr>
          <w:t>351</w:t>
        </w:r>
        <w:r w:rsidRPr="00851AA2">
          <w:rPr>
            <w:rFonts w:ascii="Cambria" w:hAnsi="Cambria"/>
            <w:noProof/>
            <w:rPrChange w:id="1576" w:author="Ram Shrestha" w:date="2013-11-25T13:32:00Z">
              <w:rPr/>
            </w:rPrChange>
          </w:rPr>
          <w:t>: 217-228.</w:t>
        </w:r>
      </w:ins>
    </w:p>
    <w:p w14:paraId="0A2077AD" w14:textId="77777777" w:rsidR="00851AA2" w:rsidRPr="00851AA2" w:rsidRDefault="00851AA2">
      <w:pPr>
        <w:rPr>
          <w:ins w:id="1577" w:author="Ram Shrestha" w:date="2013-11-25T13:32:00Z"/>
          <w:rFonts w:ascii="Cambria" w:hAnsi="Cambria"/>
          <w:noProof/>
          <w:rPrChange w:id="1578" w:author="Ram Shrestha" w:date="2013-11-25T13:32:00Z">
            <w:rPr>
              <w:ins w:id="1579" w:author="Ram Shrestha" w:date="2013-11-25T13:32:00Z"/>
            </w:rPr>
          </w:rPrChange>
        </w:rPr>
        <w:pPrChange w:id="1580" w:author="Ram Shrestha" w:date="2013-11-25T13:32:00Z">
          <w:pPr>
            <w:ind w:left="720" w:hanging="720"/>
          </w:pPr>
        </w:pPrChange>
      </w:pPr>
      <w:ins w:id="1581" w:author="Ram Shrestha" w:date="2013-11-25T13:32:00Z">
        <w:r w:rsidRPr="00851AA2">
          <w:rPr>
            <w:rFonts w:ascii="Cambria" w:hAnsi="Cambria"/>
            <w:noProof/>
            <w:rPrChange w:id="1582" w:author="Ram Shrestha" w:date="2013-11-25T13:32:00Z">
              <w:rPr/>
            </w:rPrChange>
          </w:rPr>
          <w:t xml:space="preserve">Lang, AH, Drexel, H, Geller-Rhomberg, S, Stark, N, Winder, T, Geiger, K, Muendlein, A (2011) Optimized allele-specific real-time PCR assays for the detection of common mutations in KRAS and BRAF. </w:t>
        </w:r>
        <w:r w:rsidRPr="00851AA2">
          <w:rPr>
            <w:rFonts w:ascii="Cambria" w:hAnsi="Cambria"/>
            <w:i/>
            <w:noProof/>
            <w:rPrChange w:id="1583" w:author="Ram Shrestha" w:date="2013-11-25T13:32:00Z">
              <w:rPr/>
            </w:rPrChange>
          </w:rPr>
          <w:t>J Mol Diagn</w:t>
        </w:r>
        <w:r w:rsidRPr="00851AA2">
          <w:rPr>
            <w:rFonts w:ascii="Cambria" w:hAnsi="Cambria"/>
            <w:noProof/>
            <w:rPrChange w:id="1584" w:author="Ram Shrestha" w:date="2013-11-25T13:32:00Z">
              <w:rPr/>
            </w:rPrChange>
          </w:rPr>
          <w:t xml:space="preserve"> </w:t>
        </w:r>
        <w:r w:rsidRPr="00851AA2">
          <w:rPr>
            <w:rFonts w:ascii="Cambria" w:hAnsi="Cambria"/>
            <w:b/>
            <w:noProof/>
            <w:rPrChange w:id="1585" w:author="Ram Shrestha" w:date="2013-11-25T13:32:00Z">
              <w:rPr/>
            </w:rPrChange>
          </w:rPr>
          <w:t>13</w:t>
        </w:r>
        <w:r w:rsidRPr="00851AA2">
          <w:rPr>
            <w:rFonts w:ascii="Cambria" w:hAnsi="Cambria"/>
            <w:noProof/>
            <w:rPrChange w:id="1586" w:author="Ram Shrestha" w:date="2013-11-25T13:32:00Z">
              <w:rPr/>
            </w:rPrChange>
          </w:rPr>
          <w:t>: 23-28.</w:t>
        </w:r>
      </w:ins>
    </w:p>
    <w:p w14:paraId="1A9BEBBC" w14:textId="77777777" w:rsidR="00851AA2" w:rsidRPr="00851AA2" w:rsidRDefault="00851AA2">
      <w:pPr>
        <w:rPr>
          <w:ins w:id="1587" w:author="Ram Shrestha" w:date="2013-11-25T13:32:00Z"/>
          <w:rFonts w:ascii="Cambria" w:hAnsi="Cambria"/>
          <w:noProof/>
          <w:rPrChange w:id="1588" w:author="Ram Shrestha" w:date="2013-11-25T13:32:00Z">
            <w:rPr>
              <w:ins w:id="1589" w:author="Ram Shrestha" w:date="2013-11-25T13:32:00Z"/>
            </w:rPr>
          </w:rPrChange>
        </w:rPr>
        <w:pPrChange w:id="1590" w:author="Ram Shrestha" w:date="2013-11-25T13:32:00Z">
          <w:pPr>
            <w:ind w:left="720" w:hanging="720"/>
          </w:pPr>
        </w:pPrChange>
      </w:pPr>
      <w:ins w:id="1591" w:author="Ram Shrestha" w:date="2013-11-25T13:32:00Z">
        <w:r w:rsidRPr="00851AA2">
          <w:rPr>
            <w:rFonts w:ascii="Cambria" w:hAnsi="Cambria"/>
            <w:noProof/>
            <w:rPrChange w:id="1592" w:author="Ram Shrestha" w:date="2013-11-25T13:32:00Z">
              <w:rPr/>
            </w:rPrChange>
          </w:rPr>
          <w:t xml:space="preserve">Larder, BA, Kohli, A, Kellam, P, Kemp, SD, Kronick, M, Henfrey, RD (1993) Quantitative detection of HIV-1 drug resistance mutations by automated DNA sequencing. </w:t>
        </w:r>
        <w:r w:rsidRPr="00851AA2">
          <w:rPr>
            <w:rFonts w:ascii="Cambria" w:hAnsi="Cambria"/>
            <w:i/>
            <w:noProof/>
            <w:rPrChange w:id="1593" w:author="Ram Shrestha" w:date="2013-11-25T13:32:00Z">
              <w:rPr/>
            </w:rPrChange>
          </w:rPr>
          <w:t>Nature</w:t>
        </w:r>
        <w:r w:rsidRPr="00851AA2">
          <w:rPr>
            <w:rFonts w:ascii="Cambria" w:hAnsi="Cambria"/>
            <w:noProof/>
            <w:rPrChange w:id="1594" w:author="Ram Shrestha" w:date="2013-11-25T13:32:00Z">
              <w:rPr/>
            </w:rPrChange>
          </w:rPr>
          <w:t xml:space="preserve"> </w:t>
        </w:r>
        <w:r w:rsidRPr="00851AA2">
          <w:rPr>
            <w:rFonts w:ascii="Cambria" w:hAnsi="Cambria"/>
            <w:b/>
            <w:noProof/>
            <w:rPrChange w:id="1595" w:author="Ram Shrestha" w:date="2013-11-25T13:32:00Z">
              <w:rPr/>
            </w:rPrChange>
          </w:rPr>
          <w:t>365</w:t>
        </w:r>
        <w:r w:rsidRPr="00851AA2">
          <w:rPr>
            <w:rFonts w:ascii="Cambria" w:hAnsi="Cambria"/>
            <w:noProof/>
            <w:rPrChange w:id="1596" w:author="Ram Shrestha" w:date="2013-11-25T13:32:00Z">
              <w:rPr/>
            </w:rPrChange>
          </w:rPr>
          <w:t>: 671-673.</w:t>
        </w:r>
      </w:ins>
    </w:p>
    <w:p w14:paraId="6AAF5480" w14:textId="77777777" w:rsidR="00851AA2" w:rsidRPr="00851AA2" w:rsidRDefault="00851AA2">
      <w:pPr>
        <w:rPr>
          <w:ins w:id="1597" w:author="Ram Shrestha" w:date="2013-11-25T13:32:00Z"/>
          <w:rFonts w:ascii="Cambria" w:hAnsi="Cambria"/>
          <w:noProof/>
          <w:rPrChange w:id="1598" w:author="Ram Shrestha" w:date="2013-11-25T13:32:00Z">
            <w:rPr>
              <w:ins w:id="1599" w:author="Ram Shrestha" w:date="2013-11-25T13:32:00Z"/>
            </w:rPr>
          </w:rPrChange>
        </w:rPr>
        <w:pPrChange w:id="1600" w:author="Ram Shrestha" w:date="2013-11-25T13:32:00Z">
          <w:pPr>
            <w:ind w:left="720" w:hanging="720"/>
          </w:pPr>
        </w:pPrChange>
      </w:pPr>
      <w:ins w:id="1601" w:author="Ram Shrestha" w:date="2013-11-25T13:32:00Z">
        <w:r w:rsidRPr="00851AA2">
          <w:rPr>
            <w:rFonts w:ascii="Cambria" w:hAnsi="Cambria"/>
            <w:noProof/>
            <w:rPrChange w:id="1602" w:author="Ram Shrestha" w:date="2013-11-25T13:32:00Z">
              <w:rPr/>
            </w:rPrChange>
          </w:rPr>
          <w: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t>
        </w:r>
        <w:r w:rsidRPr="00851AA2">
          <w:rPr>
            <w:rFonts w:ascii="Cambria" w:hAnsi="Cambria"/>
            <w:i/>
            <w:noProof/>
            <w:rPrChange w:id="1603" w:author="Ram Shrestha" w:date="2013-11-25T13:32:00Z">
              <w:rPr/>
            </w:rPrChange>
          </w:rPr>
          <w:t>PLoS One</w:t>
        </w:r>
        <w:r w:rsidRPr="00851AA2">
          <w:rPr>
            <w:rFonts w:ascii="Cambria" w:hAnsi="Cambria"/>
            <w:noProof/>
            <w:rPrChange w:id="1604" w:author="Ram Shrestha" w:date="2013-11-25T13:32:00Z">
              <w:rPr/>
            </w:rPrChange>
          </w:rPr>
          <w:t xml:space="preserve"> </w:t>
        </w:r>
        <w:r w:rsidRPr="00851AA2">
          <w:rPr>
            <w:rFonts w:ascii="Cambria" w:hAnsi="Cambria"/>
            <w:b/>
            <w:noProof/>
            <w:rPrChange w:id="1605" w:author="Ram Shrestha" w:date="2013-11-25T13:32:00Z">
              <w:rPr/>
            </w:rPrChange>
          </w:rPr>
          <w:t>5</w:t>
        </w:r>
        <w:r w:rsidRPr="00851AA2">
          <w:rPr>
            <w:rFonts w:ascii="Cambria" w:hAnsi="Cambria"/>
            <w:noProof/>
            <w:rPrChange w:id="1606" w:author="Ram Shrestha" w:date="2013-11-25T13:32:00Z">
              <w:rPr/>
            </w:rPrChange>
          </w:rPr>
          <w:t>: e10952.</w:t>
        </w:r>
      </w:ins>
    </w:p>
    <w:p w14:paraId="63499E18" w14:textId="77777777" w:rsidR="00851AA2" w:rsidRPr="00851AA2" w:rsidRDefault="00851AA2">
      <w:pPr>
        <w:rPr>
          <w:ins w:id="1607" w:author="Ram Shrestha" w:date="2013-11-25T13:32:00Z"/>
          <w:rFonts w:ascii="Cambria" w:hAnsi="Cambria"/>
          <w:noProof/>
          <w:rPrChange w:id="1608" w:author="Ram Shrestha" w:date="2013-11-25T13:32:00Z">
            <w:rPr>
              <w:ins w:id="1609" w:author="Ram Shrestha" w:date="2013-11-25T13:32:00Z"/>
            </w:rPr>
          </w:rPrChange>
        </w:rPr>
        <w:pPrChange w:id="1610" w:author="Ram Shrestha" w:date="2013-11-25T13:32:00Z">
          <w:pPr>
            <w:ind w:left="720" w:hanging="720"/>
          </w:pPr>
        </w:pPrChange>
      </w:pPr>
      <w:ins w:id="1611" w:author="Ram Shrestha" w:date="2013-11-25T13:32:00Z">
        <w:r w:rsidRPr="00851AA2">
          <w:rPr>
            <w:rFonts w:ascii="Cambria" w:hAnsi="Cambria"/>
            <w:noProof/>
            <w:rPrChange w:id="1612" w:author="Ram Shrestha" w:date="2013-11-25T13:32:00Z">
              <w:rPr/>
            </w:rPrChange>
          </w:rPr>
          <w:t xml:space="preserve">Le, T, Chiarella, J, Simen, BB, Hanczaruk, B, Egholm, M, Landry, ML, Dieckhaus, K, Rosen, MI, Kozal, MJ (2009) Low-abundance HIV drug-resistant viral variants in treatment-experienced persons correlate with historical antiretroviral use. </w:t>
        </w:r>
        <w:r w:rsidRPr="00851AA2">
          <w:rPr>
            <w:rFonts w:ascii="Cambria" w:hAnsi="Cambria"/>
            <w:i/>
            <w:noProof/>
            <w:rPrChange w:id="1613" w:author="Ram Shrestha" w:date="2013-11-25T13:32:00Z">
              <w:rPr/>
            </w:rPrChange>
          </w:rPr>
          <w:t>PLoS One</w:t>
        </w:r>
        <w:r w:rsidRPr="00851AA2">
          <w:rPr>
            <w:rFonts w:ascii="Cambria" w:hAnsi="Cambria"/>
            <w:noProof/>
            <w:rPrChange w:id="1614" w:author="Ram Shrestha" w:date="2013-11-25T13:32:00Z">
              <w:rPr/>
            </w:rPrChange>
          </w:rPr>
          <w:t xml:space="preserve"> </w:t>
        </w:r>
        <w:r w:rsidRPr="00851AA2">
          <w:rPr>
            <w:rFonts w:ascii="Cambria" w:hAnsi="Cambria"/>
            <w:b/>
            <w:noProof/>
            <w:rPrChange w:id="1615" w:author="Ram Shrestha" w:date="2013-11-25T13:32:00Z">
              <w:rPr/>
            </w:rPrChange>
          </w:rPr>
          <w:t>4</w:t>
        </w:r>
        <w:r w:rsidRPr="00851AA2">
          <w:rPr>
            <w:rFonts w:ascii="Cambria" w:hAnsi="Cambria"/>
            <w:noProof/>
            <w:rPrChange w:id="1616" w:author="Ram Shrestha" w:date="2013-11-25T13:32:00Z">
              <w:rPr/>
            </w:rPrChange>
          </w:rPr>
          <w:t>: e6079.</w:t>
        </w:r>
      </w:ins>
    </w:p>
    <w:p w14:paraId="1A42F8A1" w14:textId="77777777" w:rsidR="00851AA2" w:rsidRPr="00851AA2" w:rsidRDefault="00851AA2">
      <w:pPr>
        <w:rPr>
          <w:ins w:id="1617" w:author="Ram Shrestha" w:date="2013-11-25T13:32:00Z"/>
          <w:rFonts w:ascii="Cambria" w:hAnsi="Cambria"/>
          <w:noProof/>
          <w:rPrChange w:id="1618" w:author="Ram Shrestha" w:date="2013-11-25T13:32:00Z">
            <w:rPr>
              <w:ins w:id="1619" w:author="Ram Shrestha" w:date="2013-11-25T13:32:00Z"/>
            </w:rPr>
          </w:rPrChange>
        </w:rPr>
        <w:pPrChange w:id="1620" w:author="Ram Shrestha" w:date="2013-11-25T13:32:00Z">
          <w:pPr>
            <w:ind w:left="720" w:hanging="720"/>
          </w:pPr>
        </w:pPrChange>
      </w:pPr>
      <w:ins w:id="1621" w:author="Ram Shrestha" w:date="2013-11-25T13:32:00Z">
        <w:r w:rsidRPr="00851AA2">
          <w:rPr>
            <w:rFonts w:ascii="Cambria" w:hAnsi="Cambria"/>
            <w:noProof/>
            <w:rPrChange w:id="1622" w:author="Ram Shrestha" w:date="2013-11-25T13:32:00Z">
              <w:rPr/>
            </w:rPrChange>
          </w:rPr>
          <w:t xml:space="preserve">Lehman, DA, Wamalwa, DC, McCoy, CO, Matsen, FA, Langat, A, Chohan, BH, Benki-Nugent, S, Custers-Allen, R, Bushman, FD, John-Stewart, GC, Overbaugh, J (2012) Low-frequency nevirapine resistance at multiple sites may predict treatment failure in infants on nevirapine-based treatment. </w:t>
        </w:r>
        <w:r w:rsidRPr="00851AA2">
          <w:rPr>
            <w:rFonts w:ascii="Cambria" w:hAnsi="Cambria"/>
            <w:i/>
            <w:noProof/>
            <w:rPrChange w:id="1623" w:author="Ram Shrestha" w:date="2013-11-25T13:32:00Z">
              <w:rPr/>
            </w:rPrChange>
          </w:rPr>
          <w:t>J Acquir Immune Defic Syndr</w:t>
        </w:r>
        <w:r w:rsidRPr="00851AA2">
          <w:rPr>
            <w:rFonts w:ascii="Cambria" w:hAnsi="Cambria"/>
            <w:noProof/>
            <w:rPrChange w:id="1624" w:author="Ram Shrestha" w:date="2013-11-25T13:32:00Z">
              <w:rPr/>
            </w:rPrChange>
          </w:rPr>
          <w:t xml:space="preserve"> </w:t>
        </w:r>
        <w:r w:rsidRPr="00851AA2">
          <w:rPr>
            <w:rFonts w:ascii="Cambria" w:hAnsi="Cambria"/>
            <w:b/>
            <w:noProof/>
            <w:rPrChange w:id="1625" w:author="Ram Shrestha" w:date="2013-11-25T13:32:00Z">
              <w:rPr/>
            </w:rPrChange>
          </w:rPr>
          <w:t>60</w:t>
        </w:r>
        <w:r w:rsidRPr="00851AA2">
          <w:rPr>
            <w:rFonts w:ascii="Cambria" w:hAnsi="Cambria"/>
            <w:noProof/>
            <w:rPrChange w:id="1626" w:author="Ram Shrestha" w:date="2013-11-25T13:32:00Z">
              <w:rPr/>
            </w:rPrChange>
          </w:rPr>
          <w:t>: 225-233.</w:t>
        </w:r>
      </w:ins>
    </w:p>
    <w:p w14:paraId="16490046" w14:textId="77777777" w:rsidR="00851AA2" w:rsidRPr="00851AA2" w:rsidRDefault="00851AA2">
      <w:pPr>
        <w:rPr>
          <w:ins w:id="1627" w:author="Ram Shrestha" w:date="2013-11-25T13:32:00Z"/>
          <w:rFonts w:ascii="Cambria" w:hAnsi="Cambria"/>
          <w:noProof/>
          <w:rPrChange w:id="1628" w:author="Ram Shrestha" w:date="2013-11-25T13:32:00Z">
            <w:rPr>
              <w:ins w:id="1629" w:author="Ram Shrestha" w:date="2013-11-25T13:32:00Z"/>
            </w:rPr>
          </w:rPrChange>
        </w:rPr>
        <w:pPrChange w:id="1630" w:author="Ram Shrestha" w:date="2013-11-25T13:32:00Z">
          <w:pPr>
            <w:ind w:left="720" w:hanging="720"/>
          </w:pPr>
        </w:pPrChange>
      </w:pPr>
      <w:ins w:id="1631" w:author="Ram Shrestha" w:date="2013-11-25T13:32:00Z">
        <w:r w:rsidRPr="00851AA2">
          <w:rPr>
            <w:rFonts w:ascii="Cambria" w:hAnsi="Cambria"/>
            <w:noProof/>
            <w:rPrChange w:id="1632" w:author="Ram Shrestha" w:date="2013-11-25T13:32:00Z">
              <w:rPr/>
            </w:rPrChange>
          </w:rPr>
          <w:t xml:space="preserve">Leitner, T, Halapi, E, Scarlatti, G, Rossi, P, Albert, J, Fenyo, EM, Uhlen, M (1993) Analysis of heterogeneous viral populations by direct DNA sequencing. </w:t>
        </w:r>
        <w:r w:rsidRPr="00851AA2">
          <w:rPr>
            <w:rFonts w:ascii="Cambria" w:hAnsi="Cambria"/>
            <w:i/>
            <w:noProof/>
            <w:rPrChange w:id="1633" w:author="Ram Shrestha" w:date="2013-11-25T13:32:00Z">
              <w:rPr/>
            </w:rPrChange>
          </w:rPr>
          <w:t>Biotechniques</w:t>
        </w:r>
        <w:r w:rsidRPr="00851AA2">
          <w:rPr>
            <w:rFonts w:ascii="Cambria" w:hAnsi="Cambria"/>
            <w:noProof/>
            <w:rPrChange w:id="1634" w:author="Ram Shrestha" w:date="2013-11-25T13:32:00Z">
              <w:rPr/>
            </w:rPrChange>
          </w:rPr>
          <w:t xml:space="preserve"> </w:t>
        </w:r>
        <w:r w:rsidRPr="00851AA2">
          <w:rPr>
            <w:rFonts w:ascii="Cambria" w:hAnsi="Cambria"/>
            <w:b/>
            <w:noProof/>
            <w:rPrChange w:id="1635" w:author="Ram Shrestha" w:date="2013-11-25T13:32:00Z">
              <w:rPr/>
            </w:rPrChange>
          </w:rPr>
          <w:t>15</w:t>
        </w:r>
        <w:r w:rsidRPr="00851AA2">
          <w:rPr>
            <w:rFonts w:ascii="Cambria" w:hAnsi="Cambria"/>
            <w:noProof/>
            <w:rPrChange w:id="1636" w:author="Ram Shrestha" w:date="2013-11-25T13:32:00Z">
              <w:rPr/>
            </w:rPrChange>
          </w:rPr>
          <w:t>: 120-127.</w:t>
        </w:r>
      </w:ins>
    </w:p>
    <w:p w14:paraId="099C315C" w14:textId="77777777" w:rsidR="00851AA2" w:rsidRPr="00851AA2" w:rsidRDefault="00851AA2">
      <w:pPr>
        <w:rPr>
          <w:ins w:id="1637" w:author="Ram Shrestha" w:date="2013-11-25T13:32:00Z"/>
          <w:rFonts w:ascii="Cambria" w:hAnsi="Cambria"/>
          <w:noProof/>
          <w:rPrChange w:id="1638" w:author="Ram Shrestha" w:date="2013-11-25T13:32:00Z">
            <w:rPr>
              <w:ins w:id="1639" w:author="Ram Shrestha" w:date="2013-11-25T13:32:00Z"/>
            </w:rPr>
          </w:rPrChange>
        </w:rPr>
        <w:pPrChange w:id="1640" w:author="Ram Shrestha" w:date="2013-11-25T13:32:00Z">
          <w:pPr>
            <w:ind w:left="720" w:hanging="720"/>
          </w:pPr>
        </w:pPrChange>
      </w:pPr>
      <w:ins w:id="1641" w:author="Ram Shrestha" w:date="2013-11-25T13:32:00Z">
        <w:r w:rsidRPr="00851AA2">
          <w:rPr>
            <w:rFonts w:ascii="Cambria" w:hAnsi="Cambria"/>
            <w:noProof/>
            <w:rPrChange w:id="1642" w:author="Ram Shrestha" w:date="2013-11-25T13:32:00Z">
              <w:rPr/>
            </w:rPrChange>
          </w:rPr>
          <w:t xml:space="preserve">Li, JZ, Paredes, R, Ribaudo, HJ, Svarovskaia, ES, Metzner, KJ, Kozal, MJ, Hullsiek, KH, Balduin, M, Jakobsen, MR, Geretti, AM, Thiebaut, R, Ostergaard, L, Masquelier, B, Johnson, JA, Miller, MD, Kuritzkes, DR (2011) Low-frequency HIV-1 drug resistance mutations and risk of NNRTI-based antiretroviral treatment failure: a systematic review and pooled analysis. </w:t>
        </w:r>
        <w:r w:rsidRPr="00851AA2">
          <w:rPr>
            <w:rFonts w:ascii="Cambria" w:hAnsi="Cambria"/>
            <w:i/>
            <w:noProof/>
            <w:rPrChange w:id="1643" w:author="Ram Shrestha" w:date="2013-11-25T13:32:00Z">
              <w:rPr/>
            </w:rPrChange>
          </w:rPr>
          <w:t>JAMA</w:t>
        </w:r>
        <w:r w:rsidRPr="00851AA2">
          <w:rPr>
            <w:rFonts w:ascii="Cambria" w:hAnsi="Cambria"/>
            <w:noProof/>
            <w:rPrChange w:id="1644" w:author="Ram Shrestha" w:date="2013-11-25T13:32:00Z">
              <w:rPr/>
            </w:rPrChange>
          </w:rPr>
          <w:t xml:space="preserve"> </w:t>
        </w:r>
        <w:r w:rsidRPr="00851AA2">
          <w:rPr>
            <w:rFonts w:ascii="Cambria" w:hAnsi="Cambria"/>
            <w:b/>
            <w:noProof/>
            <w:rPrChange w:id="1645" w:author="Ram Shrestha" w:date="2013-11-25T13:32:00Z">
              <w:rPr/>
            </w:rPrChange>
          </w:rPr>
          <w:t>305</w:t>
        </w:r>
        <w:r w:rsidRPr="00851AA2">
          <w:rPr>
            <w:rFonts w:ascii="Cambria" w:hAnsi="Cambria"/>
            <w:noProof/>
            <w:rPrChange w:id="1646" w:author="Ram Shrestha" w:date="2013-11-25T13:32:00Z">
              <w:rPr/>
            </w:rPrChange>
          </w:rPr>
          <w:t>: 1327-1335.</w:t>
        </w:r>
      </w:ins>
    </w:p>
    <w:p w14:paraId="481E452D" w14:textId="77777777" w:rsidR="00851AA2" w:rsidRPr="00851AA2" w:rsidRDefault="00851AA2">
      <w:pPr>
        <w:rPr>
          <w:ins w:id="1647" w:author="Ram Shrestha" w:date="2013-11-25T13:32:00Z"/>
          <w:rFonts w:ascii="Cambria" w:hAnsi="Cambria"/>
          <w:noProof/>
          <w:rPrChange w:id="1648" w:author="Ram Shrestha" w:date="2013-11-25T13:32:00Z">
            <w:rPr>
              <w:ins w:id="1649" w:author="Ram Shrestha" w:date="2013-11-25T13:32:00Z"/>
            </w:rPr>
          </w:rPrChange>
        </w:rPr>
        <w:pPrChange w:id="1650" w:author="Ram Shrestha" w:date="2013-11-25T13:32:00Z">
          <w:pPr>
            <w:ind w:left="720" w:hanging="720"/>
          </w:pPr>
        </w:pPrChange>
      </w:pPr>
      <w:ins w:id="1651" w:author="Ram Shrestha" w:date="2013-11-25T13:32:00Z">
        <w:r w:rsidRPr="00851AA2">
          <w:rPr>
            <w:rFonts w:ascii="Cambria" w:hAnsi="Cambria"/>
            <w:noProof/>
            <w:rPrChange w:id="1652" w:author="Ram Shrestha" w:date="2013-11-25T13:32:00Z">
              <w:rPr/>
            </w:rPrChange>
          </w:rPr>
          <w:t xml:space="preserve">Lockman, S, Shapiro, RL, Smeaton, LM, Wester, C, Thior, I, Stevens, L, Chand, F, Makhema, J, Moffat, C, Asmelash, A, Ndase, P, Arimi, P, van Widenfelt, E, Mazhani, L, Novitsky, V, Lagakos, S, Essex, M (2007) Response to antiretroviral therapy after a single, peripartum dose of nevirapine. </w:t>
        </w:r>
        <w:r w:rsidRPr="00851AA2">
          <w:rPr>
            <w:rFonts w:ascii="Cambria" w:hAnsi="Cambria"/>
            <w:i/>
            <w:noProof/>
            <w:rPrChange w:id="1653" w:author="Ram Shrestha" w:date="2013-11-25T13:32:00Z">
              <w:rPr/>
            </w:rPrChange>
          </w:rPr>
          <w:t>N Engl J Med</w:t>
        </w:r>
        <w:r w:rsidRPr="00851AA2">
          <w:rPr>
            <w:rFonts w:ascii="Cambria" w:hAnsi="Cambria"/>
            <w:noProof/>
            <w:rPrChange w:id="1654" w:author="Ram Shrestha" w:date="2013-11-25T13:32:00Z">
              <w:rPr/>
            </w:rPrChange>
          </w:rPr>
          <w:t xml:space="preserve"> </w:t>
        </w:r>
        <w:r w:rsidRPr="00851AA2">
          <w:rPr>
            <w:rFonts w:ascii="Cambria" w:hAnsi="Cambria"/>
            <w:b/>
            <w:noProof/>
            <w:rPrChange w:id="1655" w:author="Ram Shrestha" w:date="2013-11-25T13:32:00Z">
              <w:rPr/>
            </w:rPrChange>
          </w:rPr>
          <w:t>356</w:t>
        </w:r>
        <w:r w:rsidRPr="00851AA2">
          <w:rPr>
            <w:rFonts w:ascii="Cambria" w:hAnsi="Cambria"/>
            <w:noProof/>
            <w:rPrChange w:id="1656" w:author="Ram Shrestha" w:date="2013-11-25T13:32:00Z">
              <w:rPr/>
            </w:rPrChange>
          </w:rPr>
          <w:t>: 135-147.</w:t>
        </w:r>
      </w:ins>
    </w:p>
    <w:p w14:paraId="4C50B660" w14:textId="77777777" w:rsidR="00851AA2" w:rsidRPr="00851AA2" w:rsidRDefault="00851AA2">
      <w:pPr>
        <w:rPr>
          <w:ins w:id="1657" w:author="Ram Shrestha" w:date="2013-11-25T13:32:00Z"/>
          <w:rFonts w:ascii="Cambria" w:hAnsi="Cambria"/>
          <w:noProof/>
          <w:rPrChange w:id="1658" w:author="Ram Shrestha" w:date="2013-11-25T13:32:00Z">
            <w:rPr>
              <w:ins w:id="1659" w:author="Ram Shrestha" w:date="2013-11-25T13:32:00Z"/>
            </w:rPr>
          </w:rPrChange>
        </w:rPr>
        <w:pPrChange w:id="1660" w:author="Ram Shrestha" w:date="2013-11-25T13:32:00Z">
          <w:pPr>
            <w:ind w:left="720" w:hanging="720"/>
          </w:pPr>
        </w:pPrChange>
      </w:pPr>
      <w:ins w:id="1661" w:author="Ram Shrestha" w:date="2013-11-25T13:32:00Z">
        <w:r w:rsidRPr="00851AA2">
          <w:rPr>
            <w:rFonts w:ascii="Cambria" w:hAnsi="Cambria"/>
            <w:noProof/>
            <w:rPrChange w:id="1662" w:author="Ram Shrestha" w:date="2013-11-25T13:32:00Z">
              <w:rPr/>
            </w:rPrChange>
          </w:rPr>
          <w:t xml:space="preserve">Loman, NJ, Misra, RV, Dallman, TJ, Constantinidou, C, Gharbia, SE, Wain, J, Pallen, MJ (2012) Performance comparison of benchtop high-throughput sequencing platforms. </w:t>
        </w:r>
        <w:r w:rsidRPr="00851AA2">
          <w:rPr>
            <w:rFonts w:ascii="Cambria" w:hAnsi="Cambria"/>
            <w:i/>
            <w:noProof/>
            <w:rPrChange w:id="1663" w:author="Ram Shrestha" w:date="2013-11-25T13:32:00Z">
              <w:rPr/>
            </w:rPrChange>
          </w:rPr>
          <w:t>Nat Biotechnol</w:t>
        </w:r>
        <w:r w:rsidRPr="00851AA2">
          <w:rPr>
            <w:rFonts w:ascii="Cambria" w:hAnsi="Cambria"/>
            <w:noProof/>
            <w:rPrChange w:id="1664" w:author="Ram Shrestha" w:date="2013-11-25T13:32:00Z">
              <w:rPr/>
            </w:rPrChange>
          </w:rPr>
          <w:t xml:space="preserve"> </w:t>
        </w:r>
        <w:r w:rsidRPr="00851AA2">
          <w:rPr>
            <w:rFonts w:ascii="Cambria" w:hAnsi="Cambria"/>
            <w:b/>
            <w:noProof/>
            <w:rPrChange w:id="1665" w:author="Ram Shrestha" w:date="2013-11-25T13:32:00Z">
              <w:rPr/>
            </w:rPrChange>
          </w:rPr>
          <w:t>30</w:t>
        </w:r>
        <w:r w:rsidRPr="00851AA2">
          <w:rPr>
            <w:rFonts w:ascii="Cambria" w:hAnsi="Cambria"/>
            <w:noProof/>
            <w:rPrChange w:id="1666" w:author="Ram Shrestha" w:date="2013-11-25T13:32:00Z">
              <w:rPr/>
            </w:rPrChange>
          </w:rPr>
          <w:t>: 434-439.</w:t>
        </w:r>
      </w:ins>
    </w:p>
    <w:p w14:paraId="4F715159" w14:textId="77777777" w:rsidR="00851AA2" w:rsidRPr="00851AA2" w:rsidRDefault="00851AA2">
      <w:pPr>
        <w:rPr>
          <w:ins w:id="1667" w:author="Ram Shrestha" w:date="2013-11-25T13:32:00Z"/>
          <w:rFonts w:ascii="Cambria" w:hAnsi="Cambria"/>
          <w:noProof/>
          <w:rPrChange w:id="1668" w:author="Ram Shrestha" w:date="2013-11-25T13:32:00Z">
            <w:rPr>
              <w:ins w:id="1669" w:author="Ram Shrestha" w:date="2013-11-25T13:32:00Z"/>
            </w:rPr>
          </w:rPrChange>
        </w:rPr>
        <w:pPrChange w:id="1670" w:author="Ram Shrestha" w:date="2013-11-25T13:32:00Z">
          <w:pPr>
            <w:ind w:left="720" w:hanging="720"/>
          </w:pPr>
        </w:pPrChange>
      </w:pPr>
      <w:ins w:id="1671" w:author="Ram Shrestha" w:date="2013-11-25T13:32:00Z">
        <w:r w:rsidRPr="00851AA2">
          <w:rPr>
            <w:rFonts w:ascii="Cambria" w:hAnsi="Cambria"/>
            <w:noProof/>
            <w:rPrChange w:id="1672" w:author="Ram Shrestha" w:date="2013-11-25T13:32:00Z">
              <w:rPr/>
            </w:rPrChange>
          </w:rPr>
          <w:t xml:space="preserve">Loubser, S, Balfe, P, Sherman, G, Hammer, S, Kuhn, L, Morris, L (2006) Decay of K103N mutants in cellular DNA and plasma RNA after single-dose nevirapine to reduce mother-to-child HIV transmission. </w:t>
        </w:r>
        <w:r w:rsidRPr="00851AA2">
          <w:rPr>
            <w:rFonts w:ascii="Cambria" w:hAnsi="Cambria"/>
            <w:i/>
            <w:noProof/>
            <w:rPrChange w:id="1673" w:author="Ram Shrestha" w:date="2013-11-25T13:32:00Z">
              <w:rPr/>
            </w:rPrChange>
          </w:rPr>
          <w:t>AIDS</w:t>
        </w:r>
        <w:r w:rsidRPr="00851AA2">
          <w:rPr>
            <w:rFonts w:ascii="Cambria" w:hAnsi="Cambria"/>
            <w:noProof/>
            <w:rPrChange w:id="1674" w:author="Ram Shrestha" w:date="2013-11-25T13:32:00Z">
              <w:rPr/>
            </w:rPrChange>
          </w:rPr>
          <w:t xml:space="preserve"> </w:t>
        </w:r>
        <w:r w:rsidRPr="00851AA2">
          <w:rPr>
            <w:rFonts w:ascii="Cambria" w:hAnsi="Cambria"/>
            <w:b/>
            <w:noProof/>
            <w:rPrChange w:id="1675" w:author="Ram Shrestha" w:date="2013-11-25T13:32:00Z">
              <w:rPr/>
            </w:rPrChange>
          </w:rPr>
          <w:t>20</w:t>
        </w:r>
        <w:r w:rsidRPr="00851AA2">
          <w:rPr>
            <w:rFonts w:ascii="Cambria" w:hAnsi="Cambria"/>
            <w:noProof/>
            <w:rPrChange w:id="1676" w:author="Ram Shrestha" w:date="2013-11-25T13:32:00Z">
              <w:rPr/>
            </w:rPrChange>
          </w:rPr>
          <w:t>: 995-1002.</w:t>
        </w:r>
      </w:ins>
    </w:p>
    <w:p w14:paraId="494AA051" w14:textId="77777777" w:rsidR="00851AA2" w:rsidRPr="00851AA2" w:rsidRDefault="00851AA2">
      <w:pPr>
        <w:rPr>
          <w:ins w:id="1677" w:author="Ram Shrestha" w:date="2013-11-25T13:32:00Z"/>
          <w:rFonts w:ascii="Cambria" w:hAnsi="Cambria"/>
          <w:noProof/>
          <w:rPrChange w:id="1678" w:author="Ram Shrestha" w:date="2013-11-25T13:32:00Z">
            <w:rPr>
              <w:ins w:id="1679" w:author="Ram Shrestha" w:date="2013-11-25T13:32:00Z"/>
            </w:rPr>
          </w:rPrChange>
        </w:rPr>
        <w:pPrChange w:id="1680" w:author="Ram Shrestha" w:date="2013-11-25T13:32:00Z">
          <w:pPr>
            <w:ind w:left="720" w:hanging="720"/>
          </w:pPr>
        </w:pPrChange>
      </w:pPr>
      <w:ins w:id="1681" w:author="Ram Shrestha" w:date="2013-11-25T13:32:00Z">
        <w:r w:rsidRPr="00851AA2">
          <w:rPr>
            <w:rFonts w:ascii="Cambria" w:hAnsi="Cambria"/>
            <w:noProof/>
            <w:rPrChange w:id="1682" w:author="Ram Shrestha" w:date="2013-11-25T13:32:00Z">
              <w:rPr/>
            </w:rPrChange>
          </w:rPr>
          <w:t xml:space="preserve">Marseille, E, Kahn, JG, Mmiro, F, Guay, L, Musoke, P, Fowler, MG, Jackson, JB (1999) Cost effectiveness of single-dose nevirapine regimen for mothers and babies to decrease vertical HIV-1 transmission in sub-Saharan Africa. </w:t>
        </w:r>
        <w:r w:rsidRPr="00851AA2">
          <w:rPr>
            <w:rFonts w:ascii="Cambria" w:hAnsi="Cambria"/>
            <w:i/>
            <w:noProof/>
            <w:rPrChange w:id="1683" w:author="Ram Shrestha" w:date="2013-11-25T13:32:00Z">
              <w:rPr/>
            </w:rPrChange>
          </w:rPr>
          <w:t>Lancet</w:t>
        </w:r>
        <w:r w:rsidRPr="00851AA2">
          <w:rPr>
            <w:rFonts w:ascii="Cambria" w:hAnsi="Cambria"/>
            <w:noProof/>
            <w:rPrChange w:id="1684" w:author="Ram Shrestha" w:date="2013-11-25T13:32:00Z">
              <w:rPr/>
            </w:rPrChange>
          </w:rPr>
          <w:t xml:space="preserve"> </w:t>
        </w:r>
        <w:r w:rsidRPr="00851AA2">
          <w:rPr>
            <w:rFonts w:ascii="Cambria" w:hAnsi="Cambria"/>
            <w:b/>
            <w:noProof/>
            <w:rPrChange w:id="1685" w:author="Ram Shrestha" w:date="2013-11-25T13:32:00Z">
              <w:rPr/>
            </w:rPrChange>
          </w:rPr>
          <w:t>354</w:t>
        </w:r>
        <w:r w:rsidRPr="00851AA2">
          <w:rPr>
            <w:rFonts w:ascii="Cambria" w:hAnsi="Cambria"/>
            <w:noProof/>
            <w:rPrChange w:id="1686" w:author="Ram Shrestha" w:date="2013-11-25T13:32:00Z">
              <w:rPr/>
            </w:rPrChange>
          </w:rPr>
          <w:t>: 803-809.</w:t>
        </w:r>
      </w:ins>
    </w:p>
    <w:p w14:paraId="4EF52D39" w14:textId="77777777" w:rsidR="00851AA2" w:rsidRPr="00851AA2" w:rsidRDefault="00851AA2">
      <w:pPr>
        <w:rPr>
          <w:ins w:id="1687" w:author="Ram Shrestha" w:date="2013-11-25T13:32:00Z"/>
          <w:rFonts w:ascii="Cambria" w:hAnsi="Cambria"/>
          <w:noProof/>
          <w:rPrChange w:id="1688" w:author="Ram Shrestha" w:date="2013-11-25T13:32:00Z">
            <w:rPr>
              <w:ins w:id="1689" w:author="Ram Shrestha" w:date="2013-11-25T13:32:00Z"/>
            </w:rPr>
          </w:rPrChange>
        </w:rPr>
        <w:pPrChange w:id="1690" w:author="Ram Shrestha" w:date="2013-11-25T13:32:00Z">
          <w:pPr>
            <w:ind w:left="720" w:hanging="720"/>
          </w:pPr>
        </w:pPrChange>
      </w:pPr>
      <w:ins w:id="1691" w:author="Ram Shrestha" w:date="2013-11-25T13:32:00Z">
        <w:r w:rsidRPr="00851AA2">
          <w:rPr>
            <w:rFonts w:ascii="Cambria" w:hAnsi="Cambria"/>
            <w:noProof/>
            <w:rPrChange w:id="1692" w:author="Ram Shrestha" w:date="2013-11-25T13:32:00Z">
              <w:rPr/>
            </w:rPrChange>
          </w:rPr>
          <w:t xml:space="preserve">Martinson, NA, Morris, L, Gray, G, Moodley, D, Pillay, V, Cohen, S, Dhlamini, P, Puren, A, Bhayroo, S, Steyn, J, McIntyre, JA (2007) Selection and persistence of viral resistance in HIV-infected children after exposure to single-dose nevirapine. </w:t>
        </w:r>
        <w:r w:rsidRPr="00851AA2">
          <w:rPr>
            <w:rFonts w:ascii="Cambria" w:hAnsi="Cambria"/>
            <w:i/>
            <w:noProof/>
            <w:rPrChange w:id="1693" w:author="Ram Shrestha" w:date="2013-11-25T13:32:00Z">
              <w:rPr/>
            </w:rPrChange>
          </w:rPr>
          <w:t>J Acquir Immune Defic Syndr</w:t>
        </w:r>
        <w:r w:rsidRPr="00851AA2">
          <w:rPr>
            <w:rFonts w:ascii="Cambria" w:hAnsi="Cambria"/>
            <w:noProof/>
            <w:rPrChange w:id="1694" w:author="Ram Shrestha" w:date="2013-11-25T13:32:00Z">
              <w:rPr/>
            </w:rPrChange>
          </w:rPr>
          <w:t xml:space="preserve"> </w:t>
        </w:r>
        <w:r w:rsidRPr="00851AA2">
          <w:rPr>
            <w:rFonts w:ascii="Cambria" w:hAnsi="Cambria"/>
            <w:b/>
            <w:noProof/>
            <w:rPrChange w:id="1695" w:author="Ram Shrestha" w:date="2013-11-25T13:32:00Z">
              <w:rPr/>
            </w:rPrChange>
          </w:rPr>
          <w:t>44</w:t>
        </w:r>
        <w:r w:rsidRPr="00851AA2">
          <w:rPr>
            <w:rFonts w:ascii="Cambria" w:hAnsi="Cambria"/>
            <w:noProof/>
            <w:rPrChange w:id="1696" w:author="Ram Shrestha" w:date="2013-11-25T13:32:00Z">
              <w:rPr/>
            </w:rPrChange>
          </w:rPr>
          <w:t>: 148-153.</w:t>
        </w:r>
      </w:ins>
    </w:p>
    <w:p w14:paraId="2ED4CFD4" w14:textId="77777777" w:rsidR="00851AA2" w:rsidRPr="00851AA2" w:rsidRDefault="00851AA2">
      <w:pPr>
        <w:rPr>
          <w:ins w:id="1697" w:author="Ram Shrestha" w:date="2013-11-25T13:32:00Z"/>
          <w:rFonts w:ascii="Cambria" w:hAnsi="Cambria"/>
          <w:noProof/>
          <w:rPrChange w:id="1698" w:author="Ram Shrestha" w:date="2013-11-25T13:32:00Z">
            <w:rPr>
              <w:ins w:id="1699" w:author="Ram Shrestha" w:date="2013-11-25T13:32:00Z"/>
            </w:rPr>
          </w:rPrChange>
        </w:rPr>
        <w:pPrChange w:id="1700" w:author="Ram Shrestha" w:date="2013-11-25T13:32:00Z">
          <w:pPr>
            <w:ind w:left="720" w:hanging="720"/>
          </w:pPr>
        </w:pPrChange>
      </w:pPr>
      <w:ins w:id="1701" w:author="Ram Shrestha" w:date="2013-11-25T13:32:00Z">
        <w:r w:rsidRPr="00851AA2">
          <w:rPr>
            <w:rFonts w:ascii="Cambria" w:hAnsi="Cambria"/>
            <w:noProof/>
            <w:rPrChange w:id="1702" w:author="Ram Shrestha" w:date="2013-11-25T13:32:00Z">
              <w:rPr/>
            </w:rPrChange>
          </w:rPr>
          <w:t xml:space="preserve">Mirochnick, M, Fenton, T, Gagnier, P, Pav, J, Gwynne, M, Siminski, S, Sperling, RS, Beckerman, K, Jimenez, E, Yogev, R, Spector, SA, Sullivan, JL (1998) Pharmacokinetics of nevirapine in human immunodeficiency virus type 1-infected pregnant women and their neonates. Pediatric AIDS Clinical Trials Group Protocol 250 Team. </w:t>
        </w:r>
        <w:r w:rsidRPr="00851AA2">
          <w:rPr>
            <w:rFonts w:ascii="Cambria" w:hAnsi="Cambria"/>
            <w:i/>
            <w:noProof/>
            <w:rPrChange w:id="1703" w:author="Ram Shrestha" w:date="2013-11-25T13:32:00Z">
              <w:rPr/>
            </w:rPrChange>
          </w:rPr>
          <w:t>J Infect Dis</w:t>
        </w:r>
        <w:r w:rsidRPr="00851AA2">
          <w:rPr>
            <w:rFonts w:ascii="Cambria" w:hAnsi="Cambria"/>
            <w:noProof/>
            <w:rPrChange w:id="1704" w:author="Ram Shrestha" w:date="2013-11-25T13:32:00Z">
              <w:rPr/>
            </w:rPrChange>
          </w:rPr>
          <w:t xml:space="preserve"> </w:t>
        </w:r>
        <w:r w:rsidRPr="00851AA2">
          <w:rPr>
            <w:rFonts w:ascii="Cambria" w:hAnsi="Cambria"/>
            <w:b/>
            <w:noProof/>
            <w:rPrChange w:id="1705" w:author="Ram Shrestha" w:date="2013-11-25T13:32:00Z">
              <w:rPr/>
            </w:rPrChange>
          </w:rPr>
          <w:t>178</w:t>
        </w:r>
        <w:r w:rsidRPr="00851AA2">
          <w:rPr>
            <w:rFonts w:ascii="Cambria" w:hAnsi="Cambria"/>
            <w:noProof/>
            <w:rPrChange w:id="1706" w:author="Ram Shrestha" w:date="2013-11-25T13:32:00Z">
              <w:rPr/>
            </w:rPrChange>
          </w:rPr>
          <w:t>: 368-374.</w:t>
        </w:r>
      </w:ins>
    </w:p>
    <w:p w14:paraId="3535D5FA" w14:textId="77777777" w:rsidR="00851AA2" w:rsidRPr="00851AA2" w:rsidRDefault="00851AA2">
      <w:pPr>
        <w:rPr>
          <w:ins w:id="1707" w:author="Ram Shrestha" w:date="2013-11-25T13:32:00Z"/>
          <w:rFonts w:ascii="Cambria" w:hAnsi="Cambria"/>
          <w:noProof/>
          <w:rPrChange w:id="1708" w:author="Ram Shrestha" w:date="2013-11-25T13:32:00Z">
            <w:rPr>
              <w:ins w:id="1709" w:author="Ram Shrestha" w:date="2013-11-25T13:32:00Z"/>
            </w:rPr>
          </w:rPrChange>
        </w:rPr>
        <w:pPrChange w:id="1710" w:author="Ram Shrestha" w:date="2013-11-25T13:32:00Z">
          <w:pPr>
            <w:ind w:left="720" w:hanging="720"/>
          </w:pPr>
        </w:pPrChange>
      </w:pPr>
      <w:ins w:id="1711" w:author="Ram Shrestha" w:date="2013-11-25T13:32:00Z">
        <w:r w:rsidRPr="00851AA2">
          <w:rPr>
            <w:rFonts w:ascii="Cambria" w:hAnsi="Cambria"/>
            <w:noProof/>
            <w:rPrChange w:id="1712" w:author="Ram Shrestha" w:date="2013-11-25T13:32:00Z">
              <w:rPr/>
            </w:rPrChange>
          </w:rPr>
          <w:t xml:space="preserve">Mofenson, LM (1997) Mother-child HIV-1 transmission: Timing and determinants. </w:t>
        </w:r>
        <w:r w:rsidRPr="00851AA2">
          <w:rPr>
            <w:rFonts w:ascii="Cambria" w:hAnsi="Cambria"/>
            <w:i/>
            <w:noProof/>
            <w:rPrChange w:id="1713" w:author="Ram Shrestha" w:date="2013-11-25T13:32:00Z">
              <w:rPr/>
            </w:rPrChange>
          </w:rPr>
          <w:t>Obstet Gynecol Clin North Am</w:t>
        </w:r>
        <w:r w:rsidRPr="00851AA2">
          <w:rPr>
            <w:rFonts w:ascii="Cambria" w:hAnsi="Cambria"/>
            <w:noProof/>
            <w:rPrChange w:id="1714" w:author="Ram Shrestha" w:date="2013-11-25T13:32:00Z">
              <w:rPr/>
            </w:rPrChange>
          </w:rPr>
          <w:t xml:space="preserve"> </w:t>
        </w:r>
        <w:r w:rsidRPr="00851AA2">
          <w:rPr>
            <w:rFonts w:ascii="Cambria" w:hAnsi="Cambria"/>
            <w:b/>
            <w:noProof/>
            <w:rPrChange w:id="1715" w:author="Ram Shrestha" w:date="2013-11-25T13:32:00Z">
              <w:rPr/>
            </w:rPrChange>
          </w:rPr>
          <w:t>24</w:t>
        </w:r>
        <w:r w:rsidRPr="00851AA2">
          <w:rPr>
            <w:rFonts w:ascii="Cambria" w:hAnsi="Cambria"/>
            <w:noProof/>
            <w:rPrChange w:id="1716" w:author="Ram Shrestha" w:date="2013-11-25T13:32:00Z">
              <w:rPr/>
            </w:rPrChange>
          </w:rPr>
          <w:t>: 759-784.</w:t>
        </w:r>
      </w:ins>
    </w:p>
    <w:p w14:paraId="6D5EA91D" w14:textId="77777777" w:rsidR="00851AA2" w:rsidRPr="00851AA2" w:rsidRDefault="00851AA2">
      <w:pPr>
        <w:rPr>
          <w:ins w:id="1717" w:author="Ram Shrestha" w:date="2013-11-25T13:32:00Z"/>
          <w:rFonts w:ascii="Cambria" w:hAnsi="Cambria"/>
          <w:noProof/>
          <w:rPrChange w:id="1718" w:author="Ram Shrestha" w:date="2013-11-25T13:32:00Z">
            <w:rPr>
              <w:ins w:id="1719" w:author="Ram Shrestha" w:date="2013-11-25T13:32:00Z"/>
            </w:rPr>
          </w:rPrChange>
        </w:rPr>
        <w:pPrChange w:id="1720" w:author="Ram Shrestha" w:date="2013-11-25T13:32:00Z">
          <w:pPr>
            <w:ind w:left="720" w:hanging="720"/>
          </w:pPr>
        </w:pPrChange>
      </w:pPr>
      <w:ins w:id="1721" w:author="Ram Shrestha" w:date="2013-11-25T13:32:00Z">
        <w:r w:rsidRPr="00851AA2">
          <w:rPr>
            <w:rFonts w:ascii="Cambria" w:hAnsi="Cambria"/>
            <w:noProof/>
            <w:rPrChange w:id="1722" w:author="Ram Shrestha" w:date="2013-11-25T13:32:00Z">
              <w:rPr/>
            </w:rPrChange>
          </w:rPr>
          <w:t xml:space="preserve">Musoke, P, Guay, LA, Bagenda, D, Mirochnick, M, Nakabiito, C, Fleming, T, Elliott, T, Horton, S, Dransfield, K, Pav, JW, Murarka, A, Allen, M, Fowler, MG, Mofenson, L, Hom, D, Mmiro, F, Jackson, JB (1999) A phase I/II study of the safety and pharmacokinetics of nevirapine in HIV-1-infected pregnant Ugandan women and their neonates (HIVNET 006). </w:t>
        </w:r>
        <w:r w:rsidRPr="00851AA2">
          <w:rPr>
            <w:rFonts w:ascii="Cambria" w:hAnsi="Cambria"/>
            <w:i/>
            <w:noProof/>
            <w:rPrChange w:id="1723" w:author="Ram Shrestha" w:date="2013-11-25T13:32:00Z">
              <w:rPr/>
            </w:rPrChange>
          </w:rPr>
          <w:t>AIDS</w:t>
        </w:r>
        <w:r w:rsidRPr="00851AA2">
          <w:rPr>
            <w:rFonts w:ascii="Cambria" w:hAnsi="Cambria"/>
            <w:noProof/>
            <w:rPrChange w:id="1724" w:author="Ram Shrestha" w:date="2013-11-25T13:32:00Z">
              <w:rPr/>
            </w:rPrChange>
          </w:rPr>
          <w:t xml:space="preserve"> </w:t>
        </w:r>
        <w:r w:rsidRPr="00851AA2">
          <w:rPr>
            <w:rFonts w:ascii="Cambria" w:hAnsi="Cambria"/>
            <w:b/>
            <w:noProof/>
            <w:rPrChange w:id="1725" w:author="Ram Shrestha" w:date="2013-11-25T13:32:00Z">
              <w:rPr/>
            </w:rPrChange>
          </w:rPr>
          <w:t>13</w:t>
        </w:r>
        <w:r w:rsidRPr="00851AA2">
          <w:rPr>
            <w:rFonts w:ascii="Cambria" w:hAnsi="Cambria"/>
            <w:noProof/>
            <w:rPrChange w:id="1726" w:author="Ram Shrestha" w:date="2013-11-25T13:32:00Z">
              <w:rPr/>
            </w:rPrChange>
          </w:rPr>
          <w:t>: 479-486.</w:t>
        </w:r>
      </w:ins>
    </w:p>
    <w:p w14:paraId="638AC0CF" w14:textId="77777777" w:rsidR="00851AA2" w:rsidRPr="00851AA2" w:rsidRDefault="00851AA2">
      <w:pPr>
        <w:rPr>
          <w:ins w:id="1727" w:author="Ram Shrestha" w:date="2013-11-25T13:32:00Z"/>
          <w:rFonts w:ascii="Cambria" w:hAnsi="Cambria"/>
          <w:noProof/>
          <w:rPrChange w:id="1728" w:author="Ram Shrestha" w:date="2013-11-25T13:32:00Z">
            <w:rPr>
              <w:ins w:id="1729" w:author="Ram Shrestha" w:date="2013-11-25T13:32:00Z"/>
            </w:rPr>
          </w:rPrChange>
        </w:rPr>
        <w:pPrChange w:id="1730" w:author="Ram Shrestha" w:date="2013-11-25T13:32:00Z">
          <w:pPr>
            <w:ind w:left="720" w:hanging="720"/>
          </w:pPr>
        </w:pPrChange>
      </w:pPr>
      <w:ins w:id="1731" w:author="Ram Shrestha" w:date="2013-11-25T13:32:00Z">
        <w:r w:rsidRPr="00851AA2">
          <w:rPr>
            <w:rFonts w:ascii="Cambria" w:hAnsi="Cambria"/>
            <w:noProof/>
            <w:rPrChange w:id="1732" w:author="Ram Shrestha" w:date="2013-11-25T13:32:00Z">
              <w:rPr/>
            </w:rPrChange>
          </w:rPr>
          <w:t xml:space="preserve">Palmer, S, Boltz, V, Martinson, N, Maldarelli, F, Gray, G, McIntyre, J, Mellors, J, Morris, L, Coffin, J (2006) Persistence of nevirapine-resistant HIV-1 in women after single-dose nevirapine therapy for prevention of maternal-to-fetal HIV-1 transmission. </w:t>
        </w:r>
        <w:r w:rsidRPr="00851AA2">
          <w:rPr>
            <w:rFonts w:ascii="Cambria" w:hAnsi="Cambria"/>
            <w:i/>
            <w:noProof/>
            <w:rPrChange w:id="1733" w:author="Ram Shrestha" w:date="2013-11-25T13:32:00Z">
              <w:rPr/>
            </w:rPrChange>
          </w:rPr>
          <w:t>Proc Natl Acad Sci U S A</w:t>
        </w:r>
        <w:r w:rsidRPr="00851AA2">
          <w:rPr>
            <w:rFonts w:ascii="Cambria" w:hAnsi="Cambria"/>
            <w:noProof/>
            <w:rPrChange w:id="1734" w:author="Ram Shrestha" w:date="2013-11-25T13:32:00Z">
              <w:rPr/>
            </w:rPrChange>
          </w:rPr>
          <w:t xml:space="preserve"> </w:t>
        </w:r>
        <w:r w:rsidRPr="00851AA2">
          <w:rPr>
            <w:rFonts w:ascii="Cambria" w:hAnsi="Cambria"/>
            <w:b/>
            <w:noProof/>
            <w:rPrChange w:id="1735" w:author="Ram Shrestha" w:date="2013-11-25T13:32:00Z">
              <w:rPr/>
            </w:rPrChange>
          </w:rPr>
          <w:t>103</w:t>
        </w:r>
        <w:r w:rsidRPr="00851AA2">
          <w:rPr>
            <w:rFonts w:ascii="Cambria" w:hAnsi="Cambria"/>
            <w:noProof/>
            <w:rPrChange w:id="1736" w:author="Ram Shrestha" w:date="2013-11-25T13:32:00Z">
              <w:rPr/>
            </w:rPrChange>
          </w:rPr>
          <w:t>: 7094-7099.</w:t>
        </w:r>
      </w:ins>
    </w:p>
    <w:p w14:paraId="5D13A807" w14:textId="77777777" w:rsidR="00851AA2" w:rsidRPr="00851AA2" w:rsidRDefault="00851AA2">
      <w:pPr>
        <w:rPr>
          <w:ins w:id="1737" w:author="Ram Shrestha" w:date="2013-11-25T13:32:00Z"/>
          <w:rFonts w:ascii="Cambria" w:hAnsi="Cambria"/>
          <w:noProof/>
          <w:rPrChange w:id="1738" w:author="Ram Shrestha" w:date="2013-11-25T13:32:00Z">
            <w:rPr>
              <w:ins w:id="1739" w:author="Ram Shrestha" w:date="2013-11-25T13:32:00Z"/>
            </w:rPr>
          </w:rPrChange>
        </w:rPr>
        <w:pPrChange w:id="1740" w:author="Ram Shrestha" w:date="2013-11-25T13:32:00Z">
          <w:pPr>
            <w:ind w:left="720" w:hanging="720"/>
          </w:pPr>
        </w:pPrChange>
      </w:pPr>
      <w:ins w:id="1741" w:author="Ram Shrestha" w:date="2013-11-25T13:32:00Z">
        <w:r w:rsidRPr="00851AA2">
          <w:rPr>
            <w:rFonts w:ascii="Cambria" w:hAnsi="Cambria"/>
            <w:noProof/>
            <w:rPrChange w:id="1742" w:author="Ram Shrestha" w:date="2013-11-25T13:32:00Z">
              <w:rPr/>
            </w:rPrChange>
          </w:rPr>
          <w:t xml:space="preserve">Palmer, S, Kearney, M, Maldarelli, F, Halvas, EK, Bixby, CJ, Bazmi, H, Rock, D, Falloon, J, Davey, RT, Jr., Dewar, RL, Metcalf, JA, Hammer, S, Mellors, JW, Coffin, JM (2005) Multiple, linked human immunodeficiency virus type 1 drug resistance mutations in treatment-experienced patients are missed by standard genotype analysis. </w:t>
        </w:r>
        <w:r w:rsidRPr="00851AA2">
          <w:rPr>
            <w:rFonts w:ascii="Cambria" w:hAnsi="Cambria"/>
            <w:i/>
            <w:noProof/>
            <w:rPrChange w:id="1743" w:author="Ram Shrestha" w:date="2013-11-25T13:32:00Z">
              <w:rPr/>
            </w:rPrChange>
          </w:rPr>
          <w:t>J Clin Microbiol</w:t>
        </w:r>
        <w:r w:rsidRPr="00851AA2">
          <w:rPr>
            <w:rFonts w:ascii="Cambria" w:hAnsi="Cambria"/>
            <w:noProof/>
            <w:rPrChange w:id="1744" w:author="Ram Shrestha" w:date="2013-11-25T13:32:00Z">
              <w:rPr/>
            </w:rPrChange>
          </w:rPr>
          <w:t xml:space="preserve"> </w:t>
        </w:r>
        <w:r w:rsidRPr="00851AA2">
          <w:rPr>
            <w:rFonts w:ascii="Cambria" w:hAnsi="Cambria"/>
            <w:b/>
            <w:noProof/>
            <w:rPrChange w:id="1745" w:author="Ram Shrestha" w:date="2013-11-25T13:32:00Z">
              <w:rPr/>
            </w:rPrChange>
          </w:rPr>
          <w:t>43</w:t>
        </w:r>
        <w:r w:rsidRPr="00851AA2">
          <w:rPr>
            <w:rFonts w:ascii="Cambria" w:hAnsi="Cambria"/>
            <w:noProof/>
            <w:rPrChange w:id="1746" w:author="Ram Shrestha" w:date="2013-11-25T13:32:00Z">
              <w:rPr/>
            </w:rPrChange>
          </w:rPr>
          <w:t>: 406-413.</w:t>
        </w:r>
      </w:ins>
    </w:p>
    <w:p w14:paraId="562204C9" w14:textId="77777777" w:rsidR="00851AA2" w:rsidRPr="00851AA2" w:rsidRDefault="00851AA2">
      <w:pPr>
        <w:rPr>
          <w:ins w:id="1747" w:author="Ram Shrestha" w:date="2013-11-25T13:32:00Z"/>
          <w:rFonts w:ascii="Cambria" w:hAnsi="Cambria"/>
          <w:noProof/>
          <w:rPrChange w:id="1748" w:author="Ram Shrestha" w:date="2013-11-25T13:32:00Z">
            <w:rPr>
              <w:ins w:id="1749" w:author="Ram Shrestha" w:date="2013-11-25T13:32:00Z"/>
            </w:rPr>
          </w:rPrChange>
        </w:rPr>
        <w:pPrChange w:id="1750" w:author="Ram Shrestha" w:date="2013-11-25T13:32:00Z">
          <w:pPr>
            <w:ind w:left="720" w:hanging="720"/>
          </w:pPr>
        </w:pPrChange>
      </w:pPr>
      <w:ins w:id="1751" w:author="Ram Shrestha" w:date="2013-11-25T13:32:00Z">
        <w:r w:rsidRPr="00851AA2">
          <w:rPr>
            <w:rFonts w:ascii="Cambria" w:hAnsi="Cambria"/>
            <w:noProof/>
            <w:rPrChange w:id="1752" w:author="Ram Shrestha" w:date="2013-11-25T13:32:00Z">
              <w:rPr/>
            </w:rPrChange>
          </w:rPr>
          <w:t xml:space="preserve">Paquet, AC, Baxter, J, Weidler, J, Lie, Y, Lawrence, J, Kim, R, Bates, M, Coakley, E, Chappey, C (2011) Differences in reversion of resistance mutations to wild-type under structured treatment interruption and related increase in replication capacity. </w:t>
        </w:r>
        <w:r w:rsidRPr="00851AA2">
          <w:rPr>
            <w:rFonts w:ascii="Cambria" w:hAnsi="Cambria"/>
            <w:i/>
            <w:noProof/>
            <w:rPrChange w:id="1753" w:author="Ram Shrestha" w:date="2013-11-25T13:32:00Z">
              <w:rPr/>
            </w:rPrChange>
          </w:rPr>
          <w:t>PLoS One</w:t>
        </w:r>
        <w:r w:rsidRPr="00851AA2">
          <w:rPr>
            <w:rFonts w:ascii="Cambria" w:hAnsi="Cambria"/>
            <w:noProof/>
            <w:rPrChange w:id="1754" w:author="Ram Shrestha" w:date="2013-11-25T13:32:00Z">
              <w:rPr/>
            </w:rPrChange>
          </w:rPr>
          <w:t xml:space="preserve"> </w:t>
        </w:r>
        <w:r w:rsidRPr="00851AA2">
          <w:rPr>
            <w:rFonts w:ascii="Cambria" w:hAnsi="Cambria"/>
            <w:b/>
            <w:noProof/>
            <w:rPrChange w:id="1755" w:author="Ram Shrestha" w:date="2013-11-25T13:32:00Z">
              <w:rPr/>
            </w:rPrChange>
          </w:rPr>
          <w:t>6</w:t>
        </w:r>
        <w:r w:rsidRPr="00851AA2">
          <w:rPr>
            <w:rFonts w:ascii="Cambria" w:hAnsi="Cambria"/>
            <w:noProof/>
            <w:rPrChange w:id="1756" w:author="Ram Shrestha" w:date="2013-11-25T13:32:00Z">
              <w:rPr/>
            </w:rPrChange>
          </w:rPr>
          <w:t>: e14638.</w:t>
        </w:r>
      </w:ins>
    </w:p>
    <w:p w14:paraId="721E709A" w14:textId="77777777" w:rsidR="00851AA2" w:rsidRPr="00851AA2" w:rsidRDefault="00851AA2">
      <w:pPr>
        <w:rPr>
          <w:ins w:id="1757" w:author="Ram Shrestha" w:date="2013-11-25T13:32:00Z"/>
          <w:rFonts w:ascii="Cambria" w:hAnsi="Cambria"/>
          <w:noProof/>
          <w:rPrChange w:id="1758" w:author="Ram Shrestha" w:date="2013-11-25T13:32:00Z">
            <w:rPr>
              <w:ins w:id="1759" w:author="Ram Shrestha" w:date="2013-11-25T13:32:00Z"/>
            </w:rPr>
          </w:rPrChange>
        </w:rPr>
        <w:pPrChange w:id="1760" w:author="Ram Shrestha" w:date="2013-11-25T13:32:00Z">
          <w:pPr>
            <w:ind w:left="720" w:hanging="720"/>
          </w:pPr>
        </w:pPrChange>
      </w:pPr>
      <w:ins w:id="1761" w:author="Ram Shrestha" w:date="2013-11-25T13:32:00Z">
        <w:r w:rsidRPr="00851AA2">
          <w:rPr>
            <w:rFonts w:ascii="Cambria" w:hAnsi="Cambria"/>
            <w:noProof/>
            <w:rPrChange w:id="1762" w:author="Ram Shrestha" w:date="2013-11-25T13:32:00Z">
              <w:rPr/>
            </w:rPrChange>
          </w:rPr>
          <w:t xml:space="preserve">Paredes, R, Lalama, CM, Ribaudo, HJ, Schackman, BR, Shikuma, C, Giguel, F, Meyer, WA, 3rd, Johnson, VA, Fiscus, SA, D'Aquila, RT, Gulick, RM, Kuritzkes, DR (2010) Pre-existing minority drug-resistant HIV-1 variants, adherence, and risk of antiretroviral treatment failure. </w:t>
        </w:r>
        <w:r w:rsidRPr="00851AA2">
          <w:rPr>
            <w:rFonts w:ascii="Cambria" w:hAnsi="Cambria"/>
            <w:i/>
            <w:noProof/>
            <w:rPrChange w:id="1763" w:author="Ram Shrestha" w:date="2013-11-25T13:32:00Z">
              <w:rPr/>
            </w:rPrChange>
          </w:rPr>
          <w:t>J Infect Dis</w:t>
        </w:r>
        <w:r w:rsidRPr="00851AA2">
          <w:rPr>
            <w:rFonts w:ascii="Cambria" w:hAnsi="Cambria"/>
            <w:noProof/>
            <w:rPrChange w:id="1764" w:author="Ram Shrestha" w:date="2013-11-25T13:32:00Z">
              <w:rPr/>
            </w:rPrChange>
          </w:rPr>
          <w:t xml:space="preserve"> </w:t>
        </w:r>
        <w:r w:rsidRPr="00851AA2">
          <w:rPr>
            <w:rFonts w:ascii="Cambria" w:hAnsi="Cambria"/>
            <w:b/>
            <w:noProof/>
            <w:rPrChange w:id="1765" w:author="Ram Shrestha" w:date="2013-11-25T13:32:00Z">
              <w:rPr/>
            </w:rPrChange>
          </w:rPr>
          <w:t>201</w:t>
        </w:r>
        <w:r w:rsidRPr="00851AA2">
          <w:rPr>
            <w:rFonts w:ascii="Cambria" w:hAnsi="Cambria"/>
            <w:noProof/>
            <w:rPrChange w:id="1766" w:author="Ram Shrestha" w:date="2013-11-25T13:32:00Z">
              <w:rPr/>
            </w:rPrChange>
          </w:rPr>
          <w:t>: 662-671.</w:t>
        </w:r>
      </w:ins>
    </w:p>
    <w:p w14:paraId="14D2BF21" w14:textId="77777777" w:rsidR="00851AA2" w:rsidRPr="00851AA2" w:rsidRDefault="00851AA2">
      <w:pPr>
        <w:rPr>
          <w:ins w:id="1767" w:author="Ram Shrestha" w:date="2013-11-25T13:32:00Z"/>
          <w:rFonts w:ascii="Cambria" w:hAnsi="Cambria"/>
          <w:noProof/>
          <w:rPrChange w:id="1768" w:author="Ram Shrestha" w:date="2013-11-25T13:32:00Z">
            <w:rPr>
              <w:ins w:id="1769" w:author="Ram Shrestha" w:date="2013-11-25T13:32:00Z"/>
            </w:rPr>
          </w:rPrChange>
        </w:rPr>
        <w:pPrChange w:id="1770" w:author="Ram Shrestha" w:date="2013-11-25T13:32:00Z">
          <w:pPr>
            <w:ind w:left="720" w:hanging="720"/>
          </w:pPr>
        </w:pPrChange>
      </w:pPr>
      <w:ins w:id="1771" w:author="Ram Shrestha" w:date="2013-11-25T13:32:00Z">
        <w:r w:rsidRPr="00851AA2">
          <w:rPr>
            <w:rFonts w:ascii="Cambria" w:hAnsi="Cambria"/>
            <w:noProof/>
            <w:rPrChange w:id="1772" w:author="Ram Shrestha" w:date="2013-11-25T13:32:00Z">
              <w:rPr/>
            </w:rPrChange>
          </w:rPr>
          <w:t xml:space="preserve">Richman, DD, Havlir, D, Corbeil, J, Looney, D, Ignacio, C, Spector, SA, Sullivan, J, Cheeseman, S, Barringer, K, Pauletti, D, et al. (1994) Nevirapine resistance mutations of human immunodeficiency virus type 1 selected during therapy. </w:t>
        </w:r>
        <w:r w:rsidRPr="00851AA2">
          <w:rPr>
            <w:rFonts w:ascii="Cambria" w:hAnsi="Cambria"/>
            <w:i/>
            <w:noProof/>
            <w:rPrChange w:id="1773" w:author="Ram Shrestha" w:date="2013-11-25T13:32:00Z">
              <w:rPr/>
            </w:rPrChange>
          </w:rPr>
          <w:t>J Virol</w:t>
        </w:r>
        <w:r w:rsidRPr="00851AA2">
          <w:rPr>
            <w:rFonts w:ascii="Cambria" w:hAnsi="Cambria"/>
            <w:noProof/>
            <w:rPrChange w:id="1774" w:author="Ram Shrestha" w:date="2013-11-25T13:32:00Z">
              <w:rPr/>
            </w:rPrChange>
          </w:rPr>
          <w:t xml:space="preserve"> </w:t>
        </w:r>
        <w:r w:rsidRPr="00851AA2">
          <w:rPr>
            <w:rFonts w:ascii="Cambria" w:hAnsi="Cambria"/>
            <w:b/>
            <w:noProof/>
            <w:rPrChange w:id="1775" w:author="Ram Shrestha" w:date="2013-11-25T13:32:00Z">
              <w:rPr/>
            </w:rPrChange>
          </w:rPr>
          <w:t>68</w:t>
        </w:r>
        <w:r w:rsidRPr="00851AA2">
          <w:rPr>
            <w:rFonts w:ascii="Cambria" w:hAnsi="Cambria"/>
            <w:noProof/>
            <w:rPrChange w:id="1776" w:author="Ram Shrestha" w:date="2013-11-25T13:32:00Z">
              <w:rPr/>
            </w:rPrChange>
          </w:rPr>
          <w:t>: 1660-1666.</w:t>
        </w:r>
      </w:ins>
    </w:p>
    <w:p w14:paraId="73FB2023" w14:textId="77777777" w:rsidR="00851AA2" w:rsidRPr="00851AA2" w:rsidRDefault="00851AA2">
      <w:pPr>
        <w:rPr>
          <w:ins w:id="1777" w:author="Ram Shrestha" w:date="2013-11-25T13:32:00Z"/>
          <w:rFonts w:ascii="Cambria" w:hAnsi="Cambria"/>
          <w:noProof/>
          <w:rPrChange w:id="1778" w:author="Ram Shrestha" w:date="2013-11-25T13:32:00Z">
            <w:rPr>
              <w:ins w:id="1779" w:author="Ram Shrestha" w:date="2013-11-25T13:32:00Z"/>
            </w:rPr>
          </w:rPrChange>
        </w:rPr>
        <w:pPrChange w:id="1780" w:author="Ram Shrestha" w:date="2013-11-25T13:32:00Z">
          <w:pPr>
            <w:ind w:left="720" w:hanging="720"/>
          </w:pPr>
        </w:pPrChange>
      </w:pPr>
      <w:ins w:id="1781" w:author="Ram Shrestha" w:date="2013-11-25T13:32:00Z">
        <w:r w:rsidRPr="00851AA2">
          <w:rPr>
            <w:rFonts w:ascii="Cambria" w:hAnsi="Cambria"/>
            <w:noProof/>
            <w:rPrChange w:id="1782" w:author="Ram Shrestha" w:date="2013-11-25T13:32:00Z">
              <w:rPr/>
            </w:rPrChange>
          </w:rPr>
          <w:t xml:space="preserve">Rosenbloom, DI, Hill, AL, Rabi, SA, Siliciano, RF, Nowak, MA (2012) Antiretroviral dynamics determines HIV evolution and predicts therapy outcome. </w:t>
        </w:r>
        <w:r w:rsidRPr="00851AA2">
          <w:rPr>
            <w:rFonts w:ascii="Cambria" w:hAnsi="Cambria"/>
            <w:i/>
            <w:noProof/>
            <w:rPrChange w:id="1783" w:author="Ram Shrestha" w:date="2013-11-25T13:32:00Z">
              <w:rPr/>
            </w:rPrChange>
          </w:rPr>
          <w:t>Nat Med</w:t>
        </w:r>
        <w:r w:rsidRPr="00851AA2">
          <w:rPr>
            <w:rFonts w:ascii="Cambria" w:hAnsi="Cambria"/>
            <w:noProof/>
            <w:rPrChange w:id="1784" w:author="Ram Shrestha" w:date="2013-11-25T13:32:00Z">
              <w:rPr/>
            </w:rPrChange>
          </w:rPr>
          <w:t xml:space="preserve"> </w:t>
        </w:r>
        <w:r w:rsidRPr="00851AA2">
          <w:rPr>
            <w:rFonts w:ascii="Cambria" w:hAnsi="Cambria"/>
            <w:b/>
            <w:noProof/>
            <w:rPrChange w:id="1785" w:author="Ram Shrestha" w:date="2013-11-25T13:32:00Z">
              <w:rPr/>
            </w:rPrChange>
          </w:rPr>
          <w:t>18</w:t>
        </w:r>
        <w:r w:rsidRPr="00851AA2">
          <w:rPr>
            <w:rFonts w:ascii="Cambria" w:hAnsi="Cambria"/>
            <w:noProof/>
            <w:rPrChange w:id="1786" w:author="Ram Shrestha" w:date="2013-11-25T13:32:00Z">
              <w:rPr/>
            </w:rPrChange>
          </w:rPr>
          <w:t>: 1378-1385.</w:t>
        </w:r>
      </w:ins>
    </w:p>
    <w:p w14:paraId="040CE60A" w14:textId="77777777" w:rsidR="00851AA2" w:rsidRPr="00851AA2" w:rsidRDefault="00851AA2">
      <w:pPr>
        <w:rPr>
          <w:ins w:id="1787" w:author="Ram Shrestha" w:date="2013-11-25T13:32:00Z"/>
          <w:rFonts w:ascii="Cambria" w:hAnsi="Cambria"/>
          <w:noProof/>
          <w:rPrChange w:id="1788" w:author="Ram Shrestha" w:date="2013-11-25T13:32:00Z">
            <w:rPr>
              <w:ins w:id="1789" w:author="Ram Shrestha" w:date="2013-11-25T13:32:00Z"/>
            </w:rPr>
          </w:rPrChange>
        </w:rPr>
        <w:pPrChange w:id="1790" w:author="Ram Shrestha" w:date="2013-11-25T13:32:00Z">
          <w:pPr>
            <w:ind w:left="720" w:hanging="720"/>
          </w:pPr>
        </w:pPrChange>
      </w:pPr>
      <w:ins w:id="1791" w:author="Ram Shrestha" w:date="2013-11-25T13:32:00Z">
        <w:r w:rsidRPr="00851AA2">
          <w:rPr>
            <w:rFonts w:ascii="Cambria" w:hAnsi="Cambria"/>
            <w:noProof/>
            <w:rPrChange w:id="1792" w:author="Ram Shrestha" w:date="2013-11-25T13:32:00Z">
              <w:rPr/>
            </w:rPrChange>
          </w:rPr>
          <w:t xml:space="preserve">Rowley, CF, Boutwell, CL, Lee, EJ, MacLeod, IJ, Ribaudo, HJ, Essex, M, Lockman, S (2010) Ultrasensitive detection of minor drug-resistant variants for HIV after nevirapine exposure using allele-specific PCR: clinical significance. </w:t>
        </w:r>
        <w:r w:rsidRPr="00851AA2">
          <w:rPr>
            <w:rFonts w:ascii="Cambria" w:hAnsi="Cambria"/>
            <w:i/>
            <w:noProof/>
            <w:rPrChange w:id="1793" w:author="Ram Shrestha" w:date="2013-11-25T13:32:00Z">
              <w:rPr/>
            </w:rPrChange>
          </w:rPr>
          <w:t>AIDS Res Hum Retroviruses</w:t>
        </w:r>
        <w:r w:rsidRPr="00851AA2">
          <w:rPr>
            <w:rFonts w:ascii="Cambria" w:hAnsi="Cambria"/>
            <w:noProof/>
            <w:rPrChange w:id="1794" w:author="Ram Shrestha" w:date="2013-11-25T13:32:00Z">
              <w:rPr/>
            </w:rPrChange>
          </w:rPr>
          <w:t xml:space="preserve"> </w:t>
        </w:r>
        <w:r w:rsidRPr="00851AA2">
          <w:rPr>
            <w:rFonts w:ascii="Cambria" w:hAnsi="Cambria"/>
            <w:b/>
            <w:noProof/>
            <w:rPrChange w:id="1795" w:author="Ram Shrestha" w:date="2013-11-25T13:32:00Z">
              <w:rPr/>
            </w:rPrChange>
          </w:rPr>
          <w:t>26</w:t>
        </w:r>
        <w:r w:rsidRPr="00851AA2">
          <w:rPr>
            <w:rFonts w:ascii="Cambria" w:hAnsi="Cambria"/>
            <w:noProof/>
            <w:rPrChange w:id="1796" w:author="Ram Shrestha" w:date="2013-11-25T13:32:00Z">
              <w:rPr/>
            </w:rPrChange>
          </w:rPr>
          <w:t>: 293-300.</w:t>
        </w:r>
      </w:ins>
    </w:p>
    <w:p w14:paraId="7DE1C2E7" w14:textId="77777777" w:rsidR="00851AA2" w:rsidRPr="00851AA2" w:rsidRDefault="00851AA2">
      <w:pPr>
        <w:rPr>
          <w:ins w:id="1797" w:author="Ram Shrestha" w:date="2013-11-25T13:32:00Z"/>
          <w:rFonts w:ascii="Cambria" w:hAnsi="Cambria"/>
          <w:noProof/>
          <w:rPrChange w:id="1798" w:author="Ram Shrestha" w:date="2013-11-25T13:32:00Z">
            <w:rPr>
              <w:ins w:id="1799" w:author="Ram Shrestha" w:date="2013-11-25T13:32:00Z"/>
            </w:rPr>
          </w:rPrChange>
        </w:rPr>
        <w:pPrChange w:id="1800" w:author="Ram Shrestha" w:date="2013-11-25T13:32:00Z">
          <w:pPr>
            <w:ind w:left="720" w:hanging="720"/>
          </w:pPr>
        </w:pPrChange>
      </w:pPr>
      <w:ins w:id="1801" w:author="Ram Shrestha" w:date="2013-11-25T13:32:00Z">
        <w:r w:rsidRPr="00851AA2">
          <w:rPr>
            <w:rFonts w:ascii="Cambria" w:hAnsi="Cambria"/>
            <w:noProof/>
            <w:rPrChange w:id="1802" w:author="Ram Shrestha" w:date="2013-11-25T13:32:00Z">
              <w:rPr/>
            </w:rPrChange>
          </w:rPr>
          <w:t xml:space="preserve">Sanne, I, Orrell, C, Fox, MP, Conradie, F, Ive, P, Zeinecker, J, Cornell, M, Heiberg, C, Ingram, C, Panchia, R, Rassool, M, Gonin, R, Stevens, W, Truter, H, Dehlinger, M, van der Horst, C, McIntyre, J, Wood, R (2010) Nurse versus doctor management of HIV-infected patients receiving antiretroviral therapy (CIPRA-SA): a randomised non-inferiority trial. </w:t>
        </w:r>
        <w:r w:rsidRPr="00851AA2">
          <w:rPr>
            <w:rFonts w:ascii="Cambria" w:hAnsi="Cambria"/>
            <w:i/>
            <w:noProof/>
            <w:rPrChange w:id="1803" w:author="Ram Shrestha" w:date="2013-11-25T13:32:00Z">
              <w:rPr/>
            </w:rPrChange>
          </w:rPr>
          <w:t>Lancet</w:t>
        </w:r>
        <w:r w:rsidRPr="00851AA2">
          <w:rPr>
            <w:rFonts w:ascii="Cambria" w:hAnsi="Cambria"/>
            <w:noProof/>
            <w:rPrChange w:id="1804" w:author="Ram Shrestha" w:date="2013-11-25T13:32:00Z">
              <w:rPr/>
            </w:rPrChange>
          </w:rPr>
          <w:t xml:space="preserve"> </w:t>
        </w:r>
        <w:r w:rsidRPr="00851AA2">
          <w:rPr>
            <w:rFonts w:ascii="Cambria" w:hAnsi="Cambria"/>
            <w:b/>
            <w:noProof/>
            <w:rPrChange w:id="1805" w:author="Ram Shrestha" w:date="2013-11-25T13:32:00Z">
              <w:rPr/>
            </w:rPrChange>
          </w:rPr>
          <w:t>376</w:t>
        </w:r>
        <w:r w:rsidRPr="00851AA2">
          <w:rPr>
            <w:rFonts w:ascii="Cambria" w:hAnsi="Cambria"/>
            <w:noProof/>
            <w:rPrChange w:id="1806" w:author="Ram Shrestha" w:date="2013-11-25T13:32:00Z">
              <w:rPr/>
            </w:rPrChange>
          </w:rPr>
          <w:t>: 33-40.</w:t>
        </w:r>
      </w:ins>
    </w:p>
    <w:p w14:paraId="58FF1DBD" w14:textId="77777777" w:rsidR="00851AA2" w:rsidRPr="00851AA2" w:rsidRDefault="00851AA2">
      <w:pPr>
        <w:rPr>
          <w:ins w:id="1807" w:author="Ram Shrestha" w:date="2013-11-25T13:32:00Z"/>
          <w:rFonts w:ascii="Cambria" w:hAnsi="Cambria"/>
          <w:noProof/>
          <w:rPrChange w:id="1808" w:author="Ram Shrestha" w:date="2013-11-25T13:32:00Z">
            <w:rPr>
              <w:ins w:id="1809" w:author="Ram Shrestha" w:date="2013-11-25T13:32:00Z"/>
            </w:rPr>
          </w:rPrChange>
        </w:rPr>
        <w:pPrChange w:id="1810" w:author="Ram Shrestha" w:date="2013-11-25T13:32:00Z">
          <w:pPr>
            <w:ind w:left="720" w:hanging="720"/>
          </w:pPr>
        </w:pPrChange>
      </w:pPr>
      <w:ins w:id="1811" w:author="Ram Shrestha" w:date="2013-11-25T13:32:00Z">
        <w:r w:rsidRPr="00851AA2">
          <w:rPr>
            <w:rFonts w:ascii="Cambria" w:hAnsi="Cambria"/>
            <w:noProof/>
            <w:rPrChange w:id="1812" w:author="Ram Shrestha" w:date="2013-11-25T13:32:00Z">
              <w:rPr/>
            </w:rPrChange>
          </w:rPr>
          <w:t xml:space="preserve">Schuurman, R, Demeter, L, Reichelderfer, P, Tijnagel, J, de Groot, T, Boucher, C (1999) Worldwide evaluation of DNA sequencing approaches for identification of drug resistance mutations in the human immunodeficiency virus type 1 reverse transcriptase. </w:t>
        </w:r>
        <w:r w:rsidRPr="00851AA2">
          <w:rPr>
            <w:rFonts w:ascii="Cambria" w:hAnsi="Cambria"/>
            <w:i/>
            <w:noProof/>
            <w:rPrChange w:id="1813" w:author="Ram Shrestha" w:date="2013-11-25T13:32:00Z">
              <w:rPr/>
            </w:rPrChange>
          </w:rPr>
          <w:t>J Clin Microbiol</w:t>
        </w:r>
        <w:r w:rsidRPr="00851AA2">
          <w:rPr>
            <w:rFonts w:ascii="Cambria" w:hAnsi="Cambria"/>
            <w:noProof/>
            <w:rPrChange w:id="1814" w:author="Ram Shrestha" w:date="2013-11-25T13:32:00Z">
              <w:rPr/>
            </w:rPrChange>
          </w:rPr>
          <w:t xml:space="preserve"> </w:t>
        </w:r>
        <w:r w:rsidRPr="00851AA2">
          <w:rPr>
            <w:rFonts w:ascii="Cambria" w:hAnsi="Cambria"/>
            <w:b/>
            <w:noProof/>
            <w:rPrChange w:id="1815" w:author="Ram Shrestha" w:date="2013-11-25T13:32:00Z">
              <w:rPr/>
            </w:rPrChange>
          </w:rPr>
          <w:t>37</w:t>
        </w:r>
        <w:r w:rsidRPr="00851AA2">
          <w:rPr>
            <w:rFonts w:ascii="Cambria" w:hAnsi="Cambria"/>
            <w:noProof/>
            <w:rPrChange w:id="1816" w:author="Ram Shrestha" w:date="2013-11-25T13:32:00Z">
              <w:rPr/>
            </w:rPrChange>
          </w:rPr>
          <w:t>: 2291-2296.</w:t>
        </w:r>
      </w:ins>
    </w:p>
    <w:p w14:paraId="4E24C562" w14:textId="77777777" w:rsidR="00851AA2" w:rsidRPr="00851AA2" w:rsidRDefault="00851AA2">
      <w:pPr>
        <w:rPr>
          <w:ins w:id="1817" w:author="Ram Shrestha" w:date="2013-11-25T13:32:00Z"/>
          <w:rFonts w:ascii="Cambria" w:hAnsi="Cambria"/>
          <w:noProof/>
          <w:rPrChange w:id="1818" w:author="Ram Shrestha" w:date="2013-11-25T13:32:00Z">
            <w:rPr>
              <w:ins w:id="1819" w:author="Ram Shrestha" w:date="2013-11-25T13:32:00Z"/>
            </w:rPr>
          </w:rPrChange>
        </w:rPr>
        <w:pPrChange w:id="1820" w:author="Ram Shrestha" w:date="2013-11-25T13:32:00Z">
          <w:pPr>
            <w:ind w:left="720" w:hanging="720"/>
          </w:pPr>
        </w:pPrChange>
      </w:pPr>
      <w:ins w:id="1821" w:author="Ram Shrestha" w:date="2013-11-25T13:32:00Z">
        <w:r w:rsidRPr="00851AA2">
          <w:rPr>
            <w:rFonts w:ascii="Cambria" w:hAnsi="Cambria"/>
            <w:noProof/>
            <w:rPrChange w:id="1822" w:author="Ram Shrestha" w:date="2013-11-25T13:32:00Z">
              <w:rPr/>
            </w:rPrChange>
          </w:rPr>
          <w:t xml:space="preserve">Shapiro, RL, Hughes, MD, Ogwu, A, Kitch, D, Lockman, S, Moffat, C, Makhema, J, Moyo, S, Thior, I, McIntosh, K, van Widenfelt, E, Leidner, J, Powis, K, Asmelash, A, Tumbare, E, Zwerski, S, Sharma, U, Handelsman, E, Mburu, K, Jayeoba, O, Moko, E, Souda, S, Lubega, E, Akhtar, M, Wester, C, Tuomola, R, Snowden, W, Martinez-Tristani, M, Mazhani, L, Essex, M (2010) Antiretroviral regimens in pregnancy and breast-feeding in Botswana. </w:t>
        </w:r>
        <w:r w:rsidRPr="00851AA2">
          <w:rPr>
            <w:rFonts w:ascii="Cambria" w:hAnsi="Cambria"/>
            <w:i/>
            <w:noProof/>
            <w:rPrChange w:id="1823" w:author="Ram Shrestha" w:date="2013-11-25T13:32:00Z">
              <w:rPr/>
            </w:rPrChange>
          </w:rPr>
          <w:t>N Engl J Med</w:t>
        </w:r>
        <w:r w:rsidRPr="00851AA2">
          <w:rPr>
            <w:rFonts w:ascii="Cambria" w:hAnsi="Cambria"/>
            <w:noProof/>
            <w:rPrChange w:id="1824" w:author="Ram Shrestha" w:date="2013-11-25T13:32:00Z">
              <w:rPr/>
            </w:rPrChange>
          </w:rPr>
          <w:t xml:space="preserve"> </w:t>
        </w:r>
        <w:r w:rsidRPr="00851AA2">
          <w:rPr>
            <w:rFonts w:ascii="Cambria" w:hAnsi="Cambria"/>
            <w:b/>
            <w:noProof/>
            <w:rPrChange w:id="1825" w:author="Ram Shrestha" w:date="2013-11-25T13:32:00Z">
              <w:rPr/>
            </w:rPrChange>
          </w:rPr>
          <w:t>362</w:t>
        </w:r>
        <w:r w:rsidRPr="00851AA2">
          <w:rPr>
            <w:rFonts w:ascii="Cambria" w:hAnsi="Cambria"/>
            <w:noProof/>
            <w:rPrChange w:id="1826" w:author="Ram Shrestha" w:date="2013-11-25T13:32:00Z">
              <w:rPr/>
            </w:rPrChange>
          </w:rPr>
          <w:t>: 2282-2294.</w:t>
        </w:r>
      </w:ins>
    </w:p>
    <w:p w14:paraId="73B525C0" w14:textId="77777777" w:rsidR="00851AA2" w:rsidRPr="00851AA2" w:rsidRDefault="00851AA2">
      <w:pPr>
        <w:rPr>
          <w:ins w:id="1827" w:author="Ram Shrestha" w:date="2013-11-25T13:32:00Z"/>
          <w:rFonts w:ascii="Cambria" w:hAnsi="Cambria"/>
          <w:noProof/>
          <w:rPrChange w:id="1828" w:author="Ram Shrestha" w:date="2013-11-25T13:32:00Z">
            <w:rPr>
              <w:ins w:id="1829" w:author="Ram Shrestha" w:date="2013-11-25T13:32:00Z"/>
            </w:rPr>
          </w:rPrChange>
        </w:rPr>
        <w:pPrChange w:id="1830" w:author="Ram Shrestha" w:date="2013-11-25T13:32:00Z">
          <w:pPr>
            <w:ind w:left="720" w:hanging="720"/>
          </w:pPr>
        </w:pPrChange>
      </w:pPr>
      <w:ins w:id="1831" w:author="Ram Shrestha" w:date="2013-11-25T13:32:00Z">
        <w:r w:rsidRPr="00851AA2">
          <w:rPr>
            <w:rFonts w:ascii="Cambria" w:hAnsi="Cambria"/>
            <w:noProof/>
            <w:rPrChange w:id="1832" w:author="Ram Shrestha" w:date="2013-11-25T13:32:00Z">
              <w:rPr/>
            </w:rPrChange>
          </w:rPr>
          <w:t xml:space="preserve">Simen, BB, Simons, JF, Hullsiek, KH, Novak, RM, MacArthur, RD, Baxter, JD, Huang, C, Lubeski, C, Turenchalk, GS, Braverman, MS, Desany, B, Rothberg, JM, Egholm, M (2009a) Low-Abundance Drug-Resistant Viral Variants in Chronically HIV-Infected, Antiretroviral Treatment–Naive Patients Significantly Impact Treatment Outcomes. </w:t>
        </w:r>
        <w:r w:rsidRPr="00851AA2">
          <w:rPr>
            <w:rFonts w:ascii="Cambria" w:hAnsi="Cambria"/>
            <w:i/>
            <w:noProof/>
            <w:rPrChange w:id="1833" w:author="Ram Shrestha" w:date="2013-11-25T13:32:00Z">
              <w:rPr/>
            </w:rPrChange>
          </w:rPr>
          <w:t>Journal of Infectious Diseases</w:t>
        </w:r>
        <w:r w:rsidRPr="00851AA2">
          <w:rPr>
            <w:rFonts w:ascii="Cambria" w:hAnsi="Cambria"/>
            <w:noProof/>
            <w:rPrChange w:id="1834" w:author="Ram Shrestha" w:date="2013-11-25T13:32:00Z">
              <w:rPr/>
            </w:rPrChange>
          </w:rPr>
          <w:t xml:space="preserve"> </w:t>
        </w:r>
        <w:r w:rsidRPr="00851AA2">
          <w:rPr>
            <w:rFonts w:ascii="Cambria" w:hAnsi="Cambria"/>
            <w:b/>
            <w:noProof/>
            <w:rPrChange w:id="1835" w:author="Ram Shrestha" w:date="2013-11-25T13:32:00Z">
              <w:rPr/>
            </w:rPrChange>
          </w:rPr>
          <w:t>199</w:t>
        </w:r>
        <w:r w:rsidRPr="00851AA2">
          <w:rPr>
            <w:rFonts w:ascii="Cambria" w:hAnsi="Cambria"/>
            <w:noProof/>
            <w:rPrChange w:id="1836" w:author="Ram Shrestha" w:date="2013-11-25T13:32:00Z">
              <w:rPr/>
            </w:rPrChange>
          </w:rPr>
          <w:t>: 693-701.</w:t>
        </w:r>
      </w:ins>
    </w:p>
    <w:p w14:paraId="07763F33" w14:textId="77777777" w:rsidR="00851AA2" w:rsidRPr="00851AA2" w:rsidRDefault="00851AA2">
      <w:pPr>
        <w:rPr>
          <w:ins w:id="1837" w:author="Ram Shrestha" w:date="2013-11-25T13:32:00Z"/>
          <w:rFonts w:ascii="Cambria" w:hAnsi="Cambria"/>
          <w:noProof/>
          <w:rPrChange w:id="1838" w:author="Ram Shrestha" w:date="2013-11-25T13:32:00Z">
            <w:rPr>
              <w:ins w:id="1839" w:author="Ram Shrestha" w:date="2013-11-25T13:32:00Z"/>
            </w:rPr>
          </w:rPrChange>
        </w:rPr>
        <w:pPrChange w:id="1840" w:author="Ram Shrestha" w:date="2013-11-25T13:32:00Z">
          <w:pPr>
            <w:ind w:left="720" w:hanging="720"/>
          </w:pPr>
        </w:pPrChange>
      </w:pPr>
      <w:ins w:id="1841" w:author="Ram Shrestha" w:date="2013-11-25T13:32:00Z">
        <w:r w:rsidRPr="00851AA2">
          <w:rPr>
            <w:rFonts w:ascii="Cambria" w:hAnsi="Cambria"/>
            <w:noProof/>
            <w:rPrChange w:id="1842" w:author="Ram Shrestha" w:date="2013-11-25T13:32:00Z">
              <w:rPr/>
            </w:rPrChange>
          </w:rPr>
          <w:t xml:space="preserve">Simen, BB, Simons, JF, Hullsiek, KH, Novak, RM, Macarthur, RD, Baxter, JD, Huang, C, Lubeski, C, Turenchalk, GS, Braverman, MS, Desany, B, Rothberg, JM, Egholm, M, Kozal, MJ (2009b) Low-abundance drug-resistant viral variants in chronically HIV-infected, antiretroviral treatment-naive patients significantly impact treatment outcomes. </w:t>
        </w:r>
        <w:r w:rsidRPr="00851AA2">
          <w:rPr>
            <w:rFonts w:ascii="Cambria" w:hAnsi="Cambria"/>
            <w:i/>
            <w:noProof/>
            <w:rPrChange w:id="1843" w:author="Ram Shrestha" w:date="2013-11-25T13:32:00Z">
              <w:rPr/>
            </w:rPrChange>
          </w:rPr>
          <w:t>J Infect Dis</w:t>
        </w:r>
        <w:r w:rsidRPr="00851AA2">
          <w:rPr>
            <w:rFonts w:ascii="Cambria" w:hAnsi="Cambria"/>
            <w:noProof/>
            <w:rPrChange w:id="1844" w:author="Ram Shrestha" w:date="2013-11-25T13:32:00Z">
              <w:rPr/>
            </w:rPrChange>
          </w:rPr>
          <w:t xml:space="preserve"> </w:t>
        </w:r>
        <w:r w:rsidRPr="00851AA2">
          <w:rPr>
            <w:rFonts w:ascii="Cambria" w:hAnsi="Cambria"/>
            <w:b/>
            <w:noProof/>
            <w:rPrChange w:id="1845" w:author="Ram Shrestha" w:date="2013-11-25T13:32:00Z">
              <w:rPr/>
            </w:rPrChange>
          </w:rPr>
          <w:t>199</w:t>
        </w:r>
        <w:r w:rsidRPr="00851AA2">
          <w:rPr>
            <w:rFonts w:ascii="Cambria" w:hAnsi="Cambria"/>
            <w:noProof/>
            <w:rPrChange w:id="1846" w:author="Ram Shrestha" w:date="2013-11-25T13:32:00Z">
              <w:rPr/>
            </w:rPrChange>
          </w:rPr>
          <w:t>: 693-701.</w:t>
        </w:r>
      </w:ins>
    </w:p>
    <w:p w14:paraId="5E633229" w14:textId="77777777" w:rsidR="00851AA2" w:rsidRPr="00851AA2" w:rsidRDefault="00851AA2">
      <w:pPr>
        <w:rPr>
          <w:ins w:id="1847" w:author="Ram Shrestha" w:date="2013-11-25T13:32:00Z"/>
          <w:rFonts w:ascii="Cambria" w:hAnsi="Cambria"/>
          <w:noProof/>
          <w:rPrChange w:id="1848" w:author="Ram Shrestha" w:date="2013-11-25T13:32:00Z">
            <w:rPr>
              <w:ins w:id="1849" w:author="Ram Shrestha" w:date="2013-11-25T13:32:00Z"/>
            </w:rPr>
          </w:rPrChange>
        </w:rPr>
        <w:pPrChange w:id="1850" w:author="Ram Shrestha" w:date="2013-11-25T13:32:00Z">
          <w:pPr>
            <w:ind w:left="720" w:hanging="720"/>
          </w:pPr>
        </w:pPrChange>
      </w:pPr>
      <w:ins w:id="1851" w:author="Ram Shrestha" w:date="2013-11-25T13:32:00Z">
        <w:r w:rsidRPr="00851AA2">
          <w:rPr>
            <w:rFonts w:ascii="Cambria" w:hAnsi="Cambria"/>
            <w:noProof/>
            <w:rPrChange w:id="1852" w:author="Ram Shrestha" w:date="2013-11-25T13:32:00Z">
              <w:rPr/>
            </w:rPrChange>
          </w:rPr>
          <w:t xml:space="preserve">Stringer, EM, Ekouevi, DK, Coetzee, D, Tih, PM, Creek, TL, Stinson, K, Giganti, MJ, Welty, TK, Chintu, N, Chi, BH, Wilfert, CM, Shaffer, N, Dabis, F, Stringer, JS (2010) Coverage of nevirapine-based services to prevent mother-to-child HIV transmission in 4 African countries. </w:t>
        </w:r>
        <w:r w:rsidRPr="00851AA2">
          <w:rPr>
            <w:rFonts w:ascii="Cambria" w:hAnsi="Cambria"/>
            <w:i/>
            <w:noProof/>
            <w:rPrChange w:id="1853" w:author="Ram Shrestha" w:date="2013-11-25T13:32:00Z">
              <w:rPr/>
            </w:rPrChange>
          </w:rPr>
          <w:t>JAMA</w:t>
        </w:r>
        <w:r w:rsidRPr="00851AA2">
          <w:rPr>
            <w:rFonts w:ascii="Cambria" w:hAnsi="Cambria"/>
            <w:noProof/>
            <w:rPrChange w:id="1854" w:author="Ram Shrestha" w:date="2013-11-25T13:32:00Z">
              <w:rPr/>
            </w:rPrChange>
          </w:rPr>
          <w:t xml:space="preserve"> </w:t>
        </w:r>
        <w:r w:rsidRPr="00851AA2">
          <w:rPr>
            <w:rFonts w:ascii="Cambria" w:hAnsi="Cambria"/>
            <w:b/>
            <w:noProof/>
            <w:rPrChange w:id="1855" w:author="Ram Shrestha" w:date="2013-11-25T13:32:00Z">
              <w:rPr/>
            </w:rPrChange>
          </w:rPr>
          <w:t>304</w:t>
        </w:r>
        <w:r w:rsidRPr="00851AA2">
          <w:rPr>
            <w:rFonts w:ascii="Cambria" w:hAnsi="Cambria"/>
            <w:noProof/>
            <w:rPrChange w:id="1856" w:author="Ram Shrestha" w:date="2013-11-25T13:32:00Z">
              <w:rPr/>
            </w:rPrChange>
          </w:rPr>
          <w:t>: 293-302.</w:t>
        </w:r>
      </w:ins>
    </w:p>
    <w:p w14:paraId="1E88364C" w14:textId="77777777" w:rsidR="00851AA2" w:rsidRPr="00851AA2" w:rsidRDefault="00851AA2">
      <w:pPr>
        <w:rPr>
          <w:ins w:id="1857" w:author="Ram Shrestha" w:date="2013-11-25T13:32:00Z"/>
          <w:rFonts w:ascii="Cambria" w:hAnsi="Cambria"/>
          <w:noProof/>
          <w:rPrChange w:id="1858" w:author="Ram Shrestha" w:date="2013-11-25T13:32:00Z">
            <w:rPr>
              <w:ins w:id="1859" w:author="Ram Shrestha" w:date="2013-11-25T13:32:00Z"/>
            </w:rPr>
          </w:rPrChange>
        </w:rPr>
        <w:pPrChange w:id="1860" w:author="Ram Shrestha" w:date="2013-11-25T13:32:00Z">
          <w:pPr>
            <w:ind w:left="720" w:hanging="720"/>
          </w:pPr>
        </w:pPrChange>
      </w:pPr>
      <w:ins w:id="1861" w:author="Ram Shrestha" w:date="2013-11-25T13:32:00Z">
        <w:r w:rsidRPr="00851AA2">
          <w:rPr>
            <w:rFonts w:ascii="Cambria" w:hAnsi="Cambria"/>
            <w:noProof/>
            <w:rPrChange w:id="1862" w:author="Ram Shrestha" w:date="2013-11-25T13:32:00Z">
              <w:rPr/>
            </w:rPrChange>
          </w:rPr>
          <w:t xml:space="preserve">Tisdale, M, Kemp, SD, Parry, NR, Larder, BA (1993) Rapid in vitro selection of human immunodeficiency virus type 1 resistant to 3'-thiacytidine inhibitors due to a mutation in the YMDD region of reverse transcriptase. </w:t>
        </w:r>
        <w:r w:rsidRPr="00851AA2">
          <w:rPr>
            <w:rFonts w:ascii="Cambria" w:hAnsi="Cambria"/>
            <w:i/>
            <w:noProof/>
            <w:rPrChange w:id="1863" w:author="Ram Shrestha" w:date="2013-11-25T13:32:00Z">
              <w:rPr/>
            </w:rPrChange>
          </w:rPr>
          <w:t>Proc Natl Acad Sci U S A</w:t>
        </w:r>
        <w:r w:rsidRPr="00851AA2">
          <w:rPr>
            <w:rFonts w:ascii="Cambria" w:hAnsi="Cambria"/>
            <w:noProof/>
            <w:rPrChange w:id="1864" w:author="Ram Shrestha" w:date="2013-11-25T13:32:00Z">
              <w:rPr/>
            </w:rPrChange>
          </w:rPr>
          <w:t xml:space="preserve"> </w:t>
        </w:r>
        <w:r w:rsidRPr="00851AA2">
          <w:rPr>
            <w:rFonts w:ascii="Cambria" w:hAnsi="Cambria"/>
            <w:b/>
            <w:noProof/>
            <w:rPrChange w:id="1865" w:author="Ram Shrestha" w:date="2013-11-25T13:32:00Z">
              <w:rPr/>
            </w:rPrChange>
          </w:rPr>
          <w:t>90</w:t>
        </w:r>
        <w:r w:rsidRPr="00851AA2">
          <w:rPr>
            <w:rFonts w:ascii="Cambria" w:hAnsi="Cambria"/>
            <w:noProof/>
            <w:rPrChange w:id="1866" w:author="Ram Shrestha" w:date="2013-11-25T13:32:00Z">
              <w:rPr/>
            </w:rPrChange>
          </w:rPr>
          <w:t>: 5653-5656.</w:t>
        </w:r>
      </w:ins>
    </w:p>
    <w:p w14:paraId="6A97CE8F" w14:textId="77777777" w:rsidR="00851AA2" w:rsidRPr="00851AA2" w:rsidRDefault="00851AA2">
      <w:pPr>
        <w:rPr>
          <w:ins w:id="1867" w:author="Ram Shrestha" w:date="2013-11-25T13:32:00Z"/>
          <w:rFonts w:ascii="Cambria" w:hAnsi="Cambria"/>
          <w:noProof/>
          <w:rPrChange w:id="1868" w:author="Ram Shrestha" w:date="2013-11-25T13:32:00Z">
            <w:rPr>
              <w:ins w:id="1869" w:author="Ram Shrestha" w:date="2013-11-25T13:32:00Z"/>
            </w:rPr>
          </w:rPrChange>
        </w:rPr>
        <w:pPrChange w:id="1870" w:author="Ram Shrestha" w:date="2013-11-25T13:32:00Z">
          <w:pPr>
            <w:ind w:left="720" w:hanging="720"/>
          </w:pPr>
        </w:pPrChange>
      </w:pPr>
      <w:ins w:id="1871" w:author="Ram Shrestha" w:date="2013-11-25T13:32:00Z">
        <w:r w:rsidRPr="00851AA2">
          <w:rPr>
            <w:rFonts w:ascii="Cambria" w:hAnsi="Cambria"/>
            <w:noProof/>
            <w:rPrChange w:id="1872" w:author="Ram Shrestha" w:date="2013-11-25T13:32:00Z">
              <w:rPr/>
            </w:rPrChange>
          </w:rPr>
          <w:t xml:space="preserve">Van Laethem, K, Van Vaerenbergh, K, Schmit, JC, Sprecher, S, Hermans, P, De Vroey, V, Schuurman, R, Harrer, T, Witvrouw, M, Van Wijngaerden, E, Stuyver, L, Van Ranst, M, Desmyter, J, De Clercq, E, Vandamme, AM (1999) Phenotypic assays and sequencing are less sensitive than point mutation assays for detection of resistance in mixed HIV-1 genotypic populations. </w:t>
        </w:r>
        <w:r w:rsidRPr="00851AA2">
          <w:rPr>
            <w:rFonts w:ascii="Cambria" w:hAnsi="Cambria"/>
            <w:i/>
            <w:noProof/>
            <w:rPrChange w:id="1873" w:author="Ram Shrestha" w:date="2013-11-25T13:32:00Z">
              <w:rPr/>
            </w:rPrChange>
          </w:rPr>
          <w:t>J Acquir Immune Defic Syndr</w:t>
        </w:r>
        <w:r w:rsidRPr="00851AA2">
          <w:rPr>
            <w:rFonts w:ascii="Cambria" w:hAnsi="Cambria"/>
            <w:noProof/>
            <w:rPrChange w:id="1874" w:author="Ram Shrestha" w:date="2013-11-25T13:32:00Z">
              <w:rPr/>
            </w:rPrChange>
          </w:rPr>
          <w:t xml:space="preserve"> </w:t>
        </w:r>
        <w:r w:rsidRPr="00851AA2">
          <w:rPr>
            <w:rFonts w:ascii="Cambria" w:hAnsi="Cambria"/>
            <w:b/>
            <w:noProof/>
            <w:rPrChange w:id="1875" w:author="Ram Shrestha" w:date="2013-11-25T13:32:00Z">
              <w:rPr/>
            </w:rPrChange>
          </w:rPr>
          <w:t>22</w:t>
        </w:r>
        <w:r w:rsidRPr="00851AA2">
          <w:rPr>
            <w:rFonts w:ascii="Cambria" w:hAnsi="Cambria"/>
            <w:noProof/>
            <w:rPrChange w:id="1876" w:author="Ram Shrestha" w:date="2013-11-25T13:32:00Z">
              <w:rPr/>
            </w:rPrChange>
          </w:rPr>
          <w:t>: 107-118.</w:t>
        </w:r>
      </w:ins>
    </w:p>
    <w:p w14:paraId="5CDC32B1" w14:textId="77777777" w:rsidR="00851AA2" w:rsidRPr="00851AA2" w:rsidRDefault="00851AA2">
      <w:pPr>
        <w:rPr>
          <w:ins w:id="1877" w:author="Ram Shrestha" w:date="2013-11-25T13:32:00Z"/>
          <w:rFonts w:ascii="Cambria" w:hAnsi="Cambria"/>
          <w:noProof/>
          <w:rPrChange w:id="1878" w:author="Ram Shrestha" w:date="2013-11-25T13:32:00Z">
            <w:rPr>
              <w:ins w:id="1879" w:author="Ram Shrestha" w:date="2013-11-25T13:32:00Z"/>
            </w:rPr>
          </w:rPrChange>
        </w:rPr>
        <w:pPrChange w:id="1880" w:author="Ram Shrestha" w:date="2013-11-25T13:32:00Z">
          <w:pPr>
            <w:ind w:left="720" w:hanging="720"/>
          </w:pPr>
        </w:pPrChange>
      </w:pPr>
      <w:ins w:id="1881" w:author="Ram Shrestha" w:date="2013-11-25T13:32:00Z">
        <w:r w:rsidRPr="00851AA2">
          <w:rPr>
            <w:rFonts w:ascii="Cambria" w:hAnsi="Cambria"/>
            <w:noProof/>
            <w:rPrChange w:id="1882" w:author="Ram Shrestha" w:date="2013-11-25T13:32:00Z">
              <w:rPr/>
            </w:rPrChange>
          </w:rPr>
          <w:t xml:space="preserve">Wiktor, SZ, Ekpini, E, Nduati, RW (1997) Prevention of mother-to-child transmission of HIV-1 in Africa. </w:t>
        </w:r>
        <w:r w:rsidRPr="00851AA2">
          <w:rPr>
            <w:rFonts w:ascii="Cambria" w:hAnsi="Cambria"/>
            <w:i/>
            <w:noProof/>
            <w:rPrChange w:id="1883" w:author="Ram Shrestha" w:date="2013-11-25T13:32:00Z">
              <w:rPr/>
            </w:rPrChange>
          </w:rPr>
          <w:t>AIDS</w:t>
        </w:r>
        <w:r w:rsidRPr="00851AA2">
          <w:rPr>
            <w:rFonts w:ascii="Cambria" w:hAnsi="Cambria"/>
            <w:noProof/>
            <w:rPrChange w:id="1884" w:author="Ram Shrestha" w:date="2013-11-25T13:32:00Z">
              <w:rPr/>
            </w:rPrChange>
          </w:rPr>
          <w:t xml:space="preserve"> </w:t>
        </w:r>
        <w:r w:rsidRPr="00851AA2">
          <w:rPr>
            <w:rFonts w:ascii="Cambria" w:hAnsi="Cambria"/>
            <w:b/>
            <w:noProof/>
            <w:rPrChange w:id="1885" w:author="Ram Shrestha" w:date="2013-11-25T13:32:00Z">
              <w:rPr/>
            </w:rPrChange>
          </w:rPr>
          <w:t>11 Suppl B</w:t>
        </w:r>
        <w:r w:rsidRPr="00851AA2">
          <w:rPr>
            <w:rFonts w:ascii="Cambria" w:hAnsi="Cambria"/>
            <w:noProof/>
            <w:rPrChange w:id="1886" w:author="Ram Shrestha" w:date="2013-11-25T13:32:00Z">
              <w:rPr/>
            </w:rPrChange>
          </w:rPr>
          <w:t>: S79-87.</w:t>
        </w:r>
      </w:ins>
    </w:p>
    <w:p w14:paraId="06919BFA" w14:textId="77777777" w:rsidR="00851AA2" w:rsidRPr="00851AA2" w:rsidRDefault="00851AA2">
      <w:pPr>
        <w:rPr>
          <w:ins w:id="1887" w:author="Ram Shrestha" w:date="2013-11-25T13:32:00Z"/>
          <w:rFonts w:ascii="Cambria" w:hAnsi="Cambria"/>
          <w:noProof/>
          <w:rPrChange w:id="1888" w:author="Ram Shrestha" w:date="2013-11-25T13:32:00Z">
            <w:rPr>
              <w:ins w:id="1889" w:author="Ram Shrestha" w:date="2013-11-25T13:32:00Z"/>
            </w:rPr>
          </w:rPrChange>
        </w:rPr>
        <w:pPrChange w:id="1890" w:author="Ram Shrestha" w:date="2013-11-25T13:32:00Z">
          <w:pPr>
            <w:ind w:left="720" w:hanging="720"/>
          </w:pPr>
        </w:pPrChange>
      </w:pPr>
      <w:ins w:id="1891" w:author="Ram Shrestha" w:date="2013-11-25T13:32:00Z">
        <w:r w:rsidRPr="00851AA2">
          <w:rPr>
            <w:rFonts w:ascii="Cambria" w:hAnsi="Cambria"/>
            <w:noProof/>
            <w:rPrChange w:id="1892" w:author="Ram Shrestha" w:date="2013-11-25T13:32:00Z">
              <w:rPr/>
            </w:rPrChange>
          </w:rPr>
          <w:t xml:space="preserve">Zolfo, M, De Weggheleire, A, Schouten, E, Lynen, L (2010) Time for "test and treat" in prevention of mother-to-child transmission programs in low- and middle-income countries. </w:t>
        </w:r>
        <w:r w:rsidRPr="00851AA2">
          <w:rPr>
            <w:rFonts w:ascii="Cambria" w:hAnsi="Cambria"/>
            <w:i/>
            <w:noProof/>
            <w:rPrChange w:id="1893" w:author="Ram Shrestha" w:date="2013-11-25T13:32:00Z">
              <w:rPr/>
            </w:rPrChange>
          </w:rPr>
          <w:t>J Acquir Immune Defic Syndr</w:t>
        </w:r>
        <w:r w:rsidRPr="00851AA2">
          <w:rPr>
            <w:rFonts w:ascii="Cambria" w:hAnsi="Cambria"/>
            <w:noProof/>
            <w:rPrChange w:id="1894" w:author="Ram Shrestha" w:date="2013-11-25T13:32:00Z">
              <w:rPr/>
            </w:rPrChange>
          </w:rPr>
          <w:t xml:space="preserve"> </w:t>
        </w:r>
        <w:r w:rsidRPr="00851AA2">
          <w:rPr>
            <w:rFonts w:ascii="Cambria" w:hAnsi="Cambria"/>
            <w:b/>
            <w:noProof/>
            <w:rPrChange w:id="1895" w:author="Ram Shrestha" w:date="2013-11-25T13:32:00Z">
              <w:rPr/>
            </w:rPrChange>
          </w:rPr>
          <w:t>55</w:t>
        </w:r>
        <w:r w:rsidRPr="00851AA2">
          <w:rPr>
            <w:rFonts w:ascii="Cambria" w:hAnsi="Cambria"/>
            <w:noProof/>
            <w:rPrChange w:id="1896" w:author="Ram Shrestha" w:date="2013-11-25T13:32:00Z">
              <w:rPr/>
            </w:rPrChange>
          </w:rPr>
          <w:t>: 287-289.</w:t>
        </w:r>
      </w:ins>
    </w:p>
    <w:p w14:paraId="1B1979F9" w14:textId="77777777" w:rsidR="00851AA2" w:rsidRDefault="00851AA2">
      <w:pPr>
        <w:ind w:left="720" w:hanging="720"/>
        <w:rPr>
          <w:ins w:id="1897" w:author="Ram Shrestha" w:date="2013-11-25T13:32:00Z"/>
          <w:rFonts w:ascii="Cambria" w:hAnsi="Cambria"/>
          <w:noProof/>
        </w:rPr>
        <w:pPrChange w:id="1898" w:author="Ram Shrestha" w:date="2013-11-25T13:32:00Z">
          <w:pPr>
            <w:spacing w:line="480" w:lineRule="auto"/>
          </w:pPr>
        </w:pPrChange>
      </w:pPr>
    </w:p>
    <w:p w14:paraId="3B69091E" w14:textId="77777777" w:rsidR="00175F7B" w:rsidRDefault="0070342F">
      <w:pPr>
        <w:spacing w:line="480" w:lineRule="auto"/>
        <w:pPrChange w:id="1899" w:author="Ram Shrestha" w:date="2013-11-22T09:56:00Z">
          <w:pPr/>
        </w:pPrChange>
      </w:pPr>
      <w:ins w:id="1900" w:author="Ram Shrestha" w:date="2013-11-23T16:34:00Z">
        <w:r>
          <w:fldChar w:fldCharType="end"/>
        </w:r>
      </w:ins>
    </w:p>
    <w:sectPr w:rsidR="00175F7B" w:rsidSect="00BD7116">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Simon Travers" w:date="2013-11-26T12:21:00Z" w:initials="OU">
    <w:p w14:paraId="478F9E90" w14:textId="77777777" w:rsidR="005576A7" w:rsidRDefault="005576A7">
      <w:pPr>
        <w:pStyle w:val="CommentText"/>
      </w:pPr>
      <w:r>
        <w:rPr>
          <w:rStyle w:val="CommentReference"/>
        </w:rPr>
        <w:annotationRef/>
      </w:r>
      <w:r>
        <w:rPr>
          <w:rStyle w:val="CommentReference"/>
        </w:rPr>
        <w:t>Go</w:t>
      </w:r>
      <w:r>
        <w:t xml:space="preserve"> read the title of this chapter and then read this section that I’ve highlighted.</w:t>
      </w:r>
    </w:p>
    <w:p w14:paraId="6BC2CBE8" w14:textId="77777777" w:rsidR="005576A7" w:rsidRDefault="005576A7">
      <w:pPr>
        <w:pStyle w:val="CommentText"/>
      </w:pPr>
    </w:p>
    <w:p w14:paraId="2B157C11" w14:textId="77777777" w:rsidR="005576A7" w:rsidRDefault="005576A7">
      <w:pPr>
        <w:pStyle w:val="CommentText"/>
      </w:pPr>
      <w:r>
        <w:t>Can you honestly say that this has correctly introduced the chapter?</w:t>
      </w:r>
    </w:p>
    <w:p w14:paraId="72456A85" w14:textId="77777777" w:rsidR="005576A7" w:rsidRDefault="005576A7">
      <w:pPr>
        <w:pStyle w:val="CommentText"/>
      </w:pPr>
    </w:p>
    <w:p w14:paraId="6C14620E" w14:textId="77777777" w:rsidR="005576A7" w:rsidRDefault="005576A7">
      <w:pPr>
        <w:pStyle w:val="CommentText"/>
      </w:pPr>
      <w:r>
        <w:t>Have another go and this time use some of the information you’ve written here along with other info to generate an introduction that is actually related to what the chapter is all about.</w:t>
      </w:r>
    </w:p>
  </w:comment>
  <w:comment w:id="219" w:author="Simon Travers" w:date="2013-11-26T12:22:00Z" w:initials="OU">
    <w:p w14:paraId="710C1171" w14:textId="7C448587" w:rsidR="005576A7" w:rsidRDefault="005576A7">
      <w:pPr>
        <w:pStyle w:val="CommentText"/>
      </w:pPr>
      <w:r>
        <w:rPr>
          <w:rStyle w:val="CommentReference"/>
        </w:rPr>
        <w:annotationRef/>
      </w:r>
      <w:r>
        <w:t>Really?  Is this what you did?   Unless you’ve changed it substantially since the last time I read it this is not what you’ve done.  Yes there were PMTCT exposed individuals there in the data and we did some subsequent analysis but you’re presenting this as though it’s a comprehensive analysis of PMTCT!!</w:t>
      </w:r>
    </w:p>
  </w:comment>
  <w:comment w:id="262" w:author="Simon Travers" w:date="2013-11-26T12:25:00Z" w:initials="OU">
    <w:p w14:paraId="40A905DE" w14:textId="2BB791F8" w:rsidR="005576A7" w:rsidRDefault="005576A7">
      <w:pPr>
        <w:pStyle w:val="CommentText"/>
      </w:pPr>
      <w:r>
        <w:rPr>
          <w:rStyle w:val="CommentReference"/>
        </w:rPr>
        <w:annotationRef/>
      </w:r>
      <w:r>
        <w:t xml:space="preserve">Read this </w:t>
      </w:r>
      <w:proofErr w:type="gramStart"/>
      <w:r>
        <w:t>sentence…..does</w:t>
      </w:r>
      <w:proofErr w:type="gramEnd"/>
      <w:r>
        <w:t xml:space="preserve"> it make sense?  You have to read what you’re writing</w:t>
      </w:r>
    </w:p>
  </w:comment>
  <w:comment w:id="269" w:author="Simon Travers" w:date="2013-11-26T12:25:00Z" w:initials="OU">
    <w:p w14:paraId="3C67955C" w14:textId="3C056275" w:rsidR="005576A7" w:rsidRDefault="005576A7">
      <w:pPr>
        <w:pStyle w:val="CommentText"/>
      </w:pPr>
      <w:r>
        <w:rPr>
          <w:rStyle w:val="CommentReference"/>
        </w:rPr>
        <w:annotationRef/>
      </w:r>
      <w:r>
        <w:t xml:space="preserve">You used sequences to do the </w:t>
      </w:r>
      <w:proofErr w:type="spellStart"/>
      <w:r>
        <w:t>demultiplexing</w:t>
      </w:r>
      <w:proofErr w:type="spellEnd"/>
      <w:r>
        <w:t>?  Makes no sense.</w:t>
      </w:r>
    </w:p>
  </w:comment>
  <w:comment w:id="267" w:author="Simon Travers" w:date="2013-11-26T12:27:00Z" w:initials="OU">
    <w:p w14:paraId="57BF718F" w14:textId="0322ACE7" w:rsidR="005576A7" w:rsidRDefault="005576A7">
      <w:pPr>
        <w:pStyle w:val="CommentText"/>
      </w:pPr>
      <w:r>
        <w:rPr>
          <w:rStyle w:val="CommentReference"/>
        </w:rPr>
        <w:annotationRef/>
      </w:r>
      <w:r>
        <w:t xml:space="preserve">This is just repetition of what Seq2Res </w:t>
      </w:r>
      <w:proofErr w:type="gramStart"/>
      <w:r>
        <w:t>does…..it’s</w:t>
      </w:r>
      <w:proofErr w:type="gramEnd"/>
      <w:r>
        <w:t xml:space="preserve"> waffle.  </w:t>
      </w:r>
    </w:p>
  </w:comment>
  <w:comment w:id="314" w:author="Simon Travers" w:date="2013-11-26T12:28:00Z" w:initials="OU">
    <w:p w14:paraId="644FBDCF" w14:textId="3727195E" w:rsidR="005576A7" w:rsidRDefault="005576A7">
      <w:pPr>
        <w:pStyle w:val="CommentText"/>
      </w:pPr>
      <w:r>
        <w:rPr>
          <w:rStyle w:val="CommentReference"/>
        </w:rPr>
        <w:annotationRef/>
      </w:r>
      <w:r>
        <w:t>What conventional method?  What does it do?  What is it?  Makes no sense.</w:t>
      </w:r>
    </w:p>
  </w:comment>
  <w:comment w:id="322" w:author="Simon Travers" w:date="2013-11-26T12:29:00Z" w:initials="OU">
    <w:p w14:paraId="51A582E5" w14:textId="6EF0533C" w:rsidR="005576A7" w:rsidRDefault="005576A7">
      <w:pPr>
        <w:pStyle w:val="CommentText"/>
      </w:pPr>
      <w:r>
        <w:rPr>
          <w:rStyle w:val="CommentReference"/>
        </w:rPr>
        <w:annotationRef/>
      </w:r>
      <w:r>
        <w:t xml:space="preserve">What does this actually mean?  It doesn’t make sense.  Surely the next sentence covers what we actually did?  You must clarify this. </w:t>
      </w:r>
    </w:p>
  </w:comment>
  <w:comment w:id="352" w:author="Simon Travers" w:date="2013-11-26T12:29:00Z" w:initials="OU">
    <w:p w14:paraId="14B60E60" w14:textId="0E489F7B" w:rsidR="005576A7" w:rsidRDefault="005576A7">
      <w:pPr>
        <w:pStyle w:val="CommentText"/>
      </w:pPr>
      <w:r>
        <w:rPr>
          <w:rStyle w:val="CommentReference"/>
        </w:rPr>
        <w:annotationRef/>
      </w:r>
      <w:r>
        <w:t>You obviously haven’t read this…it makes no sense as a sentence</w:t>
      </w:r>
    </w:p>
  </w:comment>
  <w:comment w:id="359" w:author="Simon Travers" w:date="2013-11-14T09:52:00Z" w:initials="OU">
    <w:p w14:paraId="6502A919" w14:textId="77777777" w:rsidR="005576A7" w:rsidRDefault="005576A7">
      <w:pPr>
        <w:pStyle w:val="CommentText"/>
      </w:pPr>
      <w:r>
        <w:rPr>
          <w:rStyle w:val="CommentReference"/>
        </w:rPr>
        <w:annotationRef/>
      </w:r>
      <w:r>
        <w:t>This makes no sense…</w:t>
      </w:r>
      <w:proofErr w:type="gramStart"/>
      <w:r>
        <w:t>.reword</w:t>
      </w:r>
      <w:proofErr w:type="gramEnd"/>
      <w:r>
        <w:t>.</w:t>
      </w:r>
    </w:p>
    <w:p w14:paraId="321E0138" w14:textId="77777777" w:rsidR="005576A7" w:rsidRDefault="005576A7">
      <w:pPr>
        <w:pStyle w:val="CommentText"/>
      </w:pPr>
    </w:p>
    <w:p w14:paraId="442192B7" w14:textId="77777777" w:rsidR="005576A7" w:rsidRDefault="005576A7">
      <w:pPr>
        <w:pStyle w:val="CommentText"/>
      </w:pPr>
      <w:r>
        <w:t>I’m assuming you mean that it was termed R if the viral sequence reads (above threshold) were predicted as resistant to one or more of the drugs comprising the individual’s baseline regimen?</w:t>
      </w:r>
    </w:p>
  </w:comment>
  <w:comment w:id="386" w:author="Simon Travers" w:date="2013-11-26T12:56:00Z" w:initials="OU">
    <w:p w14:paraId="27BD582C" w14:textId="74222B76" w:rsidR="005576A7" w:rsidRDefault="005576A7">
      <w:pPr>
        <w:pStyle w:val="CommentText"/>
      </w:pPr>
      <w:r>
        <w:rPr>
          <w:rStyle w:val="CommentReference"/>
        </w:rPr>
        <w:annotationRef/>
      </w:r>
      <w:r>
        <w:t>This is poorly worded you’re talking about samples from individuals that had been sequenced by both approaches but you never actually say that.</w:t>
      </w:r>
    </w:p>
  </w:comment>
  <w:comment w:id="389" w:author="Simon Travers" w:date="2013-11-26T12:56:00Z" w:initials="OU">
    <w:p w14:paraId="489412A4" w14:textId="428948DF" w:rsidR="005576A7" w:rsidRDefault="005576A7">
      <w:pPr>
        <w:pStyle w:val="CommentText"/>
      </w:pPr>
      <w:r>
        <w:rPr>
          <w:rStyle w:val="CommentReference"/>
        </w:rPr>
        <w:annotationRef/>
      </w:r>
      <w:r>
        <w:t>Words missing here.</w:t>
      </w:r>
    </w:p>
  </w:comment>
  <w:comment w:id="392" w:author="Simon Travers" w:date="2013-11-26T12:47:00Z" w:initials="OU">
    <w:p w14:paraId="5F1CC157" w14:textId="02C57A3E" w:rsidR="005576A7" w:rsidRDefault="005576A7">
      <w:pPr>
        <w:pStyle w:val="CommentText"/>
      </w:pPr>
      <w:r>
        <w:rPr>
          <w:rStyle w:val="CommentReference"/>
        </w:rPr>
        <w:annotationRef/>
      </w:r>
      <w:r>
        <w:t xml:space="preserve">THERE IS NO SUCH THING!!!!!! </w:t>
      </w:r>
    </w:p>
    <w:p w14:paraId="373B8E0E" w14:textId="77777777" w:rsidR="005576A7" w:rsidRDefault="005576A7">
      <w:pPr>
        <w:pStyle w:val="CommentText"/>
      </w:pPr>
    </w:p>
    <w:p w14:paraId="6CEF571D" w14:textId="53BD8A22" w:rsidR="005576A7" w:rsidRDefault="005576A7">
      <w:pPr>
        <w:pStyle w:val="CommentText"/>
      </w:pPr>
      <w:r>
        <w:t>Where is this coming from?  What does it even mean?  You MUST use nomenclature correctly…it’s a PhD thesis!!</w:t>
      </w:r>
    </w:p>
  </w:comment>
  <w:comment w:id="402" w:author="Simon Travers" w:date="2013-11-26T13:27:00Z" w:initials="OU">
    <w:p w14:paraId="59CDC290" w14:textId="64914EFA" w:rsidR="005576A7" w:rsidRDefault="005576A7">
      <w:pPr>
        <w:pStyle w:val="CommentText"/>
      </w:pPr>
      <w:r>
        <w:rPr>
          <w:rStyle w:val="CommentReference"/>
        </w:rPr>
        <w:annotationRef/>
      </w:r>
      <w:r>
        <w:t xml:space="preserve">I’m not sure I like the phrase “had </w:t>
      </w:r>
      <w:proofErr w:type="spellStart"/>
      <w:r>
        <w:t>virologic</w:t>
      </w:r>
      <w:proofErr w:type="spellEnd"/>
      <w:r>
        <w:t xml:space="preserve"> failure</w:t>
      </w:r>
      <w:proofErr w:type="gramStart"/>
      <w:r>
        <w:t>” .</w:t>
      </w:r>
      <w:proofErr w:type="gramEnd"/>
      <w:r>
        <w:t xml:space="preserve">  You use it a lot and it doesn’t really sound right.   Even just change the “had” to “exhibited”</w:t>
      </w:r>
    </w:p>
  </w:comment>
  <w:comment w:id="403" w:author="Simon Travers" w:date="2013-11-26T12:59:00Z" w:initials="OU">
    <w:p w14:paraId="1ACE00A6" w14:textId="20A7316F" w:rsidR="005576A7" w:rsidRDefault="005576A7">
      <w:pPr>
        <w:pStyle w:val="CommentText"/>
      </w:pPr>
      <w:r>
        <w:rPr>
          <w:rStyle w:val="CommentReference"/>
        </w:rPr>
        <w:annotationRef/>
      </w:r>
      <w:r>
        <w:t>What is the point of this sentence?  In the previous section you’ve already spoken about some detailed results that were presumably got using Seq2Res?</w:t>
      </w:r>
    </w:p>
  </w:comment>
  <w:comment w:id="404" w:author="Simon Travers" w:date="2013-11-26T13:00:00Z" w:initials="OU">
    <w:p w14:paraId="49204318" w14:textId="2B1CC998" w:rsidR="005576A7" w:rsidRDefault="005576A7">
      <w:pPr>
        <w:pStyle w:val="CommentText"/>
      </w:pPr>
      <w:r>
        <w:rPr>
          <w:rStyle w:val="CommentReference"/>
        </w:rPr>
        <w:annotationRef/>
      </w:r>
      <w:r>
        <w:t>What observation?  Rephrase</w:t>
      </w:r>
    </w:p>
  </w:comment>
  <w:comment w:id="405" w:author="Simon Travers" w:date="2013-11-26T13:16:00Z" w:initials="OU">
    <w:p w14:paraId="1ABACA96" w14:textId="38168053" w:rsidR="005576A7" w:rsidRDefault="005576A7">
      <w:pPr>
        <w:pStyle w:val="CommentText"/>
      </w:pPr>
      <w:r>
        <w:rPr>
          <w:rStyle w:val="CommentReference"/>
        </w:rPr>
        <w:annotationRef/>
      </w:r>
      <w:r>
        <w:t xml:space="preserve">Don’t just list them all…that’s too much considering there’s four </w:t>
      </w:r>
      <w:proofErr w:type="gramStart"/>
      <w:r>
        <w:t>categories…..say</w:t>
      </w:r>
      <w:proofErr w:type="gramEnd"/>
      <w:r>
        <w:t xml:space="preserve"> it was seen in all four and then perhaps give an example of the most extreme differences.  Otherwise it just reads that you’re waffling.</w:t>
      </w:r>
    </w:p>
    <w:p w14:paraId="1380324D" w14:textId="77777777" w:rsidR="005576A7" w:rsidRDefault="005576A7">
      <w:pPr>
        <w:pStyle w:val="CommentText"/>
      </w:pPr>
    </w:p>
    <w:p w14:paraId="5245CD83" w14:textId="1E091B1F" w:rsidR="005576A7" w:rsidRDefault="005576A7">
      <w:pPr>
        <w:pStyle w:val="CommentText"/>
      </w:pPr>
      <w:r>
        <w:t xml:space="preserve">When I say talk the person through the results I don’t mean just </w:t>
      </w:r>
      <w:proofErr w:type="spellStart"/>
      <w:r>
        <w:t>plonk</w:t>
      </w:r>
      <w:proofErr w:type="spellEnd"/>
      <w:r>
        <w:t xml:space="preserve"> everything that’s in the figure onto the page as well.  IT’s about making things clear and concise.</w:t>
      </w:r>
    </w:p>
  </w:comment>
  <w:comment w:id="481" w:author="Simon Travers" w:date="2013-11-26T13:16:00Z" w:initials="OU">
    <w:p w14:paraId="5E622D48" w14:textId="1F99E52E" w:rsidR="005576A7" w:rsidRDefault="005576A7">
      <w:pPr>
        <w:pStyle w:val="CommentText"/>
      </w:pPr>
      <w:r>
        <w:rPr>
          <w:rStyle w:val="CommentReference"/>
        </w:rPr>
        <w:annotationRef/>
      </w:r>
      <w:r>
        <w:t>Treat the same as the FLX</w:t>
      </w:r>
    </w:p>
  </w:comment>
  <w:comment w:id="536" w:author="Simon Travers" w:date="2013-11-26T13:28:00Z" w:initials="OU">
    <w:p w14:paraId="0DC60033" w14:textId="5BE1833D" w:rsidR="005576A7" w:rsidRDefault="005576A7">
      <w:pPr>
        <w:pStyle w:val="CommentText"/>
      </w:pPr>
      <w:r>
        <w:rPr>
          <w:rStyle w:val="CommentReference"/>
        </w:rPr>
        <w:annotationRef/>
      </w:r>
      <w:r>
        <w:t xml:space="preserve">This makes no </w:t>
      </w:r>
      <w:proofErr w:type="gramStart"/>
      <w:r>
        <w:t>sense…..you</w:t>
      </w:r>
      <w:proofErr w:type="gramEnd"/>
      <w:r>
        <w:t xml:space="preserve"> must read sentences before you move to the next one!</w:t>
      </w:r>
    </w:p>
  </w:comment>
  <w:comment w:id="560" w:author="Simon Travers" w:date="2013-11-26T13:32:00Z" w:initials="OU">
    <w:p w14:paraId="17F98EA8" w14:textId="333C976D" w:rsidR="005576A7" w:rsidRDefault="005576A7">
      <w:pPr>
        <w:pStyle w:val="CommentText"/>
      </w:pPr>
      <w:r>
        <w:rPr>
          <w:rStyle w:val="CommentReference"/>
        </w:rPr>
        <w:annotationRef/>
      </w:r>
      <w:r>
        <w:t>Who are you to say whether there’s minimal difference?  Statistics are what show that…</w:t>
      </w:r>
      <w:proofErr w:type="gramStart"/>
      <w:r>
        <w:t>.include</w:t>
      </w:r>
      <w:proofErr w:type="gramEnd"/>
      <w:r>
        <w:t xml:space="preserve"> the statistics here…it’s an integral part of the analysis not just something to throw in at the end like you have.</w:t>
      </w:r>
    </w:p>
  </w:comment>
  <w:comment w:id="620" w:author="Simon Travers" w:date="2013-11-26T13:33:00Z" w:initials="OU">
    <w:p w14:paraId="5CEEEC5C" w14:textId="575DFBA8" w:rsidR="005576A7" w:rsidRDefault="005576A7">
      <w:pPr>
        <w:pStyle w:val="CommentText"/>
      </w:pPr>
      <w:r>
        <w:rPr>
          <w:rStyle w:val="CommentReference"/>
        </w:rPr>
        <w:annotationRef/>
      </w:r>
      <w:r>
        <w:t>Repetition of “more likely”</w:t>
      </w:r>
    </w:p>
  </w:comment>
  <w:comment w:id="635" w:author="Simon Travers" w:date="2013-11-26T13:34:00Z" w:initials="OU">
    <w:p w14:paraId="61F46776" w14:textId="6220269B" w:rsidR="005576A7" w:rsidRDefault="005576A7">
      <w:pPr>
        <w:pStyle w:val="CommentText"/>
      </w:pPr>
      <w:r>
        <w:rPr>
          <w:rStyle w:val="CommentReference"/>
        </w:rPr>
        <w:annotationRef/>
      </w:r>
      <w:r>
        <w:t xml:space="preserve">Just flagging it again…it </w:t>
      </w:r>
      <w:r w:rsidRPr="0003460F">
        <w:rPr>
          <w:b/>
          <w:u w:val="single"/>
        </w:rPr>
        <w:t xml:space="preserve">MUST </w:t>
      </w:r>
      <w:r>
        <w:t>be changed throughout</w:t>
      </w:r>
    </w:p>
  </w:comment>
  <w:comment w:id="696" w:author="Simon Travers" w:date="2013-11-27T07:49:00Z" w:initials="OU">
    <w:p w14:paraId="73BDE41B" w14:textId="10EC22CC" w:rsidR="005576A7" w:rsidRDefault="005576A7">
      <w:pPr>
        <w:pStyle w:val="CommentText"/>
      </w:pPr>
      <w:r>
        <w:rPr>
          <w:rStyle w:val="CommentReference"/>
        </w:rPr>
        <w:annotationRef/>
      </w:r>
      <w:r>
        <w:t>Even though this should be deleted in the final version I’ve left it in because I’m genuinely shocked by it…</w:t>
      </w:r>
      <w:proofErr w:type="gramStart"/>
      <w:r>
        <w:t>.do</w:t>
      </w:r>
      <w:proofErr w:type="gramEnd"/>
      <w:r>
        <w:t xml:space="preserve"> you understand any of this at all?</w:t>
      </w:r>
    </w:p>
    <w:p w14:paraId="21CF4EBE" w14:textId="77777777" w:rsidR="005576A7" w:rsidRDefault="005576A7">
      <w:pPr>
        <w:pStyle w:val="CommentText"/>
      </w:pPr>
    </w:p>
    <w:p w14:paraId="57E9D1FE" w14:textId="56E4C7BC" w:rsidR="005576A7" w:rsidRDefault="005576A7">
      <w:pPr>
        <w:pStyle w:val="CommentText"/>
      </w:pPr>
      <w:r>
        <w:t>Really??  I think you should specify exactly how you calculated this.  If you don’t understand it then I guess you should talk to me….</w:t>
      </w:r>
    </w:p>
  </w:comment>
  <w:comment w:id="704" w:author="Simon Travers" w:date="2013-11-27T07:50:00Z" w:initials="OU">
    <w:p w14:paraId="047099E9" w14:textId="4CB4F856" w:rsidR="005576A7" w:rsidRDefault="005576A7">
      <w:pPr>
        <w:pStyle w:val="CommentText"/>
      </w:pPr>
      <w:r>
        <w:rPr>
          <w:rStyle w:val="CommentReference"/>
        </w:rPr>
        <w:annotationRef/>
      </w:r>
      <w:r>
        <w:t>As I’ve said before – minimal difference means nothing!  It’s only the statistics that count…</w:t>
      </w:r>
      <w:proofErr w:type="gramStart"/>
      <w:r>
        <w:t>.is</w:t>
      </w:r>
      <w:proofErr w:type="gramEnd"/>
      <w:r>
        <w:t xml:space="preserve"> there a significant difference or not?</w:t>
      </w:r>
    </w:p>
  </w:comment>
  <w:comment w:id="708" w:author="Simon Travers" w:date="2013-11-27T07:50:00Z" w:initials="OU">
    <w:p w14:paraId="10D0731F" w14:textId="67489C27" w:rsidR="005576A7" w:rsidRDefault="005576A7">
      <w:pPr>
        <w:pStyle w:val="CommentText"/>
      </w:pPr>
      <w:r>
        <w:rPr>
          <w:rStyle w:val="CommentReference"/>
        </w:rPr>
        <w:annotationRef/>
      </w:r>
      <w:r>
        <w:t>At what prevalence cutoff?</w:t>
      </w:r>
    </w:p>
  </w:comment>
  <w:comment w:id="733" w:author="Simon Travers" w:date="2013-11-27T07:51:00Z" w:initials="OU">
    <w:p w14:paraId="501311A5" w14:textId="2C2BACEA" w:rsidR="005576A7" w:rsidRDefault="005576A7">
      <w:pPr>
        <w:pStyle w:val="CommentText"/>
      </w:pPr>
      <w:r>
        <w:rPr>
          <w:rStyle w:val="CommentReference"/>
        </w:rPr>
        <w:annotationRef/>
      </w:r>
      <w:r>
        <w:t xml:space="preserve">How would this be confirming the baseline results?   Surely the viral </w:t>
      </w:r>
      <w:proofErr w:type="spellStart"/>
      <w:r>
        <w:t>dy</w:t>
      </w:r>
      <w:proofErr w:type="spellEnd"/>
      <w:r>
        <w:t>namics of the two datasets would be very different?</w:t>
      </w:r>
    </w:p>
  </w:comment>
  <w:comment w:id="740" w:author="Simon Travers" w:date="2013-11-27T08:08:00Z" w:initials="OU">
    <w:p w14:paraId="1CA61995" w14:textId="4AF696DE" w:rsidR="005576A7" w:rsidRDefault="005576A7">
      <w:pPr>
        <w:pStyle w:val="CommentText"/>
      </w:pPr>
      <w:r>
        <w:rPr>
          <w:rStyle w:val="CommentReference"/>
        </w:rPr>
        <w:annotationRef/>
      </w:r>
      <w:r>
        <w:t>What was?  What is “it”?  These results need to be thought about and discussed in the biological context…that’s what the significance results are…it’s nothing to do with the performance of Seq2Res.</w:t>
      </w:r>
    </w:p>
  </w:comment>
  <w:comment w:id="752" w:author="Simon Travers" w:date="2013-11-27T08:13:00Z" w:initials="OU">
    <w:p w14:paraId="1DF07D33" w14:textId="77777777" w:rsidR="005576A7" w:rsidRDefault="005576A7">
      <w:pPr>
        <w:pStyle w:val="CommentText"/>
      </w:pPr>
      <w:r>
        <w:rPr>
          <w:rStyle w:val="CommentReference"/>
        </w:rPr>
        <w:annotationRef/>
      </w:r>
      <w:r>
        <w:t>This wording is wrong…you use it throughout and it doesn’t really make sense.</w:t>
      </w:r>
    </w:p>
    <w:p w14:paraId="4BA4069B" w14:textId="77777777" w:rsidR="005576A7" w:rsidRDefault="005576A7">
      <w:pPr>
        <w:pStyle w:val="CommentText"/>
      </w:pPr>
    </w:p>
    <w:p w14:paraId="504B1C87" w14:textId="77777777" w:rsidR="005576A7" w:rsidRDefault="005576A7">
      <w:pPr>
        <w:pStyle w:val="CommentText"/>
      </w:pPr>
      <w:r>
        <w:t>Prevalence is calculated using the amplified and sequenced viral population and is not an estimate of the actual prevalence in the viral population.  There are many factors that could bias these prevalence calculations and, thus, you cannot use these prevalence as a proxy for prevalence in the viral population.</w:t>
      </w:r>
    </w:p>
    <w:p w14:paraId="42B025B0" w14:textId="77777777" w:rsidR="005576A7" w:rsidRDefault="005576A7">
      <w:pPr>
        <w:pStyle w:val="CommentText"/>
      </w:pPr>
    </w:p>
    <w:p w14:paraId="7A00BBF8" w14:textId="41127FFE" w:rsidR="005576A7" w:rsidRDefault="005576A7">
      <w:pPr>
        <w:pStyle w:val="CommentText"/>
      </w:pPr>
      <w:r>
        <w:t>However in your discussion you can talk about these potential biases and how your results suggest that these biases may (or may not) be important.</w:t>
      </w:r>
    </w:p>
  </w:comment>
  <w:comment w:id="779" w:author="Simon Travers" w:date="2013-11-27T08:15:00Z" w:initials="OU">
    <w:p w14:paraId="2115122C" w14:textId="77777777" w:rsidR="005576A7" w:rsidRDefault="005576A7">
      <w:pPr>
        <w:pStyle w:val="CommentText"/>
      </w:pPr>
      <w:r>
        <w:rPr>
          <w:rStyle w:val="CommentReference"/>
        </w:rPr>
        <w:annotationRef/>
      </w:r>
      <w:r>
        <w:t>What do you actually mean here</w:t>
      </w:r>
      <w:proofErr w:type="gramStart"/>
      <w:r>
        <w:t>?!</w:t>
      </w:r>
      <w:proofErr w:type="gramEnd"/>
    </w:p>
    <w:p w14:paraId="4517B607" w14:textId="77777777" w:rsidR="005576A7" w:rsidRDefault="005576A7">
      <w:pPr>
        <w:pStyle w:val="CommentText"/>
      </w:pPr>
    </w:p>
    <w:p w14:paraId="21E0F925" w14:textId="73D06765" w:rsidR="005576A7" w:rsidRDefault="005576A7">
      <w:pPr>
        <w:pStyle w:val="CommentText"/>
      </w:pPr>
      <w:r>
        <w:t xml:space="preserve">You didn’t get significant differences between the ability to predict resistance in the PMTCT </w:t>
      </w:r>
      <w:proofErr w:type="spellStart"/>
      <w:r>
        <w:t>vs</w:t>
      </w:r>
      <w:proofErr w:type="spellEnd"/>
      <w:r>
        <w:t xml:space="preserve"> No-PMTCT samples at baseline yet you say the results between baseline and vf1 are correlated?  How can this be</w:t>
      </w:r>
      <w:proofErr w:type="gramStart"/>
      <w:r>
        <w:t>?!</w:t>
      </w:r>
      <w:proofErr w:type="gramEnd"/>
    </w:p>
  </w:comment>
  <w:comment w:id="786" w:author="Simon Travers" w:date="2013-11-27T08:16:00Z" w:initials="OU">
    <w:p w14:paraId="6494A8B9" w14:textId="4F4BDF8A" w:rsidR="005576A7" w:rsidRDefault="005576A7">
      <w:pPr>
        <w:pStyle w:val="CommentText"/>
      </w:pPr>
      <w:r>
        <w:rPr>
          <w:rStyle w:val="CommentReference"/>
        </w:rPr>
        <w:annotationRef/>
      </w:r>
      <w:r>
        <w:t>What does this mean?</w:t>
      </w:r>
    </w:p>
  </w:comment>
  <w:comment w:id="813" w:author="Simon Travers" w:date="2013-11-27T09:21:00Z" w:initials="OU">
    <w:p w14:paraId="4B4595AB" w14:textId="3A82D01D" w:rsidR="005576A7" w:rsidRDefault="005576A7">
      <w:pPr>
        <w:pStyle w:val="CommentText"/>
      </w:pPr>
      <w:r>
        <w:rPr>
          <w:rStyle w:val="CommentReference"/>
        </w:rPr>
        <w:annotationRef/>
      </w:r>
      <w:r>
        <w:t>Not one sub-heading in the entire discussion!!</w:t>
      </w:r>
    </w:p>
    <w:p w14:paraId="7AFF984E" w14:textId="77777777" w:rsidR="005576A7" w:rsidRDefault="005576A7">
      <w:pPr>
        <w:pStyle w:val="CommentText"/>
      </w:pPr>
    </w:p>
    <w:p w14:paraId="4776B20A" w14:textId="1887253B" w:rsidR="005576A7" w:rsidRDefault="005576A7">
      <w:pPr>
        <w:pStyle w:val="CommentText"/>
      </w:pPr>
      <w:r>
        <w:t>At this stage I would expect that you would structure things to make it easy for the reader…</w:t>
      </w:r>
      <w:proofErr w:type="gramStart"/>
      <w:r>
        <w:t>.I’m</w:t>
      </w:r>
      <w:proofErr w:type="gramEnd"/>
      <w:r>
        <w:t xml:space="preserve"> like a broken record telling you this.</w:t>
      </w:r>
    </w:p>
  </w:comment>
  <w:comment w:id="827" w:author="Simon Travers" w:date="2013-11-27T08:47:00Z" w:initials="OU">
    <w:p w14:paraId="2F8593EC" w14:textId="52CA3696" w:rsidR="005576A7" w:rsidRDefault="005576A7">
      <w:pPr>
        <w:pStyle w:val="CommentText"/>
      </w:pPr>
      <w:r>
        <w:rPr>
          <w:rStyle w:val="CommentReference"/>
        </w:rPr>
        <w:annotationRef/>
      </w:r>
      <w:r>
        <w:t>How many “conventional” methods did you use?  Your wording suggests multiple approaches…that’s not the case.</w:t>
      </w:r>
    </w:p>
  </w:comment>
  <w:comment w:id="832" w:author="Simon Travers" w:date="2013-11-27T08:48:00Z" w:initials="OU">
    <w:p w14:paraId="3534256F" w14:textId="7DE5D5BD" w:rsidR="005576A7" w:rsidRDefault="005576A7">
      <w:pPr>
        <w:pStyle w:val="CommentText"/>
      </w:pPr>
      <w:r>
        <w:rPr>
          <w:rStyle w:val="CommentReference"/>
        </w:rPr>
        <w:annotationRef/>
      </w:r>
      <w:r>
        <w:t>This is incorrect wording…</w:t>
      </w:r>
      <w:proofErr w:type="gramStart"/>
      <w:r>
        <w:t>.they</w:t>
      </w:r>
      <w:proofErr w:type="gramEnd"/>
      <w:r>
        <w:t xml:space="preserve"> have prior exposure to ARVs through PMTCT.</w:t>
      </w:r>
    </w:p>
  </w:comment>
  <w:comment w:id="841" w:author="Simon Travers" w:date="2013-11-27T08:50:00Z" w:initials="OU">
    <w:p w14:paraId="7545BD60" w14:textId="78BE535C" w:rsidR="005576A7" w:rsidRDefault="005576A7">
      <w:pPr>
        <w:pStyle w:val="CommentText"/>
      </w:pPr>
      <w:r>
        <w:rPr>
          <w:rStyle w:val="CommentReference"/>
        </w:rPr>
        <w:annotationRef/>
      </w:r>
      <w:r>
        <w:t>This wording incorrect…</w:t>
      </w:r>
      <w:proofErr w:type="gramStart"/>
      <w:r>
        <w:t>.do</w:t>
      </w:r>
      <w:proofErr w:type="gramEnd"/>
      <w:r>
        <w:t xml:space="preserve"> you know how sanger sequencing works?  It has been suggested that Sanger sequencing can only detect variants (i.e. mutations at positions) if they are present in the viral population at a &gt;=20% prevalence.  Sanger sequencing only produces one sequence…</w:t>
      </w:r>
      <w:proofErr w:type="gramStart"/>
      <w:r>
        <w:t>.how</w:t>
      </w:r>
      <w:proofErr w:type="gramEnd"/>
      <w:r>
        <w:t xml:space="preserve"> are variants identified then?  You MUST understand this!!</w:t>
      </w:r>
    </w:p>
  </w:comment>
  <w:comment w:id="850" w:author="Simon Travers" w:date="2013-11-27T08:53:00Z" w:initials="OU">
    <w:p w14:paraId="74E28843" w14:textId="1F31A054" w:rsidR="005576A7" w:rsidRDefault="005576A7">
      <w:pPr>
        <w:pStyle w:val="CommentText"/>
      </w:pPr>
      <w:r>
        <w:rPr>
          <w:rStyle w:val="CommentReference"/>
        </w:rPr>
        <w:annotationRef/>
      </w:r>
      <w:r>
        <w:t xml:space="preserve">Again this wording is incorrect?  This discussion is the most critical discussion in the entire thesis as it pulls together all of the theory and applies it in ‘real-life’.  The examiners will use this to decide if it’s PhD quality.  With sentences like this it’s hard for the examiners to be convinced that you actually understand the underlying science. </w:t>
      </w:r>
    </w:p>
  </w:comment>
  <w:comment w:id="862" w:author="Simon Travers" w:date="2013-11-27T08:53:00Z" w:initials="OU">
    <w:p w14:paraId="3AD17806" w14:textId="6B860A95" w:rsidR="005576A7" w:rsidRDefault="005576A7">
      <w:pPr>
        <w:pStyle w:val="CommentText"/>
      </w:pPr>
      <w:r>
        <w:rPr>
          <w:rStyle w:val="CommentReference"/>
        </w:rPr>
        <w:annotationRef/>
      </w:r>
      <w:r>
        <w:t>By who</w:t>
      </w:r>
      <w:proofErr w:type="gramStart"/>
      <w:r>
        <w:t>?!</w:t>
      </w:r>
      <w:proofErr w:type="gramEnd"/>
    </w:p>
  </w:comment>
  <w:comment w:id="898" w:author="Simon Travers" w:date="2013-11-27T08:56:00Z" w:initials="OU">
    <w:p w14:paraId="2FD7F678" w14:textId="09FB593E" w:rsidR="005576A7" w:rsidRDefault="005576A7">
      <w:pPr>
        <w:pStyle w:val="CommentText"/>
      </w:pPr>
      <w:r>
        <w:rPr>
          <w:rStyle w:val="CommentReference"/>
        </w:rPr>
        <w:annotationRef/>
      </w:r>
      <w:r>
        <w:t>You don’t have to continually mention what test you used.  The M&amp;Ms and results will justify that you used the correct one.  The discussion should just describe whether results are significant or not.</w:t>
      </w:r>
    </w:p>
  </w:comment>
  <w:comment w:id="987" w:author="Simon Travers" w:date="2013-11-27T11:21:00Z" w:initials="OU">
    <w:p w14:paraId="60ED3A54" w14:textId="3878C42A" w:rsidR="005576A7" w:rsidRDefault="005576A7">
      <w:pPr>
        <w:pStyle w:val="CommentText"/>
      </w:pPr>
      <w:r>
        <w:rPr>
          <w:rStyle w:val="CommentReference"/>
        </w:rPr>
        <w:annotationRef/>
      </w:r>
      <w:r>
        <w:t>How can you jump from the previous section to this without a subheading?  They’re COMPLETELY different from each other…</w:t>
      </w:r>
      <w:proofErr w:type="gramStart"/>
      <w:r>
        <w:t>.you</w:t>
      </w:r>
      <w:proofErr w:type="gramEnd"/>
      <w:r>
        <w:t xml:space="preserve"> </w:t>
      </w:r>
      <w:r w:rsidRPr="00D96839">
        <w:rPr>
          <w:u w:val="single"/>
        </w:rPr>
        <w:t>HAVE</w:t>
      </w:r>
      <w:r>
        <w:t xml:space="preserve"> to structure this properly. At the moment it’s </w:t>
      </w:r>
      <w:r w:rsidRPr="00D82179">
        <w:rPr>
          <w:u w:val="single"/>
        </w:rPr>
        <w:t xml:space="preserve">hugely </w:t>
      </w:r>
      <w:r>
        <w:t>frustrating for me to read which means that an examiner would most likely just give up.</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EAC0E8" w14:textId="77777777" w:rsidR="005576A7" w:rsidRDefault="005576A7" w:rsidP="000925F4">
      <w:r>
        <w:separator/>
      </w:r>
    </w:p>
  </w:endnote>
  <w:endnote w:type="continuationSeparator" w:id="0">
    <w:p w14:paraId="6008A94A" w14:textId="77777777" w:rsidR="005576A7" w:rsidRDefault="005576A7" w:rsidP="0009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D9B17" w14:textId="77777777" w:rsidR="005576A7" w:rsidRDefault="005576A7" w:rsidP="000925F4">
      <w:r>
        <w:separator/>
      </w:r>
    </w:p>
  </w:footnote>
  <w:footnote w:type="continuationSeparator" w:id="0">
    <w:p w14:paraId="4C2A14F3" w14:textId="77777777" w:rsidR="005576A7" w:rsidRDefault="005576A7" w:rsidP="000925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D9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04EC26E"/>
    <w:lvl w:ilvl="0">
      <w:start w:val="1"/>
      <w:numFmt w:val="decimal"/>
      <w:lvlText w:val="%1."/>
      <w:lvlJc w:val="left"/>
      <w:pPr>
        <w:tabs>
          <w:tab w:val="num" w:pos="1492"/>
        </w:tabs>
        <w:ind w:left="1492" w:hanging="360"/>
      </w:pPr>
    </w:lvl>
  </w:abstractNum>
  <w:abstractNum w:abstractNumId="2">
    <w:nsid w:val="FFFFFF7D"/>
    <w:multiLevelType w:val="singleLevel"/>
    <w:tmpl w:val="6A66686E"/>
    <w:lvl w:ilvl="0">
      <w:start w:val="1"/>
      <w:numFmt w:val="decimal"/>
      <w:lvlText w:val="%1."/>
      <w:lvlJc w:val="left"/>
      <w:pPr>
        <w:tabs>
          <w:tab w:val="num" w:pos="1209"/>
        </w:tabs>
        <w:ind w:left="1209" w:hanging="360"/>
      </w:pPr>
    </w:lvl>
  </w:abstractNum>
  <w:abstractNum w:abstractNumId="3">
    <w:nsid w:val="FFFFFF7E"/>
    <w:multiLevelType w:val="singleLevel"/>
    <w:tmpl w:val="587C188E"/>
    <w:lvl w:ilvl="0">
      <w:start w:val="1"/>
      <w:numFmt w:val="decimal"/>
      <w:lvlText w:val="%1."/>
      <w:lvlJc w:val="left"/>
      <w:pPr>
        <w:tabs>
          <w:tab w:val="num" w:pos="926"/>
        </w:tabs>
        <w:ind w:left="926" w:hanging="360"/>
      </w:pPr>
    </w:lvl>
  </w:abstractNum>
  <w:abstractNum w:abstractNumId="4">
    <w:nsid w:val="FFFFFF7F"/>
    <w:multiLevelType w:val="singleLevel"/>
    <w:tmpl w:val="B83A417A"/>
    <w:lvl w:ilvl="0">
      <w:start w:val="1"/>
      <w:numFmt w:val="decimal"/>
      <w:lvlText w:val="%1."/>
      <w:lvlJc w:val="left"/>
      <w:pPr>
        <w:tabs>
          <w:tab w:val="num" w:pos="643"/>
        </w:tabs>
        <w:ind w:left="643" w:hanging="360"/>
      </w:pPr>
    </w:lvl>
  </w:abstractNum>
  <w:abstractNum w:abstractNumId="5">
    <w:nsid w:val="FFFFFF80"/>
    <w:multiLevelType w:val="singleLevel"/>
    <w:tmpl w:val="2138B29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7FCB71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6EE733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E0E4FF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A8492BC"/>
    <w:lvl w:ilvl="0">
      <w:start w:val="1"/>
      <w:numFmt w:val="decimal"/>
      <w:lvlText w:val="%1."/>
      <w:lvlJc w:val="left"/>
      <w:pPr>
        <w:tabs>
          <w:tab w:val="num" w:pos="360"/>
        </w:tabs>
        <w:ind w:left="360" w:hanging="360"/>
      </w:pPr>
    </w:lvl>
  </w:abstractNum>
  <w:abstractNum w:abstractNumId="10">
    <w:nsid w:val="FFFFFF89"/>
    <w:multiLevelType w:val="singleLevel"/>
    <w:tmpl w:val="82E4F484"/>
    <w:lvl w:ilvl="0">
      <w:start w:val="1"/>
      <w:numFmt w:val="bullet"/>
      <w:lvlText w:val=""/>
      <w:lvlJc w:val="left"/>
      <w:pPr>
        <w:tabs>
          <w:tab w:val="num" w:pos="360"/>
        </w:tabs>
        <w:ind w:left="360" w:hanging="360"/>
      </w:pPr>
      <w:rPr>
        <w:rFonts w:ascii="Symbol" w:hAnsi="Symbol" w:hint="default"/>
      </w:rPr>
    </w:lvl>
  </w:abstractNum>
  <w:abstractNum w:abstractNumId="11">
    <w:nsid w:val="03200CBF"/>
    <w:multiLevelType w:val="multilevel"/>
    <w:tmpl w:val="86B8D6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F6C45B3"/>
    <w:multiLevelType w:val="multilevel"/>
    <w:tmpl w:val="78C0EE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FB25341"/>
    <w:multiLevelType w:val="multilevel"/>
    <w:tmpl w:val="F754F19E"/>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2587B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2964047"/>
    <w:multiLevelType w:val="hybridMultilevel"/>
    <w:tmpl w:val="F252BC2A"/>
    <w:lvl w:ilvl="0" w:tplc="371CBBAA">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84845AD"/>
    <w:multiLevelType w:val="multilevel"/>
    <w:tmpl w:val="32CAD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86D16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A4733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17E719C"/>
    <w:multiLevelType w:val="multilevel"/>
    <w:tmpl w:val="8EFA7E8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32342E7B"/>
    <w:multiLevelType w:val="multilevel"/>
    <w:tmpl w:val="7542E574"/>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1">
    <w:nsid w:val="3E2B4B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E2E39E8"/>
    <w:multiLevelType w:val="multilevel"/>
    <w:tmpl w:val="31C83E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3C527C6"/>
    <w:multiLevelType w:val="multilevel"/>
    <w:tmpl w:val="334414D2"/>
    <w:lvl w:ilvl="0">
      <w:start w:val="3"/>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4">
    <w:nsid w:val="4BAD7664"/>
    <w:multiLevelType w:val="multilevel"/>
    <w:tmpl w:val="F48ADB32"/>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suff w:val="space"/>
      <w:lvlText w:val="3.%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0A768D8"/>
    <w:multiLevelType w:val="multilevel"/>
    <w:tmpl w:val="31C83EFC"/>
    <w:lvl w:ilvl="0">
      <w:start w:val="1"/>
      <w:numFmt w:val="decimal"/>
      <w:pStyle w:val="Headingfou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84511B5"/>
    <w:multiLevelType w:val="multilevel"/>
    <w:tmpl w:val="CE6232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8C007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EA5192B"/>
    <w:multiLevelType w:val="multilevel"/>
    <w:tmpl w:val="CE4836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CE84639"/>
    <w:multiLevelType w:val="multilevel"/>
    <w:tmpl w:val="558A270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EF61DC1"/>
    <w:multiLevelType w:val="multilevel"/>
    <w:tmpl w:val="3796C8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8E4180"/>
    <w:multiLevelType w:val="multilevel"/>
    <w:tmpl w:val="DB9EDAAA"/>
    <w:lvl w:ilvl="0">
      <w:start w:val="2"/>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nsid w:val="74D325D1"/>
    <w:multiLevelType w:val="multilevel"/>
    <w:tmpl w:val="593CA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8954610"/>
    <w:multiLevelType w:val="multilevel"/>
    <w:tmpl w:val="78C8247E"/>
    <w:lvl w:ilvl="0">
      <w:start w:val="1"/>
      <w:numFmt w:val="decimal"/>
      <w:lvlText w:val="%1."/>
      <w:lvlJc w:val="left"/>
      <w:pPr>
        <w:ind w:left="360" w:hanging="360"/>
      </w:pPr>
      <w:rPr>
        <w:rFonts w:hint="default"/>
      </w:rPr>
    </w:lvl>
    <w:lvl w:ilvl="1">
      <w:start w:val="1"/>
      <w:numFmt w:val="decimal"/>
      <w:lvlText w:val="5.%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8"/>
  </w:num>
  <w:num w:numId="3">
    <w:abstractNumId w:val="12"/>
  </w:num>
  <w:num w:numId="4">
    <w:abstractNumId w:val="21"/>
  </w:num>
  <w:num w:numId="5">
    <w:abstractNumId w:val="19"/>
  </w:num>
  <w:num w:numId="6">
    <w:abstractNumId w:val="13"/>
  </w:num>
  <w:num w:numId="7">
    <w:abstractNumId w:val="30"/>
  </w:num>
  <w:num w:numId="8">
    <w:abstractNumId w:val="11"/>
  </w:num>
  <w:num w:numId="9">
    <w:abstractNumId w:val="20"/>
  </w:num>
  <w:num w:numId="10">
    <w:abstractNumId w:val="28"/>
  </w:num>
  <w:num w:numId="11">
    <w:abstractNumId w:val="14"/>
  </w:num>
  <w:num w:numId="12">
    <w:abstractNumId w:val="17"/>
  </w:num>
  <w:num w:numId="13">
    <w:abstractNumId w:val="33"/>
  </w:num>
  <w:num w:numId="14">
    <w:abstractNumId w:val="26"/>
  </w:num>
  <w:num w:numId="15">
    <w:abstractNumId w:val="27"/>
  </w:num>
  <w:num w:numId="16">
    <w:abstractNumId w:val="24"/>
  </w:num>
  <w:num w:numId="17">
    <w:abstractNumId w:val="32"/>
  </w:num>
  <w:num w:numId="18">
    <w:abstractNumId w:val="25"/>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0"/>
  </w:num>
  <w:num w:numId="30">
    <w:abstractNumId w:val="16"/>
  </w:num>
  <w:num w:numId="31">
    <w:abstractNumId w:val="29"/>
  </w:num>
  <w:num w:numId="32">
    <w:abstractNumId w:val="15"/>
    <w:lvlOverride w:ilvl="0">
      <w:startOverride w:val="2"/>
    </w:lvlOverride>
  </w:num>
  <w:num w:numId="33">
    <w:abstractNumId w:val="15"/>
    <w:lvlOverride w:ilvl="0">
      <w:startOverride w:val="2"/>
    </w:lvlOverride>
  </w:num>
  <w:num w:numId="34">
    <w:abstractNumId w:val="31"/>
  </w:num>
  <w:num w:numId="35">
    <w:abstractNumId w:val="2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FC6B24"/>
    <w:rsid w:val="0000105E"/>
    <w:rsid w:val="000116CD"/>
    <w:rsid w:val="00032504"/>
    <w:rsid w:val="0003460F"/>
    <w:rsid w:val="00041237"/>
    <w:rsid w:val="000446D0"/>
    <w:rsid w:val="0006668A"/>
    <w:rsid w:val="0008473D"/>
    <w:rsid w:val="00090253"/>
    <w:rsid w:val="000925F4"/>
    <w:rsid w:val="000A1ABA"/>
    <w:rsid w:val="000E35DD"/>
    <w:rsid w:val="00120FC9"/>
    <w:rsid w:val="00123786"/>
    <w:rsid w:val="00126674"/>
    <w:rsid w:val="00137FBE"/>
    <w:rsid w:val="00142367"/>
    <w:rsid w:val="0014711F"/>
    <w:rsid w:val="00151C9D"/>
    <w:rsid w:val="00163680"/>
    <w:rsid w:val="00164BF2"/>
    <w:rsid w:val="00171D65"/>
    <w:rsid w:val="001747D3"/>
    <w:rsid w:val="00175F7B"/>
    <w:rsid w:val="001939D3"/>
    <w:rsid w:val="00195825"/>
    <w:rsid w:val="001A2A0C"/>
    <w:rsid w:val="001A3EF6"/>
    <w:rsid w:val="001B4FCC"/>
    <w:rsid w:val="001B6E60"/>
    <w:rsid w:val="001C208C"/>
    <w:rsid w:val="001C2765"/>
    <w:rsid w:val="001C495E"/>
    <w:rsid w:val="001D3D7C"/>
    <w:rsid w:val="001F485F"/>
    <w:rsid w:val="002041AB"/>
    <w:rsid w:val="0020424E"/>
    <w:rsid w:val="00211A89"/>
    <w:rsid w:val="00212088"/>
    <w:rsid w:val="0022269B"/>
    <w:rsid w:val="00225679"/>
    <w:rsid w:val="00235B4D"/>
    <w:rsid w:val="002468BA"/>
    <w:rsid w:val="002511BF"/>
    <w:rsid w:val="00251757"/>
    <w:rsid w:val="0025227D"/>
    <w:rsid w:val="00257547"/>
    <w:rsid w:val="002611C7"/>
    <w:rsid w:val="00273C9F"/>
    <w:rsid w:val="00275AA2"/>
    <w:rsid w:val="00286BFF"/>
    <w:rsid w:val="0029296D"/>
    <w:rsid w:val="002A1654"/>
    <w:rsid w:val="002A6E95"/>
    <w:rsid w:val="002C52E2"/>
    <w:rsid w:val="002F2063"/>
    <w:rsid w:val="003053AF"/>
    <w:rsid w:val="00305A81"/>
    <w:rsid w:val="00306A44"/>
    <w:rsid w:val="0031647F"/>
    <w:rsid w:val="003208FE"/>
    <w:rsid w:val="00322389"/>
    <w:rsid w:val="003257FA"/>
    <w:rsid w:val="003262AD"/>
    <w:rsid w:val="003375D6"/>
    <w:rsid w:val="00337948"/>
    <w:rsid w:val="00362E6F"/>
    <w:rsid w:val="0037051B"/>
    <w:rsid w:val="00370ECC"/>
    <w:rsid w:val="003828A1"/>
    <w:rsid w:val="00382EC0"/>
    <w:rsid w:val="00384D95"/>
    <w:rsid w:val="003B36F5"/>
    <w:rsid w:val="003E27F5"/>
    <w:rsid w:val="003E7074"/>
    <w:rsid w:val="004455C3"/>
    <w:rsid w:val="00445B32"/>
    <w:rsid w:val="00487916"/>
    <w:rsid w:val="004902AE"/>
    <w:rsid w:val="004A104E"/>
    <w:rsid w:val="004A53B2"/>
    <w:rsid w:val="004A5943"/>
    <w:rsid w:val="004A74D2"/>
    <w:rsid w:val="004D0C8D"/>
    <w:rsid w:val="004E7DD2"/>
    <w:rsid w:val="005014DE"/>
    <w:rsid w:val="00502C28"/>
    <w:rsid w:val="00514D05"/>
    <w:rsid w:val="00530420"/>
    <w:rsid w:val="005340F2"/>
    <w:rsid w:val="0054129B"/>
    <w:rsid w:val="00547E7B"/>
    <w:rsid w:val="005576A7"/>
    <w:rsid w:val="00560C86"/>
    <w:rsid w:val="00561BDF"/>
    <w:rsid w:val="00565F80"/>
    <w:rsid w:val="00581952"/>
    <w:rsid w:val="00581D5C"/>
    <w:rsid w:val="00590472"/>
    <w:rsid w:val="00594BED"/>
    <w:rsid w:val="005A379B"/>
    <w:rsid w:val="005A5586"/>
    <w:rsid w:val="005A5DE6"/>
    <w:rsid w:val="005A67A4"/>
    <w:rsid w:val="005A7D88"/>
    <w:rsid w:val="005B1F30"/>
    <w:rsid w:val="005B25C6"/>
    <w:rsid w:val="005B6476"/>
    <w:rsid w:val="005B6BC9"/>
    <w:rsid w:val="005E1B3E"/>
    <w:rsid w:val="00614C69"/>
    <w:rsid w:val="00674A9A"/>
    <w:rsid w:val="00677896"/>
    <w:rsid w:val="006819A6"/>
    <w:rsid w:val="00683C23"/>
    <w:rsid w:val="006976E2"/>
    <w:rsid w:val="006B6CE1"/>
    <w:rsid w:val="006C4D74"/>
    <w:rsid w:val="006D171F"/>
    <w:rsid w:val="0070342F"/>
    <w:rsid w:val="00711138"/>
    <w:rsid w:val="007315AF"/>
    <w:rsid w:val="00735BFD"/>
    <w:rsid w:val="007628DB"/>
    <w:rsid w:val="007643F5"/>
    <w:rsid w:val="007675EF"/>
    <w:rsid w:val="0077046E"/>
    <w:rsid w:val="0077627A"/>
    <w:rsid w:val="00782E65"/>
    <w:rsid w:val="00796C22"/>
    <w:rsid w:val="007C4935"/>
    <w:rsid w:val="007C5332"/>
    <w:rsid w:val="007C5B62"/>
    <w:rsid w:val="007D3644"/>
    <w:rsid w:val="007E1830"/>
    <w:rsid w:val="007F33C3"/>
    <w:rsid w:val="008169F3"/>
    <w:rsid w:val="00826A27"/>
    <w:rsid w:val="00834CB8"/>
    <w:rsid w:val="00851AA2"/>
    <w:rsid w:val="00873D20"/>
    <w:rsid w:val="00885ED2"/>
    <w:rsid w:val="00886828"/>
    <w:rsid w:val="008B545E"/>
    <w:rsid w:val="008F18B1"/>
    <w:rsid w:val="00904068"/>
    <w:rsid w:val="00907B5A"/>
    <w:rsid w:val="009240B7"/>
    <w:rsid w:val="00943EB1"/>
    <w:rsid w:val="0094415B"/>
    <w:rsid w:val="00944C47"/>
    <w:rsid w:val="00951B35"/>
    <w:rsid w:val="00956485"/>
    <w:rsid w:val="00971981"/>
    <w:rsid w:val="0098747E"/>
    <w:rsid w:val="009936F9"/>
    <w:rsid w:val="009A1449"/>
    <w:rsid w:val="009B216B"/>
    <w:rsid w:val="009B26CC"/>
    <w:rsid w:val="009B2A12"/>
    <w:rsid w:val="009C0088"/>
    <w:rsid w:val="009D4FAE"/>
    <w:rsid w:val="00A06B61"/>
    <w:rsid w:val="00A21EE6"/>
    <w:rsid w:val="00A342B1"/>
    <w:rsid w:val="00A34F20"/>
    <w:rsid w:val="00A5499F"/>
    <w:rsid w:val="00A55848"/>
    <w:rsid w:val="00A633E2"/>
    <w:rsid w:val="00A651E0"/>
    <w:rsid w:val="00A91A64"/>
    <w:rsid w:val="00A92078"/>
    <w:rsid w:val="00A93547"/>
    <w:rsid w:val="00AB3514"/>
    <w:rsid w:val="00AB4773"/>
    <w:rsid w:val="00AD6F2C"/>
    <w:rsid w:val="00AF2714"/>
    <w:rsid w:val="00B354F6"/>
    <w:rsid w:val="00B400C5"/>
    <w:rsid w:val="00B5058B"/>
    <w:rsid w:val="00B508CC"/>
    <w:rsid w:val="00B66576"/>
    <w:rsid w:val="00B76B1C"/>
    <w:rsid w:val="00B810E1"/>
    <w:rsid w:val="00B84838"/>
    <w:rsid w:val="00B85B99"/>
    <w:rsid w:val="00BB77FE"/>
    <w:rsid w:val="00BC4959"/>
    <w:rsid w:val="00BC7320"/>
    <w:rsid w:val="00BC7989"/>
    <w:rsid w:val="00BD7116"/>
    <w:rsid w:val="00BE082F"/>
    <w:rsid w:val="00C15C9A"/>
    <w:rsid w:val="00C17ACF"/>
    <w:rsid w:val="00C26B14"/>
    <w:rsid w:val="00C30FDC"/>
    <w:rsid w:val="00C31B89"/>
    <w:rsid w:val="00C3591C"/>
    <w:rsid w:val="00C420E8"/>
    <w:rsid w:val="00C43E74"/>
    <w:rsid w:val="00C44D88"/>
    <w:rsid w:val="00C476DE"/>
    <w:rsid w:val="00C62AEF"/>
    <w:rsid w:val="00CA0F1A"/>
    <w:rsid w:val="00CA3A42"/>
    <w:rsid w:val="00CB026F"/>
    <w:rsid w:val="00CB136C"/>
    <w:rsid w:val="00CC40ED"/>
    <w:rsid w:val="00CC5914"/>
    <w:rsid w:val="00CF0DCB"/>
    <w:rsid w:val="00D273EF"/>
    <w:rsid w:val="00D55AAA"/>
    <w:rsid w:val="00D61D86"/>
    <w:rsid w:val="00D645CD"/>
    <w:rsid w:val="00D66546"/>
    <w:rsid w:val="00D67E75"/>
    <w:rsid w:val="00D7732E"/>
    <w:rsid w:val="00D82179"/>
    <w:rsid w:val="00D875B5"/>
    <w:rsid w:val="00D96839"/>
    <w:rsid w:val="00D97400"/>
    <w:rsid w:val="00DB1E49"/>
    <w:rsid w:val="00DE38D9"/>
    <w:rsid w:val="00DE6C23"/>
    <w:rsid w:val="00E067A6"/>
    <w:rsid w:val="00E15709"/>
    <w:rsid w:val="00E171F4"/>
    <w:rsid w:val="00E37BDD"/>
    <w:rsid w:val="00E5584C"/>
    <w:rsid w:val="00E66AB5"/>
    <w:rsid w:val="00E73758"/>
    <w:rsid w:val="00E84E0C"/>
    <w:rsid w:val="00E97C76"/>
    <w:rsid w:val="00EC30DC"/>
    <w:rsid w:val="00EC5BB0"/>
    <w:rsid w:val="00ED4E83"/>
    <w:rsid w:val="00EF5D56"/>
    <w:rsid w:val="00F1537D"/>
    <w:rsid w:val="00F15B63"/>
    <w:rsid w:val="00F165B4"/>
    <w:rsid w:val="00F23714"/>
    <w:rsid w:val="00F25C74"/>
    <w:rsid w:val="00F343D3"/>
    <w:rsid w:val="00F376D3"/>
    <w:rsid w:val="00F40A75"/>
    <w:rsid w:val="00F549CA"/>
    <w:rsid w:val="00F71108"/>
    <w:rsid w:val="00F82514"/>
    <w:rsid w:val="00FA6375"/>
    <w:rsid w:val="00FB360C"/>
    <w:rsid w:val="00FB6681"/>
    <w:rsid w:val="00FC2A09"/>
    <w:rsid w:val="00FC6B24"/>
    <w:rsid w:val="00FC767C"/>
    <w:rsid w:val="00FF4DB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8B3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C6B24"/>
  </w:style>
  <w:style w:type="paragraph" w:styleId="Heading1">
    <w:name w:val="heading 1"/>
    <w:basedOn w:val="Normal"/>
    <w:next w:val="Normal"/>
    <w:link w:val="Heading1Char"/>
    <w:autoRedefine/>
    <w:rsid w:val="005B25C6"/>
    <w:pPr>
      <w:keepNext/>
      <w:keepLines/>
      <w:numPr>
        <w:numId w:val="1"/>
      </w:numPr>
      <w:spacing w:before="600" w:after="120"/>
      <w:outlineLvl w:val="0"/>
    </w:pPr>
    <w:rPr>
      <w:rFonts w:ascii="Times New Roman" w:eastAsiaTheme="majorEastAsia" w:hAnsi="Times New Roman" w:cstheme="majorBidi"/>
      <w:b/>
      <w:bCs/>
      <w:color w:val="345A8A" w:themeColor="accent1" w:themeShade="B5"/>
      <w:sz w:val="36"/>
      <w:szCs w:val="32"/>
    </w:rPr>
  </w:style>
  <w:style w:type="paragraph" w:styleId="Heading2">
    <w:name w:val="heading 2"/>
    <w:basedOn w:val="Normal"/>
    <w:next w:val="Normal"/>
    <w:link w:val="Heading2Char"/>
    <w:autoRedefine/>
    <w:rsid w:val="005A67A4"/>
    <w:pPr>
      <w:keepNext/>
      <w:keepLines/>
      <w:spacing w:before="320" w:after="120" w:line="480" w:lineRule="auto"/>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rsid w:val="00BD7116"/>
    <w:pPr>
      <w:keepNext/>
      <w:keepLines/>
      <w:numPr>
        <w:ilvl w:val="2"/>
        <w:numId w:val="18"/>
      </w:numPr>
      <w:spacing w:before="320" w:after="120"/>
      <w:outlineLvl w:val="2"/>
    </w:pPr>
    <w:rPr>
      <w:rFonts w:ascii="Times New Roman" w:eastAsiaTheme="majorEastAsia" w:hAnsi="Times New Roman" w:cstheme="majorBidi"/>
      <w:b/>
      <w:bCs/>
      <w:color w:val="4F81BD" w:themeColor="accent1"/>
      <w:sz w:val="28"/>
    </w:rPr>
  </w:style>
  <w:style w:type="paragraph" w:styleId="Heading4">
    <w:name w:val="heading 4"/>
    <w:basedOn w:val="Normal"/>
    <w:next w:val="Normal"/>
    <w:link w:val="Heading4Char"/>
    <w:rsid w:val="00BD711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5C6"/>
    <w:rPr>
      <w:rFonts w:ascii="Times New Roman" w:eastAsiaTheme="majorEastAsia" w:hAnsi="Times New Roman" w:cstheme="majorBidi"/>
      <w:b/>
      <w:bCs/>
      <w:color w:val="345A8A" w:themeColor="accent1" w:themeShade="B5"/>
      <w:sz w:val="36"/>
      <w:szCs w:val="32"/>
    </w:rPr>
  </w:style>
  <w:style w:type="character" w:customStyle="1" w:styleId="Heading2Char">
    <w:name w:val="Heading 2 Char"/>
    <w:basedOn w:val="DefaultParagraphFont"/>
    <w:link w:val="Heading2"/>
    <w:rsid w:val="005A67A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rsid w:val="00BD7116"/>
    <w:rPr>
      <w:rFonts w:ascii="Times New Roman" w:eastAsiaTheme="majorEastAsia" w:hAnsi="Times New Roman" w:cstheme="majorBidi"/>
      <w:b/>
      <w:bCs/>
      <w:color w:val="4F81BD" w:themeColor="accent1"/>
      <w:sz w:val="28"/>
    </w:rPr>
  </w:style>
  <w:style w:type="character" w:customStyle="1" w:styleId="Heading4Char">
    <w:name w:val="Heading 4 Char"/>
    <w:basedOn w:val="DefaultParagraphFont"/>
    <w:link w:val="Heading4"/>
    <w:rsid w:val="00BD7116"/>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rsid w:val="00BD7116"/>
    <w:pPr>
      <w:spacing w:before="120"/>
    </w:pPr>
    <w:rPr>
      <w:b/>
      <w:caps/>
      <w:sz w:val="22"/>
      <w:szCs w:val="22"/>
    </w:rPr>
  </w:style>
  <w:style w:type="paragraph" w:styleId="TOC2">
    <w:name w:val="toc 2"/>
    <w:basedOn w:val="Normal"/>
    <w:next w:val="Normal"/>
    <w:autoRedefine/>
    <w:uiPriority w:val="39"/>
    <w:rsid w:val="00BD7116"/>
    <w:pPr>
      <w:ind w:left="240"/>
    </w:pPr>
    <w:rPr>
      <w:smallCaps/>
      <w:sz w:val="22"/>
      <w:szCs w:val="22"/>
    </w:rPr>
  </w:style>
  <w:style w:type="paragraph" w:styleId="TOC3">
    <w:name w:val="toc 3"/>
    <w:basedOn w:val="Normal"/>
    <w:next w:val="Normal"/>
    <w:autoRedefine/>
    <w:uiPriority w:val="39"/>
    <w:rsid w:val="00BD7116"/>
    <w:pPr>
      <w:ind w:left="480"/>
    </w:pPr>
    <w:rPr>
      <w:i/>
      <w:sz w:val="22"/>
      <w:szCs w:val="22"/>
    </w:rPr>
  </w:style>
  <w:style w:type="paragraph" w:styleId="TOC4">
    <w:name w:val="toc 4"/>
    <w:basedOn w:val="Normal"/>
    <w:next w:val="Normal"/>
    <w:autoRedefine/>
    <w:rsid w:val="00BD7116"/>
    <w:pPr>
      <w:ind w:left="720"/>
    </w:pPr>
    <w:rPr>
      <w:sz w:val="18"/>
      <w:szCs w:val="18"/>
    </w:rPr>
  </w:style>
  <w:style w:type="paragraph" w:styleId="TOC5">
    <w:name w:val="toc 5"/>
    <w:basedOn w:val="Normal"/>
    <w:next w:val="Normal"/>
    <w:autoRedefine/>
    <w:rsid w:val="00BD7116"/>
    <w:pPr>
      <w:ind w:left="960"/>
    </w:pPr>
    <w:rPr>
      <w:sz w:val="18"/>
      <w:szCs w:val="18"/>
    </w:rPr>
  </w:style>
  <w:style w:type="paragraph" w:styleId="TOC6">
    <w:name w:val="toc 6"/>
    <w:basedOn w:val="Normal"/>
    <w:next w:val="Normal"/>
    <w:autoRedefine/>
    <w:rsid w:val="00BD7116"/>
    <w:pPr>
      <w:ind w:left="1200"/>
    </w:pPr>
    <w:rPr>
      <w:sz w:val="18"/>
      <w:szCs w:val="18"/>
    </w:rPr>
  </w:style>
  <w:style w:type="paragraph" w:styleId="TOC7">
    <w:name w:val="toc 7"/>
    <w:basedOn w:val="Normal"/>
    <w:next w:val="Normal"/>
    <w:autoRedefine/>
    <w:rsid w:val="00BD7116"/>
    <w:pPr>
      <w:ind w:left="1440"/>
    </w:pPr>
    <w:rPr>
      <w:sz w:val="18"/>
      <w:szCs w:val="18"/>
    </w:rPr>
  </w:style>
  <w:style w:type="paragraph" w:styleId="TOC8">
    <w:name w:val="toc 8"/>
    <w:basedOn w:val="Normal"/>
    <w:next w:val="Normal"/>
    <w:autoRedefine/>
    <w:rsid w:val="00BD7116"/>
    <w:pPr>
      <w:ind w:left="1680"/>
    </w:pPr>
    <w:rPr>
      <w:sz w:val="18"/>
      <w:szCs w:val="18"/>
    </w:rPr>
  </w:style>
  <w:style w:type="paragraph" w:styleId="TOC9">
    <w:name w:val="toc 9"/>
    <w:basedOn w:val="Normal"/>
    <w:next w:val="Normal"/>
    <w:autoRedefine/>
    <w:rsid w:val="00BD7116"/>
    <w:pPr>
      <w:ind w:left="1920"/>
    </w:pPr>
    <w:rPr>
      <w:sz w:val="18"/>
      <w:szCs w:val="18"/>
    </w:rPr>
  </w:style>
  <w:style w:type="paragraph" w:styleId="TableofFigures">
    <w:name w:val="table of figures"/>
    <w:basedOn w:val="Normal"/>
    <w:next w:val="Normal"/>
    <w:rsid w:val="00BD7116"/>
    <w:pPr>
      <w:ind w:left="480" w:hanging="480"/>
    </w:pPr>
    <w:rPr>
      <w:smallCaps/>
      <w:sz w:val="20"/>
      <w:szCs w:val="20"/>
    </w:rPr>
  </w:style>
  <w:style w:type="paragraph" w:customStyle="1" w:styleId="Headingfour">
    <w:name w:val="Heading four"/>
    <w:basedOn w:val="Normal"/>
    <w:next w:val="Heading4"/>
    <w:qFormat/>
    <w:rsid w:val="00BD7116"/>
    <w:pPr>
      <w:numPr>
        <w:numId w:val="18"/>
      </w:numPr>
      <w:spacing w:line="480" w:lineRule="auto"/>
      <w:jc w:val="both"/>
    </w:pPr>
  </w:style>
  <w:style w:type="paragraph" w:styleId="NormalWeb">
    <w:name w:val="Normal (Web)"/>
    <w:basedOn w:val="Normal"/>
    <w:uiPriority w:val="99"/>
    <w:rsid w:val="00BD7116"/>
    <w:pPr>
      <w:spacing w:beforeLines="1" w:afterLines="1"/>
    </w:pPr>
    <w:rPr>
      <w:rFonts w:ascii="Times" w:hAnsi="Times" w:cs="Times New Roman"/>
      <w:sz w:val="20"/>
      <w:szCs w:val="20"/>
    </w:rPr>
  </w:style>
  <w:style w:type="paragraph" w:styleId="BalloonText">
    <w:name w:val="Balloon Text"/>
    <w:basedOn w:val="Normal"/>
    <w:link w:val="BalloonTextChar"/>
    <w:rsid w:val="009C0088"/>
    <w:rPr>
      <w:rFonts w:ascii="Lucida Grande" w:hAnsi="Lucida Grande"/>
      <w:sz w:val="18"/>
      <w:szCs w:val="18"/>
    </w:rPr>
  </w:style>
  <w:style w:type="character" w:customStyle="1" w:styleId="BalloonTextChar">
    <w:name w:val="Balloon Text Char"/>
    <w:basedOn w:val="DefaultParagraphFont"/>
    <w:link w:val="BalloonText"/>
    <w:rsid w:val="009C0088"/>
    <w:rPr>
      <w:rFonts w:ascii="Lucida Grande" w:hAnsi="Lucida Grande"/>
      <w:sz w:val="18"/>
      <w:szCs w:val="18"/>
    </w:rPr>
  </w:style>
  <w:style w:type="character" w:styleId="CommentReference">
    <w:name w:val="annotation reference"/>
    <w:basedOn w:val="DefaultParagraphFont"/>
    <w:rsid w:val="001747D3"/>
    <w:rPr>
      <w:sz w:val="18"/>
      <w:szCs w:val="18"/>
    </w:rPr>
  </w:style>
  <w:style w:type="paragraph" w:styleId="CommentText">
    <w:name w:val="annotation text"/>
    <w:basedOn w:val="Normal"/>
    <w:link w:val="CommentTextChar"/>
    <w:rsid w:val="001747D3"/>
  </w:style>
  <w:style w:type="character" w:customStyle="1" w:styleId="CommentTextChar">
    <w:name w:val="Comment Text Char"/>
    <w:basedOn w:val="DefaultParagraphFont"/>
    <w:link w:val="CommentText"/>
    <w:rsid w:val="001747D3"/>
  </w:style>
  <w:style w:type="paragraph" w:styleId="CommentSubject">
    <w:name w:val="annotation subject"/>
    <w:basedOn w:val="CommentText"/>
    <w:next w:val="CommentText"/>
    <w:link w:val="CommentSubjectChar"/>
    <w:rsid w:val="001747D3"/>
    <w:rPr>
      <w:b/>
      <w:bCs/>
      <w:sz w:val="20"/>
      <w:szCs w:val="20"/>
    </w:rPr>
  </w:style>
  <w:style w:type="character" w:customStyle="1" w:styleId="CommentSubjectChar">
    <w:name w:val="Comment Subject Char"/>
    <w:basedOn w:val="CommentTextChar"/>
    <w:link w:val="CommentSubject"/>
    <w:rsid w:val="001747D3"/>
    <w:rPr>
      <w:b/>
      <w:bCs/>
      <w:sz w:val="20"/>
      <w:szCs w:val="20"/>
    </w:rPr>
  </w:style>
  <w:style w:type="paragraph" w:styleId="Revision">
    <w:name w:val="Revision"/>
    <w:hidden/>
    <w:rsid w:val="00FC767C"/>
  </w:style>
  <w:style w:type="paragraph" w:styleId="Header">
    <w:name w:val="header"/>
    <w:basedOn w:val="Normal"/>
    <w:link w:val="HeaderChar"/>
    <w:rsid w:val="000925F4"/>
    <w:pPr>
      <w:tabs>
        <w:tab w:val="center" w:pos="4320"/>
        <w:tab w:val="right" w:pos="8640"/>
      </w:tabs>
    </w:pPr>
  </w:style>
  <w:style w:type="character" w:customStyle="1" w:styleId="HeaderChar">
    <w:name w:val="Header Char"/>
    <w:basedOn w:val="DefaultParagraphFont"/>
    <w:link w:val="Header"/>
    <w:rsid w:val="000925F4"/>
  </w:style>
  <w:style w:type="paragraph" w:styleId="Footer">
    <w:name w:val="footer"/>
    <w:basedOn w:val="Normal"/>
    <w:link w:val="FooterChar"/>
    <w:rsid w:val="000925F4"/>
    <w:pPr>
      <w:tabs>
        <w:tab w:val="center" w:pos="4320"/>
        <w:tab w:val="right" w:pos="8640"/>
      </w:tabs>
    </w:pPr>
  </w:style>
  <w:style w:type="character" w:customStyle="1" w:styleId="FooterChar">
    <w:name w:val="Footer Char"/>
    <w:basedOn w:val="DefaultParagraphFont"/>
    <w:link w:val="Footer"/>
    <w:rsid w:val="000925F4"/>
  </w:style>
  <w:style w:type="paragraph" w:styleId="ListParagraph">
    <w:name w:val="List Paragraph"/>
    <w:basedOn w:val="Normal"/>
    <w:rsid w:val="005A67A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06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3132</TotalTime>
  <Pages>28</Pages>
  <Words>8962</Words>
  <Characters>51086</Characters>
  <Application>Microsoft Macintosh Word</Application>
  <DocSecurity>0</DocSecurity>
  <Lines>425</Lines>
  <Paragraphs>119</Paragraphs>
  <ScaleCrop>false</ScaleCrop>
  <Company>SANBI</Company>
  <LinksUpToDate>false</LinksUpToDate>
  <CharactersWithSpaces>59929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Simon Travers</cp:lastModifiedBy>
  <cp:revision>95</cp:revision>
  <dcterms:created xsi:type="dcterms:W3CDTF">2013-11-12T08:21:00Z</dcterms:created>
  <dcterms:modified xsi:type="dcterms:W3CDTF">2013-11-27T12:26:00Z</dcterms:modified>
</cp:coreProperties>
</file>