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emf" ContentType="image/x-emf"/>
  <Override PartName="/word/comments.xml" ContentType="application/vnd.openxmlformats-officedocument.wordprocessingml.comments+xml"/>
  <Default Extension="jpeg" ContentType="image/jpeg"/>
  <Default Extension="xml" ContentType="application/xml"/>
  <Default Extension="pdf" ContentType="application/pdf"/>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E1D36" w:rsidRDefault="00BE1D36" w:rsidP="00572AD9">
      <w:pPr>
        <w:pStyle w:val="Heading1"/>
        <w:jc w:val="center"/>
      </w:pPr>
      <w:r>
        <w:t>Chapter 3</w:t>
      </w:r>
    </w:p>
    <w:p w:rsidR="00BE1D36" w:rsidRDefault="00BE1D36" w:rsidP="00572AD9">
      <w:pPr>
        <w:jc w:val="center"/>
      </w:pPr>
    </w:p>
    <w:p w:rsidR="00BE1D36" w:rsidRPr="00EE0186" w:rsidRDefault="00BE1D36" w:rsidP="00572AD9">
      <w:pPr>
        <w:pStyle w:val="Heading2"/>
      </w:pPr>
      <w:r>
        <w:t>Primer ID Algorithm PIDA – Algorithm for processing Ultra-Deep High Throughput Sequence Data generated using Primer ID technology</w:t>
      </w:r>
    </w:p>
    <w:p w:rsidR="00BE1D36" w:rsidRDefault="00BE1D36" w:rsidP="00572AD9">
      <w:pPr>
        <w:jc w:val="center"/>
      </w:pPr>
    </w:p>
    <w:p w:rsidR="00BE1D36" w:rsidRDefault="00BE1D36" w:rsidP="00572AD9">
      <w:pPr>
        <w:pStyle w:val="Heading3"/>
        <w:spacing w:line="480" w:lineRule="auto"/>
      </w:pPr>
      <w:r>
        <w:t>3.1 Introduction</w:t>
      </w:r>
    </w:p>
    <w:p w:rsidR="00BE1D36" w:rsidDel="00D047AC" w:rsidRDefault="00BE1D36" w:rsidP="00572AD9">
      <w:pPr>
        <w:spacing w:line="480" w:lineRule="auto"/>
        <w:jc w:val="both"/>
        <w:rPr>
          <w:ins w:id="0" w:author="Simon Travers" w:date="2013-10-25T08:24:00Z"/>
          <w:del w:id="1" w:author="Ram Shrestha" w:date="2013-10-29T17:21:00Z"/>
        </w:rPr>
      </w:pPr>
      <w:commentRangeStart w:id="2"/>
      <w:del w:id="3" w:author="Simon Travers" w:date="2013-10-25T08:02:00Z">
        <w:r w:rsidDel="002021CF">
          <w:delText>The Roche/454 h</w:delText>
        </w:r>
      </w:del>
      <w:ins w:id="4" w:author="Simon Travers" w:date="2013-10-25T08:02:00Z">
        <w:r w:rsidR="002021CF">
          <w:t>H</w:t>
        </w:r>
      </w:ins>
      <w:r>
        <w:t xml:space="preserve">igh throughput </w:t>
      </w:r>
      <w:del w:id="5" w:author="Simon Travers" w:date="2013-10-25T08:02:00Z">
        <w:r w:rsidDel="002021CF">
          <w:delText xml:space="preserve">next generation sequencing (NGS) </w:delText>
        </w:r>
      </w:del>
      <w:proofErr w:type="gramStart"/>
      <w:ins w:id="6" w:author="Simon Travers" w:date="2013-10-25T08:02:00Z">
        <w:r w:rsidR="002021CF">
          <w:t xml:space="preserve">sequencing </w:t>
        </w:r>
      </w:ins>
      <w:ins w:id="7" w:author="Simon Travers" w:date="2013-10-25T08:03:00Z">
        <w:r w:rsidR="008D5E7A">
          <w:t xml:space="preserve"> platforms</w:t>
        </w:r>
        <w:proofErr w:type="gramEnd"/>
        <w:r w:rsidR="008D5E7A">
          <w:t xml:space="preserve"> </w:t>
        </w:r>
      </w:ins>
      <w:del w:id="8" w:author="Simon Travers" w:date="2013-10-25T08:02:00Z">
        <w:r w:rsidDel="002021CF">
          <w:delText>platforms Junior and FLX/FLX+</w:delText>
        </w:r>
      </w:del>
      <w:commentRangeEnd w:id="2"/>
      <w:r w:rsidR="002021CF">
        <w:rPr>
          <w:rStyle w:val="CommentReference"/>
        </w:rPr>
        <w:commentReference w:id="2"/>
      </w:r>
      <w:del w:id="9" w:author="Simon Travers" w:date="2013-10-25T08:02:00Z">
        <w:r w:rsidDel="002021CF">
          <w:delText xml:space="preserve"> </w:delText>
        </w:r>
      </w:del>
      <w:r>
        <w:t xml:space="preserve">are capable of generating </w:t>
      </w:r>
      <w:del w:id="10" w:author="Simon Travers" w:date="2013-10-25T08:03:00Z">
        <w:r w:rsidDel="008D5E7A">
          <w:delText xml:space="preserve">hundred thousands and a </w:delText>
        </w:r>
      </w:del>
      <w:ins w:id="11" w:author="Simon Travers" w:date="2013-10-25T08:03:00Z">
        <w:r w:rsidR="008D5E7A">
          <w:t xml:space="preserve">as much as </w:t>
        </w:r>
      </w:ins>
      <w:r>
        <w:t>million</w:t>
      </w:r>
      <w:ins w:id="12" w:author="Simon Travers" w:date="2013-10-25T08:03:00Z">
        <w:r w:rsidR="008D5E7A">
          <w:t>s</w:t>
        </w:r>
      </w:ins>
      <w:r>
        <w:t xml:space="preserve"> of </w:t>
      </w:r>
      <w:del w:id="13" w:author="Simon Travers" w:date="2013-10-25T08:03:00Z">
        <w:r w:rsidDel="008D5E7A">
          <w:delText xml:space="preserve">short </w:delText>
        </w:r>
      </w:del>
      <w:r>
        <w:t xml:space="preserve">sequence reads </w:t>
      </w:r>
      <w:del w:id="14" w:author="Simon Travers" w:date="2013-10-25T08:03:00Z">
        <w:r w:rsidDel="008D5E7A">
          <w:delText xml:space="preserve">respectively </w:delText>
        </w:r>
      </w:del>
      <w:r>
        <w:t xml:space="preserve">from DNA fragments at low cost and </w:t>
      </w:r>
      <w:ins w:id="15" w:author="Simon Travers" w:date="2013-10-25T08:04:00Z">
        <w:r w:rsidR="008D5E7A">
          <w:t xml:space="preserve">in </w:t>
        </w:r>
      </w:ins>
      <w:r>
        <w:t xml:space="preserve">less time than other </w:t>
      </w:r>
      <w:del w:id="16" w:author="Simon Travers" w:date="2013-10-25T08:04:00Z">
        <w:r w:rsidDel="008D5E7A">
          <w:delText>NGS systems</w:delText>
        </w:r>
      </w:del>
      <w:ins w:id="17" w:author="Simon Travers" w:date="2013-10-25T08:04:00Z">
        <w:r w:rsidR="008D5E7A">
          <w:t>sequencing approaches</w:t>
        </w:r>
      </w:ins>
      <w:r>
        <w:t>. Th</w:t>
      </w:r>
      <w:ins w:id="18" w:author="Simon Travers" w:date="2013-10-25T08:04:00Z">
        <w:r w:rsidR="008D5E7A">
          <w:t xml:space="preserve">is capability </w:t>
        </w:r>
      </w:ins>
      <w:ins w:id="19" w:author="Simon Travers" w:date="2013-10-25T08:22:00Z">
        <w:r w:rsidR="008C0362">
          <w:t xml:space="preserve">enables the potential to fully sequence </w:t>
        </w:r>
      </w:ins>
      <w:ins w:id="20" w:author="Simon Travers" w:date="2013-10-25T08:23:00Z">
        <w:r w:rsidR="008C0362">
          <w:t>viral quasispecies</w:t>
        </w:r>
      </w:ins>
      <w:del w:id="21" w:author="Simon Travers" w:date="2013-10-25T08:04:00Z">
        <w:r w:rsidDel="008D5E7A">
          <w:delText>e</w:delText>
        </w:r>
      </w:del>
      <w:r>
        <w:t xml:space="preserve"> </w:t>
      </w:r>
      <w:del w:id="22" w:author="Simon Travers" w:date="2013-10-25T08:23:00Z">
        <w:r w:rsidDel="008C0362">
          <w:delText xml:space="preserve">ultra deep high throughput capability has </w:delText>
        </w:r>
      </w:del>
      <w:ins w:id="23" w:author="Simon Travers" w:date="2013-10-25T08:23:00Z">
        <w:r w:rsidR="008C0362">
          <w:t xml:space="preserve">and </w:t>
        </w:r>
      </w:ins>
      <w:r>
        <w:t>enable</w:t>
      </w:r>
      <w:ins w:id="24" w:author="Simon Travers" w:date="2013-10-25T08:23:00Z">
        <w:r w:rsidR="008C0362">
          <w:t>s</w:t>
        </w:r>
      </w:ins>
      <w:del w:id="25" w:author="Simon Travers" w:date="2013-10-25T08:23:00Z">
        <w:r w:rsidDel="008C0362">
          <w:delText>d</w:delText>
        </w:r>
      </w:del>
      <w:r>
        <w:t xml:space="preserve"> </w:t>
      </w:r>
      <w:del w:id="26" w:author="Simon Travers" w:date="2013-10-25T08:23:00Z">
        <w:r w:rsidDel="008C0362">
          <w:delText xml:space="preserve">sequencing </w:delText>
        </w:r>
      </w:del>
      <w:ins w:id="27" w:author="Simon Travers" w:date="2013-10-25T08:23:00Z">
        <w:r w:rsidR="008C0362">
          <w:t xml:space="preserve">the characterization </w:t>
        </w:r>
      </w:ins>
      <w:r>
        <w:t xml:space="preserve">of low </w:t>
      </w:r>
      <w:del w:id="28" w:author="Simon Travers" w:date="2013-10-25T08:23:00Z">
        <w:r w:rsidDel="008C0362">
          <w:delText xml:space="preserve">frequent </w:delText>
        </w:r>
      </w:del>
      <w:ins w:id="29" w:author="Simon Travers" w:date="2013-10-25T08:23:00Z">
        <w:r w:rsidR="008C0362">
          <w:t xml:space="preserve">frequency </w:t>
        </w:r>
      </w:ins>
      <w:r>
        <w:t xml:space="preserve">variants from highly heterogeneous viral population samples </w:t>
      </w:r>
      <w:r w:rsidR="00CF2D92">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FD503C">
        <w:instrText xml:space="preserve"> ADDIN EN.CITE </w:instrText>
      </w:r>
      <w:r w:rsidR="00CF2D92">
        <w:fldChar w:fldCharType="begin">
          <w:fldData xml:space="preserve">PEVuZE5vdGU+PENpdGU+PEF1dGhvcj5Sb3plcmE8L0F1dGhvcj48WWVhcj4yMDA5PC9ZZWFyPjxS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==
</w:fldData>
        </w:fldChar>
      </w:r>
      <w:r w:rsidR="00FD503C">
        <w:instrText xml:space="preserve"> ADDIN EN.CITE.DATA </w:instrText>
      </w:r>
      <w:r w:rsidR="00CF2D92">
        <w:fldChar w:fldCharType="end"/>
      </w:r>
      <w:r w:rsidR="00CF2D92">
        <w:fldChar w:fldCharType="separate"/>
      </w:r>
      <w:r>
        <w:rPr>
          <w:noProof/>
        </w:rPr>
        <w:t>(Fischer et al., 2010; Hoffmann et al., 2007; Mitsuya et al., 2008; Rozera et al., 2009; Varghese et al., 2009; Wang et al., 2007)</w:t>
      </w:r>
      <w:r w:rsidR="00CF2D92">
        <w:fldChar w:fldCharType="end"/>
      </w:r>
      <w:r>
        <w:t xml:space="preserve"> However, high rate of sequencing errors are incorporated and accumulated at PCR amplification step </w:t>
      </w:r>
      <w:r w:rsidR="00CF2D92">
        <w:fldChar w:fldCharType="begin"/>
      </w:r>
      <w:r w:rsidR="00FD503C">
        <w:instrText xml:space="preserve"> ADDIN EN.CITE &lt;EndNote&gt;&lt;Cite&gt;&lt;Author&gt;Kanagawa&lt;/Author&gt;&lt;Year&gt;2003&lt;/Year&gt;&lt;RecNum&gt;1179&lt;/RecNum&gt;&lt;record&gt;&lt;rec-number&gt;1179&lt;/rec-number&gt;&lt;foreign-keys&gt;&lt;key app="EN" db-id="fp25zzvrxrd9vke5zxqp9stbssprwstvdddz"&gt;1179&lt;/key&gt;&lt;/foreign-keys&gt;&lt;ref-type name="Journal Article"&gt;17&lt;/ref-type&gt;&lt;contributors&gt;&lt;authors&gt;&lt;author&gt;Kanagawa, T.&lt;/author&gt;&lt;/authors&gt;&lt;/contributors&gt;&lt;auth-address&gt;Institute for Biological Resources and Functions, National Institute of Advanced Industrial Science and Technology, Central 6, 1-1-1 Higashi, Tsukuba, Ibaraki 305-8566, Japan. kanagawa-taka@aist.go.jp&lt;/auth-address&gt;&lt;titles&gt;&lt;title&gt;Bias and artifacts in multitemplate polymerase chain reactions (PCR)&lt;/title&gt;&lt;secondary-title&gt;J Biosci Bioeng&lt;/secondary-title&gt;&lt;/titles&gt;&lt;periodical&gt;&lt;full-title&gt;J Biosci Bioeng&lt;/full-title&gt;&lt;/periodical&gt;&lt;pages&gt;317-23&lt;/pages&gt;&lt;volume&gt;96&lt;/volume&gt;&lt;number&gt;4&lt;/number&gt;&lt;edition&gt;2005/10/20&lt;/edition&gt;&lt;dates&gt;&lt;year&gt;2003&lt;/year&gt;&lt;/dates&gt;&lt;isbn&gt;1389-1723 (Print)&amp;#xD;1347-4421 (Linking)&lt;/isbn&gt;&lt;accession-num&gt;16233530&lt;/accession-num&gt;&lt;urls&gt;&lt;related-urls&gt;&lt;url&gt;http://www.ncbi.nlm.nih.gov/entrez/query.fcgi?cmd=Retrieve&amp;amp;db=PubMed&amp;amp;dopt=Citation&amp;amp;list_uids=16233530&lt;/url&gt;&lt;/related-urls&gt;&lt;/urls&gt;&lt;electronic-resource-num&gt;S1389-1723(03)90130-7 [pii]&amp;#xD;10.1016/S1389-1723(03)90130-7&lt;/electronic-resource-num&gt;&lt;language&gt;eng&lt;/language&gt;&lt;/record&gt;&lt;/Cite&gt;&lt;/EndNote&gt;</w:instrText>
      </w:r>
      <w:r w:rsidR="00CF2D92">
        <w:fldChar w:fldCharType="separate"/>
      </w:r>
      <w:r>
        <w:rPr>
          <w:noProof/>
        </w:rPr>
        <w:t>(Kanagawa, 2003)</w:t>
      </w:r>
      <w:r w:rsidR="00CF2D92">
        <w:fldChar w:fldCharType="end"/>
      </w:r>
      <w:r>
        <w:t xml:space="preserve"> and by instrumental/hardware error and sequencing errors like nucleotide insertion and deletion errors (reviewed in </w:t>
      </w:r>
      <w:r w:rsidR="00CF2D92">
        <w:fldChar w:fldCharType="begin"/>
      </w:r>
      <w:r w:rsidR="00FD503C">
        <w:instrText xml:space="preserve"> ADDIN EN.CITE &lt;EndNote&gt;&lt;Cite&gt;&lt;Author&gt;Metzker&lt;/Author&gt;&lt;Year&gt;2009&lt;/Year&gt;&lt;RecNum&gt;185&lt;/RecNum&gt;&lt;record&gt;&lt;rec-number&gt;185&lt;/rec-number&gt;&lt;foreign-keys&gt;&lt;key app="EN" db-id="fp25zzvrxrd9vke5zxqp9stbssprwstvdddz"&gt;185&lt;/key&gt;&lt;/foreign-keys&gt;&lt;ref-type name="Journal Article"&gt;17&lt;/ref-type&gt;&lt;contributors&gt;&lt;authors&gt;&lt;author&gt;Metzker, Michael L.&lt;/author&gt;&lt;/authors&gt;&lt;/contributors&gt;&lt;auth-address&gt;http://www.nature.com/doifinder/10.1038/nrg2626&lt;/auth-address&gt;&lt;titles&gt;&lt;title&gt;Sequencing technologies — the next generation&lt;/title&gt;&lt;secondary-title&gt;Nature Reviews Genetics&lt;/secondary-title&gt;&lt;/titles&gt;&lt;periodical&gt;&lt;full-title&gt;Nature Reviews Genetics&lt;/full-title&gt;&lt;/periodical&gt;&lt;pages&gt;31-46&lt;/pages&gt;&lt;volume&gt;11&lt;/volume&gt;&lt;number&gt;1&lt;/number&gt;&lt;dates&gt;&lt;year&gt;2009&lt;/year&gt;&lt;pub-dates&gt;&lt;date&gt;December&lt;/date&gt;&lt;/pub-dates&gt;&lt;/dates&gt;&lt;isbn&gt;1471-0056, 1471-0064&lt;/isbn&gt;&lt;label&gt;metzker_sequencing_2009&lt;/label&gt;&lt;urls&gt;&lt;related-urls&gt;&lt;url&gt;10.1038/nrg2626&lt;/url&gt;&lt;/related-urls&gt;&lt;/urls&gt;&lt;/record&gt;&lt;/Cite&gt;&lt;/EndNote&gt;</w:instrText>
      </w:r>
      <w:r w:rsidR="00CF2D92">
        <w:fldChar w:fldCharType="separate"/>
      </w:r>
      <w:r>
        <w:rPr>
          <w:noProof/>
        </w:rPr>
        <w:t>(Metzker, 2009)</w:t>
      </w:r>
      <w:r w:rsidR="00CF2D92">
        <w:fldChar w:fldCharType="end"/>
      </w:r>
      <w:r>
        <w:t xml:space="preserve">). These errors inflate and confound the real genetic diversity in the population </w:t>
      </w:r>
      <w:r w:rsidR="00CF2D92">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FD503C">
        <w:instrText xml:space="preserve"> ADDIN EN.CITE </w:instrText>
      </w:r>
      <w:r w:rsidR="00CF2D92">
        <w:fldChar w:fldCharType="begin">
          <w:fldData xml:space="preserve">PEVuZE5vdGU+PENpdGUgRXhjbHVkZVllYXI9IjEiPjxBdXRob3I+WmFnb3JkaTwvQXV0aG9yPjxS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Ly93d3cubmNiaS5ubG0ubmloLmdvdi9lbnRyZXovcXVlcnkuZmNnaT9jbWQ9UmV0cmlldmUmYW1w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</w:fldData>
        </w:fldChar>
      </w:r>
      <w:r w:rsidR="00FD503C">
        <w:instrText xml:space="preserve"> ADDIN EN.CITE.DATA </w:instrText>
      </w:r>
      <w:r w:rsidR="00CF2D92">
        <w:fldChar w:fldCharType="end"/>
      </w:r>
      <w:r w:rsidR="00CF2D92">
        <w:fldChar w:fldCharType="separate"/>
      </w:r>
      <w:r>
        <w:rPr>
          <w:noProof/>
        </w:rPr>
        <w:t>(Kunin et al., 2009; Zagordi et al.)</w:t>
      </w:r>
      <w:r w:rsidR="00CF2D92">
        <w:fldChar w:fldCharType="end"/>
      </w:r>
      <w:r>
        <w:t xml:space="preserve">. The errors generated at PCR step are: 1) incorporation of wrong nucleotide by polymerase enzyme during many cycles of amplification </w:t>
      </w:r>
      <w:r w:rsidR="00CF2D92">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FD503C">
        <w:instrText xml:space="preserve"> ADDIN EN.CITE </w:instrText>
      </w:r>
      <w:r w:rsidR="00CF2D92">
        <w:fldChar w:fldCharType="begin">
          <w:fldData xml:space="preserve">PEVuZE5vdGU+PENpdGU+PEF1dGhvcj5IdWdoZXM8L0F1dGhvcj48WWVhcj4yMDAzPC9ZZWFyPjxS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</w:fldData>
        </w:fldChar>
      </w:r>
      <w:r w:rsidR="00FD503C">
        <w:instrText xml:space="preserve"> ADDIN EN.CITE.DATA </w:instrText>
      </w:r>
      <w:r w:rsidR="00CF2D92">
        <w:fldChar w:fldCharType="end"/>
      </w:r>
      <w:r w:rsidR="00CF2D92">
        <w:fldChar w:fldCharType="separate"/>
      </w:r>
      <w:r>
        <w:rPr>
          <w:noProof/>
        </w:rPr>
        <w:t>(Hughes and Totten, 2003; Kanagawa, 2003)</w:t>
      </w:r>
      <w:r w:rsidR="00CF2D92">
        <w:fldChar w:fldCharType="end"/>
      </w:r>
      <w:r>
        <w:t xml:space="preserve"> 2) recombination of two DNA fragments producing a new </w:t>
      </w:r>
      <w:proofErr w:type="spellStart"/>
      <w:r>
        <w:t>chimeric</w:t>
      </w:r>
      <w:proofErr w:type="spellEnd"/>
      <w:r>
        <w:t xml:space="preserve"> DNA </w:t>
      </w:r>
      <w:r w:rsidR="00CF2D92">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FD503C">
        <w:instrText xml:space="preserve"> ADDIN EN.CITE </w:instrText>
      </w:r>
      <w:r w:rsidR="00CF2D92">
        <w:fldChar w:fldCharType="begin">
          <w:fldData xml:space="preserve">PEVuZE5vdGU+PENpdGU+PEF1dGhvcj5NZXllcmhhbnM8L0F1dGhvcj48WWVhcj4xOTkwPC9ZZWFy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</w:fldData>
        </w:fldChar>
      </w:r>
      <w:r w:rsidR="00FD503C">
        <w:instrText xml:space="preserve"> ADDIN EN.CITE.DATA </w:instrText>
      </w:r>
      <w:r w:rsidR="00CF2D92">
        <w:fldChar w:fldCharType="end"/>
      </w:r>
      <w:r w:rsidR="00CF2D92">
        <w:fldChar w:fldCharType="separate"/>
      </w:r>
      <w:r>
        <w:rPr>
          <w:noProof/>
        </w:rPr>
        <w:t>(Judo et al., 1998; Meyerhans et al., 1990; Yang et al., 1996)</w:t>
      </w:r>
      <w:r w:rsidR="00CF2D92">
        <w:fldChar w:fldCharType="end"/>
      </w:r>
      <w:r>
        <w:t xml:space="preserve"> 3) differential amplification of DNA fragments change the ratio before and after PCR step, obscuring true original sample diversity </w:t>
      </w:r>
      <w:r w:rsidR="00CF2D92">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FD503C">
        <w:instrText xml:space="preserve"> ADDIN EN.CITE </w:instrText>
      </w:r>
      <w:r w:rsidR="00CF2D92">
        <w:fldChar w:fldCharType="begin">
          <w:fldData xml:space="preserve">PEVuZE5vdGU+PENpdGU+PEF1dGhvcj5MaXU8L0F1dGhvcj48WWVhcj4xOTk2PC9ZZWFyPjxSZWNO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</w:fldData>
        </w:fldChar>
      </w:r>
      <w:r w:rsidR="00FD503C">
        <w:instrText xml:space="preserve"> ADDIN EN.CITE.DATA </w:instrText>
      </w:r>
      <w:r w:rsidR="00CF2D92">
        <w:fldChar w:fldCharType="end"/>
      </w:r>
      <w:r w:rsidR="00CF2D92">
        <w:fldChar w:fldCharType="separate"/>
      </w:r>
      <w:r>
        <w:rPr>
          <w:noProof/>
        </w:rPr>
        <w:t>(Liu et al., 1996; Polz and Cavanaugh, 1998)</w:t>
      </w:r>
      <w:r w:rsidR="00CF2D92">
        <w:fldChar w:fldCharType="end"/>
      </w:r>
      <w:r>
        <w:t xml:space="preserve">. </w:t>
      </w:r>
      <w:r w:rsidR="00D047AC">
        <w:t xml:space="preserve">In order to avoid modification and over diversification of the original sample, </w:t>
      </w:r>
      <w:ins w:id="30" w:author="Ram Shrestha" w:date="2013-10-29T17:19:00Z">
        <w:r w:rsidR="00D047AC">
          <w:t>i</w:t>
        </w:r>
      </w:ins>
      <w:r>
        <w:t>t is essential to correct th</w:t>
      </w:r>
      <w:ins w:id="31" w:author="Ram Shrestha" w:date="2013-10-29T17:19:00Z">
        <w:r w:rsidR="00D047AC">
          <w:t>ose</w:t>
        </w:r>
      </w:ins>
      <w:r>
        <w:t xml:space="preserve"> inevitable errors</w:t>
      </w:r>
      <w:ins w:id="32" w:author="Ram Shrestha" w:date="2013-10-29T17:19:00Z">
        <w:r w:rsidR="00D047AC">
          <w:t>.</w:t>
        </w:r>
      </w:ins>
      <w:r>
        <w:t xml:space="preserve"> </w:t>
      </w:r>
      <w:del w:id="33" w:author="Ram Shrestha" w:date="2013-10-29T17:21:00Z">
        <w:r w:rsidDel="00D047AC">
          <w:delText xml:space="preserve">that modifies and over diversifies the original sample while analyzing highly complex and diverse </w:delText>
        </w:r>
        <w:commentRangeStart w:id="34"/>
        <w:r w:rsidDel="00D047AC">
          <w:delText>sample</w:delText>
        </w:r>
        <w:commentRangeEnd w:id="34"/>
        <w:r w:rsidR="00C73B1D" w:rsidDel="00D047AC">
          <w:rPr>
            <w:rStyle w:val="CommentReference"/>
          </w:rPr>
          <w:commentReference w:id="34"/>
        </w:r>
        <w:r w:rsidDel="00D047AC">
          <w:delText>.</w:delText>
        </w:r>
      </w:del>
    </w:p>
    <w:p w:rsidR="00C73B1D" w:rsidRDefault="00FA34B5" w:rsidP="00572AD9">
      <w:pPr>
        <w:spacing w:line="480" w:lineRule="auto"/>
        <w:jc w:val="both"/>
      </w:pPr>
      <w:ins w:id="35" w:author="Simon Travers" w:date="2013-10-25T08:25:00Z">
        <w:r>
          <w:rPr>
            <w:rStyle w:val="CommentReference"/>
          </w:rPr>
          <w:commentReference w:id="36"/>
        </w:r>
      </w:ins>
    </w:p>
    <w:p w:rsidR="00D047AC" w:rsidRDefault="00D047AC" w:rsidP="00572AD9">
      <w:pPr>
        <w:numPr>
          <w:ins w:id="37" w:author="Ram Shrestha" w:date="2013-10-29T17:19:00Z"/>
        </w:numPr>
        <w:spacing w:line="480" w:lineRule="auto"/>
        <w:jc w:val="both"/>
        <w:rPr>
          <w:ins w:id="38" w:author="Ram Shrestha" w:date="2013-10-29T17:19:00Z"/>
        </w:rPr>
      </w:pPr>
    </w:p>
    <w:p w:rsidR="00BE1D36" w:rsidRDefault="00BE1D36" w:rsidP="00572AD9">
      <w:pPr>
        <w:spacing w:line="480" w:lineRule="auto"/>
        <w:jc w:val="both"/>
        <w:rPr>
          <w:ins w:id="39" w:author="Simon Travers" w:date="2013-10-25T08:25:00Z"/>
        </w:rPr>
      </w:pPr>
      <w:r>
        <w:t xml:space="preserve">Recently, a novel technology, based on bar coding an original template RNA sequence in a sample has been introduced </w: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 </w:instrTex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EN.CITE.DATA </w:instrText>
      </w:r>
      <w:r w:rsidR="00CF2D92">
        <w:fldChar w:fldCharType="end"/>
      </w:r>
      <w:r w:rsidR="00CF2D92">
        <w:fldChar w:fldCharType="separate"/>
      </w:r>
      <w:r>
        <w:rPr>
          <w:noProof/>
        </w:rPr>
        <w:t>(Jabara et al., 2011)</w:t>
      </w:r>
      <w:r w:rsidR="00CF2D92">
        <w:fldChar w:fldCharType="end"/>
      </w:r>
      <w:r>
        <w:t xml:space="preserve">. The barcode, called Primer ID, is a short unique degenerate nucleotide sequence added to a reverse transcription primer during cDNA production. Before cDNA production, the Primer ID is attached to sample specific ID or Multiplex Identifier (MID) with a spacer in between, which again is attached to a PCR primer with another spacer in </w:t>
      </w:r>
      <w:commentRangeStart w:id="40"/>
      <w:r>
        <w:t xml:space="preserve">between (Figure 3.1 A).  </w:t>
      </w:r>
      <w:commentRangeEnd w:id="40"/>
      <w:r w:rsidR="00880DC9">
        <w:rPr>
          <w:rStyle w:val="CommentReference"/>
        </w:rPr>
        <w:commentReference w:id="40"/>
      </w:r>
      <w:r>
        <w:t xml:space="preserve">In the subsequent PCR cycles, the cDNA with its associated Primer ID is amplified (Figure 3.2 A). Sequences with same Primer ID are, theoretically derived from the same viral RNA template sequence. The sequences tagged with same Primer ID can be used to create a consensus sequence that theoretically represents an error free and original template viral RNA sequence (Figure 3.2 B). </w:t>
      </w:r>
    </w:p>
    <w:p w:rsidR="00FA34B5" w:rsidRDefault="00FA34B5" w:rsidP="00572AD9">
      <w:pPr>
        <w:spacing w:line="480" w:lineRule="auto"/>
        <w:jc w:val="both"/>
      </w:pPr>
    </w:p>
    <w:p w:rsidR="00BE1D36" w:rsidRDefault="00BE1D36" w:rsidP="00572AD9">
      <w:pPr>
        <w:spacing w:line="480" w:lineRule="auto"/>
        <w:jc w:val="both"/>
      </w:pPr>
      <w:proofErr w:type="gramStart"/>
      <w:r>
        <w:t>A</w:t>
      </w:r>
      <w:commentRangeStart w:id="41"/>
      <w:r>
        <w:t>n</w:t>
      </w:r>
      <w:proofErr w:type="gramEnd"/>
      <w:r>
        <w:t xml:space="preserve"> highly demanding application of Primer ID is ultra-deep high throughput NGS HIV-1 genotyping for the viral drug resistance testing. </w:t>
      </w:r>
      <w:commentRangeEnd w:id="41"/>
      <w:r w:rsidR="00CD5808">
        <w:rPr>
          <w:rStyle w:val="CommentReference"/>
        </w:rPr>
        <w:commentReference w:id="41"/>
      </w:r>
      <w:r>
        <w:t xml:space="preserve">HIV population in an infected individual is highly heterogeneous. Despite this, ultra-deep sequencing of HIV-1 has enabled to unfold unprecedented viral diversity and understand viral dynamics and evolution </w:t>
      </w:r>
      <w:r w:rsidR="00CF2D92">
        <w:fldChar w:fldCharType="begin">
          <w:fldData xml:space="preserve">PEVuZE5vdGU+PENpdGU+PEF1dGhvcj5TYWxhemFyLUdvbnphbGV6PC9BdXRob3I+PFllYXI+MjAw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</w:fldData>
        </w:fldChar>
      </w:r>
      <w:r w:rsidR="00FD503C">
        <w:instrText xml:space="preserve"> ADDIN EN.CITE </w:instrText>
      </w:r>
      <w:r w:rsidR="00CF2D92">
        <w:fldChar w:fldCharType="begin">
          <w:fldData xml:space="preserve">PEVuZE5vdGU+PENpdGU+PEF1dGhvcj5TYWxhemFyLUdvbnphbGV6PC9BdXRob3I+PFllYXI+MjAw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</w:fldData>
        </w:fldChar>
      </w:r>
      <w:r w:rsidR="00FD503C">
        <w:instrText xml:space="preserve"> ADDIN EN.CITE.DATA </w:instrText>
      </w:r>
      <w:r w:rsidR="00CF2D92">
        <w:fldChar w:fldCharType="end"/>
      </w:r>
      <w:r w:rsidR="00CF2D92">
        <w:fldChar w:fldCharType="separate"/>
      </w:r>
      <w:r>
        <w:rPr>
          <w:noProof/>
        </w:rPr>
        <w:t>(Salazar-Gonzalez et al., 2009)</w:t>
      </w:r>
      <w:r w:rsidR="00CF2D92">
        <w:fldChar w:fldCharType="end"/>
      </w:r>
      <w:r>
        <w:t xml:space="preserve">. But the errors generated in the process of ultra-deep high throughput sequencing confound the true HIV-1 variants and inflates the diversity </w:t>
      </w:r>
      <w:r w:rsidR="00CF2D92">
        <w:fldChar w:fldCharType="begin"/>
      </w:r>
      <w:r w:rsidR="00FD503C">
        <w:instrText xml:space="preserve"> ADDIN EN.CITE &lt;EndNote&gt;&lt;Cite&gt;&lt;Author&gt;Kunin&lt;/Author&gt;&lt;Year&gt;2009&lt;/Year&gt;&lt;RecNum&gt;1309&lt;/RecNum&gt;&lt;record&gt;&lt;rec-number&gt;1309&lt;/rec-number&gt;&lt;foreign-keys&gt;&lt;key app="EN" db-id="fp25zzvrxrd9vke5zxqp9stbssprwstvdddz"&gt;1309&lt;/key&gt;&lt;/foreign-keys&gt;&lt;ref-type name="Journal Article"&gt;17&lt;/ref-type&gt;&lt;contributors&gt;&lt;authors&gt;&lt;author&gt;Kunin, V.&lt;/author&gt;&lt;author&gt;Engelbrektson, A.&lt;/author&gt;&lt;author&gt;Ochman, H.&lt;/author&gt;&lt;author&gt;Hugenholtz, P.&lt;/author&gt;&lt;/authors&gt;&lt;/contributors&gt;&lt;auth-address&gt;Microbial Ecology Program, DOE Joint Genome Institute, Walnut Creek, CA 94598, USA.&lt;/auth-address&gt;&lt;titles&gt;&lt;title&gt;Wrinkles in the rare biosphere: pyrosequencing errors can lead to artificial inflation of diversity estimates&lt;/title&gt;&lt;secondary-title&gt;Environ Microbiol&lt;/secondary-title&gt;&lt;/titles&gt;&lt;periodical&gt;&lt;full-title&gt;Environ Microbiol&lt;/full-title&gt;&lt;/periodical&gt;&lt;pages&gt;118-23&lt;/pages&gt;&lt;volume&gt;12&lt;/volume&gt;&lt;number&gt;1&lt;/number&gt;&lt;edition&gt;2009/09/04&lt;/edition&gt;&lt;keywords&gt;&lt;keyword&gt;*Biodiversity&lt;/keyword&gt;&lt;keyword&gt;Cluster Analysis&lt;/keyword&gt;&lt;keyword&gt;DNA, Bacterial/genetics&lt;/keyword&gt;&lt;keyword&gt;Escherichia coli/genetics&lt;/keyword&gt;&lt;keyword&gt;Genes, Bacterial&lt;/keyword&gt;&lt;keyword&gt;Genetic Variation&lt;/keyword&gt;&lt;keyword&gt;RNA, Ribosomal, 16S/*genetics&lt;/keyword&gt;&lt;keyword&gt;Sequence Alignment&lt;/keyword&gt;&lt;keyword&gt;Sequence Analysis, DNA/*methods&lt;/keyword&gt;&lt;/keywords&gt;&lt;dates&gt;&lt;year&gt;2009&lt;/year&gt;&lt;pub-dates&gt;&lt;date&gt;Jan&lt;/date&gt;&lt;/pub-dates&gt;&lt;/dates&gt;&lt;isbn&gt;1462-2920 (Electronic)&amp;#xD;1462-2912 (Linking)&lt;/isbn&gt;&lt;accession-num&gt;19725865&lt;/accession-num&gt;&lt;urls&gt;&lt;related-urls&gt;&lt;url&gt;http://www.ncbi.nlm.nih.gov/entrez/query.fcgi?cmd=Retrieve&amp;amp;db=PubMed&amp;amp;dopt=Citation&amp;amp;list_uids=19725865&lt;/url&gt;&lt;/related-urls&gt;&lt;/urls&gt;&lt;electronic-resource-num&gt;EMI2051 [pii]&amp;#xD;10.1111/j.1462-2920.2009.02051.x&lt;/electronic-resource-num&gt;&lt;language&gt;eng&lt;/language&gt;&lt;/record&gt;&lt;/Cite&gt;&lt;/EndNote&gt;</w:instrText>
      </w:r>
      <w:r w:rsidR="00CF2D92">
        <w:fldChar w:fldCharType="separate"/>
      </w:r>
      <w:r>
        <w:rPr>
          <w:noProof/>
        </w:rPr>
        <w:t>(Kunin et al., 2009)</w:t>
      </w:r>
      <w:r w:rsidR="00CF2D92">
        <w:fldChar w:fldCharType="end"/>
      </w:r>
      <w:r>
        <w:t xml:space="preserve">. With the application of Primer ID technology, the errors can be minimized to zero level and reflect the true variants and </w:t>
      </w:r>
      <w:commentRangeStart w:id="42"/>
      <w:r>
        <w:t>diversity</w:t>
      </w:r>
      <w:commentRangeEnd w:id="42"/>
      <w:r w:rsidR="00CD5808">
        <w:rPr>
          <w:rStyle w:val="CommentReference"/>
        </w:rPr>
        <w:commentReference w:id="42"/>
      </w:r>
      <w:r>
        <w:t>.</w:t>
      </w:r>
    </w:p>
    <w:p w:rsidR="00BE1D36" w:rsidRDefault="00BE1D36" w:rsidP="00572AD9">
      <w:pPr>
        <w:spacing w:line="480" w:lineRule="auto"/>
        <w:jc w:val="both"/>
      </w:pPr>
      <w:commentRangeStart w:id="43"/>
      <w:proofErr w:type="spellStart"/>
      <w:r>
        <w:t>Jabara</w:t>
      </w:r>
      <w:proofErr w:type="spellEnd"/>
      <w:r>
        <w:t xml:space="preserve"> et al </w: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 </w:instrTex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EN.CITE.DATA </w:instrText>
      </w:r>
      <w:r w:rsidR="00CF2D92">
        <w:fldChar w:fldCharType="end"/>
      </w:r>
      <w:r w:rsidR="00CF2D92">
        <w:fldChar w:fldCharType="separate"/>
      </w:r>
      <w:r>
        <w:rPr>
          <w:noProof/>
        </w:rPr>
        <w:t>(Jabara et al., 2011)</w:t>
      </w:r>
      <w:r w:rsidR="00CF2D92">
        <w:fldChar w:fldCharType="end"/>
      </w:r>
      <w:r>
        <w:t xml:space="preserve"> first introduced the Primer ID technology and analyzed the raw data with the algorithm they have developed but was not released. In the future, this technology is anticipated to be used widely, we have developed an algorithm called Primer ID Algorithm (PIDA,) specifically for raw data generated with Primer ID technology using Roche/454 ultra-deep sequencing technology.</w:t>
      </w:r>
      <w:commentRangeEnd w:id="43"/>
      <w:r w:rsidR="00CD5808">
        <w:rPr>
          <w:rStyle w:val="CommentReference"/>
        </w:rPr>
        <w:commentReference w:id="43"/>
      </w:r>
    </w:p>
    <w:p w:rsidR="00CD5808" w:rsidRDefault="00CD5808" w:rsidP="00572AD9">
      <w:pPr>
        <w:spacing w:line="480" w:lineRule="auto"/>
        <w:jc w:val="both"/>
        <w:rPr>
          <w:ins w:id="44" w:author="Simon Travers" w:date="2013-10-25T08:31:00Z"/>
        </w:rPr>
      </w:pPr>
    </w:p>
    <w:p w:rsidR="00191DA8" w:rsidRDefault="00191DA8" w:rsidP="00572AD9">
      <w:pPr>
        <w:spacing w:line="480" w:lineRule="auto"/>
        <w:jc w:val="both"/>
        <w:rPr>
          <w:ins w:id="45" w:author="Simon Travers" w:date="2013-10-25T08:53:00Z"/>
        </w:rPr>
      </w:pPr>
      <w:ins w:id="46" w:author="Simon Travers" w:date="2013-10-25T08:54:00Z">
        <w:r>
          <w:t xml:space="preserve">The accurate quantification of low abundance drug resistant HIV viruses, in particular, </w:t>
        </w:r>
      </w:ins>
      <w:ins w:id="47" w:author="Simon Travers" w:date="2013-10-25T08:55:00Z">
        <w:r>
          <w:t>may be substantially improved by the implementation of the primer ID approach</w:t>
        </w:r>
      </w:ins>
      <w:ins w:id="48" w:author="Simon Travers" w:date="2013-10-25T08:56:00Z">
        <w:r w:rsidR="00C762F5">
          <w:t>.  A</w:t>
        </w:r>
        <w:r>
          <w:t xml:space="preserve"> number of studies have already used this approach for such purposes (</w:t>
        </w:r>
      </w:ins>
      <w:ins w:id="49" w:author="Ram Shrestha" w:date="2013-10-29T22:20:00Z">
        <w:r w:rsidR="00791400">
          <w:t>[</w:t>
        </w:r>
        <w:proofErr w:type="spellStart"/>
        <w:r w:rsidR="00791400">
          <w:t>Jabara</w:t>
        </w:r>
        <w:proofErr w:type="spellEnd"/>
        <w:r w:rsidR="00791400">
          <w:t>, 2011 #1188]</w:t>
        </w:r>
      </w:ins>
      <w:ins w:id="50" w:author="Simon Travers" w:date="2013-10-25T08:56:00Z">
        <w:del w:id="51" w:author="Ram Shrestha" w:date="2013-10-29T22:20:00Z">
          <w:r w:rsidDel="00791400">
            <w:delText>RAM – INSERT REFERENCES HERE</w:delText>
          </w:r>
        </w:del>
        <w:r>
          <w:t>)</w:t>
        </w:r>
      </w:ins>
      <w:ins w:id="52" w:author="Simon Travers" w:date="2013-10-25T08:55:00Z">
        <w:r>
          <w:t>.</w:t>
        </w:r>
      </w:ins>
      <w:ins w:id="53" w:author="Simon Travers" w:date="2013-10-25T08:56:00Z">
        <w:r>
          <w:t xml:space="preserve">  While the</w:t>
        </w:r>
      </w:ins>
      <w:ins w:id="54" w:author="Simon Travers" w:date="2013-10-25T09:00:00Z">
        <w:r w:rsidR="00C762F5">
          <w:t xml:space="preserve"> original publication describes </w:t>
        </w:r>
      </w:ins>
      <w:ins w:id="55" w:author="Simon Travers" w:date="2013-10-25T09:01:00Z">
        <w:r w:rsidR="00C762F5">
          <w:t xml:space="preserve">the development of an algorithm to </w:t>
        </w:r>
        <w:proofErr w:type="spellStart"/>
        <w:r w:rsidR="00C762F5">
          <w:t>analyse</w:t>
        </w:r>
        <w:proofErr w:type="spellEnd"/>
        <w:r w:rsidR="00C762F5">
          <w:t xml:space="preserve"> the complex data output from primer ID-based sequencing</w:t>
        </w:r>
      </w:ins>
      <w:ins w:id="56" w:author="Simon Travers" w:date="2013-10-25T09:07:00Z">
        <w:r w:rsidR="00C762F5">
          <w:t xml:space="preserve"> </w: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C762F5">
          <w:instrText xml:space="preserve"> ADDIN EN.CITE </w:instrTex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C762F5">
          <w:instrText xml:space="preserve"> ADDIN EN.CITE.DATA </w:instrText>
        </w:r>
      </w:ins>
      <w:ins w:id="57" w:author="Simon Travers" w:date="2013-10-25T09:07:00Z">
        <w:r w:rsidR="00CF2D92">
          <w:fldChar w:fldCharType="end"/>
        </w:r>
      </w:ins>
      <w:ins w:id="58" w:author="Simon Travers" w:date="2013-10-25T09:07:00Z">
        <w:r w:rsidR="00CF2D92">
          <w:fldChar w:fldCharType="separate"/>
        </w:r>
        <w:r w:rsidR="00C762F5">
          <w:rPr>
            <w:noProof/>
          </w:rPr>
          <w:t>(Jabara et al., 2011)</w:t>
        </w:r>
        <w:r w:rsidR="00CF2D92">
          <w:fldChar w:fldCharType="end"/>
        </w:r>
      </w:ins>
      <w:ins w:id="59" w:author="Simon Travers" w:date="2013-10-25T09:01:00Z">
        <w:r w:rsidR="00C762F5">
          <w:t>, this code has not been made available to the public and is unlikely to be made so in the near future (</w:t>
        </w:r>
        <w:proofErr w:type="spellStart"/>
        <w:r w:rsidR="00C762F5">
          <w:t>Cas</w:t>
        </w:r>
        <w:proofErr w:type="spellEnd"/>
        <w:r w:rsidR="00C762F5">
          <w:t xml:space="preserve"> </w:t>
        </w:r>
        <w:proofErr w:type="spellStart"/>
        <w:r w:rsidR="00C762F5">
          <w:t>Jabara</w:t>
        </w:r>
        <w:proofErr w:type="spellEnd"/>
        <w:r w:rsidR="00C762F5">
          <w:t>, personal communication)</w:t>
        </w:r>
      </w:ins>
      <w:ins w:id="60" w:author="Simon Travers" w:date="2013-10-25T09:02:00Z">
        <w:r w:rsidR="00C762F5">
          <w:t xml:space="preserve">.  Thus, to facilitate the analysis of </w:t>
        </w:r>
      </w:ins>
      <w:ins w:id="61" w:author="Simon Travers" w:date="2013-10-25T09:03:00Z">
        <w:r w:rsidR="00C762F5">
          <w:t xml:space="preserve">HIV drug resistance sequence data generated using the primer ID approach in the Seq2Res </w:t>
        </w:r>
        <w:proofErr w:type="gramStart"/>
        <w:r w:rsidR="00C762F5">
          <w:t>resistance testing</w:t>
        </w:r>
        <w:proofErr w:type="gramEnd"/>
        <w:r w:rsidR="00C762F5">
          <w:t xml:space="preserve"> pipeline, this chapter describes the development and application of </w:t>
        </w:r>
      </w:ins>
      <w:ins w:id="62" w:author="Ram Shrestha" w:date="2013-10-29T22:57:00Z">
        <w:r w:rsidR="00F65B20">
          <w:t>a such</w:t>
        </w:r>
      </w:ins>
      <w:ins w:id="63" w:author="Simon Travers" w:date="2013-10-25T09:08:00Z">
        <w:r w:rsidR="00C762F5">
          <w:t xml:space="preserve"> a</w:t>
        </w:r>
      </w:ins>
      <w:ins w:id="64" w:author="Simon Travers" w:date="2013-10-25T09:09:00Z">
        <w:r w:rsidR="00587D70">
          <w:t xml:space="preserve"> </w:t>
        </w:r>
        <w:commentRangeStart w:id="65"/>
        <w:r w:rsidR="00587D70">
          <w:t>tool</w:t>
        </w:r>
        <w:commentRangeEnd w:id="65"/>
        <w:r w:rsidR="00587D70">
          <w:rPr>
            <w:rStyle w:val="CommentReference"/>
          </w:rPr>
          <w:commentReference w:id="65"/>
        </w:r>
      </w:ins>
      <w:ins w:id="66" w:author="Simon Travers" w:date="2013-10-25T09:03:00Z">
        <w:r w:rsidR="00C762F5">
          <w:t xml:space="preserve">. </w:t>
        </w:r>
      </w:ins>
      <w:ins w:id="67" w:author="Simon Travers" w:date="2013-10-25T08:56:00Z">
        <w:r>
          <w:t xml:space="preserve"> </w:t>
        </w:r>
      </w:ins>
    </w:p>
    <w:p w:rsidR="00191DA8" w:rsidRDefault="00191DA8" w:rsidP="00572AD9">
      <w:pPr>
        <w:spacing w:line="480" w:lineRule="auto"/>
        <w:jc w:val="both"/>
        <w:rPr>
          <w:ins w:id="68" w:author="Simon Travers" w:date="2013-10-25T09:06:00Z"/>
        </w:rPr>
      </w:pPr>
    </w:p>
    <w:p w:rsidR="00C762F5" w:rsidRDefault="00C762F5" w:rsidP="00572AD9">
      <w:pPr>
        <w:spacing w:line="480" w:lineRule="auto"/>
        <w:jc w:val="both"/>
        <w:rPr>
          <w:ins w:id="69" w:author="Simon Travers" w:date="2013-10-25T09:06:00Z"/>
        </w:rPr>
      </w:pPr>
    </w:p>
    <w:p w:rsidR="00C762F5" w:rsidRDefault="00C762F5" w:rsidP="00572AD9">
      <w:pPr>
        <w:spacing w:line="480" w:lineRule="auto"/>
        <w:jc w:val="both"/>
        <w:rPr>
          <w:ins w:id="70" w:author="Simon Travers" w:date="2013-10-25T09:06:00Z"/>
        </w:rPr>
      </w:pPr>
    </w:p>
    <w:p w:rsidR="00C762F5" w:rsidRDefault="00C762F5" w:rsidP="00572AD9">
      <w:pPr>
        <w:spacing w:line="480" w:lineRule="auto"/>
        <w:jc w:val="both"/>
        <w:rPr>
          <w:ins w:id="71" w:author="Simon Travers" w:date="2013-10-25T09:06:00Z"/>
        </w:rPr>
      </w:pPr>
    </w:p>
    <w:p w:rsidR="00C762F5" w:rsidRDefault="00C762F5" w:rsidP="00572AD9">
      <w:pPr>
        <w:spacing w:line="480" w:lineRule="auto"/>
        <w:jc w:val="both"/>
        <w:rPr>
          <w:ins w:id="72" w:author="Simon Travers" w:date="2013-10-25T09:06:00Z"/>
        </w:rPr>
      </w:pPr>
    </w:p>
    <w:p w:rsidR="00BE1D36" w:rsidRDefault="00BE1D36" w:rsidP="00572AD9">
      <w:pPr>
        <w:spacing w:line="480" w:lineRule="auto"/>
        <w:jc w:val="both"/>
      </w:pPr>
      <w:r>
        <w:br w:type="page"/>
      </w:r>
    </w:p>
    <w:p w:rsidR="00BE1D36" w:rsidRDefault="00801411" w:rsidP="00572AD9">
      <w:pPr>
        <w:spacing w:line="480" w:lineRule="auto"/>
        <w:jc w:val="both"/>
      </w:pPr>
      <w:ins w:id="73" w:author="Ram Shrestha" w:date="2013-10-29T23:31:00Z">
        <w:r>
          <w:rPr>
            <w:noProof/>
            <w:lang w:eastAsia="en-US"/>
          </w:rPr>
          <w:drawing>
            <wp:inline distT="0" distB="0" distL="0" distR="0">
              <wp:extent cx="5938520" cy="2175133"/>
              <wp:effectExtent l="0" t="0" r="0" b="0"/>
              <wp:docPr id="1" name="Picture 0" descr="locations_of_tags_for_primerid_dat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s_of_tags_for_primerid_data.pdf"/>
                      <pic:cNvPicPr/>
                    </pic:nvPicPr>
                    <ve:AlternateContent>
                      <ve:Choice xmlns:ma="http://schemas.microsoft.com/office/mac/drawingml/2008/main" Requires="ma">
                        <pic:blipFill>
                          <a:blip r:embed="rId6"/>
                          <a:srcRect l="2382" t="6733" r="5955" b="72381"/>
                          <a:stretch>
                            <a:fillRect/>
                          </a:stretch>
                        </pic:blipFill>
                      </ve:Choice>
                      <ve:Fallback>
                        <pic:blipFill>
                          <a:blip r:embed="rId7"/>
                          <a:srcRect l="2382" t="6733" r="5955" b="72381"/>
                          <a:stretch>
                            <a:fillRect/>
                          </a:stretch>
                        </pic:blipFill>
                      </ve:Fallback>
                    </ve:AlternateContent>
                    <pic:spPr>
                      <a:xfrm>
                        <a:off x="0" y="0"/>
                        <a:ext cx="5936081" cy="2174240"/>
                      </a:xfrm>
                      <a:prstGeom prst="rect">
                        <a:avLst/>
                      </a:prstGeom>
                    </pic:spPr>
                  </pic:pic>
                </a:graphicData>
              </a:graphic>
            </wp:inline>
          </w:drawing>
        </w:r>
      </w:ins>
    </w:p>
    <w:p w:rsidR="00BE1D36" w:rsidRDefault="00BE1D36" w:rsidP="00572AD9">
      <w:pPr>
        <w:spacing w:line="480" w:lineRule="auto"/>
        <w:jc w:val="both"/>
      </w:pPr>
      <w:commentRangeStart w:id="74"/>
      <w:proofErr w:type="gramStart"/>
      <w:r>
        <w:t>Figure 3.1: Locations of forward and reverse primer, Primer ID, MID and PCR primer in a raw sequence data generated using Primer ID technology.</w:t>
      </w:r>
      <w:proofErr w:type="gramEnd"/>
      <w:r>
        <w:t xml:space="preserve"> The primers tags the amplicon region which is being amplified, MID tags the specific individual from whom the sample is obtained and Primer ID tags the RNA sequence from where the raw sequence read is originated. A universal PCR primer binds at PCR priming site while PCR amplification. Two spacer sequences are used to separate the MID sequence from Primer ID and PCR priming site.</w:t>
      </w:r>
      <w:commentRangeEnd w:id="74"/>
      <w:r w:rsidR="007564F3">
        <w:rPr>
          <w:rStyle w:val="CommentReference"/>
        </w:rPr>
        <w:commentReference w:id="74"/>
      </w:r>
    </w:p>
    <w:p w:rsidR="00BE1D36" w:rsidRDefault="00BE1D36" w:rsidP="00572AD9">
      <w:pPr>
        <w:spacing w:line="480" w:lineRule="auto"/>
        <w:jc w:val="both"/>
      </w:pPr>
    </w:p>
    <w:p w:rsidR="00BE1D36" w:rsidRDefault="00BE1D36" w:rsidP="00572AD9">
      <w:pPr>
        <w:spacing w:line="480" w:lineRule="auto"/>
        <w:jc w:val="both"/>
      </w:pPr>
      <w:r>
        <w:t>Figure 3.</w:t>
      </w:r>
      <w:r w:rsidR="009F47BD">
        <w:t>2</w:t>
      </w:r>
      <w:r>
        <w:t xml:space="preserve">: The Primer ID is shown as a series of 8 Ns. Application of Primer ID is to identify the original RNA template sequence. A) Primer IDs are added to cDNA primer during reverse transcription process. B) Sequences with same Primer ID can be used to generate a consensus sequences that is free from sequencing errors, recombination error and PCR misincorporations. Source: </w:t>
      </w:r>
      <w:proofErr w:type="spellStart"/>
      <w:r>
        <w:t>Jabara</w:t>
      </w:r>
      <w:proofErr w:type="spellEnd"/>
      <w:r>
        <w:t xml:space="preserve"> et al 2011 </w: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 </w:instrTex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EN.CITE.DATA </w:instrText>
      </w:r>
      <w:r w:rsidR="00CF2D92">
        <w:fldChar w:fldCharType="end"/>
      </w:r>
      <w:r w:rsidR="00CF2D92">
        <w:fldChar w:fldCharType="separate"/>
      </w:r>
      <w:r>
        <w:rPr>
          <w:noProof/>
        </w:rPr>
        <w:t>(Jabara et al., 2011)</w:t>
      </w:r>
      <w:r w:rsidR="00CF2D92">
        <w:fldChar w:fldCharType="end"/>
      </w:r>
      <w:r>
        <w:t>.</w:t>
      </w:r>
    </w:p>
    <w:p w:rsidR="00BE1D36" w:rsidRDefault="00BE1D36" w:rsidP="00572AD9">
      <w:pPr>
        <w:spacing w:line="480" w:lineRule="auto"/>
        <w:jc w:val="both"/>
      </w:pPr>
    </w:p>
    <w:p w:rsidR="00BE1D36" w:rsidRPr="00723DAA" w:rsidRDefault="00BE1D36" w:rsidP="00572AD9">
      <w:pPr>
        <w:spacing w:line="480" w:lineRule="auto"/>
      </w:pPr>
      <w:r w:rsidDel="003C728A">
        <w:t xml:space="preserve"> </w:t>
      </w:r>
      <w:r>
        <w:t xml:space="preserve">3.2 Methods and </w:t>
      </w:r>
      <w:commentRangeStart w:id="75"/>
      <w:r>
        <w:t>Materials</w:t>
      </w:r>
      <w:commentRangeEnd w:id="75"/>
      <w:r w:rsidR="003F6E70">
        <w:rPr>
          <w:rStyle w:val="CommentReference"/>
        </w:rPr>
        <w:commentReference w:id="75"/>
      </w:r>
    </w:p>
    <w:p w:rsidR="003F6E70" w:rsidRDefault="003F6E70" w:rsidP="00572AD9">
      <w:pPr>
        <w:spacing w:line="480" w:lineRule="auto"/>
        <w:jc w:val="both"/>
        <w:rPr>
          <w:ins w:id="76" w:author="Simon Travers" w:date="2013-10-25T13:16:00Z"/>
        </w:rPr>
      </w:pPr>
    </w:p>
    <w:p w:rsidR="007F5CC9" w:rsidRPr="00D55F5E" w:rsidRDefault="007F5CC9" w:rsidP="007F5CC9">
      <w:pPr>
        <w:spacing w:line="480" w:lineRule="auto"/>
        <w:jc w:val="both"/>
        <w:rPr>
          <w:ins w:id="77" w:author="Simon Travers" w:date="2013-10-25T13:16:00Z"/>
          <w:b/>
        </w:rPr>
      </w:pPr>
      <w:ins w:id="78" w:author="Simon Travers" w:date="2013-10-25T13:16:00Z">
        <w:r w:rsidRPr="007F0697">
          <w:rPr>
            <w:b/>
          </w:rPr>
          <w:t xml:space="preserve">3.2.1 </w:t>
        </w:r>
        <w:r>
          <w:rPr>
            <w:b/>
          </w:rPr>
          <w:t>Primer ID raw sequence reads.</w:t>
        </w:r>
      </w:ins>
    </w:p>
    <w:p w:rsidR="007F5CC9" w:rsidRDefault="007F5CC9" w:rsidP="00572AD9">
      <w:pPr>
        <w:spacing w:line="480" w:lineRule="auto"/>
        <w:jc w:val="both"/>
        <w:rPr>
          <w:ins w:id="79" w:author="Simon Travers" w:date="2013-10-25T13:16:00Z"/>
        </w:rPr>
      </w:pPr>
    </w:p>
    <w:p w:rsidR="007F5CC9" w:rsidRDefault="007F5CC9" w:rsidP="00572AD9">
      <w:pPr>
        <w:spacing w:line="480" w:lineRule="auto"/>
        <w:jc w:val="both"/>
        <w:rPr>
          <w:ins w:id="80" w:author="Simon Travers" w:date="2013-10-25T09:23:00Z"/>
        </w:rPr>
      </w:pPr>
    </w:p>
    <w:p w:rsidR="003F6E70" w:rsidRPr="007F5CC9" w:rsidRDefault="007F5CC9" w:rsidP="00572AD9">
      <w:pPr>
        <w:spacing w:line="480" w:lineRule="auto"/>
        <w:jc w:val="both"/>
        <w:rPr>
          <w:ins w:id="81" w:author="Simon Travers" w:date="2013-10-25T09:23:00Z"/>
          <w:b/>
          <w:rPrChange w:id="82" w:author="Simon Travers" w:date="2013-10-25T13:15:00Z">
            <w:rPr>
              <w:ins w:id="83" w:author="Simon Travers" w:date="2013-10-25T09:23:00Z"/>
            </w:rPr>
          </w:rPrChange>
        </w:rPr>
      </w:pPr>
      <w:commentRangeStart w:id="84"/>
      <w:proofErr w:type="gramStart"/>
      <w:ins w:id="85" w:author="Simon Travers" w:date="2013-10-25T13:15:00Z">
        <w:r w:rsidRPr="007F0697">
          <w:rPr>
            <w:b/>
          </w:rPr>
          <w:t xml:space="preserve">3.2.1 </w:t>
        </w:r>
      </w:ins>
      <w:ins w:id="86" w:author="Simon Travers" w:date="2013-10-25T13:16:00Z">
        <w:r>
          <w:rPr>
            <w:b/>
          </w:rPr>
          <w:t>Processing primer ID data using PIDA.</w:t>
        </w:r>
      </w:ins>
      <w:commentRangeEnd w:id="84"/>
      <w:proofErr w:type="gramEnd"/>
      <w:ins w:id="87" w:author="Simon Travers" w:date="2013-10-25T13:28:00Z">
        <w:r w:rsidR="00D77FA6">
          <w:rPr>
            <w:rStyle w:val="CommentReference"/>
          </w:rPr>
          <w:commentReference w:id="84"/>
        </w:r>
      </w:ins>
    </w:p>
    <w:p w:rsidR="002E5C60" w:rsidRDefault="00BE1D36" w:rsidP="00572AD9">
      <w:pPr>
        <w:spacing w:line="480" w:lineRule="auto"/>
        <w:jc w:val="both"/>
        <w:rPr>
          <w:ins w:id="88" w:author="Simon Travers" w:date="2013-10-25T13:11:00Z"/>
        </w:rPr>
      </w:pPr>
      <w:del w:id="89" w:author="Simon Travers" w:date="2013-10-25T13:08:00Z">
        <w:r w:rsidDel="009C0D1F">
          <w:delText xml:space="preserve">We have developed </w:delText>
        </w:r>
      </w:del>
      <w:ins w:id="90" w:author="Simon Travers" w:date="2013-10-25T13:08:00Z">
        <w:r w:rsidR="009C0D1F">
          <w:t>A</w:t>
        </w:r>
      </w:ins>
      <w:del w:id="91" w:author="Simon Travers" w:date="2013-10-25T13:08:00Z">
        <w:r w:rsidDel="009C0D1F">
          <w:delText>a</w:delText>
        </w:r>
      </w:del>
      <w:r>
        <w:t xml:space="preserve"> novel </w:t>
      </w:r>
      <w:proofErr w:type="spellStart"/>
      <w:r>
        <w:t>algorithm</w:t>
      </w:r>
      <w:ins w:id="92" w:author="Simon Travers" w:date="2013-10-25T13:08:00Z">
        <w:r w:rsidR="009C0D1F">
          <w:t>,</w:t>
        </w:r>
      </w:ins>
      <w:del w:id="93" w:author="Simon Travers" w:date="2013-10-25T13:08:00Z">
        <w:r w:rsidDel="009C0D1F">
          <w:delText xml:space="preserve"> called </w:delText>
        </w:r>
      </w:del>
      <w:r>
        <w:t>Primer</w:t>
      </w:r>
      <w:proofErr w:type="spellEnd"/>
      <w:r>
        <w:t xml:space="preserve"> ID algorithm (PIDA)</w:t>
      </w:r>
      <w:ins w:id="94" w:author="Simon Travers" w:date="2013-10-25T13:08:00Z">
        <w:r w:rsidR="009C0D1F">
          <w:t xml:space="preserve">, was developed for integration into the Seq2Res pipeline to facilitate fast </w:t>
        </w:r>
      </w:ins>
      <w:ins w:id="95" w:author="Simon Travers" w:date="2013-10-25T13:09:00Z">
        <w:r w:rsidR="009C0D1F">
          <w:t xml:space="preserve">and accurate processing </w:t>
        </w:r>
      </w:ins>
      <w:ins w:id="96" w:author="Simon Travers" w:date="2013-10-25T13:08:00Z">
        <w:r w:rsidR="009C0D1F">
          <w:t xml:space="preserve">of </w:t>
        </w:r>
      </w:ins>
      <w:del w:id="97" w:author="Simon Travers" w:date="2013-10-25T13:09:00Z">
        <w:r w:rsidDel="009C0D1F">
          <w:delText xml:space="preserve"> that processes </w:delText>
        </w:r>
      </w:del>
      <w:del w:id="98" w:author="Simon Travers" w:date="2013-10-28T11:41:00Z">
        <w:r w:rsidDel="00EA644F">
          <w:delText xml:space="preserve">raw </w:delText>
        </w:r>
      </w:del>
      <w:r>
        <w:t>sequence reads generated using the Primer ID approach</w:t>
      </w:r>
      <w:del w:id="99" w:author="Simon Travers" w:date="2013-10-25T13:09:00Z">
        <w:r w:rsidDel="009C0D1F">
          <w:delText xml:space="preserve"> to generation of consensus sequences from reads with same Primer ID</w:delText>
        </w:r>
      </w:del>
      <w:r>
        <w:t xml:space="preserve">. </w:t>
      </w:r>
      <w:ins w:id="100" w:author="Simon Travers" w:date="2013-10-25T13:09:00Z">
        <w:r w:rsidR="009C0D1F">
          <w:t xml:space="preserve"> </w:t>
        </w:r>
      </w:ins>
      <w:r>
        <w:t xml:space="preserve">The algorithm requires </w:t>
      </w:r>
      <w:ins w:id="101" w:author="Simon Travers" w:date="2013-10-25T13:09:00Z">
        <w:r w:rsidR="002E5C60">
          <w:t xml:space="preserve">the raw </w:t>
        </w:r>
      </w:ins>
      <w:r>
        <w:t xml:space="preserve">sequence </w:t>
      </w:r>
      <w:ins w:id="102" w:author="Simon Travers" w:date="2013-10-25T13:09:00Z">
        <w:r w:rsidR="002E5C60">
          <w:t xml:space="preserve">reads </w:t>
        </w:r>
      </w:ins>
      <w:r>
        <w:t xml:space="preserve">input </w:t>
      </w:r>
      <w:del w:id="103" w:author="Simon Travers" w:date="2013-10-25T13:09:00Z">
        <w:r w:rsidDel="002E5C60">
          <w:delText xml:space="preserve">file </w:delText>
        </w:r>
      </w:del>
      <w:r>
        <w:t>in FASTQ format</w:t>
      </w:r>
      <w:del w:id="104" w:author="Simon Travers" w:date="2013-10-25T13:09:00Z">
        <w:r w:rsidDel="002E5C60">
          <w:delText xml:space="preserve">.Other </w:delText>
        </w:r>
      </w:del>
      <w:ins w:id="105" w:author="Simon Travers" w:date="2013-10-25T13:09:00Z">
        <w:r w:rsidR="002E5C60">
          <w:t xml:space="preserve"> while other required files contain information about</w:t>
        </w:r>
      </w:ins>
      <w:ins w:id="106" w:author="Simon Travers" w:date="2013-10-25T13:10:00Z">
        <w:r w:rsidR="002E5C60">
          <w:t xml:space="preserve"> the</w:t>
        </w:r>
      </w:ins>
      <w:del w:id="107" w:author="Simon Travers" w:date="2013-10-25T13:10:00Z">
        <w:r w:rsidDel="002E5C60">
          <w:delText>required files are</w:delText>
        </w:r>
      </w:del>
      <w:r>
        <w:t xml:space="preserve"> primer</w:t>
      </w:r>
      <w:ins w:id="108" w:author="Simon Travers" w:date="2013-10-25T13:10:00Z">
        <w:r w:rsidR="002E5C60">
          <w:t>s used</w:t>
        </w:r>
      </w:ins>
      <w:del w:id="109" w:author="Simon Travers" w:date="2013-10-25T13:10:00Z">
        <w:r w:rsidDel="002E5C60">
          <w:delText xml:space="preserve"> file</w:delText>
        </w:r>
      </w:del>
      <w:r>
        <w:t xml:space="preserve">, </w:t>
      </w:r>
      <w:ins w:id="110" w:author="Simon Travers" w:date="2013-10-25T13:10:00Z">
        <w:r w:rsidR="002E5C60">
          <w:t xml:space="preserve">the </w:t>
        </w:r>
        <w:commentRangeStart w:id="111"/>
        <w:r w:rsidR="002E5C60">
          <w:t xml:space="preserve">multiplex identifiers </w:t>
        </w:r>
      </w:ins>
      <w:commentRangeEnd w:id="111"/>
      <w:ins w:id="112" w:author="Simon Travers" w:date="2013-10-25T13:13:00Z">
        <w:r w:rsidR="007F5CC9">
          <w:rPr>
            <w:rStyle w:val="CommentReference"/>
          </w:rPr>
          <w:commentReference w:id="111"/>
        </w:r>
      </w:ins>
      <w:ins w:id="113" w:author="Simon Travers" w:date="2013-10-25T13:10:00Z">
        <w:r w:rsidR="002E5C60">
          <w:t xml:space="preserve">used and </w:t>
        </w:r>
      </w:ins>
      <w:del w:id="114" w:author="Simon Travers" w:date="2013-10-25T13:11:00Z">
        <w:r w:rsidDel="002E5C60">
          <w:delText>sample ID/MID file and gene file</w:delText>
        </w:r>
      </w:del>
      <w:ins w:id="115" w:author="Simon Travers" w:date="2013-10-25T13:11:00Z">
        <w:r w:rsidR="002E5C60">
          <w:t>the minimum allowed read lengths.</w:t>
        </w:r>
      </w:ins>
      <w:ins w:id="116" w:author="Simon Travers" w:date="2013-10-25T13:12:00Z">
        <w:r w:rsidR="007F5CC9">
          <w:t xml:space="preserve">  </w:t>
        </w:r>
      </w:ins>
    </w:p>
    <w:p w:rsidR="002E5C60" w:rsidRDefault="002E5C60" w:rsidP="00572AD9">
      <w:pPr>
        <w:spacing w:line="480" w:lineRule="auto"/>
        <w:jc w:val="both"/>
        <w:rPr>
          <w:ins w:id="117" w:author="Simon Travers" w:date="2013-10-25T13:11:00Z"/>
        </w:rPr>
      </w:pPr>
    </w:p>
    <w:p w:rsidR="007F5CC9" w:rsidRDefault="00BE1D36" w:rsidP="00572AD9">
      <w:pPr>
        <w:spacing w:line="480" w:lineRule="auto"/>
        <w:jc w:val="both"/>
        <w:rPr>
          <w:ins w:id="118" w:author="Simon Travers" w:date="2013-10-25T13:15:00Z"/>
        </w:rPr>
      </w:pPr>
      <w:del w:id="119" w:author="Simon Travers" w:date="2013-10-25T13:12:00Z">
        <w:r w:rsidDel="007F5CC9">
          <w:delText xml:space="preserve">; all </w:delText>
        </w:r>
      </w:del>
      <w:del w:id="120" w:author="Simon Travers" w:date="2013-10-25T09:23:00Z">
        <w:r w:rsidDel="003F6E70">
          <w:delText xml:space="preserve"> </w:delText>
        </w:r>
      </w:del>
      <w:del w:id="121" w:author="Simon Travers" w:date="2013-10-25T13:12:00Z">
        <w:r w:rsidDel="007F5CC9">
          <w:delText>in tab delimited format as shown in Figure 3.</w:delText>
        </w:r>
        <w:r w:rsidR="00901A3B" w:rsidDel="007F5CC9">
          <w:delText>3</w:delText>
        </w:r>
        <w:r w:rsidDel="007F5CC9">
          <w:delText xml:space="preserve"> </w:delText>
        </w:r>
      </w:del>
      <w:r>
        <w:t xml:space="preserve">The primer file </w:t>
      </w:r>
      <w:ins w:id="122" w:author="Simon Travers" w:date="2013-10-25T13:12:00Z">
        <w:r w:rsidR="007F5CC9">
          <w:t>is</w:t>
        </w:r>
      </w:ins>
      <w:ins w:id="123" w:author="Simon Travers" w:date="2013-10-25T13:17:00Z">
        <w:r w:rsidR="007F5CC9">
          <w:t xml:space="preserve"> a</w:t>
        </w:r>
      </w:ins>
      <w:ins w:id="124" w:author="Simon Travers" w:date="2013-10-25T13:12:00Z">
        <w:r w:rsidR="007F5CC9">
          <w:t xml:space="preserve"> three column tab delimited file </w:t>
        </w:r>
      </w:ins>
      <w:r>
        <w:t>contain</w:t>
      </w:r>
      <w:ins w:id="125" w:author="Simon Travers" w:date="2013-10-25T13:13:00Z">
        <w:r w:rsidR="007F5CC9">
          <w:t xml:space="preserve">ing the amplicon name in the first column followed by the </w:t>
        </w:r>
      </w:ins>
      <w:del w:id="126" w:author="Simon Travers" w:date="2013-10-25T13:13:00Z">
        <w:r w:rsidDel="007F5CC9">
          <w:delText xml:space="preserve">s </w:delText>
        </w:r>
      </w:del>
      <w:r>
        <w:t>forward and reverse primer</w:t>
      </w:r>
      <w:ins w:id="127" w:author="Simon Travers" w:date="2013-10-25T13:13:00Z">
        <w:r w:rsidR="00945F80">
          <w:t xml:space="preserve"> </w:t>
        </w:r>
        <w:commentRangeStart w:id="128"/>
        <w:r w:rsidR="00945F80">
          <w:t xml:space="preserve">sequences </w:t>
        </w:r>
      </w:ins>
      <w:commentRangeEnd w:id="128"/>
      <w:ins w:id="129" w:author="Simon Travers" w:date="2013-10-25T13:24:00Z">
        <w:r w:rsidR="00945F80">
          <w:rPr>
            <w:rStyle w:val="CommentReference"/>
          </w:rPr>
          <w:commentReference w:id="128"/>
        </w:r>
      </w:ins>
      <w:ins w:id="130" w:author="Simon Travers" w:date="2013-10-25T13:13:00Z">
        <w:r w:rsidR="007F5CC9">
          <w:t>in the following two columns (Figure 3.3</w:t>
        </w:r>
      </w:ins>
      <w:ins w:id="131" w:author="Simon Travers" w:date="2013-10-25T13:27:00Z">
        <w:r w:rsidR="00330D3F">
          <w:t>A</w:t>
        </w:r>
      </w:ins>
      <w:ins w:id="132" w:author="Simon Travers" w:date="2013-10-25T13:13:00Z">
        <w:r w:rsidR="007F5CC9">
          <w:t>).</w:t>
        </w:r>
      </w:ins>
      <w:del w:id="133" w:author="Simon Travers" w:date="2013-10-25T13:13:00Z">
        <w:r w:rsidDel="007F5CC9">
          <w:delText xml:space="preserve"> that indicates an amplified genomic region.</w:delText>
        </w:r>
      </w:del>
      <w:r>
        <w:t xml:space="preserve"> </w:t>
      </w:r>
    </w:p>
    <w:p w:rsidR="007F5CC9" w:rsidRDefault="007F5CC9" w:rsidP="00572AD9">
      <w:pPr>
        <w:spacing w:line="480" w:lineRule="auto"/>
        <w:jc w:val="both"/>
        <w:rPr>
          <w:ins w:id="134" w:author="Simon Travers" w:date="2013-10-25T13:15:00Z"/>
        </w:rPr>
      </w:pPr>
    </w:p>
    <w:p w:rsidR="00F65B20" w:rsidRDefault="00BE1D36">
      <w:pPr>
        <w:spacing w:line="480" w:lineRule="auto"/>
        <w:jc w:val="both"/>
        <w:rPr>
          <w:ins w:id="135" w:author="Simon Travers" w:date="2013-10-25T13:27:00Z"/>
        </w:rPr>
        <w:pPrChange w:id="136" w:author="Simon Travers" w:date="2013-10-25T13:27:00Z">
          <w:pPr/>
        </w:pPrChange>
      </w:pPr>
      <w:del w:id="137" w:author="Simon Travers" w:date="2013-10-25T13:25:00Z">
        <w:r w:rsidDel="00945F80">
          <w:delText xml:space="preserve">If mutiple samples are </w:delText>
        </w:r>
      </w:del>
      <w:ins w:id="138" w:author="Simon Travers" w:date="2013-10-25T13:25:00Z">
        <w:r w:rsidR="00945F80">
          <w:t xml:space="preserve">In instances when multiple samples have been </w:t>
        </w:r>
      </w:ins>
      <w:r>
        <w:t>sequenced together</w:t>
      </w:r>
      <w:ins w:id="139" w:author="Simon Travers" w:date="2013-10-25T13:25:00Z">
        <w:r w:rsidR="00945F80">
          <w:t xml:space="preserve"> on the same </w:t>
        </w:r>
      </w:ins>
      <w:ins w:id="140" w:author="Simon Travers" w:date="2013-10-28T11:38:00Z">
        <w:r w:rsidR="002F3545">
          <w:t xml:space="preserve">sequencing </w:t>
        </w:r>
      </w:ins>
      <w:ins w:id="141" w:author="Simon Travers" w:date="2013-10-25T13:25:00Z">
        <w:r w:rsidR="00945F80">
          <w:t>plate</w:t>
        </w:r>
      </w:ins>
      <w:ins w:id="142" w:author="Simon Travers" w:date="2013-10-28T11:38:00Z">
        <w:r w:rsidR="002F3545">
          <w:t>,</w:t>
        </w:r>
      </w:ins>
      <w:ins w:id="143" w:author="Simon Travers" w:date="2013-10-25T13:25:00Z">
        <w:r w:rsidR="00945F80">
          <w:t xml:space="preserve"> </w:t>
        </w:r>
      </w:ins>
      <w:del w:id="144" w:author="Simon Travers" w:date="2013-10-25T13:25:00Z">
        <w:r w:rsidDel="00945F80">
          <w:delText xml:space="preserve">, </w:delText>
        </w:r>
      </w:del>
      <w:r>
        <w:t>each sample is tagged with a unique MID sequence</w:t>
      </w:r>
      <w:del w:id="145" w:author="Simon Travers" w:date="2013-10-25T13:25:00Z">
        <w:r w:rsidDel="00945F80">
          <w:delText xml:space="preserve">, which </w:delText>
        </w:r>
      </w:del>
      <w:del w:id="146" w:author="Simon Travers" w:date="2013-10-25T13:17:00Z">
        <w:r w:rsidDel="00685180">
          <w:delText xml:space="preserve">needs to be </w:delText>
        </w:r>
      </w:del>
      <w:del w:id="147" w:author="Simon Travers" w:date="2013-10-25T13:25:00Z">
        <w:r w:rsidDel="00945F80">
          <w:delText xml:space="preserve">supplied through Sample ID/MID file. </w:delText>
        </w:r>
      </w:del>
      <w:ins w:id="148" w:author="Simon Travers" w:date="2013-10-25T13:25:00Z">
        <w:r w:rsidR="00945F80">
          <w:t>.  In order to interpret these</w:t>
        </w:r>
      </w:ins>
      <w:ins w:id="149" w:author="Simon Travers" w:date="2013-10-28T11:38:00Z">
        <w:r w:rsidR="002F3545">
          <w:t>,</w:t>
        </w:r>
      </w:ins>
      <w:ins w:id="150" w:author="Simon Travers" w:date="2013-10-25T13:25:00Z">
        <w:r w:rsidR="00945F80">
          <w:t xml:space="preserve"> the user must </w:t>
        </w:r>
      </w:ins>
      <w:ins w:id="151" w:author="Simon Travers" w:date="2013-10-25T13:26:00Z">
        <w:r w:rsidR="00945F80">
          <w:t>provide a tab-delimited file with the MID name in the first column and a unique patient identifier in the second one</w:t>
        </w:r>
      </w:ins>
      <w:ins w:id="152" w:author="Simon Travers" w:date="2013-10-28T11:39:00Z">
        <w:r w:rsidR="006A13EA">
          <w:t xml:space="preserve"> (Figure 3.3B)</w:t>
        </w:r>
      </w:ins>
      <w:ins w:id="153" w:author="Simon Travers" w:date="2013-10-25T13:26:00Z">
        <w:r w:rsidR="00945F80">
          <w:t xml:space="preserve">.  </w:t>
        </w:r>
      </w:ins>
      <w:ins w:id="154" w:author="Simon Travers" w:date="2013-10-28T11:38:00Z">
        <w:r w:rsidR="006A13EA">
          <w:t xml:space="preserve">When </w:t>
        </w:r>
      </w:ins>
      <w:ins w:id="155" w:author="Simon Travers" w:date="2013-10-25T13:27:00Z">
        <w:r w:rsidR="001B4921">
          <w:t xml:space="preserve">the standard Roche </w:t>
        </w:r>
        <w:proofErr w:type="spellStart"/>
        <w:r w:rsidR="001B4921">
          <w:t>MIDs</w:t>
        </w:r>
        <w:proofErr w:type="spellEnd"/>
        <w:r w:rsidR="001B4921">
          <w:t xml:space="preserve"> </w:t>
        </w:r>
      </w:ins>
      <w:ins w:id="156" w:author="Simon Travers" w:date="2013-10-28T11:39:00Z">
        <w:r w:rsidR="006A13EA">
          <w:t>are</w:t>
        </w:r>
      </w:ins>
      <w:ins w:id="157" w:author="Simon Travers" w:date="2013-10-25T13:27:00Z">
        <w:r w:rsidR="001B4921">
          <w:t xml:space="preserve"> not used then the MID number can be replaced with the MID sequence</w:t>
        </w:r>
      </w:ins>
      <w:ins w:id="158" w:author="Simon Travers" w:date="2013-10-28T11:39:00Z">
        <w:r w:rsidR="006A13EA">
          <w:t>.</w:t>
        </w:r>
      </w:ins>
      <w:ins w:id="159" w:author="Simon Travers" w:date="2013-10-25T13:27:00Z">
        <w:r w:rsidR="00330D3F">
          <w:t xml:space="preserve"> </w:t>
        </w:r>
      </w:ins>
    </w:p>
    <w:p w:rsidR="00685180" w:rsidRDefault="00685180" w:rsidP="00572AD9">
      <w:pPr>
        <w:spacing w:line="480" w:lineRule="auto"/>
        <w:jc w:val="both"/>
        <w:rPr>
          <w:ins w:id="160" w:author="Simon Travers" w:date="2013-10-25T13:17:00Z"/>
        </w:rPr>
      </w:pPr>
    </w:p>
    <w:p w:rsidR="00685180" w:rsidRDefault="00685180" w:rsidP="00572AD9">
      <w:pPr>
        <w:spacing w:line="480" w:lineRule="auto"/>
        <w:jc w:val="both"/>
        <w:rPr>
          <w:ins w:id="161" w:author="Simon Travers" w:date="2013-10-25T13:17:00Z"/>
        </w:rPr>
      </w:pPr>
    </w:p>
    <w:p w:rsidR="00EA644F" w:rsidRDefault="00BF6C59" w:rsidP="00572AD9">
      <w:pPr>
        <w:spacing w:line="480" w:lineRule="auto"/>
        <w:jc w:val="both"/>
        <w:rPr>
          <w:ins w:id="162" w:author="Simon Travers" w:date="2013-10-28T11:39:00Z"/>
        </w:rPr>
      </w:pPr>
      <w:ins w:id="163" w:author="Simon Travers" w:date="2013-10-28T11:41:00Z">
        <w:r>
          <w:t xml:space="preserve">In some instances the </w:t>
        </w:r>
      </w:ins>
      <w:ins w:id="164" w:author="Simon Travers" w:date="2013-10-28T11:42:00Z">
        <w:r>
          <w:t>end-</w:t>
        </w:r>
      </w:ins>
      <w:ins w:id="165" w:author="Simon Travers" w:date="2013-10-28T11:41:00Z">
        <w:r>
          <w:t xml:space="preserve">user may only be interested in </w:t>
        </w:r>
      </w:ins>
      <w:ins w:id="166" w:author="Simon Travers" w:date="2013-10-28T11:42:00Z">
        <w:r>
          <w:t xml:space="preserve">subsequent analysis of </w:t>
        </w:r>
      </w:ins>
      <w:ins w:id="167" w:author="Simon Travers" w:date="2013-10-28T11:41:00Z">
        <w:r>
          <w:t xml:space="preserve">a </w:t>
        </w:r>
      </w:ins>
      <w:ins w:id="168" w:author="Simon Travers" w:date="2013-10-28T11:42:00Z">
        <w:r>
          <w:t xml:space="preserve">short </w:t>
        </w:r>
      </w:ins>
      <w:ins w:id="169" w:author="Simon Travers" w:date="2013-10-28T11:41:00Z">
        <w:r>
          <w:t xml:space="preserve">gene fragment </w:t>
        </w:r>
      </w:ins>
      <w:ins w:id="170" w:author="Simon Travers" w:date="2013-10-28T11:42:00Z">
        <w:r>
          <w:t xml:space="preserve">located </w:t>
        </w:r>
      </w:ins>
      <w:ins w:id="171" w:author="Simon Travers" w:date="2013-10-28T11:41:00Z">
        <w:r>
          <w:t>within a</w:t>
        </w:r>
      </w:ins>
      <w:ins w:id="172" w:author="Simon Travers" w:date="2013-10-28T11:42:00Z">
        <w:r>
          <w:t>n amplicon</w:t>
        </w:r>
      </w:ins>
      <w:ins w:id="173" w:author="Simon Travers" w:date="2013-10-28T11:45:00Z">
        <w:r w:rsidR="00E81A76">
          <w:t xml:space="preserve"> thereby enabling non full-length sequences to be </w:t>
        </w:r>
      </w:ins>
      <w:proofErr w:type="spellStart"/>
      <w:ins w:id="174" w:author="Simon Travers" w:date="2013-10-28T11:46:00Z">
        <w:r w:rsidR="00E81A76">
          <w:t>analysed</w:t>
        </w:r>
      </w:ins>
      <w:proofErr w:type="spellEnd"/>
      <w:ins w:id="175" w:author="Simon Travers" w:date="2013-10-28T11:42:00Z">
        <w:r>
          <w:t xml:space="preserve">.  Thus, we </w:t>
        </w:r>
      </w:ins>
      <w:ins w:id="176" w:author="Simon Travers" w:date="2013-10-28T11:43:00Z">
        <w:r>
          <w:t>allow</w:t>
        </w:r>
      </w:ins>
      <w:ins w:id="177" w:author="Simon Travers" w:date="2013-10-28T11:42:00Z">
        <w:r>
          <w:t xml:space="preserve"> the user to define </w:t>
        </w:r>
      </w:ins>
      <w:ins w:id="178" w:author="Simon Travers" w:date="2013-10-28T11:43:00Z">
        <w:r>
          <w:t xml:space="preserve">the minimum read length required for both </w:t>
        </w:r>
      </w:ins>
      <w:ins w:id="179" w:author="Simon Travers" w:date="2013-10-28T11:44:00Z">
        <w:r>
          <w:t xml:space="preserve">the </w:t>
        </w:r>
      </w:ins>
      <w:ins w:id="180" w:author="Simon Travers" w:date="2013-10-28T11:43:00Z">
        <w:r>
          <w:t xml:space="preserve">forward and reverse sequences for each amplicon. </w:t>
        </w:r>
      </w:ins>
      <w:ins w:id="181" w:author="Simon Travers" w:date="2013-10-28T11:41:00Z">
        <w:r>
          <w:t xml:space="preserve"> </w:t>
        </w:r>
      </w:ins>
      <w:r w:rsidR="00BE1D36">
        <w:t xml:space="preserve">The gene file </w:t>
      </w:r>
      <w:del w:id="182" w:author="Simon Travers" w:date="2013-10-28T11:41:00Z">
        <w:r w:rsidR="00BE1D36" w:rsidDel="00BF6C59">
          <w:delText xml:space="preserve">contains </w:delText>
        </w:r>
      </w:del>
      <w:ins w:id="183" w:author="Simon Travers" w:date="2013-10-28T11:41:00Z">
        <w:r>
          <w:t>details</w:t>
        </w:r>
      </w:ins>
      <w:ins w:id="184" w:author="Simon Travers" w:date="2013-10-28T11:44:00Z">
        <w:r>
          <w:t xml:space="preserve"> these lengths with the amplicon name in the first column followed by the forward and reverse sequence minimum read lengths in columns two </w:t>
        </w:r>
      </w:ins>
      <w:ins w:id="185" w:author="Simon Travers" w:date="2013-10-28T11:45:00Z">
        <w:r>
          <w:t>and</w:t>
        </w:r>
      </w:ins>
      <w:ins w:id="186" w:author="Simon Travers" w:date="2013-10-28T11:44:00Z">
        <w:r>
          <w:t xml:space="preserve"> </w:t>
        </w:r>
      </w:ins>
      <w:ins w:id="187" w:author="Simon Travers" w:date="2013-10-28T11:45:00Z">
        <w:r>
          <w:t>three respectively.</w:t>
        </w:r>
      </w:ins>
      <w:del w:id="188" w:author="Simon Travers" w:date="2013-10-28T11:45:00Z">
        <w:r w:rsidR="00BE1D36" w:rsidDel="00BF6C59">
          <w:delText xml:space="preserve">user defined minimum forward and reverse sequence lengths. </w:delText>
        </w:r>
      </w:del>
      <w:r w:rsidR="00BE1D36">
        <w:t xml:space="preserve"> </w:t>
      </w:r>
    </w:p>
    <w:p w:rsidR="00EA644F" w:rsidRDefault="00EA644F" w:rsidP="00572AD9">
      <w:pPr>
        <w:spacing w:line="480" w:lineRule="auto"/>
        <w:jc w:val="both"/>
        <w:rPr>
          <w:ins w:id="189" w:author="Simon Travers" w:date="2013-10-28T11:39:00Z"/>
        </w:rPr>
      </w:pPr>
    </w:p>
    <w:p w:rsidR="00BE1D36" w:rsidRDefault="00BE1D36" w:rsidP="00572AD9">
      <w:pPr>
        <w:spacing w:line="480" w:lineRule="auto"/>
        <w:jc w:val="both"/>
      </w:pPr>
      <w:commentRangeStart w:id="190"/>
      <w:r>
        <w:t>Users</w:t>
      </w:r>
      <w:commentRangeEnd w:id="190"/>
      <w:r w:rsidR="00AB67D8">
        <w:rPr>
          <w:rStyle w:val="CommentReference"/>
        </w:rPr>
        <w:commentReference w:id="190"/>
      </w:r>
      <w:r>
        <w:t xml:space="preserve"> </w:t>
      </w:r>
      <w:commentRangeStart w:id="191"/>
      <w:r>
        <w:t>are required to input a universal PCR primer sequence and the known design pattern of Primer ID, spacer, MID, another spacer and PCR priming site</w:t>
      </w:r>
      <w:r w:rsidR="004D53A9">
        <w:t xml:space="preserve"> </w:t>
      </w:r>
      <w:commentRangeEnd w:id="191"/>
      <w:r w:rsidR="00147F68">
        <w:rPr>
          <w:rStyle w:val="CommentReference"/>
        </w:rPr>
        <w:commentReference w:id="191"/>
      </w:r>
      <w:r w:rsidR="004D53A9">
        <w:t>(Figure 3.1)</w:t>
      </w:r>
      <w:r>
        <w:t>. For example, a user may input the pattern as primerid8.cg.mid5.tga.primingsite, which indicates a Primer ID of length 8 nucleotides, a spacer sequences ‘cg’, MID sequence of length 5 nucleotides, another spacer sequence ‘</w:t>
      </w:r>
      <w:proofErr w:type="spellStart"/>
      <w:r>
        <w:t>tga</w:t>
      </w:r>
      <w:proofErr w:type="spellEnd"/>
      <w:r>
        <w:t xml:space="preserve">’ and followed by the word </w:t>
      </w:r>
      <w:r w:rsidR="004D53A9">
        <w:t>‘</w:t>
      </w:r>
      <w:commentRangeStart w:id="192"/>
      <w:proofErr w:type="spellStart"/>
      <w:r>
        <w:t>primingsite</w:t>
      </w:r>
      <w:commentRangeEnd w:id="192"/>
      <w:proofErr w:type="spellEnd"/>
      <w:r w:rsidR="00682E87">
        <w:rPr>
          <w:rStyle w:val="CommentReference"/>
        </w:rPr>
        <w:commentReference w:id="192"/>
      </w:r>
      <w:r w:rsidR="004D53A9">
        <w:t>’</w:t>
      </w:r>
      <w:r>
        <w:t xml:space="preserve">. Users also have options to input threshold number of sequences required to generate consensus sequence, maximum mismatches allowed in primer sequence and in MID sequence </w:t>
      </w:r>
      <w:commentRangeStart w:id="193"/>
      <w:r>
        <w:t>called primer tolerance and MID tolerance respectively</w:t>
      </w:r>
      <w:commentRangeEnd w:id="193"/>
      <w:r w:rsidR="00682E87">
        <w:rPr>
          <w:rStyle w:val="CommentReference"/>
        </w:rPr>
        <w:commentReference w:id="193"/>
      </w:r>
      <w:r>
        <w:t>.</w:t>
      </w:r>
    </w:p>
    <w:p w:rsidR="00BE1D36" w:rsidRDefault="00BE1D36" w:rsidP="00572AD9">
      <w:pPr>
        <w:spacing w:line="480" w:lineRule="auto"/>
        <w:jc w:val="both"/>
      </w:pPr>
      <w:r>
        <w:t xml:space="preserve">The steps of processing the raw data into consensus sequences in the algorithm are discussed in detail below: </w:t>
      </w:r>
    </w:p>
    <w:p w:rsidR="00BE1D36" w:rsidRDefault="00C66C68" w:rsidP="00572AD9">
      <w:pPr>
        <w:spacing w:line="480" w:lineRule="auto"/>
        <w:jc w:val="center"/>
      </w:pPr>
      <w:r>
        <w:rPr>
          <w:noProof/>
          <w:lang w:eastAsia="en-US"/>
        </w:rPr>
        <w:drawing>
          <wp:inline distT="0" distB="0" distL="0" distR="0">
            <wp:extent cx="3064213" cy="4168302"/>
            <wp:effectExtent l="0" t="0" r="0" b="0"/>
            <wp:docPr id="7" name="Picture 4" descr="Seq2Res_primerid_file_form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Res_primerid_file_format.pdf"/>
                    <pic:cNvPicPr/>
                  </pic:nvPicPr>
                  <pic:blipFill>
                    <a:blip r:embed="rId8"/>
                    <a:srcRect l="21438" t="7575" r="41686" b="53865"/>
                    <a:stretch>
                      <a:fillRect/>
                    </a:stretch>
                  </pic:blipFill>
                  <pic:spPr>
                    <a:xfrm>
                      <a:off x="0" y="0"/>
                      <a:ext cx="3083351" cy="4194336"/>
                    </a:xfrm>
                    <a:prstGeom prst="rect">
                      <a:avLst/>
                    </a:prstGeom>
                  </pic:spPr>
                </pic:pic>
              </a:graphicData>
            </a:graphic>
          </wp:inline>
        </w:drawing>
      </w:r>
    </w:p>
    <w:p w:rsidR="00BE1D36" w:rsidRDefault="009F47BD" w:rsidP="00B87B25">
      <w:pPr>
        <w:spacing w:line="480" w:lineRule="auto"/>
        <w:jc w:val="both"/>
      </w:pPr>
      <w:r>
        <w:t>Figure 3.3</w:t>
      </w:r>
      <w:r w:rsidR="00BE1D36">
        <w:t>:Different files required as input for the PIDA algorithm. Each column in all files has to be separated by a single tab. A) The amplicon specific primer file contains gene names that are amplified, the forward primer and reverse used for each amplicon. B) The sample ID/MID file contains names of MID sequence used to tag the samples and sample/patient names for identification. C) The gene file contains the amplicon names and minimum required sequence length for forward and reverse sequences.</w:t>
      </w:r>
      <w:r w:rsidR="004D53A9">
        <w:t xml:space="preserve"> The information displayed in the files </w:t>
      </w:r>
      <w:proofErr w:type="gramStart"/>
      <w:r w:rsidR="004D53A9">
        <w:t>are</w:t>
      </w:r>
      <w:proofErr w:type="gramEnd"/>
      <w:r w:rsidR="004D53A9">
        <w:t xml:space="preserve"> just for the purpose and can be changed as required.</w:t>
      </w:r>
    </w:p>
    <w:p w:rsidR="00BE1D36" w:rsidRPr="007F0697" w:rsidRDefault="00BE1D36" w:rsidP="00572AD9">
      <w:pPr>
        <w:spacing w:line="480" w:lineRule="auto"/>
        <w:jc w:val="both"/>
        <w:rPr>
          <w:b/>
        </w:rPr>
      </w:pPr>
      <w:r>
        <w:br w:type="page"/>
      </w:r>
      <w:r w:rsidRPr="007F0697">
        <w:rPr>
          <w:b/>
        </w:rPr>
        <w:t xml:space="preserve">3.2.1 </w:t>
      </w:r>
      <w:commentRangeStart w:id="194"/>
      <w:r>
        <w:rPr>
          <w:b/>
        </w:rPr>
        <w:t>Sequence</w:t>
      </w:r>
      <w:r w:rsidRPr="007F0697">
        <w:rPr>
          <w:b/>
        </w:rPr>
        <w:t xml:space="preserve"> </w:t>
      </w:r>
      <w:r>
        <w:rPr>
          <w:b/>
        </w:rPr>
        <w:t xml:space="preserve">identification with information tags or </w:t>
      </w:r>
      <w:proofErr w:type="spellStart"/>
      <w:r>
        <w:rPr>
          <w:b/>
        </w:rPr>
        <w:t>Demultiplexing</w:t>
      </w:r>
      <w:commentRangeEnd w:id="194"/>
      <w:proofErr w:type="spellEnd"/>
      <w:r w:rsidR="00682E87">
        <w:rPr>
          <w:rStyle w:val="CommentReference"/>
        </w:rPr>
        <w:commentReference w:id="194"/>
      </w:r>
    </w:p>
    <w:p w:rsidR="00BE1D36" w:rsidRDefault="00BF5D2D" w:rsidP="00572AD9">
      <w:pPr>
        <w:spacing w:line="480" w:lineRule="auto"/>
        <w:jc w:val="both"/>
        <w:rPr>
          <w:ins w:id="195" w:author="Simon Travers" w:date="2013-10-28T15:38:00Z"/>
        </w:rPr>
      </w:pPr>
      <w:ins w:id="196" w:author="Simon Travers" w:date="2013-10-28T15:32:00Z">
        <w:r>
          <w:t>For each sequence read, t</w:t>
        </w:r>
      </w:ins>
      <w:del w:id="197" w:author="Simon Travers" w:date="2013-10-28T15:32:00Z">
        <w:r w:rsidR="00BE1D36" w:rsidDel="00BF5D2D">
          <w:delText>T</w:delText>
        </w:r>
      </w:del>
      <w:r w:rsidR="00BE1D36">
        <w:t xml:space="preserve">he information provided in primer file and MID file is used to identify the </w:t>
      </w:r>
      <w:commentRangeStart w:id="198"/>
      <w:r w:rsidR="00BE1D36">
        <w:t xml:space="preserve">gene/amplicon </w:t>
      </w:r>
      <w:commentRangeEnd w:id="198"/>
      <w:r>
        <w:rPr>
          <w:rStyle w:val="CommentReference"/>
        </w:rPr>
        <w:commentReference w:id="198"/>
      </w:r>
      <w:r w:rsidR="00BE1D36">
        <w:t>and sample</w:t>
      </w:r>
      <w:del w:id="199" w:author="Simon Travers" w:date="2013-10-28T15:33:00Z">
        <w:r w:rsidR="00BE1D36" w:rsidDel="00BF5D2D">
          <w:delText xml:space="preserve"> respectively,</w:delText>
        </w:r>
      </w:del>
      <w:r w:rsidR="00BE1D36">
        <w:t xml:space="preserve"> to which the </w:t>
      </w:r>
      <w:del w:id="200" w:author="Simon Travers" w:date="2013-10-28T15:33:00Z">
        <w:r w:rsidR="00BE1D36" w:rsidDel="00BF5D2D">
          <w:delText xml:space="preserve">sequence </w:delText>
        </w:r>
      </w:del>
      <w:ins w:id="201" w:author="Simon Travers" w:date="2013-10-28T15:33:00Z">
        <w:r>
          <w:t xml:space="preserve">read </w:t>
        </w:r>
      </w:ins>
      <w:r w:rsidR="00BE1D36">
        <w:t>belong</w:t>
      </w:r>
      <w:ins w:id="202" w:author="Simon Travers" w:date="2013-10-28T15:33:00Z">
        <w:r>
          <w:t>s (Figure 3.4, red text)</w:t>
        </w:r>
      </w:ins>
      <w:r w:rsidR="00BE1D36">
        <w:t>.</w:t>
      </w:r>
      <w:ins w:id="203" w:author="Simon Travers" w:date="2013-10-28T15:33:00Z">
        <w:r>
          <w:t xml:space="preserve"> </w:t>
        </w:r>
      </w:ins>
      <w:del w:id="204" w:author="Simon Travers" w:date="2013-10-28T15:33:00Z">
        <w:r w:rsidR="00BE1D36" w:rsidDel="00BF5D2D">
          <w:delText xml:space="preserve"> </w:delText>
        </w:r>
        <w:r w:rsidR="00C2473A" w:rsidDel="00BF5D2D">
          <w:delText>The step is shown in figure 3.4</w:delText>
        </w:r>
        <w:r w:rsidR="004D53A9" w:rsidDel="00BF5D2D">
          <w:delText xml:space="preserve"> in red color text</w:delText>
        </w:r>
        <w:r w:rsidR="00BE1D36" w:rsidDel="00BF5D2D">
          <w:delText>.</w:delText>
        </w:r>
      </w:del>
      <w:r w:rsidR="00BE1D36">
        <w:t xml:space="preserve"> The algorithm begins with a search for </w:t>
      </w:r>
      <w:ins w:id="205" w:author="Simon Travers" w:date="2013-10-28T15:34:00Z">
        <w:r>
          <w:t xml:space="preserve">the </w:t>
        </w:r>
      </w:ins>
      <w:r w:rsidR="00BE1D36">
        <w:t>forward primer at 5’ end</w:t>
      </w:r>
      <w:ins w:id="206" w:author="Simon Travers" w:date="2013-10-28T15:34:00Z">
        <w:r>
          <w:t xml:space="preserve"> of the read</w:t>
        </w:r>
      </w:ins>
      <w:r w:rsidR="00BE1D36">
        <w:t xml:space="preserve">. </w:t>
      </w:r>
      <w:commentRangeStart w:id="207"/>
      <w:r w:rsidR="00BE1D36">
        <w:t xml:space="preserve">The algorithm extracts nucleotides of length equal to the forward primer length at 5’ end and </w:t>
      </w:r>
      <w:proofErr w:type="spellStart"/>
      <w:r w:rsidR="00BE1D36">
        <w:t>pairwise</w:t>
      </w:r>
      <w:proofErr w:type="spellEnd"/>
      <w:r w:rsidR="00BE1D36">
        <w:t xml:space="preserve"> aligns the extract with forward primers one at a time</w:t>
      </w:r>
      <w:commentRangeEnd w:id="207"/>
      <w:r>
        <w:rPr>
          <w:rStyle w:val="CommentReference"/>
        </w:rPr>
        <w:commentReference w:id="207"/>
      </w:r>
      <w:r w:rsidR="00BE1D36">
        <w:t xml:space="preserve">. If the number of mismatches in </w:t>
      </w:r>
      <w:proofErr w:type="spellStart"/>
      <w:r w:rsidR="00BE1D36">
        <w:t>pairwise</w:t>
      </w:r>
      <w:proofErr w:type="spellEnd"/>
      <w:r w:rsidR="00BE1D36">
        <w:t xml:space="preserve"> alignment is below the primer tolerance, the sequence is </w:t>
      </w:r>
      <w:commentRangeStart w:id="208"/>
      <w:r w:rsidR="00BE1D36">
        <w:t xml:space="preserve">identified with the amplicon/gene name of the forward primer </w:t>
      </w:r>
      <w:commentRangeEnd w:id="208"/>
      <w:r w:rsidR="001B6195">
        <w:rPr>
          <w:rStyle w:val="CommentReference"/>
        </w:rPr>
        <w:commentReference w:id="208"/>
      </w:r>
      <w:r w:rsidR="00BE1D36">
        <w:t xml:space="preserve">and the search for reverse primer is skipped. If </w:t>
      </w:r>
      <w:ins w:id="209" w:author="Simon Travers" w:date="2013-10-28T15:35:00Z">
        <w:r w:rsidR="007564F3">
          <w:t>none of the forward primers are identified in the read</w:t>
        </w:r>
      </w:ins>
      <w:del w:id="210" w:author="Simon Travers" w:date="2013-10-28T15:35:00Z">
        <w:r w:rsidR="00BE1D36" w:rsidDel="007564F3">
          <w:delText xml:space="preserve">the sequence begins with none of the forward primers, </w:delText>
        </w:r>
      </w:del>
      <w:ins w:id="211" w:author="Simon Travers" w:date="2013-10-28T15:35:00Z">
        <w:r w:rsidR="007564F3">
          <w:t xml:space="preserve"> the algorithm searches the read for the presence of each of the </w:t>
        </w:r>
      </w:ins>
      <w:del w:id="212" w:author="Simon Travers" w:date="2013-10-28T15:35:00Z">
        <w:r w:rsidR="00BE1D36" w:rsidDel="007564F3">
          <w:delText xml:space="preserve">the presence of </w:delText>
        </w:r>
      </w:del>
      <w:r w:rsidR="00BE1D36">
        <w:t>reverse primer</w:t>
      </w:r>
      <w:del w:id="213" w:author="Simon Travers" w:date="2013-10-28T15:35:00Z">
        <w:r w:rsidR="00BE1D36" w:rsidDel="007564F3">
          <w:delText xml:space="preserve"> </w:delText>
        </w:r>
      </w:del>
      <w:ins w:id="214" w:author="Simon Travers" w:date="2013-10-28T15:35:00Z">
        <w:r w:rsidR="007564F3">
          <w:t>s</w:t>
        </w:r>
      </w:ins>
      <w:del w:id="215" w:author="Simon Travers" w:date="2013-10-28T15:35:00Z">
        <w:r w:rsidR="00BE1D36" w:rsidDel="007564F3">
          <w:delText>is checked</w:delText>
        </w:r>
      </w:del>
      <w:r w:rsidR="00BE1D36">
        <w:t xml:space="preserve">. </w:t>
      </w:r>
      <w:commentRangeStart w:id="216"/>
      <w:r w:rsidR="00BE1D36">
        <w:t>The reverse primer is located inwards after the length of a PCR priming site, a spacer, a MID, another spacer and a Primer ID</w:t>
      </w:r>
      <w:commentRangeEnd w:id="216"/>
      <w:r w:rsidR="007564F3">
        <w:rPr>
          <w:rStyle w:val="CommentReference"/>
        </w:rPr>
        <w:commentReference w:id="216"/>
      </w:r>
      <w:r w:rsidR="00BE1D36">
        <w:t xml:space="preserve">. </w:t>
      </w:r>
      <w:commentRangeStart w:id="217"/>
      <w:r w:rsidR="00BE1D36">
        <w:t>Similar</w:t>
      </w:r>
      <w:ins w:id="218" w:author="Simon Travers" w:date="2013-10-28T15:37:00Z">
        <w:r w:rsidR="007564F3">
          <w:t>ly</w:t>
        </w:r>
      </w:ins>
      <w:r w:rsidR="00BE1D36">
        <w:t xml:space="preserve"> to forward primer, the nucleotides of length equal to reverse primer are extracted from the position where reverse primer should start in the sequence</w:t>
      </w:r>
      <w:commentRangeEnd w:id="217"/>
      <w:r w:rsidR="007564F3">
        <w:rPr>
          <w:rStyle w:val="CommentReference"/>
        </w:rPr>
        <w:commentReference w:id="217"/>
      </w:r>
      <w:r w:rsidR="00BE1D36">
        <w:t xml:space="preserve">. The extract is </w:t>
      </w:r>
      <w:proofErr w:type="spellStart"/>
      <w:r w:rsidR="00BE1D36">
        <w:t>pairwise</w:t>
      </w:r>
      <w:proofErr w:type="spellEnd"/>
      <w:r w:rsidR="00BE1D36">
        <w:t xml:space="preserve"> aligned with reverse primers one at a time and a reverse primer that have number of mismatches less or equal to primer tolerance is selected and </w:t>
      </w:r>
      <w:commentRangeStart w:id="219"/>
      <w:r w:rsidR="00BE1D36">
        <w:t>indentified with its amplicon name</w:t>
      </w:r>
      <w:commentRangeEnd w:id="219"/>
      <w:r w:rsidR="00437DE5">
        <w:rPr>
          <w:rStyle w:val="CommentReference"/>
        </w:rPr>
        <w:commentReference w:id="219"/>
      </w:r>
      <w:r w:rsidR="00BE1D36">
        <w:t xml:space="preserve">. </w:t>
      </w:r>
      <w:del w:id="220" w:author="Simon Travers" w:date="2013-10-28T15:45:00Z">
        <w:r w:rsidR="00BE1D36" w:rsidDel="00C52F5A">
          <w:delText>The reverse sequences are reverse complemented to convert into forward sequence.</w:delText>
        </w:r>
      </w:del>
      <w:ins w:id="221" w:author="Simon Travers" w:date="2013-10-28T15:45:00Z">
        <w:r w:rsidR="00C52F5A">
          <w:t xml:space="preserve">All sequences </w:t>
        </w:r>
      </w:ins>
      <w:ins w:id="222" w:author="Simon Travers" w:date="2013-10-28T15:49:00Z">
        <w:r w:rsidR="00C52F5A">
          <w:t xml:space="preserve">in </w:t>
        </w:r>
      </w:ins>
      <w:ins w:id="223" w:author="Simon Travers" w:date="2013-10-28T15:45:00Z">
        <w:r w:rsidR="00C52F5A">
          <w:t xml:space="preserve">which </w:t>
        </w:r>
      </w:ins>
      <w:ins w:id="224" w:author="Simon Travers" w:date="2013-10-28T15:46:00Z">
        <w:r w:rsidR="00C52F5A">
          <w:t xml:space="preserve">a </w:t>
        </w:r>
      </w:ins>
      <w:ins w:id="225" w:author="Simon Travers" w:date="2013-10-28T15:45:00Z">
        <w:r w:rsidR="00C52F5A">
          <w:t>reverse primer</w:t>
        </w:r>
      </w:ins>
      <w:ins w:id="226" w:author="Simon Travers" w:date="2013-10-28T15:49:00Z">
        <w:r w:rsidR="00C52F5A">
          <w:t xml:space="preserve"> was identified are reverse complemented</w:t>
        </w:r>
      </w:ins>
      <w:ins w:id="227" w:author="Simon Travers" w:date="2013-10-28T15:46:00Z">
        <w:r w:rsidR="00C52F5A">
          <w:t xml:space="preserve"> </w:t>
        </w:r>
      </w:ins>
      <w:ins w:id="228" w:author="Simon Travers" w:date="2013-10-28T15:49:00Z">
        <w:r w:rsidR="00C52F5A">
          <w:t>to ensure all subsequent analysis</w:t>
        </w:r>
      </w:ins>
      <w:ins w:id="229" w:author="Simon Travers" w:date="2013-10-28T15:50:00Z">
        <w:r w:rsidR="00C52F5A">
          <w:t xml:space="preserve"> is performed on sequences in the same open reading frame.</w:t>
        </w:r>
      </w:ins>
      <w:ins w:id="230" w:author="Simon Travers" w:date="2013-10-28T15:49:00Z">
        <w:r w:rsidR="00C52F5A">
          <w:t xml:space="preserve"> </w:t>
        </w:r>
      </w:ins>
      <w:ins w:id="231" w:author="Simon Travers" w:date="2013-10-28T15:45:00Z">
        <w:r w:rsidR="00C52F5A">
          <w:t xml:space="preserve"> </w:t>
        </w:r>
      </w:ins>
      <w:r w:rsidR="00BE1D36">
        <w:t xml:space="preserve"> </w:t>
      </w:r>
      <w:ins w:id="232" w:author="Simon Travers" w:date="2013-10-28T15:50:00Z">
        <w:r w:rsidR="00C52F5A">
          <w:t xml:space="preserve">If </w:t>
        </w:r>
        <w:proofErr w:type="gramStart"/>
        <w:r w:rsidR="00C52F5A">
          <w:t>neither forward or</w:t>
        </w:r>
        <w:proofErr w:type="gramEnd"/>
        <w:r w:rsidR="00C52F5A">
          <w:t xml:space="preserve"> reverse primers are found, sequence reads are discarded.</w:t>
        </w:r>
      </w:ins>
      <w:del w:id="233" w:author="Simon Travers" w:date="2013-10-28T15:50:00Z">
        <w:r w:rsidR="00BE1D36" w:rsidDel="00C52F5A">
          <w:delText>The sequence read is discarded if none of the primers are found.</w:delText>
        </w:r>
      </w:del>
    </w:p>
    <w:p w:rsidR="00437DE5" w:rsidRDefault="00437DE5" w:rsidP="00572AD9">
      <w:pPr>
        <w:spacing w:line="480" w:lineRule="auto"/>
        <w:jc w:val="both"/>
      </w:pPr>
    </w:p>
    <w:p w:rsidR="00860366" w:rsidRDefault="00860366" w:rsidP="00B87B25">
      <w:pPr>
        <w:spacing w:line="480" w:lineRule="auto"/>
        <w:jc w:val="both"/>
        <w:rPr>
          <w:ins w:id="234" w:author="Simon Travers" w:date="2013-10-28T15:54:00Z"/>
        </w:rPr>
      </w:pPr>
      <w:ins w:id="235" w:author="Simon Travers" w:date="2013-10-28T15:53:00Z">
        <w:r>
          <w:t xml:space="preserve">Following identification of a </w:t>
        </w:r>
      </w:ins>
      <w:ins w:id="236" w:author="Simon Travers" w:date="2013-10-28T15:54:00Z">
        <w:r>
          <w:t>sequence</w:t>
        </w:r>
      </w:ins>
      <w:ins w:id="237" w:author="Simon Travers" w:date="2013-10-28T15:53:00Z">
        <w:r>
          <w:t xml:space="preserve"> read</w:t>
        </w:r>
      </w:ins>
      <w:ins w:id="238" w:author="Simon Travers" w:date="2013-10-28T15:54:00Z">
        <w:r>
          <w:t xml:space="preserve">’s </w:t>
        </w:r>
      </w:ins>
      <w:ins w:id="239" w:author="Simon Travers" w:date="2013-10-28T15:55:00Z">
        <w:r>
          <w:t xml:space="preserve">source </w:t>
        </w:r>
      </w:ins>
      <w:ins w:id="240" w:author="Simon Travers" w:date="2013-10-28T15:54:00Z">
        <w:r>
          <w:t xml:space="preserve">amplicon, PIDA </w:t>
        </w:r>
      </w:ins>
      <w:del w:id="241" w:author="Simon Travers" w:date="2013-10-28T15:54:00Z">
        <w:r w:rsidR="004D53A9" w:rsidDel="00860366">
          <w:delText>The</w:delText>
        </w:r>
        <w:r w:rsidR="00BE1D36" w:rsidDel="00860366">
          <w:delText xml:space="preserve"> algorithm</w:delText>
        </w:r>
      </w:del>
      <w:ins w:id="242" w:author="Simon Travers" w:date="2013-10-28T15:54:00Z">
        <w:r>
          <w:t>identifies the MID associated with that read</w:t>
        </w:r>
      </w:ins>
      <w:ins w:id="243" w:author="Simon Travers" w:date="2013-10-28T15:55:00Z">
        <w:r>
          <w:t xml:space="preserve"> and bins all reads with the same primer and MID together for downstream analysis</w:t>
        </w:r>
      </w:ins>
      <w:proofErr w:type="gramStart"/>
      <w:ins w:id="244" w:author="Simon Travers" w:date="2013-10-28T15:54:00Z">
        <w:r>
          <w:t>.</w:t>
        </w:r>
      </w:ins>
      <w:r w:rsidR="00BE1D36">
        <w:t>,</w:t>
      </w:r>
      <w:proofErr w:type="gramEnd"/>
      <w:ins w:id="245" w:author="Simon Travers" w:date="2013-10-28T15:55:00Z">
        <w:r>
          <w:t xml:space="preserve">  It does this </w:t>
        </w:r>
        <w:commentRangeStart w:id="246"/>
        <w:r>
          <w:t>by</w:t>
        </w:r>
      </w:ins>
      <w:commentRangeEnd w:id="246"/>
      <w:ins w:id="247" w:author="Simon Travers" w:date="2013-10-28T15:56:00Z">
        <w:r w:rsidR="00253080">
          <w:rPr>
            <w:rStyle w:val="CommentReference"/>
          </w:rPr>
          <w:commentReference w:id="246"/>
        </w:r>
        <w:r>
          <w:t>…</w:t>
        </w:r>
      </w:ins>
      <w:del w:id="248" w:author="Simon Travers" w:date="2013-10-28T15:54:00Z">
        <w:r w:rsidR="00BE1D36" w:rsidDel="00860366">
          <w:delText xml:space="preserve"> then</w:delText>
        </w:r>
      </w:del>
    </w:p>
    <w:p w:rsidR="00860366" w:rsidRDefault="00860366" w:rsidP="00B87B25">
      <w:pPr>
        <w:spacing w:line="480" w:lineRule="auto"/>
        <w:jc w:val="both"/>
        <w:rPr>
          <w:ins w:id="249" w:author="Simon Travers" w:date="2013-10-28T15:54:00Z"/>
        </w:rPr>
      </w:pPr>
    </w:p>
    <w:p w:rsidR="00C66C68" w:rsidRDefault="00BE1D36" w:rsidP="00B87B25">
      <w:pPr>
        <w:spacing w:line="480" w:lineRule="auto"/>
        <w:jc w:val="both"/>
      </w:pPr>
      <w:del w:id="250" w:author="Simon Travers" w:date="2013-10-28T15:54:00Z">
        <w:r w:rsidDel="00860366">
          <w:delText>,</w:delText>
        </w:r>
      </w:del>
      <w:r>
        <w:t xml:space="preserve"> </w:t>
      </w:r>
      <w:proofErr w:type="gramStart"/>
      <w:r>
        <w:t>searches</w:t>
      </w:r>
      <w:proofErr w:type="gramEnd"/>
      <w:r>
        <w:t xml:space="preserve"> for the sample ID/MID. As reverse sequences are converted into forward as well, the MID sequence appears close to 3’ end. The MID is searched using a known nucleotide pattern in a sequence. A known pattern is ordered sequence of spacer, some nucleotide of length equal to MID length, another spacer and PCR primer sequence. If the pattern occurs in a sequence, the sequence between the MID is extracted and </w:t>
      </w:r>
      <w:proofErr w:type="spellStart"/>
      <w:r>
        <w:t>pairwise</w:t>
      </w:r>
      <w:proofErr w:type="spellEnd"/>
      <w:r>
        <w:t xml:space="preserve"> aligned with list of supplied MID sequences one at a time.</w:t>
      </w:r>
    </w:p>
    <w:p w:rsidR="00BE1D36" w:rsidRDefault="00C66C68" w:rsidP="00572AD9">
      <w:pPr>
        <w:spacing w:line="480" w:lineRule="auto"/>
        <w:jc w:val="center"/>
      </w:pPr>
      <w:r>
        <w:rPr>
          <w:noProof/>
          <w:lang w:eastAsia="en-US"/>
        </w:rPr>
        <w:drawing>
          <wp:inline distT="0" distB="0" distL="0" distR="0">
            <wp:extent cx="4245043" cy="6516645"/>
            <wp:effectExtent l="25400" t="0" r="0" b="0"/>
            <wp:docPr id="8" name="Picture 5" descr="Seq2Res_primerid_pipeline_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2Res_primerid_pipeline_flow.pdf"/>
                    <pic:cNvPicPr/>
                  </pic:nvPicPr>
                  <pic:blipFill>
                    <a:blip r:embed="rId9"/>
                    <a:srcRect l="16674" t="4208" r="3573" b="26091"/>
                    <a:stretch>
                      <a:fillRect/>
                    </a:stretch>
                  </pic:blipFill>
                  <pic:spPr>
                    <a:xfrm>
                      <a:off x="0" y="0"/>
                      <a:ext cx="4245043" cy="6516645"/>
                    </a:xfrm>
                    <a:prstGeom prst="rect">
                      <a:avLst/>
                    </a:prstGeom>
                  </pic:spPr>
                </pic:pic>
              </a:graphicData>
            </a:graphic>
          </wp:inline>
        </w:drawing>
      </w:r>
    </w:p>
    <w:p w:rsidR="00BE1D36" w:rsidRDefault="009F47BD" w:rsidP="00572AD9">
      <w:pPr>
        <w:spacing w:line="480" w:lineRule="auto"/>
        <w:jc w:val="both"/>
      </w:pPr>
      <w:r>
        <w:t>Figure 3.4</w:t>
      </w:r>
      <w:r w:rsidR="00BE1D36">
        <w:t xml:space="preserve">: The logical flow of the PIDA algorithm to process raw sequence data generated with Primer ID technology into generation of consensus sequence. The colors denote PIDA processing steps. Red: sequence </w:t>
      </w:r>
      <w:proofErr w:type="spellStart"/>
      <w:r w:rsidR="00BE1D36">
        <w:t>demultiplexing</w:t>
      </w:r>
      <w:proofErr w:type="spellEnd"/>
      <w:r w:rsidR="00BE1D36">
        <w:t>, Green: Sequence filter by length, Blue: sequence filter by number of sequence represent by each Primer ID, Black: Quality trimming, Purple: Sequencing binning, Sky blue: Consensus sequence generation</w:t>
      </w:r>
    </w:p>
    <w:p w:rsidR="00BE1D36" w:rsidRDefault="00BE1D36">
      <w:r>
        <w:br w:type="page"/>
      </w:r>
    </w:p>
    <w:p w:rsidR="00BE1D36" w:rsidRDefault="00BE1D36"/>
    <w:p w:rsidR="00C55AA0" w:rsidRDefault="00BE1D36" w:rsidP="00572AD9">
      <w:pPr>
        <w:spacing w:line="480" w:lineRule="auto"/>
        <w:jc w:val="both"/>
        <w:rPr>
          <w:ins w:id="251" w:author="Simon Travers" w:date="2013-10-29T09:18:00Z"/>
        </w:rPr>
      </w:pPr>
      <w:r>
        <w:t xml:space="preserve">Once the number of mismatches less or equal to defined tolerance is obtained, the </w:t>
      </w:r>
      <w:commentRangeStart w:id="252"/>
      <w:r>
        <w:t xml:space="preserve">sequence is tagged with the sample name </w:t>
      </w:r>
      <w:commentRangeEnd w:id="252"/>
      <w:r w:rsidR="00A64273">
        <w:rPr>
          <w:rStyle w:val="CommentReference"/>
        </w:rPr>
        <w:commentReference w:id="252"/>
      </w:r>
      <w:r>
        <w:t xml:space="preserve">or discarded </w:t>
      </w:r>
      <w:r w:rsidR="004D53A9">
        <w:t>if</w:t>
      </w:r>
      <w:r>
        <w:t xml:space="preserve"> none of the MID sequence is obtained.</w:t>
      </w:r>
      <w:r w:rsidR="004D53A9">
        <w:t xml:space="preserve"> </w:t>
      </w:r>
    </w:p>
    <w:p w:rsidR="00C55AA0" w:rsidRDefault="00C55AA0" w:rsidP="00572AD9">
      <w:pPr>
        <w:spacing w:line="480" w:lineRule="auto"/>
        <w:jc w:val="both"/>
        <w:rPr>
          <w:ins w:id="253" w:author="Simon Travers" w:date="2013-10-29T09:18:00Z"/>
        </w:rPr>
      </w:pPr>
    </w:p>
    <w:p w:rsidR="00BE1D36" w:rsidRDefault="004D53A9" w:rsidP="00572AD9">
      <w:pPr>
        <w:spacing w:line="480" w:lineRule="auto"/>
        <w:jc w:val="both"/>
        <w:rPr>
          <w:ins w:id="254" w:author="Simon Travers" w:date="2013-10-29T10:58:00Z"/>
        </w:rPr>
      </w:pPr>
      <w:r>
        <w:t xml:space="preserve">Once a matching </w:t>
      </w:r>
      <w:r w:rsidR="00BE1D36">
        <w:t xml:space="preserve">MID is found, </w:t>
      </w:r>
      <w:commentRangeStart w:id="255"/>
      <w:r w:rsidR="00BE1D36">
        <w:t>a sequence of ‘n’ nucleotides is extracted as an Primer ID sequence</w:t>
      </w:r>
      <w:commentRangeEnd w:id="255"/>
      <w:r w:rsidR="00C55AA0">
        <w:rPr>
          <w:rStyle w:val="CommentReference"/>
        </w:rPr>
        <w:commentReference w:id="255"/>
      </w:r>
      <w:r w:rsidR="00BE1D36">
        <w:t>, where ‘n’ is the length of Primer ID, from the read before the known sequence pattern. The read is discarded if there is a presence of an ambiguous base in the extracted ‘n’ nucleotides. The information tags Primer, MID and Primer ID are added at sequence id for further downstream processing. All non-discarded sequences are saved in a single file</w:t>
      </w:r>
      <w:r w:rsidR="006514A9">
        <w:t xml:space="preserve"> in FASTQ format</w:t>
      </w:r>
      <w:r w:rsidR="00BE1D36">
        <w:t>.</w:t>
      </w:r>
    </w:p>
    <w:p w:rsidR="000E0F93" w:rsidRDefault="000E0F93" w:rsidP="00572AD9">
      <w:pPr>
        <w:spacing w:line="480" w:lineRule="auto"/>
        <w:jc w:val="both"/>
      </w:pPr>
    </w:p>
    <w:p w:rsidR="00BE1D36" w:rsidRPr="00223DD5" w:rsidRDefault="00BE1D36" w:rsidP="00572AD9">
      <w:pPr>
        <w:spacing w:line="480" w:lineRule="auto"/>
        <w:jc w:val="both"/>
        <w:rPr>
          <w:b/>
        </w:rPr>
      </w:pPr>
      <w:r w:rsidRPr="00223DD5">
        <w:rPr>
          <w:b/>
        </w:rPr>
        <w:t xml:space="preserve">3.2.2 Sequence </w:t>
      </w:r>
      <w:commentRangeStart w:id="256"/>
      <w:r>
        <w:rPr>
          <w:b/>
        </w:rPr>
        <w:t>filtration</w:t>
      </w:r>
      <w:r w:rsidRPr="00223DD5">
        <w:rPr>
          <w:b/>
        </w:rPr>
        <w:t xml:space="preserve"> </w:t>
      </w:r>
      <w:commentRangeEnd w:id="256"/>
      <w:r w:rsidR="000E0F93">
        <w:rPr>
          <w:rStyle w:val="CommentReference"/>
        </w:rPr>
        <w:commentReference w:id="256"/>
      </w:r>
      <w:r w:rsidRPr="00223DD5">
        <w:rPr>
          <w:b/>
        </w:rPr>
        <w:t>by length</w:t>
      </w:r>
    </w:p>
    <w:p w:rsidR="00BE1D36" w:rsidRDefault="00BE1D36" w:rsidP="00572AD9">
      <w:pPr>
        <w:spacing w:line="480" w:lineRule="auto"/>
        <w:jc w:val="both"/>
      </w:pPr>
      <w:r>
        <w:t xml:space="preserve">In the raw sequence data generated with Primer ID technology, the sequence with forward primer in the 5’ end should be full length to cover the known pattern of information blocks at the 3’ </w:t>
      </w:r>
      <w:commentRangeStart w:id="257"/>
      <w:r>
        <w:t>end</w:t>
      </w:r>
      <w:commentRangeEnd w:id="257"/>
      <w:r w:rsidR="00D42CD5">
        <w:rPr>
          <w:rStyle w:val="CommentReference"/>
        </w:rPr>
        <w:commentReference w:id="257"/>
      </w:r>
      <w:r>
        <w:t>. On the other hand, the sequences that start with information blocks at 5’ end, followed by reverse primer can end anywhere and</w:t>
      </w:r>
      <w:ins w:id="258" w:author="Simon Travers" w:date="2013-10-29T11:01:00Z">
        <w:r w:rsidR="00983C4F">
          <w:t>, thus, the</w:t>
        </w:r>
      </w:ins>
      <w:r>
        <w:t xml:space="preserve"> user has </w:t>
      </w:r>
      <w:ins w:id="259" w:author="Simon Travers" w:date="2013-10-29T11:01:00Z">
        <w:r w:rsidR="00251CBE">
          <w:t xml:space="preserve">the </w:t>
        </w:r>
      </w:ins>
      <w:r>
        <w:t>option to filter the reverse sequence with defined sequence length</w:t>
      </w:r>
      <w:r w:rsidR="006514A9">
        <w:t xml:space="preserve"> supplied in gene file</w:t>
      </w:r>
      <w:r>
        <w:t>.</w:t>
      </w:r>
    </w:p>
    <w:p w:rsidR="00251CBE" w:rsidRDefault="00251CBE" w:rsidP="00572AD9">
      <w:pPr>
        <w:spacing w:line="480" w:lineRule="auto"/>
        <w:jc w:val="both"/>
        <w:rPr>
          <w:ins w:id="260" w:author="Simon Travers" w:date="2013-10-29T11:01:00Z"/>
        </w:rPr>
      </w:pPr>
    </w:p>
    <w:p w:rsidR="00BE1D36" w:rsidRDefault="00BE1D36" w:rsidP="00572AD9">
      <w:pPr>
        <w:spacing w:line="480" w:lineRule="auto"/>
        <w:jc w:val="both"/>
      </w:pPr>
      <w:r>
        <w:t>The sequences are, then, filtered with their length. Forward sequences lower than full length are discarded whereas reverse sequences lower than user-defined length are discarded</w:t>
      </w:r>
      <w:r w:rsidR="00C2473A">
        <w:t xml:space="preserve"> (Figure 3.4</w:t>
      </w:r>
      <w:r>
        <w:t xml:space="preserve"> in green color).</w:t>
      </w:r>
    </w:p>
    <w:p w:rsidR="00251CBE" w:rsidRDefault="00251CBE" w:rsidP="00572AD9">
      <w:pPr>
        <w:spacing w:line="480" w:lineRule="auto"/>
        <w:jc w:val="both"/>
        <w:rPr>
          <w:ins w:id="261" w:author="Simon Travers" w:date="2013-10-29T11:01:00Z"/>
          <w:b/>
        </w:rPr>
      </w:pPr>
    </w:p>
    <w:p w:rsidR="00BE1D36" w:rsidRPr="00F829CB" w:rsidRDefault="00BE1D36" w:rsidP="00572AD9">
      <w:pPr>
        <w:spacing w:line="480" w:lineRule="auto"/>
        <w:jc w:val="both"/>
        <w:rPr>
          <w:b/>
        </w:rPr>
      </w:pPr>
      <w:r w:rsidRPr="00F829CB">
        <w:rPr>
          <w:b/>
        </w:rPr>
        <w:t>3.2.3 Primer ID filtration with minimum number of sequences</w:t>
      </w:r>
    </w:p>
    <w:p w:rsidR="00251CBE" w:rsidDel="0097386B" w:rsidRDefault="00CF2D92" w:rsidP="00572AD9">
      <w:pPr>
        <w:spacing w:line="480" w:lineRule="auto"/>
        <w:jc w:val="both"/>
        <w:rPr>
          <w:del w:id="262" w:author="Simon Travers" w:date="2013-10-29T11:17:00Z"/>
        </w:rPr>
      </w:pPr>
      <w:del w:id="263" w:author="Simon Travers" w:date="2013-10-29T11:01:00Z">
        <w:r w:rsidRPr="00CF2D92">
          <w:rPr>
            <w:i/>
            <w:rPrChange w:id="264" w:author="Simon Travers" w:date="2013-10-29T11:02:00Z">
              <w:rPr/>
            </w:rPrChange>
          </w:rPr>
          <w:delText>“</w:delText>
        </w:r>
      </w:del>
      <w:r w:rsidRPr="00CF2D92">
        <w:rPr>
          <w:i/>
          <w:rPrChange w:id="265" w:author="Simon Travers" w:date="2013-10-29T11:02:00Z">
            <w:rPr/>
          </w:rPrChange>
        </w:rPr>
        <w:t>PCR and sequencing errors in the sequences can be resolved using multiple reads over a given base</w:t>
      </w:r>
      <w:del w:id="266" w:author="Simon Travers" w:date="2013-10-29T11:01:00Z">
        <w:r w:rsidRPr="00CF2D92">
          <w:rPr>
            <w:i/>
            <w:rPrChange w:id="267" w:author="Simon Travers" w:date="2013-10-29T11:02:00Z">
              <w:rPr/>
            </w:rPrChange>
          </w:rPr>
          <w:delText>”</w:delText>
        </w:r>
      </w:del>
      <w:r w:rsidR="00BE1D36">
        <w:t xml:space="preserve"> </w: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 </w:instrTex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EN.CITE.DATA </w:instrText>
      </w:r>
      <w:r>
        <w:fldChar w:fldCharType="end"/>
      </w:r>
      <w:r>
        <w:fldChar w:fldCharType="separate"/>
      </w:r>
      <w:r w:rsidR="00BE1D36">
        <w:rPr>
          <w:noProof/>
        </w:rPr>
        <w:t>(Jabara et al., 2011)</w:t>
      </w:r>
      <w:r>
        <w:fldChar w:fldCharType="end"/>
      </w:r>
      <w:r w:rsidR="00BE1D36">
        <w:t xml:space="preserve">. </w:t>
      </w:r>
      <w:ins w:id="268" w:author="Simon Travers" w:date="2013-10-29T11:02:00Z">
        <w:r w:rsidR="00251CBE">
          <w:t xml:space="preserve"> </w:t>
        </w:r>
      </w:ins>
      <w:r w:rsidR="00BE1D36">
        <w:t>As sequences with</w:t>
      </w:r>
      <w:ins w:id="269" w:author="Simon Travers" w:date="2013-10-29T11:02:00Z">
        <w:r w:rsidR="00251CBE">
          <w:t xml:space="preserve"> the</w:t>
        </w:r>
      </w:ins>
      <w:r w:rsidR="00BE1D36">
        <w:t xml:space="preserve"> same </w:t>
      </w:r>
      <w:del w:id="270" w:author="Simon Travers" w:date="2013-10-29T11:02:00Z">
        <w:r w:rsidR="00BE1D36" w:rsidDel="00251CBE">
          <w:delText xml:space="preserve">primer and </w:delText>
        </w:r>
      </w:del>
      <w:r w:rsidR="00BE1D36">
        <w:t>Primer ID in a sample originate from</w:t>
      </w:r>
      <w:ins w:id="271" w:author="Simon Travers" w:date="2013-10-29T11:10:00Z">
        <w:r w:rsidR="00251CBE">
          <w:t xml:space="preserve"> the</w:t>
        </w:r>
      </w:ins>
      <w:r w:rsidR="00BE1D36">
        <w:t xml:space="preserve"> same template viral RNA sequence, </w:t>
      </w:r>
      <w:ins w:id="272" w:author="Simon Travers" w:date="2013-10-29T11:02:00Z">
        <w:r w:rsidR="00251CBE">
          <w:t xml:space="preserve">an </w:t>
        </w:r>
      </w:ins>
      <w:r w:rsidR="00BE1D36">
        <w:t>error in one sequence</w:t>
      </w:r>
      <w:ins w:id="273" w:author="Simon Travers" w:date="2013-10-29T11:10:00Z">
        <w:r w:rsidR="00251CBE">
          <w:t xml:space="preserve"> relative to all others from the same template</w:t>
        </w:r>
      </w:ins>
      <w:r w:rsidR="00BE1D36">
        <w:t xml:space="preserve"> can be </w:t>
      </w:r>
      <w:del w:id="274" w:author="Simon Travers" w:date="2013-10-29T11:02:00Z">
        <w:r w:rsidR="00BE1D36" w:rsidDel="00251CBE">
          <w:delText>corrected in reference to other sequences</w:delText>
        </w:r>
      </w:del>
      <w:ins w:id="275" w:author="Simon Travers" w:date="2013-10-29T11:02:00Z">
        <w:r w:rsidR="00251CBE">
          <w:t xml:space="preserve">attributed to PCR or sequencing error and will be </w:t>
        </w:r>
      </w:ins>
      <w:ins w:id="276" w:author="Simon Travers" w:date="2013-10-29T11:03:00Z">
        <w:r w:rsidR="00251CBE">
          <w:t>removed by the generation of a consensus sequence from all sequences with the same Primer ID</w:t>
        </w:r>
      </w:ins>
      <w:r w:rsidR="00BE1D36">
        <w:t xml:space="preserve">. </w:t>
      </w:r>
      <w:del w:id="277" w:author="Simon Travers" w:date="2013-10-29T11:03:00Z">
        <w:r w:rsidR="00BE1D36" w:rsidDel="00251CBE">
          <w:delText>Therefore, more than one sequence with same primer, MID and Primer ID tags is required. User has an option to select a minimum number of sequences that have same primer, MID and Primer ID tags.</w:delText>
        </w:r>
      </w:del>
      <w:ins w:id="278" w:author="Simon Travers" w:date="2013-10-29T11:03:00Z">
        <w:r w:rsidR="00251CBE">
          <w:t xml:space="preserve">The recommended minimum number of sequences </w:t>
        </w:r>
      </w:ins>
      <w:ins w:id="279" w:author="Simon Travers" w:date="2013-10-29T11:04:00Z">
        <w:r w:rsidR="00251CBE">
          <w:t>for consensus sequence generation is 3</w:t>
        </w:r>
      </w:ins>
      <w:ins w:id="280" w:author="Simon Travers" w:date="2013-10-29T11:11:00Z">
        <w:r w:rsidR="00251CBE">
          <w:t xml:space="preserve"> </w: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51CBE">
          <w:instrText xml:space="preserve"> ADDIN EN.CITE </w:instrText>
        </w:r>
        <w: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51CBE">
          <w:instrText xml:space="preserve"> ADDIN EN.CITE.DATA </w:instrText>
        </w:r>
      </w:ins>
      <w:ins w:id="281" w:author="Simon Travers" w:date="2013-10-29T11:11:00Z">
        <w:r>
          <w:fldChar w:fldCharType="end"/>
        </w:r>
      </w:ins>
      <w:ins w:id="282" w:author="Simon Travers" w:date="2013-10-29T11:11:00Z">
        <w:r>
          <w:fldChar w:fldCharType="separate"/>
        </w:r>
        <w:r w:rsidR="00251CBE">
          <w:rPr>
            <w:noProof/>
          </w:rPr>
          <w:t>(Jabara et al., 2011)</w:t>
        </w:r>
        <w:r>
          <w:fldChar w:fldCharType="end"/>
        </w:r>
        <w:r w:rsidR="00251CBE">
          <w:t xml:space="preserve"> and this is the default </w:t>
        </w:r>
        <w:r w:rsidR="0097386B">
          <w:t xml:space="preserve">setting in </w:t>
        </w:r>
      </w:ins>
      <w:ins w:id="283" w:author="Simon Travers" w:date="2013-10-29T11:13:00Z">
        <w:r w:rsidR="0097386B">
          <w:t>PIDA.  The user may, however, set this value to a user-defined threshold.</w:t>
        </w:r>
      </w:ins>
      <w:ins w:id="284" w:author="Simon Travers" w:date="2013-10-29T11:17:00Z">
        <w:r w:rsidR="0097386B">
          <w:t xml:space="preserve">  Only primer IDs with a number of representative sequences grea</w:t>
        </w:r>
        <w:r w:rsidR="007517D2">
          <w:t>t</w:t>
        </w:r>
        <w:r w:rsidR="0097386B">
          <w:t>er than, or equal to, the defined minimum are passed through for subsequent analysis</w:t>
        </w:r>
      </w:ins>
      <w:ins w:id="285" w:author="Simon Travers" w:date="2013-10-29T11:13:00Z">
        <w:r w:rsidR="0097386B">
          <w:t xml:space="preserve"> </w:t>
        </w:r>
      </w:ins>
    </w:p>
    <w:p w:rsidR="00BE1D36" w:rsidRDefault="00BE1D36" w:rsidP="00572AD9">
      <w:pPr>
        <w:spacing w:line="480" w:lineRule="auto"/>
        <w:jc w:val="both"/>
        <w:rPr>
          <w:ins w:id="286" w:author="Simon Travers" w:date="2013-10-29T11:17:00Z"/>
        </w:rPr>
      </w:pPr>
      <w:del w:id="287" w:author="Simon Travers" w:date="2013-10-29T11:17:00Z">
        <w:r w:rsidDel="0097386B">
          <w:delText>The default minimum number of sequences is 3. The algorithm discards all the sequence reads if the number of sequences in the group containing same information tags is less than the user defined minimum sequences</w:delText>
        </w:r>
        <w:r w:rsidR="00C2473A" w:rsidDel="0097386B">
          <w:delText xml:space="preserve"> </w:delText>
        </w:r>
      </w:del>
      <w:r w:rsidR="00C2473A">
        <w:t>(Figure 3.4</w:t>
      </w:r>
      <w:r>
        <w:t xml:space="preserve"> in blue </w:t>
      </w:r>
      <w:proofErr w:type="gramStart"/>
      <w:r>
        <w:t>color</w:t>
      </w:r>
      <w:proofErr w:type="gramEnd"/>
      <w:r>
        <w:t>).</w:t>
      </w:r>
    </w:p>
    <w:p w:rsidR="0097386B" w:rsidRDefault="0097386B" w:rsidP="00572AD9">
      <w:pPr>
        <w:spacing w:line="480" w:lineRule="auto"/>
        <w:jc w:val="both"/>
      </w:pPr>
    </w:p>
    <w:p w:rsidR="00BE1D36" w:rsidRDefault="00BE1D36" w:rsidP="00572AD9">
      <w:pPr>
        <w:spacing w:line="480" w:lineRule="auto"/>
        <w:jc w:val="both"/>
        <w:rPr>
          <w:b/>
        </w:rPr>
      </w:pPr>
      <w:r>
        <w:rPr>
          <w:b/>
        </w:rPr>
        <w:t>3.2.4</w:t>
      </w:r>
      <w:r w:rsidRPr="007F0697">
        <w:rPr>
          <w:b/>
        </w:rPr>
        <w:t xml:space="preserve"> </w:t>
      </w:r>
      <w:r>
        <w:rPr>
          <w:b/>
        </w:rPr>
        <w:t>Quality trimming</w:t>
      </w:r>
    </w:p>
    <w:p w:rsidR="00BE1D36" w:rsidRDefault="00BE1D36" w:rsidP="00572AD9">
      <w:pPr>
        <w:spacing w:line="480" w:lineRule="auto"/>
        <w:jc w:val="both"/>
        <w:rPr>
          <w:ins w:id="288" w:author="Simon Travers" w:date="2013-10-29T14:23:00Z"/>
        </w:rPr>
      </w:pPr>
      <w:r>
        <w:t xml:space="preserve">Quality trimming is an optional step in the algorithm. If </w:t>
      </w:r>
      <w:ins w:id="289" w:author="Simon Travers" w:date="2013-10-29T14:20:00Z">
        <w:r w:rsidR="007F6F73">
          <w:t xml:space="preserve">the </w:t>
        </w:r>
      </w:ins>
      <w:r>
        <w:t xml:space="preserve">user selects the trimming option, the algorithm </w:t>
      </w:r>
      <w:del w:id="290" w:author="Simon Travers" w:date="2013-10-29T14:21:00Z">
        <w:r w:rsidDel="007F6F73">
          <w:delText xml:space="preserve">calls quality trimming tools to </w:delText>
        </w:r>
      </w:del>
      <w:ins w:id="291" w:author="Simon Travers" w:date="2013-10-29T14:21:00Z">
        <w:r w:rsidR="007F6F73">
          <w:t xml:space="preserve">uses QTrim to </w:t>
        </w:r>
      </w:ins>
      <w:r>
        <w:t>quality trim the non-discarded sequence</w:t>
      </w:r>
      <w:ins w:id="292" w:author="Simon Travers" w:date="2013-10-29T14:21:00Z">
        <w:r w:rsidR="00624245">
          <w:t xml:space="preserve"> reads</w:t>
        </w:r>
      </w:ins>
      <w:del w:id="293" w:author="Simon Travers" w:date="2013-10-29T14:21:00Z">
        <w:r w:rsidDel="00624245">
          <w:delText>s</w:delText>
        </w:r>
      </w:del>
      <w:r>
        <w:t xml:space="preserve">. </w:t>
      </w:r>
      <w:ins w:id="294" w:author="Simon Travers" w:date="2013-10-29T14:21:00Z">
        <w:r w:rsidR="00624245">
          <w:t>As q</w:t>
        </w:r>
      </w:ins>
      <w:del w:id="295" w:author="Simon Travers" w:date="2013-10-29T14:21:00Z">
        <w:r w:rsidDel="00624245">
          <w:delText>Q</w:delText>
        </w:r>
      </w:del>
      <w:r>
        <w:t xml:space="preserve">uality trimming </w:t>
      </w:r>
      <w:del w:id="296" w:author="Simon Travers" w:date="2013-10-29T14:21:00Z">
        <w:r w:rsidDel="00624245">
          <w:delText xml:space="preserve">may </w:delText>
        </w:r>
      </w:del>
      <w:ins w:id="297" w:author="Simon Travers" w:date="2013-10-29T14:21:00Z">
        <w:r w:rsidR="00624245">
          <w:t xml:space="preserve">can </w:t>
        </w:r>
      </w:ins>
      <w:r>
        <w:t>change the sequence length</w:t>
      </w:r>
      <w:ins w:id="298" w:author="Simon Travers" w:date="2013-10-29T14:21:00Z">
        <w:r w:rsidR="00624245">
          <w:t xml:space="preserve"> once it is complete the PIDA algorithm repeats the </w:t>
        </w:r>
      </w:ins>
      <w:ins w:id="299" w:author="Simon Travers" w:date="2013-10-29T14:22:00Z">
        <w:r w:rsidR="00624245">
          <w:t>previous two steps of the process to ensure that the quality trimmed reads are of a sufficient length and quantity for consensus sequence generation</w:t>
        </w:r>
      </w:ins>
      <w:ins w:id="300" w:author="Simon Travers" w:date="2013-10-29T14:23:00Z">
        <w:r w:rsidR="00624245">
          <w:t xml:space="preserve"> (</w:t>
        </w:r>
      </w:ins>
      <w:del w:id="301" w:author="Simon Travers" w:date="2013-10-29T14:23:00Z">
        <w:r w:rsidDel="00624245">
          <w:delText xml:space="preserve">. Therefore, the algorithm repeats </w:delText>
        </w:r>
        <w:r w:rsidR="00AB046F" w:rsidRPr="00B87B25" w:rsidDel="00624245">
          <w:delText>section 3.2.2 and 3.2.3 (</w:delText>
        </w:r>
      </w:del>
      <w:r w:rsidR="00AB046F" w:rsidRPr="00B87B25">
        <w:t>Figure 3.</w:t>
      </w:r>
      <w:r w:rsidR="00C2473A">
        <w:t>4</w:t>
      </w:r>
      <w:r>
        <w:t xml:space="preserve"> in black</w:t>
      </w:r>
      <w:del w:id="302" w:author="Simon Travers" w:date="2013-10-29T14:23:00Z">
        <w:r w:rsidDel="00624245">
          <w:delText xml:space="preserve"> color</w:delText>
        </w:r>
      </w:del>
      <w:r w:rsidR="00AB046F" w:rsidRPr="00B87B25">
        <w:t>)</w:t>
      </w:r>
      <w:r w:rsidRPr="004004F1">
        <w:t>.</w:t>
      </w:r>
    </w:p>
    <w:p w:rsidR="00275EB0" w:rsidRDefault="00275EB0" w:rsidP="00572AD9">
      <w:pPr>
        <w:spacing w:line="480" w:lineRule="auto"/>
        <w:jc w:val="both"/>
      </w:pPr>
    </w:p>
    <w:p w:rsidR="00BE1D36" w:rsidRPr="00F829CB" w:rsidRDefault="00BE1D36" w:rsidP="00572AD9">
      <w:pPr>
        <w:spacing w:line="480" w:lineRule="auto"/>
        <w:jc w:val="both"/>
        <w:rPr>
          <w:b/>
        </w:rPr>
      </w:pPr>
      <w:r w:rsidRPr="00F829CB">
        <w:rPr>
          <w:b/>
        </w:rPr>
        <w:t>3.2.5 Binning</w:t>
      </w:r>
    </w:p>
    <w:p w:rsidR="00BE1D36" w:rsidRDefault="00BE1D36" w:rsidP="00572AD9">
      <w:pPr>
        <w:spacing w:line="480" w:lineRule="auto"/>
        <w:jc w:val="both"/>
      </w:pPr>
      <w:commentRangeStart w:id="303"/>
      <w:r>
        <w:t xml:space="preserve">The </w:t>
      </w:r>
      <w:ins w:id="304" w:author="Simon Travers" w:date="2013-10-29T14:25:00Z">
        <w:r w:rsidR="00275EB0">
          <w:t xml:space="preserve">sequence </w:t>
        </w:r>
      </w:ins>
      <w:r>
        <w:t>information tags for each sequence are collected from the sequence id. Sequences with same information tags are binned together and saved in a file. This creates a number of files that is equal to the number of unique combinations of primer, MID and Primer ID tags</w:t>
      </w:r>
      <w:r w:rsidR="00C2473A">
        <w:t xml:space="preserve"> (Figure 3.4</w:t>
      </w:r>
      <w:r>
        <w:t xml:space="preserve"> in purple color).</w:t>
      </w:r>
      <w:commentRangeEnd w:id="303"/>
      <w:r w:rsidR="00275EB0">
        <w:rPr>
          <w:rStyle w:val="CommentReference"/>
        </w:rPr>
        <w:commentReference w:id="303"/>
      </w:r>
    </w:p>
    <w:p w:rsidR="00BE1D36" w:rsidRPr="00EE0503" w:rsidRDefault="00BE1D36" w:rsidP="00572AD9">
      <w:pPr>
        <w:spacing w:line="480" w:lineRule="auto"/>
        <w:jc w:val="both"/>
        <w:rPr>
          <w:b/>
        </w:rPr>
      </w:pPr>
      <w:r w:rsidRPr="00EE0503">
        <w:rPr>
          <w:b/>
        </w:rPr>
        <w:t>3.2.6 Generating a Consensus Sequence</w:t>
      </w:r>
    </w:p>
    <w:p w:rsidR="00BE1D36" w:rsidRDefault="00BE1D36" w:rsidP="00572AD9">
      <w:pPr>
        <w:spacing w:line="480" w:lineRule="auto"/>
        <w:jc w:val="both"/>
        <w:rPr>
          <w:ins w:id="305" w:author="Simon Travers" w:date="2013-10-29T14:28:00Z"/>
        </w:rPr>
      </w:pPr>
      <w:r>
        <w:t xml:space="preserve">Sequences binned together in a file with the same primer, MID and Primer ID tags are aligned </w:t>
      </w:r>
      <w:ins w:id="306" w:author="Simon Travers" w:date="2013-10-29T14:27:00Z">
        <w:r w:rsidR="00195A24">
          <w:t xml:space="preserve">to each other </w:t>
        </w:r>
      </w:ins>
      <w:r>
        <w:t xml:space="preserve">using </w:t>
      </w:r>
      <w:del w:id="307" w:author="Simon Travers" w:date="2013-10-29T14:27:00Z">
        <w:r w:rsidDel="00195A24">
          <w:delText xml:space="preserve">a multiple sequence alignment tool called </w:delText>
        </w:r>
      </w:del>
      <w:r>
        <w:t xml:space="preserve">MAFFT </w:t>
      </w:r>
      <w:r w:rsidR="00CF2D92">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FD503C">
        <w:instrText xml:space="preserve"> ADDIN EN.CITE </w:instrText>
      </w:r>
      <w:r w:rsidR="00CF2D92">
        <w:fldChar w:fldCharType="begin">
          <w:fldData xml:space="preserve">PEVuZE5vdGU+PENpdGU+PEF1dGhvcj5LYXRvaDwvQXV0aG9yPjxZZWFyPjIwMDU8L1llYXI+PFJl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</w:fldData>
        </w:fldChar>
      </w:r>
      <w:r w:rsidR="00FD503C">
        <w:instrText xml:space="preserve"> ADDIN EN.CITE.DATA </w:instrText>
      </w:r>
      <w:r w:rsidR="00CF2D92">
        <w:fldChar w:fldCharType="end"/>
      </w:r>
      <w:r w:rsidR="00CF2D92">
        <w:fldChar w:fldCharType="separate"/>
      </w:r>
      <w:r>
        <w:rPr>
          <w:noProof/>
        </w:rPr>
        <w:t>(Katoh et al., 2005; Katoh et al., 2002; Katoh and Toh, 2008, 2010)</w:t>
      </w:r>
      <w:r w:rsidR="00CF2D92">
        <w:fldChar w:fldCharType="end"/>
      </w:r>
      <w:r>
        <w:t xml:space="preserve">. A consensus sequence is generated </w:t>
      </w:r>
      <w:ins w:id="308" w:author="Simon Travers" w:date="2013-10-29T14:27:00Z">
        <w:r w:rsidR="00195A24">
          <w:t xml:space="preserve">from the resulting alignment </w:t>
        </w:r>
      </w:ins>
      <w:del w:id="309" w:author="Simon Travers" w:date="2013-10-29T14:27:00Z">
        <w:r w:rsidDel="00195A24">
          <w:delText xml:space="preserve">adding </w:delText>
        </w:r>
      </w:del>
      <w:ins w:id="310" w:author="Simon Travers" w:date="2013-10-29T14:27:00Z">
        <w:r w:rsidR="00195A24">
          <w:t xml:space="preserve">by calling </w:t>
        </w:r>
      </w:ins>
      <w:del w:id="311" w:author="Simon Travers" w:date="2013-10-29T14:27:00Z">
        <w:r w:rsidDel="00195A24">
          <w:delText>the bases</w:delText>
        </w:r>
      </w:del>
      <w:ins w:id="312" w:author="Simon Travers" w:date="2013-10-29T14:27:00Z">
        <w:r w:rsidR="00195A24">
          <w:t>nucleotide</w:t>
        </w:r>
      </w:ins>
      <w:r>
        <w:t xml:space="preserve"> that occur</w:t>
      </w:r>
      <w:ins w:id="313" w:author="Simon Travers" w:date="2013-10-29T14:27:00Z">
        <w:r w:rsidR="00195A24">
          <w:t>s</w:t>
        </w:r>
      </w:ins>
      <w:r>
        <w:t xml:space="preserve"> </w:t>
      </w:r>
      <w:del w:id="314" w:author="Simon Travers" w:date="2013-10-29T14:28:00Z">
        <w:r w:rsidDel="00195A24">
          <w:delText xml:space="preserve">the most </w:delText>
        </w:r>
      </w:del>
      <w:ins w:id="315" w:author="Simon Travers" w:date="2013-10-29T14:28:00Z">
        <w:r w:rsidR="00195A24">
          <w:t xml:space="preserve">most frequently </w:t>
        </w:r>
      </w:ins>
      <w:r>
        <w:t xml:space="preserve">at </w:t>
      </w:r>
      <w:del w:id="316" w:author="Simon Travers" w:date="2013-10-29T14:28:00Z">
        <w:r w:rsidDel="00195A24">
          <w:delText xml:space="preserve">a </w:delText>
        </w:r>
      </w:del>
      <w:ins w:id="317" w:author="Simon Travers" w:date="2013-10-29T14:28:00Z">
        <w:r w:rsidR="00195A24">
          <w:t xml:space="preserve">each </w:t>
        </w:r>
      </w:ins>
      <w:del w:id="318" w:author="Simon Travers" w:date="2013-10-29T14:28:00Z">
        <w:r w:rsidDel="00195A24">
          <w:delText xml:space="preserve">given </w:delText>
        </w:r>
      </w:del>
      <w:r>
        <w:t>position in the alignment</w:t>
      </w:r>
      <w:r w:rsidR="00C2473A">
        <w:t xml:space="preserve"> (Figure 3.4</w:t>
      </w:r>
      <w:r>
        <w:t xml:space="preserve"> in Sky blue color). In case of ties in frequency between two or more bases at a position, an ambiguous base representing the bases is added to the consensus sequence. To avoid large number of ties, users can choose an odd number as a minimum number of sequences. This is a reason that the default minimum number of sequences for consensus sequence generation is 3.</w:t>
      </w:r>
    </w:p>
    <w:p w:rsidR="00195A24" w:rsidDel="00FB3AE6" w:rsidRDefault="00195A24" w:rsidP="00572AD9">
      <w:pPr>
        <w:spacing w:line="480" w:lineRule="auto"/>
        <w:jc w:val="both"/>
        <w:rPr>
          <w:del w:id="319" w:author="Simon Travers" w:date="2013-10-29T14:40:00Z"/>
        </w:rPr>
      </w:pPr>
    </w:p>
    <w:p w:rsidR="00FB3AE6" w:rsidRDefault="00FB3AE6" w:rsidP="00572AD9">
      <w:pPr>
        <w:spacing w:line="480" w:lineRule="auto"/>
        <w:jc w:val="both"/>
        <w:rPr>
          <w:ins w:id="320" w:author="Simon Travers" w:date="2013-10-29T14:40:00Z"/>
        </w:rPr>
      </w:pPr>
    </w:p>
    <w:p w:rsidR="00FB3AE6" w:rsidRPr="00FB3AE6" w:rsidRDefault="00FB3AE6" w:rsidP="00572AD9">
      <w:pPr>
        <w:spacing w:line="480" w:lineRule="auto"/>
        <w:jc w:val="both"/>
        <w:rPr>
          <w:ins w:id="321" w:author="Simon Travers" w:date="2013-10-29T14:40:00Z"/>
          <w:b/>
          <w:rPrChange w:id="322" w:author="Simon Travers" w:date="2013-10-29T14:40:00Z">
            <w:rPr>
              <w:ins w:id="323" w:author="Simon Travers" w:date="2013-10-29T14:40:00Z"/>
            </w:rPr>
          </w:rPrChange>
        </w:rPr>
      </w:pPr>
      <w:ins w:id="324" w:author="Simon Travers" w:date="2013-10-29T14:40:00Z">
        <w:r>
          <w:rPr>
            <w:b/>
          </w:rPr>
          <w:t>3.2.7</w:t>
        </w:r>
        <w:r w:rsidRPr="00EE0503">
          <w:rPr>
            <w:b/>
          </w:rPr>
          <w:t xml:space="preserve"> </w:t>
        </w:r>
        <w:r>
          <w:rPr>
            <w:b/>
          </w:rPr>
          <w:t>Test datasets</w:t>
        </w:r>
      </w:ins>
    </w:p>
    <w:p w:rsidR="00BE1D36" w:rsidRDefault="00BE1D36" w:rsidP="00572AD9">
      <w:pPr>
        <w:spacing w:line="480" w:lineRule="auto"/>
        <w:jc w:val="both"/>
        <w:rPr>
          <w:ins w:id="325" w:author="Simon Travers" w:date="2013-10-29T15:02:00Z"/>
        </w:rPr>
      </w:pPr>
      <w:r>
        <w:t>Two datasets (</w:t>
      </w:r>
      <w:ins w:id="326" w:author="Simon Travers" w:date="2013-10-29T14:56:00Z">
        <w:r w:rsidR="008E1414">
          <w:t xml:space="preserve">described here as </w:t>
        </w:r>
      </w:ins>
      <w:r>
        <w:t>Run1 and Run2)</w:t>
      </w:r>
      <w:ins w:id="327" w:author="Simon Travers" w:date="2013-10-29T14:40:00Z">
        <w:r w:rsidR="00FB3AE6">
          <w:t xml:space="preserve"> were generated by our collaborators (</w:t>
        </w:r>
      </w:ins>
      <w:ins w:id="328" w:author="Simon Travers" w:date="2013-10-29T14:41:00Z">
        <w:r w:rsidR="00FB3AE6">
          <w:t xml:space="preserve">Prof </w:t>
        </w:r>
      </w:ins>
      <w:ins w:id="329" w:author="Simon Travers" w:date="2013-10-29T14:40:00Z">
        <w:r w:rsidR="00FB3AE6">
          <w:t>Carolyn Williamson</w:t>
        </w:r>
      </w:ins>
      <w:ins w:id="330" w:author="Simon Travers" w:date="2013-10-29T14:41:00Z">
        <w:r w:rsidR="00FB3AE6">
          <w:t>’s research group</w:t>
        </w:r>
      </w:ins>
      <w:ins w:id="331" w:author="Simon Travers" w:date="2013-10-29T14:40:00Z">
        <w:r w:rsidR="00FB3AE6">
          <w:t xml:space="preserve">, University of Cape Town) </w:t>
        </w:r>
      </w:ins>
      <w:ins w:id="332" w:author="Simon Travers" w:date="2013-10-29T14:41:00Z">
        <w:r w:rsidR="00C2769C">
          <w:t xml:space="preserve">using the primer ID approach </w:t>
        </w:r>
        <w:r w:rsidR="00FB3AE6">
          <w:t xml:space="preserve">and were used </w:t>
        </w:r>
      </w:ins>
      <w:ins w:id="333" w:author="Simon Travers" w:date="2013-10-29T14:57:00Z">
        <w:r w:rsidR="008E1414">
          <w:t xml:space="preserve">here </w:t>
        </w:r>
      </w:ins>
      <w:ins w:id="334" w:author="Simon Travers" w:date="2013-10-29T14:41:00Z">
        <w:r w:rsidR="00FB3AE6">
          <w:t>to evaluate PIDA.</w:t>
        </w:r>
      </w:ins>
      <w:del w:id="335" w:author="Simon Travers" w:date="2013-10-29T14:41:00Z">
        <w:r w:rsidDel="00FB3AE6">
          <w:delText>,</w:delText>
        </w:r>
      </w:del>
      <w:r>
        <w:t xml:space="preserve"> </w:t>
      </w:r>
      <w:ins w:id="336" w:author="Simon Travers" w:date="2013-10-29T14:41:00Z">
        <w:r w:rsidR="00FB3AE6">
          <w:t xml:space="preserve"> </w:t>
        </w:r>
      </w:ins>
      <w:ins w:id="337" w:author="Simon Travers" w:date="2013-10-29T14:42:00Z">
        <w:r w:rsidR="00C2769C">
          <w:t>E</w:t>
        </w:r>
      </w:ins>
      <w:del w:id="338" w:author="Simon Travers" w:date="2013-10-29T14:42:00Z">
        <w:r w:rsidDel="00C2769C">
          <w:delText>e</w:delText>
        </w:r>
      </w:del>
      <w:r>
        <w:t>ach</w:t>
      </w:r>
      <w:ins w:id="339" w:author="Simon Travers" w:date="2013-10-29T14:42:00Z">
        <w:r w:rsidR="00C2769C">
          <w:t xml:space="preserve"> dataset comprised one </w:t>
        </w:r>
      </w:ins>
      <w:ins w:id="340" w:author="Simon Travers" w:date="2013-10-29T14:57:00Z">
        <w:r w:rsidR="008E1414">
          <w:t>sequencing</w:t>
        </w:r>
      </w:ins>
      <w:ins w:id="341" w:author="Simon Travers" w:date="2013-10-29T14:42:00Z">
        <w:r w:rsidR="00C2769C">
          <w:t xml:space="preserve"> run (Roche/454 Junior plate)</w:t>
        </w:r>
      </w:ins>
      <w:r>
        <w:t xml:space="preserve"> containing </w:t>
      </w:r>
      <w:ins w:id="342" w:author="Simon Travers" w:date="2013-10-29T14:57:00Z">
        <w:r w:rsidR="008E1414">
          <w:t xml:space="preserve">data from </w:t>
        </w:r>
      </w:ins>
      <w:r>
        <w:t>four HIV infected patients</w:t>
      </w:r>
      <w:ins w:id="343" w:author="Simon Travers" w:date="2013-10-29T14:57:00Z">
        <w:r w:rsidR="008E1414">
          <w:t xml:space="preserve"> from a </w:t>
        </w:r>
      </w:ins>
      <w:del w:id="344" w:author="Simon Travers" w:date="2013-10-29T14:57:00Z">
        <w:r w:rsidDel="008E1414">
          <w:delText xml:space="preserve">, are obtained from a </w:delText>
        </w:r>
      </w:del>
      <w:r>
        <w:t>study to analyze vaccine response in HIV subtype C (</w:t>
      </w:r>
      <w:del w:id="345" w:author="Simon Travers" w:date="2013-10-29T14:57:00Z">
        <w:r w:rsidDel="008E1414">
          <w:delText xml:space="preserve">The </w:delText>
        </w:r>
      </w:del>
      <w:ins w:id="346" w:author="Simon Travers" w:date="2013-10-29T14:57:00Z">
        <w:r w:rsidR="008E1414">
          <w:t xml:space="preserve">the results from this study do not comprise part of this thesis and will be </w:t>
        </w:r>
      </w:ins>
      <w:del w:id="347" w:author="Simon Travers" w:date="2013-10-29T14:57:00Z">
        <w:r w:rsidDel="008E1414">
          <w:delText xml:space="preserve">result will be </w:delText>
        </w:r>
      </w:del>
      <w:r>
        <w:t>published elsewhere). F</w:t>
      </w:r>
      <w:ins w:id="348" w:author="Simon Travers" w:date="2013-10-29T14:58:00Z">
        <w:r w:rsidR="008E1414">
          <w:t>or each patient, f</w:t>
        </w:r>
      </w:ins>
      <w:r>
        <w:t xml:space="preserve">our amplicons </w:t>
      </w:r>
      <w:ins w:id="349" w:author="Simon Travers" w:date="2013-10-29T14:58:00Z">
        <w:r w:rsidR="008E1414">
          <w:t>covering one region in the envelope gene (</w:t>
        </w:r>
      </w:ins>
      <w:proofErr w:type="spellStart"/>
      <w:r>
        <w:rPr>
          <w:i/>
        </w:rPr>
        <w:t>env</w:t>
      </w:r>
      <w:proofErr w:type="spellEnd"/>
      <w:ins w:id="350" w:author="Simon Travers" w:date="2013-10-29T14:58:00Z">
        <w:r w:rsidR="008E1414">
          <w:rPr>
            <w:i/>
          </w:rPr>
          <w:t>)</w:t>
        </w:r>
      </w:ins>
      <w:r>
        <w:t>,</w:t>
      </w:r>
      <w:ins w:id="351" w:author="Simon Travers" w:date="2013-10-29T14:58:00Z">
        <w:r w:rsidR="008E1414">
          <w:t xml:space="preserve"> two regions of gag</w:t>
        </w:r>
      </w:ins>
      <w:r>
        <w:t xml:space="preserve"> </w:t>
      </w:r>
      <w:ins w:id="352" w:author="Simon Travers" w:date="2013-10-29T14:59:00Z">
        <w:r w:rsidR="008E1414">
          <w:t>(</w:t>
        </w:r>
      </w:ins>
      <w:r>
        <w:t xml:space="preserve">gag54, </w:t>
      </w:r>
      <w:r>
        <w:rPr>
          <w:i/>
        </w:rPr>
        <w:t>gag</w:t>
      </w:r>
      <w:r>
        <w:t>472</w:t>
      </w:r>
      <w:ins w:id="353" w:author="Simon Travers" w:date="2013-10-29T14:59:00Z">
        <w:r w:rsidR="008E1414">
          <w:t xml:space="preserve">) and one region in the </w:t>
        </w:r>
        <w:proofErr w:type="spellStart"/>
        <w:r w:rsidR="008E1414">
          <w:t>nef</w:t>
        </w:r>
        <w:proofErr w:type="spellEnd"/>
        <w:r w:rsidR="008E1414">
          <w:t xml:space="preserve"> gene</w:t>
        </w:r>
      </w:ins>
      <w:del w:id="354" w:author="Simon Travers" w:date="2013-10-29T14:59:00Z">
        <w:r w:rsidDel="008E1414">
          <w:delText xml:space="preserve">, and </w:delText>
        </w:r>
      </w:del>
      <w:ins w:id="355" w:author="Simon Travers" w:date="2013-10-29T14:59:00Z">
        <w:r w:rsidR="008E1414">
          <w:t xml:space="preserve"> (</w:t>
        </w:r>
      </w:ins>
      <w:r>
        <w:rPr>
          <w:i/>
        </w:rPr>
        <w:t>nef</w:t>
      </w:r>
      <w:r w:rsidRPr="006C228A">
        <w:t>23</w:t>
      </w:r>
      <w:ins w:id="356" w:author="Simon Travers" w:date="2013-10-29T14:59:00Z">
        <w:r w:rsidR="008E1414">
          <w:t>)</w:t>
        </w:r>
      </w:ins>
      <w:r>
        <w:t xml:space="preserve"> </w:t>
      </w:r>
      <w:del w:id="357" w:author="Simon Travers" w:date="2013-10-29T14:59:00Z">
        <w:r w:rsidDel="008E1414">
          <w:delText xml:space="preserve">are </w:delText>
        </w:r>
      </w:del>
      <w:ins w:id="358" w:author="Simon Travers" w:date="2013-10-29T14:59:00Z">
        <w:r w:rsidR="008E1414">
          <w:t xml:space="preserve">were </w:t>
        </w:r>
      </w:ins>
      <w:r>
        <w:t xml:space="preserve">amplified using subtype C </w:t>
      </w:r>
      <w:del w:id="359" w:author="Simon Travers" w:date="2013-10-29T14:59:00Z">
        <w:r w:rsidDel="008E1414">
          <w:delText xml:space="preserve">specified </w:delText>
        </w:r>
      </w:del>
      <w:ins w:id="360" w:author="Simon Travers" w:date="2013-10-29T14:59:00Z">
        <w:r w:rsidR="008E1414">
          <w:t xml:space="preserve">specific </w:t>
        </w:r>
      </w:ins>
      <w:r>
        <w:t xml:space="preserve">primers </w:t>
      </w:r>
      <w:ins w:id="361" w:author="Simon Travers" w:date="2013-10-29T14:59:00Z">
        <w:r w:rsidR="008E1414">
          <w:t xml:space="preserve">with each primer used in the cDNA generation step </w:t>
        </w:r>
      </w:ins>
      <w:r>
        <w:t xml:space="preserve">associated </w:t>
      </w:r>
      <w:del w:id="362" w:author="Simon Travers" w:date="2013-10-29T15:00:00Z">
        <w:r w:rsidDel="008E1414">
          <w:delText xml:space="preserve">to </w:delText>
        </w:r>
      </w:del>
      <w:ins w:id="363" w:author="Simon Travers" w:date="2013-10-29T15:00:00Z">
        <w:r w:rsidR="008E1414">
          <w:t xml:space="preserve">with </w:t>
        </w:r>
      </w:ins>
      <w:r>
        <w:t>a unique Primer ID.</w:t>
      </w:r>
      <w:ins w:id="364" w:author="Simon Travers" w:date="2013-10-29T15:00:00Z">
        <w:r w:rsidR="002307BD">
          <w:t xml:space="preserve">  Amplicons for each patient were tagged using a unique MID and sequence data was</w:t>
        </w:r>
      </w:ins>
      <w:ins w:id="365" w:author="Simon Travers" w:date="2013-10-29T15:01:00Z">
        <w:r w:rsidR="002307BD">
          <w:t xml:space="preserve"> generated using </w:t>
        </w:r>
        <w:r w:rsidR="005462AF">
          <w:t xml:space="preserve">one </w:t>
        </w:r>
        <w:r w:rsidR="002307BD">
          <w:t>Roche/454 Junior plate</w:t>
        </w:r>
        <w:r w:rsidR="005462AF">
          <w:t xml:space="preserve"> for each dataset</w:t>
        </w:r>
        <w:r w:rsidR="002307BD">
          <w:t>.</w:t>
        </w:r>
      </w:ins>
      <w:ins w:id="366" w:author="Simon Travers" w:date="2013-10-29T15:00:00Z">
        <w:r w:rsidR="002307BD">
          <w:t xml:space="preserve"> </w:t>
        </w:r>
      </w:ins>
    </w:p>
    <w:p w:rsidR="00877199" w:rsidRDefault="00877199" w:rsidP="00572AD9">
      <w:pPr>
        <w:spacing w:line="480" w:lineRule="auto"/>
        <w:jc w:val="both"/>
      </w:pPr>
    </w:p>
    <w:p w:rsidR="00BE1D36" w:rsidRDefault="00BE1D36" w:rsidP="00572AD9">
      <w:pPr>
        <w:pStyle w:val="Heading3"/>
        <w:spacing w:line="480" w:lineRule="auto"/>
      </w:pPr>
      <w:r>
        <w:t>3.3 Result</w:t>
      </w:r>
    </w:p>
    <w:p w:rsidR="00C93189" w:rsidRDefault="00BE1D36" w:rsidP="00572AD9">
      <w:pPr>
        <w:spacing w:line="480" w:lineRule="auto"/>
        <w:jc w:val="both"/>
        <w:rPr>
          <w:ins w:id="367" w:author="Simon Travers" w:date="2013-10-29T15:57:00Z"/>
        </w:rPr>
      </w:pPr>
      <w:del w:id="368" w:author="Simon Travers" w:date="2013-10-29T15:02:00Z">
        <w:r w:rsidDel="00877199">
          <w:delText xml:space="preserve">Datasets </w:delText>
        </w:r>
      </w:del>
      <w:ins w:id="369" w:author="Simon Travers" w:date="2013-10-29T15:02:00Z">
        <w:r w:rsidR="00877199">
          <w:t>Runs 1 and two</w:t>
        </w:r>
      </w:ins>
      <w:del w:id="370" w:author="Simon Travers" w:date="2013-10-29T15:02:00Z">
        <w:r w:rsidDel="00877199">
          <w:delText xml:space="preserve">Run1 and Run2 are </w:delText>
        </w:r>
      </w:del>
      <w:ins w:id="371" w:author="Simon Travers" w:date="2013-10-29T15:02:00Z">
        <w:r w:rsidR="00877199">
          <w:t xml:space="preserve"> were </w:t>
        </w:r>
      </w:ins>
      <w:r>
        <w:t xml:space="preserve">analyzed </w:t>
      </w:r>
      <w:ins w:id="372" w:author="Simon Travers" w:date="2013-10-29T15:22:00Z">
        <w:r w:rsidR="009C6D39">
          <w:t>independently of each other</w:t>
        </w:r>
      </w:ins>
      <w:ins w:id="373" w:author="Simon Travers" w:date="2013-10-29T15:02:00Z">
        <w:r w:rsidR="00877199">
          <w:t xml:space="preserve"> </w:t>
        </w:r>
      </w:ins>
      <w:r>
        <w:t xml:space="preserve">using PIDA. </w:t>
      </w:r>
      <w:del w:id="374" w:author="Simon Travers" w:date="2013-10-29T15:23:00Z">
        <w:r w:rsidDel="009C6D39">
          <w:delText xml:space="preserve">Dataset </w:delText>
        </w:r>
      </w:del>
      <w:ins w:id="375" w:author="Simon Travers" w:date="2013-10-29T15:23:00Z">
        <w:r w:rsidR="009C6D39">
          <w:t xml:space="preserve">The raw sequence data for </w:t>
        </w:r>
      </w:ins>
      <w:r>
        <w:t xml:space="preserve">Run1 </w:t>
      </w:r>
      <w:r w:rsidR="003F1ED0">
        <w:t xml:space="preserve">and Run2 </w:t>
      </w:r>
      <w:del w:id="376" w:author="Simon Travers" w:date="2013-10-29T15:23:00Z">
        <w:r w:rsidDel="009C6D39">
          <w:delText xml:space="preserve">contains </w:delText>
        </w:r>
      </w:del>
      <w:ins w:id="377" w:author="Simon Travers" w:date="2013-10-29T15:23:00Z">
        <w:r w:rsidR="009C6D39">
          <w:t xml:space="preserve">contained </w:t>
        </w:r>
      </w:ins>
      <w:r>
        <w:t xml:space="preserve">1,25,865 </w:t>
      </w:r>
      <w:r w:rsidR="003F1ED0">
        <w:t>and 40</w:t>
      </w:r>
      <w:ins w:id="378" w:author="Simon Travers" w:date="2013-10-29T15:23:00Z">
        <w:r w:rsidR="009C6D39">
          <w:t>,</w:t>
        </w:r>
      </w:ins>
      <w:r w:rsidR="003F1ED0">
        <w:t xml:space="preserve">544 </w:t>
      </w:r>
      <w:del w:id="379" w:author="Simon Travers" w:date="2013-10-29T15:23:00Z">
        <w:r w:rsidDel="009C6D39">
          <w:delText xml:space="preserve">raw </w:delText>
        </w:r>
      </w:del>
      <w:r>
        <w:t>sequence reads</w:t>
      </w:r>
      <w:r w:rsidR="003F1ED0">
        <w:t xml:space="preserve"> respectively</w:t>
      </w:r>
      <w:commentRangeStart w:id="380"/>
      <w:r>
        <w:t xml:space="preserve">. </w:t>
      </w:r>
      <w:r w:rsidR="00811EEC">
        <w:t>The PIDA algorithm</w:t>
      </w:r>
      <w:r w:rsidR="009A406B">
        <w:t xml:space="preserve"> discards a number of sequences </w:t>
      </w:r>
      <w:r w:rsidR="006141A9">
        <w:t>if none of the user supplied list of primers and MID tags are found in the sequences</w:t>
      </w:r>
      <w:commentRangeEnd w:id="380"/>
      <w:r w:rsidR="009C6D39">
        <w:rPr>
          <w:rStyle w:val="CommentReference"/>
        </w:rPr>
        <w:commentReference w:id="380"/>
      </w:r>
      <w:r w:rsidR="006141A9">
        <w:t xml:space="preserve">. </w:t>
      </w:r>
      <w:commentRangeStart w:id="381"/>
      <w:proofErr w:type="gramStart"/>
      <w:r w:rsidR="006141A9">
        <w:t xml:space="preserve">Non </w:t>
      </w:r>
      <w:proofErr w:type="spellStart"/>
      <w:r w:rsidR="006141A9">
        <w:t>discared</w:t>
      </w:r>
      <w:proofErr w:type="spellEnd"/>
      <w:proofErr w:type="gramEnd"/>
      <w:r w:rsidR="006141A9">
        <w:t xml:space="preserve"> sequences may be further discarded </w:t>
      </w:r>
      <w:r w:rsidR="002A7A6B">
        <w:t xml:space="preserve">for its short length </w:t>
      </w:r>
      <w:r w:rsidR="006514A9">
        <w:t>at</w:t>
      </w:r>
      <w:r w:rsidR="002A7A6B">
        <w:t xml:space="preserve"> downstream processing or </w:t>
      </w:r>
      <w:r w:rsidR="006141A9">
        <w:t xml:space="preserve">if its </w:t>
      </w:r>
      <w:r w:rsidR="000A0B2B">
        <w:t xml:space="preserve">Primer ID </w:t>
      </w:r>
      <w:r w:rsidR="006141A9">
        <w:t>has an ambiguous nucleotide as the Primer ID is not definitive</w:t>
      </w:r>
      <w:r w:rsidR="000A0B2B">
        <w:t xml:space="preserve">. </w:t>
      </w:r>
      <w:commentRangeEnd w:id="381"/>
      <w:r w:rsidR="009C6D39">
        <w:rPr>
          <w:rStyle w:val="CommentReference"/>
        </w:rPr>
        <w:commentReference w:id="381"/>
      </w:r>
    </w:p>
    <w:p w:rsidR="00C93189" w:rsidRDefault="00C93189" w:rsidP="00572AD9">
      <w:pPr>
        <w:spacing w:line="480" w:lineRule="auto"/>
        <w:jc w:val="both"/>
        <w:rPr>
          <w:ins w:id="382" w:author="Simon Travers" w:date="2013-10-29T15:57:00Z"/>
        </w:rPr>
      </w:pPr>
    </w:p>
    <w:p w:rsidR="008F1549" w:rsidRDefault="000A0B2B" w:rsidP="00572AD9">
      <w:pPr>
        <w:spacing w:line="480" w:lineRule="auto"/>
        <w:jc w:val="both"/>
      </w:pPr>
      <w:commentRangeStart w:id="383"/>
      <w:r>
        <w:t xml:space="preserve">The total number of sequences discarded at each step of the algorithm before analysis with Primer ID tag is shown in the table 3.1.  </w:t>
      </w:r>
      <w:r w:rsidR="00BE1D36">
        <w:t xml:space="preserve">A total of 10808 (8.59%) </w:t>
      </w:r>
      <w:r>
        <w:t xml:space="preserve">and </w:t>
      </w:r>
      <w:r w:rsidR="008F1549">
        <w:t xml:space="preserve">1920 (4.73%) </w:t>
      </w:r>
      <w:r w:rsidR="00BE1D36">
        <w:t>sequences are discarded in the step</w:t>
      </w:r>
      <w:r w:rsidR="006141A9">
        <w:t>s</w:t>
      </w:r>
      <w:r w:rsidR="008F1549">
        <w:t xml:space="preserve"> for Run1 and Run2 respectively</w:t>
      </w:r>
      <w:r w:rsidR="00BE1D36">
        <w:t>.</w:t>
      </w:r>
      <w:commentRangeEnd w:id="383"/>
      <w:r w:rsidR="00C93189">
        <w:rPr>
          <w:rStyle w:val="CommentReference"/>
        </w:rPr>
        <w:commentReference w:id="383"/>
      </w:r>
    </w:p>
    <w:p w:rsidR="00C93189" w:rsidRDefault="00C93189" w:rsidP="00572AD9">
      <w:pPr>
        <w:spacing w:line="480" w:lineRule="auto"/>
        <w:jc w:val="both"/>
        <w:rPr>
          <w:ins w:id="384" w:author="Simon Travers" w:date="2013-10-29T15:57:00Z"/>
        </w:rPr>
      </w:pPr>
    </w:p>
    <w:p w:rsidR="00C93189" w:rsidRDefault="00C93189" w:rsidP="00572AD9">
      <w:pPr>
        <w:spacing w:line="480" w:lineRule="auto"/>
        <w:jc w:val="both"/>
        <w:rPr>
          <w:ins w:id="385" w:author="Simon Travers" w:date="2013-10-29T15:57:00Z"/>
        </w:rPr>
      </w:pPr>
    </w:p>
    <w:p w:rsidR="00BE1D36" w:rsidRDefault="002A7A6B" w:rsidP="00572AD9">
      <w:pPr>
        <w:spacing w:line="480" w:lineRule="auto"/>
        <w:jc w:val="both"/>
      </w:pPr>
      <w:r>
        <w:t>While analyzing the data only with Primer ID,</w:t>
      </w:r>
      <w:del w:id="386" w:author="Simon Travers" w:date="2013-10-29T15:57:00Z">
        <w:r w:rsidDel="00C93189">
          <w:delText xml:space="preserve"> </w:delText>
        </w:r>
      </w:del>
      <w:r w:rsidR="00BE1D36">
        <w:t xml:space="preserve"> </w:t>
      </w:r>
      <w:r>
        <w:t>initially, the number of sequences with same Primer ID of a same amplicon belonging to a sample is calculated. For a default threshold number of sequences for consensus sequence generation, if the number of sequences with sample Primer ID in an amplicon of a sample is less than 3, then the sequences are discarded.</w:t>
      </w:r>
      <w:r w:rsidR="00CD2AF3">
        <w:t xml:space="preserve"> This discarded 18011 (15.653%) and 7397 (19.151%) of the remaining sequences in Run1 and Run2 respectively (Table 3.2).</w:t>
      </w:r>
      <w:r w:rsidR="00163FCC">
        <w:t xml:space="preserve"> In the downstream processing, the sequences with Primer ID, spacer sequences, MID and priming sites</w:t>
      </w:r>
      <w:r w:rsidR="00107AC2">
        <w:t xml:space="preserve"> removed are quality trimmed using QTrim. Quality trimming changes the sequence length and discards low quality sequences. Therefore, once again the sequences are filtered by length and threshold number of sequences to generate consensus sequences.</w:t>
      </w:r>
    </w:p>
    <w:p w:rsidR="00572AD9" w:rsidRDefault="00572AD9" w:rsidP="00572AD9"/>
    <w:p w:rsidR="00572AD9" w:rsidRDefault="00572AD9" w:rsidP="00572AD9">
      <w:r>
        <w:t>Table 3.1: Analysis of raw sequence data before accounting Primer ID for downstream analysis.</w:t>
      </w:r>
    </w:p>
    <w:p w:rsidR="00572AD9" w:rsidRDefault="00572AD9" w:rsidP="00572AD9"/>
    <w:tbl>
      <w:tblPr>
        <w:tblStyle w:val="TableGrid"/>
        <w:tblW w:w="0" w:type="auto"/>
        <w:tblLook w:val="00A0"/>
      </w:tblPr>
      <w:tblGrid>
        <w:gridCol w:w="6462"/>
        <w:gridCol w:w="1087"/>
        <w:gridCol w:w="967"/>
      </w:tblGrid>
      <w:tr w:rsidR="00572AD9">
        <w:tc>
          <w:tcPr>
            <w:tcW w:w="6462" w:type="dxa"/>
          </w:tcPr>
          <w:p w:rsidR="00572AD9" w:rsidRDefault="00572AD9"/>
        </w:tc>
        <w:tc>
          <w:tcPr>
            <w:tcW w:w="1087" w:type="dxa"/>
          </w:tcPr>
          <w:p w:rsidR="00572AD9" w:rsidRDefault="00572AD9">
            <w:r>
              <w:t>Run1</w:t>
            </w:r>
          </w:p>
        </w:tc>
        <w:tc>
          <w:tcPr>
            <w:tcW w:w="967" w:type="dxa"/>
          </w:tcPr>
          <w:p w:rsidR="00572AD9" w:rsidRDefault="00572AD9">
            <w:r>
              <w:t>Run2</w:t>
            </w:r>
          </w:p>
        </w:tc>
      </w:tr>
      <w:tr w:rsidR="00572AD9">
        <w:tc>
          <w:tcPr>
            <w:tcW w:w="6462" w:type="dxa"/>
          </w:tcPr>
          <w:p w:rsidR="00572AD9" w:rsidRDefault="00572AD9">
            <w:r>
              <w:t>Total raw reads</w:t>
            </w:r>
          </w:p>
        </w:tc>
        <w:tc>
          <w:tcPr>
            <w:tcW w:w="1087" w:type="dxa"/>
          </w:tcPr>
          <w:p w:rsidR="00572AD9" w:rsidRDefault="00572AD9">
            <w:r>
              <w:t>125865</w:t>
            </w:r>
          </w:p>
        </w:tc>
        <w:tc>
          <w:tcPr>
            <w:tcW w:w="967" w:type="dxa"/>
          </w:tcPr>
          <w:p w:rsidR="00572AD9" w:rsidRDefault="00572AD9">
            <w:r>
              <w:t>40544</w:t>
            </w:r>
          </w:p>
        </w:tc>
      </w:tr>
      <w:tr w:rsidR="00572AD9">
        <w:tc>
          <w:tcPr>
            <w:tcW w:w="6462" w:type="dxa"/>
          </w:tcPr>
          <w:p w:rsidR="00572AD9" w:rsidRDefault="00572AD9">
            <w:r>
              <w:t>Total read discarded for no primer</w:t>
            </w:r>
          </w:p>
        </w:tc>
        <w:tc>
          <w:tcPr>
            <w:tcW w:w="1087" w:type="dxa"/>
          </w:tcPr>
          <w:p w:rsidR="00572AD9" w:rsidRPr="00835623" w:rsidRDefault="00572AD9">
            <w:r w:rsidRPr="00835623">
              <w:t>2962</w:t>
            </w:r>
          </w:p>
        </w:tc>
        <w:tc>
          <w:tcPr>
            <w:tcW w:w="967" w:type="dxa"/>
          </w:tcPr>
          <w:p w:rsidR="00572AD9" w:rsidRDefault="00572AD9">
            <w:r>
              <w:t>751</w:t>
            </w:r>
          </w:p>
        </w:tc>
      </w:tr>
      <w:tr w:rsidR="00572AD9">
        <w:tc>
          <w:tcPr>
            <w:tcW w:w="6462" w:type="dxa"/>
          </w:tcPr>
          <w:p w:rsidR="00572AD9" w:rsidRDefault="00572AD9">
            <w:r>
              <w:t>Total reads discarded for no MID</w:t>
            </w:r>
          </w:p>
        </w:tc>
        <w:tc>
          <w:tcPr>
            <w:tcW w:w="1087" w:type="dxa"/>
          </w:tcPr>
          <w:p w:rsidR="00572AD9" w:rsidRDefault="00572AD9">
            <w:r>
              <w:t>7557</w:t>
            </w:r>
          </w:p>
        </w:tc>
        <w:tc>
          <w:tcPr>
            <w:tcW w:w="967" w:type="dxa"/>
          </w:tcPr>
          <w:p w:rsidR="00572AD9" w:rsidRDefault="00572AD9">
            <w:r>
              <w:t>110</w:t>
            </w:r>
            <w:r w:rsidR="00607D9A">
              <w:t>9</w:t>
            </w:r>
          </w:p>
        </w:tc>
      </w:tr>
      <w:tr w:rsidR="00607D9A">
        <w:tc>
          <w:tcPr>
            <w:tcW w:w="6462" w:type="dxa"/>
          </w:tcPr>
          <w:p w:rsidR="00607D9A" w:rsidRDefault="00607D9A">
            <w:r>
              <w:t>Total reads discarded for ambiguous base in Primer ID</w:t>
            </w:r>
          </w:p>
        </w:tc>
        <w:tc>
          <w:tcPr>
            <w:tcW w:w="1087" w:type="dxa"/>
          </w:tcPr>
          <w:p w:rsidR="00607D9A" w:rsidRDefault="00607D9A">
            <w:r w:rsidRPr="00835623">
              <w:t>257</w:t>
            </w:r>
          </w:p>
        </w:tc>
        <w:tc>
          <w:tcPr>
            <w:tcW w:w="967" w:type="dxa"/>
          </w:tcPr>
          <w:p w:rsidR="00607D9A" w:rsidRDefault="00607D9A">
            <w:r>
              <w:t>37</w:t>
            </w:r>
          </w:p>
        </w:tc>
      </w:tr>
      <w:tr w:rsidR="00607D9A">
        <w:tc>
          <w:tcPr>
            <w:tcW w:w="6462" w:type="dxa"/>
          </w:tcPr>
          <w:p w:rsidR="00607D9A" w:rsidRDefault="00607D9A">
            <w:r>
              <w:t>Total reads discarded for short length</w:t>
            </w:r>
          </w:p>
        </w:tc>
        <w:tc>
          <w:tcPr>
            <w:tcW w:w="1087" w:type="dxa"/>
          </w:tcPr>
          <w:p w:rsidR="00607D9A" w:rsidRPr="00835623" w:rsidRDefault="00607D9A">
            <w:r>
              <w:t>32</w:t>
            </w:r>
          </w:p>
        </w:tc>
        <w:tc>
          <w:tcPr>
            <w:tcW w:w="967" w:type="dxa"/>
          </w:tcPr>
          <w:p w:rsidR="00607D9A" w:rsidRDefault="00607D9A">
            <w:r>
              <w:t>23</w:t>
            </w:r>
          </w:p>
        </w:tc>
      </w:tr>
      <w:tr w:rsidR="00607D9A">
        <w:tc>
          <w:tcPr>
            <w:tcW w:w="6462" w:type="dxa"/>
          </w:tcPr>
          <w:p w:rsidR="00607D9A" w:rsidRDefault="00607D9A">
            <w:r>
              <w:t xml:space="preserve">Total reads after </w:t>
            </w:r>
            <w:proofErr w:type="spellStart"/>
            <w:r>
              <w:t>demultiplexing</w:t>
            </w:r>
            <w:proofErr w:type="spellEnd"/>
          </w:p>
        </w:tc>
        <w:tc>
          <w:tcPr>
            <w:tcW w:w="1087" w:type="dxa"/>
          </w:tcPr>
          <w:p w:rsidR="00607D9A" w:rsidRPr="00835623" w:rsidRDefault="00607D9A">
            <w:r w:rsidRPr="00835623">
              <w:t>115057</w:t>
            </w:r>
          </w:p>
        </w:tc>
        <w:tc>
          <w:tcPr>
            <w:tcW w:w="967" w:type="dxa"/>
          </w:tcPr>
          <w:p w:rsidR="00607D9A" w:rsidRPr="00835623" w:rsidRDefault="00607D9A">
            <w:r w:rsidRPr="00835623">
              <w:t>386</w:t>
            </w:r>
            <w:r>
              <w:t>24</w:t>
            </w:r>
          </w:p>
        </w:tc>
      </w:tr>
    </w:tbl>
    <w:p w:rsidR="00572AD9" w:rsidRDefault="00572AD9" w:rsidP="00572AD9"/>
    <w:p w:rsidR="00572AD9" w:rsidRDefault="00572AD9" w:rsidP="00572AD9"/>
    <w:p w:rsidR="00572AD9" w:rsidRDefault="00572AD9" w:rsidP="00572AD9">
      <w:r>
        <w:t xml:space="preserve">Table 3.2: Analysis of </w:t>
      </w:r>
      <w:proofErr w:type="spellStart"/>
      <w:r>
        <w:t>demultiplexed</w:t>
      </w:r>
      <w:proofErr w:type="spellEnd"/>
      <w:r>
        <w:t xml:space="preserve"> sequence reads with Primer ID into generation of consensus sequences</w:t>
      </w:r>
    </w:p>
    <w:p w:rsidR="00572AD9" w:rsidRDefault="00572AD9" w:rsidP="00572AD9"/>
    <w:tbl>
      <w:tblPr>
        <w:tblStyle w:val="TableGrid"/>
        <w:tblW w:w="0" w:type="auto"/>
        <w:tblLook w:val="00A0"/>
      </w:tblPr>
      <w:tblGrid>
        <w:gridCol w:w="6574"/>
        <w:gridCol w:w="971"/>
        <w:gridCol w:w="971"/>
      </w:tblGrid>
      <w:tr w:rsidR="00572AD9" w:rsidRPr="00835623">
        <w:tc>
          <w:tcPr>
            <w:tcW w:w="7621" w:type="dxa"/>
          </w:tcPr>
          <w:p w:rsidR="00572AD9" w:rsidRDefault="00572AD9" w:rsidP="00572AD9"/>
        </w:tc>
        <w:tc>
          <w:tcPr>
            <w:tcW w:w="1003" w:type="dxa"/>
          </w:tcPr>
          <w:p w:rsidR="00572AD9" w:rsidRPr="00835623" w:rsidRDefault="00572AD9">
            <w:r>
              <w:t>Run1</w:t>
            </w:r>
          </w:p>
        </w:tc>
        <w:tc>
          <w:tcPr>
            <w:tcW w:w="1003" w:type="dxa"/>
          </w:tcPr>
          <w:p w:rsidR="00572AD9" w:rsidRPr="00835623" w:rsidRDefault="00572AD9">
            <w:r>
              <w:t>Run2</w:t>
            </w:r>
          </w:p>
        </w:tc>
      </w:tr>
      <w:tr w:rsidR="00572AD9" w:rsidRPr="00835623">
        <w:tc>
          <w:tcPr>
            <w:tcW w:w="7621" w:type="dxa"/>
          </w:tcPr>
          <w:p w:rsidR="00572AD9" w:rsidRDefault="00572AD9" w:rsidP="00572AD9">
            <w:r>
              <w:t>Total reads discarded because their Primer ID had less than 3 representative sequences</w:t>
            </w:r>
          </w:p>
        </w:tc>
        <w:tc>
          <w:tcPr>
            <w:tcW w:w="1003" w:type="dxa"/>
          </w:tcPr>
          <w:p w:rsidR="00572AD9" w:rsidRPr="00835623" w:rsidRDefault="00572AD9">
            <w:r>
              <w:t>18011</w:t>
            </w:r>
          </w:p>
        </w:tc>
        <w:tc>
          <w:tcPr>
            <w:tcW w:w="1003" w:type="dxa"/>
          </w:tcPr>
          <w:p w:rsidR="00572AD9" w:rsidRPr="00835623" w:rsidRDefault="00572AD9">
            <w:r>
              <w:t>7397</w:t>
            </w:r>
          </w:p>
        </w:tc>
      </w:tr>
      <w:tr w:rsidR="00572AD9" w:rsidRPr="00835623">
        <w:tc>
          <w:tcPr>
            <w:tcW w:w="7621" w:type="dxa"/>
          </w:tcPr>
          <w:p w:rsidR="00572AD9" w:rsidRDefault="00572AD9" w:rsidP="00572AD9">
            <w:r>
              <w:t>Total reads after discarding Primer ID with less than 3 representative sequences</w:t>
            </w:r>
          </w:p>
        </w:tc>
        <w:tc>
          <w:tcPr>
            <w:tcW w:w="1003" w:type="dxa"/>
          </w:tcPr>
          <w:p w:rsidR="00572AD9" w:rsidRPr="00835623" w:rsidRDefault="00572AD9">
            <w:r w:rsidRPr="00835623">
              <w:t>97046</w:t>
            </w:r>
          </w:p>
        </w:tc>
        <w:tc>
          <w:tcPr>
            <w:tcW w:w="1003" w:type="dxa"/>
          </w:tcPr>
          <w:p w:rsidR="00572AD9" w:rsidRPr="00835623" w:rsidRDefault="00572AD9">
            <w:r w:rsidRPr="00835623">
              <w:t>31</w:t>
            </w:r>
            <w:r w:rsidR="009A406B">
              <w:t>337</w:t>
            </w:r>
          </w:p>
        </w:tc>
      </w:tr>
      <w:tr w:rsidR="00572AD9">
        <w:tc>
          <w:tcPr>
            <w:tcW w:w="7621" w:type="dxa"/>
          </w:tcPr>
          <w:p w:rsidR="00572AD9" w:rsidRDefault="00572AD9">
            <w:r>
              <w:t>Total reads after quality trimming</w:t>
            </w:r>
          </w:p>
        </w:tc>
        <w:tc>
          <w:tcPr>
            <w:tcW w:w="1003" w:type="dxa"/>
          </w:tcPr>
          <w:p w:rsidR="00572AD9" w:rsidRDefault="00572AD9">
            <w:r>
              <w:t>94096</w:t>
            </w:r>
          </w:p>
        </w:tc>
        <w:tc>
          <w:tcPr>
            <w:tcW w:w="1003" w:type="dxa"/>
          </w:tcPr>
          <w:p w:rsidR="00572AD9" w:rsidRDefault="00572AD9">
            <w:r>
              <w:t>31323</w:t>
            </w:r>
          </w:p>
        </w:tc>
      </w:tr>
      <w:tr w:rsidR="00572AD9">
        <w:tc>
          <w:tcPr>
            <w:tcW w:w="7621" w:type="dxa"/>
          </w:tcPr>
          <w:p w:rsidR="00572AD9" w:rsidRDefault="00572AD9">
            <w:r>
              <w:t>Total reads after filtering by sequence length and Primer ID with less than 3 representative sequences</w:t>
            </w:r>
          </w:p>
        </w:tc>
        <w:tc>
          <w:tcPr>
            <w:tcW w:w="1003" w:type="dxa"/>
          </w:tcPr>
          <w:p w:rsidR="00572AD9" w:rsidRDefault="00572AD9">
            <w:r>
              <w:t>93731</w:t>
            </w:r>
          </w:p>
        </w:tc>
        <w:tc>
          <w:tcPr>
            <w:tcW w:w="1003" w:type="dxa"/>
          </w:tcPr>
          <w:p w:rsidR="00572AD9" w:rsidRDefault="00572AD9">
            <w:r>
              <w:t>31321</w:t>
            </w:r>
          </w:p>
        </w:tc>
      </w:tr>
      <w:tr w:rsidR="00572AD9">
        <w:tc>
          <w:tcPr>
            <w:tcW w:w="7621" w:type="dxa"/>
          </w:tcPr>
          <w:p w:rsidR="00572AD9" w:rsidRDefault="00572AD9">
            <w:r>
              <w:t>Total consensus sequence generated</w:t>
            </w:r>
          </w:p>
        </w:tc>
        <w:tc>
          <w:tcPr>
            <w:tcW w:w="1003" w:type="dxa"/>
          </w:tcPr>
          <w:p w:rsidR="00572AD9" w:rsidRDefault="00572AD9">
            <w:r>
              <w:t>4704</w:t>
            </w:r>
          </w:p>
        </w:tc>
        <w:tc>
          <w:tcPr>
            <w:tcW w:w="1003" w:type="dxa"/>
          </w:tcPr>
          <w:p w:rsidR="00572AD9" w:rsidRDefault="00572AD9">
            <w:r>
              <w:t>2751</w:t>
            </w:r>
          </w:p>
        </w:tc>
      </w:tr>
    </w:tbl>
    <w:p w:rsidR="00572AD9" w:rsidRDefault="00572AD9" w:rsidP="00572AD9"/>
    <w:p w:rsidR="00BE1D36" w:rsidRDefault="00C446D4" w:rsidP="00572AD9">
      <w:pPr>
        <w:pStyle w:val="Heading3"/>
        <w:spacing w:line="480" w:lineRule="auto"/>
      </w:pPr>
      <w:r>
        <w:br w:type="page"/>
      </w:r>
    </w:p>
    <w:p w:rsidR="00BE1D36" w:rsidRDefault="00BE1D36" w:rsidP="00572AD9">
      <w:pPr>
        <w:spacing w:line="480" w:lineRule="auto"/>
      </w:pPr>
    </w:p>
    <w:p w:rsidR="00BE0F2B" w:rsidRDefault="00C446D4" w:rsidP="00D546F1">
      <w:pPr>
        <w:spacing w:line="480" w:lineRule="auto"/>
        <w:jc w:val="both"/>
      </w:pPr>
      <w:r>
        <w:t>The final number of sequences for generation of consensus sequences is 74.47%</w:t>
      </w:r>
      <w:r w:rsidR="009F47BD">
        <w:t xml:space="preserve"> (93731)</w:t>
      </w:r>
      <w:r>
        <w:t xml:space="preserve"> and 77.25% </w:t>
      </w:r>
      <w:r w:rsidR="009F47BD">
        <w:t xml:space="preserve"> (31321) </w:t>
      </w:r>
      <w:r>
        <w:t>of the total raw reads in Run1 and Run2 respectively.</w:t>
      </w:r>
      <w:r w:rsidR="009F47BD">
        <w:t xml:space="preserve"> The number of sequences distributed per amplicon per sample is shown in figure 3.5. Each sequence has a Primer ID that represents 3 or more sequences required for generation of a consensus sequence. The number of consensus sequences per amplicon per sample is shown in figure 3.</w:t>
      </w:r>
      <w:commentRangeStart w:id="387"/>
      <w:r w:rsidR="009F47BD">
        <w:t>6</w:t>
      </w:r>
      <w:commentRangeEnd w:id="387"/>
      <w:r w:rsidR="00E03E88">
        <w:rPr>
          <w:rStyle w:val="CommentReference"/>
        </w:rPr>
        <w:commentReference w:id="387"/>
      </w:r>
    </w:p>
    <w:p w:rsidR="00D546F1" w:rsidRDefault="00D546F1" w:rsidP="00D546F1">
      <w:pPr>
        <w:pStyle w:val="Heading3"/>
        <w:spacing w:line="480" w:lineRule="auto"/>
      </w:pPr>
      <w:r>
        <w:t>3.4 Discussion</w:t>
      </w:r>
    </w:p>
    <w:p w:rsidR="00D546F1" w:rsidRDefault="00D546F1" w:rsidP="00D546F1">
      <w:pPr>
        <w:spacing w:line="480" w:lineRule="auto"/>
        <w:jc w:val="both"/>
      </w:pPr>
      <w:commentRangeStart w:id="388"/>
      <w:r>
        <w:t xml:space="preserve">The Primer ID </w:t>
      </w:r>
      <w:commentRangeEnd w:id="388"/>
      <w:r w:rsidR="00E03E88">
        <w:rPr>
          <w:rStyle w:val="CommentReference"/>
        </w:rPr>
        <w:commentReference w:id="388"/>
      </w:r>
      <w:r>
        <w:t xml:space="preserve">is relatively a new technology to correct PCR and other sequencing errors. The technology can be anticipated to be widely accepted in future high throughput sequencing involving highly heterogeneous population sample </w:t>
      </w:r>
      <w:r w:rsidR="00CF2D92">
        <w:fldChar w:fldCharType="begin"/>
      </w:r>
      <w:r>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2D92">
        <w:fldChar w:fldCharType="separate"/>
      </w:r>
      <w:r>
        <w:rPr>
          <w:noProof/>
        </w:rPr>
        <w:t>(Sheward et al., 2012)</w:t>
      </w:r>
      <w:r w:rsidR="00CF2D92">
        <w:fldChar w:fldCharType="end"/>
      </w:r>
      <w:r>
        <w:t xml:space="preserve">. However, there are few issues with the </w:t>
      </w:r>
      <w:commentRangeStart w:id="389"/>
      <w:r>
        <w:t>technology</w:t>
      </w:r>
      <w:commentRangeEnd w:id="389"/>
      <w:r w:rsidR="00E03E88">
        <w:rPr>
          <w:rStyle w:val="CommentReference"/>
        </w:rPr>
        <w:commentReference w:id="389"/>
      </w:r>
      <w:r>
        <w:t>.</w:t>
      </w:r>
    </w:p>
    <w:p w:rsidR="00E03E88" w:rsidRDefault="00E03E88" w:rsidP="00D546F1">
      <w:pPr>
        <w:spacing w:line="480" w:lineRule="auto"/>
        <w:jc w:val="both"/>
        <w:rPr>
          <w:ins w:id="390" w:author="Simon Travers" w:date="2013-10-29T16:05:00Z"/>
          <w:b/>
        </w:rPr>
      </w:pPr>
    </w:p>
    <w:p w:rsidR="00D546F1" w:rsidRPr="004E6875" w:rsidRDefault="00D546F1" w:rsidP="00D546F1">
      <w:pPr>
        <w:spacing w:line="480" w:lineRule="auto"/>
        <w:jc w:val="both"/>
        <w:rPr>
          <w:b/>
        </w:rPr>
      </w:pPr>
      <w:r>
        <w:rPr>
          <w:b/>
        </w:rPr>
        <w:t xml:space="preserve">3.4.1 </w:t>
      </w:r>
      <w:r w:rsidRPr="00AB046F">
        <w:rPr>
          <w:b/>
        </w:rPr>
        <w:t>Error in cDNA production and first cycle of PCR cannot be tracked</w:t>
      </w:r>
    </w:p>
    <w:p w:rsidR="00D546F1" w:rsidRDefault="00D546F1" w:rsidP="00D546F1">
      <w:pPr>
        <w:spacing w:line="480" w:lineRule="auto"/>
        <w:jc w:val="both"/>
      </w:pPr>
      <w:r>
        <w:t>HIV-1 RNA sequences are reverse transcribed into cDNA with reverse transcriptase, which is then amplified with PCR. A misincorporation of a base in the reverse transcription process and in the first cycle of PCR gets amplified in the subsequent PCR cycles, giving a mixture in the base position. They go undetected during analysis.</w:t>
      </w:r>
    </w:p>
    <w:p w:rsidR="00E03E88" w:rsidRDefault="00E03E88" w:rsidP="00D546F1">
      <w:pPr>
        <w:spacing w:line="480" w:lineRule="auto"/>
        <w:jc w:val="both"/>
        <w:rPr>
          <w:ins w:id="391" w:author="Simon Travers" w:date="2013-10-29T16:05:00Z"/>
          <w:b/>
        </w:rPr>
      </w:pPr>
    </w:p>
    <w:p w:rsidR="00D546F1" w:rsidRPr="004E6875" w:rsidRDefault="00D546F1" w:rsidP="00D546F1">
      <w:pPr>
        <w:spacing w:line="480" w:lineRule="auto"/>
        <w:jc w:val="both"/>
        <w:rPr>
          <w:b/>
        </w:rPr>
      </w:pPr>
      <w:r>
        <w:rPr>
          <w:b/>
        </w:rPr>
        <w:t xml:space="preserve">3.4.2 </w:t>
      </w:r>
      <w:proofErr w:type="gramStart"/>
      <w:r w:rsidRPr="00AB046F">
        <w:rPr>
          <w:b/>
        </w:rPr>
        <w:t>Large</w:t>
      </w:r>
      <w:proofErr w:type="gramEnd"/>
      <w:r w:rsidRPr="00AB046F">
        <w:rPr>
          <w:b/>
        </w:rPr>
        <w:t xml:space="preserve"> number of unamplified Primer IDs</w:t>
      </w:r>
    </w:p>
    <w:p w:rsidR="008D5E7A" w:rsidRDefault="00D546F1" w:rsidP="00B87B25">
      <w:pPr>
        <w:spacing w:line="480" w:lineRule="auto"/>
        <w:jc w:val="both"/>
        <w:rPr>
          <w:ins w:id="392" w:author="Simon Travers" w:date="2013-10-29T15:01:00Z"/>
        </w:rPr>
      </w:pPr>
      <w:commentRangeStart w:id="393"/>
      <w:r>
        <w:t xml:space="preserve">A Primer IDs representing single or two sequences are discarded in the analysis, </w:t>
      </w:r>
      <w:commentRangeEnd w:id="393"/>
      <w:r w:rsidR="00CF1E90">
        <w:rPr>
          <w:rStyle w:val="CommentReference"/>
        </w:rPr>
        <w:commentReference w:id="393"/>
      </w:r>
      <w:r>
        <w:t xml:space="preserve">as they could not generate consensus sequences. A total of 15838 and 7614 unique Primer IDs were observed in Run1 and Run2 respectively in the initial step of </w:t>
      </w:r>
      <w:proofErr w:type="spellStart"/>
      <w:r>
        <w:t>demultiplexing</w:t>
      </w:r>
      <w:proofErr w:type="spellEnd"/>
      <w:r>
        <w:t>.</w:t>
      </w:r>
    </w:p>
    <w:p w:rsidR="00877199" w:rsidRPr="00B87B25" w:rsidRDefault="00877199" w:rsidP="00B87B25">
      <w:pPr>
        <w:spacing w:line="480" w:lineRule="auto"/>
        <w:jc w:val="both"/>
        <w:sectPr w:rsidR="00877199" w:rsidRPr="00B87B25">
          <w:pgSz w:w="11900" w:h="16840"/>
          <w:pgMar w:top="1440" w:right="1800" w:bottom="1440" w:left="1800" w:header="708" w:footer="708" w:gutter="0"/>
          <w:cols w:space="708"/>
        </w:sectPr>
      </w:pPr>
    </w:p>
    <w:p w:rsidR="00C446D4" w:rsidRDefault="00C66C68" w:rsidP="00C446D4">
      <w:pPr>
        <w:spacing w:line="480" w:lineRule="auto"/>
        <w:rPr>
          <w:b/>
        </w:rPr>
      </w:pPr>
      <w:r w:rsidRPr="00B87B25">
        <w:rPr>
          <w:b/>
          <w:noProof/>
          <w:lang w:eastAsia="en-US"/>
        </w:rPr>
        <w:drawing>
          <wp:inline distT="0" distB="0" distL="0" distR="0">
            <wp:extent cx="8588022" cy="3886200"/>
            <wp:effectExtent l="25400" t="0" r="0" b="0"/>
            <wp:docPr id="4" name="Picture 2" descr="primerid_individual_seqs_run1_run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id_individual_seqs_run1_run2.pdf"/>
                    <pic:cNvPicPr/>
                  </pic:nvPicPr>
                  <pic:blipFill>
                    <a:blip r:embed="rId10"/>
                    <a:srcRect l="8416" t="33349" r="5050" b="22630"/>
                    <a:stretch>
                      <a:fillRect/>
                    </a:stretch>
                  </pic:blipFill>
                  <pic:spPr>
                    <a:xfrm>
                      <a:off x="0" y="0"/>
                      <a:ext cx="8588022" cy="3886200"/>
                    </a:xfrm>
                    <a:prstGeom prst="rect">
                      <a:avLst/>
                    </a:prstGeom>
                  </pic:spPr>
                </pic:pic>
              </a:graphicData>
            </a:graphic>
          </wp:inline>
        </w:drawing>
      </w:r>
    </w:p>
    <w:p w:rsidR="00C446D4" w:rsidRDefault="009F47BD" w:rsidP="00C446D4">
      <w:pPr>
        <w:spacing w:line="480" w:lineRule="auto"/>
      </w:pPr>
      <w:commentRangeStart w:id="394"/>
      <w:r>
        <w:t>Figure 3.5</w:t>
      </w:r>
      <w:r w:rsidR="00C446D4">
        <w:t xml:space="preserve">: </w:t>
      </w:r>
      <w:r w:rsidR="00060FBD">
        <w:t>The distribution of final total number of sequences, each represented by Primer ID with greater or equal to threshold number of sequence, per amplicon per sample</w:t>
      </w:r>
      <w:r w:rsidR="00F2370E">
        <w:t xml:space="preserve"> in (A) Run1 and (B) Run2</w:t>
      </w:r>
      <w:r w:rsidR="00060FBD">
        <w:t>. Each Primer ID represented sequences in each amplicon of a sample creates a consensus sequence.</w:t>
      </w:r>
      <w:commentRangeEnd w:id="394"/>
      <w:r w:rsidR="00CF1E90">
        <w:rPr>
          <w:rStyle w:val="CommentReference"/>
        </w:rPr>
        <w:commentReference w:id="394"/>
      </w:r>
    </w:p>
    <w:p w:rsidR="00F2370E" w:rsidRDefault="00F2370E" w:rsidP="00C446D4">
      <w:pPr>
        <w:spacing w:line="480" w:lineRule="auto"/>
      </w:pPr>
    </w:p>
    <w:p w:rsidR="00F2370E" w:rsidRDefault="00C66C68" w:rsidP="00C446D4">
      <w:pPr>
        <w:spacing w:line="480" w:lineRule="auto"/>
      </w:pPr>
      <w:r>
        <w:rPr>
          <w:noProof/>
          <w:lang w:eastAsia="en-US"/>
        </w:rPr>
        <w:drawing>
          <wp:inline distT="0" distB="0" distL="0" distR="0">
            <wp:extent cx="9144000" cy="3751385"/>
            <wp:effectExtent l="0" t="0" r="0" b="0"/>
            <wp:docPr id="5" name="Picture 4" descr="primerid_consensus_seqs_run1_run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id_consensus_seqs_run1_run2.pdf"/>
                    <pic:cNvPicPr/>
                  </pic:nvPicPr>
                  <pic:blipFill>
                    <a:blip r:embed="rId11"/>
                    <a:srcRect l="4208" t="22630" r="4208" b="32158"/>
                    <a:stretch>
                      <a:fillRect/>
                    </a:stretch>
                  </pic:blipFill>
                  <pic:spPr>
                    <a:xfrm>
                      <a:off x="0" y="0"/>
                      <a:ext cx="9141554" cy="3750381"/>
                    </a:xfrm>
                    <a:prstGeom prst="rect">
                      <a:avLst/>
                    </a:prstGeom>
                  </pic:spPr>
                </pic:pic>
              </a:graphicData>
            </a:graphic>
          </wp:inline>
        </w:drawing>
      </w:r>
    </w:p>
    <w:p w:rsidR="00F2370E" w:rsidRDefault="00F2370E" w:rsidP="00C446D4">
      <w:pPr>
        <w:spacing w:line="480" w:lineRule="auto"/>
        <w:sectPr w:rsidR="00F2370E">
          <w:pgSz w:w="16838" w:h="11899" w:orient="landscape"/>
          <w:pgMar w:top="1800" w:right="1440" w:bottom="1800" w:left="1440" w:header="708" w:footer="708" w:gutter="0"/>
          <w:cols w:space="708"/>
        </w:sectPr>
      </w:pPr>
      <w:commentRangeStart w:id="395"/>
      <w:proofErr w:type="gramStart"/>
      <w:r>
        <w:t>Figure  3.</w:t>
      </w:r>
      <w:r w:rsidR="009F47BD">
        <w:t>6</w:t>
      </w:r>
      <w:proofErr w:type="gramEnd"/>
      <w:r>
        <w:t>: The total number of consensus sequences generated per amplicon per sample for (A) Run1 and (B) Run2</w:t>
      </w:r>
      <w:commentRangeEnd w:id="395"/>
      <w:r w:rsidR="00CF1E90">
        <w:rPr>
          <w:rStyle w:val="CommentReference"/>
        </w:rPr>
        <w:commentReference w:id="395"/>
      </w:r>
    </w:p>
    <w:p w:rsidR="00D546F1" w:rsidRDefault="00D546F1" w:rsidP="00D546F1">
      <w:pPr>
        <w:spacing w:line="480" w:lineRule="auto"/>
        <w:jc w:val="both"/>
      </w:pPr>
      <w:r>
        <w:t xml:space="preserve">However, the final total number of Primer IDs that went on to generate consensus sequences </w:t>
      </w:r>
      <w:commentRangeStart w:id="396"/>
      <w:del w:id="397" w:author="Simon Travers" w:date="2013-10-29T16:08:00Z">
        <w:r w:rsidDel="00CF1E90">
          <w:delText xml:space="preserve">are </w:delText>
        </w:r>
      </w:del>
      <w:ins w:id="398" w:author="Simon Travers" w:date="2013-10-29T16:08:00Z">
        <w:r w:rsidR="00CF1E90">
          <w:t>were</w:t>
        </w:r>
        <w:commentRangeEnd w:id="396"/>
        <w:r w:rsidR="00CF1E90">
          <w:rPr>
            <w:rStyle w:val="CommentReference"/>
          </w:rPr>
          <w:commentReference w:id="396"/>
        </w:r>
        <w:r w:rsidR="00CF1E90">
          <w:t xml:space="preserve"> </w:t>
        </w:r>
      </w:ins>
      <w:r>
        <w:t>4704 (</w:t>
      </w:r>
      <w:commentRangeStart w:id="399"/>
      <w:r>
        <w:t xml:space="preserve">29.7%) </w:t>
      </w:r>
      <w:commentRangeEnd w:id="399"/>
      <w:r w:rsidR="0075061F">
        <w:rPr>
          <w:rStyle w:val="CommentReference"/>
        </w:rPr>
        <w:commentReference w:id="399"/>
      </w:r>
      <w:r>
        <w:t xml:space="preserve">and 4981 (65.41%) in Run1 and Run2 respectively, which </w:t>
      </w:r>
      <w:del w:id="400" w:author="Simon Travers" w:date="2013-10-29T16:15:00Z">
        <w:r w:rsidDel="0075061F">
          <w:delText xml:space="preserve">shows </w:delText>
        </w:r>
      </w:del>
      <w:ins w:id="401" w:author="Simon Travers" w:date="2013-10-29T16:15:00Z">
        <w:r w:rsidR="0075061F">
          <w:t xml:space="preserve">suggests </w:t>
        </w:r>
      </w:ins>
      <w:r>
        <w:t xml:space="preserve">that large number of template sequences do not get amplified in the PCR process (Figure 3.7 A) </w:t>
      </w:r>
      <w:r w:rsidR="00CF2D92">
        <w:fldChar w:fldCharType="begin"/>
      </w:r>
      <w:r>
        <w:instrText xml:space="preserve"> ADDIN EN.CITE &lt;EndNote&gt;&lt;Cite&gt;&lt;Author&gt;Storhoff&lt;/Author&gt;&lt;Year&gt;2004&lt;/Year&gt;&lt;RecNum&gt;1230&lt;/RecNum&gt;&lt;record&gt;&lt;rec-number&gt;1230&lt;/rec-number&gt;&lt;foreign-keys&gt;&lt;key app="EN" db-id="fp25zzvrxrd9vke5zxqp9stbssprwstvdddz"&gt;1230&lt;/key&gt;&lt;/foreign-keys&gt;&lt;ref-type name="Journal Article"&gt;17&lt;/ref-type&gt;&lt;contributors&gt;&lt;authors&gt;&lt;author&gt;Storhoff, J. J.&lt;/author&gt;&lt;author&gt;Lucas, A. D.&lt;/author&gt;&lt;author&gt;Garimella, V.&lt;/author&gt;&lt;author&gt;Bao, Y. P.&lt;/author&gt;&lt;author&gt;Muller, U. R.&lt;/author&gt;&lt;/authors&gt;&lt;/contributors&gt;&lt;auth-address&gt;Department of Applied Science, Nanosphere, Inc., 4088 Commercial Avenue, Northbrook, Illinois 60062, USA. jstorfhoff@nanosphere.com&lt;/auth-address&gt;&lt;titles&gt;&lt;title&gt;Homogeneous detection of unamplified genomic DNA sequences based on colorimetric scatter of gold nanoparticle probes&lt;/title&gt;&lt;secondary-title&gt;Nat Biotechnol&lt;/secondary-title&gt;&lt;/titles&gt;&lt;periodical&gt;&lt;full-title&gt;Nat Biotechnol&lt;/full-title&gt;&lt;/periodical&gt;&lt;pages&gt;883-7&lt;/pages&gt;&lt;volume&gt;22&lt;/volume&gt;&lt;number&gt;7&lt;/number&gt;&lt;edition&gt;2004/06/01&lt;/edition&gt;&lt;keywords&gt;&lt;keyword&gt;Bacterial Proteins/analysis/chemistry/genetics&lt;/keyword&gt;&lt;keyword&gt;Colorimetry/*methods&lt;/keyword&gt;&lt;keyword&gt;DNA/*analysis&lt;/keyword&gt;&lt;keyword&gt;DNA Probes/*chemistry&lt;/keyword&gt;&lt;keyword&gt;Genomics/methods&lt;/keyword&gt;&lt;keyword&gt;Gold/*chemistry&lt;/keyword&gt;&lt;keyword&gt;Microchemistry/methods&lt;/keyword&gt;&lt;keyword&gt;Nanostructures/chemistry&lt;/keyword&gt;&lt;keyword&gt;Sequence Analysis, DNA/*methods&lt;/keyword&gt;&lt;keyword&gt;Staphylococcus aureus/chemistry/genetics&lt;/keyword&gt;&lt;/keywords&gt;&lt;dates&gt;&lt;year&gt;2004&lt;/year&gt;&lt;pub-dates&gt;&lt;date&gt;Jul&lt;/date&gt;&lt;/pub-dates&gt;&lt;/dates&gt;&lt;isbn&gt;1087-0156 (Print)&amp;#xD;1087-0156 (Linking)&lt;/isbn&gt;&lt;accession-num&gt;15170215&lt;/accession-num&gt;&lt;urls&gt;&lt;related-urls&gt;&lt;url&gt;http://www.ncbi.nlm.nih.gov/entrez/query.fcgi?cmd=Retrieve&amp;amp;db=PubMed&amp;amp;dopt=Citation&amp;amp;list_uids=15170215&lt;/url&gt;&lt;/related-urls&gt;&lt;/urls&gt;&lt;custom2&gt;1201475&lt;/custom2&gt;&lt;electronic-resource-num&gt;10.1038/nbt977&amp;#xD;nbt977 [pii]&lt;/electronic-resource-num&gt;&lt;language&gt;eng&lt;/language&gt;&lt;/record&gt;&lt;/Cite&gt;&lt;/EndNote&gt;</w:instrText>
      </w:r>
      <w:r w:rsidR="00CF2D92">
        <w:fldChar w:fldCharType="separate"/>
      </w:r>
      <w:r>
        <w:rPr>
          <w:noProof/>
        </w:rPr>
        <w:t>(Storhoff et al., 2004)</w:t>
      </w:r>
      <w:r w:rsidR="00CF2D92">
        <w:fldChar w:fldCharType="end"/>
      </w:r>
      <w:r>
        <w:t>.</w:t>
      </w:r>
    </w:p>
    <w:p w:rsidR="0075061F" w:rsidRDefault="0075061F" w:rsidP="00E34C36">
      <w:pPr>
        <w:spacing w:line="480" w:lineRule="auto"/>
        <w:jc w:val="both"/>
        <w:rPr>
          <w:ins w:id="402" w:author="Simon Travers" w:date="2013-10-29T16:14:00Z"/>
        </w:rPr>
      </w:pPr>
    </w:p>
    <w:p w:rsidR="00BE1D36" w:rsidRDefault="004E6875" w:rsidP="00E34C36">
      <w:pPr>
        <w:spacing w:line="480" w:lineRule="auto"/>
        <w:jc w:val="both"/>
      </w:pPr>
      <w:r>
        <w:t xml:space="preserve">Our result correlates with the analysis in publication by </w:t>
      </w:r>
      <w:proofErr w:type="spellStart"/>
      <w:r>
        <w:t>Jabara</w:t>
      </w:r>
      <w:proofErr w:type="spellEnd"/>
      <w:r>
        <w:t xml:space="preserve"> et al </w:t>
      </w:r>
      <w:commentRangeStart w:id="403"/>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 </w:instrTex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FD503C">
        <w:instrText xml:space="preserve"> ADDIN EN.CITE.DATA </w:instrText>
      </w:r>
      <w:r w:rsidR="00CF2D92">
        <w:fldChar w:fldCharType="end"/>
      </w:r>
      <w:r w:rsidR="00CF2D92">
        <w:fldChar w:fldCharType="separate"/>
      </w:r>
      <w:r>
        <w:rPr>
          <w:noProof/>
        </w:rPr>
        <w:t>(Jabara et al., 2011)</w:t>
      </w:r>
      <w:r w:rsidR="00CF2D92">
        <w:fldChar w:fldCharType="end"/>
      </w:r>
      <w:commentRangeEnd w:id="403"/>
      <w:r w:rsidR="0075061F">
        <w:rPr>
          <w:rStyle w:val="CommentReference"/>
        </w:rPr>
        <w:commentReference w:id="403"/>
      </w:r>
      <w:r>
        <w:t xml:space="preserve">. </w:t>
      </w:r>
      <w:r w:rsidR="00FC63FD">
        <w:t xml:space="preserve">The cause for this effect is attributed to bias in template annealing only with perfect match </w:t>
      </w:r>
      <w:r w:rsidR="00CF2D92">
        <w:fldChar w:fldCharType="begin"/>
      </w:r>
      <w:r w:rsidR="00FD503C">
        <w:instrText xml:space="preserve"> ADDIN EN.CITE &lt;EndNote&gt;&lt;Cite&gt;&lt;Author&gt;Sipos&lt;/Author&gt;&lt;Year&gt;2007&lt;/Year&gt;&lt;RecNum&gt;1228&lt;/RecNum&gt;&lt;record&gt;&lt;rec-number&gt;1228&lt;/rec-number&gt;&lt;foreign-keys&gt;&lt;key app="EN" db-id="fp25zzvrxrd9vke5zxqp9stbssprwstvdddz"&gt;1228&lt;/key&gt;&lt;/foreign-keys&gt;&lt;ref-type name="Journal Article"&gt;17&lt;/ref-type&gt;&lt;contributors&gt;&lt;authors&gt;&lt;author&gt;Sipos, R.&lt;/author&gt;&lt;author&gt;Szekely, A. J.&lt;/author&gt;&lt;author&gt;Palatinszky, M.&lt;/author&gt;&lt;author&gt;Revesz, S.&lt;/author&gt;&lt;author&gt;Marialigeti, K.&lt;/author&gt;&lt;author&gt;Nikolausz, M.&lt;/author&gt;&lt;/authors&gt;&lt;/contributors&gt;&lt;auth-address&gt;Department of Microbiology, Eotvos Lorand University of Science, Budapest, Hungary.&lt;/auth-address&gt;&lt;titles&gt;&lt;title&gt;Effect of primer mismatch, annealing temperature and PCR cycle number on 16S rRNA gene-targetting bacterial community analysis&lt;/title&gt;&lt;secondary-title&gt;FEMS Microbiol Ecol&lt;/secondary-title&gt;&lt;/titles&gt;&lt;periodical&gt;&lt;full-title&gt;FEMS Microbiol Ecol&lt;/full-title&gt;&lt;/periodical&gt;&lt;pages&gt;341-50&lt;/pages&gt;&lt;volume&gt;60&lt;/volume&gt;&lt;number&gt;2&lt;/number&gt;&lt;edition&gt;2007/03/09&lt;/edition&gt;&lt;keywords&gt;&lt;keyword&gt;Bacteria/classification/*genetics/growth &amp;amp; development&lt;/keyword&gt;&lt;keyword&gt;DNA Primers/*genetics&lt;/keyword&gt;&lt;keyword&gt;DNA, Bacterial/chemistry/genetics&lt;/keyword&gt;&lt;keyword&gt;Ecosystem&lt;/keyword&gt;&lt;keyword&gt;Electrophoresis, Capillary&lt;/keyword&gt;&lt;keyword&gt;Environmental Microbiology&lt;/keyword&gt;&lt;keyword&gt;Molecular Sequence Data&lt;/keyword&gt;&lt;keyword&gt;Polymerase Chain Reaction/*methods&lt;/keyword&gt;&lt;keyword&gt;Polymorphism, Restriction Fragment Length&lt;/keyword&gt;&lt;keyword&gt;RNA, Ribosomal, 16S/*genetics&lt;/keyword&gt;&lt;keyword&gt;Sequence Analysis, DNA&lt;/keyword&gt;&lt;keyword&gt;Temperature&lt;/keyword&gt;&lt;/keywords&gt;&lt;dates&gt;&lt;year&gt;2007&lt;/year&gt;&lt;pub-dates&gt;&lt;date&gt;May&lt;/date&gt;&lt;/pub-dates&gt;&lt;/dates&gt;&lt;isbn&gt;0168-6496 (Print)&amp;#xD;0168-6496 (Linking)&lt;/isbn&gt;&lt;accession-num&gt;17343679&lt;/accession-num&gt;&lt;urls&gt;&lt;related-urls&gt;&lt;url&gt;http://www.ncbi.nlm.nih.gov/entrez/query.fcgi?cmd=Retrieve&amp;amp;db=PubMed&amp;amp;dopt=Citation&amp;amp;list_uids=17343679&lt;/url&gt;&lt;/related-urls&gt;&lt;/urls&gt;&lt;electronic-resource-num&gt;FEM283 [pii]&amp;#xD;10.1111/j.1574-6941.2007.00283.x&lt;/electronic-resource-num&gt;&lt;language&gt;eng&lt;/language&gt;&lt;/record&gt;&lt;/Cite&gt;&lt;/EndNote&gt;</w:instrText>
      </w:r>
      <w:r w:rsidR="00CF2D92">
        <w:fldChar w:fldCharType="separate"/>
      </w:r>
      <w:r w:rsidR="00FC63FD">
        <w:rPr>
          <w:noProof/>
        </w:rPr>
        <w:t>(Sipos et al., 2007)</w:t>
      </w:r>
      <w:r w:rsidR="00CF2D92">
        <w:fldChar w:fldCharType="end"/>
      </w:r>
      <w:r w:rsidR="00FC63FD">
        <w:t xml:space="preserve">. The reason for the bias might be PCR dependencies like annealing temperature and primer </w:t>
      </w:r>
      <w:proofErr w:type="spellStart"/>
      <w:r w:rsidR="00FC63FD">
        <w:t>oligonucleotide</w:t>
      </w:r>
      <w:proofErr w:type="spellEnd"/>
      <w:r w:rsidR="00FC63FD">
        <w:t xml:space="preserve"> </w:t>
      </w:r>
      <w:commentRangeStart w:id="404"/>
      <w:r w:rsidR="00FC63FD">
        <w:t>length</w:t>
      </w:r>
      <w:commentRangeEnd w:id="404"/>
      <w:r w:rsidR="0075061F">
        <w:rPr>
          <w:rStyle w:val="CommentReference"/>
        </w:rPr>
        <w:commentReference w:id="404"/>
      </w:r>
      <w:r w:rsidR="00FC63FD">
        <w:t xml:space="preserve"> </w:t>
      </w:r>
      <w:r w:rsidR="00CF2D92">
        <w:fldChar w:fldCharType="begin"/>
      </w:r>
      <w:r w:rsidR="00FD503C">
        <w:instrText xml:space="preserve"> ADDIN EN.CITE &lt;EndNote&gt;&lt;Cite&gt;&lt;Author&gt;Wu&lt;/Author&gt;&lt;Year&gt;1991&lt;/Year&gt;&lt;RecNum&gt;1229&lt;/RecNum&gt;&lt;record&gt;&lt;rec-number&gt;1229&lt;/rec-number&gt;&lt;foreign-keys&gt;&lt;key app="EN" db-id="fp25zzvrxrd9vke5zxqp9stbssprwstvdddz"&gt;1229&lt;/key&gt;&lt;/foreign-keys&gt;&lt;ref-type name="Journal Article"&gt;17&lt;/ref-type&gt;&lt;contributors&gt;&lt;authors&gt;&lt;author&gt;Wu, D. Y.&lt;/author&gt;&lt;author&gt;Ugozzoli, L.&lt;/author&gt;&lt;author&gt;Pal, B. K.&lt;/author&gt;&lt;author&gt;Qian, J.&lt;/author&gt;&lt;author&gt;Wallace, R. B.&lt;/author&gt;&lt;/authors&gt;&lt;/contributors&gt;&lt;auth-address&gt;Department of Molecular Biochemistry, Beckman Research Institute of the City of Hope, Duarte, CA 91010.&lt;/auth-address&gt;&lt;titles&gt;&lt;title&gt;The effect of temperature and oligonucleotide primer length on the specificity and efficiency of amplification by the polymerase chain reaction&lt;/title&gt;&lt;secondary-title&gt;DNA Cell Biol&lt;/secondary-title&gt;&lt;/titles&gt;&lt;periodical&gt;&lt;full-title&gt;DNA Cell Biol&lt;/full-title&gt;&lt;/periodical&gt;&lt;pages&gt;233-8&lt;/pages&gt;&lt;volume&gt;10&lt;/volume&gt;&lt;number&gt;3&lt;/number&gt;&lt;edition&gt;1991/04/01&lt;/edition&gt;&lt;keywords&gt;&lt;keyword&gt;Base Sequence&lt;/keyword&gt;&lt;keyword&gt;DNA/genetics/isolation &amp;amp; purification&lt;/keyword&gt;&lt;keyword&gt;DNA-Directed DNA Polymerase&lt;/keyword&gt;&lt;keyword&gt;*Gene Amplification&lt;/keyword&gt;&lt;keyword&gt;Humans&lt;/keyword&gt;&lt;keyword&gt;Molecular Sequence Data&lt;/keyword&gt;&lt;keyword&gt;*Oligonucleotide Probes&lt;/keyword&gt;&lt;keyword&gt;Polymerase Chain Reaction&lt;/keyword&gt;&lt;keyword&gt;Substrate Specificity&lt;/keyword&gt;&lt;keyword&gt;Taq Polymerase&lt;/keyword&gt;&lt;keyword&gt;Temperature&lt;/keyword&gt;&lt;/keywords&gt;&lt;dates&gt;&lt;year&gt;1991&lt;/year&gt;&lt;pub-dates&gt;&lt;date&gt;Apr&lt;/date&gt;&lt;/pub-dates&gt;&lt;/dates&gt;&lt;isbn&gt;1044-5498 (Print)&amp;#xD;1044-5498 (Linking)&lt;/isbn&gt;&lt;accession-num&gt;2012681&lt;/accession-num&gt;&lt;urls&gt;&lt;related-urls&gt;&lt;url&gt;http://www.ncbi.nlm.nih.gov/entrez/query.fcgi?cmd=Retrieve&amp;amp;db=PubMed&amp;amp;dopt=Citation&amp;amp;list_uids=2012681&lt;/url&gt;&lt;/related-urls&gt;&lt;/urls&gt;&lt;language&gt;eng&lt;/language&gt;&lt;/record&gt;&lt;/Cite&gt;&lt;/EndNote&gt;</w:instrText>
      </w:r>
      <w:r w:rsidR="00CF2D92">
        <w:fldChar w:fldCharType="separate"/>
      </w:r>
      <w:r w:rsidR="00FC63FD">
        <w:rPr>
          <w:noProof/>
        </w:rPr>
        <w:t>(Wu et al., 1991)</w:t>
      </w:r>
      <w:r w:rsidR="00CF2D92">
        <w:fldChar w:fldCharType="end"/>
      </w:r>
      <w:r w:rsidR="00FC63FD">
        <w:t>.</w:t>
      </w:r>
    </w:p>
    <w:p w:rsidR="0075061F" w:rsidRDefault="0075061F" w:rsidP="00D546F1">
      <w:pPr>
        <w:spacing w:line="480" w:lineRule="auto"/>
        <w:jc w:val="both"/>
        <w:rPr>
          <w:ins w:id="405" w:author="Simon Travers" w:date="2013-10-29T16:14:00Z"/>
        </w:rPr>
      </w:pPr>
    </w:p>
    <w:p w:rsidR="00D546F1" w:rsidRDefault="00D546F1" w:rsidP="00D546F1">
      <w:pPr>
        <w:spacing w:line="480" w:lineRule="auto"/>
        <w:jc w:val="both"/>
        <w:rPr>
          <w:ins w:id="406" w:author="Simon Travers" w:date="2013-10-29T16:17:00Z"/>
        </w:rPr>
      </w:pPr>
      <w:commentRangeStart w:id="407"/>
      <w:r>
        <w:t xml:space="preserve">Although Primer ID technology cannot rule out </w:t>
      </w:r>
      <w:proofErr w:type="gramStart"/>
      <w:r>
        <w:t>no</w:t>
      </w:r>
      <w:proofErr w:type="gramEnd"/>
      <w:r>
        <w:t xml:space="preserve"> amplification of large number of templates in PCR, </w:t>
      </w:r>
      <w:commentRangeEnd w:id="407"/>
      <w:r w:rsidR="0075061F">
        <w:rPr>
          <w:rStyle w:val="CommentReference"/>
        </w:rPr>
        <w:commentReference w:id="407"/>
      </w:r>
      <w:r>
        <w:t xml:space="preserve">the technology enables to quantify the viral variants in HIV quasispecies. However, discarding huge number of unique combination of tags that represent individual sequence below the threshold value might under represent the true viral diversity </w:t>
      </w:r>
      <w:r w:rsidR="00CF2D92">
        <w:fldChar w:fldCharType="begin"/>
      </w:r>
      <w:r>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2D92">
        <w:fldChar w:fldCharType="separate"/>
      </w:r>
      <w:r>
        <w:rPr>
          <w:noProof/>
        </w:rPr>
        <w:t>(Sheward et al., 2012)</w:t>
      </w:r>
      <w:r w:rsidR="00CF2D92">
        <w:fldChar w:fldCharType="end"/>
      </w:r>
      <w:r>
        <w:t>.</w:t>
      </w:r>
    </w:p>
    <w:p w:rsidR="0075061F" w:rsidRDefault="0075061F" w:rsidP="00D546F1">
      <w:pPr>
        <w:spacing w:line="480" w:lineRule="auto"/>
        <w:jc w:val="both"/>
      </w:pPr>
    </w:p>
    <w:p w:rsidR="00D546F1" w:rsidRDefault="00D546F1" w:rsidP="00D546F1">
      <w:pPr>
        <w:spacing w:line="480" w:lineRule="auto"/>
        <w:jc w:val="both"/>
        <w:rPr>
          <w:b/>
        </w:rPr>
      </w:pPr>
      <w:r w:rsidRPr="00AB046F">
        <w:rPr>
          <w:b/>
        </w:rPr>
        <w:t>3.5 Allelic skewing</w:t>
      </w:r>
    </w:p>
    <w:p w:rsidR="00D546F1" w:rsidRDefault="00D546F1" w:rsidP="00572AD9">
      <w:pPr>
        <w:spacing w:line="480" w:lineRule="auto"/>
        <w:jc w:val="both"/>
      </w:pPr>
      <w:r>
        <w:t xml:space="preserve">Primer ID technology enables the number of </w:t>
      </w:r>
      <w:commentRangeStart w:id="408"/>
      <w:r>
        <w:t xml:space="preserve">folds </w:t>
      </w:r>
      <w:commentRangeEnd w:id="408"/>
      <w:r w:rsidR="0075061F">
        <w:rPr>
          <w:rStyle w:val="CommentReference"/>
        </w:rPr>
        <w:commentReference w:id="408"/>
      </w:r>
      <w:r>
        <w:t xml:space="preserve">a template sequence is amplified in PCR. We observed the over a 100 fold amplification of sequences than the other, which is consistent with the study by </w:t>
      </w:r>
      <w:proofErr w:type="spellStart"/>
      <w:r>
        <w:t>Jabara</w:t>
      </w:r>
      <w:proofErr w:type="spellEnd"/>
      <w:r>
        <w:t xml:space="preserve"> et al </w:t>
      </w:r>
      <w:commentRangeStart w:id="409"/>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 </w:instrText>
      </w:r>
      <w:r w:rsidR="00CF2D92">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instrText xml:space="preserve"> ADDIN EN.CITE.DATA </w:instrText>
      </w:r>
      <w:r w:rsidR="00CF2D92">
        <w:fldChar w:fldCharType="end"/>
      </w:r>
      <w:r w:rsidR="00CF2D92">
        <w:fldChar w:fldCharType="separate"/>
      </w:r>
      <w:r>
        <w:rPr>
          <w:noProof/>
        </w:rPr>
        <w:t>(Jabara et al., 2011)</w:t>
      </w:r>
      <w:r w:rsidR="00CF2D92">
        <w:fldChar w:fldCharType="end"/>
      </w:r>
      <w:commentRangeEnd w:id="409"/>
      <w:r w:rsidR="0075061F">
        <w:rPr>
          <w:rStyle w:val="CommentReference"/>
        </w:rPr>
        <w:commentReference w:id="409"/>
      </w:r>
      <w:r>
        <w:t xml:space="preserve">. </w:t>
      </w:r>
      <w:commentRangeStart w:id="410"/>
      <w:r>
        <w:t xml:space="preserve">While </w:t>
      </w:r>
      <w:ins w:id="411" w:author="Simon Travers" w:date="2013-10-29T16:19:00Z">
        <w:r w:rsidR="0075061F">
          <w:t xml:space="preserve">a </w:t>
        </w:r>
      </w:ins>
      <w:r>
        <w:t>large number of Primer IDs has only 3 sequences, we observed a Primer ID with up to 4705 sequences (Figure 3.7).</w:t>
      </w:r>
      <w:commentRangeEnd w:id="410"/>
      <w:r w:rsidR="0075061F">
        <w:rPr>
          <w:rStyle w:val="CommentReference"/>
        </w:rPr>
        <w:commentReference w:id="410"/>
      </w:r>
    </w:p>
    <w:p w:rsidR="0075061F" w:rsidRDefault="0075061F" w:rsidP="00D546F1">
      <w:pPr>
        <w:spacing w:line="480" w:lineRule="auto"/>
        <w:jc w:val="both"/>
        <w:rPr>
          <w:ins w:id="412" w:author="Simon Travers" w:date="2013-10-29T16:17:00Z"/>
          <w:b/>
        </w:rPr>
      </w:pPr>
    </w:p>
    <w:p w:rsidR="00D546F1" w:rsidRPr="0080447B" w:rsidRDefault="00D546F1" w:rsidP="00D546F1">
      <w:pPr>
        <w:spacing w:line="480" w:lineRule="auto"/>
        <w:jc w:val="both"/>
        <w:rPr>
          <w:b/>
        </w:rPr>
      </w:pPr>
      <w:r>
        <w:rPr>
          <w:b/>
        </w:rPr>
        <w:t>3.6</w:t>
      </w:r>
      <w:r w:rsidRPr="00AB046F">
        <w:rPr>
          <w:b/>
        </w:rPr>
        <w:t xml:space="preserve"> Duplication of Primer ID</w:t>
      </w:r>
      <w:r>
        <w:rPr>
          <w:b/>
        </w:rPr>
        <w:t xml:space="preserve"> and lost of viral variant</w:t>
      </w:r>
    </w:p>
    <w:p w:rsidR="00D546F1" w:rsidRDefault="00D546F1" w:rsidP="00D546F1">
      <w:pPr>
        <w:spacing w:line="480" w:lineRule="auto"/>
        <w:jc w:val="both"/>
      </w:pPr>
      <w:r>
        <w:t xml:space="preserve">Primer IDs of 8 nucleotides, generated at random, may have a chance that some Primer IDs are generated multiple times </w:t>
      </w:r>
      <w:r w:rsidR="00CF2D92">
        <w:fldChar w:fldCharType="begin"/>
      </w:r>
      <w:r>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2D92">
        <w:fldChar w:fldCharType="separate"/>
      </w:r>
      <w:r>
        <w:rPr>
          <w:noProof/>
        </w:rPr>
        <w:t>(Sheward et al., 2012)</w:t>
      </w:r>
      <w:r w:rsidR="00CF2D92">
        <w:fldChar w:fldCharType="end"/>
      </w:r>
      <w:r>
        <w:t>.</w:t>
      </w:r>
      <w:r w:rsidR="006514A9">
        <w:t xml:space="preserve"> It is</w:t>
      </w:r>
      <w:r>
        <w:t xml:space="preserve"> observed that large number of Primer IDs is duplicated within a sample across the amplicons as pointed by </w:t>
      </w:r>
      <w:proofErr w:type="spellStart"/>
      <w:r>
        <w:t>Sheward</w:t>
      </w:r>
      <w:proofErr w:type="spellEnd"/>
      <w:r>
        <w:t xml:space="preserve"> </w:t>
      </w:r>
      <w:r w:rsidR="00CF2D92">
        <w:fldChar w:fldCharType="begin"/>
      </w:r>
      <w:r>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2D92">
        <w:fldChar w:fldCharType="separate"/>
      </w:r>
      <w:r>
        <w:rPr>
          <w:noProof/>
        </w:rPr>
        <w:t>(Sheward et al., 2012)</w:t>
      </w:r>
      <w:r w:rsidR="00CF2D92">
        <w:fldChar w:fldCharType="end"/>
      </w:r>
      <w:r>
        <w:t xml:space="preserve">. </w:t>
      </w:r>
      <w:r w:rsidR="006514A9">
        <w:t xml:space="preserve">I </w:t>
      </w:r>
      <w:r>
        <w:t xml:space="preserve">observed over a thousand fold duplication of Primer ID in a single sample (Table 3.3). </w:t>
      </w:r>
    </w:p>
    <w:p w:rsidR="00D546F1" w:rsidRDefault="00D546F1" w:rsidP="00D546F1">
      <w:pPr>
        <w:spacing w:line="480" w:lineRule="auto"/>
        <w:jc w:val="both"/>
        <w:sectPr w:rsidR="00D546F1">
          <w:pgSz w:w="11899" w:h="16838"/>
          <w:pgMar w:top="1440" w:right="1800" w:bottom="1440" w:left="1800" w:header="708" w:footer="708" w:gutter="0"/>
          <w:cols w:space="708"/>
        </w:sectPr>
      </w:pPr>
    </w:p>
    <w:p w:rsidR="00BE1D36" w:rsidRDefault="00BE1D36" w:rsidP="00572AD9">
      <w:pPr>
        <w:spacing w:line="480" w:lineRule="auto"/>
        <w:jc w:val="both"/>
      </w:pPr>
      <w:r>
        <w:rPr>
          <w:noProof/>
          <w:lang w:eastAsia="en-US"/>
        </w:rPr>
        <w:drawing>
          <wp:inline distT="0" distB="0" distL="0" distR="0">
            <wp:extent cx="5689600" cy="4094621"/>
            <wp:effectExtent l="25400" t="0" r="0" b="0"/>
            <wp:docPr id="18" name="Picture 17" descr="Seqcount_primeri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count_primerid.pdf"/>
                    <pic:cNvPicPr/>
                  </pic:nvPicPr>
                  <pic:blipFill>
                    <a:blip r:embed="rId12">
                      <a:grayscl/>
                    </a:blip>
                    <a:srcRect l="1683" t="1191" r="5891" b="4764"/>
                    <a:stretch>
                      <a:fillRect/>
                    </a:stretch>
                  </pic:blipFill>
                  <pic:spPr>
                    <a:xfrm>
                      <a:off x="0" y="0"/>
                      <a:ext cx="5699151" cy="4101494"/>
                    </a:xfrm>
                    <a:prstGeom prst="rect">
                      <a:avLst/>
                    </a:prstGeom>
                  </pic:spPr>
                </pic:pic>
              </a:graphicData>
            </a:graphic>
          </wp:inline>
        </w:drawing>
      </w:r>
    </w:p>
    <w:p w:rsidR="007518CD" w:rsidRDefault="00BE1D36" w:rsidP="00FD503C">
      <w:pPr>
        <w:spacing w:line="480" w:lineRule="auto"/>
        <w:jc w:val="both"/>
      </w:pPr>
      <w:r>
        <w:t>Figure 3.</w:t>
      </w:r>
      <w:r w:rsidR="004E6875">
        <w:t>7</w:t>
      </w:r>
      <w:r>
        <w:t xml:space="preserve">: Distribution of number of unique </w:t>
      </w:r>
      <w:r w:rsidR="001B1F97">
        <w:t>Primer IDs</w:t>
      </w:r>
      <w:r>
        <w:t xml:space="preserve"> by number of individual sequences represented. A) Number of unique </w:t>
      </w:r>
      <w:r w:rsidR="001B1F97">
        <w:t>Primer IDs</w:t>
      </w:r>
      <w:r>
        <w:t xml:space="preserve"> that represent one or two individual sequences</w:t>
      </w:r>
      <w:r w:rsidR="001B1F97">
        <w:t xml:space="preserve"> that are </w:t>
      </w:r>
      <w:proofErr w:type="gramStart"/>
      <w:r w:rsidR="001B1F97">
        <w:t>discarded</w:t>
      </w:r>
      <w:proofErr w:type="gramEnd"/>
      <w:r w:rsidR="001B1F97">
        <w:t xml:space="preserve"> as they cannot generate consensus sequences. </w:t>
      </w:r>
      <w:r>
        <w:t xml:space="preserve">B) Number of unique </w:t>
      </w:r>
      <w:r w:rsidR="001B1F97">
        <w:t>Primer IDs</w:t>
      </w:r>
      <w:r>
        <w:t xml:space="preserve"> that represent three or greater number of individual sequences. The highest number of individual sequences represented by a </w:t>
      </w:r>
      <w:r w:rsidR="001B1F97">
        <w:t xml:space="preserve">single Primer ID </w:t>
      </w:r>
      <w:r>
        <w:t>is 4705.</w:t>
      </w:r>
    </w:p>
    <w:p w:rsidR="00D546F1" w:rsidRDefault="00D546F1" w:rsidP="00D546F1">
      <w:pPr>
        <w:spacing w:line="480" w:lineRule="auto"/>
        <w:jc w:val="both"/>
      </w:pPr>
      <w:r>
        <w:br w:type="page"/>
        <w:t xml:space="preserve">At such a large Primer ID duplication, there is a high chance than two or more Primer IDs tag same genomic region in a sample. </w:t>
      </w:r>
      <w:r w:rsidR="006514A9">
        <w:t xml:space="preserve">It is difficult to differentiate viral variants when two similar Primer IDs tag the same amplicon in same sample. </w:t>
      </w:r>
      <w:r>
        <w:t xml:space="preserve">Viral variant might be lost if duplicated Primer IDs tag same </w:t>
      </w:r>
      <w:r w:rsidR="006514A9">
        <w:t>amplicon</w:t>
      </w:r>
      <w:r>
        <w:t xml:space="preserve"> of viral population from </w:t>
      </w:r>
      <w:r w:rsidR="006514A9">
        <w:t xml:space="preserve">a </w:t>
      </w:r>
      <w:r>
        <w:t xml:space="preserve">same sample as the variant with less amplification is not represented during consensus sequence generation </w:t>
      </w:r>
      <w:commentRangeStart w:id="413"/>
      <w:r w:rsidR="00CF2D92">
        <w:fldChar w:fldCharType="begin"/>
      </w:r>
      <w:r>
        <w:instrText xml:space="preserve"> ADDIN EN.CITE &lt;EndNote&gt;&lt;Cite&gt;&lt;Author&gt;Sheward&lt;/Author&gt;&lt;Year&gt;2012&lt;/Year&gt;&lt;RecNum&gt;1194&lt;/RecNum&gt;&lt;record&gt;&lt;rec-number&gt;1194&lt;/rec-number&gt;&lt;foreign-keys&gt;&lt;key app="EN" db-id="fp25zzvrxrd9vke5zxqp9stbssprwstvdddz"&gt;1194&lt;/key&gt;&lt;/foreign-keys&gt;&lt;ref-type name="Journal Article"&gt;17&lt;/ref-type&gt;&lt;contributors&gt;&lt;authors&gt;&lt;author&gt;Sheward, D. J.&lt;/author&gt;&lt;author&gt;Murrell, B.&lt;/author&gt;&lt;author&gt;Williamson, C.&lt;/author&gt;&lt;/authors&gt;&lt;/contributors&gt;&lt;titles&gt;&lt;title&gt;Degenerate Primer IDs and the birthday problem&lt;/title&gt;&lt;secondary-title&gt;Proc Natl Acad Sci U S A&lt;/secondary-title&gt;&lt;/titles&gt;&lt;periodical&gt;&lt;full-title&gt;Proc Natl Acad Sci U S A&lt;/full-title&gt;&lt;/periodical&gt;&lt;pages&gt;E1330; author reply E1331&lt;/pages&gt;&lt;volume&gt;109&lt;/volume&gt;&lt;number&gt;21&lt;/number&gt;&lt;edition&gt;2012/04/21&lt;/edition&gt;&lt;keywords&gt;&lt;keyword&gt;DNA Primers/*metabolism&lt;/keyword&gt;&lt;keyword&gt;Genes, Viral/*genetics&lt;/keyword&gt;&lt;keyword&gt;HIV Protease/*genetics&lt;/keyword&gt;&lt;keyword&gt;High-Throughput Nucleotide Sequencing/*methods&lt;/keyword&gt;&lt;keyword&gt;Humans&lt;/keyword&gt;&lt;/keywords&gt;&lt;dates&gt;&lt;year&gt;2012&lt;/year&gt;&lt;pub-dates&gt;&lt;date&gt;May 22&lt;/date&gt;&lt;/pub-dates&gt;&lt;/dates&gt;&lt;isbn&gt;1091-6490 (Electronic)&amp;#xD;0027-8424 (Linking)&lt;/isbn&gt;&lt;accession-num&gt;22517746&lt;/accession-num&gt;&lt;urls&gt;&lt;related-urls&gt;&lt;url&gt;http://www.ncbi.nlm.nih.gov/entrez/query.fcgi?cmd=Retrieve&amp;amp;db=PubMed&amp;amp;dopt=Citation&amp;amp;list_uids=22517746&lt;/url&gt;&lt;/related-urls&gt;&lt;/urls&gt;&lt;custom2&gt;3361375&lt;/custom2&gt;&lt;electronic-resource-num&gt;1203613109 [pii]&amp;#xD;10.1073/pnas.1203613109&lt;/electronic-resource-num&gt;&lt;language&gt;eng&lt;/language&gt;&lt;/record&gt;&lt;/Cite&gt;&lt;/EndNote&gt;</w:instrText>
      </w:r>
      <w:r w:rsidR="00CF2D92">
        <w:fldChar w:fldCharType="separate"/>
      </w:r>
      <w:r>
        <w:rPr>
          <w:noProof/>
        </w:rPr>
        <w:t>(Sheward et al., 2012)</w:t>
      </w:r>
      <w:r w:rsidR="00CF2D92">
        <w:fldChar w:fldCharType="end"/>
      </w:r>
      <w:commentRangeEnd w:id="413"/>
      <w:r w:rsidR="00FC3A9A">
        <w:rPr>
          <w:rStyle w:val="CommentReference"/>
        </w:rPr>
        <w:commentReference w:id="413"/>
      </w:r>
      <w:r>
        <w:t>.</w:t>
      </w:r>
    </w:p>
    <w:p w:rsidR="00D546F1" w:rsidRDefault="00D546F1" w:rsidP="00D546F1">
      <w:pPr>
        <w:pStyle w:val="Heading3"/>
        <w:spacing w:line="480" w:lineRule="auto"/>
      </w:pPr>
      <w:r>
        <w:t>3.5 Conclusion</w:t>
      </w:r>
    </w:p>
    <w:p w:rsidR="00D546F1" w:rsidRDefault="00D546F1" w:rsidP="00D546F1">
      <w:pPr>
        <w:spacing w:line="480" w:lineRule="auto"/>
        <w:jc w:val="both"/>
        <w:sectPr w:rsidR="00D546F1">
          <w:pgSz w:w="11899" w:h="16838"/>
          <w:pgMar w:top="1440" w:right="1800" w:bottom="1440" w:left="1800" w:header="708" w:footer="708" w:gutter="0"/>
          <w:cols w:space="708"/>
        </w:sectPr>
      </w:pPr>
      <w:r>
        <w:t>Primer ID is a novel technology for correcting sequencing errors in high throughput next generation sequence data. Primer ID technology can be anticipated to be widely adopted in future ultra deep high throughput next generation sequence data. We have developed an algorithm called PIDA for the analysis of raw datasets generated using this technology. We have tested the algorithm in two datasets generated using Primer ID technology and the comparative results were observed in both datasets.</w:t>
      </w:r>
    </w:p>
    <w:p w:rsidR="00D546F1" w:rsidRDefault="00D546F1" w:rsidP="00FD503C">
      <w:pPr>
        <w:spacing w:line="480" w:lineRule="auto"/>
        <w:jc w:val="both"/>
      </w:pPr>
    </w:p>
    <w:p w:rsidR="00E34C36" w:rsidRDefault="00FD503C" w:rsidP="00572AD9">
      <w:pPr>
        <w:spacing w:line="480" w:lineRule="auto"/>
        <w:jc w:val="both"/>
      </w:pPr>
      <w:r>
        <w:t>Table 3.3: The number of duplicated Primer IDs in samples before and after filtering the Primer IDs representing less than three sequences from Run1.</w:t>
      </w:r>
    </w:p>
    <w:tbl>
      <w:tblPr>
        <w:tblStyle w:val="TableGrid"/>
        <w:tblpPr w:leftFromText="180" w:rightFromText="180" w:vertAnchor="text" w:horzAnchor="page" w:tblpX="1909" w:tblpY="71"/>
        <w:tblW w:w="0" w:type="auto"/>
        <w:tblLayout w:type="fixed"/>
        <w:tblLook w:val="00A0"/>
      </w:tblPr>
      <w:tblGrid>
        <w:gridCol w:w="1303"/>
        <w:gridCol w:w="3597"/>
        <w:gridCol w:w="3615"/>
      </w:tblGrid>
      <w:tr w:rsidR="00E34C36">
        <w:tc>
          <w:tcPr>
            <w:tcW w:w="1303" w:type="dxa"/>
          </w:tcPr>
          <w:p w:rsidR="00E34C36" w:rsidRDefault="00E34C36" w:rsidP="00572AD9">
            <w:r>
              <w:t>Sample</w:t>
            </w:r>
          </w:p>
        </w:tc>
        <w:tc>
          <w:tcPr>
            <w:tcW w:w="3597" w:type="dxa"/>
          </w:tcPr>
          <w:p w:rsidR="00E34C36" w:rsidRPr="008D44BB" w:rsidRDefault="00E34C36" w:rsidP="00572AD9">
            <w:r>
              <w:t>Number of D</w:t>
            </w:r>
            <w:r w:rsidRPr="008D44BB">
              <w:t>uplicated Primer IDs</w:t>
            </w:r>
            <w:r>
              <w:t xml:space="preserve"> before filtering by threshold number of sequences</w:t>
            </w:r>
          </w:p>
        </w:tc>
        <w:tc>
          <w:tcPr>
            <w:tcW w:w="3615" w:type="dxa"/>
          </w:tcPr>
          <w:p w:rsidR="00E34C36" w:rsidRDefault="00E34C36" w:rsidP="00572AD9">
            <w:r>
              <w:t>Number of Duplicated Primer IDs after filtering by threshold number of sequences</w:t>
            </w:r>
          </w:p>
        </w:tc>
      </w:tr>
      <w:tr w:rsidR="00E34C36">
        <w:tc>
          <w:tcPr>
            <w:tcW w:w="1303" w:type="dxa"/>
          </w:tcPr>
          <w:p w:rsidR="00E34C36" w:rsidRDefault="00E34C36" w:rsidP="00572AD9">
            <w:r>
              <w:t>Patient A</w:t>
            </w:r>
          </w:p>
        </w:tc>
        <w:tc>
          <w:tcPr>
            <w:tcW w:w="3597" w:type="dxa"/>
          </w:tcPr>
          <w:p w:rsidR="00E34C36" w:rsidRDefault="00E34C36" w:rsidP="00572AD9">
            <w:pPr>
              <w:jc w:val="center"/>
            </w:pPr>
            <w:r>
              <w:t>77</w:t>
            </w:r>
          </w:p>
        </w:tc>
        <w:tc>
          <w:tcPr>
            <w:tcW w:w="3615" w:type="dxa"/>
          </w:tcPr>
          <w:p w:rsidR="00E34C36" w:rsidRDefault="00E34C36" w:rsidP="00572AD9">
            <w:pPr>
              <w:jc w:val="center"/>
            </w:pPr>
            <w:r>
              <w:t>8</w:t>
            </w:r>
          </w:p>
        </w:tc>
      </w:tr>
      <w:tr w:rsidR="00E34C36">
        <w:tc>
          <w:tcPr>
            <w:tcW w:w="1303" w:type="dxa"/>
          </w:tcPr>
          <w:p w:rsidR="00E34C36" w:rsidRDefault="00E34C36" w:rsidP="00572AD9">
            <w:r>
              <w:t>Patient B</w:t>
            </w:r>
          </w:p>
        </w:tc>
        <w:tc>
          <w:tcPr>
            <w:tcW w:w="3597" w:type="dxa"/>
          </w:tcPr>
          <w:p w:rsidR="00E34C36" w:rsidRDefault="00E34C36" w:rsidP="00572AD9">
            <w:pPr>
              <w:jc w:val="center"/>
            </w:pPr>
            <w:r>
              <w:t>1103</w:t>
            </w:r>
          </w:p>
        </w:tc>
        <w:tc>
          <w:tcPr>
            <w:tcW w:w="3615" w:type="dxa"/>
          </w:tcPr>
          <w:p w:rsidR="00E34C36" w:rsidRDefault="00E34C36" w:rsidP="00572AD9">
            <w:pPr>
              <w:jc w:val="center"/>
            </w:pPr>
            <w:r>
              <w:t>64</w:t>
            </w:r>
          </w:p>
        </w:tc>
      </w:tr>
      <w:tr w:rsidR="00E34C36">
        <w:tc>
          <w:tcPr>
            <w:tcW w:w="1303" w:type="dxa"/>
          </w:tcPr>
          <w:p w:rsidR="00E34C36" w:rsidRDefault="00E34C36" w:rsidP="00572AD9">
            <w:r>
              <w:t>Patient C</w:t>
            </w:r>
          </w:p>
        </w:tc>
        <w:tc>
          <w:tcPr>
            <w:tcW w:w="3597" w:type="dxa"/>
          </w:tcPr>
          <w:p w:rsidR="00E34C36" w:rsidRDefault="00E34C36" w:rsidP="00572AD9">
            <w:pPr>
              <w:jc w:val="center"/>
            </w:pPr>
            <w:r>
              <w:t>44</w:t>
            </w:r>
          </w:p>
        </w:tc>
        <w:tc>
          <w:tcPr>
            <w:tcW w:w="3615" w:type="dxa"/>
          </w:tcPr>
          <w:p w:rsidR="00E34C36" w:rsidRDefault="00E34C36" w:rsidP="00572AD9">
            <w:pPr>
              <w:jc w:val="center"/>
            </w:pPr>
            <w:r>
              <w:t>5</w:t>
            </w:r>
          </w:p>
        </w:tc>
      </w:tr>
      <w:tr w:rsidR="00E34C36">
        <w:tc>
          <w:tcPr>
            <w:tcW w:w="1303" w:type="dxa"/>
          </w:tcPr>
          <w:p w:rsidR="00E34C36" w:rsidRDefault="00E34C36" w:rsidP="00572AD9">
            <w:r>
              <w:t>Patient D</w:t>
            </w:r>
          </w:p>
        </w:tc>
        <w:tc>
          <w:tcPr>
            <w:tcW w:w="3597" w:type="dxa"/>
          </w:tcPr>
          <w:p w:rsidR="00E34C36" w:rsidRDefault="00E34C36" w:rsidP="00572AD9">
            <w:pPr>
              <w:jc w:val="center"/>
            </w:pPr>
            <w:r>
              <w:t>75</w:t>
            </w:r>
          </w:p>
        </w:tc>
        <w:tc>
          <w:tcPr>
            <w:tcW w:w="3615" w:type="dxa"/>
          </w:tcPr>
          <w:p w:rsidR="00E34C36" w:rsidRDefault="00E34C36" w:rsidP="00572AD9">
            <w:pPr>
              <w:jc w:val="center"/>
            </w:pPr>
            <w:r>
              <w:t>7</w:t>
            </w:r>
          </w:p>
        </w:tc>
      </w:tr>
    </w:tbl>
    <w:p w:rsidR="00E34C36" w:rsidRDefault="00E34C36" w:rsidP="00572AD9">
      <w:pPr>
        <w:spacing w:line="480" w:lineRule="auto"/>
        <w:jc w:val="both"/>
      </w:pPr>
    </w:p>
    <w:p w:rsidR="00BE1D36" w:rsidRDefault="00BE1D36" w:rsidP="00572AD9">
      <w:pPr>
        <w:spacing w:line="480" w:lineRule="auto"/>
        <w:jc w:val="both"/>
      </w:pPr>
      <w:r>
        <w:br w:type="page"/>
      </w:r>
    </w:p>
    <w:p w:rsidR="00BE1D36" w:rsidRDefault="00BE1D36" w:rsidP="00572AD9">
      <w:pPr>
        <w:jc w:val="center"/>
        <w:rPr>
          <w:sz w:val="34"/>
        </w:rPr>
      </w:pPr>
      <w:r w:rsidRPr="00D25377">
        <w:rPr>
          <w:sz w:val="34"/>
        </w:rPr>
        <w:t>Bibli</w:t>
      </w:r>
      <w:r>
        <w:rPr>
          <w:sz w:val="34"/>
        </w:rPr>
        <w:t>o</w:t>
      </w:r>
      <w:r w:rsidRPr="00D25377">
        <w:rPr>
          <w:sz w:val="34"/>
        </w:rPr>
        <w:t>graphy</w:t>
      </w:r>
    </w:p>
    <w:p w:rsidR="00BE1D36" w:rsidRPr="00D25377" w:rsidRDefault="00BE1D36" w:rsidP="00572AD9">
      <w:pPr>
        <w:jc w:val="center"/>
        <w:rPr>
          <w:sz w:val="34"/>
        </w:rPr>
      </w:pPr>
    </w:p>
    <w:p w:rsidR="00BE1D36" w:rsidRDefault="00BE1D36" w:rsidP="00572AD9"/>
    <w:p w:rsidR="00BE1D36" w:rsidRDefault="00BE1D36" w:rsidP="00572AD9"/>
    <w:p w:rsidR="00BE1D36" w:rsidRDefault="00BE1D36" w:rsidP="00572AD9">
      <w:r>
        <w:t>.</w:t>
      </w:r>
    </w:p>
    <w:p w:rsidR="00BE1D36" w:rsidRDefault="00BE1D36"/>
    <w:p w:rsidR="00BE1D36" w:rsidRDefault="00BE1D36"/>
    <w:p w:rsidR="00FD503C" w:rsidRPr="00B87B25" w:rsidRDefault="00CF2D92" w:rsidP="00B87B25">
      <w:pPr>
        <w:rPr>
          <w:rFonts w:ascii="Cambria" w:hAnsi="Cambria"/>
          <w:noProof/>
        </w:rPr>
      </w:pPr>
      <w:r>
        <w:fldChar w:fldCharType="begin"/>
      </w:r>
      <w:r w:rsidR="00BE1D36">
        <w:instrText xml:space="preserve"> ADDIN EN.REFLIST </w:instrText>
      </w:r>
      <w:r>
        <w:fldChar w:fldCharType="separate"/>
      </w:r>
      <w:r w:rsidR="00FD503C" w:rsidRPr="00B87B25">
        <w:rPr>
          <w:rFonts w:ascii="Cambria" w:hAnsi="Cambria"/>
          <w:noProof/>
        </w:rPr>
        <w:t xml:space="preserve">Fischer, W, Ganusov, VV, Giorgi, EE, Hraber, PT, Keele, BF, Leitner, T, Han, CS, Gleasner, CD, Green, L, Lo, CC, Nag, A, Wallstrom, TC, Wang, S, McMichael, AJ, Haynes, BF, Hahn, BH, Perelson, AS, Borrow, P, Shaw, GM, Bhattacharya, T, Korber, BT (2010) Transmission of single HIV-1 genomes and dynamics of early immune escape revealed by ultra-deep sequencing. </w:t>
      </w:r>
      <w:r w:rsidR="00FD503C" w:rsidRPr="00B87B25">
        <w:rPr>
          <w:rFonts w:ascii="Cambria" w:hAnsi="Cambria"/>
          <w:i/>
          <w:noProof/>
        </w:rPr>
        <w:t>PLoS One</w:t>
      </w:r>
      <w:r w:rsidR="00FD503C" w:rsidRPr="00B87B25">
        <w:rPr>
          <w:rFonts w:ascii="Cambria" w:hAnsi="Cambria"/>
          <w:noProof/>
        </w:rPr>
        <w:t xml:space="preserve"> </w:t>
      </w:r>
      <w:r w:rsidR="00FD503C" w:rsidRPr="00B87B25">
        <w:rPr>
          <w:rFonts w:ascii="Cambria" w:hAnsi="Cambria"/>
          <w:b/>
          <w:noProof/>
        </w:rPr>
        <w:t>5</w:t>
      </w:r>
      <w:r w:rsidR="00FD503C" w:rsidRPr="00B87B25">
        <w:rPr>
          <w:rFonts w:ascii="Cambria" w:hAnsi="Cambria"/>
          <w:noProof/>
        </w:rPr>
        <w:t>: e12303.</w:t>
      </w:r>
    </w:p>
    <w:p w:rsidR="00FD503C" w:rsidRPr="00B87B25" w:rsidRDefault="00FD503C" w:rsidP="00B87B25">
      <w:pPr>
        <w:rPr>
          <w:rFonts w:ascii="Cambria" w:hAnsi="Cambria"/>
          <w:noProof/>
        </w:rPr>
      </w:pPr>
      <w:r w:rsidRPr="00B87B25">
        <w:rPr>
          <w:rFonts w:ascii="Cambria" w:hAnsi="Cambria"/>
          <w:noProof/>
        </w:rPr>
        <w:t xml:space="preserve">Hoffmann, C, Minkah, N, Leipzig, J, Wang, G, Arens, MQ, Tebas, P, Bushman, FD (2007) DNA bar coding and pyrosequencing to identify rare HIV drug resistance mutations. </w:t>
      </w:r>
      <w:r w:rsidRPr="00B87B25">
        <w:rPr>
          <w:rFonts w:ascii="Cambria" w:hAnsi="Cambria"/>
          <w:i/>
          <w:noProof/>
        </w:rPr>
        <w:t>Nucleic Acids Res</w:t>
      </w:r>
      <w:r w:rsidRPr="00B87B25">
        <w:rPr>
          <w:rFonts w:ascii="Cambria" w:hAnsi="Cambria"/>
          <w:noProof/>
        </w:rPr>
        <w:t xml:space="preserve"> </w:t>
      </w:r>
      <w:r w:rsidRPr="00B87B25">
        <w:rPr>
          <w:rFonts w:ascii="Cambria" w:hAnsi="Cambria"/>
          <w:b/>
          <w:noProof/>
        </w:rPr>
        <w:t>35</w:t>
      </w:r>
      <w:r w:rsidRPr="00B87B25">
        <w:rPr>
          <w:rFonts w:ascii="Cambria" w:hAnsi="Cambria"/>
          <w:noProof/>
        </w:rPr>
        <w:t>: e91.</w:t>
      </w:r>
    </w:p>
    <w:p w:rsidR="00FD503C" w:rsidRPr="00B87B25" w:rsidRDefault="00FD503C" w:rsidP="00B87B25">
      <w:pPr>
        <w:rPr>
          <w:rFonts w:ascii="Cambria" w:hAnsi="Cambria"/>
          <w:noProof/>
        </w:rPr>
      </w:pPr>
      <w:r w:rsidRPr="00B87B25">
        <w:rPr>
          <w:rFonts w:ascii="Cambria" w:hAnsi="Cambria"/>
          <w:noProof/>
        </w:rPr>
        <w:t xml:space="preserve">Hughes, JP, Totten, P (2003) Estimating the accuracy of polymerase chain reaction-based tests using endpoint dilution. </w:t>
      </w:r>
      <w:r w:rsidRPr="00B87B25">
        <w:rPr>
          <w:rFonts w:ascii="Cambria" w:hAnsi="Cambria"/>
          <w:i/>
          <w:noProof/>
        </w:rPr>
        <w:t>Biometrics</w:t>
      </w:r>
      <w:r w:rsidRPr="00B87B25">
        <w:rPr>
          <w:rFonts w:ascii="Cambria" w:hAnsi="Cambria"/>
          <w:noProof/>
        </w:rPr>
        <w:t xml:space="preserve"> </w:t>
      </w:r>
      <w:r w:rsidRPr="00B87B25">
        <w:rPr>
          <w:rFonts w:ascii="Cambria" w:hAnsi="Cambria"/>
          <w:b/>
          <w:noProof/>
        </w:rPr>
        <w:t>59</w:t>
      </w:r>
      <w:r w:rsidRPr="00B87B25">
        <w:rPr>
          <w:rFonts w:ascii="Cambria" w:hAnsi="Cambria"/>
          <w:noProof/>
        </w:rPr>
        <w:t>: 505-511.</w:t>
      </w:r>
    </w:p>
    <w:p w:rsidR="00FD503C" w:rsidRPr="00B87B25" w:rsidRDefault="00FD503C" w:rsidP="00B87B25">
      <w:pPr>
        <w:rPr>
          <w:rFonts w:ascii="Cambria" w:hAnsi="Cambria"/>
          <w:noProof/>
        </w:rPr>
      </w:pPr>
      <w:r w:rsidRPr="00B87B25">
        <w:rPr>
          <w:rFonts w:ascii="Cambria" w:hAnsi="Cambria"/>
          <w:noProof/>
        </w:rPr>
        <w:t xml:space="preserve">Jabara, CB, Jones, CD, Roach, J, Anderson, JA, Swanstrom, R (2011) Accurate sampling and deep sequencing of the HIV-1 protease gene using a Primer ID. </w:t>
      </w:r>
      <w:r w:rsidRPr="00B87B25">
        <w:rPr>
          <w:rFonts w:ascii="Cambria" w:hAnsi="Cambria"/>
          <w:i/>
          <w:noProof/>
        </w:rPr>
        <w:t>Proc Natl Acad Sci U S A</w:t>
      </w:r>
      <w:r w:rsidRPr="00B87B25">
        <w:rPr>
          <w:rFonts w:ascii="Cambria" w:hAnsi="Cambria"/>
          <w:noProof/>
        </w:rPr>
        <w:t xml:space="preserve"> </w:t>
      </w:r>
      <w:r w:rsidRPr="00B87B25">
        <w:rPr>
          <w:rFonts w:ascii="Cambria" w:hAnsi="Cambria"/>
          <w:b/>
          <w:noProof/>
        </w:rPr>
        <w:t>108</w:t>
      </w:r>
      <w:r w:rsidRPr="00B87B25">
        <w:rPr>
          <w:rFonts w:ascii="Cambria" w:hAnsi="Cambria"/>
          <w:noProof/>
        </w:rPr>
        <w:t>: 20166-20171.</w:t>
      </w:r>
    </w:p>
    <w:p w:rsidR="00FD503C" w:rsidRPr="00B87B25" w:rsidRDefault="00FD503C" w:rsidP="00B87B25">
      <w:pPr>
        <w:rPr>
          <w:rFonts w:ascii="Cambria" w:hAnsi="Cambria"/>
          <w:noProof/>
        </w:rPr>
      </w:pPr>
      <w:r w:rsidRPr="00B87B25">
        <w:rPr>
          <w:rFonts w:ascii="Cambria" w:hAnsi="Cambria"/>
          <w:noProof/>
        </w:rPr>
        <w:t xml:space="preserve">Judo, MS, Wedel, AB, Wilson, C (1998) Stimulation and suppression of PCR-mediated recombination. </w:t>
      </w:r>
      <w:r w:rsidRPr="00B87B25">
        <w:rPr>
          <w:rFonts w:ascii="Cambria" w:hAnsi="Cambria"/>
          <w:i/>
          <w:noProof/>
        </w:rPr>
        <w:t>Nucleic Acids Res</w:t>
      </w:r>
      <w:r w:rsidRPr="00B87B25">
        <w:rPr>
          <w:rFonts w:ascii="Cambria" w:hAnsi="Cambria"/>
          <w:noProof/>
        </w:rPr>
        <w:t xml:space="preserve"> </w:t>
      </w:r>
      <w:r w:rsidRPr="00B87B25">
        <w:rPr>
          <w:rFonts w:ascii="Cambria" w:hAnsi="Cambria"/>
          <w:b/>
          <w:noProof/>
        </w:rPr>
        <w:t>26</w:t>
      </w:r>
      <w:r w:rsidRPr="00B87B25">
        <w:rPr>
          <w:rFonts w:ascii="Cambria" w:hAnsi="Cambria"/>
          <w:noProof/>
        </w:rPr>
        <w:t>: 1819-1825.</w:t>
      </w:r>
    </w:p>
    <w:p w:rsidR="00FD503C" w:rsidRPr="00B87B25" w:rsidRDefault="00FD503C" w:rsidP="00B87B25">
      <w:pPr>
        <w:rPr>
          <w:rFonts w:ascii="Cambria" w:hAnsi="Cambria"/>
          <w:noProof/>
        </w:rPr>
      </w:pPr>
      <w:r w:rsidRPr="00B87B25">
        <w:rPr>
          <w:rFonts w:ascii="Cambria" w:hAnsi="Cambria"/>
          <w:noProof/>
        </w:rPr>
        <w:t xml:space="preserve">Kanagawa, T (2003) Bias and artifacts in multitemplate polymerase chain reactions (PCR). </w:t>
      </w:r>
      <w:r w:rsidRPr="00B87B25">
        <w:rPr>
          <w:rFonts w:ascii="Cambria" w:hAnsi="Cambria"/>
          <w:i/>
          <w:noProof/>
        </w:rPr>
        <w:t>J Biosci Bioeng</w:t>
      </w:r>
      <w:r w:rsidRPr="00B87B25">
        <w:rPr>
          <w:rFonts w:ascii="Cambria" w:hAnsi="Cambria"/>
          <w:noProof/>
        </w:rPr>
        <w:t xml:space="preserve"> </w:t>
      </w:r>
      <w:r w:rsidRPr="00B87B25">
        <w:rPr>
          <w:rFonts w:ascii="Cambria" w:hAnsi="Cambria"/>
          <w:b/>
          <w:noProof/>
        </w:rPr>
        <w:t>96</w:t>
      </w:r>
      <w:r w:rsidRPr="00B87B25">
        <w:rPr>
          <w:rFonts w:ascii="Cambria" w:hAnsi="Cambria"/>
          <w:noProof/>
        </w:rPr>
        <w:t>: 317-323.</w:t>
      </w:r>
    </w:p>
    <w:p w:rsidR="00FD503C" w:rsidRPr="00B87B25" w:rsidRDefault="00FD503C" w:rsidP="00B87B25">
      <w:pPr>
        <w:rPr>
          <w:rFonts w:ascii="Cambria" w:hAnsi="Cambria"/>
          <w:noProof/>
        </w:rPr>
      </w:pPr>
      <w:r w:rsidRPr="00B87B25">
        <w:rPr>
          <w:rFonts w:ascii="Cambria" w:hAnsi="Cambria"/>
          <w:noProof/>
        </w:rPr>
        <w:t xml:space="preserve">Katoh, K, Kuma, K, Toh, H, Miyata, T (2005) MAFFT version 5: improvement in accuracy of multiple sequence alignment. </w:t>
      </w:r>
      <w:r w:rsidRPr="00B87B25">
        <w:rPr>
          <w:rFonts w:ascii="Cambria" w:hAnsi="Cambria"/>
          <w:i/>
          <w:noProof/>
        </w:rPr>
        <w:t>Nucleic Acids Res</w:t>
      </w:r>
      <w:r w:rsidRPr="00B87B25">
        <w:rPr>
          <w:rFonts w:ascii="Cambria" w:hAnsi="Cambria"/>
          <w:noProof/>
        </w:rPr>
        <w:t xml:space="preserve"> </w:t>
      </w:r>
      <w:r w:rsidRPr="00B87B25">
        <w:rPr>
          <w:rFonts w:ascii="Cambria" w:hAnsi="Cambria"/>
          <w:b/>
          <w:noProof/>
        </w:rPr>
        <w:t>33</w:t>
      </w:r>
      <w:r w:rsidRPr="00B87B25">
        <w:rPr>
          <w:rFonts w:ascii="Cambria" w:hAnsi="Cambria"/>
          <w:noProof/>
        </w:rPr>
        <w:t>: 511-518.</w:t>
      </w:r>
    </w:p>
    <w:p w:rsidR="00FD503C" w:rsidRPr="00B87B25" w:rsidRDefault="00FD503C" w:rsidP="00B87B25">
      <w:pPr>
        <w:rPr>
          <w:rFonts w:ascii="Cambria" w:hAnsi="Cambria"/>
          <w:noProof/>
        </w:rPr>
      </w:pPr>
      <w:r w:rsidRPr="00B87B25">
        <w:rPr>
          <w:rFonts w:ascii="Cambria" w:hAnsi="Cambria"/>
          <w:noProof/>
        </w:rPr>
        <w:t xml:space="preserve">Katoh, K, Misawa, K, Kuma, K, Miyata, T (2002) MAFFT: a novel method for rapid multiple sequence alignment based on fast Fourier transform. </w:t>
      </w:r>
      <w:r w:rsidRPr="00B87B25">
        <w:rPr>
          <w:rFonts w:ascii="Cambria" w:hAnsi="Cambria"/>
          <w:i/>
          <w:noProof/>
        </w:rPr>
        <w:t>Nucleic Acids Res</w:t>
      </w:r>
      <w:r w:rsidRPr="00B87B25">
        <w:rPr>
          <w:rFonts w:ascii="Cambria" w:hAnsi="Cambria"/>
          <w:noProof/>
        </w:rPr>
        <w:t xml:space="preserve"> </w:t>
      </w:r>
      <w:r w:rsidRPr="00B87B25">
        <w:rPr>
          <w:rFonts w:ascii="Cambria" w:hAnsi="Cambria"/>
          <w:b/>
          <w:noProof/>
        </w:rPr>
        <w:t>30</w:t>
      </w:r>
      <w:r w:rsidRPr="00B87B25">
        <w:rPr>
          <w:rFonts w:ascii="Cambria" w:hAnsi="Cambria"/>
          <w:noProof/>
        </w:rPr>
        <w:t>: 3059-3066.</w:t>
      </w:r>
    </w:p>
    <w:p w:rsidR="00FD503C" w:rsidRPr="00B87B25" w:rsidRDefault="00FD503C" w:rsidP="00B87B25">
      <w:pPr>
        <w:rPr>
          <w:rFonts w:ascii="Cambria" w:hAnsi="Cambria"/>
          <w:noProof/>
        </w:rPr>
      </w:pPr>
      <w:r w:rsidRPr="00B87B25">
        <w:rPr>
          <w:rFonts w:ascii="Cambria" w:hAnsi="Cambria"/>
          <w:noProof/>
        </w:rPr>
        <w:t xml:space="preserve">Katoh, K, Toh, H (2008) Recent developments in the MAFFT multiple sequence alignment program. </w:t>
      </w:r>
      <w:r w:rsidRPr="00B87B25">
        <w:rPr>
          <w:rFonts w:ascii="Cambria" w:hAnsi="Cambria"/>
          <w:i/>
          <w:noProof/>
        </w:rPr>
        <w:t>Brief Bioinform</w:t>
      </w:r>
      <w:r w:rsidRPr="00B87B25">
        <w:rPr>
          <w:rFonts w:ascii="Cambria" w:hAnsi="Cambria"/>
          <w:noProof/>
        </w:rPr>
        <w:t xml:space="preserve"> </w:t>
      </w:r>
      <w:r w:rsidRPr="00B87B25">
        <w:rPr>
          <w:rFonts w:ascii="Cambria" w:hAnsi="Cambria"/>
          <w:b/>
          <w:noProof/>
        </w:rPr>
        <w:t>9</w:t>
      </w:r>
      <w:r w:rsidRPr="00B87B25">
        <w:rPr>
          <w:rFonts w:ascii="Cambria" w:hAnsi="Cambria"/>
          <w:noProof/>
        </w:rPr>
        <w:t>: 286-298.</w:t>
      </w:r>
    </w:p>
    <w:p w:rsidR="00FD503C" w:rsidRPr="00B87B25" w:rsidRDefault="00FD503C" w:rsidP="00B87B25">
      <w:pPr>
        <w:rPr>
          <w:rFonts w:ascii="Cambria" w:hAnsi="Cambria"/>
          <w:noProof/>
        </w:rPr>
      </w:pPr>
      <w:r w:rsidRPr="00B87B25">
        <w:rPr>
          <w:rFonts w:ascii="Cambria" w:hAnsi="Cambria"/>
          <w:noProof/>
        </w:rPr>
        <w:t xml:space="preserve">Katoh, K, Toh, H (2010) Parallelization of the MAFFT multiple sequence alignment program. </w:t>
      </w:r>
      <w:r w:rsidRPr="00B87B25">
        <w:rPr>
          <w:rFonts w:ascii="Cambria" w:hAnsi="Cambria"/>
          <w:i/>
          <w:noProof/>
        </w:rPr>
        <w:t>Bioinformatics</w:t>
      </w:r>
      <w:r w:rsidRPr="00B87B25">
        <w:rPr>
          <w:rFonts w:ascii="Cambria" w:hAnsi="Cambria"/>
          <w:noProof/>
        </w:rPr>
        <w:t xml:space="preserve"> </w:t>
      </w:r>
      <w:r w:rsidRPr="00B87B25">
        <w:rPr>
          <w:rFonts w:ascii="Cambria" w:hAnsi="Cambria"/>
          <w:b/>
          <w:noProof/>
        </w:rPr>
        <w:t>26</w:t>
      </w:r>
      <w:r w:rsidRPr="00B87B25">
        <w:rPr>
          <w:rFonts w:ascii="Cambria" w:hAnsi="Cambria"/>
          <w:noProof/>
        </w:rPr>
        <w:t>: 1899-1900.</w:t>
      </w:r>
    </w:p>
    <w:p w:rsidR="00FD503C" w:rsidRPr="00B87B25" w:rsidRDefault="00FD503C" w:rsidP="00B87B25">
      <w:pPr>
        <w:rPr>
          <w:rFonts w:ascii="Cambria" w:hAnsi="Cambria"/>
          <w:noProof/>
        </w:rPr>
      </w:pPr>
      <w:r w:rsidRPr="00B87B25">
        <w:rPr>
          <w:rFonts w:ascii="Cambria" w:hAnsi="Cambria"/>
          <w:noProof/>
        </w:rPr>
        <w:t xml:space="preserve">Kunin, V, Engelbrektson, A, Ochman, H, Hugenholtz, P (2009) Wrinkles in the rare biosphere: pyrosequencing errors can lead to artificial inflation of diversity estimates. </w:t>
      </w:r>
      <w:r w:rsidRPr="00B87B25">
        <w:rPr>
          <w:rFonts w:ascii="Cambria" w:hAnsi="Cambria"/>
          <w:i/>
          <w:noProof/>
        </w:rPr>
        <w:t>Environ Microbiol</w:t>
      </w:r>
      <w:r w:rsidRPr="00B87B25">
        <w:rPr>
          <w:rFonts w:ascii="Cambria" w:hAnsi="Cambria"/>
          <w:noProof/>
        </w:rPr>
        <w:t xml:space="preserve"> </w:t>
      </w:r>
      <w:r w:rsidRPr="00B87B25">
        <w:rPr>
          <w:rFonts w:ascii="Cambria" w:hAnsi="Cambria"/>
          <w:b/>
          <w:noProof/>
        </w:rPr>
        <w:t>12</w:t>
      </w:r>
      <w:r w:rsidRPr="00B87B25">
        <w:rPr>
          <w:rFonts w:ascii="Cambria" w:hAnsi="Cambria"/>
          <w:noProof/>
        </w:rPr>
        <w:t>: 118-123.</w:t>
      </w:r>
    </w:p>
    <w:p w:rsidR="00FD503C" w:rsidRPr="00B87B25" w:rsidRDefault="00FD503C" w:rsidP="00B87B25">
      <w:pPr>
        <w:rPr>
          <w:rFonts w:ascii="Cambria" w:hAnsi="Cambria"/>
          <w:noProof/>
        </w:rPr>
      </w:pPr>
      <w:r w:rsidRPr="00B87B25">
        <w:rPr>
          <w:rFonts w:ascii="Cambria" w:hAnsi="Cambria"/>
          <w:noProof/>
        </w:rPr>
        <w:t xml:space="preserve">Liu, SL, Rodrigo, AG, Shankarappa, R, Learn, GH, Hsu, L, Davidov, O, Zhao, LP, Mullins, JI (1996) HIV quasispecies and resampling. </w:t>
      </w:r>
      <w:r w:rsidRPr="00B87B25">
        <w:rPr>
          <w:rFonts w:ascii="Cambria" w:hAnsi="Cambria"/>
          <w:i/>
          <w:noProof/>
        </w:rPr>
        <w:t>Science</w:t>
      </w:r>
      <w:r w:rsidRPr="00B87B25">
        <w:rPr>
          <w:rFonts w:ascii="Cambria" w:hAnsi="Cambria"/>
          <w:noProof/>
        </w:rPr>
        <w:t xml:space="preserve"> </w:t>
      </w:r>
      <w:r w:rsidRPr="00B87B25">
        <w:rPr>
          <w:rFonts w:ascii="Cambria" w:hAnsi="Cambria"/>
          <w:b/>
          <w:noProof/>
        </w:rPr>
        <w:t>273</w:t>
      </w:r>
      <w:r w:rsidRPr="00B87B25">
        <w:rPr>
          <w:rFonts w:ascii="Cambria" w:hAnsi="Cambria"/>
          <w:noProof/>
        </w:rPr>
        <w:t>: 415-416.</w:t>
      </w:r>
    </w:p>
    <w:p w:rsidR="00FD503C" w:rsidRPr="00B87B25" w:rsidRDefault="00FD503C" w:rsidP="00B87B25">
      <w:pPr>
        <w:rPr>
          <w:rFonts w:ascii="Cambria" w:hAnsi="Cambria"/>
          <w:noProof/>
        </w:rPr>
      </w:pPr>
      <w:r w:rsidRPr="00B87B25">
        <w:rPr>
          <w:rFonts w:ascii="Cambria" w:hAnsi="Cambria"/>
          <w:noProof/>
        </w:rPr>
        <w:t xml:space="preserve">Metzker, ML (2009) Sequencing technologies — the next generation. </w:t>
      </w:r>
      <w:r w:rsidRPr="00B87B25">
        <w:rPr>
          <w:rFonts w:ascii="Cambria" w:hAnsi="Cambria"/>
          <w:i/>
          <w:noProof/>
        </w:rPr>
        <w:t>Nature Reviews Genetics</w:t>
      </w:r>
      <w:r w:rsidRPr="00B87B25">
        <w:rPr>
          <w:rFonts w:ascii="Cambria" w:hAnsi="Cambria"/>
          <w:noProof/>
        </w:rPr>
        <w:t xml:space="preserve"> </w:t>
      </w:r>
      <w:r w:rsidRPr="00B87B25">
        <w:rPr>
          <w:rFonts w:ascii="Cambria" w:hAnsi="Cambria"/>
          <w:b/>
          <w:noProof/>
        </w:rPr>
        <w:t>11</w:t>
      </w:r>
      <w:r w:rsidRPr="00B87B25">
        <w:rPr>
          <w:rFonts w:ascii="Cambria" w:hAnsi="Cambria"/>
          <w:noProof/>
        </w:rPr>
        <w:t>: 31-46.</w:t>
      </w:r>
    </w:p>
    <w:p w:rsidR="00FD503C" w:rsidRPr="00B87B25" w:rsidRDefault="00FD503C" w:rsidP="00B87B25">
      <w:pPr>
        <w:rPr>
          <w:rFonts w:ascii="Cambria" w:hAnsi="Cambria"/>
          <w:noProof/>
        </w:rPr>
      </w:pPr>
      <w:r w:rsidRPr="00B87B25">
        <w:rPr>
          <w:rFonts w:ascii="Cambria" w:hAnsi="Cambria"/>
          <w:noProof/>
        </w:rPr>
        <w:t xml:space="preserve">Meyerhans, A, Vartanian, JP, Wain-Hobson, S (1990) DNA recombination during PCR. </w:t>
      </w:r>
      <w:r w:rsidRPr="00B87B25">
        <w:rPr>
          <w:rFonts w:ascii="Cambria" w:hAnsi="Cambria"/>
          <w:i/>
          <w:noProof/>
        </w:rPr>
        <w:t>Nucleic Acids Res</w:t>
      </w:r>
      <w:r w:rsidRPr="00B87B25">
        <w:rPr>
          <w:rFonts w:ascii="Cambria" w:hAnsi="Cambria"/>
          <w:noProof/>
        </w:rPr>
        <w:t xml:space="preserve"> </w:t>
      </w:r>
      <w:r w:rsidRPr="00B87B25">
        <w:rPr>
          <w:rFonts w:ascii="Cambria" w:hAnsi="Cambria"/>
          <w:b/>
          <w:noProof/>
        </w:rPr>
        <w:t>18</w:t>
      </w:r>
      <w:r w:rsidRPr="00B87B25">
        <w:rPr>
          <w:rFonts w:ascii="Cambria" w:hAnsi="Cambria"/>
          <w:noProof/>
        </w:rPr>
        <w:t>: 1687-1691.</w:t>
      </w:r>
    </w:p>
    <w:p w:rsidR="00FD503C" w:rsidRPr="00B87B25" w:rsidRDefault="00FD503C" w:rsidP="00B87B25">
      <w:pPr>
        <w:rPr>
          <w:rFonts w:ascii="Cambria" w:hAnsi="Cambria"/>
          <w:noProof/>
        </w:rPr>
      </w:pPr>
      <w:r w:rsidRPr="00B87B25">
        <w:rPr>
          <w:rFonts w:ascii="Cambria" w:hAnsi="Cambria"/>
          <w:noProof/>
        </w:rPr>
        <w:t xml:space="preserve">Mitsuya, Y, Varghese, V, Wang, C, Liu, TF, Holmes, SP, Jayakumar, P, Gharizadeh, B, Ronaghi, M, Klein, D, Fessel, WJ, Shafer, RW (2008) Minority human immunodeficiency virus type 1 variants in antiretroviral-naive persons with reverse transcriptase codon 215 revertant mutations. </w:t>
      </w:r>
      <w:r w:rsidRPr="00B87B25">
        <w:rPr>
          <w:rFonts w:ascii="Cambria" w:hAnsi="Cambria"/>
          <w:i/>
          <w:noProof/>
        </w:rPr>
        <w:t>J Virol</w:t>
      </w:r>
      <w:r w:rsidRPr="00B87B25">
        <w:rPr>
          <w:rFonts w:ascii="Cambria" w:hAnsi="Cambria"/>
          <w:noProof/>
        </w:rPr>
        <w:t xml:space="preserve"> </w:t>
      </w:r>
      <w:r w:rsidRPr="00B87B25">
        <w:rPr>
          <w:rFonts w:ascii="Cambria" w:hAnsi="Cambria"/>
          <w:b/>
          <w:noProof/>
        </w:rPr>
        <w:t>82</w:t>
      </w:r>
      <w:r w:rsidRPr="00B87B25">
        <w:rPr>
          <w:rFonts w:ascii="Cambria" w:hAnsi="Cambria"/>
          <w:noProof/>
        </w:rPr>
        <w:t>: 10747-10755.</w:t>
      </w:r>
    </w:p>
    <w:p w:rsidR="00FD503C" w:rsidRPr="00B87B25" w:rsidRDefault="00FD503C" w:rsidP="00B87B25">
      <w:pPr>
        <w:rPr>
          <w:rFonts w:ascii="Cambria" w:hAnsi="Cambria"/>
          <w:noProof/>
        </w:rPr>
      </w:pPr>
      <w:r w:rsidRPr="00B87B25">
        <w:rPr>
          <w:rFonts w:ascii="Cambria" w:hAnsi="Cambria"/>
          <w:noProof/>
        </w:rPr>
        <w:t xml:space="preserve">Polz, MF, Cavanaugh, CM (1998) Bias in template-to-product ratios in multitemplate PCR. </w:t>
      </w:r>
      <w:r w:rsidRPr="00B87B25">
        <w:rPr>
          <w:rFonts w:ascii="Cambria" w:hAnsi="Cambria"/>
          <w:i/>
          <w:noProof/>
        </w:rPr>
        <w:t>Appl Environ Microbiol</w:t>
      </w:r>
      <w:r w:rsidRPr="00B87B25">
        <w:rPr>
          <w:rFonts w:ascii="Cambria" w:hAnsi="Cambria"/>
          <w:noProof/>
        </w:rPr>
        <w:t xml:space="preserve"> </w:t>
      </w:r>
      <w:r w:rsidRPr="00B87B25">
        <w:rPr>
          <w:rFonts w:ascii="Cambria" w:hAnsi="Cambria"/>
          <w:b/>
          <w:noProof/>
        </w:rPr>
        <w:t>64</w:t>
      </w:r>
      <w:r w:rsidRPr="00B87B25">
        <w:rPr>
          <w:rFonts w:ascii="Cambria" w:hAnsi="Cambria"/>
          <w:noProof/>
        </w:rPr>
        <w:t>: 3724-3730.</w:t>
      </w:r>
    </w:p>
    <w:p w:rsidR="00FD503C" w:rsidRPr="00B87B25" w:rsidRDefault="00FD503C" w:rsidP="00B87B25">
      <w:pPr>
        <w:rPr>
          <w:rFonts w:ascii="Cambria" w:hAnsi="Cambria"/>
          <w:noProof/>
        </w:rPr>
      </w:pPr>
      <w:r w:rsidRPr="00B87B25">
        <w:rPr>
          <w:rFonts w:ascii="Cambria" w:hAnsi="Cambria"/>
          <w:noProof/>
        </w:rPr>
        <w:t xml:space="preserve">Rozera, G, Abbate, I, Bruselles, A, Vlassi, C, D'Offizi, G, Narciso, P, Chillemi, G, Prosperi, M, Ippolito, G, Capobianchi, MR (2009) Massively parallel pyrosequencing highlights minority variants in the HIV-1 env quasispecies deriving from lymphomonocyte sub-populations. </w:t>
      </w:r>
      <w:r w:rsidRPr="00B87B25">
        <w:rPr>
          <w:rFonts w:ascii="Cambria" w:hAnsi="Cambria"/>
          <w:i/>
          <w:noProof/>
        </w:rPr>
        <w:t>Retrovirology</w:t>
      </w:r>
      <w:r w:rsidRPr="00B87B25">
        <w:rPr>
          <w:rFonts w:ascii="Cambria" w:hAnsi="Cambria"/>
          <w:noProof/>
        </w:rPr>
        <w:t xml:space="preserve"> </w:t>
      </w:r>
      <w:r w:rsidRPr="00B87B25">
        <w:rPr>
          <w:rFonts w:ascii="Cambria" w:hAnsi="Cambria"/>
          <w:b/>
          <w:noProof/>
        </w:rPr>
        <w:t>6</w:t>
      </w:r>
      <w:r w:rsidRPr="00B87B25">
        <w:rPr>
          <w:rFonts w:ascii="Cambria" w:hAnsi="Cambria"/>
          <w:noProof/>
        </w:rPr>
        <w:t>: 15.</w:t>
      </w:r>
    </w:p>
    <w:p w:rsidR="00FD503C" w:rsidRPr="00B87B25" w:rsidRDefault="00FD503C" w:rsidP="00B87B25">
      <w:pPr>
        <w:rPr>
          <w:rFonts w:ascii="Cambria" w:hAnsi="Cambria"/>
          <w:noProof/>
        </w:rPr>
      </w:pPr>
      <w:r w:rsidRPr="00B87B25">
        <w:rPr>
          <w:rFonts w:ascii="Cambria" w:hAnsi="Cambria"/>
          <w:noProof/>
        </w:rPr>
        <w:t xml:space="preserve">Salazar-Gonzalez, JF, Salazar, MG, Keele, BF, Learn, GH, Giorgi, EE, Li, H, Decker, JM, Wang, S, Baalwa, J, Kraus, MH, Parrish, NF, Shaw, KS, Guffey, MB, Bar, KJ, Davis, KL, Ochsenbauer-Jambor, C, Kappes, JC, Saag, MS, Cohen, MS, Mulenga, J, Derdeyn, CA, Allen, S, Hunter, E, Markowitz, M, Hraber, P, Perelson, AS, Bhattacharya, T, Haynes, BF, Korber, BT, Hahn, BH, Shaw, GM (2009) Genetic identity, biological phenotype, and evolutionary pathways of transmitted/founder viruses in acute and early HIV-1 infection. </w:t>
      </w:r>
      <w:r w:rsidRPr="00B87B25">
        <w:rPr>
          <w:rFonts w:ascii="Cambria" w:hAnsi="Cambria"/>
          <w:i/>
          <w:noProof/>
        </w:rPr>
        <w:t>J Exp Med</w:t>
      </w:r>
      <w:r w:rsidRPr="00B87B25">
        <w:rPr>
          <w:rFonts w:ascii="Cambria" w:hAnsi="Cambria"/>
          <w:noProof/>
        </w:rPr>
        <w:t xml:space="preserve"> </w:t>
      </w:r>
      <w:r w:rsidRPr="00B87B25">
        <w:rPr>
          <w:rFonts w:ascii="Cambria" w:hAnsi="Cambria"/>
          <w:b/>
          <w:noProof/>
        </w:rPr>
        <w:t>206</w:t>
      </w:r>
      <w:r w:rsidRPr="00B87B25">
        <w:rPr>
          <w:rFonts w:ascii="Cambria" w:hAnsi="Cambria"/>
          <w:noProof/>
        </w:rPr>
        <w:t>: 1273-1289.</w:t>
      </w:r>
    </w:p>
    <w:p w:rsidR="00FD503C" w:rsidRPr="00B87B25" w:rsidRDefault="00FD503C" w:rsidP="00B87B25">
      <w:pPr>
        <w:rPr>
          <w:rFonts w:ascii="Cambria" w:hAnsi="Cambria"/>
          <w:noProof/>
        </w:rPr>
      </w:pPr>
      <w:r w:rsidRPr="00B87B25">
        <w:rPr>
          <w:rFonts w:ascii="Cambria" w:hAnsi="Cambria"/>
          <w:noProof/>
        </w:rPr>
        <w:t xml:space="preserve">Sheward, DJ, Murrell, B, Williamson, C (2012) Degenerate Primer IDs and the birthday problem. </w:t>
      </w:r>
      <w:r w:rsidRPr="00B87B25">
        <w:rPr>
          <w:rFonts w:ascii="Cambria" w:hAnsi="Cambria"/>
          <w:i/>
          <w:noProof/>
        </w:rPr>
        <w:t>Proc Natl Acad Sci U S A</w:t>
      </w:r>
      <w:r w:rsidRPr="00B87B25">
        <w:rPr>
          <w:rFonts w:ascii="Cambria" w:hAnsi="Cambria"/>
          <w:noProof/>
        </w:rPr>
        <w:t xml:space="preserve"> </w:t>
      </w:r>
      <w:r w:rsidRPr="00B87B25">
        <w:rPr>
          <w:rFonts w:ascii="Cambria" w:hAnsi="Cambria"/>
          <w:b/>
          <w:noProof/>
        </w:rPr>
        <w:t>109</w:t>
      </w:r>
      <w:r w:rsidRPr="00B87B25">
        <w:rPr>
          <w:rFonts w:ascii="Cambria" w:hAnsi="Cambria"/>
          <w:noProof/>
        </w:rPr>
        <w:t>: E1330; author reply E1331.</w:t>
      </w:r>
    </w:p>
    <w:p w:rsidR="00FD503C" w:rsidRPr="00B87B25" w:rsidRDefault="00FD503C" w:rsidP="00B87B25">
      <w:pPr>
        <w:rPr>
          <w:rFonts w:ascii="Cambria" w:hAnsi="Cambria"/>
          <w:noProof/>
        </w:rPr>
      </w:pPr>
      <w:r w:rsidRPr="00B87B25">
        <w:rPr>
          <w:rFonts w:ascii="Cambria" w:hAnsi="Cambria"/>
          <w:noProof/>
        </w:rPr>
        <w:t xml:space="preserve">Sipos, R, Szekely, AJ, Palatinszky, M, Revesz, S, Marialigeti, K, Nikolausz, M (2007) Effect of primer mismatch, annealing temperature and PCR cycle number on 16S rRNA gene-targetting bacterial community analysis. </w:t>
      </w:r>
      <w:r w:rsidRPr="00B87B25">
        <w:rPr>
          <w:rFonts w:ascii="Cambria" w:hAnsi="Cambria"/>
          <w:i/>
          <w:noProof/>
        </w:rPr>
        <w:t>FEMS Microbiol Ecol</w:t>
      </w:r>
      <w:r w:rsidRPr="00B87B25">
        <w:rPr>
          <w:rFonts w:ascii="Cambria" w:hAnsi="Cambria"/>
          <w:noProof/>
        </w:rPr>
        <w:t xml:space="preserve"> </w:t>
      </w:r>
      <w:r w:rsidRPr="00B87B25">
        <w:rPr>
          <w:rFonts w:ascii="Cambria" w:hAnsi="Cambria"/>
          <w:b/>
          <w:noProof/>
        </w:rPr>
        <w:t>60</w:t>
      </w:r>
      <w:r w:rsidRPr="00B87B25">
        <w:rPr>
          <w:rFonts w:ascii="Cambria" w:hAnsi="Cambria"/>
          <w:noProof/>
        </w:rPr>
        <w:t>: 341-350.</w:t>
      </w:r>
    </w:p>
    <w:p w:rsidR="00FD503C" w:rsidRPr="00B87B25" w:rsidRDefault="00FD503C" w:rsidP="00B87B25">
      <w:pPr>
        <w:rPr>
          <w:rFonts w:ascii="Cambria" w:hAnsi="Cambria"/>
          <w:noProof/>
        </w:rPr>
      </w:pPr>
      <w:r w:rsidRPr="00B87B25">
        <w:rPr>
          <w:rFonts w:ascii="Cambria" w:hAnsi="Cambria"/>
          <w:noProof/>
        </w:rPr>
        <w:t xml:space="preserve">Storhoff, JJ, Lucas, AD, Garimella, V, Bao, YP, Muller, UR (2004) Homogeneous detection of unamplified genomic DNA sequences based on colorimetric scatter of gold nanoparticle probes. </w:t>
      </w:r>
      <w:r w:rsidRPr="00B87B25">
        <w:rPr>
          <w:rFonts w:ascii="Cambria" w:hAnsi="Cambria"/>
          <w:i/>
          <w:noProof/>
        </w:rPr>
        <w:t>Nat Biotechnol</w:t>
      </w:r>
      <w:r w:rsidRPr="00B87B25">
        <w:rPr>
          <w:rFonts w:ascii="Cambria" w:hAnsi="Cambria"/>
          <w:noProof/>
        </w:rPr>
        <w:t xml:space="preserve"> </w:t>
      </w:r>
      <w:r w:rsidRPr="00B87B25">
        <w:rPr>
          <w:rFonts w:ascii="Cambria" w:hAnsi="Cambria"/>
          <w:b/>
          <w:noProof/>
        </w:rPr>
        <w:t>22</w:t>
      </w:r>
      <w:r w:rsidRPr="00B87B25">
        <w:rPr>
          <w:rFonts w:ascii="Cambria" w:hAnsi="Cambria"/>
          <w:noProof/>
        </w:rPr>
        <w:t>: 883-887.</w:t>
      </w:r>
    </w:p>
    <w:p w:rsidR="00FD503C" w:rsidRPr="00B87B25" w:rsidRDefault="00FD503C" w:rsidP="00B87B25">
      <w:pPr>
        <w:rPr>
          <w:rFonts w:ascii="Cambria" w:hAnsi="Cambria"/>
          <w:noProof/>
        </w:rPr>
      </w:pPr>
      <w:r w:rsidRPr="00B87B25">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B87B25">
        <w:rPr>
          <w:rFonts w:ascii="Cambria" w:hAnsi="Cambria"/>
          <w:i/>
          <w:noProof/>
        </w:rPr>
        <w:t>J Acquir Immune Defic Syndr</w:t>
      </w:r>
      <w:r w:rsidRPr="00B87B25">
        <w:rPr>
          <w:rFonts w:ascii="Cambria" w:hAnsi="Cambria"/>
          <w:noProof/>
        </w:rPr>
        <w:t xml:space="preserve"> </w:t>
      </w:r>
      <w:r w:rsidRPr="00B87B25">
        <w:rPr>
          <w:rFonts w:ascii="Cambria" w:hAnsi="Cambria"/>
          <w:b/>
          <w:noProof/>
        </w:rPr>
        <w:t>52</w:t>
      </w:r>
      <w:r w:rsidRPr="00B87B25">
        <w:rPr>
          <w:rFonts w:ascii="Cambria" w:hAnsi="Cambria"/>
          <w:noProof/>
        </w:rPr>
        <w:t>: 309-315.</w:t>
      </w:r>
    </w:p>
    <w:p w:rsidR="00FD503C" w:rsidRPr="00B87B25" w:rsidRDefault="00FD503C" w:rsidP="00B87B25">
      <w:pPr>
        <w:rPr>
          <w:rFonts w:ascii="Cambria" w:hAnsi="Cambria"/>
          <w:noProof/>
        </w:rPr>
      </w:pPr>
      <w:r w:rsidRPr="00B87B25">
        <w:rPr>
          <w:rFonts w:ascii="Cambria" w:hAnsi="Cambria"/>
          <w:noProof/>
        </w:rPr>
        <w:t xml:space="preserve">Wang, C, Mitsuya, Y, Gharizadeh, B, Ronaghi, M, Shafer, RW (2007) Characterization of mutation spectra with ultra-deep pyrosequencing: application to HIV-1 drug resistance. </w:t>
      </w:r>
      <w:r w:rsidRPr="00B87B25">
        <w:rPr>
          <w:rFonts w:ascii="Cambria" w:hAnsi="Cambria"/>
          <w:i/>
          <w:noProof/>
        </w:rPr>
        <w:t>Genome Res</w:t>
      </w:r>
      <w:r w:rsidRPr="00B87B25">
        <w:rPr>
          <w:rFonts w:ascii="Cambria" w:hAnsi="Cambria"/>
          <w:noProof/>
        </w:rPr>
        <w:t xml:space="preserve"> </w:t>
      </w:r>
      <w:r w:rsidRPr="00B87B25">
        <w:rPr>
          <w:rFonts w:ascii="Cambria" w:hAnsi="Cambria"/>
          <w:b/>
          <w:noProof/>
        </w:rPr>
        <w:t>17</w:t>
      </w:r>
      <w:r w:rsidRPr="00B87B25">
        <w:rPr>
          <w:rFonts w:ascii="Cambria" w:hAnsi="Cambria"/>
          <w:noProof/>
        </w:rPr>
        <w:t>: 1195-1201.</w:t>
      </w:r>
    </w:p>
    <w:p w:rsidR="00FD503C" w:rsidRPr="00B87B25" w:rsidRDefault="00FD503C" w:rsidP="00B87B25">
      <w:pPr>
        <w:rPr>
          <w:rFonts w:ascii="Cambria" w:hAnsi="Cambria"/>
          <w:noProof/>
        </w:rPr>
      </w:pPr>
      <w:r w:rsidRPr="00B87B25">
        <w:rPr>
          <w:rFonts w:ascii="Cambria" w:hAnsi="Cambria"/>
          <w:noProof/>
        </w:rPr>
        <w:t xml:space="preserve">Wu, DY, Ugozzoli, L, Pal, BK, Qian, J, Wallace, RB (1991) The effect of temperature and oligonucleotide primer length on the specificity and efficiency of amplification by the polymerase chain reaction. </w:t>
      </w:r>
      <w:r w:rsidRPr="00B87B25">
        <w:rPr>
          <w:rFonts w:ascii="Cambria" w:hAnsi="Cambria"/>
          <w:i/>
          <w:noProof/>
        </w:rPr>
        <w:t>DNA Cell Biol</w:t>
      </w:r>
      <w:r w:rsidRPr="00B87B25">
        <w:rPr>
          <w:rFonts w:ascii="Cambria" w:hAnsi="Cambria"/>
          <w:noProof/>
        </w:rPr>
        <w:t xml:space="preserve"> </w:t>
      </w:r>
      <w:r w:rsidRPr="00B87B25">
        <w:rPr>
          <w:rFonts w:ascii="Cambria" w:hAnsi="Cambria"/>
          <w:b/>
          <w:noProof/>
        </w:rPr>
        <w:t>10</w:t>
      </w:r>
      <w:r w:rsidRPr="00B87B25">
        <w:rPr>
          <w:rFonts w:ascii="Cambria" w:hAnsi="Cambria"/>
          <w:noProof/>
        </w:rPr>
        <w:t>: 233-238.</w:t>
      </w:r>
    </w:p>
    <w:p w:rsidR="00FD503C" w:rsidRPr="00B87B25" w:rsidRDefault="00FD503C" w:rsidP="00B87B25">
      <w:pPr>
        <w:rPr>
          <w:rFonts w:ascii="Cambria" w:hAnsi="Cambria"/>
          <w:noProof/>
        </w:rPr>
      </w:pPr>
      <w:r w:rsidRPr="00B87B25">
        <w:rPr>
          <w:rFonts w:ascii="Cambria" w:hAnsi="Cambria"/>
          <w:noProof/>
        </w:rPr>
        <w:t xml:space="preserve">Yang, YL, Wang, G, Dorman, K, Kaplan, AH (1996) Long polymerase chain reaction amplification of heterogeneous HIV type 1 templates produces recombination at a relatively high frequency. </w:t>
      </w:r>
      <w:r w:rsidRPr="00B87B25">
        <w:rPr>
          <w:rFonts w:ascii="Cambria" w:hAnsi="Cambria"/>
          <w:i/>
          <w:noProof/>
        </w:rPr>
        <w:t>AIDS Res Hum Retroviruses</w:t>
      </w:r>
      <w:r w:rsidRPr="00B87B25">
        <w:rPr>
          <w:rFonts w:ascii="Cambria" w:hAnsi="Cambria"/>
          <w:noProof/>
        </w:rPr>
        <w:t xml:space="preserve"> </w:t>
      </w:r>
      <w:r w:rsidRPr="00B87B25">
        <w:rPr>
          <w:rFonts w:ascii="Cambria" w:hAnsi="Cambria"/>
          <w:b/>
          <w:noProof/>
        </w:rPr>
        <w:t>12</w:t>
      </w:r>
      <w:r w:rsidRPr="00B87B25">
        <w:rPr>
          <w:rFonts w:ascii="Cambria" w:hAnsi="Cambria"/>
          <w:noProof/>
        </w:rPr>
        <w:t>: 303-306.</w:t>
      </w:r>
    </w:p>
    <w:p w:rsidR="00FD503C" w:rsidRPr="00B87B25" w:rsidRDefault="00FD503C" w:rsidP="00B87B25">
      <w:pPr>
        <w:rPr>
          <w:rFonts w:ascii="Cambria" w:hAnsi="Cambria"/>
          <w:noProof/>
        </w:rPr>
      </w:pPr>
      <w:r w:rsidRPr="00B87B25">
        <w:rPr>
          <w:rFonts w:ascii="Cambria" w:hAnsi="Cambria"/>
          <w:noProof/>
        </w:rPr>
        <w:t xml:space="preserve">Zagordi, O, Klein, R, Daumer, M, Beerenwinkel, N (2010) Error correction of next-generation sequencing data and reliable estimation of HIV quasispecies. </w:t>
      </w:r>
      <w:r w:rsidRPr="00B87B25">
        <w:rPr>
          <w:rFonts w:ascii="Cambria" w:hAnsi="Cambria"/>
          <w:i/>
          <w:noProof/>
        </w:rPr>
        <w:t>Nucleic Acids Res</w:t>
      </w:r>
      <w:r w:rsidRPr="00B87B25">
        <w:rPr>
          <w:rFonts w:ascii="Cambria" w:hAnsi="Cambria"/>
          <w:noProof/>
        </w:rPr>
        <w:t xml:space="preserve"> </w:t>
      </w:r>
      <w:r w:rsidRPr="00B87B25">
        <w:rPr>
          <w:rFonts w:ascii="Cambria" w:hAnsi="Cambria"/>
          <w:b/>
          <w:noProof/>
        </w:rPr>
        <w:t>38</w:t>
      </w:r>
      <w:r w:rsidRPr="00B87B25">
        <w:rPr>
          <w:rFonts w:ascii="Cambria" w:hAnsi="Cambria"/>
          <w:noProof/>
        </w:rPr>
        <w:t>: 7400-7409.</w:t>
      </w:r>
    </w:p>
    <w:p w:rsidR="00FD503C" w:rsidRDefault="00FD503C" w:rsidP="00B87B25">
      <w:pPr>
        <w:ind w:left="720" w:hanging="720"/>
        <w:rPr>
          <w:rFonts w:ascii="Cambria" w:hAnsi="Cambria"/>
          <w:noProof/>
        </w:rPr>
      </w:pPr>
    </w:p>
    <w:p w:rsidR="00572AD9" w:rsidRDefault="00CF2D92">
      <w:r>
        <w:fldChar w:fldCharType="end"/>
      </w:r>
    </w:p>
    <w:sectPr w:rsidR="00572AD9" w:rsidSect="00572AD9">
      <w:pgSz w:w="11899" w:h="16838"/>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 w:author="Simon Travers" w:date="2013-10-29T18:04:00Z" w:initials="OU">
    <w:p w:rsidR="00F65B20" w:rsidRDefault="00F65B20">
      <w:pPr>
        <w:pStyle w:val="CommentText"/>
      </w:pPr>
      <w:r>
        <w:rPr>
          <w:rStyle w:val="CommentReference"/>
        </w:rPr>
        <w:annotationRef/>
      </w:r>
      <w:r>
        <w:t>Primer ID doesn’t just apply to 454 data!</w:t>
      </w:r>
    </w:p>
  </w:comment>
  <w:comment w:id="34" w:author="Simon Travers" w:date="2013-10-29T18:04:00Z" w:initials="OU">
    <w:p w:rsidR="00F65B20" w:rsidRDefault="00F65B20">
      <w:pPr>
        <w:pStyle w:val="CommentText"/>
      </w:pPr>
      <w:r>
        <w:rPr>
          <w:rStyle w:val="CommentReference"/>
        </w:rPr>
        <w:annotationRef/>
      </w:r>
      <w:r>
        <w:t>You still don’t say why it’s essential!</w:t>
      </w:r>
    </w:p>
    <w:p w:rsidR="00F65B20" w:rsidRDefault="00F65B20">
      <w:pPr>
        <w:pStyle w:val="CommentText"/>
      </w:pPr>
    </w:p>
    <w:p w:rsidR="00F65B20" w:rsidRDefault="00F65B20">
      <w:pPr>
        <w:pStyle w:val="CommentText"/>
      </w:pPr>
    </w:p>
  </w:comment>
  <w:comment w:id="36" w:author="Simon Travers" w:date="2013-10-29T18:04:00Z" w:initials="OU">
    <w:p w:rsidR="00F65B20" w:rsidRDefault="00F65B20">
      <w:pPr>
        <w:pStyle w:val="CommentText"/>
      </w:pPr>
      <w:r>
        <w:rPr>
          <w:rStyle w:val="CommentReference"/>
        </w:rPr>
        <w:annotationRef/>
      </w:r>
      <w:r>
        <w:t>It’s now convention that each new paragraph gets a space.  Do it throughout the thesis as it makes it much clearer and easier to read</w:t>
      </w:r>
    </w:p>
  </w:comment>
  <w:comment w:id="40" w:author="Simon Travers" w:date="2013-10-29T18:04:00Z" w:initials="OU">
    <w:p w:rsidR="00F65B20" w:rsidRDefault="00F65B20">
      <w:pPr>
        <w:pStyle w:val="CommentText"/>
      </w:pPr>
      <w:r>
        <w:rPr>
          <w:rStyle w:val="CommentReference"/>
        </w:rPr>
        <w:annotationRef/>
      </w:r>
      <w:r>
        <w:t xml:space="preserve">This detailed description and figure should be materials and methods not the general introduction.  </w:t>
      </w:r>
    </w:p>
    <w:p w:rsidR="00F65B20" w:rsidRDefault="00F65B20">
      <w:pPr>
        <w:pStyle w:val="CommentText"/>
      </w:pPr>
    </w:p>
    <w:p w:rsidR="00F65B20" w:rsidRDefault="00F65B20">
      <w:pPr>
        <w:pStyle w:val="CommentText"/>
      </w:pPr>
      <w:r>
        <w:t xml:space="preserve">In the general introduction you just introduce the concept of primer ID while in </w:t>
      </w:r>
      <w:proofErr w:type="gramStart"/>
      <w:r>
        <w:t>the  M</w:t>
      </w:r>
      <w:proofErr w:type="gramEnd"/>
      <w:r>
        <w:t xml:space="preserve">&amp;Ms you describe it in detail so move the detailed discussions and figures to the M&amp;Ms. </w:t>
      </w:r>
    </w:p>
  </w:comment>
  <w:comment w:id="41" w:author="Simon Travers" w:date="2013-10-29T18:04:00Z" w:initials="OU">
    <w:p w:rsidR="00F65B20" w:rsidRDefault="00F65B20">
      <w:pPr>
        <w:pStyle w:val="CommentText"/>
      </w:pPr>
      <w:r>
        <w:rPr>
          <w:rStyle w:val="CommentReference"/>
        </w:rPr>
        <w:annotationRef/>
      </w:r>
      <w:r>
        <w:t xml:space="preserve">This sentence doesn’t really make sense.  </w:t>
      </w:r>
    </w:p>
    <w:p w:rsidR="00F65B20" w:rsidRDefault="00F65B20">
      <w:pPr>
        <w:pStyle w:val="CommentText"/>
      </w:pPr>
    </w:p>
    <w:p w:rsidR="00F65B20" w:rsidRDefault="00F65B20">
      <w:pPr>
        <w:pStyle w:val="CommentText"/>
      </w:pPr>
      <w:r>
        <w:t>Also, stop using HTS and NGS interchangeably!!  Decide what you’re going to use (I’d suggest HTS) and then stick with it!</w:t>
      </w:r>
    </w:p>
  </w:comment>
  <w:comment w:id="42" w:author="Simon Travers" w:date="2013-10-29T18:04:00Z" w:initials="OU">
    <w:p w:rsidR="00F65B20" w:rsidRDefault="00F65B20">
      <w:pPr>
        <w:pStyle w:val="CommentText"/>
      </w:pPr>
      <w:r>
        <w:rPr>
          <w:rStyle w:val="CommentReference"/>
        </w:rPr>
        <w:annotationRef/>
      </w:r>
      <w:r>
        <w:t>In fact this entire paragraph is pretty much repetition from what you’ve said in greater detail earlier.</w:t>
      </w:r>
    </w:p>
  </w:comment>
  <w:comment w:id="43" w:author="Simon Travers" w:date="2013-10-29T18:04:00Z" w:initials="OU">
    <w:p w:rsidR="00F65B20" w:rsidRDefault="00F65B20">
      <w:pPr>
        <w:pStyle w:val="CommentText"/>
      </w:pPr>
      <w:r>
        <w:rPr>
          <w:rStyle w:val="CommentReference"/>
        </w:rPr>
        <w:annotationRef/>
      </w:r>
      <w:r>
        <w:t>OK I’m going to rewrite this section below.</w:t>
      </w:r>
    </w:p>
    <w:p w:rsidR="00F65B20" w:rsidRDefault="00F65B20">
      <w:pPr>
        <w:pStyle w:val="CommentText"/>
      </w:pPr>
    </w:p>
    <w:p w:rsidR="00F65B20" w:rsidRDefault="00F65B20">
      <w:pPr>
        <w:pStyle w:val="CommentText"/>
      </w:pPr>
      <w:r>
        <w:t>I can’t keep doing this but I want to do it properly so you see what the final sentences of these general introductions should be like.  Replace this entire paragraph that I’ve commented here with what I’ve written below.</w:t>
      </w:r>
    </w:p>
  </w:comment>
  <w:comment w:id="65" w:author="Simon Travers" w:date="2013-10-29T18:04:00Z" w:initials="OU">
    <w:p w:rsidR="00F65B20" w:rsidRDefault="00F65B20" w:rsidP="00587D70">
      <w:pPr>
        <w:pStyle w:val="CommentText"/>
      </w:pPr>
      <w:r>
        <w:rPr>
          <w:rStyle w:val="CommentReference"/>
        </w:rPr>
        <w:annotationRef/>
      </w:r>
      <w:r>
        <w:rPr>
          <w:rStyle w:val="CommentReference"/>
        </w:rPr>
        <w:annotationRef/>
      </w:r>
      <w:r w:rsidRPr="00C762F5">
        <w:rPr>
          <w:b/>
        </w:rPr>
        <w:t xml:space="preserve">NB </w:t>
      </w:r>
      <w:proofErr w:type="spellStart"/>
      <w:r w:rsidRPr="00C762F5">
        <w:rPr>
          <w:b/>
        </w:rPr>
        <w:t>NB</w:t>
      </w:r>
      <w:proofErr w:type="spellEnd"/>
      <w:r w:rsidRPr="00C762F5">
        <w:rPr>
          <w:b/>
        </w:rPr>
        <w:t xml:space="preserve"> </w:t>
      </w:r>
      <w:proofErr w:type="spellStart"/>
      <w:r w:rsidRPr="00C762F5">
        <w:rPr>
          <w:b/>
        </w:rPr>
        <w:t>NB</w:t>
      </w:r>
      <w:proofErr w:type="spellEnd"/>
      <w:r w:rsidRPr="00C762F5">
        <w:rPr>
          <w:b/>
        </w:rPr>
        <w:t xml:space="preserve"> </w:t>
      </w:r>
    </w:p>
    <w:p w:rsidR="00F65B20" w:rsidRDefault="00F65B20" w:rsidP="00587D70">
      <w:pPr>
        <w:pStyle w:val="CommentText"/>
      </w:pPr>
    </w:p>
    <w:p w:rsidR="00F65B20" w:rsidRDefault="00F65B20" w:rsidP="00587D70">
      <w:pPr>
        <w:pStyle w:val="CommentText"/>
      </w:pPr>
      <w:r>
        <w:t xml:space="preserve">Close to the beginning of the thesis you should have an acknowledgements page that for each chapter, separately lists all of the collaborators that were responsible for the generation of the data that was </w:t>
      </w:r>
      <w:proofErr w:type="spellStart"/>
      <w:r>
        <w:t>analysed</w:t>
      </w:r>
      <w:proofErr w:type="spellEnd"/>
      <w:r>
        <w:t xml:space="preserve"> in that chapter.</w:t>
      </w:r>
    </w:p>
    <w:p w:rsidR="00F65B20" w:rsidRDefault="00F65B20">
      <w:pPr>
        <w:pStyle w:val="CommentText"/>
      </w:pPr>
    </w:p>
  </w:comment>
  <w:comment w:id="74" w:author="Simon Travers" w:date="2013-10-29T18:04:00Z" w:initials="OU">
    <w:p w:rsidR="00F65B20" w:rsidRDefault="00F65B20">
      <w:pPr>
        <w:pStyle w:val="CommentText"/>
      </w:pPr>
      <w:r>
        <w:rPr>
          <w:rStyle w:val="CommentReference"/>
        </w:rPr>
        <w:annotationRef/>
      </w:r>
      <w:r>
        <w:t>This figure should be a lot better…also show a reverse read just so they know how they look relative to forward reads.</w:t>
      </w:r>
    </w:p>
  </w:comment>
  <w:comment w:id="75" w:author="Simon Travers" w:date="2013-10-29T18:04:00Z" w:initials="OU">
    <w:p w:rsidR="00F65B20" w:rsidRDefault="00F65B20">
      <w:pPr>
        <w:pStyle w:val="CommentText"/>
      </w:pPr>
      <w:r>
        <w:rPr>
          <w:rStyle w:val="CommentReference"/>
        </w:rPr>
        <w:annotationRef/>
      </w:r>
      <w:r>
        <w:t xml:space="preserve">Describe the data!!!!!!!!!!!!!!!!!!!!  That’s what </w:t>
      </w:r>
      <w:r w:rsidRPr="00C74611">
        <w:rPr>
          <w:b/>
          <w:u w:val="single"/>
        </w:rPr>
        <w:t xml:space="preserve">materials </w:t>
      </w:r>
      <w:r>
        <w:t>and methods means!</w:t>
      </w:r>
    </w:p>
    <w:p w:rsidR="00F65B20" w:rsidRDefault="00F65B20">
      <w:pPr>
        <w:pStyle w:val="CommentText"/>
      </w:pPr>
    </w:p>
    <w:p w:rsidR="00F65B20" w:rsidRDefault="00F65B20">
      <w:pPr>
        <w:pStyle w:val="CommentText"/>
      </w:pPr>
      <w:r>
        <w:t xml:space="preserve">Like I had said for the last draft the first part MUST fully describe the structure of the sequence data.  You can then build upon that by talking about the different input files. </w:t>
      </w:r>
    </w:p>
    <w:p w:rsidR="00F65B20" w:rsidRDefault="00F65B20">
      <w:pPr>
        <w:pStyle w:val="CommentText"/>
      </w:pPr>
    </w:p>
    <w:p w:rsidR="00F65B20" w:rsidRDefault="00F65B20">
      <w:pPr>
        <w:pStyle w:val="CommentText"/>
      </w:pPr>
      <w:r>
        <w:t>You are still assuming WAY too much understanding by the reader…</w:t>
      </w:r>
      <w:proofErr w:type="gramStart"/>
      <w:r>
        <w:t>.talk</w:t>
      </w:r>
      <w:proofErr w:type="gramEnd"/>
      <w:r>
        <w:t xml:space="preserve"> them through it…you’re making their life difficult this way.</w:t>
      </w:r>
    </w:p>
  </w:comment>
  <w:comment w:id="84" w:author="Simon Travers" w:date="2013-10-29T18:04:00Z" w:initials="OU">
    <w:p w:rsidR="00F65B20" w:rsidRDefault="00F65B20">
      <w:pPr>
        <w:pStyle w:val="CommentText"/>
      </w:pPr>
      <w:r>
        <w:rPr>
          <w:rStyle w:val="CommentReference"/>
        </w:rPr>
        <w:annotationRef/>
      </w:r>
      <w:r>
        <w:t xml:space="preserve">As you’ll see I’ve rewritten this first page to give you an idea of how I think you should write.  PLEASE try and follow </w:t>
      </w:r>
      <w:proofErr w:type="spellStart"/>
      <w:r>
        <w:t>this.this</w:t>
      </w:r>
      <w:proofErr w:type="spellEnd"/>
      <w:r>
        <w:t xml:space="preserve"> </w:t>
      </w:r>
    </w:p>
  </w:comment>
  <w:comment w:id="111" w:author="Simon Travers" w:date="2013-10-29T18:04:00Z" w:initials="OU">
    <w:p w:rsidR="00F65B20" w:rsidRDefault="00F65B20">
      <w:pPr>
        <w:pStyle w:val="CommentText"/>
      </w:pPr>
      <w:r>
        <w:rPr>
          <w:rStyle w:val="CommentReference"/>
        </w:rPr>
        <w:annotationRef/>
      </w:r>
      <w:r>
        <w:rPr>
          <w:rStyle w:val="CommentReference"/>
        </w:rPr>
        <w:t xml:space="preserve">Is this optional?  What happens if there’s no </w:t>
      </w:r>
      <w:proofErr w:type="spellStart"/>
      <w:r>
        <w:rPr>
          <w:rStyle w:val="CommentReference"/>
        </w:rPr>
        <w:t>MIDs</w:t>
      </w:r>
      <w:proofErr w:type="spellEnd"/>
      <w:r>
        <w:rPr>
          <w:rStyle w:val="CommentReference"/>
        </w:rPr>
        <w:t xml:space="preserve"> used</w:t>
      </w:r>
      <w:proofErr w:type="gramStart"/>
      <w:r>
        <w:rPr>
          <w:rStyle w:val="CommentReference"/>
        </w:rPr>
        <w:t>?!</w:t>
      </w:r>
      <w:proofErr w:type="gramEnd"/>
    </w:p>
  </w:comment>
  <w:comment w:id="128" w:author="Simon Travers" w:date="2013-10-29T18:04:00Z" w:initials="OU">
    <w:p w:rsidR="00F65B20" w:rsidRDefault="00F65B20">
      <w:pPr>
        <w:pStyle w:val="CommentText"/>
      </w:pPr>
      <w:r>
        <w:rPr>
          <w:rStyle w:val="CommentReference"/>
        </w:rPr>
        <w:annotationRef/>
      </w:r>
      <w:r>
        <w:t>Both in forward orientation or do you check</w:t>
      </w:r>
      <w:proofErr w:type="gramStart"/>
      <w:r>
        <w:t>?!</w:t>
      </w:r>
      <w:proofErr w:type="gramEnd"/>
    </w:p>
  </w:comment>
  <w:comment w:id="190" w:author="Simon Travers" w:date="2013-10-29T18:04:00Z" w:initials="OU">
    <w:p w:rsidR="00F65B20" w:rsidRDefault="00F65B20">
      <w:pPr>
        <w:pStyle w:val="CommentText"/>
      </w:pPr>
      <w:r>
        <w:rPr>
          <w:rStyle w:val="CommentReference"/>
        </w:rPr>
        <w:annotationRef/>
      </w:r>
      <w:r>
        <w:t>OK so in the previous parts I’ve written how you need to be writing.</w:t>
      </w:r>
    </w:p>
    <w:p w:rsidR="00F65B20" w:rsidRDefault="00F65B20">
      <w:pPr>
        <w:pStyle w:val="CommentText"/>
      </w:pPr>
    </w:p>
    <w:p w:rsidR="00F65B20" w:rsidRDefault="00F65B20">
      <w:pPr>
        <w:pStyle w:val="CommentText"/>
      </w:pPr>
      <w:r>
        <w:t xml:space="preserve">You </w:t>
      </w:r>
      <w:r w:rsidRPr="00AB67D8">
        <w:rPr>
          <w:b/>
          <w:u w:val="single"/>
        </w:rPr>
        <w:t>MUST</w:t>
      </w:r>
      <w:r>
        <w:t xml:space="preserve"> write like I’ve written above…that’s what makes it understandable and makes it easier for the reader.  As things are now you’re making it so hard for the reader by not explaining things clearly.</w:t>
      </w:r>
    </w:p>
    <w:p w:rsidR="00F65B20" w:rsidRDefault="00F65B20">
      <w:pPr>
        <w:pStyle w:val="CommentText"/>
      </w:pPr>
    </w:p>
    <w:p w:rsidR="00F65B20" w:rsidRDefault="00F65B20">
      <w:pPr>
        <w:pStyle w:val="CommentText"/>
      </w:pPr>
      <w:r>
        <w:t xml:space="preserve">When I say that I </w:t>
      </w:r>
      <w:proofErr w:type="gramStart"/>
      <w:r>
        <w:t>mean  include</w:t>
      </w:r>
      <w:proofErr w:type="gramEnd"/>
      <w:r>
        <w:t xml:space="preserve"> the level of details and explanations that I have.</w:t>
      </w:r>
    </w:p>
    <w:p w:rsidR="00F65B20" w:rsidRDefault="00F65B20">
      <w:pPr>
        <w:pStyle w:val="CommentText"/>
      </w:pPr>
    </w:p>
    <w:p w:rsidR="00F65B20" w:rsidRDefault="00F65B20">
      <w:pPr>
        <w:pStyle w:val="CommentText"/>
      </w:pPr>
    </w:p>
    <w:p w:rsidR="00F65B20" w:rsidRDefault="00F65B20">
      <w:pPr>
        <w:pStyle w:val="CommentText"/>
      </w:pPr>
    </w:p>
  </w:comment>
  <w:comment w:id="191" w:author="Simon Travers" w:date="2013-10-29T18:04:00Z" w:initials="OU">
    <w:p w:rsidR="00F65B20" w:rsidRDefault="00F65B20">
      <w:pPr>
        <w:pStyle w:val="CommentText"/>
      </w:pPr>
      <w:r>
        <w:rPr>
          <w:rStyle w:val="CommentReference"/>
        </w:rPr>
        <w:annotationRef/>
      </w:r>
      <w:r>
        <w:t>Read this sentence like you had never done this type of work before…do you honestly think it would make sense</w:t>
      </w:r>
      <w:proofErr w:type="gramStart"/>
      <w:r>
        <w:t>?!</w:t>
      </w:r>
      <w:proofErr w:type="gramEnd"/>
    </w:p>
  </w:comment>
  <w:comment w:id="192" w:author="Simon Travers" w:date="2013-10-29T18:04:00Z" w:initials="OU">
    <w:p w:rsidR="00F65B20" w:rsidRDefault="00F65B20">
      <w:pPr>
        <w:pStyle w:val="CommentText"/>
      </w:pPr>
      <w:r>
        <w:rPr>
          <w:rStyle w:val="CommentReference"/>
        </w:rPr>
        <w:annotationRef/>
      </w:r>
      <w:r>
        <w:t>Good, I like the example</w:t>
      </w:r>
    </w:p>
  </w:comment>
  <w:comment w:id="193" w:author="Simon Travers" w:date="2013-10-29T18:04:00Z" w:initials="OU">
    <w:p w:rsidR="00F65B20" w:rsidRDefault="00F65B20">
      <w:pPr>
        <w:pStyle w:val="CommentText"/>
      </w:pPr>
      <w:r>
        <w:rPr>
          <w:rStyle w:val="CommentReference"/>
        </w:rPr>
        <w:annotationRef/>
      </w:r>
      <w:r>
        <w:t>This doesn’t make any sense.</w:t>
      </w:r>
    </w:p>
  </w:comment>
  <w:comment w:id="194" w:author="Simon Travers" w:date="2013-10-29T18:04:00Z" w:initials="OU">
    <w:p w:rsidR="00F65B20" w:rsidRDefault="00F65B20">
      <w:pPr>
        <w:pStyle w:val="CommentText"/>
      </w:pPr>
      <w:r>
        <w:rPr>
          <w:rStyle w:val="CommentReference"/>
        </w:rPr>
        <w:annotationRef/>
      </w:r>
      <w:r>
        <w:t>What does this title mean?</w:t>
      </w:r>
    </w:p>
    <w:p w:rsidR="00F65B20" w:rsidRDefault="00F65B20">
      <w:pPr>
        <w:pStyle w:val="CommentText"/>
      </w:pPr>
    </w:p>
    <w:p w:rsidR="00F65B20" w:rsidRDefault="00F65B20">
      <w:pPr>
        <w:pStyle w:val="CommentText"/>
      </w:pPr>
      <w:r>
        <w:t xml:space="preserve">In the </w:t>
      </w:r>
      <w:proofErr w:type="gramStart"/>
      <w:r>
        <w:t>last  section</w:t>
      </w:r>
      <w:proofErr w:type="gramEnd"/>
      <w:r>
        <w:t xml:space="preserve"> you said you’re discussing the algorithm in detail and then you write this,…it makes no sense!  Surely it should describe the first step of the algorithm!!</w:t>
      </w:r>
    </w:p>
  </w:comment>
  <w:comment w:id="198" w:author="Simon Travers" w:date="2013-10-29T18:04:00Z" w:initials="OU">
    <w:p w:rsidR="00F65B20" w:rsidRDefault="00F65B20">
      <w:pPr>
        <w:pStyle w:val="CommentText"/>
      </w:pPr>
      <w:r>
        <w:rPr>
          <w:rStyle w:val="CommentReference"/>
        </w:rPr>
        <w:annotationRef/>
      </w:r>
      <w:r>
        <w:t>Stick one of these options and use it consistently.</w:t>
      </w:r>
    </w:p>
  </w:comment>
  <w:comment w:id="207" w:author="Simon Travers" w:date="2013-10-29T18:04:00Z" w:initials="OU">
    <w:p w:rsidR="00F65B20" w:rsidRDefault="00F65B20">
      <w:pPr>
        <w:pStyle w:val="CommentText"/>
      </w:pPr>
      <w:r>
        <w:rPr>
          <w:rStyle w:val="CommentReference"/>
        </w:rPr>
        <w:annotationRef/>
      </w:r>
      <w:r>
        <w:t>Very confusing sentence…rephrase</w:t>
      </w:r>
    </w:p>
  </w:comment>
  <w:comment w:id="208" w:author="Simon Travers" w:date="2013-10-29T18:04:00Z" w:initials="OU">
    <w:p w:rsidR="00F65B20" w:rsidRDefault="00F65B20">
      <w:pPr>
        <w:pStyle w:val="CommentText"/>
      </w:pPr>
      <w:r>
        <w:rPr>
          <w:rStyle w:val="CommentReference"/>
        </w:rPr>
        <w:annotationRef/>
      </w:r>
      <w:r>
        <w:t>???</w:t>
      </w:r>
    </w:p>
  </w:comment>
  <w:comment w:id="216" w:author="Simon Travers" w:date="2013-10-29T18:04:00Z" w:initials="OU">
    <w:p w:rsidR="00F65B20" w:rsidRDefault="00F65B20">
      <w:pPr>
        <w:pStyle w:val="CommentText"/>
      </w:pPr>
      <w:r>
        <w:rPr>
          <w:rStyle w:val="CommentReference"/>
        </w:rPr>
        <w:annotationRef/>
      </w:r>
      <w:r>
        <w:t>Is this sentence necessary?</w:t>
      </w:r>
    </w:p>
  </w:comment>
  <w:comment w:id="217" w:author="Simon Travers" w:date="2013-10-29T18:04:00Z" w:initials="OU">
    <w:p w:rsidR="00F65B20" w:rsidRDefault="00F65B20">
      <w:pPr>
        <w:pStyle w:val="CommentText"/>
      </w:pPr>
      <w:r>
        <w:rPr>
          <w:rStyle w:val="CommentReference"/>
        </w:rPr>
        <w:annotationRef/>
      </w:r>
      <w:r>
        <w:t>Another very confusing sentence.  It’s just not clear what you mean.</w:t>
      </w:r>
    </w:p>
  </w:comment>
  <w:comment w:id="219" w:author="Simon Travers" w:date="2013-10-29T18:04:00Z" w:initials="OU">
    <w:p w:rsidR="00F65B20" w:rsidRDefault="00F65B20">
      <w:pPr>
        <w:pStyle w:val="CommentText"/>
      </w:pPr>
      <w:r>
        <w:rPr>
          <w:rStyle w:val="CommentReference"/>
        </w:rPr>
        <w:annotationRef/>
      </w:r>
      <w:r>
        <w:t>What does this actually mean?</w:t>
      </w:r>
    </w:p>
  </w:comment>
  <w:comment w:id="246" w:author="Simon Travers" w:date="2013-10-29T18:04:00Z" w:initials="OU">
    <w:p w:rsidR="00F65B20" w:rsidRDefault="00F65B20">
      <w:pPr>
        <w:pStyle w:val="CommentText"/>
      </w:pPr>
      <w:r>
        <w:rPr>
          <w:rStyle w:val="CommentReference"/>
        </w:rPr>
        <w:annotationRef/>
      </w:r>
      <w:r>
        <w:t>Finish this using the information below.</w:t>
      </w:r>
    </w:p>
  </w:comment>
  <w:comment w:id="252" w:author="Simon Travers" w:date="2013-10-29T18:04:00Z" w:initials="OU">
    <w:p w:rsidR="00F65B20" w:rsidRDefault="00F65B20">
      <w:pPr>
        <w:pStyle w:val="CommentText"/>
      </w:pPr>
      <w:r>
        <w:rPr>
          <w:rStyle w:val="CommentReference"/>
        </w:rPr>
        <w:annotationRef/>
      </w:r>
      <w:r>
        <w:t>Again…</w:t>
      </w:r>
      <w:proofErr w:type="gramStart"/>
      <w:r>
        <w:t>.what</w:t>
      </w:r>
      <w:proofErr w:type="gramEnd"/>
      <w:r>
        <w:t xml:space="preserve"> does this actually mean?  The sequence is already tagged with the MID.  I know you mean that the “sample ID is appended to the sequence name” but that’s what you have to say!</w:t>
      </w:r>
    </w:p>
  </w:comment>
  <w:comment w:id="255" w:author="Simon Travers" w:date="2013-10-29T18:04:00Z" w:initials="OU">
    <w:p w:rsidR="00F65B20" w:rsidRDefault="00F65B20">
      <w:pPr>
        <w:pStyle w:val="CommentText"/>
      </w:pPr>
      <w:r>
        <w:rPr>
          <w:rStyle w:val="CommentReference"/>
        </w:rPr>
        <w:annotationRef/>
      </w:r>
      <w:r>
        <w:t>From where?  A random space in the genome</w:t>
      </w:r>
      <w:proofErr w:type="gramStart"/>
      <w:r>
        <w:t>?!</w:t>
      </w:r>
      <w:proofErr w:type="gramEnd"/>
      <w:r>
        <w:t xml:space="preserve">  This is confusingly </w:t>
      </w:r>
      <w:proofErr w:type="spellStart"/>
      <w:r>
        <w:t>writted</w:t>
      </w:r>
      <w:proofErr w:type="spellEnd"/>
      <w:r>
        <w:t>…rephrase.</w:t>
      </w:r>
    </w:p>
  </w:comment>
  <w:comment w:id="256" w:author="Simon Travers" w:date="2013-10-29T18:04:00Z" w:initials="OU">
    <w:p w:rsidR="00F65B20" w:rsidRDefault="00F65B20">
      <w:pPr>
        <w:pStyle w:val="CommentText"/>
      </w:pPr>
      <w:r>
        <w:rPr>
          <w:rStyle w:val="CommentReference"/>
        </w:rPr>
        <w:annotationRef/>
      </w:r>
      <w:r>
        <w:t>This is not a scientific word!!</w:t>
      </w:r>
    </w:p>
  </w:comment>
  <w:comment w:id="257" w:author="Simon Travers" w:date="2013-10-29T18:04:00Z" w:initials="OU">
    <w:p w:rsidR="00F65B20" w:rsidRDefault="00F65B20">
      <w:pPr>
        <w:pStyle w:val="CommentText"/>
      </w:pPr>
      <w:r>
        <w:rPr>
          <w:rStyle w:val="CommentReference"/>
        </w:rPr>
        <w:annotationRef/>
      </w:r>
      <w:r>
        <w:t>This is the perfect example of why you need to show both the forward and the reverse structures in figure 3.1</w:t>
      </w:r>
    </w:p>
  </w:comment>
  <w:comment w:id="303" w:author="Simon Travers" w:date="2013-10-29T18:04:00Z" w:initials="OU">
    <w:p w:rsidR="00F65B20" w:rsidRDefault="00F65B20">
      <w:pPr>
        <w:pStyle w:val="CommentText"/>
      </w:pPr>
      <w:r>
        <w:rPr>
          <w:rStyle w:val="CommentReference"/>
        </w:rPr>
        <w:annotationRef/>
      </w:r>
      <w:r>
        <w:t>I think this is a bit too much detail…it’s pretty much well covered my the first sentence of the next section.</w:t>
      </w:r>
    </w:p>
    <w:p w:rsidR="00F65B20" w:rsidRDefault="00F65B20">
      <w:pPr>
        <w:pStyle w:val="CommentText"/>
      </w:pPr>
    </w:p>
    <w:p w:rsidR="00F65B20" w:rsidRDefault="00F65B20">
      <w:pPr>
        <w:pStyle w:val="CommentText"/>
      </w:pPr>
      <w:r>
        <w:t>Therefore delete 3.2.5</w:t>
      </w:r>
    </w:p>
  </w:comment>
  <w:comment w:id="380" w:author="Simon Travers" w:date="2013-10-29T18:04:00Z" w:initials="OU">
    <w:p w:rsidR="00F65B20" w:rsidRDefault="00F65B20">
      <w:pPr>
        <w:pStyle w:val="CommentText"/>
      </w:pPr>
      <w:r>
        <w:rPr>
          <w:rStyle w:val="CommentReference"/>
        </w:rPr>
        <w:annotationRef/>
      </w:r>
      <w:r>
        <w:t>Is this a result or a statement?  It makes no sense</w:t>
      </w:r>
    </w:p>
  </w:comment>
  <w:comment w:id="381" w:author="Simon Travers" w:date="2013-10-29T18:04:00Z" w:initials="OU">
    <w:p w:rsidR="00F65B20" w:rsidRDefault="00F65B20">
      <w:pPr>
        <w:pStyle w:val="CommentText"/>
      </w:pPr>
      <w:r>
        <w:rPr>
          <w:rStyle w:val="CommentReference"/>
        </w:rPr>
        <w:annotationRef/>
      </w:r>
      <w:r>
        <w:t>Same with this…</w:t>
      </w:r>
      <w:proofErr w:type="gramStart"/>
      <w:r>
        <w:t>.what</w:t>
      </w:r>
      <w:proofErr w:type="gramEnd"/>
      <w:r>
        <w:t xml:space="preserve"> does this actually mean?</w:t>
      </w:r>
    </w:p>
  </w:comment>
  <w:comment w:id="383" w:author="Simon Travers" w:date="2013-10-29T18:04:00Z" w:initials="OU">
    <w:p w:rsidR="00F65B20" w:rsidRDefault="00F65B20">
      <w:pPr>
        <w:pStyle w:val="CommentText"/>
      </w:pPr>
      <w:r>
        <w:rPr>
          <w:rStyle w:val="CommentReference"/>
        </w:rPr>
        <w:annotationRef/>
      </w:r>
      <w:r>
        <w:t xml:space="preserve">I’ve told you </w:t>
      </w:r>
      <w:proofErr w:type="gramStart"/>
      <w:r>
        <w:t>before…..the</w:t>
      </w:r>
      <w:proofErr w:type="gramEnd"/>
      <w:r>
        <w:t xml:space="preserve"> text MUST describe what’s in the tables…you can’t just assume the reader will read the tables and it will all make sense.</w:t>
      </w:r>
    </w:p>
    <w:p w:rsidR="00F65B20" w:rsidRDefault="00F65B20">
      <w:pPr>
        <w:pStyle w:val="CommentText"/>
      </w:pPr>
    </w:p>
    <w:p w:rsidR="00F65B20" w:rsidRDefault="00F65B20">
      <w:pPr>
        <w:pStyle w:val="CommentText"/>
      </w:pPr>
      <w:r>
        <w:t>I’m not going to work on this part…do it yourself.</w:t>
      </w:r>
    </w:p>
  </w:comment>
  <w:comment w:id="387" w:author="Simon Travers" w:date="2013-10-29T18:04:00Z" w:initials="OU">
    <w:p w:rsidR="00F65B20" w:rsidRDefault="00F65B20">
      <w:pPr>
        <w:pStyle w:val="CommentText"/>
        <w:rPr>
          <w:rStyle w:val="CommentReference"/>
          <w:sz w:val="24"/>
          <w:szCs w:val="24"/>
        </w:rPr>
      </w:pPr>
      <w:r>
        <w:rPr>
          <w:rStyle w:val="CommentReference"/>
        </w:rPr>
        <w:annotationRef/>
      </w:r>
      <w:r>
        <w:rPr>
          <w:rStyle w:val="CommentReference"/>
        </w:rPr>
        <w:t xml:space="preserve">I’m not going to edit the results for you.  I’ve told you so many times that you have to describe the results and you haven’t bothered to do it here. </w:t>
      </w:r>
    </w:p>
    <w:p w:rsidR="00F65B20" w:rsidRDefault="00F65B20">
      <w:pPr>
        <w:pStyle w:val="CommentText"/>
        <w:rPr>
          <w:rStyle w:val="CommentReference"/>
        </w:rPr>
      </w:pPr>
    </w:p>
    <w:p w:rsidR="00F65B20" w:rsidRDefault="00F65B20">
      <w:pPr>
        <w:pStyle w:val="CommentText"/>
        <w:rPr>
          <w:rStyle w:val="CommentReference"/>
        </w:rPr>
      </w:pPr>
      <w:r>
        <w:rPr>
          <w:rStyle w:val="CommentReference"/>
        </w:rPr>
        <w:t>You assume the reader will look at, and understand, the tables and figures and it will all be clear to them</w:t>
      </w:r>
    </w:p>
    <w:p w:rsidR="00F65B20" w:rsidRDefault="00F65B20">
      <w:pPr>
        <w:pStyle w:val="CommentText"/>
        <w:rPr>
          <w:rStyle w:val="CommentReference"/>
        </w:rPr>
      </w:pPr>
    </w:p>
    <w:p w:rsidR="00F65B20" w:rsidRDefault="00F65B20">
      <w:pPr>
        <w:pStyle w:val="CommentText"/>
        <w:rPr>
          <w:rStyle w:val="CommentReference"/>
        </w:rPr>
      </w:pPr>
    </w:p>
    <w:p w:rsidR="00F65B20" w:rsidRPr="00E03E88" w:rsidRDefault="00F65B20">
      <w:pPr>
        <w:pStyle w:val="CommentText"/>
        <w:rPr>
          <w:sz w:val="18"/>
          <w:szCs w:val="18"/>
        </w:rPr>
      </w:pPr>
      <w:r>
        <w:rPr>
          <w:rStyle w:val="CommentReference"/>
        </w:rPr>
        <w:t>Again…</w:t>
      </w:r>
      <w:proofErr w:type="gramStart"/>
      <w:r>
        <w:rPr>
          <w:rStyle w:val="CommentReference"/>
        </w:rPr>
        <w:t>.</w:t>
      </w:r>
      <w:r w:rsidRPr="00E03E88">
        <w:rPr>
          <w:rStyle w:val="CommentReference"/>
          <w:b/>
        </w:rPr>
        <w:t>DO</w:t>
      </w:r>
      <w:proofErr w:type="gramEnd"/>
      <w:r w:rsidRPr="00E03E88">
        <w:rPr>
          <w:rStyle w:val="CommentReference"/>
          <w:b/>
        </w:rPr>
        <w:t xml:space="preserve"> NOT ASSUME THIS!!!</w:t>
      </w:r>
      <w:r>
        <w:rPr>
          <w:rStyle w:val="CommentReference"/>
          <w:b/>
        </w:rPr>
        <w:t xml:space="preserve">  </w:t>
      </w:r>
    </w:p>
  </w:comment>
  <w:comment w:id="388" w:author="Simon Travers" w:date="2013-10-29T18:04:00Z" w:initials="OU">
    <w:p w:rsidR="00F65B20" w:rsidRDefault="00F65B20">
      <w:pPr>
        <w:pStyle w:val="CommentText"/>
      </w:pPr>
      <w:r>
        <w:rPr>
          <w:rStyle w:val="CommentReference"/>
        </w:rPr>
        <w:annotationRef/>
      </w:r>
      <w:r>
        <w:t>What is this</w:t>
      </w:r>
      <w:proofErr w:type="gramStart"/>
      <w:r>
        <w:t>?!!!</w:t>
      </w:r>
      <w:proofErr w:type="gramEnd"/>
      <w:r>
        <w:t xml:space="preserve">  What is “the primer ID</w:t>
      </w:r>
      <w:proofErr w:type="gramStart"/>
      <w:r>
        <w:t>”……come</w:t>
      </w:r>
      <w:proofErr w:type="gramEnd"/>
      <w:r>
        <w:t xml:space="preserve"> on start describing things correctly.</w:t>
      </w:r>
    </w:p>
  </w:comment>
  <w:comment w:id="389" w:author="Simon Travers" w:date="2013-10-29T18:04:00Z" w:initials="OU">
    <w:p w:rsidR="00F65B20" w:rsidRDefault="00F65B20">
      <w:pPr>
        <w:pStyle w:val="CommentText"/>
      </w:pPr>
      <w:r>
        <w:rPr>
          <w:rStyle w:val="CommentReference"/>
        </w:rPr>
        <w:annotationRef/>
      </w:r>
      <w:r>
        <w:t xml:space="preserve">You must first discuss the results…you’ve jumped straight into high-end discussion without so much </w:t>
      </w:r>
      <w:proofErr w:type="gramStart"/>
      <w:r>
        <w:t>as  a</w:t>
      </w:r>
      <w:proofErr w:type="gramEnd"/>
      <w:r>
        <w:t xml:space="preserve"> mention of your results…discuss them first before talking about the failings of the method.</w:t>
      </w:r>
    </w:p>
  </w:comment>
  <w:comment w:id="393" w:author="Simon Travers" w:date="2013-10-29T18:04:00Z" w:initials="OU">
    <w:p w:rsidR="00F65B20" w:rsidRDefault="00F65B20">
      <w:pPr>
        <w:pStyle w:val="CommentText"/>
      </w:pPr>
      <w:r>
        <w:rPr>
          <w:rStyle w:val="CommentReference"/>
        </w:rPr>
        <w:annotationRef/>
      </w:r>
      <w:r>
        <w:t>Makes no sense</w:t>
      </w:r>
    </w:p>
  </w:comment>
  <w:comment w:id="394" w:author="Simon Travers" w:date="2013-10-29T18:04:00Z" w:initials="OU">
    <w:p w:rsidR="00F65B20" w:rsidRDefault="00F65B20">
      <w:pPr>
        <w:pStyle w:val="CommentText"/>
      </w:pPr>
      <w:r>
        <w:rPr>
          <w:rStyle w:val="CommentReference"/>
        </w:rPr>
        <w:annotationRef/>
      </w:r>
      <w:r>
        <w:t>Why are these figures all the way down here?  Are they not part of the results?</w:t>
      </w:r>
    </w:p>
  </w:comment>
  <w:comment w:id="395" w:author="Simon Travers" w:date="2013-10-29T18:04:00Z" w:initials="OU">
    <w:p w:rsidR="00F65B20" w:rsidRDefault="00F65B20">
      <w:pPr>
        <w:pStyle w:val="CommentText"/>
      </w:pPr>
      <w:r>
        <w:rPr>
          <w:rStyle w:val="CommentReference"/>
        </w:rPr>
        <w:annotationRef/>
      </w:r>
      <w:r>
        <w:t>You should combine figures 3.5 and 3.6 into a single figure as it will be much easier to read and relate to each other.</w:t>
      </w:r>
    </w:p>
  </w:comment>
  <w:comment w:id="396" w:author="Simon Travers" w:date="2013-10-29T18:04:00Z" w:initials="OU">
    <w:p w:rsidR="00F65B20" w:rsidRDefault="00F65B20">
      <w:pPr>
        <w:pStyle w:val="CommentText"/>
      </w:pPr>
      <w:r>
        <w:rPr>
          <w:rStyle w:val="CommentReference"/>
        </w:rPr>
        <w:annotationRef/>
      </w:r>
      <w:r>
        <w:t>I shouldn’t have to be correcting your tenses...results and the discussion of observed results must be written in the past tense.</w:t>
      </w:r>
    </w:p>
  </w:comment>
  <w:comment w:id="399" w:author="Simon Travers" w:date="2013-10-29T18:04:00Z" w:initials="OU">
    <w:p w:rsidR="00F65B20" w:rsidRDefault="00F65B20">
      <w:pPr>
        <w:pStyle w:val="CommentText"/>
      </w:pPr>
      <w:r>
        <w:rPr>
          <w:rStyle w:val="CommentReference"/>
        </w:rPr>
        <w:annotationRef/>
      </w:r>
      <w:r>
        <w:t>Of what?  Putting in a random percentage after a number makes no sense unless you actually explain what it is.</w:t>
      </w:r>
    </w:p>
  </w:comment>
  <w:comment w:id="403" w:author="Simon Travers" w:date="2013-10-29T18:04:00Z" w:initials="OU">
    <w:p w:rsidR="00F65B20" w:rsidRDefault="00F65B20">
      <w:pPr>
        <w:pStyle w:val="CommentText"/>
      </w:pPr>
      <w:r>
        <w:rPr>
          <w:rStyle w:val="CommentReference"/>
        </w:rPr>
        <w:annotationRef/>
      </w:r>
      <w:r>
        <w:t>And what was their observation…</w:t>
      </w:r>
      <w:proofErr w:type="gramStart"/>
      <w:r>
        <w:t>.you</w:t>
      </w:r>
      <w:proofErr w:type="gramEnd"/>
      <w:r>
        <w:t xml:space="preserve"> can’t expect the examiner to go and read the paper….tell them about Cass’ observation here.  Are the percentages similar to our data?  What’s different?  What’s the same?  Do they give any reasons as to why the observe that?  Can you shed any light on it?  Show that you’re of PhD standard…</w:t>
      </w:r>
      <w:proofErr w:type="gramStart"/>
      <w:r>
        <w:t>.discuss</w:t>
      </w:r>
      <w:proofErr w:type="gramEnd"/>
      <w:r>
        <w:t>, compare and contrast…you’ve not done that here.</w:t>
      </w:r>
    </w:p>
  </w:comment>
  <w:comment w:id="404" w:author="Simon Travers" w:date="2013-10-29T18:04:00Z" w:initials="OU">
    <w:p w:rsidR="00F65B20" w:rsidRDefault="00F65B20">
      <w:pPr>
        <w:pStyle w:val="CommentText"/>
      </w:pPr>
      <w:r>
        <w:rPr>
          <w:rStyle w:val="CommentReference"/>
        </w:rPr>
        <w:annotationRef/>
      </w:r>
      <w:r>
        <w:t>Why?  How would that work?</w:t>
      </w:r>
    </w:p>
  </w:comment>
  <w:comment w:id="407" w:author="Simon Travers" w:date="2013-10-29T18:04:00Z" w:initials="OU">
    <w:p w:rsidR="00F65B20" w:rsidRDefault="00F65B20">
      <w:pPr>
        <w:pStyle w:val="CommentText"/>
      </w:pPr>
      <w:r>
        <w:rPr>
          <w:rStyle w:val="CommentReference"/>
        </w:rPr>
        <w:annotationRef/>
      </w:r>
      <w:r>
        <w:t>Makes no sense…</w:t>
      </w:r>
    </w:p>
  </w:comment>
  <w:comment w:id="408" w:author="Simon Travers" w:date="2013-10-29T18:04:00Z" w:initials="OU">
    <w:p w:rsidR="00F65B20" w:rsidRDefault="00F65B20">
      <w:pPr>
        <w:pStyle w:val="CommentText"/>
      </w:pPr>
      <w:r>
        <w:rPr>
          <w:rStyle w:val="CommentReference"/>
        </w:rPr>
        <w:annotationRef/>
      </w:r>
      <w:r>
        <w:t>What does this mean?</w:t>
      </w:r>
    </w:p>
  </w:comment>
  <w:comment w:id="409" w:author="Simon Travers" w:date="2013-10-29T18:04:00Z" w:initials="OU">
    <w:p w:rsidR="00F65B20" w:rsidRDefault="00F65B20">
      <w:pPr>
        <w:pStyle w:val="CommentText"/>
      </w:pPr>
      <w:r>
        <w:rPr>
          <w:rStyle w:val="CommentReference"/>
        </w:rPr>
        <w:annotationRef/>
      </w:r>
      <w:r>
        <w:t>How, why?  Come on…show some meat here…</w:t>
      </w:r>
      <w:proofErr w:type="gramStart"/>
      <w:r>
        <w:t>.you’re</w:t>
      </w:r>
      <w:proofErr w:type="gramEnd"/>
      <w:r>
        <w:t xml:space="preserve"> just skimming the surface and not providing any depth whatsoever in your discussion.</w:t>
      </w:r>
    </w:p>
  </w:comment>
  <w:comment w:id="410" w:author="Simon Travers" w:date="2013-10-29T18:04:00Z" w:initials="OU">
    <w:p w:rsidR="00F65B20" w:rsidRDefault="00F65B20">
      <w:pPr>
        <w:pStyle w:val="CommentText"/>
      </w:pPr>
      <w:r>
        <w:rPr>
          <w:rStyle w:val="CommentReference"/>
        </w:rPr>
        <w:annotationRef/>
      </w:r>
      <w:r>
        <w:t xml:space="preserve">This is all you have to say on this?   It’s such a massive result and you effectively have one </w:t>
      </w:r>
      <w:proofErr w:type="gramStart"/>
      <w:r>
        <w:t>sentence…..show</w:t>
      </w:r>
      <w:proofErr w:type="gramEnd"/>
      <w:r>
        <w:t xml:space="preserve"> some depth and an ability to think about your results.</w:t>
      </w:r>
    </w:p>
  </w:comment>
  <w:comment w:id="413" w:author="Simon Travers" w:date="2013-10-29T18:04:00Z" w:initials="OU">
    <w:p w:rsidR="00F65B20" w:rsidRDefault="00F65B20">
      <w:pPr>
        <w:pStyle w:val="CommentText"/>
      </w:pPr>
      <w:r>
        <w:rPr>
          <w:rStyle w:val="CommentReference"/>
        </w:rPr>
        <w:annotationRef/>
      </w:r>
      <w:r>
        <w:t>Again, this is basically rephrasing of Daniel’s paper…you haven’t provided any insight from your own experience/data….</w:t>
      </w:r>
      <w:bookmarkStart w:id="414" w:name="_GoBack"/>
      <w:bookmarkEnd w:id="414"/>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AE7088E"/>
    <w:multiLevelType w:val="hybridMultilevel"/>
    <w:tmpl w:val="23DE5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867EF"/>
    <w:multiLevelType w:val="hybridMultilevel"/>
    <w:tmpl w:val="61FEA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141AA"/>
    <w:multiLevelType w:val="hybridMultilevel"/>
    <w:tmpl w:val="7862D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BE1D36"/>
    <w:rsid w:val="00060FBD"/>
    <w:rsid w:val="000A0B2B"/>
    <w:rsid w:val="000E0F93"/>
    <w:rsid w:val="00107AC2"/>
    <w:rsid w:val="00112782"/>
    <w:rsid w:val="001361F3"/>
    <w:rsid w:val="00147F68"/>
    <w:rsid w:val="00163FCC"/>
    <w:rsid w:val="00191DA8"/>
    <w:rsid w:val="00195A24"/>
    <w:rsid w:val="001B1F97"/>
    <w:rsid w:val="001B4921"/>
    <w:rsid w:val="001B6195"/>
    <w:rsid w:val="002021CF"/>
    <w:rsid w:val="002307BD"/>
    <w:rsid w:val="00251CBE"/>
    <w:rsid w:val="00253080"/>
    <w:rsid w:val="00275EB0"/>
    <w:rsid w:val="002A7A6B"/>
    <w:rsid w:val="002E5C60"/>
    <w:rsid w:val="002F3545"/>
    <w:rsid w:val="00330D3F"/>
    <w:rsid w:val="00395D58"/>
    <w:rsid w:val="003F0891"/>
    <w:rsid w:val="003F1ED0"/>
    <w:rsid w:val="003F6E70"/>
    <w:rsid w:val="00437DE5"/>
    <w:rsid w:val="004C22C3"/>
    <w:rsid w:val="004D53A9"/>
    <w:rsid w:val="004E6875"/>
    <w:rsid w:val="0051194E"/>
    <w:rsid w:val="00516DAA"/>
    <w:rsid w:val="005462AF"/>
    <w:rsid w:val="00560872"/>
    <w:rsid w:val="00572AD9"/>
    <w:rsid w:val="00587D70"/>
    <w:rsid w:val="00607D9A"/>
    <w:rsid w:val="006141A9"/>
    <w:rsid w:val="00624245"/>
    <w:rsid w:val="006514A9"/>
    <w:rsid w:val="00682E87"/>
    <w:rsid w:val="00685180"/>
    <w:rsid w:val="006A13EA"/>
    <w:rsid w:val="00710AFA"/>
    <w:rsid w:val="0075061F"/>
    <w:rsid w:val="007517D2"/>
    <w:rsid w:val="007518CD"/>
    <w:rsid w:val="007564F3"/>
    <w:rsid w:val="00791400"/>
    <w:rsid w:val="007F5CC9"/>
    <w:rsid w:val="007F6F73"/>
    <w:rsid w:val="00801411"/>
    <w:rsid w:val="0080447B"/>
    <w:rsid w:val="00811EEC"/>
    <w:rsid w:val="00860366"/>
    <w:rsid w:val="00877199"/>
    <w:rsid w:val="00880DC9"/>
    <w:rsid w:val="008A7B6C"/>
    <w:rsid w:val="008C0362"/>
    <w:rsid w:val="008D5E7A"/>
    <w:rsid w:val="008E1414"/>
    <w:rsid w:val="008F1549"/>
    <w:rsid w:val="00901A3B"/>
    <w:rsid w:val="00945F80"/>
    <w:rsid w:val="0097386B"/>
    <w:rsid w:val="00983C4F"/>
    <w:rsid w:val="009A406B"/>
    <w:rsid w:val="009C0D1F"/>
    <w:rsid w:val="009C6D39"/>
    <w:rsid w:val="009E3CB1"/>
    <w:rsid w:val="009F47BD"/>
    <w:rsid w:val="00A64273"/>
    <w:rsid w:val="00AA60CE"/>
    <w:rsid w:val="00AA6297"/>
    <w:rsid w:val="00AB046F"/>
    <w:rsid w:val="00AB67D8"/>
    <w:rsid w:val="00B158D8"/>
    <w:rsid w:val="00B82D14"/>
    <w:rsid w:val="00B87B25"/>
    <w:rsid w:val="00BE0F2B"/>
    <w:rsid w:val="00BE1855"/>
    <w:rsid w:val="00BE1D36"/>
    <w:rsid w:val="00BF5D2D"/>
    <w:rsid w:val="00BF6C59"/>
    <w:rsid w:val="00C2473A"/>
    <w:rsid w:val="00C2769C"/>
    <w:rsid w:val="00C446D4"/>
    <w:rsid w:val="00C52F5A"/>
    <w:rsid w:val="00C55AA0"/>
    <w:rsid w:val="00C66C68"/>
    <w:rsid w:val="00C73B1D"/>
    <w:rsid w:val="00C74611"/>
    <w:rsid w:val="00C762F5"/>
    <w:rsid w:val="00C93189"/>
    <w:rsid w:val="00CD2AF3"/>
    <w:rsid w:val="00CD5808"/>
    <w:rsid w:val="00CF1E90"/>
    <w:rsid w:val="00CF2D92"/>
    <w:rsid w:val="00D047AC"/>
    <w:rsid w:val="00D42CD5"/>
    <w:rsid w:val="00D546F1"/>
    <w:rsid w:val="00D77FA6"/>
    <w:rsid w:val="00E03E88"/>
    <w:rsid w:val="00E25CA8"/>
    <w:rsid w:val="00E34C36"/>
    <w:rsid w:val="00E81A76"/>
    <w:rsid w:val="00E967CC"/>
    <w:rsid w:val="00EA4347"/>
    <w:rsid w:val="00EA644F"/>
    <w:rsid w:val="00F2370E"/>
    <w:rsid w:val="00F30299"/>
    <w:rsid w:val="00F31A74"/>
    <w:rsid w:val="00F31E89"/>
    <w:rsid w:val="00F55F34"/>
    <w:rsid w:val="00F65B20"/>
    <w:rsid w:val="00FA34B5"/>
    <w:rsid w:val="00FB3AE6"/>
    <w:rsid w:val="00FC3A9A"/>
    <w:rsid w:val="00FC63FD"/>
    <w:rsid w:val="00FD503C"/>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B6C"/>
  </w:style>
  <w:style w:type="paragraph" w:styleId="Heading1">
    <w:name w:val="heading 1"/>
    <w:basedOn w:val="Normal"/>
    <w:next w:val="Normal"/>
    <w:link w:val="Heading1Char"/>
    <w:uiPriority w:val="9"/>
    <w:qFormat/>
    <w:rsid w:val="00BE1D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1D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1D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E1D36"/>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E1D36"/>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BE1D36"/>
    <w:rPr>
      <w:rFonts w:asciiTheme="majorHAnsi" w:eastAsiaTheme="majorEastAsia" w:hAnsiTheme="majorHAnsi" w:cstheme="majorBidi"/>
      <w:b/>
      <w:bCs/>
      <w:color w:val="4F81BD" w:themeColor="accent1"/>
      <w:lang w:eastAsia="ja-JP"/>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D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E1D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BE1D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36"/>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BE1D36"/>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BE1D36"/>
    <w:rPr>
      <w:rFonts w:asciiTheme="majorHAnsi" w:eastAsiaTheme="majorEastAsia" w:hAnsiTheme="majorHAnsi" w:cstheme="majorBidi"/>
      <w:b/>
      <w:bCs/>
      <w:color w:val="4F81BD" w:themeColor="accent1"/>
      <w:lang w:eastAsia="ja-JP"/>
    </w:rPr>
  </w:style>
  <w:style w:type="table" w:styleId="TableGrid">
    <w:name w:val="Table Grid"/>
    <w:basedOn w:val="TableNormal"/>
    <w:uiPriority w:val="59"/>
    <w:rsid w:val="00BE1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E1D36"/>
    <w:rPr>
      <w:rFonts w:ascii="Lucida Grande" w:hAnsi="Lucida Grande" w:cs="Lucida Grande"/>
      <w:sz w:val="18"/>
      <w:szCs w:val="18"/>
    </w:rPr>
  </w:style>
  <w:style w:type="character" w:customStyle="1" w:styleId="BalloonTextChar">
    <w:name w:val="Balloon Text Char"/>
    <w:basedOn w:val="DefaultParagraphFont"/>
    <w:link w:val="BalloonText"/>
    <w:rsid w:val="00BE1D36"/>
    <w:rPr>
      <w:rFonts w:ascii="Lucida Grande" w:eastAsiaTheme="minorEastAsia" w:hAnsi="Lucida Grande" w:cs="Lucida Grande"/>
      <w:sz w:val="18"/>
      <w:szCs w:val="18"/>
      <w:lang w:eastAsia="ja-JP"/>
    </w:rPr>
  </w:style>
  <w:style w:type="character" w:styleId="CommentReference">
    <w:name w:val="annotation reference"/>
    <w:basedOn w:val="DefaultParagraphFont"/>
    <w:rsid w:val="00BE1D36"/>
    <w:rPr>
      <w:sz w:val="18"/>
      <w:szCs w:val="18"/>
    </w:rPr>
  </w:style>
  <w:style w:type="paragraph" w:styleId="CommentText">
    <w:name w:val="annotation text"/>
    <w:basedOn w:val="Normal"/>
    <w:link w:val="CommentTextChar"/>
    <w:rsid w:val="00BE1D36"/>
  </w:style>
  <w:style w:type="character" w:customStyle="1" w:styleId="CommentTextChar">
    <w:name w:val="Comment Text Char"/>
    <w:basedOn w:val="DefaultParagraphFont"/>
    <w:link w:val="CommentText"/>
    <w:rsid w:val="00BE1D36"/>
    <w:rPr>
      <w:rFonts w:eastAsiaTheme="minorEastAsia"/>
      <w:lang w:eastAsia="ja-JP"/>
    </w:rPr>
  </w:style>
  <w:style w:type="paragraph" w:styleId="CommentSubject">
    <w:name w:val="annotation subject"/>
    <w:basedOn w:val="CommentText"/>
    <w:next w:val="CommentText"/>
    <w:link w:val="CommentSubjectChar"/>
    <w:rsid w:val="00BE1D36"/>
    <w:rPr>
      <w:b/>
      <w:bCs/>
      <w:sz w:val="20"/>
      <w:szCs w:val="20"/>
    </w:rPr>
  </w:style>
  <w:style w:type="character" w:customStyle="1" w:styleId="CommentSubjectChar">
    <w:name w:val="Comment Subject Char"/>
    <w:basedOn w:val="CommentTextChar"/>
    <w:link w:val="CommentSubject"/>
    <w:rsid w:val="00BE1D36"/>
    <w:rPr>
      <w:rFonts w:eastAsiaTheme="minorEastAsia"/>
      <w:b/>
      <w:bCs/>
      <w:sz w:val="20"/>
      <w:szCs w:val="20"/>
      <w:lang w:eastAsia="ja-JP"/>
    </w:rPr>
  </w:style>
  <w:style w:type="paragraph" w:styleId="Header">
    <w:name w:val="header"/>
    <w:basedOn w:val="Normal"/>
    <w:link w:val="HeaderChar"/>
    <w:rsid w:val="00BE1D36"/>
    <w:pPr>
      <w:tabs>
        <w:tab w:val="center" w:pos="4320"/>
        <w:tab w:val="right" w:pos="8640"/>
      </w:tabs>
    </w:pPr>
  </w:style>
  <w:style w:type="character" w:customStyle="1" w:styleId="HeaderChar">
    <w:name w:val="Header Char"/>
    <w:basedOn w:val="DefaultParagraphFont"/>
    <w:link w:val="Header"/>
    <w:rsid w:val="00BE1D36"/>
    <w:rPr>
      <w:rFonts w:eastAsiaTheme="minorEastAsia"/>
      <w:lang w:eastAsia="ja-JP"/>
    </w:rPr>
  </w:style>
  <w:style w:type="paragraph" w:styleId="Footer">
    <w:name w:val="footer"/>
    <w:basedOn w:val="Normal"/>
    <w:link w:val="FooterChar"/>
    <w:rsid w:val="00BE1D36"/>
    <w:pPr>
      <w:tabs>
        <w:tab w:val="center" w:pos="4320"/>
        <w:tab w:val="right" w:pos="8640"/>
      </w:tabs>
    </w:pPr>
  </w:style>
  <w:style w:type="character" w:customStyle="1" w:styleId="FooterChar">
    <w:name w:val="Footer Char"/>
    <w:basedOn w:val="DefaultParagraphFont"/>
    <w:link w:val="Footer"/>
    <w:rsid w:val="00BE1D36"/>
    <w:rPr>
      <w:rFonts w:eastAsiaTheme="minorEastAsia"/>
      <w:lang w:eastAsia="ja-JP"/>
    </w:rPr>
  </w:style>
  <w:style w:type="paragraph" w:styleId="Revision">
    <w:name w:val="Revision"/>
    <w:hidden/>
    <w:uiPriority w:val="99"/>
    <w:semiHidden/>
    <w:rsid w:val="00D77FA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df"/><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25</Pages>
  <Words>7084</Words>
  <Characters>40383</Characters>
  <Application>Microsoft Macintosh Word</Application>
  <DocSecurity>0</DocSecurity>
  <Lines>336</Lines>
  <Paragraphs>80</Paragraphs>
  <ScaleCrop>false</ScaleCrop>
  <Company>SANBI</Company>
  <LinksUpToDate>false</LinksUpToDate>
  <CharactersWithSpaces>49593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52</cp:revision>
  <dcterms:created xsi:type="dcterms:W3CDTF">2013-10-25T06:01:00Z</dcterms:created>
  <dcterms:modified xsi:type="dcterms:W3CDTF">2013-10-29T21:36:00Z</dcterms:modified>
</cp:coreProperties>
</file>