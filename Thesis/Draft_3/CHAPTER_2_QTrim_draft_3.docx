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5547E" w:rsidRPr="002F0F3D" w:rsidRDefault="0025547E" w:rsidP="0025547E">
      <w:pPr>
        <w:jc w:val="center"/>
        <w:rPr>
          <w:sz w:val="48"/>
        </w:rPr>
      </w:pPr>
      <w:r w:rsidRPr="002F0F3D">
        <w:rPr>
          <w:sz w:val="48"/>
        </w:rPr>
        <w:t>CHAPTER 2</w:t>
      </w:r>
    </w:p>
    <w:p w:rsidR="0025547E" w:rsidRDefault="0025547E" w:rsidP="0025547E">
      <w:pPr>
        <w:jc w:val="center"/>
      </w:pPr>
    </w:p>
    <w:p w:rsidR="0025547E" w:rsidRDefault="00B73C14" w:rsidP="0025547E">
      <w:pPr>
        <w:pStyle w:val="Heading1"/>
      </w:pPr>
      <w:r>
        <w:t>QTrim – A Novel Algorithm for Quality Trimming Tool</w:t>
      </w:r>
    </w:p>
    <w:p w:rsidR="0025547E" w:rsidRDefault="0025547E" w:rsidP="0025547E"/>
    <w:p w:rsidR="0025547E" w:rsidRDefault="00DB103B" w:rsidP="0031381A">
      <w:pPr>
        <w:pStyle w:val="Heading2"/>
        <w:spacing w:line="480" w:lineRule="auto"/>
      </w:pPr>
      <w:ins w:id="0" w:author="Ram Shrestha" w:date="2013-11-06T07:08:00Z">
        <w:r>
          <w:t xml:space="preserve">2.1 </w:t>
        </w:r>
      </w:ins>
      <w:r w:rsidR="0025547E">
        <w:t>Introduction</w:t>
      </w:r>
    </w:p>
    <w:p w:rsidR="0025547E" w:rsidRDefault="0025547E" w:rsidP="0031381A">
      <w:pPr>
        <w:spacing w:line="480" w:lineRule="auto"/>
      </w:pPr>
    </w:p>
    <w:p w:rsidR="001940FA" w:rsidRDefault="00170E92" w:rsidP="00170E92">
      <w:pPr>
        <w:spacing w:line="480" w:lineRule="auto"/>
        <w:jc w:val="both"/>
        <w:rPr>
          <w:ins w:id="1" w:author="Ram Shrestha" w:date="2013-11-06T06:58:00Z"/>
        </w:rPr>
      </w:pPr>
      <w:r>
        <w:t>The invention of high</w:t>
      </w:r>
      <w:del w:id="2" w:author="Ram Shrestha" w:date="2013-10-14T12:56:00Z">
        <w:r w:rsidDel="004E55A3">
          <w:delText xml:space="preserve"> </w:delText>
        </w:r>
      </w:del>
      <w:ins w:id="3" w:author="Ram Shrestha" w:date="2013-10-14T12:56:00Z">
        <w:r w:rsidR="004E55A3">
          <w:t>-</w:t>
        </w:r>
      </w:ins>
      <w:r>
        <w:t xml:space="preserve">throughput </w:t>
      </w:r>
      <w:del w:id="4" w:author="Ram Shrestha" w:date="2013-10-14T12:56:00Z">
        <w:r w:rsidDel="004E55A3">
          <w:delText>next genera</w:delText>
        </w:r>
        <w:r w:rsidR="00482542" w:rsidDel="004E55A3">
          <w:delText xml:space="preserve">tion </w:delText>
        </w:r>
      </w:del>
      <w:r w:rsidR="00482542">
        <w:t>sequencing (</w:t>
      </w:r>
      <w:ins w:id="5" w:author="Ram Shrestha" w:date="2013-10-14T12:56:00Z">
        <w:r w:rsidR="004E55A3">
          <w:t>HTS</w:t>
        </w:r>
      </w:ins>
      <w:del w:id="6" w:author="Ram Shrestha" w:date="2013-10-14T12:56:00Z">
        <w:r w:rsidR="00482542" w:rsidDel="004E55A3">
          <w:delText>NGS</w:delText>
        </w:r>
      </w:del>
      <w:r w:rsidR="00482542">
        <w:t>) technologies</w:t>
      </w:r>
      <w:r>
        <w:t xml:space="preserve">, </w:t>
      </w:r>
      <w:r w:rsidR="007A7064">
        <w:t xml:space="preserve">such as </w:t>
      </w:r>
      <w:r>
        <w:t xml:space="preserve">Roche/454 pyrosequencing, has revolutionized the field of virology </w:t>
      </w:r>
      <w:ins w:id="7" w:author="Ram Shrestha" w:date="2013-10-18T14:48:00Z">
        <w:r w:rsidR="00BD49D5">
          <w:fldChar w:fldCharType="begin"/>
        </w:r>
      </w:ins>
      <w:ins w:id="8" w:author="Ram Shrestha" w:date="2013-10-18T18:14:00Z">
        <w:r w:rsidR="00FF3FFA">
          <w:instrText xml:space="preserve"> ADDIN EN.CITE &lt;EndNote&gt;&lt;Cite&gt;&lt;Author&gt;Antonelli&lt;/Author&gt;&lt;Year&gt;2013&lt;/Year&gt;&lt;RecNum&gt;1313&lt;/RecNum&gt;&lt;record&gt;&lt;rec-number&gt;1313&lt;/rec-number&gt;&lt;foreign-keys&gt;&lt;key app="EN" db-id="fp25zzvrxrd9vke5zxqp9stbssprwstvdddz"&gt;1313&lt;/key&gt;&lt;/foreign-keys&gt;&lt;ref-type name="Journal Article"&gt;17&lt;/ref-type&gt;&lt;contributors&gt;&lt;authors&gt;&lt;author&gt;Antonelli, G.&lt;/author&gt;&lt;/authors&gt;&lt;/contributors&gt;&lt;titles&gt;&lt;title&gt;Emerging new technologies in clinical virology&lt;/title&gt;&lt;secondary-title&gt;Clin Microbiol Infect&lt;/secondary-title&gt;&lt;/titles&gt;&lt;periodical&gt;&lt;full-title&gt;Clin Microbiol Infect&lt;/full-title&gt;&lt;/periodical&gt;&lt;pages&gt;8-9&lt;/pages&gt;&lt;volume&gt;19&lt;/volume&gt;&lt;number&gt;1&lt;/number&gt;&lt;edition&gt;2013/01/03&lt;/edition&gt;&lt;dates&gt;&lt;year&gt;2013&lt;/year&gt;&lt;pub-dates&gt;&lt;date&gt;Jan&lt;/date&gt;&lt;/pub-dates&gt;&lt;/dates&gt;&lt;isbn&gt;1469-0691 (Electronic)&amp;#xD;1198-743X (Linking)&lt;/isbn&gt;&lt;accession-num&gt;23279286&lt;/accession-num&gt;&lt;urls&gt;&lt;related-urls&gt;&lt;url&gt;http://www.ncbi.nlm.nih.gov/entrez/query.fcgi?cmd=Retrieve&amp;amp;db=PubMed&amp;amp;dopt=Citation&amp;amp;list_uids=23279286&lt;/url&gt;&lt;/related-urls&gt;&lt;/urls&gt;&lt;electronic-resource-num&gt;10.1111/1469-0691.12048&lt;/electronic-resource-num&gt;&lt;language&gt;eng&lt;/language&gt;&lt;/record&gt;&lt;/Cite&gt;&lt;/EndNote&gt;</w:instrText>
        </w:r>
      </w:ins>
      <w:r w:rsidR="00BD49D5">
        <w:fldChar w:fldCharType="separate"/>
      </w:r>
      <w:ins w:id="9" w:author="Ram Shrestha" w:date="2013-10-18T14:48:00Z">
        <w:r w:rsidR="008B520F">
          <w:rPr>
            <w:noProof/>
          </w:rPr>
          <w:t>(Antonelli, 2013)</w:t>
        </w:r>
        <w:r w:rsidR="00BD49D5">
          <w:fldChar w:fldCharType="end"/>
        </w:r>
      </w:ins>
      <w:del w:id="10" w:author="Ram Shrestha" w:date="2013-10-16T10:42:00Z">
        <w:r w:rsidDel="00502553">
          <w:rPr>
            <w:noProof/>
          </w:rPr>
          <w:delText>(Antonelli, 2013)</w:delText>
        </w:r>
      </w:del>
      <w:r>
        <w:t>. The c</w:t>
      </w:r>
      <w:r w:rsidRPr="002816BA">
        <w:t xml:space="preserve">urrent </w:t>
      </w:r>
      <w:ins w:id="11" w:author="Ram Shrestha" w:date="2013-10-18T15:36:00Z">
        <w:r w:rsidR="00D97E97">
          <w:t>Roche/</w:t>
        </w:r>
      </w:ins>
      <w:r w:rsidRPr="002816BA">
        <w:t xml:space="preserve">454 </w:t>
      </w:r>
      <w:r>
        <w:t xml:space="preserve">pyrosequencing </w:t>
      </w:r>
      <w:r w:rsidRPr="002816BA">
        <w:t>technology allows</w:t>
      </w:r>
      <w:r>
        <w:t xml:space="preserve"> for</w:t>
      </w:r>
      <w:r w:rsidRPr="002816BA">
        <w:t xml:space="preserve"> the generation of as many as one million high quality sequence reads with read le</w:t>
      </w:r>
      <w:r>
        <w:t>ngths of up to 1000 base pairs</w:t>
      </w:r>
      <w:ins w:id="12" w:author="Ram Shrestha" w:date="2013-10-14T22:58:00Z">
        <w:r w:rsidR="00294EBA">
          <w:t xml:space="preserve"> </w:t>
        </w:r>
      </w:ins>
      <w:r w:rsidR="00294EBA">
        <w:t>(</w:t>
      </w:r>
      <w:ins w:id="13" w:author="Ram Shrestha" w:date="2013-10-14T23:00:00Z">
        <w:r w:rsidR="00BD49D5">
          <w:fldChar w:fldCharType="begin"/>
        </w:r>
        <w:r w:rsidR="00294EBA">
          <w:instrText xml:space="preserve"> HYPERLINK "http://www.454.com" </w:instrText>
        </w:r>
        <w:r w:rsidR="00BD49D5">
          <w:fldChar w:fldCharType="separate"/>
        </w:r>
        <w:r w:rsidR="00294EBA" w:rsidRPr="00294EBA">
          <w:rPr>
            <w:rStyle w:val="Hyperlink"/>
          </w:rPr>
          <w:t>http://www.454.com</w:t>
        </w:r>
        <w:r w:rsidR="00BD49D5">
          <w:fldChar w:fldCharType="end"/>
        </w:r>
      </w:ins>
      <w:r w:rsidR="00294EBA">
        <w:t>)</w:t>
      </w:r>
      <w:r>
        <w:t xml:space="preserve">.  This technology therefore provides unprecedented sampling depth to study highly heterogeneous HIV quasispecies </w:t>
      </w:r>
      <w:ins w:id="14" w:author="Ram Shrestha" w:date="2013-10-18T14:48:00Z">
        <w:r w:rsidR="00BD49D5">
          <w:fldChar w:fldCharType="begin"/>
        </w:r>
      </w:ins>
      <w:ins w:id="15" w:author="Ram Shrestha" w:date="2013-10-18T18:14:00Z">
        <w:r w:rsidR="00FF3FFA">
          <w:instrText xml:space="preserve"> ADDIN EN.CITE &lt;EndNote&gt;&lt;Cite&gt;&lt;Author&gt;Beerenwinkel&lt;/Author&gt;&lt;Year&gt;2011&lt;/Year&gt;&lt;RecNum&gt;1314&lt;/RecNum&gt;&lt;record&gt;&lt;rec-number&gt;1314&lt;/rec-number&gt;&lt;foreign-keys&gt;&lt;key app="EN" db-id="fp25zzvrxrd9vke5zxqp9stbssprwstvdddz"&gt;1314&lt;/key&gt;&lt;/foreign-keys&gt;&lt;ref-type name="Journal Article"&gt;17&lt;/ref-type&gt;&lt;contributors&gt;&lt;authors&gt;&lt;author&gt;Beerenwinkel, N.&lt;/author&gt;&lt;author&gt;Zagordi, O.&lt;/author&gt;&lt;/authors&gt;&lt;/contributors&gt;&lt;auth-address&gt;Department of Biosystems Science and Engineering, ETH Zurich, Basel, Switzerland. niko.beerenwinkel@bsse.ethz.ch&lt;/auth-address&gt;&lt;titles&gt;&lt;title&gt;Ultra-deep sequencing for the analysis of viral populations&lt;/title&gt;&lt;secondary-title&gt;Curr Opin Virol&lt;/secondary-title&gt;&lt;/titles&gt;&lt;periodical&gt;&lt;full-title&gt;Curr Opin Virol&lt;/full-title&gt;&lt;/periodical&gt;&lt;pages&gt;413-8&lt;/pages&gt;&lt;volume&gt;1&lt;/volume&gt;&lt;number&gt;5&lt;/number&gt;&lt;edition&gt;2012/03/24&lt;/edition&gt;&lt;keywords&gt;&lt;keyword&gt;Animals&lt;/keyword&gt;&lt;keyword&gt;*Genetic Variation&lt;/keyword&gt;&lt;keyword&gt;High-Throughput Nucleotide Sequencing/*methods&lt;/keyword&gt;&lt;keyword&gt;Humans&lt;/keyword&gt;&lt;keyword&gt;Sequence Analysis, DNA/*methods&lt;/keyword&gt;&lt;keyword&gt;Virus Diseases/virology&lt;/keyword&gt;&lt;keyword&gt;Viruses/classification/*genetics/isolation &amp;amp; purification&lt;/keyword&gt;&lt;/keywords&gt;&lt;dates&gt;&lt;year&gt;2011&lt;/year&gt;&lt;pub-dates&gt;&lt;date&gt;Nov&lt;/date&gt;&lt;/pub-dates&gt;&lt;/dates&gt;&lt;isbn&gt;1879-6265 (Electronic)&lt;/isbn&gt;&lt;accession-num&gt;22440844&lt;/accession-num&gt;&lt;urls&gt;&lt;related-urls&gt;&lt;url&gt;http://www.ncbi.nlm.nih.gov/entrez/query.fcgi?cmd=Retrieve&amp;amp;db=PubMed&amp;amp;dopt=Citation&amp;amp;list_uids=22440844&lt;/url&gt;&lt;/related-urls&gt;&lt;/urls&gt;&lt;electronic-resource-num&gt;S1879-6257(11)00062-9 [pii]&amp;#xD;10.1016/j.coviro.2011.07.008&lt;/electronic-resource-num&gt;&lt;language&gt;eng&lt;/language&gt;&lt;/record&gt;&lt;/Cite&gt;&lt;/EndNote&gt;</w:instrText>
        </w:r>
      </w:ins>
      <w:r w:rsidR="00BD49D5">
        <w:fldChar w:fldCharType="separate"/>
      </w:r>
      <w:ins w:id="16" w:author="Ram Shrestha" w:date="2013-10-18T14:48:00Z">
        <w:r w:rsidR="008B520F">
          <w:rPr>
            <w:noProof/>
          </w:rPr>
          <w:t>(Beerenwinkel and Zagordi, 2011)</w:t>
        </w:r>
        <w:r w:rsidR="00BD49D5">
          <w:fldChar w:fldCharType="end"/>
        </w:r>
      </w:ins>
      <w:del w:id="17" w:author="Ram Shrestha" w:date="2013-10-16T10:42:00Z">
        <w:r w:rsidR="00FA4CC2" w:rsidDel="00502553">
          <w:rPr>
            <w:noProof/>
          </w:rPr>
          <w:delText>(Beerenwinkel and Zagordi, 2011)</w:delText>
        </w:r>
      </w:del>
      <w:r>
        <w:t xml:space="preserve">. Since </w:t>
      </w:r>
      <w:r w:rsidRPr="002816BA">
        <w:t xml:space="preserve">large volumes of sequence data </w:t>
      </w:r>
      <w:r>
        <w:t xml:space="preserve">are produced, the data quality has to be high because the </w:t>
      </w:r>
      <w:r w:rsidRPr="002816BA">
        <w:t xml:space="preserve">manual </w:t>
      </w:r>
      <w:proofErr w:type="spellStart"/>
      <w:r w:rsidRPr="002816BA">
        <w:t>curation</w:t>
      </w:r>
      <w:proofErr w:type="spellEnd"/>
      <w:r w:rsidRPr="002816BA">
        <w:t xml:space="preserve"> of quality and</w:t>
      </w:r>
      <w:r>
        <w:t xml:space="preserve"> sequencing</w:t>
      </w:r>
      <w:r w:rsidRPr="002816BA">
        <w:t xml:space="preserve"> errors, as could be done with traditional Sanger sequencing, is no longer feasible. </w:t>
      </w:r>
      <w:r>
        <w:t xml:space="preserve"> </w:t>
      </w:r>
      <w:ins w:id="18" w:author="Ram Shrestha" w:date="2013-10-14T23:19:00Z">
        <w:r w:rsidR="001940FA">
          <w:t xml:space="preserve">One way to ensure high quality </w:t>
        </w:r>
      </w:ins>
      <w:ins w:id="19" w:author="Ram Shrestha" w:date="2013-10-14T23:20:00Z">
        <w:r w:rsidR="001940FA">
          <w:t xml:space="preserve">data is repetitive </w:t>
        </w:r>
      </w:ins>
      <w:ins w:id="20" w:author="Ram Shrestha" w:date="2013-10-14T23:21:00Z">
        <w:r w:rsidR="001940FA">
          <w:t>HTS</w:t>
        </w:r>
      </w:ins>
      <w:ins w:id="21" w:author="Ram Shrestha" w:date="2013-10-14T23:20:00Z">
        <w:r w:rsidR="001940FA">
          <w:t xml:space="preserve"> of a genomic region </w:t>
        </w:r>
      </w:ins>
      <w:ins w:id="22" w:author="Ram Shrestha" w:date="2013-10-14T23:21:00Z">
        <w:r w:rsidR="001940FA">
          <w:t xml:space="preserve">generating </w:t>
        </w:r>
      </w:ins>
      <w:del w:id="23" w:author="Ram Shrestha" w:date="2013-10-14T23:21:00Z">
        <w:r w:rsidDel="001940FA">
          <w:delText xml:space="preserve">The </w:delText>
        </w:r>
      </w:del>
      <w:r>
        <w:t>large amount of data, resulting in higher coverage per base</w:t>
      </w:r>
      <w:ins w:id="24" w:author="Ram Shrestha" w:date="2013-10-14T23:21:00Z">
        <w:r w:rsidR="001940FA">
          <w:t xml:space="preserve"> that </w:t>
        </w:r>
      </w:ins>
      <w:r>
        <w:t>compensates for the lower quality bases to a certain level.  However, sequencing from a sample of HIV quasispecies would mean that every sequence read could represent a unique variant.</w:t>
      </w:r>
      <w:ins w:id="25" w:author="Ram Shrestha" w:date="2013-10-14T23:22:00Z">
        <w:r w:rsidR="001940FA">
          <w:t xml:space="preserve"> Therefore, each sequence read has to be </w:t>
        </w:r>
      </w:ins>
      <w:ins w:id="26" w:author="Ram Shrestha" w:date="2013-10-14T23:23:00Z">
        <w:r w:rsidR="001940FA">
          <w:t>quality controlled</w:t>
        </w:r>
      </w:ins>
      <w:ins w:id="27" w:author="Ram Shrestha" w:date="2013-10-18T15:38:00Z">
        <w:r w:rsidR="00D97E97">
          <w:t>,</w:t>
        </w:r>
      </w:ins>
      <w:ins w:id="28" w:author="Ram Shrestha" w:date="2013-10-14T23:22:00Z">
        <w:r w:rsidR="001940FA">
          <w:t xml:space="preserve"> independent of </w:t>
        </w:r>
      </w:ins>
      <w:ins w:id="29" w:author="Ram Shrestha" w:date="2013-10-18T15:38:00Z">
        <w:r w:rsidR="00D97E97">
          <w:t xml:space="preserve">other sequence </w:t>
        </w:r>
      </w:ins>
      <w:ins w:id="30" w:author="Ram Shrestha" w:date="2013-10-14T23:22:00Z">
        <w:r w:rsidR="001940FA">
          <w:t>read</w:t>
        </w:r>
      </w:ins>
      <w:ins w:id="31" w:author="Ram Shrestha" w:date="2013-10-14T23:23:00Z">
        <w:r w:rsidR="001940FA">
          <w:t>s</w:t>
        </w:r>
      </w:ins>
      <w:ins w:id="32" w:author="Ram Shrestha" w:date="2013-10-14T23:22:00Z">
        <w:r w:rsidR="00D97E97">
          <w:t xml:space="preserve"> </w:t>
        </w:r>
        <w:r w:rsidR="001940FA">
          <w:t>from same g</w:t>
        </w:r>
      </w:ins>
      <w:ins w:id="33" w:author="Ram Shrestha" w:date="2013-10-14T23:23:00Z">
        <w:r w:rsidR="001940FA">
          <w:t xml:space="preserve">enomic </w:t>
        </w:r>
      </w:ins>
      <w:ins w:id="34" w:author="Ram Shrestha" w:date="2013-10-18T15:38:00Z">
        <w:r w:rsidR="00D97E97">
          <w:t>region</w:t>
        </w:r>
      </w:ins>
      <w:ins w:id="35" w:author="Ram Shrestha" w:date="2013-10-14T23:23:00Z">
        <w:r w:rsidR="001940FA">
          <w:t>.</w:t>
        </w:r>
      </w:ins>
    </w:p>
    <w:p w:rsidR="000B4ACD" w:rsidRDefault="000B4ACD" w:rsidP="00170E92">
      <w:pPr>
        <w:numPr>
          <w:ins w:id="36" w:author="Ram Shrestha" w:date="2013-11-06T06:58:00Z"/>
        </w:numPr>
        <w:spacing w:line="480" w:lineRule="auto"/>
        <w:jc w:val="both"/>
        <w:rPr>
          <w:ins w:id="37" w:author="Ram Shrestha" w:date="2013-10-14T23:24:00Z"/>
        </w:rPr>
      </w:pPr>
    </w:p>
    <w:p w:rsidR="00170E92" w:rsidDel="008E715A" w:rsidRDefault="00170E92" w:rsidP="00170E92">
      <w:pPr>
        <w:numPr>
          <w:ins w:id="38" w:author="Ram Shrestha" w:date="2013-10-14T23:24:00Z"/>
        </w:numPr>
        <w:spacing w:line="480" w:lineRule="auto"/>
        <w:jc w:val="both"/>
        <w:rPr>
          <w:del w:id="39" w:author="Ram Shrestha" w:date="2013-10-16T13:19:00Z"/>
        </w:rPr>
      </w:pPr>
      <w:r w:rsidRPr="002816BA">
        <w:t>One of the major limitations of pyrosequencing is that sequence quality is not consistent, either within a read or between reads generated in the same sequencing run</w:t>
      </w:r>
      <w:r>
        <w:t xml:space="preserve"> </w:t>
      </w:r>
      <w:ins w:id="40" w:author="Ram Shrestha" w:date="2013-10-18T14:47:00Z">
        <w:r w:rsidR="00BD49D5">
          <w:fldChar w:fldCharType="begin"/>
        </w:r>
      </w:ins>
      <w:ins w:id="41" w:author="Ram Shrestha" w:date="2013-10-18T18:14:00Z">
        <w:r w:rsidR="00FF3FFA">
          <w:instrText xml:space="preserve"> ADDIN EN.CITE &lt;EndNote&gt;&lt;Cite&gt;&lt;Author&gt;Huse&lt;/Author&gt;&lt;Year&gt;2007&lt;/Year&gt;&lt;RecNum&gt;107&lt;/RecNum&gt;&lt;record&gt;&lt;rec-number&gt;107&lt;/rec-number&gt;&lt;foreign-keys&gt;&lt;key app="EN" db-id="fp25zzvrxrd9vke5zxqp9stbssprwstvdddz"&gt;107&lt;/key&gt;&lt;/foreign-keys&gt;&lt;ref-type name="Journal Article"&gt;17&lt;/ref-type&gt;&lt;contributors&gt;&lt;authors&gt;&lt;author&gt;Huse, Susan M.&lt;/author&gt;&lt;author&gt;Huber, Julie A.&lt;/author&gt;&lt;author&gt;Morrison, Hilary G.&lt;/author&gt;&lt;author&gt;Sogin, Mitchell L.&lt;/author&gt;&lt;author&gt;Welch, D. Mark&lt;/author&gt;&lt;/authors&gt;&lt;/contributors&gt;&lt;auth-address&gt;http://www.biomedcentral.com/content/pdf/gb-2007-8-7-r143.pdf&lt;/auth-address&gt;&lt;titles&gt;&lt;title&gt;Accuracy and quality of massively parallel DNA pyrosequencing&lt;/title&gt;&lt;secondary-title&gt;Genome biol&lt;/secondary-title&gt;&lt;/titles&gt;&lt;pages&gt;R143&lt;/pages&gt;&lt;volume&gt;8&lt;/volume&gt;&lt;number&gt;7&lt;/number&gt;&lt;dates&gt;&lt;year&gt;2007&lt;/year&gt;&lt;/dates&gt;&lt;label&gt;huse_accuracy_2007&lt;/label&gt;&lt;urls&gt;&lt;/urls&gt;&lt;/record&gt;&lt;/Cite&gt;&lt;/EndNote&gt;</w:instrText>
        </w:r>
      </w:ins>
      <w:r w:rsidR="00BD49D5">
        <w:fldChar w:fldCharType="separate"/>
      </w:r>
      <w:ins w:id="42" w:author="Ram Shrestha" w:date="2013-10-18T14:48:00Z">
        <w:r w:rsidR="008B520F">
          <w:rPr>
            <w:noProof/>
          </w:rPr>
          <w:t>(Huse et al., 2007)</w:t>
        </w:r>
      </w:ins>
      <w:ins w:id="43" w:author="Ram Shrestha" w:date="2013-10-18T14:47:00Z">
        <w:r w:rsidR="00BD49D5">
          <w:fldChar w:fldCharType="end"/>
        </w:r>
      </w:ins>
      <w:del w:id="44" w:author="Ram Shrestha" w:date="2013-10-16T10:42:00Z">
        <w:r w:rsidDel="00502553">
          <w:rPr>
            <w:noProof/>
          </w:rPr>
          <w:delText>(Huse et al., 2007)</w:delText>
        </w:r>
      </w:del>
      <w:r>
        <w:t xml:space="preserve"> </w:t>
      </w:r>
      <w:r w:rsidRPr="002816BA">
        <w:t>and, thus, downstream analysis of such data may be compromised as a result of low quality data</w:t>
      </w:r>
      <w:r>
        <w:t xml:space="preserve"> </w:t>
      </w:r>
      <w:ins w:id="45" w:author="Ram Shrestha" w:date="2013-10-18T14:47:00Z">
        <w:r w:rsidR="00BD49D5">
          <w:fldChar w:fldCharType="begin"/>
        </w:r>
      </w:ins>
      <w:ins w:id="46" w:author="Ram Shrestha" w:date="2013-10-18T18:14:00Z">
        <w:r w:rsidR="00FF3FFA">
          <w:instrText xml:space="preserve"> ADDIN EN.CITE &lt;EndNote&gt;&lt;Cite&gt;&lt;Author&gt;Mardis&lt;/Author&gt;&lt;Year&gt;2008&lt;/Year&gt;&lt;RecNum&gt;188&lt;/RecNum&gt;&lt;record&gt;&lt;rec-number&gt;188&lt;/rec-number&gt;&lt;foreign-keys&gt;&lt;key app="EN" db-id="fp25zzvrxrd9vke5zxqp9stbssprwstvdddz"&gt;188&lt;/key&gt;&lt;/foreign-keys&gt;&lt;ref-type name="Journal Article"&gt;17&lt;/ref-type&gt;&lt;contributors&gt;&lt;authors&gt;&lt;author&gt;Mardis, Elaine R.&lt;/author&gt;&lt;/authors&gt;&lt;/contributors&gt;&lt;auth-address&gt;http://openwetware.org/images/5/51/Mardis_et_al._Cell_2008.pdf&lt;/auth-address&gt;&lt;titles&gt;&lt;title&gt;The impact of next-generation sequencing technology on genetics&lt;/title&gt;&lt;secondary-title&gt;Trends in genetics&lt;/secondary-title&gt;&lt;/titles&gt;&lt;pages&gt;133&lt;/pages&gt;&lt;volume&gt;24&lt;/volume&gt;&lt;number&gt;3&lt;/number&gt;&lt;dates&gt;&lt;year&gt;2008&lt;/year&gt;&lt;/dates&gt;&lt;label&gt;mardis_impact_2008&lt;/label&gt;&lt;urls&gt;&lt;/urls&gt;&lt;/record&gt;&lt;/Cite&gt;&lt;/EndNote&gt;</w:instrText>
        </w:r>
      </w:ins>
      <w:r w:rsidR="00BD49D5">
        <w:fldChar w:fldCharType="separate"/>
      </w:r>
      <w:ins w:id="47" w:author="Ram Shrestha" w:date="2013-10-18T14:48:00Z">
        <w:r w:rsidR="008B520F">
          <w:rPr>
            <w:noProof/>
          </w:rPr>
          <w:t>(Mardis, 2008)</w:t>
        </w:r>
      </w:ins>
      <w:ins w:id="48" w:author="Ram Shrestha" w:date="2013-10-18T14:47:00Z">
        <w:r w:rsidR="00BD49D5">
          <w:fldChar w:fldCharType="end"/>
        </w:r>
      </w:ins>
      <w:del w:id="49" w:author="Ram Shrestha" w:date="2013-10-16T10:42:00Z">
        <w:r w:rsidDel="00502553">
          <w:rPr>
            <w:noProof/>
          </w:rPr>
          <w:delText>(Mardis, 2008)</w:delText>
        </w:r>
      </w:del>
      <w:r>
        <w:t xml:space="preserve">. </w:t>
      </w:r>
      <w:r w:rsidRPr="002816BA">
        <w:t xml:space="preserve">The quality scores for </w:t>
      </w:r>
      <w:r>
        <w:t xml:space="preserve">the </w:t>
      </w:r>
      <w:r w:rsidRPr="002816BA">
        <w:t xml:space="preserve">current generation 454 sequencing platforms are similar to PHRED scores </w:t>
      </w:r>
      <w:ins w:id="50" w:author="Ram Shrestha" w:date="2013-10-18T14:47:00Z">
        <w:r w:rsidR="00BD49D5">
          <w:fldChar w:fldCharType="begin"/>
        </w:r>
      </w:ins>
      <w:ins w:id="51" w:author="Ram Shrestha" w:date="2013-10-18T18:14:00Z">
        <w:r w:rsidR="00FF3FFA">
          <w:instrText xml:space="preserve"> ADDIN EN.CITE &lt;EndNote&gt;&lt;Cite&gt;&lt;Author&gt;Ewing&lt;/Author&gt;&lt;Year&gt;1998&lt;/Year&gt;&lt;RecNum&gt;145&lt;/RecNum&gt;&lt;record&gt;&lt;rec-number&gt;145&lt;/rec-number&gt;&lt;foreign-keys&gt;&lt;key app="EN" db-id="fp25zzvrxrd9vke5zxqp9stbssprwstvdddz"&gt;145&lt;/key&gt;&lt;/foreign-keys&gt;&lt;ref-type name="Journal Article"&gt;17&lt;/ref-type&gt;&lt;contributors&gt;&lt;authors&gt;&lt;author&gt;Ewing, Brent&lt;/author&gt;&lt;author&gt;Green, Phil&lt;/author&gt;&lt;/authors&gt;&lt;/contributors&gt;&lt;auth-address&gt;http://genome.cshlp.org/content/8/3/186&lt;/auth-address&gt;&lt;titles&gt;&lt;title&gt;Base-Calling of Automated Sequencer Traces UsingPhred. II. Error Probabilities&lt;/title&gt;&lt;secondary-title&gt;Genome Research&lt;/secondary-title&gt;&lt;/titles&gt;&lt;pages&gt;186-194&lt;/pages&gt;&lt;volume&gt;8&lt;/volume&gt;&lt;number&gt;3&lt;/number&gt;&lt;dates&gt;&lt;year&gt;1998&lt;/year&gt;&lt;pub-dates&gt;&lt;date&gt;March&lt;/date&gt;&lt;/pub-dates&gt;&lt;/dates&gt;&lt;isbn&gt;1088-9051, 1549-5469&lt;/isbn&gt;&lt;label&gt;ewing_base-calling_1998-1&lt;/label&gt;&lt;urls&gt;&lt;related-urls&gt;&lt;url&gt;10.1101/gr.8.3.186&lt;/url&gt;&lt;/related-urls&gt;&lt;/urls&gt;&lt;/record&gt;&lt;/Cite&gt;&lt;/EndNote&gt;</w:instrText>
        </w:r>
      </w:ins>
      <w:r w:rsidR="00BD49D5">
        <w:fldChar w:fldCharType="separate"/>
      </w:r>
      <w:ins w:id="52" w:author="Ram Shrestha" w:date="2013-10-18T14:48:00Z">
        <w:r w:rsidR="008B520F">
          <w:rPr>
            <w:noProof/>
          </w:rPr>
          <w:t>(Ewing and Green, 1998)</w:t>
        </w:r>
      </w:ins>
      <w:ins w:id="53" w:author="Ram Shrestha" w:date="2013-10-18T14:47:00Z">
        <w:r w:rsidR="00BD49D5">
          <w:fldChar w:fldCharType="end"/>
        </w:r>
      </w:ins>
      <w:del w:id="54" w:author="Ram Shrestha" w:date="2013-10-16T10:42:00Z">
        <w:r w:rsidDel="00502553">
          <w:rPr>
            <w:noProof/>
          </w:rPr>
          <w:delText>(Ewing and Green, 1998)</w:delText>
        </w:r>
      </w:del>
      <w:r w:rsidRPr="002816BA">
        <w:t xml:space="preserve"> and represent the probability of a base call error at each individually base in a read </w:t>
      </w:r>
      <w:ins w:id="55" w:author="Ram Shrestha" w:date="2013-10-18T14:47:00Z">
        <w:r w:rsidR="00BD49D5">
          <w:fldChar w:fldCharType="begin"/>
        </w:r>
      </w:ins>
      <w:ins w:id="56" w:author="Ram Shrestha" w:date="2013-10-18T18:14:00Z">
        <w:r w:rsidR="00FF3FFA">
          <w:instrText xml:space="preserve"> ADDIN EN.CITE &lt;EndNote&gt;&lt;Cite&gt;&lt;Author&gt;Brockman&lt;/Author&gt;&lt;Year&gt;2008&lt;/Year&gt;&lt;RecNum&gt;1307&lt;/RecNum&gt;&lt;record&gt;&lt;rec-number&gt;1307&lt;/rec-number&gt;&lt;foreign-keys&gt;&lt;key app="EN" db-id="fp25zzvrxrd9vke5zxqp9stbssprwstvdddz"&gt;1307&lt;/key&gt;&lt;/foreign-keys&gt;&lt;ref-type name="Journal Article"&gt;17&lt;/ref-type&gt;&lt;contributors&gt;&lt;authors&gt;&lt;author&gt;Brockman, W.&lt;/author&gt;&lt;author&gt;Alvarez, P.&lt;/author&gt;&lt;author&gt;Young, S.&lt;/author&gt;&lt;author&gt;Garber, M.&lt;/author&gt;&lt;author&gt;Giannoukos, G.&lt;/author&gt;&lt;author&gt;Lee, W. L.&lt;/author&gt;&lt;author&gt;Russ, C.&lt;/author&gt;&lt;author&gt;Lander, E. S.&lt;/author&gt;&lt;author&gt;Nusbaum, C.&lt;/author&gt;&lt;author&gt;Jaffe, D. B.&lt;/author&gt;&lt;/authors&gt;&lt;/contributors&gt;&lt;auth-address&gt;Broad Institute of MIT and Harvard, Cambridge, Massachusetts 02141, USA.&lt;/auth-address&gt;&lt;titles&gt;&lt;title&gt;Quality scores and SNP detection in sequencing-by-synthesis systems&lt;/title&gt;&lt;secondary-title&gt;Genome Res&lt;/secondary-title&gt;&lt;/titles&gt;&lt;periodical&gt;&lt;full-title&gt;Genome Res&lt;/full-title&gt;&lt;/periodical&gt;&lt;pages&gt;763-70&lt;/pages&gt;&lt;volume&gt;18&lt;/volume&gt;&lt;number&gt;5&lt;/number&gt;&lt;edition&gt;2008/01/24&lt;/edition&gt;&lt;keywords&gt;&lt;keyword&gt;Diploidy&lt;/keyword&gt;&lt;keyword&gt;Genome, Human&lt;/keyword&gt;&lt;keyword&gt;Haploidy&lt;/keyword&gt;&lt;keyword&gt;Humans&lt;/keyword&gt;&lt;keyword&gt;Polymerase Chain Reaction&lt;/keyword&gt;&lt;keyword&gt;Polymorphism, Single Nucleotide/*genetics&lt;/keyword&gt;&lt;keyword&gt;Quality Control&lt;/keyword&gt;&lt;keyword&gt;Reproducibility of Results&lt;/keyword&gt;&lt;keyword&gt;Sensitivity and Specificity&lt;/keyword&gt;&lt;keyword&gt;Sequence Analysis, DNA/*methods/*standards&lt;/keyword&gt;&lt;/keywords&gt;&lt;dates&gt;&lt;year&gt;2008&lt;/year&gt;&lt;pub-dates&gt;&lt;date&gt;May&lt;/date&gt;&lt;/pub-dates&gt;&lt;/dates&gt;&lt;isbn&gt;1088-9051 (Print)&amp;#xD;1088-9051 (Linking)&lt;/isbn&gt;&lt;accession-num&gt;18212088&lt;/accession-num&gt;&lt;urls&gt;&lt;related-urls&gt;&lt;url&gt;http://www.ncbi.nlm.nih.gov/entrez/query.fcgi?cmd=Retrieve&amp;amp;db=PubMed&amp;amp;dopt=Citation&amp;amp;list_uids=18212088&lt;/url&gt;&lt;/related-urls&gt;&lt;/urls&gt;&lt;custom2&gt;2336812&lt;/custom2&gt;&lt;electronic-resource-num&gt;gr.070227.107 [pii]&amp;#xD;10.1101/gr.070227.107&lt;/electronic-resource-num&gt;&lt;language&gt;eng&lt;/language&gt;&lt;/record&gt;&lt;/Cite&gt;&lt;/EndNote&gt;</w:instrText>
        </w:r>
      </w:ins>
      <w:r w:rsidR="00BD49D5">
        <w:fldChar w:fldCharType="separate"/>
      </w:r>
      <w:ins w:id="57" w:author="Ram Shrestha" w:date="2013-10-18T14:48:00Z">
        <w:r w:rsidR="008B520F">
          <w:rPr>
            <w:noProof/>
          </w:rPr>
          <w:t>(Brockman et al., 2008)</w:t>
        </w:r>
      </w:ins>
      <w:ins w:id="58" w:author="Ram Shrestha" w:date="2013-10-18T14:47:00Z">
        <w:r w:rsidR="00BD49D5">
          <w:fldChar w:fldCharType="end"/>
        </w:r>
      </w:ins>
      <w:del w:id="59" w:author="Ram Shrestha" w:date="2013-10-16T10:42:00Z">
        <w:r w:rsidDel="00502553">
          <w:rPr>
            <w:noProof/>
          </w:rPr>
          <w:delText>(Brockman et al., 2008)</w:delText>
        </w:r>
      </w:del>
      <w:r w:rsidRPr="002816BA">
        <w:t>.  These quality scores range from 0 to 40 and are log-scaled</w:t>
      </w:r>
      <w:r>
        <w:t xml:space="preserve"> </w:t>
      </w:r>
      <w:ins w:id="60" w:author="Ram Shrestha" w:date="2013-10-18T14:47:00Z">
        <w:r w:rsidR="00BD49D5">
          <w:fldChar w:fldCharType="begin"/>
        </w:r>
      </w:ins>
      <w:ins w:id="61" w:author="Ram Shrestha" w:date="2013-10-18T18:14:00Z">
        <w:r w:rsidR="00FF3FFA">
          <w:instrText xml:space="preserve"> ADDIN EN.CITE &lt;EndNote&gt;&lt;Cite&gt;&lt;Author&gt;Cock&lt;/Author&gt;&lt;Year&gt;2010&lt;/Year&gt;&lt;RecNum&gt;425&lt;/RecNum&gt;&lt;record&gt;&lt;rec-number&gt;425&lt;/rec-number&gt;&lt;foreign-keys&gt;&lt;key app="EN" db-id="fp25zzvrxrd9vke5zxqp9stbssprwstvdddz"&gt;425&lt;/key&gt;&lt;/foreign-keys&gt;&lt;ref-type name="Journal Article"&gt;17&lt;/ref-type&gt;&lt;contributors&gt;&lt;authors&gt;&lt;author&gt;Cock, Peter J. A.&lt;/author&gt;&lt;author&gt;Fields, Christopher J.&lt;/author&gt;&lt;author&gt;Goto, Naohisa&lt;/author&gt;&lt;author&gt;Heuer, Michael L.&lt;/author&gt;&lt;author&gt;Rice, Peter M.&lt;/author&gt;&lt;/authors&gt;&lt;/contributors&gt;&lt;auth-address&gt;http://nar.oxfordjournals.org/content/38/6/1767&lt;/auth-address&gt;&lt;titles&gt;&lt;title&gt;The Sanger FASTQ file format for sequences with quality scores, and the Solexa/Illumina FASTQ variants&lt;/title&gt;&lt;secondary-title&gt;Nucleic Acids Research&lt;/secondary-title&gt;&lt;/titles&gt;&lt;pages&gt;1767-1771&lt;/pages&gt;&lt;volume&gt;38&lt;/volume&gt;&lt;number&gt;6&lt;/number&gt;&lt;dates&gt;&lt;year&gt;2010&lt;/year&gt;&lt;pub-dates&gt;&lt;date&gt;April&lt;/date&gt;&lt;/pub-dates&gt;&lt;/dates&gt;&lt;isbn&gt;0305-1048, 1362-4962&lt;/isbn&gt;&lt;label&gt;cock_sanger_2010&lt;/label&gt;&lt;urls&gt;&lt;related-urls&gt;&lt;url&gt;10.1093/nar/gkp1137&lt;/url&gt;&lt;/related-urls&gt;&lt;/urls&gt;&lt;/record&gt;&lt;/Cite&gt;&lt;/EndNote&gt;</w:instrText>
        </w:r>
      </w:ins>
      <w:r w:rsidR="00BD49D5">
        <w:fldChar w:fldCharType="separate"/>
      </w:r>
      <w:ins w:id="62" w:author="Ram Shrestha" w:date="2013-10-18T14:48:00Z">
        <w:r w:rsidR="008B520F">
          <w:rPr>
            <w:noProof/>
          </w:rPr>
          <w:t>(Cock et al., 2010)</w:t>
        </w:r>
      </w:ins>
      <w:ins w:id="63" w:author="Ram Shrestha" w:date="2013-10-18T14:47:00Z">
        <w:r w:rsidR="00BD49D5">
          <w:fldChar w:fldCharType="end"/>
        </w:r>
      </w:ins>
      <w:del w:id="64" w:author="Ram Shrestha" w:date="2013-10-16T10:42:00Z">
        <w:r w:rsidDel="00502553">
          <w:rPr>
            <w:noProof/>
          </w:rPr>
          <w:delText>(Cock et al., 2010)</w:delText>
        </w:r>
      </w:del>
      <w:r w:rsidRPr="002816BA">
        <w:t>, meaning that scores of 30 and 40 represent a probability of an incorrect base call of 1 in 1000 and 1 in 10000 respectively.</w:t>
      </w:r>
      <w:r>
        <w:t xml:space="preserve"> </w:t>
      </w:r>
      <w:r w:rsidRPr="002816BA">
        <w:t>As with most sequencing approaches, the quality of sequence data generated using 454 pyrosequencing decreases linearly across a sequence read</w:t>
      </w:r>
      <w:r>
        <w:t xml:space="preserve"> </w:t>
      </w:r>
      <w:ins w:id="65" w:author="Ram Shrestha" w:date="2013-10-18T14:47:00Z">
        <w:r w:rsidR="00BD49D5">
          <w:fldChar w:fldCharType="begin">
            <w:fldData xml:space="preserve">PEVuZE5vdGU+PENpdGU+PEF1dGhvcj5HaWxsZXM8L0F1dGhvcj48WWVhcj4yMDExPC9ZZWFyPjxS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</w:fldData>
          </w:fldChar>
        </w:r>
      </w:ins>
      <w:ins w:id="66" w:author="Ram Shrestha" w:date="2013-10-18T18:14:00Z">
        <w:r w:rsidR="00FF3FFA">
          <w:instrText xml:space="preserve"> ADDIN EN.CITE </w:instrText>
        </w:r>
        <w:r w:rsidR="00BD49D5">
          <w:fldChar w:fldCharType="begin">
            <w:fldData xml:space="preserve">PEVuZE5vdGU+PENpdGU+PEF1dGhvcj5HaWxsZXM8L0F1dGhvcj48WWVhcj4yMDExPC9ZZWFyPjxS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</w:fldData>
          </w:fldChar>
        </w:r>
        <w:r w:rsidR="00FF3FFA">
          <w:instrText xml:space="preserve"> ADDIN EN.CITE.DATA </w:instrText>
        </w:r>
      </w:ins>
      <w:ins w:id="67" w:author="Ram Shrestha" w:date="2013-10-18T18:14:00Z">
        <w:r w:rsidR="00BD49D5">
          <w:fldChar w:fldCharType="end"/>
        </w:r>
      </w:ins>
      <w:r w:rsidR="00BD49D5">
        <w:fldChar w:fldCharType="separate"/>
      </w:r>
      <w:ins w:id="68" w:author="Ram Shrestha" w:date="2013-10-18T14:48:00Z">
        <w:r w:rsidR="008B520F">
          <w:rPr>
            <w:noProof/>
          </w:rPr>
          <w:t>(Gilles et al., 2011; Suzuki et al., 2011)</w:t>
        </w:r>
      </w:ins>
      <w:ins w:id="69" w:author="Ram Shrestha" w:date="2013-10-18T14:47:00Z">
        <w:r w:rsidR="00BD49D5">
          <w:fldChar w:fldCharType="end"/>
        </w:r>
      </w:ins>
      <w:r w:rsidRPr="002816BA">
        <w:t xml:space="preserve">. </w:t>
      </w:r>
      <w:r>
        <w:t xml:space="preserve">The identification of a true base with a high quality score is pertinent, particularly in HIV drug resistance studies where low quality sequence data might represent artificial viral mutations </w:t>
      </w:r>
      <w:ins w:id="70" w:author="Ram Shrestha" w:date="2013-10-18T14:47:00Z">
        <w:r w:rsidR="00BD49D5">
          <w:fldChar w:fldCharType="begin"/>
        </w:r>
      </w:ins>
      <w:ins w:id="71" w:author="Ram Shrestha" w:date="2013-10-18T18:14:00Z">
        <w:r w:rsidR="00FF3FFA">
          <w:instrText xml:space="preserve"> ADDIN EN.CITE &lt;EndNote&gt;&lt;Cite&gt;&lt;Author&gt;Kunin&lt;/Author&gt;&lt;Year&gt;2009&lt;/Year&gt;&lt;RecNum&gt;1309&lt;/RecNum&gt;&lt;record&gt;&lt;rec-number&gt;1309&lt;/rec-number&gt;&lt;foreign-keys&gt;&lt;key app="EN" db-id="fp25zzvrxrd9vke5zxqp9stbssprwstvdddz"&gt;1309&lt;/key&gt;&lt;/foreign-keys&gt;&lt;ref-type name="Journal Article"&gt;17&lt;/ref-type&gt;&lt;contributors&gt;&lt;authors&gt;&lt;author&gt;Kunin, V.&lt;/author&gt;&lt;author&gt;Engelbrektson, A.&lt;/author&gt;&lt;author&gt;Ochman, H.&lt;/author&gt;&lt;author&gt;Hugenholtz, P.&lt;/author&gt;&lt;/authors&gt;&lt;/contributors&gt;&lt;auth-address&gt;Microbial Ecology Program, DOE Joint Genome Institute, Walnut Creek, CA 94598, USA.&lt;/auth-address&gt;&lt;titles&gt;&lt;title&gt;Wrinkles in the rare biosphere: pyrosequencing errors can lead to artificial inflation of diversity estimates&lt;/title&gt;&lt;secondary-title&gt;Environ Microbiol&lt;/secondary-title&gt;&lt;/titles&gt;&lt;periodical&gt;&lt;full-title&gt;Environ Microbiol&lt;/full-title&gt;&lt;/periodical&gt;&lt;pages&gt;118-23&lt;/pages&gt;&lt;volume&gt;12&lt;/volume&gt;&lt;number&gt;1&lt;/number&gt;&lt;edition&gt;2009/09/04&lt;/edition&gt;&lt;keywords&gt;&lt;keyword&gt;*Biodiversity&lt;/keyword&gt;&lt;keyword&gt;Cluster Analysis&lt;/keyword&gt;&lt;keyword&gt;DNA, Bacterial/genetics&lt;/keyword&gt;&lt;keyword&gt;Escherichia coli/genetics&lt;/keyword&gt;&lt;keyword&gt;Genes, Bacterial&lt;/keyword&gt;&lt;keyword&gt;Genetic Variation&lt;/keyword&gt;&lt;keyword&gt;RNA, Ribosomal, 16S/*genetics&lt;/keyword&gt;&lt;keyword&gt;Sequence Alignment&lt;/keyword&gt;&lt;keyword&gt;Sequence Analysis, DNA/*methods&lt;/keyword&gt;&lt;/keywords&gt;&lt;dates&gt;&lt;year&gt;2009&lt;/year&gt;&lt;pub-dates&gt;&lt;date&gt;Jan&lt;/date&gt;&lt;/pub-dates&gt;&lt;/dates&gt;&lt;isbn&gt;1462-2920 (Electronic)&amp;#xD;1462-2912 (Linking)&lt;/isbn&gt;&lt;accession-num&gt;19725865&lt;/accession-num&gt;&lt;urls&gt;&lt;related-urls&gt;&lt;url&gt;http://www.ncbi.nlm.nih.gov/entrez/query.fcgi?cmd=Retrieve&amp;amp;db=PubMed&amp;amp;dopt=Citation&amp;amp;list_uids=19725865&lt;/url&gt;&lt;/related-urls&gt;&lt;/urls&gt;&lt;electronic-resource-num&gt;EMI2051 [pii]&amp;#xD;10.1111/j.1462-2920.2009.02051.x&lt;/electronic-resource-num&gt;&lt;language&gt;eng&lt;/language&gt;&lt;/record&gt;&lt;/Cite&gt;&lt;/EndNote&gt;</w:instrText>
        </w:r>
      </w:ins>
      <w:r w:rsidR="00BD49D5">
        <w:fldChar w:fldCharType="separate"/>
      </w:r>
      <w:ins w:id="72" w:author="Ram Shrestha" w:date="2013-10-18T14:48:00Z">
        <w:r w:rsidR="008B520F">
          <w:rPr>
            <w:noProof/>
          </w:rPr>
          <w:t>(Kunin et al., 2009)</w:t>
        </w:r>
      </w:ins>
      <w:ins w:id="73" w:author="Ram Shrestha" w:date="2013-10-18T14:47:00Z">
        <w:r w:rsidR="00BD49D5">
          <w:fldChar w:fldCharType="end"/>
        </w:r>
      </w:ins>
      <w:r>
        <w:t xml:space="preserve"> affecting resistance test on the whole. </w:t>
      </w:r>
      <w:r w:rsidRPr="002816BA">
        <w:t xml:space="preserve">Thus, in many instances it is imperative to undertake quality filtering of 454 sequence data </w:t>
      </w:r>
      <w:r>
        <w:t xml:space="preserve">to remove those low scored bases </w:t>
      </w:r>
      <w:r w:rsidRPr="002816BA">
        <w:t>prior to subsequent analysis</w:t>
      </w:r>
      <w:ins w:id="74" w:author="Ram Shrestha" w:date="2013-10-16T13:19:00Z">
        <w:r w:rsidR="008E715A">
          <w:t xml:space="preserve">. </w:t>
        </w:r>
      </w:ins>
      <w:del w:id="75" w:author="Ram Shrestha" w:date="2013-10-16T13:19:00Z">
        <w:r w:rsidRPr="002816BA" w:rsidDel="008E715A">
          <w:delText>.</w:delText>
        </w:r>
      </w:del>
    </w:p>
    <w:p w:rsidR="00170E92" w:rsidRDefault="00170E92" w:rsidP="0031381A">
      <w:pPr>
        <w:numPr>
          <w:ins w:id="76" w:author="Unknown"/>
        </w:numPr>
        <w:spacing w:line="480" w:lineRule="auto"/>
        <w:jc w:val="both"/>
        <w:rPr>
          <w:del w:id="77" w:author="Unknown"/>
        </w:rPr>
      </w:pPr>
      <w:r w:rsidRPr="002816BA">
        <w:t>Quality trimming generally entails some form of iterative removal from one or both ends of a sequence read with the primary goal to ensure that the resultant read is of high quality</w:t>
      </w:r>
      <w:r>
        <w:t xml:space="preserve">. </w:t>
      </w:r>
      <w:r w:rsidRPr="002816BA">
        <w:t xml:space="preserve">Quality trimming </w:t>
      </w:r>
      <w:del w:id="78" w:author="Ram Shrestha" w:date="2013-10-17T17:34:00Z">
        <w:r w:rsidRPr="002816BA" w:rsidDel="00AB79A3">
          <w:delText>tools</w:delText>
        </w:r>
      </w:del>
      <w:ins w:id="79" w:author="Ram Shrestha" w:date="2013-10-17T17:34:00Z">
        <w:r w:rsidR="00AB79A3">
          <w:t>methods</w:t>
        </w:r>
      </w:ins>
      <w:r w:rsidRPr="002816BA">
        <w:t xml:space="preserve"> range from strict approaches that have zero tolerance of low quality base calls in the output reads </w:t>
      </w:r>
      <w:ins w:id="80" w:author="Ram Shrestha" w:date="2013-10-18T14:47:00Z">
        <w:r w:rsidR="00BD49D5">
          <w:fldChar w:fldCharType="begin">
            <w:fldData xml:space="preserve">PEVuZE5vdGU+PENpdGU+PEF1dGhvcj5HaWFuZWxsYTwvQXV0aG9yPjxZZWFyPjIwMTE8L1llYXI+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</w:fldData>
          </w:fldChar>
        </w:r>
      </w:ins>
      <w:ins w:id="81" w:author="Ram Shrestha" w:date="2013-10-18T18:14:00Z">
        <w:r w:rsidR="00FF3FFA">
          <w:instrText xml:space="preserve"> ADDIN EN.CITE </w:instrText>
        </w:r>
        <w:r w:rsidR="00BD49D5">
          <w:fldChar w:fldCharType="begin">
            <w:fldData xml:space="preserve">PEVuZE5vdGU+PENpdGU+PEF1dGhvcj5HaWFuZWxsYTwvQXV0aG9yPjxZZWFyPjIwMTE8L1llYXI+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</w:fldData>
          </w:fldChar>
        </w:r>
        <w:r w:rsidR="00FF3FFA">
          <w:instrText xml:space="preserve"> ADDIN EN.CITE.DATA </w:instrText>
        </w:r>
      </w:ins>
      <w:ins w:id="82" w:author="Ram Shrestha" w:date="2013-10-18T18:14:00Z">
        <w:r w:rsidR="00BD49D5">
          <w:fldChar w:fldCharType="end"/>
        </w:r>
      </w:ins>
      <w:r w:rsidR="00BD49D5">
        <w:fldChar w:fldCharType="separate"/>
      </w:r>
      <w:ins w:id="83" w:author="Ram Shrestha" w:date="2013-10-18T14:48:00Z">
        <w:r w:rsidR="008B520F">
          <w:rPr>
            <w:noProof/>
          </w:rPr>
          <w:t>(Delport et al.; Gianella et al., 2011)</w:t>
        </w:r>
      </w:ins>
      <w:ins w:id="84" w:author="Ram Shrestha" w:date="2013-10-18T14:47:00Z">
        <w:r w:rsidR="00BD49D5">
          <w:fldChar w:fldCharType="end"/>
        </w:r>
      </w:ins>
      <w:r w:rsidR="00740574">
        <w:t xml:space="preserve"> </w:t>
      </w:r>
      <w:r w:rsidRPr="002816BA">
        <w:t xml:space="preserve">through to averaging approaches </w:t>
      </w:r>
      <w:del w:id="85" w:author="Ram Shrestha" w:date="2013-10-15T10:24:00Z">
        <w:r w:rsidRPr="002816BA" w:rsidDel="003A2144">
          <w:delText>that maximize read length by allowing</w:delText>
        </w:r>
      </w:del>
      <w:ins w:id="86" w:author="Ram Shrestha" w:date="2013-10-15T10:24:00Z">
        <w:r w:rsidR="003A2144">
          <w:t>allows</w:t>
        </w:r>
      </w:ins>
      <w:r w:rsidRPr="002816BA">
        <w:t xml:space="preserve"> the inclusion of a proportion of low quality base calls within an output read </w:t>
      </w:r>
      <w:ins w:id="87" w:author="Ram Shrestha" w:date="2013-10-18T14:47:00Z">
        <w:r w:rsidR="00BD49D5">
          <w:fldChar w:fldCharType="begin"/>
        </w:r>
      </w:ins>
      <w:ins w:id="88" w:author="Ram Shrestha" w:date="2013-10-18T18:14:00Z">
        <w:r w:rsidR="00FF3FFA">
          <w:instrText xml:space="preserve"> ADDIN EN.CITE &lt;EndNote&gt;&lt;Cite&gt;&lt;Author&gt;Chou&lt;/Author&gt;&lt;Year&gt;2001&lt;/Year&gt;&lt;RecNum&gt;101&lt;/RecNum&gt;&lt;record&gt;&lt;rec-number&gt;101&lt;/rec-number&gt;&lt;foreign-keys&gt;&lt;key app="EN" db-id="fp25zzvrxrd9vke5zxqp9stbssprwstvdddz"&gt;101&lt;/key&gt;&lt;/foreign-keys&gt;&lt;ref-type name="Journal Article"&gt;17&lt;/ref-type&gt;&lt;contributors&gt;&lt;authors&gt;&lt;author&gt;Chou, Hui-Hsien&lt;/author&gt;&lt;author&gt;Holmes, Michael H.&lt;/author&gt;&lt;/authors&gt;&lt;/contributors&gt;&lt;auth-address&gt;http://bioinformatics.oxfordjournals.org/content/17/12/1093.short&lt;/auth-address&gt;&lt;titles&gt;&lt;title&gt;DNA sequence quality trimming and vector removal&lt;/title&gt;&lt;secondary-title&gt;Bioinformatics&lt;/secondary-title&gt;&lt;/titles&gt;&lt;periodical&gt;&lt;full-title&gt;Bioinformatics&lt;/full-title&gt;&lt;/periodical&gt;&lt;pages&gt;1093–1104&lt;/pages&gt;&lt;volume&gt;17&lt;/volume&gt;&lt;number&gt;12&lt;/number&gt;&lt;dates&gt;&lt;year&gt;2001&lt;/year&gt;&lt;/dates&gt;&lt;label&gt;chou_dna_2001&lt;/label&gt;&lt;urls&gt;&lt;/urls&gt;&lt;/record&gt;&lt;/Ci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1460-2059&lt;/isbn&gt;&lt;label&gt;schmieder_quality_2011&lt;/label&gt;&lt;urls&gt;&lt;related-urls&gt;&lt;url&gt;10.1093/bioinformatics/btr026&lt;/url&gt;&lt;/related-urls&gt;&lt;/urls&gt;&lt;/record&gt;&lt;/Cite&gt;&lt;/EndNote&gt;</w:instrText>
        </w:r>
      </w:ins>
      <w:r w:rsidR="00BD49D5">
        <w:fldChar w:fldCharType="separate"/>
      </w:r>
      <w:ins w:id="89" w:author="Ram Shrestha" w:date="2013-10-18T14:48:00Z">
        <w:r w:rsidR="008B520F">
          <w:rPr>
            <w:noProof/>
          </w:rPr>
          <w:t>(Chou and Holmes, 2001; Schmieder and Edwards, 2011)</w:t>
        </w:r>
      </w:ins>
      <w:ins w:id="90" w:author="Ram Shrestha" w:date="2013-10-18T14:47:00Z">
        <w:r w:rsidR="00BD49D5">
          <w:fldChar w:fldCharType="end"/>
        </w:r>
      </w:ins>
      <w:r w:rsidRPr="002816BA">
        <w:t xml:space="preserve">.  </w:t>
      </w:r>
      <w:ins w:id="91" w:author="Ram Shrestha" w:date="2013-10-15T10:29:00Z">
        <w:r w:rsidR="00197058">
          <w:t>Algorithms like PRINSEQ</w:t>
        </w:r>
      </w:ins>
      <w:ins w:id="92" w:author="Ram Shrestha" w:date="2013-10-15T10:31:00Z">
        <w:r w:rsidR="00197058">
          <w:t xml:space="preserve"> </w:t>
        </w:r>
      </w:ins>
      <w:ins w:id="93" w:author="Ram Shrestha" w:date="2013-10-18T14:47:00Z">
        <w:r w:rsidR="00BD49D5">
          <w:fldChar w:fldCharType="begin"/>
        </w:r>
      </w:ins>
      <w:ins w:id="94" w:author="Ram Shrestha" w:date="2013-10-18T18:14:00Z">
        <w:r w:rsidR="00FF3FFA">
          <w:instrText xml:space="preserve"> ADDIN EN.CITE &lt;EndNote&gt;&lt;Cite&gt;&lt;Author&gt;Schmieder&lt;/Author&gt;&lt;Year&gt;2011&lt;/Year&gt;&lt;RecNum&gt;283&lt;/RecNum&gt;&lt;record&gt;&lt;rec-number&gt;283&lt;/rec-number&gt;&lt;foreign-keys&gt;&lt;key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1460-2059&lt;/isbn&gt;&lt;label&gt;schmieder_quality_2011&lt;/label&gt;&lt;urls&gt;&lt;related-urls&gt;&lt;url&gt;10.1093/bioinformatics/btr026&lt;/url&gt;&lt;/related-urls&gt;&lt;/urls&gt;&lt;/record&gt;&lt;/Cite&gt;&lt;/EndNote&gt;</w:instrText>
        </w:r>
      </w:ins>
      <w:r w:rsidR="00BD49D5">
        <w:fldChar w:fldCharType="separate"/>
      </w:r>
      <w:ins w:id="95" w:author="Ram Shrestha" w:date="2013-10-18T14:48:00Z">
        <w:r w:rsidR="008B520F">
          <w:rPr>
            <w:noProof/>
          </w:rPr>
          <w:t>(Schmieder and Edwards, 2011)</w:t>
        </w:r>
      </w:ins>
      <w:ins w:id="96" w:author="Ram Shrestha" w:date="2013-10-18T14:47:00Z">
        <w:r w:rsidR="00BD49D5">
          <w:fldChar w:fldCharType="end"/>
        </w:r>
      </w:ins>
      <w:ins w:id="97" w:author="Ram Shrestha" w:date="2013-10-15T10:31:00Z">
        <w:r w:rsidR="00197058">
          <w:t xml:space="preserve">, </w:t>
        </w:r>
        <w:proofErr w:type="spellStart"/>
        <w:r w:rsidR="00197058">
          <w:t>Geneious</w:t>
        </w:r>
      </w:ins>
      <w:proofErr w:type="spellEnd"/>
      <w:ins w:id="98" w:author="Ram Shrestha" w:date="2013-10-15T10:32:00Z">
        <w:r w:rsidR="00197058">
          <w:t xml:space="preserve"> </w:t>
        </w:r>
      </w:ins>
      <w:ins w:id="99" w:author="Ram Shrestha" w:date="2013-10-18T14:47:00Z">
        <w:r w:rsidR="00BD49D5">
          <w:fldChar w:fldCharType="begin"/>
        </w:r>
      </w:ins>
      <w:ins w:id="100" w:author="Ram Shrestha" w:date="2013-10-18T18:14:00Z">
        <w:r w:rsidR="00FF3FFA">
          <w:instrText xml:space="preserve"> ADDIN EN.CITE &lt;EndNote&gt;&lt;Cite&gt;&lt;Author&gt;Kearse&lt;/Author&gt;&lt;Year&gt;2012&lt;/Year&gt;&lt;RecNum&gt;277&lt;/RecNum&gt;&lt;record&gt;&lt;rec-number&gt;277&lt;/rec-number&gt;&lt;foreign-keys&gt;&lt;key app="EN" db-id="fp25zzvrxrd9vke5zxqp9stbssprwstvdddz"&gt;277&lt;/key&gt;&lt;/foreign-keys&gt;&lt;ref-type name="Journal Article"&gt;17&lt;/ref-type&gt;&lt;contributors&gt;&lt;authors&gt;&lt;author&gt;Kearse, Matthew&lt;/author&gt;&lt;author&gt;Moir, Richard&lt;/author&gt;&lt;author&gt;Wilson, Amy&lt;/author&gt;&lt;author&gt;Stones-Havas, Steven&lt;/author&gt;&lt;author&gt;Cheung, Matthew&lt;/author&gt;&lt;author&gt;Sturrock, Shane&lt;/author&gt;&lt;author&gt;Buxton, Simon&lt;/author&gt;&lt;author&gt;Cooper, Alex&lt;/author&gt;&lt;author&gt;Markowitz, Sidney&lt;/author&gt;&lt;author&gt;Duran, Chris&lt;/author&gt;&lt;author&gt;Thierer, Tobias&lt;/author&gt;&lt;author&gt;Ashton, Bruce&lt;/author&gt;&lt;author&gt;Meintjes, Peter&lt;/author&gt;&lt;author&gt;Drummond, Alexei&lt;/author&gt;&lt;/authors&gt;&lt;/contributors&gt;&lt;auth-address&gt;http://bioinformatics.oxfordjournals.org/content/28/12/1647&lt;/auth-address&gt;&lt;titles&gt;&lt;title&gt;Geneious Basic: An integrated and extendable desktop software platform for the organization and analysis of sequence data&lt;/title&gt;&lt;secondary-title&gt;Bioinformatics&lt;/secondary-title&gt;&lt;/titles&gt;&lt;periodical&gt;&lt;full-title&gt;Bioinformatics&lt;/full-title&gt;&lt;/periodical&gt;&lt;pages&gt;1647-1649&lt;/pages&gt;&lt;volume&gt;28&lt;/volume&gt;&lt;number&gt;12&lt;/number&gt;&lt;dates&gt;&lt;year&gt;2012&lt;/year&gt;&lt;pub-dates&gt;&lt;date&gt;June&lt;/date&gt;&lt;/pub-dates&gt;&lt;/dates&gt;&lt;isbn&gt;1367-4803, 1460-2059&lt;/isbn&gt;&lt;label&gt;kearse_geneious_2012&lt;/label&gt;&lt;urls&gt;&lt;related-urls&gt;&lt;url&gt;10.1093/bioinformatics/bts199&lt;/url&gt;&lt;/related-urls&gt;&lt;/urls&gt;&lt;/record&gt;&lt;/Cite&gt;&lt;/EndNote&gt;</w:instrText>
        </w:r>
      </w:ins>
      <w:r w:rsidR="00BD49D5">
        <w:fldChar w:fldCharType="separate"/>
      </w:r>
      <w:ins w:id="101" w:author="Ram Shrestha" w:date="2013-10-18T14:48:00Z">
        <w:r w:rsidR="008B520F">
          <w:rPr>
            <w:noProof/>
          </w:rPr>
          <w:t>(Kearse et al., 2012)</w:t>
        </w:r>
      </w:ins>
      <w:ins w:id="102" w:author="Ram Shrestha" w:date="2013-10-18T14:47:00Z">
        <w:r w:rsidR="00BD49D5">
          <w:fldChar w:fldCharType="end"/>
        </w:r>
      </w:ins>
      <w:ins w:id="103" w:author="Ram Shrestha" w:date="2013-10-15T10:29:00Z">
        <w:r w:rsidR="00197058">
          <w:t xml:space="preserve"> and LUCY</w:t>
        </w:r>
      </w:ins>
      <w:ins w:id="104" w:author="Ram Shrestha" w:date="2013-10-15T10:31:00Z">
        <w:r w:rsidR="00197058">
          <w:t xml:space="preserve"> </w:t>
        </w:r>
      </w:ins>
      <w:ins w:id="105" w:author="Ram Shrestha" w:date="2013-10-18T14:47:00Z">
        <w:r w:rsidR="00BD49D5">
          <w:fldChar w:fldCharType="begin"/>
        </w:r>
      </w:ins>
      <w:ins w:id="106" w:author="Ram Shrestha" w:date="2013-10-18T18:14:00Z">
        <w:r w:rsidR="00FF3FFA">
          <w:instrText xml:space="preserve"> ADDIN EN.CITE &lt;EndNote&gt;&lt;Cite&gt;&lt;Author&gt;Li&lt;/Author&gt;&lt;Year&gt;2004&lt;/Year&gt;&lt;RecNum&gt;100&lt;/RecNum&gt;&lt;record&gt;&lt;rec-number&gt;100&lt;/rec-number&gt;&lt;foreign-keys&gt;&lt;key app="EN" db-id="fp25zzvrxrd9vke5zxqp9stbssprwstvdddz"&gt;100&lt;/key&gt;&lt;/foreign-keys&gt;&lt;ref-type name="Journal Article"&gt;17&lt;/ref-type&gt;&lt;contributors&gt;&lt;authors&gt;&lt;author&gt;Li, Song&lt;/author&gt;&lt;author&gt;Chou, Hui-Hsien&lt;/author&gt;&lt;/authors&gt;&lt;/contributors&gt;&lt;auth-address&gt;http://bioinformatics.oxfordjournals.org/content/20/16/2865.short&lt;/auth-address&gt;&lt;titles&gt;&lt;title&gt;LUCY2: an interactive DNA sequence quality trimming and vector removal tool&lt;/title&gt;&lt;secondary-title&gt;Bioinformatics&lt;/secondary-title&gt;&lt;/titles&gt;&lt;periodical&gt;&lt;full-title&gt;Bioinformatics&lt;/full-title&gt;&lt;/periodical&gt;&lt;pages&gt;2865–2866&lt;/pages&gt;&lt;volume&gt;20&lt;/volume&gt;&lt;number&gt;16&lt;/number&gt;&lt;dates&gt;&lt;year&gt;2004&lt;/year&gt;&lt;/dates&gt;&lt;label&gt;li_lucy2:_2004&lt;/label&gt;&lt;urls&gt;&lt;/urls&gt;&lt;/record&gt;&lt;/Cite&gt;&lt;/EndNote&gt;</w:instrText>
        </w:r>
      </w:ins>
      <w:r w:rsidR="00BD49D5">
        <w:fldChar w:fldCharType="separate"/>
      </w:r>
      <w:ins w:id="107" w:author="Ram Shrestha" w:date="2013-10-18T14:48:00Z">
        <w:r w:rsidR="008B520F">
          <w:rPr>
            <w:noProof/>
          </w:rPr>
          <w:t>(Li and Chou, 2004)</w:t>
        </w:r>
      </w:ins>
      <w:ins w:id="108" w:author="Ram Shrestha" w:date="2013-10-18T14:47:00Z">
        <w:r w:rsidR="00BD49D5">
          <w:fldChar w:fldCharType="end"/>
        </w:r>
      </w:ins>
      <w:ins w:id="109" w:author="Ram Shrestha" w:date="2013-10-15T10:29:00Z">
        <w:r w:rsidR="00197058">
          <w:t xml:space="preserve"> that use averaging approach are available but the output reads have large number of poor quality bases or large number of reads are discarded. </w:t>
        </w:r>
      </w:ins>
      <w:del w:id="110" w:author="Ram Shrestha" w:date="2013-10-15T10:32:00Z">
        <w:r w:rsidRPr="002816BA" w:rsidDel="00197058">
          <w:delText>Here, we</w:delText>
        </w:r>
      </w:del>
      <w:ins w:id="111" w:author="Ram Shrestha" w:date="2013-10-15T10:32:00Z">
        <w:r w:rsidR="00197058">
          <w:t>We have</w:t>
        </w:r>
      </w:ins>
      <w:r w:rsidRPr="002816BA">
        <w:t xml:space="preserve"> </w:t>
      </w:r>
      <w:del w:id="112" w:author="Ram Shrestha" w:date="2013-10-15T10:32:00Z">
        <w:r w:rsidRPr="002816BA" w:rsidDel="00197058">
          <w:delText xml:space="preserve">describe </w:delText>
        </w:r>
      </w:del>
      <w:ins w:id="113" w:author="Ram Shrestha" w:date="2013-10-15T10:32:00Z">
        <w:r w:rsidR="00197058">
          <w:t>developed</w:t>
        </w:r>
        <w:r w:rsidR="00197058" w:rsidRPr="002816BA">
          <w:t xml:space="preserve"> </w:t>
        </w:r>
      </w:ins>
      <w:r w:rsidRPr="002816BA">
        <w:t xml:space="preserve">a quality trimming algorithm (QTrim) that uses a novel averaging approach to </w:t>
      </w:r>
      <w:ins w:id="114" w:author="Ram Shrestha" w:date="2013-10-15T12:45:00Z">
        <w:r w:rsidR="00492B55">
          <w:t xml:space="preserve">minimize poor quality bases and </w:t>
        </w:r>
      </w:ins>
      <w:r w:rsidRPr="002816BA">
        <w:t>maximize the output of high quality reads from 454 sequence data.</w:t>
      </w:r>
      <w:r>
        <w:t xml:space="preserve">  To enable its use by a broad range of researchers, QTrim is available as a standalone python </w:t>
      </w:r>
      <w:r w:rsidR="00BE2DA9">
        <w:t xml:space="preserve">executable </w:t>
      </w:r>
      <w:r>
        <w:t xml:space="preserve">script for individuals with computational expertise and as a web-interface for individuals with little, or no, bioinformatics experience. </w:t>
      </w:r>
    </w:p>
    <w:p w:rsidR="000B4ACD" w:rsidDel="00197058" w:rsidRDefault="000B4ACD" w:rsidP="00170E92">
      <w:pPr>
        <w:spacing w:line="480" w:lineRule="auto"/>
        <w:jc w:val="both"/>
        <w:rPr>
          <w:ins w:id="115" w:author="Ram Shrestha" w:date="2013-11-06T06:59:00Z"/>
        </w:rPr>
      </w:pPr>
    </w:p>
    <w:p w:rsidR="0031381A" w:rsidRDefault="0031381A" w:rsidP="0031381A">
      <w:pPr>
        <w:numPr>
          <w:ins w:id="116" w:author="Unknown"/>
        </w:numPr>
        <w:spacing w:line="480" w:lineRule="auto"/>
        <w:jc w:val="both"/>
      </w:pPr>
    </w:p>
    <w:p w:rsidR="00C5154F" w:rsidRDefault="00DB103B" w:rsidP="00197058">
      <w:pPr>
        <w:pStyle w:val="Heading3"/>
      </w:pPr>
      <w:ins w:id="117" w:author="Ram Shrestha" w:date="2013-11-06T07:09:00Z">
        <w:r>
          <w:t xml:space="preserve">2.2 </w:t>
        </w:r>
      </w:ins>
      <w:r w:rsidR="00C5154F">
        <w:t>Methods and Materials</w:t>
      </w:r>
    </w:p>
    <w:p w:rsidR="00C5154F" w:rsidRDefault="00C5154F" w:rsidP="00C5154F">
      <w:pPr>
        <w:numPr>
          <w:ins w:id="118" w:author="Ram Shrestha" w:date="2013-11-06T07:00:00Z"/>
        </w:numPr>
        <w:rPr>
          <w:ins w:id="119" w:author="Ram Shrestha" w:date="2013-11-06T07:00:00Z"/>
        </w:rPr>
      </w:pPr>
    </w:p>
    <w:p w:rsidR="000B4ACD" w:rsidRPr="0041628F" w:rsidRDefault="000B4ACD" w:rsidP="00C5154F"/>
    <w:p w:rsidR="00333637" w:rsidDel="004A00E7" w:rsidRDefault="00C5154F" w:rsidP="00C5154F">
      <w:pPr>
        <w:spacing w:line="480" w:lineRule="auto"/>
        <w:jc w:val="both"/>
        <w:rPr>
          <w:del w:id="120" w:author="Ram Shrestha" w:date="2013-10-18T18:09:00Z"/>
        </w:rPr>
      </w:pPr>
      <w:r>
        <w:t>QTrim</w:t>
      </w:r>
      <w:r w:rsidR="00482542">
        <w:t xml:space="preserve"> is a </w:t>
      </w:r>
      <w:del w:id="121" w:author="Ram Shrestha" w:date="2013-10-15T10:36:00Z">
        <w:r w:rsidR="00482542" w:rsidDel="00197058">
          <w:delText xml:space="preserve">script written in </w:delText>
        </w:r>
      </w:del>
      <w:ins w:id="122" w:author="Ram Shrestha" w:date="2013-10-15T10:36:00Z">
        <w:r w:rsidR="00197058">
          <w:t>p</w:t>
        </w:r>
      </w:ins>
      <w:del w:id="123" w:author="Ram Shrestha" w:date="2013-10-15T10:36:00Z">
        <w:r w:rsidR="00482542" w:rsidDel="00197058">
          <w:delText>P</w:delText>
        </w:r>
      </w:del>
      <w:r w:rsidR="00482542">
        <w:t xml:space="preserve">ython </w:t>
      </w:r>
      <w:ins w:id="124" w:author="Ram Shrestha" w:date="2013-10-15T10:36:00Z">
        <w:r w:rsidR="00197058">
          <w:t xml:space="preserve">quality trimming bioinformatics tool </w:t>
        </w:r>
      </w:ins>
      <w:r w:rsidR="00482542">
        <w:t xml:space="preserve">and </w:t>
      </w:r>
      <w:r>
        <w:t xml:space="preserve">takes as input a </w:t>
      </w:r>
      <w:proofErr w:type="spellStart"/>
      <w:r>
        <w:t>fastq</w:t>
      </w:r>
      <w:proofErr w:type="spellEnd"/>
      <w:r>
        <w:t xml:space="preserve"> file or a </w:t>
      </w:r>
      <w:proofErr w:type="spellStart"/>
      <w:r>
        <w:t>fasta</w:t>
      </w:r>
      <w:proofErr w:type="spellEnd"/>
      <w:r>
        <w:t xml:space="preserve"> file with its associated </w:t>
      </w:r>
      <w:r w:rsidR="00482542">
        <w:t>quality (</w:t>
      </w:r>
      <w:r>
        <w:t>.</w:t>
      </w:r>
      <w:proofErr w:type="spellStart"/>
      <w:r>
        <w:t>qual</w:t>
      </w:r>
      <w:proofErr w:type="spellEnd"/>
      <w:r w:rsidR="00482542">
        <w:t>)</w:t>
      </w:r>
      <w:r>
        <w:t xml:space="preserve"> file</w:t>
      </w:r>
      <w:r w:rsidR="00883599">
        <w:t xml:space="preserve">. If a combination of </w:t>
      </w:r>
      <w:proofErr w:type="spellStart"/>
      <w:r w:rsidR="00883599">
        <w:t>fasta</w:t>
      </w:r>
      <w:proofErr w:type="spellEnd"/>
      <w:r w:rsidR="00883599">
        <w:t xml:space="preserve"> and </w:t>
      </w:r>
      <w:proofErr w:type="spellStart"/>
      <w:r w:rsidR="00883599">
        <w:t>qual</w:t>
      </w:r>
      <w:proofErr w:type="spellEnd"/>
      <w:r w:rsidR="00883599">
        <w:t xml:space="preserve"> files are submitted, they are converted to </w:t>
      </w:r>
      <w:proofErr w:type="spellStart"/>
      <w:r w:rsidR="00883599">
        <w:t>fastq</w:t>
      </w:r>
      <w:proofErr w:type="spellEnd"/>
      <w:r w:rsidR="00883599">
        <w:t xml:space="preserve"> format. QTrim reads sequences from the input file one at a time using </w:t>
      </w:r>
      <w:proofErr w:type="spellStart"/>
      <w:r w:rsidR="00883599">
        <w:t>biopython</w:t>
      </w:r>
      <w:proofErr w:type="spellEnd"/>
      <w:r w:rsidR="00883599">
        <w:t xml:space="preserve"> package (</w:t>
      </w:r>
      <w:ins w:id="125" w:author="Ram Shrestha" w:date="2013-10-18T18:07:00Z">
        <w:r w:rsidR="00BD49D5">
          <w:fldChar w:fldCharType="begin"/>
        </w:r>
        <w:r w:rsidR="0062572B">
          <w:instrText xml:space="preserve"> HYPERLINK "http://</w:instrText>
        </w:r>
      </w:ins>
      <w:r w:rsidR="0062572B">
        <w:instrText>www.biopython.org</w:instrText>
      </w:r>
      <w:ins w:id="126" w:author="Ram Shrestha" w:date="2013-10-18T18:07:00Z">
        <w:r w:rsidR="0062572B">
          <w:instrText xml:space="preserve">" </w:instrText>
        </w:r>
        <w:r w:rsidR="00BD49D5">
          <w:fldChar w:fldCharType="separate"/>
        </w:r>
      </w:ins>
      <w:r w:rsidR="0062572B" w:rsidRPr="000D4AC0">
        <w:rPr>
          <w:rStyle w:val="Hyperlink"/>
        </w:rPr>
        <w:t>www.biopython.org</w:t>
      </w:r>
      <w:ins w:id="127" w:author="Ram Shrestha" w:date="2013-10-18T18:07:00Z">
        <w:r w:rsidR="00BD49D5">
          <w:fldChar w:fldCharType="end"/>
        </w:r>
      </w:ins>
      <w:r w:rsidR="00883599">
        <w:t>)</w:t>
      </w:r>
      <w:ins w:id="128" w:author="Ram Shrestha" w:date="2013-10-18T18:07:00Z">
        <w:r w:rsidR="0062572B">
          <w:t xml:space="preserve"> </w:t>
        </w:r>
      </w:ins>
      <w:ins w:id="129" w:author="Ram Shrestha" w:date="2013-10-18T18:14:00Z">
        <w:r w:rsidR="00BD49D5">
          <w:fldChar w:fldCharType="begin"/>
        </w:r>
        <w:r w:rsidR="00FF3FFA">
          <w:instrText xml:space="preserve"> ADDIN EN.CITE &lt;EndNote&gt;&lt;Cite&gt;&lt;Author&gt;Cock&lt;/Author&gt;&lt;Year&gt;2009&lt;/Year&gt;&lt;RecNum&gt;1501&lt;/RecNum&gt;&lt;record&gt;&lt;rec-number&gt;1501&lt;/rec-number&gt;&lt;foreign-keys&gt;&lt;key app="EN" db-id="fp25zzvrxrd9vke5zxqp9stbssprwstvdddz"&gt;1501&lt;/key&gt;&lt;/foreign-keys&gt;&lt;ref-type name="Journal Article"&gt;17&lt;/ref-type&gt;&lt;contributors&gt;&lt;authors&gt;&lt;author&gt;Cock, P.J&lt;/author&gt;&lt;author&gt;Antao, T&lt;/author&gt;&lt;author&gt;Chang, J.T&lt;/author&gt;&lt;author&gt;Chapman, B.A&lt;/author&gt;&lt;author&gt;Cox, C.J&lt;/author&gt;&lt;author&gt;Dalke, A&lt;/author&gt;&lt;author&gt;Friedberg, I&lt;/author&gt;&lt;author&gt;Hamelryck, T&lt;/author&gt;&lt;author&gt;Kauff, F&lt;/author&gt;&lt;author&gt;Wilczynski, B&lt;/author&gt;&lt;/authors&gt;&lt;/contributors&gt;&lt;titles&gt;&lt;title&gt;Biopython:freely available Python tools for computational molecular biology and bioinformatics&lt;/title&gt;&lt;secondary-title&gt;Bioinformatics&lt;/secondary-title&gt;&lt;/titles&gt;&lt;periodical&gt;&lt;full-title&gt;Bioinformatics&lt;/full-title&gt;&lt;/periodical&gt;&lt;pages&gt;1422-1423&lt;/pages&gt;&lt;volume&gt;25&lt;/volume&gt;&lt;number&gt;11&lt;/number&gt;&lt;dates&gt;&lt;year&gt;2009&lt;/year&gt;&lt;/dates&gt;&lt;urls&gt;&lt;/urls&gt;&lt;/record&gt;&lt;/Cite&gt;&lt;/EndNote&gt;</w:instrText>
        </w:r>
      </w:ins>
      <w:r w:rsidR="00BD49D5">
        <w:fldChar w:fldCharType="separate"/>
      </w:r>
      <w:ins w:id="130" w:author="Ram Shrestha" w:date="2013-10-18T18:14:00Z">
        <w:r w:rsidR="00FF3FFA">
          <w:rPr>
            <w:noProof/>
          </w:rPr>
          <w:t>(Cock et al., 2009)</w:t>
        </w:r>
        <w:r w:rsidR="00BD49D5">
          <w:fldChar w:fldCharType="end"/>
        </w:r>
      </w:ins>
      <w:r w:rsidR="00883599">
        <w:t>.</w:t>
      </w:r>
      <w:r w:rsidR="0086776D">
        <w:t xml:space="preserve"> QTrim </w:t>
      </w:r>
      <w:ins w:id="131" w:author="Ram Shrestha" w:date="2013-10-15T10:49:00Z">
        <w:r w:rsidR="00600D99">
          <w:t xml:space="preserve">trims the input sequences </w:t>
        </w:r>
        <w:r w:rsidR="000229EE">
          <w:t>based on the nucleotide quality score</w:t>
        </w:r>
      </w:ins>
      <w:ins w:id="132" w:author="Ram Shrestha" w:date="2013-10-18T18:11:00Z">
        <w:r w:rsidR="004A00E7">
          <w:t xml:space="preserve">. </w:t>
        </w:r>
      </w:ins>
      <w:del w:id="133" w:author="Ram Shrestha" w:date="2013-10-18T18:11:00Z">
        <w:r w:rsidR="0086776D" w:rsidDel="004A00E7">
          <w:delText>does not filter singleton reads or duplicated reads and does not check or trim out adaptor sequence.</w:delText>
        </w:r>
      </w:del>
    </w:p>
    <w:p w:rsidR="00333637" w:rsidRDefault="000229EE" w:rsidP="00C5154F">
      <w:pPr>
        <w:spacing w:line="480" w:lineRule="auto"/>
        <w:jc w:val="both"/>
        <w:rPr>
          <w:ins w:id="134" w:author="Ram Shrestha" w:date="2013-10-15T11:00:00Z"/>
        </w:rPr>
      </w:pPr>
      <w:ins w:id="135" w:author="Ram Shrestha" w:date="2013-10-15T10:56:00Z">
        <w:r>
          <w:t xml:space="preserve">The first step </w:t>
        </w:r>
      </w:ins>
      <w:ins w:id="136" w:author="Ram Shrestha" w:date="2013-10-15T10:58:00Z">
        <w:r>
          <w:t xml:space="preserve">in QTrim is removal of any ambiguous base </w:t>
        </w:r>
      </w:ins>
      <w:ins w:id="137" w:author="Ram Shrestha" w:date="2013-10-18T18:11:00Z">
        <w:r w:rsidR="004A00E7">
          <w:t>(</w:t>
        </w:r>
      </w:ins>
      <w:ins w:id="138" w:author="Ram Shrestha" w:date="2013-10-15T10:58:00Z">
        <w:r>
          <w:t>Ns</w:t>
        </w:r>
      </w:ins>
      <w:ins w:id="139" w:author="Ram Shrestha" w:date="2013-10-18T18:11:00Z">
        <w:r w:rsidR="004A00E7">
          <w:t>)</w:t>
        </w:r>
      </w:ins>
      <w:ins w:id="140" w:author="Ram Shrestha" w:date="2013-10-15T10:59:00Z">
        <w:r>
          <w:t xml:space="preserve"> that </w:t>
        </w:r>
        <w:proofErr w:type="gramStart"/>
        <w:r>
          <w:t>have</w:t>
        </w:r>
        <w:proofErr w:type="gramEnd"/>
        <w:r>
          <w:t xml:space="preserve"> quality score of zero</w:t>
        </w:r>
      </w:ins>
      <w:ins w:id="141" w:author="Ram Shrestha" w:date="2013-10-15T10:58:00Z">
        <w:r>
          <w:t xml:space="preserve"> at the 3’ end of sequence</w:t>
        </w:r>
      </w:ins>
      <w:ins w:id="142" w:author="Ram Shrestha" w:date="2013-10-15T10:59:00Z">
        <w:r>
          <w:t>s</w:t>
        </w:r>
      </w:ins>
      <w:ins w:id="143" w:author="Ram Shrestha" w:date="2013-10-15T12:22:00Z">
        <w:r w:rsidR="00207472">
          <w:t>. It is then,</w:t>
        </w:r>
      </w:ins>
      <w:ins w:id="144" w:author="Ram Shrestha" w:date="2013-10-15T10:58:00Z">
        <w:r>
          <w:t xml:space="preserve"> followed by </w:t>
        </w:r>
      </w:ins>
      <w:ins w:id="145" w:author="Ram Shrestha" w:date="2013-10-15T10:53:00Z">
        <w:r>
          <w:t xml:space="preserve">three sequential </w:t>
        </w:r>
      </w:ins>
      <w:ins w:id="146" w:author="Ram Shrestha" w:date="2013-10-18T18:11:00Z">
        <w:r w:rsidR="004A00E7">
          <w:t xml:space="preserve">trimming </w:t>
        </w:r>
      </w:ins>
      <w:ins w:id="147" w:author="Ram Shrestha" w:date="2013-10-15T10:53:00Z">
        <w:r>
          <w:t xml:space="preserve">steps </w:t>
        </w:r>
      </w:ins>
      <w:ins w:id="148" w:author="Ram Shrestha" w:date="2013-10-18T18:12:00Z">
        <w:r w:rsidR="004A00E7">
          <w:t xml:space="preserve">detailed as below </w:t>
        </w:r>
      </w:ins>
      <w:ins w:id="149" w:author="Ram Shrestha" w:date="2013-10-15T10:53:00Z">
        <w:r>
          <w:t>before final output of the clean reads (</w:t>
        </w:r>
      </w:ins>
      <w:ins w:id="150" w:author="Ram Shrestha" w:date="2013-10-15T10:54:00Z">
        <w:r>
          <w:t>Figure 2.1</w:t>
        </w:r>
      </w:ins>
      <w:ins w:id="151" w:author="Ram Shrestha" w:date="2013-10-18T18:12:00Z">
        <w:r w:rsidR="004A00E7">
          <w:t>)</w:t>
        </w:r>
      </w:ins>
      <w:ins w:id="152" w:author="Ram Shrestha" w:date="2013-10-15T11:00:00Z">
        <w:r>
          <w:t>:</w:t>
        </w:r>
      </w:ins>
    </w:p>
    <w:p w:rsidR="000229EE" w:rsidRPr="00573933" w:rsidRDefault="00EB5EE9" w:rsidP="000229EE">
      <w:pPr>
        <w:pStyle w:val="ListParagraph"/>
        <w:numPr>
          <w:ilvl w:val="0"/>
          <w:numId w:val="8"/>
          <w:ins w:id="153" w:author="Ram Shrestha" w:date="2013-10-15T11:00:00Z"/>
        </w:numPr>
        <w:spacing w:line="480" w:lineRule="auto"/>
        <w:jc w:val="both"/>
        <w:rPr>
          <w:ins w:id="154" w:author="Ram Shrestha" w:date="2013-10-15T11:02:00Z"/>
          <w:rPrChange w:id="155" w:author="Ram Shrestha" w:date="2013-10-15T11:02:00Z">
            <w:rPr>
              <w:ins w:id="156" w:author="Ram Shrestha" w:date="2013-10-15T11:02:00Z"/>
              <w:rFonts w:cs="Myriad Pro"/>
              <w:color w:val="141413"/>
            </w:rPr>
          </w:rPrChange>
        </w:rPr>
      </w:pPr>
      <w:ins w:id="157" w:author="Ram Shrestha" w:date="2013-10-18T15:42:00Z">
        <w:r>
          <w:rPr>
            <w:rFonts w:cs="Myriad Pro"/>
            <w:color w:val="141413"/>
          </w:rPr>
          <w:t xml:space="preserve">QTrim checks if a sequence read </w:t>
        </w:r>
      </w:ins>
      <w:ins w:id="158" w:author="Ram Shrestha" w:date="2013-10-18T15:43:00Z">
        <w:r>
          <w:rPr>
            <w:rFonts w:cs="Myriad Pro"/>
            <w:color w:val="141413"/>
          </w:rPr>
          <w:t>is</w:t>
        </w:r>
      </w:ins>
      <w:ins w:id="159" w:author="Ram Shrestha" w:date="2013-10-15T16:07:00Z">
        <w:r w:rsidR="006564FA">
          <w:rPr>
            <w:rFonts w:cs="Myriad Pro"/>
            <w:color w:val="141413"/>
          </w:rPr>
          <w:t xml:space="preserve"> greater or equal to the minimum required sequence </w:t>
        </w:r>
      </w:ins>
      <w:ins w:id="160" w:author="Ram Shrestha" w:date="2013-10-18T15:43:00Z">
        <w:r>
          <w:rPr>
            <w:rFonts w:cs="Myriad Pro"/>
            <w:color w:val="141413"/>
          </w:rPr>
          <w:t xml:space="preserve">read </w:t>
        </w:r>
      </w:ins>
      <w:ins w:id="161" w:author="Ram Shrestha" w:date="2013-10-15T16:07:00Z">
        <w:r w:rsidR="006564FA">
          <w:rPr>
            <w:rFonts w:cs="Myriad Pro"/>
            <w:color w:val="141413"/>
          </w:rPr>
          <w:t>length</w:t>
        </w:r>
      </w:ins>
      <w:ins w:id="162" w:author="Ram Shrestha" w:date="2013-10-15T16:08:00Z">
        <w:r w:rsidR="006564FA">
          <w:rPr>
            <w:rFonts w:cs="Myriad Pro"/>
            <w:color w:val="141413"/>
          </w:rPr>
          <w:t xml:space="preserve">. If it satisfies then, </w:t>
        </w:r>
      </w:ins>
      <w:ins w:id="163" w:author="Ram Shrestha" w:date="2013-10-15T15:57:00Z">
        <w:r w:rsidR="00D56D9F">
          <w:rPr>
            <w:rFonts w:cs="Myriad Pro"/>
            <w:color w:val="141413"/>
          </w:rPr>
          <w:t xml:space="preserve">the mean quality </w:t>
        </w:r>
      </w:ins>
      <w:ins w:id="164" w:author="Ram Shrestha" w:date="2013-10-15T15:58:00Z">
        <w:r w:rsidR="00D56D9F">
          <w:rPr>
            <w:rFonts w:cs="Myriad Pro"/>
            <w:color w:val="141413"/>
          </w:rPr>
          <w:t xml:space="preserve">of the bases </w:t>
        </w:r>
      </w:ins>
      <w:ins w:id="165" w:author="Ram Shrestha" w:date="2013-10-15T15:57:00Z">
        <w:r w:rsidR="00D56D9F">
          <w:rPr>
            <w:rFonts w:cs="Myriad Pro"/>
            <w:color w:val="141413"/>
          </w:rPr>
          <w:t>across a read</w:t>
        </w:r>
      </w:ins>
      <w:ins w:id="166" w:author="Ram Shrestha" w:date="2013-10-15T16:09:00Z">
        <w:r w:rsidR="006564FA">
          <w:rPr>
            <w:rFonts w:cs="Myriad Pro"/>
            <w:color w:val="141413"/>
          </w:rPr>
          <w:t xml:space="preserve"> is checked</w:t>
        </w:r>
      </w:ins>
      <w:ins w:id="167" w:author="Ram Shrestha" w:date="2013-10-15T15:58:00Z">
        <w:r w:rsidR="00D56D9F">
          <w:rPr>
            <w:rFonts w:cs="Myriad Pro"/>
            <w:color w:val="141413"/>
          </w:rPr>
          <w:t xml:space="preserve">. If the mean quality is less than threshold quality, a single base is trimmed out </w:t>
        </w:r>
      </w:ins>
      <w:ins w:id="168" w:author="Ram Shrestha" w:date="2013-10-15T16:00:00Z">
        <w:r w:rsidR="00D56D9F">
          <w:rPr>
            <w:rFonts w:cs="Myriad Pro"/>
            <w:color w:val="141413"/>
          </w:rPr>
          <w:t xml:space="preserve">from 3’ end. This process is </w:t>
        </w:r>
      </w:ins>
      <w:ins w:id="169" w:author="Ram Shrestha" w:date="2013-10-18T15:42:00Z">
        <w:r w:rsidR="00D97E97">
          <w:rPr>
            <w:rFonts w:cs="Myriad Pro"/>
            <w:color w:val="141413"/>
          </w:rPr>
          <w:t xml:space="preserve">looped </w:t>
        </w:r>
      </w:ins>
      <w:ins w:id="170" w:author="Ram Shrestha" w:date="2013-10-15T11:01:00Z">
        <w:r w:rsidR="00573933">
          <w:rPr>
            <w:rFonts w:cs="Myriad Pro"/>
            <w:color w:val="141413"/>
          </w:rPr>
          <w:t>until</w:t>
        </w:r>
        <w:r w:rsidR="00573933" w:rsidRPr="0010270F">
          <w:rPr>
            <w:rFonts w:cs="Myriad Pro"/>
            <w:color w:val="141413"/>
          </w:rPr>
          <w:t xml:space="preserve"> </w:t>
        </w:r>
      </w:ins>
      <w:ins w:id="171" w:author="Ram Shrestha" w:date="2013-10-15T11:02:00Z">
        <w:r w:rsidR="00573933">
          <w:rPr>
            <w:rFonts w:cs="Myriad Pro"/>
            <w:color w:val="141413"/>
          </w:rPr>
          <w:t xml:space="preserve">the </w:t>
        </w:r>
      </w:ins>
      <w:ins w:id="172" w:author="Ram Shrestha" w:date="2013-10-15T11:01:00Z">
        <w:r w:rsidR="00573933" w:rsidRPr="0010270F">
          <w:rPr>
            <w:rFonts w:cs="Myriad Pro"/>
            <w:color w:val="141413"/>
          </w:rPr>
          <w:t xml:space="preserve">mean quality score </w:t>
        </w:r>
      </w:ins>
      <w:ins w:id="173" w:author="Ram Shrestha" w:date="2013-10-15T11:02:00Z">
        <w:r w:rsidR="00573933">
          <w:rPr>
            <w:rFonts w:cs="Myriad Pro"/>
            <w:color w:val="141413"/>
          </w:rPr>
          <w:t xml:space="preserve">across the read </w:t>
        </w:r>
      </w:ins>
      <w:ins w:id="174" w:author="Ram Shrestha" w:date="2013-10-15T11:01:00Z">
        <w:r w:rsidR="00573933" w:rsidRPr="0010270F">
          <w:rPr>
            <w:rFonts w:cs="Myriad Pro"/>
            <w:color w:val="141413"/>
          </w:rPr>
          <w:t>satisfies the quality threshold</w:t>
        </w:r>
      </w:ins>
      <w:ins w:id="175" w:author="Ram Shrestha" w:date="2013-10-15T13:16:00Z">
        <w:r w:rsidR="00ED4D85">
          <w:rPr>
            <w:rFonts w:cs="Myriad Pro"/>
            <w:color w:val="141413"/>
          </w:rPr>
          <w:t xml:space="preserve"> (Figure 2.2 A)</w:t>
        </w:r>
      </w:ins>
      <w:ins w:id="176" w:author="Ram Shrestha" w:date="2013-10-15T16:09:00Z">
        <w:r w:rsidR="006564FA">
          <w:rPr>
            <w:rFonts w:cs="Myriad Pro"/>
            <w:color w:val="141413"/>
          </w:rPr>
          <w:t xml:space="preserve">. The read is discarded if it does not satisfy the </w:t>
        </w:r>
      </w:ins>
      <w:ins w:id="177" w:author="Ram Shrestha" w:date="2013-10-18T15:43:00Z">
        <w:r>
          <w:rPr>
            <w:rFonts w:cs="Myriad Pro"/>
            <w:color w:val="141413"/>
          </w:rPr>
          <w:t xml:space="preserve">required </w:t>
        </w:r>
      </w:ins>
      <w:ins w:id="178" w:author="Ram Shrestha" w:date="2013-10-15T16:10:00Z">
        <w:r w:rsidR="006564FA">
          <w:rPr>
            <w:rFonts w:cs="Myriad Pro"/>
            <w:color w:val="141413"/>
          </w:rPr>
          <w:t xml:space="preserve">minimum sequence </w:t>
        </w:r>
      </w:ins>
      <w:ins w:id="179" w:author="Ram Shrestha" w:date="2013-10-18T15:43:00Z">
        <w:r>
          <w:rPr>
            <w:rFonts w:cs="Myriad Pro"/>
            <w:color w:val="141413"/>
          </w:rPr>
          <w:t xml:space="preserve">read </w:t>
        </w:r>
      </w:ins>
      <w:ins w:id="180" w:author="Ram Shrestha" w:date="2013-10-15T16:10:00Z">
        <w:r w:rsidR="006564FA">
          <w:rPr>
            <w:rFonts w:cs="Myriad Pro"/>
            <w:color w:val="141413"/>
          </w:rPr>
          <w:t>length.</w:t>
        </w:r>
      </w:ins>
    </w:p>
    <w:p w:rsidR="00ED4D85" w:rsidRDefault="006564FA" w:rsidP="000B4ACD">
      <w:pPr>
        <w:pStyle w:val="ListParagraph"/>
        <w:numPr>
          <w:ilvl w:val="0"/>
          <w:numId w:val="8"/>
          <w:ins w:id="181" w:author="Ram Shrestha" w:date="2013-11-06T06:59:00Z"/>
        </w:numPr>
        <w:spacing w:line="480" w:lineRule="auto"/>
        <w:jc w:val="both"/>
        <w:rPr>
          <w:ins w:id="182" w:author="Ram Shrestha" w:date="2013-10-15T13:15:00Z"/>
        </w:rPr>
        <w:pPrChange w:id="183" w:author="Ram Shrestha" w:date="2013-11-06T06:59:00Z">
          <w:pPr/>
        </w:pPrChange>
      </w:pPr>
      <w:ins w:id="184" w:author="Ram Shrestha" w:date="2013-10-15T16:11:00Z">
        <w:r w:rsidRPr="00B3591E">
          <w:rPr>
            <w:rFonts w:cs="Myriad Pro"/>
            <w:color w:val="141413"/>
          </w:rPr>
          <w:t xml:space="preserve">For a sequence read that satisfies both minimum </w:t>
        </w:r>
      </w:ins>
      <w:ins w:id="185" w:author="Ram Shrestha" w:date="2013-10-18T15:44:00Z">
        <w:r w:rsidR="00EB5EE9">
          <w:rPr>
            <w:rFonts w:cs="Myriad Pro"/>
            <w:color w:val="141413"/>
          </w:rPr>
          <w:t xml:space="preserve">read </w:t>
        </w:r>
      </w:ins>
      <w:ins w:id="186" w:author="Ram Shrestha" w:date="2013-10-15T16:11:00Z">
        <w:r w:rsidRPr="00B3591E">
          <w:rPr>
            <w:rFonts w:cs="Myriad Pro"/>
            <w:color w:val="141413"/>
          </w:rPr>
          <w:t xml:space="preserve">length and mean quality in step 1 above, </w:t>
        </w:r>
      </w:ins>
      <w:ins w:id="187" w:author="Ram Shrestha" w:date="2013-10-15T16:12:00Z">
        <w:r w:rsidRPr="00B3591E">
          <w:rPr>
            <w:rFonts w:cs="Myriad Pro"/>
            <w:color w:val="141413"/>
          </w:rPr>
          <w:t>further trimming is done using a</w:t>
        </w:r>
      </w:ins>
      <w:ins w:id="188" w:author="Ram Shrestha" w:date="2013-10-15T11:02:00Z">
        <w:r w:rsidR="00573933" w:rsidRPr="00B3591E">
          <w:rPr>
            <w:rFonts w:cs="Myriad Pro"/>
            <w:color w:val="141413"/>
          </w:rPr>
          <w:t xml:space="preserve"> sliding window approach that evaluates the mean quality score of the last N number of nucleotides at 3’ end (N is equal to the window size).  If the mean quality score of the bases within the window is </w:t>
        </w:r>
      </w:ins>
      <w:ins w:id="189" w:author="Ram Shrestha" w:date="2013-10-15T16:17:00Z">
        <w:r w:rsidR="00262953" w:rsidRPr="00B3591E">
          <w:rPr>
            <w:rFonts w:cs="Myriad Pro"/>
            <w:color w:val="141413"/>
          </w:rPr>
          <w:t>less than the</w:t>
        </w:r>
      </w:ins>
      <w:ins w:id="190" w:author="Ram Shrestha" w:date="2013-10-15T16:18:00Z">
        <w:r w:rsidR="00262953" w:rsidRPr="00B3591E">
          <w:rPr>
            <w:rFonts w:cs="Myriad Pro"/>
            <w:color w:val="141413"/>
          </w:rPr>
          <w:t xml:space="preserve"> required</w:t>
        </w:r>
      </w:ins>
      <w:ins w:id="191" w:author="Ram Shrestha" w:date="2013-10-15T16:17:00Z">
        <w:r w:rsidR="00262953" w:rsidRPr="00B3591E">
          <w:rPr>
            <w:rFonts w:cs="Myriad Pro"/>
            <w:color w:val="141413"/>
          </w:rPr>
          <w:t xml:space="preserve"> mean quality</w:t>
        </w:r>
      </w:ins>
      <w:ins w:id="192" w:author="Ram Shrestha" w:date="2013-10-15T11:02:00Z">
        <w:r w:rsidR="00573933" w:rsidRPr="00B3591E">
          <w:rPr>
            <w:rFonts w:cs="Myriad Pro"/>
            <w:color w:val="141413"/>
          </w:rPr>
          <w:t xml:space="preserve">, a single base is </w:t>
        </w:r>
      </w:ins>
      <w:ins w:id="193" w:author="Ram Shrestha" w:date="2013-10-15T16:18:00Z">
        <w:r w:rsidR="00262953" w:rsidRPr="00B3591E">
          <w:rPr>
            <w:rFonts w:cs="Myriad Pro"/>
            <w:color w:val="141413"/>
          </w:rPr>
          <w:t>trimmed out</w:t>
        </w:r>
      </w:ins>
      <w:ins w:id="194" w:author="Ram Shrestha" w:date="2013-10-15T11:02:00Z">
        <w:r w:rsidR="00573933" w:rsidRPr="00B3591E">
          <w:rPr>
            <w:rFonts w:cs="Myriad Pro"/>
            <w:color w:val="141413"/>
          </w:rPr>
          <w:t xml:space="preserve"> from the 3’ end and the window is reset</w:t>
        </w:r>
        <w:r w:rsidR="00ED4D85" w:rsidRPr="00B3591E">
          <w:rPr>
            <w:rFonts w:cs="Myriad Pro"/>
            <w:color w:val="141413"/>
          </w:rPr>
          <w:t xml:space="preserve"> (</w:t>
        </w:r>
      </w:ins>
      <w:ins w:id="195" w:author="Ram Shrestha" w:date="2013-10-15T13:16:00Z">
        <w:r w:rsidR="00ED4D85" w:rsidRPr="00B3591E">
          <w:rPr>
            <w:rFonts w:cs="Myriad Pro"/>
            <w:color w:val="141413"/>
          </w:rPr>
          <w:t>Figure 2.2 B</w:t>
        </w:r>
      </w:ins>
      <w:ins w:id="196" w:author="Ram Shrestha" w:date="2013-10-15T11:02:00Z">
        <w:r w:rsidR="00ED4D85" w:rsidRPr="00B3591E">
          <w:rPr>
            <w:rFonts w:cs="Myriad Pro"/>
            <w:color w:val="141413"/>
          </w:rPr>
          <w:t>)</w:t>
        </w:r>
      </w:ins>
      <w:ins w:id="197" w:author="Ram Shrestha" w:date="2013-10-15T16:18:00Z">
        <w:r w:rsidR="00262953" w:rsidRPr="00B3591E">
          <w:rPr>
            <w:rFonts w:cs="Myriad Pro"/>
            <w:color w:val="141413"/>
          </w:rPr>
          <w:t xml:space="preserve">. </w:t>
        </w:r>
      </w:ins>
      <w:ins w:id="198" w:author="Ram Shrestha" w:date="2013-10-15T16:22:00Z">
        <w:r w:rsidR="00262953" w:rsidRPr="00B3591E">
          <w:rPr>
            <w:rFonts w:cs="Myriad Pro"/>
            <w:color w:val="141413"/>
          </w:rPr>
          <w:t xml:space="preserve">The process is repeated </w:t>
        </w:r>
      </w:ins>
      <w:ins w:id="199" w:author="Ram Shrestha" w:date="2013-10-18T15:45:00Z">
        <w:r w:rsidR="00EB5EE9">
          <w:rPr>
            <w:rFonts w:cs="Myriad Pro"/>
            <w:color w:val="141413"/>
          </w:rPr>
          <w:t>until the mean quality in the window is satisfied</w:t>
        </w:r>
      </w:ins>
      <w:ins w:id="200" w:author="Ram Shrestha" w:date="2013-10-15T16:23:00Z">
        <w:r w:rsidR="00262953" w:rsidRPr="00B3591E">
          <w:rPr>
            <w:rFonts w:cs="Myriad Pro"/>
            <w:color w:val="141413"/>
          </w:rPr>
          <w:t xml:space="preserve">. </w:t>
        </w:r>
      </w:ins>
    </w:p>
    <w:p w:rsidR="00B3591E" w:rsidRPr="00B3591E" w:rsidRDefault="00B3591E" w:rsidP="00B3591E">
      <w:pPr>
        <w:numPr>
          <w:ins w:id="201" w:author="Ram Shrestha" w:date="2013-10-15T16:56:00Z"/>
        </w:numPr>
        <w:spacing w:line="480" w:lineRule="auto"/>
        <w:ind w:left="720"/>
        <w:jc w:val="both"/>
        <w:rPr>
          <w:ins w:id="202" w:author="Ram Shrestha" w:date="2013-10-15T16:56:00Z"/>
          <w:rFonts w:cs="Myriad Pro"/>
          <w:color w:val="141413"/>
        </w:rPr>
      </w:pPr>
      <w:ins w:id="203" w:author="Ram Shrestha" w:date="2013-10-15T16:56:00Z">
        <w:r w:rsidRPr="00B3591E">
          <w:rPr>
            <w:rFonts w:cs="Myriad Pro"/>
            <w:color w:val="141413"/>
          </w:rPr>
          <w:t xml:space="preserve">The sequence is discarded if the </w:t>
        </w:r>
      </w:ins>
      <w:ins w:id="204" w:author="Ram Shrestha" w:date="2013-10-18T15:45:00Z">
        <w:r w:rsidR="00EB5EE9">
          <w:rPr>
            <w:rFonts w:cs="Myriad Pro"/>
            <w:color w:val="141413"/>
          </w:rPr>
          <w:t xml:space="preserve">read </w:t>
        </w:r>
      </w:ins>
      <w:ins w:id="205" w:author="Ram Shrestha" w:date="2013-10-15T16:56:00Z">
        <w:r w:rsidRPr="00B3591E">
          <w:rPr>
            <w:rFonts w:cs="Myriad Pro"/>
            <w:color w:val="141413"/>
          </w:rPr>
          <w:t xml:space="preserve">length is below the minimum read length although there can be further trimming. </w:t>
        </w:r>
      </w:ins>
    </w:p>
    <w:p w:rsidR="00B3591E" w:rsidRDefault="00B3591E" w:rsidP="00B3591E">
      <w:pPr>
        <w:pStyle w:val="ListParagraph"/>
        <w:numPr>
          <w:ilvl w:val="0"/>
          <w:numId w:val="8"/>
          <w:numberingChange w:id="206" w:author="Ram Shrestha" w:date="2013-10-16T09:29:00Z" w:original="%1:3:0:."/>
        </w:numPr>
        <w:spacing w:line="480" w:lineRule="auto"/>
        <w:jc w:val="both"/>
        <w:rPr>
          <w:ins w:id="207" w:author="Ram Shrestha" w:date="2013-10-15T16:56:00Z"/>
        </w:rPr>
      </w:pPr>
      <w:ins w:id="208" w:author="Ram Shrestha" w:date="2013-10-15T16:56:00Z">
        <w:r w:rsidRPr="00B3591E">
          <w:rPr>
            <w:rFonts w:cs="Myriad Pro"/>
            <w:color w:val="141413"/>
          </w:rPr>
          <w:t xml:space="preserve">In the third and the last trimming step, QTrim checks the quality score of the last nucleotides from the 3’ end. QTrim iteratively trims out the last nucleotide until the quality score of the last nucleotide in the </w:t>
        </w:r>
      </w:ins>
      <w:ins w:id="209" w:author="Ram Shrestha" w:date="2013-10-18T15:46:00Z">
        <w:r w:rsidR="00EB5EE9">
          <w:rPr>
            <w:rFonts w:cs="Myriad Pro"/>
            <w:color w:val="141413"/>
          </w:rPr>
          <w:t xml:space="preserve">sequence </w:t>
        </w:r>
      </w:ins>
      <w:ins w:id="210" w:author="Ram Shrestha" w:date="2013-10-18T15:47:00Z">
        <w:r w:rsidR="00EB5EE9">
          <w:rPr>
            <w:rFonts w:cs="Myriad Pro"/>
            <w:color w:val="141413"/>
          </w:rPr>
          <w:t xml:space="preserve">is </w:t>
        </w:r>
      </w:ins>
      <w:ins w:id="211" w:author="Ram Shrestha" w:date="2013-10-15T16:56:00Z">
        <w:r w:rsidRPr="00B3591E">
          <w:rPr>
            <w:rFonts w:cs="Myriad Pro"/>
            <w:color w:val="141413"/>
          </w:rPr>
          <w:t xml:space="preserve">greater or equal to quality threshold value (Figure 2.2 C). </w:t>
        </w:r>
      </w:ins>
      <w:ins w:id="212" w:author="Ram Shrestha" w:date="2013-11-06T07:07:00Z">
        <w:r w:rsidR="000B4ACD">
          <w:rPr>
            <w:rFonts w:cs="Myriad Pro"/>
            <w:color w:val="141413"/>
          </w:rPr>
          <w:t xml:space="preserve">Finally, </w:t>
        </w:r>
      </w:ins>
      <w:ins w:id="213" w:author="Ram Shrestha" w:date="2013-10-15T16:56:00Z">
        <w:r w:rsidR="000B4ACD">
          <w:rPr>
            <w:rFonts w:cs="Myriad Pro"/>
            <w:color w:val="141413"/>
          </w:rPr>
          <w:t xml:space="preserve">the read is saved in an output </w:t>
        </w:r>
        <w:r w:rsidRPr="00B3591E">
          <w:rPr>
            <w:rFonts w:cs="Myriad Pro"/>
            <w:color w:val="141413"/>
          </w:rPr>
          <w:t>file.</w:t>
        </w:r>
      </w:ins>
    </w:p>
    <w:p w:rsidR="000B4ACD" w:rsidRDefault="000B4ACD" w:rsidP="00ED4D85">
      <w:pPr>
        <w:numPr>
          <w:ins w:id="214" w:author="Ram Shrestha" w:date="2013-11-06T07:00:00Z"/>
        </w:numPr>
        <w:spacing w:line="480" w:lineRule="auto"/>
        <w:jc w:val="both"/>
        <w:rPr>
          <w:ins w:id="215" w:author="Ram Shrestha" w:date="2013-11-06T07:00:00Z"/>
        </w:rPr>
      </w:pPr>
    </w:p>
    <w:p w:rsidR="00ED4D85" w:rsidRDefault="003A3753" w:rsidP="00ED4D85">
      <w:pPr>
        <w:numPr>
          <w:ins w:id="216" w:author="Ram Shrestha" w:date="2013-10-15T13:15:00Z"/>
        </w:numPr>
        <w:spacing w:line="480" w:lineRule="auto"/>
        <w:jc w:val="both"/>
        <w:rPr>
          <w:ins w:id="217" w:author="Ram Shrestha" w:date="2013-11-06T07:00:00Z"/>
          <w:rFonts w:cs="Myriad Pro"/>
          <w:color w:val="141413"/>
        </w:rPr>
      </w:pPr>
      <w:ins w:id="218" w:author="Ram Shrestha" w:date="2013-10-15T13:17:00Z">
        <w:r>
          <w:t>For desired optimal quality trimming, user is required</w:t>
        </w:r>
        <w:r w:rsidRPr="002816BA">
          <w:t xml:space="preserve"> </w:t>
        </w:r>
        <w:r>
          <w:t xml:space="preserve">to set </w:t>
        </w:r>
        <w:r w:rsidRPr="002816BA">
          <w:t>three parameters</w:t>
        </w:r>
        <w:r>
          <w:t xml:space="preserve"> – mean quality across a sequence read, minimum output sequence read length and sliding window size. </w:t>
        </w:r>
        <w:r w:rsidRPr="002816BA">
          <w:t xml:space="preserve"> The quality threshold is the mean quality that </w:t>
        </w:r>
        <w:r>
          <w:t xml:space="preserve">each </w:t>
        </w:r>
        <w:r w:rsidRPr="002816BA">
          <w:t xml:space="preserve">trimmed read </w:t>
        </w:r>
        <w:r>
          <w:t>must</w:t>
        </w:r>
        <w:r w:rsidRPr="002816BA">
          <w:t xml:space="preserve"> satisfy, the second defines the minimum </w:t>
        </w:r>
        <w:r>
          <w:t xml:space="preserve">allowed read </w:t>
        </w:r>
        <w:r w:rsidRPr="002816BA">
          <w:t xml:space="preserve">length (base pairs) a read can </w:t>
        </w:r>
      </w:ins>
      <w:ins w:id="219" w:author="Ram Shrestha" w:date="2013-10-15T13:15:00Z">
        <w:r w:rsidR="00ED4D85" w:rsidRPr="002816BA">
          <w:t>reach during trimming before being discarded, while the final parameter (optional) defines the window siz</w:t>
        </w:r>
        <w:r w:rsidR="00ED4D85">
          <w:t xml:space="preserve">e </w:t>
        </w:r>
        <w:r w:rsidR="00ED4D85" w:rsidRPr="002816BA">
          <w:t xml:space="preserve">to be used during trimming.  If no </w:t>
        </w:r>
        <w:r w:rsidR="00ED4D85">
          <w:t xml:space="preserve">sliding </w:t>
        </w:r>
        <w:r w:rsidR="00ED4D85" w:rsidRPr="002816BA">
          <w:t xml:space="preserve">window size is defined </w:t>
        </w:r>
        <w:r w:rsidR="00ED4D85" w:rsidRPr="002816BA">
          <w:rPr>
            <w:rFonts w:cs="Myriad Pro"/>
            <w:color w:val="141413"/>
          </w:rPr>
          <w:t xml:space="preserve">at input </w:t>
        </w:r>
        <w:r w:rsidR="00ED4D85">
          <w:rPr>
            <w:rFonts w:cs="Myriad Pro"/>
            <w:color w:val="141413"/>
          </w:rPr>
          <w:t xml:space="preserve">the </w:t>
        </w:r>
        <w:r w:rsidR="00ED4D85" w:rsidRPr="002816BA">
          <w:rPr>
            <w:rFonts w:cs="Myriad Pro"/>
            <w:color w:val="141413"/>
          </w:rPr>
          <w:t>default value is set to the user-defined minimum allowed read length.</w:t>
        </w:r>
      </w:ins>
    </w:p>
    <w:p w:rsidR="000B4ACD" w:rsidRDefault="000B4ACD" w:rsidP="00ED4D85">
      <w:pPr>
        <w:numPr>
          <w:ins w:id="220" w:author="Ram Shrestha" w:date="2013-11-06T07:00:00Z"/>
        </w:numPr>
        <w:spacing w:line="480" w:lineRule="auto"/>
        <w:jc w:val="both"/>
        <w:rPr>
          <w:ins w:id="221" w:author="Ram Shrestha" w:date="2013-10-15T13:15:00Z"/>
        </w:rPr>
      </w:pPr>
    </w:p>
    <w:p w:rsidR="00ED4D85" w:rsidRDefault="00ED4D85" w:rsidP="00ED4D85">
      <w:pPr>
        <w:numPr>
          <w:ins w:id="222" w:author="Ram Shrestha" w:date="2013-10-15T13:15:00Z"/>
        </w:numPr>
        <w:spacing w:line="480" w:lineRule="auto"/>
        <w:jc w:val="both"/>
        <w:rPr>
          <w:ins w:id="223" w:author="Ram Shrestha" w:date="2013-10-15T13:15:00Z"/>
        </w:rPr>
      </w:pPr>
      <w:ins w:id="224" w:author="Ram Shrestha" w:date="2013-10-15T13:15:00Z">
        <w:r>
          <w:t xml:space="preserve">The default mode of QTrim execution trims the poor quality bases from 3’ end of sequence reads, ignoring any ambiguous bases </w:t>
        </w:r>
      </w:ins>
      <w:ins w:id="225" w:author="Ram Shrestha" w:date="2013-10-18T17:41:00Z">
        <w:r w:rsidR="009E0EE9">
          <w:t>(</w:t>
        </w:r>
      </w:ins>
      <w:ins w:id="226" w:author="Ram Shrestha" w:date="2013-10-15T13:15:00Z">
        <w:r>
          <w:t>Ns</w:t>
        </w:r>
      </w:ins>
      <w:ins w:id="227" w:author="Ram Shrestha" w:date="2013-10-18T17:41:00Z">
        <w:r w:rsidR="009E0EE9">
          <w:t>)</w:t>
        </w:r>
      </w:ins>
      <w:ins w:id="228" w:author="Ram Shrestha" w:date="2013-10-15T13:15:00Z">
        <w:r>
          <w:t xml:space="preserve"> interspersed among the high quality bases in the reads. Depending upon simultaneously trimming from 5’ and 3’ ends, trimming only from 3’ end and ignoring or removal of interspersed ambiguous Ns in the reads, there are four modes of QTrim execution.</w:t>
        </w:r>
      </w:ins>
    </w:p>
    <w:p w:rsidR="00ED4D85" w:rsidRDefault="00ED4D85" w:rsidP="00ED4D85">
      <w:pPr>
        <w:pStyle w:val="ListParagraph"/>
        <w:numPr>
          <w:ilvl w:val="0"/>
          <w:numId w:val="2"/>
          <w:ins w:id="229" w:author="Ram Shrestha" w:date="2013-10-15T13:15:00Z"/>
        </w:numPr>
        <w:spacing w:line="480" w:lineRule="auto"/>
        <w:jc w:val="both"/>
        <w:rPr>
          <w:ins w:id="230" w:author="Ram Shrestha" w:date="2013-10-15T13:15:00Z"/>
        </w:rPr>
      </w:pPr>
      <w:ins w:id="231" w:author="Ram Shrestha" w:date="2013-10-15T13:15:00Z">
        <w:r>
          <w:t>Mode 1: Trimming from 3’ end with re</w:t>
        </w:r>
        <w:r w:rsidR="009E0EE9">
          <w:t>moval of interspersed ambiguous</w:t>
        </w:r>
        <w:r>
          <w:t xml:space="preserve"> bases </w:t>
        </w:r>
      </w:ins>
      <w:ins w:id="232" w:author="Ram Shrestha" w:date="2013-10-18T17:41:00Z">
        <w:r w:rsidR="009E0EE9">
          <w:t xml:space="preserve">(Ns) </w:t>
        </w:r>
      </w:ins>
      <w:ins w:id="233" w:author="Ram Shrestha" w:date="2013-10-15T13:15:00Z">
        <w:r>
          <w:t xml:space="preserve">in the reads. </w:t>
        </w:r>
      </w:ins>
    </w:p>
    <w:p w:rsidR="00ED4D85" w:rsidRDefault="00ED4D85" w:rsidP="00ED4D85">
      <w:pPr>
        <w:pStyle w:val="ListParagraph"/>
        <w:numPr>
          <w:ilvl w:val="0"/>
          <w:numId w:val="2"/>
          <w:ins w:id="234" w:author="Ram Shrestha" w:date="2013-10-15T13:15:00Z"/>
        </w:numPr>
        <w:spacing w:line="480" w:lineRule="auto"/>
        <w:jc w:val="both"/>
        <w:rPr>
          <w:ins w:id="235" w:author="Ram Shrestha" w:date="2013-10-15T13:15:00Z"/>
        </w:rPr>
      </w:pPr>
      <w:ins w:id="236" w:author="Ram Shrestha" w:date="2013-10-15T13:15:00Z">
        <w:r>
          <w:t>Mode 2: Trimming from 3’ end without remova</w:t>
        </w:r>
        <w:r w:rsidR="009E0EE9">
          <w:t xml:space="preserve">l of interspersed ambiguous </w:t>
        </w:r>
        <w:r>
          <w:t xml:space="preserve">bases </w:t>
        </w:r>
      </w:ins>
      <w:ins w:id="237" w:author="Ram Shrestha" w:date="2013-10-18T17:42:00Z">
        <w:r w:rsidR="009E0EE9">
          <w:t xml:space="preserve">(Ns) </w:t>
        </w:r>
      </w:ins>
      <w:ins w:id="238" w:author="Ram Shrestha" w:date="2013-10-15T13:15:00Z">
        <w:r>
          <w:t>in the reads. This is the default mode.</w:t>
        </w:r>
        <w:r w:rsidRPr="00C5154F">
          <w:t xml:space="preserve"> </w:t>
        </w:r>
      </w:ins>
    </w:p>
    <w:p w:rsidR="00ED4D85" w:rsidRDefault="00ED4D85" w:rsidP="00ED4D85">
      <w:pPr>
        <w:pStyle w:val="ListParagraph"/>
        <w:numPr>
          <w:ilvl w:val="0"/>
          <w:numId w:val="2"/>
          <w:ins w:id="239" w:author="Ram Shrestha" w:date="2013-10-15T13:15:00Z"/>
        </w:numPr>
        <w:spacing w:line="480" w:lineRule="auto"/>
        <w:jc w:val="both"/>
        <w:rPr>
          <w:ins w:id="240" w:author="Ram Shrestha" w:date="2013-10-15T13:15:00Z"/>
        </w:rPr>
      </w:pPr>
      <w:ins w:id="241" w:author="Ram Shrestha" w:date="2013-10-15T13:15:00Z">
        <w:r>
          <w:t xml:space="preserve">Mode 3: Trimming from 5’ and 3’ ends with removal of interspersed ambiguous bases </w:t>
        </w:r>
      </w:ins>
      <w:ins w:id="242" w:author="Ram Shrestha" w:date="2013-10-18T17:42:00Z">
        <w:r w:rsidR="009E0EE9">
          <w:t xml:space="preserve">(Ns) </w:t>
        </w:r>
      </w:ins>
      <w:ins w:id="243" w:author="Ram Shrestha" w:date="2013-10-15T13:15:00Z">
        <w:r>
          <w:t xml:space="preserve">in the reads. </w:t>
        </w:r>
      </w:ins>
    </w:p>
    <w:p w:rsidR="00ED4D85" w:rsidRDefault="00ED4D85" w:rsidP="00ED4D85">
      <w:pPr>
        <w:pStyle w:val="ListParagraph"/>
        <w:numPr>
          <w:ilvl w:val="0"/>
          <w:numId w:val="2"/>
          <w:ins w:id="244" w:author="Ram Shrestha" w:date="2013-10-15T13:15:00Z"/>
        </w:numPr>
        <w:spacing w:line="480" w:lineRule="auto"/>
        <w:jc w:val="both"/>
        <w:rPr>
          <w:ins w:id="245" w:author="Ram Shrestha" w:date="2013-10-15T13:15:00Z"/>
        </w:rPr>
      </w:pPr>
      <w:ins w:id="246" w:author="Ram Shrestha" w:date="2013-10-15T13:15:00Z">
        <w:r>
          <w:t>Mode 4: Trimming from 5’ and 3’ ends without removal</w:t>
        </w:r>
        <w:r w:rsidR="009E0EE9">
          <w:t xml:space="preserve"> of </w:t>
        </w:r>
        <w:proofErr w:type="gramStart"/>
        <w:r w:rsidR="009E0EE9">
          <w:t>interspersed  ambiguous</w:t>
        </w:r>
        <w:proofErr w:type="gramEnd"/>
        <w:r w:rsidR="009E0EE9">
          <w:t xml:space="preserve"> </w:t>
        </w:r>
        <w:r>
          <w:t xml:space="preserve">bases </w:t>
        </w:r>
      </w:ins>
      <w:ins w:id="247" w:author="Ram Shrestha" w:date="2013-10-18T17:42:00Z">
        <w:r w:rsidR="009E0EE9">
          <w:t xml:space="preserve">(Ns) </w:t>
        </w:r>
      </w:ins>
      <w:ins w:id="248" w:author="Ram Shrestha" w:date="2013-10-15T13:15:00Z">
        <w:r>
          <w:t xml:space="preserve">in the reads. </w:t>
        </w:r>
      </w:ins>
    </w:p>
    <w:p w:rsidR="00771C0D" w:rsidDel="003A3753" w:rsidRDefault="00DB103B" w:rsidP="00771C0D">
      <w:pPr>
        <w:numPr>
          <w:ins w:id="249" w:author="Ram Shrestha" w:date="2013-10-15T13:15:00Z"/>
        </w:numPr>
        <w:spacing w:line="480" w:lineRule="auto"/>
        <w:jc w:val="both"/>
        <w:rPr>
          <w:del w:id="250" w:author="Ram Shrestha" w:date="2013-10-15T13:17:00Z"/>
        </w:rPr>
      </w:pPr>
      <w:ins w:id="251" w:author="Ram Shrestha" w:date="2013-11-06T07:09:00Z">
        <w:r>
          <w:t xml:space="preserve">2.3 </w:t>
        </w:r>
      </w:ins>
      <w:del w:id="252" w:author="Ram Shrestha" w:date="2013-10-15T13:17:00Z">
        <w:r w:rsidR="00FE4791" w:rsidDel="003A3753">
          <w:delText xml:space="preserve">The execution of </w:delText>
        </w:r>
        <w:r w:rsidR="00771C0D" w:rsidDel="003A3753">
          <w:delText xml:space="preserve">QTrim begins with </w:delText>
        </w:r>
        <w:r w:rsidR="00FE4791" w:rsidDel="003A3753">
          <w:delText xml:space="preserve">the </w:delText>
        </w:r>
        <w:r w:rsidR="00771C0D" w:rsidDel="003A3753">
          <w:delText xml:space="preserve">removal of the trailing ambiguous ‘N’ bases at the 3’ end of a sequence read and, depending upon </w:delText>
        </w:r>
        <w:r w:rsidR="00FE4791" w:rsidDel="003A3753">
          <w:delText xml:space="preserve">the </w:delText>
        </w:r>
        <w:r w:rsidR="00771C0D" w:rsidDel="003A3753">
          <w:delText xml:space="preserve">mode chosen, the ‘N’ bases between high quality bases across a sequence reads are either removed or left </w:delText>
        </w:r>
        <w:r w:rsidR="00FE4791" w:rsidDel="003A3753">
          <w:delText>unchanged</w:delText>
        </w:r>
        <w:r w:rsidR="00771C0D" w:rsidDel="003A3753">
          <w:delText>.</w:delText>
        </w:r>
      </w:del>
    </w:p>
    <w:p w:rsidR="0041628F" w:rsidRDefault="003041FC" w:rsidP="0041628F">
      <w:pPr>
        <w:pStyle w:val="Heading3"/>
        <w:rPr>
          <w:ins w:id="253" w:author="Ram Shrestha" w:date="2013-11-06T07:00:00Z"/>
        </w:rPr>
      </w:pPr>
      <w:r w:rsidRPr="008B2C53">
        <w:t>Graphical plots in QTrim</w:t>
      </w:r>
    </w:p>
    <w:p w:rsidR="000B4ACD" w:rsidRPr="000B4ACD" w:rsidRDefault="000B4ACD" w:rsidP="000B4ACD">
      <w:pPr>
        <w:numPr>
          <w:ins w:id="254" w:author="Ram Shrestha" w:date="2013-11-06T07:00:00Z"/>
        </w:numPr>
        <w:pPrChange w:id="255" w:author="Ram Shrestha" w:date="2013-11-06T07:00:00Z">
          <w:pPr>
            <w:pStyle w:val="Heading3"/>
          </w:pPr>
        </w:pPrChange>
      </w:pPr>
    </w:p>
    <w:p w:rsidR="003041FC" w:rsidRPr="0041628F" w:rsidRDefault="003041FC" w:rsidP="0041628F"/>
    <w:p w:rsidR="00AE6BB4" w:rsidRDefault="001F5C6E" w:rsidP="002D5A33">
      <w:pPr>
        <w:spacing w:line="480" w:lineRule="auto"/>
        <w:jc w:val="both"/>
        <w:rPr>
          <w:ins w:id="256" w:author="Ram Shrestha" w:date="2013-10-15T18:04:00Z"/>
        </w:rPr>
      </w:pPr>
      <w:ins w:id="257" w:author="Ram Shrestha" w:date="2013-10-15T17:46:00Z">
        <w:r>
          <w:t xml:space="preserve">QTrim </w:t>
        </w:r>
      </w:ins>
      <w:ins w:id="258" w:author="Ram Shrestha" w:date="2013-10-18T18:10:00Z">
        <w:r w:rsidR="004A00E7">
          <w:t xml:space="preserve">uses </w:t>
        </w:r>
        <w:proofErr w:type="spellStart"/>
        <w:r w:rsidR="004A00E7">
          <w:t>matplotlib</w:t>
        </w:r>
        <w:proofErr w:type="spellEnd"/>
        <w:r w:rsidR="004A00E7">
          <w:t xml:space="preserve"> </w:t>
        </w:r>
      </w:ins>
      <w:ins w:id="259" w:author="Ram Shrestha" w:date="2013-10-18T18:14:00Z">
        <w:r w:rsidR="00BD49D5">
          <w:fldChar w:fldCharType="begin"/>
        </w:r>
        <w:r w:rsidR="00FF3FFA">
          <w:instrText xml:space="preserve"> ADDIN EN.CITE &lt;EndNote&gt;&lt;Cite&gt;&lt;Author&gt;Hunter&lt;/Author&gt;&lt;Year&gt;2007&lt;/Year&gt;&lt;RecNum&gt;1502&lt;/RecNum&gt;&lt;record&gt;&lt;rec-number&gt;1502&lt;/rec-number&gt;&lt;foreign-keys&gt;&lt;key app="EN" db-id="fp25zzvrxrd9vke5zxqp9stbssprwstvdddz"&gt;1502&lt;/key&gt;&lt;/foreign-keys&gt;&lt;ref-type name="Journal Article"&gt;17&lt;/ref-type&gt;&lt;contributors&gt;&lt;authors&gt;&lt;author&gt;Hunter, J.D&lt;/author&gt;&lt;/authors&gt;&lt;/contributors&gt;&lt;titles&gt;&lt;title&gt;Matplotlib: A 2D graphics environment&lt;/title&gt;&lt;secondary-title&gt;Computing In Science and Engineering&lt;/secondary-title&gt;&lt;/titles&gt;&lt;periodical&gt;&lt;full-title&gt;Computing In Science and Engineering&lt;/full-title&gt;&lt;/periodical&gt;&lt;pages&gt;90-95&lt;/pages&gt;&lt;volume&gt;9&lt;/volume&gt;&lt;number&gt;3&lt;/number&gt;&lt;dates&gt;&lt;year&gt;2007&lt;/year&gt;&lt;/dates&gt;&lt;urls&gt;&lt;/urls&gt;&lt;/record&gt;&lt;/Cite&gt;&lt;/EndNote&gt;</w:instrText>
        </w:r>
      </w:ins>
      <w:r w:rsidR="00BD49D5">
        <w:fldChar w:fldCharType="separate"/>
      </w:r>
      <w:ins w:id="260" w:author="Ram Shrestha" w:date="2013-10-18T18:14:00Z">
        <w:r w:rsidR="00FF3FFA">
          <w:rPr>
            <w:noProof/>
          </w:rPr>
          <w:t>(Hunter, 2007)</w:t>
        </w:r>
        <w:r w:rsidR="00BD49D5">
          <w:fldChar w:fldCharType="end"/>
        </w:r>
      </w:ins>
      <w:ins w:id="261" w:author="Ram Shrestha" w:date="2013-10-18T18:10:00Z">
        <w:r w:rsidR="004A00E7">
          <w:t xml:space="preserve"> and </w:t>
        </w:r>
        <w:proofErr w:type="spellStart"/>
        <w:r w:rsidR="004A00E7">
          <w:t>numpy</w:t>
        </w:r>
        <w:proofErr w:type="spellEnd"/>
        <w:r w:rsidR="004A00E7">
          <w:t xml:space="preserve"> to </w:t>
        </w:r>
      </w:ins>
      <w:ins w:id="262" w:author="Ram Shrestha" w:date="2013-10-15T17:46:00Z">
        <w:r w:rsidR="004A00E7">
          <w:t>generate</w:t>
        </w:r>
        <w:r>
          <w:t xml:space="preserve"> </w:t>
        </w:r>
      </w:ins>
      <w:ins w:id="263" w:author="Ram Shrestha" w:date="2013-10-17T23:05:00Z">
        <w:r w:rsidR="0055797D">
          <w:t xml:space="preserve">following analytical plots; each </w:t>
        </w:r>
      </w:ins>
      <w:ins w:id="264" w:author="Ram Shrestha" w:date="2013-10-17T23:07:00Z">
        <w:r w:rsidR="0055797D">
          <w:t xml:space="preserve">plot </w:t>
        </w:r>
      </w:ins>
      <w:ins w:id="265" w:author="Ram Shrestha" w:date="2013-10-17T23:05:00Z">
        <w:r w:rsidR="0055797D">
          <w:t>is plotted for both raw and trimmed data</w:t>
        </w:r>
      </w:ins>
    </w:p>
    <w:p w:rsidR="006452B8" w:rsidRPr="00883599" w:rsidRDefault="006452B8" w:rsidP="006452B8">
      <w:pPr>
        <w:pStyle w:val="ListParagraph"/>
        <w:numPr>
          <w:ilvl w:val="0"/>
          <w:numId w:val="11"/>
          <w:numberingChange w:id="266" w:author="Ram Shrestha" w:date="2013-10-16T09:29:00Z" w:original="%1:1:0:."/>
        </w:numPr>
        <w:spacing w:line="480" w:lineRule="auto"/>
        <w:jc w:val="both"/>
        <w:rPr>
          <w:b/>
        </w:rPr>
      </w:pPr>
      <w:ins w:id="267" w:author="Ram Shrestha" w:date="2013-10-15T18:06:00Z">
        <w:r w:rsidRPr="00883599">
          <w:rPr>
            <w:b/>
          </w:rPr>
          <w:t>Distribution of number of reads by mean quality across the sequence read</w:t>
        </w:r>
      </w:ins>
    </w:p>
    <w:p w:rsidR="00102926" w:rsidRDefault="00102926" w:rsidP="00102926">
      <w:pPr>
        <w:pStyle w:val="ListParagraph"/>
        <w:numPr>
          <w:ins w:id="268" w:author="Ram Shrestha" w:date="2013-10-15T18:08:00Z"/>
        </w:numPr>
        <w:spacing w:line="480" w:lineRule="auto"/>
        <w:jc w:val="both"/>
        <w:rPr>
          <w:ins w:id="269" w:author="Ram Shrestha" w:date="2013-10-15T18:08:00Z"/>
        </w:rPr>
      </w:pPr>
      <w:ins w:id="270" w:author="Ram Shrestha" w:date="2013-10-15T18:10:00Z">
        <w:r>
          <w:t>QTrim calculates the mean quality of every sequence read</w:t>
        </w:r>
      </w:ins>
      <w:ins w:id="271" w:author="Ram Shrestha" w:date="2013-10-15T18:14:00Z">
        <w:r>
          <w:t>s</w:t>
        </w:r>
      </w:ins>
      <w:ins w:id="272" w:author="Ram Shrestha" w:date="2013-10-15T18:10:00Z">
        <w:r>
          <w:t xml:space="preserve"> and groups them </w:t>
        </w:r>
      </w:ins>
      <w:ins w:id="273" w:author="Ram Shrestha" w:date="2013-10-15T18:11:00Z">
        <w:r>
          <w:t xml:space="preserve">by </w:t>
        </w:r>
      </w:ins>
      <w:ins w:id="274" w:author="Ram Shrestha" w:date="2013-10-15T18:15:00Z">
        <w:r>
          <w:t>the mean quality</w:t>
        </w:r>
      </w:ins>
      <w:ins w:id="275" w:author="Ram Shrestha" w:date="2013-10-15T18:11:00Z">
        <w:r>
          <w:t xml:space="preserve">. The number of sequences in </w:t>
        </w:r>
      </w:ins>
      <w:ins w:id="276" w:author="Ram Shrestha" w:date="2013-10-15T18:15:00Z">
        <w:r>
          <w:t>each group of</w:t>
        </w:r>
      </w:ins>
      <w:ins w:id="277" w:author="Ram Shrestha" w:date="2013-10-15T18:11:00Z">
        <w:r>
          <w:t xml:space="preserve"> quality score is plotted as shown in figure 2.</w:t>
        </w:r>
      </w:ins>
      <w:ins w:id="278" w:author="Ram Shrestha" w:date="2013-10-16T09:29:00Z">
        <w:r w:rsidR="00E97ECA">
          <w:t>3</w:t>
        </w:r>
      </w:ins>
      <w:ins w:id="279" w:author="Ram Shrestha" w:date="2013-10-15T18:10:00Z">
        <w:r w:rsidR="007603F5">
          <w:t xml:space="preserve">. </w:t>
        </w:r>
      </w:ins>
      <w:ins w:id="280" w:author="Ram Shrestha" w:date="2013-10-15T23:10:00Z">
        <w:r w:rsidR="00106D4A">
          <w:t xml:space="preserve">The plot gives an overview of the </w:t>
        </w:r>
      </w:ins>
      <w:ins w:id="281" w:author="Ram Shrestha" w:date="2013-10-15T23:11:00Z">
        <w:r w:rsidR="00106D4A">
          <w:t xml:space="preserve">data quality with the </w:t>
        </w:r>
      </w:ins>
      <w:ins w:id="282" w:author="Ram Shrestha" w:date="2013-10-15T23:10:00Z">
        <w:r w:rsidR="00106D4A">
          <w:t>spread of mean quality</w:t>
        </w:r>
      </w:ins>
      <w:ins w:id="283" w:author="Ram Shrestha" w:date="2013-10-15T23:11:00Z">
        <w:r w:rsidR="00106D4A">
          <w:t xml:space="preserve">. </w:t>
        </w:r>
      </w:ins>
      <w:ins w:id="284" w:author="Ram Shrestha" w:date="2013-10-18T15:51:00Z">
        <w:r w:rsidR="00EB5EE9">
          <w:t xml:space="preserve">The good quality data will have large number of </w:t>
        </w:r>
      </w:ins>
      <w:ins w:id="285" w:author="Ram Shrestha" w:date="2013-10-18T15:56:00Z">
        <w:r w:rsidR="00334906">
          <w:t xml:space="preserve">sequence </w:t>
        </w:r>
      </w:ins>
      <w:ins w:id="286" w:author="Ram Shrestha" w:date="2013-10-18T15:51:00Z">
        <w:r w:rsidR="00EB5EE9">
          <w:t xml:space="preserve">reads with high mean quality whereas poor quality data will have large number of </w:t>
        </w:r>
      </w:ins>
      <w:ins w:id="287" w:author="Ram Shrestha" w:date="2013-10-18T15:56:00Z">
        <w:r w:rsidR="00334906">
          <w:t xml:space="preserve">sequence </w:t>
        </w:r>
      </w:ins>
      <w:ins w:id="288" w:author="Ram Shrestha" w:date="2013-10-18T15:51:00Z">
        <w:r w:rsidR="00EB5EE9">
          <w:t>reads with low mean quality</w:t>
        </w:r>
      </w:ins>
      <w:ins w:id="289" w:author="Ram Shrestha" w:date="2013-10-15T23:13:00Z">
        <w:r w:rsidR="00106D4A">
          <w:t>.</w:t>
        </w:r>
      </w:ins>
    </w:p>
    <w:p w:rsidR="006452B8" w:rsidRPr="00883599" w:rsidRDefault="006452B8" w:rsidP="006452B8">
      <w:pPr>
        <w:pStyle w:val="ListParagraph"/>
        <w:numPr>
          <w:ilvl w:val="0"/>
          <w:numId w:val="11"/>
          <w:numberingChange w:id="290" w:author="Ram Shrestha" w:date="2013-10-16T09:29:00Z" w:original="%1:2:0:."/>
        </w:numPr>
        <w:spacing w:line="480" w:lineRule="auto"/>
        <w:jc w:val="both"/>
        <w:rPr>
          <w:b/>
        </w:rPr>
      </w:pPr>
      <w:ins w:id="291" w:author="Ram Shrestha" w:date="2013-10-15T18:06:00Z">
        <w:r w:rsidRPr="00883599">
          <w:rPr>
            <w:b/>
          </w:rPr>
          <w:t>Distribution of number of reads by sequence read length</w:t>
        </w:r>
      </w:ins>
    </w:p>
    <w:p w:rsidR="004F0B38" w:rsidRDefault="00102926">
      <w:pPr>
        <w:pStyle w:val="ListParagraph"/>
        <w:numPr>
          <w:ins w:id="292" w:author="Unknown"/>
        </w:numPr>
        <w:spacing w:line="480" w:lineRule="auto"/>
        <w:jc w:val="both"/>
      </w:pPr>
      <w:ins w:id="293" w:author="Ram Shrestha" w:date="2013-10-15T18:14:00Z">
        <w:r>
          <w:t>QTrim calculates the length of every sequence reads and groups them by the length.</w:t>
        </w:r>
      </w:ins>
      <w:ins w:id="294" w:author="Ram Shrestha" w:date="2013-10-15T18:15:00Z">
        <w:r>
          <w:t xml:space="preserve"> The number of sequences in each group of sequence length is then plotted as shown in </w:t>
        </w:r>
      </w:ins>
      <w:ins w:id="295" w:author="Ram Shrestha" w:date="2013-10-15T18:16:00Z">
        <w:r>
          <w:t>figure 2.</w:t>
        </w:r>
      </w:ins>
      <w:ins w:id="296" w:author="Ram Shrestha" w:date="2013-10-16T09:29:00Z">
        <w:r w:rsidR="00E97ECA">
          <w:t>4</w:t>
        </w:r>
      </w:ins>
      <w:ins w:id="297" w:author="Ram Shrestha" w:date="2013-10-15T23:14:00Z">
        <w:r w:rsidR="00106D4A">
          <w:t xml:space="preserve">. The plot gives an overview of the data quality </w:t>
        </w:r>
      </w:ins>
      <w:ins w:id="298" w:author="Ram Shrestha" w:date="2013-10-15T23:15:00Z">
        <w:r w:rsidR="00106D4A">
          <w:t xml:space="preserve">with the range of sequence lengths. </w:t>
        </w:r>
      </w:ins>
      <w:ins w:id="299" w:author="Ram Shrestha" w:date="2013-10-18T15:53:00Z">
        <w:r w:rsidR="00334906">
          <w:t xml:space="preserve">The good quality data will have large number of </w:t>
        </w:r>
      </w:ins>
      <w:ins w:id="300" w:author="Ram Shrestha" w:date="2013-10-18T15:56:00Z">
        <w:r w:rsidR="00334906">
          <w:t>sequence reads</w:t>
        </w:r>
      </w:ins>
      <w:ins w:id="301" w:author="Ram Shrestha" w:date="2013-10-18T15:53:00Z">
        <w:r w:rsidR="00334906">
          <w:t xml:space="preserve"> clustered together</w:t>
        </w:r>
      </w:ins>
      <w:ins w:id="302" w:author="Ram Shrestha" w:date="2013-10-18T15:55:00Z">
        <w:r w:rsidR="00334906">
          <w:t xml:space="preserve"> whereas poor quality data will have </w:t>
        </w:r>
      </w:ins>
      <w:ins w:id="303" w:author="Ram Shrestha" w:date="2013-10-18T15:56:00Z">
        <w:r w:rsidR="00334906">
          <w:t xml:space="preserve">sequence reads </w:t>
        </w:r>
      </w:ins>
      <w:ins w:id="304" w:author="Ram Shrestha" w:date="2013-10-18T15:57:00Z">
        <w:r w:rsidR="00334906">
          <w:t>with wide range of read lengths.</w:t>
        </w:r>
      </w:ins>
    </w:p>
    <w:p w:rsidR="00106D4A" w:rsidRPr="00883599" w:rsidRDefault="00106D4A" w:rsidP="00106D4A">
      <w:pPr>
        <w:pStyle w:val="ListParagraph"/>
        <w:numPr>
          <w:ilvl w:val="0"/>
          <w:numId w:val="11"/>
          <w:numberingChange w:id="305" w:author="Ram Shrestha" w:date="2013-11-06T07:07:00Z" w:original="%1:3:0:."/>
        </w:numPr>
        <w:spacing w:line="480" w:lineRule="auto"/>
        <w:jc w:val="both"/>
        <w:rPr>
          <w:ins w:id="306" w:author="Ram Shrestha" w:date="2013-10-15T23:18:00Z"/>
          <w:b/>
        </w:rPr>
      </w:pPr>
      <w:ins w:id="307" w:author="Ram Shrestha" w:date="2013-10-15T23:18:00Z">
        <w:r w:rsidRPr="00883599">
          <w:rPr>
            <w:b/>
          </w:rPr>
          <w:t>The trend of the mean quality score at the interval of 10 bases in the reads</w:t>
        </w:r>
      </w:ins>
    </w:p>
    <w:p w:rsidR="00106D4A" w:rsidRDefault="00106D4A" w:rsidP="00106D4A">
      <w:pPr>
        <w:pStyle w:val="ListParagraph"/>
        <w:numPr>
          <w:ins w:id="308" w:author="Ram Shrestha" w:date="2013-10-15T23:18:00Z"/>
        </w:numPr>
        <w:spacing w:line="480" w:lineRule="auto"/>
        <w:jc w:val="both"/>
        <w:rPr>
          <w:ins w:id="309" w:author="Ram Shrestha" w:date="2013-10-15T23:18:00Z"/>
        </w:rPr>
      </w:pPr>
      <w:ins w:id="310" w:author="Ram Shrestha" w:date="2013-10-15T23:18:00Z">
        <w:r>
          <w:t>The mean quality score is calculated from every 10</w:t>
        </w:r>
        <w:r w:rsidRPr="00227B80">
          <w:rPr>
            <w:vertAlign w:val="superscript"/>
          </w:rPr>
          <w:t>th</w:t>
        </w:r>
        <w:r>
          <w:t xml:space="preserve"> </w:t>
        </w:r>
        <w:r w:rsidR="00334906">
          <w:t xml:space="preserve">base </w:t>
        </w:r>
      </w:ins>
      <w:ins w:id="311" w:author="Ram Shrestha" w:date="2013-10-18T15:58:00Z">
        <w:r w:rsidR="00334906">
          <w:t>positions</w:t>
        </w:r>
      </w:ins>
      <w:ins w:id="312" w:author="Ram Shrestha" w:date="2013-10-15T23:18:00Z">
        <w:r>
          <w:t xml:space="preserve"> of every reads. The base position, the average quality score </w:t>
        </w:r>
      </w:ins>
      <w:ins w:id="313" w:author="Ram Shrestha" w:date="2013-10-15T23:19:00Z">
        <w:r>
          <w:t xml:space="preserve">and the number of sequences contributing to the average quality score at the base position </w:t>
        </w:r>
      </w:ins>
      <w:ins w:id="314" w:author="Ram Shrestha" w:date="2013-10-15T23:18:00Z">
        <w:r>
          <w:t>are plotted as shown in figure 2.</w:t>
        </w:r>
      </w:ins>
      <w:ins w:id="315" w:author="Ram Shrestha" w:date="2013-10-16T09:29:00Z">
        <w:r w:rsidR="00E97ECA">
          <w:t>5</w:t>
        </w:r>
      </w:ins>
      <w:ins w:id="316" w:author="Ram Shrestha" w:date="2013-10-15T23:18:00Z">
        <w:r>
          <w:t>. The plot shows variation in the quality score of nucleotides with increase in the sequence read length.</w:t>
        </w:r>
      </w:ins>
      <w:ins w:id="317" w:author="Ram Shrestha" w:date="2013-10-18T15:58:00Z">
        <w:r w:rsidR="00334906">
          <w:t xml:space="preserve"> The good quality data will have consistent high mean quality before the quality reduces while poor </w:t>
        </w:r>
      </w:ins>
      <w:ins w:id="318" w:author="Ram Shrestha" w:date="2013-10-18T15:59:00Z">
        <w:r w:rsidR="00334906">
          <w:t>quality</w:t>
        </w:r>
      </w:ins>
      <w:ins w:id="319" w:author="Ram Shrestha" w:date="2013-10-18T15:58:00Z">
        <w:r w:rsidR="00334906">
          <w:t xml:space="preserve"> </w:t>
        </w:r>
      </w:ins>
      <w:ins w:id="320" w:author="Ram Shrestha" w:date="2013-10-18T15:59:00Z">
        <w:r w:rsidR="00334906">
          <w:t>data will have steep drop in mean quality.</w:t>
        </w:r>
      </w:ins>
    </w:p>
    <w:p w:rsidR="000B4ACD" w:rsidRDefault="000B4ACD" w:rsidP="00883599">
      <w:pPr>
        <w:pStyle w:val="Heading2"/>
        <w:spacing w:line="480" w:lineRule="auto"/>
      </w:pPr>
    </w:p>
    <w:p w:rsidR="00883599" w:rsidRDefault="00DB103B" w:rsidP="00883599">
      <w:pPr>
        <w:pStyle w:val="Heading2"/>
        <w:spacing w:line="480" w:lineRule="auto"/>
      </w:pPr>
      <w:ins w:id="321" w:author="Ram Shrestha" w:date="2013-11-06T07:09:00Z">
        <w:r>
          <w:t xml:space="preserve">2.3.1 </w:t>
        </w:r>
      </w:ins>
      <w:r w:rsidR="00883599">
        <w:t>Test Data</w:t>
      </w:r>
    </w:p>
    <w:p w:rsidR="000B4ACD" w:rsidRDefault="000B4ACD" w:rsidP="00883599">
      <w:pPr>
        <w:spacing w:line="480" w:lineRule="auto"/>
        <w:jc w:val="both"/>
      </w:pPr>
    </w:p>
    <w:p w:rsidR="000B4ACD" w:rsidRDefault="00883599" w:rsidP="00883599">
      <w:pPr>
        <w:spacing w:line="480" w:lineRule="auto"/>
        <w:jc w:val="both"/>
      </w:pPr>
      <w:r>
        <w:t xml:space="preserve">Two </w:t>
      </w:r>
      <w:ins w:id="322" w:author="Ram Shrestha" w:date="2013-10-16T21:49:00Z">
        <w:r w:rsidR="00B305E1">
          <w:t xml:space="preserve">previously </w:t>
        </w:r>
      </w:ins>
      <w:r>
        <w:t>sequence</w:t>
      </w:r>
      <w:ins w:id="323" w:author="Ram Shrestha" w:date="2013-10-16T21:49:00Z">
        <w:r w:rsidR="00B305E1">
          <w:t>d</w:t>
        </w:r>
      </w:ins>
      <w:r>
        <w:t xml:space="preserve"> </w:t>
      </w:r>
      <w:ins w:id="324" w:author="Ram Shrestha" w:date="2013-10-16T21:49:00Z">
        <w:r w:rsidR="00B305E1">
          <w:t xml:space="preserve">Roche/454 </w:t>
        </w:r>
        <w:proofErr w:type="spellStart"/>
        <w:r w:rsidR="00B305E1">
          <w:t>pyrosequence</w:t>
        </w:r>
      </w:ins>
      <w:ins w:id="325" w:author="Ram Shrestha" w:date="2013-10-16T21:51:00Z">
        <w:r w:rsidR="00B305E1">
          <w:t>d</w:t>
        </w:r>
      </w:ins>
      <w:proofErr w:type="spellEnd"/>
      <w:ins w:id="326" w:author="Ram Shrestha" w:date="2013-10-16T21:49:00Z">
        <w:r w:rsidR="00B305E1">
          <w:t xml:space="preserve"> </w:t>
        </w:r>
        <w:proofErr w:type="spellStart"/>
        <w:r w:rsidR="00B305E1">
          <w:t>fastq</w:t>
        </w:r>
        <w:proofErr w:type="spellEnd"/>
        <w:r w:rsidR="00B305E1">
          <w:t xml:space="preserve"> </w:t>
        </w:r>
      </w:ins>
      <w:r>
        <w:t xml:space="preserve">datasets </w:t>
      </w:r>
      <w:ins w:id="327" w:author="Ram Shrestha" w:date="2013-10-18T17:43:00Z">
        <w:r w:rsidR="009E0EE9">
          <w:t>(</w:t>
        </w:r>
      </w:ins>
      <w:ins w:id="328" w:author="Ram Shrestha" w:date="2013-10-16T23:25:00Z">
        <w:r w:rsidR="00B72467">
          <w:t>A and B</w:t>
        </w:r>
      </w:ins>
      <w:ins w:id="329" w:author="Ram Shrestha" w:date="2013-10-18T17:43:00Z">
        <w:r w:rsidR="009E0EE9">
          <w:t>)</w:t>
        </w:r>
      </w:ins>
      <w:ins w:id="330" w:author="Ram Shrestha" w:date="2013-10-16T23:25:00Z">
        <w:r w:rsidR="00B72467">
          <w:t xml:space="preserve"> </w:t>
        </w:r>
      </w:ins>
      <w:del w:id="331" w:author="Ram Shrestha" w:date="2013-10-16T21:58:00Z">
        <w:r w:rsidDel="00B305E1">
          <w:delText>with large differences in the untrimmed quality scores</w:delText>
        </w:r>
      </w:del>
      <w:ins w:id="332" w:author="Ram Shrestha" w:date="2013-10-16T21:48:00Z">
        <w:r w:rsidR="00B305E1">
          <w:t>were chosen</w:t>
        </w:r>
      </w:ins>
      <w:ins w:id="333" w:author="Ram Shrestha" w:date="2013-10-16T21:50:00Z">
        <w:r w:rsidR="00B305E1">
          <w:t xml:space="preserve"> </w:t>
        </w:r>
      </w:ins>
      <w:ins w:id="334" w:author="Ram Shrestha" w:date="2013-10-16T21:52:00Z">
        <w:r w:rsidR="00B305E1">
          <w:t xml:space="preserve">to test QTrim quality trimming and compare with other widely used </w:t>
        </w:r>
      </w:ins>
      <w:ins w:id="335" w:author="Ram Shrestha" w:date="2013-10-17T17:34:00Z">
        <w:r w:rsidR="00AB79A3">
          <w:t>methods</w:t>
        </w:r>
      </w:ins>
      <w:ins w:id="336" w:author="Ram Shrestha" w:date="2013-10-16T21:52:00Z">
        <w:r w:rsidR="00B305E1">
          <w:t>.</w:t>
        </w:r>
      </w:ins>
      <w:ins w:id="337" w:author="Ram Shrestha" w:date="2013-10-16T22:06:00Z">
        <w:r w:rsidR="00B72467">
          <w:t xml:space="preserve"> The </w:t>
        </w:r>
        <w:r w:rsidR="009D777A">
          <w:t xml:space="preserve">dataset </w:t>
        </w:r>
      </w:ins>
      <w:ins w:id="338" w:author="Ram Shrestha" w:date="2013-10-16T23:25:00Z">
        <w:r w:rsidR="00B72467">
          <w:t xml:space="preserve">A </w:t>
        </w:r>
      </w:ins>
      <w:ins w:id="339" w:author="Ram Shrestha" w:date="2013-10-16T22:06:00Z">
        <w:r w:rsidR="009D777A">
          <w:t xml:space="preserve">has </w:t>
        </w:r>
      </w:ins>
      <w:ins w:id="340" w:author="Ram Shrestha" w:date="2013-10-16T22:24:00Z">
        <w:r w:rsidR="00F477D4">
          <w:t>only 9% of nucleotides with quality score below 20</w:t>
        </w:r>
      </w:ins>
      <w:ins w:id="341" w:author="Ram Shrestha" w:date="2013-10-16T23:03:00Z">
        <w:r w:rsidR="00995BFB">
          <w:t>, has large number of sequences with higher mean quality score</w:t>
        </w:r>
      </w:ins>
      <w:ins w:id="342" w:author="Ram Shrestha" w:date="2013-10-18T17:43:00Z">
        <w:r w:rsidR="009E0EE9">
          <w:t xml:space="preserve"> of 20</w:t>
        </w:r>
      </w:ins>
      <w:ins w:id="343" w:author="Ram Shrestha" w:date="2013-10-16T23:03:00Z">
        <w:r w:rsidR="00995BFB">
          <w:t xml:space="preserve"> (</w:t>
        </w:r>
        <w:r w:rsidR="00C63AD6">
          <w:t>Figure 2.6</w:t>
        </w:r>
      </w:ins>
      <w:ins w:id="344" w:author="Ram Shrestha" w:date="2013-10-18T13:30:00Z">
        <w:r w:rsidR="00C63AD6">
          <w:t xml:space="preserve"> A</w:t>
        </w:r>
      </w:ins>
      <w:ins w:id="345" w:author="Ram Shrestha" w:date="2013-10-16T23:03:00Z">
        <w:r w:rsidR="00995BFB">
          <w:t>)</w:t>
        </w:r>
      </w:ins>
      <w:ins w:id="346" w:author="Ram Shrestha" w:date="2013-10-16T23:04:00Z">
        <w:r w:rsidR="00B72467">
          <w:t xml:space="preserve"> and has </w:t>
        </w:r>
      </w:ins>
      <w:ins w:id="347" w:author="Ram Shrestha" w:date="2013-10-18T17:44:00Z">
        <w:r w:rsidR="009E0EE9">
          <w:t>low</w:t>
        </w:r>
      </w:ins>
      <w:ins w:id="348" w:author="Ram Shrestha" w:date="2013-10-16T23:04:00Z">
        <w:r w:rsidR="00B72467">
          <w:t xml:space="preserve"> range of read</w:t>
        </w:r>
      </w:ins>
      <w:ins w:id="349" w:author="Ram Shrestha" w:date="2013-10-16T23:24:00Z">
        <w:r w:rsidR="00B72467">
          <w:t xml:space="preserve"> length </w:t>
        </w:r>
      </w:ins>
      <w:ins w:id="350" w:author="Ram Shrestha" w:date="2013-10-16T23:27:00Z">
        <w:r w:rsidR="00B72467">
          <w:t xml:space="preserve">distribution </w:t>
        </w:r>
      </w:ins>
      <w:ins w:id="351" w:author="Ram Shrestha" w:date="2013-10-16T23:24:00Z">
        <w:r w:rsidR="00C63AD6">
          <w:t>(Figure 2.7</w:t>
        </w:r>
      </w:ins>
      <w:ins w:id="352" w:author="Ram Shrestha" w:date="2013-10-18T13:30:00Z">
        <w:r w:rsidR="00C63AD6">
          <w:t xml:space="preserve"> A</w:t>
        </w:r>
      </w:ins>
      <w:ins w:id="353" w:author="Ram Shrestha" w:date="2013-10-16T23:24:00Z">
        <w:r w:rsidR="00B72467">
          <w:t>)</w:t>
        </w:r>
      </w:ins>
      <w:ins w:id="354" w:author="Ram Shrestha" w:date="2013-10-16T22:24:00Z">
        <w:r w:rsidR="00F477D4">
          <w:t xml:space="preserve">. </w:t>
        </w:r>
      </w:ins>
      <w:ins w:id="355" w:author="Ram Shrestha" w:date="2013-10-16T23:02:00Z">
        <w:r w:rsidR="00995BFB">
          <w:t xml:space="preserve">The dataset </w:t>
        </w:r>
      </w:ins>
      <w:ins w:id="356" w:author="Ram Shrestha" w:date="2013-10-16T23:25:00Z">
        <w:r w:rsidR="00B72467">
          <w:t xml:space="preserve">B </w:t>
        </w:r>
      </w:ins>
      <w:ins w:id="357" w:author="Ram Shrestha" w:date="2013-10-16T23:02:00Z">
        <w:r w:rsidR="00995BFB">
          <w:t xml:space="preserve">has </w:t>
        </w:r>
      </w:ins>
      <w:ins w:id="358" w:author="Ram Shrestha" w:date="2013-10-16T23:25:00Z">
        <w:r w:rsidR="00B72467">
          <w:t>significantly higher (</w:t>
        </w:r>
      </w:ins>
      <w:ins w:id="359" w:author="Ram Shrestha" w:date="2013-10-16T23:26:00Z">
        <w:r w:rsidR="00B72467">
          <w:t>59%</w:t>
        </w:r>
      </w:ins>
      <w:ins w:id="360" w:author="Ram Shrestha" w:date="2013-10-16T23:25:00Z">
        <w:r w:rsidR="00B72467">
          <w:t>)</w:t>
        </w:r>
      </w:ins>
      <w:ins w:id="361" w:author="Ram Shrestha" w:date="2013-10-16T23:26:00Z">
        <w:r w:rsidR="00B72467">
          <w:t xml:space="preserve"> number of nucleotides with quality score below 20, has large number of sequences with lower mean quality score (</w:t>
        </w:r>
      </w:ins>
      <w:ins w:id="362" w:author="Ram Shrestha" w:date="2013-10-16T23:27:00Z">
        <w:r w:rsidR="00C63AD6">
          <w:t>Figure 2.6 B</w:t>
        </w:r>
      </w:ins>
      <w:ins w:id="363" w:author="Ram Shrestha" w:date="2013-10-16T23:26:00Z">
        <w:r w:rsidR="00B72467">
          <w:t>)</w:t>
        </w:r>
      </w:ins>
      <w:ins w:id="364" w:author="Ram Shrestha" w:date="2013-10-16T23:27:00Z">
        <w:r w:rsidR="00B72467">
          <w:t xml:space="preserve"> and has wide range of read length distribution (Figure</w:t>
        </w:r>
      </w:ins>
      <w:ins w:id="365" w:author="Ram Shrestha" w:date="2013-10-18T13:30:00Z">
        <w:r w:rsidR="00C63AD6">
          <w:t xml:space="preserve"> 2.7 B</w:t>
        </w:r>
      </w:ins>
      <w:ins w:id="366" w:author="Ram Shrestha" w:date="2013-10-16T23:27:00Z">
        <w:r w:rsidR="00B72467">
          <w:t>).</w:t>
        </w:r>
      </w:ins>
      <w:ins w:id="367" w:author="Ram Shrestha" w:date="2013-10-16T21:52:00Z">
        <w:r w:rsidR="00B305E1">
          <w:t xml:space="preserve"> </w:t>
        </w:r>
      </w:ins>
      <w:ins w:id="368" w:author="Ram Shrestha" w:date="2013-10-16T23:28:00Z">
        <w:r w:rsidR="00B72467">
          <w:t>This shows that the</w:t>
        </w:r>
      </w:ins>
      <w:ins w:id="369" w:author="Ram Shrestha" w:date="2013-10-16T23:29:00Z">
        <w:r w:rsidR="00B72467">
          <w:t>re is large difference in quality</w:t>
        </w:r>
      </w:ins>
      <w:ins w:id="370" w:author="Ram Shrestha" w:date="2013-10-16T23:28:00Z">
        <w:r w:rsidR="00B72467">
          <w:t xml:space="preserve"> </w:t>
        </w:r>
      </w:ins>
      <w:ins w:id="371" w:author="Ram Shrestha" w:date="2013-10-16T23:29:00Z">
        <w:r w:rsidR="00B72467">
          <w:t xml:space="preserve">between the </w:t>
        </w:r>
      </w:ins>
      <w:ins w:id="372" w:author="Ram Shrestha" w:date="2013-10-16T23:28:00Z">
        <w:r w:rsidR="00B72467">
          <w:t xml:space="preserve">two test data. </w:t>
        </w:r>
      </w:ins>
      <w:del w:id="373" w:author="Ram Shrestha" w:date="2013-10-16T23:31:00Z">
        <w:r w:rsidDel="00B72467">
          <w:delText xml:space="preserve">, which we </w:delText>
        </w:r>
      </w:del>
      <w:ins w:id="374" w:author="Ram Shrestha" w:date="2013-10-16T23:31:00Z">
        <w:r w:rsidR="00B72467">
          <w:t xml:space="preserve">We </w:t>
        </w:r>
      </w:ins>
      <w:r>
        <w:t xml:space="preserve">define </w:t>
      </w:r>
      <w:ins w:id="375" w:author="Ram Shrestha" w:date="2013-10-16T23:31:00Z">
        <w:r w:rsidR="00B72467">
          <w:t xml:space="preserve">test data A and B </w:t>
        </w:r>
      </w:ins>
      <w:r>
        <w:t>as good quality and poor quality</w:t>
      </w:r>
      <w:ins w:id="376" w:author="Ram Shrestha" w:date="2013-10-16T23:31:00Z">
        <w:r w:rsidR="00B72467">
          <w:t xml:space="preserve"> data respectively.</w:t>
        </w:r>
      </w:ins>
    </w:p>
    <w:p w:rsidR="00B72467" w:rsidRDefault="00B72467" w:rsidP="00883599">
      <w:pPr>
        <w:spacing w:line="480" w:lineRule="auto"/>
        <w:jc w:val="both"/>
        <w:rPr>
          <w:ins w:id="377" w:author="Ram Shrestha" w:date="2013-10-16T23:32:00Z"/>
        </w:rPr>
      </w:pPr>
    </w:p>
    <w:p w:rsidR="00883599" w:rsidRDefault="00883599" w:rsidP="00883599">
      <w:pPr>
        <w:numPr>
          <w:ins w:id="378" w:author="Ram Shrestha" w:date="2013-10-16T23:32:00Z"/>
        </w:numPr>
        <w:spacing w:line="480" w:lineRule="auto"/>
        <w:jc w:val="both"/>
        <w:rPr>
          <w:color w:val="E36C0A" w:themeColor="accent6" w:themeShade="BF"/>
        </w:rPr>
      </w:pPr>
      <w:del w:id="379" w:author="Ram Shrestha" w:date="2013-10-16T23:32:00Z">
        <w:r w:rsidDel="00B72467">
          <w:delText>, were used for testing the efficiency and the sensitivity of QTrim as a quality trimming tool. The good quality 454 sequence dataset included sequence reads with consistently high quality scores (q</w:delText>
        </w:r>
        <w:r w:rsidDel="00B72467">
          <w:sym w:font="Symbol" w:char="F0B3"/>
        </w:r>
        <w:r w:rsidDel="00B72467">
          <w:delText>20) at all bases up to approximately 400bp</w:delText>
        </w:r>
        <w:r w:rsidR="0084406C" w:rsidDel="00B72467">
          <w:delText xml:space="preserve">. </w:delText>
        </w:r>
        <w:r w:rsidDel="00B72467">
          <w:delText xml:space="preserve">The poor quality data, on the other hand, exhibited low quality calls (q&lt;20) spread throughout the entire read for all generated sequence reads (Figure 2.4 B). </w:delText>
        </w:r>
      </w:del>
      <w:r>
        <w:t xml:space="preserve">The </w:t>
      </w:r>
      <w:del w:id="380" w:author="Ram Shrestha" w:date="2013-10-16T23:32:00Z">
        <w:r w:rsidDel="00B72467">
          <w:delText xml:space="preserve">presumed </w:delText>
        </w:r>
      </w:del>
      <w:r>
        <w:t xml:space="preserve">poor quality data was obtained from amplicon based ultra deep sequencing of the HIV reverse transcriptase gene. The original study aimed to characterize the emergence and persistence of drug resistant mutations in HIV-1 subtype C infected individuals from the </w:t>
      </w:r>
      <w:proofErr w:type="spellStart"/>
      <w:r>
        <w:t>Karonga</w:t>
      </w:r>
      <w:proofErr w:type="spellEnd"/>
      <w:r>
        <w:t xml:space="preserve"> district in Malawi </w:t>
      </w:r>
      <w:ins w:id="381" w:author="Ram Shrestha" w:date="2013-10-18T14:47:00Z">
        <w:r w:rsidR="00BD49D5">
          <w:fldChar w:fldCharType="begin"/>
        </w:r>
      </w:ins>
      <w:ins w:id="382" w:author="Ram Shrestha" w:date="2013-10-18T18:14:00Z">
        <w:r w:rsidR="00FF3FFA">
          <w:instrText xml:space="preserve"> ADDIN EN.CITE &lt;EndNote&gt;&lt;Cite&gt;&lt;Author&gt;Bansode&lt;/Author&gt;&lt;Year&gt;2013&lt;/Year&gt;&lt;RecNum&gt;1198&lt;/RecNum&gt;&lt;record&gt;&lt;rec-number&gt;1198&lt;/rec-number&gt;&lt;foreign-keys&gt;&lt;key app="EN" db-id="fp25zzvrxrd9vke5zxqp9stbssprwstvdddz"&gt;1198&lt;/key&gt;&lt;/foreign-keys&gt;&lt;ref-type name="Journal Article"&gt;17&lt;/ref-type&gt;&lt;contributors&gt;&lt;authors&gt;&lt;author&gt;Bansode, V.&lt;/author&gt;&lt;author&gt;McCormack, G. P.&lt;/author&gt;&lt;author&gt;Crampin, A. C.&lt;/author&gt;&lt;author&gt;Ngwira, B.&lt;/author&gt;&lt;author&gt;Shrestha, R. K.&lt;/author&gt;&lt;author&gt;French, N.&lt;/author&gt;&lt;author&gt;Glynn, J. R.&lt;/author&gt;&lt;author&gt;Travers, S. A.&lt;/author&gt;&lt;/authors&gt;&lt;/contributors&gt;&lt;auth-address&gt;Molecular Evolution and Systematics laboratory, Zoology, Ryan Institute, School of Natural Sciences, National University of Ireland Galway, Galway, Ireland.&lt;/auth-address&gt;&lt;titles&gt;&lt;title&gt;Characterizing the emergence and persistence of drug resistant mutations in HIV-1 subtype C infections using 454 ultra deep pyrosequencing&lt;/title&gt;&lt;secondary-title&gt;BMC Infect Dis&lt;/secondary-title&gt;&lt;/titles&gt;&lt;periodical&gt;&lt;full-title&gt;BMC Infect Dis&lt;/full-title&gt;&lt;/periodical&gt;&lt;pages&gt;52&lt;/pages&gt;&lt;volume&gt;13&lt;/volume&gt;&lt;edition&gt;2013/02/01&lt;/edition&gt;&lt;keywords&gt;&lt;keyword&gt;Anti-HIV Agents/*pharmacology/therapeutic use&lt;/keyword&gt;&lt;keyword&gt;Drug Resistance, Viral/*genetics&lt;/keyword&gt;&lt;keyword&gt;*Genotype&lt;/keyword&gt;&lt;keyword&gt;HIV Infections/drug therapy/epidemiology/*virology&lt;/keyword&gt;&lt;keyword&gt;HIV-1/*drug effects/*genetics&lt;/keyword&gt;&lt;keyword&gt;High-Throughput Nucleotide Sequencing&lt;/keyword&gt;&lt;keyword&gt;Humans&lt;/keyword&gt;&lt;keyword&gt;*Mutation&lt;/keyword&gt;&lt;keyword&gt;Prevalence&lt;/keyword&gt;&lt;keyword&gt;RNA, Viral&lt;/keyword&gt;&lt;/keywords&gt;&lt;dates&gt;&lt;year&gt;2013&lt;/year&gt;&lt;/dates&gt;&lt;isbn&gt;1471-2334 (Electronic)&amp;#xD;1471-2334 (Linking)&lt;/isbn&gt;&lt;accession-num&gt;23363532&lt;/accession-num&gt;&lt;urls&gt;&lt;related-urls&gt;&lt;url&gt;http://www.ncbi.nlm.nih.gov/entrez/query.fcgi?cmd=Retrieve&amp;amp;db=PubMed&amp;amp;dopt=Citation&amp;amp;list_uids=23363532&lt;/url&gt;&lt;/related-urls&gt;&lt;/urls&gt;&lt;custom2&gt;3740783&lt;/custom2&gt;&lt;electronic-resource-num&gt;1471-2334-13-52 [pii]&amp;#xD;10.1186/1471-2334-13-52&lt;/electronic-resource-num&gt;&lt;language&gt;eng&lt;/language&gt;&lt;/record&gt;&lt;/Cite&gt;&lt;/EndNote&gt;</w:instrText>
        </w:r>
      </w:ins>
      <w:r w:rsidR="00BD49D5">
        <w:fldChar w:fldCharType="separate"/>
      </w:r>
      <w:ins w:id="383" w:author="Ram Shrestha" w:date="2013-10-18T14:48:00Z">
        <w:r w:rsidR="008B520F">
          <w:rPr>
            <w:noProof/>
          </w:rPr>
          <w:t>(Bansode et al., 2013)</w:t>
        </w:r>
      </w:ins>
      <w:ins w:id="384" w:author="Ram Shrestha" w:date="2013-10-18T14:47:00Z">
        <w:r w:rsidR="00BD49D5">
          <w:fldChar w:fldCharType="end"/>
        </w:r>
      </w:ins>
      <w:del w:id="385" w:author="Ram Shrestha" w:date="2013-10-16T10:42:00Z">
        <w:r w:rsidDel="00502553">
          <w:rPr>
            <w:noProof/>
          </w:rPr>
          <w:delText>(Bansode et al., 2013)</w:delText>
        </w:r>
      </w:del>
      <w:r>
        <w:t xml:space="preserve">.  </w:t>
      </w:r>
      <w:r w:rsidRPr="00F8432A">
        <w:rPr>
          <w:color w:val="E36C0A" w:themeColor="accent6" w:themeShade="BF"/>
        </w:rPr>
        <w:t>(A</w:t>
      </w:r>
      <w:r w:rsidRPr="00F15A39">
        <w:rPr>
          <w:color w:val="E36C0A" w:themeColor="accent6" w:themeShade="BF"/>
        </w:rPr>
        <w:t>DD THE DETAILS OF GOOD QUALITY DATA.</w:t>
      </w:r>
      <w:r>
        <w:rPr>
          <w:color w:val="E36C0A" w:themeColor="accent6" w:themeShade="BF"/>
        </w:rPr>
        <w:t>)</w:t>
      </w:r>
    </w:p>
    <w:p w:rsidR="0016598E" w:rsidRDefault="0016598E"/>
    <w:p w:rsidR="00926E0B" w:rsidRDefault="00DB103B" w:rsidP="00926E0B">
      <w:pPr>
        <w:pStyle w:val="Heading3"/>
        <w:spacing w:line="480" w:lineRule="auto"/>
      </w:pPr>
      <w:ins w:id="386" w:author="Ram Shrestha" w:date="2013-11-06T07:09:00Z">
        <w:r>
          <w:t xml:space="preserve">2.4 </w:t>
        </w:r>
      </w:ins>
      <w:r w:rsidR="00926E0B">
        <w:t>Results</w:t>
      </w:r>
    </w:p>
    <w:p w:rsidR="000B4ACD" w:rsidRDefault="000B4ACD" w:rsidP="00B77E0D">
      <w:pPr>
        <w:spacing w:line="480" w:lineRule="auto"/>
        <w:jc w:val="both"/>
      </w:pPr>
    </w:p>
    <w:p w:rsidR="00DB103B" w:rsidRDefault="002862F7" w:rsidP="00B77E0D">
      <w:pPr>
        <w:numPr>
          <w:ins w:id="387" w:author="Ram Shrestha" w:date="2013-10-18T16:12:00Z"/>
        </w:numPr>
        <w:spacing w:line="480" w:lineRule="auto"/>
        <w:jc w:val="both"/>
        <w:rPr>
          <w:ins w:id="388" w:author="Ram Shrestha" w:date="2013-11-06T07:09:00Z"/>
        </w:rPr>
      </w:pPr>
      <w:commentRangeStart w:id="389"/>
      <w:del w:id="390" w:author="Ram Shrestha" w:date="2013-10-16T23:39:00Z">
        <w:r w:rsidDel="0016598E">
          <w:delText xml:space="preserve">The </w:delText>
        </w:r>
        <w:r w:rsidR="00081E5D" w:rsidDel="0016598E">
          <w:delText>details on total reads, average read length and number of poor quality bases</w:delText>
        </w:r>
        <w:r w:rsidDel="0016598E">
          <w:delText xml:space="preserve"> of </w:delText>
        </w:r>
        <w:r w:rsidR="00F1066E" w:rsidDel="0016598E">
          <w:delText xml:space="preserve">the </w:delText>
        </w:r>
        <w:r w:rsidDel="0016598E">
          <w:delText>two selected t</w:delText>
        </w:r>
        <w:r w:rsidR="00F15A39" w:rsidDel="0016598E">
          <w:delText>est data</w:delText>
        </w:r>
        <w:r w:rsidR="00F1066E" w:rsidDel="0016598E">
          <w:delText>sets</w:delText>
        </w:r>
        <w:r w:rsidR="00F15A39" w:rsidDel="0016598E">
          <w:delText xml:space="preserve"> </w:delText>
        </w:r>
        <w:r w:rsidR="00F1066E" w:rsidDel="0016598E">
          <w:delText>are</w:delText>
        </w:r>
        <w:r w:rsidR="00F15A39" w:rsidDel="0016598E">
          <w:delText xml:space="preserve"> shown in Table 2.1.</w:delText>
        </w:r>
        <w:r w:rsidR="00F1066E" w:rsidDel="0016598E">
          <w:delText xml:space="preserve">  </w:delText>
        </w:r>
        <w:commentRangeEnd w:id="389"/>
        <w:r w:rsidR="009B7D54" w:rsidDel="0016598E">
          <w:rPr>
            <w:rStyle w:val="CommentReference"/>
          </w:rPr>
          <w:commentReference w:id="389"/>
        </w:r>
      </w:del>
      <w:del w:id="391" w:author="Ram Shrestha" w:date="2013-10-17T11:09:00Z">
        <w:r w:rsidR="00E06024" w:rsidDel="00936AA0">
          <w:delText>QTrim was used to trim both the datasets</w:delText>
        </w:r>
      </w:del>
      <w:ins w:id="392" w:author="Ram Shrestha" w:date="2013-10-17T11:09:00Z">
        <w:r w:rsidR="00936AA0">
          <w:t>Both the good and poor quality test datasets were trimmed using QTrim</w:t>
        </w:r>
      </w:ins>
      <w:r w:rsidR="00F15A39">
        <w:t xml:space="preserve"> </w:t>
      </w:r>
      <w:r w:rsidR="00E06024">
        <w:t>with the</w:t>
      </w:r>
      <w:r w:rsidR="00F1066E">
        <w:t xml:space="preserve"> </w:t>
      </w:r>
      <w:r w:rsidR="00F15A39">
        <w:t>p</w:t>
      </w:r>
      <w:r w:rsidR="00BA2195">
        <w:t xml:space="preserve">arameters set </w:t>
      </w:r>
      <w:r w:rsidR="00F1066E">
        <w:t xml:space="preserve">as follows: </w:t>
      </w:r>
      <w:r w:rsidR="00BA2195">
        <w:t>mean quality in</w:t>
      </w:r>
      <w:r w:rsidR="00F15A39">
        <w:t xml:space="preserve"> sequence reads </w:t>
      </w:r>
      <w:r w:rsidR="00F1066E">
        <w:t xml:space="preserve">of </w:t>
      </w:r>
      <w:r w:rsidR="00F15A39">
        <w:t xml:space="preserve">20 </w:t>
      </w:r>
      <w:r w:rsidR="006E4862">
        <w:t xml:space="preserve">(Q20) </w:t>
      </w:r>
      <w:r w:rsidR="00F15A39">
        <w:t>and 30</w:t>
      </w:r>
      <w:r w:rsidR="006E4862">
        <w:t xml:space="preserve"> (Q30)</w:t>
      </w:r>
      <w:r w:rsidR="00F15A39">
        <w:t xml:space="preserve"> with</w:t>
      </w:r>
      <w:r w:rsidR="00F1066E">
        <w:t xml:space="preserve"> a</w:t>
      </w:r>
      <w:r w:rsidR="00F15A39">
        <w:t xml:space="preserve"> constant minimum read length </w:t>
      </w:r>
      <w:r w:rsidR="00F1066E">
        <w:t xml:space="preserve">of </w:t>
      </w:r>
      <w:r w:rsidR="00F15A39">
        <w:t>50.</w:t>
      </w:r>
      <w:r w:rsidR="00302345">
        <w:t xml:space="preserve"> The data </w:t>
      </w:r>
      <w:commentRangeStart w:id="393"/>
      <w:r w:rsidR="00302345">
        <w:t xml:space="preserve">sets </w:t>
      </w:r>
      <w:commentRangeEnd w:id="393"/>
      <w:r w:rsidR="009B7D54">
        <w:rPr>
          <w:rStyle w:val="CommentReference"/>
        </w:rPr>
        <w:commentReference w:id="393"/>
      </w:r>
      <w:r w:rsidR="00302345">
        <w:t xml:space="preserve">were also trimmed with other widely used </w:t>
      </w:r>
      <w:del w:id="394" w:author="Ram Shrestha" w:date="2013-10-17T17:34:00Z">
        <w:r w:rsidR="00302345" w:rsidDel="00AB79A3">
          <w:delText>tools</w:delText>
        </w:r>
      </w:del>
      <w:ins w:id="395" w:author="Ram Shrestha" w:date="2013-10-17T17:34:00Z">
        <w:r w:rsidR="00AB79A3">
          <w:t>methods</w:t>
        </w:r>
      </w:ins>
      <w:r w:rsidR="00F1066E">
        <w:t xml:space="preserve">, including </w:t>
      </w:r>
      <w:r w:rsidR="00302345">
        <w:t xml:space="preserve">PRINSEQ </w:t>
      </w:r>
      <w:ins w:id="396" w:author="Ram Shrestha" w:date="2013-10-18T14:47:00Z">
        <w:r w:rsidR="00BD49D5">
          <w:fldChar w:fldCharType="begin"/>
        </w:r>
      </w:ins>
      <w:ins w:id="397" w:author="Ram Shrestha" w:date="2013-10-18T18:14:00Z">
        <w:r w:rsidR="00FF3FFA">
          <w:instrText xml:space="preserve"> ADDIN EN.CITE &lt;EndNote&gt;&lt;Cite&gt;&lt;Author&gt;Schmieder&lt;/Author&gt;&lt;Year&gt;2011&lt;/Year&gt;&lt;RecNum&gt;283&lt;/RecNum&gt;&lt;record&gt;&lt;rec-number&gt;283&lt;/rec-number&gt;&lt;foreign-keys&gt;&lt;key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1460-2059&lt;/isbn&gt;&lt;label&gt;schmieder_quality_2011&lt;/label&gt;&lt;urls&gt;&lt;related-urls&gt;&lt;url&gt;10.1093/bioinformatics/btr026&lt;/url&gt;&lt;/related-urls&gt;&lt;/urls&gt;&lt;/record&gt;&lt;/Cite&gt;&lt;/EndNote&gt;</w:instrText>
        </w:r>
      </w:ins>
      <w:r w:rsidR="00BD49D5">
        <w:fldChar w:fldCharType="separate"/>
      </w:r>
      <w:ins w:id="398" w:author="Ram Shrestha" w:date="2013-10-18T14:48:00Z">
        <w:r w:rsidR="008B520F">
          <w:rPr>
            <w:noProof/>
          </w:rPr>
          <w:t>(Schmieder and Edwards, 2011)</w:t>
        </w:r>
      </w:ins>
      <w:ins w:id="399" w:author="Ram Shrestha" w:date="2013-10-18T14:47:00Z">
        <w:r w:rsidR="00BD49D5">
          <w:fldChar w:fldCharType="end"/>
        </w:r>
      </w:ins>
      <w:del w:id="400" w:author="Ram Shrestha" w:date="2013-10-16T10:42:00Z">
        <w:r w:rsidR="00302345" w:rsidDel="00502553">
          <w:rPr>
            <w:noProof/>
          </w:rPr>
          <w:delText>(Schmieder and Edwards, 2011)</w:delText>
        </w:r>
      </w:del>
      <w:r w:rsidR="00302345">
        <w:t xml:space="preserve">, the Modified-Mott algorithm implemented in </w:t>
      </w:r>
      <w:proofErr w:type="spellStart"/>
      <w:r w:rsidR="00302345">
        <w:t>Geneious</w:t>
      </w:r>
      <w:proofErr w:type="spellEnd"/>
      <w:r w:rsidR="00302345">
        <w:t xml:space="preserve"> </w:t>
      </w:r>
      <w:ins w:id="401" w:author="Ram Shrestha" w:date="2013-10-18T14:47:00Z">
        <w:r w:rsidR="00BD49D5">
          <w:fldChar w:fldCharType="begin"/>
        </w:r>
      </w:ins>
      <w:ins w:id="402" w:author="Ram Shrestha" w:date="2013-10-18T18:14:00Z">
        <w:r w:rsidR="00FF3FFA">
          <w:instrText xml:space="preserve"> ADDIN EN.CITE &lt;EndNote&gt;&lt;Cite&gt;&lt;Author&gt;Kearse&lt;/Author&gt;&lt;Year&gt;2012&lt;/Year&gt;&lt;RecNum&gt;277&lt;/RecNum&gt;&lt;record&gt;&lt;rec-number&gt;277&lt;/rec-number&gt;&lt;foreign-keys&gt;&lt;key app="EN" db-id="fp25zzvrxrd9vke5zxqp9stbssprwstvdddz"&gt;277&lt;/key&gt;&lt;/foreign-keys&gt;&lt;ref-type name="Journal Article"&gt;17&lt;/ref-type&gt;&lt;contributors&gt;&lt;authors&gt;&lt;author&gt;Kearse, Matthew&lt;/author&gt;&lt;author&gt;Moir, Richard&lt;/author&gt;&lt;author&gt;Wilson, Amy&lt;/author&gt;&lt;author&gt;Stones-Havas, Steven&lt;/author&gt;&lt;author&gt;Cheung, Matthew&lt;/author&gt;&lt;author&gt;Sturrock, Shane&lt;/author&gt;&lt;author&gt;Buxton, Simon&lt;/author&gt;&lt;author&gt;Cooper, Alex&lt;/author&gt;&lt;author&gt;Markowitz, Sidney&lt;/author&gt;&lt;author&gt;Duran, Chris&lt;/author&gt;&lt;author&gt;Thierer, Tobias&lt;/author&gt;&lt;author&gt;Ashton, Bruce&lt;/author&gt;&lt;author&gt;Meintjes, Peter&lt;/author&gt;&lt;author&gt;Drummond, Alexei&lt;/author&gt;&lt;/authors&gt;&lt;/contributors&gt;&lt;auth-address&gt;http://bioinformatics.oxfordjournals.org/content/28/12/1647&lt;/auth-address&gt;&lt;titles&gt;&lt;title&gt;Geneious Basic: An integrated and extendable desktop software platform for the organization and analysis of sequence data&lt;/title&gt;&lt;secondary-title&gt;Bioinformatics&lt;/secondary-title&gt;&lt;/titles&gt;&lt;periodical&gt;&lt;full-title&gt;Bioinformatics&lt;/full-title&gt;&lt;/periodical&gt;&lt;pages&gt;1647-1649&lt;/pages&gt;&lt;volume&gt;28&lt;/volume&gt;&lt;number&gt;12&lt;/number&gt;&lt;dates&gt;&lt;year&gt;2012&lt;/year&gt;&lt;pub-dates&gt;&lt;date&gt;June&lt;/date&gt;&lt;/pub-dates&gt;&lt;/dates&gt;&lt;isbn&gt;1367-4803, 1460-2059&lt;/isbn&gt;&lt;label&gt;kearse_geneious_2012&lt;/label&gt;&lt;urls&gt;&lt;related-urls&gt;&lt;url&gt;10.1093/bioinformatics/bts199&lt;/url&gt;&lt;/related-urls&gt;&lt;/urls&gt;&lt;/record&gt;&lt;/Cite&gt;&lt;/EndNote&gt;</w:instrText>
        </w:r>
      </w:ins>
      <w:r w:rsidR="00BD49D5">
        <w:fldChar w:fldCharType="separate"/>
      </w:r>
      <w:ins w:id="403" w:author="Ram Shrestha" w:date="2013-10-18T14:48:00Z">
        <w:r w:rsidR="008B520F">
          <w:rPr>
            <w:noProof/>
          </w:rPr>
          <w:t>(Kearse et al., 2012)</w:t>
        </w:r>
      </w:ins>
      <w:ins w:id="404" w:author="Ram Shrestha" w:date="2013-10-18T14:47:00Z">
        <w:r w:rsidR="00BD49D5">
          <w:fldChar w:fldCharType="end"/>
        </w:r>
      </w:ins>
      <w:del w:id="405" w:author="Ram Shrestha" w:date="2013-10-16T10:42:00Z">
        <w:r w:rsidR="00302345" w:rsidDel="00502553">
          <w:rPr>
            <w:noProof/>
          </w:rPr>
          <w:delText>(Kearse et al., 2012)</w:delText>
        </w:r>
      </w:del>
      <w:r w:rsidR="00302345">
        <w:t xml:space="preserve">, </w:t>
      </w:r>
      <w:del w:id="406" w:author="Ram Shrestha" w:date="2013-10-18T17:45:00Z">
        <w:r w:rsidR="00302345" w:rsidDel="009E0EE9">
          <w:delText>454/Roche</w:delText>
        </w:r>
      </w:del>
      <w:ins w:id="407" w:author="Ram Shrestha" w:date="2013-10-18T17:45:00Z">
        <w:r w:rsidR="009E0EE9">
          <w:t>Roche/454</w:t>
        </w:r>
      </w:ins>
      <w:r w:rsidR="00302345">
        <w:t xml:space="preserve"> </w:t>
      </w:r>
      <w:proofErr w:type="spellStart"/>
      <w:r w:rsidR="00F1066E">
        <w:t>N</w:t>
      </w:r>
      <w:r w:rsidR="00302345">
        <w:t>ewbler</w:t>
      </w:r>
      <w:proofErr w:type="spellEnd"/>
      <w:r w:rsidR="00302345">
        <w:t xml:space="preserve"> v2.6, FASTX </w:t>
      </w:r>
      <w:ins w:id="408" w:author="Ram Shrestha" w:date="2013-10-18T14:47:00Z">
        <w:r w:rsidR="00BD49D5">
          <w:fldChar w:fldCharType="begin"/>
        </w:r>
      </w:ins>
      <w:ins w:id="409" w:author="Ram Shrestha" w:date="2013-10-18T18:14:00Z">
        <w:r w:rsidR="00FF3FFA">
          <w:instrText xml:space="preserve"> ADDIN EN.CITE &lt;EndNote&gt;&lt;Cite&gt;&lt;Author&gt;Blankenberg&lt;/Author&gt;&lt;Year&gt;2010&lt;/Year&gt;&lt;RecNum&gt;99&lt;/RecNum&gt;&lt;record&gt;&lt;rec-number&gt;99&lt;/rec-number&gt;&lt;foreign-keys&gt;&lt;key app="EN" db-id="fp25zzvrxrd9vke5zxqp9stbssprwstvdddz"&gt;99&lt;/key&gt;&lt;/foreign-keys&gt;&lt;ref-type name="Journal Article"&gt;17&lt;/ref-type&gt;&lt;contributors&gt;&lt;authors&gt;&lt;author&gt;Blankenberg, Daniel&lt;/author&gt;&lt;author&gt;Gordon, Assaf&lt;/author&gt;&lt;author&gt;Kuster, Gregory Von&lt;/author&gt;&lt;author&gt;Coraor, Nathan&lt;/author&gt;&lt;author&gt;Taylor, James&lt;/author&gt;&lt;author&gt;Nekrutenko, Anton&lt;/author&gt;&lt;/authors&gt;&lt;/contributors&gt;&lt;auth-address&gt;http://bioinformatics.oxfordjournals.org/content/26/14/1783&lt;/auth-address&gt;&lt;titles&gt;&lt;title&gt;Manipulation of FASTQ data with Galaxy&lt;/title&gt;&lt;secondary-title&gt;Bioinformatics&lt;/secondary-title&gt;&lt;/titles&gt;&lt;periodical&gt;&lt;full-title&gt;Bioinformatics&lt;/full-title&gt;&lt;/periodical&gt;&lt;pages&gt;1783-1785&lt;/pages&gt;&lt;volume&gt;26&lt;/volume&gt;&lt;number&gt;14&lt;/number&gt;&lt;dates&gt;&lt;year&gt;2010&lt;/year&gt;&lt;pub-dates&gt;&lt;date&gt;July&lt;/date&gt;&lt;/pub-dates&gt;&lt;/dates&gt;&lt;isbn&gt;1367-4803, 1460-2059&lt;/isbn&gt;&lt;label&gt;blankenberg_manipulation_2010&lt;/label&gt;&lt;urls&gt;&lt;related-urls&gt;&lt;url&gt;10.1093/bioinformatics/btq281&lt;/url&gt;&lt;/related-urls&gt;&lt;/urls&gt;&lt;/record&gt;&lt;/Cite&gt;&lt;/EndNote&gt;</w:instrText>
        </w:r>
      </w:ins>
      <w:r w:rsidR="00BD49D5">
        <w:fldChar w:fldCharType="separate"/>
      </w:r>
      <w:ins w:id="410" w:author="Ram Shrestha" w:date="2013-10-18T14:48:00Z">
        <w:r w:rsidR="008B520F">
          <w:rPr>
            <w:noProof/>
          </w:rPr>
          <w:t>(Blankenberg et al., 2010)</w:t>
        </w:r>
      </w:ins>
      <w:ins w:id="411" w:author="Ram Shrestha" w:date="2013-10-18T14:47:00Z">
        <w:r w:rsidR="00BD49D5">
          <w:fldChar w:fldCharType="end"/>
        </w:r>
      </w:ins>
      <w:del w:id="412" w:author="Ram Shrestha" w:date="2013-10-16T10:42:00Z">
        <w:r w:rsidR="00302345" w:rsidDel="00502553">
          <w:rPr>
            <w:noProof/>
          </w:rPr>
          <w:delText>(Blankenberg et al., 2010)</w:delText>
        </w:r>
      </w:del>
      <w:r w:rsidR="00302345">
        <w:t xml:space="preserve"> and the </w:t>
      </w:r>
      <w:r w:rsidR="00F1066E">
        <w:t>L</w:t>
      </w:r>
      <w:r w:rsidR="00302345">
        <w:t xml:space="preserve">ucy algorithm </w:t>
      </w:r>
      <w:ins w:id="413" w:author="Ram Shrestha" w:date="2013-10-18T14:47:00Z">
        <w:r w:rsidR="00BD49D5">
          <w:fldChar w:fldCharType="begin"/>
        </w:r>
      </w:ins>
      <w:ins w:id="414" w:author="Ram Shrestha" w:date="2013-10-18T18:14:00Z">
        <w:r w:rsidR="00FF3FFA">
          <w:instrText xml:space="preserve"> ADDIN EN.CITE &lt;EndNote&gt;&lt;Cite&gt;&lt;Author&gt;Chou&lt;/Author&gt;&lt;Year&gt;2001&lt;/Year&gt;&lt;RecNum&gt;101&lt;/RecNum&gt;&lt;record&gt;&lt;rec-number&gt;101&lt;/rec-number&gt;&lt;foreign-keys&gt;&lt;key app="EN" db-id="fp25zzvrxrd9vke5zxqp9stbssprwstvdddz"&gt;101&lt;/key&gt;&lt;/foreign-keys&gt;&lt;ref-type name="Journal Article"&gt;17&lt;/ref-type&gt;&lt;contributors&gt;&lt;authors&gt;&lt;author&gt;Chou, Hui-Hsien&lt;/author&gt;&lt;author&gt;Holmes, Michael H.&lt;/author&gt;&lt;/authors&gt;&lt;/contributors&gt;&lt;auth-address&gt;http://bioinformatics.oxfordjournals.org/content/17/12/1093.short&lt;/auth-address&gt;&lt;titles&gt;&lt;title&gt;DNA sequence quality trimming and vector removal&lt;/title&gt;&lt;secondary-title&gt;Bioinformatics&lt;/secondary-title&gt;&lt;/titles&gt;&lt;periodical&gt;&lt;full-title&gt;Bioinformatics&lt;/full-title&gt;&lt;/periodical&gt;&lt;pages&gt;1093–1104&lt;/pages&gt;&lt;volume&gt;17&lt;/volume&gt;&lt;number&gt;12&lt;/number&gt;&lt;dates&gt;&lt;year&gt;2001&lt;/year&gt;&lt;/dates&gt;&lt;label&gt;chou_dna_2001&lt;/label&gt;&lt;urls&gt;&lt;/urls&gt;&lt;/record&gt;&lt;/Cite&gt;&lt;Cite&gt;&lt;Author&gt;Li&lt;/Author&gt;&lt;Year&gt;2004&lt;/Year&gt;&lt;RecNum&gt;100&lt;/RecNum&gt;&lt;record&gt;&lt;rec-number&gt;100&lt;/rec-number&gt;&lt;foreign-keys&gt;&lt;key app="EN" db-id="fp25zzvrxrd9vke5zxqp9stbssprwstvdddz"&gt;100&lt;/key&gt;&lt;/foreign-keys&gt;&lt;ref-type name="Journal Article"&gt;17&lt;/ref-type&gt;&lt;contributors&gt;&lt;authors&gt;&lt;author&gt;Li, Song&lt;/author&gt;&lt;author&gt;Chou, Hui-Hsien&lt;/author&gt;&lt;/authors&gt;&lt;/contributors&gt;&lt;auth-address&gt;http://bioinformatics.oxfordjournals.org/content/20/16/2865.short&lt;/auth-address&gt;&lt;titles&gt;&lt;title&gt;LUCY2: an interactive DNA sequence quality trimming and vector removal tool&lt;/title&gt;&lt;secondary-title&gt;Bioinformatics&lt;/secondary-title&gt;&lt;/titles&gt;&lt;periodical&gt;&lt;full-title&gt;Bioinformatics&lt;/full-title&gt;&lt;/periodical&gt;&lt;pages&gt;2865–2866&lt;/pages&gt;&lt;volume&gt;20&lt;/volume&gt;&lt;number&gt;16&lt;/number&gt;&lt;dates&gt;&lt;year&gt;2004&lt;/year&gt;&lt;/dates&gt;&lt;label&gt;li_lucy2:_2004&lt;/label&gt;&lt;urls&gt;&lt;/urls&gt;&lt;/record&gt;&lt;/Cite&gt;&lt;/EndNote&gt;</w:instrText>
        </w:r>
      </w:ins>
      <w:r w:rsidR="00BD49D5">
        <w:fldChar w:fldCharType="separate"/>
      </w:r>
      <w:ins w:id="415" w:author="Ram Shrestha" w:date="2013-10-18T14:48:00Z">
        <w:r w:rsidR="008B520F">
          <w:rPr>
            <w:noProof/>
          </w:rPr>
          <w:t>(Chou and Holmes, 2001; Li and Chou, 2004)</w:t>
        </w:r>
      </w:ins>
      <w:ins w:id="416" w:author="Ram Shrestha" w:date="2013-10-18T14:47:00Z">
        <w:r w:rsidR="00BD49D5">
          <w:fldChar w:fldCharType="end"/>
        </w:r>
      </w:ins>
      <w:del w:id="417" w:author="Ram Shrestha" w:date="2013-10-16T10:42:00Z">
        <w:r w:rsidR="00302345" w:rsidDel="00502553">
          <w:rPr>
            <w:noProof/>
          </w:rPr>
          <w:delText>(Chou and Holmes, 2001a; Li and Chou, 2004)</w:delText>
        </w:r>
      </w:del>
      <w:r w:rsidR="00302345">
        <w:t xml:space="preserve"> implemented in </w:t>
      </w:r>
      <w:proofErr w:type="spellStart"/>
      <w:r w:rsidR="00302345">
        <w:t>clean_reads</w:t>
      </w:r>
      <w:proofErr w:type="spellEnd"/>
      <w:r w:rsidR="00302345">
        <w:t xml:space="preserve"> </w:t>
      </w:r>
      <w:ins w:id="418" w:author="Ram Shrestha" w:date="2013-10-18T14:47:00Z">
        <w:r w:rsidR="00BD49D5">
          <w:fldChar w:fldCharType="begin"/>
        </w:r>
      </w:ins>
      <w:ins w:id="419" w:author="Ram Shrestha" w:date="2013-10-18T18:14:00Z">
        <w:r w:rsidR="00FF3FFA">
          <w:instrText xml:space="preserve"> ADDIN EN.CITE &lt;EndNote&gt;&lt;Cite&gt;&lt;Author&gt;Blanca&lt;/Author&gt;&lt;Year&gt;2011&lt;/Year&gt;&lt;RecNum&gt;275&lt;/RecNum&gt;&lt;record&gt;&lt;rec-number&gt;275&lt;/rec-number&gt;&lt;foreign-keys&gt;&lt;key app="EN" db-id="fp25zzvrxrd9vke5zxqp9stbssprwstvdddz"&gt;275&lt;/key&gt;&lt;/foreign-keys&gt;&lt;ref-type name="Journal Article"&gt;17&lt;/ref-type&gt;&lt;contributors&gt;&lt;authors&gt;&lt;author&gt;Blanca, Jose M.&lt;/author&gt;&lt;author&gt;Pascual, Laura&lt;/author&gt;&lt;author&gt;Ziarsolo, Peio&lt;/author&gt;&lt;author&gt;Nuez, Fernando&lt;/author&gt;&lt;author&gt;Cañizares, Joaquin&lt;/author&gt;&lt;/authors&gt;&lt;/contributors&gt;&lt;auth-address&gt;http://www.biomedcentral.com/1471-2164/12/285/abstract&lt;/auth-address&gt;&lt;titles&gt;&lt;title&gt;ngs\_backbone: a pipeline for read cleaning, mapping and SNP calling using Next Generation Sequence&lt;/title&gt;&lt;secondary-title&gt;BMC Genomics&lt;/secondary-title&gt;&lt;/titles&gt;&lt;periodical&gt;&lt;full-title&gt;BMC Genomics&lt;/full-title&gt;&lt;/periodical&gt;&lt;pages&gt;285&lt;/pages&gt;&lt;volume&gt;12&lt;/volume&gt;&lt;number&gt;1&lt;/number&gt;&lt;dates&gt;&lt;year&gt;2011&lt;/year&gt;&lt;pub-dates&gt;&lt;date&gt;June&lt;/date&gt;&lt;/pub-dates&gt;&lt;/dates&gt;&lt;isbn&gt;1471-2164&lt;/isbn&gt;&lt;label&gt;blanca_ngs_backbone:_2011&lt;/label&gt;&lt;urls&gt;&lt;related-urls&gt;&lt;url&gt;10.1186/1471-2164-12-285&lt;/url&gt;&lt;/related-urls&gt;&lt;/urls&gt;&lt;/record&gt;&lt;/Cite&gt;&lt;/EndNote&gt;</w:instrText>
        </w:r>
      </w:ins>
      <w:r w:rsidR="00BD49D5">
        <w:fldChar w:fldCharType="separate"/>
      </w:r>
      <w:ins w:id="420" w:author="Ram Shrestha" w:date="2013-10-18T14:48:00Z">
        <w:r w:rsidR="008B520F">
          <w:rPr>
            <w:noProof/>
          </w:rPr>
          <w:t>(Blanca et al., 2011)</w:t>
        </w:r>
      </w:ins>
      <w:ins w:id="421" w:author="Ram Shrestha" w:date="2013-10-18T14:47:00Z">
        <w:r w:rsidR="00BD49D5">
          <w:fldChar w:fldCharType="end"/>
        </w:r>
      </w:ins>
      <w:del w:id="422" w:author="Ram Shrestha" w:date="2013-10-16T10:42:00Z">
        <w:r w:rsidR="00302345" w:rsidDel="00502553">
          <w:rPr>
            <w:noProof/>
          </w:rPr>
          <w:delText>(Blanca et al., 2011)</w:delText>
        </w:r>
      </w:del>
      <w:r w:rsidR="00302345">
        <w:t>.</w:t>
      </w:r>
      <w:r w:rsidR="00F90398">
        <w:t xml:space="preserve"> </w:t>
      </w:r>
      <w:r w:rsidR="00F1066E">
        <w:t xml:space="preserve">Apart from </w:t>
      </w:r>
      <w:proofErr w:type="spellStart"/>
      <w:r w:rsidR="006E4862">
        <w:t>Newbler</w:t>
      </w:r>
      <w:proofErr w:type="spellEnd"/>
      <w:ins w:id="423" w:author="Ram Shrestha" w:date="2013-10-18T15:05:00Z">
        <w:r w:rsidR="00513A98">
          <w:t xml:space="preserve"> v2.6</w:t>
        </w:r>
      </w:ins>
      <w:r w:rsidR="006E4862">
        <w:t xml:space="preserve">, which </w:t>
      </w:r>
      <w:del w:id="424" w:author="Ram Shrestha" w:date="2013-10-18T17:46:00Z">
        <w:r w:rsidR="006E4862" w:rsidDel="009E0EE9">
          <w:delText>only trims</w:delText>
        </w:r>
      </w:del>
      <w:ins w:id="425" w:author="Ram Shrestha" w:date="2013-10-18T17:46:00Z">
        <w:r w:rsidR="009E0EE9">
          <w:t>is preset to trim</w:t>
        </w:r>
      </w:ins>
      <w:r w:rsidR="006E4862">
        <w:t xml:space="preserve"> at Q20, all other </w:t>
      </w:r>
      <w:del w:id="426" w:author="Ram Shrestha" w:date="2013-10-17T17:34:00Z">
        <w:r w:rsidR="006E4862" w:rsidDel="00AB79A3">
          <w:delText>tools</w:delText>
        </w:r>
      </w:del>
      <w:ins w:id="427" w:author="Ram Shrestha" w:date="2013-10-17T17:34:00Z">
        <w:r w:rsidR="00AB79A3">
          <w:t>methods</w:t>
        </w:r>
      </w:ins>
      <w:r w:rsidR="006E4862">
        <w:t xml:space="preserve"> were executed </w:t>
      </w:r>
      <w:r w:rsidR="00854C7A">
        <w:t xml:space="preserve">at Q20 and Q30 with </w:t>
      </w:r>
      <w:r w:rsidR="00F1066E">
        <w:t xml:space="preserve">a </w:t>
      </w:r>
      <w:r w:rsidR="00854C7A">
        <w:t xml:space="preserve">constant minimum </w:t>
      </w:r>
      <w:r w:rsidR="006E4862">
        <w:t xml:space="preserve">read length of 50. </w:t>
      </w:r>
      <w:del w:id="428" w:author="Ram Shrestha" w:date="2013-10-18T16:12:00Z">
        <w:r w:rsidR="00854C7A" w:rsidDel="00B77E0D">
          <w:delText xml:space="preserve">The </w:delText>
        </w:r>
        <w:r w:rsidR="00F1066E" w:rsidDel="00B77E0D">
          <w:delText xml:space="preserve">collective </w:delText>
        </w:r>
        <w:r w:rsidR="00854C7A" w:rsidDel="00B77E0D">
          <w:delText>result</w:delText>
        </w:r>
        <w:r w:rsidR="00F1066E" w:rsidDel="00B77E0D">
          <w:delText>s</w:delText>
        </w:r>
        <w:r w:rsidR="00854C7A" w:rsidDel="00B77E0D">
          <w:delText xml:space="preserve"> for</w:delText>
        </w:r>
        <w:r w:rsidR="00F1066E" w:rsidDel="00B77E0D">
          <w:delText xml:space="preserve"> the</w:delText>
        </w:r>
        <w:r w:rsidR="00854C7A" w:rsidDel="00B77E0D">
          <w:delText xml:space="preserve"> poor quality data</w:delText>
        </w:r>
        <w:r w:rsidR="00F1066E" w:rsidDel="00B77E0D">
          <w:delText xml:space="preserve"> (Table 2.</w:delText>
        </w:r>
      </w:del>
      <w:del w:id="429" w:author="Ram Shrestha" w:date="2013-10-18T16:10:00Z">
        <w:r w:rsidR="00F1066E" w:rsidDel="00B77E0D">
          <w:delText>2</w:delText>
        </w:r>
      </w:del>
      <w:del w:id="430" w:author="Ram Shrestha" w:date="2013-10-18T16:12:00Z">
        <w:r w:rsidR="00F1066E" w:rsidDel="00B77E0D">
          <w:delText>)</w:delText>
        </w:r>
        <w:r w:rsidR="00854C7A" w:rsidDel="00B77E0D">
          <w:delText xml:space="preserve"> and </w:delText>
        </w:r>
        <w:r w:rsidR="00F1066E" w:rsidDel="00B77E0D">
          <w:delText xml:space="preserve">for the </w:delText>
        </w:r>
        <w:r w:rsidR="00854C7A" w:rsidDel="00B77E0D">
          <w:delText>good quality data</w:delText>
        </w:r>
        <w:r w:rsidR="00F1066E" w:rsidDel="00B77E0D">
          <w:delText xml:space="preserve"> (Table 2.3) were tabulated for comparison</w:delText>
        </w:r>
        <w:r w:rsidR="00854C7A" w:rsidDel="00B77E0D">
          <w:delText xml:space="preserve">. </w:delText>
        </w:r>
      </w:del>
      <w:r w:rsidR="006E4862">
        <w:t xml:space="preserve">The performance of QTrim </w:t>
      </w:r>
      <w:commentRangeStart w:id="431"/>
      <w:r w:rsidR="006E4862">
        <w:t>was</w:t>
      </w:r>
      <w:commentRangeEnd w:id="431"/>
      <w:r w:rsidR="00FA6B32">
        <w:rPr>
          <w:rStyle w:val="CommentReference"/>
        </w:rPr>
        <w:commentReference w:id="431"/>
      </w:r>
      <w:r w:rsidR="006E4862">
        <w:t xml:space="preserve"> </w:t>
      </w:r>
      <w:ins w:id="432" w:author="Ram Shrestha" w:date="2013-10-17T11:01:00Z">
        <w:r w:rsidR="00936AA0">
          <w:t xml:space="preserve">compared </w:t>
        </w:r>
      </w:ins>
      <w:r w:rsidR="00F1066E">
        <w:t>to</w:t>
      </w:r>
      <w:r w:rsidR="006E4862">
        <w:t xml:space="preserve"> </w:t>
      </w:r>
      <w:r w:rsidR="00F17F55">
        <w:t xml:space="preserve">the above mentioned </w:t>
      </w:r>
      <w:r w:rsidR="00B77E0D">
        <w:t>tools</w:t>
      </w:r>
      <w:r w:rsidR="00F17F55">
        <w:t xml:space="preserve"> on the basis of </w:t>
      </w:r>
      <w:r w:rsidR="00F1066E">
        <w:t xml:space="preserve">the </w:t>
      </w:r>
      <w:r w:rsidR="00F17F55">
        <w:t>total</w:t>
      </w:r>
      <w:r w:rsidR="00F1066E">
        <w:t xml:space="preserve"> number of</w:t>
      </w:r>
      <w:r w:rsidR="00F17F55">
        <w:t xml:space="preserve"> </w:t>
      </w:r>
      <w:r w:rsidR="00F1066E">
        <w:t xml:space="preserve">reads in the </w:t>
      </w:r>
      <w:r w:rsidR="00F17F55">
        <w:t xml:space="preserve">output, </w:t>
      </w:r>
      <w:r w:rsidR="006E4862">
        <w:t xml:space="preserve">longest </w:t>
      </w:r>
      <w:r w:rsidR="00F17F55">
        <w:t>av</w:t>
      </w:r>
      <w:r w:rsidR="006E4862">
        <w:t>erage read length in the output, number of poor quality bases</w:t>
      </w:r>
      <w:ins w:id="433" w:author="Ram Shrestha" w:date="2013-10-18T17:46:00Z">
        <w:r w:rsidR="009E0EE9">
          <w:t xml:space="preserve"> in the output</w:t>
        </w:r>
      </w:ins>
      <w:r w:rsidR="00F1066E">
        <w:t>,</w:t>
      </w:r>
      <w:r w:rsidR="006E4862">
        <w:t xml:space="preserve"> </w:t>
      </w:r>
      <w:r w:rsidR="00F17F55">
        <w:t xml:space="preserve">and time of execution. </w:t>
      </w:r>
      <w:del w:id="434" w:author="Ram Shrestha" w:date="2013-10-17T11:16:00Z">
        <w:r w:rsidR="006E4862" w:rsidDel="00936AA0">
          <w:delText>We</w:delText>
        </w:r>
        <w:r w:rsidR="00F17F55" w:rsidDel="00936AA0">
          <w:delText xml:space="preserve"> </w:delText>
        </w:r>
        <w:commentRangeStart w:id="435"/>
        <w:r w:rsidR="00302345" w:rsidDel="00936AA0">
          <w:delText xml:space="preserve">assume </w:delText>
        </w:r>
        <w:commentRangeEnd w:id="435"/>
        <w:r w:rsidR="00FA6B32" w:rsidDel="00936AA0">
          <w:rPr>
            <w:rStyle w:val="CommentReference"/>
          </w:rPr>
          <w:commentReference w:id="435"/>
        </w:r>
        <w:r w:rsidR="00F1066E" w:rsidDel="00936AA0">
          <w:delText xml:space="preserve">that </w:delText>
        </w:r>
        <w:r w:rsidR="00302345" w:rsidDel="00936AA0">
          <w:delText>the</w:delText>
        </w:r>
      </w:del>
      <w:ins w:id="436" w:author="Ram Shrestha" w:date="2013-10-17T11:16:00Z">
        <w:r w:rsidR="00936AA0">
          <w:t>The</w:t>
        </w:r>
      </w:ins>
      <w:r w:rsidR="00302345">
        <w:t xml:space="preserve"> </w:t>
      </w:r>
      <w:r w:rsidR="00F17F55">
        <w:t xml:space="preserve">best tool </w:t>
      </w:r>
      <w:ins w:id="437" w:author="Ram Shrestha" w:date="2013-10-17T11:16:00Z">
        <w:r w:rsidR="00936AA0">
          <w:t xml:space="preserve">in the comparison </w:t>
        </w:r>
      </w:ins>
      <w:r w:rsidR="00F17F55">
        <w:t xml:space="preserve">should </w:t>
      </w:r>
      <w:r w:rsidR="00F1066E">
        <w:t>generate the</w:t>
      </w:r>
      <w:r w:rsidR="00F17F55">
        <w:t xml:space="preserve"> highest number of </w:t>
      </w:r>
      <w:del w:id="438" w:author="Ram Shrestha" w:date="2013-10-17T11:25:00Z">
        <w:r w:rsidR="00F17F55" w:rsidDel="004E24E6">
          <w:delText xml:space="preserve">cleaned </w:delText>
        </w:r>
      </w:del>
      <w:ins w:id="439" w:author="Ram Shrestha" w:date="2013-10-17T11:25:00Z">
        <w:r w:rsidR="004E24E6">
          <w:t xml:space="preserve">trimmed </w:t>
        </w:r>
      </w:ins>
      <w:r w:rsidR="00F17F55">
        <w:t>sequenc</w:t>
      </w:r>
      <w:ins w:id="440" w:author="Ram Shrestha" w:date="2013-10-17T11:25:00Z">
        <w:r w:rsidR="004E24E6">
          <w:t>ing</w:t>
        </w:r>
      </w:ins>
      <w:del w:id="441" w:author="Ram Shrestha" w:date="2013-10-17T11:25:00Z">
        <w:r w:rsidR="00F17F55" w:rsidDel="004E24E6">
          <w:delText>e</w:delText>
        </w:r>
      </w:del>
      <w:r w:rsidR="00F17F55">
        <w:t xml:space="preserve"> reads </w:t>
      </w:r>
      <w:ins w:id="442" w:author="Ram Shrestha" w:date="2013-10-17T11:25:00Z">
        <w:r w:rsidR="004E24E6">
          <w:t>that satisfy the quality threshold with the longest average read length.</w:t>
        </w:r>
      </w:ins>
    </w:p>
    <w:p w:rsidR="006E4862" w:rsidDel="00B77E0D" w:rsidRDefault="00F17F55" w:rsidP="00566071">
      <w:pPr>
        <w:spacing w:line="480" w:lineRule="auto"/>
        <w:jc w:val="both"/>
        <w:rPr>
          <w:del w:id="443" w:author="Ram Shrestha" w:date="2013-10-18T16:10:00Z"/>
        </w:rPr>
      </w:pPr>
      <w:del w:id="444" w:author="Ram Shrestha" w:date="2013-10-17T11:25:00Z">
        <w:r w:rsidDel="004E24E6">
          <w:delText xml:space="preserve">with </w:delText>
        </w:r>
        <w:r w:rsidR="00F1066E" w:rsidDel="004E24E6">
          <w:delText xml:space="preserve">the </w:delText>
        </w:r>
        <w:r w:rsidR="006E4862" w:rsidDel="004E24E6">
          <w:delText>longest</w:delText>
        </w:r>
        <w:r w:rsidDel="004E24E6">
          <w:delText xml:space="preserve"> average read length.</w:delText>
        </w:r>
      </w:del>
    </w:p>
    <w:p w:rsidR="00B77E0D" w:rsidRDefault="00B77E0D" w:rsidP="00B77E0D">
      <w:pPr>
        <w:numPr>
          <w:ins w:id="445" w:author="Ram Shrestha" w:date="2013-10-18T16:12:00Z"/>
        </w:numPr>
        <w:spacing w:line="480" w:lineRule="auto"/>
        <w:jc w:val="both"/>
        <w:rPr>
          <w:ins w:id="446" w:author="Ram Shrestha" w:date="2013-10-18T16:10:00Z"/>
        </w:rPr>
      </w:pPr>
    </w:p>
    <w:p w:rsidR="000B4ACD" w:rsidRDefault="00566071">
      <w:pPr>
        <w:spacing w:line="480" w:lineRule="auto"/>
        <w:jc w:val="both"/>
      </w:pPr>
      <w:commentRangeStart w:id="447"/>
      <w:r>
        <w:t>When</w:t>
      </w:r>
      <w:commentRangeEnd w:id="447"/>
      <w:r w:rsidR="00A651A7">
        <w:rPr>
          <w:rStyle w:val="CommentReference"/>
        </w:rPr>
        <w:commentReference w:id="447"/>
      </w:r>
      <w:r>
        <w:t xml:space="preserve"> applied to the</w:t>
      </w:r>
      <w:r w:rsidR="006E4862">
        <w:t xml:space="preserve"> good quality dataset</w:t>
      </w:r>
      <w:r>
        <w:t xml:space="preserve">, </w:t>
      </w:r>
      <w:del w:id="448" w:author="Ram Shrestha" w:date="2013-10-17T11:26:00Z">
        <w:r w:rsidDel="004E24E6">
          <w:delText>our observation</w:delText>
        </w:r>
        <w:r w:rsidR="006E4862" w:rsidDel="004E24E6">
          <w:delText xml:space="preserve"> showed that </w:delText>
        </w:r>
      </w:del>
      <w:r w:rsidR="006E4862">
        <w:t>QTrim and PRINSEQ performed at</w:t>
      </w:r>
      <w:r w:rsidR="00F1066E">
        <w:t xml:space="preserve"> an</w:t>
      </w:r>
      <w:r w:rsidR="006E4862">
        <w:t xml:space="preserve"> equivalent level</w:t>
      </w:r>
      <w:r>
        <w:t xml:space="preserve"> (Figure 2.7 A and C</w:t>
      </w:r>
      <w:r w:rsidR="00F1066E">
        <w:t xml:space="preserve">; </w:t>
      </w:r>
      <w:r>
        <w:t>Table 2.2</w:t>
      </w:r>
      <w:r w:rsidR="00F1066E">
        <w:t xml:space="preserve"> </w:t>
      </w:r>
      <w:r w:rsidR="006E4862">
        <w:t>Q20 and Tab</w:t>
      </w:r>
      <w:r>
        <w:t>le 2.3</w:t>
      </w:r>
      <w:r w:rsidR="006E4862">
        <w:t xml:space="preserve">) and outperformed all the </w:t>
      </w:r>
      <w:r>
        <w:t xml:space="preserve">other </w:t>
      </w:r>
      <w:del w:id="449" w:author="Ram Shrestha" w:date="2013-10-17T17:35:00Z">
        <w:r w:rsidDel="00AB79A3">
          <w:delText>tools</w:delText>
        </w:r>
      </w:del>
      <w:r w:rsidR="00AB79A3">
        <w:t>methods</w:t>
      </w:r>
      <w:r>
        <w:t xml:space="preserve"> (Figure 2.7 A and </w:t>
      </w:r>
      <w:commentRangeStart w:id="450"/>
      <w:r>
        <w:t>C</w:t>
      </w:r>
      <w:commentRangeEnd w:id="450"/>
      <w:r w:rsidR="00A651A7">
        <w:rPr>
          <w:rStyle w:val="CommentReference"/>
        </w:rPr>
        <w:commentReference w:id="450"/>
      </w:r>
      <w:r>
        <w:t>)</w:t>
      </w:r>
      <w:r w:rsidR="004E24E6">
        <w:t>, with</w:t>
      </w:r>
      <w:del w:id="451" w:author="Ram Shrestha" w:date="2013-10-17T11:27:00Z">
        <w:r w:rsidR="00B2608C" w:rsidDel="004E24E6">
          <w:delText>.</w:delText>
        </w:r>
      </w:del>
      <w:r w:rsidR="00B2608C">
        <w:t xml:space="preserve"> </w:t>
      </w:r>
      <w:del w:id="452" w:author="Ram Shrestha" w:date="2013-10-17T11:28:00Z">
        <w:r w:rsidR="00B2608C" w:rsidDel="004E24E6">
          <w:delText>A total of</w:delText>
        </w:r>
        <w:r w:rsidDel="004E24E6">
          <w:delText xml:space="preserve"> </w:delText>
        </w:r>
      </w:del>
      <w:r>
        <w:t xml:space="preserve">15829 trimmed reads with a mean length of 448 nucleotides </w:t>
      </w:r>
      <w:del w:id="453" w:author="Ram Shrestha" w:date="2013-10-17T11:28:00Z">
        <w:r w:rsidR="00B2608C" w:rsidDel="004E24E6">
          <w:delText xml:space="preserve">was produced </w:delText>
        </w:r>
      </w:del>
      <w:r w:rsidR="004E24E6">
        <w:t xml:space="preserve">output </w:t>
      </w:r>
      <w:r>
        <w:t xml:space="preserve">by QTrim and 15825 trimmed reads with a mean length of 450 nucleotides </w:t>
      </w:r>
      <w:del w:id="454" w:author="Ram Shrestha" w:date="2013-10-17T11:28:00Z">
        <w:r w:rsidR="00B2608C" w:rsidDel="004E24E6">
          <w:delText>was produced</w:delText>
        </w:r>
      </w:del>
      <w:r w:rsidR="004E24E6">
        <w:t>output</w:t>
      </w:r>
      <w:r w:rsidR="00B2608C">
        <w:t xml:space="preserve"> </w:t>
      </w:r>
      <w:r>
        <w:t xml:space="preserve">by PRINSEQ in the Q20 threshold analysis. </w:t>
      </w:r>
      <w:ins w:id="455" w:author="Ram Shrestha" w:date="2013-10-17T17:01:00Z">
        <w:r w:rsidR="00FD477F">
          <w:t>In terms of the</w:t>
        </w:r>
      </w:ins>
      <w:ins w:id="456" w:author="Ram Shrestha" w:date="2013-10-17T16:57:00Z">
        <w:r w:rsidR="00FD477F">
          <w:t xml:space="preserve"> percentage of total bases in the output, again </w:t>
        </w:r>
      </w:ins>
      <w:ins w:id="457" w:author="Ram Shrestha" w:date="2013-10-17T17:00:00Z">
        <w:r w:rsidR="00FD477F">
          <w:t xml:space="preserve">QTrim and PRINSEQ outperformed the other </w:t>
        </w:r>
      </w:ins>
      <w:ins w:id="458" w:author="Ram Shrestha" w:date="2013-10-17T17:35:00Z">
        <w:r w:rsidR="00AB79A3">
          <w:t>methods</w:t>
        </w:r>
      </w:ins>
      <w:ins w:id="459" w:author="Ram Shrestha" w:date="2013-10-17T17:05:00Z">
        <w:r w:rsidR="005021DA">
          <w:t xml:space="preserve"> while they both allowed so</w:t>
        </w:r>
        <w:r w:rsidR="00B77E0D">
          <w:t>me poor quality bases (Table 2.1</w:t>
        </w:r>
        <w:r w:rsidR="005021DA">
          <w:t>)</w:t>
        </w:r>
      </w:ins>
      <w:ins w:id="460" w:author="Ram Shrestha" w:date="2013-10-17T17:06:00Z">
        <w:r w:rsidR="005021DA">
          <w:t>.</w:t>
        </w:r>
      </w:ins>
      <w:r>
        <w:t xml:space="preserve"> </w:t>
      </w:r>
    </w:p>
    <w:p w:rsidR="00000000" w:rsidRDefault="00DB103B">
      <w:pPr>
        <w:spacing w:line="480" w:lineRule="auto"/>
        <w:jc w:val="both"/>
        <w:rPr>
          <w:ins w:id="461" w:author="Ram Shrestha" w:date="2013-10-17T12:46:00Z"/>
        </w:rPr>
        <w:pPrChange w:id="462" w:author="Ram Shrestha" w:date="2013-10-18T16:10:00Z">
          <w:pPr>
            <w:autoSpaceDE w:val="0"/>
            <w:autoSpaceDN w:val="0"/>
            <w:adjustRightInd w:val="0"/>
            <w:spacing w:line="480" w:lineRule="auto"/>
            <w:jc w:val="both"/>
          </w:pPr>
        </w:pPrChange>
      </w:pPr>
    </w:p>
    <w:p w:rsidR="005148A8" w:rsidDel="00B77E0D" w:rsidRDefault="005148A8" w:rsidP="005148A8">
      <w:pPr>
        <w:numPr>
          <w:ins w:id="463" w:author="Unknown"/>
        </w:numPr>
        <w:spacing w:line="480" w:lineRule="auto"/>
        <w:jc w:val="both"/>
        <w:rPr>
          <w:del w:id="464" w:author="Ram Shrestha" w:date="2013-10-18T16:14:00Z"/>
        </w:rPr>
      </w:pPr>
    </w:p>
    <w:p w:rsidR="00AB79A3" w:rsidRDefault="005021DA" w:rsidP="00AB79A3">
      <w:pPr>
        <w:numPr>
          <w:ins w:id="465" w:author="Unknown"/>
        </w:numPr>
        <w:spacing w:line="480" w:lineRule="auto"/>
        <w:jc w:val="both"/>
        <w:rPr>
          <w:ins w:id="466" w:author="Ram Shrestha" w:date="2013-10-17T17:30:00Z"/>
        </w:rPr>
      </w:pPr>
      <w:r>
        <w:t>In the more stringent Q30 analysis, the number of produced reads remained similar to that of the Q20 analysis (Table 2.</w:t>
      </w:r>
      <w:ins w:id="467" w:author="Ram Shrestha" w:date="2013-10-18T16:14:00Z">
        <w:r w:rsidR="00EE6ACA">
          <w:t>1</w:t>
        </w:r>
      </w:ins>
      <w:del w:id="468" w:author="Ram Shrestha" w:date="2013-10-18T16:14:00Z">
        <w:r w:rsidDel="00EE6ACA">
          <w:delText>2</w:delText>
        </w:r>
      </w:del>
      <w:del w:id="469" w:author="Ram Shrestha" w:date="2013-10-17T17:18:00Z">
        <w:r w:rsidDel="00215517">
          <w:delText xml:space="preserve"> and Table 2.3</w:delText>
        </w:r>
      </w:del>
      <w:r>
        <w:t xml:space="preserve">) however the mean read length reduced to 422 and 426 nucleotides for QTrim and PRINSEQ respectively. </w:t>
      </w:r>
      <w:ins w:id="470" w:author="Ram Shrestha" w:date="2013-10-17T17:09:00Z">
        <w:r>
          <w:t xml:space="preserve">The percentage of bases </w:t>
        </w:r>
      </w:ins>
      <w:ins w:id="471" w:author="Ram Shrestha" w:date="2013-10-17T17:16:00Z">
        <w:r w:rsidR="00215517">
          <w:t xml:space="preserve">and poor quality bases </w:t>
        </w:r>
      </w:ins>
      <w:ins w:id="472" w:author="Ram Shrestha" w:date="2013-10-17T17:14:00Z">
        <w:r w:rsidR="00215517">
          <w:t>in QTrim and PRINSEQ</w:t>
        </w:r>
      </w:ins>
      <w:ins w:id="473" w:author="Ram Shrestha" w:date="2013-10-17T17:09:00Z">
        <w:r>
          <w:t xml:space="preserve"> output </w:t>
        </w:r>
      </w:ins>
      <w:ins w:id="474" w:author="Ram Shrestha" w:date="2013-10-17T17:23:00Z">
        <w:r w:rsidR="00215517">
          <w:t xml:space="preserve">are </w:t>
        </w:r>
      </w:ins>
      <w:ins w:id="475" w:author="Ram Shrestha" w:date="2013-10-17T17:15:00Z">
        <w:r w:rsidR="00215517">
          <w:t>reduced</w:t>
        </w:r>
      </w:ins>
      <w:ins w:id="476" w:author="Ram Shrestha" w:date="2013-10-17T17:23:00Z">
        <w:r w:rsidR="00215517">
          <w:t xml:space="preserve"> as well</w:t>
        </w:r>
      </w:ins>
      <w:ins w:id="477" w:author="Ram Shrestha" w:date="2013-10-17T17:15:00Z">
        <w:r w:rsidR="00215517">
          <w:t xml:space="preserve">; PRINSEQ has </w:t>
        </w:r>
      </w:ins>
      <w:ins w:id="478" w:author="Ram Shrestha" w:date="2013-10-17T17:09:00Z">
        <w:r>
          <w:t xml:space="preserve">one percent </w:t>
        </w:r>
      </w:ins>
      <w:ins w:id="479" w:author="Ram Shrestha" w:date="2013-10-17T17:26:00Z">
        <w:r w:rsidR="00AB79A3">
          <w:t xml:space="preserve">bases </w:t>
        </w:r>
      </w:ins>
      <w:ins w:id="480" w:author="Ram Shrestha" w:date="2013-10-17T17:15:00Z">
        <w:r w:rsidR="00215517">
          <w:t>greater</w:t>
        </w:r>
      </w:ins>
      <w:ins w:id="481" w:author="Ram Shrestha" w:date="2013-10-17T17:09:00Z">
        <w:r>
          <w:t xml:space="preserve"> than </w:t>
        </w:r>
      </w:ins>
      <w:ins w:id="482" w:author="Ram Shrestha" w:date="2013-10-17T17:15:00Z">
        <w:r w:rsidR="00215517">
          <w:t>QTrim</w:t>
        </w:r>
      </w:ins>
      <w:ins w:id="483" w:author="Ram Shrestha" w:date="2013-10-17T17:09:00Z">
        <w:r>
          <w:t xml:space="preserve"> whi</w:t>
        </w:r>
      </w:ins>
      <w:ins w:id="484" w:author="Ram Shrestha" w:date="2013-10-17T17:10:00Z">
        <w:r>
          <w:t xml:space="preserve">le </w:t>
        </w:r>
        <w:r w:rsidR="00215517">
          <w:t>QTrim has</w:t>
        </w:r>
        <w:r>
          <w:t xml:space="preserve"> half percent </w:t>
        </w:r>
      </w:ins>
      <w:ins w:id="485" w:author="Ram Shrestha" w:date="2013-10-17T17:27:00Z">
        <w:r w:rsidR="00AB79A3">
          <w:t xml:space="preserve">poor quality bases </w:t>
        </w:r>
      </w:ins>
      <w:ins w:id="486" w:author="Ram Shrestha" w:date="2013-10-17T17:10:00Z">
        <w:r w:rsidR="00AB79A3">
          <w:t>less</w:t>
        </w:r>
      </w:ins>
      <w:ins w:id="487" w:author="Ram Shrestha" w:date="2013-10-17T17:17:00Z">
        <w:r w:rsidR="00215517">
          <w:t xml:space="preserve"> </w:t>
        </w:r>
      </w:ins>
      <w:ins w:id="488" w:author="Ram Shrestha" w:date="2013-10-17T17:10:00Z">
        <w:r>
          <w:t>than PRINSEQ</w:t>
        </w:r>
      </w:ins>
      <w:ins w:id="489" w:author="Ram Shrestha" w:date="2013-10-17T17:12:00Z">
        <w:r w:rsidR="00EE6ACA">
          <w:t xml:space="preserve"> (Table 2.1</w:t>
        </w:r>
        <w:r>
          <w:t>)</w:t>
        </w:r>
      </w:ins>
      <w:ins w:id="490" w:author="Ram Shrestha" w:date="2013-10-17T17:10:00Z">
        <w:r>
          <w:t>.</w:t>
        </w:r>
      </w:ins>
      <w:ins w:id="491" w:author="Ram Shrestha" w:date="2013-10-17T17:30:00Z">
        <w:r w:rsidR="00AB79A3">
          <w:t xml:space="preserve"> </w:t>
        </w:r>
      </w:ins>
      <w:r w:rsidR="00AA3C19">
        <w:t>For both the Q20 and Q30 analysis all of the other approaches produced a comparable number of trimmed reads to QTrim and PRINSEQ, however the average read lengths were s</w:t>
      </w:r>
      <w:r w:rsidR="004F0B38">
        <w:t>ignificantly shorter (Figure 2.8</w:t>
      </w:r>
      <w:r w:rsidR="00AA3C19">
        <w:t xml:space="preserve"> A and C).</w:t>
      </w:r>
    </w:p>
    <w:p w:rsidR="000B110E" w:rsidRDefault="00AA3C19" w:rsidP="00AB79A3">
      <w:pPr>
        <w:numPr>
          <w:ins w:id="492" w:author="Ram Shrestha" w:date="2013-10-17T17:30:00Z"/>
        </w:numPr>
        <w:spacing w:line="480" w:lineRule="auto"/>
        <w:jc w:val="both"/>
      </w:pPr>
      <w:r>
        <w:t xml:space="preserve"> </w:t>
      </w:r>
      <w:r w:rsidR="00345003">
        <w:t>When applied to the poor quality data, PRINSEQ and QTrim were, by far, the two best p</w:t>
      </w:r>
      <w:r w:rsidR="004F0B38">
        <w:t>erforming approaches (Figure 2.8</w:t>
      </w:r>
      <w:r w:rsidR="00345003">
        <w:t xml:space="preserve"> B and D)</w:t>
      </w:r>
      <w:r w:rsidR="000B110E">
        <w:t xml:space="preserve">. A total of </w:t>
      </w:r>
      <w:r w:rsidR="00345003">
        <w:t xml:space="preserve">32818 trimmed reads with a mean length of 273 nucleotides </w:t>
      </w:r>
      <w:r w:rsidR="000B110E">
        <w:t xml:space="preserve">was produced </w:t>
      </w:r>
      <w:r w:rsidR="00345003">
        <w:t xml:space="preserve">by QTrim and 32381 trimmed reads with a mean length of 282 nucleotides </w:t>
      </w:r>
      <w:r w:rsidR="000B110E">
        <w:t xml:space="preserve">was produced </w:t>
      </w:r>
      <w:r w:rsidR="00345003">
        <w:t>by PRINSEQ in the Q20 threshold analys</w:t>
      </w:r>
      <w:r w:rsidR="000B110E">
        <w:t>e</w:t>
      </w:r>
      <w:r w:rsidR="00345003">
        <w:t xml:space="preserve">s. The lower quality of this data is reflected in the much shorter trimmed reads </w:t>
      </w:r>
      <w:r w:rsidR="000B110E">
        <w:t xml:space="preserve">produced </w:t>
      </w:r>
      <w:ins w:id="493" w:author="Ram Shrestha" w:date="2013-10-17T17:32:00Z">
        <w:r w:rsidR="00AB79A3">
          <w:t xml:space="preserve">and over 50% of bases trimmed out by all </w:t>
        </w:r>
      </w:ins>
      <w:ins w:id="494" w:author="Ram Shrestha" w:date="2013-10-17T17:33:00Z">
        <w:r w:rsidR="00AB79A3">
          <w:t>methods</w:t>
        </w:r>
      </w:ins>
      <w:ins w:id="495" w:author="Ram Shrestha" w:date="2013-10-17T17:42:00Z">
        <w:r w:rsidR="00EE6ACA">
          <w:t xml:space="preserve"> (Table 2.2</w:t>
        </w:r>
        <w:r w:rsidR="005148A8">
          <w:t>)</w:t>
        </w:r>
      </w:ins>
      <w:ins w:id="496" w:author="Ram Shrestha" w:date="2013-10-17T17:32:00Z">
        <w:r w:rsidR="00AB79A3">
          <w:t xml:space="preserve"> </w:t>
        </w:r>
      </w:ins>
      <w:r w:rsidR="00345003">
        <w:t>from th</w:t>
      </w:r>
      <w:r w:rsidR="000B110E">
        <w:t>is</w:t>
      </w:r>
      <w:r w:rsidR="00345003">
        <w:t xml:space="preserve"> analysis when compared to the trimmed read lengths </w:t>
      </w:r>
      <w:r w:rsidR="000B110E">
        <w:t xml:space="preserve">produced during the </w:t>
      </w:r>
      <w:r w:rsidR="00345003">
        <w:t>analysis of the good quality data.</w:t>
      </w:r>
      <w:r w:rsidR="000B110E">
        <w:t xml:space="preserve"> The performance</w:t>
      </w:r>
      <w:r w:rsidR="00566071">
        <w:t xml:space="preserve"> </w:t>
      </w:r>
      <w:r w:rsidR="000B110E">
        <w:t xml:space="preserve">was </w:t>
      </w:r>
      <w:r w:rsidR="00566071">
        <w:t>further evident when the stringent Q30 analysis of the poor quality data was undertaken</w:t>
      </w:r>
      <w:r w:rsidR="000B110E">
        <w:t xml:space="preserve">. </w:t>
      </w:r>
      <w:r w:rsidR="00566071">
        <w:t xml:space="preserve"> </w:t>
      </w:r>
      <w:r w:rsidR="000B110E">
        <w:t>The</w:t>
      </w:r>
      <w:r w:rsidR="00566071">
        <w:t xml:space="preserve"> average trimmed read length reduc</w:t>
      </w:r>
      <w:r w:rsidR="000B110E">
        <w:t>ed</w:t>
      </w:r>
      <w:r w:rsidR="00566071">
        <w:t xml:space="preserve"> from 273 nucleotides (Q20) to 162 nucleotides (Q30) for QTrim and from 282 nucleotides (Q20) to 176 nucleotides (Q30) for PRINSEQ</w:t>
      </w:r>
      <w:ins w:id="497" w:author="Ram Shrestha" w:date="2013-10-17T18:01:00Z">
        <w:r w:rsidR="000A5FA1">
          <w:t xml:space="preserve">. PRINSEQ </w:t>
        </w:r>
        <w:r w:rsidR="004840C8">
          <w:t xml:space="preserve">has </w:t>
        </w:r>
      </w:ins>
      <w:ins w:id="498" w:author="Ram Shrestha" w:date="2013-10-18T17:52:00Z">
        <w:r w:rsidR="000A5FA1">
          <w:t xml:space="preserve">the </w:t>
        </w:r>
      </w:ins>
      <w:ins w:id="499" w:author="Ram Shrestha" w:date="2013-10-17T18:01:00Z">
        <w:r w:rsidR="004840C8">
          <w:t xml:space="preserve">highest </w:t>
        </w:r>
      </w:ins>
      <w:ins w:id="500" w:author="Ram Shrestha" w:date="2013-10-17T18:02:00Z">
        <w:r w:rsidR="004840C8">
          <w:t xml:space="preserve">percentage of </w:t>
        </w:r>
      </w:ins>
      <w:ins w:id="501" w:author="Ram Shrestha" w:date="2013-10-17T18:01:00Z">
        <w:r w:rsidR="004840C8">
          <w:t>poor quality bases (</w:t>
        </w:r>
      </w:ins>
      <w:ins w:id="502" w:author="Ram Shrestha" w:date="2013-10-17T18:02:00Z">
        <w:r w:rsidR="00EE6ACA">
          <w:t>Table 2.2</w:t>
        </w:r>
      </w:ins>
      <w:ins w:id="503" w:author="Ram Shrestha" w:date="2013-10-17T18:01:00Z">
        <w:r w:rsidR="004840C8">
          <w:t>)</w:t>
        </w:r>
      </w:ins>
      <w:r w:rsidR="00566071">
        <w:t xml:space="preserve">.  Further, the dramatic reduction in the number of </w:t>
      </w:r>
      <w:del w:id="504" w:author="Ram Shrestha" w:date="2013-10-18T17:59:00Z">
        <w:r w:rsidR="00566071" w:rsidDel="001F7A92">
          <w:delText xml:space="preserve">reads </w:delText>
        </w:r>
      </w:del>
      <w:ins w:id="505" w:author="Ram Shrestha" w:date="2013-10-18T17:59:00Z">
        <w:r w:rsidR="001F7A92">
          <w:t xml:space="preserve">bases </w:t>
        </w:r>
      </w:ins>
      <w:r w:rsidR="000B110E">
        <w:t xml:space="preserve">produced </w:t>
      </w:r>
      <w:r w:rsidR="00566071">
        <w:t xml:space="preserve">for all methods in the Q30 analysis (ranging from a </w:t>
      </w:r>
      <w:del w:id="506" w:author="Ram Shrestha" w:date="2013-10-18T18:00:00Z">
        <w:r w:rsidR="00566071" w:rsidDel="001F7A92">
          <w:delText>29</w:delText>
        </w:r>
      </w:del>
      <w:ins w:id="507" w:author="Ram Shrestha" w:date="2013-10-18T18:00:00Z">
        <w:r w:rsidR="001F7A92">
          <w:t>80</w:t>
        </w:r>
      </w:ins>
      <w:r w:rsidR="00566071">
        <w:t xml:space="preserve">% reduction in the number of </w:t>
      </w:r>
      <w:del w:id="508" w:author="Ram Shrestha" w:date="2013-10-18T18:00:00Z">
        <w:r w:rsidR="00566071" w:rsidDel="001F7A92">
          <w:delText>high quality reads</w:delText>
        </w:r>
      </w:del>
      <w:ins w:id="509" w:author="Ram Shrestha" w:date="2013-10-18T18:00:00Z">
        <w:r w:rsidR="001F7A92">
          <w:t>bases</w:t>
        </w:r>
      </w:ins>
      <w:r w:rsidR="00566071">
        <w:t xml:space="preserve"> </w:t>
      </w:r>
      <w:del w:id="510" w:author="Ram Shrestha" w:date="2013-10-18T18:00:00Z">
        <w:r w:rsidR="000B110E" w:rsidDel="001F7A92">
          <w:delText>for</w:delText>
        </w:r>
        <w:r w:rsidR="00566071" w:rsidDel="001F7A92">
          <w:delText xml:space="preserve"> the Q20 and </w:delText>
        </w:r>
      </w:del>
      <w:r w:rsidR="00566071">
        <w:t>Q30 analysis in QT</w:t>
      </w:r>
      <w:r w:rsidR="007E282A">
        <w:t>rim</w:t>
      </w:r>
      <w:r w:rsidR="000B110E">
        <w:t>,</w:t>
      </w:r>
      <w:r w:rsidR="007E282A">
        <w:t xml:space="preserve"> to </w:t>
      </w:r>
      <w:del w:id="511" w:author="Ram Shrestha" w:date="2013-10-18T18:00:00Z">
        <w:r w:rsidR="007E282A" w:rsidDel="001F7A92">
          <w:delText>a 77</w:delText>
        </w:r>
      </w:del>
      <w:ins w:id="512" w:author="Ram Shrestha" w:date="2013-10-18T18:00:00Z">
        <w:r w:rsidR="001F7A92">
          <w:t>99.8</w:t>
        </w:r>
      </w:ins>
      <w:r w:rsidR="007E282A">
        <w:t>% reduction in FASTX</w:t>
      </w:r>
      <w:ins w:id="513" w:author="Ram Shrestha" w:date="2013-10-18T18:01:00Z">
        <w:r w:rsidR="001F7A92">
          <w:t xml:space="preserve"> (Table 2.2)</w:t>
        </w:r>
      </w:ins>
      <w:proofErr w:type="gramStart"/>
      <w:r w:rsidR="00BE2DA9">
        <w:t>)</w:t>
      </w:r>
      <w:r w:rsidR="00566071">
        <w:t>,</w:t>
      </w:r>
      <w:proofErr w:type="gramEnd"/>
      <w:r w:rsidR="00566071">
        <w:t xml:space="preserve"> indicates that, for many reads, the</w:t>
      </w:r>
      <w:r w:rsidR="000B110E">
        <w:t xml:space="preserve"> sequences</w:t>
      </w:r>
      <w:r w:rsidR="00566071">
        <w:t xml:space="preserve"> were of too low quality to pass the minimum read length </w:t>
      </w:r>
      <w:commentRangeStart w:id="514"/>
      <w:r w:rsidR="00566071">
        <w:t>threshold</w:t>
      </w:r>
      <w:commentRangeEnd w:id="514"/>
      <w:r w:rsidR="00A651A7">
        <w:rPr>
          <w:rStyle w:val="CommentReference"/>
        </w:rPr>
        <w:commentReference w:id="514"/>
      </w:r>
      <w:r w:rsidR="00280F18">
        <w:t>.</w:t>
      </w:r>
    </w:p>
    <w:p w:rsidR="00AA3C19" w:rsidRDefault="00AA3C19"/>
    <w:p w:rsidR="00D34A2B" w:rsidRDefault="00D34A2B" w:rsidP="00D34A2B">
      <w:pPr>
        <w:spacing w:line="480" w:lineRule="auto"/>
        <w:jc w:val="both"/>
        <w:rPr>
          <w:ins w:id="515" w:author="Ram Shrestha" w:date="2013-11-06T07:10:00Z"/>
          <w:color w:val="000000"/>
        </w:rPr>
      </w:pPr>
      <w:commentRangeStart w:id="516"/>
      <w:r>
        <w:t xml:space="preserve">Finally, </w:t>
      </w:r>
      <w:ins w:id="517" w:author="Ram Shrestha" w:date="2013-10-17T18:33:00Z">
        <w:r w:rsidR="00C61477">
          <w:t xml:space="preserve">when compared by execution time, </w:t>
        </w:r>
      </w:ins>
      <w:r>
        <w:t xml:space="preserve">QTrim is twice as fast as </w:t>
      </w:r>
      <w:r w:rsidRPr="009A1FD0">
        <w:t>PRINSEQ (</w:t>
      </w:r>
      <w:r w:rsidRPr="009A1FD0">
        <w:rPr>
          <w:rFonts w:cs="Lucida Grande"/>
          <w:color w:val="000000"/>
        </w:rPr>
        <w:t xml:space="preserve">379372 versus </w:t>
      </w:r>
      <w:r w:rsidRPr="009A1FD0">
        <w:rPr>
          <w:color w:val="000000"/>
        </w:rPr>
        <w:t xml:space="preserve">189966 bases trimmed per second) </w:t>
      </w:r>
      <w:ins w:id="518" w:author="Ram Shrestha" w:date="2013-10-17T18:35:00Z">
        <w:r w:rsidR="00C61477">
          <w:rPr>
            <w:color w:val="000000"/>
          </w:rPr>
          <w:t>while other m</w:t>
        </w:r>
        <w:r w:rsidR="004F0B38">
          <w:rPr>
            <w:color w:val="000000"/>
          </w:rPr>
          <w:t>ethods take less time (Figure</w:t>
        </w:r>
      </w:ins>
      <w:ins w:id="519" w:author="Ram Shrestha" w:date="2013-10-18T10:47:00Z">
        <w:r w:rsidR="004F0B38">
          <w:rPr>
            <w:color w:val="000000"/>
          </w:rPr>
          <w:t xml:space="preserve"> </w:t>
        </w:r>
      </w:ins>
      <w:r w:rsidR="00EE1D48">
        <w:rPr>
          <w:color w:val="000000"/>
        </w:rPr>
        <w:t>2.9</w:t>
      </w:r>
      <w:ins w:id="520" w:author="Ram Shrestha" w:date="2013-10-17T18:35:00Z">
        <w:r w:rsidR="00C61477">
          <w:rPr>
            <w:color w:val="000000"/>
          </w:rPr>
          <w:t>)</w:t>
        </w:r>
      </w:ins>
      <w:ins w:id="521" w:author="Ram Shrestha" w:date="2013-10-17T18:36:00Z">
        <w:r w:rsidR="00C61477">
          <w:rPr>
            <w:color w:val="000000"/>
          </w:rPr>
          <w:t xml:space="preserve"> </w:t>
        </w:r>
      </w:ins>
      <w:r w:rsidRPr="009A1FD0">
        <w:rPr>
          <w:color w:val="000000"/>
        </w:rPr>
        <w:t>on a</w:t>
      </w:r>
      <w:r>
        <w:rPr>
          <w:color w:val="000000"/>
        </w:rPr>
        <w:t xml:space="preserve"> standard desktop computer with a 2 GHz Intel</w:t>
      </w:r>
      <w:r w:rsidRPr="004F0874">
        <w:rPr>
          <w:rFonts w:ascii="Lucida Grande" w:hAnsi="Lucida Grande" w:cs="Lucida Grande"/>
          <w:b/>
          <w:color w:val="000000"/>
        </w:rPr>
        <w:t>®</w:t>
      </w:r>
      <w:r>
        <w:rPr>
          <w:color w:val="000000"/>
        </w:rPr>
        <w:t xml:space="preserve"> Core</w:t>
      </w:r>
      <w:r w:rsidRPr="00BC4ACF">
        <w:rPr>
          <w:rFonts w:ascii="Lucida Grande" w:hAnsi="Lucida Grande" w:cs="Lucida Grande"/>
          <w:b/>
          <w:color w:val="000000"/>
        </w:rPr>
        <w:t>™</w:t>
      </w:r>
      <w:r>
        <w:rPr>
          <w:color w:val="000000"/>
        </w:rPr>
        <w:t xml:space="preserve"> Duo CPU and 2GB of RAM.</w:t>
      </w:r>
      <w:commentRangeEnd w:id="516"/>
      <w:r>
        <w:rPr>
          <w:rStyle w:val="CommentReference"/>
        </w:rPr>
        <w:commentReference w:id="516"/>
      </w:r>
    </w:p>
    <w:p w:rsidR="00DB103B" w:rsidRDefault="00DB103B" w:rsidP="00D34A2B">
      <w:pPr>
        <w:numPr>
          <w:ins w:id="522" w:author="Ram Shrestha" w:date="2013-11-06T07:10:00Z"/>
        </w:numPr>
        <w:spacing w:line="480" w:lineRule="auto"/>
        <w:jc w:val="both"/>
        <w:rPr>
          <w:color w:val="000000"/>
        </w:rPr>
      </w:pPr>
    </w:p>
    <w:p w:rsidR="00C61477" w:rsidRDefault="00DB103B" w:rsidP="00DB103B">
      <w:pPr>
        <w:pStyle w:val="Heading3"/>
        <w:rPr>
          <w:ins w:id="523" w:author="Ram Shrestha" w:date="2013-11-06T07:10:00Z"/>
        </w:rPr>
        <w:pPrChange w:id="524" w:author="Ram Shrestha" w:date="2013-11-06T07:10:00Z">
          <w:pPr>
            <w:spacing w:line="480" w:lineRule="auto"/>
            <w:jc w:val="both"/>
          </w:pPr>
        </w:pPrChange>
      </w:pPr>
      <w:ins w:id="525" w:author="Ram Shrestha" w:date="2013-11-06T07:10:00Z">
        <w:r>
          <w:t xml:space="preserve">2.4.1 </w:t>
        </w:r>
      </w:ins>
      <w:ins w:id="526" w:author="Ram Shrestha" w:date="2013-10-18T10:56:00Z">
        <w:r w:rsidR="00BD49D5" w:rsidRPr="00BD49D5">
          <w:rPr>
            <w:rPrChange w:id="527" w:author="Ram Shrestha" w:date="2013-10-18T18:02:00Z">
              <w:rPr>
                <w:color w:val="000000"/>
              </w:rPr>
            </w:rPrChange>
          </w:rPr>
          <w:t>QTrim Web Service</w:t>
        </w:r>
      </w:ins>
    </w:p>
    <w:p w:rsidR="00DB103B" w:rsidRPr="001F7A92" w:rsidRDefault="00DB103B" w:rsidP="00D34A2B">
      <w:pPr>
        <w:numPr>
          <w:ins w:id="528" w:author="Ram Shrestha" w:date="2013-11-06T07:10:00Z"/>
        </w:numPr>
        <w:spacing w:line="480" w:lineRule="auto"/>
        <w:jc w:val="both"/>
        <w:rPr>
          <w:ins w:id="529" w:author="Ram Shrestha" w:date="2013-10-18T10:56:00Z"/>
          <w:b/>
          <w:color w:val="000000"/>
          <w:rPrChange w:id="530" w:author="Ram Shrestha" w:date="2013-10-18T18:02:00Z">
            <w:rPr>
              <w:ins w:id="531" w:author="Ram Shrestha" w:date="2013-10-18T10:56:00Z"/>
              <w:color w:val="000000"/>
            </w:rPr>
          </w:rPrChange>
        </w:rPr>
      </w:pPr>
    </w:p>
    <w:p w:rsidR="00712A29" w:rsidRDefault="00712A29" w:rsidP="00D34A2B">
      <w:pPr>
        <w:numPr>
          <w:ins w:id="532" w:author="Ram Shrestha" w:date="2013-10-18T10:56:00Z"/>
        </w:numPr>
        <w:spacing w:line="480" w:lineRule="auto"/>
        <w:jc w:val="both"/>
        <w:rPr>
          <w:ins w:id="533" w:author="Ram Shrestha" w:date="2013-11-06T07:10:00Z"/>
          <w:color w:val="000000"/>
        </w:rPr>
      </w:pPr>
      <w:ins w:id="534" w:author="Ram Shrestha" w:date="2013-10-18T10:56:00Z">
        <w:r>
          <w:rPr>
            <w:color w:val="000000"/>
          </w:rPr>
          <w:t xml:space="preserve">QTrim web service has been developed to facilitate quick and easy </w:t>
        </w:r>
      </w:ins>
      <w:ins w:id="535" w:author="Ram Shrestha" w:date="2013-10-18T10:57:00Z">
        <w:r>
          <w:rPr>
            <w:color w:val="000000"/>
          </w:rPr>
          <w:t xml:space="preserve">quality trimming of HTS sequence data for </w:t>
        </w:r>
        <w:proofErr w:type="spellStart"/>
        <w:r>
          <w:rPr>
            <w:color w:val="000000"/>
          </w:rPr>
          <w:t>bioinformaticians</w:t>
        </w:r>
        <w:proofErr w:type="spellEnd"/>
        <w:r>
          <w:rPr>
            <w:color w:val="000000"/>
          </w:rPr>
          <w:t xml:space="preserve"> with little knowledge on command line tool</w:t>
        </w:r>
      </w:ins>
      <w:ins w:id="536" w:author="Ram Shrestha" w:date="2013-10-18T11:09:00Z">
        <w:r w:rsidR="00EE1D48">
          <w:rPr>
            <w:color w:val="000000"/>
          </w:rPr>
          <w:t xml:space="preserve"> execution</w:t>
        </w:r>
      </w:ins>
      <w:ins w:id="537" w:author="Ram Shrestha" w:date="2013-10-18T10:57:00Z">
        <w:r>
          <w:rPr>
            <w:color w:val="000000"/>
          </w:rPr>
          <w:t>.</w:t>
        </w:r>
      </w:ins>
      <w:ins w:id="538" w:author="Ram Shrestha" w:date="2013-10-18T10:59:00Z">
        <w:r>
          <w:rPr>
            <w:color w:val="000000"/>
          </w:rPr>
          <w:t xml:space="preserve"> The web service is available at </w:t>
        </w:r>
      </w:ins>
      <w:ins w:id="539" w:author="Ram Shrestha" w:date="2013-10-18T11:00:00Z">
        <w:r w:rsidR="00BD49D5">
          <w:rPr>
            <w:color w:val="000000"/>
          </w:rPr>
          <w:fldChar w:fldCharType="begin"/>
        </w:r>
        <w:r w:rsidR="00EE1D48">
          <w:rPr>
            <w:color w:val="000000"/>
          </w:rPr>
          <w:instrText xml:space="preserve"> HYPERLINK "</w:instrText>
        </w:r>
        <w:r w:rsidR="00EE1D48" w:rsidRPr="00EE1D48">
          <w:rPr>
            <w:color w:val="000000"/>
          </w:rPr>
          <w:instrText>http://hiv.sanbi.ac.za/tools#/qtrim</w:instrText>
        </w:r>
        <w:r w:rsidR="00EE1D48">
          <w:rPr>
            <w:color w:val="000000"/>
          </w:rPr>
          <w:instrText xml:space="preserve">" </w:instrText>
        </w:r>
        <w:r w:rsidR="00BD49D5">
          <w:rPr>
            <w:color w:val="000000"/>
          </w:rPr>
          <w:fldChar w:fldCharType="separate"/>
        </w:r>
        <w:r w:rsidR="00EE1D48" w:rsidRPr="000D4AC0">
          <w:rPr>
            <w:rStyle w:val="Hyperlink"/>
          </w:rPr>
          <w:t>http://hiv.sanbi.ac.za/tools#/qtrim</w:t>
        </w:r>
        <w:r w:rsidR="00BD49D5">
          <w:rPr>
            <w:color w:val="000000"/>
          </w:rPr>
          <w:fldChar w:fldCharType="end"/>
        </w:r>
      </w:ins>
      <w:ins w:id="540" w:author="Ram Shrestha" w:date="2013-10-18T11:10:00Z">
        <w:r w:rsidR="00EE1D48">
          <w:rPr>
            <w:color w:val="000000"/>
          </w:rPr>
          <w:t xml:space="preserve"> (Figure 2.10)</w:t>
        </w:r>
      </w:ins>
      <w:ins w:id="541" w:author="Ram Shrestha" w:date="2013-10-18T11:00:00Z">
        <w:r w:rsidR="00EE1D48">
          <w:rPr>
            <w:color w:val="000000"/>
          </w:rPr>
          <w:t xml:space="preserve">. </w:t>
        </w:r>
      </w:ins>
      <w:ins w:id="542" w:author="Ram Shrestha" w:date="2013-10-18T11:01:00Z">
        <w:r w:rsidR="00EE1D48">
          <w:rPr>
            <w:color w:val="000000"/>
          </w:rPr>
          <w:t>First time u</w:t>
        </w:r>
      </w:ins>
      <w:ins w:id="543" w:author="Ram Shrestha" w:date="2013-10-18T11:00:00Z">
        <w:r w:rsidR="00EE1D48">
          <w:rPr>
            <w:color w:val="000000"/>
          </w:rPr>
          <w:t>sers are required to register</w:t>
        </w:r>
      </w:ins>
      <w:ins w:id="544" w:author="Ram Shrestha" w:date="2013-10-18T11:01:00Z">
        <w:r w:rsidR="00EE1D48">
          <w:rPr>
            <w:color w:val="000000"/>
          </w:rPr>
          <w:t xml:space="preserve"> to get access for </w:t>
        </w:r>
      </w:ins>
      <w:ins w:id="545" w:author="Ram Shrestha" w:date="2013-10-18T11:02:00Z">
        <w:r w:rsidR="00EE1D48">
          <w:rPr>
            <w:color w:val="000000"/>
          </w:rPr>
          <w:t xml:space="preserve">trimming </w:t>
        </w:r>
      </w:ins>
      <w:ins w:id="546" w:author="Ram Shrestha" w:date="2013-10-18T11:01:00Z">
        <w:r w:rsidR="00EE1D48">
          <w:rPr>
            <w:color w:val="000000"/>
          </w:rPr>
          <w:t xml:space="preserve">job submission. </w:t>
        </w:r>
      </w:ins>
      <w:ins w:id="547" w:author="Ram Shrestha" w:date="2013-10-18T11:02:00Z">
        <w:r w:rsidR="00EE1D48">
          <w:rPr>
            <w:color w:val="000000"/>
          </w:rPr>
          <w:t>Registration is free for academic users whereas commercial users need to pay.</w:t>
        </w:r>
      </w:ins>
      <w:ins w:id="548" w:author="Ram Shrestha" w:date="2013-10-18T11:10:00Z">
        <w:r w:rsidR="00EE1D48">
          <w:rPr>
            <w:color w:val="000000"/>
          </w:rPr>
          <w:t xml:space="preserve"> Users can login using their </w:t>
        </w:r>
        <w:proofErr w:type="spellStart"/>
        <w:r w:rsidR="00EE1D48">
          <w:rPr>
            <w:color w:val="000000"/>
          </w:rPr>
          <w:t>userid</w:t>
        </w:r>
        <w:proofErr w:type="spellEnd"/>
        <w:r w:rsidR="00EE1D48">
          <w:rPr>
            <w:color w:val="000000"/>
          </w:rPr>
          <w:t>/email and password</w:t>
        </w:r>
      </w:ins>
      <w:ins w:id="549" w:author="Ram Shrestha" w:date="2013-10-18T11:11:00Z">
        <w:r w:rsidR="00C44B44">
          <w:rPr>
            <w:color w:val="000000"/>
          </w:rPr>
          <w:t xml:space="preserve"> after registration. On the QTrim job submission page (Figure 2.11), </w:t>
        </w:r>
      </w:ins>
      <w:ins w:id="550" w:author="Ram Shrestha" w:date="2013-10-18T11:12:00Z">
        <w:r w:rsidR="00C44B44">
          <w:rPr>
            <w:color w:val="000000"/>
          </w:rPr>
          <w:t>users can upload the HTS se</w:t>
        </w:r>
        <w:r w:rsidR="007C1174">
          <w:rPr>
            <w:color w:val="000000"/>
          </w:rPr>
          <w:t>quence data</w:t>
        </w:r>
      </w:ins>
      <w:ins w:id="551" w:author="Ram Shrestha" w:date="2013-10-18T11:21:00Z">
        <w:r w:rsidR="007C1174">
          <w:rPr>
            <w:color w:val="000000"/>
          </w:rPr>
          <w:t xml:space="preserve"> files</w:t>
        </w:r>
      </w:ins>
      <w:ins w:id="552" w:author="Ram Shrestha" w:date="2013-10-18T11:12:00Z">
        <w:r w:rsidR="007C1174">
          <w:rPr>
            <w:color w:val="000000"/>
          </w:rPr>
          <w:t>, provide a job name</w:t>
        </w:r>
        <w:r w:rsidR="00C44B44">
          <w:rPr>
            <w:color w:val="000000"/>
          </w:rPr>
          <w:t xml:space="preserve"> and </w:t>
        </w:r>
      </w:ins>
      <w:ins w:id="553" w:author="Ram Shrestha" w:date="2013-10-18T11:15:00Z">
        <w:r w:rsidR="00C44B44">
          <w:rPr>
            <w:color w:val="000000"/>
          </w:rPr>
          <w:t>submit the job</w:t>
        </w:r>
      </w:ins>
      <w:ins w:id="554" w:author="Ram Shrestha" w:date="2013-10-18T11:17:00Z">
        <w:r w:rsidR="00C44B44">
          <w:rPr>
            <w:color w:val="000000"/>
          </w:rPr>
          <w:t xml:space="preserve"> straight away with default parameter settings</w:t>
        </w:r>
      </w:ins>
      <w:ins w:id="555" w:author="Ram Shrestha" w:date="2013-10-18T11:15:00Z">
        <w:r w:rsidR="00C44B44">
          <w:rPr>
            <w:color w:val="000000"/>
          </w:rPr>
          <w:t xml:space="preserve"> or </w:t>
        </w:r>
      </w:ins>
      <w:ins w:id="556" w:author="Ram Shrestha" w:date="2013-10-18T11:12:00Z">
        <w:r w:rsidR="00C44B44">
          <w:rPr>
            <w:color w:val="000000"/>
          </w:rPr>
          <w:t xml:space="preserve">change the parameter settings like mean </w:t>
        </w:r>
      </w:ins>
      <w:ins w:id="557" w:author="Ram Shrestha" w:date="2013-10-18T11:14:00Z">
        <w:r w:rsidR="00C44B44">
          <w:rPr>
            <w:color w:val="000000"/>
          </w:rPr>
          <w:t>quality, minimum read length, mode of trimming in the advance settings</w:t>
        </w:r>
      </w:ins>
      <w:ins w:id="558" w:author="Ram Shrestha" w:date="2013-10-18T11:17:00Z">
        <w:r w:rsidR="00C44B44">
          <w:rPr>
            <w:color w:val="000000"/>
          </w:rPr>
          <w:t xml:space="preserve"> </w:t>
        </w:r>
      </w:ins>
      <w:ins w:id="559" w:author="Ram Shrestha" w:date="2013-10-18T11:18:00Z">
        <w:r w:rsidR="00C44B44">
          <w:rPr>
            <w:color w:val="000000"/>
          </w:rPr>
          <w:t>and then submit the job for quality trimming.</w:t>
        </w:r>
      </w:ins>
    </w:p>
    <w:p w:rsidR="00DB103B" w:rsidRDefault="00DB103B" w:rsidP="00D34A2B">
      <w:pPr>
        <w:numPr>
          <w:ins w:id="560" w:author="Ram Shrestha" w:date="2013-11-06T07:10:00Z"/>
        </w:numPr>
        <w:spacing w:line="480" w:lineRule="auto"/>
        <w:jc w:val="both"/>
        <w:rPr>
          <w:ins w:id="561" w:author="Ram Shrestha" w:date="2013-10-18T11:20:00Z"/>
          <w:color w:val="000000"/>
        </w:rPr>
      </w:pPr>
    </w:p>
    <w:p w:rsidR="000B4ACD" w:rsidRDefault="00C44B44" w:rsidP="00D34A2B">
      <w:pPr>
        <w:numPr>
          <w:ins w:id="562" w:author="Ram Shrestha" w:date="2013-10-18T11:20:00Z"/>
        </w:numPr>
        <w:spacing w:line="480" w:lineRule="auto"/>
        <w:jc w:val="both"/>
        <w:rPr>
          <w:color w:val="000000"/>
        </w:rPr>
      </w:pPr>
      <w:ins w:id="563" w:author="Ram Shrestha" w:date="2013-10-18T11:20:00Z">
        <w:r>
          <w:rPr>
            <w:color w:val="000000"/>
          </w:rPr>
          <w:t>Users can view their job details using the job na</w:t>
        </w:r>
        <w:r w:rsidR="007C1174">
          <w:rPr>
            <w:color w:val="000000"/>
          </w:rPr>
          <w:t xml:space="preserve">me. The plots generated for the </w:t>
        </w:r>
      </w:ins>
      <w:ins w:id="564" w:author="Ram Shrestha" w:date="2013-10-18T11:22:00Z">
        <w:r w:rsidR="007C1174">
          <w:rPr>
            <w:color w:val="000000"/>
          </w:rPr>
          <w:t>uploaded</w:t>
        </w:r>
      </w:ins>
      <w:ins w:id="565" w:author="Ram Shrestha" w:date="2013-10-18T11:20:00Z">
        <w:r w:rsidR="007C1174">
          <w:rPr>
            <w:color w:val="000000"/>
          </w:rPr>
          <w:t xml:space="preserve"> raw </w:t>
        </w:r>
      </w:ins>
      <w:ins w:id="566" w:author="Ram Shrestha" w:date="2013-10-18T11:22:00Z">
        <w:r w:rsidR="007C1174">
          <w:rPr>
            <w:color w:val="000000"/>
          </w:rPr>
          <w:t xml:space="preserve">data and trimmed </w:t>
        </w:r>
      </w:ins>
      <w:ins w:id="567" w:author="Ram Shrestha" w:date="2013-10-18T11:30:00Z">
        <w:r w:rsidR="007C1174">
          <w:rPr>
            <w:color w:val="000000"/>
          </w:rPr>
          <w:t xml:space="preserve">result </w:t>
        </w:r>
      </w:ins>
      <w:ins w:id="568" w:author="Ram Shrestha" w:date="2013-10-18T11:22:00Z">
        <w:r w:rsidR="007C1174">
          <w:rPr>
            <w:color w:val="000000"/>
          </w:rPr>
          <w:t>data will be displayed</w:t>
        </w:r>
      </w:ins>
      <w:ins w:id="569" w:author="Ram Shrestha" w:date="2013-10-18T11:23:00Z">
        <w:r w:rsidR="007C1174">
          <w:rPr>
            <w:color w:val="000000"/>
          </w:rPr>
          <w:t xml:space="preserve"> for the</w:t>
        </w:r>
      </w:ins>
      <w:ins w:id="570" w:author="Ram Shrestha" w:date="2013-10-18T11:30:00Z">
        <w:r w:rsidR="007C1174">
          <w:rPr>
            <w:color w:val="000000"/>
          </w:rPr>
          <w:t xml:space="preserve"> selected</w:t>
        </w:r>
      </w:ins>
      <w:ins w:id="571" w:author="Ram Shrestha" w:date="2013-10-18T11:23:00Z">
        <w:r w:rsidR="007C1174">
          <w:rPr>
            <w:color w:val="000000"/>
          </w:rPr>
          <w:t xml:space="preserve"> job. </w:t>
        </w:r>
      </w:ins>
      <w:ins w:id="572" w:author="Ram Shrestha" w:date="2013-10-18T11:25:00Z">
        <w:r w:rsidR="007C1174">
          <w:rPr>
            <w:color w:val="000000"/>
          </w:rPr>
          <w:t xml:space="preserve">Fore </w:t>
        </w:r>
      </w:ins>
      <w:ins w:id="573" w:author="Ram Shrestha" w:date="2013-10-18T11:24:00Z">
        <w:r w:rsidR="007C1174">
          <w:rPr>
            <w:color w:val="000000"/>
          </w:rPr>
          <w:t>more details on plots, see the section “</w:t>
        </w:r>
        <w:r w:rsidR="007C1174" w:rsidRPr="007C1174">
          <w:rPr>
            <w:b/>
            <w:color w:val="000000"/>
          </w:rPr>
          <w:t>Graphical plots in QTrim</w:t>
        </w:r>
        <w:r w:rsidR="007C1174">
          <w:rPr>
            <w:color w:val="000000"/>
          </w:rPr>
          <w:t xml:space="preserve">” under </w:t>
        </w:r>
        <w:r w:rsidR="007C1174" w:rsidRPr="007C1174">
          <w:rPr>
            <w:b/>
            <w:color w:val="000000"/>
          </w:rPr>
          <w:t>Methods and Material</w:t>
        </w:r>
        <w:r w:rsidR="007C1174">
          <w:rPr>
            <w:color w:val="000000"/>
          </w:rPr>
          <w:t>.</w:t>
        </w:r>
      </w:ins>
      <w:ins w:id="574" w:author="Ram Shrestha" w:date="2013-10-18T11:25:00Z">
        <w:r w:rsidR="007C1174">
          <w:rPr>
            <w:color w:val="000000"/>
          </w:rPr>
          <w:t xml:space="preserve"> Users can also download the </w:t>
        </w:r>
      </w:ins>
      <w:ins w:id="575" w:author="Ram Shrestha" w:date="2013-10-18T11:26:00Z">
        <w:r w:rsidR="007C1174">
          <w:rPr>
            <w:color w:val="000000"/>
          </w:rPr>
          <w:t>trimmed results files from a link on the result web page of the</w:t>
        </w:r>
      </w:ins>
      <w:ins w:id="576" w:author="Ram Shrestha" w:date="2013-10-18T11:30:00Z">
        <w:r w:rsidR="007C1174">
          <w:rPr>
            <w:color w:val="000000"/>
          </w:rPr>
          <w:t xml:space="preserve"> selected</w:t>
        </w:r>
      </w:ins>
      <w:ins w:id="577" w:author="Ram Shrestha" w:date="2013-10-18T11:26:00Z">
        <w:r w:rsidR="007C1174">
          <w:rPr>
            <w:color w:val="000000"/>
          </w:rPr>
          <w:t xml:space="preserve"> job.</w:t>
        </w:r>
      </w:ins>
    </w:p>
    <w:p w:rsidR="00C44B44" w:rsidRDefault="00C44B44" w:rsidP="00D34A2B">
      <w:pPr>
        <w:spacing w:line="480" w:lineRule="auto"/>
        <w:jc w:val="both"/>
        <w:rPr>
          <w:ins w:id="578" w:author="Ram Shrestha" w:date="2013-10-18T11:26:00Z"/>
          <w:color w:val="000000"/>
        </w:rPr>
      </w:pPr>
    </w:p>
    <w:p w:rsidR="00214482" w:rsidRDefault="00DB103B" w:rsidP="00214482">
      <w:pPr>
        <w:pStyle w:val="Heading3"/>
      </w:pPr>
      <w:ins w:id="579" w:author="Ram Shrestha" w:date="2013-11-06T07:10:00Z">
        <w:r>
          <w:t xml:space="preserve">2.5 </w:t>
        </w:r>
      </w:ins>
      <w:commentRangeStart w:id="580"/>
      <w:r w:rsidR="00214482" w:rsidRPr="00F51753">
        <w:t>Discussion</w:t>
      </w:r>
      <w:commentRangeEnd w:id="580"/>
      <w:r w:rsidR="00214482">
        <w:rPr>
          <w:rStyle w:val="CommentReference"/>
          <w:rFonts w:asciiTheme="minorHAnsi" w:eastAsiaTheme="minorEastAsia" w:hAnsiTheme="minorHAnsi" w:cstheme="minorBidi"/>
          <w:b w:val="0"/>
          <w:bCs w:val="0"/>
          <w:color w:val="auto"/>
        </w:rPr>
        <w:commentReference w:id="580"/>
      </w:r>
      <w:ins w:id="582" w:author="Ram Shrestha" w:date="2013-10-18T12:24:00Z">
        <w:r w:rsidR="00750A94">
          <w:t xml:space="preserve"> and Conclusion</w:t>
        </w:r>
      </w:ins>
    </w:p>
    <w:p w:rsidR="00214482" w:rsidRPr="0041628F" w:rsidRDefault="00214482" w:rsidP="00214482"/>
    <w:p w:rsidR="000B4ACD" w:rsidRDefault="000B4ACD" w:rsidP="00750A94">
      <w:pPr>
        <w:spacing w:line="480" w:lineRule="auto"/>
        <w:jc w:val="both"/>
      </w:pPr>
    </w:p>
    <w:p w:rsidR="00214482" w:rsidDel="003E6EB2" w:rsidRDefault="00750A94" w:rsidP="007E282A">
      <w:pPr>
        <w:autoSpaceDE w:val="0"/>
        <w:autoSpaceDN w:val="0"/>
        <w:adjustRightInd w:val="0"/>
        <w:spacing w:line="480" w:lineRule="auto"/>
        <w:jc w:val="both"/>
        <w:rPr>
          <w:del w:id="583" w:author="Ram Shrestha" w:date="2013-10-18T12:22:00Z"/>
        </w:rPr>
      </w:pPr>
      <w:ins w:id="584" w:author="Ram Shrestha" w:date="2013-10-18T12:25:00Z">
        <w:r>
          <w:t xml:space="preserve">QTrim is a novel algorithm implementing an averaging approach for sensitive quality trimming of 454 sequence data. </w:t>
        </w:r>
      </w:ins>
    </w:p>
    <w:p w:rsidR="00AF7D7F" w:rsidDel="00750A94" w:rsidRDefault="00280F18" w:rsidP="00750A94">
      <w:pPr>
        <w:autoSpaceDE w:val="0"/>
        <w:autoSpaceDN w:val="0"/>
        <w:adjustRightInd w:val="0"/>
        <w:spacing w:line="480" w:lineRule="auto"/>
        <w:jc w:val="both"/>
        <w:rPr>
          <w:del w:id="585" w:author="Ram Shrestha" w:date="2013-10-18T12:25:00Z"/>
          <w:color w:val="000000"/>
        </w:rPr>
      </w:pPr>
      <w:r>
        <w:t>Upon comparison with all other approaches, QTrim</w:t>
      </w:r>
      <w:r w:rsidR="00AF7D7F">
        <w:rPr>
          <w:rStyle w:val="CommentReference"/>
        </w:rPr>
        <w:commentReference w:id="586"/>
      </w:r>
    </w:p>
    <w:p w:rsidR="00EE1D48" w:rsidRDefault="00FE5E54" w:rsidP="000B4ACD">
      <w:pPr>
        <w:spacing w:line="480" w:lineRule="auto"/>
        <w:jc w:val="both"/>
      </w:pPr>
      <w:del w:id="587" w:author="Ram Shrestha" w:date="2013-10-18T12:25:00Z">
        <w:r w:rsidDel="00750A94">
          <w:delText xml:space="preserve">QTrim is a novel algorithm implementing </w:delText>
        </w:r>
        <w:r w:rsidR="00910BC0" w:rsidDel="00750A94">
          <w:delText xml:space="preserve">an </w:delText>
        </w:r>
        <w:r w:rsidDel="00750A94">
          <w:delText xml:space="preserve">averaging approach for sensitive quality trimming of 454 sequence data. </w:delText>
        </w:r>
      </w:del>
    </w:p>
    <w:p w:rsidR="000B4ACD" w:rsidRDefault="00750A94" w:rsidP="00FE5E54">
      <w:pPr>
        <w:spacing w:line="480" w:lineRule="auto"/>
        <w:jc w:val="both"/>
      </w:pPr>
      <w:proofErr w:type="gramStart"/>
      <w:r>
        <w:t>performs</w:t>
      </w:r>
      <w:proofErr w:type="gramEnd"/>
      <w:r>
        <w:t xml:space="preserve"> equally as well as the best of these methods (PRINSEQ</w:t>
      </w:r>
      <w:ins w:id="588" w:author="Ram Shrestha" w:date="2013-10-18T13:31:00Z">
        <w:r w:rsidR="00C63AD6">
          <w:t xml:space="preserve"> </w:t>
        </w:r>
      </w:ins>
      <w:ins w:id="589" w:author="Ram Shrestha" w:date="2013-10-18T14:47:00Z">
        <w:r w:rsidR="00BD49D5">
          <w:fldChar w:fldCharType="begin"/>
        </w:r>
      </w:ins>
      <w:ins w:id="590" w:author="Ram Shrestha" w:date="2013-10-18T18:14:00Z">
        <w:r w:rsidR="00FF3FFA">
          <w:instrText xml:space="preserve"> ADDIN EN.CITE &lt;EndNote&gt;&lt;Cite&gt;&lt;Author&gt;Schmieder&lt;/Author&gt;&lt;Year&gt;2011&lt;/Year&gt;&lt;RecNum&gt;283&lt;/RecNum&gt;&lt;record&gt;&lt;rec-number&gt;283&lt;/rec-number&gt;&lt;foreign-keys&gt;&lt;key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1460-2059&lt;/isbn&gt;&lt;label&gt;schmieder_quality_2011&lt;/label&gt;&lt;urls&gt;&lt;related-urls&gt;&lt;url&gt;10.1093/bioinformatics/btr026&lt;/url&gt;&lt;/related-urls&gt;&lt;/urls&gt;&lt;/record&gt;&lt;/Cite&gt;&lt;/EndNote&gt;</w:instrText>
        </w:r>
      </w:ins>
      <w:r w:rsidR="00BD49D5">
        <w:fldChar w:fldCharType="separate"/>
      </w:r>
      <w:ins w:id="591" w:author="Ram Shrestha" w:date="2013-10-18T14:48:00Z">
        <w:r w:rsidR="008B520F">
          <w:rPr>
            <w:noProof/>
          </w:rPr>
          <w:t>(Schmieder and Edwards, 2011)</w:t>
        </w:r>
      </w:ins>
      <w:ins w:id="592" w:author="Ram Shrestha" w:date="2013-10-18T14:47:00Z">
        <w:r w:rsidR="00BD49D5">
          <w:fldChar w:fldCharType="end"/>
        </w:r>
      </w:ins>
      <w:r>
        <w:t>)</w:t>
      </w:r>
      <w:ins w:id="593" w:author="Ram Shrestha" w:date="2013-10-18T14:44:00Z">
        <w:r w:rsidR="009205F8">
          <w:t xml:space="preserve"> on the basis of total output reads and the mean </w:t>
        </w:r>
      </w:ins>
      <w:ins w:id="594" w:author="Ram Shrestha" w:date="2013-10-18T14:45:00Z">
        <w:r w:rsidR="009205F8">
          <w:t xml:space="preserve">output read </w:t>
        </w:r>
      </w:ins>
      <w:ins w:id="595" w:author="Ram Shrestha" w:date="2013-10-18T14:44:00Z">
        <w:r w:rsidR="009205F8">
          <w:t>length.</w:t>
        </w:r>
      </w:ins>
      <w:del w:id="596" w:author="Ram Shrestha" w:date="2013-10-18T14:44:00Z">
        <w:r w:rsidDel="009205F8">
          <w:delText>.</w:delText>
        </w:r>
      </w:del>
      <w:r>
        <w:t xml:space="preserve">  The trimmed reads produced by PRINSEQ are, on average, slightly longer than those from QTrim.  </w:t>
      </w:r>
      <w:commentRangeStart w:id="597"/>
      <w:r>
        <w:t xml:space="preserve">Upon further examination, however, this is as a result of PRINSEQ allowing a higher number of low quality bases (quality score &lt; 20) at the 3’ end of its trimmed </w:t>
      </w:r>
      <w:proofErr w:type="gramStart"/>
      <w:r>
        <w:t>reads</w:t>
      </w:r>
      <w:commentRangeEnd w:id="597"/>
      <w:proofErr w:type="gramEnd"/>
      <w:r>
        <w:rPr>
          <w:rStyle w:val="CommentReference"/>
        </w:rPr>
        <w:commentReference w:id="597"/>
      </w:r>
      <w:r>
        <w:t>.  For example, PRINSEQ generates 8% more low quality bases than QTrim in the Q20 trimming of both datasets tested here, and 17% and 25% more low quality bases in the Q30 trimming analyses of the poor quality and good quality datasets respectively.  We find that this is the case in all of the methods that use an averaging approach for quality trimming.  As soon as the minimum quality score in a read satisfies the quality threshold, the read is defined as trimmed without any further analysis.  In QTrim, however, we employ two further steps, which ensure that low quality bases at the 3’ end of quality trimmed reads are removed.  Thus, while the reads may be slightly shorter than those produced by PRINSEQ, users can be confident that the quality of the generated reads is consistent across the length of the quality trimmed data produced by QTrim.</w:t>
      </w:r>
    </w:p>
    <w:p w:rsidR="00750A94" w:rsidRDefault="00750A94" w:rsidP="00FE5E54">
      <w:pPr>
        <w:spacing w:line="480" w:lineRule="auto"/>
        <w:jc w:val="both"/>
        <w:rPr>
          <w:ins w:id="598" w:author="Ram Shrestha" w:date="2013-10-18T13:21:00Z"/>
        </w:rPr>
      </w:pPr>
    </w:p>
    <w:p w:rsidR="000B4ACD" w:rsidRDefault="00BB1102" w:rsidP="00FE5E54">
      <w:pPr>
        <w:numPr>
          <w:ins w:id="599" w:author="Ram Shrestha" w:date="2013-10-18T13:21:00Z"/>
        </w:numPr>
        <w:spacing w:line="480" w:lineRule="auto"/>
        <w:jc w:val="both"/>
      </w:pPr>
      <w:ins w:id="600" w:author="Ram Shrestha" w:date="2013-10-18T13:21:00Z">
        <w:r>
          <w:t xml:space="preserve">QTrim performance </w:t>
        </w:r>
      </w:ins>
      <w:ins w:id="601" w:author="Ram Shrestha" w:date="2013-10-18T15:18:00Z">
        <w:r w:rsidR="001513E5">
          <w:t>comparison with</w:t>
        </w:r>
      </w:ins>
      <w:ins w:id="602" w:author="Ram Shrestha" w:date="2013-10-18T13:22:00Z">
        <w:r>
          <w:t xml:space="preserve"> other approaches </w:t>
        </w:r>
      </w:ins>
      <w:ins w:id="603" w:author="Ram Shrestha" w:date="2013-10-18T13:21:00Z">
        <w:r>
          <w:t xml:space="preserve">is distinctive when </w:t>
        </w:r>
      </w:ins>
      <w:ins w:id="604" w:author="Ram Shrestha" w:date="2013-10-18T13:22:00Z">
        <w:r>
          <w:t xml:space="preserve">the trimming is done on poor quality data. While most other tools trim out almost all reads, QTrim is able to </w:t>
        </w:r>
      </w:ins>
      <w:ins w:id="605" w:author="Ram Shrestha" w:date="2013-10-18T13:23:00Z">
        <w:r>
          <w:t xml:space="preserve">“rescue” high quality nucleotides </w:t>
        </w:r>
      </w:ins>
      <w:ins w:id="606" w:author="Ram Shrestha" w:date="2013-10-18T13:24:00Z">
        <w:r>
          <w:t xml:space="preserve">more than </w:t>
        </w:r>
      </w:ins>
      <w:ins w:id="607" w:author="Ram Shrestha" w:date="2013-10-18T13:25:00Z">
        <w:r>
          <w:t>PRINSEQ</w:t>
        </w:r>
      </w:ins>
      <w:ins w:id="608" w:author="Ram Shrestha" w:date="2013-10-18T15:19:00Z">
        <w:r w:rsidR="001513E5">
          <w:t>, which has comparable total reads output and mean read length</w:t>
        </w:r>
      </w:ins>
      <w:ins w:id="609" w:author="Ram Shrestha" w:date="2013-10-18T13:25:00Z">
        <w:r>
          <w:t>. This means QTrim enables sensitive trimming of sub-optimal sequence data thereby enabling researchers to undertake downstream analysis on lesser quality sequence data that otherwise may have been discarded.</w:t>
        </w:r>
      </w:ins>
    </w:p>
    <w:p w:rsidR="00BB1102" w:rsidRDefault="00BB1102" w:rsidP="00FE5E54">
      <w:pPr>
        <w:spacing w:line="480" w:lineRule="auto"/>
        <w:jc w:val="both"/>
      </w:pPr>
    </w:p>
    <w:p w:rsidR="000B4ACD" w:rsidRDefault="002603DD" w:rsidP="00FE5E54">
      <w:pPr>
        <w:spacing w:line="480" w:lineRule="auto"/>
        <w:jc w:val="both"/>
      </w:pPr>
      <w:proofErr w:type="spellStart"/>
      <w:ins w:id="610" w:author="Ram Shrestha" w:date="2013-10-18T12:36:00Z">
        <w:r>
          <w:t>Fastx</w:t>
        </w:r>
        <w:proofErr w:type="spellEnd"/>
        <w:r>
          <w:t xml:space="preserve"> </w:t>
        </w:r>
      </w:ins>
      <w:ins w:id="611" w:author="Ram Shrestha" w:date="2013-10-18T18:03:00Z">
        <w:r w:rsidR="00BD49D5">
          <w:fldChar w:fldCharType="begin"/>
        </w:r>
      </w:ins>
      <w:ins w:id="612" w:author="Ram Shrestha" w:date="2013-10-18T18:14:00Z">
        <w:r w:rsidR="00FF3FFA">
          <w:instrText xml:space="preserve"> ADDIN EN.CITE &lt;EndNote&gt;&lt;Cite&gt;&lt;Author&gt;Blankenberg&lt;/Author&gt;&lt;Year&gt;2010&lt;/Year&gt;&lt;RecNum&gt;99&lt;/RecNum&gt;&lt;record&gt;&lt;rec-number&gt;99&lt;/rec-number&gt;&lt;foreign-keys&gt;&lt;key app="EN" db-id="fp25zzvrxrd9vke5zxqp9stbssprwstvdddz"&gt;99&lt;/key&gt;&lt;/foreign-keys&gt;&lt;ref-type name="Journal Article"&gt;17&lt;/ref-type&gt;&lt;contributors&gt;&lt;authors&gt;&lt;author&gt;Blankenberg, Daniel&lt;/author&gt;&lt;author&gt;Gordon, Assaf&lt;/author&gt;&lt;author&gt;Kuster, Gregory Von&lt;/author&gt;&lt;author&gt;Coraor, Nathan&lt;/author&gt;&lt;author&gt;Taylor, James&lt;/author&gt;&lt;author&gt;Nekrutenko, Anton&lt;/author&gt;&lt;/authors&gt;&lt;/contributors&gt;&lt;auth-address&gt;http://bioinformatics.oxfordjournals.org/content/26/14/1783&lt;/auth-address&gt;&lt;titles&gt;&lt;title&gt;Manipulation of FASTQ data with Galaxy&lt;/title&gt;&lt;secondary-title&gt;Bioinformatics&lt;/secondary-title&gt;&lt;/titles&gt;&lt;periodical&gt;&lt;full-title&gt;Bioinformatics&lt;/full-title&gt;&lt;/periodical&gt;&lt;pages&gt;1783-1785&lt;/pages&gt;&lt;volume&gt;26&lt;/volume&gt;&lt;number&gt;14&lt;/number&gt;&lt;dates&gt;&lt;year&gt;2010&lt;/year&gt;&lt;pub-dates&gt;&lt;date&gt;July&lt;/date&gt;&lt;/pub-dates&gt;&lt;/dates&gt;&lt;isbn&gt;1367-4803, 1460-2059&lt;/isbn&gt;&lt;label&gt;blankenberg_manipulation_2010&lt;/label&gt;&lt;urls&gt;&lt;related-urls&gt;&lt;url&gt;10.1093/bioinformatics/btq281&lt;/url&gt;&lt;/related-urls&gt;&lt;/urls&gt;&lt;/record&gt;&lt;/Cite&gt;&lt;/EndNote&gt;</w:instrText>
        </w:r>
      </w:ins>
      <w:r w:rsidR="00BD49D5">
        <w:fldChar w:fldCharType="separate"/>
      </w:r>
      <w:ins w:id="613" w:author="Ram Shrestha" w:date="2013-10-18T18:03:00Z">
        <w:r w:rsidR="002B3B9A">
          <w:rPr>
            <w:noProof/>
          </w:rPr>
          <w:t>(Blankenberg et al., 2010)</w:t>
        </w:r>
        <w:r w:rsidR="00BD49D5">
          <w:fldChar w:fldCharType="end"/>
        </w:r>
      </w:ins>
      <w:ins w:id="614" w:author="Ram Shrestha" w:date="2013-10-18T15:00:00Z">
        <w:r w:rsidR="001C0F54">
          <w:t xml:space="preserve"> </w:t>
        </w:r>
      </w:ins>
      <w:ins w:id="615" w:author="Ram Shrestha" w:date="2013-10-18T12:36:00Z">
        <w:r>
          <w:t xml:space="preserve">has </w:t>
        </w:r>
      </w:ins>
      <w:ins w:id="616" w:author="Ram Shrestha" w:date="2013-10-18T13:11:00Z">
        <w:r w:rsidR="00054B90">
          <w:t xml:space="preserve">distinctly </w:t>
        </w:r>
      </w:ins>
      <w:ins w:id="617" w:author="Ram Shrestha" w:date="2013-10-18T12:36:00Z">
        <w:r>
          <w:t xml:space="preserve">the highest speed of execution and this is because it </w:t>
        </w:r>
      </w:ins>
      <w:ins w:id="618" w:author="Ram Shrestha" w:date="2013-10-18T12:37:00Z">
        <w:r>
          <w:t xml:space="preserve">trims out all nucleotides once the required </w:t>
        </w:r>
      </w:ins>
      <w:ins w:id="619" w:author="Ram Shrestha" w:date="2013-10-18T13:11:00Z">
        <w:r w:rsidR="00054B90">
          <w:t>percentage of high quality nucleotides is</w:t>
        </w:r>
      </w:ins>
      <w:ins w:id="620" w:author="Ram Shrestha" w:date="2013-10-18T12:37:00Z">
        <w:r>
          <w:t xml:space="preserve"> obtained. Other meth</w:t>
        </w:r>
        <w:r w:rsidR="0062082B">
          <w:t>ods, including QTrim that check</w:t>
        </w:r>
        <w:r>
          <w:t xml:space="preserve"> the mean quality of nucleotides</w:t>
        </w:r>
      </w:ins>
      <w:ins w:id="621" w:author="Ram Shrestha" w:date="2013-10-18T12:49:00Z">
        <w:r w:rsidR="0062082B">
          <w:t xml:space="preserve"> </w:t>
        </w:r>
      </w:ins>
      <w:ins w:id="622" w:author="Ram Shrestha" w:date="2013-10-18T12:37:00Z">
        <w:r>
          <w:t xml:space="preserve">trim single base at each time. </w:t>
        </w:r>
      </w:ins>
      <w:ins w:id="623" w:author="Ram Shrestha" w:date="2013-10-18T12:49:00Z">
        <w:r w:rsidR="0062082B">
          <w:t xml:space="preserve">Although QTrim is slower than </w:t>
        </w:r>
        <w:proofErr w:type="spellStart"/>
        <w:r w:rsidR="0062082B">
          <w:t>Geneious</w:t>
        </w:r>
      </w:ins>
      <w:proofErr w:type="spellEnd"/>
      <w:ins w:id="624" w:author="Ram Shrestha" w:date="2013-10-18T15:00:00Z">
        <w:r w:rsidR="001C0F54">
          <w:t xml:space="preserve"> </w:t>
        </w:r>
      </w:ins>
      <w:ins w:id="625" w:author="Ram Shrestha" w:date="2013-10-18T18:03:00Z">
        <w:r w:rsidR="00BD49D5">
          <w:fldChar w:fldCharType="begin"/>
        </w:r>
      </w:ins>
      <w:ins w:id="626" w:author="Ram Shrestha" w:date="2013-10-18T18:14:00Z">
        <w:r w:rsidR="00FF3FFA">
          <w:instrText xml:space="preserve"> ADDIN EN.CITE &lt;EndNote&gt;&lt;Cite&gt;&lt;Author&gt;Kearse&lt;/Author&gt;&lt;Year&gt;2012&lt;/Year&gt;&lt;RecNum&gt;277&lt;/RecNum&gt;&lt;record&gt;&lt;rec-number&gt;277&lt;/rec-number&gt;&lt;foreign-keys&gt;&lt;key app="EN" db-id="fp25zzvrxrd9vke5zxqp9stbssprwstvdddz"&gt;277&lt;/key&gt;&lt;/foreign-keys&gt;&lt;ref-type name="Journal Article"&gt;17&lt;/ref-type&gt;&lt;contributors&gt;&lt;authors&gt;&lt;author&gt;Kearse, Matthew&lt;/author&gt;&lt;author&gt;Moir, Richard&lt;/author&gt;&lt;author&gt;Wilson, Amy&lt;/author&gt;&lt;author&gt;Stones-Havas, Steven&lt;/author&gt;&lt;author&gt;Cheung, Matthew&lt;/author&gt;&lt;author&gt;Sturrock, Shane&lt;/author&gt;&lt;author&gt;Buxton, Simon&lt;/author&gt;&lt;author&gt;Cooper, Alex&lt;/author&gt;&lt;author&gt;Markowitz, Sidney&lt;/author&gt;&lt;author&gt;Duran, Chris&lt;/author&gt;&lt;author&gt;Thierer, Tobias&lt;/author&gt;&lt;author&gt;Ashton, Bruce&lt;/author&gt;&lt;author&gt;Meintjes, Peter&lt;/author&gt;&lt;author&gt;Drummond, Alexei&lt;/author&gt;&lt;/authors&gt;&lt;/contributors&gt;&lt;auth-address&gt;http://bioinformatics.oxfordjournals.org/content/28/12/1647&lt;/auth-address&gt;&lt;titles&gt;&lt;title&gt;Geneious Basic: An integrated and extendable desktop software platform for the organization and analysis of sequence data&lt;/title&gt;&lt;secondary-title&gt;Bioinformatics&lt;/secondary-title&gt;&lt;/titles&gt;&lt;periodical&gt;&lt;full-title&gt;Bioinformatics&lt;/full-title&gt;&lt;/periodical&gt;&lt;pages&gt;1647-1649&lt;/pages&gt;&lt;volume&gt;28&lt;/volume&gt;&lt;number&gt;12&lt;/number&gt;&lt;dates&gt;&lt;year&gt;2012&lt;/year&gt;&lt;pub-dates&gt;&lt;date&gt;June&lt;/date&gt;&lt;/pub-dates&gt;&lt;/dates&gt;&lt;isbn&gt;1367-4803, 1460-2059&lt;/isbn&gt;&lt;label&gt;kearse_geneious_2012&lt;/label&gt;&lt;urls&gt;&lt;related-urls&gt;&lt;url&gt;10.1093/bioinformatics/bts199&lt;/url&gt;&lt;/related-urls&gt;&lt;/urls&gt;&lt;/record&gt;&lt;/Cite&gt;&lt;/EndNote&gt;</w:instrText>
        </w:r>
      </w:ins>
      <w:r w:rsidR="00BD49D5">
        <w:fldChar w:fldCharType="separate"/>
      </w:r>
      <w:ins w:id="627" w:author="Ram Shrestha" w:date="2013-10-18T18:03:00Z">
        <w:r w:rsidR="002B3B9A">
          <w:rPr>
            <w:noProof/>
          </w:rPr>
          <w:t>(Kearse et al., 2012)</w:t>
        </w:r>
        <w:r w:rsidR="00BD49D5">
          <w:fldChar w:fldCharType="end"/>
        </w:r>
      </w:ins>
      <w:ins w:id="628" w:author="Ram Shrestha" w:date="2013-10-18T12:49:00Z">
        <w:r w:rsidR="0062082B">
          <w:t xml:space="preserve">, it is comparable with </w:t>
        </w:r>
        <w:proofErr w:type="spellStart"/>
        <w:r w:rsidR="0062082B">
          <w:t>Clean_reads</w:t>
        </w:r>
      </w:ins>
      <w:proofErr w:type="spellEnd"/>
      <w:ins w:id="629" w:author="Ram Shrestha" w:date="2013-10-18T15:01:00Z">
        <w:r w:rsidR="00513A98">
          <w:t xml:space="preserve"> </w:t>
        </w:r>
      </w:ins>
      <w:ins w:id="630" w:author="Ram Shrestha" w:date="2013-10-18T18:03:00Z">
        <w:r w:rsidR="00BD49D5">
          <w:fldChar w:fldCharType="begin"/>
        </w:r>
      </w:ins>
      <w:ins w:id="631" w:author="Ram Shrestha" w:date="2013-10-18T18:14:00Z">
        <w:r w:rsidR="00FF3FFA">
          <w:instrText xml:space="preserve"> ADDIN EN.CITE &lt;EndNote&gt;&lt;Cite&gt;&lt;Author&gt;Blanca&lt;/Author&gt;&lt;Year&gt;2011&lt;/Year&gt;&lt;RecNum&gt;275&lt;/RecNum&gt;&lt;record&gt;&lt;rec-number&gt;275&lt;/rec-number&gt;&lt;foreign-keys&gt;&lt;key app="EN" db-id="fp25zzvrxrd9vke5zxqp9stbssprwstvdddz"&gt;275&lt;/key&gt;&lt;/foreign-keys&gt;&lt;ref-type name="Journal Article"&gt;17&lt;/ref-type&gt;&lt;contributors&gt;&lt;authors&gt;&lt;author&gt;Blanca, Jose M.&lt;/author&gt;&lt;author&gt;Pascual, Laura&lt;/author&gt;&lt;author&gt;Ziarsolo, Peio&lt;/author&gt;&lt;author&gt;Nuez, Fernando&lt;/author&gt;&lt;author&gt;Cañizares, Joaquin&lt;/author&gt;&lt;/authors&gt;&lt;/contributors&gt;&lt;auth-address&gt;http://www.biomedcentral.com/1471-2164/12/285/abstract&lt;/auth-address&gt;&lt;titles&gt;&lt;title&gt;ngs\_backbone: a pipeline for read cleaning, mapping and SNP calling using Next Generation Sequence&lt;/title&gt;&lt;secondary-title&gt;BMC Genomics&lt;/secondary-title&gt;&lt;/titles&gt;&lt;periodical&gt;&lt;full-title&gt;BMC Genomics&lt;/full-title&gt;&lt;/periodical&gt;&lt;pages&gt;285&lt;/pages&gt;&lt;volume&gt;12&lt;/volume&gt;&lt;number&gt;1&lt;/number&gt;&lt;dates&gt;&lt;year&gt;2011&lt;/year&gt;&lt;pub-dates&gt;&lt;date&gt;June&lt;/date&gt;&lt;/pub-dates&gt;&lt;/dates&gt;&lt;isbn&gt;1471-2164&lt;/isbn&gt;&lt;label&gt;blanca_ngs_backbone:_2011&lt;/label&gt;&lt;urls&gt;&lt;related-urls&gt;&lt;url&gt;10.1186/1471-2164-12-285&lt;/url&gt;&lt;/related-urls&gt;&lt;/urls&gt;&lt;/record&gt;&lt;/Cite&gt;&lt;/EndNote&gt;</w:instrText>
        </w:r>
      </w:ins>
      <w:r w:rsidR="00BD49D5">
        <w:fldChar w:fldCharType="separate"/>
      </w:r>
      <w:ins w:id="632" w:author="Ram Shrestha" w:date="2013-10-18T18:03:00Z">
        <w:r w:rsidR="002B3B9A">
          <w:rPr>
            <w:noProof/>
          </w:rPr>
          <w:t>(Blanca et al., 2011)</w:t>
        </w:r>
        <w:r w:rsidR="00BD49D5">
          <w:fldChar w:fldCharType="end"/>
        </w:r>
      </w:ins>
      <w:ins w:id="633" w:author="Ram Shrestha" w:date="2013-10-18T12:51:00Z">
        <w:r w:rsidR="0062082B">
          <w:t xml:space="preserve"> and Roche’s </w:t>
        </w:r>
        <w:proofErr w:type="spellStart"/>
        <w:r w:rsidR="0062082B">
          <w:t>Newbler</w:t>
        </w:r>
      </w:ins>
      <w:proofErr w:type="spellEnd"/>
      <w:ins w:id="634" w:author="Ram Shrestha" w:date="2013-10-18T15:03:00Z">
        <w:r w:rsidR="00513A98">
          <w:t xml:space="preserve"> v2.6 </w:t>
        </w:r>
      </w:ins>
      <w:ins w:id="635" w:author="Ram Shrestha" w:date="2013-10-18T12:51:00Z">
        <w:r w:rsidR="0062082B">
          <w:t xml:space="preserve"> and as much as twice </w:t>
        </w:r>
      </w:ins>
      <w:ins w:id="636" w:author="Ram Shrestha" w:date="2013-10-18T13:12:00Z">
        <w:r w:rsidR="00054B90">
          <w:t>the speed of</w:t>
        </w:r>
      </w:ins>
      <w:ins w:id="637" w:author="Ram Shrestha" w:date="2013-10-18T12:51:00Z">
        <w:r w:rsidR="0062082B">
          <w:t xml:space="preserve"> PRINSEQ.</w:t>
        </w:r>
      </w:ins>
    </w:p>
    <w:p w:rsidR="00750A94" w:rsidRDefault="00750A94" w:rsidP="00FE5E54">
      <w:pPr>
        <w:spacing w:line="480" w:lineRule="auto"/>
        <w:jc w:val="both"/>
        <w:rPr>
          <w:ins w:id="638" w:author="Ram Shrestha" w:date="2013-10-18T12:51:00Z"/>
        </w:rPr>
      </w:pPr>
    </w:p>
    <w:p w:rsidR="0062082B" w:rsidDel="0062082B" w:rsidRDefault="000F4128" w:rsidP="00FE5E54">
      <w:pPr>
        <w:numPr>
          <w:ins w:id="639" w:author="Ram Shrestha" w:date="2013-10-18T12:52:00Z"/>
        </w:numPr>
        <w:spacing w:line="480" w:lineRule="auto"/>
        <w:jc w:val="both"/>
        <w:rPr>
          <w:del w:id="640" w:author="Ram Shrestha" w:date="2013-10-18T12:53:00Z"/>
        </w:rPr>
      </w:pPr>
      <w:ins w:id="641" w:author="Ram Shrestha" w:date="2013-10-18T13:04:00Z">
        <w:r>
          <w:t xml:space="preserve">From users prospective, </w:t>
        </w:r>
      </w:ins>
    </w:p>
    <w:p w:rsidR="0027495D" w:rsidDel="00750A94" w:rsidRDefault="0027495D" w:rsidP="00FE5E54">
      <w:pPr>
        <w:spacing w:line="480" w:lineRule="auto"/>
        <w:jc w:val="both"/>
        <w:rPr>
          <w:del w:id="642" w:author="Ram Shrestha" w:date="2013-10-18T12:32:00Z"/>
        </w:rPr>
      </w:pPr>
      <w:del w:id="643" w:author="Ram Shrestha" w:date="2013-10-18T12:32:00Z">
        <w:r w:rsidDel="00750A94">
          <w:delText xml:space="preserve">We compared QTrim quality trimming performance with other widely used </w:delText>
        </w:r>
      </w:del>
      <w:del w:id="644" w:author="Ram Shrestha" w:date="2013-10-17T17:34:00Z">
        <w:r w:rsidDel="00AB79A3">
          <w:delText xml:space="preserve">tools </w:delText>
        </w:r>
      </w:del>
      <w:del w:id="645" w:author="Ram Shrestha" w:date="2013-10-18T12:32:00Z">
        <w:r w:rsidDel="00750A94">
          <w:delText xml:space="preserve">and our observation shows that QTrim is equivalent to the best performing tool (PRINSEQ) among the other tested methods at quality trimming a good quality dataset while outperforms all the </w:delText>
        </w:r>
      </w:del>
      <w:del w:id="646" w:author="Ram Shrestha" w:date="2013-10-17T17:34:00Z">
        <w:r w:rsidDel="00AB79A3">
          <w:delText>tools</w:delText>
        </w:r>
      </w:del>
      <w:del w:id="647" w:author="Ram Shrestha" w:date="2013-10-18T12:32:00Z">
        <w:r w:rsidDel="00750A94">
          <w:delText xml:space="preserve"> at quality trimming poor quality dataset.</w:delText>
        </w:r>
      </w:del>
    </w:p>
    <w:p w:rsidR="00E06024" w:rsidRDefault="000E46C0" w:rsidP="00FE5E54">
      <w:pPr>
        <w:spacing w:line="480" w:lineRule="auto"/>
        <w:jc w:val="both"/>
      </w:pPr>
      <w:del w:id="648" w:author="Ram Shrestha" w:date="2013-10-18T12:32:00Z">
        <w:r w:rsidDel="00750A94">
          <w:delText xml:space="preserve">Most widely used </w:delText>
        </w:r>
      </w:del>
      <w:del w:id="649" w:author="Ram Shrestha" w:date="2013-10-17T17:34:00Z">
        <w:r w:rsidDel="00AB79A3">
          <w:delText>tools</w:delText>
        </w:r>
      </w:del>
      <w:del w:id="650" w:author="Ram Shrestha" w:date="2013-10-18T12:32:00Z">
        <w:r w:rsidDel="00750A94">
          <w:delText xml:space="preserve"> have many options that confuse users to optimize their output. </w:delText>
        </w:r>
      </w:del>
      <w:del w:id="651" w:author="Ram Shrestha" w:date="2013-10-18T13:04:00Z">
        <w:r w:rsidR="00910BC0" w:rsidDel="000F4128">
          <w:delText xml:space="preserve">The </w:delText>
        </w:r>
      </w:del>
      <w:r w:rsidR="00FE5E54">
        <w:t xml:space="preserve">QTrim </w:t>
      </w:r>
      <w:del w:id="652" w:author="Ram Shrestha" w:date="2013-10-18T13:12:00Z">
        <w:r w:rsidR="00FE5E54" w:rsidDel="00054B90">
          <w:delText>options are</w:delText>
        </w:r>
      </w:del>
      <w:ins w:id="653" w:author="Ram Shrestha" w:date="2013-10-18T13:12:00Z">
        <w:r w:rsidR="00054B90">
          <w:t>is</w:t>
        </w:r>
      </w:ins>
      <w:r w:rsidR="00FE5E54">
        <w:t xml:space="preserve"> simple to use</w:t>
      </w:r>
      <w:r w:rsidR="003B7CF4">
        <w:t xml:space="preserve"> with less </w:t>
      </w:r>
      <w:del w:id="654" w:author="Ram Shrestha" w:date="2013-10-18T12:54:00Z">
        <w:r w:rsidR="00910BC0" w:rsidDel="0062082B">
          <w:delText>parameters</w:delText>
        </w:r>
      </w:del>
      <w:ins w:id="655" w:author="Ram Shrestha" w:date="2013-10-18T12:54:00Z">
        <w:r w:rsidR="0062082B">
          <w:t>parameter</w:t>
        </w:r>
      </w:ins>
      <w:r w:rsidR="00910BC0">
        <w:t xml:space="preserve"> to define</w:t>
      </w:r>
      <w:ins w:id="656" w:author="Ram Shrestha" w:date="2013-10-18T13:03:00Z">
        <w:r w:rsidR="000F4128">
          <w:t xml:space="preserve"> while other methods require complex </w:t>
        </w:r>
      </w:ins>
      <w:ins w:id="657" w:author="Ram Shrestha" w:date="2013-10-18T15:21:00Z">
        <w:r w:rsidR="001513E5">
          <w:t xml:space="preserve">combinations of </w:t>
        </w:r>
      </w:ins>
      <w:ins w:id="658" w:author="Ram Shrestha" w:date="2013-10-18T13:03:00Z">
        <w:r w:rsidR="000F4128">
          <w:t>parameters to be defined</w:t>
        </w:r>
      </w:ins>
      <w:r w:rsidR="00FE5E54">
        <w:t xml:space="preserve">. </w:t>
      </w:r>
      <w:del w:id="659" w:author="Ram Shrestha" w:date="2013-10-18T13:02:00Z">
        <w:r w:rsidR="00910BC0" w:rsidDel="000F4128">
          <w:delText>If a user does not have experience with quality trimm</w:delText>
        </w:r>
        <w:r w:rsidDel="000F4128">
          <w:delText>ing there is an option to run QT</w:delText>
        </w:r>
        <w:r w:rsidR="00910BC0" w:rsidDel="000F4128">
          <w:delText xml:space="preserve">rim with the default, optimized, settings. </w:delText>
        </w:r>
      </w:del>
      <w:r w:rsidR="00FE5E54">
        <w:t xml:space="preserve">QTrim is </w:t>
      </w:r>
      <w:ins w:id="660" w:author="Ram Shrestha" w:date="2013-10-18T12:54:00Z">
        <w:r w:rsidR="000F4128">
          <w:t>available</w:t>
        </w:r>
      </w:ins>
      <w:ins w:id="661" w:author="Ram Shrestha" w:date="2013-10-18T13:02:00Z">
        <w:r w:rsidR="000F4128">
          <w:t xml:space="preserve"> </w:t>
        </w:r>
      </w:ins>
      <w:ins w:id="662" w:author="Ram Shrestha" w:date="2013-10-18T12:54:00Z">
        <w:r w:rsidR="0062082B">
          <w:t xml:space="preserve">as </w:t>
        </w:r>
      </w:ins>
      <w:r w:rsidR="00FE5E54">
        <w:t>standalone executable file</w:t>
      </w:r>
      <w:ins w:id="663" w:author="Ram Shrestha" w:date="2013-10-18T13:17:00Z">
        <w:r w:rsidR="00BB1102">
          <w:t xml:space="preserve"> with required library files of </w:t>
        </w:r>
        <w:proofErr w:type="spellStart"/>
        <w:r w:rsidR="00BB1102">
          <w:t>Biopython</w:t>
        </w:r>
      </w:ins>
      <w:proofErr w:type="spellEnd"/>
      <w:ins w:id="664" w:author="Ram Shrestha" w:date="2013-10-18T15:26:00Z">
        <w:r w:rsidR="001513E5">
          <w:t xml:space="preserve"> </w:t>
        </w:r>
      </w:ins>
      <w:ins w:id="665" w:author="Ram Shrestha" w:date="2013-10-18T18:03:00Z">
        <w:r w:rsidR="00BD49D5">
          <w:fldChar w:fldCharType="begin"/>
        </w:r>
      </w:ins>
      <w:ins w:id="666" w:author="Ram Shrestha" w:date="2013-10-18T18:14:00Z">
        <w:r w:rsidR="00FF3FFA">
          <w:instrText xml:space="preserve"> ADDIN EN.CITE &lt;EndNote&gt;&lt;Cite&gt;&lt;Author&gt;Cock&lt;/Author&gt;&lt;Year&gt;2009&lt;/Year&gt;&lt;RecNum&gt;1501&lt;/RecNum&gt;&lt;record&gt;&lt;rec-number&gt;1501&lt;/rec-number&gt;&lt;foreign-keys&gt;&lt;key app="EN" db-id="fp25zzvrxrd9vke5zxqp9stbssprwstvdddz"&gt;1501&lt;/key&gt;&lt;/foreign-keys&gt;&lt;ref-type name="Journal Article"&gt;17&lt;/ref-type&gt;&lt;contributors&gt;&lt;authors&gt;&lt;author&gt;Cock, P.J&lt;/author&gt;&lt;author&gt;Antao, T&lt;/author&gt;&lt;author&gt;Chang, J.T&lt;/author&gt;&lt;author&gt;Chapman, B.A&lt;/author&gt;&lt;author&gt;Cox, C.J&lt;/author&gt;&lt;author&gt;Dalke, A&lt;/author&gt;&lt;author&gt;Friedberg, I&lt;/author&gt;&lt;author&gt;Hamelryck, T&lt;/author&gt;&lt;author&gt;Kauff, F&lt;/author&gt;&lt;author&gt;Wilczynski, B&lt;/author&gt;&lt;/authors&gt;&lt;/contributors&gt;&lt;titles&gt;&lt;title&gt;Biopython:freely available Python tools for computational molecular biology and bioinformatics&lt;/title&gt;&lt;secondary-title&gt;Bioinformatics&lt;/secondary-title&gt;&lt;/titles&gt;&lt;periodical&gt;&lt;full-title&gt;Bioinformatics&lt;/full-title&gt;&lt;/periodical&gt;&lt;pages&gt;1422-1423&lt;/pages&gt;&lt;volume&gt;25&lt;/volume&gt;&lt;number&gt;11&lt;/number&gt;&lt;dates&gt;&lt;year&gt;2009&lt;/year&gt;&lt;/dates&gt;&lt;urls&gt;&lt;/urls&gt;&lt;/record&gt;&lt;/Cite&gt;&lt;/EndNote&gt;</w:instrText>
        </w:r>
      </w:ins>
      <w:r w:rsidR="00BD49D5">
        <w:fldChar w:fldCharType="separate"/>
      </w:r>
      <w:ins w:id="667" w:author="Ram Shrestha" w:date="2013-10-18T18:03:00Z">
        <w:r w:rsidR="002B3B9A">
          <w:rPr>
            <w:noProof/>
          </w:rPr>
          <w:t>(Cock et al., 2009)</w:t>
        </w:r>
        <w:r w:rsidR="00BD49D5">
          <w:fldChar w:fldCharType="end"/>
        </w:r>
      </w:ins>
      <w:ins w:id="668" w:author="Ram Shrestha" w:date="2013-10-18T13:17:00Z">
        <w:r w:rsidR="00BB1102">
          <w:t xml:space="preserve">, </w:t>
        </w:r>
        <w:proofErr w:type="spellStart"/>
        <w:r w:rsidR="00BB1102">
          <w:t>matplotlib</w:t>
        </w:r>
      </w:ins>
      <w:proofErr w:type="spellEnd"/>
      <w:ins w:id="669" w:author="Ram Shrestha" w:date="2013-10-18T15:26:00Z">
        <w:r w:rsidR="001513E5">
          <w:t xml:space="preserve"> </w:t>
        </w:r>
      </w:ins>
      <w:ins w:id="670" w:author="Ram Shrestha" w:date="2013-10-18T18:03:00Z">
        <w:r w:rsidR="00BD49D5">
          <w:fldChar w:fldCharType="begin"/>
        </w:r>
      </w:ins>
      <w:ins w:id="671" w:author="Ram Shrestha" w:date="2013-10-18T18:14:00Z">
        <w:r w:rsidR="00FF3FFA">
          <w:instrText xml:space="preserve"> ADDIN EN.CITE &lt;EndNote&gt;&lt;Cite&gt;&lt;Author&gt;Hunter&lt;/Author&gt;&lt;Year&gt;2007&lt;/Year&gt;&lt;RecNum&gt;1502&lt;/RecNum&gt;&lt;record&gt;&lt;rec-number&gt;1502&lt;/rec-number&gt;&lt;foreign-keys&gt;&lt;key app="EN" db-id="fp25zzvrxrd9vke5zxqp9stbssprwstvdddz"&gt;1502&lt;/key&gt;&lt;/foreign-keys&gt;&lt;ref-type name="Journal Article"&gt;17&lt;/ref-type&gt;&lt;contributors&gt;&lt;authors&gt;&lt;author&gt;Hunter, J.D&lt;/author&gt;&lt;/authors&gt;&lt;/contributors&gt;&lt;titles&gt;&lt;title&gt;Matplotlib: A 2D graphics environment&lt;/title&gt;&lt;secondary-title&gt;Computing In Science and Engineering&lt;/secondary-title&gt;&lt;/titles&gt;&lt;periodical&gt;&lt;full-title&gt;Computing In Science and Engineering&lt;/full-title&gt;&lt;/periodical&gt;&lt;pages&gt;90-95&lt;/pages&gt;&lt;volume&gt;9&lt;/volume&gt;&lt;number&gt;3&lt;/number&gt;&lt;dates&gt;&lt;year&gt;2007&lt;/year&gt;&lt;/dates&gt;&lt;urls&gt;&lt;/urls&gt;&lt;/record&gt;&lt;/Cite&gt;&lt;/EndNote&gt;</w:instrText>
        </w:r>
      </w:ins>
      <w:r w:rsidR="00BD49D5">
        <w:fldChar w:fldCharType="separate"/>
      </w:r>
      <w:ins w:id="672" w:author="Ram Shrestha" w:date="2013-10-18T18:03:00Z">
        <w:r w:rsidR="002B3B9A">
          <w:rPr>
            <w:noProof/>
          </w:rPr>
          <w:t>(Hunter, 2007)</w:t>
        </w:r>
        <w:r w:rsidR="00BD49D5">
          <w:fldChar w:fldCharType="end"/>
        </w:r>
      </w:ins>
      <w:ins w:id="673" w:author="Ram Shrestha" w:date="2013-10-18T13:17:00Z">
        <w:r w:rsidR="00BB1102">
          <w:t xml:space="preserve"> and </w:t>
        </w:r>
        <w:proofErr w:type="spellStart"/>
        <w:r w:rsidR="00BB1102">
          <w:t>numpy</w:t>
        </w:r>
      </w:ins>
      <w:proofErr w:type="spellEnd"/>
      <w:r>
        <w:t>,</w:t>
      </w:r>
      <w:r w:rsidR="00910BC0">
        <w:t xml:space="preserve"> which allows </w:t>
      </w:r>
      <w:del w:id="674" w:author="Ram Shrestha" w:date="2013-10-18T12:56:00Z">
        <w:r w:rsidR="00910BC0" w:rsidDel="000F4128">
          <w:delText>for easy installation</w:delText>
        </w:r>
      </w:del>
      <w:ins w:id="675" w:author="Ram Shrestha" w:date="2013-10-18T12:56:00Z">
        <w:r w:rsidR="000F4128">
          <w:t>users to extract and execute straight away</w:t>
        </w:r>
      </w:ins>
      <w:ins w:id="676" w:author="Ram Shrestha" w:date="2013-10-18T13:14:00Z">
        <w:r w:rsidR="00054B90">
          <w:t xml:space="preserve"> </w:t>
        </w:r>
      </w:ins>
      <w:ins w:id="677" w:author="Ram Shrestha" w:date="2013-10-18T15:27:00Z">
        <w:r w:rsidR="001513E5">
          <w:t>without</w:t>
        </w:r>
      </w:ins>
      <w:ins w:id="678" w:author="Ram Shrestha" w:date="2013-10-18T13:14:00Z">
        <w:r w:rsidR="00054B90">
          <w:t xml:space="preserve"> installation of </w:t>
        </w:r>
      </w:ins>
      <w:ins w:id="679" w:author="Ram Shrestha" w:date="2013-10-18T15:27:00Z">
        <w:r w:rsidR="001513E5">
          <w:t xml:space="preserve">any </w:t>
        </w:r>
      </w:ins>
      <w:ins w:id="680" w:author="Ram Shrestha" w:date="2013-10-18T13:14:00Z">
        <w:r w:rsidR="00054B90">
          <w:t>secondary software</w:t>
        </w:r>
      </w:ins>
      <w:r w:rsidR="00910BC0">
        <w:t xml:space="preserve">. </w:t>
      </w:r>
      <w:r>
        <w:t xml:space="preserve">The executables are available for Linux and </w:t>
      </w:r>
      <w:proofErr w:type="spellStart"/>
      <w:r>
        <w:t>MacOSX</w:t>
      </w:r>
      <w:proofErr w:type="spellEnd"/>
      <w:r>
        <w:t xml:space="preserve"> and </w:t>
      </w:r>
      <w:ins w:id="681" w:author="Ram Shrestha" w:date="2013-10-18T15:30:00Z">
        <w:r w:rsidR="00F64E03">
          <w:t>are</w:t>
        </w:r>
      </w:ins>
      <w:del w:id="682" w:author="Ram Shrestha" w:date="2013-10-18T15:30:00Z">
        <w:r w:rsidDel="00F64E03">
          <w:delText>is</w:delText>
        </w:r>
      </w:del>
      <w:r>
        <w:t xml:space="preserve"> downloadable from </w:t>
      </w:r>
      <w:hyperlink r:id="rId6" w:history="1">
        <w:r w:rsidRPr="00D142EF">
          <w:rPr>
            <w:rStyle w:val="Hyperlink"/>
          </w:rPr>
          <w:t>https://hiv.sanbi.ac.za/software/qtrim</w:t>
        </w:r>
      </w:hyperlink>
      <w:r>
        <w:t xml:space="preserve">. </w:t>
      </w:r>
      <w:del w:id="683" w:author="Ram Shrestha" w:date="2013-10-18T15:33:00Z">
        <w:r w:rsidR="00910BC0" w:rsidDel="00D97E97">
          <w:delText xml:space="preserve">This may be a drawback for </w:delText>
        </w:r>
      </w:del>
      <w:del w:id="684" w:author="Ram Shrestha" w:date="2013-10-18T13:17:00Z">
        <w:r w:rsidR="00910BC0" w:rsidDel="00BB1102">
          <w:delText>many of the commonly availa</w:delText>
        </w:r>
        <w:r w:rsidDel="00BB1102">
          <w:delText xml:space="preserve">ble </w:delText>
        </w:r>
      </w:del>
      <w:del w:id="685" w:author="Ram Shrestha" w:date="2013-10-18T15:33:00Z">
        <w:r w:rsidDel="00D97E97">
          <w:delText xml:space="preserve">quality trimming </w:delText>
        </w:r>
      </w:del>
      <w:del w:id="686" w:author="Ram Shrestha" w:date="2013-10-17T17:34:00Z">
        <w:r w:rsidDel="00AB79A3">
          <w:delText>tools</w:delText>
        </w:r>
      </w:del>
      <w:del w:id="687" w:author="Ram Shrestha" w:date="2013-10-18T15:33:00Z">
        <w:r w:rsidR="00910BC0" w:rsidDel="00D97E97">
          <w:delText xml:space="preserve">, which require secondary software that can be difficult to install and configure. </w:delText>
        </w:r>
      </w:del>
      <w:ins w:id="688" w:author="Ram Shrestha" w:date="2013-10-18T13:26:00Z">
        <w:r w:rsidR="00BB1102">
          <w:t>This makes QTrim to be easily integrated into next generation sequence analysis pipeline.</w:t>
        </w:r>
      </w:ins>
      <w:del w:id="689" w:author="Ram Shrestha" w:date="2013-10-18T13:18:00Z">
        <w:r w:rsidR="00FE5E54" w:rsidDel="00BB1102">
          <w:delText xml:space="preserve"> </w:delText>
        </w:r>
        <w:r w:rsidR="00910BC0" w:rsidDel="00BB1102">
          <w:delText>Alt</w:delText>
        </w:r>
        <w:r w:rsidR="00FE5E54" w:rsidDel="00BB1102">
          <w:delText xml:space="preserve">hough QTrim requires </w:delText>
        </w:r>
        <w:r w:rsidR="00910BC0" w:rsidDel="00BB1102">
          <w:delText>B</w:delText>
        </w:r>
        <w:r w:rsidR="00FE5E54" w:rsidDel="00BB1102">
          <w:delText xml:space="preserve">iopython, </w:delText>
        </w:r>
        <w:r w:rsidR="00910BC0" w:rsidDel="00BB1102">
          <w:delText>M</w:delText>
        </w:r>
        <w:r w:rsidR="00FE5E54" w:rsidDel="00BB1102">
          <w:delText xml:space="preserve">atplotlib and </w:delText>
        </w:r>
        <w:r w:rsidR="00910BC0" w:rsidDel="00BB1102">
          <w:delText>N</w:delText>
        </w:r>
        <w:r w:rsidR="00FE5E54" w:rsidDel="00BB1102">
          <w:delText>um</w:delText>
        </w:r>
        <w:r w:rsidR="00910BC0" w:rsidDel="00BB1102">
          <w:delText>P</w:delText>
        </w:r>
        <w:r w:rsidR="00FE5E54" w:rsidDel="00BB1102">
          <w:delText>y, these are packed within the executable file</w:delText>
        </w:r>
        <w:r w:rsidR="00910BC0" w:rsidDel="00BB1102">
          <w:delText xml:space="preserve"> and therefore do not need to be configured. </w:delText>
        </w:r>
      </w:del>
    </w:p>
    <w:p w:rsidR="007E282A" w:rsidDel="00BB1102" w:rsidRDefault="007E282A" w:rsidP="007E282A">
      <w:pPr>
        <w:pStyle w:val="Heading2"/>
        <w:spacing w:line="480" w:lineRule="auto"/>
        <w:rPr>
          <w:del w:id="690" w:author="Ram Shrestha" w:date="2013-10-18T13:26:00Z"/>
        </w:rPr>
      </w:pPr>
      <w:del w:id="691" w:author="Ram Shrestha" w:date="2013-10-18T13:26:00Z">
        <w:r w:rsidDel="00BB1102">
          <w:delText>Conclusion</w:delText>
        </w:r>
      </w:del>
    </w:p>
    <w:p w:rsidR="007E282A" w:rsidDel="00BB1102" w:rsidRDefault="007E282A" w:rsidP="007E282A">
      <w:pPr>
        <w:spacing w:line="480" w:lineRule="auto"/>
        <w:jc w:val="both"/>
        <w:rPr>
          <w:del w:id="692" w:author="Ram Shrestha" w:date="2013-10-18T13:26:00Z"/>
        </w:rPr>
      </w:pPr>
      <w:del w:id="693" w:author="Ram Shrestha" w:date="2013-10-18T13:26:00Z">
        <w:r w:rsidRPr="00D04344" w:rsidDel="00BB1102">
          <w:delText>QTrim</w:delText>
        </w:r>
        <w:r w:rsidDel="00BB1102">
          <w:delText xml:space="preserve"> is a fast, highly sensitive and accurate algorithm that outperforms all available approaches for quality trimming of 454 sequence data.  A </w:delText>
        </w:r>
        <w:r w:rsidRPr="00C3668B" w:rsidDel="00BB1102">
          <w:delText>noteworthy</w:delText>
        </w:r>
        <w:r w:rsidDel="00BB1102">
          <w:delText xml:space="preserve"> feature is that it enables sensitive trimming of sub-optimal sequence data thereby enabling researchers to undertake downstream analysis on lesser quality sequence data that otherwise may have been discarded.  The command line </w:delText>
        </w:r>
        <w:r w:rsidR="00812995" w:rsidDel="00BB1102">
          <w:delText>P</w:delText>
        </w:r>
        <w:r w:rsidDel="00BB1102">
          <w:delText>ython version of QTrim can be easily incorporated into sequence analysis pipelines, while the web interface</w:delText>
        </w:r>
        <w:r w:rsidR="00E06024" w:rsidDel="00BB1102">
          <w:delText xml:space="preserve"> (Figure 2.8, 2.9)</w:delText>
        </w:r>
        <w:r w:rsidDel="00BB1102">
          <w:delText xml:space="preserve"> </w:delText>
        </w:r>
        <w:r w:rsidR="00FE5E54" w:rsidDel="00BB1102">
          <w:delText xml:space="preserve">maintained at </w:delText>
        </w:r>
        <w:r w:rsidR="00BD49D5" w:rsidDel="00BB1102">
          <w:fldChar w:fldCharType="begin"/>
        </w:r>
        <w:r w:rsidR="000571A7" w:rsidDel="00BB1102">
          <w:delInstrText>HYPERLINK "https://hiv.sanbi.ac.za/software/qtrim"</w:delInstrText>
        </w:r>
        <w:r w:rsidR="00BD49D5" w:rsidDel="00BB1102">
          <w:fldChar w:fldCharType="separate"/>
        </w:r>
        <w:r w:rsidR="00FE5E54" w:rsidRPr="00127646" w:rsidDel="00BB1102">
          <w:rPr>
            <w:rStyle w:val="Hyperlink"/>
          </w:rPr>
          <w:delText>https://hiv.sanbi.ac.za/software/qtrim</w:delText>
        </w:r>
        <w:r w:rsidR="00BD49D5" w:rsidDel="00BB1102">
          <w:fldChar w:fldCharType="end"/>
        </w:r>
        <w:r w:rsidR="00FE5E54" w:rsidDel="00BB1102">
          <w:delText xml:space="preserve"> </w:delText>
        </w:r>
        <w:r w:rsidDel="00BB1102">
          <w:delText>enables users with little or no bioinformatics experience to undertake quality trimming of their high-throughput sequencing data.</w:delText>
        </w:r>
        <w:r w:rsidR="00FE5E54" w:rsidDel="00BB1102">
          <w:delText xml:space="preserve"> </w:delText>
        </w:r>
        <w:r w:rsidR="00E06024" w:rsidDel="00BB1102">
          <w:delText>QT</w:delText>
        </w:r>
        <w:r w:rsidR="00812995" w:rsidDel="00BB1102">
          <w:delText>rim</w:delText>
        </w:r>
        <w:r w:rsidR="00FE5E54" w:rsidDel="00BB1102">
          <w:delText xml:space="preserve"> is free for all academic researchers</w:delText>
        </w:r>
        <w:r w:rsidR="00812995" w:rsidDel="00BB1102">
          <w:delText>.</w:delText>
        </w:r>
        <w:r w:rsidR="00FE5E54" w:rsidDel="00BB1102">
          <w:delText xml:space="preserve"> </w:delText>
        </w:r>
        <w:r w:rsidR="00812995" w:rsidDel="00BB1102">
          <w:delText>C</w:delText>
        </w:r>
        <w:r w:rsidR="00FE5E54" w:rsidDel="00BB1102">
          <w:delText xml:space="preserve">ommercial users </w:delText>
        </w:r>
        <w:r w:rsidR="00812995" w:rsidDel="00BB1102">
          <w:delText>can obtain a license by</w:delText>
        </w:r>
        <w:r w:rsidR="00FE5E54" w:rsidDel="00BB1102">
          <w:delText xml:space="preserve"> contact</w:delText>
        </w:r>
        <w:r w:rsidR="00812995" w:rsidDel="00BB1102">
          <w:delText>ing</w:delText>
        </w:r>
        <w:r w:rsidR="00FE5E54" w:rsidDel="00BB1102">
          <w:delText xml:space="preserve"> </w:delText>
        </w:r>
        <w:r w:rsidR="00BD49D5" w:rsidDel="00BB1102">
          <w:fldChar w:fldCharType="begin"/>
        </w:r>
        <w:r w:rsidR="000571A7" w:rsidDel="00BB1102">
          <w:delInstrText>HYPERLINK "mailto:simon@sanbi.ac.za"</w:delInstrText>
        </w:r>
        <w:r w:rsidR="00BD49D5" w:rsidDel="00BB1102">
          <w:fldChar w:fldCharType="separate"/>
        </w:r>
        <w:r w:rsidR="00FE5E54" w:rsidRPr="00A61D30" w:rsidDel="00BB1102">
          <w:rPr>
            <w:rStyle w:val="Hyperlink"/>
          </w:rPr>
          <w:delText>simon@sanbi.ac.za</w:delText>
        </w:r>
        <w:r w:rsidR="00BD49D5" w:rsidDel="00BB1102">
          <w:fldChar w:fldCharType="end"/>
        </w:r>
        <w:r w:rsidR="00FE5E54" w:rsidDel="00BB1102">
          <w:delText>.</w:delText>
        </w:r>
      </w:del>
    </w:p>
    <w:p w:rsidR="00000000" w:rsidRDefault="006E4862">
      <w:pPr>
        <w:spacing w:line="480" w:lineRule="auto"/>
        <w:jc w:val="center"/>
        <w:rPr>
          <w:ins w:id="694" w:author="Ram Shrestha" w:date="2013-10-18T14:48:00Z"/>
        </w:rPr>
        <w:pPrChange w:id="695" w:author="Ram Shrestha" w:date="2013-10-18T14:48:00Z">
          <w:pPr>
            <w:spacing w:line="480" w:lineRule="auto"/>
            <w:jc w:val="both"/>
          </w:pPr>
        </w:pPrChange>
      </w:pPr>
      <w:r>
        <w:br w:type="page"/>
      </w:r>
      <w:r w:rsidR="00643447" w:rsidRPr="00643447">
        <w:rPr>
          <w:b/>
          <w:sz w:val="32"/>
        </w:rPr>
        <w:t>Bibliography</w:t>
      </w:r>
    </w:p>
    <w:p w:rsidR="00000000" w:rsidRDefault="00BD49D5">
      <w:pPr>
        <w:jc w:val="both"/>
        <w:rPr>
          <w:ins w:id="696" w:author="Ram Shrestha" w:date="2013-10-18T18:14:00Z"/>
          <w:rFonts w:ascii="Cambria" w:hAnsi="Cambria"/>
          <w:noProof/>
          <w:rPrChange w:id="697" w:author="Ram Shrestha" w:date="2013-10-18T18:14:00Z">
            <w:rPr>
              <w:ins w:id="698" w:author="Ram Shrestha" w:date="2013-10-18T18:14:00Z"/>
            </w:rPr>
          </w:rPrChange>
        </w:rPr>
        <w:pPrChange w:id="699" w:author="Ram Shrestha" w:date="2013-10-18T18:14:00Z">
          <w:pPr>
            <w:ind w:left="720" w:hanging="720"/>
            <w:jc w:val="both"/>
          </w:pPr>
        </w:pPrChange>
      </w:pPr>
      <w:ins w:id="700" w:author="Ram Shrestha" w:date="2013-10-18T14:48:00Z">
        <w:r>
          <w:fldChar w:fldCharType="begin"/>
        </w:r>
        <w:r w:rsidR="008B520F">
          <w:instrText xml:space="preserve"> ADDIN EN.REFLIST </w:instrText>
        </w:r>
      </w:ins>
      <w:r>
        <w:fldChar w:fldCharType="separate"/>
      </w:r>
      <w:ins w:id="701" w:author="Ram Shrestha" w:date="2013-10-18T18:14:00Z">
        <w:r w:rsidRPr="00BD49D5">
          <w:rPr>
            <w:rFonts w:ascii="Cambria" w:hAnsi="Cambria"/>
            <w:noProof/>
            <w:rPrChange w:id="702" w:author="Ram Shrestha" w:date="2013-10-18T18:14:00Z">
              <w:rPr/>
            </w:rPrChange>
          </w:rPr>
          <w:t xml:space="preserve">Antonelli, G (2013) Emerging new technologies in clinical virology. </w:t>
        </w:r>
        <w:r w:rsidRPr="00BD49D5">
          <w:rPr>
            <w:rFonts w:ascii="Cambria" w:hAnsi="Cambria"/>
            <w:i/>
            <w:noProof/>
            <w:rPrChange w:id="703" w:author="Ram Shrestha" w:date="2013-10-18T18:14:00Z">
              <w:rPr/>
            </w:rPrChange>
          </w:rPr>
          <w:t>Clin Microbiol Infect</w:t>
        </w:r>
        <w:r w:rsidRPr="00BD49D5">
          <w:rPr>
            <w:rFonts w:ascii="Cambria" w:hAnsi="Cambria"/>
            <w:noProof/>
            <w:rPrChange w:id="704" w:author="Ram Shrestha" w:date="2013-10-18T18:14:00Z">
              <w:rPr/>
            </w:rPrChange>
          </w:rPr>
          <w:t xml:space="preserve"> </w:t>
        </w:r>
        <w:r w:rsidRPr="00BD49D5">
          <w:rPr>
            <w:rFonts w:ascii="Cambria" w:hAnsi="Cambria"/>
            <w:b/>
            <w:noProof/>
            <w:rPrChange w:id="705" w:author="Ram Shrestha" w:date="2013-10-18T18:14:00Z">
              <w:rPr/>
            </w:rPrChange>
          </w:rPr>
          <w:t>19</w:t>
        </w:r>
        <w:r w:rsidRPr="00BD49D5">
          <w:rPr>
            <w:rFonts w:ascii="Cambria" w:hAnsi="Cambria"/>
            <w:noProof/>
            <w:rPrChange w:id="706" w:author="Ram Shrestha" w:date="2013-10-18T18:14:00Z">
              <w:rPr/>
            </w:rPrChange>
          </w:rPr>
          <w:t>: 8-9.</w:t>
        </w:r>
      </w:ins>
    </w:p>
    <w:p w:rsidR="00000000" w:rsidRDefault="00BD49D5">
      <w:pPr>
        <w:jc w:val="both"/>
        <w:rPr>
          <w:ins w:id="707" w:author="Ram Shrestha" w:date="2013-10-18T18:14:00Z"/>
          <w:rFonts w:ascii="Cambria" w:hAnsi="Cambria"/>
          <w:noProof/>
          <w:rPrChange w:id="708" w:author="Ram Shrestha" w:date="2013-10-18T18:14:00Z">
            <w:rPr>
              <w:ins w:id="709" w:author="Ram Shrestha" w:date="2013-10-18T18:14:00Z"/>
            </w:rPr>
          </w:rPrChange>
        </w:rPr>
        <w:pPrChange w:id="710" w:author="Ram Shrestha" w:date="2013-10-18T18:14:00Z">
          <w:pPr>
            <w:ind w:left="720" w:hanging="720"/>
            <w:jc w:val="both"/>
          </w:pPr>
        </w:pPrChange>
      </w:pPr>
      <w:ins w:id="711" w:author="Ram Shrestha" w:date="2013-10-18T18:14:00Z">
        <w:r w:rsidRPr="00BD49D5">
          <w:rPr>
            <w:rFonts w:ascii="Cambria" w:hAnsi="Cambria"/>
            <w:noProof/>
            <w:rPrChange w:id="712" w:author="Ram Shrestha" w:date="2013-10-18T18:14:00Z">
              <w:rPr/>
            </w:rPrChange>
          </w:rPr>
          <w:t xml:space="preserve">Bansode, V, McCormack, GP, Crampin, AC, Ngwira, B, Shrestha, RK, French, N, Glynn, JR, Travers, SA (2013) Characterizing the emergence and persistence of drug resistant mutations in HIV-1 subtype C infections using 454 ultra deep pyrosequencing. </w:t>
        </w:r>
        <w:r w:rsidRPr="00BD49D5">
          <w:rPr>
            <w:rFonts w:ascii="Cambria" w:hAnsi="Cambria"/>
            <w:i/>
            <w:noProof/>
            <w:rPrChange w:id="713" w:author="Ram Shrestha" w:date="2013-10-18T18:14:00Z">
              <w:rPr/>
            </w:rPrChange>
          </w:rPr>
          <w:t>BMC Infect Dis</w:t>
        </w:r>
        <w:r w:rsidRPr="00BD49D5">
          <w:rPr>
            <w:rFonts w:ascii="Cambria" w:hAnsi="Cambria"/>
            <w:noProof/>
            <w:rPrChange w:id="714" w:author="Ram Shrestha" w:date="2013-10-18T18:14:00Z">
              <w:rPr/>
            </w:rPrChange>
          </w:rPr>
          <w:t xml:space="preserve"> </w:t>
        </w:r>
        <w:r w:rsidRPr="00BD49D5">
          <w:rPr>
            <w:rFonts w:ascii="Cambria" w:hAnsi="Cambria"/>
            <w:b/>
            <w:noProof/>
            <w:rPrChange w:id="715" w:author="Ram Shrestha" w:date="2013-10-18T18:14:00Z">
              <w:rPr/>
            </w:rPrChange>
          </w:rPr>
          <w:t>13</w:t>
        </w:r>
        <w:r w:rsidRPr="00BD49D5">
          <w:rPr>
            <w:rFonts w:ascii="Cambria" w:hAnsi="Cambria"/>
            <w:noProof/>
            <w:rPrChange w:id="716" w:author="Ram Shrestha" w:date="2013-10-18T18:14:00Z">
              <w:rPr/>
            </w:rPrChange>
          </w:rPr>
          <w:t>: 52.</w:t>
        </w:r>
      </w:ins>
    </w:p>
    <w:p w:rsidR="00000000" w:rsidRDefault="00BD49D5">
      <w:pPr>
        <w:jc w:val="both"/>
        <w:rPr>
          <w:ins w:id="717" w:author="Ram Shrestha" w:date="2013-10-18T18:14:00Z"/>
          <w:rFonts w:ascii="Cambria" w:hAnsi="Cambria"/>
          <w:noProof/>
          <w:rPrChange w:id="718" w:author="Ram Shrestha" w:date="2013-10-18T18:14:00Z">
            <w:rPr>
              <w:ins w:id="719" w:author="Ram Shrestha" w:date="2013-10-18T18:14:00Z"/>
            </w:rPr>
          </w:rPrChange>
        </w:rPr>
        <w:pPrChange w:id="720" w:author="Ram Shrestha" w:date="2013-10-18T18:14:00Z">
          <w:pPr>
            <w:ind w:left="720" w:hanging="720"/>
            <w:jc w:val="both"/>
          </w:pPr>
        </w:pPrChange>
      </w:pPr>
      <w:ins w:id="721" w:author="Ram Shrestha" w:date="2013-10-18T18:14:00Z">
        <w:r w:rsidRPr="00BD49D5">
          <w:rPr>
            <w:rFonts w:ascii="Cambria" w:hAnsi="Cambria"/>
            <w:noProof/>
            <w:rPrChange w:id="722" w:author="Ram Shrestha" w:date="2013-10-18T18:14:00Z">
              <w:rPr/>
            </w:rPrChange>
          </w:rPr>
          <w:t xml:space="preserve">Beerenwinkel, N, Zagordi, O (2011) Ultra-deep sequencing for the analysis of viral populations. </w:t>
        </w:r>
        <w:r w:rsidRPr="00BD49D5">
          <w:rPr>
            <w:rFonts w:ascii="Cambria" w:hAnsi="Cambria"/>
            <w:i/>
            <w:noProof/>
            <w:rPrChange w:id="723" w:author="Ram Shrestha" w:date="2013-10-18T18:14:00Z">
              <w:rPr/>
            </w:rPrChange>
          </w:rPr>
          <w:t>Curr Opin Virol</w:t>
        </w:r>
        <w:r w:rsidRPr="00BD49D5">
          <w:rPr>
            <w:rFonts w:ascii="Cambria" w:hAnsi="Cambria"/>
            <w:noProof/>
            <w:rPrChange w:id="724" w:author="Ram Shrestha" w:date="2013-10-18T18:14:00Z">
              <w:rPr/>
            </w:rPrChange>
          </w:rPr>
          <w:t xml:space="preserve"> </w:t>
        </w:r>
        <w:r w:rsidRPr="00BD49D5">
          <w:rPr>
            <w:rFonts w:ascii="Cambria" w:hAnsi="Cambria"/>
            <w:b/>
            <w:noProof/>
            <w:rPrChange w:id="725" w:author="Ram Shrestha" w:date="2013-10-18T18:14:00Z">
              <w:rPr/>
            </w:rPrChange>
          </w:rPr>
          <w:t>1</w:t>
        </w:r>
        <w:r w:rsidRPr="00BD49D5">
          <w:rPr>
            <w:rFonts w:ascii="Cambria" w:hAnsi="Cambria"/>
            <w:noProof/>
            <w:rPrChange w:id="726" w:author="Ram Shrestha" w:date="2013-10-18T18:14:00Z">
              <w:rPr/>
            </w:rPrChange>
          </w:rPr>
          <w:t>: 413-418.</w:t>
        </w:r>
      </w:ins>
    </w:p>
    <w:p w:rsidR="00000000" w:rsidRDefault="00BD49D5">
      <w:pPr>
        <w:jc w:val="both"/>
        <w:rPr>
          <w:ins w:id="727" w:author="Ram Shrestha" w:date="2013-10-18T18:14:00Z"/>
          <w:rFonts w:ascii="Cambria" w:hAnsi="Cambria"/>
          <w:noProof/>
          <w:rPrChange w:id="728" w:author="Ram Shrestha" w:date="2013-10-18T18:14:00Z">
            <w:rPr>
              <w:ins w:id="729" w:author="Ram Shrestha" w:date="2013-10-18T18:14:00Z"/>
            </w:rPr>
          </w:rPrChange>
        </w:rPr>
        <w:pPrChange w:id="730" w:author="Ram Shrestha" w:date="2013-10-18T18:14:00Z">
          <w:pPr>
            <w:ind w:left="720" w:hanging="720"/>
            <w:jc w:val="both"/>
          </w:pPr>
        </w:pPrChange>
      </w:pPr>
      <w:ins w:id="731" w:author="Ram Shrestha" w:date="2013-10-18T18:14:00Z">
        <w:r w:rsidRPr="00BD49D5">
          <w:rPr>
            <w:rFonts w:ascii="Cambria" w:hAnsi="Cambria"/>
            <w:noProof/>
            <w:rPrChange w:id="732" w:author="Ram Shrestha" w:date="2013-10-18T18:14:00Z">
              <w:rPr/>
            </w:rPrChange>
          </w:rPr>
          <w:t xml:space="preserve">Blanca, JM, Pascual, L, Ziarsolo, P, Nuez, F, Cañizares, J (2011) ngs\_backbone: a pipeline for read cleaning, mapping and SNP calling using Next Generation Sequence. </w:t>
        </w:r>
        <w:r w:rsidRPr="00BD49D5">
          <w:rPr>
            <w:rFonts w:ascii="Cambria" w:hAnsi="Cambria"/>
            <w:i/>
            <w:noProof/>
            <w:rPrChange w:id="733" w:author="Ram Shrestha" w:date="2013-10-18T18:14:00Z">
              <w:rPr/>
            </w:rPrChange>
          </w:rPr>
          <w:t>BMC Genomics</w:t>
        </w:r>
        <w:r w:rsidRPr="00BD49D5">
          <w:rPr>
            <w:rFonts w:ascii="Cambria" w:hAnsi="Cambria"/>
            <w:noProof/>
            <w:rPrChange w:id="734" w:author="Ram Shrestha" w:date="2013-10-18T18:14:00Z">
              <w:rPr/>
            </w:rPrChange>
          </w:rPr>
          <w:t xml:space="preserve"> </w:t>
        </w:r>
        <w:r w:rsidRPr="00BD49D5">
          <w:rPr>
            <w:rFonts w:ascii="Cambria" w:hAnsi="Cambria"/>
            <w:b/>
            <w:noProof/>
            <w:rPrChange w:id="735" w:author="Ram Shrestha" w:date="2013-10-18T18:14:00Z">
              <w:rPr/>
            </w:rPrChange>
          </w:rPr>
          <w:t>12</w:t>
        </w:r>
        <w:r w:rsidRPr="00BD49D5">
          <w:rPr>
            <w:rFonts w:ascii="Cambria" w:hAnsi="Cambria"/>
            <w:noProof/>
            <w:rPrChange w:id="736" w:author="Ram Shrestha" w:date="2013-10-18T18:14:00Z">
              <w:rPr/>
            </w:rPrChange>
          </w:rPr>
          <w:t>: 285.</w:t>
        </w:r>
      </w:ins>
    </w:p>
    <w:p w:rsidR="00000000" w:rsidRDefault="00BD49D5">
      <w:pPr>
        <w:jc w:val="both"/>
        <w:rPr>
          <w:ins w:id="737" w:author="Ram Shrestha" w:date="2013-10-18T18:14:00Z"/>
          <w:rFonts w:ascii="Cambria" w:hAnsi="Cambria"/>
          <w:noProof/>
          <w:rPrChange w:id="738" w:author="Ram Shrestha" w:date="2013-10-18T18:14:00Z">
            <w:rPr>
              <w:ins w:id="739" w:author="Ram Shrestha" w:date="2013-10-18T18:14:00Z"/>
            </w:rPr>
          </w:rPrChange>
        </w:rPr>
        <w:pPrChange w:id="740" w:author="Ram Shrestha" w:date="2013-10-18T18:14:00Z">
          <w:pPr>
            <w:ind w:left="720" w:hanging="720"/>
            <w:jc w:val="both"/>
          </w:pPr>
        </w:pPrChange>
      </w:pPr>
      <w:ins w:id="741" w:author="Ram Shrestha" w:date="2013-10-18T18:14:00Z">
        <w:r w:rsidRPr="00BD49D5">
          <w:rPr>
            <w:rFonts w:ascii="Cambria" w:hAnsi="Cambria"/>
            <w:noProof/>
            <w:rPrChange w:id="742" w:author="Ram Shrestha" w:date="2013-10-18T18:14:00Z">
              <w:rPr/>
            </w:rPrChange>
          </w:rPr>
          <w:t xml:space="preserve">Blankenberg, D, Gordon, A, Kuster, GV, Coraor, N, Taylor, J, Nekrutenko, A (2010) Manipulation of FASTQ data with Galaxy. </w:t>
        </w:r>
        <w:r w:rsidRPr="00BD49D5">
          <w:rPr>
            <w:rFonts w:ascii="Cambria" w:hAnsi="Cambria"/>
            <w:i/>
            <w:noProof/>
            <w:rPrChange w:id="743" w:author="Ram Shrestha" w:date="2013-10-18T18:14:00Z">
              <w:rPr/>
            </w:rPrChange>
          </w:rPr>
          <w:t>Bioinformatics</w:t>
        </w:r>
        <w:r w:rsidRPr="00BD49D5">
          <w:rPr>
            <w:rFonts w:ascii="Cambria" w:hAnsi="Cambria"/>
            <w:noProof/>
            <w:rPrChange w:id="744" w:author="Ram Shrestha" w:date="2013-10-18T18:14:00Z">
              <w:rPr/>
            </w:rPrChange>
          </w:rPr>
          <w:t xml:space="preserve"> </w:t>
        </w:r>
        <w:r w:rsidRPr="00BD49D5">
          <w:rPr>
            <w:rFonts w:ascii="Cambria" w:hAnsi="Cambria"/>
            <w:b/>
            <w:noProof/>
            <w:rPrChange w:id="745" w:author="Ram Shrestha" w:date="2013-10-18T18:14:00Z">
              <w:rPr/>
            </w:rPrChange>
          </w:rPr>
          <w:t>26</w:t>
        </w:r>
        <w:r w:rsidRPr="00BD49D5">
          <w:rPr>
            <w:rFonts w:ascii="Cambria" w:hAnsi="Cambria"/>
            <w:noProof/>
            <w:rPrChange w:id="746" w:author="Ram Shrestha" w:date="2013-10-18T18:14:00Z">
              <w:rPr/>
            </w:rPrChange>
          </w:rPr>
          <w:t>: 1783-1785.</w:t>
        </w:r>
      </w:ins>
    </w:p>
    <w:p w:rsidR="00000000" w:rsidRDefault="00BD49D5">
      <w:pPr>
        <w:jc w:val="both"/>
        <w:rPr>
          <w:ins w:id="747" w:author="Ram Shrestha" w:date="2013-10-18T18:14:00Z"/>
          <w:rFonts w:ascii="Cambria" w:hAnsi="Cambria"/>
          <w:noProof/>
          <w:rPrChange w:id="748" w:author="Ram Shrestha" w:date="2013-10-18T18:14:00Z">
            <w:rPr>
              <w:ins w:id="749" w:author="Ram Shrestha" w:date="2013-10-18T18:14:00Z"/>
            </w:rPr>
          </w:rPrChange>
        </w:rPr>
        <w:pPrChange w:id="750" w:author="Ram Shrestha" w:date="2013-10-18T18:14:00Z">
          <w:pPr>
            <w:ind w:left="720" w:hanging="720"/>
            <w:jc w:val="both"/>
          </w:pPr>
        </w:pPrChange>
      </w:pPr>
      <w:ins w:id="751" w:author="Ram Shrestha" w:date="2013-10-18T18:14:00Z">
        <w:r w:rsidRPr="00BD49D5">
          <w:rPr>
            <w:rFonts w:ascii="Cambria" w:hAnsi="Cambria"/>
            <w:noProof/>
            <w:rPrChange w:id="752" w:author="Ram Shrestha" w:date="2013-10-18T18:14:00Z">
              <w:rPr/>
            </w:rPrChange>
          </w:rPr>
          <w:t xml:space="preserve">Brockman, W, Alvarez, P, Young, S, Garber, M, Giannoukos, G, Lee, WL, Russ, C, Lander, ES, Nusbaum, C, Jaffe, DB (2008) Quality scores and SNP detection in sequencing-by-synthesis systems. </w:t>
        </w:r>
        <w:r w:rsidRPr="00BD49D5">
          <w:rPr>
            <w:rFonts w:ascii="Cambria" w:hAnsi="Cambria"/>
            <w:i/>
            <w:noProof/>
            <w:rPrChange w:id="753" w:author="Ram Shrestha" w:date="2013-10-18T18:14:00Z">
              <w:rPr/>
            </w:rPrChange>
          </w:rPr>
          <w:t>Genome Res</w:t>
        </w:r>
        <w:r w:rsidRPr="00BD49D5">
          <w:rPr>
            <w:rFonts w:ascii="Cambria" w:hAnsi="Cambria"/>
            <w:noProof/>
            <w:rPrChange w:id="754" w:author="Ram Shrestha" w:date="2013-10-18T18:14:00Z">
              <w:rPr/>
            </w:rPrChange>
          </w:rPr>
          <w:t xml:space="preserve"> </w:t>
        </w:r>
        <w:r w:rsidRPr="00BD49D5">
          <w:rPr>
            <w:rFonts w:ascii="Cambria" w:hAnsi="Cambria"/>
            <w:b/>
            <w:noProof/>
            <w:rPrChange w:id="755" w:author="Ram Shrestha" w:date="2013-10-18T18:14:00Z">
              <w:rPr/>
            </w:rPrChange>
          </w:rPr>
          <w:t>18</w:t>
        </w:r>
        <w:r w:rsidRPr="00BD49D5">
          <w:rPr>
            <w:rFonts w:ascii="Cambria" w:hAnsi="Cambria"/>
            <w:noProof/>
            <w:rPrChange w:id="756" w:author="Ram Shrestha" w:date="2013-10-18T18:14:00Z">
              <w:rPr/>
            </w:rPrChange>
          </w:rPr>
          <w:t>: 763-770.</w:t>
        </w:r>
      </w:ins>
    </w:p>
    <w:p w:rsidR="00000000" w:rsidRDefault="00BD49D5">
      <w:pPr>
        <w:jc w:val="both"/>
        <w:rPr>
          <w:ins w:id="757" w:author="Ram Shrestha" w:date="2013-10-18T18:14:00Z"/>
          <w:rFonts w:ascii="Cambria" w:hAnsi="Cambria"/>
          <w:noProof/>
          <w:rPrChange w:id="758" w:author="Ram Shrestha" w:date="2013-10-18T18:14:00Z">
            <w:rPr>
              <w:ins w:id="759" w:author="Ram Shrestha" w:date="2013-10-18T18:14:00Z"/>
            </w:rPr>
          </w:rPrChange>
        </w:rPr>
        <w:pPrChange w:id="760" w:author="Ram Shrestha" w:date="2013-10-18T18:14:00Z">
          <w:pPr>
            <w:ind w:left="720" w:hanging="720"/>
            <w:jc w:val="both"/>
          </w:pPr>
        </w:pPrChange>
      </w:pPr>
      <w:ins w:id="761" w:author="Ram Shrestha" w:date="2013-10-18T18:14:00Z">
        <w:r w:rsidRPr="00BD49D5">
          <w:rPr>
            <w:rFonts w:ascii="Cambria" w:hAnsi="Cambria"/>
            <w:noProof/>
            <w:rPrChange w:id="762" w:author="Ram Shrestha" w:date="2013-10-18T18:14:00Z">
              <w:rPr/>
            </w:rPrChange>
          </w:rPr>
          <w:t xml:space="preserve">Chou, H-H, Holmes, MH (2001) DNA sequence quality trimming and vector removal. </w:t>
        </w:r>
        <w:r w:rsidRPr="00BD49D5">
          <w:rPr>
            <w:rFonts w:ascii="Cambria" w:hAnsi="Cambria"/>
            <w:i/>
            <w:noProof/>
            <w:rPrChange w:id="763" w:author="Ram Shrestha" w:date="2013-10-18T18:14:00Z">
              <w:rPr/>
            </w:rPrChange>
          </w:rPr>
          <w:t>Bioinformatics</w:t>
        </w:r>
        <w:r w:rsidRPr="00BD49D5">
          <w:rPr>
            <w:rFonts w:ascii="Cambria" w:hAnsi="Cambria"/>
            <w:noProof/>
            <w:rPrChange w:id="764" w:author="Ram Shrestha" w:date="2013-10-18T18:14:00Z">
              <w:rPr/>
            </w:rPrChange>
          </w:rPr>
          <w:t xml:space="preserve"> </w:t>
        </w:r>
        <w:r w:rsidRPr="00BD49D5">
          <w:rPr>
            <w:rFonts w:ascii="Cambria" w:hAnsi="Cambria"/>
            <w:b/>
            <w:noProof/>
            <w:rPrChange w:id="765" w:author="Ram Shrestha" w:date="2013-10-18T18:14:00Z">
              <w:rPr/>
            </w:rPrChange>
          </w:rPr>
          <w:t>17</w:t>
        </w:r>
        <w:r w:rsidRPr="00BD49D5">
          <w:rPr>
            <w:rFonts w:ascii="Cambria" w:hAnsi="Cambria"/>
            <w:noProof/>
            <w:rPrChange w:id="766" w:author="Ram Shrestha" w:date="2013-10-18T18:14:00Z">
              <w:rPr/>
            </w:rPrChange>
          </w:rPr>
          <w:t>: 1093–1104.</w:t>
        </w:r>
      </w:ins>
    </w:p>
    <w:p w:rsidR="00000000" w:rsidRDefault="00BD49D5">
      <w:pPr>
        <w:jc w:val="both"/>
        <w:rPr>
          <w:ins w:id="767" w:author="Ram Shrestha" w:date="2013-10-18T18:14:00Z"/>
          <w:rFonts w:ascii="Cambria" w:hAnsi="Cambria"/>
          <w:noProof/>
          <w:rPrChange w:id="768" w:author="Ram Shrestha" w:date="2013-10-18T18:14:00Z">
            <w:rPr>
              <w:ins w:id="769" w:author="Ram Shrestha" w:date="2013-10-18T18:14:00Z"/>
            </w:rPr>
          </w:rPrChange>
        </w:rPr>
        <w:pPrChange w:id="770" w:author="Ram Shrestha" w:date="2013-10-18T18:14:00Z">
          <w:pPr>
            <w:ind w:left="720" w:hanging="720"/>
            <w:jc w:val="both"/>
          </w:pPr>
        </w:pPrChange>
      </w:pPr>
      <w:ins w:id="771" w:author="Ram Shrestha" w:date="2013-10-18T18:14:00Z">
        <w:r w:rsidRPr="00BD49D5">
          <w:rPr>
            <w:rFonts w:ascii="Cambria" w:hAnsi="Cambria"/>
            <w:noProof/>
            <w:rPrChange w:id="772" w:author="Ram Shrestha" w:date="2013-10-18T18:14:00Z">
              <w:rPr/>
            </w:rPrChange>
          </w:rPr>
          <w:t xml:space="preserve">Cock, PJ, Antao, T, Chang, JT, Chapman, BA, Cox, CJ, Dalke, A, Friedberg, I, Hamelryck, T, Kauff, F, Wilczynski, B (2009) Biopython:freely available Python tools for computational molecular biology and bioinformatics. </w:t>
        </w:r>
        <w:r w:rsidRPr="00BD49D5">
          <w:rPr>
            <w:rFonts w:ascii="Cambria" w:hAnsi="Cambria"/>
            <w:i/>
            <w:noProof/>
            <w:rPrChange w:id="773" w:author="Ram Shrestha" w:date="2013-10-18T18:14:00Z">
              <w:rPr/>
            </w:rPrChange>
          </w:rPr>
          <w:t>Bioinformatics</w:t>
        </w:r>
        <w:r w:rsidRPr="00BD49D5">
          <w:rPr>
            <w:rFonts w:ascii="Cambria" w:hAnsi="Cambria"/>
            <w:noProof/>
            <w:rPrChange w:id="774" w:author="Ram Shrestha" w:date="2013-10-18T18:14:00Z">
              <w:rPr/>
            </w:rPrChange>
          </w:rPr>
          <w:t xml:space="preserve"> </w:t>
        </w:r>
        <w:r w:rsidRPr="00BD49D5">
          <w:rPr>
            <w:rFonts w:ascii="Cambria" w:hAnsi="Cambria"/>
            <w:b/>
            <w:noProof/>
            <w:rPrChange w:id="775" w:author="Ram Shrestha" w:date="2013-10-18T18:14:00Z">
              <w:rPr/>
            </w:rPrChange>
          </w:rPr>
          <w:t>25</w:t>
        </w:r>
        <w:r w:rsidRPr="00BD49D5">
          <w:rPr>
            <w:rFonts w:ascii="Cambria" w:hAnsi="Cambria"/>
            <w:noProof/>
            <w:rPrChange w:id="776" w:author="Ram Shrestha" w:date="2013-10-18T18:14:00Z">
              <w:rPr/>
            </w:rPrChange>
          </w:rPr>
          <w:t>: 1422-1423.</w:t>
        </w:r>
      </w:ins>
    </w:p>
    <w:p w:rsidR="00000000" w:rsidRDefault="00BD49D5">
      <w:pPr>
        <w:jc w:val="both"/>
        <w:rPr>
          <w:ins w:id="777" w:author="Ram Shrestha" w:date="2013-10-18T18:14:00Z"/>
          <w:rFonts w:ascii="Cambria" w:hAnsi="Cambria"/>
          <w:noProof/>
          <w:rPrChange w:id="778" w:author="Ram Shrestha" w:date="2013-10-18T18:14:00Z">
            <w:rPr>
              <w:ins w:id="779" w:author="Ram Shrestha" w:date="2013-10-18T18:14:00Z"/>
            </w:rPr>
          </w:rPrChange>
        </w:rPr>
        <w:pPrChange w:id="780" w:author="Ram Shrestha" w:date="2013-10-18T18:14:00Z">
          <w:pPr>
            <w:ind w:left="720" w:hanging="720"/>
            <w:jc w:val="both"/>
          </w:pPr>
        </w:pPrChange>
      </w:pPr>
      <w:ins w:id="781" w:author="Ram Shrestha" w:date="2013-10-18T18:14:00Z">
        <w:r w:rsidRPr="00BD49D5">
          <w:rPr>
            <w:rFonts w:ascii="Cambria" w:hAnsi="Cambria"/>
            <w:noProof/>
            <w:rPrChange w:id="782" w:author="Ram Shrestha" w:date="2013-10-18T18:14:00Z">
              <w:rPr/>
            </w:rPrChange>
          </w:rPr>
          <w:t xml:space="preserve">Cock, PJA, Fields, CJ, Goto, N, Heuer, ML, Rice, PM (2010) The Sanger FASTQ file format for sequences with quality scores, and the Solexa/Illumina FASTQ variants. </w:t>
        </w:r>
        <w:r w:rsidRPr="00BD49D5">
          <w:rPr>
            <w:rFonts w:ascii="Cambria" w:hAnsi="Cambria"/>
            <w:i/>
            <w:noProof/>
            <w:rPrChange w:id="783" w:author="Ram Shrestha" w:date="2013-10-18T18:14:00Z">
              <w:rPr/>
            </w:rPrChange>
          </w:rPr>
          <w:t>Nucleic Acids Research</w:t>
        </w:r>
        <w:r w:rsidRPr="00BD49D5">
          <w:rPr>
            <w:rFonts w:ascii="Cambria" w:hAnsi="Cambria"/>
            <w:noProof/>
            <w:rPrChange w:id="784" w:author="Ram Shrestha" w:date="2013-10-18T18:14:00Z">
              <w:rPr/>
            </w:rPrChange>
          </w:rPr>
          <w:t xml:space="preserve"> </w:t>
        </w:r>
        <w:r w:rsidRPr="00BD49D5">
          <w:rPr>
            <w:rFonts w:ascii="Cambria" w:hAnsi="Cambria"/>
            <w:b/>
            <w:noProof/>
            <w:rPrChange w:id="785" w:author="Ram Shrestha" w:date="2013-10-18T18:14:00Z">
              <w:rPr/>
            </w:rPrChange>
          </w:rPr>
          <w:t>38</w:t>
        </w:r>
        <w:r w:rsidRPr="00BD49D5">
          <w:rPr>
            <w:rFonts w:ascii="Cambria" w:hAnsi="Cambria"/>
            <w:noProof/>
            <w:rPrChange w:id="786" w:author="Ram Shrestha" w:date="2013-10-18T18:14:00Z">
              <w:rPr/>
            </w:rPrChange>
          </w:rPr>
          <w:t>: 1767-1771.</w:t>
        </w:r>
      </w:ins>
    </w:p>
    <w:p w:rsidR="00000000" w:rsidRDefault="00BD49D5">
      <w:pPr>
        <w:jc w:val="both"/>
        <w:rPr>
          <w:ins w:id="787" w:author="Ram Shrestha" w:date="2013-10-18T18:14:00Z"/>
          <w:rFonts w:ascii="Cambria" w:hAnsi="Cambria"/>
          <w:noProof/>
          <w:rPrChange w:id="788" w:author="Ram Shrestha" w:date="2013-10-18T18:14:00Z">
            <w:rPr>
              <w:ins w:id="789" w:author="Ram Shrestha" w:date="2013-10-18T18:14:00Z"/>
            </w:rPr>
          </w:rPrChange>
        </w:rPr>
        <w:pPrChange w:id="790" w:author="Ram Shrestha" w:date="2013-10-18T18:14:00Z">
          <w:pPr>
            <w:ind w:left="720" w:hanging="720"/>
            <w:jc w:val="both"/>
          </w:pPr>
        </w:pPrChange>
      </w:pPr>
      <w:ins w:id="791" w:author="Ram Shrestha" w:date="2013-10-18T18:14:00Z">
        <w:r w:rsidRPr="00BD49D5">
          <w:rPr>
            <w:rFonts w:ascii="Cambria" w:hAnsi="Cambria"/>
            <w:noProof/>
            <w:rPrChange w:id="792" w:author="Ram Shrestha" w:date="2013-10-18T18:14:00Z">
              <w:rPr/>
            </w:rPrChange>
          </w:rPr>
          <w:t>Delport, W, Young, JA, Poon, AF, Pond, SLK A bioinformatics pipeline for the analysis and interpretation of HIV-1 ultradeep sequence data.</w:t>
        </w:r>
      </w:ins>
    </w:p>
    <w:p w:rsidR="00000000" w:rsidRDefault="00BD49D5">
      <w:pPr>
        <w:jc w:val="both"/>
        <w:rPr>
          <w:ins w:id="793" w:author="Ram Shrestha" w:date="2013-10-18T18:14:00Z"/>
          <w:rFonts w:ascii="Cambria" w:hAnsi="Cambria"/>
          <w:noProof/>
          <w:rPrChange w:id="794" w:author="Ram Shrestha" w:date="2013-10-18T18:14:00Z">
            <w:rPr>
              <w:ins w:id="795" w:author="Ram Shrestha" w:date="2013-10-18T18:14:00Z"/>
            </w:rPr>
          </w:rPrChange>
        </w:rPr>
        <w:pPrChange w:id="796" w:author="Ram Shrestha" w:date="2013-10-18T18:14:00Z">
          <w:pPr>
            <w:ind w:left="720" w:hanging="720"/>
            <w:jc w:val="both"/>
          </w:pPr>
        </w:pPrChange>
      </w:pPr>
      <w:ins w:id="797" w:author="Ram Shrestha" w:date="2013-10-18T18:14:00Z">
        <w:r w:rsidRPr="00BD49D5">
          <w:rPr>
            <w:rFonts w:ascii="Cambria" w:hAnsi="Cambria"/>
            <w:noProof/>
            <w:rPrChange w:id="798" w:author="Ram Shrestha" w:date="2013-10-18T18:14:00Z">
              <w:rPr/>
            </w:rPrChange>
          </w:rPr>
          <w:t xml:space="preserve">Ewing, B, Green, P (1998) Base-Calling of Automated Sequencer Traces UsingPhred. II. Error Probabilities. </w:t>
        </w:r>
        <w:r w:rsidRPr="00BD49D5">
          <w:rPr>
            <w:rFonts w:ascii="Cambria" w:hAnsi="Cambria"/>
            <w:i/>
            <w:noProof/>
            <w:rPrChange w:id="799" w:author="Ram Shrestha" w:date="2013-10-18T18:14:00Z">
              <w:rPr/>
            </w:rPrChange>
          </w:rPr>
          <w:t>Genome Research</w:t>
        </w:r>
        <w:r w:rsidRPr="00BD49D5">
          <w:rPr>
            <w:rFonts w:ascii="Cambria" w:hAnsi="Cambria"/>
            <w:noProof/>
            <w:rPrChange w:id="800" w:author="Ram Shrestha" w:date="2013-10-18T18:14:00Z">
              <w:rPr/>
            </w:rPrChange>
          </w:rPr>
          <w:t xml:space="preserve"> </w:t>
        </w:r>
        <w:r w:rsidRPr="00BD49D5">
          <w:rPr>
            <w:rFonts w:ascii="Cambria" w:hAnsi="Cambria"/>
            <w:b/>
            <w:noProof/>
            <w:rPrChange w:id="801" w:author="Ram Shrestha" w:date="2013-10-18T18:14:00Z">
              <w:rPr/>
            </w:rPrChange>
          </w:rPr>
          <w:t>8</w:t>
        </w:r>
        <w:r w:rsidRPr="00BD49D5">
          <w:rPr>
            <w:rFonts w:ascii="Cambria" w:hAnsi="Cambria"/>
            <w:noProof/>
            <w:rPrChange w:id="802" w:author="Ram Shrestha" w:date="2013-10-18T18:14:00Z">
              <w:rPr/>
            </w:rPrChange>
          </w:rPr>
          <w:t>: 186-194.</w:t>
        </w:r>
      </w:ins>
    </w:p>
    <w:p w:rsidR="00000000" w:rsidRDefault="00BD49D5">
      <w:pPr>
        <w:jc w:val="both"/>
        <w:rPr>
          <w:ins w:id="803" w:author="Ram Shrestha" w:date="2013-10-18T18:14:00Z"/>
          <w:rFonts w:ascii="Cambria" w:hAnsi="Cambria"/>
          <w:noProof/>
          <w:rPrChange w:id="804" w:author="Ram Shrestha" w:date="2013-10-18T18:14:00Z">
            <w:rPr>
              <w:ins w:id="805" w:author="Ram Shrestha" w:date="2013-10-18T18:14:00Z"/>
            </w:rPr>
          </w:rPrChange>
        </w:rPr>
        <w:pPrChange w:id="806" w:author="Ram Shrestha" w:date="2013-10-18T18:14:00Z">
          <w:pPr>
            <w:ind w:left="720" w:hanging="720"/>
            <w:jc w:val="both"/>
          </w:pPr>
        </w:pPrChange>
      </w:pPr>
      <w:ins w:id="807" w:author="Ram Shrestha" w:date="2013-10-18T18:14:00Z">
        <w:r w:rsidRPr="00BD49D5">
          <w:rPr>
            <w:rFonts w:ascii="Cambria" w:hAnsi="Cambria"/>
            <w:noProof/>
            <w:rPrChange w:id="808" w:author="Ram Shrestha" w:date="2013-10-18T18:14:00Z">
              <w:rPr/>
            </w:rPrChange>
          </w:rPr>
          <w:t xml:space="preserve">Gianella, S, Delport, W, Pacold, ME, Young, JA, Choi, JY, Little, SJ, Richman, DD, Kosakovsky Pond, SL, Smith, DM (2011) Detection of minority resistance during early HIV-1 infection: natural variation and spurious detection rather than transmission and evolution of multiple viral variants. </w:t>
        </w:r>
        <w:r w:rsidRPr="00BD49D5">
          <w:rPr>
            <w:rFonts w:ascii="Cambria" w:hAnsi="Cambria"/>
            <w:i/>
            <w:noProof/>
            <w:rPrChange w:id="809" w:author="Ram Shrestha" w:date="2013-10-18T18:14:00Z">
              <w:rPr/>
            </w:rPrChange>
          </w:rPr>
          <w:t>J Virol</w:t>
        </w:r>
        <w:r w:rsidRPr="00BD49D5">
          <w:rPr>
            <w:rFonts w:ascii="Cambria" w:hAnsi="Cambria"/>
            <w:noProof/>
            <w:rPrChange w:id="810" w:author="Ram Shrestha" w:date="2013-10-18T18:14:00Z">
              <w:rPr/>
            </w:rPrChange>
          </w:rPr>
          <w:t xml:space="preserve"> </w:t>
        </w:r>
        <w:r w:rsidRPr="00BD49D5">
          <w:rPr>
            <w:rFonts w:ascii="Cambria" w:hAnsi="Cambria"/>
            <w:b/>
            <w:noProof/>
            <w:rPrChange w:id="811" w:author="Ram Shrestha" w:date="2013-10-18T18:14:00Z">
              <w:rPr/>
            </w:rPrChange>
          </w:rPr>
          <w:t>85</w:t>
        </w:r>
        <w:r w:rsidRPr="00BD49D5">
          <w:rPr>
            <w:rFonts w:ascii="Cambria" w:hAnsi="Cambria"/>
            <w:noProof/>
            <w:rPrChange w:id="812" w:author="Ram Shrestha" w:date="2013-10-18T18:14:00Z">
              <w:rPr/>
            </w:rPrChange>
          </w:rPr>
          <w:t>: 8359-8367.</w:t>
        </w:r>
      </w:ins>
    </w:p>
    <w:p w:rsidR="00000000" w:rsidRDefault="00BD49D5">
      <w:pPr>
        <w:jc w:val="both"/>
        <w:rPr>
          <w:ins w:id="813" w:author="Ram Shrestha" w:date="2013-10-18T18:14:00Z"/>
          <w:rFonts w:ascii="Cambria" w:hAnsi="Cambria"/>
          <w:noProof/>
          <w:rPrChange w:id="814" w:author="Ram Shrestha" w:date="2013-10-18T18:14:00Z">
            <w:rPr>
              <w:ins w:id="815" w:author="Ram Shrestha" w:date="2013-10-18T18:14:00Z"/>
            </w:rPr>
          </w:rPrChange>
        </w:rPr>
        <w:pPrChange w:id="816" w:author="Ram Shrestha" w:date="2013-10-18T18:14:00Z">
          <w:pPr>
            <w:ind w:left="720" w:hanging="720"/>
            <w:jc w:val="both"/>
          </w:pPr>
        </w:pPrChange>
      </w:pPr>
      <w:ins w:id="817" w:author="Ram Shrestha" w:date="2013-10-18T18:14:00Z">
        <w:r w:rsidRPr="00BD49D5">
          <w:rPr>
            <w:rFonts w:ascii="Cambria" w:hAnsi="Cambria"/>
            <w:noProof/>
            <w:rPrChange w:id="818" w:author="Ram Shrestha" w:date="2013-10-18T18:14:00Z">
              <w:rPr/>
            </w:rPrChange>
          </w:rPr>
          <w:t xml:space="preserve">Gilles, A, Meglecz, E, Pech, N, Ferreira, S, Malausa, T, Martin, JF (2011) Accuracy and quality assessment of 454 GS-FLX Titanium pyrosequencing. </w:t>
        </w:r>
        <w:r w:rsidRPr="00BD49D5">
          <w:rPr>
            <w:rFonts w:ascii="Cambria" w:hAnsi="Cambria"/>
            <w:i/>
            <w:noProof/>
            <w:rPrChange w:id="819" w:author="Ram Shrestha" w:date="2013-10-18T18:14:00Z">
              <w:rPr/>
            </w:rPrChange>
          </w:rPr>
          <w:t>BMC Genomics</w:t>
        </w:r>
        <w:r w:rsidRPr="00BD49D5">
          <w:rPr>
            <w:rFonts w:ascii="Cambria" w:hAnsi="Cambria"/>
            <w:noProof/>
            <w:rPrChange w:id="820" w:author="Ram Shrestha" w:date="2013-10-18T18:14:00Z">
              <w:rPr/>
            </w:rPrChange>
          </w:rPr>
          <w:t xml:space="preserve"> </w:t>
        </w:r>
        <w:r w:rsidRPr="00BD49D5">
          <w:rPr>
            <w:rFonts w:ascii="Cambria" w:hAnsi="Cambria"/>
            <w:b/>
            <w:noProof/>
            <w:rPrChange w:id="821" w:author="Ram Shrestha" w:date="2013-10-18T18:14:00Z">
              <w:rPr/>
            </w:rPrChange>
          </w:rPr>
          <w:t>12</w:t>
        </w:r>
        <w:r w:rsidRPr="00BD49D5">
          <w:rPr>
            <w:rFonts w:ascii="Cambria" w:hAnsi="Cambria"/>
            <w:noProof/>
            <w:rPrChange w:id="822" w:author="Ram Shrestha" w:date="2013-10-18T18:14:00Z">
              <w:rPr/>
            </w:rPrChange>
          </w:rPr>
          <w:t>: 245.</w:t>
        </w:r>
      </w:ins>
    </w:p>
    <w:p w:rsidR="00000000" w:rsidRDefault="00BD49D5">
      <w:pPr>
        <w:jc w:val="both"/>
        <w:rPr>
          <w:ins w:id="823" w:author="Ram Shrestha" w:date="2013-10-18T18:14:00Z"/>
          <w:rFonts w:ascii="Cambria" w:hAnsi="Cambria"/>
          <w:noProof/>
          <w:rPrChange w:id="824" w:author="Ram Shrestha" w:date="2013-10-18T18:14:00Z">
            <w:rPr>
              <w:ins w:id="825" w:author="Ram Shrestha" w:date="2013-10-18T18:14:00Z"/>
            </w:rPr>
          </w:rPrChange>
        </w:rPr>
        <w:pPrChange w:id="826" w:author="Ram Shrestha" w:date="2013-10-18T18:14:00Z">
          <w:pPr>
            <w:ind w:left="720" w:hanging="720"/>
            <w:jc w:val="both"/>
          </w:pPr>
        </w:pPrChange>
      </w:pPr>
      <w:ins w:id="827" w:author="Ram Shrestha" w:date="2013-10-18T18:14:00Z">
        <w:r w:rsidRPr="00BD49D5">
          <w:rPr>
            <w:rFonts w:ascii="Cambria" w:hAnsi="Cambria"/>
            <w:noProof/>
            <w:rPrChange w:id="828" w:author="Ram Shrestha" w:date="2013-10-18T18:14:00Z">
              <w:rPr/>
            </w:rPrChange>
          </w:rPr>
          <w:t xml:space="preserve">Hunter, JD (2007) Matplotlib: A 2D graphics environment. </w:t>
        </w:r>
        <w:r w:rsidRPr="00BD49D5">
          <w:rPr>
            <w:rFonts w:ascii="Cambria" w:hAnsi="Cambria"/>
            <w:i/>
            <w:noProof/>
            <w:rPrChange w:id="829" w:author="Ram Shrestha" w:date="2013-10-18T18:14:00Z">
              <w:rPr/>
            </w:rPrChange>
          </w:rPr>
          <w:t>Computing In Science and Engineering</w:t>
        </w:r>
        <w:r w:rsidRPr="00BD49D5">
          <w:rPr>
            <w:rFonts w:ascii="Cambria" w:hAnsi="Cambria"/>
            <w:noProof/>
            <w:rPrChange w:id="830" w:author="Ram Shrestha" w:date="2013-10-18T18:14:00Z">
              <w:rPr/>
            </w:rPrChange>
          </w:rPr>
          <w:t xml:space="preserve"> </w:t>
        </w:r>
        <w:r w:rsidRPr="00BD49D5">
          <w:rPr>
            <w:rFonts w:ascii="Cambria" w:hAnsi="Cambria"/>
            <w:b/>
            <w:noProof/>
            <w:rPrChange w:id="831" w:author="Ram Shrestha" w:date="2013-10-18T18:14:00Z">
              <w:rPr/>
            </w:rPrChange>
          </w:rPr>
          <w:t>9</w:t>
        </w:r>
        <w:r w:rsidRPr="00BD49D5">
          <w:rPr>
            <w:rFonts w:ascii="Cambria" w:hAnsi="Cambria"/>
            <w:noProof/>
            <w:rPrChange w:id="832" w:author="Ram Shrestha" w:date="2013-10-18T18:14:00Z">
              <w:rPr/>
            </w:rPrChange>
          </w:rPr>
          <w:t>: 90-95.</w:t>
        </w:r>
      </w:ins>
    </w:p>
    <w:p w:rsidR="00000000" w:rsidRDefault="00BD49D5">
      <w:pPr>
        <w:jc w:val="both"/>
        <w:rPr>
          <w:ins w:id="833" w:author="Ram Shrestha" w:date="2013-10-18T18:14:00Z"/>
          <w:rFonts w:ascii="Cambria" w:hAnsi="Cambria"/>
          <w:noProof/>
          <w:rPrChange w:id="834" w:author="Ram Shrestha" w:date="2013-10-18T18:14:00Z">
            <w:rPr>
              <w:ins w:id="835" w:author="Ram Shrestha" w:date="2013-10-18T18:14:00Z"/>
            </w:rPr>
          </w:rPrChange>
        </w:rPr>
        <w:pPrChange w:id="836" w:author="Ram Shrestha" w:date="2013-10-18T18:14:00Z">
          <w:pPr>
            <w:ind w:left="720" w:hanging="720"/>
            <w:jc w:val="both"/>
          </w:pPr>
        </w:pPrChange>
      </w:pPr>
      <w:ins w:id="837" w:author="Ram Shrestha" w:date="2013-10-18T18:14:00Z">
        <w:r w:rsidRPr="00BD49D5">
          <w:rPr>
            <w:rFonts w:ascii="Cambria" w:hAnsi="Cambria"/>
            <w:noProof/>
            <w:rPrChange w:id="838" w:author="Ram Shrestha" w:date="2013-10-18T18:14:00Z">
              <w:rPr/>
            </w:rPrChange>
          </w:rPr>
          <w:t xml:space="preserve">Huse, SM, Huber, JA, Morrison, HG, Sogin, ML, Welch, DM (2007) Accuracy and quality of massively parallel DNA pyrosequencing. </w:t>
        </w:r>
        <w:r w:rsidRPr="00BD49D5">
          <w:rPr>
            <w:rFonts w:ascii="Cambria" w:hAnsi="Cambria"/>
            <w:i/>
            <w:noProof/>
            <w:rPrChange w:id="839" w:author="Ram Shrestha" w:date="2013-10-18T18:14:00Z">
              <w:rPr/>
            </w:rPrChange>
          </w:rPr>
          <w:t>Genome biol</w:t>
        </w:r>
        <w:r w:rsidRPr="00BD49D5">
          <w:rPr>
            <w:rFonts w:ascii="Cambria" w:hAnsi="Cambria"/>
            <w:noProof/>
            <w:rPrChange w:id="840" w:author="Ram Shrestha" w:date="2013-10-18T18:14:00Z">
              <w:rPr/>
            </w:rPrChange>
          </w:rPr>
          <w:t xml:space="preserve"> </w:t>
        </w:r>
        <w:r w:rsidRPr="00BD49D5">
          <w:rPr>
            <w:rFonts w:ascii="Cambria" w:hAnsi="Cambria"/>
            <w:b/>
            <w:noProof/>
            <w:rPrChange w:id="841" w:author="Ram Shrestha" w:date="2013-10-18T18:14:00Z">
              <w:rPr/>
            </w:rPrChange>
          </w:rPr>
          <w:t>8</w:t>
        </w:r>
        <w:r w:rsidRPr="00BD49D5">
          <w:rPr>
            <w:rFonts w:ascii="Cambria" w:hAnsi="Cambria"/>
            <w:noProof/>
            <w:rPrChange w:id="842" w:author="Ram Shrestha" w:date="2013-10-18T18:14:00Z">
              <w:rPr/>
            </w:rPrChange>
          </w:rPr>
          <w:t>: R143.</w:t>
        </w:r>
      </w:ins>
    </w:p>
    <w:p w:rsidR="00000000" w:rsidRDefault="00BD49D5">
      <w:pPr>
        <w:jc w:val="both"/>
        <w:rPr>
          <w:ins w:id="843" w:author="Ram Shrestha" w:date="2013-10-18T18:14:00Z"/>
          <w:rFonts w:ascii="Cambria" w:hAnsi="Cambria"/>
          <w:noProof/>
          <w:rPrChange w:id="844" w:author="Ram Shrestha" w:date="2013-10-18T18:14:00Z">
            <w:rPr>
              <w:ins w:id="845" w:author="Ram Shrestha" w:date="2013-10-18T18:14:00Z"/>
            </w:rPr>
          </w:rPrChange>
        </w:rPr>
        <w:pPrChange w:id="846" w:author="Ram Shrestha" w:date="2013-10-18T18:14:00Z">
          <w:pPr>
            <w:ind w:left="720" w:hanging="720"/>
            <w:jc w:val="both"/>
          </w:pPr>
        </w:pPrChange>
      </w:pPr>
      <w:ins w:id="847" w:author="Ram Shrestha" w:date="2013-10-18T18:14:00Z">
        <w:r w:rsidRPr="00BD49D5">
          <w:rPr>
            <w:rFonts w:ascii="Cambria" w:hAnsi="Cambria"/>
            <w:noProof/>
            <w:rPrChange w:id="848" w:author="Ram Shrestha" w:date="2013-10-18T18:14:00Z">
              <w:rPr/>
            </w:rPrChange>
          </w:rPr>
          <w:t xml:space="preserve">Kearse, M, Moir, R, Wilson, A, Stones-Havas, S, Cheung, M, Sturrock, S, Buxton, S, Cooper, A, Markowitz, S, Duran, C, Thierer, T, Ashton, B, Meintjes, P, Drummond, A (2012) Geneious Basic: An integrated and extendable desktop software platform for the organization and analysis of sequence data. </w:t>
        </w:r>
        <w:r w:rsidRPr="00BD49D5">
          <w:rPr>
            <w:rFonts w:ascii="Cambria" w:hAnsi="Cambria"/>
            <w:i/>
            <w:noProof/>
            <w:rPrChange w:id="849" w:author="Ram Shrestha" w:date="2013-10-18T18:14:00Z">
              <w:rPr/>
            </w:rPrChange>
          </w:rPr>
          <w:t>Bioinformatics</w:t>
        </w:r>
        <w:r w:rsidRPr="00BD49D5">
          <w:rPr>
            <w:rFonts w:ascii="Cambria" w:hAnsi="Cambria"/>
            <w:noProof/>
            <w:rPrChange w:id="850" w:author="Ram Shrestha" w:date="2013-10-18T18:14:00Z">
              <w:rPr/>
            </w:rPrChange>
          </w:rPr>
          <w:t xml:space="preserve"> </w:t>
        </w:r>
        <w:r w:rsidRPr="00BD49D5">
          <w:rPr>
            <w:rFonts w:ascii="Cambria" w:hAnsi="Cambria"/>
            <w:b/>
            <w:noProof/>
            <w:rPrChange w:id="851" w:author="Ram Shrestha" w:date="2013-10-18T18:14:00Z">
              <w:rPr/>
            </w:rPrChange>
          </w:rPr>
          <w:t>28</w:t>
        </w:r>
        <w:r w:rsidRPr="00BD49D5">
          <w:rPr>
            <w:rFonts w:ascii="Cambria" w:hAnsi="Cambria"/>
            <w:noProof/>
            <w:rPrChange w:id="852" w:author="Ram Shrestha" w:date="2013-10-18T18:14:00Z">
              <w:rPr/>
            </w:rPrChange>
          </w:rPr>
          <w:t>: 1647-1649.</w:t>
        </w:r>
      </w:ins>
    </w:p>
    <w:p w:rsidR="00000000" w:rsidRDefault="00BD49D5">
      <w:pPr>
        <w:jc w:val="both"/>
        <w:rPr>
          <w:ins w:id="853" w:author="Ram Shrestha" w:date="2013-10-18T18:14:00Z"/>
          <w:rFonts w:ascii="Cambria" w:hAnsi="Cambria"/>
          <w:noProof/>
          <w:rPrChange w:id="854" w:author="Ram Shrestha" w:date="2013-10-18T18:14:00Z">
            <w:rPr>
              <w:ins w:id="855" w:author="Ram Shrestha" w:date="2013-10-18T18:14:00Z"/>
            </w:rPr>
          </w:rPrChange>
        </w:rPr>
        <w:pPrChange w:id="856" w:author="Ram Shrestha" w:date="2013-10-18T18:14:00Z">
          <w:pPr>
            <w:ind w:left="720" w:hanging="720"/>
            <w:jc w:val="both"/>
          </w:pPr>
        </w:pPrChange>
      </w:pPr>
      <w:ins w:id="857" w:author="Ram Shrestha" w:date="2013-10-18T18:14:00Z">
        <w:r w:rsidRPr="00BD49D5">
          <w:rPr>
            <w:rFonts w:ascii="Cambria" w:hAnsi="Cambria"/>
            <w:noProof/>
            <w:rPrChange w:id="858" w:author="Ram Shrestha" w:date="2013-10-18T18:14:00Z">
              <w:rPr/>
            </w:rPrChange>
          </w:rPr>
          <w:t xml:space="preserve">Kunin, V, Engelbrektson, A, Ochman, H, Hugenholtz, P (2009) Wrinkles in the rare biosphere: pyrosequencing errors can lead to artificial inflation of diversity estimates. </w:t>
        </w:r>
        <w:r w:rsidRPr="00BD49D5">
          <w:rPr>
            <w:rFonts w:ascii="Cambria" w:hAnsi="Cambria"/>
            <w:i/>
            <w:noProof/>
            <w:rPrChange w:id="859" w:author="Ram Shrestha" w:date="2013-10-18T18:14:00Z">
              <w:rPr/>
            </w:rPrChange>
          </w:rPr>
          <w:t>Environ Microbiol</w:t>
        </w:r>
        <w:r w:rsidRPr="00BD49D5">
          <w:rPr>
            <w:rFonts w:ascii="Cambria" w:hAnsi="Cambria"/>
            <w:noProof/>
            <w:rPrChange w:id="860" w:author="Ram Shrestha" w:date="2013-10-18T18:14:00Z">
              <w:rPr/>
            </w:rPrChange>
          </w:rPr>
          <w:t xml:space="preserve"> </w:t>
        </w:r>
        <w:r w:rsidRPr="00BD49D5">
          <w:rPr>
            <w:rFonts w:ascii="Cambria" w:hAnsi="Cambria"/>
            <w:b/>
            <w:noProof/>
            <w:rPrChange w:id="861" w:author="Ram Shrestha" w:date="2013-10-18T18:14:00Z">
              <w:rPr/>
            </w:rPrChange>
          </w:rPr>
          <w:t>12</w:t>
        </w:r>
        <w:r w:rsidRPr="00BD49D5">
          <w:rPr>
            <w:rFonts w:ascii="Cambria" w:hAnsi="Cambria"/>
            <w:noProof/>
            <w:rPrChange w:id="862" w:author="Ram Shrestha" w:date="2013-10-18T18:14:00Z">
              <w:rPr/>
            </w:rPrChange>
          </w:rPr>
          <w:t>: 118-123.</w:t>
        </w:r>
      </w:ins>
    </w:p>
    <w:p w:rsidR="00000000" w:rsidRDefault="00BD49D5">
      <w:pPr>
        <w:jc w:val="both"/>
        <w:rPr>
          <w:ins w:id="863" w:author="Ram Shrestha" w:date="2013-10-18T18:14:00Z"/>
          <w:rFonts w:ascii="Cambria" w:hAnsi="Cambria"/>
          <w:noProof/>
          <w:rPrChange w:id="864" w:author="Ram Shrestha" w:date="2013-10-18T18:14:00Z">
            <w:rPr>
              <w:ins w:id="865" w:author="Ram Shrestha" w:date="2013-10-18T18:14:00Z"/>
            </w:rPr>
          </w:rPrChange>
        </w:rPr>
        <w:pPrChange w:id="866" w:author="Ram Shrestha" w:date="2013-10-18T18:14:00Z">
          <w:pPr>
            <w:ind w:left="720" w:hanging="720"/>
            <w:jc w:val="both"/>
          </w:pPr>
        </w:pPrChange>
      </w:pPr>
      <w:ins w:id="867" w:author="Ram Shrestha" w:date="2013-10-18T18:14:00Z">
        <w:r w:rsidRPr="00BD49D5">
          <w:rPr>
            <w:rFonts w:ascii="Cambria" w:hAnsi="Cambria"/>
            <w:noProof/>
            <w:rPrChange w:id="868" w:author="Ram Shrestha" w:date="2013-10-18T18:14:00Z">
              <w:rPr/>
            </w:rPrChange>
          </w:rPr>
          <w:t xml:space="preserve">Li, S, Chou, H-H (2004) LUCY2: an interactive DNA sequence quality trimming and vector removal tool. </w:t>
        </w:r>
        <w:r w:rsidRPr="00BD49D5">
          <w:rPr>
            <w:rFonts w:ascii="Cambria" w:hAnsi="Cambria"/>
            <w:i/>
            <w:noProof/>
            <w:rPrChange w:id="869" w:author="Ram Shrestha" w:date="2013-10-18T18:14:00Z">
              <w:rPr/>
            </w:rPrChange>
          </w:rPr>
          <w:t>Bioinformatics</w:t>
        </w:r>
        <w:r w:rsidRPr="00BD49D5">
          <w:rPr>
            <w:rFonts w:ascii="Cambria" w:hAnsi="Cambria"/>
            <w:noProof/>
            <w:rPrChange w:id="870" w:author="Ram Shrestha" w:date="2013-10-18T18:14:00Z">
              <w:rPr/>
            </w:rPrChange>
          </w:rPr>
          <w:t xml:space="preserve"> </w:t>
        </w:r>
        <w:r w:rsidRPr="00BD49D5">
          <w:rPr>
            <w:rFonts w:ascii="Cambria" w:hAnsi="Cambria"/>
            <w:b/>
            <w:noProof/>
            <w:rPrChange w:id="871" w:author="Ram Shrestha" w:date="2013-10-18T18:14:00Z">
              <w:rPr/>
            </w:rPrChange>
          </w:rPr>
          <w:t>20</w:t>
        </w:r>
        <w:r w:rsidRPr="00BD49D5">
          <w:rPr>
            <w:rFonts w:ascii="Cambria" w:hAnsi="Cambria"/>
            <w:noProof/>
            <w:rPrChange w:id="872" w:author="Ram Shrestha" w:date="2013-10-18T18:14:00Z">
              <w:rPr/>
            </w:rPrChange>
          </w:rPr>
          <w:t>: 2865–2866.</w:t>
        </w:r>
      </w:ins>
    </w:p>
    <w:p w:rsidR="00000000" w:rsidRDefault="00BD49D5">
      <w:pPr>
        <w:jc w:val="both"/>
        <w:rPr>
          <w:ins w:id="873" w:author="Ram Shrestha" w:date="2013-10-18T18:14:00Z"/>
          <w:rFonts w:ascii="Cambria" w:hAnsi="Cambria"/>
          <w:noProof/>
          <w:rPrChange w:id="874" w:author="Ram Shrestha" w:date="2013-10-18T18:14:00Z">
            <w:rPr>
              <w:ins w:id="875" w:author="Ram Shrestha" w:date="2013-10-18T18:14:00Z"/>
            </w:rPr>
          </w:rPrChange>
        </w:rPr>
        <w:pPrChange w:id="876" w:author="Ram Shrestha" w:date="2013-10-18T18:14:00Z">
          <w:pPr>
            <w:ind w:left="720" w:hanging="720"/>
            <w:jc w:val="both"/>
          </w:pPr>
        </w:pPrChange>
      </w:pPr>
      <w:ins w:id="877" w:author="Ram Shrestha" w:date="2013-10-18T18:14:00Z">
        <w:r w:rsidRPr="00BD49D5">
          <w:rPr>
            <w:rFonts w:ascii="Cambria" w:hAnsi="Cambria"/>
            <w:noProof/>
            <w:rPrChange w:id="878" w:author="Ram Shrestha" w:date="2013-10-18T18:14:00Z">
              <w:rPr/>
            </w:rPrChange>
          </w:rPr>
          <w:t xml:space="preserve">Mardis, ER (2008) The impact of next-generation sequencing technology on genetics. </w:t>
        </w:r>
        <w:r w:rsidRPr="00BD49D5">
          <w:rPr>
            <w:rFonts w:ascii="Cambria" w:hAnsi="Cambria"/>
            <w:i/>
            <w:noProof/>
            <w:rPrChange w:id="879" w:author="Ram Shrestha" w:date="2013-10-18T18:14:00Z">
              <w:rPr/>
            </w:rPrChange>
          </w:rPr>
          <w:t>Trends in genetics</w:t>
        </w:r>
        <w:r w:rsidRPr="00BD49D5">
          <w:rPr>
            <w:rFonts w:ascii="Cambria" w:hAnsi="Cambria"/>
            <w:noProof/>
            <w:rPrChange w:id="880" w:author="Ram Shrestha" w:date="2013-10-18T18:14:00Z">
              <w:rPr/>
            </w:rPrChange>
          </w:rPr>
          <w:t xml:space="preserve"> </w:t>
        </w:r>
        <w:r w:rsidRPr="00BD49D5">
          <w:rPr>
            <w:rFonts w:ascii="Cambria" w:hAnsi="Cambria"/>
            <w:b/>
            <w:noProof/>
            <w:rPrChange w:id="881" w:author="Ram Shrestha" w:date="2013-10-18T18:14:00Z">
              <w:rPr/>
            </w:rPrChange>
          </w:rPr>
          <w:t>24</w:t>
        </w:r>
        <w:r w:rsidRPr="00BD49D5">
          <w:rPr>
            <w:rFonts w:ascii="Cambria" w:hAnsi="Cambria"/>
            <w:noProof/>
            <w:rPrChange w:id="882" w:author="Ram Shrestha" w:date="2013-10-18T18:14:00Z">
              <w:rPr/>
            </w:rPrChange>
          </w:rPr>
          <w:t>: 133.</w:t>
        </w:r>
      </w:ins>
    </w:p>
    <w:p w:rsidR="00000000" w:rsidRDefault="00BD49D5">
      <w:pPr>
        <w:jc w:val="both"/>
        <w:rPr>
          <w:ins w:id="883" w:author="Ram Shrestha" w:date="2013-10-18T18:14:00Z"/>
          <w:rFonts w:ascii="Cambria" w:hAnsi="Cambria"/>
          <w:noProof/>
          <w:rPrChange w:id="884" w:author="Ram Shrestha" w:date="2013-10-18T18:14:00Z">
            <w:rPr>
              <w:ins w:id="885" w:author="Ram Shrestha" w:date="2013-10-18T18:14:00Z"/>
            </w:rPr>
          </w:rPrChange>
        </w:rPr>
        <w:pPrChange w:id="886" w:author="Ram Shrestha" w:date="2013-10-18T18:14:00Z">
          <w:pPr>
            <w:ind w:left="720" w:hanging="720"/>
            <w:jc w:val="both"/>
          </w:pPr>
        </w:pPrChange>
      </w:pPr>
      <w:ins w:id="887" w:author="Ram Shrestha" w:date="2013-10-18T18:14:00Z">
        <w:r w:rsidRPr="00BD49D5">
          <w:rPr>
            <w:rFonts w:ascii="Cambria" w:hAnsi="Cambria"/>
            <w:noProof/>
            <w:rPrChange w:id="888" w:author="Ram Shrestha" w:date="2013-10-18T18:14:00Z">
              <w:rPr/>
            </w:rPrChange>
          </w:rPr>
          <w:t xml:space="preserve">Schmieder, R, Edwards, R (2011) Quality control and preprocessing of metagenomic datasets. </w:t>
        </w:r>
        <w:r w:rsidRPr="00BD49D5">
          <w:rPr>
            <w:rFonts w:ascii="Cambria" w:hAnsi="Cambria"/>
            <w:i/>
            <w:noProof/>
            <w:rPrChange w:id="889" w:author="Ram Shrestha" w:date="2013-10-18T18:14:00Z">
              <w:rPr/>
            </w:rPrChange>
          </w:rPr>
          <w:t>Bioinformatics</w:t>
        </w:r>
        <w:r w:rsidRPr="00BD49D5">
          <w:rPr>
            <w:rFonts w:ascii="Cambria" w:hAnsi="Cambria"/>
            <w:noProof/>
            <w:rPrChange w:id="890" w:author="Ram Shrestha" w:date="2013-10-18T18:14:00Z">
              <w:rPr/>
            </w:rPrChange>
          </w:rPr>
          <w:t xml:space="preserve"> </w:t>
        </w:r>
        <w:r w:rsidRPr="00BD49D5">
          <w:rPr>
            <w:rFonts w:ascii="Cambria" w:hAnsi="Cambria"/>
            <w:b/>
            <w:noProof/>
            <w:rPrChange w:id="891" w:author="Ram Shrestha" w:date="2013-10-18T18:14:00Z">
              <w:rPr/>
            </w:rPrChange>
          </w:rPr>
          <w:t>27</w:t>
        </w:r>
        <w:r w:rsidRPr="00BD49D5">
          <w:rPr>
            <w:rFonts w:ascii="Cambria" w:hAnsi="Cambria"/>
            <w:noProof/>
            <w:rPrChange w:id="892" w:author="Ram Shrestha" w:date="2013-10-18T18:14:00Z">
              <w:rPr/>
            </w:rPrChange>
          </w:rPr>
          <w:t>: 863-864.</w:t>
        </w:r>
      </w:ins>
    </w:p>
    <w:p w:rsidR="00000000" w:rsidRDefault="00BD49D5">
      <w:pPr>
        <w:jc w:val="both"/>
        <w:rPr>
          <w:ins w:id="893" w:author="Ram Shrestha" w:date="2013-10-18T18:14:00Z"/>
          <w:rFonts w:ascii="Cambria" w:hAnsi="Cambria"/>
          <w:noProof/>
          <w:rPrChange w:id="894" w:author="Ram Shrestha" w:date="2013-10-18T18:14:00Z">
            <w:rPr>
              <w:ins w:id="895" w:author="Ram Shrestha" w:date="2013-10-18T18:14:00Z"/>
            </w:rPr>
          </w:rPrChange>
        </w:rPr>
        <w:pPrChange w:id="896" w:author="Ram Shrestha" w:date="2013-10-18T18:14:00Z">
          <w:pPr>
            <w:ind w:left="720" w:hanging="720"/>
            <w:jc w:val="both"/>
          </w:pPr>
        </w:pPrChange>
      </w:pPr>
      <w:ins w:id="897" w:author="Ram Shrestha" w:date="2013-10-18T18:14:00Z">
        <w:r w:rsidRPr="00BD49D5">
          <w:rPr>
            <w:rFonts w:ascii="Cambria" w:hAnsi="Cambria"/>
            <w:noProof/>
            <w:rPrChange w:id="898" w:author="Ram Shrestha" w:date="2013-10-18T18:14:00Z">
              <w:rPr/>
            </w:rPrChange>
          </w:rPr>
          <w:t xml:space="preserve">Suzuki, S, Ono, N, Furusawa, C, Ying, B-W, Yomo, T (2011) Comparison of Sequence Reads Obtained from Three Next-Generation Sequencing Platforms. </w:t>
        </w:r>
        <w:r w:rsidRPr="00BD49D5">
          <w:rPr>
            <w:rFonts w:ascii="Cambria" w:hAnsi="Cambria"/>
            <w:i/>
            <w:noProof/>
            <w:rPrChange w:id="899" w:author="Ram Shrestha" w:date="2013-10-18T18:14:00Z">
              <w:rPr/>
            </w:rPrChange>
          </w:rPr>
          <w:t>PLoS ONE</w:t>
        </w:r>
        <w:r w:rsidRPr="00BD49D5">
          <w:rPr>
            <w:rFonts w:ascii="Cambria" w:hAnsi="Cambria"/>
            <w:noProof/>
            <w:rPrChange w:id="900" w:author="Ram Shrestha" w:date="2013-10-18T18:14:00Z">
              <w:rPr/>
            </w:rPrChange>
          </w:rPr>
          <w:t xml:space="preserve"> </w:t>
        </w:r>
        <w:r w:rsidRPr="00BD49D5">
          <w:rPr>
            <w:rFonts w:ascii="Cambria" w:hAnsi="Cambria"/>
            <w:b/>
            <w:noProof/>
            <w:rPrChange w:id="901" w:author="Ram Shrestha" w:date="2013-10-18T18:14:00Z">
              <w:rPr/>
            </w:rPrChange>
          </w:rPr>
          <w:t>6</w:t>
        </w:r>
        <w:r w:rsidRPr="00BD49D5">
          <w:rPr>
            <w:rFonts w:ascii="Cambria" w:hAnsi="Cambria"/>
            <w:noProof/>
            <w:rPrChange w:id="902" w:author="Ram Shrestha" w:date="2013-10-18T18:14:00Z">
              <w:rPr/>
            </w:rPrChange>
          </w:rPr>
          <w:t>: e19534.</w:t>
        </w:r>
      </w:ins>
    </w:p>
    <w:p w:rsidR="00000000" w:rsidRDefault="00DB103B">
      <w:pPr>
        <w:ind w:left="720" w:hanging="720"/>
        <w:jc w:val="both"/>
        <w:rPr>
          <w:ins w:id="903" w:author="Ram Shrestha" w:date="2013-10-18T18:14:00Z"/>
          <w:rFonts w:ascii="Cambria" w:hAnsi="Cambria"/>
          <w:noProof/>
        </w:rPr>
        <w:pPrChange w:id="904" w:author="Ram Shrestha" w:date="2013-10-18T18:14:00Z">
          <w:pPr>
            <w:spacing w:line="480" w:lineRule="auto"/>
            <w:jc w:val="both"/>
          </w:pPr>
        </w:pPrChange>
      </w:pPr>
    </w:p>
    <w:p w:rsidR="0025547E" w:rsidRPr="00FF4EE6" w:rsidRDefault="00BD49D5" w:rsidP="00502553">
      <w:pPr>
        <w:spacing w:line="480" w:lineRule="auto"/>
        <w:jc w:val="both"/>
      </w:pPr>
      <w:ins w:id="905" w:author="Ram Shrestha" w:date="2013-10-18T14:48:00Z">
        <w:r>
          <w:fldChar w:fldCharType="end"/>
        </w:r>
      </w:ins>
    </w:p>
    <w:sectPr w:rsidR="0025547E" w:rsidRPr="00FF4EE6" w:rsidSect="00643447">
      <w:pgSz w:w="11899" w:h="16838"/>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389" w:author="Simon Travers" w:date="2013-10-14T12:56:00Z" w:initials="OU">
    <w:p w:rsidR="0062572B" w:rsidRDefault="0062572B">
      <w:pPr>
        <w:pStyle w:val="CommentText"/>
      </w:pPr>
      <w:r>
        <w:rPr>
          <w:rStyle w:val="CommentReference"/>
        </w:rPr>
        <w:annotationRef/>
      </w:r>
      <w:r>
        <w:t>Last time I’m going to say this as I’m continually repeating myself.</w:t>
      </w:r>
    </w:p>
    <w:p w:rsidR="0062572B" w:rsidRDefault="0062572B">
      <w:pPr>
        <w:pStyle w:val="CommentText"/>
      </w:pPr>
    </w:p>
    <w:p w:rsidR="0062572B" w:rsidRDefault="0062572B">
      <w:pPr>
        <w:pStyle w:val="CommentText"/>
      </w:pPr>
      <w:r>
        <w:t xml:space="preserve">Putting stuff in a table or figure </w:t>
      </w:r>
      <w:r w:rsidRPr="009B7D54">
        <w:rPr>
          <w:b/>
        </w:rPr>
        <w:t>does not</w:t>
      </w:r>
      <w:r>
        <w:t xml:space="preserve"> mean you shouldn’t describe it in the text.</w:t>
      </w:r>
    </w:p>
    <w:p w:rsidR="0062572B" w:rsidRDefault="0062572B">
      <w:pPr>
        <w:pStyle w:val="CommentText"/>
      </w:pPr>
    </w:p>
    <w:p w:rsidR="0062572B" w:rsidRDefault="0062572B">
      <w:pPr>
        <w:pStyle w:val="CommentText"/>
      </w:pPr>
    </w:p>
    <w:p w:rsidR="0062572B" w:rsidRDefault="0062572B">
      <w:pPr>
        <w:pStyle w:val="CommentText"/>
      </w:pPr>
      <w:r>
        <w:t xml:space="preserve">You need to clearly show (and describe) that before any trimming was done there are massive differences between </w:t>
      </w:r>
    </w:p>
  </w:comment>
  <w:comment w:id="393" w:author="Simon Travers" w:date="2013-10-14T12:56:00Z" w:initials="OU">
    <w:p w:rsidR="0062572B" w:rsidRDefault="0062572B">
      <w:pPr>
        <w:pStyle w:val="CommentText"/>
      </w:pPr>
      <w:r>
        <w:rPr>
          <w:rStyle w:val="CommentReference"/>
        </w:rPr>
        <w:annotationRef/>
      </w:r>
      <w:r>
        <w:t>There’s a lot of spacing issues…try fix them as it’s a bit all over the place</w:t>
      </w:r>
    </w:p>
  </w:comment>
  <w:comment w:id="431" w:author="Simon Travers" w:date="2013-10-14T12:56:00Z" w:initials="OU">
    <w:p w:rsidR="0062572B" w:rsidRDefault="0062572B">
      <w:pPr>
        <w:pStyle w:val="CommentText"/>
      </w:pPr>
      <w:r>
        <w:rPr>
          <w:rStyle w:val="CommentReference"/>
        </w:rPr>
        <w:annotationRef/>
      </w:r>
      <w:r>
        <w:t>Was what</w:t>
      </w:r>
      <w:proofErr w:type="gramStart"/>
      <w:r>
        <w:t>?!</w:t>
      </w:r>
      <w:proofErr w:type="gramEnd"/>
    </w:p>
  </w:comment>
  <w:comment w:id="435" w:author="Simon Travers" w:date="2013-10-14T12:56:00Z" w:initials="OU">
    <w:p w:rsidR="0062572B" w:rsidRDefault="0062572B">
      <w:pPr>
        <w:pStyle w:val="CommentText"/>
      </w:pPr>
      <w:r>
        <w:rPr>
          <w:rStyle w:val="CommentReference"/>
        </w:rPr>
        <w:annotationRef/>
      </w:r>
      <w:r w:rsidRPr="00E86A37">
        <w:rPr>
          <w:b/>
          <w:u w:val="single"/>
        </w:rPr>
        <w:t>NEVER</w:t>
      </w:r>
      <w:r>
        <w:t xml:space="preserve"> say assume!  Provide a scientific/biological reason why you think that!</w:t>
      </w:r>
    </w:p>
  </w:comment>
  <w:comment w:id="447" w:author="Simon Travers" w:date="2013-10-14T12:56:00Z" w:initials="OU">
    <w:p w:rsidR="0062572B" w:rsidRDefault="0062572B">
      <w:pPr>
        <w:pStyle w:val="CommentText"/>
      </w:pPr>
      <w:r>
        <w:rPr>
          <w:rStyle w:val="CommentReference"/>
        </w:rPr>
        <w:annotationRef/>
      </w:r>
      <w:r>
        <w:t>Why have you not taken the text from the paper</w:t>
      </w:r>
      <w:proofErr w:type="gramStart"/>
      <w:r>
        <w:t>?!!!!!!</w:t>
      </w:r>
      <w:proofErr w:type="gramEnd"/>
    </w:p>
    <w:p w:rsidR="0062572B" w:rsidRDefault="0062572B">
      <w:pPr>
        <w:pStyle w:val="CommentText"/>
      </w:pPr>
    </w:p>
    <w:p w:rsidR="0062572B" w:rsidRDefault="0062572B">
      <w:pPr>
        <w:pStyle w:val="CommentText"/>
      </w:pPr>
      <w:r>
        <w:t>It’s much better written and your attempts here make it all far more confusing than what’s in the paper!</w:t>
      </w:r>
    </w:p>
    <w:p w:rsidR="0062572B" w:rsidRDefault="0062572B">
      <w:pPr>
        <w:pStyle w:val="CommentText"/>
      </w:pPr>
    </w:p>
    <w:p w:rsidR="0062572B" w:rsidRDefault="0062572B">
      <w:pPr>
        <w:pStyle w:val="CommentText"/>
      </w:pPr>
    </w:p>
    <w:p w:rsidR="0062572B" w:rsidRDefault="0062572B">
      <w:pPr>
        <w:pStyle w:val="CommentText"/>
      </w:pPr>
    </w:p>
  </w:comment>
  <w:comment w:id="450" w:author="Simon Travers" w:date="2013-10-14T12:56:00Z" w:initials="OU">
    <w:p w:rsidR="0062572B" w:rsidRDefault="0062572B">
      <w:pPr>
        <w:pStyle w:val="CommentText"/>
      </w:pPr>
      <w:r>
        <w:rPr>
          <w:rStyle w:val="CommentReference"/>
        </w:rPr>
        <w:annotationRef/>
      </w:r>
      <w:r>
        <w:t>How?  Describe the results.</w:t>
      </w:r>
    </w:p>
    <w:p w:rsidR="0062572B" w:rsidRDefault="0062572B">
      <w:pPr>
        <w:pStyle w:val="CommentText"/>
      </w:pPr>
    </w:p>
    <w:p w:rsidR="0062572B" w:rsidRDefault="0062572B">
      <w:pPr>
        <w:pStyle w:val="CommentText"/>
      </w:pPr>
      <w:r>
        <w:t>OK you’ve described the results after this sentence.  It needs to be restructured</w:t>
      </w:r>
    </w:p>
  </w:comment>
  <w:comment w:id="514" w:author="Simon Travers" w:date="2013-10-14T12:56:00Z" w:initials="OU">
    <w:p w:rsidR="0062572B" w:rsidRDefault="0062572B">
      <w:pPr>
        <w:pStyle w:val="CommentText"/>
      </w:pPr>
      <w:r>
        <w:rPr>
          <w:rStyle w:val="CommentReference"/>
        </w:rPr>
        <w:annotationRef/>
      </w:r>
      <w:r>
        <w:t>Straight from the paper…much easier to read!!</w:t>
      </w:r>
    </w:p>
  </w:comment>
  <w:comment w:id="516" w:author="Simon Travers" w:date="2013-10-17T18:20:00Z" w:initials="OU">
    <w:p w:rsidR="0062572B" w:rsidRDefault="0062572B" w:rsidP="00D34A2B">
      <w:pPr>
        <w:pStyle w:val="CommentText"/>
      </w:pPr>
      <w:r>
        <w:rPr>
          <w:rStyle w:val="CommentReference"/>
        </w:rPr>
        <w:annotationRef/>
      </w:r>
      <w:r>
        <w:t>Again this should get it’s own section and should include a lot more detail…</w:t>
      </w:r>
      <w:proofErr w:type="gramStart"/>
      <w:r>
        <w:t>.I</w:t>
      </w:r>
      <w:proofErr w:type="gramEnd"/>
      <w:r>
        <w:t xml:space="preserve"> even remember you had a figure?  Include it.</w:t>
      </w:r>
    </w:p>
    <w:p w:rsidR="0062572B" w:rsidRDefault="0062572B" w:rsidP="00D34A2B">
      <w:pPr>
        <w:pStyle w:val="CommentText"/>
      </w:pPr>
    </w:p>
    <w:p w:rsidR="0062572B" w:rsidRDefault="0062572B" w:rsidP="00D34A2B">
      <w:pPr>
        <w:pStyle w:val="CommentText"/>
      </w:pPr>
    </w:p>
  </w:comment>
  <w:comment w:id="580" w:author="Simon Travers" w:date="2013-10-18T11:45:00Z" w:initials="OU">
    <w:p w:rsidR="0062572B" w:rsidRDefault="0062572B" w:rsidP="00214482">
      <w:pPr>
        <w:pStyle w:val="CommentText"/>
      </w:pPr>
      <w:r>
        <w:rPr>
          <w:rStyle w:val="CommentReference"/>
        </w:rPr>
        <w:annotationRef/>
      </w:r>
      <w:r>
        <w:t>Firstly this need to be combined with the conclusion.  It’s FAR too short and sparse for a PhD thesis!</w:t>
      </w:r>
    </w:p>
    <w:p w:rsidR="0062572B" w:rsidRDefault="0062572B" w:rsidP="00214482">
      <w:pPr>
        <w:pStyle w:val="CommentText"/>
      </w:pPr>
    </w:p>
    <w:p w:rsidR="0062572B" w:rsidRDefault="0062572B" w:rsidP="00214482">
      <w:pPr>
        <w:pStyle w:val="CommentText"/>
      </w:pPr>
      <w:r>
        <w:t>You need to discuss QTrim in the context of other approaches:</w:t>
      </w:r>
    </w:p>
    <w:p w:rsidR="0062572B" w:rsidRDefault="0062572B" w:rsidP="00214482">
      <w:pPr>
        <w:pStyle w:val="CommentText"/>
      </w:pPr>
    </w:p>
    <w:p w:rsidR="0062572B" w:rsidRDefault="0062572B" w:rsidP="00214482">
      <w:pPr>
        <w:pStyle w:val="CommentText"/>
      </w:pPr>
      <w:r>
        <w:t>Why is it better…</w:t>
      </w:r>
      <w:proofErr w:type="gramStart"/>
      <w:r>
        <w:t>.performance</w:t>
      </w:r>
      <w:proofErr w:type="gramEnd"/>
      <w:r>
        <w:t xml:space="preserve"> wise as well as use wise.</w:t>
      </w:r>
    </w:p>
    <w:p w:rsidR="0062572B" w:rsidRDefault="0062572B" w:rsidP="00214482">
      <w:pPr>
        <w:pStyle w:val="CommentText"/>
      </w:pPr>
      <w:r>
        <w:t>How does it compare to PINSEQ?  What’s the advantages/disadvantages of both?  Include the details about why PRINSEQ appears to be better but it has a much higher number of low quality bases output relative to QTrim.</w:t>
      </w:r>
    </w:p>
    <w:p w:rsidR="0062572B" w:rsidRDefault="0062572B" w:rsidP="00214482">
      <w:pPr>
        <w:pStyle w:val="CommentText"/>
      </w:pPr>
      <w:r>
        <w:t xml:space="preserve">Talk about how other approaches have complex numbers of parameters that need to be set and their installation is difficult but here you’ve made executables to make installation easy etc </w:t>
      </w:r>
      <w:proofErr w:type="spellStart"/>
      <w:r>
        <w:t>etc</w:t>
      </w:r>
      <w:proofErr w:type="spellEnd"/>
    </w:p>
    <w:p w:rsidR="0062572B" w:rsidRDefault="0062572B" w:rsidP="00214482">
      <w:pPr>
        <w:pStyle w:val="CommentText"/>
      </w:pPr>
      <w:r>
        <w:t>One of the major benefits of QTrim is that it performs well on poor quality data compared to other approaches (do your results still show this</w:t>
      </w:r>
      <w:proofErr w:type="gramStart"/>
      <w:r>
        <w:t>?!</w:t>
      </w:r>
      <w:proofErr w:type="gramEnd"/>
      <w:r>
        <w:t>).  This gives it a huge advantage over other approaches.</w:t>
      </w:r>
      <w:bookmarkStart w:id="581" w:name="_GoBack"/>
      <w:bookmarkEnd w:id="581"/>
    </w:p>
    <w:p w:rsidR="0062572B" w:rsidRDefault="0062572B" w:rsidP="00214482">
      <w:pPr>
        <w:pStyle w:val="CommentText"/>
      </w:pPr>
    </w:p>
    <w:p w:rsidR="0062572B" w:rsidRDefault="0062572B" w:rsidP="00214482">
      <w:pPr>
        <w:pStyle w:val="CommentText"/>
      </w:pPr>
    </w:p>
  </w:comment>
  <w:comment w:id="586" w:author="Simon Travers" w:date="2013-10-14T12:56:00Z" w:initials="OU">
    <w:p w:rsidR="0062572B" w:rsidRDefault="0062572B">
      <w:pPr>
        <w:pStyle w:val="CommentText"/>
      </w:pPr>
      <w:r>
        <w:rPr>
          <w:rStyle w:val="CommentReference"/>
        </w:rPr>
        <w:annotationRef/>
      </w:r>
      <w:r>
        <w:t>Where’s all the info on the web version</w:t>
      </w:r>
      <w:proofErr w:type="gramStart"/>
      <w:r>
        <w:t>?!</w:t>
      </w:r>
      <w:proofErr w:type="gramEnd"/>
      <w:r>
        <w:t xml:space="preserve">  Include screenshots and a description.</w:t>
      </w:r>
    </w:p>
  </w:comment>
  <w:comment w:id="597" w:author="Simon Travers" w:date="2013-10-18T12:31:00Z" w:initials="OU">
    <w:p w:rsidR="0062572B" w:rsidRDefault="0062572B" w:rsidP="00750A94">
      <w:pPr>
        <w:pStyle w:val="CommentText"/>
      </w:pPr>
      <w:r>
        <w:rPr>
          <w:rStyle w:val="CommentReference"/>
        </w:rPr>
        <w:annotationRef/>
      </w:r>
      <w:r>
        <w:t>This is discussion</w:t>
      </w:r>
    </w:p>
    <w:p w:rsidR="0062572B" w:rsidRDefault="0062572B" w:rsidP="00750A94">
      <w:pPr>
        <w:pStyle w:val="CommentText"/>
      </w:pPr>
    </w:p>
    <w:p w:rsidR="0062572B" w:rsidRDefault="0062572B" w:rsidP="00750A94">
      <w:pPr>
        <w:pStyle w:val="CommentText"/>
      </w:pPr>
      <w:r>
        <w:t>It’s where you need to deviate from the paper.  In the paper we just state that observation but don’t really show the data.  Here you must go into more detail.</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Myriad Pro">
    <w:panose1 w:val="020B0503030403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EB185D"/>
    <w:multiLevelType w:val="hybridMultilevel"/>
    <w:tmpl w:val="660094CC"/>
    <w:lvl w:ilvl="0" w:tplc="654C868E">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56AAB"/>
    <w:multiLevelType w:val="hybridMultilevel"/>
    <w:tmpl w:val="D8C8F0F6"/>
    <w:lvl w:ilvl="0" w:tplc="654C868E">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D77E2"/>
    <w:multiLevelType w:val="hybridMultilevel"/>
    <w:tmpl w:val="D226B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B6D9E"/>
    <w:multiLevelType w:val="hybridMultilevel"/>
    <w:tmpl w:val="9EF0C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7D61A6"/>
    <w:multiLevelType w:val="hybridMultilevel"/>
    <w:tmpl w:val="B3508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1F237B"/>
    <w:multiLevelType w:val="hybridMultilevel"/>
    <w:tmpl w:val="A858D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B51C07"/>
    <w:multiLevelType w:val="hybridMultilevel"/>
    <w:tmpl w:val="34F05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512B2C"/>
    <w:multiLevelType w:val="hybridMultilevel"/>
    <w:tmpl w:val="C980C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4034D4"/>
    <w:multiLevelType w:val="hybridMultilevel"/>
    <w:tmpl w:val="D08AE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5D5C0A"/>
    <w:multiLevelType w:val="hybridMultilevel"/>
    <w:tmpl w:val="8BBE9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8F02E6"/>
    <w:multiLevelType w:val="hybridMultilevel"/>
    <w:tmpl w:val="34F05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571699"/>
    <w:multiLevelType w:val="hybridMultilevel"/>
    <w:tmpl w:val="2D8CC37C"/>
    <w:lvl w:ilvl="0" w:tplc="654C868E">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DC6573"/>
    <w:multiLevelType w:val="hybridMultilevel"/>
    <w:tmpl w:val="A8A40808"/>
    <w:lvl w:ilvl="0" w:tplc="654C868E">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
  </w:num>
  <w:num w:numId="4">
    <w:abstractNumId w:val="11"/>
  </w:num>
  <w:num w:numId="5">
    <w:abstractNumId w:val="0"/>
  </w:num>
  <w:num w:numId="6">
    <w:abstractNumId w:val="8"/>
  </w:num>
  <w:num w:numId="7">
    <w:abstractNumId w:val="5"/>
  </w:num>
  <w:num w:numId="8">
    <w:abstractNumId w:val="10"/>
  </w:num>
  <w:num w:numId="9">
    <w:abstractNumId w:val="3"/>
  </w:num>
  <w:num w:numId="10">
    <w:abstractNumId w:val="9"/>
  </w:num>
  <w:num w:numId="11">
    <w:abstractNumId w:val="4"/>
  </w:num>
  <w:num w:numId="12">
    <w:abstractNumId w:val="6"/>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docVars>
    <w:docVar w:name="EN.InstantFormat" w:val="&lt;ENInstantFormat&gt;&lt;Enabled&gt;0&lt;/Enabled&gt;&lt;ScanUnformatted&gt;1&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25547E"/>
    <w:rsid w:val="000014F2"/>
    <w:rsid w:val="00020E11"/>
    <w:rsid w:val="000229EE"/>
    <w:rsid w:val="000275F4"/>
    <w:rsid w:val="00040048"/>
    <w:rsid w:val="00054B90"/>
    <w:rsid w:val="00055DBC"/>
    <w:rsid w:val="000571A7"/>
    <w:rsid w:val="00072A96"/>
    <w:rsid w:val="00081E5D"/>
    <w:rsid w:val="00087DC9"/>
    <w:rsid w:val="00092ACF"/>
    <w:rsid w:val="000A2DEC"/>
    <w:rsid w:val="000A4783"/>
    <w:rsid w:val="000A4D13"/>
    <w:rsid w:val="000A5FA1"/>
    <w:rsid w:val="000A76C7"/>
    <w:rsid w:val="000B110E"/>
    <w:rsid w:val="000B1E92"/>
    <w:rsid w:val="000B4029"/>
    <w:rsid w:val="000B44D5"/>
    <w:rsid w:val="000B4ACD"/>
    <w:rsid w:val="000B624F"/>
    <w:rsid w:val="000C2110"/>
    <w:rsid w:val="000D7D0D"/>
    <w:rsid w:val="000E46C0"/>
    <w:rsid w:val="000F10C8"/>
    <w:rsid w:val="000F4128"/>
    <w:rsid w:val="000F595C"/>
    <w:rsid w:val="000F7306"/>
    <w:rsid w:val="00102926"/>
    <w:rsid w:val="0010342B"/>
    <w:rsid w:val="00106D4A"/>
    <w:rsid w:val="00122FA2"/>
    <w:rsid w:val="001346AB"/>
    <w:rsid w:val="00143407"/>
    <w:rsid w:val="001513E5"/>
    <w:rsid w:val="0015190F"/>
    <w:rsid w:val="00155018"/>
    <w:rsid w:val="00155E90"/>
    <w:rsid w:val="00155F23"/>
    <w:rsid w:val="0016598E"/>
    <w:rsid w:val="00170D9F"/>
    <w:rsid w:val="00170E92"/>
    <w:rsid w:val="001758A7"/>
    <w:rsid w:val="0018035B"/>
    <w:rsid w:val="00183F82"/>
    <w:rsid w:val="001940FA"/>
    <w:rsid w:val="00197058"/>
    <w:rsid w:val="001B6CCA"/>
    <w:rsid w:val="001C0F54"/>
    <w:rsid w:val="001C7C78"/>
    <w:rsid w:val="001D1E24"/>
    <w:rsid w:val="001D581E"/>
    <w:rsid w:val="001E71EA"/>
    <w:rsid w:val="001F4624"/>
    <w:rsid w:val="001F5C6E"/>
    <w:rsid w:val="001F649A"/>
    <w:rsid w:val="001F7A92"/>
    <w:rsid w:val="00207472"/>
    <w:rsid w:val="00213A0D"/>
    <w:rsid w:val="00214482"/>
    <w:rsid w:val="00215517"/>
    <w:rsid w:val="002166DD"/>
    <w:rsid w:val="00216F34"/>
    <w:rsid w:val="0021791A"/>
    <w:rsid w:val="00220859"/>
    <w:rsid w:val="00221780"/>
    <w:rsid w:val="002221AC"/>
    <w:rsid w:val="00227B80"/>
    <w:rsid w:val="00233906"/>
    <w:rsid w:val="002355E5"/>
    <w:rsid w:val="002419AB"/>
    <w:rsid w:val="00245E6B"/>
    <w:rsid w:val="002473FB"/>
    <w:rsid w:val="00247B31"/>
    <w:rsid w:val="002523DF"/>
    <w:rsid w:val="0025260C"/>
    <w:rsid w:val="00254E56"/>
    <w:rsid w:val="0025547E"/>
    <w:rsid w:val="00256121"/>
    <w:rsid w:val="00256160"/>
    <w:rsid w:val="002603DD"/>
    <w:rsid w:val="002619AC"/>
    <w:rsid w:val="00262953"/>
    <w:rsid w:val="0027495D"/>
    <w:rsid w:val="00280F18"/>
    <w:rsid w:val="002862F7"/>
    <w:rsid w:val="00292435"/>
    <w:rsid w:val="0029274B"/>
    <w:rsid w:val="00294EBA"/>
    <w:rsid w:val="002A526A"/>
    <w:rsid w:val="002B08D8"/>
    <w:rsid w:val="002B3B9A"/>
    <w:rsid w:val="002D5A33"/>
    <w:rsid w:val="002E50F7"/>
    <w:rsid w:val="002F0F3D"/>
    <w:rsid w:val="002F1E1F"/>
    <w:rsid w:val="002F474A"/>
    <w:rsid w:val="00302345"/>
    <w:rsid w:val="003041FC"/>
    <w:rsid w:val="0031381A"/>
    <w:rsid w:val="00314E58"/>
    <w:rsid w:val="0031752B"/>
    <w:rsid w:val="00333637"/>
    <w:rsid w:val="00334906"/>
    <w:rsid w:val="0034043E"/>
    <w:rsid w:val="00344A5B"/>
    <w:rsid w:val="00345003"/>
    <w:rsid w:val="0034670D"/>
    <w:rsid w:val="003468BD"/>
    <w:rsid w:val="0034699D"/>
    <w:rsid w:val="00356BFD"/>
    <w:rsid w:val="003744B2"/>
    <w:rsid w:val="00374E18"/>
    <w:rsid w:val="00390FAF"/>
    <w:rsid w:val="003912CB"/>
    <w:rsid w:val="003A2144"/>
    <w:rsid w:val="003A3753"/>
    <w:rsid w:val="003A4B4E"/>
    <w:rsid w:val="003B2E2C"/>
    <w:rsid w:val="003B7CF4"/>
    <w:rsid w:val="003D24DD"/>
    <w:rsid w:val="003D3D7A"/>
    <w:rsid w:val="003E335A"/>
    <w:rsid w:val="003E6EB2"/>
    <w:rsid w:val="004011E0"/>
    <w:rsid w:val="004027AE"/>
    <w:rsid w:val="0040570C"/>
    <w:rsid w:val="0041628F"/>
    <w:rsid w:val="00421842"/>
    <w:rsid w:val="00424BCE"/>
    <w:rsid w:val="00425D61"/>
    <w:rsid w:val="00427123"/>
    <w:rsid w:val="00446341"/>
    <w:rsid w:val="004547B2"/>
    <w:rsid w:val="00467222"/>
    <w:rsid w:val="00472C3A"/>
    <w:rsid w:val="00482542"/>
    <w:rsid w:val="004840C8"/>
    <w:rsid w:val="004863B8"/>
    <w:rsid w:val="00492B55"/>
    <w:rsid w:val="00493387"/>
    <w:rsid w:val="004A00E7"/>
    <w:rsid w:val="004A0957"/>
    <w:rsid w:val="004B28CE"/>
    <w:rsid w:val="004B46C5"/>
    <w:rsid w:val="004B66FE"/>
    <w:rsid w:val="004B6E15"/>
    <w:rsid w:val="004C47F2"/>
    <w:rsid w:val="004C6E39"/>
    <w:rsid w:val="004D5993"/>
    <w:rsid w:val="004E24E6"/>
    <w:rsid w:val="004E55A3"/>
    <w:rsid w:val="004F032A"/>
    <w:rsid w:val="004F0B38"/>
    <w:rsid w:val="004F4E43"/>
    <w:rsid w:val="004F5E7D"/>
    <w:rsid w:val="005021DA"/>
    <w:rsid w:val="00502553"/>
    <w:rsid w:val="005072EF"/>
    <w:rsid w:val="00512160"/>
    <w:rsid w:val="00513A98"/>
    <w:rsid w:val="005148A8"/>
    <w:rsid w:val="0051587C"/>
    <w:rsid w:val="00521632"/>
    <w:rsid w:val="00540CBE"/>
    <w:rsid w:val="0054714E"/>
    <w:rsid w:val="005515D4"/>
    <w:rsid w:val="005557A3"/>
    <w:rsid w:val="0055797D"/>
    <w:rsid w:val="0056015B"/>
    <w:rsid w:val="00566071"/>
    <w:rsid w:val="0056674D"/>
    <w:rsid w:val="00567101"/>
    <w:rsid w:val="00573933"/>
    <w:rsid w:val="00574067"/>
    <w:rsid w:val="00574317"/>
    <w:rsid w:val="00576254"/>
    <w:rsid w:val="005820D9"/>
    <w:rsid w:val="00584030"/>
    <w:rsid w:val="00591508"/>
    <w:rsid w:val="005A2B5F"/>
    <w:rsid w:val="005B0FFD"/>
    <w:rsid w:val="005B25CC"/>
    <w:rsid w:val="005B3F25"/>
    <w:rsid w:val="005B7F37"/>
    <w:rsid w:val="005D7297"/>
    <w:rsid w:val="005E1F10"/>
    <w:rsid w:val="005F2CCB"/>
    <w:rsid w:val="005F3402"/>
    <w:rsid w:val="00600D99"/>
    <w:rsid w:val="00601113"/>
    <w:rsid w:val="0060306A"/>
    <w:rsid w:val="00606DD7"/>
    <w:rsid w:val="006108DA"/>
    <w:rsid w:val="00611729"/>
    <w:rsid w:val="0061568D"/>
    <w:rsid w:val="0062082B"/>
    <w:rsid w:val="0062572B"/>
    <w:rsid w:val="006362B7"/>
    <w:rsid w:val="00643447"/>
    <w:rsid w:val="006452B8"/>
    <w:rsid w:val="00645E6B"/>
    <w:rsid w:val="006507E6"/>
    <w:rsid w:val="006564FA"/>
    <w:rsid w:val="00657BAD"/>
    <w:rsid w:val="00663EDA"/>
    <w:rsid w:val="006740A0"/>
    <w:rsid w:val="00690FF7"/>
    <w:rsid w:val="00693C15"/>
    <w:rsid w:val="0069681D"/>
    <w:rsid w:val="006A2EC9"/>
    <w:rsid w:val="006B1A02"/>
    <w:rsid w:val="006C3AB8"/>
    <w:rsid w:val="006D427C"/>
    <w:rsid w:val="006E436B"/>
    <w:rsid w:val="006E4862"/>
    <w:rsid w:val="006E742B"/>
    <w:rsid w:val="006F4D61"/>
    <w:rsid w:val="00704C8A"/>
    <w:rsid w:val="007060A6"/>
    <w:rsid w:val="007072A5"/>
    <w:rsid w:val="00712A29"/>
    <w:rsid w:val="007269F1"/>
    <w:rsid w:val="00730550"/>
    <w:rsid w:val="00736F0F"/>
    <w:rsid w:val="00740574"/>
    <w:rsid w:val="00744E25"/>
    <w:rsid w:val="00750A94"/>
    <w:rsid w:val="007603F5"/>
    <w:rsid w:val="00765415"/>
    <w:rsid w:val="00771C0D"/>
    <w:rsid w:val="00782907"/>
    <w:rsid w:val="00786B50"/>
    <w:rsid w:val="007A0110"/>
    <w:rsid w:val="007A3D20"/>
    <w:rsid w:val="007A68D9"/>
    <w:rsid w:val="007A7064"/>
    <w:rsid w:val="007B1235"/>
    <w:rsid w:val="007B1EEF"/>
    <w:rsid w:val="007B48C6"/>
    <w:rsid w:val="007C1174"/>
    <w:rsid w:val="007E282A"/>
    <w:rsid w:val="007F2169"/>
    <w:rsid w:val="00801A97"/>
    <w:rsid w:val="00805512"/>
    <w:rsid w:val="00811F79"/>
    <w:rsid w:val="00812995"/>
    <w:rsid w:val="00843E8A"/>
    <w:rsid w:val="0084406C"/>
    <w:rsid w:val="0084431C"/>
    <w:rsid w:val="00845440"/>
    <w:rsid w:val="0085264C"/>
    <w:rsid w:val="00854C7A"/>
    <w:rsid w:val="00856AC7"/>
    <w:rsid w:val="0086776D"/>
    <w:rsid w:val="008750D5"/>
    <w:rsid w:val="00883599"/>
    <w:rsid w:val="00887359"/>
    <w:rsid w:val="00893AFE"/>
    <w:rsid w:val="008A315E"/>
    <w:rsid w:val="008A55B0"/>
    <w:rsid w:val="008B1CBE"/>
    <w:rsid w:val="008B2C53"/>
    <w:rsid w:val="008B520F"/>
    <w:rsid w:val="008C0469"/>
    <w:rsid w:val="008C0EF6"/>
    <w:rsid w:val="008C1E4B"/>
    <w:rsid w:val="008C5F93"/>
    <w:rsid w:val="008E6786"/>
    <w:rsid w:val="008E715A"/>
    <w:rsid w:val="008F3CEB"/>
    <w:rsid w:val="00906577"/>
    <w:rsid w:val="00910383"/>
    <w:rsid w:val="00910BC0"/>
    <w:rsid w:val="0092019D"/>
    <w:rsid w:val="009205F8"/>
    <w:rsid w:val="00926E0B"/>
    <w:rsid w:val="00927AFF"/>
    <w:rsid w:val="00927EA7"/>
    <w:rsid w:val="0093394D"/>
    <w:rsid w:val="00936AA0"/>
    <w:rsid w:val="00957AC6"/>
    <w:rsid w:val="00961DBF"/>
    <w:rsid w:val="0096410F"/>
    <w:rsid w:val="00972AC6"/>
    <w:rsid w:val="00976812"/>
    <w:rsid w:val="009920CA"/>
    <w:rsid w:val="00995BFB"/>
    <w:rsid w:val="009A449E"/>
    <w:rsid w:val="009B7D54"/>
    <w:rsid w:val="009C7438"/>
    <w:rsid w:val="009D020B"/>
    <w:rsid w:val="009D777A"/>
    <w:rsid w:val="009E0EE9"/>
    <w:rsid w:val="009E24F6"/>
    <w:rsid w:val="009E443C"/>
    <w:rsid w:val="009E49BD"/>
    <w:rsid w:val="00A03C05"/>
    <w:rsid w:val="00A22018"/>
    <w:rsid w:val="00A23177"/>
    <w:rsid w:val="00A266C7"/>
    <w:rsid w:val="00A27B36"/>
    <w:rsid w:val="00A31167"/>
    <w:rsid w:val="00A437A5"/>
    <w:rsid w:val="00A46A26"/>
    <w:rsid w:val="00A56860"/>
    <w:rsid w:val="00A63CE9"/>
    <w:rsid w:val="00A651A7"/>
    <w:rsid w:val="00A835E3"/>
    <w:rsid w:val="00A92D3D"/>
    <w:rsid w:val="00AA1DAB"/>
    <w:rsid w:val="00AA3231"/>
    <w:rsid w:val="00AA3C19"/>
    <w:rsid w:val="00AB53AF"/>
    <w:rsid w:val="00AB79A3"/>
    <w:rsid w:val="00AD6F2E"/>
    <w:rsid w:val="00AE4DAB"/>
    <w:rsid w:val="00AE6BB4"/>
    <w:rsid w:val="00AF7D7F"/>
    <w:rsid w:val="00B13255"/>
    <w:rsid w:val="00B13E9E"/>
    <w:rsid w:val="00B158B5"/>
    <w:rsid w:val="00B21359"/>
    <w:rsid w:val="00B24B8C"/>
    <w:rsid w:val="00B2608C"/>
    <w:rsid w:val="00B305E1"/>
    <w:rsid w:val="00B33414"/>
    <w:rsid w:val="00B3591E"/>
    <w:rsid w:val="00B573EE"/>
    <w:rsid w:val="00B6414F"/>
    <w:rsid w:val="00B72467"/>
    <w:rsid w:val="00B73C14"/>
    <w:rsid w:val="00B75D7E"/>
    <w:rsid w:val="00B77E0D"/>
    <w:rsid w:val="00B843E8"/>
    <w:rsid w:val="00B8564D"/>
    <w:rsid w:val="00B85ECD"/>
    <w:rsid w:val="00BA2195"/>
    <w:rsid w:val="00BA484A"/>
    <w:rsid w:val="00BB1102"/>
    <w:rsid w:val="00BB32FD"/>
    <w:rsid w:val="00BC0C99"/>
    <w:rsid w:val="00BC1C7A"/>
    <w:rsid w:val="00BC7AF4"/>
    <w:rsid w:val="00BC7C2C"/>
    <w:rsid w:val="00BD49D5"/>
    <w:rsid w:val="00BE2DA9"/>
    <w:rsid w:val="00BF2BC6"/>
    <w:rsid w:val="00BF7E0A"/>
    <w:rsid w:val="00C10D8A"/>
    <w:rsid w:val="00C24D14"/>
    <w:rsid w:val="00C26199"/>
    <w:rsid w:val="00C30DF9"/>
    <w:rsid w:val="00C334AD"/>
    <w:rsid w:val="00C33A14"/>
    <w:rsid w:val="00C4388A"/>
    <w:rsid w:val="00C4484C"/>
    <w:rsid w:val="00C44B44"/>
    <w:rsid w:val="00C5154F"/>
    <w:rsid w:val="00C570AF"/>
    <w:rsid w:val="00C575BC"/>
    <w:rsid w:val="00C57C7C"/>
    <w:rsid w:val="00C61477"/>
    <w:rsid w:val="00C61E55"/>
    <w:rsid w:val="00C63AD6"/>
    <w:rsid w:val="00C6590B"/>
    <w:rsid w:val="00C76046"/>
    <w:rsid w:val="00C8066B"/>
    <w:rsid w:val="00C82A2F"/>
    <w:rsid w:val="00C900D7"/>
    <w:rsid w:val="00C917BD"/>
    <w:rsid w:val="00C91B24"/>
    <w:rsid w:val="00CB33C7"/>
    <w:rsid w:val="00CC5227"/>
    <w:rsid w:val="00CD01B6"/>
    <w:rsid w:val="00CE1089"/>
    <w:rsid w:val="00CF6A4D"/>
    <w:rsid w:val="00D06C46"/>
    <w:rsid w:val="00D11309"/>
    <w:rsid w:val="00D148ED"/>
    <w:rsid w:val="00D237DD"/>
    <w:rsid w:val="00D34A2B"/>
    <w:rsid w:val="00D56D9F"/>
    <w:rsid w:val="00D7750F"/>
    <w:rsid w:val="00D91C68"/>
    <w:rsid w:val="00D92F2F"/>
    <w:rsid w:val="00D97E97"/>
    <w:rsid w:val="00DA21A1"/>
    <w:rsid w:val="00DA27EB"/>
    <w:rsid w:val="00DA2F6A"/>
    <w:rsid w:val="00DB103B"/>
    <w:rsid w:val="00DB2107"/>
    <w:rsid w:val="00DB2DFA"/>
    <w:rsid w:val="00DB4E59"/>
    <w:rsid w:val="00DB52D3"/>
    <w:rsid w:val="00DB64CD"/>
    <w:rsid w:val="00DC5A83"/>
    <w:rsid w:val="00DD3137"/>
    <w:rsid w:val="00DD3EAB"/>
    <w:rsid w:val="00DE101F"/>
    <w:rsid w:val="00E021B6"/>
    <w:rsid w:val="00E06024"/>
    <w:rsid w:val="00E1077A"/>
    <w:rsid w:val="00E12DA8"/>
    <w:rsid w:val="00E1347D"/>
    <w:rsid w:val="00E34CDF"/>
    <w:rsid w:val="00E40FE4"/>
    <w:rsid w:val="00E41539"/>
    <w:rsid w:val="00E46860"/>
    <w:rsid w:val="00E60155"/>
    <w:rsid w:val="00E648EF"/>
    <w:rsid w:val="00E72EDA"/>
    <w:rsid w:val="00E775FF"/>
    <w:rsid w:val="00E80693"/>
    <w:rsid w:val="00E82FA4"/>
    <w:rsid w:val="00E86A37"/>
    <w:rsid w:val="00E87112"/>
    <w:rsid w:val="00E93A06"/>
    <w:rsid w:val="00E97ECA"/>
    <w:rsid w:val="00E97F06"/>
    <w:rsid w:val="00EA6EFD"/>
    <w:rsid w:val="00EB0092"/>
    <w:rsid w:val="00EB424D"/>
    <w:rsid w:val="00EB5EE9"/>
    <w:rsid w:val="00EC30E6"/>
    <w:rsid w:val="00ED1414"/>
    <w:rsid w:val="00ED4D85"/>
    <w:rsid w:val="00EE1D48"/>
    <w:rsid w:val="00EE6ACA"/>
    <w:rsid w:val="00EE7133"/>
    <w:rsid w:val="00F1066E"/>
    <w:rsid w:val="00F15A39"/>
    <w:rsid w:val="00F17F55"/>
    <w:rsid w:val="00F248A0"/>
    <w:rsid w:val="00F477D4"/>
    <w:rsid w:val="00F51753"/>
    <w:rsid w:val="00F56629"/>
    <w:rsid w:val="00F64E03"/>
    <w:rsid w:val="00F8095B"/>
    <w:rsid w:val="00F82693"/>
    <w:rsid w:val="00F8432A"/>
    <w:rsid w:val="00F84A7A"/>
    <w:rsid w:val="00F86929"/>
    <w:rsid w:val="00F90398"/>
    <w:rsid w:val="00FA3DCF"/>
    <w:rsid w:val="00FA4CC2"/>
    <w:rsid w:val="00FA510F"/>
    <w:rsid w:val="00FA6B32"/>
    <w:rsid w:val="00FC119D"/>
    <w:rsid w:val="00FC4B81"/>
    <w:rsid w:val="00FD3BF2"/>
    <w:rsid w:val="00FD477F"/>
    <w:rsid w:val="00FE4791"/>
    <w:rsid w:val="00FE5E54"/>
    <w:rsid w:val="00FE668B"/>
    <w:rsid w:val="00FF3FFA"/>
    <w:rsid w:val="00FF4EE6"/>
  </w:rsids>
  <m:mathPr>
    <m:mathFont m:val="Myriad Pro"/>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C4388A"/>
  </w:style>
  <w:style w:type="paragraph" w:styleId="Heading1">
    <w:name w:val="heading 1"/>
    <w:basedOn w:val="Normal"/>
    <w:next w:val="Normal"/>
    <w:link w:val="Heading1Char"/>
    <w:uiPriority w:val="9"/>
    <w:qFormat/>
    <w:rsid w:val="002554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54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1628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5547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5547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1CBE"/>
    <w:rPr>
      <w:color w:val="0000FF" w:themeColor="hyperlink"/>
      <w:u w:val="single"/>
    </w:rPr>
  </w:style>
  <w:style w:type="paragraph" w:styleId="ListParagraph">
    <w:name w:val="List Paragraph"/>
    <w:basedOn w:val="Normal"/>
    <w:uiPriority w:val="34"/>
    <w:qFormat/>
    <w:rsid w:val="00976812"/>
    <w:pPr>
      <w:ind w:left="720"/>
      <w:contextualSpacing/>
    </w:pPr>
  </w:style>
  <w:style w:type="table" w:styleId="TableGrid">
    <w:name w:val="Table Grid"/>
    <w:basedOn w:val="TableNormal"/>
    <w:rsid w:val="0044634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B24B8C"/>
    <w:rPr>
      <w:color w:val="800080" w:themeColor="followedHyperlink"/>
      <w:u w:val="single"/>
    </w:rPr>
  </w:style>
  <w:style w:type="character" w:customStyle="1" w:styleId="Heading3Char">
    <w:name w:val="Heading 3 Char"/>
    <w:basedOn w:val="DefaultParagraphFont"/>
    <w:link w:val="Heading3"/>
    <w:rsid w:val="0041628F"/>
    <w:rPr>
      <w:rFonts w:asciiTheme="majorHAnsi" w:eastAsiaTheme="majorEastAsia" w:hAnsiTheme="majorHAnsi" w:cstheme="majorBidi"/>
      <w:b/>
      <w:bCs/>
      <w:color w:val="4F81BD" w:themeColor="accent1"/>
    </w:rPr>
  </w:style>
  <w:style w:type="paragraph" w:styleId="BalloonText">
    <w:name w:val="Balloon Text"/>
    <w:basedOn w:val="Normal"/>
    <w:link w:val="BalloonTextChar"/>
    <w:rsid w:val="002419AB"/>
    <w:rPr>
      <w:rFonts w:ascii="Lucida Grande" w:hAnsi="Lucida Grande" w:cs="Lucida Grande"/>
      <w:sz w:val="18"/>
      <w:szCs w:val="18"/>
    </w:rPr>
  </w:style>
  <w:style w:type="character" w:customStyle="1" w:styleId="BalloonTextChar">
    <w:name w:val="Balloon Text Char"/>
    <w:basedOn w:val="DefaultParagraphFont"/>
    <w:link w:val="BalloonText"/>
    <w:rsid w:val="002419AB"/>
    <w:rPr>
      <w:rFonts w:ascii="Lucida Grande" w:hAnsi="Lucida Grande" w:cs="Lucida Grande"/>
      <w:sz w:val="18"/>
      <w:szCs w:val="18"/>
    </w:rPr>
  </w:style>
  <w:style w:type="character" w:styleId="CommentReference">
    <w:name w:val="annotation reference"/>
    <w:basedOn w:val="DefaultParagraphFont"/>
    <w:rsid w:val="00E1347D"/>
    <w:rPr>
      <w:sz w:val="18"/>
      <w:szCs w:val="18"/>
    </w:rPr>
  </w:style>
  <w:style w:type="paragraph" w:styleId="CommentText">
    <w:name w:val="annotation text"/>
    <w:basedOn w:val="Normal"/>
    <w:link w:val="CommentTextChar"/>
    <w:rsid w:val="00E1347D"/>
  </w:style>
  <w:style w:type="character" w:customStyle="1" w:styleId="CommentTextChar">
    <w:name w:val="Comment Text Char"/>
    <w:basedOn w:val="DefaultParagraphFont"/>
    <w:link w:val="CommentText"/>
    <w:rsid w:val="00E1347D"/>
  </w:style>
  <w:style w:type="paragraph" w:styleId="CommentSubject">
    <w:name w:val="annotation subject"/>
    <w:basedOn w:val="CommentText"/>
    <w:next w:val="CommentText"/>
    <w:link w:val="CommentSubjectChar"/>
    <w:rsid w:val="00E1347D"/>
    <w:rPr>
      <w:b/>
      <w:bCs/>
      <w:sz w:val="20"/>
      <w:szCs w:val="20"/>
    </w:rPr>
  </w:style>
  <w:style w:type="character" w:customStyle="1" w:styleId="CommentSubjectChar">
    <w:name w:val="Comment Subject Char"/>
    <w:basedOn w:val="CommentTextChar"/>
    <w:link w:val="CommentSubject"/>
    <w:rsid w:val="00E1347D"/>
    <w:rPr>
      <w:b/>
      <w:bCs/>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s://hiv.sanbi.ac.za/software/qtri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2707</TotalTime>
  <Pages>14</Pages>
  <Words>8308</Words>
  <Characters>47357</Characters>
  <Application>Microsoft Macintosh Word</Application>
  <DocSecurity>0</DocSecurity>
  <Lines>394</Lines>
  <Paragraphs>94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QTrim – A Novel Algorithm for Quality Trimming Tool</vt:lpstr>
      <vt:lpstr>    Introduction</vt:lpstr>
      <vt:lpstr>        Methods and Materials</vt:lpstr>
      <vt:lpstr>        Graphical plots in QTrim</vt:lpstr>
      <vt:lpstr>    Test Data</vt:lpstr>
      <vt:lpstr>        Software used</vt:lpstr>
      <vt:lpstr>        Results</vt:lpstr>
      <vt:lpstr>        Discussion</vt:lpstr>
      <vt:lpstr>    Conclusion</vt:lpstr>
    </vt:vector>
  </TitlesOfParts>
  <Manager/>
  <Company>SANBI</Company>
  <LinksUpToDate>false</LinksUpToDate>
  <CharactersWithSpaces>58157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29</cp:revision>
  <dcterms:created xsi:type="dcterms:W3CDTF">2013-10-07T11:36:00Z</dcterms:created>
  <dcterms:modified xsi:type="dcterms:W3CDTF">2013-11-06T05:11:00Z</dcterms:modified>
  <cp:category/>
</cp:coreProperties>
</file>