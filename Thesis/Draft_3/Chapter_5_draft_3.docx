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C6B24" w:rsidRPr="002B4432" w:rsidRDefault="00FC6B24" w:rsidP="002B4432">
      <w:pPr>
        <w:pStyle w:val="Title"/>
        <w:jc w:val="center"/>
        <w:rPr>
          <w:sz w:val="48"/>
        </w:rPr>
      </w:pPr>
      <w:r w:rsidRPr="002B4432">
        <w:rPr>
          <w:sz w:val="48"/>
        </w:rPr>
        <w:t>Chapter 5</w:t>
      </w:r>
    </w:p>
    <w:p w:rsidR="00FC6B24" w:rsidRPr="00376D76" w:rsidRDefault="00FC6B24" w:rsidP="005B25C6">
      <w:pPr>
        <w:spacing w:line="480" w:lineRule="auto"/>
        <w:jc w:val="center"/>
      </w:pPr>
    </w:p>
    <w:p w:rsidR="00FC6B24" w:rsidRDefault="00FC6B24" w:rsidP="002B4432">
      <w:pPr>
        <w:pStyle w:val="Title"/>
        <w:rPr>
          <w:ins w:id="0" w:author="Ram Shrestha" w:date="2013-11-22T09:53:00Z"/>
        </w:rPr>
      </w:pPr>
      <w:r w:rsidRPr="00376D76">
        <w:t xml:space="preserve">The application of Seq2Res to </w:t>
      </w:r>
      <w:r w:rsidR="009C0088">
        <w:t xml:space="preserve">evaluate high-throughput sequencing as a </w:t>
      </w:r>
      <w:r w:rsidRPr="00376D76">
        <w:t xml:space="preserve">large-scale, cost-effective </w:t>
      </w:r>
      <w:r w:rsidR="009C0088">
        <w:t>alternative to conventional HIV resistance genotyping</w:t>
      </w:r>
    </w:p>
    <w:p w:rsidR="005B25C6" w:rsidRDefault="005B25C6" w:rsidP="00F343D3">
      <w:pPr>
        <w:pStyle w:val="Heading1"/>
        <w:numPr>
          <w:numberingChange w:id="1" w:author="Ram Shrestha" w:date="2013-11-22T09:56:00Z" w:original="%1:1:0:)"/>
        </w:numPr>
        <w:spacing w:line="480" w:lineRule="auto"/>
        <w:jc w:val="both"/>
        <w:rPr>
          <w:ins w:id="2" w:author="Ram Shrestha" w:date="2013-11-22T09:54:00Z"/>
        </w:rPr>
      </w:pPr>
      <w:ins w:id="3" w:author="Ram Shrestha" w:date="2013-11-22T09:54:00Z">
        <w:r>
          <w:t xml:space="preserve"> Introduction</w:t>
        </w:r>
      </w:ins>
    </w:p>
    <w:p w:rsidR="008F23E8" w:rsidRDefault="008F23E8" w:rsidP="008F23E8">
      <w:pPr>
        <w:numPr>
          <w:ins w:id="4" w:author="Ram Shrestha" w:date="2014-03-29T17:56:00Z"/>
        </w:numPr>
        <w:spacing w:line="480" w:lineRule="auto"/>
        <w:jc w:val="both"/>
        <w:rPr>
          <w:ins w:id="5" w:author="Ram Shrestha" w:date="2014-03-29T17:56:00Z"/>
        </w:rPr>
      </w:pPr>
      <w:ins w:id="6" w:author="Ram Shrestha" w:date="2014-03-29T17:56:00Z">
        <w:r>
          <w:t xml:space="preserve">HIV exists in an infected individual as a complex heterogeneous population called </w:t>
        </w:r>
        <w:proofErr w:type="spellStart"/>
        <w:r>
          <w:t>quasispecies</w:t>
        </w:r>
        <w:proofErr w:type="spellEnd"/>
        <w:r>
          <w:t xml:space="preserve"> </w:t>
        </w:r>
        <w:r>
          <w:fldChar w:fldCharType="begin"/>
        </w:r>
        <w:r>
          <w:instrText xml:space="preserve"> ADDIN EN.CITE &lt;EndNote&gt;&lt;Cite&gt;&lt;Author&gt;Yin&lt;/Author&gt;&lt;Year&gt;2012&lt;/Year&gt;&lt;RecNum&gt;1699&lt;/RecNum&gt;&lt;record&gt;&lt;rec-number&gt;1699&lt;/rec-number&gt;&lt;foreign-keys&gt;&lt;key app="EN" db-id="fp25zzvrxrd9vke5zxqp9stbssprwstvdddz"&gt;1699&lt;/key&gt;&lt;/foreign-keys&gt;&lt;ref-type name="Journal Article"&gt;17&lt;/ref-type&gt;&lt;contributors&gt;&lt;authors&gt;&lt;author&gt;Yin, L.&lt;/author&gt;&lt;author&gt;Liu, L.&lt;/author&gt;&lt;author&gt;Sun, Y.&lt;/author&gt;&lt;author&gt;Hou, W.&lt;/author&gt;&lt;author&gt;Lowe, A. C.&lt;/author&gt;&lt;author&gt;Gardner, B. P.&lt;/author&gt;&lt;author&gt;Salemi, M.&lt;/author&gt;&lt;author&gt;Williams, W. B.&lt;/author&gt;&lt;author&gt;Farmerie, W. G.&lt;/author&gt;&lt;author&gt;Sleasman, J. W.&lt;/author&gt;&lt;author&gt;Goodenow, M. M.&lt;/author&gt;&lt;/authors&gt;&lt;/contributors&gt;&lt;auth-address&gt;Department of Pathology, Immunology and Laboratory Medicine, College of Medicine, University of Florida, 2033 Mowry Road, PO Box 103633, Gainesville, FL 32610-3633, USA. yin@pathology.ufl.edu&lt;/auth-address&gt;&lt;titles&gt;&lt;title&gt;High-resolution deep sequencing reveals biodiversity, population structure, and persistence of HIV-1 quasispecies within host ecosystems&lt;/title&gt;&lt;secondary-title&gt;Retrovirology&lt;/secondary-title&gt;&lt;/titles&gt;&lt;periodical&gt;&lt;full-title&gt;Retrovirology&lt;/full-title&gt;&lt;/periodical&gt;&lt;pages&gt;108&lt;/pages&gt;&lt;volume&gt;9&lt;/volume&gt;&lt;edition&gt;2012/12/19&lt;/edition&gt;&lt;keywords&gt;&lt;keyword&gt;Cluster Analysis&lt;/keyword&gt;&lt;keyword&gt;Evolution, Molecular&lt;/keyword&gt;&lt;keyword&gt;*Genetic Variation&lt;/keyword&gt;&lt;keyword&gt;HIV Envelope Protein gp120/genetics&lt;/keyword&gt;&lt;keyword&gt;HIV Infections/virology&lt;/keyword&gt;&lt;keyword&gt;HIV-1/*genetics&lt;/keyword&gt;&lt;keyword&gt;High-Throughput Nucleotide Sequencing&lt;/keyword&gt;&lt;keyword&gt;Humans&lt;/keyword&gt;&lt;keyword&gt;Leukocytes, Mononuclear/virology&lt;/keyword&gt;&lt;/keywords&gt;&lt;dates&gt;&lt;year&gt;2012&lt;/year&gt;&lt;/dates&gt;&lt;isbn&gt;1742-4690 (Electronic)&amp;#xD;1742-4690 (Linking)&lt;/isbn&gt;&lt;accession-num&gt;23244298&lt;/accession-num&gt;&lt;urls&gt;&lt;related-urls&gt;&lt;url&gt;http://www.ncbi.nlm.nih.gov/entrez/query.fcgi?cmd=Retrieve&amp;amp;db=PubMed&amp;amp;dopt=Citation&amp;amp;list_uids=23244298&lt;/url&gt;&lt;/related-urls&gt;&lt;/urls&gt;&lt;custom2&gt;3531307&lt;/custom2&gt;&lt;electronic-resource-num&gt;1742-4690-9-108 [pii]&amp;#xD;10.1186/1742-4690-9-108&lt;/electronic-resource-num&gt;&lt;language&gt;eng&lt;/language&gt;&lt;/record&gt;&lt;/Cite&gt;&lt;/EndNote&gt;</w:instrText>
        </w:r>
        <w:r>
          <w:fldChar w:fldCharType="separate"/>
        </w:r>
        <w:r>
          <w:rPr>
            <w:noProof/>
          </w:rPr>
          <w:t>(Yin et al., 2012)</w:t>
        </w:r>
        <w:r>
          <w:fldChar w:fldCharType="end"/>
        </w:r>
        <w:r>
          <w:t xml:space="preserve"> due to high replication rate and high error rate of reverse transcriptase </w:t>
        </w:r>
        <w:r>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r>
          <w:instrText xml:space="preserve"> ADDIN EN.CITE </w:instrText>
        </w:r>
        <w:r>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r>
          <w:instrText xml:space="preserve"> ADDIN EN.CITE.DATA </w:instrText>
        </w:r>
        <w:r>
          <w:fldChar w:fldCharType="end"/>
        </w:r>
        <w:r>
          <w:fldChar w:fldCharType="separate"/>
        </w:r>
        <w:r>
          <w:rPr>
            <w:noProof/>
          </w:rPr>
          <w:t>(Bebenek et al., 1993; Ji and Loeb, 1992; Preston et al., 1988)</w:t>
        </w:r>
        <w:r>
          <w:fldChar w:fldCharType="end"/>
        </w:r>
        <w:r>
          <w:t xml:space="preserve">. During the replication process, HIV develops random mutations </w:t>
        </w:r>
      </w:ins>
      <w:ins w:id="7" w:author="Ram Shrestha" w:date="2014-03-29T22:56:00Z">
        <w:r w:rsidR="00705A33">
          <w:t>[</w:t>
        </w:r>
        <w:proofErr w:type="spellStart"/>
        <w:r w:rsidR="00705A33">
          <w:t>Berkhout</w:t>
        </w:r>
        <w:proofErr w:type="spellEnd"/>
        <w:r w:rsidR="00705A33">
          <w:t>, 2001 #1505]</w:t>
        </w:r>
      </w:ins>
      <w:ins w:id="8" w:author="Ram Shrestha" w:date="2014-03-29T22:55:00Z">
        <w:r w:rsidR="00705A33">
          <w:t>[</w:t>
        </w:r>
        <w:proofErr w:type="spellStart"/>
        <w:r w:rsidR="00705A33">
          <w:t>Bebenek</w:t>
        </w:r>
        <w:proofErr w:type="spellEnd"/>
        <w:r w:rsidR="00705A33">
          <w:t>, 1993 #1152]</w:t>
        </w:r>
      </w:ins>
      <w:ins w:id="9" w:author="Ram Shrestha" w:date="2014-03-29T22:54:00Z">
        <w:r w:rsidR="00705A33">
          <w:t>[</w:t>
        </w:r>
        <w:proofErr w:type="spellStart"/>
        <w:r w:rsidR="00705A33">
          <w:t>Bebenek</w:t>
        </w:r>
        <w:proofErr w:type="spellEnd"/>
        <w:r w:rsidR="00705A33">
          <w:t xml:space="preserve">, 1989 #982][Roberts, 1988 #306] </w:t>
        </w:r>
      </w:ins>
      <w:ins w:id="10" w:author="Ram Shrestha" w:date="2014-03-29T17:56:00Z">
        <w:r>
          <w:t xml:space="preserve">in its </w:t>
        </w:r>
      </w:ins>
      <w:ins w:id="11" w:author="Ram Shrestha" w:date="2014-03-29T21:16:00Z">
        <w:r w:rsidR="00691D6B">
          <w:t>proteins</w:t>
        </w:r>
      </w:ins>
      <w:ins w:id="12" w:author="Ram Shrestha" w:date="2014-03-29T17:56:00Z">
        <w:r w:rsidR="002E677A">
          <w:t xml:space="preserve"> that can provide</w:t>
        </w:r>
        <w:r>
          <w:t xml:space="preserve"> </w:t>
        </w:r>
      </w:ins>
      <w:ins w:id="13" w:author="Ram Shrestha" w:date="2014-03-29T21:30:00Z">
        <w:r w:rsidR="002E677A">
          <w:t xml:space="preserve">the virus </w:t>
        </w:r>
      </w:ins>
      <w:ins w:id="14" w:author="Ram Shrestha" w:date="2014-03-29T17:56:00Z">
        <w:r w:rsidR="002E677A">
          <w:t>resistance against the antiretroviral</w:t>
        </w:r>
        <w:r>
          <w:t xml:space="preserve"> drugs</w:t>
        </w:r>
      </w:ins>
      <w:ins w:id="15" w:author="Ram Shrestha" w:date="2014-03-30T20:41:00Z">
        <w:r w:rsidR="00007715">
          <w:t xml:space="preserve"> </w:t>
        </w:r>
      </w:ins>
      <w:ins w:id="16" w:author="Ram Shrestha" w:date="2014-03-30T02:16:00Z">
        <w:r w:rsidR="00A0412D">
          <w:t>[</w:t>
        </w:r>
        <w:proofErr w:type="spellStart"/>
        <w:r w:rsidR="00A0412D">
          <w:t>D’Aquila</w:t>
        </w:r>
        <w:proofErr w:type="spellEnd"/>
        <w:r w:rsidR="00A0412D">
          <w:t>, 2003 #415;Clavel, 2004 #314;Kantor, 2004 #514;Sebastian, 2004 #206]</w:t>
        </w:r>
      </w:ins>
      <w:ins w:id="17" w:author="Ram Shrestha" w:date="2014-03-29T17:56:00Z">
        <w:r>
          <w:t xml:space="preserve">. HIV with mutations </w:t>
        </w:r>
      </w:ins>
      <w:ins w:id="18" w:author="Ram Shrestha" w:date="2014-03-29T21:03:00Z">
        <w:r w:rsidR="00C308F4">
          <w:t xml:space="preserve">at different </w:t>
        </w:r>
        <w:proofErr w:type="spellStart"/>
        <w:r w:rsidR="00C308F4">
          <w:t>codon</w:t>
        </w:r>
        <w:proofErr w:type="spellEnd"/>
        <w:r w:rsidR="00C308F4">
          <w:t xml:space="preserve"> positions of a protein </w:t>
        </w:r>
      </w:ins>
      <w:ins w:id="19" w:author="Ram Shrestha" w:date="2014-03-29T17:56:00Z">
        <w:r>
          <w:t xml:space="preserve">is present at varying prevalence levels in the </w:t>
        </w:r>
        <w:proofErr w:type="spellStart"/>
        <w:r>
          <w:t>quasispecies</w:t>
        </w:r>
      </w:ins>
      <w:proofErr w:type="spellEnd"/>
      <w:ins w:id="20" w:author="Ram Shrestha" w:date="2014-03-30T20:42:00Z">
        <w:r w:rsidR="00007715">
          <w:t xml:space="preserve"> </w:t>
        </w:r>
      </w:ins>
      <w:ins w:id="21" w:author="Ram Shrestha" w:date="2014-03-30T20:59:00Z">
        <w:r w:rsidR="006E73CD">
          <w:t>[Johnson, 2008 #387]</w:t>
        </w:r>
      </w:ins>
      <w:ins w:id="22" w:author="Ram Shrestha" w:date="2014-03-30T21:01:00Z">
        <w:r w:rsidR="006E73CD">
          <w:t>[</w:t>
        </w:r>
        <w:proofErr w:type="spellStart"/>
        <w:r w:rsidR="006E73CD">
          <w:t>Metzner</w:t>
        </w:r>
        <w:proofErr w:type="spellEnd"/>
        <w:r w:rsidR="006E73CD">
          <w:t>, 2009 #1573]</w:t>
        </w:r>
      </w:ins>
      <w:ins w:id="23" w:author="Ram Shrestha" w:date="2014-03-30T21:00:00Z">
        <w:r w:rsidR="006E73CD">
          <w:t>[Devereux, 1999 #1508]</w:t>
        </w:r>
      </w:ins>
      <w:ins w:id="24" w:author="Ram Shrestha" w:date="2014-03-29T17:56:00Z">
        <w:r>
          <w:t xml:space="preserve">. In order to prevent HIV from replicating and destroying the immune cells, antiretroviral drugs have been developed that bind the specific viral protein </w:t>
        </w:r>
        <w:r>
          <w:fldChar w:fldCharType="begin">
            <w:fldData xml:space="preserve">PEVuZE5vdGU+PENpdGU+PEF1dGhvcj5UYW50aWxsbzwvQXV0aG9yPjxZZWFyPjE5OTQ8L1llYXI+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</w:fldData>
          </w:fldChar>
        </w:r>
        <w:r>
          <w:instrText xml:space="preserve"> ADDIN EN.CITE </w:instrText>
        </w:r>
        <w:r>
          <w:fldChar w:fldCharType="begin">
            <w:fldData xml:space="preserve">PEVuZE5vdGU+PENpdGU+PEF1dGhvcj5UYW50aWxsbzwvQXV0aG9yPjxZZWFyPjE5OTQ8L1llYXI+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</w:fldData>
          </w:fldChar>
        </w:r>
        <w:r>
          <w:instrText xml:space="preserve"> ADDIN EN.CITE.DATA </w:instrText>
        </w:r>
        <w:r>
          <w:fldChar w:fldCharType="end"/>
        </w:r>
        <w:r>
          <w:fldChar w:fldCharType="separate"/>
        </w:r>
        <w:r>
          <w:rPr>
            <w:noProof/>
          </w:rPr>
          <w:t>(Tantillo et al., 1994)</w:t>
        </w:r>
        <w:r>
          <w:fldChar w:fldCharType="end"/>
        </w:r>
        <w:r>
          <w:t xml:space="preserve"> </w:t>
        </w:r>
      </w:ins>
      <w:ins w:id="25" w:author="Ram Shrestha" w:date="2014-03-30T21:02:00Z">
        <w:r w:rsidR="006E73CD">
          <w:t xml:space="preserve">or host protein </w:t>
        </w:r>
      </w:ins>
      <w:ins w:id="26" w:author="Ram Shrestha" w:date="2014-03-30T21:06:00Z">
        <w:r w:rsidR="006E73CD">
          <w:t>[Dorr, 2005 #1158;Westby, 2005 #1157;Westby, 2007 #254]</w:t>
        </w:r>
      </w:ins>
      <w:ins w:id="27" w:author="Ram Shrestha" w:date="2014-03-30T21:10:00Z">
        <w:r w:rsidR="00F63103">
          <w:t xml:space="preserve"> </w:t>
        </w:r>
      </w:ins>
      <w:ins w:id="28" w:author="Ram Shrestha" w:date="2014-03-29T17:56:00Z">
        <w:r>
          <w:t xml:space="preserve">and inhibit its function. </w:t>
        </w:r>
      </w:ins>
      <w:ins w:id="29" w:author="Ram Shrestha" w:date="2014-03-30T21:11:00Z">
        <w:r w:rsidR="00F63103">
          <w:t xml:space="preserve">But </w:t>
        </w:r>
      </w:ins>
      <w:ins w:id="30" w:author="Ram Shrestha" w:date="2014-03-29T17:56:00Z">
        <w:r w:rsidR="00F63103">
          <w:t>d</w:t>
        </w:r>
        <w:r>
          <w:t>rug res</w:t>
        </w:r>
        <w:r w:rsidR="00F63103">
          <w:t>istant mutations</w:t>
        </w:r>
        <w:r>
          <w:t xml:space="preserve"> change three-dimensional structure of the proteins and prevent drug binding</w:t>
        </w:r>
      </w:ins>
      <w:ins w:id="31" w:author="Ram Shrestha" w:date="2014-03-30T21:06:00Z">
        <w:r w:rsidR="006E73CD">
          <w:t xml:space="preserve"> [</w:t>
        </w:r>
        <w:proofErr w:type="spellStart"/>
        <w:r w:rsidR="006E73CD">
          <w:t>Clavel</w:t>
        </w:r>
        <w:proofErr w:type="spellEnd"/>
        <w:r w:rsidR="006E73CD">
          <w:t>, 2004 #314]</w:t>
        </w:r>
      </w:ins>
      <w:ins w:id="32" w:author="Ram Shrestha" w:date="2014-03-29T17:56:00Z">
        <w:r>
          <w:t xml:space="preserve">. </w:t>
        </w:r>
      </w:ins>
    </w:p>
    <w:p w:rsidR="008F23E8" w:rsidRDefault="008F23E8" w:rsidP="00F343D3">
      <w:pPr>
        <w:numPr>
          <w:ins w:id="33" w:author="Ram Shrestha" w:date="2014-03-29T17:56:00Z"/>
        </w:numPr>
        <w:spacing w:line="480" w:lineRule="auto"/>
        <w:jc w:val="both"/>
        <w:rPr>
          <w:ins w:id="34" w:author="Ram Shrestha" w:date="2014-03-29T17:56:00Z"/>
        </w:rPr>
      </w:pPr>
    </w:p>
    <w:p w:rsidR="00F87BF3" w:rsidRDefault="00B00693" w:rsidP="00F343D3">
      <w:pPr>
        <w:numPr>
          <w:ins w:id="35" w:author="Ram Shrestha" w:date="2014-03-19T23:56:00Z"/>
        </w:numPr>
        <w:spacing w:line="480" w:lineRule="auto"/>
        <w:jc w:val="both"/>
        <w:rPr>
          <w:ins w:id="36" w:author="Ram Shrestha" w:date="2014-03-19T23:56:00Z"/>
        </w:rPr>
      </w:pPr>
      <w:ins w:id="37" w:author="Ram Shrestha" w:date="2014-03-16T21:47:00Z">
        <w:r>
          <w:t xml:space="preserve">Approximately 8 million HIV infected individuals </w:t>
        </w:r>
      </w:ins>
      <w:ins w:id="38" w:author="Ram Shrestha" w:date="2014-03-16T22:35:00Z">
        <w:r w:rsidR="002A5044">
          <w:t xml:space="preserve">in resource-limited countries </w:t>
        </w:r>
      </w:ins>
      <w:ins w:id="39" w:author="Ram Shrestha" w:date="2014-03-16T21:47:00Z">
        <w:r>
          <w:t xml:space="preserve">are receiving </w:t>
        </w:r>
      </w:ins>
      <w:ins w:id="40" w:author="Ram Shrestha" w:date="2014-03-23T22:02:00Z">
        <w:r w:rsidR="00490940">
          <w:t>antiretro</w:t>
        </w:r>
      </w:ins>
      <w:ins w:id="41" w:author="Ram Shrestha" w:date="2014-03-16T21:49:00Z">
        <w:r w:rsidR="00FA2C70">
          <w:t xml:space="preserve">viral </w:t>
        </w:r>
      </w:ins>
      <w:ins w:id="42" w:author="Ram Shrestha" w:date="2014-03-16T22:35:00Z">
        <w:r w:rsidR="002A5044">
          <w:t>therapy</w:t>
        </w:r>
      </w:ins>
      <w:ins w:id="43" w:author="Ram Shrestha" w:date="2014-03-16T21:49:00Z">
        <w:r w:rsidR="00FA2C70">
          <w:t xml:space="preserve"> by the end of 2012 </w:t>
        </w:r>
      </w:ins>
      <w:ins w:id="44" w:author="Ram Shrestha" w:date="2014-03-17T01:25:00Z">
        <w:r w:rsidR="005A135F">
          <w:fldChar w:fldCharType="begin"/>
        </w:r>
      </w:ins>
      <w:ins w:id="45" w:author="Ram Shrestha" w:date="2014-03-25T21:58:00Z">
        <w:r w:rsidR="00002746">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ins>
      <w:r w:rsidR="005A135F">
        <w:fldChar w:fldCharType="separate"/>
      </w:r>
      <w:ins w:id="46" w:author="Ram Shrestha" w:date="2014-03-17T01:25:00Z">
        <w:r w:rsidR="007A6B3D">
          <w:rPr>
            <w:noProof/>
          </w:rPr>
          <w:t>(UNAIDS, 2012)</w:t>
        </w:r>
        <w:r w:rsidR="005A135F">
          <w:fldChar w:fldCharType="end"/>
        </w:r>
      </w:ins>
      <w:ins w:id="47" w:author="Ram Shrestha" w:date="2014-03-16T21:50:00Z">
        <w:r w:rsidR="002A5044">
          <w:t xml:space="preserve"> after </w:t>
        </w:r>
      </w:ins>
      <w:ins w:id="48" w:author="Ram Shrestha" w:date="2014-03-16T22:34:00Z">
        <w:r w:rsidR="002A5044">
          <w:t>the</w:t>
        </w:r>
      </w:ins>
      <w:ins w:id="49" w:author="Ram Shrestha" w:date="2014-03-16T21:50:00Z">
        <w:r w:rsidR="002A5044">
          <w:t xml:space="preserve"> </w:t>
        </w:r>
      </w:ins>
      <w:ins w:id="50" w:author="Ram Shrestha" w:date="2014-03-16T22:34:00Z">
        <w:r w:rsidR="002A5044">
          <w:t xml:space="preserve">scale-up of </w:t>
        </w:r>
      </w:ins>
      <w:ins w:id="51" w:author="Ram Shrestha" w:date="2014-03-16T22:35:00Z">
        <w:r w:rsidR="002A5044">
          <w:t xml:space="preserve">the treatment in </w:t>
        </w:r>
      </w:ins>
      <w:ins w:id="52" w:author="Ram Shrestha" w:date="2014-03-16T22:36:00Z">
        <w:r w:rsidR="002A5044">
          <w:t>2002</w:t>
        </w:r>
      </w:ins>
      <w:ins w:id="53" w:author="Ram Shrestha" w:date="2014-03-16T22:37:00Z">
        <w:r w:rsidR="002A5044">
          <w:t xml:space="preserve"> </w:t>
        </w:r>
      </w:ins>
      <w:ins w:id="54" w:author="Ram Shrestha" w:date="2014-03-17T01:25:00Z">
        <w:r w:rsidR="005A135F">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ins>
      <w:ins w:id="55" w:author="Ram Shrestha" w:date="2014-03-25T21:58:00Z">
        <w:r w:rsidR="00002746">
          <w:instrText xml:space="preserve"> ADDIN EN.CITE </w:instrText>
        </w:r>
        <w:r w:rsidR="005A135F">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r w:rsidR="00002746">
          <w:instrText xml:space="preserve"> ADDIN EN.CITE.DATA </w:instrText>
        </w:r>
      </w:ins>
      <w:ins w:id="56" w:author="Ram Shrestha" w:date="2014-03-25T21:58:00Z">
        <w:r w:rsidR="005A135F">
          <w:fldChar w:fldCharType="end"/>
        </w:r>
      </w:ins>
      <w:r w:rsidR="005A135F">
        <w:fldChar w:fldCharType="separate"/>
      </w:r>
      <w:ins w:id="57" w:author="Ram Shrestha" w:date="2014-03-17T01:25:00Z">
        <w:r w:rsidR="007A6B3D">
          <w:rPr>
            <w:noProof/>
          </w:rPr>
          <w:t>(Beck et al., 2006; Ferradini et al., 2006; Gilks et al., 2006; Stringer et al., 2006)</w:t>
        </w:r>
        <w:r w:rsidR="005A135F">
          <w:fldChar w:fldCharType="end"/>
        </w:r>
      </w:ins>
      <w:ins w:id="58" w:author="Ram Shrestha" w:date="2014-03-16T22:36:00Z">
        <w:r w:rsidR="002A5044">
          <w:t>.</w:t>
        </w:r>
      </w:ins>
      <w:ins w:id="59" w:author="Ram Shrestha" w:date="2014-03-16T23:06:00Z">
        <w:r w:rsidR="00D94D5E">
          <w:t xml:space="preserve"> Despite the scaled-up treatment</w:t>
        </w:r>
      </w:ins>
      <w:ins w:id="60" w:author="Ram Shrestha" w:date="2014-03-16T23:08:00Z">
        <w:r w:rsidR="00D94D5E">
          <w:t xml:space="preserve">, the </w:t>
        </w:r>
      </w:ins>
      <w:ins w:id="61" w:author="Ram Shrestha" w:date="2014-03-16T23:42:00Z">
        <w:r w:rsidR="0093643E">
          <w:t>number of HIV infected individuals with transmitted drug resistant mutations (</w:t>
        </w:r>
        <w:proofErr w:type="spellStart"/>
        <w:r w:rsidR="0093643E">
          <w:t>DRMs</w:t>
        </w:r>
        <w:proofErr w:type="spellEnd"/>
        <w:r w:rsidR="0093643E">
          <w:t xml:space="preserve">) in the treatment-introduced regions </w:t>
        </w:r>
      </w:ins>
      <w:ins w:id="62" w:author="Ram Shrestha" w:date="2014-03-19T22:26:00Z">
        <w:r w:rsidR="00953D2E">
          <w:t>is</w:t>
        </w:r>
      </w:ins>
      <w:ins w:id="63" w:author="Ram Shrestha" w:date="2014-03-16T23:16:00Z">
        <w:r w:rsidR="00A609DE">
          <w:t xml:space="preserve"> increasing </w:t>
        </w:r>
      </w:ins>
      <w:ins w:id="64" w:author="Ram Shrestha" w:date="2014-03-17T01:25:00Z">
        <w:r w:rsidR="005A135F">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ins>
      <w:ins w:id="65" w:author="Ram Shrestha" w:date="2014-03-25T21:58:00Z">
        <w:r w:rsidR="00002746">
          <w:instrText xml:space="preserve"> ADDIN EN.CITE </w:instrText>
        </w:r>
        <w:r w:rsidR="005A135F">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r w:rsidR="00002746">
          <w:instrText xml:space="preserve"> ADDIN EN.CITE.DATA </w:instrText>
        </w:r>
      </w:ins>
      <w:ins w:id="66" w:author="Ram Shrestha" w:date="2014-03-25T21:58:00Z">
        <w:r w:rsidR="005A135F">
          <w:fldChar w:fldCharType="end"/>
        </w:r>
      </w:ins>
      <w:r w:rsidR="005A135F">
        <w:fldChar w:fldCharType="separate"/>
      </w:r>
      <w:ins w:id="67" w:author="Ram Shrestha" w:date="2014-03-21T00:41:00Z">
        <w:r w:rsidR="00F5277E">
          <w:rPr>
            <w:noProof/>
          </w:rPr>
          <w:t>(Aghokeng et al., 2011; Phillips et al., 2013; Zaidi et al., 2013)</w:t>
        </w:r>
      </w:ins>
      <w:ins w:id="68" w:author="Ram Shrestha" w:date="2014-03-17T01:25:00Z">
        <w:r w:rsidR="005A135F">
          <w:fldChar w:fldCharType="end"/>
        </w:r>
      </w:ins>
      <w:ins w:id="69" w:author="Ram Shrestha" w:date="2014-03-16T23:16:00Z">
        <w:r w:rsidR="00A609DE">
          <w:t>.</w:t>
        </w:r>
      </w:ins>
      <w:ins w:id="70" w:author="Ram Shrestha" w:date="2014-03-16T23:54:00Z">
        <w:r w:rsidR="00894DDF">
          <w:t xml:space="preserve"> </w:t>
        </w:r>
      </w:ins>
      <w:ins w:id="71" w:author="Ram Shrestha" w:date="2014-03-29T17:53:00Z">
        <w:r w:rsidR="008F23E8">
          <w:t xml:space="preserve">A study shows that </w:t>
        </w:r>
      </w:ins>
      <w:ins w:id="72" w:author="Ram Shrestha" w:date="2014-03-19T22:31:00Z">
        <w:r w:rsidR="008F23E8">
          <w:t>t</w:t>
        </w:r>
        <w:r w:rsidR="00953D2E">
          <w:t xml:space="preserve">he life saving cocktail of </w:t>
        </w:r>
      </w:ins>
      <w:ins w:id="73" w:author="Ram Shrestha" w:date="2014-03-23T22:01:00Z">
        <w:r w:rsidR="00490940">
          <w:t>antiretroviral</w:t>
        </w:r>
      </w:ins>
      <w:ins w:id="74" w:author="Ram Shrestha" w:date="2014-03-23T22:42:00Z">
        <w:r w:rsidR="00C03023">
          <w:t xml:space="preserve"> (ART)</w:t>
        </w:r>
      </w:ins>
      <w:ins w:id="75" w:author="Ram Shrestha" w:date="2014-03-19T22:31:00Z">
        <w:r w:rsidR="00953D2E">
          <w:t xml:space="preserve"> drugs increase life expectancy of the infected individuals that in turn increases the </w:t>
        </w:r>
      </w:ins>
      <w:ins w:id="76" w:author="Ram Shrestha" w:date="2014-03-29T17:53:00Z">
        <w:r w:rsidR="008F23E8">
          <w:t>risk</w:t>
        </w:r>
      </w:ins>
      <w:ins w:id="77" w:author="Ram Shrestha" w:date="2014-03-19T22:31:00Z">
        <w:r w:rsidR="00953D2E">
          <w:t xml:space="preserve"> of transmission </w:t>
        </w:r>
      </w:ins>
      <w:ins w:id="78" w:author="Ram Shrestha" w:date="2014-03-19T23:42:00Z">
        <w:r w:rsidR="00EA358F">
          <w:t xml:space="preserve">of drug resistant HIV variants </w:t>
        </w:r>
      </w:ins>
      <w:ins w:id="79" w:author="Ram Shrestha" w:date="2014-03-19T22:31:00Z">
        <w:r w:rsidR="00953D2E">
          <w:t xml:space="preserve">to </w:t>
        </w:r>
      </w:ins>
      <w:ins w:id="80" w:author="Ram Shrestha" w:date="2014-03-19T22:32:00Z">
        <w:r w:rsidR="009B1CCF">
          <w:t xml:space="preserve">uninfected individuals </w:t>
        </w:r>
      </w:ins>
      <w:ins w:id="81" w:author="Ram Shrestha" w:date="2014-03-21T00:41:00Z">
        <w:r w:rsidR="005A135F">
          <w:fldChar w:fldCharType="begin"/>
        </w:r>
      </w:ins>
      <w:ins w:id="82" w:author="Ram Shrestha" w:date="2014-03-25T21:58:00Z">
        <w:r w:rsidR="00002746">
          <w:instrText xml:space="preserve"> ADDIN EN.CITE &lt;EndNote&gt;&lt;Cite&gt;&lt;Author&gt;Zaidi&lt;/Author&gt;&lt;Year&gt;2013&lt;/Year&gt;&lt;RecNum&gt;709&lt;/RecNum&gt;&lt;record&gt;&lt;rec-number&gt;709&lt;/rec-number&gt;&lt;foreign-keys&gt;&lt;key app="EN" db-id="fp25zzvrxrd9vke5zxqp9stbssprwstvdddz"&gt;709&lt;/key&gt;&lt;/foreign-keys&gt;&lt;ref-type name="Journal Article"&gt;17&lt;/ref-type&gt;&lt;contributors&gt;&lt;authors&gt;&lt;author&gt;Zaidi, Jaffer&lt;/author&gt;&lt;author&gt;Grapsa, Erofili&lt;/author&gt;&lt;author&gt;Tanser, Frank&lt;/author&gt;&lt;author&gt;Newell, Marie-Louise&lt;/author&gt;&lt;author&gt;Bärnighausen, Till&lt;/author&gt;&lt;/authors&gt;&lt;/contributors&gt;&lt;titles&gt;&lt;title&gt;Dramatic increases in HIV prevalence after scale-up of antiretroviral treatment: a longitudinal population-based HIV surveillance study in rural kwazulu-natal&lt;/title&gt;&lt;secondary-title&gt;AIDS&lt;/secondary-title&gt;&lt;/titles&gt;&lt;periodical&gt;&lt;full-title&gt;AIDS&lt;/full-title&gt;&lt;/periodical&gt;&lt;pages&gt;000-000&lt;/pages&gt;&lt;volume&gt;27&lt;/volume&gt;&lt;dates&gt;&lt;year&gt;2013&lt;/year&gt;&lt;/dates&gt;&lt;urls&gt;&lt;/urls&gt;&lt;/record&gt;&lt;/Cite&gt;&lt;/EndNote&gt;</w:instrText>
        </w:r>
      </w:ins>
      <w:r w:rsidR="005A135F">
        <w:fldChar w:fldCharType="separate"/>
      </w:r>
      <w:ins w:id="83" w:author="Ram Shrestha" w:date="2014-03-21T00:41:00Z">
        <w:r w:rsidR="00F5277E">
          <w:rPr>
            <w:noProof/>
          </w:rPr>
          <w:t>(Zaidi et al., 2013)</w:t>
        </w:r>
        <w:r w:rsidR="005A135F">
          <w:fldChar w:fldCharType="end"/>
        </w:r>
      </w:ins>
      <w:ins w:id="84" w:author="Ram Shrestha" w:date="2014-03-19T22:32:00Z">
        <w:r w:rsidR="00F87BF3">
          <w:t>.</w:t>
        </w:r>
      </w:ins>
    </w:p>
    <w:p w:rsidR="008C69C5" w:rsidRDefault="008C69C5" w:rsidP="00F343D3">
      <w:pPr>
        <w:numPr>
          <w:ins w:id="85" w:author="Ram Shrestha" w:date="2014-03-23T20:50:00Z"/>
        </w:numPr>
        <w:spacing w:line="480" w:lineRule="auto"/>
        <w:jc w:val="both"/>
        <w:rPr>
          <w:ins w:id="86" w:author="Ram Shrestha" w:date="2014-03-23T20:50:00Z"/>
        </w:rPr>
      </w:pPr>
    </w:p>
    <w:p w:rsidR="00F87BF3" w:rsidRDefault="00C220CE" w:rsidP="00F343D3">
      <w:pPr>
        <w:numPr>
          <w:ins w:id="87" w:author="Ram Shrestha" w:date="2014-03-23T22:34:00Z"/>
        </w:numPr>
        <w:spacing w:line="480" w:lineRule="auto"/>
        <w:jc w:val="both"/>
        <w:rPr>
          <w:ins w:id="88" w:author="Ram Shrestha" w:date="2014-03-20T23:59:00Z"/>
        </w:rPr>
      </w:pPr>
      <w:ins w:id="89" w:author="Ram Shrestha" w:date="2014-03-25T20:08:00Z">
        <w:r>
          <w:t xml:space="preserve">While </w:t>
        </w:r>
      </w:ins>
      <w:ins w:id="90" w:author="Ram Shrestha" w:date="2014-03-23T20:47:00Z">
        <w:r>
          <w:t>m</w:t>
        </w:r>
        <w:r w:rsidR="003E5982">
          <w:t>uta</w:t>
        </w:r>
        <w:r w:rsidR="00CA7EEC">
          <w:t xml:space="preserve">tions may be </w:t>
        </w:r>
      </w:ins>
      <w:ins w:id="91" w:author="Ram Shrestha" w:date="2014-03-25T20:08:00Z">
        <w:r>
          <w:t xml:space="preserve">present </w:t>
        </w:r>
      </w:ins>
      <w:ins w:id="92" w:author="Ram Shrestha" w:date="2014-03-23T20:47:00Z">
        <w:r w:rsidR="00CA7EEC">
          <w:t xml:space="preserve">at different </w:t>
        </w:r>
        <w:proofErr w:type="spellStart"/>
        <w:r w:rsidR="00CA7EEC">
          <w:t>codon</w:t>
        </w:r>
        <w:proofErr w:type="spellEnd"/>
        <w:r w:rsidR="00CA7EEC">
          <w:t xml:space="preserve"> positions</w:t>
        </w:r>
        <w:r w:rsidR="003E5982">
          <w:t xml:space="preserve"> of </w:t>
        </w:r>
      </w:ins>
      <w:ins w:id="93" w:author="Ram Shrestha" w:date="2014-03-23T21:56:00Z">
        <w:r w:rsidR="00490940">
          <w:t>a protein</w:t>
        </w:r>
      </w:ins>
      <w:ins w:id="94" w:author="Ram Shrestha" w:date="2014-03-23T20:47:00Z">
        <w:r w:rsidR="003E5982">
          <w:t xml:space="preserve"> </w:t>
        </w:r>
      </w:ins>
      <w:ins w:id="95" w:author="Ram Shrestha" w:date="2014-03-25T20:06:00Z">
        <w:r>
          <w:t xml:space="preserve">in HIV in the </w:t>
        </w:r>
        <w:proofErr w:type="spellStart"/>
        <w:r>
          <w:t>quasispecies</w:t>
        </w:r>
      </w:ins>
      <w:proofErr w:type="spellEnd"/>
      <w:ins w:id="96" w:author="Ram Shrestha" w:date="2014-03-25T20:16:00Z">
        <w:r w:rsidR="007A1EC9">
          <w:t>,</w:t>
        </w:r>
      </w:ins>
      <w:ins w:id="97" w:author="Ram Shrestha" w:date="2014-03-25T20:06:00Z">
        <w:r>
          <w:t xml:space="preserve"> </w:t>
        </w:r>
      </w:ins>
      <w:ins w:id="98" w:author="Ram Shrestha" w:date="2014-03-23T20:47:00Z">
        <w:r>
          <w:t>an antiretroviral</w:t>
        </w:r>
        <w:r w:rsidR="003E5982">
          <w:t xml:space="preserve"> drug</w:t>
        </w:r>
      </w:ins>
      <w:ins w:id="99" w:author="Ram Shrestha" w:date="2014-03-30T21:19:00Z">
        <w:r w:rsidR="00233152">
          <w:t xml:space="preserve"> or a drug class</w:t>
        </w:r>
      </w:ins>
      <w:ins w:id="100" w:author="Ram Shrestha" w:date="2014-03-23T20:47:00Z">
        <w:r w:rsidR="003E5982">
          <w:t xml:space="preserve"> cannot act against </w:t>
        </w:r>
      </w:ins>
      <w:ins w:id="101" w:author="Ram Shrestha" w:date="2014-03-30T21:18:00Z">
        <w:r w:rsidR="00233152">
          <w:t xml:space="preserve">all </w:t>
        </w:r>
      </w:ins>
      <w:ins w:id="102" w:author="Ram Shrestha" w:date="2014-03-30T21:17:00Z">
        <w:r w:rsidR="00233152">
          <w:t xml:space="preserve">the viruses </w:t>
        </w:r>
      </w:ins>
      <w:ins w:id="103" w:author="Ram Shrestha" w:date="2014-03-25T21:58:00Z">
        <w:r w:rsidR="005A135F">
          <w:fldChar w:fldCharType="begin">
            <w:fldData xml:space="preserve">PEVuZE5vdGU+PENpdGU+PEF1dGhvcj5Kb2huc29uPC9BdXRob3I+PFllYXI+MjAwODwvWWVhcj48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</w:fldData>
          </w:fldChar>
        </w:r>
        <w:r w:rsidR="00002746">
          <w:instrText xml:space="preserve"> ADDIN EN.CITE </w:instrText>
        </w:r>
        <w:r w:rsidR="005A135F">
          <w:fldChar w:fldCharType="begin">
            <w:fldData xml:space="preserve">PEVuZE5vdGU+PENpdGU+PEF1dGhvcj5Kb2huc29uPC9BdXRob3I+PFllYXI+MjAwODwvWWVhcj48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</w:fldData>
          </w:fldChar>
        </w:r>
        <w:r w:rsidR="00002746">
          <w:instrText xml:space="preserve"> ADDIN EN.CITE.DATA </w:instrText>
        </w:r>
      </w:ins>
      <w:ins w:id="104" w:author="Ram Shrestha" w:date="2014-03-25T21:58:00Z">
        <w:r w:rsidR="005A135F">
          <w:fldChar w:fldCharType="end"/>
        </w:r>
      </w:ins>
      <w:r w:rsidR="005A135F">
        <w:fldChar w:fldCharType="separate"/>
      </w:r>
      <w:ins w:id="105" w:author="Ram Shrestha" w:date="2014-03-25T21:58:00Z">
        <w:r w:rsidR="00002746">
          <w:rPr>
            <w:noProof/>
          </w:rPr>
          <w:t>(Johnson et al., 2008; Shafer and Schapiro, 2008)</w:t>
        </w:r>
        <w:r w:rsidR="005A135F">
          <w:fldChar w:fldCharType="end"/>
        </w:r>
      </w:ins>
      <w:ins w:id="106" w:author="Ram Shrestha" w:date="2014-03-25T20:31:00Z">
        <w:r w:rsidR="004B0E7F">
          <w:t xml:space="preserve"> as shown by the failing treatment </w:t>
        </w:r>
      </w:ins>
      <w:ins w:id="107" w:author="Ram Shrestha" w:date="2014-03-30T21:20:00Z">
        <w:r w:rsidR="00233152">
          <w:t xml:space="preserve">with single drug or drugs from same class </w:t>
        </w:r>
      </w:ins>
      <w:ins w:id="108" w:author="Ram Shrestha" w:date="2014-03-25T20:31:00Z">
        <w:r w:rsidR="004B0E7F">
          <w:t xml:space="preserve">in </w:t>
        </w:r>
      </w:ins>
      <w:ins w:id="109" w:author="Ram Shrestha" w:date="2014-03-25T20:35:00Z">
        <w:r w:rsidR="004B0E7F">
          <w:t xml:space="preserve">late 1980s </w:t>
        </w:r>
      </w:ins>
      <w:ins w:id="110" w:author="Ram Shrestha" w:date="2014-03-25T21:58:00Z">
        <w:r w:rsidR="005A135F">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r w:rsidR="00002746">
          <w:instrText xml:space="preserve"> ADDIN EN.CITE </w:instrText>
        </w:r>
        <w:r w:rsidR="005A135F">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r w:rsidR="00002746">
          <w:instrText xml:space="preserve"> ADDIN EN.CITE.DATA </w:instrText>
        </w:r>
      </w:ins>
      <w:ins w:id="111" w:author="Ram Shrestha" w:date="2014-03-25T21:58:00Z">
        <w:r w:rsidR="005A135F">
          <w:fldChar w:fldCharType="end"/>
        </w:r>
      </w:ins>
      <w:r w:rsidR="005A135F">
        <w:fldChar w:fldCharType="separate"/>
      </w:r>
      <w:ins w:id="112" w:author="Ram Shrestha" w:date="2014-03-25T21:58:00Z">
        <w:r w:rsidR="00002746">
          <w:rPr>
            <w:noProof/>
          </w:rPr>
          <w:t>(Kellam et al., 1994; Larder et al., 1989; Larder et al., 1991; Larder and Kemp, 1989; Larder et al., 1987)</w:t>
        </w:r>
        <w:r w:rsidR="005A135F">
          <w:fldChar w:fldCharType="end"/>
        </w:r>
      </w:ins>
      <w:ins w:id="113" w:author="Ram Shrestha" w:date="2014-03-23T20:47:00Z">
        <w:r w:rsidR="003E5982">
          <w:t xml:space="preserve">. </w:t>
        </w:r>
      </w:ins>
      <w:ins w:id="114" w:author="Ram Shrestha" w:date="2014-03-25T20:17:00Z">
        <w:r w:rsidR="007A1EC9">
          <w:t xml:space="preserve">Therefore, </w:t>
        </w:r>
      </w:ins>
      <w:ins w:id="115" w:author="Ram Shrestha" w:date="2014-03-20T00:33:00Z">
        <w:r w:rsidR="007A1EC9">
          <w:t>a</w:t>
        </w:r>
        <w:r w:rsidR="00302BD9">
          <w:t xml:space="preserve">dministration of a single </w:t>
        </w:r>
      </w:ins>
      <w:ins w:id="116" w:author="Ram Shrestha" w:date="2014-03-23T22:02:00Z">
        <w:r w:rsidR="00490940">
          <w:t>antiretro</w:t>
        </w:r>
      </w:ins>
      <w:ins w:id="117" w:author="Ram Shrestha" w:date="2014-03-20T00:33:00Z">
        <w:r w:rsidR="00302BD9">
          <w:t>viral drug increases the</w:t>
        </w:r>
        <w:r w:rsidR="00183610">
          <w:t xml:space="preserve"> chance of </w:t>
        </w:r>
      </w:ins>
      <w:ins w:id="118" w:author="Ram Shrestha" w:date="2014-03-23T22:15:00Z">
        <w:r w:rsidR="00EC20D2">
          <w:t xml:space="preserve">rapid </w:t>
        </w:r>
      </w:ins>
      <w:ins w:id="119" w:author="Ram Shrestha" w:date="2014-03-25T20:34:00Z">
        <w:r w:rsidR="004B0E7F">
          <w:t>drug</w:t>
        </w:r>
      </w:ins>
      <w:ins w:id="120" w:author="Ram Shrestha" w:date="2014-03-20T00:33:00Z">
        <w:r w:rsidR="00183610">
          <w:t xml:space="preserve"> failure</w:t>
        </w:r>
      </w:ins>
      <w:ins w:id="121" w:author="Ram Shrestha" w:date="2014-03-23T21:57:00Z">
        <w:r w:rsidR="00490940">
          <w:t xml:space="preserve"> </w:t>
        </w:r>
      </w:ins>
      <w:ins w:id="122" w:author="Ram Shrestha" w:date="2014-03-23T22:34:00Z">
        <w:r w:rsidR="005A135F">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cmVjb3JkPjwvQ2l0ZT48L0VuZE5vdGU+
</w:fldData>
          </w:fldChar>
        </w:r>
      </w:ins>
      <w:ins w:id="123" w:author="Ram Shrestha" w:date="2014-03-25T21:58:00Z">
        <w:r w:rsidR="00002746">
          <w:instrText xml:space="preserve"> ADDIN EN.CITE </w:instrText>
        </w:r>
        <w:r w:rsidR="005A135F">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cmVjb3JkPjwvQ2l0ZT48L0VuZE5vdGU+
</w:fldData>
          </w:fldChar>
        </w:r>
        <w:r w:rsidR="00002746">
          <w:instrText xml:space="preserve"> ADDIN EN.CITE.DATA </w:instrText>
        </w:r>
      </w:ins>
      <w:ins w:id="124" w:author="Ram Shrestha" w:date="2014-03-25T21:58:00Z">
        <w:r w:rsidR="005A135F">
          <w:fldChar w:fldCharType="end"/>
        </w:r>
      </w:ins>
      <w:r w:rsidR="005A135F">
        <w:fldChar w:fldCharType="separate"/>
      </w:r>
      <w:ins w:id="125" w:author="Ram Shrestha" w:date="2014-03-23T22:35:00Z">
        <w:r w:rsidR="00C03023">
          <w:rPr>
            <w:noProof/>
          </w:rPr>
          <w:t>(Hamers et al., 2012)</w:t>
        </w:r>
      </w:ins>
      <w:ins w:id="126" w:author="Ram Shrestha" w:date="2014-03-23T22:34:00Z">
        <w:r w:rsidR="005A135F">
          <w:fldChar w:fldCharType="end"/>
        </w:r>
      </w:ins>
      <w:ins w:id="127" w:author="Ram Shrestha" w:date="2014-03-20T00:33:00Z">
        <w:r w:rsidR="00183610">
          <w:t xml:space="preserve">. </w:t>
        </w:r>
      </w:ins>
      <w:ins w:id="128" w:author="Ram Shrestha" w:date="2014-03-23T22:17:00Z">
        <w:r w:rsidR="00EC20D2">
          <w:t>This is support by res</w:t>
        </w:r>
        <w:r w:rsidR="004B0E7F">
          <w:t xml:space="preserve">istance development against a single dose antiretroviral </w:t>
        </w:r>
        <w:r w:rsidR="00EC20D2">
          <w:t xml:space="preserve">drug </w:t>
        </w:r>
        <w:proofErr w:type="spellStart"/>
        <w:r w:rsidR="00EC20D2">
          <w:t>nevirapine</w:t>
        </w:r>
      </w:ins>
      <w:proofErr w:type="spellEnd"/>
      <w:ins w:id="129" w:author="Ram Shrestha" w:date="2014-03-23T22:31:00Z">
        <w:r w:rsidR="00A85D56">
          <w:t xml:space="preserve"> (NVP)</w:t>
        </w:r>
      </w:ins>
      <w:ins w:id="130" w:author="Ram Shrestha" w:date="2014-03-23T22:17:00Z">
        <w:r w:rsidR="00EC20D2">
          <w:t xml:space="preserve">. </w:t>
        </w:r>
      </w:ins>
      <w:ins w:id="131" w:author="Ram Shrestha" w:date="2014-03-23T22:31:00Z">
        <w:r w:rsidR="00A85D56">
          <w:t>NVP</w:t>
        </w:r>
      </w:ins>
      <w:ins w:id="132" w:author="Ram Shrestha" w:date="2014-03-23T22:17:00Z">
        <w:r w:rsidR="004B0E7F">
          <w:t xml:space="preserve"> is a non-</w:t>
        </w:r>
        <w:r w:rsidR="00EC20D2">
          <w:t>nucleotide reverse transcriptase drug that is prescribed for an infected pregnant woman to prevent HIV transmission from mother to child</w:t>
        </w:r>
      </w:ins>
      <w:ins w:id="133" w:author="Ram Shrestha" w:date="2014-03-23T22:27:00Z">
        <w:r w:rsidR="00A85D56">
          <w:t xml:space="preserve"> in resource poor settings</w:t>
        </w:r>
      </w:ins>
      <w:ins w:id="134" w:author="Ram Shrestha" w:date="2014-03-23T22:28:00Z">
        <w:r w:rsidR="00A85D56">
          <w:t xml:space="preserve"> </w:t>
        </w:r>
        <w:r w:rsidR="005A135F">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ins>
      <w:ins w:id="135" w:author="Ram Shrestha" w:date="2014-03-25T21:58:00Z">
        <w:r w:rsidR="00002746">
          <w:instrText xml:space="preserve"> ADDIN EN.CITE </w:instrText>
        </w:r>
        <w:r w:rsidR="005A135F">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r w:rsidR="00002746">
          <w:instrText xml:space="preserve"> ADDIN EN.CITE.DATA </w:instrText>
        </w:r>
      </w:ins>
      <w:ins w:id="136" w:author="Ram Shrestha" w:date="2014-03-25T21:58:00Z">
        <w:r w:rsidR="005A135F">
          <w:fldChar w:fldCharType="end"/>
        </w:r>
      </w:ins>
      <w:ins w:id="137" w:author="Ram Shrestha" w:date="2014-03-23T22:28:00Z">
        <w:r w:rsidR="005A135F">
          <w:fldChar w:fldCharType="separate"/>
        </w:r>
        <w:r w:rsidR="00A85D56">
          <w:rPr>
            <w:noProof/>
          </w:rPr>
          <w:t>(Audureau et al., 2013; Chi et al., 2013; Shapiro et al., 2010; Stringer et al., 2010; Zolfo et al., 2010)</w:t>
        </w:r>
        <w:r w:rsidR="005A135F">
          <w:fldChar w:fldCharType="end"/>
        </w:r>
      </w:ins>
      <w:ins w:id="138" w:author="Ram Shrestha" w:date="2014-03-23T22:17:00Z">
        <w:r w:rsidR="00EC20D2">
          <w:t>.</w:t>
        </w:r>
      </w:ins>
      <w:ins w:id="139" w:author="Ram Shrestha" w:date="2014-03-23T22:20:00Z">
        <w:r w:rsidR="00EC20D2">
          <w:t xml:space="preserve"> The drug </w:t>
        </w:r>
      </w:ins>
      <w:ins w:id="140" w:author="Ram Shrestha" w:date="2014-03-23T22:22:00Z">
        <w:r w:rsidR="00EC20D2">
          <w:t>is effective in reducing the viral transmission and has been reported in several research reports</w:t>
        </w:r>
      </w:ins>
      <w:ins w:id="141" w:author="Ram Shrestha" w:date="2014-03-23T22:23:00Z">
        <w:r w:rsidR="00EC20D2">
          <w:t xml:space="preserve"> </w:t>
        </w:r>
      </w:ins>
      <w:ins w:id="142" w:author="Ram Shrestha" w:date="2014-03-23T22:34:00Z">
        <w:r w:rsidR="005A135F">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ins>
      <w:ins w:id="143" w:author="Ram Shrestha" w:date="2014-03-25T21:58:00Z">
        <w:r w:rsidR="00002746">
          <w:instrText xml:space="preserve"> ADDIN EN.CITE </w:instrText>
        </w:r>
        <w:r w:rsidR="005A135F">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r w:rsidR="00002746">
          <w:instrText xml:space="preserve"> ADDIN EN.CITE.DATA </w:instrText>
        </w:r>
      </w:ins>
      <w:ins w:id="144" w:author="Ram Shrestha" w:date="2014-03-25T21:58:00Z">
        <w:r w:rsidR="005A135F">
          <w:fldChar w:fldCharType="end"/>
        </w:r>
      </w:ins>
      <w:r w:rsidR="005A135F">
        <w:fldChar w:fldCharType="separate"/>
      </w:r>
      <w:ins w:id="145" w:author="Ram Shrestha" w:date="2014-03-23T22:35:00Z">
        <w:r w:rsidR="00C03023">
          <w:rPr>
            <w:noProof/>
          </w:rPr>
          <w:t>(Connor et al., 1994a; Connor et al., 1994b; Guay et al., 1999; Jackson et al., 2003; Lallemant et al., 2004)</w:t>
        </w:r>
      </w:ins>
      <w:ins w:id="146" w:author="Ram Shrestha" w:date="2014-03-23T22:34:00Z">
        <w:r w:rsidR="005A135F">
          <w:fldChar w:fldCharType="end"/>
        </w:r>
      </w:ins>
      <w:ins w:id="147" w:author="Ram Shrestha" w:date="2014-03-23T22:22:00Z">
        <w:r w:rsidR="00EC20D2">
          <w:t>.</w:t>
        </w:r>
      </w:ins>
      <w:ins w:id="148" w:author="Ram Shrestha" w:date="2014-03-23T22:15:00Z">
        <w:r w:rsidR="00EC20D2">
          <w:t xml:space="preserve"> </w:t>
        </w:r>
      </w:ins>
      <w:ins w:id="149" w:author="Ram Shrestha" w:date="2014-03-23T22:30:00Z">
        <w:r w:rsidR="00A85D56">
          <w:t xml:space="preserve">However, the use of single dose NVP to prevent mother to child transmission of the virus has resulted to the rapid development of NVP resistant HIV variants </w:t>
        </w:r>
        <w:r w:rsidR="005A135F">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Y29yZD48L0NpdGU+PC9FbmROb3RlPgB=
</w:fldData>
          </w:fldChar>
        </w:r>
      </w:ins>
      <w:ins w:id="150" w:author="Ram Shrestha" w:date="2014-03-25T21:58:00Z">
        <w:r w:rsidR="00002746">
          <w:instrText xml:space="preserve"> ADDIN EN.CITE </w:instrText>
        </w:r>
        <w:r w:rsidR="005A135F">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Y29yZD48L0NpdGU+PC9FbmROb3RlPgB=
</w:fldData>
          </w:fldChar>
        </w:r>
        <w:r w:rsidR="00002746">
          <w:instrText xml:space="preserve"> ADDIN EN.CITE.DATA </w:instrText>
        </w:r>
      </w:ins>
      <w:ins w:id="151" w:author="Ram Shrestha" w:date="2014-03-25T21:58:00Z">
        <w:r w:rsidR="005A135F">
          <w:fldChar w:fldCharType="end"/>
        </w:r>
      </w:ins>
      <w:ins w:id="152" w:author="Ram Shrestha" w:date="2014-03-23T22:30:00Z">
        <w:r w:rsidR="005A135F">
          <w:fldChar w:fldCharType="separate"/>
        </w:r>
      </w:ins>
      <w:ins w:id="153" w:author="Ram Shrestha" w:date="2014-03-23T22:35:00Z">
        <w:r w:rsidR="00C03023">
          <w:rPr>
            <w:noProof/>
          </w:rPr>
          <w:t>(Coovadia et al., 2009; Eshleman et al., 2004; Eshleman et al., 2005b; Eshleman et al., 2001; Flys et al., 2005; Havlir et al., 1996; Jackson et al., 2000; Loubser et al., 2006; Martinson et al., 2007; Richman et al., 1994; Tisdale et al., 1993)</w:t>
        </w:r>
      </w:ins>
      <w:ins w:id="154" w:author="Ram Shrestha" w:date="2014-03-23T22:30:00Z">
        <w:r w:rsidR="005A135F">
          <w:fldChar w:fldCharType="end"/>
        </w:r>
      </w:ins>
      <w:ins w:id="155" w:author="Ram Shrestha" w:date="2014-03-23T22:34:00Z">
        <w:r w:rsidR="00C03023">
          <w:t>.</w:t>
        </w:r>
      </w:ins>
      <w:ins w:id="156" w:author="Ram Shrestha" w:date="2014-03-23T22:36:00Z">
        <w:r w:rsidR="00C03023">
          <w:t xml:space="preserve"> The persistence of NVP resistant </w:t>
        </w:r>
      </w:ins>
      <w:ins w:id="157" w:author="Ram Shrestha" w:date="2014-03-23T22:37:00Z">
        <w:r w:rsidR="00C03023">
          <w:t>virus</w:t>
        </w:r>
      </w:ins>
      <w:ins w:id="158" w:author="Ram Shrestha" w:date="2014-03-23T22:36:00Z">
        <w:r w:rsidR="00C03023">
          <w:t xml:space="preserve"> in the mothers and children treated with single dose NVP </w:t>
        </w:r>
        <w:r w:rsidR="005A135F">
          <w:fldChar w:fldCharType="begin"/>
        </w:r>
      </w:ins>
      <w:ins w:id="159" w:author="Ram Shrestha" w:date="2014-03-25T21:58:00Z">
        <w:r w:rsidR="00002746">
          <w:instrText xml:space="preserve"> ADDIN EN.CITE &lt;EndNote&gt;&lt;Cite&gt;&lt;Author&gt;Hauser&lt;/Author&gt;&lt;Year&gt;2011&lt;/Year&gt;&lt;RecNum&gt;1535&lt;/RecNum&gt;&lt;record&gt;&lt;rec-number&gt;1535&lt;/rec-number&gt;&lt;foreign-keys&gt;&lt;key app="EN" db-id="fp25zzvrxrd9vke5zxqp9stbssprwstvdddz"&gt;1535&lt;/key&gt;&lt;/foreign-keys&gt;&lt;ref-type name="Journal Article"&gt;17&lt;/ref-type&gt;&lt;contributors&gt;&lt;authors&gt;&lt;author&gt;Hauser, A.&lt;/author&gt;&lt;author&gt;Mugenyi, K.&lt;/author&gt;&lt;author&gt;Kabasinguzi, R.&lt;/author&gt;&lt;author&gt;Kuecherer, C.&lt;/author&gt;&lt;author&gt;Harms, G.&lt;/author&gt;&lt;author&gt;Kunz, A.&lt;/author&gt;&lt;/authors&gt;&lt;/contributors&gt;&lt;auth-address&gt;Institute of Tropical Medicine and International Health, Charite-Universitatsmedizin Berlin, Berlin, Germany.&lt;/auth-address&gt;&lt;titles&gt;&lt;title&gt;Emergence and persistence of minor drug-resistant HIV-1 variants in Ugandan women after nevirapine single-dose prophylaxis&lt;/title&gt;&lt;secondary-title&gt;PLoS One&lt;/secondary-title&gt;&lt;/titles&gt;&lt;periodical&gt;&lt;full-title&gt;PLoS One&lt;/full-title&gt;&lt;/periodical&gt;&lt;pages&gt;e20357&lt;/pages&gt;&lt;volume&gt;6&lt;/volume&gt;&lt;number&gt;5&lt;/number&gt;&lt;edition&gt;2011/06/10&lt;/edition&gt;&lt;keywords&gt;&lt;keyword&gt;Adult&lt;/keyword&gt;&lt;keyword&gt;Anti-HIV Agents/*therapeutic use&lt;/keyword&gt;&lt;keyword&gt;Drug Resistance, Viral&lt;/keyword&gt;&lt;keyword&gt;Female&lt;/keyword&gt;&lt;keyword&gt;HIV Infections/*drug therapy&lt;/keyword&gt;&lt;keyword&gt;HIV-1/*drug effects/*pathogenicity&lt;/keyword&gt;&lt;keyword&gt;Humans&lt;/keyword&gt;&lt;keyword&gt;Nevirapine/*therapeutic use&lt;/keyword&gt;&lt;keyword&gt;Uganda&lt;/keyword&gt;&lt;keyword&gt;Young Adult&lt;/keyword&gt;&lt;/keywords&gt;&lt;dates&gt;&lt;year&gt;2011&lt;/year&gt;&lt;/dates&gt;&lt;isbn&gt;1932-6203 (Electronic)&amp;#xD;1932-6203 (Linking)&lt;/isbn&gt;&lt;accession-num&gt;21655245&lt;/accession-num&gt;&lt;urls&gt;&lt;related-urls&gt;&lt;url&gt;http://www.ncbi.nlm.nih.gov/entrez/query.fcgi?cmd=Retrieve&amp;amp;db=PubMed&amp;amp;dopt=Citation&amp;amp;list_uids=21655245&lt;/url&gt;&lt;/related-urls&gt;&lt;/urls&gt;&lt;custom2&gt;3105030&lt;/custom2&gt;&lt;electronic-resource-num&gt;10.1371/journal.pone.0020357&amp;#xD;PONE-D-11-02728 [pii]&lt;/electronic-resource-num&gt;&lt;language&gt;eng&lt;/language&gt;&lt;/record&gt;&lt;/Cite&gt;&lt;/EndNote&gt;</w:instrText>
        </w:r>
      </w:ins>
      <w:ins w:id="160" w:author="Ram Shrestha" w:date="2014-03-23T22:36:00Z">
        <w:r w:rsidR="005A135F">
          <w:fldChar w:fldCharType="separate"/>
        </w:r>
        <w:r w:rsidR="00C03023">
          <w:rPr>
            <w:noProof/>
          </w:rPr>
          <w:t>(Hauser et al., 2011)</w:t>
        </w:r>
        <w:r w:rsidR="005A135F">
          <w:fldChar w:fldCharType="end"/>
        </w:r>
        <w:r w:rsidR="00C03023">
          <w:t xml:space="preserve"> </w:t>
        </w:r>
      </w:ins>
      <w:ins w:id="161" w:author="Ram Shrestha" w:date="2014-03-23T22:45:00Z">
        <w:r w:rsidR="002D7086">
          <w:t>compromises</w:t>
        </w:r>
      </w:ins>
      <w:ins w:id="162" w:author="Ram Shrestha" w:date="2014-03-23T22:36:00Z">
        <w:r w:rsidR="00C03023">
          <w:t xml:space="preserve"> the </w:t>
        </w:r>
      </w:ins>
      <w:ins w:id="163" w:author="Ram Shrestha" w:date="2014-03-23T22:38:00Z">
        <w:r w:rsidR="00C03023">
          <w:t xml:space="preserve">treatment with </w:t>
        </w:r>
      </w:ins>
      <w:ins w:id="164" w:author="Ram Shrestha" w:date="2014-03-23T22:36:00Z">
        <w:r w:rsidR="00C03023">
          <w:t xml:space="preserve">subsequent NVP containing highly active antiretroviral therapy (HAART) </w:t>
        </w:r>
        <w:r w:rsidR="005A135F">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ins>
      <w:ins w:id="165" w:author="Ram Shrestha" w:date="2014-03-25T21:58:00Z">
        <w:r w:rsidR="00002746">
          <w:instrText xml:space="preserve"> ADDIN EN.CITE </w:instrText>
        </w:r>
        <w:r w:rsidR="005A135F">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r w:rsidR="00002746">
          <w:instrText xml:space="preserve"> ADDIN EN.CITE.DATA </w:instrText>
        </w:r>
      </w:ins>
      <w:ins w:id="166" w:author="Ram Shrestha" w:date="2014-03-25T21:58:00Z">
        <w:r w:rsidR="005A135F">
          <w:fldChar w:fldCharType="end"/>
        </w:r>
      </w:ins>
      <w:ins w:id="167" w:author="Ram Shrestha" w:date="2014-03-23T22:36:00Z">
        <w:r w:rsidR="005A135F">
          <w:fldChar w:fldCharType="separate"/>
        </w:r>
        <w:r w:rsidR="00C03023">
          <w:rPr>
            <w:noProof/>
          </w:rPr>
          <w:t>(Arrive et al., 2007; Chi et al., 2007; Lehman et al., 2012; Martinson et al., 2007)</w:t>
        </w:r>
        <w:r w:rsidR="005A135F">
          <w:fldChar w:fldCharType="end"/>
        </w:r>
        <w:r w:rsidR="00C03023">
          <w:t>.</w:t>
        </w:r>
      </w:ins>
      <w:ins w:id="168" w:author="Ram Shrestha" w:date="2014-03-23T22:45:00Z">
        <w:r w:rsidR="002D7086">
          <w:t xml:space="preserve"> Thus, </w:t>
        </w:r>
      </w:ins>
      <w:ins w:id="169" w:author="Ram Shrestha" w:date="2014-03-20T00:34:00Z">
        <w:r w:rsidR="002D7086">
          <w:t>a</w:t>
        </w:r>
        <w:r w:rsidR="00302BD9">
          <w:t xml:space="preserve">t least </w:t>
        </w:r>
      </w:ins>
      <w:ins w:id="170" w:author="Ram Shrestha" w:date="2014-03-20T23:49:00Z">
        <w:r w:rsidR="00183610">
          <w:t xml:space="preserve">a combination of </w:t>
        </w:r>
      </w:ins>
      <w:ins w:id="171" w:author="Ram Shrestha" w:date="2014-03-20T00:34:00Z">
        <w:r w:rsidR="00302BD9">
          <w:t xml:space="preserve">three </w:t>
        </w:r>
      </w:ins>
      <w:ins w:id="172" w:author="Ram Shrestha" w:date="2014-03-23T22:46:00Z">
        <w:r w:rsidR="002D7086">
          <w:t xml:space="preserve">fully </w:t>
        </w:r>
      </w:ins>
      <w:ins w:id="173" w:author="Ram Shrestha" w:date="2014-03-20T00:34:00Z">
        <w:r w:rsidR="00302BD9">
          <w:t xml:space="preserve">active </w:t>
        </w:r>
      </w:ins>
      <w:ins w:id="174" w:author="Ram Shrestha" w:date="2014-03-23T22:45:00Z">
        <w:r w:rsidR="002D7086">
          <w:t>ART</w:t>
        </w:r>
      </w:ins>
      <w:ins w:id="175" w:author="Ram Shrestha" w:date="2014-03-20T00:34:00Z">
        <w:r w:rsidR="00302BD9">
          <w:t xml:space="preserve"> drugs from different drug classes </w:t>
        </w:r>
      </w:ins>
      <w:ins w:id="176" w:author="Ram Shrestha" w:date="2014-03-20T00:36:00Z">
        <w:r w:rsidR="00302BD9">
          <w:t>–</w:t>
        </w:r>
      </w:ins>
      <w:ins w:id="177" w:author="Ram Shrestha" w:date="2014-03-20T00:34:00Z">
        <w:r w:rsidR="00302BD9">
          <w:t xml:space="preserve"> Non-Nucleotide Reverse </w:t>
        </w:r>
        <w:proofErr w:type="spellStart"/>
        <w:r w:rsidR="00302BD9">
          <w:t>Transciptase</w:t>
        </w:r>
        <w:proofErr w:type="spellEnd"/>
        <w:r w:rsidR="00302BD9">
          <w:t xml:space="preserve"> Inhibitors (</w:t>
        </w:r>
        <w:proofErr w:type="spellStart"/>
        <w:r w:rsidR="00302BD9">
          <w:t>NNRTIs</w:t>
        </w:r>
        <w:proofErr w:type="spellEnd"/>
        <w:r w:rsidR="00302BD9">
          <w:t>), Nucleotide Reverse Transcriptase Inhibitors (</w:t>
        </w:r>
        <w:proofErr w:type="spellStart"/>
        <w:r w:rsidR="00302BD9">
          <w:t>NRTIs</w:t>
        </w:r>
        <w:proofErr w:type="spellEnd"/>
        <w:r w:rsidR="00302BD9">
          <w:t>)</w:t>
        </w:r>
      </w:ins>
      <w:ins w:id="178" w:author="Ram Shrestha" w:date="2014-03-20T00:37:00Z">
        <w:r w:rsidR="008D0E46">
          <w:t xml:space="preserve"> and Protease Inhibitors (PI) </w:t>
        </w:r>
      </w:ins>
      <w:ins w:id="179" w:author="Ram Shrestha" w:date="2014-03-20T00:38:00Z">
        <w:r w:rsidR="008D0E46">
          <w:t>are necessary for optimum suppression of HIV from replication and resistance development</w:t>
        </w:r>
      </w:ins>
      <w:ins w:id="180" w:author="Ram Shrestha" w:date="2014-03-23T22:11:00Z">
        <w:r w:rsidR="0099609F">
          <w:t xml:space="preserve"> </w:t>
        </w:r>
      </w:ins>
      <w:ins w:id="181" w:author="Ram Shrestha" w:date="2014-03-23T22:34:00Z">
        <w:r w:rsidR="005A135F">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cmVjb3JkPjwvQ2l0ZT48L0VuZE5vdGU+
</w:fldData>
          </w:fldChar>
        </w:r>
      </w:ins>
      <w:ins w:id="182" w:author="Ram Shrestha" w:date="2014-03-25T21:58:00Z">
        <w:r w:rsidR="00002746">
          <w:instrText xml:space="preserve"> ADDIN EN.CITE </w:instrText>
        </w:r>
        <w:r w:rsidR="005A135F">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cmVjb3JkPjwvQ2l0ZT48L0VuZE5vdGU+
</w:fldData>
          </w:fldChar>
        </w:r>
        <w:r w:rsidR="00002746">
          <w:instrText xml:space="preserve"> ADDIN EN.CITE.DATA </w:instrText>
        </w:r>
      </w:ins>
      <w:ins w:id="183" w:author="Ram Shrestha" w:date="2014-03-25T21:58:00Z">
        <w:r w:rsidR="005A135F">
          <w:fldChar w:fldCharType="end"/>
        </w:r>
      </w:ins>
      <w:r w:rsidR="005A135F">
        <w:fldChar w:fldCharType="separate"/>
      </w:r>
      <w:ins w:id="184" w:author="Ram Shrestha" w:date="2014-03-23T22:35:00Z">
        <w:r w:rsidR="00C03023">
          <w:rPr>
            <w:noProof/>
          </w:rPr>
          <w:t>(Hamers et al., 2012)</w:t>
        </w:r>
      </w:ins>
      <w:ins w:id="185" w:author="Ram Shrestha" w:date="2014-03-23T22:34:00Z">
        <w:r w:rsidR="005A135F">
          <w:fldChar w:fldCharType="end"/>
        </w:r>
      </w:ins>
      <w:ins w:id="186" w:author="Ram Shrestha" w:date="2014-03-20T00:38:00Z">
        <w:r w:rsidR="008D0E46">
          <w:t>.</w:t>
        </w:r>
      </w:ins>
      <w:ins w:id="187" w:author="Ram Shrestha" w:date="2014-03-20T23:59:00Z">
        <w:r w:rsidR="00A216CB">
          <w:t xml:space="preserve"> </w:t>
        </w:r>
      </w:ins>
      <w:ins w:id="188" w:author="Ram Shrestha" w:date="2014-03-23T22:48:00Z">
        <w:r w:rsidR="002D7086">
          <w:t>For this,</w:t>
        </w:r>
      </w:ins>
      <w:ins w:id="189" w:author="Ram Shrestha" w:date="2014-03-20T23:59:00Z">
        <w:r w:rsidR="00A216CB">
          <w:t xml:space="preserve"> the World Health Organization (WHO) recommends drug resistance testing before prescribing ART drugs.</w:t>
        </w:r>
      </w:ins>
    </w:p>
    <w:p w:rsidR="00A216CB" w:rsidRDefault="00A216CB" w:rsidP="00F343D3">
      <w:pPr>
        <w:numPr>
          <w:ins w:id="190" w:author="Ram Shrestha" w:date="2014-03-21T00:00:00Z"/>
        </w:numPr>
        <w:spacing w:line="480" w:lineRule="auto"/>
        <w:jc w:val="both"/>
        <w:rPr>
          <w:ins w:id="191" w:author="Ram Shrestha" w:date="2014-03-21T00:00:00Z"/>
        </w:rPr>
      </w:pPr>
    </w:p>
    <w:p w:rsidR="00300BA4" w:rsidRDefault="00A216CB" w:rsidP="00F343D3">
      <w:pPr>
        <w:numPr>
          <w:ins w:id="192" w:author="Ram Shrestha" w:date="2014-03-21T00:41:00Z"/>
        </w:numPr>
        <w:spacing w:line="480" w:lineRule="auto"/>
        <w:jc w:val="both"/>
        <w:rPr>
          <w:ins w:id="193" w:author="Ram Shrestha" w:date="2014-03-21T00:32:00Z"/>
        </w:rPr>
      </w:pPr>
      <w:ins w:id="194" w:author="Ram Shrestha" w:date="2014-03-21T00:00:00Z">
        <w:r>
          <w:t xml:space="preserve">Resistance testing </w:t>
        </w:r>
        <w:r w:rsidR="002D7086">
          <w:t>reveals</w:t>
        </w:r>
        <w:r>
          <w:t xml:space="preserve"> the drug resistance mutations in the HIV </w:t>
        </w:r>
        <w:proofErr w:type="spellStart"/>
        <w:r>
          <w:t>quasispecies</w:t>
        </w:r>
        <w:proofErr w:type="spellEnd"/>
        <w:r>
          <w:t xml:space="preserve">. HIV with drug resistant mutations is present at varying prevalence levels in the </w:t>
        </w:r>
        <w:proofErr w:type="spellStart"/>
        <w:r>
          <w:t>quasispecies</w:t>
        </w:r>
        <w:proofErr w:type="spellEnd"/>
        <w:r>
          <w:t xml:space="preserve">. </w:t>
        </w:r>
      </w:ins>
      <w:ins w:id="195" w:author="Ram Shrestha" w:date="2014-03-21T00:08:00Z">
        <w:r w:rsidR="00C54895">
          <w:t xml:space="preserve">The conventional HIV resistance genotyping is limited to detecting the mutations in </w:t>
        </w:r>
      </w:ins>
      <w:ins w:id="196" w:author="Ram Shrestha" w:date="2014-03-21T00:09:00Z">
        <w:r w:rsidR="00C54895">
          <w:t xml:space="preserve">HIV with prevalence of </w:t>
        </w:r>
      </w:ins>
      <w:ins w:id="197" w:author="Ram Shrestha" w:date="2014-03-21T00:08:00Z">
        <w:r w:rsidR="00C54895">
          <w:t>20% or greater</w:t>
        </w:r>
      </w:ins>
      <w:ins w:id="198" w:author="Ram Shrestha" w:date="2014-03-24T01:26:00Z">
        <w:r w:rsidR="005E16BD">
          <w:t xml:space="preserve"> </w:t>
        </w:r>
      </w:ins>
      <w:ins w:id="199" w:author="Ram Shrestha" w:date="2014-03-24T01:29:00Z">
        <w:r w:rsidR="005A135F">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ins>
      <w:ins w:id="200" w:author="Ram Shrestha" w:date="2014-03-25T21:58:00Z">
        <w:r w:rsidR="00002746">
          <w:instrText xml:space="preserve"> ADDIN EN.CITE </w:instrText>
        </w:r>
        <w:r w:rsidR="005A135F">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r w:rsidR="00002746">
          <w:instrText xml:space="preserve"> ADDIN EN.CITE.DATA </w:instrText>
        </w:r>
      </w:ins>
      <w:ins w:id="201" w:author="Ram Shrestha" w:date="2014-03-25T21:58:00Z">
        <w:r w:rsidR="005A135F">
          <w:fldChar w:fldCharType="end"/>
        </w:r>
      </w:ins>
      <w:r w:rsidR="005A135F">
        <w:fldChar w:fldCharType="separate"/>
      </w:r>
      <w:ins w:id="202" w:author="Ram Shrestha" w:date="2014-03-25T21:58:00Z">
        <w:r w:rsidR="00002746">
          <w:rPr>
            <w:noProof/>
          </w:rPr>
          <w:t>(Booth and Geretti, 2007; Liang et al., 2011; Wang et al., 2007)</w:t>
        </w:r>
      </w:ins>
      <w:ins w:id="203" w:author="Ram Shrestha" w:date="2014-03-24T01:29:00Z">
        <w:r w:rsidR="005A135F">
          <w:fldChar w:fldCharType="end"/>
        </w:r>
      </w:ins>
      <w:ins w:id="204" w:author="Ram Shrestha" w:date="2014-03-21T00:08:00Z">
        <w:r w:rsidR="00C54895">
          <w:t xml:space="preserve">. </w:t>
        </w:r>
      </w:ins>
      <w:ins w:id="205" w:author="Ram Shrestha" w:date="2014-03-21T00:10:00Z">
        <w:r w:rsidR="0005642B">
          <w:t xml:space="preserve">Ultra deep </w:t>
        </w:r>
      </w:ins>
      <w:proofErr w:type="spellStart"/>
      <w:ins w:id="206" w:author="Ram Shrestha" w:date="2014-03-21T00:29:00Z">
        <w:r w:rsidR="00EF0506">
          <w:t>pyro</w:t>
        </w:r>
      </w:ins>
      <w:ins w:id="207" w:author="Ram Shrestha" w:date="2014-03-21T00:10:00Z">
        <w:r w:rsidR="00C54895">
          <w:t>sequencing</w:t>
        </w:r>
        <w:proofErr w:type="spellEnd"/>
        <w:r w:rsidR="00C54895">
          <w:t xml:space="preserve"> </w:t>
        </w:r>
      </w:ins>
      <w:ins w:id="208" w:author="Ram Shrestha" w:date="2014-03-21T00:36:00Z">
        <w:r w:rsidR="00300BA4">
          <w:t xml:space="preserve">(UDPS) </w:t>
        </w:r>
      </w:ins>
      <w:ins w:id="209" w:author="Ram Shrestha" w:date="2014-03-21T00:10:00Z">
        <w:r w:rsidR="00C54895">
          <w:t>technology has ability to detec</w:t>
        </w:r>
        <w:r w:rsidR="00EF0506">
          <w:t>t HIV with prevalence below 1%</w:t>
        </w:r>
      </w:ins>
      <w:ins w:id="210" w:author="Ram Shrestha" w:date="2014-03-25T21:53:00Z">
        <w:r w:rsidR="00593984">
          <w:t xml:space="preserve"> </w:t>
        </w:r>
      </w:ins>
      <w:ins w:id="211" w:author="Ram Shrestha" w:date="2014-03-25T21:58:00Z">
        <w:r w:rsidR="005A135F">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c2Vjb25kYXJ5LXRpdGxlPjwvdGl0bGVzPjxwYWdlcz5SMTQzPC9wYWdlcz48dm9sdW1lPjg8L3Zv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</w:fldData>
          </w:fldChar>
        </w:r>
        <w:r w:rsidR="00002746">
          <w:instrText xml:space="preserve"> ADDIN EN.CITE </w:instrText>
        </w:r>
        <w:r w:rsidR="005A135F">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c2Vjb25kYXJ5LXRpdGxlPjwvdGl0bGVzPjxwYWdlcz5SMTQzPC9wYWdlcz48dm9sdW1lPjg8L3Zv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</w:fldData>
          </w:fldChar>
        </w:r>
        <w:r w:rsidR="00002746">
          <w:instrText xml:space="preserve"> ADDIN EN.CITE.DATA </w:instrText>
        </w:r>
      </w:ins>
      <w:ins w:id="212" w:author="Ram Shrestha" w:date="2014-03-25T21:58:00Z">
        <w:r w:rsidR="005A135F">
          <w:fldChar w:fldCharType="end"/>
        </w:r>
      </w:ins>
      <w:r w:rsidR="005A135F">
        <w:fldChar w:fldCharType="separate"/>
      </w:r>
      <w:ins w:id="213" w:author="Ram Shrestha" w:date="2014-03-25T21:58:00Z">
        <w:r w:rsidR="00002746">
          <w:rPr>
            <w:noProof/>
          </w:rPr>
          <w:t>(Bansode et al., 2013; Dudley et al., 2012; Gilles et al., 2011; Hoffmann et al., 2007; Huse et al., 2007; Ji et al., 2012; Ji et al., 2010; Liang et al., 2011; Wang et al., 2007)</w:t>
        </w:r>
        <w:r w:rsidR="005A135F">
          <w:fldChar w:fldCharType="end"/>
        </w:r>
      </w:ins>
      <w:ins w:id="214" w:author="Ram Shrestha" w:date="2014-03-21T00:32:00Z">
        <w:r w:rsidR="00EF0506">
          <w:t>.</w:t>
        </w:r>
      </w:ins>
      <w:ins w:id="215" w:author="Ram Shrestha" w:date="2014-03-21T00:36:00Z">
        <w:r w:rsidR="00300BA4">
          <w:t xml:space="preserve"> But UDPS generates up to </w:t>
        </w:r>
      </w:ins>
      <w:ins w:id="216" w:author="Ram Shrestha" w:date="2014-03-23T22:49:00Z">
        <w:r w:rsidR="002D7086">
          <w:t xml:space="preserve">a </w:t>
        </w:r>
      </w:ins>
      <w:ins w:id="217" w:author="Ram Shrestha" w:date="2014-03-21T00:36:00Z">
        <w:r w:rsidR="002D7086">
          <w:t xml:space="preserve">million </w:t>
        </w:r>
        <w:r w:rsidR="00300BA4">
          <w:t>reads</w:t>
        </w:r>
      </w:ins>
      <w:ins w:id="218" w:author="Ram Shrestha" w:date="2014-03-21T00:37:00Z">
        <w:r w:rsidR="00300BA4">
          <w:t>,</w:t>
        </w:r>
      </w:ins>
      <w:ins w:id="219" w:author="Ram Shrestha" w:date="2014-03-21T00:36:00Z">
        <w:r w:rsidR="00300BA4">
          <w:t xml:space="preserve"> each up to 1000 bases length</w:t>
        </w:r>
      </w:ins>
      <w:ins w:id="220" w:author="Ram Shrestha" w:date="2014-03-24T01:30:00Z">
        <w:r w:rsidR="005E16BD">
          <w:t xml:space="preserve"> (www.454.com)</w:t>
        </w:r>
      </w:ins>
      <w:ins w:id="221" w:author="Ram Shrestha" w:date="2014-03-21T00:36:00Z">
        <w:r w:rsidR="00300BA4">
          <w:t>.</w:t>
        </w:r>
      </w:ins>
      <w:ins w:id="222" w:author="Ram Shrestha" w:date="2014-03-21T00:39:00Z">
        <w:r w:rsidR="00300BA4">
          <w:t xml:space="preserve"> The </w:t>
        </w:r>
      </w:ins>
      <w:ins w:id="223" w:author="Ram Shrestha" w:date="2014-03-21T00:40:00Z">
        <w:r w:rsidR="00300BA4">
          <w:t xml:space="preserve">computational tool Seq2Res can be used to </w:t>
        </w:r>
      </w:ins>
      <w:ins w:id="224" w:author="Ram Shrestha" w:date="2014-03-21T00:39:00Z">
        <w:r w:rsidR="00300BA4">
          <w:t>analyze drug resistant mutations in the large sequence data.</w:t>
        </w:r>
      </w:ins>
    </w:p>
    <w:p w:rsidR="00BD7116" w:rsidRPr="00376D76" w:rsidRDefault="00BD7116" w:rsidP="005B25C6">
      <w:pPr>
        <w:pStyle w:val="Heading1"/>
        <w:numPr>
          <w:numberingChange w:id="225" w:author="Ram Shrestha" w:date="2014-03-25T22:01:00Z" w:original="%1:2:0:)"/>
        </w:numPr>
        <w:spacing w:line="480" w:lineRule="auto"/>
      </w:pPr>
      <w:r w:rsidRPr="00376D76">
        <w:t>Methods and Materials</w:t>
      </w:r>
    </w:p>
    <w:p w:rsidR="00BD7116" w:rsidRPr="00376D76" w:rsidRDefault="00BD7116" w:rsidP="005B25C6">
      <w:pPr>
        <w:spacing w:line="480" w:lineRule="auto"/>
        <w:jc w:val="both"/>
      </w:pPr>
      <w:r w:rsidRPr="00376D76">
        <w:t xml:space="preserve">The datasets used in this study </w:t>
      </w:r>
      <w:r w:rsidR="00305A81">
        <w:t>had been generated as part of the CIPRA-SA study (</w:t>
      </w:r>
      <w:r w:rsidRPr="00376D76">
        <w:t>Comprehensive International Program for Research in AIDS in South Africa</w:t>
      </w:r>
      <w:r w:rsidR="00305A81">
        <w:t xml:space="preserve">) </w:t>
      </w:r>
      <w:r w:rsidRPr="00376D76">
        <w:t xml:space="preserve">which was a prospective, </w:t>
      </w:r>
      <w:proofErr w:type="spellStart"/>
      <w:r w:rsidRPr="00376D76">
        <w:t>unblinded</w:t>
      </w:r>
      <w:proofErr w:type="spellEnd"/>
      <w:r w:rsidRPr="00376D76">
        <w:t xml:space="preserve">, randomized controlled trial of comparing “doctor-initiative-doctor monitored” and “doctor-initiative-nurse-monitored” strategies for antiretroviral drug monitoring in resource poor setting </w:t>
      </w:r>
      <w:r w:rsidR="005A135F"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002746">
        <w:instrText xml:space="preserve"> ADDIN EN.CITE </w:instrText>
      </w:r>
      <w:r w:rsidR="005A135F">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002746">
        <w:instrText xml:space="preserve"> ADDIN EN.CITE.DATA </w:instrText>
      </w:r>
      <w:r w:rsidR="005A135F">
        <w:fldChar w:fldCharType="end"/>
      </w:r>
      <w:r w:rsidR="005A135F" w:rsidRPr="00376D76">
        <w:fldChar w:fldCharType="separate"/>
      </w:r>
      <w:r w:rsidRPr="00376D76">
        <w:rPr>
          <w:noProof/>
        </w:rPr>
        <w:t>(Sanne et al., 2010)</w:t>
      </w:r>
      <w:r w:rsidR="005A135F" w:rsidRPr="00376D76">
        <w:fldChar w:fldCharType="end"/>
      </w:r>
      <w:r w:rsidRPr="00376D76">
        <w:t>.   The study population consisted</w:t>
      </w:r>
      <w:r w:rsidR="008169F3">
        <w:t xml:space="preserve"> of</w:t>
      </w:r>
      <w:r w:rsidRPr="00376D76">
        <w:t xml:space="preserve"> 831 </w:t>
      </w:r>
      <w:r w:rsidR="00211A89">
        <w:t xml:space="preserve">HIV infected </w:t>
      </w:r>
      <w:r w:rsidRPr="00376D76">
        <w:t xml:space="preserve">individuals </w:t>
      </w:r>
      <w:r w:rsidR="00211A89">
        <w:t xml:space="preserve">with a </w:t>
      </w:r>
      <w:r w:rsidRPr="00376D76">
        <w:t>CD4+ count less than 350-cells/mm</w:t>
      </w:r>
      <w:r w:rsidRPr="00376D76">
        <w:rPr>
          <w:vertAlign w:val="superscript"/>
        </w:rPr>
        <w:t>3</w:t>
      </w:r>
      <w:r w:rsidRPr="00376D76">
        <w:t xml:space="preserve"> or AIDS-defining illness</w:t>
      </w:r>
      <w:r w:rsidR="00211A89">
        <w:t xml:space="preserve"> were enrolled on the study</w:t>
      </w:r>
      <w:r w:rsidRPr="00376D76">
        <w:t xml:space="preserve">. HIV positive mothers with previous exposure of single dose </w:t>
      </w:r>
      <w:proofErr w:type="spellStart"/>
      <w:r w:rsidRPr="00376D76">
        <w:t>nevirapine</w:t>
      </w:r>
      <w:proofErr w:type="spellEnd"/>
      <w:r w:rsidRPr="00376D76">
        <w:t xml:space="preserve"> (NVP) drug for prevention of viral transmission from mother to child (PMTCT) during their pregnancy were also included in the study.</w:t>
      </w:r>
    </w:p>
    <w:p w:rsidR="00BD7116" w:rsidRPr="00376D76" w:rsidRDefault="00BD7116" w:rsidP="005B25C6">
      <w:pPr>
        <w:spacing w:line="480" w:lineRule="auto"/>
        <w:jc w:val="both"/>
      </w:pPr>
    </w:p>
    <w:p w:rsidR="001747D3" w:rsidRDefault="00BD7116" w:rsidP="005B25C6">
      <w:pPr>
        <w:spacing w:line="480" w:lineRule="auto"/>
        <w:jc w:val="both"/>
      </w:pPr>
      <w:r w:rsidRPr="00376D76">
        <w:t>562 patients were followed up</w:t>
      </w:r>
      <w:r w:rsidR="00211A89">
        <w:t xml:space="preserve"> with</w:t>
      </w:r>
      <w:r w:rsidRPr="00376D76">
        <w:t xml:space="preserve"> the </w:t>
      </w:r>
      <w:r w:rsidR="00211A89">
        <w:t xml:space="preserve">remainder </w:t>
      </w:r>
      <w:r w:rsidRPr="00376D76">
        <w:t xml:space="preserve">not included in the study for reasons like drug toxicity, death, </w:t>
      </w:r>
      <w:r w:rsidR="00211A89">
        <w:t>withdrawn</w:t>
      </w:r>
      <w:ins w:id="226" w:author="Ram Shrestha" w:date="2013-11-22T09:53:00Z">
        <w:r w:rsidR="005B25C6">
          <w:t xml:space="preserve"> of </w:t>
        </w:r>
        <w:r w:rsidR="005B25C6" w:rsidRPr="00376D76">
          <w:t>consent</w:t>
        </w:r>
      </w:ins>
      <w:r w:rsidRPr="00376D76">
        <w:t xml:space="preserve"> or lost to follow-up.</w:t>
      </w:r>
      <w:r w:rsidR="00C3591C">
        <w:t xml:space="preserve"> B</w:t>
      </w:r>
      <w:r w:rsidRPr="00376D76">
        <w:t xml:space="preserve">aseline blood samples were </w:t>
      </w:r>
      <w:r w:rsidR="00C3591C">
        <w:t xml:space="preserve">retrieved </w:t>
      </w:r>
      <w:r w:rsidRPr="00376D76">
        <w:t xml:space="preserve">from </w:t>
      </w:r>
      <w:r w:rsidR="00C3591C">
        <w:t xml:space="preserve">all </w:t>
      </w:r>
      <w:r w:rsidRPr="00376D76">
        <w:t xml:space="preserve">562 patients </w:t>
      </w:r>
      <w:r w:rsidR="00C3591C">
        <w:t>(</w:t>
      </w:r>
      <w:r w:rsidRPr="00376D76">
        <w:t>sampled from 2005 – 2006</w:t>
      </w:r>
      <w:r w:rsidR="00C3591C">
        <w:t>)</w:t>
      </w:r>
      <w:r w:rsidRPr="00376D76">
        <w:t xml:space="preserve">. </w:t>
      </w:r>
      <w:r w:rsidR="00C3591C">
        <w:t>In this instance</w:t>
      </w:r>
      <w:r w:rsidR="001747D3">
        <w:t>,</w:t>
      </w:r>
      <w:r w:rsidR="00C3591C" w:rsidRPr="00376D76">
        <w:t xml:space="preserve"> </w:t>
      </w:r>
      <w:r w:rsidRPr="00376D76">
        <w:t xml:space="preserve">baseline </w:t>
      </w:r>
      <w:r w:rsidR="00C3591C">
        <w:t xml:space="preserve">describes samples obtained from individuals immediately before initiation of </w:t>
      </w:r>
      <w:r w:rsidRPr="00376D76">
        <w:t>first line antiretroviral therapy (ART). 71% of the</w:t>
      </w:r>
      <w:r w:rsidR="00C3591C">
        <w:t>se</w:t>
      </w:r>
      <w:r w:rsidRPr="00376D76">
        <w:t xml:space="preserve"> patients received the drug combination D4T-3TC-EFV, 20% received D4T-3TC-NVP, 8% received D4T-3TC-LPV/r and 1% received D4T-3TC-NLF. </w:t>
      </w:r>
      <w:r w:rsidR="001747D3">
        <w:t xml:space="preserve"> </w:t>
      </w:r>
    </w:p>
    <w:p w:rsidR="001747D3" w:rsidRDefault="001747D3" w:rsidP="005B25C6">
      <w:pPr>
        <w:spacing w:line="480" w:lineRule="auto"/>
        <w:jc w:val="both"/>
      </w:pPr>
    </w:p>
    <w:p w:rsidR="001747D3" w:rsidRDefault="00BD7116" w:rsidP="005B25C6">
      <w:pPr>
        <w:spacing w:line="480" w:lineRule="auto"/>
        <w:jc w:val="both"/>
      </w:pPr>
      <w:proofErr w:type="spellStart"/>
      <w:r w:rsidRPr="00376D76">
        <w:t>Virologic</w:t>
      </w:r>
      <w:proofErr w:type="spellEnd"/>
      <w:r w:rsidRPr="00376D76">
        <w:t xml:space="preserve"> failure to the treatment </w:t>
      </w:r>
      <w:r w:rsidR="001747D3">
        <w:t>was</w:t>
      </w:r>
      <w:r w:rsidR="001747D3" w:rsidRPr="00376D76">
        <w:t xml:space="preserve"> </w:t>
      </w:r>
      <w:r w:rsidRPr="00376D76">
        <w:t>defined as decline of viral load less than 1.5 log</w:t>
      </w:r>
      <w:r w:rsidRPr="00376D76">
        <w:rPr>
          <w:vertAlign w:val="subscript"/>
        </w:rPr>
        <w:t>10</w:t>
      </w:r>
      <w:r w:rsidRPr="00376D76">
        <w:t xml:space="preserve"> from baseline to 12 weeks of treatment or two consecutive samples from a patient taken four weeks apart have viral load greater than 1000 RNA copies/ml</w:t>
      </w:r>
      <w:ins w:id="227" w:author="Ram Shrestha" w:date="2013-11-14T08:58:00Z">
        <w:r w:rsidR="00120FC9">
          <w:t xml:space="preserve"> </w:t>
        </w:r>
        <w:r w:rsidR="005A135F"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ns w:id="228" w:author="Ram Shrestha" w:date="2014-03-25T21:58:00Z">
        <w:r w:rsidR="00002746">
          <w:instrText xml:space="preserve"> ADDIN EN.CITE </w:instrText>
        </w:r>
        <w:r w:rsidR="005A135F">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002746">
          <w:instrText xml:space="preserve"> ADDIN EN.CITE.DATA </w:instrText>
        </w:r>
      </w:ins>
      <w:ins w:id="229" w:author="Ram Shrestha" w:date="2014-03-25T21:58:00Z">
        <w:r w:rsidR="005A135F">
          <w:fldChar w:fldCharType="end"/>
        </w:r>
      </w:ins>
      <w:ins w:id="230" w:author="Ram Shrestha" w:date="2013-11-14T08:58:00Z">
        <w:r w:rsidR="005A135F" w:rsidRPr="00376D76">
          <w:fldChar w:fldCharType="separate"/>
        </w:r>
        <w:r w:rsidR="00120FC9" w:rsidRPr="00376D76">
          <w:rPr>
            <w:noProof/>
          </w:rPr>
          <w:t>(Sanne et al., 2010)</w:t>
        </w:r>
        <w:r w:rsidR="005A135F" w:rsidRPr="00376D76">
          <w:fldChar w:fldCharType="end"/>
        </w:r>
      </w:ins>
      <w:proofErr w:type="gramStart"/>
      <w:r w:rsidR="001747D3">
        <w:t xml:space="preserve"> </w:t>
      </w:r>
      <w:r w:rsidRPr="00376D76">
        <w:t>.</w:t>
      </w:r>
      <w:proofErr w:type="gramEnd"/>
      <w:r w:rsidR="001747D3">
        <w:t xml:space="preserve"> </w:t>
      </w:r>
      <w:r w:rsidRPr="00376D76">
        <w:t xml:space="preserve"> </w:t>
      </w:r>
      <w:proofErr w:type="spellStart"/>
      <w:r w:rsidR="001747D3">
        <w:t>V</w:t>
      </w:r>
      <w:r w:rsidR="001747D3" w:rsidRPr="00376D76">
        <w:t>irologic</w:t>
      </w:r>
      <w:proofErr w:type="spellEnd"/>
      <w:r w:rsidR="001747D3" w:rsidRPr="00376D76">
        <w:t xml:space="preserve"> failure </w:t>
      </w:r>
      <w:r w:rsidR="001747D3">
        <w:t xml:space="preserve">to first line ART was identified in </w:t>
      </w:r>
      <w:r w:rsidRPr="00376D76">
        <w:t>79 patients</w:t>
      </w:r>
      <w:r w:rsidR="001747D3">
        <w:t>, with 15 patients failing second-line therapy</w:t>
      </w:r>
      <w:r w:rsidR="00560C86">
        <w:t xml:space="preserve"> </w:t>
      </w:r>
      <w:ins w:id="231" w:author="Ram Shrestha" w:date="2013-11-14T08:59:00Z">
        <w:r w:rsidR="005A135F"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ns w:id="232" w:author="Ram Shrestha" w:date="2014-03-25T21:58:00Z">
        <w:r w:rsidR="00002746">
          <w:instrText xml:space="preserve"> ADDIN EN.CITE </w:instrText>
        </w:r>
        <w:r w:rsidR="005A135F">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002746">
          <w:instrText xml:space="preserve"> ADDIN EN.CITE.DATA </w:instrText>
        </w:r>
      </w:ins>
      <w:ins w:id="233" w:author="Ram Shrestha" w:date="2014-03-25T21:58:00Z">
        <w:r w:rsidR="005A135F">
          <w:fldChar w:fldCharType="end"/>
        </w:r>
      </w:ins>
      <w:ins w:id="234" w:author="Ram Shrestha" w:date="2013-11-14T08:59:00Z">
        <w:r w:rsidR="005A135F" w:rsidRPr="00376D76">
          <w:fldChar w:fldCharType="separate"/>
        </w:r>
        <w:r w:rsidR="00120FC9" w:rsidRPr="00376D76">
          <w:rPr>
            <w:noProof/>
          </w:rPr>
          <w:t>(Sanne et al., 2010)</w:t>
        </w:r>
        <w:r w:rsidR="005A135F" w:rsidRPr="00376D76">
          <w:fldChar w:fldCharType="end"/>
        </w:r>
      </w:ins>
      <w:r w:rsidR="001747D3">
        <w:t>.  Blood samples had been retrieved for all of these individuals upon failure detection.</w:t>
      </w:r>
    </w:p>
    <w:p w:rsidR="001747D3" w:rsidRDefault="001747D3" w:rsidP="005B25C6">
      <w:pPr>
        <w:spacing w:line="480" w:lineRule="auto"/>
        <w:jc w:val="both"/>
      </w:pPr>
    </w:p>
    <w:p w:rsidR="006D171F" w:rsidRDefault="00BD7116" w:rsidP="005B25C6">
      <w:pPr>
        <w:spacing w:line="480" w:lineRule="auto"/>
        <w:jc w:val="both"/>
      </w:pPr>
      <w:r w:rsidRPr="00376D76">
        <w:t xml:space="preserve">From all the obtained samples, the entire </w:t>
      </w:r>
      <w:del w:id="235" w:author="Ram Shrestha" w:date="2013-11-14T08:59:00Z">
        <w:r w:rsidRPr="00376D76" w:rsidDel="00120FC9">
          <w:delText xml:space="preserve">pol </w:delText>
        </w:r>
      </w:del>
      <w:ins w:id="236" w:author="Ram Shrestha" w:date="2013-11-14T08:59:00Z">
        <w:r w:rsidR="00120FC9">
          <w:t>protease</w:t>
        </w:r>
        <w:r w:rsidR="00120FC9" w:rsidRPr="00376D76">
          <w:t xml:space="preserve"> </w:t>
        </w:r>
      </w:ins>
      <w:r w:rsidRPr="00376D76">
        <w:t xml:space="preserve">and reverse transcriptase genes of HIV were amplified using HIV subtype C specific primers. </w:t>
      </w:r>
      <w:r w:rsidR="006D171F">
        <w:t xml:space="preserve">Ten HTS sequencing runs using the </w:t>
      </w:r>
      <w:r w:rsidR="006D171F" w:rsidRPr="00376D76">
        <w:t>Roche/454 Junior platform</w:t>
      </w:r>
      <w:r w:rsidR="006D171F">
        <w:t xml:space="preserve"> had been attempted for </w:t>
      </w:r>
      <w:r w:rsidRPr="00376D76">
        <w:t>471 samples using</w:t>
      </w:r>
      <w:r w:rsidR="006D171F">
        <w:t xml:space="preserve"> MID tags to pool</w:t>
      </w:r>
      <w:ins w:id="237" w:author="Ram Shrestha" w:date="2013-11-23T23:28:00Z">
        <w:r w:rsidR="001A3EF6">
          <w:t xml:space="preserve"> </w:t>
        </w:r>
      </w:ins>
      <w:r w:rsidRPr="00376D76">
        <w:t>48 samples per sequencing plate.</w:t>
      </w:r>
      <w:r w:rsidR="006D171F">
        <w:t xml:space="preserve">  </w:t>
      </w:r>
      <w:r w:rsidRPr="00376D76">
        <w:t xml:space="preserve"> </w:t>
      </w:r>
      <w:r w:rsidR="006D171F">
        <w:t xml:space="preserve">Further, sequencing was attempted for </w:t>
      </w:r>
      <w:r w:rsidRPr="00376D76">
        <w:t xml:space="preserve">630 samples using </w:t>
      </w:r>
      <w:r w:rsidR="006D171F">
        <w:t xml:space="preserve">the </w:t>
      </w:r>
      <w:r w:rsidRPr="00376D76">
        <w:t xml:space="preserve">Roche/454 FLX platform. </w:t>
      </w:r>
      <w:r w:rsidR="006D171F">
        <w:t xml:space="preserve"> 12 </w:t>
      </w:r>
      <w:r w:rsidRPr="00376D76">
        <w:t>FLX run</w:t>
      </w:r>
      <w:r w:rsidR="006D171F">
        <w:t xml:space="preserve">s were undertaken, dividing each plate into 8 distinct sections with 8 MID tagged samples per section for each sequencing run. </w:t>
      </w:r>
    </w:p>
    <w:p w:rsidR="006D171F" w:rsidRDefault="006D171F" w:rsidP="005B25C6">
      <w:pPr>
        <w:spacing w:line="480" w:lineRule="auto"/>
        <w:jc w:val="both"/>
      </w:pPr>
    </w:p>
    <w:p w:rsidR="00BD7116" w:rsidRPr="00376D76" w:rsidRDefault="006D171F" w:rsidP="005B25C6">
      <w:pPr>
        <w:spacing w:line="480" w:lineRule="auto"/>
        <w:jc w:val="both"/>
      </w:pPr>
      <w:r>
        <w:t>C</w:t>
      </w:r>
      <w:r w:rsidR="00BD7116" w:rsidRPr="00376D76">
        <w:t xml:space="preserve">onventional </w:t>
      </w:r>
      <w:del w:id="238" w:author="Ram Shrestha" w:date="2013-11-24T22:14:00Z">
        <w:r w:rsidR="00BD7116" w:rsidRPr="00376D76" w:rsidDel="005A67A4">
          <w:delText>Sanger</w:delText>
        </w:r>
        <w:r w:rsidDel="005A67A4">
          <w:delText xml:space="preserve">-based </w:delText>
        </w:r>
      </w:del>
      <w:r>
        <w:t xml:space="preserve">genotyping results were </w:t>
      </w:r>
      <w:r w:rsidR="00951B35">
        <w:t xml:space="preserve">also </w:t>
      </w:r>
      <w:r>
        <w:t xml:space="preserve">available for 349 of the </w:t>
      </w:r>
      <w:r w:rsidR="00BD7116" w:rsidRPr="00376D76">
        <w:t>samples.</w:t>
      </w:r>
      <w:r w:rsidR="00951B35">
        <w:t xml:space="preserve">  All of the sequence data had been generated by our collaborators in the laboratory of Prof Maria </w:t>
      </w:r>
      <w:proofErr w:type="spellStart"/>
      <w:r w:rsidR="00951B35">
        <w:t>Papathanasopo</w:t>
      </w:r>
      <w:ins w:id="239" w:author="Ram Shrestha" w:date="2013-11-25T13:49:00Z">
        <w:r w:rsidR="00257547">
          <w:t>u</w:t>
        </w:r>
      </w:ins>
      <w:r w:rsidR="00951B35">
        <w:t>los</w:t>
      </w:r>
      <w:proofErr w:type="spellEnd"/>
      <w:r w:rsidR="00951B35">
        <w:t xml:space="preserve"> at the University of the Witwatersrand Medical School, South Africa.</w:t>
      </w:r>
      <w:r>
        <w:t xml:space="preserve">  </w:t>
      </w:r>
      <w:del w:id="240" w:author="Ram Shrestha" w:date="2013-11-24T22:15:00Z">
        <w:r w:rsidR="00BD7116" w:rsidRPr="00376D76" w:rsidDel="005A67A4">
          <w:delText xml:space="preserve"> </w:delText>
        </w:r>
      </w:del>
    </w:p>
    <w:p w:rsidR="00BD7116" w:rsidRPr="00376D76" w:rsidDel="005A67A4" w:rsidRDefault="00BD7116" w:rsidP="005B25C6">
      <w:pPr>
        <w:spacing w:line="480" w:lineRule="auto"/>
        <w:jc w:val="both"/>
        <w:rPr>
          <w:del w:id="241" w:author="Ram Shrestha" w:date="2013-11-24T22:15:00Z"/>
        </w:rPr>
      </w:pPr>
    </w:p>
    <w:p w:rsidR="00BD7116" w:rsidRPr="00376D76" w:rsidDel="00B5058B" w:rsidRDefault="00BD7116" w:rsidP="005B25C6">
      <w:pPr>
        <w:spacing w:line="480" w:lineRule="auto"/>
        <w:jc w:val="both"/>
        <w:rPr>
          <w:del w:id="242" w:author="Ram Shrestha" w:date="2013-11-23T23:51:00Z"/>
        </w:rPr>
      </w:pPr>
      <w:del w:id="243" w:author="Ram Shrestha" w:date="2013-11-23T23:51:00Z">
        <w:r w:rsidRPr="00376D76" w:rsidDel="00B5058B">
          <w:delText>In the preliminary assessment of the sample’s sequence data from FLX and Junior, the samples in which protease (PR) or reverse transcriptase (RT) or both were not amplified were not considered for analysis. A total of 599 samples from FLX and 468 samples from Junior had PR and RT sequences (</w:delText>
        </w:r>
        <w:r w:rsidRPr="00376D76" w:rsidDel="00B5058B">
          <w:rPr>
            <w:b/>
          </w:rPr>
          <w:delText>Table 5.1</w:delText>
        </w:r>
        <w:r w:rsidRPr="00376D76" w:rsidDel="00B5058B">
          <w:delText>) and were considered for analysis.</w:delText>
        </w:r>
      </w:del>
    </w:p>
    <w:p w:rsidR="00BD7116" w:rsidRPr="00376D76" w:rsidDel="00B5058B" w:rsidRDefault="00BD7116" w:rsidP="005B25C6">
      <w:pPr>
        <w:spacing w:line="480" w:lineRule="auto"/>
        <w:jc w:val="both"/>
        <w:rPr>
          <w:del w:id="244" w:author="Ram Shrestha" w:date="2013-11-23T23:51:00Z"/>
        </w:rPr>
      </w:pPr>
    </w:p>
    <w:p w:rsidR="00BD7116" w:rsidRPr="00376D76" w:rsidDel="005A67A4" w:rsidRDefault="00BD7116" w:rsidP="005B25C6">
      <w:pPr>
        <w:spacing w:line="480" w:lineRule="auto"/>
        <w:jc w:val="both"/>
        <w:rPr>
          <w:del w:id="245" w:author="Ram Shrestha" w:date="2013-11-24T22:15:00Z"/>
        </w:rPr>
      </w:pPr>
      <w:del w:id="246" w:author="Ram Shrestha" w:date="2013-11-23T23:51:00Z">
        <w:r w:rsidRPr="00376D76" w:rsidDel="00B5058B">
          <w:delText>Out of the samples that were eligible for analysis, 464 samples were sequenced in FLX and Junior platforms, 327 samples in FLX and conventional method and 257 samples in Junior and conventional Sanger’s consensus method (</w:delText>
        </w:r>
        <w:r w:rsidRPr="00376D76" w:rsidDel="00B5058B">
          <w:rPr>
            <w:b/>
          </w:rPr>
          <w:delText>Table 5.2</w:delText>
        </w:r>
        <w:r w:rsidRPr="00376D76" w:rsidDel="00B5058B">
          <w:delText>).</w:delText>
        </w:r>
      </w:del>
      <w:del w:id="247" w:author="Ram Shrestha" w:date="2013-11-24T22:15:00Z">
        <w:r w:rsidRPr="00376D76" w:rsidDel="005A67A4">
          <w:delText xml:space="preserve"> </w:delText>
        </w:r>
      </w:del>
    </w:p>
    <w:p w:rsidR="00796C22" w:rsidRDefault="00796C22" w:rsidP="005B25C6">
      <w:pPr>
        <w:spacing w:line="480" w:lineRule="auto"/>
        <w:jc w:val="both"/>
        <w:rPr>
          <w:ins w:id="248" w:author="Ram Shrestha" w:date="2013-11-14T10:53:00Z"/>
        </w:rPr>
      </w:pPr>
    </w:p>
    <w:p w:rsidR="007D5594" w:rsidRDefault="007D5594">
      <w:pPr>
        <w:numPr>
          <w:ins w:id="249" w:author="Ram Shrestha" w:date="2013-11-14T10:53:00Z"/>
        </w:numPr>
        <w:spacing w:line="480" w:lineRule="auto"/>
        <w:jc w:val="both"/>
        <w:rPr>
          <w:del w:id="250" w:author="Ram Shrestha" w:date="2013-11-14T10:56:00Z"/>
        </w:rPr>
        <w:pPrChange w:id="251" w:author="Ram Shrestha" w:date="2013-11-22T09:56:00Z">
          <w:pPr>
            <w:spacing w:line="480" w:lineRule="auto"/>
            <w:jc w:val="both"/>
          </w:pPr>
        </w:pPrChange>
      </w:pPr>
    </w:p>
    <w:p w:rsidR="00796C22" w:rsidRDefault="00BD7116" w:rsidP="005B25C6">
      <w:pPr>
        <w:numPr>
          <w:ins w:id="252" w:author="Unknown"/>
        </w:numPr>
        <w:spacing w:line="480" w:lineRule="auto"/>
        <w:jc w:val="both"/>
        <w:rPr>
          <w:ins w:id="253" w:author="Ram Shrestha" w:date="2013-11-14T11:40:00Z"/>
        </w:rPr>
      </w:pPr>
      <w:r w:rsidRPr="00376D76">
        <w:t xml:space="preserve">Sequence data </w:t>
      </w:r>
      <w:del w:id="254" w:author="Ram Shrestha" w:date="2014-03-25T22:55:00Z">
        <w:r w:rsidRPr="00376D76" w:rsidDel="00B41328">
          <w:delText xml:space="preserve">for </w:delText>
        </w:r>
      </w:del>
      <w:ins w:id="255" w:author="Ram Shrestha" w:date="2014-03-25T22:55:00Z">
        <w:r w:rsidR="00B41328">
          <w:t>from</w:t>
        </w:r>
        <w:r w:rsidR="00B41328" w:rsidRPr="00376D76">
          <w:t xml:space="preserve"> </w:t>
        </w:r>
      </w:ins>
      <w:r w:rsidRPr="00376D76">
        <w:t xml:space="preserve">all samples were analyzed </w:t>
      </w:r>
      <w:ins w:id="256" w:author="Ram Shrestha" w:date="2014-03-25T22:55:00Z">
        <w:r w:rsidR="00B41328">
          <w:t xml:space="preserve">for </w:t>
        </w:r>
      </w:ins>
      <w:r w:rsidRPr="00376D76">
        <w:t>drug resistance using Seq2Res computational tool</w:t>
      </w:r>
      <w:del w:id="257" w:author="Ram Shrestha" w:date="2013-11-14T10:56:00Z">
        <w:r w:rsidRPr="00376D76" w:rsidDel="00796C22">
          <w:delText xml:space="preserve"> using default setting</w:delText>
        </w:r>
      </w:del>
      <w:ins w:id="258" w:author="Ram Shrestha" w:date="2013-11-14T10:57:00Z">
        <w:r w:rsidR="00796C22">
          <w:t xml:space="preserve">. </w:t>
        </w:r>
      </w:ins>
      <w:ins w:id="259" w:author="Simon Travers" w:date="2013-11-26T12:26:00Z">
        <w:del w:id="260" w:author="Ram Shrestha" w:date="2014-03-30T21:58:00Z">
          <w:r w:rsidR="00DE6C23" w:rsidDel="0005642B">
            <w:delText>satisfied the criteria  were selected for subsequent analysis</w:delText>
          </w:r>
        </w:del>
      </w:ins>
      <w:ins w:id="261" w:author="Ram Shrestha" w:date="2014-03-30T21:58:00Z">
        <w:r w:rsidR="0005642B">
          <w:t xml:space="preserve">As various studies have suggested that </w:t>
        </w:r>
      </w:ins>
      <w:ins w:id="262" w:author="Ram Shrestha" w:date="2013-11-24T11:38:00Z">
        <w:r w:rsidR="009B26CC">
          <w:t xml:space="preserve">the </w:t>
        </w:r>
      </w:ins>
      <w:ins w:id="263" w:author="Ram Shrestha" w:date="2014-03-26T01:56:00Z">
        <w:r w:rsidR="006D5BEF">
          <w:t>population based Sanger method</w:t>
        </w:r>
      </w:ins>
      <w:ins w:id="264" w:author="Ram Shrestha" w:date="2013-11-24T11:38:00Z">
        <w:r w:rsidR="004A5943">
          <w:t xml:space="preserve"> is able to detect the sequence reads at prevalence greater or equal</w:t>
        </w:r>
      </w:ins>
      <w:ins w:id="265" w:author="Ram Shrestha" w:date="2013-11-24T11:50:00Z">
        <w:r w:rsidR="004A5943">
          <w:t xml:space="preserve"> </w:t>
        </w:r>
      </w:ins>
      <w:ins w:id="266" w:author="Ram Shrestha" w:date="2013-11-24T11:38:00Z">
        <w:r w:rsidR="004A5943">
          <w:t>to 20%</w:t>
        </w:r>
      </w:ins>
      <w:ins w:id="267" w:author="Ram Shrestha" w:date="2013-11-24T21:18:00Z">
        <w:r w:rsidR="005B6476">
          <w:t xml:space="preserve"> </w:t>
        </w:r>
        <w:r w:rsidR="005A135F" w:rsidRPr="00376D76">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ins>
      <w:ins w:id="268" w:author="Ram Shrestha" w:date="2014-03-25T21:58:00Z">
        <w:r w:rsidR="00002746">
          <w:instrText xml:space="preserve"> ADDIN EN.CITE </w:instrText>
        </w:r>
        <w:r w:rsidR="005A135F">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002746">
          <w:instrText xml:space="preserve"> ADDIN EN.CITE.DATA </w:instrText>
        </w:r>
      </w:ins>
      <w:ins w:id="269" w:author="Ram Shrestha" w:date="2014-03-25T21:58:00Z">
        <w:r w:rsidR="005A135F">
          <w:fldChar w:fldCharType="end"/>
        </w:r>
      </w:ins>
      <w:ins w:id="270" w:author="Ram Shrestha" w:date="2013-11-24T21:18:00Z">
        <w:r w:rsidR="005A135F" w:rsidRPr="00376D76">
          <w:fldChar w:fldCharType="separate"/>
        </w:r>
        <w:r w:rsidR="005B6476" w:rsidRPr="00376D76">
          <w:rPr>
            <w:noProof/>
          </w:rPr>
          <w:t>(Hudelson et al., 2010; Larder et al., 1993; Leitner et al., 1993; Schuurman et al., 1999; Van Laethem et al., 1999)</w:t>
        </w:r>
        <w:r w:rsidR="005A135F" w:rsidRPr="00376D76">
          <w:fldChar w:fldCharType="end"/>
        </w:r>
      </w:ins>
      <w:ins w:id="271" w:author="Ram Shrestha" w:date="2013-11-24T11:50:00Z">
        <w:r w:rsidR="004A5943">
          <w:t xml:space="preserve">, we calculated the drug resistance of the </w:t>
        </w:r>
      </w:ins>
      <w:ins w:id="272" w:author="Ram Shrestha" w:date="2014-03-30T22:00:00Z">
        <w:r w:rsidR="00B03CCC">
          <w:t xml:space="preserve">consensus </w:t>
        </w:r>
      </w:ins>
      <w:ins w:id="273" w:author="Ram Shrestha" w:date="2013-11-24T12:08:00Z">
        <w:r w:rsidR="00B03CCC">
          <w:t>viral sequence read</w:t>
        </w:r>
      </w:ins>
      <w:ins w:id="274" w:author="Ram Shrestha" w:date="2013-11-24T11:56:00Z">
        <w:r w:rsidR="00B84838">
          <w:t xml:space="preserve"> </w:t>
        </w:r>
      </w:ins>
      <w:ins w:id="275" w:author="Ram Shrestha" w:date="2013-11-24T12:08:00Z">
        <w:r w:rsidR="009B216B">
          <w:t xml:space="preserve">in </w:t>
        </w:r>
      </w:ins>
      <w:ins w:id="276" w:author="Ram Shrestha" w:date="2014-03-30T22:00:00Z">
        <w:r w:rsidR="00B03CCC">
          <w:t>a</w:t>
        </w:r>
      </w:ins>
      <w:ins w:id="277" w:author="Ram Shrestha" w:date="2013-11-24T12:08:00Z">
        <w:r w:rsidR="009B216B">
          <w:t xml:space="preserve"> sample </w:t>
        </w:r>
      </w:ins>
      <w:ins w:id="278" w:author="Ram Shrestha" w:date="2013-11-24T11:56:00Z">
        <w:r w:rsidR="00B84838">
          <w:t>at</w:t>
        </w:r>
      </w:ins>
      <w:ins w:id="279" w:author="Ram Shrestha" w:date="2013-11-24T11:57:00Z">
        <w:r w:rsidR="00B84838">
          <w:t xml:space="preserve"> the same prevalence</w:t>
        </w:r>
      </w:ins>
      <w:ins w:id="280" w:author="Ram Shrestha" w:date="2013-11-24T12:02:00Z">
        <w:r w:rsidR="00B84838">
          <w:t xml:space="preserve"> cutoff</w:t>
        </w:r>
      </w:ins>
      <w:ins w:id="281" w:author="Ram Shrestha" w:date="2013-11-24T12:01:00Z">
        <w:r w:rsidR="00B84838">
          <w:t>.</w:t>
        </w:r>
        <w:r w:rsidR="00B442FC">
          <w:t xml:space="preserve"> In </w:t>
        </w:r>
      </w:ins>
      <w:ins w:id="282" w:author="Ram Shrestha" w:date="2014-03-30T22:01:00Z">
        <w:r w:rsidR="00B03CCC">
          <w:t>the UDPS generated sequence reads of a sample</w:t>
        </w:r>
      </w:ins>
      <w:ins w:id="283" w:author="Ram Shrestha" w:date="2013-11-24T12:01:00Z">
        <w:r w:rsidR="00B84838">
          <w:t xml:space="preserve">, </w:t>
        </w:r>
      </w:ins>
      <w:ins w:id="284" w:author="Ram Shrestha" w:date="2013-11-24T12:02:00Z">
        <w:r w:rsidR="00B84838">
          <w:t xml:space="preserve">we calculated the drug resistance </w:t>
        </w:r>
      </w:ins>
      <w:ins w:id="285" w:author="Ram Shrestha" w:date="2013-11-24T12:03:00Z">
        <w:r w:rsidR="004A53B2">
          <w:t>at 20%, 15%, 10%, 5% and 1% prevalence cutoffs.</w:t>
        </w:r>
      </w:ins>
      <w:ins w:id="286" w:author="Ram Shrestha" w:date="2013-11-24T12:24:00Z">
        <w:r w:rsidR="007D3644">
          <w:t xml:space="preserve"> </w:t>
        </w:r>
      </w:ins>
    </w:p>
    <w:p w:rsidR="004A104E" w:rsidRDefault="004A104E" w:rsidP="005B25C6">
      <w:pPr>
        <w:numPr>
          <w:ins w:id="287" w:author="Ram Shrestha" w:date="2013-11-14T11:40:00Z"/>
        </w:numPr>
        <w:spacing w:line="480" w:lineRule="auto"/>
        <w:jc w:val="both"/>
        <w:rPr>
          <w:ins w:id="288" w:author="Ram Shrestha" w:date="2013-11-14T10:57:00Z"/>
        </w:rPr>
      </w:pPr>
    </w:p>
    <w:p w:rsidR="00BD7116" w:rsidRDefault="00BD7116" w:rsidP="005B25C6">
      <w:pPr>
        <w:numPr>
          <w:ins w:id="289" w:author="Ram Shrestha" w:date="2013-11-14T10:57:00Z"/>
        </w:numPr>
        <w:spacing w:line="480" w:lineRule="auto"/>
        <w:jc w:val="both"/>
        <w:rPr>
          <w:ins w:id="290" w:author="Ram Shrestha" w:date="2013-11-14T10:52:00Z"/>
        </w:rPr>
      </w:pPr>
      <w:r w:rsidRPr="00376D76">
        <w:t xml:space="preserve"> </w:t>
      </w:r>
      <w:ins w:id="291" w:author="Ram Shrestha" w:date="2014-03-25T23:27:00Z">
        <w:r w:rsidR="00454CB3">
          <w:t>At a defined prevalence cutoff, i</w:t>
        </w:r>
      </w:ins>
      <w:ins w:id="292" w:author="Ram Shrestha" w:date="2013-11-14T11:41:00Z">
        <w:r w:rsidR="004A104E">
          <w:t xml:space="preserve">f </w:t>
        </w:r>
      </w:ins>
      <w:ins w:id="293" w:author="Ram Shrestha" w:date="2013-11-23T23:56:00Z">
        <w:r w:rsidR="00454CB3">
          <w:t xml:space="preserve">the </w:t>
        </w:r>
      </w:ins>
      <w:ins w:id="294" w:author="Ram Shrestha" w:date="2014-03-25T23:31:00Z">
        <w:r w:rsidR="007804BA">
          <w:t>percentage</w:t>
        </w:r>
      </w:ins>
      <w:ins w:id="295" w:author="Ram Shrestha" w:date="2014-03-25T23:27:00Z">
        <w:r w:rsidR="00454CB3">
          <w:t xml:space="preserve"> of viral sequence reads</w:t>
        </w:r>
      </w:ins>
      <w:ins w:id="296" w:author="Ram Shrestha" w:date="2014-03-25T23:29:00Z">
        <w:r w:rsidR="007804BA">
          <w:t xml:space="preserve"> </w:t>
        </w:r>
      </w:ins>
      <w:ins w:id="297" w:author="Ram Shrestha" w:date="2014-03-25T23:32:00Z">
        <w:r w:rsidR="007804BA">
          <w:t xml:space="preserve">predicted as </w:t>
        </w:r>
      </w:ins>
      <w:ins w:id="298" w:author="Ram Shrestha" w:date="2014-03-25T23:29:00Z">
        <w:r w:rsidR="007804BA">
          <w:t>resistant to at least one drug in the baseline regimen</w:t>
        </w:r>
      </w:ins>
      <w:ins w:id="299" w:author="Ram Shrestha" w:date="2014-03-25T23:27:00Z">
        <w:r w:rsidR="00454CB3">
          <w:t xml:space="preserve"> </w:t>
        </w:r>
      </w:ins>
      <w:ins w:id="300" w:author="Ram Shrestha" w:date="2014-03-25T23:28:00Z">
        <w:r w:rsidR="007804BA">
          <w:t>is greater or equal to</w:t>
        </w:r>
        <w:r w:rsidR="00B03CCC">
          <w:t xml:space="preserve"> the cutoff value then the viral </w:t>
        </w:r>
      </w:ins>
      <w:ins w:id="301" w:author="Ram Shrestha" w:date="2014-03-30T22:03:00Z">
        <w:r w:rsidR="00B03CCC">
          <w:t>population</w:t>
        </w:r>
      </w:ins>
      <w:ins w:id="302" w:author="Ram Shrestha" w:date="2014-03-25T23:28:00Z">
        <w:r w:rsidR="007804BA">
          <w:t xml:space="preserve"> </w:t>
        </w:r>
      </w:ins>
      <w:ins w:id="303" w:author="Ram Shrestha" w:date="2013-11-23T23:56:00Z">
        <w:r w:rsidR="00B5058B">
          <w:t xml:space="preserve">in a sample is </w:t>
        </w:r>
      </w:ins>
      <w:ins w:id="304" w:author="Ram Shrestha" w:date="2014-03-30T22:03:00Z">
        <w:r w:rsidR="00B03CCC">
          <w:t>predicted</w:t>
        </w:r>
      </w:ins>
      <w:ins w:id="305" w:author="Ram Shrestha" w:date="2014-03-25T23:30:00Z">
        <w:r w:rsidR="007804BA">
          <w:t xml:space="preserve"> as </w:t>
        </w:r>
      </w:ins>
      <w:ins w:id="306" w:author="Ram Shrestha" w:date="2013-11-23T23:56:00Z">
        <w:r w:rsidR="00B5058B">
          <w:t>resistant</w:t>
        </w:r>
      </w:ins>
      <w:ins w:id="307" w:author="Ram Shrestha" w:date="2013-11-14T11:42:00Z">
        <w:r w:rsidR="004A104E">
          <w:t xml:space="preserve">. </w:t>
        </w:r>
      </w:ins>
      <w:r w:rsidRPr="00376D76">
        <w:t xml:space="preserve">If a patient’s baseline </w:t>
      </w:r>
      <w:ins w:id="308" w:author="Ram Shrestha" w:date="2014-03-25T23:24:00Z">
        <w:r w:rsidR="00454CB3">
          <w:t xml:space="preserve">drug </w:t>
        </w:r>
      </w:ins>
      <w:r w:rsidRPr="00376D76">
        <w:t>regimen was not known then resistance to at least one of the possible baseline drugs was taken.</w:t>
      </w:r>
    </w:p>
    <w:p w:rsidR="00796C22" w:rsidRDefault="00796C22" w:rsidP="005B25C6">
      <w:pPr>
        <w:numPr>
          <w:ins w:id="309" w:author="Ram Shrestha" w:date="2013-11-14T10:52:00Z"/>
        </w:numPr>
        <w:spacing w:line="480" w:lineRule="auto"/>
        <w:jc w:val="both"/>
        <w:rPr>
          <w:ins w:id="310" w:author="Ram Shrestha" w:date="2013-11-14T10:52:00Z"/>
        </w:rPr>
      </w:pPr>
    </w:p>
    <w:p w:rsidR="00834CB8" w:rsidRDefault="00BD7116">
      <w:pPr>
        <w:pStyle w:val="Heading1"/>
        <w:numPr>
          <w:numberingChange w:id="311" w:author="Ram Shrestha" w:date="2014-03-28T08:38:00Z" w:original="%1:3:0:)"/>
        </w:numPr>
        <w:spacing w:line="480" w:lineRule="auto"/>
      </w:pPr>
      <w:r w:rsidRPr="00376D76">
        <w:t>Results</w:t>
      </w:r>
    </w:p>
    <w:p w:rsidR="00B5058B" w:rsidRPr="00376D76" w:rsidRDefault="00B5058B" w:rsidP="00B5058B">
      <w:pPr>
        <w:numPr>
          <w:ins w:id="312" w:author="Ram Shrestha" w:date="2013-11-23T23:51:00Z"/>
        </w:numPr>
        <w:spacing w:line="480" w:lineRule="auto"/>
        <w:jc w:val="both"/>
        <w:rPr>
          <w:ins w:id="313" w:author="Ram Shrestha" w:date="2013-11-23T23:51:00Z"/>
        </w:rPr>
      </w:pPr>
      <w:ins w:id="314" w:author="Ram Shrestha" w:date="2013-11-23T23:51:00Z">
        <w:r w:rsidRPr="00B5058B">
          <w:t xml:space="preserve"> </w:t>
        </w:r>
        <w:r w:rsidRPr="00376D76">
          <w:t xml:space="preserve">In the preliminary assessment of the sample’s sequence data from FLX and Junior, the samples in which protease (PR) or reverse transcriptase (RT) or both were not amplified were not considered for </w:t>
        </w:r>
      </w:ins>
      <w:ins w:id="315" w:author="Simon Travers" w:date="2013-11-26T12:45:00Z">
        <w:r w:rsidR="00514D05">
          <w:t xml:space="preserve">subsequent </w:t>
        </w:r>
      </w:ins>
      <w:ins w:id="316" w:author="Ram Shrestha" w:date="2013-11-23T23:51:00Z">
        <w:r w:rsidRPr="00376D76">
          <w:t>analysis. A total of 599 samples from FLX and 468 samples from Junior</w:t>
        </w:r>
      </w:ins>
      <w:ins w:id="317" w:author="Ram Shrestha" w:date="2013-11-24T12:46:00Z">
        <w:r w:rsidR="008F18B1">
          <w:t xml:space="preserve"> </w:t>
        </w:r>
      </w:ins>
      <w:ins w:id="318" w:author="Simon Travers" w:date="2013-11-26T12:45:00Z">
        <w:r w:rsidR="00514D05">
          <w:t>from</w:t>
        </w:r>
      </w:ins>
      <w:ins w:id="319" w:author="Ram Shrestha" w:date="2013-11-24T12:46:00Z">
        <w:r w:rsidR="008F18B1">
          <w:t xml:space="preserve"> both baseline and first line </w:t>
        </w:r>
        <w:proofErr w:type="spellStart"/>
        <w:r w:rsidR="008F18B1">
          <w:t>virologic</w:t>
        </w:r>
        <w:proofErr w:type="spellEnd"/>
        <w:r w:rsidR="008F18B1">
          <w:t xml:space="preserve"> failures</w:t>
        </w:r>
      </w:ins>
      <w:ins w:id="320" w:author="Ram Shrestha" w:date="2013-11-23T23:51:00Z">
        <w:r w:rsidRPr="00376D76">
          <w:t xml:space="preserve"> had PR and RT sequences (</w:t>
        </w:r>
        <w:r w:rsidRPr="00376D76">
          <w:rPr>
            <w:b/>
          </w:rPr>
          <w:t>Table 5.1</w:t>
        </w:r>
        <w:r w:rsidRPr="00376D76">
          <w:t xml:space="preserve">) </w:t>
        </w:r>
      </w:ins>
      <w:ins w:id="321" w:author="Ram Shrestha" w:date="2013-11-24T12:36:00Z">
        <w:r w:rsidR="00E5584C">
          <w:t xml:space="preserve">and </w:t>
        </w:r>
      </w:ins>
      <w:ins w:id="322" w:author="Ram Shrestha" w:date="2013-11-23T23:51:00Z">
        <w:r w:rsidRPr="00376D76">
          <w:t>were considered for analysis.</w:t>
        </w:r>
      </w:ins>
    </w:p>
    <w:p w:rsidR="00B5058B" w:rsidRPr="00376D76" w:rsidRDefault="00B5058B" w:rsidP="005920A2">
      <w:pPr>
        <w:numPr>
          <w:ins w:id="323" w:author="Ram Shrestha" w:date="2013-11-23T23:51:00Z"/>
        </w:numPr>
        <w:spacing w:line="480" w:lineRule="auto"/>
        <w:jc w:val="both"/>
        <w:rPr>
          <w:ins w:id="324" w:author="Ram Shrestha" w:date="2013-11-23T23:51:00Z"/>
        </w:rPr>
      </w:pPr>
    </w:p>
    <w:p w:rsidR="007D5594" w:rsidRDefault="00B5058B" w:rsidP="005920A2">
      <w:pPr>
        <w:spacing w:line="480" w:lineRule="auto"/>
        <w:jc w:val="both"/>
      </w:pPr>
      <w:ins w:id="325" w:author="Ram Shrestha" w:date="2013-11-23T23:51:00Z">
        <w:r w:rsidRPr="00376D76">
          <w:t xml:space="preserve">Out of the samples that were eligible for analysis, 464 samples were sequenced </w:t>
        </w:r>
      </w:ins>
      <w:ins w:id="326" w:author="Ram Shrestha" w:date="2014-03-25T23:35:00Z">
        <w:r w:rsidR="007804BA">
          <w:t>in</w:t>
        </w:r>
      </w:ins>
      <w:ins w:id="327" w:author="Ram Shrestha" w:date="2013-11-23T23:51:00Z">
        <w:r w:rsidRPr="00376D76">
          <w:t xml:space="preserve"> FLX and Junior platforms, 327 samples in FLX and </w:t>
        </w:r>
      </w:ins>
      <w:ins w:id="328" w:author="Ram Shrestha" w:date="2014-03-26T01:56:00Z">
        <w:r w:rsidR="006D5BEF">
          <w:t xml:space="preserve">population based Sanger </w:t>
        </w:r>
      </w:ins>
      <w:ins w:id="329" w:author="Ram Shrestha" w:date="2014-03-30T22:32:00Z">
        <w:r w:rsidR="005920A2">
          <w:t xml:space="preserve">genotyping </w:t>
        </w:r>
      </w:ins>
      <w:ins w:id="330" w:author="Ram Shrestha" w:date="2014-03-26T01:56:00Z">
        <w:r w:rsidR="006D5BEF">
          <w:t>method</w:t>
        </w:r>
      </w:ins>
      <w:ins w:id="331" w:author="Ram Shrestha" w:date="2013-11-23T23:51:00Z">
        <w:r w:rsidRPr="00376D76">
          <w:t xml:space="preserve"> and 257 samples in Junior and </w:t>
        </w:r>
      </w:ins>
      <w:ins w:id="332" w:author="Ram Shrestha" w:date="2014-03-30T22:33:00Z">
        <w:r w:rsidR="005920A2">
          <w:t xml:space="preserve">population based Sanger </w:t>
        </w:r>
        <w:proofErr w:type="gramStart"/>
        <w:r w:rsidR="005920A2">
          <w:t>genotyping</w:t>
        </w:r>
      </w:ins>
      <w:ins w:id="333" w:author="Ram Shrestha" w:date="2013-11-23T23:51:00Z">
        <w:r w:rsidRPr="00376D76">
          <w:t xml:space="preserve">  method</w:t>
        </w:r>
        <w:proofErr w:type="gramEnd"/>
        <w:r w:rsidRPr="00376D76">
          <w:t xml:space="preserve"> (</w:t>
        </w:r>
        <w:r w:rsidRPr="00376D76">
          <w:rPr>
            <w:b/>
          </w:rPr>
          <w:t>Table 5.2</w:t>
        </w:r>
        <w:r w:rsidRPr="00376D76">
          <w:t>).</w:t>
        </w:r>
      </w:ins>
    </w:p>
    <w:p w:rsidR="00C62AEF" w:rsidRDefault="00BD7116">
      <w:pPr>
        <w:pStyle w:val="Heading2"/>
        <w:rPr>
          <w:del w:id="334" w:author="Ram Shrestha" w:date="2013-11-24T13:10:00Z"/>
        </w:rPr>
      </w:pPr>
      <w:del w:id="335" w:author="Ram Shrestha" w:date="2013-11-24T13:10:00Z">
        <w:r w:rsidRPr="00376D76" w:rsidDel="006C4D74">
          <w:delText>3.1 Comparison of number of sequence reads per sample generated by FLX and Junior</w:delText>
        </w:r>
      </w:del>
    </w:p>
    <w:p w:rsidR="007D5594" w:rsidRDefault="00BD7116">
      <w:pPr>
        <w:pStyle w:val="Heading2"/>
        <w:rPr>
          <w:del w:id="336" w:author="Ram Shrestha" w:date="2013-11-24T13:10:00Z"/>
        </w:rPr>
        <w:pPrChange w:id="337" w:author="Ram Shrestha" w:date="2013-11-24T22:19:00Z">
          <w:pPr>
            <w:spacing w:line="480" w:lineRule="auto"/>
            <w:jc w:val="both"/>
          </w:pPr>
        </w:pPrChange>
      </w:pPr>
      <w:del w:id="338" w:author="Ram Shrestha" w:date="2013-11-24T13:10:00Z">
        <w:r w:rsidRPr="00376D76" w:rsidDel="006C4D74">
          <w:delText>Sequencing data from samples sequenced in Roche/454 FLX and Junior were used to compare and know if there was a significant difference in the number of sequence reads generated by both the platform. Of the 464 number of samples sequenced using both FLX and Junior, the number of sequence reads from Junior was compared to the number of sequence reads from FLX for the same sample. The comparison result showed that FLX generated on average 6034 sequence reads while Junior generated on average 1532 sequence reads (Figure 5.1). The observation showed that FLX produced significantly (P-value &lt; 2.2</w:delText>
        </w:r>
        <w:r w:rsidRPr="00376D76" w:rsidDel="006C4D74">
          <w:rPr>
            <w:vertAlign w:val="superscript"/>
          </w:rPr>
          <w:delText>-16</w:delText>
        </w:r>
        <w:r w:rsidRPr="00376D76" w:rsidDel="006C4D74">
          <w:delText>) more reads per sample than Junior.</w:delText>
        </w:r>
      </w:del>
    </w:p>
    <w:p w:rsidR="00BD7116" w:rsidRPr="00376D76" w:rsidRDefault="00BD7116" w:rsidP="005A67A4">
      <w:pPr>
        <w:pStyle w:val="Heading2"/>
      </w:pPr>
      <w:r w:rsidRPr="00376D76">
        <w:t>3.</w:t>
      </w:r>
      <w:ins w:id="339" w:author="Ram Shrestha" w:date="2013-11-24T13:11:00Z">
        <w:r w:rsidR="006C4D74">
          <w:t>1</w:t>
        </w:r>
      </w:ins>
      <w:r w:rsidRPr="00376D76">
        <w:t xml:space="preserve">. </w:t>
      </w:r>
      <w:ins w:id="340" w:author="Ram Shrestha" w:date="2013-11-24T13:24:00Z">
        <w:r w:rsidR="00AB4773">
          <w:t>Analysis of</w:t>
        </w:r>
      </w:ins>
      <w:r w:rsidRPr="00376D76">
        <w:t xml:space="preserve"> baseline samples</w:t>
      </w:r>
    </w:p>
    <w:p w:rsidR="00BD7116" w:rsidRPr="00376D76" w:rsidRDefault="00BD7116" w:rsidP="00DE38D9">
      <w:pPr>
        <w:pStyle w:val="Heading3"/>
        <w:numPr>
          <w:ilvl w:val="0"/>
          <w:numId w:val="0"/>
        </w:numPr>
        <w:spacing w:line="480" w:lineRule="auto"/>
      </w:pPr>
      <w:r w:rsidRPr="00376D76">
        <w:rPr>
          <w:color w:val="auto"/>
        </w:rPr>
        <w:t>3.</w:t>
      </w:r>
      <w:ins w:id="341" w:author="Ram Shrestha" w:date="2013-11-24T13:11:00Z">
        <w:r w:rsidR="006C4D74">
          <w:rPr>
            <w:color w:val="auto"/>
          </w:rPr>
          <w:t>1</w:t>
        </w:r>
      </w:ins>
      <w:r w:rsidRPr="00376D76">
        <w:rPr>
          <w:color w:val="auto"/>
        </w:rPr>
        <w:t xml:space="preserve">.1. </w:t>
      </w:r>
      <w:r w:rsidR="00B66576">
        <w:rPr>
          <w:color w:val="auto"/>
        </w:rPr>
        <w:t>Genotyping of baseline samples using the Roche/454 FLX platform</w:t>
      </w:r>
    </w:p>
    <w:p w:rsidR="00BD7116" w:rsidRPr="00376D76" w:rsidRDefault="00FC767C" w:rsidP="005B25C6">
      <w:pPr>
        <w:spacing w:line="480" w:lineRule="auto"/>
        <w:jc w:val="both"/>
      </w:pPr>
      <w:r>
        <w:t xml:space="preserve">FLX sequencing was successful for baseline samples from a </w:t>
      </w:r>
      <w:r w:rsidR="00BD7116" w:rsidRPr="00376D76">
        <w:t>total of 526 patients of which</w:t>
      </w:r>
      <w:r>
        <w:t xml:space="preserve"> </w:t>
      </w:r>
      <w:r w:rsidRPr="00376D76">
        <w:t xml:space="preserve">187 samples had previous </w:t>
      </w:r>
      <w:r>
        <w:t xml:space="preserve">ARV exposure as a result of </w:t>
      </w:r>
      <w:r w:rsidRPr="00376D76">
        <w:t>PMTCT</w:t>
      </w:r>
      <w:r>
        <w:t xml:space="preserve"> while the remaining </w:t>
      </w:r>
      <w:r w:rsidR="00BD7116" w:rsidRPr="00376D76">
        <w:t>339 had no previous exposure to</w:t>
      </w:r>
      <w:r>
        <w:t xml:space="preserve"> </w:t>
      </w:r>
      <w:proofErr w:type="spellStart"/>
      <w:r>
        <w:t>ARVs</w:t>
      </w:r>
      <w:proofErr w:type="spellEnd"/>
      <w:r w:rsidR="00BD7116" w:rsidRPr="00376D76">
        <w:t xml:space="preserve">. The </w:t>
      </w:r>
      <w:r>
        <w:t xml:space="preserve">eventual </w:t>
      </w:r>
      <w:r w:rsidR="00BD7116" w:rsidRPr="00376D76">
        <w:t>clinical outcome</w:t>
      </w:r>
      <w:r>
        <w:t xml:space="preserve"> of all of these individuals was known and</w:t>
      </w:r>
      <w:r w:rsidR="00BD7116" w:rsidRPr="00376D76">
        <w:t xml:space="preserve"> showed that out of </w:t>
      </w:r>
      <w:r>
        <w:t xml:space="preserve">the </w:t>
      </w:r>
      <w:r w:rsidR="00BD7116" w:rsidRPr="00376D76">
        <w:t xml:space="preserve">339 no-PMTCT patients, 50 </w:t>
      </w:r>
      <w:del w:id="342" w:author="Ram Shrestha" w:date="2014-03-25T23:34:00Z">
        <w:r w:rsidR="00BD7116" w:rsidRPr="00376D76" w:rsidDel="007804BA">
          <w:delText xml:space="preserve">had </w:delText>
        </w:r>
      </w:del>
      <w:ins w:id="343" w:author="Ram Shrestha" w:date="2014-03-25T23:34:00Z">
        <w:r w:rsidR="007804BA">
          <w:t>exhibited</w:t>
        </w:r>
        <w:r w:rsidR="007804BA" w:rsidRPr="00376D76">
          <w:t xml:space="preserve"> </w:t>
        </w:r>
      </w:ins>
      <w:proofErr w:type="spellStart"/>
      <w:r w:rsidR="00BD7116" w:rsidRPr="00376D76">
        <w:t>virologic</w:t>
      </w:r>
      <w:proofErr w:type="spellEnd"/>
      <w:r w:rsidR="00BD7116" w:rsidRPr="00376D76">
        <w:t xml:space="preserve"> failure and 289 </w:t>
      </w:r>
      <w:del w:id="344" w:author="Ram Shrestha" w:date="2014-03-25T23:35:00Z">
        <w:r w:rsidR="00BD7116" w:rsidRPr="00376D76" w:rsidDel="007804BA">
          <w:delText xml:space="preserve">had </w:delText>
        </w:r>
      </w:del>
      <w:ins w:id="345" w:author="Ram Shrestha" w:date="2014-03-25T23:35:00Z">
        <w:r w:rsidR="007804BA">
          <w:t>exhibited</w:t>
        </w:r>
        <w:r w:rsidR="007804BA" w:rsidRPr="00376D76">
          <w:t xml:space="preserve"> </w:t>
        </w:r>
      </w:ins>
      <w:proofErr w:type="spellStart"/>
      <w:r w:rsidR="00BD7116" w:rsidRPr="00376D76">
        <w:t>virologic</w:t>
      </w:r>
      <w:proofErr w:type="spellEnd"/>
      <w:r w:rsidR="00BD7116" w:rsidRPr="00376D76">
        <w:t xml:space="preserve"> success. </w:t>
      </w:r>
      <w:r>
        <w:t xml:space="preserve"> On </w:t>
      </w:r>
      <w:r w:rsidR="00BD7116" w:rsidRPr="00376D76">
        <w:t xml:space="preserve">the other hand, out of 187 PMTCT exposed patients, 25 </w:t>
      </w:r>
      <w:del w:id="346" w:author="Ram Shrestha" w:date="2014-03-30T22:33:00Z">
        <w:r w:rsidR="00BD7116" w:rsidRPr="00376D76" w:rsidDel="005920A2">
          <w:delText xml:space="preserve">had </w:delText>
        </w:r>
      </w:del>
      <w:ins w:id="347" w:author="Ram Shrestha" w:date="2014-03-30T22:33:00Z">
        <w:r w:rsidR="005920A2">
          <w:t>exhibited</w:t>
        </w:r>
        <w:r w:rsidR="005920A2" w:rsidRPr="00376D76">
          <w:t xml:space="preserve"> </w:t>
        </w:r>
      </w:ins>
      <w:proofErr w:type="spellStart"/>
      <w:r w:rsidR="00BD7116" w:rsidRPr="00376D76">
        <w:t>virologic</w:t>
      </w:r>
      <w:proofErr w:type="spellEnd"/>
      <w:r w:rsidR="00BD7116" w:rsidRPr="00376D76">
        <w:t xml:space="preserve"> failure and </w:t>
      </w:r>
      <w:proofErr w:type="gramStart"/>
      <w:r w:rsidR="00BD7116" w:rsidRPr="00376D76">
        <w:t xml:space="preserve">162 </w:t>
      </w:r>
      <w:ins w:id="348" w:author="Ram Shrestha" w:date="2014-03-30T22:34:00Z">
        <w:r w:rsidR="005920A2">
          <w:t>exhibited</w:t>
        </w:r>
      </w:ins>
      <w:proofErr w:type="gramEnd"/>
      <w:del w:id="349" w:author="Ram Shrestha" w:date="2014-03-30T22:34:00Z">
        <w:r w:rsidR="00BD7116" w:rsidRPr="00376D76" w:rsidDel="005920A2">
          <w:delText>had</w:delText>
        </w:r>
      </w:del>
      <w:r w:rsidR="00BD7116" w:rsidRPr="00376D76">
        <w:t xml:space="preserve"> </w:t>
      </w:r>
      <w:proofErr w:type="spellStart"/>
      <w:r w:rsidR="00BD7116" w:rsidRPr="00376D76">
        <w:t>virologic</w:t>
      </w:r>
      <w:proofErr w:type="spellEnd"/>
      <w:r w:rsidR="00BD7116" w:rsidRPr="00376D76">
        <w:t xml:space="preserve"> success.</w:t>
      </w:r>
    </w:p>
    <w:p w:rsidR="00BD7116" w:rsidRPr="00376D76" w:rsidRDefault="00BD7116" w:rsidP="005B25C6">
      <w:pPr>
        <w:spacing w:line="480" w:lineRule="auto"/>
        <w:jc w:val="both"/>
      </w:pPr>
    </w:p>
    <w:p w:rsidR="00BD7116" w:rsidRPr="00376D76" w:rsidRDefault="00BD7116" w:rsidP="005B25C6">
      <w:pPr>
        <w:spacing w:line="480" w:lineRule="auto"/>
        <w:jc w:val="both"/>
      </w:pPr>
      <w:commentRangeStart w:id="350"/>
      <w:del w:id="351" w:author="Ram Shrestha" w:date="2014-03-25T23:37:00Z">
        <w:r w:rsidRPr="00376D76" w:rsidDel="007804BA">
          <w:delText>The obtained baseline blood samples were sequenced using Roche/454 FLX technology and analyzed using Seq2Res</w:delText>
        </w:r>
        <w:commentRangeEnd w:id="350"/>
        <w:r w:rsidR="00E97C76" w:rsidDel="007804BA">
          <w:rPr>
            <w:rStyle w:val="CommentReference"/>
          </w:rPr>
          <w:commentReference w:id="350"/>
        </w:r>
        <w:r w:rsidRPr="00376D76" w:rsidDel="007804BA">
          <w:delText xml:space="preserve">. </w:delText>
        </w:r>
      </w:del>
      <w:commentRangeStart w:id="352"/>
      <w:r w:rsidRPr="00376D76">
        <w:t xml:space="preserve">The observation </w:t>
      </w:r>
      <w:commentRangeEnd w:id="352"/>
      <w:r w:rsidR="00E97C76">
        <w:rPr>
          <w:rStyle w:val="CommentReference"/>
        </w:rPr>
        <w:commentReference w:id="352"/>
      </w:r>
      <w:ins w:id="353" w:author="Ram Shrestha" w:date="2014-03-26T00:01:00Z">
        <w:r w:rsidR="00E9196B">
          <w:t xml:space="preserve">of the number of samples with </w:t>
        </w:r>
      </w:ins>
      <w:ins w:id="354" w:author="Ram Shrestha" w:date="2014-03-28T08:41:00Z">
        <w:r w:rsidR="007D5594">
          <w:t xml:space="preserve">and without predicted </w:t>
        </w:r>
      </w:ins>
      <w:ins w:id="355" w:author="Ram Shrestha" w:date="2014-03-26T00:01:00Z">
        <w:r w:rsidR="00E9196B">
          <w:t>drug resistant HIV</w:t>
        </w:r>
      </w:ins>
      <w:ins w:id="356" w:author="Ram Shrestha" w:date="2014-03-25T23:39:00Z">
        <w:r w:rsidR="00395D7F">
          <w:t xml:space="preserve"> at varying prevalence cutoffs (1%, 5%, 10%, 15% and 20%) </w:t>
        </w:r>
      </w:ins>
      <w:r w:rsidRPr="00376D76">
        <w:t xml:space="preserve">showed that </w:t>
      </w:r>
      <w:ins w:id="357" w:author="Ram Shrestha" w:date="2013-11-24T13:56:00Z">
        <w:r w:rsidR="00885ED2">
          <w:t xml:space="preserve">the number of samples </w:t>
        </w:r>
      </w:ins>
      <w:ins w:id="358" w:author="Ram Shrestha" w:date="2013-11-24T13:57:00Z">
        <w:r w:rsidR="00885ED2">
          <w:t>with</w:t>
        </w:r>
      </w:ins>
      <w:ins w:id="359" w:author="Ram Shrestha" w:date="2013-11-24T13:56:00Z">
        <w:r w:rsidR="00885ED2">
          <w:t xml:space="preserve"> viral sequence reads </w:t>
        </w:r>
      </w:ins>
      <w:ins w:id="360" w:author="Ram Shrestha" w:date="2013-11-24T13:57:00Z">
        <w:r w:rsidR="00885ED2">
          <w:t xml:space="preserve">that </w:t>
        </w:r>
      </w:ins>
      <w:ins w:id="361" w:author="Ram Shrestha" w:date="2014-03-25T23:39:00Z">
        <w:r w:rsidR="00395D7F">
          <w:t>were predicted</w:t>
        </w:r>
      </w:ins>
      <w:ins w:id="362" w:author="Ram Shrestha" w:date="2013-11-24T13:57:00Z">
        <w:r w:rsidR="00885ED2">
          <w:t xml:space="preserve"> </w:t>
        </w:r>
      </w:ins>
      <w:ins w:id="363" w:author="Ram Shrestha" w:date="2014-03-26T00:01:00Z">
        <w:r w:rsidR="00E9196B">
          <w:t xml:space="preserve">drug </w:t>
        </w:r>
      </w:ins>
      <w:ins w:id="364" w:author="Ram Shrestha" w:date="2013-11-24T13:57:00Z">
        <w:r w:rsidR="00885ED2">
          <w:t xml:space="preserve">resistant to at least one baseline drug increased </w:t>
        </w:r>
        <w:r w:rsidR="00395D7F">
          <w:t>when the prevalence cutoff was</w:t>
        </w:r>
        <w:r w:rsidR="00A92078">
          <w:t xml:space="preserve"> decreased to 1%</w:t>
        </w:r>
      </w:ins>
      <w:ins w:id="365" w:author="Ram Shrestha" w:date="2013-11-24T13:58:00Z">
        <w:r w:rsidR="00A92078">
          <w:t xml:space="preserve"> (</w:t>
        </w:r>
        <w:r w:rsidR="005A135F" w:rsidRPr="005A135F">
          <w:rPr>
            <w:b/>
            <w:rPrChange w:id="366" w:author="Ram Shrestha" w:date="2013-11-24T13:58:00Z">
              <w:rPr/>
            </w:rPrChange>
          </w:rPr>
          <w:t>Figure 5.1</w:t>
        </w:r>
        <w:r w:rsidR="00A92078">
          <w:t>)</w:t>
        </w:r>
      </w:ins>
      <w:ins w:id="367" w:author="Ram Shrestha" w:date="2013-11-24T13:57:00Z">
        <w:r w:rsidR="00A92078">
          <w:t xml:space="preserve">. </w:t>
        </w:r>
      </w:ins>
      <w:ins w:id="368" w:author="Ram Shrestha" w:date="2013-11-24T13:58:00Z">
        <w:r w:rsidR="005920A2">
          <w:t>In the no-</w:t>
        </w:r>
        <w:r w:rsidR="00A92078">
          <w:t xml:space="preserve">PMTCT </w:t>
        </w:r>
      </w:ins>
      <w:proofErr w:type="spellStart"/>
      <w:ins w:id="369" w:author="Ram Shrestha" w:date="2013-11-24T14:35:00Z">
        <w:r w:rsidR="00565F80">
          <w:t>virologic</w:t>
        </w:r>
        <w:proofErr w:type="spellEnd"/>
        <w:r w:rsidR="00565F80">
          <w:t xml:space="preserve"> failure </w:t>
        </w:r>
      </w:ins>
      <w:ins w:id="370" w:author="Ram Shrestha" w:date="2013-11-24T13:58:00Z">
        <w:r w:rsidR="00A92078">
          <w:t>group</w:t>
        </w:r>
      </w:ins>
      <w:ins w:id="371" w:author="Ram Shrestha" w:date="2013-11-24T14:42:00Z">
        <w:r w:rsidR="00565F80">
          <w:t xml:space="preserve"> of 50</w:t>
        </w:r>
      </w:ins>
      <w:ins w:id="372" w:author="Ram Shrestha" w:date="2013-11-24T13:58:00Z">
        <w:r w:rsidR="00A92078">
          <w:t xml:space="preserve">, </w:t>
        </w:r>
      </w:ins>
      <w:ins w:id="373" w:author="Ram Shrestha" w:date="2014-03-25T23:41:00Z">
        <w:r w:rsidR="00395D7F">
          <w:t>there was only one sample exhibiting resistant virus to</w:t>
        </w:r>
      </w:ins>
      <w:ins w:id="374" w:author="Ram Shrestha" w:date="2013-11-24T13:58:00Z">
        <w:r w:rsidR="00A92078">
          <w:t xml:space="preserve"> at least one baseline drug </w:t>
        </w:r>
      </w:ins>
      <w:ins w:id="375" w:author="Ram Shrestha" w:date="2014-03-25T23:42:00Z">
        <w:r w:rsidR="00395D7F">
          <w:t xml:space="preserve">at </w:t>
        </w:r>
      </w:ins>
      <w:ins w:id="376" w:author="Ram Shrestha" w:date="2013-11-24T13:58:00Z">
        <w:r w:rsidR="00A92078">
          <w:t xml:space="preserve">prevalence level </w:t>
        </w:r>
      </w:ins>
      <w:ins w:id="377" w:author="Ram Shrestha" w:date="2014-03-25T23:42:00Z">
        <w:r w:rsidR="00395D7F">
          <w:t xml:space="preserve">range </w:t>
        </w:r>
      </w:ins>
      <w:ins w:id="378" w:author="Ram Shrestha" w:date="2013-11-24T14:00:00Z">
        <w:r w:rsidR="00395D7F">
          <w:t>5% to 20</w:t>
        </w:r>
        <w:r w:rsidR="00A92078">
          <w:t>% but increased to five samples</w:t>
        </w:r>
      </w:ins>
      <w:ins w:id="379" w:author="Ram Shrestha" w:date="2013-11-24T14:42:00Z">
        <w:r w:rsidR="00565F80">
          <w:t xml:space="preserve"> (10% </w:t>
        </w:r>
      </w:ins>
      <w:ins w:id="380" w:author="Simon Travers" w:date="2013-11-26T13:02:00Z">
        <w:del w:id="381" w:author="Ram Shrestha" w:date="2014-03-28T08:48:00Z">
          <w:r w:rsidR="00337948" w:rsidDel="007D5594">
            <w:delText>of</w:delText>
          </w:r>
        </w:del>
      </w:ins>
      <w:ins w:id="382" w:author="Ram Shrestha" w:date="2013-11-24T14:42:00Z">
        <w:r w:rsidR="00565F80">
          <w:t>)</w:t>
        </w:r>
      </w:ins>
      <w:ins w:id="383" w:author="Ram Shrestha" w:date="2013-11-24T14:00:00Z">
        <w:r w:rsidR="00A92078">
          <w:t xml:space="preserve"> at prevalence 1%. </w:t>
        </w:r>
      </w:ins>
      <w:ins w:id="384" w:author="Ram Shrestha" w:date="2014-03-25T23:45:00Z">
        <w:r w:rsidR="00395D7F">
          <w:t xml:space="preserve">Similar increment of the number of resistant samples </w:t>
        </w:r>
      </w:ins>
      <w:ins w:id="385" w:author="Ram Shrestha" w:date="2014-03-25T23:46:00Z">
        <w:r w:rsidR="00395D7F">
          <w:t xml:space="preserve">was observed in other groups as well </w:t>
        </w:r>
      </w:ins>
      <w:ins w:id="386" w:author="Simon Travers" w:date="2013-11-26T13:02:00Z">
        <w:del w:id="387" w:author="Ram Shrestha" w:date="2014-03-25T23:45:00Z">
          <w:r w:rsidR="00337948" w:rsidDel="00395D7F">
            <w:delText xml:space="preserve"> individuals</w:delText>
          </w:r>
        </w:del>
      </w:ins>
      <w:ins w:id="388" w:author="Ram Shrestha" w:date="2013-11-24T15:02:00Z">
        <w:r w:rsidR="00782E65">
          <w:t>(</w:t>
        </w:r>
      </w:ins>
      <w:ins w:id="389" w:author="Ram Shrestha" w:date="2013-11-24T15:03:00Z">
        <w:r w:rsidR="005A135F" w:rsidRPr="005A135F">
          <w:rPr>
            <w:b/>
          </w:rPr>
          <w:t>Figure 5.1</w:t>
        </w:r>
      </w:ins>
      <w:ins w:id="390" w:author="Ram Shrestha" w:date="2013-11-24T15:02:00Z">
        <w:r w:rsidR="00782E65">
          <w:t>)</w:t>
        </w:r>
      </w:ins>
      <w:ins w:id="391" w:author="Ram Shrestha" w:date="2013-11-24T15:01:00Z">
        <w:r w:rsidR="00782E65">
          <w:t>.</w:t>
        </w:r>
      </w:ins>
      <w:ins w:id="392" w:author="Ram Shrestha" w:date="2013-11-24T14:52:00Z">
        <w:r w:rsidR="00225679">
          <w:t xml:space="preserve"> </w:t>
        </w:r>
      </w:ins>
      <w:del w:id="393" w:author="Ram Shrestha" w:date="2013-11-24T13:58:00Z">
        <w:r w:rsidRPr="00376D76" w:rsidDel="00A92078">
          <w:delText>t</w:delText>
        </w:r>
      </w:del>
      <w:del w:id="394" w:author="Ram Shrestha" w:date="2013-11-24T15:03:00Z">
        <w:r w:rsidRPr="00376D76" w:rsidDel="00782E65">
          <w:delText>he number of patients with resistance call to at least one drug in baseline regimen increased from 1 to 5 as the prevalence cutoff decreased to 1% (</w:delText>
        </w:r>
        <w:r w:rsidRPr="00376D76" w:rsidDel="00782E65">
          <w:rPr>
            <w:b/>
          </w:rPr>
          <w:delText>Figure 5.</w:delText>
        </w:r>
        <w:r w:rsidRPr="00376D76" w:rsidDel="00782E65">
          <w:delText xml:space="preserve">). </w:delText>
        </w:r>
      </w:del>
      <w:r w:rsidRPr="00376D76">
        <w:t>Significant difference was observed at 1%</w:t>
      </w:r>
      <w:ins w:id="395" w:author="Ram Shrestha" w:date="2013-11-24T15:04:00Z">
        <w:r w:rsidR="005920A2">
          <w:t xml:space="preserve"> prevalence cutoff in no-</w:t>
        </w:r>
        <w:r w:rsidR="00782E65">
          <w:t>PMTCT group</w:t>
        </w:r>
      </w:ins>
      <w:r w:rsidRPr="00376D76">
        <w:t xml:space="preserve"> and 15%</w:t>
      </w:r>
      <w:r>
        <w:t xml:space="preserve"> prevalence cutoffs</w:t>
      </w:r>
      <w:ins w:id="396" w:author="Ram Shrestha" w:date="2013-11-24T15:04:00Z">
        <w:r w:rsidR="00782E65">
          <w:t xml:space="preserve"> in PMTCT group</w:t>
        </w:r>
      </w:ins>
      <w:r w:rsidRPr="00376D76">
        <w:t xml:space="preserve"> (</w:t>
      </w:r>
      <w:r w:rsidRPr="00376D76">
        <w:rPr>
          <w:b/>
        </w:rPr>
        <w:t>Figure 5.</w:t>
      </w:r>
      <w:ins w:id="397" w:author="Ram Shrestha" w:date="2013-11-24T13:18:00Z">
        <w:r w:rsidR="00AB4773">
          <w:rPr>
            <w:b/>
          </w:rPr>
          <w:t>1</w:t>
        </w:r>
      </w:ins>
      <w:r w:rsidRPr="00376D76">
        <w:t>).</w:t>
      </w:r>
      <w:ins w:id="398" w:author="Ram Shrestha" w:date="2013-11-24T15:05:00Z">
        <w:r w:rsidR="00782E65">
          <w:t xml:space="preserve"> The </w:t>
        </w:r>
      </w:ins>
      <w:ins w:id="399" w:author="Ram Shrestha" w:date="2014-03-28T08:49:00Z">
        <w:r w:rsidR="007D5594">
          <w:t xml:space="preserve">observed </w:t>
        </w:r>
      </w:ins>
      <w:ins w:id="400" w:author="Ram Shrestha" w:date="2013-11-24T15:05:00Z">
        <w:r w:rsidR="00782E65">
          <w:t xml:space="preserve">significant difference </w:t>
        </w:r>
      </w:ins>
      <w:ins w:id="401" w:author="Simon Travers" w:date="2013-11-26T13:04:00Z">
        <w:del w:id="402" w:author="Ram Shrestha" w:date="2014-03-28T08:50:00Z">
          <w:r w:rsidR="00337948" w:rsidDel="007D5594">
            <w:delText xml:space="preserve">the </w:delText>
          </w:r>
        </w:del>
      </w:ins>
      <w:ins w:id="403" w:author="Ram Shrestha" w:date="2013-11-24T15:46:00Z">
        <w:r w:rsidR="00171D65">
          <w:t>showed that the likelihood of prediction of</w:t>
        </w:r>
      </w:ins>
      <w:ins w:id="404" w:author="Ram Shrestha" w:date="2013-11-24T15:48:00Z">
        <w:r w:rsidR="00171D65">
          <w:t xml:space="preserve"> drug resistance </w:t>
        </w:r>
      </w:ins>
      <w:ins w:id="405" w:author="Ram Shrestha" w:date="2013-11-24T15:05:00Z">
        <w:r w:rsidR="00171D65">
          <w:t>at 1% is higher than in</w:t>
        </w:r>
      </w:ins>
      <w:ins w:id="406" w:author="Simon Travers" w:date="2013-11-26T13:04:00Z">
        <w:r w:rsidR="00337948">
          <w:t xml:space="preserve"> the</w:t>
        </w:r>
      </w:ins>
      <w:ins w:id="407" w:author="Ram Shrestha" w:date="2013-11-24T15:05:00Z">
        <w:r w:rsidR="00171D65">
          <w:t xml:space="preserve"> PMTCT group while the likelihood of prediction of </w:t>
        </w:r>
      </w:ins>
      <w:ins w:id="408" w:author="Ram Shrestha" w:date="2014-03-26T00:02:00Z">
        <w:r w:rsidR="00E9196B">
          <w:t xml:space="preserve">drug </w:t>
        </w:r>
      </w:ins>
      <w:ins w:id="409" w:author="Ram Shrestha" w:date="2013-11-24T15:05:00Z">
        <w:r w:rsidR="00171D65">
          <w:t>resistance at 15% prevalence cutoff in</w:t>
        </w:r>
      </w:ins>
      <w:ins w:id="410" w:author="Simon Travers" w:date="2013-11-26T13:04:00Z">
        <w:r w:rsidR="00337948">
          <w:t xml:space="preserve"> the</w:t>
        </w:r>
      </w:ins>
      <w:ins w:id="411" w:author="Ram Shrestha" w:date="2013-11-24T15:05:00Z">
        <w:r w:rsidR="00171D65">
          <w:t xml:space="preserve"> PMTCT group is higher than in</w:t>
        </w:r>
      </w:ins>
      <w:ins w:id="412" w:author="Simon Travers" w:date="2013-11-26T13:04:00Z">
        <w:r w:rsidR="00337948">
          <w:t xml:space="preserve"> the</w:t>
        </w:r>
      </w:ins>
      <w:ins w:id="413" w:author="Ram Shrestha" w:date="2013-11-24T15:05:00Z">
        <w:r w:rsidR="005920A2">
          <w:t xml:space="preserve"> no-</w:t>
        </w:r>
        <w:r w:rsidR="00171D65">
          <w:t>PMTCT group.</w:t>
        </w:r>
      </w:ins>
    </w:p>
    <w:p w:rsidR="00B66576" w:rsidRPr="00376D76" w:rsidDel="009936F9" w:rsidRDefault="00BD7116" w:rsidP="005B25C6">
      <w:pPr>
        <w:pStyle w:val="Heading3"/>
        <w:numPr>
          <w:ilvl w:val="0"/>
          <w:numId w:val="0"/>
        </w:numPr>
        <w:spacing w:line="480" w:lineRule="auto"/>
        <w:rPr>
          <w:del w:id="414" w:author="Ram Shrestha" w:date="2013-11-24T15:17:00Z"/>
          <w:color w:val="auto"/>
        </w:rPr>
      </w:pPr>
      <w:r w:rsidRPr="00376D76">
        <w:rPr>
          <w:color w:val="auto"/>
        </w:rPr>
        <w:t>3.</w:t>
      </w:r>
      <w:ins w:id="415" w:author="Ram Shrestha" w:date="2013-11-24T13:11:00Z">
        <w:r w:rsidR="006C4D74">
          <w:rPr>
            <w:color w:val="auto"/>
          </w:rPr>
          <w:t>1</w:t>
        </w:r>
      </w:ins>
      <w:del w:id="416" w:author="Ram Shrestha" w:date="2013-11-24T13:11:00Z">
        <w:r w:rsidRPr="00376D76" w:rsidDel="006C4D74">
          <w:rPr>
            <w:color w:val="auto"/>
          </w:rPr>
          <w:delText>2</w:delText>
        </w:r>
      </w:del>
      <w:r w:rsidRPr="00376D76">
        <w:rPr>
          <w:color w:val="auto"/>
        </w:rPr>
        <w:t xml:space="preserve">.2. </w:t>
      </w:r>
      <w:r w:rsidR="00B66576">
        <w:rPr>
          <w:color w:val="auto"/>
        </w:rPr>
        <w:t>Genotyping of baseline samples using the Roche/454 Junior platform</w:t>
      </w:r>
    </w:p>
    <w:p w:rsidR="00BD7116" w:rsidRPr="00376D76" w:rsidRDefault="00BD7116" w:rsidP="005B25C6">
      <w:pPr>
        <w:pStyle w:val="Heading3"/>
        <w:numPr>
          <w:ilvl w:val="0"/>
          <w:numId w:val="0"/>
        </w:numPr>
        <w:spacing w:line="480" w:lineRule="auto"/>
        <w:rPr>
          <w:color w:val="auto"/>
        </w:rPr>
      </w:pPr>
    </w:p>
    <w:p w:rsidR="00BD7116" w:rsidRPr="00376D76" w:rsidRDefault="00BD7116" w:rsidP="005B25C6">
      <w:pPr>
        <w:spacing w:line="480" w:lineRule="auto"/>
        <w:jc w:val="both"/>
      </w:pPr>
      <w:r w:rsidRPr="00376D76">
        <w:t xml:space="preserve">407 patients were sampled at baseline and sequenced using Roche/454 Junior, 250 patients had no previous PMTCT therapy and 147 patients had previous PMTCT therapy. The clinical outcome showed that out of 250 non-PMTCT patients, 40 had </w:t>
      </w:r>
      <w:proofErr w:type="spellStart"/>
      <w:r w:rsidRPr="00376D76">
        <w:t>virologic</w:t>
      </w:r>
      <w:proofErr w:type="spellEnd"/>
      <w:r w:rsidRPr="00376D76">
        <w:t xml:space="preserve"> failure and 210 had </w:t>
      </w:r>
      <w:proofErr w:type="spellStart"/>
      <w:r w:rsidRPr="00376D76">
        <w:t>virologic</w:t>
      </w:r>
      <w:proofErr w:type="spellEnd"/>
      <w:r w:rsidRPr="00376D76">
        <w:t xml:space="preserve"> success. In the other hand, out of 147 PMTCT exposed patients, 21 had </w:t>
      </w:r>
      <w:proofErr w:type="spellStart"/>
      <w:r w:rsidRPr="00376D76">
        <w:t>virologic</w:t>
      </w:r>
      <w:proofErr w:type="spellEnd"/>
      <w:r w:rsidRPr="00376D76">
        <w:t xml:space="preserve"> failure and 136 had </w:t>
      </w:r>
      <w:proofErr w:type="spellStart"/>
      <w:r w:rsidRPr="00376D76">
        <w:t>virologic</w:t>
      </w:r>
      <w:proofErr w:type="spellEnd"/>
      <w:r w:rsidRPr="00376D76">
        <w:t xml:space="preserve"> success</w:t>
      </w:r>
      <w:ins w:id="417" w:author="Ram Shrestha" w:date="2013-11-24T16:38:00Z">
        <w:r w:rsidR="00382EC0">
          <w:t xml:space="preserve"> (</w:t>
        </w:r>
        <w:r w:rsidR="005A135F" w:rsidRPr="005A135F">
          <w:rPr>
            <w:b/>
            <w:rPrChange w:id="418" w:author="Ram Shrestha" w:date="2013-11-24T16:38:00Z">
              <w:rPr/>
            </w:rPrChange>
          </w:rPr>
          <w:t>Figure 5.2</w:t>
        </w:r>
        <w:r w:rsidR="00382EC0">
          <w:t>)</w:t>
        </w:r>
      </w:ins>
      <w:r w:rsidRPr="00376D76">
        <w:t>.</w:t>
      </w:r>
    </w:p>
    <w:p w:rsidR="00BD7116" w:rsidRPr="00376D76" w:rsidRDefault="00BD7116" w:rsidP="005B25C6">
      <w:pPr>
        <w:spacing w:line="480" w:lineRule="auto"/>
        <w:jc w:val="both"/>
      </w:pPr>
    </w:p>
    <w:p w:rsidR="00BD7116" w:rsidRDefault="00BD7116" w:rsidP="005B25C6">
      <w:pPr>
        <w:spacing w:line="480" w:lineRule="auto"/>
        <w:jc w:val="both"/>
      </w:pPr>
      <w:r w:rsidRPr="00376D76">
        <w:t xml:space="preserve">The obtained baseline blood samples were sequenced using Roche/454 Junior sequencing technology and again analyzed using Seq2Res. </w:t>
      </w:r>
      <w:ins w:id="419" w:author="Ram Shrestha" w:date="2013-11-24T15:22:00Z">
        <w:r w:rsidR="00F1537D">
          <w:t xml:space="preserve">The observation </w:t>
        </w:r>
      </w:ins>
      <w:ins w:id="420" w:author="Ram Shrestha" w:date="2014-03-26T01:12:00Z">
        <w:r w:rsidR="0072336A">
          <w:t>on the number of samples with</w:t>
        </w:r>
      </w:ins>
      <w:ins w:id="421" w:author="Ram Shrestha" w:date="2014-03-28T08:51:00Z">
        <w:r w:rsidR="007D5594">
          <w:t xml:space="preserve"> and without predicted</w:t>
        </w:r>
      </w:ins>
      <w:ins w:id="422" w:author="Ram Shrestha" w:date="2014-03-26T01:12:00Z">
        <w:r w:rsidR="0072336A">
          <w:t xml:space="preserve"> resistant HIV </w:t>
        </w:r>
      </w:ins>
      <w:ins w:id="423" w:author="Ram Shrestha" w:date="2013-11-24T15:22:00Z">
        <w:r w:rsidR="005920A2">
          <w:t>showed that in the no-</w:t>
        </w:r>
        <w:r w:rsidR="00F1537D">
          <w:t xml:space="preserve">PMTCT </w:t>
        </w:r>
        <w:proofErr w:type="spellStart"/>
        <w:r w:rsidR="00F1537D">
          <w:t>virologic</w:t>
        </w:r>
        <w:proofErr w:type="spellEnd"/>
        <w:r w:rsidR="00F1537D">
          <w:t xml:space="preserve"> failure group of 40</w:t>
        </w:r>
      </w:ins>
      <w:ins w:id="424" w:author="Ram Shrestha" w:date="2013-11-24T15:23:00Z">
        <w:r w:rsidR="00F1537D">
          <w:t xml:space="preserve">, </w:t>
        </w:r>
      </w:ins>
      <w:ins w:id="425" w:author="Ram Shrestha" w:date="2014-03-26T00:03:00Z">
        <w:r w:rsidR="00E9196B">
          <w:t xml:space="preserve">there was only </w:t>
        </w:r>
      </w:ins>
      <w:ins w:id="426" w:author="Ram Shrestha" w:date="2013-11-24T15:23:00Z">
        <w:r w:rsidR="00F1537D">
          <w:t xml:space="preserve">one individual </w:t>
        </w:r>
      </w:ins>
      <w:ins w:id="427" w:author="Ram Shrestha" w:date="2014-03-26T00:03:00Z">
        <w:r w:rsidR="00E9196B">
          <w:t xml:space="preserve">with HIV that is </w:t>
        </w:r>
      </w:ins>
      <w:ins w:id="428" w:author="Ram Shrestha" w:date="2014-03-28T08:54:00Z">
        <w:r w:rsidR="007D5594">
          <w:t xml:space="preserve">predicted </w:t>
        </w:r>
      </w:ins>
      <w:ins w:id="429" w:author="Ram Shrestha" w:date="2014-03-26T00:03:00Z">
        <w:r w:rsidR="00E9196B">
          <w:t xml:space="preserve">resistant </w:t>
        </w:r>
      </w:ins>
      <w:ins w:id="430" w:author="Ram Shrestha" w:date="2013-11-24T15:24:00Z">
        <w:r w:rsidR="00F1537D">
          <w:t xml:space="preserve">to at least one drug in baseline at prevalence cutoff </w:t>
        </w:r>
        <w:r w:rsidR="00E9196B">
          <w:t xml:space="preserve">20% and that </w:t>
        </w:r>
        <w:r w:rsidR="00F1537D">
          <w:t>increased to four individuals at preval</w:t>
        </w:r>
        <w:r w:rsidR="00E9196B">
          <w:t xml:space="preserve">ence cutoff 1%. </w:t>
        </w:r>
      </w:ins>
      <w:ins w:id="431" w:author="Ram Shrestha" w:date="2014-03-25T23:56:00Z">
        <w:r w:rsidR="000E7A75">
          <w:t xml:space="preserve">Similar increment of the number of samples with </w:t>
        </w:r>
      </w:ins>
      <w:ins w:id="432" w:author="Ram Shrestha" w:date="2014-03-30T22:43:00Z">
        <w:r w:rsidR="0018555C">
          <w:t xml:space="preserve">predicted </w:t>
        </w:r>
      </w:ins>
      <w:ins w:id="433" w:author="Ram Shrestha" w:date="2014-03-25T23:56:00Z">
        <w:r w:rsidR="000E7A75">
          <w:t>resistant HIV was observed in</w:t>
        </w:r>
      </w:ins>
      <w:ins w:id="434" w:author="Ram Shrestha" w:date="2014-03-30T22:43:00Z">
        <w:r w:rsidR="0018555C">
          <w:t xml:space="preserve"> no-PMTCT </w:t>
        </w:r>
        <w:proofErr w:type="spellStart"/>
        <w:r w:rsidR="0018555C">
          <w:t>virologic</w:t>
        </w:r>
        <w:proofErr w:type="spellEnd"/>
        <w:r w:rsidR="0018555C">
          <w:t xml:space="preserve"> success group as well as in</w:t>
        </w:r>
      </w:ins>
      <w:ins w:id="435" w:author="Ram Shrestha" w:date="2014-03-25T23:56:00Z">
        <w:r w:rsidR="000E7A75">
          <w:t xml:space="preserve"> PMTCT </w:t>
        </w:r>
        <w:proofErr w:type="spellStart"/>
        <w:r w:rsidR="000E7A75">
          <w:t>virologic</w:t>
        </w:r>
        <w:proofErr w:type="spellEnd"/>
        <w:r w:rsidR="000E7A75">
          <w:t xml:space="preserve"> failure and </w:t>
        </w:r>
        <w:proofErr w:type="spellStart"/>
        <w:r w:rsidR="000E7A75">
          <w:t>virologic</w:t>
        </w:r>
        <w:proofErr w:type="spellEnd"/>
        <w:r w:rsidR="000E7A75">
          <w:t xml:space="preserve"> success groups </w:t>
        </w:r>
      </w:ins>
      <w:ins w:id="436" w:author="Ram Shrestha" w:date="2013-11-24T16:14:00Z">
        <w:r w:rsidR="003053AF">
          <w:t>(</w:t>
        </w:r>
        <w:r w:rsidR="003053AF" w:rsidRPr="003053AF">
          <w:rPr>
            <w:b/>
          </w:rPr>
          <w:t>Figure 5.2</w:t>
        </w:r>
        <w:r w:rsidR="003053AF">
          <w:t>)</w:t>
        </w:r>
      </w:ins>
      <w:ins w:id="437" w:author="Ram Shrestha" w:date="2013-11-24T16:13:00Z">
        <w:r w:rsidR="003053AF">
          <w:t xml:space="preserve">. </w:t>
        </w:r>
      </w:ins>
      <w:ins w:id="438" w:author="Ram Shrestha" w:date="2014-03-25T23:58:00Z">
        <w:r w:rsidR="000E7A75">
          <w:t xml:space="preserve">The highest number of samples with </w:t>
        </w:r>
      </w:ins>
      <w:ins w:id="439" w:author="Ram Shrestha" w:date="2014-03-28T08:53:00Z">
        <w:r w:rsidR="007D5594">
          <w:t xml:space="preserve">predicted </w:t>
        </w:r>
      </w:ins>
      <w:ins w:id="440" w:author="Ram Shrestha" w:date="2014-03-25T23:58:00Z">
        <w:r w:rsidR="000E7A75">
          <w:t xml:space="preserve">resistant HIV was observed in PMTCT </w:t>
        </w:r>
        <w:proofErr w:type="spellStart"/>
        <w:r w:rsidR="000E7A75">
          <w:t>virologic</w:t>
        </w:r>
        <w:proofErr w:type="spellEnd"/>
        <w:r w:rsidR="000E7A75">
          <w:t xml:space="preserve"> success group at prevalence cutoff 1%. </w:t>
        </w:r>
      </w:ins>
      <w:del w:id="441" w:author="Ram Shrestha" w:date="2013-11-24T16:15:00Z">
        <w:r w:rsidRPr="00376D76" w:rsidDel="003053AF">
          <w:delText>As expected, the observation on resistance call on the samples showed that the number of patients with resistance call to at least one drug in baseline regimen increased as the prevalence of resistant sequence reads for a sample decreased from 20 to 1 (</w:delText>
        </w:r>
        <w:r w:rsidRPr="00376D76" w:rsidDel="003053AF">
          <w:rPr>
            <w:b/>
          </w:rPr>
          <w:delText>Figure 5.</w:delText>
        </w:r>
      </w:del>
      <w:del w:id="442" w:author="Ram Shrestha" w:date="2013-11-24T13:18:00Z">
        <w:r w:rsidRPr="00376D76" w:rsidDel="00AB4773">
          <w:rPr>
            <w:b/>
          </w:rPr>
          <w:delText>3</w:delText>
        </w:r>
      </w:del>
      <w:del w:id="443" w:author="Ram Shrestha" w:date="2013-11-24T16:15:00Z">
        <w:r w:rsidRPr="00376D76" w:rsidDel="003053AF">
          <w:delText xml:space="preserve">). Similar to FLX data, only one sample that had virologic failure from non PMTCT group had resistant call at 20% prevalence cutoff; the number of samples increased to 4 when the prevalence cutoff was decreased to 1%. </w:delText>
        </w:r>
      </w:del>
      <w:ins w:id="444" w:author="Ram Shrestha" w:date="2013-11-24T16:15:00Z">
        <w:r w:rsidR="003053AF">
          <w:t xml:space="preserve">The </w:t>
        </w:r>
      </w:ins>
      <w:del w:id="445" w:author="Ram Shrestha" w:date="2013-11-24T16:15:00Z">
        <w:r w:rsidRPr="00376D76" w:rsidDel="003053AF">
          <w:delText xml:space="preserve">Like in FLX data, the </w:delText>
        </w:r>
      </w:del>
      <w:r w:rsidRPr="00376D76">
        <w:t>significant difference was observed at prevalence cutoff of 1%</w:t>
      </w:r>
      <w:ins w:id="446" w:author="Ram Shrestha" w:date="2013-11-24T16:15:00Z">
        <w:r w:rsidR="0018555C">
          <w:t xml:space="preserve"> in no-</w:t>
        </w:r>
        <w:r w:rsidR="003053AF">
          <w:t>PMTCT group</w:t>
        </w:r>
      </w:ins>
      <w:r w:rsidRPr="00376D76">
        <w:t xml:space="preserve"> (</w:t>
      </w:r>
      <w:r w:rsidRPr="00376D76">
        <w:rPr>
          <w:b/>
        </w:rPr>
        <w:t>Figure 5.</w:t>
      </w:r>
      <w:ins w:id="447" w:author="Ram Shrestha" w:date="2013-11-24T13:18:00Z">
        <w:r w:rsidR="00AB4773">
          <w:rPr>
            <w:b/>
          </w:rPr>
          <w:t>2</w:t>
        </w:r>
      </w:ins>
      <w:del w:id="448" w:author="Ram Shrestha" w:date="2013-11-24T13:18:00Z">
        <w:r w:rsidRPr="00376D76" w:rsidDel="00AB4773">
          <w:rPr>
            <w:b/>
          </w:rPr>
          <w:delText>3</w:delText>
        </w:r>
      </w:del>
      <w:r w:rsidRPr="00376D76">
        <w:t>)</w:t>
      </w:r>
      <w:ins w:id="449" w:author="Ram Shrestha" w:date="2013-11-24T16:16:00Z">
        <w:r w:rsidR="003053AF">
          <w:t>, which showed that the likelihood of prediction of resistance at 1% in this group is higher than in PMTCT group.</w:t>
        </w:r>
      </w:ins>
      <w:del w:id="450" w:author="Ram Shrestha" w:date="2013-11-24T16:15:00Z">
        <w:r w:rsidRPr="00376D76" w:rsidDel="003053AF">
          <w:delText>.</w:delText>
        </w:r>
      </w:del>
    </w:p>
    <w:p w:rsidR="006C4D74" w:rsidRPr="00376D76" w:rsidRDefault="006C4D74" w:rsidP="005A67A4">
      <w:pPr>
        <w:pStyle w:val="Heading2"/>
        <w:numPr>
          <w:ins w:id="451" w:author="Ram Shrestha" w:date="2013-11-24T13:10:00Z"/>
        </w:numPr>
        <w:rPr>
          <w:ins w:id="452" w:author="Ram Shrestha" w:date="2013-11-24T13:10:00Z"/>
        </w:rPr>
      </w:pPr>
      <w:ins w:id="453" w:author="Ram Shrestha" w:date="2013-11-24T13:10:00Z">
        <w:r w:rsidRPr="00376D76">
          <w:t>3.1</w:t>
        </w:r>
      </w:ins>
      <w:ins w:id="454" w:author="Ram Shrestha" w:date="2013-11-24T13:11:00Z">
        <w:r>
          <w:t>.3</w:t>
        </w:r>
      </w:ins>
      <w:ins w:id="455" w:author="Ram Shrestha" w:date="2013-11-24T13:10:00Z">
        <w:r w:rsidRPr="00376D76">
          <w:t xml:space="preserve"> Comparison of number of sequence reads per </w:t>
        </w:r>
      </w:ins>
      <w:ins w:id="456" w:author="Ram Shrestha" w:date="2013-11-24T13:12:00Z">
        <w:r>
          <w:t xml:space="preserve">baseline </w:t>
        </w:r>
      </w:ins>
      <w:ins w:id="457" w:author="Ram Shrestha" w:date="2013-11-24T13:10:00Z">
        <w:r w:rsidRPr="00376D76">
          <w:t>sample generated by FLX and Junior</w:t>
        </w:r>
      </w:ins>
    </w:p>
    <w:p w:rsidR="00B66576" w:rsidRDefault="002A6E95" w:rsidP="006C4D74">
      <w:pPr>
        <w:spacing w:line="480" w:lineRule="auto"/>
        <w:jc w:val="both"/>
      </w:pPr>
      <w:ins w:id="458" w:author="Ram Shrestha" w:date="2013-11-24T16:21:00Z">
        <w:r w:rsidRPr="00376D76">
          <w:t>Sequencing</w:t>
        </w:r>
        <w:r>
          <w:t xml:space="preserve"> had been successful on both HTS platforms for 464 samples (</w:t>
        </w:r>
        <w:r>
          <w:rPr>
            <w:b/>
          </w:rPr>
          <w:t>Table 5.2</w:t>
        </w:r>
        <w:r w:rsidR="007D5594">
          <w:t>).  The</w:t>
        </w:r>
        <w:r>
          <w:t xml:space="preserve"> initial analysis focused on comparing the number of sequence reads generated by each platform for each sample and identifying if ‘deeper’ sequencing coverage resulted in more sensitive prediction of resistance.  We saw that </w:t>
        </w:r>
        <w:r w:rsidRPr="00376D76">
          <w:t xml:space="preserve">FLX </w:t>
        </w:r>
        <w:r>
          <w:t xml:space="preserve">platform </w:t>
        </w:r>
        <w:r w:rsidRPr="00376D76">
          <w:t>generated on average 6034 sequence reads</w:t>
        </w:r>
        <w:r>
          <w:t xml:space="preserve"> per sample (standard deviation 2297)</w:t>
        </w:r>
        <w:r w:rsidRPr="00376D76">
          <w:t xml:space="preserve"> while </w:t>
        </w:r>
        <w:r>
          <w:t xml:space="preserve">the </w:t>
        </w:r>
        <w:r w:rsidRPr="00376D76">
          <w:t xml:space="preserve">Junior </w:t>
        </w:r>
        <w:r>
          <w:t xml:space="preserve">platform </w:t>
        </w:r>
        <w:r w:rsidRPr="00376D76">
          <w:t xml:space="preserve">generated </w:t>
        </w:r>
        <w:r>
          <w:t xml:space="preserve">an </w:t>
        </w:r>
        <w:r w:rsidRPr="00376D76">
          <w:t xml:space="preserve">average 1532 sequence reads </w:t>
        </w:r>
        <w:r>
          <w:t xml:space="preserve">per sample </w:t>
        </w:r>
        <w:r w:rsidRPr="00376D76">
          <w:t>(</w:t>
        </w:r>
        <w:r>
          <w:t xml:space="preserve">Standard deviation 595, </w:t>
        </w:r>
        <w:r w:rsidRPr="00376D76">
          <w:rPr>
            <w:b/>
          </w:rPr>
          <w:t>Figure 5.</w:t>
        </w:r>
        <w:r>
          <w:rPr>
            <w:b/>
          </w:rPr>
          <w:t>3</w:t>
        </w:r>
        <w:r w:rsidRPr="00376D76">
          <w:t>). Th</w:t>
        </w:r>
        <w:r>
          <w:t xml:space="preserve">us, it is clear that the </w:t>
        </w:r>
        <w:r w:rsidRPr="00376D76">
          <w:t xml:space="preserve">FLX </w:t>
        </w:r>
        <w:r>
          <w:t xml:space="preserve">platform </w:t>
        </w:r>
        <w:r w:rsidRPr="00376D76">
          <w:t>produced significantly (P-value &lt; 2.2</w:t>
        </w:r>
        <w:r w:rsidRPr="00376D76">
          <w:rPr>
            <w:vertAlign w:val="superscript"/>
          </w:rPr>
          <w:t>-16</w:t>
        </w:r>
        <w:r w:rsidRPr="00376D76">
          <w:t xml:space="preserve">) more reads per sample than </w:t>
        </w:r>
        <w:r>
          <w:t xml:space="preserve">the </w:t>
        </w:r>
        <w:proofErr w:type="gramStart"/>
        <w:r w:rsidRPr="00376D76">
          <w:t>Junior</w:t>
        </w:r>
        <w:proofErr w:type="gramEnd"/>
        <w:r>
          <w:t xml:space="preserve"> platform</w:t>
        </w:r>
        <w:r w:rsidRPr="00376D76">
          <w:t>.</w:t>
        </w:r>
      </w:ins>
    </w:p>
    <w:p w:rsidR="007D5594" w:rsidRDefault="00B66576">
      <w:pPr>
        <w:pStyle w:val="Heading2"/>
      </w:pPr>
      <w:r w:rsidRPr="00376D76">
        <w:t>3.1</w:t>
      </w:r>
      <w:ins w:id="459" w:author="Ram Shrestha" w:date="2013-11-24T13:11:00Z">
        <w:r w:rsidR="006C4D74">
          <w:t>.4</w:t>
        </w:r>
      </w:ins>
      <w:r w:rsidRPr="00376D76">
        <w:t xml:space="preserve"> Comparison of </w:t>
      </w:r>
      <w:r>
        <w:t xml:space="preserve">genotyping results between the Roche/454 FLX and </w:t>
      </w:r>
      <w:proofErr w:type="gramStart"/>
      <w:r>
        <w:t>Junior</w:t>
      </w:r>
      <w:proofErr w:type="gramEnd"/>
      <w:r>
        <w:t xml:space="preserve"> platforms</w:t>
      </w:r>
      <w:ins w:id="460" w:author="Ram Shrestha" w:date="2013-11-24T13:17:00Z">
        <w:r w:rsidR="00AB4773">
          <w:t xml:space="preserve"> on baseline samples</w:t>
        </w:r>
      </w:ins>
    </w:p>
    <w:p w:rsidR="00BD7116" w:rsidRPr="00376D76" w:rsidRDefault="003262AD" w:rsidP="005B25C6">
      <w:pPr>
        <w:spacing w:line="480" w:lineRule="auto"/>
        <w:jc w:val="both"/>
      </w:pPr>
      <w:r>
        <w:t xml:space="preserve">Baseline samples from 405 individuals had been </w:t>
      </w:r>
      <w:r w:rsidR="00BD7116" w:rsidRPr="00376D76">
        <w:t xml:space="preserve">sequenced using both FLX and </w:t>
      </w:r>
      <w:proofErr w:type="gramStart"/>
      <w:r w:rsidR="00BD7116" w:rsidRPr="00376D76">
        <w:t>Junior</w:t>
      </w:r>
      <w:proofErr w:type="gramEnd"/>
      <w:r w:rsidR="00BD7116" w:rsidRPr="00376D76">
        <w:t xml:space="preserve"> </w:t>
      </w:r>
      <w:r>
        <w:t>platforms</w:t>
      </w:r>
      <w:r w:rsidR="00BD7116" w:rsidRPr="00376D76">
        <w:t>. Of them, 249 had no previous PMTCT therapy while 1</w:t>
      </w:r>
      <w:ins w:id="461" w:author="Ram Shrestha" w:date="2013-11-14T09:23:00Z">
        <w:r w:rsidR="002041AB">
          <w:t>5</w:t>
        </w:r>
      </w:ins>
      <w:r w:rsidR="00BD7116" w:rsidRPr="00376D76">
        <w:t>6 had previous exposure to PMTCT therapy. Of the</w:t>
      </w:r>
      <w:ins w:id="462" w:author="Simon Travers" w:date="2013-11-26T13:25:00Z">
        <w:r w:rsidR="00D273EF">
          <w:t>se</w:t>
        </w:r>
      </w:ins>
      <w:r w:rsidR="00BD7116" w:rsidRPr="00376D76">
        <w:t xml:space="preserve"> 249 patients, 40 </w:t>
      </w:r>
      <w:del w:id="463" w:author="Ram Shrestha" w:date="2014-03-30T23:20:00Z">
        <w:r w:rsidR="00BD7116" w:rsidRPr="00376D76" w:rsidDel="00CC3238">
          <w:delText xml:space="preserve">had </w:delText>
        </w:r>
      </w:del>
      <w:ins w:id="464" w:author="Ram Shrestha" w:date="2014-03-30T23:20:00Z">
        <w:r w:rsidR="00CC3238">
          <w:t>exhibited</w:t>
        </w:r>
        <w:r w:rsidR="00CC3238" w:rsidRPr="00376D76">
          <w:t xml:space="preserve"> </w:t>
        </w:r>
      </w:ins>
      <w:proofErr w:type="spellStart"/>
      <w:r w:rsidR="00BD7116" w:rsidRPr="00376D76">
        <w:t>virologic</w:t>
      </w:r>
      <w:proofErr w:type="spellEnd"/>
      <w:r w:rsidR="00BD7116" w:rsidRPr="00376D76">
        <w:t xml:space="preserve"> failure and 209 </w:t>
      </w:r>
      <w:ins w:id="465" w:author="Ram Shrestha" w:date="2014-03-30T23:20:00Z">
        <w:r w:rsidR="00CC3238">
          <w:t>exhibited</w:t>
        </w:r>
      </w:ins>
      <w:del w:id="466" w:author="Ram Shrestha" w:date="2014-03-30T23:20:00Z">
        <w:r w:rsidR="00BD7116" w:rsidRPr="00376D76" w:rsidDel="00CC3238">
          <w:delText>had</w:delText>
        </w:r>
      </w:del>
      <w:r w:rsidR="00BD7116" w:rsidRPr="00376D76">
        <w:t xml:space="preserve"> </w:t>
      </w:r>
      <w:proofErr w:type="spellStart"/>
      <w:r w:rsidR="00BD7116" w:rsidRPr="00376D76">
        <w:t>virologic</w:t>
      </w:r>
      <w:proofErr w:type="spellEnd"/>
      <w:r w:rsidR="00BD7116" w:rsidRPr="00376D76">
        <w:t xml:space="preserve"> success </w:t>
      </w:r>
      <w:r w:rsidR="00F40A75">
        <w:t xml:space="preserve">to the </w:t>
      </w:r>
      <w:r w:rsidR="00BD7116" w:rsidRPr="00376D76">
        <w:t>first line antiretroviral therapy</w:t>
      </w:r>
      <w:r w:rsidR="00F40A75">
        <w:t xml:space="preserve"> regimen</w:t>
      </w:r>
      <w:r w:rsidR="00BD7116" w:rsidRPr="00376D76">
        <w:t xml:space="preserve">. Of the 146 PMTCT exposed patients, 21 </w:t>
      </w:r>
      <w:del w:id="467" w:author="Ram Shrestha" w:date="2014-03-30T23:22:00Z">
        <w:r w:rsidR="00BD7116" w:rsidRPr="00376D76" w:rsidDel="00CC3238">
          <w:delText xml:space="preserve">had </w:delText>
        </w:r>
      </w:del>
      <w:ins w:id="468" w:author="Ram Shrestha" w:date="2014-03-30T23:22:00Z">
        <w:r w:rsidR="00CC3238">
          <w:t>exhibited</w:t>
        </w:r>
        <w:r w:rsidR="00CC3238" w:rsidRPr="00376D76">
          <w:t xml:space="preserve"> </w:t>
        </w:r>
      </w:ins>
      <w:proofErr w:type="spellStart"/>
      <w:r w:rsidR="00BD7116" w:rsidRPr="00376D76">
        <w:t>virologic</w:t>
      </w:r>
      <w:proofErr w:type="spellEnd"/>
      <w:r w:rsidR="00BD7116" w:rsidRPr="00376D76">
        <w:t xml:space="preserve"> failure and 135 </w:t>
      </w:r>
      <w:ins w:id="469" w:author="Ram Shrestha" w:date="2014-03-30T23:22:00Z">
        <w:r w:rsidR="00CC3238">
          <w:t>exhibited</w:t>
        </w:r>
      </w:ins>
      <w:del w:id="470" w:author="Ram Shrestha" w:date="2014-03-30T23:22:00Z">
        <w:r w:rsidR="00BD7116" w:rsidRPr="00376D76" w:rsidDel="00CC3238">
          <w:delText>had</w:delText>
        </w:r>
      </w:del>
      <w:r w:rsidR="00BD7116" w:rsidRPr="00376D76">
        <w:t xml:space="preserve"> </w:t>
      </w:r>
      <w:proofErr w:type="spellStart"/>
      <w:r w:rsidR="00BD7116" w:rsidRPr="00376D76">
        <w:t>virologic</w:t>
      </w:r>
      <w:proofErr w:type="spellEnd"/>
      <w:r w:rsidR="00BD7116" w:rsidRPr="00376D76">
        <w:t xml:space="preserve"> success in first line antiretroviral therapy</w:t>
      </w:r>
      <w:ins w:id="471" w:author="Ram Shrestha" w:date="2013-11-14T09:23:00Z">
        <w:r w:rsidR="002041AB">
          <w:t xml:space="preserve"> (</w:t>
        </w:r>
        <w:r w:rsidR="002041AB" w:rsidRPr="002041AB">
          <w:rPr>
            <w:b/>
          </w:rPr>
          <w:t>Figure 5.4</w:t>
        </w:r>
        <w:r w:rsidR="002041AB">
          <w:t>)</w:t>
        </w:r>
      </w:ins>
      <w:r w:rsidR="00BD7116" w:rsidRPr="00376D76">
        <w:t xml:space="preserve">. </w:t>
      </w:r>
    </w:p>
    <w:p w:rsidR="00BD7116" w:rsidRDefault="00BD7116" w:rsidP="005B25C6">
      <w:pPr>
        <w:spacing w:line="480" w:lineRule="auto"/>
        <w:jc w:val="both"/>
        <w:rPr>
          <w:ins w:id="472" w:author="Ram Shrestha" w:date="2013-11-24T16:47:00Z"/>
        </w:rPr>
      </w:pPr>
    </w:p>
    <w:p w:rsidR="006819A6" w:rsidRDefault="006819A6" w:rsidP="005B25C6">
      <w:pPr>
        <w:numPr>
          <w:ins w:id="473" w:author="Ram Shrestha" w:date="2013-11-24T16:47:00Z"/>
        </w:numPr>
        <w:spacing w:line="480" w:lineRule="auto"/>
        <w:jc w:val="both"/>
        <w:rPr>
          <w:ins w:id="474" w:author="Ram Shrestha" w:date="2013-11-24T19:19:00Z"/>
        </w:rPr>
      </w:pPr>
      <w:ins w:id="475" w:author="Ram Shrestha" w:date="2013-11-24T16:47:00Z">
        <w:r>
          <w:t xml:space="preserve">The </w:t>
        </w:r>
      </w:ins>
      <w:ins w:id="476" w:author="Ram Shrestha" w:date="2014-03-26T01:39:00Z">
        <w:r w:rsidR="0085518D">
          <w:t xml:space="preserve">number of samples with </w:t>
        </w:r>
      </w:ins>
      <w:ins w:id="477" w:author="Ram Shrestha" w:date="2014-03-28T08:58:00Z">
        <w:r w:rsidR="00EE2EEC">
          <w:t xml:space="preserve">and without predicted </w:t>
        </w:r>
      </w:ins>
      <w:ins w:id="478" w:author="Ram Shrestha" w:date="2014-03-26T01:39:00Z">
        <w:r w:rsidR="0085518D">
          <w:t xml:space="preserve">drug resistant viral population, </w:t>
        </w:r>
      </w:ins>
      <w:ins w:id="479" w:author="Ram Shrestha" w:date="2013-11-24T16:47:00Z">
        <w:r>
          <w:t>analyzed using Seq2Res showed that</w:t>
        </w:r>
      </w:ins>
      <w:ins w:id="480" w:author="Ram Shrestha" w:date="2013-11-24T16:49:00Z">
        <w:r>
          <w:t xml:space="preserve"> at 20% and 15% prevalence cutoffs there were no difference</w:t>
        </w:r>
      </w:ins>
      <w:ins w:id="481" w:author="Ram Shrestha" w:date="2014-03-26T01:33:00Z">
        <w:r w:rsidR="0085518D">
          <w:t xml:space="preserve"> in resistance prediction</w:t>
        </w:r>
      </w:ins>
      <w:ins w:id="482" w:author="Ram Shrestha" w:date="2013-11-24T16:49:00Z">
        <w:r>
          <w:t xml:space="preserve"> in between the platforms for any of the clinical outcome categories. </w:t>
        </w:r>
      </w:ins>
      <w:ins w:id="483" w:author="Ram Shrestha" w:date="2013-11-24T16:51:00Z">
        <w:r>
          <w:t>At lower</w:t>
        </w:r>
      </w:ins>
      <w:ins w:id="484" w:author="Ram Shrestha" w:date="2013-11-24T16:49:00Z">
        <w:r>
          <w:t xml:space="preserve"> prevalence cutoff</w:t>
        </w:r>
      </w:ins>
      <w:ins w:id="485" w:author="Ram Shrestha" w:date="2013-11-24T16:51:00Z">
        <w:r>
          <w:t>s</w:t>
        </w:r>
      </w:ins>
      <w:ins w:id="486" w:author="Ram Shrestha" w:date="2013-11-24T16:57:00Z">
        <w:r w:rsidR="0085518D">
          <w:t>,</w:t>
        </w:r>
      </w:ins>
      <w:ins w:id="487" w:author="Ram Shrestha" w:date="2013-11-24T16:51:00Z">
        <w:r>
          <w:t xml:space="preserve"> the number of sample</w:t>
        </w:r>
      </w:ins>
      <w:ins w:id="488" w:author="Ram Shrestha" w:date="2013-11-24T16:56:00Z">
        <w:r w:rsidR="00032504">
          <w:t>s</w:t>
        </w:r>
      </w:ins>
      <w:ins w:id="489" w:author="Ram Shrestha" w:date="2013-11-24T16:51:00Z">
        <w:r>
          <w:t xml:space="preserve"> </w:t>
        </w:r>
      </w:ins>
      <w:ins w:id="490" w:author="Ram Shrestha" w:date="2013-11-24T16:57:00Z">
        <w:r w:rsidR="00032504">
          <w:t xml:space="preserve">with </w:t>
        </w:r>
      </w:ins>
      <w:ins w:id="491" w:author="Ram Shrestha" w:date="2014-03-26T01:43:00Z">
        <w:r w:rsidR="0085518D">
          <w:t xml:space="preserve">predicted resistant HIV </w:t>
        </w:r>
      </w:ins>
      <w:ins w:id="492" w:author="Ram Shrestha" w:date="2013-11-24T16:58:00Z">
        <w:r w:rsidR="00032504">
          <w:t>decreased.</w:t>
        </w:r>
      </w:ins>
      <w:ins w:id="493" w:author="Ram Shrestha" w:date="2013-11-24T16:59:00Z">
        <w:r w:rsidR="00032504">
          <w:t xml:space="preserve"> </w:t>
        </w:r>
      </w:ins>
      <w:ins w:id="494" w:author="Ram Shrestha" w:date="2013-11-24T17:07:00Z">
        <w:r w:rsidR="00251757">
          <w:t xml:space="preserve">At 10% and 5% cutoffs, </w:t>
        </w:r>
      </w:ins>
      <w:ins w:id="495" w:author="Ram Shrestha" w:date="2014-03-26T01:46:00Z">
        <w:r w:rsidR="00BC5EB7">
          <w:t xml:space="preserve">we observed </w:t>
        </w:r>
      </w:ins>
      <w:ins w:id="496" w:author="Ram Shrestha" w:date="2013-11-24T17:08:00Z">
        <w:r w:rsidR="00251757">
          <w:t>one</w:t>
        </w:r>
      </w:ins>
      <w:r w:rsidR="00BC5EB7">
        <w:t xml:space="preserve"> </w:t>
      </w:r>
      <w:ins w:id="497" w:author="Ram Shrestha" w:date="2013-11-24T17:08:00Z">
        <w:r w:rsidR="00251757">
          <w:t xml:space="preserve">sample </w:t>
        </w:r>
      </w:ins>
      <w:ins w:id="498" w:author="Ram Shrestha" w:date="2014-03-26T01:44:00Z">
        <w:r w:rsidR="00BC5EB7">
          <w:t xml:space="preserve">with </w:t>
        </w:r>
      </w:ins>
      <w:ins w:id="499" w:author="Ram Shrestha" w:date="2014-03-26T01:46:00Z">
        <w:r w:rsidR="00BC5EB7">
          <w:t xml:space="preserve">predicted resistant HIV </w:t>
        </w:r>
      </w:ins>
      <w:ins w:id="500" w:author="Ram Shrestha" w:date="2014-03-26T01:44:00Z">
        <w:r w:rsidR="00BC5EB7">
          <w:t xml:space="preserve">more </w:t>
        </w:r>
      </w:ins>
      <w:ins w:id="501" w:author="Ram Shrestha" w:date="2014-03-26T01:46:00Z">
        <w:r w:rsidR="00BC5EB7">
          <w:t xml:space="preserve">in FLX </w:t>
        </w:r>
      </w:ins>
      <w:ins w:id="502" w:author="Ram Shrestha" w:date="2013-11-24T17:08:00Z">
        <w:r w:rsidR="00251757">
          <w:t>than Junior</w:t>
        </w:r>
      </w:ins>
      <w:ins w:id="503" w:author="Simon Travers" w:date="2013-11-27T12:04:00Z">
        <w:r w:rsidR="00944C47">
          <w:t xml:space="preserve"> </w:t>
        </w:r>
      </w:ins>
      <w:ins w:id="504" w:author="Ram Shrestha" w:date="2013-11-24T17:08:00Z">
        <w:r w:rsidR="00251757">
          <w:t xml:space="preserve">in </w:t>
        </w:r>
      </w:ins>
      <w:ins w:id="505" w:author="Simon Travers" w:date="2013-11-27T12:05:00Z">
        <w:r w:rsidR="00944C47">
          <w:t xml:space="preserve">the </w:t>
        </w:r>
      </w:ins>
      <w:ins w:id="506" w:author="Ram Shrestha" w:date="2013-11-24T17:08:00Z">
        <w:r w:rsidR="00251757">
          <w:t xml:space="preserve">PMTCT </w:t>
        </w:r>
        <w:proofErr w:type="spellStart"/>
        <w:r w:rsidR="00251757">
          <w:t>virologic</w:t>
        </w:r>
        <w:proofErr w:type="spellEnd"/>
        <w:r w:rsidR="00251757">
          <w:t xml:space="preserve"> success group</w:t>
        </w:r>
      </w:ins>
      <w:ins w:id="507" w:author="Simon Travers" w:date="2013-11-27T12:06:00Z">
        <w:r w:rsidR="005576A7">
          <w:t>,</w:t>
        </w:r>
      </w:ins>
      <w:ins w:id="508" w:author="Ram Shrestha" w:date="2013-11-24T17:08:00Z">
        <w:r w:rsidR="00251757">
          <w:t xml:space="preserve"> while at </w:t>
        </w:r>
      </w:ins>
      <w:ins w:id="509" w:author="Simon Travers" w:date="2013-11-27T12:06:00Z">
        <w:del w:id="510" w:author="Ram Shrestha" w:date="2014-03-28T08:59:00Z">
          <w:r w:rsidR="005576A7" w:rsidDel="00EE2EEC">
            <w:delText xml:space="preserve"> the</w:delText>
          </w:r>
        </w:del>
        <w:r w:rsidR="005576A7">
          <w:t xml:space="preserve"> </w:t>
        </w:r>
      </w:ins>
      <w:bookmarkStart w:id="511" w:name="_GoBack"/>
      <w:bookmarkEnd w:id="511"/>
      <w:ins w:id="512" w:author="Ram Shrestha" w:date="2013-11-24T17:08:00Z">
        <w:r w:rsidR="00251757">
          <w:t xml:space="preserve">1% cutoff, </w:t>
        </w:r>
      </w:ins>
      <w:ins w:id="513" w:author="Ram Shrestha" w:date="2014-03-26T01:47:00Z">
        <w:r w:rsidR="00BC5EB7">
          <w:t>we observed</w:t>
        </w:r>
      </w:ins>
      <w:ins w:id="514" w:author="Ram Shrestha" w:date="2013-11-24T17:08:00Z">
        <w:r w:rsidR="00251757">
          <w:t xml:space="preserve"> two samples </w:t>
        </w:r>
      </w:ins>
      <w:ins w:id="515" w:author="Ram Shrestha" w:date="2014-03-26T01:47:00Z">
        <w:r w:rsidR="00BC5EB7">
          <w:t xml:space="preserve">with predicted resistant HIV </w:t>
        </w:r>
      </w:ins>
      <w:ins w:id="516" w:author="Ram Shrestha" w:date="2013-11-24T17:08:00Z">
        <w:r w:rsidR="00251757">
          <w:t xml:space="preserve">more </w:t>
        </w:r>
      </w:ins>
      <w:ins w:id="517" w:author="Ram Shrestha" w:date="2014-03-26T01:47:00Z">
        <w:r w:rsidR="00BC5EB7">
          <w:t xml:space="preserve">in Junior </w:t>
        </w:r>
      </w:ins>
      <w:ins w:id="518" w:author="Ram Shrestha" w:date="2013-11-24T17:08:00Z">
        <w:r w:rsidR="00251757">
          <w:t>than</w:t>
        </w:r>
      </w:ins>
      <w:ins w:id="519" w:author="Ram Shrestha" w:date="2014-03-26T01:47:00Z">
        <w:r w:rsidR="00BC5EB7">
          <w:t xml:space="preserve"> in</w:t>
        </w:r>
      </w:ins>
      <w:ins w:id="520" w:author="Ram Shrestha" w:date="2013-11-24T17:08:00Z">
        <w:r w:rsidR="00251757">
          <w:t xml:space="preserve"> FLX </w:t>
        </w:r>
      </w:ins>
      <w:ins w:id="521" w:author="Ram Shrestha" w:date="2013-11-24T17:11:00Z">
        <w:r w:rsidR="00251757">
          <w:t xml:space="preserve">(Junior 5, FLX 3) </w:t>
        </w:r>
      </w:ins>
      <w:ins w:id="522" w:author="Ram Shrestha" w:date="2013-11-24T17:08:00Z">
        <w:r w:rsidR="00B62C64">
          <w:t>in no-</w:t>
        </w:r>
        <w:r w:rsidR="00251757">
          <w:t xml:space="preserve">PMTCT </w:t>
        </w:r>
        <w:proofErr w:type="spellStart"/>
        <w:r w:rsidR="00251757">
          <w:t>virologic</w:t>
        </w:r>
        <w:proofErr w:type="spellEnd"/>
        <w:r w:rsidR="00251757">
          <w:t xml:space="preserve"> </w:t>
        </w:r>
      </w:ins>
      <w:ins w:id="523" w:author="Ram Shrestha" w:date="2013-11-24T17:11:00Z">
        <w:r w:rsidR="00251757">
          <w:t>success group</w:t>
        </w:r>
      </w:ins>
      <w:ins w:id="524" w:author="Ram Shrestha" w:date="2013-11-24T19:19:00Z">
        <w:r w:rsidR="005E1B3E">
          <w:t xml:space="preserve"> (</w:t>
        </w:r>
        <w:r w:rsidR="005A135F" w:rsidRPr="005A135F">
          <w:rPr>
            <w:b/>
            <w:rPrChange w:id="525" w:author="Ram Shrestha" w:date="2013-11-24T19:19:00Z">
              <w:rPr/>
            </w:rPrChange>
          </w:rPr>
          <w:t>Figure 5.4</w:t>
        </w:r>
        <w:r w:rsidR="005E1B3E">
          <w:t>)</w:t>
        </w:r>
      </w:ins>
      <w:ins w:id="526" w:author="Ram Shrestha" w:date="2013-11-24T17:11:00Z">
        <w:r w:rsidR="00251757">
          <w:t>.</w:t>
        </w:r>
      </w:ins>
    </w:p>
    <w:p w:rsidR="005E1B3E" w:rsidRPr="00376D76" w:rsidRDefault="005E1B3E" w:rsidP="005B25C6">
      <w:pPr>
        <w:numPr>
          <w:ins w:id="527" w:author="Ram Shrestha" w:date="2013-11-24T19:19:00Z"/>
        </w:numPr>
        <w:spacing w:line="480" w:lineRule="auto"/>
        <w:jc w:val="both"/>
      </w:pPr>
    </w:p>
    <w:p w:rsidR="00BD7116" w:rsidRPr="00376D76" w:rsidRDefault="00BD7116" w:rsidP="005B25C6">
      <w:pPr>
        <w:spacing w:line="480" w:lineRule="auto"/>
        <w:jc w:val="both"/>
      </w:pPr>
      <w:r w:rsidRPr="00376D76">
        <w:t xml:space="preserve">At all prevalence cutoffs, there was no significant difference observed </w:t>
      </w:r>
      <w:ins w:id="528" w:author="Simon Travers" w:date="2013-11-26T13:24:00Z">
        <w:del w:id="529" w:author="Ram Shrestha" w:date="2014-03-28T08:59:00Z">
          <w:r w:rsidR="007628DB" w:rsidDel="00EE2EEC">
            <w:delText xml:space="preserve">a </w:delText>
          </w:r>
        </w:del>
      </w:ins>
      <w:r w:rsidRPr="00376D76">
        <w:t xml:space="preserve">between the numbers of </w:t>
      </w:r>
      <w:ins w:id="530" w:author="Ram Shrestha" w:date="2014-03-28T09:00:00Z">
        <w:r w:rsidR="00EE2EEC">
          <w:t xml:space="preserve">predicted </w:t>
        </w:r>
      </w:ins>
      <w:r w:rsidRPr="00376D76">
        <w:t>resistant and non-resistant samples sequenced using FLX and Junior (</w:t>
      </w:r>
      <w:r w:rsidRPr="00376D76">
        <w:rPr>
          <w:b/>
        </w:rPr>
        <w:t>Figure 5.4</w:t>
      </w:r>
      <w:r w:rsidRPr="00376D76">
        <w:t>). Thus, FLX and Junior were comparable at HIV genotyping for drug resistance test.</w:t>
      </w:r>
      <w:del w:id="531" w:author="Ram Shrestha" w:date="2013-11-24T21:03:00Z">
        <w:r w:rsidRPr="00376D76" w:rsidDel="003E7074">
          <w:delText xml:space="preserve"> Although, the lower number of sequence reads were generated by Junior, it was sufficient for HIV drug resistance test. Because, the cost of sequencing per sample is relatively cheaper in Junior than in FLX, Junior could be choice for large-scale low cost HIV drug resistance genotyping.  </w:delText>
        </w:r>
      </w:del>
    </w:p>
    <w:p w:rsidR="00BD7116" w:rsidRPr="00376D76" w:rsidRDefault="005A67A4" w:rsidP="005A67A4">
      <w:pPr>
        <w:pStyle w:val="Heading3"/>
        <w:numPr>
          <w:ilvl w:val="2"/>
          <w:numId w:val="35"/>
          <w:numberingChange w:id="532" w:author="Ram Shrestha" w:date="2014-03-26T01:54:00Z" w:original="%1:3:0:.%2:1:0:.%3:5:0:"/>
        </w:numPr>
        <w:spacing w:line="480" w:lineRule="auto"/>
        <w:ind w:left="567" w:hanging="567"/>
        <w:rPr>
          <w:color w:val="auto"/>
        </w:rPr>
      </w:pPr>
      <w:ins w:id="533" w:author="Ram Shrestha" w:date="2013-11-24T22:18:00Z">
        <w:r>
          <w:t xml:space="preserve"> </w:t>
        </w:r>
      </w:ins>
      <w:r w:rsidR="00BD7116" w:rsidRPr="00376D76">
        <w:rPr>
          <w:color w:val="auto"/>
        </w:rPr>
        <w:t xml:space="preserve">Comparison </w:t>
      </w:r>
      <w:ins w:id="534" w:author="Ram Shrestha" w:date="2014-03-30T23:35:00Z">
        <w:r w:rsidR="00A61133">
          <w:rPr>
            <w:color w:val="auto"/>
          </w:rPr>
          <w:t xml:space="preserve">of </w:t>
        </w:r>
      </w:ins>
      <w:r w:rsidR="00BD7116" w:rsidRPr="00376D76">
        <w:rPr>
          <w:color w:val="auto"/>
        </w:rPr>
        <w:t>high throughput</w:t>
      </w:r>
      <w:ins w:id="535" w:author="Ram Shrestha" w:date="2014-03-26T01:54:00Z">
        <w:r w:rsidR="005805C4">
          <w:rPr>
            <w:color w:val="auto"/>
          </w:rPr>
          <w:t xml:space="preserve"> and population based Sanger method</w:t>
        </w:r>
      </w:ins>
      <w:r w:rsidR="00BD7116" w:rsidRPr="00376D76">
        <w:rPr>
          <w:color w:val="auto"/>
        </w:rPr>
        <w:t xml:space="preserve"> for resistance prediction using baseline samples</w:t>
      </w:r>
    </w:p>
    <w:p w:rsidR="005B6476" w:rsidRDefault="005B6476" w:rsidP="005B6476">
      <w:pPr>
        <w:spacing w:line="480" w:lineRule="auto"/>
        <w:jc w:val="both"/>
        <w:rPr>
          <w:ins w:id="536" w:author="Ram Shrestha" w:date="2013-11-24T21:18:00Z"/>
        </w:rPr>
      </w:pPr>
      <w:ins w:id="537" w:author="Ram Shrestha" w:date="2013-11-24T21:09:00Z">
        <w:r>
          <w:t>As our observation showed that there was no significant difference (using two tailed T test method)</w:t>
        </w:r>
      </w:ins>
      <w:ins w:id="538" w:author="Ram Shrestha" w:date="2013-11-24T21:10:00Z">
        <w:r>
          <w:t xml:space="preserve"> between the FLX and Junior platforms at drug resistance prediction, </w:t>
        </w:r>
      </w:ins>
      <w:ins w:id="539" w:author="Ram Shrestha" w:date="2013-11-24T21:14:00Z">
        <w:r>
          <w:t xml:space="preserve">its more likely that the low cost </w:t>
        </w:r>
        <w:proofErr w:type="gramStart"/>
        <w:r>
          <w:t>Junior</w:t>
        </w:r>
        <w:proofErr w:type="gramEnd"/>
        <w:r>
          <w:t xml:space="preserve"> platform </w:t>
        </w:r>
      </w:ins>
      <w:ins w:id="540" w:author="Ram Shrestha" w:date="2014-03-26T01:52:00Z">
        <w:r w:rsidR="005805C4">
          <w:t xml:space="preserve">will </w:t>
        </w:r>
      </w:ins>
      <w:ins w:id="541" w:author="Ram Shrestha" w:date="2013-11-24T21:14:00Z">
        <w:r>
          <w:t xml:space="preserve">be used.  In the subsequent analysis we have used </w:t>
        </w:r>
        <w:proofErr w:type="gramStart"/>
        <w:r>
          <w:t>Junior</w:t>
        </w:r>
        <w:proofErr w:type="gramEnd"/>
        <w:r>
          <w:t xml:space="preserve"> platform as HTS approach.</w:t>
        </w:r>
      </w:ins>
    </w:p>
    <w:p w:rsidR="005B6476" w:rsidRDefault="005B6476" w:rsidP="005B6476">
      <w:pPr>
        <w:numPr>
          <w:ins w:id="542" w:author="Ram Shrestha" w:date="2013-11-24T21:18:00Z"/>
        </w:numPr>
        <w:spacing w:line="480" w:lineRule="auto"/>
        <w:jc w:val="both"/>
        <w:rPr>
          <w:ins w:id="543" w:author="Ram Shrestha" w:date="2013-11-24T21:18:00Z"/>
        </w:rPr>
      </w:pPr>
    </w:p>
    <w:p w:rsidR="00B831B7" w:rsidRDefault="005B6BC9">
      <w:pPr>
        <w:numPr>
          <w:ins w:id="544" w:author="Ram Shrestha" w:date="2013-11-24T21:18:00Z"/>
        </w:numPr>
        <w:spacing w:line="480" w:lineRule="auto"/>
        <w:jc w:val="both"/>
        <w:rPr>
          <w:ins w:id="545" w:author="Ram Shrestha" w:date="2013-11-24T21:14:00Z"/>
        </w:rPr>
      </w:pPr>
      <w:ins w:id="546" w:author="Simon Travers" w:date="2013-11-26T13:33:00Z">
        <w:r>
          <w:t>W</w:t>
        </w:r>
      </w:ins>
      <w:ins w:id="547" w:author="Ram Shrestha" w:date="2013-11-24T21:18:00Z">
        <w:r w:rsidR="005B6476">
          <w:t>e</w:t>
        </w:r>
      </w:ins>
      <w:ins w:id="548" w:author="Simon Travers" w:date="2013-11-26T13:33:00Z">
        <w:r>
          <w:t>, thus,</w:t>
        </w:r>
      </w:ins>
      <w:ins w:id="549" w:author="Ram Shrestha" w:date="2013-11-24T21:18:00Z">
        <w:r w:rsidR="005B6476">
          <w:t xml:space="preserve"> compared HTS </w:t>
        </w:r>
      </w:ins>
      <w:ins w:id="550" w:author="Simon Travers" w:date="2013-11-26T13:33:00Z">
        <w:r>
          <w:t xml:space="preserve">(Junior platform) </w:t>
        </w:r>
      </w:ins>
      <w:ins w:id="551" w:author="Ram Shrestha" w:date="2013-11-24T21:18:00Z">
        <w:r w:rsidR="005B6476">
          <w:t xml:space="preserve">and </w:t>
        </w:r>
      </w:ins>
      <w:ins w:id="552" w:author="Ram Shrestha" w:date="2013-11-24T21:19:00Z">
        <w:r w:rsidR="005805C4">
          <w:t xml:space="preserve">population based Sanger </w:t>
        </w:r>
      </w:ins>
      <w:ins w:id="553" w:author="Ram Shrestha" w:date="2014-03-28T09:00:00Z">
        <w:r w:rsidR="00EE2EEC">
          <w:t xml:space="preserve">genotyping </w:t>
        </w:r>
      </w:ins>
      <w:ins w:id="554" w:author="Ram Shrestha" w:date="2013-11-24T21:19:00Z">
        <w:r w:rsidR="005805C4">
          <w:t>method</w:t>
        </w:r>
        <w:r w:rsidR="00C43E74">
          <w:t xml:space="preserve"> for their sensitivity at drug resistance test because the HTS, although cost</w:t>
        </w:r>
      </w:ins>
      <w:ins w:id="555" w:author="Ram Shrestha" w:date="2014-03-26T01:50:00Z">
        <w:r w:rsidR="005805C4">
          <w:t>s</w:t>
        </w:r>
      </w:ins>
      <w:ins w:id="556" w:author="Ram Shrestha" w:date="2013-11-24T21:19:00Z">
        <w:r w:rsidR="00C43E74">
          <w:t xml:space="preserve"> less</w:t>
        </w:r>
      </w:ins>
      <w:ins w:id="557" w:author="Ram Shrestha" w:date="2013-11-24T21:22:00Z">
        <w:r w:rsidR="00C43E74">
          <w:t xml:space="preserve">, </w:t>
        </w:r>
      </w:ins>
      <w:ins w:id="558" w:author="Ram Shrestha" w:date="2014-03-26T01:50:00Z">
        <w:r w:rsidR="005805C4">
          <w:t>may not</w:t>
        </w:r>
      </w:ins>
      <w:ins w:id="559" w:author="Ram Shrestha" w:date="2013-11-24T21:22:00Z">
        <w:r w:rsidR="00C43E74">
          <w:t xml:space="preserve"> be used if it is not comparable to </w:t>
        </w:r>
      </w:ins>
      <w:ins w:id="560" w:author="Ram Shrestha" w:date="2013-11-24T21:24:00Z">
        <w:r w:rsidR="00C43E74">
          <w:t>the “go</w:t>
        </w:r>
        <w:r w:rsidR="005805C4">
          <w:t>ld standard’ population based Sanger method</w:t>
        </w:r>
        <w:r w:rsidR="00C43E74">
          <w:t>.</w:t>
        </w:r>
      </w:ins>
    </w:p>
    <w:p w:rsidR="00B831B7" w:rsidRDefault="00B831B7">
      <w:pPr>
        <w:numPr>
          <w:ins w:id="561" w:author="Ram Shrestha" w:date="2013-11-24T21:16:00Z"/>
        </w:numPr>
        <w:spacing w:line="480" w:lineRule="auto"/>
        <w:jc w:val="both"/>
        <w:rPr>
          <w:ins w:id="562" w:author="Ram Shrestha" w:date="2013-11-24T21:09:00Z"/>
        </w:rPr>
      </w:pPr>
    </w:p>
    <w:p w:rsidR="00BD7116" w:rsidRPr="00376D76" w:rsidRDefault="00BD7116" w:rsidP="005B6476">
      <w:pPr>
        <w:spacing w:line="480" w:lineRule="auto"/>
        <w:jc w:val="both"/>
      </w:pPr>
      <w:del w:id="563" w:author="Ram Shrestha" w:date="2014-03-30T23:42:00Z">
        <w:r w:rsidRPr="00376D76" w:rsidDel="00A61133">
          <w:delText xml:space="preserve">A total of 302 </w:delText>
        </w:r>
      </w:del>
      <w:ins w:id="564" w:author="Ram Shrestha" w:date="2013-11-24T21:52:00Z">
        <w:r w:rsidR="00530420">
          <w:t>239</w:t>
        </w:r>
        <w:r w:rsidR="00530420" w:rsidRPr="00376D76">
          <w:t xml:space="preserve"> </w:t>
        </w:r>
      </w:ins>
      <w:r w:rsidRPr="00376D76">
        <w:t xml:space="preserve">baseline samples </w:t>
      </w:r>
      <w:ins w:id="565" w:author="Ram Shrestha" w:date="2014-03-30T23:42:00Z">
        <w:r w:rsidR="00A61133">
          <w:t xml:space="preserve">of 302 </w:t>
        </w:r>
      </w:ins>
      <w:r w:rsidRPr="00376D76">
        <w:t xml:space="preserve">were sequenced using both high throughput sequencing and conventional </w:t>
      </w:r>
      <w:ins w:id="566" w:author="Ram Shrestha" w:date="2014-03-28T09:04:00Z">
        <w:r w:rsidR="00EE2EEC">
          <w:t xml:space="preserve">population based Sanger genotyping </w:t>
        </w:r>
      </w:ins>
      <w:r w:rsidRPr="00376D76">
        <w:t xml:space="preserve">technology. </w:t>
      </w:r>
      <w:ins w:id="567" w:author="Ram Shrestha" w:date="2013-11-24T21:52:00Z">
        <w:r w:rsidR="00530420">
          <w:t>128</w:t>
        </w:r>
        <w:r w:rsidR="00530420" w:rsidRPr="00376D76">
          <w:t xml:space="preserve"> </w:t>
        </w:r>
      </w:ins>
      <w:r w:rsidRPr="00376D76">
        <w:t xml:space="preserve">of them had no previous PMTCT therapy exposure and </w:t>
      </w:r>
      <w:ins w:id="568" w:author="Ram Shrestha" w:date="2013-11-24T21:52:00Z">
        <w:r w:rsidR="00530420">
          <w:t>111</w:t>
        </w:r>
        <w:r w:rsidR="00530420" w:rsidRPr="00376D76">
          <w:t xml:space="preserve"> </w:t>
        </w:r>
      </w:ins>
      <w:r w:rsidRPr="00376D76">
        <w:t xml:space="preserve">had previous PMTCT exposure. Out of </w:t>
      </w:r>
      <w:ins w:id="569" w:author="Ram Shrestha" w:date="2013-11-24T21:52:00Z">
        <w:r w:rsidR="00530420">
          <w:t>128</w:t>
        </w:r>
        <w:r w:rsidR="00530420" w:rsidRPr="00376D76">
          <w:t xml:space="preserve"> </w:t>
        </w:r>
      </w:ins>
      <w:r w:rsidRPr="00376D76">
        <w:t>no-PMTCT patients, 1</w:t>
      </w:r>
      <w:ins w:id="570" w:author="Ram Shrestha" w:date="2013-11-24T21:53:00Z">
        <w:r w:rsidR="00530420">
          <w:t>5</w:t>
        </w:r>
      </w:ins>
      <w:r w:rsidRPr="00376D76">
        <w:t xml:space="preserve"> </w:t>
      </w:r>
      <w:del w:id="571" w:author="Ram Shrestha" w:date="2014-03-30T23:42:00Z">
        <w:r w:rsidRPr="00376D76" w:rsidDel="00A61133">
          <w:delText xml:space="preserve">had </w:delText>
        </w:r>
      </w:del>
      <w:ins w:id="572" w:author="Ram Shrestha" w:date="2014-03-30T23:42:00Z">
        <w:r w:rsidR="00A61133">
          <w:t>exhibited</w:t>
        </w:r>
        <w:r w:rsidR="00A61133" w:rsidRPr="00376D76">
          <w:t xml:space="preserve"> </w:t>
        </w:r>
      </w:ins>
      <w:proofErr w:type="spellStart"/>
      <w:r w:rsidRPr="00376D76">
        <w:t>virologic</w:t>
      </w:r>
      <w:proofErr w:type="spellEnd"/>
      <w:r w:rsidRPr="00376D76">
        <w:t xml:space="preserve"> failure and 1</w:t>
      </w:r>
      <w:ins w:id="573" w:author="Ram Shrestha" w:date="2013-11-24T21:53:00Z">
        <w:r w:rsidR="00530420">
          <w:t>13</w:t>
        </w:r>
      </w:ins>
      <w:r w:rsidRPr="00376D76">
        <w:t xml:space="preserve"> </w:t>
      </w:r>
      <w:ins w:id="574" w:author="Ram Shrestha" w:date="2014-03-30T23:42:00Z">
        <w:r w:rsidR="00A61133">
          <w:t>exhibited</w:t>
        </w:r>
      </w:ins>
      <w:del w:id="575" w:author="Ram Shrestha" w:date="2014-03-30T23:42:00Z">
        <w:r w:rsidRPr="00376D76" w:rsidDel="00A61133">
          <w:delText>had</w:delText>
        </w:r>
      </w:del>
      <w:r w:rsidRPr="00376D76">
        <w:t xml:space="preserve"> </w:t>
      </w:r>
      <w:proofErr w:type="spellStart"/>
      <w:r w:rsidRPr="00376D76">
        <w:t>virologic</w:t>
      </w:r>
      <w:proofErr w:type="spellEnd"/>
      <w:r w:rsidRPr="00376D76">
        <w:t xml:space="preserve"> success in first line antiretroviral therapy. Similarly, out of </w:t>
      </w:r>
      <w:ins w:id="576" w:author="Ram Shrestha" w:date="2013-11-24T21:53:00Z">
        <w:r w:rsidR="00530420">
          <w:t>111</w:t>
        </w:r>
        <w:r w:rsidR="00530420" w:rsidRPr="00376D76">
          <w:t xml:space="preserve"> </w:t>
        </w:r>
      </w:ins>
      <w:r w:rsidRPr="00376D76">
        <w:t>previously PMTCT exposed patients, 1</w:t>
      </w:r>
      <w:ins w:id="577" w:author="Ram Shrestha" w:date="2013-11-24T21:53:00Z">
        <w:r w:rsidR="00530420">
          <w:t>0</w:t>
        </w:r>
      </w:ins>
      <w:r w:rsidRPr="00376D76">
        <w:t xml:space="preserve"> </w:t>
      </w:r>
      <w:ins w:id="578" w:author="Ram Shrestha" w:date="2014-03-30T23:42:00Z">
        <w:r w:rsidR="00A61133">
          <w:t>exhibited</w:t>
        </w:r>
      </w:ins>
      <w:del w:id="579" w:author="Ram Shrestha" w:date="2014-03-30T23:42:00Z">
        <w:r w:rsidRPr="00376D76" w:rsidDel="00A61133">
          <w:delText>had</w:delText>
        </w:r>
      </w:del>
      <w:r w:rsidRPr="00376D76">
        <w:t xml:space="preserve"> </w:t>
      </w:r>
      <w:proofErr w:type="spellStart"/>
      <w:r w:rsidRPr="00376D76">
        <w:t>virologic</w:t>
      </w:r>
      <w:proofErr w:type="spellEnd"/>
      <w:r w:rsidRPr="00376D76">
        <w:t xml:space="preserve"> failure and 1</w:t>
      </w:r>
      <w:ins w:id="580" w:author="Ram Shrestha" w:date="2013-11-24T21:53:00Z">
        <w:r w:rsidR="00530420">
          <w:t>01</w:t>
        </w:r>
      </w:ins>
      <w:r w:rsidRPr="00376D76">
        <w:t xml:space="preserve"> </w:t>
      </w:r>
      <w:ins w:id="581" w:author="Ram Shrestha" w:date="2014-03-30T23:42:00Z">
        <w:r w:rsidR="00A61133">
          <w:t xml:space="preserve">exhibited </w:t>
        </w:r>
      </w:ins>
      <w:del w:id="582" w:author="Ram Shrestha" w:date="2014-03-30T23:42:00Z">
        <w:r w:rsidRPr="00376D76" w:rsidDel="00A61133">
          <w:delText xml:space="preserve">had </w:delText>
        </w:r>
      </w:del>
      <w:proofErr w:type="spellStart"/>
      <w:r w:rsidRPr="00376D76">
        <w:t>virologic</w:t>
      </w:r>
      <w:proofErr w:type="spellEnd"/>
      <w:r w:rsidRPr="00376D76">
        <w:t xml:space="preserve"> success (</w:t>
      </w:r>
      <w:r w:rsidRPr="00376D76">
        <w:rPr>
          <w:b/>
        </w:rPr>
        <w:t>Figure 5.5</w:t>
      </w:r>
      <w:r w:rsidRPr="00376D76">
        <w:t>).</w:t>
      </w:r>
    </w:p>
    <w:p w:rsidR="00BD7116" w:rsidRPr="00376D76" w:rsidRDefault="00BD7116" w:rsidP="005B25C6">
      <w:pPr>
        <w:spacing w:line="480" w:lineRule="auto"/>
        <w:jc w:val="both"/>
      </w:pPr>
    </w:p>
    <w:p w:rsidR="00BD7116" w:rsidRPr="00376D76" w:rsidRDefault="00BD7116" w:rsidP="005B25C6">
      <w:pPr>
        <w:spacing w:line="480" w:lineRule="auto"/>
        <w:jc w:val="both"/>
      </w:pPr>
      <w:r w:rsidRPr="00376D76">
        <w:t>The</w:t>
      </w:r>
      <w:ins w:id="583" w:author="Simon Travers" w:date="2013-11-27T07:45:00Z">
        <w:r w:rsidR="003828A1">
          <w:t xml:space="preserve"> </w:t>
        </w:r>
      </w:ins>
      <w:ins w:id="584" w:author="Ram Shrestha" w:date="2014-03-28T09:06:00Z">
        <w:r w:rsidR="00EE2EEC">
          <w:t xml:space="preserve">predicted </w:t>
        </w:r>
      </w:ins>
      <w:ins w:id="585" w:author="Simon Travers" w:date="2013-11-27T07:45:00Z">
        <w:r w:rsidR="003828A1">
          <w:t xml:space="preserve">resistance call for each individual </w:t>
        </w:r>
      </w:ins>
      <w:ins w:id="586" w:author="Ram Shrestha" w:date="2014-03-28T09:07:00Z">
        <w:r w:rsidR="004745E7">
          <w:t xml:space="preserve">sequenced using the HTS </w:t>
        </w:r>
      </w:ins>
      <w:ins w:id="587" w:author="Simon Travers" w:date="2013-11-27T07:46:00Z">
        <w:r w:rsidR="003828A1">
          <w:t>at various prevalence thresholds</w:t>
        </w:r>
      </w:ins>
      <w:ins w:id="588" w:author="Simon Travers" w:date="2013-11-27T07:47:00Z">
        <w:r w:rsidR="003828A1">
          <w:t xml:space="preserve"> (20%, 15%, 10%, 5% and 1%) </w:t>
        </w:r>
      </w:ins>
      <w:ins w:id="589" w:author="Simon Travers" w:date="2013-11-27T07:46:00Z">
        <w:r w:rsidR="003828A1">
          <w:t xml:space="preserve">was compiled </w:t>
        </w:r>
      </w:ins>
      <w:ins w:id="590" w:author="Simon Travers" w:date="2013-11-27T07:47:00Z">
        <w:r w:rsidR="003828A1">
          <w:t>and compared with the genoty</w:t>
        </w:r>
      </w:ins>
      <w:ins w:id="591" w:author="Simon Travers" w:date="2013-11-27T07:48:00Z">
        <w:r w:rsidR="003828A1">
          <w:t>p</w:t>
        </w:r>
      </w:ins>
      <w:ins w:id="592" w:author="Ram Shrestha" w:date="2014-03-30T23:43:00Z">
        <w:r w:rsidR="00DB5AF7">
          <w:t>ic resistance</w:t>
        </w:r>
      </w:ins>
      <w:ins w:id="593" w:author="Simon Travers" w:date="2013-11-27T07:47:00Z">
        <w:del w:id="594" w:author="Ram Shrestha" w:date="2014-03-30T23:43:00Z">
          <w:r w:rsidR="003828A1" w:rsidDel="00DB5AF7">
            <w:delText>ing</w:delText>
          </w:r>
        </w:del>
      </w:ins>
      <w:ins w:id="595" w:author="Simon Travers" w:date="2013-11-27T07:48:00Z">
        <w:r w:rsidR="003828A1">
          <w:t xml:space="preserve"> call</w:t>
        </w:r>
        <w:del w:id="596" w:author="Ram Shrestha" w:date="2014-03-30T23:43:00Z">
          <w:r w:rsidR="003828A1" w:rsidDel="00DB5AF7">
            <w:delText>s</w:delText>
          </w:r>
        </w:del>
        <w:r w:rsidR="003828A1">
          <w:t xml:space="preserve"> from the consensus sequences</w:t>
        </w:r>
      </w:ins>
      <w:ins w:id="597" w:author="Simon Travers" w:date="2013-11-27T07:47:00Z">
        <w:r w:rsidR="003828A1">
          <w:t xml:space="preserve"> </w:t>
        </w:r>
      </w:ins>
      <w:ins w:id="598" w:author="Ram Shrestha" w:date="2014-03-28T09:05:00Z">
        <w:r w:rsidR="00EE2EEC">
          <w:t xml:space="preserve">generated by population based Sanger genotyping method </w:t>
        </w:r>
      </w:ins>
      <w:ins w:id="599" w:author="Simon Travers" w:date="2013-11-27T07:46:00Z">
        <w:r w:rsidR="003828A1">
          <w:t>(</w:t>
        </w:r>
        <w:r w:rsidR="00606980" w:rsidRPr="00606980">
          <w:rPr>
            <w:b/>
          </w:rPr>
          <w:t>Figure 5.5</w:t>
        </w:r>
        <w:r w:rsidR="003828A1">
          <w:t>)</w:t>
        </w:r>
      </w:ins>
      <w:ins w:id="600" w:author="Simon Travers" w:date="2013-11-27T07:48:00Z">
        <w:r w:rsidR="003828A1">
          <w:t>.</w:t>
        </w:r>
      </w:ins>
    </w:p>
    <w:p w:rsidR="00BD7116" w:rsidRPr="00376D76" w:rsidRDefault="00BD7116" w:rsidP="005B25C6">
      <w:pPr>
        <w:spacing w:line="480" w:lineRule="auto"/>
        <w:jc w:val="both"/>
      </w:pPr>
    </w:p>
    <w:p w:rsidR="00BD7116" w:rsidRPr="00376D76" w:rsidRDefault="006D5BEF" w:rsidP="005B25C6">
      <w:pPr>
        <w:spacing w:line="480" w:lineRule="auto"/>
        <w:jc w:val="both"/>
      </w:pPr>
      <w:ins w:id="601" w:author="Ram Shrestha" w:date="2014-03-26T02:01:00Z">
        <w:r>
          <w:t xml:space="preserve">The statistical analysis on our observation of the number of samples with </w:t>
        </w:r>
      </w:ins>
      <w:ins w:id="602" w:author="Ram Shrestha" w:date="2014-03-28T09:08:00Z">
        <w:r w:rsidR="004745E7">
          <w:t xml:space="preserve">and without predicted </w:t>
        </w:r>
      </w:ins>
      <w:ins w:id="603" w:author="Ram Shrestha" w:date="2014-03-26T02:01:00Z">
        <w:r>
          <w:t>resistance call showed that</w:t>
        </w:r>
      </w:ins>
      <w:del w:id="604" w:author="Ram Shrestha" w:date="2013-11-24T22:08:00Z">
        <w:r w:rsidR="00BD7116" w:rsidRPr="00376D76" w:rsidDel="006B6CE1">
          <w:delText>A</w:delText>
        </w:r>
      </w:del>
      <w:del w:id="605" w:author="Ram Shrestha" w:date="2014-03-26T02:01:00Z">
        <w:r w:rsidR="00BD7116" w:rsidRPr="00376D76" w:rsidDel="006D5BEF">
          <w:delText xml:space="preserve">t the prevalence cutoff 20%, </w:delText>
        </w:r>
        <w:r w:rsidR="00956485" w:rsidDel="006D5BEF">
          <w:rPr>
            <w:rStyle w:val="CommentReference"/>
          </w:rPr>
          <w:commentReference w:id="606"/>
        </w:r>
      </w:del>
      <w:ins w:id="607" w:author="Ram Shrestha" w:date="2013-11-24T22:12:00Z">
        <w:r w:rsidR="005A67A4">
          <w:t xml:space="preserve"> </w:t>
        </w:r>
      </w:ins>
      <w:r w:rsidR="00BD7116" w:rsidRPr="00376D76">
        <w:t>there was no significant difference observed</w:t>
      </w:r>
      <w:ins w:id="608" w:author="Ram Shrestha" w:date="2013-11-24T22:13:00Z">
        <w:r w:rsidR="005A67A4">
          <w:t xml:space="preserve"> at </w:t>
        </w:r>
        <w:commentRangeStart w:id="609"/>
        <w:r w:rsidR="005A67A4">
          <w:t>the prevalence cutoff</w:t>
        </w:r>
      </w:ins>
      <w:ins w:id="610" w:author="Ram Shrestha" w:date="2014-03-26T02:02:00Z">
        <w:r>
          <w:t xml:space="preserve"> 20% between the HTS and population based Sanger method</w:t>
        </w:r>
      </w:ins>
      <w:r w:rsidR="00BD7116" w:rsidRPr="00376D76">
        <w:t xml:space="preserve"> </w:t>
      </w:r>
      <w:commentRangeEnd w:id="609"/>
      <w:r w:rsidR="001C2765">
        <w:rPr>
          <w:rStyle w:val="CommentReference"/>
        </w:rPr>
        <w:commentReference w:id="609"/>
      </w:r>
      <w:del w:id="611" w:author="Ram Shrestha" w:date="2013-11-24T22:13:00Z">
        <w:r w:rsidR="00BD7116" w:rsidRPr="00376D76" w:rsidDel="005A67A4">
          <w:delText xml:space="preserve">between the numbers of resistant and non-resistant samples sequenced using </w:delText>
        </w:r>
      </w:del>
      <w:del w:id="612" w:author="Ram Shrestha" w:date="2013-11-24T21:31:00Z">
        <w:r w:rsidR="00BD7116" w:rsidRPr="00376D76" w:rsidDel="00D7732E">
          <w:delText>high throughput FLX technology</w:delText>
        </w:r>
      </w:del>
      <w:del w:id="613" w:author="Ram Shrestha" w:date="2013-11-24T22:13:00Z">
        <w:r w:rsidR="00BD7116" w:rsidRPr="00376D76" w:rsidDel="005A67A4">
          <w:delText xml:space="preserve"> and conventional </w:delText>
        </w:r>
      </w:del>
      <w:del w:id="614" w:author="Ram Shrestha" w:date="2013-11-24T22:08:00Z">
        <w:r w:rsidR="00BD7116" w:rsidRPr="00376D76" w:rsidDel="006B6CE1">
          <w:delText xml:space="preserve">Sanger’s consensus </w:delText>
        </w:r>
      </w:del>
      <w:del w:id="615" w:author="Ram Shrestha" w:date="2013-11-24T22:13:00Z">
        <w:r w:rsidR="00BD7116" w:rsidRPr="00376D76" w:rsidDel="005A67A4">
          <w:delText xml:space="preserve">method </w:delText>
        </w:r>
      </w:del>
      <w:r w:rsidR="00BD7116" w:rsidRPr="00376D76">
        <w:t>(</w:t>
      </w:r>
      <w:r w:rsidR="00BD7116" w:rsidRPr="00376D76">
        <w:rPr>
          <w:b/>
        </w:rPr>
        <w:t>Figure 5.5</w:t>
      </w:r>
      <w:r w:rsidR="00BD7116" w:rsidRPr="00376D76">
        <w:t xml:space="preserve">). This showed that </w:t>
      </w:r>
      <w:del w:id="616" w:author="Ram Shrestha" w:date="2013-11-24T22:13:00Z">
        <w:r w:rsidR="00BD7116" w:rsidRPr="00376D76" w:rsidDel="005A67A4">
          <w:delText xml:space="preserve">high throughput </w:delText>
        </w:r>
      </w:del>
      <w:ins w:id="617" w:author="Ram Shrestha" w:date="2013-11-24T22:13:00Z">
        <w:r w:rsidR="005A67A4">
          <w:t>HTS</w:t>
        </w:r>
      </w:ins>
      <w:del w:id="618" w:author="Ram Shrestha" w:date="2013-11-24T22:13:00Z">
        <w:r w:rsidR="00BD7116" w:rsidRPr="00376D76" w:rsidDel="005A67A4">
          <w:delText>FLX</w:delText>
        </w:r>
      </w:del>
      <w:r w:rsidR="00BD7116" w:rsidRPr="00376D76">
        <w:t xml:space="preserve"> was comparable to the conventional</w:t>
      </w:r>
      <w:ins w:id="619" w:author="Ram Shrestha" w:date="2014-03-28T09:08:00Z">
        <w:r w:rsidR="004745E7">
          <w:t xml:space="preserve"> population based Sanger genotyping</w:t>
        </w:r>
      </w:ins>
      <w:r w:rsidR="00BD7116" w:rsidRPr="00376D76">
        <w:t xml:space="preserve"> </w:t>
      </w:r>
      <w:del w:id="620" w:author="Ram Shrestha" w:date="2013-11-24T22:13:00Z">
        <w:r w:rsidR="00BD7116" w:rsidRPr="00376D76" w:rsidDel="005A67A4">
          <w:delText>Sanger’s consensus</w:delText>
        </w:r>
      </w:del>
      <w:del w:id="621" w:author="Ram Shrestha" w:date="2013-11-24T22:14:00Z">
        <w:r w:rsidR="00BD7116" w:rsidRPr="00376D76" w:rsidDel="005A67A4">
          <w:delText xml:space="preserve"> </w:delText>
        </w:r>
      </w:del>
      <w:r w:rsidR="00BD7116" w:rsidRPr="00376D76">
        <w:t>method for HIV genotyping and drug resistance testing.</w:t>
      </w:r>
    </w:p>
    <w:p w:rsidR="00BD7116" w:rsidRDefault="00BD7116" w:rsidP="005B25C6">
      <w:pPr>
        <w:spacing w:line="480" w:lineRule="auto"/>
        <w:jc w:val="both"/>
        <w:rPr>
          <w:ins w:id="622" w:author="Ram Shrestha" w:date="2013-11-24T22:16:00Z"/>
        </w:rPr>
      </w:pPr>
    </w:p>
    <w:p w:rsidR="004745E7" w:rsidRDefault="004745E7" w:rsidP="004745E7">
      <w:pPr>
        <w:pStyle w:val="Heading2"/>
        <w:numPr>
          <w:ins w:id="623" w:author="Ram Shrestha" w:date="2014-03-28T09:09:00Z"/>
        </w:numPr>
        <w:jc w:val="both"/>
        <w:rPr>
          <w:ins w:id="624" w:author="Ram Shrestha" w:date="2014-03-28T09:09:00Z"/>
        </w:rPr>
      </w:pPr>
      <w:ins w:id="625" w:author="Ram Shrestha" w:date="2014-03-28T09:09:00Z">
        <w:r w:rsidRPr="005A67A4">
          <w:t xml:space="preserve">3.2 Analysis on </w:t>
        </w:r>
        <w:proofErr w:type="spellStart"/>
        <w:r w:rsidRPr="005A67A4">
          <w:t>virologic</w:t>
        </w:r>
        <w:proofErr w:type="spellEnd"/>
        <w:r w:rsidRPr="005A67A4">
          <w:t xml:space="preserve"> failure samples</w:t>
        </w:r>
      </w:ins>
    </w:p>
    <w:p w:rsidR="004745E7" w:rsidRDefault="004745E7" w:rsidP="004745E7">
      <w:pPr>
        <w:numPr>
          <w:ins w:id="626" w:author="Ram Shrestha" w:date="2014-03-28T09:09:00Z"/>
        </w:numPr>
        <w:spacing w:line="480" w:lineRule="auto"/>
        <w:jc w:val="both"/>
        <w:rPr>
          <w:ins w:id="627" w:author="Ram Shrestha" w:date="2014-03-28T09:09:00Z"/>
        </w:rPr>
      </w:pPr>
      <w:ins w:id="628" w:author="Ram Shrestha" w:date="2014-03-28T09:09:00Z">
        <w:r>
          <w:t xml:space="preserve">Using the baseline samples, we showed that there was no significant difference between the HTS methods – FLX and Junior and between HTS and population based Sanger method. We repeated the platforms comparative analysis test using the </w:t>
        </w:r>
        <w:proofErr w:type="spellStart"/>
        <w:r>
          <w:t>virologic</w:t>
        </w:r>
        <w:proofErr w:type="spellEnd"/>
        <w:r>
          <w:t xml:space="preserve"> failure samples.</w:t>
        </w:r>
      </w:ins>
    </w:p>
    <w:p w:rsidR="007D5594" w:rsidRDefault="007D5594">
      <w:pPr>
        <w:numPr>
          <w:ins w:id="629" w:author="Ram Shrestha" w:date="2014-03-26T02:06:00Z"/>
        </w:numPr>
        <w:spacing w:line="480" w:lineRule="auto"/>
        <w:rPr>
          <w:rPrChange w:id="630" w:author="Ram Shrestha" w:date="2013-11-24T22:26:00Z">
            <w:rPr>
              <w:b/>
            </w:rPr>
          </w:rPrChange>
        </w:rPr>
        <w:pPrChange w:id="631" w:author="Ram Shrestha" w:date="2013-11-24T22:28:00Z">
          <w:pPr>
            <w:spacing w:line="480" w:lineRule="auto"/>
            <w:jc w:val="both"/>
          </w:pPr>
        </w:pPrChange>
      </w:pPr>
    </w:p>
    <w:p w:rsidR="00C62AEF" w:rsidRDefault="00BD7116">
      <w:pPr>
        <w:pStyle w:val="Heading3"/>
        <w:numPr>
          <w:ilvl w:val="0"/>
          <w:numId w:val="0"/>
        </w:numPr>
        <w:spacing w:line="480" w:lineRule="auto"/>
        <w:rPr>
          <w:del w:id="632" w:author="Ram Shrestha" w:date="2013-11-24T22:25:00Z"/>
          <w:color w:val="auto"/>
        </w:rPr>
      </w:pPr>
      <w:del w:id="633" w:author="Ram Shrestha" w:date="2013-11-24T22:25:00Z">
        <w:r w:rsidRPr="00376D76" w:rsidDel="005A67A4">
          <w:rPr>
            <w:color w:val="auto"/>
          </w:rPr>
          <w:delText>Comparison of Roche/454 high throughput FLX and Junior using first line ART virologic failure samples</w:delText>
        </w:r>
      </w:del>
    </w:p>
    <w:p w:rsidR="00BD7116" w:rsidRPr="00376D76" w:rsidRDefault="00BD7116" w:rsidP="005A67A4">
      <w:pPr>
        <w:pStyle w:val="Heading4"/>
        <w:spacing w:line="480" w:lineRule="auto"/>
        <w:rPr>
          <w:i w:val="0"/>
          <w:color w:val="auto"/>
        </w:rPr>
      </w:pPr>
      <w:r w:rsidRPr="00376D76">
        <w:rPr>
          <w:i w:val="0"/>
          <w:color w:val="auto"/>
        </w:rPr>
        <w:t>3.</w:t>
      </w:r>
      <w:del w:id="634" w:author="Ram Shrestha" w:date="2013-11-24T22:25:00Z">
        <w:r w:rsidRPr="00376D76" w:rsidDel="005A67A4">
          <w:rPr>
            <w:i w:val="0"/>
            <w:color w:val="auto"/>
          </w:rPr>
          <w:delText>4.</w:delText>
        </w:r>
      </w:del>
      <w:r w:rsidRPr="00376D76">
        <w:rPr>
          <w:i w:val="0"/>
          <w:color w:val="auto"/>
        </w:rPr>
        <w:t xml:space="preserve">2.1 </w:t>
      </w:r>
      <w:r w:rsidR="00E37BDD">
        <w:rPr>
          <w:i w:val="0"/>
          <w:color w:val="auto"/>
        </w:rPr>
        <w:t>Resistance genotyping of</w:t>
      </w:r>
      <w:r w:rsidRPr="00376D76">
        <w:rPr>
          <w:i w:val="0"/>
          <w:color w:val="auto"/>
        </w:rPr>
        <w:t xml:space="preserve"> </w:t>
      </w:r>
      <w:r w:rsidR="00E37BDD">
        <w:rPr>
          <w:i w:val="0"/>
          <w:color w:val="auto"/>
        </w:rPr>
        <w:t xml:space="preserve">samples collected from individuals at </w:t>
      </w:r>
      <w:proofErr w:type="spellStart"/>
      <w:r w:rsidRPr="00376D76">
        <w:rPr>
          <w:i w:val="0"/>
          <w:color w:val="auto"/>
        </w:rPr>
        <w:t>virologic</w:t>
      </w:r>
      <w:proofErr w:type="spellEnd"/>
      <w:r w:rsidRPr="00376D76">
        <w:rPr>
          <w:i w:val="0"/>
          <w:color w:val="auto"/>
        </w:rPr>
        <w:t xml:space="preserve"> failure </w:t>
      </w:r>
      <w:ins w:id="635" w:author="Ram Shrestha" w:date="2013-11-24T22:39:00Z">
        <w:r w:rsidR="005A67A4">
          <w:rPr>
            <w:i w:val="0"/>
            <w:color w:val="auto"/>
          </w:rPr>
          <w:t>using FLX</w:t>
        </w:r>
      </w:ins>
    </w:p>
    <w:p w:rsidR="00BD7116" w:rsidRPr="00376D76" w:rsidRDefault="00BD7116" w:rsidP="005B25C6">
      <w:pPr>
        <w:spacing w:line="480" w:lineRule="auto"/>
      </w:pPr>
    </w:p>
    <w:p w:rsidR="007C5332" w:rsidRDefault="00BD7116" w:rsidP="005B25C6">
      <w:pPr>
        <w:spacing w:line="480" w:lineRule="auto"/>
        <w:jc w:val="both"/>
      </w:pPr>
      <w:r w:rsidRPr="00376D76">
        <w:t xml:space="preserve">51 of the first line ART </w:t>
      </w:r>
      <w:proofErr w:type="spellStart"/>
      <w:r w:rsidRPr="00376D76">
        <w:t>virologic</w:t>
      </w:r>
      <w:proofErr w:type="spellEnd"/>
      <w:r w:rsidRPr="00376D76">
        <w:t xml:space="preserve"> failure samples </w:t>
      </w:r>
      <w:r w:rsidR="00E37BDD">
        <w:t>had been</w:t>
      </w:r>
      <w:r w:rsidR="00E37BDD" w:rsidRPr="00376D76">
        <w:t xml:space="preserve"> </w:t>
      </w:r>
      <w:r w:rsidRPr="00376D76">
        <w:t xml:space="preserve">sequenced using Roche/454 high throughput FLX technology. </w:t>
      </w:r>
      <w:r w:rsidR="00E37BDD">
        <w:t xml:space="preserve"> </w:t>
      </w:r>
      <w:r w:rsidR="007C5332">
        <w:t>15</w:t>
      </w:r>
      <w:r w:rsidRPr="00376D76">
        <w:t xml:space="preserve"> </w:t>
      </w:r>
      <w:r w:rsidR="00E37BDD">
        <w:t xml:space="preserve">of these </w:t>
      </w:r>
      <w:r w:rsidRPr="00376D76">
        <w:t xml:space="preserve">had </w:t>
      </w:r>
      <w:r w:rsidR="007C5332">
        <w:t xml:space="preserve">previous ARV exposure through </w:t>
      </w:r>
      <w:r w:rsidRPr="00376D76">
        <w:t xml:space="preserve">PMTCT </w:t>
      </w:r>
      <w:r w:rsidR="007C5332">
        <w:t>while 36</w:t>
      </w:r>
      <w:ins w:id="636" w:author="Ram Shrestha" w:date="2013-11-14T09:43:00Z">
        <w:r w:rsidR="00F71108">
          <w:t xml:space="preserve"> </w:t>
        </w:r>
      </w:ins>
      <w:r w:rsidR="007C5332">
        <w:t>had no previous exposure through PMTCT.</w:t>
      </w:r>
      <w:r w:rsidRPr="00376D76">
        <w:t xml:space="preserve"> </w:t>
      </w:r>
      <w:r w:rsidR="007C5332">
        <w:t xml:space="preserve">  </w:t>
      </w:r>
    </w:p>
    <w:p w:rsidR="007C5332" w:rsidRDefault="007C5332" w:rsidP="005B25C6">
      <w:pPr>
        <w:spacing w:line="480" w:lineRule="auto"/>
        <w:jc w:val="both"/>
      </w:pPr>
    </w:p>
    <w:p w:rsidR="00BD7116" w:rsidRPr="00376D76" w:rsidRDefault="007C5332" w:rsidP="005B25C6">
      <w:pPr>
        <w:spacing w:line="480" w:lineRule="auto"/>
        <w:jc w:val="both"/>
      </w:pPr>
      <w:r>
        <w:t xml:space="preserve">Genotyping using the FLX platform predicted resistance </w:t>
      </w:r>
      <w:r w:rsidR="003375D6" w:rsidRPr="00376D76">
        <w:t xml:space="preserve">to at least one </w:t>
      </w:r>
      <w:r w:rsidR="003375D6">
        <w:t xml:space="preserve">of the first line </w:t>
      </w:r>
      <w:r w:rsidR="003375D6" w:rsidRPr="00376D76">
        <w:t>drug</w:t>
      </w:r>
      <w:r w:rsidR="003375D6">
        <w:t xml:space="preserve">s </w:t>
      </w:r>
      <w:r>
        <w:t xml:space="preserve">at all prevalence levels in </w:t>
      </w:r>
      <w:r w:rsidR="00BD7116" w:rsidRPr="00376D76">
        <w:t xml:space="preserve">14 out of 15 </w:t>
      </w:r>
      <w:r>
        <w:t>PMTCT samples</w:t>
      </w:r>
      <w:r w:rsidR="00BD7116" w:rsidRPr="00376D76">
        <w:t xml:space="preserve">. On the other hand, in </w:t>
      </w:r>
      <w:r>
        <w:t>the no-PMTCT sample</w:t>
      </w:r>
      <w:r w:rsidR="00BD7116" w:rsidRPr="00376D76">
        <w:t xml:space="preserve">, 23 out of 36 </w:t>
      </w:r>
      <w:del w:id="637" w:author="Ram Shrestha" w:date="2014-03-26T02:07:00Z">
        <w:r w:rsidDel="007160B1">
          <w:delText xml:space="preserve">had </w:delText>
        </w:r>
      </w:del>
      <w:ins w:id="638" w:author="Ram Shrestha" w:date="2014-03-30T23:45:00Z">
        <w:r w:rsidR="00DB5AF7">
          <w:t>had predicted</w:t>
        </w:r>
      </w:ins>
      <w:ins w:id="639" w:author="Ram Shrestha" w:date="2014-03-26T02:07:00Z">
        <w:r w:rsidR="007160B1">
          <w:t xml:space="preserve"> </w:t>
        </w:r>
      </w:ins>
      <w:del w:id="640" w:author="Ram Shrestha" w:date="2014-03-26T02:07:00Z">
        <w:r w:rsidDel="007160B1">
          <w:delText>predicted</w:delText>
        </w:r>
        <w:r w:rsidRPr="00376D76" w:rsidDel="007160B1">
          <w:delText xml:space="preserve"> </w:delText>
        </w:r>
      </w:del>
      <w:r w:rsidR="00BD7116" w:rsidRPr="00376D76">
        <w:t xml:space="preserve">resistance to at least one </w:t>
      </w:r>
      <w:r>
        <w:t xml:space="preserve">of the </w:t>
      </w:r>
      <w:r w:rsidR="003375D6">
        <w:t>first line</w:t>
      </w:r>
      <w:r>
        <w:t xml:space="preserve"> </w:t>
      </w:r>
      <w:r w:rsidR="00BD7116" w:rsidRPr="00376D76">
        <w:t>drug</w:t>
      </w:r>
      <w:r>
        <w:t>s at all prevalence levels</w:t>
      </w:r>
      <w:r w:rsidR="00BD7116" w:rsidRPr="00376D76">
        <w:t xml:space="preserve"> while 13 </w:t>
      </w:r>
      <w:del w:id="641" w:author="Ram Shrestha" w:date="2014-03-26T02:07:00Z">
        <w:r w:rsidR="00BD7116" w:rsidRPr="00376D76" w:rsidDel="007160B1">
          <w:delText xml:space="preserve">had </w:delText>
        </w:r>
      </w:del>
      <w:ins w:id="642" w:author="Ram Shrestha" w:date="2014-03-30T23:46:00Z">
        <w:r w:rsidR="00DB5AF7">
          <w:t>had</w:t>
        </w:r>
      </w:ins>
      <w:ins w:id="643" w:author="Ram Shrestha" w:date="2014-03-26T02:07:00Z">
        <w:r w:rsidR="007160B1" w:rsidRPr="00376D76">
          <w:t xml:space="preserve"> </w:t>
        </w:r>
      </w:ins>
      <w:r w:rsidR="00BD7116" w:rsidRPr="00376D76">
        <w:t xml:space="preserve">no </w:t>
      </w:r>
      <w:ins w:id="644" w:author="Ram Shrestha" w:date="2014-03-30T23:46:00Z">
        <w:r w:rsidR="00DB5AF7">
          <w:t xml:space="preserve">predicted </w:t>
        </w:r>
      </w:ins>
      <w:r w:rsidR="00BD7116" w:rsidRPr="00376D76">
        <w:t xml:space="preserve">resistance </w:t>
      </w:r>
      <w:del w:id="645" w:author="Ram Shrestha" w:date="2014-03-26T02:07:00Z">
        <w:r w:rsidDel="007160B1">
          <w:delText xml:space="preserve">identified </w:delText>
        </w:r>
      </w:del>
      <w:r w:rsidR="00BD7116" w:rsidRPr="00376D76">
        <w:t>(</w:t>
      </w:r>
      <w:r w:rsidR="00BD7116" w:rsidRPr="00376D76">
        <w:rPr>
          <w:b/>
        </w:rPr>
        <w:t>Figure 5.6</w:t>
      </w:r>
      <w:r w:rsidR="00BD7116" w:rsidRPr="00376D76">
        <w:t>).</w:t>
      </w:r>
    </w:p>
    <w:p w:rsidR="00BD7116" w:rsidRPr="00376D76" w:rsidRDefault="00BD7116" w:rsidP="005B25C6">
      <w:pPr>
        <w:spacing w:line="480" w:lineRule="auto"/>
        <w:jc w:val="both"/>
      </w:pPr>
    </w:p>
    <w:p w:rsidR="00BD7116" w:rsidRPr="00376D76" w:rsidRDefault="00BD7116" w:rsidP="005B25C6">
      <w:pPr>
        <w:spacing w:line="480" w:lineRule="auto"/>
        <w:jc w:val="both"/>
      </w:pPr>
      <w:r w:rsidRPr="00376D76">
        <w:t xml:space="preserve">The observation </w:t>
      </w:r>
      <w:ins w:id="646" w:author="Ram Shrestha" w:date="2014-03-30T23:46:00Z">
        <w:r w:rsidR="00DB5AF7">
          <w:t xml:space="preserve">of the number of samples with and without predicted resistance </w:t>
        </w:r>
      </w:ins>
      <w:r w:rsidRPr="00376D76">
        <w:t>showed that there was a significant difference</w:t>
      </w:r>
      <w:del w:id="647" w:author="Ram Shrestha" w:date="2014-03-28T09:12:00Z">
        <w:r w:rsidRPr="00376D76" w:rsidDel="004745E7">
          <w:delText xml:space="preserve"> (p-value &lt; 0.05)</w:delText>
        </w:r>
      </w:del>
      <w:r w:rsidRPr="00376D76">
        <w:t xml:space="preserve"> at all prevalence cutoffs and that indicated </w:t>
      </w:r>
      <w:del w:id="648" w:author="Ram Shrestha" w:date="2014-03-26T02:15:00Z">
        <w:r w:rsidRPr="00376D76" w:rsidDel="00F23992">
          <w:delText xml:space="preserve">that </w:delText>
        </w:r>
      </w:del>
      <w:del w:id="649" w:author="Ram Shrestha" w:date="2013-11-24T22:36:00Z">
        <w:r w:rsidRPr="00376D76" w:rsidDel="005A67A4">
          <w:delText>it was more likely to correctly predict resistance in virologic failure samples from patients previously exposed to PMTCT.</w:delText>
        </w:r>
      </w:del>
      <w:ins w:id="650" w:author="Ram Shrestha" w:date="2014-03-26T02:11:00Z">
        <w:r w:rsidR="007160B1">
          <w:t xml:space="preserve">the viral </w:t>
        </w:r>
        <w:r w:rsidR="0065499E">
          <w:t xml:space="preserve">resistance prediction in </w:t>
        </w:r>
      </w:ins>
      <w:ins w:id="651" w:author="Ram Shrestha" w:date="2014-03-28T09:12:00Z">
        <w:r w:rsidR="004745E7">
          <w:t xml:space="preserve">the samples from </w:t>
        </w:r>
      </w:ins>
      <w:ins w:id="652" w:author="Ram Shrestha" w:date="2014-03-26T02:11:00Z">
        <w:r w:rsidR="0065499E">
          <w:t xml:space="preserve">PMTCT </w:t>
        </w:r>
      </w:ins>
      <w:ins w:id="653" w:author="Ram Shrestha" w:date="2014-03-28T09:12:00Z">
        <w:r w:rsidR="004745E7">
          <w:t xml:space="preserve">group </w:t>
        </w:r>
      </w:ins>
      <w:ins w:id="654" w:author="Ram Shrestha" w:date="2014-03-26T02:11:00Z">
        <w:r w:rsidR="0065499E">
          <w:t>was more tha</w:t>
        </w:r>
        <w:r w:rsidR="00DB5AF7">
          <w:t>n in no-</w:t>
        </w:r>
        <w:r w:rsidR="007160B1">
          <w:t xml:space="preserve">PMTCT group at </w:t>
        </w:r>
      </w:ins>
      <w:ins w:id="655" w:author="Ram Shrestha" w:date="2014-03-26T02:12:00Z">
        <w:r w:rsidR="007160B1">
          <w:t>prevalence</w:t>
        </w:r>
      </w:ins>
      <w:ins w:id="656" w:author="Ram Shrestha" w:date="2014-03-26T02:11:00Z">
        <w:r w:rsidR="007160B1">
          <w:t xml:space="preserve"> </w:t>
        </w:r>
      </w:ins>
      <w:ins w:id="657" w:author="Ram Shrestha" w:date="2014-03-26T02:12:00Z">
        <w:r w:rsidR="007160B1">
          <w:t>cutoffs using FLX sy</w:t>
        </w:r>
      </w:ins>
      <w:ins w:id="658" w:author="Ram Shrestha" w:date="2014-03-26T20:02:00Z">
        <w:r w:rsidR="0065499E">
          <w:t>s</w:t>
        </w:r>
      </w:ins>
      <w:ins w:id="659" w:author="Ram Shrestha" w:date="2014-03-26T02:12:00Z">
        <w:r w:rsidR="007160B1">
          <w:t>tem.</w:t>
        </w:r>
      </w:ins>
      <w:del w:id="660" w:author="Ram Shrestha" w:date="2013-11-24T22:42:00Z">
        <w:r w:rsidRPr="00376D76" w:rsidDel="005A67A4">
          <w:delText xml:space="preserve"> </w:delText>
        </w:r>
      </w:del>
    </w:p>
    <w:p w:rsidR="00BD7116" w:rsidRDefault="00BD7116" w:rsidP="005B25C6">
      <w:pPr>
        <w:numPr>
          <w:ins w:id="661" w:author="Ram Shrestha" w:date="2013-11-24T22:40:00Z"/>
        </w:numPr>
        <w:spacing w:line="480" w:lineRule="auto"/>
        <w:jc w:val="both"/>
        <w:rPr>
          <w:ins w:id="662" w:author="Ram Shrestha" w:date="2013-11-24T22:40:00Z"/>
        </w:rPr>
      </w:pPr>
    </w:p>
    <w:p w:rsidR="007D5594" w:rsidRDefault="005A67A4">
      <w:pPr>
        <w:pStyle w:val="Heading4"/>
        <w:numPr>
          <w:ins w:id="663" w:author="Unknown"/>
        </w:numPr>
        <w:spacing w:line="480" w:lineRule="auto"/>
      </w:pPr>
      <w:ins w:id="664" w:author="Ram Shrestha" w:date="2013-11-24T22:40:00Z">
        <w:r w:rsidRPr="00376D76">
          <w:rPr>
            <w:i w:val="0"/>
            <w:color w:val="auto"/>
          </w:rPr>
          <w:t>3.</w:t>
        </w:r>
        <w:r>
          <w:rPr>
            <w:i w:val="0"/>
            <w:color w:val="auto"/>
          </w:rPr>
          <w:t>2.2</w:t>
        </w:r>
        <w:r w:rsidRPr="00376D76">
          <w:rPr>
            <w:i w:val="0"/>
            <w:color w:val="auto"/>
          </w:rPr>
          <w:t xml:space="preserve"> </w:t>
        </w:r>
        <w:r>
          <w:rPr>
            <w:i w:val="0"/>
            <w:color w:val="auto"/>
          </w:rPr>
          <w:t>Resistance genotyping of</w:t>
        </w:r>
        <w:r w:rsidRPr="00376D76">
          <w:rPr>
            <w:i w:val="0"/>
            <w:color w:val="auto"/>
          </w:rPr>
          <w:t xml:space="preserve"> </w:t>
        </w:r>
        <w:r>
          <w:rPr>
            <w:i w:val="0"/>
            <w:color w:val="auto"/>
          </w:rPr>
          <w:t xml:space="preserve">samples collected from individuals at </w:t>
        </w:r>
        <w:proofErr w:type="spellStart"/>
        <w:r w:rsidRPr="00376D76">
          <w:rPr>
            <w:i w:val="0"/>
            <w:color w:val="auto"/>
          </w:rPr>
          <w:t>virologic</w:t>
        </w:r>
        <w:proofErr w:type="spellEnd"/>
        <w:r w:rsidRPr="00376D76">
          <w:rPr>
            <w:i w:val="0"/>
            <w:color w:val="auto"/>
          </w:rPr>
          <w:t xml:space="preserve"> failure </w:t>
        </w:r>
        <w:r>
          <w:rPr>
            <w:i w:val="0"/>
            <w:color w:val="auto"/>
          </w:rPr>
          <w:t>using Junior</w:t>
        </w:r>
      </w:ins>
    </w:p>
    <w:p w:rsidR="00BD7116" w:rsidRPr="00376D76" w:rsidRDefault="00BD7116" w:rsidP="005B25C6">
      <w:pPr>
        <w:spacing w:line="480" w:lineRule="auto"/>
        <w:jc w:val="both"/>
      </w:pPr>
      <w:r w:rsidRPr="00376D76">
        <w:t xml:space="preserve">Out of the 36 </w:t>
      </w:r>
      <w:r w:rsidR="00286BFF">
        <w:t>1</w:t>
      </w:r>
      <w:r w:rsidR="00FB360C" w:rsidRPr="00FB360C">
        <w:rPr>
          <w:vertAlign w:val="superscript"/>
        </w:rPr>
        <w:t>st</w:t>
      </w:r>
      <w:r w:rsidR="00286BFF">
        <w:t xml:space="preserve"> line failure </w:t>
      </w:r>
      <w:r w:rsidRPr="00376D76">
        <w:t>samples</w:t>
      </w:r>
      <w:r w:rsidR="00286BFF">
        <w:t xml:space="preserve"> sequenced using the </w:t>
      </w:r>
      <w:proofErr w:type="gramStart"/>
      <w:r w:rsidR="00286BFF">
        <w:t>Junior</w:t>
      </w:r>
      <w:proofErr w:type="gramEnd"/>
      <w:r w:rsidR="00286BFF">
        <w:t xml:space="preserve"> platform</w:t>
      </w:r>
      <w:r w:rsidRPr="00376D76">
        <w:t xml:space="preserve">, 23 had no previous PMTCT exposure while 13 had previous PMTCT exposure. The numbers of </w:t>
      </w:r>
      <w:r w:rsidR="00286BFF">
        <w:t xml:space="preserve">predicted </w:t>
      </w:r>
      <w:r w:rsidRPr="00376D76">
        <w:t xml:space="preserve">resistant and non-resistant </w:t>
      </w:r>
      <w:ins w:id="665" w:author="Ram Shrestha" w:date="2013-11-24T22:38:00Z">
        <w:r w:rsidR="005A67A4">
          <w:t xml:space="preserve">viral </w:t>
        </w:r>
      </w:ins>
      <w:r w:rsidRPr="00376D76">
        <w:t>samples were calculated at all prevalence cutoffs (</w:t>
      </w:r>
      <w:r w:rsidRPr="00376D76">
        <w:rPr>
          <w:b/>
        </w:rPr>
        <w:t>Figure 5.7</w:t>
      </w:r>
      <w:r w:rsidRPr="00376D76">
        <w:t>).</w:t>
      </w:r>
    </w:p>
    <w:p w:rsidR="00BD7116" w:rsidRPr="00376D76" w:rsidRDefault="00BD7116" w:rsidP="005B25C6">
      <w:pPr>
        <w:spacing w:line="480" w:lineRule="auto"/>
        <w:jc w:val="both"/>
      </w:pPr>
    </w:p>
    <w:p w:rsidR="00BD7116" w:rsidRPr="00376D76" w:rsidDel="00195825" w:rsidRDefault="00BD7116" w:rsidP="005B25C6">
      <w:pPr>
        <w:spacing w:line="480" w:lineRule="auto"/>
        <w:jc w:val="both"/>
        <w:rPr>
          <w:del w:id="666" w:author="Ram Shrestha" w:date="2013-11-24T23:08:00Z"/>
        </w:rPr>
      </w:pPr>
      <w:r w:rsidRPr="00376D76">
        <w:t>We observed that</w:t>
      </w:r>
      <w:ins w:id="667" w:author="Ram Shrestha" w:date="2014-03-26T19:56:00Z">
        <w:r w:rsidR="0065499E">
          <w:t xml:space="preserve"> the amplified and </w:t>
        </w:r>
      </w:ins>
      <w:ins w:id="668" w:author="Ram Shrestha" w:date="2014-03-26T19:57:00Z">
        <w:r w:rsidR="0065499E">
          <w:t xml:space="preserve">HTS </w:t>
        </w:r>
      </w:ins>
      <w:ins w:id="669" w:author="Ram Shrestha" w:date="2014-03-26T19:56:00Z">
        <w:r w:rsidR="0065499E">
          <w:t>sequenced viral population in</w:t>
        </w:r>
      </w:ins>
      <w:r w:rsidRPr="00376D76">
        <w:t xml:space="preserve"> all</w:t>
      </w:r>
      <w:ins w:id="670" w:author="Ram Shrestha" w:date="2013-11-25T01:18:00Z">
        <w:r w:rsidR="00683C23">
          <w:t xml:space="preserve"> 13</w:t>
        </w:r>
      </w:ins>
      <w:r w:rsidRPr="00376D76">
        <w:t xml:space="preserve"> VF samples in PMTCT group </w:t>
      </w:r>
      <w:commentRangeStart w:id="671"/>
      <w:del w:id="672" w:author="Ram Shrestha" w:date="2014-03-26T19:53:00Z">
        <w:r w:rsidRPr="00376D76" w:rsidDel="0034604C">
          <w:delText>had</w:delText>
        </w:r>
      </w:del>
      <w:ins w:id="673" w:author="Ram Shrestha" w:date="2014-03-26T19:57:00Z">
        <w:r w:rsidR="0065499E">
          <w:t>were predicted</w:t>
        </w:r>
      </w:ins>
      <w:del w:id="674" w:author="Ram Shrestha" w:date="2014-03-26T19:57:00Z">
        <w:r w:rsidRPr="00376D76" w:rsidDel="0065499E">
          <w:delText xml:space="preserve"> </w:delText>
        </w:r>
        <w:r w:rsidR="00286BFF" w:rsidDel="0065499E">
          <w:delText>predicted</w:delText>
        </w:r>
        <w:commentRangeEnd w:id="671"/>
        <w:r w:rsidR="009D4FAE" w:rsidDel="0065499E">
          <w:rPr>
            <w:rStyle w:val="CommentReference"/>
          </w:rPr>
          <w:commentReference w:id="671"/>
        </w:r>
        <w:r w:rsidR="00286BFF" w:rsidDel="0065499E">
          <w:delText xml:space="preserve"> </w:delText>
        </w:r>
      </w:del>
      <w:ins w:id="675" w:author="Ram Shrestha" w:date="2013-11-25T01:17:00Z">
        <w:r w:rsidR="00683C23">
          <w:t xml:space="preserve"> </w:t>
        </w:r>
      </w:ins>
      <w:r w:rsidRPr="00376D76">
        <w:t>resistan</w:t>
      </w:r>
      <w:ins w:id="676" w:author="Ram Shrestha" w:date="2013-11-25T01:18:00Z">
        <w:r w:rsidR="00683C23">
          <w:t>t</w:t>
        </w:r>
      </w:ins>
      <w:del w:id="677" w:author="Ram Shrestha" w:date="2013-11-25T01:18:00Z">
        <w:r w:rsidRPr="00376D76" w:rsidDel="00683C23">
          <w:delText>ce</w:delText>
        </w:r>
      </w:del>
      <w:r w:rsidRPr="00376D76">
        <w:t xml:space="preserve"> to at least one drug in the regimen</w:t>
      </w:r>
      <w:ins w:id="678" w:author="Ram Shrestha" w:date="2013-11-24T23:00:00Z">
        <w:r w:rsidR="005340F2">
          <w:t xml:space="preserve"> below 20% prevalence cutoff</w:t>
        </w:r>
      </w:ins>
      <w:r w:rsidRPr="00376D76">
        <w:t>.</w:t>
      </w:r>
      <w:ins w:id="679" w:author="Ram Shrestha" w:date="2013-11-24T23:01:00Z">
        <w:r w:rsidR="005340F2">
          <w:t xml:space="preserve"> At 20% cutoff, 12 out of 13 samples were predicted resistant</w:t>
        </w:r>
      </w:ins>
      <w:ins w:id="680" w:author="Ram Shrestha" w:date="2013-11-25T01:29:00Z">
        <w:r w:rsidR="0022269B">
          <w:t xml:space="preserve"> (Figure 5.7)</w:t>
        </w:r>
      </w:ins>
      <w:ins w:id="681" w:author="Ram Shrestha" w:date="2013-11-24T23:02:00Z">
        <w:r w:rsidR="005340F2">
          <w:t>.</w:t>
        </w:r>
      </w:ins>
      <w:r w:rsidRPr="00376D76">
        <w:t xml:space="preserve"> </w:t>
      </w:r>
      <w:ins w:id="682" w:author="Ram Shrestha" w:date="2013-11-24T23:03:00Z">
        <w:r w:rsidR="005340F2">
          <w:t>The observation showed that t</w:t>
        </w:r>
      </w:ins>
      <w:del w:id="683" w:author="Ram Shrestha" w:date="2013-11-24T23:03:00Z">
        <w:r w:rsidRPr="00376D76" w:rsidDel="005340F2">
          <w:delText>T</w:delText>
        </w:r>
      </w:del>
      <w:r w:rsidRPr="00376D76">
        <w:t>here were significant differences (p-value</w:t>
      </w:r>
      <w:ins w:id="684" w:author="Ram Shrestha" w:date="2013-11-24T23:03:00Z">
        <w:r w:rsidR="0065499E">
          <w:t xml:space="preserve"> &lt;</w:t>
        </w:r>
        <w:r w:rsidR="00195825">
          <w:t xml:space="preserve"> </w:t>
        </w:r>
      </w:ins>
      <w:del w:id="685" w:author="Ram Shrestha" w:date="2013-11-24T23:03:00Z">
        <w:r w:rsidRPr="00376D76" w:rsidDel="005340F2">
          <w:delText xml:space="preserve"> </w:delText>
        </w:r>
      </w:del>
      <w:r w:rsidRPr="00376D76">
        <w:t>0.05</w:t>
      </w:r>
      <w:del w:id="686" w:author="Ram Shrestha" w:date="2013-11-24T23:03:00Z">
        <w:r w:rsidRPr="00376D76" w:rsidDel="005340F2">
          <w:delText>%</w:delText>
        </w:r>
      </w:del>
      <w:r w:rsidRPr="00376D76">
        <w:t>) at all prevalence cutoffs</w:t>
      </w:r>
      <w:ins w:id="687" w:author="Ram Shrestha" w:date="2013-11-24T23:04:00Z">
        <w:r w:rsidR="00195825">
          <w:t xml:space="preserve">. </w:t>
        </w:r>
      </w:ins>
      <w:del w:id="688" w:author="Ram Shrestha" w:date="2013-11-24T23:07:00Z">
        <w:r w:rsidRPr="00376D76" w:rsidDel="00195825">
          <w:delText>, which showed that, like Roche/454 FLX,</w:delText>
        </w:r>
      </w:del>
      <w:ins w:id="689" w:author="Ram Shrestha" w:date="2013-11-24T23:07:00Z">
        <w:r w:rsidR="00195825">
          <w:t>The result obtained was similar to the result in</w:t>
        </w:r>
        <w:r w:rsidR="00E542E7">
          <w:t xml:space="preserve"> </w:t>
        </w:r>
        <w:proofErr w:type="spellStart"/>
        <w:r w:rsidR="00E542E7">
          <w:t>virologic</w:t>
        </w:r>
        <w:proofErr w:type="spellEnd"/>
        <w:r w:rsidR="00E542E7">
          <w:t xml:space="preserve"> failure</w:t>
        </w:r>
        <w:r w:rsidR="00195825">
          <w:t xml:space="preserve"> samples sequenced using Roche/454 FLX</w:t>
        </w:r>
      </w:ins>
      <w:ins w:id="690" w:author="Ram Shrestha" w:date="2013-11-24T23:08:00Z">
        <w:r w:rsidR="00195825">
          <w:t xml:space="preserve">, which indicated that the likelihood of predicting resistance in </w:t>
        </w:r>
      </w:ins>
      <w:del w:id="691" w:author="Ram Shrestha" w:date="2013-11-24T23:08:00Z">
        <w:r w:rsidRPr="00376D76" w:rsidDel="00195825">
          <w:delText xml:space="preserve"> Junior was also more likely to correctly predict resistance in VF samples from patients previously exposed to PMTCT.</w:delText>
        </w:r>
      </w:del>
    </w:p>
    <w:p w:rsidR="00BD7116" w:rsidRDefault="0065499E" w:rsidP="005B25C6">
      <w:pPr>
        <w:spacing w:line="480" w:lineRule="auto"/>
        <w:jc w:val="both"/>
      </w:pPr>
      <w:ins w:id="692" w:author="Ram Shrestha" w:date="2013-11-24T23:08:00Z">
        <w:r>
          <w:t>PMTCT group in more than in no</w:t>
        </w:r>
        <w:r w:rsidR="00E542E7">
          <w:t>-</w:t>
        </w:r>
        <w:r w:rsidR="00195825">
          <w:t>PMTCT group.</w:t>
        </w:r>
      </w:ins>
    </w:p>
    <w:p w:rsidR="001D3D7C" w:rsidDel="00683C23" w:rsidRDefault="001D3D7C" w:rsidP="005B25C6">
      <w:pPr>
        <w:spacing w:line="480" w:lineRule="auto"/>
        <w:jc w:val="both"/>
        <w:rPr>
          <w:del w:id="693" w:author="Ram Shrestha" w:date="2013-11-25T01:20:00Z"/>
        </w:rPr>
      </w:pPr>
    </w:p>
    <w:p w:rsidR="001D3D7C" w:rsidRDefault="001D3D7C" w:rsidP="005B25C6">
      <w:pPr>
        <w:spacing w:line="480" w:lineRule="auto"/>
        <w:jc w:val="both"/>
        <w:rPr>
          <w:ins w:id="694" w:author="Ram Shrestha" w:date="2013-11-25T01:20:00Z"/>
        </w:rPr>
      </w:pPr>
      <w:del w:id="695" w:author="Ram Shrestha" w:date="2013-11-25T01:20:00Z">
        <w:r w:rsidDel="00683C23">
          <w:delText>FLX versus Junior…no difference therefore just present the consensus vs junior results</w:delText>
        </w:r>
      </w:del>
    </w:p>
    <w:p w:rsidR="00683C23" w:rsidRPr="00376D76" w:rsidRDefault="005A10B5" w:rsidP="005B25C6">
      <w:pPr>
        <w:numPr>
          <w:ins w:id="696" w:author="Ram Shrestha" w:date="2013-11-25T01:20:00Z"/>
        </w:numPr>
        <w:spacing w:line="480" w:lineRule="auto"/>
        <w:jc w:val="both"/>
      </w:pPr>
      <w:ins w:id="697" w:author="Ram Shrestha" w:date="2013-11-25T01:20:00Z">
        <w:r>
          <w:t>The</w:t>
        </w:r>
      </w:ins>
      <w:ins w:id="698" w:author="Ram Shrestha" w:date="2014-03-26T20:08:00Z">
        <w:r>
          <w:t xml:space="preserve"> number of </w:t>
        </w:r>
      </w:ins>
      <w:proofErr w:type="spellStart"/>
      <w:ins w:id="699" w:author="Ram Shrestha" w:date="2013-11-25T01:20:00Z">
        <w:r w:rsidR="00E542E7">
          <w:t>virologic</w:t>
        </w:r>
        <w:proofErr w:type="spellEnd"/>
        <w:r w:rsidR="00E542E7">
          <w:t xml:space="preserve"> failure</w:t>
        </w:r>
        <w:r w:rsidR="00683C23">
          <w:t xml:space="preserve"> samples</w:t>
        </w:r>
      </w:ins>
      <w:ins w:id="700" w:author="Ram Shrestha" w:date="2014-03-26T20:08:00Z">
        <w:r>
          <w:t xml:space="preserve"> that were predicted resistant</w:t>
        </w:r>
      </w:ins>
      <w:ins w:id="701" w:author="Ram Shrestha" w:date="2013-11-25T01:20:00Z">
        <w:r w:rsidR="00683C23">
          <w:t xml:space="preserve"> using FLX and Junior showed that </w:t>
        </w:r>
      </w:ins>
      <w:ins w:id="702" w:author="Ram Shrestha" w:date="2014-03-26T20:09:00Z">
        <w:r>
          <w:t xml:space="preserve">both the HTS platforms FLX and Junior </w:t>
        </w:r>
      </w:ins>
      <w:ins w:id="703" w:author="Ram Shrestha" w:date="2013-11-25T01:20:00Z">
        <w:r w:rsidR="0022269B">
          <w:t xml:space="preserve">were comparable to each other at </w:t>
        </w:r>
        <w:proofErr w:type="spellStart"/>
        <w:r w:rsidR="0022269B">
          <w:t>virologic</w:t>
        </w:r>
        <w:proofErr w:type="spellEnd"/>
        <w:r w:rsidR="0022269B">
          <w:t xml:space="preserve"> drug resistance prediction in the sample</w:t>
        </w:r>
      </w:ins>
      <w:ins w:id="704" w:author="Ram Shrestha" w:date="2013-11-25T01:22:00Z">
        <w:r w:rsidR="0022269B">
          <w:t xml:space="preserve">. Therefore, in further analysis, we compared the </w:t>
        </w:r>
        <w:proofErr w:type="spellStart"/>
        <w:r w:rsidR="0022269B">
          <w:t>virologic</w:t>
        </w:r>
        <w:proofErr w:type="spellEnd"/>
        <w:r w:rsidR="0022269B">
          <w:t xml:space="preserve"> resistance prediction </w:t>
        </w:r>
      </w:ins>
      <w:ins w:id="705" w:author="Ram Shrestha" w:date="2014-03-26T20:10:00Z">
        <w:r w:rsidR="00E542E7">
          <w:t xml:space="preserve">on the </w:t>
        </w:r>
        <w:proofErr w:type="spellStart"/>
        <w:r w:rsidR="00E542E7">
          <w:t>virologic</w:t>
        </w:r>
        <w:proofErr w:type="spellEnd"/>
        <w:r w:rsidR="00E542E7">
          <w:t xml:space="preserve"> failure</w:t>
        </w:r>
        <w:r>
          <w:t xml:space="preserve"> samples that were sequenced </w:t>
        </w:r>
      </w:ins>
      <w:ins w:id="706" w:author="Ram Shrestha" w:date="2013-11-25T01:22:00Z">
        <w:r w:rsidR="0022269B">
          <w:t xml:space="preserve">using </w:t>
        </w:r>
      </w:ins>
      <w:ins w:id="707" w:author="Ram Shrestha" w:date="2014-03-26T20:11:00Z">
        <w:r>
          <w:t xml:space="preserve">both </w:t>
        </w:r>
      </w:ins>
      <w:proofErr w:type="gramStart"/>
      <w:ins w:id="708" w:author="Ram Shrestha" w:date="2013-11-25T01:22:00Z">
        <w:r w:rsidR="0022269B">
          <w:t>Junior</w:t>
        </w:r>
        <w:proofErr w:type="gramEnd"/>
        <w:r w:rsidR="0022269B">
          <w:t xml:space="preserve"> and </w:t>
        </w:r>
      </w:ins>
      <w:ins w:id="709" w:author="Ram Shrestha" w:date="2014-03-26T01:55:00Z">
        <w:r w:rsidR="006D5BEF">
          <w:t>population based Sanger method</w:t>
        </w:r>
      </w:ins>
      <w:ins w:id="710" w:author="Ram Shrestha" w:date="2013-11-25T01:22:00Z">
        <w:r w:rsidR="0022269B">
          <w:t xml:space="preserve"> to test </w:t>
        </w:r>
      </w:ins>
      <w:ins w:id="711" w:author="Ram Shrestha" w:date="2014-03-26T20:11:00Z">
        <w:r>
          <w:t xml:space="preserve">the </w:t>
        </w:r>
        <w:proofErr w:type="spellStart"/>
        <w:r>
          <w:t>plaftorm</w:t>
        </w:r>
      </w:ins>
      <w:proofErr w:type="spellEnd"/>
      <w:ins w:id="712" w:author="Ram Shrestha" w:date="2013-11-25T01:22:00Z">
        <w:r w:rsidR="0022269B">
          <w:t xml:space="preserve"> comparability.</w:t>
        </w:r>
      </w:ins>
    </w:p>
    <w:p w:rsidR="00BD7116" w:rsidRPr="00376D76" w:rsidRDefault="00BD7116" w:rsidP="005B25C6">
      <w:pPr>
        <w:spacing w:line="480" w:lineRule="auto"/>
        <w:jc w:val="both"/>
      </w:pPr>
    </w:p>
    <w:p w:rsidR="00BD7116" w:rsidRPr="00376D76" w:rsidRDefault="00BD7116" w:rsidP="005B25C6">
      <w:pPr>
        <w:pStyle w:val="Heading4"/>
        <w:spacing w:line="480" w:lineRule="auto"/>
        <w:rPr>
          <w:i w:val="0"/>
          <w:color w:val="auto"/>
        </w:rPr>
      </w:pPr>
      <w:r w:rsidRPr="00376D76">
        <w:rPr>
          <w:i w:val="0"/>
          <w:color w:val="auto"/>
        </w:rPr>
        <w:t>3.</w:t>
      </w:r>
      <w:ins w:id="713" w:author="Ram Shrestha" w:date="2013-11-25T01:26:00Z">
        <w:r w:rsidR="0022269B">
          <w:rPr>
            <w:i w:val="0"/>
            <w:color w:val="auto"/>
          </w:rPr>
          <w:t>2.3</w:t>
        </w:r>
      </w:ins>
      <w:del w:id="714" w:author="Ram Shrestha" w:date="2013-11-25T01:26:00Z">
        <w:r w:rsidRPr="00376D76" w:rsidDel="0022269B">
          <w:rPr>
            <w:i w:val="0"/>
            <w:color w:val="auto"/>
          </w:rPr>
          <w:delText>4.2.4</w:delText>
        </w:r>
      </w:del>
      <w:r w:rsidRPr="00376D76">
        <w:rPr>
          <w:i w:val="0"/>
          <w:color w:val="auto"/>
        </w:rPr>
        <w:t xml:space="preserve">: Comparison of </w:t>
      </w:r>
      <w:r w:rsidR="001D3D7C">
        <w:rPr>
          <w:i w:val="0"/>
          <w:color w:val="auto"/>
        </w:rPr>
        <w:t xml:space="preserve">the </w:t>
      </w:r>
      <w:r w:rsidR="001C495E">
        <w:rPr>
          <w:i w:val="0"/>
          <w:color w:val="auto"/>
        </w:rPr>
        <w:t xml:space="preserve">genotyping performance of the Roche/454 Junior platform </w:t>
      </w:r>
      <w:r w:rsidRPr="00376D76">
        <w:rPr>
          <w:i w:val="0"/>
          <w:color w:val="auto"/>
        </w:rPr>
        <w:t xml:space="preserve">and conventional </w:t>
      </w:r>
      <w:ins w:id="715" w:author="Ram Shrestha" w:date="2014-03-26T20:13:00Z">
        <w:r w:rsidR="005A10B5">
          <w:rPr>
            <w:i w:val="0"/>
            <w:color w:val="auto"/>
          </w:rPr>
          <w:t xml:space="preserve">population based Sanger </w:t>
        </w:r>
      </w:ins>
      <w:r w:rsidR="001D3D7C">
        <w:rPr>
          <w:i w:val="0"/>
          <w:color w:val="auto"/>
        </w:rPr>
        <w:t xml:space="preserve">genotyping </w:t>
      </w:r>
      <w:ins w:id="716" w:author="Ram Shrestha" w:date="2014-03-26T20:13:00Z">
        <w:r w:rsidR="005A10B5">
          <w:rPr>
            <w:i w:val="0"/>
            <w:color w:val="auto"/>
          </w:rPr>
          <w:t xml:space="preserve">method </w:t>
        </w:r>
      </w:ins>
      <w:r w:rsidRPr="00376D76">
        <w:rPr>
          <w:i w:val="0"/>
          <w:color w:val="auto"/>
        </w:rPr>
        <w:t xml:space="preserve">using </w:t>
      </w:r>
      <w:proofErr w:type="spellStart"/>
      <w:r w:rsidRPr="00376D76">
        <w:rPr>
          <w:i w:val="0"/>
          <w:color w:val="auto"/>
        </w:rPr>
        <w:t>virologic</w:t>
      </w:r>
      <w:proofErr w:type="spellEnd"/>
      <w:r w:rsidRPr="00376D76">
        <w:rPr>
          <w:i w:val="0"/>
          <w:color w:val="auto"/>
        </w:rPr>
        <w:t xml:space="preserve"> failure samples</w:t>
      </w:r>
    </w:p>
    <w:p w:rsidR="00BD7116" w:rsidRPr="00376D76" w:rsidRDefault="00BD7116" w:rsidP="005B25C6">
      <w:pPr>
        <w:spacing w:line="480" w:lineRule="auto"/>
        <w:jc w:val="both"/>
      </w:pPr>
    </w:p>
    <w:p w:rsidR="00834CB8" w:rsidRDefault="00BE082F">
      <w:pPr>
        <w:spacing w:line="480" w:lineRule="auto"/>
        <w:jc w:val="both"/>
      </w:pPr>
      <w:r>
        <w:t xml:space="preserve">Results from both genotyping approaches were available for </w:t>
      </w:r>
      <w:r w:rsidR="00BD7116">
        <w:t xml:space="preserve">13 </w:t>
      </w:r>
      <w:r>
        <w:t xml:space="preserve">individuals’ </w:t>
      </w:r>
      <w:proofErr w:type="spellStart"/>
      <w:r>
        <w:t>virologic</w:t>
      </w:r>
      <w:proofErr w:type="spellEnd"/>
      <w:r>
        <w:t xml:space="preserve"> failure samples</w:t>
      </w:r>
      <w:r w:rsidR="00BD7116" w:rsidRPr="00376D76">
        <w:t xml:space="preserve">. Out of the 13 patients, 6 had no previous PMTCT therapy and 7 had PMTCT therapy. </w:t>
      </w:r>
      <w:r w:rsidR="00D66546">
        <w:t xml:space="preserve"> </w:t>
      </w:r>
      <w:ins w:id="717" w:author="Ram Shrestha" w:date="2014-03-31T00:06:00Z">
        <w:r w:rsidR="00175331">
          <w:t>The observation of the</w:t>
        </w:r>
      </w:ins>
      <w:ins w:id="718" w:author="Ram Shrestha" w:date="2014-03-26T20:20:00Z">
        <w:r w:rsidR="00E542E7">
          <w:t xml:space="preserve"> number of </w:t>
        </w:r>
        <w:proofErr w:type="spellStart"/>
        <w:r w:rsidR="00E542E7">
          <w:t>virologic</w:t>
        </w:r>
        <w:proofErr w:type="spellEnd"/>
        <w:r w:rsidR="005A10B5">
          <w:t xml:space="preserve"> samples that were predicted resistant or non resistant for both approaches</w:t>
        </w:r>
      </w:ins>
      <w:ins w:id="719" w:author="Ram Shrestha" w:date="2014-03-26T20:21:00Z">
        <w:r w:rsidR="005A10B5">
          <w:t xml:space="preserve"> at 20% prevalence cutoff</w:t>
        </w:r>
      </w:ins>
      <w:del w:id="720" w:author="Ram Shrestha" w:date="2014-03-26T20:22:00Z">
        <w:r w:rsidR="00D66546" w:rsidDel="005A10B5">
          <w:delText xml:space="preserve">At all prevalence levels in the HTS </w:delText>
        </w:r>
      </w:del>
      <w:ins w:id="721" w:author="Ram Shrestha" w:date="2014-03-26T20:22:00Z">
        <w:r w:rsidR="00175331">
          <w:t xml:space="preserve"> showed that</w:t>
        </w:r>
      </w:ins>
      <w:ins w:id="722" w:author="Ram Shrestha" w:date="2014-03-26T20:23:00Z">
        <w:r w:rsidR="005A10B5">
          <w:t xml:space="preserve"> </w:t>
        </w:r>
      </w:ins>
      <w:r w:rsidR="00D66546">
        <w:t>there was 100</w:t>
      </w:r>
      <w:r>
        <w:t xml:space="preserve">% concordance between </w:t>
      </w:r>
      <w:del w:id="723" w:author="Ram Shrestha" w:date="2014-03-26T20:22:00Z">
        <w:r w:rsidR="00D66546" w:rsidDel="005A10B5">
          <w:delText xml:space="preserve">the resistance calls for </w:delText>
        </w:r>
        <w:r w:rsidDel="005A10B5">
          <w:delText>both</w:delText>
        </w:r>
      </w:del>
      <w:ins w:id="724" w:author="Ram Shrestha" w:date="2014-03-26T20:22:00Z">
        <w:r w:rsidR="005A10B5">
          <w:t>the</w:t>
        </w:r>
      </w:ins>
      <w:r>
        <w:t xml:space="preserve"> approaches </w:t>
      </w:r>
      <w:r w:rsidR="00D66546">
        <w:t xml:space="preserve">across all </w:t>
      </w:r>
      <w:r w:rsidR="004E7DD2">
        <w:t>clinical outcome categories (</w:t>
      </w:r>
      <w:r w:rsidR="00FB360C" w:rsidRPr="00FB360C">
        <w:rPr>
          <w:b/>
        </w:rPr>
        <w:t>Figure 5.</w:t>
      </w:r>
      <w:ins w:id="725" w:author="Ram Shrestha" w:date="2013-11-25T01:33:00Z">
        <w:r w:rsidR="001C495E">
          <w:rPr>
            <w:b/>
          </w:rPr>
          <w:t>8</w:t>
        </w:r>
      </w:ins>
      <w:del w:id="726" w:author="Ram Shrestha" w:date="2013-11-25T01:33:00Z">
        <w:r w:rsidR="00FB360C" w:rsidRPr="00FB360C" w:rsidDel="001C495E">
          <w:rPr>
            <w:b/>
          </w:rPr>
          <w:delText>9</w:delText>
        </w:r>
      </w:del>
      <w:r w:rsidR="004E7DD2">
        <w:t>)</w:t>
      </w:r>
    </w:p>
    <w:p w:rsidR="00834CB8" w:rsidRDefault="00834CB8">
      <w:pPr>
        <w:spacing w:line="480" w:lineRule="auto"/>
        <w:jc w:val="both"/>
      </w:pPr>
    </w:p>
    <w:p w:rsidR="00834CB8" w:rsidRDefault="00BD7116" w:rsidP="005A67A4">
      <w:pPr>
        <w:pStyle w:val="Heading2"/>
      </w:pPr>
      <w:r w:rsidRPr="00376D76">
        <w:t xml:space="preserve">3.5. </w:t>
      </w:r>
      <w:r w:rsidR="00445B32">
        <w:t xml:space="preserve">Resistance to </w:t>
      </w:r>
      <w:proofErr w:type="spellStart"/>
      <w:r w:rsidR="00445B32">
        <w:t>nevirapine</w:t>
      </w:r>
      <w:proofErr w:type="spellEnd"/>
      <w:r w:rsidR="00445B32">
        <w:t xml:space="preserve"> is more likely to </w:t>
      </w:r>
      <w:r w:rsidR="000A1ABA">
        <w:t xml:space="preserve">be present at baseline in </w:t>
      </w:r>
      <w:r w:rsidR="00445B32">
        <w:t>PMTCT exposed individuals.</w:t>
      </w:r>
    </w:p>
    <w:p w:rsidR="00834CB8" w:rsidRDefault="00C30FDC">
      <w:pPr>
        <w:spacing w:line="480" w:lineRule="auto"/>
        <w:jc w:val="both"/>
      </w:pPr>
      <w:proofErr w:type="gramStart"/>
      <w:r>
        <w:t>For each sequencing</w:t>
      </w:r>
      <w:proofErr w:type="gramEnd"/>
      <w:r>
        <w:t xml:space="preserve"> platform we compared the resistance predictions for PMTCT versus no</w:t>
      </w:r>
      <w:del w:id="727" w:author="Ram Shrestha" w:date="2013-11-14T09:50:00Z">
        <w:r w:rsidDel="00FC2A09">
          <w:delText>n</w:delText>
        </w:r>
      </w:del>
      <w:r>
        <w:t xml:space="preserve">-PMTCT exposed individuals and identified the percentage of individuals </w:t>
      </w:r>
      <w:ins w:id="728" w:author="Ram Shrestha" w:date="2014-03-31T00:13:00Z">
        <w:r w:rsidR="00175331">
          <w:t xml:space="preserve">with predicted </w:t>
        </w:r>
      </w:ins>
      <w:del w:id="729" w:author="Ram Shrestha" w:date="2014-03-31T00:13:00Z">
        <w:r w:rsidDel="00175331">
          <w:delText xml:space="preserve">in whom </w:delText>
        </w:r>
      </w:del>
      <w:r>
        <w:t xml:space="preserve">resistance to </w:t>
      </w:r>
      <w:proofErr w:type="spellStart"/>
      <w:r>
        <w:t>nevirapine</w:t>
      </w:r>
      <w:proofErr w:type="spellEnd"/>
      <w:r w:rsidR="00FB6681">
        <w:t xml:space="preserve"> at baseline</w:t>
      </w:r>
      <w:del w:id="730" w:author="Ram Shrestha" w:date="2014-03-31T00:14:00Z">
        <w:r w:rsidDel="00175331">
          <w:delText xml:space="preserve"> was predicte</w:delText>
        </w:r>
      </w:del>
      <w:del w:id="731" w:author="Ram Shrestha" w:date="2014-03-31T00:13:00Z">
        <w:r w:rsidDel="00175331">
          <w:delText>d</w:delText>
        </w:r>
      </w:del>
      <w:r>
        <w:t xml:space="preserve"> (</w:t>
      </w:r>
      <w:r w:rsidR="005A135F" w:rsidRPr="005A135F">
        <w:rPr>
          <w:b/>
          <w:rPrChange w:id="732" w:author="Ram Shrestha" w:date="2013-11-25T01:34:00Z">
            <w:rPr/>
          </w:rPrChange>
        </w:rPr>
        <w:t>Figure 5.</w:t>
      </w:r>
      <w:ins w:id="733" w:author="Ram Shrestha" w:date="2013-11-25T01:33:00Z">
        <w:r w:rsidR="005A135F" w:rsidRPr="005A135F">
          <w:rPr>
            <w:b/>
            <w:rPrChange w:id="734" w:author="Ram Shrestha" w:date="2013-11-25T01:34:00Z">
              <w:rPr/>
            </w:rPrChange>
          </w:rPr>
          <w:t>9</w:t>
        </w:r>
      </w:ins>
      <w:del w:id="735" w:author="Ram Shrestha" w:date="2013-11-25T01:33:00Z">
        <w:r w:rsidDel="001C495E">
          <w:delText>10</w:delText>
        </w:r>
      </w:del>
      <w:r>
        <w:t xml:space="preserve">).  In all comparisons we found that the percentage of individuals with predicted resistance to </w:t>
      </w:r>
      <w:proofErr w:type="spellStart"/>
      <w:r>
        <w:t>nevirapine</w:t>
      </w:r>
      <w:proofErr w:type="spellEnd"/>
      <w:r>
        <w:t xml:space="preserve"> was always significantly higher (p  &lt; 0.05) in the PMTCT group when compared with the no</w:t>
      </w:r>
      <w:del w:id="736" w:author="Ram Shrestha" w:date="2013-11-14T09:50:00Z">
        <w:r w:rsidDel="00FC2A09">
          <w:delText>n</w:delText>
        </w:r>
      </w:del>
      <w:r>
        <w:t>-PMTCT exposed group. This discordance became more evident</w:t>
      </w:r>
      <w:ins w:id="737" w:author="Ram Shrestha" w:date="2013-11-25T03:49:00Z">
        <w:r w:rsidR="007C4935">
          <w:t xml:space="preserve"> at</w:t>
        </w:r>
      </w:ins>
      <w:r>
        <w:t xml:space="preserve"> the ‘deeper’</w:t>
      </w:r>
      <w:del w:id="738" w:author="Ram Shrestha" w:date="2013-11-25T03:50:00Z">
        <w:r w:rsidDel="007C4935">
          <w:delText xml:space="preserve"> the</w:delText>
        </w:r>
      </w:del>
      <w:r>
        <w:t xml:space="preserve"> prevalence cutoff </w:t>
      </w:r>
      <w:del w:id="739" w:author="Ram Shrestha" w:date="2013-11-14T09:51:00Z">
        <w:r w:rsidDel="00FC2A09">
          <w:delText>)</w:delText>
        </w:r>
      </w:del>
      <w:ins w:id="740" w:author="Ram Shrestha" w:date="2013-11-14T09:51:00Z">
        <w:r w:rsidR="00FC2A09">
          <w:t>(</w:t>
        </w:r>
      </w:ins>
      <w:r w:rsidR="005A135F" w:rsidRPr="005A135F">
        <w:rPr>
          <w:b/>
        </w:rPr>
        <w:t>Figure 5.</w:t>
      </w:r>
      <w:ins w:id="741" w:author="Ram Shrestha" w:date="2013-11-25T01:36:00Z">
        <w:r w:rsidR="005A135F" w:rsidRPr="005A135F">
          <w:rPr>
            <w:b/>
          </w:rPr>
          <w:t>9</w:t>
        </w:r>
      </w:ins>
      <w:del w:id="742" w:author="Ram Shrestha" w:date="2013-11-25T01:36:00Z">
        <w:r w:rsidDel="001C495E">
          <w:delText>10</w:delText>
        </w:r>
      </w:del>
      <w:r>
        <w:t xml:space="preserve">), suggesting a large number of PMTCT-exposed individuals were </w:t>
      </w:r>
      <w:del w:id="743" w:author="Ram Shrestha" w:date="2013-11-14T09:51:00Z">
        <w:r w:rsidDel="00FC2A09">
          <w:delText>harbouring</w:delText>
        </w:r>
      </w:del>
      <w:ins w:id="744" w:author="Ram Shrestha" w:date="2013-11-14T09:51:00Z">
        <w:r w:rsidR="00FC2A09">
          <w:t>harboring</w:t>
        </w:r>
      </w:ins>
      <w:r>
        <w:t xml:space="preserve"> low-abundance NVP resistant viruses.   </w:t>
      </w:r>
    </w:p>
    <w:p w:rsidR="00834CB8" w:rsidRDefault="00834CB8">
      <w:pPr>
        <w:spacing w:line="480" w:lineRule="auto"/>
        <w:jc w:val="both"/>
      </w:pPr>
    </w:p>
    <w:p w:rsidR="007D5594" w:rsidRDefault="00FB6681">
      <w:pPr>
        <w:tabs>
          <w:tab w:val="left" w:pos="5954"/>
        </w:tabs>
        <w:spacing w:line="480" w:lineRule="auto"/>
        <w:jc w:val="both"/>
      </w:pPr>
      <w:r>
        <w:t xml:space="preserve">To ascertain whether the prediction of NVP resistance in PMTCT exposed individuals correlates with the time since NVP exposure, we compared the </w:t>
      </w:r>
      <w:r w:rsidR="002F2063">
        <w:t>time</w:t>
      </w:r>
      <w:r w:rsidR="009A1449">
        <w:t xml:space="preserve"> since NVP exposure in</w:t>
      </w:r>
      <w:r w:rsidR="002F2063">
        <w:t xml:space="preserve"> </w:t>
      </w:r>
      <w:r>
        <w:t>baseline</w:t>
      </w:r>
      <w:r w:rsidR="000925F4">
        <w:t xml:space="preserve"> PMTCT</w:t>
      </w:r>
      <w:r w:rsidR="009A1449">
        <w:t xml:space="preserve"> samples with predicted NVP resistance and those predicted as susceptible to NVP.  </w:t>
      </w:r>
      <w:r w:rsidR="009A1449" w:rsidRPr="009A1449">
        <w:t>At</w:t>
      </w:r>
      <w:r w:rsidR="009A1449">
        <w:t xml:space="preserve"> prevalence threshold</w:t>
      </w:r>
      <w:r w:rsidR="0014711F">
        <w:t>s</w:t>
      </w:r>
      <w:r w:rsidR="009A1449">
        <w:t xml:space="preserve"> of </w:t>
      </w:r>
      <w:r w:rsidR="009A1449" w:rsidRPr="009A1449">
        <w:t>15% and below (</w:t>
      </w:r>
      <w:r w:rsidR="009A1449">
        <w:t>for both FLX and Junior) we find that</w:t>
      </w:r>
      <w:r w:rsidR="009A1449" w:rsidRPr="009A1449">
        <w:t xml:space="preserve"> the prediction of NVP resistance </w:t>
      </w:r>
      <w:r w:rsidR="009A1449" w:rsidRPr="009A1449">
        <w:rPr>
          <w:bCs/>
        </w:rPr>
        <w:t>significantly</w:t>
      </w:r>
      <w:r w:rsidR="009A1449" w:rsidRPr="009A1449">
        <w:rPr>
          <w:b/>
          <w:bCs/>
        </w:rPr>
        <w:t xml:space="preserve"> </w:t>
      </w:r>
      <w:r w:rsidR="009A1449" w:rsidRPr="009A1449">
        <w:t>correlates (p &lt; 0.05) with time since NVP exposure.</w:t>
      </w:r>
      <w:r w:rsidR="0014711F">
        <w:t xml:space="preserve">  The median number of days since PMTCT exposure was </w:t>
      </w:r>
      <w:r w:rsidR="000925F4">
        <w:t>observed</w:t>
      </w:r>
      <w:r w:rsidR="0014711F">
        <w:t xml:space="preserve"> to be 674</w:t>
      </w:r>
      <w:r w:rsidR="000925F4">
        <w:t xml:space="preserve"> days</w:t>
      </w:r>
      <w:r w:rsidR="0014711F">
        <w:t xml:space="preserve"> for those individuals predicted as susceptible to NVP and 172 </w:t>
      </w:r>
      <w:r w:rsidR="000925F4">
        <w:t xml:space="preserve">days </w:t>
      </w:r>
      <w:r w:rsidR="0014711F">
        <w:t>for those predicted as resistant</w:t>
      </w:r>
      <w:ins w:id="745" w:author="Ram Shrestha" w:date="2014-03-31T00:19:00Z">
        <w:r w:rsidR="0028224B">
          <w:t>.</w:t>
        </w:r>
      </w:ins>
      <w:r>
        <w:t xml:space="preserve"> </w:t>
      </w:r>
    </w:p>
    <w:p w:rsidR="00834CB8" w:rsidRDefault="001C495E" w:rsidP="0031647F">
      <w:pPr>
        <w:pStyle w:val="Heading1"/>
        <w:numPr>
          <w:numberingChange w:id="746" w:author="Ram Shrestha" w:date="2014-03-27T00:01:00Z" w:original="%1:4:0:)"/>
        </w:numPr>
        <w:rPr>
          <w:ins w:id="747" w:author="Ram Shrestha" w:date="2013-11-25T01:45:00Z"/>
        </w:rPr>
      </w:pPr>
      <w:commentRangeStart w:id="748"/>
      <w:ins w:id="749" w:author="Ram Shrestha" w:date="2013-11-25T01:39:00Z">
        <w:r>
          <w:t>Discussion</w:t>
        </w:r>
      </w:ins>
      <w:ins w:id="750" w:author="Ram Shrestha" w:date="2013-11-25T01:51:00Z">
        <w:r w:rsidR="0031647F">
          <w:t xml:space="preserve"> and Conclusions</w:t>
        </w:r>
      </w:ins>
    </w:p>
    <w:p w:rsidR="0031647F" w:rsidRDefault="0031647F" w:rsidP="00EC30DC">
      <w:pPr>
        <w:numPr>
          <w:ins w:id="751" w:author="Ram Shrestha" w:date="2014-03-26T20:33:00Z"/>
        </w:numPr>
        <w:spacing w:line="480" w:lineRule="auto"/>
        <w:jc w:val="both"/>
        <w:rPr>
          <w:ins w:id="752" w:author="Ram Shrestha" w:date="2014-03-26T20:33:00Z"/>
        </w:rPr>
      </w:pPr>
    </w:p>
    <w:commentRangeEnd w:id="748"/>
    <w:p w:rsidR="00C62AEF" w:rsidRDefault="00CF0DCB">
      <w:pPr>
        <w:numPr>
          <w:ins w:id="753" w:author="Ram Shrestha" w:date="2013-11-25T01:45:00Z"/>
        </w:numPr>
        <w:spacing w:line="480" w:lineRule="auto"/>
        <w:jc w:val="both"/>
        <w:rPr>
          <w:ins w:id="754" w:author="Ram Shrestha" w:date="2013-11-25T02:34:00Z"/>
        </w:rPr>
      </w:pPr>
      <w:r>
        <w:rPr>
          <w:rStyle w:val="CommentReference"/>
        </w:rPr>
        <w:commentReference w:id="748"/>
      </w:r>
      <w:ins w:id="755" w:author="Ram Shrestha" w:date="2013-11-25T01:57:00Z">
        <w:r w:rsidR="00EC30DC">
          <w:t xml:space="preserve">We have analyzed 562 baseline samples and 79 </w:t>
        </w:r>
      </w:ins>
      <w:ins w:id="756" w:author="Ram Shrestha" w:date="2013-11-25T01:58:00Z">
        <w:r w:rsidR="00EC30DC">
          <w:t xml:space="preserve">first line </w:t>
        </w:r>
      </w:ins>
      <w:ins w:id="757" w:author="Ram Shrestha" w:date="2013-11-25T01:59:00Z">
        <w:r w:rsidR="00EC30DC">
          <w:t xml:space="preserve">ART </w:t>
        </w:r>
      </w:ins>
      <w:proofErr w:type="spellStart"/>
      <w:ins w:id="758" w:author="Ram Shrestha" w:date="2013-11-25T01:57:00Z">
        <w:r w:rsidR="00EC30DC">
          <w:t>virologic</w:t>
        </w:r>
        <w:proofErr w:type="spellEnd"/>
        <w:r w:rsidR="00EC30DC">
          <w:t xml:space="preserve"> </w:t>
        </w:r>
      </w:ins>
      <w:ins w:id="759" w:author="Ram Shrestha" w:date="2013-11-25T01:58:00Z">
        <w:r w:rsidR="00EC30DC">
          <w:t xml:space="preserve">failure </w:t>
        </w:r>
      </w:ins>
      <w:ins w:id="760" w:author="Ram Shrestha" w:date="2013-11-25T01:57:00Z">
        <w:r w:rsidR="00EC30DC">
          <w:t>samples</w:t>
        </w:r>
      </w:ins>
      <w:ins w:id="761" w:author="Ram Shrestha" w:date="2013-11-25T02:00:00Z">
        <w:r w:rsidR="00EC30DC">
          <w:t xml:space="preserve"> using HTS (both Roche/454 FLX and Junior) and conventional </w:t>
        </w:r>
      </w:ins>
      <w:ins w:id="762" w:author="Ram Shrestha" w:date="2014-03-26T20:48:00Z">
        <w:r w:rsidR="0072332B">
          <w:t xml:space="preserve">population based Sanger </w:t>
        </w:r>
      </w:ins>
      <w:ins w:id="763" w:author="Ram Shrestha" w:date="2013-11-25T02:00:00Z">
        <w:r w:rsidR="00EC30DC">
          <w:t>genotyping method.</w:t>
        </w:r>
        <w:r w:rsidR="00C62AEF">
          <w:t xml:space="preserve"> The baseline samples were collected in 2005 </w:t>
        </w:r>
      </w:ins>
      <w:ins w:id="764" w:author="Ram Shrestha" w:date="2013-11-25T02:33:00Z">
        <w:r w:rsidR="00C62AEF">
          <w:t>–</w:t>
        </w:r>
      </w:ins>
      <w:ins w:id="765" w:author="Ram Shrestha" w:date="2013-11-25T02:00:00Z">
        <w:r w:rsidR="00C62AEF">
          <w:t xml:space="preserve"> 2006.</w:t>
        </w:r>
      </w:ins>
      <w:ins w:id="766" w:author="Ram Shrestha" w:date="2013-11-25T02:33:00Z">
        <w:r w:rsidR="00C62AEF">
          <w:t xml:space="preserve"> T</w:t>
        </w:r>
        <w:r w:rsidR="0072332B">
          <w:t xml:space="preserve">he samples were grouped as </w:t>
        </w:r>
        <w:r w:rsidR="00C62AEF">
          <w:t xml:space="preserve">– </w:t>
        </w:r>
      </w:ins>
      <w:ins w:id="767" w:author="Ram Shrestha" w:date="2014-03-26T20:45:00Z">
        <w:r w:rsidR="0072332B">
          <w:t>individuals</w:t>
        </w:r>
      </w:ins>
      <w:ins w:id="768" w:author="Ram Shrestha" w:date="2013-11-25T02:33:00Z">
        <w:r w:rsidR="00C62AEF">
          <w:t xml:space="preserve"> with prior </w:t>
        </w:r>
      </w:ins>
      <w:ins w:id="769" w:author="Ram Shrestha" w:date="2014-03-26T20:45:00Z">
        <w:r w:rsidR="0072332B">
          <w:t>exposure</w:t>
        </w:r>
      </w:ins>
      <w:ins w:id="770" w:author="Ram Shrestha" w:date="2013-11-25T02:33:00Z">
        <w:r w:rsidR="00C62AEF">
          <w:t xml:space="preserve"> to </w:t>
        </w:r>
      </w:ins>
      <w:proofErr w:type="spellStart"/>
      <w:ins w:id="771" w:author="Ram Shrestha" w:date="2014-03-26T20:45:00Z">
        <w:r w:rsidR="0072332B">
          <w:t>ARVs</w:t>
        </w:r>
        <w:proofErr w:type="spellEnd"/>
        <w:r w:rsidR="0072332B">
          <w:t xml:space="preserve"> through </w:t>
        </w:r>
      </w:ins>
      <w:ins w:id="772" w:author="Ram Shrestha" w:date="2013-11-25T02:33:00Z">
        <w:r w:rsidR="0072332B">
          <w:t>PMTCT</w:t>
        </w:r>
      </w:ins>
      <w:ins w:id="773" w:author="Ram Shrestha" w:date="2013-11-25T02:34:00Z">
        <w:r w:rsidR="00C62AEF">
          <w:t xml:space="preserve"> and </w:t>
        </w:r>
      </w:ins>
      <w:ins w:id="774" w:author="Ram Shrestha" w:date="2014-03-26T20:46:00Z">
        <w:r w:rsidR="0072332B">
          <w:t>individuals</w:t>
        </w:r>
      </w:ins>
      <w:ins w:id="775" w:author="Ram Shrestha" w:date="2013-11-25T02:34:00Z">
        <w:r w:rsidR="00C62AEF">
          <w:t xml:space="preserve"> without prior </w:t>
        </w:r>
      </w:ins>
      <w:ins w:id="776" w:author="Ram Shrestha" w:date="2014-03-26T20:46:00Z">
        <w:r w:rsidR="0072332B">
          <w:t xml:space="preserve">exposure to </w:t>
        </w:r>
        <w:proofErr w:type="spellStart"/>
        <w:r w:rsidR="0072332B">
          <w:t>ARVs</w:t>
        </w:r>
      </w:ins>
      <w:proofErr w:type="spellEnd"/>
      <w:ins w:id="777" w:author="Ram Shrestha" w:date="2013-11-25T02:34:00Z">
        <w:r w:rsidR="00C62AEF">
          <w:t>.</w:t>
        </w:r>
      </w:ins>
    </w:p>
    <w:p w:rsidR="00C62AEF" w:rsidRDefault="00C62AEF">
      <w:pPr>
        <w:numPr>
          <w:ins w:id="778" w:author="Ram Shrestha" w:date="2013-11-25T02:34:00Z"/>
        </w:numPr>
        <w:spacing w:line="480" w:lineRule="auto"/>
        <w:jc w:val="both"/>
        <w:rPr>
          <w:ins w:id="779" w:author="Ram Shrestha" w:date="2013-11-25T02:34:00Z"/>
        </w:rPr>
      </w:pPr>
    </w:p>
    <w:p w:rsidR="00C62AEF" w:rsidRDefault="0082767A">
      <w:pPr>
        <w:numPr>
          <w:ins w:id="780" w:author="Ram Shrestha" w:date="2013-11-25T02:34:00Z"/>
        </w:numPr>
        <w:spacing w:line="480" w:lineRule="auto"/>
        <w:jc w:val="both"/>
        <w:rPr>
          <w:ins w:id="781" w:author="Ram Shrestha" w:date="2013-11-25T01:45:00Z"/>
        </w:rPr>
      </w:pPr>
      <w:ins w:id="782" w:author="Ram Shrestha" w:date="2013-11-25T02:39:00Z">
        <w:r>
          <w:t>T</w:t>
        </w:r>
        <w:r w:rsidR="00C62AEF">
          <w:t xml:space="preserve">he </w:t>
        </w:r>
      </w:ins>
      <w:ins w:id="783" w:author="Ram Shrestha" w:date="2014-03-26T20:48:00Z">
        <w:r w:rsidR="0072332B">
          <w:t>conventional population based Sanger genotyping method</w:t>
        </w:r>
      </w:ins>
      <w:ins w:id="784" w:author="Ram Shrestha" w:date="2013-11-25T02:39:00Z">
        <w:r>
          <w:t xml:space="preserve"> </w:t>
        </w:r>
      </w:ins>
      <w:ins w:id="785" w:author="Ram Shrestha" w:date="2014-03-26T23:53:00Z">
        <w:r>
          <w:t xml:space="preserve">produces a single nucleotide sequence for a viral population and </w:t>
        </w:r>
      </w:ins>
      <w:ins w:id="786" w:author="Ram Shrestha" w:date="2014-03-26T23:57:00Z">
        <w:r w:rsidR="00632FC5">
          <w:t>it can only detect mutation</w:t>
        </w:r>
      </w:ins>
      <w:ins w:id="787" w:author="Ram Shrestha" w:date="2014-03-26T23:58:00Z">
        <w:r w:rsidR="00632FC5">
          <w:t>s</w:t>
        </w:r>
      </w:ins>
      <w:ins w:id="788" w:author="Ram Shrestha" w:date="2014-03-26T23:57:00Z">
        <w:r w:rsidR="00632FC5">
          <w:t xml:space="preserve"> at position</w:t>
        </w:r>
      </w:ins>
      <w:ins w:id="789" w:author="Ram Shrestha" w:date="2014-03-26T23:58:00Z">
        <w:r w:rsidR="00632FC5">
          <w:t>s</w:t>
        </w:r>
      </w:ins>
      <w:ins w:id="790" w:author="Ram Shrestha" w:date="2014-03-26T23:57:00Z">
        <w:r w:rsidR="00632FC5">
          <w:t xml:space="preserve"> </w:t>
        </w:r>
      </w:ins>
      <w:ins w:id="791" w:author="Ram Shrestha" w:date="2014-03-27T00:06:00Z">
        <w:r w:rsidR="00632FC5">
          <w:t xml:space="preserve">of the sequence </w:t>
        </w:r>
      </w:ins>
      <w:ins w:id="792" w:author="Ram Shrestha" w:date="2014-03-26T23:57:00Z">
        <w:r w:rsidR="00632FC5">
          <w:t xml:space="preserve">if </w:t>
        </w:r>
      </w:ins>
      <w:ins w:id="793" w:author="Ram Shrestha" w:date="2014-03-26T23:58:00Z">
        <w:r w:rsidR="00632FC5">
          <w:t>they are present in the viral population at 20% or greater prevalence</w:t>
        </w:r>
      </w:ins>
      <w:ins w:id="794" w:author="Ram Shrestha" w:date="2013-11-25T02:42:00Z">
        <w:r w:rsidR="00C62AEF">
          <w:t xml:space="preserve"> </w:t>
        </w:r>
      </w:ins>
      <w:r w:rsidR="005A135F" w:rsidRPr="00376D76">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002746">
        <w:instrText xml:space="preserve"> ADDIN EN.CITE </w:instrText>
      </w:r>
      <w:r w:rsidR="005A135F">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002746">
        <w:instrText xml:space="preserve"> ADDIN EN.CITE.DATA </w:instrText>
      </w:r>
      <w:r w:rsidR="005A135F">
        <w:fldChar w:fldCharType="end"/>
      </w:r>
      <w:r w:rsidR="005A135F" w:rsidRPr="00376D76">
        <w:fldChar w:fldCharType="separate"/>
      </w:r>
      <w:ins w:id="795" w:author="Ram Shrestha" w:date="2013-11-25T02:42:00Z">
        <w:r w:rsidR="00C62AEF" w:rsidRPr="00376D76">
          <w:rPr>
            <w:noProof/>
          </w:rPr>
          <w:t>(Hudelson et al., 2010; Larder et al., 1993; Leitner et al., 1993; Schuurman et al., 1999; Van Laethem et al., 1999)</w:t>
        </w:r>
        <w:r w:rsidR="005A135F" w:rsidRPr="00376D76">
          <w:fldChar w:fldCharType="end"/>
        </w:r>
      </w:ins>
      <w:ins w:id="796" w:author="Ram Shrestha" w:date="2013-11-25T02:41:00Z">
        <w:r w:rsidR="007271FF">
          <w:t xml:space="preserve">. </w:t>
        </w:r>
      </w:ins>
      <w:ins w:id="797" w:author="Ram Shrestha" w:date="2014-03-27T00:19:00Z">
        <w:r w:rsidR="00F8522C">
          <w:t xml:space="preserve">In ultra deep method, </w:t>
        </w:r>
      </w:ins>
      <w:ins w:id="798" w:author="Ram Shrestha" w:date="2014-03-27T00:15:00Z">
        <w:r w:rsidR="00F8522C">
          <w:t>t</w:t>
        </w:r>
        <w:r w:rsidR="007271FF">
          <w:t xml:space="preserve">he viral population of a blood sample is PCR amplified and </w:t>
        </w:r>
      </w:ins>
      <w:ins w:id="799" w:author="Ram Shrestha" w:date="2014-03-27T00:18:00Z">
        <w:r w:rsidR="00F8522C">
          <w:t xml:space="preserve">the </w:t>
        </w:r>
      </w:ins>
      <w:ins w:id="800" w:author="Ram Shrestha" w:date="2014-03-27T00:21:00Z">
        <w:r w:rsidR="00F8522C">
          <w:t xml:space="preserve">viral nucleotide </w:t>
        </w:r>
      </w:ins>
      <w:ins w:id="801" w:author="Ram Shrestha" w:date="2014-03-27T00:18:00Z">
        <w:r w:rsidR="00F8522C">
          <w:t xml:space="preserve">sequences are sequenced using </w:t>
        </w:r>
      </w:ins>
      <w:commentRangeStart w:id="802"/>
      <w:ins w:id="803" w:author="Ram Shrestha" w:date="2013-11-25T02:43:00Z">
        <w:r w:rsidR="00C62AEF">
          <w:t xml:space="preserve">Roche/454 </w:t>
        </w:r>
      </w:ins>
      <w:ins w:id="804" w:author="Ram Shrestha" w:date="2013-11-25T02:42:00Z">
        <w:r w:rsidR="007271FF">
          <w:t xml:space="preserve">HTS </w:t>
        </w:r>
      </w:ins>
      <w:ins w:id="805" w:author="Ram Shrestha" w:date="2014-03-27T00:19:00Z">
        <w:r w:rsidR="00F8522C">
          <w:t>producing up to 100,000 sequences reads (by Roche/454 Junior) or up to 10</w:t>
        </w:r>
      </w:ins>
      <w:ins w:id="806" w:author="Ram Shrestha" w:date="2014-03-27T00:20:00Z">
        <w:r w:rsidR="00F8522C">
          <w:t>00000 sequence reads (by Roche/454 FLX)</w:t>
        </w:r>
      </w:ins>
      <w:ins w:id="807" w:author="Ram Shrestha" w:date="2014-03-27T00:21:00Z">
        <w:r w:rsidR="00F8522C">
          <w:t xml:space="preserve"> (www.454.com)</w:t>
        </w:r>
      </w:ins>
      <w:ins w:id="808" w:author="Ram Shrestha" w:date="2014-03-27T00:20:00Z">
        <w:r w:rsidR="00F8522C">
          <w:t xml:space="preserve">. </w:t>
        </w:r>
      </w:ins>
      <w:ins w:id="809" w:author="Ram Shrestha" w:date="2014-03-27T00:23:00Z">
        <w:r w:rsidR="00F8522C">
          <w:t xml:space="preserve">The large number of sequence reads in ultra deep </w:t>
        </w:r>
        <w:proofErr w:type="spellStart"/>
        <w:r w:rsidR="00F8522C">
          <w:t>pyrosequencing</w:t>
        </w:r>
      </w:ins>
      <w:proofErr w:type="spellEnd"/>
      <w:ins w:id="810" w:author="Ram Shrestha" w:date="2014-03-27T00:24:00Z">
        <w:r w:rsidR="00F8522C">
          <w:t xml:space="preserve"> </w:t>
        </w:r>
      </w:ins>
      <w:ins w:id="811" w:author="Ram Shrestha" w:date="2014-03-27T00:26:00Z">
        <w:r w:rsidR="00F8522C">
          <w:t>may</w:t>
        </w:r>
      </w:ins>
      <w:ins w:id="812" w:author="Ram Shrestha" w:date="2014-03-27T00:24:00Z">
        <w:r w:rsidR="00F8522C">
          <w:t xml:space="preserve"> contain sequence reads from HIV</w:t>
        </w:r>
      </w:ins>
      <w:ins w:id="813" w:author="Ram Shrestha" w:date="2014-03-27T00:23:00Z">
        <w:r w:rsidR="00F8522C">
          <w:t xml:space="preserve"> </w:t>
        </w:r>
      </w:ins>
      <w:ins w:id="814" w:author="Ram Shrestha" w:date="2013-11-25T02:45:00Z">
        <w:r w:rsidR="00C62AEF">
          <w:t xml:space="preserve">that </w:t>
        </w:r>
      </w:ins>
      <w:ins w:id="815" w:author="Ram Shrestha" w:date="2014-03-27T00:25:00Z">
        <w:r w:rsidR="00F8522C">
          <w:t>are</w:t>
        </w:r>
      </w:ins>
      <w:ins w:id="816" w:author="Ram Shrestha" w:date="2013-11-25T02:45:00Z">
        <w:r w:rsidR="00F8522C">
          <w:t xml:space="preserve"> </w:t>
        </w:r>
      </w:ins>
      <w:commentRangeEnd w:id="802"/>
      <w:ins w:id="817" w:author="Ram Shrestha" w:date="2014-03-27T00:25:00Z">
        <w:r w:rsidR="00F8522C">
          <w:t xml:space="preserve">present in the viral population below 1% prevalence </w:t>
        </w:r>
      </w:ins>
      <w:r w:rsidR="00677896">
        <w:rPr>
          <w:rStyle w:val="CommentReference"/>
        </w:rPr>
        <w:commentReference w:id="802"/>
      </w:r>
      <w:ins w:id="818" w:author="Ram Shrestha" w:date="2013-11-25T02:54:00Z">
        <w:r w:rsidR="005A135F">
          <w:fldChar w:fldCharType="begin">
            <w:fldData xml:space="preserve">PEVuZE5vdGU+PENpdGU+PEF1dGhvcj5Bdmlkb3I8L0F1dGhvcj48WWVhcj4yMDEzPC9ZZWFyPjxS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</w:fldData>
          </w:fldChar>
        </w:r>
      </w:ins>
      <w:ins w:id="819" w:author="Ram Shrestha" w:date="2014-03-25T21:58:00Z">
        <w:r w:rsidR="00002746">
          <w:instrText xml:space="preserve"> ADDIN EN.CITE </w:instrText>
        </w:r>
        <w:r w:rsidR="005A135F">
          <w:fldChar w:fldCharType="begin">
            <w:fldData xml:space="preserve">PEVuZE5vdGU+PENpdGU+PEF1dGhvcj5Bdmlkb3I8L0F1dGhvcj48WWVhcj4yMDEzPC9ZZWFyPjxS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</w:fldData>
          </w:fldChar>
        </w:r>
        <w:r w:rsidR="00002746">
          <w:instrText xml:space="preserve"> ADDIN EN.CITE.DATA </w:instrText>
        </w:r>
      </w:ins>
      <w:ins w:id="820" w:author="Ram Shrestha" w:date="2014-03-25T21:58:00Z">
        <w:r w:rsidR="005A135F">
          <w:fldChar w:fldCharType="end"/>
        </w:r>
      </w:ins>
      <w:r w:rsidR="005A135F">
        <w:fldChar w:fldCharType="separate"/>
      </w:r>
      <w:ins w:id="821" w:author="Ram Shrestha" w:date="2013-11-25T09:51:00Z">
        <w:r w:rsidR="00E171F4">
          <w:rPr>
            <w:noProof/>
          </w:rPr>
          <w:t>(Avidor et al., 2013; Dudley et al., 2012; Garcia-Diaz et al., 2013; Hedskog et al., 2010; Hoffmann et al., 2007; Lataillade et al., 2010; Le et al., 2009; Li et al., 2011; Loman et al., 2012; Paredes et al., 2010; Simen et al., 2009a)</w:t>
        </w:r>
      </w:ins>
      <w:ins w:id="822" w:author="Ram Shrestha" w:date="2013-11-25T02:54:00Z">
        <w:r w:rsidR="005A135F">
          <w:fldChar w:fldCharType="end"/>
        </w:r>
      </w:ins>
      <w:ins w:id="823" w:author="Ram Shrestha" w:date="2013-11-25T02:45:00Z">
        <w:r w:rsidR="00F8522C">
          <w:t xml:space="preserve">. Due to this higher sensitivity </w:t>
        </w:r>
      </w:ins>
      <w:ins w:id="824" w:author="Ram Shrestha" w:date="2014-03-27T00:27:00Z">
        <w:r w:rsidR="00BD764B">
          <w:t>of ultra deep HTS method than conventional Sanger method, we</w:t>
        </w:r>
      </w:ins>
      <w:ins w:id="825" w:author="Ram Shrestha" w:date="2014-03-27T00:28:00Z">
        <w:r w:rsidR="00BD764B">
          <w:t xml:space="preserve"> expect </w:t>
        </w:r>
      </w:ins>
      <w:r w:rsidR="00AD6F2C">
        <w:rPr>
          <w:rStyle w:val="CommentReference"/>
        </w:rPr>
        <w:commentReference w:id="826"/>
      </w:r>
      <w:ins w:id="827" w:author="Ram Shrestha" w:date="2014-03-27T00:30:00Z">
        <w:r w:rsidR="00BD764B">
          <w:t>HTS technology will be used</w:t>
        </w:r>
      </w:ins>
      <w:ins w:id="828" w:author="Ram Shrestha" w:date="2013-11-25T02:42:00Z">
        <w:r w:rsidR="00C62AEF">
          <w:t xml:space="preserve"> as an alternative method</w:t>
        </w:r>
      </w:ins>
      <w:ins w:id="829" w:author="Ram Shrestha" w:date="2014-03-27T00:30:00Z">
        <w:r w:rsidR="00BD764B">
          <w:t xml:space="preserve"> for therapeutic HIV genotyping</w:t>
        </w:r>
      </w:ins>
      <w:ins w:id="830" w:author="Ram Shrestha" w:date="2013-11-25T02:42:00Z">
        <w:r w:rsidR="00C62AEF">
          <w:t>.</w:t>
        </w:r>
      </w:ins>
      <w:ins w:id="831" w:author="Ram Shrestha" w:date="2014-03-27T00:32:00Z">
        <w:r w:rsidR="00BD764B">
          <w:t xml:space="preserve"> Thus i</w:t>
        </w:r>
      </w:ins>
      <w:ins w:id="832" w:author="Ram Shrestha" w:date="2013-11-25T02:00:00Z">
        <w:r w:rsidR="00EC30DC">
          <w:t xml:space="preserve">n our </w:t>
        </w:r>
      </w:ins>
      <w:ins w:id="833" w:author="Ram Shrestha" w:date="2013-11-25T02:02:00Z">
        <w:r w:rsidR="00EC30DC">
          <w:t>initial</w:t>
        </w:r>
      </w:ins>
      <w:ins w:id="834" w:author="Ram Shrestha" w:date="2013-11-25T02:00:00Z">
        <w:r w:rsidR="00EC30DC">
          <w:t xml:space="preserve"> </w:t>
        </w:r>
      </w:ins>
      <w:ins w:id="835" w:author="Ram Shrestha" w:date="2013-11-25T02:02:00Z">
        <w:r w:rsidR="005014DE">
          <w:t xml:space="preserve">analysis, we compared </w:t>
        </w:r>
      </w:ins>
      <w:ins w:id="836" w:author="Ram Shrestha" w:date="2014-03-27T00:32:00Z">
        <w:r w:rsidR="00BD764B">
          <w:t xml:space="preserve">Roche/454 systems - </w:t>
        </w:r>
      </w:ins>
      <w:ins w:id="837" w:author="Ram Shrestha" w:date="2013-11-25T02:03:00Z">
        <w:r w:rsidR="005014DE">
          <w:t>FLX and Junior for their sensitivity at</w:t>
        </w:r>
      </w:ins>
      <w:ins w:id="838" w:author="Ram Shrestha" w:date="2013-11-25T02:04:00Z">
        <w:r w:rsidR="005014DE">
          <w:t xml:space="preserve"> genotyping at</w:t>
        </w:r>
      </w:ins>
      <w:ins w:id="839" w:author="Ram Shrestha" w:date="2013-11-25T02:03:00Z">
        <w:r w:rsidR="005014DE">
          <w:t xml:space="preserve"> predicting </w:t>
        </w:r>
      </w:ins>
      <w:ins w:id="840" w:author="Ram Shrestha" w:date="2013-11-25T02:00:00Z">
        <w:r w:rsidR="005014DE">
          <w:t>drug resistance.</w:t>
        </w:r>
      </w:ins>
    </w:p>
    <w:p w:rsidR="00C62AEF" w:rsidRDefault="00C62AEF">
      <w:pPr>
        <w:numPr>
          <w:ins w:id="841" w:author="Ram Shrestha" w:date="2013-11-25T01:46:00Z"/>
        </w:numPr>
        <w:spacing w:line="480" w:lineRule="auto"/>
        <w:jc w:val="both"/>
        <w:rPr>
          <w:ins w:id="842" w:author="Ram Shrestha" w:date="2013-11-25T01:46:00Z"/>
        </w:rPr>
      </w:pPr>
    </w:p>
    <w:p w:rsidR="0031647F" w:rsidRDefault="00EC30DC" w:rsidP="00EC30DC">
      <w:pPr>
        <w:numPr>
          <w:ins w:id="843" w:author="Ram Shrestha" w:date="2013-11-25T01:52:00Z"/>
        </w:numPr>
        <w:spacing w:line="480" w:lineRule="auto"/>
        <w:jc w:val="both"/>
        <w:rPr>
          <w:ins w:id="844" w:author="Ram Shrestha" w:date="2013-11-25T02:04:00Z"/>
        </w:rPr>
      </w:pPr>
      <w:ins w:id="845" w:author="Ram Shrestha" w:date="2013-11-25T01:52:00Z">
        <w:r>
          <w:t>The Junior and FLX platforms do not differ in their chemistry but differ on the b</w:t>
        </w:r>
        <w:r w:rsidR="005014DE">
          <w:t>asis of number of reads output.</w:t>
        </w:r>
        <w:r>
          <w:t xml:space="preserve"> </w:t>
        </w:r>
      </w:ins>
      <w:ins w:id="846" w:author="Ram Shrestha" w:date="2013-11-25T02:12:00Z">
        <w:r w:rsidR="005014DE">
          <w:t xml:space="preserve">This correlated </w:t>
        </w:r>
      </w:ins>
      <w:ins w:id="847" w:author="Simon Travers" w:date="2013-11-27T08:55:00Z">
        <w:r w:rsidR="00943EB1">
          <w:t>with</w:t>
        </w:r>
      </w:ins>
      <w:ins w:id="848" w:author="Ram Shrestha" w:date="2013-11-25T02:12:00Z">
        <w:r w:rsidR="005014DE">
          <w:t xml:space="preserve"> our </w:t>
        </w:r>
      </w:ins>
      <w:ins w:id="849" w:author="Ram Shrestha" w:date="2013-11-25T02:07:00Z">
        <w:r w:rsidR="005014DE">
          <w:t xml:space="preserve">observation that the FLX platform generated </w:t>
        </w:r>
      </w:ins>
      <w:ins w:id="850" w:author="Ram Shrestha" w:date="2013-11-25T02:08:00Z">
        <w:r w:rsidR="005014DE">
          <w:t>significantly</w:t>
        </w:r>
      </w:ins>
      <w:ins w:id="851" w:author="Ram Shrestha" w:date="2013-11-25T02:07:00Z">
        <w:r w:rsidR="005014DE">
          <w:t xml:space="preserve"> </w:t>
        </w:r>
      </w:ins>
      <w:ins w:id="852" w:author="Ram Shrestha" w:date="2013-11-25T02:08:00Z">
        <w:r w:rsidR="005014DE">
          <w:t xml:space="preserve">higher number of sequence reads than the </w:t>
        </w:r>
        <w:proofErr w:type="gramStart"/>
        <w:r w:rsidR="005014DE">
          <w:t>Junior</w:t>
        </w:r>
        <w:proofErr w:type="gramEnd"/>
        <w:r w:rsidR="005014DE">
          <w:t xml:space="preserve"> platform. </w:t>
        </w:r>
      </w:ins>
      <w:ins w:id="853" w:author="Ram Shrestha" w:date="2013-11-25T01:52:00Z">
        <w:r>
          <w:t xml:space="preserve">Thus, it is plausible to suggest that the generation of more sequence reads for a sample may sequence the amplified viral population to a ‘deeper’ level, thereby detecting low-abundance resistant variants.  Our initial analysis, therefore, involved comparison of the resistance </w:t>
        </w:r>
      </w:ins>
      <w:ins w:id="854" w:author="Ram Shrestha" w:date="2014-03-27T00:42:00Z">
        <w:r w:rsidR="0019695D">
          <w:t>genotyping</w:t>
        </w:r>
      </w:ins>
      <w:ins w:id="855" w:author="Ram Shrestha" w:date="2013-11-25T01:52:00Z">
        <w:r>
          <w:t xml:space="preserve"> of individuals </w:t>
        </w:r>
      </w:ins>
      <w:ins w:id="856" w:author="Ram Shrestha" w:date="2014-03-27T00:43:00Z">
        <w:r w:rsidR="0019695D">
          <w:t xml:space="preserve">from </w:t>
        </w:r>
      </w:ins>
      <w:ins w:id="857" w:author="Ram Shrestha" w:date="2013-11-25T01:52:00Z">
        <w:r>
          <w:t>both the Junior and FLX platforms</w:t>
        </w:r>
      </w:ins>
      <w:ins w:id="858" w:author="Ram Shrestha" w:date="2013-11-25T02:04:00Z">
        <w:r w:rsidR="005014DE">
          <w:t>.</w:t>
        </w:r>
      </w:ins>
    </w:p>
    <w:p w:rsidR="005014DE" w:rsidRDefault="005014DE" w:rsidP="00EC30DC">
      <w:pPr>
        <w:numPr>
          <w:ins w:id="859" w:author="Ram Shrestha" w:date="2013-11-25T02:09:00Z"/>
        </w:numPr>
        <w:spacing w:line="480" w:lineRule="auto"/>
        <w:jc w:val="both"/>
        <w:rPr>
          <w:ins w:id="860" w:author="Ram Shrestha" w:date="2013-11-25T02:09:00Z"/>
        </w:rPr>
      </w:pPr>
    </w:p>
    <w:p w:rsidR="00487916" w:rsidRDefault="005014DE" w:rsidP="00EC30DC">
      <w:pPr>
        <w:numPr>
          <w:ins w:id="861" w:author="Ram Shrestha" w:date="2013-11-25T02:05:00Z"/>
        </w:numPr>
        <w:spacing w:line="480" w:lineRule="auto"/>
        <w:jc w:val="both"/>
        <w:rPr>
          <w:ins w:id="862" w:author="Simon Travers" w:date="2013-11-27T09:04:00Z"/>
        </w:rPr>
      </w:pPr>
      <w:ins w:id="863" w:author="Ram Shrestha" w:date="2013-11-25T02:10:00Z">
        <w:r>
          <w:t xml:space="preserve">The result of the comparison of the resistance </w:t>
        </w:r>
      </w:ins>
      <w:ins w:id="864" w:author="Ram Shrestha" w:date="2014-03-27T00:53:00Z">
        <w:r w:rsidR="007225B6">
          <w:t>genotyping</w:t>
        </w:r>
      </w:ins>
      <w:ins w:id="865" w:author="Ram Shrestha" w:date="2013-11-25T02:10:00Z">
        <w:r>
          <w:t xml:space="preserve"> of individuals by both Junior and FLX pla</w:t>
        </w:r>
      </w:ins>
      <w:ins w:id="866" w:author="Ram Shrestha" w:date="2013-11-25T02:11:00Z">
        <w:r>
          <w:t>t</w:t>
        </w:r>
      </w:ins>
      <w:ins w:id="867" w:author="Ram Shrestha" w:date="2013-11-25T02:10:00Z">
        <w:r>
          <w:t>forms</w:t>
        </w:r>
      </w:ins>
      <w:ins w:id="868" w:author="Ram Shrestha" w:date="2013-11-25T02:13:00Z">
        <w:r w:rsidR="00CC40ED">
          <w:t xml:space="preserve"> showed that there was no significant </w:t>
        </w:r>
        <w:proofErr w:type="gramStart"/>
        <w:r w:rsidR="00CC40ED">
          <w:t>difference  between</w:t>
        </w:r>
        <w:proofErr w:type="gramEnd"/>
        <w:r w:rsidR="00CC40ED">
          <w:t xml:space="preserve"> the HTS pla</w:t>
        </w:r>
      </w:ins>
      <w:ins w:id="869" w:author="Ram Shrestha" w:date="2013-11-25T02:14:00Z">
        <w:r w:rsidR="00CC40ED">
          <w:t>t</w:t>
        </w:r>
      </w:ins>
      <w:ins w:id="870" w:author="Ram Shrestha" w:date="2013-11-25T02:13:00Z">
        <w:r w:rsidR="00CC40ED">
          <w:t>forms at all prevalence levels</w:t>
        </w:r>
      </w:ins>
      <w:ins w:id="871" w:author="Simon Travers" w:date="2013-11-27T09:03:00Z">
        <w:r w:rsidR="00C17ACF">
          <w:t>.</w:t>
        </w:r>
      </w:ins>
      <w:ins w:id="872" w:author="Simon Travers" w:date="2013-11-27T09:04:00Z">
        <w:r w:rsidR="00487916">
          <w:t xml:space="preserve">  A similar observation was made in </w:t>
        </w:r>
      </w:ins>
      <w:ins w:id="873" w:author="Simon Travers" w:date="2013-11-27T09:05:00Z">
        <w:r w:rsidR="00487916">
          <w:t xml:space="preserve">the comparison of resistance genotyping of first-line failure samples using both </w:t>
        </w:r>
      </w:ins>
      <w:ins w:id="874" w:author="Simon Travers" w:date="2013-11-27T09:04:00Z">
        <w:r w:rsidR="00487916">
          <w:t>the FLX and Junior platforms</w:t>
        </w:r>
      </w:ins>
      <w:ins w:id="875" w:author="Simon Travers" w:date="2013-11-27T09:05:00Z">
        <w:r w:rsidR="00487916">
          <w:t xml:space="preserve">.  Thus it appears that, despite the lower number of reads generated by the Junior platform, it is </w:t>
        </w:r>
      </w:ins>
      <w:ins w:id="876" w:author="Simon Travers" w:date="2013-11-27T09:06:00Z">
        <w:r w:rsidR="00487916">
          <w:t>sufficiently accurate for HIV resistance genotyping</w:t>
        </w:r>
      </w:ins>
      <w:ins w:id="877" w:author="Simon Travers" w:date="2013-11-27T09:07:00Z">
        <w:r w:rsidR="00487916">
          <w:t xml:space="preserve"> (above 1%)</w:t>
        </w:r>
      </w:ins>
      <w:ins w:id="878" w:author="Simon Travers" w:date="2013-11-27T09:06:00Z">
        <w:r w:rsidR="00487916">
          <w:t xml:space="preserve"> even when as many as 48 samples are pooled together on a single plate.</w:t>
        </w:r>
      </w:ins>
      <w:ins w:id="879" w:author="Simon Travers" w:date="2013-11-27T09:08:00Z">
        <w:r w:rsidR="00487916">
          <w:t xml:space="preserve">  The cost savings generated by employing such an approach means that resistance genotyping using the </w:t>
        </w:r>
        <w:proofErr w:type="gramStart"/>
        <w:r w:rsidR="00487916">
          <w:t>Junior</w:t>
        </w:r>
        <w:proofErr w:type="gramEnd"/>
        <w:r w:rsidR="00487916">
          <w:t xml:space="preserve"> platform is a viable option for large-scale genotyping in resource poor settings</w:t>
        </w:r>
      </w:ins>
      <w:ins w:id="880" w:author="Ram Shrestha" w:date="2014-03-27T00:54:00Z">
        <w:r w:rsidR="007225B6">
          <w:t xml:space="preserve"> </w:t>
        </w:r>
      </w:ins>
      <w:ins w:id="881" w:author="Ram Shrestha" w:date="2014-03-27T00:55:00Z">
        <w:r w:rsidR="007225B6">
          <w:t>[Dudley, 2012 #1209]</w:t>
        </w:r>
      </w:ins>
      <w:ins w:id="882" w:author="Simon Travers" w:date="2013-11-27T09:08:00Z">
        <w:r w:rsidR="00487916">
          <w:t xml:space="preserve">.  However, such an approach is </w:t>
        </w:r>
        <w:proofErr w:type="gramStart"/>
        <w:r w:rsidR="00487916">
          <w:t xml:space="preserve">not </w:t>
        </w:r>
      </w:ins>
      <w:ins w:id="883" w:author="Simon Travers" w:date="2013-11-27T09:07:00Z">
        <w:r w:rsidR="00487916">
          <w:t xml:space="preserve">  </w:t>
        </w:r>
      </w:ins>
      <w:proofErr w:type="gramEnd"/>
      <w:ins w:id="884" w:author="Ram Shrestha" w:date="2013-11-25T02:14:00Z">
        <w:del w:id="885" w:author="Simon Travers" w:date="2013-11-27T09:03:00Z">
          <w:r w:rsidR="00CC40ED" w:rsidDel="00C17ACF">
            <w:delText>,</w:delText>
          </w:r>
        </w:del>
        <w:r w:rsidR="00CC40ED">
          <w:t xml:space="preserve"> </w:t>
        </w:r>
      </w:ins>
      <w:ins w:id="886" w:author="Simon Travers" w:date="2013-11-27T09:03:00Z">
        <w:r w:rsidR="00C17ACF">
          <w:t xml:space="preserve"> </w:t>
        </w:r>
      </w:ins>
    </w:p>
    <w:p w:rsidR="00487916" w:rsidRDefault="00487916" w:rsidP="00EC30DC">
      <w:pPr>
        <w:numPr>
          <w:ins w:id="887" w:author="Ram Shrestha" w:date="2013-11-25T02:05:00Z"/>
        </w:numPr>
        <w:spacing w:line="480" w:lineRule="auto"/>
        <w:jc w:val="both"/>
        <w:rPr>
          <w:ins w:id="888" w:author="Simon Travers" w:date="2013-11-27T09:04:00Z"/>
        </w:rPr>
      </w:pPr>
    </w:p>
    <w:p w:rsidR="005014DE" w:rsidDel="00487916" w:rsidRDefault="00CC40ED" w:rsidP="00EC30DC">
      <w:pPr>
        <w:numPr>
          <w:ins w:id="889" w:author="Ram Shrestha" w:date="2013-11-25T02:05:00Z"/>
        </w:numPr>
        <w:spacing w:line="480" w:lineRule="auto"/>
        <w:jc w:val="both"/>
        <w:rPr>
          <w:ins w:id="890" w:author="Ram Shrestha" w:date="2013-11-25T02:58:00Z"/>
          <w:del w:id="891" w:author="Simon Travers" w:date="2013-11-27T09:07:00Z"/>
        </w:rPr>
      </w:pPr>
      <w:ins w:id="892" w:author="Ram Shrestha" w:date="2013-11-25T02:14:00Z">
        <w:del w:id="893" w:author="Simon Travers" w:date="2013-11-27T09:04:00Z">
          <w:r w:rsidDel="00C17ACF">
            <w:delText xml:space="preserve">which indicated that there were no </w:delText>
          </w:r>
        </w:del>
        <w:del w:id="894" w:author="Simon Travers" w:date="2013-11-27T09:07:00Z">
          <w:r w:rsidDel="00487916">
            <w:delText xml:space="preserve">differences in the likelihood of </w:delText>
          </w:r>
        </w:del>
      </w:ins>
      <w:ins w:id="895" w:author="Ram Shrestha" w:date="2013-11-25T02:16:00Z">
        <w:del w:id="896" w:author="Simon Travers" w:date="2013-11-27T09:07:00Z">
          <w:r w:rsidDel="00487916">
            <w:delText xml:space="preserve">predicting </w:delText>
          </w:r>
        </w:del>
      </w:ins>
      <w:ins w:id="897" w:author="Ram Shrestha" w:date="2013-11-25T02:14:00Z">
        <w:del w:id="898" w:author="Simon Travers" w:date="2013-11-27T09:07:00Z">
          <w:r w:rsidDel="00487916">
            <w:delText>resistance calls</w:delText>
          </w:r>
        </w:del>
      </w:ins>
      <w:ins w:id="899" w:author="Ram Shrestha" w:date="2013-11-25T02:15:00Z">
        <w:del w:id="900" w:author="Simon Travers" w:date="2013-11-27T09:07:00Z">
          <w:r w:rsidDel="00487916">
            <w:delText xml:space="preserve"> in clinical categories when the samples were sequenced by Junior and FLX.</w:delText>
          </w:r>
        </w:del>
      </w:ins>
      <w:ins w:id="901" w:author="Ram Shrestha" w:date="2013-11-25T02:18:00Z">
        <w:del w:id="902" w:author="Simon Travers" w:date="2013-11-27T09:07:00Z">
          <w:r w:rsidDel="00487916">
            <w:delText xml:space="preserve"> </w:delText>
          </w:r>
        </w:del>
      </w:ins>
      <w:ins w:id="903" w:author="Ram Shrestha" w:date="2013-11-25T02:22:00Z">
        <w:del w:id="904" w:author="Simon Travers" w:date="2013-11-27T09:07:00Z">
          <w:r w:rsidDel="00487916">
            <w:delText xml:space="preserve">Similar result between FLX and Junior was obtained when VF samples were used. </w:delText>
          </w:r>
        </w:del>
      </w:ins>
      <w:ins w:id="905" w:author="Ram Shrestha" w:date="2013-11-25T02:18:00Z">
        <w:del w:id="906" w:author="Simon Travers" w:date="2013-11-27T09:07:00Z">
          <w:r w:rsidDel="00487916">
            <w:delText xml:space="preserve">This suggested that although Junior produced lower number of </w:delText>
          </w:r>
        </w:del>
      </w:ins>
      <w:ins w:id="907" w:author="Ram Shrestha" w:date="2013-11-25T02:19:00Z">
        <w:del w:id="908" w:author="Simon Travers" w:date="2013-11-27T09:07:00Z">
          <w:r w:rsidDel="00487916">
            <w:delText>sequence</w:delText>
          </w:r>
        </w:del>
      </w:ins>
      <w:ins w:id="909" w:author="Ram Shrestha" w:date="2013-11-25T02:18:00Z">
        <w:del w:id="910" w:author="Simon Travers" w:date="2013-11-27T09:07:00Z">
          <w:r w:rsidDel="00487916">
            <w:delText xml:space="preserve"> </w:delText>
          </w:r>
        </w:del>
      </w:ins>
      <w:ins w:id="911" w:author="Ram Shrestha" w:date="2013-11-25T02:19:00Z">
        <w:del w:id="912" w:author="Simon Travers" w:date="2013-11-27T09:07:00Z">
          <w:r w:rsidDel="00487916">
            <w:delText xml:space="preserve">reads, it was still comparable to the FLX and because </w:delText>
          </w:r>
        </w:del>
      </w:ins>
      <w:ins w:id="913" w:author="Ram Shrestha" w:date="2013-11-25T02:56:00Z">
        <w:del w:id="914" w:author="Simon Travers" w:date="2013-11-27T09:07:00Z">
          <w:r w:rsidR="00C62AEF" w:rsidDel="00487916">
            <w:delText xml:space="preserve">sequencing in </w:delText>
          </w:r>
        </w:del>
      </w:ins>
      <w:ins w:id="915" w:author="Ram Shrestha" w:date="2013-11-25T02:19:00Z">
        <w:del w:id="916" w:author="Simon Travers" w:date="2013-11-27T09:07:00Z">
          <w:r w:rsidDel="00487916">
            <w:delText xml:space="preserve">Junior is </w:delText>
          </w:r>
        </w:del>
      </w:ins>
      <w:ins w:id="917" w:author="Ram Shrestha" w:date="2013-11-25T02:56:00Z">
        <w:del w:id="918" w:author="Simon Travers" w:date="2013-11-27T09:07:00Z">
          <w:r w:rsidR="00C62AEF" w:rsidDel="00487916">
            <w:delText xml:space="preserve">relatively </w:delText>
          </w:r>
        </w:del>
      </w:ins>
      <w:ins w:id="919" w:author="Ram Shrestha" w:date="2013-11-25T02:19:00Z">
        <w:del w:id="920" w:author="Simon Travers" w:date="2013-11-27T09:07:00Z">
          <w:r w:rsidR="00C62AEF" w:rsidDel="00487916">
            <w:delText>less expensive than in</w:delText>
          </w:r>
          <w:r w:rsidDel="00487916">
            <w:delText xml:space="preserve"> FLX, it might be expected that Junior might be </w:delText>
          </w:r>
        </w:del>
      </w:ins>
      <w:ins w:id="921" w:author="Ram Shrestha" w:date="2013-11-25T02:57:00Z">
        <w:del w:id="922" w:author="Simon Travers" w:date="2013-11-27T09:07:00Z">
          <w:r w:rsidR="00C62AEF" w:rsidDel="00487916">
            <w:delText xml:space="preserve">the choice for large-scale low-cost HIV genotyping for </w:delText>
          </w:r>
        </w:del>
      </w:ins>
      <w:ins w:id="923" w:author="Ram Shrestha" w:date="2013-11-25T02:58:00Z">
        <w:del w:id="924" w:author="Simon Travers" w:date="2013-11-27T09:07:00Z">
          <w:r w:rsidR="00C62AEF" w:rsidDel="00487916">
            <w:delText>drug resistance test.</w:delText>
          </w:r>
        </w:del>
      </w:ins>
    </w:p>
    <w:p w:rsidR="00C62AEF" w:rsidDel="0000105E" w:rsidRDefault="00C62AEF" w:rsidP="00EC30DC">
      <w:pPr>
        <w:numPr>
          <w:ins w:id="925" w:author="Ram Shrestha" w:date="2013-11-25T02:58:00Z"/>
        </w:numPr>
        <w:spacing w:line="480" w:lineRule="auto"/>
        <w:jc w:val="both"/>
        <w:rPr>
          <w:ins w:id="926" w:author="Ram Shrestha" w:date="2013-11-25T02:58:00Z"/>
          <w:del w:id="927" w:author="Simon Travers" w:date="2013-11-27T11:21:00Z"/>
        </w:rPr>
      </w:pPr>
    </w:p>
    <w:p w:rsidR="00C62AEF" w:rsidRDefault="002511BF" w:rsidP="00EC30DC">
      <w:pPr>
        <w:numPr>
          <w:ins w:id="928" w:author="Ram Shrestha" w:date="2013-11-25T02:58:00Z"/>
        </w:numPr>
        <w:spacing w:line="480" w:lineRule="auto"/>
        <w:jc w:val="both"/>
        <w:rPr>
          <w:ins w:id="929" w:author="Ram Shrestha" w:date="2013-11-25T03:09:00Z"/>
        </w:rPr>
      </w:pPr>
      <w:ins w:id="930" w:author="Ram Shrestha" w:date="2013-11-25T03:04:00Z">
        <w:r>
          <w:t>Although the HTS method can sequence to ‘de</w:t>
        </w:r>
        <w:r w:rsidR="002A1654">
          <w:t>eper’ level, its sensitivity had</w:t>
        </w:r>
        <w:r>
          <w:t xml:space="preserve"> to be comparable to the </w:t>
        </w:r>
      </w:ins>
      <w:ins w:id="931" w:author="Ram Shrestha" w:date="2014-03-26T20:48:00Z">
        <w:r w:rsidR="0072332B">
          <w:t>conventional population based Sanger genotyping method</w:t>
        </w:r>
      </w:ins>
      <w:ins w:id="932" w:author="Ram Shrestha" w:date="2013-11-25T03:04:00Z">
        <w:r>
          <w:t xml:space="preserve"> </w:t>
        </w:r>
      </w:ins>
      <w:ins w:id="933" w:author="Ram Shrestha" w:date="2013-11-25T03:05:00Z">
        <w:r>
          <w:t xml:space="preserve">method. Therefore we also compared the HTS and </w:t>
        </w:r>
      </w:ins>
      <w:ins w:id="934" w:author="Ram Shrestha" w:date="2014-03-26T01:55:00Z">
        <w:r w:rsidR="006D5BEF">
          <w:t>population based Sanger method</w:t>
        </w:r>
      </w:ins>
      <w:ins w:id="935" w:author="Ram Shrestha" w:date="2013-11-25T03:05:00Z">
        <w:r>
          <w:t xml:space="preserve">s </w:t>
        </w:r>
      </w:ins>
      <w:ins w:id="936" w:author="Ram Shrestha" w:date="2013-11-25T03:26:00Z">
        <w:r w:rsidR="00322389">
          <w:t xml:space="preserve">at HIV genotyping at resistance prediction </w:t>
        </w:r>
      </w:ins>
      <w:ins w:id="937" w:author="Ram Shrestha" w:date="2013-11-25T03:05:00Z">
        <w:r>
          <w:t>using the samples</w:t>
        </w:r>
      </w:ins>
      <w:ins w:id="938" w:author="Ram Shrestha" w:date="2013-11-25T03:06:00Z">
        <w:r>
          <w:t xml:space="preserve"> (baseline and VF separately)</w:t>
        </w:r>
      </w:ins>
      <w:ins w:id="939" w:author="Ram Shrestha" w:date="2013-11-25T03:05:00Z">
        <w:r>
          <w:t xml:space="preserve"> sequenced using both </w:t>
        </w:r>
      </w:ins>
      <w:ins w:id="940" w:author="Ram Shrestha" w:date="2013-11-25T03:06:00Z">
        <w:r>
          <w:t xml:space="preserve">the </w:t>
        </w:r>
      </w:ins>
      <w:ins w:id="941" w:author="Ram Shrestha" w:date="2013-11-25T03:05:00Z">
        <w:r>
          <w:t>methods</w:t>
        </w:r>
      </w:ins>
      <w:ins w:id="942" w:author="Ram Shrestha" w:date="2013-11-25T03:07:00Z">
        <w:r>
          <w:t>. For fairness, the comparison was done</w:t>
        </w:r>
      </w:ins>
      <w:ins w:id="943" w:author="Ram Shrestha" w:date="2013-11-25T03:05:00Z">
        <w:r>
          <w:t xml:space="preserve"> at the </w:t>
        </w:r>
      </w:ins>
      <w:ins w:id="944" w:author="Ram Shrestha" w:date="2013-11-25T03:07:00Z">
        <w:r>
          <w:t xml:space="preserve">20% </w:t>
        </w:r>
      </w:ins>
      <w:ins w:id="945" w:author="Ram Shrestha" w:date="2013-11-25T03:05:00Z">
        <w:r>
          <w:t>prevalence cutoff. The result</w:t>
        </w:r>
      </w:ins>
      <w:ins w:id="946" w:author="Ram Shrestha" w:date="2013-11-25T03:09:00Z">
        <w:r>
          <w:t xml:space="preserve"> using both the baseline and VF samples</w:t>
        </w:r>
      </w:ins>
      <w:ins w:id="947" w:author="Ram Shrestha" w:date="2013-11-25T03:05:00Z">
        <w:r>
          <w:t xml:space="preserve"> showed that HTS was comparable to the </w:t>
        </w:r>
      </w:ins>
      <w:ins w:id="948" w:author="Ram Shrestha" w:date="2014-03-26T20:48:00Z">
        <w:r w:rsidR="0072332B">
          <w:t>conventional population based Sanger genotyping method</w:t>
        </w:r>
      </w:ins>
      <w:ins w:id="949" w:author="Ram Shrestha" w:date="2013-11-25T03:05:00Z">
        <w:r>
          <w:t xml:space="preserve"> method</w:t>
        </w:r>
      </w:ins>
      <w:ins w:id="950" w:author="Ram Shrestha" w:date="2013-11-25T03:09:00Z">
        <w:r>
          <w:t>.</w:t>
        </w:r>
      </w:ins>
    </w:p>
    <w:p w:rsidR="002511BF" w:rsidRDefault="002511BF" w:rsidP="00EC30DC">
      <w:pPr>
        <w:numPr>
          <w:ins w:id="951" w:author="Ram Shrestha" w:date="2013-11-25T03:09:00Z"/>
        </w:numPr>
        <w:spacing w:line="480" w:lineRule="auto"/>
        <w:jc w:val="both"/>
        <w:rPr>
          <w:ins w:id="952" w:author="Simon Travers" w:date="2013-11-27T11:21:00Z"/>
        </w:rPr>
      </w:pPr>
    </w:p>
    <w:p w:rsidR="00D96839" w:rsidRPr="00D96839" w:rsidRDefault="005A135F" w:rsidP="00EC30DC">
      <w:pPr>
        <w:numPr>
          <w:ins w:id="953" w:author="Ram Shrestha" w:date="2013-11-25T03:09:00Z"/>
        </w:numPr>
        <w:spacing w:line="480" w:lineRule="auto"/>
        <w:jc w:val="both"/>
        <w:rPr>
          <w:ins w:id="954" w:author="Ram Shrestha" w:date="2013-11-25T03:09:00Z"/>
          <w:b/>
          <w:u w:val="single"/>
          <w:rPrChange w:id="955" w:author="Simon Travers" w:date="2013-11-27T11:21:00Z">
            <w:rPr>
              <w:ins w:id="956" w:author="Ram Shrestha" w:date="2013-11-25T03:09:00Z"/>
            </w:rPr>
          </w:rPrChange>
        </w:rPr>
      </w:pPr>
      <w:ins w:id="957" w:author="Simon Travers" w:date="2013-11-27T11:21:00Z">
        <w:r w:rsidRPr="005A135F">
          <w:rPr>
            <w:b/>
            <w:u w:val="single"/>
            <w:rPrChange w:id="958" w:author="Simon Travers" w:date="2013-11-27T11:21:00Z">
              <w:rPr/>
            </w:rPrChange>
          </w:rPr>
          <w:t>HEADING</w:t>
        </w:r>
      </w:ins>
    </w:p>
    <w:p w:rsidR="005014DE" w:rsidRDefault="00322389" w:rsidP="00EC30DC">
      <w:pPr>
        <w:numPr>
          <w:ins w:id="959" w:author="Ram Shrestha" w:date="2013-11-25T02:05:00Z"/>
        </w:numPr>
        <w:spacing w:line="480" w:lineRule="auto"/>
        <w:jc w:val="both"/>
        <w:rPr>
          <w:ins w:id="960" w:author="Ram Shrestha" w:date="2013-11-25T01:52:00Z"/>
        </w:rPr>
      </w:pPr>
      <w:commentRangeStart w:id="961"/>
      <w:ins w:id="962" w:author="Ram Shrestha" w:date="2013-11-25T02:05:00Z">
        <w:r>
          <w:t>Besides</w:t>
        </w:r>
      </w:ins>
      <w:commentRangeEnd w:id="961"/>
      <w:r w:rsidR="00D82179">
        <w:rPr>
          <w:rStyle w:val="CommentReference"/>
        </w:rPr>
        <w:commentReference w:id="961"/>
      </w:r>
      <w:ins w:id="963" w:author="Ram Shrestha" w:date="2013-11-25T02:05:00Z">
        <w:r>
          <w:t xml:space="preserve"> comparing HTS and </w:t>
        </w:r>
      </w:ins>
      <w:ins w:id="964" w:author="Ram Shrestha" w:date="2014-03-26T20:48:00Z">
        <w:r w:rsidR="0072332B">
          <w:t>conventional population based Sanger genotyping method</w:t>
        </w:r>
      </w:ins>
      <w:ins w:id="965" w:author="Ram Shrestha" w:date="2013-11-25T02:05:00Z">
        <w:r>
          <w:t xml:space="preserve"> methods, we</w:t>
        </w:r>
      </w:ins>
      <w:ins w:id="966" w:author="Ram Shrestha" w:date="2013-11-25T03:30:00Z">
        <w:r>
          <w:t xml:space="preserve"> also analyzed the prevalence of NVP resistance. NVP is a NNRTI drug given to pregnant women </w:t>
        </w:r>
      </w:ins>
      <w:ins w:id="967" w:author="Ram Shrestha" w:date="2013-11-25T03:33:00Z">
        <w:r w:rsidR="00CA0F1A">
          <w:t xml:space="preserve">as a prophylaxis </w:t>
        </w:r>
      </w:ins>
      <w:ins w:id="968" w:author="Ram Shrestha" w:date="2013-11-25T03:38:00Z">
        <w:r w:rsidR="00CA0F1A">
          <w:t>for prevention from mother to child transmission (</w:t>
        </w:r>
      </w:ins>
      <w:ins w:id="969" w:author="Ram Shrestha" w:date="2013-11-25T03:39:00Z">
        <w:r w:rsidR="00CA0F1A">
          <w:t>PMTCT</w:t>
        </w:r>
      </w:ins>
      <w:ins w:id="970" w:author="Ram Shrestha" w:date="2013-11-25T03:38:00Z">
        <w:r w:rsidR="00CA0F1A">
          <w:t>)</w:t>
        </w:r>
      </w:ins>
      <w:ins w:id="971" w:author="Ram Shrestha" w:date="2013-11-25T03:39:00Z">
        <w:r w:rsidR="00CA0F1A">
          <w:t xml:space="preserve"> of HIV virus</w:t>
        </w:r>
      </w:ins>
      <w:ins w:id="972" w:author="Ram Shrestha" w:date="2013-11-25T03:33:00Z">
        <w:r w:rsidR="00CA0F1A">
          <w:t xml:space="preserve"> </w:t>
        </w:r>
      </w:ins>
      <w:ins w:id="973" w:author="Ram Shrestha" w:date="2013-11-25T09:51:00Z">
        <w:r w:rsidR="005A135F">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LXJlc291cmNlLW51bT48bGFuZ3VhZ2U+ZW5nPC9sYW5ndWFnZT48L3JlY29yZD48L0NpdGU+PENp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</w:fldData>
          </w:fldChar>
        </w:r>
      </w:ins>
      <w:ins w:id="974" w:author="Ram Shrestha" w:date="2014-03-25T21:58:00Z">
        <w:r w:rsidR="00002746">
          <w:instrText xml:space="preserve"> ADDIN EN.CITE </w:instrText>
        </w:r>
        <w:r w:rsidR="005A135F">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LXJlc291cmNlLW51bT48bGFuZ3VhZ2U+ZW5nPC9sYW5ndWFnZT48L3JlY29yZD48L0NpdGU+PENp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</w:fldData>
          </w:fldChar>
        </w:r>
        <w:r w:rsidR="00002746">
          <w:instrText xml:space="preserve"> ADDIN EN.CITE.DATA </w:instrText>
        </w:r>
      </w:ins>
      <w:ins w:id="975" w:author="Ram Shrestha" w:date="2014-03-25T21:58:00Z">
        <w:r w:rsidR="005A135F">
          <w:fldChar w:fldCharType="end"/>
        </w:r>
      </w:ins>
      <w:r w:rsidR="005A135F">
        <w:fldChar w:fldCharType="separate"/>
      </w:r>
      <w:ins w:id="976" w:author="Ram Shrestha" w:date="2013-11-25T09:51:00Z">
        <w:r w:rsidR="00E171F4">
          <w:rPr>
            <w:noProof/>
          </w:rPr>
          <w:t>(Eshleman et al., 2005a; Eshleman et al., 2005b; Guay et al., 1999; Jackson et al., 2000; Marseille et al., 1999; Musoke et al., 1999)</w:t>
        </w:r>
        <w:r w:rsidR="005A135F">
          <w:fldChar w:fldCharType="end"/>
        </w:r>
      </w:ins>
      <w:ins w:id="977" w:author="Ram Shrestha" w:date="2013-11-25T03:33:00Z">
        <w:r w:rsidR="00CA0F1A">
          <w:t>.</w:t>
        </w:r>
      </w:ins>
      <w:ins w:id="978" w:author="Ram Shrestha" w:date="2013-11-25T03:38:00Z">
        <w:r w:rsidR="00CA0F1A">
          <w:t xml:space="preserve"> </w:t>
        </w:r>
      </w:ins>
      <w:ins w:id="979" w:author="Ram Shrestha" w:date="2013-11-25T03:39:00Z">
        <w:r w:rsidR="00CA0F1A">
          <w:t xml:space="preserve">The PMTCT exposed individuals had </w:t>
        </w:r>
      </w:ins>
      <w:ins w:id="980" w:author="Ram Shrestha" w:date="2013-11-25T03:40:00Z">
        <w:r w:rsidR="00CA0F1A">
          <w:t>obtained</w:t>
        </w:r>
      </w:ins>
      <w:ins w:id="981" w:author="Ram Shrestha" w:date="2013-11-25T03:39:00Z">
        <w:r w:rsidR="00CA0F1A">
          <w:t xml:space="preserve"> </w:t>
        </w:r>
      </w:ins>
      <w:ins w:id="982" w:author="Ram Shrestha" w:date="2013-11-25T03:40:00Z">
        <w:r w:rsidR="00CA0F1A">
          <w:t>NVP treatment at different time points in between 1999 to 2006</w:t>
        </w:r>
      </w:ins>
      <w:ins w:id="983" w:author="Ram Shrestha" w:date="2013-11-25T03:39:00Z">
        <w:r w:rsidR="00CA0F1A">
          <w:t xml:space="preserve"> whereas the antiretroviral drugs were roll</w:t>
        </w:r>
      </w:ins>
      <w:ins w:id="984" w:author="Ram Shrestha" w:date="2013-11-26T05:18:00Z">
        <w:r w:rsidR="00EC5BB0">
          <w:t xml:space="preserve">ed </w:t>
        </w:r>
      </w:ins>
      <w:ins w:id="985" w:author="Ram Shrestha" w:date="2013-11-25T03:39:00Z">
        <w:r w:rsidR="00CA0F1A">
          <w:t xml:space="preserve">out in South Africa in 2004. </w:t>
        </w:r>
      </w:ins>
      <w:ins w:id="986" w:author="Ram Shrestha" w:date="2013-11-25T03:44:00Z">
        <w:r w:rsidR="007C4935">
          <w:t xml:space="preserve">This would mean that among the PMTCT exposed individuals, most of them </w:t>
        </w:r>
      </w:ins>
      <w:ins w:id="987" w:author="Ram Shrestha" w:date="2013-11-25T03:47:00Z">
        <w:r w:rsidR="007C4935">
          <w:t>had time gap of over a year before they underwent antiretroviral therapy.</w:t>
        </w:r>
      </w:ins>
    </w:p>
    <w:p w:rsidR="007C4935" w:rsidRDefault="007C4935" w:rsidP="00EC30DC">
      <w:pPr>
        <w:numPr>
          <w:ins w:id="988" w:author="Ram Shrestha" w:date="2013-11-25T03:52:00Z"/>
        </w:numPr>
        <w:spacing w:line="480" w:lineRule="auto"/>
        <w:jc w:val="both"/>
        <w:rPr>
          <w:ins w:id="989" w:author="Ram Shrestha" w:date="2013-11-25T03:51:00Z"/>
        </w:rPr>
      </w:pPr>
    </w:p>
    <w:p w:rsidR="007C4935" w:rsidRDefault="007C4935" w:rsidP="00EC30DC">
      <w:pPr>
        <w:numPr>
          <w:ins w:id="990" w:author="Ram Shrestha" w:date="2013-11-25T01:45:00Z"/>
        </w:numPr>
        <w:spacing w:line="480" w:lineRule="auto"/>
        <w:jc w:val="both"/>
        <w:rPr>
          <w:ins w:id="991" w:author="Ram Shrestha" w:date="2013-11-25T04:31:00Z"/>
        </w:rPr>
      </w:pPr>
      <w:ins w:id="992" w:author="Ram Shrestha" w:date="2013-11-25T03:52:00Z">
        <w:r>
          <w:t xml:space="preserve">A number of research publications have shown that the PMTCT treatment with NVP rapidly develops </w:t>
        </w:r>
      </w:ins>
      <w:ins w:id="993" w:author="Ram Shrestha" w:date="2013-11-25T03:53:00Z">
        <w:r>
          <w:t xml:space="preserve">HIV variants with </w:t>
        </w:r>
      </w:ins>
      <w:ins w:id="994" w:author="Ram Shrestha" w:date="2013-11-25T03:52:00Z">
        <w:r>
          <w:t>NVP resistant mutations</w:t>
        </w:r>
      </w:ins>
      <w:ins w:id="995" w:author="Ram Shrestha" w:date="2013-11-25T04:09:00Z">
        <w:r w:rsidR="00137FBE">
          <w:t xml:space="preserve"> </w:t>
        </w:r>
      </w:ins>
      <w:ins w:id="996" w:author="Ram Shrestha" w:date="2013-11-25T09:51:00Z">
        <w:r w:rsidR="005A135F">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ins>
      <w:ins w:id="997" w:author="Ram Shrestha" w:date="2014-03-25T21:58:00Z">
        <w:r w:rsidR="00002746">
          <w:instrText xml:space="preserve"> ADDIN EN.CITE </w:instrText>
        </w:r>
        <w:r w:rsidR="005A135F">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r w:rsidR="00002746">
          <w:instrText xml:space="preserve"> ADDIN EN.CITE.DATA </w:instrText>
        </w:r>
      </w:ins>
      <w:ins w:id="998" w:author="Ram Shrestha" w:date="2014-03-25T21:58:00Z">
        <w:r w:rsidR="005A135F">
          <w:fldChar w:fldCharType="end"/>
        </w:r>
      </w:ins>
      <w:r w:rsidR="005A135F">
        <w:fldChar w:fldCharType="separate"/>
      </w:r>
      <w:ins w:id="999" w:author="Ram Shrestha" w:date="2013-11-25T09:51:00Z">
        <w:r w:rsidR="00E171F4">
          <w:rPr>
            <w:noProof/>
          </w:rPr>
          <w:t>(Eshleman et al., 2001; Hudelson et al., 2010; Jackson et al., 2000; Palmer et al., 2006)</w:t>
        </w:r>
        <w:r w:rsidR="005A135F">
          <w:fldChar w:fldCharType="end"/>
        </w:r>
      </w:ins>
      <w:ins w:id="1000" w:author="Ram Shrestha" w:date="2013-11-25T03:52:00Z">
        <w:r>
          <w:t>.</w:t>
        </w:r>
      </w:ins>
      <w:ins w:id="1001" w:author="Ram Shrestha" w:date="2013-11-25T04:12:00Z">
        <w:r w:rsidR="00137FBE">
          <w:t xml:space="preserve"> The </w:t>
        </w:r>
      </w:ins>
      <w:ins w:id="1002" w:author="Ram Shrestha" w:date="2013-11-25T04:14:00Z">
        <w:r w:rsidR="00137FBE">
          <w:t xml:space="preserve">first </w:t>
        </w:r>
      </w:ins>
      <w:ins w:id="1003" w:author="Ram Shrestha" w:date="2013-11-26T06:24:00Z">
        <w:r w:rsidR="00594BED">
          <w:t xml:space="preserve">NVP </w:t>
        </w:r>
      </w:ins>
      <w:ins w:id="1004" w:author="Ram Shrestha" w:date="2013-11-26T06:25:00Z">
        <w:r w:rsidR="00594BED">
          <w:t>resistant</w:t>
        </w:r>
      </w:ins>
      <w:ins w:id="1005" w:author="Ram Shrestha" w:date="2013-11-25T04:15:00Z">
        <w:r w:rsidR="000116CD">
          <w:t xml:space="preserve"> </w:t>
        </w:r>
      </w:ins>
      <w:ins w:id="1006" w:author="Ram Shrestha" w:date="2013-11-25T04:14:00Z">
        <w:r w:rsidR="00137FBE">
          <w:t xml:space="preserve">mutation </w:t>
        </w:r>
      </w:ins>
      <w:ins w:id="1007" w:author="Ram Shrestha" w:date="2013-11-25T04:12:00Z">
        <w:r w:rsidR="000116CD">
          <w:t xml:space="preserve">to develop was </w:t>
        </w:r>
      </w:ins>
      <w:ins w:id="1008" w:author="Ram Shrestha" w:date="2013-11-25T04:18:00Z">
        <w:r w:rsidR="000116CD">
          <w:t>Y181C, which slowly faded out,</w:t>
        </w:r>
      </w:ins>
      <w:ins w:id="1009" w:author="Ram Shrestha" w:date="2013-11-25T04:12:00Z">
        <w:r w:rsidR="000116CD">
          <w:t xml:space="preserve"> and another mutation K103N emerged out </w:t>
        </w:r>
      </w:ins>
      <w:ins w:id="1010" w:author="Ram Shrestha" w:date="2013-11-25T04:17:00Z">
        <w:r w:rsidR="000116CD">
          <w:t xml:space="preserve">as the dominant mutation within </w:t>
        </w:r>
      </w:ins>
      <w:ins w:id="1011" w:author="Ram Shrestha" w:date="2013-11-25T04:18:00Z">
        <w:r w:rsidR="000116CD">
          <w:t xml:space="preserve">6-8 </w:t>
        </w:r>
      </w:ins>
      <w:ins w:id="1012" w:author="Ram Shrestha" w:date="2013-11-25T04:17:00Z">
        <w:r w:rsidR="000116CD">
          <w:t xml:space="preserve">weeks </w:t>
        </w:r>
      </w:ins>
      <w:ins w:id="1013" w:author="Ram Shrestha" w:date="2013-11-25T09:51:00Z">
        <w:r w:rsidR="005A135F">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ins>
      <w:ins w:id="1014" w:author="Ram Shrestha" w:date="2014-03-25T21:58:00Z">
        <w:r w:rsidR="00002746">
          <w:instrText xml:space="preserve"> ADDIN EN.CITE </w:instrText>
        </w:r>
        <w:r w:rsidR="005A135F">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r w:rsidR="00002746">
          <w:instrText xml:space="preserve"> ADDIN EN.CITE.DATA </w:instrText>
        </w:r>
      </w:ins>
      <w:ins w:id="1015" w:author="Ram Shrestha" w:date="2014-03-25T21:58:00Z">
        <w:r w:rsidR="005A135F">
          <w:fldChar w:fldCharType="end"/>
        </w:r>
      </w:ins>
      <w:r w:rsidR="005A135F">
        <w:fldChar w:fldCharType="separate"/>
      </w:r>
      <w:ins w:id="1016" w:author="Ram Shrestha" w:date="2013-11-25T09:51:00Z">
        <w:r w:rsidR="00E171F4">
          <w:rPr>
            <w:noProof/>
          </w:rPr>
          <w:t>(Eshleman et al., 2004)</w:t>
        </w:r>
        <w:r w:rsidR="005A135F">
          <w:fldChar w:fldCharType="end"/>
        </w:r>
      </w:ins>
      <w:ins w:id="1017" w:author="Ram Shrestha" w:date="2013-11-25T04:18:00Z">
        <w:r w:rsidR="000116CD">
          <w:t>.</w:t>
        </w:r>
      </w:ins>
      <w:ins w:id="1018" w:author="Ram Shrestha" w:date="2013-11-25T04:19:00Z">
        <w:r w:rsidR="000116CD">
          <w:t xml:space="preserve"> </w:t>
        </w:r>
      </w:ins>
      <w:ins w:id="1019" w:author="Ram Shrestha" w:date="2013-11-25T08:42:00Z">
        <w:r w:rsidR="00FA6375">
          <w:t xml:space="preserve">These data correlated well with our analysis </w:t>
        </w:r>
      </w:ins>
      <w:ins w:id="1020" w:author="Ram Shrestha" w:date="2013-11-25T08:43:00Z">
        <w:r w:rsidR="00FA6375">
          <w:t xml:space="preserve">using </w:t>
        </w:r>
      </w:ins>
      <w:ins w:id="1021" w:author="Ram Shrestha" w:date="2013-11-25T08:49:00Z">
        <w:r w:rsidR="00B354F6">
          <w:t xml:space="preserve">conventional consensus method and </w:t>
        </w:r>
      </w:ins>
      <w:ins w:id="1022" w:author="Ram Shrestha" w:date="2013-11-25T08:43:00Z">
        <w:r w:rsidR="00FA6375">
          <w:t xml:space="preserve">HTS method </w:t>
        </w:r>
      </w:ins>
      <w:ins w:id="1023" w:author="Ram Shrestha" w:date="2013-11-25T08:49:00Z">
        <w:r w:rsidR="00B354F6">
          <w:t xml:space="preserve">at prevalence cutoff 20% </w:t>
        </w:r>
      </w:ins>
      <w:ins w:id="1024" w:author="Ram Shrestha" w:date="2013-11-25T08:42:00Z">
        <w:r w:rsidR="00594BED">
          <w:t>that showed</w:t>
        </w:r>
      </w:ins>
      <w:ins w:id="1025" w:author="Ram Shrestha" w:date="2013-11-26T06:20:00Z">
        <w:r w:rsidR="00594BED">
          <w:t xml:space="preserve"> </w:t>
        </w:r>
      </w:ins>
      <w:ins w:id="1026" w:author="Ram Shrestha" w:date="2013-11-25T08:57:00Z">
        <w:r w:rsidR="00090253">
          <w:t>the number of</w:t>
        </w:r>
      </w:ins>
      <w:ins w:id="1027" w:author="Ram Shrestha" w:date="2013-11-25T08:59:00Z">
        <w:r w:rsidR="00090253">
          <w:t xml:space="preserve"> previous PMTCT experienced</w:t>
        </w:r>
      </w:ins>
      <w:ins w:id="1028" w:author="Ram Shrestha" w:date="2013-11-25T08:57:00Z">
        <w:r w:rsidR="00090253">
          <w:t xml:space="preserve"> individuals </w:t>
        </w:r>
      </w:ins>
      <w:ins w:id="1029" w:author="Ram Shrestha" w:date="2013-11-25T08:59:00Z">
        <w:r w:rsidR="00090253">
          <w:t xml:space="preserve">with resistance call to NVP </w:t>
        </w:r>
      </w:ins>
      <w:ins w:id="1030" w:author="Ram Shrestha" w:date="2013-11-25T08:57:00Z">
        <w:r w:rsidR="00090253">
          <w:t xml:space="preserve">was significantly higher than the number of </w:t>
        </w:r>
      </w:ins>
      <w:ins w:id="1031" w:author="Ram Shrestha" w:date="2013-11-25T09:00:00Z">
        <w:r w:rsidR="00090253">
          <w:t xml:space="preserve">individuals without previous PMTCT experience. This also </w:t>
        </w:r>
      </w:ins>
      <w:ins w:id="1032" w:author="Ram Shrestha" w:date="2013-11-25T09:01:00Z">
        <w:r w:rsidR="00090253">
          <w:t>indicated</w:t>
        </w:r>
      </w:ins>
      <w:ins w:id="1033" w:author="Ram Shrestha" w:date="2013-11-25T09:00:00Z">
        <w:r w:rsidR="00090253">
          <w:t xml:space="preserve"> </w:t>
        </w:r>
      </w:ins>
      <w:ins w:id="1034" w:author="Ram Shrestha" w:date="2013-11-25T09:01:00Z">
        <w:r w:rsidR="00090253">
          <w:t xml:space="preserve">that the likelihood of developing resistance to NVP was higher in PMTCT experienced individuals than the </w:t>
        </w:r>
      </w:ins>
      <w:ins w:id="1035" w:author="Ram Shrestha" w:date="2013-11-25T12:02:00Z">
        <w:r w:rsidR="00CB026F">
          <w:t>individuals without</w:t>
        </w:r>
      </w:ins>
      <w:ins w:id="1036" w:author="Ram Shrestha" w:date="2013-11-25T09:01:00Z">
        <w:r w:rsidR="00CB026F">
          <w:t xml:space="preserve"> PMTCT experience</w:t>
        </w:r>
        <w:r w:rsidR="00090253">
          <w:t>.</w:t>
        </w:r>
      </w:ins>
      <w:ins w:id="1037" w:author="Ram Shrestha" w:date="2013-11-25T08:43:00Z">
        <w:r w:rsidR="00FA6375">
          <w:t xml:space="preserve"> </w:t>
        </w:r>
      </w:ins>
    </w:p>
    <w:p w:rsidR="003208FE" w:rsidRPr="0031647F" w:rsidRDefault="003208FE" w:rsidP="00EC30DC">
      <w:pPr>
        <w:numPr>
          <w:ins w:id="1038" w:author="Ram Shrestha" w:date="2013-11-25T04:31:00Z"/>
        </w:numPr>
        <w:spacing w:line="480" w:lineRule="auto"/>
        <w:jc w:val="both"/>
      </w:pPr>
    </w:p>
    <w:p w:rsidR="00AB3514" w:rsidRDefault="00BD7116" w:rsidP="00EC30DC">
      <w:pPr>
        <w:spacing w:line="480" w:lineRule="auto"/>
        <w:jc w:val="both"/>
        <w:rPr>
          <w:ins w:id="1039" w:author="Ram Shrestha" w:date="2013-11-25T08:14:00Z"/>
        </w:rPr>
      </w:pPr>
      <w:r w:rsidRPr="00376D76">
        <w:t>In the presence of an antiretroviral drugs, the virus that has drug resistant mutations to the drug</w:t>
      </w:r>
      <w:ins w:id="1040" w:author="Ram Shrestha" w:date="2013-11-25T08:05:00Z">
        <w:r w:rsidR="00E171F4">
          <w:t xml:space="preserve">s has high viral fitness </w:t>
        </w:r>
      </w:ins>
      <w:del w:id="1041" w:author="Ram Shrestha" w:date="2013-11-25T09:51:00Z">
        <w:r w:rsidRPr="00376D76" w:rsidDel="00E171F4">
          <w:delText xml:space="preserve"> can </w:delText>
        </w:r>
      </w:del>
      <w:del w:id="1042" w:author="Ram Shrestha" w:date="2013-11-25T09:50:00Z">
        <w:r w:rsidRPr="00376D76" w:rsidDel="00E171F4">
          <w:delText xml:space="preserve">still </w:delText>
        </w:r>
      </w:del>
      <w:del w:id="1043" w:author="Ram Shrestha" w:date="2013-11-25T09:51:00Z">
        <w:r w:rsidRPr="00376D76" w:rsidDel="00E171F4">
          <w:delText xml:space="preserve">replicate </w:delText>
        </w:r>
      </w:del>
      <w:r w:rsidRPr="00376D76">
        <w:t xml:space="preserve">while the wild type virus </w:t>
      </w:r>
      <w:ins w:id="1044" w:author="Ram Shrestha" w:date="2013-11-25T08:06:00Z">
        <w:r w:rsidR="00F23714">
          <w:t xml:space="preserve">has low viral fitness </w:t>
        </w:r>
      </w:ins>
      <w:del w:id="1045" w:author="Ram Shrestha" w:date="2013-11-25T09:51:00Z">
        <w:r w:rsidRPr="00376D76" w:rsidDel="00E171F4">
          <w:delText>cannot</w:delText>
        </w:r>
      </w:del>
      <w:ins w:id="1046" w:author="Ram Shrestha" w:date="2013-11-25T09:51:00Z">
        <w:r w:rsidR="005A135F">
          <w:fldChar w:fldCharType="begin">
            <w:fldData xml:space="preserve">PEVuZE5vdGU+PENpdGU+PEF1dGhvcj5DbGF2ZWw8L0F1dGhvcj48WWVhcj4yMDAwPC9ZZWFyPjxS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</w:fldData>
          </w:fldChar>
        </w:r>
      </w:ins>
      <w:ins w:id="1047" w:author="Ram Shrestha" w:date="2014-03-25T21:58:00Z">
        <w:r w:rsidR="00002746">
          <w:instrText xml:space="preserve"> ADDIN EN.CITE </w:instrText>
        </w:r>
        <w:r w:rsidR="005A135F">
          <w:fldChar w:fldCharType="begin">
            <w:fldData xml:space="preserve">PEVuZE5vdGU+PENpdGU+PEF1dGhvcj5DbGF2ZWw8L0F1dGhvcj48WWVhcj4yMDAwPC9ZZWFyPjxS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</w:fldData>
          </w:fldChar>
        </w:r>
        <w:r w:rsidR="00002746">
          <w:instrText xml:space="preserve"> ADDIN EN.CITE.DATA </w:instrText>
        </w:r>
      </w:ins>
      <w:ins w:id="1048" w:author="Ram Shrestha" w:date="2014-03-25T21:58:00Z">
        <w:r w:rsidR="005A135F">
          <w:fldChar w:fldCharType="end"/>
        </w:r>
      </w:ins>
      <w:r w:rsidR="005A135F">
        <w:fldChar w:fldCharType="separate"/>
      </w:r>
      <w:ins w:id="1049" w:author="Ram Shrestha" w:date="2013-11-25T09:51:00Z">
        <w:r w:rsidR="00E171F4">
          <w:rPr>
            <w:noProof/>
          </w:rPr>
          <w:t>(Clavel et al., 2000; Collins et al., 2004)</w:t>
        </w:r>
        <w:r w:rsidR="005A135F">
          <w:fldChar w:fldCharType="end"/>
        </w:r>
      </w:ins>
      <w:r w:rsidRPr="00376D76">
        <w:t>.</w:t>
      </w:r>
      <w:ins w:id="1050" w:author="Ram Shrestha" w:date="2013-11-25T04:25:00Z">
        <w:r w:rsidR="000116CD">
          <w:t xml:space="preserve"> </w:t>
        </w:r>
        <w:r w:rsidR="003208FE">
          <w:t>In the absence of the drugs, the viral fitness of the resistant variants decreases while viral fitness of the wild type variants increases</w:t>
        </w:r>
      </w:ins>
      <w:ins w:id="1051" w:author="Ram Shrestha" w:date="2013-11-25T04:35:00Z">
        <w:r w:rsidR="003208FE">
          <w:t xml:space="preserve"> </w:t>
        </w:r>
        <w:r w:rsidR="005A135F" w:rsidRPr="00376D76">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Yy1yZXNvdXJjZS1udW0+PGxhbmd1YWdlPmVuZzwvbGFuZ3VhZ2U+PC9yZWNvcmQ+PC9DaXRlPjxD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</w:fldData>
          </w:fldChar>
        </w:r>
      </w:ins>
      <w:ins w:id="1052" w:author="Ram Shrestha" w:date="2014-03-25T21:58:00Z">
        <w:r w:rsidR="00002746">
          <w:instrText xml:space="preserve"> ADDIN EN.CITE </w:instrText>
        </w:r>
        <w:r w:rsidR="005A135F">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Yy1yZXNvdXJjZS1udW0+PGxhbmd1YWdlPmVuZzwvbGFuZ3VhZ2U+PC9yZWNvcmQ+PC9DaXRlPjxD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</w:fldData>
          </w:fldChar>
        </w:r>
        <w:r w:rsidR="00002746">
          <w:instrText xml:space="preserve"> ADDIN EN.CITE.DATA </w:instrText>
        </w:r>
      </w:ins>
      <w:ins w:id="1053" w:author="Ram Shrestha" w:date="2014-03-25T21:58:00Z">
        <w:r w:rsidR="005A135F">
          <w:fldChar w:fldCharType="end"/>
        </w:r>
      </w:ins>
      <w:ins w:id="1054" w:author="Ram Shrestha" w:date="2013-11-25T04:35:00Z">
        <w:r w:rsidR="005A135F" w:rsidRPr="00376D76">
          <w:fldChar w:fldCharType="separate"/>
        </w:r>
      </w:ins>
      <w:ins w:id="1055" w:author="Ram Shrestha" w:date="2013-11-25T09:51:00Z">
        <w:r w:rsidR="00E171F4">
          <w:rPr>
            <w:noProof/>
          </w:rPr>
          <w:t>(Clavel et al., 2000; Deeks et al., 2005; Paquet et al., 2011; Rosenbloom et al., 2012)</w:t>
        </w:r>
      </w:ins>
      <w:ins w:id="1056" w:author="Ram Shrestha" w:date="2013-11-25T04:35:00Z">
        <w:r w:rsidR="005A135F" w:rsidRPr="00376D76">
          <w:fldChar w:fldCharType="end"/>
        </w:r>
      </w:ins>
      <w:ins w:id="1057" w:author="Ram Shrestha" w:date="2013-11-25T04:25:00Z">
        <w:r w:rsidR="003208FE">
          <w:t>. Thus the</w:t>
        </w:r>
      </w:ins>
      <w:ins w:id="1058" w:author="Ram Shrestha" w:date="2013-11-25T04:27:00Z">
        <w:r w:rsidR="003208FE">
          <w:t xml:space="preserve"> </w:t>
        </w:r>
      </w:ins>
      <w:ins w:id="1059" w:author="Ram Shrestha" w:date="2013-11-25T04:25:00Z">
        <w:r w:rsidR="003208FE">
          <w:t xml:space="preserve">wild type </w:t>
        </w:r>
      </w:ins>
      <w:ins w:id="1060" w:author="Ram Shrestha" w:date="2013-11-25T04:27:00Z">
        <w:r w:rsidR="003208FE">
          <w:t>HIV virus replicates and their prevalence increases while prevalence of resistant variants decreases.</w:t>
        </w:r>
      </w:ins>
      <w:r w:rsidRPr="00376D76">
        <w:t xml:space="preserve"> </w:t>
      </w:r>
      <w:del w:id="1061" w:author="Ram Shrestha" w:date="2013-11-25T04:31:00Z">
        <w:r w:rsidRPr="00376D76" w:rsidDel="003208FE">
          <w:delText>In the course of time,</w:delText>
        </w:r>
      </w:del>
      <w:ins w:id="1062" w:author="Ram Shrestha" w:date="2013-11-25T04:31:00Z">
        <w:r w:rsidR="003208FE">
          <w:t>When the antiretroviral drugs are reintroduced,</w:t>
        </w:r>
      </w:ins>
      <w:r w:rsidRPr="00376D76">
        <w:t xml:space="preserve"> the resistant virus explodes in the viral population leading to </w:t>
      </w:r>
      <w:proofErr w:type="spellStart"/>
      <w:r w:rsidRPr="00376D76">
        <w:t>virologic</w:t>
      </w:r>
      <w:proofErr w:type="spellEnd"/>
      <w:r w:rsidRPr="00376D76">
        <w:t xml:space="preserve"> failure </w:t>
      </w:r>
      <w:del w:id="1063" w:author="Ram Shrestha" w:date="2013-11-25T08:14:00Z">
        <w:r w:rsidRPr="00376D76" w:rsidDel="00F23714">
          <w:delText xml:space="preserve">and </w:delText>
        </w:r>
      </w:del>
      <w:ins w:id="1064" w:author="Ram Shrestha" w:date="2013-11-25T08:14:00Z">
        <w:r w:rsidR="00F23714">
          <w:t>while</w:t>
        </w:r>
        <w:r w:rsidR="00F23714" w:rsidRPr="00376D76">
          <w:t xml:space="preserve"> </w:t>
        </w:r>
      </w:ins>
      <w:r w:rsidRPr="00376D76">
        <w:t xml:space="preserve">the wild type virus exists in low abundance </w:t>
      </w:r>
      <w:r w:rsidR="005A135F" w:rsidRPr="00376D76">
        <w:fldChar w:fldCharType="begin">
          <w:fldData xml:space="preserve">PEVuZE5vdGU+PENpdGU+PEF1dGhvcj5QYXJlZGVzPC9BdXRob3I+PFllYXI+MjAxMDwvWWVhcj48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</w:fldData>
        </w:fldChar>
      </w:r>
      <w:ins w:id="1065" w:author="Ram Shrestha" w:date="2014-03-25T21:58:00Z">
        <w:r w:rsidR="00002746">
          <w:instrText xml:space="preserve"> ADDIN EN.CITE </w:instrText>
        </w:r>
      </w:ins>
      <w:del w:id="1066" w:author="Ram Shrestha" w:date="2013-11-25T02:54:00Z">
        <w:r w:rsidDel="00C62AEF">
          <w:delInstrText xml:space="preserve"> ADDIN EN.CITE </w:delInstrText>
        </w:r>
        <w:r w:rsidR="005A135F" w:rsidDel="00C62AEF">
          <w:fldChar w:fldCharType="begin">
            <w:fldData xml:space="preserve">PEVuZE5vdGU+PENpdGU+PEF1dGhvcj5QYXJlZGVzPC9BdXRob3I+PFllYXI+MjAxMDwvWWVhcj48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</w:fldData>
          </w:fldChar>
        </w:r>
        <w:r w:rsidDel="00C62AEF">
          <w:delInstrText xml:space="preserve"> ADDIN EN.CITE.DATA </w:delInstrText>
        </w:r>
      </w:del>
      <w:del w:id="1067" w:author="Ram Shrestha" w:date="2013-11-25T02:54:00Z">
        <w:r w:rsidR="005A135F" w:rsidDel="00C62AEF">
          <w:fldChar w:fldCharType="end"/>
        </w:r>
      </w:del>
      <w:ins w:id="1068" w:author="Ram Shrestha" w:date="2014-03-25T21:58:00Z">
        <w:r w:rsidR="005A135F">
          <w:fldChar w:fldCharType="begin">
            <w:fldData xml:space="preserve">PEVuZE5vdGU+PENpdGU+PEF1dGhvcj5QYXJlZGVzPC9BdXRob3I+PFllYXI+MjAxMDwvWWVhcj48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</w:fldData>
          </w:fldChar>
        </w:r>
        <w:r w:rsidR="00002746">
          <w:instrText xml:space="preserve"> ADDIN EN.CITE.DATA </w:instrText>
        </w:r>
      </w:ins>
      <w:ins w:id="1069" w:author="Ram Shrestha" w:date="2014-03-25T21:58:00Z">
        <w:r w:rsidR="005A135F">
          <w:fldChar w:fldCharType="end"/>
        </w:r>
      </w:ins>
      <w:r w:rsidR="005A135F" w:rsidRPr="00376D76">
        <w:fldChar w:fldCharType="separate"/>
      </w:r>
      <w:ins w:id="1070" w:author="Ram Shrestha" w:date="2013-11-25T02:55:00Z">
        <w:r w:rsidR="00C62AEF">
          <w:rPr>
            <w:noProof/>
          </w:rPr>
          <w:t>(Delobel et al., 2011; Le et al., 2009; Li et al., 2011; Paredes et al., 2010; Simen et al., 2009b)</w:t>
        </w:r>
      </w:ins>
      <w:del w:id="1071" w:author="Ram Shrestha" w:date="2013-11-25T02:55:00Z">
        <w:r w:rsidRPr="00376D76" w:rsidDel="00C62AEF">
          <w:rPr>
            <w:noProof/>
          </w:rPr>
          <w:delText>(Delobel et al., 2011; Le et al., 2009; Li et al., 2011; Paredes et al., 2010; Simen et al., 2009)</w:delText>
        </w:r>
      </w:del>
      <w:r w:rsidR="005A135F" w:rsidRPr="00376D76">
        <w:fldChar w:fldCharType="end"/>
      </w:r>
      <w:r w:rsidRPr="00376D76">
        <w:t xml:space="preserve">. </w:t>
      </w:r>
    </w:p>
    <w:p w:rsidR="00E66AB5" w:rsidRDefault="00E66AB5" w:rsidP="00EC30DC">
      <w:pPr>
        <w:numPr>
          <w:ins w:id="1072" w:author="Ram Shrestha" w:date="2013-11-25T09:34:00Z"/>
        </w:numPr>
        <w:spacing w:line="480" w:lineRule="auto"/>
        <w:jc w:val="both"/>
        <w:rPr>
          <w:ins w:id="1073" w:author="Ram Shrestha" w:date="2013-11-25T09:34:00Z"/>
        </w:rPr>
      </w:pPr>
    </w:p>
    <w:p w:rsidR="00E067A6" w:rsidRDefault="00E66AB5" w:rsidP="00EC30DC">
      <w:pPr>
        <w:numPr>
          <w:ins w:id="1074" w:author="Ram Shrestha" w:date="2013-11-25T08:14:00Z"/>
        </w:numPr>
        <w:spacing w:line="480" w:lineRule="auto"/>
        <w:jc w:val="both"/>
        <w:rPr>
          <w:ins w:id="1075" w:author="Ram Shrestha" w:date="2013-11-25T11:39:00Z"/>
        </w:rPr>
      </w:pPr>
      <w:ins w:id="1076" w:author="Ram Shrestha" w:date="2013-11-25T09:34:00Z">
        <w:r>
          <w:t xml:space="preserve">HIV variants with NVP resistance, though increased rapidly during </w:t>
        </w:r>
      </w:ins>
      <w:ins w:id="1077" w:author="Ram Shrestha" w:date="2013-11-25T09:37:00Z">
        <w:r>
          <w:t>single dose NVP</w:t>
        </w:r>
      </w:ins>
      <w:ins w:id="1078" w:author="Ram Shrestha" w:date="2013-11-25T09:34:00Z">
        <w:r>
          <w:t xml:space="preserve"> treatment</w:t>
        </w:r>
      </w:ins>
      <w:ins w:id="1079" w:author="Ram Shrestha" w:date="2013-11-25T09:38:00Z">
        <w:r w:rsidR="00E067A6">
          <w:t xml:space="preserve"> for PMTCT</w:t>
        </w:r>
      </w:ins>
      <w:ins w:id="1080" w:author="Ram Shrestha" w:date="2013-11-25T09:34:00Z">
        <w:r w:rsidR="00E067A6">
          <w:t xml:space="preserve">, at </w:t>
        </w:r>
      </w:ins>
      <w:ins w:id="1081" w:author="Ram Shrestha" w:date="2013-11-25T09:44:00Z">
        <w:r w:rsidR="00E067A6">
          <w:t>post treatment (a condition like drug interrupt</w:t>
        </w:r>
        <w:r w:rsidR="00594BED">
          <w:t>ion), the HIV variants with NVP resistant</w:t>
        </w:r>
        <w:r w:rsidR="00E067A6">
          <w:t xml:space="preserve"> mutations slowly decays out </w:t>
        </w:r>
      </w:ins>
      <w:ins w:id="1082" w:author="Ram Shrestha" w:date="2013-11-25T09:46:00Z">
        <w:r w:rsidR="00E067A6">
          <w:t>and in one year their prevalence decreased to less than 5%</w:t>
        </w:r>
      </w:ins>
      <w:ins w:id="1083" w:author="Ram Shrestha" w:date="2013-11-25T09:44:00Z">
        <w:r w:rsidR="00E067A6">
          <w:t xml:space="preserve"> </w:t>
        </w:r>
      </w:ins>
      <w:ins w:id="1084" w:author="Ram Shrestha" w:date="2013-11-25T09:51:00Z">
        <w:r w:rsidR="005A135F">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SGF1c2VyPC9BdXRob3I+PFllYXI+MjAxMTwvWWVhcj48UmVjTnVtPjE1MzU8L1JlY051bT48cmVj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</w:fldData>
          </w:fldChar>
        </w:r>
      </w:ins>
      <w:ins w:id="1085" w:author="Ram Shrestha" w:date="2014-03-25T21:58:00Z">
        <w:r w:rsidR="00002746">
          <w:instrText xml:space="preserve"> ADDIN EN.CITE </w:instrText>
        </w:r>
        <w:r w:rsidR="005A135F">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SGF1c2VyPC9BdXRob3I+PFllYXI+MjAxMTwvWWVhcj48UmVjTnVtPjE1MzU8L1JlY051bT48cmVj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</w:fldData>
          </w:fldChar>
        </w:r>
        <w:r w:rsidR="00002746">
          <w:instrText xml:space="preserve"> ADDIN EN.CITE.DATA </w:instrText>
        </w:r>
      </w:ins>
      <w:ins w:id="1086" w:author="Ram Shrestha" w:date="2014-03-25T21:58:00Z">
        <w:r w:rsidR="005A135F">
          <w:fldChar w:fldCharType="end"/>
        </w:r>
      </w:ins>
      <w:r w:rsidR="005A135F">
        <w:fldChar w:fldCharType="separate"/>
      </w:r>
      <w:ins w:id="1087" w:author="Ram Shrestha" w:date="2013-11-25T13:32:00Z">
        <w:r w:rsidR="00851AA2">
          <w:rPr>
            <w:noProof/>
          </w:rPr>
          <w:t>(Arrive et al., 2007; Eshleman et al., 2001; Hauser et al., 2011; Loubser et al., 2006)</w:t>
        </w:r>
      </w:ins>
      <w:ins w:id="1088" w:author="Ram Shrestha" w:date="2013-11-25T09:51:00Z">
        <w:r w:rsidR="005A135F">
          <w:fldChar w:fldCharType="end"/>
        </w:r>
      </w:ins>
      <w:ins w:id="1089" w:author="Ram Shrestha" w:date="2013-11-25T09:44:00Z">
        <w:r w:rsidR="00E067A6">
          <w:t xml:space="preserve">. </w:t>
        </w:r>
      </w:ins>
      <w:ins w:id="1090" w:author="Ram Shrestha" w:date="2013-11-25T11:34:00Z">
        <w:r w:rsidR="00175F7B">
          <w:t xml:space="preserve">Our observation also showed that the number of individuals with resistance call to NVP increased as we analyzed at decreasing prevalence cutoff using HTS, indicating the low abundance HIV variants </w:t>
        </w:r>
      </w:ins>
      <w:ins w:id="1091" w:author="Ram Shrestha" w:date="2013-11-25T11:37:00Z">
        <w:r w:rsidR="00175F7B">
          <w:t>harboring</w:t>
        </w:r>
      </w:ins>
      <w:ins w:id="1092" w:author="Ram Shrestha" w:date="2013-11-25T11:34:00Z">
        <w:r w:rsidR="00175F7B">
          <w:t xml:space="preserve"> </w:t>
        </w:r>
      </w:ins>
      <w:ins w:id="1093" w:author="Ram Shrestha" w:date="2013-11-25T11:37:00Z">
        <w:r w:rsidR="00175F7B">
          <w:t>NVP resistant mutations existed in the baseline samples.</w:t>
        </w:r>
      </w:ins>
    </w:p>
    <w:p w:rsidR="00175F7B" w:rsidRDefault="00175F7B" w:rsidP="00EC30DC">
      <w:pPr>
        <w:numPr>
          <w:ins w:id="1094" w:author="Ram Shrestha" w:date="2013-11-25T11:39:00Z"/>
        </w:numPr>
        <w:spacing w:line="480" w:lineRule="auto"/>
        <w:jc w:val="both"/>
        <w:rPr>
          <w:ins w:id="1095" w:author="Ram Shrestha" w:date="2013-11-25T11:39:00Z"/>
        </w:rPr>
      </w:pPr>
    </w:p>
    <w:p w:rsidR="00971981" w:rsidRDefault="00175F7B" w:rsidP="00EC30DC">
      <w:pPr>
        <w:numPr>
          <w:ins w:id="1096" w:author="Ram Shrestha" w:date="2013-11-25T09:44:00Z"/>
        </w:numPr>
        <w:spacing w:line="480" w:lineRule="auto"/>
        <w:jc w:val="both"/>
        <w:rPr>
          <w:ins w:id="1097" w:author="Ram Shrestha" w:date="2013-11-25T12:46:00Z"/>
        </w:rPr>
      </w:pPr>
      <w:ins w:id="1098" w:author="Ram Shrestha" w:date="2013-11-25T11:39:00Z">
        <w:r>
          <w:t xml:space="preserve">We observed that </w:t>
        </w:r>
      </w:ins>
      <w:ins w:id="1099" w:author="Ram Shrestha" w:date="2013-11-25T12:12:00Z">
        <w:r w:rsidR="00B85B99">
          <w:t xml:space="preserve">at prevalence cutoff of 1%, </w:t>
        </w:r>
      </w:ins>
      <w:ins w:id="1100" w:author="Ram Shrestha" w:date="2013-11-25T11:39:00Z">
        <w:r>
          <w:t>the</w:t>
        </w:r>
      </w:ins>
      <w:ins w:id="1101" w:author="Ram Shrestha" w:date="2013-11-25T11:42:00Z">
        <w:r>
          <w:t xml:space="preserve">re were </w:t>
        </w:r>
      </w:ins>
      <w:ins w:id="1102" w:author="Ram Shrestha" w:date="2013-11-25T11:44:00Z">
        <w:r w:rsidR="00B85B99">
          <w:t>18</w:t>
        </w:r>
        <w:r>
          <w:t xml:space="preserve"> </w:t>
        </w:r>
      </w:ins>
      <w:ins w:id="1103" w:author="Ram Shrestha" w:date="2013-11-25T12:45:00Z">
        <w:r w:rsidR="00C476DE">
          <w:t xml:space="preserve">of 21 </w:t>
        </w:r>
      </w:ins>
      <w:ins w:id="1104" w:author="Ram Shrestha" w:date="2013-11-25T11:44:00Z">
        <w:r>
          <w:t xml:space="preserve">baseline </w:t>
        </w:r>
      </w:ins>
      <w:ins w:id="1105" w:author="Ram Shrestha" w:date="2013-11-25T12:06:00Z">
        <w:r w:rsidR="00B85B99">
          <w:t xml:space="preserve">PMTCT experienced </w:t>
        </w:r>
      </w:ins>
      <w:ins w:id="1106" w:author="Ram Shrestha" w:date="2013-11-25T11:44:00Z">
        <w:r>
          <w:t xml:space="preserve">samples that had clinical </w:t>
        </w:r>
        <w:proofErr w:type="spellStart"/>
        <w:r>
          <w:t>virologic</w:t>
        </w:r>
        <w:proofErr w:type="spellEnd"/>
        <w:r>
          <w:t xml:space="preserve"> failure</w:t>
        </w:r>
      </w:ins>
      <w:ins w:id="1107" w:author="Ram Shrestha" w:date="2013-11-25T12:08:00Z">
        <w:r w:rsidR="00B85B99">
          <w:t xml:space="preserve"> outcome</w:t>
        </w:r>
      </w:ins>
      <w:ins w:id="1108" w:author="Ram Shrestha" w:date="2013-11-25T11:39:00Z">
        <w:r>
          <w:t xml:space="preserve"> </w:t>
        </w:r>
      </w:ins>
      <w:ins w:id="1109" w:author="Ram Shrestha" w:date="2013-11-25T12:09:00Z">
        <w:r w:rsidR="00B85B99">
          <w:t>but had no resistance call to NVP</w:t>
        </w:r>
      </w:ins>
      <w:ins w:id="1110" w:author="Ram Shrestha" w:date="2013-11-25T12:15:00Z">
        <w:r w:rsidR="00C476DE">
          <w:t xml:space="preserve"> (sensitive to NVP)</w:t>
        </w:r>
      </w:ins>
      <w:ins w:id="1111" w:author="Ram Shrestha" w:date="2013-11-25T12:09:00Z">
        <w:r w:rsidR="00B85B99">
          <w:t xml:space="preserve"> </w:t>
        </w:r>
      </w:ins>
      <w:ins w:id="1112" w:author="Ram Shrestha" w:date="2013-11-25T12:06:00Z">
        <w:r w:rsidR="00B85B99">
          <w:t>and 120</w:t>
        </w:r>
      </w:ins>
      <w:ins w:id="1113" w:author="Ram Shrestha" w:date="2013-11-25T12:45:00Z">
        <w:r w:rsidR="00C476DE">
          <w:t xml:space="preserve"> of 136</w:t>
        </w:r>
      </w:ins>
      <w:ins w:id="1114" w:author="Ram Shrestha" w:date="2013-11-25T12:08:00Z">
        <w:r w:rsidR="00B85B99">
          <w:t xml:space="preserve"> baseline PMTCT experienced samples that had clinical </w:t>
        </w:r>
        <w:proofErr w:type="spellStart"/>
        <w:r w:rsidR="00B85B99">
          <w:t>virologic</w:t>
        </w:r>
        <w:proofErr w:type="spellEnd"/>
        <w:r w:rsidR="00B85B99">
          <w:t xml:space="preserve"> success outcome but had no resistance call to NVP</w:t>
        </w:r>
      </w:ins>
      <w:ins w:id="1115" w:author="Ram Shrestha" w:date="2013-11-25T12:15:00Z">
        <w:r w:rsidR="00C476DE">
          <w:t xml:space="preserve"> (sensitive to NVP)</w:t>
        </w:r>
      </w:ins>
      <w:ins w:id="1116" w:author="Ram Shrestha" w:date="2013-11-25T12:08:00Z">
        <w:r w:rsidR="00B85B99">
          <w:t xml:space="preserve"> when analyzed using Junior HTS platform. </w:t>
        </w:r>
      </w:ins>
      <w:ins w:id="1117" w:author="Ram Shrestha" w:date="2013-11-25T12:13:00Z">
        <w:r w:rsidR="00B85B99">
          <w:t xml:space="preserve">We investigated </w:t>
        </w:r>
      </w:ins>
      <w:ins w:id="1118" w:author="Ram Shrestha" w:date="2013-11-25T12:21:00Z">
        <w:r w:rsidR="00C476DE">
          <w:t>if the time since PMTCT exposure corresponded to resistance or sensitive call</w:t>
        </w:r>
      </w:ins>
      <w:ins w:id="1119" w:author="Ram Shrestha" w:date="2013-11-25T12:23:00Z">
        <w:r w:rsidR="00C476DE">
          <w:t xml:space="preserve"> to NVP</w:t>
        </w:r>
      </w:ins>
      <w:ins w:id="1120" w:author="Ram Shrestha" w:date="2013-11-25T12:21:00Z">
        <w:r w:rsidR="00C476DE">
          <w:t xml:space="preserve"> </w:t>
        </w:r>
      </w:ins>
      <w:ins w:id="1121" w:author="Ram Shrestha" w:date="2013-11-25T12:13:00Z">
        <w:r w:rsidR="00C476DE">
          <w:t>for those</w:t>
        </w:r>
      </w:ins>
      <w:ins w:id="1122" w:author="Ram Shrestha" w:date="2013-11-25T12:38:00Z">
        <w:r w:rsidR="00C476DE">
          <w:t xml:space="preserve"> individuals</w:t>
        </w:r>
      </w:ins>
      <w:ins w:id="1123" w:author="Ram Shrestha" w:date="2013-11-25T12:13:00Z">
        <w:r w:rsidR="00C476DE">
          <w:t xml:space="preserve">. We observed that the </w:t>
        </w:r>
      </w:ins>
      <w:ins w:id="1124" w:author="Ram Shrestha" w:date="2013-11-25T12:19:00Z">
        <w:r w:rsidR="00C476DE">
          <w:t>median number of days since PMTCT exposure was observed to be 674 days for those individuals predicted as susceptible to NVP and 172 days for those predicted as resistant.</w:t>
        </w:r>
      </w:ins>
    </w:p>
    <w:p w:rsidR="00971981" w:rsidRDefault="00971981" w:rsidP="00EC30DC">
      <w:pPr>
        <w:numPr>
          <w:ins w:id="1125" w:author="Ram Shrestha" w:date="2013-11-25T13:03:00Z"/>
        </w:numPr>
        <w:spacing w:line="480" w:lineRule="auto"/>
        <w:jc w:val="both"/>
        <w:rPr>
          <w:ins w:id="1126" w:author="Ram Shrestha" w:date="2013-11-25T13:03:00Z"/>
        </w:rPr>
      </w:pPr>
    </w:p>
    <w:p w:rsidR="00C476DE" w:rsidRDefault="00275AA2" w:rsidP="00EC30DC">
      <w:pPr>
        <w:numPr>
          <w:ins w:id="1127" w:author="Ram Shrestha" w:date="2013-11-25T13:03:00Z"/>
        </w:numPr>
        <w:spacing w:line="480" w:lineRule="auto"/>
        <w:jc w:val="both"/>
        <w:rPr>
          <w:ins w:id="1128" w:author="Ram Shrestha" w:date="2013-11-25T13:03:00Z"/>
        </w:rPr>
      </w:pPr>
      <w:ins w:id="1129" w:author="Ram Shrestha" w:date="2013-11-25T12:46:00Z">
        <w:r>
          <w:t xml:space="preserve">Our observation on sensitive call to individuals with 674 median days since PMTCT exposure </w:t>
        </w:r>
      </w:ins>
      <w:ins w:id="1130" w:author="Ram Shrestha" w:date="2013-11-25T15:54:00Z">
        <w:r w:rsidR="00D645CD">
          <w:t>correlated</w:t>
        </w:r>
      </w:ins>
      <w:ins w:id="1131" w:author="Ram Shrestha" w:date="2013-11-25T12:46:00Z">
        <w:r>
          <w:t xml:space="preserve"> well with </w:t>
        </w:r>
      </w:ins>
      <w:ins w:id="1132" w:author="Ram Shrestha" w:date="2013-11-25T12:48:00Z">
        <w:r>
          <w:t>the</w:t>
        </w:r>
      </w:ins>
      <w:ins w:id="1133" w:author="Ram Shrestha" w:date="2013-11-25T12:46:00Z">
        <w:r>
          <w:t xml:space="preserve"> </w:t>
        </w:r>
      </w:ins>
      <w:ins w:id="1134" w:author="Ram Shrestha" w:date="2013-11-25T12:48:00Z">
        <w:r>
          <w:t xml:space="preserve">result obtained by </w:t>
        </w:r>
      </w:ins>
      <w:ins w:id="1135" w:author="Ram Shrestha" w:date="2013-11-25T12:49:00Z">
        <w:r>
          <w:t xml:space="preserve">Palmer et al </w:t>
        </w:r>
      </w:ins>
      <w:ins w:id="1136" w:author="Ram Shrestha" w:date="2013-11-25T13:32:00Z">
        <w:r w:rsidR="005A135F">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ins>
      <w:ins w:id="1137" w:author="Ram Shrestha" w:date="2014-03-25T21:58:00Z">
        <w:r w:rsidR="00002746">
          <w:instrText xml:space="preserve"> ADDIN EN.CITE </w:instrText>
        </w:r>
        <w:r w:rsidR="005A135F">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r w:rsidR="00002746">
          <w:instrText xml:space="preserve"> ADDIN EN.CITE.DATA </w:instrText>
        </w:r>
      </w:ins>
      <w:ins w:id="1138" w:author="Ram Shrestha" w:date="2014-03-25T21:58:00Z">
        <w:r w:rsidR="005A135F">
          <w:fldChar w:fldCharType="end"/>
        </w:r>
      </w:ins>
      <w:r w:rsidR="005A135F">
        <w:fldChar w:fldCharType="separate"/>
      </w:r>
      <w:ins w:id="1139" w:author="Ram Shrestha" w:date="2013-11-25T13:32:00Z">
        <w:r w:rsidR="00851AA2">
          <w:rPr>
            <w:noProof/>
          </w:rPr>
          <w:t>(Palmer et al., 2006)</w:t>
        </w:r>
        <w:r w:rsidR="005A135F">
          <w:fldChar w:fldCharType="end"/>
        </w:r>
      </w:ins>
      <w:ins w:id="1140" w:author="Ram Shrestha" w:date="2013-11-25T12:49:00Z">
        <w:r>
          <w:t xml:space="preserve">. The authors found that </w:t>
        </w:r>
      </w:ins>
      <w:ins w:id="1141" w:author="Ram Shrestha" w:date="2013-11-25T12:50:00Z">
        <w:r>
          <w:t xml:space="preserve">after one year since the PMTCT exposure, </w:t>
        </w:r>
      </w:ins>
      <w:ins w:id="1142" w:author="Ram Shrestha" w:date="2013-11-25T12:49:00Z">
        <w:r>
          <w:t>the prevalence of K103N</w:t>
        </w:r>
      </w:ins>
      <w:ins w:id="1143" w:author="Ram Shrestha" w:date="2013-11-25T12:51:00Z">
        <w:r>
          <w:t xml:space="preserve"> and Y181C</w:t>
        </w:r>
      </w:ins>
      <w:ins w:id="1144" w:author="Ram Shrestha" w:date="2013-11-25T12:49:00Z">
        <w:r>
          <w:t xml:space="preserve"> mutation</w:t>
        </w:r>
      </w:ins>
      <w:ins w:id="1145" w:author="Ram Shrestha" w:date="2013-11-25T12:51:00Z">
        <w:r>
          <w:t>s</w:t>
        </w:r>
      </w:ins>
      <w:ins w:id="1146" w:author="Ram Shrestha" w:date="2013-11-25T12:49:00Z">
        <w:r>
          <w:t xml:space="preserve"> </w:t>
        </w:r>
      </w:ins>
      <w:ins w:id="1147" w:author="Ram Shrestha" w:date="2013-11-25T12:51:00Z">
        <w:r>
          <w:t xml:space="preserve">were observed to be </w:t>
        </w:r>
      </w:ins>
      <w:ins w:id="1148" w:author="Ram Shrestha" w:date="2013-11-25T12:52:00Z">
        <w:r>
          <w:t xml:space="preserve">less than </w:t>
        </w:r>
      </w:ins>
      <w:ins w:id="1149" w:author="Ram Shrestha" w:date="2013-11-25T12:51:00Z">
        <w:r>
          <w:t xml:space="preserve">0.7% and </w:t>
        </w:r>
      </w:ins>
      <w:ins w:id="1150" w:author="Ram Shrestha" w:date="2013-11-25T12:52:00Z">
        <w:r>
          <w:t>0.4% respectively.</w:t>
        </w:r>
      </w:ins>
      <w:ins w:id="1151" w:author="Ram Shrestha" w:date="2013-11-25T12:57:00Z">
        <w:r w:rsidR="00971981">
          <w:t xml:space="preserve"> Since we made resistance call if the prevalence of resistance sequence reads was greater or equal to 1%, the </w:t>
        </w:r>
      </w:ins>
      <w:ins w:id="1152" w:author="Ram Shrestha" w:date="2013-11-26T05:06:00Z">
        <w:r w:rsidR="00886828">
          <w:t xml:space="preserve">samples from the </w:t>
        </w:r>
      </w:ins>
      <w:ins w:id="1153" w:author="Ram Shrestha" w:date="2013-11-25T12:57:00Z">
        <w:r w:rsidR="00971981">
          <w:t xml:space="preserve">individuals </w:t>
        </w:r>
      </w:ins>
      <w:ins w:id="1154" w:author="Ram Shrestha" w:date="2013-11-26T05:06:00Z">
        <w:r w:rsidR="00886828">
          <w:t xml:space="preserve">obtained </w:t>
        </w:r>
      </w:ins>
      <w:ins w:id="1155" w:author="Ram Shrestha" w:date="2013-11-25T12:57:00Z">
        <w:r w:rsidR="00971981">
          <w:t xml:space="preserve">more than a year after PMTCT exposure had the prevalence of resistant sequence reads below 1% </w:t>
        </w:r>
      </w:ins>
      <w:ins w:id="1156" w:author="Ram Shrestha" w:date="2013-11-25T13:02:00Z">
        <w:r w:rsidR="00971981">
          <w:t>prevalence</w:t>
        </w:r>
      </w:ins>
      <w:ins w:id="1157" w:author="Ram Shrestha" w:date="2013-11-25T12:57:00Z">
        <w:r w:rsidR="00971981">
          <w:t xml:space="preserve"> </w:t>
        </w:r>
      </w:ins>
      <w:ins w:id="1158" w:author="Ram Shrestha" w:date="2013-11-25T13:02:00Z">
        <w:r w:rsidR="00971981">
          <w:t>cutoff and they had sensitive call.</w:t>
        </w:r>
      </w:ins>
    </w:p>
    <w:p w:rsidR="00971981" w:rsidRDefault="00971981" w:rsidP="00EC30DC">
      <w:pPr>
        <w:numPr>
          <w:ins w:id="1159" w:author="Ram Shrestha" w:date="2013-11-25T13:03:00Z"/>
        </w:numPr>
        <w:spacing w:line="480" w:lineRule="auto"/>
        <w:jc w:val="both"/>
        <w:rPr>
          <w:ins w:id="1160" w:author="Ram Shrestha" w:date="2013-11-25T13:03:00Z"/>
        </w:rPr>
      </w:pPr>
    </w:p>
    <w:p w:rsidR="00971981" w:rsidRDefault="00971981" w:rsidP="00EC30DC">
      <w:pPr>
        <w:numPr>
          <w:ins w:id="1161" w:author="Ram Shrestha" w:date="2013-11-25T13:03:00Z"/>
        </w:numPr>
        <w:spacing w:line="480" w:lineRule="auto"/>
        <w:jc w:val="both"/>
        <w:rPr>
          <w:ins w:id="1162" w:author="Ram Shrestha" w:date="2013-11-25T13:27:00Z"/>
        </w:rPr>
      </w:pPr>
      <w:ins w:id="1163" w:author="Ram Shrestha" w:date="2013-11-25T13:03:00Z">
        <w:r>
          <w:t xml:space="preserve">On the other hand, </w:t>
        </w:r>
      </w:ins>
      <w:ins w:id="1164" w:author="Ram Shrestha" w:date="2013-11-25T13:06:00Z">
        <w:r w:rsidR="003257FA">
          <w:t xml:space="preserve">for the individuals that had resistance call for NVP had median day of 172 </w:t>
        </w:r>
      </w:ins>
      <w:ins w:id="1165" w:author="Ram Shrestha" w:date="2013-11-25T13:07:00Z">
        <w:r w:rsidR="003257FA">
          <w:t xml:space="preserve">(approximately 6 months) </w:t>
        </w:r>
      </w:ins>
      <w:ins w:id="1166" w:author="Ram Shrestha" w:date="2013-11-25T13:06:00Z">
        <w:r w:rsidR="003257FA">
          <w:t>since PMTCT exposure.</w:t>
        </w:r>
      </w:ins>
      <w:ins w:id="1167" w:author="Ram Shrestha" w:date="2013-11-25T13:09:00Z">
        <w:r w:rsidR="003257FA">
          <w:t xml:space="preserve"> A number of publications </w:t>
        </w:r>
      </w:ins>
      <w:ins w:id="1168" w:author="Ram Shrestha" w:date="2013-11-25T13:32:00Z">
        <w:r w:rsidR="005A135F">
          <w:fldChar w:fldCharType="begin">
            <w:fldData xml:space="preserve">PEVuZE5vdGU+PENpdGU+PEF1dGhvcj5Mb3Vic2VyPC9BdXRob3I+PFllYXI+MjAwNjwvWWVhcj48
UmVjTnVtPjE2MjM8L1JlY051bT48cmVjb3JkPjxyZWMtbnVtYmVyPjE2MjM8L3JlYy1udW1iZXI+
PGZvcmVpZ24ta2V5cz48a2V5IGFwcD0iRU4iIGRiLWlkPSJmcDI1enp2cnhyZDl2a2U1enhxcDlz
dGJzc3Byd3N0dmRkZHoiPjE2MjM8L2tleT48L2ZvcmVpZ24ta2V5cz48cmVmLXR5cGUgbmFtZT0i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UGFsbWVyPC9BdXRob3I+PFllYXI+MjAwNjwvWWVhcj48UmVjTnVtPjE2MDg8L1JlY051bT48cmVj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</w:fldData>
          </w:fldChar>
        </w:r>
      </w:ins>
      <w:ins w:id="1169" w:author="Ram Shrestha" w:date="2014-03-25T21:58:00Z">
        <w:r w:rsidR="00002746">
          <w:instrText xml:space="preserve"> ADDIN EN.CITE </w:instrText>
        </w:r>
        <w:r w:rsidR="005A135F">
          <w:fldChar w:fldCharType="begin">
            <w:fldData xml:space="preserve">PEVuZE5vdGU+PENpdGU+PEF1dGhvcj5Mb3Vic2VyPC9BdXRob3I+PFllYXI+MjAwNjwvWWVhcj48
UmVjTnVtPjE2MjM8L1JlY051bT48cmVjb3JkPjxyZWMtbnVtYmVyPjE2MjM8L3JlYy1udW1iZXI+
PGZvcmVpZ24ta2V5cz48a2V5IGFwcD0iRU4iIGRiLWlkPSJmcDI1enp2cnhyZDl2a2U1enhxcDlz
dGJzc3Byd3N0dmRkZHoiPjE2MjM8L2tleT48L2ZvcmVpZ24ta2V5cz48cmVmLXR5cGUgbmFtZT0i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UGFsbWVyPC9BdXRob3I+PFllYXI+MjAwNjwvWWVhcj48UmVjTnVtPjE2MDg8L1JlY051bT48cmVj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</w:fldData>
          </w:fldChar>
        </w:r>
        <w:r w:rsidR="00002746">
          <w:instrText xml:space="preserve"> ADDIN EN.CITE.DATA </w:instrText>
        </w:r>
      </w:ins>
      <w:ins w:id="1170" w:author="Ram Shrestha" w:date="2014-03-25T21:58:00Z">
        <w:r w:rsidR="005A135F">
          <w:fldChar w:fldCharType="end"/>
        </w:r>
      </w:ins>
      <w:r w:rsidR="005A135F">
        <w:fldChar w:fldCharType="separate"/>
      </w:r>
      <w:ins w:id="1171" w:author="Ram Shrestha" w:date="2013-11-25T13:32:00Z">
        <w:r w:rsidR="00851AA2">
          <w:rPr>
            <w:noProof/>
          </w:rPr>
          <w:t>(Hauser et al., 2011; Lockman et al., 2007; Loubser et al., 2006; Palmer et al., 2006; Rowley et al., 2010)</w:t>
        </w:r>
        <w:r w:rsidR="005A135F">
          <w:fldChar w:fldCharType="end"/>
        </w:r>
      </w:ins>
      <w:ins w:id="1172" w:author="Ram Shrestha" w:date="2013-11-25T13:23:00Z">
        <w:r w:rsidR="00AF2714">
          <w:t xml:space="preserve"> had shown that the prevalence of </w:t>
        </w:r>
      </w:ins>
      <w:ins w:id="1173" w:author="Ram Shrestha" w:date="2013-11-25T13:24:00Z">
        <w:r w:rsidR="00AF2714">
          <w:t xml:space="preserve">HIV variants that are resistant to NVP at six months of PMTCT exposure was higher than 20%. Therefore, the call </w:t>
        </w:r>
      </w:ins>
      <w:ins w:id="1174" w:author="Ram Shrestha" w:date="2013-11-25T13:33:00Z">
        <w:r w:rsidR="00851AA2">
          <w:t>of</w:t>
        </w:r>
      </w:ins>
      <w:ins w:id="1175" w:author="Ram Shrestha" w:date="2013-11-25T13:24:00Z">
        <w:r w:rsidR="00AF2714">
          <w:t xml:space="preserve"> resistance</w:t>
        </w:r>
      </w:ins>
      <w:ins w:id="1176" w:author="Ram Shrestha" w:date="2013-11-25T13:33:00Z">
        <w:r w:rsidR="00851AA2">
          <w:t xml:space="preserve"> to NVP</w:t>
        </w:r>
      </w:ins>
      <w:ins w:id="1177" w:author="Ram Shrestha" w:date="2013-11-25T13:24:00Z">
        <w:r w:rsidR="00AF2714">
          <w:t xml:space="preserve"> in </w:t>
        </w:r>
      </w:ins>
      <w:ins w:id="1178" w:author="Ram Shrestha" w:date="2013-11-25T13:26:00Z">
        <w:r w:rsidR="00AF2714">
          <w:t xml:space="preserve">the </w:t>
        </w:r>
      </w:ins>
      <w:ins w:id="1179" w:author="Ram Shrestha" w:date="2013-11-25T13:24:00Z">
        <w:r w:rsidR="00AF2714">
          <w:t xml:space="preserve">individuals </w:t>
        </w:r>
      </w:ins>
      <w:ins w:id="1180" w:author="Ram Shrestha" w:date="2013-11-25T13:26:00Z">
        <w:r w:rsidR="00AF2714">
          <w:t>with 172 median days since PMTCT exposure correlated well wi</w:t>
        </w:r>
        <w:r w:rsidR="00851AA2">
          <w:t>th the results obtained by the</w:t>
        </w:r>
        <w:r w:rsidR="00AF2714">
          <w:t xml:space="preserve"> authors.</w:t>
        </w:r>
      </w:ins>
    </w:p>
    <w:p w:rsidR="00C44D88" w:rsidRDefault="00C44D88" w:rsidP="00EC30DC">
      <w:pPr>
        <w:numPr>
          <w:ins w:id="1181" w:author="Ram Shrestha" w:date="2013-11-25T13:43:00Z"/>
        </w:numPr>
        <w:spacing w:line="480" w:lineRule="auto"/>
        <w:jc w:val="both"/>
        <w:rPr>
          <w:ins w:id="1182" w:author="Ram Shrestha" w:date="2013-11-25T13:43:00Z"/>
        </w:rPr>
      </w:pPr>
    </w:p>
    <w:p w:rsidR="00257547" w:rsidRDefault="00851AA2" w:rsidP="00EC30DC">
      <w:pPr>
        <w:numPr>
          <w:ins w:id="1183" w:author="Ram Shrestha" w:date="2013-11-25T12:20:00Z"/>
        </w:numPr>
        <w:spacing w:line="480" w:lineRule="auto"/>
        <w:jc w:val="both"/>
        <w:rPr>
          <w:ins w:id="1184" w:author="Ram Shrestha" w:date="2013-11-25T13:37:00Z"/>
        </w:rPr>
      </w:pPr>
      <w:ins w:id="1185" w:author="Ram Shrestha" w:date="2013-11-25T13:34:00Z">
        <w:r>
          <w:t xml:space="preserve">Since the PMTCT exposed individuals were harboring NVP resistant HIV variants, </w:t>
        </w:r>
      </w:ins>
      <w:ins w:id="1186" w:author="Ram Shrestha" w:date="2013-11-25T13:57:00Z">
        <w:r w:rsidR="00257547">
          <w:t xml:space="preserve">we analyzed </w:t>
        </w:r>
      </w:ins>
      <w:ins w:id="1187" w:author="Ram Shrestha" w:date="2013-11-25T13:34:00Z">
        <w:r>
          <w:t xml:space="preserve">the </w:t>
        </w:r>
      </w:ins>
      <w:proofErr w:type="spellStart"/>
      <w:ins w:id="1188" w:author="Ram Shrestha" w:date="2013-11-25T13:59:00Z">
        <w:r w:rsidR="00257547">
          <w:t>virologic</w:t>
        </w:r>
        <w:proofErr w:type="spellEnd"/>
        <w:r w:rsidR="00257547">
          <w:t xml:space="preserve"> failure </w:t>
        </w:r>
      </w:ins>
      <w:ins w:id="1189" w:author="Ram Shrestha" w:date="2013-11-25T13:34:00Z">
        <w:r>
          <w:t>individuals that underwent</w:t>
        </w:r>
      </w:ins>
      <w:ins w:id="1190" w:author="Ram Shrestha" w:date="2013-11-25T13:37:00Z">
        <w:r>
          <w:t xml:space="preserve"> the</w:t>
        </w:r>
      </w:ins>
      <w:ins w:id="1191" w:author="Ram Shrestha" w:date="2013-11-25T13:34:00Z">
        <w:r>
          <w:t xml:space="preserve"> NNRTI containing </w:t>
        </w:r>
      </w:ins>
      <w:ins w:id="1192" w:author="Ram Shrestha" w:date="2013-11-25T13:37:00Z">
        <w:r w:rsidR="00EC5BB0">
          <w:t>first line antiretroviral after the ART program</w:t>
        </w:r>
      </w:ins>
      <w:ins w:id="1193" w:author="Ram Shrestha" w:date="2013-11-26T05:19:00Z">
        <w:r w:rsidR="00EC5BB0">
          <w:t xml:space="preserve"> was</w:t>
        </w:r>
      </w:ins>
      <w:ins w:id="1194" w:author="Ram Shrestha" w:date="2013-11-25T13:37:00Z">
        <w:r w:rsidR="00EC5BB0">
          <w:t xml:space="preserve"> roll</w:t>
        </w:r>
      </w:ins>
      <w:ins w:id="1195" w:author="Ram Shrestha" w:date="2013-11-26T05:19:00Z">
        <w:r w:rsidR="00EC5BB0">
          <w:t>ed</w:t>
        </w:r>
      </w:ins>
      <w:ins w:id="1196" w:author="Ram Shrestha" w:date="2013-11-25T13:37:00Z">
        <w:r w:rsidR="00EC5BB0">
          <w:t xml:space="preserve"> out.</w:t>
        </w:r>
      </w:ins>
    </w:p>
    <w:p w:rsidR="00257547" w:rsidRDefault="00257547" w:rsidP="00EC30DC">
      <w:pPr>
        <w:numPr>
          <w:ins w:id="1197" w:author="Ram Shrestha" w:date="2013-11-25T14:01:00Z"/>
        </w:numPr>
        <w:spacing w:line="480" w:lineRule="auto"/>
        <w:jc w:val="both"/>
        <w:rPr>
          <w:ins w:id="1198" w:author="Ram Shrestha" w:date="2013-11-25T14:01:00Z"/>
        </w:rPr>
      </w:pPr>
    </w:p>
    <w:p w:rsidR="00ED4E83" w:rsidRDefault="00257547" w:rsidP="00EC30DC">
      <w:pPr>
        <w:numPr>
          <w:ins w:id="1199" w:author="Ram Shrestha" w:date="2013-11-25T14:01:00Z"/>
        </w:numPr>
        <w:spacing w:line="480" w:lineRule="auto"/>
        <w:jc w:val="both"/>
        <w:rPr>
          <w:ins w:id="1200" w:author="Ram Shrestha" w:date="2013-11-25T16:09:00Z"/>
        </w:rPr>
      </w:pPr>
      <w:ins w:id="1201" w:author="Ram Shrestha" w:date="2013-11-25T14:01:00Z">
        <w:r>
          <w:t xml:space="preserve">A total of 91% </w:t>
        </w:r>
      </w:ins>
      <w:ins w:id="1202" w:author="Ram Shrestha" w:date="2013-11-25T14:03:00Z">
        <w:r>
          <w:t xml:space="preserve">of 562 </w:t>
        </w:r>
      </w:ins>
      <w:ins w:id="1203" w:author="Ram Shrestha" w:date="2013-11-25T14:01:00Z">
        <w:r>
          <w:t xml:space="preserve">individuals had undergone the first line </w:t>
        </w:r>
      </w:ins>
      <w:ins w:id="1204" w:author="Ram Shrestha" w:date="2013-11-25T14:02:00Z">
        <w:r>
          <w:t>antiretroviral</w:t>
        </w:r>
      </w:ins>
      <w:ins w:id="1205" w:author="Ram Shrestha" w:date="2013-11-25T14:01:00Z">
        <w:r>
          <w:t xml:space="preserve"> </w:t>
        </w:r>
      </w:ins>
      <w:ins w:id="1206" w:author="Ram Shrestha" w:date="2013-11-25T14:02:00Z">
        <w:r>
          <w:t>therapy containing a NNRTI drug (</w:t>
        </w:r>
      </w:ins>
      <w:ins w:id="1207" w:author="Ram Shrestha" w:date="2013-11-25T14:03:00Z">
        <w:r>
          <w:t>NVP or EFV</w:t>
        </w:r>
      </w:ins>
      <w:ins w:id="1208" w:author="Ram Shrestha" w:date="2013-11-25T14:02:00Z">
        <w:r>
          <w:t>)</w:t>
        </w:r>
      </w:ins>
      <w:ins w:id="1209" w:author="Ram Shrestha" w:date="2013-11-25T14:03:00Z">
        <w:r>
          <w:t xml:space="preserve">, of which the 79 individuals had clinical </w:t>
        </w:r>
        <w:proofErr w:type="spellStart"/>
        <w:r>
          <w:t>virologic</w:t>
        </w:r>
        <w:proofErr w:type="spellEnd"/>
        <w:r>
          <w:t xml:space="preserve"> failure. </w:t>
        </w:r>
      </w:ins>
      <w:ins w:id="1210" w:author="Ram Shrestha" w:date="2013-11-25T16:08:00Z">
        <w:r w:rsidR="00ED4E83">
          <w:t xml:space="preserve">As FLX and </w:t>
        </w:r>
        <w:proofErr w:type="gramStart"/>
        <w:r w:rsidR="00ED4E83">
          <w:t>Junior</w:t>
        </w:r>
        <w:proofErr w:type="gramEnd"/>
        <w:r w:rsidR="00ED4E83">
          <w:t xml:space="preserve"> platforms were comparable to each other, we discussed the analysis </w:t>
        </w:r>
      </w:ins>
      <w:ins w:id="1211" w:author="Ram Shrestha" w:date="2013-11-25T16:09:00Z">
        <w:r w:rsidR="00ED4E83">
          <w:t>and resistance prediction on</w:t>
        </w:r>
      </w:ins>
      <w:ins w:id="1212" w:author="Ram Shrestha" w:date="2013-11-25T16:08:00Z">
        <w:r w:rsidR="00ED4E83">
          <w:t xml:space="preserve"> </w:t>
        </w:r>
        <w:proofErr w:type="spellStart"/>
        <w:r w:rsidR="00ED4E83">
          <w:t>virologic</w:t>
        </w:r>
        <w:proofErr w:type="spellEnd"/>
        <w:r w:rsidR="00ED4E83">
          <w:t xml:space="preserve"> failure </w:t>
        </w:r>
      </w:ins>
      <w:ins w:id="1213" w:author="Ram Shrestha" w:date="2013-11-25T16:09:00Z">
        <w:r w:rsidR="00ED4E83">
          <w:t xml:space="preserve">sequenced using Junior platform. </w:t>
        </w:r>
      </w:ins>
    </w:p>
    <w:p w:rsidR="00ED4E83" w:rsidRDefault="00ED4E83" w:rsidP="00EC30DC">
      <w:pPr>
        <w:numPr>
          <w:ins w:id="1214" w:author="Ram Shrestha" w:date="2013-11-25T16:09:00Z"/>
        </w:numPr>
        <w:spacing w:line="480" w:lineRule="auto"/>
        <w:jc w:val="both"/>
        <w:rPr>
          <w:ins w:id="1215" w:author="Ram Shrestha" w:date="2013-11-25T16:09:00Z"/>
        </w:rPr>
      </w:pPr>
    </w:p>
    <w:p w:rsidR="00257547" w:rsidRDefault="00ED4E83" w:rsidP="00EC30DC">
      <w:pPr>
        <w:numPr>
          <w:ins w:id="1216" w:author="Ram Shrestha" w:date="2013-11-25T16:09:00Z"/>
        </w:numPr>
        <w:spacing w:line="480" w:lineRule="auto"/>
        <w:jc w:val="both"/>
        <w:rPr>
          <w:ins w:id="1217" w:author="Ram Shrestha" w:date="2013-11-25T16:06:00Z"/>
        </w:rPr>
      </w:pPr>
      <w:ins w:id="1218" w:author="Ram Shrestha" w:date="2013-11-25T16:09:00Z">
        <w:r>
          <w:t>3</w:t>
        </w:r>
      </w:ins>
      <w:ins w:id="1219" w:author="Ram Shrestha" w:date="2013-11-25T14:13:00Z">
        <w:r w:rsidR="00B508CC">
          <w:t xml:space="preserve">6 of the 79 </w:t>
        </w:r>
      </w:ins>
      <w:ins w:id="1220" w:author="Ram Shrestha" w:date="2013-11-25T15:59:00Z">
        <w:r w:rsidR="00D645CD">
          <w:t xml:space="preserve">first </w:t>
        </w:r>
        <w:proofErr w:type="gramStart"/>
        <w:r w:rsidR="00D645CD">
          <w:t>line</w:t>
        </w:r>
        <w:proofErr w:type="gramEnd"/>
        <w:r w:rsidR="00D645CD">
          <w:t xml:space="preserve"> </w:t>
        </w:r>
      </w:ins>
      <w:proofErr w:type="spellStart"/>
      <w:ins w:id="1221" w:author="Ram Shrestha" w:date="2013-11-25T14:13:00Z">
        <w:r w:rsidR="00B508CC">
          <w:t>virologic</w:t>
        </w:r>
        <w:proofErr w:type="spellEnd"/>
        <w:r w:rsidR="00B508CC">
          <w:t xml:space="preserve"> failure individuals sequen</w:t>
        </w:r>
      </w:ins>
      <w:ins w:id="1222" w:author="Ram Shrestha" w:date="2013-11-25T14:14:00Z">
        <w:r w:rsidR="00B508CC">
          <w:t>c</w:t>
        </w:r>
      </w:ins>
      <w:ins w:id="1223" w:author="Ram Shrestha" w:date="2013-11-25T14:13:00Z">
        <w:r w:rsidR="00B508CC">
          <w:t>e data was avai</w:t>
        </w:r>
        <w:r w:rsidR="00DB1E49">
          <w:t xml:space="preserve">lable using HTS Junior platform of which </w:t>
        </w:r>
      </w:ins>
      <w:ins w:id="1224" w:author="Ram Shrestha" w:date="2013-11-25T15:33:00Z">
        <w:r w:rsidR="00DB1E49">
          <w:t>13 individuals</w:t>
        </w:r>
      </w:ins>
      <w:ins w:id="1225" w:author="Ram Shrestha" w:date="2013-11-25T16:01:00Z">
        <w:r w:rsidR="00D645CD">
          <w:t xml:space="preserve"> had previous PMTCT exposed</w:t>
        </w:r>
      </w:ins>
      <w:ins w:id="1226" w:author="Ram Shrestha" w:date="2013-11-25T15:33:00Z">
        <w:r w:rsidR="00D645CD">
          <w:t xml:space="preserve">. All those 13 </w:t>
        </w:r>
      </w:ins>
      <w:ins w:id="1227" w:author="Ram Shrestha" w:date="2013-11-26T05:08:00Z">
        <w:r w:rsidR="00886828">
          <w:t xml:space="preserve">individuals who had </w:t>
        </w:r>
      </w:ins>
      <w:ins w:id="1228" w:author="Ram Shrestha" w:date="2013-11-25T15:33:00Z">
        <w:r w:rsidR="00886828">
          <w:t>previous PMTCT experience</w:t>
        </w:r>
        <w:r w:rsidR="00D645CD">
          <w:t xml:space="preserve"> and </w:t>
        </w:r>
      </w:ins>
      <w:ins w:id="1229" w:author="Ram Shrestha" w:date="2013-11-26T05:08:00Z">
        <w:r w:rsidR="00886828">
          <w:t xml:space="preserve">subsequent </w:t>
        </w:r>
      </w:ins>
      <w:ins w:id="1230" w:author="Ram Shrestha" w:date="2013-11-25T15:33:00Z">
        <w:r w:rsidR="00D645CD">
          <w:t xml:space="preserve">first line </w:t>
        </w:r>
        <w:proofErr w:type="spellStart"/>
        <w:r w:rsidR="00D645CD">
          <w:t>virologic</w:t>
        </w:r>
        <w:proofErr w:type="spellEnd"/>
        <w:r w:rsidR="00D645CD">
          <w:t xml:space="preserve"> failure had NVP resistance call at 15% and below prevalence cutoffs whereas 12 of them had NVP resistance call at 20% prevalence cutoff.</w:t>
        </w:r>
      </w:ins>
      <w:ins w:id="1231" w:author="Ram Shrestha" w:date="2013-11-25T16:05:00Z">
        <w:r>
          <w:t xml:space="preserve"> This indicated that the prediction of </w:t>
        </w:r>
      </w:ins>
      <w:ins w:id="1232" w:author="Ram Shrestha" w:date="2013-11-25T16:06:00Z">
        <w:r>
          <w:t xml:space="preserve">NVP </w:t>
        </w:r>
      </w:ins>
      <w:ins w:id="1233" w:author="Ram Shrestha" w:date="2013-11-25T16:05:00Z">
        <w:r>
          <w:t xml:space="preserve">resistance </w:t>
        </w:r>
      </w:ins>
      <w:ins w:id="1234" w:author="Ram Shrestha" w:date="2013-11-25T16:06:00Z">
        <w:r>
          <w:t xml:space="preserve">in PMTCT exposed individuals and subsequent </w:t>
        </w:r>
        <w:proofErr w:type="spellStart"/>
        <w:r>
          <w:t>virologic</w:t>
        </w:r>
        <w:proofErr w:type="spellEnd"/>
        <w:r>
          <w:t xml:space="preserve"> failure was more likely than in non-PMTCT exposed individuals.</w:t>
        </w:r>
      </w:ins>
    </w:p>
    <w:p w:rsidR="00ED4E83" w:rsidRDefault="00ED4E83" w:rsidP="00EC30DC">
      <w:pPr>
        <w:numPr>
          <w:ins w:id="1235" w:author="Ram Shrestha" w:date="2013-11-25T16:07:00Z"/>
        </w:numPr>
        <w:spacing w:line="480" w:lineRule="auto"/>
        <w:jc w:val="both"/>
        <w:rPr>
          <w:ins w:id="1236" w:author="Ram Shrestha" w:date="2013-11-25T16:07:00Z"/>
        </w:rPr>
      </w:pPr>
    </w:p>
    <w:p w:rsidR="00ED4E83" w:rsidRDefault="0025227D" w:rsidP="00711138">
      <w:pPr>
        <w:numPr>
          <w:ins w:id="1237" w:author="Ram Shrestha" w:date="2013-11-25T16:07:00Z"/>
        </w:numPr>
        <w:spacing w:line="480" w:lineRule="auto"/>
        <w:jc w:val="both"/>
        <w:rPr>
          <w:ins w:id="1238" w:author="Ram Shrestha" w:date="2013-11-25T14:03:00Z"/>
        </w:rPr>
      </w:pPr>
      <w:ins w:id="1239" w:author="Ram Shrestha" w:date="2013-11-26T05:31:00Z">
        <w:r>
          <w:t xml:space="preserve">Our observation that individuals </w:t>
        </w:r>
      </w:ins>
      <w:ins w:id="1240" w:author="Ram Shrestha" w:date="2013-11-26T05:32:00Z">
        <w:r>
          <w:t>exposed to PMTCT</w:t>
        </w:r>
      </w:ins>
      <w:ins w:id="1241" w:author="Ram Shrestha" w:date="2013-11-26T05:31:00Z">
        <w:r>
          <w:t xml:space="preserve"> had </w:t>
        </w:r>
      </w:ins>
      <w:ins w:id="1242" w:author="Ram Shrestha" w:date="2013-11-26T05:32:00Z">
        <w:r>
          <w:t xml:space="preserve">greater chance of </w:t>
        </w:r>
      </w:ins>
      <w:ins w:id="1243" w:author="Ram Shrestha" w:date="2013-11-26T05:31:00Z">
        <w:r>
          <w:t>NVP resistance call</w:t>
        </w:r>
      </w:ins>
      <w:ins w:id="1244" w:author="Ram Shrestha" w:date="2013-11-26T05:32:00Z">
        <w:r>
          <w:t xml:space="preserve"> correlated </w:t>
        </w:r>
      </w:ins>
      <w:ins w:id="1245" w:author="Ram Shrestha" w:date="2013-11-26T05:33:00Z">
        <w:r>
          <w:t>with</w:t>
        </w:r>
      </w:ins>
      <w:ins w:id="1246" w:author="Ram Shrestha" w:date="2013-11-26T05:32:00Z">
        <w:r>
          <w:t xml:space="preserve"> </w:t>
        </w:r>
      </w:ins>
      <w:ins w:id="1247" w:author="Ram Shrestha" w:date="2013-11-26T05:33:00Z">
        <w:r>
          <w:t xml:space="preserve">the finding by </w:t>
        </w:r>
        <w:proofErr w:type="spellStart"/>
        <w:r w:rsidR="002611C7">
          <w:t>Boltz</w:t>
        </w:r>
        <w:proofErr w:type="spellEnd"/>
        <w:r w:rsidR="002611C7">
          <w:t xml:space="preserve"> et al </w:t>
        </w:r>
      </w:ins>
      <w:ins w:id="1248" w:author="Ram Shrestha" w:date="2014-03-17T01:25:00Z">
        <w:r w:rsidR="005A135F">
          <w:fldChar w:fldCharType="begin">
            <w:fldData xml:space="preserve">PEVuZE5vdGU+PENpdGU+PEF1dGhvcj5Cb2x0ejwvQXV0aG9yPjxZZWFyPjIwMTE8L1llYXI+PFJl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</w:fldData>
          </w:fldChar>
        </w:r>
      </w:ins>
      <w:ins w:id="1249" w:author="Ram Shrestha" w:date="2014-03-25T21:58:00Z">
        <w:r w:rsidR="00002746">
          <w:instrText xml:space="preserve"> ADDIN EN.CITE </w:instrText>
        </w:r>
        <w:r w:rsidR="005A135F">
          <w:fldChar w:fldCharType="begin">
            <w:fldData xml:space="preserve">PEVuZE5vdGU+PENpdGU+PEF1dGhvcj5Cb2x0ejwvQXV0aG9yPjxZZWFyPjIwMTE8L1llYXI+PFJl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</w:fldData>
          </w:fldChar>
        </w:r>
        <w:r w:rsidR="00002746">
          <w:instrText xml:space="preserve"> ADDIN EN.CITE.DATA </w:instrText>
        </w:r>
      </w:ins>
      <w:ins w:id="1250" w:author="Ram Shrestha" w:date="2014-03-25T21:58:00Z">
        <w:r w:rsidR="005A135F">
          <w:fldChar w:fldCharType="end"/>
        </w:r>
      </w:ins>
      <w:r w:rsidR="005A135F">
        <w:fldChar w:fldCharType="separate"/>
      </w:r>
      <w:ins w:id="1251" w:author="Ram Shrestha" w:date="2014-03-17T01:25:00Z">
        <w:r w:rsidR="007A6B3D">
          <w:rPr>
            <w:noProof/>
          </w:rPr>
          <w:t>(Boltz et al., 2011)</w:t>
        </w:r>
        <w:r w:rsidR="005A135F">
          <w:fldChar w:fldCharType="end"/>
        </w:r>
      </w:ins>
      <w:ins w:id="1252" w:author="Ram Shrestha" w:date="2013-11-26T05:33:00Z">
        <w:r w:rsidR="002611C7">
          <w:t xml:space="preserve"> and </w:t>
        </w:r>
      </w:ins>
      <w:ins w:id="1253" w:author="Ram Shrestha" w:date="2013-11-26T06:36:00Z">
        <w:r w:rsidR="002611C7">
          <w:t xml:space="preserve">Lehman et al </w:t>
        </w:r>
      </w:ins>
      <w:ins w:id="1254" w:author="Ram Shrestha" w:date="2014-03-17T01:25:00Z">
        <w:r w:rsidR="005A135F">
          <w:fldChar w:fldCharType="begin">
            <w:fldData xml:space="preserve">PEVuZE5vdGU+PENpdGU+PEF1dGhvcj5MZWhtYW48L0F1dGhvcj48WWVhcj4yMDEyPC9ZZWFyPjxS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</w:fldData>
          </w:fldChar>
        </w:r>
      </w:ins>
      <w:ins w:id="1255" w:author="Ram Shrestha" w:date="2014-03-25T21:58:00Z">
        <w:r w:rsidR="00002746">
          <w:instrText xml:space="preserve"> ADDIN EN.CITE </w:instrText>
        </w:r>
        <w:r w:rsidR="005A135F">
          <w:fldChar w:fldCharType="begin">
            <w:fldData xml:space="preserve">PEVuZE5vdGU+PENpdGU+PEF1dGhvcj5MZWhtYW48L0F1dGhvcj48WWVhcj4yMDEyPC9ZZWFyPjxS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</w:fldData>
          </w:fldChar>
        </w:r>
        <w:r w:rsidR="00002746">
          <w:instrText xml:space="preserve"> ADDIN EN.CITE.DATA </w:instrText>
        </w:r>
      </w:ins>
      <w:ins w:id="1256" w:author="Ram Shrestha" w:date="2014-03-25T21:58:00Z">
        <w:r w:rsidR="005A135F">
          <w:fldChar w:fldCharType="end"/>
        </w:r>
      </w:ins>
      <w:r w:rsidR="005A135F">
        <w:fldChar w:fldCharType="separate"/>
      </w:r>
      <w:ins w:id="1257" w:author="Ram Shrestha" w:date="2014-03-17T01:25:00Z">
        <w:r w:rsidR="007A6B3D">
          <w:rPr>
            <w:noProof/>
          </w:rPr>
          <w:t>(Lehman et al., 2012)</w:t>
        </w:r>
        <w:r w:rsidR="005A135F">
          <w:fldChar w:fldCharType="end"/>
        </w:r>
      </w:ins>
      <w:ins w:id="1258" w:author="Ram Shrestha" w:date="2013-11-26T05:33:00Z">
        <w:r>
          <w:t xml:space="preserve"> </w:t>
        </w:r>
      </w:ins>
      <w:ins w:id="1259" w:author="Ram Shrestha" w:date="2013-11-26T05:40:00Z">
        <w:r w:rsidR="00EF5D56">
          <w:t xml:space="preserve">The authors found that </w:t>
        </w:r>
      </w:ins>
      <w:ins w:id="1260" w:author="Ram Shrestha" w:date="2013-11-26T05:42:00Z">
        <w:r w:rsidR="00EF5D56">
          <w:t>the presence of low abundance HIV variants with NVP resistance was associated with greater risk of</w:t>
        </w:r>
      </w:ins>
      <w:ins w:id="1261" w:author="Ram Shrestha" w:date="2013-11-26T05:46:00Z">
        <w:r w:rsidR="00EF5D56">
          <w:t xml:space="preserve"> </w:t>
        </w:r>
        <w:proofErr w:type="spellStart"/>
        <w:r w:rsidR="00EF5D56">
          <w:t>virologic</w:t>
        </w:r>
        <w:proofErr w:type="spellEnd"/>
        <w:r w:rsidR="00EF5D56">
          <w:t xml:space="preserve"> failure in</w:t>
        </w:r>
      </w:ins>
      <w:ins w:id="1262" w:author="Ram Shrestha" w:date="2013-11-26T05:42:00Z">
        <w:r w:rsidR="00EF5D56">
          <w:t xml:space="preserve"> subsequent standard care of first line antiretroviral therapy</w:t>
        </w:r>
      </w:ins>
      <w:ins w:id="1263" w:author="Ram Shrestha" w:date="2013-11-26T05:47:00Z">
        <w:r w:rsidR="00EF5D56">
          <w:t xml:space="preserve"> containing NVP</w:t>
        </w:r>
      </w:ins>
      <w:ins w:id="1264" w:author="Ram Shrestha" w:date="2013-11-26T05:42:00Z">
        <w:r w:rsidR="00EF5D56">
          <w:t>.</w:t>
        </w:r>
      </w:ins>
      <w:ins w:id="1265" w:author="Ram Shrestha" w:date="2013-11-26T05:55:00Z">
        <w:r w:rsidR="00235B4D">
          <w:t xml:space="preserve"> Although, initially the initiation of the NNRTI based first line ART before one year of PMTCT exposure was shown to be associated with greater risk of first line ART </w:t>
        </w:r>
        <w:proofErr w:type="spellStart"/>
        <w:r w:rsidR="00235B4D">
          <w:t>virologic</w:t>
        </w:r>
        <w:proofErr w:type="spellEnd"/>
        <w:r w:rsidR="00235B4D">
          <w:t xml:space="preserve"> failure</w:t>
        </w:r>
      </w:ins>
      <w:ins w:id="1266" w:author="Ram Shrestha" w:date="2013-11-26T05:58:00Z">
        <w:r w:rsidR="00CB136C">
          <w:t xml:space="preserve"> </w:t>
        </w:r>
      </w:ins>
      <w:ins w:id="1267" w:author="Ram Shrestha" w:date="2014-03-17T01:25:00Z">
        <w:r w:rsidR="005A135F">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ins>
      <w:ins w:id="1268" w:author="Ram Shrestha" w:date="2014-03-25T21:58:00Z">
        <w:r w:rsidR="00002746">
          <w:instrText xml:space="preserve"> ADDIN EN.CITE </w:instrText>
        </w:r>
        <w:r w:rsidR="005A135F">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002746">
          <w:instrText xml:space="preserve"> ADDIN EN.CITE.DATA </w:instrText>
        </w:r>
      </w:ins>
      <w:ins w:id="1269" w:author="Ram Shrestha" w:date="2014-03-25T21:58:00Z">
        <w:r w:rsidR="005A135F">
          <w:fldChar w:fldCharType="end"/>
        </w:r>
      </w:ins>
      <w:r w:rsidR="005A135F">
        <w:fldChar w:fldCharType="separate"/>
      </w:r>
      <w:ins w:id="1270" w:author="Ram Shrestha" w:date="2014-03-17T01:25:00Z">
        <w:r w:rsidR="007A6B3D">
          <w:rPr>
            <w:noProof/>
          </w:rPr>
          <w:t>(Chi et al., 2007)</w:t>
        </w:r>
        <w:r w:rsidR="005A135F">
          <w:fldChar w:fldCharType="end"/>
        </w:r>
      </w:ins>
      <w:ins w:id="1271" w:author="Ram Shrestha" w:date="2013-11-26T05:59:00Z">
        <w:r w:rsidR="00CB136C">
          <w:t xml:space="preserve"> </w:t>
        </w:r>
      </w:ins>
      <w:ins w:id="1272" w:author="Ram Shrestha" w:date="2013-11-26T06:03:00Z">
        <w:r w:rsidR="00CB136C">
          <w:t xml:space="preserve">and recommended to undergo first line ART </w:t>
        </w:r>
      </w:ins>
      <w:ins w:id="1273" w:author="Ram Shrestha" w:date="2013-11-26T06:33:00Z">
        <w:r w:rsidR="002611C7">
          <w:t>after not less than</w:t>
        </w:r>
      </w:ins>
      <w:ins w:id="1274" w:author="Ram Shrestha" w:date="2013-11-26T06:03:00Z">
        <w:r w:rsidR="00CB136C">
          <w:t xml:space="preserve"> 12 months from PMTCT exposure,</w:t>
        </w:r>
      </w:ins>
      <w:ins w:id="1275" w:author="Ram Shrestha" w:date="2013-11-26T05:55:00Z">
        <w:r w:rsidR="00235B4D">
          <w:t xml:space="preserve"> </w:t>
        </w:r>
        <w:proofErr w:type="spellStart"/>
        <w:r w:rsidR="00235B4D">
          <w:t>Boltz</w:t>
        </w:r>
        <w:proofErr w:type="spellEnd"/>
        <w:r w:rsidR="00235B4D">
          <w:t xml:space="preserve"> et al </w:t>
        </w:r>
      </w:ins>
      <w:ins w:id="1276" w:author="Ram Shrestha" w:date="2014-03-17T01:25:00Z">
        <w:r w:rsidR="005A135F">
          <w:fldChar w:fldCharType="begin">
            <w:fldData xml:space="preserve">PEVuZE5vdGU+PENpdGU+PEF1dGhvcj5Cb2x0ejwvQXV0aG9yPjxZZWFyPjIwMTE8L1llYXI+PFJl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</w:fldData>
          </w:fldChar>
        </w:r>
      </w:ins>
      <w:ins w:id="1277" w:author="Ram Shrestha" w:date="2014-03-25T21:58:00Z">
        <w:r w:rsidR="00002746">
          <w:instrText xml:space="preserve"> ADDIN EN.CITE </w:instrText>
        </w:r>
        <w:r w:rsidR="005A135F">
          <w:fldChar w:fldCharType="begin">
            <w:fldData xml:space="preserve">PEVuZE5vdGU+PENpdGU+PEF1dGhvcj5Cb2x0ejwvQXV0aG9yPjxZZWFyPjIwMTE8L1llYXI+PFJl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</w:fldData>
          </w:fldChar>
        </w:r>
        <w:r w:rsidR="00002746">
          <w:instrText xml:space="preserve"> ADDIN EN.CITE.DATA </w:instrText>
        </w:r>
      </w:ins>
      <w:ins w:id="1278" w:author="Ram Shrestha" w:date="2014-03-25T21:58:00Z">
        <w:r w:rsidR="005A135F">
          <w:fldChar w:fldCharType="end"/>
        </w:r>
      </w:ins>
      <w:r w:rsidR="005A135F">
        <w:fldChar w:fldCharType="separate"/>
      </w:r>
      <w:ins w:id="1279" w:author="Ram Shrestha" w:date="2014-03-17T01:25:00Z">
        <w:r w:rsidR="007A6B3D">
          <w:rPr>
            <w:noProof/>
          </w:rPr>
          <w:t>(Boltz et al., 2011)</w:t>
        </w:r>
        <w:r w:rsidR="005A135F">
          <w:fldChar w:fldCharType="end"/>
        </w:r>
      </w:ins>
      <w:ins w:id="1280" w:author="Ram Shrestha" w:date="2013-11-26T06:08:00Z">
        <w:r w:rsidR="00CB136C">
          <w:t xml:space="preserve"> </w:t>
        </w:r>
      </w:ins>
      <w:ins w:id="1281" w:author="Ram Shrestha" w:date="2013-11-26T05:55:00Z">
        <w:r w:rsidR="00235B4D">
          <w:t xml:space="preserve">showed that </w:t>
        </w:r>
      </w:ins>
      <w:ins w:id="1282" w:author="Ram Shrestha" w:date="2013-11-26T06:04:00Z">
        <w:r w:rsidR="00CB136C">
          <w:t xml:space="preserve">there was no decrease in risk </w:t>
        </w:r>
      </w:ins>
      <w:ins w:id="1283" w:author="Ram Shrestha" w:date="2013-11-26T06:10:00Z">
        <w:r w:rsidR="002A1654">
          <w:t xml:space="preserve">of ART </w:t>
        </w:r>
        <w:proofErr w:type="spellStart"/>
        <w:r w:rsidR="002A1654">
          <w:t>virologic</w:t>
        </w:r>
        <w:proofErr w:type="spellEnd"/>
        <w:r w:rsidR="002A1654">
          <w:t xml:space="preserve"> failure or AIDS related deaths.</w:t>
        </w:r>
      </w:ins>
    </w:p>
    <w:p w:rsidR="00834CB8" w:rsidRDefault="00BD7116" w:rsidP="00711138">
      <w:pPr>
        <w:numPr>
          <w:ins w:id="1284" w:author="Ram Shrestha" w:date="2013-11-25T14:03:00Z"/>
        </w:numPr>
        <w:spacing w:line="480" w:lineRule="auto"/>
        <w:jc w:val="both"/>
      </w:pPr>
      <w:del w:id="1285" w:author="Ram Shrestha" w:date="2013-11-25T08:14:00Z">
        <w:r w:rsidRPr="00376D76" w:rsidDel="00AB3514">
          <w:delText xml:space="preserve">After the treatment interruption, the viral fitness of wild type virus is better than the virus with drug resistant mutations and thus the wild type virus replicates </w:delText>
        </w:r>
      </w:del>
      <w:del w:id="1286" w:author="Ram Shrestha" w:date="2013-11-25T04:35:00Z">
        <w:r w:rsidR="005A135F" w:rsidRPr="00376D76" w:rsidDel="003208FE">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Yy1yZXNvdXJjZS1udW0+PGxhbmd1YWdlPmVuZzwvbGFuZ3VhZ2U+PC9yZWNvcmQ+PC9DaXRlPjwv
RW5kTm90ZT4A
</w:fldData>
          </w:fldChar>
        </w:r>
      </w:del>
      <w:del w:id="1287" w:author="Ram Shrestha" w:date="2013-11-25T02:54:00Z">
        <w:r w:rsidDel="00C62AEF">
          <w:delInstrText xml:space="preserve"> ADDIN EN.CITE </w:delInstrText>
        </w:r>
        <w:r w:rsidR="005A135F" w:rsidDel="00C62AEF">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Yy1yZXNvdXJjZS1udW0+PGxhbmd1YWdlPmVuZzwvbGFuZ3VhZ2U+PC9yZWNvcmQ+PC9DaXRlPjwv
RW5kTm90ZT4A
</w:fldData>
          </w:fldChar>
        </w:r>
        <w:r w:rsidDel="00C62AEF">
          <w:delInstrText xml:space="preserve"> ADDIN EN.CITE.DATA </w:delInstrText>
        </w:r>
      </w:del>
      <w:del w:id="1288" w:author="Ram Shrestha" w:date="2013-11-25T02:54:00Z">
        <w:r w:rsidR="005A135F" w:rsidDel="00C62AEF">
          <w:fldChar w:fldCharType="end"/>
        </w:r>
      </w:del>
      <w:del w:id="1289" w:author="Ram Shrestha" w:date="2013-11-25T04:35:00Z">
        <w:r w:rsidR="005A135F" w:rsidRPr="00376D76" w:rsidDel="003208FE">
          <w:fldChar w:fldCharType="separate"/>
        </w:r>
        <w:r w:rsidRPr="00376D76" w:rsidDel="003208FE">
          <w:rPr>
            <w:noProof/>
          </w:rPr>
          <w:delText>(Deeks et al., 2005; Paquet et al., 2011; Rosenbloom et al., 2012)</w:delText>
        </w:r>
        <w:r w:rsidR="005A135F" w:rsidRPr="00376D76" w:rsidDel="003208FE">
          <w:fldChar w:fldCharType="end"/>
        </w:r>
      </w:del>
      <w:del w:id="1290" w:author="Ram Shrestha" w:date="2013-11-25T08:14:00Z">
        <w:r w:rsidRPr="00376D76" w:rsidDel="00AB3514">
          <w:delText xml:space="preserve"> and soon explodes where as resistant virus replication steadily decreases and </w:delText>
        </w:r>
        <w:r w:rsidDel="00AB3514">
          <w:delText>persist</w:delText>
        </w:r>
        <w:r w:rsidRPr="00376D76" w:rsidDel="00AB3514">
          <w:delText xml:space="preserve"> a</w:delText>
        </w:r>
        <w:r w:rsidDel="00AB3514">
          <w:delText>s</w:delText>
        </w:r>
        <w:r w:rsidRPr="00376D76" w:rsidDel="00AB3514">
          <w:delText xml:space="preserve"> minor variants</w:delText>
        </w:r>
        <w:r w:rsidDel="00AB3514">
          <w:delText>, even to undetectable level</w:delText>
        </w:r>
        <w:r w:rsidRPr="00376D76" w:rsidDel="00AB3514">
          <w:delText xml:space="preserve"> </w:delText>
        </w:r>
        <w:r w:rsidR="005A135F" w:rsidRPr="00376D76" w:rsidDel="00AB3514">
          <w:fldChar w:fldCharType="begin">
            <w:fldData xml:space="preserve">PEVuZE5vdGU+PENpdGU+PEF1dGhvcj5NZXR6bmVyPC9BdXRob3I+PFllYXI+MjAxMTwvWWVhcj48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</w:fldData>
          </w:fldChar>
        </w:r>
      </w:del>
      <w:del w:id="1291" w:author="Ram Shrestha" w:date="2013-11-25T02:54:00Z">
        <w:r w:rsidDel="00C62AEF">
          <w:delInstrText xml:space="preserve"> ADDIN EN.CITE </w:delInstrText>
        </w:r>
        <w:r w:rsidR="005A135F" w:rsidDel="00C62AEF">
          <w:fldChar w:fldCharType="begin">
            <w:fldData xml:space="preserve">PEVuZE5vdGU+PENpdGU+PEF1dGhvcj5NZXR6bmVyPC9BdXRob3I+PFllYXI+MjAxMTwvWWVhcj48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</w:fldData>
          </w:fldChar>
        </w:r>
        <w:r w:rsidDel="00C62AEF">
          <w:delInstrText xml:space="preserve"> ADDIN EN.CITE.DATA </w:delInstrText>
        </w:r>
      </w:del>
      <w:del w:id="1292" w:author="Ram Shrestha" w:date="2013-11-25T02:54:00Z">
        <w:r w:rsidR="005A135F" w:rsidDel="00C62AEF">
          <w:fldChar w:fldCharType="end"/>
        </w:r>
      </w:del>
      <w:del w:id="1293" w:author="Ram Shrestha" w:date="2013-11-25T08:14:00Z">
        <w:r w:rsidR="005A135F" w:rsidRPr="00376D76" w:rsidDel="00AB3514">
          <w:fldChar w:fldCharType="separate"/>
        </w:r>
        <w:r w:rsidDel="00AB3514">
          <w:rPr>
            <w:noProof/>
          </w:rPr>
          <w:delText>(Deeks et al., 2003; Metzner et al., 2011)</w:delText>
        </w:r>
        <w:r w:rsidR="005A135F" w:rsidRPr="00376D76" w:rsidDel="00AB3514">
          <w:fldChar w:fldCharType="end"/>
        </w:r>
        <w:r w:rsidRPr="00376D76" w:rsidDel="00AB3514">
          <w:delText>.</w:delText>
        </w:r>
      </w:del>
    </w:p>
    <w:p w:rsidR="007D5594" w:rsidRDefault="002611C7">
      <w:pPr>
        <w:spacing w:line="480" w:lineRule="auto"/>
        <w:jc w:val="both"/>
        <w:rPr>
          <w:ins w:id="1294" w:author="Ram Shrestha" w:date="2013-11-25T08:15:00Z"/>
        </w:rPr>
        <w:pPrChange w:id="1295" w:author="Ram Shrestha" w:date="2013-11-26T06:43:00Z">
          <w:pPr>
            <w:spacing w:line="480" w:lineRule="auto"/>
          </w:pPr>
        </w:pPrChange>
      </w:pPr>
      <w:ins w:id="1296" w:author="Ram Shrestha" w:date="2013-11-26T06:37:00Z">
        <w:r>
          <w:t>As we analyzed the samples using the computational tool Seq2Res and the</w:t>
        </w:r>
      </w:ins>
      <w:ins w:id="1297" w:author="Ram Shrestha" w:date="2013-11-26T06:42:00Z">
        <w:r w:rsidR="00711138">
          <w:t xml:space="preserve"> observed data on the</w:t>
        </w:r>
      </w:ins>
      <w:ins w:id="1298" w:author="Ram Shrestha" w:date="2013-11-26T06:37:00Z">
        <w:r>
          <w:t xml:space="preserve"> </w:t>
        </w:r>
      </w:ins>
      <w:ins w:id="1299" w:author="Ram Shrestha" w:date="2013-11-26T06:39:00Z">
        <w:r>
          <w:t>prediction of</w:t>
        </w:r>
      </w:ins>
      <w:ins w:id="1300" w:author="Ram Shrestha" w:date="2013-11-26T06:40:00Z">
        <w:r w:rsidR="00711138">
          <w:t xml:space="preserve"> resistance </w:t>
        </w:r>
      </w:ins>
      <w:ins w:id="1301" w:author="Ram Shrestha" w:date="2013-11-26T06:41:00Z">
        <w:r w:rsidR="00711138">
          <w:t xml:space="preserve">to viral sequence reads </w:t>
        </w:r>
      </w:ins>
      <w:ins w:id="1302" w:author="Ram Shrestha" w:date="2013-11-26T06:39:00Z">
        <w:r>
          <w:t xml:space="preserve">and </w:t>
        </w:r>
      </w:ins>
      <w:ins w:id="1303" w:author="Ram Shrestha" w:date="2013-11-26T06:40:00Z">
        <w:r w:rsidR="00711138">
          <w:t xml:space="preserve">drug </w:t>
        </w:r>
      </w:ins>
      <w:ins w:id="1304" w:author="Ram Shrestha" w:date="2013-11-26T06:39:00Z">
        <w:r>
          <w:t>resistance call</w:t>
        </w:r>
      </w:ins>
      <w:ins w:id="1305" w:author="Ram Shrestha" w:date="2013-11-26T06:40:00Z">
        <w:r w:rsidR="00711138">
          <w:t xml:space="preserve"> for the viral sampl</w:t>
        </w:r>
      </w:ins>
      <w:ins w:id="1306" w:author="Ram Shrestha" w:date="2013-11-26T06:39:00Z">
        <w:r w:rsidR="00711138">
          <w:t>e</w:t>
        </w:r>
      </w:ins>
      <w:ins w:id="1307" w:author="Ram Shrestha" w:date="2013-11-26T06:42:00Z">
        <w:r w:rsidR="00711138">
          <w:t>s</w:t>
        </w:r>
      </w:ins>
      <w:ins w:id="1308" w:author="Ram Shrestha" w:date="2013-11-26T06:37:00Z">
        <w:r>
          <w:t xml:space="preserve"> correlated with the previous findings, we conclude t</w:t>
        </w:r>
        <w:r w:rsidR="00711138">
          <w:t>hat the computational tool was able to be used for HIV drug resistance test.</w:t>
        </w:r>
      </w:ins>
    </w:p>
    <w:p w:rsidR="007D5594" w:rsidRDefault="00AB3514">
      <w:pPr>
        <w:spacing w:line="480" w:lineRule="auto"/>
        <w:jc w:val="both"/>
        <w:rPr>
          <w:ins w:id="1309" w:author="Ram Shrestha" w:date="2013-11-23T16:34:00Z"/>
        </w:rPr>
        <w:pPrChange w:id="1310" w:author="Ram Shrestha" w:date="2013-11-26T06:43:00Z">
          <w:pPr>
            <w:spacing w:line="480" w:lineRule="auto"/>
          </w:pPr>
        </w:pPrChange>
      </w:pPr>
      <w:ins w:id="1311" w:author="Ram Shrestha" w:date="2013-11-25T08:15:00Z">
        <w:r>
          <w:br w:type="page"/>
        </w:r>
      </w:ins>
    </w:p>
    <w:p w:rsidR="00904068" w:rsidRDefault="00904068">
      <w:pPr>
        <w:spacing w:line="480" w:lineRule="auto"/>
        <w:rPr>
          <w:ins w:id="1312" w:author="Ram Shrestha" w:date="2013-11-23T16:34:00Z"/>
        </w:rPr>
      </w:pPr>
    </w:p>
    <w:p w:rsidR="007D5594" w:rsidRDefault="005A135F">
      <w:pPr>
        <w:rPr>
          <w:ins w:id="1313" w:author="Ram Shrestha" w:date="2014-03-25T21:58:00Z"/>
          <w:rFonts w:ascii="Cambria" w:hAnsi="Cambria"/>
          <w:noProof/>
          <w:rPrChange w:id="1314" w:author="Ram Shrestha" w:date="2014-03-25T21:58:00Z">
            <w:rPr>
              <w:ins w:id="1315" w:author="Ram Shrestha" w:date="2014-03-25T21:58:00Z"/>
            </w:rPr>
          </w:rPrChange>
        </w:rPr>
        <w:pPrChange w:id="1316" w:author="Ram Shrestha" w:date="2014-03-25T21:58:00Z">
          <w:pPr>
            <w:ind w:left="720" w:hanging="720"/>
          </w:pPr>
        </w:pPrChange>
      </w:pPr>
      <w:ins w:id="1317" w:author="Ram Shrestha" w:date="2013-11-23T16:34:00Z">
        <w:r>
          <w:fldChar w:fldCharType="begin"/>
        </w:r>
        <w:r w:rsidR="00904068">
          <w:instrText xml:space="preserve"> ADDIN EN.REFLIST </w:instrText>
        </w:r>
      </w:ins>
      <w:r>
        <w:fldChar w:fldCharType="separate"/>
      </w:r>
      <w:ins w:id="1318" w:author="Ram Shrestha" w:date="2014-03-25T21:58:00Z">
        <w:r w:rsidRPr="005A135F">
          <w:rPr>
            <w:rFonts w:ascii="Cambria" w:hAnsi="Cambria"/>
            <w:noProof/>
            <w:rPrChange w:id="1319" w:author="Ram Shrestha" w:date="2014-03-25T21:58:00Z">
              <w:rPr/>
            </w:rPrChange>
          </w:rPr>
          <w:t xml:space="preserve">Aghokeng, AF, Kouanfack, C, Laurent, C, Ebong, E, Atem-Tambe, A, Butel, C, Montavon, C, Mpoudi-Ngole, E, Delaporte, E, Peeters, M (2011) Scale-up of antiretroviral treatment in sub-Saharan Africa is accompanied by increasing HIV-1 drug resistance mutations in drug-naive patients. </w:t>
        </w:r>
        <w:r w:rsidRPr="005A135F">
          <w:rPr>
            <w:rFonts w:ascii="Cambria" w:hAnsi="Cambria"/>
            <w:i/>
            <w:noProof/>
            <w:rPrChange w:id="1320" w:author="Ram Shrestha" w:date="2014-03-25T21:58:00Z">
              <w:rPr/>
            </w:rPrChange>
          </w:rPr>
          <w:t>AIDS</w:t>
        </w:r>
        <w:r w:rsidRPr="005A135F">
          <w:rPr>
            <w:rFonts w:ascii="Cambria" w:hAnsi="Cambria"/>
            <w:noProof/>
            <w:rPrChange w:id="1321" w:author="Ram Shrestha" w:date="2014-03-25T21:58:00Z">
              <w:rPr/>
            </w:rPrChange>
          </w:rPr>
          <w:t xml:space="preserve"> </w:t>
        </w:r>
        <w:r w:rsidRPr="005A135F">
          <w:rPr>
            <w:rFonts w:ascii="Cambria" w:hAnsi="Cambria"/>
            <w:b/>
            <w:noProof/>
            <w:rPrChange w:id="1322" w:author="Ram Shrestha" w:date="2014-03-25T21:58:00Z">
              <w:rPr/>
            </w:rPrChange>
          </w:rPr>
          <w:t>25</w:t>
        </w:r>
        <w:r w:rsidRPr="005A135F">
          <w:rPr>
            <w:rFonts w:ascii="Cambria" w:hAnsi="Cambria"/>
            <w:noProof/>
            <w:rPrChange w:id="1323" w:author="Ram Shrestha" w:date="2014-03-25T21:58:00Z">
              <w:rPr/>
            </w:rPrChange>
          </w:rPr>
          <w:t>: 2183-2188.</w:t>
        </w:r>
      </w:ins>
    </w:p>
    <w:p w:rsidR="007D5594" w:rsidRDefault="005A135F">
      <w:pPr>
        <w:rPr>
          <w:ins w:id="1324" w:author="Ram Shrestha" w:date="2014-03-25T21:58:00Z"/>
          <w:rFonts w:ascii="Cambria" w:hAnsi="Cambria"/>
          <w:noProof/>
          <w:rPrChange w:id="1325" w:author="Ram Shrestha" w:date="2014-03-25T21:58:00Z">
            <w:rPr>
              <w:ins w:id="1326" w:author="Ram Shrestha" w:date="2014-03-25T21:58:00Z"/>
            </w:rPr>
          </w:rPrChange>
        </w:rPr>
        <w:pPrChange w:id="1327" w:author="Ram Shrestha" w:date="2014-03-25T21:58:00Z">
          <w:pPr>
            <w:ind w:left="720" w:hanging="720"/>
          </w:pPr>
        </w:pPrChange>
      </w:pPr>
      <w:ins w:id="1328" w:author="Ram Shrestha" w:date="2014-03-25T21:58:00Z">
        <w:r w:rsidRPr="005A135F">
          <w:rPr>
            <w:rFonts w:ascii="Cambria" w:hAnsi="Cambria"/>
            <w:noProof/>
            <w:rPrChange w:id="1329" w:author="Ram Shrestha" w:date="2014-03-25T21:58:00Z">
              <w:rPr/>
            </w:rPrChange>
          </w:rPr>
          <w:t xml:space="preserve">Arrive, E, Newell, ML, Ekouevi, DK, Chaix, ML, Thiebaut, R, Masquelier, B, Leroy, V, Perre, PV, Rouzioux, C, Dabis, F (2007) Prevalence of resistance to nevirapine in mothers and children after single-dose exposure to prevent vertical transmission of HIV-1: a meta-analysis. </w:t>
        </w:r>
        <w:r w:rsidRPr="005A135F">
          <w:rPr>
            <w:rFonts w:ascii="Cambria" w:hAnsi="Cambria"/>
            <w:i/>
            <w:noProof/>
            <w:rPrChange w:id="1330" w:author="Ram Shrestha" w:date="2014-03-25T21:58:00Z">
              <w:rPr/>
            </w:rPrChange>
          </w:rPr>
          <w:t>Int J Epidemiol</w:t>
        </w:r>
        <w:r w:rsidRPr="005A135F">
          <w:rPr>
            <w:rFonts w:ascii="Cambria" w:hAnsi="Cambria"/>
            <w:noProof/>
            <w:rPrChange w:id="1331" w:author="Ram Shrestha" w:date="2014-03-25T21:58:00Z">
              <w:rPr/>
            </w:rPrChange>
          </w:rPr>
          <w:t xml:space="preserve"> </w:t>
        </w:r>
        <w:r w:rsidRPr="005A135F">
          <w:rPr>
            <w:rFonts w:ascii="Cambria" w:hAnsi="Cambria"/>
            <w:b/>
            <w:noProof/>
            <w:rPrChange w:id="1332" w:author="Ram Shrestha" w:date="2014-03-25T21:58:00Z">
              <w:rPr/>
            </w:rPrChange>
          </w:rPr>
          <w:t>36</w:t>
        </w:r>
        <w:r w:rsidRPr="005A135F">
          <w:rPr>
            <w:rFonts w:ascii="Cambria" w:hAnsi="Cambria"/>
            <w:noProof/>
            <w:rPrChange w:id="1333" w:author="Ram Shrestha" w:date="2014-03-25T21:58:00Z">
              <w:rPr/>
            </w:rPrChange>
          </w:rPr>
          <w:t>: 1009-1021.</w:t>
        </w:r>
      </w:ins>
    </w:p>
    <w:p w:rsidR="007D5594" w:rsidRDefault="005A135F">
      <w:pPr>
        <w:rPr>
          <w:ins w:id="1334" w:author="Ram Shrestha" w:date="2014-03-25T21:58:00Z"/>
          <w:rFonts w:ascii="Cambria" w:hAnsi="Cambria"/>
          <w:noProof/>
          <w:rPrChange w:id="1335" w:author="Ram Shrestha" w:date="2014-03-25T21:58:00Z">
            <w:rPr>
              <w:ins w:id="1336" w:author="Ram Shrestha" w:date="2014-03-25T21:58:00Z"/>
            </w:rPr>
          </w:rPrChange>
        </w:rPr>
        <w:pPrChange w:id="1337" w:author="Ram Shrestha" w:date="2014-03-25T21:58:00Z">
          <w:pPr>
            <w:ind w:left="720" w:hanging="720"/>
          </w:pPr>
        </w:pPrChange>
      </w:pPr>
      <w:ins w:id="1338" w:author="Ram Shrestha" w:date="2014-03-25T21:58:00Z">
        <w:r w:rsidRPr="005A135F">
          <w:rPr>
            <w:rFonts w:ascii="Cambria" w:hAnsi="Cambria"/>
            <w:noProof/>
            <w:rPrChange w:id="1339" w:author="Ram Shrestha" w:date="2014-03-25T21:58:00Z">
              <w:rPr/>
            </w:rPrChange>
          </w:rPr>
          <w:t xml:space="preserve">Audureau, E, Kahn, JG, Besson, MH, Saba, J, Ladner, J (2013) Scaling up prevention of mother-to-child HIV transmission programs in sub-Saharan African countries: a multilevel assessment of site-, program- and country-level determinants of performance. </w:t>
        </w:r>
        <w:r w:rsidRPr="005A135F">
          <w:rPr>
            <w:rFonts w:ascii="Cambria" w:hAnsi="Cambria"/>
            <w:i/>
            <w:noProof/>
            <w:rPrChange w:id="1340" w:author="Ram Shrestha" w:date="2014-03-25T21:58:00Z">
              <w:rPr/>
            </w:rPrChange>
          </w:rPr>
          <w:t>BMC Public Health</w:t>
        </w:r>
        <w:r w:rsidRPr="005A135F">
          <w:rPr>
            <w:rFonts w:ascii="Cambria" w:hAnsi="Cambria"/>
            <w:noProof/>
            <w:rPrChange w:id="1341" w:author="Ram Shrestha" w:date="2014-03-25T21:58:00Z">
              <w:rPr/>
            </w:rPrChange>
          </w:rPr>
          <w:t xml:space="preserve"> </w:t>
        </w:r>
        <w:r w:rsidRPr="005A135F">
          <w:rPr>
            <w:rFonts w:ascii="Cambria" w:hAnsi="Cambria"/>
            <w:b/>
            <w:noProof/>
            <w:rPrChange w:id="1342" w:author="Ram Shrestha" w:date="2014-03-25T21:58:00Z">
              <w:rPr/>
            </w:rPrChange>
          </w:rPr>
          <w:t>13</w:t>
        </w:r>
        <w:r w:rsidRPr="005A135F">
          <w:rPr>
            <w:rFonts w:ascii="Cambria" w:hAnsi="Cambria"/>
            <w:noProof/>
            <w:rPrChange w:id="1343" w:author="Ram Shrestha" w:date="2014-03-25T21:58:00Z">
              <w:rPr/>
            </w:rPrChange>
          </w:rPr>
          <w:t>: 286.</w:t>
        </w:r>
      </w:ins>
    </w:p>
    <w:p w:rsidR="007D5594" w:rsidRDefault="005A135F">
      <w:pPr>
        <w:rPr>
          <w:ins w:id="1344" w:author="Ram Shrestha" w:date="2014-03-25T21:58:00Z"/>
          <w:rFonts w:ascii="Cambria" w:hAnsi="Cambria"/>
          <w:noProof/>
          <w:rPrChange w:id="1345" w:author="Ram Shrestha" w:date="2014-03-25T21:58:00Z">
            <w:rPr>
              <w:ins w:id="1346" w:author="Ram Shrestha" w:date="2014-03-25T21:58:00Z"/>
            </w:rPr>
          </w:rPrChange>
        </w:rPr>
        <w:pPrChange w:id="1347" w:author="Ram Shrestha" w:date="2014-03-25T21:58:00Z">
          <w:pPr>
            <w:ind w:left="720" w:hanging="720"/>
          </w:pPr>
        </w:pPrChange>
      </w:pPr>
      <w:ins w:id="1348" w:author="Ram Shrestha" w:date="2014-03-25T21:58:00Z">
        <w:r w:rsidRPr="005A135F">
          <w:rPr>
            <w:rFonts w:ascii="Cambria" w:hAnsi="Cambria"/>
            <w:noProof/>
            <w:rPrChange w:id="1349" w:author="Ram Shrestha" w:date="2014-03-25T21:58:00Z">
              <w:rPr/>
            </w:rPrChange>
          </w:rPr>
          <w:t xml:space="preserve">Avidor, B, Girshengorn, S, Matus, N, Talio, H, Achsanov, S, Zeldis, I, Fratty, IS, Katchman, E, Brosh-Nissimov, T, Hassin, D, Alon, D, Bentwich, Z, Yust, I, Amit, S, Forer, R, Vulih Shultsman, I, Turner, D (2013) Evaluation of a benchtop HIV ultradeep pyrosequencing drug resistance assay in the clinical laboratory. </w:t>
        </w:r>
        <w:r w:rsidRPr="005A135F">
          <w:rPr>
            <w:rFonts w:ascii="Cambria" w:hAnsi="Cambria"/>
            <w:i/>
            <w:noProof/>
            <w:rPrChange w:id="1350" w:author="Ram Shrestha" w:date="2014-03-25T21:58:00Z">
              <w:rPr/>
            </w:rPrChange>
          </w:rPr>
          <w:t>J Clin Microbiol</w:t>
        </w:r>
        <w:r w:rsidRPr="005A135F">
          <w:rPr>
            <w:rFonts w:ascii="Cambria" w:hAnsi="Cambria"/>
            <w:noProof/>
            <w:rPrChange w:id="1351" w:author="Ram Shrestha" w:date="2014-03-25T21:58:00Z">
              <w:rPr/>
            </w:rPrChange>
          </w:rPr>
          <w:t xml:space="preserve"> </w:t>
        </w:r>
        <w:r w:rsidRPr="005A135F">
          <w:rPr>
            <w:rFonts w:ascii="Cambria" w:hAnsi="Cambria"/>
            <w:b/>
            <w:noProof/>
            <w:rPrChange w:id="1352" w:author="Ram Shrestha" w:date="2014-03-25T21:58:00Z">
              <w:rPr/>
            </w:rPrChange>
          </w:rPr>
          <w:t>51</w:t>
        </w:r>
        <w:r w:rsidRPr="005A135F">
          <w:rPr>
            <w:rFonts w:ascii="Cambria" w:hAnsi="Cambria"/>
            <w:noProof/>
            <w:rPrChange w:id="1353" w:author="Ram Shrestha" w:date="2014-03-25T21:58:00Z">
              <w:rPr/>
            </w:rPrChange>
          </w:rPr>
          <w:t>: 880-886.</w:t>
        </w:r>
      </w:ins>
    </w:p>
    <w:p w:rsidR="007D5594" w:rsidRDefault="005A135F">
      <w:pPr>
        <w:rPr>
          <w:ins w:id="1354" w:author="Ram Shrestha" w:date="2014-03-25T21:58:00Z"/>
          <w:rFonts w:ascii="Cambria" w:hAnsi="Cambria"/>
          <w:noProof/>
          <w:rPrChange w:id="1355" w:author="Ram Shrestha" w:date="2014-03-25T21:58:00Z">
            <w:rPr>
              <w:ins w:id="1356" w:author="Ram Shrestha" w:date="2014-03-25T21:58:00Z"/>
            </w:rPr>
          </w:rPrChange>
        </w:rPr>
        <w:pPrChange w:id="1357" w:author="Ram Shrestha" w:date="2014-03-25T21:58:00Z">
          <w:pPr>
            <w:ind w:left="720" w:hanging="720"/>
          </w:pPr>
        </w:pPrChange>
      </w:pPr>
      <w:ins w:id="1358" w:author="Ram Shrestha" w:date="2014-03-25T21:58:00Z">
        <w:r w:rsidRPr="005A135F">
          <w:rPr>
            <w:rFonts w:ascii="Cambria" w:hAnsi="Cambria"/>
            <w:noProof/>
            <w:rPrChange w:id="1359" w:author="Ram Shrestha" w:date="2014-03-25T21:58:00Z">
              <w:rPr/>
            </w:rPrChange>
          </w:rPr>
          <w:t xml:space="preserve">Bansode, V, McCormack, GP, Crampin, AC, Ngwira, B, Shrestha, RK, French, N, Glynn, JR, Travers, SA (2013) Characterizing the emergence and persistence of drug resistant mutations in HIV-1 subtype C infections using 454 ultra deep pyrosequencing. </w:t>
        </w:r>
        <w:r w:rsidRPr="005A135F">
          <w:rPr>
            <w:rFonts w:ascii="Cambria" w:hAnsi="Cambria"/>
            <w:i/>
            <w:noProof/>
            <w:rPrChange w:id="1360" w:author="Ram Shrestha" w:date="2014-03-25T21:58:00Z">
              <w:rPr/>
            </w:rPrChange>
          </w:rPr>
          <w:t>BMC Infect Dis</w:t>
        </w:r>
        <w:r w:rsidRPr="005A135F">
          <w:rPr>
            <w:rFonts w:ascii="Cambria" w:hAnsi="Cambria"/>
            <w:noProof/>
            <w:rPrChange w:id="1361" w:author="Ram Shrestha" w:date="2014-03-25T21:58:00Z">
              <w:rPr/>
            </w:rPrChange>
          </w:rPr>
          <w:t xml:space="preserve"> </w:t>
        </w:r>
        <w:r w:rsidRPr="005A135F">
          <w:rPr>
            <w:rFonts w:ascii="Cambria" w:hAnsi="Cambria"/>
            <w:b/>
            <w:noProof/>
            <w:rPrChange w:id="1362" w:author="Ram Shrestha" w:date="2014-03-25T21:58:00Z">
              <w:rPr/>
            </w:rPrChange>
          </w:rPr>
          <w:t>13</w:t>
        </w:r>
        <w:r w:rsidRPr="005A135F">
          <w:rPr>
            <w:rFonts w:ascii="Cambria" w:hAnsi="Cambria"/>
            <w:noProof/>
            <w:rPrChange w:id="1363" w:author="Ram Shrestha" w:date="2014-03-25T21:58:00Z">
              <w:rPr/>
            </w:rPrChange>
          </w:rPr>
          <w:t>: 52.</w:t>
        </w:r>
      </w:ins>
    </w:p>
    <w:p w:rsidR="007D5594" w:rsidRDefault="005A135F">
      <w:pPr>
        <w:rPr>
          <w:ins w:id="1364" w:author="Ram Shrestha" w:date="2014-03-25T21:58:00Z"/>
          <w:rFonts w:ascii="Cambria" w:hAnsi="Cambria"/>
          <w:noProof/>
          <w:rPrChange w:id="1365" w:author="Ram Shrestha" w:date="2014-03-25T21:58:00Z">
            <w:rPr>
              <w:ins w:id="1366" w:author="Ram Shrestha" w:date="2014-03-25T21:58:00Z"/>
            </w:rPr>
          </w:rPrChange>
        </w:rPr>
        <w:pPrChange w:id="1367" w:author="Ram Shrestha" w:date="2014-03-25T21:58:00Z">
          <w:pPr>
            <w:ind w:left="720" w:hanging="720"/>
          </w:pPr>
        </w:pPrChange>
      </w:pPr>
      <w:ins w:id="1368" w:author="Ram Shrestha" w:date="2014-03-25T21:58:00Z">
        <w:r w:rsidRPr="005A135F">
          <w:rPr>
            <w:rFonts w:ascii="Cambria" w:hAnsi="Cambria"/>
            <w:noProof/>
            <w:rPrChange w:id="1369" w:author="Ram Shrestha" w:date="2014-03-25T21:58:00Z">
              <w:rPr/>
            </w:rPrChange>
          </w:rPr>
          <w:t xml:space="preserve">Bebenek, K, Abbotts, J, Wilson, SH, Kunkel, TA (1993) Error-prone polymerization by HIV-1 reverse transcriptase. Contribution of template-primer misalignment, miscoding, and termination probability to mutational hot spots. </w:t>
        </w:r>
        <w:r w:rsidRPr="005A135F">
          <w:rPr>
            <w:rFonts w:ascii="Cambria" w:hAnsi="Cambria"/>
            <w:i/>
            <w:noProof/>
            <w:rPrChange w:id="1370" w:author="Ram Shrestha" w:date="2014-03-25T21:58:00Z">
              <w:rPr/>
            </w:rPrChange>
          </w:rPr>
          <w:t>J Biol Chem</w:t>
        </w:r>
        <w:r w:rsidRPr="005A135F">
          <w:rPr>
            <w:rFonts w:ascii="Cambria" w:hAnsi="Cambria"/>
            <w:noProof/>
            <w:rPrChange w:id="1371" w:author="Ram Shrestha" w:date="2014-03-25T21:58:00Z">
              <w:rPr/>
            </w:rPrChange>
          </w:rPr>
          <w:t xml:space="preserve"> </w:t>
        </w:r>
        <w:r w:rsidRPr="005A135F">
          <w:rPr>
            <w:rFonts w:ascii="Cambria" w:hAnsi="Cambria"/>
            <w:b/>
            <w:noProof/>
            <w:rPrChange w:id="1372" w:author="Ram Shrestha" w:date="2014-03-25T21:58:00Z">
              <w:rPr/>
            </w:rPrChange>
          </w:rPr>
          <w:t>268</w:t>
        </w:r>
        <w:r w:rsidRPr="005A135F">
          <w:rPr>
            <w:rFonts w:ascii="Cambria" w:hAnsi="Cambria"/>
            <w:noProof/>
            <w:rPrChange w:id="1373" w:author="Ram Shrestha" w:date="2014-03-25T21:58:00Z">
              <w:rPr/>
            </w:rPrChange>
          </w:rPr>
          <w:t>: 10324-10334.</w:t>
        </w:r>
      </w:ins>
    </w:p>
    <w:p w:rsidR="007D5594" w:rsidRDefault="005A135F">
      <w:pPr>
        <w:rPr>
          <w:ins w:id="1374" w:author="Ram Shrestha" w:date="2014-03-25T21:58:00Z"/>
          <w:rFonts w:ascii="Cambria" w:hAnsi="Cambria"/>
          <w:noProof/>
          <w:rPrChange w:id="1375" w:author="Ram Shrestha" w:date="2014-03-25T21:58:00Z">
            <w:rPr>
              <w:ins w:id="1376" w:author="Ram Shrestha" w:date="2014-03-25T21:58:00Z"/>
            </w:rPr>
          </w:rPrChange>
        </w:rPr>
        <w:pPrChange w:id="1377" w:author="Ram Shrestha" w:date="2014-03-25T21:58:00Z">
          <w:pPr>
            <w:ind w:left="720" w:hanging="720"/>
          </w:pPr>
        </w:pPrChange>
      </w:pPr>
      <w:ins w:id="1378" w:author="Ram Shrestha" w:date="2014-03-25T21:58:00Z">
        <w:r w:rsidRPr="005A135F">
          <w:rPr>
            <w:rFonts w:ascii="Cambria" w:hAnsi="Cambria"/>
            <w:noProof/>
            <w:rPrChange w:id="1379" w:author="Ram Shrestha" w:date="2014-03-25T21:58:00Z">
              <w:rPr/>
            </w:rPrChange>
          </w:rPr>
          <w:t xml:space="preserve">Beck, EJ, Vitoria, M, Mandalia, S, Crowley, S, Gilks, CF, Souteyrand, Y (2006) National adult antiretroviral therapy guidelines in resource-limited countries: concordance with 2003 WHO guidelines? </w:t>
        </w:r>
        <w:r w:rsidRPr="005A135F">
          <w:rPr>
            <w:rFonts w:ascii="Cambria" w:hAnsi="Cambria"/>
            <w:i/>
            <w:noProof/>
            <w:rPrChange w:id="1380" w:author="Ram Shrestha" w:date="2014-03-25T21:58:00Z">
              <w:rPr/>
            </w:rPrChange>
          </w:rPr>
          <w:t>AIDS</w:t>
        </w:r>
        <w:r w:rsidRPr="005A135F">
          <w:rPr>
            <w:rFonts w:ascii="Cambria" w:hAnsi="Cambria"/>
            <w:noProof/>
            <w:rPrChange w:id="1381" w:author="Ram Shrestha" w:date="2014-03-25T21:58:00Z">
              <w:rPr/>
            </w:rPrChange>
          </w:rPr>
          <w:t xml:space="preserve"> </w:t>
        </w:r>
        <w:r w:rsidRPr="005A135F">
          <w:rPr>
            <w:rFonts w:ascii="Cambria" w:hAnsi="Cambria"/>
            <w:b/>
            <w:noProof/>
            <w:rPrChange w:id="1382" w:author="Ram Shrestha" w:date="2014-03-25T21:58:00Z">
              <w:rPr/>
            </w:rPrChange>
          </w:rPr>
          <w:t>20</w:t>
        </w:r>
        <w:r w:rsidRPr="005A135F">
          <w:rPr>
            <w:rFonts w:ascii="Cambria" w:hAnsi="Cambria"/>
            <w:noProof/>
            <w:rPrChange w:id="1383" w:author="Ram Shrestha" w:date="2014-03-25T21:58:00Z">
              <w:rPr/>
            </w:rPrChange>
          </w:rPr>
          <w:t>: 1497-1502.</w:t>
        </w:r>
      </w:ins>
    </w:p>
    <w:p w:rsidR="007D5594" w:rsidRDefault="005A135F">
      <w:pPr>
        <w:rPr>
          <w:ins w:id="1384" w:author="Ram Shrestha" w:date="2014-03-25T21:58:00Z"/>
          <w:rFonts w:ascii="Cambria" w:hAnsi="Cambria"/>
          <w:noProof/>
          <w:rPrChange w:id="1385" w:author="Ram Shrestha" w:date="2014-03-25T21:58:00Z">
            <w:rPr>
              <w:ins w:id="1386" w:author="Ram Shrestha" w:date="2014-03-25T21:58:00Z"/>
            </w:rPr>
          </w:rPrChange>
        </w:rPr>
        <w:pPrChange w:id="1387" w:author="Ram Shrestha" w:date="2014-03-25T21:58:00Z">
          <w:pPr>
            <w:ind w:left="720" w:hanging="720"/>
          </w:pPr>
        </w:pPrChange>
      </w:pPr>
      <w:ins w:id="1388" w:author="Ram Shrestha" w:date="2014-03-25T21:58:00Z">
        <w:r w:rsidRPr="005A135F">
          <w:rPr>
            <w:rFonts w:ascii="Cambria" w:hAnsi="Cambria"/>
            <w:noProof/>
            <w:rPrChange w:id="1389" w:author="Ram Shrestha" w:date="2014-03-25T21:58:00Z">
              <w:rPr/>
            </w:rPrChange>
          </w:rPr>
          <w:t xml:space="preserve">Boltz, VF, Zheng, Y, Lockman, S, Hong, F, Halvas, EK, McIntyre, J, Currier, JS, Chibowa, MC, Kanyama, C, Nair, A, Owino-Ong'or, W, Hughes, M, Coffin, JM, Mellors, JW (2011) Role of low-frequency HIV-1 variants in failure of nevirapine-containing antiviral therapy in women previously exposed to single-dose nevirapine. </w:t>
        </w:r>
        <w:r w:rsidRPr="005A135F">
          <w:rPr>
            <w:rFonts w:ascii="Cambria" w:hAnsi="Cambria"/>
            <w:i/>
            <w:noProof/>
            <w:rPrChange w:id="1390" w:author="Ram Shrestha" w:date="2014-03-25T21:58:00Z">
              <w:rPr/>
            </w:rPrChange>
          </w:rPr>
          <w:t>Proc Natl Acad Sci U S A</w:t>
        </w:r>
        <w:r w:rsidRPr="005A135F">
          <w:rPr>
            <w:rFonts w:ascii="Cambria" w:hAnsi="Cambria"/>
            <w:noProof/>
            <w:rPrChange w:id="1391" w:author="Ram Shrestha" w:date="2014-03-25T21:58:00Z">
              <w:rPr/>
            </w:rPrChange>
          </w:rPr>
          <w:t xml:space="preserve"> </w:t>
        </w:r>
        <w:r w:rsidRPr="005A135F">
          <w:rPr>
            <w:rFonts w:ascii="Cambria" w:hAnsi="Cambria"/>
            <w:b/>
            <w:noProof/>
            <w:rPrChange w:id="1392" w:author="Ram Shrestha" w:date="2014-03-25T21:58:00Z">
              <w:rPr/>
            </w:rPrChange>
          </w:rPr>
          <w:t>108</w:t>
        </w:r>
        <w:r w:rsidRPr="005A135F">
          <w:rPr>
            <w:rFonts w:ascii="Cambria" w:hAnsi="Cambria"/>
            <w:noProof/>
            <w:rPrChange w:id="1393" w:author="Ram Shrestha" w:date="2014-03-25T21:58:00Z">
              <w:rPr/>
            </w:rPrChange>
          </w:rPr>
          <w:t>: 9202-9207.</w:t>
        </w:r>
      </w:ins>
    </w:p>
    <w:p w:rsidR="007D5594" w:rsidRDefault="005A135F">
      <w:pPr>
        <w:rPr>
          <w:ins w:id="1394" w:author="Ram Shrestha" w:date="2014-03-25T21:58:00Z"/>
          <w:rFonts w:ascii="Cambria" w:hAnsi="Cambria"/>
          <w:noProof/>
          <w:rPrChange w:id="1395" w:author="Ram Shrestha" w:date="2014-03-25T21:58:00Z">
            <w:rPr>
              <w:ins w:id="1396" w:author="Ram Shrestha" w:date="2014-03-25T21:58:00Z"/>
            </w:rPr>
          </w:rPrChange>
        </w:rPr>
        <w:pPrChange w:id="1397" w:author="Ram Shrestha" w:date="2014-03-25T21:58:00Z">
          <w:pPr>
            <w:ind w:left="720" w:hanging="720"/>
          </w:pPr>
        </w:pPrChange>
      </w:pPr>
      <w:ins w:id="1398" w:author="Ram Shrestha" w:date="2014-03-25T21:58:00Z">
        <w:r w:rsidRPr="005A135F">
          <w:rPr>
            <w:rFonts w:ascii="Cambria" w:hAnsi="Cambria"/>
            <w:noProof/>
            <w:rPrChange w:id="1399" w:author="Ram Shrestha" w:date="2014-03-25T21:58:00Z">
              <w:rPr/>
            </w:rPrChange>
          </w:rPr>
          <w:t xml:space="preserve">Booth, CL, Geretti, AM (2007) Prevalence and determinants of transmitted antiretroviral drug resistance in HIV-1 infection. </w:t>
        </w:r>
        <w:r w:rsidRPr="005A135F">
          <w:rPr>
            <w:rFonts w:ascii="Cambria" w:hAnsi="Cambria"/>
            <w:i/>
            <w:noProof/>
            <w:rPrChange w:id="1400" w:author="Ram Shrestha" w:date="2014-03-25T21:58:00Z">
              <w:rPr/>
            </w:rPrChange>
          </w:rPr>
          <w:t>J Antimicrob Chemother</w:t>
        </w:r>
        <w:r w:rsidRPr="005A135F">
          <w:rPr>
            <w:rFonts w:ascii="Cambria" w:hAnsi="Cambria"/>
            <w:noProof/>
            <w:rPrChange w:id="1401" w:author="Ram Shrestha" w:date="2014-03-25T21:58:00Z">
              <w:rPr/>
            </w:rPrChange>
          </w:rPr>
          <w:t xml:space="preserve"> </w:t>
        </w:r>
        <w:r w:rsidRPr="005A135F">
          <w:rPr>
            <w:rFonts w:ascii="Cambria" w:hAnsi="Cambria"/>
            <w:b/>
            <w:noProof/>
            <w:rPrChange w:id="1402" w:author="Ram Shrestha" w:date="2014-03-25T21:58:00Z">
              <w:rPr/>
            </w:rPrChange>
          </w:rPr>
          <w:t>59</w:t>
        </w:r>
        <w:r w:rsidRPr="005A135F">
          <w:rPr>
            <w:rFonts w:ascii="Cambria" w:hAnsi="Cambria"/>
            <w:noProof/>
            <w:rPrChange w:id="1403" w:author="Ram Shrestha" w:date="2014-03-25T21:58:00Z">
              <w:rPr/>
            </w:rPrChange>
          </w:rPr>
          <w:t>: 1047-1056.</w:t>
        </w:r>
      </w:ins>
    </w:p>
    <w:p w:rsidR="007D5594" w:rsidRDefault="005A135F">
      <w:pPr>
        <w:rPr>
          <w:ins w:id="1404" w:author="Ram Shrestha" w:date="2014-03-25T21:58:00Z"/>
          <w:rFonts w:ascii="Cambria" w:hAnsi="Cambria"/>
          <w:noProof/>
          <w:rPrChange w:id="1405" w:author="Ram Shrestha" w:date="2014-03-25T21:58:00Z">
            <w:rPr>
              <w:ins w:id="1406" w:author="Ram Shrestha" w:date="2014-03-25T21:58:00Z"/>
            </w:rPr>
          </w:rPrChange>
        </w:rPr>
        <w:pPrChange w:id="1407" w:author="Ram Shrestha" w:date="2014-03-25T21:58:00Z">
          <w:pPr>
            <w:ind w:left="720" w:hanging="720"/>
          </w:pPr>
        </w:pPrChange>
      </w:pPr>
      <w:ins w:id="1408" w:author="Ram Shrestha" w:date="2014-03-25T21:58:00Z">
        <w:r w:rsidRPr="005A135F">
          <w:rPr>
            <w:rFonts w:ascii="Cambria" w:hAnsi="Cambria"/>
            <w:noProof/>
            <w:rPrChange w:id="1409" w:author="Ram Shrestha" w:date="2014-03-25T21:58:00Z">
              <w:rPr/>
            </w:rPrChange>
          </w:rPr>
          <w:t xml:space="preserve">Chi, BH, Sinkala, M, Stringer, EM, Cantrell, RA, Mtonga, V, Bulterys, M, Zulu, I, Kankasa, C, Wilfert, C, Weidle, PJ, Vermund, SH, Stringer, JS (2007) Early clinical and immune response to NNRTI-based antiretroviral therapy among women with prior exposure to single-dose nevirapine. </w:t>
        </w:r>
        <w:r w:rsidRPr="005A135F">
          <w:rPr>
            <w:rFonts w:ascii="Cambria" w:hAnsi="Cambria"/>
            <w:i/>
            <w:noProof/>
            <w:rPrChange w:id="1410" w:author="Ram Shrestha" w:date="2014-03-25T21:58:00Z">
              <w:rPr/>
            </w:rPrChange>
          </w:rPr>
          <w:t>AIDS</w:t>
        </w:r>
        <w:r w:rsidRPr="005A135F">
          <w:rPr>
            <w:rFonts w:ascii="Cambria" w:hAnsi="Cambria"/>
            <w:noProof/>
            <w:rPrChange w:id="1411" w:author="Ram Shrestha" w:date="2014-03-25T21:58:00Z">
              <w:rPr/>
            </w:rPrChange>
          </w:rPr>
          <w:t xml:space="preserve"> </w:t>
        </w:r>
        <w:r w:rsidRPr="005A135F">
          <w:rPr>
            <w:rFonts w:ascii="Cambria" w:hAnsi="Cambria"/>
            <w:b/>
            <w:noProof/>
            <w:rPrChange w:id="1412" w:author="Ram Shrestha" w:date="2014-03-25T21:58:00Z">
              <w:rPr/>
            </w:rPrChange>
          </w:rPr>
          <w:t>21</w:t>
        </w:r>
        <w:r w:rsidRPr="005A135F">
          <w:rPr>
            <w:rFonts w:ascii="Cambria" w:hAnsi="Cambria"/>
            <w:noProof/>
            <w:rPrChange w:id="1413" w:author="Ram Shrestha" w:date="2014-03-25T21:58:00Z">
              <w:rPr/>
            </w:rPrChange>
          </w:rPr>
          <w:t>: 957-964.</w:t>
        </w:r>
      </w:ins>
    </w:p>
    <w:p w:rsidR="007D5594" w:rsidRDefault="005A135F">
      <w:pPr>
        <w:rPr>
          <w:ins w:id="1414" w:author="Ram Shrestha" w:date="2014-03-25T21:58:00Z"/>
          <w:rFonts w:ascii="Cambria" w:hAnsi="Cambria"/>
          <w:noProof/>
          <w:rPrChange w:id="1415" w:author="Ram Shrestha" w:date="2014-03-25T21:58:00Z">
            <w:rPr>
              <w:ins w:id="1416" w:author="Ram Shrestha" w:date="2014-03-25T21:58:00Z"/>
            </w:rPr>
          </w:rPrChange>
        </w:rPr>
        <w:pPrChange w:id="1417" w:author="Ram Shrestha" w:date="2014-03-25T21:58:00Z">
          <w:pPr>
            <w:ind w:left="720" w:hanging="720"/>
          </w:pPr>
        </w:pPrChange>
      </w:pPr>
      <w:ins w:id="1418" w:author="Ram Shrestha" w:date="2014-03-25T21:58:00Z">
        <w:r w:rsidRPr="005A135F">
          <w:rPr>
            <w:rFonts w:ascii="Cambria" w:hAnsi="Cambria"/>
            <w:noProof/>
            <w:rPrChange w:id="1419" w:author="Ram Shrestha" w:date="2014-03-25T21:58:00Z">
              <w:rPr/>
            </w:rPrChange>
          </w:rPr>
          <w:t xml:space="preserve">Chi, BH, Stringer, JS, Moodley, D (2013) Antiretroviral drug regimens to prevent mother-to-child transmission of HIV: a review of scientific, program, and policy advances for sub-Saharan Africa. </w:t>
        </w:r>
        <w:r w:rsidRPr="005A135F">
          <w:rPr>
            <w:rFonts w:ascii="Cambria" w:hAnsi="Cambria"/>
            <w:i/>
            <w:noProof/>
            <w:rPrChange w:id="1420" w:author="Ram Shrestha" w:date="2014-03-25T21:58:00Z">
              <w:rPr/>
            </w:rPrChange>
          </w:rPr>
          <w:t>Curr HIV/AIDS Rep</w:t>
        </w:r>
        <w:r w:rsidRPr="005A135F">
          <w:rPr>
            <w:rFonts w:ascii="Cambria" w:hAnsi="Cambria"/>
            <w:noProof/>
            <w:rPrChange w:id="1421" w:author="Ram Shrestha" w:date="2014-03-25T21:58:00Z">
              <w:rPr/>
            </w:rPrChange>
          </w:rPr>
          <w:t xml:space="preserve"> </w:t>
        </w:r>
        <w:r w:rsidRPr="005A135F">
          <w:rPr>
            <w:rFonts w:ascii="Cambria" w:hAnsi="Cambria"/>
            <w:b/>
            <w:noProof/>
            <w:rPrChange w:id="1422" w:author="Ram Shrestha" w:date="2014-03-25T21:58:00Z">
              <w:rPr/>
            </w:rPrChange>
          </w:rPr>
          <w:t>10</w:t>
        </w:r>
        <w:r w:rsidRPr="005A135F">
          <w:rPr>
            <w:rFonts w:ascii="Cambria" w:hAnsi="Cambria"/>
            <w:noProof/>
            <w:rPrChange w:id="1423" w:author="Ram Shrestha" w:date="2014-03-25T21:58:00Z">
              <w:rPr/>
            </w:rPrChange>
          </w:rPr>
          <w:t>: 124-133.</w:t>
        </w:r>
      </w:ins>
    </w:p>
    <w:p w:rsidR="007D5594" w:rsidRDefault="005A135F">
      <w:pPr>
        <w:rPr>
          <w:ins w:id="1424" w:author="Ram Shrestha" w:date="2014-03-25T21:58:00Z"/>
          <w:rFonts w:ascii="Cambria" w:hAnsi="Cambria"/>
          <w:noProof/>
          <w:rPrChange w:id="1425" w:author="Ram Shrestha" w:date="2014-03-25T21:58:00Z">
            <w:rPr>
              <w:ins w:id="1426" w:author="Ram Shrestha" w:date="2014-03-25T21:58:00Z"/>
            </w:rPr>
          </w:rPrChange>
        </w:rPr>
        <w:pPrChange w:id="1427" w:author="Ram Shrestha" w:date="2014-03-25T21:58:00Z">
          <w:pPr>
            <w:ind w:left="720" w:hanging="720"/>
          </w:pPr>
        </w:pPrChange>
      </w:pPr>
      <w:ins w:id="1428" w:author="Ram Shrestha" w:date="2014-03-25T21:58:00Z">
        <w:r w:rsidRPr="005A135F">
          <w:rPr>
            <w:rFonts w:ascii="Cambria" w:hAnsi="Cambria"/>
            <w:noProof/>
            <w:rPrChange w:id="1429" w:author="Ram Shrestha" w:date="2014-03-25T21:58:00Z">
              <w:rPr/>
            </w:rPrChange>
          </w:rPr>
          <w:t xml:space="preserve">Clavel, F, Race, E, Mammano, F (2000) HIV drug resistance and viral fitness. </w:t>
        </w:r>
        <w:r w:rsidRPr="005A135F">
          <w:rPr>
            <w:rFonts w:ascii="Cambria" w:hAnsi="Cambria"/>
            <w:i/>
            <w:noProof/>
            <w:rPrChange w:id="1430" w:author="Ram Shrestha" w:date="2014-03-25T21:58:00Z">
              <w:rPr/>
            </w:rPrChange>
          </w:rPr>
          <w:t>Adv Pharmacol</w:t>
        </w:r>
        <w:r w:rsidRPr="005A135F">
          <w:rPr>
            <w:rFonts w:ascii="Cambria" w:hAnsi="Cambria"/>
            <w:noProof/>
            <w:rPrChange w:id="1431" w:author="Ram Shrestha" w:date="2014-03-25T21:58:00Z">
              <w:rPr/>
            </w:rPrChange>
          </w:rPr>
          <w:t xml:space="preserve"> </w:t>
        </w:r>
        <w:r w:rsidRPr="005A135F">
          <w:rPr>
            <w:rFonts w:ascii="Cambria" w:hAnsi="Cambria"/>
            <w:b/>
            <w:noProof/>
            <w:rPrChange w:id="1432" w:author="Ram Shrestha" w:date="2014-03-25T21:58:00Z">
              <w:rPr/>
            </w:rPrChange>
          </w:rPr>
          <w:t>49</w:t>
        </w:r>
        <w:r w:rsidRPr="005A135F">
          <w:rPr>
            <w:rFonts w:ascii="Cambria" w:hAnsi="Cambria"/>
            <w:noProof/>
            <w:rPrChange w:id="1433" w:author="Ram Shrestha" w:date="2014-03-25T21:58:00Z">
              <w:rPr/>
            </w:rPrChange>
          </w:rPr>
          <w:t>: 41-66.</w:t>
        </w:r>
      </w:ins>
    </w:p>
    <w:p w:rsidR="007D5594" w:rsidRDefault="005A135F">
      <w:pPr>
        <w:rPr>
          <w:ins w:id="1434" w:author="Ram Shrestha" w:date="2014-03-25T21:58:00Z"/>
          <w:rFonts w:ascii="Cambria" w:hAnsi="Cambria"/>
          <w:noProof/>
          <w:rPrChange w:id="1435" w:author="Ram Shrestha" w:date="2014-03-25T21:58:00Z">
            <w:rPr>
              <w:ins w:id="1436" w:author="Ram Shrestha" w:date="2014-03-25T21:58:00Z"/>
            </w:rPr>
          </w:rPrChange>
        </w:rPr>
        <w:pPrChange w:id="1437" w:author="Ram Shrestha" w:date="2014-03-25T21:58:00Z">
          <w:pPr>
            <w:ind w:left="720" w:hanging="720"/>
          </w:pPr>
        </w:pPrChange>
      </w:pPr>
      <w:ins w:id="1438" w:author="Ram Shrestha" w:date="2014-03-25T21:58:00Z">
        <w:r w:rsidRPr="005A135F">
          <w:rPr>
            <w:rFonts w:ascii="Cambria" w:hAnsi="Cambria"/>
            <w:noProof/>
            <w:rPrChange w:id="1439" w:author="Ram Shrestha" w:date="2014-03-25T21:58:00Z">
              <w:rPr/>
            </w:rPrChange>
          </w:rPr>
          <w:t xml:space="preserve">Collins, JA, Thompson, MG, Paintsil, E, Ricketts, M, Gedzior, J, Alexander, L (2004) Competitive fitness of nevirapine-resistant human immunodeficiency virus type 1 mutants. </w:t>
        </w:r>
        <w:r w:rsidRPr="005A135F">
          <w:rPr>
            <w:rFonts w:ascii="Cambria" w:hAnsi="Cambria"/>
            <w:i/>
            <w:noProof/>
            <w:rPrChange w:id="1440" w:author="Ram Shrestha" w:date="2014-03-25T21:58:00Z">
              <w:rPr/>
            </w:rPrChange>
          </w:rPr>
          <w:t>J Virol</w:t>
        </w:r>
        <w:r w:rsidRPr="005A135F">
          <w:rPr>
            <w:rFonts w:ascii="Cambria" w:hAnsi="Cambria"/>
            <w:noProof/>
            <w:rPrChange w:id="1441" w:author="Ram Shrestha" w:date="2014-03-25T21:58:00Z">
              <w:rPr/>
            </w:rPrChange>
          </w:rPr>
          <w:t xml:space="preserve"> </w:t>
        </w:r>
        <w:r w:rsidRPr="005A135F">
          <w:rPr>
            <w:rFonts w:ascii="Cambria" w:hAnsi="Cambria"/>
            <w:b/>
            <w:noProof/>
            <w:rPrChange w:id="1442" w:author="Ram Shrestha" w:date="2014-03-25T21:58:00Z">
              <w:rPr/>
            </w:rPrChange>
          </w:rPr>
          <w:t>78</w:t>
        </w:r>
        <w:r w:rsidRPr="005A135F">
          <w:rPr>
            <w:rFonts w:ascii="Cambria" w:hAnsi="Cambria"/>
            <w:noProof/>
            <w:rPrChange w:id="1443" w:author="Ram Shrestha" w:date="2014-03-25T21:58:00Z">
              <w:rPr/>
            </w:rPrChange>
          </w:rPr>
          <w:t>: 603-611.</w:t>
        </w:r>
      </w:ins>
    </w:p>
    <w:p w:rsidR="007D5594" w:rsidRDefault="005A135F">
      <w:pPr>
        <w:rPr>
          <w:ins w:id="1444" w:author="Ram Shrestha" w:date="2014-03-25T21:58:00Z"/>
          <w:rFonts w:ascii="Cambria" w:hAnsi="Cambria"/>
          <w:noProof/>
          <w:rPrChange w:id="1445" w:author="Ram Shrestha" w:date="2014-03-25T21:58:00Z">
            <w:rPr>
              <w:ins w:id="1446" w:author="Ram Shrestha" w:date="2014-03-25T21:58:00Z"/>
            </w:rPr>
          </w:rPrChange>
        </w:rPr>
        <w:pPrChange w:id="1447" w:author="Ram Shrestha" w:date="2014-03-25T21:58:00Z">
          <w:pPr>
            <w:ind w:left="720" w:hanging="720"/>
          </w:pPr>
        </w:pPrChange>
      </w:pPr>
      <w:ins w:id="1448" w:author="Ram Shrestha" w:date="2014-03-25T21:58:00Z">
        <w:r w:rsidRPr="005A135F">
          <w:rPr>
            <w:rFonts w:ascii="Cambria" w:hAnsi="Cambria"/>
            <w:noProof/>
            <w:rPrChange w:id="1449" w:author="Ram Shrestha" w:date="2014-03-25T21:58:00Z">
              <w:rPr/>
            </w:rPrChange>
          </w:rPr>
          <w:t xml:space="preserve">Connor, EM, Sperling, RS, Gelber, R, Kiselev, P, Scott, G, O'Sullivan, MJ, VanDyke, R, Bey, M, Shearer, W, Jacobson, RL (1994a) Reduction of maternal-infant transmission of human immunodeficiency virus type 1 with zidovudine treatment. </w:t>
        </w:r>
        <w:r w:rsidRPr="005A135F">
          <w:rPr>
            <w:rFonts w:ascii="Cambria" w:hAnsi="Cambria"/>
            <w:i/>
            <w:noProof/>
            <w:rPrChange w:id="1450" w:author="Ram Shrestha" w:date="2014-03-25T21:58:00Z">
              <w:rPr/>
            </w:rPrChange>
          </w:rPr>
          <w:t>New England Journal of Medicine</w:t>
        </w:r>
        <w:r w:rsidRPr="005A135F">
          <w:rPr>
            <w:rFonts w:ascii="Cambria" w:hAnsi="Cambria"/>
            <w:noProof/>
            <w:rPrChange w:id="1451" w:author="Ram Shrestha" w:date="2014-03-25T21:58:00Z">
              <w:rPr/>
            </w:rPrChange>
          </w:rPr>
          <w:t xml:space="preserve"> </w:t>
        </w:r>
        <w:r w:rsidRPr="005A135F">
          <w:rPr>
            <w:rFonts w:ascii="Cambria" w:hAnsi="Cambria"/>
            <w:b/>
            <w:noProof/>
            <w:rPrChange w:id="1452" w:author="Ram Shrestha" w:date="2014-03-25T21:58:00Z">
              <w:rPr/>
            </w:rPrChange>
          </w:rPr>
          <w:t>331</w:t>
        </w:r>
        <w:r w:rsidRPr="005A135F">
          <w:rPr>
            <w:rFonts w:ascii="Cambria" w:hAnsi="Cambria"/>
            <w:noProof/>
            <w:rPrChange w:id="1453" w:author="Ram Shrestha" w:date="2014-03-25T21:58:00Z">
              <w:rPr/>
            </w:rPrChange>
          </w:rPr>
          <w:t>: 1173-1180.</w:t>
        </w:r>
      </w:ins>
    </w:p>
    <w:p w:rsidR="007D5594" w:rsidRDefault="005A135F">
      <w:pPr>
        <w:rPr>
          <w:ins w:id="1454" w:author="Ram Shrestha" w:date="2014-03-25T21:58:00Z"/>
          <w:rFonts w:ascii="Cambria" w:hAnsi="Cambria"/>
          <w:noProof/>
          <w:rPrChange w:id="1455" w:author="Ram Shrestha" w:date="2014-03-25T21:58:00Z">
            <w:rPr>
              <w:ins w:id="1456" w:author="Ram Shrestha" w:date="2014-03-25T21:58:00Z"/>
            </w:rPr>
          </w:rPrChange>
        </w:rPr>
        <w:pPrChange w:id="1457" w:author="Ram Shrestha" w:date="2014-03-25T21:58:00Z">
          <w:pPr>
            <w:ind w:left="720" w:hanging="720"/>
          </w:pPr>
        </w:pPrChange>
      </w:pPr>
      <w:ins w:id="1458" w:author="Ram Shrestha" w:date="2014-03-25T21:58:00Z">
        <w:r w:rsidRPr="005A135F">
          <w:rPr>
            <w:rFonts w:ascii="Cambria" w:hAnsi="Cambria"/>
            <w:noProof/>
            <w:rPrChange w:id="1459" w:author="Ram Shrestha" w:date="2014-03-25T21:58:00Z">
              <w:rPr/>
            </w:rPrChange>
          </w:rPr>
          <w:t xml:space="preserve">Connor, EM, Sperling, RS, Gelber, R, Kiselev, P, Scott, G, O'Sullivan, MJ, VanDyke, R, Bey, M, Shearer, W, Jacobson, RL, et al. (1994b) Reduction of maternal-infant transmission of human immunodeficiency virus type 1 with zidovudine treatment. Pediatric AIDS Clinical Trials Group Protocol 076 Study Group. </w:t>
        </w:r>
        <w:r w:rsidRPr="005A135F">
          <w:rPr>
            <w:rFonts w:ascii="Cambria" w:hAnsi="Cambria"/>
            <w:i/>
            <w:noProof/>
            <w:rPrChange w:id="1460" w:author="Ram Shrestha" w:date="2014-03-25T21:58:00Z">
              <w:rPr/>
            </w:rPrChange>
          </w:rPr>
          <w:t>N Engl J Med</w:t>
        </w:r>
        <w:r w:rsidRPr="005A135F">
          <w:rPr>
            <w:rFonts w:ascii="Cambria" w:hAnsi="Cambria"/>
            <w:noProof/>
            <w:rPrChange w:id="1461" w:author="Ram Shrestha" w:date="2014-03-25T21:58:00Z">
              <w:rPr/>
            </w:rPrChange>
          </w:rPr>
          <w:t xml:space="preserve"> </w:t>
        </w:r>
        <w:r w:rsidRPr="005A135F">
          <w:rPr>
            <w:rFonts w:ascii="Cambria" w:hAnsi="Cambria"/>
            <w:b/>
            <w:noProof/>
            <w:rPrChange w:id="1462" w:author="Ram Shrestha" w:date="2014-03-25T21:58:00Z">
              <w:rPr/>
            </w:rPrChange>
          </w:rPr>
          <w:t>331</w:t>
        </w:r>
        <w:r w:rsidRPr="005A135F">
          <w:rPr>
            <w:rFonts w:ascii="Cambria" w:hAnsi="Cambria"/>
            <w:noProof/>
            <w:rPrChange w:id="1463" w:author="Ram Shrestha" w:date="2014-03-25T21:58:00Z">
              <w:rPr/>
            </w:rPrChange>
          </w:rPr>
          <w:t>: 1173-1180.</w:t>
        </w:r>
      </w:ins>
    </w:p>
    <w:p w:rsidR="007D5594" w:rsidRDefault="005A135F">
      <w:pPr>
        <w:rPr>
          <w:ins w:id="1464" w:author="Ram Shrestha" w:date="2014-03-25T21:58:00Z"/>
          <w:rFonts w:ascii="Cambria" w:hAnsi="Cambria"/>
          <w:noProof/>
          <w:rPrChange w:id="1465" w:author="Ram Shrestha" w:date="2014-03-25T21:58:00Z">
            <w:rPr>
              <w:ins w:id="1466" w:author="Ram Shrestha" w:date="2014-03-25T21:58:00Z"/>
            </w:rPr>
          </w:rPrChange>
        </w:rPr>
        <w:pPrChange w:id="1467" w:author="Ram Shrestha" w:date="2014-03-25T21:58:00Z">
          <w:pPr>
            <w:ind w:left="720" w:hanging="720"/>
          </w:pPr>
        </w:pPrChange>
      </w:pPr>
      <w:ins w:id="1468" w:author="Ram Shrestha" w:date="2014-03-25T21:58:00Z">
        <w:r w:rsidRPr="005A135F">
          <w:rPr>
            <w:rFonts w:ascii="Cambria" w:hAnsi="Cambria"/>
            <w:noProof/>
            <w:rPrChange w:id="1469" w:author="Ram Shrestha" w:date="2014-03-25T21:58:00Z">
              <w:rPr/>
            </w:rPrChange>
          </w:rPr>
          <w:t xml:space="preserve">Coovadia, A, Hunt, G, Abrams, EJ, Sherman, G, Meyers, T, Barry, G, Malan, E, Marais, B, Stehlau, R, Ledwaba, J, Hammer, SM, Morris, L, Kuhn, L (2009) Persistent minority K103N mutations among women exposed to single-dose nevirapine and virologic response to nonnucleoside reverse-transcriptase inhibitor-based therapy. </w:t>
        </w:r>
        <w:r w:rsidRPr="005A135F">
          <w:rPr>
            <w:rFonts w:ascii="Cambria" w:hAnsi="Cambria"/>
            <w:i/>
            <w:noProof/>
            <w:rPrChange w:id="1470" w:author="Ram Shrestha" w:date="2014-03-25T21:58:00Z">
              <w:rPr/>
            </w:rPrChange>
          </w:rPr>
          <w:t>Clin Infect Dis</w:t>
        </w:r>
        <w:r w:rsidRPr="005A135F">
          <w:rPr>
            <w:rFonts w:ascii="Cambria" w:hAnsi="Cambria"/>
            <w:noProof/>
            <w:rPrChange w:id="1471" w:author="Ram Shrestha" w:date="2014-03-25T21:58:00Z">
              <w:rPr/>
            </w:rPrChange>
          </w:rPr>
          <w:t xml:space="preserve"> </w:t>
        </w:r>
        <w:r w:rsidRPr="005A135F">
          <w:rPr>
            <w:rFonts w:ascii="Cambria" w:hAnsi="Cambria"/>
            <w:b/>
            <w:noProof/>
            <w:rPrChange w:id="1472" w:author="Ram Shrestha" w:date="2014-03-25T21:58:00Z">
              <w:rPr/>
            </w:rPrChange>
          </w:rPr>
          <w:t>48</w:t>
        </w:r>
        <w:r w:rsidRPr="005A135F">
          <w:rPr>
            <w:rFonts w:ascii="Cambria" w:hAnsi="Cambria"/>
            <w:noProof/>
            <w:rPrChange w:id="1473" w:author="Ram Shrestha" w:date="2014-03-25T21:58:00Z">
              <w:rPr/>
            </w:rPrChange>
          </w:rPr>
          <w:t>: 462-472.</w:t>
        </w:r>
      </w:ins>
    </w:p>
    <w:p w:rsidR="007D5594" w:rsidRDefault="005A135F">
      <w:pPr>
        <w:rPr>
          <w:ins w:id="1474" w:author="Ram Shrestha" w:date="2014-03-25T21:58:00Z"/>
          <w:rFonts w:ascii="Cambria" w:hAnsi="Cambria"/>
          <w:noProof/>
          <w:rPrChange w:id="1475" w:author="Ram Shrestha" w:date="2014-03-25T21:58:00Z">
            <w:rPr>
              <w:ins w:id="1476" w:author="Ram Shrestha" w:date="2014-03-25T21:58:00Z"/>
            </w:rPr>
          </w:rPrChange>
        </w:rPr>
        <w:pPrChange w:id="1477" w:author="Ram Shrestha" w:date="2014-03-25T21:58:00Z">
          <w:pPr>
            <w:ind w:left="720" w:hanging="720"/>
          </w:pPr>
        </w:pPrChange>
      </w:pPr>
      <w:ins w:id="1478" w:author="Ram Shrestha" w:date="2014-03-25T21:58:00Z">
        <w:r w:rsidRPr="005A135F">
          <w:rPr>
            <w:rFonts w:ascii="Cambria" w:hAnsi="Cambria"/>
            <w:noProof/>
            <w:rPrChange w:id="1479" w:author="Ram Shrestha" w:date="2014-03-25T21:58:00Z">
              <w:rPr/>
            </w:rPrChange>
          </w:rPr>
          <w:t xml:space="preserve">Deeks, SG, Hoh, R, Neilands, TB, Liegler, T, Aweeka, F, Petropoulos, CJ, Grant, RM, Martin, JN (2005) Interruption of treatment with individual therapeutic drug classes in adults with multidrug-resistant HIV-1 infection. </w:t>
        </w:r>
        <w:r w:rsidRPr="005A135F">
          <w:rPr>
            <w:rFonts w:ascii="Cambria" w:hAnsi="Cambria"/>
            <w:i/>
            <w:noProof/>
            <w:rPrChange w:id="1480" w:author="Ram Shrestha" w:date="2014-03-25T21:58:00Z">
              <w:rPr/>
            </w:rPrChange>
          </w:rPr>
          <w:t>J Infect Dis</w:t>
        </w:r>
        <w:r w:rsidRPr="005A135F">
          <w:rPr>
            <w:rFonts w:ascii="Cambria" w:hAnsi="Cambria"/>
            <w:noProof/>
            <w:rPrChange w:id="1481" w:author="Ram Shrestha" w:date="2014-03-25T21:58:00Z">
              <w:rPr/>
            </w:rPrChange>
          </w:rPr>
          <w:t xml:space="preserve"> </w:t>
        </w:r>
        <w:r w:rsidRPr="005A135F">
          <w:rPr>
            <w:rFonts w:ascii="Cambria" w:hAnsi="Cambria"/>
            <w:b/>
            <w:noProof/>
            <w:rPrChange w:id="1482" w:author="Ram Shrestha" w:date="2014-03-25T21:58:00Z">
              <w:rPr/>
            </w:rPrChange>
          </w:rPr>
          <w:t>192</w:t>
        </w:r>
        <w:r w:rsidRPr="005A135F">
          <w:rPr>
            <w:rFonts w:ascii="Cambria" w:hAnsi="Cambria"/>
            <w:noProof/>
            <w:rPrChange w:id="1483" w:author="Ram Shrestha" w:date="2014-03-25T21:58:00Z">
              <w:rPr/>
            </w:rPrChange>
          </w:rPr>
          <w:t>: 1537-1544.</w:t>
        </w:r>
      </w:ins>
    </w:p>
    <w:p w:rsidR="007D5594" w:rsidRDefault="005A135F">
      <w:pPr>
        <w:rPr>
          <w:ins w:id="1484" w:author="Ram Shrestha" w:date="2014-03-25T21:58:00Z"/>
          <w:rFonts w:ascii="Cambria" w:hAnsi="Cambria"/>
          <w:noProof/>
          <w:rPrChange w:id="1485" w:author="Ram Shrestha" w:date="2014-03-25T21:58:00Z">
            <w:rPr>
              <w:ins w:id="1486" w:author="Ram Shrestha" w:date="2014-03-25T21:58:00Z"/>
            </w:rPr>
          </w:rPrChange>
        </w:rPr>
        <w:pPrChange w:id="1487" w:author="Ram Shrestha" w:date="2014-03-25T21:58:00Z">
          <w:pPr>
            <w:ind w:left="720" w:hanging="720"/>
          </w:pPr>
        </w:pPrChange>
      </w:pPr>
      <w:ins w:id="1488" w:author="Ram Shrestha" w:date="2014-03-25T21:58:00Z">
        <w:r w:rsidRPr="005A135F">
          <w:rPr>
            <w:rFonts w:ascii="Cambria" w:hAnsi="Cambria"/>
            <w:noProof/>
            <w:rPrChange w:id="1489" w:author="Ram Shrestha" w:date="2014-03-25T21:58:00Z">
              <w:rPr/>
            </w:rPrChange>
          </w:rPr>
          <w:t xml:space="preserve">Delobel, P, Saliou, A, Nicot, F, Dubois, M, Trancart, S, Tangre, P, Aboulker, JP, Taburet, AM, Molina, JM, Massip, P, Marchou, B, Izopet, J (2011) Minor HIV-1 variants with the K103N resistance mutation during intermittent efavirenz-containing antiretroviral therapy and virological failure. </w:t>
        </w:r>
        <w:r w:rsidRPr="005A135F">
          <w:rPr>
            <w:rFonts w:ascii="Cambria" w:hAnsi="Cambria"/>
            <w:i/>
            <w:noProof/>
            <w:rPrChange w:id="1490" w:author="Ram Shrestha" w:date="2014-03-25T21:58:00Z">
              <w:rPr/>
            </w:rPrChange>
          </w:rPr>
          <w:t>PLoS One</w:t>
        </w:r>
        <w:r w:rsidRPr="005A135F">
          <w:rPr>
            <w:rFonts w:ascii="Cambria" w:hAnsi="Cambria"/>
            <w:noProof/>
            <w:rPrChange w:id="1491" w:author="Ram Shrestha" w:date="2014-03-25T21:58:00Z">
              <w:rPr/>
            </w:rPrChange>
          </w:rPr>
          <w:t xml:space="preserve"> </w:t>
        </w:r>
        <w:r w:rsidRPr="005A135F">
          <w:rPr>
            <w:rFonts w:ascii="Cambria" w:hAnsi="Cambria"/>
            <w:b/>
            <w:noProof/>
            <w:rPrChange w:id="1492" w:author="Ram Shrestha" w:date="2014-03-25T21:58:00Z">
              <w:rPr/>
            </w:rPrChange>
          </w:rPr>
          <w:t>6</w:t>
        </w:r>
        <w:r w:rsidRPr="005A135F">
          <w:rPr>
            <w:rFonts w:ascii="Cambria" w:hAnsi="Cambria"/>
            <w:noProof/>
            <w:rPrChange w:id="1493" w:author="Ram Shrestha" w:date="2014-03-25T21:58:00Z">
              <w:rPr/>
            </w:rPrChange>
          </w:rPr>
          <w:t>: e21655.</w:t>
        </w:r>
      </w:ins>
    </w:p>
    <w:p w:rsidR="007D5594" w:rsidRDefault="005A135F">
      <w:pPr>
        <w:rPr>
          <w:ins w:id="1494" w:author="Ram Shrestha" w:date="2014-03-25T21:58:00Z"/>
          <w:rFonts w:ascii="Cambria" w:hAnsi="Cambria"/>
          <w:noProof/>
          <w:rPrChange w:id="1495" w:author="Ram Shrestha" w:date="2014-03-25T21:58:00Z">
            <w:rPr>
              <w:ins w:id="1496" w:author="Ram Shrestha" w:date="2014-03-25T21:58:00Z"/>
            </w:rPr>
          </w:rPrChange>
        </w:rPr>
        <w:pPrChange w:id="1497" w:author="Ram Shrestha" w:date="2014-03-25T21:58:00Z">
          <w:pPr>
            <w:ind w:left="720" w:hanging="720"/>
          </w:pPr>
        </w:pPrChange>
      </w:pPr>
      <w:ins w:id="1498" w:author="Ram Shrestha" w:date="2014-03-25T21:58:00Z">
        <w:r w:rsidRPr="005A135F">
          <w:rPr>
            <w:rFonts w:ascii="Cambria" w:hAnsi="Cambria"/>
            <w:noProof/>
            <w:rPrChange w:id="1499" w:author="Ram Shrestha" w:date="2014-03-25T21:58:00Z">
              <w:rPr/>
            </w:rPrChange>
          </w:rPr>
          <w:t xml:space="preserve">Dudley, DM, Chin, EN, Bimber, BN, Sanabani, SS, Tarosso, LF, Costa, PR, Sauer, MM, Kallas, EG, O'Connor, DH (2012) Low-cost ultra-wide genotyping using Roche/454 pyrosequencing for surveillance of HIV drug resistance. </w:t>
        </w:r>
        <w:r w:rsidRPr="005A135F">
          <w:rPr>
            <w:rFonts w:ascii="Cambria" w:hAnsi="Cambria"/>
            <w:i/>
            <w:noProof/>
            <w:rPrChange w:id="1500" w:author="Ram Shrestha" w:date="2014-03-25T21:58:00Z">
              <w:rPr/>
            </w:rPrChange>
          </w:rPr>
          <w:t>PLoS One</w:t>
        </w:r>
        <w:r w:rsidRPr="005A135F">
          <w:rPr>
            <w:rFonts w:ascii="Cambria" w:hAnsi="Cambria"/>
            <w:noProof/>
            <w:rPrChange w:id="1501" w:author="Ram Shrestha" w:date="2014-03-25T21:58:00Z">
              <w:rPr/>
            </w:rPrChange>
          </w:rPr>
          <w:t xml:space="preserve"> </w:t>
        </w:r>
        <w:r w:rsidRPr="005A135F">
          <w:rPr>
            <w:rFonts w:ascii="Cambria" w:hAnsi="Cambria"/>
            <w:b/>
            <w:noProof/>
            <w:rPrChange w:id="1502" w:author="Ram Shrestha" w:date="2014-03-25T21:58:00Z">
              <w:rPr/>
            </w:rPrChange>
          </w:rPr>
          <w:t>7</w:t>
        </w:r>
        <w:r w:rsidRPr="005A135F">
          <w:rPr>
            <w:rFonts w:ascii="Cambria" w:hAnsi="Cambria"/>
            <w:noProof/>
            <w:rPrChange w:id="1503" w:author="Ram Shrestha" w:date="2014-03-25T21:58:00Z">
              <w:rPr/>
            </w:rPrChange>
          </w:rPr>
          <w:t>: e36494.</w:t>
        </w:r>
      </w:ins>
    </w:p>
    <w:p w:rsidR="007D5594" w:rsidRDefault="005A135F">
      <w:pPr>
        <w:rPr>
          <w:ins w:id="1504" w:author="Ram Shrestha" w:date="2014-03-25T21:58:00Z"/>
          <w:rFonts w:ascii="Cambria" w:hAnsi="Cambria"/>
          <w:noProof/>
          <w:rPrChange w:id="1505" w:author="Ram Shrestha" w:date="2014-03-25T21:58:00Z">
            <w:rPr>
              <w:ins w:id="1506" w:author="Ram Shrestha" w:date="2014-03-25T21:58:00Z"/>
            </w:rPr>
          </w:rPrChange>
        </w:rPr>
        <w:pPrChange w:id="1507" w:author="Ram Shrestha" w:date="2014-03-25T21:58:00Z">
          <w:pPr>
            <w:ind w:left="720" w:hanging="720"/>
          </w:pPr>
        </w:pPrChange>
      </w:pPr>
      <w:ins w:id="1508" w:author="Ram Shrestha" w:date="2014-03-25T21:58:00Z">
        <w:r w:rsidRPr="005A135F">
          <w:rPr>
            <w:rFonts w:ascii="Cambria" w:hAnsi="Cambria"/>
            <w:noProof/>
            <w:rPrChange w:id="1509" w:author="Ram Shrestha" w:date="2014-03-25T21:58:00Z">
              <w:rPr/>
            </w:rPrChange>
          </w:rPr>
          <w:t xml:space="preserve">Eshleman, SH, Guay, LA, Mwatha, A, Cunningham, SP, Brown, ER, Musoke, P, Mmiro, F, Jackson, JB (2004) Comparison of nevirapine (NVP) resistance in Ugandan women 7 days vs. 6-8 weeks after single-dose nvp prophylaxis: HIVNET 012. </w:t>
        </w:r>
        <w:r w:rsidRPr="005A135F">
          <w:rPr>
            <w:rFonts w:ascii="Cambria" w:hAnsi="Cambria"/>
            <w:i/>
            <w:noProof/>
            <w:rPrChange w:id="1510" w:author="Ram Shrestha" w:date="2014-03-25T21:58:00Z">
              <w:rPr/>
            </w:rPrChange>
          </w:rPr>
          <w:t>AIDS Res Hum Retroviruses</w:t>
        </w:r>
        <w:r w:rsidRPr="005A135F">
          <w:rPr>
            <w:rFonts w:ascii="Cambria" w:hAnsi="Cambria"/>
            <w:noProof/>
            <w:rPrChange w:id="1511" w:author="Ram Shrestha" w:date="2014-03-25T21:58:00Z">
              <w:rPr/>
            </w:rPrChange>
          </w:rPr>
          <w:t xml:space="preserve"> </w:t>
        </w:r>
        <w:r w:rsidRPr="005A135F">
          <w:rPr>
            <w:rFonts w:ascii="Cambria" w:hAnsi="Cambria"/>
            <w:b/>
            <w:noProof/>
            <w:rPrChange w:id="1512" w:author="Ram Shrestha" w:date="2014-03-25T21:58:00Z">
              <w:rPr/>
            </w:rPrChange>
          </w:rPr>
          <w:t>20</w:t>
        </w:r>
        <w:r w:rsidRPr="005A135F">
          <w:rPr>
            <w:rFonts w:ascii="Cambria" w:hAnsi="Cambria"/>
            <w:noProof/>
            <w:rPrChange w:id="1513" w:author="Ram Shrestha" w:date="2014-03-25T21:58:00Z">
              <w:rPr/>
            </w:rPrChange>
          </w:rPr>
          <w:t>: 595-599.</w:t>
        </w:r>
      </w:ins>
    </w:p>
    <w:p w:rsidR="007D5594" w:rsidRDefault="005A135F">
      <w:pPr>
        <w:rPr>
          <w:ins w:id="1514" w:author="Ram Shrestha" w:date="2014-03-25T21:58:00Z"/>
          <w:rFonts w:ascii="Cambria" w:hAnsi="Cambria"/>
          <w:noProof/>
          <w:rPrChange w:id="1515" w:author="Ram Shrestha" w:date="2014-03-25T21:58:00Z">
            <w:rPr>
              <w:ins w:id="1516" w:author="Ram Shrestha" w:date="2014-03-25T21:58:00Z"/>
            </w:rPr>
          </w:rPrChange>
        </w:rPr>
        <w:pPrChange w:id="1517" w:author="Ram Shrestha" w:date="2014-03-25T21:58:00Z">
          <w:pPr>
            <w:ind w:left="720" w:hanging="720"/>
          </w:pPr>
        </w:pPrChange>
      </w:pPr>
      <w:ins w:id="1518" w:author="Ram Shrestha" w:date="2014-03-25T21:58:00Z">
        <w:r w:rsidRPr="005A135F">
          <w:rPr>
            <w:rFonts w:ascii="Cambria" w:hAnsi="Cambria"/>
            <w:noProof/>
            <w:rPrChange w:id="1519" w:author="Ram Shrestha" w:date="2014-03-25T21:58:00Z">
              <w:rPr/>
            </w:rPrChange>
          </w:rPr>
          <w:t xml:space="preserve">Eshleman, SH, Hoover, DR, Chen, S, Hudelson, SE, Guay, LA, Mwatha, A, Fiscus, SA, Mmiro, F, Musoke, P, Jackson, JB (2005a) Resistance after single-dose nevirapine prophylaxis emerges in a high proportion of Malawian newborns. </w:t>
        </w:r>
        <w:r w:rsidRPr="005A135F">
          <w:rPr>
            <w:rFonts w:ascii="Cambria" w:hAnsi="Cambria"/>
            <w:i/>
            <w:noProof/>
            <w:rPrChange w:id="1520" w:author="Ram Shrestha" w:date="2014-03-25T21:58:00Z">
              <w:rPr/>
            </w:rPrChange>
          </w:rPr>
          <w:t>AIDS</w:t>
        </w:r>
        <w:r w:rsidRPr="005A135F">
          <w:rPr>
            <w:rFonts w:ascii="Cambria" w:hAnsi="Cambria"/>
            <w:noProof/>
            <w:rPrChange w:id="1521" w:author="Ram Shrestha" w:date="2014-03-25T21:58:00Z">
              <w:rPr/>
            </w:rPrChange>
          </w:rPr>
          <w:t xml:space="preserve"> </w:t>
        </w:r>
        <w:r w:rsidRPr="005A135F">
          <w:rPr>
            <w:rFonts w:ascii="Cambria" w:hAnsi="Cambria"/>
            <w:b/>
            <w:noProof/>
            <w:rPrChange w:id="1522" w:author="Ram Shrestha" w:date="2014-03-25T21:58:00Z">
              <w:rPr/>
            </w:rPrChange>
          </w:rPr>
          <w:t>19</w:t>
        </w:r>
        <w:r w:rsidRPr="005A135F">
          <w:rPr>
            <w:rFonts w:ascii="Cambria" w:hAnsi="Cambria"/>
            <w:noProof/>
            <w:rPrChange w:id="1523" w:author="Ram Shrestha" w:date="2014-03-25T21:58:00Z">
              <w:rPr/>
            </w:rPrChange>
          </w:rPr>
          <w:t>: 2167-2169.</w:t>
        </w:r>
      </w:ins>
    </w:p>
    <w:p w:rsidR="007D5594" w:rsidRDefault="005A135F">
      <w:pPr>
        <w:rPr>
          <w:ins w:id="1524" w:author="Ram Shrestha" w:date="2014-03-25T21:58:00Z"/>
          <w:rFonts w:ascii="Cambria" w:hAnsi="Cambria"/>
          <w:noProof/>
          <w:rPrChange w:id="1525" w:author="Ram Shrestha" w:date="2014-03-25T21:58:00Z">
            <w:rPr>
              <w:ins w:id="1526" w:author="Ram Shrestha" w:date="2014-03-25T21:58:00Z"/>
            </w:rPr>
          </w:rPrChange>
        </w:rPr>
        <w:pPrChange w:id="1527" w:author="Ram Shrestha" w:date="2014-03-25T21:58:00Z">
          <w:pPr>
            <w:ind w:left="720" w:hanging="720"/>
          </w:pPr>
        </w:pPrChange>
      </w:pPr>
      <w:ins w:id="1528" w:author="Ram Shrestha" w:date="2014-03-25T21:58:00Z">
        <w:r w:rsidRPr="005A135F">
          <w:rPr>
            <w:rFonts w:ascii="Cambria" w:hAnsi="Cambria"/>
            <w:noProof/>
            <w:rPrChange w:id="1529" w:author="Ram Shrestha" w:date="2014-03-25T21:58:00Z">
              <w:rPr/>
            </w:rPrChange>
          </w:rPr>
          <w:t xml:space="preserve">Eshleman, SH, Hoover, DR, Chen, S, Hudelson, SE, Guay, LA, Mwatha, A, Fiscus, SA, Mmiro, F, Musoke, P, Jackson, JB, Kumwenda, N, Taha, T (2005b) Nevirapine (NVP) resistance in women with HIV-1 subtype C, compared with subtypes A and D, after the administration of single-dose NVP. </w:t>
        </w:r>
        <w:r w:rsidRPr="005A135F">
          <w:rPr>
            <w:rFonts w:ascii="Cambria" w:hAnsi="Cambria"/>
            <w:i/>
            <w:noProof/>
            <w:rPrChange w:id="1530" w:author="Ram Shrestha" w:date="2014-03-25T21:58:00Z">
              <w:rPr/>
            </w:rPrChange>
          </w:rPr>
          <w:t>J Infect Dis</w:t>
        </w:r>
        <w:r w:rsidRPr="005A135F">
          <w:rPr>
            <w:rFonts w:ascii="Cambria" w:hAnsi="Cambria"/>
            <w:noProof/>
            <w:rPrChange w:id="1531" w:author="Ram Shrestha" w:date="2014-03-25T21:58:00Z">
              <w:rPr/>
            </w:rPrChange>
          </w:rPr>
          <w:t xml:space="preserve"> </w:t>
        </w:r>
        <w:r w:rsidRPr="005A135F">
          <w:rPr>
            <w:rFonts w:ascii="Cambria" w:hAnsi="Cambria"/>
            <w:b/>
            <w:noProof/>
            <w:rPrChange w:id="1532" w:author="Ram Shrestha" w:date="2014-03-25T21:58:00Z">
              <w:rPr/>
            </w:rPrChange>
          </w:rPr>
          <w:t>192</w:t>
        </w:r>
        <w:r w:rsidRPr="005A135F">
          <w:rPr>
            <w:rFonts w:ascii="Cambria" w:hAnsi="Cambria"/>
            <w:noProof/>
            <w:rPrChange w:id="1533" w:author="Ram Shrestha" w:date="2014-03-25T21:58:00Z">
              <w:rPr/>
            </w:rPrChange>
          </w:rPr>
          <w:t>: 30-36.</w:t>
        </w:r>
      </w:ins>
    </w:p>
    <w:p w:rsidR="007D5594" w:rsidRDefault="005A135F">
      <w:pPr>
        <w:rPr>
          <w:ins w:id="1534" w:author="Ram Shrestha" w:date="2014-03-25T21:58:00Z"/>
          <w:rFonts w:ascii="Cambria" w:hAnsi="Cambria"/>
          <w:noProof/>
          <w:rPrChange w:id="1535" w:author="Ram Shrestha" w:date="2014-03-25T21:58:00Z">
            <w:rPr>
              <w:ins w:id="1536" w:author="Ram Shrestha" w:date="2014-03-25T21:58:00Z"/>
            </w:rPr>
          </w:rPrChange>
        </w:rPr>
        <w:pPrChange w:id="1537" w:author="Ram Shrestha" w:date="2014-03-25T21:58:00Z">
          <w:pPr>
            <w:ind w:left="720" w:hanging="720"/>
          </w:pPr>
        </w:pPrChange>
      </w:pPr>
      <w:ins w:id="1538" w:author="Ram Shrestha" w:date="2014-03-25T21:58:00Z">
        <w:r w:rsidRPr="005A135F">
          <w:rPr>
            <w:rFonts w:ascii="Cambria" w:hAnsi="Cambria"/>
            <w:noProof/>
            <w:rPrChange w:id="1539" w:author="Ram Shrestha" w:date="2014-03-25T21:58:00Z">
              <w:rPr/>
            </w:rPrChange>
          </w:rPr>
          <w:t xml:space="preserve">Eshleman, SH, Mracna, M, Guay, LA, Deseyve, M, Cunningham, S, Mirochnick, M, Musoke, P, Fleming, T, Glenn Fowler, M, Mofenson, LM, Mmiro, F, Jackson, JB (2001) Selection and fading of resistance mutations in women and infants receiving nevirapine to prevent HIV-1 vertical transmission (HIVNET 012). </w:t>
        </w:r>
        <w:r w:rsidRPr="005A135F">
          <w:rPr>
            <w:rFonts w:ascii="Cambria" w:hAnsi="Cambria"/>
            <w:i/>
            <w:noProof/>
            <w:rPrChange w:id="1540" w:author="Ram Shrestha" w:date="2014-03-25T21:58:00Z">
              <w:rPr/>
            </w:rPrChange>
          </w:rPr>
          <w:t>AIDS</w:t>
        </w:r>
        <w:r w:rsidRPr="005A135F">
          <w:rPr>
            <w:rFonts w:ascii="Cambria" w:hAnsi="Cambria"/>
            <w:noProof/>
            <w:rPrChange w:id="1541" w:author="Ram Shrestha" w:date="2014-03-25T21:58:00Z">
              <w:rPr/>
            </w:rPrChange>
          </w:rPr>
          <w:t xml:space="preserve"> </w:t>
        </w:r>
        <w:r w:rsidRPr="005A135F">
          <w:rPr>
            <w:rFonts w:ascii="Cambria" w:hAnsi="Cambria"/>
            <w:b/>
            <w:noProof/>
            <w:rPrChange w:id="1542" w:author="Ram Shrestha" w:date="2014-03-25T21:58:00Z">
              <w:rPr/>
            </w:rPrChange>
          </w:rPr>
          <w:t>15</w:t>
        </w:r>
        <w:r w:rsidRPr="005A135F">
          <w:rPr>
            <w:rFonts w:ascii="Cambria" w:hAnsi="Cambria"/>
            <w:noProof/>
            <w:rPrChange w:id="1543" w:author="Ram Shrestha" w:date="2014-03-25T21:58:00Z">
              <w:rPr/>
            </w:rPrChange>
          </w:rPr>
          <w:t>: 1951-1957.</w:t>
        </w:r>
      </w:ins>
    </w:p>
    <w:p w:rsidR="007D5594" w:rsidRDefault="005A135F">
      <w:pPr>
        <w:rPr>
          <w:ins w:id="1544" w:author="Ram Shrestha" w:date="2014-03-25T21:58:00Z"/>
          <w:rFonts w:ascii="Cambria" w:hAnsi="Cambria"/>
          <w:noProof/>
          <w:rPrChange w:id="1545" w:author="Ram Shrestha" w:date="2014-03-25T21:58:00Z">
            <w:rPr>
              <w:ins w:id="1546" w:author="Ram Shrestha" w:date="2014-03-25T21:58:00Z"/>
            </w:rPr>
          </w:rPrChange>
        </w:rPr>
        <w:pPrChange w:id="1547" w:author="Ram Shrestha" w:date="2014-03-25T21:58:00Z">
          <w:pPr>
            <w:ind w:left="720" w:hanging="720"/>
          </w:pPr>
        </w:pPrChange>
      </w:pPr>
      <w:ins w:id="1548" w:author="Ram Shrestha" w:date="2014-03-25T21:58:00Z">
        <w:r w:rsidRPr="005A135F">
          <w:rPr>
            <w:rFonts w:ascii="Cambria" w:hAnsi="Cambria"/>
            <w:noProof/>
            <w:rPrChange w:id="1549" w:author="Ram Shrestha" w:date="2014-03-25T21:58:00Z">
              <w:rPr/>
            </w:rPrChange>
          </w:rPr>
          <w:t xml:space="preserve">Ferradini, L, Jeannin, A, Pinoges, L, Izopet, J, Odhiambo, D, Mankhambo, L, Karungi, G, Szumilin, E, Balandine, S, Fedida, G, Carrieri, MP, Spire, B, Ford, N, Tassie, JM, Guerin, PJ, Brasher, C (2006) Scaling up of highly active antiretroviral therapy in a rural district of Malawi: an effectiveness assessment. </w:t>
        </w:r>
        <w:r w:rsidRPr="005A135F">
          <w:rPr>
            <w:rFonts w:ascii="Cambria" w:hAnsi="Cambria"/>
            <w:i/>
            <w:noProof/>
            <w:rPrChange w:id="1550" w:author="Ram Shrestha" w:date="2014-03-25T21:58:00Z">
              <w:rPr/>
            </w:rPrChange>
          </w:rPr>
          <w:t>Lancet</w:t>
        </w:r>
        <w:r w:rsidRPr="005A135F">
          <w:rPr>
            <w:rFonts w:ascii="Cambria" w:hAnsi="Cambria"/>
            <w:noProof/>
            <w:rPrChange w:id="1551" w:author="Ram Shrestha" w:date="2014-03-25T21:58:00Z">
              <w:rPr/>
            </w:rPrChange>
          </w:rPr>
          <w:t xml:space="preserve"> </w:t>
        </w:r>
        <w:r w:rsidRPr="005A135F">
          <w:rPr>
            <w:rFonts w:ascii="Cambria" w:hAnsi="Cambria"/>
            <w:b/>
            <w:noProof/>
            <w:rPrChange w:id="1552" w:author="Ram Shrestha" w:date="2014-03-25T21:58:00Z">
              <w:rPr/>
            </w:rPrChange>
          </w:rPr>
          <w:t>367</w:t>
        </w:r>
        <w:r w:rsidRPr="005A135F">
          <w:rPr>
            <w:rFonts w:ascii="Cambria" w:hAnsi="Cambria"/>
            <w:noProof/>
            <w:rPrChange w:id="1553" w:author="Ram Shrestha" w:date="2014-03-25T21:58:00Z">
              <w:rPr/>
            </w:rPrChange>
          </w:rPr>
          <w:t>: 1335-1342.</w:t>
        </w:r>
      </w:ins>
    </w:p>
    <w:p w:rsidR="007D5594" w:rsidRDefault="005A135F">
      <w:pPr>
        <w:rPr>
          <w:ins w:id="1554" w:author="Ram Shrestha" w:date="2014-03-25T21:58:00Z"/>
          <w:rFonts w:ascii="Cambria" w:hAnsi="Cambria"/>
          <w:noProof/>
          <w:rPrChange w:id="1555" w:author="Ram Shrestha" w:date="2014-03-25T21:58:00Z">
            <w:rPr>
              <w:ins w:id="1556" w:author="Ram Shrestha" w:date="2014-03-25T21:58:00Z"/>
            </w:rPr>
          </w:rPrChange>
        </w:rPr>
        <w:pPrChange w:id="1557" w:author="Ram Shrestha" w:date="2014-03-25T21:58:00Z">
          <w:pPr>
            <w:ind w:left="720" w:hanging="720"/>
          </w:pPr>
        </w:pPrChange>
      </w:pPr>
      <w:ins w:id="1558" w:author="Ram Shrestha" w:date="2014-03-25T21:58:00Z">
        <w:r w:rsidRPr="005A135F">
          <w:rPr>
            <w:rFonts w:ascii="Cambria" w:hAnsi="Cambria"/>
            <w:noProof/>
            <w:rPrChange w:id="1559" w:author="Ram Shrestha" w:date="2014-03-25T21:58:00Z">
              <w:rPr/>
            </w:rPrChange>
          </w:rPr>
          <w:t xml:space="preserve">Flys, T, Nissley, DV, Claasen, CW, Jones, D, Shi, C, Guay, LA, Musoke, P, Mmiro, F, Strathern, JN, Jackson, JB, Eshleman, JR, Eshleman, SH (2005) Sensitive drug-resistance assays reveal long-term persistence of HIV-1 variants with the K103N nevirapine (NVP) resistance mutation in some women and infants after the administration of single-dose NVP: HIVNET 012. </w:t>
        </w:r>
        <w:r w:rsidRPr="005A135F">
          <w:rPr>
            <w:rFonts w:ascii="Cambria" w:hAnsi="Cambria"/>
            <w:i/>
            <w:noProof/>
            <w:rPrChange w:id="1560" w:author="Ram Shrestha" w:date="2014-03-25T21:58:00Z">
              <w:rPr/>
            </w:rPrChange>
          </w:rPr>
          <w:t>J Infect Dis</w:t>
        </w:r>
        <w:r w:rsidRPr="005A135F">
          <w:rPr>
            <w:rFonts w:ascii="Cambria" w:hAnsi="Cambria"/>
            <w:noProof/>
            <w:rPrChange w:id="1561" w:author="Ram Shrestha" w:date="2014-03-25T21:58:00Z">
              <w:rPr/>
            </w:rPrChange>
          </w:rPr>
          <w:t xml:space="preserve"> </w:t>
        </w:r>
        <w:r w:rsidRPr="005A135F">
          <w:rPr>
            <w:rFonts w:ascii="Cambria" w:hAnsi="Cambria"/>
            <w:b/>
            <w:noProof/>
            <w:rPrChange w:id="1562" w:author="Ram Shrestha" w:date="2014-03-25T21:58:00Z">
              <w:rPr/>
            </w:rPrChange>
          </w:rPr>
          <w:t>192</w:t>
        </w:r>
        <w:r w:rsidRPr="005A135F">
          <w:rPr>
            <w:rFonts w:ascii="Cambria" w:hAnsi="Cambria"/>
            <w:noProof/>
            <w:rPrChange w:id="1563" w:author="Ram Shrestha" w:date="2014-03-25T21:58:00Z">
              <w:rPr/>
            </w:rPrChange>
          </w:rPr>
          <w:t>: 24-29.</w:t>
        </w:r>
      </w:ins>
    </w:p>
    <w:p w:rsidR="007D5594" w:rsidRDefault="005A135F">
      <w:pPr>
        <w:rPr>
          <w:ins w:id="1564" w:author="Ram Shrestha" w:date="2014-03-25T21:58:00Z"/>
          <w:rFonts w:ascii="Cambria" w:hAnsi="Cambria"/>
          <w:noProof/>
          <w:rPrChange w:id="1565" w:author="Ram Shrestha" w:date="2014-03-25T21:58:00Z">
            <w:rPr>
              <w:ins w:id="1566" w:author="Ram Shrestha" w:date="2014-03-25T21:58:00Z"/>
            </w:rPr>
          </w:rPrChange>
        </w:rPr>
        <w:pPrChange w:id="1567" w:author="Ram Shrestha" w:date="2014-03-25T21:58:00Z">
          <w:pPr>
            <w:ind w:left="720" w:hanging="720"/>
          </w:pPr>
        </w:pPrChange>
      </w:pPr>
      <w:ins w:id="1568" w:author="Ram Shrestha" w:date="2014-03-25T21:58:00Z">
        <w:r w:rsidRPr="005A135F">
          <w:rPr>
            <w:rFonts w:ascii="Cambria" w:hAnsi="Cambria"/>
            <w:noProof/>
            <w:rPrChange w:id="1569" w:author="Ram Shrestha" w:date="2014-03-25T21:58:00Z">
              <w:rPr/>
            </w:rPrChange>
          </w:rPr>
          <w:t xml:space="preserve">Garcia-Diaz, A, Guerrero-Ramos, A, McCormick, AL, Macartney, M, Conibear, T, Johnson, MA, Haque, T, Webster, DP (2013) Evaluation of the Roche prototype 454 HIV-1 ultradeep sequencing drug resistance assay in a routine diagnostic laboratory. </w:t>
        </w:r>
        <w:r w:rsidRPr="005A135F">
          <w:rPr>
            <w:rFonts w:ascii="Cambria" w:hAnsi="Cambria"/>
            <w:i/>
            <w:noProof/>
            <w:rPrChange w:id="1570" w:author="Ram Shrestha" w:date="2014-03-25T21:58:00Z">
              <w:rPr/>
            </w:rPrChange>
          </w:rPr>
          <w:t>J Clin Virol</w:t>
        </w:r>
        <w:r w:rsidRPr="005A135F">
          <w:rPr>
            <w:rFonts w:ascii="Cambria" w:hAnsi="Cambria"/>
            <w:noProof/>
            <w:rPrChange w:id="1571" w:author="Ram Shrestha" w:date="2014-03-25T21:58:00Z">
              <w:rPr/>
            </w:rPrChange>
          </w:rPr>
          <w:t xml:space="preserve"> </w:t>
        </w:r>
        <w:r w:rsidRPr="005A135F">
          <w:rPr>
            <w:rFonts w:ascii="Cambria" w:hAnsi="Cambria"/>
            <w:b/>
            <w:noProof/>
            <w:rPrChange w:id="1572" w:author="Ram Shrestha" w:date="2014-03-25T21:58:00Z">
              <w:rPr/>
            </w:rPrChange>
          </w:rPr>
          <w:t>58</w:t>
        </w:r>
        <w:r w:rsidRPr="005A135F">
          <w:rPr>
            <w:rFonts w:ascii="Cambria" w:hAnsi="Cambria"/>
            <w:noProof/>
            <w:rPrChange w:id="1573" w:author="Ram Shrestha" w:date="2014-03-25T21:58:00Z">
              <w:rPr/>
            </w:rPrChange>
          </w:rPr>
          <w:t>: 468-473.</w:t>
        </w:r>
      </w:ins>
    </w:p>
    <w:p w:rsidR="007D5594" w:rsidRDefault="005A135F">
      <w:pPr>
        <w:rPr>
          <w:ins w:id="1574" w:author="Ram Shrestha" w:date="2014-03-25T21:58:00Z"/>
          <w:rFonts w:ascii="Cambria" w:hAnsi="Cambria"/>
          <w:noProof/>
          <w:rPrChange w:id="1575" w:author="Ram Shrestha" w:date="2014-03-25T21:58:00Z">
            <w:rPr>
              <w:ins w:id="1576" w:author="Ram Shrestha" w:date="2014-03-25T21:58:00Z"/>
            </w:rPr>
          </w:rPrChange>
        </w:rPr>
        <w:pPrChange w:id="1577" w:author="Ram Shrestha" w:date="2014-03-25T21:58:00Z">
          <w:pPr>
            <w:ind w:left="720" w:hanging="720"/>
          </w:pPr>
        </w:pPrChange>
      </w:pPr>
      <w:ins w:id="1578" w:author="Ram Shrestha" w:date="2014-03-25T21:58:00Z">
        <w:r w:rsidRPr="005A135F">
          <w:rPr>
            <w:rFonts w:ascii="Cambria" w:hAnsi="Cambria"/>
            <w:noProof/>
            <w:rPrChange w:id="1579" w:author="Ram Shrestha" w:date="2014-03-25T21:58:00Z">
              <w:rPr/>
            </w:rPrChange>
          </w:rPr>
          <w:t xml:space="preserve">Gilks, CF, Crowley, S, Ekpini, R, Gove, S, Perriens, J, Souteyrand, Y, Sutherland, D, Vitoria, M, Guerma, T, De Cock, K (2006) The WHO public-health approach to antiretroviral treatment against HIV in resource-limited settings. </w:t>
        </w:r>
        <w:r w:rsidRPr="005A135F">
          <w:rPr>
            <w:rFonts w:ascii="Cambria" w:hAnsi="Cambria"/>
            <w:i/>
            <w:noProof/>
            <w:rPrChange w:id="1580" w:author="Ram Shrestha" w:date="2014-03-25T21:58:00Z">
              <w:rPr/>
            </w:rPrChange>
          </w:rPr>
          <w:t>Lancet</w:t>
        </w:r>
        <w:r w:rsidRPr="005A135F">
          <w:rPr>
            <w:rFonts w:ascii="Cambria" w:hAnsi="Cambria"/>
            <w:noProof/>
            <w:rPrChange w:id="1581" w:author="Ram Shrestha" w:date="2014-03-25T21:58:00Z">
              <w:rPr/>
            </w:rPrChange>
          </w:rPr>
          <w:t xml:space="preserve"> </w:t>
        </w:r>
        <w:r w:rsidRPr="005A135F">
          <w:rPr>
            <w:rFonts w:ascii="Cambria" w:hAnsi="Cambria"/>
            <w:b/>
            <w:noProof/>
            <w:rPrChange w:id="1582" w:author="Ram Shrestha" w:date="2014-03-25T21:58:00Z">
              <w:rPr/>
            </w:rPrChange>
          </w:rPr>
          <w:t>368</w:t>
        </w:r>
        <w:r w:rsidRPr="005A135F">
          <w:rPr>
            <w:rFonts w:ascii="Cambria" w:hAnsi="Cambria"/>
            <w:noProof/>
            <w:rPrChange w:id="1583" w:author="Ram Shrestha" w:date="2014-03-25T21:58:00Z">
              <w:rPr/>
            </w:rPrChange>
          </w:rPr>
          <w:t>: 505-510.</w:t>
        </w:r>
      </w:ins>
    </w:p>
    <w:p w:rsidR="007D5594" w:rsidRDefault="005A135F">
      <w:pPr>
        <w:rPr>
          <w:ins w:id="1584" w:author="Ram Shrestha" w:date="2014-03-25T21:58:00Z"/>
          <w:rFonts w:ascii="Cambria" w:hAnsi="Cambria"/>
          <w:noProof/>
          <w:rPrChange w:id="1585" w:author="Ram Shrestha" w:date="2014-03-25T21:58:00Z">
            <w:rPr>
              <w:ins w:id="1586" w:author="Ram Shrestha" w:date="2014-03-25T21:58:00Z"/>
            </w:rPr>
          </w:rPrChange>
        </w:rPr>
        <w:pPrChange w:id="1587" w:author="Ram Shrestha" w:date="2014-03-25T21:58:00Z">
          <w:pPr>
            <w:ind w:left="720" w:hanging="720"/>
          </w:pPr>
        </w:pPrChange>
      </w:pPr>
      <w:ins w:id="1588" w:author="Ram Shrestha" w:date="2014-03-25T21:58:00Z">
        <w:r w:rsidRPr="005A135F">
          <w:rPr>
            <w:rFonts w:ascii="Cambria" w:hAnsi="Cambria"/>
            <w:noProof/>
            <w:rPrChange w:id="1589" w:author="Ram Shrestha" w:date="2014-03-25T21:58:00Z">
              <w:rPr/>
            </w:rPrChange>
          </w:rPr>
          <w:t xml:space="preserve">Gilles, A, Meglecz, E, Pech, N, Ferreira, S, Malausa, T, Martin, JF (2011) Accuracy and quality assessment of 454 GS-FLX Titanium pyrosequencing. </w:t>
        </w:r>
        <w:r w:rsidRPr="005A135F">
          <w:rPr>
            <w:rFonts w:ascii="Cambria" w:hAnsi="Cambria"/>
            <w:i/>
            <w:noProof/>
            <w:rPrChange w:id="1590" w:author="Ram Shrestha" w:date="2014-03-25T21:58:00Z">
              <w:rPr/>
            </w:rPrChange>
          </w:rPr>
          <w:t>BMC Genomics</w:t>
        </w:r>
        <w:r w:rsidRPr="005A135F">
          <w:rPr>
            <w:rFonts w:ascii="Cambria" w:hAnsi="Cambria"/>
            <w:noProof/>
            <w:rPrChange w:id="1591" w:author="Ram Shrestha" w:date="2014-03-25T21:58:00Z">
              <w:rPr/>
            </w:rPrChange>
          </w:rPr>
          <w:t xml:space="preserve"> </w:t>
        </w:r>
        <w:r w:rsidRPr="005A135F">
          <w:rPr>
            <w:rFonts w:ascii="Cambria" w:hAnsi="Cambria"/>
            <w:b/>
            <w:noProof/>
            <w:rPrChange w:id="1592" w:author="Ram Shrestha" w:date="2014-03-25T21:58:00Z">
              <w:rPr/>
            </w:rPrChange>
          </w:rPr>
          <w:t>12</w:t>
        </w:r>
        <w:r w:rsidRPr="005A135F">
          <w:rPr>
            <w:rFonts w:ascii="Cambria" w:hAnsi="Cambria"/>
            <w:noProof/>
            <w:rPrChange w:id="1593" w:author="Ram Shrestha" w:date="2014-03-25T21:58:00Z">
              <w:rPr/>
            </w:rPrChange>
          </w:rPr>
          <w:t>: 245.</w:t>
        </w:r>
      </w:ins>
    </w:p>
    <w:p w:rsidR="007D5594" w:rsidRDefault="005A135F">
      <w:pPr>
        <w:rPr>
          <w:ins w:id="1594" w:author="Ram Shrestha" w:date="2014-03-25T21:58:00Z"/>
          <w:rFonts w:ascii="Cambria" w:hAnsi="Cambria"/>
          <w:noProof/>
          <w:rPrChange w:id="1595" w:author="Ram Shrestha" w:date="2014-03-25T21:58:00Z">
            <w:rPr>
              <w:ins w:id="1596" w:author="Ram Shrestha" w:date="2014-03-25T21:58:00Z"/>
            </w:rPr>
          </w:rPrChange>
        </w:rPr>
        <w:pPrChange w:id="1597" w:author="Ram Shrestha" w:date="2014-03-25T21:58:00Z">
          <w:pPr>
            <w:ind w:left="720" w:hanging="720"/>
          </w:pPr>
        </w:pPrChange>
      </w:pPr>
      <w:ins w:id="1598" w:author="Ram Shrestha" w:date="2014-03-25T21:58:00Z">
        <w:r w:rsidRPr="005A135F">
          <w:rPr>
            <w:rFonts w:ascii="Cambria" w:hAnsi="Cambria"/>
            <w:noProof/>
            <w:rPrChange w:id="1599" w:author="Ram Shrestha" w:date="2014-03-25T21:58:00Z">
              <w:rPr/>
            </w:rPrChange>
          </w:rPr>
          <w:t xml:space="preserve">Guay, LA, Musoke, P, Fleming, T, Bagenda, D, Allen, M, Nakabiito, C, Sherman, J, Bakaki, P, Ducar, C, Deseyve, M, Emel, L, Mirochnick, M, Fowler, MG, Mofenson, L, Miotti, P, Dransfield, K, Bray, D, Mmiro, F, Jackson, JB (1999) Intrapartum and neonatal single-dose nevirapine compared with zidovudine for prevention of mother-to-child transmission of HIV-1 in Kampala, Uganda: HIVNET 012 randomised trial. </w:t>
        </w:r>
        <w:r w:rsidRPr="005A135F">
          <w:rPr>
            <w:rFonts w:ascii="Cambria" w:hAnsi="Cambria"/>
            <w:i/>
            <w:noProof/>
            <w:rPrChange w:id="1600" w:author="Ram Shrestha" w:date="2014-03-25T21:58:00Z">
              <w:rPr/>
            </w:rPrChange>
          </w:rPr>
          <w:t>Lancet</w:t>
        </w:r>
        <w:r w:rsidRPr="005A135F">
          <w:rPr>
            <w:rFonts w:ascii="Cambria" w:hAnsi="Cambria"/>
            <w:noProof/>
            <w:rPrChange w:id="1601" w:author="Ram Shrestha" w:date="2014-03-25T21:58:00Z">
              <w:rPr/>
            </w:rPrChange>
          </w:rPr>
          <w:t xml:space="preserve"> </w:t>
        </w:r>
        <w:r w:rsidRPr="005A135F">
          <w:rPr>
            <w:rFonts w:ascii="Cambria" w:hAnsi="Cambria"/>
            <w:b/>
            <w:noProof/>
            <w:rPrChange w:id="1602" w:author="Ram Shrestha" w:date="2014-03-25T21:58:00Z">
              <w:rPr/>
            </w:rPrChange>
          </w:rPr>
          <w:t>354</w:t>
        </w:r>
        <w:r w:rsidRPr="005A135F">
          <w:rPr>
            <w:rFonts w:ascii="Cambria" w:hAnsi="Cambria"/>
            <w:noProof/>
            <w:rPrChange w:id="1603" w:author="Ram Shrestha" w:date="2014-03-25T21:58:00Z">
              <w:rPr/>
            </w:rPrChange>
          </w:rPr>
          <w:t>: 795-802.</w:t>
        </w:r>
      </w:ins>
    </w:p>
    <w:p w:rsidR="007D5594" w:rsidRDefault="005A135F">
      <w:pPr>
        <w:rPr>
          <w:ins w:id="1604" w:author="Ram Shrestha" w:date="2014-03-25T21:58:00Z"/>
          <w:rFonts w:ascii="Cambria" w:hAnsi="Cambria"/>
          <w:noProof/>
          <w:rPrChange w:id="1605" w:author="Ram Shrestha" w:date="2014-03-25T21:58:00Z">
            <w:rPr>
              <w:ins w:id="1606" w:author="Ram Shrestha" w:date="2014-03-25T21:58:00Z"/>
            </w:rPr>
          </w:rPrChange>
        </w:rPr>
        <w:pPrChange w:id="1607" w:author="Ram Shrestha" w:date="2014-03-25T21:58:00Z">
          <w:pPr>
            <w:ind w:left="720" w:hanging="720"/>
          </w:pPr>
        </w:pPrChange>
      </w:pPr>
      <w:ins w:id="1608" w:author="Ram Shrestha" w:date="2014-03-25T21:58:00Z">
        <w:r w:rsidRPr="005A135F">
          <w:rPr>
            <w:rFonts w:ascii="Cambria" w:hAnsi="Cambria"/>
            <w:noProof/>
            <w:rPrChange w:id="1609" w:author="Ram Shrestha" w:date="2014-03-25T21:58:00Z">
              <w:rPr/>
            </w:rPrChange>
          </w:rPr>
          <w: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t>
        </w:r>
        <w:r w:rsidRPr="005A135F">
          <w:rPr>
            <w:rFonts w:ascii="Cambria" w:hAnsi="Cambria"/>
            <w:i/>
            <w:noProof/>
            <w:rPrChange w:id="1610" w:author="Ram Shrestha" w:date="2014-03-25T21:58:00Z">
              <w:rPr/>
            </w:rPrChange>
          </w:rPr>
          <w:t>Lancet Infect Dis</w:t>
        </w:r>
        <w:r w:rsidRPr="005A135F">
          <w:rPr>
            <w:rFonts w:ascii="Cambria" w:hAnsi="Cambria"/>
            <w:noProof/>
            <w:rPrChange w:id="1611" w:author="Ram Shrestha" w:date="2014-03-25T21:58:00Z">
              <w:rPr/>
            </w:rPrChange>
          </w:rPr>
          <w:t xml:space="preserve"> </w:t>
        </w:r>
        <w:r w:rsidRPr="005A135F">
          <w:rPr>
            <w:rFonts w:ascii="Cambria" w:hAnsi="Cambria"/>
            <w:b/>
            <w:noProof/>
            <w:rPrChange w:id="1612" w:author="Ram Shrestha" w:date="2014-03-25T21:58:00Z">
              <w:rPr/>
            </w:rPrChange>
          </w:rPr>
          <w:t>12</w:t>
        </w:r>
        <w:r w:rsidRPr="005A135F">
          <w:rPr>
            <w:rFonts w:ascii="Cambria" w:hAnsi="Cambria"/>
            <w:noProof/>
            <w:rPrChange w:id="1613" w:author="Ram Shrestha" w:date="2014-03-25T21:58:00Z">
              <w:rPr/>
            </w:rPrChange>
          </w:rPr>
          <w:t>: 307-317.</w:t>
        </w:r>
      </w:ins>
    </w:p>
    <w:p w:rsidR="007D5594" w:rsidRDefault="005A135F">
      <w:pPr>
        <w:rPr>
          <w:ins w:id="1614" w:author="Ram Shrestha" w:date="2014-03-25T21:58:00Z"/>
          <w:rFonts w:ascii="Cambria" w:hAnsi="Cambria"/>
          <w:noProof/>
          <w:rPrChange w:id="1615" w:author="Ram Shrestha" w:date="2014-03-25T21:58:00Z">
            <w:rPr>
              <w:ins w:id="1616" w:author="Ram Shrestha" w:date="2014-03-25T21:58:00Z"/>
            </w:rPr>
          </w:rPrChange>
        </w:rPr>
        <w:pPrChange w:id="1617" w:author="Ram Shrestha" w:date="2014-03-25T21:58:00Z">
          <w:pPr>
            <w:ind w:left="720" w:hanging="720"/>
          </w:pPr>
        </w:pPrChange>
      </w:pPr>
      <w:ins w:id="1618" w:author="Ram Shrestha" w:date="2014-03-25T21:58:00Z">
        <w:r w:rsidRPr="005A135F">
          <w:rPr>
            <w:rFonts w:ascii="Cambria" w:hAnsi="Cambria"/>
            <w:noProof/>
            <w:rPrChange w:id="1619" w:author="Ram Shrestha" w:date="2014-03-25T21:58:00Z">
              <w:rPr/>
            </w:rPrChange>
          </w:rPr>
          <w:t xml:space="preserve">Hauser, A, Mugenyi, K, Kabasinguzi, R, Kuecherer, C, Harms, G, Kunz, A (2011) Emergence and persistence of minor drug-resistant HIV-1 variants in Ugandan women after nevirapine single-dose prophylaxis. </w:t>
        </w:r>
        <w:r w:rsidRPr="005A135F">
          <w:rPr>
            <w:rFonts w:ascii="Cambria" w:hAnsi="Cambria"/>
            <w:i/>
            <w:noProof/>
            <w:rPrChange w:id="1620" w:author="Ram Shrestha" w:date="2014-03-25T21:58:00Z">
              <w:rPr/>
            </w:rPrChange>
          </w:rPr>
          <w:t>PLoS One</w:t>
        </w:r>
        <w:r w:rsidRPr="005A135F">
          <w:rPr>
            <w:rFonts w:ascii="Cambria" w:hAnsi="Cambria"/>
            <w:noProof/>
            <w:rPrChange w:id="1621" w:author="Ram Shrestha" w:date="2014-03-25T21:58:00Z">
              <w:rPr/>
            </w:rPrChange>
          </w:rPr>
          <w:t xml:space="preserve"> </w:t>
        </w:r>
        <w:r w:rsidRPr="005A135F">
          <w:rPr>
            <w:rFonts w:ascii="Cambria" w:hAnsi="Cambria"/>
            <w:b/>
            <w:noProof/>
            <w:rPrChange w:id="1622" w:author="Ram Shrestha" w:date="2014-03-25T21:58:00Z">
              <w:rPr/>
            </w:rPrChange>
          </w:rPr>
          <w:t>6</w:t>
        </w:r>
        <w:r w:rsidRPr="005A135F">
          <w:rPr>
            <w:rFonts w:ascii="Cambria" w:hAnsi="Cambria"/>
            <w:noProof/>
            <w:rPrChange w:id="1623" w:author="Ram Shrestha" w:date="2014-03-25T21:58:00Z">
              <w:rPr/>
            </w:rPrChange>
          </w:rPr>
          <w:t>: e20357.</w:t>
        </w:r>
      </w:ins>
    </w:p>
    <w:p w:rsidR="007D5594" w:rsidRDefault="005A135F">
      <w:pPr>
        <w:rPr>
          <w:ins w:id="1624" w:author="Ram Shrestha" w:date="2014-03-25T21:58:00Z"/>
          <w:rFonts w:ascii="Cambria" w:hAnsi="Cambria"/>
          <w:noProof/>
          <w:rPrChange w:id="1625" w:author="Ram Shrestha" w:date="2014-03-25T21:58:00Z">
            <w:rPr>
              <w:ins w:id="1626" w:author="Ram Shrestha" w:date="2014-03-25T21:58:00Z"/>
            </w:rPr>
          </w:rPrChange>
        </w:rPr>
        <w:pPrChange w:id="1627" w:author="Ram Shrestha" w:date="2014-03-25T21:58:00Z">
          <w:pPr>
            <w:ind w:left="720" w:hanging="720"/>
          </w:pPr>
        </w:pPrChange>
      </w:pPr>
      <w:ins w:id="1628" w:author="Ram Shrestha" w:date="2014-03-25T21:58:00Z">
        <w:r w:rsidRPr="005A135F">
          <w:rPr>
            <w:rFonts w:ascii="Cambria" w:hAnsi="Cambria"/>
            <w:noProof/>
            <w:rPrChange w:id="1629" w:author="Ram Shrestha" w:date="2014-03-25T21:58:00Z">
              <w:rPr/>
            </w:rPrChange>
          </w:rPr>
          <w:t xml:space="preserve">Havlir, DV, Eastman, S, Gamst, A, Richman, DD (1996) Nevirapine-resistant human immunodeficiency virus: kinetics of replication and estimated prevalence in untreated patients. </w:t>
        </w:r>
        <w:r w:rsidRPr="005A135F">
          <w:rPr>
            <w:rFonts w:ascii="Cambria" w:hAnsi="Cambria"/>
            <w:i/>
            <w:noProof/>
            <w:rPrChange w:id="1630" w:author="Ram Shrestha" w:date="2014-03-25T21:58:00Z">
              <w:rPr/>
            </w:rPrChange>
          </w:rPr>
          <w:t>J Virol</w:t>
        </w:r>
        <w:r w:rsidRPr="005A135F">
          <w:rPr>
            <w:rFonts w:ascii="Cambria" w:hAnsi="Cambria"/>
            <w:noProof/>
            <w:rPrChange w:id="1631" w:author="Ram Shrestha" w:date="2014-03-25T21:58:00Z">
              <w:rPr/>
            </w:rPrChange>
          </w:rPr>
          <w:t xml:space="preserve"> </w:t>
        </w:r>
        <w:r w:rsidRPr="005A135F">
          <w:rPr>
            <w:rFonts w:ascii="Cambria" w:hAnsi="Cambria"/>
            <w:b/>
            <w:noProof/>
            <w:rPrChange w:id="1632" w:author="Ram Shrestha" w:date="2014-03-25T21:58:00Z">
              <w:rPr/>
            </w:rPrChange>
          </w:rPr>
          <w:t>70</w:t>
        </w:r>
        <w:r w:rsidRPr="005A135F">
          <w:rPr>
            <w:rFonts w:ascii="Cambria" w:hAnsi="Cambria"/>
            <w:noProof/>
            <w:rPrChange w:id="1633" w:author="Ram Shrestha" w:date="2014-03-25T21:58:00Z">
              <w:rPr/>
            </w:rPrChange>
          </w:rPr>
          <w:t>: 7894-7899.</w:t>
        </w:r>
      </w:ins>
    </w:p>
    <w:p w:rsidR="007D5594" w:rsidRDefault="005A135F">
      <w:pPr>
        <w:rPr>
          <w:ins w:id="1634" w:author="Ram Shrestha" w:date="2014-03-25T21:58:00Z"/>
          <w:rFonts w:ascii="Cambria" w:hAnsi="Cambria"/>
          <w:noProof/>
          <w:rPrChange w:id="1635" w:author="Ram Shrestha" w:date="2014-03-25T21:58:00Z">
            <w:rPr>
              <w:ins w:id="1636" w:author="Ram Shrestha" w:date="2014-03-25T21:58:00Z"/>
            </w:rPr>
          </w:rPrChange>
        </w:rPr>
        <w:pPrChange w:id="1637" w:author="Ram Shrestha" w:date="2014-03-25T21:58:00Z">
          <w:pPr>
            <w:ind w:left="720" w:hanging="720"/>
          </w:pPr>
        </w:pPrChange>
      </w:pPr>
      <w:ins w:id="1638" w:author="Ram Shrestha" w:date="2014-03-25T21:58:00Z">
        <w:r w:rsidRPr="005A135F">
          <w:rPr>
            <w:rFonts w:ascii="Cambria" w:hAnsi="Cambria"/>
            <w:noProof/>
            <w:rPrChange w:id="1639" w:author="Ram Shrestha" w:date="2014-03-25T21:58:00Z">
              <w:rPr/>
            </w:rPrChange>
          </w:rPr>
          <w:t xml:space="preserve">Hedskog, C, Mild, M, Jernberg, J, Sherwood, E, Bratt, G, Leitner, T, Lundeberg, J, Andersson, B, Albert, J (2010) Dynamics of HIV-1 Quasispecies during Antiviral Treatment Dissected Using Ultra-Deep Pyrosequencing. </w:t>
        </w:r>
        <w:r w:rsidRPr="005A135F">
          <w:rPr>
            <w:rFonts w:ascii="Cambria" w:hAnsi="Cambria"/>
            <w:i/>
            <w:noProof/>
            <w:rPrChange w:id="1640" w:author="Ram Shrestha" w:date="2014-03-25T21:58:00Z">
              <w:rPr/>
            </w:rPrChange>
          </w:rPr>
          <w:t>PLoS ONE</w:t>
        </w:r>
        <w:r w:rsidRPr="005A135F">
          <w:rPr>
            <w:rFonts w:ascii="Cambria" w:hAnsi="Cambria"/>
            <w:noProof/>
            <w:rPrChange w:id="1641" w:author="Ram Shrestha" w:date="2014-03-25T21:58:00Z">
              <w:rPr/>
            </w:rPrChange>
          </w:rPr>
          <w:t xml:space="preserve"> </w:t>
        </w:r>
        <w:r w:rsidRPr="005A135F">
          <w:rPr>
            <w:rFonts w:ascii="Cambria" w:hAnsi="Cambria"/>
            <w:b/>
            <w:noProof/>
            <w:rPrChange w:id="1642" w:author="Ram Shrestha" w:date="2014-03-25T21:58:00Z">
              <w:rPr/>
            </w:rPrChange>
          </w:rPr>
          <w:t>5</w:t>
        </w:r>
        <w:r w:rsidRPr="005A135F">
          <w:rPr>
            <w:rFonts w:ascii="Cambria" w:hAnsi="Cambria"/>
            <w:noProof/>
            <w:rPrChange w:id="1643" w:author="Ram Shrestha" w:date="2014-03-25T21:58:00Z">
              <w:rPr/>
            </w:rPrChange>
          </w:rPr>
          <w:t>: e11345.</w:t>
        </w:r>
      </w:ins>
    </w:p>
    <w:p w:rsidR="007D5594" w:rsidRDefault="005A135F">
      <w:pPr>
        <w:rPr>
          <w:ins w:id="1644" w:author="Ram Shrestha" w:date="2014-03-25T21:58:00Z"/>
          <w:rFonts w:ascii="Cambria" w:hAnsi="Cambria"/>
          <w:noProof/>
          <w:rPrChange w:id="1645" w:author="Ram Shrestha" w:date="2014-03-25T21:58:00Z">
            <w:rPr>
              <w:ins w:id="1646" w:author="Ram Shrestha" w:date="2014-03-25T21:58:00Z"/>
            </w:rPr>
          </w:rPrChange>
        </w:rPr>
        <w:pPrChange w:id="1647" w:author="Ram Shrestha" w:date="2014-03-25T21:58:00Z">
          <w:pPr>
            <w:ind w:left="720" w:hanging="720"/>
          </w:pPr>
        </w:pPrChange>
      </w:pPr>
      <w:ins w:id="1648" w:author="Ram Shrestha" w:date="2014-03-25T21:58:00Z">
        <w:r w:rsidRPr="005A135F">
          <w:rPr>
            <w:rFonts w:ascii="Cambria" w:hAnsi="Cambria"/>
            <w:noProof/>
            <w:rPrChange w:id="1649" w:author="Ram Shrestha" w:date="2014-03-25T21:58:00Z">
              <w:rPr/>
            </w:rPrChange>
          </w:rPr>
          <w:t xml:space="preserve">Hoffmann, C, Minkah, N, Leipzig, J, Wang, G, Arens, MQ, Tebas, P, Bushman, FD (2007) DNA bar coding and pyrosequencing to identify rare HIV drug resistance mutations. </w:t>
        </w:r>
        <w:r w:rsidRPr="005A135F">
          <w:rPr>
            <w:rFonts w:ascii="Cambria" w:hAnsi="Cambria"/>
            <w:i/>
            <w:noProof/>
            <w:rPrChange w:id="1650" w:author="Ram Shrestha" w:date="2014-03-25T21:58:00Z">
              <w:rPr/>
            </w:rPrChange>
          </w:rPr>
          <w:t>Nucleic Acids Res</w:t>
        </w:r>
        <w:r w:rsidRPr="005A135F">
          <w:rPr>
            <w:rFonts w:ascii="Cambria" w:hAnsi="Cambria"/>
            <w:noProof/>
            <w:rPrChange w:id="1651" w:author="Ram Shrestha" w:date="2014-03-25T21:58:00Z">
              <w:rPr/>
            </w:rPrChange>
          </w:rPr>
          <w:t xml:space="preserve"> </w:t>
        </w:r>
        <w:r w:rsidRPr="005A135F">
          <w:rPr>
            <w:rFonts w:ascii="Cambria" w:hAnsi="Cambria"/>
            <w:b/>
            <w:noProof/>
            <w:rPrChange w:id="1652" w:author="Ram Shrestha" w:date="2014-03-25T21:58:00Z">
              <w:rPr/>
            </w:rPrChange>
          </w:rPr>
          <w:t>35</w:t>
        </w:r>
        <w:r w:rsidRPr="005A135F">
          <w:rPr>
            <w:rFonts w:ascii="Cambria" w:hAnsi="Cambria"/>
            <w:noProof/>
            <w:rPrChange w:id="1653" w:author="Ram Shrestha" w:date="2014-03-25T21:58:00Z">
              <w:rPr/>
            </w:rPrChange>
          </w:rPr>
          <w:t>: e91.</w:t>
        </w:r>
      </w:ins>
    </w:p>
    <w:p w:rsidR="007D5594" w:rsidRDefault="005A135F">
      <w:pPr>
        <w:rPr>
          <w:ins w:id="1654" w:author="Ram Shrestha" w:date="2014-03-25T21:58:00Z"/>
          <w:rFonts w:ascii="Cambria" w:hAnsi="Cambria"/>
          <w:noProof/>
          <w:rPrChange w:id="1655" w:author="Ram Shrestha" w:date="2014-03-25T21:58:00Z">
            <w:rPr>
              <w:ins w:id="1656" w:author="Ram Shrestha" w:date="2014-03-25T21:58:00Z"/>
            </w:rPr>
          </w:rPrChange>
        </w:rPr>
        <w:pPrChange w:id="1657" w:author="Ram Shrestha" w:date="2014-03-25T21:58:00Z">
          <w:pPr>
            <w:ind w:left="720" w:hanging="720"/>
          </w:pPr>
        </w:pPrChange>
      </w:pPr>
      <w:ins w:id="1658" w:author="Ram Shrestha" w:date="2014-03-25T21:58:00Z">
        <w:r w:rsidRPr="005A135F">
          <w:rPr>
            <w:rFonts w:ascii="Cambria" w:hAnsi="Cambria"/>
            <w:noProof/>
            <w:rPrChange w:id="1659" w:author="Ram Shrestha" w:date="2014-03-25T21:58:00Z">
              <w:rPr/>
            </w:rPrChange>
          </w:rPr>
          <w:t xml:space="preserve">Hudelson, SE, McConnell, MS, Bagenda, D, Piwowar-Manning, E, Parsons, TL, Nolan, ML, Bakaki, PM, Thigpen, MC, Mubiru, M, Fowler, MG, Eshleman, SH (2010) Emergence and persistence of nevirapine resistance in breast milk after single-dose nevirapine administration. </w:t>
        </w:r>
        <w:r w:rsidRPr="005A135F">
          <w:rPr>
            <w:rFonts w:ascii="Cambria" w:hAnsi="Cambria"/>
            <w:i/>
            <w:noProof/>
            <w:rPrChange w:id="1660" w:author="Ram Shrestha" w:date="2014-03-25T21:58:00Z">
              <w:rPr/>
            </w:rPrChange>
          </w:rPr>
          <w:t>AIDS</w:t>
        </w:r>
        <w:r w:rsidRPr="005A135F">
          <w:rPr>
            <w:rFonts w:ascii="Cambria" w:hAnsi="Cambria"/>
            <w:noProof/>
            <w:rPrChange w:id="1661" w:author="Ram Shrestha" w:date="2014-03-25T21:58:00Z">
              <w:rPr/>
            </w:rPrChange>
          </w:rPr>
          <w:t xml:space="preserve"> </w:t>
        </w:r>
        <w:r w:rsidRPr="005A135F">
          <w:rPr>
            <w:rFonts w:ascii="Cambria" w:hAnsi="Cambria"/>
            <w:b/>
            <w:noProof/>
            <w:rPrChange w:id="1662" w:author="Ram Shrestha" w:date="2014-03-25T21:58:00Z">
              <w:rPr/>
            </w:rPrChange>
          </w:rPr>
          <w:t>24</w:t>
        </w:r>
        <w:r w:rsidRPr="005A135F">
          <w:rPr>
            <w:rFonts w:ascii="Cambria" w:hAnsi="Cambria"/>
            <w:noProof/>
            <w:rPrChange w:id="1663" w:author="Ram Shrestha" w:date="2014-03-25T21:58:00Z">
              <w:rPr/>
            </w:rPrChange>
          </w:rPr>
          <w:t>: 557-561.</w:t>
        </w:r>
      </w:ins>
    </w:p>
    <w:p w:rsidR="007D5594" w:rsidRDefault="005A135F">
      <w:pPr>
        <w:rPr>
          <w:ins w:id="1664" w:author="Ram Shrestha" w:date="2014-03-25T21:58:00Z"/>
          <w:rFonts w:ascii="Cambria" w:hAnsi="Cambria"/>
          <w:noProof/>
          <w:rPrChange w:id="1665" w:author="Ram Shrestha" w:date="2014-03-25T21:58:00Z">
            <w:rPr>
              <w:ins w:id="1666" w:author="Ram Shrestha" w:date="2014-03-25T21:58:00Z"/>
            </w:rPr>
          </w:rPrChange>
        </w:rPr>
        <w:pPrChange w:id="1667" w:author="Ram Shrestha" w:date="2014-03-25T21:58:00Z">
          <w:pPr>
            <w:ind w:left="720" w:hanging="720"/>
          </w:pPr>
        </w:pPrChange>
      </w:pPr>
      <w:ins w:id="1668" w:author="Ram Shrestha" w:date="2014-03-25T21:58:00Z">
        <w:r w:rsidRPr="005A135F">
          <w:rPr>
            <w:rFonts w:ascii="Cambria" w:hAnsi="Cambria"/>
            <w:noProof/>
            <w:rPrChange w:id="1669" w:author="Ram Shrestha" w:date="2014-03-25T21:58:00Z">
              <w:rPr/>
            </w:rPrChange>
          </w:rPr>
          <w:t xml:space="preserve">Huse, SM, Huber, JA, Morrison, HG, Sogin, ML, Welch, DM (2007) Accuracy and quality of massively parallel DNA pyrosequencing. </w:t>
        </w:r>
        <w:r w:rsidRPr="005A135F">
          <w:rPr>
            <w:rFonts w:ascii="Cambria" w:hAnsi="Cambria"/>
            <w:i/>
            <w:noProof/>
            <w:rPrChange w:id="1670" w:author="Ram Shrestha" w:date="2014-03-25T21:58:00Z">
              <w:rPr/>
            </w:rPrChange>
          </w:rPr>
          <w:t>Genome biol</w:t>
        </w:r>
        <w:r w:rsidRPr="005A135F">
          <w:rPr>
            <w:rFonts w:ascii="Cambria" w:hAnsi="Cambria"/>
            <w:noProof/>
            <w:rPrChange w:id="1671" w:author="Ram Shrestha" w:date="2014-03-25T21:58:00Z">
              <w:rPr/>
            </w:rPrChange>
          </w:rPr>
          <w:t xml:space="preserve"> </w:t>
        </w:r>
        <w:r w:rsidRPr="005A135F">
          <w:rPr>
            <w:rFonts w:ascii="Cambria" w:hAnsi="Cambria"/>
            <w:b/>
            <w:noProof/>
            <w:rPrChange w:id="1672" w:author="Ram Shrestha" w:date="2014-03-25T21:58:00Z">
              <w:rPr/>
            </w:rPrChange>
          </w:rPr>
          <w:t>8</w:t>
        </w:r>
        <w:r w:rsidRPr="005A135F">
          <w:rPr>
            <w:rFonts w:ascii="Cambria" w:hAnsi="Cambria"/>
            <w:noProof/>
            <w:rPrChange w:id="1673" w:author="Ram Shrestha" w:date="2014-03-25T21:58:00Z">
              <w:rPr/>
            </w:rPrChange>
          </w:rPr>
          <w:t>: R143.</w:t>
        </w:r>
      </w:ins>
    </w:p>
    <w:p w:rsidR="007D5594" w:rsidRDefault="005A135F">
      <w:pPr>
        <w:rPr>
          <w:ins w:id="1674" w:author="Ram Shrestha" w:date="2014-03-25T21:58:00Z"/>
          <w:rFonts w:ascii="Cambria" w:hAnsi="Cambria"/>
          <w:noProof/>
          <w:rPrChange w:id="1675" w:author="Ram Shrestha" w:date="2014-03-25T21:58:00Z">
            <w:rPr>
              <w:ins w:id="1676" w:author="Ram Shrestha" w:date="2014-03-25T21:58:00Z"/>
            </w:rPr>
          </w:rPrChange>
        </w:rPr>
        <w:pPrChange w:id="1677" w:author="Ram Shrestha" w:date="2014-03-25T21:58:00Z">
          <w:pPr>
            <w:ind w:left="720" w:hanging="720"/>
          </w:pPr>
        </w:pPrChange>
      </w:pPr>
      <w:ins w:id="1678" w:author="Ram Shrestha" w:date="2014-03-25T21:58:00Z">
        <w:r w:rsidRPr="005A135F">
          <w:rPr>
            <w:rFonts w:ascii="Cambria" w:hAnsi="Cambria"/>
            <w:noProof/>
            <w:rPrChange w:id="1679" w:author="Ram Shrestha" w:date="2014-03-25T21:58:00Z">
              <w:rPr/>
            </w:rPrChange>
          </w:rPr>
          <w:t xml:space="preserve">Jackson, JB, Becker-Pergola, G, Guay, LA, Musoke, P, Mracna, M, Fowler, MG, Mofenson, LM, Mirochnick, M, Mmiro, F, Eshleman, SH (2000) Identification of the K103N resistance mutation in Ugandan women receiving nevirapine to prevent HIV-1 vertical transmission. </w:t>
        </w:r>
        <w:r w:rsidRPr="005A135F">
          <w:rPr>
            <w:rFonts w:ascii="Cambria" w:hAnsi="Cambria"/>
            <w:i/>
            <w:noProof/>
            <w:rPrChange w:id="1680" w:author="Ram Shrestha" w:date="2014-03-25T21:58:00Z">
              <w:rPr/>
            </w:rPrChange>
          </w:rPr>
          <w:t>AIDS</w:t>
        </w:r>
        <w:r w:rsidRPr="005A135F">
          <w:rPr>
            <w:rFonts w:ascii="Cambria" w:hAnsi="Cambria"/>
            <w:noProof/>
            <w:rPrChange w:id="1681" w:author="Ram Shrestha" w:date="2014-03-25T21:58:00Z">
              <w:rPr/>
            </w:rPrChange>
          </w:rPr>
          <w:t xml:space="preserve"> </w:t>
        </w:r>
        <w:r w:rsidRPr="005A135F">
          <w:rPr>
            <w:rFonts w:ascii="Cambria" w:hAnsi="Cambria"/>
            <w:b/>
            <w:noProof/>
            <w:rPrChange w:id="1682" w:author="Ram Shrestha" w:date="2014-03-25T21:58:00Z">
              <w:rPr/>
            </w:rPrChange>
          </w:rPr>
          <w:t>14</w:t>
        </w:r>
        <w:r w:rsidRPr="005A135F">
          <w:rPr>
            <w:rFonts w:ascii="Cambria" w:hAnsi="Cambria"/>
            <w:noProof/>
            <w:rPrChange w:id="1683" w:author="Ram Shrestha" w:date="2014-03-25T21:58:00Z">
              <w:rPr/>
            </w:rPrChange>
          </w:rPr>
          <w:t>: F111-115.</w:t>
        </w:r>
      </w:ins>
    </w:p>
    <w:p w:rsidR="007D5594" w:rsidRDefault="005A135F">
      <w:pPr>
        <w:rPr>
          <w:ins w:id="1684" w:author="Ram Shrestha" w:date="2014-03-25T21:58:00Z"/>
          <w:rFonts w:ascii="Cambria" w:hAnsi="Cambria"/>
          <w:noProof/>
          <w:rPrChange w:id="1685" w:author="Ram Shrestha" w:date="2014-03-25T21:58:00Z">
            <w:rPr>
              <w:ins w:id="1686" w:author="Ram Shrestha" w:date="2014-03-25T21:58:00Z"/>
            </w:rPr>
          </w:rPrChange>
        </w:rPr>
        <w:pPrChange w:id="1687" w:author="Ram Shrestha" w:date="2014-03-25T21:58:00Z">
          <w:pPr>
            <w:ind w:left="720" w:hanging="720"/>
          </w:pPr>
        </w:pPrChange>
      </w:pPr>
      <w:ins w:id="1688" w:author="Ram Shrestha" w:date="2014-03-25T21:58:00Z">
        <w:r w:rsidRPr="005A135F">
          <w:rPr>
            <w:rFonts w:ascii="Cambria" w:hAnsi="Cambria"/>
            <w:noProof/>
            <w:rPrChange w:id="1689" w:author="Ram Shrestha" w:date="2014-03-25T21:58:00Z">
              <w:rPr/>
            </w:rPrChange>
          </w:rPr>
          <w:t xml:space="preserve">Jackson, JB, Musoke, P, Fleming, T, Guay, LA, Bagenda, D, Allen, M, Nakabiito, C, Sherman, J, Bakaki, P, Owor, M, Ducar, C, Deseyve, M, Mwatha, A, Emel, L, Duefield, C, Mirochnick, M, Fowler, MG, Mofenson, L, Miotti, P, Gigliotti, M, Bray, D, Mmiro, F (2003) Intrapartum and neonatal single-dose nevirapine compared with zidovudine for prevention of mother-to-child transmission of HIV-1 in Kampala, Uganda: 18-month follow-up of the HIVNET 012 randomised trial. </w:t>
        </w:r>
        <w:r w:rsidRPr="005A135F">
          <w:rPr>
            <w:rFonts w:ascii="Cambria" w:hAnsi="Cambria"/>
            <w:i/>
            <w:noProof/>
            <w:rPrChange w:id="1690" w:author="Ram Shrestha" w:date="2014-03-25T21:58:00Z">
              <w:rPr/>
            </w:rPrChange>
          </w:rPr>
          <w:t>Lancet</w:t>
        </w:r>
        <w:r w:rsidRPr="005A135F">
          <w:rPr>
            <w:rFonts w:ascii="Cambria" w:hAnsi="Cambria"/>
            <w:noProof/>
            <w:rPrChange w:id="1691" w:author="Ram Shrestha" w:date="2014-03-25T21:58:00Z">
              <w:rPr/>
            </w:rPrChange>
          </w:rPr>
          <w:t xml:space="preserve"> </w:t>
        </w:r>
        <w:r w:rsidRPr="005A135F">
          <w:rPr>
            <w:rFonts w:ascii="Cambria" w:hAnsi="Cambria"/>
            <w:b/>
            <w:noProof/>
            <w:rPrChange w:id="1692" w:author="Ram Shrestha" w:date="2014-03-25T21:58:00Z">
              <w:rPr/>
            </w:rPrChange>
          </w:rPr>
          <w:t>362</w:t>
        </w:r>
        <w:r w:rsidRPr="005A135F">
          <w:rPr>
            <w:rFonts w:ascii="Cambria" w:hAnsi="Cambria"/>
            <w:noProof/>
            <w:rPrChange w:id="1693" w:author="Ram Shrestha" w:date="2014-03-25T21:58:00Z">
              <w:rPr/>
            </w:rPrChange>
          </w:rPr>
          <w:t>: 859-868.</w:t>
        </w:r>
      </w:ins>
    </w:p>
    <w:p w:rsidR="007D5594" w:rsidRDefault="005A135F">
      <w:pPr>
        <w:rPr>
          <w:ins w:id="1694" w:author="Ram Shrestha" w:date="2014-03-25T21:58:00Z"/>
          <w:rFonts w:ascii="Cambria" w:hAnsi="Cambria"/>
          <w:noProof/>
          <w:rPrChange w:id="1695" w:author="Ram Shrestha" w:date="2014-03-25T21:58:00Z">
            <w:rPr>
              <w:ins w:id="1696" w:author="Ram Shrestha" w:date="2014-03-25T21:58:00Z"/>
            </w:rPr>
          </w:rPrChange>
        </w:rPr>
        <w:pPrChange w:id="1697" w:author="Ram Shrestha" w:date="2014-03-25T21:58:00Z">
          <w:pPr>
            <w:ind w:left="720" w:hanging="720"/>
          </w:pPr>
        </w:pPrChange>
      </w:pPr>
      <w:ins w:id="1698" w:author="Ram Shrestha" w:date="2014-03-25T21:58:00Z">
        <w:r w:rsidRPr="005A135F">
          <w:rPr>
            <w:rFonts w:ascii="Cambria" w:hAnsi="Cambria"/>
            <w:noProof/>
            <w:rPrChange w:id="1699" w:author="Ram Shrestha" w:date="2014-03-25T21:58:00Z">
              <w:rPr/>
            </w:rPrChange>
          </w:rPr>
          <w:t xml:space="preserve">Ji, H, Liang, B, Li, Y, Van Domselaar, G, Graham, M, Tyler, S, Merks, H, Sandstrom, P, Brooks, J (2012) Low abundance drug resistance variants in transmitted HIV drug resistance surveillance specimens identified using tagged pooled pyrosequencing. </w:t>
        </w:r>
        <w:r w:rsidRPr="005A135F">
          <w:rPr>
            <w:rFonts w:ascii="Cambria" w:hAnsi="Cambria"/>
            <w:i/>
            <w:noProof/>
            <w:rPrChange w:id="1700" w:author="Ram Shrestha" w:date="2014-03-25T21:58:00Z">
              <w:rPr/>
            </w:rPrChange>
          </w:rPr>
          <w:t>J Virol Methods</w:t>
        </w:r>
        <w:r w:rsidRPr="005A135F">
          <w:rPr>
            <w:rFonts w:ascii="Cambria" w:hAnsi="Cambria"/>
            <w:noProof/>
            <w:rPrChange w:id="1701" w:author="Ram Shrestha" w:date="2014-03-25T21:58:00Z">
              <w:rPr/>
            </w:rPrChange>
          </w:rPr>
          <w:t xml:space="preserve"> </w:t>
        </w:r>
        <w:r w:rsidRPr="005A135F">
          <w:rPr>
            <w:rFonts w:ascii="Cambria" w:hAnsi="Cambria"/>
            <w:b/>
            <w:noProof/>
            <w:rPrChange w:id="1702" w:author="Ram Shrestha" w:date="2014-03-25T21:58:00Z">
              <w:rPr/>
            </w:rPrChange>
          </w:rPr>
          <w:t>187</w:t>
        </w:r>
        <w:r w:rsidRPr="005A135F">
          <w:rPr>
            <w:rFonts w:ascii="Cambria" w:hAnsi="Cambria"/>
            <w:noProof/>
            <w:rPrChange w:id="1703" w:author="Ram Shrestha" w:date="2014-03-25T21:58:00Z">
              <w:rPr/>
            </w:rPrChange>
          </w:rPr>
          <w:t>: 314-320.</w:t>
        </w:r>
      </w:ins>
    </w:p>
    <w:p w:rsidR="007D5594" w:rsidRDefault="005A135F">
      <w:pPr>
        <w:rPr>
          <w:ins w:id="1704" w:author="Ram Shrestha" w:date="2014-03-25T21:58:00Z"/>
          <w:rFonts w:ascii="Cambria" w:hAnsi="Cambria"/>
          <w:noProof/>
          <w:rPrChange w:id="1705" w:author="Ram Shrestha" w:date="2014-03-25T21:58:00Z">
            <w:rPr>
              <w:ins w:id="1706" w:author="Ram Shrestha" w:date="2014-03-25T21:58:00Z"/>
            </w:rPr>
          </w:rPrChange>
        </w:rPr>
        <w:pPrChange w:id="1707" w:author="Ram Shrestha" w:date="2014-03-25T21:58:00Z">
          <w:pPr>
            <w:ind w:left="720" w:hanging="720"/>
          </w:pPr>
        </w:pPrChange>
      </w:pPr>
      <w:ins w:id="1708" w:author="Ram Shrestha" w:date="2014-03-25T21:58:00Z">
        <w:r w:rsidRPr="005A135F">
          <w:rPr>
            <w:rFonts w:ascii="Cambria" w:hAnsi="Cambria"/>
            <w:noProof/>
            <w:rPrChange w:id="1709" w:author="Ram Shrestha" w:date="2014-03-25T21:58:00Z">
              <w:rPr/>
            </w:rPrChange>
          </w:rPr>
          <w:t xml:space="preserve">Ji, H, Masse, N, Tyler, S, Liang, B, Li, Y, Merks, H, Graham, M, Sandstrom, P, Brooks, J (2010) HIV drug resistance surveillance using pooled pyrosequencing. </w:t>
        </w:r>
        <w:r w:rsidRPr="005A135F">
          <w:rPr>
            <w:rFonts w:ascii="Cambria" w:hAnsi="Cambria"/>
            <w:i/>
            <w:noProof/>
            <w:rPrChange w:id="1710" w:author="Ram Shrestha" w:date="2014-03-25T21:58:00Z">
              <w:rPr/>
            </w:rPrChange>
          </w:rPr>
          <w:t>PLoS One</w:t>
        </w:r>
        <w:r w:rsidRPr="005A135F">
          <w:rPr>
            <w:rFonts w:ascii="Cambria" w:hAnsi="Cambria"/>
            <w:noProof/>
            <w:rPrChange w:id="1711" w:author="Ram Shrestha" w:date="2014-03-25T21:58:00Z">
              <w:rPr/>
            </w:rPrChange>
          </w:rPr>
          <w:t xml:space="preserve"> </w:t>
        </w:r>
        <w:r w:rsidRPr="005A135F">
          <w:rPr>
            <w:rFonts w:ascii="Cambria" w:hAnsi="Cambria"/>
            <w:b/>
            <w:noProof/>
            <w:rPrChange w:id="1712" w:author="Ram Shrestha" w:date="2014-03-25T21:58:00Z">
              <w:rPr/>
            </w:rPrChange>
          </w:rPr>
          <w:t>5</w:t>
        </w:r>
        <w:r w:rsidRPr="005A135F">
          <w:rPr>
            <w:rFonts w:ascii="Cambria" w:hAnsi="Cambria"/>
            <w:noProof/>
            <w:rPrChange w:id="1713" w:author="Ram Shrestha" w:date="2014-03-25T21:58:00Z">
              <w:rPr/>
            </w:rPrChange>
          </w:rPr>
          <w:t>: e9263.</w:t>
        </w:r>
      </w:ins>
    </w:p>
    <w:p w:rsidR="007D5594" w:rsidRDefault="005A135F">
      <w:pPr>
        <w:rPr>
          <w:ins w:id="1714" w:author="Ram Shrestha" w:date="2014-03-25T21:58:00Z"/>
          <w:rFonts w:ascii="Cambria" w:hAnsi="Cambria"/>
          <w:noProof/>
          <w:rPrChange w:id="1715" w:author="Ram Shrestha" w:date="2014-03-25T21:58:00Z">
            <w:rPr>
              <w:ins w:id="1716" w:author="Ram Shrestha" w:date="2014-03-25T21:58:00Z"/>
            </w:rPr>
          </w:rPrChange>
        </w:rPr>
        <w:pPrChange w:id="1717" w:author="Ram Shrestha" w:date="2014-03-25T21:58:00Z">
          <w:pPr>
            <w:ind w:left="720" w:hanging="720"/>
          </w:pPr>
        </w:pPrChange>
      </w:pPr>
      <w:ins w:id="1718" w:author="Ram Shrestha" w:date="2014-03-25T21:58:00Z">
        <w:r w:rsidRPr="005A135F">
          <w:rPr>
            <w:rFonts w:ascii="Cambria" w:hAnsi="Cambria"/>
            <w:noProof/>
            <w:rPrChange w:id="1719" w:author="Ram Shrestha" w:date="2014-03-25T21:58:00Z">
              <w:rPr/>
            </w:rPrChange>
          </w:rPr>
          <w:t xml:space="preserve">Ji, JP, Loeb, LA (1992) Fidelity of HIV-1 reverse transcriptase copying RNA in vitro. </w:t>
        </w:r>
        <w:r w:rsidRPr="005A135F">
          <w:rPr>
            <w:rFonts w:ascii="Cambria" w:hAnsi="Cambria"/>
            <w:i/>
            <w:noProof/>
            <w:rPrChange w:id="1720" w:author="Ram Shrestha" w:date="2014-03-25T21:58:00Z">
              <w:rPr/>
            </w:rPrChange>
          </w:rPr>
          <w:t>Biochemistry</w:t>
        </w:r>
        <w:r w:rsidRPr="005A135F">
          <w:rPr>
            <w:rFonts w:ascii="Cambria" w:hAnsi="Cambria"/>
            <w:noProof/>
            <w:rPrChange w:id="1721" w:author="Ram Shrestha" w:date="2014-03-25T21:58:00Z">
              <w:rPr/>
            </w:rPrChange>
          </w:rPr>
          <w:t xml:space="preserve"> </w:t>
        </w:r>
        <w:r w:rsidRPr="005A135F">
          <w:rPr>
            <w:rFonts w:ascii="Cambria" w:hAnsi="Cambria"/>
            <w:b/>
            <w:noProof/>
            <w:rPrChange w:id="1722" w:author="Ram Shrestha" w:date="2014-03-25T21:58:00Z">
              <w:rPr/>
            </w:rPrChange>
          </w:rPr>
          <w:t>31</w:t>
        </w:r>
        <w:r w:rsidRPr="005A135F">
          <w:rPr>
            <w:rFonts w:ascii="Cambria" w:hAnsi="Cambria"/>
            <w:noProof/>
            <w:rPrChange w:id="1723" w:author="Ram Shrestha" w:date="2014-03-25T21:58:00Z">
              <w:rPr/>
            </w:rPrChange>
          </w:rPr>
          <w:t>: 954-958.</w:t>
        </w:r>
      </w:ins>
    </w:p>
    <w:p w:rsidR="007D5594" w:rsidRDefault="005A135F">
      <w:pPr>
        <w:rPr>
          <w:ins w:id="1724" w:author="Ram Shrestha" w:date="2014-03-25T21:58:00Z"/>
          <w:rFonts w:ascii="Cambria" w:hAnsi="Cambria"/>
          <w:noProof/>
          <w:rPrChange w:id="1725" w:author="Ram Shrestha" w:date="2014-03-25T21:58:00Z">
            <w:rPr>
              <w:ins w:id="1726" w:author="Ram Shrestha" w:date="2014-03-25T21:58:00Z"/>
            </w:rPr>
          </w:rPrChange>
        </w:rPr>
        <w:pPrChange w:id="1727" w:author="Ram Shrestha" w:date="2014-03-25T21:58:00Z">
          <w:pPr>
            <w:ind w:left="720" w:hanging="720"/>
          </w:pPr>
        </w:pPrChange>
      </w:pPr>
      <w:ins w:id="1728" w:author="Ram Shrestha" w:date="2014-03-25T21:58:00Z">
        <w:r w:rsidRPr="005A135F">
          <w:rPr>
            <w:rFonts w:ascii="Cambria" w:hAnsi="Cambria"/>
            <w:noProof/>
            <w:rPrChange w:id="1729" w:author="Ram Shrestha" w:date="2014-03-25T21:58:00Z">
              <w:rPr/>
            </w:rPrChange>
          </w:rPr>
          <w:t xml:space="preserve">Johnson, VA, Brun-Vezinet, F, Clotet, B, Gunthard, HF, Kuritzkes, DR, Pillay, D, Schapiro, JM, Richman, DD (2008) Update of the Drug Resistance Mutations in HIV-1. </w:t>
        </w:r>
        <w:r w:rsidRPr="005A135F">
          <w:rPr>
            <w:rFonts w:ascii="Cambria" w:hAnsi="Cambria"/>
            <w:i/>
            <w:noProof/>
            <w:rPrChange w:id="1730" w:author="Ram Shrestha" w:date="2014-03-25T21:58:00Z">
              <w:rPr/>
            </w:rPrChange>
          </w:rPr>
          <w:t>Top HIV Med</w:t>
        </w:r>
        <w:r w:rsidRPr="005A135F">
          <w:rPr>
            <w:rFonts w:ascii="Cambria" w:hAnsi="Cambria"/>
            <w:noProof/>
            <w:rPrChange w:id="1731" w:author="Ram Shrestha" w:date="2014-03-25T21:58:00Z">
              <w:rPr/>
            </w:rPrChange>
          </w:rPr>
          <w:t xml:space="preserve"> </w:t>
        </w:r>
        <w:r w:rsidRPr="005A135F">
          <w:rPr>
            <w:rFonts w:ascii="Cambria" w:hAnsi="Cambria"/>
            <w:b/>
            <w:noProof/>
            <w:rPrChange w:id="1732" w:author="Ram Shrestha" w:date="2014-03-25T21:58:00Z">
              <w:rPr/>
            </w:rPrChange>
          </w:rPr>
          <w:t>16</w:t>
        </w:r>
        <w:r w:rsidRPr="005A135F">
          <w:rPr>
            <w:rFonts w:ascii="Cambria" w:hAnsi="Cambria"/>
            <w:noProof/>
            <w:rPrChange w:id="1733" w:author="Ram Shrestha" w:date="2014-03-25T21:58:00Z">
              <w:rPr/>
            </w:rPrChange>
          </w:rPr>
          <w:t>: 138-145.</w:t>
        </w:r>
      </w:ins>
    </w:p>
    <w:p w:rsidR="007D5594" w:rsidRDefault="005A135F">
      <w:pPr>
        <w:rPr>
          <w:ins w:id="1734" w:author="Ram Shrestha" w:date="2014-03-25T21:58:00Z"/>
          <w:rFonts w:ascii="Cambria" w:hAnsi="Cambria"/>
          <w:noProof/>
          <w:rPrChange w:id="1735" w:author="Ram Shrestha" w:date="2014-03-25T21:58:00Z">
            <w:rPr>
              <w:ins w:id="1736" w:author="Ram Shrestha" w:date="2014-03-25T21:58:00Z"/>
            </w:rPr>
          </w:rPrChange>
        </w:rPr>
        <w:pPrChange w:id="1737" w:author="Ram Shrestha" w:date="2014-03-25T21:58:00Z">
          <w:pPr>
            <w:ind w:left="720" w:hanging="720"/>
          </w:pPr>
        </w:pPrChange>
      </w:pPr>
      <w:ins w:id="1738" w:author="Ram Shrestha" w:date="2014-03-25T21:58:00Z">
        <w:r w:rsidRPr="005A135F">
          <w:rPr>
            <w:rFonts w:ascii="Cambria" w:hAnsi="Cambria"/>
            <w:noProof/>
            <w:rPrChange w:id="1739" w:author="Ram Shrestha" w:date="2014-03-25T21:58:00Z">
              <w:rPr/>
            </w:rPrChange>
          </w:rPr>
          <w:t xml:space="preserve">Kellam, P, Boucher, CA, Tijnagel, JM, Larder, BA (1994) Zidovudine treatment results in the selection of human immunodeficiency virus type 1 variants whose genotypes confer increasing levels of drug resistance. </w:t>
        </w:r>
        <w:r w:rsidRPr="005A135F">
          <w:rPr>
            <w:rFonts w:ascii="Cambria" w:hAnsi="Cambria"/>
            <w:i/>
            <w:noProof/>
            <w:rPrChange w:id="1740" w:author="Ram Shrestha" w:date="2014-03-25T21:58:00Z">
              <w:rPr/>
            </w:rPrChange>
          </w:rPr>
          <w:t>J Gen Virol</w:t>
        </w:r>
        <w:r w:rsidRPr="005A135F">
          <w:rPr>
            <w:rFonts w:ascii="Cambria" w:hAnsi="Cambria"/>
            <w:noProof/>
            <w:rPrChange w:id="1741" w:author="Ram Shrestha" w:date="2014-03-25T21:58:00Z">
              <w:rPr/>
            </w:rPrChange>
          </w:rPr>
          <w:t xml:space="preserve"> </w:t>
        </w:r>
        <w:r w:rsidRPr="005A135F">
          <w:rPr>
            <w:rFonts w:ascii="Cambria" w:hAnsi="Cambria"/>
            <w:b/>
            <w:noProof/>
            <w:rPrChange w:id="1742" w:author="Ram Shrestha" w:date="2014-03-25T21:58:00Z">
              <w:rPr/>
            </w:rPrChange>
          </w:rPr>
          <w:t>75 ( Pt 2)</w:t>
        </w:r>
        <w:r w:rsidRPr="005A135F">
          <w:rPr>
            <w:rFonts w:ascii="Cambria" w:hAnsi="Cambria"/>
            <w:noProof/>
            <w:rPrChange w:id="1743" w:author="Ram Shrestha" w:date="2014-03-25T21:58:00Z">
              <w:rPr/>
            </w:rPrChange>
          </w:rPr>
          <w:t>: 341-351.</w:t>
        </w:r>
      </w:ins>
    </w:p>
    <w:p w:rsidR="007D5594" w:rsidRDefault="005A135F">
      <w:pPr>
        <w:rPr>
          <w:ins w:id="1744" w:author="Ram Shrestha" w:date="2014-03-25T21:58:00Z"/>
          <w:rFonts w:ascii="Cambria" w:hAnsi="Cambria"/>
          <w:noProof/>
          <w:rPrChange w:id="1745" w:author="Ram Shrestha" w:date="2014-03-25T21:58:00Z">
            <w:rPr>
              <w:ins w:id="1746" w:author="Ram Shrestha" w:date="2014-03-25T21:58:00Z"/>
            </w:rPr>
          </w:rPrChange>
        </w:rPr>
        <w:pPrChange w:id="1747" w:author="Ram Shrestha" w:date="2014-03-25T21:58:00Z">
          <w:pPr>
            <w:ind w:left="720" w:hanging="720"/>
          </w:pPr>
        </w:pPrChange>
      </w:pPr>
      <w:ins w:id="1748" w:author="Ram Shrestha" w:date="2014-03-25T21:58:00Z">
        <w:r w:rsidRPr="005A135F">
          <w:rPr>
            <w:rFonts w:ascii="Cambria" w:hAnsi="Cambria"/>
            <w:noProof/>
            <w:rPrChange w:id="1749" w:author="Ram Shrestha" w:date="2014-03-25T21:58:00Z">
              <w:rPr/>
            </w:rPrChange>
          </w:rPr>
          <w:t xml:space="preserve">Lallemant, M, Jourdain, G, Le Coeur, S, Mary, JY, Ngo-Giang-Huong, N, Koetsawang, S, Kanshana, S, McIntosh, K, Thaineua, V (2004) Single-dose perinatal nevirapine plus standard zidovudine to prevent mother-to-child transmission of HIV-1 in Thailand. </w:t>
        </w:r>
        <w:r w:rsidRPr="005A135F">
          <w:rPr>
            <w:rFonts w:ascii="Cambria" w:hAnsi="Cambria"/>
            <w:i/>
            <w:noProof/>
            <w:rPrChange w:id="1750" w:author="Ram Shrestha" w:date="2014-03-25T21:58:00Z">
              <w:rPr/>
            </w:rPrChange>
          </w:rPr>
          <w:t>N Engl J Med</w:t>
        </w:r>
        <w:r w:rsidRPr="005A135F">
          <w:rPr>
            <w:rFonts w:ascii="Cambria" w:hAnsi="Cambria"/>
            <w:noProof/>
            <w:rPrChange w:id="1751" w:author="Ram Shrestha" w:date="2014-03-25T21:58:00Z">
              <w:rPr/>
            </w:rPrChange>
          </w:rPr>
          <w:t xml:space="preserve"> </w:t>
        </w:r>
        <w:r w:rsidRPr="005A135F">
          <w:rPr>
            <w:rFonts w:ascii="Cambria" w:hAnsi="Cambria"/>
            <w:b/>
            <w:noProof/>
            <w:rPrChange w:id="1752" w:author="Ram Shrestha" w:date="2014-03-25T21:58:00Z">
              <w:rPr/>
            </w:rPrChange>
          </w:rPr>
          <w:t>351</w:t>
        </w:r>
        <w:r w:rsidRPr="005A135F">
          <w:rPr>
            <w:rFonts w:ascii="Cambria" w:hAnsi="Cambria"/>
            <w:noProof/>
            <w:rPrChange w:id="1753" w:author="Ram Shrestha" w:date="2014-03-25T21:58:00Z">
              <w:rPr/>
            </w:rPrChange>
          </w:rPr>
          <w:t>: 217-228.</w:t>
        </w:r>
      </w:ins>
    </w:p>
    <w:p w:rsidR="007D5594" w:rsidRDefault="005A135F">
      <w:pPr>
        <w:rPr>
          <w:ins w:id="1754" w:author="Ram Shrestha" w:date="2014-03-25T21:58:00Z"/>
          <w:rFonts w:ascii="Cambria" w:hAnsi="Cambria"/>
          <w:noProof/>
          <w:rPrChange w:id="1755" w:author="Ram Shrestha" w:date="2014-03-25T21:58:00Z">
            <w:rPr>
              <w:ins w:id="1756" w:author="Ram Shrestha" w:date="2014-03-25T21:58:00Z"/>
            </w:rPr>
          </w:rPrChange>
        </w:rPr>
        <w:pPrChange w:id="1757" w:author="Ram Shrestha" w:date="2014-03-25T21:58:00Z">
          <w:pPr>
            <w:ind w:left="720" w:hanging="720"/>
          </w:pPr>
        </w:pPrChange>
      </w:pPr>
      <w:ins w:id="1758" w:author="Ram Shrestha" w:date="2014-03-25T21:58:00Z">
        <w:r w:rsidRPr="005A135F">
          <w:rPr>
            <w:rFonts w:ascii="Cambria" w:hAnsi="Cambria"/>
            <w:noProof/>
            <w:rPrChange w:id="1759" w:author="Ram Shrestha" w:date="2014-03-25T21:58:00Z">
              <w:rPr/>
            </w:rPrChange>
          </w:rPr>
          <w:t xml:space="preserve">Larder, BA, Darby, G, Richman, DD (1989) HIV with reduced sensitivity to zidovudine (AZT) isolated during prolonged therapy. </w:t>
        </w:r>
        <w:r w:rsidRPr="005A135F">
          <w:rPr>
            <w:rFonts w:ascii="Cambria" w:hAnsi="Cambria"/>
            <w:i/>
            <w:noProof/>
            <w:rPrChange w:id="1760" w:author="Ram Shrestha" w:date="2014-03-25T21:58:00Z">
              <w:rPr/>
            </w:rPrChange>
          </w:rPr>
          <w:t>Science</w:t>
        </w:r>
        <w:r w:rsidRPr="005A135F">
          <w:rPr>
            <w:rFonts w:ascii="Cambria" w:hAnsi="Cambria"/>
            <w:noProof/>
            <w:rPrChange w:id="1761" w:author="Ram Shrestha" w:date="2014-03-25T21:58:00Z">
              <w:rPr/>
            </w:rPrChange>
          </w:rPr>
          <w:t xml:space="preserve"> </w:t>
        </w:r>
        <w:r w:rsidRPr="005A135F">
          <w:rPr>
            <w:rFonts w:ascii="Cambria" w:hAnsi="Cambria"/>
            <w:b/>
            <w:noProof/>
            <w:rPrChange w:id="1762" w:author="Ram Shrestha" w:date="2014-03-25T21:58:00Z">
              <w:rPr/>
            </w:rPrChange>
          </w:rPr>
          <w:t>243</w:t>
        </w:r>
        <w:r w:rsidRPr="005A135F">
          <w:rPr>
            <w:rFonts w:ascii="Cambria" w:hAnsi="Cambria"/>
            <w:noProof/>
            <w:rPrChange w:id="1763" w:author="Ram Shrestha" w:date="2014-03-25T21:58:00Z">
              <w:rPr/>
            </w:rPrChange>
          </w:rPr>
          <w:t>: 1731-1734.</w:t>
        </w:r>
      </w:ins>
    </w:p>
    <w:p w:rsidR="007D5594" w:rsidRDefault="005A135F">
      <w:pPr>
        <w:rPr>
          <w:ins w:id="1764" w:author="Ram Shrestha" w:date="2014-03-25T21:58:00Z"/>
          <w:rFonts w:ascii="Cambria" w:hAnsi="Cambria"/>
          <w:noProof/>
          <w:rPrChange w:id="1765" w:author="Ram Shrestha" w:date="2014-03-25T21:58:00Z">
            <w:rPr>
              <w:ins w:id="1766" w:author="Ram Shrestha" w:date="2014-03-25T21:58:00Z"/>
            </w:rPr>
          </w:rPrChange>
        </w:rPr>
        <w:pPrChange w:id="1767" w:author="Ram Shrestha" w:date="2014-03-25T21:58:00Z">
          <w:pPr>
            <w:ind w:left="720" w:hanging="720"/>
          </w:pPr>
        </w:pPrChange>
      </w:pPr>
      <w:ins w:id="1768" w:author="Ram Shrestha" w:date="2014-03-25T21:58:00Z">
        <w:r w:rsidRPr="005A135F">
          <w:rPr>
            <w:rFonts w:ascii="Cambria" w:hAnsi="Cambria"/>
            <w:noProof/>
            <w:rPrChange w:id="1769" w:author="Ram Shrestha" w:date="2014-03-25T21:58:00Z">
              <w:rPr/>
            </w:rPrChange>
          </w:rPr>
          <w:t xml:space="preserve">Larder, BA, Kellam, P, Kemp, SD (1991) Zidovudine resistance predicted by direct detection of mutations in DNA from HIV-infected lymphocytes. </w:t>
        </w:r>
        <w:r w:rsidRPr="005A135F">
          <w:rPr>
            <w:rFonts w:ascii="Cambria" w:hAnsi="Cambria"/>
            <w:i/>
            <w:noProof/>
            <w:rPrChange w:id="1770" w:author="Ram Shrestha" w:date="2014-03-25T21:58:00Z">
              <w:rPr/>
            </w:rPrChange>
          </w:rPr>
          <w:t>AIDS</w:t>
        </w:r>
        <w:r w:rsidRPr="005A135F">
          <w:rPr>
            <w:rFonts w:ascii="Cambria" w:hAnsi="Cambria"/>
            <w:noProof/>
            <w:rPrChange w:id="1771" w:author="Ram Shrestha" w:date="2014-03-25T21:58:00Z">
              <w:rPr/>
            </w:rPrChange>
          </w:rPr>
          <w:t xml:space="preserve"> </w:t>
        </w:r>
        <w:r w:rsidRPr="005A135F">
          <w:rPr>
            <w:rFonts w:ascii="Cambria" w:hAnsi="Cambria"/>
            <w:b/>
            <w:noProof/>
            <w:rPrChange w:id="1772" w:author="Ram Shrestha" w:date="2014-03-25T21:58:00Z">
              <w:rPr/>
            </w:rPrChange>
          </w:rPr>
          <w:t>5</w:t>
        </w:r>
        <w:r w:rsidRPr="005A135F">
          <w:rPr>
            <w:rFonts w:ascii="Cambria" w:hAnsi="Cambria"/>
            <w:noProof/>
            <w:rPrChange w:id="1773" w:author="Ram Shrestha" w:date="2014-03-25T21:58:00Z">
              <w:rPr/>
            </w:rPrChange>
          </w:rPr>
          <w:t>: 137-144.</w:t>
        </w:r>
      </w:ins>
    </w:p>
    <w:p w:rsidR="007D5594" w:rsidRDefault="005A135F">
      <w:pPr>
        <w:rPr>
          <w:ins w:id="1774" w:author="Ram Shrestha" w:date="2014-03-25T21:58:00Z"/>
          <w:rFonts w:ascii="Cambria" w:hAnsi="Cambria"/>
          <w:noProof/>
          <w:rPrChange w:id="1775" w:author="Ram Shrestha" w:date="2014-03-25T21:58:00Z">
            <w:rPr>
              <w:ins w:id="1776" w:author="Ram Shrestha" w:date="2014-03-25T21:58:00Z"/>
            </w:rPr>
          </w:rPrChange>
        </w:rPr>
        <w:pPrChange w:id="1777" w:author="Ram Shrestha" w:date="2014-03-25T21:58:00Z">
          <w:pPr>
            <w:ind w:left="720" w:hanging="720"/>
          </w:pPr>
        </w:pPrChange>
      </w:pPr>
      <w:ins w:id="1778" w:author="Ram Shrestha" w:date="2014-03-25T21:58:00Z">
        <w:r w:rsidRPr="005A135F">
          <w:rPr>
            <w:rFonts w:ascii="Cambria" w:hAnsi="Cambria"/>
            <w:noProof/>
            <w:rPrChange w:id="1779" w:author="Ram Shrestha" w:date="2014-03-25T21:58:00Z">
              <w:rPr/>
            </w:rPrChange>
          </w:rPr>
          <w:t xml:space="preserve">Larder, BA, Kemp, SD (1989) Multiple mutations in HIV-1 reverse transcriptase confer high-level resistance to zidovudine (AZT). </w:t>
        </w:r>
        <w:r w:rsidRPr="005A135F">
          <w:rPr>
            <w:rFonts w:ascii="Cambria" w:hAnsi="Cambria"/>
            <w:i/>
            <w:noProof/>
            <w:rPrChange w:id="1780" w:author="Ram Shrestha" w:date="2014-03-25T21:58:00Z">
              <w:rPr/>
            </w:rPrChange>
          </w:rPr>
          <w:t>Science</w:t>
        </w:r>
        <w:r w:rsidRPr="005A135F">
          <w:rPr>
            <w:rFonts w:ascii="Cambria" w:hAnsi="Cambria"/>
            <w:noProof/>
            <w:rPrChange w:id="1781" w:author="Ram Shrestha" w:date="2014-03-25T21:58:00Z">
              <w:rPr/>
            </w:rPrChange>
          </w:rPr>
          <w:t xml:space="preserve"> </w:t>
        </w:r>
        <w:r w:rsidRPr="005A135F">
          <w:rPr>
            <w:rFonts w:ascii="Cambria" w:hAnsi="Cambria"/>
            <w:b/>
            <w:noProof/>
            <w:rPrChange w:id="1782" w:author="Ram Shrestha" w:date="2014-03-25T21:58:00Z">
              <w:rPr/>
            </w:rPrChange>
          </w:rPr>
          <w:t>246</w:t>
        </w:r>
        <w:r w:rsidRPr="005A135F">
          <w:rPr>
            <w:rFonts w:ascii="Cambria" w:hAnsi="Cambria"/>
            <w:noProof/>
            <w:rPrChange w:id="1783" w:author="Ram Shrestha" w:date="2014-03-25T21:58:00Z">
              <w:rPr/>
            </w:rPrChange>
          </w:rPr>
          <w:t>: 1155-1158.</w:t>
        </w:r>
      </w:ins>
    </w:p>
    <w:p w:rsidR="007D5594" w:rsidRDefault="005A135F">
      <w:pPr>
        <w:rPr>
          <w:ins w:id="1784" w:author="Ram Shrestha" w:date="2014-03-25T21:58:00Z"/>
          <w:rFonts w:ascii="Cambria" w:hAnsi="Cambria"/>
          <w:noProof/>
          <w:rPrChange w:id="1785" w:author="Ram Shrestha" w:date="2014-03-25T21:58:00Z">
            <w:rPr>
              <w:ins w:id="1786" w:author="Ram Shrestha" w:date="2014-03-25T21:58:00Z"/>
            </w:rPr>
          </w:rPrChange>
        </w:rPr>
        <w:pPrChange w:id="1787" w:author="Ram Shrestha" w:date="2014-03-25T21:58:00Z">
          <w:pPr>
            <w:ind w:left="720" w:hanging="720"/>
          </w:pPr>
        </w:pPrChange>
      </w:pPr>
      <w:ins w:id="1788" w:author="Ram Shrestha" w:date="2014-03-25T21:58:00Z">
        <w:r w:rsidRPr="005A135F">
          <w:rPr>
            <w:rFonts w:ascii="Cambria" w:hAnsi="Cambria"/>
            <w:noProof/>
            <w:rPrChange w:id="1789" w:author="Ram Shrestha" w:date="2014-03-25T21:58:00Z">
              <w:rPr/>
            </w:rPrChange>
          </w:rPr>
          <w:t xml:space="preserve">Larder, BA, Kohli, A, Kellam, P, Kemp, SD, Kronick, M, Henfrey, RD (1993) Quantitative detection of HIV-1 drug resistance mutations by automated DNA sequencing. </w:t>
        </w:r>
        <w:r w:rsidRPr="005A135F">
          <w:rPr>
            <w:rFonts w:ascii="Cambria" w:hAnsi="Cambria"/>
            <w:i/>
            <w:noProof/>
            <w:rPrChange w:id="1790" w:author="Ram Shrestha" w:date="2014-03-25T21:58:00Z">
              <w:rPr/>
            </w:rPrChange>
          </w:rPr>
          <w:t>Nature</w:t>
        </w:r>
        <w:r w:rsidRPr="005A135F">
          <w:rPr>
            <w:rFonts w:ascii="Cambria" w:hAnsi="Cambria"/>
            <w:noProof/>
            <w:rPrChange w:id="1791" w:author="Ram Shrestha" w:date="2014-03-25T21:58:00Z">
              <w:rPr/>
            </w:rPrChange>
          </w:rPr>
          <w:t xml:space="preserve"> </w:t>
        </w:r>
        <w:r w:rsidRPr="005A135F">
          <w:rPr>
            <w:rFonts w:ascii="Cambria" w:hAnsi="Cambria"/>
            <w:b/>
            <w:noProof/>
            <w:rPrChange w:id="1792" w:author="Ram Shrestha" w:date="2014-03-25T21:58:00Z">
              <w:rPr/>
            </w:rPrChange>
          </w:rPr>
          <w:t>365</w:t>
        </w:r>
        <w:r w:rsidRPr="005A135F">
          <w:rPr>
            <w:rFonts w:ascii="Cambria" w:hAnsi="Cambria"/>
            <w:noProof/>
            <w:rPrChange w:id="1793" w:author="Ram Shrestha" w:date="2014-03-25T21:58:00Z">
              <w:rPr/>
            </w:rPrChange>
          </w:rPr>
          <w:t>: 671-673.</w:t>
        </w:r>
      </w:ins>
    </w:p>
    <w:p w:rsidR="007D5594" w:rsidRDefault="005A135F">
      <w:pPr>
        <w:rPr>
          <w:ins w:id="1794" w:author="Ram Shrestha" w:date="2014-03-25T21:58:00Z"/>
          <w:rFonts w:ascii="Cambria" w:hAnsi="Cambria"/>
          <w:noProof/>
          <w:rPrChange w:id="1795" w:author="Ram Shrestha" w:date="2014-03-25T21:58:00Z">
            <w:rPr>
              <w:ins w:id="1796" w:author="Ram Shrestha" w:date="2014-03-25T21:58:00Z"/>
            </w:rPr>
          </w:rPrChange>
        </w:rPr>
        <w:pPrChange w:id="1797" w:author="Ram Shrestha" w:date="2014-03-25T21:58:00Z">
          <w:pPr>
            <w:ind w:left="720" w:hanging="720"/>
          </w:pPr>
        </w:pPrChange>
      </w:pPr>
      <w:ins w:id="1798" w:author="Ram Shrestha" w:date="2014-03-25T21:58:00Z">
        <w:r w:rsidRPr="005A135F">
          <w:rPr>
            <w:rFonts w:ascii="Cambria" w:hAnsi="Cambria"/>
            <w:noProof/>
            <w:rPrChange w:id="1799" w:author="Ram Shrestha" w:date="2014-03-25T21:58:00Z">
              <w:rPr/>
            </w:rPrChange>
          </w:rPr>
          <w:t xml:space="preserve">Larder, BA, Purifoy, DJM, Powell, KL, Darby, G (1987) Site-specific mutagenesis of AIDS virus reverse transcriptase.  </w:t>
        </w:r>
        <w:r w:rsidRPr="005A135F">
          <w:rPr>
            <w:rFonts w:ascii="Cambria" w:hAnsi="Cambria"/>
            <w:b/>
            <w:noProof/>
            <w:rPrChange w:id="1800" w:author="Ram Shrestha" w:date="2014-03-25T21:58:00Z">
              <w:rPr/>
            </w:rPrChange>
          </w:rPr>
          <w:t>327</w:t>
        </w:r>
        <w:r w:rsidRPr="005A135F">
          <w:rPr>
            <w:rFonts w:ascii="Cambria" w:hAnsi="Cambria"/>
            <w:noProof/>
            <w:rPrChange w:id="1801" w:author="Ram Shrestha" w:date="2014-03-25T21:58:00Z">
              <w:rPr/>
            </w:rPrChange>
          </w:rPr>
          <w:t>: 716-717.</w:t>
        </w:r>
      </w:ins>
    </w:p>
    <w:p w:rsidR="007D5594" w:rsidRDefault="005A135F">
      <w:pPr>
        <w:rPr>
          <w:ins w:id="1802" w:author="Ram Shrestha" w:date="2014-03-25T21:58:00Z"/>
          <w:rFonts w:ascii="Cambria" w:hAnsi="Cambria"/>
          <w:noProof/>
          <w:rPrChange w:id="1803" w:author="Ram Shrestha" w:date="2014-03-25T21:58:00Z">
            <w:rPr>
              <w:ins w:id="1804" w:author="Ram Shrestha" w:date="2014-03-25T21:58:00Z"/>
            </w:rPr>
          </w:rPrChange>
        </w:rPr>
        <w:pPrChange w:id="1805" w:author="Ram Shrestha" w:date="2014-03-25T21:58:00Z">
          <w:pPr>
            <w:ind w:left="720" w:hanging="720"/>
          </w:pPr>
        </w:pPrChange>
      </w:pPr>
      <w:ins w:id="1806" w:author="Ram Shrestha" w:date="2014-03-25T21:58:00Z">
        <w:r w:rsidRPr="005A135F">
          <w:rPr>
            <w:rFonts w:ascii="Cambria" w:hAnsi="Cambria"/>
            <w:noProof/>
            <w:rPrChange w:id="1807" w:author="Ram Shrestha" w:date="2014-03-25T21:58:00Z">
              <w:rPr/>
            </w:rPrChange>
          </w:rPr>
          <w: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t>
        </w:r>
        <w:r w:rsidRPr="005A135F">
          <w:rPr>
            <w:rFonts w:ascii="Cambria" w:hAnsi="Cambria"/>
            <w:i/>
            <w:noProof/>
            <w:rPrChange w:id="1808" w:author="Ram Shrestha" w:date="2014-03-25T21:58:00Z">
              <w:rPr/>
            </w:rPrChange>
          </w:rPr>
          <w:t>PLoS One</w:t>
        </w:r>
        <w:r w:rsidRPr="005A135F">
          <w:rPr>
            <w:rFonts w:ascii="Cambria" w:hAnsi="Cambria"/>
            <w:noProof/>
            <w:rPrChange w:id="1809" w:author="Ram Shrestha" w:date="2014-03-25T21:58:00Z">
              <w:rPr/>
            </w:rPrChange>
          </w:rPr>
          <w:t xml:space="preserve"> </w:t>
        </w:r>
        <w:r w:rsidRPr="005A135F">
          <w:rPr>
            <w:rFonts w:ascii="Cambria" w:hAnsi="Cambria"/>
            <w:b/>
            <w:noProof/>
            <w:rPrChange w:id="1810" w:author="Ram Shrestha" w:date="2014-03-25T21:58:00Z">
              <w:rPr/>
            </w:rPrChange>
          </w:rPr>
          <w:t>5</w:t>
        </w:r>
        <w:r w:rsidRPr="005A135F">
          <w:rPr>
            <w:rFonts w:ascii="Cambria" w:hAnsi="Cambria"/>
            <w:noProof/>
            <w:rPrChange w:id="1811" w:author="Ram Shrestha" w:date="2014-03-25T21:58:00Z">
              <w:rPr/>
            </w:rPrChange>
          </w:rPr>
          <w:t>: e10952.</w:t>
        </w:r>
      </w:ins>
    </w:p>
    <w:p w:rsidR="007D5594" w:rsidRDefault="005A135F">
      <w:pPr>
        <w:rPr>
          <w:ins w:id="1812" w:author="Ram Shrestha" w:date="2014-03-25T21:58:00Z"/>
          <w:rFonts w:ascii="Cambria" w:hAnsi="Cambria"/>
          <w:noProof/>
          <w:rPrChange w:id="1813" w:author="Ram Shrestha" w:date="2014-03-25T21:58:00Z">
            <w:rPr>
              <w:ins w:id="1814" w:author="Ram Shrestha" w:date="2014-03-25T21:58:00Z"/>
            </w:rPr>
          </w:rPrChange>
        </w:rPr>
        <w:pPrChange w:id="1815" w:author="Ram Shrestha" w:date="2014-03-25T21:58:00Z">
          <w:pPr>
            <w:ind w:left="720" w:hanging="720"/>
          </w:pPr>
        </w:pPrChange>
      </w:pPr>
      <w:ins w:id="1816" w:author="Ram Shrestha" w:date="2014-03-25T21:58:00Z">
        <w:r w:rsidRPr="005A135F">
          <w:rPr>
            <w:rFonts w:ascii="Cambria" w:hAnsi="Cambria"/>
            <w:noProof/>
            <w:rPrChange w:id="1817" w:author="Ram Shrestha" w:date="2014-03-25T21:58:00Z">
              <w:rPr/>
            </w:rPrChange>
          </w:rPr>
          <w:t xml:space="preserve">Le, T, Chiarella, J, Simen, BB, Hanczaruk, B, Egholm, M, Landry, ML, Dieckhaus, K, Rosen, MI, Kozal, MJ (2009) Low-abundance HIV drug-resistant viral variants in treatment-experienced persons correlate with historical antiretroviral use. </w:t>
        </w:r>
        <w:r w:rsidRPr="005A135F">
          <w:rPr>
            <w:rFonts w:ascii="Cambria" w:hAnsi="Cambria"/>
            <w:i/>
            <w:noProof/>
            <w:rPrChange w:id="1818" w:author="Ram Shrestha" w:date="2014-03-25T21:58:00Z">
              <w:rPr/>
            </w:rPrChange>
          </w:rPr>
          <w:t>PLoS One</w:t>
        </w:r>
        <w:r w:rsidRPr="005A135F">
          <w:rPr>
            <w:rFonts w:ascii="Cambria" w:hAnsi="Cambria"/>
            <w:noProof/>
            <w:rPrChange w:id="1819" w:author="Ram Shrestha" w:date="2014-03-25T21:58:00Z">
              <w:rPr/>
            </w:rPrChange>
          </w:rPr>
          <w:t xml:space="preserve"> </w:t>
        </w:r>
        <w:r w:rsidRPr="005A135F">
          <w:rPr>
            <w:rFonts w:ascii="Cambria" w:hAnsi="Cambria"/>
            <w:b/>
            <w:noProof/>
            <w:rPrChange w:id="1820" w:author="Ram Shrestha" w:date="2014-03-25T21:58:00Z">
              <w:rPr/>
            </w:rPrChange>
          </w:rPr>
          <w:t>4</w:t>
        </w:r>
        <w:r w:rsidRPr="005A135F">
          <w:rPr>
            <w:rFonts w:ascii="Cambria" w:hAnsi="Cambria"/>
            <w:noProof/>
            <w:rPrChange w:id="1821" w:author="Ram Shrestha" w:date="2014-03-25T21:58:00Z">
              <w:rPr/>
            </w:rPrChange>
          </w:rPr>
          <w:t>: e6079.</w:t>
        </w:r>
      </w:ins>
    </w:p>
    <w:p w:rsidR="007D5594" w:rsidRDefault="005A135F">
      <w:pPr>
        <w:rPr>
          <w:ins w:id="1822" w:author="Ram Shrestha" w:date="2014-03-25T21:58:00Z"/>
          <w:rFonts w:ascii="Cambria" w:hAnsi="Cambria"/>
          <w:noProof/>
          <w:rPrChange w:id="1823" w:author="Ram Shrestha" w:date="2014-03-25T21:58:00Z">
            <w:rPr>
              <w:ins w:id="1824" w:author="Ram Shrestha" w:date="2014-03-25T21:58:00Z"/>
            </w:rPr>
          </w:rPrChange>
        </w:rPr>
        <w:pPrChange w:id="1825" w:author="Ram Shrestha" w:date="2014-03-25T21:58:00Z">
          <w:pPr>
            <w:ind w:left="720" w:hanging="720"/>
          </w:pPr>
        </w:pPrChange>
      </w:pPr>
      <w:ins w:id="1826" w:author="Ram Shrestha" w:date="2014-03-25T21:58:00Z">
        <w:r w:rsidRPr="005A135F">
          <w:rPr>
            <w:rFonts w:ascii="Cambria" w:hAnsi="Cambria"/>
            <w:noProof/>
            <w:rPrChange w:id="1827" w:author="Ram Shrestha" w:date="2014-03-25T21:58:00Z">
              <w:rPr/>
            </w:rPrChange>
          </w:rPr>
          <w:t xml:space="preserve">Lehman, DA, Wamalwa, DC, McCoy, CO, Matsen, FA, Langat, A, Chohan, BH, Benki-Nugent, S, Custers-Allen, R, Bushman, FD, John-Stewart, GC, Overbaugh, J (2012) Low-frequency nevirapine resistance at multiple sites may predict treatment failure in infants on nevirapine-based treatment. </w:t>
        </w:r>
        <w:r w:rsidRPr="005A135F">
          <w:rPr>
            <w:rFonts w:ascii="Cambria" w:hAnsi="Cambria"/>
            <w:i/>
            <w:noProof/>
            <w:rPrChange w:id="1828" w:author="Ram Shrestha" w:date="2014-03-25T21:58:00Z">
              <w:rPr/>
            </w:rPrChange>
          </w:rPr>
          <w:t>J Acquir Immune Defic Syndr</w:t>
        </w:r>
        <w:r w:rsidRPr="005A135F">
          <w:rPr>
            <w:rFonts w:ascii="Cambria" w:hAnsi="Cambria"/>
            <w:noProof/>
            <w:rPrChange w:id="1829" w:author="Ram Shrestha" w:date="2014-03-25T21:58:00Z">
              <w:rPr/>
            </w:rPrChange>
          </w:rPr>
          <w:t xml:space="preserve"> </w:t>
        </w:r>
        <w:r w:rsidRPr="005A135F">
          <w:rPr>
            <w:rFonts w:ascii="Cambria" w:hAnsi="Cambria"/>
            <w:b/>
            <w:noProof/>
            <w:rPrChange w:id="1830" w:author="Ram Shrestha" w:date="2014-03-25T21:58:00Z">
              <w:rPr/>
            </w:rPrChange>
          </w:rPr>
          <w:t>60</w:t>
        </w:r>
        <w:r w:rsidRPr="005A135F">
          <w:rPr>
            <w:rFonts w:ascii="Cambria" w:hAnsi="Cambria"/>
            <w:noProof/>
            <w:rPrChange w:id="1831" w:author="Ram Shrestha" w:date="2014-03-25T21:58:00Z">
              <w:rPr/>
            </w:rPrChange>
          </w:rPr>
          <w:t>: 225-233.</w:t>
        </w:r>
      </w:ins>
    </w:p>
    <w:p w:rsidR="007D5594" w:rsidRDefault="005A135F">
      <w:pPr>
        <w:rPr>
          <w:ins w:id="1832" w:author="Ram Shrestha" w:date="2014-03-25T21:58:00Z"/>
          <w:rFonts w:ascii="Cambria" w:hAnsi="Cambria"/>
          <w:noProof/>
          <w:rPrChange w:id="1833" w:author="Ram Shrestha" w:date="2014-03-25T21:58:00Z">
            <w:rPr>
              <w:ins w:id="1834" w:author="Ram Shrestha" w:date="2014-03-25T21:58:00Z"/>
            </w:rPr>
          </w:rPrChange>
        </w:rPr>
        <w:pPrChange w:id="1835" w:author="Ram Shrestha" w:date="2014-03-25T21:58:00Z">
          <w:pPr>
            <w:ind w:left="720" w:hanging="720"/>
          </w:pPr>
        </w:pPrChange>
      </w:pPr>
      <w:ins w:id="1836" w:author="Ram Shrestha" w:date="2014-03-25T21:58:00Z">
        <w:r w:rsidRPr="005A135F">
          <w:rPr>
            <w:rFonts w:ascii="Cambria" w:hAnsi="Cambria"/>
            <w:noProof/>
            <w:rPrChange w:id="1837" w:author="Ram Shrestha" w:date="2014-03-25T21:58:00Z">
              <w:rPr/>
            </w:rPrChange>
          </w:rPr>
          <w:t xml:space="preserve">Leitner, T, Halapi, E, Scarlatti, G, Rossi, P, Albert, J, Fenyo, EM, Uhlen, M (1993) Analysis of heterogeneous viral populations by direct DNA sequencing. </w:t>
        </w:r>
        <w:r w:rsidRPr="005A135F">
          <w:rPr>
            <w:rFonts w:ascii="Cambria" w:hAnsi="Cambria"/>
            <w:i/>
            <w:noProof/>
            <w:rPrChange w:id="1838" w:author="Ram Shrestha" w:date="2014-03-25T21:58:00Z">
              <w:rPr/>
            </w:rPrChange>
          </w:rPr>
          <w:t>Biotechniques</w:t>
        </w:r>
        <w:r w:rsidRPr="005A135F">
          <w:rPr>
            <w:rFonts w:ascii="Cambria" w:hAnsi="Cambria"/>
            <w:noProof/>
            <w:rPrChange w:id="1839" w:author="Ram Shrestha" w:date="2014-03-25T21:58:00Z">
              <w:rPr/>
            </w:rPrChange>
          </w:rPr>
          <w:t xml:space="preserve"> </w:t>
        </w:r>
        <w:r w:rsidRPr="005A135F">
          <w:rPr>
            <w:rFonts w:ascii="Cambria" w:hAnsi="Cambria"/>
            <w:b/>
            <w:noProof/>
            <w:rPrChange w:id="1840" w:author="Ram Shrestha" w:date="2014-03-25T21:58:00Z">
              <w:rPr/>
            </w:rPrChange>
          </w:rPr>
          <w:t>15</w:t>
        </w:r>
        <w:r w:rsidRPr="005A135F">
          <w:rPr>
            <w:rFonts w:ascii="Cambria" w:hAnsi="Cambria"/>
            <w:noProof/>
            <w:rPrChange w:id="1841" w:author="Ram Shrestha" w:date="2014-03-25T21:58:00Z">
              <w:rPr/>
            </w:rPrChange>
          </w:rPr>
          <w:t>: 120-127.</w:t>
        </w:r>
      </w:ins>
    </w:p>
    <w:p w:rsidR="007D5594" w:rsidRDefault="005A135F">
      <w:pPr>
        <w:rPr>
          <w:ins w:id="1842" w:author="Ram Shrestha" w:date="2014-03-25T21:58:00Z"/>
          <w:rFonts w:ascii="Cambria" w:hAnsi="Cambria"/>
          <w:noProof/>
          <w:rPrChange w:id="1843" w:author="Ram Shrestha" w:date="2014-03-25T21:58:00Z">
            <w:rPr>
              <w:ins w:id="1844" w:author="Ram Shrestha" w:date="2014-03-25T21:58:00Z"/>
            </w:rPr>
          </w:rPrChange>
        </w:rPr>
        <w:pPrChange w:id="1845" w:author="Ram Shrestha" w:date="2014-03-25T21:58:00Z">
          <w:pPr>
            <w:ind w:left="720" w:hanging="720"/>
          </w:pPr>
        </w:pPrChange>
      </w:pPr>
      <w:ins w:id="1846" w:author="Ram Shrestha" w:date="2014-03-25T21:58:00Z">
        <w:r w:rsidRPr="005A135F">
          <w:rPr>
            <w:rFonts w:ascii="Cambria" w:hAnsi="Cambria"/>
            <w:noProof/>
            <w:rPrChange w:id="1847" w:author="Ram Shrestha" w:date="2014-03-25T21:58:00Z">
              <w:rPr/>
            </w:rPrChange>
          </w:rPr>
          <w:t xml:space="preserve">Li, JZ, Paredes, R, Ribaudo, HJ, Svarovskaia, ES, Metzner, KJ, Kozal, MJ, Hullsiek, KH, Balduin, M, Jakobsen, MR, Geretti, AM, Thiebaut, R, Ostergaard, L, Masquelier, B, Johnson, JA, Miller, MD, Kuritzkes, DR (2011) Low-frequency HIV-1 drug resistance mutations and risk of NNRTI-based antiretroviral treatment failure: a systematic review and pooled analysis. </w:t>
        </w:r>
        <w:r w:rsidRPr="005A135F">
          <w:rPr>
            <w:rFonts w:ascii="Cambria" w:hAnsi="Cambria"/>
            <w:i/>
            <w:noProof/>
            <w:rPrChange w:id="1848" w:author="Ram Shrestha" w:date="2014-03-25T21:58:00Z">
              <w:rPr/>
            </w:rPrChange>
          </w:rPr>
          <w:t>JAMA</w:t>
        </w:r>
        <w:r w:rsidRPr="005A135F">
          <w:rPr>
            <w:rFonts w:ascii="Cambria" w:hAnsi="Cambria"/>
            <w:noProof/>
            <w:rPrChange w:id="1849" w:author="Ram Shrestha" w:date="2014-03-25T21:58:00Z">
              <w:rPr/>
            </w:rPrChange>
          </w:rPr>
          <w:t xml:space="preserve"> </w:t>
        </w:r>
        <w:r w:rsidRPr="005A135F">
          <w:rPr>
            <w:rFonts w:ascii="Cambria" w:hAnsi="Cambria"/>
            <w:b/>
            <w:noProof/>
            <w:rPrChange w:id="1850" w:author="Ram Shrestha" w:date="2014-03-25T21:58:00Z">
              <w:rPr/>
            </w:rPrChange>
          </w:rPr>
          <w:t>305</w:t>
        </w:r>
        <w:r w:rsidRPr="005A135F">
          <w:rPr>
            <w:rFonts w:ascii="Cambria" w:hAnsi="Cambria"/>
            <w:noProof/>
            <w:rPrChange w:id="1851" w:author="Ram Shrestha" w:date="2014-03-25T21:58:00Z">
              <w:rPr/>
            </w:rPrChange>
          </w:rPr>
          <w:t>: 1327-1335.</w:t>
        </w:r>
      </w:ins>
    </w:p>
    <w:p w:rsidR="007D5594" w:rsidRDefault="005A135F">
      <w:pPr>
        <w:rPr>
          <w:ins w:id="1852" w:author="Ram Shrestha" w:date="2014-03-25T21:58:00Z"/>
          <w:rFonts w:ascii="Cambria" w:hAnsi="Cambria"/>
          <w:noProof/>
          <w:rPrChange w:id="1853" w:author="Ram Shrestha" w:date="2014-03-25T21:58:00Z">
            <w:rPr>
              <w:ins w:id="1854" w:author="Ram Shrestha" w:date="2014-03-25T21:58:00Z"/>
            </w:rPr>
          </w:rPrChange>
        </w:rPr>
        <w:pPrChange w:id="1855" w:author="Ram Shrestha" w:date="2014-03-25T21:58:00Z">
          <w:pPr>
            <w:ind w:left="720" w:hanging="720"/>
          </w:pPr>
        </w:pPrChange>
      </w:pPr>
      <w:ins w:id="1856" w:author="Ram Shrestha" w:date="2014-03-25T21:58:00Z">
        <w:r w:rsidRPr="005A135F">
          <w:rPr>
            <w:rFonts w:ascii="Cambria" w:hAnsi="Cambria"/>
            <w:noProof/>
            <w:rPrChange w:id="1857" w:author="Ram Shrestha" w:date="2014-03-25T21:58:00Z">
              <w:rPr/>
            </w:rPrChange>
          </w:rPr>
          <w:t xml:space="preserve">Liang, B, Luo, M, Scott-Herridge, J, Semeniuk, C, Mendoza, M, Capina, R, Sheardown, B, Ji, H, Kimani, J, Ball, BT, Van Domselaar, G, Graham, M, Tyler, S, Jones, SJ, Plummer, FA (2011) A comparison of parallel pyrosequencing and sanger clone-based sequencing and its impact on the characterization of the genetic diversity of HIV-1. </w:t>
        </w:r>
        <w:r w:rsidRPr="005A135F">
          <w:rPr>
            <w:rFonts w:ascii="Cambria" w:hAnsi="Cambria"/>
            <w:i/>
            <w:noProof/>
            <w:rPrChange w:id="1858" w:author="Ram Shrestha" w:date="2014-03-25T21:58:00Z">
              <w:rPr/>
            </w:rPrChange>
          </w:rPr>
          <w:t>PLoS One</w:t>
        </w:r>
        <w:r w:rsidRPr="005A135F">
          <w:rPr>
            <w:rFonts w:ascii="Cambria" w:hAnsi="Cambria"/>
            <w:noProof/>
            <w:rPrChange w:id="1859" w:author="Ram Shrestha" w:date="2014-03-25T21:58:00Z">
              <w:rPr/>
            </w:rPrChange>
          </w:rPr>
          <w:t xml:space="preserve"> </w:t>
        </w:r>
        <w:r w:rsidRPr="005A135F">
          <w:rPr>
            <w:rFonts w:ascii="Cambria" w:hAnsi="Cambria"/>
            <w:b/>
            <w:noProof/>
            <w:rPrChange w:id="1860" w:author="Ram Shrestha" w:date="2014-03-25T21:58:00Z">
              <w:rPr/>
            </w:rPrChange>
          </w:rPr>
          <w:t>6</w:t>
        </w:r>
        <w:r w:rsidRPr="005A135F">
          <w:rPr>
            <w:rFonts w:ascii="Cambria" w:hAnsi="Cambria"/>
            <w:noProof/>
            <w:rPrChange w:id="1861" w:author="Ram Shrestha" w:date="2014-03-25T21:58:00Z">
              <w:rPr/>
            </w:rPrChange>
          </w:rPr>
          <w:t>: e26745.</w:t>
        </w:r>
      </w:ins>
    </w:p>
    <w:p w:rsidR="007D5594" w:rsidRDefault="005A135F">
      <w:pPr>
        <w:rPr>
          <w:ins w:id="1862" w:author="Ram Shrestha" w:date="2014-03-25T21:58:00Z"/>
          <w:rFonts w:ascii="Cambria" w:hAnsi="Cambria"/>
          <w:noProof/>
          <w:rPrChange w:id="1863" w:author="Ram Shrestha" w:date="2014-03-25T21:58:00Z">
            <w:rPr>
              <w:ins w:id="1864" w:author="Ram Shrestha" w:date="2014-03-25T21:58:00Z"/>
            </w:rPr>
          </w:rPrChange>
        </w:rPr>
        <w:pPrChange w:id="1865" w:author="Ram Shrestha" w:date="2014-03-25T21:58:00Z">
          <w:pPr>
            <w:ind w:left="720" w:hanging="720"/>
          </w:pPr>
        </w:pPrChange>
      </w:pPr>
      <w:ins w:id="1866" w:author="Ram Shrestha" w:date="2014-03-25T21:58:00Z">
        <w:r w:rsidRPr="005A135F">
          <w:rPr>
            <w:rFonts w:ascii="Cambria" w:hAnsi="Cambria"/>
            <w:noProof/>
            <w:rPrChange w:id="1867" w:author="Ram Shrestha" w:date="2014-03-25T21:58:00Z">
              <w:rPr/>
            </w:rPrChange>
          </w:rPr>
          <w:t xml:space="preserve">Lockman, S, Shapiro, RL, Smeaton, LM, Wester, C, Thior, I, Stevens, L, Chand, F, Makhema, J, Moffat, C, Asmelash, A, Ndase, P, Arimi, P, van Widenfelt, E, Mazhani, L, Novitsky, V, Lagakos, S, Essex, M (2007) Response to antiretroviral therapy after a single, peripartum dose of nevirapine. </w:t>
        </w:r>
        <w:r w:rsidRPr="005A135F">
          <w:rPr>
            <w:rFonts w:ascii="Cambria" w:hAnsi="Cambria"/>
            <w:i/>
            <w:noProof/>
            <w:rPrChange w:id="1868" w:author="Ram Shrestha" w:date="2014-03-25T21:58:00Z">
              <w:rPr/>
            </w:rPrChange>
          </w:rPr>
          <w:t>N Engl J Med</w:t>
        </w:r>
        <w:r w:rsidRPr="005A135F">
          <w:rPr>
            <w:rFonts w:ascii="Cambria" w:hAnsi="Cambria"/>
            <w:noProof/>
            <w:rPrChange w:id="1869" w:author="Ram Shrestha" w:date="2014-03-25T21:58:00Z">
              <w:rPr/>
            </w:rPrChange>
          </w:rPr>
          <w:t xml:space="preserve"> </w:t>
        </w:r>
        <w:r w:rsidRPr="005A135F">
          <w:rPr>
            <w:rFonts w:ascii="Cambria" w:hAnsi="Cambria"/>
            <w:b/>
            <w:noProof/>
            <w:rPrChange w:id="1870" w:author="Ram Shrestha" w:date="2014-03-25T21:58:00Z">
              <w:rPr/>
            </w:rPrChange>
          </w:rPr>
          <w:t>356</w:t>
        </w:r>
        <w:r w:rsidRPr="005A135F">
          <w:rPr>
            <w:rFonts w:ascii="Cambria" w:hAnsi="Cambria"/>
            <w:noProof/>
            <w:rPrChange w:id="1871" w:author="Ram Shrestha" w:date="2014-03-25T21:58:00Z">
              <w:rPr/>
            </w:rPrChange>
          </w:rPr>
          <w:t>: 135-147.</w:t>
        </w:r>
      </w:ins>
    </w:p>
    <w:p w:rsidR="007D5594" w:rsidRDefault="005A135F">
      <w:pPr>
        <w:rPr>
          <w:ins w:id="1872" w:author="Ram Shrestha" w:date="2014-03-25T21:58:00Z"/>
          <w:rFonts w:ascii="Cambria" w:hAnsi="Cambria"/>
          <w:noProof/>
          <w:rPrChange w:id="1873" w:author="Ram Shrestha" w:date="2014-03-25T21:58:00Z">
            <w:rPr>
              <w:ins w:id="1874" w:author="Ram Shrestha" w:date="2014-03-25T21:58:00Z"/>
            </w:rPr>
          </w:rPrChange>
        </w:rPr>
        <w:pPrChange w:id="1875" w:author="Ram Shrestha" w:date="2014-03-25T21:58:00Z">
          <w:pPr>
            <w:ind w:left="720" w:hanging="720"/>
          </w:pPr>
        </w:pPrChange>
      </w:pPr>
      <w:ins w:id="1876" w:author="Ram Shrestha" w:date="2014-03-25T21:58:00Z">
        <w:r w:rsidRPr="005A135F">
          <w:rPr>
            <w:rFonts w:ascii="Cambria" w:hAnsi="Cambria"/>
            <w:noProof/>
            <w:rPrChange w:id="1877" w:author="Ram Shrestha" w:date="2014-03-25T21:58:00Z">
              <w:rPr/>
            </w:rPrChange>
          </w:rPr>
          <w:t xml:space="preserve">Loman, NJ, Misra, RV, Dallman, TJ, Constantinidou, C, Gharbia, SE, Wain, J, Pallen, MJ (2012) Performance comparison of benchtop high-throughput sequencing platforms. </w:t>
        </w:r>
        <w:r w:rsidRPr="005A135F">
          <w:rPr>
            <w:rFonts w:ascii="Cambria" w:hAnsi="Cambria"/>
            <w:i/>
            <w:noProof/>
            <w:rPrChange w:id="1878" w:author="Ram Shrestha" w:date="2014-03-25T21:58:00Z">
              <w:rPr/>
            </w:rPrChange>
          </w:rPr>
          <w:t>Nat Biotechnol</w:t>
        </w:r>
        <w:r w:rsidRPr="005A135F">
          <w:rPr>
            <w:rFonts w:ascii="Cambria" w:hAnsi="Cambria"/>
            <w:noProof/>
            <w:rPrChange w:id="1879" w:author="Ram Shrestha" w:date="2014-03-25T21:58:00Z">
              <w:rPr/>
            </w:rPrChange>
          </w:rPr>
          <w:t xml:space="preserve"> </w:t>
        </w:r>
        <w:r w:rsidRPr="005A135F">
          <w:rPr>
            <w:rFonts w:ascii="Cambria" w:hAnsi="Cambria"/>
            <w:b/>
            <w:noProof/>
            <w:rPrChange w:id="1880" w:author="Ram Shrestha" w:date="2014-03-25T21:58:00Z">
              <w:rPr/>
            </w:rPrChange>
          </w:rPr>
          <w:t>30</w:t>
        </w:r>
        <w:r w:rsidRPr="005A135F">
          <w:rPr>
            <w:rFonts w:ascii="Cambria" w:hAnsi="Cambria"/>
            <w:noProof/>
            <w:rPrChange w:id="1881" w:author="Ram Shrestha" w:date="2014-03-25T21:58:00Z">
              <w:rPr/>
            </w:rPrChange>
          </w:rPr>
          <w:t>: 434-439.</w:t>
        </w:r>
      </w:ins>
    </w:p>
    <w:p w:rsidR="007D5594" w:rsidRDefault="005A135F">
      <w:pPr>
        <w:rPr>
          <w:ins w:id="1882" w:author="Ram Shrestha" w:date="2014-03-25T21:58:00Z"/>
          <w:rFonts w:ascii="Cambria" w:hAnsi="Cambria"/>
          <w:noProof/>
          <w:rPrChange w:id="1883" w:author="Ram Shrestha" w:date="2014-03-25T21:58:00Z">
            <w:rPr>
              <w:ins w:id="1884" w:author="Ram Shrestha" w:date="2014-03-25T21:58:00Z"/>
            </w:rPr>
          </w:rPrChange>
        </w:rPr>
        <w:pPrChange w:id="1885" w:author="Ram Shrestha" w:date="2014-03-25T21:58:00Z">
          <w:pPr>
            <w:ind w:left="720" w:hanging="720"/>
          </w:pPr>
        </w:pPrChange>
      </w:pPr>
      <w:ins w:id="1886" w:author="Ram Shrestha" w:date="2014-03-25T21:58:00Z">
        <w:r w:rsidRPr="005A135F">
          <w:rPr>
            <w:rFonts w:ascii="Cambria" w:hAnsi="Cambria"/>
            <w:noProof/>
            <w:rPrChange w:id="1887" w:author="Ram Shrestha" w:date="2014-03-25T21:58:00Z">
              <w:rPr/>
            </w:rPrChange>
          </w:rPr>
          <w:t xml:space="preserve">Loubser, S, Balfe, P, Sherman, G, Hammer, S, Kuhn, L, Morris, L (2006) Decay of K103N mutants in cellular DNA and plasma RNA after single-dose nevirapine to reduce mother-to-child HIV transmission. </w:t>
        </w:r>
        <w:r w:rsidRPr="005A135F">
          <w:rPr>
            <w:rFonts w:ascii="Cambria" w:hAnsi="Cambria"/>
            <w:i/>
            <w:noProof/>
            <w:rPrChange w:id="1888" w:author="Ram Shrestha" w:date="2014-03-25T21:58:00Z">
              <w:rPr/>
            </w:rPrChange>
          </w:rPr>
          <w:t>AIDS</w:t>
        </w:r>
        <w:r w:rsidRPr="005A135F">
          <w:rPr>
            <w:rFonts w:ascii="Cambria" w:hAnsi="Cambria"/>
            <w:noProof/>
            <w:rPrChange w:id="1889" w:author="Ram Shrestha" w:date="2014-03-25T21:58:00Z">
              <w:rPr/>
            </w:rPrChange>
          </w:rPr>
          <w:t xml:space="preserve"> </w:t>
        </w:r>
        <w:r w:rsidRPr="005A135F">
          <w:rPr>
            <w:rFonts w:ascii="Cambria" w:hAnsi="Cambria"/>
            <w:b/>
            <w:noProof/>
            <w:rPrChange w:id="1890" w:author="Ram Shrestha" w:date="2014-03-25T21:58:00Z">
              <w:rPr/>
            </w:rPrChange>
          </w:rPr>
          <w:t>20</w:t>
        </w:r>
        <w:r w:rsidRPr="005A135F">
          <w:rPr>
            <w:rFonts w:ascii="Cambria" w:hAnsi="Cambria"/>
            <w:noProof/>
            <w:rPrChange w:id="1891" w:author="Ram Shrestha" w:date="2014-03-25T21:58:00Z">
              <w:rPr/>
            </w:rPrChange>
          </w:rPr>
          <w:t>: 995-1002.</w:t>
        </w:r>
      </w:ins>
    </w:p>
    <w:p w:rsidR="007D5594" w:rsidRDefault="005A135F">
      <w:pPr>
        <w:rPr>
          <w:ins w:id="1892" w:author="Ram Shrestha" w:date="2014-03-25T21:58:00Z"/>
          <w:rFonts w:ascii="Cambria" w:hAnsi="Cambria"/>
          <w:noProof/>
          <w:rPrChange w:id="1893" w:author="Ram Shrestha" w:date="2014-03-25T21:58:00Z">
            <w:rPr>
              <w:ins w:id="1894" w:author="Ram Shrestha" w:date="2014-03-25T21:58:00Z"/>
            </w:rPr>
          </w:rPrChange>
        </w:rPr>
        <w:pPrChange w:id="1895" w:author="Ram Shrestha" w:date="2014-03-25T21:58:00Z">
          <w:pPr>
            <w:ind w:left="720" w:hanging="720"/>
          </w:pPr>
        </w:pPrChange>
      </w:pPr>
      <w:ins w:id="1896" w:author="Ram Shrestha" w:date="2014-03-25T21:58:00Z">
        <w:r w:rsidRPr="005A135F">
          <w:rPr>
            <w:rFonts w:ascii="Cambria" w:hAnsi="Cambria"/>
            <w:noProof/>
            <w:rPrChange w:id="1897" w:author="Ram Shrestha" w:date="2014-03-25T21:58:00Z">
              <w:rPr/>
            </w:rPrChange>
          </w:rPr>
          <w:t xml:space="preserve">Marseille, E, Kahn, JG, Mmiro, F, Guay, L, Musoke, P, Fowler, MG, Jackson, JB (1999) Cost effectiveness of single-dose nevirapine regimen for mothers and babies to decrease vertical HIV-1 transmission in sub-Saharan Africa. </w:t>
        </w:r>
        <w:r w:rsidRPr="005A135F">
          <w:rPr>
            <w:rFonts w:ascii="Cambria" w:hAnsi="Cambria"/>
            <w:i/>
            <w:noProof/>
            <w:rPrChange w:id="1898" w:author="Ram Shrestha" w:date="2014-03-25T21:58:00Z">
              <w:rPr/>
            </w:rPrChange>
          </w:rPr>
          <w:t>Lancet</w:t>
        </w:r>
        <w:r w:rsidRPr="005A135F">
          <w:rPr>
            <w:rFonts w:ascii="Cambria" w:hAnsi="Cambria"/>
            <w:noProof/>
            <w:rPrChange w:id="1899" w:author="Ram Shrestha" w:date="2014-03-25T21:58:00Z">
              <w:rPr/>
            </w:rPrChange>
          </w:rPr>
          <w:t xml:space="preserve"> </w:t>
        </w:r>
        <w:r w:rsidRPr="005A135F">
          <w:rPr>
            <w:rFonts w:ascii="Cambria" w:hAnsi="Cambria"/>
            <w:b/>
            <w:noProof/>
            <w:rPrChange w:id="1900" w:author="Ram Shrestha" w:date="2014-03-25T21:58:00Z">
              <w:rPr/>
            </w:rPrChange>
          </w:rPr>
          <w:t>354</w:t>
        </w:r>
        <w:r w:rsidRPr="005A135F">
          <w:rPr>
            <w:rFonts w:ascii="Cambria" w:hAnsi="Cambria"/>
            <w:noProof/>
            <w:rPrChange w:id="1901" w:author="Ram Shrestha" w:date="2014-03-25T21:58:00Z">
              <w:rPr/>
            </w:rPrChange>
          </w:rPr>
          <w:t>: 803-809.</w:t>
        </w:r>
      </w:ins>
    </w:p>
    <w:p w:rsidR="007D5594" w:rsidRDefault="005A135F">
      <w:pPr>
        <w:rPr>
          <w:ins w:id="1902" w:author="Ram Shrestha" w:date="2014-03-25T21:58:00Z"/>
          <w:rFonts w:ascii="Cambria" w:hAnsi="Cambria"/>
          <w:noProof/>
          <w:rPrChange w:id="1903" w:author="Ram Shrestha" w:date="2014-03-25T21:58:00Z">
            <w:rPr>
              <w:ins w:id="1904" w:author="Ram Shrestha" w:date="2014-03-25T21:58:00Z"/>
            </w:rPr>
          </w:rPrChange>
        </w:rPr>
        <w:pPrChange w:id="1905" w:author="Ram Shrestha" w:date="2014-03-25T21:58:00Z">
          <w:pPr>
            <w:ind w:left="720" w:hanging="720"/>
          </w:pPr>
        </w:pPrChange>
      </w:pPr>
      <w:ins w:id="1906" w:author="Ram Shrestha" w:date="2014-03-25T21:58:00Z">
        <w:r w:rsidRPr="005A135F">
          <w:rPr>
            <w:rFonts w:ascii="Cambria" w:hAnsi="Cambria"/>
            <w:noProof/>
            <w:rPrChange w:id="1907" w:author="Ram Shrestha" w:date="2014-03-25T21:58:00Z">
              <w:rPr/>
            </w:rPrChange>
          </w:rPr>
          <w:t xml:space="preserve">Martinson, NA, Morris, L, Gray, G, Moodley, D, Pillay, V, Cohen, S, Dhlamini, P, Puren, A, Bhayroo, S, Steyn, J, McIntyre, JA (2007) Selection and persistence of viral resistance in HIV-infected children after exposure to single-dose nevirapine. </w:t>
        </w:r>
        <w:r w:rsidRPr="005A135F">
          <w:rPr>
            <w:rFonts w:ascii="Cambria" w:hAnsi="Cambria"/>
            <w:i/>
            <w:noProof/>
            <w:rPrChange w:id="1908" w:author="Ram Shrestha" w:date="2014-03-25T21:58:00Z">
              <w:rPr/>
            </w:rPrChange>
          </w:rPr>
          <w:t>J Acquir Immune Defic Syndr</w:t>
        </w:r>
        <w:r w:rsidRPr="005A135F">
          <w:rPr>
            <w:rFonts w:ascii="Cambria" w:hAnsi="Cambria"/>
            <w:noProof/>
            <w:rPrChange w:id="1909" w:author="Ram Shrestha" w:date="2014-03-25T21:58:00Z">
              <w:rPr/>
            </w:rPrChange>
          </w:rPr>
          <w:t xml:space="preserve"> </w:t>
        </w:r>
        <w:r w:rsidRPr="005A135F">
          <w:rPr>
            <w:rFonts w:ascii="Cambria" w:hAnsi="Cambria"/>
            <w:b/>
            <w:noProof/>
            <w:rPrChange w:id="1910" w:author="Ram Shrestha" w:date="2014-03-25T21:58:00Z">
              <w:rPr/>
            </w:rPrChange>
          </w:rPr>
          <w:t>44</w:t>
        </w:r>
        <w:r w:rsidRPr="005A135F">
          <w:rPr>
            <w:rFonts w:ascii="Cambria" w:hAnsi="Cambria"/>
            <w:noProof/>
            <w:rPrChange w:id="1911" w:author="Ram Shrestha" w:date="2014-03-25T21:58:00Z">
              <w:rPr/>
            </w:rPrChange>
          </w:rPr>
          <w:t>: 148-153.</w:t>
        </w:r>
      </w:ins>
    </w:p>
    <w:p w:rsidR="007D5594" w:rsidRDefault="005A135F">
      <w:pPr>
        <w:rPr>
          <w:ins w:id="1912" w:author="Ram Shrestha" w:date="2014-03-25T21:58:00Z"/>
          <w:rFonts w:ascii="Cambria" w:hAnsi="Cambria"/>
          <w:noProof/>
          <w:rPrChange w:id="1913" w:author="Ram Shrestha" w:date="2014-03-25T21:58:00Z">
            <w:rPr>
              <w:ins w:id="1914" w:author="Ram Shrestha" w:date="2014-03-25T21:58:00Z"/>
            </w:rPr>
          </w:rPrChange>
        </w:rPr>
        <w:pPrChange w:id="1915" w:author="Ram Shrestha" w:date="2014-03-25T21:58:00Z">
          <w:pPr>
            <w:ind w:left="720" w:hanging="720"/>
          </w:pPr>
        </w:pPrChange>
      </w:pPr>
      <w:ins w:id="1916" w:author="Ram Shrestha" w:date="2014-03-25T21:58:00Z">
        <w:r w:rsidRPr="005A135F">
          <w:rPr>
            <w:rFonts w:ascii="Cambria" w:hAnsi="Cambria"/>
            <w:noProof/>
            <w:rPrChange w:id="1917" w:author="Ram Shrestha" w:date="2014-03-25T21:58:00Z">
              <w:rPr/>
            </w:rPrChange>
          </w:rPr>
          <w:t xml:space="preserve">Musoke, P, Guay, LA, Bagenda, D, Mirochnick, M, Nakabiito, C, Fleming, T, Elliott, T, Horton, S, Dransfield, K, Pav, JW, Murarka, A, Allen, M, Fowler, MG, Mofenson, L, Hom, D, Mmiro, F, Jackson, JB (1999) A phase I/II study of the safety and pharmacokinetics of nevirapine in HIV-1-infected pregnant Ugandan women and their neonates (HIVNET 006). </w:t>
        </w:r>
        <w:r w:rsidRPr="005A135F">
          <w:rPr>
            <w:rFonts w:ascii="Cambria" w:hAnsi="Cambria"/>
            <w:i/>
            <w:noProof/>
            <w:rPrChange w:id="1918" w:author="Ram Shrestha" w:date="2014-03-25T21:58:00Z">
              <w:rPr/>
            </w:rPrChange>
          </w:rPr>
          <w:t>AIDS</w:t>
        </w:r>
        <w:r w:rsidRPr="005A135F">
          <w:rPr>
            <w:rFonts w:ascii="Cambria" w:hAnsi="Cambria"/>
            <w:noProof/>
            <w:rPrChange w:id="1919" w:author="Ram Shrestha" w:date="2014-03-25T21:58:00Z">
              <w:rPr/>
            </w:rPrChange>
          </w:rPr>
          <w:t xml:space="preserve"> </w:t>
        </w:r>
        <w:r w:rsidRPr="005A135F">
          <w:rPr>
            <w:rFonts w:ascii="Cambria" w:hAnsi="Cambria"/>
            <w:b/>
            <w:noProof/>
            <w:rPrChange w:id="1920" w:author="Ram Shrestha" w:date="2014-03-25T21:58:00Z">
              <w:rPr/>
            </w:rPrChange>
          </w:rPr>
          <w:t>13</w:t>
        </w:r>
        <w:r w:rsidRPr="005A135F">
          <w:rPr>
            <w:rFonts w:ascii="Cambria" w:hAnsi="Cambria"/>
            <w:noProof/>
            <w:rPrChange w:id="1921" w:author="Ram Shrestha" w:date="2014-03-25T21:58:00Z">
              <w:rPr/>
            </w:rPrChange>
          </w:rPr>
          <w:t>: 479-486.</w:t>
        </w:r>
      </w:ins>
    </w:p>
    <w:p w:rsidR="007D5594" w:rsidRDefault="005A135F">
      <w:pPr>
        <w:rPr>
          <w:ins w:id="1922" w:author="Ram Shrestha" w:date="2014-03-25T21:58:00Z"/>
          <w:rFonts w:ascii="Cambria" w:hAnsi="Cambria"/>
          <w:noProof/>
          <w:rPrChange w:id="1923" w:author="Ram Shrestha" w:date="2014-03-25T21:58:00Z">
            <w:rPr>
              <w:ins w:id="1924" w:author="Ram Shrestha" w:date="2014-03-25T21:58:00Z"/>
            </w:rPr>
          </w:rPrChange>
        </w:rPr>
        <w:pPrChange w:id="1925" w:author="Ram Shrestha" w:date="2014-03-25T21:58:00Z">
          <w:pPr>
            <w:ind w:left="720" w:hanging="720"/>
          </w:pPr>
        </w:pPrChange>
      </w:pPr>
      <w:ins w:id="1926" w:author="Ram Shrestha" w:date="2014-03-25T21:58:00Z">
        <w:r w:rsidRPr="005A135F">
          <w:rPr>
            <w:rFonts w:ascii="Cambria" w:hAnsi="Cambria"/>
            <w:noProof/>
            <w:rPrChange w:id="1927" w:author="Ram Shrestha" w:date="2014-03-25T21:58:00Z">
              <w:rPr/>
            </w:rPrChange>
          </w:rPr>
          <w:t xml:space="preserve">Palmer, S, Boltz, V, Martinson, N, Maldarelli, F, Gray, G, McIntyre, J, Mellors, J, Morris, L, Coffin, J (2006) Persistence of nevirapine-resistant HIV-1 in women after single-dose nevirapine therapy for prevention of maternal-to-fetal HIV-1 transmission. </w:t>
        </w:r>
        <w:r w:rsidRPr="005A135F">
          <w:rPr>
            <w:rFonts w:ascii="Cambria" w:hAnsi="Cambria"/>
            <w:i/>
            <w:noProof/>
            <w:rPrChange w:id="1928" w:author="Ram Shrestha" w:date="2014-03-25T21:58:00Z">
              <w:rPr/>
            </w:rPrChange>
          </w:rPr>
          <w:t>Proc Natl Acad Sci U S A</w:t>
        </w:r>
        <w:r w:rsidRPr="005A135F">
          <w:rPr>
            <w:rFonts w:ascii="Cambria" w:hAnsi="Cambria"/>
            <w:noProof/>
            <w:rPrChange w:id="1929" w:author="Ram Shrestha" w:date="2014-03-25T21:58:00Z">
              <w:rPr/>
            </w:rPrChange>
          </w:rPr>
          <w:t xml:space="preserve"> </w:t>
        </w:r>
        <w:r w:rsidRPr="005A135F">
          <w:rPr>
            <w:rFonts w:ascii="Cambria" w:hAnsi="Cambria"/>
            <w:b/>
            <w:noProof/>
            <w:rPrChange w:id="1930" w:author="Ram Shrestha" w:date="2014-03-25T21:58:00Z">
              <w:rPr/>
            </w:rPrChange>
          </w:rPr>
          <w:t>103</w:t>
        </w:r>
        <w:r w:rsidRPr="005A135F">
          <w:rPr>
            <w:rFonts w:ascii="Cambria" w:hAnsi="Cambria"/>
            <w:noProof/>
            <w:rPrChange w:id="1931" w:author="Ram Shrestha" w:date="2014-03-25T21:58:00Z">
              <w:rPr/>
            </w:rPrChange>
          </w:rPr>
          <w:t>: 7094-7099.</w:t>
        </w:r>
      </w:ins>
    </w:p>
    <w:p w:rsidR="007D5594" w:rsidRDefault="005A135F">
      <w:pPr>
        <w:rPr>
          <w:ins w:id="1932" w:author="Ram Shrestha" w:date="2014-03-25T21:58:00Z"/>
          <w:rFonts w:ascii="Cambria" w:hAnsi="Cambria"/>
          <w:noProof/>
          <w:rPrChange w:id="1933" w:author="Ram Shrestha" w:date="2014-03-25T21:58:00Z">
            <w:rPr>
              <w:ins w:id="1934" w:author="Ram Shrestha" w:date="2014-03-25T21:58:00Z"/>
            </w:rPr>
          </w:rPrChange>
        </w:rPr>
        <w:pPrChange w:id="1935" w:author="Ram Shrestha" w:date="2014-03-25T21:58:00Z">
          <w:pPr>
            <w:ind w:left="720" w:hanging="720"/>
          </w:pPr>
        </w:pPrChange>
      </w:pPr>
      <w:ins w:id="1936" w:author="Ram Shrestha" w:date="2014-03-25T21:58:00Z">
        <w:r w:rsidRPr="005A135F">
          <w:rPr>
            <w:rFonts w:ascii="Cambria" w:hAnsi="Cambria"/>
            <w:noProof/>
            <w:rPrChange w:id="1937" w:author="Ram Shrestha" w:date="2014-03-25T21:58:00Z">
              <w:rPr/>
            </w:rPrChange>
          </w:rPr>
          <w:t xml:space="preserve">Paquet, AC, Baxter, J, Weidler, J, Lie, Y, Lawrence, J, Kim, R, Bates, M, Coakley, E, Chappey, C (2011) Differences in reversion of resistance mutations to wild-type under structured treatment interruption and related increase in replication capacity. </w:t>
        </w:r>
        <w:r w:rsidRPr="005A135F">
          <w:rPr>
            <w:rFonts w:ascii="Cambria" w:hAnsi="Cambria"/>
            <w:i/>
            <w:noProof/>
            <w:rPrChange w:id="1938" w:author="Ram Shrestha" w:date="2014-03-25T21:58:00Z">
              <w:rPr/>
            </w:rPrChange>
          </w:rPr>
          <w:t>PLoS One</w:t>
        </w:r>
        <w:r w:rsidRPr="005A135F">
          <w:rPr>
            <w:rFonts w:ascii="Cambria" w:hAnsi="Cambria"/>
            <w:noProof/>
            <w:rPrChange w:id="1939" w:author="Ram Shrestha" w:date="2014-03-25T21:58:00Z">
              <w:rPr/>
            </w:rPrChange>
          </w:rPr>
          <w:t xml:space="preserve"> </w:t>
        </w:r>
        <w:r w:rsidRPr="005A135F">
          <w:rPr>
            <w:rFonts w:ascii="Cambria" w:hAnsi="Cambria"/>
            <w:b/>
            <w:noProof/>
            <w:rPrChange w:id="1940" w:author="Ram Shrestha" w:date="2014-03-25T21:58:00Z">
              <w:rPr/>
            </w:rPrChange>
          </w:rPr>
          <w:t>6</w:t>
        </w:r>
        <w:r w:rsidRPr="005A135F">
          <w:rPr>
            <w:rFonts w:ascii="Cambria" w:hAnsi="Cambria"/>
            <w:noProof/>
            <w:rPrChange w:id="1941" w:author="Ram Shrestha" w:date="2014-03-25T21:58:00Z">
              <w:rPr/>
            </w:rPrChange>
          </w:rPr>
          <w:t>: e14638.</w:t>
        </w:r>
      </w:ins>
    </w:p>
    <w:p w:rsidR="007D5594" w:rsidRDefault="005A135F">
      <w:pPr>
        <w:rPr>
          <w:ins w:id="1942" w:author="Ram Shrestha" w:date="2014-03-25T21:58:00Z"/>
          <w:rFonts w:ascii="Cambria" w:hAnsi="Cambria"/>
          <w:noProof/>
          <w:rPrChange w:id="1943" w:author="Ram Shrestha" w:date="2014-03-25T21:58:00Z">
            <w:rPr>
              <w:ins w:id="1944" w:author="Ram Shrestha" w:date="2014-03-25T21:58:00Z"/>
            </w:rPr>
          </w:rPrChange>
        </w:rPr>
        <w:pPrChange w:id="1945" w:author="Ram Shrestha" w:date="2014-03-25T21:58:00Z">
          <w:pPr>
            <w:ind w:left="720" w:hanging="720"/>
          </w:pPr>
        </w:pPrChange>
      </w:pPr>
      <w:ins w:id="1946" w:author="Ram Shrestha" w:date="2014-03-25T21:58:00Z">
        <w:r w:rsidRPr="005A135F">
          <w:rPr>
            <w:rFonts w:ascii="Cambria" w:hAnsi="Cambria"/>
            <w:noProof/>
            <w:rPrChange w:id="1947" w:author="Ram Shrestha" w:date="2014-03-25T21:58:00Z">
              <w:rPr/>
            </w:rPrChange>
          </w:rPr>
          <w:t xml:space="preserve">Paredes, R, Lalama, CM, Ribaudo, HJ, Schackman, BR, Shikuma, C, Giguel, F, Meyer, WA, 3rd, Johnson, VA, Fiscus, SA, D'Aquila, RT, Gulick, RM, Kuritzkes, DR (2010) Pre-existing minority drug-resistant HIV-1 variants, adherence, and risk of antiretroviral treatment failure. </w:t>
        </w:r>
        <w:r w:rsidRPr="005A135F">
          <w:rPr>
            <w:rFonts w:ascii="Cambria" w:hAnsi="Cambria"/>
            <w:i/>
            <w:noProof/>
            <w:rPrChange w:id="1948" w:author="Ram Shrestha" w:date="2014-03-25T21:58:00Z">
              <w:rPr/>
            </w:rPrChange>
          </w:rPr>
          <w:t>J Infect Dis</w:t>
        </w:r>
        <w:r w:rsidRPr="005A135F">
          <w:rPr>
            <w:rFonts w:ascii="Cambria" w:hAnsi="Cambria"/>
            <w:noProof/>
            <w:rPrChange w:id="1949" w:author="Ram Shrestha" w:date="2014-03-25T21:58:00Z">
              <w:rPr/>
            </w:rPrChange>
          </w:rPr>
          <w:t xml:space="preserve"> </w:t>
        </w:r>
        <w:r w:rsidRPr="005A135F">
          <w:rPr>
            <w:rFonts w:ascii="Cambria" w:hAnsi="Cambria"/>
            <w:b/>
            <w:noProof/>
            <w:rPrChange w:id="1950" w:author="Ram Shrestha" w:date="2014-03-25T21:58:00Z">
              <w:rPr/>
            </w:rPrChange>
          </w:rPr>
          <w:t>201</w:t>
        </w:r>
        <w:r w:rsidRPr="005A135F">
          <w:rPr>
            <w:rFonts w:ascii="Cambria" w:hAnsi="Cambria"/>
            <w:noProof/>
            <w:rPrChange w:id="1951" w:author="Ram Shrestha" w:date="2014-03-25T21:58:00Z">
              <w:rPr/>
            </w:rPrChange>
          </w:rPr>
          <w:t>: 662-671.</w:t>
        </w:r>
      </w:ins>
    </w:p>
    <w:p w:rsidR="007D5594" w:rsidRDefault="005A135F">
      <w:pPr>
        <w:rPr>
          <w:ins w:id="1952" w:author="Ram Shrestha" w:date="2014-03-25T21:58:00Z"/>
          <w:rFonts w:ascii="Cambria" w:hAnsi="Cambria"/>
          <w:noProof/>
          <w:rPrChange w:id="1953" w:author="Ram Shrestha" w:date="2014-03-25T21:58:00Z">
            <w:rPr>
              <w:ins w:id="1954" w:author="Ram Shrestha" w:date="2014-03-25T21:58:00Z"/>
            </w:rPr>
          </w:rPrChange>
        </w:rPr>
        <w:pPrChange w:id="1955" w:author="Ram Shrestha" w:date="2014-03-25T21:58:00Z">
          <w:pPr>
            <w:ind w:left="720" w:hanging="720"/>
          </w:pPr>
        </w:pPrChange>
      </w:pPr>
      <w:ins w:id="1956" w:author="Ram Shrestha" w:date="2014-03-25T21:58:00Z">
        <w:r w:rsidRPr="005A135F">
          <w:rPr>
            <w:rFonts w:ascii="Cambria" w:hAnsi="Cambria"/>
            <w:noProof/>
            <w:rPrChange w:id="1957" w:author="Ram Shrestha" w:date="2014-03-25T21:58:00Z">
              <w:rPr/>
            </w:rPrChange>
          </w:rPr>
          <w:t xml:space="preserve">Phillips, AN, Cambiano, V, Nakagawa, F, Brown, AE, Lampe, F, Rodger, A, Miners, A, Elford, J, Hart, G, Johnson, AM, Lundgren, J, Delpech, VC (2013) Increased HIV incidence in men who have sex with men despite high levels of ART-induced viral suppression: analysis of an extensively documented epidemic. </w:t>
        </w:r>
        <w:r w:rsidRPr="005A135F">
          <w:rPr>
            <w:rFonts w:ascii="Cambria" w:hAnsi="Cambria"/>
            <w:i/>
            <w:noProof/>
            <w:rPrChange w:id="1958" w:author="Ram Shrestha" w:date="2014-03-25T21:58:00Z">
              <w:rPr/>
            </w:rPrChange>
          </w:rPr>
          <w:t>PLoS One</w:t>
        </w:r>
        <w:r w:rsidRPr="005A135F">
          <w:rPr>
            <w:rFonts w:ascii="Cambria" w:hAnsi="Cambria"/>
            <w:noProof/>
            <w:rPrChange w:id="1959" w:author="Ram Shrestha" w:date="2014-03-25T21:58:00Z">
              <w:rPr/>
            </w:rPrChange>
          </w:rPr>
          <w:t xml:space="preserve"> </w:t>
        </w:r>
        <w:r w:rsidRPr="005A135F">
          <w:rPr>
            <w:rFonts w:ascii="Cambria" w:hAnsi="Cambria"/>
            <w:b/>
            <w:noProof/>
            <w:rPrChange w:id="1960" w:author="Ram Shrestha" w:date="2014-03-25T21:58:00Z">
              <w:rPr/>
            </w:rPrChange>
          </w:rPr>
          <w:t>8</w:t>
        </w:r>
        <w:r w:rsidRPr="005A135F">
          <w:rPr>
            <w:rFonts w:ascii="Cambria" w:hAnsi="Cambria"/>
            <w:noProof/>
            <w:rPrChange w:id="1961" w:author="Ram Shrestha" w:date="2014-03-25T21:58:00Z">
              <w:rPr/>
            </w:rPrChange>
          </w:rPr>
          <w:t>: e55312.</w:t>
        </w:r>
      </w:ins>
    </w:p>
    <w:p w:rsidR="007D5594" w:rsidRDefault="005A135F">
      <w:pPr>
        <w:rPr>
          <w:ins w:id="1962" w:author="Ram Shrestha" w:date="2014-03-25T21:58:00Z"/>
          <w:rFonts w:ascii="Cambria" w:hAnsi="Cambria"/>
          <w:noProof/>
          <w:rPrChange w:id="1963" w:author="Ram Shrestha" w:date="2014-03-25T21:58:00Z">
            <w:rPr>
              <w:ins w:id="1964" w:author="Ram Shrestha" w:date="2014-03-25T21:58:00Z"/>
            </w:rPr>
          </w:rPrChange>
        </w:rPr>
        <w:pPrChange w:id="1965" w:author="Ram Shrestha" w:date="2014-03-25T21:58:00Z">
          <w:pPr>
            <w:ind w:left="720" w:hanging="720"/>
          </w:pPr>
        </w:pPrChange>
      </w:pPr>
      <w:ins w:id="1966" w:author="Ram Shrestha" w:date="2014-03-25T21:58:00Z">
        <w:r w:rsidRPr="005A135F">
          <w:rPr>
            <w:rFonts w:ascii="Cambria" w:hAnsi="Cambria"/>
            <w:noProof/>
            <w:rPrChange w:id="1967" w:author="Ram Shrestha" w:date="2014-03-25T21:58:00Z">
              <w:rPr/>
            </w:rPrChange>
          </w:rPr>
          <w:t xml:space="preserve">Preston, BD, Poiesz, BJ, Loeb, LA (1988) Fidelity of HIV-1 reverse transcriptase. </w:t>
        </w:r>
        <w:r w:rsidRPr="005A135F">
          <w:rPr>
            <w:rFonts w:ascii="Cambria" w:hAnsi="Cambria"/>
            <w:i/>
            <w:noProof/>
            <w:rPrChange w:id="1968" w:author="Ram Shrestha" w:date="2014-03-25T21:58:00Z">
              <w:rPr/>
            </w:rPrChange>
          </w:rPr>
          <w:t>Science</w:t>
        </w:r>
        <w:r w:rsidRPr="005A135F">
          <w:rPr>
            <w:rFonts w:ascii="Cambria" w:hAnsi="Cambria"/>
            <w:noProof/>
            <w:rPrChange w:id="1969" w:author="Ram Shrestha" w:date="2014-03-25T21:58:00Z">
              <w:rPr/>
            </w:rPrChange>
          </w:rPr>
          <w:t xml:space="preserve"> </w:t>
        </w:r>
        <w:r w:rsidRPr="005A135F">
          <w:rPr>
            <w:rFonts w:ascii="Cambria" w:hAnsi="Cambria"/>
            <w:b/>
            <w:noProof/>
            <w:rPrChange w:id="1970" w:author="Ram Shrestha" w:date="2014-03-25T21:58:00Z">
              <w:rPr/>
            </w:rPrChange>
          </w:rPr>
          <w:t>242</w:t>
        </w:r>
        <w:r w:rsidRPr="005A135F">
          <w:rPr>
            <w:rFonts w:ascii="Cambria" w:hAnsi="Cambria"/>
            <w:noProof/>
            <w:rPrChange w:id="1971" w:author="Ram Shrestha" w:date="2014-03-25T21:58:00Z">
              <w:rPr/>
            </w:rPrChange>
          </w:rPr>
          <w:t>: 1168-1171.</w:t>
        </w:r>
      </w:ins>
    </w:p>
    <w:p w:rsidR="007D5594" w:rsidRDefault="005A135F">
      <w:pPr>
        <w:rPr>
          <w:ins w:id="1972" w:author="Ram Shrestha" w:date="2014-03-25T21:58:00Z"/>
          <w:rFonts w:ascii="Cambria" w:hAnsi="Cambria"/>
          <w:noProof/>
          <w:rPrChange w:id="1973" w:author="Ram Shrestha" w:date="2014-03-25T21:58:00Z">
            <w:rPr>
              <w:ins w:id="1974" w:author="Ram Shrestha" w:date="2014-03-25T21:58:00Z"/>
            </w:rPr>
          </w:rPrChange>
        </w:rPr>
        <w:pPrChange w:id="1975" w:author="Ram Shrestha" w:date="2014-03-25T21:58:00Z">
          <w:pPr>
            <w:ind w:left="720" w:hanging="720"/>
          </w:pPr>
        </w:pPrChange>
      </w:pPr>
      <w:ins w:id="1976" w:author="Ram Shrestha" w:date="2014-03-25T21:58:00Z">
        <w:r w:rsidRPr="005A135F">
          <w:rPr>
            <w:rFonts w:ascii="Cambria" w:hAnsi="Cambria"/>
            <w:noProof/>
            <w:rPrChange w:id="1977" w:author="Ram Shrestha" w:date="2014-03-25T21:58:00Z">
              <w:rPr/>
            </w:rPrChange>
          </w:rPr>
          <w:t xml:space="preserve">Richman, DD, Havlir, D, Corbeil, J, Looney, D, Ignacio, C, Spector, SA, Sullivan, J, Cheeseman, S, Barringer, K, Pauletti, D, et al. (1994) Nevirapine resistance mutations of human immunodeficiency virus type 1 selected during therapy. </w:t>
        </w:r>
        <w:r w:rsidRPr="005A135F">
          <w:rPr>
            <w:rFonts w:ascii="Cambria" w:hAnsi="Cambria"/>
            <w:i/>
            <w:noProof/>
            <w:rPrChange w:id="1978" w:author="Ram Shrestha" w:date="2014-03-25T21:58:00Z">
              <w:rPr/>
            </w:rPrChange>
          </w:rPr>
          <w:t>J Virol</w:t>
        </w:r>
        <w:r w:rsidRPr="005A135F">
          <w:rPr>
            <w:rFonts w:ascii="Cambria" w:hAnsi="Cambria"/>
            <w:noProof/>
            <w:rPrChange w:id="1979" w:author="Ram Shrestha" w:date="2014-03-25T21:58:00Z">
              <w:rPr/>
            </w:rPrChange>
          </w:rPr>
          <w:t xml:space="preserve"> </w:t>
        </w:r>
        <w:r w:rsidRPr="005A135F">
          <w:rPr>
            <w:rFonts w:ascii="Cambria" w:hAnsi="Cambria"/>
            <w:b/>
            <w:noProof/>
            <w:rPrChange w:id="1980" w:author="Ram Shrestha" w:date="2014-03-25T21:58:00Z">
              <w:rPr/>
            </w:rPrChange>
          </w:rPr>
          <w:t>68</w:t>
        </w:r>
        <w:r w:rsidRPr="005A135F">
          <w:rPr>
            <w:rFonts w:ascii="Cambria" w:hAnsi="Cambria"/>
            <w:noProof/>
            <w:rPrChange w:id="1981" w:author="Ram Shrestha" w:date="2014-03-25T21:58:00Z">
              <w:rPr/>
            </w:rPrChange>
          </w:rPr>
          <w:t>: 1660-1666.</w:t>
        </w:r>
      </w:ins>
    </w:p>
    <w:p w:rsidR="007D5594" w:rsidRDefault="005A135F">
      <w:pPr>
        <w:rPr>
          <w:ins w:id="1982" w:author="Ram Shrestha" w:date="2014-03-25T21:58:00Z"/>
          <w:rFonts w:ascii="Cambria" w:hAnsi="Cambria"/>
          <w:noProof/>
          <w:rPrChange w:id="1983" w:author="Ram Shrestha" w:date="2014-03-25T21:58:00Z">
            <w:rPr>
              <w:ins w:id="1984" w:author="Ram Shrestha" w:date="2014-03-25T21:58:00Z"/>
            </w:rPr>
          </w:rPrChange>
        </w:rPr>
        <w:pPrChange w:id="1985" w:author="Ram Shrestha" w:date="2014-03-25T21:58:00Z">
          <w:pPr>
            <w:ind w:left="720" w:hanging="720"/>
          </w:pPr>
        </w:pPrChange>
      </w:pPr>
      <w:ins w:id="1986" w:author="Ram Shrestha" w:date="2014-03-25T21:58:00Z">
        <w:r w:rsidRPr="005A135F">
          <w:rPr>
            <w:rFonts w:ascii="Cambria" w:hAnsi="Cambria"/>
            <w:noProof/>
            <w:rPrChange w:id="1987" w:author="Ram Shrestha" w:date="2014-03-25T21:58:00Z">
              <w:rPr/>
            </w:rPrChange>
          </w:rPr>
          <w:t xml:space="preserve">Rosenbloom, DI, Hill, AL, Rabi, SA, Siliciano, RF, Nowak, MA (2012) Antiretroviral dynamics determines HIV evolution and predicts therapy outcome. </w:t>
        </w:r>
        <w:r w:rsidRPr="005A135F">
          <w:rPr>
            <w:rFonts w:ascii="Cambria" w:hAnsi="Cambria"/>
            <w:i/>
            <w:noProof/>
            <w:rPrChange w:id="1988" w:author="Ram Shrestha" w:date="2014-03-25T21:58:00Z">
              <w:rPr/>
            </w:rPrChange>
          </w:rPr>
          <w:t>Nat Med</w:t>
        </w:r>
        <w:r w:rsidRPr="005A135F">
          <w:rPr>
            <w:rFonts w:ascii="Cambria" w:hAnsi="Cambria"/>
            <w:noProof/>
            <w:rPrChange w:id="1989" w:author="Ram Shrestha" w:date="2014-03-25T21:58:00Z">
              <w:rPr/>
            </w:rPrChange>
          </w:rPr>
          <w:t xml:space="preserve"> </w:t>
        </w:r>
        <w:r w:rsidRPr="005A135F">
          <w:rPr>
            <w:rFonts w:ascii="Cambria" w:hAnsi="Cambria"/>
            <w:b/>
            <w:noProof/>
            <w:rPrChange w:id="1990" w:author="Ram Shrestha" w:date="2014-03-25T21:58:00Z">
              <w:rPr/>
            </w:rPrChange>
          </w:rPr>
          <w:t>18</w:t>
        </w:r>
        <w:r w:rsidRPr="005A135F">
          <w:rPr>
            <w:rFonts w:ascii="Cambria" w:hAnsi="Cambria"/>
            <w:noProof/>
            <w:rPrChange w:id="1991" w:author="Ram Shrestha" w:date="2014-03-25T21:58:00Z">
              <w:rPr/>
            </w:rPrChange>
          </w:rPr>
          <w:t>: 1378-1385.</w:t>
        </w:r>
      </w:ins>
    </w:p>
    <w:p w:rsidR="007D5594" w:rsidRDefault="005A135F">
      <w:pPr>
        <w:rPr>
          <w:ins w:id="1992" w:author="Ram Shrestha" w:date="2014-03-25T21:58:00Z"/>
          <w:rFonts w:ascii="Cambria" w:hAnsi="Cambria"/>
          <w:noProof/>
          <w:rPrChange w:id="1993" w:author="Ram Shrestha" w:date="2014-03-25T21:58:00Z">
            <w:rPr>
              <w:ins w:id="1994" w:author="Ram Shrestha" w:date="2014-03-25T21:58:00Z"/>
            </w:rPr>
          </w:rPrChange>
        </w:rPr>
        <w:pPrChange w:id="1995" w:author="Ram Shrestha" w:date="2014-03-25T21:58:00Z">
          <w:pPr>
            <w:ind w:left="720" w:hanging="720"/>
          </w:pPr>
        </w:pPrChange>
      </w:pPr>
      <w:ins w:id="1996" w:author="Ram Shrestha" w:date="2014-03-25T21:58:00Z">
        <w:r w:rsidRPr="005A135F">
          <w:rPr>
            <w:rFonts w:ascii="Cambria" w:hAnsi="Cambria"/>
            <w:noProof/>
            <w:rPrChange w:id="1997" w:author="Ram Shrestha" w:date="2014-03-25T21:58:00Z">
              <w:rPr/>
            </w:rPrChange>
          </w:rPr>
          <w:t xml:space="preserve">Rowley, CF, Boutwell, CL, Lee, EJ, MacLeod, IJ, Ribaudo, HJ, Essex, M, Lockman, S (2010) Ultrasensitive detection of minor drug-resistant variants for HIV after nevirapine exposure using allele-specific PCR: clinical significance. </w:t>
        </w:r>
        <w:r w:rsidRPr="005A135F">
          <w:rPr>
            <w:rFonts w:ascii="Cambria" w:hAnsi="Cambria"/>
            <w:i/>
            <w:noProof/>
            <w:rPrChange w:id="1998" w:author="Ram Shrestha" w:date="2014-03-25T21:58:00Z">
              <w:rPr/>
            </w:rPrChange>
          </w:rPr>
          <w:t>AIDS Res Hum Retroviruses</w:t>
        </w:r>
        <w:r w:rsidRPr="005A135F">
          <w:rPr>
            <w:rFonts w:ascii="Cambria" w:hAnsi="Cambria"/>
            <w:noProof/>
            <w:rPrChange w:id="1999" w:author="Ram Shrestha" w:date="2014-03-25T21:58:00Z">
              <w:rPr/>
            </w:rPrChange>
          </w:rPr>
          <w:t xml:space="preserve"> </w:t>
        </w:r>
        <w:r w:rsidRPr="005A135F">
          <w:rPr>
            <w:rFonts w:ascii="Cambria" w:hAnsi="Cambria"/>
            <w:b/>
            <w:noProof/>
            <w:rPrChange w:id="2000" w:author="Ram Shrestha" w:date="2014-03-25T21:58:00Z">
              <w:rPr/>
            </w:rPrChange>
          </w:rPr>
          <w:t>26</w:t>
        </w:r>
        <w:r w:rsidRPr="005A135F">
          <w:rPr>
            <w:rFonts w:ascii="Cambria" w:hAnsi="Cambria"/>
            <w:noProof/>
            <w:rPrChange w:id="2001" w:author="Ram Shrestha" w:date="2014-03-25T21:58:00Z">
              <w:rPr/>
            </w:rPrChange>
          </w:rPr>
          <w:t>: 293-300.</w:t>
        </w:r>
      </w:ins>
    </w:p>
    <w:p w:rsidR="007D5594" w:rsidRDefault="005A135F">
      <w:pPr>
        <w:rPr>
          <w:ins w:id="2002" w:author="Ram Shrestha" w:date="2014-03-25T21:58:00Z"/>
          <w:rFonts w:ascii="Cambria" w:hAnsi="Cambria"/>
          <w:noProof/>
          <w:rPrChange w:id="2003" w:author="Ram Shrestha" w:date="2014-03-25T21:58:00Z">
            <w:rPr>
              <w:ins w:id="2004" w:author="Ram Shrestha" w:date="2014-03-25T21:58:00Z"/>
            </w:rPr>
          </w:rPrChange>
        </w:rPr>
        <w:pPrChange w:id="2005" w:author="Ram Shrestha" w:date="2014-03-25T21:58:00Z">
          <w:pPr>
            <w:ind w:left="720" w:hanging="720"/>
          </w:pPr>
        </w:pPrChange>
      </w:pPr>
      <w:ins w:id="2006" w:author="Ram Shrestha" w:date="2014-03-25T21:58:00Z">
        <w:r w:rsidRPr="005A135F">
          <w:rPr>
            <w:rFonts w:ascii="Cambria" w:hAnsi="Cambria"/>
            <w:noProof/>
            <w:rPrChange w:id="2007" w:author="Ram Shrestha" w:date="2014-03-25T21:58:00Z">
              <w:rPr/>
            </w:rPrChange>
          </w:rPr>
          <w:t xml:space="preserve">Sanne, I, Orrell, C, Fox, MP, Conradie, F, Ive, P, Zeinecker, J, Cornell, M, Heiberg, C, Ingram, C, Panchia, R, Rassool, M, Gonin, R, Stevens, W, Truter, H, Dehlinger, M, van der Horst, C, McIntyre, J, Wood, R (2010) Nurse versus doctor management of HIV-infected patients receiving antiretroviral therapy (CIPRA-SA): a randomised non-inferiority trial. </w:t>
        </w:r>
        <w:r w:rsidRPr="005A135F">
          <w:rPr>
            <w:rFonts w:ascii="Cambria" w:hAnsi="Cambria"/>
            <w:i/>
            <w:noProof/>
            <w:rPrChange w:id="2008" w:author="Ram Shrestha" w:date="2014-03-25T21:58:00Z">
              <w:rPr/>
            </w:rPrChange>
          </w:rPr>
          <w:t>Lancet</w:t>
        </w:r>
        <w:r w:rsidRPr="005A135F">
          <w:rPr>
            <w:rFonts w:ascii="Cambria" w:hAnsi="Cambria"/>
            <w:noProof/>
            <w:rPrChange w:id="2009" w:author="Ram Shrestha" w:date="2014-03-25T21:58:00Z">
              <w:rPr/>
            </w:rPrChange>
          </w:rPr>
          <w:t xml:space="preserve"> </w:t>
        </w:r>
        <w:r w:rsidRPr="005A135F">
          <w:rPr>
            <w:rFonts w:ascii="Cambria" w:hAnsi="Cambria"/>
            <w:b/>
            <w:noProof/>
            <w:rPrChange w:id="2010" w:author="Ram Shrestha" w:date="2014-03-25T21:58:00Z">
              <w:rPr/>
            </w:rPrChange>
          </w:rPr>
          <w:t>376</w:t>
        </w:r>
        <w:r w:rsidRPr="005A135F">
          <w:rPr>
            <w:rFonts w:ascii="Cambria" w:hAnsi="Cambria"/>
            <w:noProof/>
            <w:rPrChange w:id="2011" w:author="Ram Shrestha" w:date="2014-03-25T21:58:00Z">
              <w:rPr/>
            </w:rPrChange>
          </w:rPr>
          <w:t>: 33-40.</w:t>
        </w:r>
      </w:ins>
    </w:p>
    <w:p w:rsidR="007D5594" w:rsidRDefault="005A135F">
      <w:pPr>
        <w:rPr>
          <w:ins w:id="2012" w:author="Ram Shrestha" w:date="2014-03-25T21:58:00Z"/>
          <w:rFonts w:ascii="Cambria" w:hAnsi="Cambria"/>
          <w:noProof/>
          <w:rPrChange w:id="2013" w:author="Ram Shrestha" w:date="2014-03-25T21:58:00Z">
            <w:rPr>
              <w:ins w:id="2014" w:author="Ram Shrestha" w:date="2014-03-25T21:58:00Z"/>
            </w:rPr>
          </w:rPrChange>
        </w:rPr>
        <w:pPrChange w:id="2015" w:author="Ram Shrestha" w:date="2014-03-25T21:58:00Z">
          <w:pPr>
            <w:ind w:left="720" w:hanging="720"/>
          </w:pPr>
        </w:pPrChange>
      </w:pPr>
      <w:ins w:id="2016" w:author="Ram Shrestha" w:date="2014-03-25T21:58:00Z">
        <w:r w:rsidRPr="005A135F">
          <w:rPr>
            <w:rFonts w:ascii="Cambria" w:hAnsi="Cambria"/>
            <w:noProof/>
            <w:rPrChange w:id="2017" w:author="Ram Shrestha" w:date="2014-03-25T21:58:00Z">
              <w:rPr/>
            </w:rPrChange>
          </w:rPr>
          <w:t xml:space="preserve">Schuurman, R, Demeter, L, Reichelderfer, P, Tijnagel, J, de Groot, T, Boucher, C (1999) Worldwide evaluation of DNA sequencing approaches for identification of drug resistance mutations in the human immunodeficiency virus type 1 reverse transcriptase. </w:t>
        </w:r>
        <w:r w:rsidRPr="005A135F">
          <w:rPr>
            <w:rFonts w:ascii="Cambria" w:hAnsi="Cambria"/>
            <w:i/>
            <w:noProof/>
            <w:rPrChange w:id="2018" w:author="Ram Shrestha" w:date="2014-03-25T21:58:00Z">
              <w:rPr/>
            </w:rPrChange>
          </w:rPr>
          <w:t>J Clin Microbiol</w:t>
        </w:r>
        <w:r w:rsidRPr="005A135F">
          <w:rPr>
            <w:rFonts w:ascii="Cambria" w:hAnsi="Cambria"/>
            <w:noProof/>
            <w:rPrChange w:id="2019" w:author="Ram Shrestha" w:date="2014-03-25T21:58:00Z">
              <w:rPr/>
            </w:rPrChange>
          </w:rPr>
          <w:t xml:space="preserve"> </w:t>
        </w:r>
        <w:r w:rsidRPr="005A135F">
          <w:rPr>
            <w:rFonts w:ascii="Cambria" w:hAnsi="Cambria"/>
            <w:b/>
            <w:noProof/>
            <w:rPrChange w:id="2020" w:author="Ram Shrestha" w:date="2014-03-25T21:58:00Z">
              <w:rPr/>
            </w:rPrChange>
          </w:rPr>
          <w:t>37</w:t>
        </w:r>
        <w:r w:rsidRPr="005A135F">
          <w:rPr>
            <w:rFonts w:ascii="Cambria" w:hAnsi="Cambria"/>
            <w:noProof/>
            <w:rPrChange w:id="2021" w:author="Ram Shrestha" w:date="2014-03-25T21:58:00Z">
              <w:rPr/>
            </w:rPrChange>
          </w:rPr>
          <w:t>: 2291-2296.</w:t>
        </w:r>
      </w:ins>
    </w:p>
    <w:p w:rsidR="007D5594" w:rsidRDefault="005A135F">
      <w:pPr>
        <w:rPr>
          <w:ins w:id="2022" w:author="Ram Shrestha" w:date="2014-03-25T21:58:00Z"/>
          <w:rFonts w:ascii="Cambria" w:hAnsi="Cambria"/>
          <w:noProof/>
          <w:rPrChange w:id="2023" w:author="Ram Shrestha" w:date="2014-03-25T21:58:00Z">
            <w:rPr>
              <w:ins w:id="2024" w:author="Ram Shrestha" w:date="2014-03-25T21:58:00Z"/>
            </w:rPr>
          </w:rPrChange>
        </w:rPr>
        <w:pPrChange w:id="2025" w:author="Ram Shrestha" w:date="2014-03-25T21:58:00Z">
          <w:pPr>
            <w:ind w:left="720" w:hanging="720"/>
          </w:pPr>
        </w:pPrChange>
      </w:pPr>
      <w:ins w:id="2026" w:author="Ram Shrestha" w:date="2014-03-25T21:58:00Z">
        <w:r w:rsidRPr="005A135F">
          <w:rPr>
            <w:rFonts w:ascii="Cambria" w:hAnsi="Cambria"/>
            <w:noProof/>
            <w:rPrChange w:id="2027" w:author="Ram Shrestha" w:date="2014-03-25T21:58:00Z">
              <w:rPr/>
            </w:rPrChange>
          </w:rPr>
          <w:t xml:space="preserve">Shafer, RW, Schapiro, JM (2008) HIV-1 drug resistance mutations: an updated framework for the second decade of HAART. </w:t>
        </w:r>
        <w:r w:rsidRPr="005A135F">
          <w:rPr>
            <w:rFonts w:ascii="Cambria" w:hAnsi="Cambria"/>
            <w:i/>
            <w:noProof/>
            <w:rPrChange w:id="2028" w:author="Ram Shrestha" w:date="2014-03-25T21:58:00Z">
              <w:rPr/>
            </w:rPrChange>
          </w:rPr>
          <w:t>AIDS Rev</w:t>
        </w:r>
        <w:r w:rsidRPr="005A135F">
          <w:rPr>
            <w:rFonts w:ascii="Cambria" w:hAnsi="Cambria"/>
            <w:noProof/>
            <w:rPrChange w:id="2029" w:author="Ram Shrestha" w:date="2014-03-25T21:58:00Z">
              <w:rPr/>
            </w:rPrChange>
          </w:rPr>
          <w:t xml:space="preserve"> </w:t>
        </w:r>
        <w:r w:rsidRPr="005A135F">
          <w:rPr>
            <w:rFonts w:ascii="Cambria" w:hAnsi="Cambria"/>
            <w:b/>
            <w:noProof/>
            <w:rPrChange w:id="2030" w:author="Ram Shrestha" w:date="2014-03-25T21:58:00Z">
              <w:rPr/>
            </w:rPrChange>
          </w:rPr>
          <w:t>10</w:t>
        </w:r>
        <w:r w:rsidRPr="005A135F">
          <w:rPr>
            <w:rFonts w:ascii="Cambria" w:hAnsi="Cambria"/>
            <w:noProof/>
            <w:rPrChange w:id="2031" w:author="Ram Shrestha" w:date="2014-03-25T21:58:00Z">
              <w:rPr/>
            </w:rPrChange>
          </w:rPr>
          <w:t>: 67-84.</w:t>
        </w:r>
      </w:ins>
    </w:p>
    <w:p w:rsidR="007D5594" w:rsidRDefault="005A135F">
      <w:pPr>
        <w:rPr>
          <w:ins w:id="2032" w:author="Ram Shrestha" w:date="2014-03-25T21:58:00Z"/>
          <w:rFonts w:ascii="Cambria" w:hAnsi="Cambria"/>
          <w:noProof/>
          <w:rPrChange w:id="2033" w:author="Ram Shrestha" w:date="2014-03-25T21:58:00Z">
            <w:rPr>
              <w:ins w:id="2034" w:author="Ram Shrestha" w:date="2014-03-25T21:58:00Z"/>
            </w:rPr>
          </w:rPrChange>
        </w:rPr>
        <w:pPrChange w:id="2035" w:author="Ram Shrestha" w:date="2014-03-25T21:58:00Z">
          <w:pPr>
            <w:ind w:left="720" w:hanging="720"/>
          </w:pPr>
        </w:pPrChange>
      </w:pPr>
      <w:ins w:id="2036" w:author="Ram Shrestha" w:date="2014-03-25T21:58:00Z">
        <w:r w:rsidRPr="005A135F">
          <w:rPr>
            <w:rFonts w:ascii="Cambria" w:hAnsi="Cambria"/>
            <w:noProof/>
            <w:rPrChange w:id="2037" w:author="Ram Shrestha" w:date="2014-03-25T21:58:00Z">
              <w:rPr/>
            </w:rPrChange>
          </w:rPr>
          <w:t xml:space="preserve">Shapiro, RL, Hughes, MD, Ogwu, A, Kitch, D, Lockman, S, Moffat, C, Makhema, J, Moyo, S, Thior, I, McIntosh, K, van Widenfelt, E, Leidner, J, Powis, K, Asmelash, A, Tumbare, E, Zwerski, S, Sharma, U, Handelsman, E, Mburu, K, Jayeoba, O, Moko, E, Souda, S, Lubega, E, Akhtar, M, Wester, C, Tuomola, R, Snowden, W, Martinez-Tristani, M, Mazhani, L, Essex, M (2010) Antiretroviral regimens in pregnancy and breast-feeding in Botswana. </w:t>
        </w:r>
        <w:r w:rsidRPr="005A135F">
          <w:rPr>
            <w:rFonts w:ascii="Cambria" w:hAnsi="Cambria"/>
            <w:i/>
            <w:noProof/>
            <w:rPrChange w:id="2038" w:author="Ram Shrestha" w:date="2014-03-25T21:58:00Z">
              <w:rPr/>
            </w:rPrChange>
          </w:rPr>
          <w:t>N Engl J Med</w:t>
        </w:r>
        <w:r w:rsidRPr="005A135F">
          <w:rPr>
            <w:rFonts w:ascii="Cambria" w:hAnsi="Cambria"/>
            <w:noProof/>
            <w:rPrChange w:id="2039" w:author="Ram Shrestha" w:date="2014-03-25T21:58:00Z">
              <w:rPr/>
            </w:rPrChange>
          </w:rPr>
          <w:t xml:space="preserve"> </w:t>
        </w:r>
        <w:r w:rsidRPr="005A135F">
          <w:rPr>
            <w:rFonts w:ascii="Cambria" w:hAnsi="Cambria"/>
            <w:b/>
            <w:noProof/>
            <w:rPrChange w:id="2040" w:author="Ram Shrestha" w:date="2014-03-25T21:58:00Z">
              <w:rPr/>
            </w:rPrChange>
          </w:rPr>
          <w:t>362</w:t>
        </w:r>
        <w:r w:rsidRPr="005A135F">
          <w:rPr>
            <w:rFonts w:ascii="Cambria" w:hAnsi="Cambria"/>
            <w:noProof/>
            <w:rPrChange w:id="2041" w:author="Ram Shrestha" w:date="2014-03-25T21:58:00Z">
              <w:rPr/>
            </w:rPrChange>
          </w:rPr>
          <w:t>: 2282-2294.</w:t>
        </w:r>
      </w:ins>
    </w:p>
    <w:p w:rsidR="007D5594" w:rsidRDefault="005A135F">
      <w:pPr>
        <w:rPr>
          <w:ins w:id="2042" w:author="Ram Shrestha" w:date="2014-03-25T21:58:00Z"/>
          <w:rFonts w:ascii="Cambria" w:hAnsi="Cambria"/>
          <w:noProof/>
          <w:rPrChange w:id="2043" w:author="Ram Shrestha" w:date="2014-03-25T21:58:00Z">
            <w:rPr>
              <w:ins w:id="2044" w:author="Ram Shrestha" w:date="2014-03-25T21:58:00Z"/>
            </w:rPr>
          </w:rPrChange>
        </w:rPr>
        <w:pPrChange w:id="2045" w:author="Ram Shrestha" w:date="2014-03-25T21:58:00Z">
          <w:pPr>
            <w:ind w:left="720" w:hanging="720"/>
          </w:pPr>
        </w:pPrChange>
      </w:pPr>
      <w:ins w:id="2046" w:author="Ram Shrestha" w:date="2014-03-25T21:58:00Z">
        <w:r w:rsidRPr="005A135F">
          <w:rPr>
            <w:rFonts w:ascii="Cambria" w:hAnsi="Cambria"/>
            <w:noProof/>
            <w:rPrChange w:id="2047" w:author="Ram Shrestha" w:date="2014-03-25T21:58:00Z">
              <w:rPr/>
            </w:rPrChange>
          </w:rPr>
          <w:t xml:space="preserve">Simen, BB, Simons, JF, Hullsiek, KH, Novak, RM, MacArthur, RD, Baxter, JD, Huang, C, Lubeski, C, Turenchalk, GS, Braverman, MS, Desany, B, Rothberg, JM, Egholm, M (2009a) Low-Abundance Drug-Resistant Viral Variants in Chronically HIV-Infected, Antiretroviral Treatment–Naive Patients Significantly Impact Treatment Outcomes. </w:t>
        </w:r>
        <w:r w:rsidRPr="005A135F">
          <w:rPr>
            <w:rFonts w:ascii="Cambria" w:hAnsi="Cambria"/>
            <w:i/>
            <w:noProof/>
            <w:rPrChange w:id="2048" w:author="Ram Shrestha" w:date="2014-03-25T21:58:00Z">
              <w:rPr/>
            </w:rPrChange>
          </w:rPr>
          <w:t>Journal of Infectious Diseases</w:t>
        </w:r>
        <w:r w:rsidRPr="005A135F">
          <w:rPr>
            <w:rFonts w:ascii="Cambria" w:hAnsi="Cambria"/>
            <w:noProof/>
            <w:rPrChange w:id="2049" w:author="Ram Shrestha" w:date="2014-03-25T21:58:00Z">
              <w:rPr/>
            </w:rPrChange>
          </w:rPr>
          <w:t xml:space="preserve"> </w:t>
        </w:r>
        <w:r w:rsidRPr="005A135F">
          <w:rPr>
            <w:rFonts w:ascii="Cambria" w:hAnsi="Cambria"/>
            <w:b/>
            <w:noProof/>
            <w:rPrChange w:id="2050" w:author="Ram Shrestha" w:date="2014-03-25T21:58:00Z">
              <w:rPr/>
            </w:rPrChange>
          </w:rPr>
          <w:t>199</w:t>
        </w:r>
        <w:r w:rsidRPr="005A135F">
          <w:rPr>
            <w:rFonts w:ascii="Cambria" w:hAnsi="Cambria"/>
            <w:noProof/>
            <w:rPrChange w:id="2051" w:author="Ram Shrestha" w:date="2014-03-25T21:58:00Z">
              <w:rPr/>
            </w:rPrChange>
          </w:rPr>
          <w:t>: 693-701.</w:t>
        </w:r>
      </w:ins>
    </w:p>
    <w:p w:rsidR="007D5594" w:rsidRDefault="005A135F">
      <w:pPr>
        <w:rPr>
          <w:ins w:id="2052" w:author="Ram Shrestha" w:date="2014-03-25T21:58:00Z"/>
          <w:rFonts w:ascii="Cambria" w:hAnsi="Cambria"/>
          <w:noProof/>
          <w:rPrChange w:id="2053" w:author="Ram Shrestha" w:date="2014-03-25T21:58:00Z">
            <w:rPr>
              <w:ins w:id="2054" w:author="Ram Shrestha" w:date="2014-03-25T21:58:00Z"/>
            </w:rPr>
          </w:rPrChange>
        </w:rPr>
        <w:pPrChange w:id="2055" w:author="Ram Shrestha" w:date="2014-03-25T21:58:00Z">
          <w:pPr>
            <w:ind w:left="720" w:hanging="720"/>
          </w:pPr>
        </w:pPrChange>
      </w:pPr>
      <w:ins w:id="2056" w:author="Ram Shrestha" w:date="2014-03-25T21:58:00Z">
        <w:r w:rsidRPr="005A135F">
          <w:rPr>
            <w:rFonts w:ascii="Cambria" w:hAnsi="Cambria"/>
            <w:noProof/>
            <w:rPrChange w:id="2057" w:author="Ram Shrestha" w:date="2014-03-25T21:58:00Z">
              <w:rPr/>
            </w:rPrChange>
          </w:rPr>
          <w:t xml:space="preserve">Simen, BB, Simons, JF, Hullsiek, KH, Novak, RM, Macarthur, RD, Baxter, JD, Huang, C, Lubeski, C, Turenchalk, GS, Braverman, MS, Desany, B, Rothberg, JM, Egholm, M, Kozal, MJ (2009b) Low-abundance drug-resistant viral variants in chronically HIV-infected, antiretroviral treatment-naive patients significantly impact treatment outcomes. </w:t>
        </w:r>
        <w:r w:rsidRPr="005A135F">
          <w:rPr>
            <w:rFonts w:ascii="Cambria" w:hAnsi="Cambria"/>
            <w:i/>
            <w:noProof/>
            <w:rPrChange w:id="2058" w:author="Ram Shrestha" w:date="2014-03-25T21:58:00Z">
              <w:rPr/>
            </w:rPrChange>
          </w:rPr>
          <w:t>J Infect Dis</w:t>
        </w:r>
        <w:r w:rsidRPr="005A135F">
          <w:rPr>
            <w:rFonts w:ascii="Cambria" w:hAnsi="Cambria"/>
            <w:noProof/>
            <w:rPrChange w:id="2059" w:author="Ram Shrestha" w:date="2014-03-25T21:58:00Z">
              <w:rPr/>
            </w:rPrChange>
          </w:rPr>
          <w:t xml:space="preserve"> </w:t>
        </w:r>
        <w:r w:rsidRPr="005A135F">
          <w:rPr>
            <w:rFonts w:ascii="Cambria" w:hAnsi="Cambria"/>
            <w:b/>
            <w:noProof/>
            <w:rPrChange w:id="2060" w:author="Ram Shrestha" w:date="2014-03-25T21:58:00Z">
              <w:rPr/>
            </w:rPrChange>
          </w:rPr>
          <w:t>199</w:t>
        </w:r>
        <w:r w:rsidRPr="005A135F">
          <w:rPr>
            <w:rFonts w:ascii="Cambria" w:hAnsi="Cambria"/>
            <w:noProof/>
            <w:rPrChange w:id="2061" w:author="Ram Shrestha" w:date="2014-03-25T21:58:00Z">
              <w:rPr/>
            </w:rPrChange>
          </w:rPr>
          <w:t>: 693-701.</w:t>
        </w:r>
      </w:ins>
    </w:p>
    <w:p w:rsidR="007D5594" w:rsidRDefault="005A135F">
      <w:pPr>
        <w:rPr>
          <w:ins w:id="2062" w:author="Ram Shrestha" w:date="2014-03-25T21:58:00Z"/>
          <w:rFonts w:ascii="Cambria" w:hAnsi="Cambria"/>
          <w:noProof/>
          <w:rPrChange w:id="2063" w:author="Ram Shrestha" w:date="2014-03-25T21:58:00Z">
            <w:rPr>
              <w:ins w:id="2064" w:author="Ram Shrestha" w:date="2014-03-25T21:58:00Z"/>
            </w:rPr>
          </w:rPrChange>
        </w:rPr>
        <w:pPrChange w:id="2065" w:author="Ram Shrestha" w:date="2014-03-25T21:58:00Z">
          <w:pPr>
            <w:ind w:left="720" w:hanging="720"/>
          </w:pPr>
        </w:pPrChange>
      </w:pPr>
      <w:ins w:id="2066" w:author="Ram Shrestha" w:date="2014-03-25T21:58:00Z">
        <w:r w:rsidRPr="005A135F">
          <w:rPr>
            <w:rFonts w:ascii="Cambria" w:hAnsi="Cambria"/>
            <w:noProof/>
            <w:rPrChange w:id="2067" w:author="Ram Shrestha" w:date="2014-03-25T21:58:00Z">
              <w:rPr/>
            </w:rPrChange>
          </w:rPr>
          <w:t xml:space="preserve">Stringer, EM, Ekouevi, DK, Coetzee, D, Tih, PM, Creek, TL, Stinson, K, Giganti, MJ, Welty, TK, Chintu, N, Chi, BH, Wilfert, CM, Shaffer, N, Dabis, F, Stringer, JS (2010) Coverage of nevirapine-based services to prevent mother-to-child HIV transmission in 4 African countries. </w:t>
        </w:r>
        <w:r w:rsidRPr="005A135F">
          <w:rPr>
            <w:rFonts w:ascii="Cambria" w:hAnsi="Cambria"/>
            <w:i/>
            <w:noProof/>
            <w:rPrChange w:id="2068" w:author="Ram Shrestha" w:date="2014-03-25T21:58:00Z">
              <w:rPr/>
            </w:rPrChange>
          </w:rPr>
          <w:t>JAMA</w:t>
        </w:r>
        <w:r w:rsidRPr="005A135F">
          <w:rPr>
            <w:rFonts w:ascii="Cambria" w:hAnsi="Cambria"/>
            <w:noProof/>
            <w:rPrChange w:id="2069" w:author="Ram Shrestha" w:date="2014-03-25T21:58:00Z">
              <w:rPr/>
            </w:rPrChange>
          </w:rPr>
          <w:t xml:space="preserve"> </w:t>
        </w:r>
        <w:r w:rsidRPr="005A135F">
          <w:rPr>
            <w:rFonts w:ascii="Cambria" w:hAnsi="Cambria"/>
            <w:b/>
            <w:noProof/>
            <w:rPrChange w:id="2070" w:author="Ram Shrestha" w:date="2014-03-25T21:58:00Z">
              <w:rPr/>
            </w:rPrChange>
          </w:rPr>
          <w:t>304</w:t>
        </w:r>
        <w:r w:rsidRPr="005A135F">
          <w:rPr>
            <w:rFonts w:ascii="Cambria" w:hAnsi="Cambria"/>
            <w:noProof/>
            <w:rPrChange w:id="2071" w:author="Ram Shrestha" w:date="2014-03-25T21:58:00Z">
              <w:rPr/>
            </w:rPrChange>
          </w:rPr>
          <w:t>: 293-302.</w:t>
        </w:r>
      </w:ins>
    </w:p>
    <w:p w:rsidR="007D5594" w:rsidRDefault="005A135F">
      <w:pPr>
        <w:rPr>
          <w:ins w:id="2072" w:author="Ram Shrestha" w:date="2014-03-25T21:58:00Z"/>
          <w:rFonts w:ascii="Cambria" w:hAnsi="Cambria"/>
          <w:noProof/>
          <w:rPrChange w:id="2073" w:author="Ram Shrestha" w:date="2014-03-25T21:58:00Z">
            <w:rPr>
              <w:ins w:id="2074" w:author="Ram Shrestha" w:date="2014-03-25T21:58:00Z"/>
            </w:rPr>
          </w:rPrChange>
        </w:rPr>
        <w:pPrChange w:id="2075" w:author="Ram Shrestha" w:date="2014-03-25T21:58:00Z">
          <w:pPr>
            <w:ind w:left="720" w:hanging="720"/>
          </w:pPr>
        </w:pPrChange>
      </w:pPr>
      <w:ins w:id="2076" w:author="Ram Shrestha" w:date="2014-03-25T21:58:00Z">
        <w:r w:rsidRPr="005A135F">
          <w:rPr>
            <w:rFonts w:ascii="Cambria" w:hAnsi="Cambria"/>
            <w:noProof/>
            <w:rPrChange w:id="2077" w:author="Ram Shrestha" w:date="2014-03-25T21:58:00Z">
              <w:rPr/>
            </w:rPrChange>
          </w:rPr>
          <w:t xml:space="preserve">Stringer, JS, Zulu, I, Levy, J, Stringer, EM, Mwango, A, Chi, BH, Mtonga, V, Reid, S, Cantrell, RA, Bulterys, M, Saag, MS, Marlink, RG, Mwinga, A, Ellerbrock, TV, Sinkala, M (2006) Rapid scale-up of antiretroviral therapy at primary care sites in Zambia: feasibility and early outcomes. </w:t>
        </w:r>
        <w:r w:rsidRPr="005A135F">
          <w:rPr>
            <w:rFonts w:ascii="Cambria" w:hAnsi="Cambria"/>
            <w:i/>
            <w:noProof/>
            <w:rPrChange w:id="2078" w:author="Ram Shrestha" w:date="2014-03-25T21:58:00Z">
              <w:rPr/>
            </w:rPrChange>
          </w:rPr>
          <w:t>JAMA</w:t>
        </w:r>
        <w:r w:rsidRPr="005A135F">
          <w:rPr>
            <w:rFonts w:ascii="Cambria" w:hAnsi="Cambria"/>
            <w:noProof/>
            <w:rPrChange w:id="2079" w:author="Ram Shrestha" w:date="2014-03-25T21:58:00Z">
              <w:rPr/>
            </w:rPrChange>
          </w:rPr>
          <w:t xml:space="preserve"> </w:t>
        </w:r>
        <w:r w:rsidRPr="005A135F">
          <w:rPr>
            <w:rFonts w:ascii="Cambria" w:hAnsi="Cambria"/>
            <w:b/>
            <w:noProof/>
            <w:rPrChange w:id="2080" w:author="Ram Shrestha" w:date="2014-03-25T21:58:00Z">
              <w:rPr/>
            </w:rPrChange>
          </w:rPr>
          <w:t>296</w:t>
        </w:r>
        <w:r w:rsidRPr="005A135F">
          <w:rPr>
            <w:rFonts w:ascii="Cambria" w:hAnsi="Cambria"/>
            <w:noProof/>
            <w:rPrChange w:id="2081" w:author="Ram Shrestha" w:date="2014-03-25T21:58:00Z">
              <w:rPr/>
            </w:rPrChange>
          </w:rPr>
          <w:t>: 782-793.</w:t>
        </w:r>
      </w:ins>
    </w:p>
    <w:p w:rsidR="007D5594" w:rsidRDefault="005A135F">
      <w:pPr>
        <w:rPr>
          <w:ins w:id="2082" w:author="Ram Shrestha" w:date="2014-03-25T21:58:00Z"/>
          <w:rFonts w:ascii="Cambria" w:hAnsi="Cambria"/>
          <w:noProof/>
          <w:rPrChange w:id="2083" w:author="Ram Shrestha" w:date="2014-03-25T21:58:00Z">
            <w:rPr>
              <w:ins w:id="2084" w:author="Ram Shrestha" w:date="2014-03-25T21:58:00Z"/>
            </w:rPr>
          </w:rPrChange>
        </w:rPr>
        <w:pPrChange w:id="2085" w:author="Ram Shrestha" w:date="2014-03-25T21:58:00Z">
          <w:pPr>
            <w:ind w:left="720" w:hanging="720"/>
          </w:pPr>
        </w:pPrChange>
      </w:pPr>
      <w:ins w:id="2086" w:author="Ram Shrestha" w:date="2014-03-25T21:58:00Z">
        <w:r w:rsidRPr="005A135F">
          <w:rPr>
            <w:rFonts w:ascii="Cambria" w:hAnsi="Cambria"/>
            <w:noProof/>
            <w:rPrChange w:id="2087" w:author="Ram Shrestha" w:date="2014-03-25T21:58:00Z">
              <w:rPr/>
            </w:rPrChange>
          </w:rPr>
          <w:t xml:space="preserve">Tanser, F, Barnighausen, T, Grapsa, E, Zaidi, J, Newell, ML (2013) High coverage of ART associated with decline in risk of HIV acquisition in rural KwaZulu-Natal, South Africa. </w:t>
        </w:r>
        <w:r w:rsidRPr="005A135F">
          <w:rPr>
            <w:rFonts w:ascii="Cambria" w:hAnsi="Cambria"/>
            <w:i/>
            <w:noProof/>
            <w:rPrChange w:id="2088" w:author="Ram Shrestha" w:date="2014-03-25T21:58:00Z">
              <w:rPr/>
            </w:rPrChange>
          </w:rPr>
          <w:t>Science</w:t>
        </w:r>
        <w:r w:rsidRPr="005A135F">
          <w:rPr>
            <w:rFonts w:ascii="Cambria" w:hAnsi="Cambria"/>
            <w:noProof/>
            <w:rPrChange w:id="2089" w:author="Ram Shrestha" w:date="2014-03-25T21:58:00Z">
              <w:rPr/>
            </w:rPrChange>
          </w:rPr>
          <w:t xml:space="preserve"> </w:t>
        </w:r>
        <w:r w:rsidRPr="005A135F">
          <w:rPr>
            <w:rFonts w:ascii="Cambria" w:hAnsi="Cambria"/>
            <w:b/>
            <w:noProof/>
            <w:rPrChange w:id="2090" w:author="Ram Shrestha" w:date="2014-03-25T21:58:00Z">
              <w:rPr/>
            </w:rPrChange>
          </w:rPr>
          <w:t>339</w:t>
        </w:r>
        <w:r w:rsidRPr="005A135F">
          <w:rPr>
            <w:rFonts w:ascii="Cambria" w:hAnsi="Cambria"/>
            <w:noProof/>
            <w:rPrChange w:id="2091" w:author="Ram Shrestha" w:date="2014-03-25T21:58:00Z">
              <w:rPr/>
            </w:rPrChange>
          </w:rPr>
          <w:t>: 966-971.</w:t>
        </w:r>
      </w:ins>
    </w:p>
    <w:p w:rsidR="007D5594" w:rsidRDefault="005A135F">
      <w:pPr>
        <w:rPr>
          <w:ins w:id="2092" w:author="Ram Shrestha" w:date="2014-03-25T21:58:00Z"/>
          <w:rFonts w:ascii="Cambria" w:hAnsi="Cambria"/>
          <w:noProof/>
          <w:rPrChange w:id="2093" w:author="Ram Shrestha" w:date="2014-03-25T21:58:00Z">
            <w:rPr>
              <w:ins w:id="2094" w:author="Ram Shrestha" w:date="2014-03-25T21:58:00Z"/>
            </w:rPr>
          </w:rPrChange>
        </w:rPr>
        <w:pPrChange w:id="2095" w:author="Ram Shrestha" w:date="2014-03-25T21:58:00Z">
          <w:pPr>
            <w:ind w:left="720" w:hanging="720"/>
          </w:pPr>
        </w:pPrChange>
      </w:pPr>
      <w:ins w:id="2096" w:author="Ram Shrestha" w:date="2014-03-25T21:58:00Z">
        <w:r w:rsidRPr="005A135F">
          <w:rPr>
            <w:rFonts w:ascii="Cambria" w:hAnsi="Cambria"/>
            <w:noProof/>
            <w:rPrChange w:id="2097" w:author="Ram Shrestha" w:date="2014-03-25T21:58:00Z">
              <w:rPr/>
            </w:rPrChange>
          </w:rPr>
          <w:t xml:space="preserve">Tantillo, C, Ding, J, Jacobo-Molina, A, Nanni, RG, Boyer, PL, Hughes, SH, Pauwels, R, Andries, K, Janssen, PA, Arnold, E (1994) Locations of anti-AIDS drug binding sites and resistance mutations in the three-dimensional structure of HIV-1 reverse transcriptase. Implications for mechanisms of drug inhibition and resistance. </w:t>
        </w:r>
        <w:r w:rsidRPr="005A135F">
          <w:rPr>
            <w:rFonts w:ascii="Cambria" w:hAnsi="Cambria"/>
            <w:i/>
            <w:noProof/>
            <w:rPrChange w:id="2098" w:author="Ram Shrestha" w:date="2014-03-25T21:58:00Z">
              <w:rPr/>
            </w:rPrChange>
          </w:rPr>
          <w:t>J Mol Biol</w:t>
        </w:r>
        <w:r w:rsidRPr="005A135F">
          <w:rPr>
            <w:rFonts w:ascii="Cambria" w:hAnsi="Cambria"/>
            <w:noProof/>
            <w:rPrChange w:id="2099" w:author="Ram Shrestha" w:date="2014-03-25T21:58:00Z">
              <w:rPr/>
            </w:rPrChange>
          </w:rPr>
          <w:t xml:space="preserve"> </w:t>
        </w:r>
        <w:r w:rsidRPr="005A135F">
          <w:rPr>
            <w:rFonts w:ascii="Cambria" w:hAnsi="Cambria"/>
            <w:b/>
            <w:noProof/>
            <w:rPrChange w:id="2100" w:author="Ram Shrestha" w:date="2014-03-25T21:58:00Z">
              <w:rPr/>
            </w:rPrChange>
          </w:rPr>
          <w:t>243</w:t>
        </w:r>
        <w:r w:rsidRPr="005A135F">
          <w:rPr>
            <w:rFonts w:ascii="Cambria" w:hAnsi="Cambria"/>
            <w:noProof/>
            <w:rPrChange w:id="2101" w:author="Ram Shrestha" w:date="2014-03-25T21:58:00Z">
              <w:rPr/>
            </w:rPrChange>
          </w:rPr>
          <w:t>: 369-387.</w:t>
        </w:r>
      </w:ins>
    </w:p>
    <w:p w:rsidR="007D5594" w:rsidRDefault="005A135F">
      <w:pPr>
        <w:rPr>
          <w:ins w:id="2102" w:author="Ram Shrestha" w:date="2014-03-25T21:58:00Z"/>
          <w:rFonts w:ascii="Cambria" w:hAnsi="Cambria"/>
          <w:noProof/>
          <w:rPrChange w:id="2103" w:author="Ram Shrestha" w:date="2014-03-25T21:58:00Z">
            <w:rPr>
              <w:ins w:id="2104" w:author="Ram Shrestha" w:date="2014-03-25T21:58:00Z"/>
            </w:rPr>
          </w:rPrChange>
        </w:rPr>
        <w:pPrChange w:id="2105" w:author="Ram Shrestha" w:date="2014-03-25T21:58:00Z">
          <w:pPr>
            <w:ind w:left="720" w:hanging="720"/>
          </w:pPr>
        </w:pPrChange>
      </w:pPr>
      <w:ins w:id="2106" w:author="Ram Shrestha" w:date="2014-03-25T21:58:00Z">
        <w:r w:rsidRPr="005A135F">
          <w:rPr>
            <w:rFonts w:ascii="Cambria" w:hAnsi="Cambria"/>
            <w:noProof/>
            <w:rPrChange w:id="2107" w:author="Ram Shrestha" w:date="2014-03-25T21:58:00Z">
              <w:rPr/>
            </w:rPrChange>
          </w:rPr>
          <w:t xml:space="preserve">Tisdale, M, Kemp, SD, Parry, NR, Larder, BA (1993) Rapid in vitro selection of human immunodeficiency virus type 1 resistant to 3'-thiacytidine inhibitors due to a mutation in the YMDD region of reverse transcriptase. </w:t>
        </w:r>
        <w:r w:rsidRPr="005A135F">
          <w:rPr>
            <w:rFonts w:ascii="Cambria" w:hAnsi="Cambria"/>
            <w:i/>
            <w:noProof/>
            <w:rPrChange w:id="2108" w:author="Ram Shrestha" w:date="2014-03-25T21:58:00Z">
              <w:rPr/>
            </w:rPrChange>
          </w:rPr>
          <w:t>Proc Natl Acad Sci U S A</w:t>
        </w:r>
        <w:r w:rsidRPr="005A135F">
          <w:rPr>
            <w:rFonts w:ascii="Cambria" w:hAnsi="Cambria"/>
            <w:noProof/>
            <w:rPrChange w:id="2109" w:author="Ram Shrestha" w:date="2014-03-25T21:58:00Z">
              <w:rPr/>
            </w:rPrChange>
          </w:rPr>
          <w:t xml:space="preserve"> </w:t>
        </w:r>
        <w:r w:rsidRPr="005A135F">
          <w:rPr>
            <w:rFonts w:ascii="Cambria" w:hAnsi="Cambria"/>
            <w:b/>
            <w:noProof/>
            <w:rPrChange w:id="2110" w:author="Ram Shrestha" w:date="2014-03-25T21:58:00Z">
              <w:rPr/>
            </w:rPrChange>
          </w:rPr>
          <w:t>90</w:t>
        </w:r>
        <w:r w:rsidRPr="005A135F">
          <w:rPr>
            <w:rFonts w:ascii="Cambria" w:hAnsi="Cambria"/>
            <w:noProof/>
            <w:rPrChange w:id="2111" w:author="Ram Shrestha" w:date="2014-03-25T21:58:00Z">
              <w:rPr/>
            </w:rPrChange>
          </w:rPr>
          <w:t>: 5653-5656.</w:t>
        </w:r>
      </w:ins>
    </w:p>
    <w:p w:rsidR="007D5594" w:rsidRDefault="005A135F">
      <w:pPr>
        <w:rPr>
          <w:ins w:id="2112" w:author="Ram Shrestha" w:date="2014-03-25T21:58:00Z"/>
          <w:rFonts w:ascii="Cambria" w:hAnsi="Cambria"/>
          <w:noProof/>
          <w:rPrChange w:id="2113" w:author="Ram Shrestha" w:date="2014-03-25T21:58:00Z">
            <w:rPr>
              <w:ins w:id="2114" w:author="Ram Shrestha" w:date="2014-03-25T21:58:00Z"/>
            </w:rPr>
          </w:rPrChange>
        </w:rPr>
        <w:pPrChange w:id="2115" w:author="Ram Shrestha" w:date="2014-03-25T21:58:00Z">
          <w:pPr>
            <w:ind w:left="720" w:hanging="720"/>
          </w:pPr>
        </w:pPrChange>
      </w:pPr>
      <w:ins w:id="2116" w:author="Ram Shrestha" w:date="2014-03-25T21:58:00Z">
        <w:r w:rsidRPr="005A135F">
          <w:rPr>
            <w:rFonts w:ascii="Cambria" w:hAnsi="Cambria"/>
            <w:noProof/>
            <w:rPrChange w:id="2117" w:author="Ram Shrestha" w:date="2014-03-25T21:58:00Z">
              <w:rPr/>
            </w:rPrChange>
          </w:rPr>
          <w:t>UNAIDS (2012) Global Report 2012: UNAIDS Report on the Global AIDS Epidemic. ebookpartnership. com.</w:t>
        </w:r>
      </w:ins>
    </w:p>
    <w:p w:rsidR="007D5594" w:rsidRDefault="005A135F">
      <w:pPr>
        <w:rPr>
          <w:ins w:id="2118" w:author="Ram Shrestha" w:date="2014-03-25T21:58:00Z"/>
          <w:rFonts w:ascii="Cambria" w:hAnsi="Cambria"/>
          <w:noProof/>
          <w:rPrChange w:id="2119" w:author="Ram Shrestha" w:date="2014-03-25T21:58:00Z">
            <w:rPr>
              <w:ins w:id="2120" w:author="Ram Shrestha" w:date="2014-03-25T21:58:00Z"/>
            </w:rPr>
          </w:rPrChange>
        </w:rPr>
        <w:pPrChange w:id="2121" w:author="Ram Shrestha" w:date="2014-03-25T21:58:00Z">
          <w:pPr>
            <w:ind w:left="720" w:hanging="720"/>
          </w:pPr>
        </w:pPrChange>
      </w:pPr>
      <w:ins w:id="2122" w:author="Ram Shrestha" w:date="2014-03-25T21:58:00Z">
        <w:r w:rsidRPr="005A135F">
          <w:rPr>
            <w:rFonts w:ascii="Cambria" w:hAnsi="Cambria"/>
            <w:noProof/>
            <w:rPrChange w:id="2123" w:author="Ram Shrestha" w:date="2014-03-25T21:58:00Z">
              <w:rPr/>
            </w:rPrChange>
          </w:rPr>
          <w:t xml:space="preserve">Van Laethem, K, Van Vaerenbergh, K, Schmit, JC, Sprecher, S, Hermans, P, De Vroey, V, Schuurman, R, Harrer, T, Witvrouw, M, Van Wijngaerden, E, Stuyver, L, Van Ranst, M, Desmyter, J, De Clercq, E, Vandamme, AM (1999) Phenotypic assays and sequencing are less sensitive than point mutation assays for detection of resistance in mixed HIV-1 genotypic populations. </w:t>
        </w:r>
        <w:r w:rsidRPr="005A135F">
          <w:rPr>
            <w:rFonts w:ascii="Cambria" w:hAnsi="Cambria"/>
            <w:i/>
            <w:noProof/>
            <w:rPrChange w:id="2124" w:author="Ram Shrestha" w:date="2014-03-25T21:58:00Z">
              <w:rPr/>
            </w:rPrChange>
          </w:rPr>
          <w:t>J Acquir Immune Defic Syndr</w:t>
        </w:r>
        <w:r w:rsidRPr="005A135F">
          <w:rPr>
            <w:rFonts w:ascii="Cambria" w:hAnsi="Cambria"/>
            <w:noProof/>
            <w:rPrChange w:id="2125" w:author="Ram Shrestha" w:date="2014-03-25T21:58:00Z">
              <w:rPr/>
            </w:rPrChange>
          </w:rPr>
          <w:t xml:space="preserve"> </w:t>
        </w:r>
        <w:r w:rsidRPr="005A135F">
          <w:rPr>
            <w:rFonts w:ascii="Cambria" w:hAnsi="Cambria"/>
            <w:b/>
            <w:noProof/>
            <w:rPrChange w:id="2126" w:author="Ram Shrestha" w:date="2014-03-25T21:58:00Z">
              <w:rPr/>
            </w:rPrChange>
          </w:rPr>
          <w:t>22</w:t>
        </w:r>
        <w:r w:rsidRPr="005A135F">
          <w:rPr>
            <w:rFonts w:ascii="Cambria" w:hAnsi="Cambria"/>
            <w:noProof/>
            <w:rPrChange w:id="2127" w:author="Ram Shrestha" w:date="2014-03-25T21:58:00Z">
              <w:rPr/>
            </w:rPrChange>
          </w:rPr>
          <w:t>: 107-118.</w:t>
        </w:r>
      </w:ins>
    </w:p>
    <w:p w:rsidR="007D5594" w:rsidRDefault="005A135F">
      <w:pPr>
        <w:rPr>
          <w:ins w:id="2128" w:author="Ram Shrestha" w:date="2014-03-25T21:58:00Z"/>
          <w:rFonts w:ascii="Cambria" w:hAnsi="Cambria"/>
          <w:noProof/>
          <w:rPrChange w:id="2129" w:author="Ram Shrestha" w:date="2014-03-25T21:58:00Z">
            <w:rPr>
              <w:ins w:id="2130" w:author="Ram Shrestha" w:date="2014-03-25T21:58:00Z"/>
            </w:rPr>
          </w:rPrChange>
        </w:rPr>
        <w:pPrChange w:id="2131" w:author="Ram Shrestha" w:date="2014-03-25T21:58:00Z">
          <w:pPr>
            <w:ind w:left="720" w:hanging="720"/>
          </w:pPr>
        </w:pPrChange>
      </w:pPr>
      <w:ins w:id="2132" w:author="Ram Shrestha" w:date="2014-03-25T21:58:00Z">
        <w:r w:rsidRPr="005A135F">
          <w:rPr>
            <w:rFonts w:ascii="Cambria" w:hAnsi="Cambria"/>
            <w:noProof/>
            <w:rPrChange w:id="2133" w:author="Ram Shrestha" w:date="2014-03-25T21:58:00Z">
              <w:rPr/>
            </w:rPrChange>
          </w:rPr>
          <w:t xml:space="preserve">Wang, C, Mitsuya, Y, Gharizadeh, B, Ronaghi, M, Shafer, RW (2007) Characterization of mutation spectra with ultra-deep pyrosequencing: application to HIV-1 drug resistance. </w:t>
        </w:r>
        <w:r w:rsidRPr="005A135F">
          <w:rPr>
            <w:rFonts w:ascii="Cambria" w:hAnsi="Cambria"/>
            <w:i/>
            <w:noProof/>
            <w:rPrChange w:id="2134" w:author="Ram Shrestha" w:date="2014-03-25T21:58:00Z">
              <w:rPr/>
            </w:rPrChange>
          </w:rPr>
          <w:t>Genome Res</w:t>
        </w:r>
        <w:r w:rsidRPr="005A135F">
          <w:rPr>
            <w:rFonts w:ascii="Cambria" w:hAnsi="Cambria"/>
            <w:noProof/>
            <w:rPrChange w:id="2135" w:author="Ram Shrestha" w:date="2014-03-25T21:58:00Z">
              <w:rPr/>
            </w:rPrChange>
          </w:rPr>
          <w:t xml:space="preserve"> </w:t>
        </w:r>
        <w:r w:rsidRPr="005A135F">
          <w:rPr>
            <w:rFonts w:ascii="Cambria" w:hAnsi="Cambria"/>
            <w:b/>
            <w:noProof/>
            <w:rPrChange w:id="2136" w:author="Ram Shrestha" w:date="2014-03-25T21:58:00Z">
              <w:rPr/>
            </w:rPrChange>
          </w:rPr>
          <w:t>17</w:t>
        </w:r>
        <w:r w:rsidRPr="005A135F">
          <w:rPr>
            <w:rFonts w:ascii="Cambria" w:hAnsi="Cambria"/>
            <w:noProof/>
            <w:rPrChange w:id="2137" w:author="Ram Shrestha" w:date="2014-03-25T21:58:00Z">
              <w:rPr/>
            </w:rPrChange>
          </w:rPr>
          <w:t>: 1195-1201.</w:t>
        </w:r>
      </w:ins>
    </w:p>
    <w:p w:rsidR="007D5594" w:rsidRDefault="005A135F">
      <w:pPr>
        <w:rPr>
          <w:ins w:id="2138" w:author="Ram Shrestha" w:date="2014-03-25T21:58:00Z"/>
          <w:rFonts w:ascii="Cambria" w:hAnsi="Cambria"/>
          <w:noProof/>
          <w:rPrChange w:id="2139" w:author="Ram Shrestha" w:date="2014-03-25T21:58:00Z">
            <w:rPr>
              <w:ins w:id="2140" w:author="Ram Shrestha" w:date="2014-03-25T21:58:00Z"/>
            </w:rPr>
          </w:rPrChange>
        </w:rPr>
        <w:pPrChange w:id="2141" w:author="Ram Shrestha" w:date="2014-03-25T21:58:00Z">
          <w:pPr>
            <w:ind w:left="720" w:hanging="720"/>
          </w:pPr>
        </w:pPrChange>
      </w:pPr>
      <w:ins w:id="2142" w:author="Ram Shrestha" w:date="2014-03-25T21:58:00Z">
        <w:r w:rsidRPr="005A135F">
          <w:rPr>
            <w:rFonts w:ascii="Cambria" w:hAnsi="Cambria"/>
            <w:noProof/>
            <w:rPrChange w:id="2143" w:author="Ram Shrestha" w:date="2014-03-25T21:58:00Z">
              <w:rPr/>
            </w:rPrChange>
          </w:rPr>
          <w:t xml:space="preserve">Yin, L, Liu, L, Sun, Y, Hou, W, Lowe, AC, Gardner, BP, Salemi, M, Williams, WB, Farmerie, WG, Sleasman, JW, Goodenow, MM (2012) High-resolution deep sequencing reveals biodiversity, population structure, and persistence of HIV-1 quasispecies within host ecosystems. </w:t>
        </w:r>
        <w:r w:rsidRPr="005A135F">
          <w:rPr>
            <w:rFonts w:ascii="Cambria" w:hAnsi="Cambria"/>
            <w:i/>
            <w:noProof/>
            <w:rPrChange w:id="2144" w:author="Ram Shrestha" w:date="2014-03-25T21:58:00Z">
              <w:rPr/>
            </w:rPrChange>
          </w:rPr>
          <w:t>Retrovirology</w:t>
        </w:r>
        <w:r w:rsidRPr="005A135F">
          <w:rPr>
            <w:rFonts w:ascii="Cambria" w:hAnsi="Cambria"/>
            <w:noProof/>
            <w:rPrChange w:id="2145" w:author="Ram Shrestha" w:date="2014-03-25T21:58:00Z">
              <w:rPr/>
            </w:rPrChange>
          </w:rPr>
          <w:t xml:space="preserve"> </w:t>
        </w:r>
        <w:r w:rsidRPr="005A135F">
          <w:rPr>
            <w:rFonts w:ascii="Cambria" w:hAnsi="Cambria"/>
            <w:b/>
            <w:noProof/>
            <w:rPrChange w:id="2146" w:author="Ram Shrestha" w:date="2014-03-25T21:58:00Z">
              <w:rPr/>
            </w:rPrChange>
          </w:rPr>
          <w:t>9</w:t>
        </w:r>
        <w:r w:rsidRPr="005A135F">
          <w:rPr>
            <w:rFonts w:ascii="Cambria" w:hAnsi="Cambria"/>
            <w:noProof/>
            <w:rPrChange w:id="2147" w:author="Ram Shrestha" w:date="2014-03-25T21:58:00Z">
              <w:rPr/>
            </w:rPrChange>
          </w:rPr>
          <w:t>: 108.</w:t>
        </w:r>
      </w:ins>
    </w:p>
    <w:p w:rsidR="007D5594" w:rsidRDefault="005A135F">
      <w:pPr>
        <w:rPr>
          <w:ins w:id="2148" w:author="Ram Shrestha" w:date="2014-03-25T21:58:00Z"/>
          <w:rFonts w:ascii="Cambria" w:hAnsi="Cambria"/>
          <w:noProof/>
          <w:rPrChange w:id="2149" w:author="Ram Shrestha" w:date="2014-03-25T21:58:00Z">
            <w:rPr>
              <w:ins w:id="2150" w:author="Ram Shrestha" w:date="2014-03-25T21:58:00Z"/>
            </w:rPr>
          </w:rPrChange>
        </w:rPr>
        <w:pPrChange w:id="2151" w:author="Ram Shrestha" w:date="2014-03-25T21:58:00Z">
          <w:pPr>
            <w:ind w:left="720" w:hanging="720"/>
          </w:pPr>
        </w:pPrChange>
      </w:pPr>
      <w:ins w:id="2152" w:author="Ram Shrestha" w:date="2014-03-25T21:58:00Z">
        <w:r w:rsidRPr="005A135F">
          <w:rPr>
            <w:rFonts w:ascii="Cambria" w:hAnsi="Cambria"/>
            <w:noProof/>
            <w:rPrChange w:id="2153" w:author="Ram Shrestha" w:date="2014-03-25T21:58:00Z">
              <w:rPr/>
            </w:rPrChange>
          </w:rPr>
          <w:t xml:space="preserve">Zaidi, J, Grapsa, E, Tanser, F, Newell, M-L, Bärnighausen, T (2013) Dramatic increases in HIV prevalence after scale-up of antiretroviral treatment: a longitudinal population-based HIV surveillance study in rural kwazulu-natal. </w:t>
        </w:r>
        <w:r w:rsidRPr="005A135F">
          <w:rPr>
            <w:rFonts w:ascii="Cambria" w:hAnsi="Cambria"/>
            <w:i/>
            <w:noProof/>
            <w:rPrChange w:id="2154" w:author="Ram Shrestha" w:date="2014-03-25T21:58:00Z">
              <w:rPr/>
            </w:rPrChange>
          </w:rPr>
          <w:t>AIDS</w:t>
        </w:r>
        <w:r w:rsidRPr="005A135F">
          <w:rPr>
            <w:rFonts w:ascii="Cambria" w:hAnsi="Cambria"/>
            <w:noProof/>
            <w:rPrChange w:id="2155" w:author="Ram Shrestha" w:date="2014-03-25T21:58:00Z">
              <w:rPr/>
            </w:rPrChange>
          </w:rPr>
          <w:t xml:space="preserve"> </w:t>
        </w:r>
        <w:r w:rsidRPr="005A135F">
          <w:rPr>
            <w:rFonts w:ascii="Cambria" w:hAnsi="Cambria"/>
            <w:b/>
            <w:noProof/>
            <w:rPrChange w:id="2156" w:author="Ram Shrestha" w:date="2014-03-25T21:58:00Z">
              <w:rPr/>
            </w:rPrChange>
          </w:rPr>
          <w:t>27</w:t>
        </w:r>
        <w:r w:rsidRPr="005A135F">
          <w:rPr>
            <w:rFonts w:ascii="Cambria" w:hAnsi="Cambria"/>
            <w:noProof/>
            <w:rPrChange w:id="2157" w:author="Ram Shrestha" w:date="2014-03-25T21:58:00Z">
              <w:rPr/>
            </w:rPrChange>
          </w:rPr>
          <w:t>: 000-000.</w:t>
        </w:r>
      </w:ins>
    </w:p>
    <w:p w:rsidR="007D5594" w:rsidRDefault="005A135F">
      <w:pPr>
        <w:rPr>
          <w:ins w:id="2158" w:author="Ram Shrestha" w:date="2014-03-25T21:58:00Z"/>
          <w:rFonts w:ascii="Cambria" w:hAnsi="Cambria"/>
          <w:noProof/>
          <w:rPrChange w:id="2159" w:author="Ram Shrestha" w:date="2014-03-25T21:58:00Z">
            <w:rPr>
              <w:ins w:id="2160" w:author="Ram Shrestha" w:date="2014-03-25T21:58:00Z"/>
            </w:rPr>
          </w:rPrChange>
        </w:rPr>
        <w:pPrChange w:id="2161" w:author="Ram Shrestha" w:date="2014-03-25T21:58:00Z">
          <w:pPr>
            <w:ind w:left="720" w:hanging="720"/>
          </w:pPr>
        </w:pPrChange>
      </w:pPr>
      <w:ins w:id="2162" w:author="Ram Shrestha" w:date="2014-03-25T21:58:00Z">
        <w:r w:rsidRPr="005A135F">
          <w:rPr>
            <w:rFonts w:ascii="Cambria" w:hAnsi="Cambria"/>
            <w:noProof/>
            <w:rPrChange w:id="2163" w:author="Ram Shrestha" w:date="2014-03-25T21:58:00Z">
              <w:rPr/>
            </w:rPrChange>
          </w:rPr>
          <w:t xml:space="preserve">Zolfo, M, De Weggheleire, A, Schouten, E, Lynen, L (2010) Time for "test and treat" in prevention of mother-to-child transmission programs in low- and middle-income countries. </w:t>
        </w:r>
        <w:r w:rsidRPr="005A135F">
          <w:rPr>
            <w:rFonts w:ascii="Cambria" w:hAnsi="Cambria"/>
            <w:i/>
            <w:noProof/>
            <w:rPrChange w:id="2164" w:author="Ram Shrestha" w:date="2014-03-25T21:58:00Z">
              <w:rPr/>
            </w:rPrChange>
          </w:rPr>
          <w:t>J Acquir Immune Defic Syndr</w:t>
        </w:r>
        <w:r w:rsidRPr="005A135F">
          <w:rPr>
            <w:rFonts w:ascii="Cambria" w:hAnsi="Cambria"/>
            <w:noProof/>
            <w:rPrChange w:id="2165" w:author="Ram Shrestha" w:date="2014-03-25T21:58:00Z">
              <w:rPr/>
            </w:rPrChange>
          </w:rPr>
          <w:t xml:space="preserve"> </w:t>
        </w:r>
        <w:r w:rsidRPr="005A135F">
          <w:rPr>
            <w:rFonts w:ascii="Cambria" w:hAnsi="Cambria"/>
            <w:b/>
            <w:noProof/>
            <w:rPrChange w:id="2166" w:author="Ram Shrestha" w:date="2014-03-25T21:58:00Z">
              <w:rPr/>
            </w:rPrChange>
          </w:rPr>
          <w:t>55</w:t>
        </w:r>
        <w:r w:rsidRPr="005A135F">
          <w:rPr>
            <w:rFonts w:ascii="Cambria" w:hAnsi="Cambria"/>
            <w:noProof/>
            <w:rPrChange w:id="2167" w:author="Ram Shrestha" w:date="2014-03-25T21:58:00Z">
              <w:rPr/>
            </w:rPrChange>
          </w:rPr>
          <w:t>: 287-289.</w:t>
        </w:r>
      </w:ins>
    </w:p>
    <w:p w:rsidR="007D5594" w:rsidRDefault="007D5594">
      <w:pPr>
        <w:ind w:left="720" w:hanging="720"/>
        <w:rPr>
          <w:ins w:id="2168" w:author="Ram Shrestha" w:date="2014-03-25T21:58:00Z"/>
          <w:rFonts w:ascii="Cambria" w:hAnsi="Cambria"/>
          <w:noProof/>
        </w:rPr>
        <w:pPrChange w:id="2169" w:author="Ram Shrestha" w:date="2014-03-25T21:58:00Z">
          <w:pPr>
            <w:spacing w:line="480" w:lineRule="auto"/>
          </w:pPr>
        </w:pPrChange>
      </w:pPr>
    </w:p>
    <w:p w:rsidR="007D5594" w:rsidRDefault="005A135F">
      <w:pPr>
        <w:spacing w:line="480" w:lineRule="auto"/>
        <w:pPrChange w:id="2170" w:author="Ram Shrestha" w:date="2013-11-22T09:56:00Z">
          <w:pPr/>
        </w:pPrChange>
      </w:pPr>
      <w:ins w:id="2171" w:author="Ram Shrestha" w:date="2013-11-23T16:34:00Z">
        <w:r>
          <w:fldChar w:fldCharType="end"/>
        </w:r>
      </w:ins>
    </w:p>
    <w:sectPr w:rsidR="007D5594" w:rsidSect="00BD7116">
      <w:pgSz w:w="11900" w:h="16840"/>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350" w:author="Simon Travers" w:date="2013-11-26T12:59:00Z" w:initials="OU">
    <w:p w:rsidR="00175331" w:rsidRDefault="00175331">
      <w:pPr>
        <w:pStyle w:val="CommentText"/>
      </w:pPr>
      <w:r>
        <w:rPr>
          <w:rStyle w:val="CommentReference"/>
        </w:rPr>
        <w:annotationRef/>
      </w:r>
      <w:r>
        <w:t>What is the point of this sentence?  In the previous section you’ve already spoken about some detailed results that were presumably got using Seq2Res?</w:t>
      </w:r>
    </w:p>
  </w:comment>
  <w:comment w:id="352" w:author="Simon Travers" w:date="2013-11-26T13:00:00Z" w:initials="OU">
    <w:p w:rsidR="00175331" w:rsidRDefault="00175331">
      <w:pPr>
        <w:pStyle w:val="CommentText"/>
      </w:pPr>
      <w:r>
        <w:rPr>
          <w:rStyle w:val="CommentReference"/>
        </w:rPr>
        <w:annotationRef/>
      </w:r>
      <w:r>
        <w:t>What observation?  Rephrase</w:t>
      </w:r>
    </w:p>
  </w:comment>
  <w:comment w:id="606" w:author="Simon Travers" w:date="2013-11-27T07:50:00Z" w:initials="OU">
    <w:p w:rsidR="00175331" w:rsidRDefault="00175331">
      <w:pPr>
        <w:pStyle w:val="CommentText"/>
      </w:pPr>
      <w:r>
        <w:rPr>
          <w:rStyle w:val="CommentReference"/>
        </w:rPr>
        <w:annotationRef/>
      </w:r>
      <w:r>
        <w:t>As I’ve said before – minimal difference means nothing!  It’s only the statistics that count…</w:t>
      </w:r>
      <w:proofErr w:type="gramStart"/>
      <w:r>
        <w:t>.is</w:t>
      </w:r>
      <w:proofErr w:type="gramEnd"/>
      <w:r>
        <w:t xml:space="preserve"> there a significant difference or not?</w:t>
      </w:r>
    </w:p>
  </w:comment>
  <w:comment w:id="609" w:author="Simon Travers" w:date="2013-11-27T07:50:00Z" w:initials="OU">
    <w:p w:rsidR="00175331" w:rsidRDefault="00175331">
      <w:pPr>
        <w:pStyle w:val="CommentText"/>
      </w:pPr>
      <w:r>
        <w:rPr>
          <w:rStyle w:val="CommentReference"/>
        </w:rPr>
        <w:annotationRef/>
      </w:r>
      <w:r>
        <w:t>At what prevalence cutoff?</w:t>
      </w:r>
    </w:p>
  </w:comment>
  <w:comment w:id="671" w:author="Simon Travers" w:date="2013-11-27T08:13:00Z" w:initials="OU">
    <w:p w:rsidR="00175331" w:rsidRDefault="00175331">
      <w:pPr>
        <w:pStyle w:val="CommentText"/>
      </w:pPr>
      <w:r>
        <w:rPr>
          <w:rStyle w:val="CommentReference"/>
        </w:rPr>
        <w:annotationRef/>
      </w:r>
      <w:r>
        <w:t>This wording is wrong…you use it throughout and it doesn’t really make sense.</w:t>
      </w:r>
    </w:p>
    <w:p w:rsidR="00175331" w:rsidRDefault="00175331">
      <w:pPr>
        <w:pStyle w:val="CommentText"/>
      </w:pPr>
    </w:p>
    <w:p w:rsidR="00175331" w:rsidRDefault="00175331">
      <w:pPr>
        <w:pStyle w:val="CommentText"/>
      </w:pPr>
      <w:r>
        <w:t>Prevalence is calculated using the amplified and sequenced viral population and is not an estimate of the actual prevalence in the viral population.  There are many factors that could bias these prevalence calculations and, thus, you cannot use these prevalence as a proxy for prevalence in the viral population.</w:t>
      </w:r>
    </w:p>
    <w:p w:rsidR="00175331" w:rsidRDefault="00175331">
      <w:pPr>
        <w:pStyle w:val="CommentText"/>
      </w:pPr>
    </w:p>
    <w:p w:rsidR="00175331" w:rsidRDefault="00175331">
      <w:pPr>
        <w:pStyle w:val="CommentText"/>
      </w:pPr>
      <w:r>
        <w:t>However in your discussion you can talk about these potential biases and how your results suggest that these biases may (or may not) be important.</w:t>
      </w:r>
    </w:p>
  </w:comment>
  <w:comment w:id="748" w:author="Simon Travers" w:date="2013-11-27T09:21:00Z" w:initials="OU">
    <w:p w:rsidR="00175331" w:rsidRDefault="00175331">
      <w:pPr>
        <w:pStyle w:val="CommentText"/>
      </w:pPr>
      <w:r>
        <w:rPr>
          <w:rStyle w:val="CommentReference"/>
        </w:rPr>
        <w:annotationRef/>
      </w:r>
      <w:r>
        <w:t>Not one sub-heading in the entire discussion!!</w:t>
      </w:r>
    </w:p>
    <w:p w:rsidR="00175331" w:rsidRDefault="00175331">
      <w:pPr>
        <w:pStyle w:val="CommentText"/>
      </w:pPr>
    </w:p>
    <w:p w:rsidR="00175331" w:rsidRDefault="00175331">
      <w:pPr>
        <w:pStyle w:val="CommentText"/>
      </w:pPr>
      <w:r>
        <w:t>At this stage I would expect that you would structure things to make it easy for the reader…</w:t>
      </w:r>
      <w:proofErr w:type="gramStart"/>
      <w:r>
        <w:t>.I’m</w:t>
      </w:r>
      <w:proofErr w:type="gramEnd"/>
      <w:r>
        <w:t xml:space="preserve"> like a broken record telling you this.</w:t>
      </w:r>
    </w:p>
  </w:comment>
  <w:comment w:id="802" w:author="Simon Travers" w:date="2013-11-27T08:53:00Z" w:initials="OU">
    <w:p w:rsidR="00175331" w:rsidRDefault="00175331">
      <w:pPr>
        <w:pStyle w:val="CommentText"/>
      </w:pPr>
      <w:r>
        <w:rPr>
          <w:rStyle w:val="CommentReference"/>
        </w:rPr>
        <w:annotationRef/>
      </w:r>
      <w:r>
        <w:t xml:space="preserve">Again this wording is incorrect?  This discussion is the most critical discussion in the entire thesis as it pulls together all of the theory and applies it in ‘real-life’.  The examiners will use this to decide if it’s PhD quality.  With sentences like this it’s hard for the examiners to be convinced that you actually understand the underlying science. </w:t>
      </w:r>
    </w:p>
  </w:comment>
  <w:comment w:id="826" w:author="Simon Travers" w:date="2013-11-27T08:53:00Z" w:initials="OU">
    <w:p w:rsidR="00175331" w:rsidRDefault="00175331">
      <w:pPr>
        <w:pStyle w:val="CommentText"/>
      </w:pPr>
      <w:r>
        <w:rPr>
          <w:rStyle w:val="CommentReference"/>
        </w:rPr>
        <w:annotationRef/>
      </w:r>
      <w:r>
        <w:t>By who</w:t>
      </w:r>
      <w:proofErr w:type="gramStart"/>
      <w:r>
        <w:t>?!</w:t>
      </w:r>
      <w:proofErr w:type="gramEnd"/>
    </w:p>
  </w:comment>
  <w:comment w:id="961" w:author="Simon Travers" w:date="2013-11-27T11:21:00Z" w:initials="OU">
    <w:p w:rsidR="00175331" w:rsidRDefault="00175331">
      <w:pPr>
        <w:pStyle w:val="CommentText"/>
      </w:pPr>
      <w:r>
        <w:rPr>
          <w:rStyle w:val="CommentReference"/>
        </w:rPr>
        <w:annotationRef/>
      </w:r>
      <w:r>
        <w:t>How can you jump from the previous section to this without a subheading?  They’re COMPLETELY different from each other…</w:t>
      </w:r>
      <w:proofErr w:type="gramStart"/>
      <w:r>
        <w:t>.you</w:t>
      </w:r>
      <w:proofErr w:type="gramEnd"/>
      <w:r>
        <w:t xml:space="preserve"> </w:t>
      </w:r>
      <w:r w:rsidRPr="00D96839">
        <w:rPr>
          <w:u w:val="single"/>
        </w:rPr>
        <w:t>HAVE</w:t>
      </w:r>
      <w:r>
        <w:t xml:space="preserve"> to structure this properly. At the moment it’s </w:t>
      </w:r>
      <w:r w:rsidRPr="00D82179">
        <w:rPr>
          <w:u w:val="single"/>
        </w:rPr>
        <w:t xml:space="preserve">hugely </w:t>
      </w:r>
      <w:r>
        <w:t>frustrating for me to read which means that an examiner would most likely just give up.</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75331" w:rsidRDefault="00175331" w:rsidP="000925F4">
      <w:r>
        <w:separator/>
      </w:r>
    </w:p>
  </w:endnote>
  <w:endnote w:type="continuationSeparator" w:id="1">
    <w:p w:rsidR="00175331" w:rsidRDefault="00175331" w:rsidP="000925F4">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75331" w:rsidRDefault="00175331" w:rsidP="000925F4">
      <w:r>
        <w:separator/>
      </w:r>
    </w:p>
  </w:footnote>
  <w:footnote w:type="continuationSeparator" w:id="1">
    <w:p w:rsidR="00175331" w:rsidRDefault="00175331" w:rsidP="000925F4">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D9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04EC26E"/>
    <w:lvl w:ilvl="0">
      <w:start w:val="1"/>
      <w:numFmt w:val="decimal"/>
      <w:lvlText w:val="%1."/>
      <w:lvlJc w:val="left"/>
      <w:pPr>
        <w:tabs>
          <w:tab w:val="num" w:pos="1492"/>
        </w:tabs>
        <w:ind w:left="1492" w:hanging="360"/>
      </w:pPr>
    </w:lvl>
  </w:abstractNum>
  <w:abstractNum w:abstractNumId="2">
    <w:nsid w:val="FFFFFF7D"/>
    <w:multiLevelType w:val="singleLevel"/>
    <w:tmpl w:val="6A66686E"/>
    <w:lvl w:ilvl="0">
      <w:start w:val="1"/>
      <w:numFmt w:val="decimal"/>
      <w:lvlText w:val="%1."/>
      <w:lvlJc w:val="left"/>
      <w:pPr>
        <w:tabs>
          <w:tab w:val="num" w:pos="1209"/>
        </w:tabs>
        <w:ind w:left="1209" w:hanging="360"/>
      </w:pPr>
    </w:lvl>
  </w:abstractNum>
  <w:abstractNum w:abstractNumId="3">
    <w:nsid w:val="FFFFFF7E"/>
    <w:multiLevelType w:val="singleLevel"/>
    <w:tmpl w:val="587C188E"/>
    <w:lvl w:ilvl="0">
      <w:start w:val="1"/>
      <w:numFmt w:val="decimal"/>
      <w:lvlText w:val="%1."/>
      <w:lvlJc w:val="left"/>
      <w:pPr>
        <w:tabs>
          <w:tab w:val="num" w:pos="926"/>
        </w:tabs>
        <w:ind w:left="926" w:hanging="360"/>
      </w:pPr>
    </w:lvl>
  </w:abstractNum>
  <w:abstractNum w:abstractNumId="4">
    <w:nsid w:val="FFFFFF7F"/>
    <w:multiLevelType w:val="singleLevel"/>
    <w:tmpl w:val="B83A417A"/>
    <w:lvl w:ilvl="0">
      <w:start w:val="1"/>
      <w:numFmt w:val="decimal"/>
      <w:lvlText w:val="%1."/>
      <w:lvlJc w:val="left"/>
      <w:pPr>
        <w:tabs>
          <w:tab w:val="num" w:pos="643"/>
        </w:tabs>
        <w:ind w:left="643" w:hanging="360"/>
      </w:pPr>
    </w:lvl>
  </w:abstractNum>
  <w:abstractNum w:abstractNumId="5">
    <w:nsid w:val="FFFFFF80"/>
    <w:multiLevelType w:val="singleLevel"/>
    <w:tmpl w:val="2138B29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7FCB71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6EE73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E8C91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A8492BC"/>
    <w:lvl w:ilvl="0">
      <w:start w:val="1"/>
      <w:numFmt w:val="decimal"/>
      <w:lvlText w:val="%1."/>
      <w:lvlJc w:val="left"/>
      <w:pPr>
        <w:tabs>
          <w:tab w:val="num" w:pos="360"/>
        </w:tabs>
        <w:ind w:left="360" w:hanging="360"/>
      </w:pPr>
    </w:lvl>
  </w:abstractNum>
  <w:abstractNum w:abstractNumId="10">
    <w:nsid w:val="FFFFFF89"/>
    <w:multiLevelType w:val="singleLevel"/>
    <w:tmpl w:val="B72EF164"/>
    <w:lvl w:ilvl="0">
      <w:start w:val="1"/>
      <w:numFmt w:val="bullet"/>
      <w:lvlText w:val=""/>
      <w:lvlJc w:val="left"/>
      <w:pPr>
        <w:tabs>
          <w:tab w:val="num" w:pos="360"/>
        </w:tabs>
        <w:ind w:left="360" w:hanging="360"/>
      </w:pPr>
      <w:rPr>
        <w:rFonts w:ascii="Symbol" w:hAnsi="Symbol" w:hint="default"/>
      </w:rPr>
    </w:lvl>
  </w:abstractNum>
  <w:abstractNum w:abstractNumId="11">
    <w:nsid w:val="03200CBF"/>
    <w:multiLevelType w:val="multilevel"/>
    <w:tmpl w:val="86B8D6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F6C45B3"/>
    <w:multiLevelType w:val="multilevel"/>
    <w:tmpl w:val="78C0EE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FB25341"/>
    <w:multiLevelType w:val="multilevel"/>
    <w:tmpl w:val="F754F19E"/>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2587B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2964047"/>
    <w:multiLevelType w:val="hybridMultilevel"/>
    <w:tmpl w:val="F252BC2A"/>
    <w:lvl w:ilvl="0" w:tplc="371CBBAA">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84845AD"/>
    <w:multiLevelType w:val="multilevel"/>
    <w:tmpl w:val="32CAD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86D1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A4733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17E719C"/>
    <w:multiLevelType w:val="multilevel"/>
    <w:tmpl w:val="8EFA7E8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32342E7B"/>
    <w:multiLevelType w:val="multilevel"/>
    <w:tmpl w:val="7542E574"/>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1">
    <w:nsid w:val="3E2B4B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E2E39E8"/>
    <w:multiLevelType w:val="multilevel"/>
    <w:tmpl w:val="31C83E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3C527C6"/>
    <w:multiLevelType w:val="multilevel"/>
    <w:tmpl w:val="334414D2"/>
    <w:lvl w:ilvl="0">
      <w:start w:val="3"/>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4">
    <w:nsid w:val="4BAD7664"/>
    <w:multiLevelType w:val="multilevel"/>
    <w:tmpl w:val="F48ADB32"/>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suff w:val="space"/>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A768D8"/>
    <w:multiLevelType w:val="multilevel"/>
    <w:tmpl w:val="31C83EFC"/>
    <w:lvl w:ilvl="0">
      <w:start w:val="1"/>
      <w:numFmt w:val="decimal"/>
      <w:pStyle w:val="Headingfou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84511B5"/>
    <w:multiLevelType w:val="multilevel"/>
    <w:tmpl w:val="CE6232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8C007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EA5192B"/>
    <w:multiLevelType w:val="multilevel"/>
    <w:tmpl w:val="CE4836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CE84639"/>
    <w:multiLevelType w:val="multilevel"/>
    <w:tmpl w:val="558A27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EF61DC1"/>
    <w:multiLevelType w:val="multilevel"/>
    <w:tmpl w:val="3796C8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8E4180"/>
    <w:multiLevelType w:val="multilevel"/>
    <w:tmpl w:val="DB9EDAAA"/>
    <w:lvl w:ilvl="0">
      <w:start w:val="2"/>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nsid w:val="74D325D1"/>
    <w:multiLevelType w:val="multilevel"/>
    <w:tmpl w:val="593CA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8954610"/>
    <w:multiLevelType w:val="multilevel"/>
    <w:tmpl w:val="78C8247E"/>
    <w:lvl w:ilvl="0">
      <w:start w:val="1"/>
      <w:numFmt w:val="decimal"/>
      <w:lvlText w:val="%1."/>
      <w:lvlJc w:val="left"/>
      <w:pPr>
        <w:ind w:left="360" w:hanging="360"/>
      </w:pPr>
      <w:rPr>
        <w:rFonts w:hint="default"/>
      </w:rPr>
    </w:lvl>
    <w:lvl w:ilvl="1">
      <w:start w:val="1"/>
      <w:numFmt w:val="decimal"/>
      <w:lvlText w:val="5.%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8"/>
  </w:num>
  <w:num w:numId="3">
    <w:abstractNumId w:val="12"/>
  </w:num>
  <w:num w:numId="4">
    <w:abstractNumId w:val="21"/>
  </w:num>
  <w:num w:numId="5">
    <w:abstractNumId w:val="19"/>
  </w:num>
  <w:num w:numId="6">
    <w:abstractNumId w:val="13"/>
  </w:num>
  <w:num w:numId="7">
    <w:abstractNumId w:val="30"/>
  </w:num>
  <w:num w:numId="8">
    <w:abstractNumId w:val="11"/>
  </w:num>
  <w:num w:numId="9">
    <w:abstractNumId w:val="20"/>
  </w:num>
  <w:num w:numId="10">
    <w:abstractNumId w:val="28"/>
  </w:num>
  <w:num w:numId="11">
    <w:abstractNumId w:val="14"/>
  </w:num>
  <w:num w:numId="12">
    <w:abstractNumId w:val="17"/>
  </w:num>
  <w:num w:numId="13">
    <w:abstractNumId w:val="33"/>
  </w:num>
  <w:num w:numId="14">
    <w:abstractNumId w:val="26"/>
  </w:num>
  <w:num w:numId="15">
    <w:abstractNumId w:val="27"/>
  </w:num>
  <w:num w:numId="16">
    <w:abstractNumId w:val="24"/>
  </w:num>
  <w:num w:numId="17">
    <w:abstractNumId w:val="32"/>
  </w:num>
  <w:num w:numId="18">
    <w:abstractNumId w:val="25"/>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0"/>
  </w:num>
  <w:num w:numId="30">
    <w:abstractNumId w:val="16"/>
  </w:num>
  <w:num w:numId="31">
    <w:abstractNumId w:val="29"/>
  </w:num>
  <w:num w:numId="32">
    <w:abstractNumId w:val="15"/>
    <w:lvlOverride w:ilvl="0">
      <w:startOverride w:val="2"/>
    </w:lvlOverride>
  </w:num>
  <w:num w:numId="33">
    <w:abstractNumId w:val="15"/>
    <w:lvlOverride w:ilvl="0">
      <w:startOverride w:val="2"/>
    </w:lvlOverride>
  </w:num>
  <w:num w:numId="34">
    <w:abstractNumId w:val="31"/>
  </w:num>
  <w:num w:numId="35">
    <w:abstractNumId w:val="23"/>
  </w:num>
  <w:num w:numId="3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doNotAutofitConstrainedTables/>
    <w:doNotVertAlignCellWithSp/>
    <w:doNotBreakConstrainedForcedTable/>
    <w:useAnsiKerningPairs/>
    <w:cachedColBalance/>
    <w:splitPgBreakAndParaMark/>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FC6B24"/>
    <w:rsid w:val="0000105E"/>
    <w:rsid w:val="00002746"/>
    <w:rsid w:val="00007715"/>
    <w:rsid w:val="000116CD"/>
    <w:rsid w:val="00032504"/>
    <w:rsid w:val="0003460F"/>
    <w:rsid w:val="00041237"/>
    <w:rsid w:val="000446D0"/>
    <w:rsid w:val="0005642B"/>
    <w:rsid w:val="00063524"/>
    <w:rsid w:val="0006668A"/>
    <w:rsid w:val="0008473D"/>
    <w:rsid w:val="00090253"/>
    <w:rsid w:val="000925F4"/>
    <w:rsid w:val="000A1ABA"/>
    <w:rsid w:val="000E35DD"/>
    <w:rsid w:val="000E7A75"/>
    <w:rsid w:val="00115C4A"/>
    <w:rsid w:val="00120FC9"/>
    <w:rsid w:val="00123786"/>
    <w:rsid w:val="00126674"/>
    <w:rsid w:val="00134F40"/>
    <w:rsid w:val="00137FBE"/>
    <w:rsid w:val="0014018D"/>
    <w:rsid w:val="00142367"/>
    <w:rsid w:val="0014711F"/>
    <w:rsid w:val="00151C9D"/>
    <w:rsid w:val="00163680"/>
    <w:rsid w:val="00164BF2"/>
    <w:rsid w:val="00171D65"/>
    <w:rsid w:val="001725B8"/>
    <w:rsid w:val="001747D3"/>
    <w:rsid w:val="00175331"/>
    <w:rsid w:val="00175F7B"/>
    <w:rsid w:val="00183610"/>
    <w:rsid w:val="0018555C"/>
    <w:rsid w:val="001939D3"/>
    <w:rsid w:val="00195825"/>
    <w:rsid w:val="0019695D"/>
    <w:rsid w:val="001A2A0C"/>
    <w:rsid w:val="001A3EF6"/>
    <w:rsid w:val="001B4FCC"/>
    <w:rsid w:val="001B6E60"/>
    <w:rsid w:val="001C208C"/>
    <w:rsid w:val="001C2765"/>
    <w:rsid w:val="001C495E"/>
    <w:rsid w:val="001D3D7C"/>
    <w:rsid w:val="001F485F"/>
    <w:rsid w:val="002041AB"/>
    <w:rsid w:val="0020424E"/>
    <w:rsid w:val="00211A89"/>
    <w:rsid w:val="00212088"/>
    <w:rsid w:val="0022269B"/>
    <w:rsid w:val="00225679"/>
    <w:rsid w:val="00233152"/>
    <w:rsid w:val="00235B4D"/>
    <w:rsid w:val="002468BA"/>
    <w:rsid w:val="002511BF"/>
    <w:rsid w:val="00251757"/>
    <w:rsid w:val="0025227D"/>
    <w:rsid w:val="00257547"/>
    <w:rsid w:val="002611C7"/>
    <w:rsid w:val="00273C9F"/>
    <w:rsid w:val="00275AA2"/>
    <w:rsid w:val="0028224B"/>
    <w:rsid w:val="00286BFF"/>
    <w:rsid w:val="0029296D"/>
    <w:rsid w:val="002A1654"/>
    <w:rsid w:val="002A5044"/>
    <w:rsid w:val="002A6E95"/>
    <w:rsid w:val="002B4432"/>
    <w:rsid w:val="002C52E2"/>
    <w:rsid w:val="002D7086"/>
    <w:rsid w:val="002E677A"/>
    <w:rsid w:val="002F2063"/>
    <w:rsid w:val="00300BA4"/>
    <w:rsid w:val="00302BD9"/>
    <w:rsid w:val="003053AF"/>
    <w:rsid w:val="00305A81"/>
    <w:rsid w:val="00306A44"/>
    <w:rsid w:val="0031647F"/>
    <w:rsid w:val="003208FE"/>
    <w:rsid w:val="00322389"/>
    <w:rsid w:val="003257FA"/>
    <w:rsid w:val="003262AD"/>
    <w:rsid w:val="003375D6"/>
    <w:rsid w:val="00337948"/>
    <w:rsid w:val="0034438A"/>
    <w:rsid w:val="0034604C"/>
    <w:rsid w:val="00362E6F"/>
    <w:rsid w:val="003704F5"/>
    <w:rsid w:val="0037051B"/>
    <w:rsid w:val="00370ECC"/>
    <w:rsid w:val="003828A1"/>
    <w:rsid w:val="00382EC0"/>
    <w:rsid w:val="00384D95"/>
    <w:rsid w:val="00395D7F"/>
    <w:rsid w:val="003B36F5"/>
    <w:rsid w:val="003E27F5"/>
    <w:rsid w:val="003E5982"/>
    <w:rsid w:val="003E7074"/>
    <w:rsid w:val="00434981"/>
    <w:rsid w:val="004455C3"/>
    <w:rsid w:val="00445B32"/>
    <w:rsid w:val="00454CB3"/>
    <w:rsid w:val="004745E7"/>
    <w:rsid w:val="00480218"/>
    <w:rsid w:val="00487916"/>
    <w:rsid w:val="004902AE"/>
    <w:rsid w:val="00490940"/>
    <w:rsid w:val="004A104E"/>
    <w:rsid w:val="004A53B2"/>
    <w:rsid w:val="004A5943"/>
    <w:rsid w:val="004A74D2"/>
    <w:rsid w:val="004B0E7F"/>
    <w:rsid w:val="004C2D05"/>
    <w:rsid w:val="004D0C8D"/>
    <w:rsid w:val="004E7DD2"/>
    <w:rsid w:val="005014DE"/>
    <w:rsid w:val="00502C28"/>
    <w:rsid w:val="00514D05"/>
    <w:rsid w:val="00530420"/>
    <w:rsid w:val="005340F2"/>
    <w:rsid w:val="0054129B"/>
    <w:rsid w:val="00547E7B"/>
    <w:rsid w:val="005576A7"/>
    <w:rsid w:val="00560C86"/>
    <w:rsid w:val="00561BDF"/>
    <w:rsid w:val="00565F80"/>
    <w:rsid w:val="005805C4"/>
    <w:rsid w:val="00581952"/>
    <w:rsid w:val="00581D5C"/>
    <w:rsid w:val="00590472"/>
    <w:rsid w:val="005920A2"/>
    <w:rsid w:val="00593984"/>
    <w:rsid w:val="00594BED"/>
    <w:rsid w:val="005A10B5"/>
    <w:rsid w:val="005A135F"/>
    <w:rsid w:val="005A23A6"/>
    <w:rsid w:val="005A379B"/>
    <w:rsid w:val="005A5586"/>
    <w:rsid w:val="005A5DE6"/>
    <w:rsid w:val="005A67A4"/>
    <w:rsid w:val="005A7D88"/>
    <w:rsid w:val="005B0C1F"/>
    <w:rsid w:val="005B1F30"/>
    <w:rsid w:val="005B25C6"/>
    <w:rsid w:val="005B6476"/>
    <w:rsid w:val="005B6BC9"/>
    <w:rsid w:val="005E16BD"/>
    <w:rsid w:val="005E1B3E"/>
    <w:rsid w:val="00606980"/>
    <w:rsid w:val="00614C69"/>
    <w:rsid w:val="00632FC5"/>
    <w:rsid w:val="0065499E"/>
    <w:rsid w:val="00674A9A"/>
    <w:rsid w:val="00677896"/>
    <w:rsid w:val="006819A6"/>
    <w:rsid w:val="00683C23"/>
    <w:rsid w:val="00691D6B"/>
    <w:rsid w:val="006976E2"/>
    <w:rsid w:val="006B6CE1"/>
    <w:rsid w:val="006C4D74"/>
    <w:rsid w:val="006D171F"/>
    <w:rsid w:val="006D5BEF"/>
    <w:rsid w:val="006E73CD"/>
    <w:rsid w:val="0070342F"/>
    <w:rsid w:val="00705A33"/>
    <w:rsid w:val="00711138"/>
    <w:rsid w:val="007160B1"/>
    <w:rsid w:val="007225B6"/>
    <w:rsid w:val="0072332B"/>
    <w:rsid w:val="0072336A"/>
    <w:rsid w:val="007271FF"/>
    <w:rsid w:val="00730332"/>
    <w:rsid w:val="007315AF"/>
    <w:rsid w:val="00735BFD"/>
    <w:rsid w:val="007628DB"/>
    <w:rsid w:val="007643F5"/>
    <w:rsid w:val="007675EF"/>
    <w:rsid w:val="0077046E"/>
    <w:rsid w:val="0077627A"/>
    <w:rsid w:val="007804BA"/>
    <w:rsid w:val="00782E65"/>
    <w:rsid w:val="00796C22"/>
    <w:rsid w:val="007A1EC9"/>
    <w:rsid w:val="007A6B3D"/>
    <w:rsid w:val="007B5468"/>
    <w:rsid w:val="007C4935"/>
    <w:rsid w:val="007C5332"/>
    <w:rsid w:val="007C5B62"/>
    <w:rsid w:val="007D3644"/>
    <w:rsid w:val="007D5515"/>
    <w:rsid w:val="007D5594"/>
    <w:rsid w:val="007E1830"/>
    <w:rsid w:val="007F33C3"/>
    <w:rsid w:val="008169F3"/>
    <w:rsid w:val="00826A27"/>
    <w:rsid w:val="0082767A"/>
    <w:rsid w:val="00834CB8"/>
    <w:rsid w:val="00851AA2"/>
    <w:rsid w:val="0085518D"/>
    <w:rsid w:val="00873D20"/>
    <w:rsid w:val="00885ED2"/>
    <w:rsid w:val="00886828"/>
    <w:rsid w:val="00894DDF"/>
    <w:rsid w:val="008A5327"/>
    <w:rsid w:val="008B545E"/>
    <w:rsid w:val="008C69C5"/>
    <w:rsid w:val="008D0E46"/>
    <w:rsid w:val="008F18B1"/>
    <w:rsid w:val="008F23E8"/>
    <w:rsid w:val="00904068"/>
    <w:rsid w:val="00907B5A"/>
    <w:rsid w:val="009240B7"/>
    <w:rsid w:val="0093643E"/>
    <w:rsid w:val="00943EB1"/>
    <w:rsid w:val="0094415B"/>
    <w:rsid w:val="00944C47"/>
    <w:rsid w:val="00951B35"/>
    <w:rsid w:val="00953D2E"/>
    <w:rsid w:val="00956485"/>
    <w:rsid w:val="00971981"/>
    <w:rsid w:val="00974B78"/>
    <w:rsid w:val="0098747E"/>
    <w:rsid w:val="009936F9"/>
    <w:rsid w:val="0099609F"/>
    <w:rsid w:val="009A1449"/>
    <w:rsid w:val="009B1CCF"/>
    <w:rsid w:val="009B216B"/>
    <w:rsid w:val="009B26CC"/>
    <w:rsid w:val="009B2A12"/>
    <w:rsid w:val="009B64F6"/>
    <w:rsid w:val="009C0088"/>
    <w:rsid w:val="009D4FAE"/>
    <w:rsid w:val="00A0412D"/>
    <w:rsid w:val="00A06B61"/>
    <w:rsid w:val="00A216CB"/>
    <w:rsid w:val="00A21EE6"/>
    <w:rsid w:val="00A342B1"/>
    <w:rsid w:val="00A34F20"/>
    <w:rsid w:val="00A542E6"/>
    <w:rsid w:val="00A5499F"/>
    <w:rsid w:val="00A55848"/>
    <w:rsid w:val="00A609DE"/>
    <w:rsid w:val="00A61133"/>
    <w:rsid w:val="00A633E2"/>
    <w:rsid w:val="00A651E0"/>
    <w:rsid w:val="00A656ED"/>
    <w:rsid w:val="00A85D56"/>
    <w:rsid w:val="00A91A64"/>
    <w:rsid w:val="00A92078"/>
    <w:rsid w:val="00A93547"/>
    <w:rsid w:val="00AB3514"/>
    <w:rsid w:val="00AB4773"/>
    <w:rsid w:val="00AD6F2C"/>
    <w:rsid w:val="00AF2714"/>
    <w:rsid w:val="00B00693"/>
    <w:rsid w:val="00B03CCC"/>
    <w:rsid w:val="00B354F6"/>
    <w:rsid w:val="00B400C5"/>
    <w:rsid w:val="00B41328"/>
    <w:rsid w:val="00B442FC"/>
    <w:rsid w:val="00B5058B"/>
    <w:rsid w:val="00B508CC"/>
    <w:rsid w:val="00B62C64"/>
    <w:rsid w:val="00B66576"/>
    <w:rsid w:val="00B76B1C"/>
    <w:rsid w:val="00B810E1"/>
    <w:rsid w:val="00B831B7"/>
    <w:rsid w:val="00B84838"/>
    <w:rsid w:val="00B85B99"/>
    <w:rsid w:val="00BB5303"/>
    <w:rsid w:val="00BB77FE"/>
    <w:rsid w:val="00BC4959"/>
    <w:rsid w:val="00BC5EB7"/>
    <w:rsid w:val="00BC7320"/>
    <w:rsid w:val="00BC7989"/>
    <w:rsid w:val="00BD7116"/>
    <w:rsid w:val="00BD764B"/>
    <w:rsid w:val="00BE082F"/>
    <w:rsid w:val="00C03023"/>
    <w:rsid w:val="00C15C9A"/>
    <w:rsid w:val="00C17ACF"/>
    <w:rsid w:val="00C220CE"/>
    <w:rsid w:val="00C26B14"/>
    <w:rsid w:val="00C308F4"/>
    <w:rsid w:val="00C30DCD"/>
    <w:rsid w:val="00C30FDC"/>
    <w:rsid w:val="00C31B89"/>
    <w:rsid w:val="00C3591C"/>
    <w:rsid w:val="00C420E8"/>
    <w:rsid w:val="00C43E74"/>
    <w:rsid w:val="00C44D88"/>
    <w:rsid w:val="00C476DE"/>
    <w:rsid w:val="00C54895"/>
    <w:rsid w:val="00C62AEF"/>
    <w:rsid w:val="00C67404"/>
    <w:rsid w:val="00CA0F1A"/>
    <w:rsid w:val="00CA3A42"/>
    <w:rsid w:val="00CA7EEC"/>
    <w:rsid w:val="00CB026F"/>
    <w:rsid w:val="00CB136C"/>
    <w:rsid w:val="00CB37C4"/>
    <w:rsid w:val="00CC3238"/>
    <w:rsid w:val="00CC40ED"/>
    <w:rsid w:val="00CC5914"/>
    <w:rsid w:val="00CF0DCB"/>
    <w:rsid w:val="00D15106"/>
    <w:rsid w:val="00D273EF"/>
    <w:rsid w:val="00D55AAA"/>
    <w:rsid w:val="00D61D86"/>
    <w:rsid w:val="00D645CD"/>
    <w:rsid w:val="00D66546"/>
    <w:rsid w:val="00D67E75"/>
    <w:rsid w:val="00D7732E"/>
    <w:rsid w:val="00D82179"/>
    <w:rsid w:val="00D875B5"/>
    <w:rsid w:val="00D94D5E"/>
    <w:rsid w:val="00D96839"/>
    <w:rsid w:val="00D97400"/>
    <w:rsid w:val="00DB1E49"/>
    <w:rsid w:val="00DB5AF7"/>
    <w:rsid w:val="00DE38D9"/>
    <w:rsid w:val="00DE6C23"/>
    <w:rsid w:val="00E067A6"/>
    <w:rsid w:val="00E15709"/>
    <w:rsid w:val="00E171F4"/>
    <w:rsid w:val="00E37BDD"/>
    <w:rsid w:val="00E542E7"/>
    <w:rsid w:val="00E5584C"/>
    <w:rsid w:val="00E66AB5"/>
    <w:rsid w:val="00E73758"/>
    <w:rsid w:val="00E84E0C"/>
    <w:rsid w:val="00E9196B"/>
    <w:rsid w:val="00E97C76"/>
    <w:rsid w:val="00EA358F"/>
    <w:rsid w:val="00EC20D2"/>
    <w:rsid w:val="00EC30DC"/>
    <w:rsid w:val="00EC5BB0"/>
    <w:rsid w:val="00ED4E83"/>
    <w:rsid w:val="00EE2EEC"/>
    <w:rsid w:val="00EF0506"/>
    <w:rsid w:val="00EF5D56"/>
    <w:rsid w:val="00F1537D"/>
    <w:rsid w:val="00F15B63"/>
    <w:rsid w:val="00F165B4"/>
    <w:rsid w:val="00F23714"/>
    <w:rsid w:val="00F23992"/>
    <w:rsid w:val="00F25C74"/>
    <w:rsid w:val="00F343D3"/>
    <w:rsid w:val="00F376D3"/>
    <w:rsid w:val="00F40A75"/>
    <w:rsid w:val="00F5277E"/>
    <w:rsid w:val="00F549CA"/>
    <w:rsid w:val="00F63103"/>
    <w:rsid w:val="00F71108"/>
    <w:rsid w:val="00F82514"/>
    <w:rsid w:val="00F8522C"/>
    <w:rsid w:val="00F87BF3"/>
    <w:rsid w:val="00FA2C70"/>
    <w:rsid w:val="00FA6375"/>
    <w:rsid w:val="00FB360C"/>
    <w:rsid w:val="00FB6681"/>
    <w:rsid w:val="00FC2A09"/>
    <w:rsid w:val="00FC6B24"/>
    <w:rsid w:val="00FC767C"/>
    <w:rsid w:val="00FF4DB4"/>
  </w:rsids>
  <m:mathPr>
    <m:mathFont m:val="04b03"/>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C6B24"/>
  </w:style>
  <w:style w:type="paragraph" w:styleId="Heading1">
    <w:name w:val="heading 1"/>
    <w:basedOn w:val="Normal"/>
    <w:next w:val="Normal"/>
    <w:link w:val="Heading1Char"/>
    <w:autoRedefine/>
    <w:rsid w:val="005B25C6"/>
    <w:pPr>
      <w:keepNext/>
      <w:keepLines/>
      <w:numPr>
        <w:numId w:val="1"/>
      </w:numPr>
      <w:spacing w:before="600" w:after="120"/>
      <w:outlineLvl w:val="0"/>
    </w:pPr>
    <w:rPr>
      <w:rFonts w:ascii="Times New Roman" w:eastAsiaTheme="majorEastAsia" w:hAnsi="Times New Roman" w:cstheme="majorBidi"/>
      <w:b/>
      <w:bCs/>
      <w:color w:val="345A8A" w:themeColor="accent1" w:themeShade="B5"/>
      <w:sz w:val="36"/>
      <w:szCs w:val="32"/>
    </w:rPr>
  </w:style>
  <w:style w:type="paragraph" w:styleId="Heading2">
    <w:name w:val="heading 2"/>
    <w:basedOn w:val="Normal"/>
    <w:next w:val="Normal"/>
    <w:link w:val="Heading2Char"/>
    <w:autoRedefine/>
    <w:rsid w:val="005A67A4"/>
    <w:pPr>
      <w:keepNext/>
      <w:keepLines/>
      <w:spacing w:before="320" w:after="120" w:line="480" w:lineRule="auto"/>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rsid w:val="00BD7116"/>
    <w:pPr>
      <w:keepNext/>
      <w:keepLines/>
      <w:numPr>
        <w:ilvl w:val="2"/>
        <w:numId w:val="18"/>
      </w:numPr>
      <w:spacing w:before="320" w:after="120"/>
      <w:outlineLvl w:val="2"/>
    </w:pPr>
    <w:rPr>
      <w:rFonts w:ascii="Times New Roman" w:eastAsiaTheme="majorEastAsia" w:hAnsi="Times New Roman" w:cstheme="majorBidi"/>
      <w:b/>
      <w:bCs/>
      <w:color w:val="4F81BD" w:themeColor="accent1"/>
      <w:sz w:val="28"/>
    </w:rPr>
  </w:style>
  <w:style w:type="paragraph" w:styleId="Heading4">
    <w:name w:val="heading 4"/>
    <w:basedOn w:val="Normal"/>
    <w:next w:val="Normal"/>
    <w:link w:val="Heading4Char"/>
    <w:rsid w:val="00BD71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5B25C6"/>
    <w:rPr>
      <w:rFonts w:ascii="Times New Roman" w:eastAsiaTheme="majorEastAsia" w:hAnsi="Times New Roman" w:cstheme="majorBidi"/>
      <w:b/>
      <w:bCs/>
      <w:color w:val="345A8A" w:themeColor="accent1" w:themeShade="B5"/>
      <w:sz w:val="36"/>
      <w:szCs w:val="32"/>
    </w:rPr>
  </w:style>
  <w:style w:type="character" w:customStyle="1" w:styleId="Heading2Char">
    <w:name w:val="Heading 2 Char"/>
    <w:basedOn w:val="DefaultParagraphFont"/>
    <w:link w:val="Heading2"/>
    <w:rsid w:val="005A67A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rsid w:val="00BD7116"/>
    <w:rPr>
      <w:rFonts w:ascii="Times New Roman" w:eastAsiaTheme="majorEastAsia" w:hAnsi="Times New Roman" w:cstheme="majorBidi"/>
      <w:b/>
      <w:bCs/>
      <w:color w:val="4F81BD" w:themeColor="accent1"/>
      <w:sz w:val="28"/>
    </w:rPr>
  </w:style>
  <w:style w:type="character" w:customStyle="1" w:styleId="Heading4Char">
    <w:name w:val="Heading 4 Char"/>
    <w:basedOn w:val="DefaultParagraphFont"/>
    <w:link w:val="Heading4"/>
    <w:rsid w:val="00BD7116"/>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rsid w:val="00BD7116"/>
    <w:pPr>
      <w:spacing w:before="120"/>
    </w:pPr>
    <w:rPr>
      <w:b/>
      <w:caps/>
      <w:sz w:val="22"/>
      <w:szCs w:val="22"/>
    </w:rPr>
  </w:style>
  <w:style w:type="paragraph" w:styleId="TOC2">
    <w:name w:val="toc 2"/>
    <w:basedOn w:val="Normal"/>
    <w:next w:val="Normal"/>
    <w:autoRedefine/>
    <w:uiPriority w:val="39"/>
    <w:rsid w:val="00BD7116"/>
    <w:pPr>
      <w:ind w:left="240"/>
    </w:pPr>
    <w:rPr>
      <w:smallCaps/>
      <w:sz w:val="22"/>
      <w:szCs w:val="22"/>
    </w:rPr>
  </w:style>
  <w:style w:type="paragraph" w:styleId="TOC3">
    <w:name w:val="toc 3"/>
    <w:basedOn w:val="Normal"/>
    <w:next w:val="Normal"/>
    <w:autoRedefine/>
    <w:uiPriority w:val="39"/>
    <w:rsid w:val="00BD7116"/>
    <w:pPr>
      <w:ind w:left="480"/>
    </w:pPr>
    <w:rPr>
      <w:i/>
      <w:sz w:val="22"/>
      <w:szCs w:val="22"/>
    </w:rPr>
  </w:style>
  <w:style w:type="paragraph" w:styleId="TOC4">
    <w:name w:val="toc 4"/>
    <w:basedOn w:val="Normal"/>
    <w:next w:val="Normal"/>
    <w:autoRedefine/>
    <w:rsid w:val="00BD7116"/>
    <w:pPr>
      <w:ind w:left="720"/>
    </w:pPr>
    <w:rPr>
      <w:sz w:val="18"/>
      <w:szCs w:val="18"/>
    </w:rPr>
  </w:style>
  <w:style w:type="paragraph" w:styleId="TOC5">
    <w:name w:val="toc 5"/>
    <w:basedOn w:val="Normal"/>
    <w:next w:val="Normal"/>
    <w:autoRedefine/>
    <w:rsid w:val="00BD7116"/>
    <w:pPr>
      <w:ind w:left="960"/>
    </w:pPr>
    <w:rPr>
      <w:sz w:val="18"/>
      <w:szCs w:val="18"/>
    </w:rPr>
  </w:style>
  <w:style w:type="paragraph" w:styleId="TOC6">
    <w:name w:val="toc 6"/>
    <w:basedOn w:val="Normal"/>
    <w:next w:val="Normal"/>
    <w:autoRedefine/>
    <w:rsid w:val="00BD7116"/>
    <w:pPr>
      <w:ind w:left="1200"/>
    </w:pPr>
    <w:rPr>
      <w:sz w:val="18"/>
      <w:szCs w:val="18"/>
    </w:rPr>
  </w:style>
  <w:style w:type="paragraph" w:styleId="TOC7">
    <w:name w:val="toc 7"/>
    <w:basedOn w:val="Normal"/>
    <w:next w:val="Normal"/>
    <w:autoRedefine/>
    <w:rsid w:val="00BD7116"/>
    <w:pPr>
      <w:ind w:left="1440"/>
    </w:pPr>
    <w:rPr>
      <w:sz w:val="18"/>
      <w:szCs w:val="18"/>
    </w:rPr>
  </w:style>
  <w:style w:type="paragraph" w:styleId="TOC8">
    <w:name w:val="toc 8"/>
    <w:basedOn w:val="Normal"/>
    <w:next w:val="Normal"/>
    <w:autoRedefine/>
    <w:rsid w:val="00BD7116"/>
    <w:pPr>
      <w:ind w:left="1680"/>
    </w:pPr>
    <w:rPr>
      <w:sz w:val="18"/>
      <w:szCs w:val="18"/>
    </w:rPr>
  </w:style>
  <w:style w:type="paragraph" w:styleId="TOC9">
    <w:name w:val="toc 9"/>
    <w:basedOn w:val="Normal"/>
    <w:next w:val="Normal"/>
    <w:autoRedefine/>
    <w:rsid w:val="00BD7116"/>
    <w:pPr>
      <w:ind w:left="1920"/>
    </w:pPr>
    <w:rPr>
      <w:sz w:val="18"/>
      <w:szCs w:val="18"/>
    </w:rPr>
  </w:style>
  <w:style w:type="paragraph" w:styleId="TableofFigures">
    <w:name w:val="table of figures"/>
    <w:basedOn w:val="Normal"/>
    <w:next w:val="Normal"/>
    <w:rsid w:val="00BD7116"/>
    <w:pPr>
      <w:ind w:left="480" w:hanging="480"/>
    </w:pPr>
    <w:rPr>
      <w:smallCaps/>
      <w:sz w:val="20"/>
      <w:szCs w:val="20"/>
    </w:rPr>
  </w:style>
  <w:style w:type="paragraph" w:customStyle="1" w:styleId="Headingfour">
    <w:name w:val="Heading four"/>
    <w:basedOn w:val="Normal"/>
    <w:next w:val="Heading4"/>
    <w:qFormat/>
    <w:rsid w:val="00BD7116"/>
    <w:pPr>
      <w:numPr>
        <w:numId w:val="18"/>
      </w:numPr>
      <w:spacing w:line="480" w:lineRule="auto"/>
      <w:jc w:val="both"/>
    </w:pPr>
  </w:style>
  <w:style w:type="paragraph" w:styleId="NormalWeb">
    <w:name w:val="Normal (Web)"/>
    <w:basedOn w:val="Normal"/>
    <w:uiPriority w:val="99"/>
    <w:rsid w:val="00BD7116"/>
    <w:pPr>
      <w:spacing w:beforeLines="1" w:afterLines="1"/>
    </w:pPr>
    <w:rPr>
      <w:rFonts w:ascii="Times" w:hAnsi="Times" w:cs="Times New Roman"/>
      <w:sz w:val="20"/>
      <w:szCs w:val="20"/>
    </w:rPr>
  </w:style>
  <w:style w:type="paragraph" w:styleId="BalloonText">
    <w:name w:val="Balloon Text"/>
    <w:basedOn w:val="Normal"/>
    <w:link w:val="BalloonTextChar"/>
    <w:rsid w:val="009C0088"/>
    <w:rPr>
      <w:rFonts w:ascii="Lucida Grande" w:hAnsi="Lucida Grande"/>
      <w:sz w:val="18"/>
      <w:szCs w:val="18"/>
    </w:rPr>
  </w:style>
  <w:style w:type="character" w:customStyle="1" w:styleId="BalloonTextChar">
    <w:name w:val="Balloon Text Char"/>
    <w:basedOn w:val="DefaultParagraphFont"/>
    <w:link w:val="BalloonText"/>
    <w:rsid w:val="009C0088"/>
    <w:rPr>
      <w:rFonts w:ascii="Lucida Grande" w:hAnsi="Lucida Grande"/>
      <w:sz w:val="18"/>
      <w:szCs w:val="18"/>
    </w:rPr>
  </w:style>
  <w:style w:type="character" w:styleId="CommentReference">
    <w:name w:val="annotation reference"/>
    <w:basedOn w:val="DefaultParagraphFont"/>
    <w:rsid w:val="001747D3"/>
    <w:rPr>
      <w:sz w:val="18"/>
      <w:szCs w:val="18"/>
    </w:rPr>
  </w:style>
  <w:style w:type="paragraph" w:styleId="CommentText">
    <w:name w:val="annotation text"/>
    <w:basedOn w:val="Normal"/>
    <w:link w:val="CommentTextChar"/>
    <w:rsid w:val="001747D3"/>
  </w:style>
  <w:style w:type="character" w:customStyle="1" w:styleId="CommentTextChar">
    <w:name w:val="Comment Text Char"/>
    <w:basedOn w:val="DefaultParagraphFont"/>
    <w:link w:val="CommentText"/>
    <w:rsid w:val="001747D3"/>
  </w:style>
  <w:style w:type="paragraph" w:styleId="CommentSubject">
    <w:name w:val="annotation subject"/>
    <w:basedOn w:val="CommentText"/>
    <w:next w:val="CommentText"/>
    <w:link w:val="CommentSubjectChar"/>
    <w:rsid w:val="001747D3"/>
    <w:rPr>
      <w:b/>
      <w:bCs/>
      <w:sz w:val="20"/>
      <w:szCs w:val="20"/>
    </w:rPr>
  </w:style>
  <w:style w:type="character" w:customStyle="1" w:styleId="CommentSubjectChar">
    <w:name w:val="Comment Subject Char"/>
    <w:basedOn w:val="CommentTextChar"/>
    <w:link w:val="CommentSubject"/>
    <w:rsid w:val="001747D3"/>
    <w:rPr>
      <w:b/>
      <w:bCs/>
      <w:sz w:val="20"/>
      <w:szCs w:val="20"/>
    </w:rPr>
  </w:style>
  <w:style w:type="paragraph" w:styleId="Revision">
    <w:name w:val="Revision"/>
    <w:hidden/>
    <w:rsid w:val="00FC767C"/>
  </w:style>
  <w:style w:type="paragraph" w:styleId="Header">
    <w:name w:val="header"/>
    <w:basedOn w:val="Normal"/>
    <w:link w:val="HeaderChar"/>
    <w:rsid w:val="000925F4"/>
    <w:pPr>
      <w:tabs>
        <w:tab w:val="center" w:pos="4320"/>
        <w:tab w:val="right" w:pos="8640"/>
      </w:tabs>
    </w:pPr>
  </w:style>
  <w:style w:type="character" w:customStyle="1" w:styleId="HeaderChar">
    <w:name w:val="Header Char"/>
    <w:basedOn w:val="DefaultParagraphFont"/>
    <w:link w:val="Header"/>
    <w:rsid w:val="000925F4"/>
  </w:style>
  <w:style w:type="paragraph" w:styleId="Footer">
    <w:name w:val="footer"/>
    <w:basedOn w:val="Normal"/>
    <w:link w:val="FooterChar"/>
    <w:rsid w:val="000925F4"/>
    <w:pPr>
      <w:tabs>
        <w:tab w:val="center" w:pos="4320"/>
        <w:tab w:val="right" w:pos="8640"/>
      </w:tabs>
    </w:pPr>
  </w:style>
  <w:style w:type="character" w:customStyle="1" w:styleId="FooterChar">
    <w:name w:val="Footer Char"/>
    <w:basedOn w:val="DefaultParagraphFont"/>
    <w:link w:val="Footer"/>
    <w:rsid w:val="000925F4"/>
  </w:style>
  <w:style w:type="paragraph" w:styleId="ListParagraph">
    <w:name w:val="List Paragraph"/>
    <w:basedOn w:val="Normal"/>
    <w:rsid w:val="005A67A4"/>
    <w:pPr>
      <w:ind w:left="720"/>
      <w:contextualSpacing/>
    </w:pPr>
  </w:style>
  <w:style w:type="paragraph" w:styleId="Title">
    <w:name w:val="Title"/>
    <w:basedOn w:val="Normal"/>
    <w:next w:val="Normal"/>
    <w:link w:val="TitleChar"/>
    <w:rsid w:val="002B4432"/>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44"/>
      <w:szCs w:val="52"/>
    </w:rPr>
  </w:style>
  <w:style w:type="character" w:customStyle="1" w:styleId="TitleChar">
    <w:name w:val="Title Char"/>
    <w:basedOn w:val="DefaultParagraphFont"/>
    <w:link w:val="Title"/>
    <w:rsid w:val="002B4432"/>
    <w:rPr>
      <w:rFonts w:asciiTheme="majorHAnsi" w:eastAsiaTheme="majorEastAsia" w:hAnsiTheme="majorHAnsi" w:cstheme="majorBidi"/>
      <w:color w:val="183A63" w:themeColor="text2" w:themeShade="CC"/>
      <w:spacing w:val="5"/>
      <w:kern w:val="28"/>
      <w:sz w:val="44"/>
      <w:szCs w:val="52"/>
    </w:rPr>
  </w:style>
  <w:style w:type="paragraph" w:customStyle="1" w:styleId="Chapter">
    <w:name w:val="Chapter"/>
    <w:basedOn w:val="Title"/>
    <w:qFormat/>
    <w:rsid w:val="002B4432"/>
    <w:pPr>
      <w:jc w:val="center"/>
    </w:pPr>
    <w:rPr>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406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6041</TotalTime>
  <Pages>28</Pages>
  <Words>9673</Words>
  <Characters>55137</Characters>
  <Application>Microsoft Macintosh Word</Application>
  <DocSecurity>0</DocSecurity>
  <Lines>459</Lines>
  <Paragraphs>110</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Introduction</vt:lpstr>
      <vt:lpstr>Methods and Materials</vt:lpstr>
      <vt:lpstr/>
      <vt:lpstr>Results</vt:lpstr>
      <vt:lpstr>    </vt:lpstr>
      <vt:lpstr>    </vt:lpstr>
      <vt:lpstr>    3.1. Analysis of baseline samples</vt:lpstr>
      <vt:lpstr>        3.1.1. Genotyping of baseline samples using the Roche/454 FLX platform</vt:lpstr>
      <vt:lpstr>        3.1.2. Genotyping of baseline samples using the Roche/454 Junior platform</vt:lpstr>
      <vt:lpstr>        </vt:lpstr>
      <vt:lpstr>    3.1.3 Comparison of number of sequence reads per baseline sample generated by FL</vt:lpstr>
      <vt:lpstr>    3.1.4 Comparison of genotyping results between the Roche/454 FLX and Junior plat</vt:lpstr>
      <vt:lpstr>    </vt:lpstr>
      <vt:lpstr>    </vt:lpstr>
      <vt:lpstr>    </vt:lpstr>
      <vt:lpstr>        </vt:lpstr>
      <vt:lpstr>        Comparison high throughput and conventional method for resistance prediction usi</vt:lpstr>
      <vt:lpstr>    3.2 Analysis on virologic failure samples</vt:lpstr>
      <vt:lpstr>    3.5. Resistance to nevirapine is more likely to be present at baseline in PMTCT </vt:lpstr>
      <vt:lpstr>Discussion and Conclusions</vt:lpstr>
    </vt:vector>
  </TitlesOfParts>
  <Manager/>
  <Company>SANBI</Company>
  <LinksUpToDate>false</LinksUpToDate>
  <CharactersWithSpaces>67712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dc:description/>
  <cp:lastModifiedBy>Ram Shrestha</cp:lastModifiedBy>
  <cp:revision>22</cp:revision>
  <dcterms:created xsi:type="dcterms:W3CDTF">2014-03-15T12:47:00Z</dcterms:created>
  <dcterms:modified xsi:type="dcterms:W3CDTF">2014-03-30T23:23:00Z</dcterms:modified>
  <cp:category/>
</cp:coreProperties>
</file>