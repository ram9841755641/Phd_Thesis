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D308E4" w:rsidRDefault="00D308E4" w:rsidP="00D308E4">
      <w:pPr>
        <w:spacing w:line="480" w:lineRule="auto"/>
        <w:jc w:val="both"/>
      </w:pPr>
      <w:r>
        <w:t>Table 2.</w:t>
      </w:r>
      <w:del w:id="0" w:author="Ram Shrestha" w:date="2013-10-18T16:09:00Z">
        <w:r w:rsidDel="00B77E0D">
          <w:delText>2</w:delText>
        </w:r>
      </w:del>
      <w:ins w:id="1" w:author="Ram Shrestha" w:date="2013-10-18T16:09:00Z">
        <w:r>
          <w:t>1</w:t>
        </w:r>
      </w:ins>
      <w:r>
        <w:t xml:space="preserve">: Quality trimming of the good quality data with QTrim and other tested </w:t>
      </w:r>
      <w:del w:id="2" w:author="Ram Shrestha" w:date="2013-10-17T17:35:00Z">
        <w:r w:rsidDel="00AB79A3">
          <w:delText>tools</w:delText>
        </w:r>
      </w:del>
      <w:ins w:id="3" w:author="Ram Shrestha" w:date="2013-10-17T17:35:00Z">
        <w:r>
          <w:t>methods</w:t>
        </w:r>
      </w:ins>
      <w:r>
        <w:t xml:space="preserve"> at a mean quality of 20 (Q20) and 30 (Q30) and minimum read length of 50. The table shows the total sequence </w:t>
      </w:r>
      <w:proofErr w:type="gramStart"/>
      <w:r>
        <w:t>reads,</w:t>
      </w:r>
      <w:proofErr w:type="gramEnd"/>
      <w:r>
        <w:t xml:space="preserve"> mean read length, percentage of total bases in output and percentage of poor quality bases in the output file by </w:t>
      </w:r>
      <w:ins w:id="4" w:author="Ram Shrestha" w:date="2013-10-17T17:35:00Z">
        <w:r>
          <w:t>all</w:t>
        </w:r>
      </w:ins>
      <w:r>
        <w:t xml:space="preserve"> </w:t>
      </w:r>
      <w:del w:id="5" w:author="Ram Shrestha" w:date="2013-10-17T17:35:00Z">
        <w:r w:rsidDel="00AB79A3">
          <w:delText>tools</w:delText>
        </w:r>
      </w:del>
      <w:ins w:id="6" w:author="Ram Shrestha" w:date="2013-10-17T17:35:00Z">
        <w:r>
          <w:t>methods</w:t>
        </w:r>
      </w:ins>
      <w:r>
        <w:t>.</w:t>
      </w:r>
    </w:p>
    <w:tbl>
      <w:tblPr>
        <w:tblStyle w:val="TableGrid"/>
        <w:tblW w:w="11272" w:type="dxa"/>
        <w:tblLook w:val="00A0"/>
      </w:tblPr>
      <w:tblGrid>
        <w:gridCol w:w="2031"/>
        <w:gridCol w:w="991"/>
        <w:gridCol w:w="1090"/>
        <w:gridCol w:w="1079"/>
        <w:gridCol w:w="1078"/>
        <w:gridCol w:w="1116"/>
        <w:gridCol w:w="1116"/>
        <w:gridCol w:w="1111"/>
        <w:gridCol w:w="1660"/>
      </w:tblGrid>
      <w:tr w:rsidR="00D308E4">
        <w:tc>
          <w:tcPr>
            <w:tcW w:w="2031" w:type="dxa"/>
            <w:vMerge w:val="restart"/>
          </w:tcPr>
          <w:p w:rsidR="00D308E4" w:rsidRDefault="00D308E4" w:rsidP="00591508">
            <w:pPr>
              <w:spacing w:line="480" w:lineRule="auto"/>
              <w:jc w:val="both"/>
            </w:pPr>
          </w:p>
        </w:tc>
        <w:tc>
          <w:tcPr>
            <w:tcW w:w="2081" w:type="dxa"/>
            <w:gridSpan w:val="2"/>
          </w:tcPr>
          <w:p w:rsidR="00D308E4" w:rsidRDefault="00D308E4" w:rsidP="00591508">
            <w:pPr>
              <w:spacing w:line="480" w:lineRule="auto"/>
              <w:jc w:val="both"/>
            </w:pPr>
            <w:r>
              <w:t>Total output reads</w:t>
            </w:r>
          </w:p>
        </w:tc>
        <w:tc>
          <w:tcPr>
            <w:tcW w:w="2157" w:type="dxa"/>
            <w:gridSpan w:val="2"/>
          </w:tcPr>
          <w:p w:rsidR="00D308E4" w:rsidRDefault="00D308E4" w:rsidP="00591508">
            <w:pPr>
              <w:spacing w:line="480" w:lineRule="auto"/>
              <w:jc w:val="both"/>
            </w:pPr>
            <w:r>
              <w:t>Mean read length</w:t>
            </w:r>
          </w:p>
        </w:tc>
        <w:tc>
          <w:tcPr>
            <w:tcW w:w="2232" w:type="dxa"/>
            <w:gridSpan w:val="2"/>
          </w:tcPr>
          <w:p w:rsidR="00D308E4" w:rsidDel="00606DD7" w:rsidRDefault="00D308E4" w:rsidP="00B2608C">
            <w:pPr>
              <w:spacing w:line="480" w:lineRule="auto"/>
              <w:jc w:val="both"/>
              <w:rPr>
                <w:ins w:id="7" w:author="Ram Shrestha" w:date="2013-10-17T15:33:00Z"/>
              </w:rPr>
            </w:pPr>
            <w:r>
              <w:t>Post trimming % of bases</w:t>
            </w:r>
          </w:p>
        </w:tc>
        <w:tc>
          <w:tcPr>
            <w:tcW w:w="2771" w:type="dxa"/>
            <w:gridSpan w:val="2"/>
          </w:tcPr>
          <w:p w:rsidR="00D308E4" w:rsidDel="00606DD7" w:rsidRDefault="00D308E4" w:rsidP="00B2608C">
            <w:pPr>
              <w:spacing w:line="480" w:lineRule="auto"/>
              <w:jc w:val="both"/>
              <w:rPr>
                <w:ins w:id="8" w:author="Ram Shrestha" w:date="2013-10-17T15:33:00Z"/>
              </w:rPr>
            </w:pPr>
            <w:ins w:id="9" w:author="Ram Shrestha" w:date="2013-10-17T15:04:00Z">
              <w:r>
                <w:t>Post trimming % of poor quality bases</w:t>
              </w:r>
            </w:ins>
          </w:p>
        </w:tc>
      </w:tr>
      <w:tr w:rsidR="00D308E4">
        <w:tc>
          <w:tcPr>
            <w:tcW w:w="2031" w:type="dxa"/>
            <w:vMerge/>
          </w:tcPr>
          <w:p w:rsidR="00D308E4" w:rsidRDefault="00D308E4" w:rsidP="00591508">
            <w:pPr>
              <w:spacing w:line="480" w:lineRule="auto"/>
              <w:jc w:val="both"/>
            </w:pPr>
          </w:p>
        </w:tc>
        <w:tc>
          <w:tcPr>
            <w:tcW w:w="991" w:type="dxa"/>
            <w:tcBorders>
              <w:righ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r>
              <w:t>Q20</w:t>
            </w:r>
          </w:p>
        </w:tc>
        <w:tc>
          <w:tcPr>
            <w:tcW w:w="1090" w:type="dxa"/>
            <w:tcBorders>
              <w:lef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r>
              <w:t>Q30</w:t>
            </w:r>
          </w:p>
        </w:tc>
        <w:tc>
          <w:tcPr>
            <w:tcW w:w="1079" w:type="dxa"/>
          </w:tcPr>
          <w:p w:rsidR="00D308E4" w:rsidRDefault="00D308E4" w:rsidP="00591508">
            <w:pPr>
              <w:spacing w:line="480" w:lineRule="auto"/>
              <w:jc w:val="both"/>
            </w:pPr>
            <w:r>
              <w:t>Q20</w:t>
            </w:r>
          </w:p>
        </w:tc>
        <w:tc>
          <w:tcPr>
            <w:tcW w:w="1078" w:type="dxa"/>
          </w:tcPr>
          <w:p w:rsidR="00D308E4" w:rsidRDefault="00D308E4" w:rsidP="00591508">
            <w:pPr>
              <w:spacing w:line="480" w:lineRule="auto"/>
              <w:jc w:val="both"/>
            </w:pPr>
            <w:r>
              <w:t>Q30</w:t>
            </w:r>
          </w:p>
        </w:tc>
        <w:tc>
          <w:tcPr>
            <w:tcW w:w="1116" w:type="dxa"/>
            <w:tcBorders>
              <w:righ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ins w:id="10" w:author="Ram Shrestha" w:date="2013-10-17T16:05:00Z">
              <w:r>
                <w:t>Q20</w:t>
              </w:r>
            </w:ins>
          </w:p>
        </w:tc>
        <w:tc>
          <w:tcPr>
            <w:tcW w:w="1116" w:type="dxa"/>
            <w:tcBorders>
              <w:lef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ins w:id="11" w:author="Ram Shrestha" w:date="2013-10-17T16:05:00Z">
              <w:r>
                <w:t>Q30</w:t>
              </w:r>
            </w:ins>
          </w:p>
        </w:tc>
        <w:tc>
          <w:tcPr>
            <w:tcW w:w="1111" w:type="dxa"/>
            <w:tcBorders>
              <w:righ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ins w:id="12" w:author="Ram Shrestha" w:date="2013-10-17T16:05:00Z">
              <w:r>
                <w:t>Q20</w:t>
              </w:r>
            </w:ins>
          </w:p>
        </w:tc>
        <w:tc>
          <w:tcPr>
            <w:tcW w:w="1660" w:type="dxa"/>
            <w:tcBorders>
              <w:lef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ins w:id="13" w:author="Ram Shrestha" w:date="2013-10-17T16:05:00Z">
              <w:r>
                <w:t>Q30</w:t>
              </w:r>
            </w:ins>
          </w:p>
        </w:tc>
      </w:tr>
      <w:tr w:rsidR="00D308E4">
        <w:tc>
          <w:tcPr>
            <w:tcW w:w="2031" w:type="dxa"/>
          </w:tcPr>
          <w:p w:rsidR="00D308E4" w:rsidRDefault="00D308E4" w:rsidP="00591508">
            <w:pPr>
              <w:spacing w:line="480" w:lineRule="auto"/>
              <w:jc w:val="both"/>
            </w:pPr>
            <w:r>
              <w:t>QTrim</w:t>
            </w:r>
          </w:p>
        </w:tc>
        <w:tc>
          <w:tcPr>
            <w:tcW w:w="991" w:type="dxa"/>
            <w:tcBorders>
              <w:righ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r>
              <w:t>15829</w:t>
            </w:r>
          </w:p>
        </w:tc>
        <w:tc>
          <w:tcPr>
            <w:tcW w:w="1090" w:type="dxa"/>
            <w:tcBorders>
              <w:left w:val="single" w:sz="4" w:space="0" w:color="auto"/>
            </w:tcBorders>
          </w:tcPr>
          <w:p w:rsidR="00D308E4" w:rsidRDefault="00D308E4" w:rsidP="00F90398">
            <w:pPr>
              <w:spacing w:line="480" w:lineRule="auto"/>
              <w:jc w:val="both"/>
            </w:pPr>
            <w:r>
              <w:t>15450</w:t>
            </w:r>
          </w:p>
        </w:tc>
        <w:tc>
          <w:tcPr>
            <w:tcW w:w="1079" w:type="dxa"/>
          </w:tcPr>
          <w:p w:rsidR="00D308E4" w:rsidRDefault="00D308E4" w:rsidP="00591508">
            <w:pPr>
              <w:spacing w:line="480" w:lineRule="auto"/>
              <w:jc w:val="both"/>
            </w:pPr>
            <w:r>
              <w:t>448</w:t>
            </w:r>
          </w:p>
        </w:tc>
        <w:tc>
          <w:tcPr>
            <w:tcW w:w="1078" w:type="dxa"/>
          </w:tcPr>
          <w:p w:rsidR="00D308E4" w:rsidRDefault="00D308E4" w:rsidP="00F90398">
            <w:pPr>
              <w:spacing w:line="480" w:lineRule="auto"/>
              <w:jc w:val="both"/>
            </w:pPr>
            <w:r>
              <w:t>422</w:t>
            </w:r>
          </w:p>
        </w:tc>
        <w:tc>
          <w:tcPr>
            <w:tcW w:w="1116" w:type="dxa"/>
            <w:tcBorders>
              <w:right w:val="single" w:sz="4" w:space="0" w:color="auto"/>
            </w:tcBorders>
          </w:tcPr>
          <w:p w:rsidR="00D308E4" w:rsidRPr="00CC5227" w:rsidRDefault="00D308E4" w:rsidP="00591508">
            <w:pPr>
              <w:spacing w:line="480" w:lineRule="auto"/>
              <w:jc w:val="both"/>
            </w:pPr>
            <w:ins w:id="14" w:author="Ram Shrestha" w:date="2013-10-17T16:05:00Z">
              <w:r w:rsidRPr="00CC5227">
                <w:t>94.305</w:t>
              </w:r>
            </w:ins>
          </w:p>
        </w:tc>
        <w:tc>
          <w:tcPr>
            <w:tcW w:w="1116" w:type="dxa"/>
            <w:tcBorders>
              <w:left w:val="single" w:sz="4" w:space="0" w:color="auto"/>
            </w:tcBorders>
          </w:tcPr>
          <w:p w:rsidR="00D308E4" w:rsidRPr="00CC5227" w:rsidRDefault="00D308E4" w:rsidP="00F90398">
            <w:pPr>
              <w:spacing w:line="480" w:lineRule="auto"/>
              <w:jc w:val="both"/>
            </w:pPr>
            <w:ins w:id="15" w:author="Ram Shrestha" w:date="2013-10-17T16:05:00Z">
              <w:r w:rsidRPr="00CC5227">
                <w:t>86.754</w:t>
              </w:r>
            </w:ins>
          </w:p>
        </w:tc>
        <w:tc>
          <w:tcPr>
            <w:tcW w:w="1111" w:type="dxa"/>
            <w:tcBorders>
              <w:righ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ins w:id="16" w:author="Ram Shrestha" w:date="2013-10-17T16:05:00Z">
              <w:r>
                <w:t>4.227</w:t>
              </w:r>
            </w:ins>
          </w:p>
        </w:tc>
        <w:tc>
          <w:tcPr>
            <w:tcW w:w="1660" w:type="dxa"/>
            <w:tcBorders>
              <w:left w:val="single" w:sz="4" w:space="0" w:color="auto"/>
            </w:tcBorders>
          </w:tcPr>
          <w:p w:rsidR="00D308E4" w:rsidRDefault="00D308E4" w:rsidP="00F90398">
            <w:pPr>
              <w:spacing w:line="480" w:lineRule="auto"/>
              <w:jc w:val="both"/>
            </w:pPr>
            <w:ins w:id="17" w:author="Ram Shrestha" w:date="2013-10-17T16:05:00Z">
              <w:r>
                <w:t>1.723</w:t>
              </w:r>
            </w:ins>
          </w:p>
        </w:tc>
      </w:tr>
      <w:tr w:rsidR="00D308E4">
        <w:tc>
          <w:tcPr>
            <w:tcW w:w="2031" w:type="dxa"/>
          </w:tcPr>
          <w:p w:rsidR="00D308E4" w:rsidRDefault="00D308E4" w:rsidP="00591508">
            <w:pPr>
              <w:spacing w:line="480" w:lineRule="auto"/>
              <w:jc w:val="both"/>
            </w:pPr>
            <w:proofErr w:type="spellStart"/>
            <w:r>
              <w:t>Clean_reads</w:t>
            </w:r>
            <w:proofErr w:type="spellEnd"/>
          </w:p>
        </w:tc>
        <w:tc>
          <w:tcPr>
            <w:tcW w:w="991" w:type="dxa"/>
            <w:tcBorders>
              <w:righ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r>
              <w:t>15781</w:t>
            </w:r>
          </w:p>
        </w:tc>
        <w:tc>
          <w:tcPr>
            <w:tcW w:w="1090" w:type="dxa"/>
            <w:tcBorders>
              <w:left w:val="single" w:sz="4" w:space="0" w:color="auto"/>
            </w:tcBorders>
          </w:tcPr>
          <w:p w:rsidR="00D308E4" w:rsidRDefault="00D308E4" w:rsidP="00F90398">
            <w:pPr>
              <w:spacing w:line="480" w:lineRule="auto"/>
              <w:jc w:val="both"/>
            </w:pPr>
            <w:r>
              <w:t>15267</w:t>
            </w:r>
          </w:p>
        </w:tc>
        <w:tc>
          <w:tcPr>
            <w:tcW w:w="1079" w:type="dxa"/>
          </w:tcPr>
          <w:p w:rsidR="00D308E4" w:rsidRDefault="00D308E4" w:rsidP="00591508">
            <w:pPr>
              <w:spacing w:line="480" w:lineRule="auto"/>
              <w:jc w:val="both"/>
            </w:pPr>
            <w:r>
              <w:t>417</w:t>
            </w:r>
          </w:p>
        </w:tc>
        <w:tc>
          <w:tcPr>
            <w:tcW w:w="1078" w:type="dxa"/>
          </w:tcPr>
          <w:p w:rsidR="00D308E4" w:rsidRDefault="00D308E4" w:rsidP="00F90398">
            <w:pPr>
              <w:spacing w:line="480" w:lineRule="auto"/>
              <w:jc w:val="both"/>
            </w:pPr>
            <w:r>
              <w:t>315</w:t>
            </w:r>
          </w:p>
        </w:tc>
        <w:tc>
          <w:tcPr>
            <w:tcW w:w="1116" w:type="dxa"/>
            <w:tcBorders>
              <w:right w:val="single" w:sz="4" w:space="0" w:color="auto"/>
            </w:tcBorders>
          </w:tcPr>
          <w:p w:rsidR="00D308E4" w:rsidRPr="00AA3C19" w:rsidRDefault="00D308E4" w:rsidP="00591508">
            <w:pPr>
              <w:spacing w:line="480" w:lineRule="auto"/>
              <w:jc w:val="both"/>
            </w:pPr>
            <w:ins w:id="18" w:author="Ram Shrestha" w:date="2013-10-17T16:05:00Z">
              <w:r w:rsidRPr="00AA3C19">
                <w:t>87.582</w:t>
              </w:r>
            </w:ins>
          </w:p>
        </w:tc>
        <w:tc>
          <w:tcPr>
            <w:tcW w:w="1116" w:type="dxa"/>
            <w:tcBorders>
              <w:left w:val="single" w:sz="4" w:space="0" w:color="auto"/>
            </w:tcBorders>
          </w:tcPr>
          <w:p w:rsidR="00D308E4" w:rsidRPr="00AA3C19" w:rsidRDefault="00D308E4" w:rsidP="00F90398">
            <w:pPr>
              <w:spacing w:line="480" w:lineRule="auto"/>
              <w:jc w:val="both"/>
            </w:pPr>
            <w:ins w:id="19" w:author="Ram Shrestha" w:date="2013-10-17T16:05:00Z">
              <w:r w:rsidRPr="00AA3C19">
                <w:t>64.025</w:t>
              </w:r>
            </w:ins>
          </w:p>
        </w:tc>
        <w:tc>
          <w:tcPr>
            <w:tcW w:w="1111" w:type="dxa"/>
            <w:tcBorders>
              <w:right w:val="single" w:sz="4" w:space="0" w:color="auto"/>
            </w:tcBorders>
          </w:tcPr>
          <w:p w:rsidR="00D308E4" w:rsidRPr="0018035B" w:rsidRDefault="00D308E4" w:rsidP="00591508">
            <w:pPr>
              <w:spacing w:line="480" w:lineRule="auto"/>
              <w:jc w:val="both"/>
            </w:pPr>
            <w:ins w:id="20" w:author="Ram Shrestha" w:date="2013-10-17T16:05:00Z">
              <w:r>
                <w:t>2.127</w:t>
              </w:r>
            </w:ins>
          </w:p>
        </w:tc>
        <w:tc>
          <w:tcPr>
            <w:tcW w:w="1660" w:type="dxa"/>
            <w:tcBorders>
              <w:left w:val="single" w:sz="4" w:space="0" w:color="auto"/>
            </w:tcBorders>
          </w:tcPr>
          <w:p w:rsidR="00D308E4" w:rsidRPr="0018035B" w:rsidRDefault="00D308E4" w:rsidP="00F90398">
            <w:pPr>
              <w:spacing w:line="480" w:lineRule="auto"/>
              <w:jc w:val="both"/>
            </w:pPr>
            <w:ins w:id="21" w:author="Ram Shrestha" w:date="2013-10-17T16:05:00Z">
              <w:r>
                <w:t>0</w:t>
              </w:r>
              <w:r w:rsidRPr="0018035B">
                <w:t>.030</w:t>
              </w:r>
            </w:ins>
          </w:p>
        </w:tc>
      </w:tr>
      <w:tr w:rsidR="00D308E4">
        <w:tc>
          <w:tcPr>
            <w:tcW w:w="2031" w:type="dxa"/>
          </w:tcPr>
          <w:p w:rsidR="00D308E4" w:rsidRDefault="00D308E4" w:rsidP="00591508">
            <w:pPr>
              <w:spacing w:line="480" w:lineRule="auto"/>
              <w:jc w:val="both"/>
            </w:pPr>
            <w:r>
              <w:t>PRINSEQ</w:t>
            </w:r>
          </w:p>
        </w:tc>
        <w:tc>
          <w:tcPr>
            <w:tcW w:w="991" w:type="dxa"/>
            <w:tcBorders>
              <w:righ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r>
              <w:t>15825</w:t>
            </w:r>
          </w:p>
        </w:tc>
        <w:tc>
          <w:tcPr>
            <w:tcW w:w="1090" w:type="dxa"/>
            <w:tcBorders>
              <w:left w:val="single" w:sz="4" w:space="0" w:color="auto"/>
            </w:tcBorders>
          </w:tcPr>
          <w:p w:rsidR="00D308E4" w:rsidRDefault="00D308E4" w:rsidP="00F90398">
            <w:pPr>
              <w:spacing w:line="480" w:lineRule="auto"/>
              <w:jc w:val="both"/>
            </w:pPr>
            <w:r>
              <w:t>15471</w:t>
            </w:r>
          </w:p>
        </w:tc>
        <w:tc>
          <w:tcPr>
            <w:tcW w:w="1079" w:type="dxa"/>
          </w:tcPr>
          <w:p w:rsidR="00D308E4" w:rsidRDefault="00D308E4" w:rsidP="00591508">
            <w:pPr>
              <w:spacing w:line="480" w:lineRule="auto"/>
              <w:jc w:val="both"/>
            </w:pPr>
            <w:r>
              <w:t>450</w:t>
            </w:r>
          </w:p>
        </w:tc>
        <w:tc>
          <w:tcPr>
            <w:tcW w:w="1078" w:type="dxa"/>
          </w:tcPr>
          <w:p w:rsidR="00D308E4" w:rsidRDefault="00D308E4" w:rsidP="00F90398">
            <w:pPr>
              <w:spacing w:line="480" w:lineRule="auto"/>
              <w:jc w:val="both"/>
            </w:pPr>
            <w:r>
              <w:t>426</w:t>
            </w:r>
          </w:p>
        </w:tc>
        <w:tc>
          <w:tcPr>
            <w:tcW w:w="1116" w:type="dxa"/>
            <w:tcBorders>
              <w:right w:val="single" w:sz="4" w:space="0" w:color="auto"/>
            </w:tcBorders>
          </w:tcPr>
          <w:p w:rsidR="00D308E4" w:rsidRPr="00AA3C19" w:rsidRDefault="00D308E4" w:rsidP="00591508">
            <w:pPr>
              <w:spacing w:line="480" w:lineRule="auto"/>
              <w:jc w:val="both"/>
            </w:pPr>
            <w:ins w:id="22" w:author="Ram Shrestha" w:date="2013-10-17T16:05:00Z">
              <w:r w:rsidRPr="00AA3C19">
                <w:t>94.613</w:t>
              </w:r>
            </w:ins>
          </w:p>
        </w:tc>
        <w:tc>
          <w:tcPr>
            <w:tcW w:w="1116" w:type="dxa"/>
            <w:tcBorders>
              <w:left w:val="single" w:sz="4" w:space="0" w:color="auto"/>
            </w:tcBorders>
          </w:tcPr>
          <w:p w:rsidR="00D308E4" w:rsidRPr="00AA3C19" w:rsidRDefault="00D308E4" w:rsidP="00F90398">
            <w:pPr>
              <w:spacing w:line="480" w:lineRule="auto"/>
              <w:jc w:val="both"/>
            </w:pPr>
            <w:ins w:id="23" w:author="Ram Shrestha" w:date="2013-10-17T16:05:00Z">
              <w:r w:rsidRPr="00AA3C19">
                <w:t>87.744</w:t>
              </w:r>
            </w:ins>
          </w:p>
        </w:tc>
        <w:tc>
          <w:tcPr>
            <w:tcW w:w="1111" w:type="dxa"/>
            <w:tcBorders>
              <w:right w:val="single" w:sz="4" w:space="0" w:color="auto"/>
            </w:tcBorders>
          </w:tcPr>
          <w:p w:rsidR="00D308E4" w:rsidRPr="0018035B" w:rsidRDefault="00D308E4" w:rsidP="00591508">
            <w:pPr>
              <w:spacing w:line="480" w:lineRule="auto"/>
              <w:jc w:val="both"/>
            </w:pPr>
            <w:ins w:id="24" w:author="Ram Shrestha" w:date="2013-10-17T16:05:00Z">
              <w:r w:rsidRPr="0018035B">
                <w:t>4.562</w:t>
              </w:r>
            </w:ins>
          </w:p>
        </w:tc>
        <w:tc>
          <w:tcPr>
            <w:tcW w:w="1660" w:type="dxa"/>
            <w:tcBorders>
              <w:left w:val="single" w:sz="4" w:space="0" w:color="auto"/>
            </w:tcBorders>
          </w:tcPr>
          <w:p w:rsidR="00D308E4" w:rsidRPr="0018035B" w:rsidRDefault="00D308E4" w:rsidP="00F90398">
            <w:pPr>
              <w:spacing w:line="480" w:lineRule="auto"/>
              <w:jc w:val="both"/>
            </w:pPr>
            <w:ins w:id="25" w:author="Ram Shrestha" w:date="2013-10-17T16:05:00Z">
              <w:r w:rsidRPr="0018035B">
                <w:t>2.129</w:t>
              </w:r>
            </w:ins>
          </w:p>
        </w:tc>
      </w:tr>
      <w:tr w:rsidR="00D308E4">
        <w:tc>
          <w:tcPr>
            <w:tcW w:w="2031" w:type="dxa"/>
          </w:tcPr>
          <w:p w:rsidR="00D308E4" w:rsidRDefault="00D308E4" w:rsidP="00591508">
            <w:pPr>
              <w:spacing w:line="480" w:lineRule="auto"/>
              <w:jc w:val="both"/>
            </w:pPr>
            <w:r>
              <w:t>FASTX</w:t>
            </w:r>
          </w:p>
        </w:tc>
        <w:tc>
          <w:tcPr>
            <w:tcW w:w="991" w:type="dxa"/>
            <w:tcBorders>
              <w:righ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r>
              <w:t>13176</w:t>
            </w:r>
          </w:p>
        </w:tc>
        <w:tc>
          <w:tcPr>
            <w:tcW w:w="1090" w:type="dxa"/>
            <w:tcBorders>
              <w:left w:val="single" w:sz="4" w:space="0" w:color="auto"/>
            </w:tcBorders>
          </w:tcPr>
          <w:p w:rsidR="00D308E4" w:rsidRDefault="00D308E4" w:rsidP="00F90398">
            <w:pPr>
              <w:spacing w:line="480" w:lineRule="auto"/>
              <w:jc w:val="both"/>
            </w:pPr>
            <w:r>
              <w:t>9787</w:t>
            </w:r>
          </w:p>
        </w:tc>
        <w:tc>
          <w:tcPr>
            <w:tcW w:w="1079" w:type="dxa"/>
          </w:tcPr>
          <w:p w:rsidR="00D308E4" w:rsidRDefault="00D308E4" w:rsidP="00591508">
            <w:pPr>
              <w:spacing w:line="480" w:lineRule="auto"/>
              <w:jc w:val="both"/>
            </w:pPr>
            <w:r>
              <w:t>466</w:t>
            </w:r>
          </w:p>
        </w:tc>
        <w:tc>
          <w:tcPr>
            <w:tcW w:w="1078" w:type="dxa"/>
          </w:tcPr>
          <w:p w:rsidR="00D308E4" w:rsidRDefault="00D308E4" w:rsidP="00F90398">
            <w:pPr>
              <w:spacing w:line="480" w:lineRule="auto"/>
              <w:jc w:val="both"/>
            </w:pPr>
            <w:r>
              <w:t>450</w:t>
            </w:r>
          </w:p>
        </w:tc>
        <w:tc>
          <w:tcPr>
            <w:tcW w:w="1116" w:type="dxa"/>
            <w:tcBorders>
              <w:right w:val="single" w:sz="4" w:space="0" w:color="auto"/>
            </w:tcBorders>
          </w:tcPr>
          <w:p w:rsidR="00D308E4" w:rsidRPr="00AA3C19" w:rsidRDefault="00D308E4" w:rsidP="00591508">
            <w:pPr>
              <w:spacing w:line="480" w:lineRule="auto"/>
              <w:jc w:val="both"/>
            </w:pPr>
            <w:ins w:id="26" w:author="Ram Shrestha" w:date="2013-10-17T16:05:00Z">
              <w:r w:rsidRPr="00AA3C19">
                <w:t>81.561</w:t>
              </w:r>
            </w:ins>
          </w:p>
        </w:tc>
        <w:tc>
          <w:tcPr>
            <w:tcW w:w="1116" w:type="dxa"/>
            <w:tcBorders>
              <w:left w:val="single" w:sz="4" w:space="0" w:color="auto"/>
            </w:tcBorders>
          </w:tcPr>
          <w:p w:rsidR="00D308E4" w:rsidRPr="00AA3C19" w:rsidRDefault="00D308E4" w:rsidP="00F90398">
            <w:pPr>
              <w:spacing w:line="480" w:lineRule="auto"/>
              <w:jc w:val="both"/>
            </w:pPr>
            <w:ins w:id="27" w:author="Ram Shrestha" w:date="2013-10-17T16:05:00Z">
              <w:r w:rsidRPr="00AA3C19">
                <w:t>58.555</w:t>
              </w:r>
            </w:ins>
          </w:p>
        </w:tc>
        <w:tc>
          <w:tcPr>
            <w:tcW w:w="1111" w:type="dxa"/>
            <w:tcBorders>
              <w:right w:val="single" w:sz="4" w:space="0" w:color="auto"/>
            </w:tcBorders>
          </w:tcPr>
          <w:p w:rsidR="00D308E4" w:rsidRPr="0018035B" w:rsidRDefault="00D308E4" w:rsidP="00591508">
            <w:pPr>
              <w:spacing w:line="480" w:lineRule="auto"/>
              <w:jc w:val="both"/>
            </w:pPr>
            <w:ins w:id="28" w:author="Ram Shrestha" w:date="2013-10-17T16:05:00Z">
              <w:r>
                <w:t xml:space="preserve"> </w:t>
              </w:r>
              <w:r w:rsidRPr="0018035B">
                <w:t>2.113</w:t>
              </w:r>
            </w:ins>
          </w:p>
        </w:tc>
        <w:tc>
          <w:tcPr>
            <w:tcW w:w="1660" w:type="dxa"/>
            <w:tcBorders>
              <w:left w:val="single" w:sz="4" w:space="0" w:color="auto"/>
            </w:tcBorders>
          </w:tcPr>
          <w:p w:rsidR="00D308E4" w:rsidRPr="0018035B" w:rsidRDefault="00D308E4" w:rsidP="00F90398">
            <w:pPr>
              <w:spacing w:line="480" w:lineRule="auto"/>
              <w:jc w:val="both"/>
            </w:pPr>
            <w:ins w:id="29" w:author="Ram Shrestha" w:date="2013-10-17T16:05:00Z">
              <w:r>
                <w:t>0</w:t>
              </w:r>
              <w:r w:rsidRPr="0018035B">
                <w:t>.841</w:t>
              </w:r>
            </w:ins>
          </w:p>
        </w:tc>
      </w:tr>
      <w:tr w:rsidR="00D308E4">
        <w:tc>
          <w:tcPr>
            <w:tcW w:w="2031" w:type="dxa"/>
          </w:tcPr>
          <w:p w:rsidR="00D308E4" w:rsidRDefault="00D308E4" w:rsidP="00591508">
            <w:pPr>
              <w:spacing w:line="480" w:lineRule="auto"/>
              <w:jc w:val="both"/>
            </w:pPr>
            <w:proofErr w:type="spellStart"/>
            <w:r>
              <w:t>Geneious</w:t>
            </w:r>
            <w:proofErr w:type="spellEnd"/>
          </w:p>
        </w:tc>
        <w:tc>
          <w:tcPr>
            <w:tcW w:w="991" w:type="dxa"/>
            <w:tcBorders>
              <w:righ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r>
              <w:t>15709</w:t>
            </w:r>
          </w:p>
        </w:tc>
        <w:tc>
          <w:tcPr>
            <w:tcW w:w="1090" w:type="dxa"/>
            <w:tcBorders>
              <w:left w:val="single" w:sz="4" w:space="0" w:color="auto"/>
            </w:tcBorders>
          </w:tcPr>
          <w:p w:rsidR="00D308E4" w:rsidRDefault="00D308E4" w:rsidP="00F90398">
            <w:pPr>
              <w:spacing w:line="480" w:lineRule="auto"/>
              <w:jc w:val="both"/>
            </w:pPr>
            <w:r>
              <w:t>15113</w:t>
            </w:r>
          </w:p>
        </w:tc>
        <w:tc>
          <w:tcPr>
            <w:tcW w:w="1079" w:type="dxa"/>
          </w:tcPr>
          <w:p w:rsidR="00D308E4" w:rsidRDefault="00D308E4" w:rsidP="00591508">
            <w:pPr>
              <w:spacing w:line="480" w:lineRule="auto"/>
              <w:jc w:val="both"/>
            </w:pPr>
            <w:r>
              <w:t>428</w:t>
            </w:r>
          </w:p>
        </w:tc>
        <w:tc>
          <w:tcPr>
            <w:tcW w:w="1078" w:type="dxa"/>
          </w:tcPr>
          <w:p w:rsidR="00D308E4" w:rsidRDefault="00D308E4" w:rsidP="00F90398">
            <w:pPr>
              <w:spacing w:line="480" w:lineRule="auto"/>
              <w:jc w:val="both"/>
            </w:pPr>
            <w:r>
              <w:t>338</w:t>
            </w:r>
          </w:p>
        </w:tc>
        <w:tc>
          <w:tcPr>
            <w:tcW w:w="1116" w:type="dxa"/>
            <w:tcBorders>
              <w:right w:val="single" w:sz="4" w:space="0" w:color="auto"/>
            </w:tcBorders>
          </w:tcPr>
          <w:p w:rsidR="00D308E4" w:rsidRPr="00AA3C19" w:rsidRDefault="00D308E4" w:rsidP="00591508">
            <w:pPr>
              <w:spacing w:line="480" w:lineRule="auto"/>
              <w:jc w:val="both"/>
            </w:pPr>
            <w:ins w:id="30" w:author="Ram Shrestha" w:date="2013-10-17T16:05:00Z">
              <w:r w:rsidRPr="00AA3C19">
                <w:t>89.335</w:t>
              </w:r>
            </w:ins>
          </w:p>
        </w:tc>
        <w:tc>
          <w:tcPr>
            <w:tcW w:w="1116" w:type="dxa"/>
            <w:tcBorders>
              <w:left w:val="single" w:sz="4" w:space="0" w:color="auto"/>
            </w:tcBorders>
          </w:tcPr>
          <w:p w:rsidR="00D308E4" w:rsidRPr="00AA3C19" w:rsidRDefault="00D308E4" w:rsidP="00F90398">
            <w:pPr>
              <w:spacing w:line="480" w:lineRule="auto"/>
              <w:jc w:val="both"/>
            </w:pPr>
            <w:ins w:id="31" w:author="Ram Shrestha" w:date="2013-10-17T16:05:00Z">
              <w:r w:rsidRPr="00AA3C19">
                <w:t>68.032</w:t>
              </w:r>
            </w:ins>
          </w:p>
        </w:tc>
        <w:tc>
          <w:tcPr>
            <w:tcW w:w="1111" w:type="dxa"/>
            <w:tcBorders>
              <w:right w:val="single" w:sz="4" w:space="0" w:color="auto"/>
            </w:tcBorders>
          </w:tcPr>
          <w:p w:rsidR="00D308E4" w:rsidRPr="00AD6F2E" w:rsidRDefault="00D308E4" w:rsidP="00591508">
            <w:pPr>
              <w:spacing w:line="480" w:lineRule="auto"/>
              <w:jc w:val="both"/>
            </w:pPr>
            <w:ins w:id="32" w:author="Ram Shrestha" w:date="2013-10-17T16:05:00Z">
              <w:r>
                <w:t xml:space="preserve"> </w:t>
              </w:r>
              <w:r w:rsidRPr="00AD6F2E">
                <w:t>2.003</w:t>
              </w:r>
            </w:ins>
          </w:p>
        </w:tc>
        <w:tc>
          <w:tcPr>
            <w:tcW w:w="1660" w:type="dxa"/>
            <w:tcBorders>
              <w:left w:val="single" w:sz="4" w:space="0" w:color="auto"/>
            </w:tcBorders>
          </w:tcPr>
          <w:p w:rsidR="00D308E4" w:rsidRPr="00AD6F2E" w:rsidRDefault="00D308E4" w:rsidP="00F90398">
            <w:pPr>
              <w:spacing w:line="480" w:lineRule="auto"/>
              <w:jc w:val="both"/>
            </w:pPr>
            <w:ins w:id="33" w:author="Ram Shrestha" w:date="2013-10-17T16:05:00Z">
              <w:r>
                <w:t>0.</w:t>
              </w:r>
              <w:r w:rsidRPr="00AD6F2E">
                <w:t>102</w:t>
              </w:r>
            </w:ins>
          </w:p>
        </w:tc>
      </w:tr>
      <w:tr w:rsidR="00D308E4">
        <w:tc>
          <w:tcPr>
            <w:tcW w:w="2031" w:type="dxa"/>
          </w:tcPr>
          <w:p w:rsidR="00D308E4" w:rsidRDefault="00D308E4" w:rsidP="00591508">
            <w:pPr>
              <w:spacing w:line="480" w:lineRule="auto"/>
              <w:jc w:val="both"/>
            </w:pPr>
            <w:r>
              <w:t xml:space="preserve">Roche’s </w:t>
            </w:r>
            <w:proofErr w:type="spellStart"/>
            <w:r>
              <w:t>Newbler</w:t>
            </w:r>
            <w:proofErr w:type="spellEnd"/>
            <w:ins w:id="34" w:author="Ram Shrestha" w:date="2013-10-18T15:04:00Z">
              <w:r>
                <w:t xml:space="preserve"> v2.6</w:t>
              </w:r>
            </w:ins>
          </w:p>
        </w:tc>
        <w:tc>
          <w:tcPr>
            <w:tcW w:w="991" w:type="dxa"/>
            <w:tcBorders>
              <w:righ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r>
              <w:t>15788</w:t>
            </w:r>
          </w:p>
        </w:tc>
        <w:tc>
          <w:tcPr>
            <w:tcW w:w="1090" w:type="dxa"/>
            <w:tcBorders>
              <w:left w:val="single" w:sz="4" w:space="0" w:color="auto"/>
            </w:tcBorders>
          </w:tcPr>
          <w:p w:rsidR="00D308E4" w:rsidRDefault="00D308E4" w:rsidP="00F90398">
            <w:pPr>
              <w:spacing w:line="480" w:lineRule="auto"/>
              <w:jc w:val="both"/>
            </w:pPr>
            <w:r>
              <w:t>NA</w:t>
            </w:r>
          </w:p>
        </w:tc>
        <w:tc>
          <w:tcPr>
            <w:tcW w:w="1079" w:type="dxa"/>
          </w:tcPr>
          <w:p w:rsidR="00D308E4" w:rsidRDefault="00D308E4" w:rsidP="00591508">
            <w:pPr>
              <w:spacing w:line="480" w:lineRule="auto"/>
              <w:jc w:val="both"/>
            </w:pPr>
            <w:r>
              <w:t>437</w:t>
            </w:r>
          </w:p>
        </w:tc>
        <w:tc>
          <w:tcPr>
            <w:tcW w:w="1078" w:type="dxa"/>
          </w:tcPr>
          <w:p w:rsidR="00D308E4" w:rsidRDefault="00D308E4" w:rsidP="00F90398">
            <w:pPr>
              <w:spacing w:line="480" w:lineRule="auto"/>
              <w:jc w:val="both"/>
            </w:pPr>
            <w:r>
              <w:t>NA</w:t>
            </w:r>
          </w:p>
        </w:tc>
        <w:tc>
          <w:tcPr>
            <w:tcW w:w="1116" w:type="dxa"/>
            <w:tcBorders>
              <w:right w:val="single" w:sz="4" w:space="0" w:color="auto"/>
            </w:tcBorders>
          </w:tcPr>
          <w:p w:rsidR="00D308E4" w:rsidRPr="00AA3C19" w:rsidRDefault="00D308E4" w:rsidP="00591508">
            <w:pPr>
              <w:spacing w:line="480" w:lineRule="auto"/>
              <w:jc w:val="both"/>
            </w:pPr>
            <w:ins w:id="35" w:author="Ram Shrestha" w:date="2013-10-17T16:05:00Z">
              <w:r>
                <w:t>91.763</w:t>
              </w:r>
            </w:ins>
          </w:p>
        </w:tc>
        <w:tc>
          <w:tcPr>
            <w:tcW w:w="1116" w:type="dxa"/>
            <w:tcBorders>
              <w:left w:val="single" w:sz="4" w:space="0" w:color="auto"/>
            </w:tcBorders>
          </w:tcPr>
          <w:p w:rsidR="00D308E4" w:rsidRDefault="00D308E4" w:rsidP="00F90398">
            <w:pPr>
              <w:spacing w:line="480" w:lineRule="auto"/>
              <w:jc w:val="both"/>
            </w:pPr>
            <w:ins w:id="36" w:author="Ram Shrestha" w:date="2013-10-17T16:05:00Z">
              <w:r>
                <w:t>NA</w:t>
              </w:r>
            </w:ins>
          </w:p>
        </w:tc>
        <w:tc>
          <w:tcPr>
            <w:tcW w:w="1111" w:type="dxa"/>
            <w:tcBorders>
              <w:right w:val="single" w:sz="4" w:space="0" w:color="auto"/>
            </w:tcBorders>
          </w:tcPr>
          <w:p w:rsidR="00D308E4" w:rsidRPr="0018035B" w:rsidRDefault="00D308E4" w:rsidP="00591508">
            <w:pPr>
              <w:spacing w:line="480" w:lineRule="auto"/>
              <w:jc w:val="both"/>
            </w:pPr>
            <w:ins w:id="37" w:author="Ram Shrestha" w:date="2013-10-17T16:05:00Z">
              <w:r w:rsidRPr="0018035B">
                <w:t>2.831</w:t>
              </w:r>
            </w:ins>
          </w:p>
        </w:tc>
        <w:tc>
          <w:tcPr>
            <w:tcW w:w="1660" w:type="dxa"/>
            <w:tcBorders>
              <w:left w:val="single" w:sz="4" w:space="0" w:color="auto"/>
            </w:tcBorders>
          </w:tcPr>
          <w:p w:rsidR="00D308E4" w:rsidRDefault="00D308E4" w:rsidP="00F90398">
            <w:pPr>
              <w:spacing w:line="480" w:lineRule="auto"/>
              <w:jc w:val="both"/>
            </w:pPr>
            <w:ins w:id="38" w:author="Ram Shrestha" w:date="2013-10-17T16:05:00Z">
              <w:r>
                <w:t>NA</w:t>
              </w:r>
            </w:ins>
          </w:p>
        </w:tc>
      </w:tr>
    </w:tbl>
    <w:p w:rsidR="00D308E4" w:rsidRDefault="00D308E4" w:rsidP="00D308E4">
      <w:pPr>
        <w:spacing w:line="480" w:lineRule="auto"/>
        <w:jc w:val="both"/>
      </w:pPr>
    </w:p>
    <w:p w:rsidR="00D308E4" w:rsidRDefault="00D308E4" w:rsidP="00D308E4">
      <w:pPr>
        <w:spacing w:line="480" w:lineRule="auto"/>
        <w:jc w:val="both"/>
        <w:rPr>
          <w:ins w:id="39" w:author="Ram Shrestha" w:date="2013-10-17T16:55:00Z"/>
        </w:rPr>
      </w:pPr>
      <w:ins w:id="40" w:author="Ram Shrestha" w:date="2013-10-17T16:55:00Z">
        <w:r>
          <w:t xml:space="preserve">NA: The data is not available as Roche’s </w:t>
        </w:r>
        <w:proofErr w:type="spellStart"/>
        <w:r>
          <w:t>Newbler</w:t>
        </w:r>
      </w:ins>
      <w:proofErr w:type="spellEnd"/>
      <w:ins w:id="41" w:author="Ram Shrestha" w:date="2013-10-18T15:04:00Z">
        <w:r>
          <w:t xml:space="preserve"> v.26 </w:t>
        </w:r>
      </w:ins>
      <w:ins w:id="42" w:author="Ram Shrestha" w:date="2013-10-17T16:55:00Z">
        <w:r>
          <w:t>is preset to trim at Q20 only. Users do not have option to trim at Q30</w:t>
        </w:r>
      </w:ins>
    </w:p>
    <w:p w:rsidR="00D308E4" w:rsidRDefault="00D308E4" w:rsidP="00D308E4">
      <w:pPr>
        <w:numPr>
          <w:ins w:id="43" w:author="Ram Shrestha" w:date="2013-10-17T16:55:00Z"/>
        </w:numPr>
        <w:spacing w:line="480" w:lineRule="auto"/>
        <w:jc w:val="both"/>
      </w:pPr>
      <w:r>
        <w:br w:type="page"/>
        <w:t>Table 2.</w:t>
      </w:r>
      <w:del w:id="44" w:author="Ram Shrestha" w:date="2013-10-18T16:09:00Z">
        <w:r w:rsidDel="00B77E0D">
          <w:delText>3</w:delText>
        </w:r>
      </w:del>
      <w:ins w:id="45" w:author="Ram Shrestha" w:date="2013-10-18T16:09:00Z">
        <w:r>
          <w:t>2</w:t>
        </w:r>
      </w:ins>
      <w:r>
        <w:t xml:space="preserve">: Quality trimming of the poor quality data with QTrim and other tested </w:t>
      </w:r>
      <w:ins w:id="46" w:author="Ram Shrestha" w:date="2013-10-17T17:35:00Z">
        <w:r>
          <w:t>methods</w:t>
        </w:r>
      </w:ins>
      <w:r>
        <w:t xml:space="preserve"> at a mean quality of 20 (Q20) and 30 (Q30) and minimum read length of 50. The table shows the total sequence </w:t>
      </w:r>
      <w:proofErr w:type="gramStart"/>
      <w:r>
        <w:t>reads,</w:t>
      </w:r>
      <w:proofErr w:type="gramEnd"/>
      <w:r>
        <w:t xml:space="preserve"> mean read length, percentage of total bases in output and percentage of poor quality bases in the output file by </w:t>
      </w:r>
      <w:ins w:id="47" w:author="Ram Shrestha" w:date="2013-10-17T17:35:00Z">
        <w:r>
          <w:t>all</w:t>
        </w:r>
      </w:ins>
      <w:r>
        <w:t xml:space="preserve"> </w:t>
      </w:r>
      <w:ins w:id="48" w:author="Ram Shrestha" w:date="2013-10-17T17:35:00Z">
        <w:r>
          <w:t>methods</w:t>
        </w:r>
      </w:ins>
      <w:r>
        <w:t>.</w:t>
      </w:r>
    </w:p>
    <w:tbl>
      <w:tblPr>
        <w:tblStyle w:val="TableGrid"/>
        <w:tblW w:w="11212" w:type="dxa"/>
        <w:tblLook w:val="00A0"/>
      </w:tblPr>
      <w:tblGrid>
        <w:gridCol w:w="2018"/>
        <w:gridCol w:w="987"/>
        <w:gridCol w:w="1119"/>
        <w:gridCol w:w="1067"/>
        <w:gridCol w:w="945"/>
        <w:gridCol w:w="1116"/>
        <w:gridCol w:w="1116"/>
        <w:gridCol w:w="1132"/>
        <w:gridCol w:w="1712"/>
      </w:tblGrid>
      <w:tr w:rsidR="00D308E4">
        <w:trPr>
          <w:trHeight w:val="862"/>
        </w:trPr>
        <w:tc>
          <w:tcPr>
            <w:tcW w:w="2018" w:type="dxa"/>
            <w:vMerge w:val="restart"/>
          </w:tcPr>
          <w:p w:rsidR="00D308E4" w:rsidRDefault="00D308E4" w:rsidP="00591508">
            <w:pPr>
              <w:spacing w:line="480" w:lineRule="auto"/>
              <w:jc w:val="both"/>
            </w:pPr>
          </w:p>
        </w:tc>
        <w:tc>
          <w:tcPr>
            <w:tcW w:w="2106" w:type="dxa"/>
            <w:gridSpan w:val="2"/>
          </w:tcPr>
          <w:p w:rsidR="00D308E4" w:rsidRDefault="00D308E4" w:rsidP="00591508">
            <w:pPr>
              <w:spacing w:line="480" w:lineRule="auto"/>
              <w:jc w:val="both"/>
            </w:pPr>
            <w:r>
              <w:t>Total output reads</w:t>
            </w:r>
          </w:p>
        </w:tc>
        <w:tc>
          <w:tcPr>
            <w:tcW w:w="2012" w:type="dxa"/>
            <w:gridSpan w:val="2"/>
          </w:tcPr>
          <w:p w:rsidR="00D308E4" w:rsidRDefault="00D308E4" w:rsidP="00591508">
            <w:pPr>
              <w:spacing w:line="480" w:lineRule="auto"/>
              <w:jc w:val="both"/>
            </w:pPr>
            <w:r>
              <w:t>Mean read length</w:t>
            </w:r>
          </w:p>
        </w:tc>
        <w:tc>
          <w:tcPr>
            <w:tcW w:w="2232" w:type="dxa"/>
            <w:gridSpan w:val="2"/>
          </w:tcPr>
          <w:p w:rsidR="00D308E4" w:rsidRDefault="00D308E4" w:rsidP="00B2608C">
            <w:pPr>
              <w:spacing w:line="480" w:lineRule="auto"/>
              <w:jc w:val="both"/>
            </w:pPr>
            <w:r>
              <w:t>Post trimming % of bases</w:t>
            </w:r>
          </w:p>
        </w:tc>
        <w:tc>
          <w:tcPr>
            <w:tcW w:w="2844" w:type="dxa"/>
            <w:gridSpan w:val="2"/>
          </w:tcPr>
          <w:p w:rsidR="00D308E4" w:rsidRDefault="00D308E4" w:rsidP="00B2608C">
            <w:pPr>
              <w:spacing w:line="480" w:lineRule="auto"/>
              <w:jc w:val="both"/>
            </w:pPr>
            <w:r>
              <w:t xml:space="preserve">Post trimming % of poor quality bases </w:t>
            </w:r>
          </w:p>
        </w:tc>
      </w:tr>
      <w:tr w:rsidR="00D308E4">
        <w:trPr>
          <w:trHeight w:val="303"/>
        </w:trPr>
        <w:tc>
          <w:tcPr>
            <w:tcW w:w="2018" w:type="dxa"/>
            <w:vMerge/>
          </w:tcPr>
          <w:p w:rsidR="00D308E4" w:rsidRDefault="00D308E4" w:rsidP="00591508">
            <w:pPr>
              <w:spacing w:line="480" w:lineRule="auto"/>
              <w:jc w:val="both"/>
            </w:pPr>
          </w:p>
        </w:tc>
        <w:tc>
          <w:tcPr>
            <w:tcW w:w="987" w:type="dxa"/>
            <w:tcBorders>
              <w:righ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r>
              <w:t>Q20</w:t>
            </w:r>
          </w:p>
        </w:tc>
        <w:tc>
          <w:tcPr>
            <w:tcW w:w="1119" w:type="dxa"/>
            <w:tcBorders>
              <w:lef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r>
              <w:t>Q30</w:t>
            </w:r>
          </w:p>
        </w:tc>
        <w:tc>
          <w:tcPr>
            <w:tcW w:w="1067" w:type="dxa"/>
            <w:tcBorders>
              <w:righ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r>
              <w:t>Q20</w:t>
            </w:r>
          </w:p>
        </w:tc>
        <w:tc>
          <w:tcPr>
            <w:tcW w:w="945" w:type="dxa"/>
          </w:tcPr>
          <w:p w:rsidR="00D308E4" w:rsidRDefault="00D308E4" w:rsidP="00591508">
            <w:pPr>
              <w:spacing w:line="480" w:lineRule="auto"/>
              <w:jc w:val="both"/>
            </w:pPr>
            <w:r>
              <w:t>Q30</w:t>
            </w:r>
          </w:p>
        </w:tc>
        <w:tc>
          <w:tcPr>
            <w:tcW w:w="1116" w:type="dxa"/>
          </w:tcPr>
          <w:p w:rsidR="00D308E4" w:rsidRPr="00F86929" w:rsidRDefault="00D308E4" w:rsidP="00591508">
            <w:pPr>
              <w:spacing w:line="480" w:lineRule="auto"/>
              <w:jc w:val="both"/>
            </w:pPr>
            <w:ins w:id="49" w:author="Ram Shrestha" w:date="2013-10-17T16:05:00Z">
              <w:r>
                <w:t>Q20</w:t>
              </w:r>
            </w:ins>
          </w:p>
        </w:tc>
        <w:tc>
          <w:tcPr>
            <w:tcW w:w="1116" w:type="dxa"/>
            <w:tcBorders>
              <w:left w:val="single" w:sz="4" w:space="0" w:color="auto"/>
            </w:tcBorders>
          </w:tcPr>
          <w:p w:rsidR="00D308E4" w:rsidRPr="00F86929" w:rsidRDefault="00D308E4" w:rsidP="00591508">
            <w:pPr>
              <w:spacing w:line="480" w:lineRule="auto"/>
              <w:jc w:val="both"/>
            </w:pPr>
            <w:ins w:id="50" w:author="Ram Shrestha" w:date="2013-10-17T16:05:00Z">
              <w:r>
                <w:t>Q30</w:t>
              </w:r>
            </w:ins>
          </w:p>
        </w:tc>
        <w:tc>
          <w:tcPr>
            <w:tcW w:w="1132" w:type="dxa"/>
            <w:tcBorders>
              <w:righ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ins w:id="51" w:author="Ram Shrestha" w:date="2013-10-17T16:05:00Z">
              <w:r>
                <w:t>Q20</w:t>
              </w:r>
            </w:ins>
          </w:p>
        </w:tc>
        <w:tc>
          <w:tcPr>
            <w:tcW w:w="1712" w:type="dxa"/>
            <w:tcBorders>
              <w:lef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ins w:id="52" w:author="Ram Shrestha" w:date="2013-10-17T16:05:00Z">
              <w:r>
                <w:t>Q30</w:t>
              </w:r>
            </w:ins>
          </w:p>
        </w:tc>
      </w:tr>
      <w:tr w:rsidR="00D308E4">
        <w:tc>
          <w:tcPr>
            <w:tcW w:w="2018" w:type="dxa"/>
          </w:tcPr>
          <w:p w:rsidR="00D308E4" w:rsidRDefault="00D308E4" w:rsidP="00591508">
            <w:pPr>
              <w:spacing w:line="480" w:lineRule="auto"/>
              <w:jc w:val="both"/>
            </w:pPr>
            <w:r>
              <w:t>QTrim</w:t>
            </w:r>
          </w:p>
        </w:tc>
        <w:tc>
          <w:tcPr>
            <w:tcW w:w="987" w:type="dxa"/>
            <w:tcBorders>
              <w:righ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r>
              <w:t>32818</w:t>
            </w:r>
          </w:p>
        </w:tc>
        <w:tc>
          <w:tcPr>
            <w:tcW w:w="1119" w:type="dxa"/>
            <w:tcBorders>
              <w:left w:val="single" w:sz="4" w:space="0" w:color="auto"/>
            </w:tcBorders>
          </w:tcPr>
          <w:p w:rsidR="00D308E4" w:rsidRDefault="00D308E4" w:rsidP="00F90398">
            <w:pPr>
              <w:spacing w:line="480" w:lineRule="auto"/>
              <w:jc w:val="both"/>
            </w:pPr>
            <w:r>
              <w:t>23321</w:t>
            </w:r>
          </w:p>
        </w:tc>
        <w:tc>
          <w:tcPr>
            <w:tcW w:w="1067" w:type="dxa"/>
            <w:tcBorders>
              <w:righ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r>
              <w:t>273</w:t>
            </w:r>
          </w:p>
        </w:tc>
        <w:tc>
          <w:tcPr>
            <w:tcW w:w="945" w:type="dxa"/>
          </w:tcPr>
          <w:p w:rsidR="00D308E4" w:rsidRDefault="00D308E4" w:rsidP="00F90398">
            <w:pPr>
              <w:spacing w:line="480" w:lineRule="auto"/>
              <w:jc w:val="both"/>
            </w:pPr>
            <w:r>
              <w:t>162</w:t>
            </w:r>
          </w:p>
        </w:tc>
        <w:tc>
          <w:tcPr>
            <w:tcW w:w="1116" w:type="dxa"/>
          </w:tcPr>
          <w:p w:rsidR="00D308E4" w:rsidRPr="00F86929" w:rsidRDefault="00D308E4" w:rsidP="00591508">
            <w:pPr>
              <w:spacing w:line="480" w:lineRule="auto"/>
              <w:jc w:val="both"/>
            </w:pPr>
            <w:ins w:id="53" w:author="Ram Shrestha" w:date="2013-10-17T16:05:00Z">
              <w:r w:rsidRPr="00F86929">
                <w:t>47.788</w:t>
              </w:r>
            </w:ins>
          </w:p>
        </w:tc>
        <w:tc>
          <w:tcPr>
            <w:tcW w:w="1116" w:type="dxa"/>
            <w:tcBorders>
              <w:left w:val="single" w:sz="4" w:space="0" w:color="auto"/>
            </w:tcBorders>
          </w:tcPr>
          <w:p w:rsidR="00D308E4" w:rsidRPr="00F86929" w:rsidRDefault="00D308E4" w:rsidP="00591508">
            <w:pPr>
              <w:spacing w:line="480" w:lineRule="auto"/>
              <w:jc w:val="both"/>
            </w:pPr>
            <w:ins w:id="54" w:author="Ram Shrestha" w:date="2013-10-17T16:05:00Z">
              <w:r w:rsidRPr="00F86929">
                <w:t>20.118</w:t>
              </w:r>
            </w:ins>
          </w:p>
        </w:tc>
        <w:tc>
          <w:tcPr>
            <w:tcW w:w="1132" w:type="dxa"/>
            <w:tcBorders>
              <w:right w:val="single" w:sz="4" w:space="0" w:color="auto"/>
            </w:tcBorders>
          </w:tcPr>
          <w:p w:rsidR="00D308E4" w:rsidRPr="00606DD7" w:rsidRDefault="00D308E4" w:rsidP="00591508">
            <w:pPr>
              <w:spacing w:line="480" w:lineRule="auto"/>
              <w:jc w:val="both"/>
            </w:pPr>
            <w:ins w:id="55" w:author="Ram Shrestha" w:date="2013-10-17T14:59:00Z">
              <w:r w:rsidRPr="00606DD7">
                <w:t>23.445</w:t>
              </w:r>
            </w:ins>
          </w:p>
        </w:tc>
        <w:tc>
          <w:tcPr>
            <w:tcW w:w="1712" w:type="dxa"/>
            <w:tcBorders>
              <w:left w:val="single" w:sz="4" w:space="0" w:color="auto"/>
            </w:tcBorders>
          </w:tcPr>
          <w:p w:rsidR="00D308E4" w:rsidRPr="00606DD7" w:rsidRDefault="00D308E4" w:rsidP="00F90398">
            <w:pPr>
              <w:spacing w:line="480" w:lineRule="auto"/>
              <w:jc w:val="both"/>
            </w:pPr>
            <w:ins w:id="56" w:author="Ram Shrestha" w:date="2013-10-17T15:00:00Z">
              <w:r w:rsidRPr="00606DD7">
                <w:t>5.849</w:t>
              </w:r>
            </w:ins>
          </w:p>
        </w:tc>
      </w:tr>
      <w:tr w:rsidR="00D308E4">
        <w:tc>
          <w:tcPr>
            <w:tcW w:w="2018" w:type="dxa"/>
          </w:tcPr>
          <w:p w:rsidR="00D308E4" w:rsidRDefault="00D308E4" w:rsidP="00591508">
            <w:pPr>
              <w:spacing w:line="480" w:lineRule="auto"/>
              <w:jc w:val="both"/>
            </w:pPr>
            <w:proofErr w:type="spellStart"/>
            <w:r>
              <w:t>Clean_reads</w:t>
            </w:r>
            <w:proofErr w:type="spellEnd"/>
          </w:p>
        </w:tc>
        <w:tc>
          <w:tcPr>
            <w:tcW w:w="987" w:type="dxa"/>
            <w:tcBorders>
              <w:righ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r>
              <w:t>31379</w:t>
            </w:r>
          </w:p>
        </w:tc>
        <w:tc>
          <w:tcPr>
            <w:tcW w:w="1119" w:type="dxa"/>
            <w:tcBorders>
              <w:left w:val="single" w:sz="4" w:space="0" w:color="auto"/>
            </w:tcBorders>
          </w:tcPr>
          <w:p w:rsidR="00D308E4" w:rsidRDefault="00D308E4" w:rsidP="00F90398">
            <w:pPr>
              <w:spacing w:line="480" w:lineRule="auto"/>
              <w:jc w:val="both"/>
            </w:pPr>
            <w:r>
              <w:t>16940</w:t>
            </w:r>
          </w:p>
        </w:tc>
        <w:tc>
          <w:tcPr>
            <w:tcW w:w="1067" w:type="dxa"/>
            <w:tcBorders>
              <w:righ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r>
              <w:t>157</w:t>
            </w:r>
          </w:p>
        </w:tc>
        <w:tc>
          <w:tcPr>
            <w:tcW w:w="945" w:type="dxa"/>
          </w:tcPr>
          <w:p w:rsidR="00D308E4" w:rsidRDefault="00D308E4" w:rsidP="00F90398">
            <w:pPr>
              <w:spacing w:line="480" w:lineRule="auto"/>
              <w:jc w:val="both"/>
            </w:pPr>
            <w:r>
              <w:t>89</w:t>
            </w:r>
          </w:p>
        </w:tc>
        <w:tc>
          <w:tcPr>
            <w:tcW w:w="1116" w:type="dxa"/>
          </w:tcPr>
          <w:p w:rsidR="00D308E4" w:rsidRPr="00F86929" w:rsidRDefault="00D308E4" w:rsidP="00F90398">
            <w:pPr>
              <w:spacing w:line="480" w:lineRule="auto"/>
              <w:jc w:val="both"/>
            </w:pPr>
            <w:ins w:id="57" w:author="Ram Shrestha" w:date="2013-10-17T16:05:00Z">
              <w:r w:rsidRPr="00F86929">
                <w:t>26.340</w:t>
              </w:r>
            </w:ins>
          </w:p>
        </w:tc>
        <w:tc>
          <w:tcPr>
            <w:tcW w:w="1116" w:type="dxa"/>
            <w:tcBorders>
              <w:left w:val="single" w:sz="4" w:space="0" w:color="auto"/>
            </w:tcBorders>
          </w:tcPr>
          <w:p w:rsidR="00D308E4" w:rsidRPr="00F86929" w:rsidRDefault="00D308E4" w:rsidP="00F90398">
            <w:pPr>
              <w:spacing w:line="480" w:lineRule="auto"/>
              <w:jc w:val="both"/>
            </w:pPr>
            <w:ins w:id="58" w:author="Ram Shrestha" w:date="2013-10-17T16:05:00Z">
              <w:r w:rsidRPr="00F86929">
                <w:t>8.031</w:t>
              </w:r>
            </w:ins>
          </w:p>
        </w:tc>
        <w:tc>
          <w:tcPr>
            <w:tcW w:w="1132" w:type="dxa"/>
            <w:tcBorders>
              <w:right w:val="single" w:sz="4" w:space="0" w:color="auto"/>
            </w:tcBorders>
          </w:tcPr>
          <w:p w:rsidR="00D308E4" w:rsidRPr="00606DD7" w:rsidRDefault="00D308E4" w:rsidP="00591508">
            <w:pPr>
              <w:spacing w:line="480" w:lineRule="auto"/>
              <w:jc w:val="both"/>
            </w:pPr>
            <w:ins w:id="59" w:author="Ram Shrestha" w:date="2013-10-17T15:00:00Z">
              <w:r w:rsidRPr="00606DD7">
                <w:t>10.822</w:t>
              </w:r>
            </w:ins>
          </w:p>
        </w:tc>
        <w:tc>
          <w:tcPr>
            <w:tcW w:w="1712" w:type="dxa"/>
            <w:tcBorders>
              <w:left w:val="single" w:sz="4" w:space="0" w:color="auto"/>
            </w:tcBorders>
          </w:tcPr>
          <w:p w:rsidR="00D308E4" w:rsidRPr="00606DD7" w:rsidRDefault="00D308E4" w:rsidP="00606DD7">
            <w:pPr>
              <w:spacing w:line="480" w:lineRule="auto"/>
              <w:jc w:val="both"/>
            </w:pPr>
            <w:ins w:id="60" w:author="Ram Shrestha" w:date="2013-10-17T15:00:00Z">
              <w:r>
                <w:t>0</w:t>
              </w:r>
              <w:r w:rsidRPr="00606DD7">
                <w:t>.036</w:t>
              </w:r>
            </w:ins>
          </w:p>
        </w:tc>
      </w:tr>
      <w:tr w:rsidR="00D308E4">
        <w:tc>
          <w:tcPr>
            <w:tcW w:w="2018" w:type="dxa"/>
          </w:tcPr>
          <w:p w:rsidR="00D308E4" w:rsidRDefault="00D308E4" w:rsidP="00591508">
            <w:pPr>
              <w:spacing w:line="480" w:lineRule="auto"/>
              <w:jc w:val="both"/>
            </w:pPr>
            <w:r>
              <w:t>PRINSEQ</w:t>
            </w:r>
          </w:p>
        </w:tc>
        <w:tc>
          <w:tcPr>
            <w:tcW w:w="987" w:type="dxa"/>
            <w:tcBorders>
              <w:righ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r>
              <w:t>32381</w:t>
            </w:r>
          </w:p>
        </w:tc>
        <w:tc>
          <w:tcPr>
            <w:tcW w:w="1119" w:type="dxa"/>
            <w:tcBorders>
              <w:left w:val="single" w:sz="4" w:space="0" w:color="auto"/>
            </w:tcBorders>
          </w:tcPr>
          <w:p w:rsidR="00D308E4" w:rsidRDefault="00D308E4" w:rsidP="00F90398">
            <w:pPr>
              <w:spacing w:line="480" w:lineRule="auto"/>
              <w:jc w:val="both"/>
            </w:pPr>
            <w:r>
              <w:t>20717</w:t>
            </w:r>
          </w:p>
        </w:tc>
        <w:tc>
          <w:tcPr>
            <w:tcW w:w="1067" w:type="dxa"/>
            <w:tcBorders>
              <w:righ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r>
              <w:t>282</w:t>
            </w:r>
          </w:p>
        </w:tc>
        <w:tc>
          <w:tcPr>
            <w:tcW w:w="945" w:type="dxa"/>
          </w:tcPr>
          <w:p w:rsidR="00D308E4" w:rsidRDefault="00D308E4" w:rsidP="00F90398">
            <w:pPr>
              <w:spacing w:line="480" w:lineRule="auto"/>
              <w:jc w:val="both"/>
            </w:pPr>
            <w:r>
              <w:t>176</w:t>
            </w:r>
          </w:p>
        </w:tc>
        <w:tc>
          <w:tcPr>
            <w:tcW w:w="1116" w:type="dxa"/>
          </w:tcPr>
          <w:p w:rsidR="00D308E4" w:rsidRPr="00F86929" w:rsidRDefault="00D308E4" w:rsidP="00F90398">
            <w:pPr>
              <w:spacing w:line="480" w:lineRule="auto"/>
              <w:jc w:val="both"/>
            </w:pPr>
            <w:ins w:id="61" w:author="Ram Shrestha" w:date="2013-10-17T16:05:00Z">
              <w:r w:rsidRPr="00F86929">
                <w:t>48.570</w:t>
              </w:r>
            </w:ins>
          </w:p>
        </w:tc>
        <w:tc>
          <w:tcPr>
            <w:tcW w:w="1116" w:type="dxa"/>
            <w:tcBorders>
              <w:left w:val="single" w:sz="4" w:space="0" w:color="auto"/>
            </w:tcBorders>
          </w:tcPr>
          <w:p w:rsidR="00D308E4" w:rsidRPr="00F86929" w:rsidRDefault="00D308E4" w:rsidP="00F90398">
            <w:pPr>
              <w:spacing w:line="480" w:lineRule="auto"/>
              <w:jc w:val="both"/>
            </w:pPr>
            <w:ins w:id="62" w:author="Ram Shrestha" w:date="2013-10-17T16:05:00Z">
              <w:r w:rsidRPr="00F86929">
                <w:t>19.437</w:t>
              </w:r>
            </w:ins>
          </w:p>
        </w:tc>
        <w:tc>
          <w:tcPr>
            <w:tcW w:w="1132" w:type="dxa"/>
            <w:tcBorders>
              <w:right w:val="single" w:sz="4" w:space="0" w:color="auto"/>
            </w:tcBorders>
          </w:tcPr>
          <w:p w:rsidR="00D308E4" w:rsidRPr="00606DD7" w:rsidRDefault="00D308E4" w:rsidP="00591508">
            <w:pPr>
              <w:spacing w:line="480" w:lineRule="auto"/>
              <w:jc w:val="both"/>
            </w:pPr>
            <w:ins w:id="63" w:author="Ram Shrestha" w:date="2013-10-17T15:01:00Z">
              <w:r w:rsidRPr="00606DD7">
                <w:t>24.969</w:t>
              </w:r>
            </w:ins>
          </w:p>
        </w:tc>
        <w:tc>
          <w:tcPr>
            <w:tcW w:w="1712" w:type="dxa"/>
            <w:tcBorders>
              <w:left w:val="single" w:sz="4" w:space="0" w:color="auto"/>
            </w:tcBorders>
          </w:tcPr>
          <w:p w:rsidR="00D308E4" w:rsidRPr="00606DD7" w:rsidRDefault="00D308E4" w:rsidP="00CD01B6">
            <w:pPr>
              <w:spacing w:line="480" w:lineRule="auto"/>
              <w:jc w:val="both"/>
            </w:pPr>
            <w:ins w:id="64" w:author="Ram Shrestha" w:date="2013-10-17T15:01:00Z">
              <w:r w:rsidRPr="00606DD7">
                <w:t>7.096</w:t>
              </w:r>
            </w:ins>
          </w:p>
        </w:tc>
      </w:tr>
      <w:tr w:rsidR="00D308E4">
        <w:tc>
          <w:tcPr>
            <w:tcW w:w="2018" w:type="dxa"/>
          </w:tcPr>
          <w:p w:rsidR="00D308E4" w:rsidRDefault="00D308E4" w:rsidP="00591508">
            <w:pPr>
              <w:spacing w:line="480" w:lineRule="auto"/>
              <w:jc w:val="both"/>
            </w:pPr>
            <w:r>
              <w:t>FASTX</w:t>
            </w:r>
          </w:p>
        </w:tc>
        <w:tc>
          <w:tcPr>
            <w:tcW w:w="987" w:type="dxa"/>
            <w:tcBorders>
              <w:righ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r>
              <w:t>1242</w:t>
            </w:r>
          </w:p>
        </w:tc>
        <w:tc>
          <w:tcPr>
            <w:tcW w:w="1119" w:type="dxa"/>
            <w:tcBorders>
              <w:left w:val="single" w:sz="4" w:space="0" w:color="auto"/>
            </w:tcBorders>
          </w:tcPr>
          <w:p w:rsidR="00D308E4" w:rsidRDefault="00D308E4" w:rsidP="00F90398">
            <w:pPr>
              <w:spacing w:line="480" w:lineRule="auto"/>
              <w:jc w:val="both"/>
            </w:pPr>
            <w:r>
              <w:t>279</w:t>
            </w:r>
          </w:p>
        </w:tc>
        <w:tc>
          <w:tcPr>
            <w:tcW w:w="1067" w:type="dxa"/>
            <w:tcBorders>
              <w:righ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r>
              <w:t>154</w:t>
            </w:r>
          </w:p>
        </w:tc>
        <w:tc>
          <w:tcPr>
            <w:tcW w:w="945" w:type="dxa"/>
          </w:tcPr>
          <w:p w:rsidR="00D308E4" w:rsidRDefault="00D308E4" w:rsidP="00F90398">
            <w:pPr>
              <w:spacing w:line="480" w:lineRule="auto"/>
              <w:jc w:val="both"/>
            </w:pPr>
            <w:r>
              <w:t>139</w:t>
            </w:r>
          </w:p>
        </w:tc>
        <w:tc>
          <w:tcPr>
            <w:tcW w:w="1116" w:type="dxa"/>
          </w:tcPr>
          <w:p w:rsidR="00D308E4" w:rsidRPr="00F86929" w:rsidRDefault="00D308E4" w:rsidP="00F90398">
            <w:pPr>
              <w:spacing w:line="480" w:lineRule="auto"/>
              <w:jc w:val="both"/>
            </w:pPr>
            <w:ins w:id="65" w:author="Ram Shrestha" w:date="2013-10-17T16:05:00Z">
              <w:r w:rsidRPr="00F86929">
                <w:t>1.020</w:t>
              </w:r>
            </w:ins>
          </w:p>
        </w:tc>
        <w:tc>
          <w:tcPr>
            <w:tcW w:w="1116" w:type="dxa"/>
            <w:tcBorders>
              <w:left w:val="single" w:sz="4" w:space="0" w:color="auto"/>
            </w:tcBorders>
          </w:tcPr>
          <w:p w:rsidR="00D308E4" w:rsidRPr="00F86929" w:rsidRDefault="00D308E4" w:rsidP="00F90398">
            <w:pPr>
              <w:spacing w:line="480" w:lineRule="auto"/>
              <w:jc w:val="both"/>
            </w:pPr>
            <w:ins w:id="66" w:author="Ram Shrestha" w:date="2013-10-17T16:05:00Z">
              <w:r>
                <w:t>0</w:t>
              </w:r>
              <w:r w:rsidRPr="00F86929">
                <w:t>.207</w:t>
              </w:r>
            </w:ins>
          </w:p>
        </w:tc>
        <w:tc>
          <w:tcPr>
            <w:tcW w:w="1132" w:type="dxa"/>
            <w:tcBorders>
              <w:right w:val="single" w:sz="4" w:space="0" w:color="auto"/>
            </w:tcBorders>
          </w:tcPr>
          <w:p w:rsidR="00D308E4" w:rsidRPr="00606DD7" w:rsidRDefault="00D308E4" w:rsidP="00591508">
            <w:pPr>
              <w:spacing w:line="480" w:lineRule="auto"/>
              <w:jc w:val="both"/>
            </w:pPr>
            <w:ins w:id="67" w:author="Ram Shrestha" w:date="2013-10-17T15:01:00Z">
              <w:r w:rsidRPr="00606DD7">
                <w:t>5.970</w:t>
              </w:r>
            </w:ins>
          </w:p>
        </w:tc>
        <w:tc>
          <w:tcPr>
            <w:tcW w:w="1712" w:type="dxa"/>
            <w:tcBorders>
              <w:left w:val="single" w:sz="4" w:space="0" w:color="auto"/>
            </w:tcBorders>
          </w:tcPr>
          <w:p w:rsidR="00D308E4" w:rsidRPr="00606DD7" w:rsidRDefault="00D308E4" w:rsidP="00F90398">
            <w:pPr>
              <w:spacing w:line="480" w:lineRule="auto"/>
              <w:jc w:val="both"/>
            </w:pPr>
            <w:ins w:id="68" w:author="Ram Shrestha" w:date="2013-10-17T15:01:00Z">
              <w:r w:rsidRPr="00606DD7">
                <w:t>1.318</w:t>
              </w:r>
            </w:ins>
          </w:p>
        </w:tc>
      </w:tr>
      <w:tr w:rsidR="00D308E4">
        <w:tc>
          <w:tcPr>
            <w:tcW w:w="2018" w:type="dxa"/>
          </w:tcPr>
          <w:p w:rsidR="00D308E4" w:rsidRDefault="00D308E4" w:rsidP="00591508">
            <w:pPr>
              <w:spacing w:line="480" w:lineRule="auto"/>
              <w:jc w:val="both"/>
            </w:pPr>
            <w:proofErr w:type="spellStart"/>
            <w:r>
              <w:t>Geneious</w:t>
            </w:r>
            <w:proofErr w:type="spellEnd"/>
          </w:p>
        </w:tc>
        <w:tc>
          <w:tcPr>
            <w:tcW w:w="987" w:type="dxa"/>
            <w:tcBorders>
              <w:righ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r>
              <w:t>29142</w:t>
            </w:r>
          </w:p>
        </w:tc>
        <w:tc>
          <w:tcPr>
            <w:tcW w:w="1119" w:type="dxa"/>
            <w:tcBorders>
              <w:left w:val="single" w:sz="4" w:space="0" w:color="auto"/>
            </w:tcBorders>
          </w:tcPr>
          <w:p w:rsidR="00D308E4" w:rsidRDefault="00D308E4" w:rsidP="00F90398">
            <w:pPr>
              <w:spacing w:line="480" w:lineRule="auto"/>
              <w:jc w:val="both"/>
            </w:pPr>
            <w:r>
              <w:t>13218</w:t>
            </w:r>
          </w:p>
        </w:tc>
        <w:tc>
          <w:tcPr>
            <w:tcW w:w="1067" w:type="dxa"/>
            <w:tcBorders>
              <w:righ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r>
              <w:t>178</w:t>
            </w:r>
          </w:p>
        </w:tc>
        <w:tc>
          <w:tcPr>
            <w:tcW w:w="945" w:type="dxa"/>
          </w:tcPr>
          <w:p w:rsidR="00D308E4" w:rsidRDefault="00D308E4" w:rsidP="00F90398">
            <w:pPr>
              <w:spacing w:line="480" w:lineRule="auto"/>
              <w:jc w:val="both"/>
            </w:pPr>
            <w:r>
              <w:t>90</w:t>
            </w:r>
          </w:p>
        </w:tc>
        <w:tc>
          <w:tcPr>
            <w:tcW w:w="1116" w:type="dxa"/>
          </w:tcPr>
          <w:p w:rsidR="00D308E4" w:rsidRPr="00F86929" w:rsidRDefault="00D308E4" w:rsidP="00F90398">
            <w:pPr>
              <w:spacing w:line="480" w:lineRule="auto"/>
              <w:jc w:val="both"/>
            </w:pPr>
            <w:ins w:id="69" w:author="Ram Shrestha" w:date="2013-10-17T16:06:00Z">
              <w:r w:rsidRPr="00F86929">
                <w:t>27.592</w:t>
              </w:r>
            </w:ins>
          </w:p>
        </w:tc>
        <w:tc>
          <w:tcPr>
            <w:tcW w:w="1116" w:type="dxa"/>
            <w:tcBorders>
              <w:left w:val="single" w:sz="4" w:space="0" w:color="auto"/>
            </w:tcBorders>
          </w:tcPr>
          <w:p w:rsidR="00D308E4" w:rsidRPr="00F86929" w:rsidRDefault="00D308E4" w:rsidP="00F90398">
            <w:pPr>
              <w:spacing w:line="480" w:lineRule="auto"/>
              <w:jc w:val="both"/>
            </w:pPr>
            <w:ins w:id="70" w:author="Ram Shrestha" w:date="2013-10-17T16:06:00Z">
              <w:r w:rsidRPr="00F86929">
                <w:t>6.343</w:t>
              </w:r>
            </w:ins>
          </w:p>
        </w:tc>
        <w:tc>
          <w:tcPr>
            <w:tcW w:w="1132" w:type="dxa"/>
            <w:tcBorders>
              <w:right w:val="single" w:sz="4" w:space="0" w:color="auto"/>
            </w:tcBorders>
          </w:tcPr>
          <w:p w:rsidR="00D308E4" w:rsidRPr="00606DD7" w:rsidRDefault="00D308E4" w:rsidP="00591508">
            <w:pPr>
              <w:spacing w:line="480" w:lineRule="auto"/>
              <w:jc w:val="both"/>
            </w:pPr>
            <w:ins w:id="71" w:author="Ram Shrestha" w:date="2013-10-17T16:06:00Z">
              <w:r w:rsidRPr="00606DD7">
                <w:t>8.417</w:t>
              </w:r>
            </w:ins>
          </w:p>
        </w:tc>
        <w:tc>
          <w:tcPr>
            <w:tcW w:w="1712" w:type="dxa"/>
            <w:tcBorders>
              <w:left w:val="single" w:sz="4" w:space="0" w:color="auto"/>
            </w:tcBorders>
          </w:tcPr>
          <w:p w:rsidR="00D308E4" w:rsidRPr="00606DD7" w:rsidRDefault="00D308E4" w:rsidP="00F90398">
            <w:pPr>
              <w:spacing w:line="480" w:lineRule="auto"/>
              <w:jc w:val="both"/>
            </w:pPr>
            <w:ins w:id="72" w:author="Ram Shrestha" w:date="2013-10-17T16:06:00Z">
              <w:r>
                <w:t>0</w:t>
              </w:r>
              <w:r w:rsidRPr="00606DD7">
                <w:t>.017</w:t>
              </w:r>
            </w:ins>
          </w:p>
        </w:tc>
      </w:tr>
      <w:tr w:rsidR="00D308E4">
        <w:tc>
          <w:tcPr>
            <w:tcW w:w="2018" w:type="dxa"/>
          </w:tcPr>
          <w:p w:rsidR="00D308E4" w:rsidRDefault="00D308E4" w:rsidP="00591508">
            <w:pPr>
              <w:spacing w:line="480" w:lineRule="auto"/>
              <w:jc w:val="both"/>
            </w:pPr>
            <w:r>
              <w:t xml:space="preserve">Roche’s </w:t>
            </w:r>
            <w:proofErr w:type="spellStart"/>
            <w:r>
              <w:t>Newbler</w:t>
            </w:r>
            <w:proofErr w:type="spellEnd"/>
            <w:ins w:id="73" w:author="Ram Shrestha" w:date="2013-10-18T15:04:00Z">
              <w:r>
                <w:t xml:space="preserve"> v2.6</w:t>
              </w:r>
            </w:ins>
          </w:p>
        </w:tc>
        <w:tc>
          <w:tcPr>
            <w:tcW w:w="987" w:type="dxa"/>
            <w:tcBorders>
              <w:righ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r>
              <w:t>32047</w:t>
            </w:r>
          </w:p>
        </w:tc>
        <w:tc>
          <w:tcPr>
            <w:tcW w:w="1119" w:type="dxa"/>
            <w:tcBorders>
              <w:left w:val="single" w:sz="4" w:space="0" w:color="auto"/>
            </w:tcBorders>
          </w:tcPr>
          <w:p w:rsidR="00D308E4" w:rsidRDefault="00D308E4" w:rsidP="00F90398">
            <w:pPr>
              <w:spacing w:line="480" w:lineRule="auto"/>
              <w:jc w:val="both"/>
            </w:pPr>
            <w:r>
              <w:t>NA</w:t>
            </w:r>
          </w:p>
        </w:tc>
        <w:tc>
          <w:tcPr>
            <w:tcW w:w="1067" w:type="dxa"/>
            <w:tcBorders>
              <w:right w:val="single" w:sz="4" w:space="0" w:color="auto"/>
            </w:tcBorders>
          </w:tcPr>
          <w:p w:rsidR="00D308E4" w:rsidRDefault="00D308E4" w:rsidP="00591508">
            <w:pPr>
              <w:spacing w:line="480" w:lineRule="auto"/>
              <w:jc w:val="both"/>
            </w:pPr>
            <w:r>
              <w:t>252</w:t>
            </w:r>
          </w:p>
        </w:tc>
        <w:tc>
          <w:tcPr>
            <w:tcW w:w="945" w:type="dxa"/>
          </w:tcPr>
          <w:p w:rsidR="00D308E4" w:rsidRDefault="00D308E4" w:rsidP="00F90398">
            <w:pPr>
              <w:spacing w:line="480" w:lineRule="auto"/>
              <w:jc w:val="both"/>
            </w:pPr>
            <w:r>
              <w:t>NA</w:t>
            </w:r>
          </w:p>
        </w:tc>
        <w:tc>
          <w:tcPr>
            <w:tcW w:w="1116" w:type="dxa"/>
          </w:tcPr>
          <w:p w:rsidR="00D308E4" w:rsidRPr="00CC5227" w:rsidRDefault="00D308E4" w:rsidP="00F90398">
            <w:pPr>
              <w:spacing w:line="480" w:lineRule="auto"/>
              <w:jc w:val="both"/>
            </w:pPr>
            <w:ins w:id="74" w:author="Ram Shrestha" w:date="2013-10-17T16:06:00Z">
              <w:r w:rsidRPr="00CC5227">
                <w:t>42.964</w:t>
              </w:r>
            </w:ins>
          </w:p>
        </w:tc>
        <w:tc>
          <w:tcPr>
            <w:tcW w:w="1116" w:type="dxa"/>
            <w:tcBorders>
              <w:left w:val="single" w:sz="4" w:space="0" w:color="auto"/>
            </w:tcBorders>
          </w:tcPr>
          <w:p w:rsidR="00D308E4" w:rsidRDefault="00D308E4" w:rsidP="00F90398">
            <w:pPr>
              <w:spacing w:line="480" w:lineRule="auto"/>
              <w:jc w:val="both"/>
            </w:pPr>
            <w:ins w:id="75" w:author="Ram Shrestha" w:date="2013-10-17T16:06:00Z">
              <w:r>
                <w:t>NA</w:t>
              </w:r>
            </w:ins>
          </w:p>
        </w:tc>
        <w:tc>
          <w:tcPr>
            <w:tcW w:w="1132" w:type="dxa"/>
            <w:tcBorders>
              <w:right w:val="single" w:sz="4" w:space="0" w:color="auto"/>
            </w:tcBorders>
          </w:tcPr>
          <w:p w:rsidR="00D308E4" w:rsidRPr="00606DD7" w:rsidRDefault="00D308E4" w:rsidP="00591508">
            <w:pPr>
              <w:spacing w:line="480" w:lineRule="auto"/>
              <w:jc w:val="both"/>
            </w:pPr>
            <w:ins w:id="76" w:author="Ram Shrestha" w:date="2013-10-17T16:06:00Z">
              <w:r w:rsidRPr="00606DD7">
                <w:t>21.573</w:t>
              </w:r>
            </w:ins>
          </w:p>
        </w:tc>
        <w:tc>
          <w:tcPr>
            <w:tcW w:w="1712" w:type="dxa"/>
            <w:tcBorders>
              <w:left w:val="single" w:sz="4" w:space="0" w:color="auto"/>
            </w:tcBorders>
          </w:tcPr>
          <w:p w:rsidR="00D308E4" w:rsidRDefault="00D308E4" w:rsidP="00F90398">
            <w:pPr>
              <w:spacing w:line="480" w:lineRule="auto"/>
              <w:jc w:val="both"/>
            </w:pPr>
            <w:ins w:id="77" w:author="Ram Shrestha" w:date="2013-10-17T16:06:00Z">
              <w:r>
                <w:t>NA</w:t>
              </w:r>
            </w:ins>
          </w:p>
        </w:tc>
      </w:tr>
    </w:tbl>
    <w:p w:rsidR="00D308E4" w:rsidRDefault="00D308E4" w:rsidP="00D308E4">
      <w:pPr>
        <w:spacing w:line="480" w:lineRule="auto"/>
        <w:jc w:val="both"/>
      </w:pPr>
    </w:p>
    <w:p w:rsidR="00D308E4" w:rsidRDefault="00D308E4" w:rsidP="00D308E4">
      <w:pPr>
        <w:numPr>
          <w:ins w:id="78" w:author="Ram Shrestha" w:date="2013-10-17T16:56:00Z"/>
        </w:numPr>
        <w:spacing w:line="480" w:lineRule="auto"/>
        <w:jc w:val="both"/>
        <w:rPr>
          <w:ins w:id="79" w:author="Ram Shrestha" w:date="2013-10-17T16:56:00Z"/>
        </w:rPr>
      </w:pPr>
      <w:ins w:id="80" w:author="Ram Shrestha" w:date="2013-10-17T16:56:00Z">
        <w:r>
          <w:t xml:space="preserve">NA: The data is not available as Roche’s </w:t>
        </w:r>
        <w:proofErr w:type="spellStart"/>
        <w:r>
          <w:t>Newbler</w:t>
        </w:r>
      </w:ins>
      <w:proofErr w:type="spellEnd"/>
      <w:ins w:id="81" w:author="Ram Shrestha" w:date="2013-10-18T15:04:00Z">
        <w:r>
          <w:t xml:space="preserve"> v.26</w:t>
        </w:r>
      </w:ins>
      <w:ins w:id="82" w:author="Ram Shrestha" w:date="2013-10-17T16:56:00Z">
        <w:r>
          <w:t xml:space="preserve"> is preset to trim at Q20 only. Users do not have option to trim at Q30</w:t>
        </w:r>
      </w:ins>
    </w:p>
    <w:p w:rsidR="0094387D" w:rsidRDefault="00D308E4"/>
    <w:sectPr w:rsidR="0094387D" w:rsidSect="0094387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308E4"/>
    <w:rsid w:val="00D308E4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8E4"/>
    <w:rPr>
      <w:rFonts w:eastAsiaTheme="minorEastAsia"/>
      <w:lang w:eastAsia="ja-JP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rsid w:val="00D308E4"/>
    <w:rPr>
      <w:rFonts w:eastAsiaTheme="minorEastAsia"/>
      <w:lang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08E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E4"/>
    <w:rPr>
      <w:rFonts w:ascii="Lucida Grande" w:eastAsiaTheme="minorEastAsia" w:hAnsi="Lucida Grande"/>
      <w:sz w:val="18"/>
      <w:szCs w:val="1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1534</Characters>
  <Application>Microsoft Macintosh Word</Application>
  <DocSecurity>0</DocSecurity>
  <Lines>12</Lines>
  <Paragraphs>3</Paragraphs>
  <ScaleCrop>false</ScaleCrop>
  <Company>SANBI</Company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Shrestha</dc:creator>
  <cp:keywords/>
  <cp:lastModifiedBy>Ram Shrestha</cp:lastModifiedBy>
  <cp:revision>1</cp:revision>
  <dcterms:created xsi:type="dcterms:W3CDTF">2013-11-06T05:03:00Z</dcterms:created>
  <dcterms:modified xsi:type="dcterms:W3CDTF">2013-11-06T05:11:00Z</dcterms:modified>
</cp:coreProperties>
</file>