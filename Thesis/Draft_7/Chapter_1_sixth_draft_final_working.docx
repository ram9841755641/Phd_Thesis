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Pr="00F96BBA" w:rsidRDefault="006444DD" w:rsidP="00FC2F04">
      <w:pPr>
        <w:pStyle w:val="chaptertitle"/>
      </w:pPr>
      <w:r w:rsidRPr="00F96BBA">
        <w:t>CHAPTER 1</w:t>
      </w:r>
    </w:p>
    <w:p w:rsidR="00B021A8" w:rsidRDefault="006444DD" w:rsidP="00B021A8">
      <w:pPr>
        <w:pStyle w:val="Heading1"/>
        <w:numPr>
          <w:numberingChange w:id="0" w:author="Ram Shrestha" w:date="2014-02-15T23:32:00Z" w:original="%1:1:0:."/>
        </w:numPr>
      </w:pPr>
      <w:r w:rsidRPr="00F96BBA">
        <w:t>Literature Review</w:t>
      </w:r>
    </w:p>
    <w:p w:rsidR="006444DD" w:rsidRPr="00B021A8" w:rsidRDefault="006444DD" w:rsidP="00B021A8"/>
    <w:p w:rsidR="00B021A8" w:rsidRDefault="006444DD" w:rsidP="00B021A8">
      <w:pPr>
        <w:pStyle w:val="Heading2"/>
        <w:numPr>
          <w:numberingChange w:id="1" w:author="Ram Shrestha" w:date="2014-02-15T23:32:00Z" w:original="%1:1:0:.%2:1:0:"/>
        </w:numPr>
      </w:pPr>
      <w:r>
        <w:t>Overview of HIV/AIDS</w:t>
      </w:r>
    </w:p>
    <w:p w:rsidR="006444DD" w:rsidRPr="00B021A8" w:rsidRDefault="006444DD" w:rsidP="00B021A8">
      <w:pPr>
        <w:pStyle w:val="Heading2"/>
        <w:numPr>
          <w:ilvl w:val="0"/>
          <w:numId w:val="0"/>
        </w:numPr>
      </w:pPr>
    </w:p>
    <w:p w:rsidR="006444DD" w:rsidRDefault="006444DD" w:rsidP="006444DD">
      <w:pPr>
        <w:spacing w:line="480" w:lineRule="auto"/>
        <w:jc w:val="both"/>
      </w:pPr>
      <w:r>
        <w:t xml:space="preserve">Human Immunodeficiency Virus (HIV) is a human pathogenic virus that cause AIDS (Acquired Immunodeficiency Syndrome). HIV/AIDS has been global pandemic for over the last three decades and is depicted as the modern day plague </w:t>
      </w:r>
      <w:r w:rsidR="00072915">
        <w:fldChar w:fldCharType="begin"/>
      </w:r>
      <w:ins w:id="2" w:author="Ram Shrestha" w:date="2014-02-16T01:12:00Z">
        <w:r w:rsidR="00045B29">
          <w: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instrText>
        </w:r>
      </w:ins>
      <w:del w:id="3" w:author="Ram Shrestha" w:date="2014-02-16T01:12:00Z">
        <w:r w:rsidR="00CD6CBE" w:rsidDel="00045B29">
          <w:delInstrText xml:space="preserve"> ADDIN EN.CITE &lt;EndNote&gt;&lt;Cite&gt;&lt;Author&gt;Quinn&lt;/Author&gt;&lt;Year&gt;1996&lt;/Year&gt;&lt;RecNum&gt;666&lt;/RecNum&gt;&lt;record&gt;&lt;rec-number&gt;666&lt;/rec-number&gt;&lt;foreign-keys&gt;&lt;key app="EN" db-id="fp25zzvrxrd9vke5zxqp9stbssprwstvdddz"&gt;666&lt;/key&gt;&lt;/foreign-keys&gt;&lt;ref-type name="Journal Article"&gt;17&lt;/ref-type&gt;&lt;contributors&gt;&lt;authors&gt;&lt;author&gt;Quinn, T. C.&lt;/author&gt;&lt;/authors&gt;&lt;/contributors&gt;&lt;auth-address&gt;National Institute of Allergy and Infectious Diseases, Baltimore, Maryland, USA.&lt;/auth-address&gt;&lt;titles&gt;&lt;title&gt;Global burden of the HIV pandemic&lt;/title&gt;&lt;secondary-title&gt;Lancet&lt;/secondary-title&gt;&lt;/titles&gt;&lt;periodical&gt;&lt;full-title&gt;Lancet&lt;/full-title&gt;&lt;/periodical&gt;&lt;pages&gt;99-106&lt;/pages&gt;&lt;volume&gt;348&lt;/volume&gt;&lt;number&gt;9020&lt;/number&gt;&lt;edition&gt;1996/07/13&lt;/edition&gt;&lt;keywords&gt;&lt;keyword&gt;Acquired Immunodeficiency Syndrome/*epidemiology/mortality/*transmission/virology&lt;/keyword&gt;&lt;keyword&gt;*Disease Outbreaks&lt;/keyword&gt;&lt;keyword&gt;Humans&lt;/keyword&gt;&lt;keyword&gt;Molecular Epidemiology&lt;/keyword&gt;&lt;keyword&gt;Prevalence&lt;/keyword&gt;&lt;keyword&gt;*World Health&lt;/keyword&gt;&lt;/keywords&gt;&lt;dates&gt;&lt;year&gt;1996&lt;/year&gt;&lt;pub-dates&gt;&lt;date&gt;Jul 13&lt;/date&gt;&lt;/pub-dates&gt;&lt;/dates&gt;&lt;isbn&gt;0140-6736 (Print)&amp;#xD;0140-6736 (Linking)&lt;/isbn&gt;&lt;accession-num&gt;8676726&lt;/accession-num&gt;&lt;urls&gt;&lt;related-urls&gt;&lt;url&gt;http://www.ncbi.nlm.nih.gov/entrez/query.fcgi?cmd=Retrieve&amp;amp;db=PubMed&amp;amp;dopt=Citation&amp;amp;list_uids=8676726&lt;/url&gt;&lt;/related-urls&gt;&lt;/urls&gt;&lt;electronic-resource-num&gt;S014067369601029X [pii]&lt;/electronic-resource-num&gt;&lt;language&gt;eng&lt;/language&gt;&lt;/record&gt;&lt;/Cite&gt;&lt;/EndNote&gt;</w:delInstrText>
        </w:r>
      </w:del>
      <w:r w:rsidR="00072915">
        <w:fldChar w:fldCharType="separate"/>
      </w:r>
      <w:r>
        <w:rPr>
          <w:noProof/>
        </w:rPr>
        <w:t>(Quinn, 1996)</w:t>
      </w:r>
      <w:r w:rsidR="00072915">
        <w:fldChar w:fldCharType="end"/>
      </w:r>
      <w:r>
        <w:t>. The United Nations Acquired Immune Deficiency Syndrome (UNAIDS) global report 2012 estimates that by the end of 2011 approximately 34 million people were living with HIV (WHO factsheet Number 360 (</w:t>
      </w:r>
      <w:ins w:id="4" w:author="Ram Shrestha" w:date="2014-02-16T19:30:00Z">
        <w:r w:rsidR="00CF7529">
          <w:fldChar w:fldCharType="begin"/>
        </w:r>
        <w:r w:rsidR="00CF7529">
          <w:instrText xml:space="preserve"> HYPERLINK "</w:instrText>
        </w:r>
      </w:ins>
      <w:r w:rsidR="00CF7529">
        <w:instrText>http://www.who.int/mediacentre/</w:instrText>
      </w:r>
      <w:ins w:id="5" w:author="Ram Shrestha" w:date="2014-02-16T19:30:00Z">
        <w:r w:rsidR="00CF7529">
          <w:instrText xml:space="preserve">" </w:instrText>
        </w:r>
      </w:ins>
      <w:ins w:id="6" w:author="Ram Shrestha" w:date="2014-02-16T19:30:00Z">
        <w:r w:rsidR="00CF7529">
          <w:fldChar w:fldCharType="separate"/>
        </w:r>
      </w:ins>
      <w:r w:rsidR="00CF7529" w:rsidRPr="0009062B">
        <w:rPr>
          <w:rStyle w:val="Hyperlink"/>
        </w:rPr>
        <w:t>http://www.who.int/mediacentre/</w:t>
      </w:r>
      <w:ins w:id="7" w:author="Ram Shrestha" w:date="2014-02-16T19:30:00Z">
        <w:r w:rsidR="00CF7529">
          <w:fldChar w:fldCharType="end"/>
        </w:r>
        <w:r w:rsidR="00CF7529">
          <w:t xml:space="preserve"> </w:t>
        </w:r>
      </w:ins>
      <w:r>
        <w:t>factsheets/fs360/en/)</w:t>
      </w:r>
      <w:del w:id="8" w:author="Ram Shrestha" w:date="2014-02-16T19:42:00Z">
        <w:r w:rsidDel="00566FB9">
          <w:delText>)</w:delText>
        </w:r>
      </w:del>
      <w:r>
        <w:t xml:space="preserve"> and that </w:t>
      </w:r>
      <w:r w:rsidRPr="007E6BA1">
        <w:t>over</w:t>
      </w:r>
      <w:r>
        <w:t xml:space="preserve"> 95% of them are living in low and middle in come countries </w:t>
      </w:r>
      <w:r w:rsidR="00072915">
        <w:fldChar w:fldCharType="begin"/>
      </w:r>
      <w:ins w:id="9" w:author="Ram Shrestha" w:date="2014-02-16T01:12:00Z">
        <w:r w:rsidR="00045B29">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0" w:author="Ram Shrestha" w:date="2014-02-16T01:12:00Z">
        <w:r w:rsidR="00CD6CBE" w:rsidDel="00045B29">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072915">
        <w:fldChar w:fldCharType="separate"/>
      </w:r>
      <w:r>
        <w:rPr>
          <w:noProof/>
        </w:rPr>
        <w:t>(Esparza and Bhamarapravati, 2000)</w:t>
      </w:r>
      <w:r w:rsidR="00072915">
        <w:fldChar w:fldCharType="end"/>
      </w:r>
      <w:r>
        <w:t xml:space="preserve">. There is a significant variation in HIV prevalence among the countries around the globe (Figure 1.1). The UNAIDS 2012 report shows that although the global trend of new HIV infections and HIV-related deaths per year is declining, the current number of HIV infections is the highest since 1990 (Figure 1.2). The sub-Saharan region of Africa is the region most aggravated by the virus with 23.5 million people living with HIV </w:t>
      </w:r>
      <w:r w:rsidR="00072915">
        <w:fldChar w:fldCharType="begin"/>
      </w:r>
      <w:ins w:id="11" w:author="Ram Shrestha" w:date="2014-02-16T01:12:00Z">
        <w:r w:rsidR="00045B29">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2" w:author="Ram Shrestha" w:date="2014-02-16T01:12:00Z">
        <w:r w:rsidR="00CD6CBE" w:rsidDel="00045B29">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072915">
        <w:fldChar w:fldCharType="separate"/>
      </w:r>
      <w:r>
        <w:rPr>
          <w:noProof/>
        </w:rPr>
        <w:t>(UNAIDS)</w:t>
      </w:r>
      <w:r w:rsidR="00072915">
        <w:fldChar w:fldCharType="end"/>
      </w:r>
      <w:r>
        <w:t xml:space="preserve">. UNAIDS estimates that approximately 1 in every 20 adults is HIV infected in this region </w:t>
      </w:r>
      <w:r w:rsidR="00072915">
        <w:fldChar w:fldCharType="begin"/>
      </w:r>
      <w:ins w:id="13" w:author="Ram Shrestha" w:date="2014-02-16T01:12:00Z">
        <w:r w:rsidR="00045B29">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4" w:author="Ram Shrestha" w:date="2014-02-16T01:12:00Z">
        <w:r w:rsidR="00CD6CBE" w:rsidDel="00045B29">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072915">
        <w:fldChar w:fldCharType="separate"/>
      </w:r>
      <w:r>
        <w:rPr>
          <w:noProof/>
        </w:rPr>
        <w:t>(UNAIDS)</w:t>
      </w:r>
      <w:r w:rsidR="00072915">
        <w:fldChar w:fldCharType="end"/>
      </w:r>
      <w:r>
        <w:t>. This is 25 or more times the HIV prevalence in any other region of the world</w:t>
      </w:r>
      <w:r w:rsidR="00CC7EFA">
        <w:t xml:space="preserve"> </w:t>
      </w:r>
      <w:r w:rsidR="00072915">
        <w:fldChar w:fldCharType="begin"/>
      </w:r>
      <w:ins w:id="15" w:author="Ram Shrestha" w:date="2014-02-16T01:12:00Z">
        <w:r w:rsidR="00045B29">
          <w: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6" w:author="Ram Shrestha" w:date="2014-02-16T01:12:00Z">
        <w:r w:rsidR="00CC7EFA" w:rsidDel="00045B29">
          <w:delInstrText xml:space="preserve"> ADDIN EN.CITE &lt;EndNote&gt;&lt;Cite ExcludeYear="1"&gt;&lt;Author&gt;UNAIDS&lt;/Author&gt;&lt;RecNum&gt;703&lt;/RecNum&gt;&lt;record&gt;&lt;rec-number&gt;703&lt;/rec-number&gt;&lt;foreign-keys&gt;&lt;key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072915">
        <w:fldChar w:fldCharType="separate"/>
      </w:r>
      <w:r w:rsidR="00CC7EFA">
        <w:rPr>
          <w:noProof/>
        </w:rPr>
        <w:t>(UNAIDS)</w:t>
      </w:r>
      <w:r w:rsidR="00072915">
        <w:fldChar w:fldCharType="end"/>
      </w:r>
      <w:r>
        <w:t xml:space="preserve">. Countries in Sub-Saharan Africa also have varying HIV prevalence with South Africa at the top followed by Nigeria </w:t>
      </w:r>
      <w:r w:rsidR="00072915">
        <w:fldChar w:fldCharType="begin"/>
      </w:r>
      <w:ins w:id="17" w:author="Ram Shrestha" w:date="2014-02-16T01:12:00Z">
        <w:r w:rsidR="00045B29">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18" w:author="Ram Shrestha" w:date="2014-02-16T01:12:00Z">
        <w:r w:rsidR="00CD6CBE" w:rsidDel="00045B29">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072915">
        <w:fldChar w:fldCharType="separate"/>
      </w:r>
      <w:r>
        <w:rPr>
          <w:noProof/>
        </w:rPr>
        <w:t>(Esparza and Bhamarapravati, 2000)</w:t>
      </w:r>
      <w:r w:rsidR="00072915">
        <w:fldChar w:fldCharType="end"/>
      </w:r>
      <w:r>
        <w:t xml:space="preserve">. The next severely affected regions, besides African continent, are Asia (China, Thailand, Indonesia), Caribbean and Eastern Europe, North America, western and central Europe </w:t>
      </w:r>
      <w:r w:rsidR="00072915">
        <w:fldChar w:fldCharType="begin"/>
      </w:r>
      <w:ins w:id="19" w:author="Ram Shrestha" w:date="2014-02-16T01:12:00Z">
        <w:r w:rsidR="00045B29">
          <w: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instrText>
        </w:r>
      </w:ins>
      <w:del w:id="20" w:author="Ram Shrestha" w:date="2014-02-16T01:12:00Z">
        <w:r w:rsidR="00CD6CBE" w:rsidDel="00045B29">
          <w:delInstrText xml:space="preserve"> ADDIN EN.CITE &lt;EndNote&gt;&lt;Cite&gt;&lt;Author&gt;Esparza&lt;/Author&gt;&lt;Year&gt;2000&lt;/Year&gt;&lt;RecNum&gt;782&lt;/RecNum&gt;&lt;record&gt;&lt;rec-number&gt;782&lt;/rec-number&gt;&lt;foreign-keys&gt;&lt;key app="EN" db-id="fp25zzvrxrd9vke5zxqp9stbssprwstvdddz"&gt;782&lt;/key&gt;&lt;/foreign-keys&gt;&lt;ref-type name="Journal Article"&gt;17&lt;/ref-type&gt;&lt;contributors&gt;&lt;authors&gt;&lt;author&gt;Esparza, J.&lt;/author&gt;&lt;author&gt;Bhamarapravati, N.&lt;/author&gt;&lt;/authors&gt;&lt;/contributors&gt;&lt;auth-address&gt;WHO-UNAIDS HIV Vaccine Initiative, Health Technology and Pharmaceuticals, WHO, Geneva, Switzerland. esparzaj@unaids.org&lt;/auth-address&gt;&lt;titles&gt;&lt;title&gt;Accelerating the development and future availability of HIV-1 vaccines: why, when, where, and how?&lt;/title&gt;&lt;secondary-title&gt;Lancet&lt;/secondary-title&gt;&lt;/titles&gt;&lt;periodical&gt;&lt;full-title&gt;Lancet&lt;/full-title&gt;&lt;/periodical&gt;&lt;pages&gt;2061-6&lt;/pages&gt;&lt;volume&gt;355&lt;/volume&gt;&lt;number&gt;9220&lt;/number&gt;&lt;edition&gt;2000/07/08&lt;/edition&gt;&lt;keywords&gt;&lt;keyword&gt;*AIDS Vaccines&lt;/keyword&gt;&lt;keyword&gt;Acquired Immunodeficiency Syndrome/economics/epidemiology/*prevention &amp;amp; control&lt;/keyword&gt;&lt;keyword&gt;Clinical Trials as Topic&lt;/keyword&gt;&lt;keyword&gt;*Developing Countries&lt;/keyword&gt;&lt;keyword&gt;Forecasting&lt;/keyword&gt;&lt;keyword&gt;*Hiv-1&lt;/keyword&gt;&lt;keyword&gt;Health Priorities&lt;/keyword&gt;&lt;keyword&gt;Humans&lt;/keyword&gt;&lt;keyword&gt;*Research&lt;/keyword&gt;&lt;keyword&gt;Time Factors&lt;/keyword&gt;&lt;/keywords&gt;&lt;dates&gt;&lt;year&gt;2000&lt;/year&gt;&lt;pub-dates&gt;&lt;date&gt;Jun 10&lt;/date&gt;&lt;/pub-dates&gt;&lt;/dates&gt;&lt;isbn&gt;0140-6736 (Print)&amp;#xD;0140-6736 (Linking)&lt;/isbn&gt;&lt;accession-num&gt;10885368&lt;/accession-num&gt;&lt;urls&gt;&lt;related-urls&gt;&lt;url&gt;http://www.ncbi.nlm.nih.gov/entrez/query.fcgi?cmd=Retrieve&amp;amp;db=PubMed&amp;amp;dopt=Citation&amp;amp;list_uids=10885368&lt;/url&gt;&lt;/related-urls&gt;&lt;/urls&gt;&lt;electronic-resource-num&gt;S0140-6736(00)02360-6 [pii]&amp;#xD;10.1016/S0140-6736(00)02360-6&lt;/electronic-resource-num&gt;&lt;language&gt;eng&lt;/language&gt;&lt;/record&gt;&lt;/Cite&gt;&lt;/EndNote&gt;</w:delInstrText>
        </w:r>
      </w:del>
      <w:r w:rsidR="00072915">
        <w:fldChar w:fldCharType="separate"/>
      </w:r>
      <w:r>
        <w:rPr>
          <w:noProof/>
        </w:rPr>
        <w:t>(Esparza and Bhamarapravati, 2000)</w:t>
      </w:r>
      <w:r w:rsidR="00072915">
        <w:fldChar w:fldCharType="end"/>
      </w:r>
      <w:r>
        <w:t>.</w:t>
      </w:r>
    </w:p>
    <w:p w:rsidR="006444DD" w:rsidRDefault="006444DD" w:rsidP="006444DD">
      <w:pPr>
        <w:spacing w:line="480" w:lineRule="auto"/>
        <w:jc w:val="both"/>
      </w:pPr>
    </w:p>
    <w:p w:rsidR="00B021A8" w:rsidRDefault="006444DD" w:rsidP="00B021A8">
      <w:pPr>
        <w:pStyle w:val="Heading2"/>
        <w:numPr>
          <w:numberingChange w:id="21" w:author="Ram Shrestha" w:date="2014-02-15T23:32:00Z" w:original="%1:1:0:.%2:2:0:"/>
        </w:numPr>
      </w:pPr>
      <w:r>
        <w:t>Discovery and characterization of HIV</w:t>
      </w:r>
    </w:p>
    <w:p w:rsidR="006444DD" w:rsidRPr="00B021A8" w:rsidRDefault="006444DD" w:rsidP="00B021A8"/>
    <w:p w:rsidR="001B0251" w:rsidRDefault="006444DD" w:rsidP="006444DD">
      <w:pPr>
        <w:spacing w:line="480" w:lineRule="auto"/>
        <w:jc w:val="both"/>
      </w:pPr>
      <w:r>
        <w:t xml:space="preserve">As early as 1959, HIV infection cases had been documented but were unreported </w:t>
      </w:r>
      <w:r w:rsidR="00072915">
        <w:fldChar w:fldCharType="begin"/>
      </w:r>
      <w:ins w:id="22" w:author="Ram Shrestha" w:date="2014-02-16T01:12:00Z">
        <w:r w:rsidR="00045B29">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instrText>
        </w:r>
      </w:ins>
      <w:del w:id="23" w:author="Ram Shrestha" w:date="2014-02-16T01:12:00Z">
        <w:r w:rsidR="00CD6CBE" w:rsidDel="00045B29">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Cite&gt;&lt;Author&gt;Corbitt&lt;/Author&gt;&lt;Year&gt;1990&lt;/Year&gt;&lt;RecNum&gt;736&lt;/RecNum&gt;&lt;record&gt;&lt;rec-number&gt;736&lt;/rec-number&gt;&lt;foreign-keys&gt;&lt;key app="EN" db-id="fp25zzvrxrd9vke5zxqp9stbssprwstvdddz"&gt;736&lt;/key&gt;&lt;/foreign-keys&gt;&lt;ref-type name="Journal Article"&gt;17&lt;/ref-type&gt;&lt;contributors&gt;&lt;authors&gt;&lt;author&gt;Corbitt, Gerald&lt;/author&gt;&lt;author&gt;Bailey, AndrewS&lt;/author&gt;&lt;author&gt;Williams, George&lt;/author&gt;&lt;/authors&gt;&lt;/contributors&gt;&lt;titles&gt;&lt;title&gt;HIV infection in Manchester, 1959&lt;/title&gt;&lt;secondary-title&gt;The Lancet&lt;/secondary-title&gt;&lt;/titles&gt;&lt;periodical&gt;&lt;full-title&gt;The Lancet&lt;/full-title&gt;&lt;/periodical&gt;&lt;pages&gt;51&lt;/pages&gt;&lt;volume&gt;336&lt;/volume&gt;&lt;number&gt;8706&lt;/number&gt;&lt;dates&gt;&lt;year&gt;1990&lt;/year&gt;&lt;/dates&gt;&lt;isbn&gt;0140-6736&lt;/isbn&gt;&lt;urls&gt;&lt;/urls&gt;&lt;/record&gt;&lt;/Cite&gt;&lt;/EndNote&gt;</w:delInstrText>
        </w:r>
      </w:del>
      <w:r w:rsidR="00072915">
        <w:fldChar w:fldCharType="separate"/>
      </w:r>
      <w:r>
        <w:rPr>
          <w:noProof/>
        </w:rPr>
        <w:t>(Corbitt et al., 1990; Nahmias et al., 1986)</w:t>
      </w:r>
      <w:r w:rsidR="00072915">
        <w:fldChar w:fldCharType="end"/>
      </w:r>
      <w:r>
        <w:t xml:space="preserve">. Curious doctors at that time collected patient blood samples and kept frozen, which were later shown to have HIV antibodies </w:t>
      </w:r>
      <w:r w:rsidR="00072915">
        <w:fldChar w:fldCharType="begin"/>
      </w:r>
      <w:ins w:id="24" w:author="Ram Shrestha" w:date="2014-02-16T01:12:00Z">
        <w:r w:rsidR="00045B29">
          <w: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instrText>
        </w:r>
      </w:ins>
      <w:del w:id="25" w:author="Ram Shrestha" w:date="2014-02-16T01:12:00Z">
        <w:r w:rsidR="00CD6CBE" w:rsidDel="00045B29">
          <w:delInstrText xml:space="preserve"> ADDIN EN.CITE &lt;EndNote&gt;&lt;Cite&gt;&lt;Author&gt;Zhu&lt;/Author&gt;&lt;Year&gt;1998&lt;/Year&gt;&lt;RecNum&gt;735&lt;/RecNum&gt;&lt;record&gt;&lt;rec-number&gt;735&lt;/rec-number&gt;&lt;foreign-keys&gt;&lt;key app="EN" db-id="fp25zzvrxrd9vke5zxqp9stbssprwstvdddz"&gt;735&lt;/key&gt;&lt;/foreign-keys&gt;&lt;ref-type name="Journal Article"&gt;17&lt;/ref-type&gt;&lt;contributors&gt;&lt;authors&gt;&lt;author&gt;Zhu, Tuofu&lt;/author&gt;&lt;author&gt;Korber, Bette T&lt;/author&gt;&lt;author&gt;Nahmias, Andre J&lt;/author&gt;&lt;author&gt;Hooper, Edward&lt;/author&gt;&lt;author&gt;Sharp, Paul M&lt;/author&gt;&lt;author&gt;Ho, David D&lt;/author&gt;&lt;/authors&gt;&lt;/contributors&gt;&lt;titles&gt;&lt;title&gt;An African HIV-1 sequence from 1959 and implications for the origin of the epidemic&lt;/title&gt;&lt;secondary-title&gt;Nature&lt;/secondary-title&gt;&lt;/titles&gt;&lt;periodical&gt;&lt;full-title&gt;Nature&lt;/full-title&gt;&lt;/periodical&gt;&lt;pages&gt;594-597&lt;/pages&gt;&lt;volume&gt;391&lt;/volume&gt;&lt;number&gt;6667&lt;/number&gt;&lt;dates&gt;&lt;year&gt;1998&lt;/year&gt;&lt;/dates&gt;&lt;isbn&gt;0028-0836&lt;/isbn&gt;&lt;urls&gt;&lt;/urls&gt;&lt;/record&gt;&lt;/Cite&gt;&lt;/EndNote&gt;</w:delInstrText>
        </w:r>
      </w:del>
      <w:r w:rsidR="00072915">
        <w:fldChar w:fldCharType="separate"/>
      </w:r>
      <w:r>
        <w:rPr>
          <w:noProof/>
        </w:rPr>
        <w:t>(Zhu et al., 1998)</w:t>
      </w:r>
      <w:r w:rsidR="00072915">
        <w:fldChar w:fldCharType="end"/>
      </w:r>
      <w:r>
        <w:t xml:space="preserve">. In June 1981, a case of acute immune depletion associated secondary infection was reported in some homosexuals in the USA </w:t>
      </w:r>
      <w:r w:rsidR="00072915">
        <w:fldChar w:fldCharType="begin"/>
      </w:r>
      <w:ins w:id="26" w:author="Ram Shrestha" w:date="2014-02-16T01:12:00Z">
        <w:r w:rsidR="00045B29">
          <w: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instrText>
        </w:r>
      </w:ins>
      <w:del w:id="27" w:author="Ram Shrestha" w:date="2014-02-16T01:12:00Z">
        <w:r w:rsidR="00CD6CBE" w:rsidDel="00045B29">
          <w:delInstrText xml:space="preserve"> ADDIN EN.CITE &lt;EndNote&gt;&lt;Cite&gt;&lt;Author&gt;Friedman-Kien&lt;/Author&gt;&lt;Year&gt;1981&lt;/Year&gt;&lt;RecNum&gt;249&lt;/RecNum&gt;&lt;record&gt;&lt;rec-number&gt;249&lt;/rec-number&gt;&lt;foreign-keys&gt;&lt;key app="EN" db-id="fp25zzvrxrd9vke5zxqp9stbssprwstvdddz"&gt;249&lt;/key&gt;&lt;/foreign-keys&gt;&lt;ref-type name="Journal Article"&gt;17&lt;/ref-type&gt;&lt;contributors&gt;&lt;authors&gt;&lt;author&gt;Friedman-Kien, Alvin E.&lt;/author&gt;&lt;/authors&gt;&lt;/contributors&gt;&lt;titles&gt;&lt;title&gt;Disseminated Kaposi&amp;apos;s sarcoma syndrome in young homosexual men&lt;/title&gt;&lt;secondary-title&gt;Journal of the American Academy of Dermatology&lt;/secondary-title&gt;&lt;/titles&gt;&lt;pages&gt;468–471&lt;/pages&gt;&lt;volume&gt;5&lt;/volume&gt;&lt;number&gt;4&lt;/number&gt;&lt;dates&gt;&lt;year&gt;1981&lt;/year&gt;&lt;/dates&gt;&lt;label&gt;friedman-kien_disseminated_1981&lt;/label&gt;&lt;urls&gt;&lt;/urls&gt;&lt;/record&gt;&lt;/Cite&gt;&lt;Cite&gt;&lt;Author&gt;Friedman-Kien&lt;/Author&gt;&lt;Year&gt;1981&lt;/Year&gt;&lt;RecNum&gt;250&lt;/RecNum&gt;&lt;record&gt;&lt;rec-number&gt;250&lt;/rec-number&gt;&lt;foreign-keys&gt;&lt;key app="EN" db-id="fp25zzvrxrd9vke5zxqp9stbssprwstvdddz"&gt;250&lt;/key&gt;&lt;/foreign-keys&gt;&lt;ref-type name="Journal Article"&gt;17&lt;/ref-type&gt;&lt;contributors&gt;&lt;authors&gt;&lt;author&gt;Friedman-Kien, A. E.&lt;/author&gt;&lt;author&gt;Laubenstein, L.&lt;/author&gt;&lt;author&gt;Marmor, M.&lt;/author&gt;&lt;author&gt;Hymes, K.&lt;/author&gt;&lt;author&gt;Green, J.&lt;/author&gt;&lt;author&gt;Ragaz, A.&lt;/author&gt;&lt;author&gt;Gottleib, J.&lt;/author&gt;&lt;author&gt;Muggia, F.&lt;/author&gt;&lt;author&gt;Demopoulos, R.&lt;/author&gt;&lt;author&gt;Weintraub, M.&lt;/author&gt;&lt;/authors&gt;&lt;/contributors&gt;&lt;titles&gt;&lt;title&gt;Kaposi’s sarcoma and Pneumocystis pneumonia among homosexual men—New York City and California&lt;/title&gt;&lt;secondary-title&gt;MMWR&lt;/secondary-title&gt;&lt;/titles&gt;&lt;pages&gt;305–8&lt;/pages&gt;&lt;volume&gt;30&lt;/volume&gt;&lt;number&gt;25&lt;/number&gt;&lt;dates&gt;&lt;year&gt;1981&lt;/year&gt;&lt;/dates&gt;&lt;label&gt;friedman-kien_kaposis_1981&lt;/label&gt;&lt;urls&gt;&lt;/urls&gt;&lt;/record&gt;&lt;/Cite&gt;&lt;/EndNote&gt;</w:delInstrText>
        </w:r>
      </w:del>
      <w:r w:rsidR="00072915">
        <w:fldChar w:fldCharType="separate"/>
      </w:r>
      <w:r>
        <w:rPr>
          <w:noProof/>
        </w:rPr>
        <w:t>(Friedman-Kien, 1981; Friedman-Kien et al., 1981)</w:t>
      </w:r>
      <w:r w:rsidR="00072915">
        <w:fldChar w:fldCharType="end"/>
      </w:r>
      <w:r>
        <w:t xml:space="preserve">. Their infection was coupled with no lymphocyte proliferation </w:t>
      </w:r>
      <w:r w:rsidR="00072915">
        <w:fldChar w:fldCharType="begin"/>
      </w:r>
      <w:ins w:id="28" w:author="Ram Shrestha" w:date="2014-02-16T01:12:00Z">
        <w:r w:rsidR="00045B29">
          <w: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instrText>
        </w:r>
      </w:ins>
      <w:del w:id="29" w:author="Ram Shrestha" w:date="2014-02-16T01:12:00Z">
        <w:r w:rsidR="00CD6CBE" w:rsidDel="00045B29">
          <w:delInstrText xml:space="preserve"> ADDIN EN.CITE &lt;EndNote&gt;&lt;Cite&gt;&lt;Author&gt;Gottlieb&lt;/Author&gt;&lt;Year&gt;1981&lt;/Year&gt;&lt;RecNum&gt;248&lt;/RecNum&gt;&lt;record&gt;&lt;rec-number&gt;248&lt;/rec-number&gt;&lt;foreign-keys&gt;&lt;key app="EN" db-id="fp25zzvrxrd9vke5zxqp9stbssprwstvdddz"&gt;248&lt;/key&gt;&lt;/foreign-keys&gt;&lt;ref-type name="Journal Article"&gt;17&lt;/ref-type&gt;&lt;contributors&gt;&lt;authors&gt;&lt;author&gt;Gottlieb, Michael S.&lt;/author&gt;&lt;author&gt;Schroff, Robert&lt;/author&gt;&lt;author&gt;Schanker, Howard M.&lt;/author&gt;&lt;author&gt;Weisman, Joel D.&lt;/author&gt;&lt;author&gt;Fan, Peng Thim&lt;/author&gt;&lt;author&gt;Wolf, Robert A.&lt;/author&gt;&lt;author&gt;Saxon, Andrew&lt;/author&gt;&lt;/authors&gt;&lt;/contributors&gt;&lt;auth-address&gt;http://www.nejm.org.libgate.library.nuigalway.ie/doi/pdf/10.1056/NEJM198112103052401&lt;/auth-address&gt;&lt;titles&gt;&lt;title&gt;\textitPneumocystis carinii Pneumonia and Mucosal Candidiasis in Previously Healthy Homosexual Men&lt;/title&gt;&lt;secondary-title&gt;New England Journal of Medicine&lt;/secondary-title&gt;&lt;/titles&gt;&lt;periodical&gt;&lt;full-title&gt;New England Journal of Medicine&lt;/full-title&gt;&lt;/periodical&gt;&lt;pages&gt;1425-1431&lt;/pages&gt;&lt;volume&gt;305&lt;/volume&gt;&lt;number&gt;24&lt;/number&gt;&lt;dates&gt;&lt;year&gt;1981&lt;/year&gt;&lt;pub-dates&gt;&lt;date&gt;December&lt;/date&gt;&lt;/pub-dates&gt;&lt;/dates&gt;&lt;isbn&gt;0028-4793, 1533-4406&lt;/isbn&gt;&lt;label&gt;gottlieb_&amp;lt;i&amp;gt;pneumocystis_1981&lt;/label&gt;&lt;urls&gt;&lt;related-urls&gt;&lt;url&gt;10.1056/NEJM198112103052401&lt;/url&gt;&lt;/related-urls&gt;&lt;/urls&gt;&lt;/record&gt;&lt;/Cite&gt;&lt;/EndNote&gt;</w:delInstrText>
        </w:r>
      </w:del>
      <w:r w:rsidR="00072915">
        <w:fldChar w:fldCharType="separate"/>
      </w:r>
      <w:r>
        <w:rPr>
          <w:noProof/>
        </w:rPr>
        <w:t>(Gottlieb et al., 1981)</w:t>
      </w:r>
      <w:r w:rsidR="00072915">
        <w:fldChar w:fldCharType="end"/>
      </w:r>
      <w:r>
        <w:t xml:space="preserve">. Until 1983, the causative agent responsible for the severe immune depletion, named </w:t>
      </w:r>
      <w:r w:rsidR="00F4241C">
        <w:t>Acquired Immunodeficiency Syndrome (</w:t>
      </w:r>
      <w:r>
        <w:t>AIDS</w:t>
      </w:r>
      <w:r w:rsidR="00F4241C">
        <w:t>)</w:t>
      </w:r>
      <w:r>
        <w:t xml:space="preserve">, was unknown </w:t>
      </w:r>
      <w:r w:rsidR="00072915">
        <w:fldChar w:fldCharType="begin"/>
      </w:r>
      <w:ins w:id="30" w:author="Ram Shrestha" w:date="2014-02-16T01:12:00Z">
        <w:r w:rsidR="00045B29">
          <w: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instrText>
        </w:r>
      </w:ins>
      <w:del w:id="31" w:author="Ram Shrestha" w:date="2014-02-16T01:12:00Z">
        <w:r w:rsidR="00CD6CBE" w:rsidDel="00045B29">
          <w:delInstrText xml:space="preserve"> ADDIN EN.CITE &lt;EndNote&gt;&lt;Cite&gt;&lt;Author&gt;Francis&lt;/Author&gt;&lt;Year&gt;1983&lt;/Year&gt;&lt;RecNum&gt;95&lt;/RecNum&gt;&lt;record&gt;&lt;rec-number&gt;95&lt;/rec-number&gt;&lt;foreign-keys&gt;&lt;key app="EN" db-id="fp25zzvrxrd9vke5zxqp9stbssprwstvdddz"&gt;95&lt;/key&gt;&lt;/foreign-keys&gt;&lt;ref-type name="Journal Article"&gt;17&lt;/ref-type&gt;&lt;contributors&gt;&lt;authors&gt;&lt;author&gt;Francis, Donald P.&lt;/author&gt;&lt;author&gt;Curran, James W.&lt;/author&gt;&lt;author&gt;Essex, Myron&lt;/author&gt;&lt;/authors&gt;&lt;/contributors&gt;&lt;auth-address&gt;http://jnci.oxfordjournals.org/content/71/1/5.1.short&lt;/auth-address&gt;&lt;titles&gt;&lt;title&gt;Epidemic acquired immune deficiency syndrome: epidemiologic evidence for a transmissible agent&lt;/title&gt;&lt;secondary-title&gt;Journal of the National Cancer Institute&lt;/secondary-title&gt;&lt;/titles&gt;&lt;pages&gt;5–9&lt;/pages&gt;&lt;volume&gt;71&lt;/volume&gt;&lt;number&gt;1&lt;/number&gt;&lt;dates&gt;&lt;year&gt;1983&lt;/year&gt;&lt;/dates&gt;&lt;label&gt;francis_epidemic_1983&lt;/label&gt;&lt;urls&gt;&lt;/urls&gt;&lt;/record&gt;&lt;/Ci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EndNote&gt;</w:delInstrText>
        </w:r>
      </w:del>
      <w:r w:rsidR="00072915">
        <w:fldChar w:fldCharType="separate"/>
      </w:r>
      <w:r>
        <w:rPr>
          <w:noProof/>
        </w:rPr>
        <w:t>(Francis et al., 1983; Gallo et al., 1983)</w:t>
      </w:r>
      <w:r w:rsidR="00072915">
        <w:fldChar w:fldCharType="end"/>
      </w:r>
      <w:r>
        <w:t xml:space="preserve">, when Luc Montagnier’s group at “Institut Pasteur” in Paris isolated the virus, which was initially named Human T-cell Leucamia Virus (HTLC) and later named as Human Immunodeficiency Virus (HIV) </w:t>
      </w:r>
      <w:r w:rsidR="00072915">
        <w:fldChar w:fldCharType="begin"/>
      </w:r>
      <w:ins w:id="32" w:author="Ram Shrestha" w:date="2014-02-16T01:12:00Z">
        <w:r w:rsidR="00045B29">
          <w: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instrText>
        </w:r>
      </w:ins>
      <w:del w:id="33" w:author="Ram Shrestha" w:date="2014-02-16T01:12:00Z">
        <w:r w:rsidR="00CD6CBE" w:rsidDel="00045B29">
          <w:delInstrText xml:space="preserve"> ADDIN EN.CITE &lt;EndNote&gt;&lt;Cite&gt;&lt;Author&gt;Nahmias&lt;/Author&gt;&lt;Year&gt;1986&lt;/Year&gt;&lt;RecNum&gt;734&lt;/RecNum&gt;&lt;record&gt;&lt;rec-number&gt;734&lt;/rec-number&gt;&lt;foreign-keys&gt;&lt;key app="EN" db-id="fp25zzvrxrd9vke5zxqp9stbssprwstvdddz"&gt;734&lt;/key&gt;&lt;/foreign-keys&gt;&lt;ref-type name="Journal Article"&gt;17&lt;/ref-type&gt;&lt;contributors&gt;&lt;authors&gt;&lt;author&gt;Nahmias, AJ&lt;/author&gt;&lt;author&gt;Weiss, J&lt;/author&gt;&lt;author&gt;Yao, X&lt;/author&gt;&lt;author&gt;Lee, F&lt;/author&gt;&lt;author&gt;Kodsi, R&lt;/author&gt;&lt;author&gt;Schanfield, M&lt;/author&gt;&lt;author&gt;Matthews, T&lt;/author&gt;&lt;author&gt;Bolognesi, D&lt;/author&gt;&lt;author&gt;Durack, D&lt;/author&gt;&lt;author&gt;Motulsky, A&lt;/author&gt;&lt;/authors&gt;&lt;/contributors&gt;&lt;titles&gt;&lt;title&gt;Evidence for human infection with an HTLV III/LAV-like virus in Central Africa, 1959&lt;/title&gt;&lt;secondary-title&gt;The Lancet&lt;/secondary-title&gt;&lt;/titles&gt;&lt;periodical&gt;&lt;full-title&gt;The Lancet&lt;/full-title&gt;&lt;/periodical&gt;&lt;pages&gt;1279-1280&lt;/pages&gt;&lt;volume&gt;327&lt;/volume&gt;&lt;number&gt;8492&lt;/number&gt;&lt;dates&gt;&lt;year&gt;1986&lt;/year&gt;&lt;/dates&gt;&lt;isbn&gt;0140-6736&lt;/isbn&gt;&lt;urls&gt;&lt;/urls&gt;&lt;/record&gt;&lt;/Cite&gt;&lt;/EndNote&gt;</w:delInstrText>
        </w:r>
      </w:del>
      <w:r w:rsidR="00072915">
        <w:fldChar w:fldCharType="separate"/>
      </w:r>
      <w:r>
        <w:rPr>
          <w:noProof/>
        </w:rPr>
        <w:t>(Nahmias et al., 1986)</w:t>
      </w:r>
      <w:r w:rsidR="00072915">
        <w:fldChar w:fldCharType="end"/>
      </w:r>
      <w:r>
        <w:t xml:space="preserve">. Jay Levy’s group in San Francisco, USA also subsequently found the virus confirming the discovery in Paris </w:t>
      </w:r>
      <w:r w:rsidR="00072915">
        <w:fldChar w:fldCharType="begin"/>
      </w:r>
      <w:ins w:id="34" w:author="Ram Shrestha" w:date="2014-02-16T01:12:00Z">
        <w:r w:rsidR="00045B29">
          <w: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instrText>
        </w:r>
      </w:ins>
      <w:del w:id="35" w:author="Ram Shrestha" w:date="2014-02-16T01:12:00Z">
        <w:r w:rsidR="00CD6CBE" w:rsidDel="00045B29">
          <w:delInstrText xml:space="preserve"> ADDIN EN.CITE &lt;EndNote&gt;&lt;Cite&gt;&lt;Author&gt;Levy&lt;/Author&gt;&lt;Year&gt;1984&lt;/Year&gt;&lt;RecNum&gt;92&lt;/RecNum&gt;&lt;record&gt;&lt;rec-number&gt;92&lt;/rec-number&gt;&lt;foreign-keys&gt;&lt;key app="EN" db-id="fp25zzvrxrd9vke5zxqp9stbssprwstvdddz"&gt;92&lt;/key&gt;&lt;/foreign-keys&gt;&lt;ref-type name="Journal Article"&gt;17&lt;/ref-type&gt;&lt;contributors&gt;&lt;authors&gt;&lt;author&gt;Levy, J. A.&lt;/author&gt;&lt;author&gt;Hoffman, A. D.&lt;/author&gt;&lt;author&gt;Kramer, S. M.&lt;/author&gt;&lt;author&gt;Landis, J. A.&lt;/author&gt;&lt;author&gt;Shimabukuro, J. M.&lt;/author&gt;&lt;author&gt;Oshiro, L. S.&lt;/author&gt;&lt;/authors&gt;&lt;/contributors&gt;&lt;auth-address&gt;http://www.sciencemag.org/content/225/4664/840&lt;/auth-address&gt;&lt;titles&gt;&lt;title&gt;Isolation of lymphocytopathic retroviruses from San Francisco patients with AIDS&lt;/title&gt;&lt;secondary-title&gt;Science&lt;/secondary-title&gt;&lt;/titles&gt;&lt;periodical&gt;&lt;full-title&gt;Science&lt;/full-title&gt;&lt;/periodical&gt;&lt;pages&gt;840-842&lt;/pages&gt;&lt;volume&gt;225&lt;/volume&gt;&lt;number&gt;4664&lt;/number&gt;&lt;dates&gt;&lt;year&gt;1984&lt;/year&gt;&lt;pub-dates&gt;&lt;date&gt;August&lt;/date&gt;&lt;/pub-dates&gt;&lt;/dates&gt;&lt;isbn&gt;0036-8075, 1095-9203&lt;/isbn&gt;&lt;label&gt;levy_isolation_1984&lt;/label&gt;&lt;urls&gt;&lt;related-urls&gt;&lt;url&gt;10.1126/science.6206563&lt;/url&gt;&lt;/related-urls&gt;&lt;/urls&gt;&lt;/record&gt;&lt;/Cite&gt;&lt;/EndNote&gt;</w:delInstrText>
        </w:r>
      </w:del>
      <w:r w:rsidR="00072915">
        <w:fldChar w:fldCharType="separate"/>
      </w:r>
      <w:r>
        <w:rPr>
          <w:noProof/>
        </w:rPr>
        <w:t>(Levy et al., 1984)</w:t>
      </w:r>
      <w:r w:rsidR="00072915">
        <w:fldChar w:fldCharType="end"/>
      </w:r>
      <w:r>
        <w:t xml:space="preserve">. They found HIV was a lentivirus from Group VI retrovirus with two single strand RNA molecules </w:t>
      </w:r>
      <w:r w:rsidR="00072915">
        <w:fldChar w:fldCharType="begin"/>
      </w:r>
      <w:ins w:id="36" w:author="Ram Shrestha" w:date="2014-02-16T01:12:00Z">
        <w:r w:rsidR="00045B29">
          <w: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instrText>
        </w:r>
      </w:ins>
      <w:del w:id="37" w:author="Ram Shrestha" w:date="2014-02-16T01:12:00Z">
        <w:r w:rsidR="00CD6CBE" w:rsidDel="00045B29">
          <w:delInstrText xml:space="preserve"> ADDIN EN.CITE &lt;EndNote&gt;&lt;Cite&gt;&lt;Author&gt;Baltimore&lt;/Author&gt;&lt;Year&gt;1971&lt;/Year&gt;&lt;RecNum&gt;204&lt;/RecNum&gt;&lt;record&gt;&lt;rec-number&gt;204&lt;/rec-number&gt;&lt;foreign-keys&gt;&lt;key app="EN" db-id="fp25zzvrxrd9vke5zxqp9stbssprwstvdddz"&gt;204&lt;/key&gt;&lt;/foreign-keys&gt;&lt;ref-type name="Journal Article"&gt;17&lt;/ref-type&gt;&lt;contributors&gt;&lt;authors&gt;&lt;author&gt;Baltimore, D.&lt;/author&gt;&lt;/authors&gt;&lt;/contributors&gt;&lt;auth-address&gt;http://www.ncbi.nlm.nih.gov.libgate.library.nuigalway.ie/pmc/articles/PMC378387/&lt;/auth-address&gt;&lt;titles&gt;&lt;title&gt;Expression of animal virus genomes.&lt;/title&gt;&lt;secondary-title&gt;Bacteriological Reviews&lt;/secondary-title&gt;&lt;/titles&gt;&lt;pages&gt;235&lt;/pages&gt;&lt;volume&gt;35&lt;/volume&gt;&lt;number&gt;3&lt;/number&gt;&lt;dates&gt;&lt;year&gt;1971&lt;/year&gt;&lt;pub-dates&gt;&lt;date&gt;September&lt;/date&gt;&lt;/pub-dates&gt;&lt;/dates&gt;&lt;label&gt;baltimore_expression_1971&lt;/label&gt;&lt;urls&gt;&lt;/urls&gt;&lt;/record&gt;&lt;/Cite&gt;&lt;/EndNote&gt;</w:delInstrText>
        </w:r>
      </w:del>
      <w:r w:rsidR="00072915">
        <w:fldChar w:fldCharType="separate"/>
      </w:r>
      <w:r>
        <w:rPr>
          <w:noProof/>
        </w:rPr>
        <w:t>(Baltimore, 1971)</w:t>
      </w:r>
      <w:r w:rsidR="00072915">
        <w:fldChar w:fldCharType="end"/>
      </w:r>
      <w:r>
        <w:t xml:space="preserve">; unique to any other previously isolated viruses and the virus can transmit from infected to healthy people </w:t>
      </w:r>
      <w:r w:rsidR="00072915">
        <w:fldChar w:fldCharType="begin"/>
      </w:r>
      <w:ins w:id="38" w:author="Ram Shrestha" w:date="2014-02-16T01:12:00Z">
        <w:r w:rsidR="00045B29">
          <w: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instrText>
        </w:r>
      </w:ins>
      <w:del w:id="39" w:author="Ram Shrestha" w:date="2014-02-16T01:12:00Z">
        <w:r w:rsidR="00CD6CBE" w:rsidDel="00045B29">
          <w:delInstrText xml:space="preserve"> ADDIN EN.CITE &lt;EndNote&gt;&lt;Cite&gt;&lt;Author&gt;Wofsy&lt;/Author&gt;&lt;Year&gt;1986&lt;/Year&gt;&lt;RecNum&gt;90&lt;/RecNum&gt;&lt;record&gt;&lt;rec-number&gt;90&lt;/rec-number&gt;&lt;foreign-keys&gt;&lt;key app="EN" db-id="fp25zzvrxrd9vke5zxqp9stbssprwstvdddz"&gt;90&lt;/key&gt;&lt;/foreign-keys&gt;&lt;ref-type name="Journal Article"&gt;17&lt;/ref-type&gt;&lt;contributors&gt;&lt;authors&gt;&lt;author&gt;Wofsy, ConstanceB&lt;/author&gt;&lt;author&gt;Hauer, LaurieB&lt;/author&gt;&lt;author&gt;Michaelis, BarbaraA&lt;/author&gt;&lt;author&gt;Cohen, JudithB&lt;/author&gt;&lt;author&gt;Padian, NancyS&lt;/author&gt;&lt;author&gt;Evans, LouiseA&lt;/author&gt;&lt;author&gt;Levy, JayA&lt;/author&gt;&lt;/authors&gt;&lt;/contributors&gt;&lt;auth-address&gt;http://www.sciencedirect.com/science/article/pii/S0140673686908858&lt;/auth-address&gt;&lt;titles&gt;&lt;title&gt;Isolation of AIDS-associated retrovirus from genital secretions of women with antibodies to the virus&lt;/title&gt;&lt;secondary-title&gt;The Lancet&lt;/secondary-title&gt;&lt;/titles&gt;&lt;periodical&gt;&lt;full-title&gt;The Lancet&lt;/full-title&gt;&lt;/periodical&gt;&lt;pages&gt;527–529&lt;/pages&gt;&lt;volume&gt;327&lt;/volume&gt;&lt;number&gt;8480&lt;/number&gt;&lt;dates&gt;&lt;year&gt;1986&lt;/year&gt;&lt;/dates&gt;&lt;label&gt;wofsy_isolation_1986&lt;/label&gt;&lt;urls&gt;&lt;/urls&gt;&lt;/record&gt;&lt;/Cite&gt;&lt;Cite&gt;&lt;Author&gt;Rogers&lt;/Author&gt;&lt;Year&gt;1987&lt;/Year&gt;&lt;RecNum&gt;262&lt;/RecNum&gt;&lt;record&gt;&lt;rec-number&gt;262&lt;/rec-number&gt;&lt;foreign-keys&gt;&lt;key app="EN" db-id="fp25zzvrxrd9vke5zxqp9stbssprwstvdddz"&gt;262&lt;/key&gt;&lt;/foreign-keys&gt;&lt;ref-type name="Journal Article"&gt;17&lt;/ref-type&gt;&lt;contributors&gt;&lt;authors&gt;&lt;author&gt;Rogers, Martha F.&lt;/author&gt;&lt;author&gt;Thomas, Pauline A.&lt;/author&gt;&lt;author&gt;Starcher, E. Thomas&lt;/author&gt;&lt;author&gt;Noa, Mary C.&lt;/author&gt;&lt;author&gt;Bush, Timothy J.&lt;/author&gt;&lt;author&gt;Jaffe, Harold W.&lt;/author&gt;&lt;/authors&gt;&lt;/contributors&gt;&lt;auth-address&gt;http://pediatrics.aappublications.org/content/79/6/1008&lt;/auth-address&gt;&lt;titles&gt;&lt;title&gt;Acquired Immunodeficiency Syndrome in Children: Report of the Centers for Disease Control National Surveillance, 1982 to 1985&lt;/title&gt;&lt;secondary-title&gt;Pediatrics&lt;/secondary-title&gt;&lt;/titles&gt;&lt;pages&gt;1008-1014&lt;/pages&gt;&lt;volume&gt;79&lt;/volume&gt;&lt;number&gt;6&lt;/number&gt;&lt;dates&gt;&lt;year&gt;1987&lt;/year&gt;&lt;pub-dates&gt;&lt;date&gt;June&lt;/date&gt;&lt;/pub-dates&gt;&lt;/dates&gt;&lt;isbn&gt;0031-4005, 1098-4275&lt;/isbn&gt;&lt;label&gt;rogers_acquired_1987&lt;/label&gt;&lt;urls&gt;&lt;/urls&gt;&lt;/record&gt;&lt;/Cite&gt;&lt;/EndNote&gt;</w:delInstrText>
        </w:r>
      </w:del>
      <w:r w:rsidR="00072915">
        <w:fldChar w:fldCharType="separate"/>
      </w:r>
      <w:r>
        <w:rPr>
          <w:noProof/>
        </w:rPr>
        <w:t>(Rogers et al., 1987; Wofsy et al., 1986)</w:t>
      </w:r>
      <w:r w:rsidR="00072915">
        <w:fldChar w:fldCharType="end"/>
      </w:r>
      <w:r>
        <w:t xml:space="preserve">, mother to child through umbilical cord </w:t>
      </w:r>
      <w:r w:rsidR="00072915">
        <w:fldChar w:fldCharType="begin"/>
      </w:r>
      <w:ins w:id="40" w:author="Ram Shrestha" w:date="2014-02-16T01:12:00Z">
        <w:r w:rsidR="00045B29">
          <w: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instrText>
        </w:r>
      </w:ins>
      <w:del w:id="41" w:author="Ram Shrestha" w:date="2014-02-16T01:12:00Z">
        <w:r w:rsidR="00CD6CBE" w:rsidDel="00045B29">
          <w:delInstrText xml:space="preserve"> ADDIN EN.CITE &lt;EndNote&gt;&lt;Cite&gt;&lt;Author&gt;Gallo&lt;/Author&gt;&lt;Year&gt;1983&lt;/Year&gt;&lt;RecNum&gt;93&lt;/RecNum&gt;&lt;record&gt;&lt;rec-number&gt;93&lt;/rec-number&gt;&lt;foreign-keys&gt;&lt;key app="EN" db-id="fp25zzvrxrd9vke5zxqp9stbssprwstvdddz"&gt;93&lt;/key&gt;&lt;/foreign-keys&gt;&lt;ref-type name="Journal Article"&gt;17&lt;/ref-type&gt;&lt;contributors&gt;&lt;authors&gt;&lt;author&gt;Gallo, R C&lt;/author&gt;&lt;author&gt;Sarin, P S&lt;/author&gt;&lt;author&gt;Gelmann, E P&lt;/author&gt;&lt;author&gt;Robert-Guroff, M&lt;/author&gt;&lt;author&gt;Richardson, E&lt;/author&gt;&lt;author&gt;Kalyanaraman, V S&lt;/author&gt;&lt;author&gt;Mann, D&lt;/author&gt;&lt;author&gt;Sidhu, G D&lt;/author&gt;&lt;author&gt;Stahl, R E&lt;/author&gt;&lt;author&gt;Zolla-Pazner, S&lt;/author&gt;&lt;author&gt;Leibowitch, J&lt;/author&gt;&lt;author&gt;Popovic, M&lt;/author&gt;&lt;/authors&gt;&lt;/contributors&gt;&lt;titles&gt;&lt;title&gt;Isolation of human T-cell leukemia virus in acquired immune deficiency syndrome (AIDS)&lt;/title&gt;&lt;secondary-title&gt;Science (New York, N.Y.)&lt;/secondary-title&gt;&lt;/titles&gt;&lt;pages&gt;865-867&lt;/pages&gt;&lt;volume&gt;220&lt;/volume&gt;&lt;number&gt;4599&lt;/number&gt;&lt;dates&gt;&lt;year&gt;1983&lt;/year&gt;&lt;pub-dates&gt;&lt;date&gt;May&lt;/date&gt;&lt;/pub-dates&gt;&lt;/dates&gt;&lt;isbn&gt;0036-8075&lt;/isbn&gt;&lt;label&gt;gallo_isolation_1983&lt;/label&gt;&lt;urls&gt;&lt;/urls&gt;&lt;/record&gt;&lt;/Cite&gt;&lt;Cite&gt;&lt;Author&gt;Ziegler&lt;/Author&gt;&lt;Year&gt;1985&lt;/Year&gt;&lt;RecNum&gt;91&lt;/RecNum&gt;&lt;record&gt;&lt;rec-number&gt;91&lt;/rec-number&gt;&lt;foreign-keys&gt;&lt;key app="EN" db-id="fp25zzvrxrd9vke5zxqp9stbssprwstvdddz"&gt;91&lt;/key&gt;&lt;/foreign-keys&gt;&lt;ref-type name="Journal Article"&gt;17&lt;/ref-type&gt;&lt;contributors&gt;&lt;authors&gt;&lt;author&gt;Ziegler, JohnB&lt;/author&gt;&lt;author&gt;Johnson, RichardO&lt;/author&gt;&lt;author&gt;Cooper, DavidA&lt;/author&gt;&lt;author&gt;Gold, Julian&lt;/author&gt;&lt;/authors&gt;&lt;/contributors&gt;&lt;auth-address&gt;http://www.sciencedirect.com/science/article/pii/S0140673685916733&lt;/auth-address&gt;&lt;titles&gt;&lt;title&gt;Postnatal transmission of AIDS-associated retrovirus from mother to infant&lt;/title&gt;&lt;secondary-title&gt;The Lancet&lt;/secondary-title&gt;&lt;/titles&gt;&lt;periodical&gt;&lt;full-title&gt;The Lancet&lt;/full-title&gt;&lt;/periodical&gt;&lt;pages&gt;896–898&lt;/pages&gt;&lt;volume&gt;325&lt;/volume&gt;&lt;number&gt;8434&lt;/number&gt;&lt;dates&gt;&lt;year&gt;1985&lt;/year&gt;&lt;/dates&gt;&lt;label&gt;ziegler_postnatal_1985&lt;/label&gt;&lt;urls&gt;&lt;/urls&gt;&lt;/record&gt;&lt;/Cite&gt;&lt;/EndNote&gt;</w:delInstrText>
        </w:r>
      </w:del>
      <w:r w:rsidR="00072915">
        <w:fldChar w:fldCharType="separate"/>
      </w:r>
      <w:r>
        <w:rPr>
          <w:noProof/>
        </w:rPr>
        <w:t>(Gallo et al., 1983; Ziegler et al., 1985)</w:t>
      </w:r>
      <w:r w:rsidR="00072915">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Very soon, scientists around the world </w:t>
      </w:r>
      <w:del w:id="42" w:author="Ram Shrestha" w:date="2014-02-15T23:33:00Z">
        <w:r w:rsidDel="001B0251">
          <w:delText xml:space="preserve">focused </w:delText>
        </w:r>
      </w:del>
      <w:ins w:id="43" w:author="Ram Shrestha" w:date="2014-02-15T23:33:00Z">
        <w:r w:rsidR="001B0251">
          <w:t xml:space="preserve">were researching </w:t>
        </w:r>
      </w:ins>
      <w:r>
        <w:t xml:space="preserve">on this transmissible retrovirus. Complete sequencing of HIV genome in 1985 </w:t>
      </w:r>
      <w:r w:rsidR="00072915">
        <w:fldChar w:fldCharType="begin"/>
      </w:r>
      <w:ins w:id="44" w:author="Ram Shrestha" w:date="2014-02-16T01:12:00Z">
        <w:r w:rsidR="00045B29">
          <w: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45" w:author="Ram Shrestha" w:date="2014-02-16T01:12:00Z">
        <w:r w:rsidR="00CD6CBE" w:rsidDel="00045B29">
          <w:delInstrText xml:space="preserve"> ADDIN EN.CITE &lt;EndNote&gt;&lt;Cite&gt;&lt;Author&gt;Ratner&lt;/Author&gt;&lt;Year&gt;1985&lt;/Year&gt;&lt;RecNum&gt;89&lt;/RecNum&gt;&lt;record&gt;&lt;rec-number&gt;89&lt;/rec-number&gt;&lt;foreign-keys&gt;&lt;key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072915">
        <w:fldChar w:fldCharType="separate"/>
      </w:r>
      <w:r>
        <w:rPr>
          <w:noProof/>
        </w:rPr>
        <w:t>(Ratner et al., 1985)</w:t>
      </w:r>
      <w:r w:rsidR="00072915">
        <w:fldChar w:fldCharType="end"/>
      </w:r>
      <w:r>
        <w:t xml:space="preserve"> led scientists to know more insights of HIV including its origin, genes/proteins and life cycle </w:t>
      </w:r>
      <w:r w:rsidR="00072915">
        <w:fldChar w:fldCharType="begin"/>
      </w:r>
      <w:ins w:id="46" w:author="Ram Shrestha" w:date="2014-02-16T01:12:00Z">
        <w:r w:rsidR="00045B29">
          <w: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instrText>
        </w:r>
      </w:ins>
      <w:del w:id="47" w:author="Ram Shrestha" w:date="2014-02-16T01:12:00Z">
        <w:r w:rsidR="00CD6CBE" w:rsidDel="00045B29">
          <w:delInstrText xml:space="preserve"> ADDIN EN.CITE &lt;EndNote&gt;&lt;Cite&gt;&lt;Author&gt;Wain-Hobson&lt;/Author&gt;&lt;Year&gt;1985&lt;/Year&gt;&lt;RecNum&gt;88&lt;/RecNum&gt;&lt;record&gt;&lt;rec-number&gt;88&lt;/rec-number&gt;&lt;foreign-keys&gt;&lt;key app="EN" db-id="fp25zzvrxrd9vke5zxqp9stbssprwstvdddz"&gt;88&lt;/key&gt;&lt;/foreign-keys&gt;&lt;ref-type name="Journal Article"&gt;17&lt;/ref-type&gt;&lt;contributors&gt;&lt;authors&gt;&lt;author&gt;Wain-Hobson, Simon&lt;/author&gt;&lt;author&gt;Sonigo, Pierre&lt;/author&gt;&lt;author&gt;Danos, Olivier&lt;/author&gt;&lt;author&gt;Cole, Stewart&lt;/author&gt;&lt;author&gt;Alizon, Marc&lt;/author&gt;&lt;/authors&gt;&lt;/contributors&gt;&lt;auth-address&gt;http://www.sciencedirect.com/science/article/pii/0092867485903034&lt;/auth-address&gt;&lt;titles&gt;&lt;title&gt;Nucleotide sequence of the AIDS virus, LAV&lt;/title&gt;&lt;secondary-title&gt;Cell&lt;/secondary-title&gt;&lt;/titles&gt;&lt;periodical&gt;&lt;full-title&gt;Cell&lt;/full-title&gt;&lt;/periodical&gt;&lt;pages&gt;9–17&lt;/pages&gt;&lt;volume&gt;40&lt;/volume&gt;&lt;number&gt;1&lt;/number&gt;&lt;dates&gt;&lt;year&gt;1985&lt;/year&gt;&lt;/dates&gt;&lt;label&gt;wain-hobson_nucleotide_1985&lt;/label&gt;&lt;urls&gt;&lt;/urls&gt;&lt;/record&gt;&lt;/Cite&gt;&lt;/EndNote&gt;</w:delInstrText>
        </w:r>
      </w:del>
      <w:r w:rsidR="00072915">
        <w:fldChar w:fldCharType="separate"/>
      </w:r>
      <w:r>
        <w:rPr>
          <w:noProof/>
        </w:rPr>
        <w:t>(Wain-Hobson et al., 1985)</w:t>
      </w:r>
      <w:r w:rsidR="00072915">
        <w:fldChar w:fldCharType="end"/>
      </w:r>
      <w:r>
        <w:t>.</w:t>
      </w:r>
    </w:p>
    <w:p w:rsidR="00B021A8" w:rsidRDefault="00B021A8" w:rsidP="006444DD">
      <w:pPr>
        <w:spacing w:line="480" w:lineRule="auto"/>
        <w:jc w:val="both"/>
      </w:pPr>
    </w:p>
    <w:p w:rsidR="006444DD" w:rsidRDefault="006444DD" w:rsidP="00B021A8">
      <w:pPr>
        <w:pStyle w:val="Heading2"/>
        <w:numPr>
          <w:numberingChange w:id="48" w:author="Ram Shrestha" w:date="2014-02-15T23:32:00Z" w:original="%1:1:0:.%2:3:0:"/>
        </w:numPr>
      </w:pPr>
      <w:r>
        <w:t>Origin and evolution of HIV</w:t>
      </w:r>
    </w:p>
    <w:p w:rsidR="006444DD" w:rsidRDefault="006444DD" w:rsidP="006444DD">
      <w:pPr>
        <w:spacing w:line="480" w:lineRule="auto"/>
        <w:jc w:val="both"/>
      </w:pPr>
    </w:p>
    <w:p w:rsidR="006444DD" w:rsidRDefault="006444DD" w:rsidP="006444DD">
      <w:pPr>
        <w:spacing w:line="480" w:lineRule="auto"/>
        <w:jc w:val="both"/>
      </w:pPr>
      <w:r>
        <w:t xml:space="preserve">Exploration of the retrovirus led researchers to identify similarities between HIV and a retrovirus in African non-human primates that were then known as Simian Immunodeficiency Virus (SIV) </w:t>
      </w:r>
      <w:r w:rsidR="00072915">
        <w:fldChar w:fldCharType="begin"/>
      </w:r>
      <w:ins w:id="49" w:author="Ram Shrestha" w:date="2014-02-16T01:12:00Z">
        <w:r w:rsidR="00045B29">
          <w: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instrText>
        </w:r>
      </w:ins>
      <w:del w:id="50" w:author="Ram Shrestha" w:date="2014-02-16T01:12:00Z">
        <w:r w:rsidR="00CD6CBE" w:rsidDel="00045B29">
          <w:delInstrText xml:space="preserve"> ADDIN EN.CITE &lt;EndNote&gt;&lt;Cite&gt;&lt;Author&gt;Gao&lt;/Author&gt;&lt;Year&gt;1994&lt;/Year&gt;&lt;RecNum&gt;656&lt;/RecNum&gt;&lt;record&gt;&lt;rec-number&gt;656&lt;/rec-number&gt;&lt;foreign-keys&gt;&lt;key app="EN" db-id="fp25zzvrxrd9vke5zxqp9stbssprwstvdddz"&gt;656&lt;/key&gt;&lt;/foreign-keys&gt;&lt;ref-type name="Journal Article"&gt;17&lt;/ref-type&gt;&lt;contributors&gt;&lt;authors&gt;&lt;author&gt;Gao, Feng&lt;/author&gt;&lt;author&gt;Yue, Ling&lt;/author&gt;&lt;author&gt;Robertson, David L.&lt;/author&gt;&lt;author&gt;Hill, Sherri C.&lt;/author&gt;&lt;author&gt;Hui, Huxiong&lt;/author&gt;&lt;author&gt;Biggar, Robert J.&lt;/author&gt;&lt;author&gt;Neequaye, Alfred E.&lt;/author&gt;&lt;author&gt;Whelan, Thomas M.&lt;/author&gt;&lt;author&gt;Ho, David D.&lt;/author&gt;&lt;author&gt;Shaw, George M.&lt;/author&gt;&lt;/authors&gt;&lt;/contributors&gt;&lt;auth-address&gt;http://jvi.asm.org/content/68/11/7433.short&lt;/auth-address&gt;&lt;titles&gt;&lt;title&gt;Genetic diversity of human immunodeficiency virus type 2: evidence for distinct sequence subtypes with differences in virus biology.&lt;/title&gt;&lt;secondary-title&gt;Journal of virology&lt;/secondary-title&gt;&lt;/titles&gt;&lt;periodical&gt;&lt;full-title&gt;Journal of Virology&lt;/full-title&gt;&lt;/periodical&gt;&lt;pages&gt;7433–7447&lt;/pages&gt;&lt;volume&gt;68&lt;/volume&gt;&lt;number&gt;11&lt;/number&gt;&lt;dates&gt;&lt;year&gt;1994&lt;/year&gt;&lt;/dates&gt;&lt;label&gt;gao_genetic_1994&lt;/label&gt;&lt;urls&gt;&lt;/urls&gt;&lt;/record&gt;&lt;/Cite&gt;&lt;/EndNote&gt;</w:delInstrText>
        </w:r>
      </w:del>
      <w:r w:rsidR="00072915">
        <w:fldChar w:fldCharType="separate"/>
      </w:r>
      <w:r>
        <w:rPr>
          <w:noProof/>
        </w:rPr>
        <w:t>(Gao et al., 1994)</w:t>
      </w:r>
      <w:r w:rsidR="00072915">
        <w:fldChar w:fldCharType="end"/>
      </w:r>
      <w:r>
        <w:t xml:space="preserve">. About 40 different primates, in Africa, </w:t>
      </w:r>
      <w:del w:id="51" w:author="Ram Shrestha" w:date="2014-02-15T23:38:00Z">
        <w:r w:rsidDel="001B0251">
          <w:delText xml:space="preserve">are </w:delText>
        </w:r>
      </w:del>
      <w:ins w:id="52" w:author="Ram Shrestha" w:date="2014-02-15T23:38:00Z">
        <w:r w:rsidR="001B0251">
          <w:t xml:space="preserve">were </w:t>
        </w:r>
      </w:ins>
      <w:r>
        <w:t xml:space="preserve">infected with SIV with some harboring multiple strain of SIVs </w:t>
      </w:r>
      <w:r w:rsidR="00072915">
        <w:fldChar w:fldCharType="begin"/>
      </w:r>
      <w:ins w:id="53" w:author="Ram Shrestha" w:date="2014-02-16T01:12:00Z">
        <w:r w:rsidR="00045B29">
          <w: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instrText>
        </w:r>
      </w:ins>
      <w:del w:id="54" w:author="Ram Shrestha" w:date="2014-02-16T01:12:00Z">
        <w:r w:rsidR="00CD6CBE" w:rsidDel="00045B29">
          <w:delInstrText xml:space="preserve"> ADDIN EN.CITE &lt;EndNote&gt;&lt;Cite&gt;&lt;Author&gt;Apetrei&lt;/Author&gt;&lt;Year&gt;2004&lt;/Year&gt;&lt;RecNum&gt;737&lt;/RecNum&gt;&lt;record&gt;&lt;rec-number&gt;737&lt;/rec-number&gt;&lt;foreign-keys&gt;&lt;key app="EN" db-id="fp25zzvrxrd9vke5zxqp9stbssprwstvdddz"&gt;737&lt;/key&gt;&lt;/foreign-keys&gt;&lt;ref-type name="Journal Article"&gt;17&lt;/ref-type&gt;&lt;contributors&gt;&lt;authors&gt;&lt;author&gt;Apetrei, Cristian&lt;/author&gt;&lt;author&gt;Robertson, David L&lt;/author&gt;&lt;author&gt;Marx, Preston A&lt;/author&gt;&lt;/authors&gt;&lt;/contributors&gt;&lt;titles&gt;&lt;title&gt;The history of SIVS and AIDS: epidemiology, phylogeny and biology of isolates from naturally SIV infected non-human primates (NHP) in Africa&lt;/title&gt;&lt;secondary-title&gt;Frontiers in bioscience: a journal and virtual library&lt;/secondary-title&gt;&lt;/titles&gt;&lt;periodical&gt;&lt;full-title&gt;Frontiers in bioscience: a journal and virtual library&lt;/full-title&gt;&lt;/periodical&gt;&lt;pages&gt;225-254&lt;/pages&gt;&lt;volume&gt;9&lt;/volume&gt;&lt;dates&gt;&lt;year&gt;2004&lt;/year&gt;&lt;/dates&gt;&lt;isbn&gt;1093-9946&lt;/isbn&gt;&lt;urls&gt;&lt;/urls&gt;&lt;/record&gt;&lt;/Cite&gt;&lt;/EndNote&gt;</w:delInstrText>
        </w:r>
      </w:del>
      <w:r w:rsidR="00072915">
        <w:fldChar w:fldCharType="separate"/>
      </w:r>
      <w:r>
        <w:rPr>
          <w:noProof/>
        </w:rPr>
        <w:t>(Apetrei et al., 2004)</w:t>
      </w:r>
      <w:r w:rsidR="00072915">
        <w:fldChar w:fldCharType="end"/>
      </w:r>
      <w:r>
        <w:t xml:space="preserve">. Phylogenetic analysis of SIV from African non-human primates and HIV in human provided remarkable understanding of viral transmission as zoonotic </w:t>
      </w:r>
      <w:r w:rsidR="00072915">
        <w:fldChar w:fldCharType="begin"/>
      </w:r>
      <w:ins w:id="55" w:author="Ram Shrestha" w:date="2014-02-16T01:12:00Z">
        <w:r w:rsidR="00045B29">
          <w: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instrText>
        </w:r>
      </w:ins>
      <w:del w:id="56" w:author="Ram Shrestha" w:date="2014-02-16T01:12:00Z">
        <w:r w:rsidR="00CD6CBE" w:rsidDel="00045B29">
          <w:delInstrText xml:space="preserve"> ADDIN EN.CITE &lt;EndNote&gt;&lt;Cite&gt;&lt;Author&gt;Bailes&lt;/Author&gt;&lt;Year&gt;2002&lt;/Year&gt;&lt;RecNum&gt;659&lt;/RecNum&gt;&lt;record&gt;&lt;rec-number&gt;659&lt;/rec-number&gt;&lt;foreign-keys&gt;&lt;key app="EN" db-id="fp25zzvrxrd9vke5zxqp9stbssprwstvdddz"&gt;659&lt;/key&gt;&lt;/foreign-keys&gt;&lt;ref-type name="Newspaper Article"&gt;23&lt;/ref-type&gt;&lt;contributors&gt;&lt;authors&gt;&lt;author&gt;Bailes, Elizabeth&lt;/author&gt;&lt;author&gt;Chaudhuri, Roy R.&lt;/author&gt;&lt;author&gt;Santiago, Mario L.&lt;/author&gt;&lt;author&gt;Bibollet-Ruche, Frederic&lt;/author&gt;&lt;author&gt;Hahn, Beatrice H.&lt;/author&gt;&lt;author&gt;Sharp, Paul M.&lt;/author&gt;&lt;/authors&gt;&lt;/contributors&gt;&lt;auth-address&gt;http://link.springer.com/chapter/10.1007/978-1-4615-1157-1_5&lt;/auth-address&gt;&lt;titles&gt;&lt;title&gt;The Evolution of Primate Lentiviruses and the Origins of AIDS&lt;/title&gt;&lt;secondary-title&gt;The Molecular Epidemiology of Human Viruses&lt;/secondary-title&gt;&lt;/titles&gt;&lt;pages&gt;65-96&lt;/pages&gt;&lt;dates&gt;&lt;year&gt;2002&lt;/year&gt;&lt;pub-dates&gt;&lt;date&gt;January&lt;/date&gt;&lt;/pub-dates&gt;&lt;/dates&gt;&lt;publisher&gt;Springer US&lt;/publisher&gt;&lt;isbn&gt;978-1-4613-5420-8, 978-1-4615-1157-1&lt;/isbn&gt;&lt;label&gt;bailes_evolution_2002&lt;/label&gt;&lt;urls&gt;&lt;/urls&gt;&lt;/record&gt;&lt;/Cite&gt;&lt;/EndNote&gt;</w:delInstrText>
        </w:r>
      </w:del>
      <w:r w:rsidR="00072915">
        <w:fldChar w:fldCharType="separate"/>
      </w:r>
      <w:r>
        <w:rPr>
          <w:noProof/>
        </w:rPr>
        <w:t>(Bailes et al., 2002)</w:t>
      </w:r>
      <w:r w:rsidR="00072915">
        <w:fldChar w:fldCharType="end"/>
      </w:r>
      <w:r>
        <w:t xml:space="preserve">  and evolution of the virus in human after transmission </w:t>
      </w:r>
      <w:r w:rsidR="00072915">
        <w:fldChar w:fldCharType="begin"/>
      </w:r>
      <w:ins w:id="57" w:author="Ram Shrestha" w:date="2014-02-16T01:12:00Z">
        <w:r w:rsidR="00045B29">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58" w:author="Ram Shrestha" w:date="2014-02-16T01:12:00Z">
        <w:r w:rsidR="00CD6CBE" w:rsidDel="00045B29">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072915">
        <w:fldChar w:fldCharType="separate"/>
      </w:r>
      <w:r>
        <w:rPr>
          <w:noProof/>
        </w:rPr>
        <w:t>(Gao et al., 1999)</w:t>
      </w:r>
      <w:r w:rsidR="00072915">
        <w:fldChar w:fldCharType="end"/>
      </w:r>
      <w:r>
        <w:t>.</w:t>
      </w:r>
      <w:ins w:id="59" w:author="Ram Shrestha" w:date="2014-02-15T23:38:00Z">
        <w:r w:rsidR="001B0251">
          <w:t xml:space="preserve"> </w:t>
        </w:r>
      </w:ins>
      <w:r>
        <w:t xml:space="preserve">HIV is divided into two groups – HIV-1 and HIV-2 </w:t>
      </w:r>
      <w:r w:rsidR="00072915">
        <w:fldChar w:fldCharType="begin"/>
      </w:r>
      <w:ins w:id="60" w:author="Ram Shrestha" w:date="2014-02-16T01:12:00Z">
        <w:r w:rsidR="00045B29">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61" w:author="Ram Shrestha" w:date="2014-02-16T01:12:00Z">
        <w:r w:rsidR="00CD6CBE" w:rsidDel="00045B29">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072915">
        <w:fldChar w:fldCharType="separate"/>
      </w:r>
      <w:r>
        <w:rPr>
          <w:noProof/>
        </w:rPr>
        <w:t>(Gao et al., 1999)</w:t>
      </w:r>
      <w:r w:rsidR="00072915">
        <w:fldChar w:fldCharType="end"/>
      </w:r>
      <w:r>
        <w:t xml:space="preserve">. Each group resulted from an independent cross species transmission from different African non-human primates to human </w:t>
      </w:r>
      <w:r w:rsidR="00072915">
        <w:fldChar w:fldCharType="begin"/>
      </w:r>
      <w:ins w:id="62" w:author="Ram Shrestha" w:date="2014-02-16T01:12:00Z">
        <w:r w:rsidR="00045B29">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63" w:author="Ram Shrestha" w:date="2014-02-16T01:12:00Z">
        <w:r w:rsidR="00CD6CBE" w:rsidDel="00045B29">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072915">
        <w:fldChar w:fldCharType="separate"/>
      </w:r>
      <w:r>
        <w:rPr>
          <w:noProof/>
        </w:rPr>
        <w:t>(Sharp and Hahn, 2010)</w:t>
      </w:r>
      <w:r w:rsidR="00072915">
        <w:fldChar w:fldCharType="end"/>
      </w:r>
      <w:r>
        <w:t xml:space="preserve">. HIV-2 </w:t>
      </w:r>
      <w:ins w:id="64" w:author="Ram Shrestha" w:date="2014-02-15T23:37:00Z">
        <w:r w:rsidR="001B0251">
          <w:t>was</w:t>
        </w:r>
      </w:ins>
      <w:r>
        <w:t xml:space="preserve"> discovered in 1986. This group </w:t>
      </w:r>
      <w:ins w:id="65" w:author="Ram Shrestha" w:date="2014-02-15T23:38:00Z">
        <w:r w:rsidR="001B0251">
          <w:t>was</w:t>
        </w:r>
      </w:ins>
      <w:del w:id="66" w:author="Ram Shrestha" w:date="2014-02-15T23:38:00Z">
        <w:r w:rsidDel="001B0251">
          <w:delText>is</w:delText>
        </w:r>
      </w:del>
      <w:r>
        <w:t xml:space="preserve"> transmitted from sooty mangabey monkeys (Cercocebus atys) </w:t>
      </w:r>
      <w:r w:rsidR="00072915">
        <w:fldChar w:fldCharType="begin"/>
      </w:r>
      <w:ins w:id="67" w:author="Ram Shrestha" w:date="2014-02-16T01:12:00Z">
        <w:r w:rsidR="00045B29">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68" w:author="Ram Shrestha" w:date="2014-02-16T01:12:00Z">
        <w:r w:rsidR="00CD6CBE" w:rsidDel="00045B29">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072915">
        <w:fldChar w:fldCharType="separate"/>
      </w:r>
      <w:r>
        <w:rPr>
          <w:noProof/>
        </w:rPr>
        <w:t>(Hirsch et al., 1989)</w:t>
      </w:r>
      <w:r w:rsidR="00072915">
        <w:fldChar w:fldCharType="end"/>
      </w:r>
      <w:r>
        <w:t xml:space="preserve"> and its prevalence </w:t>
      </w:r>
      <w:ins w:id="69" w:author="Ram Shrestha" w:date="2014-02-15T23:39:00Z">
        <w:r w:rsidR="001B0251">
          <w:t>was</w:t>
        </w:r>
      </w:ins>
      <w:del w:id="70" w:author="Ram Shrestha" w:date="2014-02-15T23:39:00Z">
        <w:r w:rsidDel="001B0251">
          <w:delText>is</w:delText>
        </w:r>
      </w:del>
      <w:r>
        <w:t xml:space="preserve"> also high in the geographical location of these monkeys in West Africa </w:t>
      </w:r>
      <w:r w:rsidR="00072915">
        <w:fldChar w:fldCharType="begin"/>
      </w:r>
      <w:ins w:id="71" w:author="Ram Shrestha" w:date="2014-02-16T01:12:00Z">
        <w:r w:rsidR="00045B29">
          <w: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instrText>
        </w:r>
      </w:ins>
      <w:del w:id="72" w:author="Ram Shrestha" w:date="2014-02-16T01:12:00Z">
        <w:r w:rsidR="00CD6CBE" w:rsidDel="00045B29">
          <w:delInstrText xml:space="preserve"> ADDIN EN.CITE &lt;EndNote&gt;&lt;Cite&gt;&lt;Author&gt;Santiago&lt;/Author&gt;&lt;Year&gt;2005&lt;/Year&gt;&lt;RecNum&gt;658&lt;/RecNum&gt;&lt;record&gt;&lt;rec-number&gt;658&lt;/rec-number&gt;&lt;foreign-keys&gt;&lt;key app="EN" db-id="fp25zzvrxrd9vke5zxqp9stbssprwstvdddz"&gt;658&lt;/key&gt;&lt;/foreign-keys&gt;&lt;ref-type name="Journal Article"&gt;17&lt;/ref-type&gt;&lt;contributors&gt;&lt;authors&gt;&lt;author&gt;Santiago, Mario L.&lt;/author&gt;&lt;author&gt;Range, Friederike&lt;/author&gt;&lt;author&gt;Keele, Brandon F.&lt;/author&gt;&lt;author&gt;Li, Yingying&lt;/author&gt;&lt;author&gt;Bailes, Elizabeth&lt;/author&gt;&lt;author&gt;Bibollet-Ruche, Frederic&lt;/author&gt;&lt;author&gt;Fruteau, Cecile&lt;/author&gt;&lt;author&gt;Noë, Ronald&lt;/author&gt;&lt;author&gt;Peeters, Martine&lt;/author&gt;&lt;author&gt;Brookfield, John FY&lt;/author&gt;&lt;/authors&gt;&lt;/contributors&gt;&lt;auth-address&gt;http://jvi.asm.org/content/79/19/12515.short&lt;/auth-address&gt;&lt;titles&gt;&lt;title&gt;Simian immunodeficiency virus infection in free-ranging sooty mangabeys (Cercocebus atys atys) from the Tai Forest, Cote d&amp;apos;Ivoire: implications for the origin of epidemic human immunodeficiency virus type 2&lt;/title&gt;&lt;secondary-title&gt;Journal of virology&lt;/secondary-title&gt;&lt;/titles&gt;&lt;periodical&gt;&lt;full-title&gt;Journal of Virology&lt;/full-title&gt;&lt;/periodical&gt;&lt;pages&gt;12515–12527&lt;/pages&gt;&lt;volume&gt;79&lt;/volume&gt;&lt;number&gt;19&lt;/number&gt;&lt;dates&gt;&lt;year&gt;2005&lt;/year&gt;&lt;/dates&gt;&lt;label&gt;santiago_simian_2005&lt;/label&gt;&lt;urls&gt;&lt;/urls&gt;&lt;/record&gt;&lt;/Cite&gt;&lt;/EndNote&gt;</w:delInstrText>
        </w:r>
      </w:del>
      <w:r w:rsidR="00072915">
        <w:fldChar w:fldCharType="separate"/>
      </w:r>
      <w:r>
        <w:rPr>
          <w:noProof/>
        </w:rPr>
        <w:t>(Santiago et al., 2005)</w:t>
      </w:r>
      <w:r w:rsidR="00072915">
        <w:fldChar w:fldCharType="end"/>
      </w:r>
      <w:r>
        <w:t xml:space="preserve">. Sooty mangabey monkeys </w:t>
      </w:r>
      <w:del w:id="73" w:author="Ram Shrestha" w:date="2014-02-15T23:39:00Z">
        <w:r w:rsidDel="001B0251">
          <w:delText xml:space="preserve">are </w:delText>
        </w:r>
      </w:del>
      <w:ins w:id="74" w:author="Ram Shrestha" w:date="2014-02-15T23:39:00Z">
        <w:r w:rsidR="001B0251">
          <w:t xml:space="preserve">were </w:t>
        </w:r>
      </w:ins>
      <w:r>
        <w:t xml:space="preserve">naturally infected by a strain of SIV </w:t>
      </w:r>
      <w:r w:rsidR="00072915">
        <w:fldChar w:fldCharType="begin"/>
      </w:r>
      <w:ins w:id="75" w:author="Ram Shrestha" w:date="2014-02-16T01:12:00Z">
        <w:r w:rsidR="00045B29">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76" w:author="Ram Shrestha" w:date="2014-02-16T01:12:00Z">
        <w:r w:rsidR="00CD6CBE" w:rsidDel="00045B29">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072915">
        <w:fldChar w:fldCharType="separate"/>
      </w:r>
      <w:r>
        <w:rPr>
          <w:noProof/>
        </w:rPr>
        <w:t>(Hirsch et al., 1989)</w:t>
      </w:r>
      <w:r w:rsidR="00072915">
        <w:fldChar w:fldCharType="end"/>
      </w:r>
      <w:r>
        <w:t>. The phylogenetic analysis of HIV-2 strains show</w:t>
      </w:r>
      <w:ins w:id="77" w:author="Ram Shrestha" w:date="2014-02-15T23:39:00Z">
        <w:r w:rsidR="001B0251">
          <w:t>ed</w:t>
        </w:r>
      </w:ins>
      <w:del w:id="78" w:author="Ram Shrestha" w:date="2014-02-15T23:39:00Z">
        <w:r w:rsidDel="001B0251">
          <w:delText>s</w:delText>
        </w:r>
      </w:del>
      <w:r>
        <w:t xml:space="preserve"> that they closely group with the SIVsmm strain </w:t>
      </w:r>
      <w:r w:rsidR="00072915">
        <w:fldChar w:fldCharType="begin"/>
      </w:r>
      <w:ins w:id="79" w:author="Ram Shrestha" w:date="2014-02-16T01:12:00Z">
        <w:r w:rsidR="00045B29">
          <w: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instrText>
        </w:r>
      </w:ins>
      <w:del w:id="80" w:author="Ram Shrestha" w:date="2014-02-16T01:12:00Z">
        <w:r w:rsidR="00CD6CBE" w:rsidDel="00045B29">
          <w:delInstrText xml:space="preserve"> ADDIN EN.CITE &lt;EndNote&gt;&lt;Cite&gt;&lt;Author&gt;Hirsch&lt;/Author&gt;&lt;Year&gt;1989&lt;/Year&gt;&lt;RecNum&gt;657&lt;/RecNum&gt;&lt;record&gt;&lt;rec-number&gt;657&lt;/rec-number&gt;&lt;foreign-keys&gt;&lt;key app="EN" db-id="fp25zzvrxrd9vke5zxqp9stbssprwstvdddz"&gt;657&lt;/key&gt;&lt;/foreign-keys&gt;&lt;ref-type name="Journal Article"&gt;17&lt;/ref-type&gt;&lt;contributors&gt;&lt;authors&gt;&lt;author&gt;Hirsch, Vanessa M.&lt;/author&gt;&lt;author&gt;Olmsted, Robert A.&lt;/author&gt;&lt;author&gt;Murphey-Corb, Michael&lt;/author&gt;&lt;author&gt;Purcell, Robert H.&lt;/author&gt;&lt;author&gt;Johnson, Philip R.&lt;/author&gt;&lt;/authors&gt;&lt;/contributors&gt;&lt;auth-address&gt;http://www.nature.com/nature/journal/v339/n6223/abs/339389a0.html&lt;/auth-address&gt;&lt;titles&gt;&lt;title&gt;An African primate lentivirus (SIVsmclosely related to HIV-2&lt;/title&gt;&lt;/titles&gt;&lt;dates&gt;&lt;year&gt;1989&lt;/year&gt;&lt;/dates&gt;&lt;label&gt;hirsch_african_1989&lt;/label&gt;&lt;urls&gt;&lt;/urls&gt;&lt;/record&gt;&lt;/Cite&gt;&lt;/EndNote&gt;</w:delInstrText>
        </w:r>
      </w:del>
      <w:r w:rsidR="00072915">
        <w:fldChar w:fldCharType="separate"/>
      </w:r>
      <w:r>
        <w:rPr>
          <w:noProof/>
        </w:rPr>
        <w:t>(Hirsch et al., 1989)</w:t>
      </w:r>
      <w:r w:rsidR="00072915">
        <w:fldChar w:fldCharType="end"/>
      </w:r>
      <w:r>
        <w:t xml:space="preserve"> that </w:t>
      </w:r>
      <w:ins w:id="81" w:author="Ram Shrestha" w:date="2014-02-15T23:39:00Z">
        <w:r w:rsidR="001B0251">
          <w:t>were</w:t>
        </w:r>
      </w:ins>
      <w:del w:id="82" w:author="Ram Shrestha" w:date="2014-02-15T23:39:00Z">
        <w:r w:rsidDel="001B0251">
          <w:delText>are</w:delText>
        </w:r>
      </w:del>
      <w:r>
        <w:t xml:space="preserve"> non-pathogentic to its host monkeys </w:t>
      </w:r>
      <w:r w:rsidR="00072915">
        <w:fldChar w:fldCharType="begin"/>
      </w:r>
      <w:ins w:id="83" w:author="Ram Shrestha" w:date="2014-02-16T01:12:00Z">
        <w:r w:rsidR="00045B29">
          <w: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instrText>
        </w:r>
      </w:ins>
      <w:del w:id="84" w:author="Ram Shrestha" w:date="2014-02-16T01:12:00Z">
        <w:r w:rsidR="00CD6CBE" w:rsidDel="00045B29">
          <w:delInstrText xml:space="preserve"> ADDIN EN.CITE &lt;EndNote&gt;&lt;Cite&gt;&lt;Author&gt;Gao&lt;/Author&gt;&lt;Year&gt;1992&lt;/Year&gt;&lt;RecNum&gt;542&lt;/RecNum&gt;&lt;record&gt;&lt;rec-number&gt;542&lt;/rec-number&gt;&lt;foreign-keys&gt;&lt;key app="EN" db-id="fp25zzvrxrd9vke5zxqp9stbssprwstvdddz"&gt;542&lt;/key&gt;&lt;/foreign-keys&gt;&lt;ref-type name="Journal Article"&gt;17&lt;/ref-type&gt;&lt;contributors&gt;&lt;authors&gt;&lt;author&gt;Gao, Feng&lt;/author&gt;&lt;author&gt;Yue, Ling&lt;/author&gt;&lt;author&gt;White, Albert T.&lt;/author&gt;&lt;author&gt;Pappas, Peter G.&lt;/author&gt;&lt;author&gt;Barchue, Joseph&lt;/author&gt;&lt;author&gt;Hanson, Aloysius P.&lt;/author&gt;&lt;author&gt;Greene, Bruce M.&lt;/author&gt;&lt;author&gt;Sharp, Paul M.&lt;/author&gt;&lt;author&gt;Shaw, George M.&lt;/author&gt;&lt;author&gt;Hahn, Beatrice H.&lt;/author&gt;&lt;/authors&gt;&lt;/contributors&gt;&lt;auth-address&gt;http://www.nature.com.libgate.library.nuigalway.ie/nature/journal/v358/n6386/abs/358495a0.html&lt;/auth-address&gt;&lt;titles&gt;&lt;title&gt;Human infection by genetically diverse SIVSM-related HIV-2 in West Africa&lt;/title&gt;&lt;secondary-title&gt;Nature&lt;/secondary-title&gt;&lt;/titles&gt;&lt;periodical&gt;&lt;full-title&gt;Nature&lt;/full-title&gt;&lt;/periodical&gt;&lt;pages&gt;495-499&lt;/pages&gt;&lt;volume&gt;358&lt;/volume&gt;&lt;number&gt;6386&lt;/number&gt;&lt;dates&gt;&lt;year&gt;1992&lt;/year&gt;&lt;pub-dates&gt;&lt;date&gt;August&lt;/date&gt;&lt;/pub-dates&gt;&lt;/dates&gt;&lt;label&gt;gao_human_1992&lt;/label&gt;&lt;urls&gt;&lt;related-urls&gt;&lt;url&gt;10.1038/358495a0&lt;/url&gt;&lt;/related-urls&gt;&lt;/urls&gt;&lt;/record&gt;&lt;/Cite&gt;&lt;/EndNote&gt;</w:delInstrText>
        </w:r>
      </w:del>
      <w:r w:rsidR="00072915">
        <w:fldChar w:fldCharType="separate"/>
      </w:r>
      <w:r>
        <w:rPr>
          <w:noProof/>
        </w:rPr>
        <w:t>(Gao et al., 1992)</w:t>
      </w:r>
      <w:r w:rsidR="00072915">
        <w:fldChar w:fldCharType="end"/>
      </w:r>
      <w:r>
        <w:t xml:space="preserve">. SIVsmm evolved in its host to produce multiple strains and subsequent multiple zoonotic transmissions from sooty mangabey monkeys to human </w:t>
      </w:r>
      <w:r w:rsidR="00072915">
        <w:fldChar w:fldCharType="begin"/>
      </w:r>
      <w:ins w:id="85" w:author="Ram Shrestha" w:date="2014-02-16T01:12:00Z">
        <w:r w:rsidR="00045B29">
          <w: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instrText>
        </w:r>
      </w:ins>
      <w:del w:id="86" w:author="Ram Shrestha" w:date="2014-02-16T01:12:00Z">
        <w:r w:rsidR="00CD6CBE" w:rsidDel="00045B29">
          <w:delInstrText xml:space="preserve"> ADDIN EN.CITE &lt;EndNote&gt;&lt;Cite&gt;&lt;Author&gt;Hahn&lt;/Author&gt;&lt;Year&gt;2000&lt;/Year&gt;&lt;RecNum&gt;655&lt;/RecNum&gt;&lt;record&gt;&lt;rec-number&gt;655&lt;/rec-number&gt;&lt;foreign-keys&gt;&lt;key app="EN" db-id="fp25zzvrxrd9vke5zxqp9stbssprwstvdddz"&gt;655&lt;/key&gt;&lt;/foreign-keys&gt;&lt;ref-type name="Journal Article"&gt;17&lt;/ref-type&gt;&lt;contributors&gt;&lt;authors&gt;&lt;author&gt;Hahn, Beatrice H.&lt;/author&gt;&lt;author&gt;Shaw, George M.&lt;/author&gt;&lt;author&gt;De, Kevin M.&lt;/author&gt;&lt;author&gt;Sharp, Paul M.&lt;/author&gt;&lt;/authors&gt;&lt;/contributors&gt;&lt;auth-address&gt;http://www.sciencemag.org/content/287/5453/607.short&lt;/auth-address&gt;&lt;titles&gt;&lt;title&gt;AIDS as a zoonosis: scientific and public health implications&lt;/title&gt;&lt;secondary-title&gt;Science&lt;/secondary-title&gt;&lt;/titles&gt;&lt;periodical&gt;&lt;full-title&gt;Science&lt;/full-title&gt;&lt;/periodical&gt;&lt;pages&gt;607–614&lt;/pages&gt;&lt;volume&gt;287&lt;/volume&gt;&lt;number&gt;5453&lt;/number&gt;&lt;dates&gt;&lt;year&gt;2000&lt;/year&gt;&lt;/dates&gt;&lt;label&gt;hahn_aids_2000&lt;/label&gt;&lt;urls&gt;&lt;/urls&gt;&lt;/record&gt;&lt;/Cite&gt;&lt;/EndNote&gt;</w:delInstrText>
        </w:r>
      </w:del>
      <w:r w:rsidR="00072915">
        <w:fldChar w:fldCharType="separate"/>
      </w:r>
      <w:r>
        <w:rPr>
          <w:noProof/>
        </w:rPr>
        <w:t>(Hahn et al., 2000)</w:t>
      </w:r>
      <w:r w:rsidR="00072915">
        <w:fldChar w:fldCharType="end"/>
      </w:r>
      <w:r>
        <w:t xml:space="preserve"> gave rise to different subtypes of HIV-2. Although HIV-2 subtypes A to G </w:t>
      </w:r>
      <w:del w:id="87" w:author="Ram Shrestha" w:date="2014-02-15T23:40:00Z">
        <w:r w:rsidDel="001B0251">
          <w:delText xml:space="preserve">are </w:delText>
        </w:r>
      </w:del>
      <w:ins w:id="88" w:author="Ram Shrestha" w:date="2014-02-15T23:40:00Z">
        <w:r w:rsidR="001B0251">
          <w:t xml:space="preserve">were </w:t>
        </w:r>
      </w:ins>
      <w:r>
        <w:t xml:space="preserve">identified in human, it </w:t>
      </w:r>
      <w:ins w:id="89" w:author="Ram Shrestha" w:date="2014-02-15T23:40:00Z">
        <w:r w:rsidR="001B0251">
          <w:t>was</w:t>
        </w:r>
      </w:ins>
      <w:del w:id="90" w:author="Ram Shrestha" w:date="2014-02-15T23:40:00Z">
        <w:r w:rsidDel="001B0251">
          <w:delText>is</w:delText>
        </w:r>
      </w:del>
      <w:r>
        <w:t xml:space="preserve"> assumed that more subtypes were introduced into human </w:t>
      </w:r>
      <w:r w:rsidR="00072915">
        <w:fldChar w:fldCharType="begin"/>
      </w:r>
      <w:ins w:id="91" w:author="Ram Shrestha" w:date="2014-02-16T01:12:00Z">
        <w:r w:rsidR="00045B29">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instrText>
        </w:r>
      </w:ins>
      <w:del w:id="92" w:author="Ram Shrestha" w:date="2014-02-16T01:12:00Z">
        <w:r w:rsidR="00CD6CBE" w:rsidDel="00045B29">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EndNote&gt;</w:delInstrText>
        </w:r>
      </w:del>
      <w:r w:rsidR="00072915">
        <w:fldChar w:fldCharType="separate"/>
      </w:r>
      <w:r>
        <w:rPr>
          <w:noProof/>
        </w:rPr>
        <w:t>(Gürtler, 2004)</w:t>
      </w:r>
      <w:r w:rsidR="00072915">
        <w:fldChar w:fldCharType="end"/>
      </w:r>
      <w:r>
        <w:t xml:space="preserve"> but </w:t>
      </w:r>
      <w:ins w:id="93" w:author="Ram Shrestha" w:date="2014-02-15T23:42:00Z">
        <w:r w:rsidR="002804C6">
          <w:t>were</w:t>
        </w:r>
      </w:ins>
      <w:del w:id="94" w:author="Ram Shrestha" w:date="2014-02-15T23:40:00Z">
        <w:r w:rsidDel="001B0251">
          <w:delText>are</w:delText>
        </w:r>
      </w:del>
      <w:r>
        <w:t xml:space="preserve"> lost for low adaptation fitness </w:t>
      </w:r>
      <w:r w:rsidR="00072915">
        <w:fldChar w:fldCharType="begin"/>
      </w:r>
      <w:ins w:id="95" w:author="Ram Shrestha" w:date="2014-02-16T01:12:00Z">
        <w:r w:rsidR="00045B29">
          <w: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instrText>
        </w:r>
      </w:ins>
      <w:del w:id="96" w:author="Ram Shrestha" w:date="2014-02-16T01:12:00Z">
        <w:r w:rsidR="00CD6CBE" w:rsidDel="00045B29">
          <w:delInstrText xml:space="preserve"> ADDIN EN.CITE &lt;EndNote&gt;&lt;Cite&gt;&lt;Author&gt;Damond&lt;/Author&gt;&lt;Year&gt;2004&lt;/Year&gt;&lt;RecNum&gt;653&lt;/RecNum&gt;&lt;record&gt;&lt;rec-number&gt;653&lt;/rec-number&gt;&lt;foreign-keys&gt;&lt;key app="EN" db-id="fp25zzvrxrd9vke5zxqp9stbssprwstvdddz"&gt;653&lt;/key&gt;&lt;/foreign-keys&gt;&lt;ref-type name="Journal Article"&gt;17&lt;/ref-type&gt;&lt;contributors&gt;&lt;authors&gt;&lt;author&gt;Damond, Florence&lt;/author&gt;&lt;author&gt;Worobey, Michael&lt;/author&gt;&lt;author&gt;Campa, Pauline&lt;/author&gt;&lt;author&gt;Farfara, Isabelle&lt;/author&gt;&lt;author&gt;Colin, Gilles&lt;/author&gt;&lt;author&gt;Matheron, Sophie&lt;/author&gt;&lt;author&gt;Brun-Vézinet, Fran\textbackslashccoise&lt;/author&gt;&lt;author&gt;Robertson, David L.&lt;/author&gt;&lt;author&gt;Simon, Fran\textbackslashccois&lt;/author&gt;&lt;/authors&gt;&lt;/contributors&gt;&lt;auth-address&gt;http://online.liebertpub.com/doi/abs/10.1089/0889222041217392&lt;/auth-address&gt;&lt;titles&gt;&lt;title&gt;Identification of a highly divergent HIV type 2 and proposal for a change in HIV type 2 classification&lt;/title&gt;&lt;secondary-title&gt;AIDS research and human retroviruses&lt;/secondary-title&gt;&lt;/titles&gt;&lt;pages&gt;666–672&lt;/pages&gt;&lt;volume&gt;20&lt;/volume&gt;&lt;number&gt;6&lt;/number&gt;&lt;dates&gt;&lt;year&gt;2004&lt;/year&gt;&lt;/dates&gt;&lt;label&gt;damond_identification_2004&lt;/label&gt;&lt;urls&gt;&lt;/urls&gt;&lt;/record&gt;&lt;/Cite&gt;&lt;/EndNote&gt;</w:delInstrText>
        </w:r>
      </w:del>
      <w:r w:rsidR="00072915">
        <w:fldChar w:fldCharType="separate"/>
      </w:r>
      <w:r>
        <w:rPr>
          <w:noProof/>
        </w:rPr>
        <w:t>(Damond et al., 2004)</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HIV-1 is the result of at least three cross species transmission events from chimpanzees (Pan troglodytes troglodytes (Ptt)) to human </w:t>
      </w:r>
      <w:r w:rsidR="00072915">
        <w:fldChar w:fldCharType="begin"/>
      </w:r>
      <w:ins w:id="97" w:author="Ram Shrestha" w:date="2014-02-16T01:12:00Z">
        <w:r w:rsidR="00045B29">
          <w: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instrText>
        </w:r>
      </w:ins>
      <w:del w:id="98" w:author="Ram Shrestha" w:date="2014-02-16T01:12:00Z">
        <w:r w:rsidR="00CD6CBE" w:rsidDel="00045B29">
          <w:delInstrText xml:space="preserve"> ADDIN EN.CITE &lt;EndNote&gt;&lt;Cite&gt;&lt;Author&gt;Peeters&lt;/Author&gt;&lt;Year&gt;1989&lt;/Year&gt;&lt;RecNum&gt;652&lt;/RecNum&gt;&lt;record&gt;&lt;rec-number&gt;652&lt;/rec-number&gt;&lt;foreign-keys&gt;&lt;key app="EN" db-id="fp25zzvrxrd9vke5zxqp9stbssprwstvdddz"&gt;652&lt;/key&gt;&lt;/foreign-keys&gt;&lt;ref-type name="Journal Article"&gt;17&lt;/ref-type&gt;&lt;contributors&gt;&lt;authors&gt;&lt;author&gt;Peeters, Martine&lt;/author&gt;&lt;author&gt;Honoré, Cécile&lt;/author&gt;&lt;author&gt;Huet, Thierry&lt;/author&gt;&lt;author&gt;Bedjabaga, Leonard&lt;/author&gt;&lt;author&gt;Ossari, Simon&lt;/author&gt;&lt;author&gt;Bussi, Philippe&lt;/author&gt;&lt;author&gt;Cooper, Robert W.&lt;/author&gt;&lt;author&gt;Delaporte, Eric&lt;/author&gt;&lt;/authors&gt;&lt;/contributors&gt;&lt;auth-address&gt;http://journals.lww.com/aidsonline/Abstract/1989/10000/Isolation_and_partial_characterization_of_an.1.aspx&lt;/auth-address&gt;&lt;titles&gt;&lt;title&gt;Isolation and partial characterization of an HIV-related virus occurring naturally in chimpanzees in Gabon&lt;/title&gt;&lt;secondary-title&gt;Aids&lt;/secondary-title&gt;&lt;/titles&gt;&lt;periodical&gt;&lt;full-title&gt;AIDS&lt;/full-title&gt;&lt;/periodical&gt;&lt;pages&gt;625–630&lt;/pages&gt;&lt;volume&gt;3&lt;/volume&gt;&lt;number&gt;10&lt;/number&gt;&lt;dates&gt;&lt;year&gt;1989&lt;/year&gt;&lt;/dates&gt;&lt;label&gt;peeters_isolation_1989&lt;/label&gt;&lt;urls&gt;&lt;/urls&gt;&lt;/record&gt;&lt;/Cite&gt;&lt;Cite&gt;&lt;Author&gt;Huet&lt;/Author&gt;&lt;Year&gt;1990&lt;/Year&gt;&lt;RecNum&gt;651&lt;/RecNum&gt;&lt;record&gt;&lt;rec-number&gt;651&lt;/rec-number&gt;&lt;foreign-keys&gt;&lt;key app="EN" db-id="fp25zzvrxrd9vke5zxqp9stbssprwstvdddz"&gt;651&lt;/key&gt;&lt;/foreign-keys&gt;&lt;ref-type name="Journal Article"&gt;17&lt;/ref-type&gt;&lt;contributors&gt;&lt;authors&gt;&lt;author&gt;Huet, Thierry&lt;/author&gt;&lt;author&gt;Cheynier, Rémi&lt;/author&gt;&lt;author&gt;Meyerhans, Andreas&lt;/author&gt;&lt;author&gt;Roelants, Georges&lt;/author&gt;&lt;author&gt;Wain-Hobson, Simon&lt;/author&gt;&lt;/authors&gt;&lt;/contributors&gt;&lt;auth-address&gt;http://www.nature.com/nature/journal/v345/n6273/abs/345356a0.html&lt;/auth-address&gt;&lt;titles&gt;&lt;title&gt;Genetic organization of a chimpanzee lentivirus related to HIV-1&lt;/title&gt;&lt;/titles&gt;&lt;dates&gt;&lt;year&gt;1990&lt;/year&gt;&lt;/dates&gt;&lt;label&gt;huet_genetic_1990&lt;/label&gt;&lt;urls&gt;&lt;/urls&gt;&lt;/record&gt;&lt;/Cite&gt;&lt;/EndNote&gt;</w:delInstrText>
        </w:r>
      </w:del>
      <w:r w:rsidR="00072915">
        <w:fldChar w:fldCharType="separate"/>
      </w:r>
      <w:r>
        <w:rPr>
          <w:noProof/>
        </w:rPr>
        <w:t>(Huet et al., 1990; Peeters et al., 1989)</w:t>
      </w:r>
      <w:r w:rsidR="00072915">
        <w:fldChar w:fldCharType="end"/>
      </w:r>
      <w:r>
        <w:t xml:space="preserve">.  Phylogenetic analysis of HIV-1 sequences has shown that three independent cross transmission of the virus in to the human population, each giving rises to three sub groups: group M (Major), group O (Outlier) and group N (Non M or Non O) </w:t>
      </w:r>
      <w:r w:rsidR="00072915">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ins w:id="99" w:author="Ram Shrestha" w:date="2014-02-16T01:12:00Z">
        <w:r w:rsidR="00045B29">
          <w:instrText xml:space="preserve"> ADDIN EN.CITE </w:instrText>
        </w:r>
      </w:ins>
      <w:del w:id="100" w:author="Ram Shrestha" w:date="2014-02-16T01:12:00Z">
        <w:r w:rsidR="00CD6CBE" w:rsidDel="00045B29">
          <w:delInstrText xml:space="preserve"> ADDIN EN.CITE </w:delInstrText>
        </w:r>
        <w:r w:rsidR="00072915" w:rsidDel="00045B29">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CD6CBE" w:rsidDel="00045B29">
          <w:delInstrText xml:space="preserve"> ADDIN EN.CITE.DATA </w:delInstrText>
        </w:r>
      </w:del>
      <w:del w:id="101" w:author="Ram Shrestha" w:date="2014-02-16T01:12:00Z">
        <w:r w:rsidR="00072915" w:rsidDel="00045B29">
          <w:fldChar w:fldCharType="end"/>
        </w:r>
      </w:del>
      <w:ins w:id="102" w:author="Ram Shrestha" w:date="2014-02-16T01:12:00Z">
        <w:r w:rsidR="00072915">
          <w:fldChar w:fldCharType="begin">
            <w:fldData xml:space="preserve">PEVuZE5vdGU+PENpdGU+PEF1dGhvcj5LZWVsZTwvQXV0aG9yPjxZZWFyPjIwMDY8L1llYXI+PFJl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</w:fldData>
          </w:fldChar>
        </w:r>
        <w:r w:rsidR="00045B29">
          <w:instrText xml:space="preserve"> ADDIN EN.CITE.DATA </w:instrText>
        </w:r>
      </w:ins>
      <w:ins w:id="103" w:author="Ram Shrestha" w:date="2014-02-16T01:12:00Z">
        <w:r w:rsidR="00072915">
          <w:fldChar w:fldCharType="end"/>
        </w:r>
      </w:ins>
      <w:r w:rsidR="00072915">
        <w:fldChar w:fldCharType="separate"/>
      </w:r>
      <w:r>
        <w:rPr>
          <w:noProof/>
        </w:rPr>
        <w:t>(Hahn et al., 2000; Keele et al., 2006)</w:t>
      </w:r>
      <w:r w:rsidR="00072915">
        <w:fldChar w:fldCharType="end"/>
      </w:r>
      <w:r>
        <w:t xml:space="preserve">. Recently a new HIV-1 strain, classified as group P, distinct from the previous three groups, has been discovered in a patient in Cameroon </w:t>
      </w:r>
      <w:r w:rsidR="00072915">
        <w:fldChar w:fldCharType="begin"/>
      </w:r>
      <w:ins w:id="104" w:author="Ram Shrestha" w:date="2014-02-16T01:12:00Z">
        <w:r w:rsidR="00045B29">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105" w:author="Ram Shrestha" w:date="2014-02-16T01:12:00Z">
        <w:r w:rsidR="00CD6CBE" w:rsidDel="00045B29">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072915">
        <w:fldChar w:fldCharType="separate"/>
      </w:r>
      <w:r>
        <w:rPr>
          <w:noProof/>
        </w:rPr>
        <w:t>(Plantier et al., 2009)</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M is the most prevalent and accounts for 98% of all infections (reviewed in </w:t>
      </w:r>
      <w:r w:rsidR="00072915">
        <w:fldChar w:fldCharType="begin"/>
      </w:r>
      <w:ins w:id="106" w:author="Ram Shrestha" w:date="2014-02-16T01:12:00Z">
        <w:r w:rsidR="00045B29">
          <w: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107" w:author="Ram Shrestha" w:date="2014-02-16T01:12:00Z">
        <w:r w:rsidR="00CD6CBE" w:rsidDel="00045B29">
          <w:delInstrText xml:space="preserve"> ADDIN EN.CITE &lt;EndNote&gt;&lt;Cite&gt;&lt;Author&gt;Sharp&lt;/Author&gt;&lt;Year&gt;2010&lt;/Year&gt;&lt;RecNum&gt;646&lt;/RecNum&gt;&lt;record&gt;&lt;rec-number&gt;646&lt;/rec-number&gt;&lt;foreign-keys&gt;&lt;key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072915">
        <w:fldChar w:fldCharType="separate"/>
      </w:r>
      <w:r>
        <w:rPr>
          <w:noProof/>
        </w:rPr>
        <w:t>(Sharp and Hahn, 2010)</w:t>
      </w:r>
      <w:r w:rsidR="00072915">
        <w:fldChar w:fldCharType="end"/>
      </w:r>
      <w:r>
        <w:t xml:space="preserve">). Its epicenter is thought to be Kinshasha of present day Democratic Republic of Congo </w:t>
      </w:r>
      <w:r w:rsidR="00072915">
        <w:fldChar w:fldCharType="begin"/>
      </w:r>
      <w:ins w:id="108" w:author="Ram Shrestha" w:date="2014-02-16T01:12:00Z">
        <w:r w:rsidR="00045B29">
          <w: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instrText>
        </w:r>
      </w:ins>
      <w:del w:id="109" w:author="Ram Shrestha" w:date="2014-02-16T01:12:00Z">
        <w:r w:rsidR="00CD6CBE" w:rsidDel="00045B29">
          <w:delInstrText xml:space="preserve"> ADDIN EN.CITE &lt;EndNote&gt;&lt;Cite ExcludeYear="1"&gt;&lt;Author&gt;Sharp&lt;/Author&gt;&lt;RecNum&gt;764&lt;/RecNum&gt;&lt;record&gt;&lt;rec-number&gt;764&lt;/rec-number&gt;&lt;foreign-keys&gt;&lt;key app="EN" db-id="fp25zzvrxrd9vke5zxqp9stbssprwstvdddz"&gt;764&lt;/key&gt;&lt;/foreign-keys&gt;&lt;ref-type name="Journal Article"&gt;17&lt;/ref-type&gt;&lt;contributors&gt;&lt;authors&gt;&lt;author&gt;Sharp, Paul M&lt;/author&gt;&lt;author&gt;Hahn, Beatrice H&lt;/author&gt;&lt;/authors&gt;&lt;/contributors&gt;&lt;titles&gt;&lt;title&gt;The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dates&gt;&lt;isbn&gt;0962-8436&lt;/isbn&gt;&lt;urls&gt;&lt;/urls&gt;&lt;/record&gt;&lt;/Cite&gt;&lt;Cite&gt;&lt;Author&gt;Sharp&lt;/Author&gt;&lt;Year&gt;2010&lt;/Year&gt;&lt;RecNum&gt;646&lt;/RecNum&gt;&lt;record&gt;&lt;rec-number&gt;646&lt;/rec-number&gt;&lt;foreign-keys&gt;&lt;key app="EN" db-id="fp25zzvrxrd9vke5zxqp9stbssprwstvdddz"&gt;646&lt;/key&gt;&lt;/foreign-keys&gt;&lt;ref-type name="Journal Article"&gt;17&lt;/ref-type&gt;&lt;contributors&gt;&lt;authors&gt;&lt;author&gt;Sharp, Paul M.&lt;/author&gt;&lt;author&gt;Hahn, Beatrice H.&lt;/author&gt;&lt;/authors&gt;&lt;/contributors&gt;&lt;auth-address&gt;http://www.ncbi.nlm.nih.gov/pmc/articles/PMC2935100/&lt;/auth-address&gt;&lt;titles&gt;&lt;title&gt;The evolution of HIV-1 and the origin of AIDS&lt;/title&gt;&lt;secondary-title&gt;Philosophical Transactions of the Royal Society B: Biological Sciences&lt;/secondary-title&gt;&lt;/titles&gt;&lt;periodical&gt;&lt;full-title&gt;Philosophical Transactions of the Royal Society B: Biological Sciences&lt;/full-title&gt;&lt;/periodical&gt;&lt;pages&gt;2487-2494&lt;/pages&gt;&lt;volume&gt;365&lt;/volume&gt;&lt;number&gt;1552&lt;/number&gt;&lt;dates&gt;&lt;year&gt;2010&lt;/year&gt;&lt;pub-dates&gt;&lt;date&gt;August&lt;/date&gt;&lt;/pub-dates&gt;&lt;/dates&gt;&lt;isbn&gt;0962-8436&lt;/isbn&gt;&lt;label&gt;sharp_evolution_2010&lt;/label&gt;&lt;urls&gt;&lt;related-urls&gt;&lt;url&gt;10.1098/rstb.2010.0031&lt;/url&gt;&lt;/related-urls&gt;&lt;/urls&gt;&lt;/record&gt;&lt;/Cite&gt;&lt;/EndNote&gt;</w:delInstrText>
        </w:r>
      </w:del>
      <w:r w:rsidR="00072915">
        <w:fldChar w:fldCharType="separate"/>
      </w:r>
      <w:r>
        <w:rPr>
          <w:noProof/>
        </w:rPr>
        <w:t>(Sharp and Hahn; Sharp and Hahn, 2010)</w:t>
      </w:r>
      <w:r w:rsidR="00072915">
        <w:fldChar w:fldCharType="end"/>
      </w:r>
      <w:r>
        <w:t>. Site stripping for clock detection method shows that group M and its closest simian relative branch</w:t>
      </w:r>
      <w:del w:id="110" w:author="Ram Shrestha" w:date="2014-02-15T23:43:00Z">
        <w:r w:rsidDel="00DE11FC">
          <w:delText>ed</w:delText>
        </w:r>
      </w:del>
      <w:r>
        <w:t xml:space="preserve"> out from their common ancestor in 17th century </w:t>
      </w:r>
      <w:r w:rsidR="00072915">
        <w:fldChar w:fldCharType="begin"/>
      </w:r>
      <w:ins w:id="111" w:author="Ram Shrestha" w:date="2014-02-16T01:12:00Z">
        <w:r w:rsidR="00045B29">
          <w: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instrText>
        </w:r>
      </w:ins>
      <w:del w:id="112" w:author="Ram Shrestha" w:date="2014-02-16T01:12:00Z">
        <w:r w:rsidR="00CD6CBE" w:rsidDel="00045B29">
          <w:delInstrText xml:space="preserve"> ADDIN EN.CITE &lt;EndNote&gt;&lt;Cite&gt;&lt;Author&gt;Salemi&lt;/Author&gt;&lt;Year&gt;2001&lt;/Year&gt;&lt;RecNum&gt;774&lt;/RecNum&gt;&lt;record&gt;&lt;rec-number&gt;774&lt;/rec-number&gt;&lt;foreign-keys&gt;&lt;key app="EN" db-id="fp25zzvrxrd9vke5zxqp9stbssprwstvdddz"&gt;774&lt;/key&gt;&lt;/foreign-keys&gt;&lt;ref-type name="Journal Article"&gt;17&lt;/ref-type&gt;&lt;contributors&gt;&lt;authors&gt;&lt;author&gt;Salemi, M.&lt;/author&gt;&lt;author&gt;Strimmer, K.&lt;/author&gt;&lt;author&gt;Hall, W. W.&lt;/author&gt;&lt;author&gt;Duffy, M.&lt;/author&gt;&lt;author&gt;Delaporte, E.&lt;/author&gt;&lt;author&gt;Mboup, S.&lt;/author&gt;&lt;author&gt;Peeters, M.&lt;/author&gt;&lt;author&gt;Vandamme, A. M.&lt;/author&gt;&lt;/authors&gt;&lt;/contributors&gt;&lt;auth-address&gt;Rega Institute for Medical Research, Katholieke Universiteit Leuven, B-3000 Leuven, Belgium.&lt;/auth-address&gt;&lt;titles&gt;&lt;title&gt;Dating the common ancestor of SIVcpz and HIV-1 group M and the origin of HIV-1 subtypes using a new method to uncover clock-like molecular evolution&lt;/title&gt;&lt;secondary-title&gt;FASEB J&lt;/secondary-title&gt;&lt;/titles&gt;&lt;periodical&gt;&lt;full-title&gt;FASEB J&lt;/full-title&gt;&lt;/periodical&gt;&lt;pages&gt;276-8&lt;/pages&gt;&lt;volume&gt;15&lt;/volume&gt;&lt;number&gt;2&lt;/number&gt;&lt;edition&gt;2001/02/07&lt;/edition&gt;&lt;keywords&gt;&lt;keyword&gt;Animals&lt;/keyword&gt;&lt;keyword&gt;Biological Clocks&lt;/keyword&gt;&lt;keyword&gt;Calibration&lt;/keyword&gt;&lt;keyword&gt;*Evolution, Molecular&lt;/keyword&gt;&lt;keyword&gt;Genetic Variation&lt;/keyword&gt;&lt;keyword&gt;HIV-1/*classification/*genetics&lt;/keyword&gt;&lt;keyword&gt;Humans&lt;/keyword&gt;&lt;keyword&gt;*Phylogeny&lt;/keyword&gt;&lt;keyword&gt;Simian immunodeficiency virus/*classification/*genetics&lt;/keyword&gt;&lt;keyword&gt;Time&lt;/keyword&gt;&lt;/keywords&gt;&lt;dates&gt;&lt;year&gt;2001&lt;/year&gt;&lt;pub-dates&gt;&lt;date&gt;Feb&lt;/date&gt;&lt;/pub-dates&gt;&lt;/dates&gt;&lt;isbn&gt;0892-6638 (Print)&amp;#xD;0892-6638 (Linking)&lt;/isbn&gt;&lt;accession-num&gt;11156935&lt;/accession-num&gt;&lt;urls&gt;&lt;related-urls&gt;&lt;url&gt;http://www.ncbi.nlm.nih.gov/entrez/query.fcgi?cmd=Retrieve&amp;amp;db=PubMed&amp;amp;dopt=Citation&amp;amp;list_uids=11156935&lt;/url&gt;&lt;/related-urls&gt;&lt;/urls&gt;&lt;electronic-resource-num&gt;10.1096/fj.00-0449fje&amp;#xD;00-0449fje [pii]&lt;/electronic-resource-num&gt;&lt;language&gt;eng&lt;/language&gt;&lt;/record&gt;&lt;/Cite&gt;&lt;/EndNote&gt;</w:delInstrText>
        </w:r>
      </w:del>
      <w:r w:rsidR="00072915">
        <w:fldChar w:fldCharType="separate"/>
      </w:r>
      <w:r>
        <w:rPr>
          <w:noProof/>
        </w:rPr>
        <w:t>(Salemi et al., 2001)</w:t>
      </w:r>
      <w:r w:rsidR="00072915">
        <w:fldChar w:fldCharType="end"/>
      </w:r>
      <w:r>
        <w:t xml:space="preserve"> whereas molecular clock analysis of group M shows that the origin of it’s most recent common ancestor dates back to late 1920s </w:t>
      </w:r>
      <w:r w:rsidR="00072915">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ins w:id="113" w:author="Ram Shrestha" w:date="2014-02-16T01:12:00Z">
        <w:r w:rsidR="00045B29">
          <w:instrText xml:space="preserve"> ADDIN EN.CITE </w:instrText>
        </w:r>
      </w:ins>
      <w:del w:id="114" w:author="Ram Shrestha" w:date="2014-02-16T01:12:00Z">
        <w:r w:rsidR="00CD6CBE" w:rsidDel="00045B29">
          <w:delInstrText xml:space="preserve"> ADDIN EN.CITE </w:delInstrText>
        </w:r>
        <w:r w:rsidR="00072915" w:rsidDel="00045B29">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CD6CBE" w:rsidDel="00045B29">
          <w:delInstrText xml:space="preserve"> ADDIN EN.CITE.DATA </w:delInstrText>
        </w:r>
      </w:del>
      <w:del w:id="115" w:author="Ram Shrestha" w:date="2014-02-16T01:12:00Z">
        <w:r w:rsidR="00072915" w:rsidDel="00045B29">
          <w:fldChar w:fldCharType="end"/>
        </w:r>
      </w:del>
      <w:ins w:id="116" w:author="Ram Shrestha" w:date="2014-02-16T01:12:00Z">
        <w:r w:rsidR="00072915">
          <w:fldChar w:fldCharType="begin">
            <w:fldData xml:space="preserve">PEVuZE5vdGU+PENpdGU+PEF1dGhvcj5Lb3JiZXI8L0F1dGhvcj48WWVhcj4yMDAwPC9ZZWFyPjxS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</w:fldData>
          </w:fldChar>
        </w:r>
        <w:r w:rsidR="00045B29">
          <w:instrText xml:space="preserve"> ADDIN EN.CITE.DATA </w:instrText>
        </w:r>
      </w:ins>
      <w:ins w:id="117" w:author="Ram Shrestha" w:date="2014-02-16T01:12:00Z">
        <w:r w:rsidR="00072915">
          <w:fldChar w:fldCharType="end"/>
        </w:r>
      </w:ins>
      <w:r w:rsidR="00072915">
        <w:fldChar w:fldCharType="separate"/>
      </w:r>
      <w:r>
        <w:rPr>
          <w:noProof/>
        </w:rPr>
        <w:t>(Korber et al., 2000)</w:t>
      </w:r>
      <w:r w:rsidR="00072915">
        <w:fldChar w:fldCharType="end"/>
      </w:r>
      <w:r>
        <w:t xml:space="preserve">. By 1960, long before human discovered its presence, HIV-1 group M had already diversified substantially </w:t>
      </w:r>
      <w:r w:rsidR="00072915">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ins w:id="118" w:author="Ram Shrestha" w:date="2014-02-16T01:12:00Z">
        <w:r w:rsidR="00045B29">
          <w:instrText xml:space="preserve"> ADDIN EN.CITE </w:instrText>
        </w:r>
      </w:ins>
      <w:del w:id="119" w:author="Ram Shrestha" w:date="2014-02-16T01:12:00Z">
        <w:r w:rsidR="00CD6CBE" w:rsidDel="00045B29">
          <w:delInstrText xml:space="preserve"> ADDIN EN.CITE </w:delInstrText>
        </w:r>
        <w:r w:rsidR="00072915" w:rsidDel="00045B29">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CD6CBE" w:rsidDel="00045B29">
          <w:delInstrText xml:space="preserve"> ADDIN EN.CITE.DATA </w:delInstrText>
        </w:r>
      </w:del>
      <w:del w:id="120" w:author="Ram Shrestha" w:date="2014-02-16T01:12:00Z">
        <w:r w:rsidR="00072915" w:rsidDel="00045B29">
          <w:fldChar w:fldCharType="end"/>
        </w:r>
      </w:del>
      <w:ins w:id="121" w:author="Ram Shrestha" w:date="2014-02-16T01:12:00Z">
        <w:r w:rsidR="00072915">
          <w:fldChar w:fldCharType="begin">
            <w:fldData xml:space="preserve">PEVuZE5vdGU+PENpdGU+PEF1dGhvcj5Xb3JvYmV5PC9BdXRob3I+PFllYXI+MjAwODwvWWVhcj48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</w:fldData>
          </w:fldChar>
        </w:r>
        <w:r w:rsidR="00045B29">
          <w:instrText xml:space="preserve"> ADDIN EN.CITE.DATA </w:instrText>
        </w:r>
      </w:ins>
      <w:ins w:id="122" w:author="Ram Shrestha" w:date="2014-02-16T01:12:00Z">
        <w:r w:rsidR="00072915">
          <w:fldChar w:fldCharType="end"/>
        </w:r>
      </w:ins>
      <w:r w:rsidR="00072915">
        <w:fldChar w:fldCharType="separate"/>
      </w:r>
      <w:r>
        <w:rPr>
          <w:noProof/>
        </w:rPr>
        <w:t>(Worobey et al., 2008)</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O and group N are rare and geographically confined to West African regions such as Cameroon and neighboring countries </w:t>
      </w:r>
      <w:r w:rsidR="00072915">
        <w:fldChar w:fldCharType="begin"/>
      </w:r>
      <w:ins w:id="123" w:author="Ram Shrestha" w:date="2014-02-16T01:12:00Z">
        <w:r w:rsidR="00045B29">
          <w: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instrText>
        </w:r>
      </w:ins>
      <w:del w:id="124" w:author="Ram Shrestha" w:date="2014-02-16T01:12:00Z">
        <w:r w:rsidR="00CD6CBE" w:rsidDel="00045B29">
          <w:delInstrText xml:space="preserve"> ADDIN EN.CITE &lt;EndNote&gt;&lt;Cite&gt;&lt;Author&gt;Gao&lt;/Author&gt;&lt;Year&gt;1999&lt;/Year&gt;&lt;RecNum&gt;738&lt;/RecNum&gt;&lt;record&gt;&lt;rec-number&gt;738&lt;/rec-number&gt;&lt;foreign-keys&gt;&lt;key app="EN" db-id="fp25zzvrxrd9vke5zxqp9stbssprwstvdddz"&gt;738&lt;/key&gt;&lt;/foreign-keys&gt;&lt;ref-type name="Journal Article"&gt;17&lt;/ref-type&gt;&lt;contributors&gt;&lt;authors&gt;&lt;author&gt;Gao, Feng&lt;/author&gt;&lt;author&gt;Bailes, Elizabeth&lt;/author&gt;&lt;author&gt;Robertson, David L&lt;/author&gt;&lt;author&gt;Chen, Yalu&lt;/author&gt;&lt;author&gt;Rodenburg, Cynthia M&lt;/author&gt;&lt;author&gt;Michael, Scott F&lt;/author&gt;&lt;author&gt;Cummins, Larry B&lt;/author&gt;&lt;author&gt;Arthur, Larry O&lt;/author&gt;&lt;author&gt;Peeters, Martine&lt;/author&gt;&lt;author&gt;Shaw, George M&lt;/author&gt;&lt;/authors&gt;&lt;/contributors&gt;&lt;titles&gt;&lt;title&gt;Origin of HIV-1 in the chimpanzee Pan troglodytes troglodytes&lt;/title&gt;&lt;secondary-title&gt;Nature&lt;/secondary-title&gt;&lt;/titles&gt;&lt;periodical&gt;&lt;full-title&gt;Nature&lt;/full-title&gt;&lt;/periodical&gt;&lt;pages&gt;436-441&lt;/pages&gt;&lt;volume&gt;397&lt;/volume&gt;&lt;number&gt;6718&lt;/number&gt;&lt;dates&gt;&lt;year&gt;1999&lt;/year&gt;&lt;/dates&gt;&lt;isbn&gt;0028-0836&lt;/isbn&gt;&lt;urls&gt;&lt;/urls&gt;&lt;/record&gt;&lt;/Cite&gt;&lt;/EndNote&gt;</w:delInstrText>
        </w:r>
      </w:del>
      <w:r w:rsidR="00072915">
        <w:fldChar w:fldCharType="separate"/>
      </w:r>
      <w:r>
        <w:rPr>
          <w:noProof/>
        </w:rPr>
        <w:t>(Gao et al., 1999)</w:t>
      </w:r>
      <w:r w:rsidR="00072915">
        <w:fldChar w:fldCharType="end"/>
      </w:r>
      <w:r>
        <w:t xml:space="preserve">. It is still not understood about the non-pandemic characteristics of group O and N HIV-1 virus after the first zoonotic transmission </w:t>
      </w:r>
      <w:r w:rsidR="00072915">
        <w:fldChar w:fldCharType="begin"/>
      </w:r>
      <w:ins w:id="125" w:author="Ram Shrestha" w:date="2014-02-16T01:12:00Z">
        <w:r w:rsidR="00045B29">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126" w:author="Ram Shrestha" w:date="2014-02-16T01:12:00Z">
        <w:r w:rsidR="00CD6CBE" w:rsidDel="00045B29">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072915">
        <w:fldChar w:fldCharType="separate"/>
      </w:r>
      <w:r>
        <w:rPr>
          <w:noProof/>
        </w:rPr>
        <w:t>(Ariën et al., 2005)</w:t>
      </w:r>
      <w:r w:rsidR="00072915">
        <w:fldChar w:fldCharType="end"/>
      </w:r>
      <w:r>
        <w:t>.  It has been suggested that reduced replication capacity and transmission fitness are keys to their low prevalence</w:t>
      </w:r>
      <w:ins w:id="127" w:author="Ram Shrestha" w:date="2014-02-15T23:45:00Z">
        <w:r w:rsidR="00DE11FC">
          <w:t xml:space="preserve"> </w:t>
        </w:r>
      </w:ins>
      <w:r w:rsidR="00072915">
        <w:fldChar w:fldCharType="begin"/>
      </w:r>
      <w:ins w:id="128" w:author="Ram Shrestha" w:date="2014-02-16T01:12:00Z">
        <w:r w:rsidR="00045B29">
          <w: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instrText>
        </w:r>
      </w:ins>
      <w:del w:id="129" w:author="Ram Shrestha" w:date="2014-02-16T01:12:00Z">
        <w:r w:rsidR="00CD6CBE" w:rsidDel="00045B29">
          <w:delInstrText xml:space="preserve"> ADDIN EN.CITE &lt;EndNote&gt;&lt;Cite&gt;&lt;Author&gt;Ariën&lt;/Author&gt;&lt;Year&gt;2005&lt;/Year&gt;&lt;RecNum&gt;84&lt;/RecNum&gt;&lt;record&gt;&lt;rec-number&gt;84&lt;/rec-number&gt;&lt;foreign-keys&gt;&lt;key app="EN" db-id="fp25zzvrxrd9vke5zxqp9stbssprwstvdddz"&gt;84&lt;/key&gt;&lt;/foreign-keys&gt;&lt;ref-type name="Journal Article"&gt;17&lt;/ref-type&gt;&lt;contributors&gt;&lt;authors&gt;&lt;author&gt;Ariën, Kevin K.&lt;/author&gt;&lt;author&gt;Abraha, Awet&lt;/author&gt;&lt;author&gt;Quiñones-Mateu, Miguel E.&lt;/author&gt;&lt;author&gt;Kestens, Luc&lt;/author&gt;&lt;author&gt;Vanham, Guido&lt;/author&gt;&lt;author&gt;Arts, Eric J.&lt;/author&gt;&lt;/authors&gt;&lt;/contributors&gt;&lt;auth-address&gt;http://jvi.asm.org/content/79/14/8979&lt;/auth-address&gt;&lt;titles&gt;&lt;title&gt;The Replicative Fitness of Primary Human Immunodeficiency Virus Type 1 (HIV-1) Group M, HIV-1 Group O, and HIV-2 Isolates&lt;/title&gt;&lt;secondary-title&gt;Journal of Virology&lt;/secondary-title&gt;&lt;/titles&gt;&lt;periodical&gt;&lt;full-title&gt;Journal of Virology&lt;/full-title&gt;&lt;/periodical&gt;&lt;pages&gt;8979-8990&lt;/pages&gt;&lt;volume&gt;79&lt;/volume&gt;&lt;number&gt;14&lt;/number&gt;&lt;dates&gt;&lt;year&gt;2005&lt;/year&gt;&lt;pub-dates&gt;&lt;date&gt;July&lt;/date&gt;&lt;/pub-dates&gt;&lt;/dates&gt;&lt;isbn&gt;0022-538X, 1098-5514&lt;/isbn&gt;&lt;label&gt;arien_replicative_2005&lt;/label&gt;&lt;urls&gt;&lt;related-urls&gt;&lt;url&gt;10.1128/JVI.79.14.8979-8990.2005&lt;/url&gt;&lt;/related-urls&gt;&lt;/urls&gt;&lt;/record&gt;&lt;/Cite&gt;&lt;/EndNote&gt;</w:delInstrText>
        </w:r>
      </w:del>
      <w:r w:rsidR="00072915">
        <w:fldChar w:fldCharType="separate"/>
      </w:r>
      <w:r>
        <w:rPr>
          <w:noProof/>
        </w:rPr>
        <w:t>(Ariën et al., 2005)</w:t>
      </w:r>
      <w:r w:rsidR="00072915">
        <w:fldChar w:fldCharType="end"/>
      </w:r>
      <w:r>
        <w:t xml:space="preserve">. Group O strain has at least 50% genetic identity with group M </w:t>
      </w:r>
      <w:r w:rsidR="00072915">
        <w:fldChar w:fldCharType="begin"/>
      </w:r>
      <w:ins w:id="130" w:author="Ram Shrestha" w:date="2014-02-16T01:12:00Z">
        <w:r w:rsidR="00045B29">
          <w: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instrText>
        </w:r>
      </w:ins>
      <w:del w:id="131" w:author="Ram Shrestha" w:date="2014-02-16T01:12:00Z">
        <w:r w:rsidR="00CD6CBE" w:rsidDel="00045B29">
          <w:delInstrText xml:space="preserve"> ADDIN EN.CITE &lt;EndNote&gt;&lt;Cite&gt;&lt;Author&gt;Gürtler&lt;/Author&gt;&lt;Year&gt;2004&lt;/Year&gt;&lt;RecNum&gt;654&lt;/RecNum&gt;&lt;record&gt;&lt;rec-number&gt;654&lt;/rec-number&gt;&lt;foreign-keys&gt;&lt;key app="EN" db-id="fp25zzvrxrd9vke5zxqp9stbssprwstvdddz"&gt;654&lt;/key&gt;&lt;/foreign-keys&gt;&lt;ref-type name="Journal Article"&gt;17&lt;/ref-type&gt;&lt;contributors&gt;&lt;authors&gt;&lt;author&gt;Gürtler, L&lt;/author&gt;&lt;/authors&gt;&lt;/contributors&gt;&lt;titles&gt;&lt;title&gt;[Zoonotic infections stimulation]&lt;/title&gt;&lt;secondary-title&gt;Bundesgesundheitsblatt, Gesundheitsforschung, Gesundheitsschutz&lt;/secondary-title&gt;&lt;/titles&gt;&lt;pages&gt;609-610&lt;/pages&gt;&lt;volume&gt;47&lt;/volume&gt;&lt;number&gt;7&lt;/number&gt;&lt;dates&gt;&lt;year&gt;2004&lt;/year&gt;&lt;pub-dates&gt;&lt;date&gt;July&lt;/date&gt;&lt;/pub-dates&gt;&lt;/dates&gt;&lt;isbn&gt;1436-9990&lt;/isbn&gt;&lt;label&gt;gurtler_[zoonotic_2004&lt;/label&gt;&lt;urls&gt;&lt;related-urls&gt;&lt;url&gt;10.1007/s00103-004-0887-3&lt;/url&gt;&lt;/related-urls&gt;&lt;/urls&gt;&lt;/record&gt;&lt;/Cite&gt;&lt;Cite&gt;&lt;Author&gt;VANDEN HAESEVELDE&lt;/Author&gt;&lt;Year&gt;1996&lt;/Year&gt;&lt;RecNum&gt;661&lt;/RecNum&gt;&lt;record&gt;&lt;rec-number&gt;661&lt;/rec-number&gt;&lt;foreign-keys&gt;&lt;key app="EN" db-id="fp25zzvrxrd9vke5zxqp9stbssprwstvdddz"&gt;661&lt;/key&gt;&lt;/foreign-keys&gt;&lt;ref-type name="Journal Article"&gt;17&lt;/ref-type&gt;&lt;contributors&gt;&lt;authors&gt;&lt;author&gt;VANDEN HAESEVELDE, MARLEEN M.&lt;/author&gt;&lt;author&gt;Peeters, Martine&lt;/author&gt;&lt;author&gt;JANNES, GEERT&lt;/author&gt;&lt;author&gt;JANSSENS, WOUTER&lt;/author&gt;&lt;author&gt;VAN DER GROEN, GUIDO&lt;/author&gt;&lt;author&gt;SHARP, PAUL M.&lt;/author&gt;&lt;author&gt;SAMAN, ERIC&lt;/author&gt;&lt;/authors&gt;&lt;/contributors&gt;&lt;auth-address&gt;http://www.sciencedirect.com/science/article/pii/S0042682296903840&lt;/auth-address&gt;&lt;titles&gt;&lt;title&gt;Sequence analysis of a highly divergent HIV-1-related lentivirus isolated from a wild captured chimpanzee&lt;/title&gt;&lt;secondary-title&gt;Virology&lt;/secondary-title&gt;&lt;/titles&gt;&lt;periodical&gt;&lt;full-title&gt;Virology&lt;/full-title&gt;&lt;/periodical&gt;&lt;pages&gt;346–350&lt;/pages&gt;&lt;volume&gt;221&lt;/volume&gt;&lt;number&gt;2&lt;/number&gt;&lt;dates&gt;&lt;year&gt;1996&lt;/year&gt;&lt;/dates&gt;&lt;label&gt;vanden_haesevelde_sequence_1996&lt;/label&gt;&lt;urls&gt;&lt;/urls&gt;&lt;/record&gt;&lt;/Cite&gt;&lt;/EndNote&gt;</w:delInstrText>
        </w:r>
      </w:del>
      <w:r w:rsidR="00072915">
        <w:fldChar w:fldCharType="separate"/>
      </w:r>
      <w:r>
        <w:rPr>
          <w:noProof/>
        </w:rPr>
        <w:t>(Gürtler, 2004; VANDEN HAESEVELDE et al., 1996)</w:t>
      </w:r>
      <w:r w:rsidR="00072915">
        <w:fldChar w:fldCharType="end"/>
      </w:r>
      <w:r>
        <w:t xml:space="preserve"> and the molecular clock model of this group also showed that its origin dates back to 1920s </w:t>
      </w:r>
      <w:r w:rsidR="00072915">
        <w:fldChar w:fldCharType="begin"/>
      </w:r>
      <w:ins w:id="132" w:author="Ram Shrestha" w:date="2014-02-16T01:12:00Z">
        <w:r w:rsidR="00045B29">
          <w: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instrText>
        </w:r>
      </w:ins>
      <w:del w:id="133" w:author="Ram Shrestha" w:date="2014-02-16T01:12:00Z">
        <w:r w:rsidR="00CD6CBE" w:rsidDel="00045B29">
          <w:delInstrText xml:space="preserve"> ADDIN EN.CITE &lt;EndNote&gt;&lt;Cite&gt;&lt;Author&gt;Lemey&lt;/Author&gt;&lt;Year&gt;2004&lt;/Year&gt;&lt;RecNum&gt;81&lt;/RecNum&gt;&lt;record&gt;&lt;rec-number&gt;81&lt;/rec-number&gt;&lt;foreign-keys&gt;&lt;key app="EN" db-id="fp25zzvrxrd9vke5zxqp9stbssprwstvdddz"&gt;81&lt;/key&gt;&lt;/foreign-keys&gt;&lt;ref-type name="Journal Article"&gt;17&lt;/ref-type&gt;&lt;contributors&gt;&lt;authors&gt;&lt;author&gt;Lemey, Philippe&lt;/author&gt;&lt;author&gt;Pybus, Oliver G.&lt;/author&gt;&lt;author&gt;Rambaut, Andrew&lt;/author&gt;&lt;author&gt;Drummond, Alexei J.&lt;/author&gt;&lt;author&gt;Robertson, David L.&lt;/author&gt;&lt;author&gt;Roques, Pierre&lt;/author&gt;&lt;author&gt;Worobey, Michael&lt;/author&gt;&lt;author&gt;Vandamme, Anne-Mieke&lt;/author&gt;&lt;/authors&gt;&lt;/contributors&gt;&lt;auth-address&gt;http://www.genetics.org/content/167/3/1059&lt;/auth-address&gt;&lt;titles&gt;&lt;title&gt;The Molecular Population Genetics of HIV-1 Group O&lt;/title&gt;&lt;secondary-title&gt;Genetics&lt;/secondary-title&gt;&lt;/titles&gt;&lt;periodical&gt;&lt;full-title&gt;Genetics&lt;/full-title&gt;&lt;/periodical&gt;&lt;pages&gt;1059-1068&lt;/pages&gt;&lt;volume&gt;167&lt;/volume&gt;&lt;number&gt;3&lt;/number&gt;&lt;dates&gt;&lt;year&gt;2004&lt;/year&gt;&lt;pub-dates&gt;&lt;date&gt;July&lt;/date&gt;&lt;/pub-dates&gt;&lt;/dates&gt;&lt;isbn&gt;0016-6731, 1943-2631&lt;/isbn&gt;&lt;label&gt;lemey_molecular_2004&lt;/label&gt;&lt;urls&gt;&lt;related-urls&gt;&lt;url&gt;10.1534/genetics.104.026666&lt;/url&gt;&lt;/related-urls&gt;&lt;/urls&gt;&lt;/record&gt;&lt;/Cite&gt;&lt;/EndNote&gt;</w:delInstrText>
        </w:r>
      </w:del>
      <w:r w:rsidR="00072915">
        <w:fldChar w:fldCharType="separate"/>
      </w:r>
      <w:r>
        <w:rPr>
          <w:noProof/>
        </w:rPr>
        <w:t>(Lemey et al., 2004a)</w:t>
      </w:r>
      <w:r w:rsidR="00072915">
        <w:fldChar w:fldCharType="end"/>
      </w:r>
      <w:r>
        <w:t xml:space="preserve">. The date of origin of the introduction of group N into human population has been estimated to be in 1960s </w:t>
      </w:r>
      <w:r w:rsidR="00072915">
        <w:fldChar w:fldCharType="begin"/>
      </w:r>
      <w:ins w:id="134" w:author="Ram Shrestha" w:date="2014-02-16T01:12:00Z">
        <w:r w:rsidR="00045B29">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135" w:author="Ram Shrestha" w:date="2014-02-16T01:12:00Z">
        <w:r w:rsidR="00CD6CBE" w:rsidDel="00045B29">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072915">
        <w:fldChar w:fldCharType="separate"/>
      </w:r>
      <w:r>
        <w:rPr>
          <w:noProof/>
        </w:rPr>
        <w:t>(Simon et al., 1998a)</w:t>
      </w:r>
      <w:r w:rsidR="00072915">
        <w:fldChar w:fldCharType="end"/>
      </w:r>
      <w:r>
        <w:t xml:space="preserve">. Phylogenetic analysis using genetic sequence under evolutionary pressure shows its close grouping with SIV from Chimpanzee </w:t>
      </w:r>
      <w:r w:rsidR="00072915">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ins w:id="136" w:author="Ram Shrestha" w:date="2014-02-16T01:12:00Z">
        <w:r w:rsidR="00045B29">
          <w:instrText xml:space="preserve"> ADDIN EN.CITE </w:instrText>
        </w:r>
      </w:ins>
      <w:del w:id="137" w:author="Ram Shrestha" w:date="2014-02-16T01:12:00Z">
        <w:r w:rsidR="00CD6CBE" w:rsidDel="00045B29">
          <w:delInstrText xml:space="preserve"> ADDIN EN.CITE </w:delInstrText>
        </w:r>
        <w:r w:rsidR="00072915" w:rsidDel="00045B29">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CD6CBE" w:rsidDel="00045B29">
          <w:delInstrText xml:space="preserve"> ADDIN EN.CITE.DATA </w:delInstrText>
        </w:r>
      </w:del>
      <w:del w:id="138" w:author="Ram Shrestha" w:date="2014-02-16T01:12:00Z">
        <w:r w:rsidR="00072915" w:rsidDel="00045B29">
          <w:fldChar w:fldCharType="end"/>
        </w:r>
      </w:del>
      <w:ins w:id="139" w:author="Ram Shrestha" w:date="2014-02-16T01:12:00Z">
        <w:r w:rsidR="00072915">
          <w:fldChar w:fldCharType="begin">
            <w:fldData xml:space="preserve">PEVuZE5vdGU+PENpdGU+PEF1dGhvcj5HYW88L0F1dGhvcj48WWVhcj4xOTk5PC9ZZWFyPjxSZWNO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</w:fldData>
          </w:fldChar>
        </w:r>
        <w:r w:rsidR="00045B29">
          <w:instrText xml:space="preserve"> ADDIN EN.CITE.DATA </w:instrText>
        </w:r>
      </w:ins>
      <w:ins w:id="140" w:author="Ram Shrestha" w:date="2014-02-16T01:12:00Z">
        <w:r w:rsidR="00072915">
          <w:fldChar w:fldCharType="end"/>
        </w:r>
      </w:ins>
      <w:r w:rsidR="00072915">
        <w:fldChar w:fldCharType="separate"/>
      </w:r>
      <w:r>
        <w:rPr>
          <w:noProof/>
        </w:rPr>
        <w:t>(Corbet et al., 2000; Gao et al., 1999)</w:t>
      </w:r>
      <w:r w:rsidR="00072915">
        <w:fldChar w:fldCharType="end"/>
      </w:r>
      <w:r>
        <w:t xml:space="preserve">. This indicates that group N might be a recombinant strain of SIV and HIV-1 group </w:t>
      </w:r>
      <w:r w:rsidR="00072915">
        <w:fldChar w:fldCharType="begin"/>
      </w:r>
      <w:ins w:id="141" w:author="Ram Shrestha" w:date="2014-02-16T01:12:00Z">
        <w:r w:rsidR="00045B29">
          <w: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instrText>
        </w:r>
      </w:ins>
      <w:del w:id="142" w:author="Ram Shrestha" w:date="2014-02-16T01:12:00Z">
        <w:r w:rsidR="00CD6CBE" w:rsidDel="00045B29">
          <w:delInstrText xml:space="preserve"> ADDIN EN.CITE &lt;EndNote&gt;&lt;Cite&gt;&lt;Author&gt;Simon&lt;/Author&gt;&lt;Year&gt;1998&lt;/Year&gt;&lt;RecNum&gt;487&lt;/RecNum&gt;&lt;record&gt;&lt;rec-number&gt;487&lt;/rec-number&gt;&lt;foreign-keys&gt;&lt;key app="EN" db-id="fp25zzvrxrd9vke5zxqp9stbssprwstvdddz"&gt;487&lt;/key&gt;&lt;/foreign-keys&gt;&lt;ref-type name="Journal Article"&gt;17&lt;/ref-type&gt;&lt;contributors&gt;&lt;authors&gt;&lt;author&gt;Simon, François&lt;/author&gt;&lt;author&gt;Mauclère, Philippe&lt;/author&gt;&lt;author&gt;Roques, Pierre&lt;/author&gt;&lt;author&gt;Loussert-Ajaka, Ibtissam&lt;/author&gt;&lt;author&gt;Müller-Trutwin, Michaela C.&lt;/author&gt;&lt;author&gt;Saragosti, Sentob&lt;/author&gt;&lt;author&gt;Georges-Courbot, Marie Claude&lt;/author&gt;&lt;author&gt;Barré-Sinoussi, Françoise&lt;/author&gt;&lt;author&gt;Brun-Vézinet, Françoise&lt;/author&gt;&lt;/authors&gt;&lt;/contributors&gt;&lt;auth-address&gt;http://www.nature.com.libgate.library.nuigalway.ie/nm/journal/v4/n9/full/nm0998_1032.html&lt;/auth-address&gt;&lt;titles&gt;&lt;title&gt;Identification of a new human immunodeficiency virus type 1 distinct from group M and group O&lt;/title&gt;&lt;secondary-title&gt;Nature Medicine&lt;/secondary-title&gt;&lt;/titles&gt;&lt;pages&gt;1032-1037&lt;/pages&gt;&lt;volume&gt;4&lt;/volume&gt;&lt;number&gt;9&lt;/number&gt;&lt;dates&gt;&lt;year&gt;1998&lt;/year&gt;&lt;pub-dates&gt;&lt;date&gt;September&lt;/date&gt;&lt;/pub-dates&gt;&lt;/dates&gt;&lt;isbn&gt;1078-8956&lt;/isbn&gt;&lt;label&gt;simon_identification_1998&lt;/label&gt;&lt;urls&gt;&lt;related-urls&gt;&lt;url&gt;10.1038/2017&lt;/url&gt;&lt;/related-urls&gt;&lt;/urls&gt;&lt;/record&gt;&lt;/Cite&gt;&lt;/EndNote&gt;</w:delInstrText>
        </w:r>
      </w:del>
      <w:r w:rsidR="00072915">
        <w:fldChar w:fldCharType="separate"/>
      </w:r>
      <w:r>
        <w:rPr>
          <w:noProof/>
        </w:rPr>
        <w:t>(Simon et al., 1998a)</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Group P is transmitted from gorilla as it is closely related to its SIV </w:t>
      </w:r>
      <w:r w:rsidR="00072915">
        <w:fldChar w:fldCharType="begin"/>
      </w:r>
      <w:ins w:id="143" w:author="Ram Shrestha" w:date="2014-02-16T01:12:00Z">
        <w:r w:rsidR="00045B29">
          <w: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instrText>
        </w:r>
      </w:ins>
      <w:del w:id="144" w:author="Ram Shrestha" w:date="2014-02-16T01:12:00Z">
        <w:r w:rsidR="00CD6CBE" w:rsidDel="00045B29">
          <w:delInstrText xml:space="preserve"> ADDIN EN.CITE &lt;EndNote&gt;&lt;Cite&gt;&lt;Author&gt;Plantier&lt;/Author&gt;&lt;Year&gt;2009&lt;/Year&gt;&lt;RecNum&gt;762&lt;/RecNum&gt;&lt;record&gt;&lt;rec-number&gt;762&lt;/rec-number&gt;&lt;foreign-keys&gt;&lt;key app="EN" db-id="fp25zzvrxrd9vke5zxqp9stbssprwstvdddz"&gt;762&lt;/key&gt;&lt;/foreign-keys&gt;&lt;ref-type name="Journal Article"&gt;17&lt;/ref-type&gt;&lt;contributors&gt;&lt;authors&gt;&lt;author&gt;Plantier, J. C.&lt;/author&gt;&lt;author&gt;Leoz, M.&lt;/author&gt;&lt;author&gt;Dickerson, J. E.&lt;/author&gt;&lt;author&gt;De Oliveira, F.&lt;/author&gt;&lt;author&gt;Cordonnier, F.&lt;/author&gt;&lt;author&gt;Lemee, V.&lt;/author&gt;&lt;author&gt;Damond, F.&lt;/author&gt;&lt;author&gt;Robertson, D. L.&lt;/author&gt;&lt;author&gt;Simon, F.&lt;/author&gt;&lt;/authors&gt;&lt;/contributors&gt;&lt;auth-address&gt;Laboratoire Associe au Centre National de Reference du Virus de l&amp;apos;Immunodeficience Humaine, Equipe d&amp;apos;Accueil EA2656, Faculte de Medecine-Pharmacie, Universite de Rouen, France. jean-christophe.plantier@univ-rouen.fr&lt;/auth-address&gt;&lt;titles&gt;&lt;title&gt;A new human immunodeficiency virus derived from gorillas&lt;/title&gt;&lt;secondary-title&gt;Nat Med&lt;/secondary-title&gt;&lt;/titles&gt;&lt;periodical&gt;&lt;full-title&gt;Nat Med&lt;/full-title&gt;&lt;/periodical&gt;&lt;pages&gt;871-2&lt;/pages&gt;&lt;volume&gt;15&lt;/volume&gt;&lt;number&gt;8&lt;/number&gt;&lt;edition&gt;2009/08/04&lt;/edition&gt;&lt;keywords&gt;&lt;keyword&gt;Animals&lt;/keyword&gt;&lt;keyword&gt;Female&lt;/keyword&gt;&lt;keyword&gt;Gorilla gorilla/*virology&lt;/keyword&gt;&lt;keyword&gt;HIV/*isolation &amp;amp; purification&lt;/keyword&gt;&lt;keyword&gt;Humans&lt;/keyword&gt;&lt;keyword&gt;Middle Aged&lt;/keyword&gt;&lt;keyword&gt;Molecular Sequence Data&lt;/keyword&gt;&lt;keyword&gt;Phylogeny&lt;/keyword&gt;&lt;keyword&gt;RNA, Viral/analysis/genetics&lt;/keyword&gt;&lt;keyword&gt;Sequence Homology, Nucleic Acid&lt;/keyword&gt;&lt;/keywords&gt;&lt;dates&gt;&lt;year&gt;2009&lt;/year&gt;&lt;pub-dates&gt;&lt;date&gt;Aug&lt;/date&gt;&lt;/pub-dates&gt;&lt;/dates&gt;&lt;isbn&gt;1546-170X (Electronic)&amp;#xD;1078-8956 (Linking)&lt;/isbn&gt;&lt;accession-num&gt;19648927&lt;/accession-num&gt;&lt;urls&gt;&lt;related-urls&gt;&lt;url&gt;http://www.ncbi.nlm.nih.gov/entrez/query.fcgi?cmd=Retrieve&amp;amp;db=PubMed&amp;amp;dopt=Citation&amp;amp;list_uids=19648927&lt;/url&gt;&lt;/related-urls&gt;&lt;/urls&gt;&lt;electronic-resource-num&gt;nm.2016 [pii]&amp;#xD;10.1038/nm.2016&lt;/electronic-resource-num&gt;&lt;language&gt;eng&lt;/language&gt;&lt;/record&gt;&lt;/Cite&gt;&lt;/EndNote&gt;</w:delInstrText>
        </w:r>
      </w:del>
      <w:r w:rsidR="00072915">
        <w:fldChar w:fldCharType="separate"/>
      </w:r>
      <w:r>
        <w:rPr>
          <w:noProof/>
        </w:rPr>
        <w:t>(Plantier et al., 2009)</w:t>
      </w:r>
      <w:r w:rsidR="00072915">
        <w:fldChar w:fldCharType="end"/>
      </w:r>
      <w:r>
        <w:t xml:space="preserve">. A study of HIV infected people in Cameroon shows its low prevalence of 0.06% </w:t>
      </w:r>
      <w:r w:rsidR="00072915">
        <w:fldChar w:fldCharType="begin"/>
      </w:r>
      <w:ins w:id="145" w:author="Ram Shrestha" w:date="2014-02-16T01:12:00Z">
        <w:r w:rsidR="00045B29">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46" w:author="Ram Shrestha" w:date="2014-02-16T01:12:00Z">
        <w:r w:rsidR="00CD6CBE" w:rsidDel="00045B29">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072915">
        <w:fldChar w:fldCharType="separate"/>
      </w:r>
      <w:r>
        <w:rPr>
          <w:noProof/>
        </w:rPr>
        <w:t>(Vallari et al., 2011)</w:t>
      </w:r>
      <w:r w:rsidR="00072915">
        <w:fldChar w:fldCharType="end"/>
      </w:r>
      <w:r>
        <w:t xml:space="preserve">. Although HIV group P is discovery only in Cameroon and confined there, it can still be pandemic as it can adapt in human </w:t>
      </w:r>
      <w:r w:rsidR="00072915">
        <w:fldChar w:fldCharType="begin"/>
      </w:r>
      <w:ins w:id="147" w:author="Ram Shrestha" w:date="2014-02-16T01:12:00Z">
        <w:r w:rsidR="00045B29">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48" w:author="Ram Shrestha" w:date="2014-02-16T01:12:00Z">
        <w:r w:rsidR="00CD6CBE" w:rsidDel="00045B29">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072915">
        <w:fldChar w:fldCharType="separate"/>
      </w:r>
      <w:r>
        <w:rPr>
          <w:noProof/>
        </w:rPr>
        <w:t>(Vallari et al., 2011)</w:t>
      </w:r>
      <w:r w:rsidR="00072915">
        <w:fldChar w:fldCharType="end"/>
      </w:r>
      <w:r>
        <w:t>.</w:t>
      </w:r>
    </w:p>
    <w:p w:rsidR="00B021A8" w:rsidRDefault="00B021A8" w:rsidP="006444DD">
      <w:pPr>
        <w:spacing w:line="480" w:lineRule="auto"/>
        <w:jc w:val="both"/>
      </w:pPr>
    </w:p>
    <w:p w:rsidR="00B021A8" w:rsidRDefault="006444DD" w:rsidP="00B021A8">
      <w:pPr>
        <w:pStyle w:val="Heading2"/>
        <w:numPr>
          <w:numberingChange w:id="149" w:author="Ram Shrestha" w:date="2014-02-15T23:32:00Z" w:original="%1:1:0:.%2:4:0:"/>
        </w:numPr>
      </w:pPr>
      <w:r>
        <w:t>HIV-1 Diversity</w:t>
      </w:r>
    </w:p>
    <w:p w:rsidR="006444DD" w:rsidRPr="00B021A8" w:rsidRDefault="006444DD" w:rsidP="00B021A8"/>
    <w:p w:rsidR="00B021A8" w:rsidRDefault="006444DD" w:rsidP="00B021A8">
      <w:pPr>
        <w:pStyle w:val="Heading3"/>
        <w:numPr>
          <w:numberingChange w:id="150" w:author="Ram Shrestha" w:date="2014-02-15T23:32:00Z" w:original="%1:1:0:.%2:4:0:.%3:1:0:"/>
        </w:numPr>
      </w:pPr>
      <w:r>
        <w:t>HIV-1 subtypes</w:t>
      </w:r>
    </w:p>
    <w:p w:rsidR="006444DD" w:rsidRPr="00B021A8" w:rsidRDefault="006444DD" w:rsidP="00B021A8"/>
    <w:p w:rsidR="006444DD" w:rsidRDefault="006444DD" w:rsidP="006444DD">
      <w:pPr>
        <w:spacing w:line="480" w:lineRule="auto"/>
        <w:jc w:val="both"/>
      </w:pPr>
      <w:r>
        <w:t xml:space="preserve">HIV-1 group M is highly diversified and it is classified into nine subtypes: A, B, C, D, F, G, H, J and K (Figure 1.3) </w:t>
      </w:r>
      <w:r w:rsidR="00072915">
        <w:fldChar w:fldCharType="begin"/>
      </w:r>
      <w:ins w:id="151" w:author="Ram Shrestha" w:date="2014-02-16T01:12:00Z">
        <w:r w:rsidR="00045B29">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52" w:author="Ram Shrestha" w:date="2014-02-16T01:12:00Z">
        <w:r w:rsidR="00CD6CBE" w:rsidDel="00045B29">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072915">
        <w:fldChar w:fldCharType="separate"/>
      </w:r>
      <w:r>
        <w:rPr>
          <w:noProof/>
        </w:rPr>
        <w:t>(Robertson et al., 2000b)</w:t>
      </w:r>
      <w:r w:rsidR="00072915">
        <w:fldChar w:fldCharType="end"/>
      </w:r>
      <w:r>
        <w:t xml:space="preserve">. The subtype classification is based on the phylogenetic and sequence distance analyses using gene sequence data forming major clades </w:t>
      </w:r>
      <w:r w:rsidR="00072915">
        <w:fldChar w:fldCharType="begin"/>
      </w:r>
      <w:ins w:id="153" w:author="Ram Shrestha" w:date="2014-02-16T01:12:00Z">
        <w:r w:rsidR="00045B29">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54" w:author="Ram Shrestha" w:date="2014-02-16T01:12:00Z">
        <w:r w:rsidR="00CD6CBE" w:rsidDel="00045B29">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072915">
        <w:fldChar w:fldCharType="separate"/>
      </w:r>
      <w:r>
        <w:rPr>
          <w:noProof/>
        </w:rPr>
        <w:t>(Robertson et al., 2000b)</w:t>
      </w:r>
      <w:r w:rsidR="00072915">
        <w:fldChar w:fldCharType="end"/>
      </w:r>
      <w:r>
        <w:t xml:space="preserve">. “At least three epidemiologically unlinked sequences are required for defining a subtype” </w:t>
      </w:r>
      <w:r w:rsidR="00072915">
        <w:fldChar w:fldCharType="begin"/>
      </w:r>
      <w:ins w:id="155" w:author="Ram Shrestha" w:date="2014-02-16T01:12:00Z">
        <w:r w:rsidR="00045B29">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56" w:author="Ram Shrestha" w:date="2014-02-16T01:12:00Z">
        <w:r w:rsidR="00CD6CBE" w:rsidDel="00045B29">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072915">
        <w:fldChar w:fldCharType="separate"/>
      </w:r>
      <w:r>
        <w:rPr>
          <w:noProof/>
        </w:rPr>
        <w:t>(Robertson et al., 2000a)</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classification of new subtype should also follow the same rule as “roughly equidistant from all previously characterized subtypes in all regions of the genome with a distinct pre-subtype branch similar to those of other subtypes” </w:t>
      </w:r>
      <w:r w:rsidR="00072915">
        <w:fldChar w:fldCharType="begin"/>
      </w:r>
      <w:ins w:id="157" w:author="Ram Shrestha" w:date="2014-02-16T01:12:00Z">
        <w:r w:rsidR="00045B29">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58" w:author="Ram Shrestha" w:date="2014-02-16T01:12:00Z">
        <w:r w:rsidR="00CD6CBE" w:rsidDel="00045B29">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072915">
        <w:fldChar w:fldCharType="separate"/>
      </w:r>
      <w:r>
        <w:rPr>
          <w:noProof/>
        </w:rPr>
        <w:t>(Robertson et al., 2000b)</w:t>
      </w:r>
      <w:r w:rsidR="00072915">
        <w:fldChar w:fldCharType="end"/>
      </w:r>
      <w:r>
        <w:t xml:space="preserve">. The predominating group M subtypes are A, B, C and D (reviewed in </w:t>
      </w:r>
      <w:r w:rsidR="00072915">
        <w:fldChar w:fldCharType="begin"/>
      </w:r>
      <w:ins w:id="159" w:author="Ram Shrestha" w:date="2014-02-16T01:12:00Z">
        <w:r w:rsidR="00045B29">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60" w:author="Ram Shrestha" w:date="2014-02-16T01:12:00Z">
        <w:r w:rsidR="00CD6CBE" w:rsidDel="00045B29">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072915">
        <w:fldChar w:fldCharType="separate"/>
      </w:r>
      <w:r>
        <w:rPr>
          <w:noProof/>
        </w:rPr>
        <w:t>(McCutchan, 2006)</w:t>
      </w:r>
      <w:r w:rsidR="00072915">
        <w:fldChar w:fldCharType="end"/>
      </w:r>
      <w:r>
        <w:t xml:space="preserve">). The range of amino acid variation at gene level within a subtype and between subtypes differs from 15%– 20% and 25% - 35% respectively </w:t>
      </w:r>
      <w:r w:rsidR="00072915">
        <w:fldChar w:fldCharType="begin"/>
      </w:r>
      <w:ins w:id="161" w:author="Ram Shrestha" w:date="2014-02-16T01:12:00Z">
        <w:r w:rsidR="00045B29">
          <w: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instrText>
        </w:r>
      </w:ins>
      <w:del w:id="162" w:author="Ram Shrestha" w:date="2014-02-16T01:12:00Z">
        <w:r w:rsidR="00CD6CBE" w:rsidDel="00045B29">
          <w:delInstrText xml:space="preserve"> ADDIN EN.CITE &lt;EndNote&gt;&lt;Cite&gt;&lt;Author&gt;Korber&lt;/Author&gt;&lt;Year&gt;2001&lt;/Year&gt;&lt;RecNum&gt;208&lt;/RecNum&gt;&lt;record&gt;&lt;rec-number&gt;208&lt;/rec-number&gt;&lt;foreign-keys&gt;&lt;key app="EN" db-id="fp25zzvrxrd9vke5zxqp9stbssprwstvdddz"&gt;208&lt;/key&gt;&lt;/foreign-keys&gt;&lt;ref-type name="Journal Article"&gt;17&lt;/ref-type&gt;&lt;contributors&gt;&lt;authors&gt;&lt;author&gt;Korber, Bette&lt;/author&gt;&lt;author&gt;Gaschen, Brian&lt;/author&gt;&lt;author&gt;Yusim, Karina&lt;/author&gt;&lt;author&gt;Thakallapally, Rama&lt;/author&gt;&lt;author&gt;Kesmir, Can&lt;/author&gt;&lt;author&gt;Detours, Vincent&lt;/author&gt;&lt;/authors&gt;&lt;/contributors&gt;&lt;auth-address&gt;http://bmb.oxfordjournals.org/content/58/1/19&lt;/auth-address&gt;&lt;titles&gt;&lt;title&gt;Evolutionary and immunological implications of contemporary HIV-1 variation&lt;/title&gt;&lt;secondary-title&gt;British Medical Bulletin&lt;/secondary-title&gt;&lt;/titles&gt;&lt;pages&gt;19-42&lt;/pages&gt;&lt;volume&gt;58&lt;/volume&gt;&lt;number&gt;1&lt;/number&gt;&lt;dates&gt;&lt;year&gt;2001&lt;/year&gt;&lt;pub-dates&gt;&lt;date&gt;September&lt;/date&gt;&lt;/pub-dates&gt;&lt;/dates&gt;&lt;isbn&gt;0007-1420, 1471-8391&lt;/isbn&gt;&lt;label&gt;korber_evolutionary_2001&lt;/label&gt;&lt;urls&gt;&lt;related-urls&gt;&lt;url&gt;10.1093/bmb/58.1.19&lt;/url&gt;&lt;/related-urls&gt;&lt;/urls&gt;&lt;/record&gt;&lt;/Cite&gt;&lt;/EndNote&gt;</w:delInstrText>
        </w:r>
      </w:del>
      <w:r w:rsidR="00072915">
        <w:fldChar w:fldCharType="separate"/>
      </w:r>
      <w:r>
        <w:rPr>
          <w:noProof/>
        </w:rPr>
        <w:t>(Korber et al., 2001)</w:t>
      </w:r>
      <w:r w:rsidR="00072915">
        <w:fldChar w:fldCharType="end"/>
      </w:r>
      <w: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r w:rsidR="00072915">
        <w:fldChar w:fldCharType="begin"/>
      </w:r>
      <w:ins w:id="163" w:author="Ram Shrestha" w:date="2014-02-16T01:12:00Z">
        <w:r w:rsidR="00045B29">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64" w:author="Ram Shrestha" w:date="2014-02-16T01:12:00Z">
        <w:r w:rsidR="00CD6CBE" w:rsidDel="00045B29">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072915">
        <w:fldChar w:fldCharType="separate"/>
      </w:r>
      <w:r>
        <w:rPr>
          <w:noProof/>
        </w:rPr>
        <w:t>(Hemelaar et al., 2006)</w:t>
      </w:r>
      <w:r w:rsidR="00072915">
        <w:fldChar w:fldCharType="end"/>
      </w:r>
      <w:r>
        <w:t xml:space="preserve">. Subtypes F, H, J and K infections are rare and collectively account for only 0.94% infections </w:t>
      </w:r>
      <w:r w:rsidR="00072915">
        <w:fldChar w:fldCharType="begin"/>
      </w:r>
      <w:ins w:id="165" w:author="Ram Shrestha" w:date="2014-02-16T01:12:00Z">
        <w:r w:rsidR="00045B29">
          <w: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instrText>
        </w:r>
      </w:ins>
      <w:del w:id="166" w:author="Ram Shrestha" w:date="2014-02-16T01:12:00Z">
        <w:r w:rsidR="00CD6CBE" w:rsidDel="00045B29">
          <w:delInstrText xml:space="preserve"> ADDIN EN.CITE &lt;EndNote&gt;&lt;Cite&gt;&lt;Author&gt;Hemelaar&lt;/Author&gt;&lt;Year&gt;2006&lt;/Year&gt;&lt;RecNum&gt;213&lt;/RecNum&gt;&lt;record&gt;&lt;rec-number&gt;213&lt;/rec-number&gt;&lt;foreign-keys&gt;&lt;key app="EN" db-id="fp25zzvrxrd9vke5zxqp9stbssprwstvdddz"&gt;213&lt;/key&gt;&lt;/foreign-keys&gt;&lt;ref-type name="Journal Article"&gt;17&lt;/ref-type&gt;&lt;contributors&gt;&lt;authors&gt;&lt;author&gt;Hemelaar, Joris&lt;/author&gt;&lt;author&gt;Gouws, Eleanor&lt;/author&gt;&lt;author&gt;Ghys, Peter D&lt;/author&gt;&lt;author&gt;Osmanov, Saladin&lt;/author&gt;&lt;/authors&gt;&lt;/contributors&gt;&lt;auth-address&gt;http://journals.lww.com/aidsonline/Abstract/2006/10240/Global_and_regional_distribution_of_HIV_1_genetic.24.aspx&lt;/auth-address&gt;&lt;titles&gt;&lt;title&gt;Global and regional distribution of HIV-1 genetic subtypes and recombinants in 2004&lt;/title&gt;&lt;secondary-title&gt;AIDS&lt;/secondary-title&gt;&lt;/titles&gt;&lt;periodical&gt;&lt;full-title&gt;AIDS&lt;/full-title&gt;&lt;/periodical&gt;&lt;pages&gt;W13-W23&lt;/pages&gt;&lt;volume&gt;20&lt;/volume&gt;&lt;number&gt;16&lt;/number&gt;&lt;dates&gt;&lt;year&gt;2006&lt;/year&gt;&lt;pub-dates&gt;&lt;date&gt;October&lt;/date&gt;&lt;/pub-dates&gt;&lt;/dates&gt;&lt;isbn&gt;0269-9370&lt;/isbn&gt;&lt;label&gt;hemelaar_global_2006&lt;/label&gt;&lt;urls&gt;&lt;related-urls&gt;&lt;url&gt;10.1097/01.aids.0000247564.73009.bc&lt;/url&gt;&lt;/related-urls&gt;&lt;/urls&gt;&lt;/record&gt;&lt;/Cite&gt;&lt;/EndNote&gt;</w:delInstrText>
        </w:r>
      </w:del>
      <w:r w:rsidR="00072915">
        <w:fldChar w:fldCharType="separate"/>
      </w:r>
      <w:r>
        <w:rPr>
          <w:noProof/>
        </w:rPr>
        <w:t>(Hemelaar et al., 2006)</w:t>
      </w:r>
      <w:r w:rsidR="00072915">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rPr>
          <w:ins w:id="167" w:author="Ram Shrestha" w:date="2014-02-15T23:52:00Z"/>
        </w:rPr>
      </w:pPr>
      <w:r>
        <w:t xml:space="preserve">Subtypes can be further classified to sub-subtype based on a distinct sister clade formation </w:t>
      </w:r>
      <w:r w:rsidR="00072915">
        <w:fldChar w:fldCharType="begin"/>
      </w:r>
      <w:ins w:id="168" w:author="Ram Shrestha" w:date="2014-02-16T01:12:00Z">
        <w:r w:rsidR="00045B29">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69" w:author="Ram Shrestha" w:date="2014-02-16T01:12:00Z">
        <w:r w:rsidR="00CD6CBE" w:rsidDel="00045B29">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072915">
        <w:fldChar w:fldCharType="separate"/>
      </w:r>
      <w:r>
        <w:rPr>
          <w:noProof/>
        </w:rPr>
        <w:t>(Gao et al., 2001)</w:t>
      </w:r>
      <w:r w:rsidR="00072915">
        <w:fldChar w:fldCharType="end"/>
      </w:r>
      <w:r>
        <w:t xml:space="preserve"> within a clade with the same rule of phylogenetic and distant analyses but not justifiable to call a subtype due to low genetic distance </w:t>
      </w:r>
      <w:r w:rsidR="00072915">
        <w:fldChar w:fldCharType="begin"/>
      </w:r>
      <w:ins w:id="170" w:author="Ram Shrestha" w:date="2014-02-16T01:12:00Z">
        <w:r w:rsidR="00045B29">
          <w: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instrText>
        </w:r>
      </w:ins>
      <w:del w:id="171" w:author="Ram Shrestha" w:date="2014-02-16T01:12:00Z">
        <w:r w:rsidR="00CD6CBE" w:rsidDel="00045B29">
          <w:delInstrText xml:space="preserve"> ADDIN EN.CITE &lt;EndNote&gt;&lt;Cite&gt;&lt;Author&gt;Robertson&lt;/Author&gt;&lt;Year&gt;2000&lt;/Year&gt;&lt;RecNum&gt;768&lt;/RecNum&gt;&lt;record&gt;&lt;rec-number&gt;768&lt;/rec-number&gt;&lt;foreign-keys&gt;&lt;key app="EN" db-id="fp25zzvrxrd9vke5zxqp9stbssprwstvdddz"&gt;768&lt;/key&gt;&lt;/foreign-keys&gt;&lt;ref-type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C.&lt;/author&gt;&lt;author&gt;Learn, G. H.&lt;/author&gt;&lt;author&gt;Leitner, T.&lt;/author&gt;&lt;author&gt;McCutchan, F.&lt;/author&gt;&lt;author&gt;Osmanov, S.&lt;/author&gt;&lt;author&gt;Peeters, M.&lt;/author&gt;&lt;author&gt;Pieniazek, D.&lt;/author&gt;&lt;author&gt;Salminen, M.&lt;/author&gt;&lt;author&gt;Sharp, P. M.&lt;/author&gt;&lt;author&gt;Wolinsky, S.&lt;/author&gt;&lt;author&gt;Korber, B.&lt;/author&gt;&lt;/authors&gt;&lt;/contributors&gt;&lt;titles&gt;&lt;title&gt;HIV-1 nomenclature proposal&lt;/title&gt;&lt;secondary-title&gt;Science&lt;/secondary-title&gt;&lt;/titles&gt;&lt;periodical&gt;&lt;full-title&gt;Science&lt;/full-title&gt;&lt;/periodical&gt;&lt;pages&gt;55-6&lt;/pages&gt;&lt;volume&gt;288&lt;/volume&gt;&lt;number&gt;5463&lt;/number&gt;&lt;edition&gt;2000/04/15&lt;/edition&gt;&lt;keywords&gt;&lt;keyword&gt;Databases, Factual&lt;/keyword&gt;&lt;keyword&gt;Genome, Viral&lt;/keyword&gt;&lt;keyword&gt;HIV Infections/*virology&lt;/keyword&gt;&lt;keyword&gt;HIV-1/*classification/genetics&lt;/keyword&gt;&lt;keyword&gt;Humans&lt;/keyword&gt;&lt;keyword&gt;Recombination, Genetic&lt;/keyword&gt;&lt;keyword&gt;*Terminology as Topic&lt;/keyword&gt;&lt;/keywords&gt;&lt;dates&gt;&lt;year&gt;2000&lt;/year&gt;&lt;pub-dates&gt;&lt;date&gt;Apr 7&lt;/date&gt;&lt;/pub-dates&gt;&lt;/dates&gt;&lt;isbn&gt;0036-8075 (Print)&amp;#xD;0036-8075 (Linking)&lt;/isbn&gt;&lt;accession-num&gt;10766634&lt;/accession-num&gt;&lt;urls&gt;&lt;related-urls&gt;&lt;url&gt;http://www.ncbi.nlm.nih.gov/entrez/query.fcgi?cmd=Retrieve&amp;amp;db=PubMed&amp;amp;dopt=Citation&amp;amp;list_uids=10766634&lt;/url&gt;&lt;/related-urls&gt;&lt;/urls&gt;&lt;language&gt;eng&lt;/language&gt;&lt;/record&gt;&lt;/Cite&gt;&lt;/EndNote&gt;</w:delInstrText>
        </w:r>
      </w:del>
      <w:r w:rsidR="00072915">
        <w:fldChar w:fldCharType="separate"/>
      </w:r>
      <w:r>
        <w:rPr>
          <w:noProof/>
        </w:rPr>
        <w:t>(Robertson et al., 2000b)</w:t>
      </w:r>
      <w:r w:rsidR="00072915">
        <w:fldChar w:fldCharType="end"/>
      </w:r>
      <w:r>
        <w:t xml:space="preserve">. Only subtypes A and F exhibit distinct sister clades </w:t>
      </w:r>
      <w:r w:rsidR="00072915">
        <w:fldChar w:fldCharType="begin"/>
      </w:r>
      <w:ins w:id="172" w:author="Ram Shrestha" w:date="2014-02-16T01:12:00Z">
        <w:r w:rsidR="00045B29">
          <w: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instrText>
        </w:r>
      </w:ins>
      <w:del w:id="173" w:author="Ram Shrestha" w:date="2014-02-16T01:12:00Z">
        <w:r w:rsidR="00CD6CBE" w:rsidDel="00045B29">
          <w:delInstrText xml:space="preserve"> ADDIN EN.CITE &lt;EndNote&gt;&lt;Cite&gt;&lt;Author&gt;Gao&lt;/Author&gt;&lt;Year&gt;2001&lt;/Year&gt;&lt;RecNum&gt;513&lt;/RecNum&gt;&lt;record&gt;&lt;rec-number&gt;513&lt;/rec-number&gt;&lt;foreign-keys&gt;&lt;key app="EN" db-id="fp25zzvrxrd9vke5zxqp9stbssprwstvdddz"&gt;513&lt;/key&gt;&lt;/foreign-keys&gt;&lt;ref-type name="Journal Article"&gt;17&lt;/ref-type&gt;&lt;contributors&gt;&lt;authors&gt;&lt;author&gt;Gao, Feng&lt;/author&gt;&lt;author&gt;Vidal, Nicole&lt;/author&gt;&lt;author&gt;Li, Yingying&lt;/author&gt;&lt;author&gt;Trask, Stanley A.&lt;/author&gt;&lt;author&gt;Chen, Yalu&lt;/author&gt;&lt;author&gt;Kostrikis, Leondios G.&lt;/author&gt;&lt;author&gt;Ho, David D.&lt;/author&gt;&lt;author&gt;Kim, Jinwook&lt;/author&gt;&lt;author&gt;Oh, Myoung-Don&lt;/author&gt;&lt;author&gt;Choe, Kangwon&lt;/author&gt;&lt;author&gt;Salminen, Mika&lt;/author&gt;&lt;author&gt;Robertson, David L.&lt;/author&gt;&lt;author&gt;Shaw, George M.&lt;/author&gt;&lt;author&gt;Hahn, Beatrice H.&lt;/author&gt;&lt;author&gt;Peeters, Martine&lt;/author&gt;&lt;/authors&gt;&lt;/contributors&gt;&lt;auth-address&gt;http://online.liebertpub.com.libgate.library.nuigalway.ie/doi/abs/10.1089%2F088922201750236951&lt;/auth-address&gt;&lt;titles&gt;&lt;title&gt;Evidence of Two Distinct Subsubtypes within the HIV-1 Subtype A Radiation&lt;/title&gt;&lt;secondary-title&gt;AIDS Research and Human Retroviruses&lt;/secondary-title&gt;&lt;/titles&gt;&lt;pages&gt;675-688&lt;/pages&gt;&lt;volume&gt;17&lt;/volume&gt;&lt;number&gt;8&lt;/number&gt;&lt;dates&gt;&lt;year&gt;2001&lt;/year&gt;&lt;pub-dates&gt;&lt;date&gt;May&lt;/date&gt;&lt;/pub-dates&gt;&lt;/dates&gt;&lt;isbn&gt;0889-2229, 1931-8405&lt;/isbn&gt;&lt;label&gt;gao_evidence_2001&lt;/label&gt;&lt;urls&gt;&lt;related-urls&gt;&lt;url&gt;10.1089/088922201750236951&lt;/url&gt;&lt;/related-urls&gt;&lt;/urls&gt;&lt;/record&gt;&lt;/Cite&gt;&lt;/EndNote&gt;</w:delInstrText>
        </w:r>
      </w:del>
      <w:r w:rsidR="00072915">
        <w:fldChar w:fldCharType="separate"/>
      </w:r>
      <w:r>
        <w:rPr>
          <w:noProof/>
        </w:rPr>
        <w:t>(Gao et al., 2001)</w:t>
      </w:r>
      <w:r w:rsidR="00072915">
        <w:fldChar w:fldCharType="end"/>
      </w:r>
      <w:r>
        <w:t xml:space="preserve">. Subtype A has sub-subtypes A1 and A2 (A3 and A4 are mentioned by Taylor et al </w:t>
      </w:r>
      <w:r w:rsidR="00072915">
        <w:fldChar w:fldCharType="begin"/>
      </w:r>
      <w:ins w:id="174" w:author="Ram Shrestha" w:date="2014-02-16T01:12:00Z">
        <w:r w:rsidR="00045B29">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75" w:author="Ram Shrestha" w:date="2014-02-16T01:12:00Z">
        <w:r w:rsidR="00CD6CBE" w:rsidDel="00045B29">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072915">
        <w:fldChar w:fldCharType="separate"/>
      </w:r>
      <w:r>
        <w:rPr>
          <w:noProof/>
        </w:rPr>
        <w:t>(Taylor et al., 2008)</w:t>
      </w:r>
      <w:r w:rsidR="00072915">
        <w:fldChar w:fldCharType="end"/>
      </w:r>
      <w:r>
        <w:t xml:space="preserve">); Subtype F has sub-subtypes F1 and F2 (Figure 1.3); sub-subtype F3 mentioned by Taylor et al </w:t>
      </w:r>
      <w:r w:rsidR="00072915">
        <w:fldChar w:fldCharType="begin"/>
      </w:r>
      <w:ins w:id="176" w:author="Ram Shrestha" w:date="2014-02-16T01:12:00Z">
        <w:r w:rsidR="00045B29">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177" w:author="Ram Shrestha" w:date="2014-02-16T01:12:00Z">
        <w:r w:rsidR="00CD6CBE" w:rsidDel="00045B29">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072915">
        <w:fldChar w:fldCharType="separate"/>
      </w:r>
      <w:r>
        <w:rPr>
          <w:noProof/>
        </w:rPr>
        <w:t>(Taylor et al., 2008)</w:t>
      </w:r>
      <w:r w:rsidR="00072915">
        <w:fldChar w:fldCharType="end"/>
      </w:r>
      <w:r>
        <w:t xml:space="preserve">. </w:t>
      </w:r>
    </w:p>
    <w:p w:rsidR="008A5287" w:rsidRDefault="008A5287" w:rsidP="006444DD">
      <w:pPr>
        <w:numPr>
          <w:ins w:id="178" w:author="Ram Shrestha" w:date="2014-02-15T23:52:00Z"/>
        </w:numPr>
        <w:spacing w:line="480" w:lineRule="auto"/>
        <w:jc w:val="both"/>
      </w:pPr>
    </w:p>
    <w:p w:rsidR="006444DD" w:rsidRDefault="006444DD" w:rsidP="006444DD">
      <w:pPr>
        <w:spacing w:line="480" w:lineRule="auto"/>
        <w:jc w:val="both"/>
      </w:pPr>
      <w:r>
        <w:t xml:space="preserve">The lower diversity observed in Group N </w:t>
      </w:r>
      <w:r w:rsidR="00072915">
        <w:fldChar w:fldCharType="begin"/>
      </w:r>
      <w:ins w:id="179" w:author="Ram Shrestha" w:date="2014-02-16T01:12:00Z">
        <w:r w:rsidR="00045B29">
          <w: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instrText>
        </w:r>
      </w:ins>
      <w:del w:id="180" w:author="Ram Shrestha" w:date="2014-02-16T01:12:00Z">
        <w:r w:rsidR="00CD6CBE" w:rsidDel="00045B29">
          <w:delInstrText xml:space="preserve"> ADDIN EN.CITE &lt;EndNote&gt;&lt;Cite&gt;&lt;Author&gt;Ayouba&lt;/Author&gt;&lt;Year&gt;2000&lt;/Year&gt;&lt;RecNum&gt;825&lt;/RecNum&gt;&lt;record&gt;&lt;rec-number&gt;825&lt;/rec-number&gt;&lt;foreign-keys&gt;&lt;key app="EN" db-id="fp25zzvrxrd9vke5zxqp9stbssprwstvdddz"&gt;825&lt;/key&gt;&lt;/foreign-keys&gt;&lt;ref-type name="Journal Article"&gt;17&lt;/ref-type&gt;&lt;contributors&gt;&lt;authors&gt;&lt;author&gt;Ayouba, A.&lt;/author&gt;&lt;author&gt;Souquieres, S.&lt;/author&gt;&lt;author&gt;Njinku, B.&lt;/author&gt;&lt;author&gt;Martin, P. M.&lt;/author&gt;&lt;author&gt;Muller-Trutwin, M. C.&lt;/author&gt;&lt;author&gt;Roques, P.&lt;/author&gt;&lt;author&gt;Barre-Sinoussi, F.&lt;/author&gt;&lt;author&gt;Mauclere, P.&lt;/author&gt;&lt;author&gt;Simon, F.&lt;/author&gt;&lt;author&gt;Nerrienet, E.&lt;/author&gt;&lt;/authors&gt;&lt;/contributors&gt;&lt;auth-address&gt;Centre Pasteur du Cameroun, Laboratoire National de Sante Publique et de Reference, Yaounde.&lt;/auth-address&gt;&lt;titles&gt;&lt;title&gt;HIV-1 group N among HIV-1-seropositive individuals in Cameroon&lt;/title&gt;&lt;secondary-title&gt;AIDS&lt;/secondary-title&gt;&lt;/titles&gt;&lt;periodical&gt;&lt;full-title&gt;AIDS&lt;/full-title&gt;&lt;/periodical&gt;&lt;pages&gt;2623-5&lt;/pages&gt;&lt;volume&gt;14&lt;/volume&gt;&lt;number&gt;16&lt;/number&gt;&lt;edition&gt;2000/01/11&lt;/edition&gt;&lt;keywords&gt;&lt;keyword&gt;Adult&lt;/keyword&gt;&lt;keyword&gt;Cameroon/epidemiology&lt;/keyword&gt;&lt;keyword&gt;Female&lt;/keyword&gt;&lt;keyword&gt;HIV Antibodies/*blood&lt;/keyword&gt;&lt;keyword&gt;HIV Envelope Protein gp120/immunology&lt;/keyword&gt;&lt;keyword&gt;HIV Infections/*virology&lt;/keyword&gt;&lt;keyword&gt;HIV-1/*classification&lt;/keyword&gt;&lt;keyword&gt;Humans&lt;/keyword&gt;&lt;keyword&gt;Male&lt;/keyword&gt;&lt;keyword&gt;Middle Aged&lt;/keyword&gt;&lt;keyword&gt;Peptide Fragments/immunology&lt;/keyword&gt;&lt;keyword&gt;Serotyping/methods&lt;/keyword&gt;&lt;/keywords&gt;&lt;dates&gt;&lt;year&gt;2000&lt;/year&gt;&lt;pub-dates&gt;&lt;date&gt;Nov 10&lt;/date&gt;&lt;/pub-dates&gt;&lt;/dates&gt;&lt;isbn&gt;0269-9370 (Print)&amp;#xD;0269-9370 (Linking)&lt;/isbn&gt;&lt;accession-num&gt;11101082&lt;/accession-num&gt;&lt;urls&gt;&lt;related-urls&gt;&lt;url&gt;http://www.ncbi.nlm.nih.gov/entrez/query.fcgi?cmd=Retrieve&amp;amp;db=PubMed&amp;amp;dopt=Citation&amp;amp;list_uids=11101082&lt;/url&gt;&lt;/related-urls&gt;&lt;/urls&gt;&lt;language&gt;eng&lt;/language&gt;&lt;/record&gt;&lt;/Cite&gt;&lt;/EndNote&gt;</w:delInstrText>
        </w:r>
      </w:del>
      <w:r w:rsidR="00072915">
        <w:fldChar w:fldCharType="separate"/>
      </w:r>
      <w:r>
        <w:rPr>
          <w:noProof/>
        </w:rPr>
        <w:t>(Ayouba et al., 2000)</w:t>
      </w:r>
      <w:r w:rsidR="00072915">
        <w:fldChar w:fldCharType="end"/>
      </w:r>
      <w:r>
        <w:t xml:space="preserve">, O </w:t>
      </w:r>
      <w:r w:rsidR="00072915">
        <w:fldChar w:fldCharType="begin"/>
      </w:r>
      <w:ins w:id="181" w:author="Ram Shrestha" w:date="2014-02-16T01:12:00Z">
        <w:r w:rsidR="00045B29">
          <w: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instrText>
        </w:r>
      </w:ins>
      <w:del w:id="182" w:author="Ram Shrestha" w:date="2014-02-16T01:12:00Z">
        <w:r w:rsidR="00CD6CBE" w:rsidDel="00045B29">
          <w:delInstrText xml:space="preserve"> ADDIN EN.CITE &lt;EndNote&gt;&lt;Cite&gt;&lt;Author&gt;Lemey&lt;/Author&gt;&lt;Year&gt;2004&lt;/Year&gt;&lt;RecNum&gt;826&lt;/RecNum&gt;&lt;record&gt;&lt;rec-number&gt;826&lt;/rec-number&gt;&lt;foreign-keys&gt;&lt;key app="EN" db-id="fp25zzvrxrd9vke5zxqp9stbssprwstvdddz"&gt;826&lt;/key&gt;&lt;/foreign-keys&gt;&lt;ref-type name="Journal Article"&gt;17&lt;/ref-type&gt;&lt;contributors&gt;&lt;authors&gt;&lt;author&gt;Lemey, P.&lt;/author&gt;&lt;author&gt;Pybus, O. G.&lt;/author&gt;&lt;author&gt;Rambaut, A.&lt;/author&gt;&lt;author&gt;Drummond, A. J.&lt;/author&gt;&lt;author&gt;Robertson, D. L.&lt;/author&gt;&lt;author&gt;Roques, P.&lt;/author&gt;&lt;author&gt;Worobey, M.&lt;/author&gt;&lt;author&gt;Vandamme, A. M.&lt;/author&gt;&lt;/authors&gt;&lt;/contributors&gt;&lt;auth-address&gt;Rega Institute for Medical Research, KULeuven, B-3000 Leuven, Belgium. philippe.lemey@uz.kueluven.ac.be&lt;/auth-address&gt;&lt;titles&gt;&lt;title&gt;The molecular population genetics of HIV-1 group O&lt;/title&gt;&lt;secondary-title&gt;Genetics&lt;/secondary-title&gt;&lt;/titles&gt;&lt;periodical&gt;&lt;full-title&gt;Genetics&lt;/full-title&gt;&lt;/periodical&gt;&lt;pages&gt;1059-68&lt;/pages&gt;&lt;volume&gt;167&lt;/volume&gt;&lt;number&gt;3&lt;/number&gt;&lt;edition&gt;2004/07/29&lt;/edition&gt;&lt;keywords&gt;&lt;keyword&gt;Bayes Theorem&lt;/keyword&gt;&lt;keyword&gt;Cameroon&lt;/keyword&gt;&lt;keyword&gt;*Evolution, Molecular&lt;/keyword&gt;&lt;keyword&gt;*Genetics, Population&lt;/keyword&gt;&lt;keyword&gt;*Genome, Viral&lt;/keyword&gt;&lt;keyword&gt;HIV-1/*genetics&lt;/keyword&gt;&lt;keyword&gt;Humans&lt;/keyword&gt;&lt;keyword&gt;Likelihood Functions&lt;/keyword&gt;&lt;keyword&gt;*Models, Genetic&lt;/keyword&gt;&lt;keyword&gt;Phylogeny&lt;/keyword&gt;&lt;keyword&gt;Recombination, Genetic/genetics&lt;/keyword&gt;&lt;keyword&gt;Species Specificity&lt;/keyword&gt;&lt;keyword&gt;Viral Proteins/genetics&lt;/keyword&gt;&lt;/keywords&gt;&lt;dates&gt;&lt;year&gt;2004&lt;/year&gt;&lt;pub-dates&gt;&lt;date&gt;Jul&lt;/date&gt;&lt;/pub-dates&gt;&lt;/dates&gt;&lt;isbn&gt;0016-6731 (Print)&amp;#xD;0016-6731 (Linking)&lt;/isbn&gt;&lt;accession-num&gt;15280223&lt;/accession-num&gt;&lt;urls&gt;&lt;related-urls&gt;&lt;url&gt;http://www.ncbi.nlm.nih.gov/entrez/query.fcgi?cmd=Retrieve&amp;amp;db=PubMed&amp;amp;dopt=Citation&amp;amp;list_uids=15280223&lt;/url&gt;&lt;/related-urls&gt;&lt;/urls&gt;&lt;custom2&gt;1470933&lt;/custom2&gt;&lt;electronic-resource-num&gt;10.1534/genetics.104.026666&amp;#xD;167/3/1059 [pii]&lt;/electronic-resource-num&gt;&lt;language&gt;eng&lt;/language&gt;&lt;/record&gt;&lt;/Cite&gt;&lt;/EndNote&gt;</w:delInstrText>
        </w:r>
      </w:del>
      <w:r w:rsidR="00072915">
        <w:fldChar w:fldCharType="separate"/>
      </w:r>
      <w:r>
        <w:rPr>
          <w:noProof/>
        </w:rPr>
        <w:t>(Lemey et al., 2004b)</w:t>
      </w:r>
      <w:r w:rsidR="00072915">
        <w:fldChar w:fldCharType="end"/>
      </w:r>
      <w:r>
        <w:t xml:space="preserve"> and P </w:t>
      </w:r>
      <w:r w:rsidR="00072915">
        <w:fldChar w:fldCharType="begin"/>
      </w:r>
      <w:ins w:id="183" w:author="Ram Shrestha" w:date="2014-02-16T01:12:00Z">
        <w:r w:rsidR="00045B29">
          <w: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instrText>
        </w:r>
      </w:ins>
      <w:del w:id="184" w:author="Ram Shrestha" w:date="2014-02-16T01:12:00Z">
        <w:r w:rsidR="00CD6CBE" w:rsidDel="00045B29">
          <w:delInstrText xml:space="preserve"> ADDIN EN.CITE &lt;EndNote&gt;&lt;Cite&gt;&lt;Author&gt;Vallari&lt;/Author&gt;&lt;Year&gt;2011&lt;/Year&gt;&lt;RecNum&gt;80&lt;/RecNum&gt;&lt;record&gt;&lt;rec-number&gt;80&lt;/rec-number&gt;&lt;foreign-keys&gt;&lt;key app="EN" db-id="fp25zzvrxrd9vke5zxqp9stbssprwstvdddz"&gt;80&lt;/key&gt;&lt;/foreign-keys&gt;&lt;ref-type name="Journal Article"&gt;17&lt;/ref-type&gt;&lt;contributors&gt;&lt;authors&gt;&lt;author&gt;Vallari, Ana&lt;/author&gt;&lt;author&gt;Holzmayer, Vera&lt;/author&gt;&lt;author&gt;Harris, Barbara&lt;/author&gt;&lt;author&gt;Yamaguchi, Julie&lt;/author&gt;&lt;author&gt;Ngansop, Charlotte&lt;/author&gt;&lt;author&gt;Makamche, Florence&lt;/author&gt;&lt;author&gt;Mbanya, Dora&lt;/author&gt;&lt;author&gt;Kaptué, Lazare&lt;/author&gt;&lt;author&gt;Ndembi, Nicaise&lt;/author&gt;&lt;author&gt;Gürtler, Lutz&lt;/author&gt;&lt;author&gt;Devare, Sushil&lt;/author&gt;&lt;author&gt;Brennan, Catherine A.&lt;/author&gt;&lt;/authors&gt;&lt;/contributors&gt;&lt;auth-address&gt;http://jvi.asm.org/content/85/3/1403&lt;/auth-address&gt;&lt;titles&gt;&lt;title&gt;Confirmation of Putative HIV-1 Group P in Cameroon&lt;/title&gt;&lt;secondary-title&gt;Journal of Virology&lt;/secondary-title&gt;&lt;/titles&gt;&lt;periodical&gt;&lt;full-title&gt;Journal of Virology&lt;/full-title&gt;&lt;/periodical&gt;&lt;pages&gt;1403-1407&lt;/pages&gt;&lt;volume&gt;85&lt;/volume&gt;&lt;number&gt;3&lt;/number&gt;&lt;dates&gt;&lt;year&gt;2011&lt;/year&gt;&lt;pub-dates&gt;&lt;date&gt;February&lt;/date&gt;&lt;/pub-dates&gt;&lt;/dates&gt;&lt;isbn&gt;0022-538X, 1098-5514&lt;/isbn&gt;&lt;label&gt;vallari_confirmation_2011&lt;/label&gt;&lt;urls&gt;&lt;related-urls&gt;&lt;url&gt;10.1128/JVI.02005-10&lt;/url&gt;&lt;/related-urls&gt;&lt;/urls&gt;&lt;/record&gt;&lt;/Cite&gt;&lt;/EndNote&gt;</w:delInstrText>
        </w:r>
      </w:del>
      <w:r w:rsidR="00072915">
        <w:fldChar w:fldCharType="separate"/>
      </w:r>
      <w:r>
        <w:rPr>
          <w:noProof/>
        </w:rPr>
        <w:t>(Vallari et al., 2011)</w:t>
      </w:r>
      <w:r w:rsidR="00072915">
        <w:fldChar w:fldCharType="end"/>
      </w:r>
      <w:r>
        <w:t xml:space="preserve"> correlate to low prevalence and geographical confinement to Western African countries such as Cameroon. It is still unclear if group O can be sub divided into subtypes </w:t>
      </w:r>
      <w:r w:rsidR="00072915">
        <w:fldChar w:fldCharType="begin"/>
      </w:r>
      <w:ins w:id="185" w:author="Ram Shrestha" w:date="2014-02-16T01:12:00Z">
        <w:r w:rsidR="00045B29">
          <w: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instrText>
        </w:r>
      </w:ins>
      <w:del w:id="186" w:author="Ram Shrestha" w:date="2014-02-16T01:12:00Z">
        <w:r w:rsidR="00CD6CBE" w:rsidDel="00045B29">
          <w:delInstrText xml:space="preserve"> ADDIN EN.CITE &lt;EndNote&gt;&lt;Cite&gt;&lt;Author&gt;Roques&lt;/Author&gt;&lt;Year&gt;2002&lt;/Year&gt;&lt;RecNum&gt;15&lt;/RecNum&gt;&lt;record&gt;&lt;rec-number&gt;15&lt;/rec-number&gt;&lt;foreign-keys&gt;&lt;key app="EN" db-id="fp25zzvrxrd9vke5zxqp9stbssprwstvdddz"&gt;15&lt;/key&gt;&lt;/foreign-keys&gt;&lt;ref-type name="Journal Article"&gt;17&lt;/ref-type&gt;&lt;contributors&gt;&lt;authors&gt;&lt;author&gt;Roques, P.&lt;/author&gt;&lt;author&gt;Robertson, D.L.&lt;/author&gt;&lt;author&gt;Souquière, S.&lt;/author&gt;&lt;author&gt;Damond, F.&lt;/author&gt;&lt;author&gt;Ayouba, A.&lt;/author&gt;&lt;author&gt;Farfara, I.&lt;/author&gt;&lt;author&gt;Depienne, C.&lt;/author&gt;&lt;author&gt;Nerrienet, E.&lt;/author&gt;&lt;author&gt;Dormont, D.&lt;/author&gt;&lt;author&gt;Brun-Vézinet, F.&lt;/author&gt;&lt;author&gt;Simon, F.&lt;/author&gt;&lt;author&gt;Mauclère, P.&lt;/author&gt;&lt;/authors&gt;&lt;/contributors&gt;&lt;auth-address&gt;http://www.sciencedirect.com/science/article/pii/S0042682202914303&lt;/auth-address&gt;&lt;titles&gt;&lt;title&gt;Phylogenetic Analysis of 49 Newly Derived HIV-1 Group O Strains: High Viral Diversity but No Group M-like Subtype Structure&lt;/title&gt;&lt;secondary-title&gt;Virology&lt;/secondary-title&gt;&lt;/titles&gt;&lt;periodical&gt;&lt;full-title&gt;Virology&lt;/full-title&gt;&lt;/periodical&gt;&lt;pages&gt;259-273&lt;/pages&gt;&lt;volume&gt;302&lt;/volume&gt;&lt;number&gt;2&lt;/number&gt;&lt;dates&gt;&lt;year&gt;2002&lt;/year&gt;&lt;pub-dates&gt;&lt;date&gt;October&lt;/date&gt;&lt;/pub-dates&gt;&lt;/dates&gt;&lt;isbn&gt;0042-6822&lt;/isbn&gt;&lt;label&gt;roques_phylogenetic_2002&lt;/label&gt;&lt;urls&gt;&lt;related-urls&gt;&lt;url&gt;10.1006/viro.2002.1430&lt;/url&gt;&lt;/related-urls&gt;&lt;/urls&gt;&lt;/record&gt;&lt;/Cite&gt;&lt;/EndNote&gt;</w:delInstrText>
        </w:r>
      </w:del>
      <w:r w:rsidR="00072915">
        <w:fldChar w:fldCharType="separate"/>
      </w:r>
      <w:r>
        <w:rPr>
          <w:noProof/>
        </w:rPr>
        <w:t>(Roques et al., 2002)</w:t>
      </w:r>
      <w:r w:rsidR="00072915">
        <w:fldChar w:fldCharType="end"/>
      </w:r>
      <w:r>
        <w:t>. Group N as well does not show distinct sub clade within itself (Figure 1.5).</w:t>
      </w:r>
    </w:p>
    <w:p w:rsidR="006444DD" w:rsidRDefault="006444DD" w:rsidP="006444DD">
      <w:pPr>
        <w:spacing w:line="480" w:lineRule="auto"/>
        <w:jc w:val="both"/>
      </w:pPr>
    </w:p>
    <w:p w:rsidR="00B021A8" w:rsidRDefault="006444DD" w:rsidP="00B021A8">
      <w:pPr>
        <w:pStyle w:val="Heading3"/>
        <w:numPr>
          <w:numberingChange w:id="187" w:author="Ram Shrestha" w:date="2014-02-15T23:32:00Z" w:original="%1:1:0:.%2:4:0:.%3:2:0:"/>
        </w:numPr>
      </w:pPr>
      <w:r>
        <w:t>HIV-1 recombination</w:t>
      </w:r>
    </w:p>
    <w:p w:rsidR="006444DD" w:rsidRPr="00B021A8" w:rsidRDefault="006444DD" w:rsidP="00B021A8"/>
    <w:p w:rsidR="006444DD" w:rsidRDefault="006444DD" w:rsidP="006444DD">
      <w:pPr>
        <w:spacing w:line="480" w:lineRule="auto"/>
        <w:jc w:val="both"/>
      </w:pPr>
      <w:r>
        <w:t xml:space="preserve">Initially, HIV-1 group M subtypes E </w:t>
      </w:r>
      <w:r w:rsidR="00072915">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ins w:id="188" w:author="Ram Shrestha" w:date="2014-02-16T01:12:00Z">
        <w:r w:rsidR="00045B29">
          <w:instrText xml:space="preserve"> ADDIN EN.CITE </w:instrText>
        </w:r>
      </w:ins>
      <w:del w:id="189" w:author="Ram Shrestha" w:date="2014-02-16T01:12:00Z">
        <w:r w:rsidR="00CD6CBE" w:rsidDel="00045B29">
          <w:delInstrText xml:space="preserve"> ADDIN EN.CITE </w:delInstrText>
        </w:r>
        <w:r w:rsidR="00072915" w:rsidDel="00045B29">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CD6CBE" w:rsidDel="00045B29">
          <w:delInstrText xml:space="preserve"> ADDIN EN.CITE.DATA </w:delInstrText>
        </w:r>
      </w:del>
      <w:del w:id="190" w:author="Ram Shrestha" w:date="2014-02-16T01:12:00Z">
        <w:r w:rsidR="00072915" w:rsidDel="00045B29">
          <w:fldChar w:fldCharType="end"/>
        </w:r>
      </w:del>
      <w:ins w:id="191" w:author="Ram Shrestha" w:date="2014-02-16T01:12:00Z">
        <w:r w:rsidR="00072915">
          <w:fldChar w:fldCharType="begin">
            <w:fldData xml:space="preserve">PEVuZE5vdGU+PENpdGU+PEF1dGhvcj5BcnRlbnN0ZWluPC9BdXRob3I+PFllYXI+MTk5NTwvWWVh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</w:fldData>
          </w:fldChar>
        </w:r>
        <w:r w:rsidR="00045B29">
          <w:instrText xml:space="preserve"> ADDIN EN.CITE.DATA </w:instrText>
        </w:r>
      </w:ins>
      <w:ins w:id="192" w:author="Ram Shrestha" w:date="2014-02-16T01:12:00Z">
        <w:r w:rsidR="00072915">
          <w:fldChar w:fldCharType="end"/>
        </w:r>
      </w:ins>
      <w:r w:rsidR="00072915">
        <w:fldChar w:fldCharType="separate"/>
      </w:r>
      <w:r>
        <w:rPr>
          <w:noProof/>
        </w:rPr>
        <w:t>(Artenstein et al., 1995; Tovanabutra et al., 2002; Wasi et al., 1995)</w:t>
      </w:r>
      <w:r w:rsidR="00072915">
        <w:fldChar w:fldCharType="end"/>
      </w:r>
      <w:r>
        <w:t xml:space="preserve"> and I (Figure 1.5) were also classified (reviewed in </w:t>
      </w:r>
      <w:r w:rsidR="00072915">
        <w:fldChar w:fldCharType="begin"/>
      </w:r>
      <w:ins w:id="193" w:author="Ram Shrestha" w:date="2014-02-16T01:12:00Z">
        <w:r w:rsidR="00045B29">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94" w:author="Ram Shrestha" w:date="2014-02-16T01:12:00Z">
        <w:r w:rsidR="00CD6CBE" w:rsidDel="00045B29">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072915">
        <w:fldChar w:fldCharType="separate"/>
      </w:r>
      <w:r>
        <w:rPr>
          <w:noProof/>
        </w:rPr>
        <w:t>(McCutchan, 2006)</w:t>
      </w:r>
      <w:r w:rsidR="00072915">
        <w:fldChar w:fldCharType="end"/>
      </w:r>
      <w:r>
        <w:t xml:space="preserve">). With availability of complete HIV genome sequence and phylogenetic analysis from it, the subtypes E and I were reclassified as circular recombinant forms CRF01_AE (recombinant form of subtype A and E) and CRF04_cpx (recombinant form of more than two subtypes, designated by “cpx”) respectively (reviewed in </w:t>
      </w:r>
      <w:r w:rsidR="00072915">
        <w:fldChar w:fldCharType="begin"/>
      </w:r>
      <w:ins w:id="195" w:author="Ram Shrestha" w:date="2014-02-16T01:12:00Z">
        <w:r w:rsidR="00045B29">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196" w:author="Ram Shrestha" w:date="2014-02-16T01:12:00Z">
        <w:r w:rsidR="00CD6CBE" w:rsidDel="00045B29">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072915">
        <w:fldChar w:fldCharType="separate"/>
      </w:r>
      <w:r>
        <w:rPr>
          <w:noProof/>
        </w:rPr>
        <w:t>(McCutchan, 2006)</w:t>
      </w:r>
      <w:r w:rsidR="00072915">
        <w:fldChar w:fldCharType="end"/>
      </w:r>
      <w:r>
        <w:t xml:space="preserve">). The same criterion of epidemiological unlinked isolates from three or more people applies for classification as a circular recombinant form (CRF) </w:t>
      </w:r>
      <w:r w:rsidR="00072915">
        <w:fldChar w:fldCharType="begin"/>
      </w:r>
      <w:ins w:id="197" w:author="Ram Shrestha" w:date="2014-02-16T01:12:00Z">
        <w:r w:rsidR="00045B29">
          <w: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instrText>
        </w:r>
      </w:ins>
      <w:del w:id="198" w:author="Ram Shrestha" w:date="2014-02-16T01:12:00Z">
        <w:r w:rsidR="00CD6CBE" w:rsidDel="00045B29">
          <w:delInstrText xml:space="preserve"> ADDIN EN.CITE &lt;EndNote&gt;&lt;Cite&gt;&lt;Author&gt;Robertson&lt;/Author&gt;&lt;Year&gt;2000&lt;/Year&gt;&lt;RecNum&gt;505&lt;/RecNum&gt;&lt;record&gt;&lt;rec-number&gt;505&lt;/rec-number&gt;&lt;foreign-keys&gt;&lt;key app="EN" db-id="fp25zzvrxrd9vke5zxqp9stbssprwstvdddz"&gt;505&lt;/key&gt;&lt;/foreign-keys&gt;&lt;ref-type name="Journal Article"&gt;17&lt;/ref-type&gt;&lt;contributors&gt;&lt;authors&gt;&lt;author&gt;Robertson, D. L.&lt;/author&gt;&lt;author&gt;Anderson, J. P.&lt;/author&gt;&lt;author&gt;Bradac, J. A.&lt;/author&gt;&lt;author&gt;Carr, J. K.&lt;/author&gt;&lt;author&gt;Foley, B.&lt;/author&gt;&lt;author&gt;Funkhouser, R. K.&lt;/author&gt;&lt;author&gt;Gao, F.&lt;/author&gt;&lt;author&gt;Hahn, B. H.&lt;/author&gt;&lt;author&gt;Kalish, M. L.&lt;/author&gt;&lt;author&gt;Kuiken, C.&lt;/author&gt;&lt;/authors&gt;&lt;/contributors&gt;&lt;auth-address&gt;http://www.hiv.lanl.gov/content/sequence/HIV/COMPENDIUM/1999/6/nomenclature.pdf&lt;/auth-address&gt;&lt;titles&gt;&lt;title&gt;HIV-1 nomenclature proposal&lt;/title&gt;&lt;secondary-title&gt;Science&lt;/secondary-title&gt;&lt;/titles&gt;&lt;periodical&gt;&lt;full-title&gt;Science&lt;/full-title&gt;&lt;/periodical&gt;&lt;pages&gt;55–55&lt;/pages&gt;&lt;volume&gt;288&lt;/volume&gt;&lt;number&gt;5463&lt;/number&gt;&lt;dates&gt;&lt;year&gt;2000&lt;/year&gt;&lt;/dates&gt;&lt;label&gt;robertson_hiv-1_2000&lt;/label&gt;&lt;urls&gt;&lt;/urls&gt;&lt;/record&gt;&lt;/Cite&gt;&lt;/EndNote&gt;</w:delInstrText>
        </w:r>
      </w:del>
      <w:r w:rsidR="00072915">
        <w:fldChar w:fldCharType="separate"/>
      </w:r>
      <w:r>
        <w:rPr>
          <w:noProof/>
        </w:rPr>
        <w:t>(Robertson et al., 2000a)</w:t>
      </w:r>
      <w:r w:rsidR="00072915">
        <w:fldChar w:fldCharType="end"/>
      </w:r>
      <w:r>
        <w:t xml:space="preserve">. A recombinant isolate discovered in single patient is termed as Unique Recombinant Form (URF) (reviewed in </w:t>
      </w:r>
      <w:r w:rsidR="00072915">
        <w:fldChar w:fldCharType="begin"/>
      </w:r>
      <w:ins w:id="199" w:author="Ram Shrestha" w:date="2014-02-16T01:12:00Z">
        <w:r w:rsidR="00045B29">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200" w:author="Ram Shrestha" w:date="2014-02-16T01:12:00Z">
        <w:r w:rsidR="00CD6CBE" w:rsidDel="00045B29">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072915">
        <w:fldChar w:fldCharType="separate"/>
      </w:r>
      <w:r>
        <w:rPr>
          <w:noProof/>
        </w:rPr>
        <w:t>(McCutchan, 2006)</w:t>
      </w:r>
      <w:r w:rsidR="00072915">
        <w:fldChar w:fldCharType="end"/>
      </w:r>
      <w:r>
        <w:t>). There are 55 CRFs listed in Los Alamos National Laboratory database for HIV sequences (</w:t>
      </w:r>
      <w:r w:rsidR="008A5287" w:rsidRPr="008A5287">
        <w:t>http://www.hiv.lanl.gov/</w:t>
      </w:r>
      <w:r>
        <w:t>content/sequence/</w:t>
      </w:r>
      <w:ins w:id="201" w:author="Ram Shrestha" w:date="2014-02-15T23:57:00Z">
        <w:r w:rsidR="008A5287">
          <w:t xml:space="preserve"> </w:t>
        </w:r>
      </w:ins>
      <w:r>
        <w:t xml:space="preserve">HIV/CRFs/CRFs.html) as on July 22, 2013. The recombination breakpoints to shuffle HIV genome </w:t>
      </w:r>
      <w:r w:rsidR="00072915">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ins w:id="202" w:author="Ram Shrestha" w:date="2014-02-16T01:12:00Z">
        <w:r w:rsidR="00045B29">
          <w:instrText xml:space="preserve"> ADDIN EN.CITE </w:instrText>
        </w:r>
      </w:ins>
      <w:del w:id="203" w:author="Ram Shrestha" w:date="2014-02-16T01:12:00Z">
        <w:r w:rsidR="00CD6CBE" w:rsidDel="00045B29">
          <w:delInstrText xml:space="preserve"> ADDIN EN.CITE </w:delInstrText>
        </w:r>
        <w:r w:rsidR="00072915" w:rsidDel="00045B29">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CD6CBE" w:rsidDel="00045B29">
          <w:delInstrText xml:space="preserve"> ADDIN EN.CITE.DATA </w:delInstrText>
        </w:r>
      </w:del>
      <w:del w:id="204" w:author="Ram Shrestha" w:date="2014-02-16T01:12:00Z">
        <w:r w:rsidR="00072915" w:rsidDel="00045B29">
          <w:fldChar w:fldCharType="end"/>
        </w:r>
      </w:del>
      <w:ins w:id="205" w:author="Ram Shrestha" w:date="2014-02-16T01:12:00Z">
        <w:r w:rsidR="00072915">
          <w:fldChar w:fldCharType="begin">
            <w:fldData xml:space="preserve">PEVuZE5vdGU+PENpdGU+PEF1dGhvcj5BcmNoZXI8L0F1dGhvcj48WWVhcj4yMDA4PC9ZZWFyPjxS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</w:fldData>
          </w:fldChar>
        </w:r>
        <w:r w:rsidR="00045B29">
          <w:instrText xml:space="preserve"> ADDIN EN.CITE.DATA </w:instrText>
        </w:r>
      </w:ins>
      <w:ins w:id="206" w:author="Ram Shrestha" w:date="2014-02-16T01:12:00Z">
        <w:r w:rsidR="00072915">
          <w:fldChar w:fldCharType="end"/>
        </w:r>
      </w:ins>
      <w:r w:rsidR="00072915">
        <w:fldChar w:fldCharType="separate"/>
      </w:r>
      <w:r>
        <w:rPr>
          <w:noProof/>
        </w:rPr>
        <w:t>(Archer et al., 2008; McCutchan et al., 2002; Salminen et al., 1995; Zhang et al., 2010)</w:t>
      </w:r>
      <w:r w:rsidR="00072915">
        <w:fldChar w:fldCharType="end"/>
      </w:r>
      <w:r>
        <w:t xml:space="preserve"> from different strains of the virus are listed in </w:t>
      </w:r>
      <w:ins w:id="207" w:author="Ram Shrestha" w:date="2014-02-15T23:59:00Z">
        <w:r w:rsidR="008A5287">
          <w:t xml:space="preserve">Los Alamos National Laboratory website </w:t>
        </w:r>
      </w:ins>
      <w:ins w:id="208" w:author="Ram Shrestha" w:date="2014-02-16T00:00:00Z">
        <w:r w:rsidR="008A5287">
          <w:t>(</w:t>
        </w:r>
      </w:ins>
      <w:r w:rsidR="008A5287" w:rsidRPr="008A5287">
        <w:t>http://www.hiv.lanl.gov/content/sequence/</w:t>
      </w:r>
      <w:r>
        <w:t>HIV/CRFs/</w:t>
      </w:r>
      <w:ins w:id="209" w:author="Ram Shrestha" w:date="2014-02-15T23:59:00Z">
        <w:r w:rsidR="008A5287">
          <w:t xml:space="preserve"> </w:t>
        </w:r>
      </w:ins>
      <w:r>
        <w:t>breakpoints.html</w:t>
      </w:r>
      <w:ins w:id="210" w:author="Ram Shrestha" w:date="2014-02-16T00:00:00Z">
        <w:r w:rsidR="008A5287">
          <w:t>)</w:t>
        </w:r>
      </w:ins>
      <w:r>
        <w:t xml:space="preserve">, each appeared in a publication.  CRFs account for at least 20% of all the HIV infections </w:t>
      </w:r>
      <w:r w:rsidR="00072915">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ins w:id="211" w:author="Ram Shrestha" w:date="2014-02-16T01:12:00Z">
        <w:r w:rsidR="00045B29">
          <w:instrText xml:space="preserve"> ADDIN EN.CITE </w:instrText>
        </w:r>
      </w:ins>
      <w:del w:id="212" w:author="Ram Shrestha" w:date="2014-02-16T01:12:00Z">
        <w:r w:rsidR="00CD6CBE" w:rsidDel="00045B29">
          <w:delInstrText xml:space="preserve"> ADDIN EN.CITE </w:delInstrText>
        </w:r>
        <w:r w:rsidR="00072915" w:rsidDel="00045B29">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CD6CBE" w:rsidDel="00045B29">
          <w:delInstrText xml:space="preserve"> ADDIN EN.CITE.DATA </w:delInstrText>
        </w:r>
      </w:del>
      <w:del w:id="213" w:author="Ram Shrestha" w:date="2014-02-16T01:12:00Z">
        <w:r w:rsidR="00072915" w:rsidDel="00045B29">
          <w:fldChar w:fldCharType="end"/>
        </w:r>
      </w:del>
      <w:ins w:id="214" w:author="Ram Shrestha" w:date="2014-02-16T01:12:00Z">
        <w:r w:rsidR="00072915">
          <w:fldChar w:fldCharType="begin">
            <w:fldData xml:space="preserve">PEVuZE5vdGU+PENpdGU+PEF1dGhvcj5Sb2JlcnRzb248L0F1dGhvcj48WWVhcj4yMDAwPC9ZZWFy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</w:fldData>
          </w:fldChar>
        </w:r>
        <w:r w:rsidR="00045B29">
          <w:instrText xml:space="preserve"> ADDIN EN.CITE.DATA </w:instrText>
        </w:r>
      </w:ins>
      <w:ins w:id="215" w:author="Ram Shrestha" w:date="2014-02-16T01:12:00Z">
        <w:r w:rsidR="00072915">
          <w:fldChar w:fldCharType="end"/>
        </w:r>
      </w:ins>
      <w:r w:rsidR="00072915">
        <w:fldChar w:fldCharType="separate"/>
      </w:r>
      <w:r>
        <w:rPr>
          <w:noProof/>
        </w:rPr>
        <w:t>(Robertson et al., 2000a; Robertson et al., 1995; Sharp et al., 1995)</w:t>
      </w:r>
      <w:r w:rsidR="00072915">
        <w:fldChar w:fldCharType="end"/>
      </w:r>
      <w:r>
        <w:t xml:space="preserve">. CRF02_AG is the most prevalent circulating recombinant form infecting over 9 million people on the whole </w:t>
      </w:r>
      <w:r w:rsidR="00072915">
        <w:fldChar w:fldCharType="begin"/>
      </w:r>
      <w:ins w:id="216" w:author="Ram Shrestha" w:date="2014-02-16T01:12:00Z">
        <w:r w:rsidR="00045B29">
          <w: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instrText>
        </w:r>
      </w:ins>
      <w:del w:id="217" w:author="Ram Shrestha" w:date="2014-02-16T01:12:00Z">
        <w:r w:rsidR="00CD6CBE" w:rsidDel="00045B29">
          <w:delInstrText xml:space="preserve"> ADDIN EN.CITE &lt;EndNote&gt;&lt;Cite&gt;&lt;Author&gt;McCutchan&lt;/Author&gt;&lt;Year&gt;2000&lt;/Year&gt;&lt;RecNum&gt;939&lt;/RecNum&gt;&lt;record&gt;&lt;rec-number&gt;939&lt;/rec-number&gt;&lt;foreign-keys&gt;&lt;key app="EN" db-id="fp25zzvrxrd9vke5zxqp9stbssprwstvdddz"&gt;939&lt;/key&gt;&lt;/foreign-keys&gt;&lt;ref-type name="Journal Article"&gt;17&lt;/ref-type&gt;&lt;contributors&gt;&lt;authors&gt;&lt;author&gt;McCutchan, F. E.&lt;/author&gt;&lt;/authors&gt;&lt;/contributors&gt;&lt;auth-address&gt;Henry M. Jackson Foundation, Rockville, Maryland 20850, USA. fmccutchan@hivresearch.org&lt;/auth-address&gt;&lt;titles&gt;&lt;title&gt;Understanding the genetic diversity of HIV-1&lt;/title&gt;&lt;secondary-title&gt;AIDS&lt;/secondary-title&gt;&lt;/titles&gt;&lt;periodical&gt;&lt;full-title&gt;AIDS&lt;/full-title&gt;&lt;/periodical&gt;&lt;pages&gt;S31-44&lt;/pages&gt;&lt;volume&gt;14 Suppl 3&lt;/volume&gt;&lt;edition&gt;2000/11/22&lt;/edition&gt;&lt;keywords&gt;&lt;keyword&gt;*Genetic Variation&lt;/keyword&gt;&lt;keyword&gt;HIV Infections/transmission/*virology&lt;/keyword&gt;&lt;keyword&gt;HIV-1/*classification/*genetics&lt;/keyword&gt;&lt;keyword&gt;Humans&lt;/keyword&gt;&lt;keyword&gt;Recombination, Genetic/genetics&lt;/keyword&gt;&lt;/keywords&gt;&lt;dates&gt;&lt;year&gt;2000&lt;/year&gt;&lt;/dates&gt;&lt;isbn&gt;0269-9370 (Print)&amp;#xD;0269-9370 (Linking)&lt;/isbn&gt;&lt;accession-num&gt;11086847&lt;/accession-num&gt;&lt;urls&gt;&lt;related-urls&gt;&lt;url&gt;http://www.ncbi.nlm.nih.gov/entrez/query.fcgi?cmd=Retrieve&amp;amp;db=PubMed&amp;amp;dopt=Citation&amp;amp;list_uids=11086847&lt;/url&gt;&lt;/related-urls&gt;&lt;/urls&gt;&lt;language&gt;eng&lt;/language&gt;&lt;/record&gt;&lt;/Cite&gt;&lt;/EndNote&gt;</w:delInstrText>
        </w:r>
      </w:del>
      <w:r w:rsidR="00072915">
        <w:fldChar w:fldCharType="separate"/>
      </w:r>
      <w:r>
        <w:rPr>
          <w:noProof/>
        </w:rPr>
        <w:t>(McCutchan, 2000)</w:t>
      </w:r>
      <w:r w:rsidR="00072915">
        <w:fldChar w:fldCharType="end"/>
      </w:r>
      <w:r>
        <w:t xml:space="preserve"> and geographically epidemic in the West African region (Figure 1.5). CRF01_AE is the dominant circulating recombinant form in South-East Asia (Figure 1.5) </w:t>
      </w:r>
      <w:r w:rsidR="00072915">
        <w:fldChar w:fldCharType="begin"/>
      </w:r>
      <w:ins w:id="218" w:author="Ram Shrestha" w:date="2014-02-16T01:12:00Z">
        <w:r w:rsidR="00045B29">
          <w: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instrText>
        </w:r>
      </w:ins>
      <w:del w:id="219" w:author="Ram Shrestha" w:date="2014-02-16T01:12:00Z">
        <w:r w:rsidR="00CD6CBE" w:rsidDel="00045B29">
          <w:delInstrText xml:space="preserve"> ADDIN EN.CITE &lt;EndNote&gt;&lt;Cite&gt;&lt;Author&gt;Taylor&lt;/Author&gt;&lt;Year&gt;2008&lt;/Year&gt;&lt;RecNum&gt;214&lt;/RecNum&gt;&lt;record&gt;&lt;rec-number&gt;214&lt;/rec-number&gt;&lt;foreign-keys&gt;&lt;key app="EN" db-id="fp25zzvrxrd9vke5zxqp9stbssprwstvdddz"&gt;214&lt;/key&gt;&lt;/foreign-keys&gt;&lt;ref-type name="Journal Article"&gt;17&lt;/ref-type&gt;&lt;contributors&gt;&lt;authors&gt;&lt;author&gt;Taylor, Barbara S.&lt;/author&gt;&lt;author&gt;Sobieszczyk, Magdalena E.&lt;/author&gt;&lt;author&gt;McCutchan, Francine E.&lt;/author&gt;&lt;author&gt;Hammer, Scott M.&lt;/author&gt;&lt;/authors&gt;&lt;/contributors&gt;&lt;auth-address&gt;http://www.nejm.org/doi/full/10.1056/NEJMra0706737&lt;/auth-address&gt;&lt;titles&gt;&lt;title&gt;The Challenge of HIV-1 Subtype Diversity&lt;/title&gt;&lt;secondary-title&gt;New England Journal of Medicine&lt;/secondary-title&gt;&lt;/titles&gt;&lt;periodical&gt;&lt;full-title&gt;New England Journal of Medicine&lt;/full-title&gt;&lt;/periodical&gt;&lt;pages&gt;1590-1602&lt;/pages&gt;&lt;volume&gt;358&lt;/volume&gt;&lt;number&gt;15&lt;/number&gt;&lt;dates&gt;&lt;year&gt;2008&lt;/year&gt;&lt;/dates&gt;&lt;isbn&gt;0028-4793&lt;/isbn&gt;&lt;label&gt;taylor_challenge_2008&lt;/label&gt;&lt;urls&gt;&lt;related-urls&gt;&lt;url&gt;10.1056/NEJMra0706737&lt;/url&gt;&lt;/related-urls&gt;&lt;/urls&gt;&lt;/record&gt;&lt;/Cite&gt;&lt;/EndNote&gt;</w:delInstrText>
        </w:r>
      </w:del>
      <w:r w:rsidR="00072915">
        <w:fldChar w:fldCharType="separate"/>
      </w:r>
      <w:r>
        <w:rPr>
          <w:noProof/>
        </w:rPr>
        <w:t>(Taylor et al., 2008)</w:t>
      </w:r>
      <w:r w:rsidR="00072915">
        <w:fldChar w:fldCharType="end"/>
      </w:r>
      <w:r>
        <w:t>.</w:t>
      </w:r>
    </w:p>
    <w:p w:rsidR="006444DD" w:rsidRDefault="006444DD" w:rsidP="006444DD">
      <w:pPr>
        <w:spacing w:line="480" w:lineRule="auto"/>
        <w:jc w:val="both"/>
      </w:pPr>
    </w:p>
    <w:p w:rsidR="00B021A8" w:rsidRDefault="006444DD" w:rsidP="00B021A8">
      <w:pPr>
        <w:pStyle w:val="Heading3"/>
        <w:numPr>
          <w:numberingChange w:id="220" w:author="Ram Shrestha" w:date="2014-02-15T23:32:00Z" w:original="%1:1:0:.%2:4:0:.%3:3:0:"/>
        </w:numPr>
      </w:pPr>
      <w:r>
        <w:t>Intra-patient HIV diversity</w:t>
      </w:r>
    </w:p>
    <w:p w:rsidR="006444DD" w:rsidRPr="00B021A8" w:rsidRDefault="006444DD" w:rsidP="00B021A8"/>
    <w:p w:rsidR="006444DD" w:rsidRDefault="006444DD" w:rsidP="006444DD">
      <w:pPr>
        <w:spacing w:line="480" w:lineRule="auto"/>
        <w:jc w:val="both"/>
      </w:pPr>
      <w:r>
        <w:t xml:space="preserve">HIV infection initiates mostly with a single virion </w:t>
      </w:r>
      <w:r w:rsidR="00072915">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ins w:id="221" w:author="Ram Shrestha" w:date="2014-02-16T01:12:00Z">
        <w:r w:rsidR="00045B29">
          <w:instrText xml:space="preserve"> ADDIN EN.CITE </w:instrText>
        </w:r>
      </w:ins>
      <w:del w:id="222" w:author="Ram Shrestha" w:date="2014-02-16T01:12:00Z">
        <w:r w:rsidR="00CD6CBE" w:rsidDel="00045B29">
          <w:delInstrText xml:space="preserve"> ADDIN EN.CITE </w:delInstrText>
        </w:r>
        <w:r w:rsidR="00072915" w:rsidDel="00045B29">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CD6CBE" w:rsidDel="00045B29">
          <w:delInstrText xml:space="preserve"> ADDIN EN.CITE.DATA </w:delInstrText>
        </w:r>
      </w:del>
      <w:del w:id="223" w:author="Ram Shrestha" w:date="2014-02-16T01:12:00Z">
        <w:r w:rsidR="00072915" w:rsidDel="00045B29">
          <w:fldChar w:fldCharType="end"/>
        </w:r>
      </w:del>
      <w:ins w:id="224" w:author="Ram Shrestha" w:date="2014-02-16T01:12:00Z">
        <w:r w:rsidR="00072915">
          <w:fldChar w:fldCharType="begin">
            <w:fldData xml:space="preserve">PEVuZE5vdGU+PENpdGU+PEF1dGhvcj5LZWVsZTwvQXV0aG9yPjxZZWFyPjIwMDg8L1llYXI+PFJl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=
</w:fldData>
          </w:fldChar>
        </w:r>
        <w:r w:rsidR="00045B29">
          <w:instrText xml:space="preserve"> ADDIN EN.CITE.DATA </w:instrText>
        </w:r>
      </w:ins>
      <w:ins w:id="225" w:author="Ram Shrestha" w:date="2014-02-16T01:12:00Z">
        <w:r w:rsidR="00072915">
          <w:fldChar w:fldCharType="end"/>
        </w:r>
      </w:ins>
      <w:r w:rsidR="00072915">
        <w:fldChar w:fldCharType="separate"/>
      </w:r>
      <w:r>
        <w:rPr>
          <w:noProof/>
        </w:rPr>
        <w:t>(Fischer et al.; Keele et al., 2008)</w:t>
      </w:r>
      <w:r w:rsidR="00072915">
        <w:fldChar w:fldCharType="end"/>
      </w:r>
      <w:r>
        <w:t xml:space="preserve">. Evidences of multiple HIV variants transmission are also recorded </w:t>
      </w:r>
      <w:r w:rsidR="00072915">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ins w:id="226" w:author="Ram Shrestha" w:date="2014-02-16T01:12:00Z">
        <w:r w:rsidR="00045B29">
          <w:instrText xml:space="preserve"> ADDIN EN.CITE </w:instrText>
        </w:r>
      </w:ins>
      <w:del w:id="227" w:author="Ram Shrestha" w:date="2014-02-16T01:12:00Z">
        <w:r w:rsidR="00CD6CBE" w:rsidDel="00045B29">
          <w:delInstrText xml:space="preserve"> ADDIN EN.CITE </w:delInstrText>
        </w:r>
        <w:r w:rsidR="00072915" w:rsidDel="00045B29">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CD6CBE" w:rsidDel="00045B29">
          <w:delInstrText xml:space="preserve"> ADDIN EN.CITE.DATA </w:delInstrText>
        </w:r>
      </w:del>
      <w:del w:id="228" w:author="Ram Shrestha" w:date="2014-02-16T01:12:00Z">
        <w:r w:rsidR="00072915" w:rsidDel="00045B29">
          <w:fldChar w:fldCharType="end"/>
        </w:r>
      </w:del>
      <w:ins w:id="229" w:author="Ram Shrestha" w:date="2014-02-16T01:12:00Z">
        <w:r w:rsidR="00072915">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Q2l0ZT48QXV0aG9yPlBpbmc8L0F1dGhvcj48WWVhcj4yMDAwPC9ZZWFyPjxSZWNOdW0+OTc1PC9S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==
</w:fldData>
          </w:fldChar>
        </w:r>
        <w:r w:rsidR="00045B29">
          <w:instrText xml:space="preserve"> ADDIN EN.CITE.DATA </w:instrText>
        </w:r>
      </w:ins>
      <w:ins w:id="230" w:author="Ram Shrestha" w:date="2014-02-16T01:12:00Z">
        <w:r w:rsidR="00072915">
          <w:fldChar w:fldCharType="end"/>
        </w:r>
      </w:ins>
      <w:r w:rsidR="00072915">
        <w:fldChar w:fldCharType="separate"/>
      </w:r>
      <w:r>
        <w:rPr>
          <w:noProof/>
        </w:rPr>
        <w:t>(Long et al., 2000; Ping et al., 2000)</w:t>
      </w:r>
      <w:r w:rsidR="00072915">
        <w:fldChar w:fldCharType="end"/>
      </w:r>
      <w:r>
        <w:t xml:space="preserve">. Generally, HIV is genetically homogenous for a short post infection time </w:t>
      </w:r>
      <w:r w:rsidR="00072915">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ins w:id="231" w:author="Ram Shrestha" w:date="2014-02-16T01:12:00Z">
        <w:r w:rsidR="00045B29">
          <w:instrText xml:space="preserve"> ADDIN EN.CITE </w:instrText>
        </w:r>
      </w:ins>
      <w:del w:id="232" w:author="Ram Shrestha" w:date="2014-02-16T01:12:00Z">
        <w:r w:rsidR="00CD6CBE" w:rsidDel="00045B29">
          <w:delInstrText xml:space="preserve"> ADDIN EN.CITE </w:delInstrText>
        </w:r>
        <w:r w:rsidR="00072915" w:rsidDel="00045B29">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CD6CBE" w:rsidDel="00045B29">
          <w:delInstrText xml:space="preserve"> ADDIN EN.CITE.DATA </w:delInstrText>
        </w:r>
      </w:del>
      <w:del w:id="233" w:author="Ram Shrestha" w:date="2014-02-16T01:12:00Z">
        <w:r w:rsidR="00072915" w:rsidDel="00045B29">
          <w:fldChar w:fldCharType="end"/>
        </w:r>
      </w:del>
      <w:ins w:id="234" w:author="Ram Shrestha" w:date="2014-02-16T01:12:00Z">
        <w:r w:rsidR="00072915">
          <w:fldChar w:fldCharType="begin">
            <w:fldData xml:space="preserve">PEVuZE5vdGU+PENpdGU+PEF1dGhvcj5EZWx3YXJ0PC9BdXRob3I+PFllYXI+MjAwMjwvWWVhcj48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</w:fldData>
          </w:fldChar>
        </w:r>
        <w:r w:rsidR="00045B29">
          <w:instrText xml:space="preserve"> ADDIN EN.CITE.DATA </w:instrText>
        </w:r>
      </w:ins>
      <w:ins w:id="235" w:author="Ram Shrestha" w:date="2014-02-16T01:12:00Z">
        <w:r w:rsidR="00072915">
          <w:fldChar w:fldCharType="end"/>
        </w:r>
      </w:ins>
      <w:r w:rsidR="00072915">
        <w:fldChar w:fldCharType="separate"/>
      </w:r>
      <w:r>
        <w:rPr>
          <w:noProof/>
        </w:rPr>
        <w:t>(Delwart et al., 2002; Haase)</w:t>
      </w:r>
      <w:r w:rsidR="00072915">
        <w:fldChar w:fldCharType="end"/>
      </w:r>
      <w:r>
        <w:t xml:space="preserve">. In the long-term post infection period, virus replicates rapidly to produce genetically heterogeneous population </w:t>
      </w:r>
      <w:r w:rsidR="00072915">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ins w:id="236" w:author="Ram Shrestha" w:date="2014-02-16T01:12:00Z">
        <w:r w:rsidR="00045B29">
          <w:instrText xml:space="preserve"> ADDIN EN.CITE </w:instrText>
        </w:r>
      </w:ins>
      <w:del w:id="237" w:author="Ram Shrestha" w:date="2014-02-16T01:12:00Z">
        <w:r w:rsidR="00CD6CBE" w:rsidDel="00045B29">
          <w:delInstrText xml:space="preserve"> ADDIN EN.CITE </w:delInstrText>
        </w:r>
        <w:r w:rsidR="00072915" w:rsidDel="00045B29">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CD6CBE" w:rsidDel="00045B29">
          <w:delInstrText xml:space="preserve"> ADDIN EN.CITE.DATA </w:delInstrText>
        </w:r>
      </w:del>
      <w:del w:id="238" w:author="Ram Shrestha" w:date="2014-02-16T01:12:00Z">
        <w:r w:rsidR="00072915" w:rsidDel="00045B29">
          <w:fldChar w:fldCharType="end"/>
        </w:r>
      </w:del>
      <w:ins w:id="239" w:author="Ram Shrestha" w:date="2014-02-16T01:12:00Z">
        <w:r w:rsidR="00072915">
          <w:fldChar w:fldCharType="begin">
            <w:fldData xml:space="preserve">PEVuZE5vdGU+PENpdGU+PEF1dGhvcj5Mb25nPC9BdXRob3I+PFllYXI+MjAwMDwvWWVhcj48UmVj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</w:fldData>
          </w:fldChar>
        </w:r>
        <w:r w:rsidR="00045B29">
          <w:instrText xml:space="preserve"> ADDIN EN.CITE.DATA </w:instrText>
        </w:r>
      </w:ins>
      <w:ins w:id="240" w:author="Ram Shrestha" w:date="2014-02-16T01:12:00Z">
        <w:r w:rsidR="00072915">
          <w:fldChar w:fldCharType="end"/>
        </w:r>
      </w:ins>
      <w:r w:rsidR="00072915">
        <w:fldChar w:fldCharType="separate"/>
      </w:r>
      <w:r>
        <w:rPr>
          <w:noProof/>
        </w:rPr>
        <w:t>(Long et al., 2000)</w:t>
      </w:r>
      <w:r w:rsidR="00072915">
        <w:fldChar w:fldCharType="end"/>
      </w:r>
      <w:r>
        <w:t xml:space="preserve">. This heterogeneous viral population consisting of a swarm of highly similar but genetically non-identical HIV viruses is called the HIV quasispecies (reviewed in </w:t>
      </w:r>
      <w:r w:rsidR="00072915">
        <w:fldChar w:fldCharType="begin"/>
      </w:r>
      <w:ins w:id="241" w:author="Ram Shrestha" w:date="2014-02-16T01:12:00Z">
        <w:r w:rsidR="00045B29">
          <w: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instrText>
        </w:r>
      </w:ins>
      <w:del w:id="242" w:author="Ram Shrestha" w:date="2014-02-16T01:12:00Z">
        <w:r w:rsidR="00CD6CBE" w:rsidDel="00045B29">
          <w:delInstrText xml:space="preserve"> ADDIN EN.CITE &lt;EndNote&gt;&lt;Cite&gt;&lt;Author&gt;McCutchan&lt;/Author&gt;&lt;Year&gt;2006&lt;/Year&gt;&lt;RecNum&gt;493&lt;/RecNum&gt;&lt;record&gt;&lt;rec-number&gt;493&lt;/rec-number&gt;&lt;foreign-keys&gt;&lt;key app="EN" db-id="fp25zzvrxrd9vke5zxqp9stbssprwstvdddz"&gt;493&lt;/key&gt;&lt;/foreign-keys&gt;&lt;ref-type name="Journal Article"&gt;17&lt;/ref-type&gt;&lt;contributors&gt;&lt;authors&gt;&lt;author&gt;McCutchan, Francine E.&lt;/author&gt;&lt;/authors&gt;&lt;/contributors&gt;&lt;auth-address&gt;http://onlinelibrary.wiley.com/doi/10.1002/jmv.20599/abstract&lt;/auth-address&gt;&lt;titles&gt;&lt;title&gt;Global epidemiology of HIV&lt;/title&gt;&lt;secondary-title&gt;Journal of Medical Virology&lt;/secondary-title&gt;&lt;/titles&gt;&lt;pages&gt;S7–S12&lt;/pages&gt;&lt;volume&gt;78&lt;/volume&gt;&lt;number&gt;S1&lt;/number&gt;&lt;dates&gt;&lt;year&gt;2006&lt;/year&gt;&lt;/dates&gt;&lt;isbn&gt;1096-9071&lt;/isbn&gt;&lt;label&gt;mccutchan_global_2006&lt;/label&gt;&lt;urls&gt;&lt;related-urls&gt;&lt;url&gt;10.1002/jmv.20599&lt;/url&gt;&lt;/related-urls&gt;&lt;/urls&gt;&lt;/record&gt;&lt;/Cite&gt;&lt;/EndNote&gt;</w:delInstrText>
        </w:r>
      </w:del>
      <w:r w:rsidR="00072915">
        <w:fldChar w:fldCharType="separate"/>
      </w:r>
      <w:r>
        <w:rPr>
          <w:noProof/>
        </w:rPr>
        <w:t>(McCutchan, 2006)</w:t>
      </w:r>
      <w:r w:rsidR="00072915">
        <w:fldChar w:fldCharType="end"/>
      </w:r>
      <w:r>
        <w:t>). It is observed that the diversity at a gene</w:t>
      </w:r>
      <w:ins w:id="243" w:author="Ram Shrestha" w:date="2014-02-16T00:02:00Z">
        <w:r w:rsidR="008A5287">
          <w:t xml:space="preserve">, for example </w:t>
        </w:r>
        <w:r w:rsidR="00072915" w:rsidRPr="00072915">
          <w:rPr>
            <w:i/>
            <w:rPrChange w:id="244" w:author="Ram Shrestha" w:date="2014-02-16T00:02:00Z">
              <w:rPr/>
            </w:rPrChange>
          </w:rPr>
          <w:t>env</w:t>
        </w:r>
        <w:r w:rsidR="008A5287">
          <w:rPr>
            <w:i/>
          </w:rPr>
          <w:t>,</w:t>
        </w:r>
      </w:ins>
      <w:del w:id="245" w:author="Ram Shrestha" w:date="2014-02-16T00:02:00Z">
        <w:r w:rsidDel="008A5287">
          <w:delText xml:space="preserve"> (env)</w:delText>
        </w:r>
      </w:del>
      <w:r>
        <w:t xml:space="preserve"> in viral quasispecies can be approximately 30% </w:t>
      </w:r>
      <w:r w:rsidR="00072915">
        <w:fldChar w:fldCharType="begin"/>
      </w:r>
      <w:ins w:id="246" w:author="Ram Shrestha" w:date="2014-02-16T01:12:00Z">
        <w:r w:rsidR="00045B29">
          <w: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instrText>
        </w:r>
      </w:ins>
      <w:del w:id="247" w:author="Ram Shrestha" w:date="2014-02-16T01:12:00Z">
        <w:r w:rsidR="00CD6CBE" w:rsidDel="00045B29">
          <w:delInstrText xml:space="preserve"> ADDIN EN.CITE &lt;EndNote&gt;&lt;Cite&gt;&lt;Author&gt;Fouchier&lt;/Author&gt;&lt;Year&gt;1992&lt;/Year&gt;&lt;RecNum&gt;978&lt;/RecNum&gt;&lt;record&gt;&lt;rec-number&gt;978&lt;/rec-number&gt;&lt;foreign-keys&gt;&lt;key app="EN" db-id="fp25zzvrxrd9vke5zxqp9stbssprwstvdddz"&gt;978&lt;/key&gt;&lt;/foreign-keys&gt;&lt;ref-type name="Journal Article"&gt;17&lt;/ref-type&gt;&lt;contributors&gt;&lt;authors&gt;&lt;author&gt;Fouchier, R. A.&lt;/author&gt;&lt;author&gt;Groenink, M.&lt;/author&gt;&lt;author&gt;Kootstra, N. A.&lt;/author&gt;&lt;author&gt;Tersmette, M.&lt;/author&gt;&lt;author&gt;Huisman, H. G.&lt;/author&gt;&lt;author&gt;Miedema, F.&lt;/author&gt;&lt;author&gt;Schuitemaker, H.&lt;/author&gt;&lt;/authors&gt;&lt;/contributors&gt;&lt;auth-address&gt;Department of Clinical Viro-Immunology, Central Laboratory of The Netherlands Red Cross Blood Transfusion Service, Amsterdam.&lt;/auth-address&gt;&lt;titles&gt;&lt;title&gt;Phenotype-associated sequence variation in the third variable domain of the human immunodeficiency virus type 1 gp120 molecule&lt;/title&gt;&lt;secondary-title&gt;J Virol&lt;/secondary-title&gt;&lt;/titles&gt;&lt;periodical&gt;&lt;full-title&gt;J Virol&lt;/full-title&gt;&lt;/periodical&gt;&lt;pages&gt;3183-7&lt;/pages&gt;&lt;volume&gt;66&lt;/volume&gt;&lt;number&gt;5&lt;/number&gt;&lt;edition&gt;1992/05/01&lt;/edition&gt;&lt;keywords&gt;&lt;keyword&gt;Acquired Immunodeficiency Syndrome/*genetics&lt;/keyword&gt;&lt;keyword&gt;Amino Acid Sequence&lt;/keyword&gt;&lt;keyword&gt;Cell Fusion/drug effects&lt;/keyword&gt;&lt;keyword&gt;Genetic Variation&lt;/keyword&gt;&lt;keyword&gt;HIV Envelope Protein gp120/*genetics/metabolism&lt;/keyword&gt;&lt;keyword&gt;HIV-1/*genetics&lt;/keyword&gt;&lt;keyword&gt;Humans&lt;/keyword&gt;&lt;keyword&gt;Molecular Sequence Data&lt;/keyword&gt;&lt;keyword&gt;Phenotype&lt;/keyword&gt;&lt;keyword&gt;Protein Conformation&lt;/keyword&gt;&lt;keyword&gt;Sequence Homology, Nucleic Acid&lt;/keyword&gt;&lt;keyword&gt;Structure-Activity Relationship&lt;/keyword&gt;&lt;/keywords&gt;&lt;dates&gt;&lt;year&gt;1992&lt;/year&gt;&lt;pub-dates&gt;&lt;date&gt;May&lt;/date&gt;&lt;/pub-dates&gt;&lt;/dates&gt;&lt;isbn&gt;0022-538X (Print)&amp;#xD;0022-538X (Linking)&lt;/isbn&gt;&lt;accession-num&gt;1560543&lt;/accession-num&gt;&lt;urls&gt;&lt;related-urls&gt;&lt;url&gt;http://www.ncbi.nlm.nih.gov/entrez/query.fcgi?cmd=Retrieve&amp;amp;db=PubMed&amp;amp;dopt=Citation&amp;amp;list_uids=1560543&lt;/url&gt;&lt;/related-urls&gt;&lt;/urls&gt;&lt;custom2&gt;241084&lt;/custom2&gt;&lt;language&gt;eng&lt;/language&gt;&lt;/record&gt;&lt;/Cite&gt;&lt;/EndNote&gt;</w:delInstrText>
        </w:r>
      </w:del>
      <w:r w:rsidR="00072915">
        <w:fldChar w:fldCharType="separate"/>
      </w:r>
      <w:r>
        <w:rPr>
          <w:noProof/>
        </w:rPr>
        <w:t>(Fouchier et al., 1992)</w:t>
      </w:r>
      <w:r w:rsidR="00072915">
        <w:fldChar w:fldCharType="end"/>
      </w:r>
      <w:r>
        <w:t xml:space="preserve">. Factors that contribute to high genetic heterogeneity in viral quasispecies are high replication rate and turnover </w:t>
      </w:r>
      <w:r w:rsidR="00072915">
        <w:fldChar w:fldCharType="begin"/>
      </w:r>
      <w:r>
        <w:instrText xml:space="preserve"> ADDIN EN.CITE &lt;EndNote&gt;&lt;Cite&gt;&lt;Author&gt;Ho&lt;/Author&gt;&lt;Year&gt;1995&lt;/Year&gt;&lt;RecNum&gt;914&lt;/RecNum&gt;&lt;record&gt;&lt;rec-number&gt;914&lt;/rec-number&gt;&lt;foreign-keys&gt;&lt;key app="EN" db-id="fp25zzvrxrd9vke5zxqp9stbssprwstvdddz"&gt;914&lt;/key&gt;&lt;/foreign-keys&gt;&lt;ref-type name="Journal Article"&gt;17&lt;/ref-type&gt;&lt;contributors&gt;&lt;authors&gt;&lt;author&gt;Ho, D. D.&lt;/author&gt;&lt;author&gt;Neumann, A. U.&lt;/author&gt;&lt;author&gt;Perelson, A. S.&lt;/author&gt;&lt;author&gt;Chen, W.&lt;/author&gt;&lt;author&gt;Leonard, J. M.&lt;/author&gt;&lt;author&gt;Markowitz, M.&lt;/author&gt;&lt;/authors&gt;&lt;/contributors&gt;&lt;auth-address&gt;Aaron Diamond AIDS Research Center, NYU School of Medicine, New York 10016.&lt;/auth-address&gt;&lt;titles&gt;&lt;title&gt;Rapid turnover of plasma virions and CD4 lymphocytes in HIV-1 infection&lt;/title&gt;&lt;secondary-title&gt;Nature&lt;/secondary-title&gt;&lt;/titles&gt;&lt;periodical&gt;&lt;full-title&gt;Nature&lt;/full-title&gt;&lt;/periodical&gt;&lt;pages&gt;123-6&lt;/pages&gt;&lt;volume&gt;373&lt;/volume&gt;&lt;number&gt;6510&lt;/number&gt;&lt;edition&gt;1995/01/12&lt;/edition&gt;&lt;keywords&gt;&lt;keyword&gt;Antiviral Agents/therapeutic use&lt;/keyword&gt;&lt;keyword&gt;CD4 Lymphocyte Count/drug effects&lt;/keyword&gt;&lt;keyword&gt;CD4-Positive T-Lymphocytes/cytology/*virology&lt;/keyword&gt;&lt;keyword&gt;HIV Infections/drug therapy/immunology/*virology&lt;/keyword&gt;&lt;keyword&gt;HIV Protease Inhibitors/therapeutic use&lt;/keyword&gt;&lt;keyword&gt;HIV-1/*physiology&lt;/keyword&gt;&lt;keyword&gt;Humans&lt;/keyword&gt;&lt;keyword&gt;Kinetics&lt;/keyword&gt;&lt;keyword&gt;Ritonavir&lt;/keyword&gt;&lt;keyword&gt;Viremia/drug therapy/*virology&lt;/keyword&gt;&lt;keyword&gt;Virion/physiology&lt;/keyword&gt;&lt;keyword&gt;*Virus Replication&lt;/keyword&gt;&lt;/keywords&gt;&lt;dates&gt;&lt;year&gt;1995&lt;/year&gt;&lt;pub-dates&gt;&lt;date&gt;Jan 12&lt;/date&gt;&lt;/pub-dates&gt;&lt;/dates&gt;&lt;isbn&gt;0028-0836 (Print)&amp;#xD;0028-0836 (Linking)&lt;/isbn&gt;&lt;accession-num&gt;7816094&lt;/accession-num&gt;&lt;urls&gt;&lt;related-urls&gt;&lt;url&gt;http://www.ncbi.nlm.nih.gov/entrez/query.fcgi?cmd=Retrieve&amp;amp;db=PubMed&amp;amp;dopt=Citation&amp;amp;list_uids=7816094&lt;/url&gt;&lt;/related-urls&gt;&lt;/urls&gt;&lt;electronic-resource-num&gt;10.1038/373123a0&lt;/electronic-resource-num&gt;&lt;language&gt;eng&lt;/language&gt;&lt;/record&gt;&lt;/Cite&gt;&lt;/EndNote&gt;</w:instrText>
      </w:r>
      <w:r w:rsidR="00072915">
        <w:fldChar w:fldCharType="separate"/>
      </w:r>
      <w:r w:rsidR="00E93357">
        <w:rPr>
          <w:noProof/>
        </w:rPr>
        <w:t>(Ho et al., 1995a)</w:t>
      </w:r>
      <w:r w:rsidR="00072915">
        <w:fldChar w:fldCharType="end"/>
      </w:r>
      <w:r>
        <w:t xml:space="preserve">, viral genome recombination </w:t>
      </w:r>
      <w:r w:rsidR="00072915">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ins w:id="248" w:author="Ram Shrestha" w:date="2014-02-16T01:12:00Z">
        <w:r w:rsidR="00045B29">
          <w:instrText xml:space="preserve"> ADDIN EN.CITE </w:instrText>
        </w:r>
      </w:ins>
      <w:del w:id="249" w:author="Ram Shrestha" w:date="2014-02-16T01:12:00Z">
        <w:r w:rsidR="00CD6CBE" w:rsidDel="00045B29">
          <w:delInstrText xml:space="preserve"> ADDIN EN.CITE </w:delInstrText>
        </w:r>
        <w:r w:rsidR="00072915" w:rsidDel="00045B29">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CD6CBE" w:rsidDel="00045B29">
          <w:delInstrText xml:space="preserve"> ADDIN EN.CITE.DATA </w:delInstrText>
        </w:r>
      </w:del>
      <w:del w:id="250" w:author="Ram Shrestha" w:date="2014-02-16T01:12:00Z">
        <w:r w:rsidR="00072915" w:rsidDel="00045B29">
          <w:fldChar w:fldCharType="end"/>
        </w:r>
      </w:del>
      <w:ins w:id="251" w:author="Ram Shrestha" w:date="2014-02-16T01:12:00Z">
        <w:r w:rsidR="00072915">
          <w:fldChar w:fldCharType="begin">
            <w:fldData xml:space="preserve">PEVuZE5vdGU+PENpdGU+PEF1dGhvcj5HdTwvQXV0aG9yPjxZZWFyPjE5OTU8L1llYXI+PFJlY051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</w:fldData>
          </w:fldChar>
        </w:r>
        <w:r w:rsidR="00045B29">
          <w:instrText xml:space="preserve"> ADDIN EN.CITE.DATA </w:instrText>
        </w:r>
      </w:ins>
      <w:ins w:id="252" w:author="Ram Shrestha" w:date="2014-02-16T01:12:00Z">
        <w:r w:rsidR="00072915">
          <w:fldChar w:fldCharType="end"/>
        </w:r>
      </w:ins>
      <w:r w:rsidR="00072915">
        <w:fldChar w:fldCharType="separate"/>
      </w:r>
      <w:r>
        <w:rPr>
          <w:noProof/>
        </w:rPr>
        <w:t>(Fang et al., 2004; Gu et al., 1995; Lole et al., 1999)</w:t>
      </w:r>
      <w:r w:rsidR="00072915">
        <w:fldChar w:fldCharType="end"/>
      </w:r>
      <w:r>
        <w:t xml:space="preserve">, higher mutation rate by erroneous reverse transcriptase </w:t>
      </w:r>
      <w:r w:rsidR="00072915">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ins w:id="253" w:author="Ram Shrestha" w:date="2014-02-16T01:12:00Z">
        <w:r w:rsidR="00045B29">
          <w:instrText xml:space="preserve"> ADDIN EN.CITE </w:instrText>
        </w:r>
      </w:ins>
      <w:del w:id="254" w:author="Ram Shrestha" w:date="2014-02-16T01:12:00Z">
        <w:r w:rsidR="00CD6CBE" w:rsidDel="00045B29">
          <w:delInstrText xml:space="preserve"> ADDIN EN.CITE </w:delInstrText>
        </w:r>
        <w:r w:rsidR="00072915" w:rsidDel="00045B29">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CD6CBE" w:rsidDel="00045B29">
          <w:delInstrText xml:space="preserve"> ADDIN EN.CITE.DATA </w:delInstrText>
        </w:r>
      </w:del>
      <w:del w:id="255" w:author="Ram Shrestha" w:date="2014-02-16T01:12:00Z">
        <w:r w:rsidR="00072915" w:rsidDel="00045B29">
          <w:fldChar w:fldCharType="end"/>
        </w:r>
      </w:del>
      <w:ins w:id="256" w:author="Ram Shrestha" w:date="2014-02-16T01:12:00Z">
        <w:r w:rsidR="00072915">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L3JlbGF0ZWQtdXJscz48L3VybHM+PC9yZWNvcmQ+PC9DaXRlPjxDaXRlPjxBdXRob3I+QmViZW5l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</w:fldData>
          </w:fldChar>
        </w:r>
        <w:r w:rsidR="00045B29">
          <w:instrText xml:space="preserve"> ADDIN EN.CITE.DATA </w:instrText>
        </w:r>
      </w:ins>
      <w:ins w:id="257" w:author="Ram Shrestha" w:date="2014-02-16T01:12:00Z">
        <w:r w:rsidR="00072915">
          <w:fldChar w:fldCharType="end"/>
        </w:r>
      </w:ins>
      <w:r w:rsidR="00072915">
        <w:fldChar w:fldCharType="separate"/>
      </w:r>
      <w:r>
        <w:rPr>
          <w:noProof/>
        </w:rPr>
        <w:t>(Bebenek et al., 1989; Roberts et al., 1988)</w:t>
      </w:r>
      <w:r w:rsidR="00072915">
        <w:fldChar w:fldCharType="end"/>
      </w:r>
      <w:r>
        <w:t xml:space="preserve">, and host immune selection </w:t>
      </w:r>
      <w:r w:rsidR="00072915">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ins w:id="258" w:author="Ram Shrestha" w:date="2014-02-16T01:12:00Z">
        <w:r w:rsidR="00045B29">
          <w:instrText xml:space="preserve"> ADDIN EN.CITE </w:instrText>
        </w:r>
      </w:ins>
      <w:del w:id="259" w:author="Ram Shrestha" w:date="2014-02-16T01:12:00Z">
        <w:r w:rsidR="00CD6CBE" w:rsidDel="00045B29">
          <w:delInstrText xml:space="preserve"> ADDIN EN.CITE </w:delInstrText>
        </w:r>
        <w:r w:rsidR="00072915" w:rsidDel="00045B29">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CD6CBE" w:rsidDel="00045B29">
          <w:delInstrText xml:space="preserve"> ADDIN EN.CITE.DATA </w:delInstrText>
        </w:r>
      </w:del>
      <w:del w:id="260" w:author="Ram Shrestha" w:date="2014-02-16T01:12:00Z">
        <w:r w:rsidR="00072915" w:rsidDel="00045B29">
          <w:fldChar w:fldCharType="end"/>
        </w:r>
      </w:del>
      <w:ins w:id="261" w:author="Ram Shrestha" w:date="2014-02-16T01:12:00Z">
        <w:r w:rsidR="00072915">
          <w:fldChar w:fldCharType="begin">
            <w:fldData xml:space="preserve">PEVuZE5vdGU+PENpdGU+PEF1dGhvcj5QcmljZTwvQXV0aG9yPjxZZWFyPjE5OTc8L1llYXI+PFJl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</w:fldData>
          </w:fldChar>
        </w:r>
        <w:r w:rsidR="00045B29">
          <w:instrText xml:space="preserve"> ADDIN EN.CITE.DATA </w:instrText>
        </w:r>
      </w:ins>
      <w:ins w:id="262" w:author="Ram Shrestha" w:date="2014-02-16T01:12:00Z">
        <w:r w:rsidR="00072915">
          <w:fldChar w:fldCharType="end"/>
        </w:r>
      </w:ins>
      <w:r w:rsidR="00072915">
        <w:fldChar w:fldCharType="separate"/>
      </w:r>
      <w:r>
        <w:rPr>
          <w:noProof/>
        </w:rPr>
        <w:t>(Borrow et al., 1997; Price et al., 1997)</w:t>
      </w:r>
      <w:r w:rsidR="00072915">
        <w:fldChar w:fldCharType="end"/>
      </w:r>
      <w:r>
        <w:t xml:space="preserve">. On the whole, HIV replication </w:t>
      </w:r>
      <w:del w:id="263" w:author="Ram Shrestha" w:date="2014-02-16T00:04:00Z">
        <w:r w:rsidDel="00974E9C">
          <w:delText xml:space="preserve">(discussed in section 1.6) </w:delText>
        </w:r>
      </w:del>
      <w:r>
        <w:t xml:space="preserve">is the overall source of genetic heterogeneity in the viral population (reviewed in </w:t>
      </w:r>
      <w:r w:rsidR="00072915">
        <w:fldChar w:fldCharType="begin"/>
      </w:r>
      <w:ins w:id="264" w:author="Ram Shrestha" w:date="2014-02-16T01:12:00Z">
        <w:r w:rsidR="00045B29">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265" w:author="Ram Shrestha" w:date="2014-02-16T01:12:00Z">
        <w:r w:rsidR="00CD6CBE" w:rsidDel="00045B29">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072915">
        <w:fldChar w:fldCharType="separate"/>
      </w:r>
      <w:r>
        <w:rPr>
          <w:noProof/>
        </w:rPr>
        <w:t>(Smyth et al.)</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Intra patient HIV genome recombination is a common event </w:t>
      </w:r>
      <w:r w:rsidR="00072915">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ins w:id="266" w:author="Ram Shrestha" w:date="2014-02-16T01:12:00Z">
        <w:r w:rsidR="00045B29">
          <w:instrText xml:space="preserve"> ADDIN EN.CITE </w:instrText>
        </w:r>
      </w:ins>
      <w:del w:id="267" w:author="Ram Shrestha" w:date="2014-02-16T01:12:00Z">
        <w:r w:rsidR="00CD6CBE" w:rsidDel="00045B29">
          <w:delInstrText xml:space="preserve"> ADDIN EN.CITE </w:delInstrText>
        </w:r>
        <w:r w:rsidR="00072915" w:rsidDel="00045B29">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CD6CBE" w:rsidDel="00045B29">
          <w:delInstrText xml:space="preserve"> ADDIN EN.CITE.DATA </w:delInstrText>
        </w:r>
      </w:del>
      <w:del w:id="268" w:author="Ram Shrestha" w:date="2014-02-16T01:12:00Z">
        <w:r w:rsidR="00072915" w:rsidDel="00045B29">
          <w:fldChar w:fldCharType="end"/>
        </w:r>
      </w:del>
      <w:ins w:id="269" w:author="Ram Shrestha" w:date="2014-02-16T01:12:00Z">
        <w:r w:rsidR="00072915">
          <w:fldChar w:fldCharType="begin">
            <w:fldData xml:space="preserve">PEVuZE5vdGU+PENpdGUgRXhjbHVkZVllYXI9IjEiPjxBdXRob3I+TmVoZXI8L0F1dGhvcj48UmVj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</w:fldData>
          </w:fldChar>
        </w:r>
        <w:r w:rsidR="00045B29">
          <w:instrText xml:space="preserve"> ADDIN EN.CITE.DATA </w:instrText>
        </w:r>
      </w:ins>
      <w:ins w:id="270" w:author="Ram Shrestha" w:date="2014-02-16T01:12:00Z">
        <w:r w:rsidR="00072915">
          <w:fldChar w:fldCharType="end"/>
        </w:r>
      </w:ins>
      <w:r w:rsidR="00072915">
        <w:fldChar w:fldCharType="separate"/>
      </w:r>
      <w:r>
        <w:rPr>
          <w:noProof/>
        </w:rPr>
        <w:t>(Fang et al., 2004; Neher and Leitner)</w:t>
      </w:r>
      <w:r w:rsidR="00072915">
        <w:fldChar w:fldCharType="end"/>
      </w:r>
      <w:r>
        <w:t xml:space="preserve">. Two genomes from different viral strains from same subtype or different subtypes can be co-packed into single virion during replication </w:t>
      </w:r>
      <w:r w:rsidR="00072915">
        <w:fldChar w:fldCharType="begin"/>
      </w:r>
      <w:ins w:id="271" w:author="Ram Shrestha" w:date="2014-02-16T01:12:00Z">
        <w:r w:rsidR="00045B29">
          <w: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instrText>
        </w:r>
      </w:ins>
      <w:del w:id="272" w:author="Ram Shrestha" w:date="2014-02-16T01:12:00Z">
        <w:r w:rsidR="00CD6CBE" w:rsidDel="00045B29">
          <w:delInstrText xml:space="preserve"> ADDIN EN.CITE &lt;EndNote&gt;&lt;Cite&gt;&lt;Author&gt;Stuhlmann&lt;/Author&gt;&lt;Year&gt;1992&lt;/Year&gt;&lt;RecNum&gt;922&lt;/RecNum&gt;&lt;record&gt;&lt;rec-number&gt;922&lt;/rec-number&gt;&lt;foreign-keys&gt;&lt;key app="EN" db-id="fp25zzvrxrd9vke5zxqp9stbssprwstvdddz"&gt;922&lt;/key&gt;&lt;/foreign-keys&gt;&lt;ref-type name="Journal Article"&gt;17&lt;/ref-type&gt;&lt;contributors&gt;&lt;authors&gt;&lt;author&gt;Stuhlmann, H.&lt;/author&gt;&lt;author&gt;Berg, P.&lt;/author&gt;&lt;/authors&gt;&lt;/contributors&gt;&lt;auth-address&gt;Department of Biochemistry, Beckman Center, Stanford University School of Medicine, California 94305-5307.&lt;/auth-address&gt;&lt;titles&gt;&lt;title&gt;Homologous recombination of copackaged retrovirus RNAs during reverse transcription&lt;/title&gt;&lt;secondary-title&gt;J Virol&lt;/secondary-title&gt;&lt;/titles&gt;&lt;periodical&gt;&lt;full-title&gt;J Virol&lt;/full-title&gt;&lt;/periodical&gt;&lt;pages&gt;2378-88&lt;/pages&gt;&lt;volume&gt;66&lt;/volume&gt;&lt;number&gt;4&lt;/number&gt;&lt;edition&gt;1992/04/01&lt;/edition&gt;&lt;keywords&gt;&lt;keyword&gt;3T3 Cells&lt;/keyword&gt;&lt;keyword&gt;Animals&lt;/keyword&gt;&lt;keyword&gt;Blotting, Southern&lt;/keyword&gt;&lt;keyword&gt;Cell Line&lt;/keyword&gt;&lt;keyword&gt;Drug Resistance, Microbial/genetics&lt;/keyword&gt;&lt;keyword&gt;Genes, Viral&lt;/keyword&gt;&lt;keyword&gt;Mice&lt;/keyword&gt;&lt;keyword&gt;Moloney murine leukemia virus/*genetics/physiology&lt;/keyword&gt;&lt;keyword&gt;Neomycin/pharmacology&lt;/keyword&gt;&lt;keyword&gt;Proviruses/genetics&lt;/keyword&gt;&lt;keyword&gt;RNA, Viral/*genetics&lt;/keyword&gt;&lt;keyword&gt;RNA-Directed DNA Polymerase/metabolism&lt;/keyword&gt;&lt;keyword&gt;*Recombination, Genetic&lt;/keyword&gt;&lt;keyword&gt;Transcription, Genetic/*genetics&lt;/keyword&gt;&lt;keyword&gt;Transduction, Genetic&lt;/keyword&gt;&lt;keyword&gt;Virus Replication&lt;/keyword&gt;&lt;/keywords&gt;&lt;dates&gt;&lt;year&gt;1992&lt;/year&gt;&lt;pub-dates&gt;&lt;date&gt;Apr&lt;/date&gt;&lt;/pub-dates&gt;&lt;/dates&gt;&lt;isbn&gt;0022-538X (Print)&amp;#xD;0022-538X (Linking)&lt;/isbn&gt;&lt;accession-num&gt;1372369&lt;/accession-num&gt;&lt;urls&gt;&lt;related-urls&gt;&lt;url&gt;http://www.ncbi.nlm.nih.gov/entrez/query.fcgi?cmd=Retrieve&amp;amp;db=PubMed&amp;amp;dopt=Citation&amp;amp;list_uids=1372369&lt;/url&gt;&lt;/related-urls&gt;&lt;/urls&gt;&lt;custom2&gt;289033&lt;/custom2&gt;&lt;language&gt;eng&lt;/language&gt;&lt;/record&gt;&lt;/Cite&gt;&lt;/EndNote&gt;</w:delInstrText>
        </w:r>
      </w:del>
      <w:r w:rsidR="00072915">
        <w:fldChar w:fldCharType="separate"/>
      </w:r>
      <w:r>
        <w:rPr>
          <w:noProof/>
        </w:rPr>
        <w:t>(Stuhlmann and Berg, 1992)</w:t>
      </w:r>
      <w:r w:rsidR="00072915">
        <w:fldChar w:fldCharType="end"/>
      </w:r>
      <w:r>
        <w:t xml:space="preserve">. In the subsequent HIV replication, the ability of reverse transcriptase to switch between the two template genomes produces an intra subtype or inter-subtype recombined viruses at the end of the replication cycle </w:t>
      </w:r>
      <w:r w:rsidR="00072915">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ins w:id="273" w:author="Ram Shrestha" w:date="2014-02-16T01:12:00Z">
        <w:r w:rsidR="00045B29">
          <w:instrText xml:space="preserve"> ADDIN EN.CITE </w:instrText>
        </w:r>
      </w:ins>
      <w:del w:id="274" w:author="Ram Shrestha" w:date="2014-02-16T01:12:00Z">
        <w:r w:rsidR="00CD6CBE" w:rsidDel="00045B29">
          <w:delInstrText xml:space="preserve"> ADDIN EN.CITE </w:delInstrText>
        </w:r>
        <w:r w:rsidR="00072915" w:rsidDel="00045B29">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CD6CBE" w:rsidDel="00045B29">
          <w:delInstrText xml:space="preserve"> ADDIN EN.CITE.DATA </w:delInstrText>
        </w:r>
      </w:del>
      <w:del w:id="275" w:author="Ram Shrestha" w:date="2014-02-16T01:12:00Z">
        <w:r w:rsidR="00072915" w:rsidDel="00045B29">
          <w:fldChar w:fldCharType="end"/>
        </w:r>
      </w:del>
      <w:ins w:id="276" w:author="Ram Shrestha" w:date="2014-02-16T01:12:00Z">
        <w:r w:rsidR="00072915">
          <w:fldChar w:fldCharType="begin">
            <w:fldData xml:space="preserve">PEVuZE5vdGU+PENpdGU+PEF1dGhvcj5CZW4tQXJ0emk8L0F1dGhvcj48WWVhcj4xOTk2PC9ZZWFy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=
</w:fldData>
          </w:fldChar>
        </w:r>
        <w:r w:rsidR="00045B29">
          <w:instrText xml:space="preserve"> ADDIN EN.CITE.DATA </w:instrText>
        </w:r>
      </w:ins>
      <w:ins w:id="277" w:author="Ram Shrestha" w:date="2014-02-16T01:12:00Z">
        <w:r w:rsidR="00072915">
          <w:fldChar w:fldCharType="end"/>
        </w:r>
      </w:ins>
      <w:r w:rsidR="00072915">
        <w:fldChar w:fldCharType="separate"/>
      </w:r>
      <w:r>
        <w:rPr>
          <w:noProof/>
        </w:rPr>
        <w:t>(Ben-Artzi et al., 1996; Kostrikis et al., 2002)</w:t>
      </w:r>
      <w:r w:rsidR="00072915">
        <w:fldChar w:fldCharType="end"/>
      </w:r>
      <w:r>
        <w:t xml:space="preserve">. Genetic recombination allows rapid and efficient shuffling of advantageous genes and removing deleterious mutations, thus, increasing the viral fitness in the host (reviewed in </w:t>
      </w:r>
      <w:r w:rsidR="00072915">
        <w:fldChar w:fldCharType="begin"/>
      </w:r>
      <w:ins w:id="278" w:author="Ram Shrestha" w:date="2014-02-16T01:12:00Z">
        <w:r w:rsidR="00045B29">
          <w: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instrText>
        </w:r>
      </w:ins>
      <w:del w:id="279" w:author="Ram Shrestha" w:date="2014-02-16T01:12:00Z">
        <w:r w:rsidR="00CD6CBE" w:rsidDel="00045B29">
          <w:delInstrText xml:space="preserve"> ADDIN EN.CITE &lt;EndNote&gt;&lt;Cite ExcludeYear="1"&gt;&lt;Author&gt;Smyth&lt;/Author&gt;&lt;RecNum&gt;919&lt;/RecNum&gt;&lt;record&gt;&lt;rec-number&gt;919&lt;/rec-number&gt;&lt;foreign-keys&gt;&lt;key app="EN" db-id="fp25zzvrxrd9vke5zxqp9stbssprwstvdddz"&gt;919&lt;/key&gt;&lt;/foreign-keys&gt;&lt;ref-type name="Journal Article"&gt;17&lt;/ref-type&gt;&lt;contributors&gt;&lt;authors&gt;&lt;author&gt;Smyth, R. P.&lt;/author&gt;&lt;author&gt;Davenport, M. P.&lt;/author&gt;&lt;author&gt;Mak, J.&lt;/author&gt;&lt;/authors&gt;&lt;/contributors&gt;&lt;auth-address&gt;Centre for Virology, Burnet Institute, 85 Commercial Road, Melbourne, Victoria 3004, Australia.&lt;/auth-address&gt;&lt;titles&gt;&lt;title&gt;The origin of genetic diversity in HIV-1&lt;/title&gt;&lt;secondary-title&gt;Virus Res&lt;/secondary-title&gt;&lt;/titles&gt;&lt;periodical&gt;&lt;full-title&gt;Virus Res&lt;/full-title&gt;&lt;/periodical&gt;&lt;pages&gt;415-29&lt;/pages&gt;&lt;volume&gt;169&lt;/volume&gt;&lt;number&gt;2&lt;/number&gt;&lt;edition&gt;2012/06/26&lt;/edition&gt;&lt;keywords&gt;&lt;keyword&gt;Cytidine Deaminase/metabolism&lt;/keyword&gt;&lt;keyword&gt;*Genetic Variation&lt;/keyword&gt;&lt;keyword&gt;HIV Reverse Transcriptase/metabolism&lt;/keyword&gt;&lt;keyword&gt;HIV-1/enzymology/*genetics/physiology&lt;/keyword&gt;&lt;keyword&gt;Host-Pathogen Interactions&lt;/keyword&gt;&lt;keyword&gt;Recombination, Genetic&lt;/keyword&gt;&lt;keyword&gt;Reverse Transcription&lt;/keyword&gt;&lt;/keywords&gt;&lt;dates&gt;&lt;year&gt;2012&lt;/year&gt;&lt;pub-dates&gt;&lt;date&gt;Nov&lt;/date&gt;&lt;/pub-dates&gt;&lt;/dates&gt;&lt;isbn&gt;1872-7492 (Electronic)&amp;#xD;0168-1702 (Linking)&lt;/isbn&gt;&lt;accession-num&gt;22728444&lt;/accession-num&gt;&lt;urls&gt;&lt;related-urls&gt;&lt;url&gt;http://www.ncbi.nlm.nih.gov/entrez/query.fcgi?cmd=Retrieve&amp;amp;db=PubMed&amp;amp;dopt=Citation&amp;amp;list_uids=22728444&lt;/url&gt;&lt;/related-urls&gt;&lt;/urls&gt;&lt;electronic-resource-num&gt;S0168-1702(12)00212-2 [pii]&amp;#xD;10.1016/j.virusres.2012.06.015&lt;/electronic-resource-num&gt;&lt;language&gt;eng&lt;/language&gt;&lt;/record&gt;&lt;/Cite&gt;&lt;/EndNote&gt;</w:delInstrText>
        </w:r>
      </w:del>
      <w:r w:rsidR="00072915">
        <w:fldChar w:fldCharType="separate"/>
      </w:r>
      <w:r>
        <w:rPr>
          <w:noProof/>
        </w:rPr>
        <w:t>(Smyth et al.)</w:t>
      </w:r>
      <w:r w:rsidR="00072915">
        <w:fldChar w:fldCharType="end"/>
      </w:r>
      <w:r>
        <w:t xml:space="preserve">). Successful transmission of the recombinant forms with high viral fitness to three or more people and circulates in human population establishes Circulating Recombinant Forms (CRFs) (reviewed in </w:t>
      </w:r>
      <w:r w:rsidR="00072915">
        <w:fldChar w:fldCharType="begin"/>
      </w:r>
      <w:ins w:id="280" w:author="Ram Shrestha" w:date="2014-02-16T01:12:00Z">
        <w:r w:rsidR="00045B29">
          <w: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instrText>
        </w:r>
      </w:ins>
      <w:del w:id="281" w:author="Ram Shrestha" w:date="2014-02-16T01:12:00Z">
        <w:r w:rsidR="00CD6CBE" w:rsidDel="00045B29">
          <w:delInstrText xml:space="preserve"> ADDIN EN.CITE &lt;EndNote&gt;&lt;Cite&gt;&lt;Author&gt;Perrin&lt;/Author&gt;&lt;Year&gt;2003&lt;/Year&gt;&lt;RecNum&gt;930&lt;/RecNum&gt;&lt;record&gt;&lt;rec-number&gt;930&lt;/rec-number&gt;&lt;foreign-keys&gt;&lt;key app="EN" db-id="fp25zzvrxrd9vke5zxqp9stbssprwstvdddz"&gt;930&lt;/key&gt;&lt;/foreign-keys&gt;&lt;ref-type name="Journal Article"&gt;17&lt;/ref-type&gt;&lt;contributors&gt;&lt;authors&gt;&lt;author&gt;Perrin, L.&lt;/author&gt;&lt;author&gt;Kaiser, L.&lt;/author&gt;&lt;author&gt;Yerly, S.&lt;/author&gt;&lt;/authors&gt;&lt;/contributors&gt;&lt;auth-address&gt;Laboratory of Virology, Division of Infectious Diseases, University of Geneva, Switzerland. luc.perrin@hcuge.ch&lt;/auth-address&gt;&lt;titles&gt;&lt;title&gt;Travel and the spread of HIV-1 genetic variants&lt;/title&gt;&lt;secondary-title&gt;Lancet Infect Dis&lt;/secondary-title&gt;&lt;/titles&gt;&lt;periodical&gt;&lt;full-title&gt;Lancet Infect Dis&lt;/full-title&gt;&lt;/periodical&gt;&lt;pages&gt;22-7&lt;/pages&gt;&lt;volume&gt;3&lt;/volume&gt;&lt;number&gt;1&lt;/number&gt;&lt;edition&gt;2002/12/31&lt;/edition&gt;&lt;keywords&gt;&lt;keyword&gt;Female&lt;/keyword&gt;&lt;keyword&gt;Genetic Variation&lt;/keyword&gt;&lt;keyword&gt;*HIV Infections/epidemiology/genetics/transmission&lt;/keyword&gt;&lt;keyword&gt;*HIV-1/classification/genetics/pathogenicity&lt;/keyword&gt;&lt;keyword&gt;Humans&lt;/keyword&gt;&lt;keyword&gt;Male&lt;/keyword&gt;&lt;keyword&gt;Prevalence&lt;/keyword&gt;&lt;keyword&gt;*Travel&lt;/keyword&gt;&lt;/keywords&gt;&lt;dates&gt;&lt;year&gt;2003&lt;/year&gt;&lt;pub-dates&gt;&lt;date&gt;Jan&lt;/date&gt;&lt;/pub-dates&gt;&lt;/dates&gt;&lt;isbn&gt;1473-3099 (Print)&amp;#xD;1473-3099 (Linking)&lt;/isbn&gt;&lt;accession-num&gt;12505029&lt;/accession-num&gt;&lt;urls&gt;&lt;related-urls&gt;&lt;url&gt;http://www.ncbi.nlm.nih.gov/entrez/query.fcgi?cmd=Retrieve&amp;amp;db=PubMed&amp;amp;dopt=Citation&amp;amp;list_uids=12505029&lt;/url&gt;&lt;/related-urls&gt;&lt;/urls&gt;&lt;electronic-resource-num&gt;S1473309903004845 [pii]&lt;/electronic-resource-num&gt;&lt;language&gt;eng&lt;/language&gt;&lt;/record&gt;&lt;/Cite&gt;&lt;/EndNote&gt;</w:delInstrText>
        </w:r>
      </w:del>
      <w:r w:rsidR="00072915">
        <w:fldChar w:fldCharType="separate"/>
      </w:r>
      <w:r>
        <w:rPr>
          <w:noProof/>
        </w:rPr>
        <w:t>(Perrin et al., 2003)</w:t>
      </w:r>
      <w:r w:rsidR="00072915">
        <w:fldChar w:fldCharType="end"/>
      </w:r>
      <w:r>
        <w:t>).</w:t>
      </w:r>
    </w:p>
    <w:p w:rsidR="006444DD" w:rsidRDefault="006444DD" w:rsidP="006444DD">
      <w:pPr>
        <w:spacing w:line="480" w:lineRule="auto"/>
        <w:jc w:val="both"/>
      </w:pPr>
    </w:p>
    <w:p w:rsidR="006444DD" w:rsidRDefault="006444DD" w:rsidP="00B021A8">
      <w:pPr>
        <w:pStyle w:val="Heading2"/>
        <w:numPr>
          <w:numberingChange w:id="282" w:author="Ram Shrestha" w:date="2014-02-15T23:32:00Z" w:original="%1:1:0:.%2:5:0:"/>
        </w:numPr>
      </w:pPr>
      <w:r>
        <w:t>HIV genome and proteins – structures and functions</w:t>
      </w:r>
    </w:p>
    <w:p w:rsidR="006444DD" w:rsidRDefault="006444DD" w:rsidP="006444DD">
      <w:pPr>
        <w:spacing w:line="480" w:lineRule="auto"/>
        <w:jc w:val="both"/>
      </w:pPr>
    </w:p>
    <w:p w:rsidR="006444DD" w:rsidRDefault="006444DD" w:rsidP="006444DD">
      <w:pPr>
        <w:spacing w:line="480" w:lineRule="auto"/>
        <w:jc w:val="both"/>
      </w:pPr>
      <w:r>
        <w:t xml:space="preserve">HIV has nine genes and produces 15 proteins </w:t>
      </w:r>
      <w:r w:rsidR="00072915">
        <w:fldChar w:fldCharType="begin"/>
      </w:r>
      <w:ins w:id="283" w:author="Ram Shrestha" w:date="2014-02-16T01:12:00Z">
        <w:r w:rsidR="00045B29">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284" w:author="Ram Shrestha" w:date="2014-02-16T01:12:00Z">
        <w:r w:rsidR="00CD6CBE" w:rsidDel="00045B29">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072915">
        <w:fldChar w:fldCharType="separate"/>
      </w:r>
      <w:r>
        <w:rPr>
          <w:noProof/>
        </w:rPr>
        <w:t>(Frankel and Young, 1998)</w:t>
      </w:r>
      <w:r w:rsidR="00072915">
        <w:fldChar w:fldCharType="end"/>
      </w:r>
      <w:r>
        <w:t xml:space="preserve">. The genes are broadly grouped as accessory (vif, vpr, vpu and </w:t>
      </w:r>
      <w:r w:rsidRPr="008F5F58">
        <w:rPr>
          <w:i/>
        </w:rPr>
        <w:t>nef</w:t>
      </w:r>
      <w:r>
        <w:t>), structural (</w:t>
      </w:r>
      <w:r w:rsidRPr="008F5F58">
        <w:rPr>
          <w:i/>
        </w:rPr>
        <w:t>pol</w:t>
      </w:r>
      <w:r>
        <w:t xml:space="preserve">, gag and </w:t>
      </w:r>
      <w:r w:rsidRPr="008F5F58">
        <w:rPr>
          <w:i/>
        </w:rPr>
        <w:t>env</w:t>
      </w:r>
      <w:r>
        <w:t xml:space="preserve">) and regulatory (tat and rev). The higher number of proteins than genes is a result of post - transcriptional proteolysis of the products of structural genes </w:t>
      </w:r>
      <w:r w:rsidR="00072915">
        <w:fldChar w:fldCharType="begin"/>
      </w:r>
      <w:ins w:id="285" w:author="Ram Shrestha" w:date="2014-02-16T01:12:00Z">
        <w:r w:rsidR="00045B29">
          <w: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instrText>
        </w:r>
      </w:ins>
      <w:del w:id="286" w:author="Ram Shrestha" w:date="2014-02-16T01:12:00Z">
        <w:r w:rsidR="00CD6CBE" w:rsidDel="00045B29">
          <w:delInstrText xml:space="preserve"> ADDIN EN.CITE &lt;EndNote&gt;&lt;Cite&gt;&lt;Author&gt;Frankel&lt;/Author&gt;&lt;Year&gt;1998&lt;/Year&gt;&lt;RecNum&gt;537&lt;/RecNum&gt;&lt;record&gt;&lt;rec-number&gt;537&lt;/rec-number&gt;&lt;foreign-keys&gt;&lt;key app="EN" db-id="fp25zzvrxrd9vke5zxqp9stbssprwstvdddz"&gt;537&lt;/key&gt;&lt;/foreign-keys&gt;&lt;ref-type name="Journal Article"&gt;17&lt;/ref-type&gt;&lt;contributors&gt;&lt;authors&gt;&lt;author&gt;Frankel, Alan D.&lt;/author&gt;&lt;author&gt;Young, John A. T.&lt;/author&gt;&lt;/authors&gt;&lt;/contributors&gt;&lt;auth-address&gt;http://cel.webofknowledge.com/InboundService.do?SID=N13ILO%40EPJDK%40lHL7Hk&amp;amp;product=CEL&amp;amp;UT=000075721700002&amp;amp;SrcApp=Highwire&amp;amp;Init=Yes&amp;amp;action=retrieve&amp;amp;Func=Frame&amp;amp;customersID=Highwire&amp;amp;SrcAuth=Highwire&amp;amp;IsProductCode=Yes&amp;amp;mode=FullRecord&lt;/auth-address&gt;&lt;titles&gt;&lt;title&gt;HIV-1: Fifteen Proteins and an RNA&lt;/title&gt;&lt;secondary-title&gt;Annual Review of Biochemistry&lt;/secondary-title&gt;&lt;/titles&gt;&lt;pages&gt;1-25&lt;/pages&gt;&lt;volume&gt;67&lt;/volume&gt;&lt;number&gt;1&lt;/number&gt;&lt;dates&gt;&lt;year&gt;1998&lt;/year&gt;&lt;pub-dates&gt;&lt;date&gt;June&lt;/date&gt;&lt;/pub-dates&gt;&lt;/dates&gt;&lt;isbn&gt;0066-4154, 1545-4509&lt;/isbn&gt;&lt;label&gt;frankel_hiv-1:_1998&lt;/label&gt;&lt;urls&gt;&lt;related-urls&gt;&lt;url&gt;10.1146/annurev.biochem.67.1.1&lt;/url&gt;&lt;/related-urls&gt;&lt;/urls&gt;&lt;/record&gt;&lt;/Cite&gt;&lt;/EndNote&gt;</w:delInstrText>
        </w:r>
      </w:del>
      <w:r w:rsidR="00072915">
        <w:fldChar w:fldCharType="separate"/>
      </w:r>
      <w:r>
        <w:rPr>
          <w:noProof/>
        </w:rPr>
        <w:t>(Frankel and Young, 1998)</w:t>
      </w:r>
      <w:r w:rsidR="00072915">
        <w:fldChar w:fldCharType="end"/>
      </w:r>
      <w:r>
        <w:t>.</w:t>
      </w:r>
    </w:p>
    <w:p w:rsidR="006444DD" w:rsidRDefault="006444DD" w:rsidP="006444DD">
      <w:pPr>
        <w:spacing w:line="480" w:lineRule="auto"/>
        <w:jc w:val="both"/>
      </w:pPr>
    </w:p>
    <w:p w:rsidR="00B021A8" w:rsidRDefault="00B021A8" w:rsidP="00B021A8">
      <w:pPr>
        <w:pStyle w:val="Heading3"/>
        <w:numPr>
          <w:numberingChange w:id="287" w:author="Ram Shrestha" w:date="2014-02-15T23:32:00Z" w:original="%1:1:0:.%2:5:0:.%3:1:0:"/>
        </w:numPr>
      </w:pPr>
      <w:r>
        <w:t>Accessory genes</w:t>
      </w:r>
    </w:p>
    <w:p w:rsidR="006444DD" w:rsidRPr="00B021A8" w:rsidRDefault="006444DD" w:rsidP="00B021A8"/>
    <w:p w:rsidR="006444DD" w:rsidRDefault="006444DD" w:rsidP="006444DD">
      <w:pPr>
        <w:spacing w:line="480" w:lineRule="auto"/>
        <w:jc w:val="both"/>
      </w:pPr>
      <w:r>
        <w:t xml:space="preserve">Vif promotes the viral infectivity to the host, but has no role in viral production </w:t>
      </w:r>
      <w:r w:rsidR="00072915">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ins w:id="288" w:author="Ram Shrestha" w:date="2014-02-16T01:12:00Z">
        <w:r w:rsidR="00045B29">
          <w:instrText xml:space="preserve"> ADDIN EN.CITE </w:instrText>
        </w:r>
      </w:ins>
      <w:del w:id="289" w:author="Ram Shrestha" w:date="2014-02-16T01:12:00Z">
        <w:r w:rsidR="00CD6CBE" w:rsidDel="00045B29">
          <w:delInstrText xml:space="preserve"> ADDIN EN.CITE </w:delInstrText>
        </w:r>
        <w:r w:rsidR="00072915" w:rsidDel="00045B29">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CD6CBE" w:rsidDel="00045B29">
          <w:delInstrText xml:space="preserve"> ADDIN EN.CITE.DATA </w:delInstrText>
        </w:r>
      </w:del>
      <w:del w:id="290" w:author="Ram Shrestha" w:date="2014-02-16T01:12:00Z">
        <w:r w:rsidR="00072915" w:rsidDel="00045B29">
          <w:fldChar w:fldCharType="end"/>
        </w:r>
      </w:del>
      <w:ins w:id="291" w:author="Ram Shrestha" w:date="2014-02-16T01:12:00Z">
        <w:r w:rsidR="00072915">
          <w:fldChar w:fldCharType="begin">
            <w:fldData xml:space="preserve">PEVuZE5vdGU+PENpdGUgRXhjbHVkZVllYXI9IjEiPjxBdXRob3I+SmFnZXI8L0F1dGhvcj48UmVj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</w:fldData>
          </w:fldChar>
        </w:r>
        <w:r w:rsidR="00045B29">
          <w:instrText xml:space="preserve"> ADDIN EN.CITE.DATA </w:instrText>
        </w:r>
      </w:ins>
      <w:ins w:id="292" w:author="Ram Shrestha" w:date="2014-02-16T01:12:00Z">
        <w:r w:rsidR="00072915">
          <w:fldChar w:fldCharType="end"/>
        </w:r>
      </w:ins>
      <w:r w:rsidR="00072915">
        <w:fldChar w:fldCharType="separate"/>
      </w:r>
      <w:r>
        <w:rPr>
          <w:noProof/>
        </w:rPr>
        <w:t>(Jager et al.)</w:t>
      </w:r>
      <w:r w:rsidR="00072915">
        <w:fldChar w:fldCharType="end"/>
      </w:r>
      <w:r>
        <w:t xml:space="preserve">. Vif is produced in the late stage of viral production </w:t>
      </w:r>
      <w:r w:rsidR="00072915">
        <w:fldChar w:fldCharType="begin"/>
      </w:r>
      <w:ins w:id="293" w:author="Ram Shrestha" w:date="2014-02-16T01:12:00Z">
        <w:r w:rsidR="00045B29">
          <w: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instrText>
        </w:r>
      </w:ins>
      <w:del w:id="294" w:author="Ram Shrestha" w:date="2014-02-16T01:12:00Z">
        <w:r w:rsidR="00CD6CBE" w:rsidDel="00045B29">
          <w:delInstrText xml:space="preserve"> ADDIN EN.CITE &lt;EndNote&gt;&lt;Cite&gt;&lt;Author&gt;von Schwedler&lt;/Author&gt;&lt;Year&gt;1993&lt;/Year&gt;&lt;RecNum&gt;600&lt;/RecNum&gt;&lt;record&gt;&lt;rec-number&gt;600&lt;/rec-number&gt;&lt;foreign-keys&gt;&lt;key app="EN" db-id="fp25zzvrxrd9vke5zxqp9stbssprwstvdddz"&gt;600&lt;/key&gt;&lt;/foreign-keys&gt;&lt;ref-type name="Journal Article"&gt;17&lt;/ref-type&gt;&lt;contributors&gt;&lt;authors&gt;&lt;author&gt;von Schwedler, U&lt;/author&gt;&lt;author&gt;Song, J&lt;/author&gt;&lt;author&gt;Aiken, C&lt;/author&gt;&lt;author&gt;Trono, D&lt;/author&gt;&lt;/authors&gt;&lt;/contributors&gt;&lt;titles&gt;&lt;title&gt;Vif is crucial for human immunodeficiency virus type 1 proviral DNA synthesis in infected cells&lt;/title&gt;&lt;secondary-title&gt;Journal of virology&lt;/secondary-title&gt;&lt;/titles&gt;&lt;periodical&gt;&lt;full-title&gt;Journal of Virology&lt;/full-title&gt;&lt;/periodical&gt;&lt;pages&gt;4945-4955&lt;/pages&gt;&lt;volume&gt;67&lt;/volume&gt;&lt;number&gt;8&lt;/number&gt;&lt;dates&gt;&lt;year&gt;1993&lt;/year&gt;&lt;pub-dates&gt;&lt;date&gt;August&lt;/date&gt;&lt;/pub-dates&gt;&lt;/dates&gt;&lt;isbn&gt;0022-538X&lt;/isbn&gt;&lt;label&gt;von_schwedler_vif_1993&lt;/label&gt;&lt;urls&gt;&lt;/urls&gt;&lt;/record&gt;&lt;/Cite&gt;&lt;Cite&gt;&lt;Author&gt;Sheehy&lt;/Author&gt;&lt;Year&gt;2002&lt;/Year&gt;&lt;RecNum&gt;603&lt;/RecNum&gt;&lt;record&gt;&lt;rec-number&gt;603&lt;/rec-number&gt;&lt;foreign-keys&gt;&lt;key app="EN" db-id="fp25zzvrxrd9vke5zxqp9stbssprwstvdddz"&gt;603&lt;/key&gt;&lt;/foreign-keys&gt;&lt;ref-type name="Journal Article"&gt;17&lt;/ref-type&gt;&lt;contributors&gt;&lt;authors&gt;&lt;author&gt;Sheehy, Ann M.&lt;/author&gt;&lt;author&gt;Gaddis, Nathan C.&lt;/author&gt;&lt;author&gt;Choi, Jonathan D.&lt;/author&gt;&lt;author&gt;Malim, Michael H.&lt;/author&gt;&lt;/authors&gt;&lt;/contributors&gt;&lt;auth-address&gt;http://www.nature.com.libgate.library.nuigalway.ie/nature/journal/v418/n6898/full/nature00939.html&lt;/auth-address&gt;&lt;titles&gt;&lt;title&gt;Isolation of a human gene that inhibits HIV-1 infection and is suppressed by the viral Vif protein&lt;/title&gt;&lt;secondary-title&gt;Nature&lt;/secondary-title&gt;&lt;/titles&gt;&lt;periodical&gt;&lt;full-title&gt;Nature&lt;/full-title&gt;&lt;/periodical&gt;&lt;pages&gt;646-650&lt;/pages&gt;&lt;volume&gt;418&lt;/volume&gt;&lt;number&gt;6898&lt;/number&gt;&lt;dates&gt;&lt;year&gt;2002&lt;/year&gt;&lt;pub-dates&gt;&lt;date&gt;August&lt;/date&gt;&lt;/pub-dates&gt;&lt;/dates&gt;&lt;isbn&gt;0028-0836&lt;/isbn&gt;&lt;label&gt;sheehy_isolation_2002&lt;/label&gt;&lt;urls&gt;&lt;related-urls&gt;&lt;url&gt;10.1038/nature00939&lt;/url&gt;&lt;/related-urls&gt;&lt;/urls&gt;&lt;/record&gt;&lt;/Cite&gt;&lt;/EndNote&gt;</w:delInstrText>
        </w:r>
      </w:del>
      <w:r w:rsidR="00072915">
        <w:fldChar w:fldCharType="separate"/>
      </w:r>
      <w:r>
        <w:rPr>
          <w:noProof/>
        </w:rPr>
        <w:t>(Sheehy et al., 2002; von Schwedler et al., 1993)</w:t>
      </w:r>
      <w:r w:rsidR="00072915">
        <w:fldChar w:fldCharType="end"/>
      </w:r>
      <w:r>
        <w:t xml:space="preserve"> to suppress the innate antiviral immunity of host </w:t>
      </w:r>
      <w:r w:rsidR="00072915">
        <w:fldChar w:fldCharType="begin"/>
      </w:r>
      <w:ins w:id="295" w:author="Ram Shrestha" w:date="2014-02-16T01:12:00Z">
        <w:r w:rsidR="00045B29">
          <w: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instrText>
        </w:r>
      </w:ins>
      <w:del w:id="296" w:author="Ram Shrestha" w:date="2014-02-16T01:12:00Z">
        <w:r w:rsidR="00CD6CBE" w:rsidDel="00045B29">
          <w:delInstrText xml:space="preserve"> ADDIN EN.CITE &lt;EndNote&gt;&lt;Cite&gt;&lt;Author&gt;Simon&lt;/Author&gt;&lt;Year&gt;1998&lt;/Year&gt;&lt;RecNum&gt;602&lt;/RecNum&gt;&lt;record&gt;&lt;rec-number&gt;602&lt;/rec-number&gt;&lt;foreign-keys&gt;&lt;key app="EN" db-id="fp25zzvrxrd9vke5zxqp9stbssprwstvdddz"&gt;602&lt;/key&gt;&lt;/foreign-keys&gt;&lt;ref-type name="Journal Article"&gt;17&lt;/ref-type&gt;&lt;contributors&gt;&lt;authors&gt;&lt;author&gt;Simon, James H. M.&lt;/author&gt;&lt;author&gt;Gaddis, Nathan C.&lt;/author&gt;&lt;author&gt;Fouchier, Ron A. M.&lt;/author&gt;&lt;author&gt;Malim, Michael H.&lt;/author&gt;&lt;/authors&gt;&lt;/contributors&gt;&lt;auth-address&gt;http://www.nature.com.libgate.library.nuigalway.ie/nm/journal/v4/n12/full/nm1298_1397.html&lt;/auth-address&gt;&lt;titles&gt;&lt;title&gt;Evidence for a newly discovered cellular anti-HIV-1 phenotype&lt;/title&gt;&lt;secondary-title&gt;Nature Medicine&lt;/secondary-title&gt;&lt;/titles&gt;&lt;pages&gt;1397-1400&lt;/pages&gt;&lt;volume&gt;4&lt;/volume&gt;&lt;number&gt;12&lt;/number&gt;&lt;dates&gt;&lt;year&gt;1998&lt;/year&gt;&lt;pub-dates&gt;&lt;date&gt;December&lt;/date&gt;&lt;/pub-dates&gt;&lt;/dates&gt;&lt;isbn&gt;1078-8956&lt;/isbn&gt;&lt;label&gt;simon_evidence_1998&lt;/label&gt;&lt;urls&gt;&lt;related-urls&gt;&lt;url&gt;10.1038/3987&lt;/url&gt;&lt;/related-urls&gt;&lt;/urls&gt;&lt;/record&gt;&lt;/Cite&gt;&lt;Cite&gt;&lt;Author&gt;Madani&lt;/Author&gt;&lt;Year&gt;1998&lt;/Year&gt;&lt;RecNum&gt;601&lt;/RecNum&gt;&lt;record&gt;&lt;rec-number&gt;601&lt;/rec-number&gt;&lt;foreign-keys&gt;&lt;key app="EN" db-id="fp25zzvrxrd9vke5zxqp9stbssprwstvdddz"&gt;601&lt;/key&gt;&lt;/foreign-keys&gt;&lt;ref-type name="Journal Article"&gt;17&lt;/ref-type&gt;&lt;contributors&gt;&lt;authors&gt;&lt;author&gt;Madani, N&lt;/author&gt;&lt;author&gt;Kabat, D&lt;/author&gt;&lt;/authors&gt;&lt;/contributors&gt;&lt;titles&gt;&lt;title&gt;An endogenous inhibitor of human immunodeficiency virus in human lymphocytes is overcome by the viral Vif protein&lt;/title&gt;&lt;secondary-title&gt;Journal of virology&lt;/secondary-title&gt;&lt;/titles&gt;&lt;periodical&gt;&lt;full-title&gt;Journal of Virology&lt;/full-title&gt;&lt;/periodical&gt;&lt;pages&gt;10251-10255&lt;/pages&gt;&lt;volume&gt;72&lt;/volume&gt;&lt;number&gt;12&lt;/number&gt;&lt;dates&gt;&lt;year&gt;1998&lt;/year&gt;&lt;pub-dates&gt;&lt;date&gt;December&lt;/date&gt;&lt;/pub-dates&gt;&lt;/dates&gt;&lt;isbn&gt;0022-538X&lt;/isbn&gt;&lt;label&gt;madani_endogenous_1998&lt;/label&gt;&lt;urls&gt;&lt;/urls&gt;&lt;/record&gt;&lt;/Cite&gt;&lt;/EndNote&gt;</w:delInstrText>
        </w:r>
      </w:del>
      <w:r w:rsidR="00072915">
        <w:fldChar w:fldCharType="separate"/>
      </w:r>
      <w:r>
        <w:rPr>
          <w:noProof/>
        </w:rPr>
        <w:t>(Madani and Kabat, 1998; Simon et al., 1998b)</w:t>
      </w:r>
      <w:r w:rsidR="00072915">
        <w:fldChar w:fldCharType="end"/>
      </w:r>
      <w:r>
        <w:t xml:space="preserve">. It is observed that vif is expressed only when the virus infects immune cells that express cytidine deaminase APOBEC3G </w:t>
      </w:r>
      <w:r w:rsidR="00072915">
        <w:fldChar w:fldCharType="begin"/>
      </w:r>
      <w:ins w:id="297" w:author="Ram Shrestha" w:date="2014-02-16T01:12:00Z">
        <w:r w:rsidR="00045B29">
          <w: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instrText>
        </w:r>
      </w:ins>
      <w:del w:id="298" w:author="Ram Shrestha" w:date="2014-02-16T01:12:00Z">
        <w:r w:rsidR="00CD6CBE" w:rsidDel="00045B29">
          <w:delInstrText xml:space="preserve"> ADDIN EN.CITE &lt;EndNote&gt;&lt;Cite&gt;&lt;Author&gt;Navarro&lt;/Author&gt;&lt;Year&gt;2004&lt;/Year&gt;&lt;RecNum&gt;228&lt;/RecNum&gt;&lt;record&gt;&lt;rec-number&gt;228&lt;/rec-number&gt;&lt;foreign-keys&gt;&lt;key app="EN" db-id="fp25zzvrxrd9vke5zxqp9stbssprwstvdddz"&gt;228&lt;/key&gt;&lt;/foreign-keys&gt;&lt;ref-type name="Journal Article"&gt;17&lt;/ref-type&gt;&lt;contributors&gt;&lt;authors&gt;&lt;author&gt;Navarro, Francisco&lt;/author&gt;&lt;author&gt;Landau, Nathaniel R&lt;/author&gt;&lt;/authors&gt;&lt;/contributors&gt;&lt;auth-address&gt;http://www.sciencedirect.com/science/article/pii/S0952791504000755&lt;/auth-address&gt;&lt;titles&gt;&lt;title&gt;Recent insights into HIV-1 Vif&lt;/title&gt;&lt;secondary-title&gt;Current Opinion in Immunology&lt;/secondary-title&gt;&lt;/titles&gt;&lt;pages&gt;477-482&lt;/pages&gt;&lt;volume&gt;16&lt;/volume&gt;&lt;number&gt;4&lt;/number&gt;&lt;dates&gt;&lt;year&gt;2004&lt;/year&gt;&lt;pub-dates&gt;&lt;date&gt;August&lt;/date&gt;&lt;/pub-dates&gt;&lt;/dates&gt;&lt;isbn&gt;0952-7915&lt;/isbn&gt;&lt;label&gt;navarro_recent_2004&lt;/label&gt;&lt;urls&gt;&lt;related-urls&gt;&lt;url&gt;10.1016/j.coi.2004.05.006&lt;/url&gt;&lt;/related-urls&gt;&lt;/urls&gt;&lt;/record&gt;&lt;/Cite&gt;&lt;/EndNote&gt;</w:delInstrText>
        </w:r>
      </w:del>
      <w:r w:rsidR="00072915">
        <w:fldChar w:fldCharType="separate"/>
      </w:r>
      <w:r>
        <w:rPr>
          <w:noProof/>
        </w:rPr>
        <w:t>(Navarro and Landau, 2004)</w:t>
      </w:r>
      <w:r w:rsidR="00072915">
        <w:fldChar w:fldCharType="end"/>
      </w:r>
      <w:r>
        <w:t xml:space="preserve">. The reason is that Vif protein prevents APOBEC3 proteins from hyper mutating HIV reverse transcripts as a mechanism of defense </w:t>
      </w:r>
      <w:r w:rsidR="00072915">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ins w:id="299" w:author="Ram Shrestha" w:date="2014-02-16T01:12:00Z">
        <w:r w:rsidR="00045B29">
          <w:instrText xml:space="preserve"> ADDIN EN.CITE </w:instrText>
        </w:r>
      </w:ins>
      <w:del w:id="300" w:author="Ram Shrestha" w:date="2014-02-16T01:12:00Z">
        <w:r w:rsidR="00CD6CBE" w:rsidDel="00045B29">
          <w:delInstrText xml:space="preserve"> ADDIN EN.CITE </w:delInstrText>
        </w:r>
        <w:r w:rsidR="00072915" w:rsidDel="00045B29">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CD6CBE" w:rsidDel="00045B29">
          <w:delInstrText xml:space="preserve"> ADDIN EN.CITE.DATA </w:delInstrText>
        </w:r>
      </w:del>
      <w:del w:id="301" w:author="Ram Shrestha" w:date="2014-02-16T01:12:00Z">
        <w:r w:rsidR="00072915" w:rsidDel="00045B29">
          <w:fldChar w:fldCharType="end"/>
        </w:r>
      </w:del>
      <w:ins w:id="302" w:author="Ram Shrestha" w:date="2014-02-16T01:12:00Z">
        <w:r w:rsidR="00072915">
          <w:fldChar w:fldCharType="begin">
            <w:fldData xml:space="preserve">PEVuZE5vdGU+PENpdGU+PEF1dGhvcj5Db250aWNlbGxvPC9BdXRob3I+PFllYXI+MjAwMzwvWWVh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</w:fldData>
          </w:fldChar>
        </w:r>
        <w:r w:rsidR="00045B29">
          <w:instrText xml:space="preserve"> ADDIN EN.CITE.DATA </w:instrText>
        </w:r>
      </w:ins>
      <w:ins w:id="303" w:author="Ram Shrestha" w:date="2014-02-16T01:12:00Z">
        <w:r w:rsidR="00072915">
          <w:fldChar w:fldCharType="end"/>
        </w:r>
      </w:ins>
      <w:r w:rsidR="00072915">
        <w:fldChar w:fldCharType="separate"/>
      </w:r>
      <w:r>
        <w:rPr>
          <w:noProof/>
        </w:rPr>
        <w:t>(Conticello et al., 2003; Mangeat et al., 2003; Mariani et al., 2003; Marin et al., 2003; Mehle et al., 2004; Schafer et al., 2004; Sheehy et al., 2003; Simon et al., 2005; Stopak et al., 2003; Wiegand et al., 2004; Zhang et al., 2003)</w:t>
      </w:r>
      <w:r w:rsidR="00072915">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Vpr protein is packed in to nascent virions during budding out </w:t>
      </w:r>
      <w:r w:rsidR="00072915">
        <w:fldChar w:fldCharType="begin"/>
      </w:r>
      <w:ins w:id="304" w:author="Ram Shrestha" w:date="2014-02-16T01:12:00Z">
        <w:r w:rsidR="00045B29">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305" w:author="Ram Shrestha" w:date="2014-02-16T01:12:00Z">
        <w:r w:rsidR="00CD6CBE" w:rsidDel="00045B29">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072915">
        <w:fldChar w:fldCharType="separate"/>
      </w:r>
      <w:r>
        <w:rPr>
          <w:noProof/>
        </w:rPr>
        <w:t>(Connor et al., 1995)</w:t>
      </w:r>
      <w:r w:rsidR="00072915">
        <w:fldChar w:fldCharType="end"/>
      </w:r>
      <w:r>
        <w:t xml:space="preserve">. Vpr is essential for viral core to enter and localize in the host cell nucleus after infecting the cell </w:t>
      </w:r>
      <w:r w:rsidR="00072915">
        <w:fldChar w:fldCharType="begin"/>
      </w:r>
      <w:ins w:id="306" w:author="Ram Shrestha" w:date="2014-02-16T01:12:00Z">
        <w:r w:rsidR="00045B29">
          <w: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instrText>
        </w:r>
      </w:ins>
      <w:del w:id="307" w:author="Ram Shrestha" w:date="2014-02-16T01:12:00Z">
        <w:r w:rsidR="00CD6CBE" w:rsidDel="00045B29">
          <w:delInstrText xml:space="preserve"> ADDIN EN.CITE &lt;EndNote&gt;&lt;Cite&gt;&lt;Author&gt;Cohen&lt;/Author&gt;&lt;Year&gt;1996&lt;/Year&gt;&lt;RecNum&gt;797&lt;/RecNum&gt;&lt;record&gt;&lt;rec-number&gt;797&lt;/rec-number&gt;&lt;foreign-keys&gt;&lt;key app="EN" db-id="fp25zzvrxrd9vke5zxqp9stbssprwstvdddz"&gt;797&lt;/key&gt;&lt;/foreign-keys&gt;&lt;ref-type name="Journal Article"&gt;17&lt;/ref-type&gt;&lt;contributors&gt;&lt;authors&gt;&lt;author&gt;Cohen, E. A.&lt;/author&gt;&lt;author&gt;Subbramanian, R. A.&lt;/author&gt;&lt;author&gt;Gottlinger, H. G.&lt;/author&gt;&lt;/authors&gt;&lt;/contributors&gt;&lt;auth-address&gt;Departement de Microbiologie et Immunologie, Universite de Montreal,Canada.&lt;/auth-address&gt;&lt;titles&gt;&lt;title&gt;Role of auxiliary proteins in retroviral morphogenesis&lt;/title&gt;&lt;secondary-title&gt;Curr Top Microbiol Immunol&lt;/secondary-title&gt;&lt;/titles&gt;&lt;periodical&gt;&lt;full-title&gt;Curr Top Microbiol Immunol&lt;/full-title&gt;&lt;/periodical&gt;&lt;pages&gt;219-35&lt;/pages&gt;&lt;volume&gt;214&lt;/volume&gt;&lt;edition&gt;1996/01/01&lt;/edition&gt;&lt;keywords&gt;&lt;keyword&gt;Amino Acid Isomerases/physiology&lt;/keyword&gt;&lt;keyword&gt;Carrier Proteins/physiology&lt;/keyword&gt;&lt;keyword&gt;Gene Products, vif/physiology&lt;/keyword&gt;&lt;keyword&gt;Gene Products, vpr/physiology&lt;/keyword&gt;&lt;keyword&gt;HIV-1/physiology&lt;/keyword&gt;&lt;keyword&gt;Human Immunodeficiency Virus Proteins&lt;/keyword&gt;&lt;keyword&gt;Humans&lt;/keyword&gt;&lt;keyword&gt;Peptidylprolyl Isomerase&lt;/keyword&gt;&lt;keyword&gt;Retroviridae/*physiology&lt;/keyword&gt;&lt;keyword&gt;Viral Regulatory and Accessory Proteins/physiology&lt;/keyword&gt;&lt;keyword&gt;Virus Assembly/*physiology&lt;/keyword&gt;&lt;keyword&gt;vif Gene Products, Human Immunodeficiency Virus&lt;/keyword&gt;&lt;keyword&gt;vpr Gene Products, Human Immunodeficiency Virus&lt;/keyword&gt;&lt;/keywords&gt;&lt;dates&gt;&lt;year&gt;1996&lt;/year&gt;&lt;/dates&gt;&lt;isbn&gt;0070-217X (Print)&amp;#xD;0070-217X (Linking)&lt;/isbn&gt;&lt;accession-num&gt;8791729&lt;/accession-num&gt;&lt;urls&gt;&lt;related-urls&gt;&lt;url&gt;http://www.ncbi.nlm.nih.gov/entrez/query.fcgi?cmd=Retrieve&amp;amp;db=PubMed&amp;amp;dopt=Citation&amp;amp;list_uids=8791729&lt;/url&gt;&lt;/related-urls&gt;&lt;/urls&gt;&lt;language&gt;eng&lt;/language&gt;&lt;/record&gt;&lt;/Cite&gt;&lt;/EndNote&gt;</w:delInstrText>
        </w:r>
      </w:del>
      <w:r w:rsidR="00072915">
        <w:fldChar w:fldCharType="separate"/>
      </w:r>
      <w:r>
        <w:rPr>
          <w:noProof/>
        </w:rPr>
        <w:t>(Cohen et al., 1996)</w:t>
      </w:r>
      <w:r w:rsidR="00072915">
        <w:fldChar w:fldCharType="end"/>
      </w:r>
      <w:r>
        <w:t xml:space="preserve">. Vpr arrests the cell cycle during the transfer from G2 to M phase </w:t>
      </w:r>
      <w:r w:rsidR="00072915">
        <w:fldChar w:fldCharType="begin"/>
      </w:r>
      <w:ins w:id="308" w:author="Ram Shrestha" w:date="2014-02-16T01:12:00Z">
        <w:r w:rsidR="00045B29">
          <w: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instrText>
        </w:r>
      </w:ins>
      <w:del w:id="309" w:author="Ram Shrestha" w:date="2014-02-16T01:12:00Z">
        <w:r w:rsidR="00CD6CBE" w:rsidDel="00045B29">
          <w:delInstrText xml:space="preserve"> ADDIN EN.CITE &lt;EndNote&gt;&lt;Cite&gt;&lt;Author&gt;Jowett&lt;/Author&gt;&lt;Year&gt;1995&lt;/Year&gt;&lt;RecNum&gt;586&lt;/RecNum&gt;&lt;record&gt;&lt;rec-number&gt;586&lt;/rec-number&gt;&lt;foreign-keys&gt;&lt;key app="EN" db-id="fp25zzvrxrd9vke5zxqp9stbssprwstvdddz"&gt;586&lt;/key&gt;&lt;/foreign-keys&gt;&lt;ref-type name="Journal Article"&gt;17&lt;/ref-type&gt;&lt;contributors&gt;&lt;authors&gt;&lt;author&gt;Jowett, J. B.&lt;/author&gt;&lt;author&gt;Planelles, Vicente&lt;/author&gt;&lt;author&gt;Poon, Betty&lt;/author&gt;&lt;author&gt;Shah, Neil P.&lt;/author&gt;&lt;author&gt;Chen, Meng-Liang&lt;/author&gt;&lt;author&gt;Chen, I. S.&lt;/author&gt;&lt;/authors&gt;&lt;/contributors&gt;&lt;auth-address&gt;http://jvi.asm.org/content/69/10/6304.short&lt;/auth-address&gt;&lt;titles&gt;&lt;title&gt;The human immunodeficiency virus type 1 vpr gene arrests infected T cells in the G2+ M phase of the cell cycle.&lt;/title&gt;&lt;secondary-title&gt;Journal of virology&lt;/secondary-title&gt;&lt;/titles&gt;&lt;periodical&gt;&lt;full-title&gt;Journal of Virology&lt;/full-title&gt;&lt;/periodical&gt;&lt;pages&gt;6304–6313&lt;/pages&gt;&lt;volume&gt;69&lt;/volume&gt;&lt;number&gt;10&lt;/number&gt;&lt;dates&gt;&lt;year&gt;1995&lt;/year&gt;&lt;/dates&gt;&lt;label&gt;jowett_human_1995&lt;/label&gt;&lt;urls&gt;&lt;/urls&gt;&lt;/record&gt;&lt;/Cite&gt;&lt;Cite&gt;&lt;Author&gt;Rogel&lt;/Author&gt;&lt;Year&gt;1995&lt;/Year&gt;&lt;RecNum&gt;587&lt;/RecNum&gt;&lt;record&gt;&lt;rec-number&gt;587&lt;/rec-number&gt;&lt;foreign-keys&gt;&lt;key app="EN" db-id="fp25zzvrxrd9vke5zxqp9stbssprwstvdddz"&gt;587&lt;/key&gt;&lt;/foreign-keys&gt;&lt;ref-type name="Journal Article"&gt;17&lt;/ref-type&gt;&lt;contributors&gt;&lt;authors&gt;&lt;author&gt;Rogel, Mark E.&lt;/author&gt;&lt;author&gt;Wu, Lily I.&lt;/author&gt;&lt;author&gt;Emerman, Michael&lt;/author&gt;&lt;/authors&gt;&lt;/contributors&gt;&lt;auth-address&gt;http://jvi.asm.org/content/69/2/882.short&lt;/auth-address&gt;&lt;titles&gt;&lt;title&gt;The human immunodeficiency virus type 1 vpr gene prevents cell proliferation during chronic infection.&lt;/title&gt;&lt;secondary-title&gt;Journal of virology&lt;/secondary-title&gt;&lt;/titles&gt;&lt;periodical&gt;&lt;full-title&gt;Journal of Virology&lt;/full-title&gt;&lt;/periodical&gt;&lt;pages&gt;882–888&lt;/pages&gt;&lt;volume&gt;69&lt;/volume&gt;&lt;number&gt;2&lt;/number&gt;&lt;dates&gt;&lt;year&gt;1995&lt;/year&gt;&lt;/dates&gt;&lt;label&gt;rogel_human_1995&lt;/label&gt;&lt;urls&gt;&lt;/urls&gt;&lt;/record&gt;&lt;/Cite&gt;&lt;/EndNote&gt;</w:delInstrText>
        </w:r>
      </w:del>
      <w:r w:rsidR="00072915">
        <w:fldChar w:fldCharType="separate"/>
      </w:r>
      <w:r>
        <w:rPr>
          <w:noProof/>
        </w:rPr>
        <w:t>(Jowett et al., 1995; Rogel et al., 1995)</w:t>
      </w:r>
      <w:r w:rsidR="00072915">
        <w:fldChar w:fldCharType="end"/>
      </w:r>
      <w:r>
        <w:t xml:space="preserve"> by preventing the activation of the human p34cdc2/cyclin B complex </w:t>
      </w:r>
      <w:r w:rsidR="00072915">
        <w:fldChar w:fldCharType="begin"/>
      </w:r>
      <w:ins w:id="310" w:author="Ram Shrestha" w:date="2014-02-16T01:12:00Z">
        <w:r w:rsidR="00045B29">
          <w: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instrText>
        </w:r>
      </w:ins>
      <w:del w:id="311" w:author="Ram Shrestha" w:date="2014-02-16T01:12:00Z">
        <w:r w:rsidR="00CD6CBE" w:rsidDel="00045B29">
          <w:delInstrText xml:space="preserve"> ADDIN EN.CITE &lt;EndNote&gt;&lt;Cite&gt;&lt;Author&gt;He&lt;/Author&gt;&lt;Year&gt;1995&lt;/Year&gt;&lt;RecNum&gt;588&lt;/RecNum&gt;&lt;record&gt;&lt;rec-number&gt;588&lt;/rec-number&gt;&lt;foreign-keys&gt;&lt;key app="EN" db-id="fp25zzvrxrd9vke5zxqp9stbssprwstvdddz"&gt;588&lt;/key&gt;&lt;/foreign-keys&gt;&lt;ref-type name="Journal Article"&gt;17&lt;/ref-type&gt;&lt;contributors&gt;&lt;authors&gt;&lt;author&gt;He, J.&lt;/author&gt;&lt;author&gt;Choe, S.&lt;/author&gt;&lt;author&gt;Walker, R.&lt;/author&gt;&lt;author&gt;Marzio, P. Di&lt;/author&gt;&lt;author&gt;Morgan, D. O.&lt;/author&gt;&lt;author&gt;Landau, N. R.&lt;/author&gt;&lt;/authors&gt;&lt;/contributors&gt;&lt;auth-address&gt;http://jvi.asm.org/content/69/11/6705&lt;/auth-address&gt;&lt;titles&gt;&lt;title&gt;Human immunodeficiency virus type 1 viral protein R (Vpr) arrests cells in the G2 phase of the cell cycle by inhibiting p34cdc2 activity.&lt;/title&gt;&lt;secondary-title&gt;Journal of Virology&lt;/secondary-title&gt;&lt;/titles&gt;&lt;periodical&gt;&lt;full-title&gt;Journal of Virology&lt;/full-title&gt;&lt;/periodical&gt;&lt;pages&gt;6705-6711&lt;/pages&gt;&lt;volume&gt;69&lt;/volume&gt;&lt;number&gt;11&lt;/number&gt;&lt;dates&gt;&lt;year&gt;1995&lt;/year&gt;&lt;pub-dates&gt;&lt;date&gt;November&lt;/date&gt;&lt;/pub-dates&gt;&lt;/dates&gt;&lt;isbn&gt;0022-538X, 1098-5514&lt;/isbn&gt;&lt;label&gt;he_human_1995&lt;/label&gt;&lt;urls&gt;&lt;/urls&gt;&lt;/record&gt;&lt;/Cite&gt;&lt;/EndNote&gt;</w:delInstrText>
        </w:r>
      </w:del>
      <w:r w:rsidR="00072915">
        <w:fldChar w:fldCharType="separate"/>
      </w:r>
      <w:r>
        <w:rPr>
          <w:noProof/>
        </w:rPr>
        <w:t>(He et al., 1995)</w:t>
      </w:r>
      <w:r w:rsidR="00072915">
        <w:fldChar w:fldCharType="end"/>
      </w:r>
      <w:r>
        <w:t xml:space="preserve">. Vpr is also important for efficient viral replication in monocyte or macrophage cells, but T-cells </w:t>
      </w:r>
      <w:r w:rsidR="00072915">
        <w:fldChar w:fldCharType="begin"/>
      </w:r>
      <w:ins w:id="312" w:author="Ram Shrestha" w:date="2014-02-16T01:12:00Z">
        <w:r w:rsidR="00045B29">
          <w: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instrText>
        </w:r>
      </w:ins>
      <w:del w:id="313" w:author="Ram Shrestha" w:date="2014-02-16T01:12:00Z">
        <w:r w:rsidR="00CD6CBE" w:rsidDel="00045B29">
          <w:delInstrText xml:space="preserve"> ADDIN EN.CITE &lt;EndNote&gt;&lt;Cite&gt;&lt;Author&gt;Connor&lt;/Author&gt;&lt;Year&gt;1995&lt;/Year&gt;&lt;RecNum&gt;585&lt;/RecNum&gt;&lt;record&gt;&lt;rec-number&gt;585&lt;/rec-number&gt;&lt;foreign-keys&gt;&lt;key app="EN" db-id="fp25zzvrxrd9vke5zxqp9stbssprwstvdddz"&gt;585&lt;/key&gt;&lt;/foreign-keys&gt;&lt;ref-type name="Journal Article"&gt;17&lt;/ref-type&gt;&lt;contributors&gt;&lt;authors&gt;&lt;author&gt;Connor, Ruth I.&lt;/author&gt;&lt;author&gt;Chen, Benjamin Kuan&lt;/author&gt;&lt;author&gt;Choe, Sunny&lt;/author&gt;&lt;author&gt;Landau, Nathaniel R.&lt;/author&gt;&lt;/authors&gt;&lt;/contributors&gt;&lt;auth-address&gt;http://www.sciencedirect.com/science/article/pii/S0042682285710161&lt;/auth-address&gt;&lt;titles&gt;&lt;title&gt;Vpr Is Required for Efficient Replication of Human Immunodeficiency Virus Type-1 in Mononuclear Phagocytes&lt;/title&gt;&lt;secondary-title&gt;Virology&lt;/secondary-title&gt;&lt;/titles&gt;&lt;periodical&gt;&lt;full-title&gt;Virology&lt;/full-title&gt;&lt;/periodical&gt;&lt;pages&gt;935-944&lt;/pages&gt;&lt;volume&gt;206&lt;/volume&gt;&lt;number&gt;2&lt;/number&gt;&lt;dates&gt;&lt;year&gt;1995&lt;/year&gt;&lt;pub-dates&gt;&lt;date&gt;February&lt;/date&gt;&lt;/pub-dates&gt;&lt;/dates&gt;&lt;isbn&gt;0042-6822&lt;/isbn&gt;&lt;label&gt;connor_vpr_1995&lt;/label&gt;&lt;urls&gt;&lt;related-urls&gt;&lt;url&gt;10.1006/viro.1995.1016&lt;/url&gt;&lt;/related-urls&gt;&lt;/urls&gt;&lt;/record&gt;&lt;/Cite&gt;&lt;/EndNote&gt;</w:delInstrText>
        </w:r>
      </w:del>
      <w:r w:rsidR="00072915">
        <w:fldChar w:fldCharType="separate"/>
      </w:r>
      <w:r>
        <w:rPr>
          <w:noProof/>
        </w:rPr>
        <w:t>(Connor et al., 1995)</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Vpu is a protein unique to HIV-1 </w:t>
      </w:r>
      <w:r w:rsidR="00072915">
        <w:fldChar w:fldCharType="begin"/>
      </w:r>
      <w:ins w:id="314" w:author="Ram Shrestha" w:date="2014-02-16T01:12:00Z">
        <w:r w:rsidR="00045B29">
          <w: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instrText>
        </w:r>
      </w:ins>
      <w:del w:id="315" w:author="Ram Shrestha" w:date="2014-02-16T01:12:00Z">
        <w:r w:rsidR="00CD6CBE" w:rsidDel="00045B29">
          <w:delInstrText xml:space="preserve"> ADDIN EN.CITE &lt;EndNote&gt;&lt;Cite&gt;&lt;Author&gt;Cohen&lt;/Author&gt;&lt;Year&gt;1988&lt;/Year&gt;&lt;RecNum&gt;808&lt;/RecNum&gt;&lt;record&gt;&lt;rec-number&gt;808&lt;/rec-number&gt;&lt;foreign-keys&gt;&lt;key app="EN" db-id="fp25zzvrxrd9vke5zxqp9stbssprwstvdddz"&gt;808&lt;/key&gt;&lt;/foreign-keys&gt;&lt;ref-type name="Journal Article"&gt;17&lt;/ref-type&gt;&lt;contributors&gt;&lt;authors&gt;&lt;author&gt;Cohen, E. A.&lt;/author&gt;&lt;author&gt;Terwilliger, E. F.&lt;/author&gt;&lt;author&gt;Sodroski, J. G.&lt;/author&gt;&lt;author&gt;Haseltine, W. A.&lt;/author&gt;&lt;/authors&gt;&lt;/contributors&gt;&lt;auth-address&gt;Dana-Farber Cancer Institute, Department of Pathology, Harvard Medical School, Boston, Massachusetts 02115.&lt;/auth-address&gt;&lt;titles&gt;&lt;title&gt;Identification of a protein encoded by the vpu gene of HIV-1&lt;/title&gt;&lt;secondary-title&gt;Nature&lt;/secondary-title&gt;&lt;/titles&gt;&lt;periodical&gt;&lt;full-title&gt;Nature&lt;/full-title&gt;&lt;/periodical&gt;&lt;pages&gt;532-4&lt;/pages&gt;&lt;volume&gt;334&lt;/volume&gt;&lt;number&gt;6182&lt;/number&gt;&lt;edition&gt;1988/08/11&lt;/edition&gt;&lt;keywords&gt;&lt;keyword&gt;Acquired Immunodeficiency Syndrome/immunology&lt;/keyword&gt;&lt;keyword&gt;Amino Acid Sequence&lt;/keyword&gt;&lt;keyword&gt;Codon&lt;/keyword&gt;&lt;keyword&gt;Electrophoresis, Polyacrylamide Gel&lt;/keyword&gt;&lt;keyword&gt;Exons&lt;/keyword&gt;&lt;keyword&gt;*Genes, Viral&lt;/keyword&gt;&lt;keyword&gt;HIV/*genetics&lt;/keyword&gt;&lt;keyword&gt;Human Immunodeficiency Virus Proteins&lt;/keyword&gt;&lt;keyword&gt;Humans&lt;/keyword&gt;&lt;keyword&gt;Immune Sera/immunology&lt;/keyword&gt;&lt;keyword&gt;Immunosorbent Techniques&lt;/keyword&gt;&lt;keyword&gt;Molecular Sequence Data&lt;/keyword&gt;&lt;keyword&gt;RNA, Viral/genetics&lt;/keyword&gt;&lt;keyword&gt;Retroviridae Proteins/*genetics/immunology&lt;/keyword&gt;&lt;keyword&gt;Viral Proteins/*genetics/immunology&lt;/keyword&gt;&lt;keyword&gt;Viral Regulatory and Accessory Proteins&lt;/keyword&gt;&lt;/keywords&gt;&lt;dates&gt;&lt;year&gt;1988&lt;/year&gt;&lt;pub-dates&gt;&lt;date&gt;Aug 11&lt;/date&gt;&lt;/pub-dates&gt;&lt;/dates&gt;&lt;isbn&gt;0028-0836 (Print)&amp;#xD;0028-0836 (Linking)&lt;/isbn&gt;&lt;accession-num&gt;3043230&lt;/accession-num&gt;&lt;urls&gt;&lt;related-urls&gt;&lt;url&gt;http://www.ncbi.nlm.nih.gov/entrez/query.fcgi?cmd=Retrieve&amp;amp;db=PubMed&amp;amp;dopt=Citation&amp;amp;list_uids=3043230&lt;/url&gt;&lt;/related-urls&gt;&lt;/urls&gt;&lt;electronic-resource-num&gt;10.1038/334532a0&lt;/electronic-resource-num&gt;&lt;language&gt;eng&lt;/language&gt;&lt;/record&gt;&lt;/Cite&gt;&lt;/EndNote&gt;</w:delInstrText>
        </w:r>
      </w:del>
      <w:r w:rsidR="00072915">
        <w:fldChar w:fldCharType="separate"/>
      </w:r>
      <w:r>
        <w:rPr>
          <w:noProof/>
        </w:rPr>
        <w:t>(Cohen et al., 1988)</w:t>
      </w:r>
      <w:r w:rsidR="00072915">
        <w:fldChar w:fldCharType="end"/>
      </w:r>
      <w:r>
        <w:t xml:space="preserve"> and is 16 kilo Dalton, 81 amino acids long </w:t>
      </w:r>
      <w:r w:rsidR="00072915">
        <w:fldChar w:fldCharType="begin"/>
      </w:r>
      <w:ins w:id="316" w:author="Ram Shrestha" w:date="2014-02-16T01:12:00Z">
        <w:r w:rsidR="00045B29">
          <w: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instrText>
        </w:r>
      </w:ins>
      <w:del w:id="317" w:author="Ram Shrestha" w:date="2014-02-16T01:12:00Z">
        <w:r w:rsidR="00CD6CBE" w:rsidDel="00045B29">
          <w:delInstrText xml:space="preserve"> ADDIN EN.CITE &lt;EndNote&gt;&lt;Cite&gt;&lt;Author&gt;Strebel&lt;/Author&gt;&lt;Year&gt;1988&lt;/Year&gt;&lt;RecNum&gt;807&lt;/RecNum&gt;&lt;record&gt;&lt;rec-number&gt;807&lt;/rec-number&gt;&lt;foreign-keys&gt;&lt;key app="EN" db-id="fp25zzvrxrd9vke5zxqp9stbssprwstvdddz"&gt;807&lt;/key&gt;&lt;/foreign-keys&gt;&lt;ref-type name="Journal Article"&gt;17&lt;/ref-type&gt;&lt;contributors&gt;&lt;authors&gt;&lt;author&gt;Strebel, K.&lt;/author&gt;&lt;author&gt;Klimkait, T.&lt;/author&gt;&lt;author&gt;Martin, M. A.&lt;/author&gt;&lt;/authors&gt;&lt;/contributors&gt;&lt;auth-address&gt;Laboratory of Molecular Microbiology, National Institute of Allergy and Infectious Diseases, Bethesda, MD 20892.&lt;/auth-address&gt;&lt;titles&gt;&lt;title&gt;A novel gene of HIV-1, vpu, and its 16-kilodalton product&lt;/title&gt;&lt;secondary-title&gt;Science&lt;/secondary-title&gt;&lt;/titles&gt;&lt;periodical&gt;&lt;full-title&gt;Science&lt;/full-title&gt;&lt;/periodical&gt;&lt;pages&gt;1221-3&lt;/pages&gt;&lt;volume&gt;241&lt;/volume&gt;&lt;number&gt;4870&lt;/number&gt;&lt;edition&gt;1988/09/02&lt;/edition&gt;&lt;keywords&gt;&lt;keyword&gt;Acquired Immunodeficiency Syndrome/immunology&lt;/keyword&gt;&lt;keyword&gt;Base Sequence&lt;/keyword&gt;&lt;keyword&gt;DNA, Viral/genetics&lt;/keyword&gt;&lt;keyword&gt;Electrophoresis, Polyacrylamide Gel&lt;/keyword&gt;&lt;keyword&gt;*Genes, Viral&lt;/keyword&gt;&lt;keyword&gt;HIV/*genetics/physiology&lt;/keyword&gt;&lt;keyword&gt;Humans&lt;/keyword&gt;&lt;keyword&gt;Immune Sera/immunology&lt;/keyword&gt;&lt;keyword&gt;Immunoassay&lt;/keyword&gt;&lt;keyword&gt;Mutation&lt;/keyword&gt;&lt;keyword&gt;Protein Biosynthesis&lt;/keyword&gt;&lt;keyword&gt;RNA, Viral/genetics&lt;/keyword&gt;&lt;keyword&gt;T-Lymphocytes/microbiology&lt;/keyword&gt;&lt;keyword&gt;Transcription, Genetic&lt;/keyword&gt;&lt;keyword&gt;Viral Proteins/*genetics/immunology/physiology&lt;/keyword&gt;&lt;keyword&gt;Virus Replication&lt;/keyword&gt;&lt;/keywords&gt;&lt;dates&gt;&lt;year&gt;1988&lt;/year&gt;&lt;pub-dates&gt;&lt;date&gt;Sep 2&lt;/date&gt;&lt;/pub-dates&gt;&lt;/dates&gt;&lt;isbn&gt;0036-8075 (Print)&amp;#xD;0036-8075 (Linking)&lt;/isbn&gt;&lt;accession-num&gt;3261888&lt;/accession-num&gt;&lt;urls&gt;&lt;related-urls&gt;&lt;url&gt;http://www.ncbi.nlm.nih.gov/entrez/query.fcgi?cmd=Retrieve&amp;amp;db=PubMed&amp;amp;dopt=Citation&amp;amp;list_uids=3261888&lt;/url&gt;&lt;/related-urls&gt;&lt;/urls&gt;&lt;language&gt;eng&lt;/language&gt;&lt;/record&gt;&lt;/Cite&gt;&lt;/EndNote&gt;</w:delInstrText>
        </w:r>
      </w:del>
      <w:r w:rsidR="00072915">
        <w:fldChar w:fldCharType="separate"/>
      </w:r>
      <w:r>
        <w:rPr>
          <w:noProof/>
        </w:rPr>
        <w:t>(Strebel et al., 1988)</w:t>
      </w:r>
      <w:r w:rsidR="00072915">
        <w:fldChar w:fldCharType="end"/>
      </w:r>
      <w:r>
        <w:t xml:space="preserve">. Biological functions of vpu protein include degradation of CD4 in endoplasmic reticulum </w:t>
      </w:r>
      <w:r w:rsidR="00072915">
        <w:fldChar w:fldCharType="begin"/>
      </w:r>
      <w:ins w:id="318" w:author="Ram Shrestha" w:date="2014-02-16T01:12:00Z">
        <w:r w:rsidR="00045B29">
          <w: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instrText>
        </w:r>
      </w:ins>
      <w:del w:id="319" w:author="Ram Shrestha" w:date="2014-02-16T01:12:00Z">
        <w:r w:rsidR="00CD6CBE" w:rsidDel="00045B29">
          <w:delInstrText xml:space="preserve"> ADDIN EN.CITE &lt;EndNote&gt;&lt;Cite&gt;&lt;Author&gt;Willey&lt;/Author&gt;&lt;Year&gt;1992&lt;/Year&gt;&lt;RecNum&gt;590&lt;/RecNum&gt;&lt;record&gt;&lt;rec-number&gt;590&lt;/rec-number&gt;&lt;foreign-keys&gt;&lt;key app="EN" db-id="fp25zzvrxrd9vke5zxqp9stbssprwstvdddz"&gt;590&lt;/key&gt;&lt;/foreign-keys&gt;&lt;ref-type name="Journal Article"&gt;17&lt;/ref-type&gt;&lt;contributors&gt;&lt;authors&gt;&lt;author&gt;Willey, R. L.&lt;/author&gt;&lt;author&gt;Maldarelli, F.&lt;/author&gt;&lt;author&gt;Martin, M. A.&lt;/author&gt;&lt;author&gt;Strebel, K.&lt;/author&gt;&lt;/authors&gt;&lt;/contributors&gt;&lt;auth-address&gt;http://jvi.asm.org/content/66/12/7193&lt;/auth-address&gt;&lt;titles&gt;&lt;title&gt;Human immunodeficiency virus type 1 Vpu protein induces rapid degradation of CD4.&lt;/title&gt;&lt;secondary-title&gt;Journal of Virology&lt;/secondary-title&gt;&lt;/titles&gt;&lt;periodical&gt;&lt;full-title&gt;Journal of Virology&lt;/full-title&gt;&lt;/periodical&gt;&lt;pages&gt;7193-7200&lt;/pages&gt;&lt;volume&gt;66&lt;/volume&gt;&lt;number&gt;12&lt;/number&gt;&lt;dates&gt;&lt;year&gt;1992&lt;/year&gt;&lt;pub-dates&gt;&lt;date&gt;December&lt;/date&gt;&lt;/pub-dates&gt;&lt;/dates&gt;&lt;isbn&gt;0022-538X, 1098-5514&lt;/isbn&gt;&lt;label&gt;willey_human_1992&lt;/label&gt;&lt;urls&gt;&lt;/urls&gt;&lt;/record&gt;&lt;/Cite&gt;&lt;/EndNote&gt;</w:delInstrText>
        </w:r>
      </w:del>
      <w:r w:rsidR="00072915">
        <w:fldChar w:fldCharType="separate"/>
      </w:r>
      <w:r>
        <w:rPr>
          <w:noProof/>
        </w:rPr>
        <w:t>(Willey et al., 1992)</w:t>
      </w:r>
      <w:r w:rsidR="00072915">
        <w:fldChar w:fldCharType="end"/>
      </w:r>
      <w:r>
        <w:t xml:space="preserve">, interference of host immune cell MHC class II antigen presentation on the cell surface allowing the virus for host immune escape </w:t>
      </w:r>
      <w:r w:rsidR="00072915">
        <w:fldChar w:fldCharType="begin"/>
      </w:r>
      <w:ins w:id="320" w:author="Ram Shrestha" w:date="2014-02-16T01:12:00Z">
        <w:r w:rsidR="00045B29">
          <w: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instrText>
        </w:r>
      </w:ins>
      <w:del w:id="321" w:author="Ram Shrestha" w:date="2014-02-16T01:12:00Z">
        <w:r w:rsidR="00CD6CBE" w:rsidDel="00045B29">
          <w:delInstrText xml:space="preserve"> ADDIN EN.CITE &lt;EndNote&gt;&lt;Cite&gt;&lt;Author&gt;Hussain&lt;/Author&gt;&lt;Year&gt;2008&lt;/Year&gt;&lt;RecNum&gt;79&lt;/RecNum&gt;&lt;record&gt;&lt;rec-number&gt;79&lt;/rec-number&gt;&lt;foreign-keys&gt;&lt;key app="EN" db-id="fp25zzvrxrd9vke5zxqp9stbssprwstvdddz"&gt;79&lt;/key&gt;&lt;/foreign-keys&gt;&lt;ref-type name="Journal Article"&gt;17&lt;/ref-type&gt;&lt;contributors&gt;&lt;authors&gt;&lt;author&gt;Hussain, Amjad&lt;/author&gt;&lt;author&gt;Wesley, Clement&lt;/author&gt;&lt;author&gt;Khalid, Mohammad&lt;/author&gt;&lt;author&gt;Chaudhry, Ashutosh&lt;/author&gt;&lt;author&gt;Jameel, Shahid&lt;/author&gt;&lt;/authors&gt;&lt;/contributors&gt;&lt;auth-address&gt;http://jvi.asm.org/content/82/2/893.short&lt;/auth-address&gt;&lt;titles&gt;&lt;title&gt;Human immunodeficiency virus type 1 Vpu protein interacts with CD74 and modulates major histocompatibility complex class II presentation&lt;/title&gt;&lt;secondary-title&gt;Journal of virology&lt;/secondary-title&gt;&lt;/titles&gt;&lt;periodical&gt;&lt;full-title&gt;Journal of Virology&lt;/full-title&gt;&lt;/periodical&gt;&lt;pages&gt;893–902&lt;/pages&gt;&lt;volume&gt;82&lt;/volume&gt;&lt;number&gt;2&lt;/number&gt;&lt;dates&gt;&lt;year&gt;2008&lt;/year&gt;&lt;/dates&gt;&lt;label&gt;hussain_human_2008&lt;/label&gt;&lt;urls&gt;&lt;/urls&gt;&lt;/record&gt;&lt;/Cite&gt;&lt;Cite&gt;&lt;Author&gt;Nomaguchi&lt;/Author&gt;&lt;Year&gt;2008&lt;/Year&gt;&lt;RecNum&gt;78&lt;/RecNum&gt;&lt;record&gt;&lt;rec-number&gt;78&lt;/rec-number&gt;&lt;foreign-keys&gt;&lt;key app="EN" db-id="fp25zzvrxrd9vke5zxqp9stbssprwstvdddz"&gt;78&lt;/key&gt;&lt;/foreign-keys&gt;&lt;ref-type name="Journal Article"&gt;17&lt;/ref-type&gt;&lt;contributors&gt;&lt;authors&gt;&lt;author&gt;Nomaguchi, Masako&lt;/author&gt;&lt;author&gt;Fujita, Mikako&lt;/author&gt;&lt;author&gt;Adachi, Akio&lt;/author&gt;&lt;/authors&gt;&lt;/contributors&gt;&lt;auth-address&gt;http://www.sciencedirect.com/science/article/pii/S1286457908001755&lt;/auth-address&gt;&lt;titles&gt;&lt;title&gt;Role of HIV-1 Vpu protein for virus spread and pathogenesis&lt;/title&gt;&lt;secondary-title&gt;Microbes and Infection&lt;/secondary-title&gt;&lt;/titles&gt;&lt;pages&gt;960–967&lt;/pages&gt;&lt;volume&gt;10&lt;/volume&gt;&lt;number&gt;9&lt;/number&gt;&lt;dates&gt;&lt;year&gt;2008&lt;/year&gt;&lt;/dates&gt;&lt;label&gt;nomaguchi_role_2008&lt;/label&gt;&lt;urls&gt;&lt;/urls&gt;&lt;/record&gt;&lt;/Cite&gt;&lt;/EndNote&gt;</w:delInstrText>
        </w:r>
      </w:del>
      <w:r w:rsidR="00072915">
        <w:fldChar w:fldCharType="separate"/>
      </w:r>
      <w:r>
        <w:rPr>
          <w:noProof/>
        </w:rPr>
        <w:t>(Hussain et al., 2008; Nomaguchi et al., 2008)</w:t>
      </w:r>
      <w:r w:rsidR="00072915">
        <w:fldChar w:fldCharType="end"/>
      </w:r>
      <w:r>
        <w:t xml:space="preserve">  and viral maturation and release from host cell membrane </w:t>
      </w:r>
      <w:r w:rsidR="00072915">
        <w:fldChar w:fldCharType="begin"/>
      </w:r>
      <w:ins w:id="322" w:author="Ram Shrestha" w:date="2014-02-16T01:12:00Z">
        <w:r w:rsidR="00045B29">
          <w: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instrText>
        </w:r>
      </w:ins>
      <w:del w:id="323" w:author="Ram Shrestha" w:date="2014-02-16T01:12:00Z">
        <w:r w:rsidR="00CD6CBE" w:rsidDel="00045B29">
          <w:delInstrText xml:space="preserve"> ADDIN EN.CITE &lt;EndNote&gt;&lt;Cite&gt;&lt;Author&gt;Klimkait&lt;/Author&gt;&lt;Year&gt;1990&lt;/Year&gt;&lt;RecNum&gt;83&lt;/RecNum&gt;&lt;record&gt;&lt;rec-number&gt;83&lt;/rec-number&gt;&lt;foreign-keys&gt;&lt;key app="EN" db-id="fp25zzvrxrd9vke5zxqp9stbssprwstvdddz"&gt;83&lt;/key&gt;&lt;/foreign-keys&gt;&lt;ref-type name="Journal Article"&gt;17&lt;/ref-type&gt;&lt;contributors&gt;&lt;authors&gt;&lt;author&gt;Klimkait, T.&lt;/author&gt;&lt;author&gt;Strebel, K.&lt;/author&gt;&lt;author&gt;Hoggan, M. D.&lt;/author&gt;&lt;author&gt;Martin, M. A.&lt;/author&gt;&lt;author&gt;Orenstein, J. M.&lt;/author&gt;&lt;/authors&gt;&lt;/contributors&gt;&lt;auth-address&gt;http://jvi.asm.org/content/64/2/621&lt;/auth-address&gt;&lt;titles&gt;&lt;title&gt;The human immunodeficiency virus type 1-specific protein vpu is required for efficient virus maturation and release.&lt;/title&gt;&lt;secondary-title&gt;Journal of Virology&lt;/secondary-title&gt;&lt;/titles&gt;&lt;periodical&gt;&lt;full-title&gt;Journal of Virology&lt;/full-title&gt;&lt;/periodical&gt;&lt;pages&gt;621-629&lt;/pages&gt;&lt;volume&gt;64&lt;/volume&gt;&lt;number&gt;2&lt;/number&gt;&lt;dates&gt;&lt;year&gt;1990&lt;/year&gt;&lt;pub-dates&gt;&lt;date&gt;February&lt;/date&gt;&lt;/pub-dates&gt;&lt;/dates&gt;&lt;isbn&gt;0022-538X, 1098-5514&lt;/isbn&gt;&lt;label&gt;klimkait_human_1990&lt;/label&gt;&lt;urls&gt;&lt;/urls&gt;&lt;/record&gt;&lt;/Cite&gt;&lt;/EndNote&gt;</w:delInstrText>
        </w:r>
      </w:del>
      <w:r w:rsidR="00072915">
        <w:fldChar w:fldCharType="separate"/>
      </w:r>
      <w:r>
        <w:rPr>
          <w:noProof/>
        </w:rPr>
        <w:t>(Klimkait et al., 1990)</w:t>
      </w:r>
      <w:r w:rsidR="00072915">
        <w:fldChar w:fldCharType="end"/>
      </w:r>
      <w:r>
        <w:t>.</w:t>
      </w:r>
    </w:p>
    <w:p w:rsidR="006444DD" w:rsidRDefault="006444DD" w:rsidP="006444DD">
      <w:pPr>
        <w:spacing w:line="480" w:lineRule="auto"/>
        <w:jc w:val="both"/>
      </w:pPr>
      <w:r>
        <w:t xml:space="preserve">Nef has no role in viral infectivity but plays a role during the biogenesis of viral particles </w:t>
      </w:r>
      <w:r w:rsidR="00072915">
        <w:fldChar w:fldCharType="begin"/>
      </w:r>
      <w:ins w:id="324" w:author="Ram Shrestha" w:date="2014-02-16T01:12:00Z">
        <w:r w:rsidR="00045B29">
          <w: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instrText>
        </w:r>
      </w:ins>
      <w:del w:id="325" w:author="Ram Shrestha" w:date="2014-02-16T01:12:00Z">
        <w:r w:rsidR="00CD6CBE" w:rsidDel="00045B29">
          <w:delInstrText xml:space="preserve"> ADDIN EN.CITE &lt;EndNote&gt;&lt;Cite&gt;&lt;Author&gt;Laguette&lt;/Author&gt;&lt;Year&gt;2009&lt;/Year&gt;&lt;RecNum&gt;583&lt;/RecNum&gt;&lt;record&gt;&lt;rec-number&gt;583&lt;/rec-number&gt;&lt;foreign-keys&gt;&lt;key app="EN" db-id="fp25zzvrxrd9vke5zxqp9stbssprwstvdddz"&gt;583&lt;/key&gt;&lt;/foreign-keys&gt;&lt;ref-type name="Journal Article"&gt;17&lt;/ref-type&gt;&lt;contributors&gt;&lt;authors&gt;&lt;author&gt;Laguette, Nadine&lt;/author&gt;&lt;author&gt;Benichou, Serge&lt;/author&gt;&lt;author&gt;Basmaciogullari, Stéphane&lt;/author&gt;&lt;/authors&gt;&lt;/contributors&gt;&lt;auth-address&gt;http://jvi.asm.org/content/83/2/1093&lt;/auth-address&gt;&lt;titles&gt;&lt;title&gt;Human Immunodeficiency Virus Type 1 Nef Incorporation into Virions Does Not Increase Infectivity&lt;/title&gt;&lt;secondary-title&gt;Journal of Virology&lt;/secondary-title&gt;&lt;/titles&gt;&lt;periodical&gt;&lt;full-title&gt;Journal of Virology&lt;/full-title&gt;&lt;/periodical&gt;&lt;pages&gt;1093-1104&lt;/pages&gt;&lt;volume&gt;83&lt;/volume&gt;&lt;number&gt;2&lt;/number&gt;&lt;dates&gt;&lt;year&gt;2009&lt;/year&gt;&lt;pub-dates&gt;&lt;date&gt;January&lt;/date&gt;&lt;/pub-dates&gt;&lt;/dates&gt;&lt;isbn&gt;0022-538X, 1098-5514&lt;/isbn&gt;&lt;label&gt;laguette_human_2009&lt;/label&gt;&lt;urls&gt;&lt;related-urls&gt;&lt;url&gt;10.1128/JVI.01633-08&lt;/url&gt;&lt;/related-urls&gt;&lt;/urls&gt;&lt;/record&gt;&lt;/Cite&gt;&lt;/EndNote&gt;</w:delInstrText>
        </w:r>
      </w:del>
      <w:r w:rsidR="00072915">
        <w:fldChar w:fldCharType="separate"/>
      </w:r>
      <w:r>
        <w:rPr>
          <w:noProof/>
        </w:rPr>
        <w:t>(Laguette et al., 2009)</w:t>
      </w:r>
      <w:r w:rsidR="00072915">
        <w:fldChar w:fldCharType="end"/>
      </w:r>
      <w:r>
        <w:t xml:space="preserve"> and virulence </w:t>
      </w:r>
      <w:r w:rsidR="00072915">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ins w:id="326" w:author="Ram Shrestha" w:date="2014-02-16T01:12:00Z">
        <w:r w:rsidR="00045B29">
          <w:instrText xml:space="preserve"> ADDIN EN.CITE </w:instrText>
        </w:r>
      </w:ins>
      <w:del w:id="327" w:author="Ram Shrestha" w:date="2014-02-16T01:12:00Z">
        <w:r w:rsidR="00CD6CBE" w:rsidDel="00045B29">
          <w:delInstrText xml:space="preserve"> ADDIN EN.CITE </w:delInstrText>
        </w:r>
        <w:r w:rsidR="00072915" w:rsidDel="00045B29">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CD6CBE" w:rsidDel="00045B29">
          <w:delInstrText xml:space="preserve"> ADDIN EN.CITE.DATA </w:delInstrText>
        </w:r>
      </w:del>
      <w:del w:id="328" w:author="Ram Shrestha" w:date="2014-02-16T01:12:00Z">
        <w:r w:rsidR="00072915" w:rsidDel="00045B29">
          <w:fldChar w:fldCharType="end"/>
        </w:r>
      </w:del>
      <w:ins w:id="329" w:author="Ram Shrestha" w:date="2014-02-16T01:12:00Z">
        <w:r w:rsidR="00072915">
          <w:fldChar w:fldCharType="begin">
            <w:fldData xml:space="preserve">PEVuZE5vdGU+PENpdGU+PEF1dGhvcj5TaW1tb25zPC9BdXRob3I+PFllYXI+MjAwMTwvWWVhcj48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</w:fldData>
          </w:fldChar>
        </w:r>
        <w:r w:rsidR="00045B29">
          <w:instrText xml:space="preserve"> ADDIN EN.CITE.DATA </w:instrText>
        </w:r>
      </w:ins>
      <w:ins w:id="330" w:author="Ram Shrestha" w:date="2014-02-16T01:12:00Z">
        <w:r w:rsidR="00072915">
          <w:fldChar w:fldCharType="end"/>
        </w:r>
      </w:ins>
      <w:r w:rsidR="00072915">
        <w:fldChar w:fldCharType="separate"/>
      </w:r>
      <w:r>
        <w:rPr>
          <w:noProof/>
        </w:rPr>
        <w:t>(Lenassi et al.; Simmons et al., 2001)</w:t>
      </w:r>
      <w:r w:rsidR="00072915">
        <w:fldChar w:fldCharType="end"/>
      </w:r>
      <w:r>
        <w:t xml:space="preserve">. Nef down regulates the production of major histocompatibility complex type I (MHC type I) in the host cell </w:t>
      </w:r>
      <w:r w:rsidR="00072915">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ins w:id="331" w:author="Ram Shrestha" w:date="2014-02-16T01:12:00Z">
        <w:r w:rsidR="00045B29">
          <w:instrText xml:space="preserve"> ADDIN EN.CITE </w:instrText>
        </w:r>
      </w:ins>
      <w:del w:id="332" w:author="Ram Shrestha" w:date="2014-02-16T01:12:00Z">
        <w:r w:rsidR="00CD6CBE" w:rsidDel="00045B29">
          <w:delInstrText xml:space="preserve"> ADDIN EN.CITE </w:delInstrText>
        </w:r>
        <w:r w:rsidR="00072915" w:rsidDel="00045B29">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CD6CBE" w:rsidDel="00045B29">
          <w:delInstrText xml:space="preserve"> ADDIN EN.CITE.DATA </w:delInstrText>
        </w:r>
      </w:del>
      <w:del w:id="333" w:author="Ram Shrestha" w:date="2014-02-16T01:12:00Z">
        <w:r w:rsidR="00072915" w:rsidDel="00045B29">
          <w:fldChar w:fldCharType="end"/>
        </w:r>
      </w:del>
      <w:ins w:id="334" w:author="Ram Shrestha" w:date="2014-02-16T01:12:00Z">
        <w:r w:rsidR="00072915">
          <w:fldChar w:fldCharType="begin">
            <w:fldData xml:space="preserve">PEVuZE5vdGU+PENpdGU+PEF1dGhvcj5MZXdpczwvQXV0aG9yPjxZZWFyPjIwMTI8L1llYXI+PFJl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</w:fldData>
          </w:fldChar>
        </w:r>
        <w:r w:rsidR="00045B29">
          <w:instrText xml:space="preserve"> ADDIN EN.CITE.DATA </w:instrText>
        </w:r>
      </w:ins>
      <w:ins w:id="335" w:author="Ram Shrestha" w:date="2014-02-16T01:12:00Z">
        <w:r w:rsidR="00072915">
          <w:fldChar w:fldCharType="end"/>
        </w:r>
      </w:ins>
      <w:r w:rsidR="00072915">
        <w:fldChar w:fldCharType="separate"/>
      </w:r>
      <w:r>
        <w:rPr>
          <w:noProof/>
        </w:rPr>
        <w:t>(Blagoveshchenskaya et al., 2002; Greenberg et al., 1998; Lewis et al., 2012)</w:t>
      </w:r>
      <w:r w:rsidR="00072915">
        <w:fldChar w:fldCharType="end"/>
      </w:r>
      <w:r>
        <w:t xml:space="preserve">. This impairs the function of cytotoxic T lymphocyte cells to clear the infected cells </w:t>
      </w:r>
      <w:r w:rsidR="00072915">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ins w:id="336" w:author="Ram Shrestha" w:date="2014-02-16T01:12:00Z">
        <w:r w:rsidR="00045B29">
          <w:instrText xml:space="preserve"> ADDIN EN.CITE </w:instrText>
        </w:r>
      </w:ins>
      <w:del w:id="337" w:author="Ram Shrestha" w:date="2014-02-16T01:12:00Z">
        <w:r w:rsidR="00CD6CBE" w:rsidDel="00045B29">
          <w:delInstrText xml:space="preserve"> ADDIN EN.CITE </w:delInstrText>
        </w:r>
        <w:r w:rsidR="00072915" w:rsidDel="00045B29">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CD6CBE" w:rsidDel="00045B29">
          <w:delInstrText xml:space="preserve"> ADDIN EN.CITE.DATA </w:delInstrText>
        </w:r>
      </w:del>
      <w:del w:id="338" w:author="Ram Shrestha" w:date="2014-02-16T01:12:00Z">
        <w:r w:rsidR="00072915" w:rsidDel="00045B29">
          <w:fldChar w:fldCharType="end"/>
        </w:r>
      </w:del>
      <w:ins w:id="339" w:author="Ram Shrestha" w:date="2014-02-16T01:12:00Z">
        <w:r w:rsidR="00072915">
          <w:fldChar w:fldCharType="begin">
            <w:fldData xml:space="preserve">PEVuZE5vdGU+PENpdGU+PEF1dGhvcj5BZG5hbjwvQXV0aG9yPjxZZWFyPjIwMDY8L1llYXI+PFJl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</w:fldData>
          </w:fldChar>
        </w:r>
        <w:r w:rsidR="00045B29">
          <w:instrText xml:space="preserve"> ADDIN EN.CITE.DATA </w:instrText>
        </w:r>
      </w:ins>
      <w:ins w:id="340" w:author="Ram Shrestha" w:date="2014-02-16T01:12:00Z">
        <w:r w:rsidR="00072915">
          <w:fldChar w:fldCharType="end"/>
        </w:r>
      </w:ins>
      <w:r w:rsidR="00072915">
        <w:fldChar w:fldCharType="separate"/>
      </w:r>
      <w:r>
        <w:rPr>
          <w:noProof/>
        </w:rPr>
        <w:t>(Adnan et al., 2006; Baur et al., 1994; Collins et al., 1998; Couillin et al., 1994; Sawai et al., 1994)</w:t>
      </w:r>
      <w:r w:rsidR="00072915">
        <w:fldChar w:fldCharType="end"/>
      </w:r>
      <w:r>
        <w:t xml:space="preserve">. Nef also down regulates CD4 on host cell surface </w:t>
      </w:r>
      <w:r w:rsidR="00072915">
        <w:fldChar w:fldCharType="begin"/>
      </w:r>
      <w:ins w:id="341" w:author="Ram Shrestha" w:date="2014-02-16T01:12:00Z">
        <w:r w:rsidR="00045B29">
          <w: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instrText>
        </w:r>
      </w:ins>
      <w:del w:id="342" w:author="Ram Shrestha" w:date="2014-02-16T01:12:00Z">
        <w:r w:rsidR="00CD6CBE" w:rsidDel="00045B29">
          <w:delInstrText xml:space="preserve"> ADDIN EN.CITE &lt;EndNote&gt;&lt;Cite&gt;&lt;Author&gt;Garcia&lt;/Author&gt;&lt;Year&gt;1991&lt;/Year&gt;&lt;RecNum&gt;565&lt;/RecNum&gt;&lt;record&gt;&lt;rec-number&gt;565&lt;/rec-number&gt;&lt;foreign-keys&gt;&lt;key app="EN" db-id="fp25zzvrxrd9vke5zxqp9stbssprwstvdddz"&gt;565&lt;/key&gt;&lt;/foreign-keys&gt;&lt;ref-type name="Journal Article"&gt;17&lt;/ref-type&gt;&lt;contributors&gt;&lt;authors&gt;&lt;author&gt;Garcia, J. Victor&lt;/author&gt;&lt;author&gt;Miller, A. Dusty&lt;/author&gt;&lt;/authors&gt;&lt;/contributors&gt;&lt;auth-address&gt;http://www.nature.com/nature/journal/v350/n6318/abs/350508a0.html&lt;/auth-address&gt;&lt;titles&gt;&lt;title&gt;Serine phosphorylation-independent downregulation of cell-surface CD4 by nef&lt;/title&gt;&lt;secondary-title&gt;Nature&lt;/secondary-title&gt;&lt;/titles&gt;&lt;periodical&gt;&lt;full-title&gt;Nature&lt;/full-title&gt;&lt;/periodical&gt;&lt;pages&gt;508–511&lt;/pages&gt;&lt;volume&gt;350&lt;/volume&gt;&lt;number&gt;6318&lt;/number&gt;&lt;dates&gt;&lt;year&gt;1991&lt;/year&gt;&lt;/dates&gt;&lt;label&gt;garcia_serine_1991&lt;/label&gt;&lt;urls&gt;&lt;/urls&gt;&lt;/record&gt;&lt;/Cite&gt;&lt;Cite&gt;&lt;Author&gt;Lama&lt;/Author&gt;&lt;Year&gt;1999&lt;/Year&gt;&lt;RecNum&gt;572&lt;/RecNum&gt;&lt;record&gt;&lt;rec-number&gt;572&lt;/rec-number&gt;&lt;foreign-keys&gt;&lt;key app="EN" db-id="fp25zzvrxrd9vke5zxqp9stbssprwstvdddz"&gt;572&lt;/key&gt;&lt;/foreign-keys&gt;&lt;ref-type name="Journal Article"&gt;17&lt;/ref-type&gt;&lt;contributors&gt;&lt;authors&gt;&lt;author&gt;Lama, J&lt;/author&gt;&lt;author&gt;Mangasarian, A&lt;/author&gt;&lt;author&gt;Trono, D&lt;/author&gt;&lt;/authors&gt;&lt;/contributors&gt;&lt;titles&gt;&lt;title&gt;Cell-surface expression of CD4 reduces HIV-1 infectivity by blocking Env incorporation in a Nef- and Vpu-inhibitable manner&lt;/title&gt;&lt;secondary-title&gt;Current biology: CB&lt;/secondary-title&gt;&lt;/titles&gt;&lt;pages&gt;622-631&lt;/pages&gt;&lt;volume&gt;9&lt;/volume&gt;&lt;number&gt;12&lt;/number&gt;&lt;dates&gt;&lt;year&gt;1999&lt;/year&gt;&lt;pub-dates&gt;&lt;date&gt;June&lt;/date&gt;&lt;/pub-dates&gt;&lt;/dates&gt;&lt;isbn&gt;0960-9822&lt;/isbn&gt;&lt;label&gt;lama_cell-surface_1999&lt;/label&gt;&lt;urls&gt;&lt;/urls&gt;&lt;/record&gt;&lt;/Cite&gt;&lt;/EndNote&gt;</w:delInstrText>
        </w:r>
      </w:del>
      <w:r w:rsidR="00072915">
        <w:fldChar w:fldCharType="separate"/>
      </w:r>
      <w:r>
        <w:rPr>
          <w:noProof/>
        </w:rPr>
        <w:t>(Garcia and Miller, 1991; Lama et al., 1999)</w:t>
      </w:r>
      <w:r w:rsidR="00072915">
        <w:fldChar w:fldCharType="end"/>
      </w:r>
      <w:r>
        <w:t xml:space="preserve"> and modulates cellular activation to evade host immune system </w:t>
      </w:r>
      <w:r w:rsidR="00072915">
        <w:fldChar w:fldCharType="begin"/>
      </w:r>
      <w:ins w:id="343" w:author="Ram Shrestha" w:date="2014-02-16T01:12:00Z">
        <w:r w:rsidR="00045B29">
          <w: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instrText>
        </w:r>
      </w:ins>
      <w:del w:id="344" w:author="Ram Shrestha" w:date="2014-02-16T01:12:00Z">
        <w:r w:rsidR="00CD6CBE" w:rsidDel="00045B29">
          <w:delInstrText xml:space="preserve"> ADDIN EN.CITE &lt;EndNote&gt;&lt;Cite&gt;&lt;Author&gt;Baur&lt;/Author&gt;&lt;Year&gt;1994&lt;/Year&gt;&lt;RecNum&gt;568&lt;/RecNum&gt;&lt;record&gt;&lt;rec-number&gt;568&lt;/rec-number&gt;&lt;foreign-keys&gt;&lt;key app="EN" db-id="fp25zzvrxrd9vke5zxqp9stbssprwstvdddz"&gt;568&lt;/key&gt;&lt;/foreign-keys&gt;&lt;ref-type name="Journal Article"&gt;17&lt;/ref-type&gt;&lt;contributors&gt;&lt;authors&gt;&lt;author&gt;Baur, A S&lt;/author&gt;&lt;author&gt;Sawai, E T&lt;/author&gt;&lt;author&gt;Dazin, P&lt;/author&gt;&lt;author&gt;Fantl, W J&lt;/author&gt;&lt;author&gt;Cheng-Mayer, C&lt;/author&gt;&lt;author&gt;Peterlin, B M&lt;/author&gt;&lt;/authors&gt;&lt;/contributors&gt;&lt;titles&gt;&lt;title&gt;HIV-1 Nef leads to inhibition or activation of T cells depending on its intracellular localization&lt;/title&gt;&lt;secondary-title&gt;Immunity&lt;/secondary-title&gt;&lt;/titles&gt;&lt;periodical&gt;&lt;full-title&gt;Immunity&lt;/full-title&gt;&lt;/periodical&gt;&lt;pages&gt;373-384&lt;/pages&gt;&lt;volume&gt;1&lt;/volume&gt;&lt;number&gt;5&lt;/number&gt;&lt;dates&gt;&lt;year&gt;1994&lt;/year&gt;&lt;pub-dates&gt;&lt;date&gt;August&lt;/date&gt;&lt;/pub-dates&gt;&lt;/dates&gt;&lt;isbn&gt;1074-7613&lt;/isbn&gt;&lt;label&gt;baur_hiv-1_1994&lt;/label&gt;&lt;urls&gt;&lt;/urls&gt;&lt;/record&gt;&lt;/Cite&gt;&lt;Cite&gt;&lt;Author&gt;Sawai&lt;/Author&gt;&lt;Year&gt;1994&lt;/Year&gt;&lt;RecNum&gt;571&lt;/RecNum&gt;&lt;record&gt;&lt;rec-number&gt;571&lt;/rec-number&gt;&lt;foreign-keys&gt;&lt;key app="EN" db-id="fp25zzvrxrd9vke5zxqp9stbssprwstvdddz"&gt;571&lt;/key&gt;&lt;/foreign-keys&gt;&lt;ref-type name="Journal Article"&gt;17&lt;/ref-type&gt;&lt;contributors&gt;&lt;authors&gt;&lt;author&gt;Sawai, E. T.&lt;/author&gt;&lt;author&gt;Baur, A.&lt;/author&gt;&lt;author&gt;Struble, H.&lt;/author&gt;&lt;author&gt;Peterlin, B. M.&lt;/author&gt;&lt;author&gt;Levy, J. A.&lt;/author&gt;&lt;author&gt;Cheng-Mayer, C.&lt;/author&gt;&lt;/authors&gt;&lt;/contributors&gt;&lt;auth-address&gt;http://www.pnas.org/content/91/4/1539&lt;/auth-address&gt;&lt;titles&gt;&lt;title&gt;Human immunodeficiency virus type 1 Nef associates with a cellular serine kinase in T lymphocytes.&lt;/title&gt;&lt;secondary-title&gt;Proceedings of the National Academy of Sciences&lt;/secondary-title&gt;&lt;/titles&gt;&lt;pages&gt;1539-1543&lt;/pages&gt;&lt;volume&gt;91&lt;/volume&gt;&lt;number&gt;4&lt;/number&gt;&lt;dates&gt;&lt;year&gt;1994&lt;/year&gt;&lt;pub-dates&gt;&lt;date&gt;February&lt;/date&gt;&lt;/pub-dates&gt;&lt;/dates&gt;&lt;isbn&gt;0027-8424, 1091-6490&lt;/isbn&gt;&lt;label&gt;sawai_human_1994&lt;/label&gt;&lt;urls&gt;&lt;related-urls&gt;&lt;url&gt;10.1073/pnas.91.4.1539&lt;/url&gt;&lt;/related-urls&gt;&lt;/urls&gt;&lt;/record&gt;&lt;/Cite&gt;&lt;/EndNote&gt;</w:delInstrText>
        </w:r>
      </w:del>
      <w:r w:rsidR="00072915">
        <w:fldChar w:fldCharType="separate"/>
      </w:r>
      <w:r>
        <w:rPr>
          <w:noProof/>
        </w:rPr>
        <w:t>(Baur et al., 1994; Sawai et al., 1994)</w:t>
      </w:r>
      <w:r w:rsidR="00072915">
        <w:fldChar w:fldCharType="end"/>
      </w:r>
      <w:r>
        <w:t>.</w:t>
      </w:r>
    </w:p>
    <w:p w:rsidR="006444DD" w:rsidRDefault="006444DD" w:rsidP="006444DD">
      <w:pPr>
        <w:spacing w:line="480" w:lineRule="auto"/>
        <w:jc w:val="both"/>
      </w:pPr>
    </w:p>
    <w:p w:rsidR="00B021A8" w:rsidRDefault="006444DD" w:rsidP="00B021A8">
      <w:pPr>
        <w:pStyle w:val="Heading3"/>
        <w:numPr>
          <w:numberingChange w:id="345" w:author="Ram Shrestha" w:date="2014-02-15T23:32:00Z" w:original="%1:1:0:.%2:5:0:.%3:2:0:"/>
        </w:numPr>
      </w:pPr>
      <w:r>
        <w:t>Structural genes and proteins</w:t>
      </w:r>
    </w:p>
    <w:p w:rsidR="006444DD" w:rsidRPr="00B021A8" w:rsidRDefault="006444DD" w:rsidP="00B021A8"/>
    <w:p w:rsidR="006444DD" w:rsidRDefault="006444DD" w:rsidP="006444DD">
      <w:pPr>
        <w:spacing w:line="480" w:lineRule="auto"/>
        <w:jc w:val="both"/>
      </w:pPr>
      <w:r>
        <w:t xml:space="preserve">The Gag gene produces a precursor polyprotein (pr55gag) of ~ 500 amino acids long and weighs 55 kilodalton </w:t>
      </w:r>
      <w:r w:rsidR="00072915">
        <w:fldChar w:fldCharType="begin"/>
      </w:r>
      <w:ins w:id="346" w:author="Ram Shrestha" w:date="2014-02-16T01:12:00Z">
        <w:r w:rsidR="00045B29">
          <w: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instrText>
        </w:r>
      </w:ins>
      <w:del w:id="347" w:author="Ram Shrestha" w:date="2014-02-16T01:12:00Z">
        <w:r w:rsidR="00CD6CBE" w:rsidDel="00045B29">
          <w:delInstrText xml:space="preserve"> ADDIN EN.CITE &lt;EndNote&gt;&lt;Cite&gt;&lt;Author&gt;Briggs&lt;/Author&gt;&lt;Year&gt;2004&lt;/Year&gt;&lt;RecNum&gt;814&lt;/RecNum&gt;&lt;record&gt;&lt;rec-number&gt;814&lt;/rec-number&gt;&lt;foreign-keys&gt;&lt;key app="EN" db-id="fp25zzvrxrd9vke5zxqp9stbssprwstvdddz"&gt;814&lt;/key&gt;&lt;/foreign-keys&gt;&lt;ref-type name="Journal Article"&gt;17&lt;/ref-type&gt;&lt;contributors&gt;&lt;authors&gt;&lt;author&gt;Briggs, J. A.&lt;/author&gt;&lt;author&gt;Simon, M. N.&lt;/author&gt;&lt;author&gt;Gross, I.&lt;/author&gt;&lt;author&gt;Krausslich, H. G.&lt;/author&gt;&lt;author&gt;Fuller, S. D.&lt;/author&gt;&lt;author&gt;Vogt, V. M.&lt;/author&gt;&lt;author&gt;Johnson, M. C.&lt;/author&gt;&lt;/authors&gt;&lt;/contributors&gt;&lt;auth-address&gt;Division of Structural Biology, The Wellcome Trust Centre for Human Genetics, University of Oxford, Roosevelt Drive, Headington, Oxford OX3 7BN, UK.&lt;/auth-address&gt;&lt;titles&gt;&lt;title&gt;The stoichiometry of Gag protein in HIV-1&lt;/title&gt;&lt;secondary-title&gt;Nat Struct Mol Biol&lt;/secondary-title&gt;&lt;/titles&gt;&lt;periodical&gt;&lt;full-title&gt;Nat Struct Mol Biol&lt;/full-title&gt;&lt;/periodical&gt;&lt;pages&gt;672-5&lt;/pages&gt;&lt;volume&gt;11&lt;/volume&gt;&lt;number&gt;7&lt;/number&gt;&lt;edition&gt;2004/06/23&lt;/edition&gt;&lt;keywords&gt;&lt;keyword&gt;Cryoelectron Microscopy&lt;/keyword&gt;&lt;keyword&gt;Gene Products, gag/*metabolism&lt;/keyword&gt;&lt;keyword&gt;HIV-1/*metabolism/ultrastructure&lt;/keyword&gt;&lt;keyword&gt;Microscopy, Electron, Scanning&lt;/keyword&gt;&lt;/keywords&gt;&lt;dates&gt;&lt;year&gt;2004&lt;/year&gt;&lt;pub-dates&gt;&lt;date&gt;Jul&lt;/date&gt;&lt;/pub-dates&gt;&lt;/dates&gt;&lt;isbn&gt;1545-9993 (Print)&amp;#xD;1545-9985 (Linking)&lt;/isbn&gt;&lt;accession-num&gt;15208690&lt;/accession-num&gt;&lt;urls&gt;&lt;related-urls&gt;&lt;url&gt;http://www.ncbi.nlm.nih.gov/entrez/query.fcgi?cmd=Retrieve&amp;amp;db=PubMed&amp;amp;dopt=Citation&amp;amp;list_uids=15208690&lt;/url&gt;&lt;/related-urls&gt;&lt;/urls&gt;&lt;electronic-resource-num&gt;10.1038/nsmb785&amp;#xD;nsmb785 [pii]&lt;/electronic-resource-num&gt;&lt;language&gt;eng&lt;/language&gt;&lt;/record&gt;&lt;/Cite&gt;&lt;/EndNote&gt;</w:delInstrText>
        </w:r>
      </w:del>
      <w:r w:rsidR="00072915">
        <w:fldChar w:fldCharType="separate"/>
      </w:r>
      <w:r>
        <w:rPr>
          <w:noProof/>
        </w:rPr>
        <w:t>(Briggs et al., 2004)</w:t>
      </w:r>
      <w:r w:rsidR="00072915">
        <w:fldChar w:fldCharType="end"/>
      </w:r>
      <w:r>
        <w:t xml:space="preserve">. The Gag precursor has all the building blocks to form a fully infectious virion, even in the absence of other viral products </w:t>
      </w:r>
      <w:r w:rsidR="00072915">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072915">
        <w:fldChar w:fldCharType="separate"/>
      </w:r>
      <w:r>
        <w:rPr>
          <w:noProof/>
        </w:rPr>
        <w:t>(Wang and Barklis, 1993)</w:t>
      </w:r>
      <w:r w:rsidR="00072915">
        <w:fldChar w:fldCharType="end"/>
      </w:r>
      <w:r>
        <w:t xml:space="preserve">. A proteolytic cleavage of gag precursor yields the structural proteins – matrix, capsid, nucleocapsid and p6 (Figure 1.6) </w:t>
      </w:r>
      <w:r w:rsidR="00072915">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ins w:id="348" w:author="Ram Shrestha" w:date="2014-02-16T01:12:00Z">
        <w:r w:rsidR="00045B29">
          <w:instrText xml:space="preserve"> ADDIN EN.CITE </w:instrText>
        </w:r>
      </w:ins>
      <w:del w:id="349" w:author="Ram Shrestha" w:date="2014-02-16T01:12:00Z">
        <w:r w:rsidR="00CD6CBE" w:rsidDel="00045B29">
          <w:delInstrText xml:space="preserve"> ADDIN EN.CITE </w:delInstrText>
        </w:r>
        <w:r w:rsidR="00072915" w:rsidDel="00045B29">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CD6CBE" w:rsidDel="00045B29">
          <w:delInstrText xml:space="preserve"> ADDIN EN.CITE.DATA </w:delInstrText>
        </w:r>
      </w:del>
      <w:del w:id="350" w:author="Ram Shrestha" w:date="2014-02-16T01:12:00Z">
        <w:r w:rsidR="00072915" w:rsidDel="00045B29">
          <w:fldChar w:fldCharType="end"/>
        </w:r>
      </w:del>
      <w:ins w:id="351" w:author="Ram Shrestha" w:date="2014-02-16T01:12:00Z">
        <w:r w:rsidR="00072915">
          <w:fldChar w:fldCharType="begin">
            <w:fldData xml:space="preserve">PEVuZE5vdGU+PENpdGU+PEF1dGhvcj5XaWVnZXJzPC9BdXRob3I+PFllYXI+MTk5ODwvWWVhcj48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==
</w:fldData>
          </w:fldChar>
        </w:r>
        <w:r w:rsidR="00045B29">
          <w:instrText xml:space="preserve"> ADDIN EN.CITE.DATA </w:instrText>
        </w:r>
      </w:ins>
      <w:ins w:id="352" w:author="Ram Shrestha" w:date="2014-02-16T01:12:00Z">
        <w:r w:rsidR="00072915">
          <w:fldChar w:fldCharType="end"/>
        </w:r>
      </w:ins>
      <w:r w:rsidR="00072915">
        <w:fldChar w:fldCharType="separate"/>
      </w:r>
      <w:r>
        <w:rPr>
          <w:noProof/>
        </w:rPr>
        <w:t>(Wiegers et al., 1998)</w:t>
      </w:r>
      <w:r w:rsidR="00072915">
        <w:fldChar w:fldCharType="end"/>
      </w:r>
      <w:r>
        <w:t xml:space="preserve">. The cleavage takes place in the nascent virus after budding out from host cell </w:t>
      </w:r>
      <w:r w:rsidR="00072915">
        <w:fldChar w:fldCharType="begin"/>
      </w:r>
      <w:ins w:id="353" w:author="Ram Shrestha" w:date="2014-02-16T01:12:00Z">
        <w:r w:rsidR="00045B29">
          <w: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instrText>
        </w:r>
      </w:ins>
      <w:del w:id="354" w:author="Ram Shrestha" w:date="2014-02-16T01:12:00Z">
        <w:r w:rsidR="00CD6CBE" w:rsidDel="00045B29">
          <w:delInstrText xml:space="preserve"> ADDIN EN.CITE &lt;EndNote&gt;&lt;Cite&gt;&lt;Author&gt;Göttlinger&lt;/Author&gt;&lt;Year&gt;1989&lt;/Year&gt;&lt;RecNum&gt;77&lt;/RecNum&gt;&lt;record&gt;&lt;rec-number&gt;77&lt;/rec-number&gt;&lt;foreign-keys&gt;&lt;key app="EN" db-id="fp25zzvrxrd9vke5zxqp9stbssprwstvdddz"&gt;77&lt;/key&gt;&lt;/foreign-keys&gt;&lt;ref-type name="Journal Article"&gt;17&lt;/ref-type&gt;&lt;contributors&gt;&lt;authors&gt;&lt;author&gt;Göttlinger, H. G.&lt;/author&gt;&lt;author&gt;Sodroski, J. G.&lt;/author&gt;&lt;author&gt;Haseltine, W. A.&lt;/author&gt;&lt;/authors&gt;&lt;/contributors&gt;&lt;auth-address&gt;http://www.pnas.org/content/86/15/5781&lt;/auth-address&gt;&lt;titles&gt;&lt;title&gt;Role of capsid precursor processing and myristoylation in morphogenesis and infectivity of human immunodeficiency virus type 1&lt;/title&gt;&lt;secondary-title&gt;Proceedings of the National Academy of Sciences&lt;/secondary-title&gt;&lt;/titles&gt;&lt;pages&gt;5781-5785&lt;/pages&gt;&lt;volume&gt;86&lt;/volume&gt;&lt;number&gt;15&lt;/number&gt;&lt;dates&gt;&lt;year&gt;1989&lt;/year&gt;&lt;pub-dates&gt;&lt;date&gt;August&lt;/date&gt;&lt;/pub-dates&gt;&lt;/dates&gt;&lt;isbn&gt;0027-8424, 1091-6490&lt;/isbn&gt;&lt;label&gt;gottlinger_role_1989&lt;/label&gt;&lt;urls&gt;&lt;/urls&gt;&lt;/record&gt;&lt;/Cite&gt;&lt;/EndNote&gt;</w:delInstrText>
        </w:r>
      </w:del>
      <w:r w:rsidR="00072915">
        <w:fldChar w:fldCharType="separate"/>
      </w:r>
      <w:r>
        <w:rPr>
          <w:noProof/>
        </w:rPr>
        <w:t>(Göttlinger et al., 1989)</w:t>
      </w:r>
      <w:r w:rsidR="00072915">
        <w:fldChar w:fldCharType="end"/>
      </w:r>
      <w:r>
        <w:t xml:space="preserve">. The matrix protein is at the N-terminal and p6 at the C-terminal of gag precursor </w:t>
      </w:r>
      <w:r w:rsidR="00072915">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ins w:id="355" w:author="Ram Shrestha" w:date="2014-02-16T01:12:00Z">
        <w:r w:rsidR="00045B29">
          <w:instrText xml:space="preserve"> ADDIN EN.CITE </w:instrText>
        </w:r>
      </w:ins>
      <w:del w:id="356" w:author="Ram Shrestha" w:date="2014-02-16T01:12:00Z">
        <w:r w:rsidR="00CD6CBE" w:rsidDel="00045B29">
          <w:delInstrText xml:space="preserve"> ADDIN EN.CITE </w:delInstrText>
        </w:r>
        <w:r w:rsidR="00072915" w:rsidDel="00045B29">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CD6CBE" w:rsidDel="00045B29">
          <w:delInstrText xml:space="preserve"> ADDIN EN.CITE.DATA </w:delInstrText>
        </w:r>
      </w:del>
      <w:del w:id="357" w:author="Ram Shrestha" w:date="2014-02-16T01:12:00Z">
        <w:r w:rsidR="00072915" w:rsidDel="00045B29">
          <w:fldChar w:fldCharType="end"/>
        </w:r>
      </w:del>
      <w:ins w:id="358" w:author="Ram Shrestha" w:date="2014-02-16T01:12:00Z">
        <w:r w:rsidR="00072915">
          <w:fldChar w:fldCharType="begin">
            <w:fldData xml:space="preserve">PEVuZE5vdGU+PENpdGU+PEF1dGhvcj5Cb3JzZXR0aTwvQXV0aG9yPjxZZWFyPjE5OTg8L1llYXI+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==
</w:fldData>
          </w:fldChar>
        </w:r>
        <w:r w:rsidR="00045B29">
          <w:instrText xml:space="preserve"> ADDIN EN.CITE.DATA </w:instrText>
        </w:r>
      </w:ins>
      <w:ins w:id="359" w:author="Ram Shrestha" w:date="2014-02-16T01:12:00Z">
        <w:r w:rsidR="00072915">
          <w:fldChar w:fldCharType="end"/>
        </w:r>
      </w:ins>
      <w:r w:rsidR="00072915">
        <w:fldChar w:fldCharType="separate"/>
      </w:r>
      <w:r>
        <w:rPr>
          <w:noProof/>
        </w:rPr>
        <w:t>(Borsetti et al., 1998; Wiegers et al., 1998)</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All gag proteins play role at “post assembly and post processing stages in viral infectivity” </w:t>
      </w:r>
      <w:r w:rsidR="00072915">
        <w:fldChar w:fldCharType="begin"/>
      </w:r>
      <w:r>
        <w:instrText xml:space="preserve"> ADDIN EN.CITE &lt;EndNote&gt;&lt;Cite&gt;&lt;Author&gt;Wang&lt;/Author&gt;&lt;Year&gt;1993&lt;/Year&gt;&lt;RecNum&gt;621&lt;/RecNum&gt;&lt;record&gt;&lt;rec-number&gt;621&lt;/rec-number&gt;&lt;foreign-keys&gt;&lt;key app="EN" db-id="fp25zzvrxrd9vke5zxqp9stbssprwstvdddz"&gt;621&lt;/key&gt;&lt;/foreign-keys&gt;&lt;ref-type name="Journal Article"&gt;17&lt;/ref-type&gt;&lt;contributors&gt;&lt;authors&gt;&lt;author&gt;Wang, CHIN-TIEN&lt;/author&gt;&lt;author&gt;Barklis, E.&lt;/author&gt;&lt;/authors&gt;&lt;/contributors&gt;&lt;auth-address&gt;http://jvi.asm.org/content/67/7/4264.short&lt;/auth-address&gt;&lt;titles&gt;&lt;title&gt;Assembly, processing, and infectivity of human immunodeficiency virus type 1 gag mutants.&lt;/title&gt;&lt;secondary-title&gt;Journal of virology&lt;/secondary-title&gt;&lt;/titles&gt;&lt;periodical&gt;&lt;full-title&gt;Journal of Virology&lt;/full-title&gt;&lt;/periodical&gt;&lt;pages&gt;4264–4273&lt;/pages&gt;&lt;volume&gt;67&lt;/volume&gt;&lt;number&gt;7&lt;/number&gt;&lt;dates&gt;&lt;year&gt;1993&lt;/year&gt;&lt;/dates&gt;&lt;label&gt;wang_assembly_1993&lt;/label&gt;&lt;urls&gt;&lt;/urls&gt;&lt;/record&gt;&lt;/Cite&gt;&lt;/EndNote&gt;</w:instrText>
      </w:r>
      <w:r w:rsidR="00072915">
        <w:fldChar w:fldCharType="separate"/>
      </w:r>
      <w:r>
        <w:rPr>
          <w:noProof/>
        </w:rPr>
        <w:t>(Wang and Barklis, 1993)</w:t>
      </w:r>
      <w:r w:rsidR="00072915">
        <w:fldChar w:fldCharType="end"/>
      </w:r>
      <w:r>
        <w:t xml:space="preserve">. In the HIV replication cycle, matrix domain of gag plays role in targeting gag precursor to the plasma membrane of the host cell and the viral assembly at the site </w:t>
      </w:r>
      <w:r w:rsidR="00072915">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ins w:id="360" w:author="Ram Shrestha" w:date="2014-02-16T01:12:00Z">
        <w:r w:rsidR="00045B29">
          <w:instrText xml:space="preserve"> ADDIN EN.CITE </w:instrText>
        </w:r>
      </w:ins>
      <w:del w:id="361" w:author="Ram Shrestha" w:date="2014-02-16T01:12:00Z">
        <w:r w:rsidR="00CD6CBE" w:rsidDel="00045B29">
          <w:delInstrText xml:space="preserve"> ADDIN EN.CITE </w:delInstrText>
        </w:r>
        <w:r w:rsidR="00072915" w:rsidDel="00045B29">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CD6CBE" w:rsidDel="00045B29">
          <w:delInstrText xml:space="preserve"> ADDIN EN.CITE.DATA </w:delInstrText>
        </w:r>
      </w:del>
      <w:del w:id="362" w:author="Ram Shrestha" w:date="2014-02-16T01:12:00Z">
        <w:r w:rsidR="00072915" w:rsidDel="00045B29">
          <w:fldChar w:fldCharType="end"/>
        </w:r>
      </w:del>
      <w:ins w:id="363" w:author="Ram Shrestha" w:date="2014-02-16T01:12:00Z">
        <w:r w:rsidR="00072915">
          <w:fldChar w:fldCharType="begin">
            <w:fldData xml:space="preserve">PEVuZE5vdGU+PENpdGU+PEF1dGhvcj5XYW5nPC9BdXRob3I+PFllYXI+MTk5MzwvWWVhcj48UmVj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</w:fldData>
          </w:fldChar>
        </w:r>
        <w:r w:rsidR="00045B29">
          <w:instrText xml:space="preserve"> ADDIN EN.CITE.DATA </w:instrText>
        </w:r>
      </w:ins>
      <w:ins w:id="364" w:author="Ram Shrestha" w:date="2014-02-16T01:12:00Z">
        <w:r w:rsidR="00072915">
          <w:fldChar w:fldCharType="end"/>
        </w:r>
      </w:ins>
      <w:r w:rsidR="00072915">
        <w:fldChar w:fldCharType="separate"/>
      </w:r>
      <w:r>
        <w:rPr>
          <w:noProof/>
        </w:rPr>
        <w:t>(Dawson and Yu, 1998; Gheysen et al., 1989; Wang and Barklis, 1993; Zhang et al., 1998)</w:t>
      </w:r>
      <w:r w:rsidR="00072915">
        <w:fldChar w:fldCharType="end"/>
      </w:r>
      <w:r>
        <w:t xml:space="preserve">. The highly basic region in matrix mediates electrostatic association with phospholipids in plasma membrane during assembly </w:t>
      </w:r>
      <w:r w:rsidR="00072915">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ins w:id="365" w:author="Ram Shrestha" w:date="2014-02-16T01:12:00Z">
        <w:r w:rsidR="00045B29">
          <w:instrText xml:space="preserve"> ADDIN EN.CITE </w:instrText>
        </w:r>
      </w:ins>
      <w:del w:id="366" w:author="Ram Shrestha" w:date="2014-02-16T01:12:00Z">
        <w:r w:rsidR="00CD6CBE" w:rsidDel="00045B29">
          <w:delInstrText xml:space="preserve"> ADDIN EN.CITE </w:delInstrText>
        </w:r>
        <w:r w:rsidR="00072915" w:rsidDel="00045B29">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CD6CBE" w:rsidDel="00045B29">
          <w:delInstrText xml:space="preserve"> ADDIN EN.CITE.DATA </w:delInstrText>
        </w:r>
      </w:del>
      <w:del w:id="367" w:author="Ram Shrestha" w:date="2014-02-16T01:12:00Z">
        <w:r w:rsidR="00072915" w:rsidDel="00045B29">
          <w:fldChar w:fldCharType="end"/>
        </w:r>
      </w:del>
      <w:ins w:id="368" w:author="Ram Shrestha" w:date="2014-02-16T01:12:00Z">
        <w:r w:rsidR="00072915">
          <w:fldChar w:fldCharType="begin">
            <w:fldData xml:space="preserve">PEVuZE5vdGU+PENpdGUgRXhjbHVkZVllYXI9IjEiPjxBdXRob3I+Q2h1a2thcGFsbGk8L0F1dGhv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</w:fldData>
          </w:fldChar>
        </w:r>
        <w:r w:rsidR="00045B29">
          <w:instrText xml:space="preserve"> ADDIN EN.CITE.DATA </w:instrText>
        </w:r>
      </w:ins>
      <w:ins w:id="369" w:author="Ram Shrestha" w:date="2014-02-16T01:12:00Z">
        <w:r w:rsidR="00072915">
          <w:fldChar w:fldCharType="end"/>
        </w:r>
      </w:ins>
      <w:r w:rsidR="00072915">
        <w:fldChar w:fldCharType="separate"/>
      </w:r>
      <w:r>
        <w:rPr>
          <w:noProof/>
        </w:rPr>
        <w:t>(Chukkapalli et al.; Zhou and Resh, 1996)</w:t>
      </w:r>
      <w:r w:rsidR="00072915">
        <w:fldChar w:fldCharType="end"/>
      </w:r>
      <w:r>
        <w:t xml:space="preserve">. The capsid is a curved and closed shell consisting 250 hexamers and 12 pentamers (reviewed in </w:t>
      </w:r>
      <w:r w:rsidR="00072915">
        <w:fldChar w:fldCharType="begin"/>
      </w:r>
      <w:ins w:id="370" w:author="Ram Shrestha" w:date="2014-02-16T01:12:00Z">
        <w:r w:rsidR="00045B29">
          <w: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instrText>
        </w:r>
      </w:ins>
      <w:del w:id="371" w:author="Ram Shrestha" w:date="2014-02-16T01:12:00Z">
        <w:r w:rsidR="00CD6CBE" w:rsidDel="00045B29">
          <w:delInstrText xml:space="preserve"> ADDIN EN.CITE &lt;EndNote&gt;&lt;Cite ExcludeYear="1"&gt;&lt;Author&gt;Briggs&lt;/Author&gt;&lt;RecNum&gt;1000&lt;/RecNum&gt;&lt;record&gt;&lt;rec-number&gt;1000&lt;/rec-number&gt;&lt;foreign-keys&gt;&lt;key app="EN" db-id="fp25zzvrxrd9vke5zxqp9stbssprwstvdddz"&gt;1000&lt;/key&gt;&lt;/foreign-keys&gt;&lt;ref-type name="Journal Article"&gt;17&lt;/ref-type&gt;&lt;contributors&gt;&lt;authors&gt;&lt;author&gt;Briggs, J. A.&lt;/author&gt;&lt;author&gt;Krausslich, H. G.&lt;/author&gt;&lt;/authors&gt;&lt;/contributors&gt;&lt;auth-address&gt;Structural and Computational Biology Unit, European Molecular Biology Laboratory, Heidelberg, Germany. john.briggs@embl.de&lt;/auth-address&gt;&lt;titles&gt;&lt;title&gt;The molecular architecture of HIV&lt;/title&gt;&lt;secondary-title&gt;J Mol Biol&lt;/secondary-title&gt;&lt;/titles&gt;&lt;periodical&gt;&lt;full-title&gt;J Mol Biol&lt;/full-title&gt;&lt;/periodical&gt;&lt;pages&gt;491-500&lt;/pages&gt;&lt;volume&gt;410&lt;/volume&gt;&lt;number&gt;4&lt;/number&gt;&lt;edition&gt;2011/07/19&lt;/edition&gt;&lt;keywords&gt;&lt;keyword&gt;Capsid/chemistry&lt;/keyword&gt;&lt;keyword&gt;HIV-1/*chemistry/physiology/ultrastructure&lt;/keyword&gt;&lt;keyword&gt;Humans&lt;/keyword&gt;&lt;keyword&gt;Models, Molecular&lt;/keyword&gt;&lt;keyword&gt;Virus Assembly&lt;/keyword&gt;&lt;keyword&gt;gag Gene Products, Human Immunodeficiency Virus/chemistry&lt;/keyword&gt;&lt;/keywords&gt;&lt;dates&gt;&lt;pub-dates&gt;&lt;date&gt;Jul 22&lt;/date&gt;&lt;/pub-dates&gt;&lt;/dates&gt;&lt;isbn&gt;1089-8638 (Electronic)&amp;#xD;0022-2836 (Linking)&lt;/isbn&gt;&lt;accession-num&gt;21762795&lt;/accession-num&gt;&lt;urls&gt;&lt;related-urls&gt;&lt;url&gt;http://www.ncbi.nlm.nih.gov/entrez/query.fcgi?cmd=Retrieve&amp;amp;db=PubMed&amp;amp;dopt=Citation&amp;amp;list_uids=21762795&lt;/url&gt;&lt;/related-urls&gt;&lt;/urls&gt;&lt;electronic-resource-num&gt;S0022-2836(11)00436-0 [pii]&amp;#xD;10.1016/j.jmb.2011.04.021&lt;/electronic-resource-num&gt;&lt;language&gt;eng&lt;/language&gt;&lt;/record&gt;&lt;/Cite&gt;&lt;/EndNote&gt;</w:delInstrText>
        </w:r>
      </w:del>
      <w:r w:rsidR="00072915">
        <w:fldChar w:fldCharType="separate"/>
      </w:r>
      <w:r>
        <w:rPr>
          <w:noProof/>
        </w:rPr>
        <w:t>(Briggs and Krausslich)</w:t>
      </w:r>
      <w:r w:rsidR="00072915">
        <w:fldChar w:fldCharType="end"/>
      </w:r>
      <w:r>
        <w:t xml:space="preserve">). Capsid packs viral proteins, nucleocapsid and viral genome during assembly to pass on to new HIV particles </w:t>
      </w:r>
      <w:r w:rsidR="00072915">
        <w:fldChar w:fldCharType="begin"/>
      </w:r>
      <w:ins w:id="372" w:author="Ram Shrestha" w:date="2014-02-16T01:12:00Z">
        <w:r w:rsidR="00045B29">
          <w: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instrText>
        </w:r>
      </w:ins>
      <w:del w:id="373" w:author="Ram Shrestha" w:date="2014-02-16T01:12:00Z">
        <w:r w:rsidR="00CD6CBE" w:rsidDel="00045B29">
          <w:delInstrText xml:space="preserve"> ADDIN EN.CITE &lt;EndNote&gt;&lt;Cite&gt;&lt;Author&gt;Ganser-Pornillos&lt;/Author&gt;&lt;Year&gt;2004&lt;/Year&gt;&lt;RecNum&gt;820&lt;/RecNum&gt;&lt;record&gt;&lt;rec-number&gt;820&lt;/rec-number&gt;&lt;foreign-keys&gt;&lt;key app="EN" db-id="fp25zzvrxrd9vke5zxqp9stbssprwstvdddz"&gt;820&lt;/key&gt;&lt;/foreign-keys&gt;&lt;ref-type name="Journal Article"&gt;17&lt;/ref-type&gt;&lt;contributors&gt;&lt;authors&gt;&lt;author&gt;Ganser-Pornillos, B. K.&lt;/author&gt;&lt;author&gt;von Schwedler, U. K.&lt;/author&gt;&lt;author&gt;Stray, K. M.&lt;/author&gt;&lt;author&gt;Aiken, C.&lt;/author&gt;&lt;author&gt;Sundquist, W. I.&lt;/author&gt;&lt;/authors&gt;&lt;/contributors&gt;&lt;auth-address&gt;Department of Biochemistry, University of Utah, Salt Lake City, Utah 84132, USA.&lt;/auth-address&gt;&lt;titles&gt;&lt;title&gt;Assembly properties of the human immunodeficiency virus type 1 CA protein&lt;/title&gt;&lt;secondary-title&gt;J Virol&lt;/secondary-title&gt;&lt;/titles&gt;&lt;periodical&gt;&lt;full-title&gt;J Virol&lt;/full-title&gt;&lt;/periodical&gt;&lt;pages&gt;2545-52&lt;/pages&gt;&lt;volume&gt;78&lt;/volume&gt;&lt;number&gt;5&lt;/number&gt;&lt;edition&gt;2004/02/14&lt;/edition&gt;&lt;keywords&gt;&lt;keyword&gt;Capsid Proteins/*chemistry/genetics/*metabolism/ultrastructure&lt;/keyword&gt;&lt;keyword&gt;Cyclophilin A/chemistry/metabolism&lt;/keyword&gt;&lt;keyword&gt;HIV-1/*chemistry/genetics/*metabolism/ultrastructure&lt;/keyword&gt;&lt;keyword&gt;Models, Molecular&lt;/keyword&gt;&lt;keyword&gt;Mutation&lt;/keyword&gt;&lt;keyword&gt;Phenotype&lt;/keyword&gt;&lt;keyword&gt;Protein Binding&lt;/keyword&gt;&lt;keyword&gt;Protein Structure, Quaternary&lt;/keyword&gt;&lt;keyword&gt;Protein Structure, Tertiary&lt;/keyword&gt;&lt;keyword&gt;Solubility&lt;/keyword&gt;&lt;keyword&gt;*Virus Assembly&lt;/keyword&gt;&lt;/keywords&gt;&lt;dates&gt;&lt;year&gt;2004&lt;/year&gt;&lt;pub-dates&gt;&lt;date&gt;Mar&lt;/date&gt;&lt;/pub-dates&gt;&lt;/dates&gt;&lt;isbn&gt;0022-538X (Print)&amp;#xD;0022-538X (Linking)&lt;/isbn&gt;&lt;accession-num&gt;14963157&lt;/accession-num&gt;&lt;urls&gt;&lt;related-urls&gt;&lt;url&gt;http://www.ncbi.nlm.nih.gov/entrez/query.fcgi?cmd=Retrieve&amp;amp;db=PubMed&amp;amp;dopt=Citation&amp;amp;list_uids=14963157&lt;/url&gt;&lt;/related-urls&gt;&lt;/urls&gt;&lt;custom2&gt;369201&lt;/custom2&gt;&lt;language&gt;eng&lt;/language&gt;&lt;/record&gt;&lt;/Cite&gt;&lt;/EndNote&gt;</w:delInstrText>
        </w:r>
      </w:del>
      <w:r w:rsidR="00072915">
        <w:fldChar w:fldCharType="separate"/>
      </w:r>
      <w:r>
        <w:rPr>
          <w:noProof/>
        </w:rPr>
        <w:t>(Ganser-Pornillos et al., 2004)</w:t>
      </w:r>
      <w:r w:rsidR="00072915">
        <w:fldChar w:fldCharType="end"/>
      </w:r>
      <w:r>
        <w:t xml:space="preserve">.  Nucleocapsid plays role in efficient viral assembly by making pr55–pr55 inter-protein contacts </w:t>
      </w:r>
      <w:r w:rsidR="00072915">
        <w:fldChar w:fldCharType="begin"/>
      </w:r>
      <w:ins w:id="374" w:author="Ram Shrestha" w:date="2014-02-16T01:12:00Z">
        <w:r w:rsidR="00045B29">
          <w: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instrText>
        </w:r>
      </w:ins>
      <w:del w:id="375" w:author="Ram Shrestha" w:date="2014-02-16T01:12:00Z">
        <w:r w:rsidR="00CD6CBE" w:rsidDel="00045B29">
          <w:delInstrText xml:space="preserve"> ADDIN EN.CITE &lt;EndNote&gt;&lt;Cite&gt;&lt;Author&gt;Dawson&lt;/Author&gt;&lt;Year&gt;1998&lt;/Year&gt;&lt;RecNum&gt;69&lt;/RecNum&gt;&lt;record&gt;&lt;rec-number&gt;69&lt;/rec-number&gt;&lt;foreign-keys&gt;&lt;key app="EN" db-id="fp25zzvrxrd9vke5zxqp9stbssprwstvdddz"&gt;69&lt;/key&gt;&lt;/foreign-keys&gt;&lt;ref-type name="Journal Article"&gt;17&lt;/ref-type&gt;&lt;contributors&gt;&lt;authors&gt;&lt;author&gt;Dawson, Liza&lt;/author&gt;&lt;author&gt;Yu, Xiao-Fang&lt;/author&gt;&lt;/authors&gt;&lt;/contributors&gt;&lt;auth-address&gt;http://www.sciencedirect.com/science/article/pii/S0042682298993746&lt;/auth-address&gt;&lt;titles&gt;&lt;title&gt;The Role of Nucleocapsid of HIV-1 in Virus Assembly&lt;/title&gt;&lt;secondary-title&gt;Virology&lt;/secondary-title&gt;&lt;/titles&gt;&lt;periodical&gt;&lt;full-title&gt;Virology&lt;/full-title&gt;&lt;/periodical&gt;&lt;pages&gt;141-157&lt;/pages&gt;&lt;volume&gt;251&lt;/volume&gt;&lt;number&gt;1&lt;/number&gt;&lt;dates&gt;&lt;year&gt;1998&lt;/year&gt;&lt;pub-dates&gt;&lt;date&gt;November&lt;/date&gt;&lt;/pub-dates&gt;&lt;/dates&gt;&lt;isbn&gt;0042-6822&lt;/isbn&gt;&lt;label&gt;dawson_role_1998&lt;/label&gt;&lt;urls&gt;&lt;related-urls&gt;&lt;url&gt;10.1006/viro.1998.9374&lt;/url&gt;&lt;/related-urls&gt;&lt;/urls&gt;&lt;/record&gt;&lt;/Cite&gt;&lt;Cite&gt;&lt;Author&gt;Zhang&lt;/Author&gt;&lt;Year&gt;1998&lt;/Year&gt;&lt;RecNum&gt;70&lt;/RecNum&gt;&lt;record&gt;&lt;rec-number&gt;70&lt;/rec-number&gt;&lt;foreign-keys&gt;&lt;key app="EN" db-id="fp25zzvrxrd9vke5zxqp9stbssprwstvdddz"&gt;70&lt;/key&gt;&lt;/foreign-keys&gt;&lt;ref-type name="Journal Article"&gt;17&lt;/ref-type&gt;&lt;contributors&gt;&lt;authors&gt;&lt;author&gt;Zhang, Yaqiang&lt;/author&gt;&lt;author&gt;Qian, Haoyu&lt;/author&gt;&lt;author&gt;Love, Zachary&lt;/author&gt;&lt;author&gt;Barklis, Eric&lt;/author&gt;&lt;/authors&gt;&lt;/contributors&gt;&lt;auth-address&gt;http://jvi.asm.org/content/72/3/1782&lt;/auth-address&gt;&lt;titles&gt;&lt;title&gt;Analysis of the Assembly Function of the Human Immunodeficiency Virus Type 1 Gag Protein Nucleocapsid Domain&lt;/title&gt;&lt;secondary-title&gt;Journal of Virology&lt;/secondary-title&gt;&lt;/titles&gt;&lt;periodical&gt;&lt;full-title&gt;Journal of Virology&lt;/full-title&gt;&lt;/periodical&gt;&lt;pages&gt;1782-1789&lt;/pages&gt;&lt;volume&gt;72&lt;/volume&gt;&lt;number&gt;3&lt;/number&gt;&lt;dates&gt;&lt;year&gt;1998&lt;/year&gt;&lt;pub-dates&gt;&lt;date&gt;March&lt;/date&gt;&lt;/pub-dates&gt;&lt;/dates&gt;&lt;isbn&gt;0022-538X, 1098-5514&lt;/isbn&gt;&lt;label&gt;zhang_analysis_1998&lt;/label&gt;&lt;urls&gt;&lt;/urls&gt;&lt;/record&gt;&lt;/Cite&gt;&lt;/EndNote&gt;</w:delInstrText>
        </w:r>
      </w:del>
      <w:r w:rsidR="00072915">
        <w:fldChar w:fldCharType="separate"/>
      </w:r>
      <w:r>
        <w:rPr>
          <w:noProof/>
        </w:rPr>
        <w:t>(Dawson and Yu, 1998; Zhang et al., 1998)</w:t>
      </w:r>
      <w:r w:rsidR="00072915">
        <w:fldChar w:fldCharType="end"/>
      </w:r>
      <w:r>
        <w:t xml:space="preserve">  and localization of viral proteins </w:t>
      </w:r>
      <w:r w:rsidR="00072915">
        <w:fldChar w:fldCharType="begin"/>
      </w:r>
      <w:ins w:id="376" w:author="Ram Shrestha" w:date="2014-02-16T01:12:00Z">
        <w:r w:rsidR="00045B29">
          <w: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instrText>
        </w:r>
      </w:ins>
      <w:del w:id="377" w:author="Ram Shrestha" w:date="2014-02-16T01:12:00Z">
        <w:r w:rsidR="00CD6CBE" w:rsidDel="00045B29">
          <w:delInstrText xml:space="preserve"> ADDIN EN.CITE &lt;EndNote&gt;&lt;Cite&gt;&lt;Author&gt;Larsen&lt;/Author&gt;&lt;Year&gt;2008&lt;/Year&gt;&lt;RecNum&gt;817&lt;/RecNum&gt;&lt;record&gt;&lt;rec-number&gt;817&lt;/rec-number&gt;&lt;foreign-keys&gt;&lt;key app="EN" db-id="fp25zzvrxrd9vke5zxqp9stbssprwstvdddz"&gt;817&lt;/key&gt;&lt;/foreign-keys&gt;&lt;ref-type name="Journal Article"&gt;17&lt;/ref-type&gt;&lt;contributors&gt;&lt;authors&gt;&lt;author&gt;Larsen, L. S.&lt;/author&gt;&lt;author&gt;Beliakova-Bethell, N.&lt;/author&gt;&lt;author&gt;Bilanchone, V.&lt;/author&gt;&lt;author&gt;Zhang, M.&lt;/author&gt;&lt;author&gt;Lamsa, A.&lt;/author&gt;&lt;author&gt;Dasilva, R.&lt;/author&gt;&lt;author&gt;Hatfield, G. W.&lt;/author&gt;&lt;author&gt;Nagashima, K.&lt;/author&gt;&lt;author&gt;Sandmeyer, S.&lt;/author&gt;&lt;/authors&gt;&lt;/contributors&gt;&lt;auth-address&gt;Department of Biological Chemistry, D240 Med. Sci. I, University of California, Irvine, CA 92697-1700, USA.&lt;/auth-address&gt;&lt;titles&gt;&lt;title&gt;Ty3 nucleocapsid controls localization of particle assembly&lt;/title&gt;&lt;secondary-title&gt;J Virol&lt;/secondary-title&gt;&lt;/titles&gt;&lt;periodical&gt;&lt;full-title&gt;J Virol&lt;/full-title&gt;&lt;/periodical&gt;&lt;pages&gt;2501-14&lt;/pages&gt;&lt;volume&gt;82&lt;/volume&gt;&lt;number&gt;5&lt;/number&gt;&lt;edition&gt;2007/12/21&lt;/edition&gt;&lt;keywords&gt;&lt;keyword&gt;Escherichia coli/physiology&lt;/keyword&gt;&lt;keyword&gt;Microscopy, Electron&lt;/keyword&gt;&lt;keyword&gt;Microscopy, Fluorescence&lt;/keyword&gt;&lt;keyword&gt;Mutagenesis&lt;/keyword&gt;&lt;keyword&gt;Nucleocapsid/*physiology&lt;/keyword&gt;&lt;keyword&gt;RNA-Directed DNA Polymerase/*physiology&lt;/keyword&gt;&lt;keyword&gt;Saccharomyces cerevisiae/physiology&lt;/keyword&gt;&lt;keyword&gt;Saccharomyces cerevisiae Proteins/*physiology&lt;/keyword&gt;&lt;/keywords&gt;&lt;dates&gt;&lt;year&gt;2008&lt;/year&gt;&lt;pub-dates&gt;&lt;date&gt;Mar&lt;/date&gt;&lt;/pub-dates&gt;&lt;/dates&gt;&lt;isbn&gt;1098-5514 (Electronic)&amp;#xD;0022-538X (Linking)&lt;/isbn&gt;&lt;accession-num&gt;18094177&lt;/accession-num&gt;&lt;urls&gt;&lt;related-urls&gt;&lt;url&gt;http://www.ncbi.nlm.nih.gov/entrez/query.fcgi?cmd=Retrieve&amp;amp;db=PubMed&amp;amp;dopt=Citation&amp;amp;list_uids=18094177&lt;/url&gt;&lt;/related-urls&gt;&lt;/urls&gt;&lt;custom2&gt;2258933&lt;/custom2&gt;&lt;electronic-resource-num&gt;JVI.01814-07 [pii]&amp;#xD;10.1128/JVI.01814-07&lt;/electronic-resource-num&gt;&lt;language&gt;eng&lt;/language&gt;&lt;/record&gt;&lt;/Cite&gt;&lt;/EndNote&gt;</w:delInstrText>
        </w:r>
      </w:del>
      <w:r w:rsidR="00072915">
        <w:fldChar w:fldCharType="separate"/>
      </w:r>
      <w:r>
        <w:rPr>
          <w:noProof/>
        </w:rPr>
        <w:t>(Larsen et al., 2008)</w:t>
      </w:r>
      <w:r w:rsidR="00072915">
        <w:fldChar w:fldCharType="end"/>
      </w:r>
      <w:r>
        <w:t xml:space="preserve">. P6 protein plays role in detaching and releasing the newly formed HIV particles </w:t>
      </w:r>
      <w:r w:rsidR="00072915">
        <w:fldChar w:fldCharType="begin"/>
      </w:r>
      <w:ins w:id="378" w:author="Ram Shrestha" w:date="2014-02-16T01:12:00Z">
        <w:r w:rsidR="00045B29">
          <w: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instrText>
        </w:r>
      </w:ins>
      <w:del w:id="379" w:author="Ram Shrestha" w:date="2014-02-16T01:12:00Z">
        <w:r w:rsidR="00CD6CBE" w:rsidDel="00045B29">
          <w:delInstrText xml:space="preserve"> ADDIN EN.CITE &lt;EndNote&gt;&lt;Cite&gt;&lt;Author&gt;Demirov&lt;/Author&gt;&lt;Year&gt;2002&lt;/Year&gt;&lt;RecNum&gt;811&lt;/RecNum&gt;&lt;record&gt;&lt;rec-number&gt;811&lt;/rec-number&gt;&lt;foreign-keys&gt;&lt;key app="EN" db-id="fp25zzvrxrd9vke5zxqp9stbssprwstvdddz"&gt;811&lt;/key&gt;&lt;/foreign-keys&gt;&lt;ref-type name="Journal Article"&gt;17&lt;/ref-type&gt;&lt;contributors&gt;&lt;authors&gt;&lt;author&gt;Demirov, D. G.&lt;/author&gt;&lt;author&gt;Orenstein, J. M.&lt;/author&gt;&lt;author&gt;Freed, E. O.&lt;/author&gt;&lt;/authors&gt;&lt;/contributors&gt;&lt;auth-address&gt;Laboratory of Molecular Microbiology, National Institute of Allergy and Infectious Diseases, National Institutes of Health, Bethesda, Maryland 20892-0460, USA.&lt;/auth-address&gt;&lt;titles&gt;&lt;title&gt;The late domain of human immunodeficiency virus type 1 p6 promotes virus release in a cell type-dependent manner&lt;/title&gt;&lt;secondary-title&gt;J Virol&lt;/secondary-title&gt;&lt;/titles&gt;&lt;periodical&gt;&lt;full-title&gt;J Virol&lt;/full-title&gt;&lt;/periodical&gt;&lt;pages&gt;105-17&lt;/pages&gt;&lt;volume&gt;76&lt;/volume&gt;&lt;number&gt;1&lt;/number&gt;&lt;edition&gt;2001/12/12&lt;/edition&gt;&lt;keywords&gt;&lt;keyword&gt;Amino Acid Sequence&lt;/keyword&gt;&lt;keyword&gt;Cells, Cultured&lt;/keyword&gt;&lt;keyword&gt;Codon, Terminator&lt;/keyword&gt;&lt;keyword&gt;Eukaryotic Cells/*virology&lt;/keyword&gt;&lt;keyword&gt;Gene Products, gag/chemistry/genetics/*physiology&lt;/keyword&gt;&lt;keyword&gt;HIV-1/chemistry/*physiology&lt;/keyword&gt;&lt;keyword&gt;HeLa Cells&lt;/keyword&gt;&lt;keyword&gt;Humans&lt;/keyword&gt;&lt;keyword&gt;Jurkat Cells/virology&lt;/keyword&gt;&lt;keyword&gt;Lymphocytes/virology&lt;/keyword&gt;&lt;keyword&gt;Macrophages/virology&lt;/keyword&gt;&lt;keyword&gt;Molecular Sequence Data&lt;/keyword&gt;&lt;keyword&gt;Mutagenesis, Site-Directed&lt;/keyword&gt;&lt;keyword&gt;Virus Replication&lt;/keyword&gt;&lt;keyword&gt;gag Gene Products, Human Immunodeficiency Virus&lt;/keyword&gt;&lt;/keywords&gt;&lt;dates&gt;&lt;year&gt;2002&lt;/year&gt;&lt;pub-dates&gt;&lt;date&gt;Jan&lt;/date&gt;&lt;/pub-dates&gt;&lt;/dates&gt;&lt;isbn&gt;0022-538X (Print)&amp;#xD;0022-538X (Linking)&lt;/isbn&gt;&lt;accession-num&gt;11739676&lt;/accession-num&gt;&lt;urls&gt;&lt;related-urls&gt;&lt;url&gt;http://www.ncbi.nlm.nih.gov/entrez/query.fcgi?cmd=Retrieve&amp;amp;db=PubMed&amp;amp;dopt=Citation&amp;amp;list_uids=11739676&lt;/url&gt;&lt;/related-urls&gt;&lt;/urls&gt;&lt;custom2&gt;135729&lt;/custom2&gt;&lt;language&gt;eng&lt;/language&gt;&lt;/record&gt;&lt;/Cite&gt;&lt;/EndNote&gt;</w:delInstrText>
        </w:r>
      </w:del>
      <w:r w:rsidR="00072915">
        <w:fldChar w:fldCharType="separate"/>
      </w:r>
      <w:r>
        <w:rPr>
          <w:noProof/>
        </w:rPr>
        <w:t>(Demirov et al., 2002)</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w:t>
      </w:r>
      <w:r w:rsidRPr="008F5F58">
        <w:rPr>
          <w:i/>
        </w:rPr>
        <w:t>pol</w:t>
      </w:r>
      <w:r>
        <w:t xml:space="preserve"> polyprotein is produced by translational frame shift </w:t>
      </w:r>
      <w:r w:rsidR="00072915">
        <w:fldChar w:fldCharType="begin"/>
      </w:r>
      <w:ins w:id="380" w:author="Ram Shrestha" w:date="2014-02-16T01:12:00Z">
        <w:r w:rsidR="00045B29">
          <w: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instrText>
        </w:r>
      </w:ins>
      <w:del w:id="381" w:author="Ram Shrestha" w:date="2014-02-16T01:12:00Z">
        <w:r w:rsidR="00CD6CBE" w:rsidDel="00045B29">
          <w:delInstrText xml:space="preserve"> ADDIN EN.CITE &lt;EndNote&gt;&lt;Cite&gt;&lt;Author&gt;Karacostas&lt;/Author&gt;&lt;Year&gt;1993&lt;/Year&gt;&lt;RecNum&gt;25&lt;/RecNum&gt;&lt;record&gt;&lt;rec-number&gt;25&lt;/rec-number&gt;&lt;foreign-keys&gt;&lt;key app="EN" db-id="fp25zzvrxrd9vke5zxqp9stbssprwstvdddz"&gt;25&lt;/key&gt;&lt;/foreign-keys&gt;&lt;ref-type name="Journal Article"&gt;17&lt;/ref-type&gt;&lt;contributors&gt;&lt;authors&gt;&lt;author&gt;Karacostas, Velissarios&lt;/author&gt;&lt;author&gt;Wolffe, Elizabeth J.&lt;/author&gt;&lt;author&gt;Nagashima, Kunio&lt;/author&gt;&lt;author&gt;Gonda, Matthew A.&lt;/author&gt;&lt;author&gt;Moss, Bernard&lt;/author&gt;&lt;/authors&gt;&lt;/contributors&gt;&lt;auth-address&gt;http://www.sciencedirect.com/science/article/pii/S0042682283711748&lt;/auth-address&gt;&lt;titles&gt;&lt;title&gt;Overexpression of the HIV-1 gag-pol polyprotein results in intracellular activation of HIV-1 protease and inhibition of assembly and budding of virus-like particles&lt;/title&gt;&lt;secondary-title&gt;Virology&lt;/secondary-title&gt;&lt;/titles&gt;&lt;periodical&gt;&lt;full-title&gt;Virology&lt;/full-title&gt;&lt;/periodical&gt;&lt;pages&gt;661–671&lt;/pages&gt;&lt;volume&gt;193&lt;/volume&gt;&lt;number&gt;2&lt;/number&gt;&lt;dates&gt;&lt;year&gt;1993&lt;/year&gt;&lt;/dates&gt;&lt;label&gt;karacostas_overexpression_1993&lt;/label&gt;&lt;urls&gt;&lt;/urls&gt;&lt;/record&gt;&lt;/Cite&gt;&lt;/EndNote&gt;</w:delInstrText>
        </w:r>
      </w:del>
      <w:r w:rsidR="00072915">
        <w:fldChar w:fldCharType="separate"/>
      </w:r>
      <w:r>
        <w:rPr>
          <w:noProof/>
        </w:rPr>
        <w:t>(Karacostas et al., 1993)</w:t>
      </w:r>
      <w:r w:rsidR="00072915">
        <w:fldChar w:fldCharType="end"/>
      </w:r>
      <w:r>
        <w:t xml:space="preserve"> (Figure 1.5), such that, as much as 241 nucleotides at 5’ region of the gene overlaps with 3’ region of gag gene </w:t>
      </w:r>
      <w:r w:rsidR="00072915">
        <w:fldChar w:fldCharType="begin"/>
      </w:r>
      <w:ins w:id="382" w:author="Ram Shrestha" w:date="2014-02-16T01:12:00Z">
        <w:r w:rsidR="00045B29">
          <w: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instrText>
        </w:r>
      </w:ins>
      <w:del w:id="383" w:author="Ram Shrestha" w:date="2014-02-16T01:12:00Z">
        <w:r w:rsidR="00CD6CBE" w:rsidDel="00045B29">
          <w:delInstrText xml:space="preserve"> ADDIN EN.CITE &lt;EndNote&gt;&lt;Cite&gt;&lt;Author&gt;Jacks&lt;/Author&gt;&lt;Year&gt;1988&lt;/Year&gt;&lt;RecNum&gt;231&lt;/RecNum&gt;&lt;record&gt;&lt;rec-number&gt;231&lt;/rec-number&gt;&lt;foreign-keys&gt;&lt;key app="EN" db-id="fp25zzvrxrd9vke5zxqp9stbssprwstvdddz"&gt;231&lt;/key&gt;&lt;/foreign-keys&gt;&lt;ref-type name="Journal Article"&gt;17&lt;/ref-type&gt;&lt;contributors&gt;&lt;authors&gt;&lt;author&gt;Jacks, Tyler&lt;/author&gt;&lt;author&gt;Power, Michael D.&lt;/author&gt;&lt;author&gt;Masiarz, Frank R.&lt;/author&gt;&lt;author&gt;Luciw, Paul A.&lt;/author&gt;&lt;author&gt;Barr, Philip J.&lt;/author&gt;&lt;author&gt;Varmus, Harold E.&lt;/author&gt;&lt;/authors&gt;&lt;/contributors&gt;&lt;auth-address&gt;http://www.nature.com.libgate.library.nuigalway.ie/nature/journal/v331/n6153/abs/331280a0.html&lt;/auth-address&gt;&lt;titles&gt;&lt;title&gt;Characterization of ribosomal frameshifting in HIV-1 gag-pol expression&lt;/title&gt;&lt;secondary-title&gt;Nature&lt;/secondary-title&gt;&lt;/titles&gt;&lt;periodical&gt;&lt;full-title&gt;Nature&lt;/full-title&gt;&lt;/periodical&gt;&lt;pages&gt;280-283&lt;/pages&gt;&lt;volume&gt;331&lt;/volume&gt;&lt;number&gt;6153&lt;/number&gt;&lt;dates&gt;&lt;year&gt;1988&lt;/year&gt;&lt;pub-dates&gt;&lt;date&gt;January&lt;/date&gt;&lt;/pub-dates&gt;&lt;/dates&gt;&lt;label&gt;jacks_characterization_1988&lt;/label&gt;&lt;urls&gt;&lt;related-urls&gt;&lt;url&gt;10.1038/331280a0&lt;/url&gt;&lt;/related-urls&gt;&lt;/urls&gt;&lt;/record&gt;&lt;/Cite&gt;&lt;Cite&gt;&lt;Author&gt;Ratner&lt;/Author&gt;&lt;Year&gt;1985&lt;/Year&gt;&lt;RecNum&gt;89&lt;/RecNum&gt;&lt;record&gt;&lt;rec-number&gt;89&lt;/rec-number&gt;&lt;foreign-keys&gt;&lt;key app="EN" db-id="fp25zzvrxrd9vke5zxqp9stbssprwstvdddz"&gt;89&lt;/key&gt;&lt;/foreign-keys&gt;&lt;ref-type name="Journal Article"&gt;17&lt;/ref-type&gt;&lt;contributors&gt;&lt;authors&gt;&lt;author&gt;Ratner, Lee&lt;/author&gt;&lt;author&gt;Haseltine, William&lt;/author&gt;&lt;author&gt;Patarca, Roberto&lt;/author&gt;&lt;author&gt;Livak, Kenneth J.&lt;/author&gt;&lt;author&gt;Starcich, Bruno&lt;/author&gt;&lt;author&gt;Josephs, Steven F.&lt;/author&gt;&lt;author&gt;Doran, Ellen R.&lt;/author&gt;&lt;author&gt;Rafalski, J. Antoni&lt;/author&gt;&lt;author&gt;Whitehorn, Erik A.&lt;/author&gt;&lt;author&gt;Baumeister, Kirk&lt;/author&gt;&lt;/authors&gt;&lt;/contributors&gt;&lt;auth-address&gt;http://www.nature.com/nature/journal/v313/n6000/abs/313277a0.html&lt;/auth-address&gt;&lt;titles&gt;&lt;title&gt;Complete nucleotide sequence of the AIDS virus, HTLV-III&lt;/title&gt;&lt;/titles&gt;&lt;dates&gt;&lt;year&gt;1985&lt;/year&gt;&lt;/dates&gt;&lt;label&gt;ratner_complete_1985&lt;/label&gt;&lt;urls&gt;&lt;/urls&gt;&lt;/record&gt;&lt;/Cite&gt;&lt;/EndNote&gt;</w:delInstrText>
        </w:r>
      </w:del>
      <w:r w:rsidR="00072915">
        <w:fldChar w:fldCharType="separate"/>
      </w:r>
      <w:r>
        <w:rPr>
          <w:noProof/>
        </w:rPr>
        <w:t>(Jacks et al., 1988; Ratner et al., 1985)</w:t>
      </w:r>
      <w:r w:rsidR="00072915">
        <w:fldChar w:fldCharType="end"/>
      </w:r>
      <w:r>
        <w:t xml:space="preserve">. The proteolytic cleavage of pol precursor produces essential viral replication enzymes – protease (PR), reverse transcriptase (RT) and integrase (IN). The protease enzyme cleaves the </w:t>
      </w:r>
      <w:r w:rsidRPr="008F5F58">
        <w:rPr>
          <w:i/>
        </w:rPr>
        <w:t>gag</w:t>
      </w:r>
      <w:r>
        <w:t xml:space="preserve"> and </w:t>
      </w:r>
      <w:r w:rsidRPr="008F5F58">
        <w:rPr>
          <w:i/>
        </w:rPr>
        <w:t>pol</w:t>
      </w:r>
      <w:r>
        <w:t xml:space="preserve"> polyprotein to form the viral structure proteins and functional enzymes respectively </w:t>
      </w:r>
      <w:r w:rsidR="00072915">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ins w:id="384" w:author="Ram Shrestha" w:date="2014-02-16T01:12:00Z">
        <w:r w:rsidR="00045B29">
          <w:instrText xml:space="preserve"> ADDIN EN.CITE </w:instrText>
        </w:r>
      </w:ins>
      <w:del w:id="385" w:author="Ram Shrestha" w:date="2014-02-16T01:12:00Z">
        <w:r w:rsidR="00CD6CBE" w:rsidDel="00045B29">
          <w:delInstrText xml:space="preserve"> ADDIN EN.CITE </w:delInstrText>
        </w:r>
        <w:r w:rsidR="00072915" w:rsidDel="00045B29">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CD6CBE" w:rsidDel="00045B29">
          <w:delInstrText xml:space="preserve"> ADDIN EN.CITE.DATA </w:delInstrText>
        </w:r>
      </w:del>
      <w:del w:id="386" w:author="Ram Shrestha" w:date="2014-02-16T01:12:00Z">
        <w:r w:rsidR="00072915" w:rsidDel="00045B29">
          <w:fldChar w:fldCharType="end"/>
        </w:r>
      </w:del>
      <w:ins w:id="387" w:author="Ram Shrestha" w:date="2014-02-16T01:12:00Z">
        <w:r w:rsidR="00072915">
          <w:fldChar w:fldCharType="begin">
            <w:fldData xml:space="preserve">PEVuZE5vdGU+PENpdGU+PEF1dGhvcj5EYXJrZTwvQXV0aG9yPjxZZWFyPjE5ODg8L1llYXI+PFJl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</w:fldData>
          </w:fldChar>
        </w:r>
        <w:r w:rsidR="00045B29">
          <w:instrText xml:space="preserve"> ADDIN EN.CITE.DATA </w:instrText>
        </w:r>
      </w:ins>
      <w:ins w:id="388" w:author="Ram Shrestha" w:date="2014-02-16T01:12:00Z">
        <w:r w:rsidR="00072915">
          <w:fldChar w:fldCharType="end"/>
        </w:r>
      </w:ins>
      <w:r w:rsidR="00072915">
        <w:fldChar w:fldCharType="separate"/>
      </w:r>
      <w:r>
        <w:rPr>
          <w:noProof/>
        </w:rPr>
        <w:t>(Darke et al., 1988b; ERICKSON-VIITANEN et al., 1989; Nutt et al., 1988)</w:t>
      </w:r>
      <w:r w:rsidR="00072915">
        <w:fldChar w:fldCharType="end"/>
      </w:r>
      <w:r>
        <w:t xml:space="preserve">. The reverse transcriptase enzyme reverse transcribes the viral RNA to produce a cDNA molecule after infecting host cell </w:t>
      </w:r>
      <w:r w:rsidR="00072915">
        <w:fldChar w:fldCharType="begin"/>
      </w:r>
      <w:ins w:id="389" w:author="Ram Shrestha" w:date="2014-02-16T01:12:00Z">
        <w:r w:rsidR="00045B29">
          <w: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instrText>
        </w:r>
      </w:ins>
      <w:del w:id="390" w:author="Ram Shrestha" w:date="2014-02-16T01:12:00Z">
        <w:r w:rsidR="00CD6CBE" w:rsidDel="00045B29">
          <w:delInstrText xml:space="preserve"> ADDIN EN.CITE &lt;EndNote&gt;&lt;Cite&gt;&lt;Author&gt;Jacobo-Molina&lt;/Author&gt;&lt;Year&gt;1991&lt;/Year&gt;&lt;RecNum&gt;63&lt;/RecNum&gt;&lt;record&gt;&lt;rec-number&gt;63&lt;/rec-number&gt;&lt;foreign-keys&gt;&lt;key app="EN" db-id="fp25zzvrxrd9vke5zxqp9stbssprwstvdddz"&gt;63&lt;/key&gt;&lt;/foreign-keys&gt;&lt;ref-type name="Journal Article"&gt;17&lt;/ref-type&gt;&lt;contributors&gt;&lt;authors&gt;&lt;author&gt;Jacobo-Molina, Alfredo&lt;/author&gt;&lt;author&gt;Arnold, Edward&lt;/author&gt;&lt;/authors&gt;&lt;/contributors&gt;&lt;auth-address&gt;http://pubs.acs.org/doi/pdf/10.1021/bi00240a001&lt;/auth-address&gt;&lt;titles&gt;&lt;title&gt;HIV reverse transcriptase structure-function relationships&lt;/title&gt;&lt;secondary-title&gt;Biochemistry&lt;/secondary-title&gt;&lt;/titles&gt;&lt;periodical&gt;&lt;full-title&gt;Biochemistry&lt;/full-title&gt;&lt;/periodical&gt;&lt;pages&gt;6351–6361&lt;/pages&gt;&lt;volume&gt;30&lt;/volume&gt;&lt;number&gt;26&lt;/number&gt;&lt;dates&gt;&lt;year&gt;1991&lt;/year&gt;&lt;/dates&gt;&lt;label&gt;jacobo-molina_hiv_1991&lt;/label&gt;&lt;urls&gt;&lt;/urls&gt;&lt;/record&gt;&lt;/Cite&gt;&lt;Cite&gt;&lt;Author&gt;Sarafianos&lt;/Author&gt;&lt;Year&gt;2009&lt;/Year&gt;&lt;RecNum&gt;426&lt;/RecNum&gt;&lt;record&gt;&lt;rec-number&gt;426&lt;/rec-number&gt;&lt;foreign-keys&gt;&lt;key app="EN" db-id="fp25zzvrxrd9vke5zxqp9stbssprwstvdddz"&gt;426&lt;/key&gt;&lt;/foreign-keys&gt;&lt;ref-type name="Journal Article"&gt;17&lt;/ref-type&gt;&lt;contributors&gt;&lt;authors&gt;&lt;author&gt;Sarafianos, Stefan G.&lt;/author&gt;&lt;author&gt;Marchand, Bruno&lt;/author&gt;&lt;author&gt;Das, Kalyan&lt;/author&gt;&lt;author&gt;Himmel, Daniel M.&lt;/author&gt;&lt;author&gt;Parniak, Michael A.&lt;/author&gt;&lt;author&gt;Hughes, Stephen H.&lt;/author&gt;&lt;author&gt;Arnold, Eddy&lt;/author&gt;&lt;/authors&gt;&lt;/contributors&gt;&lt;auth-address&gt;http://www.sciencedirect.com/science/article/pii/S0022283608013442&lt;/auth-address&gt;&lt;titles&gt;&lt;title&gt;Structure and Function of HIV-1 Reverse Transcriptase: Molecular Mechanisms of Polymerization and Inhibition&lt;/title&gt;&lt;secondary-title&gt;Journal of Molecular Biology&lt;/secondary-title&gt;&lt;/titles&gt;&lt;periodical&gt;&lt;full-title&gt;Journal of molecular biology&lt;/full-title&gt;&lt;/periodical&gt;&lt;pages&gt;693-713&lt;/pages&gt;&lt;volume&gt;385&lt;/volume&gt;&lt;number&gt;3&lt;/number&gt;&lt;dates&gt;&lt;year&gt;2009&lt;/year&gt;&lt;pub-dates&gt;&lt;date&gt;January&lt;/date&gt;&lt;/pub-dates&gt;&lt;/dates&gt;&lt;isbn&gt;0022-2836&lt;/isbn&gt;&lt;label&gt;sarafianos_structure_2009&lt;/label&gt;&lt;urls&gt;&lt;related-urls&gt;&lt;url&gt;10.1016/j.jmb.2008.10.071&lt;/url&gt;&lt;/related-urls&gt;&lt;/urls&gt;&lt;/record&gt;&lt;/Cite&gt;&lt;/EndNote&gt;</w:delInstrText>
        </w:r>
      </w:del>
      <w:r w:rsidR="00072915">
        <w:fldChar w:fldCharType="separate"/>
      </w:r>
      <w:r>
        <w:rPr>
          <w:noProof/>
        </w:rPr>
        <w:t>(Jacobo-Molina and Arnold, 1991; Sarafianos et al., 2009)</w:t>
      </w:r>
      <w:r w:rsidR="00072915">
        <w:fldChar w:fldCharType="end"/>
      </w:r>
      <w:r>
        <w:t xml:space="preserve">. The RNase H domain in RT degrades the viral RNA molecule following cDNA production </w:t>
      </w:r>
      <w:r w:rsidR="00072915">
        <w:fldChar w:fldCharType="begin"/>
      </w:r>
      <w:ins w:id="391" w:author="Ram Shrestha" w:date="2014-02-16T01:12:00Z">
        <w:r w:rsidR="00045B29">
          <w: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instrText>
        </w:r>
      </w:ins>
      <w:del w:id="392" w:author="Ram Shrestha" w:date="2014-02-16T01:12:00Z">
        <w:r w:rsidR="00CD6CBE" w:rsidDel="00045B29">
          <w:delInstrText xml:space="preserve"> ADDIN EN.CITE &lt;EndNote&gt;&lt;Cite&gt;&lt;Author&gt;Davies&lt;/Author&gt;&lt;Year&gt;1991&lt;/Year&gt;&lt;RecNum&gt;62&lt;/RecNum&gt;&lt;record&gt;&lt;rec-number&gt;62&lt;/rec-number&gt;&lt;foreign-keys&gt;&lt;key app="EN" db-id="fp25zzvrxrd9vke5zxqp9stbssprwstvdddz"&gt;62&lt;/key&gt;&lt;/foreign-keys&gt;&lt;ref-type name="Journal Article"&gt;17&lt;/ref-type&gt;&lt;contributors&gt;&lt;authors&gt;&lt;author&gt;Davies, J. F.&lt;/author&gt;&lt;author&gt;Hostomska, Z.&lt;/author&gt;&lt;author&gt;Hostomsky, Z.&lt;/author&gt;&lt;author&gt;Jordan, &lt;/author&gt;&lt;author&gt;Matthews, D. A.&lt;/author&gt;&lt;/authors&gt;&lt;/contributors&gt;&lt;auth-address&gt;http://www.sciencemag.org/content/252/5002/88&lt;/auth-address&gt;&lt;titles&gt;&lt;title&gt;Crystal structure of the ribonuclease H domain of HIV-1 reverse transcriptase&lt;/title&gt;&lt;secondary-title&gt;Science&lt;/secondary-title&gt;&lt;/titles&gt;&lt;periodical&gt;&lt;full-title&gt;Science&lt;/full-title&gt;&lt;/periodical&gt;&lt;pages&gt;88-95&lt;/pages&gt;&lt;volume&gt;252&lt;/volume&gt;&lt;number&gt;5002&lt;/number&gt;&lt;dates&gt;&lt;year&gt;1991&lt;/year&gt;&lt;pub-dates&gt;&lt;date&gt;April&lt;/date&gt;&lt;/pub-dates&gt;&lt;/dates&gt;&lt;isbn&gt;0036-8075, 1095-9203&lt;/isbn&gt;&lt;label&gt;davies_crystal_1991&lt;/label&gt;&lt;urls&gt;&lt;related-urls&gt;&lt;url&gt;10.1126/science.1707186&lt;/url&gt;&lt;/related-urls&gt;&lt;/urls&gt;&lt;/record&gt;&lt;/Cite&gt;&lt;/EndNote&gt;</w:delInstrText>
        </w:r>
      </w:del>
      <w:r w:rsidR="00072915">
        <w:fldChar w:fldCharType="separate"/>
      </w:r>
      <w:r>
        <w:rPr>
          <w:noProof/>
        </w:rPr>
        <w:t>(Davies et al., 1991)</w:t>
      </w:r>
      <w:r w:rsidR="00072915">
        <w:fldChar w:fldCharType="end"/>
      </w:r>
      <w:r>
        <w:t xml:space="preserve">. The integrase enzyme removes two bases from 3’ DNA molecule and functions strand transfer during the process of integrating the proviral DNA into the host genome </w:t>
      </w:r>
      <w:r w:rsidR="00072915">
        <w:fldChar w:fldCharType="begin"/>
      </w:r>
      <w:ins w:id="393" w:author="Ram Shrestha" w:date="2014-02-16T01:12:00Z">
        <w:r w:rsidR="00045B29">
          <w: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instrText>
        </w:r>
      </w:ins>
      <w:del w:id="394" w:author="Ram Shrestha" w:date="2014-02-16T01:12:00Z">
        <w:r w:rsidR="00CD6CBE" w:rsidDel="00045B29">
          <w:delInstrText xml:space="preserve"> ADDIN EN.CITE &lt;EndNote&gt;&lt;Cite&gt;&lt;Author&gt;Pruss&lt;/Author&gt;&lt;Year&gt;1994&lt;/Year&gt;&lt;RecNum&gt;60&lt;/RecNum&gt;&lt;record&gt;&lt;rec-number&gt;60&lt;/rec-number&gt;&lt;foreign-keys&gt;&lt;key app="EN" db-id="fp25zzvrxrd9vke5zxqp9stbssprwstvdddz"&gt;60&lt;/key&gt;&lt;/foreign-keys&gt;&lt;ref-type name="Journal Article"&gt;17&lt;/ref-type&gt;&lt;contributors&gt;&lt;authors&gt;&lt;author&gt;Pruss, D.&lt;/author&gt;&lt;author&gt;Reeves, R.&lt;/author&gt;&lt;author&gt;Bushman, F. D.&lt;/author&gt;&lt;author&gt;Wolffe, A. P.&lt;/author&gt;&lt;/authors&gt;&lt;/contributors&gt;&lt;auth-address&gt;http://www.jbc.org/content/269/40/25031&lt;/auth-address&gt;&lt;titles&gt;&lt;title&gt;The influence of DNA and nucleosome structure on integration events directed by HIV integrase.&lt;/title&gt;&lt;secondary-title&gt;Journal of Biological Chemistry&lt;/secondary-title&gt;&lt;/titles&gt;&lt;pages&gt;25031-25041&lt;/pages&gt;&lt;volume&gt;269&lt;/volume&gt;&lt;number&gt;40&lt;/number&gt;&lt;dates&gt;&lt;year&gt;1994&lt;/year&gt;&lt;pub-dates&gt;&lt;date&gt;October&lt;/date&gt;&lt;/pub-dates&gt;&lt;/dates&gt;&lt;isbn&gt;0021-9258, 1083-351X&lt;/isbn&gt;&lt;label&gt;pruss_influence_1994&lt;/label&gt;&lt;urls&gt;&lt;/urls&gt;&lt;/record&gt;&lt;/Cite&gt;&lt;/EndNote&gt;</w:delInstrText>
        </w:r>
      </w:del>
      <w:r w:rsidR="00072915">
        <w:fldChar w:fldCharType="separate"/>
      </w:r>
      <w:r>
        <w:rPr>
          <w:noProof/>
        </w:rPr>
        <w:t>(Pruss et al., 1994)</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w:t>
      </w:r>
      <w:r w:rsidRPr="008F5F58">
        <w:rPr>
          <w:i/>
        </w:rPr>
        <w:t>env</w:t>
      </w:r>
      <w:r>
        <w:t xml:space="preserve"> gene produces a precursor glycopolyprotein (gp160) that is processed at post-translational by human convertase enzymes - PC1 and furin to produce glycoprotein 120 (gp120, HIV-1 SU) and glycoprotein 41 (gp41, HIV-1 TM) </w:t>
      </w:r>
      <w:r w:rsidR="00072915">
        <w:fldChar w:fldCharType="begin"/>
      </w:r>
      <w:ins w:id="395" w:author="Ram Shrestha" w:date="2014-02-16T01:12:00Z">
        <w:r w:rsidR="00045B29">
          <w: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instrText>
        </w:r>
      </w:ins>
      <w:del w:id="396" w:author="Ram Shrestha" w:date="2014-02-16T01:12:00Z">
        <w:r w:rsidR="00CD6CBE" w:rsidDel="00045B29">
          <w:delInstrText xml:space="preserve"> ADDIN EN.CITE &lt;EndNote&gt;&lt;Cite&gt;&lt;Author&gt;Decroly&lt;/Author&gt;&lt;Year&gt;1994&lt;/Year&gt;&lt;RecNum&gt;59&lt;/RecNum&gt;&lt;record&gt;&lt;rec-number&gt;59&lt;/rec-number&gt;&lt;foreign-keys&gt;&lt;key app="EN" db-id="fp25zzvrxrd9vke5zxqp9stbssprwstvdddz"&gt;59&lt;/key&gt;&lt;/foreign-keys&gt;&lt;ref-type name="Journal Article"&gt;17&lt;/ref-type&gt;&lt;contributors&gt;&lt;authors&gt;&lt;author&gt;Decroly, E.&lt;/author&gt;&lt;author&gt;Vandenbranden, M.&lt;/author&gt;&lt;author&gt;Ruysschaert, J. M.&lt;/author&gt;&lt;author&gt;Cogniaux, J.&lt;/author&gt;&lt;author&gt;Jacob, G. S.&lt;/author&gt;&lt;author&gt;Howard, S. C.&lt;/author&gt;&lt;author&gt;Marshall, G.&lt;/author&gt;&lt;author&gt;Kompelli, A.&lt;/author&gt;&lt;author&gt;Basak, A.&lt;/author&gt;&lt;author&gt;Jean, F.&lt;/author&gt;&lt;/authors&gt;&lt;/contributors&gt;&lt;auth-address&gt;http://www.jbc.org/content/269/16/12240&lt;/auth-address&gt;&lt;titles&gt;&lt;title&gt;The convertases furin and PC1 can both cleave the human immunodeficiency virus (HIV)-1 envelope glycoprotein gp160 into gp120 (HIV-1 SU) and gp41 (HIV-I TM).&lt;/title&gt;&lt;secondary-title&gt;Journal of Biological Chemistry&lt;/secondary-title&gt;&lt;/titles&gt;&lt;pages&gt;12240-12247&lt;/pages&gt;&lt;volume&gt;269&lt;/volume&gt;&lt;number&gt;16&lt;/number&gt;&lt;dates&gt;&lt;year&gt;1994&lt;/year&gt;&lt;pub-dates&gt;&lt;date&gt;April&lt;/date&gt;&lt;/pub-dates&gt;&lt;/dates&gt;&lt;isbn&gt;0021-9258, 1083-351X&lt;/isbn&gt;&lt;label&gt;decroly_convertases_1994&lt;/label&gt;&lt;urls&gt;&lt;/urls&gt;&lt;/record&gt;&lt;/Cite&gt;&lt;/EndNote&gt;</w:delInstrText>
        </w:r>
      </w:del>
      <w:r w:rsidR="00072915">
        <w:fldChar w:fldCharType="separate"/>
      </w:r>
      <w:r>
        <w:rPr>
          <w:noProof/>
        </w:rPr>
        <w:t>(Decroly et al., 1994)</w:t>
      </w:r>
      <w:r w:rsidR="00072915">
        <w:fldChar w:fldCharType="end"/>
      </w:r>
      <w:r>
        <w:t xml:space="preserve">.  Gp120 is a non-covalent complex of external protein and gp41 is a trans-membrane protein; both play vital role for initial steps in viral infection </w:t>
      </w:r>
      <w:r w:rsidR="00072915">
        <w:fldChar w:fldCharType="begin"/>
      </w:r>
      <w:ins w:id="397" w:author="Ram Shrestha" w:date="2014-02-16T01:12:00Z">
        <w:r w:rsidR="00045B29">
          <w: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instrText>
        </w:r>
      </w:ins>
      <w:del w:id="398" w:author="Ram Shrestha" w:date="2014-02-16T01:12:00Z">
        <w:r w:rsidR="00CD6CBE" w:rsidDel="00045B29">
          <w:delInstrText xml:space="preserve"> ADDIN EN.CITE &lt;EndNote&gt;&lt;Cite&gt;&lt;Author&gt;Chan&lt;/Author&gt;&lt;Year&gt;1997&lt;/Year&gt;&lt;RecNum&gt;58&lt;/RecNum&gt;&lt;record&gt;&lt;rec-number&gt;58&lt;/rec-number&gt;&lt;foreign-keys&gt;&lt;key app="EN" db-id="fp25zzvrxrd9vke5zxqp9stbssprwstvdddz"&gt;58&lt;/key&gt;&lt;/foreign-keys&gt;&lt;ref-type name="Journal Article"&gt;17&lt;/ref-type&gt;&lt;contributors&gt;&lt;authors&gt;&lt;author&gt;Chan, David C.&lt;/author&gt;&lt;author&gt;Fass, Deborah&lt;/author&gt;&lt;author&gt;Berger, James M.&lt;/author&gt;&lt;author&gt;Kim, Peter S.&lt;/author&gt;&lt;/authors&gt;&lt;/contributors&gt;&lt;auth-address&gt;http://www.sciencedirect.com/science/article/pii/S0092867400802056&lt;/auth-address&gt;&lt;titles&gt;&lt;title&gt;Core Structure of gp41 from the HIV Envelope Glycoprotein&lt;/title&gt;&lt;secondary-title&gt;Cell&lt;/secondary-title&gt;&lt;/titles&gt;&lt;periodical&gt;&lt;full-title&gt;Cell&lt;/full-title&gt;&lt;/periodical&gt;&lt;pages&gt;263-273&lt;/pages&gt;&lt;volume&gt;89&lt;/volume&gt;&lt;number&gt;2&lt;/number&gt;&lt;dates&gt;&lt;year&gt;1997&lt;/year&gt;&lt;pub-dates&gt;&lt;date&gt;April&lt;/date&gt;&lt;/pub-dates&gt;&lt;/dates&gt;&lt;isbn&gt;0092-8674&lt;/isbn&gt;&lt;label&gt;chan_core_1997&lt;/label&gt;&lt;urls&gt;&lt;related-urls&gt;&lt;url&gt;10.1016/S0092-8674(00)80205-6&lt;/url&gt;&lt;/related-urls&gt;&lt;/urls&gt;&lt;/record&gt;&lt;/Cite&gt;&lt;/EndNote&gt;</w:delInstrText>
        </w:r>
      </w:del>
      <w:r w:rsidR="00072915">
        <w:fldChar w:fldCharType="separate"/>
      </w:r>
      <w:r>
        <w:rPr>
          <w:noProof/>
        </w:rPr>
        <w:t>(Chan et al., 1997)</w:t>
      </w:r>
      <w:r w:rsidR="00072915">
        <w:fldChar w:fldCharType="end"/>
      </w:r>
      <w:r>
        <w:t xml:space="preserve">. Three gp120 molecules bound with three gp41 molecules to form envelop spikes </w:t>
      </w:r>
      <w:r w:rsidR="00072915">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ins w:id="399" w:author="Ram Shrestha" w:date="2014-02-16T01:12:00Z">
        <w:r w:rsidR="00045B29">
          <w:instrText xml:space="preserve"> ADDIN EN.CITE </w:instrText>
        </w:r>
      </w:ins>
      <w:del w:id="400" w:author="Ram Shrestha" w:date="2014-02-16T01:12:00Z">
        <w:r w:rsidR="00CD6CBE" w:rsidDel="00045B29">
          <w:delInstrText xml:space="preserve"> ADDIN EN.CITE </w:delInstrText>
        </w:r>
        <w:r w:rsidR="00072915" w:rsidDel="00045B29">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CD6CBE" w:rsidDel="00045B29">
          <w:delInstrText xml:space="preserve"> ADDIN EN.CITE.DATA </w:delInstrText>
        </w:r>
      </w:del>
      <w:del w:id="401" w:author="Ram Shrestha" w:date="2014-02-16T01:12:00Z">
        <w:r w:rsidR="00072915" w:rsidDel="00045B29">
          <w:fldChar w:fldCharType="end"/>
        </w:r>
      </w:del>
      <w:ins w:id="402" w:author="Ram Shrestha" w:date="2014-02-16T01:12:00Z">
        <w:r w:rsidR="00072915">
          <w:fldChar w:fldCharType="begin">
            <w:fldData xml:space="preserve">PEVuZE5vdGU+PENpdGUgRXhjbHVkZVllYXI9IjEiPjxBdXRob3I+UGFuY2VyYTwvQXV0aG9yPjxS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</w:fldData>
          </w:fldChar>
        </w:r>
        <w:r w:rsidR="00045B29">
          <w:instrText xml:space="preserve"> ADDIN EN.CITE.DATA </w:instrText>
        </w:r>
      </w:ins>
      <w:ins w:id="403" w:author="Ram Shrestha" w:date="2014-02-16T01:12:00Z">
        <w:r w:rsidR="00072915">
          <w:fldChar w:fldCharType="end"/>
        </w:r>
      </w:ins>
      <w:r w:rsidR="00072915">
        <w:fldChar w:fldCharType="separate"/>
      </w:r>
      <w:r>
        <w:rPr>
          <w:noProof/>
        </w:rPr>
        <w:t>(Pancera et al.)</w:t>
      </w:r>
      <w:r w:rsidR="00072915">
        <w:fldChar w:fldCharType="end"/>
      </w:r>
      <w:r>
        <w:t xml:space="preserve">. They are organized to form trimeric complexes on the surface of HIV and mediate HIV entry into the host cell </w:t>
      </w:r>
      <w:r w:rsidR="00072915">
        <w:fldChar w:fldCharType="begin"/>
      </w:r>
      <w:ins w:id="404" w:author="Ram Shrestha" w:date="2014-02-16T01:12:00Z">
        <w:r w:rsidR="00045B29">
          <w: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instrText>
        </w:r>
      </w:ins>
      <w:del w:id="405" w:author="Ram Shrestha" w:date="2014-02-16T01:12:00Z">
        <w:r w:rsidR="00CD6CBE" w:rsidDel="00045B29">
          <w:delInstrText xml:space="preserve"> ADDIN EN.CITE &lt;EndNote&gt;&lt;Cite&gt;&lt;Author&gt;Liu&lt;/Author&gt;&lt;Year&gt;2008&lt;/Year&gt;&lt;RecNum&gt;56&lt;/RecNum&gt;&lt;record&gt;&lt;rec-number&gt;56&lt;/rec-number&gt;&lt;foreign-keys&gt;&lt;key app="EN" db-id="fp25zzvrxrd9vke5zxqp9stbssprwstvdddz"&gt;56&lt;/key&gt;&lt;/foreign-keys&gt;&lt;ref-type name="Journal Article"&gt;17&lt;/ref-type&gt;&lt;contributors&gt;&lt;authors&gt;&lt;author&gt;Liu, Jun&lt;/author&gt;&lt;author&gt;Bartesaghi, Alberto&lt;/author&gt;&lt;author&gt;Borgnia, Mario J.&lt;/author&gt;&lt;author&gt;Sapiro, Guillermo&lt;/author&gt;&lt;author&gt;Subramaniam, Sriram&lt;/author&gt;&lt;/authors&gt;&lt;/contributors&gt;&lt;auth-address&gt;http://www.nature.com.libgate.library.nuigalway.ie/nature/journal/v455/n7209/full/nature07159.html&lt;/auth-address&gt;&lt;titles&gt;&lt;title&gt;Molecular architecture of native HIV-1 gp120 trimers&lt;/title&gt;&lt;secondary-title&gt;Nature&lt;/secondary-title&gt;&lt;/titles&gt;&lt;periodical&gt;&lt;full-title&gt;Nature&lt;/full-title&gt;&lt;/periodical&gt;&lt;pages&gt;109-113&lt;/pages&gt;&lt;volume&gt;455&lt;/volume&gt;&lt;number&gt;7209&lt;/number&gt;&lt;dates&gt;&lt;year&gt;2008&lt;/year&gt;&lt;pub-dates&gt;&lt;date&gt;September&lt;/date&gt;&lt;/pub-dates&gt;&lt;/dates&gt;&lt;isbn&gt;0028-0836&lt;/isbn&gt;&lt;label&gt;liu_molecular_2008&lt;/label&gt;&lt;urls&gt;&lt;related-urls&gt;&lt;url&gt;10.1038/nature07159&lt;/url&gt;&lt;/related-urls&gt;&lt;/urls&gt;&lt;/record&gt;&lt;/Cite&gt;&lt;/EndNote&gt;</w:delInstrText>
        </w:r>
      </w:del>
      <w:r w:rsidR="00072915">
        <w:fldChar w:fldCharType="separate"/>
      </w:r>
      <w:r>
        <w:rPr>
          <w:noProof/>
        </w:rPr>
        <w:t>(Liu et al., 2008)</w:t>
      </w:r>
      <w:r w:rsidR="00072915">
        <w:fldChar w:fldCharType="end"/>
      </w:r>
      <w:r>
        <w:t xml:space="preserve">. The exposed external complex gp120 binds to the CD4 receptor on the host immune cell </w:t>
      </w:r>
      <w:r w:rsidR="00072915">
        <w:fldChar w:fldCharType="begin"/>
      </w:r>
      <w:ins w:id="406" w:author="Ram Shrestha" w:date="2014-02-16T01:12:00Z">
        <w:r w:rsidR="00045B29">
          <w: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instrText>
        </w:r>
      </w:ins>
      <w:del w:id="407" w:author="Ram Shrestha" w:date="2014-02-16T01:12:00Z">
        <w:r w:rsidR="00CD6CBE" w:rsidDel="00045B29">
          <w:delInstrText xml:space="preserve"> ADDIN EN.CITE &lt;EndNote&gt;&lt;Cite&gt;&lt;Author&gt;Rizzuto&lt;/Author&gt;&lt;Year&gt;1998&lt;/Year&gt;&lt;RecNum&gt;822&lt;/RecNum&gt;&lt;record&gt;&lt;rec-number&gt;822&lt;/rec-number&gt;&lt;foreign-keys&gt;&lt;key app="EN" db-id="fp25zzvrxrd9vke5zxqp9stbssprwstvdddz"&gt;822&lt;/key&gt;&lt;/foreign-keys&gt;&lt;ref-type name="Journal Article"&gt;17&lt;/ref-type&gt;&lt;contributors&gt;&lt;authors&gt;&lt;author&gt;Rizzuto, C. D.&lt;/author&gt;&lt;author&gt;Wyatt, R.&lt;/author&gt;&lt;author&gt;Hernandez-Ramos, N.&lt;/author&gt;&lt;author&gt;Sun, Y.&lt;/author&gt;&lt;author&gt;Kwong, P. D.&lt;/author&gt;&lt;author&gt;Hendrickson, W. A.&lt;/author&gt;&lt;author&gt;Sodroski, J.&lt;/author&gt;&lt;/authors&gt;&lt;/contributors&gt;&lt;auth-address&gt;Department of Cancer Immunology and AIDS, Dana-Farber Cancer Institute, Department of Pathology, Harvard Medical School, Boston, MA 02115, USA.&lt;/auth-address&gt;&lt;titles&gt;&lt;title&gt;A conserved HIV gp120 glycoprotein structure involved in chemokine receptor binding&lt;/title&gt;&lt;secondary-title&gt;Science&lt;/secondary-title&gt;&lt;/titles&gt;&lt;periodical&gt;&lt;full-title&gt;Science&lt;/full-title&gt;&lt;/periodical&gt;&lt;pages&gt;1949-53&lt;/pages&gt;&lt;volume&gt;280&lt;/volume&gt;&lt;number&gt;5371&lt;/number&gt;&lt;edition&gt;1998/06/25&lt;/edition&gt;&lt;keywords&gt;&lt;keyword&gt;Amino Acid Substitution&lt;/keyword&gt;&lt;keyword&gt;Animals&lt;/keyword&gt;&lt;keyword&gt;Antigens, CD4/metabolism&lt;/keyword&gt;&lt;keyword&gt;Binding Sites&lt;/keyword&gt;&lt;keyword&gt;Crystallization&lt;/keyword&gt;&lt;keyword&gt;HIV Antibodies/immunology&lt;/keyword&gt;&lt;keyword&gt;HIV Envelope Protein gp120/*chemistry/genetics/immunology/*metabolism&lt;/keyword&gt;&lt;keyword&gt;HIV-1/*chemistry/immunology&lt;/keyword&gt;&lt;keyword&gt;Humans&lt;/keyword&gt;&lt;keyword&gt;Models, Molecular&lt;/keyword&gt;&lt;keyword&gt;Peptide Fragments/chemistry&lt;/keyword&gt;&lt;keyword&gt;Protein Conformation&lt;/keyword&gt;&lt;keyword&gt;Protein Structure, Secondary&lt;/keyword&gt;&lt;keyword&gt;Receptors, CCR5/*metabolism&lt;/keyword&gt;&lt;keyword&gt;Recombinant Proteins/metabolism&lt;/keyword&gt;&lt;/keywords&gt;&lt;dates&gt;&lt;year&gt;1998&lt;/year&gt;&lt;pub-dates&gt;&lt;date&gt;Jun 19&lt;/date&gt;&lt;/pub-dates&gt;&lt;/dates&gt;&lt;isbn&gt;0036-8075 (Print)&amp;#xD;0036-8075 (Linking)&lt;/isbn&gt;&lt;accession-num&gt;9632396&lt;/accession-num&gt;&lt;urls&gt;&lt;related-urls&gt;&lt;url&gt;http://www.ncbi.nlm.nih.gov/entrez/query.fcgi?cmd=Retrieve&amp;amp;db=PubMed&amp;amp;dopt=Citation&amp;amp;list_uids=9632396&lt;/url&gt;&lt;/related-urls&gt;&lt;/urls&gt;&lt;language&gt;eng&lt;/language&gt;&lt;/record&gt;&lt;/Cite&gt;&lt;/EndNote&gt;</w:delInstrText>
        </w:r>
      </w:del>
      <w:r w:rsidR="00072915">
        <w:fldChar w:fldCharType="separate"/>
      </w:r>
      <w:r>
        <w:rPr>
          <w:noProof/>
        </w:rPr>
        <w:t>(Rizzuto et al., 1998)</w:t>
      </w:r>
      <w:r w:rsidR="00072915">
        <w:fldChar w:fldCharType="end"/>
      </w:r>
      <w:r>
        <w:t xml:space="preserve">. This triggers a conformational shift of trimeric complex that enables a conserved gp120 region binding to a chemokine receptor, either CCR5 or CXCR4, to facilitate fusion of the viral and host membranes </w:t>
      </w:r>
      <w:r w:rsidR="00072915">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ins w:id="408" w:author="Ram Shrestha" w:date="2014-02-16T01:12:00Z">
        <w:r w:rsidR="00045B29">
          <w:instrText xml:space="preserve"> ADDIN EN.CITE </w:instrText>
        </w:r>
      </w:ins>
      <w:del w:id="409" w:author="Ram Shrestha" w:date="2014-02-16T01:12:00Z">
        <w:r w:rsidR="00CD6CBE" w:rsidDel="00045B29">
          <w:delInstrText xml:space="preserve"> ADDIN EN.CITE </w:delInstrText>
        </w:r>
        <w:r w:rsidR="00072915" w:rsidDel="00045B29">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CD6CBE" w:rsidDel="00045B29">
          <w:delInstrText xml:space="preserve"> ADDIN EN.CITE.DATA </w:delInstrText>
        </w:r>
      </w:del>
      <w:del w:id="410" w:author="Ram Shrestha" w:date="2014-02-16T01:12:00Z">
        <w:r w:rsidR="00072915" w:rsidDel="00045B29">
          <w:fldChar w:fldCharType="end"/>
        </w:r>
      </w:del>
      <w:ins w:id="411" w:author="Ram Shrestha" w:date="2014-02-16T01:12:00Z">
        <w:r w:rsidR="00072915">
          <w:fldChar w:fldCharType="begin">
            <w:fldData xml:space="preserve">PEVuZE5vdGU+PENpdGU+PEF1dGhvcj5IdWFuZzwvQXV0aG9yPjxZZWFyPjIwMDc8L1llYXI+PFJl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</w:fldData>
          </w:fldChar>
        </w:r>
        <w:r w:rsidR="00045B29">
          <w:instrText xml:space="preserve"> ADDIN EN.CITE.DATA </w:instrText>
        </w:r>
      </w:ins>
      <w:ins w:id="412" w:author="Ram Shrestha" w:date="2014-02-16T01:12:00Z">
        <w:r w:rsidR="00072915">
          <w:fldChar w:fldCharType="end"/>
        </w:r>
      </w:ins>
      <w:r w:rsidR="00072915">
        <w:fldChar w:fldCharType="separate"/>
      </w:r>
      <w:r>
        <w:rPr>
          <w:noProof/>
        </w:rPr>
        <w:t>(Huang et al., 2007; Rizzuto et al., 1998; Wu et al., 1996; Wu et al., 1997)</w:t>
      </w:r>
      <w:r w:rsidR="00072915">
        <w:fldChar w:fldCharType="end"/>
      </w:r>
      <w:r>
        <w:t xml:space="preserve">. The gp120-CD4 complex also triggers conformational change in gp41 trans-membrane protein from native non-fusion state to fusion state </w:t>
      </w:r>
      <w:r w:rsidR="00072915">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ins w:id="413" w:author="Ram Shrestha" w:date="2014-02-16T01:12:00Z">
        <w:r w:rsidR="00045B29">
          <w:instrText xml:space="preserve"> ADDIN EN.CITE </w:instrText>
        </w:r>
      </w:ins>
      <w:del w:id="414" w:author="Ram Shrestha" w:date="2014-02-16T01:12:00Z">
        <w:r w:rsidR="00CD6CBE" w:rsidDel="00045B29">
          <w:delInstrText xml:space="preserve"> ADDIN EN.CITE </w:delInstrText>
        </w:r>
        <w:r w:rsidR="00072915" w:rsidDel="00045B29">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CD6CBE" w:rsidDel="00045B29">
          <w:delInstrText xml:space="preserve"> ADDIN EN.CITE.DATA </w:delInstrText>
        </w:r>
      </w:del>
      <w:del w:id="415" w:author="Ram Shrestha" w:date="2014-02-16T01:12:00Z">
        <w:r w:rsidR="00072915" w:rsidDel="00045B29">
          <w:fldChar w:fldCharType="end"/>
        </w:r>
      </w:del>
      <w:ins w:id="416" w:author="Ram Shrestha" w:date="2014-02-16T01:12:00Z">
        <w:r w:rsidR="00072915">
          <w:fldChar w:fldCharType="begin">
            <w:fldData xml:space="preserve">PEVuZE5vdGU+PENpdGU+PEF1dGhvcj5DaGFuPC9BdXRob3I+PFllYXI+MTk5NzwvWWVhcj48UmVj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=
</w:fldData>
          </w:fldChar>
        </w:r>
        <w:r w:rsidR="00045B29">
          <w:instrText xml:space="preserve"> ADDIN EN.CITE.DATA </w:instrText>
        </w:r>
      </w:ins>
      <w:ins w:id="417" w:author="Ram Shrestha" w:date="2014-02-16T01:12:00Z">
        <w:r w:rsidR="00072915">
          <w:fldChar w:fldCharType="end"/>
        </w:r>
      </w:ins>
      <w:r w:rsidR="00072915">
        <w:fldChar w:fldCharType="separate"/>
      </w:r>
      <w:r>
        <w:rPr>
          <w:noProof/>
        </w:rPr>
        <w:t>(Chan et al., 1997; Kliger et al., 1997)</w:t>
      </w:r>
      <w:r w:rsidR="00072915">
        <w:fldChar w:fldCharType="end"/>
      </w:r>
      <w:r>
        <w:t xml:space="preserve">. Gp41 plays role in the viral fusion and release of viral contents in to the host cell </w:t>
      </w:r>
      <w:r w:rsidR="00072915">
        <w:fldChar w:fldCharType="begin"/>
      </w:r>
      <w:ins w:id="418" w:author="Ram Shrestha" w:date="2014-02-16T01:12:00Z">
        <w:r w:rsidR="00045B29">
          <w: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instrText>
        </w:r>
      </w:ins>
      <w:del w:id="419" w:author="Ram Shrestha" w:date="2014-02-16T01:12:00Z">
        <w:r w:rsidR="00CD6CBE" w:rsidDel="00045B29">
          <w:delInstrText xml:space="preserve"> ADDIN EN.CITE &lt;EndNote&gt;&lt;Cite&gt;&lt;Author&gt;Furuta&lt;/Author&gt;&lt;Year&gt;1998&lt;/Year&gt;&lt;RecNum&gt;46&lt;/RecNum&gt;&lt;record&gt;&lt;rec-number&gt;46&lt;/rec-number&gt;&lt;foreign-keys&gt;&lt;key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Cite&gt;&lt;Author&gt;Melikyan&lt;/Author&gt;&lt;Year&gt;2008&lt;/Year&gt;&lt;RecNum&gt;598&lt;/RecNum&gt;&lt;record&gt;&lt;rec-number&gt;598&lt;/rec-number&gt;&lt;foreign-keys&gt;&lt;key app="EN" db-id="fp25zzvrxrd9vke5zxqp9stbssprwstvdddz"&gt;598&lt;/key&gt;&lt;/foreign-keys&gt;&lt;ref-type name="Journal Article"&gt;17&lt;/ref-type&gt;&lt;contributors&gt;&lt;authors&gt;&lt;author&gt;Melikyan, Gregory B.&lt;/author&gt;&lt;/authors&gt;&lt;/contributors&gt;&lt;auth-address&gt;http://www.retrovirology.com/content/5/1/111/abstract&lt;/auth-address&gt;&lt;titles&gt;&lt;title&gt;Common principles and intermediates of viral protein-mediated fusion: the HIV-1 paradigm&lt;/title&gt;&lt;secondary-title&gt;Retrovirology&lt;/secondary-title&gt;&lt;/titles&gt;&lt;periodical&gt;&lt;full-title&gt;Retrovirology&lt;/full-title&gt;&lt;/periodical&gt;&lt;pages&gt;111&lt;/pages&gt;&lt;volume&gt;5&lt;/volume&gt;&lt;number&gt;1&lt;/number&gt;&lt;dates&gt;&lt;year&gt;2008&lt;/year&gt;&lt;pub-dates&gt;&lt;date&gt;December&lt;/date&gt;&lt;/pub-dates&gt;&lt;/dates&gt;&lt;isbn&gt;1742-4690&lt;/isbn&gt;&lt;label&gt;melikyan_common_2008&lt;/label&gt;&lt;urls&gt;&lt;related-urls&gt;&lt;url&gt;10.1186/1742-4690-5-111&lt;/url&gt;&lt;/related-urls&gt;&lt;/urls&gt;&lt;/record&gt;&lt;/Cite&gt;&lt;/EndNote&gt;</w:delInstrText>
        </w:r>
      </w:del>
      <w:r w:rsidR="00072915">
        <w:fldChar w:fldCharType="separate"/>
      </w:r>
      <w:r>
        <w:rPr>
          <w:noProof/>
        </w:rPr>
        <w:t>(Furuta et al., 1998; Melikyan, 2008)</w:t>
      </w:r>
      <w:r w:rsidR="00072915">
        <w:fldChar w:fldCharType="end"/>
      </w:r>
      <w:r>
        <w:t xml:space="preserve">,. The gp41 consists of heptad repeats - HR1 and HR2 that play role in fusion process </w:t>
      </w:r>
      <w:r w:rsidR="00072915">
        <w:fldChar w:fldCharType="begin"/>
      </w:r>
      <w:ins w:id="420" w:author="Ram Shrestha" w:date="2014-02-16T01:12:00Z">
        <w:r w:rsidR="00045B29">
          <w: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instrText>
        </w:r>
      </w:ins>
      <w:del w:id="421" w:author="Ram Shrestha" w:date="2014-02-16T01:12:00Z">
        <w:r w:rsidR="00CD6CBE" w:rsidDel="00045B29">
          <w:delInstrText xml:space="preserve"> ADDIN EN.CITE &lt;EndNote&gt;&lt;Cite&gt;&lt;Author&gt;Tan&lt;/Author&gt;&lt;Year&gt;1997&lt;/Year&gt;&lt;RecNum&gt;53&lt;/RecNum&gt;&lt;record&gt;&lt;rec-number&gt;53&lt;/rec-number&gt;&lt;foreign-keys&gt;&lt;key app="EN" db-id="fp25zzvrxrd9vke5zxqp9stbssprwstvdddz"&gt;53&lt;/key&gt;&lt;/foreign-keys&gt;&lt;ref-type name="Journal Article"&gt;17&lt;/ref-type&gt;&lt;contributors&gt;&lt;authors&gt;&lt;author&gt;Tan, Kemin&lt;/author&gt;&lt;author&gt;Liu, Jin-huan&lt;/author&gt;&lt;author&gt;Wang, Jia-huai&lt;/author&gt;&lt;author&gt;Shen, Steven&lt;/author&gt;&lt;author&gt;Lu, Min&lt;/author&gt;&lt;/authors&gt;&lt;/contributors&gt;&lt;auth-address&gt;http://www.pnas.org/content/94/23/12303&lt;/auth-address&gt;&lt;titles&gt;&lt;title&gt;Atomic structure of a thermostable subdomain of HIV-1 gp41&lt;/title&gt;&lt;secondary-title&gt;Proceedings of the National Academy of Sciences&lt;/secondary-title&gt;&lt;/titles&gt;&lt;pages&gt;12303-12308&lt;/pages&gt;&lt;volume&gt;94&lt;/volume&gt;&lt;number&gt;23&lt;/number&gt;&lt;dates&gt;&lt;year&gt;1997&lt;/year&gt;&lt;pub-dates&gt;&lt;date&gt;November&lt;/date&gt;&lt;/pub-dates&gt;&lt;/dates&gt;&lt;isbn&gt;0027-8424, 1091-6490&lt;/isbn&gt;&lt;label&gt;tan_atomic_1997&lt;/label&gt;&lt;urls&gt;&lt;/urls&gt;&lt;/record&gt;&lt;/Cite&gt;&lt;Cite&gt;&lt;Author&gt;Furuta&lt;/Author&gt;&lt;Year&gt;1998&lt;/Year&gt;&lt;RecNum&gt;46&lt;/RecNum&gt;&lt;record&gt;&lt;rec-number&gt;46&lt;/rec-number&gt;&lt;foreign-keys&gt;&lt;key app="EN" db-id="fp25zzvrxrd9vke5zxqp9stbssprwstvdddz"&gt;46&lt;/key&gt;&lt;/foreign-keys&gt;&lt;ref-type name="Journal Article"&gt;17&lt;/ref-type&gt;&lt;contributors&gt;&lt;authors&gt;&lt;author&gt;Furuta, Rika A.&lt;/author&gt;&lt;author&gt;Wild, Carl T.&lt;/author&gt;&lt;author&gt;Weng, Yongkai&lt;/author&gt;&lt;author&gt;Weiss, Carol D.&lt;/author&gt;&lt;/authors&gt;&lt;/contributors&gt;&lt;auth-address&gt;http://www.nature.com.libgate.library.nuigalway.ie/nsmb/journal/v5/n4/full/nsb0498-276.html&lt;/auth-address&gt;&lt;titles&gt;&lt;title&gt;Capture of an early fusion-active conformation of HIV-1 gp41&lt;/title&gt;&lt;secondary-title&gt;Nature Structural &amp;amp; Molecular Biology&lt;/secondary-title&gt;&lt;/titles&gt;&lt;pages&gt;276-279&lt;/pages&gt;&lt;volume&gt;5&lt;/volume&gt;&lt;number&gt;4&lt;/number&gt;&lt;dates&gt;&lt;year&gt;1998&lt;/year&gt;&lt;pub-dates&gt;&lt;date&gt;April&lt;/date&gt;&lt;/pub-dates&gt;&lt;/dates&gt;&lt;label&gt;furuta_capture_1998-1&lt;/label&gt;&lt;urls&gt;&lt;related-urls&gt;&lt;url&gt;10.1038/nsb0498-276&lt;/url&gt;&lt;/related-urls&gt;&lt;/urls&gt;&lt;/record&gt;&lt;/Cite&gt;&lt;/EndNote&gt;</w:delInstrText>
        </w:r>
      </w:del>
      <w:r w:rsidR="00072915">
        <w:fldChar w:fldCharType="separate"/>
      </w:r>
      <w:r>
        <w:rPr>
          <w:noProof/>
        </w:rPr>
        <w:t>(Furuta et al., 1998; Tan et al., 1997)</w:t>
      </w:r>
      <w:r w:rsidR="00072915">
        <w:fldChar w:fldCharType="end"/>
      </w:r>
      <w:r>
        <w:t xml:space="preserve">. HR1 is a bundle of three helical motifs and HR2 is trimeric coiled coil structure </w:t>
      </w:r>
      <w:r w:rsidR="00072915">
        <w:fldChar w:fldCharType="begin"/>
      </w:r>
      <w:ins w:id="422" w:author="Ram Shrestha" w:date="2014-02-16T01:12:00Z">
        <w:r w:rsidR="00045B29">
          <w: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instrText>
        </w:r>
      </w:ins>
      <w:del w:id="423" w:author="Ram Shrestha" w:date="2014-02-16T01:12:00Z">
        <w:r w:rsidR="00CD6CBE" w:rsidDel="00045B29">
          <w:delInstrText xml:space="preserve"> ADDIN EN.CITE &lt;EndNote&gt;&lt;Cite&gt;&lt;Author&gt;Dwyer&lt;/Author&gt;&lt;Year&gt;2003&lt;/Year&gt;&lt;RecNum&gt;828&lt;/RecNum&gt;&lt;record&gt;&lt;rec-number&gt;828&lt;/rec-number&gt;&lt;foreign-keys&gt;&lt;key app="EN" db-id="fp25zzvrxrd9vke5zxqp9stbssprwstvdddz"&gt;828&lt;/key&gt;&lt;/foreign-keys&gt;&lt;ref-type name="Journal Article"&gt;17&lt;/ref-type&gt;&lt;contributors&gt;&lt;authors&gt;&lt;author&gt;Dwyer, J. J.&lt;/author&gt;&lt;author&gt;Hasan, A.&lt;/author&gt;&lt;author&gt;Wilson, K. L.&lt;/author&gt;&lt;author&gt;White, J. M.&lt;/author&gt;&lt;author&gt;Matthews, T. J.&lt;/author&gt;&lt;author&gt;Delmedico, M. K.&lt;/author&gt;&lt;/authors&gt;&lt;/contributors&gt;&lt;auth-address&gt;Trimeris, Inc., 3518 Westgate Drive, Durham, North Carolina 27707, USA.&lt;/auth-address&gt;&lt;titles&gt;&lt;title&gt;The hydrophobic pocket contributes to the structural stability of the N-terminal coiled coil of HIV gp41 but is not required for six-helix bundle formation&lt;/title&gt;&lt;secondary-title&gt;Biochemistry&lt;/secondary-title&gt;&lt;/titles&gt;&lt;periodical&gt;&lt;full-title&gt;Biochemistry&lt;/full-title&gt;&lt;/periodical&gt;&lt;pages&gt;4945-53&lt;/pages&gt;&lt;volume&gt;42&lt;/volume&gt;&lt;number&gt;17&lt;/number&gt;&lt;edition&gt;2003/04/30&lt;/edition&gt;&lt;keywords&gt;&lt;keyword&gt;Amino Acid Sequence&lt;/keyword&gt;&lt;keyword&gt;Binding Sites&lt;/keyword&gt;&lt;keyword&gt;Circular Dichroism&lt;/keyword&gt;&lt;keyword&gt;Drug Stability&lt;/keyword&gt;&lt;keyword&gt;HIV/*physiology&lt;/keyword&gt;&lt;keyword&gt;HIV Envelope Protein gp41/*chemistry/metabolism&lt;/keyword&gt;&lt;keyword&gt;Membrane Fusion&lt;/keyword&gt;&lt;keyword&gt;Molecular Sequence Data&lt;/keyword&gt;&lt;keyword&gt;Molecular Weight&lt;/keyword&gt;&lt;keyword&gt;Peptide Fragments/chemistry&lt;/keyword&gt;&lt;keyword&gt;*Protein Structure, Secondary&lt;/keyword&gt;&lt;keyword&gt;Sequence Alignment&lt;/keyword&gt;&lt;keyword&gt;Sequence Homology, Amino Acid&lt;/keyword&gt;&lt;keyword&gt;Software&lt;/keyword&gt;&lt;keyword&gt;Thermodynamics&lt;/keyword&gt;&lt;/keywords&gt;&lt;dates&gt;&lt;year&gt;2003&lt;/year&gt;&lt;pub-dates&gt;&lt;date&gt;May 6&lt;/date&gt;&lt;/pub-dates&gt;&lt;/dates&gt;&lt;isbn&gt;0006-2960 (Print)&amp;#xD;0006-2960 (Linking)&lt;/isbn&gt;&lt;accession-num&gt;12718536&lt;/accession-num&gt;&lt;urls&gt;&lt;related-urls&gt;&lt;url&gt;http://www.ncbi.nlm.nih.gov/entrez/query.fcgi?cmd=Retrieve&amp;amp;db=PubMed&amp;amp;dopt=Citation&amp;amp;list_uids=12718536&lt;/url&gt;&lt;/related-urls&gt;&lt;/urls&gt;&lt;electronic-resource-num&gt;10.1021/bi027283n&lt;/electronic-resource-num&gt;&lt;language&gt;eng&lt;/language&gt;&lt;/record&gt;&lt;/Cite&gt;&lt;/EndNote&gt;</w:delInstrText>
        </w:r>
      </w:del>
      <w:r w:rsidR="00072915">
        <w:fldChar w:fldCharType="separate"/>
      </w:r>
      <w:r>
        <w:rPr>
          <w:noProof/>
        </w:rPr>
        <w:t>(Dwyer et al., 2003)</w:t>
      </w:r>
      <w:r w:rsidR="00072915">
        <w:fldChar w:fldCharType="end"/>
      </w:r>
      <w:r>
        <w:t xml:space="preserve">.  During fusion process, HR2 makes numerous contacts with HR1 to form stable six helical bundles </w:t>
      </w:r>
      <w:r w:rsidR="00072915">
        <w:fldChar w:fldCharType="begin"/>
      </w:r>
      <w:ins w:id="424" w:author="Ram Shrestha" w:date="2014-02-16T01:12:00Z">
        <w:r w:rsidR="00045B29">
          <w: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instrText>
        </w:r>
      </w:ins>
      <w:del w:id="425" w:author="Ram Shrestha" w:date="2014-02-16T01:12:00Z">
        <w:r w:rsidR="00CD6CBE" w:rsidDel="00045B29">
          <w:delInstrText xml:space="preserve"> ADDIN EN.CITE &lt;EndNote&gt;&lt;Cite&gt;&lt;Author&gt;Melikyan&lt;/Author&gt;&lt;Year&gt;2000&lt;/Year&gt;&lt;RecNum&gt;48&lt;/RecNum&gt;&lt;record&gt;&lt;rec-number&gt;48&lt;/rec-number&gt;&lt;foreign-keys&gt;&lt;key app="EN" db-id="fp25zzvrxrd9vke5zxqp9stbssprwstvdddz"&gt;48&lt;/key&gt;&lt;/foreign-keys&gt;&lt;ref-type name="Journal Article"&gt;17&lt;/ref-type&gt;&lt;contributors&gt;&lt;authors&gt;&lt;author&gt;Melikyan, Grigory B.&lt;/author&gt;&lt;author&gt;Markosyan, Ruben M.&lt;/author&gt;&lt;author&gt;Hemmati, Hila&lt;/author&gt;&lt;author&gt;Delmedico, Mary K.&lt;/author&gt;&lt;author&gt;Lambert, Dennis M.&lt;/author&gt;&lt;author&gt;Cohen, Fredric S.&lt;/author&gt;&lt;/authors&gt;&lt;/contributors&gt;&lt;auth-address&gt;http://jcb.rupress.org/content/151/2/413&lt;/auth-address&gt;&lt;titles&gt;&lt;title&gt;Evidence That the Transition of HIV-1 Gp41 into a Six-Helix Bundle, Not the Bundle Configuration, Induces Membrane Fusion&lt;/title&gt;&lt;secondary-title&gt;The Journal of Cell Biology&lt;/secondary-title&gt;&lt;/titles&gt;&lt;pages&gt;413-424&lt;/pages&gt;&lt;volume&gt;151&lt;/volume&gt;&lt;number&gt;2&lt;/number&gt;&lt;dates&gt;&lt;year&gt;2000&lt;/year&gt;&lt;pub-dates&gt;&lt;date&gt;October&lt;/date&gt;&lt;/pub-dates&gt;&lt;/dates&gt;&lt;isbn&gt;0021-9525, 1540-8140&lt;/isbn&gt;&lt;label&gt;melikyan_evidence_2000&lt;/label&gt;&lt;urls&gt;&lt;related-urls&gt;&lt;url&gt;10.1083/jcb.151.2.413&lt;/url&gt;&lt;/related-urls&gt;&lt;/urls&gt;&lt;/record&gt;&lt;/Cite&gt;&lt;/EndNote&gt;</w:delInstrText>
        </w:r>
      </w:del>
      <w:r w:rsidR="00072915">
        <w:fldChar w:fldCharType="separate"/>
      </w:r>
      <w:r>
        <w:rPr>
          <w:noProof/>
        </w:rPr>
        <w:t>(Melikyan et al., 2000)</w:t>
      </w:r>
      <w:r w:rsidR="00072915">
        <w:fldChar w:fldCharType="end"/>
      </w:r>
      <w:r>
        <w:t>.</w:t>
      </w:r>
    </w:p>
    <w:p w:rsidR="006444DD" w:rsidRDefault="006444DD" w:rsidP="006444DD">
      <w:pPr>
        <w:spacing w:line="480" w:lineRule="auto"/>
        <w:jc w:val="both"/>
      </w:pPr>
    </w:p>
    <w:p w:rsidR="006444DD" w:rsidRPr="00B021A8" w:rsidRDefault="006444DD" w:rsidP="00B021A8">
      <w:pPr>
        <w:pStyle w:val="Heading3"/>
        <w:numPr>
          <w:numberingChange w:id="426" w:author="Ram Shrestha" w:date="2014-02-15T23:32:00Z" w:original="%1:1:0:.%2:5:0:.%3:3:0:"/>
        </w:numPr>
      </w:pPr>
      <w:r>
        <w:t>R</w:t>
      </w:r>
      <w:r w:rsidR="00B021A8">
        <w:t>egulator Genes</w:t>
      </w:r>
    </w:p>
    <w:p w:rsidR="006444DD" w:rsidRDefault="006444DD" w:rsidP="006444DD">
      <w:pPr>
        <w:spacing w:line="480" w:lineRule="auto"/>
        <w:jc w:val="both"/>
      </w:pPr>
    </w:p>
    <w:p w:rsidR="006444DD" w:rsidRDefault="006444DD" w:rsidP="006444DD">
      <w:pPr>
        <w:spacing w:line="480" w:lineRule="auto"/>
        <w:jc w:val="both"/>
      </w:pPr>
      <w:r>
        <w:t xml:space="preserve">Tat is a trans-activating factor localized in the nucleus for HIV gene expression </w:t>
      </w:r>
      <w:r w:rsidR="00072915">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ins w:id="427" w:author="Ram Shrestha" w:date="2014-02-16T01:12:00Z">
        <w:r w:rsidR="00045B29">
          <w:instrText xml:space="preserve"> ADDIN EN.CITE </w:instrText>
        </w:r>
      </w:ins>
      <w:del w:id="428" w:author="Ram Shrestha" w:date="2014-02-16T01:12:00Z">
        <w:r w:rsidR="00CD6CBE" w:rsidDel="00045B29">
          <w:delInstrText xml:space="preserve"> ADDIN EN.CITE </w:delInstrText>
        </w:r>
        <w:r w:rsidR="00072915" w:rsidDel="00045B29">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CD6CBE" w:rsidDel="00045B29">
          <w:delInstrText xml:space="preserve"> ADDIN EN.CITE.DATA </w:delInstrText>
        </w:r>
      </w:del>
      <w:del w:id="429" w:author="Ram Shrestha" w:date="2014-02-16T01:12:00Z">
        <w:r w:rsidR="00072915" w:rsidDel="00045B29">
          <w:fldChar w:fldCharType="end"/>
        </w:r>
      </w:del>
      <w:ins w:id="430" w:author="Ram Shrestha" w:date="2014-02-16T01:12:00Z">
        <w:r w:rsidR="00072915">
          <w:fldChar w:fldCharType="begin">
            <w:fldData xml:space="preserve">PEVuZE5vdGU+PENpdGU+PEF1dGhvcj5Sb3NlbjwvQXV0aG9yPjxZZWFyPjE5OTA8L1llYXI+PFJl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</w:fldData>
          </w:fldChar>
        </w:r>
        <w:r w:rsidR="00045B29">
          <w:instrText xml:space="preserve"> ADDIN EN.CITE.DATA </w:instrText>
        </w:r>
      </w:ins>
      <w:ins w:id="431" w:author="Ram Shrestha" w:date="2014-02-16T01:12:00Z">
        <w:r w:rsidR="00072915">
          <w:fldChar w:fldCharType="end"/>
        </w:r>
      </w:ins>
      <w:r w:rsidR="00072915">
        <w:fldChar w:fldCharType="separate"/>
      </w:r>
      <w:r w:rsidR="00CD6CBE">
        <w:rPr>
          <w:noProof/>
        </w:rPr>
        <w:t>(Rosen and Pavlakis, 1990b; Roy et al., 1990)</w:t>
      </w:r>
      <w:r w:rsidR="00072915">
        <w:fldChar w:fldCharType="end"/>
      </w:r>
      <w:r>
        <w:t xml:space="preserve">. The HIV proviral genome integrated in to the host genome is regulated by cellular as well as the viral transcription regulatory factors </w:t>
      </w:r>
      <w:r w:rsidR="00072915">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ins w:id="432" w:author="Ram Shrestha" w:date="2014-02-16T01:12:00Z">
        <w:r w:rsidR="00045B29">
          <w:instrText xml:space="preserve"> ADDIN EN.CITE </w:instrText>
        </w:r>
      </w:ins>
      <w:del w:id="433" w:author="Ram Shrestha" w:date="2014-02-16T01:12:00Z">
        <w:r w:rsidR="00CD6CBE" w:rsidDel="00045B29">
          <w:delInstrText xml:space="preserve"> ADDIN EN.CITE </w:delInstrText>
        </w:r>
        <w:r w:rsidR="00072915" w:rsidDel="00045B29">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CD6CBE" w:rsidDel="00045B29">
          <w:delInstrText xml:space="preserve"> ADDIN EN.CITE.DATA </w:delInstrText>
        </w:r>
      </w:del>
      <w:del w:id="434" w:author="Ram Shrestha" w:date="2014-02-16T01:12:00Z">
        <w:r w:rsidR="00072915" w:rsidDel="00045B29">
          <w:fldChar w:fldCharType="end"/>
        </w:r>
      </w:del>
      <w:ins w:id="435" w:author="Ram Shrestha" w:date="2014-02-16T01:12:00Z">
        <w:r w:rsidR="00072915">
          <w:fldChar w:fldCharType="begin">
            <w:fldData xml:space="preserve">PEVuZE5vdGU+PENpdGU+PEF1dGhvcj5HYXlub3I8L0F1dGhvcj48WWVhcj4xOTkyPC9ZZWFyPjxS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</w:fldData>
          </w:fldChar>
        </w:r>
        <w:r w:rsidR="00045B29">
          <w:instrText xml:space="preserve"> ADDIN EN.CITE.DATA </w:instrText>
        </w:r>
      </w:ins>
      <w:ins w:id="436" w:author="Ram Shrestha" w:date="2014-02-16T01:12:00Z">
        <w:r w:rsidR="00072915">
          <w:fldChar w:fldCharType="end"/>
        </w:r>
      </w:ins>
      <w:r w:rsidR="00072915">
        <w:fldChar w:fldCharType="separate"/>
      </w:r>
      <w:r>
        <w:rPr>
          <w:noProof/>
        </w:rPr>
        <w:t>(Cullen, 1991; Gaynor, 1992)</w:t>
      </w:r>
      <w:r w:rsidR="00072915">
        <w:fldChar w:fldCharType="end"/>
      </w:r>
      <w:r>
        <w:t xml:space="preserve">. Tat is the primary transcriptional regulatory factor </w:t>
      </w:r>
      <w:r w:rsidR="00072915">
        <w:fldChar w:fldCharType="begin"/>
      </w:r>
      <w:ins w:id="437" w:author="Ram Shrestha" w:date="2014-02-16T01:12:00Z">
        <w:r w:rsidR="00045B29">
          <w: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instrText>
        </w:r>
      </w:ins>
      <w:del w:id="438" w:author="Ram Shrestha" w:date="2014-02-16T01:12:00Z">
        <w:r w:rsidR="00CD6CBE" w:rsidDel="00045B29">
          <w:delInstrText xml:space="preserve"> ADDIN EN.CITE &lt;EndNote&gt;&lt;Cite&gt;&lt;Author&gt;Marcello&lt;/Author&gt;&lt;Year&gt;2001&lt;/Year&gt;&lt;RecNum&gt;838&lt;/RecNum&gt;&lt;record&gt;&lt;rec-number&gt;838&lt;/rec-number&gt;&lt;foreign-keys&gt;&lt;key app="EN" db-id="fp25zzvrxrd9vke5zxqp9stbssprwstvdddz"&gt;838&lt;/key&gt;&lt;/foreign-keys&gt;&lt;ref-type name="Journal Article"&gt;17&lt;/ref-type&gt;&lt;contributors&gt;&lt;authors&gt;&lt;author&gt;Marcello, A.&lt;/author&gt;&lt;author&gt;Zoppe, M.&lt;/author&gt;&lt;author&gt;Giacca, M.&lt;/author&gt;&lt;/authors&gt;&lt;/contributors&gt;&lt;auth-address&gt;Molecular Medicine Laboratory, International Centre for Genetic Engineering and Biotechnology, Trieste, Italy.&lt;/auth-address&gt;&lt;titles&gt;&lt;title&gt;Multiple modes of transcriptional regulation by the HIV-1 Tat transactivator&lt;/title&gt;&lt;secondary-title&gt;IUBMB Life&lt;/secondary-title&gt;&lt;/titles&gt;&lt;periodical&gt;&lt;full-title&gt;IUBMB Life&lt;/full-title&gt;&lt;/periodical&gt;&lt;pages&gt;175-81&lt;/pages&gt;&lt;volume&gt;51&lt;/volume&gt;&lt;number&gt;3&lt;/number&gt;&lt;edition&gt;2001/09/08&lt;/edition&gt;&lt;keywords&gt;&lt;keyword&gt;Acetyltransferases/metabolism&lt;/keyword&gt;&lt;keyword&gt;Amino Acid Sequence&lt;/keyword&gt;&lt;keyword&gt;Chromatin/genetics/virology&lt;/keyword&gt;&lt;keyword&gt;Gene Expression Regulation, Viral&lt;/keyword&gt;&lt;keyword&gt;Gene Products, tat/chemistry/*genetics/metabolism&lt;/keyword&gt;&lt;keyword&gt;HIV Long Terminal Repeat&lt;/keyword&gt;&lt;keyword&gt;HIV-1/*genetics/growth &amp;amp; development/metabolism&lt;/keyword&gt;&lt;keyword&gt;Humans&lt;/keyword&gt;&lt;keyword&gt;Molecular Sequence Data&lt;/keyword&gt;&lt;keyword&gt;Promoter Regions, Genetic&lt;/keyword&gt;&lt;keyword&gt;Proviruses/genetics&lt;/keyword&gt;&lt;keyword&gt;Transcriptional Activation&lt;/keyword&gt;&lt;keyword&gt;tat Gene Products, Human Immunodeficiency Virus&lt;/keyword&gt;&lt;/keywords&gt;&lt;dates&gt;&lt;year&gt;2001&lt;/year&gt;&lt;pub-dates&gt;&lt;date&gt;Mar&lt;/date&gt;&lt;/pub-dates&gt;&lt;/dates&gt;&lt;isbn&gt;1521-6543 (Print)&amp;#xD;1521-6543 (Linking)&lt;/isbn&gt;&lt;accession-num&gt;11547919&lt;/accession-num&gt;&lt;urls&gt;&lt;related-urls&gt;&lt;url&gt;http://www.ncbi.nlm.nih.gov/entrez/query.fcgi?cmd=Retrieve&amp;amp;db=PubMed&amp;amp;dopt=Citation&amp;amp;list_uids=11547919&lt;/url&gt;&lt;/related-urls&gt;&lt;/urls&gt;&lt;electronic-resource-num&gt;10.1080/152165401753544241&lt;/electronic-resource-num&gt;&lt;language&gt;eng&lt;/language&gt;&lt;/record&gt;&lt;/Cite&gt;&lt;/EndNote&gt;</w:delInstrText>
        </w:r>
      </w:del>
      <w:r w:rsidR="00072915">
        <w:fldChar w:fldCharType="separate"/>
      </w:r>
      <w:r>
        <w:rPr>
          <w:noProof/>
        </w:rPr>
        <w:t>(Marcello et al., 2001)</w:t>
      </w:r>
      <w:r w:rsidR="00072915">
        <w:fldChar w:fldCharType="end"/>
      </w:r>
      <w:r>
        <w:t xml:space="preserve">. An example of Tat action is the control of RNA polymerase II elongation during transcription, which otherwise disengages from the template DNA strand, terminating the transcription prematurely </w:t>
      </w:r>
      <w:r w:rsidR="00072915">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ins w:id="439" w:author="Ram Shrestha" w:date="2014-02-16T01:12:00Z">
        <w:r w:rsidR="00045B29">
          <w:instrText xml:space="preserve"> ADDIN EN.CITE </w:instrText>
        </w:r>
      </w:ins>
      <w:del w:id="440" w:author="Ram Shrestha" w:date="2014-02-16T01:12:00Z">
        <w:r w:rsidR="00CD6CBE" w:rsidDel="00045B29">
          <w:delInstrText xml:space="preserve"> ADDIN EN.CITE </w:delInstrText>
        </w:r>
        <w:r w:rsidR="00072915" w:rsidDel="00045B29">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CD6CBE" w:rsidDel="00045B29">
          <w:delInstrText xml:space="preserve"> ADDIN EN.CITE.DATA </w:delInstrText>
        </w:r>
      </w:del>
      <w:del w:id="441" w:author="Ram Shrestha" w:date="2014-02-16T01:12:00Z">
        <w:r w:rsidR="00072915" w:rsidDel="00045B29">
          <w:fldChar w:fldCharType="end"/>
        </w:r>
      </w:del>
      <w:ins w:id="442" w:author="Ram Shrestha" w:date="2014-02-16T01:12:00Z">
        <w:r w:rsidR="00072915">
          <w:fldChar w:fldCharType="begin">
            <w:fldData xml:space="preserve">PEVuZE5vdGU+PENpdGU+PEF1dGhvcj5Cb3VyZ2VvaXM8L0F1dGhvcj48WWVhcj4yMDAyPC9ZZWFy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=
</w:fldData>
          </w:fldChar>
        </w:r>
        <w:r w:rsidR="00045B29">
          <w:instrText xml:space="preserve"> ADDIN EN.CITE.DATA </w:instrText>
        </w:r>
      </w:ins>
      <w:ins w:id="443" w:author="Ram Shrestha" w:date="2014-02-16T01:12:00Z">
        <w:r w:rsidR="00072915">
          <w:fldChar w:fldCharType="end"/>
        </w:r>
      </w:ins>
      <w:r w:rsidR="00072915">
        <w:fldChar w:fldCharType="separate"/>
      </w:r>
      <w:r>
        <w:rPr>
          <w:noProof/>
        </w:rPr>
        <w:t>(Bourgeois et al., 2002; Chou et al.; He and Zhou)</w:t>
      </w:r>
      <w:r w:rsidR="00072915">
        <w:fldChar w:fldCharType="end"/>
      </w:r>
      <w:r>
        <w:t xml:space="preserve">. Sodroski et al. (1985) first explained the function of Tat </w:t>
      </w:r>
      <w:r w:rsidR="00072915">
        <w:fldChar w:fldCharType="begin"/>
      </w:r>
      <w:ins w:id="444" w:author="Ram Shrestha" w:date="2014-02-16T01:12:00Z">
        <w:r w:rsidR="00045B29">
          <w: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instrText>
        </w:r>
      </w:ins>
      <w:del w:id="445" w:author="Ram Shrestha" w:date="2014-02-16T01:12:00Z">
        <w:r w:rsidR="00CD6CBE" w:rsidDel="00045B29">
          <w:delInstrText xml:space="preserve"> ADDIN EN.CITE &lt;EndNote&gt;&lt;Cite&gt;&lt;Author&gt;Sodroski&lt;/Author&gt;&lt;Year&gt;1985&lt;/Year&gt;&lt;RecNum&gt;836&lt;/RecNum&gt;&lt;record&gt;&lt;rec-number&gt;836&lt;/rec-number&gt;&lt;foreign-keys&gt;&lt;key app="EN" db-id="fp25zzvrxrd9vke5zxqp9stbssprwstvdddz"&gt;836&lt;/key&gt;&lt;/foreign-keys&gt;&lt;ref-type name="Journal Article"&gt;17&lt;/ref-type&gt;&lt;contributors&gt;&lt;authors&gt;&lt;author&gt;Sodroski, J.&lt;/author&gt;&lt;author&gt;Rosen, C.&lt;/author&gt;&lt;author&gt;Wong-Staal, F.&lt;/author&gt;&lt;author&gt;Salahuddin, S. Z.&lt;/author&gt;&lt;author&gt;Popovic, M.&lt;/author&gt;&lt;author&gt;Arya, S.&lt;/author&gt;&lt;author&gt;Gallo, R. C.&lt;/author&gt;&lt;author&gt;Haseltine, W. A.&lt;/author&gt;&lt;/authors&gt;&lt;/contributors&gt;&lt;titles&gt;&lt;title&gt;Trans-acting transcriptional regulation of human T-cell leukemia virus type III long terminal repeat&lt;/title&gt;&lt;secondary-title&gt;Science&lt;/secondary-title&gt;&lt;/titles&gt;&lt;periodical&gt;&lt;full-title&gt;Science&lt;/full-title&gt;&lt;/periodical&gt;&lt;pages&gt;171-3&lt;/pages&gt;&lt;volume&gt;227&lt;/volume&gt;&lt;number&gt;4683&lt;/number&gt;&lt;edition&gt;1985/01/11&lt;/edition&gt;&lt;keywords&gt;&lt;keyword&gt;Acetyltransferases/genetics/metabolism&lt;/keyword&gt;&lt;keyword&gt;Cell Line&lt;/keyword&gt;&lt;keyword&gt;Chloramphenicol O-Acetyltransferase&lt;/keyword&gt;&lt;keyword&gt;DNA, Recombinant&lt;/keyword&gt;&lt;keyword&gt;Deltaretrovirus/*genetics&lt;/keyword&gt;&lt;keyword&gt;*Gene Expression Regulation&lt;/keyword&gt;&lt;keyword&gt;Humans&lt;/keyword&gt;&lt;keyword&gt;Operon&lt;/keyword&gt;&lt;keyword&gt;Plasmids&lt;/keyword&gt;&lt;keyword&gt;Transcription, Genetic&lt;/keyword&gt;&lt;keyword&gt;Transfection&lt;/keyword&gt;&lt;/keywords&gt;&lt;dates&gt;&lt;year&gt;1985&lt;/year&gt;&lt;pub-dates&gt;&lt;date&gt;Jan 11&lt;/date&gt;&lt;/pub-dates&gt;&lt;/dates&gt;&lt;isbn&gt;0036-8075 (Print)&amp;#xD;0036-8075 (Linking)&lt;/isbn&gt;&lt;accession-num&gt;2981427&lt;/accession-num&gt;&lt;urls&gt;&lt;related-urls&gt;&lt;url&gt;http://www.ncbi.nlm.nih.gov/entrez/query.fcgi?cmd=Retrieve&amp;amp;db=PubMed&amp;amp;dopt=Citation&amp;amp;list_uids=2981427&lt;/url&gt;&lt;/related-urls&gt;&lt;/urls&gt;&lt;language&gt;eng&lt;/language&gt;&lt;/record&gt;&lt;/Cite&gt;&lt;/EndNote&gt;</w:delInstrText>
        </w:r>
      </w:del>
      <w:r w:rsidR="00072915">
        <w:fldChar w:fldCharType="separate"/>
      </w:r>
      <w:r>
        <w:rPr>
          <w:noProof/>
        </w:rPr>
        <w:t>(Sodroski et al., 1985)</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Rev is a 19 kilo Dalton phosphoprotein </w:t>
      </w:r>
      <w:r w:rsidR="00072915">
        <w:fldChar w:fldCharType="begin"/>
      </w:r>
      <w:ins w:id="446" w:author="Ram Shrestha" w:date="2014-02-16T01:12:00Z">
        <w:r w:rsidR="00045B29">
          <w: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instrText>
        </w:r>
      </w:ins>
      <w:del w:id="447" w:author="Ram Shrestha" w:date="2014-02-16T01:12:00Z">
        <w:r w:rsidR="00CD6CBE" w:rsidDel="00045B29">
          <w:delInstrText xml:space="preserve"> ADDIN EN.CITE &lt;EndNote&gt;&lt;Cite&gt;&lt;Author&gt;Malim&lt;/Author&gt;&lt;Year&gt;1989&lt;/Year&gt;&lt;RecNum&gt;843&lt;/RecNum&gt;&lt;record&gt;&lt;rec-number&gt;843&lt;/rec-number&gt;&lt;foreign-keys&gt;&lt;key app="EN" db-id="fp25zzvrxrd9vke5zxqp9stbssprwstvdddz"&gt;843&lt;/key&gt;&lt;/foreign-keys&gt;&lt;ref-type name="Journal Article"&gt;17&lt;/ref-type&gt;&lt;contributors&gt;&lt;authors&gt;&lt;author&gt;Malim, M. H.&lt;/author&gt;&lt;author&gt;Bohnlein, S.&lt;/author&gt;&lt;author&gt;Hauber, J.&lt;/author&gt;&lt;author&gt;Cullen, B. R.&lt;/author&gt;&lt;/authors&gt;&lt;/contributors&gt;&lt;auth-address&gt;Howard Hughes Medical Institute, Duke University Medical Center, Durham, North Carolina 27710.&lt;/auth-address&gt;&lt;titles&gt;&lt;title&gt;Functional dissection of the HIV-1 Rev trans-activator--derivation of a trans-dominant repressor of Rev function&lt;/title&gt;&lt;secondary-title&gt;Cell&lt;/secondary-title&gt;&lt;/titles&gt;&lt;periodical&gt;&lt;full-title&gt;Cell&lt;/full-title&gt;&lt;/periodical&gt;&lt;pages&gt;205-14&lt;/pages&gt;&lt;volume&gt;58&lt;/volume&gt;&lt;number&gt;1&lt;/number&gt;&lt;edition&gt;1989/07/14&lt;/edition&gt;&lt;keywords&gt;&lt;keyword&gt;Amino Acid Sequence&lt;/keyword&gt;&lt;keyword&gt;Animals&lt;/keyword&gt;&lt;keyword&gt;Cells, Cultured&lt;/keyword&gt;&lt;keyword&gt;Cercopithecus aethiops&lt;/keyword&gt;&lt;keyword&gt;DNA Mutational Analysis&lt;/keyword&gt;&lt;keyword&gt;Gene Expression Regulation&lt;/keyword&gt;&lt;keyword&gt;HIV/*genetics&lt;/keyword&gt;&lt;keyword&gt;Molecular Sequence Data&lt;/keyword&gt;&lt;keyword&gt;Nuclear Proteins/physiology&lt;/keyword&gt;&lt;keyword&gt;Phosphoproteins/physiology&lt;/keyword&gt;&lt;keyword&gt;Phosphorylation&lt;/keyword&gt;&lt;keyword&gt;Precipitin Tests&lt;/keyword&gt;&lt;keyword&gt;Repressor Proteins/physiology&lt;/keyword&gt;&lt;keyword&gt;Retroviridae Proteins/*physiology&lt;/keyword&gt;&lt;keyword&gt;Structure-Activity Relationship&lt;/keyword&gt;&lt;keyword&gt;Transcription Factors/*physiology&lt;/keyword&gt;&lt;keyword&gt;Transcription, Genetic&lt;/keyword&gt;&lt;/keywords&gt;&lt;dates&gt;&lt;year&gt;1989&lt;/year&gt;&lt;pub-dates&gt;&lt;date&gt;Jul 14&lt;/date&gt;&lt;/pub-dates&gt;&lt;/dates&gt;&lt;isbn&gt;0092-8674 (Print)&amp;#xD;0092-8674 (Linking)&lt;/isbn&gt;&lt;accession-num&gt;2752419&lt;/accession-num&gt;&lt;urls&gt;&lt;related-urls&gt;&lt;url&gt;http://www.ncbi.nlm.nih.gov/entrez/query.fcgi?cmd=Retrieve&amp;amp;db=PubMed&amp;amp;dopt=Citation&amp;amp;list_uids=2752419&lt;/url&gt;&lt;/related-urls&gt;&lt;/urls&gt;&lt;electronic-resource-num&gt;0092-8674(89)90416-9 [pii]&lt;/electronic-resource-num&gt;&lt;language&gt;eng&lt;/language&gt;&lt;/record&gt;&lt;/Cite&gt;&lt;/EndNote&gt;</w:delInstrText>
        </w:r>
      </w:del>
      <w:r w:rsidR="00072915">
        <w:fldChar w:fldCharType="separate"/>
      </w:r>
      <w:r>
        <w:rPr>
          <w:noProof/>
        </w:rPr>
        <w:t>(Malim et al., 1989a)</w:t>
      </w:r>
      <w:r w:rsidR="00072915">
        <w:fldChar w:fldCharType="end"/>
      </w:r>
      <w:r>
        <w:t xml:space="preserve"> trans-activating factor for HIV gene expression </w:t>
      </w:r>
      <w:r w:rsidR="00072915">
        <w:fldChar w:fldCharType="begin"/>
      </w:r>
      <w:ins w:id="448" w:author="Ram Shrestha" w:date="2014-02-16T01:12:00Z">
        <w:r w:rsidR="00045B29">
          <w: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instrText>
        </w:r>
      </w:ins>
      <w:del w:id="449" w:author="Ram Shrestha" w:date="2014-02-16T01:12:00Z">
        <w:r w:rsidR="00CD6CBE" w:rsidDel="00045B29">
          <w:delInstrText xml:space="preserve"> ADDIN EN.CITE &lt;EndNote&gt;&lt;Cite&gt;&lt;Author&gt;Rosen&lt;/Author&gt;&lt;Year&gt;1990&lt;/Year&gt;&lt;RecNum&gt;845&lt;/RecNum&gt;&lt;record&gt;&lt;rec-number&gt;845&lt;/rec-number&gt;&lt;foreign-keys&gt;&lt;key app="EN" db-id="fp25zzvrxrd9vke5zxqp9stbssprwstvdddz"&gt;845&lt;/key&gt;&lt;/foreign-keys&gt;&lt;ref-type name="Journal Article"&gt;17&lt;/ref-type&gt;&lt;contributors&gt;&lt;authors&gt;&lt;author&gt;Rosen, C. A.&lt;/author&gt;&lt;author&gt;Pavlakis, G. N.&lt;/author&gt;&lt;/authors&gt;&lt;/contributors&gt;&lt;auth-address&gt;Department of Oncology and Virology, Roche Institute of Molecular Biology, NNutley, New Jersey.&lt;/auth-address&gt;&lt;titles&gt;&lt;title&gt;Tat and Rev: positive regulators of HIV gene expression&lt;/title&gt;&lt;secondary-title&gt;AIDS&lt;/secondary-title&gt;&lt;/titles&gt;&lt;periodical&gt;&lt;full-title&gt;AIDS&lt;/full-title&gt;&lt;/periodical&gt;&lt;pages&gt;499-509&lt;/pages&gt;&lt;volume&gt;4&lt;/volume&gt;&lt;number&gt;6&lt;/number&gt;&lt;edition&gt;1990/06/01&lt;/edition&gt;&lt;keywords&gt;&lt;keyword&gt;Amino Acid Sequence&lt;/keyword&gt;&lt;keyword&gt;Base Sequence&lt;/keyword&gt;&lt;keyword&gt;*Gene Expression Regulation, Viral&lt;/keyword&gt;&lt;keyword&gt;Gene Products, rev/*genetics&lt;/keyword&gt;&lt;keyword&gt;Gene Products, tat/*genetics&lt;/keyword&gt;&lt;keyword&gt;HIV/*genetics&lt;/keyword&gt;&lt;keyword&gt;Humans&lt;/keyword&gt;&lt;keyword&gt;Molecular Sequence Data&lt;/keyword&gt;&lt;keyword&gt;Trans-Activators/*genetics&lt;/keyword&gt;&lt;keyword&gt;rev Gene Products, Human Immunodeficiency Virus&lt;/keyword&gt;&lt;keyword&gt;tat Gene Products, Human Immunodeficiency Virus&lt;/keyword&gt;&lt;/keywords&gt;&lt;dates&gt;&lt;year&gt;1990&lt;/year&gt;&lt;pub-dates&gt;&lt;date&gt;Jun&lt;/date&gt;&lt;/pub-dates&gt;&lt;/dates&gt;&lt;isbn&gt;0269-9370 (Print)&amp;#xD;0269-9370 (Linking)&lt;/isbn&gt;&lt;accession-num&gt;2201316&lt;/accession-num&gt;&lt;urls&gt;&lt;related-urls&gt;&lt;url&gt;http://www.ncbi.nlm.nih.gov/entrez/query.fcgi?cmd=Retrieve&amp;amp;db=PubMed&amp;amp;dopt=Citation&amp;amp;list_uids=2201316&lt;/url&gt;&lt;/related-urls&gt;&lt;/urls&gt;&lt;language&gt;eng&lt;/language&gt;&lt;/record&gt;&lt;/Cite&gt;&lt;/EndNote&gt;</w:delInstrText>
        </w:r>
      </w:del>
      <w:r w:rsidR="00072915">
        <w:fldChar w:fldCharType="separate"/>
      </w:r>
      <w:r w:rsidR="00CD6CBE">
        <w:rPr>
          <w:noProof/>
        </w:rPr>
        <w:t>(Rosen and Pavlakis, 1990b)</w:t>
      </w:r>
      <w:r w:rsidR="00072915">
        <w:fldChar w:fldCharType="end"/>
      </w:r>
      <w:r>
        <w:t xml:space="preserve">. Like Tat, it is also mainly localized in the nucleus of host cell </w:t>
      </w:r>
      <w:r w:rsidR="00072915">
        <w:fldChar w:fldCharType="begin"/>
      </w:r>
      <w:ins w:id="450" w:author="Ram Shrestha" w:date="2014-02-16T01:12:00Z">
        <w:r w:rsidR="00045B29">
          <w: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instrText>
        </w:r>
      </w:ins>
      <w:del w:id="451" w:author="Ram Shrestha" w:date="2014-02-16T01:12:00Z">
        <w:r w:rsidR="00CD6CBE" w:rsidDel="00045B29">
          <w:delInstrText xml:space="preserve"> ADDIN EN.CITE &lt;EndNote&gt;&lt;Cite&gt;&lt;Author&gt;Rosen&lt;/Author&gt;&lt;Year&gt;1990&lt;/Year&gt;&lt;RecNum&gt;844&lt;/RecNum&gt;&lt;record&gt;&lt;rec-number&gt;844&lt;/rec-number&gt;&lt;foreign-keys&gt;&lt;key app="EN" db-id="fp25zzvrxrd9vke5zxqp9stbssprwstvdddz"&gt;844&lt;/key&gt;&lt;/foreign-keys&gt;&lt;ref-type name="Journal Article"&gt;17&lt;/ref-type&gt;&lt;contributors&gt;&lt;authors&gt;&lt;author&gt;Rosen, C. A.&lt;/author&gt;&lt;author&gt;Pavlakis, G. N.&lt;/author&gt;&lt;/authors&gt;&lt;/contributors&gt;&lt;titles&gt;&lt;title&gt;Tat and Rev: positive regulators of HIV gene expression&lt;/title&gt;&lt;secondary-title&gt;AIDS&lt;/secondary-title&gt;&lt;/titles&gt;&lt;periodical&gt;&lt;full-title&gt;AIDS&lt;/full-title&gt;&lt;/periodical&gt;&lt;pages&gt;A51&lt;/pages&gt;&lt;volume&gt;4&lt;/volume&gt;&lt;number&gt;8&lt;/number&gt;&lt;edition&gt;1990/08/01&lt;/edition&gt;&lt;keywords&gt;&lt;keyword&gt;Base Sequence&lt;/keyword&gt;&lt;keyword&gt;Genes, rev/*genetics&lt;/keyword&gt;&lt;keyword&gt;Genes, tat/*genetics&lt;/keyword&gt;&lt;keyword&gt;Molecular Sequence Data&lt;/keyword&gt;&lt;/keywords&gt;&lt;dates&gt;&lt;year&gt;1990&lt;/year&gt;&lt;pub-dates&gt;&lt;date&gt;Aug&lt;/date&gt;&lt;/pub-dates&gt;&lt;/dates&gt;&lt;isbn&gt;0269-9370 (Print)&amp;#xD;0269-9370 (Linking)&lt;/isbn&gt;&lt;accession-num&gt;2285434&lt;/accession-num&gt;&lt;urls&gt;&lt;related-urls&gt;&lt;url&gt;http://www.ncbi.nlm.nih.gov/entrez/query.fcgi?cmd=Retrieve&amp;amp;db=PubMed&amp;amp;dopt=Citation&amp;amp;list_uids=2285434&lt;/url&gt;&lt;/related-urls&gt;&lt;/urls&gt;&lt;language&gt;eng&lt;/language&gt;&lt;/record&gt;&lt;/Cite&gt;&lt;/EndNote&gt;</w:delInstrText>
        </w:r>
      </w:del>
      <w:r w:rsidR="00072915">
        <w:fldChar w:fldCharType="separate"/>
      </w:r>
      <w:r w:rsidR="00CD6CBE">
        <w:rPr>
          <w:noProof/>
        </w:rPr>
        <w:t>(Rosen and Pavlakis, 1990a)</w:t>
      </w:r>
      <w:r w:rsidR="00072915">
        <w:fldChar w:fldCharType="end"/>
      </w:r>
      <w:r>
        <w:t xml:space="preserve">, but cycles rapidly between the nucleus and cytoplasm as it promotes nuclear export of the transcriptional products </w:t>
      </w:r>
      <w:r w:rsidR="00072915">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ins w:id="452" w:author="Ram Shrestha" w:date="2014-02-16T01:12:00Z">
        <w:r w:rsidR="00045B29">
          <w:instrText xml:space="preserve"> ADDIN EN.CITE </w:instrText>
        </w:r>
      </w:ins>
      <w:del w:id="453" w:author="Ram Shrestha" w:date="2014-02-16T01:12:00Z">
        <w:r w:rsidR="00CD6CBE" w:rsidDel="00045B29">
          <w:delInstrText xml:space="preserve"> ADDIN EN.CITE </w:delInstrText>
        </w:r>
        <w:r w:rsidR="00072915" w:rsidDel="00045B29">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CD6CBE" w:rsidDel="00045B29">
          <w:delInstrText xml:space="preserve"> ADDIN EN.CITE.DATA </w:delInstrText>
        </w:r>
      </w:del>
      <w:del w:id="454" w:author="Ram Shrestha" w:date="2014-02-16T01:12:00Z">
        <w:r w:rsidR="00072915" w:rsidDel="00045B29">
          <w:fldChar w:fldCharType="end"/>
        </w:r>
      </w:del>
      <w:ins w:id="455" w:author="Ram Shrestha" w:date="2014-02-16T01:12:00Z">
        <w:r w:rsidR="00072915">
          <w:fldChar w:fldCharType="begin">
            <w:fldData xml:space="preserve">PEVuZE5vdGU+PENpdGU+PEF1dGhvcj5GaXNjaGVyPC9BdXRob3I+PFllYXI+MTk5NDwvWWVhcj48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</w:fldData>
          </w:fldChar>
        </w:r>
        <w:r w:rsidR="00045B29">
          <w:instrText xml:space="preserve"> ADDIN EN.CITE.DATA </w:instrText>
        </w:r>
      </w:ins>
      <w:ins w:id="456" w:author="Ram Shrestha" w:date="2014-02-16T01:12:00Z">
        <w:r w:rsidR="00072915">
          <w:fldChar w:fldCharType="end"/>
        </w:r>
      </w:ins>
      <w:r w:rsidR="00072915">
        <w:fldChar w:fldCharType="separate"/>
      </w:r>
      <w:r>
        <w:rPr>
          <w:noProof/>
        </w:rPr>
        <w:t>(Fischer et al., 1995; Fischer et al., 1994; Henderson and Percipalle, 1997; Malim et al., 1989b)</w:t>
      </w:r>
      <w:r w:rsidR="00072915">
        <w:fldChar w:fldCharType="end"/>
      </w:r>
      <w:r>
        <w:t xml:space="preserve">. Rev binds at the Rev Responsive Element (RRE), which is an RNA element encoded within the env region of the virus </w:t>
      </w:r>
      <w:r w:rsidR="00072915">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ins w:id="457" w:author="Ram Shrestha" w:date="2014-02-16T01:12:00Z">
        <w:r w:rsidR="00045B29">
          <w:instrText xml:space="preserve"> ADDIN EN.CITE </w:instrText>
        </w:r>
      </w:ins>
      <w:del w:id="458" w:author="Ram Shrestha" w:date="2014-02-16T01:12:00Z">
        <w:r w:rsidR="00CD6CBE" w:rsidDel="00045B29">
          <w:delInstrText xml:space="preserve"> ADDIN EN.CITE </w:delInstrText>
        </w:r>
        <w:r w:rsidR="00072915" w:rsidDel="00045B29">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CD6CBE" w:rsidDel="00045B29">
          <w:delInstrText xml:space="preserve"> ADDIN EN.CITE.DATA </w:delInstrText>
        </w:r>
      </w:del>
      <w:del w:id="459" w:author="Ram Shrestha" w:date="2014-02-16T01:12:00Z">
        <w:r w:rsidR="00072915" w:rsidDel="00045B29">
          <w:fldChar w:fldCharType="end"/>
        </w:r>
      </w:del>
      <w:ins w:id="460" w:author="Ram Shrestha" w:date="2014-02-16T01:12:00Z">
        <w:r w:rsidR="00072915">
          <w:fldChar w:fldCharType="begin">
            <w:fldData xml:space="preserve">PEVuZE5vdGU+PENpdGU+PEF1dGhvcj5EYWx5PC9BdXRob3I+PFllYXI+MTk4OTwvWWVhcj48UmVj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</w:fldData>
          </w:fldChar>
        </w:r>
        <w:r w:rsidR="00045B29">
          <w:instrText xml:space="preserve"> ADDIN EN.CITE.DATA </w:instrText>
        </w:r>
      </w:ins>
      <w:ins w:id="461" w:author="Ram Shrestha" w:date="2014-02-16T01:12:00Z">
        <w:r w:rsidR="00072915">
          <w:fldChar w:fldCharType="end"/>
        </w:r>
      </w:ins>
      <w:r w:rsidR="00072915">
        <w:fldChar w:fldCharType="separate"/>
      </w:r>
      <w:r>
        <w:rPr>
          <w:noProof/>
        </w:rPr>
        <w:t>(Daly et al., 1989; Malim and Cullen, 1991)</w:t>
      </w:r>
      <w:r w:rsidR="00072915">
        <w:fldChar w:fldCharType="end"/>
      </w:r>
      <w:r>
        <w:t>.</w:t>
      </w:r>
    </w:p>
    <w:p w:rsidR="00B021A8" w:rsidRDefault="006444DD" w:rsidP="00B021A8">
      <w:pPr>
        <w:pStyle w:val="Heading2"/>
        <w:numPr>
          <w:numberingChange w:id="462" w:author="Ram Shrestha" w:date="2014-02-15T23:32:00Z" w:original="%1:1:0:.%2:6:0:"/>
        </w:numPr>
      </w:pPr>
      <w:r>
        <w:t>HIV replication</w:t>
      </w:r>
    </w:p>
    <w:p w:rsidR="006444DD" w:rsidRPr="00B021A8" w:rsidRDefault="006444DD" w:rsidP="00B021A8"/>
    <w:p w:rsidR="006444DD" w:rsidRDefault="006444DD" w:rsidP="006444DD">
      <w:pPr>
        <w:spacing w:line="480" w:lineRule="auto"/>
        <w:jc w:val="both"/>
      </w:pPr>
      <w:r>
        <w:t>There are 11 major events in HIV’s replication cycle (Figure 1.7). The initial step of viral entry in to a host immune cell includes HIV gp120 molecule binding to CD+ receptor followed by binding to a co receptor on the surface of the host cell and fusion of the viral and host cell membranes (see section 1.5.2 for more detail).</w:t>
      </w:r>
    </w:p>
    <w:p w:rsidR="006444DD" w:rsidRDefault="006444DD" w:rsidP="006444DD">
      <w:pPr>
        <w:spacing w:line="480" w:lineRule="auto"/>
        <w:jc w:val="both"/>
      </w:pPr>
    </w:p>
    <w:p w:rsidR="006444DD" w:rsidRDefault="006444DD" w:rsidP="006444DD">
      <w:pPr>
        <w:spacing w:line="480" w:lineRule="auto"/>
        <w:jc w:val="both"/>
      </w:pPr>
      <w:r>
        <w:t xml:space="preserve">Following the fusion, the viral core enters in to the cytoplasm of host cell. The reverse transcriptase enzyme reverse transcribes the RNA molecule to cDNA (Figure 1.7 step 2) in the intact capsid of the viral core </w:t>
      </w:r>
      <w:r w:rsidR="00072915">
        <w:fldChar w:fldCharType="begin"/>
      </w:r>
      <w:ins w:id="463" w:author="Ram Shrestha" w:date="2014-02-16T01:12:00Z">
        <w:r w:rsidR="00045B29">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464" w:author="Ram Shrestha" w:date="2014-02-16T01:12:00Z">
        <w:r w:rsidR="00CD6CBE" w:rsidDel="00045B29">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072915">
        <w:fldChar w:fldCharType="separate"/>
      </w:r>
      <w:r>
        <w:rPr>
          <w:noProof/>
        </w:rPr>
        <w:t>(McDonald et al., 2002)</w:t>
      </w:r>
      <w:r w:rsidR="00072915">
        <w:fldChar w:fldCharType="end"/>
      </w:r>
      <w:r>
        <w:t xml:space="preserve">. The reverse transcriptase enzyme is not perfect at copying mRNA molecule to cDNA and has no capability for error correction </w:t>
      </w:r>
      <w:r w:rsidR="00072915">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ins w:id="465" w:author="Ram Shrestha" w:date="2014-02-16T01:12:00Z">
        <w:r w:rsidR="00045B29">
          <w:instrText xml:space="preserve"> ADDIN EN.CITE </w:instrText>
        </w:r>
      </w:ins>
      <w:del w:id="466" w:author="Ram Shrestha" w:date="2014-02-16T01:12:00Z">
        <w:r w:rsidR="00CD6CBE" w:rsidDel="00045B29">
          <w:delInstrText xml:space="preserve"> ADDIN EN.CITE </w:delInstrText>
        </w:r>
        <w:r w:rsidR="00072915" w:rsidDel="00045B29">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CD6CBE" w:rsidDel="00045B29">
          <w:delInstrText xml:space="preserve"> ADDIN EN.CITE.DATA </w:delInstrText>
        </w:r>
      </w:del>
      <w:del w:id="467" w:author="Ram Shrestha" w:date="2014-02-16T01:12:00Z">
        <w:r w:rsidR="00072915" w:rsidDel="00045B29">
          <w:fldChar w:fldCharType="end"/>
        </w:r>
      </w:del>
      <w:ins w:id="468" w:author="Ram Shrestha" w:date="2014-02-16T01:12:00Z">
        <w:r w:rsidR="00072915">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ZT48Q2l0ZT48QXV0aG9yPkJlYmVuZWs8L0F1dGhvcj48WWVhcj4xOTg5PC9ZZWFyPjxSZWNOdW0+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</w:fldData>
          </w:fldChar>
        </w:r>
        <w:r w:rsidR="00045B29">
          <w:instrText xml:space="preserve"> ADDIN EN.CITE.DATA </w:instrText>
        </w:r>
      </w:ins>
      <w:ins w:id="469" w:author="Ram Shrestha" w:date="2014-02-16T01:12:00Z">
        <w:r w:rsidR="00072915">
          <w:fldChar w:fldCharType="end"/>
        </w:r>
      </w:ins>
      <w:r w:rsidR="00072915">
        <w:fldChar w:fldCharType="separate"/>
      </w:r>
      <w:r>
        <w:rPr>
          <w:noProof/>
        </w:rPr>
        <w:t>(Bebenek et al., 1989; Bebenek et al., 1993; Preston et al., 1988; Roberts et al., 1988)</w:t>
      </w:r>
      <w:r w:rsidR="00072915">
        <w:fldChar w:fldCharType="end"/>
      </w:r>
      <w:r>
        <w:t>. The rate of errors generated by reverse transcriptase is in the order of 10</w:t>
      </w:r>
      <w:r w:rsidRPr="00E87156">
        <w:rPr>
          <w:vertAlign w:val="superscript"/>
        </w:rPr>
        <w:t>-5</w:t>
      </w:r>
      <w:r>
        <w:t xml:space="preserve"> per base per replication cycle </w:t>
      </w:r>
      <w:r w:rsidR="00072915">
        <w:fldChar w:fldCharType="begin"/>
      </w:r>
      <w:ins w:id="470" w:author="Ram Shrestha" w:date="2014-02-16T01:12:00Z">
        <w:r w:rsidR="00045B29">
          <w: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instrText>
        </w:r>
      </w:ins>
      <w:del w:id="471" w:author="Ram Shrestha" w:date="2014-02-16T01:12:00Z">
        <w:r w:rsidR="00CD6CBE" w:rsidDel="00045B29">
          <w:delInstrText xml:space="preserve"> ADDIN EN.CITE &lt;EndNote&gt;&lt;Cite&gt;&lt;Author&gt;Mansky&lt;/Author&gt;&lt;Year&gt;1995&lt;/Year&gt;&lt;RecNum&gt;18&lt;/RecNum&gt;&lt;record&gt;&lt;rec-number&gt;18&lt;/rec-number&gt;&lt;foreign-keys&gt;&lt;key app="EN" db-id="fp25zzvrxrd9vke5zxqp9stbssprwstvdddz"&gt;18&lt;/key&gt;&lt;/foreign-keys&gt;&lt;ref-type name="Journal Article"&gt;17&lt;/ref-type&gt;&lt;contributors&gt;&lt;authors&gt;&lt;author&gt;Mansky, L. M.&lt;/author&gt;&lt;author&gt;Temin, H. M.&lt;/author&gt;&lt;/authors&gt;&lt;/contributors&gt;&lt;auth-address&gt;http://jvi.asm.org/content/69/8/5087&lt;/auth-address&gt;&lt;titles&gt;&lt;title&gt;Lower in vivo mutation rate of human immunodeficiency virus type 1 than that predicted from the fidelity of purified reverse transcriptase.&lt;/title&gt;&lt;secondary-title&gt;Journal of Virology&lt;/secondary-title&gt;&lt;/titles&gt;&lt;periodical&gt;&lt;full-title&gt;Journal of Virology&lt;/full-title&gt;&lt;/periodical&gt;&lt;pages&gt;5087-5094&lt;/pages&gt;&lt;volume&gt;69&lt;/volume&gt;&lt;number&gt;8&lt;/number&gt;&lt;dates&gt;&lt;year&gt;1995&lt;/year&gt;&lt;pub-dates&gt;&lt;date&gt;August&lt;/date&gt;&lt;/pub-dates&gt;&lt;/dates&gt;&lt;isbn&gt;0022-538X, 1098-5514&lt;/isbn&gt;&lt;label&gt;mansky_lower_1995&lt;/label&gt;&lt;urls&gt;&lt;/urls&gt;&lt;/record&gt;&lt;/Cite&gt;&lt;/EndNote&gt;</w:delInstrText>
        </w:r>
      </w:del>
      <w:r w:rsidR="00072915">
        <w:fldChar w:fldCharType="separate"/>
      </w:r>
      <w:r>
        <w:rPr>
          <w:noProof/>
        </w:rPr>
        <w:t>(Mansky and Temin, 1995)</w:t>
      </w:r>
      <w:r w:rsidR="00072915">
        <w:fldChar w:fldCharType="end"/>
      </w:r>
      <w:r>
        <w:t xml:space="preserve">. This is a crucial step as it contributes to generation of variations in the viral quasispecies (reviewed in </w:t>
      </w:r>
      <w:r w:rsidR="00072915">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ins w:id="472" w:author="Ram Shrestha" w:date="2014-02-16T01:12:00Z">
        <w:r w:rsidR="00045B29">
          <w:instrText xml:space="preserve"> ADDIN EN.CITE </w:instrText>
        </w:r>
      </w:ins>
      <w:del w:id="473" w:author="Ram Shrestha" w:date="2014-02-16T01:12:00Z">
        <w:r w:rsidR="00CD6CBE" w:rsidDel="00045B29">
          <w:delInstrText xml:space="preserve"> ADDIN EN.CITE </w:delInstrText>
        </w:r>
        <w:r w:rsidR="00072915" w:rsidDel="00045B29">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CD6CBE" w:rsidDel="00045B29">
          <w:delInstrText xml:space="preserve"> ADDIN EN.CITE.DATA </w:delInstrText>
        </w:r>
      </w:del>
      <w:del w:id="474" w:author="Ram Shrestha" w:date="2014-02-16T01:12:00Z">
        <w:r w:rsidR="00072915" w:rsidDel="00045B29">
          <w:fldChar w:fldCharType="end"/>
        </w:r>
      </w:del>
      <w:ins w:id="475" w:author="Ram Shrestha" w:date="2014-02-16T01:12:00Z">
        <w:r w:rsidR="00072915">
          <w:fldChar w:fldCharType="begin">
            <w:fldData xml:space="preserve">PEVuZE5vdGU+PENpdGU+PEF1dGhvcj5Hb29kZW5vdzwvQXV0aG9yPjxZZWFyPjE5ODk8L1llYXI+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</w:fldData>
          </w:fldChar>
        </w:r>
        <w:r w:rsidR="00045B29">
          <w:instrText xml:space="preserve"> ADDIN EN.CITE.DATA </w:instrText>
        </w:r>
      </w:ins>
      <w:ins w:id="476" w:author="Ram Shrestha" w:date="2014-02-16T01:12:00Z">
        <w:r w:rsidR="00072915">
          <w:fldChar w:fldCharType="end"/>
        </w:r>
      </w:ins>
      <w:r w:rsidR="00072915">
        <w:fldChar w:fldCharType="separate"/>
      </w:r>
      <w:r>
        <w:rPr>
          <w:noProof/>
        </w:rPr>
        <w:t>(Goodenow et al., 1989; Nowak et al., 1990)</w:t>
      </w:r>
      <w:r w:rsidR="00072915">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Subsequently the capsid is dissembled, termed as uncoating </w:t>
      </w:r>
      <w:r w:rsidR="00072915">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ins w:id="477" w:author="Ram Shrestha" w:date="2014-02-16T01:12:00Z">
        <w:r w:rsidR="00045B29">
          <w:instrText xml:space="preserve"> ADDIN EN.CITE </w:instrText>
        </w:r>
      </w:ins>
      <w:del w:id="478" w:author="Ram Shrestha" w:date="2014-02-16T01:12:00Z">
        <w:r w:rsidR="00CD6CBE" w:rsidDel="00045B29">
          <w:delInstrText xml:space="preserve"> ADDIN EN.CITE </w:delInstrText>
        </w:r>
        <w:r w:rsidR="00072915" w:rsidDel="00045B29">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CD6CBE" w:rsidDel="00045B29">
          <w:delInstrText xml:space="preserve"> ADDIN EN.CITE.DATA </w:delInstrText>
        </w:r>
      </w:del>
      <w:del w:id="479" w:author="Ram Shrestha" w:date="2014-02-16T01:12:00Z">
        <w:r w:rsidR="00072915" w:rsidDel="00045B29">
          <w:fldChar w:fldCharType="end"/>
        </w:r>
      </w:del>
      <w:ins w:id="480" w:author="Ram Shrestha" w:date="2014-02-16T01:12:00Z">
        <w:r w:rsidR="00072915">
          <w:fldChar w:fldCharType="begin">
            <w:fldData xml:space="preserve">PEVuZE5vdGU+PENpdGU+PEF1dGhvcj5NY0RvbmFsZDwvQXV0aG9yPjxZZWFyPjIwMDI8L1llYXI+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</w:fldData>
          </w:fldChar>
        </w:r>
        <w:r w:rsidR="00045B29">
          <w:instrText xml:space="preserve"> ADDIN EN.CITE.DATA </w:instrText>
        </w:r>
      </w:ins>
      <w:ins w:id="481" w:author="Ram Shrestha" w:date="2014-02-16T01:12:00Z">
        <w:r w:rsidR="00072915">
          <w:fldChar w:fldCharType="end"/>
        </w:r>
      </w:ins>
      <w:r w:rsidR="00072915">
        <w:fldChar w:fldCharType="separate"/>
      </w:r>
      <w:r>
        <w:rPr>
          <w:noProof/>
        </w:rPr>
        <w:t>(McDonald et al., 2002; Shah et al., 2013)</w:t>
      </w:r>
      <w:r w:rsidR="00072915">
        <w:fldChar w:fldCharType="end"/>
      </w:r>
      <w:r>
        <w:t xml:space="preserve">, releasing the ribonucleoprotein complex in to the cytosol </w:t>
      </w:r>
      <w:r w:rsidR="00072915">
        <w:fldChar w:fldCharType="begin"/>
      </w:r>
      <w:ins w:id="482" w:author="Ram Shrestha" w:date="2014-02-16T01:12:00Z">
        <w:r w:rsidR="00045B29">
          <w: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instrText>
        </w:r>
      </w:ins>
      <w:del w:id="483" w:author="Ram Shrestha" w:date="2014-02-16T01:12:00Z">
        <w:r w:rsidR="00CD6CBE" w:rsidDel="00045B29">
          <w:delInstrText xml:space="preserve"> ADDIN EN.CITE &lt;EndNote&gt;&lt;Cite&gt;&lt;Author&gt;Dismuke&lt;/Author&gt;&lt;Year&gt;2006&lt;/Year&gt;&lt;RecNum&gt;857&lt;/RecNum&gt;&lt;record&gt;&lt;rec-number&gt;857&lt;/rec-number&gt;&lt;foreign-keys&gt;&lt;key app="EN" db-id="fp25zzvrxrd9vke5zxqp9stbssprwstvdddz"&gt;857&lt;/key&gt;&lt;/foreign-keys&gt;&lt;ref-type name="Journal Article"&gt;17&lt;/ref-type&gt;&lt;contributors&gt;&lt;authors&gt;&lt;author&gt;Dismuke, D. J.&lt;/author&gt;&lt;author&gt;Aiken, C.&lt;/author&gt;&lt;/authors&gt;&lt;/contributors&gt;&lt;auth-address&gt;Department of Microbiology and Immunology, Vanderbilt University School of Medicine, A-5301 Medical Center North, Nashville, Tennessee 37232-2363, USA.&lt;/auth-address&gt;&lt;titles&gt;&lt;title&gt;Evidence for a functional link between uncoating of the human immunodeficiency virus type 1 core and nuclear import of the viral preintegration complex&lt;/title&gt;&lt;secondary-title&gt;J Virol&lt;/secondary-title&gt;&lt;/titles&gt;&lt;periodical&gt;&lt;full-title&gt;J Virol&lt;/full-title&gt;&lt;/periodical&gt;&lt;pages&gt;3712-20&lt;/pages&gt;&lt;volume&gt;80&lt;/volume&gt;&lt;number&gt;8&lt;/number&gt;&lt;edition&gt;2006/03/31&lt;/edition&gt;&lt;keywords&gt;&lt;keyword&gt;*Active Transport, Cell Nucleus&lt;/keyword&gt;&lt;keyword&gt;Cell Line&lt;/keyword&gt;&lt;keyword&gt;DNA, Viral/metabolism&lt;/keyword&gt;&lt;keyword&gt;HIV Long Terminal Repeat&lt;/keyword&gt;&lt;keyword&gt;HIV-1/*physiology&lt;/keyword&gt;&lt;keyword&gt;Humans&lt;/keyword&gt;&lt;keyword&gt;Transcription, Genetic&lt;/keyword&gt;&lt;keyword&gt;Viral Core Proteins/*physiology&lt;/keyword&gt;&lt;keyword&gt;Viral Regulatory and Accessory Proteins/*metabolism&lt;/keyword&gt;&lt;keyword&gt;*Virus Integration&lt;/keyword&gt;&lt;/keywords&gt;&lt;dates&gt;&lt;year&gt;2006&lt;/year&gt;&lt;pub-dates&gt;&lt;date&gt;Apr&lt;/date&gt;&lt;/pub-dates&gt;&lt;/dates&gt;&lt;isbn&gt;0022-538X (Print)&amp;#xD;0022-538X (Linking)&lt;/isbn&gt;&lt;accession-num&gt;16571788&lt;/accession-num&gt;&lt;urls&gt;&lt;related-urls&gt;&lt;url&gt;http://www.ncbi.nlm.nih.gov/entrez/query.fcgi?cmd=Retrieve&amp;amp;db=PubMed&amp;amp;dopt=Citation&amp;amp;list_uids=16571788&lt;/url&gt;&lt;/related-urls&gt;&lt;/urls&gt;&lt;custom2&gt;1440469&lt;/custom2&gt;&lt;electronic-resource-num&gt;80/8/3712 [pii]&amp;#xD;10.1128/JVI.80.8.3712-3720.2006&lt;/electronic-resource-num&gt;&lt;language&gt;eng&lt;/language&gt;&lt;/record&gt;&lt;/Cite&gt;&lt;/EndNote&gt;</w:delInstrText>
        </w:r>
      </w:del>
      <w:r w:rsidR="00072915">
        <w:fldChar w:fldCharType="separate"/>
      </w:r>
      <w:r>
        <w:rPr>
          <w:noProof/>
        </w:rPr>
        <w:t>(Dismuke and Aiken, 2006)</w:t>
      </w:r>
      <w:r w:rsidR="00072915">
        <w:fldChar w:fldCharType="end"/>
      </w:r>
      <w:r>
        <w:t xml:space="preserve">. The process can take an hour or less since time of post infection </w:t>
      </w:r>
      <w:r w:rsidR="00072915">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ins w:id="484" w:author="Ram Shrestha" w:date="2014-02-16T01:12:00Z">
        <w:r w:rsidR="00045B29">
          <w:instrText xml:space="preserve"> ADDIN EN.CITE </w:instrText>
        </w:r>
      </w:ins>
      <w:del w:id="485" w:author="Ram Shrestha" w:date="2014-02-16T01:12:00Z">
        <w:r w:rsidR="00CD6CBE" w:rsidDel="00045B29">
          <w:delInstrText xml:space="preserve"> ADDIN EN.CITE </w:delInstrText>
        </w:r>
        <w:r w:rsidR="00072915" w:rsidDel="00045B29">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CD6CBE" w:rsidDel="00045B29">
          <w:delInstrText xml:space="preserve"> ADDIN EN.CITE.DATA </w:delInstrText>
        </w:r>
      </w:del>
      <w:del w:id="486" w:author="Ram Shrestha" w:date="2014-02-16T01:12:00Z">
        <w:r w:rsidR="00072915" w:rsidDel="00045B29">
          <w:fldChar w:fldCharType="end"/>
        </w:r>
      </w:del>
      <w:ins w:id="487" w:author="Ram Shrestha" w:date="2014-02-16T01:12:00Z">
        <w:r w:rsidR="00072915">
          <w:fldChar w:fldCharType="begin">
            <w:fldData xml:space="preserve">PEVuZE5vdGU+PENpdGU+PEF1dGhvcj5IdWxtZTwvQXV0aG9yPjxZZWFyPjIwMTE8L1llYXI+PFJl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</w:fldData>
          </w:fldChar>
        </w:r>
        <w:r w:rsidR="00045B29">
          <w:instrText xml:space="preserve"> ADDIN EN.CITE.DATA </w:instrText>
        </w:r>
      </w:ins>
      <w:ins w:id="488" w:author="Ram Shrestha" w:date="2014-02-16T01:12:00Z">
        <w:r w:rsidR="00072915">
          <w:fldChar w:fldCharType="end"/>
        </w:r>
      </w:ins>
      <w:r w:rsidR="00072915">
        <w:fldChar w:fldCharType="separate"/>
      </w:r>
      <w:r>
        <w:rPr>
          <w:noProof/>
        </w:rPr>
        <w:t>(Hulme et al., 2011)</w:t>
      </w:r>
      <w:r w:rsidR="00072915">
        <w:fldChar w:fldCharType="end"/>
      </w:r>
      <w:r>
        <w:t xml:space="preserve">. The capsid and nucleocapsid proteins dissociate from cDNA but the reverse transcription complex remains intact along with viral matrix, integrase, vpr and human protein high mobility group I (HMG I (Y)) forming pre-integration complex (PIC) </w:t>
      </w:r>
      <w:r w:rsidR="00072915">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ins w:id="489" w:author="Ram Shrestha" w:date="2014-02-16T01:12:00Z">
        <w:r w:rsidR="00045B29">
          <w:instrText xml:space="preserve"> ADDIN EN.CITE </w:instrText>
        </w:r>
      </w:ins>
      <w:del w:id="490" w:author="Ram Shrestha" w:date="2014-02-16T01:12:00Z">
        <w:r w:rsidR="00CD6CBE" w:rsidDel="00045B29">
          <w:delInstrText xml:space="preserve"> ADDIN EN.CITE </w:delInstrText>
        </w:r>
        <w:r w:rsidR="00072915" w:rsidDel="00045B29">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CD6CBE" w:rsidDel="00045B29">
          <w:delInstrText xml:space="preserve"> ADDIN EN.CITE.DATA </w:delInstrText>
        </w:r>
      </w:del>
      <w:del w:id="491" w:author="Ram Shrestha" w:date="2014-02-16T01:12:00Z">
        <w:r w:rsidR="00072915" w:rsidDel="00045B29">
          <w:fldChar w:fldCharType="end"/>
        </w:r>
      </w:del>
      <w:ins w:id="492" w:author="Ram Shrestha" w:date="2014-02-16T01:12:00Z">
        <w:r w:rsidR="00072915">
          <w:fldChar w:fldCharType="begin">
            <w:fldData xml:space="preserve">PEVuZE5vdGU+PENpdGU+PEF1dGhvcj5CdWtyaW5za3k8L0F1dGhvcj48WWVhcj4xOTkzPC9ZZWFy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</w:fldData>
          </w:fldChar>
        </w:r>
        <w:r w:rsidR="00045B29">
          <w:instrText xml:space="preserve"> ADDIN EN.CITE.DATA </w:instrText>
        </w:r>
      </w:ins>
      <w:ins w:id="493" w:author="Ram Shrestha" w:date="2014-02-16T01:12:00Z">
        <w:r w:rsidR="00072915">
          <w:fldChar w:fldCharType="end"/>
        </w:r>
      </w:ins>
      <w:r w:rsidR="00072915">
        <w:fldChar w:fldCharType="separate"/>
      </w:r>
      <w:r>
        <w:rPr>
          <w:noProof/>
        </w:rPr>
        <w:t>(Bukrinsky et al., 1993; Farnet and Haseltine, 1991; Miller et al., 1997)</w:t>
      </w:r>
      <w:r w:rsidR="00072915">
        <w:fldChar w:fldCharType="end"/>
      </w:r>
      <w:r>
        <w:t xml:space="preserve">. The PIC protects cDNA from endonuclease degradation </w:t>
      </w:r>
      <w:r w:rsidR="00072915">
        <w:fldChar w:fldCharType="begin"/>
      </w:r>
      <w:ins w:id="494" w:author="Ram Shrestha" w:date="2014-02-16T01:12:00Z">
        <w:r w:rsidR="00045B29">
          <w: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instrText>
        </w:r>
      </w:ins>
      <w:del w:id="495" w:author="Ram Shrestha" w:date="2014-02-16T01:12:00Z">
        <w:r w:rsidR="00CD6CBE" w:rsidDel="00045B29">
          <w:delInstrText xml:space="preserve"> ADDIN EN.CITE &lt;EndNote&gt;&lt;Cite&gt;&lt;Author&gt;Miller&lt;/Author&gt;&lt;Year&gt;1997&lt;/Year&gt;&lt;RecNum&gt;42&lt;/RecNum&gt;&lt;record&gt;&lt;rec-number&gt;42&lt;/rec-number&gt;&lt;foreign-keys&gt;&lt;key app="EN" db-id="fp25zzvrxrd9vke5zxqp9stbssprwstvdddz"&gt;42&lt;/key&gt;&lt;/foreign-keys&gt;&lt;ref-type name="Journal Article"&gt;17&lt;/ref-type&gt;&lt;contributors&gt;&lt;authors&gt;&lt;author&gt;Miller, M. D.&lt;/author&gt;&lt;author&gt;Farnet, C. M.&lt;/author&gt;&lt;author&gt;Bushman, F. D.&lt;/author&gt;&lt;/authors&gt;&lt;/contributors&gt;&lt;auth-address&gt;http://jvi.asm.org/content/71/7/5382&lt;/auth-address&gt;&lt;titles&gt;&lt;title&gt;Human immunodeficiency virus type 1 preintegration complexes: studies of organization and composition.&lt;/title&gt;&lt;secondary-title&gt;Journal of Virology&lt;/secondary-title&gt;&lt;/titles&gt;&lt;periodical&gt;&lt;full-title&gt;Journal of Virology&lt;/full-title&gt;&lt;/periodical&gt;&lt;pages&gt;5382-5390&lt;/pages&gt;&lt;volume&gt;71&lt;/volume&gt;&lt;number&gt;7&lt;/number&gt;&lt;dates&gt;&lt;year&gt;1997&lt;/year&gt;&lt;pub-dates&gt;&lt;date&gt;July&lt;/date&gt;&lt;/pub-dates&gt;&lt;/dates&gt;&lt;isbn&gt;0022-538X, 1098-5514&lt;/isbn&gt;&lt;label&gt;miller_human_1997&lt;/label&gt;&lt;urls&gt;&lt;/urls&gt;&lt;/record&gt;&lt;/Cite&gt;&lt;/EndNote&gt;</w:delInstrText>
        </w:r>
      </w:del>
      <w:r w:rsidR="00072915">
        <w:fldChar w:fldCharType="separate"/>
      </w:r>
      <w:r>
        <w:rPr>
          <w:noProof/>
        </w:rPr>
        <w:t>(Miller et al., 1997)</w:t>
      </w:r>
      <w:r w:rsidR="00072915">
        <w:fldChar w:fldCharType="end"/>
      </w:r>
      <w:r>
        <w:t xml:space="preserve">. In an ATP dependent process </w:t>
      </w:r>
      <w:r w:rsidR="00072915">
        <w:fldChar w:fldCharType="begin"/>
      </w:r>
      <w:ins w:id="496" w:author="Ram Shrestha" w:date="2014-02-16T01:12:00Z">
        <w:r w:rsidR="00045B29">
          <w: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instrText>
        </w:r>
      </w:ins>
      <w:del w:id="497" w:author="Ram Shrestha" w:date="2014-02-16T01:12:00Z">
        <w:r w:rsidR="00CD6CBE" w:rsidDel="00045B29">
          <w:delInstrText xml:space="preserve"> ADDIN EN.CITE &lt;EndNote&gt;&lt;Cite&gt;&lt;Author&gt;Bukrinsky&lt;/Author&gt;&lt;Year&gt;1992&lt;/Year&gt;&lt;RecNum&gt;40&lt;/RecNum&gt;&lt;record&gt;&lt;rec-number&gt;40&lt;/rec-number&gt;&lt;foreign-keys&gt;&lt;key app="EN" db-id="fp25zzvrxrd9vke5zxqp9stbssprwstvdddz"&gt;40&lt;/key&gt;&lt;/foreign-keys&gt;&lt;ref-type name="Journal Article"&gt;17&lt;/ref-type&gt;&lt;contributors&gt;&lt;authors&gt;&lt;author&gt;Bukrinsky, M. I.&lt;/author&gt;&lt;author&gt;Sharova, N.&lt;/author&gt;&lt;author&gt;Dempsey, M. P.&lt;/author&gt;&lt;author&gt;Stanwick, T. L.&lt;/author&gt;&lt;author&gt;Bukrinskaya, A. G.&lt;/author&gt;&lt;author&gt;Haggerty, S.&lt;/author&gt;&lt;author&gt;Stevenson, M.&lt;/author&gt;&lt;/authors&gt;&lt;/contributors&gt;&lt;auth-address&gt;http://www.pnas.org/content/89/14/6580&lt;/auth-address&gt;&lt;titles&gt;&lt;title&gt;Active nuclear import of human immunodeficiency virus type 1 preintegration complexes&lt;/title&gt;&lt;secondary-title&gt;Proceedings of the National Academy of Sciences&lt;/secondary-title&gt;&lt;/titles&gt;&lt;pages&gt;6580-6584&lt;/pages&gt;&lt;volume&gt;89&lt;/volume&gt;&lt;number&gt;14&lt;/number&gt;&lt;dates&gt;&lt;year&gt;1992&lt;/year&gt;&lt;pub-dates&gt;&lt;date&gt;July&lt;/date&gt;&lt;/pub-dates&gt;&lt;/dates&gt;&lt;isbn&gt;0027-8424, 1091-6490&lt;/isbn&gt;&lt;label&gt;bukrinsky_active_1992&lt;/label&gt;&lt;urls&gt;&lt;/urls&gt;&lt;/record&gt;&lt;/Cite&gt;&lt;/EndNote&gt;</w:delInstrText>
        </w:r>
      </w:del>
      <w:r w:rsidR="00072915">
        <w:fldChar w:fldCharType="separate"/>
      </w:r>
      <w:r>
        <w:rPr>
          <w:noProof/>
        </w:rPr>
        <w:t>(Bukrinsky et al., 1992)</w:t>
      </w:r>
      <w:r w:rsidR="00072915">
        <w:fldChar w:fldCharType="end"/>
      </w:r>
      <w:r>
        <w:t xml:space="preserve">, PIC is transported on host microtubules towards the nuclear membrane </w:t>
      </w:r>
      <w:r w:rsidR="00072915">
        <w:fldChar w:fldCharType="begin"/>
      </w:r>
      <w:ins w:id="498" w:author="Ram Shrestha" w:date="2014-02-16T01:12:00Z">
        <w:r w:rsidR="00045B29">
          <w: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instrText>
        </w:r>
      </w:ins>
      <w:del w:id="499" w:author="Ram Shrestha" w:date="2014-02-16T01:12:00Z">
        <w:r w:rsidR="00CD6CBE" w:rsidDel="00045B29">
          <w:delInstrText xml:space="preserve"> ADDIN EN.CITE &lt;EndNote&gt;&lt;Cite&gt;&lt;Author&gt;McDonald&lt;/Author&gt;&lt;Year&gt;2002&lt;/Year&gt;&lt;RecNum&gt;555&lt;/RecNum&gt;&lt;record&gt;&lt;rec-number&gt;555&lt;/rec-number&gt;&lt;foreign-keys&gt;&lt;key app="EN" db-id="fp25zzvrxrd9vke5zxqp9stbssprwstvdddz"&gt;555&lt;/key&gt;&lt;/foreign-keys&gt;&lt;ref-type name="Journal Article"&gt;17&lt;/ref-type&gt;&lt;contributors&gt;&lt;authors&gt;&lt;author&gt;McDonald, David&lt;/author&gt;&lt;author&gt;Vodicka, Marie A.&lt;/author&gt;&lt;author&gt;Lucero, Ginger&lt;/author&gt;&lt;author&gt;Svitkina, Tatyana M.&lt;/author&gt;&lt;author&gt;Borisy, Gary G.&lt;/author&gt;&lt;author&gt;Emerman, Michael&lt;/author&gt;&lt;author&gt;Hope, Thomas J.&lt;/author&gt;&lt;/authors&gt;&lt;/contributors&gt;&lt;auth-address&gt;http://jcb.rupress.org/content/159/3/441&lt;/auth-address&gt;&lt;titles&gt;&lt;title&gt;Visualization of the intracellular behavior of HIV in living cells&lt;/title&gt;&lt;secondary-title&gt;The Journal of Cell Biology&lt;/secondary-title&gt;&lt;/titles&gt;&lt;pages&gt;441-452&lt;/pages&gt;&lt;volume&gt;159&lt;/volume&gt;&lt;number&gt;3&lt;/number&gt;&lt;dates&gt;&lt;year&gt;2002&lt;/year&gt;&lt;pub-dates&gt;&lt;date&gt;November&lt;/date&gt;&lt;/pub-dates&gt;&lt;/dates&gt;&lt;isbn&gt;0021-9525, 1540-8140&lt;/isbn&gt;&lt;label&gt;mcdonald_visualization_2002&lt;/label&gt;&lt;urls&gt;&lt;related-urls&gt;&lt;url&gt;10.1083/jcb.200203150&lt;/url&gt;&lt;/related-urls&gt;&lt;/urls&gt;&lt;/record&gt;&lt;/Cite&gt;&lt;/EndNote&gt;</w:delInstrText>
        </w:r>
      </w:del>
      <w:r w:rsidR="00072915">
        <w:fldChar w:fldCharType="separate"/>
      </w:r>
      <w:r>
        <w:rPr>
          <w:noProof/>
        </w:rPr>
        <w:t>(McDonald et al., 2002)</w:t>
      </w:r>
      <w:r w:rsidR="00072915">
        <w:fldChar w:fldCharType="end"/>
      </w:r>
      <w:r>
        <w:t xml:space="preserve">. Integrase assists in nuclear import in association with nuclear import machinery like importin </w:t>
      </w:r>
      <w:r w:rsidR="00072915">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ins w:id="500" w:author="Ram Shrestha" w:date="2014-02-16T01:12:00Z">
        <w:r w:rsidR="00045B29">
          <w:instrText xml:space="preserve"> ADDIN EN.CITE </w:instrText>
        </w:r>
      </w:ins>
      <w:del w:id="501" w:author="Ram Shrestha" w:date="2014-02-16T01:12:00Z">
        <w:r w:rsidR="00CD6CBE" w:rsidDel="00045B29">
          <w:delInstrText xml:space="preserve"> ADDIN EN.CITE </w:delInstrText>
        </w:r>
        <w:r w:rsidR="00072915" w:rsidDel="00045B29">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CD6CBE" w:rsidDel="00045B29">
          <w:delInstrText xml:space="preserve"> ADDIN EN.CITE.DATA </w:delInstrText>
        </w:r>
      </w:del>
      <w:del w:id="502" w:author="Ram Shrestha" w:date="2014-02-16T01:12:00Z">
        <w:r w:rsidR="00072915" w:rsidDel="00045B29">
          <w:fldChar w:fldCharType="end"/>
        </w:r>
      </w:del>
      <w:ins w:id="503" w:author="Ram Shrestha" w:date="2014-02-16T01:12:00Z">
        <w:r w:rsidR="00072915">
          <w:fldChar w:fldCharType="begin">
            <w:fldData xml:space="preserve">PEVuZE5vdGU+PENpdGU+PEF1dGhvcj5GYXNzYXRpPC9BdXRob3I+PFllYXI+MjAwMzwvWWVhcj48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</w:fldData>
          </w:fldChar>
        </w:r>
        <w:r w:rsidR="00045B29">
          <w:instrText xml:space="preserve"> ADDIN EN.CITE.DATA </w:instrText>
        </w:r>
      </w:ins>
      <w:ins w:id="504" w:author="Ram Shrestha" w:date="2014-02-16T01:12:00Z">
        <w:r w:rsidR="00072915">
          <w:fldChar w:fldCharType="end"/>
        </w:r>
      </w:ins>
      <w:r w:rsidR="00072915">
        <w:fldChar w:fldCharType="separate"/>
      </w:r>
      <w:r>
        <w:rPr>
          <w:noProof/>
        </w:rPr>
        <w:t>(Fassati et al., 2003)</w:t>
      </w:r>
      <w:r w:rsidR="00072915">
        <w:fldChar w:fldCharType="end"/>
      </w:r>
      <w:r>
        <w:t xml:space="preserve"> and transportin-SR2 </w:t>
      </w:r>
      <w:r w:rsidR="00072915">
        <w:fldChar w:fldCharType="begin"/>
      </w:r>
      <w:ins w:id="505" w:author="Ram Shrestha" w:date="2014-02-16T01:12:00Z">
        <w:r w:rsidR="00045B29">
          <w: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instrText>
        </w:r>
      </w:ins>
      <w:del w:id="506" w:author="Ram Shrestha" w:date="2014-02-16T01:12:00Z">
        <w:r w:rsidR="00CD6CBE" w:rsidDel="00045B29">
          <w:delInstrText xml:space="preserve"> ADDIN EN.CITE &lt;EndNote&gt;&lt;Cite&gt;&lt;Author&gt;Christ&lt;/Author&gt;&lt;Year&gt;2008&lt;/Year&gt;&lt;RecNum&gt;868&lt;/RecNum&gt;&lt;record&gt;&lt;rec-number&gt;868&lt;/rec-number&gt;&lt;foreign-keys&gt;&lt;key app="EN" db-id="fp25zzvrxrd9vke5zxqp9stbssprwstvdddz"&gt;868&lt;/key&gt;&lt;/foreign-keys&gt;&lt;ref-type name="Journal Article"&gt;17&lt;/ref-type&gt;&lt;contributors&gt;&lt;authors&gt;&lt;author&gt;Christ, F.&lt;/author&gt;&lt;author&gt;Thys, W.&lt;/author&gt;&lt;author&gt;De Rijck, J.&lt;/author&gt;&lt;author&gt;Gijsbers, R.&lt;/author&gt;&lt;author&gt;Albanese, A.&lt;/author&gt;&lt;author&gt;Arosio, D.&lt;/author&gt;&lt;author&gt;Emiliani, S.&lt;/author&gt;&lt;author&gt;Rain, J. C.&lt;/author&gt;&lt;author&gt;Benarous, R.&lt;/author&gt;&lt;author&gt;Cereseto, A.&lt;/author&gt;&lt;author&gt;Debyser, Z.&lt;/author&gt;&lt;/authors&gt;&lt;/contributors&gt;&lt;auth-address&gt;Laboratory for Molecular Virology and Gene Therapy, KU Leuven and IRC, Kapucijnenvoer 33, B-3000 Leuven, Flanders, Belgium.&lt;/auth-address&gt;&lt;titles&gt;&lt;title&gt;Transportin-SR2 imports HIV into the nucleus&lt;/title&gt;&lt;secondary-title&gt;Curr Biol&lt;/secondary-title&gt;&lt;/titles&gt;&lt;periodical&gt;&lt;full-title&gt;Curr Biol&lt;/full-title&gt;&lt;/periodical&gt;&lt;pages&gt;1192-202&lt;/pages&gt;&lt;volume&gt;18&lt;/volume&gt;&lt;number&gt;16&lt;/number&gt;&lt;edition&gt;2008/08/30&lt;/edition&gt;&lt;keywords&gt;&lt;keyword&gt;Cell Nucleus/metabolism/*virology&lt;/keyword&gt;&lt;keyword&gt;HIV Infections/virology&lt;/keyword&gt;&lt;keyword&gt;HIV Integrase/metabolism&lt;/keyword&gt;&lt;keyword&gt;HIV-1/*metabolism/physiology&lt;/keyword&gt;&lt;keyword&gt;Two-Hybrid System Techniques&lt;/keyword&gt;&lt;keyword&gt;*Virus Replication&lt;/keyword&gt;&lt;keyword&gt;beta Karyopherins/genetics/*metabolism&lt;/keyword&gt;&lt;/keywords&gt;&lt;dates&gt;&lt;year&gt;2008&lt;/year&gt;&lt;pub-dates&gt;&lt;date&gt;Aug 26&lt;/date&gt;&lt;/pub-dates&gt;&lt;/dates&gt;&lt;isbn&gt;0960-9822 (Print)&amp;#xD;0960-9822 (Linking)&lt;/isbn&gt;&lt;accession-num&gt;18722123&lt;/accession-num&gt;&lt;urls&gt;&lt;related-urls&gt;&lt;url&gt;http://www.ncbi.nlm.nih.gov/entrez/query.fcgi?cmd=Retrieve&amp;amp;db=PubMed&amp;amp;dopt=Citation&amp;amp;list_uids=18722123&lt;/url&gt;&lt;/related-urls&gt;&lt;/urls&gt;&lt;electronic-resource-num&gt;S0960-9822(08)01024-5 [pii]&amp;#xD;10.1016/j.cub.2008.07.079&lt;/electronic-resource-num&gt;&lt;language&gt;eng&lt;/language&gt;&lt;/record&gt;&lt;/Cite&gt;&lt;/EndNote&gt;</w:delInstrText>
        </w:r>
      </w:del>
      <w:r w:rsidR="00072915">
        <w:fldChar w:fldCharType="separate"/>
      </w:r>
      <w:r>
        <w:rPr>
          <w:noProof/>
        </w:rPr>
        <w:t>(Christ et al., 2008)</w:t>
      </w:r>
      <w:r w:rsidR="00072915">
        <w:fldChar w:fldCharType="end"/>
      </w:r>
      <w:r>
        <w:t xml:space="preserve">. It is now established that central polypurine tract-central termination sequence (cPPT-CTS) plays role in kinetics of nuclear import </w:t>
      </w:r>
      <w:r w:rsidR="00072915">
        <w:fldChar w:fldCharType="begin"/>
      </w:r>
      <w:ins w:id="507" w:author="Ram Shrestha" w:date="2014-02-16T01:12:00Z">
        <w:r w:rsidR="00045B29">
          <w: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instrText>
        </w:r>
      </w:ins>
      <w:del w:id="508" w:author="Ram Shrestha" w:date="2014-02-16T01:12:00Z">
        <w:r w:rsidR="00CD6CBE" w:rsidDel="00045B29">
          <w:delInstrText xml:space="preserve"> ADDIN EN.CITE &lt;EndNote&gt;&lt;Cite ExcludeYear="1"&gt;&lt;Author&gt;Riviere&lt;/Author&gt;&lt;RecNum&gt;862&lt;/RecNum&gt;&lt;record&gt;&lt;rec-number&gt;862&lt;/rec-number&gt;&lt;foreign-keys&gt;&lt;key app="EN" db-id="fp25zzvrxrd9vke5zxqp9stbssprwstvdddz"&gt;862&lt;/key&gt;&lt;/foreign-keys&gt;&lt;ref-type name="Journal Article"&gt;17&lt;/ref-type&gt;&lt;contributors&gt;&lt;authors&gt;&lt;author&gt;Riviere, L.&lt;/author&gt;&lt;author&gt;Darlix, J. L.&lt;/author&gt;&lt;author&gt;Cimarelli, A.&lt;/author&gt;&lt;/authors&gt;&lt;/contributors&gt;&lt;auth-address&gt;LaboRetro, Department of Human Virology, ENS-Lyon INSERM, U758, 46 Allee d&amp;apos;Italie, 69364 Lyon, France.&lt;/auth-address&gt;&lt;titles&gt;&lt;title&gt;Analysis of the viral elements required in the nuclear import of HIV-1 DNA&lt;/title&gt;&lt;secondary-title&gt;J Virol&lt;/secondary-title&gt;&lt;/titles&gt;&lt;periodical&gt;&lt;full-title&gt;J Virol&lt;/full-title&gt;&lt;/periodical&gt;&lt;pages&gt;729-39&lt;/pages&gt;&lt;volume&gt;84&lt;/volume&gt;&lt;number&gt;2&lt;/number&gt;&lt;edition&gt;2009/11/06&lt;/edition&gt;&lt;keywords&gt;&lt;keyword&gt;*Active Transport, Cell Nucleus&lt;/keyword&gt;&lt;keyword&gt;Cell Line&lt;/keyword&gt;&lt;keyword&gt;Cell Nucleus/metabolism&lt;/keyword&gt;&lt;keyword&gt;*DNA, Viral/chemistry/genetics/metabolism&lt;/keyword&gt;&lt;keyword&gt;Dendritic Cells/virology&lt;/keyword&gt;&lt;keyword&gt;*HIV-1/genetics/pathogenicity/physiology&lt;/keyword&gt;&lt;keyword&gt;HeLa Cells&lt;/keyword&gt;&lt;keyword&gt;Humans&lt;/keyword&gt;&lt;keyword&gt;Kinetics&lt;/keyword&gt;&lt;keyword&gt;Lymphocytes/virology&lt;/keyword&gt;&lt;keyword&gt;Macrophages/virology&lt;/keyword&gt;&lt;keyword&gt;Mutation&lt;/keyword&gt;&lt;keyword&gt;Virus Integration&lt;/keyword&gt;&lt;/keywords&gt;&lt;dates&gt;&lt;year&gt;2010&lt;/year&gt;&lt;pub-dates&gt;&lt;date&gt;Jan&lt;/date&gt;&lt;/pub-dates&gt;&lt;/dates&gt;&lt;isbn&gt;1098-5514 (Electronic)&amp;#xD;0022-538X (Linking)&lt;/isbn&gt;&lt;accession-num&gt;19889772&lt;/accession-num&gt;&lt;urls&gt;&lt;related-urls&gt;&lt;url&gt;http://www.ncbi.nlm.nih.gov/entrez/query.fcgi?cmd=Retrieve&amp;amp;db=PubMed&amp;amp;dopt=Citation&amp;amp;list_uids=19889772&lt;/url&gt;&lt;/related-urls&gt;&lt;/urls&gt;&lt;custom2&gt;2798343&lt;/custom2&gt;&lt;electronic-resource-num&gt;JVI.01952-09 [pii]&amp;#xD;10.1128/JVI.01952-09&lt;/electronic-resource-num&gt;&lt;language&gt;eng&lt;/language&gt;&lt;/record&gt;&lt;/Cite&gt;&lt;/EndNote&gt;</w:delInstrText>
        </w:r>
      </w:del>
      <w:r w:rsidR="00072915">
        <w:fldChar w:fldCharType="separate"/>
      </w:r>
      <w:r>
        <w:rPr>
          <w:noProof/>
        </w:rPr>
        <w:t>(Riviere et al.)</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rPr>
          <w:ins w:id="509" w:author="Ram Shrestha" w:date="2014-02-16T00:40:00Z"/>
        </w:rPr>
      </w:pPr>
      <w:r>
        <w:t xml:space="preserve">Post-nuclear entry, integrase processes the viral DNA for integration </w:t>
      </w:r>
      <w:r w:rsidR="00072915">
        <w:fldChar w:fldCharType="begin"/>
      </w:r>
      <w:ins w:id="510" w:author="Ram Shrestha" w:date="2014-02-16T01:12:00Z">
        <w:r w:rsidR="00045B29">
          <w: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instrText>
        </w:r>
      </w:ins>
      <w:del w:id="511" w:author="Ram Shrestha" w:date="2014-02-16T01:12:00Z">
        <w:r w:rsidR="00CD6CBE" w:rsidDel="00045B29">
          <w:delInstrText xml:space="preserve"> ADDIN EN.CITE &lt;EndNote&gt;&lt;Cite&gt;&lt;Author&gt;LaFemina&lt;/Author&gt;&lt;Year&gt;1992&lt;/Year&gt;&lt;RecNum&gt;37&lt;/RecNum&gt;&lt;record&gt;&lt;rec-number&gt;37&lt;/rec-number&gt;&lt;foreign-keys&gt;&lt;key app="EN" db-id="fp25zzvrxrd9vke5zxqp9stbssprwstvdddz"&gt;37&lt;/key&gt;&lt;/foreign-keys&gt;&lt;ref-type name="Journal Article"&gt;17&lt;/ref-type&gt;&lt;contributors&gt;&lt;authors&gt;&lt;author&gt;LaFemina, R. L.&lt;/author&gt;&lt;author&gt;Schneider, C. L.&lt;/author&gt;&lt;author&gt;Robbins, H. L.&lt;/author&gt;&lt;author&gt;Callahan, P. L.&lt;/author&gt;&lt;author&gt;LeGrow, K.&lt;/author&gt;&lt;author&gt;Roth, E.&lt;/author&gt;&lt;author&gt;Schleif, W. A.&lt;/author&gt;&lt;author&gt;Emini, E. A.&lt;/author&gt;&lt;/authors&gt;&lt;/contributors&gt;&lt;auth-address&gt;http://jvi.asm.org/content/66/12/7414&lt;/auth-address&gt;&lt;titles&gt;&lt;title&gt;Requirement of active human immunodeficiency virus type 1 integrase enzyme for productive infection of human T-lymphoid cells.&lt;/title&gt;&lt;secondary-title&gt;Journal of Virology&lt;/secondary-title&gt;&lt;/titles&gt;&lt;periodical&gt;&lt;full-title&gt;Journal of Virology&lt;/full-title&gt;&lt;/periodical&gt;&lt;pages&gt;7414-7419&lt;/pages&gt;&lt;volume&gt;66&lt;/volume&gt;&lt;number&gt;12&lt;/number&gt;&lt;dates&gt;&lt;year&gt;1992&lt;/year&gt;&lt;pub-dates&gt;&lt;date&gt;December&lt;/date&gt;&lt;/pub-dates&gt;&lt;/dates&gt;&lt;isbn&gt;0022-538X, 1098-5514&lt;/isbn&gt;&lt;label&gt;lafemina_requirement_1992&lt;/label&gt;&lt;urls&gt;&lt;/urls&gt;&lt;/record&gt;&lt;/Cite&gt;&lt;/EndNote&gt;</w:delInstrText>
        </w:r>
      </w:del>
      <w:r w:rsidR="00072915">
        <w:fldChar w:fldCharType="separate"/>
      </w:r>
      <w:r>
        <w:rPr>
          <w:noProof/>
        </w:rPr>
        <w:t>(LaFemina et al., 1992)</w:t>
      </w:r>
      <w:r w:rsidR="00072915">
        <w:fldChar w:fldCharType="end"/>
      </w:r>
      <w:r>
        <w:t xml:space="preserve"> (Figure 1.7 step 5) into host genome. Host transcriptional co-factor LEDGF/p75 and HIV integrase interact to tether to the host chromosome during the integration process </w:t>
      </w:r>
      <w:r w:rsidR="00072915">
        <w:fldChar w:fldCharType="begin"/>
      </w:r>
      <w:ins w:id="512" w:author="Ram Shrestha" w:date="2014-02-16T01:12:00Z">
        <w:r w:rsidR="00045B29">
          <w: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instrText>
        </w:r>
      </w:ins>
      <w:del w:id="513" w:author="Ram Shrestha" w:date="2014-02-16T01:12:00Z">
        <w:r w:rsidR="00CD6CBE" w:rsidDel="00045B29">
          <w:delInstrText xml:space="preserve"> ADDIN EN.CITE &lt;EndNote&gt;&lt;Cite&gt;&lt;Author&gt;Emiliani&lt;/Author&gt;&lt;Year&gt;2005&lt;/Year&gt;&lt;RecNum&gt;34&lt;/RecNum&gt;&lt;record&gt;&lt;rec-number&gt;34&lt;/rec-number&gt;&lt;foreign-keys&gt;&lt;key app="EN" db-id="fp25zzvrxrd9vke5zxqp9stbssprwstvdddz"&gt;34&lt;/key&gt;&lt;/foreign-keys&gt;&lt;ref-type name="Journal Article"&gt;17&lt;/ref-type&gt;&lt;contributors&gt;&lt;authors&gt;&lt;author&gt;Emiliani, Stéphane&lt;/author&gt;&lt;author&gt;Mousnier, Aurélie&lt;/author&gt;&lt;author&gt;Busschots, Katrien&lt;/author&gt;&lt;author&gt;Maroun, Marlène&lt;/author&gt;&lt;author&gt;Maele, Bénédicte Van&lt;/author&gt;&lt;author&gt;Tempé, Denis&lt;/author&gt;&lt;author&gt;Vandekerckhove, Linos&lt;/author&gt;&lt;author&gt;Moisant, Fanny&lt;/author&gt;&lt;author&gt;Ben-Slama, Lilia&lt;/author&gt;&lt;author&gt;Witvrouw, Myriam&lt;/author&gt;&lt;author&gt;Christ, Frauke&lt;/author&gt;&lt;author&gt;Rain, Jean-Christophe&lt;/author&gt;&lt;author&gt;Dargemont, Catherine&lt;/author&gt;&lt;author&gt;Debyser, Zeger&lt;/author&gt;&lt;author&gt;Benarous, Richard&lt;/author&gt;&lt;/authors&gt;&lt;/contributors&gt;&lt;auth-address&gt;http://www.jbc.org/content/280/27/25517&lt;/auth-address&gt;&lt;titles&gt;&lt;title&gt;Integrase Mutants Defective for Interaction with LEDGF/p75 Are Impaired in Chromosome Tethering and HIV-1 Replication&lt;/title&gt;&lt;secondary-title&gt;Journal of Biological Chemistry&lt;/secondary-title&gt;&lt;/titles&gt;&lt;pages&gt;25517-25523&lt;/pages&gt;&lt;volume&gt;280&lt;/volume&gt;&lt;number&gt;27&lt;/number&gt;&lt;dates&gt;&lt;year&gt;2005&lt;/year&gt;&lt;pub-dates&gt;&lt;date&gt;July&lt;/date&gt;&lt;/pub-dates&gt;&lt;/dates&gt;&lt;isbn&gt;0021-9258, 1083-351X&lt;/isbn&gt;&lt;label&gt;emiliani_integrase_2005&lt;/label&gt;&lt;urls&gt;&lt;related-urls&gt;&lt;url&gt;10.1074/jbc.M501378200&lt;/url&gt;&lt;/related-urls&gt;&lt;/urls&gt;&lt;/record&gt;&lt;/Cite&gt;&lt;/EndNote&gt;</w:delInstrText>
        </w:r>
      </w:del>
      <w:r w:rsidR="00072915">
        <w:fldChar w:fldCharType="separate"/>
      </w:r>
      <w:r>
        <w:rPr>
          <w:noProof/>
        </w:rPr>
        <w:t>(Emiliani et al., 2005)</w:t>
      </w:r>
      <w:r w:rsidR="00072915">
        <w:fldChar w:fldCharType="end"/>
      </w:r>
      <w:r>
        <w:t>.</w:t>
      </w:r>
    </w:p>
    <w:p w:rsidR="00E87156" w:rsidRDefault="00E87156" w:rsidP="006444DD">
      <w:pPr>
        <w:numPr>
          <w:ins w:id="514" w:author="Ram Shrestha" w:date="2014-02-16T00:40:00Z"/>
        </w:numPr>
        <w:spacing w:line="480" w:lineRule="auto"/>
        <w:jc w:val="both"/>
      </w:pPr>
    </w:p>
    <w:p w:rsidR="006444DD" w:rsidRDefault="006444DD" w:rsidP="006444DD">
      <w:pPr>
        <w:spacing w:line="480" w:lineRule="auto"/>
        <w:jc w:val="both"/>
      </w:pPr>
      <w:r>
        <w:t xml:space="preserve">The integrated HIV provirus hijacks the host cell transcriptional machinery for viral genes to transcribe (Figure 1.7 step 6) </w:t>
      </w:r>
      <w:r w:rsidR="00072915">
        <w:fldChar w:fldCharType="begin"/>
      </w:r>
      <w:ins w:id="515" w:author="Ram Shrestha" w:date="2014-02-16T01:12:00Z">
        <w:r w:rsidR="00045B29">
          <w: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instrText>
        </w:r>
      </w:ins>
      <w:del w:id="516" w:author="Ram Shrestha" w:date="2014-02-16T01:12:00Z">
        <w:r w:rsidR="00CD6CBE" w:rsidDel="00045B29">
          <w:delInstrText xml:space="preserve"> ADDIN EN.CITE &lt;EndNote&gt;&lt;Cite&gt;&lt;Author&gt;Davey&lt;/Author&gt;&lt;Year&gt;2011&lt;/Year&gt;&lt;RecNum&gt;33&lt;/RecNum&gt;&lt;record&gt;&lt;rec-number&gt;33&lt;/rec-number&gt;&lt;foreign-keys&gt;&lt;key app="EN" db-id="fp25zzvrxrd9vke5zxqp9stbssprwstvdddz"&gt;33&lt;/key&gt;&lt;/foreign-keys&gt;&lt;ref-type name="Journal Article"&gt;17&lt;/ref-type&gt;&lt;contributors&gt;&lt;authors&gt;&lt;author&gt;Davey, Norman E.&lt;/author&gt;&lt;author&gt;Travé, Gilles&lt;/author&gt;&lt;author&gt;Gibson, Toby J.&lt;/author&gt;&lt;/authors&gt;&lt;/contributors&gt;&lt;auth-address&gt;http://www.sciencedirect.com/science/article/pii/S0968000410002008&lt;/auth-address&gt;&lt;titles&gt;&lt;title&gt;How viruses hijack cell regulation&lt;/title&gt;&lt;secondary-title&gt;Trends in Biochemical Sciences&lt;/secondary-title&gt;&lt;/titles&gt;&lt;pages&gt;159-169&lt;/pages&gt;&lt;volume&gt;36&lt;/volume&gt;&lt;number&gt;3&lt;/number&gt;&lt;dates&gt;&lt;year&gt;2011&lt;/year&gt;&lt;pub-dates&gt;&lt;date&gt;March&lt;/date&gt;&lt;/pub-dates&gt;&lt;/dates&gt;&lt;isbn&gt;0968-0004&lt;/isbn&gt;&lt;label&gt;davey_how_2011&lt;/label&gt;&lt;urls&gt;&lt;related-urls&gt;&lt;url&gt;10.1016/j.tibs.2010.10.002&lt;/url&gt;&lt;/related-urls&gt;&lt;/urls&gt;&lt;/record&gt;&lt;/Cite&gt;&lt;/EndNote&gt;</w:delInstrText>
        </w:r>
      </w:del>
      <w:r w:rsidR="00072915">
        <w:fldChar w:fldCharType="separate"/>
      </w:r>
      <w:r>
        <w:rPr>
          <w:noProof/>
        </w:rPr>
        <w:t>(Davey et al., 2011)</w:t>
      </w:r>
      <w:r w:rsidR="00072915">
        <w:fldChar w:fldCharType="end"/>
      </w:r>
      <w:r>
        <w:t xml:space="preserve">. HIV protein Tat promotes the transcription of the viral DNA </w:t>
      </w:r>
      <w:r w:rsidR="00072915">
        <w:fldChar w:fldCharType="begin"/>
      </w:r>
      <w:ins w:id="517" w:author="Ram Shrestha" w:date="2014-02-16T01:12:00Z">
        <w:r w:rsidR="00045B29">
          <w: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instrText>
        </w:r>
      </w:ins>
      <w:del w:id="518" w:author="Ram Shrestha" w:date="2014-02-16T01:12:00Z">
        <w:r w:rsidR="00CD6CBE" w:rsidDel="00045B29">
          <w:delInstrText xml:space="preserve"> ADDIN EN.CITE &lt;EndNote&gt;&lt;Cite&gt;&lt;Author&gt;Ott&lt;/Author&gt;&lt;Year&gt;2011&lt;/Year&gt;&lt;RecNum&gt;544&lt;/RecNum&gt;&lt;record&gt;&lt;rec-number&gt;544&lt;/rec-number&gt;&lt;foreign-keys&gt;&lt;key app="EN" db-id="fp25zzvrxrd9vke5zxqp9stbssprwstvdddz"&gt;544&lt;/key&gt;&lt;/foreign-keys&gt;&lt;ref-type name="Journal Article"&gt;17&lt;/ref-type&gt;&lt;contributors&gt;&lt;authors&gt;&lt;author&gt;Ott, Melanie&lt;/author&gt;&lt;author&gt;Geyer, Matthias&lt;/author&gt;&lt;author&gt;Zhou, Qiang&lt;/author&gt;&lt;/authors&gt;&lt;/contributors&gt;&lt;auth-address&gt;http://www.sciencedirect.com/science/article/pii/S1931312811003362&lt;/auth-address&gt;&lt;titles&gt;&lt;title&gt;The Control of HIV Transcription: Keeping RNA Polymerase II on Track&lt;/title&gt;&lt;secondary-title&gt;Cell Host &amp;amp; Microbe&lt;/secondary-title&gt;&lt;/titles&gt;&lt;pages&gt;426-435&lt;/pages&gt;&lt;volume&gt;10&lt;/volume&gt;&lt;number&gt;5&lt;/number&gt;&lt;dates&gt;&lt;year&gt;2011&lt;/year&gt;&lt;pub-dates&gt;&lt;date&gt;November&lt;/date&gt;&lt;/pub-dates&gt;&lt;/dates&gt;&lt;isbn&gt;1931-3128&lt;/isbn&gt;&lt;label&gt;ott_control_2011&lt;/label&gt;&lt;urls&gt;&lt;related-urls&gt;&lt;url&gt;10.1016/j.chom.2011.11.002&lt;/url&gt;&lt;/related-urls&gt;&lt;/urls&gt;&lt;/record&gt;&lt;/Cite&gt;&lt;Cite&gt;&lt;Author&gt;Razooky&lt;/Author&gt;&lt;Year&gt;2011&lt;/Year&gt;&lt;RecNum&gt;545&lt;/RecNum&gt;&lt;record&gt;&lt;rec-number&gt;545&lt;/rec-number&gt;&lt;foreign-keys&gt;&lt;key app="EN" db-id="fp25zzvrxrd9vke5zxqp9stbssprwstvdddz"&gt;545&lt;/key&gt;&lt;/foreign-keys&gt;&lt;ref-type name="Journal Article"&gt;17&lt;/ref-type&gt;&lt;contributors&gt;&lt;authors&gt;&lt;author&gt;Razooky, Brandon S.&lt;/author&gt;&lt;author&gt;Weinberger, Leor S.&lt;/author&gt;&lt;/authors&gt;&lt;/contributors&gt;&lt;auth-address&gt;http://www.sciencedirect.com/science/article/pii/S1046202310002896&lt;/auth-address&gt;&lt;titles&gt;&lt;title&gt;Mapping the architecture of the HIV-1 Tat circuit: A decision-making circuit that lacks bistability and exploits stochastic noise&lt;/title&gt;&lt;secondary-title&gt;Methods&lt;/secondary-title&gt;&lt;/titles&gt;&lt;periodical&gt;&lt;full-title&gt;Methods&lt;/full-title&gt;&lt;/periodical&gt;&lt;pages&gt;68-77&lt;/pages&gt;&lt;volume&gt;53&lt;/volume&gt;&lt;number&gt;1&lt;/number&gt;&lt;dates&gt;&lt;year&gt;2011&lt;/year&gt;&lt;pub-dates&gt;&lt;date&gt;January&lt;/date&gt;&lt;/pub-dates&gt;&lt;/dates&gt;&lt;isbn&gt;1046-2023&lt;/isbn&gt;&lt;label&gt;razooky_mapping_2011&lt;/label&gt;&lt;urls&gt;&lt;related-urls&gt;&lt;url&gt;10.1016/j.ymeth.2010.12.006&lt;/url&gt;&lt;/related-urls&gt;&lt;/urls&gt;&lt;/record&gt;&lt;/Cite&gt;&lt;/EndNote&gt;</w:delInstrText>
        </w:r>
      </w:del>
      <w:r w:rsidR="00072915">
        <w:fldChar w:fldCharType="separate"/>
      </w:r>
      <w:r>
        <w:rPr>
          <w:noProof/>
        </w:rPr>
        <w:t>(Ott et al., 2011; Razooky and Weinberger, 2011)</w:t>
      </w:r>
      <w:r w:rsidR="00072915">
        <w:fldChar w:fldCharType="end"/>
      </w:r>
      <w:r>
        <w:t xml:space="preserve">.  The viral transcriptome encodes structural proteins, accessory proteins and viral enzymes necessary for a complete functional HIV (reviewed in </w:t>
      </w:r>
      <w:r w:rsidR="00072915">
        <w:fldChar w:fldCharType="begin"/>
      </w:r>
      <w:ins w:id="519" w:author="Ram Shrestha" w:date="2014-02-16T01:12:00Z">
        <w:r w:rsidR="00045B29">
          <w: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instrText>
        </w:r>
      </w:ins>
      <w:del w:id="520" w:author="Ram Shrestha" w:date="2014-02-16T01:12:00Z">
        <w:r w:rsidR="00CD6CBE" w:rsidDel="00045B29">
          <w:delInstrText xml:space="preserve"> ADDIN EN.CITE &lt;EndNote&gt;&lt;Cite ExcludeYear="1"&gt;&lt;Author&gt;Karn&lt;/Author&gt;&lt;RecNum&gt;871&lt;/RecNum&gt;&lt;record&gt;&lt;rec-number&gt;871&lt;/rec-number&gt;&lt;foreign-keys&gt;&lt;key app="EN" db-id="fp25zzvrxrd9vke5zxqp9stbssprwstvdddz"&gt;871&lt;/key&gt;&lt;/foreign-keys&gt;&lt;ref-type name="Journal Article"&gt;17&lt;/ref-type&gt;&lt;contributors&gt;&lt;authors&gt;&lt;author&gt;Karn, Jonathan&lt;/author&gt;&lt;author&gt;Stoltzfus, C Martin&lt;/author&gt;&lt;/authors&gt;&lt;/contributors&gt;&lt;titles&gt;&lt;title&gt;Transcriptional and posttranscriptional regulation of HIV-1 gene expression&lt;/title&gt;&lt;secondary-title&gt;Cold Spring Harbor Perspectives in Medicine&lt;/secondary-title&gt;&lt;/titles&gt;&lt;periodical&gt;&lt;full-title&gt;Cold Spring Harbor Perspectives in Medicine&lt;/full-title&gt;&lt;/periodical&gt;&lt;volume&gt;2&lt;/volume&gt;&lt;number&gt;2&lt;/number&gt;&lt;dates&gt;&lt;/dates&gt;&lt;isbn&gt;2157-1422&lt;/isbn&gt;&lt;urls&gt;&lt;/urls&gt;&lt;/record&gt;&lt;/Cite&gt;&lt;/EndNote&gt;</w:delInstrText>
        </w:r>
      </w:del>
      <w:r w:rsidR="00072915">
        <w:fldChar w:fldCharType="separate"/>
      </w:r>
      <w:r>
        <w:rPr>
          <w:noProof/>
        </w:rPr>
        <w:t>(Karn and Stoltzfus)</w:t>
      </w:r>
      <w:r w:rsidR="00072915">
        <w:fldChar w:fldCharType="end"/>
      </w:r>
      <w:r>
        <w:t xml:space="preserve">). </w:t>
      </w:r>
    </w:p>
    <w:p w:rsidR="006444DD" w:rsidRDefault="006444DD" w:rsidP="006444DD">
      <w:pPr>
        <w:spacing w:line="480" w:lineRule="auto"/>
        <w:jc w:val="both"/>
      </w:pPr>
      <w:r>
        <w:t xml:space="preserve">The viral Rev protein facilitates exporting (Figure 1.7 step 7) of the unprocessed viral transcriptome to cytoplasm for translation </w:t>
      </w:r>
      <w:r w:rsidR="00072915">
        <w:fldChar w:fldCharType="begin"/>
      </w:r>
      <w:ins w:id="521" w:author="Ram Shrestha" w:date="2014-02-16T01:12:00Z">
        <w:r w:rsidR="00045B29">
          <w: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instrText>
        </w:r>
      </w:ins>
      <w:del w:id="522" w:author="Ram Shrestha" w:date="2014-02-16T01:12:00Z">
        <w:r w:rsidR="00CD6CBE" w:rsidDel="00045B29">
          <w:delInstrText xml:space="preserve"> ADDIN EN.CITE &lt;EndNote&gt;&lt;Cite&gt;&lt;Author&gt;Malim&lt;/Author&gt;&lt;Year&gt;1989&lt;/Year&gt;&lt;RecNum&gt;32&lt;/RecNum&gt;&lt;record&gt;&lt;rec-number&gt;32&lt;/rec-number&gt;&lt;foreign-keys&gt;&lt;key app="EN" db-id="fp25zzvrxrd9vke5zxqp9stbssprwstvdddz"&gt;32&lt;/key&gt;&lt;/foreign-keys&gt;&lt;ref-type name="Journal Article"&gt;17&lt;/ref-type&gt;&lt;contributors&gt;&lt;authors&gt;&lt;author&gt;Malim, Michael H.&lt;/author&gt;&lt;author&gt;Hauber, Joachim&lt;/author&gt;&lt;author&gt;Le, Shu-Yun&lt;/author&gt;&lt;author&gt;Maizel, Jacob V.&lt;/author&gt;&lt;author&gt;Cullen, Bryan R.&lt;/author&gt;&lt;/authors&gt;&lt;/contributors&gt;&lt;auth-address&gt;http://courses.bio.unc.edu/2010Spring/Biol402/Papers%20for%20Discussion/Malim%20et%20al.%20Nature_HIV%20Rev.pdf&lt;/auth-address&gt;&lt;titles&gt;&lt;title&gt;The HIV-1 rev trans-activator acts through a structured target sequence to activate nuclear export of unspliced viral mRNA&lt;/title&gt;&lt;secondary-title&gt;Nature&lt;/secondary-title&gt;&lt;/titles&gt;&lt;periodical&gt;&lt;full-title&gt;Nature&lt;/full-title&gt;&lt;/periodical&gt;&lt;pages&gt;254–257&lt;/pages&gt;&lt;volume&gt;338&lt;/volume&gt;&lt;number&gt;6212&lt;/number&gt;&lt;dates&gt;&lt;year&gt;1989&lt;/year&gt;&lt;/dates&gt;&lt;label&gt;malim_hiv-1_1989&lt;/label&gt;&lt;urls&gt;&lt;/urls&gt;&lt;/record&gt;&lt;/Cite&gt;&lt;/EndNote&gt;</w:delInstrText>
        </w:r>
      </w:del>
      <w:r w:rsidR="00072915">
        <w:fldChar w:fldCharType="separate"/>
      </w:r>
      <w:r>
        <w:rPr>
          <w:noProof/>
        </w:rPr>
        <w:t>(Malim et al., 1989b)</w:t>
      </w:r>
      <w:r w:rsidR="00072915">
        <w:fldChar w:fldCharType="end"/>
      </w:r>
      <w:r>
        <w:t xml:space="preserve">. HIV has no translation system of its own; the host translational machinery is exploited for translation (Figure 1.7 step 8) of the viral transcriptome to its proteome </w:t>
      </w:r>
      <w:r w:rsidR="00072915">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ins w:id="523" w:author="Ram Shrestha" w:date="2014-02-16T01:12:00Z">
        <w:r w:rsidR="00045B29">
          <w:instrText xml:space="preserve"> ADDIN EN.CITE </w:instrText>
        </w:r>
      </w:ins>
      <w:del w:id="524" w:author="Ram Shrestha" w:date="2014-02-16T01:12:00Z">
        <w:r w:rsidR="00CD6CBE" w:rsidDel="00045B29">
          <w:delInstrText xml:space="preserve"> ADDIN EN.CITE </w:delInstrText>
        </w:r>
        <w:r w:rsidR="00072915" w:rsidDel="00045B29">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CD6CBE" w:rsidDel="00045B29">
          <w:delInstrText xml:space="preserve"> ADDIN EN.CITE.DATA </w:delInstrText>
        </w:r>
      </w:del>
      <w:del w:id="525" w:author="Ram Shrestha" w:date="2014-02-16T01:12:00Z">
        <w:r w:rsidR="00072915" w:rsidDel="00045B29">
          <w:fldChar w:fldCharType="end"/>
        </w:r>
      </w:del>
      <w:ins w:id="526" w:author="Ram Shrestha" w:date="2014-02-16T01:12:00Z">
        <w:r w:rsidR="00072915">
          <w:fldChar w:fldCharType="begin">
            <w:fldData xml:space="preserve">PEVuZE5vdGU+PENpdGU+PEF1dGhvcj5DaGVycnk8L0F1dGhvcj48WWVhcj4yMDA1PC9ZZWFyPjxS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</w:fldData>
          </w:fldChar>
        </w:r>
        <w:r w:rsidR="00045B29">
          <w:instrText xml:space="preserve"> ADDIN EN.CITE.DATA </w:instrText>
        </w:r>
      </w:ins>
      <w:ins w:id="527" w:author="Ram Shrestha" w:date="2014-02-16T01:12:00Z">
        <w:r w:rsidR="00072915">
          <w:fldChar w:fldCharType="end"/>
        </w:r>
      </w:ins>
      <w:r w:rsidR="00072915">
        <w:fldChar w:fldCharType="separate"/>
      </w:r>
      <w:r>
        <w:rPr>
          <w:noProof/>
        </w:rPr>
        <w:t>(Cherry et al., 2005; Thompson and Sarnow, 2000)</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Upon translation of all viral proteins, viral </w:t>
      </w:r>
      <w:r w:rsidRPr="00E87156">
        <w:rPr>
          <w:i/>
        </w:rPr>
        <w:t>gag</w:t>
      </w:r>
      <w:r>
        <w:t xml:space="preserve"> initiates virion assembly (Figure 1.7 step 9) at the cell membrane </w:t>
      </w:r>
      <w:r w:rsidR="00072915">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ins w:id="528" w:author="Ram Shrestha" w:date="2014-02-16T01:12:00Z">
        <w:r w:rsidR="00045B29">
          <w:instrText xml:space="preserve"> ADDIN EN.CITE </w:instrText>
        </w:r>
      </w:ins>
      <w:del w:id="529" w:author="Ram Shrestha" w:date="2014-02-16T01:12:00Z">
        <w:r w:rsidR="00CD6CBE" w:rsidDel="00045B29">
          <w:delInstrText xml:space="preserve"> ADDIN EN.CITE </w:delInstrText>
        </w:r>
        <w:r w:rsidR="00072915" w:rsidDel="00045B29">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CD6CBE" w:rsidDel="00045B29">
          <w:delInstrText xml:space="preserve"> ADDIN EN.CITE.DATA </w:delInstrText>
        </w:r>
      </w:del>
      <w:del w:id="530" w:author="Ram Shrestha" w:date="2014-02-16T01:12:00Z">
        <w:r w:rsidR="00072915" w:rsidDel="00045B29">
          <w:fldChar w:fldCharType="end"/>
        </w:r>
      </w:del>
      <w:ins w:id="531" w:author="Ram Shrestha" w:date="2014-02-16T01:12:00Z">
        <w:r w:rsidR="00072915">
          <w:fldChar w:fldCharType="begin">
            <w:fldData xml:space="preserve">PEVuZE5vdGU+PENpdGU+PEF1dGhvcj5OZXJtdXQ8L0F1dGhvcj48WWVhcj4xOTk4PC9ZZWFyPjxS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</w:fldData>
          </w:fldChar>
        </w:r>
        <w:r w:rsidR="00045B29">
          <w:instrText xml:space="preserve"> ADDIN EN.CITE.DATA </w:instrText>
        </w:r>
      </w:ins>
      <w:ins w:id="532" w:author="Ram Shrestha" w:date="2014-02-16T01:12:00Z">
        <w:r w:rsidR="00072915">
          <w:fldChar w:fldCharType="end"/>
        </w:r>
      </w:ins>
      <w:r w:rsidR="00072915">
        <w:fldChar w:fldCharType="separate"/>
      </w:r>
      <w:r>
        <w:rPr>
          <w:noProof/>
        </w:rPr>
        <w:t>(Dong et al., 2005; Nermut et al., 1998; Saad et al., 2006)</w:t>
      </w:r>
      <w:r w:rsidR="00072915">
        <w:fldChar w:fldCharType="end"/>
      </w:r>
      <w:r>
        <w:t xml:space="preserve">. The complete assembled virion particles bud out and are released (Figure 1.7 step 10) from the plasma membrane by the host ESCRT machinery involving Tsg101 and ALIX regulatory proteins </w:t>
      </w:r>
      <w:r w:rsidR="00072915">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ins w:id="533" w:author="Ram Shrestha" w:date="2014-02-16T01:12:00Z">
        <w:r w:rsidR="00045B29">
          <w:instrText xml:space="preserve"> ADDIN EN.CITE </w:instrText>
        </w:r>
      </w:ins>
      <w:del w:id="534" w:author="Ram Shrestha" w:date="2014-02-16T01:12:00Z">
        <w:r w:rsidR="00CD6CBE" w:rsidDel="00045B29">
          <w:delInstrText xml:space="preserve"> ADDIN EN.CITE </w:delInstrText>
        </w:r>
        <w:r w:rsidR="00072915" w:rsidDel="00045B29">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CD6CBE" w:rsidDel="00045B29">
          <w:delInstrText xml:space="preserve"> ADDIN EN.CITE.DATA </w:delInstrText>
        </w:r>
      </w:del>
      <w:del w:id="535" w:author="Ram Shrestha" w:date="2014-02-16T01:12:00Z">
        <w:r w:rsidR="00072915" w:rsidDel="00045B29">
          <w:fldChar w:fldCharType="end"/>
        </w:r>
      </w:del>
      <w:ins w:id="536" w:author="Ram Shrestha" w:date="2014-02-16T01:12:00Z">
        <w:r w:rsidR="00072915">
          <w:fldChar w:fldCharType="begin">
            <w:fldData xml:space="preserve">PEVuZE5vdGU+PENpdGU+PEF1dGhvcj5TYWtzZW5hPC9BdXRob3I+PFllYXI+MjAwNzwvWWVhcj48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</w:fldData>
          </w:fldChar>
        </w:r>
        <w:r w:rsidR="00045B29">
          <w:instrText xml:space="preserve"> ADDIN EN.CITE.DATA </w:instrText>
        </w:r>
      </w:ins>
      <w:ins w:id="537" w:author="Ram Shrestha" w:date="2014-02-16T01:12:00Z">
        <w:r w:rsidR="00072915">
          <w:fldChar w:fldCharType="end"/>
        </w:r>
      </w:ins>
      <w:r w:rsidR="00072915">
        <w:fldChar w:fldCharType="separate"/>
      </w:r>
      <w:r>
        <w:rPr>
          <w:noProof/>
        </w:rPr>
        <w:t>(Fujii et al., 2007; Garrus et al., 2001; Saksena et al., 2007)</w:t>
      </w:r>
      <w:r w:rsidR="00072915">
        <w:fldChar w:fldCharType="end"/>
      </w:r>
      <w:r>
        <w:t xml:space="preserve">. The maturation (Figure 1.7 step 11) of the nascent HIV virions begins concomitantly with budding out </w:t>
      </w:r>
      <w:r w:rsidR="00072915">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ins w:id="538" w:author="Ram Shrestha" w:date="2014-02-16T01:12:00Z">
        <w:r w:rsidR="00045B29">
          <w:instrText xml:space="preserve"> ADDIN EN.CITE </w:instrText>
        </w:r>
      </w:ins>
      <w:del w:id="539" w:author="Ram Shrestha" w:date="2014-02-16T01:12:00Z">
        <w:r w:rsidR="00CD6CBE" w:rsidDel="00045B29">
          <w:delInstrText xml:space="preserve"> ADDIN EN.CITE </w:delInstrText>
        </w:r>
        <w:r w:rsidR="00072915" w:rsidDel="00045B29">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CD6CBE" w:rsidDel="00045B29">
          <w:delInstrText xml:space="preserve"> ADDIN EN.CITE.DATA </w:delInstrText>
        </w:r>
      </w:del>
      <w:del w:id="540" w:author="Ram Shrestha" w:date="2014-02-16T01:12:00Z">
        <w:r w:rsidR="00072915" w:rsidDel="00045B29">
          <w:fldChar w:fldCharType="end"/>
        </w:r>
      </w:del>
      <w:ins w:id="541" w:author="Ram Shrestha" w:date="2014-02-16T01:12:00Z">
        <w:r w:rsidR="00072915">
          <w:fldChar w:fldCharType="begin">
            <w:fldData xml:space="preserve">PEVuZE5vdGU+PENpdGU+PEF1dGhvcj5TY2h1YmVydDwvQXV0aG9yPjxZZWFyPjIwMDA8L1llYXI+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</w:fldData>
          </w:fldChar>
        </w:r>
        <w:r w:rsidR="00045B29">
          <w:instrText xml:space="preserve"> ADDIN EN.CITE.DATA </w:instrText>
        </w:r>
      </w:ins>
      <w:ins w:id="542" w:author="Ram Shrestha" w:date="2014-02-16T01:12:00Z">
        <w:r w:rsidR="00072915">
          <w:fldChar w:fldCharType="end"/>
        </w:r>
      </w:ins>
      <w:r w:rsidR="00072915">
        <w:fldChar w:fldCharType="separate"/>
      </w:r>
      <w:r>
        <w:rPr>
          <w:noProof/>
        </w:rPr>
        <w:t>(Klimkait et al., 1990; Schubert et al., 2000)</w:t>
      </w:r>
      <w:r w:rsidR="00072915">
        <w:fldChar w:fldCharType="end"/>
      </w:r>
      <w:r>
        <w:t xml:space="preserve">. </w:t>
      </w:r>
      <w:r w:rsidRPr="00E87156">
        <w:rPr>
          <w:i/>
        </w:rPr>
        <w:t>Gag</w:t>
      </w:r>
      <w:r>
        <w:t xml:space="preserve"> and </w:t>
      </w:r>
      <w:r w:rsidRPr="00E87156">
        <w:rPr>
          <w:i/>
        </w:rPr>
        <w:t>Pol</w:t>
      </w:r>
      <w:r>
        <w:t xml:space="preserve"> polyproteins are proteolytically cleaved by protease enzyme in the maturation step </w:t>
      </w:r>
      <w:r w:rsidR="00072915">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ins w:id="543" w:author="Ram Shrestha" w:date="2014-02-16T01:12:00Z">
        <w:r w:rsidR="00045B29">
          <w:instrText xml:space="preserve"> ADDIN EN.CITE </w:instrText>
        </w:r>
      </w:ins>
      <w:del w:id="544" w:author="Ram Shrestha" w:date="2014-02-16T01:12:00Z">
        <w:r w:rsidR="00CD6CBE" w:rsidDel="00045B29">
          <w:delInstrText xml:space="preserve"> ADDIN EN.CITE </w:delInstrText>
        </w:r>
        <w:r w:rsidR="00072915" w:rsidDel="00045B29">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CD6CBE" w:rsidDel="00045B29">
          <w:delInstrText xml:space="preserve"> ADDIN EN.CITE.DATA </w:delInstrText>
        </w:r>
      </w:del>
      <w:del w:id="545" w:author="Ram Shrestha" w:date="2014-02-16T01:12:00Z">
        <w:r w:rsidR="00072915" w:rsidDel="00045B29">
          <w:fldChar w:fldCharType="end"/>
        </w:r>
      </w:del>
      <w:ins w:id="546" w:author="Ram Shrestha" w:date="2014-02-16T01:12:00Z">
        <w:r w:rsidR="00072915">
          <w:fldChar w:fldCharType="begin">
            <w:fldData xml:space="preserve">PEVuZE5vdGU+PENpdGU+PEF1dGhvcj5QZXR0aXQ8L0F1dGhvcj48WWVhcj4yMDA1PC9ZZWFyPjxS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</w:fldData>
          </w:fldChar>
        </w:r>
        <w:r w:rsidR="00045B29">
          <w:instrText xml:space="preserve"> ADDIN EN.CITE.DATA </w:instrText>
        </w:r>
      </w:ins>
      <w:ins w:id="547" w:author="Ram Shrestha" w:date="2014-02-16T01:12:00Z">
        <w:r w:rsidR="00072915">
          <w:fldChar w:fldCharType="end"/>
        </w:r>
      </w:ins>
      <w:r w:rsidR="00072915">
        <w:fldChar w:fldCharType="separate"/>
      </w:r>
      <w:ins w:id="548" w:author="Ram Shrestha" w:date="2014-01-26T16:01:00Z">
        <w:r w:rsidR="00B255BE">
          <w:rPr>
            <w:noProof/>
          </w:rPr>
          <w:t>(Darke et al., 1988a; Pettit et al., 2005)</w:t>
        </w:r>
      </w:ins>
      <w:del w:id="549" w:author="Ram Shrestha" w:date="2014-01-26T16:01:00Z">
        <w:r w:rsidR="00E93357" w:rsidDel="00B255BE">
          <w:rPr>
            <w:noProof/>
          </w:rPr>
          <w:delText>(Darke et al., 1988; Pettit et al., 2005)</w:delText>
        </w:r>
      </w:del>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Each HIV replication cycle releases new infectious virions in the order of 10</w:t>
      </w:r>
      <w:r w:rsidRPr="00E87156">
        <w:rPr>
          <w:vertAlign w:val="superscript"/>
        </w:rPr>
        <w:t>9</w:t>
      </w:r>
      <w:r>
        <w:t xml:space="preserve"> per day </w:t>
      </w:r>
      <w:r w:rsidR="00072915">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072915">
        <w:fldChar w:fldCharType="separate"/>
      </w:r>
      <w:r w:rsidR="00E93357">
        <w:rPr>
          <w:noProof/>
        </w:rPr>
        <w:t>(Ho et al., 1995b)</w:t>
      </w:r>
      <w:r w:rsidR="00072915">
        <w:fldChar w:fldCharType="end"/>
      </w:r>
      <w:r>
        <w:t xml:space="preserve">. The number of new infecting HIV determines the replication rate of the virus </w:t>
      </w:r>
      <w:r w:rsidR="00072915">
        <w:fldChar w:fldCharType="begin"/>
      </w:r>
      <w:ins w:id="550" w:author="Ram Shrestha" w:date="2014-02-16T01:12:00Z">
        <w:r w:rsidR="00045B29">
          <w: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instrText>
        </w:r>
      </w:ins>
      <w:del w:id="551" w:author="Ram Shrestha" w:date="2014-02-16T01:12:00Z">
        <w:r w:rsidR="00CD6CBE" w:rsidDel="00045B29">
          <w:delInstrText xml:space="preserve"> ADDIN EN.CITE &lt;EndNote&gt;&lt;Cite&gt;&lt;Author&gt;Tersmette&lt;/Author&gt;&lt;Year&gt;1989&lt;/Year&gt;&lt;RecNum&gt;19&lt;/RecNum&gt;&lt;record&gt;&lt;rec-number&gt;19&lt;/rec-number&gt;&lt;foreign-keys&gt;&lt;key app="EN" db-id="fp25zzvrxrd9vke5zxqp9stbssprwstvdddz"&gt;19&lt;/key&gt;&lt;/foreign-keys&gt;&lt;ref-type name="Journal Article"&gt;17&lt;/ref-type&gt;&lt;contributors&gt;&lt;authors&gt;&lt;author&gt;Tersmette, M.&lt;/author&gt;&lt;author&gt;Gruters, R. A.&lt;/author&gt;&lt;author&gt;Wolf, F. de&lt;/author&gt;&lt;author&gt;Goede, R. E. de&lt;/author&gt;&lt;author&gt;Lange, J. M.&lt;/author&gt;&lt;author&gt;Schellekens, P. T.&lt;/author&gt;&lt;author&gt;Goudsmit, J.&lt;/author&gt;&lt;author&gt;Huisman, H. G.&lt;/author&gt;&lt;author&gt;Miedema, F.&lt;/author&gt;&lt;/authors&gt;&lt;/contributors&gt;&lt;auth-address&gt;http://jvi.asm.org/content/63/5/2118&lt;/auth-address&gt;&lt;titles&gt;&lt;title&gt;Evidence for a role of virulent human immunodeficiency virus (HIV) variants in the pathogenesis of acquired immunodeficiency syndrome: studies on sequential HIV isolates.&lt;/title&gt;&lt;secondary-title&gt;Journal of Virology&lt;/secondary-title&gt;&lt;/titles&gt;&lt;periodical&gt;&lt;full-title&gt;Journal of Virology&lt;/full-title&gt;&lt;/periodical&gt;&lt;pages&gt;2118-2125&lt;/pages&gt;&lt;volume&gt;63&lt;/volume&gt;&lt;number&gt;5&lt;/number&gt;&lt;dates&gt;&lt;year&gt;1989&lt;/year&gt;&lt;pub-dates&gt;&lt;date&gt;May&lt;/date&gt;&lt;/pub-dates&gt;&lt;/dates&gt;&lt;isbn&gt;0022-538X, 1098-5514&lt;/isbn&gt;&lt;label&gt;tersmette_evidence_1989&lt;/label&gt;&lt;urls&gt;&lt;/urls&gt;&lt;/record&gt;&lt;/Cite&gt;&lt;/EndNote&gt;</w:delInstrText>
        </w:r>
      </w:del>
      <w:r w:rsidR="00072915">
        <w:fldChar w:fldCharType="separate"/>
      </w:r>
      <w:r>
        <w:rPr>
          <w:noProof/>
        </w:rPr>
        <w:t>(Tersmette et al., 1989)</w:t>
      </w:r>
      <w:r w:rsidR="00072915">
        <w:fldChar w:fldCharType="end"/>
      </w:r>
      <w:r>
        <w:t xml:space="preserve">. A long post infection period shows higher turnover rate associated with CD4+ cell depletion and viral population expansion </w:t>
      </w:r>
      <w:r w:rsidR="00072915">
        <w:fldChar w:fldCharType="begin"/>
      </w:r>
      <w:r>
        <w:instrText xml:space="preserve"> ADDIN EN.CITE &lt;EndNote&gt;&lt;Cite&gt;&lt;Author&gt;Ho&lt;/Author&gt;&lt;Year&gt;1995&lt;/Year&gt;&lt;RecNum&gt;20&lt;/RecNum&gt;&lt;record&gt;&lt;rec-number&gt;20&lt;/rec-number&gt;&lt;foreign-keys&gt;&lt;key app="EN" db-id="fp25zzvrxrd9vke5zxqp9stbssprwstvdddz"&gt;20&lt;/key&gt;&lt;/foreign-keys&gt;&lt;ref-type name="Journal Article"&gt;17&lt;/ref-type&gt;&lt;contributors&gt;&lt;authors&gt;&lt;author&gt;Ho, David D.&lt;/author&gt;&lt;author&gt;Neumann, Avidan U.&lt;/author&gt;&lt;author&gt;Perelson, Alan S.&lt;/author&gt;&lt;author&gt;Chen, Wen&lt;/author&gt;&lt;author&gt;Leonard, John M.&lt;/author&gt;&lt;author&gt;Markowitz, Martin&lt;/author&gt;&lt;/authors&gt;&lt;/contributors&gt;&lt;auth-address&gt;http://www.math.psu.edu/treluga/497A/Ho95.pdf&lt;/auth-address&gt;&lt;titles&gt;&lt;title&gt;Rapid turnover of plasma virions and CD4 lymphocytes in HIV-1 infection&lt;/title&gt;&lt;secondary-title&gt;Nature&lt;/secondary-title&gt;&lt;/titles&gt;&lt;periodical&gt;&lt;full-title&gt;Nature&lt;/full-title&gt;&lt;/periodical&gt;&lt;pages&gt;123–126&lt;/pages&gt;&lt;volume&gt;373&lt;/volume&gt;&lt;number&gt;6510&lt;/number&gt;&lt;dates&gt;&lt;year&gt;1995&lt;/year&gt;&lt;/dates&gt;&lt;label&gt;ho_rapid_1995-1&lt;/label&gt;&lt;urls&gt;&lt;/urls&gt;&lt;/record&gt;&lt;/Cite&gt;&lt;/EndNote&gt;</w:instrText>
      </w:r>
      <w:r w:rsidR="00072915">
        <w:fldChar w:fldCharType="separate"/>
      </w:r>
      <w:r w:rsidR="00E93357">
        <w:rPr>
          <w:noProof/>
        </w:rPr>
        <w:t>(Ho et al., 1995b)</w:t>
      </w:r>
      <w:r w:rsidR="00072915">
        <w:fldChar w:fldCharType="end"/>
      </w:r>
      <w:r>
        <w:t>.</w:t>
      </w:r>
    </w:p>
    <w:p w:rsidR="00E93357" w:rsidRDefault="00E93357" w:rsidP="006444DD">
      <w:pPr>
        <w:spacing w:line="480" w:lineRule="auto"/>
        <w:jc w:val="both"/>
      </w:pPr>
    </w:p>
    <w:p w:rsidR="00B021A8" w:rsidRDefault="006444DD" w:rsidP="00B021A8">
      <w:pPr>
        <w:pStyle w:val="Heading2"/>
        <w:numPr>
          <w:numberingChange w:id="552" w:author="Ram Shrestha" w:date="2014-02-15T23:32:00Z" w:original="%1:1:0:.%2:7:0:"/>
        </w:numPr>
      </w:pPr>
      <w:r>
        <w:t>Antiretroviral Drugs</w:t>
      </w:r>
    </w:p>
    <w:p w:rsidR="006444DD" w:rsidRPr="00B021A8" w:rsidRDefault="006444DD" w:rsidP="00B021A8"/>
    <w:p w:rsidR="0063668E" w:rsidRDefault="006444DD" w:rsidP="0063668E">
      <w:pPr>
        <w:pStyle w:val="Heading3"/>
        <w:numPr>
          <w:numberingChange w:id="553" w:author="Ram Shrestha" w:date="2014-02-15T23:32:00Z" w:original="%1:1:0:.%2:7:0:.%3:1:0:"/>
        </w:numPr>
      </w:pPr>
      <w:r>
        <w:t>Reverse Transcriptase Inhibitors</w:t>
      </w:r>
    </w:p>
    <w:p w:rsidR="006444DD" w:rsidRPr="0063668E" w:rsidRDefault="006444DD" w:rsidP="0063668E"/>
    <w:p w:rsidR="0063668E" w:rsidRDefault="006444DD" w:rsidP="0063668E">
      <w:pPr>
        <w:pStyle w:val="Heading4"/>
        <w:numPr>
          <w:numberingChange w:id="554" w:author="Ram Shrestha" w:date="2014-02-15T23:32:00Z" w:original="%1:1:0:.%2:7:0:.%3:1:0:.%4:1:0:"/>
        </w:numPr>
      </w:pPr>
      <w:r>
        <w:t>Nucleoside Reverse Transcriptase Inhibitors (NRTIs)</w:t>
      </w:r>
    </w:p>
    <w:p w:rsidR="006444DD" w:rsidRPr="0063668E" w:rsidRDefault="006444DD" w:rsidP="0063668E"/>
    <w:p w:rsidR="006444DD" w:rsidRDefault="006444DD" w:rsidP="006444DD">
      <w:pPr>
        <w:spacing w:line="480" w:lineRule="auto"/>
        <w:jc w:val="both"/>
      </w:pPr>
      <w:r>
        <w:t xml:space="preserve">NRTIs are analogs of nucleotides but without 3’ hydroxyl group (reviewed in </w:t>
      </w:r>
      <w:r w:rsidR="00072915">
        <w:fldChar w:fldCharType="begin"/>
      </w:r>
      <w:ins w:id="555" w:author="Ram Shrestha" w:date="2014-02-16T01:12:00Z">
        <w:r w:rsidR="00045B29">
          <w: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instrText>
        </w:r>
      </w:ins>
      <w:del w:id="556" w:author="Ram Shrestha" w:date="2014-02-16T01:12:00Z">
        <w:r w:rsidR="00CD6CBE" w:rsidDel="00045B29">
          <w:delInstrText xml:space="preserve"> ADDIN EN.CITE &lt;EndNote&gt;&lt;Cite&gt;&lt;Author&gt;Sarafianos&lt;/Author&gt;&lt;Year&gt;2004&lt;/Year&gt;&lt;RecNum&gt;293&lt;/RecNum&gt;&lt;record&gt;&lt;rec-number&gt;293&lt;/rec-number&gt;&lt;foreign-keys&gt;&lt;key app="EN" db-id="fp25zzvrxrd9vke5zxqp9stbssprwstvdddz"&gt;293&lt;/key&gt;&lt;/foreign-keys&gt;&lt;ref-type name="Journal Article"&gt;17&lt;/ref-type&gt;&lt;contributors&gt;&lt;authors&gt;&lt;author&gt;Sarafianos, Stefan G&lt;/author&gt;&lt;author&gt;Hughes, Stephen H&lt;/author&gt;&lt;author&gt;Arnold, Eddy&lt;/author&gt;&lt;/authors&gt;&lt;/contributors&gt;&lt;auth-address&gt;http://www.sciencedirect.com/science/article/pii/S1357272504001001&lt;/auth-address&gt;&lt;titles&gt;&lt;title&gt;Designing anti-AIDS drugs targeting the major mechanism of HIV-1 RT resistance to nucleoside analog drugs&lt;/title&gt;&lt;secondary-title&gt;The International Journal of Biochemistry &amp;amp; Cell Biology&lt;/secondary-title&gt;&lt;/titles&gt;&lt;pages&gt;1706-1715&lt;/pages&gt;&lt;volume&gt;36&lt;/volume&gt;&lt;number&gt;9&lt;/number&gt;&lt;dates&gt;&lt;year&gt;2004&lt;/year&gt;&lt;pub-dates&gt;&lt;date&gt;September&lt;/date&gt;&lt;/pub-dates&gt;&lt;/dates&gt;&lt;isbn&gt;1357-2725&lt;/isbn&gt;&lt;label&gt;sarafianos_designing_2004&lt;/label&gt;&lt;urls&gt;&lt;related-urls&gt;&lt;url&gt;10.1016/j.biocel.2004.02.027&lt;/url&gt;&lt;/related-urls&gt;&lt;/urls&gt;&lt;/record&gt;&lt;/Cite&gt;&lt;/EndNote&gt;</w:delInstrText>
        </w:r>
      </w:del>
      <w:r w:rsidR="00072915">
        <w:fldChar w:fldCharType="separate"/>
      </w:r>
      <w:r>
        <w:rPr>
          <w:noProof/>
        </w:rPr>
        <w:t>(Sarafianos et al., 2004)</w:t>
      </w:r>
      <w:r w:rsidR="00072915">
        <w:fldChar w:fldCharType="end"/>
      </w:r>
      <w:r>
        <w:t xml:space="preserve">). The drug is taken in unphosphorylated form, which cytokinases phosphorylates to form 5’ triophosphates (reviewed in </w:t>
      </w:r>
      <w:r w:rsidR="00072915">
        <w:fldChar w:fldCharType="begin"/>
      </w:r>
      <w:ins w:id="557" w:author="Ram Shrestha" w:date="2014-02-16T01:12:00Z">
        <w:r w:rsidR="00045B29">
          <w: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w:instrText>
        </w:r>
        <w:r w:rsidR="00045B29">
          <w:rPr>
            <w:rFonts w:hint="eastAsia"/>
          </w:rPr>
          <w:instrText>irect.com/science/article/pii/S1054358907560059&lt;/auth-address&gt;&lt;titles&gt;&lt;title&gt;Inhibitors of HIV</w:instrText>
        </w:r>
        <w:r w:rsidR="00045B29">
          <w:rPr>
            <w:rFonts w:hint="eastAsia"/>
          </w:rPr>
          <w:instrText>‐</w:instrText>
        </w:r>
        <w:r w:rsidR="00045B29">
          <w:rPr>
            <w:rFonts w:hint="eastAsia"/>
          </w:rPr>
          <w:instrText>1 Reverse Transcriptase&lt;/title&gt;&lt;secondary-title&gt;Advances in Pharmacology&lt;/secondary-title&gt;&lt;/titles&gt;&lt;pages&gt;121-167&lt;/pages&gt;&lt;volume&gt;Volume 56&lt;/volume&gt;&lt;dates&gt;&lt;year&gt;</w:instrText>
        </w:r>
        <w:r w:rsidR="00045B29">
          <w:instrText>2008&lt;/year&gt;&lt;/dates&gt;&lt;publisher&gt;Academic Press&lt;/publisher&gt;&lt;isbn&gt;1054-3589&lt;/isbn&gt;&lt;label&gt;ilina_inhibitors_2008&lt;/label&gt;&lt;urls&gt;&lt;/urls&gt;&lt;/record&gt;&lt;/Cite&gt;&lt;/EndNote&gt;</w:instrText>
        </w:r>
      </w:ins>
      <w:del w:id="558" w:author="Ram Shrestha" w:date="2014-02-16T01:12:00Z">
        <w:r w:rsidR="00CD6CBE" w:rsidDel="00045B29">
          <w:delInstrText xml:space="preserve"> ADDIN EN.CITE &lt;EndNote&gt;&lt;Cite&gt;&lt;Author&gt;De Clercq&lt;/Author&gt;&lt;Year&gt;2002&lt;/Year&gt;&lt;RecNum&gt;414&lt;/RecNum&gt;&lt;record&gt;&lt;rec-number&gt;414&lt;/rec-number&gt;&lt;foreign-keys&gt;&lt;key app="EN" db-id="fp25zzvrxrd9vke5zxqp9stbssprwstvdddz"&gt;414&lt;/key&gt;&lt;/foreign-keys&gt;&lt;ref-type name="Journal Article"&gt;17&lt;/ref-type&gt;&lt;contributors&gt;&lt;authors&gt;&lt;author&gt;De Clercq, Erik&lt;/author&gt;&lt;/authors&gt;&lt;/contributors&gt;&lt;auth-address&gt;http://www.nature.com.libgate.library.nuigalway.ie/nrd/journal/v1/n1/full/nrd703.html&lt;/auth-address&gt;&lt;titles&gt;&lt;title&gt;Strategies in the design of antiviral drugs&lt;/title&gt;&lt;secondary-title&gt;Nature Reviews Drug Discovery&lt;/secondary-title&gt;&lt;/titles&gt;&lt;pages&gt;13-25&lt;/pages&gt;&lt;volume&gt;1&lt;/volume&gt;&lt;number&gt;1&lt;/number&gt;&lt;dates&gt;&lt;year&gt;2002&lt;/year&gt;&lt;pub-dates&gt;&lt;date&gt;January&lt;/date&gt;&lt;/pub-dates&gt;&lt;/dates&gt;&lt;isbn&gt;1474-1776&lt;/isbn&gt;&lt;label&gt;de_clercq_strategies_2002&lt;/label&gt;&lt;urls&gt;&lt;related-urls&gt;&lt;url&gt;10.1038/nrd703&lt;/url&gt;&lt;/related-urls&gt;&lt;/urls&gt;&lt;/record&gt;&lt;/Cite&gt;&lt;Cite&gt;&lt;Author&gt;Ilina&lt;/Author&gt;&lt;Year&gt;2008&lt;/Year&gt;&lt;RecNum&gt;413&lt;/RecNum&gt;&lt;record&gt;&lt;rec-number&gt;413&lt;/rec-number&gt;&lt;foreign-keys&gt;&lt;key app="EN" db-id="fp25zzvrxrd9vke5zxqp9stbssprwstvdddz"&gt;413&lt;/key&gt;&lt;/foreign-keys&gt;&lt;ref-type name="Newspaper Article"&gt;23&lt;/ref-type&gt;&lt;contributors&gt;&lt;authors&gt;&lt;author&gt;Ilina, Tatiana&lt;/author&gt;&lt;author&gt;Parniak, Michael A.&lt;/author&gt;&lt;/authors&gt;&lt;/contributors&gt;&lt;auth-address&gt;http://www.scienced</w:delInstrText>
        </w:r>
        <w:r w:rsidR="00CD6CBE" w:rsidDel="00045B29">
          <w:rPr>
            <w:rFonts w:hint="eastAsia"/>
          </w:rPr>
          <w:delInstrText>irect.com/science/article/pii/S1054358907560059&lt;/auth-address&gt;&lt;titles&gt;&lt;title&gt;Inhibitors of HIV</w:delInstrText>
        </w:r>
        <w:r w:rsidR="00CD6CBE" w:rsidDel="00045B29">
          <w:rPr>
            <w:rFonts w:hint="eastAsia"/>
          </w:rPr>
          <w:delInstrText>‐</w:delInstrText>
        </w:r>
        <w:r w:rsidR="00CD6CBE" w:rsidDel="00045B29">
          <w:rPr>
            <w:rFonts w:hint="eastAsia"/>
          </w:rPr>
          <w:delInstrText>1 Reverse Transcriptase&lt;/title&gt;&lt;secondary-title&gt;Advances in Pharmacology&lt;/secondary-title&gt;&lt;/titles&gt;&lt;pages&gt;121-167&lt;/pages&gt;&lt;volume&gt;Volume 56&lt;/volume&gt;&lt;dates&gt;&lt;year&gt;</w:delInstrText>
        </w:r>
        <w:r w:rsidR="00CD6CBE" w:rsidDel="00045B29">
          <w:delInstrText>2008&lt;/year&gt;&lt;/dates&gt;&lt;publisher&gt;Academic Press&lt;/publisher&gt;&lt;isbn&gt;1054-3589&lt;/isbn&gt;&lt;label&gt;ilina_inhibitors_2008&lt;/label&gt;&lt;urls&gt;&lt;/urls&gt;&lt;/record&gt;&lt;/Cite&gt;&lt;/EndNote&gt;</w:delInstrText>
        </w:r>
      </w:del>
      <w:r w:rsidR="00072915">
        <w:fldChar w:fldCharType="separate"/>
      </w:r>
      <w:r>
        <w:rPr>
          <w:noProof/>
        </w:rPr>
        <w:t>(De Clercq, 2002; Ilina and Parniak, 2008)</w:t>
      </w:r>
      <w:r w:rsidR="00072915">
        <w:fldChar w:fldCharType="end"/>
      </w:r>
      <w:r>
        <w:t xml:space="preserve">). This then, leads to the incomplete termination of HIV-1 cDNA synthesis </w:t>
      </w:r>
      <w:r w:rsidR="00072915">
        <w:fldChar w:fldCharType="begin"/>
      </w:r>
      <w:ins w:id="559" w:author="Ram Shrestha" w:date="2014-02-16T01:12:00Z">
        <w:r w:rsidR="00045B29">
          <w: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instrText>
        </w:r>
      </w:ins>
      <w:del w:id="560" w:author="Ram Shrestha" w:date="2014-02-16T01:12:00Z">
        <w:r w:rsidR="00CD6CBE" w:rsidDel="00045B29">
          <w:delInstrText xml:space="preserve"> ADDIN EN.CITE &lt;EndNote&gt;&lt;Cite&gt;&lt;Author&gt;Sluis-Cremer&lt;/Author&gt;&lt;Year&gt;2000&lt;/Year&gt;&lt;RecNum&gt;5&lt;/RecNum&gt;&lt;record&gt;&lt;rec-number&gt;5&lt;/rec-number&gt;&lt;foreign-keys&gt;&lt;key app="EN" db-id="fp25zzvrxrd9vke5zxqp9stbssprwstvdddz"&gt;5&lt;/key&gt;&lt;/foreign-keys&gt;&lt;ref-type name="Journal Article"&gt;17&lt;/ref-type&gt;&lt;contributors&gt;&lt;authors&gt;&lt;author&gt;Sluis-Cremer, N.&lt;/author&gt;&lt;author&gt;Arion, D.&lt;/author&gt;&lt;author&gt;Parniak*, M. A.&lt;/author&gt;&lt;/authors&gt;&lt;/contributors&gt;&lt;auth-address&gt;http://link.springer.com/article/10.1007/PL00000626&lt;/auth-address&gt;&lt;titles&gt;&lt;title&gt;Molecular mechanisms of HIV-1 resistance to nucleoside reverse transcriptase inhibitors (NRTIs)&lt;/title&gt;&lt;secondary-title&gt;Cellular and Molecular Life Sciences CMLS&lt;/secondary-title&gt;&lt;/titles&gt;&lt;pages&gt;1408-1422&lt;/pages&gt;&lt;volume&gt;57&lt;/volume&gt;&lt;number&gt;10&lt;/number&gt;&lt;dates&gt;&lt;year&gt;2000&lt;/year&gt;&lt;pub-dates&gt;&lt;date&gt;September&lt;/date&gt;&lt;/pub-dates&gt;&lt;/dates&gt;&lt;isbn&gt;1420-682X, 1420-9071&lt;/isbn&gt;&lt;label&gt;sluis-cremer_molecular_2000-1&lt;/label&gt;&lt;urls&gt;&lt;related-urls&gt;&lt;url&gt;10.1007/PL00000626&lt;/url&gt;&lt;/related-urls&gt;&lt;/urls&gt;&lt;/record&gt;&lt;/Cite&gt;&lt;/EndNote&gt;</w:delInstrText>
        </w:r>
      </w:del>
      <w:r w:rsidR="00072915">
        <w:fldChar w:fldCharType="separate"/>
      </w:r>
      <w:r>
        <w:rPr>
          <w:noProof/>
        </w:rPr>
        <w:t>(Sluis-Cremer et al., 2000)</w:t>
      </w:r>
      <w:r w:rsidR="00072915">
        <w:fldChar w:fldCharType="end"/>
      </w:r>
      <w:r>
        <w:t>. The action of the drugs is shown in Figure 1.8 and the list of approved NRTI drugs shown in Table 1.1.</w:t>
      </w:r>
    </w:p>
    <w:p w:rsidR="0063668E" w:rsidRDefault="0063668E" w:rsidP="006444DD">
      <w:pPr>
        <w:spacing w:line="480" w:lineRule="auto"/>
        <w:jc w:val="both"/>
      </w:pPr>
    </w:p>
    <w:p w:rsidR="0063668E" w:rsidRDefault="006444DD" w:rsidP="0063668E">
      <w:pPr>
        <w:pStyle w:val="Heading4"/>
        <w:numPr>
          <w:numberingChange w:id="561" w:author="Ram Shrestha" w:date="2014-02-15T23:32:00Z" w:original="%1:1:0:.%2:7:0:.%3:1:0:.%4:2:0:"/>
        </w:numPr>
      </w:pPr>
      <w:r>
        <w:t>Non-nucleoside reverse transcriptase inhibitors (NNRTIs)</w:t>
      </w:r>
    </w:p>
    <w:p w:rsidR="006444DD" w:rsidRPr="0063668E" w:rsidRDefault="006444DD" w:rsidP="0063668E"/>
    <w:p w:rsidR="006444DD" w:rsidRDefault="006444DD" w:rsidP="006444DD">
      <w:pPr>
        <w:spacing w:line="480" w:lineRule="auto"/>
        <w:jc w:val="both"/>
      </w:pPr>
      <w:r>
        <w:t xml:space="preserve"> NNRTIs specifically bind at an allosteric site 10 Å from the polymerase active site of the HIV-1 reverse transcriptase </w:t>
      </w:r>
      <w:r w:rsidR="00072915">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ins w:id="562" w:author="Ram Shrestha" w:date="2014-02-16T01:12:00Z">
        <w:r w:rsidR="00045B29">
          <w:instrText xml:space="preserve"> ADDIN EN.CITE </w:instrText>
        </w:r>
      </w:ins>
      <w:del w:id="563" w:author="Ram Shrestha" w:date="2014-02-16T01:12:00Z">
        <w:r w:rsidR="00CD6CBE" w:rsidDel="00045B29">
          <w:delInstrText xml:space="preserve"> ADDIN EN.CITE </w:delInstrText>
        </w:r>
        <w:r w:rsidR="00072915" w:rsidDel="00045B29">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CD6CBE" w:rsidDel="00045B29">
          <w:delInstrText xml:space="preserve"> ADDIN EN.CITE.DATA </w:delInstrText>
        </w:r>
      </w:del>
      <w:del w:id="564" w:author="Ram Shrestha" w:date="2014-02-16T01:12:00Z">
        <w:r w:rsidR="00072915" w:rsidDel="00045B29">
          <w:fldChar w:fldCharType="end"/>
        </w:r>
      </w:del>
      <w:ins w:id="565" w:author="Ram Shrestha" w:date="2014-02-16T01:12:00Z">
        <w:r w:rsidR="00072915">
          <w:fldChar w:fldCharType="begin">
            <w:fldData xml:space="preserve">PEVuZE5vdGU+PENpdGU+PEF1dGhvcj5IaW1tZWw8L0F1dGhvcj48WWVhcj4yMDA2PC9ZZWFyPjxS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</w:fldData>
          </w:fldChar>
        </w:r>
        <w:r w:rsidR="00045B29">
          <w:instrText xml:space="preserve"> ADDIN EN.CITE.DATA </w:instrText>
        </w:r>
      </w:ins>
      <w:ins w:id="566" w:author="Ram Shrestha" w:date="2014-02-16T01:12:00Z">
        <w:r w:rsidR="00072915">
          <w:fldChar w:fldCharType="end"/>
        </w:r>
      </w:ins>
      <w:r w:rsidR="00072915">
        <w:fldChar w:fldCharType="separate"/>
      </w:r>
      <w:r>
        <w:rPr>
          <w:noProof/>
        </w:rPr>
        <w:t>(Himmel et al., 2006; Sarafianos et al., 2009)</w:t>
      </w:r>
      <w:r w:rsidR="00072915">
        <w:fldChar w:fldCharType="end"/>
      </w:r>
      <w:r>
        <w:t xml:space="preserve">, close to the substrate-binding site. The binding induces conformational changes in the enzyme, which distorts the catalytic aspartate triad of its active site and inhibits the function of the enzyme (Figure 1.9) </w:t>
      </w:r>
      <w:r w:rsidR="00072915">
        <w:fldChar w:fldCharType="begin"/>
      </w:r>
      <w:ins w:id="567" w:author="Ram Shrestha" w:date="2014-02-16T01:12:00Z">
        <w:r w:rsidR="00045B29">
          <w: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instrText>
        </w:r>
      </w:ins>
      <w:del w:id="568" w:author="Ram Shrestha" w:date="2014-02-16T01:12:00Z">
        <w:r w:rsidR="00CD6CBE" w:rsidDel="00045B29">
          <w:delInstrText xml:space="preserve"> ADDIN EN.CITE &lt;EndNote&gt;&lt;Cite&gt;&lt;Author&gt;Esnouf&lt;/Author&gt;&lt;Year&gt;1995&lt;/Year&gt;&lt;RecNum&gt;431&lt;/RecNum&gt;&lt;record&gt;&lt;rec-number&gt;431&lt;/rec-number&gt;&lt;foreign-keys&gt;&lt;key app="EN" db-id="fp25zzvrxrd9vke5zxqp9stbssprwstvdddz"&gt;431&lt;/key&gt;&lt;/foreign-keys&gt;&lt;ref-type name="Journal Article"&gt;17&lt;/ref-type&gt;&lt;contributors&gt;&lt;authors&gt;&lt;author&gt;Esnouf, Robert&lt;/author&gt;&lt;author&gt;Ren, Jingshan&lt;/author&gt;&lt;author&gt;Ross, Carl&lt;/author&gt;&lt;author&gt;Jones, Yvonne&lt;/author&gt;&lt;author&gt;Stammers, David&lt;/author&gt;&lt;author&gt;Stuart, David&lt;/author&gt;&lt;/authors&gt;&lt;/contributors&gt;&lt;auth-address&gt;http://www.nature.com/nsmb/journal/v2/n4/abs/nsb0495-303.html&lt;/auth-address&gt;&lt;titles&gt;&lt;title&gt;Mechanism of inhibition of HIV-1 reverse transcriptase by non-nucleoside inhibitors&lt;/title&gt;&lt;secondary-title&gt;Nature Structural &amp;amp; Molecular Biology&lt;/secondary-title&gt;&lt;/titles&gt;&lt;pages&gt;303–308&lt;/pages&gt;&lt;volume&gt;2&lt;/volume&gt;&lt;number&gt;4&lt;/number&gt;&lt;dates&gt;&lt;year&gt;1995&lt;/year&gt;&lt;/dates&gt;&lt;label&gt;esnouf_mechanism_1995&lt;/label&gt;&lt;urls&gt;&lt;/urls&gt;&lt;/record&gt;&lt;/Cite&gt;&lt;Cite&gt;&lt;Author&gt;Balzarini&lt;/Author&gt;&lt;Year&gt;2004&lt;/Year&gt;&lt;RecNum&gt;442&lt;/RecNum&gt;&lt;record&gt;&lt;rec-number&gt;442&lt;/rec-number&gt;&lt;foreign-keys&gt;&lt;key app="EN" db-id="fp25zzvrxrd9vke5zxqp9stbssprwstvdddz"&gt;442&lt;/key&gt;&lt;/foreign-keys&gt;&lt;ref-type name="Journal Article"&gt;17&lt;/ref-type&gt;&lt;contributors&gt;&lt;authors&gt;&lt;author&gt;Balzarini, J.&lt;/author&gt;&lt;/authors&gt;&lt;/contributors&gt;&lt;auth-address&gt;http://www.eurekaselect.com/80566/article&lt;/auth-address&gt;&lt;titles&gt;&lt;title&gt;Current Status of the Non-nucleoside Reverse Transcriptase Inhibitors of Human Immunodeficiency Virus Type 1&lt;/title&gt;&lt;secondary-title&gt;Current Topics in Medicinal Chemistry&lt;/secondary-title&gt;&lt;/titles&gt;&lt;pages&gt;921-944&lt;/pages&gt;&lt;volume&gt;4&lt;/volume&gt;&lt;number&gt;9&lt;/number&gt;&lt;dates&gt;&lt;year&gt;2004&lt;/year&gt;&lt;pub-dates&gt;&lt;date&gt;May&lt;/date&gt;&lt;/pub-dates&gt;&lt;/dates&gt;&lt;isbn&gt;15680266&lt;/isbn&gt;&lt;label&gt;balzarini_current_2004&lt;/label&gt;&lt;urls&gt;&lt;related-urls&gt;&lt;url&gt;10.2174/1568026043388420&lt;/url&gt;&lt;/related-urls&gt;&lt;/urls&gt;&lt;/record&gt;&lt;/Cite&gt;&lt;/EndNote&gt;</w:delInstrText>
        </w:r>
      </w:del>
      <w:r w:rsidR="00072915">
        <w:fldChar w:fldCharType="separate"/>
      </w:r>
      <w:r>
        <w:rPr>
          <w:noProof/>
        </w:rPr>
        <w:t>(Balzarini, 2004; Esnouf et al., 1995)</w:t>
      </w:r>
      <w:r w:rsidR="00072915">
        <w:fldChar w:fldCharType="end"/>
      </w:r>
      <w:r>
        <w:t>. The list of approved NNRTI drugs is shown in Table 1.1</w:t>
      </w:r>
    </w:p>
    <w:p w:rsidR="006444DD" w:rsidRDefault="006444DD" w:rsidP="006444DD">
      <w:pPr>
        <w:spacing w:line="480" w:lineRule="auto"/>
        <w:jc w:val="both"/>
      </w:pPr>
    </w:p>
    <w:p w:rsidR="0063668E" w:rsidRDefault="006444DD" w:rsidP="0063668E">
      <w:pPr>
        <w:pStyle w:val="Heading3"/>
        <w:numPr>
          <w:numberingChange w:id="569" w:author="Ram Shrestha" w:date="2014-02-15T23:32:00Z" w:original="%1:1:0:.%2:7:0:.%3:2:0:"/>
        </w:numPr>
      </w:pPr>
      <w:r>
        <w:t>Protease Inhibitors (PI)</w:t>
      </w:r>
    </w:p>
    <w:p w:rsidR="006444DD" w:rsidRPr="0063668E" w:rsidRDefault="006444DD" w:rsidP="0063668E"/>
    <w:p w:rsidR="006444DD" w:rsidRDefault="006444DD" w:rsidP="006444DD">
      <w:pPr>
        <w:spacing w:line="480" w:lineRule="auto"/>
        <w:jc w:val="both"/>
      </w:pPr>
      <w:r>
        <w:t xml:space="preserve">Protease Inhibitors interfere with the cleavage of the </w:t>
      </w:r>
      <w:r w:rsidRPr="008973A9">
        <w:rPr>
          <w:i/>
        </w:rPr>
        <w:t>gag</w:t>
      </w:r>
      <w:r>
        <w:t>-</w:t>
      </w:r>
      <w:r w:rsidRPr="008973A9">
        <w:rPr>
          <w:i/>
        </w:rPr>
        <w:t>pol</w:t>
      </w:r>
      <w:r>
        <w:t xml:space="preserve"> polypeptide </w:t>
      </w:r>
      <w:r w:rsidR="00072915">
        <w:fldChar w:fldCharType="begin"/>
      </w:r>
      <w:ins w:id="570" w:author="Ram Shrestha" w:date="2014-02-16T01:12:00Z">
        <w:r w:rsidR="00045B29">
          <w: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instrText>
        </w:r>
      </w:ins>
      <w:del w:id="571" w:author="Ram Shrestha" w:date="2014-02-16T01:12:00Z">
        <w:r w:rsidR="00CD6CBE" w:rsidDel="00045B29">
          <w:delInstrText xml:space="preserve"> ADDIN EN.CITE &lt;EndNote&gt;&lt;Cite&gt;&lt;Author&gt;Seelmeier&lt;/Author&gt;&lt;Year&gt;1988&lt;/Year&gt;&lt;RecNum&gt;1020&lt;/RecNum&gt;&lt;record&gt;&lt;rec-number&gt;1020&lt;/rec-number&gt;&lt;foreign-keys&gt;&lt;key app="EN" db-id="fp25zzvrxrd9vke5zxqp9stbssprwstvdddz"&gt;1020&lt;/key&gt;&lt;/foreign-keys&gt;&lt;ref-type name="Journal Article"&gt;17&lt;/ref-type&gt;&lt;contributors&gt;&lt;authors&gt;&lt;author&gt;Seelmeier, S.&lt;/author&gt;&lt;author&gt;Schmidt, H.&lt;/author&gt;&lt;author&gt;Turk, V.&lt;/author&gt;&lt;author&gt;von der Helm, K.&lt;/author&gt;&lt;/authors&gt;&lt;/contributors&gt;&lt;auth-address&gt;Max von Pettenkofer Institute, University of Munich, Federal Republic of Germany.&lt;/auth-address&gt;&lt;titles&gt;&lt;title&gt;Human immunodeficiency virus has an aspartic-type protease that can be inhibited by pepstatin A&lt;/title&gt;&lt;secondary-title&gt;Proc Natl Acad Sci U S A&lt;/secondary-title&gt;&lt;/titles&gt;&lt;periodical&gt;&lt;full-title&gt;Proc Natl Acad Sci U S A&lt;/full-title&gt;&lt;/periodical&gt;&lt;pages&gt;6612-6&lt;/pages&gt;&lt;volume&gt;85&lt;/volume&gt;&lt;number&gt;18&lt;/number&gt;&lt;edition&gt;1988/09/01&lt;/edition&gt;&lt;keywords&gt;&lt;keyword&gt;Animals&lt;/keyword&gt;&lt;keyword&gt;Aspartic Acid Endopeptidases&lt;/keyword&gt;&lt;keyword&gt;Cell Line&lt;/keyword&gt;&lt;keyword&gt;Chloromercuribenzoates/pharmacology&lt;/keyword&gt;&lt;keyword&gt;Electrophoresis, Polyacrylamide Gel&lt;/keyword&gt;&lt;keyword&gt;Endopeptidases&lt;/keyword&gt;&lt;keyword&gt;HIV/*enzymology&lt;/keyword&gt;&lt;keyword&gt;Oligopeptides/*pharmacology&lt;/keyword&gt;&lt;keyword&gt;Pepstatins/*pharmacology&lt;/keyword&gt;&lt;keyword&gt;*Protease Inhibitors&lt;/keyword&gt;&lt;keyword&gt;p-Chloromercuribenzoic Acid&lt;/keyword&gt;&lt;/keywords&gt;&lt;dates&gt;&lt;year&gt;1988&lt;/year&gt;&lt;pub-dates&gt;&lt;date&gt;Sep&lt;/date&gt;&lt;/pub-dates&gt;&lt;/dates&gt;&lt;isbn&gt;0027-8424 (Print)&amp;#xD;0027-8424 (Linking)&lt;/isbn&gt;&lt;accession-num&gt;3045820&lt;/accession-num&gt;&lt;urls&gt;&lt;related-urls&gt;&lt;url&gt;http://www.ncbi.nlm.nih.gov/entrez/query.fcgi?cmd=Retrieve&amp;amp;db=PubMed&amp;amp;dopt=Citation&amp;amp;list_uids=3045820&lt;/url&gt;&lt;/related-urls&gt;&lt;/urls&gt;&lt;custom2&gt;282027&lt;/custom2&gt;&lt;language&gt;eng&lt;/language&gt;&lt;/record&gt;&lt;/Cite&gt;&lt;/EndNote&gt;</w:delInstrText>
        </w:r>
      </w:del>
      <w:r w:rsidR="00072915">
        <w:fldChar w:fldCharType="separate"/>
      </w:r>
      <w:r>
        <w:rPr>
          <w:noProof/>
        </w:rPr>
        <w:t>(Seelmeier et al., 1988)</w:t>
      </w:r>
      <w:r w:rsidR="00072915">
        <w:fldChar w:fldCharType="end"/>
      </w:r>
      <w:r>
        <w:t xml:space="preserve"> as competitive peptidomimetic inhibitors. The hydroxyethylene core in the inhibitors prohibits the cleavage action of the HIV protease enzyme </w:t>
      </w:r>
      <w:r w:rsidR="00072915">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ins w:id="572" w:author="Ram Shrestha" w:date="2014-02-16T01:12:00Z">
        <w:r w:rsidR="00045B29">
          <w:instrText xml:space="preserve"> ADDIN EN.CITE </w:instrText>
        </w:r>
      </w:ins>
      <w:del w:id="573" w:author="Ram Shrestha" w:date="2014-02-16T01:12:00Z">
        <w:r w:rsidR="00CD6CBE" w:rsidDel="00045B29">
          <w:delInstrText xml:space="preserve"> ADDIN EN.CITE </w:delInstrText>
        </w:r>
        <w:r w:rsidR="00072915" w:rsidDel="00045B29">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CD6CBE" w:rsidDel="00045B29">
          <w:delInstrText xml:space="preserve"> ADDIN EN.CITE.DATA </w:delInstrText>
        </w:r>
      </w:del>
      <w:del w:id="574" w:author="Ram Shrestha" w:date="2014-02-16T01:12:00Z">
        <w:r w:rsidR="00072915" w:rsidDel="00045B29">
          <w:fldChar w:fldCharType="end"/>
        </w:r>
      </w:del>
      <w:ins w:id="575" w:author="Ram Shrestha" w:date="2014-02-16T01:12:00Z">
        <w:r w:rsidR="00072915">
          <w:fldChar w:fldCharType="begin">
            <w:fldData xml:space="preserve">PEVuZE5vdGU+PENpdGU+PEF1dGhvcj5WYWNjYTwvQXV0aG9yPjxZZWFyPjE5OTQ8L1llYXI+PFJl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</w:fldData>
          </w:fldChar>
        </w:r>
        <w:r w:rsidR="00045B29">
          <w:instrText xml:space="preserve"> ADDIN EN.CITE.DATA </w:instrText>
        </w:r>
      </w:ins>
      <w:ins w:id="576" w:author="Ram Shrestha" w:date="2014-02-16T01:12:00Z">
        <w:r w:rsidR="00072915">
          <w:fldChar w:fldCharType="end"/>
        </w:r>
      </w:ins>
      <w:r w:rsidR="00072915">
        <w:fldChar w:fldCharType="separate"/>
      </w:r>
      <w:r>
        <w:rPr>
          <w:noProof/>
        </w:rPr>
        <w:t>(Vacca et al., 1994; Vacca et al., 1991)</w:t>
      </w:r>
      <w:r w:rsidR="00072915">
        <w:fldChar w:fldCharType="end"/>
      </w:r>
      <w:r>
        <w:t xml:space="preserve">. However, as an adverse side effect, patients that have </w:t>
      </w:r>
      <w:ins w:id="577" w:author="Ram Shrestha" w:date="2014-02-16T00:46:00Z">
        <w:r w:rsidR="008973A9">
          <w:t>used these</w:t>
        </w:r>
      </w:ins>
      <w:r>
        <w:t xml:space="preserve"> inhibitors have developed lipodystrophy and hyperlipidemia </w:t>
      </w:r>
      <w:r w:rsidR="00072915">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ins w:id="578" w:author="Ram Shrestha" w:date="2014-02-16T01:12:00Z">
        <w:r w:rsidR="00045B29">
          <w:instrText xml:space="preserve"> ADDIN EN.CITE </w:instrText>
        </w:r>
      </w:ins>
      <w:del w:id="579" w:author="Ram Shrestha" w:date="2014-02-16T01:12:00Z">
        <w:r w:rsidR="00CD6CBE" w:rsidDel="00045B29">
          <w:delInstrText xml:space="preserve"> ADDIN EN.CITE </w:delInstrText>
        </w:r>
        <w:r w:rsidR="00072915" w:rsidDel="00045B29">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CD6CBE" w:rsidDel="00045B29">
          <w:delInstrText xml:space="preserve"> ADDIN EN.CITE.DATA </w:delInstrText>
        </w:r>
      </w:del>
      <w:del w:id="580" w:author="Ram Shrestha" w:date="2014-02-16T01:12:00Z">
        <w:r w:rsidR="00072915" w:rsidDel="00045B29">
          <w:fldChar w:fldCharType="end"/>
        </w:r>
      </w:del>
      <w:ins w:id="581" w:author="Ram Shrestha" w:date="2014-02-16T01:12:00Z">
        <w:r w:rsidR="00072915">
          <w:fldChar w:fldCharType="begin">
            <w:fldData xml:space="preserve">PEVuZE5vdGU+PENpdGU+PEF1dGhvcj5DYXJyPC9BdXRob3I+PFllYXI+MjAwMDwvWWVhcj48UmVj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</w:fldData>
          </w:fldChar>
        </w:r>
        <w:r w:rsidR="00045B29">
          <w:instrText xml:space="preserve"> ADDIN EN.CITE.DATA </w:instrText>
        </w:r>
      </w:ins>
      <w:ins w:id="582" w:author="Ram Shrestha" w:date="2014-02-16T01:12:00Z">
        <w:r w:rsidR="00072915">
          <w:fldChar w:fldCharType="end"/>
        </w:r>
      </w:ins>
      <w:r w:rsidR="00072915">
        <w:fldChar w:fldCharType="separate"/>
      </w:r>
      <w:r>
        <w:rPr>
          <w:noProof/>
        </w:rPr>
        <w:t>(Carr et al., 2000; Carr et al., 1998a; Carr et al., 1998b, c; Liang et al., 2001; Miller et al., 2000; Tsiodras et al., 2000)</w:t>
      </w:r>
      <w:r w:rsidR="00072915">
        <w:fldChar w:fldCharType="end"/>
      </w:r>
      <w:r>
        <w:t xml:space="preserve">. </w:t>
      </w:r>
    </w:p>
    <w:p w:rsidR="006444DD" w:rsidRDefault="006444DD" w:rsidP="006444DD">
      <w:pPr>
        <w:spacing w:line="480" w:lineRule="auto"/>
        <w:jc w:val="both"/>
      </w:pPr>
    </w:p>
    <w:p w:rsidR="0063668E" w:rsidRDefault="006444DD" w:rsidP="0063668E">
      <w:pPr>
        <w:pStyle w:val="Heading3"/>
        <w:numPr>
          <w:numberingChange w:id="583" w:author="Ram Shrestha" w:date="2014-02-15T23:32:00Z" w:original="%1:1:0:.%2:7:0:.%3:3:0:"/>
        </w:numPr>
      </w:pPr>
      <w:r>
        <w:t>Integrase Inhibitors</w:t>
      </w:r>
    </w:p>
    <w:p w:rsidR="006444DD" w:rsidRPr="0063668E" w:rsidRDefault="006444DD" w:rsidP="0063668E"/>
    <w:p w:rsidR="006444DD" w:rsidRDefault="006444DD" w:rsidP="006444DD">
      <w:pPr>
        <w:spacing w:line="480" w:lineRule="auto"/>
        <w:jc w:val="both"/>
      </w:pPr>
      <w:r>
        <w:t xml:space="preserve">The feasibility and efficacy of integrase inhibitors have been tested in Rhesus Macaques </w:t>
      </w:r>
      <w:r w:rsidR="00072915">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ins w:id="584" w:author="Ram Shrestha" w:date="2014-02-16T01:12:00Z">
        <w:r w:rsidR="00045B29">
          <w:instrText xml:space="preserve"> ADDIN EN.CITE </w:instrText>
        </w:r>
      </w:ins>
      <w:del w:id="585" w:author="Ram Shrestha" w:date="2014-02-16T01:12:00Z">
        <w:r w:rsidR="00CD6CBE" w:rsidDel="00045B29">
          <w:delInstrText xml:space="preserve"> ADDIN EN.CITE </w:delInstrText>
        </w:r>
        <w:r w:rsidR="00072915" w:rsidDel="00045B29">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CD6CBE" w:rsidDel="00045B29">
          <w:delInstrText xml:space="preserve"> ADDIN EN.CITE.DATA </w:delInstrText>
        </w:r>
      </w:del>
      <w:del w:id="586" w:author="Ram Shrestha" w:date="2014-02-16T01:12:00Z">
        <w:r w:rsidR="00072915" w:rsidDel="00045B29">
          <w:fldChar w:fldCharType="end"/>
        </w:r>
      </w:del>
      <w:ins w:id="587" w:author="Ram Shrestha" w:date="2014-02-16T01:12:00Z">
        <w:r w:rsidR="00072915">
          <w:fldChar w:fldCharType="begin">
            <w:fldData xml:space="preserve">PEVuZE5vdGU+PENpdGU+PEF1dGhvcj5IYXp1ZGE8L0F1dGhvcj48WWVhcj4yMDA0PC9ZZWFyPjxS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=
</w:fldData>
          </w:fldChar>
        </w:r>
        <w:r w:rsidR="00045B29">
          <w:instrText xml:space="preserve"> ADDIN EN.CITE.DATA </w:instrText>
        </w:r>
      </w:ins>
      <w:ins w:id="588" w:author="Ram Shrestha" w:date="2014-02-16T01:12:00Z">
        <w:r w:rsidR="00072915">
          <w:fldChar w:fldCharType="end"/>
        </w:r>
      </w:ins>
      <w:r w:rsidR="00072915">
        <w:fldChar w:fldCharType="separate"/>
      </w:r>
      <w:r>
        <w:rPr>
          <w:noProof/>
        </w:rPr>
        <w:t>(Hazuda et al., 2004)</w:t>
      </w:r>
      <w:r w:rsidR="00072915">
        <w:fldChar w:fldCharType="end"/>
      </w:r>
      <w:r>
        <w:t xml:space="preserve">. Most of the integrase inhibitors target the strand transfer function of the enzyme </w:t>
      </w:r>
      <w:r w:rsidR="00072915">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ins w:id="589" w:author="Ram Shrestha" w:date="2014-02-16T01:12:00Z">
        <w:r w:rsidR="00045B29">
          <w:instrText xml:space="preserve"> ADDIN EN.CITE </w:instrText>
        </w:r>
      </w:ins>
      <w:del w:id="590" w:author="Ram Shrestha" w:date="2014-02-16T01:12:00Z">
        <w:r w:rsidR="00CD6CBE" w:rsidDel="00045B29">
          <w:delInstrText xml:space="preserve"> ADDIN EN.CITE </w:delInstrText>
        </w:r>
        <w:r w:rsidR="00072915" w:rsidDel="00045B29">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CD6CBE" w:rsidDel="00045B29">
          <w:delInstrText xml:space="preserve"> ADDIN EN.CITE.DATA </w:delInstrText>
        </w:r>
      </w:del>
      <w:del w:id="591" w:author="Ram Shrestha" w:date="2014-02-16T01:12:00Z">
        <w:r w:rsidR="00072915" w:rsidDel="00045B29">
          <w:fldChar w:fldCharType="end"/>
        </w:r>
      </w:del>
      <w:ins w:id="592" w:author="Ram Shrestha" w:date="2014-02-16T01:12:00Z">
        <w:r w:rsidR="00072915">
          <w:fldChar w:fldCharType="begin">
            <w:fldData xml:space="preserve">PEVuZE5vdGU+PENpdGU+PEF1dGhvcj5CZXJhPC9BdXRob3I+PFllYXI+MjAxMTwvWWVhcj48UmVj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</w:fldData>
          </w:fldChar>
        </w:r>
        <w:r w:rsidR="00045B29">
          <w:instrText xml:space="preserve"> ADDIN EN.CITE.DATA </w:instrText>
        </w:r>
      </w:ins>
      <w:ins w:id="593" w:author="Ram Shrestha" w:date="2014-02-16T01:12:00Z">
        <w:r w:rsidR="00072915">
          <w:fldChar w:fldCharType="end"/>
        </w:r>
      </w:ins>
      <w:r w:rsidR="00072915">
        <w:fldChar w:fldCharType="separate"/>
      </w:r>
      <w:r>
        <w:rPr>
          <w:noProof/>
        </w:rPr>
        <w:t>(Bera et al., 2011; Espeseth et al., 2000; Hazuda et al., 2000; McColl and Chen, 2010; Pannecouque et al., 2002)</w:t>
      </w:r>
      <w:r w:rsidR="00072915">
        <w:fldChar w:fldCharType="end"/>
      </w:r>
      <w:r>
        <w:t xml:space="preserve">. An X-ray structure of the integrase enzyme has revealed the active site model of the enzyme complexes with the DNA </w:t>
      </w:r>
      <w:r w:rsidR="00072915">
        <w:fldChar w:fldCharType="begin"/>
      </w:r>
      <w:ins w:id="594" w:author="Ram Shrestha" w:date="2014-02-16T01:12:00Z">
        <w:r w:rsidR="00045B29">
          <w: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instrText>
        </w:r>
      </w:ins>
      <w:del w:id="595" w:author="Ram Shrestha" w:date="2014-02-16T01:12:00Z">
        <w:r w:rsidR="00CD6CBE" w:rsidDel="00045B29">
          <w:delInstrText xml:space="preserve"> ADDIN EN.CITE &lt;EndNote&gt;&lt;Cite&gt;&lt;Author&gt;Chen&lt;/Author&gt;&lt;Year&gt;2008&lt;/Year&gt;&lt;RecNum&gt;367&lt;/RecNum&gt;&lt;record&gt;&lt;rec-number&gt;367&lt;/rec-number&gt;&lt;foreign-keys&gt;&lt;key app="EN" db-id="fp25zzvrxrd9vke5zxqp9stbssprwstvdddz"&gt;367&lt;/key&gt;&lt;/foreign-keys&gt;&lt;ref-type name="Journal Article"&gt;17&lt;/ref-type&gt;&lt;contributors&gt;&lt;authors&gt;&lt;author&gt;Chen, X.&lt;/author&gt;&lt;author&gt;Tsiang, M.&lt;/author&gt;&lt;author&gt;Yu, F.&lt;/author&gt;&lt;author&gt;Hung, M.&lt;/author&gt;&lt;author&gt;Jones, G.S.&lt;/author&gt;&lt;author&gt;Zeynalzadegan, A.&lt;/author&gt;&lt;author&gt;Qi, X.&lt;/author&gt;&lt;author&gt;Jin, H.&lt;/author&gt;&lt;author&gt;Kim, C.U.&lt;/author&gt;&lt;author&gt;Swaminathan, S.&lt;/author&gt;&lt;author&gt;Chen, J.M.&lt;/author&gt;&lt;/authors&gt;&lt;/contributors&gt;&lt;auth-address&gt;http://europepmc.org/abstract/MED/18565342&lt;/auth-address&gt;&lt;titles&gt;&lt;title&gt;Modeling, Analysis, and Validation of a Novel HIV Integrase Structure Provide Insights into the Binding Modes of Potent Integrase Inhibitors&lt;/title&gt;&lt;secondary-title&gt;Journal of Molecular Biology&lt;/secondary-title&gt;&lt;/titles&gt;&lt;periodical&gt;&lt;full-title&gt;Journal of molecular biology&lt;/full-title&gt;&lt;/periodical&gt;&lt;pages&gt;504-519&lt;/pages&gt;&lt;volume&gt;380&lt;/volume&gt;&lt;number&gt;3&lt;/number&gt;&lt;dates&gt;&lt;year&gt;2008&lt;/year&gt;&lt;pub-dates&gt;&lt;date&gt;July&lt;/date&gt;&lt;/pub-dates&gt;&lt;/dates&gt;&lt;isbn&gt;00222836&lt;/isbn&gt;&lt;label&gt;chen_modeling_2008&lt;/label&gt;&lt;urls&gt;&lt;related-urls&gt;&lt;url&gt;10.1016/j.jmb.2008.04.054&lt;/url&gt;&lt;/related-urls&gt;&lt;/urls&gt;&lt;/record&gt;&lt;/Cite&gt;&lt;/EndNote&gt;</w:delInstrText>
        </w:r>
      </w:del>
      <w:r w:rsidR="00072915">
        <w:fldChar w:fldCharType="separate"/>
      </w:r>
      <w:r>
        <w:rPr>
          <w:noProof/>
        </w:rPr>
        <w:t>(Chen et al., 2008)</w:t>
      </w:r>
      <w:r w:rsidR="00072915">
        <w:fldChar w:fldCharType="end"/>
      </w:r>
      <w:r>
        <w:t xml:space="preserve">. The only integrase inhibitor that has shown a promising antiretroviral effect is Raltegravir, which was tested on animal models and is currently undergoing clinical trials (reviewed in </w:t>
      </w:r>
      <w:r w:rsidR="00072915">
        <w:fldChar w:fldCharType="begin"/>
      </w:r>
      <w:ins w:id="596" w:author="Ram Shrestha" w:date="2014-02-16T01:12:00Z">
        <w:r w:rsidR="00045B29">
          <w: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instrText>
        </w:r>
      </w:ins>
      <w:del w:id="597" w:author="Ram Shrestha" w:date="2014-02-16T01:12:00Z">
        <w:r w:rsidR="00CD6CBE" w:rsidDel="00045B29">
          <w:delInstrText xml:space="preserve"> ADDIN EN.CITE &lt;EndNote&gt;&lt;Cite&gt;&lt;Author&gt;Ammaranond&lt;/Author&gt;&lt;Year&gt;2012&lt;/Year&gt;&lt;RecNum&gt;245&lt;/RecNum&gt;&lt;record&gt;&lt;rec-number&gt;245&lt;/rec-number&gt;&lt;foreign-keys&gt;&lt;key app="EN" db-id="fp25zzvrxrd9vke5zxqp9stbssprwstvdddz"&gt;245&lt;/key&gt;&lt;/foreign-keys&gt;&lt;ref-type name="Journal Article"&gt;17&lt;/ref-type&gt;&lt;contributors&gt;&lt;authors&gt;&lt;author&gt;Ammaranond, Palanee&lt;/author&gt;&lt;author&gt;Sanguansittianan, Sayompoo&lt;/author&gt;&lt;/authors&gt;&lt;/contributors&gt;&lt;auth-address&gt;http://onlinelibrary.wiley.com/doi/10.1111/j.1472-8206.2011.01009.x/abstract&lt;/auth-address&gt;&lt;titles&gt;&lt;title&gt;Mechanism of HIV antiretroviral drugs progress toward drug resistance&lt;/title&gt;&lt;secondary-title&gt;Fundamental &amp;amp; Clinical Pharmacology&lt;/secondary-title&gt;&lt;/titles&gt;&lt;pages&gt;146–161&lt;/pages&gt;&lt;volume&gt;26&lt;/volume&gt;&lt;number&gt;1&lt;/number&gt;&lt;dates&gt;&lt;year&gt;2012&lt;/year&gt;&lt;/dates&gt;&lt;isbn&gt;1472-8206&lt;/isbn&gt;&lt;label&gt;ammaranond_mechanism_2012&lt;/label&gt;&lt;urls&gt;&lt;related-urls&gt;&lt;url&gt;10.1111/j.1472-8206.2011.01009.x&lt;/url&gt;&lt;/related-urls&gt;&lt;/urls&gt;&lt;/record&gt;&lt;/Cite&gt;&lt;/EndNote&gt;</w:delInstrText>
        </w:r>
      </w:del>
      <w:r w:rsidR="00072915">
        <w:fldChar w:fldCharType="separate"/>
      </w:r>
      <w:r>
        <w:rPr>
          <w:noProof/>
        </w:rPr>
        <w:t>(Ammaranond and Sanguansittianan, 2012)</w:t>
      </w:r>
      <w:r w:rsidR="00072915">
        <w:fldChar w:fldCharType="end"/>
      </w:r>
      <w:r>
        <w:t xml:space="preserve">). </w:t>
      </w:r>
    </w:p>
    <w:p w:rsidR="006444DD" w:rsidRDefault="006444DD" w:rsidP="006444DD">
      <w:pPr>
        <w:spacing w:line="480" w:lineRule="auto"/>
        <w:jc w:val="both"/>
      </w:pPr>
    </w:p>
    <w:p w:rsidR="0063668E" w:rsidRDefault="006444DD" w:rsidP="0063668E">
      <w:pPr>
        <w:pStyle w:val="Heading3"/>
        <w:numPr>
          <w:numberingChange w:id="598" w:author="Ram Shrestha" w:date="2014-02-15T23:32:00Z" w:original="%1:1:0:.%2:7:0:.%3:4:0:"/>
        </w:numPr>
      </w:pPr>
      <w:r>
        <w:t>Cell entry inhibitors</w:t>
      </w:r>
    </w:p>
    <w:p w:rsidR="006444DD" w:rsidRPr="0063668E" w:rsidRDefault="006444DD" w:rsidP="0063668E"/>
    <w:p w:rsidR="006444DD" w:rsidRDefault="006444DD" w:rsidP="006444DD">
      <w:pPr>
        <w:spacing w:line="480" w:lineRule="auto"/>
        <w:jc w:val="both"/>
      </w:pPr>
      <w:r>
        <w:t>The cell entry inhibitors interfere with the viral binding or fusion of HIV to a host cell. The two classes of cell entry inhibitors are listed below:</w:t>
      </w:r>
    </w:p>
    <w:p w:rsidR="0063668E" w:rsidRDefault="006444DD" w:rsidP="0063668E">
      <w:pPr>
        <w:pStyle w:val="Heading4"/>
        <w:numPr>
          <w:numberingChange w:id="599" w:author="Ram Shrestha" w:date="2014-02-15T23:32:00Z" w:original="%1:1:0:.%2:7:0:.%3:4:0:.%4:1:0:"/>
        </w:numPr>
      </w:pPr>
      <w:r>
        <w:t>CCR5 co receptor antagonist:</w:t>
      </w:r>
    </w:p>
    <w:p w:rsidR="006444DD" w:rsidRPr="0063668E" w:rsidRDefault="006444DD" w:rsidP="0063668E"/>
    <w:p w:rsidR="006444DD" w:rsidRDefault="006444DD" w:rsidP="006444DD">
      <w:pPr>
        <w:spacing w:line="480" w:lineRule="auto"/>
        <w:jc w:val="both"/>
      </w:pPr>
      <w:r>
        <w:t xml:space="preserve">Maraviroc is the only CCR5 antagonist in clinical use </w:t>
      </w:r>
      <w:r w:rsidR="00072915">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ins w:id="600" w:author="Ram Shrestha" w:date="2014-02-16T01:12:00Z">
        <w:r w:rsidR="00045B29">
          <w:instrText xml:space="preserve"> ADDIN EN.CITE </w:instrText>
        </w:r>
      </w:ins>
      <w:del w:id="601" w:author="Ram Shrestha" w:date="2014-02-16T01:12:00Z">
        <w:r w:rsidR="00CD6CBE" w:rsidDel="00045B29">
          <w:delInstrText xml:space="preserve"> ADDIN EN.CITE </w:delInstrText>
        </w:r>
        <w:r w:rsidR="00072915" w:rsidDel="00045B29">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CD6CBE" w:rsidDel="00045B29">
          <w:delInstrText xml:space="preserve"> ADDIN EN.CITE.DATA </w:delInstrText>
        </w:r>
      </w:del>
      <w:del w:id="602" w:author="Ram Shrestha" w:date="2014-02-16T01:12:00Z">
        <w:r w:rsidR="00072915" w:rsidDel="00045B29">
          <w:fldChar w:fldCharType="end"/>
        </w:r>
      </w:del>
      <w:ins w:id="603" w:author="Ram Shrestha" w:date="2014-02-16T01:12:00Z">
        <w:r w:rsidR="00072915">
          <w:fldChar w:fldCharType="begin">
            <w:fldData xml:space="preserve">PEVuZE5vdGU+PENpdGU+PEF1dGhvcj5EZSBDbGVyY3E8L0F1dGhvcj48WWVhcj4yMDA1PC9ZZWFy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</w:fldData>
          </w:fldChar>
        </w:r>
        <w:r w:rsidR="00045B29">
          <w:instrText xml:space="preserve"> ADDIN EN.CITE.DATA </w:instrText>
        </w:r>
      </w:ins>
      <w:ins w:id="604" w:author="Ram Shrestha" w:date="2014-02-16T01:12:00Z">
        <w:r w:rsidR="00072915">
          <w:fldChar w:fldCharType="end"/>
        </w:r>
      </w:ins>
      <w:r w:rsidR="00072915">
        <w:fldChar w:fldCharType="separate"/>
      </w:r>
      <w:r>
        <w:rPr>
          <w:noProof/>
        </w:rPr>
        <w:t>(De Clercq, 2005a, b; Fätkenheuer et al., 2005; Rosario et al., 2005; Rosario et al., 2006; Wheeler et al., 2007)</w:t>
      </w:r>
      <w:r w:rsidR="00072915">
        <w:fldChar w:fldCharType="end"/>
      </w:r>
      <w:r>
        <w:t xml:space="preserve">. It is also the only antiretroviral drug that does not target any viral enzyme or protein molecule but, instead, binds to the host cell receptor CCR5 </w:t>
      </w:r>
      <w:r w:rsidR="00072915">
        <w:fldChar w:fldCharType="begin"/>
      </w:r>
      <w:ins w:id="605" w:author="Ram Shrestha" w:date="2014-02-16T01:12:00Z">
        <w:r w:rsidR="00045B29">
          <w: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instrText>
        </w:r>
      </w:ins>
      <w:del w:id="606" w:author="Ram Shrestha" w:date="2014-02-16T01:12:00Z">
        <w:r w:rsidR="00CD6CBE" w:rsidDel="00045B29">
          <w:delInstrText xml:space="preserve"> ADDIN EN.CITE &lt;EndNote&gt;&lt;Cite&gt;&lt;Author&gt;Westby&lt;/Author&gt;&lt;Year&gt;2005&lt;/Year&gt;&lt;RecNum&gt;1157&lt;/RecNum&gt;&lt;record&gt;&lt;rec-number&gt;1157&lt;/rec-number&gt;&lt;foreign-keys&gt;&lt;key app="EN" db-id="fp25zzvrxrd9vke5zxqp9stbssprwstvdddz"&gt;1157&lt;/key&gt;&lt;/foreign-keys&gt;&lt;ref-type name="Journal Article"&gt;17&lt;/ref-type&gt;&lt;contributors&gt;&lt;authors&gt;&lt;author&gt;Westby, M.&lt;/author&gt;&lt;author&gt;van der Ryst, E.&lt;/author&gt;&lt;/authors&gt;&lt;/contributors&gt;&lt;auth-address&gt;Pfizer Global R&amp;amp;D, Kent, UK. mike.westby@pfizer.com&lt;/auth-address&gt;&lt;titles&gt;&lt;title&gt;CCR5 antagonists: host-targeted antivirals for the treatment of HIV infection&lt;/title&gt;&lt;secondary-title&gt;Antivir Chem Chemother&lt;/secondary-title&gt;&lt;/titles&gt;&lt;periodical&gt;&lt;full-title&gt;Antivir Chem Chemother&lt;/full-title&gt;&lt;/periodical&gt;&lt;pages&gt;339-54&lt;/pages&gt;&lt;volume&gt;16&lt;/volume&gt;&lt;number&gt;6&lt;/number&gt;&lt;edition&gt;2005/12/07&lt;/edition&gt;&lt;keywords&gt;&lt;keyword&gt;Amides/therapeutic use&lt;/keyword&gt;&lt;keyword&gt;Anti-HIV Agents/therapeutic use&lt;/keyword&gt;&lt;keyword&gt;Antiviral Agents/*therapeutic use&lt;/keyword&gt;&lt;keyword&gt;Clinical Trials as Topic&lt;/keyword&gt;&lt;keyword&gt;HIV Infections/*drug therapy&lt;/keyword&gt;&lt;keyword&gt;HIV-1/drug effects&lt;/keyword&gt;&lt;keyword&gt;Humans&lt;/keyword&gt;&lt;keyword&gt;Quaternary Ammonium Compounds/therapeutic use&lt;/keyword&gt;&lt;keyword&gt;Receptors, CCR5/*antagonists &amp;amp; inhibitors&lt;/keyword&gt;&lt;/keywords&gt;&lt;dates&gt;&lt;year&gt;2005&lt;/year&gt;&lt;/dates&gt;&lt;isbn&gt;0956-3202 (Print)&amp;#xD;0956-3202 (Linking)&lt;/isbn&gt;&lt;accession-num&gt;16329283&lt;/accession-num&gt;&lt;urls&gt;&lt;related-urls&gt;&lt;url&gt;http://www.ncbi.nlm.nih.gov/entrez/query.fcgi?cmd=Retrieve&amp;amp;db=PubMed&amp;amp;dopt=Citation&amp;amp;list_uids=16329283&lt;/url&gt;&lt;/related-urls&gt;&lt;/urls&gt;&lt;language&gt;eng&lt;/language&gt;&lt;/record&gt;&lt;/Cite&gt;&lt;/EndNote&gt;</w:delInstrText>
        </w:r>
      </w:del>
      <w:r w:rsidR="00072915">
        <w:fldChar w:fldCharType="separate"/>
      </w:r>
      <w:r>
        <w:rPr>
          <w:noProof/>
        </w:rPr>
        <w:t>(Westby and van der Ryst, 2005)</w:t>
      </w:r>
      <w:r w:rsidR="00072915">
        <w:fldChar w:fldCharType="end"/>
      </w:r>
      <w:r>
        <w:t xml:space="preserve">. This binding prevents HIV gp120 binding to the co-receptor, thereby disabling the viral entry in to the cell </w:t>
      </w:r>
      <w:r w:rsidR="00072915">
        <w:fldChar w:fldCharType="begin"/>
      </w:r>
      <w:ins w:id="607" w:author="Ram Shrestha" w:date="2014-02-16T01:12:00Z">
        <w:r w:rsidR="00045B29">
          <w: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instrText>
        </w:r>
      </w:ins>
      <w:del w:id="608" w:author="Ram Shrestha" w:date="2014-02-16T01:12:00Z">
        <w:r w:rsidR="00CD6CBE" w:rsidDel="00045B29">
          <w:delInstrText xml:space="preserve"> ADDIN EN.CITE &lt;EndNote&gt;&lt;Cite&gt;&lt;Author&gt;Fätkenheuer&lt;/Author&gt;&lt;Year&gt;2005&lt;/Year&gt;&lt;RecNum&gt;335&lt;/RecNum&gt;&lt;record&gt;&lt;rec-number&gt;335&lt;/rec-number&gt;&lt;foreign-keys&gt;&lt;key app="EN" db-id="fp25zzvrxrd9vke5zxqp9stbssprwstvdddz"&gt;335&lt;/key&gt;&lt;/foreign-keys&gt;&lt;ref-type name="Journal Article"&gt;17&lt;/ref-type&gt;&lt;contributors&gt;&lt;authors&gt;&lt;author&gt;Fätkenheuer, Gerd&lt;/author&gt;&lt;author&gt;Pozniak, Anton L.&lt;/author&gt;&lt;author&gt;Johnson, Margaret A.&lt;/author&gt;&lt;author&gt;Plettenberg, Andreas&lt;/author&gt;&lt;author&gt;Staszewski, Schlomo&lt;/author&gt;&lt;author&gt;Hoepelman, Andy I. M.&lt;/author&gt;&lt;author&gt;Saag, Michael S.&lt;/author&gt;&lt;author&gt;Goebel, Frank D.&lt;/author&gt;&lt;author&gt;Rockstroh, Jürgen K.&lt;/author&gt;&lt;author&gt;Dezube, Bruce J.&lt;/author&gt;&lt;author&gt;Jenkins, Tim M.&lt;/author&gt;&lt;author&gt;Medhurst, Christine&lt;/author&gt;&lt;author&gt;Sullivan, John F.&lt;/author&gt;&lt;author&gt;Ridgway, Caroline&lt;/author&gt;&lt;author&gt;Abel, Samantha&lt;/author&gt;&lt;author&gt;James, Ian T.&lt;/author&gt;&lt;author&gt;Youle, Mike&lt;/author&gt;&lt;author&gt;van der Ryst, Elna&lt;/author&gt;&lt;/authors&gt;&lt;/contributors&gt;&lt;auth-address&gt;http://www.nature.com.libgate.library.nuigalway.ie/nm/journal/v11/n11/abs/nm1319.html&lt;/auth-address&gt;&lt;titles&gt;&lt;title&gt;Efficacy of short-term monotherapy with maraviroc, a new CCR5 antagonist, in patients infected with HIV-1&lt;/title&gt;&lt;secondary-title&gt;Nature Medicine&lt;/secondary-title&gt;&lt;/titles&gt;&lt;pages&gt;1170-1172&lt;/pages&gt;&lt;volume&gt;11&lt;/volume&gt;&lt;number&gt;11&lt;/number&gt;&lt;dates&gt;&lt;year&gt;2005&lt;/year&gt;&lt;pub-dates&gt;&lt;date&gt;November&lt;/date&gt;&lt;/pub-dates&gt;&lt;/dates&gt;&lt;isbn&gt;1078-8956&lt;/isbn&gt;&lt;label&gt;fatkenheuer_efficacy_2005&lt;/label&gt;&lt;urls&gt;&lt;related-urls&gt;&lt;url&gt;10.1038/nm1319&lt;/url&gt;&lt;/related-urls&gt;&lt;/urls&gt;&lt;/record&gt;&lt;/Cite&gt;&lt;/EndNote&gt;</w:delInstrText>
        </w:r>
      </w:del>
      <w:r w:rsidR="00072915">
        <w:fldChar w:fldCharType="separate"/>
      </w:r>
      <w:r>
        <w:rPr>
          <w:noProof/>
        </w:rPr>
        <w:t>(Fätkenheuer et al., 2005)</w:t>
      </w:r>
      <w:r w:rsidR="00072915">
        <w:fldChar w:fldCharType="end"/>
      </w:r>
      <w:r>
        <w:t xml:space="preserve">. However, it is important to carry out an HIV tropism test for the viral co-receptor use, before administrating this drug, as the drug is ineffective against CXCR4 co receptor using viruses </w:t>
      </w:r>
      <w:r w:rsidR="00072915">
        <w:fldChar w:fldCharType="begin"/>
      </w:r>
      <w:ins w:id="609" w:author="Ram Shrestha" w:date="2014-02-16T01:12:00Z">
        <w:r w:rsidR="00045B29">
          <w: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instrText>
        </w:r>
      </w:ins>
      <w:del w:id="610" w:author="Ram Shrestha" w:date="2014-02-16T01:12:00Z">
        <w:r w:rsidR="00CD6CBE" w:rsidDel="00045B29">
          <w:delInstrText xml:space="preserve"> ADDIN EN.CITE &lt;EndNote&gt;&lt;Cite&gt;&lt;Author&gt;Raymond&lt;/Author&gt;&lt;Year&gt;2010&lt;/Year&gt;&lt;RecNum&gt;1176&lt;/RecNum&gt;&lt;record&gt;&lt;rec-number&gt;1176&lt;/rec-number&gt;&lt;foreign-keys&gt;&lt;key app="EN" db-id="fp25zzvrxrd9vke5zxqp9stbssprwstvdddz"&gt;1176&lt;/key&gt;&lt;/foreign-keys&gt;&lt;ref-type name="Journal Article"&gt;17&lt;/ref-type&gt;&lt;contributors&gt;&lt;authors&gt;&lt;author&gt;Raymond, S.&lt;/author&gt;&lt;author&gt;Delobel, P.&lt;/author&gt;&lt;author&gt;Mavigner, M.&lt;/author&gt;&lt;author&gt;Cazabat, M.&lt;/author&gt;&lt;author&gt;Encinas, S.&lt;/author&gt;&lt;author&gt;Souyris, C.&lt;/author&gt;&lt;author&gt;Bruel, P.&lt;/author&gt;&lt;author&gt;Sandres-Saune, K.&lt;/author&gt;&lt;author&gt;Marchou, B.&lt;/author&gt;&lt;author&gt;Massip, P.&lt;/author&gt;&lt;author&gt;Izopet, J.&lt;/author&gt;&lt;/authors&gt;&lt;/contributors&gt;&lt;auth-address&gt;INSERM, U563 Toulouse, Toulouse, France.&lt;/auth-address&gt;&lt;titles&gt;&lt;title&gt;CXCR4-using viruses in plasma and peripheral blood mononuclear cells during primary HIV-1 infection and impact on disease progression&lt;/title&gt;&lt;secondary-title&gt;AIDS&lt;/secondary-title&gt;&lt;/titles&gt;&lt;periodical&gt;&lt;full-title&gt;AIDS&lt;/full-title&gt;&lt;/periodical&gt;&lt;pages&gt;2305-12&lt;/pages&gt;&lt;volume&gt;24&lt;/volume&gt;&lt;number&gt;15&lt;/number&gt;&lt;edition&gt;2010/09/03&lt;/edition&gt;&lt;keywords&gt;&lt;keyword&gt;Adult&lt;/keyword&gt;&lt;keyword&gt;CD4 Lymphocyte Count&lt;/keyword&gt;&lt;keyword&gt;Case-Control Studies&lt;/keyword&gt;&lt;keyword&gt;Disease Progression&lt;/keyword&gt;&lt;keyword&gt;Female&lt;/keyword&gt;&lt;keyword&gt;Genotype&lt;/keyword&gt;&lt;keyword&gt;HIV Infections/genetics/*immunology&lt;/keyword&gt;&lt;keyword&gt;HIV-1/*physiology&lt;/keyword&gt;&lt;keyword&gt;Humans&lt;/keyword&gt;&lt;keyword&gt;Male&lt;/keyword&gt;&lt;keyword&gt;Phenotype&lt;/keyword&gt;&lt;keyword&gt;Receptors, CCR5/genetics/*immunology&lt;/keyword&gt;&lt;keyword&gt;Receptors, CXCR4/genetics/*immunology&lt;/keyword&gt;&lt;keyword&gt;Viral Tropism/*physiology&lt;/keyword&gt;&lt;/keywords&gt;&lt;dates&gt;&lt;year&gt;2010&lt;/year&gt;&lt;pub-dates&gt;&lt;date&gt;Sep 24&lt;/date&gt;&lt;/pub-dates&gt;&lt;/dates&gt;&lt;isbn&gt;1473-5571 (Electronic)&amp;#xD;0269-9370 (Linking)&lt;/isbn&gt;&lt;accession-num&gt;20808203&lt;/accession-num&gt;&lt;urls&gt;&lt;related-urls&gt;&lt;url&gt;http://www.ncbi.nlm.nih.gov/entrez/query.fcgi?cmd=Retrieve&amp;amp;db=PubMed&amp;amp;dopt=Citation&amp;amp;list_uids=20808203&lt;/url&gt;&lt;/related-urls&gt;&lt;/urls&gt;&lt;electronic-resource-num&gt;10.1097/QAD.0b013e32833e50bb&lt;/electronic-resource-num&gt;&lt;language&gt;eng&lt;/language&gt;&lt;/record&gt;&lt;/Cite&gt;&lt;/EndNote&gt;</w:delInstrText>
        </w:r>
      </w:del>
      <w:r w:rsidR="00072915">
        <w:fldChar w:fldCharType="separate"/>
      </w:r>
      <w:r>
        <w:rPr>
          <w:noProof/>
        </w:rPr>
        <w:t>(Raymond et al., 2010)</w:t>
      </w:r>
      <w:r w:rsidR="00072915">
        <w:fldChar w:fldCharType="end"/>
      </w:r>
      <w:r>
        <w:t xml:space="preserve">. </w:t>
      </w:r>
    </w:p>
    <w:p w:rsidR="00E93357" w:rsidRDefault="00E93357" w:rsidP="006444DD">
      <w:pPr>
        <w:spacing w:line="480" w:lineRule="auto"/>
        <w:jc w:val="both"/>
      </w:pPr>
    </w:p>
    <w:p w:rsidR="0063668E" w:rsidRDefault="006444DD" w:rsidP="0063668E">
      <w:pPr>
        <w:pStyle w:val="Heading4"/>
        <w:numPr>
          <w:numberingChange w:id="611" w:author="Ram Shrestha" w:date="2014-02-15T23:32:00Z" w:original="%1:1:0:.%2:7:0:.%3:4:0:.%4:2:0:"/>
        </w:numPr>
      </w:pPr>
      <w:r>
        <w:t>Fusion Inhibitors</w:t>
      </w:r>
    </w:p>
    <w:p w:rsidR="006444DD" w:rsidRPr="0063668E" w:rsidRDefault="006444DD" w:rsidP="0063668E"/>
    <w:p w:rsidR="006444DD" w:rsidRDefault="006444DD" w:rsidP="006444DD">
      <w:pPr>
        <w:spacing w:line="480" w:lineRule="auto"/>
        <w:jc w:val="both"/>
      </w:pPr>
      <w:r>
        <w:t xml:space="preserve">Fusion inhibitor design is based on targeting the heptad regions HR1 or HR2 of gp41, which prevents HIV from creating a fusion pore on host cell membrane (reviewed in </w:t>
      </w:r>
      <w:r w:rsidR="00072915">
        <w:fldChar w:fldCharType="begin"/>
      </w:r>
      <w:ins w:id="612" w:author="Ram Shrestha" w:date="2014-02-16T01:12:00Z">
        <w:r w:rsidR="00045B29">
          <w: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instrText>
        </w:r>
      </w:ins>
      <w:del w:id="613" w:author="Ram Shrestha" w:date="2014-02-16T01:12:00Z">
        <w:r w:rsidR="00CD6CBE" w:rsidDel="00045B29">
          <w:delInstrText xml:space="preserve"> ADDIN EN.CITE &lt;EndNote&gt;&lt;Cite&gt;&lt;Author&gt;Baldwin&lt;/Author&gt;&lt;Year&gt;2003&lt;/Year&gt;&lt;RecNum&gt;959&lt;/RecNum&gt;&lt;record&gt;&lt;rec-number&gt;959&lt;/rec-number&gt;&lt;foreign-keys&gt;&lt;key app="EN" db-id="fp25zzvrxrd9vke5zxqp9stbssprwstvdddz"&gt;959&lt;/key&gt;&lt;/foreign-keys&gt;&lt;ref-type name="Journal Article"&gt;17&lt;/ref-type&gt;&lt;contributors&gt;&lt;authors&gt;&lt;author&gt;Baldwin, C. E.&lt;/author&gt;&lt;author&gt;Sanders, R. W.&lt;/author&gt;&lt;author&gt;Berkhout, B.&lt;/author&gt;&lt;/authors&gt;&lt;/contributors&gt;&lt;auth-address&gt;Department of Human Retrovirology, Academic Medical Center, University of Amsterdam, The Netherlands.&lt;/auth-address&gt;&lt;titles&gt;&lt;title&gt;Inhibiting HIV-1 entry with fusion inhibitors&lt;/title&gt;&lt;secondary-title&gt;Curr Med Chem&lt;/secondary-title&gt;&lt;/titles&gt;&lt;periodical&gt;&lt;full-title&gt;Curr Med Chem&lt;/full-title&gt;&lt;/periodical&gt;&lt;pages&gt;1633-42&lt;/pages&gt;&lt;volume&gt;10&lt;/volume&gt;&lt;number&gt;17&lt;/number&gt;&lt;edition&gt;2003/07/23&lt;/edition&gt;&lt;keywords&gt;&lt;keyword&gt;Clinical Trials as Topic&lt;/keyword&gt;&lt;keyword&gt;HIV Antibodies/immunology&lt;/keyword&gt;&lt;keyword&gt;HIV Envelope Protein gp41/drug effects/pharmacology/physiology/therapeutic use&lt;/keyword&gt;&lt;keyword&gt;HIV Fusion Inhibitors/*pharmacology/therapeutic use&lt;/keyword&gt;&lt;keyword&gt;HIV-1/*drug effects/pathogenicity&lt;/keyword&gt;&lt;keyword&gt;Humans&lt;/keyword&gt;&lt;keyword&gt;Membrane Fusion/drug effects&lt;/keyword&gt;&lt;keyword&gt;Models, Biological&lt;/keyword&gt;&lt;keyword&gt;Peptide Fragments/pharmacology/therapeutic use&lt;/keyword&gt;&lt;/keywords&gt;&lt;dates&gt;&lt;year&gt;2003&lt;/year&gt;&lt;pub-dates&gt;&lt;date&gt;Sep&lt;/date&gt;&lt;/pub-dates&gt;&lt;/dates&gt;&lt;isbn&gt;0929-8673 (Print)&amp;#xD;0929-8673 (Linking)&lt;/isbn&gt;&lt;accession-num&gt;12871113&lt;/accession-num&gt;&lt;urls&gt;&lt;related-urls&gt;&lt;url&gt;http://www.ncbi.nlm.nih.gov/entrez/query.fcgi?cmd=Retrieve&amp;amp;db=PubMed&amp;amp;dopt=Citation&amp;amp;list_uids=12871113&lt;/url&gt;&lt;/related-urls&gt;&lt;/urls&gt;&lt;language&gt;eng&lt;/language&gt;&lt;/record&gt;&lt;/Cite&gt;&lt;/EndNote&gt;</w:delInstrText>
        </w:r>
      </w:del>
      <w:r w:rsidR="00072915">
        <w:fldChar w:fldCharType="separate"/>
      </w:r>
      <w:r>
        <w:rPr>
          <w:noProof/>
        </w:rPr>
        <w:t>(Baldwin et al., 2003)</w:t>
      </w:r>
      <w:r w:rsidR="00072915">
        <w:fldChar w:fldCharType="end"/>
      </w:r>
      <w:r>
        <w:t xml:space="preserve">). Enfuvirtide </w:t>
      </w:r>
      <w:r w:rsidR="00072915">
        <w:fldChar w:fldCharType="begin"/>
      </w:r>
      <w:ins w:id="614" w:author="Ram Shrestha" w:date="2014-02-16T01:12:00Z">
        <w:r w:rsidR="00045B29">
          <w: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instrText>
        </w:r>
      </w:ins>
      <w:del w:id="615" w:author="Ram Shrestha" w:date="2014-02-16T01:12:00Z">
        <w:r w:rsidR="00CD6CBE" w:rsidDel="00045B29">
          <w:delInstrText xml:space="preserve"> ADDIN EN.CITE &lt;EndNote&gt;&lt;Cite&gt;&lt;Author&gt;Duffalo&lt;/Author&gt;&lt;Year&gt;2003&lt;/Year&gt;&lt;RecNum&gt;318&lt;/RecNum&gt;&lt;record&gt;&lt;rec-number&gt;318&lt;/rec-number&gt;&lt;foreign-keys&gt;&lt;key app="EN" db-id="fp25zzvrxrd9vke5zxqp9stbssprwstvdddz"&gt;318&lt;/key&gt;&lt;/foreign-keys&gt;&lt;ref-type name="Journal Article"&gt;17&lt;/ref-type&gt;&lt;contributors&gt;&lt;authors&gt;&lt;author&gt;Duffalo, Melody L.&lt;/author&gt;&lt;author&gt;James, Christopher W.&lt;/author&gt;&lt;/authors&gt;&lt;/contributors&gt;&lt;auth-address&gt;http://www.theannals.com/content/37/10/1448&lt;/auth-address&gt;&lt;titles&gt;&lt;title&gt;Enfuvirtide: A Novel Agent for the Treatment of HIV-1 Infection&lt;/title&gt;&lt;secondary-title&gt;The Annals of Pharmacotherapy&lt;/secondary-title&gt;&lt;/titles&gt;&lt;pages&gt;1448-1456&lt;/pages&gt;&lt;volume&gt;37&lt;/volume&gt;&lt;number&gt;10&lt;/number&gt;&lt;dates&gt;&lt;year&gt;2003&lt;/year&gt;&lt;pub-dates&gt;&lt;date&gt;October&lt;/date&gt;&lt;/pub-dates&gt;&lt;/dates&gt;&lt;isbn&gt;1060-0280, 1542-6270&lt;/isbn&gt;&lt;label&gt;duffalo_enfuvirtide:_2003&lt;/label&gt;&lt;urls&gt;&lt;related-urls&gt;&lt;url&gt;10.1345/aph.1D143&lt;/url&gt;&lt;/related-urls&gt;&lt;/urls&gt;&lt;/record&gt;&lt;/Cite&gt;&lt;Cite&gt;&lt;Author&gt;Poveda&lt;/Author&gt;&lt;Year&gt;2005&lt;/Year&gt;&lt;RecNum&gt;317&lt;/RecNum&gt;&lt;record&gt;&lt;rec-number&gt;317&lt;/rec-number&gt;&lt;foreign-keys&gt;&lt;key app="EN" db-id="fp25zzvrxrd9vke5zxqp9stbssprwstvdddz"&gt;317&lt;/key&gt;&lt;/foreign-keys&gt;&lt;ref-type name="Journal Article"&gt;17&lt;/ref-type&gt;&lt;contributors&gt;&lt;authors&gt;&lt;author&gt;Poveda, Eva&lt;/author&gt;&lt;author&gt;Briz, Verónica&lt;/author&gt;&lt;author&gt;Soriano, Vincent&lt;/author&gt;&lt;/authors&gt;&lt;/contributors&gt;&lt;auth-address&gt;http://aidsreviews.com/audita.asp?d=2005_07_3_139-147.pdf&amp;amp;t=D&amp;amp;w=/n.asp&amp;amp;q=any=2005&amp;amp;vol=7&amp;amp;num=3&lt;/auth-address&gt;&lt;titles&gt;&lt;title&gt;Enfuvirtide, the first fusion inhibitor to treat HIV infection&lt;/title&gt;&lt;secondary-title&gt;Aids Rev&lt;/secondary-title&gt;&lt;/titles&gt;&lt;periodical&gt;&lt;full-title&gt;AIDS Rev&lt;/full-title&gt;&lt;/periodical&gt;&lt;pages&gt;139–47&lt;/pages&gt;&lt;volume&gt;7&lt;/volume&gt;&lt;number&gt;3&lt;/number&gt;&lt;dates&gt;&lt;year&gt;2005&lt;/year&gt;&lt;/dates&gt;&lt;label&gt;poveda_enfuvirtide_2005&lt;/label&gt;&lt;urls&gt;&lt;/urls&gt;&lt;/record&gt;&lt;/Cite&gt;&lt;/EndNote&gt;</w:delInstrText>
        </w:r>
      </w:del>
      <w:r w:rsidR="00072915">
        <w:fldChar w:fldCharType="separate"/>
      </w:r>
      <w:r>
        <w:rPr>
          <w:noProof/>
        </w:rPr>
        <w:t>(Duffalo and James, 2003; Poveda et al., 2005)</w:t>
      </w:r>
      <w:r w:rsidR="00072915">
        <w:fldChar w:fldCharType="end"/>
      </w:r>
      <w:r>
        <w:t xml:space="preserve"> is a synthetic peptide, approved for clinical use in 2003 </w:t>
      </w:r>
      <w:r w:rsidR="00072915">
        <w:fldChar w:fldCharType="begin"/>
      </w:r>
      <w:ins w:id="616" w:author="Ram Shrestha" w:date="2014-02-16T01:12:00Z">
        <w:r w:rsidR="00045B29">
          <w: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instrText>
        </w:r>
      </w:ins>
      <w:del w:id="617" w:author="Ram Shrestha" w:date="2014-02-16T01:12:00Z">
        <w:r w:rsidR="00CD6CBE" w:rsidDel="00045B29">
          <w:delInstrText xml:space="preserve"> ADDIN EN.CITE &lt;EndNote&gt;&lt;Cite&gt;&lt;Author&gt;Robertson&lt;/Author&gt;&lt;Year&gt;2003&lt;/Year&gt;&lt;RecNum&gt;354&lt;/RecNum&gt;&lt;record&gt;&lt;rec-number&gt;354&lt;/rec-number&gt;&lt;foreign-keys&gt;&lt;key app="EN" db-id="fp25zzvrxrd9vke5zxqp9stbssprwstvdddz"&gt;354&lt;/key&gt;&lt;/foreign-keys&gt;&lt;ref-type name="Journal Article"&gt;17&lt;/ref-type&gt;&lt;contributors&gt;&lt;authors&gt;&lt;author&gt;Robertson, Debra&lt;/author&gt;&lt;/authors&gt;&lt;/contributors&gt;&lt;auth-address&gt;http://www.nature.com.libgate.library.nuigalway.ie/nbt/journal/v21/n5/full/nbt0503-470.html&lt;/auth-address&gt;&lt;titles&gt;&lt;title&gt;US FDA approves new class of HIV therapeutics&lt;/title&gt;&lt;secondary-title&gt;Nature Biotechnology&lt;/secondary-title&gt;&lt;/titles&gt;&lt;pages&gt;470-471&lt;/pages&gt;&lt;volume&gt;21&lt;/volume&gt;&lt;number&gt;5&lt;/number&gt;&lt;dates&gt;&lt;year&gt;2003&lt;/year&gt;&lt;pub-dates&gt;&lt;date&gt;May&lt;/date&gt;&lt;/pub-dates&gt;&lt;/dates&gt;&lt;isbn&gt;1087-0156&lt;/isbn&gt;&lt;label&gt;robertson_us_2003&lt;/label&gt;&lt;urls&gt;&lt;related-urls&gt;&lt;url&gt;10.1038/nbt0503-470&lt;/url&gt;&lt;/related-urls&gt;&lt;/urls&gt;&lt;/record&gt;&lt;/Cite&gt;&lt;/EndNote&gt;</w:delInstrText>
        </w:r>
      </w:del>
      <w:r w:rsidR="00072915">
        <w:fldChar w:fldCharType="separate"/>
      </w:r>
      <w:r>
        <w:rPr>
          <w:noProof/>
        </w:rPr>
        <w:t>(Robertson, 2003)</w:t>
      </w:r>
      <w:r w:rsidR="00072915">
        <w:fldChar w:fldCharType="end"/>
      </w:r>
      <w:r>
        <w:t xml:space="preserve">, which can bind to the gp41 HR1 region </w:t>
      </w:r>
      <w:r w:rsidR="00072915">
        <w:fldChar w:fldCharType="begin"/>
      </w:r>
      <w:ins w:id="618" w:author="Ram Shrestha" w:date="2014-02-16T01:12:00Z">
        <w:r w:rsidR="00045B29">
          <w: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instrText>
        </w:r>
      </w:ins>
      <w:del w:id="619" w:author="Ram Shrestha" w:date="2014-02-16T01:12:00Z">
        <w:r w:rsidR="00CD6CBE" w:rsidDel="00045B29">
          <w:delInstrText xml:space="preserve"> ADDIN EN.CITE &lt;EndNote&gt;&lt;Cite&gt;&lt;Author&gt;Wild&lt;/Author&gt;&lt;Year&gt;1993&lt;/Year&gt;&lt;RecNum&gt;321&lt;/RecNum&gt;&lt;record&gt;&lt;rec-number&gt;321&lt;/rec-number&gt;&lt;foreign-keys&gt;&lt;key app="EN" db-id="fp25zzvrxrd9vke5zxqp9stbssprwstvdddz"&gt;321&lt;/key&gt;&lt;/foreign-keys&gt;&lt;ref-type name="Journal Article"&gt;17&lt;/ref-type&gt;&lt;contributors&gt;&lt;authors&gt;&lt;author&gt;Wild, C&lt;/author&gt;&lt;author&gt;Greenwell, T&lt;/author&gt;&lt;author&gt;Matthews, T&lt;/author&gt;&lt;/authors&gt;&lt;/contributors&gt;&lt;titles&gt;&lt;title&gt;A synthetic peptide from HIV-1 gp41 is a potent inhibitor of virus-mediated cell-cell fusion&lt;/title&gt;&lt;secondary-title&gt;AIDS research and human retroviruses&lt;/secondary-title&gt;&lt;/titles&gt;&lt;pages&gt;1051-1053&lt;/pages&gt;&lt;volume&gt;9&lt;/volume&gt;&lt;number&gt;11&lt;/number&gt;&lt;dates&gt;&lt;year&gt;1993&lt;/year&gt;&lt;pub-dates&gt;&lt;date&gt;November&lt;/date&gt;&lt;/pub-dates&gt;&lt;/dates&gt;&lt;isbn&gt;0889-2229&lt;/isbn&gt;&lt;label&gt;wild_synthetic_1993&lt;/label&gt;&lt;urls&gt;&lt;/urls&gt;&lt;/record&gt;&lt;/Cite&gt;&lt;/EndNote&gt;</w:delInstrText>
        </w:r>
      </w:del>
      <w:r w:rsidR="00072915">
        <w:fldChar w:fldCharType="separate"/>
      </w:r>
      <w:r>
        <w:rPr>
          <w:noProof/>
        </w:rPr>
        <w:t>(Wild et al., 1993)</w:t>
      </w:r>
      <w:r w:rsidR="00072915">
        <w:fldChar w:fldCharType="end"/>
      </w:r>
      <w:r>
        <w:t xml:space="preserve">. However the emergence of Enfuvirtide resistant viral strains lead to its discontinuation for clinical use in 2004 </w:t>
      </w:r>
      <w:r w:rsidR="00072915">
        <w:fldChar w:fldCharType="begin"/>
      </w:r>
      <w:ins w:id="620" w:author="Ram Shrestha" w:date="2014-02-16T01:12:00Z">
        <w:r w:rsidR="00045B29">
          <w: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instrText>
        </w:r>
      </w:ins>
      <w:del w:id="621" w:author="Ram Shrestha" w:date="2014-02-16T01:12:00Z">
        <w:r w:rsidR="00CD6CBE" w:rsidDel="00045B29">
          <w:delInstrText xml:space="preserve"> ADDIN EN.CITE &lt;EndNote&gt;&lt;Cite&gt;&lt;Author&gt;Briz&lt;/Author&gt;&lt;Year&gt;2006&lt;/Year&gt;&lt;RecNum&gt;362&lt;/RecNum&gt;&lt;record&gt;&lt;rec-number&gt;362&lt;/rec-number&gt;&lt;foreign-keys&gt;&lt;key app="EN" db-id="fp25zzvrxrd9vke5zxqp9stbssprwstvdddz"&gt;362&lt;/key&gt;&lt;/foreign-keys&gt;&lt;ref-type name="Journal Article"&gt;17&lt;/ref-type&gt;&lt;contributors&gt;&lt;authors&gt;&lt;author&gt;Briz, Verónica&lt;/author&gt;&lt;author&gt;Poveda, Eva&lt;/author&gt;&lt;author&gt;Soriano, Vincent&lt;/author&gt;&lt;/authors&gt;&lt;/contributors&gt;&lt;auth-address&gt;http://jac.oxfordjournals.org/content/57/4/619&lt;/auth-address&gt;&lt;titles&gt;&lt;title&gt;HIV entry inhibitors: mechanisms of action and resistance pathways&lt;/title&gt;&lt;secondary-title&gt;Journal of Antimicrobial Chemotherapy&lt;/secondary-title&gt;&lt;/titles&gt;&lt;periodical&gt;&lt;full-title&gt;Journal of Antimicrobial Chemotherapy&lt;/full-title&gt;&lt;/periodical&gt;&lt;pages&gt;619-627&lt;/pages&gt;&lt;volume&gt;57&lt;/volume&gt;&lt;number&gt;4&lt;/number&gt;&lt;dates&gt;&lt;year&gt;2006&lt;/year&gt;&lt;pub-dates&gt;&lt;date&gt;April&lt;/date&gt;&lt;/pub-dates&gt;&lt;/dates&gt;&lt;isbn&gt;0305-7453, 1460-2091&lt;/isbn&gt;&lt;label&gt;briz_hiv_2006&lt;/label&gt;&lt;urls&gt;&lt;related-urls&gt;&lt;url&gt;10.1093/jac/dkl027&lt;/url&gt;&lt;/related-urls&gt;&lt;/urls&gt;&lt;/record&gt;&lt;/Cite&gt;&lt;/EndNote&gt;</w:delInstrText>
        </w:r>
      </w:del>
      <w:r w:rsidR="00072915">
        <w:fldChar w:fldCharType="separate"/>
      </w:r>
      <w:r>
        <w:rPr>
          <w:noProof/>
        </w:rPr>
        <w:t>(Briz et al., 2006)</w:t>
      </w:r>
      <w:r w:rsidR="00072915">
        <w:fldChar w:fldCharType="end"/>
      </w:r>
      <w:r>
        <w:t xml:space="preserve">. Sifuvirtide is another HIV fusion inhibitor peptide under research </w:t>
      </w:r>
      <w:r w:rsidR="00072915">
        <w:fldChar w:fldCharType="begin"/>
      </w:r>
      <w:ins w:id="622" w:author="Ram Shrestha" w:date="2014-02-16T01:12:00Z">
        <w:r w:rsidR="00045B29">
          <w: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instrText>
        </w:r>
      </w:ins>
      <w:del w:id="623" w:author="Ram Shrestha" w:date="2014-02-16T01:12:00Z">
        <w:r w:rsidR="00CD6CBE" w:rsidDel="00045B29">
          <w:delInstrText xml:space="preserve"> ADDIN EN.CITE &lt;EndNote&gt;&lt;Cite&gt;&lt;Author&gt;Wang&lt;/Author&gt;&lt;Year&gt;2009&lt;/Year&gt;&lt;RecNum&gt;316&lt;/RecNum&gt;&lt;record&gt;&lt;rec-number&gt;316&lt;/rec-number&gt;&lt;foreign-keys&gt;&lt;key app="EN" db-id="fp25zzvrxrd9vke5zxqp9stbssprwstvdddz"&gt;316&lt;/key&gt;&lt;/foreign-keys&gt;&lt;ref-type name="Journal Article"&gt;17&lt;/ref-type&gt;&lt;contributors&gt;&lt;authors&gt;&lt;author&gt;Wang, Rui-Rui&lt;/author&gt;&lt;author&gt;Yang, Liu-Meng&lt;/author&gt;&lt;author&gt;Wang, Yun-Hua&lt;/author&gt;&lt;author&gt;Pang, Wei&lt;/author&gt;&lt;author&gt;Tam, Siu-Cheung&lt;/author&gt;&lt;author&gt;Tien, Po&lt;/author&gt;&lt;author&gt;Zheng, Yong-Tang&lt;/author&gt;&lt;/authors&gt;&lt;/contributors&gt;&lt;auth-address&gt;http://www.sciencedirect.com/science/article/pii/S0006291X09005221&lt;/auth-address&gt;&lt;titles&gt;&lt;title&gt;Sifuvirtide, a potent HIV fusion inhibitor peptide&lt;/title&gt;&lt;secondary-title&gt;Biochemical and Biophysical Research Communications&lt;/secondary-title&gt;&lt;/titles&gt;&lt;pages&gt;540-544&lt;/pages&gt;&lt;volume&gt;382&lt;/volume&gt;&lt;number&gt;3&lt;/number&gt;&lt;dates&gt;&lt;year&gt;2009&lt;/year&gt;&lt;pub-dates&gt;&lt;date&gt;May&lt;/date&gt;&lt;/pub-dates&gt;&lt;/dates&gt;&lt;isbn&gt;0006-291X&lt;/isbn&gt;&lt;label&gt;wang_sifuvirtide_2009&lt;/label&gt;&lt;urls&gt;&lt;related-urls&gt;&lt;url&gt;10.1016/j.bbrc.2009.03.057&lt;/url&gt;&lt;/related-urls&gt;&lt;/urls&gt;&lt;/record&gt;&lt;/Cite&gt;&lt;/EndNote&gt;</w:delInstrText>
        </w:r>
      </w:del>
      <w:r w:rsidR="00072915">
        <w:fldChar w:fldCharType="separate"/>
      </w:r>
      <w:r>
        <w:rPr>
          <w:noProof/>
        </w:rPr>
        <w:t>(Wang et al., 2009)</w:t>
      </w:r>
      <w:r w:rsidR="00072915">
        <w:fldChar w:fldCharType="end"/>
      </w:r>
      <w:r>
        <w:t>.</w:t>
      </w:r>
    </w:p>
    <w:p w:rsidR="00E93357" w:rsidRDefault="00E93357" w:rsidP="006444DD">
      <w:pPr>
        <w:spacing w:line="480" w:lineRule="auto"/>
        <w:jc w:val="both"/>
      </w:pPr>
    </w:p>
    <w:p w:rsidR="0063668E" w:rsidRDefault="006444DD" w:rsidP="0063668E">
      <w:pPr>
        <w:pStyle w:val="Heading2"/>
        <w:numPr>
          <w:numberingChange w:id="624" w:author="Ram Shrestha" w:date="2014-02-15T23:32:00Z" w:original="%1:1:0:.%2:8:0:"/>
        </w:numPr>
      </w:pPr>
      <w:r>
        <w:t>HIV Treatment</w:t>
      </w:r>
    </w:p>
    <w:p w:rsidR="006444DD" w:rsidRPr="0063668E" w:rsidRDefault="006444DD" w:rsidP="0063668E"/>
    <w:p w:rsidR="0063668E" w:rsidRDefault="006444DD" w:rsidP="0063668E">
      <w:pPr>
        <w:pStyle w:val="Heading3"/>
        <w:numPr>
          <w:numberingChange w:id="625" w:author="Ram Shrestha" w:date="2014-02-15T23:32:00Z" w:original="%1:1:0:.%2:8:0:.%3:1:0:"/>
        </w:numPr>
      </w:pPr>
      <w:r>
        <w:t>Brief history of antiretroviral treatment</w:t>
      </w:r>
    </w:p>
    <w:p w:rsidR="006444DD" w:rsidRPr="0063668E" w:rsidRDefault="006444DD" w:rsidP="0063668E"/>
    <w:p w:rsidR="006444DD" w:rsidRDefault="006444DD" w:rsidP="006444DD">
      <w:pPr>
        <w:spacing w:line="480" w:lineRule="auto"/>
        <w:jc w:val="both"/>
      </w:pPr>
      <w:r>
        <w:t xml:space="preserve">The treatment of HIV infection has been a great challenge and </w:t>
      </w:r>
      <w:del w:id="626" w:author="Ram Shrestha" w:date="2014-02-16T00:50:00Z">
        <w:r w:rsidDel="008973A9">
          <w:delText>faced failures</w:delText>
        </w:r>
      </w:del>
      <w:ins w:id="627" w:author="Ram Shrestha" w:date="2014-02-16T00:50:00Z">
        <w:r w:rsidR="008973A9">
          <w:t xml:space="preserve">still remains as an unsolved </w:t>
        </w:r>
      </w:ins>
      <w:ins w:id="628" w:author="Ram Shrestha" w:date="2014-02-16T00:51:00Z">
        <w:r w:rsidR="008973A9">
          <w:t>problem</w:t>
        </w:r>
      </w:ins>
      <w:r>
        <w:t xml:space="preserve"> </w:t>
      </w:r>
      <w:del w:id="629" w:author="Ram Shrestha" w:date="2014-02-16T00:49:00Z">
        <w:r w:rsidDel="008973A9">
          <w:delText xml:space="preserve">in the initial years </w:delText>
        </w:r>
      </w:del>
      <w:r w:rsidR="00072915">
        <w:fldChar w:fldCharType="begin"/>
      </w:r>
      <w:ins w:id="630" w:author="Ram Shrestha" w:date="2014-02-16T01:12:00Z">
        <w:r w:rsidR="00045B29">
          <w: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instrText>
        </w:r>
      </w:ins>
      <w:del w:id="631" w:author="Ram Shrestha" w:date="2014-02-16T01:12:00Z">
        <w:r w:rsidR="00CD6CBE" w:rsidDel="00045B29">
          <w:delInstrText xml:space="preserve"> ADDIN EN.CITE &lt;EndNote&gt;&lt;Cite&gt;&lt;Author&gt;Sandstrom&lt;/Author&gt;&lt;Year&gt;1987&lt;/Year&gt;&lt;RecNum&gt;1324&lt;/RecNum&gt;&lt;record&gt;&lt;rec-number&gt;1324&lt;/rec-number&gt;&lt;foreign-keys&gt;&lt;key app="EN" db-id="fp25zzvrxrd9vke5zxqp9stbssprwstvdddz"&gt;1324&lt;/key&gt;&lt;/foreign-keys&gt;&lt;ref-type name="Journal Article"&gt;17&lt;/ref-type&gt;&lt;contributors&gt;&lt;authors&gt;&lt;author&gt;Sandstrom, E. G.&lt;/author&gt;&lt;author&gt;Kaplan, J. C.&lt;/author&gt;&lt;/authors&gt;&lt;/contributors&gt;&lt;auth-address&gt;Department of Dermatology, Sodersjukhuset, Karolinska Institute, Stockholm.&lt;/auth-address&gt;&lt;titles&gt;&lt;title&gt;Antiviral therapy in AIDS. Clinical pharmacological properties and therapeutic experience to date&lt;/title&gt;&lt;secondary-title&gt;Drugs&lt;/secondary-title&gt;&lt;/titles&gt;&lt;periodical&gt;&lt;full-title&gt;Drugs&lt;/full-title&gt;&lt;/periodical&gt;&lt;pages&gt;372-90&lt;/pages&gt;&lt;volume&gt;34&lt;/volume&gt;&lt;number&gt;3&lt;/number&gt;&lt;edition&gt;1987/09/01&lt;/edition&gt;&lt;keywords&gt;&lt;keyword&gt;Acquired Immunodeficiency Syndrome/*drug therapy/therapy&lt;/keyword&gt;&lt;keyword&gt;Antimony/therapeutic use&lt;/keyword&gt;&lt;keyword&gt;Antiviral Agents/adverse effects/*therapeutic use&lt;/keyword&gt;&lt;keyword&gt;Forecasting&lt;/keyword&gt;&lt;keyword&gt;Foscarnet&lt;/keyword&gt;&lt;keyword&gt;Immunotherapy&lt;/keyword&gt;&lt;keyword&gt;Phosphonoacetic Acid/analogs &amp;amp; derivatives/therapeutic use&lt;/keyword&gt;&lt;keyword&gt;Rifabutin&lt;/keyword&gt;&lt;keyword&gt;Rifamycins/therapeutic use&lt;/keyword&gt;&lt;keyword&gt;Suramin/therapeutic use&lt;/keyword&gt;&lt;keyword&gt;Thymidine/analogs &amp;amp; derivatives/therapeutic use&lt;/keyword&gt;&lt;keyword&gt;Tungsten/therapeutic use&lt;/keyword&gt;&lt;keyword&gt;*Tungsten Compounds&lt;/keyword&gt;&lt;keyword&gt;Zidovudine&lt;/keyword&gt;&lt;/keywords&gt;&lt;dates&gt;&lt;year&gt;1987&lt;/year&gt;&lt;pub-dates&gt;&lt;date&gt;Sep&lt;/date&gt;&lt;/pub-dates&gt;&lt;/dates&gt;&lt;isbn&gt;0012-6667 (Print)&amp;#xD;0012-6667 (Linking)&lt;/isbn&gt;&lt;accession-num&gt;2824170&lt;/accession-num&gt;&lt;urls&gt;&lt;related-urls&gt;&lt;url&gt;http://www.ncbi.nlm.nih.gov/entrez/query.fcgi?cmd=Retrieve&amp;amp;db=PubMed&amp;amp;dopt=Citation&amp;amp;list_uids=2824170&lt;/url&gt;&lt;/related-urls&gt;&lt;/urls&gt;&lt;language&gt;eng&lt;/language&gt;&lt;/record&gt;&lt;/Cite&gt;&lt;/EndNote&gt;</w:delInstrText>
        </w:r>
      </w:del>
      <w:r w:rsidR="00072915">
        <w:fldChar w:fldCharType="separate"/>
      </w:r>
      <w:r>
        <w:rPr>
          <w:noProof/>
        </w:rPr>
        <w:t>(Sandstrom and Kaplan, 1987)</w:t>
      </w:r>
      <w:r w:rsidR="00072915">
        <w:fldChar w:fldCharType="end"/>
      </w:r>
      <w:r>
        <w:t xml:space="preserve">. In 1985, an assay for diagnosis of HIV antibody was developed for the confirmation of HIV infection </w:t>
      </w:r>
      <w:r w:rsidR="00072915">
        <w:fldChar w:fldCharType="begin"/>
      </w:r>
      <w:ins w:id="632" w:author="Ram Shrestha" w:date="2014-02-16T01:12:00Z">
        <w:r w:rsidR="00045B29">
          <w: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instrText>
        </w:r>
      </w:ins>
      <w:del w:id="633" w:author="Ram Shrestha" w:date="2014-02-16T01:12:00Z">
        <w:r w:rsidR="00CD6CBE" w:rsidDel="00045B29">
          <w:delInstrText xml:space="preserve"> ADDIN EN.CITE &lt;EndNote&gt;&lt;Cite&gt;&lt;Author&gt;Ward&lt;/Author&gt;&lt;Year&gt;1986&lt;/Year&gt;&lt;RecNum&gt;1325&lt;/RecNum&gt;&lt;record&gt;&lt;rec-number&gt;1325&lt;/rec-number&gt;&lt;foreign-keys&gt;&lt;key app="EN" db-id="fp25zzvrxrd9vke5zxqp9stbssprwstvdddz"&gt;1325&lt;/key&gt;&lt;/foreign-keys&gt;&lt;ref-type name="Journal Article"&gt;17&lt;/ref-type&gt;&lt;contributors&gt;&lt;authors&gt;&lt;author&gt;Ward, J. W.&lt;/author&gt;&lt;author&gt;Grindon, A. J.&lt;/author&gt;&lt;author&gt;Feorino, P. M.&lt;/author&gt;&lt;author&gt;Schable, C.&lt;/author&gt;&lt;author&gt;Parvin, M.&lt;/author&gt;&lt;author&gt;Allen, J. R.&lt;/author&gt;&lt;/authors&gt;&lt;/contributors&gt;&lt;titles&gt;&lt;title&gt;Laboratory and epidemiologic evaluation of an enzyme immunoassay for antibodies to HTLV-III&lt;/title&gt;&lt;secondary-title&gt;JAMA&lt;/secondary-title&gt;&lt;/titles&gt;&lt;periodical&gt;&lt;full-title&gt;JAMA&lt;/full-title&gt;&lt;/periodical&gt;&lt;pages&gt;357-61&lt;/pages&gt;&lt;volume&gt;256&lt;/volume&gt;&lt;number&gt;3&lt;/number&gt;&lt;edition&gt;1986/07/18&lt;/edition&gt;&lt;keywords&gt;&lt;keyword&gt;Adult&lt;/keyword&gt;&lt;keyword&gt;Antibodies, Viral/*analysis&lt;/keyword&gt;&lt;keyword&gt;*Blood Donors&lt;/keyword&gt;&lt;keyword&gt;Deltaretrovirus/growth &amp;amp; development&lt;/keyword&gt;&lt;keyword&gt;Evaluation Studies as Topic&lt;/keyword&gt;&lt;keyword&gt;False Positive Reactions&lt;/keyword&gt;&lt;keyword&gt;Female&lt;/keyword&gt;&lt;keyword&gt;HIV Antibodies&lt;/keyword&gt;&lt;keyword&gt;Humans&lt;/keyword&gt;&lt;keyword&gt;Immunochemistry&lt;/keyword&gt;&lt;keyword&gt;Immunoenzyme Techniques&lt;/keyword&gt;&lt;keyword&gt;Male&lt;/keyword&gt;&lt;keyword&gt;Risk&lt;/keyword&gt;&lt;keyword&gt;Virus Cultivation&lt;/keyword&gt;&lt;/keywords&gt;&lt;dates&gt;&lt;year&gt;1986&lt;/year&gt;&lt;pub-dates&gt;&lt;date&gt;Jul 18&lt;/date&gt;&lt;/pub-dates&gt;&lt;/dates&gt;&lt;isbn&gt;0098-7484 (Print)&amp;#xD;0098-7484 (Linking)&lt;/isbn&gt;&lt;accession-num&gt;3014173&lt;/accession-num&gt;&lt;urls&gt;&lt;related-urls&gt;&lt;url&gt;http://www.ncbi.nlm.nih.gov/entrez/query.fcgi?cmd=Retrieve&amp;amp;db=PubMed&amp;amp;dopt=Citation&amp;amp;list_uids=3014173&lt;/url&gt;&lt;/related-urls&gt;&lt;/urls&gt;&lt;language&gt;eng&lt;/language&gt;&lt;/record&gt;&lt;/Cite&gt;&lt;/EndNote&gt;</w:delInstrText>
        </w:r>
      </w:del>
      <w:r w:rsidR="00072915">
        <w:fldChar w:fldCharType="separate"/>
      </w:r>
      <w:r>
        <w:rPr>
          <w:noProof/>
        </w:rPr>
        <w:t>(Ward et al., 1986)</w:t>
      </w:r>
      <w:r w:rsidR="00072915">
        <w:fldChar w:fldCharType="end"/>
      </w:r>
      <w:r>
        <w:t xml:space="preserve">. Clinical treatment for those with confirmed HIV infection started with the only available NRTI drug – azidothymidine (AZT), (later called Zidovudine (ZDV)). The drug is characterized for its toxic and unpleasant side effects </w:t>
      </w:r>
      <w:r w:rsidR="00072915">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ins w:id="634" w:author="Ram Shrestha" w:date="2014-02-16T01:12:00Z">
        <w:r w:rsidR="00045B29">
          <w:instrText xml:space="preserve"> ADDIN EN.CITE </w:instrText>
        </w:r>
      </w:ins>
      <w:del w:id="635" w:author="Ram Shrestha" w:date="2014-02-16T01:12:00Z">
        <w:r w:rsidR="00CD6CBE" w:rsidDel="00045B29">
          <w:delInstrText xml:space="preserve"> ADDIN EN.CITE </w:delInstrText>
        </w:r>
        <w:r w:rsidR="00072915" w:rsidDel="00045B29">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CD6CBE" w:rsidDel="00045B29">
          <w:delInstrText xml:space="preserve"> ADDIN EN.CITE.DATA </w:delInstrText>
        </w:r>
      </w:del>
      <w:del w:id="636" w:author="Ram Shrestha" w:date="2014-02-16T01:12:00Z">
        <w:r w:rsidR="00072915" w:rsidDel="00045B29">
          <w:fldChar w:fldCharType="end"/>
        </w:r>
      </w:del>
      <w:ins w:id="637" w:author="Ram Shrestha" w:date="2014-02-16T01:12:00Z">
        <w:r w:rsidR="00072915">
          <w:fldChar w:fldCharType="begin">
            <w:fldData xml:space="preserve">PEVuZE5vdGU+PENpdGU+PEF1dGhvcj5SaWNobWFuPC9BdXRob3I+PFllYXI+MTk4NzwvWWVhcj48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</w:fldData>
          </w:fldChar>
        </w:r>
        <w:r w:rsidR="00045B29">
          <w:instrText xml:space="preserve"> ADDIN EN.CITE.DATA </w:instrText>
        </w:r>
      </w:ins>
      <w:ins w:id="638" w:author="Ram Shrestha" w:date="2014-02-16T01:12:00Z">
        <w:r w:rsidR="00072915">
          <w:fldChar w:fldCharType="end"/>
        </w:r>
      </w:ins>
      <w:r w:rsidR="00072915">
        <w:fldChar w:fldCharType="separate"/>
      </w:r>
      <w:r>
        <w:rPr>
          <w:noProof/>
        </w:rPr>
        <w:t>(Koch et al., 1992; Richman et al., 1987)</w:t>
      </w:r>
      <w:r w:rsidR="00072915">
        <w:fldChar w:fldCharType="end"/>
      </w:r>
      <w:r>
        <w:t xml:space="preserve">. Nonetheless, the drug was the only hope for HIV infected people at the chronic stages of infection in mid 1980’s and was approved for use but the survival benefits lasted less than a year </w:t>
      </w:r>
      <w:r w:rsidR="00072915">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ins w:id="639" w:author="Ram Shrestha" w:date="2014-02-16T01:12:00Z">
        <w:r w:rsidR="00045B29">
          <w:instrText xml:space="preserve"> ADDIN EN.CITE </w:instrText>
        </w:r>
      </w:ins>
      <w:del w:id="640" w:author="Ram Shrestha" w:date="2014-02-16T01:12:00Z">
        <w:r w:rsidR="00CD6CBE" w:rsidDel="00045B29">
          <w:delInstrText xml:space="preserve"> ADDIN EN.CITE </w:delInstrText>
        </w:r>
        <w:r w:rsidR="00072915" w:rsidDel="00045B29">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CD6CBE" w:rsidDel="00045B29">
          <w:delInstrText xml:space="preserve"> ADDIN EN.CITE.DATA </w:delInstrText>
        </w:r>
      </w:del>
      <w:del w:id="641" w:author="Ram Shrestha" w:date="2014-02-16T01:12:00Z">
        <w:r w:rsidR="00072915" w:rsidDel="00045B29">
          <w:fldChar w:fldCharType="end"/>
        </w:r>
      </w:del>
      <w:ins w:id="642" w:author="Ram Shrestha" w:date="2014-02-16T01:12:00Z">
        <w:r w:rsidR="00072915">
          <w:fldChar w:fldCharType="begin">
            <w:fldData xml:space="preserve">PEVuZE5vdGU+PENpdGU+PEF1dGhvcj5GaXNjaGw8L0F1dGhvcj48WWVhcj4xOTkwPC9ZZWFyPjxS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=
</w:fldData>
          </w:fldChar>
        </w:r>
        <w:r w:rsidR="00045B29">
          <w:instrText xml:space="preserve"> ADDIN EN.CITE.DATA </w:instrText>
        </w:r>
      </w:ins>
      <w:ins w:id="643" w:author="Ram Shrestha" w:date="2014-02-16T01:12:00Z">
        <w:r w:rsidR="00072915">
          <w:fldChar w:fldCharType="end"/>
        </w:r>
      </w:ins>
      <w:r w:rsidR="00072915">
        <w:fldChar w:fldCharType="separate"/>
      </w:r>
      <w:r>
        <w:rPr>
          <w:noProof/>
        </w:rPr>
        <w:t>(Fischl et al., 1993; Fischl et al., 1990; Lundgren et al., 1994; Volberding et al., 1995; Volberding et al., 1990)</w:t>
      </w:r>
      <w:r w:rsidR="00072915">
        <w:fldChar w:fldCharType="end"/>
      </w:r>
      <w:r>
        <w:t xml:space="preserve">. Other NRTI drugs including didanosine (ddI) in 1991, Zalcitabine (ddC) in 1992, stavudine (d4T) in 1994 and lamivudine (3TC) in 1995 - were approved for use (Figure 1.10) but were toxic as well.  The administration of the drugs was altered to reduce the toxicity of each drug but the approach remained ineffective </w:t>
      </w:r>
      <w:r w:rsidR="00072915">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ins w:id="644" w:author="Ram Shrestha" w:date="2014-02-16T01:12:00Z">
        <w:r w:rsidR="00045B29">
          <w:instrText xml:space="preserve"> ADDIN EN.CITE </w:instrText>
        </w:r>
      </w:ins>
      <w:del w:id="645" w:author="Ram Shrestha" w:date="2014-02-16T01:12:00Z">
        <w:r w:rsidR="00CD6CBE" w:rsidDel="00045B29">
          <w:delInstrText xml:space="preserve"> ADDIN EN.CITE </w:delInstrText>
        </w:r>
        <w:r w:rsidR="00072915" w:rsidDel="00045B29">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CD6CBE" w:rsidDel="00045B29">
          <w:delInstrText xml:space="preserve"> ADDIN EN.CITE.DATA </w:delInstrText>
        </w:r>
      </w:del>
      <w:del w:id="646" w:author="Ram Shrestha" w:date="2014-02-16T01:12:00Z">
        <w:r w:rsidR="00072915" w:rsidDel="00045B29">
          <w:fldChar w:fldCharType="end"/>
        </w:r>
      </w:del>
      <w:ins w:id="647" w:author="Ram Shrestha" w:date="2014-02-16T01:12:00Z">
        <w:r w:rsidR="00072915">
          <w:fldChar w:fldCharType="begin">
            <w:fldData xml:space="preserve">PEVuZE5vdGU+PENpdGU+PEF1dGhvcj5Ta293cm9uPC9BdXRob3I+PFllYXI+MTk5MzwvWWVhcj48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</w:fldData>
          </w:fldChar>
        </w:r>
        <w:r w:rsidR="00045B29">
          <w:instrText xml:space="preserve"> ADDIN EN.CITE.DATA </w:instrText>
        </w:r>
      </w:ins>
      <w:ins w:id="648" w:author="Ram Shrestha" w:date="2014-02-16T01:12:00Z">
        <w:r w:rsidR="00072915">
          <w:fldChar w:fldCharType="end"/>
        </w:r>
      </w:ins>
      <w:r w:rsidR="00072915">
        <w:fldChar w:fldCharType="separate"/>
      </w:r>
      <w:r>
        <w:rPr>
          <w:noProof/>
        </w:rPr>
        <w:t>(Skowron et al., 1993)</w:t>
      </w:r>
      <w:r w:rsidR="00072915">
        <w:fldChar w:fldCharType="end"/>
      </w:r>
      <w:r>
        <w:t xml:space="preserve">. Then, a combination therapy containing two NRTI drugs </w:t>
      </w:r>
      <w:r w:rsidR="00072915">
        <w:fldChar w:fldCharType="begin"/>
      </w:r>
      <w:ins w:id="649" w:author="Ram Shrestha" w:date="2014-02-16T01:12:00Z">
        <w:r w:rsidR="00045B29">
          <w: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instrText>
        </w:r>
      </w:ins>
      <w:del w:id="650" w:author="Ram Shrestha" w:date="2014-02-16T01:12:00Z">
        <w:r w:rsidR="00CD6CBE" w:rsidDel="00045B29">
          <w:delInstrText xml:space="preserve"> ADDIN EN.CITE &lt;EndNote&gt;&lt;Cite&gt;&lt;Author&gt;Saravolatz&lt;/Author&gt;&lt;Year&gt;1996&lt;/Year&gt;&lt;RecNum&gt;1338&lt;/RecNum&gt;&lt;record&gt;&lt;rec-number&gt;1338&lt;/rec-number&gt;&lt;foreign-keys&gt;&lt;key app="EN" db-id="fp25zzvrxrd9vke5zxqp9stbssprwstvdddz"&gt;1338&lt;/key&gt;&lt;/foreign-keys&gt;&lt;ref-type name="Journal Article"&gt;17&lt;/ref-type&gt;&lt;contributors&gt;&lt;authors&gt;&lt;author&gt;Saravolatz, Louis D&lt;/author&gt;&lt;author&gt;Winslow, Dean L&lt;/author&gt;&lt;author&gt;Collins, Gary&lt;/author&gt;&lt;author&gt;Hodges, James S&lt;/author&gt;&lt;author&gt;Pettinelli, Carla&lt;/author&gt;&lt;author&gt;Stein, Daniel S&lt;/author&gt;&lt;author&gt;Markowitz, Norman&lt;/author&gt;&lt;author&gt;Reves, Randall&lt;/author&gt;&lt;author&gt;Loveless, Mark O&lt;/author&gt;&lt;author&gt;Crane, Lawrence&lt;/author&gt;&lt;/authors&gt;&lt;/contributors&gt;&lt;titles&gt;&lt;title&gt;Zidovudine alone or in combination with didanosine or zalcitabine in HIV-infected patients with the acquired immunodeficiency syndrome or fewer than 200 CD4 cells per cubic millimeter&lt;/title&gt;&lt;secondary-title&gt;New England Journal of Medicine&lt;/secondary-title&gt;&lt;/titles&gt;&lt;periodical&gt;&lt;full-title&gt;New England Journal of Medicine&lt;/full-title&gt;&lt;/periodical&gt;&lt;pages&gt;1099-1106&lt;/pages&gt;&lt;volume&gt;335&lt;/volume&gt;&lt;number&gt;15&lt;/number&gt;&lt;dates&gt;&lt;year&gt;1996&lt;/year&gt;&lt;/dates&gt;&lt;isbn&gt;0028-4793&lt;/isbn&gt;&lt;urls&gt;&lt;/urls&gt;&lt;/record&gt;&lt;/Cite&gt;&lt;/EndNote&gt;</w:delInstrText>
        </w:r>
      </w:del>
      <w:r w:rsidR="00072915">
        <w:fldChar w:fldCharType="separate"/>
      </w:r>
      <w:r>
        <w:rPr>
          <w:noProof/>
        </w:rPr>
        <w:t>(Saravolatz et al., 1996)</w:t>
      </w:r>
      <w:r w:rsidR="00072915">
        <w:fldChar w:fldCharType="end"/>
      </w:r>
      <w:r>
        <w:t xml:space="preserve">, for example zidovudine with didanosine or zalcitabine showed some improvement, characterized by increased CD+ and better survival but with less durability and poor tolerability </w:t>
      </w:r>
      <w:r w:rsidR="00072915">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ins w:id="651" w:author="Ram Shrestha" w:date="2014-02-16T01:12:00Z">
        <w:r w:rsidR="00045B29">
          <w:instrText xml:space="preserve"> ADDIN EN.CITE </w:instrText>
        </w:r>
      </w:ins>
      <w:del w:id="652" w:author="Ram Shrestha" w:date="2014-02-16T01:12:00Z">
        <w:r w:rsidR="00CD6CBE" w:rsidDel="00045B29">
          <w:delInstrText xml:space="preserve"> ADDIN EN.CITE </w:delInstrText>
        </w:r>
        <w:r w:rsidR="00072915" w:rsidDel="00045B29">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CD6CBE" w:rsidDel="00045B29">
          <w:delInstrText xml:space="preserve"> ADDIN EN.CITE.DATA </w:delInstrText>
        </w:r>
      </w:del>
      <w:del w:id="653" w:author="Ram Shrestha" w:date="2014-02-16T01:12:00Z">
        <w:r w:rsidR="00072915" w:rsidDel="00045B29">
          <w:fldChar w:fldCharType="end"/>
        </w:r>
      </w:del>
      <w:ins w:id="654" w:author="Ram Shrestha" w:date="2014-02-16T01:12:00Z">
        <w:r w:rsidR="00072915">
          <w:fldChar w:fldCharType="begin">
            <w:fldData xml:space="preserve">PEVuZE5vdGU+PENpdGU+PEF1dGhvcj5IYW1tZXI8L0F1dGhvcj48WWVhcj4xOTk2PC9ZZWFyPjxS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</w:fldData>
          </w:fldChar>
        </w:r>
        <w:r w:rsidR="00045B29">
          <w:instrText xml:space="preserve"> ADDIN EN.CITE.DATA </w:instrText>
        </w:r>
      </w:ins>
      <w:ins w:id="655" w:author="Ram Shrestha" w:date="2014-02-16T01:12:00Z">
        <w:r w:rsidR="00072915">
          <w:fldChar w:fldCharType="end"/>
        </w:r>
      </w:ins>
      <w:r w:rsidR="00072915">
        <w:fldChar w:fldCharType="separate"/>
      </w:r>
      <w:r>
        <w:rPr>
          <w:noProof/>
        </w:rPr>
        <w:t>(Hammer et al., 1996)</w:t>
      </w:r>
      <w:r w:rsidR="00072915">
        <w:fldChar w:fldCharType="end"/>
      </w:r>
      <w:r>
        <w:t xml:space="preserve">. Triple NRTI combination therapy containing 3TC, ZDV and d4T was better tolerated but could not control HIV reproduction </w:t>
      </w:r>
      <w:r w:rsidR="00072915">
        <w:fldChar w:fldCharType="begin"/>
      </w:r>
      <w:ins w:id="656" w:author="Ram Shrestha" w:date="2014-02-16T01:12:00Z">
        <w:r w:rsidR="00045B29">
          <w: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instrText>
        </w:r>
      </w:ins>
      <w:del w:id="657" w:author="Ram Shrestha" w:date="2014-02-16T01:12:00Z">
        <w:r w:rsidR="00CD6CBE" w:rsidDel="00045B29">
          <w:delInstrText xml:space="preserve"> ADDIN EN.CITE &lt;EndNote&gt;&lt;Cite&gt;&lt;Author&gt;Kuritzkes&lt;/Author&gt;&lt;Year&gt;1999&lt;/Year&gt;&lt;RecNum&gt;1337&lt;/RecNum&gt;&lt;record&gt;&lt;rec-number&gt;1337&lt;/rec-number&gt;&lt;foreign-keys&gt;&lt;key app="EN" db-id="fp25zzvrxrd9vke5zxqp9stbssprwstvdddz"&gt;1337&lt;/key&gt;&lt;/foreign-keys&gt;&lt;ref-type name="Journal Article"&gt;17&lt;/ref-type&gt;&lt;contributors&gt;&lt;authors&gt;&lt;author&gt;Kuritzkes, Daniel R&lt;/author&gt;&lt;author&gt;Marschner, Ian&lt;/author&gt;&lt;author&gt;Johnson, Victoria A&lt;/author&gt;&lt;author&gt;Bassett, Roland&lt;/author&gt;&lt;author&gt;Eron, Joseph J&lt;/author&gt;&lt;author&gt;Fischl, Margaret A&lt;/author&gt;&lt;author&gt;Murphy, Robert L&lt;/author&gt;&lt;author&gt;Fife, Kenneth&lt;/author&gt;&lt;author&gt;Maenza, Janine&lt;/author&gt;&lt;author&gt;Rosandich, Mary E&lt;/author&gt;&lt;/authors&gt;&lt;/contributors&gt;&lt;titles&gt;&lt;title&gt;Lamivudine in combination with zidovudine, stavudine, or didanosine in patients with HIV-1 infection. A randomized, double-blind, placebo-controlled trial&lt;/title&gt;&lt;secondary-title&gt;AIDS&lt;/secondary-title&gt;&lt;/titles&gt;&lt;periodical&gt;&lt;full-title&gt;AIDS&lt;/full-title&gt;&lt;/periodical&gt;&lt;pages&gt;685-694&lt;/pages&gt;&lt;volume&gt;13&lt;/volume&gt;&lt;number&gt;6&lt;/number&gt;&lt;dates&gt;&lt;year&gt;1999&lt;/year&gt;&lt;/dates&gt;&lt;isbn&gt;0269-9370&lt;/isbn&gt;&lt;urls&gt;&lt;/urls&gt;&lt;/record&gt;&lt;/Cite&gt;&lt;/EndNote&gt;</w:delInstrText>
        </w:r>
      </w:del>
      <w:r w:rsidR="00072915">
        <w:fldChar w:fldCharType="separate"/>
      </w:r>
      <w:r>
        <w:rPr>
          <w:noProof/>
        </w:rPr>
        <w:t>(Kuritzkes et al., 1999)</w:t>
      </w:r>
      <w:r w:rsidR="00072915">
        <w:fldChar w:fldCharType="end"/>
      </w:r>
      <w:r>
        <w:t xml:space="preserve">. A good result obtained from using </w:t>
      </w:r>
      <w:ins w:id="658" w:author="Ram Shrestha" w:date="2014-02-16T00:56:00Z">
        <w:r w:rsidR="009F6541">
          <w:t xml:space="preserve">those </w:t>
        </w:r>
      </w:ins>
      <w:r>
        <w:t xml:space="preserve">NRTI drugs was the substantial reduction in HIV transmission from mother to child at birth </w:t>
      </w:r>
      <w:r w:rsidR="00072915">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ins w:id="659" w:author="Ram Shrestha" w:date="2014-02-16T01:12:00Z">
        <w:r w:rsidR="00045B29">
          <w:instrText xml:space="preserve"> ADDIN EN.CITE </w:instrText>
        </w:r>
      </w:ins>
      <w:del w:id="660" w:author="Ram Shrestha" w:date="2014-02-16T01:12:00Z">
        <w:r w:rsidR="00CD6CBE" w:rsidDel="00045B29">
          <w:delInstrText xml:space="preserve"> ADDIN EN.CITE </w:delInstrText>
        </w:r>
        <w:r w:rsidR="00072915" w:rsidDel="00045B29">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CD6CBE" w:rsidDel="00045B29">
          <w:delInstrText xml:space="preserve"> ADDIN EN.CITE.DATA </w:delInstrText>
        </w:r>
      </w:del>
      <w:del w:id="661" w:author="Ram Shrestha" w:date="2014-02-16T01:12:00Z">
        <w:r w:rsidR="00072915" w:rsidDel="00045B29">
          <w:fldChar w:fldCharType="end"/>
        </w:r>
      </w:del>
      <w:ins w:id="662" w:author="Ram Shrestha" w:date="2014-02-16T01:12:00Z">
        <w:r w:rsidR="00072915">
          <w:fldChar w:fldCharType="begin">
            <w:fldData xml:space="preserve">PEVuZE5vdGU+PENpdGU+PEF1dGhvcj5NY0ludHlyZTwvQXV0aG9yPjxZZWFyPjIwMDk8L1llYXI+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</w:fldData>
          </w:fldChar>
        </w:r>
        <w:r w:rsidR="00045B29">
          <w:instrText xml:space="preserve"> ADDIN EN.CITE.DATA </w:instrText>
        </w:r>
      </w:ins>
      <w:ins w:id="663" w:author="Ram Shrestha" w:date="2014-02-16T01:12:00Z">
        <w:r w:rsidR="00072915">
          <w:fldChar w:fldCharType="end"/>
        </w:r>
      </w:ins>
      <w:r w:rsidR="00072915">
        <w:fldChar w:fldCharType="separate"/>
      </w:r>
      <w:r>
        <w:rPr>
          <w:noProof/>
        </w:rPr>
        <w:t>(Connor et al., 1994; McGowan and Shah, 2000; McIntyre et al., 2009)</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NRTIs and a NNRTI drug or 2 NRTIs and a PI drug </w:t>
      </w:r>
      <w:r w:rsidR="00072915">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ins w:id="664" w:author="Ram Shrestha" w:date="2014-02-16T01:12:00Z">
        <w:r w:rsidR="00045B29">
          <w:instrText xml:space="preserve"> ADDIN EN.CITE </w:instrText>
        </w:r>
      </w:ins>
      <w:del w:id="665" w:author="Ram Shrestha" w:date="2014-02-16T01:12:00Z">
        <w:r w:rsidR="00CD6CBE" w:rsidDel="00045B29">
          <w:delInstrText xml:space="preserve"> ADDIN EN.CITE </w:delInstrText>
        </w:r>
        <w:r w:rsidR="00072915" w:rsidDel="00045B29">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CD6CBE" w:rsidDel="00045B29">
          <w:delInstrText xml:space="preserve"> ADDIN EN.CITE.DATA </w:delInstrText>
        </w:r>
      </w:del>
      <w:del w:id="666" w:author="Ram Shrestha" w:date="2014-02-16T01:12:00Z">
        <w:r w:rsidR="00072915" w:rsidDel="00045B29">
          <w:fldChar w:fldCharType="end"/>
        </w:r>
      </w:del>
      <w:ins w:id="667" w:author="Ram Shrestha" w:date="2014-02-16T01:12:00Z">
        <w:r w:rsidR="00072915">
          <w:fldChar w:fldCharType="begin">
            <w:fldData xml:space="preserve">PEVuZE5vdGU+PENpdGU+PEF1dGhvcj5TdGFzemV3c2tpPC9BdXRob3I+PFllYXI+MTk5OTwvWWVh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</w:fldData>
          </w:fldChar>
        </w:r>
        <w:r w:rsidR="00045B29">
          <w:instrText xml:space="preserve"> ADDIN EN.CITE.DATA </w:instrText>
        </w:r>
      </w:ins>
      <w:ins w:id="668" w:author="Ram Shrestha" w:date="2014-02-16T01:12:00Z">
        <w:r w:rsidR="00072915">
          <w:fldChar w:fldCharType="end"/>
        </w:r>
      </w:ins>
      <w:r w:rsidR="00072915">
        <w:fldChar w:fldCharType="separate"/>
      </w:r>
      <w:r>
        <w:rPr>
          <w:noProof/>
        </w:rPr>
        <w:t>(Montaner et al., 1998a; Montaner et al., 1998b; Staszewski et al., 1999b)</w:t>
      </w:r>
      <w:r w:rsidR="00072915">
        <w:fldChar w:fldCharType="end"/>
      </w:r>
      <w:r>
        <w:t xml:space="preserve">. Besides antiretroviral activity, combination therapy was also studied for toxicity and tolerability </w:t>
      </w:r>
      <w:r w:rsidR="00072915">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ins w:id="669" w:author="Ram Shrestha" w:date="2014-02-16T01:12:00Z">
        <w:r w:rsidR="00045B29">
          <w:instrText xml:space="preserve"> ADDIN EN.CITE </w:instrText>
        </w:r>
      </w:ins>
      <w:del w:id="670" w:author="Ram Shrestha" w:date="2014-02-16T01:12:00Z">
        <w:r w:rsidR="00CD6CBE" w:rsidDel="00045B29">
          <w:delInstrText xml:space="preserve"> ADDIN EN.CITE </w:delInstrText>
        </w:r>
        <w:r w:rsidR="00072915" w:rsidDel="00045B29">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CD6CBE" w:rsidDel="00045B29">
          <w:delInstrText xml:space="preserve"> ADDIN EN.CITE.DATA </w:delInstrText>
        </w:r>
      </w:del>
      <w:del w:id="671" w:author="Ram Shrestha" w:date="2014-02-16T01:12:00Z">
        <w:r w:rsidR="00072915" w:rsidDel="00045B29">
          <w:fldChar w:fldCharType="end"/>
        </w:r>
      </w:del>
      <w:ins w:id="672" w:author="Ram Shrestha" w:date="2014-02-16T01:12:00Z">
        <w:r w:rsidR="00072915">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ZWFyPjE5OTk8L1llYXI+PFJlY051bT4xMzUwPC9SZWNOdW0+PHJlY29yZD48cmVjLW51bWJlcj4x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</w:fldData>
          </w:fldChar>
        </w:r>
        <w:r w:rsidR="00045B29">
          <w:instrText xml:space="preserve"> ADDIN EN.CITE.DATA </w:instrText>
        </w:r>
      </w:ins>
      <w:ins w:id="673" w:author="Ram Shrestha" w:date="2014-02-16T01:12:00Z">
        <w:r w:rsidR="00072915">
          <w:fldChar w:fldCharType="end"/>
        </w:r>
      </w:ins>
      <w:r w:rsidR="00072915">
        <w:fldChar w:fldCharType="separate"/>
      </w:r>
      <w:r>
        <w:rPr>
          <w:noProof/>
        </w:rPr>
        <w:t>(Montaner et al., 1998b; Staszewski et al., 1999a; Staszewski et al., 1999b)</w:t>
      </w:r>
      <w:r w:rsidR="00072915">
        <w:fldChar w:fldCharType="end"/>
      </w:r>
      <w:r>
        <w:t xml:space="preserve">. The triple combination therapy of Nevirapine/efavirenz (NNRTI drug) with two NRTI drugs showed a good viral suppressing result </w:t>
      </w:r>
      <w:r w:rsidR="00072915">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ins w:id="674" w:author="Ram Shrestha" w:date="2014-02-16T01:12:00Z">
        <w:r w:rsidR="00045B29">
          <w:instrText xml:space="preserve"> ADDIN EN.CITE </w:instrText>
        </w:r>
      </w:ins>
      <w:del w:id="675" w:author="Ram Shrestha" w:date="2014-02-16T01:12:00Z">
        <w:r w:rsidR="00CD6CBE" w:rsidDel="00045B29">
          <w:delInstrText xml:space="preserve"> ADDIN EN.CITE </w:delInstrText>
        </w:r>
        <w:r w:rsidR="00072915" w:rsidDel="00045B29">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CD6CBE" w:rsidDel="00045B29">
          <w:delInstrText xml:space="preserve"> ADDIN EN.CITE.DATA </w:delInstrText>
        </w:r>
      </w:del>
      <w:del w:id="676" w:author="Ram Shrestha" w:date="2014-02-16T01:12:00Z">
        <w:r w:rsidR="00072915" w:rsidDel="00045B29">
          <w:fldChar w:fldCharType="end"/>
        </w:r>
      </w:del>
      <w:ins w:id="677" w:author="Ram Shrestha" w:date="2014-02-16T01:12:00Z">
        <w:r w:rsidR="00072915">
          <w:fldChar w:fldCharType="begin">
            <w:fldData xml:space="preserve">PEVuZE5vdGU+PENpdGU+PEF1dGhvcj5TdGFzemV3c2tpPC9BdXRob3I+PFllYXI+MTk5OTwvWWVh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</w:fldData>
          </w:fldChar>
        </w:r>
        <w:r w:rsidR="00045B29">
          <w:instrText xml:space="preserve"> ADDIN EN.CITE.DATA </w:instrText>
        </w:r>
      </w:ins>
      <w:ins w:id="678" w:author="Ram Shrestha" w:date="2014-02-16T01:12:00Z">
        <w:r w:rsidR="00072915">
          <w:fldChar w:fldCharType="end"/>
        </w:r>
      </w:ins>
      <w:r w:rsidR="00072915">
        <w:fldChar w:fldCharType="separate"/>
      </w:r>
      <w:r>
        <w:rPr>
          <w:noProof/>
        </w:rPr>
        <w:t>(Staszewski et al., 1999a; Staszewski et al., 1999b)</w:t>
      </w:r>
      <w:r w:rsidR="00072915">
        <w:fldChar w:fldCharType="end"/>
      </w:r>
      <w:r>
        <w:t xml:space="preserve"> and was superior to monotherapy and dual therapy </w:t>
      </w:r>
      <w:r w:rsidR="00072915">
        <w:fldChar w:fldCharType="begin"/>
      </w:r>
      <w:ins w:id="679" w:author="Ram Shrestha" w:date="2014-02-16T01:12:00Z">
        <w:r w:rsidR="00045B29">
          <w: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instrText>
        </w:r>
      </w:ins>
      <w:del w:id="680" w:author="Ram Shrestha" w:date="2014-02-16T01:12:00Z">
        <w:r w:rsidR="00CD6CBE" w:rsidDel="00045B29">
          <w:delInstrText xml:space="preserve"> ADDIN EN.CITE &lt;EndNote&gt;&lt;Cite&gt;&lt;Author&gt;Robbins&lt;/Author&gt;&lt;Year&gt;2003&lt;/Year&gt;&lt;RecNum&gt;1340&lt;/RecNum&gt;&lt;record&gt;&lt;rec-number&gt;1340&lt;/rec-number&gt;&lt;foreign-keys&gt;&lt;key app="EN" db-id="fp25zzvrxrd9vke5zxqp9stbssprwstvdddz"&gt;1340&lt;/key&gt;&lt;/foreign-keys&gt;&lt;ref-type name="Journal Article"&gt;17&lt;/ref-type&gt;&lt;contributors&gt;&lt;authors&gt;&lt;author&gt;Robbins, Gregory K&lt;/author&gt;&lt;author&gt;De Gruttola, Victor&lt;/author&gt;&lt;author&gt;Shafer, Robert W&lt;/author&gt;&lt;author&gt;Smeaton, Laura M&lt;/author&gt;&lt;author&gt;Snyder, Sally W&lt;/author&gt;&lt;author&gt;Pettinelli, Carla&lt;/author&gt;&lt;author&gt;Dubé, Michael P&lt;/author&gt;&lt;author&gt;Fischl, Margaret A&lt;/author&gt;&lt;author&gt;Pollard, Richard B&lt;/author&gt;&lt;author&gt;Delapenha, Robert&lt;/author&gt;&lt;/authors&gt;&lt;/contributors&gt;&lt;titles&gt;&lt;title&gt;Comparison of sequential three-drug regimens as initial therapy for HIV-1 infection&lt;/title&gt;&lt;secondary-title&gt;New England Journal of Medicine&lt;/secondary-title&gt;&lt;/titles&gt;&lt;periodical&gt;&lt;full-title&gt;New England Journal of Medicine&lt;/full-title&gt;&lt;/periodical&gt;&lt;pages&gt;2293-2303&lt;/pages&gt;&lt;volume&gt;349&lt;/volume&gt;&lt;number&gt;24&lt;/number&gt;&lt;dates&gt;&lt;year&gt;2003&lt;/year&gt;&lt;/dates&gt;&lt;isbn&gt;0028-4793&lt;/isbn&gt;&lt;urls&gt;&lt;/urls&gt;&lt;/record&gt;&lt;/Cite&gt;&lt;/EndNote&gt;</w:delInstrText>
        </w:r>
      </w:del>
      <w:r w:rsidR="00072915">
        <w:fldChar w:fldCharType="separate"/>
      </w:r>
      <w:r>
        <w:rPr>
          <w:noProof/>
        </w:rPr>
        <w:t>(Robbins et al., 2003)</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A drug cocktail with 2 NRTIs and a protease inhibitor showed highly effective result </w:t>
      </w:r>
      <w:r w:rsidR="00072915">
        <w:fldChar w:fldCharType="begin"/>
      </w:r>
      <w:ins w:id="681" w:author="Ram Shrestha" w:date="2014-02-16T01:12:00Z">
        <w:r w:rsidR="00045B29">
          <w: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instrText>
        </w:r>
      </w:ins>
      <w:del w:id="682" w:author="Ram Shrestha" w:date="2014-02-16T01:12:00Z">
        <w:r w:rsidR="00CD6CBE" w:rsidDel="00045B29">
          <w:delInstrText xml:space="preserve"> ADDIN EN.CITE &lt;EndNote&gt;&lt;Cite&gt;&lt;Author&gt;Cameron&lt;/Author&gt;&lt;Year&gt;1999&lt;/Year&gt;&lt;RecNum&gt;1346&lt;/RecNum&gt;&lt;record&gt;&lt;rec-number&gt;1346&lt;/rec-number&gt;&lt;foreign-keys&gt;&lt;key app="EN" db-id="fp25zzvrxrd9vke5zxqp9stbssprwstvdddz"&gt;1346&lt;/key&gt;&lt;/foreign-keys&gt;&lt;ref-type name="Journal Article"&gt;17&lt;/ref-type&gt;&lt;contributors&gt;&lt;authors&gt;&lt;author&gt;Cameron, William&lt;/author&gt;&lt;author&gt;Japour, Anthony J&lt;/author&gt;&lt;author&gt;Xu, Yi&lt;/author&gt;&lt;author&gt;Hsu, Ann&lt;/author&gt;&lt;author&gt;Mellors, John&lt;/author&gt;&lt;author&gt;Farthing, Charles&lt;/author&gt;&lt;author&gt;Cohen, Calvin&lt;/author&gt;&lt;author&gt;Poretz, Donald&lt;/author&gt;&lt;author&gt;Markowitz, Martin&lt;/author&gt;&lt;author&gt;Follansbee, Steve&lt;/author&gt;&lt;/authors&gt;&lt;/contributors&gt;&lt;titles&gt;&lt;title&gt;Ritonavir and saquinavir combination therapy for the treatment of HIV infection&lt;/title&gt;&lt;secondary-title&gt;AIDS&lt;/secondary-title&gt;&lt;/titles&gt;&lt;periodical&gt;&lt;full-title&gt;AIDS&lt;/full-title&gt;&lt;/periodical&gt;&lt;pages&gt;213-224&lt;/pages&gt;&lt;volume&gt;13&lt;/volume&gt;&lt;number&gt;2&lt;/number&gt;&lt;dates&gt;&lt;year&gt;1999&lt;/year&gt;&lt;/dates&gt;&lt;isbn&gt;0269-9370&lt;/isbn&gt;&lt;urls&gt;&lt;/urls&gt;&lt;/record&gt;&lt;/Cite&gt;&lt;Cite&gt;&lt;Author&gt;Merry&lt;/Author&gt;&lt;Year&gt;1997&lt;/Year&gt;&lt;RecNum&gt;1347&lt;/RecNum&gt;&lt;record&gt;&lt;rec-number&gt;1347&lt;/rec-number&gt;&lt;foreign-keys&gt;&lt;key app="EN" db-id="fp25zzvrxrd9vke5zxqp9stbssprwstvdddz"&gt;1347&lt;/key&gt;&lt;/foreign-keys&gt;&lt;ref-type name="Journal Article"&gt;17&lt;/ref-type&gt;&lt;contributors&gt;&lt;authors&gt;&lt;author&gt;Merry, Concepta&lt;/author&gt;&lt;author&gt;Barry, Michael G&lt;/author&gt;&lt;author&gt;Mulcahy, Fiona&lt;/author&gt;&lt;author&gt;Ryan, Mairin&lt;/author&gt;&lt;author&gt;Heavey, Jane&lt;/author&gt;&lt;author&gt;Tjia, John F&lt;/author&gt;&lt;author&gt;Gibbons, Sara E&lt;/author&gt;&lt;author&gt;Breckenridge, Alasdair M&lt;/author&gt;&lt;author&gt;Back, David J&lt;/author&gt;&lt;/authors&gt;&lt;/contributors&gt;&lt;titles&gt;&lt;title&gt;Saquinavir pharmacokinetics alone and in combination with ritonavir in HIV-infected patients&lt;/title&gt;&lt;secondary-title&gt;AIDS&lt;/secondary-title&gt;&lt;/titles&gt;&lt;periodical&gt;&lt;full-title&gt;AIDS&lt;/full-title&gt;&lt;/periodical&gt;&lt;pages&gt;F29-F33&lt;/pages&gt;&lt;volume&gt;11&lt;/volume&gt;&lt;number&gt;4&lt;/number&gt;&lt;dates&gt;&lt;year&gt;1997&lt;/year&gt;&lt;/dates&gt;&lt;isbn&gt;0269-9370&lt;/isbn&gt;&lt;urls&gt;&lt;/urls&gt;&lt;/record&gt;&lt;/Cite&gt;&lt;/EndNote&gt;</w:delInstrText>
        </w:r>
      </w:del>
      <w:r w:rsidR="00072915">
        <w:fldChar w:fldCharType="separate"/>
      </w:r>
      <w:r>
        <w:rPr>
          <w:noProof/>
        </w:rPr>
        <w:t>(Cameron et al., 1999; Merry et al., 1997)</w:t>
      </w:r>
      <w:r w:rsidR="00072915">
        <w:fldChar w:fldCharType="end"/>
      </w:r>
      <w:r>
        <w:t xml:space="preserve"> with viral suppression time longer than the study period </w:t>
      </w:r>
      <w:r w:rsidR="00072915">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ins w:id="683" w:author="Ram Shrestha" w:date="2014-02-16T01:12:00Z">
        <w:r w:rsidR="00045B29">
          <w:instrText xml:space="preserve"> ADDIN EN.CITE </w:instrText>
        </w:r>
      </w:ins>
      <w:del w:id="684" w:author="Ram Shrestha" w:date="2014-02-16T01:12:00Z">
        <w:r w:rsidR="00CD6CBE" w:rsidDel="00045B29">
          <w:delInstrText xml:space="preserve"> ADDIN EN.CITE </w:delInstrText>
        </w:r>
        <w:r w:rsidR="00072915" w:rsidDel="00045B29">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CD6CBE" w:rsidDel="00045B29">
          <w:delInstrText xml:space="preserve"> ADDIN EN.CITE.DATA </w:delInstrText>
        </w:r>
      </w:del>
      <w:del w:id="685" w:author="Ram Shrestha" w:date="2014-02-16T01:12:00Z">
        <w:r w:rsidR="00072915" w:rsidDel="00045B29">
          <w:fldChar w:fldCharType="end"/>
        </w:r>
      </w:del>
      <w:ins w:id="686" w:author="Ram Shrestha" w:date="2014-02-16T01:12:00Z">
        <w:r w:rsidR="00072915">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PEF1dGhvcj5HdWxpY2s8L0F1dGhvcj48WWVhcj4yMDAwPC9ZZWFyPjxSZWNOdW0+MTM0ODwvUmVj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</w:fldData>
          </w:fldChar>
        </w:r>
        <w:r w:rsidR="00045B29">
          <w:instrText xml:space="preserve"> ADDIN EN.CITE.DATA </w:instrText>
        </w:r>
      </w:ins>
      <w:ins w:id="687" w:author="Ram Shrestha" w:date="2014-02-16T01:12:00Z">
        <w:r w:rsidR="00072915">
          <w:fldChar w:fldCharType="end"/>
        </w:r>
      </w:ins>
      <w:r w:rsidR="00072915">
        <w:fldChar w:fldCharType="separate"/>
      </w:r>
      <w:r>
        <w:rPr>
          <w:noProof/>
        </w:rPr>
        <w:t>(Gulick et al., 2000; Hammer et al., 1997)</w:t>
      </w:r>
      <w:r w:rsidR="00072915">
        <w:fldChar w:fldCharType="end"/>
      </w:r>
      <w:r>
        <w:t xml:space="preserve">. The concept of highly active antiretroviral therapy was conceived after the cocktail of </w:t>
      </w:r>
      <w:ins w:id="688" w:author="Ram Shrestha" w:date="2014-02-16T00:57:00Z">
        <w:r w:rsidR="009F6541">
          <w:t>three</w:t>
        </w:r>
      </w:ins>
      <w:del w:id="689" w:author="Ram Shrestha" w:date="2014-02-16T00:57:00Z">
        <w:r w:rsidDel="009F6541">
          <w:delText>3</w:delText>
        </w:r>
      </w:del>
      <w:r>
        <w:t xml:space="preserve"> drugs from different classes showed effective results </w:t>
      </w:r>
      <w:r w:rsidR="00072915">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ins w:id="690" w:author="Ram Shrestha" w:date="2014-02-16T01:12:00Z">
        <w:r w:rsidR="00045B29">
          <w:instrText xml:space="preserve"> ADDIN EN.CITE </w:instrText>
        </w:r>
      </w:ins>
      <w:del w:id="691" w:author="Ram Shrestha" w:date="2014-02-16T01:12:00Z">
        <w:r w:rsidR="00CD6CBE" w:rsidDel="00045B29">
          <w:delInstrText xml:space="preserve"> ADDIN EN.CITE </w:delInstrText>
        </w:r>
        <w:r w:rsidR="00072915" w:rsidDel="00045B29">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CD6CBE" w:rsidDel="00045B29">
          <w:delInstrText xml:space="preserve"> ADDIN EN.CITE.DATA </w:delInstrText>
        </w:r>
      </w:del>
      <w:del w:id="692" w:author="Ram Shrestha" w:date="2014-02-16T01:12:00Z">
        <w:r w:rsidR="00072915" w:rsidDel="00045B29">
          <w:fldChar w:fldCharType="end"/>
        </w:r>
      </w:del>
      <w:ins w:id="693" w:author="Ram Shrestha" w:date="2014-02-16T01:12:00Z">
        <w:r w:rsidR="00072915">
          <w:fldChar w:fldCharType="begin">
            <w:fldData xml:space="preserve">PEVuZE5vdGU+PENpdGU+PEF1dGhvcj5IYW1tZXI8L0F1dGhvcj48WWVhcj4xOTk3PC9ZZWFyPjxS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</w:fldData>
          </w:fldChar>
        </w:r>
        <w:r w:rsidR="00045B29">
          <w:instrText xml:space="preserve"> ADDIN EN.CITE.DATA </w:instrText>
        </w:r>
      </w:ins>
      <w:ins w:id="694" w:author="Ram Shrestha" w:date="2014-02-16T01:12:00Z">
        <w:r w:rsidR="00072915">
          <w:fldChar w:fldCharType="end"/>
        </w:r>
      </w:ins>
      <w:r w:rsidR="00072915">
        <w:fldChar w:fldCharType="separate"/>
      </w:r>
      <w:r>
        <w:rPr>
          <w:noProof/>
        </w:rPr>
        <w:t>(Gulick et al., 1998; Gulick et al., 1997; Hammer et al., 1997)</w:t>
      </w:r>
      <w:r w:rsidR="00072915">
        <w:fldChar w:fldCharType="end"/>
      </w:r>
      <w:r>
        <w:t xml:space="preserve">. The success of triple drug therapy was reported in Vancouver AIDS conference in 1996. In a short time, recommendations for antiretroviral therapy were published to manage HIV infections </w:t>
      </w:r>
      <w:r w:rsidR="00072915">
        <w:fldChar w:fldCharType="begin"/>
      </w:r>
      <w:ins w:id="695" w:author="Ram Shrestha" w:date="2014-02-16T01:12:00Z">
        <w:r w:rsidR="00045B29">
          <w: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instrText>
        </w:r>
      </w:ins>
      <w:del w:id="696" w:author="Ram Shrestha" w:date="2014-02-16T01:12:00Z">
        <w:r w:rsidR="00CD6CBE" w:rsidDel="00045B29">
          <w:delInstrText xml:space="preserve"> ADDIN EN.CITE &lt;EndNote&gt;&lt;Cite&gt;&lt;Author&gt;Carpenter&lt;/Author&gt;&lt;Year&gt;1997&lt;/Year&gt;&lt;RecNum&gt;1353&lt;/RecNum&gt;&lt;record&gt;&lt;rec-number&gt;1353&lt;/rec-number&gt;&lt;foreign-keys&gt;&lt;key app="EN" db-id="fp25zzvrxrd9vke5zxqp9stbssprwstvdddz"&gt;1353&lt;/key&gt;&lt;/foreign-keys&gt;&lt;ref-type name="Journal Article"&gt;17&lt;/ref-type&gt;&lt;contributors&gt;&lt;authors&gt;&lt;author&gt;Carpenter, Charles CJ&lt;/author&gt;&lt;author&gt;Fischl, Margaret A&lt;/author&gt;&lt;author&gt;Hammer, Scott M&lt;/author&gt;&lt;author&gt;Hirsch, Martin S&lt;/author&gt;&lt;author&gt;Jacobsen, Donna M&lt;/author&gt;&lt;author&gt;Katzenstein, David A&lt;/author&gt;&lt;author&gt;Montaner, Julio SG&lt;/author&gt;&lt;author&gt;Richman, Douglas D&lt;/author&gt;&lt;author&gt;Saag, Michael S&lt;/author&gt;&lt;author&gt;Schooley, Robert T&lt;/author&gt;&lt;/authors&gt;&lt;/contributors&gt;&lt;titles&gt;&lt;title&gt;Antiretroviral therapy for HIV infection in 1997: updated recommendations of the International AIDS Society-USA panel&lt;/title&gt;&lt;secondary-title&gt;JAMA, the journal of the American Medical Association&lt;/secondary-title&gt;&lt;/titles&gt;&lt;periodical&gt;&lt;full-title&gt;JAMA, the journal of the American Medical Association&lt;/full-title&gt;&lt;/periodical&gt;&lt;pages&gt;1962-1969&lt;/pages&gt;&lt;volume&gt;277&lt;/volume&gt;&lt;number&gt;24&lt;/number&gt;&lt;dates&gt;&lt;year&gt;1997&lt;/year&gt;&lt;/dates&gt;&lt;isbn&gt;0098-7484&lt;/isbn&gt;&lt;urls&gt;&lt;/urls&gt;&lt;/record&gt;&lt;/Cite&gt;&lt;/EndNote&gt;</w:delInstrText>
        </w:r>
      </w:del>
      <w:r w:rsidR="00072915">
        <w:fldChar w:fldCharType="separate"/>
      </w:r>
      <w:r>
        <w:rPr>
          <w:noProof/>
        </w:rPr>
        <w:t>(Carpenter et al., 1997)</w:t>
      </w:r>
      <w:r w:rsidR="00072915">
        <w:fldChar w:fldCharType="end"/>
      </w:r>
      <w: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r w:rsidR="00072915">
        <w:fldChar w:fldCharType="begin"/>
      </w:r>
      <w:ins w:id="697" w:author="Ram Shrestha" w:date="2014-02-16T01:12:00Z">
        <w:r w:rsidR="00045B29">
          <w: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instrText>
        </w:r>
      </w:ins>
      <w:del w:id="698" w:author="Ram Shrestha" w:date="2014-02-16T01:12:00Z">
        <w:r w:rsidR="00CD6CBE" w:rsidDel="00045B29">
          <w:delInstrText xml:space="preserve"> ADDIN EN.CITE &lt;EndNote&gt;&lt;Cite&gt;&lt;Author&gt;Vella&lt;/Author&gt;&lt;Year&gt;2012&lt;/Year&gt;&lt;RecNum&gt;1355&lt;/RecNum&gt;&lt;record&gt;&lt;rec-number&gt;1355&lt;/rec-number&gt;&lt;foreign-keys&gt;&lt;key app="EN" db-id="fp25zzvrxrd9vke5zxqp9stbssprwstvdddz"&gt;1355&lt;/key&gt;&lt;/foreign-keys&gt;&lt;ref-type name="Journal Article"&gt;17&lt;/ref-type&gt;&lt;contributors&gt;&lt;authors&gt;&lt;author&gt;Vella, S.&lt;/author&gt;&lt;author&gt;Schwartlander, B.&lt;/author&gt;&lt;author&gt;Sow, S. P.&lt;/author&gt;&lt;author&gt;Eholie, S. P.&lt;/author&gt;&lt;author&gt;Murphy, R. L.&lt;/author&gt;&lt;/authors&gt;&lt;/contributors&gt;&lt;auth-address&gt;Department of Pharmacology and Therapeutic Research, Istituto Superiore di Sanita, Rome, Italy. stefano.vella@iss.it&lt;/auth-address&gt;&lt;titles&gt;&lt;title&gt;The history of antiretroviral therapy and of its implementation in resource-limited areas of the world&lt;/title&gt;&lt;secondary-title&gt;AIDS&lt;/secondary-title&gt;&lt;/titles&gt;&lt;periodical&gt;&lt;full-title&gt;AIDS&lt;/full-title&gt;&lt;/periodical&gt;&lt;pages&gt;1231-41&lt;/pages&gt;&lt;volume&gt;26&lt;/volume&gt;&lt;number&gt;10&lt;/number&gt;&lt;edition&gt;2012/06/19&lt;/edition&gt;&lt;keywords&gt;&lt;keyword&gt;Anti-Retroviral Agents/*history&lt;/keyword&gt;&lt;keyword&gt;Antiretroviral Therapy, Highly Active/history&lt;/keyword&gt;&lt;keyword&gt;Developed Countries&lt;/keyword&gt;&lt;keyword&gt;Developing Countries&lt;/keyword&gt;&lt;keyword&gt;Dideoxynucleosides/history&lt;/keyword&gt;&lt;keyword&gt;HIV Infections/*drug therapy&lt;/keyword&gt;&lt;keyword&gt;HIV Protease Inhibitors/history&lt;/keyword&gt;&lt;keyword&gt;History, 20th Century&lt;/keyword&gt;&lt;keyword&gt;History, 21st Century&lt;/keyword&gt;&lt;keyword&gt;Humans&lt;/keyword&gt;&lt;keyword&gt;Reverse Transcriptase Inhibitors/history&lt;/keyword&gt;&lt;/keywords&gt;&lt;dates&gt;&lt;year&gt;2012&lt;/year&gt;&lt;pub-dates&gt;&lt;date&gt;Jun 19&lt;/date&gt;&lt;/pub-dates&gt;&lt;/dates&gt;&lt;isbn&gt;1473-5571 (Electronic)&amp;#xD;0269-9370 (Linking)&lt;/isbn&gt;&lt;accession-num&gt;22706009&lt;/accession-num&gt;&lt;urls&gt;&lt;related-urls&gt;&lt;url&gt;http://www.ncbi.nlm.nih.gov/entrez/query.fcgi?cmd=Retrieve&amp;amp;db=PubMed&amp;amp;dopt=Citation&amp;amp;list_uids=22706009&lt;/url&gt;&lt;/related-urls&gt;&lt;/urls&gt;&lt;electronic-resource-num&gt;10.1097/QAD.0b013e32835521a3&amp;#xD;00002030-201206190-00012 [pii]&lt;/electronic-resource-num&gt;&lt;language&gt;eng&lt;/language&gt;&lt;/record&gt;&lt;/Cite&gt;&lt;/EndNote&gt;</w:delInstrText>
        </w:r>
      </w:del>
      <w:r w:rsidR="00072915">
        <w:fldChar w:fldCharType="separate"/>
      </w:r>
      <w:r>
        <w:rPr>
          <w:noProof/>
        </w:rPr>
        <w:t>(Vella et al., 2012)</w:t>
      </w:r>
      <w:r w:rsidR="00072915">
        <w:fldChar w:fldCharType="end"/>
      </w:r>
      <w:r>
        <w:t>.</w:t>
      </w:r>
    </w:p>
    <w:p w:rsidR="006444DD" w:rsidRDefault="006444DD" w:rsidP="006444DD">
      <w:pPr>
        <w:spacing w:line="480" w:lineRule="auto"/>
        <w:jc w:val="both"/>
      </w:pPr>
    </w:p>
    <w:p w:rsidR="0063668E" w:rsidRDefault="006444DD" w:rsidP="0063668E">
      <w:pPr>
        <w:pStyle w:val="Heading3"/>
        <w:numPr>
          <w:numberingChange w:id="699" w:author="Ram Shrestha" w:date="2014-02-15T23:32:00Z" w:original="%1:1:0:.%2:8:0:.%3:2:0:"/>
        </w:numPr>
      </w:pPr>
      <w:r>
        <w:t>Treatment guideline</w:t>
      </w:r>
    </w:p>
    <w:p w:rsidR="006444DD" w:rsidRPr="0063668E" w:rsidRDefault="006444DD" w:rsidP="0063668E"/>
    <w:p w:rsidR="006444DD" w:rsidRDefault="006444DD" w:rsidP="006444DD">
      <w:pPr>
        <w:spacing w:line="480" w:lineRule="auto"/>
        <w:jc w:val="both"/>
      </w:pPr>
      <w: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r w:rsidR="00072915">
        <w:fldChar w:fldCharType="begin"/>
      </w:r>
      <w:ins w:id="700" w:author="Ram Shrestha" w:date="2014-02-16T01:12:00Z">
        <w:r w:rsidR="00045B29">
          <w: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701" w:author="Ram Shrestha" w:date="2014-02-16T01:12:00Z">
        <w:r w:rsidR="00CD6CBE" w:rsidDel="00045B29">
          <w:delInstrText xml:space="preserve"> ADDIN EN.CITE &lt;EndNote&gt;&lt;Cite ExcludeYear="1"&gt;&lt;Author&gt;Weinberg&lt;/Author&gt;&lt;RecNum&gt;1161&lt;/RecNum&gt;&lt;record&gt;&lt;rec-number&gt;1161&lt;/rec-number&gt;&lt;foreign-keys&gt;&lt;key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072915">
        <w:fldChar w:fldCharType="separate"/>
      </w:r>
      <w:r>
        <w:rPr>
          <w:noProof/>
        </w:rPr>
        <w:t>(Weinberg and Kovarik)</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The WHO antiretroviral guideline recommends a combination of 2 NRTIs and 1 NNRTI as first line therapy. The addition of a protease inhibitor is recommended for children below 3 years old. On virologic failure to first line treatment, a second line drug regimen containing 2 NRTIs and a ritonavir boosted protease inhibitor is recommended. Following failure to second line therapy, a new drug class – the integrase inhibitor is introduced in third line therapy along with a reverse transcriptase and a protease inhibitor.</w:t>
      </w:r>
    </w:p>
    <w:p w:rsidR="006444DD" w:rsidRDefault="006444DD" w:rsidP="006444DD">
      <w:pPr>
        <w:spacing w:line="480" w:lineRule="auto"/>
        <w:jc w:val="both"/>
      </w:pPr>
    </w:p>
    <w:p w:rsidR="006444DD" w:rsidRDefault="006444DD" w:rsidP="006444DD">
      <w:pPr>
        <w:spacing w:line="480" w:lineRule="auto"/>
        <w:jc w:val="both"/>
      </w:pPr>
      <w: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virologic failure to the treatment and the patient is recommended to switch to new drug regimen (Figure 1.11). If a viral load test is not feasible routinely, CD4+ count and clinical monitoring need to be used </w:t>
      </w:r>
      <w:r w:rsidR="00072915">
        <w:fldChar w:fldCharType="begin"/>
      </w:r>
      <w:ins w:id="702" w:author="Ram Shrestha" w:date="2014-02-16T01:12:00Z">
        <w:r w:rsidR="00045B29">
          <w: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instrText>
        </w:r>
      </w:ins>
      <w:del w:id="703" w:author="Ram Shrestha" w:date="2014-02-16T01:12:00Z">
        <w:r w:rsidR="00CD6CBE" w:rsidDel="00045B29">
          <w:delInstrText xml:space="preserve"> ADDIN EN.CITE &lt;EndNote&gt;&lt;Cite&gt;&lt;Author&gt;Weinberg&lt;/Author&gt;&lt;Year&gt;2010&lt;/Year&gt;&lt;RecNum&gt;1161&lt;/RecNum&gt;&lt;record&gt;&lt;rec-number&gt;1161&lt;/rec-number&gt;&lt;foreign-keys&gt;&lt;key app="EN" db-id="fp25zzvrxrd9vke5zxqp9stbssprwstvdddz"&gt;1161&lt;/key&gt;&lt;/foreign-keys&gt;&lt;ref-type name="Journal Article"&gt;17&lt;/ref-type&gt;&lt;contributors&gt;&lt;authors&gt;&lt;author&gt;Weinberg, J. L.&lt;/author&gt;&lt;author&gt;Kovarik, C. L.&lt;/author&gt;&lt;/authors&gt;&lt;/contributors&gt;&lt;auth-address&gt;MD/master of bioethics dual-degree candidate at the University of Pennsylvania in Philadelphia and will complete both degrees by May 2010. She has traveled to Botswana, Thailand, the Czech Republic, Slovakia, Turkey, and Croatia to participate in international health outreach efforts and community service projects.&lt;/auth-address&gt;&lt;titles&gt;&lt;title&gt;The WHO Clinical Staging System for HIV/AIDS&lt;/title&gt;&lt;secondary-title&gt;Virtual Mentor&lt;/secondary-title&gt;&lt;/titles&gt;&lt;periodical&gt;&lt;full-title&gt;Virtual Mentor&lt;/full-title&gt;&lt;/periodical&gt;&lt;pages&gt;202-6&lt;/pages&gt;&lt;volume&gt;12&lt;/volume&gt;&lt;number&gt;3&lt;/number&gt;&lt;edition&gt;2010/01/01&lt;/edition&gt;&lt;dates&gt;&lt;year&gt;2010&lt;/year&gt;&lt;/dates&gt;&lt;isbn&gt;1937-7010 (Electronic)&amp;#xD;1937-7010 (Linking)&lt;/isbn&gt;&lt;accession-num&gt;23140869&lt;/accession-num&gt;&lt;urls&gt;&lt;related-urls&gt;&lt;url&gt;http://www.ncbi.nlm.nih.gov/entrez/query.fcgi?cmd=Retrieve&amp;amp;db=PubMed&amp;amp;dopt=Citation&amp;amp;list_uids=23140869&lt;/url&gt;&lt;/related-urls&gt;&lt;/urls&gt;&lt;electronic-resource-num&gt;virtualmentor.2010.12.3.cprl1-1003 [pii]&amp;#xD;10.1001/virtualmentor.2010.12.3.cprl1-1003&lt;/electronic-resource-num&gt;&lt;language&gt;eng&lt;/language&gt;&lt;/record&gt;&lt;/Cite&gt;&lt;/EndNote&gt;</w:delInstrText>
        </w:r>
      </w:del>
      <w:r w:rsidR="00072915">
        <w:fldChar w:fldCharType="separate"/>
      </w:r>
      <w:r>
        <w:rPr>
          <w:noProof/>
        </w:rPr>
        <w:t>(Weinberg and Kovarik, 2010)</w:t>
      </w:r>
      <w:r w:rsidR="00072915">
        <w:fldChar w:fldCharType="end"/>
      </w:r>
      <w:r>
        <w:t>.</w:t>
      </w:r>
    </w:p>
    <w:p w:rsidR="00E93357" w:rsidRDefault="00E93357" w:rsidP="006444DD">
      <w:pPr>
        <w:spacing w:line="480" w:lineRule="auto"/>
        <w:jc w:val="both"/>
      </w:pPr>
    </w:p>
    <w:p w:rsidR="006444DD" w:rsidRDefault="006444DD" w:rsidP="0063668E">
      <w:pPr>
        <w:pStyle w:val="Heading2"/>
        <w:numPr>
          <w:numberingChange w:id="704" w:author="Ram Shrestha" w:date="2014-02-15T23:32:00Z" w:original="%1:1:0:.%2:9:0:"/>
        </w:numPr>
      </w:pPr>
      <w:r>
        <w:t>HIV Drug Resistance</w:t>
      </w:r>
    </w:p>
    <w:p w:rsidR="006444DD" w:rsidRDefault="006444DD" w:rsidP="006444DD">
      <w:pPr>
        <w:spacing w:line="480" w:lineRule="auto"/>
        <w:jc w:val="both"/>
      </w:pPr>
    </w:p>
    <w:p w:rsidR="006444DD" w:rsidRDefault="006444DD" w:rsidP="006444DD">
      <w:pPr>
        <w:spacing w:line="480" w:lineRule="auto"/>
        <w:jc w:val="both"/>
      </w:pPr>
      <w:r>
        <w:t xml:space="preserve">Currently there are 20 approved antiretroviral drugs that include 8 PIs, 7 NRTIs, 4 NNRTIs and 1 integrase inhibitor. Antiretroviral treatment using a drug or a combination of different class drugs, results in drug failure at certain time point. </w:t>
      </w:r>
      <w:del w:id="705" w:author="Ram Shrestha" w:date="2014-02-16T01:02:00Z">
        <w:r w:rsidDel="009F6541">
          <w:delText xml:space="preserve">For more details see section 1.8.1. </w:delText>
        </w:r>
      </w:del>
      <w:r>
        <w:t xml:space="preserve">Drug failure correlates with emergence of drug resistant HIV variants (Figure 1.11). The error prone nature of the reverse transcriptase </w:t>
      </w:r>
      <w:r w:rsidR="00072915">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ins w:id="706" w:author="Ram Shrestha" w:date="2014-02-16T01:12:00Z">
        <w:r w:rsidR="00045B29">
          <w:instrText xml:space="preserve"> ADDIN EN.CITE </w:instrText>
        </w:r>
      </w:ins>
      <w:del w:id="707" w:author="Ram Shrestha" w:date="2014-02-16T01:12:00Z">
        <w:r w:rsidR="00CD6CBE" w:rsidDel="00045B29">
          <w:delInstrText xml:space="preserve"> ADDIN EN.CITE </w:delInstrText>
        </w:r>
        <w:r w:rsidR="00072915" w:rsidDel="00045B29">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CD6CBE" w:rsidDel="00045B29">
          <w:delInstrText xml:space="preserve"> ADDIN EN.CITE.DATA </w:delInstrText>
        </w:r>
      </w:del>
      <w:del w:id="708" w:author="Ram Shrestha" w:date="2014-02-16T01:12:00Z">
        <w:r w:rsidR="00072915" w:rsidDel="00045B29">
          <w:fldChar w:fldCharType="end"/>
        </w:r>
      </w:del>
      <w:ins w:id="709" w:author="Ram Shrestha" w:date="2014-02-16T01:12:00Z">
        <w:r w:rsidR="00072915">
          <w:fldChar w:fldCharType="begin">
            <w:fldData xml:space="preserve">PEVuZE5vdGU+PENpdGU+PEF1dGhvcj5EdW1vbmNlYXV4PC9BdXRob3I+PFllYXI+MTk5ODwvWWVh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</w:fldData>
          </w:fldChar>
        </w:r>
        <w:r w:rsidR="00045B29">
          <w:instrText xml:space="preserve"> ADDIN EN.CITE.DATA </w:instrText>
        </w:r>
      </w:ins>
      <w:ins w:id="710" w:author="Ram Shrestha" w:date="2014-02-16T01:12:00Z">
        <w:r w:rsidR="00072915">
          <w:fldChar w:fldCharType="end"/>
        </w:r>
      </w:ins>
      <w:r w:rsidR="00072915">
        <w:fldChar w:fldCharType="separate"/>
      </w:r>
      <w:r>
        <w:rPr>
          <w:noProof/>
        </w:rPr>
        <w:t>(di Marzo Veronese et al., 1993; Dumonceaux et al., 1998)</w:t>
      </w:r>
      <w:r w:rsidR="00072915">
        <w:fldChar w:fldCharType="end"/>
      </w:r>
      <w:r>
        <w:t xml:space="preserve"> and high turnover </w:t>
      </w:r>
      <w:r w:rsidR="00072915">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ins w:id="711" w:author="Ram Shrestha" w:date="2014-02-16T01:12:00Z">
        <w:r w:rsidR="00045B29">
          <w:instrText xml:space="preserve"> ADDIN EN.CITE </w:instrText>
        </w:r>
      </w:ins>
      <w:del w:id="712" w:author="Ram Shrestha" w:date="2014-02-16T01:12:00Z">
        <w:r w:rsidR="00CD6CBE" w:rsidDel="00045B29">
          <w:delInstrText xml:space="preserve"> ADDIN EN.CITE </w:delInstrText>
        </w:r>
        <w:r w:rsidR="00072915" w:rsidDel="00045B29">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CD6CBE" w:rsidDel="00045B29">
          <w:delInstrText xml:space="preserve"> ADDIN EN.CITE.DATA </w:delInstrText>
        </w:r>
      </w:del>
      <w:del w:id="713" w:author="Ram Shrestha" w:date="2014-02-16T01:12:00Z">
        <w:r w:rsidR="00072915" w:rsidDel="00045B29">
          <w:fldChar w:fldCharType="end"/>
        </w:r>
      </w:del>
      <w:ins w:id="714" w:author="Ram Shrestha" w:date="2014-02-16T01:12:00Z">
        <w:r w:rsidR="00072915">
          <w:fldChar w:fldCharType="begin">
            <w:fldData xml:space="preserve">PEVuZE5vdGU+PENpdGU+PEF1dGhvcj5NYW5za3k8L0F1dGhvcj48WWVhcj4xOTk2PC9ZZWFyPjxS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b3JkPjwvQ2l0ZT48L0VuZE5vdGU+AG==
</w:fldData>
          </w:fldChar>
        </w:r>
        <w:r w:rsidR="00045B29">
          <w:instrText xml:space="preserve"> ADDIN EN.CITE.DATA </w:instrText>
        </w:r>
      </w:ins>
      <w:ins w:id="715" w:author="Ram Shrestha" w:date="2014-02-16T01:12:00Z">
        <w:r w:rsidR="00072915">
          <w:fldChar w:fldCharType="end"/>
        </w:r>
      </w:ins>
      <w:r w:rsidR="00072915">
        <w:fldChar w:fldCharType="separate"/>
      </w:r>
      <w:r>
        <w:rPr>
          <w:noProof/>
        </w:rPr>
        <w:t>(Mansky, 1996; Mansky and Temin, 1995)</w:t>
      </w:r>
      <w:r w:rsidR="00072915">
        <w:fldChar w:fldCharType="end"/>
      </w:r>
      <w:r>
        <w:t xml:space="preserve"> are two major driving forces that result in multiple mutations conferring resistance to the drug </w:t>
      </w:r>
      <w:r w:rsidR="00072915">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ins w:id="716" w:author="Ram Shrestha" w:date="2014-02-16T01:12:00Z">
        <w:r w:rsidR="00045B29">
          <w:instrText xml:space="preserve"> ADDIN EN.CITE </w:instrText>
        </w:r>
      </w:ins>
      <w:del w:id="717" w:author="Ram Shrestha" w:date="2014-02-16T01:12:00Z">
        <w:r w:rsidR="00CD6CBE" w:rsidDel="00045B29">
          <w:delInstrText xml:space="preserve"> ADDIN EN.CITE </w:delInstrText>
        </w:r>
        <w:r w:rsidR="00072915" w:rsidDel="00045B29">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CD6CBE" w:rsidDel="00045B29">
          <w:delInstrText xml:space="preserve"> ADDIN EN.CITE.DATA </w:delInstrText>
        </w:r>
      </w:del>
      <w:del w:id="718" w:author="Ram Shrestha" w:date="2014-02-16T01:12:00Z">
        <w:r w:rsidR="00072915" w:rsidDel="00045B29">
          <w:fldChar w:fldCharType="end"/>
        </w:r>
      </w:del>
      <w:ins w:id="719" w:author="Ram Shrestha" w:date="2014-02-16T01:12:00Z">
        <w:r w:rsidR="00072915">
          <w:fldChar w:fldCharType="begin">
            <w:fldData xml:space="preserve">PEVuZE5vdGU+PENpdGU+PEF1dGhvcj5MYXJkZXI8L0F1dGhvcj48WWVhcj4xOTg5PC9ZZWFyPjxS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</w:fldData>
          </w:fldChar>
        </w:r>
        <w:r w:rsidR="00045B29">
          <w:instrText xml:space="preserve"> ADDIN EN.CITE.DATA </w:instrText>
        </w:r>
      </w:ins>
      <w:ins w:id="720" w:author="Ram Shrestha" w:date="2014-02-16T01:12:00Z">
        <w:r w:rsidR="00072915">
          <w:fldChar w:fldCharType="end"/>
        </w:r>
      </w:ins>
      <w:r w:rsidR="00072915">
        <w:fldChar w:fldCharType="separate"/>
      </w:r>
      <w:r>
        <w:rPr>
          <w:noProof/>
        </w:rPr>
        <w:t>(Kellam et al., 1994; Larder et al., 1991; Larder and Kemp, 1989; Tisdale et al., 1993)</w:t>
      </w:r>
      <w:r w:rsidR="00072915">
        <w:fldChar w:fldCharType="end"/>
      </w:r>
      <w:r>
        <w:t xml:space="preserve">. Drug resistance was first observed for patient receiving zidovudine monotherapy </w:t>
      </w:r>
      <w:r w:rsidR="00072915">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ins w:id="721" w:author="Ram Shrestha" w:date="2014-02-16T01:12:00Z">
        <w:r w:rsidR="00045B29">
          <w:instrText xml:space="preserve"> ADDIN EN.CITE </w:instrText>
        </w:r>
      </w:ins>
      <w:del w:id="722" w:author="Ram Shrestha" w:date="2014-02-16T01:12:00Z">
        <w:r w:rsidR="00CD6CBE" w:rsidDel="00045B29">
          <w:delInstrText xml:space="preserve"> ADDIN EN.CITE </w:delInstrText>
        </w:r>
        <w:r w:rsidR="00072915" w:rsidDel="00045B29">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CD6CBE" w:rsidDel="00045B29">
          <w:delInstrText xml:space="preserve"> ADDIN EN.CITE.DATA </w:delInstrText>
        </w:r>
      </w:del>
      <w:del w:id="723" w:author="Ram Shrestha" w:date="2014-02-16T01:12:00Z">
        <w:r w:rsidR="00072915" w:rsidDel="00045B29">
          <w:fldChar w:fldCharType="end"/>
        </w:r>
      </w:del>
      <w:ins w:id="724" w:author="Ram Shrestha" w:date="2014-02-16T01:12:00Z">
        <w:r w:rsidR="00072915">
          <w:fldChar w:fldCharType="begin">
            <w:fldData xml:space="preserve">PEVuZE5vdGU+PENpdGU+PEF1dGhvcj5Sb29rZTwvQXV0aG9yPjxZZWFyPjE5ODk8L1llYXI+PFJl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</w:fldData>
          </w:fldChar>
        </w:r>
        <w:r w:rsidR="00045B29">
          <w:instrText xml:space="preserve"> ADDIN EN.CITE.DATA </w:instrText>
        </w:r>
      </w:ins>
      <w:ins w:id="725" w:author="Ram Shrestha" w:date="2014-02-16T01:12:00Z">
        <w:r w:rsidR="00072915">
          <w:fldChar w:fldCharType="end"/>
        </w:r>
      </w:ins>
      <w:r w:rsidR="00072915">
        <w:fldChar w:fldCharType="separate"/>
      </w:r>
      <w:r w:rsidR="00CD6CBE">
        <w:rPr>
          <w:noProof/>
        </w:rPr>
        <w:t>(Larder et al., 1989b; Rooke et al., 1989)</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This drug resistance led to the development of AIDS defining symptoms and numerous deaths in HIV infected people in the monotherapy </w:t>
      </w:r>
      <w:r w:rsidR="00072915">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ins w:id="726" w:author="Ram Shrestha" w:date="2014-02-16T01:12:00Z">
        <w:r w:rsidR="00045B29">
          <w:instrText xml:space="preserve"> ADDIN EN.CITE </w:instrText>
        </w:r>
      </w:ins>
      <w:del w:id="727" w:author="Ram Shrestha" w:date="2014-02-16T01:12:00Z">
        <w:r w:rsidR="00CD6CBE" w:rsidDel="00045B29">
          <w:delInstrText xml:space="preserve"> ADDIN EN.CITE </w:delInstrText>
        </w:r>
        <w:r w:rsidR="00072915" w:rsidDel="00045B29">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CD6CBE" w:rsidDel="00045B29">
          <w:delInstrText xml:space="preserve"> ADDIN EN.CITE.DATA </w:delInstrText>
        </w:r>
      </w:del>
      <w:del w:id="728" w:author="Ram Shrestha" w:date="2014-02-16T01:12:00Z">
        <w:r w:rsidR="00072915" w:rsidDel="00045B29">
          <w:fldChar w:fldCharType="end"/>
        </w:r>
      </w:del>
      <w:ins w:id="729" w:author="Ram Shrestha" w:date="2014-02-16T01:12:00Z">
        <w:r w:rsidR="00072915">
          <w:fldChar w:fldCharType="begin">
            <w:fldData xml:space="preserve">PEVuZE5vdGU+PENpdGU+PEF1dGhvcj5LYWhuPC9BdXRob3I+PFllYXI+MTk5MjwvWWVhcj48UmVj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</w:fldData>
          </w:fldChar>
        </w:r>
        <w:r w:rsidR="00045B29">
          <w:instrText xml:space="preserve"> ADDIN EN.CITE.DATA </w:instrText>
        </w:r>
      </w:ins>
      <w:ins w:id="730" w:author="Ram Shrestha" w:date="2014-02-16T01:12:00Z">
        <w:r w:rsidR="00072915">
          <w:fldChar w:fldCharType="end"/>
        </w:r>
      </w:ins>
      <w:r w:rsidR="00072915">
        <w:fldChar w:fldCharType="separate"/>
      </w:r>
      <w:r>
        <w:rPr>
          <w:noProof/>
        </w:rPr>
        <w:t>(D'Aquila et al., 1995; Japour et al., 1995; Kahn et al., 1992)</w:t>
      </w:r>
      <w:r w:rsidR="00072915">
        <w:fldChar w:fldCharType="end"/>
      </w:r>
      <w:r>
        <w:t xml:space="preserve">. Zidovudine experienced individuals were observed to show poor virologic response when changed to didanosine monotherapy or a combination of didanosine and lamivudine </w:t>
      </w:r>
      <w:r w:rsidR="00072915">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ins w:id="731" w:author="Ram Shrestha" w:date="2014-02-16T01:12:00Z">
        <w:r w:rsidR="00045B29">
          <w:instrText xml:space="preserve"> ADDIN EN.CITE </w:instrText>
        </w:r>
      </w:ins>
      <w:del w:id="732" w:author="Ram Shrestha" w:date="2014-02-16T01:12:00Z">
        <w:r w:rsidR="00CD6CBE" w:rsidDel="00045B29">
          <w:delInstrText xml:space="preserve"> ADDIN EN.CITE </w:delInstrText>
        </w:r>
        <w:r w:rsidR="00072915" w:rsidDel="00045B29">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CD6CBE" w:rsidDel="00045B29">
          <w:delInstrText xml:space="preserve"> ADDIN EN.CITE.DATA </w:delInstrText>
        </w:r>
      </w:del>
      <w:del w:id="733" w:author="Ram Shrestha" w:date="2014-02-16T01:12:00Z">
        <w:r w:rsidR="00072915" w:rsidDel="00045B29">
          <w:fldChar w:fldCharType="end"/>
        </w:r>
      </w:del>
      <w:ins w:id="734" w:author="Ram Shrestha" w:date="2014-02-16T01:12:00Z">
        <w:r w:rsidR="00072915">
          <w:fldChar w:fldCharType="begin">
            <w:fldData xml:space="preserve">PEVuZE5vdGU+PENpdGU+PEF1dGhvcj5NaWxsZXI8L0F1dGhvcj48WWVhcj4xOTk4PC9ZZWFyPjxS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</w:fldData>
          </w:fldChar>
        </w:r>
        <w:r w:rsidR="00045B29">
          <w:instrText xml:space="preserve"> ADDIN EN.CITE.DATA </w:instrText>
        </w:r>
      </w:ins>
      <w:ins w:id="735" w:author="Ram Shrestha" w:date="2014-02-16T01:12:00Z">
        <w:r w:rsidR="00072915">
          <w:fldChar w:fldCharType="end"/>
        </w:r>
      </w:ins>
      <w:r w:rsidR="00072915">
        <w:fldChar w:fldCharType="separate"/>
      </w:r>
      <w:r>
        <w:rPr>
          <w:noProof/>
        </w:rPr>
        <w:t>(Miller et al., 1998)</w:t>
      </w:r>
      <w:r w:rsidR="00072915">
        <w:fldChar w:fldCharType="end"/>
      </w:r>
      <w:r>
        <w:t xml:space="preserve"> or stavudine and lamivudine </w:t>
      </w:r>
      <w:r w:rsidR="00072915">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ins w:id="736" w:author="Ram Shrestha" w:date="2014-02-16T01:12:00Z">
        <w:r w:rsidR="00045B29">
          <w:instrText xml:space="preserve"> ADDIN EN.CITE </w:instrText>
        </w:r>
      </w:ins>
      <w:del w:id="737" w:author="Ram Shrestha" w:date="2014-02-16T01:12:00Z">
        <w:r w:rsidR="00CD6CBE" w:rsidDel="00045B29">
          <w:delInstrText xml:space="preserve"> ADDIN EN.CITE </w:delInstrText>
        </w:r>
        <w:r w:rsidR="00072915" w:rsidDel="00045B29">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CD6CBE" w:rsidDel="00045B29">
          <w:delInstrText xml:space="preserve"> ADDIN EN.CITE.DATA </w:delInstrText>
        </w:r>
      </w:del>
      <w:del w:id="738" w:author="Ram Shrestha" w:date="2014-02-16T01:12:00Z">
        <w:r w:rsidR="00072915" w:rsidDel="00045B29">
          <w:fldChar w:fldCharType="end"/>
        </w:r>
      </w:del>
      <w:ins w:id="739" w:author="Ram Shrestha" w:date="2014-02-16T01:12:00Z">
        <w:r w:rsidR="00072915">
          <w:fldChar w:fldCharType="begin">
            <w:fldData xml:space="preserve">PEVuZE5vdGU+PENpdGU+PEF1dGhvcj5Nb250YW5lcjwvQXV0aG9yPjxZZWFyPjIwMDA8L1llYXI+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</w:fldData>
          </w:fldChar>
        </w:r>
        <w:r w:rsidR="00045B29">
          <w:instrText xml:space="preserve"> ADDIN EN.CITE.DATA </w:instrText>
        </w:r>
      </w:ins>
      <w:ins w:id="740" w:author="Ram Shrestha" w:date="2014-02-16T01:12:00Z">
        <w:r w:rsidR="00072915">
          <w:fldChar w:fldCharType="end"/>
        </w:r>
      </w:ins>
      <w:r w:rsidR="00072915">
        <w:fldChar w:fldCharType="separate"/>
      </w:r>
      <w:r>
        <w:rPr>
          <w:noProof/>
        </w:rPr>
        <w:t>(Montaner et al., 2000)</w:t>
      </w:r>
      <w:r w:rsidR="00072915">
        <w:fldChar w:fldCharType="end"/>
      </w:r>
      <w:r>
        <w:t xml:space="preserve">. The combination of two drugs was the method of strategy to tackle drug resistance. Where a combination of drugs showed improved treatment outcome </w:t>
      </w:r>
      <w:r w:rsidR="00072915">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ins w:id="741" w:author="Ram Shrestha" w:date="2014-02-16T01:12:00Z">
        <w:r w:rsidR="00045B29">
          <w:instrText xml:space="preserve"> ADDIN EN.CITE </w:instrText>
        </w:r>
      </w:ins>
      <w:del w:id="742" w:author="Ram Shrestha" w:date="2014-02-16T01:12:00Z">
        <w:r w:rsidR="00CD6CBE" w:rsidDel="00045B29">
          <w:delInstrText xml:space="preserve"> ADDIN EN.CITE </w:delInstrText>
        </w:r>
        <w:r w:rsidR="00072915" w:rsidDel="00045B29">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CD6CBE" w:rsidDel="00045B29">
          <w:delInstrText xml:space="preserve"> ADDIN EN.CITE.DATA </w:delInstrText>
        </w:r>
      </w:del>
      <w:del w:id="743" w:author="Ram Shrestha" w:date="2014-02-16T01:12:00Z">
        <w:r w:rsidR="00072915" w:rsidDel="00045B29">
          <w:fldChar w:fldCharType="end"/>
        </w:r>
      </w:del>
      <w:ins w:id="744" w:author="Ram Shrestha" w:date="2014-02-16T01:12:00Z">
        <w:r w:rsidR="00072915">
          <w:fldChar w:fldCharType="begin">
            <w:fldData xml:space="preserve">PEVuZE5vdGU+PENpdGU+PEF1dGhvcj5Db2xsaWVyPC9BdXRob3I+PFllYXI+MTk5MzwvWWVhcj48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</w:fldData>
          </w:fldChar>
        </w:r>
        <w:r w:rsidR="00045B29">
          <w:instrText xml:space="preserve"> ADDIN EN.CITE.DATA </w:instrText>
        </w:r>
      </w:ins>
      <w:ins w:id="745" w:author="Ram Shrestha" w:date="2014-02-16T01:12:00Z">
        <w:r w:rsidR="00072915">
          <w:fldChar w:fldCharType="end"/>
        </w:r>
      </w:ins>
      <w:r w:rsidR="00072915">
        <w:fldChar w:fldCharType="separate"/>
      </w:r>
      <w:r>
        <w:rPr>
          <w:noProof/>
        </w:rPr>
        <w:t>(Collier et al., 1993; Eron et al., 1995; Shafer et al., 1995; Shafer and Merigan, 1995)</w:t>
      </w:r>
      <w:r w:rsidR="00072915">
        <w:fldChar w:fldCharType="end"/>
      </w:r>
      <w:r>
        <w:t xml:space="preserve">, it resulted in a virologic resistance response after 2 years </w:t>
      </w:r>
      <w:r w:rsidR="00072915">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ins w:id="746" w:author="Ram Shrestha" w:date="2014-02-16T01:12:00Z">
        <w:r w:rsidR="00045B29">
          <w:instrText xml:space="preserve"> ADDIN EN.CITE </w:instrText>
        </w:r>
      </w:ins>
      <w:del w:id="747" w:author="Ram Shrestha" w:date="2014-02-16T01:12:00Z">
        <w:r w:rsidR="00CD6CBE" w:rsidDel="00045B29">
          <w:delInstrText xml:space="preserve"> ADDIN EN.CITE </w:delInstrText>
        </w:r>
        <w:r w:rsidR="00072915" w:rsidDel="00045B29">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CD6CBE" w:rsidDel="00045B29">
          <w:delInstrText xml:space="preserve"> ADDIN EN.CITE.DATA </w:delInstrText>
        </w:r>
      </w:del>
      <w:del w:id="748" w:author="Ram Shrestha" w:date="2014-02-16T01:12:00Z">
        <w:r w:rsidR="00072915" w:rsidDel="00045B29">
          <w:fldChar w:fldCharType="end"/>
        </w:r>
      </w:del>
      <w:ins w:id="749" w:author="Ram Shrestha" w:date="2014-02-16T01:12:00Z">
        <w:r w:rsidR="00072915">
          <w:fldChar w:fldCharType="begin">
            <w:fldData xml:space="preserve">PEVuZE5vdGU+PENpdGU+PEF1dGhvcj5TaGFmZXI8L0F1dGhvcj48WWVhcj4xOTk1PC9ZZWFyPjxS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</w:fldData>
          </w:fldChar>
        </w:r>
        <w:r w:rsidR="00045B29">
          <w:instrText xml:space="preserve"> ADDIN EN.CITE.DATA </w:instrText>
        </w:r>
      </w:ins>
      <w:ins w:id="750" w:author="Ram Shrestha" w:date="2014-02-16T01:12:00Z">
        <w:r w:rsidR="00072915">
          <w:fldChar w:fldCharType="end"/>
        </w:r>
      </w:ins>
      <w:r w:rsidR="00072915">
        <w:fldChar w:fldCharType="separate"/>
      </w:r>
      <w:r>
        <w:rPr>
          <w:noProof/>
        </w:rPr>
        <w:t>(Shafer et al., 1995)</w:t>
      </w:r>
      <w:r w:rsidR="00072915">
        <w:fldChar w:fldCharType="end"/>
      </w:r>
      <w:r>
        <w:t xml:space="preserve">. This was due to the baseline HIV-1 drug resistance mutations, which caused therapeutic drug failure </w:t>
      </w:r>
      <w:r w:rsidR="00072915">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ins w:id="751" w:author="Ram Shrestha" w:date="2014-02-16T01:12:00Z">
        <w:r w:rsidR="00045B29">
          <w:instrText xml:space="preserve"> ADDIN EN.CITE </w:instrText>
        </w:r>
      </w:ins>
      <w:del w:id="752" w:author="Ram Shrestha" w:date="2014-02-16T01:12:00Z">
        <w:r w:rsidR="00CD6CBE" w:rsidDel="00045B29">
          <w:delInstrText xml:space="preserve"> ADDIN EN.CITE </w:delInstrText>
        </w:r>
        <w:r w:rsidR="00072915" w:rsidDel="00045B29">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CD6CBE" w:rsidDel="00045B29">
          <w:delInstrText xml:space="preserve"> ADDIN EN.CITE.DATA </w:delInstrText>
        </w:r>
      </w:del>
      <w:del w:id="753" w:author="Ram Shrestha" w:date="2014-02-16T01:12:00Z">
        <w:r w:rsidR="00072915" w:rsidDel="00045B29">
          <w:fldChar w:fldCharType="end"/>
        </w:r>
      </w:del>
      <w:ins w:id="754" w:author="Ram Shrestha" w:date="2014-02-16T01:12:00Z">
        <w:r w:rsidR="00072915">
          <w:fldChar w:fldCharType="begin">
            <w:fldData xml:space="preserve">PEVuZE5vdGU+PENpdGU+PEF1dGhvcj5WYW4gVmFlcmVuYmVyZ2g8L0F1dGhvcj48WWVhcj4yMDAw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==
</w:fldData>
          </w:fldChar>
        </w:r>
        <w:r w:rsidR="00045B29">
          <w:instrText xml:space="preserve"> ADDIN EN.CITE.DATA </w:instrText>
        </w:r>
      </w:ins>
      <w:ins w:id="755" w:author="Ram Shrestha" w:date="2014-02-16T01:12:00Z">
        <w:r w:rsidR="00072915">
          <w:fldChar w:fldCharType="end"/>
        </w:r>
      </w:ins>
      <w:r w:rsidR="00072915">
        <w:fldChar w:fldCharType="separate"/>
      </w:r>
      <w:r>
        <w:rPr>
          <w:noProof/>
        </w:rPr>
        <w:t>(Van Vaerenbergh et al., 2000)</w:t>
      </w:r>
      <w:r w:rsidR="00072915">
        <w:fldChar w:fldCharType="end"/>
      </w:r>
      <w:r>
        <w:t xml:space="preserve">. The multidrug resistance mutations, selected by the dual combination therapy, are resistant to both drugs used in the treatment </w:t>
      </w:r>
      <w:r w:rsidR="00072915">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ins w:id="756" w:author="Ram Shrestha" w:date="2014-02-16T01:12:00Z">
        <w:r w:rsidR="00045B29">
          <w:instrText xml:space="preserve"> ADDIN EN.CITE </w:instrText>
        </w:r>
      </w:ins>
      <w:del w:id="757" w:author="Ram Shrestha" w:date="2014-02-16T01:12:00Z">
        <w:r w:rsidR="00CD6CBE" w:rsidDel="00045B29">
          <w:delInstrText xml:space="preserve"> ADDIN EN.CITE </w:delInstrText>
        </w:r>
        <w:r w:rsidR="00072915" w:rsidDel="00045B29">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CD6CBE" w:rsidDel="00045B29">
          <w:delInstrText xml:space="preserve"> ADDIN EN.CITE.DATA </w:delInstrText>
        </w:r>
      </w:del>
      <w:del w:id="758" w:author="Ram Shrestha" w:date="2014-02-16T01:12:00Z">
        <w:r w:rsidR="00072915" w:rsidDel="00045B29">
          <w:fldChar w:fldCharType="end"/>
        </w:r>
      </w:del>
      <w:ins w:id="759" w:author="Ram Shrestha" w:date="2014-02-16T01:12:00Z">
        <w:r w:rsidR="00072915">
          <w:fldChar w:fldCharType="begin">
            <w:fldData xml:space="preserve">PEVuZE5vdGU+PENpdGU+PEF1dGhvcj5TaGlyYXNha2E8L0F1dGhvcj48WWVhcj4xOTk1PC9ZZWFy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</w:fldData>
          </w:fldChar>
        </w:r>
        <w:r w:rsidR="00045B29">
          <w:instrText xml:space="preserve"> ADDIN EN.CITE.DATA </w:instrText>
        </w:r>
      </w:ins>
      <w:ins w:id="760" w:author="Ram Shrestha" w:date="2014-02-16T01:12:00Z">
        <w:r w:rsidR="00072915">
          <w:fldChar w:fldCharType="end"/>
        </w:r>
      </w:ins>
      <w:r w:rsidR="00072915">
        <w:fldChar w:fldCharType="separate"/>
      </w:r>
      <w:r>
        <w:rPr>
          <w:noProof/>
        </w:rPr>
        <w:t>(Shirasaka et al., 1995)</w:t>
      </w:r>
      <w:r w:rsidR="00072915">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 HIV replication was suppressed for longer time than earlier therapies after the introduction of NNRTI drugs or protease drugs, or both inclusive triple combination therapies </w:t>
      </w:r>
      <w:r w:rsidR="00072915">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ins w:id="761" w:author="Ram Shrestha" w:date="2014-02-16T01:12:00Z">
        <w:r w:rsidR="00045B29">
          <w:instrText xml:space="preserve"> ADDIN EN.CITE </w:instrText>
        </w:r>
      </w:ins>
      <w:del w:id="762" w:author="Ram Shrestha" w:date="2014-02-16T01:12:00Z">
        <w:r w:rsidR="00CD6CBE" w:rsidDel="00045B29">
          <w:delInstrText xml:space="preserve"> ADDIN EN.CITE </w:delInstrText>
        </w:r>
        <w:r w:rsidR="00072915" w:rsidDel="00045B29">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CD6CBE" w:rsidDel="00045B29">
          <w:delInstrText xml:space="preserve"> ADDIN EN.CITE.DATA </w:delInstrText>
        </w:r>
      </w:del>
      <w:del w:id="763" w:author="Ram Shrestha" w:date="2014-02-16T01:12:00Z">
        <w:r w:rsidR="00072915" w:rsidDel="00045B29">
          <w:fldChar w:fldCharType="end"/>
        </w:r>
      </w:del>
      <w:ins w:id="764" w:author="Ram Shrestha" w:date="2014-02-16T01:12:00Z">
        <w:r w:rsidR="00072915">
          <w:fldChar w:fldCharType="begin">
            <w:fldData xml:space="preserve">PEVuZE5vdGU+PENpdGU+PEF1dGhvcj5Nb250YW5lcjwvQXV0aG9yPjxZZWFyPjE5OTg8L1llYXI+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=
</w:fldData>
          </w:fldChar>
        </w:r>
        <w:r w:rsidR="00045B29">
          <w:instrText xml:space="preserve"> ADDIN EN.CITE.DATA </w:instrText>
        </w:r>
      </w:ins>
      <w:ins w:id="765" w:author="Ram Shrestha" w:date="2014-02-16T01:12:00Z">
        <w:r w:rsidR="00072915">
          <w:fldChar w:fldCharType="end"/>
        </w:r>
      </w:ins>
      <w:r w:rsidR="00072915">
        <w:fldChar w:fldCharType="separate"/>
      </w:r>
      <w:r>
        <w:rPr>
          <w:noProof/>
        </w:rPr>
        <w:t>(Collier et al., 1996; Montaner et al., 1998b; Staszewski et al., 1999b)</w:t>
      </w:r>
      <w:r w:rsidR="00072915">
        <w:fldChar w:fldCharType="end"/>
      </w:r>
      <w:r>
        <w:t xml:space="preserve">. NRTI, NNRTIs, particularly nevirapine or efavirenz and a protease inhibitor included triple combined therapy could suppress the viral replication and reduce HIV to an undetected level </w:t>
      </w:r>
      <w:r w:rsidR="00072915">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ins w:id="766" w:author="Ram Shrestha" w:date="2014-02-16T01:12:00Z">
        <w:r w:rsidR="00045B29">
          <w:instrText xml:space="preserve"> ADDIN EN.CITE </w:instrText>
        </w:r>
      </w:ins>
      <w:del w:id="767" w:author="Ram Shrestha" w:date="2014-02-16T01:12:00Z">
        <w:r w:rsidR="00CD6CBE" w:rsidDel="00045B29">
          <w:delInstrText xml:space="preserve"> ADDIN EN.CITE </w:delInstrText>
        </w:r>
        <w:r w:rsidR="00072915" w:rsidDel="00045B29">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CD6CBE" w:rsidDel="00045B29">
          <w:delInstrText xml:space="preserve"> ADDIN EN.CITE.DATA </w:delInstrText>
        </w:r>
      </w:del>
      <w:del w:id="768" w:author="Ram Shrestha" w:date="2014-02-16T01:12:00Z">
        <w:r w:rsidR="00072915" w:rsidDel="00045B29">
          <w:fldChar w:fldCharType="end"/>
        </w:r>
      </w:del>
      <w:ins w:id="769" w:author="Ram Shrestha" w:date="2014-02-16T01:12:00Z">
        <w:r w:rsidR="00072915">
          <w:fldChar w:fldCharType="begin">
            <w:fldData xml:space="preserve">PEVuZE5vdGU+PENpdGU+PEF1dGhvcj5IYXZsaXI8L0F1dGhvcj48WWVhcj4xOTk4PC9ZZWFyPjxS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</w:fldData>
          </w:fldChar>
        </w:r>
        <w:r w:rsidR="00045B29">
          <w:instrText xml:space="preserve"> ADDIN EN.CITE.DATA </w:instrText>
        </w:r>
      </w:ins>
      <w:ins w:id="770" w:author="Ram Shrestha" w:date="2014-02-16T01:12:00Z">
        <w:r w:rsidR="00072915">
          <w:fldChar w:fldCharType="end"/>
        </w:r>
      </w:ins>
      <w:r w:rsidR="00072915">
        <w:fldChar w:fldCharType="separate"/>
      </w:r>
      <w:r>
        <w:rPr>
          <w:noProof/>
        </w:rPr>
        <w:t>(Havlir et al., 1998)</w:t>
      </w:r>
      <w:r w:rsidR="00072915">
        <w:fldChar w:fldCharType="end"/>
      </w:r>
      <w:r>
        <w:t xml:space="preserve"> but resulted in failure after development of multiple resistant mutations against the drugs </w:t>
      </w:r>
      <w:r w:rsidR="00072915">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ins w:id="771" w:author="Ram Shrestha" w:date="2014-02-16T01:12:00Z">
        <w:r w:rsidR="00045B29">
          <w:instrText xml:space="preserve"> ADDIN EN.CITE </w:instrText>
        </w:r>
      </w:ins>
      <w:del w:id="772" w:author="Ram Shrestha" w:date="2014-02-16T01:12:00Z">
        <w:r w:rsidR="00CD6CBE" w:rsidDel="00045B29">
          <w:delInstrText xml:space="preserve"> ADDIN EN.CITE </w:delInstrText>
        </w:r>
        <w:r w:rsidR="00072915" w:rsidDel="00045B29">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CD6CBE" w:rsidDel="00045B29">
          <w:delInstrText xml:space="preserve"> ADDIN EN.CITE.DATA </w:delInstrText>
        </w:r>
      </w:del>
      <w:del w:id="773" w:author="Ram Shrestha" w:date="2014-02-16T01:12:00Z">
        <w:r w:rsidR="00072915" w:rsidDel="00045B29">
          <w:fldChar w:fldCharType="end"/>
        </w:r>
      </w:del>
      <w:ins w:id="774" w:author="Ram Shrestha" w:date="2014-02-16T01:12:00Z">
        <w:r w:rsidR="00072915">
          <w:fldChar w:fldCharType="begin">
            <w:fldData xml:space="preserve">PEVuZE5vdGU+PENpdGU+PEF1dGhvcj5IYW5uYTwvQXV0aG9yPjxZZWFyPjIwMDA8L1llYXI+PFJl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</w:fldData>
          </w:fldChar>
        </w:r>
        <w:r w:rsidR="00045B29">
          <w:instrText xml:space="preserve"> ADDIN EN.CITE.DATA </w:instrText>
        </w:r>
      </w:ins>
      <w:ins w:id="775" w:author="Ram Shrestha" w:date="2014-02-16T01:12:00Z">
        <w:r w:rsidR="00072915">
          <w:fldChar w:fldCharType="end"/>
        </w:r>
      </w:ins>
      <w:r w:rsidR="00072915">
        <w:fldChar w:fldCharType="separate"/>
      </w:r>
      <w:r>
        <w:rPr>
          <w:noProof/>
        </w:rPr>
        <w:t>(Casado et al., 2000; Hanna et al., 2000)</w:t>
      </w:r>
      <w:r w:rsidR="00072915">
        <w:fldChar w:fldCharType="end"/>
      </w:r>
      <w:r>
        <w:t xml:space="preserve">. The NNRTI resistant mutations change the reverse transcriptase structure that disables the drug binding to the enzyme (Figure 1.12). Suboptimal therapy, often due to low adherence, leads to drug failure </w:t>
      </w:r>
      <w:r w:rsidR="00072915">
        <w:fldChar w:fldCharType="begin"/>
      </w:r>
      <w:ins w:id="776" w:author="Ram Shrestha" w:date="2014-02-16T01:12:00Z">
        <w:r w:rsidR="00045B29">
          <w: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instrText>
        </w:r>
      </w:ins>
      <w:del w:id="777" w:author="Ram Shrestha" w:date="2014-02-16T01:12:00Z">
        <w:r w:rsidR="00CD6CBE" w:rsidDel="00045B29">
          <w:delInstrText xml:space="preserve"> ADDIN EN.CITE &lt;EndNote&gt;&lt;Cite&gt;&lt;Author&gt;Bangsberg&lt;/Author&gt;&lt;Year&gt;2007&lt;/Year&gt;&lt;RecNum&gt;1412&lt;/RecNum&gt;&lt;record&gt;&lt;rec-number&gt;1412&lt;/rec-number&gt;&lt;foreign-keys&gt;&lt;key app="EN" db-id="fp25zzvrxrd9vke5zxqp9stbssprwstvdddz"&gt;1412&lt;/key&gt;&lt;/foreign-keys&gt;&lt;ref-type name="Journal Article"&gt;17&lt;/ref-type&gt;&lt;contributors&gt;&lt;authors&gt;&lt;author&gt;Bangsberg, D. R.&lt;/author&gt;&lt;author&gt;Kroetz, D. L.&lt;/author&gt;&lt;author&gt;Deeks, S. G.&lt;/author&gt;&lt;/authors&gt;&lt;/contributors&gt;&lt;auth-address&gt;San Francisco General Hospital, UCSF, 1001 Potrero Avenue, Building 100, Room 301, San Francisco, CA 94110, USA. db@epi-center.ucsf.edu&lt;/auth-address&gt;&lt;titles&gt;&lt;title&gt;Adherence-resistance relationships to combination HIV antiretroviral therapy&lt;/title&gt;&lt;secondary-title&gt;Curr HIV/AIDS Rep&lt;/secondary-title&gt;&lt;/titles&gt;&lt;periodical&gt;&lt;full-title&gt;Curr HIV/AIDS Rep&lt;/full-title&gt;&lt;/periodical&gt;&lt;pages&gt;65-72&lt;/pages&gt;&lt;volume&gt;4&lt;/volume&gt;&lt;number&gt;2&lt;/number&gt;&lt;edition&gt;2007/06/06&lt;/edition&gt;&lt;keywords&gt;&lt;keyword&gt;Anti-Retroviral Agents/*pharmacology/therapeutic use&lt;/keyword&gt;&lt;keyword&gt;Drug Administration Schedule&lt;/keyword&gt;&lt;keyword&gt;*Drug Resistance, Viral&lt;/keyword&gt;&lt;keyword&gt;Drug Therapy, Combination&lt;/keyword&gt;&lt;keyword&gt;HIV Infections/*drug therapy/genetics/virology&lt;/keyword&gt;&lt;keyword&gt;Humans&lt;/keyword&gt;&lt;keyword&gt;*Patient Compliance&lt;/keyword&gt;&lt;keyword&gt;Pharmacogenetics&lt;/keyword&gt;&lt;keyword&gt;Protease Inhibitors/pharmacology/therapeutic use&lt;/keyword&gt;&lt;/keywords&gt;&lt;dates&gt;&lt;year&gt;2007&lt;/year&gt;&lt;pub-dates&gt;&lt;date&gt;May&lt;/date&gt;&lt;/pub-dates&gt;&lt;/dates&gt;&lt;isbn&gt;1548-3568 (Print)&amp;#xD;1548-3568 (Linking)&lt;/isbn&gt;&lt;accession-num&gt;17547827&lt;/accession-num&gt;&lt;urls&gt;&lt;related-urls&gt;&lt;url&gt;http://www.ncbi.nlm.nih.gov/entrez/query.fcgi?cmd=Retrieve&amp;amp;db=PubMed&amp;amp;dopt=Citation&amp;amp;list_uids=17547827&lt;/url&gt;&lt;/related-urls&gt;&lt;/urls&gt;&lt;language&gt;eng&lt;/language&gt;&lt;/record&gt;&lt;/Cite&gt;&lt;/EndNote&gt;</w:delInstrText>
        </w:r>
      </w:del>
      <w:r w:rsidR="00072915">
        <w:fldChar w:fldCharType="separate"/>
      </w:r>
      <w:r>
        <w:rPr>
          <w:noProof/>
        </w:rPr>
        <w:t>(Bangsberg et al., 2007)</w:t>
      </w:r>
      <w:r w:rsidR="00072915">
        <w:fldChar w:fldCharType="end"/>
      </w:r>
      <w:r>
        <w:t xml:space="preserve">. This limits the therapy options and drug failure with new combinations in short time </w:t>
      </w:r>
      <w:r w:rsidR="00072915">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ins w:id="778" w:author="Ram Shrestha" w:date="2014-02-16T01:12:00Z">
        <w:r w:rsidR="00045B29">
          <w:instrText xml:space="preserve"> ADDIN EN.CITE </w:instrText>
        </w:r>
      </w:ins>
      <w:del w:id="779" w:author="Ram Shrestha" w:date="2014-02-16T01:12:00Z">
        <w:r w:rsidR="00CD6CBE" w:rsidDel="00045B29">
          <w:delInstrText xml:space="preserve"> ADDIN EN.CITE </w:delInstrText>
        </w:r>
        <w:r w:rsidR="00072915" w:rsidDel="00045B29">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CD6CBE" w:rsidDel="00045B29">
          <w:delInstrText xml:space="preserve"> ADDIN EN.CITE.DATA </w:delInstrText>
        </w:r>
      </w:del>
      <w:del w:id="780" w:author="Ram Shrestha" w:date="2014-02-16T01:12:00Z">
        <w:r w:rsidR="00072915" w:rsidDel="00045B29">
          <w:fldChar w:fldCharType="end"/>
        </w:r>
      </w:del>
      <w:ins w:id="781" w:author="Ram Shrestha" w:date="2014-02-16T01:12:00Z">
        <w:r w:rsidR="00072915">
          <w:fldChar w:fldCharType="begin">
            <w:fldData xml:space="preserve">PEVuZE5vdGU+PENpdGU+PEF1dGhvcj5IYW1tZXI8L0F1dGhvcj48WWVhcj4yMDA4PC9ZZWFyPjxS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</w:fldData>
          </w:fldChar>
        </w:r>
        <w:r w:rsidR="00045B29">
          <w:instrText xml:space="preserve"> ADDIN EN.CITE.DATA </w:instrText>
        </w:r>
      </w:ins>
      <w:ins w:id="782" w:author="Ram Shrestha" w:date="2014-02-16T01:12:00Z">
        <w:r w:rsidR="00072915">
          <w:fldChar w:fldCharType="end"/>
        </w:r>
      </w:ins>
      <w:r w:rsidR="00072915">
        <w:fldChar w:fldCharType="separate"/>
      </w:r>
      <w:r>
        <w:rPr>
          <w:noProof/>
        </w:rPr>
        <w:t>(Hammer et al., 2008)</w:t>
      </w:r>
      <w:r w:rsidR="00072915">
        <w:fldChar w:fldCharType="end"/>
      </w:r>
      <w:r>
        <w:t xml:space="preserve">. Even the combination therapy of five drugs including 2 NRTIs, one NNRTI and 2 PIs resulted in poor virologic response in just 24 weeks </w:t>
      </w:r>
      <w:r w:rsidR="00072915">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ins w:id="783" w:author="Ram Shrestha" w:date="2014-02-16T01:12:00Z">
        <w:r w:rsidR="00045B29">
          <w:instrText xml:space="preserve"> ADDIN EN.CITE </w:instrText>
        </w:r>
      </w:ins>
      <w:del w:id="784" w:author="Ram Shrestha" w:date="2014-02-16T01:12:00Z">
        <w:r w:rsidR="00CD6CBE" w:rsidDel="00045B29">
          <w:delInstrText xml:space="preserve"> ADDIN EN.CITE </w:delInstrText>
        </w:r>
        <w:r w:rsidR="00072915" w:rsidDel="00045B29">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CD6CBE" w:rsidDel="00045B29">
          <w:delInstrText xml:space="preserve"> ADDIN EN.CITE.DATA </w:delInstrText>
        </w:r>
      </w:del>
      <w:del w:id="785" w:author="Ram Shrestha" w:date="2014-02-16T01:12:00Z">
        <w:r w:rsidR="00072915" w:rsidDel="00045B29">
          <w:fldChar w:fldCharType="end"/>
        </w:r>
      </w:del>
      <w:ins w:id="786" w:author="Ram Shrestha" w:date="2014-02-16T01:12:00Z">
        <w:r w:rsidR="00072915">
          <w:fldChar w:fldCharType="begin">
            <w:fldData xml:space="preserve">PEVuZE5vdGU+PENpdGU+PEF1dGhvcj5QaWtldHR5PC9BdXRob3I+PFllYXI+MTk5OTwvWWVhcj48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==
</w:fldData>
          </w:fldChar>
        </w:r>
        <w:r w:rsidR="00045B29">
          <w:instrText xml:space="preserve"> ADDIN EN.CITE.DATA </w:instrText>
        </w:r>
      </w:ins>
      <w:ins w:id="787" w:author="Ram Shrestha" w:date="2014-02-16T01:12:00Z">
        <w:r w:rsidR="00072915">
          <w:fldChar w:fldCharType="end"/>
        </w:r>
      </w:ins>
      <w:r w:rsidR="00072915">
        <w:fldChar w:fldCharType="separate"/>
      </w:r>
      <w:r>
        <w:rPr>
          <w:noProof/>
        </w:rPr>
        <w:t>(Piketty et al., 1999)</w:t>
      </w:r>
      <w:r w:rsidR="00072915">
        <w:fldChar w:fldCharType="end"/>
      </w:r>
      <w:r>
        <w:t xml:space="preserve">. These studies also show that the drug resistant viral variants can vary from high level to undetectable level and that suggests the necessity of drug resistance testing before initiating antiretroviral therapy </w:t>
      </w:r>
      <w:r w:rsidR="00072915">
        <w:fldChar w:fldCharType="begin"/>
      </w:r>
      <w:ins w:id="788" w:author="Ram Shrestha" w:date="2014-02-16T01:12:00Z">
        <w:r w:rsidR="00045B29">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789" w:author="Ram Shrestha" w:date="2014-02-16T01:12:00Z">
        <w:r w:rsidR="00CD6CBE" w:rsidDel="00045B29">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072915">
        <w:fldChar w:fldCharType="separate"/>
      </w:r>
      <w:r>
        <w:rPr>
          <w:noProof/>
        </w:rPr>
        <w:t>(Hanna and D'Aquila, 2001)</w:t>
      </w:r>
      <w:r w:rsidR="00072915">
        <w:fldChar w:fldCharType="end"/>
      </w:r>
      <w:r>
        <w:t>.</w:t>
      </w:r>
    </w:p>
    <w:p w:rsidR="006444DD" w:rsidRDefault="006444DD" w:rsidP="006444DD">
      <w:pPr>
        <w:spacing w:line="480" w:lineRule="auto"/>
        <w:jc w:val="both"/>
      </w:pPr>
    </w:p>
    <w:p w:rsidR="006444DD" w:rsidRPr="00C81AFB" w:rsidRDefault="006444DD" w:rsidP="006444DD">
      <w:pPr>
        <w:spacing w:line="480" w:lineRule="auto"/>
        <w:jc w:val="both"/>
      </w:pPr>
      <w:r>
        <w:t xml:space="preserve">Phenotypic and genotypic assays are available for drug resistance testing. A phenotypic assay includes viral stock generation from peripheral blood mononuclear cells (PBMCs),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PBMCs only (not virus in plasma) for drug susceptibility test </w:t>
      </w:r>
      <w:r w:rsidR="00072915">
        <w:fldChar w:fldCharType="begin"/>
      </w:r>
      <w:ins w:id="790" w:author="Ram Shrestha" w:date="2014-02-16T01:12:00Z">
        <w:r w:rsidR="00045B29">
          <w: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instrText>
        </w:r>
      </w:ins>
      <w:del w:id="791" w:author="Ram Shrestha" w:date="2014-02-16T01:12:00Z">
        <w:r w:rsidR="00CD6CBE" w:rsidDel="00045B29">
          <w:delInstrText xml:space="preserve"> ADDIN EN.CITE &lt;EndNote&gt;&lt;Cite&gt;&lt;Author&gt;Hanna&lt;/Author&gt;&lt;Year&gt;2001&lt;/Year&gt;&lt;RecNum&gt;1390&lt;/RecNum&gt;&lt;record&gt;&lt;rec-number&gt;1390&lt;/rec-number&gt;&lt;foreign-keys&gt;&lt;key app="EN" db-id="fp25zzvrxrd9vke5zxqp9stbssprwstvdddz"&gt;1390&lt;/key&gt;&lt;/foreign-keys&gt;&lt;ref-type name="Journal Article"&gt;17&lt;/ref-type&gt;&lt;contributors&gt;&lt;authors&gt;&lt;author&gt;Hanna, G. J.&lt;/author&gt;&lt;author&gt;D&amp;apos;Aquila, R. T.&lt;/author&gt;&lt;/authors&gt;&lt;/contributors&gt;&lt;auth-address&gt;Massachusetts General Hospital and Harvard Medical School, Boston, MA, USA.&lt;/auth-address&gt;&lt;titles&gt;&lt;title&gt;Clinical use of genotypic and phenotypic drug resistance testing to monitor antiretroviral chemotherapy&lt;/title&gt;&lt;secondary-title&gt;Clin Infect Dis&lt;/secondary-title&gt;&lt;/titles&gt;&lt;periodical&gt;&lt;full-title&gt;Clin Infect Dis&lt;/full-title&gt;&lt;/periodical&gt;&lt;pages&gt;774-82&lt;/pages&gt;&lt;volume&gt;32&lt;/volume&gt;&lt;number&gt;5&lt;/number&gt;&lt;edition&gt;2001/03/07&lt;/edition&gt;&lt;keywords&gt;&lt;keyword&gt;Anti-HIV Agents/*pharmacology/*therapeutic use&lt;/keyword&gt;&lt;keyword&gt;Drug Resistance, Microbial/genetics/physiology&lt;/keyword&gt;&lt;keyword&gt;Genotype&lt;/keyword&gt;&lt;keyword&gt;HIV Infections/*drug therapy/virology&lt;/keyword&gt;&lt;keyword&gt;HIV-1/*drug effects/genetics/physiology&lt;/keyword&gt;&lt;keyword&gt;Humans&lt;/keyword&gt;&lt;keyword&gt;Microbial Sensitivity Tests/methods&lt;/keyword&gt;&lt;keyword&gt;Phenotype&lt;/keyword&gt;&lt;keyword&gt;Reverse Transcriptase Inhibitors/*pharmacology/*therapeutic use&lt;/keyword&gt;&lt;/keywords&gt;&lt;dates&gt;&lt;year&gt;2001&lt;/year&gt;&lt;pub-dates&gt;&lt;date&gt;Mar 1&lt;/date&gt;&lt;/pub-dates&gt;&lt;/dates&gt;&lt;isbn&gt;1058-4838 (Print)&amp;#xD;1058-4838 (Linking)&lt;/isbn&gt;&lt;accession-num&gt;11229846&lt;/accession-num&gt;&lt;urls&gt;&lt;related-urls&gt;&lt;url&gt;http://www.ncbi.nlm.nih.gov/entrez/query.fcgi?cmd=Retrieve&amp;amp;db=PubMed&amp;amp;dopt=Citation&amp;amp;list_uids=11229846&lt;/url&gt;&lt;/related-urls&gt;&lt;/urls&gt;&lt;electronic-resource-num&gt;CID001259 [pii]&amp;#xD;10.1086/319231&lt;/electronic-resource-num&gt;&lt;language&gt;eng&lt;/language&gt;&lt;/record&gt;&lt;/Cite&gt;&lt;/EndNote&gt;</w:delInstrText>
        </w:r>
      </w:del>
      <w:r w:rsidR="00072915">
        <w:fldChar w:fldCharType="separate"/>
      </w:r>
      <w:r>
        <w:rPr>
          <w:noProof/>
        </w:rPr>
        <w:t>(Hanna and D'Aquila, 2001)</w:t>
      </w:r>
      <w:r w:rsidR="00072915">
        <w:fldChar w:fldCharType="end"/>
      </w:r>
      <w:r>
        <w:t>.</w:t>
      </w:r>
    </w:p>
    <w:p w:rsidR="00E93357" w:rsidRDefault="00E93357" w:rsidP="006444DD">
      <w:pPr>
        <w:spacing w:line="480" w:lineRule="auto"/>
        <w:jc w:val="both"/>
      </w:pPr>
    </w:p>
    <w:p w:rsidR="006444DD" w:rsidRDefault="006444DD" w:rsidP="006444DD">
      <w:pPr>
        <w:spacing w:line="480" w:lineRule="auto"/>
        <w:jc w:val="both"/>
      </w:pPr>
      <w:r>
        <w:t xml:space="preserve">The limitations led to development of HIV resistance assays based on recombination of the virus from plasma samples </w:t>
      </w:r>
      <w:r w:rsidR="00072915">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ins w:id="792" w:author="Ram Shrestha" w:date="2014-02-16T01:12:00Z">
        <w:r w:rsidR="00045B29">
          <w:instrText xml:space="preserve"> ADDIN EN.CITE </w:instrText>
        </w:r>
      </w:ins>
      <w:del w:id="793" w:author="Ram Shrestha" w:date="2014-02-16T01:12:00Z">
        <w:r w:rsidR="00CD6CBE" w:rsidDel="00045B29">
          <w:delInstrText xml:space="preserve"> ADDIN EN.CITE </w:delInstrText>
        </w:r>
        <w:r w:rsidR="00072915" w:rsidDel="00045B29">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CD6CBE" w:rsidDel="00045B29">
          <w:delInstrText xml:space="preserve"> ADDIN EN.CITE.DATA </w:delInstrText>
        </w:r>
      </w:del>
      <w:del w:id="794" w:author="Ram Shrestha" w:date="2014-02-16T01:12:00Z">
        <w:r w:rsidR="00072915" w:rsidDel="00045B29">
          <w:fldChar w:fldCharType="end"/>
        </w:r>
      </w:del>
      <w:ins w:id="795" w:author="Ram Shrestha" w:date="2014-02-16T01:12:00Z">
        <w:r w:rsidR="00072915">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Z2U+ZW5nPC9sYW5ndWFnZT48L3JlY29yZD48L0NpdGU+PENpdGU+PEF1dGhvcj5LZWxsYW08L0F1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</w:fldData>
          </w:fldChar>
        </w:r>
        <w:r w:rsidR="00045B29">
          <w:instrText xml:space="preserve"> ADDIN EN.CITE.DATA </w:instrText>
        </w:r>
      </w:ins>
      <w:ins w:id="796" w:author="Ram Shrestha" w:date="2014-02-16T01:12:00Z">
        <w:r w:rsidR="00072915">
          <w:fldChar w:fldCharType="end"/>
        </w:r>
      </w:ins>
      <w:r w:rsidR="00072915">
        <w:fldChar w:fldCharType="separate"/>
      </w:r>
      <w:r>
        <w:rPr>
          <w:noProof/>
        </w:rPr>
        <w:t>(Hertogs et al., 1998; Kellam and Larder, 1994; Martinez-Picado et al., 1999; Petropoulos et al., 2000; Shi and Mellors, 1997)</w:t>
      </w:r>
      <w:r w:rsidR="00072915">
        <w:fldChar w:fldCharType="end"/>
      </w:r>
      <w: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Antivirogram assay (Virco, Mechelen, Belgium) </w:t>
      </w:r>
      <w:r w:rsidR="00072915">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ins w:id="797" w:author="Ram Shrestha" w:date="2014-02-16T01:12:00Z">
        <w:r w:rsidR="00045B29">
          <w:instrText xml:space="preserve"> ADDIN EN.CITE </w:instrText>
        </w:r>
      </w:ins>
      <w:del w:id="798" w:author="Ram Shrestha" w:date="2014-02-16T01:12:00Z">
        <w:r w:rsidR="00CD6CBE" w:rsidDel="00045B29">
          <w:delInstrText xml:space="preserve"> ADDIN EN.CITE </w:delInstrText>
        </w:r>
        <w:r w:rsidR="00072915" w:rsidDel="00045B29">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CD6CBE" w:rsidDel="00045B29">
          <w:delInstrText xml:space="preserve"> ADDIN EN.CITE.DATA </w:delInstrText>
        </w:r>
      </w:del>
      <w:del w:id="799" w:author="Ram Shrestha" w:date="2014-02-16T01:12:00Z">
        <w:r w:rsidR="00072915" w:rsidDel="00045B29">
          <w:fldChar w:fldCharType="end"/>
        </w:r>
      </w:del>
      <w:ins w:id="800" w:author="Ram Shrestha" w:date="2014-02-16T01:12:00Z">
        <w:r w:rsidR="00072915">
          <w:fldChar w:fldCharType="begin">
            <w:fldData xml:space="preserve">PEVuZE5vdGU+PENpdGU+PEF1dGhvcj5IZXJ0b2dzPC9BdXRob3I+PFllYXI+MTk5ODwvWWVhcj48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</w:fldData>
          </w:fldChar>
        </w:r>
        <w:r w:rsidR="00045B29">
          <w:instrText xml:space="preserve"> ADDIN EN.CITE.DATA </w:instrText>
        </w:r>
      </w:ins>
      <w:ins w:id="801" w:author="Ram Shrestha" w:date="2014-02-16T01:12:00Z">
        <w:r w:rsidR="00072915">
          <w:fldChar w:fldCharType="end"/>
        </w:r>
      </w:ins>
      <w:r w:rsidR="00072915">
        <w:fldChar w:fldCharType="separate"/>
      </w:r>
      <w:r>
        <w:rPr>
          <w:noProof/>
        </w:rPr>
        <w:t>(Hertogs et al., 1998)</w:t>
      </w:r>
      <w:r w:rsidR="00072915">
        <w:fldChar w:fldCharType="end"/>
      </w:r>
      <w:r>
        <w:t xml:space="preserve"> and PhenoSense assay (ViroLogic, South San Francisco, California) </w:t>
      </w:r>
      <w:r w:rsidR="00072915">
        <w:fldChar w:fldCharType="begin"/>
      </w:r>
      <w:ins w:id="802" w:author="Ram Shrestha" w:date="2014-02-16T01:12:00Z">
        <w:r w:rsidR="00045B29">
          <w: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instrText>
        </w:r>
      </w:ins>
      <w:del w:id="803" w:author="Ram Shrestha" w:date="2014-02-16T01:12:00Z">
        <w:r w:rsidR="00CD6CBE" w:rsidDel="00045B29">
          <w:delInstrText xml:space="preserve"> ADDIN EN.CITE &lt;EndNote&gt;&lt;Cite&gt;&lt;Author&gt;Petropoulos&lt;/Author&gt;&lt;Year&gt;2000&lt;/Year&gt;&lt;RecNum&gt;1394&lt;/RecNum&gt;&lt;record&gt;&lt;rec-number&gt;1394&lt;/rec-number&gt;&lt;foreign-keys&gt;&lt;key app="EN" db-id="fp25zzvrxrd9vke5zxqp9stbssprwstvdddz"&gt;1394&lt;/key&gt;&lt;/foreign-keys&gt;&lt;ref-type name="Journal Article"&gt;17&lt;/ref-type&gt;&lt;contributors&gt;&lt;authors&gt;&lt;author&gt;Petropoulos, C. J.&lt;/author&gt;&lt;author&gt;Parkin, N. T.&lt;/author&gt;&lt;author&gt;Limoli, K. L.&lt;/author&gt;&lt;author&gt;Lie, Y. S.&lt;/author&gt;&lt;author&gt;Wrin, T.&lt;/author&gt;&lt;author&gt;Huang, W.&lt;/author&gt;&lt;author&gt;Tian, H.&lt;/author&gt;&lt;author&gt;Smith, D.&lt;/author&gt;&lt;author&gt;Winslow, G. A.&lt;/author&gt;&lt;author&gt;Capon, D. J.&lt;/author&gt;&lt;author&gt;Whitcomb, J. M.&lt;/author&gt;&lt;/authors&gt;&lt;/contributors&gt;&lt;auth-address&gt;ViroLogic, Inc., South San Francisco, California 94080, USA. cpetropoulos@virologic.com&lt;/auth-address&gt;&lt;titles&gt;&lt;title&gt;A novel phenotypic drug susceptibility assay for human immunodeficiency virus type 1&lt;/title&gt;&lt;secondary-title&gt;Antimicrob Agents Chemother&lt;/secondary-title&gt;&lt;/titles&gt;&lt;periodical&gt;&lt;full-title&gt;Antimicrob Agents Chemother&lt;/full-title&gt;&lt;/periodical&gt;&lt;pages&gt;920-8&lt;/pages&gt;&lt;volume&gt;44&lt;/volume&gt;&lt;number&gt;4&lt;/number&gt;&lt;edition&gt;2000/03/18&lt;/edition&gt;&lt;keywords&gt;&lt;keyword&gt;Antiviral Agents/*pharmacology&lt;/keyword&gt;&lt;keyword&gt;DNA, Viral/genetics&lt;/keyword&gt;&lt;keyword&gt;Drug Resistance, Microbial&lt;/keyword&gt;&lt;keyword&gt;Genetic Vectors&lt;/keyword&gt;&lt;keyword&gt;HIV-1/*drug effects/genetics&lt;/keyword&gt;&lt;keyword&gt;Humans&lt;/keyword&gt;&lt;keyword&gt;Microbial Sensitivity Tests&lt;/keyword&gt;&lt;keyword&gt;Phenotype&lt;/keyword&gt;&lt;keyword&gt;Reproducibility of Results&lt;/keyword&gt;&lt;keyword&gt;Reverse Transcriptase Polymerase Chain Reaction&lt;/keyword&gt;&lt;/keywords&gt;&lt;dates&gt;&lt;year&gt;2000&lt;/year&gt;&lt;pub-dates&gt;&lt;date&gt;Apr&lt;/date&gt;&lt;/pub-dates&gt;&lt;/dates&gt;&lt;isbn&gt;0066-4804 (Print)&amp;#xD;0066-4804 (Linking)&lt;/isbn&gt;&lt;accession-num&gt;10722492&lt;/accession-num&gt;&lt;urls&gt;&lt;related-urls&gt;&lt;url&gt;http://www.ncbi.nlm.nih.gov/entrez/query.fcgi?cmd=Retrieve&amp;amp;db=PubMed&amp;amp;dopt=Citation&amp;amp;list_uids=10722492&lt;/url&gt;&lt;/related-urls&gt;&lt;/urls&gt;&lt;custom2&gt;89793&lt;/custom2&gt;&lt;language&gt;eng&lt;/language&gt;&lt;/record&gt;&lt;/Cite&gt;&lt;/EndNote&gt;</w:delInstrText>
        </w:r>
      </w:del>
      <w:r w:rsidR="00072915">
        <w:fldChar w:fldCharType="separate"/>
      </w:r>
      <w:r>
        <w:rPr>
          <w:noProof/>
        </w:rPr>
        <w:t>(Petropoulos et al., 2000)</w:t>
      </w:r>
      <w:r w:rsidR="00072915">
        <w:fldChar w:fldCharType="end"/>
      </w:r>
      <w:r>
        <w:t xml:space="preserve"> are two automated recombinant assays; both require up to 10 days to complete the resistance test. These assays sample the predominant variant in the viral population while minor variants may go undetected that could lead to drug failure </w:t>
      </w:r>
      <w:r w:rsidR="00072915">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 </w:instrText>
      </w:r>
      <w:r w:rsidR="00072915">
        <w:fldChar w:fldCharType="begin">
          <w:fldData xml:space="preserve">PEVuZE5vdGU+PENpdGU+PEF1dGhvcj5TaW1lbjwvQXV0aG9yPjxZZWFyPjIwMDk8L1llYXI+PFJl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</w:fldData>
        </w:fldChar>
      </w:r>
      <w:r>
        <w:instrText xml:space="preserve"> ADDIN EN.CITE.DATA </w:instrText>
      </w:r>
      <w:r w:rsidR="00072915">
        <w:fldChar w:fldCharType="end"/>
      </w:r>
      <w:r w:rsidR="00072915">
        <w:fldChar w:fldCharType="separate"/>
      </w:r>
      <w:r w:rsidR="00CD6CBE">
        <w:rPr>
          <w:noProof/>
        </w:rPr>
        <w:t>(Simen et al., 2009b)</w:t>
      </w:r>
      <w:r w:rsidR="00072915">
        <w:fldChar w:fldCharType="end"/>
      </w:r>
      <w:r>
        <w:t xml:space="preserve">. The assays involve complexities and are expensive (reviewed in </w:t>
      </w:r>
      <w:r w:rsidR="00072915">
        <w:fldChar w:fldCharType="begin"/>
      </w:r>
      <w:ins w:id="804" w:author="Ram Shrestha" w:date="2014-02-16T01:12:00Z">
        <w:r w:rsidR="00045B29">
          <w: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instrText>
        </w:r>
      </w:ins>
      <w:del w:id="805" w:author="Ram Shrestha" w:date="2014-02-16T01:12:00Z">
        <w:r w:rsidR="00CD6CBE" w:rsidDel="00045B29">
          <w:delInstrText xml:space="preserve"> ADDIN EN.CITE &lt;EndNote&gt;&lt;Cite&gt;&lt;Author&gt;Hirsch MS&lt;/Author&gt;&lt;Year&gt;2000&lt;/Year&gt;&lt;RecNum&gt;451&lt;/RecNum&gt;&lt;record&gt;&lt;rec-number&gt;451&lt;/rec-number&gt;&lt;foreign-keys&gt;&lt;key app="EN" db-id="fp25zzvrxrd9vke5zxqp9stbssprwstvdddz"&gt;451&lt;/key&gt;&lt;/foreign-keys&gt;&lt;ref-type name="Journal Article"&gt;17&lt;/ref-type&gt;&lt;contributors&gt;&lt;authors&gt;&lt;author&gt;Hirsch MS, Brun-Vézinet F&lt;/author&gt;&lt;/authors&gt;&lt;/contributors&gt;&lt;auth-address&gt;http://dx.doi.org/10.1001/jama.283.18.2417&lt;/auth-address&gt;&lt;titles&gt;&lt;title&gt;Antiretroviral drug resistance testing in adult hiv-1 infection: Recommendations of an international aids society–usa panel&lt;/title&gt;&lt;secondary-title&gt;JAMA&lt;/secondary-title&gt;&lt;/titles&gt;&lt;periodical&gt;&lt;full-title&gt;JAMA&lt;/full-title&gt;&lt;/periodical&gt;&lt;pages&gt;2417-2426&lt;/pages&gt;&lt;volume&gt;283&lt;/volume&gt;&lt;number&gt;18&lt;/number&gt;&lt;dates&gt;&lt;year&gt;2000&lt;/year&gt;&lt;pub-dates&gt;&lt;date&gt;May&lt;/date&gt;&lt;/pub-dates&gt;&lt;/dates&gt;&lt;isbn&gt;0098-7484&lt;/isbn&gt;&lt;label&gt;hirsch_ms_antiretroviral_2000&lt;/label&gt;&lt;urls&gt;&lt;related-urls&gt;&lt;url&gt;10.1001/jama.283.18.2417&lt;/url&gt;&lt;/related-urls&gt;&lt;/urls&gt;&lt;/record&gt;&lt;/Cite&gt;&lt;/EndNote&gt;</w:delInstrText>
        </w:r>
      </w:del>
      <w:r w:rsidR="00072915">
        <w:fldChar w:fldCharType="separate"/>
      </w:r>
      <w:r>
        <w:rPr>
          <w:noProof/>
        </w:rPr>
        <w:t>(Hirsch MS, 2000)</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Genotypic assays are based on mutations inferred from gene sequences. Specific mutations in HIV-1 provide resistance to related antiretroviral drugs (Figure 1.13 and Figure 1.14). The HIV test sequence can be compared with a database of known drug resistant viral specimens e.g. the Stanford HIV database </w:t>
      </w:r>
      <w:r w:rsidR="00072915">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ins w:id="806" w:author="Ram Shrestha" w:date="2014-02-16T01:12:00Z">
        <w:r w:rsidR="00045B29">
          <w:instrText xml:space="preserve"> ADDIN EN.CITE </w:instrText>
        </w:r>
      </w:ins>
      <w:del w:id="807" w:author="Ram Shrestha" w:date="2014-02-16T01:12:00Z">
        <w:r w:rsidR="00CD6CBE" w:rsidDel="00045B29">
          <w:delInstrText xml:space="preserve"> ADDIN EN.CITE </w:delInstrText>
        </w:r>
        <w:r w:rsidR="00072915" w:rsidDel="00045B29">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CD6CBE" w:rsidDel="00045B29">
          <w:delInstrText xml:space="preserve"> ADDIN EN.CITE.DATA </w:delInstrText>
        </w:r>
      </w:del>
      <w:del w:id="808" w:author="Ram Shrestha" w:date="2014-02-16T01:12:00Z">
        <w:r w:rsidR="00072915" w:rsidDel="00045B29">
          <w:fldChar w:fldCharType="end"/>
        </w:r>
      </w:del>
      <w:ins w:id="809" w:author="Ram Shrestha" w:date="2014-02-16T01:12:00Z">
        <w:r w:rsidR="00072915">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c3RvbTI+PGxhbmd1YWdlPmVuZzwvbGFuZ3VhZ2U+PC9yZWNvcmQ+PC9DaXRlPjwvRW5kTm90ZT4A
</w:fldData>
          </w:fldChar>
        </w:r>
        <w:r w:rsidR="00045B29">
          <w:instrText xml:space="preserve"> ADDIN EN.CITE.DATA </w:instrText>
        </w:r>
      </w:ins>
      <w:ins w:id="810" w:author="Ram Shrestha" w:date="2014-02-16T01:12:00Z">
        <w:r w:rsidR="00072915">
          <w:fldChar w:fldCharType="end"/>
        </w:r>
      </w:ins>
      <w:r w:rsidR="00072915">
        <w:fldChar w:fldCharType="separate"/>
      </w:r>
      <w:r>
        <w:rPr>
          <w:noProof/>
        </w:rPr>
        <w:t>(Rhee et al., 2003)</w:t>
      </w:r>
      <w:r w:rsidR="00072915">
        <w:fldChar w:fldCharType="end"/>
      </w:r>
      <w:r>
        <w:t xml:space="preserve">. The </w:t>
      </w:r>
      <w:r w:rsidR="00E93357">
        <w:t xml:space="preserve">known drug susceptibility </w:t>
      </w:r>
      <w:r>
        <w:t xml:space="preserve">information </w:t>
      </w:r>
      <w:r w:rsidR="00E93357">
        <w:t xml:space="preserve">on the combination of drug resistant mutations, </w:t>
      </w:r>
      <w:r>
        <w:t xml:space="preserve">can be used to infer the drug susceptibility </w:t>
      </w:r>
      <w:r w:rsidR="00E93357">
        <w:t xml:space="preserve">of the HIV genotypic sequence data </w:t>
      </w:r>
      <w:r>
        <w:t xml:space="preserve">classed as susceptible, resistant and intermediate resistant </w:t>
      </w:r>
      <w:r w:rsidR="00072915">
        <w:fldChar w:fldCharType="begin"/>
      </w:r>
      <w:ins w:id="811" w:author="Ram Shrestha" w:date="2014-02-16T01:12:00Z">
        <w:r w:rsidR="00045B29">
          <w: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instrText>
        </w:r>
      </w:ins>
      <w:del w:id="812" w:author="Ram Shrestha" w:date="2014-02-16T01:12:00Z">
        <w:r w:rsidR="00CD6CBE" w:rsidDel="00045B29">
          <w:delInstrText xml:space="preserve"> ADDIN EN.CITE &lt;EndNote&gt;&lt;Cite&gt;&lt;Author&gt;Mayer&lt;/Author&gt;&lt;Year&gt;2001&lt;/Year&gt;&lt;RecNum&gt;1419&lt;/RecNum&gt;&lt;record&gt;&lt;rec-number&gt;1419&lt;/rec-number&gt;&lt;foreign-keys&gt;&lt;key app="EN" db-id="fp25zzvrxrd9vke5zxqp9stbssprwstvdddz"&gt;1419&lt;/key&gt;&lt;/foreign-keys&gt;&lt;ref-type name="Journal Article"&gt;17&lt;/ref-type&gt;&lt;contributors&gt;&lt;authors&gt;&lt;author&gt;Mayer, Kenneth H&lt;/author&gt;&lt;author&gt;Hanna, George J&lt;/author&gt;&lt;author&gt;Richard, TD&lt;/author&gt;&lt;/authors&gt;&lt;/contributors&gt;&lt;titles&gt;&lt;title&gt;Clinical use of genotypic and phenotypic drug resistance testing to monitor antiretroviral chemotherapy&lt;/title&gt;&lt;secondary-title&gt;Clinical Infectious Diseases&lt;/secondary-title&gt;&lt;/titles&gt;&lt;periodical&gt;&lt;full-title&gt;Clinical Infectious Diseases&lt;/full-title&gt;&lt;/periodical&gt;&lt;pages&gt;774-782&lt;/pages&gt;&lt;volume&gt;32&lt;/volume&gt;&lt;number&gt;5&lt;/number&gt;&lt;dates&gt;&lt;year&gt;2001&lt;/year&gt;&lt;/dates&gt;&lt;isbn&gt;1058-4838&lt;/isbn&gt;&lt;urls&gt;&lt;/urls&gt;&lt;/record&gt;&lt;/Cite&gt;&lt;Cite&gt;&lt;Author&gt;Larder&lt;/Author&gt;&lt;Year&gt;1999&lt;/Year&gt;&lt;RecNum&gt;1420&lt;/RecNum&gt;&lt;record&gt;&lt;rec-number&gt;1420&lt;/rec-number&gt;&lt;foreign-keys&gt;&lt;key app="EN" db-id="fp25zzvrxrd9vke5zxqp9stbssprwstvdddz"&gt;1420&lt;/key&gt;&lt;/foreign-keys&gt;&lt;ref-type name="Journal Article"&gt;17&lt;/ref-type&gt;&lt;contributors&gt;&lt;authors&gt;&lt;author&gt;Larder, B.&lt;/author&gt;&lt;author&gt;De Vroey, V.&lt;/author&gt;&lt;author&gt;Dehertogh, P.&lt;/author&gt;&lt;/authors&gt;&lt;/contributors&gt;&lt;titles&gt;&lt;title&gt;Abstracts of the 3d International Workshop on HIV Drug Resistance and Treatment Strategies (San Diego). London: International Medical Press; 1999. Predicting HIV-1 phenotypic resistance from genotype using a large phenotype-genotype relational database [abstract 59]&lt;/title&gt;&lt;/titles&gt;&lt;pages&gt;41-2&lt;/pages&gt;&lt;dates&gt;&lt;year&gt;1999&lt;/year&gt;&lt;/dates&gt;&lt;urls&gt;&lt;/urls&gt;&lt;/record&gt;&lt;/Cite&gt;&lt;/EndNote&gt;</w:delInstrText>
        </w:r>
      </w:del>
      <w:r w:rsidR="00072915">
        <w:fldChar w:fldCharType="separate"/>
      </w:r>
      <w:r>
        <w:rPr>
          <w:noProof/>
        </w:rPr>
        <w:t>(Larder et al., 1999; Mayer et al., 2001)</w:t>
      </w:r>
      <w:r w:rsidR="00072915">
        <w:fldChar w:fldCharType="end"/>
      </w:r>
      <w:r>
        <w:t xml:space="preserve">. </w:t>
      </w:r>
    </w:p>
    <w:p w:rsidR="006444DD" w:rsidRDefault="006444DD" w:rsidP="006444DD">
      <w:pPr>
        <w:spacing w:line="480" w:lineRule="auto"/>
        <w:jc w:val="both"/>
      </w:pPr>
    </w:p>
    <w:p w:rsidR="006444DD" w:rsidRDefault="006444DD" w:rsidP="006444DD">
      <w:pPr>
        <w:spacing w:line="480" w:lineRule="auto"/>
        <w:jc w:val="both"/>
      </w:pPr>
      <w:r>
        <w:t xml:space="preserve">Sanger based technology </w:t>
      </w:r>
      <w:ins w:id="813" w:author="Ram Shrestha" w:date="2014-02-16T01:12:00Z">
        <w:r w:rsidR="00072915">
          <w:fldChar w:fldCharType="begin"/>
        </w:r>
        <w:r w:rsidR="00045B29">
          <w:instrText xml:space="preserve"> ADDIN EN.CITE &lt;EndNote&gt;&lt;Cite&gt;&lt;Author&gt;Sanger&lt;/Author&gt;&lt;Year&gt;1977&lt;/Year&gt;&lt;RecNum&gt;183&lt;/RecNum&gt;&lt;record&gt;&lt;rec-number&gt;183&lt;/rec-number&gt;&lt;foreign-keys&gt;&lt;key app="EN" db-id="fp25zzvrxrd9vke5zxqp9stbssprwstvdddz"&gt;183&lt;/key&gt;&lt;/foreign-keys&gt;&lt;ref-type name="Journal Article"&gt;17&lt;/ref-type&gt;&lt;contributors&gt;&lt;authors&gt;&lt;author&gt;Sanger, F.&lt;/author&gt;&lt;author&gt;Nicklen, S.&lt;/author&gt;&lt;author&gt;Coulson, A. R.&lt;/author&gt;&lt;/authors&gt;&lt;/contributors&gt;&lt;auth-address&gt;http://www.pnas.org/content/74/12/5463&lt;/auth-address&gt;&lt;titles&gt;&lt;title&gt;DNA sequencing with chain-terminating inhibitors&lt;/title&gt;&lt;secondary-title&gt;Proceedings of the National Academy of Sciences&lt;/secondary-title&gt;&lt;/titles&gt;&lt;pages&gt;5463-5467&lt;/pages&gt;&lt;volume&gt;74&lt;/volume&gt;&lt;number&gt;12&lt;/number&gt;&lt;dates&gt;&lt;year&gt;1977&lt;/year&gt;&lt;pub-dates&gt;&lt;date&gt;December&lt;/date&gt;&lt;/pub-dates&gt;&lt;/dates&gt;&lt;isbn&gt;0027-8424, 1091-6490&lt;/isbn&gt;&lt;label&gt;sanger_dna_1977&lt;/label&gt;&lt;urls&gt;&lt;/urls&gt;&lt;/record&gt;&lt;/Cite&gt;&lt;/EndNote&gt;</w:instrText>
        </w:r>
      </w:ins>
      <w:r w:rsidR="00072915">
        <w:fldChar w:fldCharType="separate"/>
      </w:r>
      <w:ins w:id="814" w:author="Ram Shrestha" w:date="2014-02-16T01:12:00Z">
        <w:r w:rsidR="00045B29">
          <w:rPr>
            <w:noProof/>
          </w:rPr>
          <w:t>(Sanger et al., 1977b)</w:t>
        </w:r>
        <w:r w:rsidR="00072915">
          <w:fldChar w:fldCharType="end"/>
        </w:r>
        <w:r w:rsidR="00045B29">
          <w:t xml:space="preserve"> </w:t>
        </w:r>
      </w:ins>
      <w:r>
        <w:t xml:space="preserve">has been the standard for sequencing HIV-1 genes for drug resistance genotyping. Oligonucleotide hybridization based genotypic assays, as in GeneChip (Affymetrix) </w:t>
      </w:r>
      <w:r w:rsidR="00072915">
        <w:fldChar w:fldCharType="begin"/>
      </w:r>
      <w:ins w:id="815" w:author="Ram Shrestha" w:date="2014-02-16T01:12:00Z">
        <w:r w:rsidR="00045B29">
          <w: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instrText>
        </w:r>
      </w:ins>
      <w:del w:id="816" w:author="Ram Shrestha" w:date="2014-02-16T01:12:00Z">
        <w:r w:rsidR="00CD6CBE" w:rsidDel="00045B29">
          <w:delInstrText xml:space="preserve"> ADDIN EN.CITE &lt;EndNote&gt;&lt;Cite&gt;&lt;Author&gt;Kozal&lt;/Author&gt;&lt;Year&gt;1996&lt;/Year&gt;&lt;RecNum&gt;1398&lt;/RecNum&gt;&lt;record&gt;&lt;rec-number&gt;1398&lt;/rec-number&gt;&lt;foreign-keys&gt;&lt;key app="EN" db-id="fp25zzvrxrd9vke5zxqp9stbssprwstvdddz"&gt;1398&lt;/key&gt;&lt;/foreign-keys&gt;&lt;ref-type name="Journal Article"&gt;17&lt;/ref-type&gt;&lt;contributors&gt;&lt;authors&gt;&lt;author&gt;Kozal, M. J.&lt;/author&gt;&lt;author&gt;Shah, N.&lt;/author&gt;&lt;author&gt;Shen, N.&lt;/author&gt;&lt;author&gt;Yang, R.&lt;/author&gt;&lt;author&gt;Fucini, R.&lt;/author&gt;&lt;author&gt;Merigan, T. C.&lt;/author&gt;&lt;author&gt;Richman, D. D.&lt;/author&gt;&lt;author&gt;Morris, D.&lt;/author&gt;&lt;author&gt;Hubbell, E.&lt;/author&gt;&lt;author&gt;Chee, M.&lt;/author&gt;&lt;author&gt;Gingeras, T. R.&lt;/author&gt;&lt;/authors&gt;&lt;/contributors&gt;&lt;auth-address&gt;Department of Molecular Biology, Affymetrix, Santa Clara, California 95051, USA.&lt;/auth-address&gt;&lt;titles&gt;&lt;title&gt;Extensive polymorphisms observed in HIV-1 clade B protease gene using high-density oligonucleotide arrays&lt;/title&gt;&lt;secondary-title&gt;Nat Med&lt;/secondary-title&gt;&lt;/titles&gt;&lt;periodical&gt;&lt;full-title&gt;Nat Med&lt;/full-title&gt;&lt;/periodical&gt;&lt;pages&gt;753-9&lt;/pages&gt;&lt;volume&gt;2&lt;/volume&gt;&lt;number&gt;7&lt;/number&gt;&lt;edition&gt;1996/07/01&lt;/edition&gt;&lt;keywords&gt;&lt;keyword&gt;Amino Acid Sequence&lt;/keyword&gt;&lt;keyword&gt;Base Sequence&lt;/keyword&gt;&lt;keyword&gt;Drug Resistance, Microbial/genetics&lt;/keyword&gt;&lt;keyword&gt;HIV Infections/drug therapy&lt;/keyword&gt;&lt;keyword&gt;HIV Protease/*genetics&lt;/keyword&gt;&lt;keyword&gt;HIV Protease Inhibitors/therapeutic use&lt;/keyword&gt;&lt;keyword&gt;HIV-1/*enzymology&lt;/keyword&gt;&lt;keyword&gt;Humans&lt;/keyword&gt;&lt;keyword&gt;Molecular Sequence Data&lt;/keyword&gt;&lt;keyword&gt;Oligonucleotides/*genetics&lt;/keyword&gt;&lt;keyword&gt;*Polymorphism, Genetic&lt;/keyword&gt;&lt;/keywords&gt;&lt;dates&gt;&lt;year&gt;1996&lt;/year&gt;&lt;pub-dates&gt;&lt;date&gt;Jul&lt;/date&gt;&lt;/pub-dates&gt;&lt;/dates&gt;&lt;isbn&gt;1078-8956 (Print)&amp;#xD;1078-8956 (Linking)&lt;/isbn&gt;&lt;accession-num&gt;8673920&lt;/accession-num&gt;&lt;urls&gt;&lt;related-urls&gt;&lt;url&gt;http://www.ncbi.nlm.nih.gov/entrez/query.fcgi?cmd=Retrieve&amp;amp;db=PubMed&amp;amp;dopt=Citation&amp;amp;list_uids=8673920&lt;/url&gt;&lt;/related-urls&gt;&lt;/urls&gt;&lt;language&gt;eng&lt;/language&gt;&lt;/record&gt;&lt;/Cite&gt;&lt;/EndNote&gt;</w:delInstrText>
        </w:r>
      </w:del>
      <w:r w:rsidR="00072915">
        <w:fldChar w:fldCharType="separate"/>
      </w:r>
      <w:r>
        <w:rPr>
          <w:noProof/>
        </w:rPr>
        <w:t>(Kozal et al., 1996)</w:t>
      </w:r>
      <w:r w:rsidR="00072915">
        <w:fldChar w:fldCharType="end"/>
      </w:r>
      <w:r>
        <w:t xml:space="preserve"> and LiPA (InnoGenetics) </w:t>
      </w:r>
      <w:r w:rsidR="00072915">
        <w:fldChar w:fldCharType="begin"/>
      </w:r>
      <w:ins w:id="817" w:author="Ram Shrestha" w:date="2014-02-16T01:12:00Z">
        <w:r w:rsidR="00045B29">
          <w: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instrText>
        </w:r>
      </w:ins>
      <w:del w:id="818" w:author="Ram Shrestha" w:date="2014-02-16T01:12:00Z">
        <w:r w:rsidR="00CD6CBE" w:rsidDel="00045B29">
          <w:delInstrText xml:space="preserve"> ADDIN EN.CITE &lt;EndNote&gt;&lt;Cite&gt;&lt;Author&gt;Stuyver&lt;/Author&gt;&lt;Year&gt;1997&lt;/Year&gt;&lt;RecNum&gt;1399&lt;/RecNum&gt;&lt;record&gt;&lt;rec-number&gt;1399&lt;/rec-number&gt;&lt;foreign-keys&gt;&lt;key app="EN" db-id="fp25zzvrxrd9vke5zxqp9stbssprwstvdddz"&gt;1399&lt;/key&gt;&lt;/foreign-keys&gt;&lt;ref-type name="Journal Article"&gt;17&lt;/ref-type&gt;&lt;contributors&gt;&lt;authors&gt;&lt;author&gt;Stuyver, L.&lt;/author&gt;&lt;author&gt;Wyseur, A.&lt;/author&gt;&lt;author&gt;Rombout, A.&lt;/author&gt;&lt;author&gt;Louwagie, J.&lt;/author&gt;&lt;author&gt;Scarcez, T.&lt;/author&gt;&lt;author&gt;Verhofstede, C.&lt;/author&gt;&lt;author&gt;Rimland, D.&lt;/author&gt;&lt;author&gt;Schinazi, R. F.&lt;/author&gt;&lt;author&gt;Rossau, R.&lt;/author&gt;&lt;/authors&gt;&lt;/contributors&gt;&lt;auth-address&gt;Innogenetics N.V., Ghent, Belgium. lievestu@innogenetics.be&lt;/auth-address&gt;&lt;titles&gt;&lt;title&gt;Line probe assay for rapid detection of drug-selected mutations in the human immunodeficiency virus type 1 reverse transcriptase gene&lt;/title&gt;&lt;secondary-title&gt;Antimicrob Agents Chemother&lt;/secondary-title&gt;&lt;/titles&gt;&lt;periodical&gt;&lt;full-title&gt;Antimicrob Agents Chemother&lt;/full-title&gt;&lt;/periodical&gt;&lt;pages&gt;284-91&lt;/pages&gt;&lt;volume&gt;41&lt;/volume&gt;&lt;number&gt;2&lt;/number&gt;&lt;edition&gt;1997/02/01&lt;/edition&gt;&lt;keywords&gt;&lt;keyword&gt;Acquired Immunodeficiency Syndrome/drug therapy/virology&lt;/keyword&gt;&lt;keyword&gt;Anti-HIV Agents/therapeutic use&lt;/keyword&gt;&lt;keyword&gt;Drug Resistance, Microbial&lt;/keyword&gt;&lt;keyword&gt;Drug Resistance, Multiple&lt;/keyword&gt;&lt;keyword&gt;Genes, Viral/genetics&lt;/keyword&gt;&lt;keyword&gt;HIV Reverse Transcriptase/*genetics&lt;/keyword&gt;&lt;keyword&gt;HIV-1/*genetics&lt;/keyword&gt;&lt;keyword&gt;Humans&lt;/keyword&gt;&lt;keyword&gt;Molecular Sequence Data&lt;/keyword&gt;&lt;keyword&gt;*Mutation&lt;/keyword&gt;&lt;keyword&gt;Oligonucleotide Probes&lt;/keyword&gt;&lt;keyword&gt;Polymerase Chain Reaction&lt;/keyword&gt;&lt;/keywords&gt;&lt;dates&gt;&lt;year&gt;1997&lt;/year&gt;&lt;pub-dates&gt;&lt;date&gt;Feb&lt;/date&gt;&lt;/pub-dates&gt;&lt;/dates&gt;&lt;isbn&gt;0066-4804 (Print)&amp;#xD;0066-4804 (Linking)&lt;/isbn&gt;&lt;accession-num&gt;9021181&lt;/accession-num&gt;&lt;urls&gt;&lt;related-urls&gt;&lt;url&gt;http://www.ncbi.nlm.nih.gov/entrez/query.fcgi?cmd=Retrieve&amp;amp;db=PubMed&amp;amp;dopt=Citation&amp;amp;list_uids=9021181&lt;/url&gt;&lt;/related-urls&gt;&lt;/urls&gt;&lt;custom2&gt;163703&lt;/custom2&gt;&lt;language&gt;eng&lt;/language&gt;&lt;/record&gt;&lt;/Cite&gt;&lt;/EndNote&gt;</w:delInstrText>
        </w:r>
      </w:del>
      <w:r w:rsidR="00072915">
        <w:fldChar w:fldCharType="separate"/>
      </w:r>
      <w:r>
        <w:rPr>
          <w:noProof/>
        </w:rPr>
        <w:t>(Stuyver et al., 1997)</w:t>
      </w:r>
      <w:r w:rsidR="00072915">
        <w:fldChar w:fldCharType="end"/>
      </w:r>
      <w:r>
        <w:t>, were in used but limited to preselected drug resistant mutation codons.</w:t>
      </w:r>
    </w:p>
    <w:p w:rsidR="006444DD" w:rsidRDefault="006444DD" w:rsidP="006444DD">
      <w:pPr>
        <w:spacing w:line="480" w:lineRule="auto"/>
        <w:jc w:val="both"/>
      </w:pPr>
    </w:p>
    <w:p w:rsidR="0063668E" w:rsidRDefault="006444DD" w:rsidP="0063668E">
      <w:pPr>
        <w:pStyle w:val="Heading2"/>
        <w:numPr>
          <w:numberingChange w:id="819" w:author="Ram Shrestha" w:date="2014-02-15T23:32:00Z" w:original="%1:1:0:.%2:10:0:"/>
        </w:numPr>
      </w:pPr>
      <w:r>
        <w:t>HIV genotyping for Resistance Test</w:t>
      </w:r>
    </w:p>
    <w:p w:rsidR="006444DD" w:rsidRPr="0063668E" w:rsidRDefault="006444DD" w:rsidP="0063668E"/>
    <w:p w:rsidR="0063668E" w:rsidRDefault="006444DD" w:rsidP="0063668E">
      <w:pPr>
        <w:pStyle w:val="Heading3"/>
        <w:numPr>
          <w:numberingChange w:id="820" w:author="Ram Shrestha" w:date="2014-02-15T23:32:00Z" w:original="%1:1:0:.%2:10:0:.%3:1:0:"/>
        </w:numPr>
      </w:pPr>
      <w:r>
        <w:t>Conventional Population Based HIV Drug Resistance Genotyping</w:t>
      </w:r>
    </w:p>
    <w:p w:rsidR="006444DD" w:rsidRPr="0063668E" w:rsidRDefault="006444DD" w:rsidP="0063668E"/>
    <w:p w:rsidR="006444DD" w:rsidRDefault="006444DD" w:rsidP="006444DD">
      <w:pPr>
        <w:spacing w:line="480" w:lineRule="auto"/>
        <w:jc w:val="both"/>
      </w:pPr>
      <w:r>
        <w:t xml:space="preserve">The pattern of drug resistant mutations (Figure 1.13 and Figure 1.14) in HIV has strong relation with virologic failure </w:t>
      </w:r>
      <w:r w:rsidR="00072915">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ins w:id="821" w:author="Ram Shrestha" w:date="2014-02-16T01:12:00Z">
        <w:r w:rsidR="00045B29">
          <w:instrText xml:space="preserve"> ADDIN EN.CITE </w:instrText>
        </w:r>
      </w:ins>
      <w:del w:id="822" w:author="Ram Shrestha" w:date="2014-02-16T01:12:00Z">
        <w:r w:rsidR="00CD6CBE" w:rsidDel="00045B29">
          <w:delInstrText xml:space="preserve"> ADDIN EN.CITE </w:delInstrText>
        </w:r>
        <w:r w:rsidR="00072915" w:rsidDel="00045B29">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CD6CBE" w:rsidDel="00045B29">
          <w:delInstrText xml:space="preserve"> ADDIN EN.CITE.DATA </w:delInstrText>
        </w:r>
      </w:del>
      <w:del w:id="823" w:author="Ram Shrestha" w:date="2014-02-16T01:12:00Z">
        <w:r w:rsidR="00072915" w:rsidDel="00045B29">
          <w:fldChar w:fldCharType="end"/>
        </w:r>
      </w:del>
      <w:ins w:id="824" w:author="Ram Shrestha" w:date="2014-02-16T01:12:00Z">
        <w:r w:rsidR="00072915">
          <w:fldChar w:fldCharType="begin">
            <w:fldData xml:space="preserve">PEVuZE5vdGU+PENpdGU+PEF1dGhvcj5Mb3JlbnppPC9BdXRob3I+PFllYXI+MTk5OTwvWWVhcj48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=
</w:fldData>
          </w:fldChar>
        </w:r>
        <w:r w:rsidR="00045B29">
          <w:instrText xml:space="preserve"> ADDIN EN.CITE.DATA </w:instrText>
        </w:r>
      </w:ins>
      <w:ins w:id="825" w:author="Ram Shrestha" w:date="2014-02-16T01:12:00Z">
        <w:r w:rsidR="00072915">
          <w:fldChar w:fldCharType="end"/>
        </w:r>
      </w:ins>
      <w:r w:rsidR="00072915">
        <w:fldChar w:fldCharType="separate"/>
      </w:r>
      <w:r w:rsidR="00CD6CBE">
        <w:rPr>
          <w:noProof/>
        </w:rPr>
        <w:t>(Condra et al., 1995; Larder et al., 1989a; Larder and Kemp, 1989; Lorenzi et al., 1999; Molla et al., 1996; van Leeuwen et al., 1995; Zolopa et al., 1999)</w:t>
      </w:r>
      <w:r w:rsidR="00072915">
        <w:fldChar w:fldCharType="end"/>
      </w:r>
      <w:r>
        <w:t xml:space="preserve"> and can be used for antiretroviral therapy optimization for virologic benefits in clinical settings </w:t>
      </w:r>
      <w:r w:rsidR="00072915">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ins w:id="826" w:author="Ram Shrestha" w:date="2014-02-16T01:12:00Z">
        <w:r w:rsidR="00045B29">
          <w:instrText xml:space="preserve"> ADDIN EN.CITE </w:instrText>
        </w:r>
      </w:ins>
      <w:del w:id="827" w:author="Ram Shrestha" w:date="2014-02-16T01:12:00Z">
        <w:r w:rsidR="00CD6CBE" w:rsidDel="00045B29">
          <w:delInstrText xml:space="preserve"> ADDIN EN.CITE </w:delInstrText>
        </w:r>
        <w:r w:rsidR="00072915" w:rsidDel="00045B29">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CD6CBE" w:rsidDel="00045B29">
          <w:delInstrText xml:space="preserve"> ADDIN EN.CITE.DATA </w:delInstrText>
        </w:r>
      </w:del>
      <w:del w:id="828" w:author="Ram Shrestha" w:date="2014-02-16T01:12:00Z">
        <w:r w:rsidR="00072915" w:rsidDel="00045B29">
          <w:fldChar w:fldCharType="end"/>
        </w:r>
      </w:del>
      <w:ins w:id="829" w:author="Ram Shrestha" w:date="2014-02-16T01:12:00Z">
        <w:r w:rsidR="00072915">
          <w:fldChar w:fldCharType="begin">
            <w:fldData xml:space="preserve">PEVuZE5vdGU+PENpdGU+PEF1dGhvcj5CYXh0ZXI8L0F1dGhvcj48WWVhcj4yMDAwPC9ZZWFyPjxS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</w:fldData>
          </w:fldChar>
        </w:r>
        <w:r w:rsidR="00045B29">
          <w:instrText xml:space="preserve"> ADDIN EN.CITE.DATA </w:instrText>
        </w:r>
      </w:ins>
      <w:ins w:id="830" w:author="Ram Shrestha" w:date="2014-02-16T01:12:00Z">
        <w:r w:rsidR="00072915">
          <w:fldChar w:fldCharType="end"/>
        </w:r>
      </w:ins>
      <w:r w:rsidR="00072915">
        <w:fldChar w:fldCharType="separate"/>
      </w:r>
      <w:r>
        <w:rPr>
          <w:noProof/>
        </w:rPr>
        <w:t>(Baxter et al., 2000; Durant et al., 1999; Van Vaerenbergh, 2001)</w:t>
      </w:r>
      <w:r w:rsidR="00072915">
        <w:fldChar w:fldCharType="end"/>
      </w:r>
      <w:r>
        <w:t xml:space="preserve">. Conventional HIV genotyping involves Sanger dideoxy termination based population sequencing </w:t>
      </w:r>
      <w:ins w:id="831" w:author="Ram Shrestha" w:date="2014-01-26T14:53:00Z">
        <w:r w:rsidR="00585885">
          <w:t xml:space="preserve">that </w:t>
        </w:r>
      </w:ins>
      <w:ins w:id="832" w:author="Ram Shrestha" w:date="2014-02-16T11:16:00Z">
        <w:r w:rsidR="009334D4">
          <w:t>produces</w:t>
        </w:r>
      </w:ins>
      <w:ins w:id="833" w:author="Ram Shrestha" w:date="2014-01-26T14:53:00Z">
        <w:r w:rsidR="00585885">
          <w:t xml:space="preserve"> consensus</w:t>
        </w:r>
      </w:ins>
      <w:ins w:id="834" w:author="Ram Shrestha" w:date="2014-01-26T14:54:00Z">
        <w:r w:rsidR="00585885">
          <w:t xml:space="preserve"> sequence of the viral population in a sample</w:t>
        </w:r>
      </w:ins>
      <w:ins w:id="835" w:author="Ram Shrestha" w:date="2014-01-26T14:49:00Z">
        <w:r w:rsidR="00BE57C7">
          <w:t xml:space="preserve"> </w:t>
        </w:r>
      </w:ins>
      <w:r w:rsidR="00072915">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ins w:id="836" w:author="Ram Shrestha" w:date="2014-02-16T01:12:00Z">
        <w:r w:rsidR="00045B29">
          <w:instrText xml:space="preserve"> ADDIN EN.CITE </w:instrText>
        </w:r>
      </w:ins>
      <w:del w:id="837" w:author="Ram Shrestha" w:date="2014-02-16T01:12:00Z">
        <w:r w:rsidR="00CD6CBE" w:rsidDel="00045B29">
          <w:delInstrText xml:space="preserve"> ADDIN EN.CITE </w:delInstrText>
        </w:r>
        <w:r w:rsidR="00072915" w:rsidDel="00045B29">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CD6CBE" w:rsidDel="00045B29">
          <w:delInstrText xml:space="preserve"> ADDIN EN.CITE.DATA </w:delInstrText>
        </w:r>
      </w:del>
      <w:del w:id="838" w:author="Ram Shrestha" w:date="2014-02-16T01:12:00Z">
        <w:r w:rsidR="00072915" w:rsidDel="00045B29">
          <w:fldChar w:fldCharType="end"/>
        </w:r>
      </w:del>
      <w:ins w:id="839" w:author="Ram Shrestha" w:date="2014-02-16T01:12:00Z">
        <w:r w:rsidR="00072915">
          <w:fldChar w:fldCharType="begin">
            <w:fldData xml:space="preserve">PEVuZE5vdGU+PENpdGU+PEF1dGhvcj5Fd2luZzwvQXV0aG9yPjxZZWFyPjE5OTg8L1llYXI+PFJl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</w:fldData>
          </w:fldChar>
        </w:r>
        <w:r w:rsidR="00045B29">
          <w:instrText xml:space="preserve"> ADDIN EN.CITE.DATA </w:instrText>
        </w:r>
      </w:ins>
      <w:ins w:id="840" w:author="Ram Shrestha" w:date="2014-02-16T01:12:00Z">
        <w:r w:rsidR="00072915">
          <w:fldChar w:fldCharType="end"/>
        </w:r>
      </w:ins>
      <w:r w:rsidR="00072915">
        <w:fldChar w:fldCharType="separate"/>
      </w:r>
      <w:ins w:id="841" w:author="Ram Shrestha" w:date="2014-02-16T01:12:00Z">
        <w:r w:rsidR="00045B29">
          <w:rPr>
            <w:noProof/>
          </w:rPr>
          <w:t>(Ewing et al., 1998; Metzker, 2005; Sanger et al., 1977a)</w:t>
        </w:r>
      </w:ins>
      <w:del w:id="842" w:author="Ram Shrestha" w:date="2014-02-16T01:12:00Z">
        <w:r w:rsidDel="00045B29">
          <w:rPr>
            <w:noProof/>
          </w:rPr>
          <w:delText>(Ewing et al., 1998; Metzker, 2005; Sanger et al., 1977)</w:delText>
        </w:r>
      </w:del>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The technology outputs a chromatogram that shows a peak for all the bases at a particular position of a gene sequence for </w:t>
      </w:r>
      <w:ins w:id="843" w:author="Ram Shrestha" w:date="2014-01-26T14:54:00Z">
        <w:r w:rsidR="00585885">
          <w:t xml:space="preserve">the </w:t>
        </w:r>
      </w:ins>
      <w:r>
        <w:t xml:space="preserve">viral population </w:t>
      </w:r>
      <w:r w:rsidR="00072915">
        <w:fldChar w:fldCharType="begin"/>
      </w:r>
      <w:ins w:id="844" w:author="Ram Shrestha" w:date="2014-02-16T01:12:00Z">
        <w:r w:rsidR="00045B29">
          <w: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instrText>
        </w:r>
      </w:ins>
      <w:del w:id="845" w:author="Ram Shrestha" w:date="2014-02-16T01:12:00Z">
        <w:r w:rsidR="00CD6CBE" w:rsidDel="00045B29">
          <w:delInstrText xml:space="preserve"> ADDIN EN.CITE &lt;EndNote&gt;&lt;Cite&gt;&lt;Author&gt;Struck&lt;/Author&gt;&lt;RecNum&gt;1119&lt;/RecNum&gt;&lt;record&gt;&lt;rec-number&gt;1119&lt;/rec-number&gt;&lt;foreign-keys&gt;&lt;key app="EN" db-id="fp25zzvrxrd9vke5zxqp9stbssprwstvdddz"&gt;1119&lt;/key&gt;&lt;/foreign-keys&gt;&lt;ref-type name="Journal Article"&gt;17&lt;/ref-type&gt;&lt;contributors&gt;&lt;authors&gt;&lt;author&gt;Struck, D.&lt;/author&gt;&lt;author&gt;Wallis, C. L.&lt;/author&gt;&lt;author&gt;Denisov, G.&lt;/author&gt;&lt;author&gt;Lambert, C.&lt;/author&gt;&lt;author&gt;Servais, J. Y.&lt;/author&gt;&lt;author&gt;Viana, R. V.&lt;/author&gt;&lt;author&gt;Letsoalo, E.&lt;/author&gt;&lt;author&gt;Bronze, M.&lt;/author&gt;&lt;author&gt;Aitken, S. C.&lt;/author&gt;&lt;author&gt;Schuurman, R.&lt;/author&gt;&lt;author&gt;Stevens, W.&lt;/author&gt;&lt;author&gt;Schmit, J. C.&lt;/author&gt;&lt;author&gt;Rinke de Wit, T.&lt;/author&gt;&lt;author&gt;Perez Bercoff, D.&lt;/author&gt;&lt;/authors&gt;&lt;/contributors&gt;&lt;auth-address&gt;Laboratory of Retrovirology, CRP-Sante, Luxembourg.&lt;/auth-address&gt;&lt;titles&gt;&lt;title&gt;Automated sequence analysis and editing software for HIV drug resistance testing&lt;/title&gt;&lt;secondary-title&gt;J Clin Virol&lt;/secondary-title&gt;&lt;/titles&gt;&lt;periodical&gt;&lt;full-title&gt;J Clin Virol&lt;/full-title&gt;&lt;/periodical&gt;&lt;pages&gt;30-5&lt;/pages&gt;&lt;volume&gt;54&lt;/volume&gt;&lt;number&gt;1&lt;/number&gt;&lt;edition&gt;2012/03/20&lt;/edition&gt;&lt;keywords&gt;&lt;keyword&gt;Automation/methods&lt;/keyword&gt;&lt;keyword&gt;Drug Resistance, Viral&lt;/keyword&gt;&lt;keyword&gt;HIV/*drug effects/*genetics/isolation &amp;amp; purification&lt;/keyword&gt;&lt;keyword&gt;HIV Infections/*virology&lt;/keyword&gt;&lt;keyword&gt;High-Throughput Nucleotide Sequencing/*methods&lt;/keyword&gt;&lt;keyword&gt;Humans&lt;/keyword&gt;&lt;keyword&gt;Microbial Sensitivity Tests/*methods&lt;/keyword&gt;&lt;keyword&gt;*Software&lt;/keyword&gt;&lt;keyword&gt;Time Factors&lt;/keyword&gt;&lt;/keywords&gt;&lt;dates&gt;&lt;year&gt;2012&lt;/year&gt;&lt;pub-dates&gt;&lt;date&gt;May&lt;/date&gt;&lt;/pub-dates&gt;&lt;/dates&gt;&lt;isbn&gt;1873-5967 (Electronic)&amp;#xD;1386-6532 (Linking)&lt;/isbn&gt;&lt;accession-num&gt;22425336&lt;/accession-num&gt;&lt;urls&gt;&lt;related-urls&gt;&lt;url&gt;http://www.ncbi.nlm.nih.gov/entrez/query.fcgi?cmd=Retrieve&amp;amp;db=PubMed&amp;amp;dopt=Citation&amp;amp;list_uids=22425336&lt;/url&gt;&lt;/related-urls&gt;&lt;/urls&gt;&lt;electronic-resource-num&gt;S1386-6532(12)00042-X [pii]&amp;#xD;10.1016/j.jcv.2012.01.018&lt;/electronic-resource-num&gt;&lt;language&gt;eng&lt;/language&gt;&lt;/record&gt;&lt;/Cite&gt;&lt;/EndNote&gt;</w:delInstrText>
        </w:r>
      </w:del>
      <w:r w:rsidR="00072915">
        <w:fldChar w:fldCharType="separate"/>
      </w:r>
      <w:r w:rsidR="00E93357">
        <w:rPr>
          <w:noProof/>
        </w:rPr>
        <w:t>(Struck et al., 2012)</w:t>
      </w:r>
      <w:r w:rsidR="00072915">
        <w:fldChar w:fldCharType="end"/>
      </w:r>
      <w: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r w:rsidR="00072915">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ins w:id="846" w:author="Ram Shrestha" w:date="2014-02-16T01:12:00Z">
        <w:r w:rsidR="00045B29">
          <w:instrText xml:space="preserve"> ADDIN EN.CITE </w:instrText>
        </w:r>
      </w:ins>
      <w:del w:id="847" w:author="Ram Shrestha" w:date="2014-02-16T01:12:00Z">
        <w:r w:rsidR="00CD6CBE" w:rsidDel="00045B29">
          <w:delInstrText xml:space="preserve"> ADDIN EN.CITE </w:delInstrText>
        </w:r>
        <w:r w:rsidR="00072915" w:rsidDel="00045B29">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CD6CBE" w:rsidDel="00045B29">
          <w:delInstrText xml:space="preserve"> ADDIN EN.CITE.DATA </w:delInstrText>
        </w:r>
      </w:del>
      <w:del w:id="848" w:author="Ram Shrestha" w:date="2014-02-16T01:12:00Z">
        <w:r w:rsidR="00072915" w:rsidDel="00045B29">
          <w:fldChar w:fldCharType="end"/>
        </w:r>
      </w:del>
      <w:ins w:id="849" w:author="Ram Shrestha" w:date="2014-02-16T01:12:00Z">
        <w:r w:rsidR="00072915">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YWdlPjwvcmVjb3JkPjwvQ2l0ZT48L0VuZE5vdGU+
</w:fldData>
          </w:fldChar>
        </w:r>
        <w:r w:rsidR="00045B29">
          <w:instrText xml:space="preserve"> ADDIN EN.CITE.DATA </w:instrText>
        </w:r>
      </w:ins>
      <w:ins w:id="850" w:author="Ram Shrestha" w:date="2014-02-16T01:12:00Z">
        <w:r w:rsidR="00072915">
          <w:fldChar w:fldCharType="end"/>
        </w:r>
      </w:ins>
      <w:r w:rsidR="00072915">
        <w:fldChar w:fldCharType="separate"/>
      </w:r>
      <w:r>
        <w:rPr>
          <w:noProof/>
        </w:rPr>
        <w:t>(Woods et al., 2012)</w:t>
      </w:r>
      <w:r w:rsidR="00072915">
        <w:fldChar w:fldCharType="end"/>
      </w:r>
      <w:r>
        <w:t>. Thus, conventional population based sequencing method has limited sensitivity; the low frequent variants below 20%</w:t>
      </w:r>
      <w:ins w:id="851" w:author="Ram Shrestha" w:date="2014-01-26T14:56:00Z">
        <w:r w:rsidR="00585885">
          <w:t xml:space="preserve"> prevalence</w:t>
        </w:r>
      </w:ins>
      <w:r>
        <w:t xml:space="preserve"> are not detected reliably </w:t>
      </w:r>
      <w:r w:rsidR="00072915">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ins w:id="852" w:author="Ram Shrestha" w:date="2014-02-16T01:12:00Z">
        <w:r w:rsidR="00045B29">
          <w:instrText xml:space="preserve"> ADDIN EN.CITE </w:instrText>
        </w:r>
      </w:ins>
      <w:del w:id="853" w:author="Ram Shrestha" w:date="2014-02-16T01:12:00Z">
        <w:r w:rsidR="00CD6CBE" w:rsidDel="00045B29">
          <w:delInstrText xml:space="preserve"> ADDIN EN.CITE </w:delInstrText>
        </w:r>
        <w:r w:rsidR="00072915" w:rsidDel="00045B29">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CD6CBE" w:rsidDel="00045B29">
          <w:delInstrText xml:space="preserve"> ADDIN EN.CITE.DATA </w:delInstrText>
        </w:r>
      </w:del>
      <w:del w:id="854" w:author="Ram Shrestha" w:date="2014-02-16T01:12:00Z">
        <w:r w:rsidR="00072915" w:rsidDel="00045B29">
          <w:fldChar w:fldCharType="end"/>
        </w:r>
      </w:del>
      <w:ins w:id="855" w:author="Ram Shrestha" w:date="2014-02-16T01:12:00Z">
        <w:r w:rsidR="00072915">
          <w:fldChar w:fldCharType="begin">
            <w:fldData xml:space="preserve">PEVuZE5vdGU+PENpdGUgRXhjbHVkZVllYXI9IjEiPjxBdXRob3I+Smk8L0F1dGhvcj48UmVjTnVt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</w:fldData>
          </w:fldChar>
        </w:r>
        <w:r w:rsidR="00045B29">
          <w:instrText xml:space="preserve"> ADDIN EN.CITE.DATA </w:instrText>
        </w:r>
      </w:ins>
      <w:ins w:id="856" w:author="Ram Shrestha" w:date="2014-02-16T01:12:00Z">
        <w:r w:rsidR="00072915">
          <w:fldChar w:fldCharType="end"/>
        </w:r>
      </w:ins>
      <w:r w:rsidR="00072915">
        <w:fldChar w:fldCharType="separate"/>
      </w:r>
      <w:r>
        <w:rPr>
          <w:noProof/>
        </w:rPr>
        <w:t>(Ji et al.; Johnson and Geretti; Palmer et al., 2005)</w:t>
      </w:r>
      <w:r w:rsidR="00072915">
        <w:fldChar w:fldCharType="end"/>
      </w:r>
      <w:r>
        <w:t xml:space="preserve">; and it underestimates the total number of variants in the viral population </w:t>
      </w:r>
      <w:r w:rsidR="00072915">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d="857" w:author="Ram Shrestha" w:date="2014-02-16T01:12:00Z">
        <w:r w:rsidR="00045B29">
          <w:instrText xml:space="preserve"> ADDIN EN.CITE </w:instrText>
        </w:r>
      </w:ins>
      <w:del w:id="858" w:author="Ram Shrestha" w:date="2014-02-16T01:12:00Z">
        <w:r w:rsidR="00CD6CBE" w:rsidDel="00045B29">
          <w:delInstrText xml:space="preserve"> ADDIN EN.CITE </w:delInstrText>
        </w:r>
        <w:r w:rsidR="00072915" w:rsidDel="00045B29">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CD6CBE" w:rsidDel="00045B29">
          <w:delInstrText xml:space="preserve"> ADDIN EN.CITE.DATA </w:delInstrText>
        </w:r>
      </w:del>
      <w:del w:id="859" w:author="Ram Shrestha" w:date="2014-02-16T01:12:00Z">
        <w:r w:rsidR="00072915" w:rsidDel="00045B29">
          <w:fldChar w:fldCharType="end"/>
        </w:r>
      </w:del>
      <w:ins w:id="860" w:author="Ram Shrestha" w:date="2014-02-16T01:12:00Z">
        <w:r w:rsidR="00072915">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instrText xml:space="preserve"> ADDIN EN.CITE.DATA </w:instrText>
        </w:r>
      </w:ins>
      <w:ins w:id="861" w:author="Ram Shrestha" w:date="2014-02-16T01:12:00Z">
        <w:r w:rsidR="00072915">
          <w:fldChar w:fldCharType="end"/>
        </w:r>
      </w:ins>
      <w:r w:rsidR="00072915">
        <w:fldChar w:fldCharType="separate"/>
      </w:r>
      <w:r>
        <w:rPr>
          <w:noProof/>
        </w:rPr>
        <w:t>(Palmer et al., 2005)</w:t>
      </w:r>
      <w:r w:rsidR="00072915">
        <w:fldChar w:fldCharType="end"/>
      </w:r>
      <w:r>
        <w:t xml:space="preserve">. Undetected low frequency HIV variants are clinically significant </w:t>
      </w:r>
      <w:r w:rsidR="00072915">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ins w:id="862" w:author="Ram Shrestha" w:date="2014-02-16T01:12:00Z">
        <w:r w:rsidR="00045B29">
          <w:instrText xml:space="preserve"> ADDIN EN.CITE </w:instrText>
        </w:r>
      </w:ins>
      <w:del w:id="863" w:author="Ram Shrestha" w:date="2014-02-16T01:12:00Z">
        <w:r w:rsidR="00CD6CBE" w:rsidDel="00045B29">
          <w:delInstrText xml:space="preserve"> ADDIN EN.CITE </w:delInstrText>
        </w:r>
        <w:r w:rsidR="00072915" w:rsidDel="00045B29">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CD6CBE" w:rsidDel="00045B29">
          <w:delInstrText xml:space="preserve"> ADDIN EN.CITE.DATA </w:delInstrText>
        </w:r>
      </w:del>
      <w:del w:id="864" w:author="Ram Shrestha" w:date="2014-02-16T01:12:00Z">
        <w:r w:rsidR="00072915" w:rsidDel="00045B29">
          <w:fldChar w:fldCharType="end"/>
        </w:r>
      </w:del>
      <w:ins w:id="865" w:author="Ram Shrestha" w:date="2014-02-16T01:12:00Z">
        <w:r w:rsidR="00072915">
          <w:fldChar w:fldCharType="begin">
            <w:fldData xml:space="preserve">PEVuZE5vdGU+PENpdGU+PEF1dGhvcj5Sb3dsZXk8L0F1dGhvcj48WWVhcj4yMDEwPC9ZZWFyPjxS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</w:fldData>
          </w:fldChar>
        </w:r>
        <w:r w:rsidR="00045B29">
          <w:instrText xml:space="preserve"> ADDIN EN.CITE.DATA </w:instrText>
        </w:r>
      </w:ins>
      <w:ins w:id="866" w:author="Ram Shrestha" w:date="2014-02-16T01:12:00Z">
        <w:r w:rsidR="00072915">
          <w:fldChar w:fldCharType="end"/>
        </w:r>
      </w:ins>
      <w:r w:rsidR="00072915">
        <w:fldChar w:fldCharType="separate"/>
      </w:r>
      <w:r w:rsidR="00CD6CBE">
        <w:rPr>
          <w:noProof/>
        </w:rPr>
        <w:t>(Paredes et al., 2010; Rowley et al., 2010; Simen et al., 2007; Simen et al., 2009b)</w:t>
      </w:r>
      <w:r w:rsidR="00072915">
        <w:fldChar w:fldCharType="end"/>
      </w:r>
      <w:r>
        <w:t xml:space="preserve">. Those minor variants rebound in the presence of drugs, leading to ultimate virologic failure </w:t>
      </w:r>
      <w:r w:rsidR="00072915">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ins w:id="867" w:author="Ram Shrestha" w:date="2014-02-16T01:12:00Z">
        <w:r w:rsidR="00045B29">
          <w:instrText xml:space="preserve"> ADDIN EN.CITE </w:instrText>
        </w:r>
      </w:ins>
      <w:del w:id="868" w:author="Ram Shrestha" w:date="2014-02-16T01:12:00Z">
        <w:r w:rsidR="00CD6CBE" w:rsidDel="00045B29">
          <w:delInstrText xml:space="preserve"> ADDIN EN.CITE </w:delInstrText>
        </w:r>
        <w:r w:rsidR="00072915" w:rsidDel="00045B29">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CD6CBE" w:rsidDel="00045B29">
          <w:delInstrText xml:space="preserve"> ADDIN EN.CITE.DATA </w:delInstrText>
        </w:r>
      </w:del>
      <w:del w:id="869" w:author="Ram Shrestha" w:date="2014-02-16T01:12:00Z">
        <w:r w:rsidR="00072915" w:rsidDel="00045B29">
          <w:fldChar w:fldCharType="end"/>
        </w:r>
      </w:del>
      <w:ins w:id="870" w:author="Ram Shrestha" w:date="2014-02-16T01:12:00Z">
        <w:r w:rsidR="00072915">
          <w:fldChar w:fldCharType="begin">
            <w:fldData xml:space="preserve">PEVuZE5vdGU+PENpdGUgRXhjbHVkZVllYXI9IjEiPjxBdXRob3I+Um93bGV5PC9BdXRob3I+PFJl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</w:fldData>
          </w:fldChar>
        </w:r>
        <w:r w:rsidR="00045B29">
          <w:instrText xml:space="preserve"> ADDIN EN.CITE.DATA </w:instrText>
        </w:r>
      </w:ins>
      <w:ins w:id="871" w:author="Ram Shrestha" w:date="2014-02-16T01:12:00Z">
        <w:r w:rsidR="00072915">
          <w:fldChar w:fldCharType="end"/>
        </w:r>
      </w:ins>
      <w:r w:rsidR="00072915">
        <w:fldChar w:fldCharType="separate"/>
      </w:r>
      <w:r>
        <w:rPr>
          <w:noProof/>
        </w:rPr>
        <w:t>(Paredes et al.; Rowley et al.)</w:t>
      </w:r>
      <w:r w:rsidR="00072915">
        <w:fldChar w:fldCharType="end"/>
      </w:r>
      <w:r>
        <w:t xml:space="preserve">. This necessitates improved and highly sensitive sequencing technologies able to detect minor HIV variants in the viral quasispecies (reviewed in </w:t>
      </w:r>
      <w:r w:rsidR="00072915">
        <w:fldChar w:fldCharType="begin"/>
      </w:r>
      <w:ins w:id="872" w:author="Ram Shrestha" w:date="2014-02-16T01:12:00Z">
        <w:r w:rsidR="00045B29">
          <w: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instrText>
        </w:r>
      </w:ins>
      <w:del w:id="873" w:author="Ram Shrestha" w:date="2014-02-16T01:12:00Z">
        <w:r w:rsidR="00CD6CBE" w:rsidDel="00045B29">
          <w:delInstrText xml:space="preserve"> ADDIN EN.CITE &lt;EndNote&gt;&lt;Cite&gt;&lt;Author&gt;Metzker&lt;/Author&gt;&lt;RecNum&gt;1124&lt;/RecNum&gt;&lt;record&gt;&lt;rec-number&gt;1124&lt;/rec-number&gt;&lt;foreign-keys&gt;&lt;key app="EN" db-id="fp25zzvrxrd9vke5zxqp9stbssprwstvdddz"&gt;1124&lt;/key&gt;&lt;/foreign-keys&gt;&lt;ref-type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Genet&lt;/full-title&gt;&lt;/periodical&gt;&lt;pages&gt;31-46&lt;/pages&gt;&lt;volume&gt;11&lt;/volume&gt;&lt;number&gt;1&lt;/number&gt;&lt;edition&gt;2009/12/10&lt;/edition&gt;&lt;keywords&gt;&lt;keyword&gt;Automation&lt;/keyword&gt;&lt;keyword&gt;*Genetic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DNA/economics/*instrumentation/*methods/*trends&lt;/keyword&gt;&lt;/keywords&gt;&lt;dates&gt;&lt;year&gt;2009&lt;/year&gt;&lt;pub-dates&gt;&lt;date&gt;Jan&lt;/date&gt;&lt;/pub-dates&gt;&lt;/dates&gt;&lt;isbn&gt;1471-0064 (Electronic)&amp;#xD;1471-0056 (Linking)&lt;/isbn&gt;&lt;accession-num&gt;19997069&lt;/accession-num&gt;&lt;urls&gt;&lt;related-urls&gt;&lt;url&gt;http://www.ncbi.nlm.nih.gov/entrez/query.fcgi?cmd=Retrieve&amp;amp;db=PubMed&amp;amp;dopt=Citation&amp;amp;list_uids=19997069&lt;/url&gt;&lt;/related-urls&gt;&lt;/urls&gt;&lt;electronic-resource-num&gt;nrg2626 [pii]&amp;#xD;10.1038/nrg2626&lt;/electronic-resource-num&gt;&lt;language&gt;eng&lt;/language&gt;&lt;/record&gt;&lt;/Cite&gt;&lt;/EndNote&gt;</w:delInstrText>
        </w:r>
      </w:del>
      <w:r w:rsidR="00072915">
        <w:fldChar w:fldCharType="separate"/>
      </w:r>
      <w:ins w:id="874" w:author="Ram Shrestha" w:date="2014-01-26T16:01:00Z">
        <w:r w:rsidR="00B255BE">
          <w:rPr>
            <w:noProof/>
          </w:rPr>
          <w:t>(Metzker, 2009a)</w:t>
        </w:r>
      </w:ins>
      <w:del w:id="875" w:author="Ram Shrestha" w:date="2014-01-26T16:01:00Z">
        <w:r w:rsidR="00E93357" w:rsidDel="00B255BE">
          <w:rPr>
            <w:noProof/>
          </w:rPr>
          <w:delText>(Metzker, 2009)</w:delText>
        </w:r>
      </w:del>
      <w:r w:rsidR="00072915">
        <w:fldChar w:fldCharType="end"/>
      </w:r>
      <w:r>
        <w:t>).</w:t>
      </w:r>
    </w:p>
    <w:p w:rsidR="006444DD" w:rsidRDefault="006444DD" w:rsidP="006444DD">
      <w:pPr>
        <w:spacing w:line="480" w:lineRule="auto"/>
        <w:jc w:val="both"/>
      </w:pPr>
    </w:p>
    <w:p w:rsidR="00CC7EFA" w:rsidRDefault="006444DD" w:rsidP="0063668E">
      <w:pPr>
        <w:pStyle w:val="Heading2"/>
        <w:numPr>
          <w:numberingChange w:id="876" w:author="Ram Shrestha" w:date="2014-02-15T23:32:00Z" w:original="%1:1:0:.%2:11:0:"/>
        </w:numPr>
      </w:pPr>
      <w:r>
        <w:t xml:space="preserve">Next Generation </w:t>
      </w:r>
      <w:r w:rsidR="00384E6C">
        <w:t>sequencing</w:t>
      </w:r>
      <w:r>
        <w:t xml:space="preserve"> technologies</w:t>
      </w:r>
    </w:p>
    <w:p w:rsidR="006444DD" w:rsidRPr="00CC7EFA" w:rsidRDefault="006444DD" w:rsidP="00CC7EFA"/>
    <w:p w:rsidR="006444DD" w:rsidRDefault="006444DD" w:rsidP="006444DD">
      <w:pPr>
        <w:spacing w:line="480" w:lineRule="auto"/>
        <w:jc w:val="both"/>
      </w:pPr>
      <w:r>
        <w:t xml:space="preserve">The sequencing technologies developed with much higher throughput than automated Sanger sequencing are known as High Throughput Sequencing (HTS) technologies. Commercially available NGS technologies in the market are Roche/454, Illumina, Applied Biosystems SOLiD technology and Ion torrent).  HTS systems differ in total raw sequence reads output, sequencing error rate, read length, sequencing time (Table 1.2), sequencing chemistry and sequencing cost (reviewed in </w:t>
      </w:r>
      <w:r w:rsidR="00072915">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ins w:id="877" w:author="Ram Shrestha" w:date="2014-02-16T01:12:00Z">
        <w:r w:rsidR="00045B29">
          <w:instrText xml:space="preserve"> ADDIN EN.CITE </w:instrText>
        </w:r>
      </w:ins>
      <w:del w:id="878" w:author="Ram Shrestha" w:date="2014-02-16T01:12:00Z">
        <w:r w:rsidR="00CD6CBE" w:rsidDel="00045B29">
          <w:delInstrText xml:space="preserve"> ADDIN EN.CITE </w:delInstrText>
        </w:r>
        <w:r w:rsidR="00072915" w:rsidDel="00045B29">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CD6CBE" w:rsidDel="00045B29">
          <w:delInstrText xml:space="preserve"> ADDIN EN.CITE.DATA </w:delInstrText>
        </w:r>
      </w:del>
      <w:del w:id="879" w:author="Ram Shrestha" w:date="2014-02-16T01:12:00Z">
        <w:r w:rsidR="00072915" w:rsidDel="00045B29">
          <w:fldChar w:fldCharType="end"/>
        </w:r>
      </w:del>
      <w:ins w:id="880" w:author="Ram Shrestha" w:date="2014-02-16T01:12:00Z">
        <w:r w:rsidR="00072915">
          <w:fldChar w:fldCharType="begin">
            <w:fldData xml:space="preserve">PEVuZE5vdGU+PENpdGU+PEF1dGhvcj5TaGVuZHVyZTwvQXV0aG9yPjxZZWFyPjIwMDg8L1llYXI+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</w:fldData>
          </w:fldChar>
        </w:r>
        <w:r w:rsidR="00045B29">
          <w:instrText xml:space="preserve"> ADDIN EN.CITE.DATA </w:instrText>
        </w:r>
      </w:ins>
      <w:ins w:id="881" w:author="Ram Shrestha" w:date="2014-02-16T01:12:00Z">
        <w:r w:rsidR="00072915">
          <w:fldChar w:fldCharType="end"/>
        </w:r>
      </w:ins>
      <w:r w:rsidR="00072915">
        <w:fldChar w:fldCharType="separate"/>
      </w:r>
      <w:r w:rsidR="00CD6CBE">
        <w:rPr>
          <w:noProof/>
        </w:rPr>
        <w:t>(Metzker, 2009b; Shendure and Ji, 2008b)</w:t>
      </w:r>
      <w:r w:rsidR="00072915">
        <w:fldChar w:fldCharType="end"/>
      </w:r>
      <w:r>
        <w:t>).</w:t>
      </w:r>
    </w:p>
    <w:p w:rsidR="006444DD" w:rsidRDefault="006444DD" w:rsidP="006444DD">
      <w:pPr>
        <w:spacing w:line="480" w:lineRule="auto"/>
        <w:jc w:val="both"/>
      </w:pPr>
    </w:p>
    <w:p w:rsidR="006444DD" w:rsidRDefault="006444DD" w:rsidP="006444DD">
      <w:pPr>
        <w:spacing w:line="480" w:lineRule="auto"/>
        <w:jc w:val="both"/>
      </w:pPr>
      <w:r>
        <w:t xml:space="preserve">Roche/454 and Illumina implement a ‘Sequencing by synthesis’ (SBS) technique for DNA sequencing </w:t>
      </w:r>
      <w:r w:rsidR="00072915">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882" w:author="Ram Shrestha" w:date="2014-02-16T01:12:00Z">
        <w:r w:rsidR="00045B29">
          <w:instrText xml:space="preserve"> ADDIN EN.CITE </w:instrText>
        </w:r>
      </w:ins>
      <w:del w:id="883" w:author="Ram Shrestha" w:date="2014-02-16T01:12:00Z">
        <w:r w:rsidR="00CD6CBE" w:rsidDel="00045B29">
          <w:delInstrText xml:space="preserve"> ADDIN EN.CITE </w:delInstrText>
        </w:r>
        <w:r w:rsidR="00072915" w:rsidDel="00045B29">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CD6CBE" w:rsidDel="00045B29">
          <w:delInstrText xml:space="preserve"> ADDIN EN.CITE.DATA </w:delInstrText>
        </w:r>
      </w:del>
      <w:del w:id="884" w:author="Ram Shrestha" w:date="2014-02-16T01:12:00Z">
        <w:r w:rsidR="00072915" w:rsidDel="00045B29">
          <w:fldChar w:fldCharType="end"/>
        </w:r>
      </w:del>
      <w:ins w:id="885" w:author="Ram Shrestha" w:date="2014-02-16T01:12:00Z">
        <w:r w:rsidR="00072915">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instrText xml:space="preserve"> ADDIN EN.CITE.DATA </w:instrText>
        </w:r>
      </w:ins>
      <w:ins w:id="886" w:author="Ram Shrestha" w:date="2014-02-16T01:12:00Z">
        <w:r w:rsidR="00072915">
          <w:fldChar w:fldCharType="end"/>
        </w:r>
      </w:ins>
      <w:r w:rsidR="00072915">
        <w:fldChar w:fldCharType="separate"/>
      </w:r>
      <w:r>
        <w:rPr>
          <w:noProof/>
        </w:rPr>
        <w:t>(Margulies et al., 2005b)</w:t>
      </w:r>
      <w:r w:rsidR="00072915">
        <w:fldChar w:fldCharType="end"/>
      </w:r>
      <w:r>
        <w:t xml:space="preserve">. DNA fragments are PCR amplified to million copies such that while sequencing, simultaneous addition of million bases, one to each growing strand of template fragment, emits detectable fluorescent light </w:t>
      </w:r>
      <w:r w:rsidR="00072915">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ins w:id="887" w:author="Ram Shrestha" w:date="2014-02-16T01:12:00Z">
        <w:r w:rsidR="00045B29">
          <w:instrText xml:space="preserve"> ADDIN EN.CITE </w:instrText>
        </w:r>
      </w:ins>
      <w:del w:id="888" w:author="Ram Shrestha" w:date="2014-02-16T01:12:00Z">
        <w:r w:rsidR="00CD6CBE" w:rsidDel="00045B29">
          <w:delInstrText xml:space="preserve"> ADDIN EN.CITE </w:delInstrText>
        </w:r>
        <w:r w:rsidR="00072915" w:rsidDel="00045B29">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CD6CBE" w:rsidDel="00045B29">
          <w:delInstrText xml:space="preserve"> ADDIN EN.CITE.DATA </w:delInstrText>
        </w:r>
      </w:del>
      <w:del w:id="889" w:author="Ram Shrestha" w:date="2014-02-16T01:12:00Z">
        <w:r w:rsidR="00072915" w:rsidDel="00045B29">
          <w:fldChar w:fldCharType="end"/>
        </w:r>
      </w:del>
      <w:ins w:id="890" w:author="Ram Shrestha" w:date="2014-02-16T01:12:00Z">
        <w:r w:rsidR="00072915">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045B29">
          <w:instrText xml:space="preserve"> ADDIN EN.CITE.DATA </w:instrText>
        </w:r>
      </w:ins>
      <w:ins w:id="891" w:author="Ram Shrestha" w:date="2014-02-16T01:12:00Z">
        <w:r w:rsidR="00072915">
          <w:fldChar w:fldCharType="end"/>
        </w:r>
      </w:ins>
      <w:r w:rsidR="00072915">
        <w:fldChar w:fldCharType="separate"/>
      </w:r>
      <w:r>
        <w:rPr>
          <w:noProof/>
        </w:rPr>
        <w:t>(Margulies et al., 2005a)</w:t>
      </w:r>
      <w:r w:rsidR="00072915">
        <w:fldChar w:fldCharType="end"/>
      </w:r>
      <w:r>
        <w:t xml:space="preserve">. A defined order of free nucleotide molecules are flowed in the reaction plate, nucleotides are allowed to incorporate, fluorescent light is detected and any unincorporated nucleotides are washed off for next cycle. Roche/454 and Illumina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homopolymer run, in a particular reaction cycle </w:t>
      </w:r>
      <w:r w:rsidR="00072915">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ins w:id="892" w:author="Ram Shrestha" w:date="2014-02-16T01:12:00Z">
        <w:r w:rsidR="00045B29">
          <w:instrText xml:space="preserve"> ADDIN EN.CITE </w:instrText>
        </w:r>
      </w:ins>
      <w:del w:id="893" w:author="Ram Shrestha" w:date="2014-02-16T01:12:00Z">
        <w:r w:rsidR="00CD6CBE" w:rsidDel="00045B29">
          <w:delInstrText xml:space="preserve"> ADDIN EN.CITE </w:delInstrText>
        </w:r>
        <w:r w:rsidR="00072915" w:rsidDel="00045B29">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CD6CBE" w:rsidDel="00045B29">
          <w:delInstrText xml:space="preserve"> ADDIN EN.CITE.DATA </w:delInstrText>
        </w:r>
      </w:del>
      <w:del w:id="894" w:author="Ram Shrestha" w:date="2014-02-16T01:12:00Z">
        <w:r w:rsidR="00072915" w:rsidDel="00045B29">
          <w:fldChar w:fldCharType="end"/>
        </w:r>
      </w:del>
      <w:ins w:id="895" w:author="Ram Shrestha" w:date="2014-02-16T01:12:00Z">
        <w:r w:rsidR="00072915">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Y29yZD48L0NpdGU+PC9FbmROb3RlPgB=
</w:fldData>
          </w:fldChar>
        </w:r>
        <w:r w:rsidR="00045B29">
          <w:instrText xml:space="preserve"> ADDIN EN.CITE.DATA </w:instrText>
        </w:r>
      </w:ins>
      <w:ins w:id="896" w:author="Ram Shrestha" w:date="2014-02-16T01:12:00Z">
        <w:r w:rsidR="00072915">
          <w:fldChar w:fldCharType="end"/>
        </w:r>
      </w:ins>
      <w:r w:rsidR="00072915">
        <w:fldChar w:fldCharType="separate"/>
      </w:r>
      <w:r>
        <w:rPr>
          <w:noProof/>
        </w:rPr>
        <w:t>(Margulies et al., 2005b)</w:t>
      </w:r>
      <w:r w:rsidR="00072915">
        <w:fldChar w:fldCharType="end"/>
      </w:r>
      <w:r>
        <w:t xml:space="preserve">. In the homopolymer region (repetition of a base over 3 times) the light intensity and the bases added can be disproportionate, generating high insertion or deletion (indel) errors </w:t>
      </w:r>
      <w:r w:rsidR="00072915">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ins w:id="897" w:author="Ram Shrestha" w:date="2014-02-16T01:12:00Z">
        <w:r w:rsidR="00045B29">
          <w:instrText xml:space="preserve"> ADDIN EN.CITE </w:instrText>
        </w:r>
      </w:ins>
      <w:del w:id="898" w:author="Ram Shrestha" w:date="2014-02-16T01:12:00Z">
        <w:r w:rsidR="00CD6CBE" w:rsidDel="00045B29">
          <w:delInstrText xml:space="preserve"> ADDIN EN.CITE </w:delInstrText>
        </w:r>
        <w:r w:rsidR="00072915" w:rsidDel="00045B29">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CD6CBE" w:rsidDel="00045B29">
          <w:delInstrText xml:space="preserve"> ADDIN EN.CITE.DATA </w:delInstrText>
        </w:r>
      </w:del>
      <w:del w:id="899" w:author="Ram Shrestha" w:date="2014-02-16T01:12:00Z">
        <w:r w:rsidR="00072915" w:rsidDel="00045B29">
          <w:fldChar w:fldCharType="end"/>
        </w:r>
      </w:del>
      <w:ins w:id="900" w:author="Ram Shrestha" w:date="2014-02-16T01:12:00Z">
        <w:r w:rsidR="00072915">
          <w:fldChar w:fldCharType="begin">
            <w:fldData xml:space="preserve">PEVuZE5vdGU+PENpdGU+PEF1dGhvcj5Mb21hbjwvQXV0aG9yPjxZZWFyPjIwMTI8L1llYXI+PFJl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</w:fldData>
          </w:fldChar>
        </w:r>
        <w:r w:rsidR="00045B29">
          <w:instrText xml:space="preserve"> ADDIN EN.CITE.DATA </w:instrText>
        </w:r>
      </w:ins>
      <w:ins w:id="901" w:author="Ram Shrestha" w:date="2014-02-16T01:12:00Z">
        <w:r w:rsidR="00072915">
          <w:fldChar w:fldCharType="end"/>
        </w:r>
      </w:ins>
      <w:r w:rsidR="00072915">
        <w:fldChar w:fldCharType="separate"/>
      </w:r>
      <w:r>
        <w:rPr>
          <w:noProof/>
        </w:rPr>
        <w:t>(Loman et al., 2012; Luo et al., 2012)</w:t>
      </w:r>
      <w:r w:rsidR="00072915">
        <w:fldChar w:fldCharType="end"/>
      </w:r>
      <w:r>
        <w:t xml:space="preserve"> at the rate of 0.38 per 100 bases </w:t>
      </w:r>
      <w:r w:rsidR="00072915">
        <w:fldChar w:fldCharType="begin"/>
      </w:r>
      <w:ins w:id="902" w:author="Ram Shrestha" w:date="2014-02-16T01:12:00Z">
        <w:r w:rsidR="00045B29">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903" w:author="Ram Shrestha" w:date="2014-02-16T01:12:00Z">
        <w:r w:rsidR="00CD6CBE" w:rsidDel="00045B29">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072915">
        <w:fldChar w:fldCharType="separate"/>
      </w:r>
      <w:r>
        <w:rPr>
          <w:noProof/>
        </w:rPr>
        <w:t>(Loman et al., 2012)</w:t>
      </w:r>
      <w:r w:rsidR="00072915">
        <w:fldChar w:fldCharType="end"/>
      </w:r>
      <w:r>
        <w:t xml:space="preserve">.   Illumina, on the other hand, stops the reaction after single nucleotide addition, detects the color of light emission that depends on a base </w:t>
      </w:r>
      <w:r w:rsidR="00072915">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ins w:id="904" w:author="Ram Shrestha" w:date="2014-02-16T01:12:00Z">
        <w:r w:rsidR="00045B29">
          <w:instrText xml:space="preserve"> ADDIN EN.CITE </w:instrText>
        </w:r>
      </w:ins>
      <w:del w:id="905" w:author="Ram Shrestha" w:date="2014-02-16T01:12:00Z">
        <w:r w:rsidR="00CD6CBE" w:rsidDel="00045B29">
          <w:delInstrText xml:space="preserve"> ADDIN EN.CITE </w:delInstrText>
        </w:r>
        <w:r w:rsidR="00072915" w:rsidDel="00045B29">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CD6CBE" w:rsidDel="00045B29">
          <w:delInstrText xml:space="preserve"> ADDIN EN.CITE.DATA </w:delInstrText>
        </w:r>
      </w:del>
      <w:del w:id="906" w:author="Ram Shrestha" w:date="2014-02-16T01:12:00Z">
        <w:r w:rsidR="00072915" w:rsidDel="00045B29">
          <w:fldChar w:fldCharType="end"/>
        </w:r>
      </w:del>
      <w:ins w:id="907" w:author="Ram Shrestha" w:date="2014-02-16T01:12:00Z">
        <w:r w:rsidR="00072915">
          <w:fldChar w:fldCharType="begin">
            <w:fldData xml:space="preserve">PEVuZE5vdGU+PENpdGU+PEF1dGhvcj5CZW50bGV5PC9BdXRob3I+PFllYXI+MjAwODwvWWVhcj48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</w:fldData>
          </w:fldChar>
        </w:r>
        <w:r w:rsidR="00045B29">
          <w:instrText xml:space="preserve"> ADDIN EN.CITE.DATA </w:instrText>
        </w:r>
      </w:ins>
      <w:ins w:id="908" w:author="Ram Shrestha" w:date="2014-02-16T01:12:00Z">
        <w:r w:rsidR="00072915">
          <w:fldChar w:fldCharType="end"/>
        </w:r>
      </w:ins>
      <w:r w:rsidR="00072915">
        <w:fldChar w:fldCharType="separate"/>
      </w:r>
      <w:r>
        <w:rPr>
          <w:noProof/>
        </w:rPr>
        <w:t>(Bentley et al., 2008)</w:t>
      </w:r>
      <w:r w:rsidR="00072915">
        <w:fldChar w:fldCharType="end"/>
      </w:r>
      <w:r>
        <w:t xml:space="preserve"> but has base calling biases, generating substitution errors </w:t>
      </w:r>
      <w:r w:rsidR="00072915">
        <w:fldChar w:fldCharType="begin"/>
      </w:r>
      <w:ins w:id="909" w:author="Ram Shrestha" w:date="2014-02-16T01:12:00Z">
        <w:r w:rsidR="00045B29">
          <w: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instrText>
        </w:r>
      </w:ins>
      <w:del w:id="910" w:author="Ram Shrestha" w:date="2014-02-16T01:12:00Z">
        <w:r w:rsidR="00CD6CBE" w:rsidDel="00045B29">
          <w:delInstrText xml:space="preserve"> ADDIN EN.CITE &lt;EndNote&gt;&lt;Cite&gt;&lt;Author&gt;Luo&lt;/Author&gt;&lt;Year&gt;2012&lt;/Year&gt;&lt;RecNum&gt;1405&lt;/RecNum&gt;&lt;record&gt;&lt;rec-number&gt;1405&lt;/rec-number&gt;&lt;foreign-keys&gt;&lt;key app="EN" db-id="fp25zzvrxrd9vke5zxqp9stbssprwstvdddz"&gt;1405&lt;/key&gt;&lt;/foreign-keys&gt;&lt;ref-type name="Journal Article"&gt;17&lt;/ref-type&gt;&lt;contributors&gt;&lt;authors&gt;&lt;author&gt;Luo, C.&lt;/author&gt;&lt;author&gt;Tsementzi, D.&lt;/author&gt;&lt;author&gt;Kyrpides, N.&lt;/author&gt;&lt;author&gt;Read, T.&lt;/author&gt;&lt;author&gt;Konstantinidis, K. T.&lt;/author&gt;&lt;/authors&gt;&lt;/contributors&gt;&lt;auth-address&gt;School of Biology and Center for Bioinformatics and Computational Genomics, Georgia Institute of Technology, Atlanta, Georgia, United States of America.&lt;/auth-address&gt;&lt;titles&gt;&lt;title&gt;Direct comparisons of Illumina vs. Roche 454 sequencing technologies on the same microbial community DNA sample&lt;/title&gt;&lt;secondary-title&gt;PLoS One&lt;/secondary-title&gt;&lt;/titles&gt;&lt;periodical&gt;&lt;full-title&gt;PLoS One&lt;/full-title&gt;&lt;/periodical&gt;&lt;pages&gt;e30087&lt;/pages&gt;&lt;volume&gt;7&lt;/volume&gt;&lt;number&gt;2&lt;/number&gt;&lt;edition&gt;2012/02/22&lt;/edition&gt;&lt;keywords&gt;&lt;keyword&gt;Base Composition&lt;/keyword&gt;&lt;keyword&gt;DNA, Bacterial&lt;/keyword&gt;&lt;keyword&gt;*Genome, Bacterial&lt;/keyword&gt;&lt;keyword&gt;Metagenomics/*methods&lt;/keyword&gt;&lt;keyword&gt;Sequence Analysis, DNA/*methods&lt;/keyword&gt;&lt;/keywords&gt;&lt;dates&gt;&lt;year&gt;2012&lt;/year&gt;&lt;/dates&gt;&lt;isbn&gt;1932-6203 (Electronic)&amp;#xD;1932-6203 (Linking)&lt;/isbn&gt;&lt;accession-num&gt;22347999&lt;/accession-num&gt;&lt;urls&gt;&lt;related-urls&gt;&lt;url&gt;http://www.ncbi.nlm.nih.gov/entrez/query.fcgi?cmd=Retrieve&amp;amp;db=PubMed&amp;amp;dopt=Citation&amp;amp;list_uids=22347999&lt;/url&gt;&lt;/related-urls&gt;&lt;/urls&gt;&lt;custom2&gt;3277595&lt;/custom2&gt;&lt;electronic-resource-num&gt;10.1371/journal.pone.0030087&amp;#xD;PONE-D-11-17842 [pii]&lt;/electronic-resource-num&gt;&lt;language&gt;eng&lt;/language&gt;&lt;/record&gt;&lt;/Cite&gt;&lt;/EndNote&gt;</w:delInstrText>
        </w:r>
      </w:del>
      <w:r w:rsidR="00072915">
        <w:fldChar w:fldCharType="separate"/>
      </w:r>
      <w:r>
        <w:rPr>
          <w:noProof/>
        </w:rPr>
        <w:t>(Luo et al., 2012)</w:t>
      </w:r>
      <w:r w:rsidR="00072915">
        <w:fldChar w:fldCharType="end"/>
      </w:r>
      <w:r>
        <w:t>. The major advantage of Illumina over other systems is that it has the highest throughput (Table 1.2). The sequencing chemistry of the systems impacts on sequence read length. Roche/454 yields a lower number of sequences but the longest read length (up to 800 bases) (Table 1.2). The longer read length can reveal the drug resistant mutations patterns in a particular variant, which is a huge advantage of Roche/454 compared to other NGS systems for HIV-1 resistance genotyping.</w:t>
      </w:r>
    </w:p>
    <w:p w:rsidR="006444DD" w:rsidRDefault="006444DD" w:rsidP="006444DD">
      <w:pPr>
        <w:spacing w:line="480" w:lineRule="auto"/>
        <w:jc w:val="both"/>
      </w:pPr>
    </w:p>
    <w:p w:rsidR="006444DD" w:rsidRDefault="006444DD" w:rsidP="006444DD">
      <w:pPr>
        <w:spacing w:line="480" w:lineRule="auto"/>
        <w:jc w:val="both"/>
      </w:pPr>
      <w:r>
        <w:t xml:space="preserve">Applied Biosystems SOLiD implements a ‘Sequencing by ligation’ technique for DNA sequencing, thus bypassing any DNA polymerase related sequencing errors </w:t>
      </w:r>
      <w:r w:rsidR="00072915">
        <w:fldChar w:fldCharType="begin"/>
      </w:r>
      <w:ins w:id="911" w:author="Ram Shrestha" w:date="2014-02-16T01:12:00Z">
        <w:r w:rsidR="00045B29">
          <w: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instrText>
        </w:r>
        <w:r w:rsidR="00045B29">
          <w:rPr>
            <w:rFonts w:hint="eastAsia"/>
          </w:rPr>
          <w:instrText>‐</w:instrText>
        </w:r>
        <w:r w:rsidR="00045B29">
          <w: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instrText>
        </w:r>
      </w:ins>
      <w:del w:id="912" w:author="Ram Shrestha" w:date="2014-02-16T01:12:00Z">
        <w:r w:rsidR="00CD6CBE" w:rsidDel="00045B29">
          <w:delInstrText xml:space="preserve"> ADDIN EN.CITE &lt;EndNote&gt;&lt;Cite&gt;&lt;Author&gt;Pandey&lt;/Author&gt;&lt;Year&gt;2008&lt;/Year&gt;&lt;RecNum&gt;1137&lt;/RecNum&gt;&lt;record&gt;&lt;rec-number&gt;1137&lt;/rec-number&gt;&lt;foreign-keys&gt;&lt;key app="EN" db-id="fp25zzvrxrd9vke5zxqp9stbssprwstvdddz"&gt;1137&lt;/key&gt;&lt;/foreign-keys&gt;&lt;ref-type name="Journal Article"&gt;17&lt;/ref-type&gt;&lt;contributors&gt;&lt;authors&gt;&lt;author&gt;Pandey, Vicki&lt;/author&gt;&lt;author&gt;Nutter, Robert C&lt;/author&gt;&lt;author&gt;Prediger, Ellen&lt;/author&gt;&lt;/authors&gt;&lt;/contributors&gt;&lt;titles&gt;&lt;title&gt;Applied Biosystems SOLiD™ System: Ligation</w:delInstrText>
        </w:r>
        <w:r w:rsidR="00CD6CBE" w:rsidDel="00045B29">
          <w:rPr>
            <w:rFonts w:hint="eastAsia"/>
          </w:rPr>
          <w:delInstrText>‐</w:delInstrText>
        </w:r>
        <w:r w:rsidR="00CD6CBE" w:rsidDel="00045B29">
          <w:delInstrText>Based Sequencing&lt;/title&gt;&lt;secondary-title&gt;Next Generation Genome Sequencing: Towards Personalized Medicine&lt;/secondary-title&gt;&lt;/titles&gt;&lt;periodical&gt;&lt;full-title&gt;Next Generation Genome Sequencing: Towards Personalized Medicine&lt;/full-title&gt;&lt;/periodical&gt;&lt;pages&gt;29-42&lt;/pages&gt;&lt;dates&gt;&lt;year&gt;2008&lt;/year&gt;&lt;/dates&gt;&lt;isbn&gt;3527625135&lt;/isbn&gt;&lt;urls&gt;&lt;/urls&gt;&lt;/record&gt;&lt;/Cite&gt;&lt;/EndNote&gt;</w:delInstrText>
        </w:r>
      </w:del>
      <w:r w:rsidR="00072915">
        <w:fldChar w:fldCharType="separate"/>
      </w:r>
      <w:r>
        <w:rPr>
          <w:noProof/>
        </w:rPr>
        <w:t>(Pandey et al., 2008)</w:t>
      </w:r>
      <w:r w:rsidR="00072915">
        <w:fldChar w:fldCharType="end"/>
      </w:r>
      <w:r>
        <w:t xml:space="preserve">. The template DNA is amplified in similar way to previous NGS technologies. During sequencing, a universal primer and a library of pre-designed 1,2-probes of 8 nucleotides (or dibase probe) along with a DNA ligase enzyme, is added. The probes hybridize to the complementary template sequence and the fluorescence of the probe is read. The probe hybridization is repeated for seven cycles extending read length to only 35 bases; which is not desirable from a perspective of HIV-1 genotypic drug resistance test.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r w:rsidR="00072915">
        <w:fldChar w:fldCharType="begin"/>
      </w:r>
      <w:ins w:id="913" w:author="Ram Shrestha" w:date="2014-02-16T01:12:00Z">
        <w:r w:rsidR="00045B29">
          <w: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instrText>
        </w:r>
      </w:ins>
      <w:del w:id="914" w:author="Ram Shrestha" w:date="2014-02-16T01:12:00Z">
        <w:r w:rsidR="00CD6CBE" w:rsidDel="00045B29">
          <w:delInstrText xml:space="preserve"> ADDIN EN.CITE &lt;EndNote&gt;&lt;Cite&gt;&lt;Author&gt;Mardis&lt;/Author&gt;&lt;Year&gt;2008&lt;/Year&gt;&lt;RecNum&gt;1126&lt;/RecNum&gt;&lt;record&gt;&lt;rec-number&gt;1126&lt;/rec-number&gt;&lt;foreign-keys&gt;&lt;key app="EN" db-id="fp25zzvrxrd9vke5zxqp9stbssprwstvdddz"&gt;1126&lt;/key&gt;&lt;/foreign-keys&gt;&lt;ref-type name="Journal Article"&gt;17&lt;/ref-type&gt;&lt;contributors&gt;&lt;authors&gt;&lt;author&gt;Mardis, E. R.&lt;/author&gt;&lt;/authors&gt;&lt;/contributors&gt;&lt;auth-address&gt;Genome Sequencing Center, Washington University School of Medicine, St. Louis, MO 63108, USA. emardis@watson.wustl.edu&lt;/auth-address&gt;&lt;titles&gt;&lt;title&gt;The impact of next-generation sequencing technology on genetics&lt;/title&gt;&lt;secondary-title&gt;Trends Genet&lt;/secondary-title&gt;&lt;/titles&gt;&lt;periodical&gt;&lt;full-title&gt;Trends Genet&lt;/full-title&gt;&lt;/periodical&gt;&lt;pages&gt;133-41&lt;/pages&gt;&lt;volume&gt;24&lt;/volume&gt;&lt;number&gt;3&lt;/number&gt;&lt;edition&gt;2008/02/12&lt;/edition&gt;&lt;keywords&gt;&lt;keyword&gt;Animals&lt;/keyword&gt;&lt;keyword&gt;Forecasting&lt;/keyword&gt;&lt;keyword&gt;Genetics/*trends&lt;/keyword&gt;&lt;keyword&gt;Humans&lt;/keyword&gt;&lt;keyword&gt;*Sequence Analysis, DNA&lt;/keyword&gt;&lt;/keywords&gt;&lt;dates&gt;&lt;year&gt;2008&lt;/year&gt;&lt;pub-dates&gt;&lt;date&gt;Mar&lt;/date&gt;&lt;/pub-dates&gt;&lt;/dates&gt;&lt;isbn&gt;0168-9525 (Print)&amp;#xD;0168-9525 (Linking)&lt;/isbn&gt;&lt;accession-num&gt;18262675&lt;/accession-num&gt;&lt;urls&gt;&lt;related-urls&gt;&lt;url&gt;http://www.ncbi.nlm.nih.gov/entrez/query.fcgi?cmd=Retrieve&amp;amp;db=PubMed&amp;amp;dopt=Citation&amp;amp;list_uids=18262675&lt;/url&gt;&lt;/related-urls&gt;&lt;/urls&gt;&lt;electronic-resource-num&gt;S0168-9525(08)00023-1 [pii]&amp;#xD;10.1016/j.tig.2007.12.007&lt;/electronic-resource-num&gt;&lt;language&gt;eng&lt;/language&gt;&lt;/record&gt;&lt;/Cite&gt;&lt;/EndNote&gt;</w:delInstrText>
        </w:r>
      </w:del>
      <w:r w:rsidR="00072915">
        <w:fldChar w:fldCharType="separate"/>
      </w:r>
      <w:r>
        <w:rPr>
          <w:noProof/>
        </w:rPr>
        <w:t>(Mardis, 2008)</w:t>
      </w:r>
      <w:r w:rsidR="00072915">
        <w:fldChar w:fldCharType="end"/>
      </w:r>
      <w:r>
        <w:t>).</w:t>
      </w:r>
    </w:p>
    <w:p w:rsidR="00E93357" w:rsidRDefault="00E93357" w:rsidP="006444DD">
      <w:pPr>
        <w:spacing w:line="480" w:lineRule="auto"/>
        <w:jc w:val="both"/>
      </w:pPr>
    </w:p>
    <w:p w:rsidR="006444DD" w:rsidRDefault="006444DD" w:rsidP="006444DD">
      <w:pPr>
        <w:spacing w:line="480" w:lineRule="auto"/>
        <w:jc w:val="both"/>
        <w:rPr>
          <w:ins w:id="915" w:author="Ram Shrestha" w:date="2014-01-26T15:15:00Z"/>
        </w:rPr>
      </w:pPr>
      <w:r>
        <w:t xml:space="preserve">Ion torrent technology implements sequencing by synthesis method and electronic sensors connected to complementary metal-oxide-semiconductor integrated circuit are used with a microprocessor for signal processing </w:t>
      </w:r>
      <w:r w:rsidR="00072915">
        <w:fldChar w:fldCharType="begin"/>
      </w:r>
      <w:ins w:id="916" w:author="Ram Shrestha" w:date="2014-02-16T01:12:00Z">
        <w:r w:rsidR="00045B29">
          <w: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instrText>
        </w:r>
      </w:ins>
      <w:del w:id="917" w:author="Ram Shrestha" w:date="2014-02-16T01:12:00Z">
        <w:r w:rsidR="00CD6CBE" w:rsidDel="00045B29">
          <w:delInstrText xml:space="preserve"> ADDIN EN.CITE &lt;EndNote&gt;&lt;Cite&gt;&lt;Author&gt;Jakobson&lt;/Author&gt;&lt;Year&gt;2002&lt;/Year&gt;&lt;RecNum&gt;148&lt;/RecNum&gt;&lt;record&gt;&lt;rec-number&gt;148&lt;/rec-number&gt;&lt;foreign-keys&gt;&lt;key app="EN" db-id="fp25zzvrxrd9vke5zxqp9stbssprwstvdddz"&gt;148&lt;/key&gt;&lt;/foreign-keys&gt;&lt;ref-type name="Journal Article"&gt;17&lt;/ref-type&gt;&lt;contributors&gt;&lt;authors&gt;&lt;author&gt;Jakobson, C.G.&lt;/author&gt;&lt;author&gt;Dinnar, U.&lt;/author&gt;&lt;author&gt;Feinsod, M.&lt;/author&gt;&lt;author&gt;Nemirovsky, Y.&lt;/author&gt;&lt;/authors&gt;&lt;/contributors&gt;&lt;titles&gt;&lt;title&gt;Ion-sensitive field-effect transistors in standard CMOS fabricated by post processing&lt;/title&gt;&lt;secondary-title&gt;IEEE Sensors Journal&lt;/secondary-title&gt;&lt;/titles&gt;&lt;pages&gt;279-287&lt;/pages&gt;&lt;volume&gt;2&lt;/volume&gt;&lt;number&gt;4&lt;/number&gt;&lt;dates&gt;&lt;year&gt;2002&lt;/year&gt;&lt;/dates&gt;&lt;isbn&gt;1530-437X&lt;/isbn&gt;&lt;label&gt;jakobson_ion-sensitive_2002&lt;/label&gt;&lt;urls&gt;&lt;related-urls&gt;&lt;url&gt;10.1109/JSEN.2002.802237&lt;/url&gt;&lt;/related-urls&gt;&lt;/urls&gt;&lt;/record&gt;&lt;/Cite&gt;&lt;Cite&gt;&lt;Author&gt;Milgrew&lt;/Author&gt;&lt;Year&gt;2004&lt;/Year&gt;&lt;RecNum&gt;149&lt;/RecNum&gt;&lt;record&gt;&lt;rec-number&gt;149&lt;/rec-number&gt;&lt;foreign-keys&gt;&lt;key app="EN" db-id="fp25zzvrxrd9vke5zxqp9stbssprwstvdddz"&gt;149&lt;/key&gt;&lt;/foreign-keys&gt;&lt;ref-type name="Journal Article"&gt;17&lt;/ref-type&gt;&lt;contributors&gt;&lt;authors&gt;&lt;author&gt;Milgrew, M.J.&lt;/author&gt;&lt;author&gt;Hammond, P.A.&lt;/author&gt;&lt;author&gt;Cumming, D.R.S.&lt;/author&gt;&lt;/authors&gt;&lt;/contributors&gt;&lt;auth-address&gt;http://www.sciencedirect.com/science/article/pii/S0925400504001364&lt;/auth-address&gt;&lt;titles&gt;&lt;title&gt;The development of scalable sensor arrays using standard CMOS technology&lt;/title&gt;&lt;secondary-title&gt;Sensors and Actuators B: Chemical&lt;/secondary-title&gt;&lt;/titles&gt;&lt;pages&gt;37-42&lt;/pages&gt;&lt;volume&gt;103&lt;/volume&gt;&lt;number&gt;1–2&lt;/number&gt;&lt;dates&gt;&lt;year&gt;2004&lt;/year&gt;&lt;pub-dates&gt;&lt;date&gt;September&lt;/date&gt;&lt;/pub-dates&gt;&lt;/dates&gt;&lt;isbn&gt;0925-4005&lt;/isbn&gt;&lt;label&gt;milgrew_development_2004&lt;/label&gt;&lt;urls&gt;&lt;related-urls&gt;&lt;url&gt;10.1016/j.snb.2004.03.004&lt;/url&gt;&lt;/related-urls&gt;&lt;/urls&gt;&lt;/record&gt;&lt;/Cite&gt;&lt;/EndNote&gt;</w:delInstrText>
        </w:r>
      </w:del>
      <w:r w:rsidR="00072915">
        <w:fldChar w:fldCharType="separate"/>
      </w:r>
      <w:r>
        <w:rPr>
          <w:noProof/>
        </w:rPr>
        <w:t>(Jakobson et al., 2002; Milgrew et al., 2004)</w:t>
      </w:r>
      <w:r w:rsidR="00072915">
        <w:fldChar w:fldCharType="end"/>
      </w:r>
      <w:r>
        <w:t xml:space="preserve">. The sequencing step is similar to Roche/454 homopolymer sequencing but the base detection is completely electronic, and that reduces the ion torrent cost lower than other systems </w:t>
      </w:r>
      <w:r w:rsidR="00072915">
        <w:fldChar w:fldCharType="begin"/>
      </w:r>
      <w:ins w:id="918" w:author="Ram Shrestha" w:date="2014-02-16T01:12:00Z">
        <w:r w:rsidR="00045B29">
          <w: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instrText>
        </w:r>
      </w:ins>
      <w:del w:id="919" w:author="Ram Shrestha" w:date="2014-02-16T01:12:00Z">
        <w:r w:rsidR="00CD6CBE" w:rsidDel="00045B29">
          <w:delInstrText xml:space="preserve"> ADDIN EN.CITE &lt;EndNote&gt;&lt;Cite&gt;&lt;Author&gt;Glenn&lt;/Author&gt;&lt;Year&gt;2011&lt;/Year&gt;&lt;RecNum&gt;1411&lt;/RecNum&gt;&lt;record&gt;&lt;rec-number&gt;1411&lt;/rec-number&gt;&lt;foreign-keys&gt;&lt;key app="EN" db-id="fp25zzvrxrd9vke5zxqp9stbssprwstvdddz"&gt;1411&lt;/key&gt;&lt;/foreign-keys&gt;&lt;ref-type name="Journal Article"&gt;17&lt;/ref-type&gt;&lt;contributors&gt;&lt;authors&gt;&lt;author&gt;Glenn, T. C.&lt;/author&gt;&lt;/authors&gt;&lt;/contributors&gt;&lt;auth-address&gt;Department of Environmental Health Science and Georgia Genomics Facility, Environmental Health Science Building, University of Georgia, Athens, GA 30602, USA. travisg@uga.edu&lt;/auth-address&gt;&lt;titles&gt;&lt;title&gt;Field guide to next-generation DNA sequencers&lt;/title&gt;&lt;secondary-title&gt;Mol Ecol Resour&lt;/secondary-title&gt;&lt;/titles&gt;&lt;periodical&gt;&lt;full-title&gt;Mol Ecol Resour&lt;/full-title&gt;&lt;/periodical&gt;&lt;pages&gt;759-69&lt;/pages&gt;&lt;volume&gt;11&lt;/volume&gt;&lt;number&gt;5&lt;/number&gt;&lt;edition&gt;2011/05/20&lt;/edition&gt;&lt;keywords&gt;&lt;keyword&gt;Computational Biology/*methods&lt;/keyword&gt;&lt;keyword&gt;Sequence Analysis, DNA/*economics/*instrumentation/*methods&lt;/keyword&gt;&lt;/keywords&gt;&lt;dates&gt;&lt;year&gt;2011&lt;/year&gt;&lt;pub-dates&gt;&lt;date&gt;Sep&lt;/date&gt;&lt;/pub-dates&gt;&lt;/dates&gt;&lt;isbn&gt;1755-0998 (Electronic)&amp;#xD;1755-098X (Linking)&lt;/isbn&gt;&lt;accession-num&gt;21592312&lt;/accession-num&gt;&lt;urls&gt;&lt;related-urls&gt;&lt;url&gt;http://www.ncbi.nlm.nih.gov/entrez/query.fcgi?cmd=Retrieve&amp;amp;db=PubMed&amp;amp;dopt=Citation&amp;amp;list_uids=21592312&lt;/url&gt;&lt;/related-urls&gt;&lt;/urls&gt;&lt;electronic-resource-num&gt;10.1111/j.1755-0998.2011.03024.x&lt;/electronic-resource-num&gt;&lt;language&gt;eng&lt;/language&gt;&lt;/record&gt;&lt;/Cite&gt;&lt;/EndNote&gt;</w:delInstrText>
        </w:r>
      </w:del>
      <w:r w:rsidR="00072915">
        <w:fldChar w:fldCharType="separate"/>
      </w:r>
      <w:r>
        <w:rPr>
          <w:noProof/>
        </w:rPr>
        <w:t>(Glenn, 2011)</w:t>
      </w:r>
      <w:r w:rsidR="00072915">
        <w:fldChar w:fldCharType="end"/>
      </w:r>
      <w:r>
        <w:t xml:space="preserve">. During DNA sequencing, a base incorporation releases a hydroxyl ion (H+) that shifts the pH of the surrounding solution and this correlates directly to the number of nucleotides incorporated in that particular base flow cycle (reviewed in </w:t>
      </w:r>
      <w:r w:rsidR="00072915">
        <w:fldChar w:fldCharType="begin"/>
      </w:r>
      <w:ins w:id="920" w:author="Ram Shrestha" w:date="2014-02-16T01:12:00Z">
        <w:r w:rsidR="00045B29">
          <w: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instrText>
        </w:r>
      </w:ins>
      <w:del w:id="921" w:author="Ram Shrestha" w:date="2014-02-16T01:12:00Z">
        <w:r w:rsidR="00CD6CBE" w:rsidDel="00045B29">
          <w:delInstrText xml:space="preserve"> ADDIN EN.CITE &lt;EndNote&gt;&lt;Cite ExcludeYear="1"&gt;&lt;Author&gt;Niedringhaus&lt;/Author&gt;&lt;RecNum&gt;1138&lt;/RecNum&gt;&lt;record&gt;&lt;rec-number&gt;1138&lt;/rec-number&gt;&lt;foreign-keys&gt;&lt;key app="EN" db-id="fp25zzvrxrd9vke5zxqp9stbssprwstvdddz"&gt;1138&lt;/key&gt;&lt;/foreign-keys&gt;&lt;ref-type name="Journal Article"&gt;17&lt;/ref-type&gt;&lt;contributors&gt;&lt;authors&gt;&lt;author&gt;Niedringhaus, T. P.&lt;/author&gt;&lt;author&gt;Milanova, D.&lt;/author&gt;&lt;author&gt;Kerby, M. B.&lt;/author&gt;&lt;author&gt;Snyder, M. P.&lt;/author&gt;&lt;author&gt;Barron, A. E.&lt;/author&gt;&lt;/authors&gt;&lt;/contributors&gt;&lt;auth-address&gt;Department of Chemical Engineering, Stanford University, Palo Alto, California, USA.&lt;/auth-address&gt;&lt;titles&gt;&lt;title&gt;Landscape of next-generation sequencing technologies&lt;/title&gt;&lt;secondary-title&gt;Anal Chem&lt;/secondary-title&gt;&lt;/titles&gt;&lt;periodical&gt;&lt;full-title&gt;Anal Chem&lt;/full-title&gt;&lt;/periodical&gt;&lt;pages&gt;4327-41&lt;/pages&gt;&lt;volume&gt;83&lt;/volume&gt;&lt;number&gt;12&lt;/number&gt;&lt;edition&gt;2011/05/27&lt;/edition&gt;&lt;keywords&gt;&lt;keyword&gt;Electrophoresis, Capillary/methods&lt;/keyword&gt;&lt;keyword&gt;Fluorescence Resonance Energy Transfer/methods&lt;/keyword&gt;&lt;keyword&gt;Genome, Human&lt;/keyword&gt;&lt;keyword&gt;Genomics&lt;/keyword&gt;&lt;keyword&gt;*High-Throughput Nucleotide Sequencing&lt;/keyword&gt;&lt;keyword&gt;Humans&lt;/keyword&gt;&lt;keyword&gt;Nanostructures/chemistry&lt;/keyword&gt;&lt;keyword&gt;Sequence Analysis, DNA/*methods&lt;/keyword&gt;&lt;/keywords&gt;&lt;dates&gt;&lt;year&gt;2011&lt;/year&gt;&lt;pub-dates&gt;&lt;date&gt;Jun 15&lt;/date&gt;&lt;/pub-dates&gt;&lt;/dates&gt;&lt;isbn&gt;1520-6882 (Electronic)&amp;#xD;0003-2700 (Linking)&lt;/isbn&gt;&lt;accession-num&gt;21612267&lt;/accession-num&gt;&lt;urls&gt;&lt;related-urls&gt;&lt;url&gt;http://www.ncbi.nlm.nih.gov/entrez/query.fcgi?cmd=Retrieve&amp;amp;db=PubMed&amp;amp;dopt=Citation&amp;amp;list_uids=21612267&lt;/url&gt;&lt;/related-urls&gt;&lt;/urls&gt;&lt;custom2&gt;3437308&lt;/custom2&gt;&lt;electronic-resource-num&gt;10.1021/ac2010857&lt;/electronic-resource-num&gt;&lt;language&gt;eng&lt;/language&gt;&lt;/record&gt;&lt;/Cite&gt;&lt;/EndNote&gt;</w:delInstrText>
        </w:r>
      </w:del>
      <w:r w:rsidR="00072915">
        <w:fldChar w:fldCharType="separate"/>
      </w:r>
      <w:r>
        <w:rPr>
          <w:noProof/>
        </w:rPr>
        <w:t>(Niedringhaus et al.)</w:t>
      </w:r>
      <w:r w:rsidR="00072915">
        <w:fldChar w:fldCharType="end"/>
      </w:r>
      <w:r>
        <w:t xml:space="preserve">. This change in pH is detected by a sensor at the bottom of each well, converted to a voltage and digitalized by semi conductor CMOS integrated circuits </w:t>
      </w:r>
      <w:r w:rsidR="00072915">
        <w:fldChar w:fldCharType="begin"/>
      </w:r>
      <w:ins w:id="922" w:author="Ram Shrestha" w:date="2014-02-16T01:12:00Z">
        <w:r w:rsidR="00045B29">
          <w: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instrText>
        </w:r>
      </w:ins>
      <w:del w:id="923" w:author="Ram Shrestha" w:date="2014-02-16T01:12:00Z">
        <w:r w:rsidR="00CD6CBE" w:rsidDel="00045B29">
          <w:delInstrText xml:space="preserve"> ADDIN EN.CITE &lt;EndNote&gt;&lt;Cite ExcludeYear="1"&gt;&lt;Author&gt;Pennisi&lt;/Author&gt;&lt;RecNum&gt;1139&lt;/RecNum&gt;&lt;record&gt;&lt;rec-number&gt;1139&lt;/rec-number&gt;&lt;foreign-keys&gt;&lt;key app="EN" db-id="fp25zzvrxrd9vke5zxqp9stbssprwstvdddz"&gt;1139&lt;/key&gt;&lt;/foreign-keys&gt;&lt;ref-type name="Journal Article"&gt;17&lt;/ref-type&gt;&lt;contributors&gt;&lt;authors&gt;&lt;author&gt;Pennisi, E.&lt;/author&gt;&lt;/authors&gt;&lt;/contributors&gt;&lt;titles&gt;&lt;title&gt;Genomics. Semiconductors inspire new sequencing technologies&lt;/title&gt;&lt;secondary-title&gt;Science&lt;/secondary-title&gt;&lt;/titles&gt;&lt;periodical&gt;&lt;full-title&gt;Science&lt;/full-title&gt;&lt;/periodical&gt;&lt;pages&gt;1190&lt;/pages&gt;&lt;volume&gt;327&lt;/volume&gt;&lt;number&gt;5970&lt;/number&gt;&lt;edition&gt;2010/03/06&lt;/edition&gt;&lt;keywords&gt;&lt;keyword&gt;Costs and Cost Analysis&lt;/keyword&gt;&lt;keyword&gt;Lab-On-A-Chip Devices&lt;/keyword&gt;&lt;keyword&gt;Quantum Dots&lt;/keyword&gt;&lt;keyword&gt;*Semiconductors&lt;/keyword&gt;&lt;keyword&gt;Sequence Analysis, DNA/economics/*instrumentation/*methods&lt;/keyword&gt;&lt;keyword&gt;Silicon&lt;/keyword&gt;&lt;/keywords&gt;&lt;dates&gt;&lt;year&gt;2010&lt;/year&gt;&lt;pub-dates&gt;&lt;date&gt;Mar 5&lt;/date&gt;&lt;/pub-dates&gt;&lt;/dates&gt;&lt;isbn&gt;1095-9203 (Electronic)&amp;#xD;0036-8075 (Linking)&lt;/isbn&gt;&lt;accession-num&gt;20203024&lt;/accession-num&gt;&lt;urls&gt;&lt;related-urls&gt;&lt;url&gt;http://www.ncbi.nlm.nih.gov/entrez/query.fcgi?cmd=Retrieve&amp;amp;db=PubMed&amp;amp;dopt=Citation&amp;amp;list_uids=20203024&lt;/url&gt;&lt;/related-urls&gt;&lt;/urls&gt;&lt;electronic-resource-num&gt;327/5970/1190 [pii]&amp;#xD;10.1126/science.327.5970.1190&lt;/electronic-resource-num&gt;&lt;language&gt;eng&lt;/language&gt;&lt;/record&gt;&lt;/Cite&gt;&lt;/EndNote&gt;</w:delInstrText>
        </w:r>
      </w:del>
      <w:r w:rsidR="00072915">
        <w:fldChar w:fldCharType="separate"/>
      </w:r>
      <w:r>
        <w:rPr>
          <w:noProof/>
        </w:rPr>
        <w:t>(Pennisi)</w:t>
      </w:r>
      <w:r w:rsidR="00072915">
        <w:fldChar w:fldCharType="end"/>
      </w:r>
      <w:r>
        <w:t xml:space="preserve">. Signal processing software is used to convert the data for measurement of base incorporations in that flow using a physical model </w:t>
      </w:r>
      <w:r w:rsidR="00072915">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ins w:id="924" w:author="Ram Shrestha" w:date="2014-02-16T01:12:00Z">
        <w:r w:rsidR="00045B29">
          <w:instrText xml:space="preserve"> ADDIN EN.CITE </w:instrText>
        </w:r>
      </w:ins>
      <w:del w:id="925" w:author="Ram Shrestha" w:date="2014-02-16T01:12:00Z">
        <w:r w:rsidR="00CD6CBE" w:rsidDel="00045B29">
          <w:delInstrText xml:space="preserve"> ADDIN EN.CITE </w:delInstrText>
        </w:r>
        <w:r w:rsidR="00072915" w:rsidDel="00045B29">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CD6CBE" w:rsidDel="00045B29">
          <w:delInstrText xml:space="preserve"> ADDIN EN.CITE.DATA </w:delInstrText>
        </w:r>
      </w:del>
      <w:del w:id="926" w:author="Ram Shrestha" w:date="2014-02-16T01:12:00Z">
        <w:r w:rsidR="00072915" w:rsidDel="00045B29">
          <w:fldChar w:fldCharType="end"/>
        </w:r>
      </w:del>
      <w:ins w:id="927" w:author="Ram Shrestha" w:date="2014-02-16T01:12:00Z">
        <w:r w:rsidR="00072915">
          <w:fldChar w:fldCharType="begin">
            <w:fldData xml:space="preserve">PEVuZE5vdGU+PENpdGU+PEF1dGhvcj5Sb3RoYmVyZzwvQXV0aG9yPjxZZWFyPjIwMTE8L1llYXI+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</w:fldData>
          </w:fldChar>
        </w:r>
        <w:r w:rsidR="00045B29">
          <w:instrText xml:space="preserve"> ADDIN EN.CITE.DATA </w:instrText>
        </w:r>
      </w:ins>
      <w:ins w:id="928" w:author="Ram Shrestha" w:date="2014-02-16T01:12:00Z">
        <w:r w:rsidR="00072915">
          <w:fldChar w:fldCharType="end"/>
        </w:r>
      </w:ins>
      <w:r w:rsidR="00072915">
        <w:fldChar w:fldCharType="separate"/>
      </w:r>
      <w:r>
        <w:rPr>
          <w:noProof/>
        </w:rPr>
        <w:t>(Rothberg et al., 2011)</w:t>
      </w:r>
      <w:r w:rsidR="00072915">
        <w:fldChar w:fldCharType="end"/>
      </w:r>
      <w:r>
        <w:t xml:space="preserve">. The final sequences generated, after processing, have the read length up to 200 bases (lower than Roche/454) but like Roche/454, Ion torrent sequences have indel errors at homopolymer regions at rate of 1.5 per 100 bases </w:t>
      </w:r>
      <w:r w:rsidR="00072915">
        <w:fldChar w:fldCharType="begin"/>
      </w:r>
      <w:ins w:id="929" w:author="Ram Shrestha" w:date="2014-02-16T01:12:00Z">
        <w:r w:rsidR="00045B29">
          <w: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instrText>
        </w:r>
      </w:ins>
      <w:del w:id="930" w:author="Ram Shrestha" w:date="2014-02-16T01:12:00Z">
        <w:r w:rsidR="00CD6CBE" w:rsidDel="00045B29">
          <w:delInstrText xml:space="preserve"> ADDIN EN.CITE &lt;EndNote&gt;&lt;Cite&gt;&lt;Author&gt;Loman&lt;/Author&gt;&lt;Year&gt;2012&lt;/Year&gt;&lt;RecNum&gt;1410&lt;/RecNum&gt;&lt;record&gt;&lt;rec-number&gt;1410&lt;/rec-number&gt;&lt;foreign-keys&gt;&lt;key app="EN" db-id="fp25zzvrxrd9vke5zxqp9stbssprwstvdddz"&gt;1410&lt;/key&gt;&lt;/foreign-keys&gt;&lt;ref-type name="Journal Article"&gt;17&lt;/ref-type&gt;&lt;contributors&gt;&lt;authors&gt;&lt;author&gt;Loman, N. J.&lt;/author&gt;&lt;author&gt;Misra, R. V.&lt;/author&gt;&lt;author&gt;Dallman, T. J.&lt;/author&gt;&lt;author&gt;Constantinidou, C.&lt;/author&gt;&lt;author&gt;Gharbia, S. E.&lt;/author&gt;&lt;author&gt;Wain, J.&lt;/author&gt;&lt;author&gt;Pallen, M. J.&lt;/author&gt;&lt;/authors&gt;&lt;/contributors&gt;&lt;auth-address&gt;Centre for Systems Biology, University of Birmingham, Birmingham, UK.&lt;/auth-address&gt;&lt;titles&gt;&lt;title&gt;Performance comparison of benchtop high-throughput sequencing platforms&lt;/title&gt;&lt;secondary-title&gt;Nat Biotechnol&lt;/secondary-title&gt;&lt;/titles&gt;&lt;periodical&gt;&lt;full-title&gt;Nat Biotechnol&lt;/full-title&gt;&lt;/periodical&gt;&lt;pages&gt;434-9&lt;/pages&gt;&lt;volume&gt;30&lt;/volume&gt;&lt;number&gt;5&lt;/number&gt;&lt;edition&gt;2012/04/24&lt;/edition&gt;&lt;keywords&gt;&lt;keyword&gt;Algorithms&lt;/keyword&gt;&lt;keyword&gt;Computational Biology/methods&lt;/keyword&gt;&lt;keyword&gt;Contig Mapping&lt;/keyword&gt;&lt;keyword&gt;Equipment Design&lt;/keyword&gt;&lt;keyword&gt;Escherichia coli/genetics&lt;/keyword&gt;&lt;keyword&gt;Escherichia coli Infections/microbiology&lt;/keyword&gt;&lt;keyword&gt;Gene Library&lt;/keyword&gt;&lt;keyword&gt;Genome, Bacterial&lt;/keyword&gt;&lt;keyword&gt;Humans&lt;/keyword&gt;&lt;keyword&gt;Polymerase Chain Reaction/economics/instrumentation&lt;/keyword&gt;&lt;keyword&gt;Reproducibility of Results&lt;/keyword&gt;&lt;keyword&gt;Sequence Analysis, DNA/economics/*instrumentation/*methods&lt;/keyword&gt;&lt;/keywords&gt;&lt;dates&gt;&lt;year&gt;2012&lt;/year&gt;&lt;pub-dates&gt;&lt;date&gt;May&lt;/date&gt;&lt;/pub-dates&gt;&lt;/dates&gt;&lt;isbn&gt;1546-1696 (Electronic)&amp;#xD;1087-0156 (Linking)&lt;/isbn&gt;&lt;accession-num&gt;22522955&lt;/accession-num&gt;&lt;urls&gt;&lt;related-urls&gt;&lt;url&gt;http://www.ncbi.nlm.nih.gov/entrez/query.fcgi?cmd=Retrieve&amp;amp;db=PubMed&amp;amp;dopt=Citation&amp;amp;list_uids=22522955&lt;/url&gt;&lt;/related-urls&gt;&lt;/urls&gt;&lt;electronic-resource-num&gt;nbt.2198 [pii]&amp;#xD;10.1038/nbt.2198&lt;/electronic-resource-num&gt;&lt;language&gt;eng&lt;/language&gt;&lt;/record&gt;&lt;/Cite&gt;&lt;/EndNote&gt;</w:delInstrText>
        </w:r>
      </w:del>
      <w:r w:rsidR="00072915">
        <w:fldChar w:fldCharType="separate"/>
      </w:r>
      <w:r>
        <w:rPr>
          <w:noProof/>
        </w:rPr>
        <w:t>(Loman et al., 2012)</w:t>
      </w:r>
      <w:r w:rsidR="00072915">
        <w:fldChar w:fldCharType="end"/>
      </w:r>
      <w:r>
        <w:t>.</w:t>
      </w:r>
    </w:p>
    <w:p w:rsidR="00BB0BBD" w:rsidRDefault="00BB0BBD" w:rsidP="006444DD">
      <w:pPr>
        <w:numPr>
          <w:ins w:id="931" w:author="Ram Shrestha" w:date="2014-01-26T15:15:00Z"/>
        </w:numPr>
        <w:spacing w:line="480" w:lineRule="auto"/>
        <w:jc w:val="both"/>
        <w:rPr>
          <w:ins w:id="932" w:author="Ram Shrestha" w:date="2014-01-26T15:15:00Z"/>
        </w:rPr>
      </w:pPr>
    </w:p>
    <w:p w:rsidR="00970C29" w:rsidRDefault="00970C29" w:rsidP="00970C29">
      <w:pPr>
        <w:spacing w:line="480" w:lineRule="auto"/>
        <w:jc w:val="both"/>
      </w:pPr>
      <w:r>
        <w:t>Pacific Bioscience’s Single Molecule Real Time technology is considered the third generation technology available in the market now (</w:t>
      </w:r>
      <w:hyperlink r:id="rId5" w:history="1">
        <w:r w:rsidRPr="002736D2">
          <w:rPr>
            <w:rStyle w:val="Hyperlink"/>
          </w:rPr>
          <w:t>www.pacificbiosciences.com</w:t>
        </w:r>
      </w:hyperlink>
      <w:r>
        <w:t xml:space="preserve">). It is considered the third generation sequencing technology. The technology does not involve PCR amplification of the template DNA; instead the base sequencing is done on single molecule of a DNA, enabling the detection of variation at molecule level. Besides this advantage, it provides the read length of about 10,000 bases </w:t>
      </w:r>
      <w:r w:rsidR="00072915">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ins w:id="933" w:author="Ram Shrestha" w:date="2014-02-16T01:12:00Z">
        <w:r w:rsidR="00045B29">
          <w:instrText xml:space="preserve"> ADDIN EN.CITE </w:instrText>
        </w:r>
      </w:ins>
      <w:del w:id="934" w:author="Ram Shrestha" w:date="2014-02-16T01:12:00Z">
        <w:r w:rsidR="00CD6CBE" w:rsidDel="00045B29">
          <w:delInstrText xml:space="preserve"> ADDIN EN.CITE </w:delInstrText>
        </w:r>
        <w:r w:rsidR="00072915" w:rsidDel="00045B29">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00CD6CBE" w:rsidDel="00045B29">
          <w:delInstrText xml:space="preserve"> ADDIN EN.CITE.DATA </w:delInstrText>
        </w:r>
      </w:del>
      <w:del w:id="935" w:author="Ram Shrestha" w:date="2014-02-16T01:12:00Z">
        <w:r w:rsidR="00072915" w:rsidDel="00045B29">
          <w:fldChar w:fldCharType="end"/>
        </w:r>
      </w:del>
      <w:ins w:id="936" w:author="Ram Shrestha" w:date="2014-02-16T01:12:00Z">
        <w:r w:rsidR="00072915">
          <w:fldChar w:fldCharType="begin">
            <w:fldData xml:space="preserve">PEVuZE5vdGU+PENpdGU+PEF1dGhvcj5NY0NhcnRoeTwvQXV0aG9yPjxZZWFyPjIwMTA8L1llYXI+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</w:fldData>
          </w:fldChar>
        </w:r>
        <w:r w:rsidR="00045B29">
          <w:instrText xml:space="preserve"> ADDIN EN.CITE.DATA </w:instrText>
        </w:r>
      </w:ins>
      <w:ins w:id="937" w:author="Ram Shrestha" w:date="2014-02-16T01:12:00Z">
        <w:r w:rsidR="00072915">
          <w:fldChar w:fldCharType="end"/>
        </w:r>
      </w:ins>
      <w:r w:rsidR="00072915">
        <w:fldChar w:fldCharType="separate"/>
      </w:r>
      <w:r>
        <w:rPr>
          <w:noProof/>
        </w:rPr>
        <w:t>(Eid et al., 2009; McCarthy, 2010)</w:t>
      </w:r>
      <w:r w:rsidR="00072915">
        <w:fldChar w:fldCharType="end"/>
      </w:r>
      <w:r>
        <w:t>.</w:t>
      </w:r>
    </w:p>
    <w:p w:rsidR="00970C29" w:rsidRDefault="00970C29" w:rsidP="00970C29">
      <w:pPr>
        <w:spacing w:line="480" w:lineRule="auto"/>
        <w:jc w:val="both"/>
      </w:pPr>
    </w:p>
    <w:p w:rsidR="00970C29" w:rsidRDefault="00970C29" w:rsidP="00970C29">
      <w:pPr>
        <w:spacing w:line="480" w:lineRule="auto"/>
        <w:jc w:val="both"/>
      </w:pPr>
      <w:r>
        <w:t xml:space="preserve">DNA sequencing takes place in the zero mode waveguide (ZMW) </w:t>
      </w:r>
      <w:r w:rsidR="00072915">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ins w:id="938" w:author="Ram Shrestha" w:date="2014-02-16T01:12:00Z">
        <w:r w:rsidR="00045B29">
          <w:instrText xml:space="preserve"> ADDIN EN.CITE </w:instrText>
        </w:r>
      </w:ins>
      <w:del w:id="939" w:author="Ram Shrestha" w:date="2014-02-16T01:12:00Z">
        <w:r w:rsidR="00CD6CBE" w:rsidDel="00045B29">
          <w:delInstrText xml:space="preserve"> ADDIN EN.CITE </w:delInstrText>
        </w:r>
        <w:r w:rsidR="00072915" w:rsidDel="00045B29">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00CD6CBE" w:rsidDel="00045B29">
          <w:delInstrText xml:space="preserve"> ADDIN EN.CITE.DATA </w:delInstrText>
        </w:r>
      </w:del>
      <w:del w:id="940" w:author="Ram Shrestha" w:date="2014-02-16T01:12:00Z">
        <w:r w:rsidR="00072915" w:rsidDel="00045B29">
          <w:fldChar w:fldCharType="end"/>
        </w:r>
      </w:del>
      <w:ins w:id="941" w:author="Ram Shrestha" w:date="2014-02-16T01:12:00Z">
        <w:r w:rsidR="00072915">
          <w:fldChar w:fldCharType="begin">
            <w:fldData xml:space="preserve">PEVuZE5vdGU+PENpdGU+PEF1dGhvcj5MZXZlbmU8L0F1dGhvcj48WWVhcj4yMDAzPC9ZZWFyPjxS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</w:fldData>
          </w:fldChar>
        </w:r>
        <w:r w:rsidR="00045B29">
          <w:instrText xml:space="preserve"> ADDIN EN.CITE.DATA </w:instrText>
        </w:r>
      </w:ins>
      <w:ins w:id="942" w:author="Ram Shrestha" w:date="2014-02-16T01:12:00Z">
        <w:r w:rsidR="00072915">
          <w:fldChar w:fldCharType="end"/>
        </w:r>
      </w:ins>
      <w:r w:rsidR="00072915">
        <w:fldChar w:fldCharType="separate"/>
      </w:r>
      <w:r>
        <w:rPr>
          <w:noProof/>
        </w:rPr>
        <w:t>(Levene et al., 2003)</w:t>
      </w:r>
      <w:r w:rsidR="00072915">
        <w:fldChar w:fldCharType="end"/>
      </w:r>
      <w:r>
        <w:t xml:space="preserve">. ZMW is a nano-size chamber that is 7 nanometer in diameter and 10 nanometer in depth </w:t>
      </w:r>
      <w:r w:rsidR="00072915">
        <w:fldChar w:fldCharType="begin"/>
      </w:r>
      <w:ins w:id="943" w:author="Ram Shrestha" w:date="2014-02-16T01:12:00Z">
        <w:r w:rsidR="00045B29">
          <w: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instrText>
        </w:r>
      </w:ins>
      <w:del w:id="944" w:author="Ram Shrestha" w:date="2014-02-16T01:12:00Z">
        <w:r w:rsidR="00CD6CBE" w:rsidDel="00045B29">
          <w:delInstrText xml:space="preserve"> ADDIN EN.CITE &lt;EndNote&gt;&lt;Cite&gt;&lt;Author&gt;McCarthy&lt;/Author&gt;&lt;Year&gt;2010&lt;/Year&gt;&lt;RecNum&gt;1679&lt;/RecNum&gt;&lt;record&gt;&lt;rec-number&gt;1679&lt;/rec-number&gt;&lt;foreign-keys&gt;&lt;key app="EN" db-id="fp25zzvrxrd9vke5zxqp9stbssprwstvdddz"&gt;1679&lt;/key&gt;&lt;/foreign-keys&gt;&lt;ref-type name="Journal Article"&gt;17&lt;/ref-type&gt;&lt;contributors&gt;&lt;authors&gt;&lt;author&gt;McCarthy, A.&lt;/author&gt;&lt;/authors&gt;&lt;/contributors&gt;&lt;titles&gt;&lt;title&gt;Third generation DNA sequencing: pacific biosciences&amp;apos; single molecule real time technology&lt;/title&gt;&lt;secondary-title&gt;Chem Biol&lt;/secondary-title&gt;&lt;/titles&gt;&lt;periodical&gt;&lt;full-title&gt;Chem Biol&lt;/full-title&gt;&lt;/periodical&gt;&lt;pages&gt;675-6&lt;/pages&gt;&lt;volume&gt;17&lt;/volume&gt;&lt;number&gt;7&lt;/number&gt;&lt;edition&gt;2010/07/28&lt;/edition&gt;&lt;keywords&gt;&lt;keyword&gt;DNA-Directed DNA Polymerase/chemistry/metabolism&lt;/keyword&gt;&lt;keyword&gt;Genomics&lt;/keyword&gt;&lt;keyword&gt;Humans&lt;/keyword&gt;&lt;keyword&gt;Protein Biosynthesis&lt;/keyword&gt;&lt;keyword&gt;Sequence Analysis, DNA/*methods&lt;/keyword&gt;&lt;keyword&gt;Time Factors&lt;/keyword&gt;&lt;/keywords&gt;&lt;dates&gt;&lt;year&gt;2010&lt;/year&gt;&lt;pub-dates&gt;&lt;date&gt;Jul 30&lt;/date&gt;&lt;/pub-dates&gt;&lt;/dates&gt;&lt;isbn&gt;1879-1301 (Electronic)&amp;#xD;1074-5521 (Linking)&lt;/isbn&gt;&lt;accession-num&gt;20659677&lt;/accession-num&gt;&lt;urls&gt;&lt;related-urls&gt;&lt;url&gt;http://www.ncbi.nlm.nih.gov/entrez/query.fcgi?cmd=Retrieve&amp;amp;db=PubMed&amp;amp;dopt=Citation&amp;amp;list_uids=20659677&lt;/url&gt;&lt;/related-urls&gt;&lt;/urls&gt;&lt;electronic-resource-num&gt;S1074-5521(10)00247-4 [pii]&amp;#xD;10.1016/j.chembiol.2010.07.004&lt;/electronic-resource-num&gt;&lt;language&gt;eng&lt;/language&gt;&lt;/record&gt;&lt;/Cite&gt;&lt;/EndNote&gt;</w:delInstrText>
        </w:r>
      </w:del>
      <w:r w:rsidR="00072915">
        <w:fldChar w:fldCharType="separate"/>
      </w:r>
      <w:r>
        <w:rPr>
          <w:noProof/>
        </w:rPr>
        <w:t>(McCarthy, 2010)</w:t>
      </w:r>
      <w:r w:rsidR="00072915">
        <w:fldChar w:fldCharType="end"/>
      </w:r>
      <w:r>
        <w:t xml:space="preserve">. A DNA template and polymerase complex is immobilized at the base of a ZMW and different color flurophore labeled nucleotides are added into a ZMW chamber. During base incorporation at sequencing step, nucleotide fluorescence is detected with the light that illuminates the ZMW chamber, followed by cleavage of the flurophore. </w:t>
      </w:r>
    </w:p>
    <w:p w:rsidR="00970C29" w:rsidRDefault="00970C29" w:rsidP="00970C29">
      <w:pPr>
        <w:spacing w:line="480" w:lineRule="auto"/>
        <w:jc w:val="both"/>
      </w:pPr>
    </w:p>
    <w:p w:rsidR="00970C29" w:rsidRDefault="00970C29" w:rsidP="00970C29">
      <w:pPr>
        <w:spacing w:line="480" w:lineRule="auto"/>
        <w:jc w:val="both"/>
      </w:pPr>
    </w:p>
    <w:p w:rsidR="00970C29" w:rsidRDefault="00970C29" w:rsidP="0063668E">
      <w:pPr>
        <w:pStyle w:val="Heading2"/>
        <w:numPr>
          <w:numberingChange w:id="945" w:author="Ram Shrestha" w:date="2014-02-15T23:32:00Z" w:original="%1:1:0:.%2:12:0:"/>
        </w:numPr>
      </w:pPr>
      <w:r>
        <w:t>HIV-1 Drug resistance Genotyping in the era of high throughput sequencing (HTS)</w:t>
      </w:r>
    </w:p>
    <w:p w:rsidR="00970C29" w:rsidRDefault="00970C29" w:rsidP="00970C29">
      <w:pPr>
        <w:spacing w:line="480" w:lineRule="auto"/>
        <w:jc w:val="both"/>
      </w:pPr>
    </w:p>
    <w:p w:rsidR="00970C29" w:rsidRDefault="00970C29" w:rsidP="00970C29">
      <w:pPr>
        <w:spacing w:line="480" w:lineRule="auto"/>
        <w:jc w:val="both"/>
      </w:pPr>
      <w:r>
        <w:t xml:space="preserve">As conventional Sanger-based genotyping is unable to characterize the HIV viral quasispecies at less than 20% prevalence, a true HIV diversity cannot be ascertained </w:t>
      </w:r>
      <w:r>
        <w:rPr>
          <w:rStyle w:val="CommentReference"/>
        </w:rPr>
        <w:commentReference w:id="946"/>
      </w:r>
      <w:r w:rsidR="00072915">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ins w:id="947" w:author="Ram Shrestha" w:date="2014-02-16T01:12:00Z">
        <w:r w:rsidR="00045B29">
          <w:instrText xml:space="preserve"> ADDIN EN.CITE </w:instrText>
        </w:r>
      </w:ins>
      <w:del w:id="948" w:author="Ram Shrestha" w:date="2014-02-16T01:12:00Z">
        <w:r w:rsidR="00CD6CBE" w:rsidDel="00045B29">
          <w:delInstrText xml:space="preserve"> ADDIN EN.CITE </w:delInstrText>
        </w:r>
        <w:r w:rsidR="00072915" w:rsidDel="00045B29">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CD6CBE" w:rsidDel="00045B29">
          <w:delInstrText xml:space="preserve"> ADDIN EN.CITE.DATA </w:delInstrText>
        </w:r>
      </w:del>
      <w:del w:id="949" w:author="Ram Shrestha" w:date="2014-02-16T01:12:00Z">
        <w:r w:rsidR="00072915" w:rsidDel="00045B29">
          <w:fldChar w:fldCharType="end"/>
        </w:r>
      </w:del>
      <w:ins w:id="950" w:author="Ram Shrestha" w:date="2014-02-16T01:12:00Z">
        <w:r w:rsidR="00072915">
          <w:fldChar w:fldCharType="begin">
            <w:fldData xml:space="preserve">PEVuZE5vdGU+PENpdGU+PEF1dGhvcj5Lb3JuPC9BdXRob3I+PFllYXI+MjAwMzwvWWVhcj48UmVj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</w:fldData>
          </w:fldChar>
        </w:r>
        <w:r w:rsidR="00045B29">
          <w:instrText xml:space="preserve"> ADDIN EN.CITE.DATA </w:instrText>
        </w:r>
      </w:ins>
      <w:ins w:id="951" w:author="Ram Shrestha" w:date="2014-02-16T01:12:00Z">
        <w:r w:rsidR="00072915">
          <w:fldChar w:fldCharType="end"/>
        </w:r>
      </w:ins>
      <w:r w:rsidR="00072915">
        <w:fldChar w:fldCharType="separate"/>
      </w:r>
      <w:r>
        <w:rPr>
          <w:noProof/>
        </w:rPr>
        <w:t>(Korn et al., 2003; Schuurman et al., 2002)</w:t>
      </w:r>
      <w:r w:rsidR="00072915">
        <w:fldChar w:fldCharType="end"/>
      </w:r>
      <w:r>
        <w:t>. An alternative genotyping method is required that has the ability to sequence the HIV population to “deeper” level and characterize the overall spectrum of true viral diversity in the viral quasispecies.</w:t>
      </w:r>
    </w:p>
    <w:p w:rsidR="00970C29" w:rsidRDefault="00970C29" w:rsidP="00970C29">
      <w:pPr>
        <w:spacing w:line="480" w:lineRule="auto"/>
        <w:jc w:val="both"/>
      </w:pPr>
    </w:p>
    <w:p w:rsidR="00970C29" w:rsidRDefault="00970C29" w:rsidP="00970C29">
      <w:pPr>
        <w:spacing w:line="480" w:lineRule="auto"/>
        <w:jc w:val="both"/>
      </w:pPr>
      <w:r>
        <w:t xml:space="preserve">Different approaches like sensitive real time PCR drug resistant test </w:t>
      </w:r>
      <w:r w:rsidR="00072915">
        <w:fldChar w:fldCharType="begin"/>
      </w:r>
      <w:ins w:id="952" w:author="Ram Shrestha" w:date="2014-02-16T01:12:00Z">
        <w:r w:rsidR="00045B29">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del w:id="953" w:author="Ram Shrestha" w:date="2014-02-16T01:12:00Z">
        <w:r w:rsidR="00CD6CBE" w:rsidDel="00045B29">
          <w:del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delInstrText>
        </w:r>
      </w:del>
      <w:r w:rsidR="00072915">
        <w:fldChar w:fldCharType="separate"/>
      </w:r>
      <w:r>
        <w:rPr>
          <w:noProof/>
        </w:rPr>
        <w:t>(Johnson et al., 2008)</w:t>
      </w:r>
      <w:r w:rsidR="00072915">
        <w:fldChar w:fldCharType="end"/>
      </w:r>
      <w:r>
        <w:t xml:space="preserve">, allele-specific RT-PCR </w:t>
      </w:r>
      <w:r w:rsidR="00072915">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ins w:id="954" w:author="Ram Shrestha" w:date="2014-02-16T01:12:00Z">
        <w:r w:rsidR="00045B29">
          <w:instrText xml:space="preserve"> ADDIN EN.CITE </w:instrText>
        </w:r>
      </w:ins>
      <w:del w:id="955" w:author="Ram Shrestha" w:date="2014-02-16T01:12:00Z">
        <w:r w:rsidR="00CD6CBE" w:rsidDel="00045B29">
          <w:delInstrText xml:space="preserve"> ADDIN EN.CITE </w:delInstrText>
        </w:r>
        <w:r w:rsidR="00072915" w:rsidDel="00045B29">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CD6CBE" w:rsidDel="00045B29">
          <w:delInstrText xml:space="preserve"> ADDIN EN.CITE.DATA </w:delInstrText>
        </w:r>
      </w:del>
      <w:del w:id="956" w:author="Ram Shrestha" w:date="2014-02-16T01:12:00Z">
        <w:r w:rsidR="00072915" w:rsidDel="00045B29">
          <w:fldChar w:fldCharType="end"/>
        </w:r>
      </w:del>
      <w:ins w:id="957" w:author="Ram Shrestha" w:date="2014-02-16T01:12:00Z">
        <w:r w:rsidR="00072915">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bmc8L2xhbmd1YWdlPjwvcmVjb3JkPjwvQ2l0ZT48L0VuZE5vdGU+AG==
</w:fldData>
          </w:fldChar>
        </w:r>
        <w:r w:rsidR="00045B29">
          <w:instrText xml:space="preserve"> ADDIN EN.CITE.DATA </w:instrText>
        </w:r>
      </w:ins>
      <w:ins w:id="958" w:author="Ram Shrestha" w:date="2014-02-16T01:12:00Z">
        <w:r w:rsidR="00072915">
          <w:fldChar w:fldCharType="end"/>
        </w:r>
      </w:ins>
      <w:r w:rsidR="00072915">
        <w:fldChar w:fldCharType="separate"/>
      </w:r>
      <w:r>
        <w:rPr>
          <w:noProof/>
        </w:rPr>
        <w:t>(Palmer et al., 2006)</w:t>
      </w:r>
      <w:r w:rsidR="00072915">
        <w:fldChar w:fldCharType="end"/>
      </w:r>
      <w:r>
        <w:t xml:space="preserve"> and single genome sequencing </w:t>
      </w:r>
      <w:r w:rsidR="00072915">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ins w:id="959" w:author="Ram Shrestha" w:date="2014-02-16T01:12:00Z">
        <w:r w:rsidR="00045B29">
          <w:instrText xml:space="preserve"> ADDIN EN.CITE </w:instrText>
        </w:r>
      </w:ins>
      <w:del w:id="960" w:author="Ram Shrestha" w:date="2014-02-16T01:12:00Z">
        <w:r w:rsidR="00CD6CBE" w:rsidDel="00045B29">
          <w:delInstrText xml:space="preserve"> ADDIN EN.CITE </w:delInstrText>
        </w:r>
        <w:r w:rsidR="00072915" w:rsidDel="00045B29">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CD6CBE" w:rsidDel="00045B29">
          <w:delInstrText xml:space="preserve"> ADDIN EN.CITE.DATA </w:delInstrText>
        </w:r>
      </w:del>
      <w:del w:id="961" w:author="Ram Shrestha" w:date="2014-02-16T01:12:00Z">
        <w:r w:rsidR="00072915" w:rsidDel="00045B29">
          <w:fldChar w:fldCharType="end"/>
        </w:r>
      </w:del>
      <w:ins w:id="962" w:author="Ram Shrestha" w:date="2014-02-16T01:12:00Z">
        <w:r w:rsidR="00072915">
          <w:fldChar w:fldCharType="begin">
            <w:fldData xml:space="preserve">PEVuZE5vdGU+PENpdGU+PEF1dGhvcj5QYWxtZXI8L0F1dGhvcj48WWVhcj4yMDA1PC9ZZWFyPjxS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</w:fldData>
          </w:fldChar>
        </w:r>
        <w:r w:rsidR="00045B29">
          <w:instrText xml:space="preserve"> ADDIN EN.CITE.DATA </w:instrText>
        </w:r>
      </w:ins>
      <w:ins w:id="963" w:author="Ram Shrestha" w:date="2014-02-16T01:12:00Z">
        <w:r w:rsidR="00072915">
          <w:fldChar w:fldCharType="end"/>
        </w:r>
      </w:ins>
      <w:r w:rsidR="00072915">
        <w:fldChar w:fldCharType="separate"/>
      </w:r>
      <w:r>
        <w:rPr>
          <w:noProof/>
        </w:rPr>
        <w:t>(Palmer et al., 2005)</w:t>
      </w:r>
      <w:r w:rsidR="00072915">
        <w:fldChar w:fldCharType="end"/>
      </w:r>
      <w:r>
        <w:t xml:space="preserve"> were developed but were highly expensive and difficult to implement as a HIV drug resistant diagnostic tool. </w:t>
      </w:r>
    </w:p>
    <w:p w:rsidR="00970C29" w:rsidRDefault="00970C29" w:rsidP="00970C29">
      <w:pPr>
        <w:spacing w:line="480" w:lineRule="auto"/>
        <w:jc w:val="both"/>
      </w:pPr>
    </w:p>
    <w:p w:rsidR="00970C29" w:rsidRDefault="00970C29" w:rsidP="00970C29">
      <w:pPr>
        <w:spacing w:line="480" w:lineRule="auto"/>
        <w:jc w:val="both"/>
      </w:pPr>
      <w:r>
        <w:t>Ultra Deep High Throughput sequencing technology like Roche 454 is able to generate up to 10,00,000 sequence reads of up to 1,000 base pairs per sequencing run (</w:t>
      </w:r>
      <w:r w:rsidRPr="0020194B">
        <w:t>www.454.com</w:t>
      </w:r>
      <w:r>
        <w:t xml:space="preserve">). Such sequencing profile does mean that unprecedented range of viral variants can be explored in a HIV infected individual </w:t>
      </w:r>
      <w:r w:rsidR="00072915">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ins w:id="964" w:author="Ram Shrestha" w:date="2014-02-16T01:12:00Z">
        <w:r w:rsidR="00045B29">
          <w:instrText xml:space="preserve"> ADDIN EN.CITE </w:instrText>
        </w:r>
      </w:ins>
      <w:del w:id="965" w:author="Ram Shrestha" w:date="2014-02-16T01:12:00Z">
        <w:r w:rsidR="00CD6CBE" w:rsidDel="00045B29">
          <w:delInstrText xml:space="preserve"> ADDIN EN.CITE </w:delInstrText>
        </w:r>
        <w:r w:rsidR="00072915" w:rsidDel="00045B29">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00CD6CBE" w:rsidDel="00045B29">
          <w:delInstrText xml:space="preserve"> ADDIN EN.CITE.DATA </w:delInstrText>
        </w:r>
      </w:del>
      <w:del w:id="966" w:author="Ram Shrestha" w:date="2014-02-16T01:12:00Z">
        <w:r w:rsidR="00072915" w:rsidDel="00045B29">
          <w:fldChar w:fldCharType="end"/>
        </w:r>
      </w:del>
      <w:ins w:id="967" w:author="Ram Shrestha" w:date="2014-02-16T01:12:00Z">
        <w:r w:rsidR="00072915">
          <w:fldChar w:fldCharType="begin">
            <w:fldData xml:space="preserve">PEVuZE5vdGU+PENpdGU+PEF1dGhvcj5CaW1iZXI8L0F1dGhvcj48WWVhcj4yMDEwPC9ZZWFyPjxS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YW5mb3JkLCBDQSA5NDMwNSwgVVNBLjwvYXV0aC1hZGRyZXNzPjx0aXRsZXM+PHRpdGxlPkNoYXJh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</w:fldData>
          </w:fldChar>
        </w:r>
        <w:r w:rsidR="00045B29">
          <w:instrText xml:space="preserve"> ADDIN EN.CITE.DATA </w:instrText>
        </w:r>
      </w:ins>
      <w:ins w:id="968" w:author="Ram Shrestha" w:date="2014-02-16T01:12:00Z">
        <w:r w:rsidR="00072915">
          <w:fldChar w:fldCharType="end"/>
        </w:r>
      </w:ins>
      <w:r w:rsidR="00072915">
        <w:fldChar w:fldCharType="separate"/>
      </w:r>
      <w:r>
        <w:rPr>
          <w:noProof/>
        </w:rPr>
        <w:t>(Bimber et al., 2010; Hoffmann et al., 2007; Jabara et al., 2011; Wang et al., 2007)</w:t>
      </w:r>
      <w:r w:rsidR="00072915">
        <w:fldChar w:fldCharType="end"/>
      </w:r>
      <w:r>
        <w:t xml:space="preserve"> identifying the drug resistant minor variants in the viral quasispecies. For example, Wang and colleagues identified 58 viral variants per sample in average using Roche 454 Ultra Deep Pyrosequencing (UDPS) while only eight viral variants were identified using conventional Sanger sequencing method </w:t>
      </w:r>
      <w:r w:rsidR="00072915">
        <w:fldChar w:fldCharType="begin"/>
      </w:r>
      <w:ins w:id="969" w:author="Ram Shrestha" w:date="2014-02-16T01:12:00Z">
        <w:r w:rsidR="00045B29">
          <w:instrText xml:space="preserve"> ADDIN EN.CITE &lt;EndNote&gt;&lt;Cite&gt;&lt;Author&gt;Wang&lt;/Author&gt;&lt;Year&gt;2007&lt;/Year&gt;&lt;RecNum&gt;1103&lt;/RecNum&gt;&lt;record&gt;&lt;rec-number&gt;1103&lt;/rec-number&gt;&lt;foreign-keys&gt;&lt;key app="EN" db-id="fp25zzvrxrd9vke5zxqp9stbssprwstvdddz"&gt;1103&lt;/key&gt;&lt;/foreign-keys&gt;&lt;ref-type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(Print)&amp;#xD;1088-9051 (Linking)&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ins>
      <w:del w:id="970" w:author="Ram Shrestha" w:date="2014-02-16T01:12:00Z">
        <w:r w:rsidR="00CD6CBE" w:rsidDel="00045B29">
          <w:delInstrText xml:space="preserve"> ADDIN EN.CITE &lt;EndNote&gt;&lt;Cite&gt;&lt;Author&gt;Wang&lt;/Author&gt;&lt;Year&gt;2007&lt;/Year&gt;&lt;RecNum&gt;1103&lt;/RecNum&gt;&lt;record&gt;&lt;rec-number&gt;1103&lt;/rec-number&gt;&lt;foreign-keys&gt;&lt;key app="EN" db-id="fp25zzvrxrd9vke5zxqp9stbssprwstvdddz"&gt;1103&lt;/key&gt;&lt;/foreign-keys&gt;&lt;ref-type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(Print)&amp;#xD;1088-9051 (Linking)&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delInstrText>
        </w:r>
      </w:del>
      <w:r w:rsidR="00072915">
        <w:fldChar w:fldCharType="separate"/>
      </w:r>
      <w:r>
        <w:rPr>
          <w:noProof/>
        </w:rPr>
        <w:t>(Wang et al., 2007)</w:t>
      </w:r>
      <w:r w:rsidR="00072915">
        <w:fldChar w:fldCharType="end"/>
      </w:r>
      <w:r>
        <w:t xml:space="preserve">. A massive 95% of mutations that were detected by UDPS method were not identified by conventional Sanger sequencing method in a study by Le et al </w:t>
      </w:r>
      <w:r w:rsidR="00072915">
        <w:fldChar w:fldCharType="begin"/>
      </w:r>
      <w:ins w:id="971" w:author="Ram Shrestha" w:date="2014-02-16T01:12:00Z">
        <w:r w:rsidR="00045B29">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ins>
      <w:del w:id="972" w:author="Ram Shrestha" w:date="2014-02-16T01:12:00Z">
        <w:r w:rsidR="00CD6CBE" w:rsidDel="00045B29">
          <w:del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delInstrText>
        </w:r>
      </w:del>
      <w:r w:rsidR="00072915">
        <w:fldChar w:fldCharType="separate"/>
      </w:r>
      <w:r>
        <w:rPr>
          <w:noProof/>
        </w:rPr>
        <w:t>(Le et al., 2009)</w:t>
      </w:r>
      <w:r w:rsidR="00072915">
        <w:fldChar w:fldCharType="end"/>
      </w:r>
      <w:r>
        <w:t xml:space="preserve">. In another similar study, Hoffmann and colleagues identified four additional minor drug resistant mutations with UDPS </w:t>
      </w:r>
      <w:r w:rsidR="00072915">
        <w:fldChar w:fldCharType="begin"/>
      </w:r>
      <w:ins w:id="973" w:author="Ram Shrestha" w:date="2014-02-16T01:12:00Z">
        <w:r w:rsidR="00045B29">
          <w: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instrText>
        </w:r>
      </w:ins>
      <w:del w:id="974" w:author="Ram Shrestha" w:date="2014-02-16T01:12:00Z">
        <w:r w:rsidR="00CD6CBE" w:rsidDel="00045B29">
          <w:delInstrText xml:space="preserve"> ADDIN EN.CITE &lt;EndNote&gt;&lt;Cite&gt;&lt;Author&gt;Hoffmann&lt;/Author&gt;&lt;Year&gt;2007&lt;/Year&gt;&lt;RecNum&gt;1141&lt;/RecNum&gt;&lt;record&gt;&lt;rec-number&gt;1141&lt;/rec-number&gt;&lt;foreign-keys&gt;&lt;key app="EN" db-id="fp25zzvrxrd9vke5zxqp9stbssprwstvdddz"&gt;1141&lt;/key&gt;&lt;/foreign-keys&gt;&lt;ref-type name="Journal Article"&gt;17&lt;/ref-type&gt;&lt;contributors&gt;&lt;authors&gt;&lt;author&gt;Hoffmann, C.&lt;/author&gt;&lt;author&gt;Minkah, N.&lt;/author&gt;&lt;author&gt;Leipzig, J.&lt;/author&gt;&lt;author&gt;Wang, G.&lt;/author&gt;&lt;author&gt;Arens, M. Q.&lt;/author&gt;&lt;author&gt;Tebas, P.&lt;/author&gt;&lt;author&gt;Bushman, F. D.&lt;/author&gt;&lt;/authors&gt;&lt;/contributors&gt;&lt;auth-address&gt;Department of Microbiology, University of Pennsylvania School of Medicine, 3610 Hamilton Walk, Philadelphia, PA 19104-6076, USA.&lt;/auth-address&gt;&lt;titles&gt;&lt;title&gt;DNA bar coding and pyrosequencing to identify rare HIV drug resistance mutations&lt;/title&gt;&lt;secondary-title&gt;Nucleic Acids Res&lt;/secondary-title&gt;&lt;/titles&gt;&lt;periodical&gt;&lt;full-title&gt;Nucleic Acids Res&lt;/full-title&gt;&lt;/periodical&gt;&lt;pages&gt;e91&lt;/pages&gt;&lt;volume&gt;35&lt;/volume&gt;&lt;number&gt;13&lt;/number&gt;&lt;edition&gt;2007/06/20&lt;/edition&gt;&lt;keywords&gt;&lt;keyword&gt;Alleles&lt;/keyword&gt;&lt;keyword&gt;Anti-HIV Agents/*therapeutic use&lt;/keyword&gt;&lt;keyword&gt;DNA, Viral/chemistry&lt;/keyword&gt;&lt;keyword&gt;Data Interpretation, Statistical&lt;/keyword&gt;&lt;keyword&gt;Drug Resistance, Viral/genetics&lt;/keyword&gt;&lt;keyword&gt;HIV/drug effects/*genetics&lt;/keyword&gt;&lt;keyword&gt;HIV Infections/drug therapy&lt;/keyword&gt;&lt;keyword&gt;Humans&lt;/keyword&gt;&lt;keyword&gt;*Mutation&lt;/keyword&gt;&lt;keyword&gt;Polymerase Chain Reaction&lt;/keyword&gt;&lt;keyword&gt;Sequence Analysis, DNA/*methods&lt;/keyword&gt;&lt;/keywords&gt;&lt;dates&gt;&lt;year&gt;2007&lt;/year&gt;&lt;/dates&gt;&lt;isbn&gt;1362-4962 (Electronic)&amp;#xD;0305-1048 (Linking)&lt;/isbn&gt;&lt;accession-num&gt;17576693&lt;/accession-num&gt;&lt;urls&gt;&lt;related-urls&gt;&lt;url&gt;http://www.ncbi.nlm.nih.gov/entrez/query.fcgi?cmd=Retrieve&amp;amp;db=PubMed&amp;amp;dopt=Citation&amp;amp;list_uids=17576693&lt;/url&gt;&lt;/related-urls&gt;&lt;/urls&gt;&lt;custom2&gt;1934997&lt;/custom2&gt;&lt;electronic-resource-num&gt;gkm435 [pii]&amp;#xD;10.1093/nar/gkm435&lt;/electronic-resource-num&gt;&lt;language&gt;eng&lt;/language&gt;&lt;/record&gt;&lt;/Cite&gt;&lt;/EndNote&gt;</w:delInstrText>
        </w:r>
      </w:del>
      <w:r w:rsidR="00072915">
        <w:fldChar w:fldCharType="separate"/>
      </w:r>
      <w:r>
        <w:rPr>
          <w:noProof/>
        </w:rPr>
        <w:t>(Hoffmann et al., 2007)</w:t>
      </w:r>
      <w:r w:rsidR="00072915">
        <w:fldChar w:fldCharType="end"/>
      </w:r>
      <w:r>
        <w:t xml:space="preserve">. In addition to this, Johnson et al revealed that minor HIV variants were present in treatment naïve individuals and that they were associated with reduced efficacy of the drug cocktails in the treatment </w:t>
      </w:r>
      <w:r w:rsidR="00072915">
        <w:fldChar w:fldCharType="begin"/>
      </w:r>
      <w:ins w:id="975" w:author="Ram Shrestha" w:date="2014-02-16T01:12:00Z">
        <w:r w:rsidR="00045B29">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ins>
      <w:del w:id="976" w:author="Ram Shrestha" w:date="2014-02-16T01:12:00Z">
        <w:r w:rsidR="00CD6CBE" w:rsidDel="00045B29">
          <w:del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delInstrText>
        </w:r>
      </w:del>
      <w:r w:rsidR="00072915">
        <w:fldChar w:fldCharType="separate"/>
      </w:r>
      <w:r>
        <w:rPr>
          <w:noProof/>
        </w:rPr>
        <w:t>(Johnson et al., 2008)</w:t>
      </w:r>
      <w:r w:rsidR="00072915">
        <w:fldChar w:fldCharType="end"/>
      </w:r>
      <w:r>
        <w:t xml:space="preserve">. Le et al suggest that the low abundance drug resistant HIV variants provide the information on drugs involved in historical antiretroviral therapy </w:t>
      </w:r>
      <w:r w:rsidR="00072915">
        <w:fldChar w:fldCharType="begin"/>
      </w:r>
      <w:ins w:id="977" w:author="Ram Shrestha" w:date="2014-02-16T01:12:00Z">
        <w:r w:rsidR="00045B29">
          <w:instrText xml:space="preserve"> ADDIN EN.CITE &lt;EndNote&gt;&lt;Cite&gt;&lt;Author&gt;Le&lt;/Author&gt;&lt;Year&gt;2009&lt;/Year&gt;&lt;RecNum&gt;1686&lt;/RecNum&gt;&lt;record&gt;&lt;rec-number&gt;1686&lt;/rec-number&gt;&lt;foreign-keys&gt;&lt;key app="EN" db-id="fp25zzvrxrd9vke5zxqp9stbssprwstvdddz"&gt;1686&lt;/key&gt;&lt;/foreign-keys&gt;&lt;ref-type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ins>
      <w:del w:id="978" w:author="Ram Shrestha" w:date="2014-02-16T01:12:00Z">
        <w:r w:rsidR="00CD6CBE" w:rsidDel="00045B29">
          <w:delInstrText xml:space="preserve"> ADDIN EN.CITE &lt;EndNote&gt;&lt;Cite&gt;&lt;Author&gt;Le&lt;/Author&gt;&lt;Year&gt;2009&lt;/Year&gt;&lt;RecNum&gt;1686&lt;/RecNum&gt;&lt;record&gt;&lt;rec-number&gt;1686&lt;/rec-number&gt;&lt;foreign-keys&gt;&lt;key app="EN" db-id="fp25zzvrxrd9vke5zxqp9stbssprwstvdddz"&gt;1686&lt;/key&gt;&lt;/foreign-keys&gt;&lt;ref-type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delInstrText>
        </w:r>
      </w:del>
      <w:r w:rsidR="00072915">
        <w:fldChar w:fldCharType="separate"/>
      </w:r>
      <w:r>
        <w:rPr>
          <w:noProof/>
        </w:rPr>
        <w:t>(Le et al., 2009)</w:t>
      </w:r>
      <w:r w:rsidR="00072915">
        <w:fldChar w:fldCharType="end"/>
      </w:r>
      <w:r>
        <w:t xml:space="preserve">. In a study by Simen et. al, UDPS revealed 28% of the treatment naïve individuals exhibited HIV variants with NNRTI resistant mutations that correlated with treatment failure while only 14% individuals had HIV variants with NNRTI resistant mutations as revealed by conventional Sanger method </w:t>
      </w:r>
      <w:r w:rsidR="00072915">
        <w:fldChar w:fldCharType="begin"/>
      </w:r>
      <w:ins w:id="979" w:author="Ram Shrestha" w:date="2014-02-16T01:12:00Z">
        <w:r w:rsidR="00045B29">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ins>
      <w:del w:id="980" w:author="Ram Shrestha" w:date="2014-02-16T01:12:00Z">
        <w:r w:rsidR="00CD6CBE" w:rsidDel="00045B29">
          <w:del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delInstrText>
        </w:r>
      </w:del>
      <w:r w:rsidR="00072915">
        <w:fldChar w:fldCharType="separate"/>
      </w:r>
      <w:r w:rsidR="00CD6CBE">
        <w:rPr>
          <w:noProof/>
        </w:rPr>
        <w:t>(Simen et al., 2009a)</w:t>
      </w:r>
      <w:r w:rsidR="00072915">
        <w:fldChar w:fldCharType="end"/>
      </w:r>
      <w:r>
        <w:t>.</w:t>
      </w:r>
    </w:p>
    <w:p w:rsidR="00970C29" w:rsidRDefault="00970C29" w:rsidP="00970C29">
      <w:pPr>
        <w:spacing w:line="480" w:lineRule="auto"/>
        <w:jc w:val="both"/>
      </w:pPr>
    </w:p>
    <w:p w:rsidR="00970C29" w:rsidRDefault="00970C29" w:rsidP="00970C29">
      <w:pPr>
        <w:spacing w:line="480" w:lineRule="auto"/>
        <w:jc w:val="both"/>
      </w:pPr>
      <w:r>
        <w:t xml:space="preserve">UDPS has enabled to reveal the dynamics of HIV quasispecies using longitudinal samples before and after treatment </w:t>
      </w:r>
      <w:r w:rsidR="00072915">
        <w:fldChar w:fldCharType="begin"/>
      </w:r>
      <w: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072915">
        <w:fldChar w:fldCharType="separate"/>
      </w:r>
      <w:r>
        <w:rPr>
          <w:noProof/>
        </w:rPr>
        <w:t>(Hedskog et al., 2010)</w:t>
      </w:r>
      <w:r w:rsidR="00072915">
        <w:fldChar w:fldCharType="end"/>
      </w:r>
      <w:r>
        <w:t xml:space="preserve">. On antiretroviral treatment the prevalence of resistant HIV variants was high whereas the prevalence of wild type HIV was undetectable and, on treatment interruption, drug sensitive HIV variants were detected that were not present before treatment suggesting that the sensitive variants emerged from drug resistant variants </w:t>
      </w:r>
      <w:r w:rsidR="00072915">
        <w:fldChar w:fldCharType="begin"/>
      </w:r>
      <w:r>
        <w:instrText xml:space="preserve"> ADDIN EN.CITE &lt;EndNote&gt;&lt;Cite&gt;&lt;Author&gt;Hedskog&lt;/Author&gt;&lt;Year&gt;2010&lt;/Year&gt;&lt;RecNum&gt;386&lt;/RecNum&gt;&lt;record&gt;&lt;rec-number&gt;386&lt;/rec-number&gt;&lt;foreign-keys&gt;&lt;key app="EN" db-id="fp25zzvrxrd9vke5zxqp9stbssprwstvdddz"&gt;386&lt;/key&gt;&lt;/foreign-keys&gt;&lt;ref-type name="Journal Article"&gt;17&lt;/ref-type&gt;&lt;contributors&gt;&lt;authors&gt;&lt;author&gt;Hedskog, Charlotte&lt;/author&gt;&lt;author&gt;Mild, Mattias&lt;/author&gt;&lt;author&gt;Jernberg, Johanna&lt;/author&gt;&lt;author&gt;Sherwood, Ellen&lt;/author&gt;&lt;author&gt;Bratt, Göran&lt;/author&gt;&lt;author&gt;Leitner, Thomas&lt;/author&gt;&lt;author&gt;Lundeberg, Joakim&lt;/author&gt;&lt;author&gt;Andersson, Björn&lt;/author&gt;&lt;author&gt;Albert, Jan&lt;/author&gt;&lt;/authors&gt;&lt;/contributors&gt;&lt;auth-address&gt;http://dx.doi.org/10.1371/journal.pone.0011345&lt;/auth-address&gt;&lt;titles&gt;&lt;title&gt;Dynamics of HIV-1 Quasispecies during Antiviral Treatment Dissected Using Ultra-Deep Pyrosequencing&lt;/title&gt;&lt;secondary-title&gt;PLoS ONE&lt;/secondary-title&gt;&lt;/titles&gt;&lt;periodical&gt;&lt;full-title&gt;PLoS One&lt;/full-title&gt;&lt;/periodical&gt;&lt;pages&gt;e11345&lt;/pages&gt;&lt;volume&gt;5&lt;/volume&gt;&lt;number&gt;7&lt;/number&gt;&lt;dates&gt;&lt;year&gt;2010&lt;/year&gt;&lt;pub-dates&gt;&lt;date&gt;July&lt;/date&gt;&lt;/pub-dates&gt;&lt;/dates&gt;&lt;label&gt;hedskog_dynamics_2010&lt;/label&gt;&lt;urls&gt;&lt;related-urls&gt;&lt;url&gt;10.1371/journal.pone.0011345&lt;/url&gt;&lt;/related-urls&gt;&lt;/urls&gt;&lt;/record&gt;&lt;/Cite&gt;&lt;/EndNote&gt;</w:instrText>
      </w:r>
      <w:r w:rsidR="00072915">
        <w:fldChar w:fldCharType="separate"/>
      </w:r>
      <w:r>
        <w:rPr>
          <w:noProof/>
        </w:rPr>
        <w:t>(Hedskog et al., 2010)</w:t>
      </w:r>
      <w:r w:rsidR="00072915">
        <w:fldChar w:fldCharType="end"/>
      </w:r>
      <w:r>
        <w:t>.</w:t>
      </w:r>
    </w:p>
    <w:p w:rsidR="00970C29" w:rsidRDefault="00970C29" w:rsidP="00970C29">
      <w:pPr>
        <w:spacing w:line="480" w:lineRule="auto"/>
        <w:jc w:val="both"/>
      </w:pPr>
    </w:p>
    <w:p w:rsidR="00970C29" w:rsidRDefault="00970C29" w:rsidP="00970C29">
      <w:pPr>
        <w:spacing w:line="480" w:lineRule="auto"/>
        <w:jc w:val="both"/>
      </w:pPr>
      <w:r>
        <w:t xml:space="preserve">These evidences suggest that UDPS can be used as a clinical tool for HIV drug resistance genotyping. In addition to this, UDPS allows at least 48 samples to be genotyped in a single run, thus, enabling low-cost drug resistance genotyping per sample in low and middle income countries like sub-Saharan African countries </w:t>
      </w:r>
      <w:r w:rsidR="00072915">
        <w:fldChar w:fldCharType="begin"/>
      </w:r>
      <w:ins w:id="981" w:author="Ram Shrestha" w:date="2014-02-16T01:12:00Z">
        <w:r w:rsidR="00045B29">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ins>
      <w:del w:id="982" w:author="Ram Shrestha" w:date="2014-02-16T01:12:00Z">
        <w:r w:rsidR="00CD6CBE" w:rsidDel="00045B29">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del>
      <w:r w:rsidR="00072915">
        <w:fldChar w:fldCharType="separate"/>
      </w:r>
      <w:r>
        <w:rPr>
          <w:noProof/>
        </w:rPr>
        <w:t>(Dudley et al., 2012)</w:t>
      </w:r>
      <w:r w:rsidR="00072915">
        <w:fldChar w:fldCharType="end"/>
      </w:r>
      <w:r>
        <w:t xml:space="preserve">. Each sample is tagged with a specific multiplex identifier (MID) sequence </w:t>
      </w:r>
      <w:r w:rsidR="00072915">
        <w:fldChar w:fldCharType="begin"/>
      </w:r>
      <w:ins w:id="983" w:author="Ram Shrestha" w:date="2014-02-16T01:12:00Z">
        <w:r w:rsidR="00045B29">
          <w: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instrText>
        </w:r>
      </w:ins>
      <w:del w:id="984" w:author="Ram Shrestha" w:date="2014-02-16T01:12:00Z">
        <w:r w:rsidR="00CD6CBE" w:rsidDel="00045B29">
          <w:delInstrText xml:space="preserve"> ADDIN EN.CITE &lt;EndNote&gt;&lt;Cite&gt;&lt;Author&gt;Hamady&lt;/Author&gt;&lt;Year&gt;2008&lt;/Year&gt;&lt;RecNum&gt;1638&lt;/RecNum&gt;&lt;record&gt;&lt;rec-number&gt;1638&lt;/rec-number&gt;&lt;foreign-keys&gt;&lt;key app="EN" db-id="fp25zzvrxrd9vke5zxqp9stbssprwstvdddz"&gt;1638&lt;/key&gt;&lt;/foreign-keys&gt;&lt;ref-type name="Journal Article"&gt;17&lt;/ref-type&gt;&lt;contributors&gt;&lt;authors&gt;&lt;author&gt;Hamady, M.&lt;/author&gt;&lt;author&gt;Walker, J. J.&lt;/author&gt;&lt;author&gt;Harris, J. K.&lt;/author&gt;&lt;author&gt;Gold, N. J.&lt;/author&gt;&lt;author&gt;Knight, R.&lt;/author&gt;&lt;/authors&gt;&lt;/contributors&gt;&lt;auth-address&gt;Department of Computer Science, UCB 430, University of Colorado, Boulder, Colorado 80309, USA.&lt;/auth-address&gt;&lt;titles&gt;&lt;title&gt;Error-correcting barcoded primers for pyrosequencing hundreds of samples in multiplex&lt;/title&gt;&lt;secondary-title&gt;Nat Methods&lt;/secondary-title&gt;&lt;/titles&gt;&lt;periodical&gt;&lt;full-title&gt;Nat Methods&lt;/full-title&gt;&lt;/periodical&gt;&lt;pages&gt;235-7&lt;/pages&gt;&lt;volume&gt;5&lt;/volume&gt;&lt;number&gt;3&lt;/number&gt;&lt;edition&gt;2008/02/12&lt;/edition&gt;&lt;keywords&gt;&lt;keyword&gt;DNA Primers/chemistry&lt;/keyword&gt;&lt;keyword&gt;Genetic Code&lt;/keyword&gt;&lt;keyword&gt;RNA, Bacterial/*chemistry&lt;/keyword&gt;&lt;keyword&gt;RNA, Ribosomal, 16S/*chemistry&lt;/keyword&gt;&lt;keyword&gt;Sequence Analysis, DNA/*methods&lt;/keyword&gt;&lt;/keywords&gt;&lt;dates&gt;&lt;year&gt;2008&lt;/year&gt;&lt;pub-dates&gt;&lt;date&gt;Mar&lt;/date&gt;&lt;/pub-dates&gt;&lt;/dates&gt;&lt;isbn&gt;1548-7105 (Electronic)&amp;#xD;1548-7091 (Linking)&lt;/isbn&gt;&lt;accession-num&gt;18264105&lt;/accession-num&gt;&lt;urls&gt;&lt;related-urls&gt;&lt;url&gt;http://www.ncbi.nlm.nih.gov/entrez/query.fcgi?cmd=Retrieve&amp;amp;db=PubMed&amp;amp;dopt=Citation&amp;amp;list_uids=18264105&lt;/url&gt;&lt;/related-urls&gt;&lt;/urls&gt;&lt;custom2&gt;3439997&lt;/custom2&gt;&lt;electronic-resource-num&gt;nmeth.1184 [pii]&amp;#xD;10.1038/nmeth.1184&lt;/electronic-resource-num&gt;&lt;language&gt;eng&lt;/language&gt;&lt;/record&gt;&lt;/Cite&gt;&lt;/EndNote&gt;</w:delInstrText>
        </w:r>
      </w:del>
      <w:r w:rsidR="00072915">
        <w:fldChar w:fldCharType="separate"/>
      </w:r>
      <w:r>
        <w:rPr>
          <w:noProof/>
        </w:rPr>
        <w:t>(Hamady et al., 2008)</w:t>
      </w:r>
      <w:r w:rsidR="00072915">
        <w:fldChar w:fldCharType="end"/>
      </w:r>
      <w:r>
        <w:t>.</w:t>
      </w:r>
    </w:p>
    <w:p w:rsidR="00970C29" w:rsidRDefault="00970C29" w:rsidP="00970C29">
      <w:pPr>
        <w:spacing w:line="480" w:lineRule="auto"/>
        <w:jc w:val="both"/>
      </w:pPr>
    </w:p>
    <w:p w:rsidR="00970C29" w:rsidRDefault="00970C29" w:rsidP="00970C29">
      <w:pPr>
        <w:spacing w:line="480" w:lineRule="auto"/>
        <w:jc w:val="both"/>
      </w:pPr>
      <w:r>
        <w:t xml:space="preserve">However, a drawback of UDPS is that a sample library preparation involves PCR amplification of small amount of sample DNA preceding the sequencing step, but it introduces errors such as DNA recombination </w:t>
      </w:r>
      <w:r w:rsidR="00072915">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ins w:id="985" w:author="Ram Shrestha" w:date="2014-02-16T01:12:00Z">
        <w:r w:rsidR="00045B29">
          <w:instrText xml:space="preserve"> ADDIN EN.CITE </w:instrText>
        </w:r>
      </w:ins>
      <w:del w:id="986" w:author="Ram Shrestha" w:date="2014-02-16T01:12:00Z">
        <w:r w:rsidR="00CD6CBE" w:rsidDel="00045B29">
          <w:delInstrText xml:space="preserve"> ADDIN EN.CITE </w:delInstrText>
        </w:r>
        <w:r w:rsidR="00072915" w:rsidDel="00045B29">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CD6CBE" w:rsidDel="00045B29">
          <w:delInstrText xml:space="preserve"> ADDIN EN.CITE.DATA </w:delInstrText>
        </w:r>
      </w:del>
      <w:del w:id="987" w:author="Ram Shrestha" w:date="2014-02-16T01:12:00Z">
        <w:r w:rsidR="00072915" w:rsidDel="00045B29">
          <w:fldChar w:fldCharType="end"/>
        </w:r>
      </w:del>
      <w:ins w:id="988" w:author="Ram Shrestha" w:date="2014-02-16T01:12:00Z">
        <w:r w:rsidR="00072915">
          <w:fldChar w:fldCharType="begin">
            <w:fldData xml:space="preserve">PEVuZE5vdGU+PENpdGU+PEF1dGhvcj5LYW5hZ2F3YTwvQXV0aG9yPjxZZWFyPjIwMDM8L1llYXI+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</w:fldData>
          </w:fldChar>
        </w:r>
        <w:r w:rsidR="00045B29">
          <w:instrText xml:space="preserve"> ADDIN EN.CITE.DATA </w:instrText>
        </w:r>
      </w:ins>
      <w:ins w:id="989" w:author="Ram Shrestha" w:date="2014-02-16T01:12:00Z">
        <w:r w:rsidR="00072915">
          <w:fldChar w:fldCharType="end"/>
        </w:r>
      </w:ins>
      <w:r w:rsidR="00072915">
        <w:fldChar w:fldCharType="separate"/>
      </w:r>
      <w:r>
        <w:rPr>
          <w:noProof/>
        </w:rPr>
        <w:t>(Kanagawa, 2003; Meyerhans et al., 1990; Yang et al., 1996)</w:t>
      </w:r>
      <w:r w:rsidR="00072915">
        <w:fldChar w:fldCharType="end"/>
      </w:r>
      <w:r>
        <w:t xml:space="preserve">, DNA synthesis errors </w:t>
      </w:r>
      <w:r w:rsidR="00072915">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ins w:id="990" w:author="Ram Shrestha" w:date="2014-02-16T01:12:00Z">
        <w:r w:rsidR="00045B29">
          <w:instrText xml:space="preserve"> ADDIN EN.CITE </w:instrText>
        </w:r>
      </w:ins>
      <w:del w:id="991" w:author="Ram Shrestha" w:date="2014-02-16T01:12:00Z">
        <w:r w:rsidR="00CD6CBE" w:rsidDel="00045B29">
          <w:delInstrText xml:space="preserve"> ADDIN EN.CITE </w:delInstrText>
        </w:r>
        <w:r w:rsidR="00072915" w:rsidDel="00045B29">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CD6CBE" w:rsidDel="00045B29">
          <w:delInstrText xml:space="preserve"> ADDIN EN.CITE.DATA </w:delInstrText>
        </w:r>
      </w:del>
      <w:del w:id="992" w:author="Ram Shrestha" w:date="2014-02-16T01:12:00Z">
        <w:r w:rsidR="00072915" w:rsidDel="00045B29">
          <w:fldChar w:fldCharType="end"/>
        </w:r>
      </w:del>
      <w:ins w:id="993" w:author="Ram Shrestha" w:date="2014-02-16T01:12:00Z">
        <w:r w:rsidR="00072915">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TWFuc2t5PC9BdXRob3I+PFllYXI+MTk5NTwvWWVhcj48UmVjTnVtPjE4PC9SZWNOdW0+PHJlY29y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</w:fldData>
          </w:fldChar>
        </w:r>
        <w:r w:rsidR="00045B29">
          <w:instrText xml:space="preserve"> ADDIN EN.CITE.DATA </w:instrText>
        </w:r>
      </w:ins>
      <w:ins w:id="994" w:author="Ram Shrestha" w:date="2014-02-16T01:12:00Z">
        <w:r w:rsidR="00072915">
          <w:fldChar w:fldCharType="end"/>
        </w:r>
      </w:ins>
      <w:r w:rsidR="00072915">
        <w:fldChar w:fldCharType="separate"/>
      </w:r>
      <w:r>
        <w:rPr>
          <w:noProof/>
        </w:rPr>
        <w:t>(Hughes and Totten, 2003; Mansky and Temin, 1995)</w:t>
      </w:r>
      <w:r w:rsidR="00072915">
        <w:fldChar w:fldCharType="end"/>
      </w:r>
      <w:r>
        <w:t xml:space="preserve"> and DNA re-sampling errors </w:t>
      </w:r>
      <w:r w:rsidR="00072915">
        <w:fldChar w:fldCharType="begin"/>
      </w:r>
      <w:ins w:id="995" w:author="Ram Shrestha" w:date="2014-02-16T01:12:00Z">
        <w:r w:rsidR="00045B29">
          <w: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instrText>
        </w:r>
      </w:ins>
      <w:del w:id="996" w:author="Ram Shrestha" w:date="2014-02-16T01:12:00Z">
        <w:r w:rsidR="00CD6CBE" w:rsidDel="00045B29">
          <w:delInstrText xml:space="preserve"> ADDIN EN.CITE &lt;EndNote&gt;&lt;Cite&gt;&lt;Author&gt;Liu&lt;/Author&gt;&lt;Year&gt;1996&lt;/Year&gt;&lt;RecNum&gt;1183&lt;/RecNum&gt;&lt;record&gt;&lt;rec-number&gt;1183&lt;/rec-number&gt;&lt;foreign-keys&gt;&lt;key app="EN" db-id="fp25zzvrxrd9vke5zxqp9stbssprwstvdddz"&gt;1183&lt;/key&gt;&lt;/foreign-keys&gt;&lt;ref-type name="Journal Article"&gt;17&lt;/ref-type&gt;&lt;contributors&gt;&lt;authors&gt;&lt;author&gt;Liu, S. L.&lt;/author&gt;&lt;author&gt;Rodrigo, A. G.&lt;/author&gt;&lt;author&gt;Shankarappa, R.&lt;/author&gt;&lt;author&gt;Learn, G. H.&lt;/author&gt;&lt;author&gt;Hsu, L.&lt;/author&gt;&lt;author&gt;Davidov, O.&lt;/author&gt;&lt;author&gt;Zhao, L. P.&lt;/author&gt;&lt;author&gt;Mullins, J. I.&lt;/author&gt;&lt;/authors&gt;&lt;/contributors&gt;&lt;titles&gt;&lt;title&gt;HIV quasispecies and resampling&lt;/title&gt;&lt;secondary-title&gt;Science&lt;/secondary-title&gt;&lt;/titles&gt;&lt;periodical&gt;&lt;full-title&gt;Science&lt;/full-title&gt;&lt;/periodical&gt;&lt;pages&gt;415-6&lt;/pages&gt;&lt;volume&gt;273&lt;/volume&gt;&lt;number&gt;5274&lt;/number&gt;&lt;edition&gt;1996/07/26&lt;/edition&gt;&lt;keywords&gt;&lt;keyword&gt;Cloning, Molecular&lt;/keyword&gt;&lt;keyword&gt;DNA, Viral/genetics&lt;/keyword&gt;&lt;keyword&gt;*Genetic Variation&lt;/keyword&gt;&lt;keyword&gt;HIV/classification/*genetics&lt;/keyword&gt;&lt;keyword&gt;Humans&lt;/keyword&gt;&lt;keyword&gt;Leukocytes, Mononuclear/virology&lt;/keyword&gt;&lt;keyword&gt;Polymerase Chain Reaction&lt;/keyword&gt;&lt;keyword&gt;Probability&lt;/keyword&gt;&lt;keyword&gt;Sample Size&lt;/keyword&gt;&lt;keyword&gt;Sequence Analysis, DNA&lt;/keyword&gt;&lt;/keywords&gt;&lt;dates&gt;&lt;year&gt;1996&lt;/year&gt;&lt;pub-dates&gt;&lt;date&gt;Jul 26&lt;/date&gt;&lt;/pub-dates&gt;&lt;/dates&gt;&lt;isbn&gt;0036-8075 (Print)&amp;#xD;0036-8075 (Linking)&lt;/isbn&gt;&lt;accession-num&gt;8677432&lt;/accession-num&gt;&lt;urls&gt;&lt;related-urls&gt;&lt;url&gt;http://www.ncbi.nlm.nih.gov/entrez/query.fcgi?cmd=Retrieve&amp;amp;db=PubMed&amp;amp;dopt=Citation&amp;amp;list_uids=8677432&lt;/url&gt;&lt;/related-urls&gt;&lt;/urls&gt;&lt;language&gt;eng&lt;/language&gt;&lt;/record&gt;&lt;/Cite&gt;&lt;/EndNote&gt;</w:delInstrText>
        </w:r>
      </w:del>
      <w:r w:rsidR="00072915">
        <w:fldChar w:fldCharType="separate"/>
      </w:r>
      <w:r>
        <w:rPr>
          <w:noProof/>
        </w:rPr>
        <w:t>(Liu et al., 1996)</w:t>
      </w:r>
      <w:r w:rsidR="00072915">
        <w:fldChar w:fldCharType="end"/>
      </w:r>
      <w:r>
        <w:t xml:space="preserve">. These errors add artificial variation in the HIV-1 population, confounding the real ones. An introduction of the Primer ID technology has enabled tracking of the original template DNA for every raw read and generating a consensus sequence out of reads from the same original template DNA </w:t>
      </w:r>
      <w:r w:rsidR="00072915">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997" w:author="Ram Shrestha" w:date="2014-02-16T01:12:00Z">
        <w:r w:rsidR="00045B29">
          <w:instrText xml:space="preserve"> ADDIN EN.CITE </w:instrText>
        </w:r>
      </w:ins>
      <w:del w:id="998" w:author="Ram Shrestha" w:date="2014-02-16T01:12:00Z">
        <w:r w:rsidR="00CD6CBE" w:rsidDel="00045B29">
          <w:delInstrText xml:space="preserve"> ADDIN EN.CITE </w:delInstrText>
        </w:r>
        <w:r w:rsidR="00072915" w:rsidDel="00045B2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CD6CBE" w:rsidDel="00045B29">
          <w:delInstrText xml:space="preserve"> ADDIN EN.CITE.DATA </w:delInstrText>
        </w:r>
      </w:del>
      <w:del w:id="999" w:author="Ram Shrestha" w:date="2014-02-16T01:12:00Z">
        <w:r w:rsidR="00072915" w:rsidDel="00045B29">
          <w:fldChar w:fldCharType="end"/>
        </w:r>
      </w:del>
      <w:ins w:id="1000" w:author="Ram Shrestha" w:date="2014-02-16T01:12:00Z">
        <w:r w:rsidR="00072915">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045B29">
          <w:instrText xml:space="preserve"> ADDIN EN.CITE.DATA </w:instrText>
        </w:r>
      </w:ins>
      <w:ins w:id="1001" w:author="Ram Shrestha" w:date="2014-02-16T01:12:00Z">
        <w:r w:rsidR="00072915">
          <w:fldChar w:fldCharType="end"/>
        </w:r>
      </w:ins>
      <w:r w:rsidR="00072915">
        <w:fldChar w:fldCharType="separate"/>
      </w:r>
      <w:r>
        <w:rPr>
          <w:noProof/>
        </w:rPr>
        <w:t>(Jabara et al., 2011)</w:t>
      </w:r>
      <w:r w:rsidR="00072915">
        <w:fldChar w:fldCharType="end"/>
      </w:r>
      <w:r>
        <w:t>.</w:t>
      </w:r>
    </w:p>
    <w:p w:rsidR="00970C29" w:rsidRDefault="00970C29" w:rsidP="00970C29">
      <w:pPr>
        <w:spacing w:line="480" w:lineRule="auto"/>
        <w:jc w:val="both"/>
      </w:pPr>
    </w:p>
    <w:p w:rsidR="00970C29" w:rsidRDefault="00970C29" w:rsidP="00970C29">
      <w:pPr>
        <w:spacing w:line="480" w:lineRule="auto"/>
        <w:jc w:val="both"/>
      </w:pPr>
      <w:r>
        <w:t xml:space="preserve">Furthermore, the absence of terminal signal at every sequencing cycle in UDPS technology adds series of similar bases at homopolymer site and the light intensity required for quantification of total bases added become smaller with increasing homopolymer length </w:t>
      </w:r>
      <w:r w:rsidR="00072915">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ins w:id="1002" w:author="Ram Shrestha" w:date="2014-02-16T01:12:00Z">
        <w:r w:rsidR="00045B29">
          <w:instrText xml:space="preserve"> ADDIN EN.CITE </w:instrText>
        </w:r>
      </w:ins>
      <w:del w:id="1003" w:author="Ram Shrestha" w:date="2014-02-16T01:12:00Z">
        <w:r w:rsidR="00CD6CBE" w:rsidDel="00045B29">
          <w:delInstrText xml:space="preserve"> ADDIN EN.CITE </w:delInstrText>
        </w:r>
        <w:r w:rsidR="00072915" w:rsidDel="00045B29">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00CD6CBE" w:rsidDel="00045B29">
          <w:delInstrText xml:space="preserve"> ADDIN EN.CITE.DATA </w:delInstrText>
        </w:r>
      </w:del>
      <w:del w:id="1004" w:author="Ram Shrestha" w:date="2014-02-16T01:12:00Z">
        <w:r w:rsidR="00072915" w:rsidDel="00045B29">
          <w:fldChar w:fldCharType="end"/>
        </w:r>
      </w:del>
      <w:ins w:id="1005" w:author="Ram Shrestha" w:date="2014-02-16T01:12:00Z">
        <w:r w:rsidR="00072915">
          <w:fldChar w:fldCharType="begin">
            <w:fldData xml:space="preserve">PEVuZE5vdGU+PENpdGU+PEF1dGhvcj5NYXJndWxpZXM8L0F1dGhvcj48WWVhcj4yMDA1PC9ZZWFy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</w:fldData>
          </w:fldChar>
        </w:r>
        <w:r w:rsidR="00045B29">
          <w:instrText xml:space="preserve"> ADDIN EN.CITE.DATA </w:instrText>
        </w:r>
      </w:ins>
      <w:ins w:id="1006" w:author="Ram Shrestha" w:date="2014-02-16T01:12:00Z">
        <w:r w:rsidR="00072915">
          <w:fldChar w:fldCharType="end"/>
        </w:r>
      </w:ins>
      <w:r w:rsidR="00072915">
        <w:fldChar w:fldCharType="separate"/>
      </w:r>
      <w:r w:rsidR="00CD6CBE">
        <w:rPr>
          <w:noProof/>
        </w:rPr>
        <w:t>(Margulies et al., 2005b; Shendure and Ji, 2008a)</w:t>
      </w:r>
      <w:r w:rsidR="00072915">
        <w:fldChar w:fldCharType="end"/>
      </w:r>
      <w:r>
        <w:t xml:space="preserve">. Thus, insertion/deletion errors is high at homopolymer region </w:t>
      </w:r>
      <w:r w:rsidR="00072915">
        <w:fldChar w:fldCharType="begin"/>
      </w:r>
      <w:ins w:id="1007" w:author="Ram Shrestha" w:date="2014-02-16T01:12:00Z">
        <w:r w:rsidR="00045B29">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instrText>
        </w:r>
      </w:ins>
      <w:del w:id="1008" w:author="Ram Shrestha" w:date="2014-02-16T01:12:00Z">
        <w:r w:rsidR="00CD6CBE" w:rsidDel="00045B29">
          <w:del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ages&gt;R143&lt;/pages&gt;&lt;volume&gt;8&lt;/volume&gt;&lt;number&gt;7&lt;/number&gt;&lt;dates&gt;&lt;year&gt;2007&lt;/year&gt;&lt;/dates&gt;&lt;label&gt;huse_accuracy_2007&lt;/label&gt;&lt;urls&gt;&lt;/urls&gt;&lt;/record&gt;&lt;/Cite&gt;&lt;/EndNote&gt;</w:delInstrText>
        </w:r>
      </w:del>
      <w:r w:rsidR="00072915">
        <w:fldChar w:fldCharType="separate"/>
      </w:r>
      <w:r>
        <w:rPr>
          <w:noProof/>
        </w:rPr>
        <w:t>(Huse et al., 2007)</w:t>
      </w:r>
      <w:r w:rsidR="00072915">
        <w:fldChar w:fldCharType="end"/>
      </w:r>
      <w:r>
        <w:t xml:space="preserve">. Brodin et al revealed that the error rate was 0.59% per nucleotide at homopolymer region in comparison to 0.12% per nucleotide at non-homopolymer region </w:t>
      </w:r>
      <w:r w:rsidR="00072915">
        <w:fldChar w:fldCharType="begin"/>
      </w:r>
      <w:ins w:id="1009" w:author="Ram Shrestha" w:date="2014-02-16T01:12:00Z">
        <w:r w:rsidR="00045B29">
          <w:instrText xml:space="preserve"> ADDIN EN.CITE &lt;EndNote&gt;&lt;Cite&gt;&lt;Author&gt;Brodin&lt;/Author&gt;&lt;Year&gt;2013&lt;/Year&gt;&lt;RecNum&gt;1687&lt;/RecNum&gt;&lt;record&gt;&lt;rec-number&gt;1687&lt;/rec-number&gt;&lt;foreign-keys&gt;&lt;key app="EN" db-id="fp25zzvrxrd9vke5zxqp9stbssprwstvdddz"&gt;1687&lt;/key&gt;&lt;/foreign-keys&gt;&lt;ref-type name="Journal Article"&gt;17&lt;/ref-type&gt;&lt;contributors&gt;&lt;authors&gt;&lt;author&gt;Brodin, J.&lt;/author&gt;&lt;author&gt;Mild, M.&lt;/author&gt;&lt;author&gt;Hedskog, C.&lt;/author&gt;&lt;author&gt;Sherwood, E.&lt;/author&gt;&lt;author&gt;Leitner, T.&lt;/author&gt;&lt;author&gt;Andersson, B.&lt;/author&gt;&lt;author&gt;Albert, J.&lt;/author&gt;&lt;/authors&gt;&lt;/contributors&gt;&lt;auth-address&gt;Department of Microbiology, Tumor and Cell Biology, Karolinska Institutet, Stockholm, Sweden. johanna.brodin@ki.se&lt;/auth-address&gt;&lt;titles&gt;&lt;title&gt;PCR-induced transitions are the major source of error in cleaned ultra-deep pyrosequencing data&lt;/title&gt;&lt;secondary-title&gt;PLoS One&lt;/secondary-title&gt;&lt;/titles&gt;&lt;periodical&gt;&lt;full-title&gt;PLoS One&lt;/full-title&gt;&lt;/periodical&gt;&lt;pages&gt;e70388&lt;/pages&gt;&lt;volume&gt;8&lt;/volume&gt;&lt;number&gt;7&lt;/number&gt;&lt;edition&gt;2013/07/31&lt;/edition&gt;&lt;dates&gt;&lt;year&gt;2013&lt;/year&gt;&lt;/dates&gt;&lt;isbn&gt;1932-6203 (Electronic)&amp;#xD;1932-6203 (Linking)&lt;/isbn&gt;&lt;accession-num&gt;23894647&lt;/accession-num&gt;&lt;urls&gt;&lt;related-urls&gt;&lt;url&gt;http://www.ncbi.nlm.nih.gov/entrez/query.fcgi?cmd=Retrieve&amp;amp;db=PubMed&amp;amp;dopt=Citation&amp;amp;list_uids=23894647&lt;/url&gt;&lt;/related-urls&gt;&lt;/urls&gt;&lt;custom2&gt;3720931&lt;/custom2&gt;&lt;electronic-resource-num&gt;10.1371/journal.pone.0070388&amp;#xD;PONE-D-13-12637 [pii]&lt;/electronic-resource-num&gt;&lt;language&gt;eng&lt;/language&gt;&lt;/record&gt;&lt;/Cite&gt;&lt;/EndNote&gt;</w:instrText>
        </w:r>
      </w:ins>
      <w:del w:id="1010" w:author="Ram Shrestha" w:date="2014-02-16T01:12:00Z">
        <w:r w:rsidR="00CD6CBE" w:rsidDel="00045B29">
          <w:delInstrText xml:space="preserve"> ADDIN EN.CITE &lt;EndNote&gt;&lt;Cite&gt;&lt;Author&gt;Brodin&lt;/Author&gt;&lt;Year&gt;2013&lt;/Year&gt;&lt;RecNum&gt;1687&lt;/RecNum&gt;&lt;record&gt;&lt;rec-number&gt;1687&lt;/rec-number&gt;&lt;foreign-keys&gt;&lt;key app="EN" db-id="fp25zzvrxrd9vke5zxqp9stbssprwstvdddz"&gt;1687&lt;/key&gt;&lt;/foreign-keys&gt;&lt;ref-type name="Journal Article"&gt;17&lt;/ref-type&gt;&lt;contributors&gt;&lt;authors&gt;&lt;author&gt;Brodin, J.&lt;/author&gt;&lt;author&gt;Mild, M.&lt;/author&gt;&lt;author&gt;Hedskog, C.&lt;/author&gt;&lt;author&gt;Sherwood, E.&lt;/author&gt;&lt;author&gt;Leitner, T.&lt;/author&gt;&lt;author&gt;Andersson, B.&lt;/author&gt;&lt;author&gt;Albert, J.&lt;/author&gt;&lt;/authors&gt;&lt;/contributors&gt;&lt;auth-address&gt;Department of Microbiology, Tumor and Cell Biology, Karolinska Institutet, Stockholm, Sweden. johanna.brodin@ki.se&lt;/auth-address&gt;&lt;titles&gt;&lt;title&gt;PCR-induced transitions are the major source of error in cleaned ultra-deep pyrosequencing data&lt;/title&gt;&lt;secondary-title&gt;PLoS One&lt;/secondary-title&gt;&lt;/titles&gt;&lt;periodical&gt;&lt;full-title&gt;PLoS One&lt;/full-title&gt;&lt;/periodical&gt;&lt;pages&gt;e70388&lt;/pages&gt;&lt;volume&gt;8&lt;/volume&gt;&lt;number&gt;7&lt;/number&gt;&lt;edition&gt;2013/07/31&lt;/edition&gt;&lt;dates&gt;&lt;year&gt;2013&lt;/year&gt;&lt;/dates&gt;&lt;isbn&gt;1932-6203 (Electronic)&amp;#xD;1932-6203 (Linking)&lt;/isbn&gt;&lt;accession-num&gt;23894647&lt;/accession-num&gt;&lt;urls&gt;&lt;related-urls&gt;&lt;url&gt;http://www.ncbi.nlm.nih.gov/entrez/query.fcgi?cmd=Retrieve&amp;amp;db=PubMed&amp;amp;dopt=Citation&amp;amp;list_uids=23894647&lt;/url&gt;&lt;/related-urls&gt;&lt;/urls&gt;&lt;custom2&gt;3720931&lt;/custom2&gt;&lt;electronic-resource-num&gt;10.1371/journal.pone.0070388&amp;#xD;PONE-D-13-12637 [pii]&lt;/electronic-resource-num&gt;&lt;language&gt;eng&lt;/language&gt;&lt;/record&gt;&lt;/Cite&gt;&lt;/EndNote&gt;</w:delInstrText>
        </w:r>
      </w:del>
      <w:r w:rsidR="00072915">
        <w:fldChar w:fldCharType="separate"/>
      </w:r>
      <w:r>
        <w:rPr>
          <w:noProof/>
        </w:rPr>
        <w:t>(Brodin et al., 2013)</w:t>
      </w:r>
      <w:r w:rsidR="00072915">
        <w:fldChar w:fldCharType="end"/>
      </w:r>
      <w:r>
        <w:t>. Drug resistant mutations (DRM) are present in the homopolymer regions of the HIV genome (</w:t>
      </w:r>
      <w:r>
        <w:rPr>
          <w:b/>
        </w:rPr>
        <w:t>Figure 1.15</w:t>
      </w:r>
      <w:r>
        <w:t>).</w:t>
      </w:r>
      <w:r w:rsidRPr="00191BE3">
        <w:t xml:space="preserve"> </w:t>
      </w:r>
      <w:r>
        <w:t>A drug resistant mutation at codon position 65 (K65R) that is at homopolymer region</w:t>
      </w:r>
      <w:r w:rsidRPr="00191BE3">
        <w:t xml:space="preserve"> emerges in HIV subtypes C more often than in subtype B</w:t>
      </w:r>
      <w:r>
        <w:t xml:space="preserve"> </w:t>
      </w:r>
      <w:r w:rsidR="00072915">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ins w:id="1011" w:author="Ram Shrestha" w:date="2014-02-16T01:12:00Z">
        <w:r w:rsidR="00045B29">
          <w:instrText xml:space="preserve"> ADDIN EN.CITE </w:instrText>
        </w:r>
      </w:ins>
      <w:del w:id="1012" w:author="Ram Shrestha" w:date="2014-02-16T01:12:00Z">
        <w:r w:rsidR="00CD6CBE" w:rsidDel="00045B29">
          <w:delInstrText xml:space="preserve"> ADDIN EN.CITE </w:delInstrText>
        </w:r>
        <w:r w:rsidR="00072915" w:rsidDel="00045B29">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00CD6CBE" w:rsidDel="00045B29">
          <w:delInstrText xml:space="preserve"> ADDIN EN.CITE.DATA </w:delInstrText>
        </w:r>
      </w:del>
      <w:del w:id="1013" w:author="Ram Shrestha" w:date="2014-02-16T01:12:00Z">
        <w:r w:rsidR="00072915" w:rsidDel="00045B29">
          <w:fldChar w:fldCharType="end"/>
        </w:r>
      </w:del>
      <w:ins w:id="1014" w:author="Ram Shrestha" w:date="2014-02-16T01:12:00Z">
        <w:r w:rsidR="00072915">
          <w:fldChar w:fldCharType="begin">
            <w:fldData xml:space="preserve">PEVuZE5vdGU+PENpdGU+PEF1dGhvcj5CcmVubmVyPC9BdXRob3I+PFllYXI+MjAwNjwvWWVhcj48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</w:fldData>
          </w:fldChar>
        </w:r>
        <w:r w:rsidR="00045B29">
          <w:instrText xml:space="preserve"> ADDIN EN.CITE.DATA </w:instrText>
        </w:r>
      </w:ins>
      <w:ins w:id="1015" w:author="Ram Shrestha" w:date="2014-02-16T01:12:00Z">
        <w:r w:rsidR="00072915">
          <w:fldChar w:fldCharType="end"/>
        </w:r>
      </w:ins>
      <w:r w:rsidR="00072915">
        <w:fldChar w:fldCharType="separate"/>
      </w:r>
      <w:r>
        <w:rPr>
          <w:noProof/>
        </w:rPr>
        <w:t>(Brenner et al., 2006; Doualla-Bell et al., 2006)</w:t>
      </w:r>
      <w:r w:rsidR="00072915">
        <w:fldChar w:fldCharType="end"/>
      </w:r>
      <w:r w:rsidRPr="00191BE3">
        <w:t xml:space="preserve">. </w:t>
      </w:r>
      <w:r>
        <w:t xml:space="preserve">Varghese et al revealed that K65R prevalence in HIV subtypes C and B was 1.04% and 0.25% respectively </w:t>
      </w:r>
      <w:r w:rsidR="00072915">
        <w:fldChar w:fldCharType="begin"/>
      </w:r>
      <w:ins w:id="1016" w:author="Ram Shrestha" w:date="2014-02-16T01:12:00Z">
        <w:r w:rsidR="00045B29">
          <w:instrText xml:space="preserve"> ADDIN EN.CITE &lt;EndNote&gt;&lt;Cite&gt;&lt;Author&gt;Varghese&lt;/Author&gt;&lt;Year&gt;2010&lt;/Year&gt;&lt;RecNum&gt;1689&lt;/RecNum&gt;&lt;record&gt;&lt;rec-number&gt;1689&lt;/rec-number&gt;&lt;foreign-keys&gt;&lt;key app="EN" db-id="fp25zzvrxrd9vke5zxqp9stbssprwstvdddz"&gt;1689&lt;/key&gt;&lt;/foreign-keys&gt;&lt;ref-type name="Journal Article"&gt;17&lt;/ref-type&gt;&lt;contributors&gt;&lt;authors&gt;&lt;author&gt;Varghese, V.&lt;/author&gt;&lt;author&gt;Wang, E.&lt;/author&gt;&lt;author&gt;Babrzadeh, F.&lt;/author&gt;&lt;author&gt;Bachmann, M. H.&lt;/author&gt;&lt;author&gt;Shahriar, R.&lt;/author&gt;&lt;author&gt;Liu, T.&lt;/author&gt;&lt;author&gt;Mappala, S. J.&lt;/author&gt;&lt;author&gt;Gharizadeh, B.&lt;/author&gt;&lt;author&gt;Fessel, W. J.&lt;/author&gt;&lt;author&gt;Katzenstein, D.&lt;/author&gt;&lt;author&gt;Kassaye, S.&lt;/author&gt;&lt;author&gt;Shafer, R. W.&lt;/author&gt;&lt;/authors&gt;&lt;/contributors&gt;&lt;auth-address&gt;Department of Medicine, Stanford University School of Medicine, Stanford, California, United States of America. viciv@stanford.edu&lt;/auth-address&gt;&lt;titles&gt;&lt;title&gt;Nucleic acid template and the risk of a PCR-Induced HIV-1 drug resistance mutation&lt;/title&gt;&lt;secondary-title&gt;PLoS One&lt;/secondary-title&gt;&lt;/titles&gt;&lt;periodical&gt;&lt;full-title&gt;PLoS One&lt;/full-title&gt;&lt;/periodical&gt;&lt;pages&gt;e10992&lt;/pages&gt;&lt;volume&gt;5&lt;/volume&gt;&lt;number&gt;6&lt;/number&gt;&lt;edition&gt;2010/06/12&lt;/edition&gt;&lt;keywords&gt;&lt;keyword&gt;Base Sequence&lt;/keyword&gt;&lt;keyword&gt;DNA Primers&lt;/keyword&gt;&lt;keyword&gt;DNA, Viral/genetics&lt;/keyword&gt;&lt;keyword&gt;Drug Resistance, Viral/*genetics&lt;/keyword&gt;&lt;keyword&gt;HIV-1/*drug effects/genetics&lt;/keyword&gt;&lt;keyword&gt;Mutagenesis, Site-Directed&lt;/keyword&gt;&lt;keyword&gt;*Mutation&lt;/keyword&gt;&lt;keyword&gt;Plasmids&lt;/keyword&gt;&lt;keyword&gt;Polymerase Chain Reaction&lt;/keyword&gt;&lt;keyword&gt;*Templates, Genetic&lt;/keyword&gt;&lt;/keywords&gt;&lt;dates&gt;&lt;year&gt;2010&lt;/year&gt;&lt;/dates&gt;&lt;isbn&gt;1932-6203 (Electronic)&amp;#xD;1932-6203 (Linking)&lt;/isbn&gt;&lt;accession-num&gt;20539818&lt;/accession-num&gt;&lt;urls&gt;&lt;related-urls&gt;&lt;url&gt;http://www.ncbi.nlm.nih.gov/entrez/query.fcgi?cmd=Retrieve&amp;amp;db=PubMed&amp;amp;dopt=Citation&amp;amp;list_uids=20539818&lt;/url&gt;&lt;/related-urls&gt;&lt;/urls&gt;&lt;custom2&gt;2881873&lt;/custom2&gt;&lt;electronic-resource-num&gt;10.1371/journal.pone.0010992&lt;/electronic-resource-num&gt;&lt;language&gt;eng&lt;/language&gt;&lt;/record&gt;&lt;/Cite&gt;&lt;/EndNote&gt;</w:instrText>
        </w:r>
      </w:ins>
      <w:del w:id="1017" w:author="Ram Shrestha" w:date="2014-02-16T01:12:00Z">
        <w:r w:rsidR="00CD6CBE" w:rsidDel="00045B29">
          <w:delInstrText xml:space="preserve"> ADDIN EN.CITE &lt;EndNote&gt;&lt;Cite&gt;&lt;Author&gt;Varghese&lt;/Author&gt;&lt;Year&gt;2010&lt;/Year&gt;&lt;RecNum&gt;1689&lt;/RecNum&gt;&lt;record&gt;&lt;rec-number&gt;1689&lt;/rec-number&gt;&lt;foreign-keys&gt;&lt;key app="EN" db-id="fp25zzvrxrd9vke5zxqp9stbssprwstvdddz"&gt;1689&lt;/key&gt;&lt;/foreign-keys&gt;&lt;ref-type name="Journal Article"&gt;17&lt;/ref-type&gt;&lt;contributors&gt;&lt;authors&gt;&lt;author&gt;Varghese, V.&lt;/author&gt;&lt;author&gt;Wang, E.&lt;/author&gt;&lt;author&gt;Babrzadeh, F.&lt;/author&gt;&lt;author&gt;Bachmann, M. H.&lt;/author&gt;&lt;author&gt;Shahriar, R.&lt;/author&gt;&lt;author&gt;Liu, T.&lt;/author&gt;&lt;author&gt;Mappala, S. J.&lt;/author&gt;&lt;author&gt;Gharizadeh, B.&lt;/author&gt;&lt;author&gt;Fessel, W. J.&lt;/author&gt;&lt;author&gt;Katzenstein, D.&lt;/author&gt;&lt;author&gt;Kassaye, S.&lt;/author&gt;&lt;author&gt;Shafer, R. W.&lt;/author&gt;&lt;/authors&gt;&lt;/contributors&gt;&lt;auth-address&gt;Department of Medicine, Stanford University School of Medicine, Stanford, California, United States of America. viciv@stanford.edu&lt;/auth-address&gt;&lt;titles&gt;&lt;title&gt;Nucleic acid template and the risk of a PCR-Induced HIV-1 drug resistance mutation&lt;/title&gt;&lt;secondary-title&gt;PLoS One&lt;/secondary-title&gt;&lt;/titles&gt;&lt;periodical&gt;&lt;full-title&gt;PLoS One&lt;/full-title&gt;&lt;/periodical&gt;&lt;pages&gt;e10992&lt;/pages&gt;&lt;volume&gt;5&lt;/volume&gt;&lt;number&gt;6&lt;/number&gt;&lt;edition&gt;2010/06/12&lt;/edition&gt;&lt;keywords&gt;&lt;keyword&gt;Base Sequence&lt;/keyword&gt;&lt;keyword&gt;DNA Primers&lt;/keyword&gt;&lt;keyword&gt;DNA, Viral/genetics&lt;/keyword&gt;&lt;keyword&gt;Drug Resistance, Viral/*genetics&lt;/keyword&gt;&lt;keyword&gt;HIV-1/*drug effects/genetics&lt;/keyword&gt;&lt;keyword&gt;Mutagenesis, Site-Directed&lt;/keyword&gt;&lt;keyword&gt;*Mutation&lt;/keyword&gt;&lt;keyword&gt;Plasmids&lt;/keyword&gt;&lt;keyword&gt;Polymerase Chain Reaction&lt;/keyword&gt;&lt;keyword&gt;*Templates, Genetic&lt;/keyword&gt;&lt;/keywords&gt;&lt;dates&gt;&lt;year&gt;2010&lt;/year&gt;&lt;/dates&gt;&lt;isbn&gt;1932-6203 (Electronic)&amp;#xD;1932-6203 (Linking)&lt;/isbn&gt;&lt;accession-num&gt;20539818&lt;/accession-num&gt;&lt;urls&gt;&lt;related-urls&gt;&lt;url&gt;http://www.ncbi.nlm.nih.gov/entrez/query.fcgi?cmd=Retrieve&amp;amp;db=PubMed&amp;amp;dopt=Citation&amp;amp;list_uids=20539818&lt;/url&gt;&lt;/related-urls&gt;&lt;/urls&gt;&lt;custom2&gt;2881873&lt;/custom2&gt;&lt;electronic-resource-num&gt;10.1371/journal.pone.0010992&lt;/electronic-resource-num&gt;&lt;language&gt;eng&lt;/language&gt;&lt;/record&gt;&lt;/Cite&gt;&lt;/EndNote&gt;</w:delInstrText>
        </w:r>
      </w:del>
      <w:r w:rsidR="00072915">
        <w:fldChar w:fldCharType="separate"/>
      </w:r>
      <w:r>
        <w:rPr>
          <w:noProof/>
        </w:rPr>
        <w:t>(Varghese et al., 2010)</w:t>
      </w:r>
      <w:r w:rsidR="00072915">
        <w:fldChar w:fldCharType="end"/>
      </w:r>
      <w:r>
        <w:t xml:space="preserve">. </w:t>
      </w:r>
    </w:p>
    <w:p w:rsidR="00970C29" w:rsidRDefault="00970C29" w:rsidP="00970C29">
      <w:pPr>
        <w:spacing w:line="480" w:lineRule="auto"/>
        <w:jc w:val="both"/>
      </w:pPr>
      <w:r>
        <w:t xml:space="preserve"> </w:t>
      </w:r>
    </w:p>
    <w:p w:rsidR="00970C29" w:rsidRDefault="00970C29" w:rsidP="00970C29">
      <w:pPr>
        <w:spacing w:line="480" w:lineRule="auto"/>
        <w:jc w:val="both"/>
      </w:pPr>
      <w:r>
        <w:t xml:space="preserve">In order to resolve the PCR and sequencing errors, a new technology has been introduced that enables tagging of every viral sequence with a specific sequence (called PrimerID) before the PCR and sequencing step </w:t>
      </w:r>
      <w:r w:rsidR="00072915">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018" w:author="Ram Shrestha" w:date="2014-02-16T01:12:00Z">
        <w:r w:rsidR="00045B29">
          <w:instrText xml:space="preserve"> ADDIN EN.CITE </w:instrText>
        </w:r>
      </w:ins>
      <w:del w:id="1019" w:author="Ram Shrestha" w:date="2014-02-16T01:12:00Z">
        <w:r w:rsidR="00CD6CBE" w:rsidDel="00045B29">
          <w:delInstrText xml:space="preserve"> ADDIN EN.CITE </w:delInstrText>
        </w:r>
        <w:r w:rsidR="00072915" w:rsidDel="00045B2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CD6CBE" w:rsidDel="00045B29">
          <w:delInstrText xml:space="preserve"> ADDIN EN.CITE.DATA </w:delInstrText>
        </w:r>
      </w:del>
      <w:del w:id="1020" w:author="Ram Shrestha" w:date="2014-02-16T01:12:00Z">
        <w:r w:rsidR="00072915" w:rsidDel="00045B29">
          <w:fldChar w:fldCharType="end"/>
        </w:r>
      </w:del>
      <w:ins w:id="1021" w:author="Ram Shrestha" w:date="2014-02-16T01:12:00Z">
        <w:r w:rsidR="00072915">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045B29">
          <w:instrText xml:space="preserve"> ADDIN EN.CITE.DATA </w:instrText>
        </w:r>
      </w:ins>
      <w:ins w:id="1022" w:author="Ram Shrestha" w:date="2014-02-16T01:12:00Z">
        <w:r w:rsidR="00072915">
          <w:fldChar w:fldCharType="end"/>
        </w:r>
      </w:ins>
      <w:r w:rsidR="00072915">
        <w:fldChar w:fldCharType="separate"/>
      </w:r>
      <w:r>
        <w:rPr>
          <w:noProof/>
        </w:rPr>
        <w:t>(Jabara et al., 2011)</w:t>
      </w:r>
      <w:r w:rsidR="00072915">
        <w:fldChar w:fldCharType="end"/>
      </w:r>
      <w:r>
        <w:t xml:space="preserve">. The technology enables tracking of every sequence originating from a template viral sequence, which can then be used to generate a consensus sequence that represents the original viral sequence </w:t>
      </w:r>
      <w:r w:rsidR="00072915">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ins w:id="1023" w:author="Ram Shrestha" w:date="2014-02-16T01:12:00Z">
        <w:r w:rsidR="00045B29">
          <w:instrText xml:space="preserve"> ADDIN EN.CITE </w:instrText>
        </w:r>
      </w:ins>
      <w:del w:id="1024" w:author="Ram Shrestha" w:date="2014-02-16T01:12:00Z">
        <w:r w:rsidR="00CD6CBE" w:rsidDel="00045B29">
          <w:delInstrText xml:space="preserve"> ADDIN EN.CITE </w:delInstrText>
        </w:r>
        <w:r w:rsidR="00072915" w:rsidDel="00045B29">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CD6CBE" w:rsidDel="00045B29">
          <w:delInstrText xml:space="preserve"> ADDIN EN.CITE.DATA </w:delInstrText>
        </w:r>
      </w:del>
      <w:del w:id="1025" w:author="Ram Shrestha" w:date="2014-02-16T01:12:00Z">
        <w:r w:rsidR="00072915" w:rsidDel="00045B29">
          <w:fldChar w:fldCharType="end"/>
        </w:r>
      </w:del>
      <w:ins w:id="1026" w:author="Ram Shrestha" w:date="2014-02-16T01:12:00Z">
        <w:r w:rsidR="00072915">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045B29">
          <w:instrText xml:space="preserve"> ADDIN EN.CITE.DATA </w:instrText>
        </w:r>
      </w:ins>
      <w:ins w:id="1027" w:author="Ram Shrestha" w:date="2014-02-16T01:12:00Z">
        <w:r w:rsidR="00072915">
          <w:fldChar w:fldCharType="end"/>
        </w:r>
      </w:ins>
      <w:r w:rsidR="00072915">
        <w:fldChar w:fldCharType="separate"/>
      </w:r>
      <w:r>
        <w:rPr>
          <w:noProof/>
        </w:rPr>
        <w:t>(Jabara et al., 2011)</w:t>
      </w:r>
      <w:r w:rsidR="00072915">
        <w:fldChar w:fldCharType="end"/>
      </w:r>
      <w:r>
        <w:t xml:space="preserve">. </w:t>
      </w:r>
    </w:p>
    <w:p w:rsidR="00970C29" w:rsidRDefault="00970C29" w:rsidP="00970C29">
      <w:pPr>
        <w:spacing w:line="480" w:lineRule="auto"/>
        <w:jc w:val="both"/>
      </w:pPr>
    </w:p>
    <w:p w:rsidR="00970C29" w:rsidRDefault="00970C29" w:rsidP="00970C29">
      <w:pPr>
        <w:spacing w:line="480" w:lineRule="auto"/>
        <w:jc w:val="both"/>
      </w:pPr>
      <w:r>
        <w:t>Drug resistance test with accurate genotyping of HIV quasispecies would give accurate drug susceptibility for the antiretroviral drugs.</w:t>
      </w:r>
    </w:p>
    <w:p w:rsidR="004128ED" w:rsidRDefault="004128ED" w:rsidP="004128ED"/>
    <w:p w:rsidR="006444DD" w:rsidRDefault="00970C29" w:rsidP="0063668E">
      <w:pPr>
        <w:pStyle w:val="Heading2"/>
        <w:numPr>
          <w:numberingChange w:id="1028" w:author="Ram Shrestha" w:date="2014-02-15T23:32:00Z" w:original="%1:1:0:.%2:13:0:"/>
        </w:numPr>
      </w:pPr>
      <w:r>
        <w:br w:type="page"/>
      </w:r>
      <w:r w:rsidR="006444DD">
        <w:t>Thesis Outline</w:t>
      </w:r>
    </w:p>
    <w:p w:rsidR="006444DD" w:rsidRDefault="006444DD" w:rsidP="006444DD">
      <w:pPr>
        <w:spacing w:line="480" w:lineRule="auto"/>
        <w:jc w:val="both"/>
      </w:pPr>
    </w:p>
    <w:p w:rsidR="006444DD" w:rsidRDefault="006444DD" w:rsidP="006444DD">
      <w:pPr>
        <w:spacing w:line="480" w:lineRule="auto"/>
        <w:jc w:val="both"/>
      </w:pPr>
      <w:r>
        <w:t>Chapter 2: The chapter introduces and describes, in detail, a novel algorithm QTrim for quality trimming of Roche/454 ultra-deep high throughput sequence data. QTrim is optimized for both poor and high quality data. HIV-1 resistance test requires high quality genotypic data and QTrim is designed to quality control the data for the test.  QTrim is compared to other widely used quality trimming tools and the comparative analysis result is also presented. The entire chapter is produced as a paper for publication entitled “QTrim: A novel tool for the quality trimming of sequence reads generated using the Roche/454 sequencing platform” (Shrestha, RK and Travers, Simon; being reviewed).</w:t>
      </w:r>
    </w:p>
    <w:p w:rsidR="006444DD" w:rsidRDefault="006444DD" w:rsidP="006444DD">
      <w:pPr>
        <w:spacing w:line="480" w:lineRule="auto"/>
        <w:jc w:val="both"/>
      </w:pPr>
    </w:p>
    <w:p w:rsidR="006444DD" w:rsidRDefault="006444DD" w:rsidP="006444DD">
      <w:pPr>
        <w:spacing w:line="480" w:lineRule="auto"/>
        <w:jc w:val="both"/>
      </w:pPr>
      <w: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Default="006444DD" w:rsidP="006444DD">
      <w:pPr>
        <w:spacing w:line="480" w:lineRule="auto"/>
        <w:jc w:val="both"/>
      </w:pPr>
    </w:p>
    <w:p w:rsidR="006444DD" w:rsidRDefault="006444DD" w:rsidP="006444DD">
      <w:pPr>
        <w:spacing w:line="480" w:lineRule="auto"/>
        <w:jc w:val="both"/>
      </w:pPr>
      <w: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Default="006444DD" w:rsidP="006444DD">
      <w:pPr>
        <w:spacing w:line="480" w:lineRule="auto"/>
        <w:jc w:val="both"/>
      </w:pPr>
    </w:p>
    <w:p w:rsidR="006444DD" w:rsidRDefault="006444DD" w:rsidP="006444DD">
      <w:pPr>
        <w:spacing w:line="480" w:lineRule="auto"/>
        <w:jc w:val="both"/>
      </w:pPr>
      <w:r>
        <w:t>Chapter 5: This chapter discusses on comparison of clinical data and sequence data analyzed using Seq2Res pipeline. Excitingly, the sequence data analyzed using Seq2Res agrees to clinical data.</w:t>
      </w:r>
    </w:p>
    <w:p w:rsidR="006444DD" w:rsidRDefault="006444DD" w:rsidP="006444DD">
      <w:pPr>
        <w:spacing w:line="480" w:lineRule="auto"/>
        <w:jc w:val="both"/>
      </w:pPr>
    </w:p>
    <w:p w:rsidR="006444DD" w:rsidRDefault="006444DD" w:rsidP="006444DD">
      <w:pPr>
        <w:spacing w:line="480" w:lineRule="auto"/>
        <w:jc w:val="both"/>
      </w:pPr>
      <w:r>
        <w:t xml:space="preserve"> </w:t>
      </w:r>
    </w:p>
    <w:p w:rsidR="006444DD" w:rsidRDefault="006444DD" w:rsidP="006444DD">
      <w:pPr>
        <w:spacing w:line="480" w:lineRule="auto"/>
        <w:jc w:val="both"/>
      </w:pPr>
    </w:p>
    <w:p w:rsidR="006444DD" w:rsidRDefault="006444DD" w:rsidP="006444DD">
      <w:pPr>
        <w:spacing w:line="480" w:lineRule="auto"/>
        <w:jc w:val="both"/>
      </w:pPr>
      <w:r>
        <w:t>Bibliography</w:t>
      </w: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6444DD" w:rsidRDefault="006444DD" w:rsidP="006444DD">
      <w:pPr>
        <w:spacing w:line="480" w:lineRule="auto"/>
        <w:jc w:val="both"/>
      </w:pPr>
    </w:p>
    <w:p w:rsidR="00072915" w:rsidRPr="00072915" w:rsidRDefault="00072915" w:rsidP="00072915">
      <w:pPr>
        <w:jc w:val="both"/>
        <w:rPr>
          <w:ins w:id="1029" w:author="Ram Shrestha" w:date="2014-02-16T01:12:00Z"/>
          <w:rFonts w:ascii="Cambria" w:hAnsi="Cambria"/>
          <w:noProof/>
          <w:rPrChange w:id="1030" w:author="Ram Shrestha" w:date="2014-02-16T01:12:00Z">
            <w:rPr>
              <w:ins w:id="1031" w:author="Ram Shrestha" w:date="2014-02-16T01:12:00Z"/>
            </w:rPr>
          </w:rPrChange>
        </w:rPr>
        <w:pPrChange w:id="1032" w:author="Ram Shrestha" w:date="2014-02-16T01:12:00Z">
          <w:pPr>
            <w:ind w:left="720" w:hanging="720"/>
            <w:jc w:val="both"/>
          </w:pPr>
        </w:pPrChange>
      </w:pPr>
      <w:r>
        <w:fldChar w:fldCharType="begin"/>
      </w:r>
      <w:r w:rsidR="006444DD">
        <w:instrText xml:space="preserve"> ADDIN EN.REFLIST </w:instrText>
      </w:r>
      <w:r>
        <w:fldChar w:fldCharType="separate"/>
      </w:r>
      <w:ins w:id="1033" w:author="Ram Shrestha" w:date="2014-02-16T01:12:00Z">
        <w:r w:rsidRPr="00072915">
          <w:rPr>
            <w:rFonts w:ascii="Cambria" w:hAnsi="Cambria"/>
            <w:noProof/>
            <w:rPrChange w:id="1034" w:author="Ram Shrestha" w:date="2014-02-16T01:12:00Z">
              <w:rPr/>
            </w:rPrChange>
          </w:rPr>
          <w:t xml:space="preserve">Adnan, S, Balamurugan, A, Trocha, A, Bennett, MS, Ng, HL, Ali, A, Brander, C, Yang, OO (2006) Nef interference with HIV-1–specific CTL antiviral activity is epitope specific. </w:t>
        </w:r>
        <w:r w:rsidRPr="00072915">
          <w:rPr>
            <w:rFonts w:ascii="Cambria" w:hAnsi="Cambria"/>
            <w:i/>
            <w:noProof/>
            <w:rPrChange w:id="1035" w:author="Ram Shrestha" w:date="2014-02-16T01:12:00Z">
              <w:rPr/>
            </w:rPrChange>
          </w:rPr>
          <w:t>Blood</w:t>
        </w:r>
        <w:r w:rsidRPr="00072915">
          <w:rPr>
            <w:rFonts w:ascii="Cambria" w:hAnsi="Cambria"/>
            <w:noProof/>
            <w:rPrChange w:id="1036" w:author="Ram Shrestha" w:date="2014-02-16T01:12:00Z">
              <w:rPr/>
            </w:rPrChange>
          </w:rPr>
          <w:t xml:space="preserve"> </w:t>
        </w:r>
        <w:r w:rsidRPr="00072915">
          <w:rPr>
            <w:rFonts w:ascii="Cambria" w:hAnsi="Cambria"/>
            <w:b/>
            <w:noProof/>
            <w:rPrChange w:id="1037" w:author="Ram Shrestha" w:date="2014-02-16T01:12:00Z">
              <w:rPr/>
            </w:rPrChange>
          </w:rPr>
          <w:t>108</w:t>
        </w:r>
        <w:r w:rsidRPr="00072915">
          <w:rPr>
            <w:rFonts w:ascii="Cambria" w:hAnsi="Cambria"/>
            <w:noProof/>
            <w:rPrChange w:id="1038" w:author="Ram Shrestha" w:date="2014-02-16T01:12:00Z">
              <w:rPr/>
            </w:rPrChange>
          </w:rPr>
          <w:t>: 3414-3419.</w:t>
        </w:r>
      </w:ins>
    </w:p>
    <w:p w:rsidR="00072915" w:rsidRPr="00072915" w:rsidRDefault="00072915" w:rsidP="00072915">
      <w:pPr>
        <w:jc w:val="both"/>
        <w:rPr>
          <w:ins w:id="1039" w:author="Ram Shrestha" w:date="2014-02-16T01:12:00Z"/>
          <w:rFonts w:ascii="Cambria" w:hAnsi="Cambria"/>
          <w:noProof/>
          <w:rPrChange w:id="1040" w:author="Ram Shrestha" w:date="2014-02-16T01:12:00Z">
            <w:rPr>
              <w:ins w:id="1041" w:author="Ram Shrestha" w:date="2014-02-16T01:12:00Z"/>
            </w:rPr>
          </w:rPrChange>
        </w:rPr>
        <w:pPrChange w:id="1042" w:author="Ram Shrestha" w:date="2014-02-16T01:12:00Z">
          <w:pPr>
            <w:ind w:left="720" w:hanging="720"/>
            <w:jc w:val="both"/>
          </w:pPr>
        </w:pPrChange>
      </w:pPr>
      <w:ins w:id="1043" w:author="Ram Shrestha" w:date="2014-02-16T01:12:00Z">
        <w:r w:rsidRPr="00072915">
          <w:rPr>
            <w:rFonts w:ascii="Cambria" w:hAnsi="Cambria"/>
            <w:noProof/>
            <w:rPrChange w:id="1044" w:author="Ram Shrestha" w:date="2014-02-16T01:12:00Z">
              <w:rPr/>
            </w:rPrChange>
          </w:rPr>
          <w:t xml:space="preserve">Ammaranond, P, Sanguansittianan, S (2012) Mechanism of HIV antiretroviral drugs progress toward drug resistance. </w:t>
        </w:r>
        <w:r w:rsidRPr="00072915">
          <w:rPr>
            <w:rFonts w:ascii="Cambria" w:hAnsi="Cambria"/>
            <w:i/>
            <w:noProof/>
            <w:rPrChange w:id="1045" w:author="Ram Shrestha" w:date="2014-02-16T01:12:00Z">
              <w:rPr/>
            </w:rPrChange>
          </w:rPr>
          <w:t>Fundamental &amp; Clinical Pharmacology</w:t>
        </w:r>
        <w:r w:rsidRPr="00072915">
          <w:rPr>
            <w:rFonts w:ascii="Cambria" w:hAnsi="Cambria"/>
            <w:noProof/>
            <w:rPrChange w:id="1046" w:author="Ram Shrestha" w:date="2014-02-16T01:12:00Z">
              <w:rPr/>
            </w:rPrChange>
          </w:rPr>
          <w:t xml:space="preserve"> </w:t>
        </w:r>
        <w:r w:rsidRPr="00072915">
          <w:rPr>
            <w:rFonts w:ascii="Cambria" w:hAnsi="Cambria"/>
            <w:b/>
            <w:noProof/>
            <w:rPrChange w:id="1047" w:author="Ram Shrestha" w:date="2014-02-16T01:12:00Z">
              <w:rPr/>
            </w:rPrChange>
          </w:rPr>
          <w:t>26</w:t>
        </w:r>
        <w:r w:rsidRPr="00072915">
          <w:rPr>
            <w:rFonts w:ascii="Cambria" w:hAnsi="Cambria"/>
            <w:noProof/>
            <w:rPrChange w:id="1048" w:author="Ram Shrestha" w:date="2014-02-16T01:12:00Z">
              <w:rPr/>
            </w:rPrChange>
          </w:rPr>
          <w:t>: 146–161.</w:t>
        </w:r>
      </w:ins>
    </w:p>
    <w:p w:rsidR="00072915" w:rsidRPr="00072915" w:rsidRDefault="00072915" w:rsidP="00072915">
      <w:pPr>
        <w:jc w:val="both"/>
        <w:rPr>
          <w:ins w:id="1049" w:author="Ram Shrestha" w:date="2014-02-16T01:12:00Z"/>
          <w:rFonts w:ascii="Cambria" w:hAnsi="Cambria"/>
          <w:noProof/>
          <w:rPrChange w:id="1050" w:author="Ram Shrestha" w:date="2014-02-16T01:12:00Z">
            <w:rPr>
              <w:ins w:id="1051" w:author="Ram Shrestha" w:date="2014-02-16T01:12:00Z"/>
            </w:rPr>
          </w:rPrChange>
        </w:rPr>
        <w:pPrChange w:id="1052" w:author="Ram Shrestha" w:date="2014-02-16T01:12:00Z">
          <w:pPr>
            <w:ind w:left="720" w:hanging="720"/>
            <w:jc w:val="both"/>
          </w:pPr>
        </w:pPrChange>
      </w:pPr>
      <w:ins w:id="1053" w:author="Ram Shrestha" w:date="2014-02-16T01:12:00Z">
        <w:r w:rsidRPr="00072915">
          <w:rPr>
            <w:rFonts w:ascii="Cambria" w:hAnsi="Cambria"/>
            <w:noProof/>
            <w:rPrChange w:id="1054" w:author="Ram Shrestha" w:date="2014-02-16T01:12:00Z">
              <w:rPr/>
            </w:rPrChange>
          </w:rPr>
          <w:t xml:space="preserve">Apetrei, C, Robertson, DL, Marx, PA (2004) The history of SIVS and AIDS: epidemiology, phylogeny and biology of isolates from naturally SIV infected non-human primates (NHP) in Africa. </w:t>
        </w:r>
        <w:r w:rsidRPr="00072915">
          <w:rPr>
            <w:rFonts w:ascii="Cambria" w:hAnsi="Cambria"/>
            <w:i/>
            <w:noProof/>
            <w:rPrChange w:id="1055" w:author="Ram Shrestha" w:date="2014-02-16T01:12:00Z">
              <w:rPr/>
            </w:rPrChange>
          </w:rPr>
          <w:t>Frontiers in bioscience: a journal and virtual library</w:t>
        </w:r>
        <w:r w:rsidRPr="00072915">
          <w:rPr>
            <w:rFonts w:ascii="Cambria" w:hAnsi="Cambria"/>
            <w:noProof/>
            <w:rPrChange w:id="1056" w:author="Ram Shrestha" w:date="2014-02-16T01:12:00Z">
              <w:rPr/>
            </w:rPrChange>
          </w:rPr>
          <w:t xml:space="preserve"> </w:t>
        </w:r>
        <w:r w:rsidRPr="00072915">
          <w:rPr>
            <w:rFonts w:ascii="Cambria" w:hAnsi="Cambria"/>
            <w:b/>
            <w:noProof/>
            <w:rPrChange w:id="1057" w:author="Ram Shrestha" w:date="2014-02-16T01:12:00Z">
              <w:rPr/>
            </w:rPrChange>
          </w:rPr>
          <w:t>9</w:t>
        </w:r>
        <w:r w:rsidRPr="00072915">
          <w:rPr>
            <w:rFonts w:ascii="Cambria" w:hAnsi="Cambria"/>
            <w:noProof/>
            <w:rPrChange w:id="1058" w:author="Ram Shrestha" w:date="2014-02-16T01:12:00Z">
              <w:rPr/>
            </w:rPrChange>
          </w:rPr>
          <w:t>: 225-254.</w:t>
        </w:r>
      </w:ins>
    </w:p>
    <w:p w:rsidR="00072915" w:rsidRPr="00072915" w:rsidRDefault="00072915" w:rsidP="00072915">
      <w:pPr>
        <w:jc w:val="both"/>
        <w:rPr>
          <w:ins w:id="1059" w:author="Ram Shrestha" w:date="2014-02-16T01:12:00Z"/>
          <w:rFonts w:ascii="Cambria" w:hAnsi="Cambria"/>
          <w:noProof/>
          <w:rPrChange w:id="1060" w:author="Ram Shrestha" w:date="2014-02-16T01:12:00Z">
            <w:rPr>
              <w:ins w:id="1061" w:author="Ram Shrestha" w:date="2014-02-16T01:12:00Z"/>
            </w:rPr>
          </w:rPrChange>
        </w:rPr>
        <w:pPrChange w:id="1062" w:author="Ram Shrestha" w:date="2014-02-16T01:12:00Z">
          <w:pPr>
            <w:ind w:left="720" w:hanging="720"/>
            <w:jc w:val="both"/>
          </w:pPr>
        </w:pPrChange>
      </w:pPr>
      <w:ins w:id="1063" w:author="Ram Shrestha" w:date="2014-02-16T01:12:00Z">
        <w:r w:rsidRPr="00072915">
          <w:rPr>
            <w:rFonts w:ascii="Cambria" w:hAnsi="Cambria"/>
            <w:noProof/>
            <w:rPrChange w:id="1064" w:author="Ram Shrestha" w:date="2014-02-16T01:12:00Z">
              <w:rPr/>
            </w:rPrChange>
          </w:rPr>
          <w:t xml:space="preserve">Archer, J, Pinney, JW, Fan, J, Simon-Loriere, E, Arts, EJ, Negroni, M, Robertson, DL (2008) Identifying the important HIV-1 recombination breakpoints. </w:t>
        </w:r>
        <w:r w:rsidRPr="00072915">
          <w:rPr>
            <w:rFonts w:ascii="Cambria" w:hAnsi="Cambria"/>
            <w:i/>
            <w:noProof/>
            <w:rPrChange w:id="1065" w:author="Ram Shrestha" w:date="2014-02-16T01:12:00Z">
              <w:rPr/>
            </w:rPrChange>
          </w:rPr>
          <w:t>PLoS computational biology</w:t>
        </w:r>
        <w:r w:rsidRPr="00072915">
          <w:rPr>
            <w:rFonts w:ascii="Cambria" w:hAnsi="Cambria"/>
            <w:noProof/>
            <w:rPrChange w:id="1066" w:author="Ram Shrestha" w:date="2014-02-16T01:12:00Z">
              <w:rPr/>
            </w:rPrChange>
          </w:rPr>
          <w:t xml:space="preserve"> </w:t>
        </w:r>
        <w:r w:rsidRPr="00072915">
          <w:rPr>
            <w:rFonts w:ascii="Cambria" w:hAnsi="Cambria"/>
            <w:b/>
            <w:noProof/>
            <w:rPrChange w:id="1067" w:author="Ram Shrestha" w:date="2014-02-16T01:12:00Z">
              <w:rPr/>
            </w:rPrChange>
          </w:rPr>
          <w:t>4</w:t>
        </w:r>
        <w:r w:rsidRPr="00072915">
          <w:rPr>
            <w:rFonts w:ascii="Cambria" w:hAnsi="Cambria"/>
            <w:noProof/>
            <w:rPrChange w:id="1068" w:author="Ram Shrestha" w:date="2014-02-16T01:12:00Z">
              <w:rPr/>
            </w:rPrChange>
          </w:rPr>
          <w:t>: e1000178.</w:t>
        </w:r>
      </w:ins>
    </w:p>
    <w:p w:rsidR="00072915" w:rsidRPr="00072915" w:rsidRDefault="00072915" w:rsidP="00072915">
      <w:pPr>
        <w:jc w:val="both"/>
        <w:rPr>
          <w:ins w:id="1069" w:author="Ram Shrestha" w:date="2014-02-16T01:12:00Z"/>
          <w:rFonts w:ascii="Cambria" w:hAnsi="Cambria"/>
          <w:noProof/>
          <w:rPrChange w:id="1070" w:author="Ram Shrestha" w:date="2014-02-16T01:12:00Z">
            <w:rPr>
              <w:ins w:id="1071" w:author="Ram Shrestha" w:date="2014-02-16T01:12:00Z"/>
            </w:rPr>
          </w:rPrChange>
        </w:rPr>
        <w:pPrChange w:id="1072" w:author="Ram Shrestha" w:date="2014-02-16T01:12:00Z">
          <w:pPr>
            <w:ind w:left="720" w:hanging="720"/>
            <w:jc w:val="both"/>
          </w:pPr>
        </w:pPrChange>
      </w:pPr>
      <w:ins w:id="1073" w:author="Ram Shrestha" w:date="2014-02-16T01:12:00Z">
        <w:r w:rsidRPr="00072915">
          <w:rPr>
            <w:rFonts w:ascii="Cambria" w:hAnsi="Cambria"/>
            <w:noProof/>
            <w:rPrChange w:id="1074" w:author="Ram Shrestha" w:date="2014-02-16T01:12:00Z">
              <w:rPr/>
            </w:rPrChange>
          </w:rPr>
          <w:t xml:space="preserve">Ariën, KK, Abraha, A, Quiñones-Mateu, ME, Kestens, L, Vanham, G, Arts, EJ (2005) The Replicative Fitness of Primary Human Immunodeficiency Virus Type 1 (HIV-1) Group M, HIV-1 Group O, and HIV-2 Isolates. </w:t>
        </w:r>
        <w:r w:rsidRPr="00072915">
          <w:rPr>
            <w:rFonts w:ascii="Cambria" w:hAnsi="Cambria"/>
            <w:i/>
            <w:noProof/>
            <w:rPrChange w:id="1075" w:author="Ram Shrestha" w:date="2014-02-16T01:12:00Z">
              <w:rPr/>
            </w:rPrChange>
          </w:rPr>
          <w:t>Journal of Virology</w:t>
        </w:r>
        <w:r w:rsidRPr="00072915">
          <w:rPr>
            <w:rFonts w:ascii="Cambria" w:hAnsi="Cambria"/>
            <w:noProof/>
            <w:rPrChange w:id="1076" w:author="Ram Shrestha" w:date="2014-02-16T01:12:00Z">
              <w:rPr/>
            </w:rPrChange>
          </w:rPr>
          <w:t xml:space="preserve"> </w:t>
        </w:r>
        <w:r w:rsidRPr="00072915">
          <w:rPr>
            <w:rFonts w:ascii="Cambria" w:hAnsi="Cambria"/>
            <w:b/>
            <w:noProof/>
            <w:rPrChange w:id="1077" w:author="Ram Shrestha" w:date="2014-02-16T01:12:00Z">
              <w:rPr/>
            </w:rPrChange>
          </w:rPr>
          <w:t>79</w:t>
        </w:r>
        <w:r w:rsidRPr="00072915">
          <w:rPr>
            <w:rFonts w:ascii="Cambria" w:hAnsi="Cambria"/>
            <w:noProof/>
            <w:rPrChange w:id="1078" w:author="Ram Shrestha" w:date="2014-02-16T01:12:00Z">
              <w:rPr/>
            </w:rPrChange>
          </w:rPr>
          <w:t>: 8979-8990.</w:t>
        </w:r>
      </w:ins>
    </w:p>
    <w:p w:rsidR="00072915" w:rsidRPr="00072915" w:rsidRDefault="00072915" w:rsidP="00072915">
      <w:pPr>
        <w:jc w:val="both"/>
        <w:rPr>
          <w:ins w:id="1079" w:author="Ram Shrestha" w:date="2014-02-16T01:12:00Z"/>
          <w:rFonts w:ascii="Cambria" w:hAnsi="Cambria"/>
          <w:noProof/>
          <w:rPrChange w:id="1080" w:author="Ram Shrestha" w:date="2014-02-16T01:12:00Z">
            <w:rPr>
              <w:ins w:id="1081" w:author="Ram Shrestha" w:date="2014-02-16T01:12:00Z"/>
            </w:rPr>
          </w:rPrChange>
        </w:rPr>
        <w:pPrChange w:id="1082" w:author="Ram Shrestha" w:date="2014-02-16T01:12:00Z">
          <w:pPr>
            <w:ind w:left="720" w:hanging="720"/>
            <w:jc w:val="both"/>
          </w:pPr>
        </w:pPrChange>
      </w:pPr>
      <w:ins w:id="1083" w:author="Ram Shrestha" w:date="2014-02-16T01:12:00Z">
        <w:r w:rsidRPr="00072915">
          <w:rPr>
            <w:rFonts w:ascii="Cambria" w:hAnsi="Cambria"/>
            <w:noProof/>
            <w:rPrChange w:id="1084" w:author="Ram Shrestha" w:date="2014-02-16T01:12:00Z">
              <w:rPr/>
            </w:rPrChange>
          </w:rPr>
          <w:t xml:space="preserve">Artenstein, AW, Coppola, J, Brown, AE, Carr, JK, Sanders-Buell, E, Galbarini, E, Mascola, JR, VanCott, TC, Schonbrood, P, McCutchan, FE, et al. (1995) Multiple introductions of HIV-1 subtype E into the western hemisphere. </w:t>
        </w:r>
        <w:r w:rsidRPr="00072915">
          <w:rPr>
            <w:rFonts w:ascii="Cambria" w:hAnsi="Cambria"/>
            <w:i/>
            <w:noProof/>
            <w:rPrChange w:id="1085" w:author="Ram Shrestha" w:date="2014-02-16T01:12:00Z">
              <w:rPr/>
            </w:rPrChange>
          </w:rPr>
          <w:t>Lancet</w:t>
        </w:r>
        <w:r w:rsidRPr="00072915">
          <w:rPr>
            <w:rFonts w:ascii="Cambria" w:hAnsi="Cambria"/>
            <w:noProof/>
            <w:rPrChange w:id="1086" w:author="Ram Shrestha" w:date="2014-02-16T01:12:00Z">
              <w:rPr/>
            </w:rPrChange>
          </w:rPr>
          <w:t xml:space="preserve"> </w:t>
        </w:r>
        <w:r w:rsidRPr="00072915">
          <w:rPr>
            <w:rFonts w:ascii="Cambria" w:hAnsi="Cambria"/>
            <w:b/>
            <w:noProof/>
            <w:rPrChange w:id="1087" w:author="Ram Shrestha" w:date="2014-02-16T01:12:00Z">
              <w:rPr/>
            </w:rPrChange>
          </w:rPr>
          <w:t>346</w:t>
        </w:r>
        <w:r w:rsidRPr="00072915">
          <w:rPr>
            <w:rFonts w:ascii="Cambria" w:hAnsi="Cambria"/>
            <w:noProof/>
            <w:rPrChange w:id="1088" w:author="Ram Shrestha" w:date="2014-02-16T01:12:00Z">
              <w:rPr/>
            </w:rPrChange>
          </w:rPr>
          <w:t>: 1197-1198.</w:t>
        </w:r>
      </w:ins>
    </w:p>
    <w:p w:rsidR="00072915" w:rsidRPr="00072915" w:rsidRDefault="00072915" w:rsidP="00072915">
      <w:pPr>
        <w:jc w:val="both"/>
        <w:rPr>
          <w:ins w:id="1089" w:author="Ram Shrestha" w:date="2014-02-16T01:12:00Z"/>
          <w:rFonts w:ascii="Cambria" w:hAnsi="Cambria"/>
          <w:noProof/>
          <w:rPrChange w:id="1090" w:author="Ram Shrestha" w:date="2014-02-16T01:12:00Z">
            <w:rPr>
              <w:ins w:id="1091" w:author="Ram Shrestha" w:date="2014-02-16T01:12:00Z"/>
            </w:rPr>
          </w:rPrChange>
        </w:rPr>
        <w:pPrChange w:id="1092" w:author="Ram Shrestha" w:date="2014-02-16T01:12:00Z">
          <w:pPr>
            <w:ind w:left="720" w:hanging="720"/>
            <w:jc w:val="both"/>
          </w:pPr>
        </w:pPrChange>
      </w:pPr>
      <w:ins w:id="1093" w:author="Ram Shrestha" w:date="2014-02-16T01:12:00Z">
        <w:r w:rsidRPr="00072915">
          <w:rPr>
            <w:rFonts w:ascii="Cambria" w:hAnsi="Cambria"/>
            <w:noProof/>
            <w:rPrChange w:id="1094" w:author="Ram Shrestha" w:date="2014-02-16T01:12:00Z">
              <w:rPr/>
            </w:rPrChange>
          </w:rPr>
          <w:t xml:space="preserve">Ayouba, A, Souquieres, S, Njinku, B, Martin, PM, Muller-Trutwin, MC, Roques, P, Barre-Sinoussi, F, Mauclere, P, Simon, F, Nerrienet, E (2000) HIV-1 group N among HIV-1-seropositive individuals in Cameroon. </w:t>
        </w:r>
        <w:r w:rsidRPr="00072915">
          <w:rPr>
            <w:rFonts w:ascii="Cambria" w:hAnsi="Cambria"/>
            <w:i/>
            <w:noProof/>
            <w:rPrChange w:id="1095" w:author="Ram Shrestha" w:date="2014-02-16T01:12:00Z">
              <w:rPr/>
            </w:rPrChange>
          </w:rPr>
          <w:t>AIDS</w:t>
        </w:r>
        <w:r w:rsidRPr="00072915">
          <w:rPr>
            <w:rFonts w:ascii="Cambria" w:hAnsi="Cambria"/>
            <w:noProof/>
            <w:rPrChange w:id="1096" w:author="Ram Shrestha" w:date="2014-02-16T01:12:00Z">
              <w:rPr/>
            </w:rPrChange>
          </w:rPr>
          <w:t xml:space="preserve"> </w:t>
        </w:r>
        <w:r w:rsidRPr="00072915">
          <w:rPr>
            <w:rFonts w:ascii="Cambria" w:hAnsi="Cambria"/>
            <w:b/>
            <w:noProof/>
            <w:rPrChange w:id="1097" w:author="Ram Shrestha" w:date="2014-02-16T01:12:00Z">
              <w:rPr/>
            </w:rPrChange>
          </w:rPr>
          <w:t>14</w:t>
        </w:r>
        <w:r w:rsidRPr="00072915">
          <w:rPr>
            <w:rFonts w:ascii="Cambria" w:hAnsi="Cambria"/>
            <w:noProof/>
            <w:rPrChange w:id="1098" w:author="Ram Shrestha" w:date="2014-02-16T01:12:00Z">
              <w:rPr/>
            </w:rPrChange>
          </w:rPr>
          <w:t>: 2623-2625.</w:t>
        </w:r>
      </w:ins>
    </w:p>
    <w:p w:rsidR="00072915" w:rsidRPr="00072915" w:rsidRDefault="00072915" w:rsidP="00072915">
      <w:pPr>
        <w:jc w:val="both"/>
        <w:rPr>
          <w:ins w:id="1099" w:author="Ram Shrestha" w:date="2014-02-16T01:12:00Z"/>
          <w:rFonts w:ascii="Cambria" w:hAnsi="Cambria"/>
          <w:noProof/>
          <w:rPrChange w:id="1100" w:author="Ram Shrestha" w:date="2014-02-16T01:12:00Z">
            <w:rPr>
              <w:ins w:id="1101" w:author="Ram Shrestha" w:date="2014-02-16T01:12:00Z"/>
            </w:rPr>
          </w:rPrChange>
        </w:rPr>
        <w:pPrChange w:id="1102" w:author="Ram Shrestha" w:date="2014-02-16T01:12:00Z">
          <w:pPr>
            <w:ind w:left="720" w:hanging="720"/>
            <w:jc w:val="both"/>
          </w:pPr>
        </w:pPrChange>
      </w:pPr>
      <w:ins w:id="1103" w:author="Ram Shrestha" w:date="2014-02-16T01:12:00Z">
        <w:r w:rsidRPr="00072915">
          <w:rPr>
            <w:rFonts w:ascii="Cambria" w:hAnsi="Cambria"/>
            <w:noProof/>
            <w:rPrChange w:id="1104" w:author="Ram Shrestha" w:date="2014-02-16T01:12:00Z">
              <w:rPr/>
            </w:rPrChange>
          </w:rPr>
          <w:t>Bailes, E, Chaudhuri, RR, Santiago, ML, Bibollet-Ruche, F, Hahn, BH, Sharp, PM (2002) The Evolution of Primate Lentiviruses and the Origins of AIDS. In: The Molecular Epidemiology of Human Viruses, Springer US, pp. 65-96.</w:t>
        </w:r>
      </w:ins>
    </w:p>
    <w:p w:rsidR="00072915" w:rsidRPr="00072915" w:rsidRDefault="00072915" w:rsidP="00072915">
      <w:pPr>
        <w:jc w:val="both"/>
        <w:rPr>
          <w:ins w:id="1105" w:author="Ram Shrestha" w:date="2014-02-16T01:12:00Z"/>
          <w:rFonts w:ascii="Cambria" w:hAnsi="Cambria"/>
          <w:noProof/>
          <w:rPrChange w:id="1106" w:author="Ram Shrestha" w:date="2014-02-16T01:12:00Z">
            <w:rPr>
              <w:ins w:id="1107" w:author="Ram Shrestha" w:date="2014-02-16T01:12:00Z"/>
            </w:rPr>
          </w:rPrChange>
        </w:rPr>
        <w:pPrChange w:id="1108" w:author="Ram Shrestha" w:date="2014-02-16T01:12:00Z">
          <w:pPr>
            <w:ind w:left="720" w:hanging="720"/>
            <w:jc w:val="both"/>
          </w:pPr>
        </w:pPrChange>
      </w:pPr>
      <w:ins w:id="1109" w:author="Ram Shrestha" w:date="2014-02-16T01:12:00Z">
        <w:r w:rsidRPr="00072915">
          <w:rPr>
            <w:rFonts w:ascii="Cambria" w:hAnsi="Cambria"/>
            <w:noProof/>
            <w:rPrChange w:id="1110" w:author="Ram Shrestha" w:date="2014-02-16T01:12:00Z">
              <w:rPr/>
            </w:rPrChange>
          </w:rPr>
          <w:t xml:space="preserve">Baldwin, CE, Sanders, RW, Berkhout, B (2003) Inhibiting HIV-1 entry with fusion inhibitors. </w:t>
        </w:r>
        <w:r w:rsidRPr="00072915">
          <w:rPr>
            <w:rFonts w:ascii="Cambria" w:hAnsi="Cambria"/>
            <w:i/>
            <w:noProof/>
            <w:rPrChange w:id="1111" w:author="Ram Shrestha" w:date="2014-02-16T01:12:00Z">
              <w:rPr/>
            </w:rPrChange>
          </w:rPr>
          <w:t>Curr Med Chem</w:t>
        </w:r>
        <w:r w:rsidRPr="00072915">
          <w:rPr>
            <w:rFonts w:ascii="Cambria" w:hAnsi="Cambria"/>
            <w:noProof/>
            <w:rPrChange w:id="1112" w:author="Ram Shrestha" w:date="2014-02-16T01:12:00Z">
              <w:rPr/>
            </w:rPrChange>
          </w:rPr>
          <w:t xml:space="preserve"> </w:t>
        </w:r>
        <w:r w:rsidRPr="00072915">
          <w:rPr>
            <w:rFonts w:ascii="Cambria" w:hAnsi="Cambria"/>
            <w:b/>
            <w:noProof/>
            <w:rPrChange w:id="1113" w:author="Ram Shrestha" w:date="2014-02-16T01:12:00Z">
              <w:rPr/>
            </w:rPrChange>
          </w:rPr>
          <w:t>10</w:t>
        </w:r>
        <w:r w:rsidRPr="00072915">
          <w:rPr>
            <w:rFonts w:ascii="Cambria" w:hAnsi="Cambria"/>
            <w:noProof/>
            <w:rPrChange w:id="1114" w:author="Ram Shrestha" w:date="2014-02-16T01:12:00Z">
              <w:rPr/>
            </w:rPrChange>
          </w:rPr>
          <w:t>: 1633-1642.</w:t>
        </w:r>
      </w:ins>
    </w:p>
    <w:p w:rsidR="00072915" w:rsidRPr="00072915" w:rsidRDefault="00072915" w:rsidP="00072915">
      <w:pPr>
        <w:jc w:val="both"/>
        <w:rPr>
          <w:ins w:id="1115" w:author="Ram Shrestha" w:date="2014-02-16T01:12:00Z"/>
          <w:rFonts w:ascii="Cambria" w:hAnsi="Cambria"/>
          <w:noProof/>
          <w:rPrChange w:id="1116" w:author="Ram Shrestha" w:date="2014-02-16T01:12:00Z">
            <w:rPr>
              <w:ins w:id="1117" w:author="Ram Shrestha" w:date="2014-02-16T01:12:00Z"/>
            </w:rPr>
          </w:rPrChange>
        </w:rPr>
        <w:pPrChange w:id="1118" w:author="Ram Shrestha" w:date="2014-02-16T01:12:00Z">
          <w:pPr>
            <w:ind w:left="720" w:hanging="720"/>
            <w:jc w:val="both"/>
          </w:pPr>
        </w:pPrChange>
      </w:pPr>
      <w:ins w:id="1119" w:author="Ram Shrestha" w:date="2014-02-16T01:12:00Z">
        <w:r w:rsidRPr="00072915">
          <w:rPr>
            <w:rFonts w:ascii="Cambria" w:hAnsi="Cambria"/>
            <w:noProof/>
            <w:rPrChange w:id="1120" w:author="Ram Shrestha" w:date="2014-02-16T01:12:00Z">
              <w:rPr/>
            </w:rPrChange>
          </w:rPr>
          <w:t xml:space="preserve">Baltimore, D (1971) Expression of animal virus genomes. </w:t>
        </w:r>
        <w:r w:rsidRPr="00072915">
          <w:rPr>
            <w:rFonts w:ascii="Cambria" w:hAnsi="Cambria"/>
            <w:i/>
            <w:noProof/>
            <w:rPrChange w:id="1121" w:author="Ram Shrestha" w:date="2014-02-16T01:12:00Z">
              <w:rPr/>
            </w:rPrChange>
          </w:rPr>
          <w:t>Bacteriological Reviews</w:t>
        </w:r>
        <w:r w:rsidRPr="00072915">
          <w:rPr>
            <w:rFonts w:ascii="Cambria" w:hAnsi="Cambria"/>
            <w:noProof/>
            <w:rPrChange w:id="1122" w:author="Ram Shrestha" w:date="2014-02-16T01:12:00Z">
              <w:rPr/>
            </w:rPrChange>
          </w:rPr>
          <w:t xml:space="preserve"> </w:t>
        </w:r>
        <w:r w:rsidRPr="00072915">
          <w:rPr>
            <w:rFonts w:ascii="Cambria" w:hAnsi="Cambria"/>
            <w:b/>
            <w:noProof/>
            <w:rPrChange w:id="1123" w:author="Ram Shrestha" w:date="2014-02-16T01:12:00Z">
              <w:rPr/>
            </w:rPrChange>
          </w:rPr>
          <w:t>35</w:t>
        </w:r>
        <w:r w:rsidRPr="00072915">
          <w:rPr>
            <w:rFonts w:ascii="Cambria" w:hAnsi="Cambria"/>
            <w:noProof/>
            <w:rPrChange w:id="1124" w:author="Ram Shrestha" w:date="2014-02-16T01:12:00Z">
              <w:rPr/>
            </w:rPrChange>
          </w:rPr>
          <w:t>: 235.</w:t>
        </w:r>
      </w:ins>
    </w:p>
    <w:p w:rsidR="00072915" w:rsidRPr="00072915" w:rsidRDefault="00072915" w:rsidP="00072915">
      <w:pPr>
        <w:jc w:val="both"/>
        <w:rPr>
          <w:ins w:id="1125" w:author="Ram Shrestha" w:date="2014-02-16T01:12:00Z"/>
          <w:rFonts w:ascii="Cambria" w:hAnsi="Cambria"/>
          <w:noProof/>
          <w:rPrChange w:id="1126" w:author="Ram Shrestha" w:date="2014-02-16T01:12:00Z">
            <w:rPr>
              <w:ins w:id="1127" w:author="Ram Shrestha" w:date="2014-02-16T01:12:00Z"/>
            </w:rPr>
          </w:rPrChange>
        </w:rPr>
        <w:pPrChange w:id="1128" w:author="Ram Shrestha" w:date="2014-02-16T01:12:00Z">
          <w:pPr>
            <w:ind w:left="720" w:hanging="720"/>
            <w:jc w:val="both"/>
          </w:pPr>
        </w:pPrChange>
      </w:pPr>
      <w:ins w:id="1129" w:author="Ram Shrestha" w:date="2014-02-16T01:12:00Z">
        <w:r w:rsidRPr="00072915">
          <w:rPr>
            <w:rFonts w:ascii="Cambria" w:hAnsi="Cambria"/>
            <w:noProof/>
            <w:rPrChange w:id="1130" w:author="Ram Shrestha" w:date="2014-02-16T01:12:00Z">
              <w:rPr/>
            </w:rPrChange>
          </w:rPr>
          <w:t xml:space="preserve">Balzarini, J (2004) Current Status of the Non-nucleoside Reverse Transcriptase Inhibitors of Human Immunodeficiency Virus Type 1. </w:t>
        </w:r>
        <w:r w:rsidRPr="00072915">
          <w:rPr>
            <w:rFonts w:ascii="Cambria" w:hAnsi="Cambria"/>
            <w:i/>
            <w:noProof/>
            <w:rPrChange w:id="1131" w:author="Ram Shrestha" w:date="2014-02-16T01:12:00Z">
              <w:rPr/>
            </w:rPrChange>
          </w:rPr>
          <w:t>Current Topics in Medicinal Chemistry</w:t>
        </w:r>
        <w:r w:rsidRPr="00072915">
          <w:rPr>
            <w:rFonts w:ascii="Cambria" w:hAnsi="Cambria"/>
            <w:noProof/>
            <w:rPrChange w:id="1132" w:author="Ram Shrestha" w:date="2014-02-16T01:12:00Z">
              <w:rPr/>
            </w:rPrChange>
          </w:rPr>
          <w:t xml:space="preserve"> </w:t>
        </w:r>
        <w:r w:rsidRPr="00072915">
          <w:rPr>
            <w:rFonts w:ascii="Cambria" w:hAnsi="Cambria"/>
            <w:b/>
            <w:noProof/>
            <w:rPrChange w:id="1133" w:author="Ram Shrestha" w:date="2014-02-16T01:12:00Z">
              <w:rPr/>
            </w:rPrChange>
          </w:rPr>
          <w:t>4</w:t>
        </w:r>
        <w:r w:rsidRPr="00072915">
          <w:rPr>
            <w:rFonts w:ascii="Cambria" w:hAnsi="Cambria"/>
            <w:noProof/>
            <w:rPrChange w:id="1134" w:author="Ram Shrestha" w:date="2014-02-16T01:12:00Z">
              <w:rPr/>
            </w:rPrChange>
          </w:rPr>
          <w:t>: 921-944.</w:t>
        </w:r>
      </w:ins>
    </w:p>
    <w:p w:rsidR="00072915" w:rsidRPr="00072915" w:rsidRDefault="00072915" w:rsidP="00072915">
      <w:pPr>
        <w:jc w:val="both"/>
        <w:rPr>
          <w:ins w:id="1135" w:author="Ram Shrestha" w:date="2014-02-16T01:12:00Z"/>
          <w:rFonts w:ascii="Cambria" w:hAnsi="Cambria"/>
          <w:noProof/>
          <w:rPrChange w:id="1136" w:author="Ram Shrestha" w:date="2014-02-16T01:12:00Z">
            <w:rPr>
              <w:ins w:id="1137" w:author="Ram Shrestha" w:date="2014-02-16T01:12:00Z"/>
            </w:rPr>
          </w:rPrChange>
        </w:rPr>
        <w:pPrChange w:id="1138" w:author="Ram Shrestha" w:date="2014-02-16T01:12:00Z">
          <w:pPr>
            <w:ind w:left="720" w:hanging="720"/>
            <w:jc w:val="both"/>
          </w:pPr>
        </w:pPrChange>
      </w:pPr>
      <w:ins w:id="1139" w:author="Ram Shrestha" w:date="2014-02-16T01:12:00Z">
        <w:r w:rsidRPr="00072915">
          <w:rPr>
            <w:rFonts w:ascii="Cambria" w:hAnsi="Cambria"/>
            <w:noProof/>
            <w:rPrChange w:id="1140" w:author="Ram Shrestha" w:date="2014-02-16T01:12:00Z">
              <w:rPr/>
            </w:rPrChange>
          </w:rPr>
          <w:t xml:space="preserve">Bangsberg, DR, Kroetz, DL, Deeks, SG (2007) Adherence-resistance relationships to combination HIV antiretroviral therapy. </w:t>
        </w:r>
        <w:r w:rsidRPr="00072915">
          <w:rPr>
            <w:rFonts w:ascii="Cambria" w:hAnsi="Cambria"/>
            <w:i/>
            <w:noProof/>
            <w:rPrChange w:id="1141" w:author="Ram Shrestha" w:date="2014-02-16T01:12:00Z">
              <w:rPr/>
            </w:rPrChange>
          </w:rPr>
          <w:t>Curr HIV/AIDS Rep</w:t>
        </w:r>
        <w:r w:rsidRPr="00072915">
          <w:rPr>
            <w:rFonts w:ascii="Cambria" w:hAnsi="Cambria"/>
            <w:noProof/>
            <w:rPrChange w:id="1142" w:author="Ram Shrestha" w:date="2014-02-16T01:12:00Z">
              <w:rPr/>
            </w:rPrChange>
          </w:rPr>
          <w:t xml:space="preserve"> </w:t>
        </w:r>
        <w:r w:rsidRPr="00072915">
          <w:rPr>
            <w:rFonts w:ascii="Cambria" w:hAnsi="Cambria"/>
            <w:b/>
            <w:noProof/>
            <w:rPrChange w:id="1143" w:author="Ram Shrestha" w:date="2014-02-16T01:12:00Z">
              <w:rPr/>
            </w:rPrChange>
          </w:rPr>
          <w:t>4</w:t>
        </w:r>
        <w:r w:rsidRPr="00072915">
          <w:rPr>
            <w:rFonts w:ascii="Cambria" w:hAnsi="Cambria"/>
            <w:noProof/>
            <w:rPrChange w:id="1144" w:author="Ram Shrestha" w:date="2014-02-16T01:12:00Z">
              <w:rPr/>
            </w:rPrChange>
          </w:rPr>
          <w:t>: 65-72.</w:t>
        </w:r>
      </w:ins>
    </w:p>
    <w:p w:rsidR="00072915" w:rsidRPr="00072915" w:rsidRDefault="00072915" w:rsidP="00072915">
      <w:pPr>
        <w:jc w:val="both"/>
        <w:rPr>
          <w:ins w:id="1145" w:author="Ram Shrestha" w:date="2014-02-16T01:12:00Z"/>
          <w:rFonts w:ascii="Cambria" w:hAnsi="Cambria"/>
          <w:noProof/>
          <w:rPrChange w:id="1146" w:author="Ram Shrestha" w:date="2014-02-16T01:12:00Z">
            <w:rPr>
              <w:ins w:id="1147" w:author="Ram Shrestha" w:date="2014-02-16T01:12:00Z"/>
            </w:rPr>
          </w:rPrChange>
        </w:rPr>
        <w:pPrChange w:id="1148" w:author="Ram Shrestha" w:date="2014-02-16T01:12:00Z">
          <w:pPr>
            <w:ind w:left="720" w:hanging="720"/>
            <w:jc w:val="both"/>
          </w:pPr>
        </w:pPrChange>
      </w:pPr>
      <w:ins w:id="1149" w:author="Ram Shrestha" w:date="2014-02-16T01:12:00Z">
        <w:r w:rsidRPr="00072915">
          <w:rPr>
            <w:rFonts w:ascii="Cambria" w:hAnsi="Cambria"/>
            <w:noProof/>
            <w:rPrChange w:id="1150" w:author="Ram Shrestha" w:date="2014-02-16T01:12:00Z">
              <w:rPr/>
            </w:rPrChange>
          </w:rPr>
          <w:t xml:space="preserve">Baur, AS, Sawai, ET, Dazin, P, Fantl, WJ, Cheng-Mayer, C, Peterlin, BM (1994) HIV-1 Nef leads to inhibition or activation of T cells depending on its intracellular localization. </w:t>
        </w:r>
        <w:r w:rsidRPr="00072915">
          <w:rPr>
            <w:rFonts w:ascii="Cambria" w:hAnsi="Cambria"/>
            <w:i/>
            <w:noProof/>
            <w:rPrChange w:id="1151" w:author="Ram Shrestha" w:date="2014-02-16T01:12:00Z">
              <w:rPr/>
            </w:rPrChange>
          </w:rPr>
          <w:t>Immunity</w:t>
        </w:r>
        <w:r w:rsidRPr="00072915">
          <w:rPr>
            <w:rFonts w:ascii="Cambria" w:hAnsi="Cambria"/>
            <w:noProof/>
            <w:rPrChange w:id="1152" w:author="Ram Shrestha" w:date="2014-02-16T01:12:00Z">
              <w:rPr/>
            </w:rPrChange>
          </w:rPr>
          <w:t xml:space="preserve"> </w:t>
        </w:r>
        <w:r w:rsidRPr="00072915">
          <w:rPr>
            <w:rFonts w:ascii="Cambria" w:hAnsi="Cambria"/>
            <w:b/>
            <w:noProof/>
            <w:rPrChange w:id="1153" w:author="Ram Shrestha" w:date="2014-02-16T01:12:00Z">
              <w:rPr/>
            </w:rPrChange>
          </w:rPr>
          <w:t>1</w:t>
        </w:r>
        <w:r w:rsidRPr="00072915">
          <w:rPr>
            <w:rFonts w:ascii="Cambria" w:hAnsi="Cambria"/>
            <w:noProof/>
            <w:rPrChange w:id="1154" w:author="Ram Shrestha" w:date="2014-02-16T01:12:00Z">
              <w:rPr/>
            </w:rPrChange>
          </w:rPr>
          <w:t>: 373-384.</w:t>
        </w:r>
      </w:ins>
    </w:p>
    <w:p w:rsidR="00072915" w:rsidRPr="00072915" w:rsidRDefault="00072915" w:rsidP="00072915">
      <w:pPr>
        <w:jc w:val="both"/>
        <w:rPr>
          <w:ins w:id="1155" w:author="Ram Shrestha" w:date="2014-02-16T01:12:00Z"/>
          <w:rFonts w:ascii="Cambria" w:hAnsi="Cambria"/>
          <w:noProof/>
          <w:rPrChange w:id="1156" w:author="Ram Shrestha" w:date="2014-02-16T01:12:00Z">
            <w:rPr>
              <w:ins w:id="1157" w:author="Ram Shrestha" w:date="2014-02-16T01:12:00Z"/>
            </w:rPr>
          </w:rPrChange>
        </w:rPr>
        <w:pPrChange w:id="1158" w:author="Ram Shrestha" w:date="2014-02-16T01:12:00Z">
          <w:pPr>
            <w:ind w:left="720" w:hanging="720"/>
            <w:jc w:val="both"/>
          </w:pPr>
        </w:pPrChange>
      </w:pPr>
      <w:ins w:id="1159" w:author="Ram Shrestha" w:date="2014-02-16T01:12:00Z">
        <w:r w:rsidRPr="00072915">
          <w:rPr>
            <w:rFonts w:ascii="Cambria" w:hAnsi="Cambria"/>
            <w:noProof/>
            <w:rPrChange w:id="1160" w:author="Ram Shrestha" w:date="2014-02-16T01:12:00Z">
              <w:rPr/>
            </w:rPrChange>
          </w:rPr>
          <w: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t>
        </w:r>
        <w:r w:rsidRPr="00072915">
          <w:rPr>
            <w:rFonts w:ascii="Cambria" w:hAnsi="Cambria"/>
            <w:i/>
            <w:noProof/>
            <w:rPrChange w:id="1161" w:author="Ram Shrestha" w:date="2014-02-16T01:12:00Z">
              <w:rPr/>
            </w:rPrChange>
          </w:rPr>
          <w:t>AIDS</w:t>
        </w:r>
        <w:r w:rsidRPr="00072915">
          <w:rPr>
            <w:rFonts w:ascii="Cambria" w:hAnsi="Cambria"/>
            <w:noProof/>
            <w:rPrChange w:id="1162" w:author="Ram Shrestha" w:date="2014-02-16T01:12:00Z">
              <w:rPr/>
            </w:rPrChange>
          </w:rPr>
          <w:t xml:space="preserve"> </w:t>
        </w:r>
        <w:r w:rsidRPr="00072915">
          <w:rPr>
            <w:rFonts w:ascii="Cambria" w:hAnsi="Cambria"/>
            <w:b/>
            <w:noProof/>
            <w:rPrChange w:id="1163" w:author="Ram Shrestha" w:date="2014-02-16T01:12:00Z">
              <w:rPr/>
            </w:rPrChange>
          </w:rPr>
          <w:t>14</w:t>
        </w:r>
        <w:r w:rsidRPr="00072915">
          <w:rPr>
            <w:rFonts w:ascii="Cambria" w:hAnsi="Cambria"/>
            <w:noProof/>
            <w:rPrChange w:id="1164" w:author="Ram Shrestha" w:date="2014-02-16T01:12:00Z">
              <w:rPr/>
            </w:rPrChange>
          </w:rPr>
          <w:t>: F83-93.</w:t>
        </w:r>
      </w:ins>
    </w:p>
    <w:p w:rsidR="00072915" w:rsidRPr="00072915" w:rsidRDefault="00072915" w:rsidP="00072915">
      <w:pPr>
        <w:jc w:val="both"/>
        <w:rPr>
          <w:ins w:id="1165" w:author="Ram Shrestha" w:date="2014-02-16T01:12:00Z"/>
          <w:rFonts w:ascii="Cambria" w:hAnsi="Cambria"/>
          <w:noProof/>
          <w:rPrChange w:id="1166" w:author="Ram Shrestha" w:date="2014-02-16T01:12:00Z">
            <w:rPr>
              <w:ins w:id="1167" w:author="Ram Shrestha" w:date="2014-02-16T01:12:00Z"/>
            </w:rPr>
          </w:rPrChange>
        </w:rPr>
        <w:pPrChange w:id="1168" w:author="Ram Shrestha" w:date="2014-02-16T01:12:00Z">
          <w:pPr>
            <w:ind w:left="720" w:hanging="720"/>
            <w:jc w:val="both"/>
          </w:pPr>
        </w:pPrChange>
      </w:pPr>
      <w:ins w:id="1169" w:author="Ram Shrestha" w:date="2014-02-16T01:12:00Z">
        <w:r w:rsidRPr="00072915">
          <w:rPr>
            <w:rFonts w:ascii="Cambria" w:hAnsi="Cambria"/>
            <w:noProof/>
            <w:rPrChange w:id="1170" w:author="Ram Shrestha" w:date="2014-02-16T01:12:00Z">
              <w:rPr/>
            </w:rPrChange>
          </w:rPr>
          <w:t xml:space="preserve">Bebenek, K, Abbotts, J, Roberts, JD, Wilson, SH, Kunkel, TA (1989) Specificity and mechanism of error-prone replication by human immunodeficiency virus-1 reverse transcriptase. </w:t>
        </w:r>
        <w:r w:rsidRPr="00072915">
          <w:rPr>
            <w:rFonts w:ascii="Cambria" w:hAnsi="Cambria"/>
            <w:i/>
            <w:noProof/>
            <w:rPrChange w:id="1171" w:author="Ram Shrestha" w:date="2014-02-16T01:12:00Z">
              <w:rPr/>
            </w:rPrChange>
          </w:rPr>
          <w:t>J Biol Chem</w:t>
        </w:r>
        <w:r w:rsidRPr="00072915">
          <w:rPr>
            <w:rFonts w:ascii="Cambria" w:hAnsi="Cambria"/>
            <w:noProof/>
            <w:rPrChange w:id="1172" w:author="Ram Shrestha" w:date="2014-02-16T01:12:00Z">
              <w:rPr/>
            </w:rPrChange>
          </w:rPr>
          <w:t xml:space="preserve"> </w:t>
        </w:r>
        <w:r w:rsidRPr="00072915">
          <w:rPr>
            <w:rFonts w:ascii="Cambria" w:hAnsi="Cambria"/>
            <w:b/>
            <w:noProof/>
            <w:rPrChange w:id="1173" w:author="Ram Shrestha" w:date="2014-02-16T01:12:00Z">
              <w:rPr/>
            </w:rPrChange>
          </w:rPr>
          <w:t>264</w:t>
        </w:r>
        <w:r w:rsidRPr="00072915">
          <w:rPr>
            <w:rFonts w:ascii="Cambria" w:hAnsi="Cambria"/>
            <w:noProof/>
            <w:rPrChange w:id="1174" w:author="Ram Shrestha" w:date="2014-02-16T01:12:00Z">
              <w:rPr/>
            </w:rPrChange>
          </w:rPr>
          <w:t>: 16948-16956.</w:t>
        </w:r>
      </w:ins>
    </w:p>
    <w:p w:rsidR="00072915" w:rsidRPr="00072915" w:rsidRDefault="00072915" w:rsidP="00072915">
      <w:pPr>
        <w:jc w:val="both"/>
        <w:rPr>
          <w:ins w:id="1175" w:author="Ram Shrestha" w:date="2014-02-16T01:12:00Z"/>
          <w:rFonts w:ascii="Cambria" w:hAnsi="Cambria"/>
          <w:noProof/>
          <w:rPrChange w:id="1176" w:author="Ram Shrestha" w:date="2014-02-16T01:12:00Z">
            <w:rPr>
              <w:ins w:id="1177" w:author="Ram Shrestha" w:date="2014-02-16T01:12:00Z"/>
            </w:rPr>
          </w:rPrChange>
        </w:rPr>
        <w:pPrChange w:id="1178" w:author="Ram Shrestha" w:date="2014-02-16T01:12:00Z">
          <w:pPr>
            <w:ind w:left="720" w:hanging="720"/>
            <w:jc w:val="both"/>
          </w:pPr>
        </w:pPrChange>
      </w:pPr>
      <w:ins w:id="1179" w:author="Ram Shrestha" w:date="2014-02-16T01:12:00Z">
        <w:r w:rsidRPr="00072915">
          <w:rPr>
            <w:rFonts w:ascii="Cambria" w:hAnsi="Cambria"/>
            <w:noProof/>
            <w:rPrChange w:id="1180" w:author="Ram Shrestha" w:date="2014-02-16T01:12:00Z">
              <w:rPr/>
            </w:rPrChange>
          </w:rPr>
          <w:t xml:space="preserve">Bebenek, K, Abbotts, J, Wilson, SH, Kunkel, TA (1993) Error-prone polymerization by HIV-1 reverse transcriptase. Contribution of template-primer misalignment, miscoding, and termination probability to mutational hot spots. </w:t>
        </w:r>
        <w:r w:rsidRPr="00072915">
          <w:rPr>
            <w:rFonts w:ascii="Cambria" w:hAnsi="Cambria"/>
            <w:i/>
            <w:noProof/>
            <w:rPrChange w:id="1181" w:author="Ram Shrestha" w:date="2014-02-16T01:12:00Z">
              <w:rPr/>
            </w:rPrChange>
          </w:rPr>
          <w:t>J Biol Chem</w:t>
        </w:r>
        <w:r w:rsidRPr="00072915">
          <w:rPr>
            <w:rFonts w:ascii="Cambria" w:hAnsi="Cambria"/>
            <w:noProof/>
            <w:rPrChange w:id="1182" w:author="Ram Shrestha" w:date="2014-02-16T01:12:00Z">
              <w:rPr/>
            </w:rPrChange>
          </w:rPr>
          <w:t xml:space="preserve"> </w:t>
        </w:r>
        <w:r w:rsidRPr="00072915">
          <w:rPr>
            <w:rFonts w:ascii="Cambria" w:hAnsi="Cambria"/>
            <w:b/>
            <w:noProof/>
            <w:rPrChange w:id="1183" w:author="Ram Shrestha" w:date="2014-02-16T01:12:00Z">
              <w:rPr/>
            </w:rPrChange>
          </w:rPr>
          <w:t>268</w:t>
        </w:r>
        <w:r w:rsidRPr="00072915">
          <w:rPr>
            <w:rFonts w:ascii="Cambria" w:hAnsi="Cambria"/>
            <w:noProof/>
            <w:rPrChange w:id="1184" w:author="Ram Shrestha" w:date="2014-02-16T01:12:00Z">
              <w:rPr/>
            </w:rPrChange>
          </w:rPr>
          <w:t>: 10324-10334.</w:t>
        </w:r>
      </w:ins>
    </w:p>
    <w:p w:rsidR="00072915" w:rsidRPr="00072915" w:rsidRDefault="00072915" w:rsidP="00072915">
      <w:pPr>
        <w:jc w:val="both"/>
        <w:rPr>
          <w:ins w:id="1185" w:author="Ram Shrestha" w:date="2014-02-16T01:12:00Z"/>
          <w:rFonts w:ascii="Cambria" w:hAnsi="Cambria"/>
          <w:noProof/>
          <w:rPrChange w:id="1186" w:author="Ram Shrestha" w:date="2014-02-16T01:12:00Z">
            <w:rPr>
              <w:ins w:id="1187" w:author="Ram Shrestha" w:date="2014-02-16T01:12:00Z"/>
            </w:rPr>
          </w:rPrChange>
        </w:rPr>
        <w:pPrChange w:id="1188" w:author="Ram Shrestha" w:date="2014-02-16T01:12:00Z">
          <w:pPr>
            <w:ind w:left="720" w:hanging="720"/>
            <w:jc w:val="both"/>
          </w:pPr>
        </w:pPrChange>
      </w:pPr>
      <w:ins w:id="1189" w:author="Ram Shrestha" w:date="2014-02-16T01:12:00Z">
        <w:r w:rsidRPr="00072915">
          <w:rPr>
            <w:rFonts w:ascii="Cambria" w:hAnsi="Cambria"/>
            <w:noProof/>
            <w:rPrChange w:id="1190" w:author="Ram Shrestha" w:date="2014-02-16T01:12:00Z">
              <w:rPr/>
            </w:rPrChange>
          </w:rPr>
          <w:t xml:space="preserve">Ben-Artzi, H, Shemesh, J, Zeelon, E, Amit, B, Kleiman, L, Gorecki, M, Panet, A (1996) Molecular analysis of the second template switch during reverse transcription of the HIV RNA template. </w:t>
        </w:r>
        <w:r w:rsidRPr="00072915">
          <w:rPr>
            <w:rFonts w:ascii="Cambria" w:hAnsi="Cambria"/>
            <w:i/>
            <w:noProof/>
            <w:rPrChange w:id="1191" w:author="Ram Shrestha" w:date="2014-02-16T01:12:00Z">
              <w:rPr/>
            </w:rPrChange>
          </w:rPr>
          <w:t>Biochemistry</w:t>
        </w:r>
        <w:r w:rsidRPr="00072915">
          <w:rPr>
            <w:rFonts w:ascii="Cambria" w:hAnsi="Cambria"/>
            <w:noProof/>
            <w:rPrChange w:id="1192" w:author="Ram Shrestha" w:date="2014-02-16T01:12:00Z">
              <w:rPr/>
            </w:rPrChange>
          </w:rPr>
          <w:t xml:space="preserve"> </w:t>
        </w:r>
        <w:r w:rsidRPr="00072915">
          <w:rPr>
            <w:rFonts w:ascii="Cambria" w:hAnsi="Cambria"/>
            <w:b/>
            <w:noProof/>
            <w:rPrChange w:id="1193" w:author="Ram Shrestha" w:date="2014-02-16T01:12:00Z">
              <w:rPr/>
            </w:rPrChange>
          </w:rPr>
          <w:t>35</w:t>
        </w:r>
        <w:r w:rsidRPr="00072915">
          <w:rPr>
            <w:rFonts w:ascii="Cambria" w:hAnsi="Cambria"/>
            <w:noProof/>
            <w:rPrChange w:id="1194" w:author="Ram Shrestha" w:date="2014-02-16T01:12:00Z">
              <w:rPr/>
            </w:rPrChange>
          </w:rPr>
          <w:t>: 10549-10557.</w:t>
        </w:r>
      </w:ins>
    </w:p>
    <w:p w:rsidR="00072915" w:rsidRPr="00072915" w:rsidRDefault="00072915" w:rsidP="00072915">
      <w:pPr>
        <w:jc w:val="both"/>
        <w:rPr>
          <w:ins w:id="1195" w:author="Ram Shrestha" w:date="2014-02-16T01:12:00Z"/>
          <w:rFonts w:ascii="Cambria" w:hAnsi="Cambria"/>
          <w:noProof/>
          <w:rPrChange w:id="1196" w:author="Ram Shrestha" w:date="2014-02-16T01:12:00Z">
            <w:rPr>
              <w:ins w:id="1197" w:author="Ram Shrestha" w:date="2014-02-16T01:12:00Z"/>
            </w:rPr>
          </w:rPrChange>
        </w:rPr>
        <w:pPrChange w:id="1198" w:author="Ram Shrestha" w:date="2014-02-16T01:12:00Z">
          <w:pPr>
            <w:ind w:left="720" w:hanging="720"/>
            <w:jc w:val="both"/>
          </w:pPr>
        </w:pPrChange>
      </w:pPr>
      <w:ins w:id="1199" w:author="Ram Shrestha" w:date="2014-02-16T01:12:00Z">
        <w:r w:rsidRPr="00072915">
          <w:rPr>
            <w:rFonts w:ascii="Cambria" w:hAnsi="Cambria"/>
            <w:noProof/>
            <w:rPrChange w:id="1200" w:author="Ram Shrestha" w:date="2014-02-16T01:12:00Z">
              <w:rPr/>
            </w:rPrChange>
          </w:rPr>
          <w: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t>
        </w:r>
        <w:r w:rsidRPr="00072915">
          <w:rPr>
            <w:rFonts w:ascii="Cambria" w:hAnsi="Cambria"/>
            <w:i/>
            <w:noProof/>
            <w:rPrChange w:id="1201" w:author="Ram Shrestha" w:date="2014-02-16T01:12:00Z">
              <w:rPr/>
            </w:rPrChange>
          </w:rPr>
          <w:t>Nature</w:t>
        </w:r>
        <w:r w:rsidRPr="00072915">
          <w:rPr>
            <w:rFonts w:ascii="Cambria" w:hAnsi="Cambria"/>
            <w:noProof/>
            <w:rPrChange w:id="1202" w:author="Ram Shrestha" w:date="2014-02-16T01:12:00Z">
              <w:rPr/>
            </w:rPrChange>
          </w:rPr>
          <w:t xml:space="preserve"> </w:t>
        </w:r>
        <w:r w:rsidRPr="00072915">
          <w:rPr>
            <w:rFonts w:ascii="Cambria" w:hAnsi="Cambria"/>
            <w:b/>
            <w:noProof/>
            <w:rPrChange w:id="1203" w:author="Ram Shrestha" w:date="2014-02-16T01:12:00Z">
              <w:rPr/>
            </w:rPrChange>
          </w:rPr>
          <w:t>456</w:t>
        </w:r>
        <w:r w:rsidRPr="00072915">
          <w:rPr>
            <w:rFonts w:ascii="Cambria" w:hAnsi="Cambria"/>
            <w:noProof/>
            <w:rPrChange w:id="1204" w:author="Ram Shrestha" w:date="2014-02-16T01:12:00Z">
              <w:rPr/>
            </w:rPrChange>
          </w:rPr>
          <w:t>: 53-59.</w:t>
        </w:r>
      </w:ins>
    </w:p>
    <w:p w:rsidR="00072915" w:rsidRPr="00072915" w:rsidRDefault="00072915" w:rsidP="00072915">
      <w:pPr>
        <w:jc w:val="both"/>
        <w:rPr>
          <w:ins w:id="1205" w:author="Ram Shrestha" w:date="2014-02-16T01:12:00Z"/>
          <w:rFonts w:ascii="Cambria" w:hAnsi="Cambria"/>
          <w:noProof/>
          <w:rPrChange w:id="1206" w:author="Ram Shrestha" w:date="2014-02-16T01:12:00Z">
            <w:rPr>
              <w:ins w:id="1207" w:author="Ram Shrestha" w:date="2014-02-16T01:12:00Z"/>
            </w:rPr>
          </w:rPrChange>
        </w:rPr>
        <w:pPrChange w:id="1208" w:author="Ram Shrestha" w:date="2014-02-16T01:12:00Z">
          <w:pPr>
            <w:ind w:left="720" w:hanging="720"/>
            <w:jc w:val="both"/>
          </w:pPr>
        </w:pPrChange>
      </w:pPr>
      <w:ins w:id="1209" w:author="Ram Shrestha" w:date="2014-02-16T01:12:00Z">
        <w:r w:rsidRPr="00072915">
          <w:rPr>
            <w:rFonts w:ascii="Cambria" w:hAnsi="Cambria"/>
            <w:noProof/>
            <w:rPrChange w:id="1210" w:author="Ram Shrestha" w:date="2014-02-16T01:12:00Z">
              <w:rPr/>
            </w:rPrChange>
          </w:rPr>
          <w:t xml:space="preserve">Bera, S, Pandey, KK, Vora, AC, Grandgenett, DP (2011) HIV-1 Integrase Strand Transfer Inhibitors Stabilize an Integrase–Single Blunt-Ended DNA Complex. </w:t>
        </w:r>
        <w:r w:rsidRPr="00072915">
          <w:rPr>
            <w:rFonts w:ascii="Cambria" w:hAnsi="Cambria"/>
            <w:i/>
            <w:noProof/>
            <w:rPrChange w:id="1211" w:author="Ram Shrestha" w:date="2014-02-16T01:12:00Z">
              <w:rPr/>
            </w:rPrChange>
          </w:rPr>
          <w:t>Journal of Molecular Biology</w:t>
        </w:r>
        <w:r w:rsidRPr="00072915">
          <w:rPr>
            <w:rFonts w:ascii="Cambria" w:hAnsi="Cambria"/>
            <w:noProof/>
            <w:rPrChange w:id="1212" w:author="Ram Shrestha" w:date="2014-02-16T01:12:00Z">
              <w:rPr/>
            </w:rPrChange>
          </w:rPr>
          <w:t xml:space="preserve"> </w:t>
        </w:r>
        <w:r w:rsidRPr="00072915">
          <w:rPr>
            <w:rFonts w:ascii="Cambria" w:hAnsi="Cambria"/>
            <w:b/>
            <w:noProof/>
            <w:rPrChange w:id="1213" w:author="Ram Shrestha" w:date="2014-02-16T01:12:00Z">
              <w:rPr/>
            </w:rPrChange>
          </w:rPr>
          <w:t>410</w:t>
        </w:r>
        <w:r w:rsidRPr="00072915">
          <w:rPr>
            <w:rFonts w:ascii="Cambria" w:hAnsi="Cambria"/>
            <w:noProof/>
            <w:rPrChange w:id="1214" w:author="Ram Shrestha" w:date="2014-02-16T01:12:00Z">
              <w:rPr/>
            </w:rPrChange>
          </w:rPr>
          <w:t>: 831-846.</w:t>
        </w:r>
      </w:ins>
    </w:p>
    <w:p w:rsidR="00072915" w:rsidRPr="00072915" w:rsidRDefault="00072915" w:rsidP="00072915">
      <w:pPr>
        <w:jc w:val="both"/>
        <w:rPr>
          <w:ins w:id="1215" w:author="Ram Shrestha" w:date="2014-02-16T01:12:00Z"/>
          <w:rFonts w:ascii="Cambria" w:hAnsi="Cambria"/>
          <w:noProof/>
          <w:rPrChange w:id="1216" w:author="Ram Shrestha" w:date="2014-02-16T01:12:00Z">
            <w:rPr>
              <w:ins w:id="1217" w:author="Ram Shrestha" w:date="2014-02-16T01:12:00Z"/>
            </w:rPr>
          </w:rPrChange>
        </w:rPr>
        <w:pPrChange w:id="1218" w:author="Ram Shrestha" w:date="2014-02-16T01:12:00Z">
          <w:pPr>
            <w:ind w:left="720" w:hanging="720"/>
            <w:jc w:val="both"/>
          </w:pPr>
        </w:pPrChange>
      </w:pPr>
      <w:ins w:id="1219" w:author="Ram Shrestha" w:date="2014-02-16T01:12:00Z">
        <w:r w:rsidRPr="00072915">
          <w:rPr>
            <w:rFonts w:ascii="Cambria" w:hAnsi="Cambria"/>
            <w:noProof/>
            <w:rPrChange w:id="1220" w:author="Ram Shrestha" w:date="2014-02-16T01:12:00Z">
              <w:rPr/>
            </w:rPrChange>
          </w:rPr>
          <w:t xml:space="preserve">Bimber, BN, Dudley, DM, Lauck, M, Becker, EA, Chin, EN, Lank, SM, Grunenwald, HL, Caruccio, NC, Maffitt, M, Wilson, NA, Reed, JS, Sosman, JM, Tarosso, LF, Sanabani, S, Kallas, EG, Hughes, AL, O'Connor, DH (2010) Whole-genome characterization of human and simian immunodeficiency virus intrahost diversity by ultradeep pyrosequencing. </w:t>
        </w:r>
        <w:r w:rsidRPr="00072915">
          <w:rPr>
            <w:rFonts w:ascii="Cambria" w:hAnsi="Cambria"/>
            <w:i/>
            <w:noProof/>
            <w:rPrChange w:id="1221" w:author="Ram Shrestha" w:date="2014-02-16T01:12:00Z">
              <w:rPr/>
            </w:rPrChange>
          </w:rPr>
          <w:t>J Virol</w:t>
        </w:r>
        <w:r w:rsidRPr="00072915">
          <w:rPr>
            <w:rFonts w:ascii="Cambria" w:hAnsi="Cambria"/>
            <w:noProof/>
            <w:rPrChange w:id="1222" w:author="Ram Shrestha" w:date="2014-02-16T01:12:00Z">
              <w:rPr/>
            </w:rPrChange>
          </w:rPr>
          <w:t xml:space="preserve"> </w:t>
        </w:r>
        <w:r w:rsidRPr="00072915">
          <w:rPr>
            <w:rFonts w:ascii="Cambria" w:hAnsi="Cambria"/>
            <w:b/>
            <w:noProof/>
            <w:rPrChange w:id="1223" w:author="Ram Shrestha" w:date="2014-02-16T01:12:00Z">
              <w:rPr/>
            </w:rPrChange>
          </w:rPr>
          <w:t>84</w:t>
        </w:r>
        <w:r w:rsidRPr="00072915">
          <w:rPr>
            <w:rFonts w:ascii="Cambria" w:hAnsi="Cambria"/>
            <w:noProof/>
            <w:rPrChange w:id="1224" w:author="Ram Shrestha" w:date="2014-02-16T01:12:00Z">
              <w:rPr/>
            </w:rPrChange>
          </w:rPr>
          <w:t>: 12087-12092.</w:t>
        </w:r>
      </w:ins>
    </w:p>
    <w:p w:rsidR="00072915" w:rsidRPr="00072915" w:rsidRDefault="00072915" w:rsidP="00072915">
      <w:pPr>
        <w:jc w:val="both"/>
        <w:rPr>
          <w:ins w:id="1225" w:author="Ram Shrestha" w:date="2014-02-16T01:12:00Z"/>
          <w:rFonts w:ascii="Cambria" w:hAnsi="Cambria"/>
          <w:noProof/>
          <w:rPrChange w:id="1226" w:author="Ram Shrestha" w:date="2014-02-16T01:12:00Z">
            <w:rPr>
              <w:ins w:id="1227" w:author="Ram Shrestha" w:date="2014-02-16T01:12:00Z"/>
            </w:rPr>
          </w:rPrChange>
        </w:rPr>
        <w:pPrChange w:id="1228" w:author="Ram Shrestha" w:date="2014-02-16T01:12:00Z">
          <w:pPr>
            <w:ind w:left="720" w:hanging="720"/>
            <w:jc w:val="both"/>
          </w:pPr>
        </w:pPrChange>
      </w:pPr>
      <w:ins w:id="1229" w:author="Ram Shrestha" w:date="2014-02-16T01:12:00Z">
        <w:r w:rsidRPr="00072915">
          <w:rPr>
            <w:rFonts w:ascii="Cambria" w:hAnsi="Cambria"/>
            <w:noProof/>
            <w:rPrChange w:id="1230" w:author="Ram Shrestha" w:date="2014-02-16T01:12:00Z">
              <w:rPr/>
            </w:rPrChange>
          </w:rPr>
          <w:t xml:space="preserve">Blagoveshchenskaya, AD, Thomas, L, Feliciangeli, SF, Hung, CH, Thomas, G (2002) HIV-1 Nef downregulates MHC-I by a PACS-1- and PI3K-regulated ARF6 endocytic pathway. </w:t>
        </w:r>
        <w:r w:rsidRPr="00072915">
          <w:rPr>
            <w:rFonts w:ascii="Cambria" w:hAnsi="Cambria"/>
            <w:i/>
            <w:noProof/>
            <w:rPrChange w:id="1231" w:author="Ram Shrestha" w:date="2014-02-16T01:12:00Z">
              <w:rPr/>
            </w:rPrChange>
          </w:rPr>
          <w:t>Cell</w:t>
        </w:r>
        <w:r w:rsidRPr="00072915">
          <w:rPr>
            <w:rFonts w:ascii="Cambria" w:hAnsi="Cambria"/>
            <w:noProof/>
            <w:rPrChange w:id="1232" w:author="Ram Shrestha" w:date="2014-02-16T01:12:00Z">
              <w:rPr/>
            </w:rPrChange>
          </w:rPr>
          <w:t xml:space="preserve"> </w:t>
        </w:r>
        <w:r w:rsidRPr="00072915">
          <w:rPr>
            <w:rFonts w:ascii="Cambria" w:hAnsi="Cambria"/>
            <w:b/>
            <w:noProof/>
            <w:rPrChange w:id="1233" w:author="Ram Shrestha" w:date="2014-02-16T01:12:00Z">
              <w:rPr/>
            </w:rPrChange>
          </w:rPr>
          <w:t>111</w:t>
        </w:r>
        <w:r w:rsidRPr="00072915">
          <w:rPr>
            <w:rFonts w:ascii="Cambria" w:hAnsi="Cambria"/>
            <w:noProof/>
            <w:rPrChange w:id="1234" w:author="Ram Shrestha" w:date="2014-02-16T01:12:00Z">
              <w:rPr/>
            </w:rPrChange>
          </w:rPr>
          <w:t>: 853-866.</w:t>
        </w:r>
      </w:ins>
    </w:p>
    <w:p w:rsidR="00072915" w:rsidRPr="00072915" w:rsidRDefault="00072915" w:rsidP="00072915">
      <w:pPr>
        <w:jc w:val="both"/>
        <w:rPr>
          <w:ins w:id="1235" w:author="Ram Shrestha" w:date="2014-02-16T01:12:00Z"/>
          <w:rFonts w:ascii="Cambria" w:hAnsi="Cambria"/>
          <w:noProof/>
          <w:rPrChange w:id="1236" w:author="Ram Shrestha" w:date="2014-02-16T01:12:00Z">
            <w:rPr>
              <w:ins w:id="1237" w:author="Ram Shrestha" w:date="2014-02-16T01:12:00Z"/>
            </w:rPr>
          </w:rPrChange>
        </w:rPr>
        <w:pPrChange w:id="1238" w:author="Ram Shrestha" w:date="2014-02-16T01:12:00Z">
          <w:pPr>
            <w:ind w:left="720" w:hanging="720"/>
            <w:jc w:val="both"/>
          </w:pPr>
        </w:pPrChange>
      </w:pPr>
      <w:ins w:id="1239" w:author="Ram Shrestha" w:date="2014-02-16T01:12:00Z">
        <w:r w:rsidRPr="00072915">
          <w:rPr>
            <w:rFonts w:ascii="Cambria" w:hAnsi="Cambria"/>
            <w:noProof/>
            <w:rPrChange w:id="1240" w:author="Ram Shrestha" w:date="2014-02-16T01:12:00Z">
              <w:rPr/>
            </w:rPrChange>
          </w:rPr>
          <w:t xml:space="preserve">Borrow, P, Lewicki, H, Wei, X, Horwitz, MS, Peffer, N, Meyers, H, Nelson, JA, Gairin, JE, Hahn, BH, Oldstone, MB, Shaw, GM (1997) Antiviral pressure exerted by HIV-1-specific cytotoxic T lymphocytes (CTLs) during primary infection demonstrated by rapid selection of CTL escape virus. </w:t>
        </w:r>
        <w:r w:rsidRPr="00072915">
          <w:rPr>
            <w:rFonts w:ascii="Cambria" w:hAnsi="Cambria"/>
            <w:i/>
            <w:noProof/>
            <w:rPrChange w:id="1241" w:author="Ram Shrestha" w:date="2014-02-16T01:12:00Z">
              <w:rPr/>
            </w:rPrChange>
          </w:rPr>
          <w:t>Nat Med</w:t>
        </w:r>
        <w:r w:rsidRPr="00072915">
          <w:rPr>
            <w:rFonts w:ascii="Cambria" w:hAnsi="Cambria"/>
            <w:noProof/>
            <w:rPrChange w:id="1242" w:author="Ram Shrestha" w:date="2014-02-16T01:12:00Z">
              <w:rPr/>
            </w:rPrChange>
          </w:rPr>
          <w:t xml:space="preserve"> </w:t>
        </w:r>
        <w:r w:rsidRPr="00072915">
          <w:rPr>
            <w:rFonts w:ascii="Cambria" w:hAnsi="Cambria"/>
            <w:b/>
            <w:noProof/>
            <w:rPrChange w:id="1243" w:author="Ram Shrestha" w:date="2014-02-16T01:12:00Z">
              <w:rPr/>
            </w:rPrChange>
          </w:rPr>
          <w:t>3</w:t>
        </w:r>
        <w:r w:rsidRPr="00072915">
          <w:rPr>
            <w:rFonts w:ascii="Cambria" w:hAnsi="Cambria"/>
            <w:noProof/>
            <w:rPrChange w:id="1244" w:author="Ram Shrestha" w:date="2014-02-16T01:12:00Z">
              <w:rPr/>
            </w:rPrChange>
          </w:rPr>
          <w:t>: 205-211.</w:t>
        </w:r>
      </w:ins>
    </w:p>
    <w:p w:rsidR="00072915" w:rsidRPr="00072915" w:rsidRDefault="00072915" w:rsidP="00072915">
      <w:pPr>
        <w:jc w:val="both"/>
        <w:rPr>
          <w:ins w:id="1245" w:author="Ram Shrestha" w:date="2014-02-16T01:12:00Z"/>
          <w:rFonts w:ascii="Cambria" w:hAnsi="Cambria"/>
          <w:noProof/>
          <w:rPrChange w:id="1246" w:author="Ram Shrestha" w:date="2014-02-16T01:12:00Z">
            <w:rPr>
              <w:ins w:id="1247" w:author="Ram Shrestha" w:date="2014-02-16T01:12:00Z"/>
            </w:rPr>
          </w:rPrChange>
        </w:rPr>
        <w:pPrChange w:id="1248" w:author="Ram Shrestha" w:date="2014-02-16T01:12:00Z">
          <w:pPr>
            <w:ind w:left="720" w:hanging="720"/>
            <w:jc w:val="both"/>
          </w:pPr>
        </w:pPrChange>
      </w:pPr>
      <w:ins w:id="1249" w:author="Ram Shrestha" w:date="2014-02-16T01:12:00Z">
        <w:r w:rsidRPr="00072915">
          <w:rPr>
            <w:rFonts w:ascii="Cambria" w:hAnsi="Cambria"/>
            <w:noProof/>
            <w:rPrChange w:id="1250" w:author="Ram Shrestha" w:date="2014-02-16T01:12:00Z">
              <w:rPr/>
            </w:rPrChange>
          </w:rPr>
          <w:t xml:space="preserve">Borsetti, A, Ohagen, A, Gottlinger, HG (1998) The C-terminal half of the human immunodeficiency virus type 1 Gag precursor is sufficient for efficient particle assembly. </w:t>
        </w:r>
        <w:r w:rsidRPr="00072915">
          <w:rPr>
            <w:rFonts w:ascii="Cambria" w:hAnsi="Cambria"/>
            <w:i/>
            <w:noProof/>
            <w:rPrChange w:id="1251" w:author="Ram Shrestha" w:date="2014-02-16T01:12:00Z">
              <w:rPr/>
            </w:rPrChange>
          </w:rPr>
          <w:t>J Virol</w:t>
        </w:r>
        <w:r w:rsidRPr="00072915">
          <w:rPr>
            <w:rFonts w:ascii="Cambria" w:hAnsi="Cambria"/>
            <w:noProof/>
            <w:rPrChange w:id="1252" w:author="Ram Shrestha" w:date="2014-02-16T01:12:00Z">
              <w:rPr/>
            </w:rPrChange>
          </w:rPr>
          <w:t xml:space="preserve"> </w:t>
        </w:r>
        <w:r w:rsidRPr="00072915">
          <w:rPr>
            <w:rFonts w:ascii="Cambria" w:hAnsi="Cambria"/>
            <w:b/>
            <w:noProof/>
            <w:rPrChange w:id="1253" w:author="Ram Shrestha" w:date="2014-02-16T01:12:00Z">
              <w:rPr/>
            </w:rPrChange>
          </w:rPr>
          <w:t>72</w:t>
        </w:r>
        <w:r w:rsidRPr="00072915">
          <w:rPr>
            <w:rFonts w:ascii="Cambria" w:hAnsi="Cambria"/>
            <w:noProof/>
            <w:rPrChange w:id="1254" w:author="Ram Shrestha" w:date="2014-02-16T01:12:00Z">
              <w:rPr/>
            </w:rPrChange>
          </w:rPr>
          <w:t>: 9313-9317.</w:t>
        </w:r>
      </w:ins>
    </w:p>
    <w:p w:rsidR="00072915" w:rsidRPr="00072915" w:rsidRDefault="00072915" w:rsidP="00072915">
      <w:pPr>
        <w:jc w:val="both"/>
        <w:rPr>
          <w:ins w:id="1255" w:author="Ram Shrestha" w:date="2014-02-16T01:12:00Z"/>
          <w:rFonts w:ascii="Cambria" w:hAnsi="Cambria"/>
          <w:noProof/>
          <w:rPrChange w:id="1256" w:author="Ram Shrestha" w:date="2014-02-16T01:12:00Z">
            <w:rPr>
              <w:ins w:id="1257" w:author="Ram Shrestha" w:date="2014-02-16T01:12:00Z"/>
            </w:rPr>
          </w:rPrChange>
        </w:rPr>
        <w:pPrChange w:id="1258" w:author="Ram Shrestha" w:date="2014-02-16T01:12:00Z">
          <w:pPr>
            <w:ind w:left="720" w:hanging="720"/>
            <w:jc w:val="both"/>
          </w:pPr>
        </w:pPrChange>
      </w:pPr>
      <w:ins w:id="1259" w:author="Ram Shrestha" w:date="2014-02-16T01:12:00Z">
        <w:r w:rsidRPr="00072915">
          <w:rPr>
            <w:rFonts w:ascii="Cambria" w:hAnsi="Cambria"/>
            <w:noProof/>
            <w:rPrChange w:id="1260" w:author="Ram Shrestha" w:date="2014-02-16T01:12:00Z">
              <w:rPr/>
            </w:rPrChange>
          </w:rPr>
          <w:t xml:space="preserve">Bourgeois, CF, Kim, YK, Churcher, MJ, West, MJ, Karn, J (2002) Spt5 cooperates with human immunodeficiency virus type 1 Tat by preventing premature RNA release at terminator sequences. </w:t>
        </w:r>
        <w:r w:rsidRPr="00072915">
          <w:rPr>
            <w:rFonts w:ascii="Cambria" w:hAnsi="Cambria"/>
            <w:i/>
            <w:noProof/>
            <w:rPrChange w:id="1261" w:author="Ram Shrestha" w:date="2014-02-16T01:12:00Z">
              <w:rPr/>
            </w:rPrChange>
          </w:rPr>
          <w:t>Mol Cell Biol</w:t>
        </w:r>
        <w:r w:rsidRPr="00072915">
          <w:rPr>
            <w:rFonts w:ascii="Cambria" w:hAnsi="Cambria"/>
            <w:noProof/>
            <w:rPrChange w:id="1262" w:author="Ram Shrestha" w:date="2014-02-16T01:12:00Z">
              <w:rPr/>
            </w:rPrChange>
          </w:rPr>
          <w:t xml:space="preserve"> </w:t>
        </w:r>
        <w:r w:rsidRPr="00072915">
          <w:rPr>
            <w:rFonts w:ascii="Cambria" w:hAnsi="Cambria"/>
            <w:b/>
            <w:noProof/>
            <w:rPrChange w:id="1263" w:author="Ram Shrestha" w:date="2014-02-16T01:12:00Z">
              <w:rPr/>
            </w:rPrChange>
          </w:rPr>
          <w:t>22</w:t>
        </w:r>
        <w:r w:rsidRPr="00072915">
          <w:rPr>
            <w:rFonts w:ascii="Cambria" w:hAnsi="Cambria"/>
            <w:noProof/>
            <w:rPrChange w:id="1264" w:author="Ram Shrestha" w:date="2014-02-16T01:12:00Z">
              <w:rPr/>
            </w:rPrChange>
          </w:rPr>
          <w:t>: 1079-1093.</w:t>
        </w:r>
      </w:ins>
    </w:p>
    <w:p w:rsidR="00072915" w:rsidRPr="00072915" w:rsidRDefault="00072915" w:rsidP="00072915">
      <w:pPr>
        <w:jc w:val="both"/>
        <w:rPr>
          <w:ins w:id="1265" w:author="Ram Shrestha" w:date="2014-02-16T01:12:00Z"/>
          <w:rFonts w:ascii="Cambria" w:hAnsi="Cambria"/>
          <w:noProof/>
          <w:rPrChange w:id="1266" w:author="Ram Shrestha" w:date="2014-02-16T01:12:00Z">
            <w:rPr>
              <w:ins w:id="1267" w:author="Ram Shrestha" w:date="2014-02-16T01:12:00Z"/>
            </w:rPr>
          </w:rPrChange>
        </w:rPr>
        <w:pPrChange w:id="1268" w:author="Ram Shrestha" w:date="2014-02-16T01:12:00Z">
          <w:pPr>
            <w:ind w:left="720" w:hanging="720"/>
            <w:jc w:val="both"/>
          </w:pPr>
        </w:pPrChange>
      </w:pPr>
      <w:ins w:id="1269" w:author="Ram Shrestha" w:date="2014-02-16T01:12:00Z">
        <w:r w:rsidRPr="00072915">
          <w:rPr>
            <w:rFonts w:ascii="Cambria" w:hAnsi="Cambria"/>
            <w:noProof/>
            <w:rPrChange w:id="1270" w:author="Ram Shrestha" w:date="2014-02-16T01:12:00Z">
              <w:rPr/>
            </w:rPrChange>
          </w:rPr>
          <w:t xml:space="preserve">Brenner, BG, Oliveira, M, Doualla-Bell, F, Moisi, DD, Ntemgwa, M, Frankel, F, Essex, M, Wainberg, MA (2006) HIV-1 subtype C viruses rapidly develop K65R resistance to tenofovir in cell culture. </w:t>
        </w:r>
        <w:r w:rsidRPr="00072915">
          <w:rPr>
            <w:rFonts w:ascii="Cambria" w:hAnsi="Cambria"/>
            <w:i/>
            <w:noProof/>
            <w:rPrChange w:id="1271" w:author="Ram Shrestha" w:date="2014-02-16T01:12:00Z">
              <w:rPr/>
            </w:rPrChange>
          </w:rPr>
          <w:t>AIDS</w:t>
        </w:r>
        <w:r w:rsidRPr="00072915">
          <w:rPr>
            <w:rFonts w:ascii="Cambria" w:hAnsi="Cambria"/>
            <w:noProof/>
            <w:rPrChange w:id="1272" w:author="Ram Shrestha" w:date="2014-02-16T01:12:00Z">
              <w:rPr/>
            </w:rPrChange>
          </w:rPr>
          <w:t xml:space="preserve"> </w:t>
        </w:r>
        <w:r w:rsidRPr="00072915">
          <w:rPr>
            <w:rFonts w:ascii="Cambria" w:hAnsi="Cambria"/>
            <w:b/>
            <w:noProof/>
            <w:rPrChange w:id="1273" w:author="Ram Shrestha" w:date="2014-02-16T01:12:00Z">
              <w:rPr/>
            </w:rPrChange>
          </w:rPr>
          <w:t>20</w:t>
        </w:r>
        <w:r w:rsidRPr="00072915">
          <w:rPr>
            <w:rFonts w:ascii="Cambria" w:hAnsi="Cambria"/>
            <w:noProof/>
            <w:rPrChange w:id="1274" w:author="Ram Shrestha" w:date="2014-02-16T01:12:00Z">
              <w:rPr/>
            </w:rPrChange>
          </w:rPr>
          <w:t>: F9-13.</w:t>
        </w:r>
      </w:ins>
    </w:p>
    <w:p w:rsidR="00072915" w:rsidRPr="00072915" w:rsidRDefault="00072915" w:rsidP="00072915">
      <w:pPr>
        <w:jc w:val="both"/>
        <w:rPr>
          <w:ins w:id="1275" w:author="Ram Shrestha" w:date="2014-02-16T01:12:00Z"/>
          <w:rFonts w:ascii="Cambria" w:hAnsi="Cambria"/>
          <w:noProof/>
          <w:rPrChange w:id="1276" w:author="Ram Shrestha" w:date="2014-02-16T01:12:00Z">
            <w:rPr>
              <w:ins w:id="1277" w:author="Ram Shrestha" w:date="2014-02-16T01:12:00Z"/>
            </w:rPr>
          </w:rPrChange>
        </w:rPr>
        <w:pPrChange w:id="1278" w:author="Ram Shrestha" w:date="2014-02-16T01:12:00Z">
          <w:pPr>
            <w:ind w:left="720" w:hanging="720"/>
            <w:jc w:val="both"/>
          </w:pPr>
        </w:pPrChange>
      </w:pPr>
      <w:ins w:id="1279" w:author="Ram Shrestha" w:date="2014-02-16T01:12:00Z">
        <w:r w:rsidRPr="00072915">
          <w:rPr>
            <w:rFonts w:ascii="Cambria" w:hAnsi="Cambria"/>
            <w:noProof/>
            <w:rPrChange w:id="1280" w:author="Ram Shrestha" w:date="2014-02-16T01:12:00Z">
              <w:rPr/>
            </w:rPrChange>
          </w:rPr>
          <w:t xml:space="preserve">Briggs, JA, Krausslich, HG The molecular architecture of HIV. </w:t>
        </w:r>
        <w:r w:rsidRPr="00072915">
          <w:rPr>
            <w:rFonts w:ascii="Cambria" w:hAnsi="Cambria"/>
            <w:i/>
            <w:noProof/>
            <w:rPrChange w:id="1281" w:author="Ram Shrestha" w:date="2014-02-16T01:12:00Z">
              <w:rPr/>
            </w:rPrChange>
          </w:rPr>
          <w:t>J Mol Biol</w:t>
        </w:r>
        <w:r w:rsidRPr="00072915">
          <w:rPr>
            <w:rFonts w:ascii="Cambria" w:hAnsi="Cambria"/>
            <w:noProof/>
            <w:rPrChange w:id="1282" w:author="Ram Shrestha" w:date="2014-02-16T01:12:00Z">
              <w:rPr/>
            </w:rPrChange>
          </w:rPr>
          <w:t xml:space="preserve"> </w:t>
        </w:r>
        <w:r w:rsidRPr="00072915">
          <w:rPr>
            <w:rFonts w:ascii="Cambria" w:hAnsi="Cambria"/>
            <w:b/>
            <w:noProof/>
            <w:rPrChange w:id="1283" w:author="Ram Shrestha" w:date="2014-02-16T01:12:00Z">
              <w:rPr/>
            </w:rPrChange>
          </w:rPr>
          <w:t>410</w:t>
        </w:r>
        <w:r w:rsidRPr="00072915">
          <w:rPr>
            <w:rFonts w:ascii="Cambria" w:hAnsi="Cambria"/>
            <w:noProof/>
            <w:rPrChange w:id="1284" w:author="Ram Shrestha" w:date="2014-02-16T01:12:00Z">
              <w:rPr/>
            </w:rPrChange>
          </w:rPr>
          <w:t>: 491-500.</w:t>
        </w:r>
      </w:ins>
    </w:p>
    <w:p w:rsidR="00072915" w:rsidRPr="00072915" w:rsidRDefault="00072915" w:rsidP="00072915">
      <w:pPr>
        <w:jc w:val="both"/>
        <w:rPr>
          <w:ins w:id="1285" w:author="Ram Shrestha" w:date="2014-02-16T01:12:00Z"/>
          <w:rFonts w:ascii="Cambria" w:hAnsi="Cambria"/>
          <w:noProof/>
          <w:rPrChange w:id="1286" w:author="Ram Shrestha" w:date="2014-02-16T01:12:00Z">
            <w:rPr>
              <w:ins w:id="1287" w:author="Ram Shrestha" w:date="2014-02-16T01:12:00Z"/>
            </w:rPr>
          </w:rPrChange>
        </w:rPr>
        <w:pPrChange w:id="1288" w:author="Ram Shrestha" w:date="2014-02-16T01:12:00Z">
          <w:pPr>
            <w:ind w:left="720" w:hanging="720"/>
            <w:jc w:val="both"/>
          </w:pPr>
        </w:pPrChange>
      </w:pPr>
      <w:ins w:id="1289" w:author="Ram Shrestha" w:date="2014-02-16T01:12:00Z">
        <w:r w:rsidRPr="00072915">
          <w:rPr>
            <w:rFonts w:ascii="Cambria" w:hAnsi="Cambria"/>
            <w:noProof/>
            <w:rPrChange w:id="1290" w:author="Ram Shrestha" w:date="2014-02-16T01:12:00Z">
              <w:rPr/>
            </w:rPrChange>
          </w:rPr>
          <w:t xml:space="preserve">Briggs, JA, Simon, MN, Gross, I, Krausslich, HG, Fuller, SD, Vogt, VM, Johnson, MC (2004) The stoichiometry of Gag protein in HIV-1. </w:t>
        </w:r>
        <w:r w:rsidRPr="00072915">
          <w:rPr>
            <w:rFonts w:ascii="Cambria" w:hAnsi="Cambria"/>
            <w:i/>
            <w:noProof/>
            <w:rPrChange w:id="1291" w:author="Ram Shrestha" w:date="2014-02-16T01:12:00Z">
              <w:rPr/>
            </w:rPrChange>
          </w:rPr>
          <w:t>Nat Struct Mol Biol</w:t>
        </w:r>
        <w:r w:rsidRPr="00072915">
          <w:rPr>
            <w:rFonts w:ascii="Cambria" w:hAnsi="Cambria"/>
            <w:noProof/>
            <w:rPrChange w:id="1292" w:author="Ram Shrestha" w:date="2014-02-16T01:12:00Z">
              <w:rPr/>
            </w:rPrChange>
          </w:rPr>
          <w:t xml:space="preserve"> </w:t>
        </w:r>
        <w:r w:rsidRPr="00072915">
          <w:rPr>
            <w:rFonts w:ascii="Cambria" w:hAnsi="Cambria"/>
            <w:b/>
            <w:noProof/>
            <w:rPrChange w:id="1293" w:author="Ram Shrestha" w:date="2014-02-16T01:12:00Z">
              <w:rPr/>
            </w:rPrChange>
          </w:rPr>
          <w:t>11</w:t>
        </w:r>
        <w:r w:rsidRPr="00072915">
          <w:rPr>
            <w:rFonts w:ascii="Cambria" w:hAnsi="Cambria"/>
            <w:noProof/>
            <w:rPrChange w:id="1294" w:author="Ram Shrestha" w:date="2014-02-16T01:12:00Z">
              <w:rPr/>
            </w:rPrChange>
          </w:rPr>
          <w:t>: 672-675.</w:t>
        </w:r>
      </w:ins>
    </w:p>
    <w:p w:rsidR="00072915" w:rsidRPr="00072915" w:rsidRDefault="00072915" w:rsidP="00072915">
      <w:pPr>
        <w:jc w:val="both"/>
        <w:rPr>
          <w:ins w:id="1295" w:author="Ram Shrestha" w:date="2014-02-16T01:12:00Z"/>
          <w:rFonts w:ascii="Cambria" w:hAnsi="Cambria"/>
          <w:noProof/>
          <w:rPrChange w:id="1296" w:author="Ram Shrestha" w:date="2014-02-16T01:12:00Z">
            <w:rPr>
              <w:ins w:id="1297" w:author="Ram Shrestha" w:date="2014-02-16T01:12:00Z"/>
            </w:rPr>
          </w:rPrChange>
        </w:rPr>
        <w:pPrChange w:id="1298" w:author="Ram Shrestha" w:date="2014-02-16T01:12:00Z">
          <w:pPr>
            <w:ind w:left="720" w:hanging="720"/>
            <w:jc w:val="both"/>
          </w:pPr>
        </w:pPrChange>
      </w:pPr>
      <w:ins w:id="1299" w:author="Ram Shrestha" w:date="2014-02-16T01:12:00Z">
        <w:r w:rsidRPr="00072915">
          <w:rPr>
            <w:rFonts w:ascii="Cambria" w:hAnsi="Cambria"/>
            <w:noProof/>
            <w:rPrChange w:id="1300" w:author="Ram Shrestha" w:date="2014-02-16T01:12:00Z">
              <w:rPr/>
            </w:rPrChange>
          </w:rPr>
          <w:t xml:space="preserve">Briz, V, Poveda, E, Soriano, V (2006) HIV entry inhibitors: mechanisms of action and resistance pathways. </w:t>
        </w:r>
        <w:r w:rsidRPr="00072915">
          <w:rPr>
            <w:rFonts w:ascii="Cambria" w:hAnsi="Cambria"/>
            <w:i/>
            <w:noProof/>
            <w:rPrChange w:id="1301" w:author="Ram Shrestha" w:date="2014-02-16T01:12:00Z">
              <w:rPr/>
            </w:rPrChange>
          </w:rPr>
          <w:t>Journal of Antimicrobial Chemotherapy</w:t>
        </w:r>
        <w:r w:rsidRPr="00072915">
          <w:rPr>
            <w:rFonts w:ascii="Cambria" w:hAnsi="Cambria"/>
            <w:noProof/>
            <w:rPrChange w:id="1302" w:author="Ram Shrestha" w:date="2014-02-16T01:12:00Z">
              <w:rPr/>
            </w:rPrChange>
          </w:rPr>
          <w:t xml:space="preserve"> </w:t>
        </w:r>
        <w:r w:rsidRPr="00072915">
          <w:rPr>
            <w:rFonts w:ascii="Cambria" w:hAnsi="Cambria"/>
            <w:b/>
            <w:noProof/>
            <w:rPrChange w:id="1303" w:author="Ram Shrestha" w:date="2014-02-16T01:12:00Z">
              <w:rPr/>
            </w:rPrChange>
          </w:rPr>
          <w:t>57</w:t>
        </w:r>
        <w:r w:rsidRPr="00072915">
          <w:rPr>
            <w:rFonts w:ascii="Cambria" w:hAnsi="Cambria"/>
            <w:noProof/>
            <w:rPrChange w:id="1304" w:author="Ram Shrestha" w:date="2014-02-16T01:12:00Z">
              <w:rPr/>
            </w:rPrChange>
          </w:rPr>
          <w:t>: 619-627.</w:t>
        </w:r>
      </w:ins>
    </w:p>
    <w:p w:rsidR="00072915" w:rsidRPr="00072915" w:rsidRDefault="00072915" w:rsidP="00072915">
      <w:pPr>
        <w:jc w:val="both"/>
        <w:rPr>
          <w:ins w:id="1305" w:author="Ram Shrestha" w:date="2014-02-16T01:12:00Z"/>
          <w:rFonts w:ascii="Cambria" w:hAnsi="Cambria"/>
          <w:noProof/>
          <w:rPrChange w:id="1306" w:author="Ram Shrestha" w:date="2014-02-16T01:12:00Z">
            <w:rPr>
              <w:ins w:id="1307" w:author="Ram Shrestha" w:date="2014-02-16T01:12:00Z"/>
            </w:rPr>
          </w:rPrChange>
        </w:rPr>
        <w:pPrChange w:id="1308" w:author="Ram Shrestha" w:date="2014-02-16T01:12:00Z">
          <w:pPr>
            <w:ind w:left="720" w:hanging="720"/>
            <w:jc w:val="both"/>
          </w:pPr>
        </w:pPrChange>
      </w:pPr>
      <w:ins w:id="1309" w:author="Ram Shrestha" w:date="2014-02-16T01:12:00Z">
        <w:r w:rsidRPr="00072915">
          <w:rPr>
            <w:rFonts w:ascii="Cambria" w:hAnsi="Cambria"/>
            <w:noProof/>
            <w:rPrChange w:id="1310" w:author="Ram Shrestha" w:date="2014-02-16T01:12:00Z">
              <w:rPr/>
            </w:rPrChange>
          </w:rPr>
          <w:t xml:space="preserve">Brodin, J, Mild, M, Hedskog, C, Sherwood, E, Leitner, T, Andersson, B, Albert, J (2013) PCR-induced transitions are the major source of error in cleaned ultra-deep pyrosequencing data. </w:t>
        </w:r>
        <w:r w:rsidRPr="00072915">
          <w:rPr>
            <w:rFonts w:ascii="Cambria" w:hAnsi="Cambria"/>
            <w:i/>
            <w:noProof/>
            <w:rPrChange w:id="1311" w:author="Ram Shrestha" w:date="2014-02-16T01:12:00Z">
              <w:rPr/>
            </w:rPrChange>
          </w:rPr>
          <w:t>PLoS One</w:t>
        </w:r>
        <w:r w:rsidRPr="00072915">
          <w:rPr>
            <w:rFonts w:ascii="Cambria" w:hAnsi="Cambria"/>
            <w:noProof/>
            <w:rPrChange w:id="1312" w:author="Ram Shrestha" w:date="2014-02-16T01:12:00Z">
              <w:rPr/>
            </w:rPrChange>
          </w:rPr>
          <w:t xml:space="preserve"> </w:t>
        </w:r>
        <w:r w:rsidRPr="00072915">
          <w:rPr>
            <w:rFonts w:ascii="Cambria" w:hAnsi="Cambria"/>
            <w:b/>
            <w:noProof/>
            <w:rPrChange w:id="1313" w:author="Ram Shrestha" w:date="2014-02-16T01:12:00Z">
              <w:rPr/>
            </w:rPrChange>
          </w:rPr>
          <w:t>8</w:t>
        </w:r>
        <w:r w:rsidRPr="00072915">
          <w:rPr>
            <w:rFonts w:ascii="Cambria" w:hAnsi="Cambria"/>
            <w:noProof/>
            <w:rPrChange w:id="1314" w:author="Ram Shrestha" w:date="2014-02-16T01:12:00Z">
              <w:rPr/>
            </w:rPrChange>
          </w:rPr>
          <w:t>: e70388.</w:t>
        </w:r>
      </w:ins>
    </w:p>
    <w:p w:rsidR="00072915" w:rsidRPr="00072915" w:rsidRDefault="00072915" w:rsidP="00072915">
      <w:pPr>
        <w:jc w:val="both"/>
        <w:rPr>
          <w:ins w:id="1315" w:author="Ram Shrestha" w:date="2014-02-16T01:12:00Z"/>
          <w:rFonts w:ascii="Cambria" w:hAnsi="Cambria"/>
          <w:noProof/>
          <w:rPrChange w:id="1316" w:author="Ram Shrestha" w:date="2014-02-16T01:12:00Z">
            <w:rPr>
              <w:ins w:id="1317" w:author="Ram Shrestha" w:date="2014-02-16T01:12:00Z"/>
            </w:rPr>
          </w:rPrChange>
        </w:rPr>
        <w:pPrChange w:id="1318" w:author="Ram Shrestha" w:date="2014-02-16T01:12:00Z">
          <w:pPr>
            <w:ind w:left="720" w:hanging="720"/>
            <w:jc w:val="both"/>
          </w:pPr>
        </w:pPrChange>
      </w:pPr>
      <w:ins w:id="1319" w:author="Ram Shrestha" w:date="2014-02-16T01:12:00Z">
        <w:r w:rsidRPr="00072915">
          <w:rPr>
            <w:rFonts w:ascii="Cambria" w:hAnsi="Cambria"/>
            <w:noProof/>
            <w:rPrChange w:id="1320" w:author="Ram Shrestha" w:date="2014-02-16T01:12:00Z">
              <w:rPr/>
            </w:rPrChange>
          </w:rPr>
          <w:t xml:space="preserve">Bukrinsky, MI, Sharova, N, Dempsey, MP, Stanwick, TL, Bukrinskaya, AG, Haggerty, S, Stevenson, M (1992) Active nuclear import of human immunodeficiency virus type 1 preintegration complexes. </w:t>
        </w:r>
        <w:r w:rsidRPr="00072915">
          <w:rPr>
            <w:rFonts w:ascii="Cambria" w:hAnsi="Cambria"/>
            <w:i/>
            <w:noProof/>
            <w:rPrChange w:id="1321" w:author="Ram Shrestha" w:date="2014-02-16T01:12:00Z">
              <w:rPr/>
            </w:rPrChange>
          </w:rPr>
          <w:t>Proceedings of the National Academy of Sciences</w:t>
        </w:r>
        <w:r w:rsidRPr="00072915">
          <w:rPr>
            <w:rFonts w:ascii="Cambria" w:hAnsi="Cambria"/>
            <w:noProof/>
            <w:rPrChange w:id="1322" w:author="Ram Shrestha" w:date="2014-02-16T01:12:00Z">
              <w:rPr/>
            </w:rPrChange>
          </w:rPr>
          <w:t xml:space="preserve"> </w:t>
        </w:r>
        <w:r w:rsidRPr="00072915">
          <w:rPr>
            <w:rFonts w:ascii="Cambria" w:hAnsi="Cambria"/>
            <w:b/>
            <w:noProof/>
            <w:rPrChange w:id="1323" w:author="Ram Shrestha" w:date="2014-02-16T01:12:00Z">
              <w:rPr/>
            </w:rPrChange>
          </w:rPr>
          <w:t>89</w:t>
        </w:r>
        <w:r w:rsidRPr="00072915">
          <w:rPr>
            <w:rFonts w:ascii="Cambria" w:hAnsi="Cambria"/>
            <w:noProof/>
            <w:rPrChange w:id="1324" w:author="Ram Shrestha" w:date="2014-02-16T01:12:00Z">
              <w:rPr/>
            </w:rPrChange>
          </w:rPr>
          <w:t>: 6580-6584.</w:t>
        </w:r>
      </w:ins>
    </w:p>
    <w:p w:rsidR="00072915" w:rsidRPr="00072915" w:rsidRDefault="00072915" w:rsidP="00072915">
      <w:pPr>
        <w:jc w:val="both"/>
        <w:rPr>
          <w:ins w:id="1325" w:author="Ram Shrestha" w:date="2014-02-16T01:12:00Z"/>
          <w:rFonts w:ascii="Cambria" w:hAnsi="Cambria"/>
          <w:noProof/>
          <w:rPrChange w:id="1326" w:author="Ram Shrestha" w:date="2014-02-16T01:12:00Z">
            <w:rPr>
              <w:ins w:id="1327" w:author="Ram Shrestha" w:date="2014-02-16T01:12:00Z"/>
            </w:rPr>
          </w:rPrChange>
        </w:rPr>
        <w:pPrChange w:id="1328" w:author="Ram Shrestha" w:date="2014-02-16T01:12:00Z">
          <w:pPr>
            <w:ind w:left="720" w:hanging="720"/>
            <w:jc w:val="both"/>
          </w:pPr>
        </w:pPrChange>
      </w:pPr>
      <w:ins w:id="1329" w:author="Ram Shrestha" w:date="2014-02-16T01:12:00Z">
        <w:r w:rsidRPr="00072915">
          <w:rPr>
            <w:rFonts w:ascii="Cambria" w:hAnsi="Cambria"/>
            <w:noProof/>
            <w:rPrChange w:id="1330" w:author="Ram Shrestha" w:date="2014-02-16T01:12:00Z">
              <w:rPr/>
            </w:rPrChange>
          </w:rPr>
          <w:t xml:space="preserve">Bukrinsky, MI, Sharova, N, McDonald, TL, Pushkarskaya, T, Tarpley, WG, Stevenson, M (1993) Association of integrase, matrix, and reverse transcriptase antigens of human immunodeficiency virus type 1 with viral nucleic acids following acute infection. </w:t>
        </w:r>
        <w:r w:rsidRPr="00072915">
          <w:rPr>
            <w:rFonts w:ascii="Cambria" w:hAnsi="Cambria"/>
            <w:i/>
            <w:noProof/>
            <w:rPrChange w:id="1331" w:author="Ram Shrestha" w:date="2014-02-16T01:12:00Z">
              <w:rPr/>
            </w:rPrChange>
          </w:rPr>
          <w:t>Proc Natl Acad Sci U S A</w:t>
        </w:r>
        <w:r w:rsidRPr="00072915">
          <w:rPr>
            <w:rFonts w:ascii="Cambria" w:hAnsi="Cambria"/>
            <w:noProof/>
            <w:rPrChange w:id="1332" w:author="Ram Shrestha" w:date="2014-02-16T01:12:00Z">
              <w:rPr/>
            </w:rPrChange>
          </w:rPr>
          <w:t xml:space="preserve"> </w:t>
        </w:r>
        <w:r w:rsidRPr="00072915">
          <w:rPr>
            <w:rFonts w:ascii="Cambria" w:hAnsi="Cambria"/>
            <w:b/>
            <w:noProof/>
            <w:rPrChange w:id="1333" w:author="Ram Shrestha" w:date="2014-02-16T01:12:00Z">
              <w:rPr/>
            </w:rPrChange>
          </w:rPr>
          <w:t>90</w:t>
        </w:r>
        <w:r w:rsidRPr="00072915">
          <w:rPr>
            <w:rFonts w:ascii="Cambria" w:hAnsi="Cambria"/>
            <w:noProof/>
            <w:rPrChange w:id="1334" w:author="Ram Shrestha" w:date="2014-02-16T01:12:00Z">
              <w:rPr/>
            </w:rPrChange>
          </w:rPr>
          <w:t>: 6125-6129.</w:t>
        </w:r>
      </w:ins>
    </w:p>
    <w:p w:rsidR="00072915" w:rsidRPr="00072915" w:rsidRDefault="00072915" w:rsidP="00072915">
      <w:pPr>
        <w:jc w:val="both"/>
        <w:rPr>
          <w:ins w:id="1335" w:author="Ram Shrestha" w:date="2014-02-16T01:12:00Z"/>
          <w:rFonts w:ascii="Cambria" w:hAnsi="Cambria"/>
          <w:noProof/>
          <w:rPrChange w:id="1336" w:author="Ram Shrestha" w:date="2014-02-16T01:12:00Z">
            <w:rPr>
              <w:ins w:id="1337" w:author="Ram Shrestha" w:date="2014-02-16T01:12:00Z"/>
            </w:rPr>
          </w:rPrChange>
        </w:rPr>
        <w:pPrChange w:id="1338" w:author="Ram Shrestha" w:date="2014-02-16T01:12:00Z">
          <w:pPr>
            <w:ind w:left="720" w:hanging="720"/>
            <w:jc w:val="both"/>
          </w:pPr>
        </w:pPrChange>
      </w:pPr>
      <w:ins w:id="1339" w:author="Ram Shrestha" w:date="2014-02-16T01:12:00Z">
        <w:r w:rsidRPr="00072915">
          <w:rPr>
            <w:rFonts w:ascii="Cambria" w:hAnsi="Cambria"/>
            <w:noProof/>
            <w:rPrChange w:id="1340" w:author="Ram Shrestha" w:date="2014-02-16T01:12:00Z">
              <w:rPr/>
            </w:rPrChange>
          </w:rPr>
          <w:t xml:space="preserve">Cameron, W, Japour, AJ, Xu, Y, Hsu, A, Mellors, J, Farthing, C, Cohen, C, Poretz, D, Markowitz, M, Follansbee, S (1999) Ritonavir and saquinavir combination therapy for the treatment of HIV infection. </w:t>
        </w:r>
        <w:r w:rsidRPr="00072915">
          <w:rPr>
            <w:rFonts w:ascii="Cambria" w:hAnsi="Cambria"/>
            <w:i/>
            <w:noProof/>
            <w:rPrChange w:id="1341" w:author="Ram Shrestha" w:date="2014-02-16T01:12:00Z">
              <w:rPr/>
            </w:rPrChange>
          </w:rPr>
          <w:t>AIDS</w:t>
        </w:r>
        <w:r w:rsidRPr="00072915">
          <w:rPr>
            <w:rFonts w:ascii="Cambria" w:hAnsi="Cambria"/>
            <w:noProof/>
            <w:rPrChange w:id="1342" w:author="Ram Shrestha" w:date="2014-02-16T01:12:00Z">
              <w:rPr/>
            </w:rPrChange>
          </w:rPr>
          <w:t xml:space="preserve"> </w:t>
        </w:r>
        <w:r w:rsidRPr="00072915">
          <w:rPr>
            <w:rFonts w:ascii="Cambria" w:hAnsi="Cambria"/>
            <w:b/>
            <w:noProof/>
            <w:rPrChange w:id="1343" w:author="Ram Shrestha" w:date="2014-02-16T01:12:00Z">
              <w:rPr/>
            </w:rPrChange>
          </w:rPr>
          <w:t>13</w:t>
        </w:r>
        <w:r w:rsidRPr="00072915">
          <w:rPr>
            <w:rFonts w:ascii="Cambria" w:hAnsi="Cambria"/>
            <w:noProof/>
            <w:rPrChange w:id="1344" w:author="Ram Shrestha" w:date="2014-02-16T01:12:00Z">
              <w:rPr/>
            </w:rPrChange>
          </w:rPr>
          <w:t>: 213-224.</w:t>
        </w:r>
      </w:ins>
    </w:p>
    <w:p w:rsidR="00072915" w:rsidRPr="00072915" w:rsidRDefault="00072915" w:rsidP="00072915">
      <w:pPr>
        <w:jc w:val="both"/>
        <w:rPr>
          <w:ins w:id="1345" w:author="Ram Shrestha" w:date="2014-02-16T01:12:00Z"/>
          <w:rFonts w:ascii="Cambria" w:hAnsi="Cambria"/>
          <w:noProof/>
          <w:rPrChange w:id="1346" w:author="Ram Shrestha" w:date="2014-02-16T01:12:00Z">
            <w:rPr>
              <w:ins w:id="1347" w:author="Ram Shrestha" w:date="2014-02-16T01:12:00Z"/>
            </w:rPr>
          </w:rPrChange>
        </w:rPr>
        <w:pPrChange w:id="1348" w:author="Ram Shrestha" w:date="2014-02-16T01:12:00Z">
          <w:pPr>
            <w:ind w:left="720" w:hanging="720"/>
            <w:jc w:val="both"/>
          </w:pPr>
        </w:pPrChange>
      </w:pPr>
      <w:ins w:id="1349" w:author="Ram Shrestha" w:date="2014-02-16T01:12:00Z">
        <w:r w:rsidRPr="00072915">
          <w:rPr>
            <w:rFonts w:ascii="Cambria" w:hAnsi="Cambria"/>
            <w:noProof/>
            <w:rPrChange w:id="1350" w:author="Ram Shrestha" w:date="2014-02-16T01:12:00Z">
              <w:rPr/>
            </w:rPrChange>
          </w:rPr>
          <w:t xml:space="preserve">Carpenter, CC, Fischl, MA, Hammer, SM, Hirsch, MS, Jacobsen, DM, Katzenstein, DA, Montaner, JS, Richman, DD, Saag, MS, Schooley, RT (1997) Antiretroviral therapy for HIV infection in 1997: updated recommendations of the International AIDS Society-USA panel. </w:t>
        </w:r>
        <w:r w:rsidRPr="00072915">
          <w:rPr>
            <w:rFonts w:ascii="Cambria" w:hAnsi="Cambria"/>
            <w:i/>
            <w:noProof/>
            <w:rPrChange w:id="1351" w:author="Ram Shrestha" w:date="2014-02-16T01:12:00Z">
              <w:rPr/>
            </w:rPrChange>
          </w:rPr>
          <w:t>JAMA, the journal of the American Medical Association</w:t>
        </w:r>
        <w:r w:rsidRPr="00072915">
          <w:rPr>
            <w:rFonts w:ascii="Cambria" w:hAnsi="Cambria"/>
            <w:noProof/>
            <w:rPrChange w:id="1352" w:author="Ram Shrestha" w:date="2014-02-16T01:12:00Z">
              <w:rPr/>
            </w:rPrChange>
          </w:rPr>
          <w:t xml:space="preserve"> </w:t>
        </w:r>
        <w:r w:rsidRPr="00072915">
          <w:rPr>
            <w:rFonts w:ascii="Cambria" w:hAnsi="Cambria"/>
            <w:b/>
            <w:noProof/>
            <w:rPrChange w:id="1353" w:author="Ram Shrestha" w:date="2014-02-16T01:12:00Z">
              <w:rPr/>
            </w:rPrChange>
          </w:rPr>
          <w:t>277</w:t>
        </w:r>
        <w:r w:rsidRPr="00072915">
          <w:rPr>
            <w:rFonts w:ascii="Cambria" w:hAnsi="Cambria"/>
            <w:noProof/>
            <w:rPrChange w:id="1354" w:author="Ram Shrestha" w:date="2014-02-16T01:12:00Z">
              <w:rPr/>
            </w:rPrChange>
          </w:rPr>
          <w:t>: 1962-1969.</w:t>
        </w:r>
      </w:ins>
    </w:p>
    <w:p w:rsidR="00072915" w:rsidRPr="00072915" w:rsidRDefault="00072915" w:rsidP="00072915">
      <w:pPr>
        <w:jc w:val="both"/>
        <w:rPr>
          <w:ins w:id="1355" w:author="Ram Shrestha" w:date="2014-02-16T01:12:00Z"/>
          <w:rFonts w:ascii="Cambria" w:hAnsi="Cambria"/>
          <w:noProof/>
          <w:rPrChange w:id="1356" w:author="Ram Shrestha" w:date="2014-02-16T01:12:00Z">
            <w:rPr>
              <w:ins w:id="1357" w:author="Ram Shrestha" w:date="2014-02-16T01:12:00Z"/>
            </w:rPr>
          </w:rPrChange>
        </w:rPr>
        <w:pPrChange w:id="1358" w:author="Ram Shrestha" w:date="2014-02-16T01:12:00Z">
          <w:pPr>
            <w:ind w:left="720" w:hanging="720"/>
            <w:jc w:val="both"/>
          </w:pPr>
        </w:pPrChange>
      </w:pPr>
      <w:ins w:id="1359" w:author="Ram Shrestha" w:date="2014-02-16T01:12:00Z">
        <w:r w:rsidRPr="00072915">
          <w:rPr>
            <w:rFonts w:ascii="Cambria" w:hAnsi="Cambria"/>
            <w:noProof/>
            <w:rPrChange w:id="1360" w:author="Ram Shrestha" w:date="2014-02-16T01:12:00Z">
              <w:rPr/>
            </w:rPrChange>
          </w:rPr>
          <w:t xml:space="preserve">Carr, A, Miller, J, Law, M, Cooper, DA (2000) A syndrome of lipoatrophy, lactic acidaemia and liver dysfunction associated with HIV nucleoside analogue therapy: contribution to protease inhibitor-related lipodystrophy syndrome. </w:t>
        </w:r>
        <w:r w:rsidRPr="00072915">
          <w:rPr>
            <w:rFonts w:ascii="Cambria" w:hAnsi="Cambria"/>
            <w:i/>
            <w:noProof/>
            <w:rPrChange w:id="1361" w:author="Ram Shrestha" w:date="2014-02-16T01:12:00Z">
              <w:rPr/>
            </w:rPrChange>
          </w:rPr>
          <w:t>AIDS</w:t>
        </w:r>
        <w:r w:rsidRPr="00072915">
          <w:rPr>
            <w:rFonts w:ascii="Cambria" w:hAnsi="Cambria"/>
            <w:noProof/>
            <w:rPrChange w:id="1362" w:author="Ram Shrestha" w:date="2014-02-16T01:12:00Z">
              <w:rPr/>
            </w:rPrChange>
          </w:rPr>
          <w:t xml:space="preserve"> </w:t>
        </w:r>
        <w:r w:rsidRPr="00072915">
          <w:rPr>
            <w:rFonts w:ascii="Cambria" w:hAnsi="Cambria"/>
            <w:b/>
            <w:noProof/>
            <w:rPrChange w:id="1363" w:author="Ram Shrestha" w:date="2014-02-16T01:12:00Z">
              <w:rPr/>
            </w:rPrChange>
          </w:rPr>
          <w:t>14</w:t>
        </w:r>
        <w:r w:rsidRPr="00072915">
          <w:rPr>
            <w:rFonts w:ascii="Cambria" w:hAnsi="Cambria"/>
            <w:noProof/>
            <w:rPrChange w:id="1364" w:author="Ram Shrestha" w:date="2014-02-16T01:12:00Z">
              <w:rPr/>
            </w:rPrChange>
          </w:rPr>
          <w:t>: F25-32.</w:t>
        </w:r>
      </w:ins>
    </w:p>
    <w:p w:rsidR="00072915" w:rsidRPr="00072915" w:rsidRDefault="00072915" w:rsidP="00072915">
      <w:pPr>
        <w:jc w:val="both"/>
        <w:rPr>
          <w:ins w:id="1365" w:author="Ram Shrestha" w:date="2014-02-16T01:12:00Z"/>
          <w:rFonts w:ascii="Cambria" w:hAnsi="Cambria"/>
          <w:noProof/>
          <w:rPrChange w:id="1366" w:author="Ram Shrestha" w:date="2014-02-16T01:12:00Z">
            <w:rPr>
              <w:ins w:id="1367" w:author="Ram Shrestha" w:date="2014-02-16T01:12:00Z"/>
            </w:rPr>
          </w:rPrChange>
        </w:rPr>
        <w:pPrChange w:id="1368" w:author="Ram Shrestha" w:date="2014-02-16T01:12:00Z">
          <w:pPr>
            <w:ind w:left="720" w:hanging="720"/>
            <w:jc w:val="both"/>
          </w:pPr>
        </w:pPrChange>
      </w:pPr>
      <w:ins w:id="1369" w:author="Ram Shrestha" w:date="2014-02-16T01:12:00Z">
        <w:r w:rsidRPr="00072915">
          <w:rPr>
            <w:rFonts w:ascii="Cambria" w:hAnsi="Cambria"/>
            <w:noProof/>
            <w:rPrChange w:id="1370" w:author="Ram Shrestha" w:date="2014-02-16T01:12:00Z">
              <w:rPr/>
            </w:rPrChange>
          </w:rPr>
          <w:t xml:space="preserve">Carr, A, Samaras, K, Burton, S, Law, M, Freund, J, Chisholm, DJ, Cooper, DA (1998a) A syndrome of peripheral lipodystrophy, hyperlipidaemia and insulin resistance in patients receiving HIV protease inhibitors. </w:t>
        </w:r>
        <w:r w:rsidRPr="00072915">
          <w:rPr>
            <w:rFonts w:ascii="Cambria" w:hAnsi="Cambria"/>
            <w:i/>
            <w:noProof/>
            <w:rPrChange w:id="1371" w:author="Ram Shrestha" w:date="2014-02-16T01:12:00Z">
              <w:rPr/>
            </w:rPrChange>
          </w:rPr>
          <w:t>AIDS</w:t>
        </w:r>
        <w:r w:rsidRPr="00072915">
          <w:rPr>
            <w:rFonts w:ascii="Cambria" w:hAnsi="Cambria"/>
            <w:noProof/>
            <w:rPrChange w:id="1372" w:author="Ram Shrestha" w:date="2014-02-16T01:12:00Z">
              <w:rPr/>
            </w:rPrChange>
          </w:rPr>
          <w:t xml:space="preserve"> </w:t>
        </w:r>
        <w:r w:rsidRPr="00072915">
          <w:rPr>
            <w:rFonts w:ascii="Cambria" w:hAnsi="Cambria"/>
            <w:b/>
            <w:noProof/>
            <w:rPrChange w:id="1373" w:author="Ram Shrestha" w:date="2014-02-16T01:12:00Z">
              <w:rPr/>
            </w:rPrChange>
          </w:rPr>
          <w:t>12</w:t>
        </w:r>
        <w:r w:rsidRPr="00072915">
          <w:rPr>
            <w:rFonts w:ascii="Cambria" w:hAnsi="Cambria"/>
            <w:noProof/>
            <w:rPrChange w:id="1374" w:author="Ram Shrestha" w:date="2014-02-16T01:12:00Z">
              <w:rPr/>
            </w:rPrChange>
          </w:rPr>
          <w:t>: F51-58.</w:t>
        </w:r>
      </w:ins>
    </w:p>
    <w:p w:rsidR="00072915" w:rsidRPr="00072915" w:rsidRDefault="00072915" w:rsidP="00072915">
      <w:pPr>
        <w:jc w:val="both"/>
        <w:rPr>
          <w:ins w:id="1375" w:author="Ram Shrestha" w:date="2014-02-16T01:12:00Z"/>
          <w:rFonts w:ascii="Cambria" w:hAnsi="Cambria"/>
          <w:noProof/>
          <w:rPrChange w:id="1376" w:author="Ram Shrestha" w:date="2014-02-16T01:12:00Z">
            <w:rPr>
              <w:ins w:id="1377" w:author="Ram Shrestha" w:date="2014-02-16T01:12:00Z"/>
            </w:rPr>
          </w:rPrChange>
        </w:rPr>
        <w:pPrChange w:id="1378" w:author="Ram Shrestha" w:date="2014-02-16T01:12:00Z">
          <w:pPr>
            <w:ind w:left="720" w:hanging="720"/>
            <w:jc w:val="both"/>
          </w:pPr>
        </w:pPrChange>
      </w:pPr>
      <w:ins w:id="1379" w:author="Ram Shrestha" w:date="2014-02-16T01:12:00Z">
        <w:r w:rsidRPr="00072915">
          <w:rPr>
            <w:rFonts w:ascii="Cambria" w:hAnsi="Cambria"/>
            <w:noProof/>
            <w:rPrChange w:id="1380" w:author="Ram Shrestha" w:date="2014-02-16T01:12:00Z">
              <w:rPr/>
            </w:rPrChange>
          </w:rPr>
          <w:t xml:space="preserve">Carr, A, Samaras, K, Chisholm, DJ, Cooper, DA (1998b) Abnormal fat distribution and use of protease inhibitors. </w:t>
        </w:r>
        <w:r w:rsidRPr="00072915">
          <w:rPr>
            <w:rFonts w:ascii="Cambria" w:hAnsi="Cambria"/>
            <w:i/>
            <w:noProof/>
            <w:rPrChange w:id="1381" w:author="Ram Shrestha" w:date="2014-02-16T01:12:00Z">
              <w:rPr/>
            </w:rPrChange>
          </w:rPr>
          <w:t>Lancet</w:t>
        </w:r>
        <w:r w:rsidRPr="00072915">
          <w:rPr>
            <w:rFonts w:ascii="Cambria" w:hAnsi="Cambria"/>
            <w:noProof/>
            <w:rPrChange w:id="1382" w:author="Ram Shrestha" w:date="2014-02-16T01:12:00Z">
              <w:rPr/>
            </w:rPrChange>
          </w:rPr>
          <w:t xml:space="preserve"> </w:t>
        </w:r>
        <w:r w:rsidRPr="00072915">
          <w:rPr>
            <w:rFonts w:ascii="Cambria" w:hAnsi="Cambria"/>
            <w:b/>
            <w:noProof/>
            <w:rPrChange w:id="1383" w:author="Ram Shrestha" w:date="2014-02-16T01:12:00Z">
              <w:rPr/>
            </w:rPrChange>
          </w:rPr>
          <w:t>351</w:t>
        </w:r>
        <w:r w:rsidRPr="00072915">
          <w:rPr>
            <w:rFonts w:ascii="Cambria" w:hAnsi="Cambria"/>
            <w:noProof/>
            <w:rPrChange w:id="1384" w:author="Ram Shrestha" w:date="2014-02-16T01:12:00Z">
              <w:rPr/>
            </w:rPrChange>
          </w:rPr>
          <w:t>: 1736.</w:t>
        </w:r>
      </w:ins>
    </w:p>
    <w:p w:rsidR="00072915" w:rsidRPr="00072915" w:rsidRDefault="00072915" w:rsidP="00072915">
      <w:pPr>
        <w:jc w:val="both"/>
        <w:rPr>
          <w:ins w:id="1385" w:author="Ram Shrestha" w:date="2014-02-16T01:12:00Z"/>
          <w:rFonts w:ascii="Cambria" w:hAnsi="Cambria"/>
          <w:noProof/>
          <w:rPrChange w:id="1386" w:author="Ram Shrestha" w:date="2014-02-16T01:12:00Z">
            <w:rPr>
              <w:ins w:id="1387" w:author="Ram Shrestha" w:date="2014-02-16T01:12:00Z"/>
            </w:rPr>
          </w:rPrChange>
        </w:rPr>
        <w:pPrChange w:id="1388" w:author="Ram Shrestha" w:date="2014-02-16T01:12:00Z">
          <w:pPr>
            <w:ind w:left="720" w:hanging="720"/>
            <w:jc w:val="both"/>
          </w:pPr>
        </w:pPrChange>
      </w:pPr>
      <w:ins w:id="1389" w:author="Ram Shrestha" w:date="2014-02-16T01:12:00Z">
        <w:r w:rsidRPr="00072915">
          <w:rPr>
            <w:rFonts w:ascii="Cambria" w:hAnsi="Cambria"/>
            <w:noProof/>
            <w:rPrChange w:id="1390" w:author="Ram Shrestha" w:date="2014-02-16T01:12:00Z">
              <w:rPr/>
            </w:rPrChange>
          </w:rPr>
          <w:t xml:space="preserve">Carr, A, Samaras, K, Chisholm, DJ, Cooper, DA (1998c) Pathogenesis of HIV-1-protease inhibitor-associated peripheral lipodystrophy, hyperlipidaemia, and insulin resistance. </w:t>
        </w:r>
        <w:r w:rsidRPr="00072915">
          <w:rPr>
            <w:rFonts w:ascii="Cambria" w:hAnsi="Cambria"/>
            <w:i/>
            <w:noProof/>
            <w:rPrChange w:id="1391" w:author="Ram Shrestha" w:date="2014-02-16T01:12:00Z">
              <w:rPr/>
            </w:rPrChange>
          </w:rPr>
          <w:t>Lancet</w:t>
        </w:r>
        <w:r w:rsidRPr="00072915">
          <w:rPr>
            <w:rFonts w:ascii="Cambria" w:hAnsi="Cambria"/>
            <w:noProof/>
            <w:rPrChange w:id="1392" w:author="Ram Shrestha" w:date="2014-02-16T01:12:00Z">
              <w:rPr/>
            </w:rPrChange>
          </w:rPr>
          <w:t xml:space="preserve"> </w:t>
        </w:r>
        <w:r w:rsidRPr="00072915">
          <w:rPr>
            <w:rFonts w:ascii="Cambria" w:hAnsi="Cambria"/>
            <w:b/>
            <w:noProof/>
            <w:rPrChange w:id="1393" w:author="Ram Shrestha" w:date="2014-02-16T01:12:00Z">
              <w:rPr/>
            </w:rPrChange>
          </w:rPr>
          <w:t>351</w:t>
        </w:r>
        <w:r w:rsidRPr="00072915">
          <w:rPr>
            <w:rFonts w:ascii="Cambria" w:hAnsi="Cambria"/>
            <w:noProof/>
            <w:rPrChange w:id="1394" w:author="Ram Shrestha" w:date="2014-02-16T01:12:00Z">
              <w:rPr/>
            </w:rPrChange>
          </w:rPr>
          <w:t>: 1881-1883.</w:t>
        </w:r>
      </w:ins>
    </w:p>
    <w:p w:rsidR="00072915" w:rsidRPr="00072915" w:rsidRDefault="00072915" w:rsidP="00072915">
      <w:pPr>
        <w:jc w:val="both"/>
        <w:rPr>
          <w:ins w:id="1395" w:author="Ram Shrestha" w:date="2014-02-16T01:12:00Z"/>
          <w:rFonts w:ascii="Cambria" w:hAnsi="Cambria"/>
          <w:noProof/>
          <w:rPrChange w:id="1396" w:author="Ram Shrestha" w:date="2014-02-16T01:12:00Z">
            <w:rPr>
              <w:ins w:id="1397" w:author="Ram Shrestha" w:date="2014-02-16T01:12:00Z"/>
            </w:rPr>
          </w:rPrChange>
        </w:rPr>
        <w:pPrChange w:id="1398" w:author="Ram Shrestha" w:date="2014-02-16T01:12:00Z">
          <w:pPr>
            <w:ind w:left="720" w:hanging="720"/>
            <w:jc w:val="both"/>
          </w:pPr>
        </w:pPrChange>
      </w:pPr>
      <w:ins w:id="1399" w:author="Ram Shrestha" w:date="2014-02-16T01:12:00Z">
        <w:r w:rsidRPr="00072915">
          <w:rPr>
            <w:rFonts w:ascii="Cambria" w:hAnsi="Cambria"/>
            <w:noProof/>
            <w:rPrChange w:id="1400" w:author="Ram Shrestha" w:date="2014-02-16T01:12:00Z">
              <w:rPr/>
            </w:rPrChange>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072915">
          <w:rPr>
            <w:rFonts w:ascii="Cambria" w:hAnsi="Cambria"/>
            <w:i/>
            <w:noProof/>
            <w:rPrChange w:id="1401" w:author="Ram Shrestha" w:date="2014-02-16T01:12:00Z">
              <w:rPr/>
            </w:rPrChange>
          </w:rPr>
          <w:t>AIDS</w:t>
        </w:r>
        <w:r w:rsidRPr="00072915">
          <w:rPr>
            <w:rFonts w:ascii="Cambria" w:hAnsi="Cambria"/>
            <w:noProof/>
            <w:rPrChange w:id="1402" w:author="Ram Shrestha" w:date="2014-02-16T01:12:00Z">
              <w:rPr/>
            </w:rPrChange>
          </w:rPr>
          <w:t xml:space="preserve"> </w:t>
        </w:r>
        <w:r w:rsidRPr="00072915">
          <w:rPr>
            <w:rFonts w:ascii="Cambria" w:hAnsi="Cambria"/>
            <w:b/>
            <w:noProof/>
            <w:rPrChange w:id="1403" w:author="Ram Shrestha" w:date="2014-02-16T01:12:00Z">
              <w:rPr/>
            </w:rPrChange>
          </w:rPr>
          <w:t>14</w:t>
        </w:r>
        <w:r w:rsidRPr="00072915">
          <w:rPr>
            <w:rFonts w:ascii="Cambria" w:hAnsi="Cambria"/>
            <w:noProof/>
            <w:rPrChange w:id="1404" w:author="Ram Shrestha" w:date="2014-02-16T01:12:00Z">
              <w:rPr/>
            </w:rPrChange>
          </w:rPr>
          <w:t>: F1-7.</w:t>
        </w:r>
      </w:ins>
    </w:p>
    <w:p w:rsidR="00072915" w:rsidRPr="00072915" w:rsidRDefault="00072915" w:rsidP="00072915">
      <w:pPr>
        <w:jc w:val="both"/>
        <w:rPr>
          <w:ins w:id="1405" w:author="Ram Shrestha" w:date="2014-02-16T01:12:00Z"/>
          <w:rFonts w:ascii="Cambria" w:hAnsi="Cambria"/>
          <w:noProof/>
          <w:rPrChange w:id="1406" w:author="Ram Shrestha" w:date="2014-02-16T01:12:00Z">
            <w:rPr>
              <w:ins w:id="1407" w:author="Ram Shrestha" w:date="2014-02-16T01:12:00Z"/>
            </w:rPr>
          </w:rPrChange>
        </w:rPr>
        <w:pPrChange w:id="1408" w:author="Ram Shrestha" w:date="2014-02-16T01:12:00Z">
          <w:pPr>
            <w:ind w:left="720" w:hanging="720"/>
            <w:jc w:val="both"/>
          </w:pPr>
        </w:pPrChange>
      </w:pPr>
      <w:ins w:id="1409" w:author="Ram Shrestha" w:date="2014-02-16T01:12:00Z">
        <w:r w:rsidRPr="00072915">
          <w:rPr>
            <w:rFonts w:ascii="Cambria" w:hAnsi="Cambria"/>
            <w:noProof/>
            <w:rPrChange w:id="1410" w:author="Ram Shrestha" w:date="2014-02-16T01:12:00Z">
              <w:rPr/>
            </w:rPrChange>
          </w:rPr>
          <w:t xml:space="preserve">Chan, DC, Fass, D, Berger, JM, Kim, PS (1997) Core Structure of gp41 from the HIV Envelope Glycoprotein. </w:t>
        </w:r>
        <w:r w:rsidRPr="00072915">
          <w:rPr>
            <w:rFonts w:ascii="Cambria" w:hAnsi="Cambria"/>
            <w:i/>
            <w:noProof/>
            <w:rPrChange w:id="1411" w:author="Ram Shrestha" w:date="2014-02-16T01:12:00Z">
              <w:rPr/>
            </w:rPrChange>
          </w:rPr>
          <w:t>Cell</w:t>
        </w:r>
        <w:r w:rsidRPr="00072915">
          <w:rPr>
            <w:rFonts w:ascii="Cambria" w:hAnsi="Cambria"/>
            <w:noProof/>
            <w:rPrChange w:id="1412" w:author="Ram Shrestha" w:date="2014-02-16T01:12:00Z">
              <w:rPr/>
            </w:rPrChange>
          </w:rPr>
          <w:t xml:space="preserve"> </w:t>
        </w:r>
        <w:r w:rsidRPr="00072915">
          <w:rPr>
            <w:rFonts w:ascii="Cambria" w:hAnsi="Cambria"/>
            <w:b/>
            <w:noProof/>
            <w:rPrChange w:id="1413" w:author="Ram Shrestha" w:date="2014-02-16T01:12:00Z">
              <w:rPr/>
            </w:rPrChange>
          </w:rPr>
          <w:t>89</w:t>
        </w:r>
        <w:r w:rsidRPr="00072915">
          <w:rPr>
            <w:rFonts w:ascii="Cambria" w:hAnsi="Cambria"/>
            <w:noProof/>
            <w:rPrChange w:id="1414" w:author="Ram Shrestha" w:date="2014-02-16T01:12:00Z">
              <w:rPr/>
            </w:rPrChange>
          </w:rPr>
          <w:t>: 263-273.</w:t>
        </w:r>
      </w:ins>
    </w:p>
    <w:p w:rsidR="00072915" w:rsidRPr="00072915" w:rsidRDefault="00072915" w:rsidP="00072915">
      <w:pPr>
        <w:jc w:val="both"/>
        <w:rPr>
          <w:ins w:id="1415" w:author="Ram Shrestha" w:date="2014-02-16T01:12:00Z"/>
          <w:rFonts w:ascii="Cambria" w:hAnsi="Cambria"/>
          <w:noProof/>
          <w:rPrChange w:id="1416" w:author="Ram Shrestha" w:date="2014-02-16T01:12:00Z">
            <w:rPr>
              <w:ins w:id="1417" w:author="Ram Shrestha" w:date="2014-02-16T01:12:00Z"/>
            </w:rPr>
          </w:rPrChange>
        </w:rPr>
        <w:pPrChange w:id="1418" w:author="Ram Shrestha" w:date="2014-02-16T01:12:00Z">
          <w:pPr>
            <w:ind w:left="720" w:hanging="720"/>
            <w:jc w:val="both"/>
          </w:pPr>
        </w:pPrChange>
      </w:pPr>
      <w:ins w:id="1419" w:author="Ram Shrestha" w:date="2014-02-16T01:12:00Z">
        <w:r w:rsidRPr="00072915">
          <w:rPr>
            <w:rFonts w:ascii="Cambria" w:hAnsi="Cambria"/>
            <w:noProof/>
            <w:rPrChange w:id="1420" w:author="Ram Shrestha" w:date="2014-02-16T01:12:00Z">
              <w:rPr/>
            </w:rPrChange>
          </w:rPr>
          <w:t xml:space="preserve">Chen, X, Tsiang, M, Yu, F, Hung, M, Jones, GS, Zeynalzadegan, A, Qi, X, Jin, H, Kim, CU, Swaminathan, S, Chen, JM (2008) Modeling, Analysis, and Validation of a Novel HIV Integrase Structure Provide Insights into the Binding Modes of Potent Integrase Inhibitors. </w:t>
        </w:r>
        <w:r w:rsidRPr="00072915">
          <w:rPr>
            <w:rFonts w:ascii="Cambria" w:hAnsi="Cambria"/>
            <w:i/>
            <w:noProof/>
            <w:rPrChange w:id="1421" w:author="Ram Shrestha" w:date="2014-02-16T01:12:00Z">
              <w:rPr/>
            </w:rPrChange>
          </w:rPr>
          <w:t>Journal of Molecular Biology</w:t>
        </w:r>
        <w:r w:rsidRPr="00072915">
          <w:rPr>
            <w:rFonts w:ascii="Cambria" w:hAnsi="Cambria"/>
            <w:noProof/>
            <w:rPrChange w:id="1422" w:author="Ram Shrestha" w:date="2014-02-16T01:12:00Z">
              <w:rPr/>
            </w:rPrChange>
          </w:rPr>
          <w:t xml:space="preserve"> </w:t>
        </w:r>
        <w:r w:rsidRPr="00072915">
          <w:rPr>
            <w:rFonts w:ascii="Cambria" w:hAnsi="Cambria"/>
            <w:b/>
            <w:noProof/>
            <w:rPrChange w:id="1423" w:author="Ram Shrestha" w:date="2014-02-16T01:12:00Z">
              <w:rPr/>
            </w:rPrChange>
          </w:rPr>
          <w:t>380</w:t>
        </w:r>
        <w:r w:rsidRPr="00072915">
          <w:rPr>
            <w:rFonts w:ascii="Cambria" w:hAnsi="Cambria"/>
            <w:noProof/>
            <w:rPrChange w:id="1424" w:author="Ram Shrestha" w:date="2014-02-16T01:12:00Z">
              <w:rPr/>
            </w:rPrChange>
          </w:rPr>
          <w:t>: 504-519.</w:t>
        </w:r>
      </w:ins>
    </w:p>
    <w:p w:rsidR="00072915" w:rsidRPr="00072915" w:rsidRDefault="00072915" w:rsidP="00072915">
      <w:pPr>
        <w:jc w:val="both"/>
        <w:rPr>
          <w:ins w:id="1425" w:author="Ram Shrestha" w:date="2014-02-16T01:12:00Z"/>
          <w:rFonts w:ascii="Cambria" w:hAnsi="Cambria"/>
          <w:noProof/>
          <w:rPrChange w:id="1426" w:author="Ram Shrestha" w:date="2014-02-16T01:12:00Z">
            <w:rPr>
              <w:ins w:id="1427" w:author="Ram Shrestha" w:date="2014-02-16T01:12:00Z"/>
            </w:rPr>
          </w:rPrChange>
        </w:rPr>
        <w:pPrChange w:id="1428" w:author="Ram Shrestha" w:date="2014-02-16T01:12:00Z">
          <w:pPr>
            <w:ind w:left="720" w:hanging="720"/>
            <w:jc w:val="both"/>
          </w:pPr>
        </w:pPrChange>
      </w:pPr>
      <w:ins w:id="1429" w:author="Ram Shrestha" w:date="2014-02-16T01:12:00Z">
        <w:r w:rsidRPr="00072915">
          <w:rPr>
            <w:rFonts w:ascii="Cambria" w:hAnsi="Cambria"/>
            <w:noProof/>
            <w:rPrChange w:id="1430" w:author="Ram Shrestha" w:date="2014-02-16T01:12:00Z">
              <w:rPr/>
            </w:rPrChange>
          </w:rPr>
          <w:t xml:space="preserve">Cherry, S, Doukas, T, Armknecht, S, Whelan, S, Wang, H, Sarnow, P, Perrimon, N (2005) Genome-wide RNAi screen reveals a specific sensitivity of IRES-containing RNA viruses to host translation inhibition. </w:t>
        </w:r>
        <w:r w:rsidRPr="00072915">
          <w:rPr>
            <w:rFonts w:ascii="Cambria" w:hAnsi="Cambria"/>
            <w:i/>
            <w:noProof/>
            <w:rPrChange w:id="1431" w:author="Ram Shrestha" w:date="2014-02-16T01:12:00Z">
              <w:rPr/>
            </w:rPrChange>
          </w:rPr>
          <w:t>Genes Dev</w:t>
        </w:r>
        <w:r w:rsidRPr="00072915">
          <w:rPr>
            <w:rFonts w:ascii="Cambria" w:hAnsi="Cambria"/>
            <w:noProof/>
            <w:rPrChange w:id="1432" w:author="Ram Shrestha" w:date="2014-02-16T01:12:00Z">
              <w:rPr/>
            </w:rPrChange>
          </w:rPr>
          <w:t xml:space="preserve"> </w:t>
        </w:r>
        <w:r w:rsidRPr="00072915">
          <w:rPr>
            <w:rFonts w:ascii="Cambria" w:hAnsi="Cambria"/>
            <w:b/>
            <w:noProof/>
            <w:rPrChange w:id="1433" w:author="Ram Shrestha" w:date="2014-02-16T01:12:00Z">
              <w:rPr/>
            </w:rPrChange>
          </w:rPr>
          <w:t>19</w:t>
        </w:r>
        <w:r w:rsidRPr="00072915">
          <w:rPr>
            <w:rFonts w:ascii="Cambria" w:hAnsi="Cambria"/>
            <w:noProof/>
            <w:rPrChange w:id="1434" w:author="Ram Shrestha" w:date="2014-02-16T01:12:00Z">
              <w:rPr/>
            </w:rPrChange>
          </w:rPr>
          <w:t>: 445-452.</w:t>
        </w:r>
      </w:ins>
    </w:p>
    <w:p w:rsidR="00072915" w:rsidRPr="00072915" w:rsidRDefault="00072915" w:rsidP="00072915">
      <w:pPr>
        <w:jc w:val="both"/>
        <w:rPr>
          <w:ins w:id="1435" w:author="Ram Shrestha" w:date="2014-02-16T01:12:00Z"/>
          <w:rFonts w:ascii="Cambria" w:hAnsi="Cambria"/>
          <w:noProof/>
          <w:rPrChange w:id="1436" w:author="Ram Shrestha" w:date="2014-02-16T01:12:00Z">
            <w:rPr>
              <w:ins w:id="1437" w:author="Ram Shrestha" w:date="2014-02-16T01:12:00Z"/>
            </w:rPr>
          </w:rPrChange>
        </w:rPr>
        <w:pPrChange w:id="1438" w:author="Ram Shrestha" w:date="2014-02-16T01:12:00Z">
          <w:pPr>
            <w:ind w:left="720" w:hanging="720"/>
            <w:jc w:val="both"/>
          </w:pPr>
        </w:pPrChange>
      </w:pPr>
      <w:ins w:id="1439" w:author="Ram Shrestha" w:date="2014-02-16T01:12:00Z">
        <w:r w:rsidRPr="00072915">
          <w:rPr>
            <w:rFonts w:ascii="Cambria" w:hAnsi="Cambria"/>
            <w:noProof/>
            <w:rPrChange w:id="1440" w:author="Ram Shrestha" w:date="2014-02-16T01:12:00Z">
              <w:rPr/>
            </w:rPrChange>
          </w:rPr>
          <w:t xml:space="preserve">Chou, S, Upton, H, Bao, K, Schulze-Gahmen, U, Samelson, AJ, He, N, Nowak, A, Lu, H, Krogan, NJ, Zhou, Q, Alber, T HIV-1 Tat recruits transcription elongation factors dispersed along a flexible AFF4 scaffold. </w:t>
        </w:r>
        <w:r w:rsidRPr="00072915">
          <w:rPr>
            <w:rFonts w:ascii="Cambria" w:hAnsi="Cambria"/>
            <w:i/>
            <w:noProof/>
            <w:rPrChange w:id="1441" w:author="Ram Shrestha" w:date="2014-02-16T01:12:00Z">
              <w:rPr/>
            </w:rPrChange>
          </w:rPr>
          <w:t>Proc Natl Acad Sci U S A</w:t>
        </w:r>
        <w:r w:rsidRPr="00072915">
          <w:rPr>
            <w:rFonts w:ascii="Cambria" w:hAnsi="Cambria"/>
            <w:noProof/>
            <w:rPrChange w:id="1442" w:author="Ram Shrestha" w:date="2014-02-16T01:12:00Z">
              <w:rPr/>
            </w:rPrChange>
          </w:rPr>
          <w:t xml:space="preserve"> </w:t>
        </w:r>
        <w:r w:rsidRPr="00072915">
          <w:rPr>
            <w:rFonts w:ascii="Cambria" w:hAnsi="Cambria"/>
            <w:b/>
            <w:noProof/>
            <w:rPrChange w:id="1443" w:author="Ram Shrestha" w:date="2014-02-16T01:12:00Z">
              <w:rPr/>
            </w:rPrChange>
          </w:rPr>
          <w:t>110</w:t>
        </w:r>
        <w:r w:rsidRPr="00072915">
          <w:rPr>
            <w:rFonts w:ascii="Cambria" w:hAnsi="Cambria"/>
            <w:noProof/>
            <w:rPrChange w:id="1444" w:author="Ram Shrestha" w:date="2014-02-16T01:12:00Z">
              <w:rPr/>
            </w:rPrChange>
          </w:rPr>
          <w:t>: E123-131.</w:t>
        </w:r>
      </w:ins>
    </w:p>
    <w:p w:rsidR="00072915" w:rsidRPr="00072915" w:rsidRDefault="00072915" w:rsidP="00072915">
      <w:pPr>
        <w:jc w:val="both"/>
        <w:rPr>
          <w:ins w:id="1445" w:author="Ram Shrestha" w:date="2014-02-16T01:12:00Z"/>
          <w:rFonts w:ascii="Cambria" w:hAnsi="Cambria"/>
          <w:noProof/>
          <w:rPrChange w:id="1446" w:author="Ram Shrestha" w:date="2014-02-16T01:12:00Z">
            <w:rPr>
              <w:ins w:id="1447" w:author="Ram Shrestha" w:date="2014-02-16T01:12:00Z"/>
            </w:rPr>
          </w:rPrChange>
        </w:rPr>
        <w:pPrChange w:id="1448" w:author="Ram Shrestha" w:date="2014-02-16T01:12:00Z">
          <w:pPr>
            <w:ind w:left="720" w:hanging="720"/>
            <w:jc w:val="both"/>
          </w:pPr>
        </w:pPrChange>
      </w:pPr>
      <w:ins w:id="1449" w:author="Ram Shrestha" w:date="2014-02-16T01:12:00Z">
        <w:r w:rsidRPr="00072915">
          <w:rPr>
            <w:rFonts w:ascii="Cambria" w:hAnsi="Cambria"/>
            <w:noProof/>
            <w:rPrChange w:id="1450" w:author="Ram Shrestha" w:date="2014-02-16T01:12:00Z">
              <w:rPr/>
            </w:rPrChange>
          </w:rPr>
          <w:t xml:space="preserve">Christ, F, Thys, W, De Rijck, J, Gijsbers, R, Albanese, A, Arosio, D, Emiliani, S, Rain, JC, Benarous, R, Cereseto, A, Debyser, Z (2008) Transportin-SR2 imports HIV into the nucleus. </w:t>
        </w:r>
        <w:r w:rsidRPr="00072915">
          <w:rPr>
            <w:rFonts w:ascii="Cambria" w:hAnsi="Cambria"/>
            <w:i/>
            <w:noProof/>
            <w:rPrChange w:id="1451" w:author="Ram Shrestha" w:date="2014-02-16T01:12:00Z">
              <w:rPr/>
            </w:rPrChange>
          </w:rPr>
          <w:t>Curr Biol</w:t>
        </w:r>
        <w:r w:rsidRPr="00072915">
          <w:rPr>
            <w:rFonts w:ascii="Cambria" w:hAnsi="Cambria"/>
            <w:noProof/>
            <w:rPrChange w:id="1452" w:author="Ram Shrestha" w:date="2014-02-16T01:12:00Z">
              <w:rPr/>
            </w:rPrChange>
          </w:rPr>
          <w:t xml:space="preserve"> </w:t>
        </w:r>
        <w:r w:rsidRPr="00072915">
          <w:rPr>
            <w:rFonts w:ascii="Cambria" w:hAnsi="Cambria"/>
            <w:b/>
            <w:noProof/>
            <w:rPrChange w:id="1453" w:author="Ram Shrestha" w:date="2014-02-16T01:12:00Z">
              <w:rPr/>
            </w:rPrChange>
          </w:rPr>
          <w:t>18</w:t>
        </w:r>
        <w:r w:rsidRPr="00072915">
          <w:rPr>
            <w:rFonts w:ascii="Cambria" w:hAnsi="Cambria"/>
            <w:noProof/>
            <w:rPrChange w:id="1454" w:author="Ram Shrestha" w:date="2014-02-16T01:12:00Z">
              <w:rPr/>
            </w:rPrChange>
          </w:rPr>
          <w:t>: 1192-1202.</w:t>
        </w:r>
      </w:ins>
    </w:p>
    <w:p w:rsidR="00072915" w:rsidRPr="00072915" w:rsidRDefault="00072915" w:rsidP="00072915">
      <w:pPr>
        <w:jc w:val="both"/>
        <w:rPr>
          <w:ins w:id="1455" w:author="Ram Shrestha" w:date="2014-02-16T01:12:00Z"/>
          <w:rFonts w:ascii="Cambria" w:hAnsi="Cambria"/>
          <w:noProof/>
          <w:rPrChange w:id="1456" w:author="Ram Shrestha" w:date="2014-02-16T01:12:00Z">
            <w:rPr>
              <w:ins w:id="1457" w:author="Ram Shrestha" w:date="2014-02-16T01:12:00Z"/>
            </w:rPr>
          </w:rPrChange>
        </w:rPr>
        <w:pPrChange w:id="1458" w:author="Ram Shrestha" w:date="2014-02-16T01:12:00Z">
          <w:pPr>
            <w:ind w:left="720" w:hanging="720"/>
            <w:jc w:val="both"/>
          </w:pPr>
        </w:pPrChange>
      </w:pPr>
      <w:ins w:id="1459" w:author="Ram Shrestha" w:date="2014-02-16T01:12:00Z">
        <w:r w:rsidRPr="00072915">
          <w:rPr>
            <w:rFonts w:ascii="Cambria" w:hAnsi="Cambria"/>
            <w:noProof/>
            <w:rPrChange w:id="1460" w:author="Ram Shrestha" w:date="2014-02-16T01:12:00Z">
              <w:rPr/>
            </w:rPrChange>
          </w:rPr>
          <w:t xml:space="preserve">Chukkapalli, V, Oh, SJ, Ono, A Opposing mechanisms involving RNA and lipids regulate HIV-1 Gag membrane binding through the highly basic region of the matrix domain. </w:t>
        </w:r>
        <w:r w:rsidRPr="00072915">
          <w:rPr>
            <w:rFonts w:ascii="Cambria" w:hAnsi="Cambria"/>
            <w:i/>
            <w:noProof/>
            <w:rPrChange w:id="1461" w:author="Ram Shrestha" w:date="2014-02-16T01:12:00Z">
              <w:rPr/>
            </w:rPrChange>
          </w:rPr>
          <w:t>Proc Natl Acad Sci U S A</w:t>
        </w:r>
        <w:r w:rsidRPr="00072915">
          <w:rPr>
            <w:rFonts w:ascii="Cambria" w:hAnsi="Cambria"/>
            <w:noProof/>
            <w:rPrChange w:id="1462" w:author="Ram Shrestha" w:date="2014-02-16T01:12:00Z">
              <w:rPr/>
            </w:rPrChange>
          </w:rPr>
          <w:t xml:space="preserve"> </w:t>
        </w:r>
        <w:r w:rsidRPr="00072915">
          <w:rPr>
            <w:rFonts w:ascii="Cambria" w:hAnsi="Cambria"/>
            <w:b/>
            <w:noProof/>
            <w:rPrChange w:id="1463" w:author="Ram Shrestha" w:date="2014-02-16T01:12:00Z">
              <w:rPr/>
            </w:rPrChange>
          </w:rPr>
          <w:t>107</w:t>
        </w:r>
        <w:r w:rsidRPr="00072915">
          <w:rPr>
            <w:rFonts w:ascii="Cambria" w:hAnsi="Cambria"/>
            <w:noProof/>
            <w:rPrChange w:id="1464" w:author="Ram Shrestha" w:date="2014-02-16T01:12:00Z">
              <w:rPr/>
            </w:rPrChange>
          </w:rPr>
          <w:t>: 1600-1605.</w:t>
        </w:r>
      </w:ins>
    </w:p>
    <w:p w:rsidR="00072915" w:rsidRPr="00072915" w:rsidRDefault="00072915" w:rsidP="00072915">
      <w:pPr>
        <w:jc w:val="both"/>
        <w:rPr>
          <w:ins w:id="1465" w:author="Ram Shrestha" w:date="2014-02-16T01:12:00Z"/>
          <w:rFonts w:ascii="Cambria" w:hAnsi="Cambria"/>
          <w:noProof/>
          <w:rPrChange w:id="1466" w:author="Ram Shrestha" w:date="2014-02-16T01:12:00Z">
            <w:rPr>
              <w:ins w:id="1467" w:author="Ram Shrestha" w:date="2014-02-16T01:12:00Z"/>
            </w:rPr>
          </w:rPrChange>
        </w:rPr>
        <w:pPrChange w:id="1468" w:author="Ram Shrestha" w:date="2014-02-16T01:12:00Z">
          <w:pPr>
            <w:ind w:left="720" w:hanging="720"/>
            <w:jc w:val="both"/>
          </w:pPr>
        </w:pPrChange>
      </w:pPr>
      <w:ins w:id="1469" w:author="Ram Shrestha" w:date="2014-02-16T01:12:00Z">
        <w:r w:rsidRPr="00072915">
          <w:rPr>
            <w:rFonts w:ascii="Cambria" w:hAnsi="Cambria"/>
            <w:noProof/>
            <w:rPrChange w:id="1470" w:author="Ram Shrestha" w:date="2014-02-16T01:12:00Z">
              <w:rPr/>
            </w:rPrChange>
          </w:rPr>
          <w:t xml:space="preserve">Cohen, EA, Subbramanian, RA, Gottlinger, HG (1996) Role of auxiliary proteins in retroviral morphogenesis. </w:t>
        </w:r>
        <w:r w:rsidRPr="00072915">
          <w:rPr>
            <w:rFonts w:ascii="Cambria" w:hAnsi="Cambria"/>
            <w:i/>
            <w:noProof/>
            <w:rPrChange w:id="1471" w:author="Ram Shrestha" w:date="2014-02-16T01:12:00Z">
              <w:rPr/>
            </w:rPrChange>
          </w:rPr>
          <w:t>Curr Top Microbiol Immunol</w:t>
        </w:r>
        <w:r w:rsidRPr="00072915">
          <w:rPr>
            <w:rFonts w:ascii="Cambria" w:hAnsi="Cambria"/>
            <w:noProof/>
            <w:rPrChange w:id="1472" w:author="Ram Shrestha" w:date="2014-02-16T01:12:00Z">
              <w:rPr/>
            </w:rPrChange>
          </w:rPr>
          <w:t xml:space="preserve"> </w:t>
        </w:r>
        <w:r w:rsidRPr="00072915">
          <w:rPr>
            <w:rFonts w:ascii="Cambria" w:hAnsi="Cambria"/>
            <w:b/>
            <w:noProof/>
            <w:rPrChange w:id="1473" w:author="Ram Shrestha" w:date="2014-02-16T01:12:00Z">
              <w:rPr/>
            </w:rPrChange>
          </w:rPr>
          <w:t>214</w:t>
        </w:r>
        <w:r w:rsidRPr="00072915">
          <w:rPr>
            <w:rFonts w:ascii="Cambria" w:hAnsi="Cambria"/>
            <w:noProof/>
            <w:rPrChange w:id="1474" w:author="Ram Shrestha" w:date="2014-02-16T01:12:00Z">
              <w:rPr/>
            </w:rPrChange>
          </w:rPr>
          <w:t>: 219-235.</w:t>
        </w:r>
      </w:ins>
    </w:p>
    <w:p w:rsidR="00072915" w:rsidRPr="00072915" w:rsidRDefault="00072915" w:rsidP="00072915">
      <w:pPr>
        <w:jc w:val="both"/>
        <w:rPr>
          <w:ins w:id="1475" w:author="Ram Shrestha" w:date="2014-02-16T01:12:00Z"/>
          <w:rFonts w:ascii="Cambria" w:hAnsi="Cambria"/>
          <w:noProof/>
          <w:rPrChange w:id="1476" w:author="Ram Shrestha" w:date="2014-02-16T01:12:00Z">
            <w:rPr>
              <w:ins w:id="1477" w:author="Ram Shrestha" w:date="2014-02-16T01:12:00Z"/>
            </w:rPr>
          </w:rPrChange>
        </w:rPr>
        <w:pPrChange w:id="1478" w:author="Ram Shrestha" w:date="2014-02-16T01:12:00Z">
          <w:pPr>
            <w:ind w:left="720" w:hanging="720"/>
            <w:jc w:val="both"/>
          </w:pPr>
        </w:pPrChange>
      </w:pPr>
      <w:ins w:id="1479" w:author="Ram Shrestha" w:date="2014-02-16T01:12:00Z">
        <w:r w:rsidRPr="00072915">
          <w:rPr>
            <w:rFonts w:ascii="Cambria" w:hAnsi="Cambria"/>
            <w:noProof/>
            <w:rPrChange w:id="1480" w:author="Ram Shrestha" w:date="2014-02-16T01:12:00Z">
              <w:rPr/>
            </w:rPrChange>
          </w:rPr>
          <w:t xml:space="preserve">Cohen, EA, Terwilliger, EF, Sodroski, JG, Haseltine, WA (1988) Identification of a protein encoded by the vpu gene of HIV-1. </w:t>
        </w:r>
        <w:r w:rsidRPr="00072915">
          <w:rPr>
            <w:rFonts w:ascii="Cambria" w:hAnsi="Cambria"/>
            <w:i/>
            <w:noProof/>
            <w:rPrChange w:id="1481" w:author="Ram Shrestha" w:date="2014-02-16T01:12:00Z">
              <w:rPr/>
            </w:rPrChange>
          </w:rPr>
          <w:t>Nature</w:t>
        </w:r>
        <w:r w:rsidRPr="00072915">
          <w:rPr>
            <w:rFonts w:ascii="Cambria" w:hAnsi="Cambria"/>
            <w:noProof/>
            <w:rPrChange w:id="1482" w:author="Ram Shrestha" w:date="2014-02-16T01:12:00Z">
              <w:rPr/>
            </w:rPrChange>
          </w:rPr>
          <w:t xml:space="preserve"> </w:t>
        </w:r>
        <w:r w:rsidRPr="00072915">
          <w:rPr>
            <w:rFonts w:ascii="Cambria" w:hAnsi="Cambria"/>
            <w:b/>
            <w:noProof/>
            <w:rPrChange w:id="1483" w:author="Ram Shrestha" w:date="2014-02-16T01:12:00Z">
              <w:rPr/>
            </w:rPrChange>
          </w:rPr>
          <w:t>334</w:t>
        </w:r>
        <w:r w:rsidRPr="00072915">
          <w:rPr>
            <w:rFonts w:ascii="Cambria" w:hAnsi="Cambria"/>
            <w:noProof/>
            <w:rPrChange w:id="1484" w:author="Ram Shrestha" w:date="2014-02-16T01:12:00Z">
              <w:rPr/>
            </w:rPrChange>
          </w:rPr>
          <w:t>: 532-534.</w:t>
        </w:r>
      </w:ins>
    </w:p>
    <w:p w:rsidR="00072915" w:rsidRPr="00072915" w:rsidRDefault="00072915" w:rsidP="00072915">
      <w:pPr>
        <w:jc w:val="both"/>
        <w:rPr>
          <w:ins w:id="1485" w:author="Ram Shrestha" w:date="2014-02-16T01:12:00Z"/>
          <w:rFonts w:ascii="Cambria" w:hAnsi="Cambria"/>
          <w:noProof/>
          <w:rPrChange w:id="1486" w:author="Ram Shrestha" w:date="2014-02-16T01:12:00Z">
            <w:rPr>
              <w:ins w:id="1487" w:author="Ram Shrestha" w:date="2014-02-16T01:12:00Z"/>
            </w:rPr>
          </w:rPrChange>
        </w:rPr>
        <w:pPrChange w:id="1488" w:author="Ram Shrestha" w:date="2014-02-16T01:12:00Z">
          <w:pPr>
            <w:ind w:left="720" w:hanging="720"/>
            <w:jc w:val="both"/>
          </w:pPr>
        </w:pPrChange>
      </w:pPr>
      <w:ins w:id="1489" w:author="Ram Shrestha" w:date="2014-02-16T01:12:00Z">
        <w:r w:rsidRPr="00072915">
          <w:rPr>
            <w:rFonts w:ascii="Cambria" w:hAnsi="Cambria"/>
            <w:noProof/>
            <w:rPrChange w:id="1490" w:author="Ram Shrestha" w:date="2014-02-16T01:12:00Z">
              <w:rPr/>
            </w:rPrChange>
          </w:rPr>
          <w:t xml:space="preserve">Collier, AC, Coombs, RW, Fischl, MA, Skolnik, PR, Northfelt, D, Boutin, P, Hooper, CJ, Kaplan, LD, Volberding, PA, Davis, LG, Henrard, DR, Weller, S, Corey, L (1993) Combination therapy with zidovudine and didanosine compared with zidovudine alone in HIV-1 infection. </w:t>
        </w:r>
        <w:r w:rsidRPr="00072915">
          <w:rPr>
            <w:rFonts w:ascii="Cambria" w:hAnsi="Cambria"/>
            <w:i/>
            <w:noProof/>
            <w:rPrChange w:id="1491" w:author="Ram Shrestha" w:date="2014-02-16T01:12:00Z">
              <w:rPr/>
            </w:rPrChange>
          </w:rPr>
          <w:t>Ann Intern Med</w:t>
        </w:r>
        <w:r w:rsidRPr="00072915">
          <w:rPr>
            <w:rFonts w:ascii="Cambria" w:hAnsi="Cambria"/>
            <w:noProof/>
            <w:rPrChange w:id="1492" w:author="Ram Shrestha" w:date="2014-02-16T01:12:00Z">
              <w:rPr/>
            </w:rPrChange>
          </w:rPr>
          <w:t xml:space="preserve"> </w:t>
        </w:r>
        <w:r w:rsidRPr="00072915">
          <w:rPr>
            <w:rFonts w:ascii="Cambria" w:hAnsi="Cambria"/>
            <w:b/>
            <w:noProof/>
            <w:rPrChange w:id="1493" w:author="Ram Shrestha" w:date="2014-02-16T01:12:00Z">
              <w:rPr/>
            </w:rPrChange>
          </w:rPr>
          <w:t>119</w:t>
        </w:r>
        <w:r w:rsidRPr="00072915">
          <w:rPr>
            <w:rFonts w:ascii="Cambria" w:hAnsi="Cambria"/>
            <w:noProof/>
            <w:rPrChange w:id="1494" w:author="Ram Shrestha" w:date="2014-02-16T01:12:00Z">
              <w:rPr/>
            </w:rPrChange>
          </w:rPr>
          <w:t>: 786-793.</w:t>
        </w:r>
      </w:ins>
    </w:p>
    <w:p w:rsidR="00072915" w:rsidRPr="00072915" w:rsidRDefault="00072915" w:rsidP="00072915">
      <w:pPr>
        <w:jc w:val="both"/>
        <w:rPr>
          <w:ins w:id="1495" w:author="Ram Shrestha" w:date="2014-02-16T01:12:00Z"/>
          <w:rFonts w:ascii="Cambria" w:hAnsi="Cambria"/>
          <w:noProof/>
          <w:rPrChange w:id="1496" w:author="Ram Shrestha" w:date="2014-02-16T01:12:00Z">
            <w:rPr>
              <w:ins w:id="1497" w:author="Ram Shrestha" w:date="2014-02-16T01:12:00Z"/>
            </w:rPr>
          </w:rPrChange>
        </w:rPr>
        <w:pPrChange w:id="1498" w:author="Ram Shrestha" w:date="2014-02-16T01:12:00Z">
          <w:pPr>
            <w:ind w:left="720" w:hanging="720"/>
            <w:jc w:val="both"/>
          </w:pPr>
        </w:pPrChange>
      </w:pPr>
      <w:ins w:id="1499" w:author="Ram Shrestha" w:date="2014-02-16T01:12:00Z">
        <w:r w:rsidRPr="00072915">
          <w:rPr>
            <w:rFonts w:ascii="Cambria" w:hAnsi="Cambria"/>
            <w:noProof/>
            <w:rPrChange w:id="1500" w:author="Ram Shrestha" w:date="2014-02-16T01:12:00Z">
              <w:rPr/>
            </w:rPrChange>
          </w:rPr>
          <w: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t>
        </w:r>
        <w:r w:rsidRPr="00072915">
          <w:rPr>
            <w:rFonts w:ascii="Cambria" w:hAnsi="Cambria"/>
            <w:i/>
            <w:noProof/>
            <w:rPrChange w:id="1501" w:author="Ram Shrestha" w:date="2014-02-16T01:12:00Z">
              <w:rPr/>
            </w:rPrChange>
          </w:rPr>
          <w:t>N Engl J Med</w:t>
        </w:r>
        <w:r w:rsidRPr="00072915">
          <w:rPr>
            <w:rFonts w:ascii="Cambria" w:hAnsi="Cambria"/>
            <w:noProof/>
            <w:rPrChange w:id="1502" w:author="Ram Shrestha" w:date="2014-02-16T01:12:00Z">
              <w:rPr/>
            </w:rPrChange>
          </w:rPr>
          <w:t xml:space="preserve"> </w:t>
        </w:r>
        <w:r w:rsidRPr="00072915">
          <w:rPr>
            <w:rFonts w:ascii="Cambria" w:hAnsi="Cambria"/>
            <w:b/>
            <w:noProof/>
            <w:rPrChange w:id="1503" w:author="Ram Shrestha" w:date="2014-02-16T01:12:00Z">
              <w:rPr/>
            </w:rPrChange>
          </w:rPr>
          <w:t>334</w:t>
        </w:r>
        <w:r w:rsidRPr="00072915">
          <w:rPr>
            <w:rFonts w:ascii="Cambria" w:hAnsi="Cambria"/>
            <w:noProof/>
            <w:rPrChange w:id="1504" w:author="Ram Shrestha" w:date="2014-02-16T01:12:00Z">
              <w:rPr/>
            </w:rPrChange>
          </w:rPr>
          <w:t>: 1011-1017.</w:t>
        </w:r>
      </w:ins>
    </w:p>
    <w:p w:rsidR="00072915" w:rsidRPr="00072915" w:rsidRDefault="00072915" w:rsidP="00072915">
      <w:pPr>
        <w:jc w:val="both"/>
        <w:rPr>
          <w:ins w:id="1505" w:author="Ram Shrestha" w:date="2014-02-16T01:12:00Z"/>
          <w:rFonts w:ascii="Cambria" w:hAnsi="Cambria"/>
          <w:noProof/>
          <w:rPrChange w:id="1506" w:author="Ram Shrestha" w:date="2014-02-16T01:12:00Z">
            <w:rPr>
              <w:ins w:id="1507" w:author="Ram Shrestha" w:date="2014-02-16T01:12:00Z"/>
            </w:rPr>
          </w:rPrChange>
        </w:rPr>
        <w:pPrChange w:id="1508" w:author="Ram Shrestha" w:date="2014-02-16T01:12:00Z">
          <w:pPr>
            <w:ind w:left="720" w:hanging="720"/>
            <w:jc w:val="both"/>
          </w:pPr>
        </w:pPrChange>
      </w:pPr>
      <w:ins w:id="1509" w:author="Ram Shrestha" w:date="2014-02-16T01:12:00Z">
        <w:r w:rsidRPr="00072915">
          <w:rPr>
            <w:rFonts w:ascii="Cambria" w:hAnsi="Cambria"/>
            <w:noProof/>
            <w:rPrChange w:id="1510" w:author="Ram Shrestha" w:date="2014-02-16T01:12:00Z">
              <w:rPr/>
            </w:rPrChange>
          </w:rPr>
          <w:t xml:space="preserve">Collins, KL, Chen, BK, Kalams, SA, Walker, BD, Baltimore, D (1998) HIV-1 Nef protein protects infected primary cells against killing by cytotoxic T lymphocytes. </w:t>
        </w:r>
        <w:r w:rsidRPr="00072915">
          <w:rPr>
            <w:rFonts w:ascii="Cambria" w:hAnsi="Cambria"/>
            <w:i/>
            <w:noProof/>
            <w:rPrChange w:id="1511" w:author="Ram Shrestha" w:date="2014-02-16T01:12:00Z">
              <w:rPr/>
            </w:rPrChange>
          </w:rPr>
          <w:t>Nature</w:t>
        </w:r>
        <w:r w:rsidRPr="00072915">
          <w:rPr>
            <w:rFonts w:ascii="Cambria" w:hAnsi="Cambria"/>
            <w:noProof/>
            <w:rPrChange w:id="1512" w:author="Ram Shrestha" w:date="2014-02-16T01:12:00Z">
              <w:rPr/>
            </w:rPrChange>
          </w:rPr>
          <w:t xml:space="preserve"> </w:t>
        </w:r>
        <w:r w:rsidRPr="00072915">
          <w:rPr>
            <w:rFonts w:ascii="Cambria" w:hAnsi="Cambria"/>
            <w:b/>
            <w:noProof/>
            <w:rPrChange w:id="1513" w:author="Ram Shrestha" w:date="2014-02-16T01:12:00Z">
              <w:rPr/>
            </w:rPrChange>
          </w:rPr>
          <w:t>391</w:t>
        </w:r>
        <w:r w:rsidRPr="00072915">
          <w:rPr>
            <w:rFonts w:ascii="Cambria" w:hAnsi="Cambria"/>
            <w:noProof/>
            <w:rPrChange w:id="1514" w:author="Ram Shrestha" w:date="2014-02-16T01:12:00Z">
              <w:rPr/>
            </w:rPrChange>
          </w:rPr>
          <w:t>: 397-401.</w:t>
        </w:r>
      </w:ins>
    </w:p>
    <w:p w:rsidR="00072915" w:rsidRPr="00072915" w:rsidRDefault="00072915" w:rsidP="00072915">
      <w:pPr>
        <w:jc w:val="both"/>
        <w:rPr>
          <w:ins w:id="1515" w:author="Ram Shrestha" w:date="2014-02-16T01:12:00Z"/>
          <w:rFonts w:ascii="Cambria" w:hAnsi="Cambria"/>
          <w:noProof/>
          <w:rPrChange w:id="1516" w:author="Ram Shrestha" w:date="2014-02-16T01:12:00Z">
            <w:rPr>
              <w:ins w:id="1517" w:author="Ram Shrestha" w:date="2014-02-16T01:12:00Z"/>
            </w:rPr>
          </w:rPrChange>
        </w:rPr>
        <w:pPrChange w:id="1518" w:author="Ram Shrestha" w:date="2014-02-16T01:12:00Z">
          <w:pPr>
            <w:ind w:left="720" w:hanging="720"/>
            <w:jc w:val="both"/>
          </w:pPr>
        </w:pPrChange>
      </w:pPr>
      <w:ins w:id="1519" w:author="Ram Shrestha" w:date="2014-02-16T01:12:00Z">
        <w:r w:rsidRPr="00072915">
          <w:rPr>
            <w:rFonts w:ascii="Cambria" w:hAnsi="Cambria"/>
            <w:noProof/>
            <w:rPrChange w:id="1520" w:author="Ram Shrestha" w:date="2014-02-16T01:12:00Z">
              <w:rPr/>
            </w:rPrChange>
          </w:rPr>
          <w:t xml:space="preserve">Condra, JH, Schleif, WA, Blahy, OM, Gabryelski, LJ, Graham, DJ, Quintero, JC, Rhodes, A, Robbins, HL, Roth, E, Shivaprakash, M, et al. (1995) In vivo emergence of HIV-1 variants resistant to multiple protease inhibitors. </w:t>
        </w:r>
        <w:r w:rsidRPr="00072915">
          <w:rPr>
            <w:rFonts w:ascii="Cambria" w:hAnsi="Cambria"/>
            <w:i/>
            <w:noProof/>
            <w:rPrChange w:id="1521" w:author="Ram Shrestha" w:date="2014-02-16T01:12:00Z">
              <w:rPr/>
            </w:rPrChange>
          </w:rPr>
          <w:t>Nature</w:t>
        </w:r>
        <w:r w:rsidRPr="00072915">
          <w:rPr>
            <w:rFonts w:ascii="Cambria" w:hAnsi="Cambria"/>
            <w:noProof/>
            <w:rPrChange w:id="1522" w:author="Ram Shrestha" w:date="2014-02-16T01:12:00Z">
              <w:rPr/>
            </w:rPrChange>
          </w:rPr>
          <w:t xml:space="preserve"> </w:t>
        </w:r>
        <w:r w:rsidRPr="00072915">
          <w:rPr>
            <w:rFonts w:ascii="Cambria" w:hAnsi="Cambria"/>
            <w:b/>
            <w:noProof/>
            <w:rPrChange w:id="1523" w:author="Ram Shrestha" w:date="2014-02-16T01:12:00Z">
              <w:rPr/>
            </w:rPrChange>
          </w:rPr>
          <w:t>374</w:t>
        </w:r>
        <w:r w:rsidRPr="00072915">
          <w:rPr>
            <w:rFonts w:ascii="Cambria" w:hAnsi="Cambria"/>
            <w:noProof/>
            <w:rPrChange w:id="1524" w:author="Ram Shrestha" w:date="2014-02-16T01:12:00Z">
              <w:rPr/>
            </w:rPrChange>
          </w:rPr>
          <w:t>: 569-571.</w:t>
        </w:r>
      </w:ins>
    </w:p>
    <w:p w:rsidR="00072915" w:rsidRPr="00072915" w:rsidRDefault="00072915" w:rsidP="00072915">
      <w:pPr>
        <w:jc w:val="both"/>
        <w:rPr>
          <w:ins w:id="1525" w:author="Ram Shrestha" w:date="2014-02-16T01:12:00Z"/>
          <w:rFonts w:ascii="Cambria" w:hAnsi="Cambria"/>
          <w:noProof/>
          <w:rPrChange w:id="1526" w:author="Ram Shrestha" w:date="2014-02-16T01:12:00Z">
            <w:rPr>
              <w:ins w:id="1527" w:author="Ram Shrestha" w:date="2014-02-16T01:12:00Z"/>
            </w:rPr>
          </w:rPrChange>
        </w:rPr>
        <w:pPrChange w:id="1528" w:author="Ram Shrestha" w:date="2014-02-16T01:12:00Z">
          <w:pPr>
            <w:ind w:left="720" w:hanging="720"/>
            <w:jc w:val="both"/>
          </w:pPr>
        </w:pPrChange>
      </w:pPr>
      <w:ins w:id="1529" w:author="Ram Shrestha" w:date="2014-02-16T01:12:00Z">
        <w:r w:rsidRPr="00072915">
          <w:rPr>
            <w:rFonts w:ascii="Cambria" w:hAnsi="Cambria"/>
            <w:noProof/>
            <w:rPrChange w:id="1530" w:author="Ram Shrestha" w:date="2014-02-16T01:12:00Z">
              <w:rPr/>
            </w:rPrChange>
          </w:rPr>
          <w:t xml:space="preserve">Connor, EM, Sperling, RS, Gelber, R, Kiselev, P, Scott, G, O'Sullivan, MJ, VanDyke, R, Bey, M, Shearer, W, Jacobson, RL (1994) Reduction of maternal-infant transmission of human immunodeficiency virus type 1 with zidovudine treatment. </w:t>
        </w:r>
        <w:r w:rsidRPr="00072915">
          <w:rPr>
            <w:rFonts w:ascii="Cambria" w:hAnsi="Cambria"/>
            <w:i/>
            <w:noProof/>
            <w:rPrChange w:id="1531" w:author="Ram Shrestha" w:date="2014-02-16T01:12:00Z">
              <w:rPr/>
            </w:rPrChange>
          </w:rPr>
          <w:t>New England Journal of Medicine</w:t>
        </w:r>
        <w:r w:rsidRPr="00072915">
          <w:rPr>
            <w:rFonts w:ascii="Cambria" w:hAnsi="Cambria"/>
            <w:noProof/>
            <w:rPrChange w:id="1532" w:author="Ram Shrestha" w:date="2014-02-16T01:12:00Z">
              <w:rPr/>
            </w:rPrChange>
          </w:rPr>
          <w:t xml:space="preserve"> </w:t>
        </w:r>
        <w:r w:rsidRPr="00072915">
          <w:rPr>
            <w:rFonts w:ascii="Cambria" w:hAnsi="Cambria"/>
            <w:b/>
            <w:noProof/>
            <w:rPrChange w:id="1533" w:author="Ram Shrestha" w:date="2014-02-16T01:12:00Z">
              <w:rPr/>
            </w:rPrChange>
          </w:rPr>
          <w:t>331</w:t>
        </w:r>
        <w:r w:rsidRPr="00072915">
          <w:rPr>
            <w:rFonts w:ascii="Cambria" w:hAnsi="Cambria"/>
            <w:noProof/>
            <w:rPrChange w:id="1534" w:author="Ram Shrestha" w:date="2014-02-16T01:12:00Z">
              <w:rPr/>
            </w:rPrChange>
          </w:rPr>
          <w:t>: 1173-1180.</w:t>
        </w:r>
      </w:ins>
    </w:p>
    <w:p w:rsidR="00072915" w:rsidRPr="00072915" w:rsidRDefault="00072915" w:rsidP="00072915">
      <w:pPr>
        <w:jc w:val="both"/>
        <w:rPr>
          <w:ins w:id="1535" w:author="Ram Shrestha" w:date="2014-02-16T01:12:00Z"/>
          <w:rFonts w:ascii="Cambria" w:hAnsi="Cambria"/>
          <w:noProof/>
          <w:rPrChange w:id="1536" w:author="Ram Shrestha" w:date="2014-02-16T01:12:00Z">
            <w:rPr>
              <w:ins w:id="1537" w:author="Ram Shrestha" w:date="2014-02-16T01:12:00Z"/>
            </w:rPr>
          </w:rPrChange>
        </w:rPr>
        <w:pPrChange w:id="1538" w:author="Ram Shrestha" w:date="2014-02-16T01:12:00Z">
          <w:pPr>
            <w:ind w:left="720" w:hanging="720"/>
            <w:jc w:val="both"/>
          </w:pPr>
        </w:pPrChange>
      </w:pPr>
      <w:ins w:id="1539" w:author="Ram Shrestha" w:date="2014-02-16T01:12:00Z">
        <w:r w:rsidRPr="00072915">
          <w:rPr>
            <w:rFonts w:ascii="Cambria" w:hAnsi="Cambria"/>
            <w:noProof/>
            <w:rPrChange w:id="1540" w:author="Ram Shrestha" w:date="2014-02-16T01:12:00Z">
              <w:rPr/>
            </w:rPrChange>
          </w:rPr>
          <w:t xml:space="preserve">Connor, RI, Chen, BK, Choe, S, Landau, NR (1995) Vpr Is Required for Efficient Replication of Human Immunodeficiency Virus Type-1 in Mononuclear Phagocytes. </w:t>
        </w:r>
        <w:r w:rsidRPr="00072915">
          <w:rPr>
            <w:rFonts w:ascii="Cambria" w:hAnsi="Cambria"/>
            <w:i/>
            <w:noProof/>
            <w:rPrChange w:id="1541" w:author="Ram Shrestha" w:date="2014-02-16T01:12:00Z">
              <w:rPr/>
            </w:rPrChange>
          </w:rPr>
          <w:t>Virology</w:t>
        </w:r>
        <w:r w:rsidRPr="00072915">
          <w:rPr>
            <w:rFonts w:ascii="Cambria" w:hAnsi="Cambria"/>
            <w:noProof/>
            <w:rPrChange w:id="1542" w:author="Ram Shrestha" w:date="2014-02-16T01:12:00Z">
              <w:rPr/>
            </w:rPrChange>
          </w:rPr>
          <w:t xml:space="preserve"> </w:t>
        </w:r>
        <w:r w:rsidRPr="00072915">
          <w:rPr>
            <w:rFonts w:ascii="Cambria" w:hAnsi="Cambria"/>
            <w:b/>
            <w:noProof/>
            <w:rPrChange w:id="1543" w:author="Ram Shrestha" w:date="2014-02-16T01:12:00Z">
              <w:rPr/>
            </w:rPrChange>
          </w:rPr>
          <w:t>206</w:t>
        </w:r>
        <w:r w:rsidRPr="00072915">
          <w:rPr>
            <w:rFonts w:ascii="Cambria" w:hAnsi="Cambria"/>
            <w:noProof/>
            <w:rPrChange w:id="1544" w:author="Ram Shrestha" w:date="2014-02-16T01:12:00Z">
              <w:rPr/>
            </w:rPrChange>
          </w:rPr>
          <w:t>: 935-944.</w:t>
        </w:r>
      </w:ins>
    </w:p>
    <w:p w:rsidR="00072915" w:rsidRPr="00072915" w:rsidRDefault="00072915" w:rsidP="00072915">
      <w:pPr>
        <w:jc w:val="both"/>
        <w:rPr>
          <w:ins w:id="1545" w:author="Ram Shrestha" w:date="2014-02-16T01:12:00Z"/>
          <w:rFonts w:ascii="Cambria" w:hAnsi="Cambria"/>
          <w:noProof/>
          <w:rPrChange w:id="1546" w:author="Ram Shrestha" w:date="2014-02-16T01:12:00Z">
            <w:rPr>
              <w:ins w:id="1547" w:author="Ram Shrestha" w:date="2014-02-16T01:12:00Z"/>
            </w:rPr>
          </w:rPrChange>
        </w:rPr>
        <w:pPrChange w:id="1548" w:author="Ram Shrestha" w:date="2014-02-16T01:12:00Z">
          <w:pPr>
            <w:ind w:left="720" w:hanging="720"/>
            <w:jc w:val="both"/>
          </w:pPr>
        </w:pPrChange>
      </w:pPr>
      <w:ins w:id="1549" w:author="Ram Shrestha" w:date="2014-02-16T01:12:00Z">
        <w:r w:rsidRPr="00072915">
          <w:rPr>
            <w:rFonts w:ascii="Cambria" w:hAnsi="Cambria"/>
            <w:noProof/>
            <w:rPrChange w:id="1550" w:author="Ram Shrestha" w:date="2014-02-16T01:12:00Z">
              <w:rPr/>
            </w:rPrChange>
          </w:rPr>
          <w:t xml:space="preserve">Conticello, SG, Harris, RS, Neuberger, MS (2003) The Vif Protein of HIV Triggers Degradation of the Human Antiretroviral DNA Deaminase APOBEC3G. </w:t>
        </w:r>
        <w:r w:rsidRPr="00072915">
          <w:rPr>
            <w:rFonts w:ascii="Cambria" w:hAnsi="Cambria"/>
            <w:i/>
            <w:noProof/>
            <w:rPrChange w:id="1551" w:author="Ram Shrestha" w:date="2014-02-16T01:12:00Z">
              <w:rPr/>
            </w:rPrChange>
          </w:rPr>
          <w:t>Current Biology</w:t>
        </w:r>
        <w:r w:rsidRPr="00072915">
          <w:rPr>
            <w:rFonts w:ascii="Cambria" w:hAnsi="Cambria"/>
            <w:noProof/>
            <w:rPrChange w:id="1552" w:author="Ram Shrestha" w:date="2014-02-16T01:12:00Z">
              <w:rPr/>
            </w:rPrChange>
          </w:rPr>
          <w:t xml:space="preserve"> </w:t>
        </w:r>
        <w:r w:rsidRPr="00072915">
          <w:rPr>
            <w:rFonts w:ascii="Cambria" w:hAnsi="Cambria"/>
            <w:b/>
            <w:noProof/>
            <w:rPrChange w:id="1553" w:author="Ram Shrestha" w:date="2014-02-16T01:12:00Z">
              <w:rPr/>
            </w:rPrChange>
          </w:rPr>
          <w:t>13</w:t>
        </w:r>
        <w:r w:rsidRPr="00072915">
          <w:rPr>
            <w:rFonts w:ascii="Cambria" w:hAnsi="Cambria"/>
            <w:noProof/>
            <w:rPrChange w:id="1554" w:author="Ram Shrestha" w:date="2014-02-16T01:12:00Z">
              <w:rPr/>
            </w:rPrChange>
          </w:rPr>
          <w:t>: 2009-2013.</w:t>
        </w:r>
      </w:ins>
    </w:p>
    <w:p w:rsidR="00072915" w:rsidRPr="00072915" w:rsidRDefault="00072915" w:rsidP="00072915">
      <w:pPr>
        <w:jc w:val="both"/>
        <w:rPr>
          <w:ins w:id="1555" w:author="Ram Shrestha" w:date="2014-02-16T01:12:00Z"/>
          <w:rFonts w:ascii="Cambria" w:hAnsi="Cambria"/>
          <w:noProof/>
          <w:rPrChange w:id="1556" w:author="Ram Shrestha" w:date="2014-02-16T01:12:00Z">
            <w:rPr>
              <w:ins w:id="1557" w:author="Ram Shrestha" w:date="2014-02-16T01:12:00Z"/>
            </w:rPr>
          </w:rPrChange>
        </w:rPr>
        <w:pPrChange w:id="1558" w:author="Ram Shrestha" w:date="2014-02-16T01:12:00Z">
          <w:pPr>
            <w:ind w:left="720" w:hanging="720"/>
            <w:jc w:val="both"/>
          </w:pPr>
        </w:pPrChange>
      </w:pPr>
      <w:ins w:id="1559" w:author="Ram Shrestha" w:date="2014-02-16T01:12:00Z">
        <w:r w:rsidRPr="00072915">
          <w:rPr>
            <w:rFonts w:ascii="Cambria" w:hAnsi="Cambria"/>
            <w:noProof/>
            <w:rPrChange w:id="1560" w:author="Ram Shrestha" w:date="2014-02-16T01:12:00Z">
              <w:rPr/>
            </w:rPrChange>
          </w:rPr>
          <w: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t>
        </w:r>
        <w:r w:rsidRPr="00072915">
          <w:rPr>
            <w:rFonts w:ascii="Cambria" w:hAnsi="Cambria"/>
            <w:i/>
            <w:noProof/>
            <w:rPrChange w:id="1561" w:author="Ram Shrestha" w:date="2014-02-16T01:12:00Z">
              <w:rPr/>
            </w:rPrChange>
          </w:rPr>
          <w:t>Journal of virology</w:t>
        </w:r>
        <w:r w:rsidRPr="00072915">
          <w:rPr>
            <w:rFonts w:ascii="Cambria" w:hAnsi="Cambria"/>
            <w:noProof/>
            <w:rPrChange w:id="1562" w:author="Ram Shrestha" w:date="2014-02-16T01:12:00Z">
              <w:rPr/>
            </w:rPrChange>
          </w:rPr>
          <w:t xml:space="preserve"> </w:t>
        </w:r>
        <w:r w:rsidRPr="00072915">
          <w:rPr>
            <w:rFonts w:ascii="Cambria" w:hAnsi="Cambria"/>
            <w:b/>
            <w:noProof/>
            <w:rPrChange w:id="1563" w:author="Ram Shrestha" w:date="2014-02-16T01:12:00Z">
              <w:rPr/>
            </w:rPrChange>
          </w:rPr>
          <w:t>74</w:t>
        </w:r>
        <w:r w:rsidRPr="00072915">
          <w:rPr>
            <w:rFonts w:ascii="Cambria" w:hAnsi="Cambria"/>
            <w:noProof/>
            <w:rPrChange w:id="1564" w:author="Ram Shrestha" w:date="2014-02-16T01:12:00Z">
              <w:rPr/>
            </w:rPrChange>
          </w:rPr>
          <w:t>: 529–534.</w:t>
        </w:r>
      </w:ins>
    </w:p>
    <w:p w:rsidR="00072915" w:rsidRPr="00072915" w:rsidRDefault="00072915" w:rsidP="00072915">
      <w:pPr>
        <w:jc w:val="both"/>
        <w:rPr>
          <w:ins w:id="1565" w:author="Ram Shrestha" w:date="2014-02-16T01:12:00Z"/>
          <w:rFonts w:ascii="Cambria" w:hAnsi="Cambria"/>
          <w:noProof/>
          <w:rPrChange w:id="1566" w:author="Ram Shrestha" w:date="2014-02-16T01:12:00Z">
            <w:rPr>
              <w:ins w:id="1567" w:author="Ram Shrestha" w:date="2014-02-16T01:12:00Z"/>
            </w:rPr>
          </w:rPrChange>
        </w:rPr>
        <w:pPrChange w:id="1568" w:author="Ram Shrestha" w:date="2014-02-16T01:12:00Z">
          <w:pPr>
            <w:ind w:left="720" w:hanging="720"/>
            <w:jc w:val="both"/>
          </w:pPr>
        </w:pPrChange>
      </w:pPr>
      <w:ins w:id="1569" w:author="Ram Shrestha" w:date="2014-02-16T01:12:00Z">
        <w:r w:rsidRPr="00072915">
          <w:rPr>
            <w:rFonts w:ascii="Cambria" w:hAnsi="Cambria"/>
            <w:noProof/>
            <w:rPrChange w:id="1570" w:author="Ram Shrestha" w:date="2014-02-16T01:12:00Z">
              <w:rPr/>
            </w:rPrChange>
          </w:rPr>
          <w:t xml:space="preserve">Corbitt, G, Bailey, A, Williams, G (1990) HIV infection in Manchester, 1959. </w:t>
        </w:r>
        <w:r w:rsidRPr="00072915">
          <w:rPr>
            <w:rFonts w:ascii="Cambria" w:hAnsi="Cambria"/>
            <w:i/>
            <w:noProof/>
            <w:rPrChange w:id="1571" w:author="Ram Shrestha" w:date="2014-02-16T01:12:00Z">
              <w:rPr/>
            </w:rPrChange>
          </w:rPr>
          <w:t>The Lancet</w:t>
        </w:r>
        <w:r w:rsidRPr="00072915">
          <w:rPr>
            <w:rFonts w:ascii="Cambria" w:hAnsi="Cambria"/>
            <w:noProof/>
            <w:rPrChange w:id="1572" w:author="Ram Shrestha" w:date="2014-02-16T01:12:00Z">
              <w:rPr/>
            </w:rPrChange>
          </w:rPr>
          <w:t xml:space="preserve"> </w:t>
        </w:r>
        <w:r w:rsidRPr="00072915">
          <w:rPr>
            <w:rFonts w:ascii="Cambria" w:hAnsi="Cambria"/>
            <w:b/>
            <w:noProof/>
            <w:rPrChange w:id="1573" w:author="Ram Shrestha" w:date="2014-02-16T01:12:00Z">
              <w:rPr/>
            </w:rPrChange>
          </w:rPr>
          <w:t>336</w:t>
        </w:r>
        <w:r w:rsidRPr="00072915">
          <w:rPr>
            <w:rFonts w:ascii="Cambria" w:hAnsi="Cambria"/>
            <w:noProof/>
            <w:rPrChange w:id="1574" w:author="Ram Shrestha" w:date="2014-02-16T01:12:00Z">
              <w:rPr/>
            </w:rPrChange>
          </w:rPr>
          <w:t>: 51.</w:t>
        </w:r>
      </w:ins>
    </w:p>
    <w:p w:rsidR="00072915" w:rsidRPr="00072915" w:rsidRDefault="00072915" w:rsidP="00072915">
      <w:pPr>
        <w:jc w:val="both"/>
        <w:rPr>
          <w:ins w:id="1575" w:author="Ram Shrestha" w:date="2014-02-16T01:12:00Z"/>
          <w:rFonts w:ascii="Cambria" w:hAnsi="Cambria"/>
          <w:noProof/>
          <w:rPrChange w:id="1576" w:author="Ram Shrestha" w:date="2014-02-16T01:12:00Z">
            <w:rPr>
              <w:ins w:id="1577" w:author="Ram Shrestha" w:date="2014-02-16T01:12:00Z"/>
            </w:rPr>
          </w:rPrChange>
        </w:rPr>
        <w:pPrChange w:id="1578" w:author="Ram Shrestha" w:date="2014-02-16T01:12:00Z">
          <w:pPr>
            <w:ind w:left="720" w:hanging="720"/>
            <w:jc w:val="both"/>
          </w:pPr>
        </w:pPrChange>
      </w:pPr>
      <w:ins w:id="1579" w:author="Ram Shrestha" w:date="2014-02-16T01:12:00Z">
        <w:r w:rsidRPr="00072915">
          <w:rPr>
            <w:rFonts w:ascii="Cambria" w:hAnsi="Cambria"/>
            <w:noProof/>
            <w:rPrChange w:id="1580" w:author="Ram Shrestha" w:date="2014-02-16T01:12:00Z">
              <w:rPr/>
            </w:rPrChange>
          </w:rPr>
          <w:t xml:space="preserve">Couillin, I, Culmann-Penciolelli, B, Gomard, E, Choppin, J, Levy, JP, Guillet, JG, Saragosti, S (1994) Impaired cytotoxic T lymphocyte recognition due to genetic variations in the main immunogenic region of the human immunodeficiency virus 1 NEF protein. </w:t>
        </w:r>
        <w:r w:rsidRPr="00072915">
          <w:rPr>
            <w:rFonts w:ascii="Cambria" w:hAnsi="Cambria"/>
            <w:i/>
            <w:noProof/>
            <w:rPrChange w:id="1581" w:author="Ram Shrestha" w:date="2014-02-16T01:12:00Z">
              <w:rPr/>
            </w:rPrChange>
          </w:rPr>
          <w:t>The Journal of Experimental Medicine</w:t>
        </w:r>
        <w:r w:rsidRPr="00072915">
          <w:rPr>
            <w:rFonts w:ascii="Cambria" w:hAnsi="Cambria"/>
            <w:noProof/>
            <w:rPrChange w:id="1582" w:author="Ram Shrestha" w:date="2014-02-16T01:12:00Z">
              <w:rPr/>
            </w:rPrChange>
          </w:rPr>
          <w:t xml:space="preserve"> </w:t>
        </w:r>
        <w:r w:rsidRPr="00072915">
          <w:rPr>
            <w:rFonts w:ascii="Cambria" w:hAnsi="Cambria"/>
            <w:b/>
            <w:noProof/>
            <w:rPrChange w:id="1583" w:author="Ram Shrestha" w:date="2014-02-16T01:12:00Z">
              <w:rPr/>
            </w:rPrChange>
          </w:rPr>
          <w:t>180</w:t>
        </w:r>
        <w:r w:rsidRPr="00072915">
          <w:rPr>
            <w:rFonts w:ascii="Cambria" w:hAnsi="Cambria"/>
            <w:noProof/>
            <w:rPrChange w:id="1584" w:author="Ram Shrestha" w:date="2014-02-16T01:12:00Z">
              <w:rPr/>
            </w:rPrChange>
          </w:rPr>
          <w:t>: 1129-1134.</w:t>
        </w:r>
      </w:ins>
    </w:p>
    <w:p w:rsidR="00072915" w:rsidRPr="00072915" w:rsidRDefault="00072915" w:rsidP="00072915">
      <w:pPr>
        <w:jc w:val="both"/>
        <w:rPr>
          <w:ins w:id="1585" w:author="Ram Shrestha" w:date="2014-02-16T01:12:00Z"/>
          <w:rFonts w:ascii="Cambria" w:hAnsi="Cambria"/>
          <w:noProof/>
          <w:rPrChange w:id="1586" w:author="Ram Shrestha" w:date="2014-02-16T01:12:00Z">
            <w:rPr>
              <w:ins w:id="1587" w:author="Ram Shrestha" w:date="2014-02-16T01:12:00Z"/>
            </w:rPr>
          </w:rPrChange>
        </w:rPr>
        <w:pPrChange w:id="1588" w:author="Ram Shrestha" w:date="2014-02-16T01:12:00Z">
          <w:pPr>
            <w:ind w:left="720" w:hanging="720"/>
            <w:jc w:val="both"/>
          </w:pPr>
        </w:pPrChange>
      </w:pPr>
      <w:ins w:id="1589" w:author="Ram Shrestha" w:date="2014-02-16T01:12:00Z">
        <w:r w:rsidRPr="00072915">
          <w:rPr>
            <w:rFonts w:ascii="Cambria" w:hAnsi="Cambria"/>
            <w:noProof/>
            <w:rPrChange w:id="1590" w:author="Ram Shrestha" w:date="2014-02-16T01:12:00Z">
              <w:rPr/>
            </w:rPrChange>
          </w:rPr>
          <w:t xml:space="preserve">Cullen, BR (1991) Regulation of HIV-1 gene expression. </w:t>
        </w:r>
        <w:r w:rsidRPr="00072915">
          <w:rPr>
            <w:rFonts w:ascii="Cambria" w:hAnsi="Cambria"/>
            <w:i/>
            <w:noProof/>
            <w:rPrChange w:id="1591" w:author="Ram Shrestha" w:date="2014-02-16T01:12:00Z">
              <w:rPr/>
            </w:rPrChange>
          </w:rPr>
          <w:t>FASEB J</w:t>
        </w:r>
        <w:r w:rsidRPr="00072915">
          <w:rPr>
            <w:rFonts w:ascii="Cambria" w:hAnsi="Cambria"/>
            <w:noProof/>
            <w:rPrChange w:id="1592" w:author="Ram Shrestha" w:date="2014-02-16T01:12:00Z">
              <w:rPr/>
            </w:rPrChange>
          </w:rPr>
          <w:t xml:space="preserve"> </w:t>
        </w:r>
        <w:r w:rsidRPr="00072915">
          <w:rPr>
            <w:rFonts w:ascii="Cambria" w:hAnsi="Cambria"/>
            <w:b/>
            <w:noProof/>
            <w:rPrChange w:id="1593" w:author="Ram Shrestha" w:date="2014-02-16T01:12:00Z">
              <w:rPr/>
            </w:rPrChange>
          </w:rPr>
          <w:t>5</w:t>
        </w:r>
        <w:r w:rsidRPr="00072915">
          <w:rPr>
            <w:rFonts w:ascii="Cambria" w:hAnsi="Cambria"/>
            <w:noProof/>
            <w:rPrChange w:id="1594" w:author="Ram Shrestha" w:date="2014-02-16T01:12:00Z">
              <w:rPr/>
            </w:rPrChange>
          </w:rPr>
          <w:t>: 2361-2368.</w:t>
        </w:r>
      </w:ins>
    </w:p>
    <w:p w:rsidR="00072915" w:rsidRPr="00072915" w:rsidRDefault="00072915" w:rsidP="00072915">
      <w:pPr>
        <w:jc w:val="both"/>
        <w:rPr>
          <w:ins w:id="1595" w:author="Ram Shrestha" w:date="2014-02-16T01:12:00Z"/>
          <w:rFonts w:ascii="Cambria" w:hAnsi="Cambria"/>
          <w:noProof/>
          <w:rPrChange w:id="1596" w:author="Ram Shrestha" w:date="2014-02-16T01:12:00Z">
            <w:rPr>
              <w:ins w:id="1597" w:author="Ram Shrestha" w:date="2014-02-16T01:12:00Z"/>
            </w:rPr>
          </w:rPrChange>
        </w:rPr>
        <w:pPrChange w:id="1598" w:author="Ram Shrestha" w:date="2014-02-16T01:12:00Z">
          <w:pPr>
            <w:ind w:left="720" w:hanging="720"/>
            <w:jc w:val="both"/>
          </w:pPr>
        </w:pPrChange>
      </w:pPr>
      <w:ins w:id="1599" w:author="Ram Shrestha" w:date="2014-02-16T01:12:00Z">
        <w:r w:rsidRPr="00072915">
          <w:rPr>
            <w:rFonts w:ascii="Cambria" w:hAnsi="Cambria"/>
            <w:noProof/>
            <w:rPrChange w:id="1600" w:author="Ram Shrestha" w:date="2014-02-16T01:12:00Z">
              <w:rPr/>
            </w:rPrChange>
          </w:rPr>
          <w: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t>
        </w:r>
        <w:r w:rsidRPr="00072915">
          <w:rPr>
            <w:rFonts w:ascii="Cambria" w:hAnsi="Cambria"/>
            <w:i/>
            <w:noProof/>
            <w:rPrChange w:id="1601" w:author="Ram Shrestha" w:date="2014-02-16T01:12:00Z">
              <w:rPr/>
            </w:rPrChange>
          </w:rPr>
          <w:t>Ann Intern Med</w:t>
        </w:r>
        <w:r w:rsidRPr="00072915">
          <w:rPr>
            <w:rFonts w:ascii="Cambria" w:hAnsi="Cambria"/>
            <w:noProof/>
            <w:rPrChange w:id="1602" w:author="Ram Shrestha" w:date="2014-02-16T01:12:00Z">
              <w:rPr/>
            </w:rPrChange>
          </w:rPr>
          <w:t xml:space="preserve"> </w:t>
        </w:r>
        <w:r w:rsidRPr="00072915">
          <w:rPr>
            <w:rFonts w:ascii="Cambria" w:hAnsi="Cambria"/>
            <w:b/>
            <w:noProof/>
            <w:rPrChange w:id="1603" w:author="Ram Shrestha" w:date="2014-02-16T01:12:00Z">
              <w:rPr/>
            </w:rPrChange>
          </w:rPr>
          <w:t>122</w:t>
        </w:r>
        <w:r w:rsidRPr="00072915">
          <w:rPr>
            <w:rFonts w:ascii="Cambria" w:hAnsi="Cambria"/>
            <w:noProof/>
            <w:rPrChange w:id="1604" w:author="Ram Shrestha" w:date="2014-02-16T01:12:00Z">
              <w:rPr/>
            </w:rPrChange>
          </w:rPr>
          <w:t>: 401-408.</w:t>
        </w:r>
      </w:ins>
    </w:p>
    <w:p w:rsidR="00072915" w:rsidRPr="00072915" w:rsidRDefault="00072915" w:rsidP="00072915">
      <w:pPr>
        <w:jc w:val="both"/>
        <w:rPr>
          <w:ins w:id="1605" w:author="Ram Shrestha" w:date="2014-02-16T01:12:00Z"/>
          <w:rFonts w:ascii="Cambria" w:hAnsi="Cambria"/>
          <w:noProof/>
          <w:rPrChange w:id="1606" w:author="Ram Shrestha" w:date="2014-02-16T01:12:00Z">
            <w:rPr>
              <w:ins w:id="1607" w:author="Ram Shrestha" w:date="2014-02-16T01:12:00Z"/>
            </w:rPr>
          </w:rPrChange>
        </w:rPr>
        <w:pPrChange w:id="1608" w:author="Ram Shrestha" w:date="2014-02-16T01:12:00Z">
          <w:pPr>
            <w:ind w:left="720" w:hanging="720"/>
            <w:jc w:val="both"/>
          </w:pPr>
        </w:pPrChange>
      </w:pPr>
      <w:ins w:id="1609" w:author="Ram Shrestha" w:date="2014-02-16T01:12:00Z">
        <w:r w:rsidRPr="00072915">
          <w:rPr>
            <w:rFonts w:ascii="Cambria" w:hAnsi="Cambria"/>
            <w:noProof/>
            <w:rPrChange w:id="1610" w:author="Ram Shrestha" w:date="2014-02-16T01:12:00Z">
              <w:rPr/>
            </w:rPrChange>
          </w:rPr>
          <w:t xml:space="preserve">Daly, TJ, Cook, KS, Gray, GS, Maione, TE, Rusche, JR (1989) Specific binding of HIV-1 recombinant Rev protein to the Rev-responsive element in vitro. </w:t>
        </w:r>
        <w:r w:rsidRPr="00072915">
          <w:rPr>
            <w:rFonts w:ascii="Cambria" w:hAnsi="Cambria"/>
            <w:i/>
            <w:noProof/>
            <w:rPrChange w:id="1611" w:author="Ram Shrestha" w:date="2014-02-16T01:12:00Z">
              <w:rPr/>
            </w:rPrChange>
          </w:rPr>
          <w:t>Nature</w:t>
        </w:r>
        <w:r w:rsidRPr="00072915">
          <w:rPr>
            <w:rFonts w:ascii="Cambria" w:hAnsi="Cambria"/>
            <w:noProof/>
            <w:rPrChange w:id="1612" w:author="Ram Shrestha" w:date="2014-02-16T01:12:00Z">
              <w:rPr/>
            </w:rPrChange>
          </w:rPr>
          <w:t xml:space="preserve"> </w:t>
        </w:r>
        <w:r w:rsidRPr="00072915">
          <w:rPr>
            <w:rFonts w:ascii="Cambria" w:hAnsi="Cambria"/>
            <w:b/>
            <w:noProof/>
            <w:rPrChange w:id="1613" w:author="Ram Shrestha" w:date="2014-02-16T01:12:00Z">
              <w:rPr/>
            </w:rPrChange>
          </w:rPr>
          <w:t>342</w:t>
        </w:r>
        <w:r w:rsidRPr="00072915">
          <w:rPr>
            <w:rFonts w:ascii="Cambria" w:hAnsi="Cambria"/>
            <w:noProof/>
            <w:rPrChange w:id="1614" w:author="Ram Shrestha" w:date="2014-02-16T01:12:00Z">
              <w:rPr/>
            </w:rPrChange>
          </w:rPr>
          <w:t>: 816-819.</w:t>
        </w:r>
      </w:ins>
    </w:p>
    <w:p w:rsidR="00072915" w:rsidRPr="00072915" w:rsidRDefault="00072915" w:rsidP="00072915">
      <w:pPr>
        <w:jc w:val="both"/>
        <w:rPr>
          <w:ins w:id="1615" w:author="Ram Shrestha" w:date="2014-02-16T01:12:00Z"/>
          <w:rFonts w:ascii="Cambria" w:hAnsi="Cambria"/>
          <w:noProof/>
          <w:rPrChange w:id="1616" w:author="Ram Shrestha" w:date="2014-02-16T01:12:00Z">
            <w:rPr>
              <w:ins w:id="1617" w:author="Ram Shrestha" w:date="2014-02-16T01:12:00Z"/>
            </w:rPr>
          </w:rPrChange>
        </w:rPr>
        <w:pPrChange w:id="1618" w:author="Ram Shrestha" w:date="2014-02-16T01:12:00Z">
          <w:pPr>
            <w:ind w:left="720" w:hanging="720"/>
            <w:jc w:val="both"/>
          </w:pPr>
        </w:pPrChange>
      </w:pPr>
      <w:ins w:id="1619" w:author="Ram Shrestha" w:date="2014-02-16T01:12:00Z">
        <w:r w:rsidRPr="00072915">
          <w:rPr>
            <w:rFonts w:ascii="Cambria" w:hAnsi="Cambria"/>
            <w:noProof/>
            <w:rPrChange w:id="1620" w:author="Ram Shrestha" w:date="2014-02-16T01:12:00Z">
              <w:rPr/>
            </w:rPrChange>
          </w:rPr>
          <w:t xml:space="preserve">Damond, F, Worobey, M, Campa, P, Farfara, I, Colin, G, Matheron, S, Brun-Vézinet, Ft, Robertson, DL, Simon, Ft (2004) Identification of a highly divergent HIV type 2 and proposal for a change in HIV type 2 classification. </w:t>
        </w:r>
        <w:r w:rsidRPr="00072915">
          <w:rPr>
            <w:rFonts w:ascii="Cambria" w:hAnsi="Cambria"/>
            <w:i/>
            <w:noProof/>
            <w:rPrChange w:id="1621" w:author="Ram Shrestha" w:date="2014-02-16T01:12:00Z">
              <w:rPr/>
            </w:rPrChange>
          </w:rPr>
          <w:t>AIDS research and human retroviruses</w:t>
        </w:r>
        <w:r w:rsidRPr="00072915">
          <w:rPr>
            <w:rFonts w:ascii="Cambria" w:hAnsi="Cambria"/>
            <w:noProof/>
            <w:rPrChange w:id="1622" w:author="Ram Shrestha" w:date="2014-02-16T01:12:00Z">
              <w:rPr/>
            </w:rPrChange>
          </w:rPr>
          <w:t xml:space="preserve"> </w:t>
        </w:r>
        <w:r w:rsidRPr="00072915">
          <w:rPr>
            <w:rFonts w:ascii="Cambria" w:hAnsi="Cambria"/>
            <w:b/>
            <w:noProof/>
            <w:rPrChange w:id="1623" w:author="Ram Shrestha" w:date="2014-02-16T01:12:00Z">
              <w:rPr/>
            </w:rPrChange>
          </w:rPr>
          <w:t>20</w:t>
        </w:r>
        <w:r w:rsidRPr="00072915">
          <w:rPr>
            <w:rFonts w:ascii="Cambria" w:hAnsi="Cambria"/>
            <w:noProof/>
            <w:rPrChange w:id="1624" w:author="Ram Shrestha" w:date="2014-02-16T01:12:00Z">
              <w:rPr/>
            </w:rPrChange>
          </w:rPr>
          <w:t>: 666–672.</w:t>
        </w:r>
      </w:ins>
    </w:p>
    <w:p w:rsidR="00072915" w:rsidRPr="00072915" w:rsidRDefault="00072915" w:rsidP="00072915">
      <w:pPr>
        <w:jc w:val="both"/>
        <w:rPr>
          <w:ins w:id="1625" w:author="Ram Shrestha" w:date="2014-02-16T01:12:00Z"/>
          <w:rFonts w:ascii="Cambria" w:hAnsi="Cambria"/>
          <w:noProof/>
          <w:rPrChange w:id="1626" w:author="Ram Shrestha" w:date="2014-02-16T01:12:00Z">
            <w:rPr>
              <w:ins w:id="1627" w:author="Ram Shrestha" w:date="2014-02-16T01:12:00Z"/>
            </w:rPr>
          </w:rPrChange>
        </w:rPr>
        <w:pPrChange w:id="1628" w:author="Ram Shrestha" w:date="2014-02-16T01:12:00Z">
          <w:pPr>
            <w:ind w:left="720" w:hanging="720"/>
            <w:jc w:val="both"/>
          </w:pPr>
        </w:pPrChange>
      </w:pPr>
      <w:ins w:id="1629" w:author="Ram Shrestha" w:date="2014-02-16T01:12:00Z">
        <w:r w:rsidRPr="00072915">
          <w:rPr>
            <w:rFonts w:ascii="Cambria" w:hAnsi="Cambria"/>
            <w:noProof/>
            <w:rPrChange w:id="1630" w:author="Ram Shrestha" w:date="2014-02-16T01:12:00Z">
              <w:rPr/>
            </w:rPrChange>
          </w:rPr>
          <w:t xml:space="preserve">Darke, PL, Nutt, RF, Brady, SF, Garsky, VM, Ciccarone, TM, Leu, C-T, Lumma, PK, Freidinger, RM, Veber, DF, Sigal, IS (1988a) HIV-1 protease specificity of peptide cleavage is sufficient for processing of gag and pol polyproteins. </w:t>
        </w:r>
        <w:r w:rsidRPr="00072915">
          <w:rPr>
            <w:rFonts w:ascii="Cambria" w:hAnsi="Cambria"/>
            <w:i/>
            <w:noProof/>
            <w:rPrChange w:id="1631" w:author="Ram Shrestha" w:date="2014-02-16T01:12:00Z">
              <w:rPr/>
            </w:rPrChange>
          </w:rPr>
          <w:t>Biochemical and Biophysical Research Communications</w:t>
        </w:r>
        <w:r w:rsidRPr="00072915">
          <w:rPr>
            <w:rFonts w:ascii="Cambria" w:hAnsi="Cambria"/>
            <w:noProof/>
            <w:rPrChange w:id="1632" w:author="Ram Shrestha" w:date="2014-02-16T01:12:00Z">
              <w:rPr/>
            </w:rPrChange>
          </w:rPr>
          <w:t xml:space="preserve"> </w:t>
        </w:r>
        <w:r w:rsidRPr="00072915">
          <w:rPr>
            <w:rFonts w:ascii="Cambria" w:hAnsi="Cambria"/>
            <w:b/>
            <w:noProof/>
            <w:rPrChange w:id="1633" w:author="Ram Shrestha" w:date="2014-02-16T01:12:00Z">
              <w:rPr/>
            </w:rPrChange>
          </w:rPr>
          <w:t>156</w:t>
        </w:r>
        <w:r w:rsidRPr="00072915">
          <w:rPr>
            <w:rFonts w:ascii="Cambria" w:hAnsi="Cambria"/>
            <w:noProof/>
            <w:rPrChange w:id="1634" w:author="Ram Shrestha" w:date="2014-02-16T01:12:00Z">
              <w:rPr/>
            </w:rPrChange>
          </w:rPr>
          <w:t>: 297-303.</w:t>
        </w:r>
      </w:ins>
    </w:p>
    <w:p w:rsidR="00072915" w:rsidRPr="00072915" w:rsidRDefault="00072915" w:rsidP="00072915">
      <w:pPr>
        <w:jc w:val="both"/>
        <w:rPr>
          <w:ins w:id="1635" w:author="Ram Shrestha" w:date="2014-02-16T01:12:00Z"/>
          <w:rFonts w:ascii="Cambria" w:hAnsi="Cambria"/>
          <w:noProof/>
          <w:rPrChange w:id="1636" w:author="Ram Shrestha" w:date="2014-02-16T01:12:00Z">
            <w:rPr>
              <w:ins w:id="1637" w:author="Ram Shrestha" w:date="2014-02-16T01:12:00Z"/>
            </w:rPr>
          </w:rPrChange>
        </w:rPr>
        <w:pPrChange w:id="1638" w:author="Ram Shrestha" w:date="2014-02-16T01:12:00Z">
          <w:pPr>
            <w:ind w:left="720" w:hanging="720"/>
            <w:jc w:val="both"/>
          </w:pPr>
        </w:pPrChange>
      </w:pPr>
      <w:ins w:id="1639" w:author="Ram Shrestha" w:date="2014-02-16T01:12:00Z">
        <w:r w:rsidRPr="00072915">
          <w:rPr>
            <w:rFonts w:ascii="Cambria" w:hAnsi="Cambria"/>
            <w:noProof/>
            <w:rPrChange w:id="1640" w:author="Ram Shrestha" w:date="2014-02-16T01:12:00Z">
              <w:rPr/>
            </w:rPrChange>
          </w:rPr>
          <w:t xml:space="preserve">Darke, PL, Nutt, RF, Brady, SF, Garsky, VM, Ciccarone, TM, Leu, CT, Lumma, PK, Freidinger, RM, Veber, DF, Sigal, IS (1988b) HIV-1 protease specificity of peptide cleavage is sufficient for processing of gag and pol polyproteins. </w:t>
        </w:r>
        <w:r w:rsidRPr="00072915">
          <w:rPr>
            <w:rFonts w:ascii="Cambria" w:hAnsi="Cambria"/>
            <w:i/>
            <w:noProof/>
            <w:rPrChange w:id="1641" w:author="Ram Shrestha" w:date="2014-02-16T01:12:00Z">
              <w:rPr/>
            </w:rPrChange>
          </w:rPr>
          <w:t>Biochem Biophys Res Commun</w:t>
        </w:r>
        <w:r w:rsidRPr="00072915">
          <w:rPr>
            <w:rFonts w:ascii="Cambria" w:hAnsi="Cambria"/>
            <w:noProof/>
            <w:rPrChange w:id="1642" w:author="Ram Shrestha" w:date="2014-02-16T01:12:00Z">
              <w:rPr/>
            </w:rPrChange>
          </w:rPr>
          <w:t xml:space="preserve"> </w:t>
        </w:r>
        <w:r w:rsidRPr="00072915">
          <w:rPr>
            <w:rFonts w:ascii="Cambria" w:hAnsi="Cambria"/>
            <w:b/>
            <w:noProof/>
            <w:rPrChange w:id="1643" w:author="Ram Shrestha" w:date="2014-02-16T01:12:00Z">
              <w:rPr/>
            </w:rPrChange>
          </w:rPr>
          <w:t>156</w:t>
        </w:r>
        <w:r w:rsidRPr="00072915">
          <w:rPr>
            <w:rFonts w:ascii="Cambria" w:hAnsi="Cambria"/>
            <w:noProof/>
            <w:rPrChange w:id="1644" w:author="Ram Shrestha" w:date="2014-02-16T01:12:00Z">
              <w:rPr/>
            </w:rPrChange>
          </w:rPr>
          <w:t>: 297-303.</w:t>
        </w:r>
      </w:ins>
    </w:p>
    <w:p w:rsidR="00072915" w:rsidRPr="00072915" w:rsidRDefault="00072915" w:rsidP="00072915">
      <w:pPr>
        <w:jc w:val="both"/>
        <w:rPr>
          <w:ins w:id="1645" w:author="Ram Shrestha" w:date="2014-02-16T01:12:00Z"/>
          <w:rFonts w:ascii="Cambria" w:hAnsi="Cambria"/>
          <w:noProof/>
          <w:rPrChange w:id="1646" w:author="Ram Shrestha" w:date="2014-02-16T01:12:00Z">
            <w:rPr>
              <w:ins w:id="1647" w:author="Ram Shrestha" w:date="2014-02-16T01:12:00Z"/>
            </w:rPr>
          </w:rPrChange>
        </w:rPr>
        <w:pPrChange w:id="1648" w:author="Ram Shrestha" w:date="2014-02-16T01:12:00Z">
          <w:pPr>
            <w:ind w:left="720" w:hanging="720"/>
            <w:jc w:val="both"/>
          </w:pPr>
        </w:pPrChange>
      </w:pPr>
      <w:ins w:id="1649" w:author="Ram Shrestha" w:date="2014-02-16T01:12:00Z">
        <w:r w:rsidRPr="00072915">
          <w:rPr>
            <w:rFonts w:ascii="Cambria" w:hAnsi="Cambria"/>
            <w:noProof/>
            <w:rPrChange w:id="1650" w:author="Ram Shrestha" w:date="2014-02-16T01:12:00Z">
              <w:rPr/>
            </w:rPrChange>
          </w:rPr>
          <w:t xml:space="preserve">Davey, NE, Travé, G, Gibson, TJ (2011) How viruses hijack cell regulation. </w:t>
        </w:r>
        <w:r w:rsidRPr="00072915">
          <w:rPr>
            <w:rFonts w:ascii="Cambria" w:hAnsi="Cambria"/>
            <w:i/>
            <w:noProof/>
            <w:rPrChange w:id="1651" w:author="Ram Shrestha" w:date="2014-02-16T01:12:00Z">
              <w:rPr/>
            </w:rPrChange>
          </w:rPr>
          <w:t>Trends in Biochemical Sciences</w:t>
        </w:r>
        <w:r w:rsidRPr="00072915">
          <w:rPr>
            <w:rFonts w:ascii="Cambria" w:hAnsi="Cambria"/>
            <w:noProof/>
            <w:rPrChange w:id="1652" w:author="Ram Shrestha" w:date="2014-02-16T01:12:00Z">
              <w:rPr/>
            </w:rPrChange>
          </w:rPr>
          <w:t xml:space="preserve"> </w:t>
        </w:r>
        <w:r w:rsidRPr="00072915">
          <w:rPr>
            <w:rFonts w:ascii="Cambria" w:hAnsi="Cambria"/>
            <w:b/>
            <w:noProof/>
            <w:rPrChange w:id="1653" w:author="Ram Shrestha" w:date="2014-02-16T01:12:00Z">
              <w:rPr/>
            </w:rPrChange>
          </w:rPr>
          <w:t>36</w:t>
        </w:r>
        <w:r w:rsidRPr="00072915">
          <w:rPr>
            <w:rFonts w:ascii="Cambria" w:hAnsi="Cambria"/>
            <w:noProof/>
            <w:rPrChange w:id="1654" w:author="Ram Shrestha" w:date="2014-02-16T01:12:00Z">
              <w:rPr/>
            </w:rPrChange>
          </w:rPr>
          <w:t>: 159-169.</w:t>
        </w:r>
      </w:ins>
    </w:p>
    <w:p w:rsidR="00072915" w:rsidRPr="00072915" w:rsidRDefault="00072915" w:rsidP="00072915">
      <w:pPr>
        <w:jc w:val="both"/>
        <w:rPr>
          <w:ins w:id="1655" w:author="Ram Shrestha" w:date="2014-02-16T01:12:00Z"/>
          <w:rFonts w:ascii="Cambria" w:hAnsi="Cambria"/>
          <w:noProof/>
          <w:rPrChange w:id="1656" w:author="Ram Shrestha" w:date="2014-02-16T01:12:00Z">
            <w:rPr>
              <w:ins w:id="1657" w:author="Ram Shrestha" w:date="2014-02-16T01:12:00Z"/>
            </w:rPr>
          </w:rPrChange>
        </w:rPr>
        <w:pPrChange w:id="1658" w:author="Ram Shrestha" w:date="2014-02-16T01:12:00Z">
          <w:pPr>
            <w:ind w:left="720" w:hanging="720"/>
            <w:jc w:val="both"/>
          </w:pPr>
        </w:pPrChange>
      </w:pPr>
      <w:ins w:id="1659" w:author="Ram Shrestha" w:date="2014-02-16T01:12:00Z">
        <w:r w:rsidRPr="00072915">
          <w:rPr>
            <w:rFonts w:ascii="Cambria" w:hAnsi="Cambria"/>
            <w:noProof/>
            <w:rPrChange w:id="1660" w:author="Ram Shrestha" w:date="2014-02-16T01:12:00Z">
              <w:rPr/>
            </w:rPrChange>
          </w:rPr>
          <w:t xml:space="preserve">Davies, JF, Hostomska, Z, Hostomsky, Z, Jordan, Matthews, DA (1991) Crystal structure of the ribonuclease H domain of HIV-1 reverse transcriptase. </w:t>
        </w:r>
        <w:r w:rsidRPr="00072915">
          <w:rPr>
            <w:rFonts w:ascii="Cambria" w:hAnsi="Cambria"/>
            <w:i/>
            <w:noProof/>
            <w:rPrChange w:id="1661" w:author="Ram Shrestha" w:date="2014-02-16T01:12:00Z">
              <w:rPr/>
            </w:rPrChange>
          </w:rPr>
          <w:t>Science</w:t>
        </w:r>
        <w:r w:rsidRPr="00072915">
          <w:rPr>
            <w:rFonts w:ascii="Cambria" w:hAnsi="Cambria"/>
            <w:noProof/>
            <w:rPrChange w:id="1662" w:author="Ram Shrestha" w:date="2014-02-16T01:12:00Z">
              <w:rPr/>
            </w:rPrChange>
          </w:rPr>
          <w:t xml:space="preserve"> </w:t>
        </w:r>
        <w:r w:rsidRPr="00072915">
          <w:rPr>
            <w:rFonts w:ascii="Cambria" w:hAnsi="Cambria"/>
            <w:b/>
            <w:noProof/>
            <w:rPrChange w:id="1663" w:author="Ram Shrestha" w:date="2014-02-16T01:12:00Z">
              <w:rPr/>
            </w:rPrChange>
          </w:rPr>
          <w:t>252</w:t>
        </w:r>
        <w:r w:rsidRPr="00072915">
          <w:rPr>
            <w:rFonts w:ascii="Cambria" w:hAnsi="Cambria"/>
            <w:noProof/>
            <w:rPrChange w:id="1664" w:author="Ram Shrestha" w:date="2014-02-16T01:12:00Z">
              <w:rPr/>
            </w:rPrChange>
          </w:rPr>
          <w:t>: 88-95.</w:t>
        </w:r>
      </w:ins>
    </w:p>
    <w:p w:rsidR="00072915" w:rsidRPr="00072915" w:rsidRDefault="00072915" w:rsidP="00072915">
      <w:pPr>
        <w:jc w:val="both"/>
        <w:rPr>
          <w:ins w:id="1665" w:author="Ram Shrestha" w:date="2014-02-16T01:12:00Z"/>
          <w:rFonts w:ascii="Cambria" w:hAnsi="Cambria"/>
          <w:noProof/>
          <w:rPrChange w:id="1666" w:author="Ram Shrestha" w:date="2014-02-16T01:12:00Z">
            <w:rPr>
              <w:ins w:id="1667" w:author="Ram Shrestha" w:date="2014-02-16T01:12:00Z"/>
            </w:rPr>
          </w:rPrChange>
        </w:rPr>
        <w:pPrChange w:id="1668" w:author="Ram Shrestha" w:date="2014-02-16T01:12:00Z">
          <w:pPr>
            <w:ind w:left="720" w:hanging="720"/>
            <w:jc w:val="both"/>
          </w:pPr>
        </w:pPrChange>
      </w:pPr>
      <w:ins w:id="1669" w:author="Ram Shrestha" w:date="2014-02-16T01:12:00Z">
        <w:r w:rsidRPr="00072915">
          <w:rPr>
            <w:rFonts w:ascii="Cambria" w:hAnsi="Cambria"/>
            <w:noProof/>
            <w:rPrChange w:id="1670" w:author="Ram Shrestha" w:date="2014-02-16T01:12:00Z">
              <w:rPr/>
            </w:rPrChange>
          </w:rPr>
          <w:t xml:space="preserve">Dawson, L, Yu, X-F (1998) The Role of Nucleocapsid of HIV-1 in Virus Assembly. </w:t>
        </w:r>
        <w:r w:rsidRPr="00072915">
          <w:rPr>
            <w:rFonts w:ascii="Cambria" w:hAnsi="Cambria"/>
            <w:i/>
            <w:noProof/>
            <w:rPrChange w:id="1671" w:author="Ram Shrestha" w:date="2014-02-16T01:12:00Z">
              <w:rPr/>
            </w:rPrChange>
          </w:rPr>
          <w:t>Virology</w:t>
        </w:r>
        <w:r w:rsidRPr="00072915">
          <w:rPr>
            <w:rFonts w:ascii="Cambria" w:hAnsi="Cambria"/>
            <w:noProof/>
            <w:rPrChange w:id="1672" w:author="Ram Shrestha" w:date="2014-02-16T01:12:00Z">
              <w:rPr/>
            </w:rPrChange>
          </w:rPr>
          <w:t xml:space="preserve"> </w:t>
        </w:r>
        <w:r w:rsidRPr="00072915">
          <w:rPr>
            <w:rFonts w:ascii="Cambria" w:hAnsi="Cambria"/>
            <w:b/>
            <w:noProof/>
            <w:rPrChange w:id="1673" w:author="Ram Shrestha" w:date="2014-02-16T01:12:00Z">
              <w:rPr/>
            </w:rPrChange>
          </w:rPr>
          <w:t>251</w:t>
        </w:r>
        <w:r w:rsidRPr="00072915">
          <w:rPr>
            <w:rFonts w:ascii="Cambria" w:hAnsi="Cambria"/>
            <w:noProof/>
            <w:rPrChange w:id="1674" w:author="Ram Shrestha" w:date="2014-02-16T01:12:00Z">
              <w:rPr/>
            </w:rPrChange>
          </w:rPr>
          <w:t>: 141-157.</w:t>
        </w:r>
      </w:ins>
    </w:p>
    <w:p w:rsidR="00072915" w:rsidRPr="00072915" w:rsidRDefault="00072915" w:rsidP="00072915">
      <w:pPr>
        <w:jc w:val="both"/>
        <w:rPr>
          <w:ins w:id="1675" w:author="Ram Shrestha" w:date="2014-02-16T01:12:00Z"/>
          <w:rFonts w:ascii="Cambria" w:hAnsi="Cambria"/>
          <w:noProof/>
          <w:rPrChange w:id="1676" w:author="Ram Shrestha" w:date="2014-02-16T01:12:00Z">
            <w:rPr>
              <w:ins w:id="1677" w:author="Ram Shrestha" w:date="2014-02-16T01:12:00Z"/>
            </w:rPr>
          </w:rPrChange>
        </w:rPr>
        <w:pPrChange w:id="1678" w:author="Ram Shrestha" w:date="2014-02-16T01:12:00Z">
          <w:pPr>
            <w:ind w:left="720" w:hanging="720"/>
            <w:jc w:val="both"/>
          </w:pPr>
        </w:pPrChange>
      </w:pPr>
      <w:ins w:id="1679" w:author="Ram Shrestha" w:date="2014-02-16T01:12:00Z">
        <w:r w:rsidRPr="00072915">
          <w:rPr>
            <w:rFonts w:ascii="Cambria" w:hAnsi="Cambria"/>
            <w:noProof/>
            <w:rPrChange w:id="1680" w:author="Ram Shrestha" w:date="2014-02-16T01:12:00Z">
              <w:rPr/>
            </w:rPrChange>
          </w:rPr>
          <w:t xml:space="preserve">De Clercq, E (2002) Strategies in the design of antiviral drugs. </w:t>
        </w:r>
        <w:r w:rsidRPr="00072915">
          <w:rPr>
            <w:rFonts w:ascii="Cambria" w:hAnsi="Cambria"/>
            <w:i/>
            <w:noProof/>
            <w:rPrChange w:id="1681" w:author="Ram Shrestha" w:date="2014-02-16T01:12:00Z">
              <w:rPr/>
            </w:rPrChange>
          </w:rPr>
          <w:t>Nature Reviews Drug Discovery</w:t>
        </w:r>
        <w:r w:rsidRPr="00072915">
          <w:rPr>
            <w:rFonts w:ascii="Cambria" w:hAnsi="Cambria"/>
            <w:noProof/>
            <w:rPrChange w:id="1682" w:author="Ram Shrestha" w:date="2014-02-16T01:12:00Z">
              <w:rPr/>
            </w:rPrChange>
          </w:rPr>
          <w:t xml:space="preserve"> </w:t>
        </w:r>
        <w:r w:rsidRPr="00072915">
          <w:rPr>
            <w:rFonts w:ascii="Cambria" w:hAnsi="Cambria"/>
            <w:b/>
            <w:noProof/>
            <w:rPrChange w:id="1683" w:author="Ram Shrestha" w:date="2014-02-16T01:12:00Z">
              <w:rPr/>
            </w:rPrChange>
          </w:rPr>
          <w:t>1</w:t>
        </w:r>
        <w:r w:rsidRPr="00072915">
          <w:rPr>
            <w:rFonts w:ascii="Cambria" w:hAnsi="Cambria"/>
            <w:noProof/>
            <w:rPrChange w:id="1684" w:author="Ram Shrestha" w:date="2014-02-16T01:12:00Z">
              <w:rPr/>
            </w:rPrChange>
          </w:rPr>
          <w:t>: 13-25.</w:t>
        </w:r>
      </w:ins>
    </w:p>
    <w:p w:rsidR="00072915" w:rsidRPr="00072915" w:rsidRDefault="00072915" w:rsidP="00072915">
      <w:pPr>
        <w:jc w:val="both"/>
        <w:rPr>
          <w:ins w:id="1685" w:author="Ram Shrestha" w:date="2014-02-16T01:12:00Z"/>
          <w:rFonts w:ascii="Cambria" w:hAnsi="Cambria"/>
          <w:noProof/>
          <w:rPrChange w:id="1686" w:author="Ram Shrestha" w:date="2014-02-16T01:12:00Z">
            <w:rPr>
              <w:ins w:id="1687" w:author="Ram Shrestha" w:date="2014-02-16T01:12:00Z"/>
            </w:rPr>
          </w:rPrChange>
        </w:rPr>
        <w:pPrChange w:id="1688" w:author="Ram Shrestha" w:date="2014-02-16T01:12:00Z">
          <w:pPr>
            <w:ind w:left="720" w:hanging="720"/>
            <w:jc w:val="both"/>
          </w:pPr>
        </w:pPrChange>
      </w:pPr>
      <w:ins w:id="1689" w:author="Ram Shrestha" w:date="2014-02-16T01:12:00Z">
        <w:r w:rsidRPr="00072915">
          <w:rPr>
            <w:rFonts w:ascii="Cambria" w:hAnsi="Cambria"/>
            <w:noProof/>
            <w:rPrChange w:id="1690" w:author="Ram Shrestha" w:date="2014-02-16T01:12:00Z">
              <w:rPr/>
            </w:rPrChange>
          </w:rPr>
          <w:t>De Clercq, E (2005a) Emerging anti-HIV drugs.</w:t>
        </w:r>
      </w:ins>
    </w:p>
    <w:p w:rsidR="00072915" w:rsidRPr="00072915" w:rsidRDefault="00072915" w:rsidP="00072915">
      <w:pPr>
        <w:jc w:val="both"/>
        <w:rPr>
          <w:ins w:id="1691" w:author="Ram Shrestha" w:date="2014-02-16T01:12:00Z"/>
          <w:rFonts w:ascii="Cambria" w:hAnsi="Cambria"/>
          <w:noProof/>
          <w:rPrChange w:id="1692" w:author="Ram Shrestha" w:date="2014-02-16T01:12:00Z">
            <w:rPr>
              <w:ins w:id="1693" w:author="Ram Shrestha" w:date="2014-02-16T01:12:00Z"/>
            </w:rPr>
          </w:rPrChange>
        </w:rPr>
        <w:pPrChange w:id="1694" w:author="Ram Shrestha" w:date="2014-02-16T01:12:00Z">
          <w:pPr>
            <w:ind w:left="720" w:hanging="720"/>
            <w:jc w:val="both"/>
          </w:pPr>
        </w:pPrChange>
      </w:pPr>
      <w:ins w:id="1695" w:author="Ram Shrestha" w:date="2014-02-16T01:12:00Z">
        <w:r w:rsidRPr="00072915">
          <w:rPr>
            <w:rFonts w:ascii="Cambria" w:hAnsi="Cambria"/>
            <w:noProof/>
            <w:rPrChange w:id="1696" w:author="Ram Shrestha" w:date="2014-02-16T01:12:00Z">
              <w:rPr/>
            </w:rPrChange>
          </w:rPr>
          <w:t xml:space="preserve">De Clercq, E (2005b) New Approaches toward Anti-HIV Chemotherapy‡. </w:t>
        </w:r>
        <w:r w:rsidRPr="00072915">
          <w:rPr>
            <w:rFonts w:ascii="Cambria" w:hAnsi="Cambria"/>
            <w:i/>
            <w:noProof/>
            <w:rPrChange w:id="1697" w:author="Ram Shrestha" w:date="2014-02-16T01:12:00Z">
              <w:rPr/>
            </w:rPrChange>
          </w:rPr>
          <w:t>Journal of Medicinal Chemistry</w:t>
        </w:r>
        <w:r w:rsidRPr="00072915">
          <w:rPr>
            <w:rFonts w:ascii="Cambria" w:hAnsi="Cambria"/>
            <w:noProof/>
            <w:rPrChange w:id="1698" w:author="Ram Shrestha" w:date="2014-02-16T01:12:00Z">
              <w:rPr/>
            </w:rPrChange>
          </w:rPr>
          <w:t xml:space="preserve"> </w:t>
        </w:r>
        <w:r w:rsidRPr="00072915">
          <w:rPr>
            <w:rFonts w:ascii="Cambria" w:hAnsi="Cambria"/>
            <w:b/>
            <w:noProof/>
            <w:rPrChange w:id="1699" w:author="Ram Shrestha" w:date="2014-02-16T01:12:00Z">
              <w:rPr/>
            </w:rPrChange>
          </w:rPr>
          <w:t>48</w:t>
        </w:r>
        <w:r w:rsidRPr="00072915">
          <w:rPr>
            <w:rFonts w:ascii="Cambria" w:hAnsi="Cambria"/>
            <w:noProof/>
            <w:rPrChange w:id="1700" w:author="Ram Shrestha" w:date="2014-02-16T01:12:00Z">
              <w:rPr/>
            </w:rPrChange>
          </w:rPr>
          <w:t>: 1297-1313.</w:t>
        </w:r>
      </w:ins>
    </w:p>
    <w:p w:rsidR="00072915" w:rsidRPr="00072915" w:rsidRDefault="00072915" w:rsidP="00072915">
      <w:pPr>
        <w:jc w:val="both"/>
        <w:rPr>
          <w:ins w:id="1701" w:author="Ram Shrestha" w:date="2014-02-16T01:12:00Z"/>
          <w:rFonts w:ascii="Cambria" w:hAnsi="Cambria"/>
          <w:noProof/>
          <w:rPrChange w:id="1702" w:author="Ram Shrestha" w:date="2014-02-16T01:12:00Z">
            <w:rPr>
              <w:ins w:id="1703" w:author="Ram Shrestha" w:date="2014-02-16T01:12:00Z"/>
            </w:rPr>
          </w:rPrChange>
        </w:rPr>
        <w:pPrChange w:id="1704" w:author="Ram Shrestha" w:date="2014-02-16T01:12:00Z">
          <w:pPr>
            <w:ind w:left="720" w:hanging="720"/>
            <w:jc w:val="both"/>
          </w:pPr>
        </w:pPrChange>
      </w:pPr>
      <w:ins w:id="1705" w:author="Ram Shrestha" w:date="2014-02-16T01:12:00Z">
        <w:r w:rsidRPr="00072915">
          <w:rPr>
            <w:rFonts w:ascii="Cambria" w:hAnsi="Cambria"/>
            <w:noProof/>
            <w:rPrChange w:id="1706" w:author="Ram Shrestha" w:date="2014-02-16T01:12:00Z">
              <w:rPr/>
            </w:rPrChange>
          </w:rPr>
          <w: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t>
        </w:r>
        <w:r w:rsidRPr="00072915">
          <w:rPr>
            <w:rFonts w:ascii="Cambria" w:hAnsi="Cambria"/>
            <w:i/>
            <w:noProof/>
            <w:rPrChange w:id="1707" w:author="Ram Shrestha" w:date="2014-02-16T01:12:00Z">
              <w:rPr/>
            </w:rPrChange>
          </w:rPr>
          <w:t>Journal of Biological Chemistry</w:t>
        </w:r>
        <w:r w:rsidRPr="00072915">
          <w:rPr>
            <w:rFonts w:ascii="Cambria" w:hAnsi="Cambria"/>
            <w:noProof/>
            <w:rPrChange w:id="1708" w:author="Ram Shrestha" w:date="2014-02-16T01:12:00Z">
              <w:rPr/>
            </w:rPrChange>
          </w:rPr>
          <w:t xml:space="preserve"> </w:t>
        </w:r>
        <w:r w:rsidRPr="00072915">
          <w:rPr>
            <w:rFonts w:ascii="Cambria" w:hAnsi="Cambria"/>
            <w:b/>
            <w:noProof/>
            <w:rPrChange w:id="1709" w:author="Ram Shrestha" w:date="2014-02-16T01:12:00Z">
              <w:rPr/>
            </w:rPrChange>
          </w:rPr>
          <w:t>269</w:t>
        </w:r>
        <w:r w:rsidRPr="00072915">
          <w:rPr>
            <w:rFonts w:ascii="Cambria" w:hAnsi="Cambria"/>
            <w:noProof/>
            <w:rPrChange w:id="1710" w:author="Ram Shrestha" w:date="2014-02-16T01:12:00Z">
              <w:rPr/>
            </w:rPrChange>
          </w:rPr>
          <w:t>: 12240-12247.</w:t>
        </w:r>
      </w:ins>
    </w:p>
    <w:p w:rsidR="00072915" w:rsidRPr="00072915" w:rsidRDefault="00072915" w:rsidP="00072915">
      <w:pPr>
        <w:jc w:val="both"/>
        <w:rPr>
          <w:ins w:id="1711" w:author="Ram Shrestha" w:date="2014-02-16T01:12:00Z"/>
          <w:rFonts w:ascii="Cambria" w:hAnsi="Cambria"/>
          <w:noProof/>
          <w:rPrChange w:id="1712" w:author="Ram Shrestha" w:date="2014-02-16T01:12:00Z">
            <w:rPr>
              <w:ins w:id="1713" w:author="Ram Shrestha" w:date="2014-02-16T01:12:00Z"/>
            </w:rPr>
          </w:rPrChange>
        </w:rPr>
        <w:pPrChange w:id="1714" w:author="Ram Shrestha" w:date="2014-02-16T01:12:00Z">
          <w:pPr>
            <w:ind w:left="720" w:hanging="720"/>
            <w:jc w:val="both"/>
          </w:pPr>
        </w:pPrChange>
      </w:pPr>
      <w:ins w:id="1715" w:author="Ram Shrestha" w:date="2014-02-16T01:12:00Z">
        <w:r w:rsidRPr="00072915">
          <w:rPr>
            <w:rFonts w:ascii="Cambria" w:hAnsi="Cambria"/>
            <w:noProof/>
            <w:rPrChange w:id="1716" w:author="Ram Shrestha" w:date="2014-02-16T01:12:00Z">
              <w:rPr/>
            </w:rPrChange>
          </w:rPr>
          <w:t xml:space="preserve">Delwart, E, Magierowska, M, Royz, M, Foley, B, Peddada, L, Smith, R, Heldebrant, C, Conrad, A, Busch, M (2002) Homogeneous quasispecies in 16 out of 17 individuals during very early HIV-1 primary infection. </w:t>
        </w:r>
        <w:r w:rsidRPr="00072915">
          <w:rPr>
            <w:rFonts w:ascii="Cambria" w:hAnsi="Cambria"/>
            <w:i/>
            <w:noProof/>
            <w:rPrChange w:id="1717" w:author="Ram Shrestha" w:date="2014-02-16T01:12:00Z">
              <w:rPr/>
            </w:rPrChange>
          </w:rPr>
          <w:t>AIDS</w:t>
        </w:r>
        <w:r w:rsidRPr="00072915">
          <w:rPr>
            <w:rFonts w:ascii="Cambria" w:hAnsi="Cambria"/>
            <w:noProof/>
            <w:rPrChange w:id="1718" w:author="Ram Shrestha" w:date="2014-02-16T01:12:00Z">
              <w:rPr/>
            </w:rPrChange>
          </w:rPr>
          <w:t xml:space="preserve"> </w:t>
        </w:r>
        <w:r w:rsidRPr="00072915">
          <w:rPr>
            <w:rFonts w:ascii="Cambria" w:hAnsi="Cambria"/>
            <w:b/>
            <w:noProof/>
            <w:rPrChange w:id="1719" w:author="Ram Shrestha" w:date="2014-02-16T01:12:00Z">
              <w:rPr/>
            </w:rPrChange>
          </w:rPr>
          <w:t>16</w:t>
        </w:r>
        <w:r w:rsidRPr="00072915">
          <w:rPr>
            <w:rFonts w:ascii="Cambria" w:hAnsi="Cambria"/>
            <w:noProof/>
            <w:rPrChange w:id="1720" w:author="Ram Shrestha" w:date="2014-02-16T01:12:00Z">
              <w:rPr/>
            </w:rPrChange>
          </w:rPr>
          <w:t>: 189-195.</w:t>
        </w:r>
      </w:ins>
    </w:p>
    <w:p w:rsidR="00072915" w:rsidRPr="00072915" w:rsidRDefault="00072915" w:rsidP="00072915">
      <w:pPr>
        <w:jc w:val="both"/>
        <w:rPr>
          <w:ins w:id="1721" w:author="Ram Shrestha" w:date="2014-02-16T01:12:00Z"/>
          <w:rFonts w:ascii="Cambria" w:hAnsi="Cambria"/>
          <w:noProof/>
          <w:rPrChange w:id="1722" w:author="Ram Shrestha" w:date="2014-02-16T01:12:00Z">
            <w:rPr>
              <w:ins w:id="1723" w:author="Ram Shrestha" w:date="2014-02-16T01:12:00Z"/>
            </w:rPr>
          </w:rPrChange>
        </w:rPr>
        <w:pPrChange w:id="1724" w:author="Ram Shrestha" w:date="2014-02-16T01:12:00Z">
          <w:pPr>
            <w:ind w:left="720" w:hanging="720"/>
            <w:jc w:val="both"/>
          </w:pPr>
        </w:pPrChange>
      </w:pPr>
      <w:ins w:id="1725" w:author="Ram Shrestha" w:date="2014-02-16T01:12:00Z">
        <w:r w:rsidRPr="00072915">
          <w:rPr>
            <w:rFonts w:ascii="Cambria" w:hAnsi="Cambria"/>
            <w:noProof/>
            <w:rPrChange w:id="1726" w:author="Ram Shrestha" w:date="2014-02-16T01:12:00Z">
              <w:rPr/>
            </w:rPrChange>
          </w:rPr>
          <w:t xml:space="preserve">Demirov, DG, Orenstein, JM, Freed, EO (2002) The late domain of human immunodeficiency virus type 1 p6 promotes virus release in a cell type-dependent manner. </w:t>
        </w:r>
        <w:r w:rsidRPr="00072915">
          <w:rPr>
            <w:rFonts w:ascii="Cambria" w:hAnsi="Cambria"/>
            <w:i/>
            <w:noProof/>
            <w:rPrChange w:id="1727" w:author="Ram Shrestha" w:date="2014-02-16T01:12:00Z">
              <w:rPr/>
            </w:rPrChange>
          </w:rPr>
          <w:t>J Virol</w:t>
        </w:r>
        <w:r w:rsidRPr="00072915">
          <w:rPr>
            <w:rFonts w:ascii="Cambria" w:hAnsi="Cambria"/>
            <w:noProof/>
            <w:rPrChange w:id="1728" w:author="Ram Shrestha" w:date="2014-02-16T01:12:00Z">
              <w:rPr/>
            </w:rPrChange>
          </w:rPr>
          <w:t xml:space="preserve"> </w:t>
        </w:r>
        <w:r w:rsidRPr="00072915">
          <w:rPr>
            <w:rFonts w:ascii="Cambria" w:hAnsi="Cambria"/>
            <w:b/>
            <w:noProof/>
            <w:rPrChange w:id="1729" w:author="Ram Shrestha" w:date="2014-02-16T01:12:00Z">
              <w:rPr/>
            </w:rPrChange>
          </w:rPr>
          <w:t>76</w:t>
        </w:r>
        <w:r w:rsidRPr="00072915">
          <w:rPr>
            <w:rFonts w:ascii="Cambria" w:hAnsi="Cambria"/>
            <w:noProof/>
            <w:rPrChange w:id="1730" w:author="Ram Shrestha" w:date="2014-02-16T01:12:00Z">
              <w:rPr/>
            </w:rPrChange>
          </w:rPr>
          <w:t>: 105-117.</w:t>
        </w:r>
      </w:ins>
    </w:p>
    <w:p w:rsidR="00072915" w:rsidRPr="00072915" w:rsidRDefault="00072915" w:rsidP="00072915">
      <w:pPr>
        <w:jc w:val="both"/>
        <w:rPr>
          <w:ins w:id="1731" w:author="Ram Shrestha" w:date="2014-02-16T01:12:00Z"/>
          <w:rFonts w:ascii="Cambria" w:hAnsi="Cambria"/>
          <w:noProof/>
          <w:rPrChange w:id="1732" w:author="Ram Shrestha" w:date="2014-02-16T01:12:00Z">
            <w:rPr>
              <w:ins w:id="1733" w:author="Ram Shrestha" w:date="2014-02-16T01:12:00Z"/>
            </w:rPr>
          </w:rPrChange>
        </w:rPr>
        <w:pPrChange w:id="1734" w:author="Ram Shrestha" w:date="2014-02-16T01:12:00Z">
          <w:pPr>
            <w:ind w:left="720" w:hanging="720"/>
            <w:jc w:val="both"/>
          </w:pPr>
        </w:pPrChange>
      </w:pPr>
      <w:ins w:id="1735" w:author="Ram Shrestha" w:date="2014-02-16T01:12:00Z">
        <w:r w:rsidRPr="00072915">
          <w:rPr>
            <w:rFonts w:ascii="Cambria" w:hAnsi="Cambria"/>
            <w:noProof/>
            <w:rPrChange w:id="1736" w:author="Ram Shrestha" w:date="2014-02-16T01:12:00Z">
              <w:rPr/>
            </w:rPrChange>
          </w:rPr>
          <w:t xml:space="preserve">di Marzo Veronese, F, Reitz, MS, Jr., Gupta, G, Robert-Guroff, M, Boyer-Thompson, C, Louie, A, Gallo, RC, Lusso, P (1993) Loss of a neutralizing epitope by a spontaneous point mutation in the V3 loop of HIV-1 isolated from an infected laboratory worker. </w:t>
        </w:r>
        <w:r w:rsidRPr="00072915">
          <w:rPr>
            <w:rFonts w:ascii="Cambria" w:hAnsi="Cambria"/>
            <w:i/>
            <w:noProof/>
            <w:rPrChange w:id="1737" w:author="Ram Shrestha" w:date="2014-02-16T01:12:00Z">
              <w:rPr/>
            </w:rPrChange>
          </w:rPr>
          <w:t>J Biol Chem</w:t>
        </w:r>
        <w:r w:rsidRPr="00072915">
          <w:rPr>
            <w:rFonts w:ascii="Cambria" w:hAnsi="Cambria"/>
            <w:noProof/>
            <w:rPrChange w:id="1738" w:author="Ram Shrestha" w:date="2014-02-16T01:12:00Z">
              <w:rPr/>
            </w:rPrChange>
          </w:rPr>
          <w:t xml:space="preserve"> </w:t>
        </w:r>
        <w:r w:rsidRPr="00072915">
          <w:rPr>
            <w:rFonts w:ascii="Cambria" w:hAnsi="Cambria"/>
            <w:b/>
            <w:noProof/>
            <w:rPrChange w:id="1739" w:author="Ram Shrestha" w:date="2014-02-16T01:12:00Z">
              <w:rPr/>
            </w:rPrChange>
          </w:rPr>
          <w:t>268</w:t>
        </w:r>
        <w:r w:rsidRPr="00072915">
          <w:rPr>
            <w:rFonts w:ascii="Cambria" w:hAnsi="Cambria"/>
            <w:noProof/>
            <w:rPrChange w:id="1740" w:author="Ram Shrestha" w:date="2014-02-16T01:12:00Z">
              <w:rPr/>
            </w:rPrChange>
          </w:rPr>
          <w:t>: 25894-25901.</w:t>
        </w:r>
      </w:ins>
    </w:p>
    <w:p w:rsidR="00072915" w:rsidRPr="00072915" w:rsidRDefault="00072915" w:rsidP="00072915">
      <w:pPr>
        <w:jc w:val="both"/>
        <w:rPr>
          <w:ins w:id="1741" w:author="Ram Shrestha" w:date="2014-02-16T01:12:00Z"/>
          <w:rFonts w:ascii="Cambria" w:hAnsi="Cambria"/>
          <w:noProof/>
          <w:rPrChange w:id="1742" w:author="Ram Shrestha" w:date="2014-02-16T01:12:00Z">
            <w:rPr>
              <w:ins w:id="1743" w:author="Ram Shrestha" w:date="2014-02-16T01:12:00Z"/>
            </w:rPr>
          </w:rPrChange>
        </w:rPr>
        <w:pPrChange w:id="1744" w:author="Ram Shrestha" w:date="2014-02-16T01:12:00Z">
          <w:pPr>
            <w:ind w:left="720" w:hanging="720"/>
            <w:jc w:val="both"/>
          </w:pPr>
        </w:pPrChange>
      </w:pPr>
      <w:ins w:id="1745" w:author="Ram Shrestha" w:date="2014-02-16T01:12:00Z">
        <w:r w:rsidRPr="00072915">
          <w:rPr>
            <w:rFonts w:ascii="Cambria" w:hAnsi="Cambria"/>
            <w:noProof/>
            <w:rPrChange w:id="1746" w:author="Ram Shrestha" w:date="2014-02-16T01:12:00Z">
              <w:rPr/>
            </w:rPrChange>
          </w:rPr>
          <w:t xml:space="preserve">Dismuke, DJ, Aiken, C (2006) Evidence for a functional link between uncoating of the human immunodeficiency virus type 1 core and nuclear import of the viral preintegration complex. </w:t>
        </w:r>
        <w:r w:rsidRPr="00072915">
          <w:rPr>
            <w:rFonts w:ascii="Cambria" w:hAnsi="Cambria"/>
            <w:i/>
            <w:noProof/>
            <w:rPrChange w:id="1747" w:author="Ram Shrestha" w:date="2014-02-16T01:12:00Z">
              <w:rPr/>
            </w:rPrChange>
          </w:rPr>
          <w:t>J Virol</w:t>
        </w:r>
        <w:r w:rsidRPr="00072915">
          <w:rPr>
            <w:rFonts w:ascii="Cambria" w:hAnsi="Cambria"/>
            <w:noProof/>
            <w:rPrChange w:id="1748" w:author="Ram Shrestha" w:date="2014-02-16T01:12:00Z">
              <w:rPr/>
            </w:rPrChange>
          </w:rPr>
          <w:t xml:space="preserve"> </w:t>
        </w:r>
        <w:r w:rsidRPr="00072915">
          <w:rPr>
            <w:rFonts w:ascii="Cambria" w:hAnsi="Cambria"/>
            <w:b/>
            <w:noProof/>
            <w:rPrChange w:id="1749" w:author="Ram Shrestha" w:date="2014-02-16T01:12:00Z">
              <w:rPr/>
            </w:rPrChange>
          </w:rPr>
          <w:t>80</w:t>
        </w:r>
        <w:r w:rsidRPr="00072915">
          <w:rPr>
            <w:rFonts w:ascii="Cambria" w:hAnsi="Cambria"/>
            <w:noProof/>
            <w:rPrChange w:id="1750" w:author="Ram Shrestha" w:date="2014-02-16T01:12:00Z">
              <w:rPr/>
            </w:rPrChange>
          </w:rPr>
          <w:t>: 3712-3720.</w:t>
        </w:r>
      </w:ins>
    </w:p>
    <w:p w:rsidR="00072915" w:rsidRPr="00072915" w:rsidRDefault="00072915" w:rsidP="00072915">
      <w:pPr>
        <w:jc w:val="both"/>
        <w:rPr>
          <w:ins w:id="1751" w:author="Ram Shrestha" w:date="2014-02-16T01:12:00Z"/>
          <w:rFonts w:ascii="Cambria" w:hAnsi="Cambria"/>
          <w:noProof/>
          <w:rPrChange w:id="1752" w:author="Ram Shrestha" w:date="2014-02-16T01:12:00Z">
            <w:rPr>
              <w:ins w:id="1753" w:author="Ram Shrestha" w:date="2014-02-16T01:12:00Z"/>
            </w:rPr>
          </w:rPrChange>
        </w:rPr>
        <w:pPrChange w:id="1754" w:author="Ram Shrestha" w:date="2014-02-16T01:12:00Z">
          <w:pPr>
            <w:ind w:left="720" w:hanging="720"/>
            <w:jc w:val="both"/>
          </w:pPr>
        </w:pPrChange>
      </w:pPr>
      <w:ins w:id="1755" w:author="Ram Shrestha" w:date="2014-02-16T01:12:00Z">
        <w:r w:rsidRPr="00072915">
          <w:rPr>
            <w:rFonts w:ascii="Cambria" w:hAnsi="Cambria"/>
            <w:noProof/>
            <w:rPrChange w:id="1756" w:author="Ram Shrestha" w:date="2014-02-16T01:12:00Z">
              <w:rPr/>
            </w:rPrChange>
          </w:rPr>
          <w:t xml:space="preserve">Dong, X, Li, H, Derdowski, A, Ding, L, Burnett, A, Chen, X, Peters, TR, Dermody, TS, Woodruff, E, Wang, JJ, Spearman, P (2005) AP-3 directs the intracellular trafficking of HIV-1 Gag and plays a key role in particle assembly. </w:t>
        </w:r>
        <w:r w:rsidRPr="00072915">
          <w:rPr>
            <w:rFonts w:ascii="Cambria" w:hAnsi="Cambria"/>
            <w:i/>
            <w:noProof/>
            <w:rPrChange w:id="1757" w:author="Ram Shrestha" w:date="2014-02-16T01:12:00Z">
              <w:rPr/>
            </w:rPrChange>
          </w:rPr>
          <w:t>Cell</w:t>
        </w:r>
        <w:r w:rsidRPr="00072915">
          <w:rPr>
            <w:rFonts w:ascii="Cambria" w:hAnsi="Cambria"/>
            <w:noProof/>
            <w:rPrChange w:id="1758" w:author="Ram Shrestha" w:date="2014-02-16T01:12:00Z">
              <w:rPr/>
            </w:rPrChange>
          </w:rPr>
          <w:t xml:space="preserve"> </w:t>
        </w:r>
        <w:r w:rsidRPr="00072915">
          <w:rPr>
            <w:rFonts w:ascii="Cambria" w:hAnsi="Cambria"/>
            <w:b/>
            <w:noProof/>
            <w:rPrChange w:id="1759" w:author="Ram Shrestha" w:date="2014-02-16T01:12:00Z">
              <w:rPr/>
            </w:rPrChange>
          </w:rPr>
          <w:t>120</w:t>
        </w:r>
        <w:r w:rsidRPr="00072915">
          <w:rPr>
            <w:rFonts w:ascii="Cambria" w:hAnsi="Cambria"/>
            <w:noProof/>
            <w:rPrChange w:id="1760" w:author="Ram Shrestha" w:date="2014-02-16T01:12:00Z">
              <w:rPr/>
            </w:rPrChange>
          </w:rPr>
          <w:t>: 663-674.</w:t>
        </w:r>
      </w:ins>
    </w:p>
    <w:p w:rsidR="00072915" w:rsidRPr="00072915" w:rsidRDefault="00072915" w:rsidP="00072915">
      <w:pPr>
        <w:jc w:val="both"/>
        <w:rPr>
          <w:ins w:id="1761" w:author="Ram Shrestha" w:date="2014-02-16T01:12:00Z"/>
          <w:rFonts w:ascii="Cambria" w:hAnsi="Cambria"/>
          <w:noProof/>
          <w:rPrChange w:id="1762" w:author="Ram Shrestha" w:date="2014-02-16T01:12:00Z">
            <w:rPr>
              <w:ins w:id="1763" w:author="Ram Shrestha" w:date="2014-02-16T01:12:00Z"/>
            </w:rPr>
          </w:rPrChange>
        </w:rPr>
        <w:pPrChange w:id="1764" w:author="Ram Shrestha" w:date="2014-02-16T01:12:00Z">
          <w:pPr>
            <w:ind w:left="720" w:hanging="720"/>
            <w:jc w:val="both"/>
          </w:pPr>
        </w:pPrChange>
      </w:pPr>
      <w:ins w:id="1765" w:author="Ram Shrestha" w:date="2014-02-16T01:12:00Z">
        <w:r w:rsidRPr="00072915">
          <w:rPr>
            <w:rFonts w:ascii="Cambria" w:hAnsi="Cambria"/>
            <w:noProof/>
            <w:rPrChange w:id="1766" w:author="Ram Shrestha" w:date="2014-02-16T01:12:00Z">
              <w:rPr/>
            </w:rPrChange>
          </w:rPr>
          <w:t xml:space="preserve">Doualla-Bell, F, Avalos, A, Brenner, B, Gaolathe, T, Mine, M, Gaseitsiwe, S, Oliveira, M, Moisi, D, Ndwapi, N, Moffat, H, Essex, M, Wainberg, MA (2006) High prevalence of the K65R mutation in human immunodeficiency virus type 1 subtype C isolates from infected patients in Botswana treated with didanosine-based regimens. </w:t>
        </w:r>
        <w:r w:rsidRPr="00072915">
          <w:rPr>
            <w:rFonts w:ascii="Cambria" w:hAnsi="Cambria"/>
            <w:i/>
            <w:noProof/>
            <w:rPrChange w:id="1767" w:author="Ram Shrestha" w:date="2014-02-16T01:12:00Z">
              <w:rPr/>
            </w:rPrChange>
          </w:rPr>
          <w:t>Antimicrob Agents Chemother</w:t>
        </w:r>
        <w:r w:rsidRPr="00072915">
          <w:rPr>
            <w:rFonts w:ascii="Cambria" w:hAnsi="Cambria"/>
            <w:noProof/>
            <w:rPrChange w:id="1768" w:author="Ram Shrestha" w:date="2014-02-16T01:12:00Z">
              <w:rPr/>
            </w:rPrChange>
          </w:rPr>
          <w:t xml:space="preserve"> </w:t>
        </w:r>
        <w:r w:rsidRPr="00072915">
          <w:rPr>
            <w:rFonts w:ascii="Cambria" w:hAnsi="Cambria"/>
            <w:b/>
            <w:noProof/>
            <w:rPrChange w:id="1769" w:author="Ram Shrestha" w:date="2014-02-16T01:12:00Z">
              <w:rPr/>
            </w:rPrChange>
          </w:rPr>
          <w:t>50</w:t>
        </w:r>
        <w:r w:rsidRPr="00072915">
          <w:rPr>
            <w:rFonts w:ascii="Cambria" w:hAnsi="Cambria"/>
            <w:noProof/>
            <w:rPrChange w:id="1770" w:author="Ram Shrestha" w:date="2014-02-16T01:12:00Z">
              <w:rPr/>
            </w:rPrChange>
          </w:rPr>
          <w:t>: 4182-4185.</w:t>
        </w:r>
      </w:ins>
    </w:p>
    <w:p w:rsidR="00072915" w:rsidRPr="00072915" w:rsidRDefault="00072915" w:rsidP="00072915">
      <w:pPr>
        <w:jc w:val="both"/>
        <w:rPr>
          <w:ins w:id="1771" w:author="Ram Shrestha" w:date="2014-02-16T01:12:00Z"/>
          <w:rFonts w:ascii="Cambria" w:hAnsi="Cambria"/>
          <w:noProof/>
          <w:rPrChange w:id="1772" w:author="Ram Shrestha" w:date="2014-02-16T01:12:00Z">
            <w:rPr>
              <w:ins w:id="1773" w:author="Ram Shrestha" w:date="2014-02-16T01:12:00Z"/>
            </w:rPr>
          </w:rPrChange>
        </w:rPr>
        <w:pPrChange w:id="1774" w:author="Ram Shrestha" w:date="2014-02-16T01:12:00Z">
          <w:pPr>
            <w:ind w:left="720" w:hanging="720"/>
            <w:jc w:val="both"/>
          </w:pPr>
        </w:pPrChange>
      </w:pPr>
      <w:ins w:id="1775" w:author="Ram Shrestha" w:date="2014-02-16T01:12:00Z">
        <w:r w:rsidRPr="00072915">
          <w:rPr>
            <w:rFonts w:ascii="Cambria" w:hAnsi="Cambria"/>
            <w:noProof/>
            <w:rPrChange w:id="1776" w:author="Ram Shrestha" w:date="2014-02-16T01:12:00Z">
              <w:rPr/>
            </w:rPrChange>
          </w:rPr>
          <w:t xml:space="preserve">Dudley, DM, Chin, EN, Bimber, BN, Sanabani, SS, Tarosso, LF, Costa, PR, Sauer, MM, Kallas, EG, O'Connor, DH (2012) Low-cost ultra-wide genotyping using Roche/454 pyrosequencing for surveillance of HIV drug resistance. </w:t>
        </w:r>
        <w:r w:rsidRPr="00072915">
          <w:rPr>
            <w:rFonts w:ascii="Cambria" w:hAnsi="Cambria"/>
            <w:i/>
            <w:noProof/>
            <w:rPrChange w:id="1777" w:author="Ram Shrestha" w:date="2014-02-16T01:12:00Z">
              <w:rPr/>
            </w:rPrChange>
          </w:rPr>
          <w:t>PLoS One</w:t>
        </w:r>
        <w:r w:rsidRPr="00072915">
          <w:rPr>
            <w:rFonts w:ascii="Cambria" w:hAnsi="Cambria"/>
            <w:noProof/>
            <w:rPrChange w:id="1778" w:author="Ram Shrestha" w:date="2014-02-16T01:12:00Z">
              <w:rPr/>
            </w:rPrChange>
          </w:rPr>
          <w:t xml:space="preserve"> </w:t>
        </w:r>
        <w:r w:rsidRPr="00072915">
          <w:rPr>
            <w:rFonts w:ascii="Cambria" w:hAnsi="Cambria"/>
            <w:b/>
            <w:noProof/>
            <w:rPrChange w:id="1779" w:author="Ram Shrestha" w:date="2014-02-16T01:12:00Z">
              <w:rPr/>
            </w:rPrChange>
          </w:rPr>
          <w:t>7</w:t>
        </w:r>
        <w:r w:rsidRPr="00072915">
          <w:rPr>
            <w:rFonts w:ascii="Cambria" w:hAnsi="Cambria"/>
            <w:noProof/>
            <w:rPrChange w:id="1780" w:author="Ram Shrestha" w:date="2014-02-16T01:12:00Z">
              <w:rPr/>
            </w:rPrChange>
          </w:rPr>
          <w:t>: e36494.</w:t>
        </w:r>
      </w:ins>
    </w:p>
    <w:p w:rsidR="00072915" w:rsidRPr="00072915" w:rsidRDefault="00072915" w:rsidP="00072915">
      <w:pPr>
        <w:jc w:val="both"/>
        <w:rPr>
          <w:ins w:id="1781" w:author="Ram Shrestha" w:date="2014-02-16T01:12:00Z"/>
          <w:rFonts w:ascii="Cambria" w:hAnsi="Cambria"/>
          <w:noProof/>
          <w:rPrChange w:id="1782" w:author="Ram Shrestha" w:date="2014-02-16T01:12:00Z">
            <w:rPr>
              <w:ins w:id="1783" w:author="Ram Shrestha" w:date="2014-02-16T01:12:00Z"/>
            </w:rPr>
          </w:rPrChange>
        </w:rPr>
        <w:pPrChange w:id="1784" w:author="Ram Shrestha" w:date="2014-02-16T01:12:00Z">
          <w:pPr>
            <w:ind w:left="720" w:hanging="720"/>
            <w:jc w:val="both"/>
          </w:pPr>
        </w:pPrChange>
      </w:pPr>
      <w:ins w:id="1785" w:author="Ram Shrestha" w:date="2014-02-16T01:12:00Z">
        <w:r w:rsidRPr="00072915">
          <w:rPr>
            <w:rFonts w:ascii="Cambria" w:hAnsi="Cambria"/>
            <w:noProof/>
            <w:rPrChange w:id="1786" w:author="Ram Shrestha" w:date="2014-02-16T01:12:00Z">
              <w:rPr/>
            </w:rPrChange>
          </w:rPr>
          <w:t xml:space="preserve">Duffalo, ML, James, CW (2003) Enfuvirtide: A Novel Agent for the Treatment of HIV-1 Infection. </w:t>
        </w:r>
        <w:r w:rsidRPr="00072915">
          <w:rPr>
            <w:rFonts w:ascii="Cambria" w:hAnsi="Cambria"/>
            <w:i/>
            <w:noProof/>
            <w:rPrChange w:id="1787" w:author="Ram Shrestha" w:date="2014-02-16T01:12:00Z">
              <w:rPr/>
            </w:rPrChange>
          </w:rPr>
          <w:t>The Annals of Pharmacotherapy</w:t>
        </w:r>
        <w:r w:rsidRPr="00072915">
          <w:rPr>
            <w:rFonts w:ascii="Cambria" w:hAnsi="Cambria"/>
            <w:noProof/>
            <w:rPrChange w:id="1788" w:author="Ram Shrestha" w:date="2014-02-16T01:12:00Z">
              <w:rPr/>
            </w:rPrChange>
          </w:rPr>
          <w:t xml:space="preserve"> </w:t>
        </w:r>
        <w:r w:rsidRPr="00072915">
          <w:rPr>
            <w:rFonts w:ascii="Cambria" w:hAnsi="Cambria"/>
            <w:b/>
            <w:noProof/>
            <w:rPrChange w:id="1789" w:author="Ram Shrestha" w:date="2014-02-16T01:12:00Z">
              <w:rPr/>
            </w:rPrChange>
          </w:rPr>
          <w:t>37</w:t>
        </w:r>
        <w:r w:rsidRPr="00072915">
          <w:rPr>
            <w:rFonts w:ascii="Cambria" w:hAnsi="Cambria"/>
            <w:noProof/>
            <w:rPrChange w:id="1790" w:author="Ram Shrestha" w:date="2014-02-16T01:12:00Z">
              <w:rPr/>
            </w:rPrChange>
          </w:rPr>
          <w:t>: 1448-1456.</w:t>
        </w:r>
      </w:ins>
    </w:p>
    <w:p w:rsidR="00072915" w:rsidRPr="00072915" w:rsidRDefault="00072915" w:rsidP="00072915">
      <w:pPr>
        <w:jc w:val="both"/>
        <w:rPr>
          <w:ins w:id="1791" w:author="Ram Shrestha" w:date="2014-02-16T01:12:00Z"/>
          <w:rFonts w:ascii="Cambria" w:hAnsi="Cambria"/>
          <w:noProof/>
          <w:rPrChange w:id="1792" w:author="Ram Shrestha" w:date="2014-02-16T01:12:00Z">
            <w:rPr>
              <w:ins w:id="1793" w:author="Ram Shrestha" w:date="2014-02-16T01:12:00Z"/>
            </w:rPr>
          </w:rPrChange>
        </w:rPr>
        <w:pPrChange w:id="1794" w:author="Ram Shrestha" w:date="2014-02-16T01:12:00Z">
          <w:pPr>
            <w:ind w:left="720" w:hanging="720"/>
            <w:jc w:val="both"/>
          </w:pPr>
        </w:pPrChange>
      </w:pPr>
      <w:ins w:id="1795" w:author="Ram Shrestha" w:date="2014-02-16T01:12:00Z">
        <w:r w:rsidRPr="00072915">
          <w:rPr>
            <w:rFonts w:ascii="Cambria" w:hAnsi="Cambria"/>
            <w:noProof/>
            <w:rPrChange w:id="1796" w:author="Ram Shrestha" w:date="2014-02-16T01:12:00Z">
              <w:rPr/>
            </w:rPrChange>
          </w:rPr>
          <w:t xml:space="preserve">Dumonceaux, J, Nisole, S, Chanel, C, Quivet, L, Amara, A, Baleux, F, Briand, P, Hazan, U (1998) Spontaneous mutations in the env gene of the human immunodeficiency virus type 1 NDK isolate are associated with a CD4-independent entry phenotype. </w:t>
        </w:r>
        <w:r w:rsidRPr="00072915">
          <w:rPr>
            <w:rFonts w:ascii="Cambria" w:hAnsi="Cambria"/>
            <w:i/>
            <w:noProof/>
            <w:rPrChange w:id="1797" w:author="Ram Shrestha" w:date="2014-02-16T01:12:00Z">
              <w:rPr/>
            </w:rPrChange>
          </w:rPr>
          <w:t>J Virol</w:t>
        </w:r>
        <w:r w:rsidRPr="00072915">
          <w:rPr>
            <w:rFonts w:ascii="Cambria" w:hAnsi="Cambria"/>
            <w:noProof/>
            <w:rPrChange w:id="1798" w:author="Ram Shrestha" w:date="2014-02-16T01:12:00Z">
              <w:rPr/>
            </w:rPrChange>
          </w:rPr>
          <w:t xml:space="preserve"> </w:t>
        </w:r>
        <w:r w:rsidRPr="00072915">
          <w:rPr>
            <w:rFonts w:ascii="Cambria" w:hAnsi="Cambria"/>
            <w:b/>
            <w:noProof/>
            <w:rPrChange w:id="1799" w:author="Ram Shrestha" w:date="2014-02-16T01:12:00Z">
              <w:rPr/>
            </w:rPrChange>
          </w:rPr>
          <w:t>72</w:t>
        </w:r>
        <w:r w:rsidRPr="00072915">
          <w:rPr>
            <w:rFonts w:ascii="Cambria" w:hAnsi="Cambria"/>
            <w:noProof/>
            <w:rPrChange w:id="1800" w:author="Ram Shrestha" w:date="2014-02-16T01:12:00Z">
              <w:rPr/>
            </w:rPrChange>
          </w:rPr>
          <w:t>: 512-519.</w:t>
        </w:r>
      </w:ins>
    </w:p>
    <w:p w:rsidR="00072915" w:rsidRPr="00072915" w:rsidRDefault="00072915" w:rsidP="00072915">
      <w:pPr>
        <w:jc w:val="both"/>
        <w:rPr>
          <w:ins w:id="1801" w:author="Ram Shrestha" w:date="2014-02-16T01:12:00Z"/>
          <w:rFonts w:ascii="Cambria" w:hAnsi="Cambria"/>
          <w:noProof/>
          <w:rPrChange w:id="1802" w:author="Ram Shrestha" w:date="2014-02-16T01:12:00Z">
            <w:rPr>
              <w:ins w:id="1803" w:author="Ram Shrestha" w:date="2014-02-16T01:12:00Z"/>
            </w:rPr>
          </w:rPrChange>
        </w:rPr>
        <w:pPrChange w:id="1804" w:author="Ram Shrestha" w:date="2014-02-16T01:12:00Z">
          <w:pPr>
            <w:ind w:left="720" w:hanging="720"/>
            <w:jc w:val="both"/>
          </w:pPr>
        </w:pPrChange>
      </w:pPr>
      <w:ins w:id="1805" w:author="Ram Shrestha" w:date="2014-02-16T01:12:00Z">
        <w:r w:rsidRPr="00072915">
          <w:rPr>
            <w:rFonts w:ascii="Cambria" w:hAnsi="Cambria"/>
            <w:noProof/>
            <w:rPrChange w:id="1806" w:author="Ram Shrestha" w:date="2014-02-16T01:12:00Z">
              <w:rPr/>
            </w:rPrChange>
          </w:rPr>
          <w:t xml:space="preserve">Durant, J, Clevenbergh, P, Halfon, P, Delgiudice, P, Porsin, S, Simonet, P, Montagne, N, Boucher, CA, Schapiro, JM, Dellamonica, P (1999) Drug-resistance genotyping in HIV-1 therapy: the VIRADAPT randomised controlled trial. </w:t>
        </w:r>
        <w:r w:rsidRPr="00072915">
          <w:rPr>
            <w:rFonts w:ascii="Cambria" w:hAnsi="Cambria"/>
            <w:i/>
            <w:noProof/>
            <w:rPrChange w:id="1807" w:author="Ram Shrestha" w:date="2014-02-16T01:12:00Z">
              <w:rPr/>
            </w:rPrChange>
          </w:rPr>
          <w:t>Lancet</w:t>
        </w:r>
        <w:r w:rsidRPr="00072915">
          <w:rPr>
            <w:rFonts w:ascii="Cambria" w:hAnsi="Cambria"/>
            <w:noProof/>
            <w:rPrChange w:id="1808" w:author="Ram Shrestha" w:date="2014-02-16T01:12:00Z">
              <w:rPr/>
            </w:rPrChange>
          </w:rPr>
          <w:t xml:space="preserve"> </w:t>
        </w:r>
        <w:r w:rsidRPr="00072915">
          <w:rPr>
            <w:rFonts w:ascii="Cambria" w:hAnsi="Cambria"/>
            <w:b/>
            <w:noProof/>
            <w:rPrChange w:id="1809" w:author="Ram Shrestha" w:date="2014-02-16T01:12:00Z">
              <w:rPr/>
            </w:rPrChange>
          </w:rPr>
          <w:t>353</w:t>
        </w:r>
        <w:r w:rsidRPr="00072915">
          <w:rPr>
            <w:rFonts w:ascii="Cambria" w:hAnsi="Cambria"/>
            <w:noProof/>
            <w:rPrChange w:id="1810" w:author="Ram Shrestha" w:date="2014-02-16T01:12:00Z">
              <w:rPr/>
            </w:rPrChange>
          </w:rPr>
          <w:t>: 2195-2199.</w:t>
        </w:r>
      </w:ins>
    </w:p>
    <w:p w:rsidR="00072915" w:rsidRPr="00072915" w:rsidRDefault="00072915" w:rsidP="00072915">
      <w:pPr>
        <w:jc w:val="both"/>
        <w:rPr>
          <w:ins w:id="1811" w:author="Ram Shrestha" w:date="2014-02-16T01:12:00Z"/>
          <w:rFonts w:ascii="Cambria" w:hAnsi="Cambria"/>
          <w:noProof/>
          <w:rPrChange w:id="1812" w:author="Ram Shrestha" w:date="2014-02-16T01:12:00Z">
            <w:rPr>
              <w:ins w:id="1813" w:author="Ram Shrestha" w:date="2014-02-16T01:12:00Z"/>
            </w:rPr>
          </w:rPrChange>
        </w:rPr>
        <w:pPrChange w:id="1814" w:author="Ram Shrestha" w:date="2014-02-16T01:12:00Z">
          <w:pPr>
            <w:ind w:left="720" w:hanging="720"/>
            <w:jc w:val="both"/>
          </w:pPr>
        </w:pPrChange>
      </w:pPr>
      <w:ins w:id="1815" w:author="Ram Shrestha" w:date="2014-02-16T01:12:00Z">
        <w:r w:rsidRPr="00072915">
          <w:rPr>
            <w:rFonts w:ascii="Cambria" w:hAnsi="Cambria"/>
            <w:noProof/>
            <w:rPrChange w:id="1816" w:author="Ram Shrestha" w:date="2014-02-16T01:12:00Z">
              <w:rPr/>
            </w:rPrChange>
          </w:rPr>
          <w:t xml:space="preserve">Dwyer, JJ, Hasan, A, Wilson, KL, White, JM, Matthews, TJ, Delmedico, MK (2003) The hydrophobic pocket contributes to the structural stability of the N-terminal coiled coil of HIV gp41 but is not required for six-helix bundle formation. </w:t>
        </w:r>
        <w:r w:rsidRPr="00072915">
          <w:rPr>
            <w:rFonts w:ascii="Cambria" w:hAnsi="Cambria"/>
            <w:i/>
            <w:noProof/>
            <w:rPrChange w:id="1817" w:author="Ram Shrestha" w:date="2014-02-16T01:12:00Z">
              <w:rPr/>
            </w:rPrChange>
          </w:rPr>
          <w:t>Biochemistry</w:t>
        </w:r>
        <w:r w:rsidRPr="00072915">
          <w:rPr>
            <w:rFonts w:ascii="Cambria" w:hAnsi="Cambria"/>
            <w:noProof/>
            <w:rPrChange w:id="1818" w:author="Ram Shrestha" w:date="2014-02-16T01:12:00Z">
              <w:rPr/>
            </w:rPrChange>
          </w:rPr>
          <w:t xml:space="preserve"> </w:t>
        </w:r>
        <w:r w:rsidRPr="00072915">
          <w:rPr>
            <w:rFonts w:ascii="Cambria" w:hAnsi="Cambria"/>
            <w:b/>
            <w:noProof/>
            <w:rPrChange w:id="1819" w:author="Ram Shrestha" w:date="2014-02-16T01:12:00Z">
              <w:rPr/>
            </w:rPrChange>
          </w:rPr>
          <w:t>42</w:t>
        </w:r>
        <w:r w:rsidRPr="00072915">
          <w:rPr>
            <w:rFonts w:ascii="Cambria" w:hAnsi="Cambria"/>
            <w:noProof/>
            <w:rPrChange w:id="1820" w:author="Ram Shrestha" w:date="2014-02-16T01:12:00Z">
              <w:rPr/>
            </w:rPrChange>
          </w:rPr>
          <w:t>: 4945-4953.</w:t>
        </w:r>
      </w:ins>
    </w:p>
    <w:p w:rsidR="00072915" w:rsidRPr="00072915" w:rsidRDefault="00072915" w:rsidP="00072915">
      <w:pPr>
        <w:jc w:val="both"/>
        <w:rPr>
          <w:ins w:id="1821" w:author="Ram Shrestha" w:date="2014-02-16T01:12:00Z"/>
          <w:rFonts w:ascii="Cambria" w:hAnsi="Cambria"/>
          <w:noProof/>
          <w:rPrChange w:id="1822" w:author="Ram Shrestha" w:date="2014-02-16T01:12:00Z">
            <w:rPr>
              <w:ins w:id="1823" w:author="Ram Shrestha" w:date="2014-02-16T01:12:00Z"/>
            </w:rPr>
          </w:rPrChange>
        </w:rPr>
        <w:pPrChange w:id="1824" w:author="Ram Shrestha" w:date="2014-02-16T01:12:00Z">
          <w:pPr>
            <w:ind w:left="720" w:hanging="720"/>
            <w:jc w:val="both"/>
          </w:pPr>
        </w:pPrChange>
      </w:pPr>
      <w:ins w:id="1825" w:author="Ram Shrestha" w:date="2014-02-16T01:12:00Z">
        <w:r w:rsidRPr="00072915">
          <w:rPr>
            <w:rFonts w:ascii="Cambria" w:hAnsi="Cambria"/>
            <w:noProof/>
            <w:rPrChange w:id="1826" w:author="Ram Shrestha" w:date="2014-02-16T01:12:00Z">
              <w:rPr/>
            </w:rPrChange>
          </w:rPr>
          <w: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t>
        </w:r>
        <w:r w:rsidRPr="00072915">
          <w:rPr>
            <w:rFonts w:ascii="Cambria" w:hAnsi="Cambria"/>
            <w:i/>
            <w:noProof/>
            <w:rPrChange w:id="1827" w:author="Ram Shrestha" w:date="2014-02-16T01:12:00Z">
              <w:rPr/>
            </w:rPrChange>
          </w:rPr>
          <w:t>Science</w:t>
        </w:r>
        <w:r w:rsidRPr="00072915">
          <w:rPr>
            <w:rFonts w:ascii="Cambria" w:hAnsi="Cambria"/>
            <w:noProof/>
            <w:rPrChange w:id="1828" w:author="Ram Shrestha" w:date="2014-02-16T01:12:00Z">
              <w:rPr/>
            </w:rPrChange>
          </w:rPr>
          <w:t xml:space="preserve"> </w:t>
        </w:r>
        <w:r w:rsidRPr="00072915">
          <w:rPr>
            <w:rFonts w:ascii="Cambria" w:hAnsi="Cambria"/>
            <w:b/>
            <w:noProof/>
            <w:rPrChange w:id="1829" w:author="Ram Shrestha" w:date="2014-02-16T01:12:00Z">
              <w:rPr/>
            </w:rPrChange>
          </w:rPr>
          <w:t>323</w:t>
        </w:r>
        <w:r w:rsidRPr="00072915">
          <w:rPr>
            <w:rFonts w:ascii="Cambria" w:hAnsi="Cambria"/>
            <w:noProof/>
            <w:rPrChange w:id="1830" w:author="Ram Shrestha" w:date="2014-02-16T01:12:00Z">
              <w:rPr/>
            </w:rPrChange>
          </w:rPr>
          <w:t>: 133-138.</w:t>
        </w:r>
      </w:ins>
    </w:p>
    <w:p w:rsidR="00072915" w:rsidRPr="00072915" w:rsidRDefault="00072915" w:rsidP="00072915">
      <w:pPr>
        <w:jc w:val="both"/>
        <w:rPr>
          <w:ins w:id="1831" w:author="Ram Shrestha" w:date="2014-02-16T01:12:00Z"/>
          <w:rFonts w:ascii="Cambria" w:hAnsi="Cambria"/>
          <w:noProof/>
          <w:rPrChange w:id="1832" w:author="Ram Shrestha" w:date="2014-02-16T01:12:00Z">
            <w:rPr>
              <w:ins w:id="1833" w:author="Ram Shrestha" w:date="2014-02-16T01:12:00Z"/>
            </w:rPr>
          </w:rPrChange>
        </w:rPr>
        <w:pPrChange w:id="1834" w:author="Ram Shrestha" w:date="2014-02-16T01:12:00Z">
          <w:pPr>
            <w:ind w:left="720" w:hanging="720"/>
            <w:jc w:val="both"/>
          </w:pPr>
        </w:pPrChange>
      </w:pPr>
      <w:ins w:id="1835" w:author="Ram Shrestha" w:date="2014-02-16T01:12:00Z">
        <w:r w:rsidRPr="00072915">
          <w:rPr>
            <w:rFonts w:ascii="Cambria" w:hAnsi="Cambria"/>
            <w:noProof/>
            <w:rPrChange w:id="1836" w:author="Ram Shrestha" w:date="2014-02-16T01:12:00Z">
              <w:rPr/>
            </w:rPrChange>
          </w:rPr>
          <w: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t>
        </w:r>
        <w:r w:rsidRPr="00072915">
          <w:rPr>
            <w:rFonts w:ascii="Cambria" w:hAnsi="Cambria"/>
            <w:i/>
            <w:noProof/>
            <w:rPrChange w:id="1837" w:author="Ram Shrestha" w:date="2014-02-16T01:12:00Z">
              <w:rPr/>
            </w:rPrChange>
          </w:rPr>
          <w:t>Journal of Biological Chemistry</w:t>
        </w:r>
        <w:r w:rsidRPr="00072915">
          <w:rPr>
            <w:rFonts w:ascii="Cambria" w:hAnsi="Cambria"/>
            <w:noProof/>
            <w:rPrChange w:id="1838" w:author="Ram Shrestha" w:date="2014-02-16T01:12:00Z">
              <w:rPr/>
            </w:rPrChange>
          </w:rPr>
          <w:t xml:space="preserve"> </w:t>
        </w:r>
        <w:r w:rsidRPr="00072915">
          <w:rPr>
            <w:rFonts w:ascii="Cambria" w:hAnsi="Cambria"/>
            <w:b/>
            <w:noProof/>
            <w:rPrChange w:id="1839" w:author="Ram Shrestha" w:date="2014-02-16T01:12:00Z">
              <w:rPr/>
            </w:rPrChange>
          </w:rPr>
          <w:t>280</w:t>
        </w:r>
        <w:r w:rsidRPr="00072915">
          <w:rPr>
            <w:rFonts w:ascii="Cambria" w:hAnsi="Cambria"/>
            <w:noProof/>
            <w:rPrChange w:id="1840" w:author="Ram Shrestha" w:date="2014-02-16T01:12:00Z">
              <w:rPr/>
            </w:rPrChange>
          </w:rPr>
          <w:t>: 25517-25523.</w:t>
        </w:r>
      </w:ins>
    </w:p>
    <w:p w:rsidR="00072915" w:rsidRPr="00072915" w:rsidRDefault="00072915" w:rsidP="00072915">
      <w:pPr>
        <w:jc w:val="both"/>
        <w:rPr>
          <w:ins w:id="1841" w:author="Ram Shrestha" w:date="2014-02-16T01:12:00Z"/>
          <w:rFonts w:ascii="Cambria" w:hAnsi="Cambria"/>
          <w:noProof/>
          <w:rPrChange w:id="1842" w:author="Ram Shrestha" w:date="2014-02-16T01:12:00Z">
            <w:rPr>
              <w:ins w:id="1843" w:author="Ram Shrestha" w:date="2014-02-16T01:12:00Z"/>
            </w:rPr>
          </w:rPrChange>
        </w:rPr>
        <w:pPrChange w:id="1844" w:author="Ram Shrestha" w:date="2014-02-16T01:12:00Z">
          <w:pPr>
            <w:ind w:left="720" w:hanging="720"/>
            <w:jc w:val="both"/>
          </w:pPr>
        </w:pPrChange>
      </w:pPr>
      <w:ins w:id="1845" w:author="Ram Shrestha" w:date="2014-02-16T01:12:00Z">
        <w:r w:rsidRPr="00072915">
          <w:rPr>
            <w:rFonts w:ascii="Cambria" w:hAnsi="Cambria"/>
            <w:noProof/>
            <w:rPrChange w:id="1846" w:author="Ram Shrestha" w:date="2014-02-16T01:12:00Z">
              <w:rPr/>
            </w:rPrChange>
          </w:rPr>
          <w:t xml:space="preserve">ERICKSON-VIITANEN, S, MANFREDI, J, VIITANEN, P, TRIBE, DE, TRITCH, R, HUTCHISON III, CA, LOEB, DD, SWANSTROM, R (1989) Cleavage of HIV-1 gag polyprotein synthesized in vitro: sequential cleavage by the viral protease. </w:t>
        </w:r>
        <w:r w:rsidRPr="00072915">
          <w:rPr>
            <w:rFonts w:ascii="Cambria" w:hAnsi="Cambria"/>
            <w:i/>
            <w:noProof/>
            <w:rPrChange w:id="1847" w:author="Ram Shrestha" w:date="2014-02-16T01:12:00Z">
              <w:rPr/>
            </w:rPrChange>
          </w:rPr>
          <w:t>AIDS research and human retroviruses</w:t>
        </w:r>
        <w:r w:rsidRPr="00072915">
          <w:rPr>
            <w:rFonts w:ascii="Cambria" w:hAnsi="Cambria"/>
            <w:noProof/>
            <w:rPrChange w:id="1848" w:author="Ram Shrestha" w:date="2014-02-16T01:12:00Z">
              <w:rPr/>
            </w:rPrChange>
          </w:rPr>
          <w:t xml:space="preserve"> </w:t>
        </w:r>
        <w:r w:rsidRPr="00072915">
          <w:rPr>
            <w:rFonts w:ascii="Cambria" w:hAnsi="Cambria"/>
            <w:b/>
            <w:noProof/>
            <w:rPrChange w:id="1849" w:author="Ram Shrestha" w:date="2014-02-16T01:12:00Z">
              <w:rPr/>
            </w:rPrChange>
          </w:rPr>
          <w:t>5</w:t>
        </w:r>
        <w:r w:rsidRPr="00072915">
          <w:rPr>
            <w:rFonts w:ascii="Cambria" w:hAnsi="Cambria"/>
            <w:noProof/>
            <w:rPrChange w:id="1850" w:author="Ram Shrestha" w:date="2014-02-16T01:12:00Z">
              <w:rPr/>
            </w:rPrChange>
          </w:rPr>
          <w:t>: 577–591.</w:t>
        </w:r>
      </w:ins>
    </w:p>
    <w:p w:rsidR="00072915" w:rsidRPr="00072915" w:rsidRDefault="00072915" w:rsidP="00072915">
      <w:pPr>
        <w:jc w:val="both"/>
        <w:rPr>
          <w:ins w:id="1851" w:author="Ram Shrestha" w:date="2014-02-16T01:12:00Z"/>
          <w:rFonts w:ascii="Cambria" w:hAnsi="Cambria"/>
          <w:noProof/>
          <w:rPrChange w:id="1852" w:author="Ram Shrestha" w:date="2014-02-16T01:12:00Z">
            <w:rPr>
              <w:ins w:id="1853" w:author="Ram Shrestha" w:date="2014-02-16T01:12:00Z"/>
            </w:rPr>
          </w:rPrChange>
        </w:rPr>
        <w:pPrChange w:id="1854" w:author="Ram Shrestha" w:date="2014-02-16T01:12:00Z">
          <w:pPr>
            <w:ind w:left="720" w:hanging="720"/>
            <w:jc w:val="both"/>
          </w:pPr>
        </w:pPrChange>
      </w:pPr>
      <w:ins w:id="1855" w:author="Ram Shrestha" w:date="2014-02-16T01:12:00Z">
        <w:r w:rsidRPr="00072915">
          <w:rPr>
            <w:rFonts w:ascii="Cambria" w:hAnsi="Cambria"/>
            <w:noProof/>
            <w:rPrChange w:id="1856" w:author="Ram Shrestha" w:date="2014-02-16T01:12:00Z">
              <w:rPr/>
            </w:rPrChange>
          </w:rPr>
          <w:t xml:space="preserve">Eron, JJ, Benoit, SL, Jemsek, J, MacArthur, RD, Santana, J, Quinn, JB, Kuritzkes, DR, Fallon, MA, Rubin, M (1995) Treatment with lamivudine, zidovudine, or both in HIV-positive patients with 200 to 500 CD4+ cells per cubic millimeter. North American HIV Working Party. </w:t>
        </w:r>
        <w:r w:rsidRPr="00072915">
          <w:rPr>
            <w:rFonts w:ascii="Cambria" w:hAnsi="Cambria"/>
            <w:i/>
            <w:noProof/>
            <w:rPrChange w:id="1857" w:author="Ram Shrestha" w:date="2014-02-16T01:12:00Z">
              <w:rPr/>
            </w:rPrChange>
          </w:rPr>
          <w:t>N Engl J Med</w:t>
        </w:r>
        <w:r w:rsidRPr="00072915">
          <w:rPr>
            <w:rFonts w:ascii="Cambria" w:hAnsi="Cambria"/>
            <w:noProof/>
            <w:rPrChange w:id="1858" w:author="Ram Shrestha" w:date="2014-02-16T01:12:00Z">
              <w:rPr/>
            </w:rPrChange>
          </w:rPr>
          <w:t xml:space="preserve"> </w:t>
        </w:r>
        <w:r w:rsidRPr="00072915">
          <w:rPr>
            <w:rFonts w:ascii="Cambria" w:hAnsi="Cambria"/>
            <w:b/>
            <w:noProof/>
            <w:rPrChange w:id="1859" w:author="Ram Shrestha" w:date="2014-02-16T01:12:00Z">
              <w:rPr/>
            </w:rPrChange>
          </w:rPr>
          <w:t>333</w:t>
        </w:r>
        <w:r w:rsidRPr="00072915">
          <w:rPr>
            <w:rFonts w:ascii="Cambria" w:hAnsi="Cambria"/>
            <w:noProof/>
            <w:rPrChange w:id="1860" w:author="Ram Shrestha" w:date="2014-02-16T01:12:00Z">
              <w:rPr/>
            </w:rPrChange>
          </w:rPr>
          <w:t>: 1662-1669.</w:t>
        </w:r>
      </w:ins>
    </w:p>
    <w:p w:rsidR="00072915" w:rsidRPr="00072915" w:rsidRDefault="00072915" w:rsidP="00072915">
      <w:pPr>
        <w:jc w:val="both"/>
        <w:rPr>
          <w:ins w:id="1861" w:author="Ram Shrestha" w:date="2014-02-16T01:12:00Z"/>
          <w:rFonts w:ascii="Cambria" w:hAnsi="Cambria"/>
          <w:noProof/>
          <w:rPrChange w:id="1862" w:author="Ram Shrestha" w:date="2014-02-16T01:12:00Z">
            <w:rPr>
              <w:ins w:id="1863" w:author="Ram Shrestha" w:date="2014-02-16T01:12:00Z"/>
            </w:rPr>
          </w:rPrChange>
        </w:rPr>
        <w:pPrChange w:id="1864" w:author="Ram Shrestha" w:date="2014-02-16T01:12:00Z">
          <w:pPr>
            <w:ind w:left="720" w:hanging="720"/>
            <w:jc w:val="both"/>
          </w:pPr>
        </w:pPrChange>
      </w:pPr>
      <w:ins w:id="1865" w:author="Ram Shrestha" w:date="2014-02-16T01:12:00Z">
        <w:r w:rsidRPr="00072915">
          <w:rPr>
            <w:rFonts w:ascii="Cambria" w:hAnsi="Cambria"/>
            <w:noProof/>
            <w:rPrChange w:id="1866" w:author="Ram Shrestha" w:date="2014-02-16T01:12:00Z">
              <w:rPr/>
            </w:rPrChange>
          </w:rPr>
          <w:t xml:space="preserve">Esnouf, R, Ren, J, Ross, C, Jones, Y, Stammers, D, Stuart, D (1995) Mechanism of inhibition of HIV-1 reverse transcriptase by non-nucleoside inhibitors. </w:t>
        </w:r>
        <w:r w:rsidRPr="00072915">
          <w:rPr>
            <w:rFonts w:ascii="Cambria" w:hAnsi="Cambria"/>
            <w:i/>
            <w:noProof/>
            <w:rPrChange w:id="1867" w:author="Ram Shrestha" w:date="2014-02-16T01:12:00Z">
              <w:rPr/>
            </w:rPrChange>
          </w:rPr>
          <w:t>Nature Structural &amp; Molecular Biology</w:t>
        </w:r>
        <w:r w:rsidRPr="00072915">
          <w:rPr>
            <w:rFonts w:ascii="Cambria" w:hAnsi="Cambria"/>
            <w:noProof/>
            <w:rPrChange w:id="1868" w:author="Ram Shrestha" w:date="2014-02-16T01:12:00Z">
              <w:rPr/>
            </w:rPrChange>
          </w:rPr>
          <w:t xml:space="preserve"> </w:t>
        </w:r>
        <w:r w:rsidRPr="00072915">
          <w:rPr>
            <w:rFonts w:ascii="Cambria" w:hAnsi="Cambria"/>
            <w:b/>
            <w:noProof/>
            <w:rPrChange w:id="1869" w:author="Ram Shrestha" w:date="2014-02-16T01:12:00Z">
              <w:rPr/>
            </w:rPrChange>
          </w:rPr>
          <w:t>2</w:t>
        </w:r>
        <w:r w:rsidRPr="00072915">
          <w:rPr>
            <w:rFonts w:ascii="Cambria" w:hAnsi="Cambria"/>
            <w:noProof/>
            <w:rPrChange w:id="1870" w:author="Ram Shrestha" w:date="2014-02-16T01:12:00Z">
              <w:rPr/>
            </w:rPrChange>
          </w:rPr>
          <w:t>: 303–308.</w:t>
        </w:r>
      </w:ins>
    </w:p>
    <w:p w:rsidR="00072915" w:rsidRPr="00072915" w:rsidRDefault="00072915" w:rsidP="00072915">
      <w:pPr>
        <w:jc w:val="both"/>
        <w:rPr>
          <w:ins w:id="1871" w:author="Ram Shrestha" w:date="2014-02-16T01:12:00Z"/>
          <w:rFonts w:ascii="Cambria" w:hAnsi="Cambria"/>
          <w:noProof/>
          <w:rPrChange w:id="1872" w:author="Ram Shrestha" w:date="2014-02-16T01:12:00Z">
            <w:rPr>
              <w:ins w:id="1873" w:author="Ram Shrestha" w:date="2014-02-16T01:12:00Z"/>
            </w:rPr>
          </w:rPrChange>
        </w:rPr>
        <w:pPrChange w:id="1874" w:author="Ram Shrestha" w:date="2014-02-16T01:12:00Z">
          <w:pPr>
            <w:ind w:left="720" w:hanging="720"/>
            <w:jc w:val="both"/>
          </w:pPr>
        </w:pPrChange>
      </w:pPr>
      <w:ins w:id="1875" w:author="Ram Shrestha" w:date="2014-02-16T01:12:00Z">
        <w:r w:rsidRPr="00072915">
          <w:rPr>
            <w:rFonts w:ascii="Cambria" w:hAnsi="Cambria"/>
            <w:noProof/>
            <w:rPrChange w:id="1876" w:author="Ram Shrestha" w:date="2014-02-16T01:12:00Z">
              <w:rPr/>
            </w:rPrChange>
          </w:rPr>
          <w:t xml:space="preserve">Esparza, J, Bhamarapravati, N (2000) Accelerating the development and future availability of HIV-1 vaccines: why, when, where, and how? </w:t>
        </w:r>
        <w:r w:rsidRPr="00072915">
          <w:rPr>
            <w:rFonts w:ascii="Cambria" w:hAnsi="Cambria"/>
            <w:i/>
            <w:noProof/>
            <w:rPrChange w:id="1877" w:author="Ram Shrestha" w:date="2014-02-16T01:12:00Z">
              <w:rPr/>
            </w:rPrChange>
          </w:rPr>
          <w:t>Lancet</w:t>
        </w:r>
        <w:r w:rsidRPr="00072915">
          <w:rPr>
            <w:rFonts w:ascii="Cambria" w:hAnsi="Cambria"/>
            <w:noProof/>
            <w:rPrChange w:id="1878" w:author="Ram Shrestha" w:date="2014-02-16T01:12:00Z">
              <w:rPr/>
            </w:rPrChange>
          </w:rPr>
          <w:t xml:space="preserve"> </w:t>
        </w:r>
        <w:r w:rsidRPr="00072915">
          <w:rPr>
            <w:rFonts w:ascii="Cambria" w:hAnsi="Cambria"/>
            <w:b/>
            <w:noProof/>
            <w:rPrChange w:id="1879" w:author="Ram Shrestha" w:date="2014-02-16T01:12:00Z">
              <w:rPr/>
            </w:rPrChange>
          </w:rPr>
          <w:t>355</w:t>
        </w:r>
        <w:r w:rsidRPr="00072915">
          <w:rPr>
            <w:rFonts w:ascii="Cambria" w:hAnsi="Cambria"/>
            <w:noProof/>
            <w:rPrChange w:id="1880" w:author="Ram Shrestha" w:date="2014-02-16T01:12:00Z">
              <w:rPr/>
            </w:rPrChange>
          </w:rPr>
          <w:t>: 2061-2066.</w:t>
        </w:r>
      </w:ins>
    </w:p>
    <w:p w:rsidR="00072915" w:rsidRPr="00072915" w:rsidRDefault="00072915" w:rsidP="00072915">
      <w:pPr>
        <w:jc w:val="both"/>
        <w:rPr>
          <w:ins w:id="1881" w:author="Ram Shrestha" w:date="2014-02-16T01:12:00Z"/>
          <w:rFonts w:ascii="Cambria" w:hAnsi="Cambria"/>
          <w:noProof/>
          <w:rPrChange w:id="1882" w:author="Ram Shrestha" w:date="2014-02-16T01:12:00Z">
            <w:rPr>
              <w:ins w:id="1883" w:author="Ram Shrestha" w:date="2014-02-16T01:12:00Z"/>
            </w:rPr>
          </w:rPrChange>
        </w:rPr>
        <w:pPrChange w:id="1884" w:author="Ram Shrestha" w:date="2014-02-16T01:12:00Z">
          <w:pPr>
            <w:ind w:left="720" w:hanging="720"/>
            <w:jc w:val="both"/>
          </w:pPr>
        </w:pPrChange>
      </w:pPr>
      <w:ins w:id="1885" w:author="Ram Shrestha" w:date="2014-02-16T01:12:00Z">
        <w:r w:rsidRPr="00072915">
          <w:rPr>
            <w:rFonts w:ascii="Cambria" w:hAnsi="Cambria"/>
            <w:noProof/>
            <w:rPrChange w:id="1886" w:author="Ram Shrestha" w:date="2014-02-16T01:12:00Z">
              <w:rPr/>
            </w:rPrChange>
          </w:rPr>
          <w:t xml:space="preserve">Espeseth, AS, Felock, P, Wolfe, A, Witmer, M, Grobler, J, Anthony, N, Egbertson, M, Melamed, JY, Young, S, Hamill, T, Cole, JL, Hazuda, DJ (2000) HIV-1 integrase inhibitors that compete with the target DNA substrate define a unique strand transfer conformation for integrase. </w:t>
        </w:r>
        <w:r w:rsidRPr="00072915">
          <w:rPr>
            <w:rFonts w:ascii="Cambria" w:hAnsi="Cambria"/>
            <w:i/>
            <w:noProof/>
            <w:rPrChange w:id="1887" w:author="Ram Shrestha" w:date="2014-02-16T01:12:00Z">
              <w:rPr/>
            </w:rPrChange>
          </w:rPr>
          <w:t>Proc Natl Acad Sci U S A</w:t>
        </w:r>
        <w:r w:rsidRPr="00072915">
          <w:rPr>
            <w:rFonts w:ascii="Cambria" w:hAnsi="Cambria"/>
            <w:noProof/>
            <w:rPrChange w:id="1888" w:author="Ram Shrestha" w:date="2014-02-16T01:12:00Z">
              <w:rPr/>
            </w:rPrChange>
          </w:rPr>
          <w:t xml:space="preserve"> </w:t>
        </w:r>
        <w:r w:rsidRPr="00072915">
          <w:rPr>
            <w:rFonts w:ascii="Cambria" w:hAnsi="Cambria"/>
            <w:b/>
            <w:noProof/>
            <w:rPrChange w:id="1889" w:author="Ram Shrestha" w:date="2014-02-16T01:12:00Z">
              <w:rPr/>
            </w:rPrChange>
          </w:rPr>
          <w:t>97</w:t>
        </w:r>
        <w:r w:rsidRPr="00072915">
          <w:rPr>
            <w:rFonts w:ascii="Cambria" w:hAnsi="Cambria"/>
            <w:noProof/>
            <w:rPrChange w:id="1890" w:author="Ram Shrestha" w:date="2014-02-16T01:12:00Z">
              <w:rPr/>
            </w:rPrChange>
          </w:rPr>
          <w:t>: 11244-11249.</w:t>
        </w:r>
      </w:ins>
    </w:p>
    <w:p w:rsidR="00072915" w:rsidRPr="00072915" w:rsidRDefault="00072915" w:rsidP="00072915">
      <w:pPr>
        <w:jc w:val="both"/>
        <w:rPr>
          <w:ins w:id="1891" w:author="Ram Shrestha" w:date="2014-02-16T01:12:00Z"/>
          <w:rFonts w:ascii="Cambria" w:hAnsi="Cambria"/>
          <w:noProof/>
          <w:rPrChange w:id="1892" w:author="Ram Shrestha" w:date="2014-02-16T01:12:00Z">
            <w:rPr>
              <w:ins w:id="1893" w:author="Ram Shrestha" w:date="2014-02-16T01:12:00Z"/>
            </w:rPr>
          </w:rPrChange>
        </w:rPr>
        <w:pPrChange w:id="1894" w:author="Ram Shrestha" w:date="2014-02-16T01:12:00Z">
          <w:pPr>
            <w:ind w:left="720" w:hanging="720"/>
            <w:jc w:val="both"/>
          </w:pPr>
        </w:pPrChange>
      </w:pPr>
      <w:ins w:id="1895" w:author="Ram Shrestha" w:date="2014-02-16T01:12:00Z">
        <w:r w:rsidRPr="00072915">
          <w:rPr>
            <w:rFonts w:ascii="Cambria" w:hAnsi="Cambria"/>
            <w:noProof/>
            <w:rPrChange w:id="1896" w:author="Ram Shrestha" w:date="2014-02-16T01:12:00Z">
              <w:rPr/>
            </w:rPrChange>
          </w:rPr>
          <w:t xml:space="preserve">Ewing, B, Hillier, L, Wendl, MC, Green, P (1998) Base-calling of automated sequencer traces using phred. I. Accuracy assessment. </w:t>
        </w:r>
        <w:r w:rsidRPr="00072915">
          <w:rPr>
            <w:rFonts w:ascii="Cambria" w:hAnsi="Cambria"/>
            <w:i/>
            <w:noProof/>
            <w:rPrChange w:id="1897" w:author="Ram Shrestha" w:date="2014-02-16T01:12:00Z">
              <w:rPr/>
            </w:rPrChange>
          </w:rPr>
          <w:t>Genome Res</w:t>
        </w:r>
        <w:r w:rsidRPr="00072915">
          <w:rPr>
            <w:rFonts w:ascii="Cambria" w:hAnsi="Cambria"/>
            <w:noProof/>
            <w:rPrChange w:id="1898" w:author="Ram Shrestha" w:date="2014-02-16T01:12:00Z">
              <w:rPr/>
            </w:rPrChange>
          </w:rPr>
          <w:t xml:space="preserve"> </w:t>
        </w:r>
        <w:r w:rsidRPr="00072915">
          <w:rPr>
            <w:rFonts w:ascii="Cambria" w:hAnsi="Cambria"/>
            <w:b/>
            <w:noProof/>
            <w:rPrChange w:id="1899" w:author="Ram Shrestha" w:date="2014-02-16T01:12:00Z">
              <w:rPr/>
            </w:rPrChange>
          </w:rPr>
          <w:t>8</w:t>
        </w:r>
        <w:r w:rsidRPr="00072915">
          <w:rPr>
            <w:rFonts w:ascii="Cambria" w:hAnsi="Cambria"/>
            <w:noProof/>
            <w:rPrChange w:id="1900" w:author="Ram Shrestha" w:date="2014-02-16T01:12:00Z">
              <w:rPr/>
            </w:rPrChange>
          </w:rPr>
          <w:t>: 175-185.</w:t>
        </w:r>
      </w:ins>
    </w:p>
    <w:p w:rsidR="00072915" w:rsidRPr="00072915" w:rsidRDefault="00072915" w:rsidP="00072915">
      <w:pPr>
        <w:jc w:val="both"/>
        <w:rPr>
          <w:ins w:id="1901" w:author="Ram Shrestha" w:date="2014-02-16T01:12:00Z"/>
          <w:rFonts w:ascii="Cambria" w:hAnsi="Cambria"/>
          <w:noProof/>
          <w:rPrChange w:id="1902" w:author="Ram Shrestha" w:date="2014-02-16T01:12:00Z">
            <w:rPr>
              <w:ins w:id="1903" w:author="Ram Shrestha" w:date="2014-02-16T01:12:00Z"/>
            </w:rPr>
          </w:rPrChange>
        </w:rPr>
        <w:pPrChange w:id="1904" w:author="Ram Shrestha" w:date="2014-02-16T01:12:00Z">
          <w:pPr>
            <w:ind w:left="720" w:hanging="720"/>
            <w:jc w:val="both"/>
          </w:pPr>
        </w:pPrChange>
      </w:pPr>
      <w:ins w:id="1905" w:author="Ram Shrestha" w:date="2014-02-16T01:12:00Z">
        <w:r w:rsidRPr="00072915">
          <w:rPr>
            <w:rFonts w:ascii="Cambria" w:hAnsi="Cambria"/>
            <w:noProof/>
            <w:rPrChange w:id="1906" w:author="Ram Shrestha" w:date="2014-02-16T01:12:00Z">
              <w:rPr/>
            </w:rPrChange>
          </w:rPr>
          <w:t xml:space="preserve">Fang, G, Weiser, B, Kuiken, C, Philpott, SM, Rowland-Jones, S, Plummer, F, Kimani, J, Shi, B, Kaul, R, Bwayo, J, Anzala, O, Burger, H (2004) Recombination following superinfection by HIV-1. </w:t>
        </w:r>
        <w:r w:rsidRPr="00072915">
          <w:rPr>
            <w:rFonts w:ascii="Cambria" w:hAnsi="Cambria"/>
            <w:i/>
            <w:noProof/>
            <w:rPrChange w:id="1907" w:author="Ram Shrestha" w:date="2014-02-16T01:12:00Z">
              <w:rPr/>
            </w:rPrChange>
          </w:rPr>
          <w:t>AIDS</w:t>
        </w:r>
        <w:r w:rsidRPr="00072915">
          <w:rPr>
            <w:rFonts w:ascii="Cambria" w:hAnsi="Cambria"/>
            <w:noProof/>
            <w:rPrChange w:id="1908" w:author="Ram Shrestha" w:date="2014-02-16T01:12:00Z">
              <w:rPr/>
            </w:rPrChange>
          </w:rPr>
          <w:t xml:space="preserve"> </w:t>
        </w:r>
        <w:r w:rsidRPr="00072915">
          <w:rPr>
            <w:rFonts w:ascii="Cambria" w:hAnsi="Cambria"/>
            <w:b/>
            <w:noProof/>
            <w:rPrChange w:id="1909" w:author="Ram Shrestha" w:date="2014-02-16T01:12:00Z">
              <w:rPr/>
            </w:rPrChange>
          </w:rPr>
          <w:t>18</w:t>
        </w:r>
        <w:r w:rsidRPr="00072915">
          <w:rPr>
            <w:rFonts w:ascii="Cambria" w:hAnsi="Cambria"/>
            <w:noProof/>
            <w:rPrChange w:id="1910" w:author="Ram Shrestha" w:date="2014-02-16T01:12:00Z">
              <w:rPr/>
            </w:rPrChange>
          </w:rPr>
          <w:t>: 153-159.</w:t>
        </w:r>
      </w:ins>
    </w:p>
    <w:p w:rsidR="00072915" w:rsidRPr="00072915" w:rsidRDefault="00072915" w:rsidP="00072915">
      <w:pPr>
        <w:jc w:val="both"/>
        <w:rPr>
          <w:ins w:id="1911" w:author="Ram Shrestha" w:date="2014-02-16T01:12:00Z"/>
          <w:rFonts w:ascii="Cambria" w:hAnsi="Cambria"/>
          <w:noProof/>
          <w:rPrChange w:id="1912" w:author="Ram Shrestha" w:date="2014-02-16T01:12:00Z">
            <w:rPr>
              <w:ins w:id="1913" w:author="Ram Shrestha" w:date="2014-02-16T01:12:00Z"/>
            </w:rPr>
          </w:rPrChange>
        </w:rPr>
        <w:pPrChange w:id="1914" w:author="Ram Shrestha" w:date="2014-02-16T01:12:00Z">
          <w:pPr>
            <w:ind w:left="720" w:hanging="720"/>
            <w:jc w:val="both"/>
          </w:pPr>
        </w:pPrChange>
      </w:pPr>
      <w:ins w:id="1915" w:author="Ram Shrestha" w:date="2014-02-16T01:12:00Z">
        <w:r w:rsidRPr="00072915">
          <w:rPr>
            <w:rFonts w:ascii="Cambria" w:hAnsi="Cambria"/>
            <w:noProof/>
            <w:rPrChange w:id="1916" w:author="Ram Shrestha" w:date="2014-02-16T01:12:00Z">
              <w:rPr/>
            </w:rPrChange>
          </w:rPr>
          <w:t xml:space="preserve">Farnet, CM, Haseltine, WA (1991) Determination of viral proteins present in the human immunodeficiency virus type 1 preintegration complex. </w:t>
        </w:r>
        <w:r w:rsidRPr="00072915">
          <w:rPr>
            <w:rFonts w:ascii="Cambria" w:hAnsi="Cambria"/>
            <w:i/>
            <w:noProof/>
            <w:rPrChange w:id="1917" w:author="Ram Shrestha" w:date="2014-02-16T01:12:00Z">
              <w:rPr/>
            </w:rPrChange>
          </w:rPr>
          <w:t>J Virol</w:t>
        </w:r>
        <w:r w:rsidRPr="00072915">
          <w:rPr>
            <w:rFonts w:ascii="Cambria" w:hAnsi="Cambria"/>
            <w:noProof/>
            <w:rPrChange w:id="1918" w:author="Ram Shrestha" w:date="2014-02-16T01:12:00Z">
              <w:rPr/>
            </w:rPrChange>
          </w:rPr>
          <w:t xml:space="preserve"> </w:t>
        </w:r>
        <w:r w:rsidRPr="00072915">
          <w:rPr>
            <w:rFonts w:ascii="Cambria" w:hAnsi="Cambria"/>
            <w:b/>
            <w:noProof/>
            <w:rPrChange w:id="1919" w:author="Ram Shrestha" w:date="2014-02-16T01:12:00Z">
              <w:rPr/>
            </w:rPrChange>
          </w:rPr>
          <w:t>65</w:t>
        </w:r>
        <w:r w:rsidRPr="00072915">
          <w:rPr>
            <w:rFonts w:ascii="Cambria" w:hAnsi="Cambria"/>
            <w:noProof/>
            <w:rPrChange w:id="1920" w:author="Ram Shrestha" w:date="2014-02-16T01:12:00Z">
              <w:rPr/>
            </w:rPrChange>
          </w:rPr>
          <w:t>: 1910-1915.</w:t>
        </w:r>
      </w:ins>
    </w:p>
    <w:p w:rsidR="00072915" w:rsidRPr="00072915" w:rsidRDefault="00072915" w:rsidP="00072915">
      <w:pPr>
        <w:jc w:val="both"/>
        <w:rPr>
          <w:ins w:id="1921" w:author="Ram Shrestha" w:date="2014-02-16T01:12:00Z"/>
          <w:rFonts w:ascii="Cambria" w:hAnsi="Cambria"/>
          <w:noProof/>
          <w:rPrChange w:id="1922" w:author="Ram Shrestha" w:date="2014-02-16T01:12:00Z">
            <w:rPr>
              <w:ins w:id="1923" w:author="Ram Shrestha" w:date="2014-02-16T01:12:00Z"/>
            </w:rPr>
          </w:rPrChange>
        </w:rPr>
        <w:pPrChange w:id="1924" w:author="Ram Shrestha" w:date="2014-02-16T01:12:00Z">
          <w:pPr>
            <w:ind w:left="720" w:hanging="720"/>
            <w:jc w:val="both"/>
          </w:pPr>
        </w:pPrChange>
      </w:pPr>
      <w:ins w:id="1925" w:author="Ram Shrestha" w:date="2014-02-16T01:12:00Z">
        <w:r w:rsidRPr="00072915">
          <w:rPr>
            <w:rFonts w:ascii="Cambria" w:hAnsi="Cambria"/>
            <w:noProof/>
            <w:rPrChange w:id="1926" w:author="Ram Shrestha" w:date="2014-02-16T01:12:00Z">
              <w:rPr/>
            </w:rPrChange>
          </w:rPr>
          <w:t xml:space="preserve">Fassati, A, Gorlich, D, Harrison, I, Zaytseva, L, Mingot, JM (2003) Nuclear import of HIV-1 intracellular reverse transcription complexes is mediated by importin 7. </w:t>
        </w:r>
        <w:r w:rsidRPr="00072915">
          <w:rPr>
            <w:rFonts w:ascii="Cambria" w:hAnsi="Cambria"/>
            <w:i/>
            <w:noProof/>
            <w:rPrChange w:id="1927" w:author="Ram Shrestha" w:date="2014-02-16T01:12:00Z">
              <w:rPr/>
            </w:rPrChange>
          </w:rPr>
          <w:t>EMBO J</w:t>
        </w:r>
        <w:r w:rsidRPr="00072915">
          <w:rPr>
            <w:rFonts w:ascii="Cambria" w:hAnsi="Cambria"/>
            <w:noProof/>
            <w:rPrChange w:id="1928" w:author="Ram Shrestha" w:date="2014-02-16T01:12:00Z">
              <w:rPr/>
            </w:rPrChange>
          </w:rPr>
          <w:t xml:space="preserve"> </w:t>
        </w:r>
        <w:r w:rsidRPr="00072915">
          <w:rPr>
            <w:rFonts w:ascii="Cambria" w:hAnsi="Cambria"/>
            <w:b/>
            <w:noProof/>
            <w:rPrChange w:id="1929" w:author="Ram Shrestha" w:date="2014-02-16T01:12:00Z">
              <w:rPr/>
            </w:rPrChange>
          </w:rPr>
          <w:t>22</w:t>
        </w:r>
        <w:r w:rsidRPr="00072915">
          <w:rPr>
            <w:rFonts w:ascii="Cambria" w:hAnsi="Cambria"/>
            <w:noProof/>
            <w:rPrChange w:id="1930" w:author="Ram Shrestha" w:date="2014-02-16T01:12:00Z">
              <w:rPr/>
            </w:rPrChange>
          </w:rPr>
          <w:t>: 3675-3685.</w:t>
        </w:r>
      </w:ins>
    </w:p>
    <w:p w:rsidR="00072915" w:rsidRPr="00072915" w:rsidRDefault="00072915" w:rsidP="00072915">
      <w:pPr>
        <w:jc w:val="both"/>
        <w:rPr>
          <w:ins w:id="1931" w:author="Ram Shrestha" w:date="2014-02-16T01:12:00Z"/>
          <w:rFonts w:ascii="Cambria" w:hAnsi="Cambria"/>
          <w:noProof/>
          <w:rPrChange w:id="1932" w:author="Ram Shrestha" w:date="2014-02-16T01:12:00Z">
            <w:rPr>
              <w:ins w:id="1933" w:author="Ram Shrestha" w:date="2014-02-16T01:12:00Z"/>
            </w:rPr>
          </w:rPrChange>
        </w:rPr>
        <w:pPrChange w:id="1934" w:author="Ram Shrestha" w:date="2014-02-16T01:12:00Z">
          <w:pPr>
            <w:ind w:left="720" w:hanging="720"/>
            <w:jc w:val="both"/>
          </w:pPr>
        </w:pPrChange>
      </w:pPr>
      <w:ins w:id="1935" w:author="Ram Shrestha" w:date="2014-02-16T01:12:00Z">
        <w:r w:rsidRPr="00072915">
          <w:rPr>
            <w:rFonts w:ascii="Cambria" w:hAnsi="Cambria"/>
            <w:noProof/>
            <w:rPrChange w:id="1936" w:author="Ram Shrestha" w:date="2014-02-16T01:12:00Z">
              <w:rPr/>
            </w:rPrChange>
          </w:rPr>
          <w: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t>
        </w:r>
        <w:r w:rsidRPr="00072915">
          <w:rPr>
            <w:rFonts w:ascii="Cambria" w:hAnsi="Cambria"/>
            <w:i/>
            <w:noProof/>
            <w:rPrChange w:id="1937" w:author="Ram Shrestha" w:date="2014-02-16T01:12:00Z">
              <w:rPr/>
            </w:rPrChange>
          </w:rPr>
          <w:t>Nature Medicine</w:t>
        </w:r>
        <w:r w:rsidRPr="00072915">
          <w:rPr>
            <w:rFonts w:ascii="Cambria" w:hAnsi="Cambria"/>
            <w:noProof/>
            <w:rPrChange w:id="1938" w:author="Ram Shrestha" w:date="2014-02-16T01:12:00Z">
              <w:rPr/>
            </w:rPrChange>
          </w:rPr>
          <w:t xml:space="preserve"> </w:t>
        </w:r>
        <w:r w:rsidRPr="00072915">
          <w:rPr>
            <w:rFonts w:ascii="Cambria" w:hAnsi="Cambria"/>
            <w:b/>
            <w:noProof/>
            <w:rPrChange w:id="1939" w:author="Ram Shrestha" w:date="2014-02-16T01:12:00Z">
              <w:rPr/>
            </w:rPrChange>
          </w:rPr>
          <w:t>11</w:t>
        </w:r>
        <w:r w:rsidRPr="00072915">
          <w:rPr>
            <w:rFonts w:ascii="Cambria" w:hAnsi="Cambria"/>
            <w:noProof/>
            <w:rPrChange w:id="1940" w:author="Ram Shrestha" w:date="2014-02-16T01:12:00Z">
              <w:rPr/>
            </w:rPrChange>
          </w:rPr>
          <w:t>: 1170-1172.</w:t>
        </w:r>
      </w:ins>
    </w:p>
    <w:p w:rsidR="00072915" w:rsidRPr="00072915" w:rsidRDefault="00072915" w:rsidP="00072915">
      <w:pPr>
        <w:jc w:val="both"/>
        <w:rPr>
          <w:ins w:id="1941" w:author="Ram Shrestha" w:date="2014-02-16T01:12:00Z"/>
          <w:rFonts w:ascii="Cambria" w:hAnsi="Cambria"/>
          <w:noProof/>
          <w:rPrChange w:id="1942" w:author="Ram Shrestha" w:date="2014-02-16T01:12:00Z">
            <w:rPr>
              <w:ins w:id="1943" w:author="Ram Shrestha" w:date="2014-02-16T01:12:00Z"/>
            </w:rPr>
          </w:rPrChange>
        </w:rPr>
        <w:pPrChange w:id="1944" w:author="Ram Shrestha" w:date="2014-02-16T01:12:00Z">
          <w:pPr>
            <w:ind w:left="720" w:hanging="720"/>
            <w:jc w:val="both"/>
          </w:pPr>
        </w:pPrChange>
      </w:pPr>
      <w:ins w:id="1945" w:author="Ram Shrestha" w:date="2014-02-16T01:12:00Z">
        <w:r w:rsidRPr="00072915">
          <w:rPr>
            <w:rFonts w:ascii="Cambria" w:hAnsi="Cambria"/>
            <w:noProof/>
            <w:rPrChange w:id="1946" w:author="Ram Shrestha" w:date="2014-02-16T01:12:00Z">
              <w:rPr/>
            </w:rPrChange>
          </w:rPr>
          <w:t xml:space="preserve">Fischer, U, Huber, J, Boelens, WC, Mattaj, IW, Luhrmann, R (1995) The HIV-1 Rev activation domain is a nuclear export signal that accesses an export pathway used by specific cellular RNAs. </w:t>
        </w:r>
        <w:r w:rsidRPr="00072915">
          <w:rPr>
            <w:rFonts w:ascii="Cambria" w:hAnsi="Cambria"/>
            <w:i/>
            <w:noProof/>
            <w:rPrChange w:id="1947" w:author="Ram Shrestha" w:date="2014-02-16T01:12:00Z">
              <w:rPr/>
            </w:rPrChange>
          </w:rPr>
          <w:t>Cell</w:t>
        </w:r>
        <w:r w:rsidRPr="00072915">
          <w:rPr>
            <w:rFonts w:ascii="Cambria" w:hAnsi="Cambria"/>
            <w:noProof/>
            <w:rPrChange w:id="1948" w:author="Ram Shrestha" w:date="2014-02-16T01:12:00Z">
              <w:rPr/>
            </w:rPrChange>
          </w:rPr>
          <w:t xml:space="preserve"> </w:t>
        </w:r>
        <w:r w:rsidRPr="00072915">
          <w:rPr>
            <w:rFonts w:ascii="Cambria" w:hAnsi="Cambria"/>
            <w:b/>
            <w:noProof/>
            <w:rPrChange w:id="1949" w:author="Ram Shrestha" w:date="2014-02-16T01:12:00Z">
              <w:rPr/>
            </w:rPrChange>
          </w:rPr>
          <w:t>82</w:t>
        </w:r>
        <w:r w:rsidRPr="00072915">
          <w:rPr>
            <w:rFonts w:ascii="Cambria" w:hAnsi="Cambria"/>
            <w:noProof/>
            <w:rPrChange w:id="1950" w:author="Ram Shrestha" w:date="2014-02-16T01:12:00Z">
              <w:rPr/>
            </w:rPrChange>
          </w:rPr>
          <w:t>: 475-483.</w:t>
        </w:r>
      </w:ins>
    </w:p>
    <w:p w:rsidR="00072915" w:rsidRPr="00072915" w:rsidRDefault="00072915" w:rsidP="00072915">
      <w:pPr>
        <w:jc w:val="both"/>
        <w:rPr>
          <w:ins w:id="1951" w:author="Ram Shrestha" w:date="2014-02-16T01:12:00Z"/>
          <w:rFonts w:ascii="Cambria" w:hAnsi="Cambria"/>
          <w:noProof/>
          <w:rPrChange w:id="1952" w:author="Ram Shrestha" w:date="2014-02-16T01:12:00Z">
            <w:rPr>
              <w:ins w:id="1953" w:author="Ram Shrestha" w:date="2014-02-16T01:12:00Z"/>
            </w:rPr>
          </w:rPrChange>
        </w:rPr>
        <w:pPrChange w:id="1954" w:author="Ram Shrestha" w:date="2014-02-16T01:12:00Z">
          <w:pPr>
            <w:ind w:left="720" w:hanging="720"/>
            <w:jc w:val="both"/>
          </w:pPr>
        </w:pPrChange>
      </w:pPr>
      <w:ins w:id="1955" w:author="Ram Shrestha" w:date="2014-02-16T01:12:00Z">
        <w:r w:rsidRPr="00072915">
          <w:rPr>
            <w:rFonts w:ascii="Cambria" w:hAnsi="Cambria"/>
            <w:noProof/>
            <w:rPrChange w:id="1956" w:author="Ram Shrestha" w:date="2014-02-16T01:12:00Z">
              <w:rPr/>
            </w:rPrChange>
          </w:rPr>
          <w:t xml:space="preserve">Fischer, U, Meyer, S, Teufel, M, Heckel, C, Luhrmann, R, Rautmann, G (1994) Evidence that HIV-1 Rev directly promotes the nuclear export of unspliced RNA. </w:t>
        </w:r>
        <w:r w:rsidRPr="00072915">
          <w:rPr>
            <w:rFonts w:ascii="Cambria" w:hAnsi="Cambria"/>
            <w:i/>
            <w:noProof/>
            <w:rPrChange w:id="1957" w:author="Ram Shrestha" w:date="2014-02-16T01:12:00Z">
              <w:rPr/>
            </w:rPrChange>
          </w:rPr>
          <w:t>EMBO J</w:t>
        </w:r>
        <w:r w:rsidRPr="00072915">
          <w:rPr>
            <w:rFonts w:ascii="Cambria" w:hAnsi="Cambria"/>
            <w:noProof/>
            <w:rPrChange w:id="1958" w:author="Ram Shrestha" w:date="2014-02-16T01:12:00Z">
              <w:rPr/>
            </w:rPrChange>
          </w:rPr>
          <w:t xml:space="preserve"> </w:t>
        </w:r>
        <w:r w:rsidRPr="00072915">
          <w:rPr>
            <w:rFonts w:ascii="Cambria" w:hAnsi="Cambria"/>
            <w:b/>
            <w:noProof/>
            <w:rPrChange w:id="1959" w:author="Ram Shrestha" w:date="2014-02-16T01:12:00Z">
              <w:rPr/>
            </w:rPrChange>
          </w:rPr>
          <w:t>13</w:t>
        </w:r>
        <w:r w:rsidRPr="00072915">
          <w:rPr>
            <w:rFonts w:ascii="Cambria" w:hAnsi="Cambria"/>
            <w:noProof/>
            <w:rPrChange w:id="1960" w:author="Ram Shrestha" w:date="2014-02-16T01:12:00Z">
              <w:rPr/>
            </w:rPrChange>
          </w:rPr>
          <w:t>: 4105-4112.</w:t>
        </w:r>
      </w:ins>
    </w:p>
    <w:p w:rsidR="00072915" w:rsidRPr="00072915" w:rsidRDefault="00072915" w:rsidP="00072915">
      <w:pPr>
        <w:jc w:val="both"/>
        <w:rPr>
          <w:ins w:id="1961" w:author="Ram Shrestha" w:date="2014-02-16T01:12:00Z"/>
          <w:rFonts w:ascii="Cambria" w:hAnsi="Cambria"/>
          <w:noProof/>
          <w:rPrChange w:id="1962" w:author="Ram Shrestha" w:date="2014-02-16T01:12:00Z">
            <w:rPr>
              <w:ins w:id="1963" w:author="Ram Shrestha" w:date="2014-02-16T01:12:00Z"/>
            </w:rPr>
          </w:rPrChange>
        </w:rPr>
        <w:pPrChange w:id="1964" w:author="Ram Shrestha" w:date="2014-02-16T01:12:00Z">
          <w:pPr>
            <w:ind w:left="720" w:hanging="720"/>
            <w:jc w:val="both"/>
          </w:pPr>
        </w:pPrChange>
      </w:pPr>
      <w:ins w:id="1965" w:author="Ram Shrestha" w:date="2014-02-16T01:12:00Z">
        <w:r w:rsidRPr="00072915">
          <w:rPr>
            <w:rFonts w:ascii="Cambria" w:hAnsi="Cambria"/>
            <w:noProof/>
            <w:rPrChange w:id="1966" w:author="Ram Shrestha" w:date="2014-02-16T01:12:00Z">
              <w:rPr/>
            </w:rPrChange>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072915">
          <w:rPr>
            <w:rFonts w:ascii="Cambria" w:hAnsi="Cambria"/>
            <w:i/>
            <w:noProof/>
            <w:rPrChange w:id="1967" w:author="Ram Shrestha" w:date="2014-02-16T01:12:00Z">
              <w:rPr/>
            </w:rPrChange>
          </w:rPr>
          <w:t>PLoS One</w:t>
        </w:r>
        <w:r w:rsidRPr="00072915">
          <w:rPr>
            <w:rFonts w:ascii="Cambria" w:hAnsi="Cambria"/>
            <w:noProof/>
            <w:rPrChange w:id="1968" w:author="Ram Shrestha" w:date="2014-02-16T01:12:00Z">
              <w:rPr/>
            </w:rPrChange>
          </w:rPr>
          <w:t xml:space="preserve"> </w:t>
        </w:r>
        <w:r w:rsidRPr="00072915">
          <w:rPr>
            <w:rFonts w:ascii="Cambria" w:hAnsi="Cambria"/>
            <w:b/>
            <w:noProof/>
            <w:rPrChange w:id="1969" w:author="Ram Shrestha" w:date="2014-02-16T01:12:00Z">
              <w:rPr/>
            </w:rPrChange>
          </w:rPr>
          <w:t>5</w:t>
        </w:r>
        <w:r w:rsidRPr="00072915">
          <w:rPr>
            <w:rFonts w:ascii="Cambria" w:hAnsi="Cambria"/>
            <w:noProof/>
            <w:rPrChange w:id="1970" w:author="Ram Shrestha" w:date="2014-02-16T01:12:00Z">
              <w:rPr/>
            </w:rPrChange>
          </w:rPr>
          <w:t>: e12303.</w:t>
        </w:r>
      </w:ins>
    </w:p>
    <w:p w:rsidR="00072915" w:rsidRPr="00072915" w:rsidRDefault="00072915" w:rsidP="00072915">
      <w:pPr>
        <w:jc w:val="both"/>
        <w:rPr>
          <w:ins w:id="1971" w:author="Ram Shrestha" w:date="2014-02-16T01:12:00Z"/>
          <w:rFonts w:ascii="Cambria" w:hAnsi="Cambria"/>
          <w:noProof/>
          <w:rPrChange w:id="1972" w:author="Ram Shrestha" w:date="2014-02-16T01:12:00Z">
            <w:rPr>
              <w:ins w:id="1973" w:author="Ram Shrestha" w:date="2014-02-16T01:12:00Z"/>
            </w:rPr>
          </w:rPrChange>
        </w:rPr>
        <w:pPrChange w:id="1974" w:author="Ram Shrestha" w:date="2014-02-16T01:12:00Z">
          <w:pPr>
            <w:ind w:left="720" w:hanging="720"/>
            <w:jc w:val="both"/>
          </w:pPr>
        </w:pPrChange>
      </w:pPr>
      <w:ins w:id="1975" w:author="Ram Shrestha" w:date="2014-02-16T01:12:00Z">
        <w:r w:rsidRPr="00072915">
          <w:rPr>
            <w:rFonts w:ascii="Cambria" w:hAnsi="Cambria"/>
            <w:noProof/>
            <w:rPrChange w:id="1976" w:author="Ram Shrestha" w:date="2014-02-16T01:12:00Z">
              <w:rPr/>
            </w:rPrChange>
          </w:rPr>
          <w:t xml:space="preserve">Fischl, MA, Olson, RM, Follansbee, SE, Lalezari, JP, Henry, DH, Frame, PT, Remick, SC, Salgo, MP, Lin, AH, Nauss-Karol, C, Lieberman, J, Soo, W (1993) Zalcitabine compared with zidovudine in patients with advanced HIV-1 infection who received previous zidovudine therapy. </w:t>
        </w:r>
        <w:r w:rsidRPr="00072915">
          <w:rPr>
            <w:rFonts w:ascii="Cambria" w:hAnsi="Cambria"/>
            <w:i/>
            <w:noProof/>
            <w:rPrChange w:id="1977" w:author="Ram Shrestha" w:date="2014-02-16T01:12:00Z">
              <w:rPr/>
            </w:rPrChange>
          </w:rPr>
          <w:t>Ann Intern Med</w:t>
        </w:r>
        <w:r w:rsidRPr="00072915">
          <w:rPr>
            <w:rFonts w:ascii="Cambria" w:hAnsi="Cambria"/>
            <w:noProof/>
            <w:rPrChange w:id="1978" w:author="Ram Shrestha" w:date="2014-02-16T01:12:00Z">
              <w:rPr/>
            </w:rPrChange>
          </w:rPr>
          <w:t xml:space="preserve"> </w:t>
        </w:r>
        <w:r w:rsidRPr="00072915">
          <w:rPr>
            <w:rFonts w:ascii="Cambria" w:hAnsi="Cambria"/>
            <w:b/>
            <w:noProof/>
            <w:rPrChange w:id="1979" w:author="Ram Shrestha" w:date="2014-02-16T01:12:00Z">
              <w:rPr/>
            </w:rPrChange>
          </w:rPr>
          <w:t>118</w:t>
        </w:r>
        <w:r w:rsidRPr="00072915">
          <w:rPr>
            <w:rFonts w:ascii="Cambria" w:hAnsi="Cambria"/>
            <w:noProof/>
            <w:rPrChange w:id="1980" w:author="Ram Shrestha" w:date="2014-02-16T01:12:00Z">
              <w:rPr/>
            </w:rPrChange>
          </w:rPr>
          <w:t>: 762-769.</w:t>
        </w:r>
      </w:ins>
    </w:p>
    <w:p w:rsidR="00072915" w:rsidRPr="00072915" w:rsidRDefault="00072915" w:rsidP="00072915">
      <w:pPr>
        <w:jc w:val="both"/>
        <w:rPr>
          <w:ins w:id="1981" w:author="Ram Shrestha" w:date="2014-02-16T01:12:00Z"/>
          <w:rFonts w:ascii="Cambria" w:hAnsi="Cambria"/>
          <w:noProof/>
          <w:rPrChange w:id="1982" w:author="Ram Shrestha" w:date="2014-02-16T01:12:00Z">
            <w:rPr>
              <w:ins w:id="1983" w:author="Ram Shrestha" w:date="2014-02-16T01:12:00Z"/>
            </w:rPr>
          </w:rPrChange>
        </w:rPr>
        <w:pPrChange w:id="1984" w:author="Ram Shrestha" w:date="2014-02-16T01:12:00Z">
          <w:pPr>
            <w:ind w:left="720" w:hanging="720"/>
            <w:jc w:val="both"/>
          </w:pPr>
        </w:pPrChange>
      </w:pPr>
      <w:ins w:id="1985" w:author="Ram Shrestha" w:date="2014-02-16T01:12:00Z">
        <w:r w:rsidRPr="00072915">
          <w:rPr>
            <w:rFonts w:ascii="Cambria" w:hAnsi="Cambria"/>
            <w:noProof/>
            <w:rPrChange w:id="1986" w:author="Ram Shrestha" w:date="2014-02-16T01:12:00Z">
              <w:rPr/>
            </w:rPrChange>
          </w:rPr>
          <w: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t>
        </w:r>
        <w:r w:rsidRPr="00072915">
          <w:rPr>
            <w:rFonts w:ascii="Cambria" w:hAnsi="Cambria"/>
            <w:i/>
            <w:noProof/>
            <w:rPrChange w:id="1987" w:author="Ram Shrestha" w:date="2014-02-16T01:12:00Z">
              <w:rPr/>
            </w:rPrChange>
          </w:rPr>
          <w:t>Ann Intern Med</w:t>
        </w:r>
        <w:r w:rsidRPr="00072915">
          <w:rPr>
            <w:rFonts w:ascii="Cambria" w:hAnsi="Cambria"/>
            <w:noProof/>
            <w:rPrChange w:id="1988" w:author="Ram Shrestha" w:date="2014-02-16T01:12:00Z">
              <w:rPr/>
            </w:rPrChange>
          </w:rPr>
          <w:t xml:space="preserve"> </w:t>
        </w:r>
        <w:r w:rsidRPr="00072915">
          <w:rPr>
            <w:rFonts w:ascii="Cambria" w:hAnsi="Cambria"/>
            <w:b/>
            <w:noProof/>
            <w:rPrChange w:id="1989" w:author="Ram Shrestha" w:date="2014-02-16T01:12:00Z">
              <w:rPr/>
            </w:rPrChange>
          </w:rPr>
          <w:t>112</w:t>
        </w:r>
        <w:r w:rsidRPr="00072915">
          <w:rPr>
            <w:rFonts w:ascii="Cambria" w:hAnsi="Cambria"/>
            <w:noProof/>
            <w:rPrChange w:id="1990" w:author="Ram Shrestha" w:date="2014-02-16T01:12:00Z">
              <w:rPr/>
            </w:rPrChange>
          </w:rPr>
          <w:t>: 727-737.</w:t>
        </w:r>
      </w:ins>
    </w:p>
    <w:p w:rsidR="00072915" w:rsidRPr="00072915" w:rsidRDefault="00072915" w:rsidP="00072915">
      <w:pPr>
        <w:jc w:val="both"/>
        <w:rPr>
          <w:ins w:id="1991" w:author="Ram Shrestha" w:date="2014-02-16T01:12:00Z"/>
          <w:rFonts w:ascii="Cambria" w:hAnsi="Cambria"/>
          <w:noProof/>
          <w:rPrChange w:id="1992" w:author="Ram Shrestha" w:date="2014-02-16T01:12:00Z">
            <w:rPr>
              <w:ins w:id="1993" w:author="Ram Shrestha" w:date="2014-02-16T01:12:00Z"/>
            </w:rPr>
          </w:rPrChange>
        </w:rPr>
        <w:pPrChange w:id="1994" w:author="Ram Shrestha" w:date="2014-02-16T01:12:00Z">
          <w:pPr>
            <w:ind w:left="720" w:hanging="720"/>
            <w:jc w:val="both"/>
          </w:pPr>
        </w:pPrChange>
      </w:pPr>
      <w:ins w:id="1995" w:author="Ram Shrestha" w:date="2014-02-16T01:12:00Z">
        <w:r w:rsidRPr="00072915">
          <w:rPr>
            <w:rFonts w:ascii="Cambria" w:hAnsi="Cambria"/>
            <w:noProof/>
            <w:rPrChange w:id="1996" w:author="Ram Shrestha" w:date="2014-02-16T01:12:00Z">
              <w:rPr/>
            </w:rPrChange>
          </w:rPr>
          <w:t xml:space="preserve">Fouchier, RA, Groenink, M, Kootstra, NA, Tersmette, M, Huisman, HG, Miedema, F, Schuitemaker, H (1992) Phenotype-associated sequence variation in the third variable domain of the human immunodeficiency virus type 1 gp120 molecule. </w:t>
        </w:r>
        <w:r w:rsidRPr="00072915">
          <w:rPr>
            <w:rFonts w:ascii="Cambria" w:hAnsi="Cambria"/>
            <w:i/>
            <w:noProof/>
            <w:rPrChange w:id="1997" w:author="Ram Shrestha" w:date="2014-02-16T01:12:00Z">
              <w:rPr/>
            </w:rPrChange>
          </w:rPr>
          <w:t>J Virol</w:t>
        </w:r>
        <w:r w:rsidRPr="00072915">
          <w:rPr>
            <w:rFonts w:ascii="Cambria" w:hAnsi="Cambria"/>
            <w:noProof/>
            <w:rPrChange w:id="1998" w:author="Ram Shrestha" w:date="2014-02-16T01:12:00Z">
              <w:rPr/>
            </w:rPrChange>
          </w:rPr>
          <w:t xml:space="preserve"> </w:t>
        </w:r>
        <w:r w:rsidRPr="00072915">
          <w:rPr>
            <w:rFonts w:ascii="Cambria" w:hAnsi="Cambria"/>
            <w:b/>
            <w:noProof/>
            <w:rPrChange w:id="1999" w:author="Ram Shrestha" w:date="2014-02-16T01:12:00Z">
              <w:rPr/>
            </w:rPrChange>
          </w:rPr>
          <w:t>66</w:t>
        </w:r>
        <w:r w:rsidRPr="00072915">
          <w:rPr>
            <w:rFonts w:ascii="Cambria" w:hAnsi="Cambria"/>
            <w:noProof/>
            <w:rPrChange w:id="2000" w:author="Ram Shrestha" w:date="2014-02-16T01:12:00Z">
              <w:rPr/>
            </w:rPrChange>
          </w:rPr>
          <w:t>: 3183-3187.</w:t>
        </w:r>
      </w:ins>
    </w:p>
    <w:p w:rsidR="00072915" w:rsidRPr="00072915" w:rsidRDefault="00072915" w:rsidP="00072915">
      <w:pPr>
        <w:jc w:val="both"/>
        <w:rPr>
          <w:ins w:id="2001" w:author="Ram Shrestha" w:date="2014-02-16T01:12:00Z"/>
          <w:rFonts w:ascii="Cambria" w:hAnsi="Cambria"/>
          <w:noProof/>
          <w:rPrChange w:id="2002" w:author="Ram Shrestha" w:date="2014-02-16T01:12:00Z">
            <w:rPr>
              <w:ins w:id="2003" w:author="Ram Shrestha" w:date="2014-02-16T01:12:00Z"/>
            </w:rPr>
          </w:rPrChange>
        </w:rPr>
        <w:pPrChange w:id="2004" w:author="Ram Shrestha" w:date="2014-02-16T01:12:00Z">
          <w:pPr>
            <w:ind w:left="720" w:hanging="720"/>
            <w:jc w:val="both"/>
          </w:pPr>
        </w:pPrChange>
      </w:pPr>
      <w:ins w:id="2005" w:author="Ram Shrestha" w:date="2014-02-16T01:12:00Z">
        <w:r w:rsidRPr="00072915">
          <w:rPr>
            <w:rFonts w:ascii="Cambria" w:hAnsi="Cambria"/>
            <w:noProof/>
            <w:rPrChange w:id="2006" w:author="Ram Shrestha" w:date="2014-02-16T01:12:00Z">
              <w:rPr/>
            </w:rPrChange>
          </w:rPr>
          <w:t xml:space="preserve">Francis, DP, Curran, JW, Essex, M (1983) Epidemic acquired immune deficiency syndrome: epidemiologic evidence for a transmissible agent. </w:t>
        </w:r>
        <w:r w:rsidRPr="00072915">
          <w:rPr>
            <w:rFonts w:ascii="Cambria" w:hAnsi="Cambria"/>
            <w:i/>
            <w:noProof/>
            <w:rPrChange w:id="2007" w:author="Ram Shrestha" w:date="2014-02-16T01:12:00Z">
              <w:rPr/>
            </w:rPrChange>
          </w:rPr>
          <w:t>Journal of the National Cancer Institute</w:t>
        </w:r>
        <w:r w:rsidRPr="00072915">
          <w:rPr>
            <w:rFonts w:ascii="Cambria" w:hAnsi="Cambria"/>
            <w:noProof/>
            <w:rPrChange w:id="2008" w:author="Ram Shrestha" w:date="2014-02-16T01:12:00Z">
              <w:rPr/>
            </w:rPrChange>
          </w:rPr>
          <w:t xml:space="preserve"> </w:t>
        </w:r>
        <w:r w:rsidRPr="00072915">
          <w:rPr>
            <w:rFonts w:ascii="Cambria" w:hAnsi="Cambria"/>
            <w:b/>
            <w:noProof/>
            <w:rPrChange w:id="2009" w:author="Ram Shrestha" w:date="2014-02-16T01:12:00Z">
              <w:rPr/>
            </w:rPrChange>
          </w:rPr>
          <w:t>71</w:t>
        </w:r>
        <w:r w:rsidRPr="00072915">
          <w:rPr>
            <w:rFonts w:ascii="Cambria" w:hAnsi="Cambria"/>
            <w:noProof/>
            <w:rPrChange w:id="2010" w:author="Ram Shrestha" w:date="2014-02-16T01:12:00Z">
              <w:rPr/>
            </w:rPrChange>
          </w:rPr>
          <w:t>: 5–9.</w:t>
        </w:r>
      </w:ins>
    </w:p>
    <w:p w:rsidR="00072915" w:rsidRPr="00072915" w:rsidRDefault="00072915" w:rsidP="00072915">
      <w:pPr>
        <w:jc w:val="both"/>
        <w:rPr>
          <w:ins w:id="2011" w:author="Ram Shrestha" w:date="2014-02-16T01:12:00Z"/>
          <w:rFonts w:ascii="Cambria" w:hAnsi="Cambria"/>
          <w:noProof/>
          <w:rPrChange w:id="2012" w:author="Ram Shrestha" w:date="2014-02-16T01:12:00Z">
            <w:rPr>
              <w:ins w:id="2013" w:author="Ram Shrestha" w:date="2014-02-16T01:12:00Z"/>
            </w:rPr>
          </w:rPrChange>
        </w:rPr>
        <w:pPrChange w:id="2014" w:author="Ram Shrestha" w:date="2014-02-16T01:12:00Z">
          <w:pPr>
            <w:ind w:left="720" w:hanging="720"/>
            <w:jc w:val="both"/>
          </w:pPr>
        </w:pPrChange>
      </w:pPr>
      <w:ins w:id="2015" w:author="Ram Shrestha" w:date="2014-02-16T01:12:00Z">
        <w:r w:rsidRPr="00072915">
          <w:rPr>
            <w:rFonts w:ascii="Cambria" w:hAnsi="Cambria"/>
            <w:noProof/>
            <w:rPrChange w:id="2016" w:author="Ram Shrestha" w:date="2014-02-16T01:12:00Z">
              <w:rPr/>
            </w:rPrChange>
          </w:rPr>
          <w:t xml:space="preserve">Frankel, AD, Young, JAT (1998) HIV-1: Fifteen Proteins and an RNA. </w:t>
        </w:r>
        <w:r w:rsidRPr="00072915">
          <w:rPr>
            <w:rFonts w:ascii="Cambria" w:hAnsi="Cambria"/>
            <w:i/>
            <w:noProof/>
            <w:rPrChange w:id="2017" w:author="Ram Shrestha" w:date="2014-02-16T01:12:00Z">
              <w:rPr/>
            </w:rPrChange>
          </w:rPr>
          <w:t>Annual Review of Biochemistry</w:t>
        </w:r>
        <w:r w:rsidRPr="00072915">
          <w:rPr>
            <w:rFonts w:ascii="Cambria" w:hAnsi="Cambria"/>
            <w:noProof/>
            <w:rPrChange w:id="2018" w:author="Ram Shrestha" w:date="2014-02-16T01:12:00Z">
              <w:rPr/>
            </w:rPrChange>
          </w:rPr>
          <w:t xml:space="preserve"> </w:t>
        </w:r>
        <w:r w:rsidRPr="00072915">
          <w:rPr>
            <w:rFonts w:ascii="Cambria" w:hAnsi="Cambria"/>
            <w:b/>
            <w:noProof/>
            <w:rPrChange w:id="2019" w:author="Ram Shrestha" w:date="2014-02-16T01:12:00Z">
              <w:rPr/>
            </w:rPrChange>
          </w:rPr>
          <w:t>67</w:t>
        </w:r>
        <w:r w:rsidRPr="00072915">
          <w:rPr>
            <w:rFonts w:ascii="Cambria" w:hAnsi="Cambria"/>
            <w:noProof/>
            <w:rPrChange w:id="2020" w:author="Ram Shrestha" w:date="2014-02-16T01:12:00Z">
              <w:rPr/>
            </w:rPrChange>
          </w:rPr>
          <w:t>: 1-25.</w:t>
        </w:r>
      </w:ins>
    </w:p>
    <w:p w:rsidR="00072915" w:rsidRPr="00072915" w:rsidRDefault="00072915" w:rsidP="00072915">
      <w:pPr>
        <w:jc w:val="both"/>
        <w:rPr>
          <w:ins w:id="2021" w:author="Ram Shrestha" w:date="2014-02-16T01:12:00Z"/>
          <w:rFonts w:ascii="Cambria" w:hAnsi="Cambria"/>
          <w:noProof/>
          <w:rPrChange w:id="2022" w:author="Ram Shrestha" w:date="2014-02-16T01:12:00Z">
            <w:rPr>
              <w:ins w:id="2023" w:author="Ram Shrestha" w:date="2014-02-16T01:12:00Z"/>
            </w:rPr>
          </w:rPrChange>
        </w:rPr>
        <w:pPrChange w:id="2024" w:author="Ram Shrestha" w:date="2014-02-16T01:12:00Z">
          <w:pPr>
            <w:ind w:left="720" w:hanging="720"/>
            <w:jc w:val="both"/>
          </w:pPr>
        </w:pPrChange>
      </w:pPr>
      <w:ins w:id="2025" w:author="Ram Shrestha" w:date="2014-02-16T01:12:00Z">
        <w:r w:rsidRPr="00072915">
          <w:rPr>
            <w:rFonts w:ascii="Cambria" w:hAnsi="Cambria"/>
            <w:noProof/>
            <w:rPrChange w:id="2026" w:author="Ram Shrestha" w:date="2014-02-16T01:12:00Z">
              <w:rPr/>
            </w:rPrChange>
          </w:rPr>
          <w:t xml:space="preserve">Friedman-Kien, AE (1981) Disseminated Kaposi's sarcoma syndrome in young homosexual men. </w:t>
        </w:r>
        <w:r w:rsidRPr="00072915">
          <w:rPr>
            <w:rFonts w:ascii="Cambria" w:hAnsi="Cambria"/>
            <w:i/>
            <w:noProof/>
            <w:rPrChange w:id="2027" w:author="Ram Shrestha" w:date="2014-02-16T01:12:00Z">
              <w:rPr/>
            </w:rPrChange>
          </w:rPr>
          <w:t>Journal of the American Academy of Dermatology</w:t>
        </w:r>
        <w:r w:rsidRPr="00072915">
          <w:rPr>
            <w:rFonts w:ascii="Cambria" w:hAnsi="Cambria"/>
            <w:noProof/>
            <w:rPrChange w:id="2028" w:author="Ram Shrestha" w:date="2014-02-16T01:12:00Z">
              <w:rPr/>
            </w:rPrChange>
          </w:rPr>
          <w:t xml:space="preserve"> </w:t>
        </w:r>
        <w:r w:rsidRPr="00072915">
          <w:rPr>
            <w:rFonts w:ascii="Cambria" w:hAnsi="Cambria"/>
            <w:b/>
            <w:noProof/>
            <w:rPrChange w:id="2029" w:author="Ram Shrestha" w:date="2014-02-16T01:12:00Z">
              <w:rPr/>
            </w:rPrChange>
          </w:rPr>
          <w:t>5</w:t>
        </w:r>
        <w:r w:rsidRPr="00072915">
          <w:rPr>
            <w:rFonts w:ascii="Cambria" w:hAnsi="Cambria"/>
            <w:noProof/>
            <w:rPrChange w:id="2030" w:author="Ram Shrestha" w:date="2014-02-16T01:12:00Z">
              <w:rPr/>
            </w:rPrChange>
          </w:rPr>
          <w:t>: 468–471.</w:t>
        </w:r>
      </w:ins>
    </w:p>
    <w:p w:rsidR="00072915" w:rsidRPr="00072915" w:rsidRDefault="00072915" w:rsidP="00072915">
      <w:pPr>
        <w:jc w:val="both"/>
        <w:rPr>
          <w:ins w:id="2031" w:author="Ram Shrestha" w:date="2014-02-16T01:12:00Z"/>
          <w:rFonts w:ascii="Cambria" w:hAnsi="Cambria"/>
          <w:noProof/>
          <w:rPrChange w:id="2032" w:author="Ram Shrestha" w:date="2014-02-16T01:12:00Z">
            <w:rPr>
              <w:ins w:id="2033" w:author="Ram Shrestha" w:date="2014-02-16T01:12:00Z"/>
            </w:rPr>
          </w:rPrChange>
        </w:rPr>
        <w:pPrChange w:id="2034" w:author="Ram Shrestha" w:date="2014-02-16T01:12:00Z">
          <w:pPr>
            <w:ind w:left="720" w:hanging="720"/>
            <w:jc w:val="both"/>
          </w:pPr>
        </w:pPrChange>
      </w:pPr>
      <w:ins w:id="2035" w:author="Ram Shrestha" w:date="2014-02-16T01:12:00Z">
        <w:r w:rsidRPr="00072915">
          <w:rPr>
            <w:rFonts w:ascii="Cambria" w:hAnsi="Cambria"/>
            <w:noProof/>
            <w:rPrChange w:id="2036" w:author="Ram Shrestha" w:date="2014-02-16T01:12:00Z">
              <w:rPr/>
            </w:rPrChange>
          </w:rPr>
          <w:t xml:space="preserve">Friedman-Kien, AE, Laubenstein, L, Marmor, M, Hymes, K, Green, J, Ragaz, A, Gottleib, J, Muggia, F, Demopoulos, R, Weintraub, M (1981) Kaposi’s sarcoma and Pneumocystis pneumonia among homosexual men—New York City and California. </w:t>
        </w:r>
        <w:r w:rsidRPr="00072915">
          <w:rPr>
            <w:rFonts w:ascii="Cambria" w:hAnsi="Cambria"/>
            <w:i/>
            <w:noProof/>
            <w:rPrChange w:id="2037" w:author="Ram Shrestha" w:date="2014-02-16T01:12:00Z">
              <w:rPr/>
            </w:rPrChange>
          </w:rPr>
          <w:t>MMWR</w:t>
        </w:r>
        <w:r w:rsidRPr="00072915">
          <w:rPr>
            <w:rFonts w:ascii="Cambria" w:hAnsi="Cambria"/>
            <w:noProof/>
            <w:rPrChange w:id="2038" w:author="Ram Shrestha" w:date="2014-02-16T01:12:00Z">
              <w:rPr/>
            </w:rPrChange>
          </w:rPr>
          <w:t xml:space="preserve"> </w:t>
        </w:r>
        <w:r w:rsidRPr="00072915">
          <w:rPr>
            <w:rFonts w:ascii="Cambria" w:hAnsi="Cambria"/>
            <w:b/>
            <w:noProof/>
            <w:rPrChange w:id="2039" w:author="Ram Shrestha" w:date="2014-02-16T01:12:00Z">
              <w:rPr/>
            </w:rPrChange>
          </w:rPr>
          <w:t>30</w:t>
        </w:r>
        <w:r w:rsidRPr="00072915">
          <w:rPr>
            <w:rFonts w:ascii="Cambria" w:hAnsi="Cambria"/>
            <w:noProof/>
            <w:rPrChange w:id="2040" w:author="Ram Shrestha" w:date="2014-02-16T01:12:00Z">
              <w:rPr/>
            </w:rPrChange>
          </w:rPr>
          <w:t>: 305–308.</w:t>
        </w:r>
      </w:ins>
    </w:p>
    <w:p w:rsidR="00072915" w:rsidRPr="00072915" w:rsidRDefault="00072915" w:rsidP="00072915">
      <w:pPr>
        <w:jc w:val="both"/>
        <w:rPr>
          <w:ins w:id="2041" w:author="Ram Shrestha" w:date="2014-02-16T01:12:00Z"/>
          <w:rFonts w:ascii="Cambria" w:hAnsi="Cambria"/>
          <w:noProof/>
          <w:rPrChange w:id="2042" w:author="Ram Shrestha" w:date="2014-02-16T01:12:00Z">
            <w:rPr>
              <w:ins w:id="2043" w:author="Ram Shrestha" w:date="2014-02-16T01:12:00Z"/>
            </w:rPr>
          </w:rPrChange>
        </w:rPr>
        <w:pPrChange w:id="2044" w:author="Ram Shrestha" w:date="2014-02-16T01:12:00Z">
          <w:pPr>
            <w:ind w:left="720" w:hanging="720"/>
            <w:jc w:val="both"/>
          </w:pPr>
        </w:pPrChange>
      </w:pPr>
      <w:ins w:id="2045" w:author="Ram Shrestha" w:date="2014-02-16T01:12:00Z">
        <w:r w:rsidRPr="00072915">
          <w:rPr>
            <w:rFonts w:ascii="Cambria" w:hAnsi="Cambria"/>
            <w:noProof/>
            <w:rPrChange w:id="2046" w:author="Ram Shrestha" w:date="2014-02-16T01:12:00Z">
              <w:rPr/>
            </w:rPrChange>
          </w:rPr>
          <w:t xml:space="preserve">Fujii, K, Hurley, JH, Freed, EO (2007) Beyond Tsg101: the role of Alix in'ESCRTing'HIV-1. </w:t>
        </w:r>
        <w:r w:rsidRPr="00072915">
          <w:rPr>
            <w:rFonts w:ascii="Cambria" w:hAnsi="Cambria"/>
            <w:i/>
            <w:noProof/>
            <w:rPrChange w:id="2047" w:author="Ram Shrestha" w:date="2014-02-16T01:12:00Z">
              <w:rPr/>
            </w:rPrChange>
          </w:rPr>
          <w:t>Nature Reviews Microbiology</w:t>
        </w:r>
        <w:r w:rsidRPr="00072915">
          <w:rPr>
            <w:rFonts w:ascii="Cambria" w:hAnsi="Cambria"/>
            <w:noProof/>
            <w:rPrChange w:id="2048" w:author="Ram Shrestha" w:date="2014-02-16T01:12:00Z">
              <w:rPr/>
            </w:rPrChange>
          </w:rPr>
          <w:t xml:space="preserve"> </w:t>
        </w:r>
        <w:r w:rsidRPr="00072915">
          <w:rPr>
            <w:rFonts w:ascii="Cambria" w:hAnsi="Cambria"/>
            <w:b/>
            <w:noProof/>
            <w:rPrChange w:id="2049" w:author="Ram Shrestha" w:date="2014-02-16T01:12:00Z">
              <w:rPr/>
            </w:rPrChange>
          </w:rPr>
          <w:t>5</w:t>
        </w:r>
        <w:r w:rsidRPr="00072915">
          <w:rPr>
            <w:rFonts w:ascii="Cambria" w:hAnsi="Cambria"/>
            <w:noProof/>
            <w:rPrChange w:id="2050" w:author="Ram Shrestha" w:date="2014-02-16T01:12:00Z">
              <w:rPr/>
            </w:rPrChange>
          </w:rPr>
          <w:t>: 912–916.</w:t>
        </w:r>
      </w:ins>
    </w:p>
    <w:p w:rsidR="00072915" w:rsidRPr="00072915" w:rsidRDefault="00072915" w:rsidP="00072915">
      <w:pPr>
        <w:jc w:val="both"/>
        <w:rPr>
          <w:ins w:id="2051" w:author="Ram Shrestha" w:date="2014-02-16T01:12:00Z"/>
          <w:rFonts w:ascii="Cambria" w:hAnsi="Cambria"/>
          <w:noProof/>
          <w:rPrChange w:id="2052" w:author="Ram Shrestha" w:date="2014-02-16T01:12:00Z">
            <w:rPr>
              <w:ins w:id="2053" w:author="Ram Shrestha" w:date="2014-02-16T01:12:00Z"/>
            </w:rPr>
          </w:rPrChange>
        </w:rPr>
        <w:pPrChange w:id="2054" w:author="Ram Shrestha" w:date="2014-02-16T01:12:00Z">
          <w:pPr>
            <w:ind w:left="720" w:hanging="720"/>
            <w:jc w:val="both"/>
          </w:pPr>
        </w:pPrChange>
      </w:pPr>
      <w:ins w:id="2055" w:author="Ram Shrestha" w:date="2014-02-16T01:12:00Z">
        <w:r w:rsidRPr="00072915">
          <w:rPr>
            <w:rFonts w:ascii="Cambria" w:hAnsi="Cambria"/>
            <w:noProof/>
            <w:rPrChange w:id="2056" w:author="Ram Shrestha" w:date="2014-02-16T01:12:00Z">
              <w:rPr/>
            </w:rPrChange>
          </w:rPr>
          <w:t xml:space="preserve">Furuta, RA, Wild, CT, Weng, Y, Weiss, CD (1998) Capture of an early fusion-active conformation of HIV-1 gp41. </w:t>
        </w:r>
        <w:r w:rsidRPr="00072915">
          <w:rPr>
            <w:rFonts w:ascii="Cambria" w:hAnsi="Cambria"/>
            <w:i/>
            <w:noProof/>
            <w:rPrChange w:id="2057" w:author="Ram Shrestha" w:date="2014-02-16T01:12:00Z">
              <w:rPr/>
            </w:rPrChange>
          </w:rPr>
          <w:t>Nature Structural &amp; Molecular Biology</w:t>
        </w:r>
        <w:r w:rsidRPr="00072915">
          <w:rPr>
            <w:rFonts w:ascii="Cambria" w:hAnsi="Cambria"/>
            <w:noProof/>
            <w:rPrChange w:id="2058" w:author="Ram Shrestha" w:date="2014-02-16T01:12:00Z">
              <w:rPr/>
            </w:rPrChange>
          </w:rPr>
          <w:t xml:space="preserve"> </w:t>
        </w:r>
        <w:r w:rsidRPr="00072915">
          <w:rPr>
            <w:rFonts w:ascii="Cambria" w:hAnsi="Cambria"/>
            <w:b/>
            <w:noProof/>
            <w:rPrChange w:id="2059" w:author="Ram Shrestha" w:date="2014-02-16T01:12:00Z">
              <w:rPr/>
            </w:rPrChange>
          </w:rPr>
          <w:t>5</w:t>
        </w:r>
        <w:r w:rsidRPr="00072915">
          <w:rPr>
            <w:rFonts w:ascii="Cambria" w:hAnsi="Cambria"/>
            <w:noProof/>
            <w:rPrChange w:id="2060" w:author="Ram Shrestha" w:date="2014-02-16T01:12:00Z">
              <w:rPr/>
            </w:rPrChange>
          </w:rPr>
          <w:t>: 276-279.</w:t>
        </w:r>
      </w:ins>
    </w:p>
    <w:p w:rsidR="00072915" w:rsidRPr="00072915" w:rsidRDefault="00072915" w:rsidP="00072915">
      <w:pPr>
        <w:jc w:val="both"/>
        <w:rPr>
          <w:ins w:id="2061" w:author="Ram Shrestha" w:date="2014-02-16T01:12:00Z"/>
          <w:rFonts w:ascii="Cambria" w:hAnsi="Cambria"/>
          <w:noProof/>
          <w:rPrChange w:id="2062" w:author="Ram Shrestha" w:date="2014-02-16T01:12:00Z">
            <w:rPr>
              <w:ins w:id="2063" w:author="Ram Shrestha" w:date="2014-02-16T01:12:00Z"/>
            </w:rPr>
          </w:rPrChange>
        </w:rPr>
        <w:pPrChange w:id="2064" w:author="Ram Shrestha" w:date="2014-02-16T01:12:00Z">
          <w:pPr>
            <w:ind w:left="720" w:hanging="720"/>
            <w:jc w:val="both"/>
          </w:pPr>
        </w:pPrChange>
      </w:pPr>
      <w:ins w:id="2065" w:author="Ram Shrestha" w:date="2014-02-16T01:12:00Z">
        <w:r w:rsidRPr="00072915">
          <w:rPr>
            <w:rFonts w:ascii="Cambria" w:hAnsi="Cambria"/>
            <w:noProof/>
            <w:rPrChange w:id="2066" w:author="Ram Shrestha" w:date="2014-02-16T01:12:00Z">
              <w:rPr/>
            </w:rPrChange>
          </w:rPr>
          <w:t xml:space="preserve">Gallo, RC, Sarin, PS, Gelmann, EP, Robert-Guroff, M, Richardson, E, Kalyanaraman, VS, Mann, D, Sidhu, GD, Stahl, RE, Zolla-Pazner, S, Leibowitch, J, Popovic, M (1983) Isolation of human T-cell leukemia virus in acquired immune deficiency syndrome (AIDS). </w:t>
        </w:r>
        <w:r w:rsidRPr="00072915">
          <w:rPr>
            <w:rFonts w:ascii="Cambria" w:hAnsi="Cambria"/>
            <w:i/>
            <w:noProof/>
            <w:rPrChange w:id="2067" w:author="Ram Shrestha" w:date="2014-02-16T01:12:00Z">
              <w:rPr/>
            </w:rPrChange>
          </w:rPr>
          <w:t>Science (New York, NY)</w:t>
        </w:r>
        <w:r w:rsidRPr="00072915">
          <w:rPr>
            <w:rFonts w:ascii="Cambria" w:hAnsi="Cambria"/>
            <w:noProof/>
            <w:rPrChange w:id="2068" w:author="Ram Shrestha" w:date="2014-02-16T01:12:00Z">
              <w:rPr/>
            </w:rPrChange>
          </w:rPr>
          <w:t xml:space="preserve"> </w:t>
        </w:r>
        <w:r w:rsidRPr="00072915">
          <w:rPr>
            <w:rFonts w:ascii="Cambria" w:hAnsi="Cambria"/>
            <w:b/>
            <w:noProof/>
            <w:rPrChange w:id="2069" w:author="Ram Shrestha" w:date="2014-02-16T01:12:00Z">
              <w:rPr/>
            </w:rPrChange>
          </w:rPr>
          <w:t>220</w:t>
        </w:r>
        <w:r w:rsidRPr="00072915">
          <w:rPr>
            <w:rFonts w:ascii="Cambria" w:hAnsi="Cambria"/>
            <w:noProof/>
            <w:rPrChange w:id="2070" w:author="Ram Shrestha" w:date="2014-02-16T01:12:00Z">
              <w:rPr/>
            </w:rPrChange>
          </w:rPr>
          <w:t>: 865-867.</w:t>
        </w:r>
      </w:ins>
    </w:p>
    <w:p w:rsidR="00072915" w:rsidRPr="00072915" w:rsidRDefault="00072915" w:rsidP="00072915">
      <w:pPr>
        <w:jc w:val="both"/>
        <w:rPr>
          <w:ins w:id="2071" w:author="Ram Shrestha" w:date="2014-02-16T01:12:00Z"/>
          <w:rFonts w:ascii="Cambria" w:hAnsi="Cambria"/>
          <w:noProof/>
          <w:rPrChange w:id="2072" w:author="Ram Shrestha" w:date="2014-02-16T01:12:00Z">
            <w:rPr>
              <w:ins w:id="2073" w:author="Ram Shrestha" w:date="2014-02-16T01:12:00Z"/>
            </w:rPr>
          </w:rPrChange>
        </w:rPr>
        <w:pPrChange w:id="2074" w:author="Ram Shrestha" w:date="2014-02-16T01:12:00Z">
          <w:pPr>
            <w:ind w:left="720" w:hanging="720"/>
            <w:jc w:val="both"/>
          </w:pPr>
        </w:pPrChange>
      </w:pPr>
      <w:ins w:id="2075" w:author="Ram Shrestha" w:date="2014-02-16T01:12:00Z">
        <w:r w:rsidRPr="00072915">
          <w:rPr>
            <w:rFonts w:ascii="Cambria" w:hAnsi="Cambria"/>
            <w:noProof/>
            <w:rPrChange w:id="2076" w:author="Ram Shrestha" w:date="2014-02-16T01:12:00Z">
              <w:rPr/>
            </w:rPrChange>
          </w:rPr>
          <w:t xml:space="preserve">Ganser-Pornillos, BK, von Schwedler, UK, Stray, KM, Aiken, C, Sundquist, WI (2004) Assembly properties of the human immunodeficiency virus type 1 CA protein. </w:t>
        </w:r>
        <w:r w:rsidRPr="00072915">
          <w:rPr>
            <w:rFonts w:ascii="Cambria" w:hAnsi="Cambria"/>
            <w:i/>
            <w:noProof/>
            <w:rPrChange w:id="2077" w:author="Ram Shrestha" w:date="2014-02-16T01:12:00Z">
              <w:rPr/>
            </w:rPrChange>
          </w:rPr>
          <w:t>J Virol</w:t>
        </w:r>
        <w:r w:rsidRPr="00072915">
          <w:rPr>
            <w:rFonts w:ascii="Cambria" w:hAnsi="Cambria"/>
            <w:noProof/>
            <w:rPrChange w:id="2078" w:author="Ram Shrestha" w:date="2014-02-16T01:12:00Z">
              <w:rPr/>
            </w:rPrChange>
          </w:rPr>
          <w:t xml:space="preserve"> </w:t>
        </w:r>
        <w:r w:rsidRPr="00072915">
          <w:rPr>
            <w:rFonts w:ascii="Cambria" w:hAnsi="Cambria"/>
            <w:b/>
            <w:noProof/>
            <w:rPrChange w:id="2079" w:author="Ram Shrestha" w:date="2014-02-16T01:12:00Z">
              <w:rPr/>
            </w:rPrChange>
          </w:rPr>
          <w:t>78</w:t>
        </w:r>
        <w:r w:rsidRPr="00072915">
          <w:rPr>
            <w:rFonts w:ascii="Cambria" w:hAnsi="Cambria"/>
            <w:noProof/>
            <w:rPrChange w:id="2080" w:author="Ram Shrestha" w:date="2014-02-16T01:12:00Z">
              <w:rPr/>
            </w:rPrChange>
          </w:rPr>
          <w:t>: 2545-2552.</w:t>
        </w:r>
      </w:ins>
    </w:p>
    <w:p w:rsidR="00072915" w:rsidRPr="00072915" w:rsidRDefault="00072915" w:rsidP="00072915">
      <w:pPr>
        <w:jc w:val="both"/>
        <w:rPr>
          <w:ins w:id="2081" w:author="Ram Shrestha" w:date="2014-02-16T01:12:00Z"/>
          <w:rFonts w:ascii="Cambria" w:hAnsi="Cambria"/>
          <w:noProof/>
          <w:rPrChange w:id="2082" w:author="Ram Shrestha" w:date="2014-02-16T01:12:00Z">
            <w:rPr>
              <w:ins w:id="2083" w:author="Ram Shrestha" w:date="2014-02-16T01:12:00Z"/>
            </w:rPr>
          </w:rPrChange>
        </w:rPr>
        <w:pPrChange w:id="2084" w:author="Ram Shrestha" w:date="2014-02-16T01:12:00Z">
          <w:pPr>
            <w:ind w:left="720" w:hanging="720"/>
            <w:jc w:val="both"/>
          </w:pPr>
        </w:pPrChange>
      </w:pPr>
      <w:ins w:id="2085" w:author="Ram Shrestha" w:date="2014-02-16T01:12:00Z">
        <w:r w:rsidRPr="00072915">
          <w:rPr>
            <w:rFonts w:ascii="Cambria" w:hAnsi="Cambria"/>
            <w:noProof/>
            <w:rPrChange w:id="2086" w:author="Ram Shrestha" w:date="2014-02-16T01:12:00Z">
              <w:rPr/>
            </w:rPrChange>
          </w:rPr>
          <w:t xml:space="preserve">Gao, F, Bailes, E, Robertson, DL, Chen, Y, Rodenburg, CM, Michael, SF, Cummins, LB, Arthur, LO, Peeters, M, Shaw, GM (1999) Origin of HIV-1 in the chimpanzee Pan troglodytes troglodytes. </w:t>
        </w:r>
        <w:r w:rsidRPr="00072915">
          <w:rPr>
            <w:rFonts w:ascii="Cambria" w:hAnsi="Cambria"/>
            <w:i/>
            <w:noProof/>
            <w:rPrChange w:id="2087" w:author="Ram Shrestha" w:date="2014-02-16T01:12:00Z">
              <w:rPr/>
            </w:rPrChange>
          </w:rPr>
          <w:t>Nature</w:t>
        </w:r>
        <w:r w:rsidRPr="00072915">
          <w:rPr>
            <w:rFonts w:ascii="Cambria" w:hAnsi="Cambria"/>
            <w:noProof/>
            <w:rPrChange w:id="2088" w:author="Ram Shrestha" w:date="2014-02-16T01:12:00Z">
              <w:rPr/>
            </w:rPrChange>
          </w:rPr>
          <w:t xml:space="preserve"> </w:t>
        </w:r>
        <w:r w:rsidRPr="00072915">
          <w:rPr>
            <w:rFonts w:ascii="Cambria" w:hAnsi="Cambria"/>
            <w:b/>
            <w:noProof/>
            <w:rPrChange w:id="2089" w:author="Ram Shrestha" w:date="2014-02-16T01:12:00Z">
              <w:rPr/>
            </w:rPrChange>
          </w:rPr>
          <w:t>397</w:t>
        </w:r>
        <w:r w:rsidRPr="00072915">
          <w:rPr>
            <w:rFonts w:ascii="Cambria" w:hAnsi="Cambria"/>
            <w:noProof/>
            <w:rPrChange w:id="2090" w:author="Ram Shrestha" w:date="2014-02-16T01:12:00Z">
              <w:rPr/>
            </w:rPrChange>
          </w:rPr>
          <w:t>: 436-441.</w:t>
        </w:r>
      </w:ins>
    </w:p>
    <w:p w:rsidR="00072915" w:rsidRPr="00072915" w:rsidRDefault="00072915" w:rsidP="00072915">
      <w:pPr>
        <w:jc w:val="both"/>
        <w:rPr>
          <w:ins w:id="2091" w:author="Ram Shrestha" w:date="2014-02-16T01:12:00Z"/>
          <w:rFonts w:ascii="Cambria" w:hAnsi="Cambria"/>
          <w:noProof/>
          <w:rPrChange w:id="2092" w:author="Ram Shrestha" w:date="2014-02-16T01:12:00Z">
            <w:rPr>
              <w:ins w:id="2093" w:author="Ram Shrestha" w:date="2014-02-16T01:12:00Z"/>
            </w:rPr>
          </w:rPrChange>
        </w:rPr>
        <w:pPrChange w:id="2094" w:author="Ram Shrestha" w:date="2014-02-16T01:12:00Z">
          <w:pPr>
            <w:ind w:left="720" w:hanging="720"/>
            <w:jc w:val="both"/>
          </w:pPr>
        </w:pPrChange>
      </w:pPr>
      <w:ins w:id="2095" w:author="Ram Shrestha" w:date="2014-02-16T01:12:00Z">
        <w:r w:rsidRPr="00072915">
          <w:rPr>
            <w:rFonts w:ascii="Cambria" w:hAnsi="Cambria"/>
            <w:noProof/>
            <w:rPrChange w:id="2096" w:author="Ram Shrestha" w:date="2014-02-16T01:12:00Z">
              <w:rPr/>
            </w:rPrChange>
          </w:rPr>
          <w:t xml:space="preserve">Gao, F, Vidal, N, Li, Y, Trask, SA, Chen, Y, Kostrikis, LG, Ho, DD, Kim, J, Oh, M-D, Choe, K, Salminen, M, Robertson, DL, Shaw, GM, Hahn, BH, Peeters, M (2001) Evidence of Two Distinct Subsubtypes within the HIV-1 Subtype A Radiation. </w:t>
        </w:r>
        <w:r w:rsidRPr="00072915">
          <w:rPr>
            <w:rFonts w:ascii="Cambria" w:hAnsi="Cambria"/>
            <w:i/>
            <w:noProof/>
            <w:rPrChange w:id="2097" w:author="Ram Shrestha" w:date="2014-02-16T01:12:00Z">
              <w:rPr/>
            </w:rPrChange>
          </w:rPr>
          <w:t>AIDS Research and Human Retroviruses</w:t>
        </w:r>
        <w:r w:rsidRPr="00072915">
          <w:rPr>
            <w:rFonts w:ascii="Cambria" w:hAnsi="Cambria"/>
            <w:noProof/>
            <w:rPrChange w:id="2098" w:author="Ram Shrestha" w:date="2014-02-16T01:12:00Z">
              <w:rPr/>
            </w:rPrChange>
          </w:rPr>
          <w:t xml:space="preserve"> </w:t>
        </w:r>
        <w:r w:rsidRPr="00072915">
          <w:rPr>
            <w:rFonts w:ascii="Cambria" w:hAnsi="Cambria"/>
            <w:b/>
            <w:noProof/>
            <w:rPrChange w:id="2099" w:author="Ram Shrestha" w:date="2014-02-16T01:12:00Z">
              <w:rPr/>
            </w:rPrChange>
          </w:rPr>
          <w:t>17</w:t>
        </w:r>
        <w:r w:rsidRPr="00072915">
          <w:rPr>
            <w:rFonts w:ascii="Cambria" w:hAnsi="Cambria"/>
            <w:noProof/>
            <w:rPrChange w:id="2100" w:author="Ram Shrestha" w:date="2014-02-16T01:12:00Z">
              <w:rPr/>
            </w:rPrChange>
          </w:rPr>
          <w:t>: 675-688.</w:t>
        </w:r>
      </w:ins>
    </w:p>
    <w:p w:rsidR="00072915" w:rsidRPr="00072915" w:rsidRDefault="00072915" w:rsidP="00072915">
      <w:pPr>
        <w:jc w:val="both"/>
        <w:rPr>
          <w:ins w:id="2101" w:author="Ram Shrestha" w:date="2014-02-16T01:12:00Z"/>
          <w:rFonts w:ascii="Cambria" w:hAnsi="Cambria"/>
          <w:noProof/>
          <w:rPrChange w:id="2102" w:author="Ram Shrestha" w:date="2014-02-16T01:12:00Z">
            <w:rPr>
              <w:ins w:id="2103" w:author="Ram Shrestha" w:date="2014-02-16T01:12:00Z"/>
            </w:rPr>
          </w:rPrChange>
        </w:rPr>
        <w:pPrChange w:id="2104" w:author="Ram Shrestha" w:date="2014-02-16T01:12:00Z">
          <w:pPr>
            <w:ind w:left="720" w:hanging="720"/>
            <w:jc w:val="both"/>
          </w:pPr>
        </w:pPrChange>
      </w:pPr>
      <w:ins w:id="2105" w:author="Ram Shrestha" w:date="2014-02-16T01:12:00Z">
        <w:r w:rsidRPr="00072915">
          <w:rPr>
            <w:rFonts w:ascii="Cambria" w:hAnsi="Cambria"/>
            <w:noProof/>
            <w:rPrChange w:id="2106" w:author="Ram Shrestha" w:date="2014-02-16T01:12:00Z">
              <w:rPr/>
            </w:rPrChange>
          </w:rPr>
          <w:t xml:space="preserve">Gao, F, Yue, L, Robertson, DL, Hill, SC, Hui, H, Biggar, RJ, Neequaye, AE, Whelan, TM, Ho, DD, Shaw, GM (1994) Genetic diversity of human immunodeficiency virus type 2: evidence for distinct sequence subtypes with differences in virus biology. </w:t>
        </w:r>
        <w:r w:rsidRPr="00072915">
          <w:rPr>
            <w:rFonts w:ascii="Cambria" w:hAnsi="Cambria"/>
            <w:i/>
            <w:noProof/>
            <w:rPrChange w:id="2107" w:author="Ram Shrestha" w:date="2014-02-16T01:12:00Z">
              <w:rPr/>
            </w:rPrChange>
          </w:rPr>
          <w:t>Journal of virology</w:t>
        </w:r>
        <w:r w:rsidRPr="00072915">
          <w:rPr>
            <w:rFonts w:ascii="Cambria" w:hAnsi="Cambria"/>
            <w:noProof/>
            <w:rPrChange w:id="2108" w:author="Ram Shrestha" w:date="2014-02-16T01:12:00Z">
              <w:rPr/>
            </w:rPrChange>
          </w:rPr>
          <w:t xml:space="preserve"> </w:t>
        </w:r>
        <w:r w:rsidRPr="00072915">
          <w:rPr>
            <w:rFonts w:ascii="Cambria" w:hAnsi="Cambria"/>
            <w:b/>
            <w:noProof/>
            <w:rPrChange w:id="2109" w:author="Ram Shrestha" w:date="2014-02-16T01:12:00Z">
              <w:rPr/>
            </w:rPrChange>
          </w:rPr>
          <w:t>68</w:t>
        </w:r>
        <w:r w:rsidRPr="00072915">
          <w:rPr>
            <w:rFonts w:ascii="Cambria" w:hAnsi="Cambria"/>
            <w:noProof/>
            <w:rPrChange w:id="2110" w:author="Ram Shrestha" w:date="2014-02-16T01:12:00Z">
              <w:rPr/>
            </w:rPrChange>
          </w:rPr>
          <w:t>: 7433–7447.</w:t>
        </w:r>
      </w:ins>
    </w:p>
    <w:p w:rsidR="00072915" w:rsidRPr="00072915" w:rsidRDefault="00072915" w:rsidP="00072915">
      <w:pPr>
        <w:jc w:val="both"/>
        <w:rPr>
          <w:ins w:id="2111" w:author="Ram Shrestha" w:date="2014-02-16T01:12:00Z"/>
          <w:rFonts w:ascii="Cambria" w:hAnsi="Cambria"/>
          <w:noProof/>
          <w:rPrChange w:id="2112" w:author="Ram Shrestha" w:date="2014-02-16T01:12:00Z">
            <w:rPr>
              <w:ins w:id="2113" w:author="Ram Shrestha" w:date="2014-02-16T01:12:00Z"/>
            </w:rPr>
          </w:rPrChange>
        </w:rPr>
        <w:pPrChange w:id="2114" w:author="Ram Shrestha" w:date="2014-02-16T01:12:00Z">
          <w:pPr>
            <w:ind w:left="720" w:hanging="720"/>
            <w:jc w:val="both"/>
          </w:pPr>
        </w:pPrChange>
      </w:pPr>
      <w:ins w:id="2115" w:author="Ram Shrestha" w:date="2014-02-16T01:12:00Z">
        <w:r w:rsidRPr="00072915">
          <w:rPr>
            <w:rFonts w:ascii="Cambria" w:hAnsi="Cambria"/>
            <w:noProof/>
            <w:rPrChange w:id="2116" w:author="Ram Shrestha" w:date="2014-02-16T01:12:00Z">
              <w:rPr/>
            </w:rPrChange>
          </w:rPr>
          <w:t xml:space="preserve">Gao, F, Yue, L, White, AT, Pappas, PG, Barchue, J, Hanson, AP, Greene, BM, Sharp, PM, Shaw, GM, Hahn, BH (1992) Human infection by genetically diverse SIVSM-related HIV-2 in West Africa. </w:t>
        </w:r>
        <w:r w:rsidRPr="00072915">
          <w:rPr>
            <w:rFonts w:ascii="Cambria" w:hAnsi="Cambria"/>
            <w:i/>
            <w:noProof/>
            <w:rPrChange w:id="2117" w:author="Ram Shrestha" w:date="2014-02-16T01:12:00Z">
              <w:rPr/>
            </w:rPrChange>
          </w:rPr>
          <w:t>Nature</w:t>
        </w:r>
        <w:r w:rsidRPr="00072915">
          <w:rPr>
            <w:rFonts w:ascii="Cambria" w:hAnsi="Cambria"/>
            <w:noProof/>
            <w:rPrChange w:id="2118" w:author="Ram Shrestha" w:date="2014-02-16T01:12:00Z">
              <w:rPr/>
            </w:rPrChange>
          </w:rPr>
          <w:t xml:space="preserve"> </w:t>
        </w:r>
        <w:r w:rsidRPr="00072915">
          <w:rPr>
            <w:rFonts w:ascii="Cambria" w:hAnsi="Cambria"/>
            <w:b/>
            <w:noProof/>
            <w:rPrChange w:id="2119" w:author="Ram Shrestha" w:date="2014-02-16T01:12:00Z">
              <w:rPr/>
            </w:rPrChange>
          </w:rPr>
          <w:t>358</w:t>
        </w:r>
        <w:r w:rsidRPr="00072915">
          <w:rPr>
            <w:rFonts w:ascii="Cambria" w:hAnsi="Cambria"/>
            <w:noProof/>
            <w:rPrChange w:id="2120" w:author="Ram Shrestha" w:date="2014-02-16T01:12:00Z">
              <w:rPr/>
            </w:rPrChange>
          </w:rPr>
          <w:t>: 495-499.</w:t>
        </w:r>
      </w:ins>
    </w:p>
    <w:p w:rsidR="00072915" w:rsidRPr="00072915" w:rsidRDefault="00072915" w:rsidP="00072915">
      <w:pPr>
        <w:jc w:val="both"/>
        <w:rPr>
          <w:ins w:id="2121" w:author="Ram Shrestha" w:date="2014-02-16T01:12:00Z"/>
          <w:rFonts w:ascii="Cambria" w:hAnsi="Cambria"/>
          <w:noProof/>
          <w:rPrChange w:id="2122" w:author="Ram Shrestha" w:date="2014-02-16T01:12:00Z">
            <w:rPr>
              <w:ins w:id="2123" w:author="Ram Shrestha" w:date="2014-02-16T01:12:00Z"/>
            </w:rPr>
          </w:rPrChange>
        </w:rPr>
        <w:pPrChange w:id="2124" w:author="Ram Shrestha" w:date="2014-02-16T01:12:00Z">
          <w:pPr>
            <w:ind w:left="720" w:hanging="720"/>
            <w:jc w:val="both"/>
          </w:pPr>
        </w:pPrChange>
      </w:pPr>
      <w:ins w:id="2125" w:author="Ram Shrestha" w:date="2014-02-16T01:12:00Z">
        <w:r w:rsidRPr="00072915">
          <w:rPr>
            <w:rFonts w:ascii="Cambria" w:hAnsi="Cambria"/>
            <w:noProof/>
            <w:rPrChange w:id="2126" w:author="Ram Shrestha" w:date="2014-02-16T01:12:00Z">
              <w:rPr/>
            </w:rPrChange>
          </w:rPr>
          <w:t xml:space="preserve">Garcia, JV, Miller, AD (1991) Serine phosphorylation-independent downregulation of cell-surface CD4 by nef. </w:t>
        </w:r>
        <w:r w:rsidRPr="00072915">
          <w:rPr>
            <w:rFonts w:ascii="Cambria" w:hAnsi="Cambria"/>
            <w:i/>
            <w:noProof/>
            <w:rPrChange w:id="2127" w:author="Ram Shrestha" w:date="2014-02-16T01:12:00Z">
              <w:rPr/>
            </w:rPrChange>
          </w:rPr>
          <w:t>Nature</w:t>
        </w:r>
        <w:r w:rsidRPr="00072915">
          <w:rPr>
            <w:rFonts w:ascii="Cambria" w:hAnsi="Cambria"/>
            <w:noProof/>
            <w:rPrChange w:id="2128" w:author="Ram Shrestha" w:date="2014-02-16T01:12:00Z">
              <w:rPr/>
            </w:rPrChange>
          </w:rPr>
          <w:t xml:space="preserve"> </w:t>
        </w:r>
        <w:r w:rsidRPr="00072915">
          <w:rPr>
            <w:rFonts w:ascii="Cambria" w:hAnsi="Cambria"/>
            <w:b/>
            <w:noProof/>
            <w:rPrChange w:id="2129" w:author="Ram Shrestha" w:date="2014-02-16T01:12:00Z">
              <w:rPr/>
            </w:rPrChange>
          </w:rPr>
          <w:t>350</w:t>
        </w:r>
        <w:r w:rsidRPr="00072915">
          <w:rPr>
            <w:rFonts w:ascii="Cambria" w:hAnsi="Cambria"/>
            <w:noProof/>
            <w:rPrChange w:id="2130" w:author="Ram Shrestha" w:date="2014-02-16T01:12:00Z">
              <w:rPr/>
            </w:rPrChange>
          </w:rPr>
          <w:t>: 508–511.</w:t>
        </w:r>
      </w:ins>
    </w:p>
    <w:p w:rsidR="00072915" w:rsidRPr="00072915" w:rsidRDefault="00072915" w:rsidP="00072915">
      <w:pPr>
        <w:jc w:val="both"/>
        <w:rPr>
          <w:ins w:id="2131" w:author="Ram Shrestha" w:date="2014-02-16T01:12:00Z"/>
          <w:rFonts w:ascii="Cambria" w:hAnsi="Cambria"/>
          <w:noProof/>
          <w:rPrChange w:id="2132" w:author="Ram Shrestha" w:date="2014-02-16T01:12:00Z">
            <w:rPr>
              <w:ins w:id="2133" w:author="Ram Shrestha" w:date="2014-02-16T01:12:00Z"/>
            </w:rPr>
          </w:rPrChange>
        </w:rPr>
        <w:pPrChange w:id="2134" w:author="Ram Shrestha" w:date="2014-02-16T01:12:00Z">
          <w:pPr>
            <w:ind w:left="720" w:hanging="720"/>
            <w:jc w:val="both"/>
          </w:pPr>
        </w:pPrChange>
      </w:pPr>
      <w:ins w:id="2135" w:author="Ram Shrestha" w:date="2014-02-16T01:12:00Z">
        <w:r w:rsidRPr="00072915">
          <w:rPr>
            <w:rFonts w:ascii="Cambria" w:hAnsi="Cambria"/>
            <w:noProof/>
            <w:rPrChange w:id="2136" w:author="Ram Shrestha" w:date="2014-02-16T01:12:00Z">
              <w:rPr/>
            </w:rPrChange>
          </w:rPr>
          <w:t xml:space="preserve">Garrus, JE, von Schwedler, UK, Pornillos, OW, Morham, SG, Zavitz, KH, Wang, HE, Wettstein, DA, Stray, KM, Cote, M, Rich, RL, Myszka, DG, Sundquist, WI (2001) Tsg101 and the vacuolar protein sorting pathway are essential for HIV-1 budding. </w:t>
        </w:r>
        <w:r w:rsidRPr="00072915">
          <w:rPr>
            <w:rFonts w:ascii="Cambria" w:hAnsi="Cambria"/>
            <w:i/>
            <w:noProof/>
            <w:rPrChange w:id="2137" w:author="Ram Shrestha" w:date="2014-02-16T01:12:00Z">
              <w:rPr/>
            </w:rPrChange>
          </w:rPr>
          <w:t>Cell</w:t>
        </w:r>
        <w:r w:rsidRPr="00072915">
          <w:rPr>
            <w:rFonts w:ascii="Cambria" w:hAnsi="Cambria"/>
            <w:noProof/>
            <w:rPrChange w:id="2138" w:author="Ram Shrestha" w:date="2014-02-16T01:12:00Z">
              <w:rPr/>
            </w:rPrChange>
          </w:rPr>
          <w:t xml:space="preserve"> </w:t>
        </w:r>
        <w:r w:rsidRPr="00072915">
          <w:rPr>
            <w:rFonts w:ascii="Cambria" w:hAnsi="Cambria"/>
            <w:b/>
            <w:noProof/>
            <w:rPrChange w:id="2139" w:author="Ram Shrestha" w:date="2014-02-16T01:12:00Z">
              <w:rPr/>
            </w:rPrChange>
          </w:rPr>
          <w:t>107</w:t>
        </w:r>
        <w:r w:rsidRPr="00072915">
          <w:rPr>
            <w:rFonts w:ascii="Cambria" w:hAnsi="Cambria"/>
            <w:noProof/>
            <w:rPrChange w:id="2140" w:author="Ram Shrestha" w:date="2014-02-16T01:12:00Z">
              <w:rPr/>
            </w:rPrChange>
          </w:rPr>
          <w:t>: 55-65.</w:t>
        </w:r>
      </w:ins>
    </w:p>
    <w:p w:rsidR="00072915" w:rsidRPr="00072915" w:rsidRDefault="00072915" w:rsidP="00072915">
      <w:pPr>
        <w:jc w:val="both"/>
        <w:rPr>
          <w:ins w:id="2141" w:author="Ram Shrestha" w:date="2014-02-16T01:12:00Z"/>
          <w:rFonts w:ascii="Cambria" w:hAnsi="Cambria"/>
          <w:noProof/>
          <w:rPrChange w:id="2142" w:author="Ram Shrestha" w:date="2014-02-16T01:12:00Z">
            <w:rPr>
              <w:ins w:id="2143" w:author="Ram Shrestha" w:date="2014-02-16T01:12:00Z"/>
            </w:rPr>
          </w:rPrChange>
        </w:rPr>
        <w:pPrChange w:id="2144" w:author="Ram Shrestha" w:date="2014-02-16T01:12:00Z">
          <w:pPr>
            <w:ind w:left="720" w:hanging="720"/>
            <w:jc w:val="both"/>
          </w:pPr>
        </w:pPrChange>
      </w:pPr>
      <w:ins w:id="2145" w:author="Ram Shrestha" w:date="2014-02-16T01:12:00Z">
        <w:r w:rsidRPr="00072915">
          <w:rPr>
            <w:rFonts w:ascii="Cambria" w:hAnsi="Cambria"/>
            <w:noProof/>
            <w:rPrChange w:id="2146" w:author="Ram Shrestha" w:date="2014-02-16T01:12:00Z">
              <w:rPr/>
            </w:rPrChange>
          </w:rPr>
          <w:t xml:space="preserve">Gaynor, R (1992) Cellular transcription factors involved in the regulation of HIV-1 gene expression. </w:t>
        </w:r>
        <w:r w:rsidRPr="00072915">
          <w:rPr>
            <w:rFonts w:ascii="Cambria" w:hAnsi="Cambria"/>
            <w:i/>
            <w:noProof/>
            <w:rPrChange w:id="2147" w:author="Ram Shrestha" w:date="2014-02-16T01:12:00Z">
              <w:rPr/>
            </w:rPrChange>
          </w:rPr>
          <w:t>AIDS</w:t>
        </w:r>
        <w:r w:rsidRPr="00072915">
          <w:rPr>
            <w:rFonts w:ascii="Cambria" w:hAnsi="Cambria"/>
            <w:noProof/>
            <w:rPrChange w:id="2148" w:author="Ram Shrestha" w:date="2014-02-16T01:12:00Z">
              <w:rPr/>
            </w:rPrChange>
          </w:rPr>
          <w:t xml:space="preserve"> </w:t>
        </w:r>
        <w:r w:rsidRPr="00072915">
          <w:rPr>
            <w:rFonts w:ascii="Cambria" w:hAnsi="Cambria"/>
            <w:b/>
            <w:noProof/>
            <w:rPrChange w:id="2149" w:author="Ram Shrestha" w:date="2014-02-16T01:12:00Z">
              <w:rPr/>
            </w:rPrChange>
          </w:rPr>
          <w:t>6</w:t>
        </w:r>
        <w:r w:rsidRPr="00072915">
          <w:rPr>
            <w:rFonts w:ascii="Cambria" w:hAnsi="Cambria"/>
            <w:noProof/>
            <w:rPrChange w:id="2150" w:author="Ram Shrestha" w:date="2014-02-16T01:12:00Z">
              <w:rPr/>
            </w:rPrChange>
          </w:rPr>
          <w:t>: 347-363.</w:t>
        </w:r>
      </w:ins>
    </w:p>
    <w:p w:rsidR="00072915" w:rsidRPr="00072915" w:rsidRDefault="00072915" w:rsidP="00072915">
      <w:pPr>
        <w:jc w:val="both"/>
        <w:rPr>
          <w:ins w:id="2151" w:author="Ram Shrestha" w:date="2014-02-16T01:12:00Z"/>
          <w:rFonts w:ascii="Cambria" w:hAnsi="Cambria"/>
          <w:noProof/>
          <w:rPrChange w:id="2152" w:author="Ram Shrestha" w:date="2014-02-16T01:12:00Z">
            <w:rPr>
              <w:ins w:id="2153" w:author="Ram Shrestha" w:date="2014-02-16T01:12:00Z"/>
            </w:rPr>
          </w:rPrChange>
        </w:rPr>
        <w:pPrChange w:id="2154" w:author="Ram Shrestha" w:date="2014-02-16T01:12:00Z">
          <w:pPr>
            <w:ind w:left="720" w:hanging="720"/>
            <w:jc w:val="both"/>
          </w:pPr>
        </w:pPrChange>
      </w:pPr>
      <w:ins w:id="2155" w:author="Ram Shrestha" w:date="2014-02-16T01:12:00Z">
        <w:r w:rsidRPr="00072915">
          <w:rPr>
            <w:rFonts w:ascii="Cambria" w:hAnsi="Cambria"/>
            <w:noProof/>
            <w:rPrChange w:id="2156" w:author="Ram Shrestha" w:date="2014-02-16T01:12:00Z">
              <w:rPr/>
            </w:rPrChange>
          </w:rPr>
          <w:t xml:space="preserve">Gheysen, D, Jacobs, E, de Foresta, F, Thiriart, C, Francotte, M, Thines, D, De Wilde, M (1989) Assembly and release of HIV-1 precursor Pr55gag virus-like particles from recombinant baculovirus-infected insect cells. </w:t>
        </w:r>
        <w:r w:rsidRPr="00072915">
          <w:rPr>
            <w:rFonts w:ascii="Cambria" w:hAnsi="Cambria"/>
            <w:i/>
            <w:noProof/>
            <w:rPrChange w:id="2157" w:author="Ram Shrestha" w:date="2014-02-16T01:12:00Z">
              <w:rPr/>
            </w:rPrChange>
          </w:rPr>
          <w:t>Cell</w:t>
        </w:r>
        <w:r w:rsidRPr="00072915">
          <w:rPr>
            <w:rFonts w:ascii="Cambria" w:hAnsi="Cambria"/>
            <w:noProof/>
            <w:rPrChange w:id="2158" w:author="Ram Shrestha" w:date="2014-02-16T01:12:00Z">
              <w:rPr/>
            </w:rPrChange>
          </w:rPr>
          <w:t xml:space="preserve"> </w:t>
        </w:r>
        <w:r w:rsidRPr="00072915">
          <w:rPr>
            <w:rFonts w:ascii="Cambria" w:hAnsi="Cambria"/>
            <w:b/>
            <w:noProof/>
            <w:rPrChange w:id="2159" w:author="Ram Shrestha" w:date="2014-02-16T01:12:00Z">
              <w:rPr/>
            </w:rPrChange>
          </w:rPr>
          <w:t>59</w:t>
        </w:r>
        <w:r w:rsidRPr="00072915">
          <w:rPr>
            <w:rFonts w:ascii="Cambria" w:hAnsi="Cambria"/>
            <w:noProof/>
            <w:rPrChange w:id="2160" w:author="Ram Shrestha" w:date="2014-02-16T01:12:00Z">
              <w:rPr/>
            </w:rPrChange>
          </w:rPr>
          <w:t>: 103-112.</w:t>
        </w:r>
      </w:ins>
    </w:p>
    <w:p w:rsidR="00072915" w:rsidRPr="00072915" w:rsidRDefault="00072915" w:rsidP="00072915">
      <w:pPr>
        <w:jc w:val="both"/>
        <w:rPr>
          <w:ins w:id="2161" w:author="Ram Shrestha" w:date="2014-02-16T01:12:00Z"/>
          <w:rFonts w:ascii="Cambria" w:hAnsi="Cambria"/>
          <w:noProof/>
          <w:rPrChange w:id="2162" w:author="Ram Shrestha" w:date="2014-02-16T01:12:00Z">
            <w:rPr>
              <w:ins w:id="2163" w:author="Ram Shrestha" w:date="2014-02-16T01:12:00Z"/>
            </w:rPr>
          </w:rPrChange>
        </w:rPr>
        <w:pPrChange w:id="2164" w:author="Ram Shrestha" w:date="2014-02-16T01:12:00Z">
          <w:pPr>
            <w:ind w:left="720" w:hanging="720"/>
            <w:jc w:val="both"/>
          </w:pPr>
        </w:pPrChange>
      </w:pPr>
      <w:ins w:id="2165" w:author="Ram Shrestha" w:date="2014-02-16T01:12:00Z">
        <w:r w:rsidRPr="00072915">
          <w:rPr>
            <w:rFonts w:ascii="Cambria" w:hAnsi="Cambria"/>
            <w:noProof/>
            <w:rPrChange w:id="2166" w:author="Ram Shrestha" w:date="2014-02-16T01:12:00Z">
              <w:rPr/>
            </w:rPrChange>
          </w:rPr>
          <w:t xml:space="preserve">Glenn, TC (2011) Field guide to next-generation DNA sequencers. </w:t>
        </w:r>
        <w:r w:rsidRPr="00072915">
          <w:rPr>
            <w:rFonts w:ascii="Cambria" w:hAnsi="Cambria"/>
            <w:i/>
            <w:noProof/>
            <w:rPrChange w:id="2167" w:author="Ram Shrestha" w:date="2014-02-16T01:12:00Z">
              <w:rPr/>
            </w:rPrChange>
          </w:rPr>
          <w:t>Mol Ecol Resour</w:t>
        </w:r>
        <w:r w:rsidRPr="00072915">
          <w:rPr>
            <w:rFonts w:ascii="Cambria" w:hAnsi="Cambria"/>
            <w:noProof/>
            <w:rPrChange w:id="2168" w:author="Ram Shrestha" w:date="2014-02-16T01:12:00Z">
              <w:rPr/>
            </w:rPrChange>
          </w:rPr>
          <w:t xml:space="preserve"> </w:t>
        </w:r>
        <w:r w:rsidRPr="00072915">
          <w:rPr>
            <w:rFonts w:ascii="Cambria" w:hAnsi="Cambria"/>
            <w:b/>
            <w:noProof/>
            <w:rPrChange w:id="2169" w:author="Ram Shrestha" w:date="2014-02-16T01:12:00Z">
              <w:rPr/>
            </w:rPrChange>
          </w:rPr>
          <w:t>11</w:t>
        </w:r>
        <w:r w:rsidRPr="00072915">
          <w:rPr>
            <w:rFonts w:ascii="Cambria" w:hAnsi="Cambria"/>
            <w:noProof/>
            <w:rPrChange w:id="2170" w:author="Ram Shrestha" w:date="2014-02-16T01:12:00Z">
              <w:rPr/>
            </w:rPrChange>
          </w:rPr>
          <w:t>: 759-769.</w:t>
        </w:r>
      </w:ins>
    </w:p>
    <w:p w:rsidR="00072915" w:rsidRPr="00072915" w:rsidRDefault="00072915" w:rsidP="00072915">
      <w:pPr>
        <w:jc w:val="both"/>
        <w:rPr>
          <w:ins w:id="2171" w:author="Ram Shrestha" w:date="2014-02-16T01:12:00Z"/>
          <w:rFonts w:ascii="Cambria" w:hAnsi="Cambria"/>
          <w:noProof/>
          <w:rPrChange w:id="2172" w:author="Ram Shrestha" w:date="2014-02-16T01:12:00Z">
            <w:rPr>
              <w:ins w:id="2173" w:author="Ram Shrestha" w:date="2014-02-16T01:12:00Z"/>
            </w:rPr>
          </w:rPrChange>
        </w:rPr>
        <w:pPrChange w:id="2174" w:author="Ram Shrestha" w:date="2014-02-16T01:12:00Z">
          <w:pPr>
            <w:ind w:left="720" w:hanging="720"/>
            <w:jc w:val="both"/>
          </w:pPr>
        </w:pPrChange>
      </w:pPr>
      <w:ins w:id="2175" w:author="Ram Shrestha" w:date="2014-02-16T01:12:00Z">
        <w:r w:rsidRPr="00072915">
          <w:rPr>
            <w:rFonts w:ascii="Cambria" w:hAnsi="Cambria"/>
            <w:noProof/>
            <w:rPrChange w:id="2176" w:author="Ram Shrestha" w:date="2014-02-16T01:12:00Z">
              <w:rPr/>
            </w:rPrChange>
          </w:rPr>
          <w:t xml:space="preserve">Goodenow, M, Huet, T, Saurin, W, Kwok, S, Sninsky, J, Wain-Hobson, S (1989) HIV-1 isolates are rapidly evolving quasispecies: evidence for viral mixtures and preferred nucleotide substitutions. </w:t>
        </w:r>
        <w:r w:rsidRPr="00072915">
          <w:rPr>
            <w:rFonts w:ascii="Cambria" w:hAnsi="Cambria"/>
            <w:i/>
            <w:noProof/>
            <w:rPrChange w:id="2177" w:author="Ram Shrestha" w:date="2014-02-16T01:12:00Z">
              <w:rPr/>
            </w:rPrChange>
          </w:rPr>
          <w:t>J Acquir Immune Defic Syndr</w:t>
        </w:r>
        <w:r w:rsidRPr="00072915">
          <w:rPr>
            <w:rFonts w:ascii="Cambria" w:hAnsi="Cambria"/>
            <w:noProof/>
            <w:rPrChange w:id="2178" w:author="Ram Shrestha" w:date="2014-02-16T01:12:00Z">
              <w:rPr/>
            </w:rPrChange>
          </w:rPr>
          <w:t xml:space="preserve"> </w:t>
        </w:r>
        <w:r w:rsidRPr="00072915">
          <w:rPr>
            <w:rFonts w:ascii="Cambria" w:hAnsi="Cambria"/>
            <w:b/>
            <w:noProof/>
            <w:rPrChange w:id="2179" w:author="Ram Shrestha" w:date="2014-02-16T01:12:00Z">
              <w:rPr/>
            </w:rPrChange>
          </w:rPr>
          <w:t>2</w:t>
        </w:r>
        <w:r w:rsidRPr="00072915">
          <w:rPr>
            <w:rFonts w:ascii="Cambria" w:hAnsi="Cambria"/>
            <w:noProof/>
            <w:rPrChange w:id="2180" w:author="Ram Shrestha" w:date="2014-02-16T01:12:00Z">
              <w:rPr/>
            </w:rPrChange>
          </w:rPr>
          <w:t>: 344-352.</w:t>
        </w:r>
      </w:ins>
    </w:p>
    <w:p w:rsidR="00072915" w:rsidRPr="00072915" w:rsidRDefault="00072915" w:rsidP="00072915">
      <w:pPr>
        <w:jc w:val="both"/>
        <w:rPr>
          <w:ins w:id="2181" w:author="Ram Shrestha" w:date="2014-02-16T01:12:00Z"/>
          <w:rFonts w:ascii="Cambria" w:hAnsi="Cambria"/>
          <w:noProof/>
          <w:rPrChange w:id="2182" w:author="Ram Shrestha" w:date="2014-02-16T01:12:00Z">
            <w:rPr>
              <w:ins w:id="2183" w:author="Ram Shrestha" w:date="2014-02-16T01:12:00Z"/>
            </w:rPr>
          </w:rPrChange>
        </w:rPr>
        <w:pPrChange w:id="2184" w:author="Ram Shrestha" w:date="2014-02-16T01:12:00Z">
          <w:pPr>
            <w:ind w:left="720" w:hanging="720"/>
            <w:jc w:val="both"/>
          </w:pPr>
        </w:pPrChange>
      </w:pPr>
      <w:ins w:id="2185" w:author="Ram Shrestha" w:date="2014-02-16T01:12:00Z">
        <w:r w:rsidRPr="00072915">
          <w:rPr>
            <w:rFonts w:ascii="Cambria" w:hAnsi="Cambria"/>
            <w:noProof/>
            <w:rPrChange w:id="2186" w:author="Ram Shrestha" w:date="2014-02-16T01:12:00Z">
              <w:rPr/>
            </w:rPrChange>
          </w:rPr>
          <w:t xml:space="preserve">Gottlieb, MS, Schroff, R, Schanker, HM, Weisman, JD, Fan, PT, Wolf, RA, Saxon, A (1981) \textitPneumocystis carinii Pneumonia and Mucosal Candidiasis in Previously Healthy Homosexual Men. </w:t>
        </w:r>
        <w:r w:rsidRPr="00072915">
          <w:rPr>
            <w:rFonts w:ascii="Cambria" w:hAnsi="Cambria"/>
            <w:i/>
            <w:noProof/>
            <w:rPrChange w:id="2187" w:author="Ram Shrestha" w:date="2014-02-16T01:12:00Z">
              <w:rPr/>
            </w:rPrChange>
          </w:rPr>
          <w:t>New England Journal of Medicine</w:t>
        </w:r>
        <w:r w:rsidRPr="00072915">
          <w:rPr>
            <w:rFonts w:ascii="Cambria" w:hAnsi="Cambria"/>
            <w:noProof/>
            <w:rPrChange w:id="2188" w:author="Ram Shrestha" w:date="2014-02-16T01:12:00Z">
              <w:rPr/>
            </w:rPrChange>
          </w:rPr>
          <w:t xml:space="preserve"> </w:t>
        </w:r>
        <w:r w:rsidRPr="00072915">
          <w:rPr>
            <w:rFonts w:ascii="Cambria" w:hAnsi="Cambria"/>
            <w:b/>
            <w:noProof/>
            <w:rPrChange w:id="2189" w:author="Ram Shrestha" w:date="2014-02-16T01:12:00Z">
              <w:rPr/>
            </w:rPrChange>
          </w:rPr>
          <w:t>305</w:t>
        </w:r>
        <w:r w:rsidRPr="00072915">
          <w:rPr>
            <w:rFonts w:ascii="Cambria" w:hAnsi="Cambria"/>
            <w:noProof/>
            <w:rPrChange w:id="2190" w:author="Ram Shrestha" w:date="2014-02-16T01:12:00Z">
              <w:rPr/>
            </w:rPrChange>
          </w:rPr>
          <w:t>: 1425-1431.</w:t>
        </w:r>
      </w:ins>
    </w:p>
    <w:p w:rsidR="00072915" w:rsidRPr="00072915" w:rsidRDefault="00072915" w:rsidP="00072915">
      <w:pPr>
        <w:jc w:val="both"/>
        <w:rPr>
          <w:ins w:id="2191" w:author="Ram Shrestha" w:date="2014-02-16T01:12:00Z"/>
          <w:rFonts w:ascii="Cambria" w:hAnsi="Cambria"/>
          <w:noProof/>
          <w:rPrChange w:id="2192" w:author="Ram Shrestha" w:date="2014-02-16T01:12:00Z">
            <w:rPr>
              <w:ins w:id="2193" w:author="Ram Shrestha" w:date="2014-02-16T01:12:00Z"/>
            </w:rPr>
          </w:rPrChange>
        </w:rPr>
        <w:pPrChange w:id="2194" w:author="Ram Shrestha" w:date="2014-02-16T01:12:00Z">
          <w:pPr>
            <w:ind w:left="720" w:hanging="720"/>
            <w:jc w:val="both"/>
          </w:pPr>
        </w:pPrChange>
      </w:pPr>
      <w:ins w:id="2195" w:author="Ram Shrestha" w:date="2014-02-16T01:12:00Z">
        <w:r w:rsidRPr="00072915">
          <w:rPr>
            <w:rFonts w:ascii="Cambria" w:hAnsi="Cambria"/>
            <w:noProof/>
            <w:rPrChange w:id="2196" w:author="Ram Shrestha" w:date="2014-02-16T01:12:00Z">
              <w:rPr/>
            </w:rPrChange>
          </w:rPr>
          <w:t xml:space="preserve">Göttlinger, HG, Sodroski, JG, Haseltine, WA (1989) Role of capsid precursor processing and myristoylation in morphogenesis and infectivity of human immunodeficiency virus type 1. </w:t>
        </w:r>
        <w:r w:rsidRPr="00072915">
          <w:rPr>
            <w:rFonts w:ascii="Cambria" w:hAnsi="Cambria"/>
            <w:i/>
            <w:noProof/>
            <w:rPrChange w:id="2197" w:author="Ram Shrestha" w:date="2014-02-16T01:12:00Z">
              <w:rPr/>
            </w:rPrChange>
          </w:rPr>
          <w:t>Proceedings of the National Academy of Sciences</w:t>
        </w:r>
        <w:r w:rsidRPr="00072915">
          <w:rPr>
            <w:rFonts w:ascii="Cambria" w:hAnsi="Cambria"/>
            <w:noProof/>
            <w:rPrChange w:id="2198" w:author="Ram Shrestha" w:date="2014-02-16T01:12:00Z">
              <w:rPr/>
            </w:rPrChange>
          </w:rPr>
          <w:t xml:space="preserve"> </w:t>
        </w:r>
        <w:r w:rsidRPr="00072915">
          <w:rPr>
            <w:rFonts w:ascii="Cambria" w:hAnsi="Cambria"/>
            <w:b/>
            <w:noProof/>
            <w:rPrChange w:id="2199" w:author="Ram Shrestha" w:date="2014-02-16T01:12:00Z">
              <w:rPr/>
            </w:rPrChange>
          </w:rPr>
          <w:t>86</w:t>
        </w:r>
        <w:r w:rsidRPr="00072915">
          <w:rPr>
            <w:rFonts w:ascii="Cambria" w:hAnsi="Cambria"/>
            <w:noProof/>
            <w:rPrChange w:id="2200" w:author="Ram Shrestha" w:date="2014-02-16T01:12:00Z">
              <w:rPr/>
            </w:rPrChange>
          </w:rPr>
          <w:t>: 5781-5785.</w:t>
        </w:r>
      </w:ins>
    </w:p>
    <w:p w:rsidR="00072915" w:rsidRPr="00072915" w:rsidRDefault="00072915" w:rsidP="00072915">
      <w:pPr>
        <w:jc w:val="both"/>
        <w:rPr>
          <w:ins w:id="2201" w:author="Ram Shrestha" w:date="2014-02-16T01:12:00Z"/>
          <w:rFonts w:ascii="Cambria" w:hAnsi="Cambria"/>
          <w:noProof/>
          <w:rPrChange w:id="2202" w:author="Ram Shrestha" w:date="2014-02-16T01:12:00Z">
            <w:rPr>
              <w:ins w:id="2203" w:author="Ram Shrestha" w:date="2014-02-16T01:12:00Z"/>
            </w:rPr>
          </w:rPrChange>
        </w:rPr>
        <w:pPrChange w:id="2204" w:author="Ram Shrestha" w:date="2014-02-16T01:12:00Z">
          <w:pPr>
            <w:ind w:left="720" w:hanging="720"/>
            <w:jc w:val="both"/>
          </w:pPr>
        </w:pPrChange>
      </w:pPr>
      <w:ins w:id="2205" w:author="Ram Shrestha" w:date="2014-02-16T01:12:00Z">
        <w:r w:rsidRPr="00072915">
          <w:rPr>
            <w:rFonts w:ascii="Cambria" w:hAnsi="Cambria"/>
            <w:noProof/>
            <w:rPrChange w:id="2206" w:author="Ram Shrestha" w:date="2014-02-16T01:12:00Z">
              <w:rPr/>
            </w:rPrChange>
          </w:rPr>
          <w:t xml:space="preserve">Greenberg, ME, Iafrate, AJ, Skowronski, J (1998) The SH3 domain-binding surface and an acidic motif in HIV-1 Nef regulate trafficking of class I MHC complexes. </w:t>
        </w:r>
        <w:r w:rsidRPr="00072915">
          <w:rPr>
            <w:rFonts w:ascii="Cambria" w:hAnsi="Cambria"/>
            <w:i/>
            <w:noProof/>
            <w:rPrChange w:id="2207" w:author="Ram Shrestha" w:date="2014-02-16T01:12:00Z">
              <w:rPr/>
            </w:rPrChange>
          </w:rPr>
          <w:t>EMBO J</w:t>
        </w:r>
        <w:r w:rsidRPr="00072915">
          <w:rPr>
            <w:rFonts w:ascii="Cambria" w:hAnsi="Cambria"/>
            <w:noProof/>
            <w:rPrChange w:id="2208" w:author="Ram Shrestha" w:date="2014-02-16T01:12:00Z">
              <w:rPr/>
            </w:rPrChange>
          </w:rPr>
          <w:t xml:space="preserve"> </w:t>
        </w:r>
        <w:r w:rsidRPr="00072915">
          <w:rPr>
            <w:rFonts w:ascii="Cambria" w:hAnsi="Cambria"/>
            <w:b/>
            <w:noProof/>
            <w:rPrChange w:id="2209" w:author="Ram Shrestha" w:date="2014-02-16T01:12:00Z">
              <w:rPr/>
            </w:rPrChange>
          </w:rPr>
          <w:t>17</w:t>
        </w:r>
        <w:r w:rsidRPr="00072915">
          <w:rPr>
            <w:rFonts w:ascii="Cambria" w:hAnsi="Cambria"/>
            <w:noProof/>
            <w:rPrChange w:id="2210" w:author="Ram Shrestha" w:date="2014-02-16T01:12:00Z">
              <w:rPr/>
            </w:rPrChange>
          </w:rPr>
          <w:t>: 2777-2789.</w:t>
        </w:r>
      </w:ins>
    </w:p>
    <w:p w:rsidR="00072915" w:rsidRPr="00072915" w:rsidRDefault="00072915" w:rsidP="00072915">
      <w:pPr>
        <w:jc w:val="both"/>
        <w:rPr>
          <w:ins w:id="2211" w:author="Ram Shrestha" w:date="2014-02-16T01:12:00Z"/>
          <w:rFonts w:ascii="Cambria" w:hAnsi="Cambria"/>
          <w:noProof/>
          <w:rPrChange w:id="2212" w:author="Ram Shrestha" w:date="2014-02-16T01:12:00Z">
            <w:rPr>
              <w:ins w:id="2213" w:author="Ram Shrestha" w:date="2014-02-16T01:12:00Z"/>
            </w:rPr>
          </w:rPrChange>
        </w:rPr>
        <w:pPrChange w:id="2214" w:author="Ram Shrestha" w:date="2014-02-16T01:12:00Z">
          <w:pPr>
            <w:ind w:left="720" w:hanging="720"/>
            <w:jc w:val="both"/>
          </w:pPr>
        </w:pPrChange>
      </w:pPr>
      <w:ins w:id="2215" w:author="Ram Shrestha" w:date="2014-02-16T01:12:00Z">
        <w:r w:rsidRPr="00072915">
          <w:rPr>
            <w:rFonts w:ascii="Cambria" w:hAnsi="Cambria"/>
            <w:noProof/>
            <w:rPrChange w:id="2216" w:author="Ram Shrestha" w:date="2014-02-16T01:12:00Z">
              <w:rPr/>
            </w:rPrChange>
          </w:rPr>
          <w:t xml:space="preserve">Gu, Z, Gao, Q, Faust, EA, Wainberg, MA (1995) Possible involvement of cell fusion and viral recombination in generation of human immunodeficiency virus variants that display dual resistance to AZT and 3TC. </w:t>
        </w:r>
        <w:r w:rsidRPr="00072915">
          <w:rPr>
            <w:rFonts w:ascii="Cambria" w:hAnsi="Cambria"/>
            <w:i/>
            <w:noProof/>
            <w:rPrChange w:id="2217" w:author="Ram Shrestha" w:date="2014-02-16T01:12:00Z">
              <w:rPr/>
            </w:rPrChange>
          </w:rPr>
          <w:t>J Gen Virol</w:t>
        </w:r>
        <w:r w:rsidRPr="00072915">
          <w:rPr>
            <w:rFonts w:ascii="Cambria" w:hAnsi="Cambria"/>
            <w:noProof/>
            <w:rPrChange w:id="2218" w:author="Ram Shrestha" w:date="2014-02-16T01:12:00Z">
              <w:rPr/>
            </w:rPrChange>
          </w:rPr>
          <w:t xml:space="preserve"> </w:t>
        </w:r>
        <w:r w:rsidRPr="00072915">
          <w:rPr>
            <w:rFonts w:ascii="Cambria" w:hAnsi="Cambria"/>
            <w:b/>
            <w:noProof/>
            <w:rPrChange w:id="2219" w:author="Ram Shrestha" w:date="2014-02-16T01:12:00Z">
              <w:rPr/>
            </w:rPrChange>
          </w:rPr>
          <w:t>76 ( Pt 10)</w:t>
        </w:r>
        <w:r w:rsidRPr="00072915">
          <w:rPr>
            <w:rFonts w:ascii="Cambria" w:hAnsi="Cambria"/>
            <w:noProof/>
            <w:rPrChange w:id="2220" w:author="Ram Shrestha" w:date="2014-02-16T01:12:00Z">
              <w:rPr/>
            </w:rPrChange>
          </w:rPr>
          <w:t>: 2601-2605.</w:t>
        </w:r>
      </w:ins>
    </w:p>
    <w:p w:rsidR="00072915" w:rsidRPr="00072915" w:rsidRDefault="00072915" w:rsidP="00072915">
      <w:pPr>
        <w:jc w:val="both"/>
        <w:rPr>
          <w:ins w:id="2221" w:author="Ram Shrestha" w:date="2014-02-16T01:12:00Z"/>
          <w:rFonts w:ascii="Cambria" w:hAnsi="Cambria"/>
          <w:noProof/>
          <w:rPrChange w:id="2222" w:author="Ram Shrestha" w:date="2014-02-16T01:12:00Z">
            <w:rPr>
              <w:ins w:id="2223" w:author="Ram Shrestha" w:date="2014-02-16T01:12:00Z"/>
            </w:rPr>
          </w:rPrChange>
        </w:rPr>
        <w:pPrChange w:id="2224" w:author="Ram Shrestha" w:date="2014-02-16T01:12:00Z">
          <w:pPr>
            <w:ind w:left="720" w:hanging="720"/>
            <w:jc w:val="both"/>
          </w:pPr>
        </w:pPrChange>
      </w:pPr>
      <w:ins w:id="2225" w:author="Ram Shrestha" w:date="2014-02-16T01:12:00Z">
        <w:r w:rsidRPr="00072915">
          <w:rPr>
            <w:rFonts w:ascii="Cambria" w:hAnsi="Cambria"/>
            <w:noProof/>
            <w:rPrChange w:id="2226" w:author="Ram Shrestha" w:date="2014-02-16T01:12:00Z">
              <w:rPr/>
            </w:rPrChange>
          </w:rPr>
          <w: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t>
        </w:r>
        <w:r w:rsidRPr="00072915">
          <w:rPr>
            <w:rFonts w:ascii="Cambria" w:hAnsi="Cambria"/>
            <w:i/>
            <w:noProof/>
            <w:rPrChange w:id="2227" w:author="Ram Shrestha" w:date="2014-02-16T01:12:00Z">
              <w:rPr/>
            </w:rPrChange>
          </w:rPr>
          <w:t>JAMA</w:t>
        </w:r>
        <w:r w:rsidRPr="00072915">
          <w:rPr>
            <w:rFonts w:ascii="Cambria" w:hAnsi="Cambria"/>
            <w:noProof/>
            <w:rPrChange w:id="2228" w:author="Ram Shrestha" w:date="2014-02-16T01:12:00Z">
              <w:rPr/>
            </w:rPrChange>
          </w:rPr>
          <w:t xml:space="preserve"> </w:t>
        </w:r>
        <w:r w:rsidRPr="00072915">
          <w:rPr>
            <w:rFonts w:ascii="Cambria" w:hAnsi="Cambria"/>
            <w:b/>
            <w:noProof/>
            <w:rPrChange w:id="2229" w:author="Ram Shrestha" w:date="2014-02-16T01:12:00Z">
              <w:rPr/>
            </w:rPrChange>
          </w:rPr>
          <w:t>280</w:t>
        </w:r>
        <w:r w:rsidRPr="00072915">
          <w:rPr>
            <w:rFonts w:ascii="Cambria" w:hAnsi="Cambria"/>
            <w:noProof/>
            <w:rPrChange w:id="2230" w:author="Ram Shrestha" w:date="2014-02-16T01:12:00Z">
              <w:rPr/>
            </w:rPrChange>
          </w:rPr>
          <w:t>: 35-41.</w:t>
        </w:r>
      </w:ins>
    </w:p>
    <w:p w:rsidR="00072915" w:rsidRPr="00072915" w:rsidRDefault="00072915" w:rsidP="00072915">
      <w:pPr>
        <w:jc w:val="both"/>
        <w:rPr>
          <w:ins w:id="2231" w:author="Ram Shrestha" w:date="2014-02-16T01:12:00Z"/>
          <w:rFonts w:ascii="Cambria" w:hAnsi="Cambria"/>
          <w:noProof/>
          <w:rPrChange w:id="2232" w:author="Ram Shrestha" w:date="2014-02-16T01:12:00Z">
            <w:rPr>
              <w:ins w:id="2233" w:author="Ram Shrestha" w:date="2014-02-16T01:12:00Z"/>
            </w:rPr>
          </w:rPrChange>
        </w:rPr>
        <w:pPrChange w:id="2234" w:author="Ram Shrestha" w:date="2014-02-16T01:12:00Z">
          <w:pPr>
            <w:ind w:left="720" w:hanging="720"/>
            <w:jc w:val="both"/>
          </w:pPr>
        </w:pPrChange>
      </w:pPr>
      <w:ins w:id="2235" w:author="Ram Shrestha" w:date="2014-02-16T01:12:00Z">
        <w:r w:rsidRPr="00072915">
          <w:rPr>
            <w:rFonts w:ascii="Cambria" w:hAnsi="Cambria"/>
            <w:noProof/>
            <w:rPrChange w:id="2236" w:author="Ram Shrestha" w:date="2014-02-16T01:12:00Z">
              <w:rPr/>
            </w:rPrChange>
          </w:rPr>
          <w: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t>
        </w:r>
        <w:r w:rsidRPr="00072915">
          <w:rPr>
            <w:rFonts w:ascii="Cambria" w:hAnsi="Cambria"/>
            <w:i/>
            <w:noProof/>
            <w:rPrChange w:id="2237" w:author="Ram Shrestha" w:date="2014-02-16T01:12:00Z">
              <w:rPr/>
            </w:rPrChange>
          </w:rPr>
          <w:t>New England Journal of Medicine</w:t>
        </w:r>
        <w:r w:rsidRPr="00072915">
          <w:rPr>
            <w:rFonts w:ascii="Cambria" w:hAnsi="Cambria"/>
            <w:noProof/>
            <w:rPrChange w:id="2238" w:author="Ram Shrestha" w:date="2014-02-16T01:12:00Z">
              <w:rPr/>
            </w:rPrChange>
          </w:rPr>
          <w:t xml:space="preserve"> </w:t>
        </w:r>
        <w:r w:rsidRPr="00072915">
          <w:rPr>
            <w:rFonts w:ascii="Cambria" w:hAnsi="Cambria"/>
            <w:b/>
            <w:noProof/>
            <w:rPrChange w:id="2239" w:author="Ram Shrestha" w:date="2014-02-16T01:12:00Z">
              <w:rPr/>
            </w:rPrChange>
          </w:rPr>
          <w:t>337</w:t>
        </w:r>
        <w:r w:rsidRPr="00072915">
          <w:rPr>
            <w:rFonts w:ascii="Cambria" w:hAnsi="Cambria"/>
            <w:noProof/>
            <w:rPrChange w:id="2240" w:author="Ram Shrestha" w:date="2014-02-16T01:12:00Z">
              <w:rPr/>
            </w:rPrChange>
          </w:rPr>
          <w:t>: 734-739.</w:t>
        </w:r>
      </w:ins>
    </w:p>
    <w:p w:rsidR="00072915" w:rsidRPr="00072915" w:rsidRDefault="00072915" w:rsidP="00072915">
      <w:pPr>
        <w:jc w:val="both"/>
        <w:rPr>
          <w:ins w:id="2241" w:author="Ram Shrestha" w:date="2014-02-16T01:12:00Z"/>
          <w:rFonts w:ascii="Cambria" w:hAnsi="Cambria"/>
          <w:noProof/>
          <w:rPrChange w:id="2242" w:author="Ram Shrestha" w:date="2014-02-16T01:12:00Z">
            <w:rPr>
              <w:ins w:id="2243" w:author="Ram Shrestha" w:date="2014-02-16T01:12:00Z"/>
            </w:rPr>
          </w:rPrChange>
        </w:rPr>
        <w:pPrChange w:id="2244" w:author="Ram Shrestha" w:date="2014-02-16T01:12:00Z">
          <w:pPr>
            <w:ind w:left="720" w:hanging="720"/>
            <w:jc w:val="both"/>
          </w:pPr>
        </w:pPrChange>
      </w:pPr>
      <w:ins w:id="2245" w:author="Ram Shrestha" w:date="2014-02-16T01:12:00Z">
        <w:r w:rsidRPr="00072915">
          <w:rPr>
            <w:rFonts w:ascii="Cambria" w:hAnsi="Cambria"/>
            <w:noProof/>
            <w:rPrChange w:id="2246" w:author="Ram Shrestha" w:date="2014-02-16T01:12:00Z">
              <w:rPr/>
            </w:rPrChange>
          </w:rPr>
          <w:t xml:space="preserve">Gulick, RM, Mellors, JW, Havlir, D, Eron, JJ, Meibohm, A, Condra, JH, Valentine, FT, McMahon, D, Gonzalez, C, Jonas, L (2000) 3-year suppression of HIV viremia with indinavir, zidovudine, and lamivudine. </w:t>
        </w:r>
        <w:r w:rsidRPr="00072915">
          <w:rPr>
            <w:rFonts w:ascii="Cambria" w:hAnsi="Cambria"/>
            <w:i/>
            <w:noProof/>
            <w:rPrChange w:id="2247" w:author="Ram Shrestha" w:date="2014-02-16T01:12:00Z">
              <w:rPr/>
            </w:rPrChange>
          </w:rPr>
          <w:t>Annals of internal medicine</w:t>
        </w:r>
        <w:r w:rsidRPr="00072915">
          <w:rPr>
            <w:rFonts w:ascii="Cambria" w:hAnsi="Cambria"/>
            <w:noProof/>
            <w:rPrChange w:id="2248" w:author="Ram Shrestha" w:date="2014-02-16T01:12:00Z">
              <w:rPr/>
            </w:rPrChange>
          </w:rPr>
          <w:t xml:space="preserve"> </w:t>
        </w:r>
        <w:r w:rsidRPr="00072915">
          <w:rPr>
            <w:rFonts w:ascii="Cambria" w:hAnsi="Cambria"/>
            <w:b/>
            <w:noProof/>
            <w:rPrChange w:id="2249" w:author="Ram Shrestha" w:date="2014-02-16T01:12:00Z">
              <w:rPr/>
            </w:rPrChange>
          </w:rPr>
          <w:t>133</w:t>
        </w:r>
        <w:r w:rsidRPr="00072915">
          <w:rPr>
            <w:rFonts w:ascii="Cambria" w:hAnsi="Cambria"/>
            <w:noProof/>
            <w:rPrChange w:id="2250" w:author="Ram Shrestha" w:date="2014-02-16T01:12:00Z">
              <w:rPr/>
            </w:rPrChange>
          </w:rPr>
          <w:t>: 35-39.</w:t>
        </w:r>
      </w:ins>
    </w:p>
    <w:p w:rsidR="00072915" w:rsidRPr="00072915" w:rsidRDefault="00072915" w:rsidP="00072915">
      <w:pPr>
        <w:jc w:val="both"/>
        <w:rPr>
          <w:ins w:id="2251" w:author="Ram Shrestha" w:date="2014-02-16T01:12:00Z"/>
          <w:rFonts w:ascii="Cambria" w:hAnsi="Cambria"/>
          <w:noProof/>
          <w:rPrChange w:id="2252" w:author="Ram Shrestha" w:date="2014-02-16T01:12:00Z">
            <w:rPr>
              <w:ins w:id="2253" w:author="Ram Shrestha" w:date="2014-02-16T01:12:00Z"/>
            </w:rPr>
          </w:rPrChange>
        </w:rPr>
        <w:pPrChange w:id="2254" w:author="Ram Shrestha" w:date="2014-02-16T01:12:00Z">
          <w:pPr>
            <w:ind w:left="720" w:hanging="720"/>
            <w:jc w:val="both"/>
          </w:pPr>
        </w:pPrChange>
      </w:pPr>
      <w:ins w:id="2255" w:author="Ram Shrestha" w:date="2014-02-16T01:12:00Z">
        <w:r w:rsidRPr="00072915">
          <w:rPr>
            <w:rFonts w:ascii="Cambria" w:hAnsi="Cambria"/>
            <w:noProof/>
            <w:rPrChange w:id="2256" w:author="Ram Shrestha" w:date="2014-02-16T01:12:00Z">
              <w:rPr/>
            </w:rPrChange>
          </w:rPr>
          <w:t xml:space="preserve">Gürtler, L (2004) [Zoonotic infections stimulation]. </w:t>
        </w:r>
        <w:r w:rsidRPr="00072915">
          <w:rPr>
            <w:rFonts w:ascii="Cambria" w:hAnsi="Cambria"/>
            <w:i/>
            <w:noProof/>
            <w:rPrChange w:id="2257" w:author="Ram Shrestha" w:date="2014-02-16T01:12:00Z">
              <w:rPr/>
            </w:rPrChange>
          </w:rPr>
          <w:t>Bundesgesundheitsblatt, Gesundheitsforschung, Gesundheitsschutz</w:t>
        </w:r>
        <w:r w:rsidRPr="00072915">
          <w:rPr>
            <w:rFonts w:ascii="Cambria" w:hAnsi="Cambria"/>
            <w:noProof/>
            <w:rPrChange w:id="2258" w:author="Ram Shrestha" w:date="2014-02-16T01:12:00Z">
              <w:rPr/>
            </w:rPrChange>
          </w:rPr>
          <w:t xml:space="preserve"> </w:t>
        </w:r>
        <w:r w:rsidRPr="00072915">
          <w:rPr>
            <w:rFonts w:ascii="Cambria" w:hAnsi="Cambria"/>
            <w:b/>
            <w:noProof/>
            <w:rPrChange w:id="2259" w:author="Ram Shrestha" w:date="2014-02-16T01:12:00Z">
              <w:rPr/>
            </w:rPrChange>
          </w:rPr>
          <w:t>47</w:t>
        </w:r>
        <w:r w:rsidRPr="00072915">
          <w:rPr>
            <w:rFonts w:ascii="Cambria" w:hAnsi="Cambria"/>
            <w:noProof/>
            <w:rPrChange w:id="2260" w:author="Ram Shrestha" w:date="2014-02-16T01:12:00Z">
              <w:rPr/>
            </w:rPrChange>
          </w:rPr>
          <w:t>: 609-610.</w:t>
        </w:r>
      </w:ins>
    </w:p>
    <w:p w:rsidR="00072915" w:rsidRPr="00072915" w:rsidRDefault="00072915" w:rsidP="00072915">
      <w:pPr>
        <w:jc w:val="both"/>
        <w:rPr>
          <w:ins w:id="2261" w:author="Ram Shrestha" w:date="2014-02-16T01:12:00Z"/>
          <w:rFonts w:ascii="Cambria" w:hAnsi="Cambria"/>
          <w:noProof/>
          <w:rPrChange w:id="2262" w:author="Ram Shrestha" w:date="2014-02-16T01:12:00Z">
            <w:rPr>
              <w:ins w:id="2263" w:author="Ram Shrestha" w:date="2014-02-16T01:12:00Z"/>
            </w:rPr>
          </w:rPrChange>
        </w:rPr>
        <w:pPrChange w:id="2264" w:author="Ram Shrestha" w:date="2014-02-16T01:12:00Z">
          <w:pPr>
            <w:ind w:left="720" w:hanging="720"/>
            <w:jc w:val="both"/>
          </w:pPr>
        </w:pPrChange>
      </w:pPr>
      <w:ins w:id="2265" w:author="Ram Shrestha" w:date="2014-02-16T01:12:00Z">
        <w:r w:rsidRPr="00072915">
          <w:rPr>
            <w:rFonts w:ascii="Cambria" w:hAnsi="Cambria"/>
            <w:noProof/>
            <w:rPrChange w:id="2266" w:author="Ram Shrestha" w:date="2014-02-16T01:12:00Z">
              <w:rPr/>
            </w:rPrChange>
          </w:rPr>
          <w:t xml:space="preserve">Haase, AT Targeting early infection to prevent HIV-1 mucosal transmission. </w:t>
        </w:r>
        <w:r w:rsidRPr="00072915">
          <w:rPr>
            <w:rFonts w:ascii="Cambria" w:hAnsi="Cambria"/>
            <w:i/>
            <w:noProof/>
            <w:rPrChange w:id="2267" w:author="Ram Shrestha" w:date="2014-02-16T01:12:00Z">
              <w:rPr/>
            </w:rPrChange>
          </w:rPr>
          <w:t>Nature</w:t>
        </w:r>
        <w:r w:rsidRPr="00072915">
          <w:rPr>
            <w:rFonts w:ascii="Cambria" w:hAnsi="Cambria"/>
            <w:noProof/>
            <w:rPrChange w:id="2268" w:author="Ram Shrestha" w:date="2014-02-16T01:12:00Z">
              <w:rPr/>
            </w:rPrChange>
          </w:rPr>
          <w:t xml:space="preserve"> </w:t>
        </w:r>
        <w:r w:rsidRPr="00072915">
          <w:rPr>
            <w:rFonts w:ascii="Cambria" w:hAnsi="Cambria"/>
            <w:b/>
            <w:noProof/>
            <w:rPrChange w:id="2269" w:author="Ram Shrestha" w:date="2014-02-16T01:12:00Z">
              <w:rPr/>
            </w:rPrChange>
          </w:rPr>
          <w:t>464</w:t>
        </w:r>
        <w:r w:rsidRPr="00072915">
          <w:rPr>
            <w:rFonts w:ascii="Cambria" w:hAnsi="Cambria"/>
            <w:noProof/>
            <w:rPrChange w:id="2270" w:author="Ram Shrestha" w:date="2014-02-16T01:12:00Z">
              <w:rPr/>
            </w:rPrChange>
          </w:rPr>
          <w:t>: 217-223.</w:t>
        </w:r>
      </w:ins>
    </w:p>
    <w:p w:rsidR="00072915" w:rsidRPr="00072915" w:rsidRDefault="00072915" w:rsidP="00072915">
      <w:pPr>
        <w:jc w:val="both"/>
        <w:rPr>
          <w:ins w:id="2271" w:author="Ram Shrestha" w:date="2014-02-16T01:12:00Z"/>
          <w:rFonts w:ascii="Cambria" w:hAnsi="Cambria"/>
          <w:noProof/>
          <w:rPrChange w:id="2272" w:author="Ram Shrestha" w:date="2014-02-16T01:12:00Z">
            <w:rPr>
              <w:ins w:id="2273" w:author="Ram Shrestha" w:date="2014-02-16T01:12:00Z"/>
            </w:rPr>
          </w:rPrChange>
        </w:rPr>
        <w:pPrChange w:id="2274" w:author="Ram Shrestha" w:date="2014-02-16T01:12:00Z">
          <w:pPr>
            <w:ind w:left="720" w:hanging="720"/>
            <w:jc w:val="both"/>
          </w:pPr>
        </w:pPrChange>
      </w:pPr>
      <w:ins w:id="2275" w:author="Ram Shrestha" w:date="2014-02-16T01:12:00Z">
        <w:r w:rsidRPr="00072915">
          <w:rPr>
            <w:rFonts w:ascii="Cambria" w:hAnsi="Cambria"/>
            <w:noProof/>
            <w:rPrChange w:id="2276" w:author="Ram Shrestha" w:date="2014-02-16T01:12:00Z">
              <w:rPr/>
            </w:rPrChange>
          </w:rPr>
          <w:t xml:space="preserve">Hahn, BH, Shaw, GM, De, KM, Sharp, PM (2000) AIDS as a zoonosis: scientific and public health implications. </w:t>
        </w:r>
        <w:r w:rsidRPr="00072915">
          <w:rPr>
            <w:rFonts w:ascii="Cambria" w:hAnsi="Cambria"/>
            <w:i/>
            <w:noProof/>
            <w:rPrChange w:id="2277" w:author="Ram Shrestha" w:date="2014-02-16T01:12:00Z">
              <w:rPr/>
            </w:rPrChange>
          </w:rPr>
          <w:t>Science</w:t>
        </w:r>
        <w:r w:rsidRPr="00072915">
          <w:rPr>
            <w:rFonts w:ascii="Cambria" w:hAnsi="Cambria"/>
            <w:noProof/>
            <w:rPrChange w:id="2278" w:author="Ram Shrestha" w:date="2014-02-16T01:12:00Z">
              <w:rPr/>
            </w:rPrChange>
          </w:rPr>
          <w:t xml:space="preserve"> </w:t>
        </w:r>
        <w:r w:rsidRPr="00072915">
          <w:rPr>
            <w:rFonts w:ascii="Cambria" w:hAnsi="Cambria"/>
            <w:b/>
            <w:noProof/>
            <w:rPrChange w:id="2279" w:author="Ram Shrestha" w:date="2014-02-16T01:12:00Z">
              <w:rPr/>
            </w:rPrChange>
          </w:rPr>
          <w:t>287</w:t>
        </w:r>
        <w:r w:rsidRPr="00072915">
          <w:rPr>
            <w:rFonts w:ascii="Cambria" w:hAnsi="Cambria"/>
            <w:noProof/>
            <w:rPrChange w:id="2280" w:author="Ram Shrestha" w:date="2014-02-16T01:12:00Z">
              <w:rPr/>
            </w:rPrChange>
          </w:rPr>
          <w:t>: 607–614.</w:t>
        </w:r>
      </w:ins>
    </w:p>
    <w:p w:rsidR="00072915" w:rsidRPr="00072915" w:rsidRDefault="00072915" w:rsidP="00072915">
      <w:pPr>
        <w:jc w:val="both"/>
        <w:rPr>
          <w:ins w:id="2281" w:author="Ram Shrestha" w:date="2014-02-16T01:12:00Z"/>
          <w:rFonts w:ascii="Cambria" w:hAnsi="Cambria"/>
          <w:noProof/>
          <w:rPrChange w:id="2282" w:author="Ram Shrestha" w:date="2014-02-16T01:12:00Z">
            <w:rPr>
              <w:ins w:id="2283" w:author="Ram Shrestha" w:date="2014-02-16T01:12:00Z"/>
            </w:rPr>
          </w:rPrChange>
        </w:rPr>
        <w:pPrChange w:id="2284" w:author="Ram Shrestha" w:date="2014-02-16T01:12:00Z">
          <w:pPr>
            <w:ind w:left="720" w:hanging="720"/>
            <w:jc w:val="both"/>
          </w:pPr>
        </w:pPrChange>
      </w:pPr>
      <w:ins w:id="2285" w:author="Ram Shrestha" w:date="2014-02-16T01:12:00Z">
        <w:r w:rsidRPr="00072915">
          <w:rPr>
            <w:rFonts w:ascii="Cambria" w:hAnsi="Cambria"/>
            <w:noProof/>
            <w:rPrChange w:id="2286" w:author="Ram Shrestha" w:date="2014-02-16T01:12:00Z">
              <w:rPr/>
            </w:rPrChange>
          </w:rPr>
          <w:t xml:space="preserve">Hamady, M, Walker, JJ, Harris, JK, Gold, NJ, Knight, R (2008) Error-correcting barcoded primers for pyrosequencing hundreds of samples in multiplex. </w:t>
        </w:r>
        <w:r w:rsidRPr="00072915">
          <w:rPr>
            <w:rFonts w:ascii="Cambria" w:hAnsi="Cambria"/>
            <w:i/>
            <w:noProof/>
            <w:rPrChange w:id="2287" w:author="Ram Shrestha" w:date="2014-02-16T01:12:00Z">
              <w:rPr/>
            </w:rPrChange>
          </w:rPr>
          <w:t>Nat Methods</w:t>
        </w:r>
        <w:r w:rsidRPr="00072915">
          <w:rPr>
            <w:rFonts w:ascii="Cambria" w:hAnsi="Cambria"/>
            <w:noProof/>
            <w:rPrChange w:id="2288" w:author="Ram Shrestha" w:date="2014-02-16T01:12:00Z">
              <w:rPr/>
            </w:rPrChange>
          </w:rPr>
          <w:t xml:space="preserve"> </w:t>
        </w:r>
        <w:r w:rsidRPr="00072915">
          <w:rPr>
            <w:rFonts w:ascii="Cambria" w:hAnsi="Cambria"/>
            <w:b/>
            <w:noProof/>
            <w:rPrChange w:id="2289" w:author="Ram Shrestha" w:date="2014-02-16T01:12:00Z">
              <w:rPr/>
            </w:rPrChange>
          </w:rPr>
          <w:t>5</w:t>
        </w:r>
        <w:r w:rsidRPr="00072915">
          <w:rPr>
            <w:rFonts w:ascii="Cambria" w:hAnsi="Cambria"/>
            <w:noProof/>
            <w:rPrChange w:id="2290" w:author="Ram Shrestha" w:date="2014-02-16T01:12:00Z">
              <w:rPr/>
            </w:rPrChange>
          </w:rPr>
          <w:t>: 235-237.</w:t>
        </w:r>
      </w:ins>
    </w:p>
    <w:p w:rsidR="00072915" w:rsidRPr="00072915" w:rsidRDefault="00072915" w:rsidP="00072915">
      <w:pPr>
        <w:jc w:val="both"/>
        <w:rPr>
          <w:ins w:id="2291" w:author="Ram Shrestha" w:date="2014-02-16T01:12:00Z"/>
          <w:rFonts w:ascii="Cambria" w:hAnsi="Cambria"/>
          <w:noProof/>
          <w:rPrChange w:id="2292" w:author="Ram Shrestha" w:date="2014-02-16T01:12:00Z">
            <w:rPr>
              <w:ins w:id="2293" w:author="Ram Shrestha" w:date="2014-02-16T01:12:00Z"/>
            </w:rPr>
          </w:rPrChange>
        </w:rPr>
        <w:pPrChange w:id="2294" w:author="Ram Shrestha" w:date="2014-02-16T01:12:00Z">
          <w:pPr>
            <w:ind w:left="720" w:hanging="720"/>
            <w:jc w:val="both"/>
          </w:pPr>
        </w:pPrChange>
      </w:pPr>
      <w:ins w:id="2295" w:author="Ram Shrestha" w:date="2014-02-16T01:12:00Z">
        <w:r w:rsidRPr="00072915">
          <w:rPr>
            <w:rFonts w:ascii="Cambria" w:hAnsi="Cambria"/>
            <w:noProof/>
            <w:rPrChange w:id="2296" w:author="Ram Shrestha" w:date="2014-02-16T01:12:00Z">
              <w:rPr/>
            </w:rPrChange>
          </w:rPr>
          <w: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t>
        </w:r>
        <w:r w:rsidRPr="00072915">
          <w:rPr>
            <w:rFonts w:ascii="Cambria" w:hAnsi="Cambria"/>
            <w:i/>
            <w:noProof/>
            <w:rPrChange w:id="2297" w:author="Ram Shrestha" w:date="2014-02-16T01:12:00Z">
              <w:rPr/>
            </w:rPrChange>
          </w:rPr>
          <w:t>JAMA</w:t>
        </w:r>
        <w:r w:rsidRPr="00072915">
          <w:rPr>
            <w:rFonts w:ascii="Cambria" w:hAnsi="Cambria"/>
            <w:noProof/>
            <w:rPrChange w:id="2298" w:author="Ram Shrestha" w:date="2014-02-16T01:12:00Z">
              <w:rPr/>
            </w:rPrChange>
          </w:rPr>
          <w:t xml:space="preserve"> </w:t>
        </w:r>
        <w:r w:rsidRPr="00072915">
          <w:rPr>
            <w:rFonts w:ascii="Cambria" w:hAnsi="Cambria"/>
            <w:b/>
            <w:noProof/>
            <w:rPrChange w:id="2299" w:author="Ram Shrestha" w:date="2014-02-16T01:12:00Z">
              <w:rPr/>
            </w:rPrChange>
          </w:rPr>
          <w:t>300</w:t>
        </w:r>
        <w:r w:rsidRPr="00072915">
          <w:rPr>
            <w:rFonts w:ascii="Cambria" w:hAnsi="Cambria"/>
            <w:noProof/>
            <w:rPrChange w:id="2300" w:author="Ram Shrestha" w:date="2014-02-16T01:12:00Z">
              <w:rPr/>
            </w:rPrChange>
          </w:rPr>
          <w:t>: 555-570.</w:t>
        </w:r>
      </w:ins>
    </w:p>
    <w:p w:rsidR="00072915" w:rsidRPr="00072915" w:rsidRDefault="00072915" w:rsidP="00072915">
      <w:pPr>
        <w:jc w:val="both"/>
        <w:rPr>
          <w:ins w:id="2301" w:author="Ram Shrestha" w:date="2014-02-16T01:12:00Z"/>
          <w:rFonts w:ascii="Cambria" w:hAnsi="Cambria"/>
          <w:noProof/>
          <w:rPrChange w:id="2302" w:author="Ram Shrestha" w:date="2014-02-16T01:12:00Z">
            <w:rPr>
              <w:ins w:id="2303" w:author="Ram Shrestha" w:date="2014-02-16T01:12:00Z"/>
            </w:rPr>
          </w:rPrChange>
        </w:rPr>
        <w:pPrChange w:id="2304" w:author="Ram Shrestha" w:date="2014-02-16T01:12:00Z">
          <w:pPr>
            <w:ind w:left="720" w:hanging="720"/>
            <w:jc w:val="both"/>
          </w:pPr>
        </w:pPrChange>
      </w:pPr>
      <w:ins w:id="2305" w:author="Ram Shrestha" w:date="2014-02-16T01:12:00Z">
        <w:r w:rsidRPr="00072915">
          <w:rPr>
            <w:rFonts w:ascii="Cambria" w:hAnsi="Cambria"/>
            <w:noProof/>
            <w:rPrChange w:id="2306" w:author="Ram Shrestha" w:date="2014-02-16T01:12:00Z">
              <w:rPr/>
            </w:rPrChange>
          </w:rPr>
          <w: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t>
        </w:r>
        <w:r w:rsidRPr="00072915">
          <w:rPr>
            <w:rFonts w:ascii="Cambria" w:hAnsi="Cambria"/>
            <w:i/>
            <w:noProof/>
            <w:rPrChange w:id="2307" w:author="Ram Shrestha" w:date="2014-02-16T01:12:00Z">
              <w:rPr/>
            </w:rPrChange>
          </w:rPr>
          <w:t>N Engl J Med</w:t>
        </w:r>
        <w:r w:rsidRPr="00072915">
          <w:rPr>
            <w:rFonts w:ascii="Cambria" w:hAnsi="Cambria"/>
            <w:noProof/>
            <w:rPrChange w:id="2308" w:author="Ram Shrestha" w:date="2014-02-16T01:12:00Z">
              <w:rPr/>
            </w:rPrChange>
          </w:rPr>
          <w:t xml:space="preserve"> </w:t>
        </w:r>
        <w:r w:rsidRPr="00072915">
          <w:rPr>
            <w:rFonts w:ascii="Cambria" w:hAnsi="Cambria"/>
            <w:b/>
            <w:noProof/>
            <w:rPrChange w:id="2309" w:author="Ram Shrestha" w:date="2014-02-16T01:12:00Z">
              <w:rPr/>
            </w:rPrChange>
          </w:rPr>
          <w:t>335</w:t>
        </w:r>
        <w:r w:rsidRPr="00072915">
          <w:rPr>
            <w:rFonts w:ascii="Cambria" w:hAnsi="Cambria"/>
            <w:noProof/>
            <w:rPrChange w:id="2310" w:author="Ram Shrestha" w:date="2014-02-16T01:12:00Z">
              <w:rPr/>
            </w:rPrChange>
          </w:rPr>
          <w:t>: 1081-1090.</w:t>
        </w:r>
      </w:ins>
    </w:p>
    <w:p w:rsidR="00072915" w:rsidRPr="00072915" w:rsidRDefault="00072915" w:rsidP="00072915">
      <w:pPr>
        <w:jc w:val="both"/>
        <w:rPr>
          <w:ins w:id="2311" w:author="Ram Shrestha" w:date="2014-02-16T01:12:00Z"/>
          <w:rFonts w:ascii="Cambria" w:hAnsi="Cambria"/>
          <w:noProof/>
          <w:rPrChange w:id="2312" w:author="Ram Shrestha" w:date="2014-02-16T01:12:00Z">
            <w:rPr>
              <w:ins w:id="2313" w:author="Ram Shrestha" w:date="2014-02-16T01:12:00Z"/>
            </w:rPr>
          </w:rPrChange>
        </w:rPr>
        <w:pPrChange w:id="2314" w:author="Ram Shrestha" w:date="2014-02-16T01:12:00Z">
          <w:pPr>
            <w:ind w:left="720" w:hanging="720"/>
            <w:jc w:val="both"/>
          </w:pPr>
        </w:pPrChange>
      </w:pPr>
      <w:ins w:id="2315" w:author="Ram Shrestha" w:date="2014-02-16T01:12:00Z">
        <w:r w:rsidRPr="00072915">
          <w:rPr>
            <w:rFonts w:ascii="Cambria" w:hAnsi="Cambria"/>
            <w:noProof/>
            <w:rPrChange w:id="2316" w:author="Ram Shrestha" w:date="2014-02-16T01:12:00Z">
              <w:rPr/>
            </w:rPrChange>
          </w:rPr>
          <w: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t>
        </w:r>
        <w:r w:rsidRPr="00072915">
          <w:rPr>
            <w:rFonts w:ascii="Cambria" w:hAnsi="Cambria"/>
            <w:i/>
            <w:noProof/>
            <w:rPrChange w:id="2317" w:author="Ram Shrestha" w:date="2014-02-16T01:12:00Z">
              <w:rPr/>
            </w:rPrChange>
          </w:rPr>
          <w:t>New England Journal of Medicine</w:t>
        </w:r>
        <w:r w:rsidRPr="00072915">
          <w:rPr>
            <w:rFonts w:ascii="Cambria" w:hAnsi="Cambria"/>
            <w:noProof/>
            <w:rPrChange w:id="2318" w:author="Ram Shrestha" w:date="2014-02-16T01:12:00Z">
              <w:rPr/>
            </w:rPrChange>
          </w:rPr>
          <w:t xml:space="preserve"> </w:t>
        </w:r>
        <w:r w:rsidRPr="00072915">
          <w:rPr>
            <w:rFonts w:ascii="Cambria" w:hAnsi="Cambria"/>
            <w:b/>
            <w:noProof/>
            <w:rPrChange w:id="2319" w:author="Ram Shrestha" w:date="2014-02-16T01:12:00Z">
              <w:rPr/>
            </w:rPrChange>
          </w:rPr>
          <w:t>337</w:t>
        </w:r>
        <w:r w:rsidRPr="00072915">
          <w:rPr>
            <w:rFonts w:ascii="Cambria" w:hAnsi="Cambria"/>
            <w:noProof/>
            <w:rPrChange w:id="2320" w:author="Ram Shrestha" w:date="2014-02-16T01:12:00Z">
              <w:rPr/>
            </w:rPrChange>
          </w:rPr>
          <w:t>: 725-733.</w:t>
        </w:r>
      </w:ins>
    </w:p>
    <w:p w:rsidR="00072915" w:rsidRPr="00072915" w:rsidRDefault="00072915" w:rsidP="00072915">
      <w:pPr>
        <w:jc w:val="both"/>
        <w:rPr>
          <w:ins w:id="2321" w:author="Ram Shrestha" w:date="2014-02-16T01:12:00Z"/>
          <w:rFonts w:ascii="Cambria" w:hAnsi="Cambria"/>
          <w:noProof/>
          <w:rPrChange w:id="2322" w:author="Ram Shrestha" w:date="2014-02-16T01:12:00Z">
            <w:rPr>
              <w:ins w:id="2323" w:author="Ram Shrestha" w:date="2014-02-16T01:12:00Z"/>
            </w:rPr>
          </w:rPrChange>
        </w:rPr>
        <w:pPrChange w:id="2324" w:author="Ram Shrestha" w:date="2014-02-16T01:12:00Z">
          <w:pPr>
            <w:ind w:left="720" w:hanging="720"/>
            <w:jc w:val="both"/>
          </w:pPr>
        </w:pPrChange>
      </w:pPr>
      <w:ins w:id="2325" w:author="Ram Shrestha" w:date="2014-02-16T01:12:00Z">
        <w:r w:rsidRPr="00072915">
          <w:rPr>
            <w:rFonts w:ascii="Cambria" w:hAnsi="Cambria"/>
            <w:noProof/>
            <w:rPrChange w:id="2326" w:author="Ram Shrestha" w:date="2014-02-16T01:12:00Z">
              <w:rPr/>
            </w:rPrChange>
          </w:rPr>
          <w:t xml:space="preserve">Hanna, GJ, D'Aquila, RT (2001) Clinical use of genotypic and phenotypic drug resistance testing to monitor antiretroviral chemotherapy. </w:t>
        </w:r>
        <w:r w:rsidRPr="00072915">
          <w:rPr>
            <w:rFonts w:ascii="Cambria" w:hAnsi="Cambria"/>
            <w:i/>
            <w:noProof/>
            <w:rPrChange w:id="2327" w:author="Ram Shrestha" w:date="2014-02-16T01:12:00Z">
              <w:rPr/>
            </w:rPrChange>
          </w:rPr>
          <w:t>Clin Infect Dis</w:t>
        </w:r>
        <w:r w:rsidRPr="00072915">
          <w:rPr>
            <w:rFonts w:ascii="Cambria" w:hAnsi="Cambria"/>
            <w:noProof/>
            <w:rPrChange w:id="2328" w:author="Ram Shrestha" w:date="2014-02-16T01:12:00Z">
              <w:rPr/>
            </w:rPrChange>
          </w:rPr>
          <w:t xml:space="preserve"> </w:t>
        </w:r>
        <w:r w:rsidRPr="00072915">
          <w:rPr>
            <w:rFonts w:ascii="Cambria" w:hAnsi="Cambria"/>
            <w:b/>
            <w:noProof/>
            <w:rPrChange w:id="2329" w:author="Ram Shrestha" w:date="2014-02-16T01:12:00Z">
              <w:rPr/>
            </w:rPrChange>
          </w:rPr>
          <w:t>32</w:t>
        </w:r>
        <w:r w:rsidRPr="00072915">
          <w:rPr>
            <w:rFonts w:ascii="Cambria" w:hAnsi="Cambria"/>
            <w:noProof/>
            <w:rPrChange w:id="2330" w:author="Ram Shrestha" w:date="2014-02-16T01:12:00Z">
              <w:rPr/>
            </w:rPrChange>
          </w:rPr>
          <w:t>: 774-782.</w:t>
        </w:r>
      </w:ins>
    </w:p>
    <w:p w:rsidR="00072915" w:rsidRPr="00072915" w:rsidRDefault="00072915" w:rsidP="00072915">
      <w:pPr>
        <w:jc w:val="both"/>
        <w:rPr>
          <w:ins w:id="2331" w:author="Ram Shrestha" w:date="2014-02-16T01:12:00Z"/>
          <w:rFonts w:ascii="Cambria" w:hAnsi="Cambria"/>
          <w:noProof/>
          <w:rPrChange w:id="2332" w:author="Ram Shrestha" w:date="2014-02-16T01:12:00Z">
            <w:rPr>
              <w:ins w:id="2333" w:author="Ram Shrestha" w:date="2014-02-16T01:12:00Z"/>
            </w:rPr>
          </w:rPrChange>
        </w:rPr>
        <w:pPrChange w:id="2334" w:author="Ram Shrestha" w:date="2014-02-16T01:12:00Z">
          <w:pPr>
            <w:ind w:left="720" w:hanging="720"/>
            <w:jc w:val="both"/>
          </w:pPr>
        </w:pPrChange>
      </w:pPr>
      <w:ins w:id="2335" w:author="Ram Shrestha" w:date="2014-02-16T01:12:00Z">
        <w:r w:rsidRPr="00072915">
          <w:rPr>
            <w:rFonts w:ascii="Cambria" w:hAnsi="Cambria"/>
            <w:noProof/>
            <w:rPrChange w:id="2336" w:author="Ram Shrestha" w:date="2014-02-16T01:12:00Z">
              <w:rPr/>
            </w:rPrChange>
          </w:rPr>
          <w:t xml:space="preserve">Hanna, GJ, Johnson, VA, Kuritzkes, DR, Richman, DD, Brown, AJ, Savara, AV, Hazelwood, JD, D'Aquila, RT (2000) Patterns of resistance mutations selected by treatment of human immunodeficiency virus type 1 infection with zidovudine, didanosine, and nevirapine. </w:t>
        </w:r>
        <w:r w:rsidRPr="00072915">
          <w:rPr>
            <w:rFonts w:ascii="Cambria" w:hAnsi="Cambria"/>
            <w:i/>
            <w:noProof/>
            <w:rPrChange w:id="2337" w:author="Ram Shrestha" w:date="2014-02-16T01:12:00Z">
              <w:rPr/>
            </w:rPrChange>
          </w:rPr>
          <w:t>J Infect Dis</w:t>
        </w:r>
        <w:r w:rsidRPr="00072915">
          <w:rPr>
            <w:rFonts w:ascii="Cambria" w:hAnsi="Cambria"/>
            <w:noProof/>
            <w:rPrChange w:id="2338" w:author="Ram Shrestha" w:date="2014-02-16T01:12:00Z">
              <w:rPr/>
            </w:rPrChange>
          </w:rPr>
          <w:t xml:space="preserve"> </w:t>
        </w:r>
        <w:r w:rsidRPr="00072915">
          <w:rPr>
            <w:rFonts w:ascii="Cambria" w:hAnsi="Cambria"/>
            <w:b/>
            <w:noProof/>
            <w:rPrChange w:id="2339" w:author="Ram Shrestha" w:date="2014-02-16T01:12:00Z">
              <w:rPr/>
            </w:rPrChange>
          </w:rPr>
          <w:t>181</w:t>
        </w:r>
        <w:r w:rsidRPr="00072915">
          <w:rPr>
            <w:rFonts w:ascii="Cambria" w:hAnsi="Cambria"/>
            <w:noProof/>
            <w:rPrChange w:id="2340" w:author="Ram Shrestha" w:date="2014-02-16T01:12:00Z">
              <w:rPr/>
            </w:rPrChange>
          </w:rPr>
          <w:t>: 904-911.</w:t>
        </w:r>
      </w:ins>
    </w:p>
    <w:p w:rsidR="00072915" w:rsidRPr="00072915" w:rsidRDefault="00072915" w:rsidP="00072915">
      <w:pPr>
        <w:jc w:val="both"/>
        <w:rPr>
          <w:ins w:id="2341" w:author="Ram Shrestha" w:date="2014-02-16T01:12:00Z"/>
          <w:rFonts w:ascii="Cambria" w:hAnsi="Cambria"/>
          <w:noProof/>
          <w:rPrChange w:id="2342" w:author="Ram Shrestha" w:date="2014-02-16T01:12:00Z">
            <w:rPr>
              <w:ins w:id="2343" w:author="Ram Shrestha" w:date="2014-02-16T01:12:00Z"/>
            </w:rPr>
          </w:rPrChange>
        </w:rPr>
        <w:pPrChange w:id="2344" w:author="Ram Shrestha" w:date="2014-02-16T01:12:00Z">
          <w:pPr>
            <w:ind w:left="720" w:hanging="720"/>
            <w:jc w:val="both"/>
          </w:pPr>
        </w:pPrChange>
      </w:pPr>
      <w:ins w:id="2345" w:author="Ram Shrestha" w:date="2014-02-16T01:12:00Z">
        <w:r w:rsidRPr="00072915">
          <w:rPr>
            <w:rFonts w:ascii="Cambria" w:hAnsi="Cambria"/>
            <w:noProof/>
            <w:rPrChange w:id="2346" w:author="Ram Shrestha" w:date="2014-02-16T01:12:00Z">
              <w:rPr/>
            </w:rPrChange>
          </w:rPr>
          <w: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t>
        </w:r>
        <w:r w:rsidRPr="00072915">
          <w:rPr>
            <w:rFonts w:ascii="Cambria" w:hAnsi="Cambria"/>
            <w:i/>
            <w:noProof/>
            <w:rPrChange w:id="2347" w:author="Ram Shrestha" w:date="2014-02-16T01:12:00Z">
              <w:rPr/>
            </w:rPrChange>
          </w:rPr>
          <w:t>N Engl J Med</w:t>
        </w:r>
        <w:r w:rsidRPr="00072915">
          <w:rPr>
            <w:rFonts w:ascii="Cambria" w:hAnsi="Cambria"/>
            <w:noProof/>
            <w:rPrChange w:id="2348" w:author="Ram Shrestha" w:date="2014-02-16T01:12:00Z">
              <w:rPr/>
            </w:rPrChange>
          </w:rPr>
          <w:t xml:space="preserve"> </w:t>
        </w:r>
        <w:r w:rsidRPr="00072915">
          <w:rPr>
            <w:rFonts w:ascii="Cambria" w:hAnsi="Cambria"/>
            <w:b/>
            <w:noProof/>
            <w:rPrChange w:id="2349" w:author="Ram Shrestha" w:date="2014-02-16T01:12:00Z">
              <w:rPr/>
            </w:rPrChange>
          </w:rPr>
          <w:t>339</w:t>
        </w:r>
        <w:r w:rsidRPr="00072915">
          <w:rPr>
            <w:rFonts w:ascii="Cambria" w:hAnsi="Cambria"/>
            <w:noProof/>
            <w:rPrChange w:id="2350" w:author="Ram Shrestha" w:date="2014-02-16T01:12:00Z">
              <w:rPr/>
            </w:rPrChange>
          </w:rPr>
          <w:t>: 1261-1268.</w:t>
        </w:r>
      </w:ins>
    </w:p>
    <w:p w:rsidR="00072915" w:rsidRPr="00072915" w:rsidRDefault="00072915" w:rsidP="00072915">
      <w:pPr>
        <w:jc w:val="both"/>
        <w:rPr>
          <w:ins w:id="2351" w:author="Ram Shrestha" w:date="2014-02-16T01:12:00Z"/>
          <w:rFonts w:ascii="Cambria" w:hAnsi="Cambria"/>
          <w:noProof/>
          <w:rPrChange w:id="2352" w:author="Ram Shrestha" w:date="2014-02-16T01:12:00Z">
            <w:rPr>
              <w:ins w:id="2353" w:author="Ram Shrestha" w:date="2014-02-16T01:12:00Z"/>
            </w:rPr>
          </w:rPrChange>
        </w:rPr>
        <w:pPrChange w:id="2354" w:author="Ram Shrestha" w:date="2014-02-16T01:12:00Z">
          <w:pPr>
            <w:ind w:left="720" w:hanging="720"/>
            <w:jc w:val="both"/>
          </w:pPr>
        </w:pPrChange>
      </w:pPr>
      <w:ins w:id="2355" w:author="Ram Shrestha" w:date="2014-02-16T01:12:00Z">
        <w:r w:rsidRPr="00072915">
          <w:rPr>
            <w:rFonts w:ascii="Cambria" w:hAnsi="Cambria"/>
            <w:noProof/>
            <w:rPrChange w:id="2356" w:author="Ram Shrestha" w:date="2014-02-16T01:12:00Z">
              <w:rPr/>
            </w:rPrChange>
          </w:rPr>
          <w: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t>
        </w:r>
        <w:r w:rsidRPr="00072915">
          <w:rPr>
            <w:rFonts w:ascii="Cambria" w:hAnsi="Cambria"/>
            <w:i/>
            <w:noProof/>
            <w:rPrChange w:id="2357" w:author="Ram Shrestha" w:date="2014-02-16T01:12:00Z">
              <w:rPr/>
            </w:rPrChange>
          </w:rPr>
          <w:t>Proceedings of the National Academy of Sciences of the United States of America</w:t>
        </w:r>
        <w:r w:rsidRPr="00072915">
          <w:rPr>
            <w:rFonts w:ascii="Cambria" w:hAnsi="Cambria"/>
            <w:noProof/>
            <w:rPrChange w:id="2358" w:author="Ram Shrestha" w:date="2014-02-16T01:12:00Z">
              <w:rPr/>
            </w:rPrChange>
          </w:rPr>
          <w:t xml:space="preserve"> </w:t>
        </w:r>
        <w:r w:rsidRPr="00072915">
          <w:rPr>
            <w:rFonts w:ascii="Cambria" w:hAnsi="Cambria"/>
            <w:b/>
            <w:noProof/>
            <w:rPrChange w:id="2359" w:author="Ram Shrestha" w:date="2014-02-16T01:12:00Z">
              <w:rPr/>
            </w:rPrChange>
          </w:rPr>
          <w:t>101</w:t>
        </w:r>
        <w:r w:rsidRPr="00072915">
          <w:rPr>
            <w:rFonts w:ascii="Cambria" w:hAnsi="Cambria"/>
            <w:noProof/>
            <w:rPrChange w:id="2360" w:author="Ram Shrestha" w:date="2014-02-16T01:12:00Z">
              <w:rPr/>
            </w:rPrChange>
          </w:rPr>
          <w:t>: 11233-11238.</w:t>
        </w:r>
      </w:ins>
    </w:p>
    <w:p w:rsidR="00072915" w:rsidRPr="00072915" w:rsidRDefault="00072915" w:rsidP="00072915">
      <w:pPr>
        <w:jc w:val="both"/>
        <w:rPr>
          <w:ins w:id="2361" w:author="Ram Shrestha" w:date="2014-02-16T01:12:00Z"/>
          <w:rFonts w:ascii="Cambria" w:hAnsi="Cambria"/>
          <w:noProof/>
          <w:rPrChange w:id="2362" w:author="Ram Shrestha" w:date="2014-02-16T01:12:00Z">
            <w:rPr>
              <w:ins w:id="2363" w:author="Ram Shrestha" w:date="2014-02-16T01:12:00Z"/>
            </w:rPr>
          </w:rPrChange>
        </w:rPr>
        <w:pPrChange w:id="2364" w:author="Ram Shrestha" w:date="2014-02-16T01:12:00Z">
          <w:pPr>
            <w:ind w:left="720" w:hanging="720"/>
            <w:jc w:val="both"/>
          </w:pPr>
        </w:pPrChange>
      </w:pPr>
      <w:ins w:id="2365" w:author="Ram Shrestha" w:date="2014-02-16T01:12:00Z">
        <w:r w:rsidRPr="00072915">
          <w:rPr>
            <w:rFonts w:ascii="Cambria" w:hAnsi="Cambria"/>
            <w:noProof/>
            <w:rPrChange w:id="2366" w:author="Ram Shrestha" w:date="2014-02-16T01:12:00Z">
              <w:rPr/>
            </w:rPrChange>
          </w:rPr>
          <w:t xml:space="preserve">Hazuda, DJ, Felock, P, Witmer, M, Wolfe, A, Stillmock, K, Grobler, JA, Espeseth, A, Gabryelski, L, Schleif, W, Blau, C, Miller, MD (2000) Inhibitors of Strand Transfer That Prevent Integration and Inhibit HIV-1 Replication in Cells. </w:t>
        </w:r>
        <w:r w:rsidRPr="00072915">
          <w:rPr>
            <w:rFonts w:ascii="Cambria" w:hAnsi="Cambria"/>
            <w:i/>
            <w:noProof/>
            <w:rPrChange w:id="2367" w:author="Ram Shrestha" w:date="2014-02-16T01:12:00Z">
              <w:rPr/>
            </w:rPrChange>
          </w:rPr>
          <w:t>Science</w:t>
        </w:r>
        <w:r w:rsidRPr="00072915">
          <w:rPr>
            <w:rFonts w:ascii="Cambria" w:hAnsi="Cambria"/>
            <w:noProof/>
            <w:rPrChange w:id="2368" w:author="Ram Shrestha" w:date="2014-02-16T01:12:00Z">
              <w:rPr/>
            </w:rPrChange>
          </w:rPr>
          <w:t xml:space="preserve"> </w:t>
        </w:r>
        <w:r w:rsidRPr="00072915">
          <w:rPr>
            <w:rFonts w:ascii="Cambria" w:hAnsi="Cambria"/>
            <w:b/>
            <w:noProof/>
            <w:rPrChange w:id="2369" w:author="Ram Shrestha" w:date="2014-02-16T01:12:00Z">
              <w:rPr/>
            </w:rPrChange>
          </w:rPr>
          <w:t>287</w:t>
        </w:r>
        <w:r w:rsidRPr="00072915">
          <w:rPr>
            <w:rFonts w:ascii="Cambria" w:hAnsi="Cambria"/>
            <w:noProof/>
            <w:rPrChange w:id="2370" w:author="Ram Shrestha" w:date="2014-02-16T01:12:00Z">
              <w:rPr/>
            </w:rPrChange>
          </w:rPr>
          <w:t>: 646-650.</w:t>
        </w:r>
      </w:ins>
    </w:p>
    <w:p w:rsidR="00072915" w:rsidRPr="00072915" w:rsidRDefault="00072915" w:rsidP="00072915">
      <w:pPr>
        <w:jc w:val="both"/>
        <w:rPr>
          <w:ins w:id="2371" w:author="Ram Shrestha" w:date="2014-02-16T01:12:00Z"/>
          <w:rFonts w:ascii="Cambria" w:hAnsi="Cambria"/>
          <w:noProof/>
          <w:rPrChange w:id="2372" w:author="Ram Shrestha" w:date="2014-02-16T01:12:00Z">
            <w:rPr>
              <w:ins w:id="2373" w:author="Ram Shrestha" w:date="2014-02-16T01:12:00Z"/>
            </w:rPr>
          </w:rPrChange>
        </w:rPr>
        <w:pPrChange w:id="2374" w:author="Ram Shrestha" w:date="2014-02-16T01:12:00Z">
          <w:pPr>
            <w:ind w:left="720" w:hanging="720"/>
            <w:jc w:val="both"/>
          </w:pPr>
        </w:pPrChange>
      </w:pPr>
      <w:ins w:id="2375" w:author="Ram Shrestha" w:date="2014-02-16T01:12:00Z">
        <w:r w:rsidRPr="00072915">
          <w:rPr>
            <w:rFonts w:ascii="Cambria" w:hAnsi="Cambria"/>
            <w:noProof/>
            <w:rPrChange w:id="2376" w:author="Ram Shrestha" w:date="2014-02-16T01:12:00Z">
              <w:rPr/>
            </w:rPrChange>
          </w:rPr>
          <w:t xml:space="preserve">He, J, Choe, S, Walker, R, Marzio, PD, Morgan, DO, Landau, NR (1995) Human immunodeficiency virus type 1 viral protein R (Vpr) arrests cells in the G2 phase of the cell cycle by inhibiting p34cdc2 activity. </w:t>
        </w:r>
        <w:r w:rsidRPr="00072915">
          <w:rPr>
            <w:rFonts w:ascii="Cambria" w:hAnsi="Cambria"/>
            <w:i/>
            <w:noProof/>
            <w:rPrChange w:id="2377" w:author="Ram Shrestha" w:date="2014-02-16T01:12:00Z">
              <w:rPr/>
            </w:rPrChange>
          </w:rPr>
          <w:t>Journal of Virology</w:t>
        </w:r>
        <w:r w:rsidRPr="00072915">
          <w:rPr>
            <w:rFonts w:ascii="Cambria" w:hAnsi="Cambria"/>
            <w:noProof/>
            <w:rPrChange w:id="2378" w:author="Ram Shrestha" w:date="2014-02-16T01:12:00Z">
              <w:rPr/>
            </w:rPrChange>
          </w:rPr>
          <w:t xml:space="preserve"> </w:t>
        </w:r>
        <w:r w:rsidRPr="00072915">
          <w:rPr>
            <w:rFonts w:ascii="Cambria" w:hAnsi="Cambria"/>
            <w:b/>
            <w:noProof/>
            <w:rPrChange w:id="2379" w:author="Ram Shrestha" w:date="2014-02-16T01:12:00Z">
              <w:rPr/>
            </w:rPrChange>
          </w:rPr>
          <w:t>69</w:t>
        </w:r>
        <w:r w:rsidRPr="00072915">
          <w:rPr>
            <w:rFonts w:ascii="Cambria" w:hAnsi="Cambria"/>
            <w:noProof/>
            <w:rPrChange w:id="2380" w:author="Ram Shrestha" w:date="2014-02-16T01:12:00Z">
              <w:rPr/>
            </w:rPrChange>
          </w:rPr>
          <w:t>: 6705-6711.</w:t>
        </w:r>
      </w:ins>
    </w:p>
    <w:p w:rsidR="00072915" w:rsidRPr="00072915" w:rsidRDefault="00072915" w:rsidP="00072915">
      <w:pPr>
        <w:jc w:val="both"/>
        <w:rPr>
          <w:ins w:id="2381" w:author="Ram Shrestha" w:date="2014-02-16T01:12:00Z"/>
          <w:rFonts w:ascii="Cambria" w:hAnsi="Cambria"/>
          <w:noProof/>
          <w:rPrChange w:id="2382" w:author="Ram Shrestha" w:date="2014-02-16T01:12:00Z">
            <w:rPr>
              <w:ins w:id="2383" w:author="Ram Shrestha" w:date="2014-02-16T01:12:00Z"/>
            </w:rPr>
          </w:rPrChange>
        </w:rPr>
        <w:pPrChange w:id="2384" w:author="Ram Shrestha" w:date="2014-02-16T01:12:00Z">
          <w:pPr>
            <w:ind w:left="720" w:hanging="720"/>
            <w:jc w:val="both"/>
          </w:pPr>
        </w:pPrChange>
      </w:pPr>
      <w:ins w:id="2385" w:author="Ram Shrestha" w:date="2014-02-16T01:12:00Z">
        <w:r w:rsidRPr="00072915">
          <w:rPr>
            <w:rFonts w:ascii="Cambria" w:hAnsi="Cambria"/>
            <w:noProof/>
            <w:rPrChange w:id="2386" w:author="Ram Shrestha" w:date="2014-02-16T01:12:00Z">
              <w:rPr/>
            </w:rPrChange>
          </w:rPr>
          <w:t xml:space="preserve">He, N, Zhou, Q New insights into the control of HIV-1 transcription: when Tat meets the 7SK snRNP and super elongation complex (SEC). </w:t>
        </w:r>
        <w:r w:rsidRPr="00072915">
          <w:rPr>
            <w:rFonts w:ascii="Cambria" w:hAnsi="Cambria"/>
            <w:i/>
            <w:noProof/>
            <w:rPrChange w:id="2387" w:author="Ram Shrestha" w:date="2014-02-16T01:12:00Z">
              <w:rPr/>
            </w:rPrChange>
          </w:rPr>
          <w:t>J Neuroimmune Pharmacol</w:t>
        </w:r>
        <w:r w:rsidRPr="00072915">
          <w:rPr>
            <w:rFonts w:ascii="Cambria" w:hAnsi="Cambria"/>
            <w:noProof/>
            <w:rPrChange w:id="2388" w:author="Ram Shrestha" w:date="2014-02-16T01:12:00Z">
              <w:rPr/>
            </w:rPrChange>
          </w:rPr>
          <w:t xml:space="preserve"> </w:t>
        </w:r>
        <w:r w:rsidRPr="00072915">
          <w:rPr>
            <w:rFonts w:ascii="Cambria" w:hAnsi="Cambria"/>
            <w:b/>
            <w:noProof/>
            <w:rPrChange w:id="2389" w:author="Ram Shrestha" w:date="2014-02-16T01:12:00Z">
              <w:rPr/>
            </w:rPrChange>
          </w:rPr>
          <w:t>6</w:t>
        </w:r>
        <w:r w:rsidRPr="00072915">
          <w:rPr>
            <w:rFonts w:ascii="Cambria" w:hAnsi="Cambria"/>
            <w:noProof/>
            <w:rPrChange w:id="2390" w:author="Ram Shrestha" w:date="2014-02-16T01:12:00Z">
              <w:rPr/>
            </w:rPrChange>
          </w:rPr>
          <w:t>: 260-268.</w:t>
        </w:r>
      </w:ins>
    </w:p>
    <w:p w:rsidR="00072915" w:rsidRPr="00072915" w:rsidRDefault="00072915" w:rsidP="00072915">
      <w:pPr>
        <w:jc w:val="both"/>
        <w:rPr>
          <w:ins w:id="2391" w:author="Ram Shrestha" w:date="2014-02-16T01:12:00Z"/>
          <w:rFonts w:ascii="Cambria" w:hAnsi="Cambria"/>
          <w:noProof/>
          <w:rPrChange w:id="2392" w:author="Ram Shrestha" w:date="2014-02-16T01:12:00Z">
            <w:rPr>
              <w:ins w:id="2393" w:author="Ram Shrestha" w:date="2014-02-16T01:12:00Z"/>
            </w:rPr>
          </w:rPrChange>
        </w:rPr>
        <w:pPrChange w:id="2394" w:author="Ram Shrestha" w:date="2014-02-16T01:12:00Z">
          <w:pPr>
            <w:ind w:left="720" w:hanging="720"/>
            <w:jc w:val="both"/>
          </w:pPr>
        </w:pPrChange>
      </w:pPr>
      <w:ins w:id="2395" w:author="Ram Shrestha" w:date="2014-02-16T01:12:00Z">
        <w:r w:rsidRPr="00072915">
          <w:rPr>
            <w:rFonts w:ascii="Cambria" w:hAnsi="Cambria"/>
            <w:noProof/>
            <w:rPrChange w:id="2396" w:author="Ram Shrestha" w:date="2014-02-16T01:12:00Z">
              <w:rPr/>
            </w:rPrChange>
          </w:rPr>
          <w:t xml:space="preserve">Hedskog, C, Mild, M, Jernberg, J, Sherwood, E, Bratt, G, Leitner, T, Lundeberg, J, Andersson, B, Albert, J (2010) Dynamics of HIV-1 Quasispecies during Antiviral Treatment Dissected Using Ultra-Deep Pyrosequencing. </w:t>
        </w:r>
        <w:r w:rsidRPr="00072915">
          <w:rPr>
            <w:rFonts w:ascii="Cambria" w:hAnsi="Cambria"/>
            <w:i/>
            <w:noProof/>
            <w:rPrChange w:id="2397" w:author="Ram Shrestha" w:date="2014-02-16T01:12:00Z">
              <w:rPr/>
            </w:rPrChange>
          </w:rPr>
          <w:t>PLoS ONE</w:t>
        </w:r>
        <w:r w:rsidRPr="00072915">
          <w:rPr>
            <w:rFonts w:ascii="Cambria" w:hAnsi="Cambria"/>
            <w:noProof/>
            <w:rPrChange w:id="2398" w:author="Ram Shrestha" w:date="2014-02-16T01:12:00Z">
              <w:rPr/>
            </w:rPrChange>
          </w:rPr>
          <w:t xml:space="preserve"> </w:t>
        </w:r>
        <w:r w:rsidRPr="00072915">
          <w:rPr>
            <w:rFonts w:ascii="Cambria" w:hAnsi="Cambria"/>
            <w:b/>
            <w:noProof/>
            <w:rPrChange w:id="2399" w:author="Ram Shrestha" w:date="2014-02-16T01:12:00Z">
              <w:rPr/>
            </w:rPrChange>
          </w:rPr>
          <w:t>5</w:t>
        </w:r>
        <w:r w:rsidRPr="00072915">
          <w:rPr>
            <w:rFonts w:ascii="Cambria" w:hAnsi="Cambria"/>
            <w:noProof/>
            <w:rPrChange w:id="2400" w:author="Ram Shrestha" w:date="2014-02-16T01:12:00Z">
              <w:rPr/>
            </w:rPrChange>
          </w:rPr>
          <w:t>: e11345.</w:t>
        </w:r>
      </w:ins>
    </w:p>
    <w:p w:rsidR="00072915" w:rsidRPr="00072915" w:rsidRDefault="00072915" w:rsidP="00072915">
      <w:pPr>
        <w:jc w:val="both"/>
        <w:rPr>
          <w:ins w:id="2401" w:author="Ram Shrestha" w:date="2014-02-16T01:12:00Z"/>
          <w:rFonts w:ascii="Cambria" w:hAnsi="Cambria"/>
          <w:noProof/>
          <w:rPrChange w:id="2402" w:author="Ram Shrestha" w:date="2014-02-16T01:12:00Z">
            <w:rPr>
              <w:ins w:id="2403" w:author="Ram Shrestha" w:date="2014-02-16T01:12:00Z"/>
            </w:rPr>
          </w:rPrChange>
        </w:rPr>
        <w:pPrChange w:id="2404" w:author="Ram Shrestha" w:date="2014-02-16T01:12:00Z">
          <w:pPr>
            <w:ind w:left="720" w:hanging="720"/>
            <w:jc w:val="both"/>
          </w:pPr>
        </w:pPrChange>
      </w:pPr>
      <w:ins w:id="2405" w:author="Ram Shrestha" w:date="2014-02-16T01:12:00Z">
        <w:r w:rsidRPr="00072915">
          <w:rPr>
            <w:rFonts w:ascii="Cambria" w:hAnsi="Cambria"/>
            <w:noProof/>
            <w:rPrChange w:id="2406" w:author="Ram Shrestha" w:date="2014-02-16T01:12:00Z">
              <w:rPr/>
            </w:rPrChange>
          </w:rPr>
          <w:t xml:space="preserve">Hemelaar, J, Gouws, E, Ghys, PD, Osmanov, S (2006) Global and regional distribution of HIV-1 genetic subtypes and recombinants in 2004. </w:t>
        </w:r>
        <w:r w:rsidRPr="00072915">
          <w:rPr>
            <w:rFonts w:ascii="Cambria" w:hAnsi="Cambria"/>
            <w:i/>
            <w:noProof/>
            <w:rPrChange w:id="2407" w:author="Ram Shrestha" w:date="2014-02-16T01:12:00Z">
              <w:rPr/>
            </w:rPrChange>
          </w:rPr>
          <w:t>AIDS</w:t>
        </w:r>
        <w:r w:rsidRPr="00072915">
          <w:rPr>
            <w:rFonts w:ascii="Cambria" w:hAnsi="Cambria"/>
            <w:noProof/>
            <w:rPrChange w:id="2408" w:author="Ram Shrestha" w:date="2014-02-16T01:12:00Z">
              <w:rPr/>
            </w:rPrChange>
          </w:rPr>
          <w:t xml:space="preserve"> </w:t>
        </w:r>
        <w:r w:rsidRPr="00072915">
          <w:rPr>
            <w:rFonts w:ascii="Cambria" w:hAnsi="Cambria"/>
            <w:b/>
            <w:noProof/>
            <w:rPrChange w:id="2409" w:author="Ram Shrestha" w:date="2014-02-16T01:12:00Z">
              <w:rPr/>
            </w:rPrChange>
          </w:rPr>
          <w:t>20</w:t>
        </w:r>
        <w:r w:rsidRPr="00072915">
          <w:rPr>
            <w:rFonts w:ascii="Cambria" w:hAnsi="Cambria"/>
            <w:noProof/>
            <w:rPrChange w:id="2410" w:author="Ram Shrestha" w:date="2014-02-16T01:12:00Z">
              <w:rPr/>
            </w:rPrChange>
          </w:rPr>
          <w:t>: W13-W23.</w:t>
        </w:r>
      </w:ins>
    </w:p>
    <w:p w:rsidR="00072915" w:rsidRPr="00072915" w:rsidRDefault="00072915" w:rsidP="00072915">
      <w:pPr>
        <w:jc w:val="both"/>
        <w:rPr>
          <w:ins w:id="2411" w:author="Ram Shrestha" w:date="2014-02-16T01:12:00Z"/>
          <w:rFonts w:ascii="Cambria" w:hAnsi="Cambria"/>
          <w:noProof/>
          <w:rPrChange w:id="2412" w:author="Ram Shrestha" w:date="2014-02-16T01:12:00Z">
            <w:rPr>
              <w:ins w:id="2413" w:author="Ram Shrestha" w:date="2014-02-16T01:12:00Z"/>
            </w:rPr>
          </w:rPrChange>
        </w:rPr>
        <w:pPrChange w:id="2414" w:author="Ram Shrestha" w:date="2014-02-16T01:12:00Z">
          <w:pPr>
            <w:ind w:left="720" w:hanging="720"/>
            <w:jc w:val="both"/>
          </w:pPr>
        </w:pPrChange>
      </w:pPr>
      <w:ins w:id="2415" w:author="Ram Shrestha" w:date="2014-02-16T01:12:00Z">
        <w:r w:rsidRPr="00072915">
          <w:rPr>
            <w:rFonts w:ascii="Cambria" w:hAnsi="Cambria"/>
            <w:noProof/>
            <w:rPrChange w:id="2416" w:author="Ram Shrestha" w:date="2014-02-16T01:12:00Z">
              <w:rPr/>
            </w:rPrChange>
          </w:rPr>
          <w:t xml:space="preserve">Henderson, BR, Percipalle, P (1997) Interactions between HIV Rev and nuclear import and export factors: the Rev nuclear localisation signal mediates specific binding to human importin-beta. </w:t>
        </w:r>
        <w:r w:rsidRPr="00072915">
          <w:rPr>
            <w:rFonts w:ascii="Cambria" w:hAnsi="Cambria"/>
            <w:i/>
            <w:noProof/>
            <w:rPrChange w:id="2417" w:author="Ram Shrestha" w:date="2014-02-16T01:12:00Z">
              <w:rPr/>
            </w:rPrChange>
          </w:rPr>
          <w:t>J Mol Biol</w:t>
        </w:r>
        <w:r w:rsidRPr="00072915">
          <w:rPr>
            <w:rFonts w:ascii="Cambria" w:hAnsi="Cambria"/>
            <w:noProof/>
            <w:rPrChange w:id="2418" w:author="Ram Shrestha" w:date="2014-02-16T01:12:00Z">
              <w:rPr/>
            </w:rPrChange>
          </w:rPr>
          <w:t xml:space="preserve"> </w:t>
        </w:r>
        <w:r w:rsidRPr="00072915">
          <w:rPr>
            <w:rFonts w:ascii="Cambria" w:hAnsi="Cambria"/>
            <w:b/>
            <w:noProof/>
            <w:rPrChange w:id="2419" w:author="Ram Shrestha" w:date="2014-02-16T01:12:00Z">
              <w:rPr/>
            </w:rPrChange>
          </w:rPr>
          <w:t>274</w:t>
        </w:r>
        <w:r w:rsidRPr="00072915">
          <w:rPr>
            <w:rFonts w:ascii="Cambria" w:hAnsi="Cambria"/>
            <w:noProof/>
            <w:rPrChange w:id="2420" w:author="Ram Shrestha" w:date="2014-02-16T01:12:00Z">
              <w:rPr/>
            </w:rPrChange>
          </w:rPr>
          <w:t>: 693-707.</w:t>
        </w:r>
      </w:ins>
    </w:p>
    <w:p w:rsidR="00072915" w:rsidRPr="00072915" w:rsidRDefault="00072915" w:rsidP="00072915">
      <w:pPr>
        <w:jc w:val="both"/>
        <w:rPr>
          <w:ins w:id="2421" w:author="Ram Shrestha" w:date="2014-02-16T01:12:00Z"/>
          <w:rFonts w:ascii="Cambria" w:hAnsi="Cambria"/>
          <w:noProof/>
          <w:rPrChange w:id="2422" w:author="Ram Shrestha" w:date="2014-02-16T01:12:00Z">
            <w:rPr>
              <w:ins w:id="2423" w:author="Ram Shrestha" w:date="2014-02-16T01:12:00Z"/>
            </w:rPr>
          </w:rPrChange>
        </w:rPr>
        <w:pPrChange w:id="2424" w:author="Ram Shrestha" w:date="2014-02-16T01:12:00Z">
          <w:pPr>
            <w:ind w:left="720" w:hanging="720"/>
            <w:jc w:val="both"/>
          </w:pPr>
        </w:pPrChange>
      </w:pPr>
      <w:ins w:id="2425" w:author="Ram Shrestha" w:date="2014-02-16T01:12:00Z">
        <w:r w:rsidRPr="00072915">
          <w:rPr>
            <w:rFonts w:ascii="Cambria" w:hAnsi="Cambria"/>
            <w:noProof/>
            <w:rPrChange w:id="2426" w:author="Ram Shrestha" w:date="2014-02-16T01:12:00Z">
              <w:rPr/>
            </w:rPrChange>
          </w:rPr>
          <w: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t>
        </w:r>
        <w:r w:rsidRPr="00072915">
          <w:rPr>
            <w:rFonts w:ascii="Cambria" w:hAnsi="Cambria"/>
            <w:i/>
            <w:noProof/>
            <w:rPrChange w:id="2427" w:author="Ram Shrestha" w:date="2014-02-16T01:12:00Z">
              <w:rPr/>
            </w:rPrChange>
          </w:rPr>
          <w:t>Antimicrob Agents Chemother</w:t>
        </w:r>
        <w:r w:rsidRPr="00072915">
          <w:rPr>
            <w:rFonts w:ascii="Cambria" w:hAnsi="Cambria"/>
            <w:noProof/>
            <w:rPrChange w:id="2428" w:author="Ram Shrestha" w:date="2014-02-16T01:12:00Z">
              <w:rPr/>
            </w:rPrChange>
          </w:rPr>
          <w:t xml:space="preserve"> </w:t>
        </w:r>
        <w:r w:rsidRPr="00072915">
          <w:rPr>
            <w:rFonts w:ascii="Cambria" w:hAnsi="Cambria"/>
            <w:b/>
            <w:noProof/>
            <w:rPrChange w:id="2429" w:author="Ram Shrestha" w:date="2014-02-16T01:12:00Z">
              <w:rPr/>
            </w:rPrChange>
          </w:rPr>
          <w:t>42</w:t>
        </w:r>
        <w:r w:rsidRPr="00072915">
          <w:rPr>
            <w:rFonts w:ascii="Cambria" w:hAnsi="Cambria"/>
            <w:noProof/>
            <w:rPrChange w:id="2430" w:author="Ram Shrestha" w:date="2014-02-16T01:12:00Z">
              <w:rPr/>
            </w:rPrChange>
          </w:rPr>
          <w:t>: 269-276.</w:t>
        </w:r>
      </w:ins>
    </w:p>
    <w:p w:rsidR="00072915" w:rsidRPr="00072915" w:rsidRDefault="00072915" w:rsidP="00072915">
      <w:pPr>
        <w:jc w:val="both"/>
        <w:rPr>
          <w:ins w:id="2431" w:author="Ram Shrestha" w:date="2014-02-16T01:12:00Z"/>
          <w:rFonts w:ascii="Cambria" w:hAnsi="Cambria"/>
          <w:noProof/>
          <w:rPrChange w:id="2432" w:author="Ram Shrestha" w:date="2014-02-16T01:12:00Z">
            <w:rPr>
              <w:ins w:id="2433" w:author="Ram Shrestha" w:date="2014-02-16T01:12:00Z"/>
            </w:rPr>
          </w:rPrChange>
        </w:rPr>
        <w:pPrChange w:id="2434" w:author="Ram Shrestha" w:date="2014-02-16T01:12:00Z">
          <w:pPr>
            <w:ind w:left="720" w:hanging="720"/>
            <w:jc w:val="both"/>
          </w:pPr>
        </w:pPrChange>
      </w:pPr>
      <w:ins w:id="2435" w:author="Ram Shrestha" w:date="2014-02-16T01:12:00Z">
        <w:r w:rsidRPr="00072915">
          <w:rPr>
            <w:rFonts w:ascii="Cambria" w:hAnsi="Cambria"/>
            <w:noProof/>
            <w:rPrChange w:id="2436" w:author="Ram Shrestha" w:date="2014-02-16T01:12:00Z">
              <w:rPr/>
            </w:rPrChange>
          </w:rPr>
          <w: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t>
        </w:r>
        <w:r w:rsidRPr="00072915">
          <w:rPr>
            <w:rFonts w:ascii="Cambria" w:hAnsi="Cambria"/>
            <w:i/>
            <w:noProof/>
            <w:rPrChange w:id="2437" w:author="Ram Shrestha" w:date="2014-02-16T01:12:00Z">
              <w:rPr/>
            </w:rPrChange>
          </w:rPr>
          <w:t>ACS Chem Biol</w:t>
        </w:r>
        <w:r w:rsidRPr="00072915">
          <w:rPr>
            <w:rFonts w:ascii="Cambria" w:hAnsi="Cambria"/>
            <w:noProof/>
            <w:rPrChange w:id="2438" w:author="Ram Shrestha" w:date="2014-02-16T01:12:00Z">
              <w:rPr/>
            </w:rPrChange>
          </w:rPr>
          <w:t xml:space="preserve"> </w:t>
        </w:r>
        <w:r w:rsidRPr="00072915">
          <w:rPr>
            <w:rFonts w:ascii="Cambria" w:hAnsi="Cambria"/>
            <w:b/>
            <w:noProof/>
            <w:rPrChange w:id="2439" w:author="Ram Shrestha" w:date="2014-02-16T01:12:00Z">
              <w:rPr/>
            </w:rPrChange>
          </w:rPr>
          <w:t>1</w:t>
        </w:r>
        <w:r w:rsidRPr="00072915">
          <w:rPr>
            <w:rFonts w:ascii="Cambria" w:hAnsi="Cambria"/>
            <w:noProof/>
            <w:rPrChange w:id="2440" w:author="Ram Shrestha" w:date="2014-02-16T01:12:00Z">
              <w:rPr/>
            </w:rPrChange>
          </w:rPr>
          <w:t>: 702-712.</w:t>
        </w:r>
      </w:ins>
    </w:p>
    <w:p w:rsidR="00072915" w:rsidRPr="00072915" w:rsidRDefault="00072915" w:rsidP="00072915">
      <w:pPr>
        <w:jc w:val="both"/>
        <w:rPr>
          <w:ins w:id="2441" w:author="Ram Shrestha" w:date="2014-02-16T01:12:00Z"/>
          <w:rFonts w:ascii="Cambria" w:hAnsi="Cambria"/>
          <w:noProof/>
          <w:rPrChange w:id="2442" w:author="Ram Shrestha" w:date="2014-02-16T01:12:00Z">
            <w:rPr>
              <w:ins w:id="2443" w:author="Ram Shrestha" w:date="2014-02-16T01:12:00Z"/>
            </w:rPr>
          </w:rPrChange>
        </w:rPr>
        <w:pPrChange w:id="2444" w:author="Ram Shrestha" w:date="2014-02-16T01:12:00Z">
          <w:pPr>
            <w:ind w:left="720" w:hanging="720"/>
            <w:jc w:val="both"/>
          </w:pPr>
        </w:pPrChange>
      </w:pPr>
      <w:ins w:id="2445" w:author="Ram Shrestha" w:date="2014-02-16T01:12:00Z">
        <w:r w:rsidRPr="00072915">
          <w:rPr>
            <w:rFonts w:ascii="Cambria" w:hAnsi="Cambria"/>
            <w:noProof/>
            <w:rPrChange w:id="2446" w:author="Ram Shrestha" w:date="2014-02-16T01:12:00Z">
              <w:rPr/>
            </w:rPrChange>
          </w:rPr>
          <w:t xml:space="preserve">Hirsch MS, B-VF (2000) Antiretroviral drug resistance testing in adult hiv-1 infection: Recommendations of an international aids society–usa panel. </w:t>
        </w:r>
        <w:r w:rsidRPr="00072915">
          <w:rPr>
            <w:rFonts w:ascii="Cambria" w:hAnsi="Cambria"/>
            <w:i/>
            <w:noProof/>
            <w:rPrChange w:id="2447" w:author="Ram Shrestha" w:date="2014-02-16T01:12:00Z">
              <w:rPr/>
            </w:rPrChange>
          </w:rPr>
          <w:t>JAMA</w:t>
        </w:r>
        <w:r w:rsidRPr="00072915">
          <w:rPr>
            <w:rFonts w:ascii="Cambria" w:hAnsi="Cambria"/>
            <w:noProof/>
            <w:rPrChange w:id="2448" w:author="Ram Shrestha" w:date="2014-02-16T01:12:00Z">
              <w:rPr/>
            </w:rPrChange>
          </w:rPr>
          <w:t xml:space="preserve"> </w:t>
        </w:r>
        <w:r w:rsidRPr="00072915">
          <w:rPr>
            <w:rFonts w:ascii="Cambria" w:hAnsi="Cambria"/>
            <w:b/>
            <w:noProof/>
            <w:rPrChange w:id="2449" w:author="Ram Shrestha" w:date="2014-02-16T01:12:00Z">
              <w:rPr/>
            </w:rPrChange>
          </w:rPr>
          <w:t>283</w:t>
        </w:r>
        <w:r w:rsidRPr="00072915">
          <w:rPr>
            <w:rFonts w:ascii="Cambria" w:hAnsi="Cambria"/>
            <w:noProof/>
            <w:rPrChange w:id="2450" w:author="Ram Shrestha" w:date="2014-02-16T01:12:00Z">
              <w:rPr/>
            </w:rPrChange>
          </w:rPr>
          <w:t>: 2417-2426.</w:t>
        </w:r>
      </w:ins>
    </w:p>
    <w:p w:rsidR="00072915" w:rsidRPr="00072915" w:rsidRDefault="00072915" w:rsidP="00072915">
      <w:pPr>
        <w:jc w:val="both"/>
        <w:rPr>
          <w:ins w:id="2451" w:author="Ram Shrestha" w:date="2014-02-16T01:12:00Z"/>
          <w:rFonts w:ascii="Cambria" w:hAnsi="Cambria"/>
          <w:noProof/>
          <w:rPrChange w:id="2452" w:author="Ram Shrestha" w:date="2014-02-16T01:12:00Z">
            <w:rPr>
              <w:ins w:id="2453" w:author="Ram Shrestha" w:date="2014-02-16T01:12:00Z"/>
            </w:rPr>
          </w:rPrChange>
        </w:rPr>
        <w:pPrChange w:id="2454" w:author="Ram Shrestha" w:date="2014-02-16T01:12:00Z">
          <w:pPr>
            <w:ind w:left="720" w:hanging="720"/>
            <w:jc w:val="both"/>
          </w:pPr>
        </w:pPrChange>
      </w:pPr>
      <w:ins w:id="2455" w:author="Ram Shrestha" w:date="2014-02-16T01:12:00Z">
        <w:r w:rsidRPr="00072915">
          <w:rPr>
            <w:rFonts w:ascii="Cambria" w:hAnsi="Cambria"/>
            <w:noProof/>
            <w:rPrChange w:id="2456" w:author="Ram Shrestha" w:date="2014-02-16T01:12:00Z">
              <w:rPr/>
            </w:rPrChange>
          </w:rPr>
          <w:t>Hirsch, VM, Olmsted, RA, Murphey-Corb, M, Purcell, RH, Johnson, PR (1989) An African primate lentivirus (SIVsmclosely related to HIV-2.</w:t>
        </w:r>
      </w:ins>
    </w:p>
    <w:p w:rsidR="00072915" w:rsidRPr="00072915" w:rsidRDefault="00072915" w:rsidP="00072915">
      <w:pPr>
        <w:jc w:val="both"/>
        <w:rPr>
          <w:ins w:id="2457" w:author="Ram Shrestha" w:date="2014-02-16T01:12:00Z"/>
          <w:rFonts w:ascii="Cambria" w:hAnsi="Cambria"/>
          <w:noProof/>
          <w:rPrChange w:id="2458" w:author="Ram Shrestha" w:date="2014-02-16T01:12:00Z">
            <w:rPr>
              <w:ins w:id="2459" w:author="Ram Shrestha" w:date="2014-02-16T01:12:00Z"/>
            </w:rPr>
          </w:rPrChange>
        </w:rPr>
        <w:pPrChange w:id="2460" w:author="Ram Shrestha" w:date="2014-02-16T01:12:00Z">
          <w:pPr>
            <w:ind w:left="720" w:hanging="720"/>
            <w:jc w:val="both"/>
          </w:pPr>
        </w:pPrChange>
      </w:pPr>
      <w:ins w:id="2461" w:author="Ram Shrestha" w:date="2014-02-16T01:12:00Z">
        <w:r w:rsidRPr="00072915">
          <w:rPr>
            <w:rFonts w:ascii="Cambria" w:hAnsi="Cambria"/>
            <w:noProof/>
            <w:rPrChange w:id="2462" w:author="Ram Shrestha" w:date="2014-02-16T01:12:00Z">
              <w:rPr/>
            </w:rPrChange>
          </w:rPr>
          <w:t xml:space="preserve">Ho, DD, Neumann, AU, Perelson, AS, Chen, W, Leonard, JM, Markowitz, M (1995a) Rapid turnover of plasma virions and CD4 lymphocytes in HIV-1 infection. </w:t>
        </w:r>
        <w:r w:rsidRPr="00072915">
          <w:rPr>
            <w:rFonts w:ascii="Cambria" w:hAnsi="Cambria"/>
            <w:i/>
            <w:noProof/>
            <w:rPrChange w:id="2463" w:author="Ram Shrestha" w:date="2014-02-16T01:12:00Z">
              <w:rPr/>
            </w:rPrChange>
          </w:rPr>
          <w:t>Nature</w:t>
        </w:r>
        <w:r w:rsidRPr="00072915">
          <w:rPr>
            <w:rFonts w:ascii="Cambria" w:hAnsi="Cambria"/>
            <w:noProof/>
            <w:rPrChange w:id="2464" w:author="Ram Shrestha" w:date="2014-02-16T01:12:00Z">
              <w:rPr/>
            </w:rPrChange>
          </w:rPr>
          <w:t xml:space="preserve"> </w:t>
        </w:r>
        <w:r w:rsidRPr="00072915">
          <w:rPr>
            <w:rFonts w:ascii="Cambria" w:hAnsi="Cambria"/>
            <w:b/>
            <w:noProof/>
            <w:rPrChange w:id="2465" w:author="Ram Shrestha" w:date="2014-02-16T01:12:00Z">
              <w:rPr/>
            </w:rPrChange>
          </w:rPr>
          <w:t>373</w:t>
        </w:r>
        <w:r w:rsidRPr="00072915">
          <w:rPr>
            <w:rFonts w:ascii="Cambria" w:hAnsi="Cambria"/>
            <w:noProof/>
            <w:rPrChange w:id="2466" w:author="Ram Shrestha" w:date="2014-02-16T01:12:00Z">
              <w:rPr/>
            </w:rPrChange>
          </w:rPr>
          <w:t>: 123-126.</w:t>
        </w:r>
      </w:ins>
    </w:p>
    <w:p w:rsidR="00072915" w:rsidRPr="00072915" w:rsidRDefault="00072915" w:rsidP="00072915">
      <w:pPr>
        <w:jc w:val="both"/>
        <w:rPr>
          <w:ins w:id="2467" w:author="Ram Shrestha" w:date="2014-02-16T01:12:00Z"/>
          <w:rFonts w:ascii="Cambria" w:hAnsi="Cambria"/>
          <w:noProof/>
          <w:rPrChange w:id="2468" w:author="Ram Shrestha" w:date="2014-02-16T01:12:00Z">
            <w:rPr>
              <w:ins w:id="2469" w:author="Ram Shrestha" w:date="2014-02-16T01:12:00Z"/>
            </w:rPr>
          </w:rPrChange>
        </w:rPr>
        <w:pPrChange w:id="2470" w:author="Ram Shrestha" w:date="2014-02-16T01:12:00Z">
          <w:pPr>
            <w:ind w:left="720" w:hanging="720"/>
            <w:jc w:val="both"/>
          </w:pPr>
        </w:pPrChange>
      </w:pPr>
      <w:ins w:id="2471" w:author="Ram Shrestha" w:date="2014-02-16T01:12:00Z">
        <w:r w:rsidRPr="00072915">
          <w:rPr>
            <w:rFonts w:ascii="Cambria" w:hAnsi="Cambria"/>
            <w:noProof/>
            <w:rPrChange w:id="2472" w:author="Ram Shrestha" w:date="2014-02-16T01:12:00Z">
              <w:rPr/>
            </w:rPrChange>
          </w:rPr>
          <w:t xml:space="preserve">Ho, DD, Neumann, AU, Perelson, AS, Chen, W, Leonard, JM, Markowitz, M (1995b) Rapid turnover of plasma virions and CD4 lymphocytes in HIV-1 infection. </w:t>
        </w:r>
        <w:r w:rsidRPr="00072915">
          <w:rPr>
            <w:rFonts w:ascii="Cambria" w:hAnsi="Cambria"/>
            <w:i/>
            <w:noProof/>
            <w:rPrChange w:id="2473" w:author="Ram Shrestha" w:date="2014-02-16T01:12:00Z">
              <w:rPr/>
            </w:rPrChange>
          </w:rPr>
          <w:t>Nature</w:t>
        </w:r>
        <w:r w:rsidRPr="00072915">
          <w:rPr>
            <w:rFonts w:ascii="Cambria" w:hAnsi="Cambria"/>
            <w:noProof/>
            <w:rPrChange w:id="2474" w:author="Ram Shrestha" w:date="2014-02-16T01:12:00Z">
              <w:rPr/>
            </w:rPrChange>
          </w:rPr>
          <w:t xml:space="preserve"> </w:t>
        </w:r>
        <w:r w:rsidRPr="00072915">
          <w:rPr>
            <w:rFonts w:ascii="Cambria" w:hAnsi="Cambria"/>
            <w:b/>
            <w:noProof/>
            <w:rPrChange w:id="2475" w:author="Ram Shrestha" w:date="2014-02-16T01:12:00Z">
              <w:rPr/>
            </w:rPrChange>
          </w:rPr>
          <w:t>373</w:t>
        </w:r>
        <w:r w:rsidRPr="00072915">
          <w:rPr>
            <w:rFonts w:ascii="Cambria" w:hAnsi="Cambria"/>
            <w:noProof/>
            <w:rPrChange w:id="2476" w:author="Ram Shrestha" w:date="2014-02-16T01:12:00Z">
              <w:rPr/>
            </w:rPrChange>
          </w:rPr>
          <w:t>: 123–126.</w:t>
        </w:r>
      </w:ins>
    </w:p>
    <w:p w:rsidR="00072915" w:rsidRPr="00072915" w:rsidRDefault="00072915" w:rsidP="00072915">
      <w:pPr>
        <w:jc w:val="both"/>
        <w:rPr>
          <w:ins w:id="2477" w:author="Ram Shrestha" w:date="2014-02-16T01:12:00Z"/>
          <w:rFonts w:ascii="Cambria" w:hAnsi="Cambria"/>
          <w:noProof/>
          <w:rPrChange w:id="2478" w:author="Ram Shrestha" w:date="2014-02-16T01:12:00Z">
            <w:rPr>
              <w:ins w:id="2479" w:author="Ram Shrestha" w:date="2014-02-16T01:12:00Z"/>
            </w:rPr>
          </w:rPrChange>
        </w:rPr>
        <w:pPrChange w:id="2480" w:author="Ram Shrestha" w:date="2014-02-16T01:12:00Z">
          <w:pPr>
            <w:ind w:left="720" w:hanging="720"/>
            <w:jc w:val="both"/>
          </w:pPr>
        </w:pPrChange>
      </w:pPr>
      <w:ins w:id="2481" w:author="Ram Shrestha" w:date="2014-02-16T01:12:00Z">
        <w:r w:rsidRPr="00072915">
          <w:rPr>
            <w:rFonts w:ascii="Cambria" w:hAnsi="Cambria"/>
            <w:noProof/>
            <w:rPrChange w:id="2482" w:author="Ram Shrestha" w:date="2014-02-16T01:12:00Z">
              <w:rPr/>
            </w:rPrChange>
          </w:rPr>
          <w:t xml:space="preserve">Hoffmann, C, Minkah, N, Leipzig, J, Wang, G, Arens, MQ, Tebas, P, Bushman, FD (2007) DNA bar coding and pyrosequencing to identify rare HIV drug resistance mutations. </w:t>
        </w:r>
        <w:r w:rsidRPr="00072915">
          <w:rPr>
            <w:rFonts w:ascii="Cambria" w:hAnsi="Cambria"/>
            <w:i/>
            <w:noProof/>
            <w:rPrChange w:id="2483" w:author="Ram Shrestha" w:date="2014-02-16T01:12:00Z">
              <w:rPr/>
            </w:rPrChange>
          </w:rPr>
          <w:t>Nucleic Acids Res</w:t>
        </w:r>
        <w:r w:rsidRPr="00072915">
          <w:rPr>
            <w:rFonts w:ascii="Cambria" w:hAnsi="Cambria"/>
            <w:noProof/>
            <w:rPrChange w:id="2484" w:author="Ram Shrestha" w:date="2014-02-16T01:12:00Z">
              <w:rPr/>
            </w:rPrChange>
          </w:rPr>
          <w:t xml:space="preserve"> </w:t>
        </w:r>
        <w:r w:rsidRPr="00072915">
          <w:rPr>
            <w:rFonts w:ascii="Cambria" w:hAnsi="Cambria"/>
            <w:b/>
            <w:noProof/>
            <w:rPrChange w:id="2485" w:author="Ram Shrestha" w:date="2014-02-16T01:12:00Z">
              <w:rPr/>
            </w:rPrChange>
          </w:rPr>
          <w:t>35</w:t>
        </w:r>
        <w:r w:rsidRPr="00072915">
          <w:rPr>
            <w:rFonts w:ascii="Cambria" w:hAnsi="Cambria"/>
            <w:noProof/>
            <w:rPrChange w:id="2486" w:author="Ram Shrestha" w:date="2014-02-16T01:12:00Z">
              <w:rPr/>
            </w:rPrChange>
          </w:rPr>
          <w:t>: e91.</w:t>
        </w:r>
      </w:ins>
    </w:p>
    <w:p w:rsidR="00072915" w:rsidRPr="00072915" w:rsidRDefault="00072915" w:rsidP="00072915">
      <w:pPr>
        <w:jc w:val="both"/>
        <w:rPr>
          <w:ins w:id="2487" w:author="Ram Shrestha" w:date="2014-02-16T01:12:00Z"/>
          <w:rFonts w:ascii="Cambria" w:hAnsi="Cambria"/>
          <w:noProof/>
          <w:rPrChange w:id="2488" w:author="Ram Shrestha" w:date="2014-02-16T01:12:00Z">
            <w:rPr>
              <w:ins w:id="2489" w:author="Ram Shrestha" w:date="2014-02-16T01:12:00Z"/>
            </w:rPr>
          </w:rPrChange>
        </w:rPr>
        <w:pPrChange w:id="2490" w:author="Ram Shrestha" w:date="2014-02-16T01:12:00Z">
          <w:pPr>
            <w:ind w:left="720" w:hanging="720"/>
            <w:jc w:val="both"/>
          </w:pPr>
        </w:pPrChange>
      </w:pPr>
      <w:ins w:id="2491" w:author="Ram Shrestha" w:date="2014-02-16T01:12:00Z">
        <w:r w:rsidRPr="00072915">
          <w:rPr>
            <w:rFonts w:ascii="Cambria" w:hAnsi="Cambria"/>
            <w:noProof/>
            <w:rPrChange w:id="2492" w:author="Ram Shrestha" w:date="2014-02-16T01:12:00Z">
              <w:rPr/>
            </w:rPrChange>
          </w:rPr>
          <w:t xml:space="preserve">Huang, C-c, Lam, SN, Acharya, P, Tang, M, Xiang, S-H, Hussan, SS-u, Stanfield, RL, Robinson, J, Sodroski, J, Wilson, IA, Wyatt, R, Bewley, CA, Kwong, PD (2007) Structures of the CCR5 N Terminus and of a Tyrosine-Sulfated Antibody with HIV-1 gp120 and CD4. </w:t>
        </w:r>
        <w:r w:rsidRPr="00072915">
          <w:rPr>
            <w:rFonts w:ascii="Cambria" w:hAnsi="Cambria"/>
            <w:i/>
            <w:noProof/>
            <w:rPrChange w:id="2493" w:author="Ram Shrestha" w:date="2014-02-16T01:12:00Z">
              <w:rPr/>
            </w:rPrChange>
          </w:rPr>
          <w:t>Science</w:t>
        </w:r>
        <w:r w:rsidRPr="00072915">
          <w:rPr>
            <w:rFonts w:ascii="Cambria" w:hAnsi="Cambria"/>
            <w:noProof/>
            <w:rPrChange w:id="2494" w:author="Ram Shrestha" w:date="2014-02-16T01:12:00Z">
              <w:rPr/>
            </w:rPrChange>
          </w:rPr>
          <w:t xml:space="preserve"> </w:t>
        </w:r>
        <w:r w:rsidRPr="00072915">
          <w:rPr>
            <w:rFonts w:ascii="Cambria" w:hAnsi="Cambria"/>
            <w:b/>
            <w:noProof/>
            <w:rPrChange w:id="2495" w:author="Ram Shrestha" w:date="2014-02-16T01:12:00Z">
              <w:rPr/>
            </w:rPrChange>
          </w:rPr>
          <w:t>317</w:t>
        </w:r>
        <w:r w:rsidRPr="00072915">
          <w:rPr>
            <w:rFonts w:ascii="Cambria" w:hAnsi="Cambria"/>
            <w:noProof/>
            <w:rPrChange w:id="2496" w:author="Ram Shrestha" w:date="2014-02-16T01:12:00Z">
              <w:rPr/>
            </w:rPrChange>
          </w:rPr>
          <w:t>: 1930-1934.</w:t>
        </w:r>
      </w:ins>
    </w:p>
    <w:p w:rsidR="00072915" w:rsidRPr="00072915" w:rsidRDefault="00072915" w:rsidP="00072915">
      <w:pPr>
        <w:jc w:val="both"/>
        <w:rPr>
          <w:ins w:id="2497" w:author="Ram Shrestha" w:date="2014-02-16T01:12:00Z"/>
          <w:rFonts w:ascii="Cambria" w:hAnsi="Cambria"/>
          <w:noProof/>
          <w:rPrChange w:id="2498" w:author="Ram Shrestha" w:date="2014-02-16T01:12:00Z">
            <w:rPr>
              <w:ins w:id="2499" w:author="Ram Shrestha" w:date="2014-02-16T01:12:00Z"/>
            </w:rPr>
          </w:rPrChange>
        </w:rPr>
        <w:pPrChange w:id="2500" w:author="Ram Shrestha" w:date="2014-02-16T01:12:00Z">
          <w:pPr>
            <w:ind w:left="720" w:hanging="720"/>
            <w:jc w:val="both"/>
          </w:pPr>
        </w:pPrChange>
      </w:pPr>
      <w:ins w:id="2501" w:author="Ram Shrestha" w:date="2014-02-16T01:12:00Z">
        <w:r w:rsidRPr="00072915">
          <w:rPr>
            <w:rFonts w:ascii="Cambria" w:hAnsi="Cambria"/>
            <w:noProof/>
            <w:rPrChange w:id="2502" w:author="Ram Shrestha" w:date="2014-02-16T01:12:00Z">
              <w:rPr/>
            </w:rPrChange>
          </w:rPr>
          <w:t>Huet, T, Cheynier, R, Meyerhans, A, Roelants, G, Wain-Hobson, S (1990) Genetic organization of a chimpanzee lentivirus related to HIV-1.</w:t>
        </w:r>
      </w:ins>
    </w:p>
    <w:p w:rsidR="00072915" w:rsidRPr="00072915" w:rsidRDefault="00072915" w:rsidP="00072915">
      <w:pPr>
        <w:jc w:val="both"/>
        <w:rPr>
          <w:ins w:id="2503" w:author="Ram Shrestha" w:date="2014-02-16T01:12:00Z"/>
          <w:rFonts w:ascii="Cambria" w:hAnsi="Cambria"/>
          <w:noProof/>
          <w:rPrChange w:id="2504" w:author="Ram Shrestha" w:date="2014-02-16T01:12:00Z">
            <w:rPr>
              <w:ins w:id="2505" w:author="Ram Shrestha" w:date="2014-02-16T01:12:00Z"/>
            </w:rPr>
          </w:rPrChange>
        </w:rPr>
        <w:pPrChange w:id="2506" w:author="Ram Shrestha" w:date="2014-02-16T01:12:00Z">
          <w:pPr>
            <w:ind w:left="720" w:hanging="720"/>
            <w:jc w:val="both"/>
          </w:pPr>
        </w:pPrChange>
      </w:pPr>
      <w:ins w:id="2507" w:author="Ram Shrestha" w:date="2014-02-16T01:12:00Z">
        <w:r w:rsidRPr="00072915">
          <w:rPr>
            <w:rFonts w:ascii="Cambria" w:hAnsi="Cambria"/>
            <w:noProof/>
            <w:rPrChange w:id="2508" w:author="Ram Shrestha" w:date="2014-02-16T01:12:00Z">
              <w:rPr/>
            </w:rPrChange>
          </w:rPr>
          <w:t xml:space="preserve">Hughes, JP, Totten, P (2003) Estimating the accuracy of polymerase chain reaction-based tests using endpoint dilution. </w:t>
        </w:r>
        <w:r w:rsidRPr="00072915">
          <w:rPr>
            <w:rFonts w:ascii="Cambria" w:hAnsi="Cambria"/>
            <w:i/>
            <w:noProof/>
            <w:rPrChange w:id="2509" w:author="Ram Shrestha" w:date="2014-02-16T01:12:00Z">
              <w:rPr/>
            </w:rPrChange>
          </w:rPr>
          <w:t>Biometrics</w:t>
        </w:r>
        <w:r w:rsidRPr="00072915">
          <w:rPr>
            <w:rFonts w:ascii="Cambria" w:hAnsi="Cambria"/>
            <w:noProof/>
            <w:rPrChange w:id="2510" w:author="Ram Shrestha" w:date="2014-02-16T01:12:00Z">
              <w:rPr/>
            </w:rPrChange>
          </w:rPr>
          <w:t xml:space="preserve"> </w:t>
        </w:r>
        <w:r w:rsidRPr="00072915">
          <w:rPr>
            <w:rFonts w:ascii="Cambria" w:hAnsi="Cambria"/>
            <w:b/>
            <w:noProof/>
            <w:rPrChange w:id="2511" w:author="Ram Shrestha" w:date="2014-02-16T01:12:00Z">
              <w:rPr/>
            </w:rPrChange>
          </w:rPr>
          <w:t>59</w:t>
        </w:r>
        <w:r w:rsidRPr="00072915">
          <w:rPr>
            <w:rFonts w:ascii="Cambria" w:hAnsi="Cambria"/>
            <w:noProof/>
            <w:rPrChange w:id="2512" w:author="Ram Shrestha" w:date="2014-02-16T01:12:00Z">
              <w:rPr/>
            </w:rPrChange>
          </w:rPr>
          <w:t>: 505-511.</w:t>
        </w:r>
      </w:ins>
    </w:p>
    <w:p w:rsidR="00072915" w:rsidRPr="00072915" w:rsidRDefault="00072915" w:rsidP="00072915">
      <w:pPr>
        <w:jc w:val="both"/>
        <w:rPr>
          <w:ins w:id="2513" w:author="Ram Shrestha" w:date="2014-02-16T01:12:00Z"/>
          <w:rFonts w:ascii="Cambria" w:hAnsi="Cambria"/>
          <w:noProof/>
          <w:rPrChange w:id="2514" w:author="Ram Shrestha" w:date="2014-02-16T01:12:00Z">
            <w:rPr>
              <w:ins w:id="2515" w:author="Ram Shrestha" w:date="2014-02-16T01:12:00Z"/>
            </w:rPr>
          </w:rPrChange>
        </w:rPr>
        <w:pPrChange w:id="2516" w:author="Ram Shrestha" w:date="2014-02-16T01:12:00Z">
          <w:pPr>
            <w:ind w:left="720" w:hanging="720"/>
            <w:jc w:val="both"/>
          </w:pPr>
        </w:pPrChange>
      </w:pPr>
      <w:ins w:id="2517" w:author="Ram Shrestha" w:date="2014-02-16T01:12:00Z">
        <w:r w:rsidRPr="00072915">
          <w:rPr>
            <w:rFonts w:ascii="Cambria" w:hAnsi="Cambria"/>
            <w:noProof/>
            <w:rPrChange w:id="2518" w:author="Ram Shrestha" w:date="2014-02-16T01:12:00Z">
              <w:rPr/>
            </w:rPrChange>
          </w:rPr>
          <w:t xml:space="preserve">Hulme, AE, Perez, O, Hope, TJ (2011) Complementary assays reveal a relationship between HIV-1 uncoating and reverse transcription. </w:t>
        </w:r>
        <w:r w:rsidRPr="00072915">
          <w:rPr>
            <w:rFonts w:ascii="Cambria" w:hAnsi="Cambria"/>
            <w:i/>
            <w:noProof/>
            <w:rPrChange w:id="2519" w:author="Ram Shrestha" w:date="2014-02-16T01:12:00Z">
              <w:rPr/>
            </w:rPrChange>
          </w:rPr>
          <w:t>Proc Natl Acad Sci U S A</w:t>
        </w:r>
        <w:r w:rsidRPr="00072915">
          <w:rPr>
            <w:rFonts w:ascii="Cambria" w:hAnsi="Cambria"/>
            <w:noProof/>
            <w:rPrChange w:id="2520" w:author="Ram Shrestha" w:date="2014-02-16T01:12:00Z">
              <w:rPr/>
            </w:rPrChange>
          </w:rPr>
          <w:t xml:space="preserve"> </w:t>
        </w:r>
        <w:r w:rsidRPr="00072915">
          <w:rPr>
            <w:rFonts w:ascii="Cambria" w:hAnsi="Cambria"/>
            <w:b/>
            <w:noProof/>
            <w:rPrChange w:id="2521" w:author="Ram Shrestha" w:date="2014-02-16T01:12:00Z">
              <w:rPr/>
            </w:rPrChange>
          </w:rPr>
          <w:t>108</w:t>
        </w:r>
        <w:r w:rsidRPr="00072915">
          <w:rPr>
            <w:rFonts w:ascii="Cambria" w:hAnsi="Cambria"/>
            <w:noProof/>
            <w:rPrChange w:id="2522" w:author="Ram Shrestha" w:date="2014-02-16T01:12:00Z">
              <w:rPr/>
            </w:rPrChange>
          </w:rPr>
          <w:t>: 9975-9980.</w:t>
        </w:r>
      </w:ins>
    </w:p>
    <w:p w:rsidR="00072915" w:rsidRPr="00072915" w:rsidRDefault="00072915" w:rsidP="00072915">
      <w:pPr>
        <w:jc w:val="both"/>
        <w:rPr>
          <w:ins w:id="2523" w:author="Ram Shrestha" w:date="2014-02-16T01:12:00Z"/>
          <w:rFonts w:ascii="Cambria" w:hAnsi="Cambria"/>
          <w:noProof/>
          <w:rPrChange w:id="2524" w:author="Ram Shrestha" w:date="2014-02-16T01:12:00Z">
            <w:rPr>
              <w:ins w:id="2525" w:author="Ram Shrestha" w:date="2014-02-16T01:12:00Z"/>
            </w:rPr>
          </w:rPrChange>
        </w:rPr>
        <w:pPrChange w:id="2526" w:author="Ram Shrestha" w:date="2014-02-16T01:12:00Z">
          <w:pPr>
            <w:ind w:left="720" w:hanging="720"/>
            <w:jc w:val="both"/>
          </w:pPr>
        </w:pPrChange>
      </w:pPr>
      <w:ins w:id="2527" w:author="Ram Shrestha" w:date="2014-02-16T01:12:00Z">
        <w:r w:rsidRPr="00072915">
          <w:rPr>
            <w:rFonts w:ascii="Cambria" w:hAnsi="Cambria"/>
            <w:noProof/>
            <w:rPrChange w:id="2528" w:author="Ram Shrestha" w:date="2014-02-16T01:12:00Z">
              <w:rPr/>
            </w:rPrChange>
          </w:rPr>
          <w:t xml:space="preserve">Huse, SM, Huber, JA, Morrison, HG, Sogin, ML, Welch, DM (2007) Accuracy and quality of massively parallel DNA pyrosequencing. </w:t>
        </w:r>
        <w:r w:rsidRPr="00072915">
          <w:rPr>
            <w:rFonts w:ascii="Cambria" w:hAnsi="Cambria"/>
            <w:i/>
            <w:noProof/>
            <w:rPrChange w:id="2529" w:author="Ram Shrestha" w:date="2014-02-16T01:12:00Z">
              <w:rPr/>
            </w:rPrChange>
          </w:rPr>
          <w:t>Genome biol</w:t>
        </w:r>
        <w:r w:rsidRPr="00072915">
          <w:rPr>
            <w:rFonts w:ascii="Cambria" w:hAnsi="Cambria"/>
            <w:noProof/>
            <w:rPrChange w:id="2530" w:author="Ram Shrestha" w:date="2014-02-16T01:12:00Z">
              <w:rPr/>
            </w:rPrChange>
          </w:rPr>
          <w:t xml:space="preserve"> </w:t>
        </w:r>
        <w:r w:rsidRPr="00072915">
          <w:rPr>
            <w:rFonts w:ascii="Cambria" w:hAnsi="Cambria"/>
            <w:b/>
            <w:noProof/>
            <w:rPrChange w:id="2531" w:author="Ram Shrestha" w:date="2014-02-16T01:12:00Z">
              <w:rPr/>
            </w:rPrChange>
          </w:rPr>
          <w:t>8</w:t>
        </w:r>
        <w:r w:rsidRPr="00072915">
          <w:rPr>
            <w:rFonts w:ascii="Cambria" w:hAnsi="Cambria"/>
            <w:noProof/>
            <w:rPrChange w:id="2532" w:author="Ram Shrestha" w:date="2014-02-16T01:12:00Z">
              <w:rPr/>
            </w:rPrChange>
          </w:rPr>
          <w:t>: R143.</w:t>
        </w:r>
      </w:ins>
    </w:p>
    <w:p w:rsidR="00072915" w:rsidRPr="00072915" w:rsidRDefault="00072915" w:rsidP="00072915">
      <w:pPr>
        <w:jc w:val="both"/>
        <w:rPr>
          <w:ins w:id="2533" w:author="Ram Shrestha" w:date="2014-02-16T01:12:00Z"/>
          <w:rFonts w:ascii="Cambria" w:hAnsi="Cambria"/>
          <w:noProof/>
          <w:rPrChange w:id="2534" w:author="Ram Shrestha" w:date="2014-02-16T01:12:00Z">
            <w:rPr>
              <w:ins w:id="2535" w:author="Ram Shrestha" w:date="2014-02-16T01:12:00Z"/>
            </w:rPr>
          </w:rPrChange>
        </w:rPr>
        <w:pPrChange w:id="2536" w:author="Ram Shrestha" w:date="2014-02-16T01:12:00Z">
          <w:pPr>
            <w:ind w:left="720" w:hanging="720"/>
            <w:jc w:val="both"/>
          </w:pPr>
        </w:pPrChange>
      </w:pPr>
      <w:ins w:id="2537" w:author="Ram Shrestha" w:date="2014-02-16T01:12:00Z">
        <w:r w:rsidRPr="00072915">
          <w:rPr>
            <w:rFonts w:ascii="Cambria" w:hAnsi="Cambria"/>
            <w:noProof/>
            <w:rPrChange w:id="2538" w:author="Ram Shrestha" w:date="2014-02-16T01:12:00Z">
              <w:rPr/>
            </w:rPrChange>
          </w:rPr>
          <w:t xml:space="preserve">Hussain, A, Wesley, C, Khalid, M, Chaudhry, A, Jameel, S (2008) Human immunodeficiency virus type 1 Vpu protein interacts with CD74 and modulates major histocompatibility complex class II presentation. </w:t>
        </w:r>
        <w:r w:rsidRPr="00072915">
          <w:rPr>
            <w:rFonts w:ascii="Cambria" w:hAnsi="Cambria"/>
            <w:i/>
            <w:noProof/>
            <w:rPrChange w:id="2539" w:author="Ram Shrestha" w:date="2014-02-16T01:12:00Z">
              <w:rPr/>
            </w:rPrChange>
          </w:rPr>
          <w:t>Journal of virology</w:t>
        </w:r>
        <w:r w:rsidRPr="00072915">
          <w:rPr>
            <w:rFonts w:ascii="Cambria" w:hAnsi="Cambria"/>
            <w:noProof/>
            <w:rPrChange w:id="2540" w:author="Ram Shrestha" w:date="2014-02-16T01:12:00Z">
              <w:rPr/>
            </w:rPrChange>
          </w:rPr>
          <w:t xml:space="preserve"> </w:t>
        </w:r>
        <w:r w:rsidRPr="00072915">
          <w:rPr>
            <w:rFonts w:ascii="Cambria" w:hAnsi="Cambria"/>
            <w:b/>
            <w:noProof/>
            <w:rPrChange w:id="2541" w:author="Ram Shrestha" w:date="2014-02-16T01:12:00Z">
              <w:rPr/>
            </w:rPrChange>
          </w:rPr>
          <w:t>82</w:t>
        </w:r>
        <w:r w:rsidRPr="00072915">
          <w:rPr>
            <w:rFonts w:ascii="Cambria" w:hAnsi="Cambria"/>
            <w:noProof/>
            <w:rPrChange w:id="2542" w:author="Ram Shrestha" w:date="2014-02-16T01:12:00Z">
              <w:rPr/>
            </w:rPrChange>
          </w:rPr>
          <w:t>: 893–902.</w:t>
        </w:r>
      </w:ins>
    </w:p>
    <w:p w:rsidR="00072915" w:rsidRPr="00072915" w:rsidRDefault="00072915" w:rsidP="00072915">
      <w:pPr>
        <w:jc w:val="both"/>
        <w:rPr>
          <w:ins w:id="2543" w:author="Ram Shrestha" w:date="2014-02-16T01:12:00Z"/>
          <w:rFonts w:ascii="Cambria" w:hAnsi="Cambria"/>
          <w:noProof/>
          <w:rPrChange w:id="2544" w:author="Ram Shrestha" w:date="2014-02-16T01:12:00Z">
            <w:rPr>
              <w:ins w:id="2545" w:author="Ram Shrestha" w:date="2014-02-16T01:12:00Z"/>
            </w:rPr>
          </w:rPrChange>
        </w:rPr>
        <w:pPrChange w:id="2546" w:author="Ram Shrestha" w:date="2014-02-16T01:12:00Z">
          <w:pPr>
            <w:ind w:left="720" w:hanging="720"/>
            <w:jc w:val="both"/>
          </w:pPr>
        </w:pPrChange>
      </w:pPr>
      <w:ins w:id="2547" w:author="Ram Shrestha" w:date="2014-02-16T01:12:00Z">
        <w:r w:rsidRPr="00072915">
          <w:rPr>
            <w:rFonts w:ascii="Cambria" w:hAnsi="Cambria"/>
            <w:noProof/>
            <w:rPrChange w:id="2548" w:author="Ram Shrestha" w:date="2014-02-16T01:12:00Z">
              <w:rPr/>
            </w:rPrChange>
          </w:rPr>
          <w:t>Ilina, T, Parniak, MA (2008) Inhibitors of HIV</w:t>
        </w:r>
        <w:r w:rsidRPr="00072915">
          <w:rPr>
            <w:rFonts w:ascii="Cambria" w:hAnsi="Cambria" w:hint="eastAsia"/>
            <w:noProof/>
            <w:rPrChange w:id="2549" w:author="Ram Shrestha" w:date="2014-02-16T01:12:00Z">
              <w:rPr>
                <w:rFonts w:hint="eastAsia"/>
              </w:rPr>
            </w:rPrChange>
          </w:rPr>
          <w:t>‐</w:t>
        </w:r>
        <w:r w:rsidRPr="00072915">
          <w:rPr>
            <w:rFonts w:ascii="Cambria" w:hAnsi="Cambria"/>
            <w:noProof/>
            <w:rPrChange w:id="2550" w:author="Ram Shrestha" w:date="2014-02-16T01:12:00Z">
              <w:rPr/>
            </w:rPrChange>
          </w:rPr>
          <w:t>1 Reverse Transcriptase. In: Advances in Pharmacology, Academic Press, pp. 121-167.</w:t>
        </w:r>
      </w:ins>
    </w:p>
    <w:p w:rsidR="00072915" w:rsidRPr="00072915" w:rsidRDefault="00072915" w:rsidP="00072915">
      <w:pPr>
        <w:jc w:val="both"/>
        <w:rPr>
          <w:ins w:id="2551" w:author="Ram Shrestha" w:date="2014-02-16T01:12:00Z"/>
          <w:rFonts w:ascii="Cambria" w:hAnsi="Cambria"/>
          <w:noProof/>
          <w:rPrChange w:id="2552" w:author="Ram Shrestha" w:date="2014-02-16T01:12:00Z">
            <w:rPr>
              <w:ins w:id="2553" w:author="Ram Shrestha" w:date="2014-02-16T01:12:00Z"/>
            </w:rPr>
          </w:rPrChange>
        </w:rPr>
        <w:pPrChange w:id="2554" w:author="Ram Shrestha" w:date="2014-02-16T01:12:00Z">
          <w:pPr>
            <w:ind w:left="720" w:hanging="720"/>
            <w:jc w:val="both"/>
          </w:pPr>
        </w:pPrChange>
      </w:pPr>
      <w:ins w:id="2555" w:author="Ram Shrestha" w:date="2014-02-16T01:12:00Z">
        <w:r w:rsidRPr="00072915">
          <w:rPr>
            <w:rFonts w:ascii="Cambria" w:hAnsi="Cambria"/>
            <w:noProof/>
            <w:rPrChange w:id="2556" w:author="Ram Shrestha" w:date="2014-02-16T01:12:00Z">
              <w:rPr/>
            </w:rPrChange>
          </w:rPr>
          <w:t xml:space="preserve">Jabara, CB, Jones, CD, Roach, J, Anderson, JA, Swanstrom, R (2011) Accurate sampling and deep sequencing of the HIV-1 protease gene using a Primer ID. </w:t>
        </w:r>
        <w:r w:rsidRPr="00072915">
          <w:rPr>
            <w:rFonts w:ascii="Cambria" w:hAnsi="Cambria"/>
            <w:i/>
            <w:noProof/>
            <w:rPrChange w:id="2557" w:author="Ram Shrestha" w:date="2014-02-16T01:12:00Z">
              <w:rPr/>
            </w:rPrChange>
          </w:rPr>
          <w:t>Proc Natl Acad Sci U S A</w:t>
        </w:r>
        <w:r w:rsidRPr="00072915">
          <w:rPr>
            <w:rFonts w:ascii="Cambria" w:hAnsi="Cambria"/>
            <w:noProof/>
            <w:rPrChange w:id="2558" w:author="Ram Shrestha" w:date="2014-02-16T01:12:00Z">
              <w:rPr/>
            </w:rPrChange>
          </w:rPr>
          <w:t xml:space="preserve"> </w:t>
        </w:r>
        <w:r w:rsidRPr="00072915">
          <w:rPr>
            <w:rFonts w:ascii="Cambria" w:hAnsi="Cambria"/>
            <w:b/>
            <w:noProof/>
            <w:rPrChange w:id="2559" w:author="Ram Shrestha" w:date="2014-02-16T01:12:00Z">
              <w:rPr/>
            </w:rPrChange>
          </w:rPr>
          <w:t>108</w:t>
        </w:r>
        <w:r w:rsidRPr="00072915">
          <w:rPr>
            <w:rFonts w:ascii="Cambria" w:hAnsi="Cambria"/>
            <w:noProof/>
            <w:rPrChange w:id="2560" w:author="Ram Shrestha" w:date="2014-02-16T01:12:00Z">
              <w:rPr/>
            </w:rPrChange>
          </w:rPr>
          <w:t>: 20166-20171.</w:t>
        </w:r>
      </w:ins>
    </w:p>
    <w:p w:rsidR="00072915" w:rsidRPr="00072915" w:rsidRDefault="00072915" w:rsidP="00072915">
      <w:pPr>
        <w:jc w:val="both"/>
        <w:rPr>
          <w:ins w:id="2561" w:author="Ram Shrestha" w:date="2014-02-16T01:12:00Z"/>
          <w:rFonts w:ascii="Cambria" w:hAnsi="Cambria"/>
          <w:noProof/>
          <w:rPrChange w:id="2562" w:author="Ram Shrestha" w:date="2014-02-16T01:12:00Z">
            <w:rPr>
              <w:ins w:id="2563" w:author="Ram Shrestha" w:date="2014-02-16T01:12:00Z"/>
            </w:rPr>
          </w:rPrChange>
        </w:rPr>
        <w:pPrChange w:id="2564" w:author="Ram Shrestha" w:date="2014-02-16T01:12:00Z">
          <w:pPr>
            <w:ind w:left="720" w:hanging="720"/>
            <w:jc w:val="both"/>
          </w:pPr>
        </w:pPrChange>
      </w:pPr>
      <w:ins w:id="2565" w:author="Ram Shrestha" w:date="2014-02-16T01:12:00Z">
        <w:r w:rsidRPr="00072915">
          <w:rPr>
            <w:rFonts w:ascii="Cambria" w:hAnsi="Cambria"/>
            <w:noProof/>
            <w:rPrChange w:id="2566" w:author="Ram Shrestha" w:date="2014-02-16T01:12:00Z">
              <w:rPr/>
            </w:rPrChange>
          </w:rPr>
          <w:t xml:space="preserve">Jacks, T, Power, MD, Masiarz, FR, Luciw, PA, Barr, PJ, Varmus, HE (1988) Characterization of ribosomal frameshifting in HIV-1 gag-pol expression. </w:t>
        </w:r>
        <w:r w:rsidRPr="00072915">
          <w:rPr>
            <w:rFonts w:ascii="Cambria" w:hAnsi="Cambria"/>
            <w:i/>
            <w:noProof/>
            <w:rPrChange w:id="2567" w:author="Ram Shrestha" w:date="2014-02-16T01:12:00Z">
              <w:rPr/>
            </w:rPrChange>
          </w:rPr>
          <w:t>Nature</w:t>
        </w:r>
        <w:r w:rsidRPr="00072915">
          <w:rPr>
            <w:rFonts w:ascii="Cambria" w:hAnsi="Cambria"/>
            <w:noProof/>
            <w:rPrChange w:id="2568" w:author="Ram Shrestha" w:date="2014-02-16T01:12:00Z">
              <w:rPr/>
            </w:rPrChange>
          </w:rPr>
          <w:t xml:space="preserve"> </w:t>
        </w:r>
        <w:r w:rsidRPr="00072915">
          <w:rPr>
            <w:rFonts w:ascii="Cambria" w:hAnsi="Cambria"/>
            <w:b/>
            <w:noProof/>
            <w:rPrChange w:id="2569" w:author="Ram Shrestha" w:date="2014-02-16T01:12:00Z">
              <w:rPr/>
            </w:rPrChange>
          </w:rPr>
          <w:t>331</w:t>
        </w:r>
        <w:r w:rsidRPr="00072915">
          <w:rPr>
            <w:rFonts w:ascii="Cambria" w:hAnsi="Cambria"/>
            <w:noProof/>
            <w:rPrChange w:id="2570" w:author="Ram Shrestha" w:date="2014-02-16T01:12:00Z">
              <w:rPr/>
            </w:rPrChange>
          </w:rPr>
          <w:t>: 280-283.</w:t>
        </w:r>
      </w:ins>
    </w:p>
    <w:p w:rsidR="00072915" w:rsidRPr="00072915" w:rsidRDefault="00072915" w:rsidP="00072915">
      <w:pPr>
        <w:jc w:val="both"/>
        <w:rPr>
          <w:ins w:id="2571" w:author="Ram Shrestha" w:date="2014-02-16T01:12:00Z"/>
          <w:rFonts w:ascii="Cambria" w:hAnsi="Cambria"/>
          <w:noProof/>
          <w:rPrChange w:id="2572" w:author="Ram Shrestha" w:date="2014-02-16T01:12:00Z">
            <w:rPr>
              <w:ins w:id="2573" w:author="Ram Shrestha" w:date="2014-02-16T01:12:00Z"/>
            </w:rPr>
          </w:rPrChange>
        </w:rPr>
        <w:pPrChange w:id="2574" w:author="Ram Shrestha" w:date="2014-02-16T01:12:00Z">
          <w:pPr>
            <w:ind w:left="720" w:hanging="720"/>
            <w:jc w:val="both"/>
          </w:pPr>
        </w:pPrChange>
      </w:pPr>
      <w:ins w:id="2575" w:author="Ram Shrestha" w:date="2014-02-16T01:12:00Z">
        <w:r w:rsidRPr="00072915">
          <w:rPr>
            <w:rFonts w:ascii="Cambria" w:hAnsi="Cambria"/>
            <w:noProof/>
            <w:rPrChange w:id="2576" w:author="Ram Shrestha" w:date="2014-02-16T01:12:00Z">
              <w:rPr/>
            </w:rPrChange>
          </w:rPr>
          <w:t xml:space="preserve">Jacobo-Molina, A, Arnold, E (1991) HIV reverse transcriptase structure-function relationships. </w:t>
        </w:r>
        <w:r w:rsidRPr="00072915">
          <w:rPr>
            <w:rFonts w:ascii="Cambria" w:hAnsi="Cambria"/>
            <w:i/>
            <w:noProof/>
            <w:rPrChange w:id="2577" w:author="Ram Shrestha" w:date="2014-02-16T01:12:00Z">
              <w:rPr/>
            </w:rPrChange>
          </w:rPr>
          <w:t>Biochemistry</w:t>
        </w:r>
        <w:r w:rsidRPr="00072915">
          <w:rPr>
            <w:rFonts w:ascii="Cambria" w:hAnsi="Cambria"/>
            <w:noProof/>
            <w:rPrChange w:id="2578" w:author="Ram Shrestha" w:date="2014-02-16T01:12:00Z">
              <w:rPr/>
            </w:rPrChange>
          </w:rPr>
          <w:t xml:space="preserve"> </w:t>
        </w:r>
        <w:r w:rsidRPr="00072915">
          <w:rPr>
            <w:rFonts w:ascii="Cambria" w:hAnsi="Cambria"/>
            <w:b/>
            <w:noProof/>
            <w:rPrChange w:id="2579" w:author="Ram Shrestha" w:date="2014-02-16T01:12:00Z">
              <w:rPr/>
            </w:rPrChange>
          </w:rPr>
          <w:t>30</w:t>
        </w:r>
        <w:r w:rsidRPr="00072915">
          <w:rPr>
            <w:rFonts w:ascii="Cambria" w:hAnsi="Cambria"/>
            <w:noProof/>
            <w:rPrChange w:id="2580" w:author="Ram Shrestha" w:date="2014-02-16T01:12:00Z">
              <w:rPr/>
            </w:rPrChange>
          </w:rPr>
          <w:t>: 6351–6361.</w:t>
        </w:r>
      </w:ins>
    </w:p>
    <w:p w:rsidR="00072915" w:rsidRPr="00072915" w:rsidRDefault="00072915" w:rsidP="00072915">
      <w:pPr>
        <w:jc w:val="both"/>
        <w:rPr>
          <w:ins w:id="2581" w:author="Ram Shrestha" w:date="2014-02-16T01:12:00Z"/>
          <w:rFonts w:ascii="Cambria" w:hAnsi="Cambria"/>
          <w:noProof/>
          <w:rPrChange w:id="2582" w:author="Ram Shrestha" w:date="2014-02-16T01:12:00Z">
            <w:rPr>
              <w:ins w:id="2583" w:author="Ram Shrestha" w:date="2014-02-16T01:12:00Z"/>
            </w:rPr>
          </w:rPrChange>
        </w:rPr>
        <w:pPrChange w:id="2584" w:author="Ram Shrestha" w:date="2014-02-16T01:12:00Z">
          <w:pPr>
            <w:ind w:left="720" w:hanging="720"/>
            <w:jc w:val="both"/>
          </w:pPr>
        </w:pPrChange>
      </w:pPr>
      <w:ins w:id="2585" w:author="Ram Shrestha" w:date="2014-02-16T01:12:00Z">
        <w:r w:rsidRPr="00072915">
          <w:rPr>
            <w:rFonts w:ascii="Cambria" w:hAnsi="Cambria"/>
            <w:noProof/>
            <w:rPrChange w:id="2586" w:author="Ram Shrestha" w:date="2014-02-16T01:12:00Z">
              <w:rPr/>
            </w:rPrChange>
          </w:rPr>
          <w:t xml:space="preserve">Jager, S, Kim, DY, Hultquist, JF, Shindo, K, LaRue, RS, Kwon, E, Li, M, Anderson, BD, Yen, L, Stanley, D, Mahon, C, Kane, J, Franks-Skiba, K, Cimermancic, P, Burlingame, A, Sali, A, Craik, CS, Harris, RS, Gross, JD, Krogan, NJ Vif hijacks CBF-beta to degrade APOBEC3G and promote HIV-1 infection. </w:t>
        </w:r>
        <w:r w:rsidRPr="00072915">
          <w:rPr>
            <w:rFonts w:ascii="Cambria" w:hAnsi="Cambria"/>
            <w:i/>
            <w:noProof/>
            <w:rPrChange w:id="2587" w:author="Ram Shrestha" w:date="2014-02-16T01:12:00Z">
              <w:rPr/>
            </w:rPrChange>
          </w:rPr>
          <w:t>Nature</w:t>
        </w:r>
        <w:r w:rsidRPr="00072915">
          <w:rPr>
            <w:rFonts w:ascii="Cambria" w:hAnsi="Cambria"/>
            <w:noProof/>
            <w:rPrChange w:id="2588" w:author="Ram Shrestha" w:date="2014-02-16T01:12:00Z">
              <w:rPr/>
            </w:rPrChange>
          </w:rPr>
          <w:t xml:space="preserve"> </w:t>
        </w:r>
        <w:r w:rsidRPr="00072915">
          <w:rPr>
            <w:rFonts w:ascii="Cambria" w:hAnsi="Cambria"/>
            <w:b/>
            <w:noProof/>
            <w:rPrChange w:id="2589" w:author="Ram Shrestha" w:date="2014-02-16T01:12:00Z">
              <w:rPr/>
            </w:rPrChange>
          </w:rPr>
          <w:t>481</w:t>
        </w:r>
        <w:r w:rsidRPr="00072915">
          <w:rPr>
            <w:rFonts w:ascii="Cambria" w:hAnsi="Cambria"/>
            <w:noProof/>
            <w:rPrChange w:id="2590" w:author="Ram Shrestha" w:date="2014-02-16T01:12:00Z">
              <w:rPr/>
            </w:rPrChange>
          </w:rPr>
          <w:t>: 371-375.</w:t>
        </w:r>
      </w:ins>
    </w:p>
    <w:p w:rsidR="00072915" w:rsidRPr="00072915" w:rsidRDefault="00072915" w:rsidP="00072915">
      <w:pPr>
        <w:jc w:val="both"/>
        <w:rPr>
          <w:ins w:id="2591" w:author="Ram Shrestha" w:date="2014-02-16T01:12:00Z"/>
          <w:rFonts w:ascii="Cambria" w:hAnsi="Cambria"/>
          <w:noProof/>
          <w:rPrChange w:id="2592" w:author="Ram Shrestha" w:date="2014-02-16T01:12:00Z">
            <w:rPr>
              <w:ins w:id="2593" w:author="Ram Shrestha" w:date="2014-02-16T01:12:00Z"/>
            </w:rPr>
          </w:rPrChange>
        </w:rPr>
        <w:pPrChange w:id="2594" w:author="Ram Shrestha" w:date="2014-02-16T01:12:00Z">
          <w:pPr>
            <w:ind w:left="720" w:hanging="720"/>
            <w:jc w:val="both"/>
          </w:pPr>
        </w:pPrChange>
      </w:pPr>
      <w:ins w:id="2595" w:author="Ram Shrestha" w:date="2014-02-16T01:12:00Z">
        <w:r w:rsidRPr="00072915">
          <w:rPr>
            <w:rFonts w:ascii="Cambria" w:hAnsi="Cambria"/>
            <w:noProof/>
            <w:rPrChange w:id="2596" w:author="Ram Shrestha" w:date="2014-02-16T01:12:00Z">
              <w:rPr/>
            </w:rPrChange>
          </w:rPr>
          <w:t xml:space="preserve">Jakobson, CG, Dinnar, U, Feinsod, M, Nemirovsky, Y (2002) Ion-sensitive field-effect transistors in standard CMOS fabricated by post processing. </w:t>
        </w:r>
        <w:r w:rsidRPr="00072915">
          <w:rPr>
            <w:rFonts w:ascii="Cambria" w:hAnsi="Cambria"/>
            <w:i/>
            <w:noProof/>
            <w:rPrChange w:id="2597" w:author="Ram Shrestha" w:date="2014-02-16T01:12:00Z">
              <w:rPr/>
            </w:rPrChange>
          </w:rPr>
          <w:t>IEEE Sensors Journal</w:t>
        </w:r>
        <w:r w:rsidRPr="00072915">
          <w:rPr>
            <w:rFonts w:ascii="Cambria" w:hAnsi="Cambria"/>
            <w:noProof/>
            <w:rPrChange w:id="2598" w:author="Ram Shrestha" w:date="2014-02-16T01:12:00Z">
              <w:rPr/>
            </w:rPrChange>
          </w:rPr>
          <w:t xml:space="preserve"> </w:t>
        </w:r>
        <w:r w:rsidRPr="00072915">
          <w:rPr>
            <w:rFonts w:ascii="Cambria" w:hAnsi="Cambria"/>
            <w:b/>
            <w:noProof/>
            <w:rPrChange w:id="2599" w:author="Ram Shrestha" w:date="2014-02-16T01:12:00Z">
              <w:rPr/>
            </w:rPrChange>
          </w:rPr>
          <w:t>2</w:t>
        </w:r>
        <w:r w:rsidRPr="00072915">
          <w:rPr>
            <w:rFonts w:ascii="Cambria" w:hAnsi="Cambria"/>
            <w:noProof/>
            <w:rPrChange w:id="2600" w:author="Ram Shrestha" w:date="2014-02-16T01:12:00Z">
              <w:rPr/>
            </w:rPrChange>
          </w:rPr>
          <w:t>: 279-287.</w:t>
        </w:r>
      </w:ins>
    </w:p>
    <w:p w:rsidR="00072915" w:rsidRPr="00072915" w:rsidRDefault="00072915" w:rsidP="00072915">
      <w:pPr>
        <w:jc w:val="both"/>
        <w:rPr>
          <w:ins w:id="2601" w:author="Ram Shrestha" w:date="2014-02-16T01:12:00Z"/>
          <w:rFonts w:ascii="Cambria" w:hAnsi="Cambria"/>
          <w:noProof/>
          <w:rPrChange w:id="2602" w:author="Ram Shrestha" w:date="2014-02-16T01:12:00Z">
            <w:rPr>
              <w:ins w:id="2603" w:author="Ram Shrestha" w:date="2014-02-16T01:12:00Z"/>
            </w:rPr>
          </w:rPrChange>
        </w:rPr>
        <w:pPrChange w:id="2604" w:author="Ram Shrestha" w:date="2014-02-16T01:12:00Z">
          <w:pPr>
            <w:ind w:left="720" w:hanging="720"/>
            <w:jc w:val="both"/>
          </w:pPr>
        </w:pPrChange>
      </w:pPr>
      <w:ins w:id="2605" w:author="Ram Shrestha" w:date="2014-02-16T01:12:00Z">
        <w:r w:rsidRPr="00072915">
          <w:rPr>
            <w:rFonts w:ascii="Cambria" w:hAnsi="Cambria"/>
            <w:noProof/>
            <w:rPrChange w:id="2606" w:author="Ram Shrestha" w:date="2014-02-16T01:12:00Z">
              <w:rPr/>
            </w:rPrChange>
          </w:rPr>
          <w: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t>
        </w:r>
        <w:r w:rsidRPr="00072915">
          <w:rPr>
            <w:rFonts w:ascii="Cambria" w:hAnsi="Cambria"/>
            <w:i/>
            <w:noProof/>
            <w:rPrChange w:id="2607" w:author="Ram Shrestha" w:date="2014-02-16T01:12:00Z">
              <w:rPr/>
            </w:rPrChange>
          </w:rPr>
          <w:t>J Infect Dis</w:t>
        </w:r>
        <w:r w:rsidRPr="00072915">
          <w:rPr>
            <w:rFonts w:ascii="Cambria" w:hAnsi="Cambria"/>
            <w:noProof/>
            <w:rPrChange w:id="2608" w:author="Ram Shrestha" w:date="2014-02-16T01:12:00Z">
              <w:rPr/>
            </w:rPrChange>
          </w:rPr>
          <w:t xml:space="preserve"> </w:t>
        </w:r>
        <w:r w:rsidRPr="00072915">
          <w:rPr>
            <w:rFonts w:ascii="Cambria" w:hAnsi="Cambria"/>
            <w:b/>
            <w:noProof/>
            <w:rPrChange w:id="2609" w:author="Ram Shrestha" w:date="2014-02-16T01:12:00Z">
              <w:rPr/>
            </w:rPrChange>
          </w:rPr>
          <w:t>171</w:t>
        </w:r>
        <w:r w:rsidRPr="00072915">
          <w:rPr>
            <w:rFonts w:ascii="Cambria" w:hAnsi="Cambria"/>
            <w:noProof/>
            <w:rPrChange w:id="2610" w:author="Ram Shrestha" w:date="2014-02-16T01:12:00Z">
              <w:rPr/>
            </w:rPrChange>
          </w:rPr>
          <w:t>: 1172-1179.</w:t>
        </w:r>
      </w:ins>
    </w:p>
    <w:p w:rsidR="00072915" w:rsidRPr="00072915" w:rsidRDefault="00072915" w:rsidP="00072915">
      <w:pPr>
        <w:jc w:val="both"/>
        <w:rPr>
          <w:ins w:id="2611" w:author="Ram Shrestha" w:date="2014-02-16T01:12:00Z"/>
          <w:rFonts w:ascii="Cambria" w:hAnsi="Cambria"/>
          <w:noProof/>
          <w:rPrChange w:id="2612" w:author="Ram Shrestha" w:date="2014-02-16T01:12:00Z">
            <w:rPr>
              <w:ins w:id="2613" w:author="Ram Shrestha" w:date="2014-02-16T01:12:00Z"/>
            </w:rPr>
          </w:rPrChange>
        </w:rPr>
        <w:pPrChange w:id="2614" w:author="Ram Shrestha" w:date="2014-02-16T01:12:00Z">
          <w:pPr>
            <w:ind w:left="720" w:hanging="720"/>
            <w:jc w:val="both"/>
          </w:pPr>
        </w:pPrChange>
      </w:pPr>
      <w:ins w:id="2615" w:author="Ram Shrestha" w:date="2014-02-16T01:12:00Z">
        <w:r w:rsidRPr="00072915">
          <w:rPr>
            <w:rFonts w:ascii="Cambria" w:hAnsi="Cambria"/>
            <w:noProof/>
            <w:rPrChange w:id="2616" w:author="Ram Shrestha" w:date="2014-02-16T01:12: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072915">
          <w:rPr>
            <w:rFonts w:ascii="Cambria" w:hAnsi="Cambria"/>
            <w:i/>
            <w:noProof/>
            <w:rPrChange w:id="2617" w:author="Ram Shrestha" w:date="2014-02-16T01:12:00Z">
              <w:rPr/>
            </w:rPrChange>
          </w:rPr>
          <w:t>Antivir Ther</w:t>
        </w:r>
        <w:r w:rsidRPr="00072915">
          <w:rPr>
            <w:rFonts w:ascii="Cambria" w:hAnsi="Cambria"/>
            <w:noProof/>
            <w:rPrChange w:id="2618" w:author="Ram Shrestha" w:date="2014-02-16T01:12:00Z">
              <w:rPr/>
            </w:rPrChange>
          </w:rPr>
          <w:t xml:space="preserve"> </w:t>
        </w:r>
        <w:r w:rsidRPr="00072915">
          <w:rPr>
            <w:rFonts w:ascii="Cambria" w:hAnsi="Cambria"/>
            <w:b/>
            <w:noProof/>
            <w:rPrChange w:id="2619" w:author="Ram Shrestha" w:date="2014-02-16T01:12:00Z">
              <w:rPr/>
            </w:rPrChange>
          </w:rPr>
          <w:t>16</w:t>
        </w:r>
        <w:r w:rsidRPr="00072915">
          <w:rPr>
            <w:rFonts w:ascii="Cambria" w:hAnsi="Cambria"/>
            <w:noProof/>
            <w:rPrChange w:id="2620" w:author="Ram Shrestha" w:date="2014-02-16T01:12:00Z">
              <w:rPr/>
            </w:rPrChange>
          </w:rPr>
          <w:t>: 871-878.</w:t>
        </w:r>
      </w:ins>
    </w:p>
    <w:p w:rsidR="00072915" w:rsidRPr="00072915" w:rsidRDefault="00072915" w:rsidP="00072915">
      <w:pPr>
        <w:jc w:val="both"/>
        <w:rPr>
          <w:ins w:id="2621" w:author="Ram Shrestha" w:date="2014-02-16T01:12:00Z"/>
          <w:rFonts w:ascii="Cambria" w:hAnsi="Cambria"/>
          <w:noProof/>
          <w:rPrChange w:id="2622" w:author="Ram Shrestha" w:date="2014-02-16T01:12:00Z">
            <w:rPr>
              <w:ins w:id="2623" w:author="Ram Shrestha" w:date="2014-02-16T01:12:00Z"/>
            </w:rPr>
          </w:rPrChange>
        </w:rPr>
        <w:pPrChange w:id="2624" w:author="Ram Shrestha" w:date="2014-02-16T01:12:00Z">
          <w:pPr>
            <w:ind w:left="720" w:hanging="720"/>
            <w:jc w:val="both"/>
          </w:pPr>
        </w:pPrChange>
      </w:pPr>
      <w:ins w:id="2625" w:author="Ram Shrestha" w:date="2014-02-16T01:12:00Z">
        <w:r w:rsidRPr="00072915">
          <w:rPr>
            <w:rFonts w:ascii="Cambria" w:hAnsi="Cambria"/>
            <w:noProof/>
            <w:rPrChange w:id="2626" w:author="Ram Shrestha" w:date="2014-02-16T01:12:00Z">
              <w:rPr/>
            </w:rPrChange>
          </w:rPr>
          <w:t xml:space="preserve">Johnson, JA, Geretti, AM (2010) Low-frequency HIV-1 drug resistance mutations can be clinically significant but must be interpreted with caution. </w:t>
        </w:r>
        <w:r w:rsidRPr="00072915">
          <w:rPr>
            <w:rFonts w:ascii="Cambria" w:hAnsi="Cambria"/>
            <w:i/>
            <w:noProof/>
            <w:rPrChange w:id="2627" w:author="Ram Shrestha" w:date="2014-02-16T01:12:00Z">
              <w:rPr/>
            </w:rPrChange>
          </w:rPr>
          <w:t>J Antimicrob Chemother</w:t>
        </w:r>
        <w:r w:rsidRPr="00072915">
          <w:rPr>
            <w:rFonts w:ascii="Cambria" w:hAnsi="Cambria"/>
            <w:noProof/>
            <w:rPrChange w:id="2628" w:author="Ram Shrestha" w:date="2014-02-16T01:12:00Z">
              <w:rPr/>
            </w:rPrChange>
          </w:rPr>
          <w:t xml:space="preserve"> </w:t>
        </w:r>
        <w:r w:rsidRPr="00072915">
          <w:rPr>
            <w:rFonts w:ascii="Cambria" w:hAnsi="Cambria"/>
            <w:b/>
            <w:noProof/>
            <w:rPrChange w:id="2629" w:author="Ram Shrestha" w:date="2014-02-16T01:12:00Z">
              <w:rPr/>
            </w:rPrChange>
          </w:rPr>
          <w:t>65</w:t>
        </w:r>
        <w:r w:rsidRPr="00072915">
          <w:rPr>
            <w:rFonts w:ascii="Cambria" w:hAnsi="Cambria"/>
            <w:noProof/>
            <w:rPrChange w:id="2630" w:author="Ram Shrestha" w:date="2014-02-16T01:12:00Z">
              <w:rPr/>
            </w:rPrChange>
          </w:rPr>
          <w:t>: 1322-1326.</w:t>
        </w:r>
      </w:ins>
    </w:p>
    <w:p w:rsidR="00072915" w:rsidRPr="00072915" w:rsidRDefault="00072915" w:rsidP="00072915">
      <w:pPr>
        <w:jc w:val="both"/>
        <w:rPr>
          <w:ins w:id="2631" w:author="Ram Shrestha" w:date="2014-02-16T01:12:00Z"/>
          <w:rFonts w:ascii="Cambria" w:hAnsi="Cambria"/>
          <w:noProof/>
          <w:rPrChange w:id="2632" w:author="Ram Shrestha" w:date="2014-02-16T01:12:00Z">
            <w:rPr>
              <w:ins w:id="2633" w:author="Ram Shrestha" w:date="2014-02-16T01:12:00Z"/>
            </w:rPr>
          </w:rPrChange>
        </w:rPr>
        <w:pPrChange w:id="2634" w:author="Ram Shrestha" w:date="2014-02-16T01:12:00Z">
          <w:pPr>
            <w:ind w:left="720" w:hanging="720"/>
            <w:jc w:val="both"/>
          </w:pPr>
        </w:pPrChange>
      </w:pPr>
      <w:ins w:id="2635" w:author="Ram Shrestha" w:date="2014-02-16T01:12:00Z">
        <w:r w:rsidRPr="00072915">
          <w:rPr>
            <w:rFonts w:ascii="Cambria" w:hAnsi="Cambria"/>
            <w:noProof/>
            <w:rPrChange w:id="2636" w:author="Ram Shrestha" w:date="2014-02-16T01:12: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072915">
          <w:rPr>
            <w:rFonts w:ascii="Cambria" w:hAnsi="Cambria"/>
            <w:i/>
            <w:noProof/>
            <w:rPrChange w:id="2637" w:author="Ram Shrestha" w:date="2014-02-16T01:12:00Z">
              <w:rPr/>
            </w:rPrChange>
          </w:rPr>
          <w:t>PLoS Med</w:t>
        </w:r>
        <w:r w:rsidRPr="00072915">
          <w:rPr>
            <w:rFonts w:ascii="Cambria" w:hAnsi="Cambria"/>
            <w:noProof/>
            <w:rPrChange w:id="2638" w:author="Ram Shrestha" w:date="2014-02-16T01:12:00Z">
              <w:rPr/>
            </w:rPrChange>
          </w:rPr>
          <w:t xml:space="preserve"> </w:t>
        </w:r>
        <w:r w:rsidRPr="00072915">
          <w:rPr>
            <w:rFonts w:ascii="Cambria" w:hAnsi="Cambria"/>
            <w:b/>
            <w:noProof/>
            <w:rPrChange w:id="2639" w:author="Ram Shrestha" w:date="2014-02-16T01:12:00Z">
              <w:rPr/>
            </w:rPrChange>
          </w:rPr>
          <w:t>5</w:t>
        </w:r>
        <w:r w:rsidRPr="00072915">
          <w:rPr>
            <w:rFonts w:ascii="Cambria" w:hAnsi="Cambria"/>
            <w:noProof/>
            <w:rPrChange w:id="2640" w:author="Ram Shrestha" w:date="2014-02-16T01:12:00Z">
              <w:rPr/>
            </w:rPrChange>
          </w:rPr>
          <w:t>: e158.</w:t>
        </w:r>
      </w:ins>
    </w:p>
    <w:p w:rsidR="00072915" w:rsidRPr="00072915" w:rsidRDefault="00072915" w:rsidP="00072915">
      <w:pPr>
        <w:jc w:val="both"/>
        <w:rPr>
          <w:ins w:id="2641" w:author="Ram Shrestha" w:date="2014-02-16T01:12:00Z"/>
          <w:rFonts w:ascii="Cambria" w:hAnsi="Cambria"/>
          <w:noProof/>
          <w:rPrChange w:id="2642" w:author="Ram Shrestha" w:date="2014-02-16T01:12:00Z">
            <w:rPr>
              <w:ins w:id="2643" w:author="Ram Shrestha" w:date="2014-02-16T01:12:00Z"/>
            </w:rPr>
          </w:rPrChange>
        </w:rPr>
        <w:pPrChange w:id="2644" w:author="Ram Shrestha" w:date="2014-02-16T01:12:00Z">
          <w:pPr>
            <w:ind w:left="720" w:hanging="720"/>
            <w:jc w:val="both"/>
          </w:pPr>
        </w:pPrChange>
      </w:pPr>
      <w:ins w:id="2645" w:author="Ram Shrestha" w:date="2014-02-16T01:12:00Z">
        <w:r w:rsidRPr="00072915">
          <w:rPr>
            <w:rFonts w:ascii="Cambria" w:hAnsi="Cambria"/>
            <w:noProof/>
            <w:rPrChange w:id="2646" w:author="Ram Shrestha" w:date="2014-02-16T01:12:00Z">
              <w:rPr/>
            </w:rPrChange>
          </w:rPr>
          <w:t xml:space="preserve">Jowett, JB, Planelles, V, Poon, B, Shah, NP, Chen, M-L, Chen, IS (1995) The human immunodeficiency virus type 1 vpr gene arrests infected T cells in the G2+ M phase of the cell cycle. </w:t>
        </w:r>
        <w:r w:rsidRPr="00072915">
          <w:rPr>
            <w:rFonts w:ascii="Cambria" w:hAnsi="Cambria"/>
            <w:i/>
            <w:noProof/>
            <w:rPrChange w:id="2647" w:author="Ram Shrestha" w:date="2014-02-16T01:12:00Z">
              <w:rPr/>
            </w:rPrChange>
          </w:rPr>
          <w:t>Journal of virology</w:t>
        </w:r>
        <w:r w:rsidRPr="00072915">
          <w:rPr>
            <w:rFonts w:ascii="Cambria" w:hAnsi="Cambria"/>
            <w:noProof/>
            <w:rPrChange w:id="2648" w:author="Ram Shrestha" w:date="2014-02-16T01:12:00Z">
              <w:rPr/>
            </w:rPrChange>
          </w:rPr>
          <w:t xml:space="preserve"> </w:t>
        </w:r>
        <w:r w:rsidRPr="00072915">
          <w:rPr>
            <w:rFonts w:ascii="Cambria" w:hAnsi="Cambria"/>
            <w:b/>
            <w:noProof/>
            <w:rPrChange w:id="2649" w:author="Ram Shrestha" w:date="2014-02-16T01:12:00Z">
              <w:rPr/>
            </w:rPrChange>
          </w:rPr>
          <w:t>69</w:t>
        </w:r>
        <w:r w:rsidRPr="00072915">
          <w:rPr>
            <w:rFonts w:ascii="Cambria" w:hAnsi="Cambria"/>
            <w:noProof/>
            <w:rPrChange w:id="2650" w:author="Ram Shrestha" w:date="2014-02-16T01:12:00Z">
              <w:rPr/>
            </w:rPrChange>
          </w:rPr>
          <w:t>: 6304–6313.</w:t>
        </w:r>
      </w:ins>
    </w:p>
    <w:p w:rsidR="00072915" w:rsidRPr="00072915" w:rsidRDefault="00072915" w:rsidP="00072915">
      <w:pPr>
        <w:jc w:val="both"/>
        <w:rPr>
          <w:ins w:id="2651" w:author="Ram Shrestha" w:date="2014-02-16T01:12:00Z"/>
          <w:rFonts w:ascii="Cambria" w:hAnsi="Cambria"/>
          <w:noProof/>
          <w:rPrChange w:id="2652" w:author="Ram Shrestha" w:date="2014-02-16T01:12:00Z">
            <w:rPr>
              <w:ins w:id="2653" w:author="Ram Shrestha" w:date="2014-02-16T01:12:00Z"/>
            </w:rPr>
          </w:rPrChange>
        </w:rPr>
        <w:pPrChange w:id="2654" w:author="Ram Shrestha" w:date="2014-02-16T01:12:00Z">
          <w:pPr>
            <w:ind w:left="720" w:hanging="720"/>
            <w:jc w:val="both"/>
          </w:pPr>
        </w:pPrChange>
      </w:pPr>
      <w:ins w:id="2655" w:author="Ram Shrestha" w:date="2014-02-16T01:12:00Z">
        <w:r w:rsidRPr="00072915">
          <w:rPr>
            <w:rFonts w:ascii="Cambria" w:hAnsi="Cambria"/>
            <w:noProof/>
            <w:rPrChange w:id="2656" w:author="Ram Shrestha" w:date="2014-02-16T01:12:00Z">
              <w:rPr/>
            </w:rPrChange>
          </w:rPr>
          <w:t xml:space="preserve">Kahn, JO, Lagakos, SW, Richman, DD, Cross, A, Pettinelli, C, Liou, SH, Brown, M, Volberding, PA, Crumpacker, CS, Beall, G, et al. (1992) A controlled trial comparing continued zidovudine with didanosine in human immunodeficiency virus infection. The NIAID AIDS Clinical Trials Group. </w:t>
        </w:r>
        <w:r w:rsidRPr="00072915">
          <w:rPr>
            <w:rFonts w:ascii="Cambria" w:hAnsi="Cambria"/>
            <w:i/>
            <w:noProof/>
            <w:rPrChange w:id="2657" w:author="Ram Shrestha" w:date="2014-02-16T01:12:00Z">
              <w:rPr/>
            </w:rPrChange>
          </w:rPr>
          <w:t>N Engl J Med</w:t>
        </w:r>
        <w:r w:rsidRPr="00072915">
          <w:rPr>
            <w:rFonts w:ascii="Cambria" w:hAnsi="Cambria"/>
            <w:noProof/>
            <w:rPrChange w:id="2658" w:author="Ram Shrestha" w:date="2014-02-16T01:12:00Z">
              <w:rPr/>
            </w:rPrChange>
          </w:rPr>
          <w:t xml:space="preserve"> </w:t>
        </w:r>
        <w:r w:rsidRPr="00072915">
          <w:rPr>
            <w:rFonts w:ascii="Cambria" w:hAnsi="Cambria"/>
            <w:b/>
            <w:noProof/>
            <w:rPrChange w:id="2659" w:author="Ram Shrestha" w:date="2014-02-16T01:12:00Z">
              <w:rPr/>
            </w:rPrChange>
          </w:rPr>
          <w:t>327</w:t>
        </w:r>
        <w:r w:rsidRPr="00072915">
          <w:rPr>
            <w:rFonts w:ascii="Cambria" w:hAnsi="Cambria"/>
            <w:noProof/>
            <w:rPrChange w:id="2660" w:author="Ram Shrestha" w:date="2014-02-16T01:12:00Z">
              <w:rPr/>
            </w:rPrChange>
          </w:rPr>
          <w:t>: 581-587.</w:t>
        </w:r>
      </w:ins>
    </w:p>
    <w:p w:rsidR="00072915" w:rsidRPr="00072915" w:rsidRDefault="00072915" w:rsidP="00072915">
      <w:pPr>
        <w:jc w:val="both"/>
        <w:rPr>
          <w:ins w:id="2661" w:author="Ram Shrestha" w:date="2014-02-16T01:12:00Z"/>
          <w:rFonts w:ascii="Cambria" w:hAnsi="Cambria"/>
          <w:noProof/>
          <w:rPrChange w:id="2662" w:author="Ram Shrestha" w:date="2014-02-16T01:12:00Z">
            <w:rPr>
              <w:ins w:id="2663" w:author="Ram Shrestha" w:date="2014-02-16T01:12:00Z"/>
            </w:rPr>
          </w:rPrChange>
        </w:rPr>
        <w:pPrChange w:id="2664" w:author="Ram Shrestha" w:date="2014-02-16T01:12:00Z">
          <w:pPr>
            <w:ind w:left="720" w:hanging="720"/>
            <w:jc w:val="both"/>
          </w:pPr>
        </w:pPrChange>
      </w:pPr>
      <w:ins w:id="2665" w:author="Ram Shrestha" w:date="2014-02-16T01:12:00Z">
        <w:r w:rsidRPr="00072915">
          <w:rPr>
            <w:rFonts w:ascii="Cambria" w:hAnsi="Cambria"/>
            <w:noProof/>
            <w:rPrChange w:id="2666" w:author="Ram Shrestha" w:date="2014-02-16T01:12:00Z">
              <w:rPr/>
            </w:rPrChange>
          </w:rPr>
          <w:t xml:space="preserve">Kanagawa, T (2003) Bias and artifacts in multitemplate polymerase chain reactions (PCR). </w:t>
        </w:r>
        <w:r w:rsidRPr="00072915">
          <w:rPr>
            <w:rFonts w:ascii="Cambria" w:hAnsi="Cambria"/>
            <w:i/>
            <w:noProof/>
            <w:rPrChange w:id="2667" w:author="Ram Shrestha" w:date="2014-02-16T01:12:00Z">
              <w:rPr/>
            </w:rPrChange>
          </w:rPr>
          <w:t>J Biosci Bioeng</w:t>
        </w:r>
        <w:r w:rsidRPr="00072915">
          <w:rPr>
            <w:rFonts w:ascii="Cambria" w:hAnsi="Cambria"/>
            <w:noProof/>
            <w:rPrChange w:id="2668" w:author="Ram Shrestha" w:date="2014-02-16T01:12:00Z">
              <w:rPr/>
            </w:rPrChange>
          </w:rPr>
          <w:t xml:space="preserve"> </w:t>
        </w:r>
        <w:r w:rsidRPr="00072915">
          <w:rPr>
            <w:rFonts w:ascii="Cambria" w:hAnsi="Cambria"/>
            <w:b/>
            <w:noProof/>
            <w:rPrChange w:id="2669" w:author="Ram Shrestha" w:date="2014-02-16T01:12:00Z">
              <w:rPr/>
            </w:rPrChange>
          </w:rPr>
          <w:t>96</w:t>
        </w:r>
        <w:r w:rsidRPr="00072915">
          <w:rPr>
            <w:rFonts w:ascii="Cambria" w:hAnsi="Cambria"/>
            <w:noProof/>
            <w:rPrChange w:id="2670" w:author="Ram Shrestha" w:date="2014-02-16T01:12:00Z">
              <w:rPr/>
            </w:rPrChange>
          </w:rPr>
          <w:t>: 317-323.</w:t>
        </w:r>
      </w:ins>
    </w:p>
    <w:p w:rsidR="00072915" w:rsidRPr="00072915" w:rsidRDefault="00072915" w:rsidP="00072915">
      <w:pPr>
        <w:jc w:val="both"/>
        <w:rPr>
          <w:ins w:id="2671" w:author="Ram Shrestha" w:date="2014-02-16T01:12:00Z"/>
          <w:rFonts w:ascii="Cambria" w:hAnsi="Cambria"/>
          <w:noProof/>
          <w:rPrChange w:id="2672" w:author="Ram Shrestha" w:date="2014-02-16T01:12:00Z">
            <w:rPr>
              <w:ins w:id="2673" w:author="Ram Shrestha" w:date="2014-02-16T01:12:00Z"/>
            </w:rPr>
          </w:rPrChange>
        </w:rPr>
        <w:pPrChange w:id="2674" w:author="Ram Shrestha" w:date="2014-02-16T01:12:00Z">
          <w:pPr>
            <w:ind w:left="720" w:hanging="720"/>
            <w:jc w:val="both"/>
          </w:pPr>
        </w:pPrChange>
      </w:pPr>
      <w:ins w:id="2675" w:author="Ram Shrestha" w:date="2014-02-16T01:12:00Z">
        <w:r w:rsidRPr="00072915">
          <w:rPr>
            <w:rFonts w:ascii="Cambria" w:hAnsi="Cambria"/>
            <w:noProof/>
            <w:rPrChange w:id="2676" w:author="Ram Shrestha" w:date="2014-02-16T01:12:00Z">
              <w:rPr/>
            </w:rPrChange>
          </w:rPr>
          <w:t xml:space="preserve">Karacostas, V, Wolffe, EJ, Nagashima, K, Gonda, MA, Moss, B (1993) Overexpression of the HIV-1 gag-pol polyprotein results in intracellular activation of HIV-1 protease and inhibition of assembly and budding of virus-like particles. </w:t>
        </w:r>
        <w:r w:rsidRPr="00072915">
          <w:rPr>
            <w:rFonts w:ascii="Cambria" w:hAnsi="Cambria"/>
            <w:i/>
            <w:noProof/>
            <w:rPrChange w:id="2677" w:author="Ram Shrestha" w:date="2014-02-16T01:12:00Z">
              <w:rPr/>
            </w:rPrChange>
          </w:rPr>
          <w:t>Virology</w:t>
        </w:r>
        <w:r w:rsidRPr="00072915">
          <w:rPr>
            <w:rFonts w:ascii="Cambria" w:hAnsi="Cambria"/>
            <w:noProof/>
            <w:rPrChange w:id="2678" w:author="Ram Shrestha" w:date="2014-02-16T01:12:00Z">
              <w:rPr/>
            </w:rPrChange>
          </w:rPr>
          <w:t xml:space="preserve"> </w:t>
        </w:r>
        <w:r w:rsidRPr="00072915">
          <w:rPr>
            <w:rFonts w:ascii="Cambria" w:hAnsi="Cambria"/>
            <w:b/>
            <w:noProof/>
            <w:rPrChange w:id="2679" w:author="Ram Shrestha" w:date="2014-02-16T01:12:00Z">
              <w:rPr/>
            </w:rPrChange>
          </w:rPr>
          <w:t>193</w:t>
        </w:r>
        <w:r w:rsidRPr="00072915">
          <w:rPr>
            <w:rFonts w:ascii="Cambria" w:hAnsi="Cambria"/>
            <w:noProof/>
            <w:rPrChange w:id="2680" w:author="Ram Shrestha" w:date="2014-02-16T01:12:00Z">
              <w:rPr/>
            </w:rPrChange>
          </w:rPr>
          <w:t>: 661–671.</w:t>
        </w:r>
      </w:ins>
    </w:p>
    <w:p w:rsidR="00072915" w:rsidRPr="00072915" w:rsidRDefault="00072915" w:rsidP="00072915">
      <w:pPr>
        <w:jc w:val="both"/>
        <w:rPr>
          <w:ins w:id="2681" w:author="Ram Shrestha" w:date="2014-02-16T01:12:00Z"/>
          <w:rFonts w:ascii="Cambria" w:hAnsi="Cambria"/>
          <w:noProof/>
          <w:rPrChange w:id="2682" w:author="Ram Shrestha" w:date="2014-02-16T01:12:00Z">
            <w:rPr>
              <w:ins w:id="2683" w:author="Ram Shrestha" w:date="2014-02-16T01:12:00Z"/>
            </w:rPr>
          </w:rPrChange>
        </w:rPr>
        <w:pPrChange w:id="2684" w:author="Ram Shrestha" w:date="2014-02-16T01:12:00Z">
          <w:pPr>
            <w:ind w:left="720" w:hanging="720"/>
            <w:jc w:val="both"/>
          </w:pPr>
        </w:pPrChange>
      </w:pPr>
      <w:ins w:id="2685" w:author="Ram Shrestha" w:date="2014-02-16T01:12:00Z">
        <w:r w:rsidRPr="00072915">
          <w:rPr>
            <w:rFonts w:ascii="Cambria" w:hAnsi="Cambria"/>
            <w:noProof/>
            <w:rPrChange w:id="2686" w:author="Ram Shrestha" w:date="2014-02-16T01:12:00Z">
              <w:rPr/>
            </w:rPrChange>
          </w:rPr>
          <w:t xml:space="preserve">Karn, J, Stoltzfus, CM Transcriptional and posttranscriptional regulation of HIV-1 gene expression. </w:t>
        </w:r>
        <w:r w:rsidRPr="00072915">
          <w:rPr>
            <w:rFonts w:ascii="Cambria" w:hAnsi="Cambria"/>
            <w:i/>
            <w:noProof/>
            <w:rPrChange w:id="2687" w:author="Ram Shrestha" w:date="2014-02-16T01:12:00Z">
              <w:rPr/>
            </w:rPrChange>
          </w:rPr>
          <w:t>Cold Spring Harbor Perspectives in Medicine</w:t>
        </w:r>
        <w:r w:rsidRPr="00072915">
          <w:rPr>
            <w:rFonts w:ascii="Cambria" w:hAnsi="Cambria"/>
            <w:noProof/>
            <w:rPrChange w:id="2688" w:author="Ram Shrestha" w:date="2014-02-16T01:12:00Z">
              <w:rPr/>
            </w:rPrChange>
          </w:rPr>
          <w:t xml:space="preserve"> </w:t>
        </w:r>
        <w:r w:rsidRPr="00072915">
          <w:rPr>
            <w:rFonts w:ascii="Cambria" w:hAnsi="Cambria"/>
            <w:b/>
            <w:noProof/>
            <w:rPrChange w:id="2689" w:author="Ram Shrestha" w:date="2014-02-16T01:12:00Z">
              <w:rPr/>
            </w:rPrChange>
          </w:rPr>
          <w:t>2</w:t>
        </w:r>
        <w:r w:rsidRPr="00072915">
          <w:rPr>
            <w:rFonts w:ascii="Cambria" w:hAnsi="Cambria"/>
            <w:noProof/>
            <w:rPrChange w:id="2690" w:author="Ram Shrestha" w:date="2014-02-16T01:12:00Z">
              <w:rPr/>
            </w:rPrChange>
          </w:rPr>
          <w:t>.</w:t>
        </w:r>
      </w:ins>
    </w:p>
    <w:p w:rsidR="00072915" w:rsidRPr="00072915" w:rsidRDefault="00072915" w:rsidP="00072915">
      <w:pPr>
        <w:jc w:val="both"/>
        <w:rPr>
          <w:ins w:id="2691" w:author="Ram Shrestha" w:date="2014-02-16T01:12:00Z"/>
          <w:rFonts w:ascii="Cambria" w:hAnsi="Cambria"/>
          <w:noProof/>
          <w:rPrChange w:id="2692" w:author="Ram Shrestha" w:date="2014-02-16T01:12:00Z">
            <w:rPr>
              <w:ins w:id="2693" w:author="Ram Shrestha" w:date="2014-02-16T01:12:00Z"/>
            </w:rPr>
          </w:rPrChange>
        </w:rPr>
        <w:pPrChange w:id="2694" w:author="Ram Shrestha" w:date="2014-02-16T01:12:00Z">
          <w:pPr>
            <w:ind w:left="720" w:hanging="720"/>
            <w:jc w:val="both"/>
          </w:pPr>
        </w:pPrChange>
      </w:pPr>
      <w:ins w:id="2695" w:author="Ram Shrestha" w:date="2014-02-16T01:12:00Z">
        <w:r w:rsidRPr="00072915">
          <w:rPr>
            <w:rFonts w:ascii="Cambria" w:hAnsi="Cambria"/>
            <w:noProof/>
            <w:rPrChange w:id="2696" w:author="Ram Shrestha" w:date="2014-02-16T01:12:00Z">
              <w:rPr/>
            </w:rPrChange>
          </w:rPr>
          <w: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t>
        </w:r>
        <w:r w:rsidRPr="00072915">
          <w:rPr>
            <w:rFonts w:ascii="Cambria" w:hAnsi="Cambria"/>
            <w:i/>
            <w:noProof/>
            <w:rPrChange w:id="2697" w:author="Ram Shrestha" w:date="2014-02-16T01:12:00Z">
              <w:rPr/>
            </w:rPrChange>
          </w:rPr>
          <w:t>Proc Natl Acad Sci U S A</w:t>
        </w:r>
        <w:r w:rsidRPr="00072915">
          <w:rPr>
            <w:rFonts w:ascii="Cambria" w:hAnsi="Cambria"/>
            <w:noProof/>
            <w:rPrChange w:id="2698" w:author="Ram Shrestha" w:date="2014-02-16T01:12:00Z">
              <w:rPr/>
            </w:rPrChange>
          </w:rPr>
          <w:t xml:space="preserve"> </w:t>
        </w:r>
        <w:r w:rsidRPr="00072915">
          <w:rPr>
            <w:rFonts w:ascii="Cambria" w:hAnsi="Cambria"/>
            <w:b/>
            <w:noProof/>
            <w:rPrChange w:id="2699" w:author="Ram Shrestha" w:date="2014-02-16T01:12:00Z">
              <w:rPr/>
            </w:rPrChange>
          </w:rPr>
          <w:t>105</w:t>
        </w:r>
        <w:r w:rsidRPr="00072915">
          <w:rPr>
            <w:rFonts w:ascii="Cambria" w:hAnsi="Cambria"/>
            <w:noProof/>
            <w:rPrChange w:id="2700" w:author="Ram Shrestha" w:date="2014-02-16T01:12:00Z">
              <w:rPr/>
            </w:rPrChange>
          </w:rPr>
          <w:t>: 7552-7557.</w:t>
        </w:r>
      </w:ins>
    </w:p>
    <w:p w:rsidR="00072915" w:rsidRPr="00072915" w:rsidRDefault="00072915" w:rsidP="00072915">
      <w:pPr>
        <w:jc w:val="both"/>
        <w:rPr>
          <w:ins w:id="2701" w:author="Ram Shrestha" w:date="2014-02-16T01:12:00Z"/>
          <w:rFonts w:ascii="Cambria" w:hAnsi="Cambria"/>
          <w:noProof/>
          <w:rPrChange w:id="2702" w:author="Ram Shrestha" w:date="2014-02-16T01:12:00Z">
            <w:rPr>
              <w:ins w:id="2703" w:author="Ram Shrestha" w:date="2014-02-16T01:12:00Z"/>
            </w:rPr>
          </w:rPrChange>
        </w:rPr>
        <w:pPrChange w:id="2704" w:author="Ram Shrestha" w:date="2014-02-16T01:12:00Z">
          <w:pPr>
            <w:ind w:left="720" w:hanging="720"/>
            <w:jc w:val="both"/>
          </w:pPr>
        </w:pPrChange>
      </w:pPr>
      <w:ins w:id="2705" w:author="Ram Shrestha" w:date="2014-02-16T01:12:00Z">
        <w:r w:rsidRPr="00072915">
          <w:rPr>
            <w:rFonts w:ascii="Cambria" w:hAnsi="Cambria"/>
            <w:noProof/>
            <w:rPrChange w:id="2706" w:author="Ram Shrestha" w:date="2014-02-16T01:12:00Z">
              <w:rPr/>
            </w:rPrChange>
          </w:rPr>
          <w:t xml:space="preserve">Keele, BF, Heuverswyn, FV, Li, Y, Bailes, E, Takehisa, J, Santiago, ML, Bibollet-Ruche, F, Chen, Y, Wain, LV, Liegeois, F, Loul, S, Ngole, EM, Bienvenue, Y, Delaporte, E, Brookfield, JFY, Sharp, PM, Shaw, GM, Peeters, M, Hahn, BH (2006) Chimpanzee Reservoirs of Pandemic and Nonpandemic HIV-1. </w:t>
        </w:r>
        <w:r w:rsidRPr="00072915">
          <w:rPr>
            <w:rFonts w:ascii="Cambria" w:hAnsi="Cambria"/>
            <w:i/>
            <w:noProof/>
            <w:rPrChange w:id="2707" w:author="Ram Shrestha" w:date="2014-02-16T01:12:00Z">
              <w:rPr/>
            </w:rPrChange>
          </w:rPr>
          <w:t>Science</w:t>
        </w:r>
        <w:r w:rsidRPr="00072915">
          <w:rPr>
            <w:rFonts w:ascii="Cambria" w:hAnsi="Cambria"/>
            <w:noProof/>
            <w:rPrChange w:id="2708" w:author="Ram Shrestha" w:date="2014-02-16T01:12:00Z">
              <w:rPr/>
            </w:rPrChange>
          </w:rPr>
          <w:t xml:space="preserve"> </w:t>
        </w:r>
        <w:r w:rsidRPr="00072915">
          <w:rPr>
            <w:rFonts w:ascii="Cambria" w:hAnsi="Cambria"/>
            <w:b/>
            <w:noProof/>
            <w:rPrChange w:id="2709" w:author="Ram Shrestha" w:date="2014-02-16T01:12:00Z">
              <w:rPr/>
            </w:rPrChange>
          </w:rPr>
          <w:t>313</w:t>
        </w:r>
        <w:r w:rsidRPr="00072915">
          <w:rPr>
            <w:rFonts w:ascii="Cambria" w:hAnsi="Cambria"/>
            <w:noProof/>
            <w:rPrChange w:id="2710" w:author="Ram Shrestha" w:date="2014-02-16T01:12:00Z">
              <w:rPr/>
            </w:rPrChange>
          </w:rPr>
          <w:t>: 523-526.</w:t>
        </w:r>
      </w:ins>
    </w:p>
    <w:p w:rsidR="00072915" w:rsidRPr="00072915" w:rsidRDefault="00072915" w:rsidP="00072915">
      <w:pPr>
        <w:jc w:val="both"/>
        <w:rPr>
          <w:ins w:id="2711" w:author="Ram Shrestha" w:date="2014-02-16T01:12:00Z"/>
          <w:rFonts w:ascii="Cambria" w:hAnsi="Cambria"/>
          <w:noProof/>
          <w:rPrChange w:id="2712" w:author="Ram Shrestha" w:date="2014-02-16T01:12:00Z">
            <w:rPr>
              <w:ins w:id="2713" w:author="Ram Shrestha" w:date="2014-02-16T01:12:00Z"/>
            </w:rPr>
          </w:rPrChange>
        </w:rPr>
        <w:pPrChange w:id="2714" w:author="Ram Shrestha" w:date="2014-02-16T01:12:00Z">
          <w:pPr>
            <w:ind w:left="720" w:hanging="720"/>
            <w:jc w:val="both"/>
          </w:pPr>
        </w:pPrChange>
      </w:pPr>
      <w:ins w:id="2715" w:author="Ram Shrestha" w:date="2014-02-16T01:12:00Z">
        <w:r w:rsidRPr="00072915">
          <w:rPr>
            <w:rFonts w:ascii="Cambria" w:hAnsi="Cambria"/>
            <w:noProof/>
            <w:rPrChange w:id="2716" w:author="Ram Shrestha" w:date="2014-02-16T01:12:00Z">
              <w:rPr/>
            </w:rPrChange>
          </w:rPr>
          <w:t xml:space="preserve">Kellam, P, Boucher, CA, Tijnagel, JM, Larder, BA (1994) Zidovudine treatment results in the selection of human immunodeficiency virus type 1 variants whose genotypes confer increasing levels of drug resistance. </w:t>
        </w:r>
        <w:r w:rsidRPr="00072915">
          <w:rPr>
            <w:rFonts w:ascii="Cambria" w:hAnsi="Cambria"/>
            <w:i/>
            <w:noProof/>
            <w:rPrChange w:id="2717" w:author="Ram Shrestha" w:date="2014-02-16T01:12:00Z">
              <w:rPr/>
            </w:rPrChange>
          </w:rPr>
          <w:t>J Gen Virol</w:t>
        </w:r>
        <w:r w:rsidRPr="00072915">
          <w:rPr>
            <w:rFonts w:ascii="Cambria" w:hAnsi="Cambria"/>
            <w:noProof/>
            <w:rPrChange w:id="2718" w:author="Ram Shrestha" w:date="2014-02-16T01:12:00Z">
              <w:rPr/>
            </w:rPrChange>
          </w:rPr>
          <w:t xml:space="preserve"> </w:t>
        </w:r>
        <w:r w:rsidRPr="00072915">
          <w:rPr>
            <w:rFonts w:ascii="Cambria" w:hAnsi="Cambria"/>
            <w:b/>
            <w:noProof/>
            <w:rPrChange w:id="2719" w:author="Ram Shrestha" w:date="2014-02-16T01:12:00Z">
              <w:rPr/>
            </w:rPrChange>
          </w:rPr>
          <w:t>75 ( Pt 2)</w:t>
        </w:r>
        <w:r w:rsidRPr="00072915">
          <w:rPr>
            <w:rFonts w:ascii="Cambria" w:hAnsi="Cambria"/>
            <w:noProof/>
            <w:rPrChange w:id="2720" w:author="Ram Shrestha" w:date="2014-02-16T01:12:00Z">
              <w:rPr/>
            </w:rPrChange>
          </w:rPr>
          <w:t>: 341-351.</w:t>
        </w:r>
      </w:ins>
    </w:p>
    <w:p w:rsidR="00072915" w:rsidRPr="00072915" w:rsidRDefault="00072915" w:rsidP="00072915">
      <w:pPr>
        <w:jc w:val="both"/>
        <w:rPr>
          <w:ins w:id="2721" w:author="Ram Shrestha" w:date="2014-02-16T01:12:00Z"/>
          <w:rFonts w:ascii="Cambria" w:hAnsi="Cambria"/>
          <w:noProof/>
          <w:rPrChange w:id="2722" w:author="Ram Shrestha" w:date="2014-02-16T01:12:00Z">
            <w:rPr>
              <w:ins w:id="2723" w:author="Ram Shrestha" w:date="2014-02-16T01:12:00Z"/>
            </w:rPr>
          </w:rPrChange>
        </w:rPr>
        <w:pPrChange w:id="2724" w:author="Ram Shrestha" w:date="2014-02-16T01:12:00Z">
          <w:pPr>
            <w:ind w:left="720" w:hanging="720"/>
            <w:jc w:val="both"/>
          </w:pPr>
        </w:pPrChange>
      </w:pPr>
      <w:ins w:id="2725" w:author="Ram Shrestha" w:date="2014-02-16T01:12:00Z">
        <w:r w:rsidRPr="00072915">
          <w:rPr>
            <w:rFonts w:ascii="Cambria" w:hAnsi="Cambria"/>
            <w:noProof/>
            <w:rPrChange w:id="2726" w:author="Ram Shrestha" w:date="2014-02-16T01:12:00Z">
              <w:rPr/>
            </w:rPrChange>
          </w:rPr>
          <w:t xml:space="preserve">Kellam, P, Larder, BA (1994) Recombinant virus assay: a rapid, phenotypic assay for assessment of drug susceptibility of human immunodeficiency virus type 1 isolates. </w:t>
        </w:r>
        <w:r w:rsidRPr="00072915">
          <w:rPr>
            <w:rFonts w:ascii="Cambria" w:hAnsi="Cambria"/>
            <w:i/>
            <w:noProof/>
            <w:rPrChange w:id="2727" w:author="Ram Shrestha" w:date="2014-02-16T01:12:00Z">
              <w:rPr/>
            </w:rPrChange>
          </w:rPr>
          <w:t>Antimicrob Agents Chemother</w:t>
        </w:r>
        <w:r w:rsidRPr="00072915">
          <w:rPr>
            <w:rFonts w:ascii="Cambria" w:hAnsi="Cambria"/>
            <w:noProof/>
            <w:rPrChange w:id="2728" w:author="Ram Shrestha" w:date="2014-02-16T01:12:00Z">
              <w:rPr/>
            </w:rPrChange>
          </w:rPr>
          <w:t xml:space="preserve"> </w:t>
        </w:r>
        <w:r w:rsidRPr="00072915">
          <w:rPr>
            <w:rFonts w:ascii="Cambria" w:hAnsi="Cambria"/>
            <w:b/>
            <w:noProof/>
            <w:rPrChange w:id="2729" w:author="Ram Shrestha" w:date="2014-02-16T01:12:00Z">
              <w:rPr/>
            </w:rPrChange>
          </w:rPr>
          <w:t>38</w:t>
        </w:r>
        <w:r w:rsidRPr="00072915">
          <w:rPr>
            <w:rFonts w:ascii="Cambria" w:hAnsi="Cambria"/>
            <w:noProof/>
            <w:rPrChange w:id="2730" w:author="Ram Shrestha" w:date="2014-02-16T01:12:00Z">
              <w:rPr/>
            </w:rPrChange>
          </w:rPr>
          <w:t>: 23-30.</w:t>
        </w:r>
      </w:ins>
    </w:p>
    <w:p w:rsidR="00072915" w:rsidRPr="00072915" w:rsidRDefault="00072915" w:rsidP="00072915">
      <w:pPr>
        <w:jc w:val="both"/>
        <w:rPr>
          <w:ins w:id="2731" w:author="Ram Shrestha" w:date="2014-02-16T01:12:00Z"/>
          <w:rFonts w:ascii="Cambria" w:hAnsi="Cambria"/>
          <w:noProof/>
          <w:rPrChange w:id="2732" w:author="Ram Shrestha" w:date="2014-02-16T01:12:00Z">
            <w:rPr>
              <w:ins w:id="2733" w:author="Ram Shrestha" w:date="2014-02-16T01:12:00Z"/>
            </w:rPr>
          </w:rPrChange>
        </w:rPr>
        <w:pPrChange w:id="2734" w:author="Ram Shrestha" w:date="2014-02-16T01:12:00Z">
          <w:pPr>
            <w:ind w:left="720" w:hanging="720"/>
            <w:jc w:val="both"/>
          </w:pPr>
        </w:pPrChange>
      </w:pPr>
      <w:ins w:id="2735" w:author="Ram Shrestha" w:date="2014-02-16T01:12:00Z">
        <w:r w:rsidRPr="00072915">
          <w:rPr>
            <w:rFonts w:ascii="Cambria" w:hAnsi="Cambria"/>
            <w:noProof/>
            <w:rPrChange w:id="2736" w:author="Ram Shrestha" w:date="2014-02-16T01:12:00Z">
              <w:rPr/>
            </w:rPrChange>
          </w:rPr>
          <w:t xml:space="preserve">Kliger, Y, Aharoni, A, Rapaport, D, Jones, P, Blumenthal, R, Shai, Y (1997) Fusion peptides derived from the HIV type 1 glycoprotein 41 associate within phospholipid membranes and inhibit cell-cell Fusion. Structure-function study. </w:t>
        </w:r>
        <w:r w:rsidRPr="00072915">
          <w:rPr>
            <w:rFonts w:ascii="Cambria" w:hAnsi="Cambria"/>
            <w:i/>
            <w:noProof/>
            <w:rPrChange w:id="2737" w:author="Ram Shrestha" w:date="2014-02-16T01:12:00Z">
              <w:rPr/>
            </w:rPrChange>
          </w:rPr>
          <w:t>J Biol Chem</w:t>
        </w:r>
        <w:r w:rsidRPr="00072915">
          <w:rPr>
            <w:rFonts w:ascii="Cambria" w:hAnsi="Cambria"/>
            <w:noProof/>
            <w:rPrChange w:id="2738" w:author="Ram Shrestha" w:date="2014-02-16T01:12:00Z">
              <w:rPr/>
            </w:rPrChange>
          </w:rPr>
          <w:t xml:space="preserve"> </w:t>
        </w:r>
        <w:r w:rsidRPr="00072915">
          <w:rPr>
            <w:rFonts w:ascii="Cambria" w:hAnsi="Cambria"/>
            <w:b/>
            <w:noProof/>
            <w:rPrChange w:id="2739" w:author="Ram Shrestha" w:date="2014-02-16T01:12:00Z">
              <w:rPr/>
            </w:rPrChange>
          </w:rPr>
          <w:t>272</w:t>
        </w:r>
        <w:r w:rsidRPr="00072915">
          <w:rPr>
            <w:rFonts w:ascii="Cambria" w:hAnsi="Cambria"/>
            <w:noProof/>
            <w:rPrChange w:id="2740" w:author="Ram Shrestha" w:date="2014-02-16T01:12:00Z">
              <w:rPr/>
            </w:rPrChange>
          </w:rPr>
          <w:t>: 13496-13505.</w:t>
        </w:r>
      </w:ins>
    </w:p>
    <w:p w:rsidR="00072915" w:rsidRPr="00072915" w:rsidRDefault="00072915" w:rsidP="00072915">
      <w:pPr>
        <w:jc w:val="both"/>
        <w:rPr>
          <w:ins w:id="2741" w:author="Ram Shrestha" w:date="2014-02-16T01:12:00Z"/>
          <w:rFonts w:ascii="Cambria" w:hAnsi="Cambria"/>
          <w:noProof/>
          <w:rPrChange w:id="2742" w:author="Ram Shrestha" w:date="2014-02-16T01:12:00Z">
            <w:rPr>
              <w:ins w:id="2743" w:author="Ram Shrestha" w:date="2014-02-16T01:12:00Z"/>
            </w:rPr>
          </w:rPrChange>
        </w:rPr>
        <w:pPrChange w:id="2744" w:author="Ram Shrestha" w:date="2014-02-16T01:12:00Z">
          <w:pPr>
            <w:ind w:left="720" w:hanging="720"/>
            <w:jc w:val="both"/>
          </w:pPr>
        </w:pPrChange>
      </w:pPr>
      <w:ins w:id="2745" w:author="Ram Shrestha" w:date="2014-02-16T01:12:00Z">
        <w:r w:rsidRPr="00072915">
          <w:rPr>
            <w:rFonts w:ascii="Cambria" w:hAnsi="Cambria"/>
            <w:noProof/>
            <w:rPrChange w:id="2746" w:author="Ram Shrestha" w:date="2014-02-16T01:12:00Z">
              <w:rPr/>
            </w:rPrChange>
          </w:rPr>
          <w:t xml:space="preserve">Klimkait, T, Strebel, K, Hoggan, MD, Martin, MA, Orenstein, JM (1990) The human immunodeficiency virus type 1-specific protein vpu is required for efficient virus maturation and release. </w:t>
        </w:r>
        <w:r w:rsidRPr="00072915">
          <w:rPr>
            <w:rFonts w:ascii="Cambria" w:hAnsi="Cambria"/>
            <w:i/>
            <w:noProof/>
            <w:rPrChange w:id="2747" w:author="Ram Shrestha" w:date="2014-02-16T01:12:00Z">
              <w:rPr/>
            </w:rPrChange>
          </w:rPr>
          <w:t>Journal of Virology</w:t>
        </w:r>
        <w:r w:rsidRPr="00072915">
          <w:rPr>
            <w:rFonts w:ascii="Cambria" w:hAnsi="Cambria"/>
            <w:noProof/>
            <w:rPrChange w:id="2748" w:author="Ram Shrestha" w:date="2014-02-16T01:12:00Z">
              <w:rPr/>
            </w:rPrChange>
          </w:rPr>
          <w:t xml:space="preserve"> </w:t>
        </w:r>
        <w:r w:rsidRPr="00072915">
          <w:rPr>
            <w:rFonts w:ascii="Cambria" w:hAnsi="Cambria"/>
            <w:b/>
            <w:noProof/>
            <w:rPrChange w:id="2749" w:author="Ram Shrestha" w:date="2014-02-16T01:12:00Z">
              <w:rPr/>
            </w:rPrChange>
          </w:rPr>
          <w:t>64</w:t>
        </w:r>
        <w:r w:rsidRPr="00072915">
          <w:rPr>
            <w:rFonts w:ascii="Cambria" w:hAnsi="Cambria"/>
            <w:noProof/>
            <w:rPrChange w:id="2750" w:author="Ram Shrestha" w:date="2014-02-16T01:12:00Z">
              <w:rPr/>
            </w:rPrChange>
          </w:rPr>
          <w:t>: 621-629.</w:t>
        </w:r>
      </w:ins>
    </w:p>
    <w:p w:rsidR="00072915" w:rsidRPr="00072915" w:rsidRDefault="00072915" w:rsidP="00072915">
      <w:pPr>
        <w:jc w:val="both"/>
        <w:rPr>
          <w:ins w:id="2751" w:author="Ram Shrestha" w:date="2014-02-16T01:12:00Z"/>
          <w:rFonts w:ascii="Cambria" w:hAnsi="Cambria"/>
          <w:noProof/>
          <w:rPrChange w:id="2752" w:author="Ram Shrestha" w:date="2014-02-16T01:12:00Z">
            <w:rPr>
              <w:ins w:id="2753" w:author="Ram Shrestha" w:date="2014-02-16T01:12:00Z"/>
            </w:rPr>
          </w:rPrChange>
        </w:rPr>
        <w:pPrChange w:id="2754" w:author="Ram Shrestha" w:date="2014-02-16T01:12:00Z">
          <w:pPr>
            <w:ind w:left="720" w:hanging="720"/>
            <w:jc w:val="both"/>
          </w:pPr>
        </w:pPrChange>
      </w:pPr>
      <w:ins w:id="2755" w:author="Ram Shrestha" w:date="2014-02-16T01:12:00Z">
        <w:r w:rsidRPr="00072915">
          <w:rPr>
            <w:rFonts w:ascii="Cambria" w:hAnsi="Cambria"/>
            <w:noProof/>
            <w:rPrChange w:id="2756" w:author="Ram Shrestha" w:date="2014-02-16T01:12:00Z">
              <w:rPr/>
            </w:rPrChange>
          </w:rPr>
          <w: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t>
        </w:r>
        <w:r w:rsidRPr="00072915">
          <w:rPr>
            <w:rFonts w:ascii="Cambria" w:hAnsi="Cambria"/>
            <w:i/>
            <w:noProof/>
            <w:rPrChange w:id="2757" w:author="Ram Shrestha" w:date="2014-02-16T01:12:00Z">
              <w:rPr/>
            </w:rPrChange>
          </w:rPr>
          <w:t>Arch Intern Med</w:t>
        </w:r>
        <w:r w:rsidRPr="00072915">
          <w:rPr>
            <w:rFonts w:ascii="Cambria" w:hAnsi="Cambria"/>
            <w:noProof/>
            <w:rPrChange w:id="2758" w:author="Ram Shrestha" w:date="2014-02-16T01:12:00Z">
              <w:rPr/>
            </w:rPrChange>
          </w:rPr>
          <w:t xml:space="preserve"> </w:t>
        </w:r>
        <w:r w:rsidRPr="00072915">
          <w:rPr>
            <w:rFonts w:ascii="Cambria" w:hAnsi="Cambria"/>
            <w:b/>
            <w:noProof/>
            <w:rPrChange w:id="2759" w:author="Ram Shrestha" w:date="2014-02-16T01:12:00Z">
              <w:rPr/>
            </w:rPrChange>
          </w:rPr>
          <w:t>152</w:t>
        </w:r>
        <w:r w:rsidRPr="00072915">
          <w:rPr>
            <w:rFonts w:ascii="Cambria" w:hAnsi="Cambria"/>
            <w:noProof/>
            <w:rPrChange w:id="2760" w:author="Ram Shrestha" w:date="2014-02-16T01:12:00Z">
              <w:rPr/>
            </w:rPrChange>
          </w:rPr>
          <w:t>: 2286-2292.</w:t>
        </w:r>
      </w:ins>
    </w:p>
    <w:p w:rsidR="00072915" w:rsidRPr="00072915" w:rsidRDefault="00072915" w:rsidP="00072915">
      <w:pPr>
        <w:jc w:val="both"/>
        <w:rPr>
          <w:ins w:id="2761" w:author="Ram Shrestha" w:date="2014-02-16T01:12:00Z"/>
          <w:rFonts w:ascii="Cambria" w:hAnsi="Cambria"/>
          <w:noProof/>
          <w:rPrChange w:id="2762" w:author="Ram Shrestha" w:date="2014-02-16T01:12:00Z">
            <w:rPr>
              <w:ins w:id="2763" w:author="Ram Shrestha" w:date="2014-02-16T01:12:00Z"/>
            </w:rPr>
          </w:rPrChange>
        </w:rPr>
        <w:pPrChange w:id="2764" w:author="Ram Shrestha" w:date="2014-02-16T01:12:00Z">
          <w:pPr>
            <w:ind w:left="720" w:hanging="720"/>
            <w:jc w:val="both"/>
          </w:pPr>
        </w:pPrChange>
      </w:pPr>
      <w:ins w:id="2765" w:author="Ram Shrestha" w:date="2014-02-16T01:12:00Z">
        <w:r w:rsidRPr="00072915">
          <w:rPr>
            <w:rFonts w:ascii="Cambria" w:hAnsi="Cambria"/>
            <w:noProof/>
            <w:rPrChange w:id="2766" w:author="Ram Shrestha" w:date="2014-02-16T01:12:00Z">
              <w:rPr/>
            </w:rPrChange>
          </w:rPr>
          <w:t xml:space="preserve">Korber, B, Gaschen, B, Yusim, K, Thakallapally, R, Kesmir, C, Detours, V (2001) Evolutionary and immunological implications of contemporary HIV-1 variation. </w:t>
        </w:r>
        <w:r w:rsidRPr="00072915">
          <w:rPr>
            <w:rFonts w:ascii="Cambria" w:hAnsi="Cambria"/>
            <w:i/>
            <w:noProof/>
            <w:rPrChange w:id="2767" w:author="Ram Shrestha" w:date="2014-02-16T01:12:00Z">
              <w:rPr/>
            </w:rPrChange>
          </w:rPr>
          <w:t>British Medical Bulletin</w:t>
        </w:r>
        <w:r w:rsidRPr="00072915">
          <w:rPr>
            <w:rFonts w:ascii="Cambria" w:hAnsi="Cambria"/>
            <w:noProof/>
            <w:rPrChange w:id="2768" w:author="Ram Shrestha" w:date="2014-02-16T01:12:00Z">
              <w:rPr/>
            </w:rPrChange>
          </w:rPr>
          <w:t xml:space="preserve"> </w:t>
        </w:r>
        <w:r w:rsidRPr="00072915">
          <w:rPr>
            <w:rFonts w:ascii="Cambria" w:hAnsi="Cambria"/>
            <w:b/>
            <w:noProof/>
            <w:rPrChange w:id="2769" w:author="Ram Shrestha" w:date="2014-02-16T01:12:00Z">
              <w:rPr/>
            </w:rPrChange>
          </w:rPr>
          <w:t>58</w:t>
        </w:r>
        <w:r w:rsidRPr="00072915">
          <w:rPr>
            <w:rFonts w:ascii="Cambria" w:hAnsi="Cambria"/>
            <w:noProof/>
            <w:rPrChange w:id="2770" w:author="Ram Shrestha" w:date="2014-02-16T01:12:00Z">
              <w:rPr/>
            </w:rPrChange>
          </w:rPr>
          <w:t>: 19-42.</w:t>
        </w:r>
      </w:ins>
    </w:p>
    <w:p w:rsidR="00072915" w:rsidRPr="00072915" w:rsidRDefault="00072915" w:rsidP="00072915">
      <w:pPr>
        <w:jc w:val="both"/>
        <w:rPr>
          <w:ins w:id="2771" w:author="Ram Shrestha" w:date="2014-02-16T01:12:00Z"/>
          <w:rFonts w:ascii="Cambria" w:hAnsi="Cambria"/>
          <w:noProof/>
          <w:rPrChange w:id="2772" w:author="Ram Shrestha" w:date="2014-02-16T01:12:00Z">
            <w:rPr>
              <w:ins w:id="2773" w:author="Ram Shrestha" w:date="2014-02-16T01:12:00Z"/>
            </w:rPr>
          </w:rPrChange>
        </w:rPr>
        <w:pPrChange w:id="2774" w:author="Ram Shrestha" w:date="2014-02-16T01:12:00Z">
          <w:pPr>
            <w:ind w:left="720" w:hanging="720"/>
            <w:jc w:val="both"/>
          </w:pPr>
        </w:pPrChange>
      </w:pPr>
      <w:ins w:id="2775" w:author="Ram Shrestha" w:date="2014-02-16T01:12:00Z">
        <w:r w:rsidRPr="00072915">
          <w:rPr>
            <w:rFonts w:ascii="Cambria" w:hAnsi="Cambria"/>
            <w:noProof/>
            <w:rPrChange w:id="2776" w:author="Ram Shrestha" w:date="2014-02-16T01:12:00Z">
              <w:rPr/>
            </w:rPrChange>
          </w:rPr>
          <w:t xml:space="preserve">Korber, B, Muldoon, M, Theiler, J, Gao, F, Gupta, R, Lapedes, A, Hahn, BH, Wolinsky, S, Bhattacharya, T (2000) Timing the ancestor of the HIV-1 pandemic strains. </w:t>
        </w:r>
        <w:r w:rsidRPr="00072915">
          <w:rPr>
            <w:rFonts w:ascii="Cambria" w:hAnsi="Cambria"/>
            <w:i/>
            <w:noProof/>
            <w:rPrChange w:id="2777" w:author="Ram Shrestha" w:date="2014-02-16T01:12:00Z">
              <w:rPr/>
            </w:rPrChange>
          </w:rPr>
          <w:t>Science</w:t>
        </w:r>
        <w:r w:rsidRPr="00072915">
          <w:rPr>
            <w:rFonts w:ascii="Cambria" w:hAnsi="Cambria"/>
            <w:noProof/>
            <w:rPrChange w:id="2778" w:author="Ram Shrestha" w:date="2014-02-16T01:12:00Z">
              <w:rPr/>
            </w:rPrChange>
          </w:rPr>
          <w:t xml:space="preserve"> </w:t>
        </w:r>
        <w:r w:rsidRPr="00072915">
          <w:rPr>
            <w:rFonts w:ascii="Cambria" w:hAnsi="Cambria"/>
            <w:b/>
            <w:noProof/>
            <w:rPrChange w:id="2779" w:author="Ram Shrestha" w:date="2014-02-16T01:12:00Z">
              <w:rPr/>
            </w:rPrChange>
          </w:rPr>
          <w:t>288</w:t>
        </w:r>
        <w:r w:rsidRPr="00072915">
          <w:rPr>
            <w:rFonts w:ascii="Cambria" w:hAnsi="Cambria"/>
            <w:noProof/>
            <w:rPrChange w:id="2780" w:author="Ram Shrestha" w:date="2014-02-16T01:12:00Z">
              <w:rPr/>
            </w:rPrChange>
          </w:rPr>
          <w:t>: 1789-1796.</w:t>
        </w:r>
      </w:ins>
    </w:p>
    <w:p w:rsidR="00072915" w:rsidRPr="00072915" w:rsidRDefault="00072915" w:rsidP="00072915">
      <w:pPr>
        <w:jc w:val="both"/>
        <w:rPr>
          <w:ins w:id="2781" w:author="Ram Shrestha" w:date="2014-02-16T01:12:00Z"/>
          <w:rFonts w:ascii="Cambria" w:hAnsi="Cambria"/>
          <w:noProof/>
          <w:rPrChange w:id="2782" w:author="Ram Shrestha" w:date="2014-02-16T01:12:00Z">
            <w:rPr>
              <w:ins w:id="2783" w:author="Ram Shrestha" w:date="2014-02-16T01:12:00Z"/>
            </w:rPr>
          </w:rPrChange>
        </w:rPr>
        <w:pPrChange w:id="2784" w:author="Ram Shrestha" w:date="2014-02-16T01:12:00Z">
          <w:pPr>
            <w:ind w:left="720" w:hanging="720"/>
            <w:jc w:val="both"/>
          </w:pPr>
        </w:pPrChange>
      </w:pPr>
      <w:ins w:id="2785" w:author="Ram Shrestha" w:date="2014-02-16T01:12:00Z">
        <w:r w:rsidRPr="00072915">
          <w:rPr>
            <w:rFonts w:ascii="Cambria" w:hAnsi="Cambria"/>
            <w:noProof/>
            <w:rPrChange w:id="2786" w:author="Ram Shrestha" w:date="2014-02-16T01:12:00Z">
              <w:rPr/>
            </w:rPrChange>
          </w:rPr>
          <w:t xml:space="preserve">Korn, K, Reil, H, Walter, H, Schmidt, B (2003) Quality control trial for human immunodeficiency virus type 1 drug resistance testing using clinical samples reveals problems with detecting minority species and interpretation of test results. </w:t>
        </w:r>
        <w:r w:rsidRPr="00072915">
          <w:rPr>
            <w:rFonts w:ascii="Cambria" w:hAnsi="Cambria"/>
            <w:i/>
            <w:noProof/>
            <w:rPrChange w:id="2787" w:author="Ram Shrestha" w:date="2014-02-16T01:12:00Z">
              <w:rPr/>
            </w:rPrChange>
          </w:rPr>
          <w:t>J Clin Microbiol</w:t>
        </w:r>
        <w:r w:rsidRPr="00072915">
          <w:rPr>
            <w:rFonts w:ascii="Cambria" w:hAnsi="Cambria"/>
            <w:noProof/>
            <w:rPrChange w:id="2788" w:author="Ram Shrestha" w:date="2014-02-16T01:12:00Z">
              <w:rPr/>
            </w:rPrChange>
          </w:rPr>
          <w:t xml:space="preserve"> </w:t>
        </w:r>
        <w:r w:rsidRPr="00072915">
          <w:rPr>
            <w:rFonts w:ascii="Cambria" w:hAnsi="Cambria"/>
            <w:b/>
            <w:noProof/>
            <w:rPrChange w:id="2789" w:author="Ram Shrestha" w:date="2014-02-16T01:12:00Z">
              <w:rPr/>
            </w:rPrChange>
          </w:rPr>
          <w:t>41</w:t>
        </w:r>
        <w:r w:rsidRPr="00072915">
          <w:rPr>
            <w:rFonts w:ascii="Cambria" w:hAnsi="Cambria"/>
            <w:noProof/>
            <w:rPrChange w:id="2790" w:author="Ram Shrestha" w:date="2014-02-16T01:12:00Z">
              <w:rPr/>
            </w:rPrChange>
          </w:rPr>
          <w:t>: 3559-3565.</w:t>
        </w:r>
      </w:ins>
    </w:p>
    <w:p w:rsidR="00072915" w:rsidRPr="00072915" w:rsidRDefault="00072915" w:rsidP="00072915">
      <w:pPr>
        <w:jc w:val="both"/>
        <w:rPr>
          <w:ins w:id="2791" w:author="Ram Shrestha" w:date="2014-02-16T01:12:00Z"/>
          <w:rFonts w:ascii="Cambria" w:hAnsi="Cambria"/>
          <w:noProof/>
          <w:rPrChange w:id="2792" w:author="Ram Shrestha" w:date="2014-02-16T01:12:00Z">
            <w:rPr>
              <w:ins w:id="2793" w:author="Ram Shrestha" w:date="2014-02-16T01:12:00Z"/>
            </w:rPr>
          </w:rPrChange>
        </w:rPr>
        <w:pPrChange w:id="2794" w:author="Ram Shrestha" w:date="2014-02-16T01:12:00Z">
          <w:pPr>
            <w:ind w:left="720" w:hanging="720"/>
            <w:jc w:val="both"/>
          </w:pPr>
        </w:pPrChange>
      </w:pPr>
      <w:ins w:id="2795" w:author="Ram Shrestha" w:date="2014-02-16T01:12:00Z">
        <w:r w:rsidRPr="00072915">
          <w:rPr>
            <w:rFonts w:ascii="Cambria" w:hAnsi="Cambria"/>
            <w:noProof/>
            <w:rPrChange w:id="2796" w:author="Ram Shrestha" w:date="2014-02-16T01:12:00Z">
              <w:rPr/>
            </w:rPrChange>
          </w:rPr>
          <w: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t>
        </w:r>
        <w:r w:rsidRPr="00072915">
          <w:rPr>
            <w:rFonts w:ascii="Cambria" w:hAnsi="Cambria"/>
            <w:i/>
            <w:noProof/>
            <w:rPrChange w:id="2797" w:author="Ram Shrestha" w:date="2014-02-16T01:12:00Z">
              <w:rPr/>
            </w:rPrChange>
          </w:rPr>
          <w:t>J Virol</w:t>
        </w:r>
        <w:r w:rsidRPr="00072915">
          <w:rPr>
            <w:rFonts w:ascii="Cambria" w:hAnsi="Cambria"/>
            <w:noProof/>
            <w:rPrChange w:id="2798" w:author="Ram Shrestha" w:date="2014-02-16T01:12:00Z">
              <w:rPr/>
            </w:rPrChange>
          </w:rPr>
          <w:t xml:space="preserve"> </w:t>
        </w:r>
        <w:r w:rsidRPr="00072915">
          <w:rPr>
            <w:rFonts w:ascii="Cambria" w:hAnsi="Cambria"/>
            <w:b/>
            <w:noProof/>
            <w:rPrChange w:id="2799" w:author="Ram Shrestha" w:date="2014-02-16T01:12:00Z">
              <w:rPr/>
            </w:rPrChange>
          </w:rPr>
          <w:t>76</w:t>
        </w:r>
        <w:r w:rsidRPr="00072915">
          <w:rPr>
            <w:rFonts w:ascii="Cambria" w:hAnsi="Cambria"/>
            <w:noProof/>
            <w:rPrChange w:id="2800" w:author="Ram Shrestha" w:date="2014-02-16T01:12:00Z">
              <w:rPr/>
            </w:rPrChange>
          </w:rPr>
          <w:t>: 10099-10108.</w:t>
        </w:r>
      </w:ins>
    </w:p>
    <w:p w:rsidR="00072915" w:rsidRPr="00072915" w:rsidRDefault="00072915" w:rsidP="00072915">
      <w:pPr>
        <w:jc w:val="both"/>
        <w:rPr>
          <w:ins w:id="2801" w:author="Ram Shrestha" w:date="2014-02-16T01:12:00Z"/>
          <w:rFonts w:ascii="Cambria" w:hAnsi="Cambria"/>
          <w:noProof/>
          <w:rPrChange w:id="2802" w:author="Ram Shrestha" w:date="2014-02-16T01:12:00Z">
            <w:rPr>
              <w:ins w:id="2803" w:author="Ram Shrestha" w:date="2014-02-16T01:12:00Z"/>
            </w:rPr>
          </w:rPrChange>
        </w:rPr>
        <w:pPrChange w:id="2804" w:author="Ram Shrestha" w:date="2014-02-16T01:12:00Z">
          <w:pPr>
            <w:ind w:left="720" w:hanging="720"/>
            <w:jc w:val="both"/>
          </w:pPr>
        </w:pPrChange>
      </w:pPr>
      <w:ins w:id="2805" w:author="Ram Shrestha" w:date="2014-02-16T01:12:00Z">
        <w:r w:rsidRPr="00072915">
          <w:rPr>
            <w:rFonts w:ascii="Cambria" w:hAnsi="Cambria"/>
            <w:noProof/>
            <w:rPrChange w:id="2806" w:author="Ram Shrestha" w:date="2014-02-16T01:12:00Z">
              <w:rPr/>
            </w:rPrChange>
          </w:rPr>
          <w:t xml:space="preserve">Kozal, MJ, Shah, N, Shen, N, Yang, R, Fucini, R, Merigan, TC, Richman, DD, Morris, D, Hubbell, E, Chee, M, Gingeras, TR (1996) Extensive polymorphisms observed in HIV-1 clade B protease gene using high-density oligonucleotide arrays. </w:t>
        </w:r>
        <w:r w:rsidRPr="00072915">
          <w:rPr>
            <w:rFonts w:ascii="Cambria" w:hAnsi="Cambria"/>
            <w:i/>
            <w:noProof/>
            <w:rPrChange w:id="2807" w:author="Ram Shrestha" w:date="2014-02-16T01:12:00Z">
              <w:rPr/>
            </w:rPrChange>
          </w:rPr>
          <w:t>Nat Med</w:t>
        </w:r>
        <w:r w:rsidRPr="00072915">
          <w:rPr>
            <w:rFonts w:ascii="Cambria" w:hAnsi="Cambria"/>
            <w:noProof/>
            <w:rPrChange w:id="2808" w:author="Ram Shrestha" w:date="2014-02-16T01:12:00Z">
              <w:rPr/>
            </w:rPrChange>
          </w:rPr>
          <w:t xml:space="preserve"> </w:t>
        </w:r>
        <w:r w:rsidRPr="00072915">
          <w:rPr>
            <w:rFonts w:ascii="Cambria" w:hAnsi="Cambria"/>
            <w:b/>
            <w:noProof/>
            <w:rPrChange w:id="2809" w:author="Ram Shrestha" w:date="2014-02-16T01:12:00Z">
              <w:rPr/>
            </w:rPrChange>
          </w:rPr>
          <w:t>2</w:t>
        </w:r>
        <w:r w:rsidRPr="00072915">
          <w:rPr>
            <w:rFonts w:ascii="Cambria" w:hAnsi="Cambria"/>
            <w:noProof/>
            <w:rPrChange w:id="2810" w:author="Ram Shrestha" w:date="2014-02-16T01:12:00Z">
              <w:rPr/>
            </w:rPrChange>
          </w:rPr>
          <w:t>: 753-759.</w:t>
        </w:r>
      </w:ins>
    </w:p>
    <w:p w:rsidR="00072915" w:rsidRPr="00072915" w:rsidRDefault="00072915" w:rsidP="00072915">
      <w:pPr>
        <w:jc w:val="both"/>
        <w:rPr>
          <w:ins w:id="2811" w:author="Ram Shrestha" w:date="2014-02-16T01:12:00Z"/>
          <w:rFonts w:ascii="Cambria" w:hAnsi="Cambria"/>
          <w:noProof/>
          <w:rPrChange w:id="2812" w:author="Ram Shrestha" w:date="2014-02-16T01:12:00Z">
            <w:rPr>
              <w:ins w:id="2813" w:author="Ram Shrestha" w:date="2014-02-16T01:12:00Z"/>
            </w:rPr>
          </w:rPrChange>
        </w:rPr>
        <w:pPrChange w:id="2814" w:author="Ram Shrestha" w:date="2014-02-16T01:12:00Z">
          <w:pPr>
            <w:ind w:left="720" w:hanging="720"/>
            <w:jc w:val="both"/>
          </w:pPr>
        </w:pPrChange>
      </w:pPr>
      <w:ins w:id="2815" w:author="Ram Shrestha" w:date="2014-02-16T01:12:00Z">
        <w:r w:rsidRPr="00072915">
          <w:rPr>
            <w:rFonts w:ascii="Cambria" w:hAnsi="Cambria"/>
            <w:noProof/>
            <w:rPrChange w:id="2816" w:author="Ram Shrestha" w:date="2014-02-16T01:12:00Z">
              <w:rPr/>
            </w:rPrChange>
          </w:rPr>
          <w:t xml:space="preserve">Kuritzkes, DR, Marschner, I, Johnson, VA, Bassett, R, Eron, JJ, Fischl, MA, Murphy, RL, Fife, K, Maenza, J, Rosandich, ME (1999) Lamivudine in combination with zidovudine, stavudine, or didanosine in patients with HIV-1 infection. A randomized, double-blind, placebo-controlled trial. </w:t>
        </w:r>
        <w:r w:rsidRPr="00072915">
          <w:rPr>
            <w:rFonts w:ascii="Cambria" w:hAnsi="Cambria"/>
            <w:i/>
            <w:noProof/>
            <w:rPrChange w:id="2817" w:author="Ram Shrestha" w:date="2014-02-16T01:12:00Z">
              <w:rPr/>
            </w:rPrChange>
          </w:rPr>
          <w:t>AIDS</w:t>
        </w:r>
        <w:r w:rsidRPr="00072915">
          <w:rPr>
            <w:rFonts w:ascii="Cambria" w:hAnsi="Cambria"/>
            <w:noProof/>
            <w:rPrChange w:id="2818" w:author="Ram Shrestha" w:date="2014-02-16T01:12:00Z">
              <w:rPr/>
            </w:rPrChange>
          </w:rPr>
          <w:t xml:space="preserve"> </w:t>
        </w:r>
        <w:r w:rsidRPr="00072915">
          <w:rPr>
            <w:rFonts w:ascii="Cambria" w:hAnsi="Cambria"/>
            <w:b/>
            <w:noProof/>
            <w:rPrChange w:id="2819" w:author="Ram Shrestha" w:date="2014-02-16T01:12:00Z">
              <w:rPr/>
            </w:rPrChange>
          </w:rPr>
          <w:t>13</w:t>
        </w:r>
        <w:r w:rsidRPr="00072915">
          <w:rPr>
            <w:rFonts w:ascii="Cambria" w:hAnsi="Cambria"/>
            <w:noProof/>
            <w:rPrChange w:id="2820" w:author="Ram Shrestha" w:date="2014-02-16T01:12:00Z">
              <w:rPr/>
            </w:rPrChange>
          </w:rPr>
          <w:t>: 685-694.</w:t>
        </w:r>
      </w:ins>
    </w:p>
    <w:p w:rsidR="00072915" w:rsidRPr="00072915" w:rsidRDefault="00072915" w:rsidP="00072915">
      <w:pPr>
        <w:jc w:val="both"/>
        <w:rPr>
          <w:ins w:id="2821" w:author="Ram Shrestha" w:date="2014-02-16T01:12:00Z"/>
          <w:rFonts w:ascii="Cambria" w:hAnsi="Cambria"/>
          <w:noProof/>
          <w:rPrChange w:id="2822" w:author="Ram Shrestha" w:date="2014-02-16T01:12:00Z">
            <w:rPr>
              <w:ins w:id="2823" w:author="Ram Shrestha" w:date="2014-02-16T01:12:00Z"/>
            </w:rPr>
          </w:rPrChange>
        </w:rPr>
        <w:pPrChange w:id="2824" w:author="Ram Shrestha" w:date="2014-02-16T01:12:00Z">
          <w:pPr>
            <w:ind w:left="720" w:hanging="720"/>
            <w:jc w:val="both"/>
          </w:pPr>
        </w:pPrChange>
      </w:pPr>
      <w:ins w:id="2825" w:author="Ram Shrestha" w:date="2014-02-16T01:12:00Z">
        <w:r w:rsidRPr="00072915">
          <w:rPr>
            <w:rFonts w:ascii="Cambria" w:hAnsi="Cambria"/>
            <w:noProof/>
            <w:rPrChange w:id="2826" w:author="Ram Shrestha" w:date="2014-02-16T01:12:00Z">
              <w:rPr/>
            </w:rPrChange>
          </w:rPr>
          <w:t xml:space="preserve">LaFemina, RL, Schneider, CL, Robbins, HL, Callahan, PL, LeGrow, K, Roth, E, Schleif, WA, Emini, EA (1992) Requirement of active human immunodeficiency virus type 1 integrase enzyme for productive infection of human T-lymphoid cells. </w:t>
        </w:r>
        <w:r w:rsidRPr="00072915">
          <w:rPr>
            <w:rFonts w:ascii="Cambria" w:hAnsi="Cambria"/>
            <w:i/>
            <w:noProof/>
            <w:rPrChange w:id="2827" w:author="Ram Shrestha" w:date="2014-02-16T01:12:00Z">
              <w:rPr/>
            </w:rPrChange>
          </w:rPr>
          <w:t>Journal of Virology</w:t>
        </w:r>
        <w:r w:rsidRPr="00072915">
          <w:rPr>
            <w:rFonts w:ascii="Cambria" w:hAnsi="Cambria"/>
            <w:noProof/>
            <w:rPrChange w:id="2828" w:author="Ram Shrestha" w:date="2014-02-16T01:12:00Z">
              <w:rPr/>
            </w:rPrChange>
          </w:rPr>
          <w:t xml:space="preserve"> </w:t>
        </w:r>
        <w:r w:rsidRPr="00072915">
          <w:rPr>
            <w:rFonts w:ascii="Cambria" w:hAnsi="Cambria"/>
            <w:b/>
            <w:noProof/>
            <w:rPrChange w:id="2829" w:author="Ram Shrestha" w:date="2014-02-16T01:12:00Z">
              <w:rPr/>
            </w:rPrChange>
          </w:rPr>
          <w:t>66</w:t>
        </w:r>
        <w:r w:rsidRPr="00072915">
          <w:rPr>
            <w:rFonts w:ascii="Cambria" w:hAnsi="Cambria"/>
            <w:noProof/>
            <w:rPrChange w:id="2830" w:author="Ram Shrestha" w:date="2014-02-16T01:12:00Z">
              <w:rPr/>
            </w:rPrChange>
          </w:rPr>
          <w:t>: 7414-7419.</w:t>
        </w:r>
      </w:ins>
    </w:p>
    <w:p w:rsidR="00072915" w:rsidRPr="00072915" w:rsidRDefault="00072915" w:rsidP="00072915">
      <w:pPr>
        <w:jc w:val="both"/>
        <w:rPr>
          <w:ins w:id="2831" w:author="Ram Shrestha" w:date="2014-02-16T01:12:00Z"/>
          <w:rFonts w:ascii="Cambria" w:hAnsi="Cambria"/>
          <w:noProof/>
          <w:rPrChange w:id="2832" w:author="Ram Shrestha" w:date="2014-02-16T01:12:00Z">
            <w:rPr>
              <w:ins w:id="2833" w:author="Ram Shrestha" w:date="2014-02-16T01:12:00Z"/>
            </w:rPr>
          </w:rPrChange>
        </w:rPr>
        <w:pPrChange w:id="2834" w:author="Ram Shrestha" w:date="2014-02-16T01:12:00Z">
          <w:pPr>
            <w:ind w:left="720" w:hanging="720"/>
            <w:jc w:val="both"/>
          </w:pPr>
        </w:pPrChange>
      </w:pPr>
      <w:ins w:id="2835" w:author="Ram Shrestha" w:date="2014-02-16T01:12:00Z">
        <w:r w:rsidRPr="00072915">
          <w:rPr>
            <w:rFonts w:ascii="Cambria" w:hAnsi="Cambria"/>
            <w:noProof/>
            <w:rPrChange w:id="2836" w:author="Ram Shrestha" w:date="2014-02-16T01:12:00Z">
              <w:rPr/>
            </w:rPrChange>
          </w:rPr>
          <w:t xml:space="preserve">Laguette, N, Benichou, S, Basmaciogullari, S (2009) Human Immunodeficiency Virus Type 1 Nef Incorporation into Virions Does Not Increase Infectivity. </w:t>
        </w:r>
        <w:r w:rsidRPr="00072915">
          <w:rPr>
            <w:rFonts w:ascii="Cambria" w:hAnsi="Cambria"/>
            <w:i/>
            <w:noProof/>
            <w:rPrChange w:id="2837" w:author="Ram Shrestha" w:date="2014-02-16T01:12:00Z">
              <w:rPr/>
            </w:rPrChange>
          </w:rPr>
          <w:t>Journal of Virology</w:t>
        </w:r>
        <w:r w:rsidRPr="00072915">
          <w:rPr>
            <w:rFonts w:ascii="Cambria" w:hAnsi="Cambria"/>
            <w:noProof/>
            <w:rPrChange w:id="2838" w:author="Ram Shrestha" w:date="2014-02-16T01:12:00Z">
              <w:rPr/>
            </w:rPrChange>
          </w:rPr>
          <w:t xml:space="preserve"> </w:t>
        </w:r>
        <w:r w:rsidRPr="00072915">
          <w:rPr>
            <w:rFonts w:ascii="Cambria" w:hAnsi="Cambria"/>
            <w:b/>
            <w:noProof/>
            <w:rPrChange w:id="2839" w:author="Ram Shrestha" w:date="2014-02-16T01:12:00Z">
              <w:rPr/>
            </w:rPrChange>
          </w:rPr>
          <w:t>83</w:t>
        </w:r>
        <w:r w:rsidRPr="00072915">
          <w:rPr>
            <w:rFonts w:ascii="Cambria" w:hAnsi="Cambria"/>
            <w:noProof/>
            <w:rPrChange w:id="2840" w:author="Ram Shrestha" w:date="2014-02-16T01:12:00Z">
              <w:rPr/>
            </w:rPrChange>
          </w:rPr>
          <w:t>: 1093-1104.</w:t>
        </w:r>
      </w:ins>
    </w:p>
    <w:p w:rsidR="00072915" w:rsidRPr="00072915" w:rsidRDefault="00072915" w:rsidP="00072915">
      <w:pPr>
        <w:jc w:val="both"/>
        <w:rPr>
          <w:ins w:id="2841" w:author="Ram Shrestha" w:date="2014-02-16T01:12:00Z"/>
          <w:rFonts w:ascii="Cambria" w:hAnsi="Cambria"/>
          <w:noProof/>
          <w:rPrChange w:id="2842" w:author="Ram Shrestha" w:date="2014-02-16T01:12:00Z">
            <w:rPr>
              <w:ins w:id="2843" w:author="Ram Shrestha" w:date="2014-02-16T01:12:00Z"/>
            </w:rPr>
          </w:rPrChange>
        </w:rPr>
        <w:pPrChange w:id="2844" w:author="Ram Shrestha" w:date="2014-02-16T01:12:00Z">
          <w:pPr>
            <w:ind w:left="720" w:hanging="720"/>
            <w:jc w:val="both"/>
          </w:pPr>
        </w:pPrChange>
      </w:pPr>
      <w:ins w:id="2845" w:author="Ram Shrestha" w:date="2014-02-16T01:12:00Z">
        <w:r w:rsidRPr="00072915">
          <w:rPr>
            <w:rFonts w:ascii="Cambria" w:hAnsi="Cambria"/>
            <w:noProof/>
            <w:rPrChange w:id="2846" w:author="Ram Shrestha" w:date="2014-02-16T01:12:00Z">
              <w:rPr/>
            </w:rPrChange>
          </w:rPr>
          <w:t xml:space="preserve">Lama, J, Mangasarian, A, Trono, D (1999) Cell-surface expression of CD4 reduces HIV-1 infectivity by blocking Env incorporation in a Nef- and Vpu-inhibitable manner. </w:t>
        </w:r>
        <w:r w:rsidRPr="00072915">
          <w:rPr>
            <w:rFonts w:ascii="Cambria" w:hAnsi="Cambria"/>
            <w:i/>
            <w:noProof/>
            <w:rPrChange w:id="2847" w:author="Ram Shrestha" w:date="2014-02-16T01:12:00Z">
              <w:rPr/>
            </w:rPrChange>
          </w:rPr>
          <w:t>Current biology: CB</w:t>
        </w:r>
        <w:r w:rsidRPr="00072915">
          <w:rPr>
            <w:rFonts w:ascii="Cambria" w:hAnsi="Cambria"/>
            <w:noProof/>
            <w:rPrChange w:id="2848" w:author="Ram Shrestha" w:date="2014-02-16T01:12:00Z">
              <w:rPr/>
            </w:rPrChange>
          </w:rPr>
          <w:t xml:space="preserve"> </w:t>
        </w:r>
        <w:r w:rsidRPr="00072915">
          <w:rPr>
            <w:rFonts w:ascii="Cambria" w:hAnsi="Cambria"/>
            <w:b/>
            <w:noProof/>
            <w:rPrChange w:id="2849" w:author="Ram Shrestha" w:date="2014-02-16T01:12:00Z">
              <w:rPr/>
            </w:rPrChange>
          </w:rPr>
          <w:t>9</w:t>
        </w:r>
        <w:r w:rsidRPr="00072915">
          <w:rPr>
            <w:rFonts w:ascii="Cambria" w:hAnsi="Cambria"/>
            <w:noProof/>
            <w:rPrChange w:id="2850" w:author="Ram Shrestha" w:date="2014-02-16T01:12:00Z">
              <w:rPr/>
            </w:rPrChange>
          </w:rPr>
          <w:t>: 622-631.</w:t>
        </w:r>
      </w:ins>
    </w:p>
    <w:p w:rsidR="00072915" w:rsidRPr="00072915" w:rsidRDefault="00072915" w:rsidP="00072915">
      <w:pPr>
        <w:jc w:val="both"/>
        <w:rPr>
          <w:ins w:id="2851" w:author="Ram Shrestha" w:date="2014-02-16T01:12:00Z"/>
          <w:rFonts w:ascii="Cambria" w:hAnsi="Cambria"/>
          <w:noProof/>
          <w:rPrChange w:id="2852" w:author="Ram Shrestha" w:date="2014-02-16T01:12:00Z">
            <w:rPr>
              <w:ins w:id="2853" w:author="Ram Shrestha" w:date="2014-02-16T01:12:00Z"/>
            </w:rPr>
          </w:rPrChange>
        </w:rPr>
        <w:pPrChange w:id="2854" w:author="Ram Shrestha" w:date="2014-02-16T01:12:00Z">
          <w:pPr>
            <w:ind w:left="720" w:hanging="720"/>
            <w:jc w:val="both"/>
          </w:pPr>
        </w:pPrChange>
      </w:pPr>
      <w:ins w:id="2855" w:author="Ram Shrestha" w:date="2014-02-16T01:12:00Z">
        <w:r w:rsidRPr="00072915">
          <w:rPr>
            <w:rFonts w:ascii="Cambria" w:hAnsi="Cambria"/>
            <w:noProof/>
            <w:rPrChange w:id="2856" w:author="Ram Shrestha" w:date="2014-02-16T01:12:00Z">
              <w:rPr/>
            </w:rPrChange>
          </w:rPr>
          <w: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t>
        </w:r>
      </w:ins>
    </w:p>
    <w:p w:rsidR="00072915" w:rsidRPr="00072915" w:rsidRDefault="00072915" w:rsidP="00072915">
      <w:pPr>
        <w:jc w:val="both"/>
        <w:rPr>
          <w:ins w:id="2857" w:author="Ram Shrestha" w:date="2014-02-16T01:12:00Z"/>
          <w:rFonts w:ascii="Cambria" w:hAnsi="Cambria"/>
          <w:noProof/>
          <w:rPrChange w:id="2858" w:author="Ram Shrestha" w:date="2014-02-16T01:12:00Z">
            <w:rPr>
              <w:ins w:id="2859" w:author="Ram Shrestha" w:date="2014-02-16T01:12:00Z"/>
            </w:rPr>
          </w:rPrChange>
        </w:rPr>
        <w:pPrChange w:id="2860" w:author="Ram Shrestha" w:date="2014-02-16T01:12:00Z">
          <w:pPr>
            <w:ind w:left="720" w:hanging="720"/>
            <w:jc w:val="both"/>
          </w:pPr>
        </w:pPrChange>
      </w:pPr>
      <w:ins w:id="2861" w:author="Ram Shrestha" w:date="2014-02-16T01:12:00Z">
        <w:r w:rsidRPr="00072915">
          <w:rPr>
            <w:rFonts w:ascii="Cambria" w:hAnsi="Cambria"/>
            <w:noProof/>
            <w:rPrChange w:id="2862" w:author="Ram Shrestha" w:date="2014-02-16T01:12:00Z">
              <w:rPr/>
            </w:rPrChange>
          </w:rPr>
          <w:t xml:space="preserve">Larder, BA, Darby, G, Richman, DD (1989a) HIV with reduced sensitivity to zidovudine (AZT) isolated during prolonged therapy. </w:t>
        </w:r>
        <w:r w:rsidRPr="00072915">
          <w:rPr>
            <w:rFonts w:ascii="Cambria" w:hAnsi="Cambria"/>
            <w:i/>
            <w:noProof/>
            <w:rPrChange w:id="2863" w:author="Ram Shrestha" w:date="2014-02-16T01:12:00Z">
              <w:rPr/>
            </w:rPrChange>
          </w:rPr>
          <w:t>Science</w:t>
        </w:r>
        <w:r w:rsidRPr="00072915">
          <w:rPr>
            <w:rFonts w:ascii="Cambria" w:hAnsi="Cambria"/>
            <w:noProof/>
            <w:rPrChange w:id="2864" w:author="Ram Shrestha" w:date="2014-02-16T01:12:00Z">
              <w:rPr/>
            </w:rPrChange>
          </w:rPr>
          <w:t xml:space="preserve"> </w:t>
        </w:r>
        <w:r w:rsidRPr="00072915">
          <w:rPr>
            <w:rFonts w:ascii="Cambria" w:hAnsi="Cambria"/>
            <w:b/>
            <w:noProof/>
            <w:rPrChange w:id="2865" w:author="Ram Shrestha" w:date="2014-02-16T01:12:00Z">
              <w:rPr/>
            </w:rPrChange>
          </w:rPr>
          <w:t>243</w:t>
        </w:r>
        <w:r w:rsidRPr="00072915">
          <w:rPr>
            <w:rFonts w:ascii="Cambria" w:hAnsi="Cambria"/>
            <w:noProof/>
            <w:rPrChange w:id="2866" w:author="Ram Shrestha" w:date="2014-02-16T01:12:00Z">
              <w:rPr/>
            </w:rPrChange>
          </w:rPr>
          <w:t>: 1731-1734.</w:t>
        </w:r>
      </w:ins>
    </w:p>
    <w:p w:rsidR="00072915" w:rsidRPr="00072915" w:rsidRDefault="00072915" w:rsidP="00072915">
      <w:pPr>
        <w:jc w:val="both"/>
        <w:rPr>
          <w:ins w:id="2867" w:author="Ram Shrestha" w:date="2014-02-16T01:12:00Z"/>
          <w:rFonts w:ascii="Cambria" w:hAnsi="Cambria"/>
          <w:noProof/>
          <w:rPrChange w:id="2868" w:author="Ram Shrestha" w:date="2014-02-16T01:12:00Z">
            <w:rPr>
              <w:ins w:id="2869" w:author="Ram Shrestha" w:date="2014-02-16T01:12:00Z"/>
            </w:rPr>
          </w:rPrChange>
        </w:rPr>
        <w:pPrChange w:id="2870" w:author="Ram Shrestha" w:date="2014-02-16T01:12:00Z">
          <w:pPr>
            <w:ind w:left="720" w:hanging="720"/>
            <w:jc w:val="both"/>
          </w:pPr>
        </w:pPrChange>
      </w:pPr>
      <w:ins w:id="2871" w:author="Ram Shrestha" w:date="2014-02-16T01:12:00Z">
        <w:r w:rsidRPr="00072915">
          <w:rPr>
            <w:rFonts w:ascii="Cambria" w:hAnsi="Cambria"/>
            <w:noProof/>
            <w:rPrChange w:id="2872" w:author="Ram Shrestha" w:date="2014-02-16T01:12:00Z">
              <w:rPr/>
            </w:rPrChange>
          </w:rPr>
          <w:t xml:space="preserve">Larder, BA, Darby, G, Richman, DD (1989b) HIV with reduced sensitivity to zidovudine (AZT) isolated during prolonged therapy. </w:t>
        </w:r>
        <w:r w:rsidRPr="00072915">
          <w:rPr>
            <w:rFonts w:ascii="Cambria" w:hAnsi="Cambria"/>
            <w:i/>
            <w:noProof/>
            <w:rPrChange w:id="2873" w:author="Ram Shrestha" w:date="2014-02-16T01:12:00Z">
              <w:rPr/>
            </w:rPrChange>
          </w:rPr>
          <w:t>Science</w:t>
        </w:r>
        <w:r w:rsidRPr="00072915">
          <w:rPr>
            <w:rFonts w:ascii="Cambria" w:hAnsi="Cambria"/>
            <w:noProof/>
            <w:rPrChange w:id="2874" w:author="Ram Shrestha" w:date="2014-02-16T01:12:00Z">
              <w:rPr/>
            </w:rPrChange>
          </w:rPr>
          <w:t xml:space="preserve"> </w:t>
        </w:r>
        <w:r w:rsidRPr="00072915">
          <w:rPr>
            <w:rFonts w:ascii="Cambria" w:hAnsi="Cambria"/>
            <w:b/>
            <w:noProof/>
            <w:rPrChange w:id="2875" w:author="Ram Shrestha" w:date="2014-02-16T01:12:00Z">
              <w:rPr/>
            </w:rPrChange>
          </w:rPr>
          <w:t>243</w:t>
        </w:r>
        <w:r w:rsidRPr="00072915">
          <w:rPr>
            <w:rFonts w:ascii="Cambria" w:hAnsi="Cambria"/>
            <w:noProof/>
            <w:rPrChange w:id="2876" w:author="Ram Shrestha" w:date="2014-02-16T01:12:00Z">
              <w:rPr/>
            </w:rPrChange>
          </w:rPr>
          <w:t>: 1731-1734.</w:t>
        </w:r>
      </w:ins>
    </w:p>
    <w:p w:rsidR="00072915" w:rsidRPr="00072915" w:rsidRDefault="00072915" w:rsidP="00072915">
      <w:pPr>
        <w:jc w:val="both"/>
        <w:rPr>
          <w:ins w:id="2877" w:author="Ram Shrestha" w:date="2014-02-16T01:12:00Z"/>
          <w:rFonts w:ascii="Cambria" w:hAnsi="Cambria"/>
          <w:noProof/>
          <w:rPrChange w:id="2878" w:author="Ram Shrestha" w:date="2014-02-16T01:12:00Z">
            <w:rPr>
              <w:ins w:id="2879" w:author="Ram Shrestha" w:date="2014-02-16T01:12:00Z"/>
            </w:rPr>
          </w:rPrChange>
        </w:rPr>
        <w:pPrChange w:id="2880" w:author="Ram Shrestha" w:date="2014-02-16T01:12:00Z">
          <w:pPr>
            <w:ind w:left="720" w:hanging="720"/>
            <w:jc w:val="both"/>
          </w:pPr>
        </w:pPrChange>
      </w:pPr>
      <w:ins w:id="2881" w:author="Ram Shrestha" w:date="2014-02-16T01:12:00Z">
        <w:r w:rsidRPr="00072915">
          <w:rPr>
            <w:rFonts w:ascii="Cambria" w:hAnsi="Cambria"/>
            <w:noProof/>
            <w:rPrChange w:id="2882" w:author="Ram Shrestha" w:date="2014-02-16T01:12:00Z">
              <w:rPr/>
            </w:rPrChange>
          </w:rPr>
          <w:t xml:space="preserve">Larder, BA, Kellam, P, Kemp, SD (1991) Zidovudine resistance predicted by direct detection of mutations in DNA from HIV-infected lymphocytes. </w:t>
        </w:r>
        <w:r w:rsidRPr="00072915">
          <w:rPr>
            <w:rFonts w:ascii="Cambria" w:hAnsi="Cambria"/>
            <w:i/>
            <w:noProof/>
            <w:rPrChange w:id="2883" w:author="Ram Shrestha" w:date="2014-02-16T01:12:00Z">
              <w:rPr/>
            </w:rPrChange>
          </w:rPr>
          <w:t>AIDS</w:t>
        </w:r>
        <w:r w:rsidRPr="00072915">
          <w:rPr>
            <w:rFonts w:ascii="Cambria" w:hAnsi="Cambria"/>
            <w:noProof/>
            <w:rPrChange w:id="2884" w:author="Ram Shrestha" w:date="2014-02-16T01:12:00Z">
              <w:rPr/>
            </w:rPrChange>
          </w:rPr>
          <w:t xml:space="preserve"> </w:t>
        </w:r>
        <w:r w:rsidRPr="00072915">
          <w:rPr>
            <w:rFonts w:ascii="Cambria" w:hAnsi="Cambria"/>
            <w:b/>
            <w:noProof/>
            <w:rPrChange w:id="2885" w:author="Ram Shrestha" w:date="2014-02-16T01:12:00Z">
              <w:rPr/>
            </w:rPrChange>
          </w:rPr>
          <w:t>5</w:t>
        </w:r>
        <w:r w:rsidRPr="00072915">
          <w:rPr>
            <w:rFonts w:ascii="Cambria" w:hAnsi="Cambria"/>
            <w:noProof/>
            <w:rPrChange w:id="2886" w:author="Ram Shrestha" w:date="2014-02-16T01:12:00Z">
              <w:rPr/>
            </w:rPrChange>
          </w:rPr>
          <w:t>: 137-144.</w:t>
        </w:r>
      </w:ins>
    </w:p>
    <w:p w:rsidR="00072915" w:rsidRPr="00072915" w:rsidRDefault="00072915" w:rsidP="00072915">
      <w:pPr>
        <w:jc w:val="both"/>
        <w:rPr>
          <w:ins w:id="2887" w:author="Ram Shrestha" w:date="2014-02-16T01:12:00Z"/>
          <w:rFonts w:ascii="Cambria" w:hAnsi="Cambria"/>
          <w:noProof/>
          <w:rPrChange w:id="2888" w:author="Ram Shrestha" w:date="2014-02-16T01:12:00Z">
            <w:rPr>
              <w:ins w:id="2889" w:author="Ram Shrestha" w:date="2014-02-16T01:12:00Z"/>
            </w:rPr>
          </w:rPrChange>
        </w:rPr>
        <w:pPrChange w:id="2890" w:author="Ram Shrestha" w:date="2014-02-16T01:12:00Z">
          <w:pPr>
            <w:ind w:left="720" w:hanging="720"/>
            <w:jc w:val="both"/>
          </w:pPr>
        </w:pPrChange>
      </w:pPr>
      <w:ins w:id="2891" w:author="Ram Shrestha" w:date="2014-02-16T01:12:00Z">
        <w:r w:rsidRPr="00072915">
          <w:rPr>
            <w:rFonts w:ascii="Cambria" w:hAnsi="Cambria"/>
            <w:noProof/>
            <w:rPrChange w:id="2892" w:author="Ram Shrestha" w:date="2014-02-16T01:12:00Z">
              <w:rPr/>
            </w:rPrChange>
          </w:rPr>
          <w:t xml:space="preserve">Larder, BA, Kemp, SD (1989) Multiple mutations in HIV-1 reverse transcriptase confer high-level resistance to zidovudine (AZT). </w:t>
        </w:r>
        <w:r w:rsidRPr="00072915">
          <w:rPr>
            <w:rFonts w:ascii="Cambria" w:hAnsi="Cambria"/>
            <w:i/>
            <w:noProof/>
            <w:rPrChange w:id="2893" w:author="Ram Shrestha" w:date="2014-02-16T01:12:00Z">
              <w:rPr/>
            </w:rPrChange>
          </w:rPr>
          <w:t>Science</w:t>
        </w:r>
        <w:r w:rsidRPr="00072915">
          <w:rPr>
            <w:rFonts w:ascii="Cambria" w:hAnsi="Cambria"/>
            <w:noProof/>
            <w:rPrChange w:id="2894" w:author="Ram Shrestha" w:date="2014-02-16T01:12:00Z">
              <w:rPr/>
            </w:rPrChange>
          </w:rPr>
          <w:t xml:space="preserve"> </w:t>
        </w:r>
        <w:r w:rsidRPr="00072915">
          <w:rPr>
            <w:rFonts w:ascii="Cambria" w:hAnsi="Cambria"/>
            <w:b/>
            <w:noProof/>
            <w:rPrChange w:id="2895" w:author="Ram Shrestha" w:date="2014-02-16T01:12:00Z">
              <w:rPr/>
            </w:rPrChange>
          </w:rPr>
          <w:t>246</w:t>
        </w:r>
        <w:r w:rsidRPr="00072915">
          <w:rPr>
            <w:rFonts w:ascii="Cambria" w:hAnsi="Cambria"/>
            <w:noProof/>
            <w:rPrChange w:id="2896" w:author="Ram Shrestha" w:date="2014-02-16T01:12:00Z">
              <w:rPr/>
            </w:rPrChange>
          </w:rPr>
          <w:t>: 1155-1158.</w:t>
        </w:r>
      </w:ins>
    </w:p>
    <w:p w:rsidR="00072915" w:rsidRPr="00072915" w:rsidRDefault="00072915" w:rsidP="00072915">
      <w:pPr>
        <w:jc w:val="both"/>
        <w:rPr>
          <w:ins w:id="2897" w:author="Ram Shrestha" w:date="2014-02-16T01:12:00Z"/>
          <w:rFonts w:ascii="Cambria" w:hAnsi="Cambria"/>
          <w:noProof/>
          <w:rPrChange w:id="2898" w:author="Ram Shrestha" w:date="2014-02-16T01:12:00Z">
            <w:rPr>
              <w:ins w:id="2899" w:author="Ram Shrestha" w:date="2014-02-16T01:12:00Z"/>
            </w:rPr>
          </w:rPrChange>
        </w:rPr>
        <w:pPrChange w:id="2900" w:author="Ram Shrestha" w:date="2014-02-16T01:12:00Z">
          <w:pPr>
            <w:ind w:left="720" w:hanging="720"/>
            <w:jc w:val="both"/>
          </w:pPr>
        </w:pPrChange>
      </w:pPr>
      <w:ins w:id="2901" w:author="Ram Shrestha" w:date="2014-02-16T01:12:00Z">
        <w:r w:rsidRPr="00072915">
          <w:rPr>
            <w:rFonts w:ascii="Cambria" w:hAnsi="Cambria"/>
            <w:noProof/>
            <w:rPrChange w:id="2902" w:author="Ram Shrestha" w:date="2014-02-16T01:12:00Z">
              <w:rPr/>
            </w:rPrChange>
          </w:rPr>
          <w:t xml:space="preserve">Larsen, LS, Beliakova-Bethell, N, Bilanchone, V, Zhang, M, Lamsa, A, Dasilva, R, Hatfield, GW, Nagashima, K, Sandmeyer, S (2008) Ty3 nucleocapsid controls localization of particle assembly. </w:t>
        </w:r>
        <w:r w:rsidRPr="00072915">
          <w:rPr>
            <w:rFonts w:ascii="Cambria" w:hAnsi="Cambria"/>
            <w:i/>
            <w:noProof/>
            <w:rPrChange w:id="2903" w:author="Ram Shrestha" w:date="2014-02-16T01:12:00Z">
              <w:rPr/>
            </w:rPrChange>
          </w:rPr>
          <w:t>J Virol</w:t>
        </w:r>
        <w:r w:rsidRPr="00072915">
          <w:rPr>
            <w:rFonts w:ascii="Cambria" w:hAnsi="Cambria"/>
            <w:noProof/>
            <w:rPrChange w:id="2904" w:author="Ram Shrestha" w:date="2014-02-16T01:12:00Z">
              <w:rPr/>
            </w:rPrChange>
          </w:rPr>
          <w:t xml:space="preserve"> </w:t>
        </w:r>
        <w:r w:rsidRPr="00072915">
          <w:rPr>
            <w:rFonts w:ascii="Cambria" w:hAnsi="Cambria"/>
            <w:b/>
            <w:noProof/>
            <w:rPrChange w:id="2905" w:author="Ram Shrestha" w:date="2014-02-16T01:12:00Z">
              <w:rPr/>
            </w:rPrChange>
          </w:rPr>
          <w:t>82</w:t>
        </w:r>
        <w:r w:rsidRPr="00072915">
          <w:rPr>
            <w:rFonts w:ascii="Cambria" w:hAnsi="Cambria"/>
            <w:noProof/>
            <w:rPrChange w:id="2906" w:author="Ram Shrestha" w:date="2014-02-16T01:12:00Z">
              <w:rPr/>
            </w:rPrChange>
          </w:rPr>
          <w:t>: 2501-2514.</w:t>
        </w:r>
      </w:ins>
    </w:p>
    <w:p w:rsidR="00072915" w:rsidRPr="00072915" w:rsidRDefault="00072915" w:rsidP="00072915">
      <w:pPr>
        <w:jc w:val="both"/>
        <w:rPr>
          <w:ins w:id="2907" w:author="Ram Shrestha" w:date="2014-02-16T01:12:00Z"/>
          <w:rFonts w:ascii="Cambria" w:hAnsi="Cambria"/>
          <w:noProof/>
          <w:rPrChange w:id="2908" w:author="Ram Shrestha" w:date="2014-02-16T01:12:00Z">
            <w:rPr>
              <w:ins w:id="2909" w:author="Ram Shrestha" w:date="2014-02-16T01:12:00Z"/>
            </w:rPr>
          </w:rPrChange>
        </w:rPr>
        <w:pPrChange w:id="2910" w:author="Ram Shrestha" w:date="2014-02-16T01:12:00Z">
          <w:pPr>
            <w:ind w:left="720" w:hanging="720"/>
            <w:jc w:val="both"/>
          </w:pPr>
        </w:pPrChange>
      </w:pPr>
      <w:ins w:id="2911" w:author="Ram Shrestha" w:date="2014-02-16T01:12:00Z">
        <w:r w:rsidRPr="00072915">
          <w:rPr>
            <w:rFonts w:ascii="Cambria" w:hAnsi="Cambria"/>
            <w:noProof/>
            <w:rPrChange w:id="2912" w:author="Ram Shrestha" w:date="2014-02-16T01:12:00Z">
              <w:rPr/>
            </w:rPrChange>
          </w:rPr>
          <w:t xml:space="preserve">Le, T, Chiarella, J, Simen, BB, Hanczaruk, B, Egholm, M, Landry, ML, Dieckhaus, K, Rosen, MI, Kozal, MJ (2009) Low-abundance HIV drug-resistant viral variants in treatment-experienced persons correlate with historical antiretroviral use. </w:t>
        </w:r>
        <w:r w:rsidRPr="00072915">
          <w:rPr>
            <w:rFonts w:ascii="Cambria" w:hAnsi="Cambria"/>
            <w:i/>
            <w:noProof/>
            <w:rPrChange w:id="2913" w:author="Ram Shrestha" w:date="2014-02-16T01:12:00Z">
              <w:rPr/>
            </w:rPrChange>
          </w:rPr>
          <w:t>PLoS One</w:t>
        </w:r>
        <w:r w:rsidRPr="00072915">
          <w:rPr>
            <w:rFonts w:ascii="Cambria" w:hAnsi="Cambria"/>
            <w:noProof/>
            <w:rPrChange w:id="2914" w:author="Ram Shrestha" w:date="2014-02-16T01:12:00Z">
              <w:rPr/>
            </w:rPrChange>
          </w:rPr>
          <w:t xml:space="preserve"> </w:t>
        </w:r>
        <w:r w:rsidRPr="00072915">
          <w:rPr>
            <w:rFonts w:ascii="Cambria" w:hAnsi="Cambria"/>
            <w:b/>
            <w:noProof/>
            <w:rPrChange w:id="2915" w:author="Ram Shrestha" w:date="2014-02-16T01:12:00Z">
              <w:rPr/>
            </w:rPrChange>
          </w:rPr>
          <w:t>4</w:t>
        </w:r>
        <w:r w:rsidRPr="00072915">
          <w:rPr>
            <w:rFonts w:ascii="Cambria" w:hAnsi="Cambria"/>
            <w:noProof/>
            <w:rPrChange w:id="2916" w:author="Ram Shrestha" w:date="2014-02-16T01:12:00Z">
              <w:rPr/>
            </w:rPrChange>
          </w:rPr>
          <w:t>: e6079.</w:t>
        </w:r>
      </w:ins>
    </w:p>
    <w:p w:rsidR="00072915" w:rsidRPr="00072915" w:rsidRDefault="00072915" w:rsidP="00072915">
      <w:pPr>
        <w:jc w:val="both"/>
        <w:rPr>
          <w:ins w:id="2917" w:author="Ram Shrestha" w:date="2014-02-16T01:12:00Z"/>
          <w:rFonts w:ascii="Cambria" w:hAnsi="Cambria"/>
          <w:noProof/>
          <w:rPrChange w:id="2918" w:author="Ram Shrestha" w:date="2014-02-16T01:12:00Z">
            <w:rPr>
              <w:ins w:id="2919" w:author="Ram Shrestha" w:date="2014-02-16T01:12:00Z"/>
            </w:rPr>
          </w:rPrChange>
        </w:rPr>
        <w:pPrChange w:id="2920" w:author="Ram Shrestha" w:date="2014-02-16T01:12:00Z">
          <w:pPr>
            <w:ind w:left="720" w:hanging="720"/>
            <w:jc w:val="both"/>
          </w:pPr>
        </w:pPrChange>
      </w:pPr>
      <w:ins w:id="2921" w:author="Ram Shrestha" w:date="2014-02-16T01:12:00Z">
        <w:r w:rsidRPr="00072915">
          <w:rPr>
            <w:rFonts w:ascii="Cambria" w:hAnsi="Cambria"/>
            <w:noProof/>
            <w:rPrChange w:id="2922" w:author="Ram Shrestha" w:date="2014-02-16T01:12:00Z">
              <w:rPr/>
            </w:rPrChange>
          </w:rPr>
          <w:t xml:space="preserve">Lemey, P, Pybus, OG, Rambaut, A, Drummond, AJ, Robertson, DL, Roques, P, Worobey, M, Vandamme, A-M (2004a) The Molecular Population Genetics of HIV-1 Group O. </w:t>
        </w:r>
        <w:r w:rsidRPr="00072915">
          <w:rPr>
            <w:rFonts w:ascii="Cambria" w:hAnsi="Cambria"/>
            <w:i/>
            <w:noProof/>
            <w:rPrChange w:id="2923" w:author="Ram Shrestha" w:date="2014-02-16T01:12:00Z">
              <w:rPr/>
            </w:rPrChange>
          </w:rPr>
          <w:t>Genetics</w:t>
        </w:r>
        <w:r w:rsidRPr="00072915">
          <w:rPr>
            <w:rFonts w:ascii="Cambria" w:hAnsi="Cambria"/>
            <w:noProof/>
            <w:rPrChange w:id="2924" w:author="Ram Shrestha" w:date="2014-02-16T01:12:00Z">
              <w:rPr/>
            </w:rPrChange>
          </w:rPr>
          <w:t xml:space="preserve"> </w:t>
        </w:r>
        <w:r w:rsidRPr="00072915">
          <w:rPr>
            <w:rFonts w:ascii="Cambria" w:hAnsi="Cambria"/>
            <w:b/>
            <w:noProof/>
            <w:rPrChange w:id="2925" w:author="Ram Shrestha" w:date="2014-02-16T01:12:00Z">
              <w:rPr/>
            </w:rPrChange>
          </w:rPr>
          <w:t>167</w:t>
        </w:r>
        <w:r w:rsidRPr="00072915">
          <w:rPr>
            <w:rFonts w:ascii="Cambria" w:hAnsi="Cambria"/>
            <w:noProof/>
            <w:rPrChange w:id="2926" w:author="Ram Shrestha" w:date="2014-02-16T01:12:00Z">
              <w:rPr/>
            </w:rPrChange>
          </w:rPr>
          <w:t>: 1059-1068.</w:t>
        </w:r>
      </w:ins>
    </w:p>
    <w:p w:rsidR="00072915" w:rsidRPr="00072915" w:rsidRDefault="00072915" w:rsidP="00072915">
      <w:pPr>
        <w:jc w:val="both"/>
        <w:rPr>
          <w:ins w:id="2927" w:author="Ram Shrestha" w:date="2014-02-16T01:12:00Z"/>
          <w:rFonts w:ascii="Cambria" w:hAnsi="Cambria"/>
          <w:noProof/>
          <w:rPrChange w:id="2928" w:author="Ram Shrestha" w:date="2014-02-16T01:12:00Z">
            <w:rPr>
              <w:ins w:id="2929" w:author="Ram Shrestha" w:date="2014-02-16T01:12:00Z"/>
            </w:rPr>
          </w:rPrChange>
        </w:rPr>
        <w:pPrChange w:id="2930" w:author="Ram Shrestha" w:date="2014-02-16T01:12:00Z">
          <w:pPr>
            <w:ind w:left="720" w:hanging="720"/>
            <w:jc w:val="both"/>
          </w:pPr>
        </w:pPrChange>
      </w:pPr>
      <w:ins w:id="2931" w:author="Ram Shrestha" w:date="2014-02-16T01:12:00Z">
        <w:r w:rsidRPr="00072915">
          <w:rPr>
            <w:rFonts w:ascii="Cambria" w:hAnsi="Cambria"/>
            <w:noProof/>
            <w:rPrChange w:id="2932" w:author="Ram Shrestha" w:date="2014-02-16T01:12:00Z">
              <w:rPr/>
            </w:rPrChange>
          </w:rPr>
          <w:t xml:space="preserve">Lemey, P, Pybus, OG, Rambaut, A, Drummond, AJ, Robertson, DL, Roques, P, Worobey, M, Vandamme, AM (2004b) The molecular population genetics of HIV-1 group O. </w:t>
        </w:r>
        <w:r w:rsidRPr="00072915">
          <w:rPr>
            <w:rFonts w:ascii="Cambria" w:hAnsi="Cambria"/>
            <w:i/>
            <w:noProof/>
            <w:rPrChange w:id="2933" w:author="Ram Shrestha" w:date="2014-02-16T01:12:00Z">
              <w:rPr/>
            </w:rPrChange>
          </w:rPr>
          <w:t>Genetics</w:t>
        </w:r>
        <w:r w:rsidRPr="00072915">
          <w:rPr>
            <w:rFonts w:ascii="Cambria" w:hAnsi="Cambria"/>
            <w:noProof/>
            <w:rPrChange w:id="2934" w:author="Ram Shrestha" w:date="2014-02-16T01:12:00Z">
              <w:rPr/>
            </w:rPrChange>
          </w:rPr>
          <w:t xml:space="preserve"> </w:t>
        </w:r>
        <w:r w:rsidRPr="00072915">
          <w:rPr>
            <w:rFonts w:ascii="Cambria" w:hAnsi="Cambria"/>
            <w:b/>
            <w:noProof/>
            <w:rPrChange w:id="2935" w:author="Ram Shrestha" w:date="2014-02-16T01:12:00Z">
              <w:rPr/>
            </w:rPrChange>
          </w:rPr>
          <w:t>167</w:t>
        </w:r>
        <w:r w:rsidRPr="00072915">
          <w:rPr>
            <w:rFonts w:ascii="Cambria" w:hAnsi="Cambria"/>
            <w:noProof/>
            <w:rPrChange w:id="2936" w:author="Ram Shrestha" w:date="2014-02-16T01:12:00Z">
              <w:rPr/>
            </w:rPrChange>
          </w:rPr>
          <w:t>: 1059-1068.</w:t>
        </w:r>
      </w:ins>
    </w:p>
    <w:p w:rsidR="00072915" w:rsidRPr="00072915" w:rsidRDefault="00072915" w:rsidP="00072915">
      <w:pPr>
        <w:jc w:val="both"/>
        <w:rPr>
          <w:ins w:id="2937" w:author="Ram Shrestha" w:date="2014-02-16T01:12:00Z"/>
          <w:rFonts w:ascii="Cambria" w:hAnsi="Cambria"/>
          <w:noProof/>
          <w:rPrChange w:id="2938" w:author="Ram Shrestha" w:date="2014-02-16T01:12:00Z">
            <w:rPr>
              <w:ins w:id="2939" w:author="Ram Shrestha" w:date="2014-02-16T01:12:00Z"/>
            </w:rPr>
          </w:rPrChange>
        </w:rPr>
        <w:pPrChange w:id="2940" w:author="Ram Shrestha" w:date="2014-02-16T01:12:00Z">
          <w:pPr>
            <w:ind w:left="720" w:hanging="720"/>
            <w:jc w:val="both"/>
          </w:pPr>
        </w:pPrChange>
      </w:pPr>
      <w:ins w:id="2941" w:author="Ram Shrestha" w:date="2014-02-16T01:12:00Z">
        <w:r w:rsidRPr="00072915">
          <w:rPr>
            <w:rFonts w:ascii="Cambria" w:hAnsi="Cambria"/>
            <w:noProof/>
            <w:rPrChange w:id="2942" w:author="Ram Shrestha" w:date="2014-02-16T01:12:00Z">
              <w:rPr/>
            </w:rPrChange>
          </w:rPr>
          <w:t xml:space="preserve">Lenassi, M, Cagney, G, Liao, M, Vaupotic, T, Bartholomeeusen, K, Cheng, Y, Krogan, NJ, Plemenitas, A, Peterlin, BM HIV Nef is secreted in exosomes and triggers apoptosis in bystander CD4+ T cells. </w:t>
        </w:r>
        <w:r w:rsidRPr="00072915">
          <w:rPr>
            <w:rFonts w:ascii="Cambria" w:hAnsi="Cambria"/>
            <w:i/>
            <w:noProof/>
            <w:rPrChange w:id="2943" w:author="Ram Shrestha" w:date="2014-02-16T01:12:00Z">
              <w:rPr/>
            </w:rPrChange>
          </w:rPr>
          <w:t>Traffic</w:t>
        </w:r>
        <w:r w:rsidRPr="00072915">
          <w:rPr>
            <w:rFonts w:ascii="Cambria" w:hAnsi="Cambria"/>
            <w:noProof/>
            <w:rPrChange w:id="2944" w:author="Ram Shrestha" w:date="2014-02-16T01:12:00Z">
              <w:rPr/>
            </w:rPrChange>
          </w:rPr>
          <w:t xml:space="preserve"> </w:t>
        </w:r>
        <w:r w:rsidRPr="00072915">
          <w:rPr>
            <w:rFonts w:ascii="Cambria" w:hAnsi="Cambria"/>
            <w:b/>
            <w:noProof/>
            <w:rPrChange w:id="2945" w:author="Ram Shrestha" w:date="2014-02-16T01:12:00Z">
              <w:rPr/>
            </w:rPrChange>
          </w:rPr>
          <w:t>11</w:t>
        </w:r>
        <w:r w:rsidRPr="00072915">
          <w:rPr>
            <w:rFonts w:ascii="Cambria" w:hAnsi="Cambria"/>
            <w:noProof/>
            <w:rPrChange w:id="2946" w:author="Ram Shrestha" w:date="2014-02-16T01:12:00Z">
              <w:rPr/>
            </w:rPrChange>
          </w:rPr>
          <w:t>: 110-122.</w:t>
        </w:r>
      </w:ins>
    </w:p>
    <w:p w:rsidR="00072915" w:rsidRPr="00072915" w:rsidRDefault="00072915" w:rsidP="00072915">
      <w:pPr>
        <w:jc w:val="both"/>
        <w:rPr>
          <w:ins w:id="2947" w:author="Ram Shrestha" w:date="2014-02-16T01:12:00Z"/>
          <w:rFonts w:ascii="Cambria" w:hAnsi="Cambria"/>
          <w:noProof/>
          <w:rPrChange w:id="2948" w:author="Ram Shrestha" w:date="2014-02-16T01:12:00Z">
            <w:rPr>
              <w:ins w:id="2949" w:author="Ram Shrestha" w:date="2014-02-16T01:12:00Z"/>
            </w:rPr>
          </w:rPrChange>
        </w:rPr>
        <w:pPrChange w:id="2950" w:author="Ram Shrestha" w:date="2014-02-16T01:12:00Z">
          <w:pPr>
            <w:ind w:left="720" w:hanging="720"/>
            <w:jc w:val="both"/>
          </w:pPr>
        </w:pPrChange>
      </w:pPr>
      <w:ins w:id="2951" w:author="Ram Shrestha" w:date="2014-02-16T01:12:00Z">
        <w:r w:rsidRPr="00072915">
          <w:rPr>
            <w:rFonts w:ascii="Cambria" w:hAnsi="Cambria"/>
            <w:noProof/>
            <w:rPrChange w:id="2952" w:author="Ram Shrestha" w:date="2014-02-16T01:12:00Z">
              <w:rPr/>
            </w:rPrChange>
          </w:rPr>
          <w:t xml:space="preserve">Levene, MJ, Korlach, J, Turner, SW, Foquet, M, Craighead, HG, Webb, WW (2003) Zero-mode waveguides for single-molecule analysis at high concentrations. </w:t>
        </w:r>
        <w:r w:rsidRPr="00072915">
          <w:rPr>
            <w:rFonts w:ascii="Cambria" w:hAnsi="Cambria"/>
            <w:i/>
            <w:noProof/>
            <w:rPrChange w:id="2953" w:author="Ram Shrestha" w:date="2014-02-16T01:12:00Z">
              <w:rPr/>
            </w:rPrChange>
          </w:rPr>
          <w:t>Science</w:t>
        </w:r>
        <w:r w:rsidRPr="00072915">
          <w:rPr>
            <w:rFonts w:ascii="Cambria" w:hAnsi="Cambria"/>
            <w:noProof/>
            <w:rPrChange w:id="2954" w:author="Ram Shrestha" w:date="2014-02-16T01:12:00Z">
              <w:rPr/>
            </w:rPrChange>
          </w:rPr>
          <w:t xml:space="preserve"> </w:t>
        </w:r>
        <w:r w:rsidRPr="00072915">
          <w:rPr>
            <w:rFonts w:ascii="Cambria" w:hAnsi="Cambria"/>
            <w:b/>
            <w:noProof/>
            <w:rPrChange w:id="2955" w:author="Ram Shrestha" w:date="2014-02-16T01:12:00Z">
              <w:rPr/>
            </w:rPrChange>
          </w:rPr>
          <w:t>299</w:t>
        </w:r>
        <w:r w:rsidRPr="00072915">
          <w:rPr>
            <w:rFonts w:ascii="Cambria" w:hAnsi="Cambria"/>
            <w:noProof/>
            <w:rPrChange w:id="2956" w:author="Ram Shrestha" w:date="2014-02-16T01:12:00Z">
              <w:rPr/>
            </w:rPrChange>
          </w:rPr>
          <w:t>: 682-686.</w:t>
        </w:r>
      </w:ins>
    </w:p>
    <w:p w:rsidR="00072915" w:rsidRPr="00072915" w:rsidRDefault="00072915" w:rsidP="00072915">
      <w:pPr>
        <w:jc w:val="both"/>
        <w:rPr>
          <w:ins w:id="2957" w:author="Ram Shrestha" w:date="2014-02-16T01:12:00Z"/>
          <w:rFonts w:ascii="Cambria" w:hAnsi="Cambria"/>
          <w:noProof/>
          <w:rPrChange w:id="2958" w:author="Ram Shrestha" w:date="2014-02-16T01:12:00Z">
            <w:rPr>
              <w:ins w:id="2959" w:author="Ram Shrestha" w:date="2014-02-16T01:12:00Z"/>
            </w:rPr>
          </w:rPrChange>
        </w:rPr>
        <w:pPrChange w:id="2960" w:author="Ram Shrestha" w:date="2014-02-16T01:12:00Z">
          <w:pPr>
            <w:ind w:left="720" w:hanging="720"/>
            <w:jc w:val="both"/>
          </w:pPr>
        </w:pPrChange>
      </w:pPr>
      <w:ins w:id="2961" w:author="Ram Shrestha" w:date="2014-02-16T01:12:00Z">
        <w:r w:rsidRPr="00072915">
          <w:rPr>
            <w:rFonts w:ascii="Cambria" w:hAnsi="Cambria"/>
            <w:noProof/>
            <w:rPrChange w:id="2962" w:author="Ram Shrestha" w:date="2014-02-16T01:12:00Z">
              <w:rPr/>
            </w:rPrChange>
          </w:rPr>
          <w:t xml:space="preserve">Levy, JA, Hoffman, AD, Kramer, SM, Landis, JA, Shimabukuro, JM, Oshiro, LS (1984) Isolation of lymphocytopathic retroviruses from San Francisco patients with AIDS. </w:t>
        </w:r>
        <w:r w:rsidRPr="00072915">
          <w:rPr>
            <w:rFonts w:ascii="Cambria" w:hAnsi="Cambria"/>
            <w:i/>
            <w:noProof/>
            <w:rPrChange w:id="2963" w:author="Ram Shrestha" w:date="2014-02-16T01:12:00Z">
              <w:rPr/>
            </w:rPrChange>
          </w:rPr>
          <w:t>Science</w:t>
        </w:r>
        <w:r w:rsidRPr="00072915">
          <w:rPr>
            <w:rFonts w:ascii="Cambria" w:hAnsi="Cambria"/>
            <w:noProof/>
            <w:rPrChange w:id="2964" w:author="Ram Shrestha" w:date="2014-02-16T01:12:00Z">
              <w:rPr/>
            </w:rPrChange>
          </w:rPr>
          <w:t xml:space="preserve"> </w:t>
        </w:r>
        <w:r w:rsidRPr="00072915">
          <w:rPr>
            <w:rFonts w:ascii="Cambria" w:hAnsi="Cambria"/>
            <w:b/>
            <w:noProof/>
            <w:rPrChange w:id="2965" w:author="Ram Shrestha" w:date="2014-02-16T01:12:00Z">
              <w:rPr/>
            </w:rPrChange>
          </w:rPr>
          <w:t>225</w:t>
        </w:r>
        <w:r w:rsidRPr="00072915">
          <w:rPr>
            <w:rFonts w:ascii="Cambria" w:hAnsi="Cambria"/>
            <w:noProof/>
            <w:rPrChange w:id="2966" w:author="Ram Shrestha" w:date="2014-02-16T01:12:00Z">
              <w:rPr/>
            </w:rPrChange>
          </w:rPr>
          <w:t>: 840-842.</w:t>
        </w:r>
      </w:ins>
    </w:p>
    <w:p w:rsidR="00072915" w:rsidRPr="00072915" w:rsidRDefault="00072915" w:rsidP="00072915">
      <w:pPr>
        <w:jc w:val="both"/>
        <w:rPr>
          <w:ins w:id="2967" w:author="Ram Shrestha" w:date="2014-02-16T01:12:00Z"/>
          <w:rFonts w:ascii="Cambria" w:hAnsi="Cambria"/>
          <w:noProof/>
          <w:rPrChange w:id="2968" w:author="Ram Shrestha" w:date="2014-02-16T01:12:00Z">
            <w:rPr>
              <w:ins w:id="2969" w:author="Ram Shrestha" w:date="2014-02-16T01:12:00Z"/>
            </w:rPr>
          </w:rPrChange>
        </w:rPr>
        <w:pPrChange w:id="2970" w:author="Ram Shrestha" w:date="2014-02-16T01:12:00Z">
          <w:pPr>
            <w:ind w:left="720" w:hanging="720"/>
            <w:jc w:val="both"/>
          </w:pPr>
        </w:pPrChange>
      </w:pPr>
      <w:ins w:id="2971" w:author="Ram Shrestha" w:date="2014-02-16T01:12:00Z">
        <w:r w:rsidRPr="00072915">
          <w:rPr>
            <w:rFonts w:ascii="Cambria" w:hAnsi="Cambria"/>
            <w:noProof/>
            <w:rPrChange w:id="2972" w:author="Ram Shrestha" w:date="2014-02-16T01:12:00Z">
              <w:rPr/>
            </w:rPrChange>
          </w:rPr>
          <w:t xml:space="preserve">Lewis, MJ, Lee, P, Ng, HL, Yang, OO (2012) Immune Selection In Vitro Reveals Human Immunodeficiency Virus Type 1 Nef Sequence Motifs Important for Its Immune Evasion Function In Vivo. </w:t>
        </w:r>
        <w:r w:rsidRPr="00072915">
          <w:rPr>
            <w:rFonts w:ascii="Cambria" w:hAnsi="Cambria"/>
            <w:i/>
            <w:noProof/>
            <w:rPrChange w:id="2973" w:author="Ram Shrestha" w:date="2014-02-16T01:12:00Z">
              <w:rPr/>
            </w:rPrChange>
          </w:rPr>
          <w:t>Journal of Virology</w:t>
        </w:r>
        <w:r w:rsidRPr="00072915">
          <w:rPr>
            <w:rFonts w:ascii="Cambria" w:hAnsi="Cambria"/>
            <w:noProof/>
            <w:rPrChange w:id="2974" w:author="Ram Shrestha" w:date="2014-02-16T01:12:00Z">
              <w:rPr/>
            </w:rPrChange>
          </w:rPr>
          <w:t xml:space="preserve"> </w:t>
        </w:r>
        <w:r w:rsidRPr="00072915">
          <w:rPr>
            <w:rFonts w:ascii="Cambria" w:hAnsi="Cambria"/>
            <w:b/>
            <w:noProof/>
            <w:rPrChange w:id="2975" w:author="Ram Shrestha" w:date="2014-02-16T01:12:00Z">
              <w:rPr/>
            </w:rPrChange>
          </w:rPr>
          <w:t>86</w:t>
        </w:r>
        <w:r w:rsidRPr="00072915">
          <w:rPr>
            <w:rFonts w:ascii="Cambria" w:hAnsi="Cambria"/>
            <w:noProof/>
            <w:rPrChange w:id="2976" w:author="Ram Shrestha" w:date="2014-02-16T01:12:00Z">
              <w:rPr/>
            </w:rPrChange>
          </w:rPr>
          <w:t>: 7126-7135.</w:t>
        </w:r>
      </w:ins>
    </w:p>
    <w:p w:rsidR="00072915" w:rsidRPr="00072915" w:rsidRDefault="00072915" w:rsidP="00072915">
      <w:pPr>
        <w:jc w:val="both"/>
        <w:rPr>
          <w:ins w:id="2977" w:author="Ram Shrestha" w:date="2014-02-16T01:12:00Z"/>
          <w:rFonts w:ascii="Cambria" w:hAnsi="Cambria"/>
          <w:noProof/>
          <w:rPrChange w:id="2978" w:author="Ram Shrestha" w:date="2014-02-16T01:12:00Z">
            <w:rPr>
              <w:ins w:id="2979" w:author="Ram Shrestha" w:date="2014-02-16T01:12:00Z"/>
            </w:rPr>
          </w:rPrChange>
        </w:rPr>
        <w:pPrChange w:id="2980" w:author="Ram Shrestha" w:date="2014-02-16T01:12:00Z">
          <w:pPr>
            <w:ind w:left="720" w:hanging="720"/>
            <w:jc w:val="both"/>
          </w:pPr>
        </w:pPrChange>
      </w:pPr>
      <w:ins w:id="2981" w:author="Ram Shrestha" w:date="2014-02-16T01:12:00Z">
        <w:r w:rsidRPr="00072915">
          <w:rPr>
            <w:rFonts w:ascii="Cambria" w:hAnsi="Cambria"/>
            <w:noProof/>
            <w:rPrChange w:id="2982" w:author="Ram Shrestha" w:date="2014-02-16T01:12:00Z">
              <w:rPr/>
            </w:rPrChange>
          </w:rPr>
          <w:t xml:space="preserve">Liang, J-S, Distler, O, Cooper, DA, Jamil, H, Deckelbaum, RJ, Ginsberg, HN, Sturley, SL (2001) HIV protease inhibitors protect apolipoprotein B from degradation by the proteasome: A potential mechanism for protease inhibitor-induced hyperlipidemia. </w:t>
        </w:r>
        <w:r w:rsidRPr="00072915">
          <w:rPr>
            <w:rFonts w:ascii="Cambria" w:hAnsi="Cambria"/>
            <w:i/>
            <w:noProof/>
            <w:rPrChange w:id="2983" w:author="Ram Shrestha" w:date="2014-02-16T01:12:00Z">
              <w:rPr/>
            </w:rPrChange>
          </w:rPr>
          <w:t>Nature Medicine</w:t>
        </w:r>
        <w:r w:rsidRPr="00072915">
          <w:rPr>
            <w:rFonts w:ascii="Cambria" w:hAnsi="Cambria"/>
            <w:noProof/>
            <w:rPrChange w:id="2984" w:author="Ram Shrestha" w:date="2014-02-16T01:12:00Z">
              <w:rPr/>
            </w:rPrChange>
          </w:rPr>
          <w:t xml:space="preserve"> </w:t>
        </w:r>
        <w:r w:rsidRPr="00072915">
          <w:rPr>
            <w:rFonts w:ascii="Cambria" w:hAnsi="Cambria"/>
            <w:b/>
            <w:noProof/>
            <w:rPrChange w:id="2985" w:author="Ram Shrestha" w:date="2014-02-16T01:12:00Z">
              <w:rPr/>
            </w:rPrChange>
          </w:rPr>
          <w:t>7</w:t>
        </w:r>
        <w:r w:rsidRPr="00072915">
          <w:rPr>
            <w:rFonts w:ascii="Cambria" w:hAnsi="Cambria"/>
            <w:noProof/>
            <w:rPrChange w:id="2986" w:author="Ram Shrestha" w:date="2014-02-16T01:12:00Z">
              <w:rPr/>
            </w:rPrChange>
          </w:rPr>
          <w:t>: 1327-1331.</w:t>
        </w:r>
      </w:ins>
    </w:p>
    <w:p w:rsidR="00072915" w:rsidRPr="00072915" w:rsidRDefault="00072915" w:rsidP="00072915">
      <w:pPr>
        <w:jc w:val="both"/>
        <w:rPr>
          <w:ins w:id="2987" w:author="Ram Shrestha" w:date="2014-02-16T01:12:00Z"/>
          <w:rFonts w:ascii="Cambria" w:hAnsi="Cambria"/>
          <w:noProof/>
          <w:rPrChange w:id="2988" w:author="Ram Shrestha" w:date="2014-02-16T01:12:00Z">
            <w:rPr>
              <w:ins w:id="2989" w:author="Ram Shrestha" w:date="2014-02-16T01:12:00Z"/>
            </w:rPr>
          </w:rPrChange>
        </w:rPr>
        <w:pPrChange w:id="2990" w:author="Ram Shrestha" w:date="2014-02-16T01:12:00Z">
          <w:pPr>
            <w:ind w:left="720" w:hanging="720"/>
            <w:jc w:val="both"/>
          </w:pPr>
        </w:pPrChange>
      </w:pPr>
      <w:ins w:id="2991" w:author="Ram Shrestha" w:date="2014-02-16T01:12:00Z">
        <w:r w:rsidRPr="00072915">
          <w:rPr>
            <w:rFonts w:ascii="Cambria" w:hAnsi="Cambria"/>
            <w:noProof/>
            <w:rPrChange w:id="2992" w:author="Ram Shrestha" w:date="2014-02-16T01:12:00Z">
              <w:rPr/>
            </w:rPrChange>
          </w:rPr>
          <w:t xml:space="preserve">Liu, J, Bartesaghi, A, Borgnia, MJ, Sapiro, G, Subramaniam, S (2008) Molecular architecture of native HIV-1 gp120 trimers. </w:t>
        </w:r>
        <w:r w:rsidRPr="00072915">
          <w:rPr>
            <w:rFonts w:ascii="Cambria" w:hAnsi="Cambria"/>
            <w:i/>
            <w:noProof/>
            <w:rPrChange w:id="2993" w:author="Ram Shrestha" w:date="2014-02-16T01:12:00Z">
              <w:rPr/>
            </w:rPrChange>
          </w:rPr>
          <w:t>Nature</w:t>
        </w:r>
        <w:r w:rsidRPr="00072915">
          <w:rPr>
            <w:rFonts w:ascii="Cambria" w:hAnsi="Cambria"/>
            <w:noProof/>
            <w:rPrChange w:id="2994" w:author="Ram Shrestha" w:date="2014-02-16T01:12:00Z">
              <w:rPr/>
            </w:rPrChange>
          </w:rPr>
          <w:t xml:space="preserve"> </w:t>
        </w:r>
        <w:r w:rsidRPr="00072915">
          <w:rPr>
            <w:rFonts w:ascii="Cambria" w:hAnsi="Cambria"/>
            <w:b/>
            <w:noProof/>
            <w:rPrChange w:id="2995" w:author="Ram Shrestha" w:date="2014-02-16T01:12:00Z">
              <w:rPr/>
            </w:rPrChange>
          </w:rPr>
          <w:t>455</w:t>
        </w:r>
        <w:r w:rsidRPr="00072915">
          <w:rPr>
            <w:rFonts w:ascii="Cambria" w:hAnsi="Cambria"/>
            <w:noProof/>
            <w:rPrChange w:id="2996" w:author="Ram Shrestha" w:date="2014-02-16T01:12:00Z">
              <w:rPr/>
            </w:rPrChange>
          </w:rPr>
          <w:t>: 109-113.</w:t>
        </w:r>
      </w:ins>
    </w:p>
    <w:p w:rsidR="00072915" w:rsidRPr="00072915" w:rsidRDefault="00072915" w:rsidP="00072915">
      <w:pPr>
        <w:jc w:val="both"/>
        <w:rPr>
          <w:ins w:id="2997" w:author="Ram Shrestha" w:date="2014-02-16T01:12:00Z"/>
          <w:rFonts w:ascii="Cambria" w:hAnsi="Cambria"/>
          <w:noProof/>
          <w:rPrChange w:id="2998" w:author="Ram Shrestha" w:date="2014-02-16T01:12:00Z">
            <w:rPr>
              <w:ins w:id="2999" w:author="Ram Shrestha" w:date="2014-02-16T01:12:00Z"/>
            </w:rPr>
          </w:rPrChange>
        </w:rPr>
        <w:pPrChange w:id="3000" w:author="Ram Shrestha" w:date="2014-02-16T01:12:00Z">
          <w:pPr>
            <w:ind w:left="720" w:hanging="720"/>
            <w:jc w:val="both"/>
          </w:pPr>
        </w:pPrChange>
      </w:pPr>
      <w:ins w:id="3001" w:author="Ram Shrestha" w:date="2014-02-16T01:12:00Z">
        <w:r w:rsidRPr="00072915">
          <w:rPr>
            <w:rFonts w:ascii="Cambria" w:hAnsi="Cambria"/>
            <w:noProof/>
            <w:rPrChange w:id="3002" w:author="Ram Shrestha" w:date="2014-02-16T01:12:00Z">
              <w:rPr/>
            </w:rPrChange>
          </w:rPr>
          <w:t xml:space="preserve">Liu, SL, Rodrigo, AG, Shankarappa, R, Learn, GH, Hsu, L, Davidov, O, Zhao, LP, Mullins, JI (1996) HIV quasispecies and resampling. </w:t>
        </w:r>
        <w:r w:rsidRPr="00072915">
          <w:rPr>
            <w:rFonts w:ascii="Cambria" w:hAnsi="Cambria"/>
            <w:i/>
            <w:noProof/>
            <w:rPrChange w:id="3003" w:author="Ram Shrestha" w:date="2014-02-16T01:12:00Z">
              <w:rPr/>
            </w:rPrChange>
          </w:rPr>
          <w:t>Science</w:t>
        </w:r>
        <w:r w:rsidRPr="00072915">
          <w:rPr>
            <w:rFonts w:ascii="Cambria" w:hAnsi="Cambria"/>
            <w:noProof/>
            <w:rPrChange w:id="3004" w:author="Ram Shrestha" w:date="2014-02-16T01:12:00Z">
              <w:rPr/>
            </w:rPrChange>
          </w:rPr>
          <w:t xml:space="preserve"> </w:t>
        </w:r>
        <w:r w:rsidRPr="00072915">
          <w:rPr>
            <w:rFonts w:ascii="Cambria" w:hAnsi="Cambria"/>
            <w:b/>
            <w:noProof/>
            <w:rPrChange w:id="3005" w:author="Ram Shrestha" w:date="2014-02-16T01:12:00Z">
              <w:rPr/>
            </w:rPrChange>
          </w:rPr>
          <w:t>273</w:t>
        </w:r>
        <w:r w:rsidRPr="00072915">
          <w:rPr>
            <w:rFonts w:ascii="Cambria" w:hAnsi="Cambria"/>
            <w:noProof/>
            <w:rPrChange w:id="3006" w:author="Ram Shrestha" w:date="2014-02-16T01:12:00Z">
              <w:rPr/>
            </w:rPrChange>
          </w:rPr>
          <w:t>: 415-416.</w:t>
        </w:r>
      </w:ins>
    </w:p>
    <w:p w:rsidR="00072915" w:rsidRPr="00072915" w:rsidRDefault="00072915" w:rsidP="00072915">
      <w:pPr>
        <w:jc w:val="both"/>
        <w:rPr>
          <w:ins w:id="3007" w:author="Ram Shrestha" w:date="2014-02-16T01:12:00Z"/>
          <w:rFonts w:ascii="Cambria" w:hAnsi="Cambria"/>
          <w:noProof/>
          <w:rPrChange w:id="3008" w:author="Ram Shrestha" w:date="2014-02-16T01:12:00Z">
            <w:rPr>
              <w:ins w:id="3009" w:author="Ram Shrestha" w:date="2014-02-16T01:12:00Z"/>
            </w:rPr>
          </w:rPrChange>
        </w:rPr>
        <w:pPrChange w:id="3010" w:author="Ram Shrestha" w:date="2014-02-16T01:12:00Z">
          <w:pPr>
            <w:ind w:left="720" w:hanging="720"/>
            <w:jc w:val="both"/>
          </w:pPr>
        </w:pPrChange>
      </w:pPr>
      <w:ins w:id="3011" w:author="Ram Shrestha" w:date="2014-02-16T01:12:00Z">
        <w:r w:rsidRPr="00072915">
          <w:rPr>
            <w:rFonts w:ascii="Cambria" w:hAnsi="Cambria"/>
            <w:noProof/>
            <w:rPrChange w:id="3012" w:author="Ram Shrestha" w:date="2014-02-16T01:12:00Z">
              <w:rPr/>
            </w:rPrChange>
          </w:rPr>
          <w:t xml:space="preserve">Lole, KS, Bollinger, RC, Paranjape, RS, Gadkari, D, Kulkarni, SS, Novak, NG, Ingersoll, R, Sheppard, HW, Ray, SC (1999) Full-length human immunodeficiency virus type 1 genomes from subtype C-infected seroconverters in India, with evidence of intersubtype recombination. </w:t>
        </w:r>
        <w:r w:rsidRPr="00072915">
          <w:rPr>
            <w:rFonts w:ascii="Cambria" w:hAnsi="Cambria"/>
            <w:i/>
            <w:noProof/>
            <w:rPrChange w:id="3013" w:author="Ram Shrestha" w:date="2014-02-16T01:12:00Z">
              <w:rPr/>
            </w:rPrChange>
          </w:rPr>
          <w:t>J Virol</w:t>
        </w:r>
        <w:r w:rsidRPr="00072915">
          <w:rPr>
            <w:rFonts w:ascii="Cambria" w:hAnsi="Cambria"/>
            <w:noProof/>
            <w:rPrChange w:id="3014" w:author="Ram Shrestha" w:date="2014-02-16T01:12:00Z">
              <w:rPr/>
            </w:rPrChange>
          </w:rPr>
          <w:t xml:space="preserve"> </w:t>
        </w:r>
        <w:r w:rsidRPr="00072915">
          <w:rPr>
            <w:rFonts w:ascii="Cambria" w:hAnsi="Cambria"/>
            <w:b/>
            <w:noProof/>
            <w:rPrChange w:id="3015" w:author="Ram Shrestha" w:date="2014-02-16T01:12:00Z">
              <w:rPr/>
            </w:rPrChange>
          </w:rPr>
          <w:t>73</w:t>
        </w:r>
        <w:r w:rsidRPr="00072915">
          <w:rPr>
            <w:rFonts w:ascii="Cambria" w:hAnsi="Cambria"/>
            <w:noProof/>
            <w:rPrChange w:id="3016" w:author="Ram Shrestha" w:date="2014-02-16T01:12:00Z">
              <w:rPr/>
            </w:rPrChange>
          </w:rPr>
          <w:t>: 152-160.</w:t>
        </w:r>
      </w:ins>
    </w:p>
    <w:p w:rsidR="00072915" w:rsidRPr="00072915" w:rsidRDefault="00072915" w:rsidP="00072915">
      <w:pPr>
        <w:jc w:val="both"/>
        <w:rPr>
          <w:ins w:id="3017" w:author="Ram Shrestha" w:date="2014-02-16T01:12:00Z"/>
          <w:rFonts w:ascii="Cambria" w:hAnsi="Cambria"/>
          <w:noProof/>
          <w:rPrChange w:id="3018" w:author="Ram Shrestha" w:date="2014-02-16T01:12:00Z">
            <w:rPr>
              <w:ins w:id="3019" w:author="Ram Shrestha" w:date="2014-02-16T01:12:00Z"/>
            </w:rPr>
          </w:rPrChange>
        </w:rPr>
        <w:pPrChange w:id="3020" w:author="Ram Shrestha" w:date="2014-02-16T01:12:00Z">
          <w:pPr>
            <w:ind w:left="720" w:hanging="720"/>
            <w:jc w:val="both"/>
          </w:pPr>
        </w:pPrChange>
      </w:pPr>
      <w:ins w:id="3021" w:author="Ram Shrestha" w:date="2014-02-16T01:12:00Z">
        <w:r w:rsidRPr="00072915">
          <w:rPr>
            <w:rFonts w:ascii="Cambria" w:hAnsi="Cambria"/>
            <w:noProof/>
            <w:rPrChange w:id="3022" w:author="Ram Shrestha" w:date="2014-02-16T01:12:00Z">
              <w:rPr/>
            </w:rPrChange>
          </w:rPr>
          <w:t xml:space="preserve">Loman, NJ, Misra, RV, Dallman, TJ, Constantinidou, C, Gharbia, SE, Wain, J, Pallen, MJ (2012) Performance comparison of benchtop high-throughput sequencing platforms. </w:t>
        </w:r>
        <w:r w:rsidRPr="00072915">
          <w:rPr>
            <w:rFonts w:ascii="Cambria" w:hAnsi="Cambria"/>
            <w:i/>
            <w:noProof/>
            <w:rPrChange w:id="3023" w:author="Ram Shrestha" w:date="2014-02-16T01:12:00Z">
              <w:rPr/>
            </w:rPrChange>
          </w:rPr>
          <w:t>Nat Biotechnol</w:t>
        </w:r>
        <w:r w:rsidRPr="00072915">
          <w:rPr>
            <w:rFonts w:ascii="Cambria" w:hAnsi="Cambria"/>
            <w:noProof/>
            <w:rPrChange w:id="3024" w:author="Ram Shrestha" w:date="2014-02-16T01:12:00Z">
              <w:rPr/>
            </w:rPrChange>
          </w:rPr>
          <w:t xml:space="preserve"> </w:t>
        </w:r>
        <w:r w:rsidRPr="00072915">
          <w:rPr>
            <w:rFonts w:ascii="Cambria" w:hAnsi="Cambria"/>
            <w:b/>
            <w:noProof/>
            <w:rPrChange w:id="3025" w:author="Ram Shrestha" w:date="2014-02-16T01:12:00Z">
              <w:rPr/>
            </w:rPrChange>
          </w:rPr>
          <w:t>30</w:t>
        </w:r>
        <w:r w:rsidRPr="00072915">
          <w:rPr>
            <w:rFonts w:ascii="Cambria" w:hAnsi="Cambria"/>
            <w:noProof/>
            <w:rPrChange w:id="3026" w:author="Ram Shrestha" w:date="2014-02-16T01:12:00Z">
              <w:rPr/>
            </w:rPrChange>
          </w:rPr>
          <w:t>: 434-439.</w:t>
        </w:r>
      </w:ins>
    </w:p>
    <w:p w:rsidR="00072915" w:rsidRPr="00072915" w:rsidRDefault="00072915" w:rsidP="00072915">
      <w:pPr>
        <w:jc w:val="both"/>
        <w:rPr>
          <w:ins w:id="3027" w:author="Ram Shrestha" w:date="2014-02-16T01:12:00Z"/>
          <w:rFonts w:ascii="Cambria" w:hAnsi="Cambria"/>
          <w:noProof/>
          <w:rPrChange w:id="3028" w:author="Ram Shrestha" w:date="2014-02-16T01:12:00Z">
            <w:rPr>
              <w:ins w:id="3029" w:author="Ram Shrestha" w:date="2014-02-16T01:12:00Z"/>
            </w:rPr>
          </w:rPrChange>
        </w:rPr>
        <w:pPrChange w:id="3030" w:author="Ram Shrestha" w:date="2014-02-16T01:12:00Z">
          <w:pPr>
            <w:ind w:left="720" w:hanging="720"/>
            <w:jc w:val="both"/>
          </w:pPr>
        </w:pPrChange>
      </w:pPr>
      <w:ins w:id="3031" w:author="Ram Shrestha" w:date="2014-02-16T01:12:00Z">
        <w:r w:rsidRPr="00072915">
          <w:rPr>
            <w:rFonts w:ascii="Cambria" w:hAnsi="Cambria"/>
            <w:noProof/>
            <w:rPrChange w:id="3032" w:author="Ram Shrestha" w:date="2014-02-16T01:12:00Z">
              <w:rPr/>
            </w:rPrChange>
          </w:rPr>
          <w:t xml:space="preserve">Long, EM, Martin, HL, Jr., Kreiss, JK, Rainwater, SM, Lavreys, L, Jackson, DJ, Rakwar, J, Mandaliya, K, Overbaugh, J (2000) Gender differences in HIV-1 diversity at time of infection. </w:t>
        </w:r>
        <w:r w:rsidRPr="00072915">
          <w:rPr>
            <w:rFonts w:ascii="Cambria" w:hAnsi="Cambria"/>
            <w:i/>
            <w:noProof/>
            <w:rPrChange w:id="3033" w:author="Ram Shrestha" w:date="2014-02-16T01:12:00Z">
              <w:rPr/>
            </w:rPrChange>
          </w:rPr>
          <w:t>Nat Med</w:t>
        </w:r>
        <w:r w:rsidRPr="00072915">
          <w:rPr>
            <w:rFonts w:ascii="Cambria" w:hAnsi="Cambria"/>
            <w:noProof/>
            <w:rPrChange w:id="3034" w:author="Ram Shrestha" w:date="2014-02-16T01:12:00Z">
              <w:rPr/>
            </w:rPrChange>
          </w:rPr>
          <w:t xml:space="preserve"> </w:t>
        </w:r>
        <w:r w:rsidRPr="00072915">
          <w:rPr>
            <w:rFonts w:ascii="Cambria" w:hAnsi="Cambria"/>
            <w:b/>
            <w:noProof/>
            <w:rPrChange w:id="3035" w:author="Ram Shrestha" w:date="2014-02-16T01:12:00Z">
              <w:rPr/>
            </w:rPrChange>
          </w:rPr>
          <w:t>6</w:t>
        </w:r>
        <w:r w:rsidRPr="00072915">
          <w:rPr>
            <w:rFonts w:ascii="Cambria" w:hAnsi="Cambria"/>
            <w:noProof/>
            <w:rPrChange w:id="3036" w:author="Ram Shrestha" w:date="2014-02-16T01:12:00Z">
              <w:rPr/>
            </w:rPrChange>
          </w:rPr>
          <w:t>: 71-75.</w:t>
        </w:r>
      </w:ins>
    </w:p>
    <w:p w:rsidR="00072915" w:rsidRPr="00072915" w:rsidRDefault="00072915" w:rsidP="00072915">
      <w:pPr>
        <w:jc w:val="both"/>
        <w:rPr>
          <w:ins w:id="3037" w:author="Ram Shrestha" w:date="2014-02-16T01:12:00Z"/>
          <w:rFonts w:ascii="Cambria" w:hAnsi="Cambria"/>
          <w:noProof/>
          <w:rPrChange w:id="3038" w:author="Ram Shrestha" w:date="2014-02-16T01:12:00Z">
            <w:rPr>
              <w:ins w:id="3039" w:author="Ram Shrestha" w:date="2014-02-16T01:12:00Z"/>
            </w:rPr>
          </w:rPrChange>
        </w:rPr>
        <w:pPrChange w:id="3040" w:author="Ram Shrestha" w:date="2014-02-16T01:12:00Z">
          <w:pPr>
            <w:ind w:left="720" w:hanging="720"/>
            <w:jc w:val="both"/>
          </w:pPr>
        </w:pPrChange>
      </w:pPr>
      <w:ins w:id="3041" w:author="Ram Shrestha" w:date="2014-02-16T01:12:00Z">
        <w:r w:rsidRPr="00072915">
          <w:rPr>
            <w:rFonts w:ascii="Cambria" w:hAnsi="Cambria"/>
            <w:noProof/>
            <w:rPrChange w:id="3042" w:author="Ram Shrestha" w:date="2014-02-16T01:12:00Z">
              <w:rPr/>
            </w:rPrChange>
          </w:rPr>
          <w:t xml:space="preserve">Lorenzi, P, Opravil, M, Hirschel, B, Chave, JP, Furrer, HJ, Sax, H, Perneger, TV, Perrin, L, Kaiser, L, Yerly, S (1999) Impact of drug resistance mutations on virologic response to salvage therapy. Swiss HIV Cohort Study. </w:t>
        </w:r>
        <w:r w:rsidRPr="00072915">
          <w:rPr>
            <w:rFonts w:ascii="Cambria" w:hAnsi="Cambria"/>
            <w:i/>
            <w:noProof/>
            <w:rPrChange w:id="3043" w:author="Ram Shrestha" w:date="2014-02-16T01:12:00Z">
              <w:rPr/>
            </w:rPrChange>
          </w:rPr>
          <w:t>AIDS</w:t>
        </w:r>
        <w:r w:rsidRPr="00072915">
          <w:rPr>
            <w:rFonts w:ascii="Cambria" w:hAnsi="Cambria"/>
            <w:noProof/>
            <w:rPrChange w:id="3044" w:author="Ram Shrestha" w:date="2014-02-16T01:12:00Z">
              <w:rPr/>
            </w:rPrChange>
          </w:rPr>
          <w:t xml:space="preserve"> </w:t>
        </w:r>
        <w:r w:rsidRPr="00072915">
          <w:rPr>
            <w:rFonts w:ascii="Cambria" w:hAnsi="Cambria"/>
            <w:b/>
            <w:noProof/>
            <w:rPrChange w:id="3045" w:author="Ram Shrestha" w:date="2014-02-16T01:12:00Z">
              <w:rPr/>
            </w:rPrChange>
          </w:rPr>
          <w:t>13</w:t>
        </w:r>
        <w:r w:rsidRPr="00072915">
          <w:rPr>
            <w:rFonts w:ascii="Cambria" w:hAnsi="Cambria"/>
            <w:noProof/>
            <w:rPrChange w:id="3046" w:author="Ram Shrestha" w:date="2014-02-16T01:12:00Z">
              <w:rPr/>
            </w:rPrChange>
          </w:rPr>
          <w:t>: F17-21.</w:t>
        </w:r>
      </w:ins>
    </w:p>
    <w:p w:rsidR="00072915" w:rsidRPr="00072915" w:rsidRDefault="00072915" w:rsidP="00072915">
      <w:pPr>
        <w:jc w:val="both"/>
        <w:rPr>
          <w:ins w:id="3047" w:author="Ram Shrestha" w:date="2014-02-16T01:12:00Z"/>
          <w:rFonts w:ascii="Cambria" w:hAnsi="Cambria"/>
          <w:noProof/>
          <w:rPrChange w:id="3048" w:author="Ram Shrestha" w:date="2014-02-16T01:12:00Z">
            <w:rPr>
              <w:ins w:id="3049" w:author="Ram Shrestha" w:date="2014-02-16T01:12:00Z"/>
            </w:rPr>
          </w:rPrChange>
        </w:rPr>
        <w:pPrChange w:id="3050" w:author="Ram Shrestha" w:date="2014-02-16T01:12:00Z">
          <w:pPr>
            <w:ind w:left="720" w:hanging="720"/>
            <w:jc w:val="both"/>
          </w:pPr>
        </w:pPrChange>
      </w:pPr>
      <w:ins w:id="3051" w:author="Ram Shrestha" w:date="2014-02-16T01:12:00Z">
        <w:r w:rsidRPr="00072915">
          <w:rPr>
            <w:rFonts w:ascii="Cambria" w:hAnsi="Cambria"/>
            <w:noProof/>
            <w:rPrChange w:id="3052" w:author="Ram Shrestha" w:date="2014-02-16T01:12:00Z">
              <w:rPr/>
            </w:rPrChange>
          </w:rPr>
          <w:t xml:space="preserve">Lundgren, JD, Phillips, AN, Pedersen, C, Clumeck, N, Gatell, JM, Johnson, AM, Ledergerber, B, Vella, S, Nielsen, JO (1994) Comparison of long-term prognosis of patients with AIDS treated and not treated with zidovudine. AIDS in Europe Study Group. </w:t>
        </w:r>
        <w:r w:rsidRPr="00072915">
          <w:rPr>
            <w:rFonts w:ascii="Cambria" w:hAnsi="Cambria"/>
            <w:i/>
            <w:noProof/>
            <w:rPrChange w:id="3053" w:author="Ram Shrestha" w:date="2014-02-16T01:12:00Z">
              <w:rPr/>
            </w:rPrChange>
          </w:rPr>
          <w:t>JAMA</w:t>
        </w:r>
        <w:r w:rsidRPr="00072915">
          <w:rPr>
            <w:rFonts w:ascii="Cambria" w:hAnsi="Cambria"/>
            <w:noProof/>
            <w:rPrChange w:id="3054" w:author="Ram Shrestha" w:date="2014-02-16T01:12:00Z">
              <w:rPr/>
            </w:rPrChange>
          </w:rPr>
          <w:t xml:space="preserve"> </w:t>
        </w:r>
        <w:r w:rsidRPr="00072915">
          <w:rPr>
            <w:rFonts w:ascii="Cambria" w:hAnsi="Cambria"/>
            <w:b/>
            <w:noProof/>
            <w:rPrChange w:id="3055" w:author="Ram Shrestha" w:date="2014-02-16T01:12:00Z">
              <w:rPr/>
            </w:rPrChange>
          </w:rPr>
          <w:t>271</w:t>
        </w:r>
        <w:r w:rsidRPr="00072915">
          <w:rPr>
            <w:rFonts w:ascii="Cambria" w:hAnsi="Cambria"/>
            <w:noProof/>
            <w:rPrChange w:id="3056" w:author="Ram Shrestha" w:date="2014-02-16T01:12:00Z">
              <w:rPr/>
            </w:rPrChange>
          </w:rPr>
          <w:t>: 1088-1092.</w:t>
        </w:r>
      </w:ins>
    </w:p>
    <w:p w:rsidR="00072915" w:rsidRPr="00072915" w:rsidRDefault="00072915" w:rsidP="00072915">
      <w:pPr>
        <w:jc w:val="both"/>
        <w:rPr>
          <w:ins w:id="3057" w:author="Ram Shrestha" w:date="2014-02-16T01:12:00Z"/>
          <w:rFonts w:ascii="Cambria" w:hAnsi="Cambria"/>
          <w:noProof/>
          <w:rPrChange w:id="3058" w:author="Ram Shrestha" w:date="2014-02-16T01:12:00Z">
            <w:rPr>
              <w:ins w:id="3059" w:author="Ram Shrestha" w:date="2014-02-16T01:12:00Z"/>
            </w:rPr>
          </w:rPrChange>
        </w:rPr>
        <w:pPrChange w:id="3060" w:author="Ram Shrestha" w:date="2014-02-16T01:12:00Z">
          <w:pPr>
            <w:ind w:left="720" w:hanging="720"/>
            <w:jc w:val="both"/>
          </w:pPr>
        </w:pPrChange>
      </w:pPr>
      <w:ins w:id="3061" w:author="Ram Shrestha" w:date="2014-02-16T01:12:00Z">
        <w:r w:rsidRPr="00072915">
          <w:rPr>
            <w:rFonts w:ascii="Cambria" w:hAnsi="Cambria"/>
            <w:noProof/>
            <w:rPrChange w:id="3062" w:author="Ram Shrestha" w:date="2014-02-16T01:12:00Z">
              <w:rPr/>
            </w:rPrChange>
          </w:rPr>
          <w:t xml:space="preserve">Luo, C, Tsementzi, D, Kyrpides, N, Read, T, Konstantinidis, KT (2012) Direct comparisons of Illumina vs. Roche 454 sequencing technologies on the same microbial community DNA sample. </w:t>
        </w:r>
        <w:r w:rsidRPr="00072915">
          <w:rPr>
            <w:rFonts w:ascii="Cambria" w:hAnsi="Cambria"/>
            <w:i/>
            <w:noProof/>
            <w:rPrChange w:id="3063" w:author="Ram Shrestha" w:date="2014-02-16T01:12:00Z">
              <w:rPr/>
            </w:rPrChange>
          </w:rPr>
          <w:t>PLoS One</w:t>
        </w:r>
        <w:r w:rsidRPr="00072915">
          <w:rPr>
            <w:rFonts w:ascii="Cambria" w:hAnsi="Cambria"/>
            <w:noProof/>
            <w:rPrChange w:id="3064" w:author="Ram Shrestha" w:date="2014-02-16T01:12:00Z">
              <w:rPr/>
            </w:rPrChange>
          </w:rPr>
          <w:t xml:space="preserve"> </w:t>
        </w:r>
        <w:r w:rsidRPr="00072915">
          <w:rPr>
            <w:rFonts w:ascii="Cambria" w:hAnsi="Cambria"/>
            <w:b/>
            <w:noProof/>
            <w:rPrChange w:id="3065" w:author="Ram Shrestha" w:date="2014-02-16T01:12:00Z">
              <w:rPr/>
            </w:rPrChange>
          </w:rPr>
          <w:t>7</w:t>
        </w:r>
        <w:r w:rsidRPr="00072915">
          <w:rPr>
            <w:rFonts w:ascii="Cambria" w:hAnsi="Cambria"/>
            <w:noProof/>
            <w:rPrChange w:id="3066" w:author="Ram Shrestha" w:date="2014-02-16T01:12:00Z">
              <w:rPr/>
            </w:rPrChange>
          </w:rPr>
          <w:t>: e30087.</w:t>
        </w:r>
      </w:ins>
    </w:p>
    <w:p w:rsidR="00072915" w:rsidRPr="00072915" w:rsidRDefault="00072915" w:rsidP="00072915">
      <w:pPr>
        <w:jc w:val="both"/>
        <w:rPr>
          <w:ins w:id="3067" w:author="Ram Shrestha" w:date="2014-02-16T01:12:00Z"/>
          <w:rFonts w:ascii="Cambria" w:hAnsi="Cambria"/>
          <w:noProof/>
          <w:rPrChange w:id="3068" w:author="Ram Shrestha" w:date="2014-02-16T01:12:00Z">
            <w:rPr>
              <w:ins w:id="3069" w:author="Ram Shrestha" w:date="2014-02-16T01:12:00Z"/>
            </w:rPr>
          </w:rPrChange>
        </w:rPr>
        <w:pPrChange w:id="3070" w:author="Ram Shrestha" w:date="2014-02-16T01:12:00Z">
          <w:pPr>
            <w:ind w:left="720" w:hanging="720"/>
            <w:jc w:val="both"/>
          </w:pPr>
        </w:pPrChange>
      </w:pPr>
      <w:ins w:id="3071" w:author="Ram Shrestha" w:date="2014-02-16T01:12:00Z">
        <w:r w:rsidRPr="00072915">
          <w:rPr>
            <w:rFonts w:ascii="Cambria" w:hAnsi="Cambria"/>
            <w:noProof/>
            <w:rPrChange w:id="3072" w:author="Ram Shrestha" w:date="2014-02-16T01:12:00Z">
              <w:rPr/>
            </w:rPrChange>
          </w:rPr>
          <w:t xml:space="preserve">Madani, N, Kabat, D (1998) An endogenous inhibitor of human immunodeficiency virus in human lymphocytes is overcome by the viral Vif protein. </w:t>
        </w:r>
        <w:r w:rsidRPr="00072915">
          <w:rPr>
            <w:rFonts w:ascii="Cambria" w:hAnsi="Cambria"/>
            <w:i/>
            <w:noProof/>
            <w:rPrChange w:id="3073" w:author="Ram Shrestha" w:date="2014-02-16T01:12:00Z">
              <w:rPr/>
            </w:rPrChange>
          </w:rPr>
          <w:t>Journal of virology</w:t>
        </w:r>
        <w:r w:rsidRPr="00072915">
          <w:rPr>
            <w:rFonts w:ascii="Cambria" w:hAnsi="Cambria"/>
            <w:noProof/>
            <w:rPrChange w:id="3074" w:author="Ram Shrestha" w:date="2014-02-16T01:12:00Z">
              <w:rPr/>
            </w:rPrChange>
          </w:rPr>
          <w:t xml:space="preserve"> </w:t>
        </w:r>
        <w:r w:rsidRPr="00072915">
          <w:rPr>
            <w:rFonts w:ascii="Cambria" w:hAnsi="Cambria"/>
            <w:b/>
            <w:noProof/>
            <w:rPrChange w:id="3075" w:author="Ram Shrestha" w:date="2014-02-16T01:12:00Z">
              <w:rPr/>
            </w:rPrChange>
          </w:rPr>
          <w:t>72</w:t>
        </w:r>
        <w:r w:rsidRPr="00072915">
          <w:rPr>
            <w:rFonts w:ascii="Cambria" w:hAnsi="Cambria"/>
            <w:noProof/>
            <w:rPrChange w:id="3076" w:author="Ram Shrestha" w:date="2014-02-16T01:12:00Z">
              <w:rPr/>
            </w:rPrChange>
          </w:rPr>
          <w:t>: 10251-10255.</w:t>
        </w:r>
      </w:ins>
    </w:p>
    <w:p w:rsidR="00072915" w:rsidRPr="00072915" w:rsidRDefault="00072915" w:rsidP="00072915">
      <w:pPr>
        <w:jc w:val="both"/>
        <w:rPr>
          <w:ins w:id="3077" w:author="Ram Shrestha" w:date="2014-02-16T01:12:00Z"/>
          <w:rFonts w:ascii="Cambria" w:hAnsi="Cambria"/>
          <w:noProof/>
          <w:rPrChange w:id="3078" w:author="Ram Shrestha" w:date="2014-02-16T01:12:00Z">
            <w:rPr>
              <w:ins w:id="3079" w:author="Ram Shrestha" w:date="2014-02-16T01:12:00Z"/>
            </w:rPr>
          </w:rPrChange>
        </w:rPr>
        <w:pPrChange w:id="3080" w:author="Ram Shrestha" w:date="2014-02-16T01:12:00Z">
          <w:pPr>
            <w:ind w:left="720" w:hanging="720"/>
            <w:jc w:val="both"/>
          </w:pPr>
        </w:pPrChange>
      </w:pPr>
      <w:ins w:id="3081" w:author="Ram Shrestha" w:date="2014-02-16T01:12:00Z">
        <w:r w:rsidRPr="00072915">
          <w:rPr>
            <w:rFonts w:ascii="Cambria" w:hAnsi="Cambria"/>
            <w:noProof/>
            <w:rPrChange w:id="3082" w:author="Ram Shrestha" w:date="2014-02-16T01:12:00Z">
              <w:rPr/>
            </w:rPrChange>
          </w:rPr>
          <w:t xml:space="preserve">Malim, MH, Bohnlein, S, Hauber, J, Cullen, BR (1989a) Functional dissection of the HIV-1 Rev trans-activator--derivation of a trans-dominant repressor of Rev function. </w:t>
        </w:r>
        <w:r w:rsidRPr="00072915">
          <w:rPr>
            <w:rFonts w:ascii="Cambria" w:hAnsi="Cambria"/>
            <w:i/>
            <w:noProof/>
            <w:rPrChange w:id="3083" w:author="Ram Shrestha" w:date="2014-02-16T01:12:00Z">
              <w:rPr/>
            </w:rPrChange>
          </w:rPr>
          <w:t>Cell</w:t>
        </w:r>
        <w:r w:rsidRPr="00072915">
          <w:rPr>
            <w:rFonts w:ascii="Cambria" w:hAnsi="Cambria"/>
            <w:noProof/>
            <w:rPrChange w:id="3084" w:author="Ram Shrestha" w:date="2014-02-16T01:12:00Z">
              <w:rPr/>
            </w:rPrChange>
          </w:rPr>
          <w:t xml:space="preserve"> </w:t>
        </w:r>
        <w:r w:rsidRPr="00072915">
          <w:rPr>
            <w:rFonts w:ascii="Cambria" w:hAnsi="Cambria"/>
            <w:b/>
            <w:noProof/>
            <w:rPrChange w:id="3085" w:author="Ram Shrestha" w:date="2014-02-16T01:12:00Z">
              <w:rPr/>
            </w:rPrChange>
          </w:rPr>
          <w:t>58</w:t>
        </w:r>
        <w:r w:rsidRPr="00072915">
          <w:rPr>
            <w:rFonts w:ascii="Cambria" w:hAnsi="Cambria"/>
            <w:noProof/>
            <w:rPrChange w:id="3086" w:author="Ram Shrestha" w:date="2014-02-16T01:12:00Z">
              <w:rPr/>
            </w:rPrChange>
          </w:rPr>
          <w:t>: 205-214.</w:t>
        </w:r>
      </w:ins>
    </w:p>
    <w:p w:rsidR="00072915" w:rsidRPr="00072915" w:rsidRDefault="00072915" w:rsidP="00072915">
      <w:pPr>
        <w:jc w:val="both"/>
        <w:rPr>
          <w:ins w:id="3087" w:author="Ram Shrestha" w:date="2014-02-16T01:12:00Z"/>
          <w:rFonts w:ascii="Cambria" w:hAnsi="Cambria"/>
          <w:noProof/>
          <w:rPrChange w:id="3088" w:author="Ram Shrestha" w:date="2014-02-16T01:12:00Z">
            <w:rPr>
              <w:ins w:id="3089" w:author="Ram Shrestha" w:date="2014-02-16T01:12:00Z"/>
            </w:rPr>
          </w:rPrChange>
        </w:rPr>
        <w:pPrChange w:id="3090" w:author="Ram Shrestha" w:date="2014-02-16T01:12:00Z">
          <w:pPr>
            <w:ind w:left="720" w:hanging="720"/>
            <w:jc w:val="both"/>
          </w:pPr>
        </w:pPrChange>
      </w:pPr>
      <w:ins w:id="3091" w:author="Ram Shrestha" w:date="2014-02-16T01:12:00Z">
        <w:r w:rsidRPr="00072915">
          <w:rPr>
            <w:rFonts w:ascii="Cambria" w:hAnsi="Cambria"/>
            <w:noProof/>
            <w:rPrChange w:id="3092" w:author="Ram Shrestha" w:date="2014-02-16T01:12:00Z">
              <w:rPr/>
            </w:rPrChange>
          </w:rPr>
          <w:t xml:space="preserve">Malim, MH, Cullen, BR (1991) HIV-1 structural gene expression requires the binding of multiple Rev monomers to the viral RRE: implications for HIV-1 latency. </w:t>
        </w:r>
        <w:r w:rsidRPr="00072915">
          <w:rPr>
            <w:rFonts w:ascii="Cambria" w:hAnsi="Cambria"/>
            <w:i/>
            <w:noProof/>
            <w:rPrChange w:id="3093" w:author="Ram Shrestha" w:date="2014-02-16T01:12:00Z">
              <w:rPr/>
            </w:rPrChange>
          </w:rPr>
          <w:t>Cell</w:t>
        </w:r>
        <w:r w:rsidRPr="00072915">
          <w:rPr>
            <w:rFonts w:ascii="Cambria" w:hAnsi="Cambria"/>
            <w:noProof/>
            <w:rPrChange w:id="3094" w:author="Ram Shrestha" w:date="2014-02-16T01:12:00Z">
              <w:rPr/>
            </w:rPrChange>
          </w:rPr>
          <w:t xml:space="preserve"> </w:t>
        </w:r>
        <w:r w:rsidRPr="00072915">
          <w:rPr>
            <w:rFonts w:ascii="Cambria" w:hAnsi="Cambria"/>
            <w:b/>
            <w:noProof/>
            <w:rPrChange w:id="3095" w:author="Ram Shrestha" w:date="2014-02-16T01:12:00Z">
              <w:rPr/>
            </w:rPrChange>
          </w:rPr>
          <w:t>65</w:t>
        </w:r>
        <w:r w:rsidRPr="00072915">
          <w:rPr>
            <w:rFonts w:ascii="Cambria" w:hAnsi="Cambria"/>
            <w:noProof/>
            <w:rPrChange w:id="3096" w:author="Ram Shrestha" w:date="2014-02-16T01:12:00Z">
              <w:rPr/>
            </w:rPrChange>
          </w:rPr>
          <w:t>: 241-248.</w:t>
        </w:r>
      </w:ins>
    </w:p>
    <w:p w:rsidR="00072915" w:rsidRPr="00072915" w:rsidRDefault="00072915" w:rsidP="00072915">
      <w:pPr>
        <w:jc w:val="both"/>
        <w:rPr>
          <w:ins w:id="3097" w:author="Ram Shrestha" w:date="2014-02-16T01:12:00Z"/>
          <w:rFonts w:ascii="Cambria" w:hAnsi="Cambria"/>
          <w:noProof/>
          <w:rPrChange w:id="3098" w:author="Ram Shrestha" w:date="2014-02-16T01:12:00Z">
            <w:rPr>
              <w:ins w:id="3099" w:author="Ram Shrestha" w:date="2014-02-16T01:12:00Z"/>
            </w:rPr>
          </w:rPrChange>
        </w:rPr>
        <w:pPrChange w:id="3100" w:author="Ram Shrestha" w:date="2014-02-16T01:12:00Z">
          <w:pPr>
            <w:ind w:left="720" w:hanging="720"/>
            <w:jc w:val="both"/>
          </w:pPr>
        </w:pPrChange>
      </w:pPr>
      <w:ins w:id="3101" w:author="Ram Shrestha" w:date="2014-02-16T01:12:00Z">
        <w:r w:rsidRPr="00072915">
          <w:rPr>
            <w:rFonts w:ascii="Cambria" w:hAnsi="Cambria"/>
            <w:noProof/>
            <w:rPrChange w:id="3102" w:author="Ram Shrestha" w:date="2014-02-16T01:12:00Z">
              <w:rPr/>
            </w:rPrChange>
          </w:rPr>
          <w:t xml:space="preserve">Malim, MH, Hauber, J, Le, S-Y, Maizel, JV, Cullen, BR (1989b) The HIV-1 rev trans-activator acts through a structured target sequence to activate nuclear export of unspliced viral mRNA. </w:t>
        </w:r>
        <w:r w:rsidRPr="00072915">
          <w:rPr>
            <w:rFonts w:ascii="Cambria" w:hAnsi="Cambria"/>
            <w:i/>
            <w:noProof/>
            <w:rPrChange w:id="3103" w:author="Ram Shrestha" w:date="2014-02-16T01:12:00Z">
              <w:rPr/>
            </w:rPrChange>
          </w:rPr>
          <w:t>Nature</w:t>
        </w:r>
        <w:r w:rsidRPr="00072915">
          <w:rPr>
            <w:rFonts w:ascii="Cambria" w:hAnsi="Cambria"/>
            <w:noProof/>
            <w:rPrChange w:id="3104" w:author="Ram Shrestha" w:date="2014-02-16T01:12:00Z">
              <w:rPr/>
            </w:rPrChange>
          </w:rPr>
          <w:t xml:space="preserve"> </w:t>
        </w:r>
        <w:r w:rsidRPr="00072915">
          <w:rPr>
            <w:rFonts w:ascii="Cambria" w:hAnsi="Cambria"/>
            <w:b/>
            <w:noProof/>
            <w:rPrChange w:id="3105" w:author="Ram Shrestha" w:date="2014-02-16T01:12:00Z">
              <w:rPr/>
            </w:rPrChange>
          </w:rPr>
          <w:t>338</w:t>
        </w:r>
        <w:r w:rsidRPr="00072915">
          <w:rPr>
            <w:rFonts w:ascii="Cambria" w:hAnsi="Cambria"/>
            <w:noProof/>
            <w:rPrChange w:id="3106" w:author="Ram Shrestha" w:date="2014-02-16T01:12:00Z">
              <w:rPr/>
            </w:rPrChange>
          </w:rPr>
          <w:t>: 254–257.</w:t>
        </w:r>
      </w:ins>
    </w:p>
    <w:p w:rsidR="00072915" w:rsidRPr="00072915" w:rsidRDefault="00072915" w:rsidP="00072915">
      <w:pPr>
        <w:jc w:val="both"/>
        <w:rPr>
          <w:ins w:id="3107" w:author="Ram Shrestha" w:date="2014-02-16T01:12:00Z"/>
          <w:rFonts w:ascii="Cambria" w:hAnsi="Cambria"/>
          <w:noProof/>
          <w:rPrChange w:id="3108" w:author="Ram Shrestha" w:date="2014-02-16T01:12:00Z">
            <w:rPr>
              <w:ins w:id="3109" w:author="Ram Shrestha" w:date="2014-02-16T01:12:00Z"/>
            </w:rPr>
          </w:rPrChange>
        </w:rPr>
        <w:pPrChange w:id="3110" w:author="Ram Shrestha" w:date="2014-02-16T01:12:00Z">
          <w:pPr>
            <w:ind w:left="720" w:hanging="720"/>
            <w:jc w:val="both"/>
          </w:pPr>
        </w:pPrChange>
      </w:pPr>
      <w:ins w:id="3111" w:author="Ram Shrestha" w:date="2014-02-16T01:12:00Z">
        <w:r w:rsidRPr="00072915">
          <w:rPr>
            <w:rFonts w:ascii="Cambria" w:hAnsi="Cambria"/>
            <w:noProof/>
            <w:rPrChange w:id="3112" w:author="Ram Shrestha" w:date="2014-02-16T01:12:00Z">
              <w:rPr/>
            </w:rPrChange>
          </w:rPr>
          <w:t xml:space="preserve">Mangeat, B, Turelli, P, Caron, G, Friedli, M, Perrin, L, Trono, D (2003) Broad antiretroviral defence by human APOBEC3G through lethal editing of nascent reverse transcripts. </w:t>
        </w:r>
        <w:r w:rsidRPr="00072915">
          <w:rPr>
            <w:rFonts w:ascii="Cambria" w:hAnsi="Cambria"/>
            <w:i/>
            <w:noProof/>
            <w:rPrChange w:id="3113" w:author="Ram Shrestha" w:date="2014-02-16T01:12:00Z">
              <w:rPr/>
            </w:rPrChange>
          </w:rPr>
          <w:t>Nature</w:t>
        </w:r>
        <w:r w:rsidRPr="00072915">
          <w:rPr>
            <w:rFonts w:ascii="Cambria" w:hAnsi="Cambria"/>
            <w:noProof/>
            <w:rPrChange w:id="3114" w:author="Ram Shrestha" w:date="2014-02-16T01:12:00Z">
              <w:rPr/>
            </w:rPrChange>
          </w:rPr>
          <w:t xml:space="preserve"> </w:t>
        </w:r>
        <w:r w:rsidRPr="00072915">
          <w:rPr>
            <w:rFonts w:ascii="Cambria" w:hAnsi="Cambria"/>
            <w:b/>
            <w:noProof/>
            <w:rPrChange w:id="3115" w:author="Ram Shrestha" w:date="2014-02-16T01:12:00Z">
              <w:rPr/>
            </w:rPrChange>
          </w:rPr>
          <w:t>424</w:t>
        </w:r>
        <w:r w:rsidRPr="00072915">
          <w:rPr>
            <w:rFonts w:ascii="Cambria" w:hAnsi="Cambria"/>
            <w:noProof/>
            <w:rPrChange w:id="3116" w:author="Ram Shrestha" w:date="2014-02-16T01:12:00Z">
              <w:rPr/>
            </w:rPrChange>
          </w:rPr>
          <w:t>: 99–103.</w:t>
        </w:r>
      </w:ins>
    </w:p>
    <w:p w:rsidR="00072915" w:rsidRPr="00072915" w:rsidRDefault="00072915" w:rsidP="00072915">
      <w:pPr>
        <w:jc w:val="both"/>
        <w:rPr>
          <w:ins w:id="3117" w:author="Ram Shrestha" w:date="2014-02-16T01:12:00Z"/>
          <w:rFonts w:ascii="Cambria" w:hAnsi="Cambria"/>
          <w:noProof/>
          <w:rPrChange w:id="3118" w:author="Ram Shrestha" w:date="2014-02-16T01:12:00Z">
            <w:rPr>
              <w:ins w:id="3119" w:author="Ram Shrestha" w:date="2014-02-16T01:12:00Z"/>
            </w:rPr>
          </w:rPrChange>
        </w:rPr>
        <w:pPrChange w:id="3120" w:author="Ram Shrestha" w:date="2014-02-16T01:12:00Z">
          <w:pPr>
            <w:ind w:left="720" w:hanging="720"/>
            <w:jc w:val="both"/>
          </w:pPr>
        </w:pPrChange>
      </w:pPr>
      <w:ins w:id="3121" w:author="Ram Shrestha" w:date="2014-02-16T01:12:00Z">
        <w:r w:rsidRPr="00072915">
          <w:rPr>
            <w:rFonts w:ascii="Cambria" w:hAnsi="Cambria"/>
            <w:noProof/>
            <w:rPrChange w:id="3122" w:author="Ram Shrestha" w:date="2014-02-16T01:12:00Z">
              <w:rPr/>
            </w:rPrChange>
          </w:rPr>
          <w:t xml:space="preserve">Mansky, LM (1996) Forward mutation rate of human immunodeficiency virus type 1 in a T lymphoid cell line. </w:t>
        </w:r>
        <w:r w:rsidRPr="00072915">
          <w:rPr>
            <w:rFonts w:ascii="Cambria" w:hAnsi="Cambria"/>
            <w:i/>
            <w:noProof/>
            <w:rPrChange w:id="3123" w:author="Ram Shrestha" w:date="2014-02-16T01:12:00Z">
              <w:rPr/>
            </w:rPrChange>
          </w:rPr>
          <w:t>AIDS Res Hum Retroviruses</w:t>
        </w:r>
        <w:r w:rsidRPr="00072915">
          <w:rPr>
            <w:rFonts w:ascii="Cambria" w:hAnsi="Cambria"/>
            <w:noProof/>
            <w:rPrChange w:id="3124" w:author="Ram Shrestha" w:date="2014-02-16T01:12:00Z">
              <w:rPr/>
            </w:rPrChange>
          </w:rPr>
          <w:t xml:space="preserve"> </w:t>
        </w:r>
        <w:r w:rsidRPr="00072915">
          <w:rPr>
            <w:rFonts w:ascii="Cambria" w:hAnsi="Cambria"/>
            <w:b/>
            <w:noProof/>
            <w:rPrChange w:id="3125" w:author="Ram Shrestha" w:date="2014-02-16T01:12:00Z">
              <w:rPr/>
            </w:rPrChange>
          </w:rPr>
          <w:t>12</w:t>
        </w:r>
        <w:r w:rsidRPr="00072915">
          <w:rPr>
            <w:rFonts w:ascii="Cambria" w:hAnsi="Cambria"/>
            <w:noProof/>
            <w:rPrChange w:id="3126" w:author="Ram Shrestha" w:date="2014-02-16T01:12:00Z">
              <w:rPr/>
            </w:rPrChange>
          </w:rPr>
          <w:t>: 307-314.</w:t>
        </w:r>
      </w:ins>
    </w:p>
    <w:p w:rsidR="00072915" w:rsidRPr="00072915" w:rsidRDefault="00072915" w:rsidP="00072915">
      <w:pPr>
        <w:jc w:val="both"/>
        <w:rPr>
          <w:ins w:id="3127" w:author="Ram Shrestha" w:date="2014-02-16T01:12:00Z"/>
          <w:rFonts w:ascii="Cambria" w:hAnsi="Cambria"/>
          <w:noProof/>
          <w:rPrChange w:id="3128" w:author="Ram Shrestha" w:date="2014-02-16T01:12:00Z">
            <w:rPr>
              <w:ins w:id="3129" w:author="Ram Shrestha" w:date="2014-02-16T01:12:00Z"/>
            </w:rPr>
          </w:rPrChange>
        </w:rPr>
        <w:pPrChange w:id="3130" w:author="Ram Shrestha" w:date="2014-02-16T01:12:00Z">
          <w:pPr>
            <w:ind w:left="720" w:hanging="720"/>
            <w:jc w:val="both"/>
          </w:pPr>
        </w:pPrChange>
      </w:pPr>
      <w:ins w:id="3131" w:author="Ram Shrestha" w:date="2014-02-16T01:12:00Z">
        <w:r w:rsidRPr="00072915">
          <w:rPr>
            <w:rFonts w:ascii="Cambria" w:hAnsi="Cambria"/>
            <w:noProof/>
            <w:rPrChange w:id="3132" w:author="Ram Shrestha" w:date="2014-02-16T01:12:00Z">
              <w:rPr/>
            </w:rPrChange>
          </w:rPr>
          <w:t xml:space="preserve">Mansky, LM, Temin, HM (1995) Lower in vivo mutation rate of human immunodeficiency virus type 1 than that predicted from the fidelity of purified reverse transcriptase. </w:t>
        </w:r>
        <w:r w:rsidRPr="00072915">
          <w:rPr>
            <w:rFonts w:ascii="Cambria" w:hAnsi="Cambria"/>
            <w:i/>
            <w:noProof/>
            <w:rPrChange w:id="3133" w:author="Ram Shrestha" w:date="2014-02-16T01:12:00Z">
              <w:rPr/>
            </w:rPrChange>
          </w:rPr>
          <w:t>Journal of Virology</w:t>
        </w:r>
        <w:r w:rsidRPr="00072915">
          <w:rPr>
            <w:rFonts w:ascii="Cambria" w:hAnsi="Cambria"/>
            <w:noProof/>
            <w:rPrChange w:id="3134" w:author="Ram Shrestha" w:date="2014-02-16T01:12:00Z">
              <w:rPr/>
            </w:rPrChange>
          </w:rPr>
          <w:t xml:space="preserve"> </w:t>
        </w:r>
        <w:r w:rsidRPr="00072915">
          <w:rPr>
            <w:rFonts w:ascii="Cambria" w:hAnsi="Cambria"/>
            <w:b/>
            <w:noProof/>
            <w:rPrChange w:id="3135" w:author="Ram Shrestha" w:date="2014-02-16T01:12:00Z">
              <w:rPr/>
            </w:rPrChange>
          </w:rPr>
          <w:t>69</w:t>
        </w:r>
        <w:r w:rsidRPr="00072915">
          <w:rPr>
            <w:rFonts w:ascii="Cambria" w:hAnsi="Cambria"/>
            <w:noProof/>
            <w:rPrChange w:id="3136" w:author="Ram Shrestha" w:date="2014-02-16T01:12:00Z">
              <w:rPr/>
            </w:rPrChange>
          </w:rPr>
          <w:t>: 5087-5094.</w:t>
        </w:r>
      </w:ins>
    </w:p>
    <w:p w:rsidR="00072915" w:rsidRPr="00072915" w:rsidRDefault="00072915" w:rsidP="00072915">
      <w:pPr>
        <w:jc w:val="both"/>
        <w:rPr>
          <w:ins w:id="3137" w:author="Ram Shrestha" w:date="2014-02-16T01:12:00Z"/>
          <w:rFonts w:ascii="Cambria" w:hAnsi="Cambria"/>
          <w:noProof/>
          <w:rPrChange w:id="3138" w:author="Ram Shrestha" w:date="2014-02-16T01:12:00Z">
            <w:rPr>
              <w:ins w:id="3139" w:author="Ram Shrestha" w:date="2014-02-16T01:12:00Z"/>
            </w:rPr>
          </w:rPrChange>
        </w:rPr>
        <w:pPrChange w:id="3140" w:author="Ram Shrestha" w:date="2014-02-16T01:12:00Z">
          <w:pPr>
            <w:ind w:left="720" w:hanging="720"/>
            <w:jc w:val="both"/>
          </w:pPr>
        </w:pPrChange>
      </w:pPr>
      <w:ins w:id="3141" w:author="Ram Shrestha" w:date="2014-02-16T01:12:00Z">
        <w:r w:rsidRPr="00072915">
          <w:rPr>
            <w:rFonts w:ascii="Cambria" w:hAnsi="Cambria"/>
            <w:noProof/>
            <w:rPrChange w:id="3142" w:author="Ram Shrestha" w:date="2014-02-16T01:12:00Z">
              <w:rPr/>
            </w:rPrChange>
          </w:rPr>
          <w:t xml:space="preserve">Marcello, A, Zoppe, M, Giacca, M (2001) Multiple modes of transcriptional regulation by the HIV-1 Tat transactivator. </w:t>
        </w:r>
        <w:r w:rsidRPr="00072915">
          <w:rPr>
            <w:rFonts w:ascii="Cambria" w:hAnsi="Cambria"/>
            <w:i/>
            <w:noProof/>
            <w:rPrChange w:id="3143" w:author="Ram Shrestha" w:date="2014-02-16T01:12:00Z">
              <w:rPr/>
            </w:rPrChange>
          </w:rPr>
          <w:t>IUBMB Life</w:t>
        </w:r>
        <w:r w:rsidRPr="00072915">
          <w:rPr>
            <w:rFonts w:ascii="Cambria" w:hAnsi="Cambria"/>
            <w:noProof/>
            <w:rPrChange w:id="3144" w:author="Ram Shrestha" w:date="2014-02-16T01:12:00Z">
              <w:rPr/>
            </w:rPrChange>
          </w:rPr>
          <w:t xml:space="preserve"> </w:t>
        </w:r>
        <w:r w:rsidRPr="00072915">
          <w:rPr>
            <w:rFonts w:ascii="Cambria" w:hAnsi="Cambria"/>
            <w:b/>
            <w:noProof/>
            <w:rPrChange w:id="3145" w:author="Ram Shrestha" w:date="2014-02-16T01:12:00Z">
              <w:rPr/>
            </w:rPrChange>
          </w:rPr>
          <w:t>51</w:t>
        </w:r>
        <w:r w:rsidRPr="00072915">
          <w:rPr>
            <w:rFonts w:ascii="Cambria" w:hAnsi="Cambria"/>
            <w:noProof/>
            <w:rPrChange w:id="3146" w:author="Ram Shrestha" w:date="2014-02-16T01:12:00Z">
              <w:rPr/>
            </w:rPrChange>
          </w:rPr>
          <w:t>: 175-181.</w:t>
        </w:r>
      </w:ins>
    </w:p>
    <w:p w:rsidR="00072915" w:rsidRPr="00072915" w:rsidRDefault="00072915" w:rsidP="00072915">
      <w:pPr>
        <w:jc w:val="both"/>
        <w:rPr>
          <w:ins w:id="3147" w:author="Ram Shrestha" w:date="2014-02-16T01:12:00Z"/>
          <w:rFonts w:ascii="Cambria" w:hAnsi="Cambria"/>
          <w:noProof/>
          <w:rPrChange w:id="3148" w:author="Ram Shrestha" w:date="2014-02-16T01:12:00Z">
            <w:rPr>
              <w:ins w:id="3149" w:author="Ram Shrestha" w:date="2014-02-16T01:12:00Z"/>
            </w:rPr>
          </w:rPrChange>
        </w:rPr>
        <w:pPrChange w:id="3150" w:author="Ram Shrestha" w:date="2014-02-16T01:12:00Z">
          <w:pPr>
            <w:ind w:left="720" w:hanging="720"/>
            <w:jc w:val="both"/>
          </w:pPr>
        </w:pPrChange>
      </w:pPr>
      <w:ins w:id="3151" w:author="Ram Shrestha" w:date="2014-02-16T01:12:00Z">
        <w:r w:rsidRPr="00072915">
          <w:rPr>
            <w:rFonts w:ascii="Cambria" w:hAnsi="Cambria"/>
            <w:noProof/>
            <w:rPrChange w:id="3152" w:author="Ram Shrestha" w:date="2014-02-16T01:12:00Z">
              <w:rPr/>
            </w:rPrChange>
          </w:rPr>
          <w:t xml:space="preserve">Mardis, ER (2008) The impact of next-generation sequencing technology on genetics. </w:t>
        </w:r>
        <w:r w:rsidRPr="00072915">
          <w:rPr>
            <w:rFonts w:ascii="Cambria" w:hAnsi="Cambria"/>
            <w:i/>
            <w:noProof/>
            <w:rPrChange w:id="3153" w:author="Ram Shrestha" w:date="2014-02-16T01:12:00Z">
              <w:rPr/>
            </w:rPrChange>
          </w:rPr>
          <w:t>Trends Genet</w:t>
        </w:r>
        <w:r w:rsidRPr="00072915">
          <w:rPr>
            <w:rFonts w:ascii="Cambria" w:hAnsi="Cambria"/>
            <w:noProof/>
            <w:rPrChange w:id="3154" w:author="Ram Shrestha" w:date="2014-02-16T01:12:00Z">
              <w:rPr/>
            </w:rPrChange>
          </w:rPr>
          <w:t xml:space="preserve"> </w:t>
        </w:r>
        <w:r w:rsidRPr="00072915">
          <w:rPr>
            <w:rFonts w:ascii="Cambria" w:hAnsi="Cambria"/>
            <w:b/>
            <w:noProof/>
            <w:rPrChange w:id="3155" w:author="Ram Shrestha" w:date="2014-02-16T01:12:00Z">
              <w:rPr/>
            </w:rPrChange>
          </w:rPr>
          <w:t>24</w:t>
        </w:r>
        <w:r w:rsidRPr="00072915">
          <w:rPr>
            <w:rFonts w:ascii="Cambria" w:hAnsi="Cambria"/>
            <w:noProof/>
            <w:rPrChange w:id="3156" w:author="Ram Shrestha" w:date="2014-02-16T01:12:00Z">
              <w:rPr/>
            </w:rPrChange>
          </w:rPr>
          <w:t>: 133-141.</w:t>
        </w:r>
      </w:ins>
    </w:p>
    <w:p w:rsidR="00072915" w:rsidRPr="00072915" w:rsidRDefault="00072915" w:rsidP="00072915">
      <w:pPr>
        <w:jc w:val="both"/>
        <w:rPr>
          <w:ins w:id="3157" w:author="Ram Shrestha" w:date="2014-02-16T01:12:00Z"/>
          <w:rFonts w:ascii="Cambria" w:hAnsi="Cambria"/>
          <w:noProof/>
          <w:rPrChange w:id="3158" w:author="Ram Shrestha" w:date="2014-02-16T01:12:00Z">
            <w:rPr>
              <w:ins w:id="3159" w:author="Ram Shrestha" w:date="2014-02-16T01:12:00Z"/>
            </w:rPr>
          </w:rPrChange>
        </w:rPr>
        <w:pPrChange w:id="3160" w:author="Ram Shrestha" w:date="2014-02-16T01:12:00Z">
          <w:pPr>
            <w:ind w:left="720" w:hanging="720"/>
            <w:jc w:val="both"/>
          </w:pPr>
        </w:pPrChange>
      </w:pPr>
      <w:ins w:id="3161" w:author="Ram Shrestha" w:date="2014-02-16T01:12:00Z">
        <w:r w:rsidRPr="00072915">
          <w:rPr>
            <w:rFonts w:ascii="Cambria" w:hAnsi="Cambria"/>
            <w:noProof/>
            <w:rPrChange w:id="3162" w:author="Ram Shrestha" w:date="2014-02-16T01:12:00Z">
              <w:rPr/>
            </w:rPrChange>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t>
        </w:r>
        <w:r w:rsidRPr="00072915">
          <w:rPr>
            <w:rFonts w:ascii="Cambria" w:hAnsi="Cambria"/>
            <w:i/>
            <w:noProof/>
            <w:rPrChange w:id="3163" w:author="Ram Shrestha" w:date="2014-02-16T01:12:00Z">
              <w:rPr/>
            </w:rPrChange>
          </w:rPr>
          <w:t>Nature</w:t>
        </w:r>
        <w:r w:rsidRPr="00072915">
          <w:rPr>
            <w:rFonts w:ascii="Cambria" w:hAnsi="Cambria"/>
            <w:noProof/>
            <w:rPrChange w:id="3164" w:author="Ram Shrestha" w:date="2014-02-16T01:12:00Z">
              <w:rPr/>
            </w:rPrChange>
          </w:rPr>
          <w:t xml:space="preserve"> </w:t>
        </w:r>
        <w:r w:rsidRPr="00072915">
          <w:rPr>
            <w:rFonts w:ascii="Cambria" w:hAnsi="Cambria"/>
            <w:b/>
            <w:noProof/>
            <w:rPrChange w:id="3165" w:author="Ram Shrestha" w:date="2014-02-16T01:12:00Z">
              <w:rPr/>
            </w:rPrChange>
          </w:rPr>
          <w:t>437</w:t>
        </w:r>
        <w:r w:rsidRPr="00072915">
          <w:rPr>
            <w:rFonts w:ascii="Cambria" w:hAnsi="Cambria"/>
            <w:noProof/>
            <w:rPrChange w:id="3166" w:author="Ram Shrestha" w:date="2014-02-16T01:12:00Z">
              <w:rPr/>
            </w:rPrChange>
          </w:rPr>
          <w:t>: 376-380.</w:t>
        </w:r>
      </w:ins>
    </w:p>
    <w:p w:rsidR="00072915" w:rsidRPr="00072915" w:rsidRDefault="00072915" w:rsidP="00072915">
      <w:pPr>
        <w:jc w:val="both"/>
        <w:rPr>
          <w:ins w:id="3167" w:author="Ram Shrestha" w:date="2014-02-16T01:12:00Z"/>
          <w:rFonts w:ascii="Cambria" w:hAnsi="Cambria"/>
          <w:noProof/>
          <w:rPrChange w:id="3168" w:author="Ram Shrestha" w:date="2014-02-16T01:12:00Z">
            <w:rPr>
              <w:ins w:id="3169" w:author="Ram Shrestha" w:date="2014-02-16T01:12:00Z"/>
            </w:rPr>
          </w:rPrChange>
        </w:rPr>
        <w:pPrChange w:id="3170" w:author="Ram Shrestha" w:date="2014-02-16T01:12:00Z">
          <w:pPr>
            <w:ind w:left="720" w:hanging="720"/>
            <w:jc w:val="both"/>
          </w:pPr>
        </w:pPrChange>
      </w:pPr>
      <w:ins w:id="3171" w:author="Ram Shrestha" w:date="2014-02-16T01:12:00Z">
        <w:r w:rsidRPr="00072915">
          <w:rPr>
            <w:rFonts w:ascii="Cambria" w:hAnsi="Cambria"/>
            <w:noProof/>
            <w:rPrChange w:id="3172" w:author="Ram Shrestha" w:date="2014-02-16T01:12:00Z">
              <w:rPr/>
            </w:rPrChange>
          </w:rPr>
          <w: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t>
        </w:r>
        <w:r w:rsidRPr="00072915">
          <w:rPr>
            <w:rFonts w:ascii="Cambria" w:hAnsi="Cambria"/>
            <w:i/>
            <w:noProof/>
            <w:rPrChange w:id="3173" w:author="Ram Shrestha" w:date="2014-02-16T01:12:00Z">
              <w:rPr/>
            </w:rPrChange>
          </w:rPr>
          <w:t>Nature</w:t>
        </w:r>
        <w:r w:rsidRPr="00072915">
          <w:rPr>
            <w:rFonts w:ascii="Cambria" w:hAnsi="Cambria"/>
            <w:noProof/>
            <w:rPrChange w:id="3174" w:author="Ram Shrestha" w:date="2014-02-16T01:12:00Z">
              <w:rPr/>
            </w:rPrChange>
          </w:rPr>
          <w:t xml:space="preserve"> </w:t>
        </w:r>
        <w:r w:rsidRPr="00072915">
          <w:rPr>
            <w:rFonts w:ascii="Cambria" w:hAnsi="Cambria"/>
            <w:b/>
            <w:noProof/>
            <w:rPrChange w:id="3175" w:author="Ram Shrestha" w:date="2014-02-16T01:12:00Z">
              <w:rPr/>
            </w:rPrChange>
          </w:rPr>
          <w:t>437</w:t>
        </w:r>
        <w:r w:rsidRPr="00072915">
          <w:rPr>
            <w:rFonts w:ascii="Cambria" w:hAnsi="Cambria"/>
            <w:noProof/>
            <w:rPrChange w:id="3176" w:author="Ram Shrestha" w:date="2014-02-16T01:12:00Z">
              <w:rPr/>
            </w:rPrChange>
          </w:rPr>
          <w:t>: 376-380.</w:t>
        </w:r>
      </w:ins>
    </w:p>
    <w:p w:rsidR="00072915" w:rsidRPr="00072915" w:rsidRDefault="00072915" w:rsidP="00072915">
      <w:pPr>
        <w:jc w:val="both"/>
        <w:rPr>
          <w:ins w:id="3177" w:author="Ram Shrestha" w:date="2014-02-16T01:12:00Z"/>
          <w:rFonts w:ascii="Cambria" w:hAnsi="Cambria"/>
          <w:noProof/>
          <w:rPrChange w:id="3178" w:author="Ram Shrestha" w:date="2014-02-16T01:12:00Z">
            <w:rPr>
              <w:ins w:id="3179" w:author="Ram Shrestha" w:date="2014-02-16T01:12:00Z"/>
            </w:rPr>
          </w:rPrChange>
        </w:rPr>
        <w:pPrChange w:id="3180" w:author="Ram Shrestha" w:date="2014-02-16T01:12:00Z">
          <w:pPr>
            <w:ind w:left="720" w:hanging="720"/>
            <w:jc w:val="both"/>
          </w:pPr>
        </w:pPrChange>
      </w:pPr>
      <w:ins w:id="3181" w:author="Ram Shrestha" w:date="2014-02-16T01:12:00Z">
        <w:r w:rsidRPr="00072915">
          <w:rPr>
            <w:rFonts w:ascii="Cambria" w:hAnsi="Cambria"/>
            <w:noProof/>
            <w:rPrChange w:id="3182" w:author="Ram Shrestha" w:date="2014-02-16T01:12:00Z">
              <w:rPr/>
            </w:rPrChange>
          </w:rPr>
          <w:t xml:space="preserve">Mariani, R, Chen, D, Schröfelbauer, B, Navarro, F, König, R, Bollman, B, Münk, C, Nymark-McMahon, H, Landau, NR (2003) Species-specific exclusion of APOBEC3G from HIV-1 virions by Vif. </w:t>
        </w:r>
        <w:r w:rsidRPr="00072915">
          <w:rPr>
            <w:rFonts w:ascii="Cambria" w:hAnsi="Cambria"/>
            <w:i/>
            <w:noProof/>
            <w:rPrChange w:id="3183" w:author="Ram Shrestha" w:date="2014-02-16T01:12:00Z">
              <w:rPr/>
            </w:rPrChange>
          </w:rPr>
          <w:t>Cell</w:t>
        </w:r>
        <w:r w:rsidRPr="00072915">
          <w:rPr>
            <w:rFonts w:ascii="Cambria" w:hAnsi="Cambria"/>
            <w:noProof/>
            <w:rPrChange w:id="3184" w:author="Ram Shrestha" w:date="2014-02-16T01:12:00Z">
              <w:rPr/>
            </w:rPrChange>
          </w:rPr>
          <w:t xml:space="preserve"> </w:t>
        </w:r>
        <w:r w:rsidRPr="00072915">
          <w:rPr>
            <w:rFonts w:ascii="Cambria" w:hAnsi="Cambria"/>
            <w:b/>
            <w:noProof/>
            <w:rPrChange w:id="3185" w:author="Ram Shrestha" w:date="2014-02-16T01:12:00Z">
              <w:rPr/>
            </w:rPrChange>
          </w:rPr>
          <w:t>114</w:t>
        </w:r>
        <w:r w:rsidRPr="00072915">
          <w:rPr>
            <w:rFonts w:ascii="Cambria" w:hAnsi="Cambria"/>
            <w:noProof/>
            <w:rPrChange w:id="3186" w:author="Ram Shrestha" w:date="2014-02-16T01:12:00Z">
              <w:rPr/>
            </w:rPrChange>
          </w:rPr>
          <w:t>: 21–31.</w:t>
        </w:r>
      </w:ins>
    </w:p>
    <w:p w:rsidR="00072915" w:rsidRPr="00072915" w:rsidRDefault="00072915" w:rsidP="00072915">
      <w:pPr>
        <w:jc w:val="both"/>
        <w:rPr>
          <w:ins w:id="3187" w:author="Ram Shrestha" w:date="2014-02-16T01:12:00Z"/>
          <w:rFonts w:ascii="Cambria" w:hAnsi="Cambria"/>
          <w:noProof/>
          <w:rPrChange w:id="3188" w:author="Ram Shrestha" w:date="2014-02-16T01:12:00Z">
            <w:rPr>
              <w:ins w:id="3189" w:author="Ram Shrestha" w:date="2014-02-16T01:12:00Z"/>
            </w:rPr>
          </w:rPrChange>
        </w:rPr>
        <w:pPrChange w:id="3190" w:author="Ram Shrestha" w:date="2014-02-16T01:12:00Z">
          <w:pPr>
            <w:ind w:left="720" w:hanging="720"/>
            <w:jc w:val="both"/>
          </w:pPr>
        </w:pPrChange>
      </w:pPr>
      <w:ins w:id="3191" w:author="Ram Shrestha" w:date="2014-02-16T01:12:00Z">
        <w:r w:rsidRPr="00072915">
          <w:rPr>
            <w:rFonts w:ascii="Cambria" w:hAnsi="Cambria"/>
            <w:noProof/>
            <w:rPrChange w:id="3192" w:author="Ram Shrestha" w:date="2014-02-16T01:12:00Z">
              <w:rPr/>
            </w:rPrChange>
          </w:rPr>
          <w:t xml:space="preserve">Marin, M, Rose, KM, Kozak, SL, Kabat, D (2003) HIV-1 Vif protein binds the editing enzyme APOBEC3G and induces its degradation. </w:t>
        </w:r>
        <w:r w:rsidRPr="00072915">
          <w:rPr>
            <w:rFonts w:ascii="Cambria" w:hAnsi="Cambria"/>
            <w:i/>
            <w:noProof/>
            <w:rPrChange w:id="3193" w:author="Ram Shrestha" w:date="2014-02-16T01:12:00Z">
              <w:rPr/>
            </w:rPrChange>
          </w:rPr>
          <w:t>Nature medicine</w:t>
        </w:r>
        <w:r w:rsidRPr="00072915">
          <w:rPr>
            <w:rFonts w:ascii="Cambria" w:hAnsi="Cambria"/>
            <w:noProof/>
            <w:rPrChange w:id="3194" w:author="Ram Shrestha" w:date="2014-02-16T01:12:00Z">
              <w:rPr/>
            </w:rPrChange>
          </w:rPr>
          <w:t xml:space="preserve"> </w:t>
        </w:r>
        <w:r w:rsidRPr="00072915">
          <w:rPr>
            <w:rFonts w:ascii="Cambria" w:hAnsi="Cambria"/>
            <w:b/>
            <w:noProof/>
            <w:rPrChange w:id="3195" w:author="Ram Shrestha" w:date="2014-02-16T01:12:00Z">
              <w:rPr/>
            </w:rPrChange>
          </w:rPr>
          <w:t>9</w:t>
        </w:r>
        <w:r w:rsidRPr="00072915">
          <w:rPr>
            <w:rFonts w:ascii="Cambria" w:hAnsi="Cambria"/>
            <w:noProof/>
            <w:rPrChange w:id="3196" w:author="Ram Shrestha" w:date="2014-02-16T01:12:00Z">
              <w:rPr/>
            </w:rPrChange>
          </w:rPr>
          <w:t>: 1398–1403.</w:t>
        </w:r>
      </w:ins>
    </w:p>
    <w:p w:rsidR="00072915" w:rsidRPr="00072915" w:rsidRDefault="00072915" w:rsidP="00072915">
      <w:pPr>
        <w:jc w:val="both"/>
        <w:rPr>
          <w:ins w:id="3197" w:author="Ram Shrestha" w:date="2014-02-16T01:12:00Z"/>
          <w:rFonts w:ascii="Cambria" w:hAnsi="Cambria"/>
          <w:noProof/>
          <w:rPrChange w:id="3198" w:author="Ram Shrestha" w:date="2014-02-16T01:12:00Z">
            <w:rPr>
              <w:ins w:id="3199" w:author="Ram Shrestha" w:date="2014-02-16T01:12:00Z"/>
            </w:rPr>
          </w:rPrChange>
        </w:rPr>
        <w:pPrChange w:id="3200" w:author="Ram Shrestha" w:date="2014-02-16T01:12:00Z">
          <w:pPr>
            <w:ind w:left="720" w:hanging="720"/>
            <w:jc w:val="both"/>
          </w:pPr>
        </w:pPrChange>
      </w:pPr>
      <w:ins w:id="3201" w:author="Ram Shrestha" w:date="2014-02-16T01:12:00Z">
        <w:r w:rsidRPr="00072915">
          <w:rPr>
            <w:rFonts w:ascii="Cambria" w:hAnsi="Cambria"/>
            <w:noProof/>
            <w:rPrChange w:id="3202" w:author="Ram Shrestha" w:date="2014-02-16T01:12:00Z">
              <w:rPr/>
            </w:rPrChange>
          </w:rPr>
          <w:t xml:space="preserve">Martinez-Picado, J, Sutton, L, De Pasquale, MP, Savara, AV, D'Aquila, RT (1999) Human immunodeficiency virus type 1 cloning vectors for antiretroviral resistance testing. </w:t>
        </w:r>
        <w:r w:rsidRPr="00072915">
          <w:rPr>
            <w:rFonts w:ascii="Cambria" w:hAnsi="Cambria"/>
            <w:i/>
            <w:noProof/>
            <w:rPrChange w:id="3203" w:author="Ram Shrestha" w:date="2014-02-16T01:12:00Z">
              <w:rPr/>
            </w:rPrChange>
          </w:rPr>
          <w:t>J Clin Microbiol</w:t>
        </w:r>
        <w:r w:rsidRPr="00072915">
          <w:rPr>
            <w:rFonts w:ascii="Cambria" w:hAnsi="Cambria"/>
            <w:noProof/>
            <w:rPrChange w:id="3204" w:author="Ram Shrestha" w:date="2014-02-16T01:12:00Z">
              <w:rPr/>
            </w:rPrChange>
          </w:rPr>
          <w:t xml:space="preserve"> </w:t>
        </w:r>
        <w:r w:rsidRPr="00072915">
          <w:rPr>
            <w:rFonts w:ascii="Cambria" w:hAnsi="Cambria"/>
            <w:b/>
            <w:noProof/>
            <w:rPrChange w:id="3205" w:author="Ram Shrestha" w:date="2014-02-16T01:12:00Z">
              <w:rPr/>
            </w:rPrChange>
          </w:rPr>
          <w:t>37</w:t>
        </w:r>
        <w:r w:rsidRPr="00072915">
          <w:rPr>
            <w:rFonts w:ascii="Cambria" w:hAnsi="Cambria"/>
            <w:noProof/>
            <w:rPrChange w:id="3206" w:author="Ram Shrestha" w:date="2014-02-16T01:12:00Z">
              <w:rPr/>
            </w:rPrChange>
          </w:rPr>
          <w:t>: 2943-2951.</w:t>
        </w:r>
      </w:ins>
    </w:p>
    <w:p w:rsidR="00072915" w:rsidRPr="00072915" w:rsidRDefault="00072915" w:rsidP="00072915">
      <w:pPr>
        <w:jc w:val="both"/>
        <w:rPr>
          <w:ins w:id="3207" w:author="Ram Shrestha" w:date="2014-02-16T01:12:00Z"/>
          <w:rFonts w:ascii="Cambria" w:hAnsi="Cambria"/>
          <w:noProof/>
          <w:rPrChange w:id="3208" w:author="Ram Shrestha" w:date="2014-02-16T01:12:00Z">
            <w:rPr>
              <w:ins w:id="3209" w:author="Ram Shrestha" w:date="2014-02-16T01:12:00Z"/>
            </w:rPr>
          </w:rPrChange>
        </w:rPr>
        <w:pPrChange w:id="3210" w:author="Ram Shrestha" w:date="2014-02-16T01:12:00Z">
          <w:pPr>
            <w:ind w:left="720" w:hanging="720"/>
            <w:jc w:val="both"/>
          </w:pPr>
        </w:pPrChange>
      </w:pPr>
      <w:ins w:id="3211" w:author="Ram Shrestha" w:date="2014-02-16T01:12:00Z">
        <w:r w:rsidRPr="00072915">
          <w:rPr>
            <w:rFonts w:ascii="Cambria" w:hAnsi="Cambria"/>
            <w:noProof/>
            <w:rPrChange w:id="3212" w:author="Ram Shrestha" w:date="2014-02-16T01:12:00Z">
              <w:rPr/>
            </w:rPrChange>
          </w:rPr>
          <w:t xml:space="preserve">Mayer, KH, Hanna, GJ, Richard, T (2001) Clinical use of genotypic and phenotypic drug resistance testing to monitor antiretroviral chemotherapy. </w:t>
        </w:r>
        <w:r w:rsidRPr="00072915">
          <w:rPr>
            <w:rFonts w:ascii="Cambria" w:hAnsi="Cambria"/>
            <w:i/>
            <w:noProof/>
            <w:rPrChange w:id="3213" w:author="Ram Shrestha" w:date="2014-02-16T01:12:00Z">
              <w:rPr/>
            </w:rPrChange>
          </w:rPr>
          <w:t>Clinical Infectious Diseases</w:t>
        </w:r>
        <w:r w:rsidRPr="00072915">
          <w:rPr>
            <w:rFonts w:ascii="Cambria" w:hAnsi="Cambria"/>
            <w:noProof/>
            <w:rPrChange w:id="3214" w:author="Ram Shrestha" w:date="2014-02-16T01:12:00Z">
              <w:rPr/>
            </w:rPrChange>
          </w:rPr>
          <w:t xml:space="preserve"> </w:t>
        </w:r>
        <w:r w:rsidRPr="00072915">
          <w:rPr>
            <w:rFonts w:ascii="Cambria" w:hAnsi="Cambria"/>
            <w:b/>
            <w:noProof/>
            <w:rPrChange w:id="3215" w:author="Ram Shrestha" w:date="2014-02-16T01:12:00Z">
              <w:rPr/>
            </w:rPrChange>
          </w:rPr>
          <w:t>32</w:t>
        </w:r>
        <w:r w:rsidRPr="00072915">
          <w:rPr>
            <w:rFonts w:ascii="Cambria" w:hAnsi="Cambria"/>
            <w:noProof/>
            <w:rPrChange w:id="3216" w:author="Ram Shrestha" w:date="2014-02-16T01:12:00Z">
              <w:rPr/>
            </w:rPrChange>
          </w:rPr>
          <w:t>: 774-782.</w:t>
        </w:r>
      </w:ins>
    </w:p>
    <w:p w:rsidR="00072915" w:rsidRPr="00072915" w:rsidRDefault="00072915" w:rsidP="00072915">
      <w:pPr>
        <w:jc w:val="both"/>
        <w:rPr>
          <w:ins w:id="3217" w:author="Ram Shrestha" w:date="2014-02-16T01:12:00Z"/>
          <w:rFonts w:ascii="Cambria" w:hAnsi="Cambria"/>
          <w:noProof/>
          <w:rPrChange w:id="3218" w:author="Ram Shrestha" w:date="2014-02-16T01:12:00Z">
            <w:rPr>
              <w:ins w:id="3219" w:author="Ram Shrestha" w:date="2014-02-16T01:12:00Z"/>
            </w:rPr>
          </w:rPrChange>
        </w:rPr>
        <w:pPrChange w:id="3220" w:author="Ram Shrestha" w:date="2014-02-16T01:12:00Z">
          <w:pPr>
            <w:ind w:left="720" w:hanging="720"/>
            <w:jc w:val="both"/>
          </w:pPr>
        </w:pPrChange>
      </w:pPr>
      <w:ins w:id="3221" w:author="Ram Shrestha" w:date="2014-02-16T01:12:00Z">
        <w:r w:rsidRPr="00072915">
          <w:rPr>
            <w:rFonts w:ascii="Cambria" w:hAnsi="Cambria"/>
            <w:noProof/>
            <w:rPrChange w:id="3222" w:author="Ram Shrestha" w:date="2014-02-16T01:12:00Z">
              <w:rPr/>
            </w:rPrChange>
          </w:rPr>
          <w:t xml:space="preserve">McCarthy, A (2010) Third generation DNA sequencing: pacific biosciences' single molecule real time technology. </w:t>
        </w:r>
        <w:r w:rsidRPr="00072915">
          <w:rPr>
            <w:rFonts w:ascii="Cambria" w:hAnsi="Cambria"/>
            <w:i/>
            <w:noProof/>
            <w:rPrChange w:id="3223" w:author="Ram Shrestha" w:date="2014-02-16T01:12:00Z">
              <w:rPr/>
            </w:rPrChange>
          </w:rPr>
          <w:t>Chem Biol</w:t>
        </w:r>
        <w:r w:rsidRPr="00072915">
          <w:rPr>
            <w:rFonts w:ascii="Cambria" w:hAnsi="Cambria"/>
            <w:noProof/>
            <w:rPrChange w:id="3224" w:author="Ram Shrestha" w:date="2014-02-16T01:12:00Z">
              <w:rPr/>
            </w:rPrChange>
          </w:rPr>
          <w:t xml:space="preserve"> </w:t>
        </w:r>
        <w:r w:rsidRPr="00072915">
          <w:rPr>
            <w:rFonts w:ascii="Cambria" w:hAnsi="Cambria"/>
            <w:b/>
            <w:noProof/>
            <w:rPrChange w:id="3225" w:author="Ram Shrestha" w:date="2014-02-16T01:12:00Z">
              <w:rPr/>
            </w:rPrChange>
          </w:rPr>
          <w:t>17</w:t>
        </w:r>
        <w:r w:rsidRPr="00072915">
          <w:rPr>
            <w:rFonts w:ascii="Cambria" w:hAnsi="Cambria"/>
            <w:noProof/>
            <w:rPrChange w:id="3226" w:author="Ram Shrestha" w:date="2014-02-16T01:12:00Z">
              <w:rPr/>
            </w:rPrChange>
          </w:rPr>
          <w:t>: 675-676.</w:t>
        </w:r>
      </w:ins>
    </w:p>
    <w:p w:rsidR="00072915" w:rsidRPr="00072915" w:rsidRDefault="00072915" w:rsidP="00072915">
      <w:pPr>
        <w:jc w:val="both"/>
        <w:rPr>
          <w:ins w:id="3227" w:author="Ram Shrestha" w:date="2014-02-16T01:12:00Z"/>
          <w:rFonts w:ascii="Cambria" w:hAnsi="Cambria"/>
          <w:noProof/>
          <w:rPrChange w:id="3228" w:author="Ram Shrestha" w:date="2014-02-16T01:12:00Z">
            <w:rPr>
              <w:ins w:id="3229" w:author="Ram Shrestha" w:date="2014-02-16T01:12:00Z"/>
            </w:rPr>
          </w:rPrChange>
        </w:rPr>
        <w:pPrChange w:id="3230" w:author="Ram Shrestha" w:date="2014-02-16T01:12:00Z">
          <w:pPr>
            <w:ind w:left="720" w:hanging="720"/>
            <w:jc w:val="both"/>
          </w:pPr>
        </w:pPrChange>
      </w:pPr>
      <w:ins w:id="3231" w:author="Ram Shrestha" w:date="2014-02-16T01:12:00Z">
        <w:r w:rsidRPr="00072915">
          <w:rPr>
            <w:rFonts w:ascii="Cambria" w:hAnsi="Cambria"/>
            <w:noProof/>
            <w:rPrChange w:id="3232" w:author="Ram Shrestha" w:date="2014-02-16T01:12:00Z">
              <w:rPr/>
            </w:rPrChange>
          </w:rPr>
          <w:t xml:space="preserve">McColl, DJ, Chen, X (2010) Strand transfer inhibitors of HIV-1 integrase: Bringing IN a new era of antiretroviral therapy. </w:t>
        </w:r>
        <w:r w:rsidRPr="00072915">
          <w:rPr>
            <w:rFonts w:ascii="Cambria" w:hAnsi="Cambria"/>
            <w:i/>
            <w:noProof/>
            <w:rPrChange w:id="3233" w:author="Ram Shrestha" w:date="2014-02-16T01:12:00Z">
              <w:rPr/>
            </w:rPrChange>
          </w:rPr>
          <w:t>Antiviral Research</w:t>
        </w:r>
        <w:r w:rsidRPr="00072915">
          <w:rPr>
            <w:rFonts w:ascii="Cambria" w:hAnsi="Cambria"/>
            <w:noProof/>
            <w:rPrChange w:id="3234" w:author="Ram Shrestha" w:date="2014-02-16T01:12:00Z">
              <w:rPr/>
            </w:rPrChange>
          </w:rPr>
          <w:t xml:space="preserve"> </w:t>
        </w:r>
        <w:r w:rsidRPr="00072915">
          <w:rPr>
            <w:rFonts w:ascii="Cambria" w:hAnsi="Cambria"/>
            <w:b/>
            <w:noProof/>
            <w:rPrChange w:id="3235" w:author="Ram Shrestha" w:date="2014-02-16T01:12:00Z">
              <w:rPr/>
            </w:rPrChange>
          </w:rPr>
          <w:t>85</w:t>
        </w:r>
        <w:r w:rsidRPr="00072915">
          <w:rPr>
            <w:rFonts w:ascii="Cambria" w:hAnsi="Cambria"/>
            <w:noProof/>
            <w:rPrChange w:id="3236" w:author="Ram Shrestha" w:date="2014-02-16T01:12:00Z">
              <w:rPr/>
            </w:rPrChange>
          </w:rPr>
          <w:t>: 101-118.</w:t>
        </w:r>
      </w:ins>
    </w:p>
    <w:p w:rsidR="00072915" w:rsidRPr="00072915" w:rsidRDefault="00072915" w:rsidP="00072915">
      <w:pPr>
        <w:jc w:val="both"/>
        <w:rPr>
          <w:ins w:id="3237" w:author="Ram Shrestha" w:date="2014-02-16T01:12:00Z"/>
          <w:rFonts w:ascii="Cambria" w:hAnsi="Cambria"/>
          <w:noProof/>
          <w:rPrChange w:id="3238" w:author="Ram Shrestha" w:date="2014-02-16T01:12:00Z">
            <w:rPr>
              <w:ins w:id="3239" w:author="Ram Shrestha" w:date="2014-02-16T01:12:00Z"/>
            </w:rPr>
          </w:rPrChange>
        </w:rPr>
        <w:pPrChange w:id="3240" w:author="Ram Shrestha" w:date="2014-02-16T01:12:00Z">
          <w:pPr>
            <w:ind w:left="720" w:hanging="720"/>
            <w:jc w:val="both"/>
          </w:pPr>
        </w:pPrChange>
      </w:pPr>
      <w:ins w:id="3241" w:author="Ram Shrestha" w:date="2014-02-16T01:12:00Z">
        <w:r w:rsidRPr="00072915">
          <w:rPr>
            <w:rFonts w:ascii="Cambria" w:hAnsi="Cambria"/>
            <w:noProof/>
            <w:rPrChange w:id="3242" w:author="Ram Shrestha" w:date="2014-02-16T01:12:00Z">
              <w:rPr/>
            </w:rPrChange>
          </w:rPr>
          <w:t xml:space="preserve">McCutchan, FE (2000) Understanding the genetic diversity of HIV-1. </w:t>
        </w:r>
        <w:r w:rsidRPr="00072915">
          <w:rPr>
            <w:rFonts w:ascii="Cambria" w:hAnsi="Cambria"/>
            <w:i/>
            <w:noProof/>
            <w:rPrChange w:id="3243" w:author="Ram Shrestha" w:date="2014-02-16T01:12:00Z">
              <w:rPr/>
            </w:rPrChange>
          </w:rPr>
          <w:t>AIDS</w:t>
        </w:r>
        <w:r w:rsidRPr="00072915">
          <w:rPr>
            <w:rFonts w:ascii="Cambria" w:hAnsi="Cambria"/>
            <w:noProof/>
            <w:rPrChange w:id="3244" w:author="Ram Shrestha" w:date="2014-02-16T01:12:00Z">
              <w:rPr/>
            </w:rPrChange>
          </w:rPr>
          <w:t xml:space="preserve"> </w:t>
        </w:r>
        <w:r w:rsidRPr="00072915">
          <w:rPr>
            <w:rFonts w:ascii="Cambria" w:hAnsi="Cambria"/>
            <w:b/>
            <w:noProof/>
            <w:rPrChange w:id="3245" w:author="Ram Shrestha" w:date="2014-02-16T01:12:00Z">
              <w:rPr/>
            </w:rPrChange>
          </w:rPr>
          <w:t>14 Suppl 3</w:t>
        </w:r>
        <w:r w:rsidRPr="00072915">
          <w:rPr>
            <w:rFonts w:ascii="Cambria" w:hAnsi="Cambria"/>
            <w:noProof/>
            <w:rPrChange w:id="3246" w:author="Ram Shrestha" w:date="2014-02-16T01:12:00Z">
              <w:rPr/>
            </w:rPrChange>
          </w:rPr>
          <w:t>: S31-44.</w:t>
        </w:r>
      </w:ins>
    </w:p>
    <w:p w:rsidR="00072915" w:rsidRPr="00072915" w:rsidRDefault="00072915" w:rsidP="00072915">
      <w:pPr>
        <w:jc w:val="both"/>
        <w:rPr>
          <w:ins w:id="3247" w:author="Ram Shrestha" w:date="2014-02-16T01:12:00Z"/>
          <w:rFonts w:ascii="Cambria" w:hAnsi="Cambria"/>
          <w:noProof/>
          <w:rPrChange w:id="3248" w:author="Ram Shrestha" w:date="2014-02-16T01:12:00Z">
            <w:rPr>
              <w:ins w:id="3249" w:author="Ram Shrestha" w:date="2014-02-16T01:12:00Z"/>
            </w:rPr>
          </w:rPrChange>
        </w:rPr>
        <w:pPrChange w:id="3250" w:author="Ram Shrestha" w:date="2014-02-16T01:12:00Z">
          <w:pPr>
            <w:ind w:left="720" w:hanging="720"/>
            <w:jc w:val="both"/>
          </w:pPr>
        </w:pPrChange>
      </w:pPr>
      <w:ins w:id="3251" w:author="Ram Shrestha" w:date="2014-02-16T01:12:00Z">
        <w:r w:rsidRPr="00072915">
          <w:rPr>
            <w:rFonts w:ascii="Cambria" w:hAnsi="Cambria"/>
            <w:noProof/>
            <w:rPrChange w:id="3252" w:author="Ram Shrestha" w:date="2014-02-16T01:12:00Z">
              <w:rPr/>
            </w:rPrChange>
          </w:rPr>
          <w:t xml:space="preserve">McCutchan, FE (2006) Global epidemiology of HIV. </w:t>
        </w:r>
        <w:r w:rsidRPr="00072915">
          <w:rPr>
            <w:rFonts w:ascii="Cambria" w:hAnsi="Cambria"/>
            <w:i/>
            <w:noProof/>
            <w:rPrChange w:id="3253" w:author="Ram Shrestha" w:date="2014-02-16T01:12:00Z">
              <w:rPr/>
            </w:rPrChange>
          </w:rPr>
          <w:t>Journal of Medical Virology</w:t>
        </w:r>
        <w:r w:rsidRPr="00072915">
          <w:rPr>
            <w:rFonts w:ascii="Cambria" w:hAnsi="Cambria"/>
            <w:noProof/>
            <w:rPrChange w:id="3254" w:author="Ram Shrestha" w:date="2014-02-16T01:12:00Z">
              <w:rPr/>
            </w:rPrChange>
          </w:rPr>
          <w:t xml:space="preserve"> </w:t>
        </w:r>
        <w:r w:rsidRPr="00072915">
          <w:rPr>
            <w:rFonts w:ascii="Cambria" w:hAnsi="Cambria"/>
            <w:b/>
            <w:noProof/>
            <w:rPrChange w:id="3255" w:author="Ram Shrestha" w:date="2014-02-16T01:12:00Z">
              <w:rPr/>
            </w:rPrChange>
          </w:rPr>
          <w:t>78</w:t>
        </w:r>
        <w:r w:rsidRPr="00072915">
          <w:rPr>
            <w:rFonts w:ascii="Cambria" w:hAnsi="Cambria"/>
            <w:noProof/>
            <w:rPrChange w:id="3256" w:author="Ram Shrestha" w:date="2014-02-16T01:12:00Z">
              <w:rPr/>
            </w:rPrChange>
          </w:rPr>
          <w:t>: S7–S12.</w:t>
        </w:r>
      </w:ins>
    </w:p>
    <w:p w:rsidR="00072915" w:rsidRPr="00072915" w:rsidRDefault="00072915" w:rsidP="00072915">
      <w:pPr>
        <w:jc w:val="both"/>
        <w:rPr>
          <w:ins w:id="3257" w:author="Ram Shrestha" w:date="2014-02-16T01:12:00Z"/>
          <w:rFonts w:ascii="Cambria" w:hAnsi="Cambria"/>
          <w:noProof/>
          <w:rPrChange w:id="3258" w:author="Ram Shrestha" w:date="2014-02-16T01:12:00Z">
            <w:rPr>
              <w:ins w:id="3259" w:author="Ram Shrestha" w:date="2014-02-16T01:12:00Z"/>
            </w:rPr>
          </w:rPrChange>
        </w:rPr>
        <w:pPrChange w:id="3260" w:author="Ram Shrestha" w:date="2014-02-16T01:12:00Z">
          <w:pPr>
            <w:ind w:left="720" w:hanging="720"/>
            <w:jc w:val="both"/>
          </w:pPr>
        </w:pPrChange>
      </w:pPr>
      <w:ins w:id="3261" w:author="Ram Shrestha" w:date="2014-02-16T01:12:00Z">
        <w:r w:rsidRPr="00072915">
          <w:rPr>
            <w:rFonts w:ascii="Cambria" w:hAnsi="Cambria"/>
            <w:noProof/>
            <w:rPrChange w:id="3262" w:author="Ram Shrestha" w:date="2014-02-16T01:12:00Z">
              <w:rPr/>
            </w:rPrChange>
          </w:rPr>
          <w:t xml:space="preserve">McCutchan, FE, Carr, JK, Murphy, D, Piyasirisilp, S, Gao, F, Hahn, B, Yu, X-F, Beyrer, C, Birx, DL (2002) Precise mapping of recombination breakpoints suggests a common parent of two BC recombinant HIV type 1 strains circulating in China. </w:t>
        </w:r>
        <w:r w:rsidRPr="00072915">
          <w:rPr>
            <w:rFonts w:ascii="Cambria" w:hAnsi="Cambria"/>
            <w:i/>
            <w:noProof/>
            <w:rPrChange w:id="3263" w:author="Ram Shrestha" w:date="2014-02-16T01:12:00Z">
              <w:rPr/>
            </w:rPrChange>
          </w:rPr>
          <w:t>AIDS research and human retroviruses</w:t>
        </w:r>
        <w:r w:rsidRPr="00072915">
          <w:rPr>
            <w:rFonts w:ascii="Cambria" w:hAnsi="Cambria"/>
            <w:noProof/>
            <w:rPrChange w:id="3264" w:author="Ram Shrestha" w:date="2014-02-16T01:12:00Z">
              <w:rPr/>
            </w:rPrChange>
          </w:rPr>
          <w:t xml:space="preserve"> </w:t>
        </w:r>
        <w:r w:rsidRPr="00072915">
          <w:rPr>
            <w:rFonts w:ascii="Cambria" w:hAnsi="Cambria"/>
            <w:b/>
            <w:noProof/>
            <w:rPrChange w:id="3265" w:author="Ram Shrestha" w:date="2014-02-16T01:12:00Z">
              <w:rPr/>
            </w:rPrChange>
          </w:rPr>
          <w:t>18</w:t>
        </w:r>
        <w:r w:rsidRPr="00072915">
          <w:rPr>
            <w:rFonts w:ascii="Cambria" w:hAnsi="Cambria"/>
            <w:noProof/>
            <w:rPrChange w:id="3266" w:author="Ram Shrestha" w:date="2014-02-16T01:12:00Z">
              <w:rPr/>
            </w:rPrChange>
          </w:rPr>
          <w:t>: 1135–1140.</w:t>
        </w:r>
      </w:ins>
    </w:p>
    <w:p w:rsidR="00072915" w:rsidRPr="00072915" w:rsidRDefault="00072915" w:rsidP="00072915">
      <w:pPr>
        <w:jc w:val="both"/>
        <w:rPr>
          <w:ins w:id="3267" w:author="Ram Shrestha" w:date="2014-02-16T01:12:00Z"/>
          <w:rFonts w:ascii="Cambria" w:hAnsi="Cambria"/>
          <w:noProof/>
          <w:rPrChange w:id="3268" w:author="Ram Shrestha" w:date="2014-02-16T01:12:00Z">
            <w:rPr>
              <w:ins w:id="3269" w:author="Ram Shrestha" w:date="2014-02-16T01:12:00Z"/>
            </w:rPr>
          </w:rPrChange>
        </w:rPr>
        <w:pPrChange w:id="3270" w:author="Ram Shrestha" w:date="2014-02-16T01:12:00Z">
          <w:pPr>
            <w:ind w:left="720" w:hanging="720"/>
            <w:jc w:val="both"/>
          </w:pPr>
        </w:pPrChange>
      </w:pPr>
      <w:ins w:id="3271" w:author="Ram Shrestha" w:date="2014-02-16T01:12:00Z">
        <w:r w:rsidRPr="00072915">
          <w:rPr>
            <w:rFonts w:ascii="Cambria" w:hAnsi="Cambria"/>
            <w:noProof/>
            <w:rPrChange w:id="3272" w:author="Ram Shrestha" w:date="2014-02-16T01:12:00Z">
              <w:rPr/>
            </w:rPrChange>
          </w:rPr>
          <w:t xml:space="preserve">McDonald, D, Vodicka, MA, Lucero, G, Svitkina, TM, Borisy, GG, Emerman, M, Hope, TJ (2002) Visualization of the intracellular behavior of HIV in living cells. </w:t>
        </w:r>
        <w:r w:rsidRPr="00072915">
          <w:rPr>
            <w:rFonts w:ascii="Cambria" w:hAnsi="Cambria"/>
            <w:i/>
            <w:noProof/>
            <w:rPrChange w:id="3273" w:author="Ram Shrestha" w:date="2014-02-16T01:12:00Z">
              <w:rPr/>
            </w:rPrChange>
          </w:rPr>
          <w:t>The Journal of Cell Biology</w:t>
        </w:r>
        <w:r w:rsidRPr="00072915">
          <w:rPr>
            <w:rFonts w:ascii="Cambria" w:hAnsi="Cambria"/>
            <w:noProof/>
            <w:rPrChange w:id="3274" w:author="Ram Shrestha" w:date="2014-02-16T01:12:00Z">
              <w:rPr/>
            </w:rPrChange>
          </w:rPr>
          <w:t xml:space="preserve"> </w:t>
        </w:r>
        <w:r w:rsidRPr="00072915">
          <w:rPr>
            <w:rFonts w:ascii="Cambria" w:hAnsi="Cambria"/>
            <w:b/>
            <w:noProof/>
            <w:rPrChange w:id="3275" w:author="Ram Shrestha" w:date="2014-02-16T01:12:00Z">
              <w:rPr/>
            </w:rPrChange>
          </w:rPr>
          <w:t>159</w:t>
        </w:r>
        <w:r w:rsidRPr="00072915">
          <w:rPr>
            <w:rFonts w:ascii="Cambria" w:hAnsi="Cambria"/>
            <w:noProof/>
            <w:rPrChange w:id="3276" w:author="Ram Shrestha" w:date="2014-02-16T01:12:00Z">
              <w:rPr/>
            </w:rPrChange>
          </w:rPr>
          <w:t>: 441-452.</w:t>
        </w:r>
      </w:ins>
    </w:p>
    <w:p w:rsidR="00072915" w:rsidRPr="00072915" w:rsidRDefault="00072915" w:rsidP="00072915">
      <w:pPr>
        <w:jc w:val="both"/>
        <w:rPr>
          <w:ins w:id="3277" w:author="Ram Shrestha" w:date="2014-02-16T01:12:00Z"/>
          <w:rFonts w:ascii="Cambria" w:hAnsi="Cambria"/>
          <w:noProof/>
          <w:rPrChange w:id="3278" w:author="Ram Shrestha" w:date="2014-02-16T01:12:00Z">
            <w:rPr>
              <w:ins w:id="3279" w:author="Ram Shrestha" w:date="2014-02-16T01:12:00Z"/>
            </w:rPr>
          </w:rPrChange>
        </w:rPr>
        <w:pPrChange w:id="3280" w:author="Ram Shrestha" w:date="2014-02-16T01:12:00Z">
          <w:pPr>
            <w:ind w:left="720" w:hanging="720"/>
            <w:jc w:val="both"/>
          </w:pPr>
        </w:pPrChange>
      </w:pPr>
      <w:ins w:id="3281" w:author="Ram Shrestha" w:date="2014-02-16T01:12:00Z">
        <w:r w:rsidRPr="00072915">
          <w:rPr>
            <w:rFonts w:ascii="Cambria" w:hAnsi="Cambria"/>
            <w:noProof/>
            <w:rPrChange w:id="3282" w:author="Ram Shrestha" w:date="2014-02-16T01:12:00Z">
              <w:rPr/>
            </w:rPrChange>
          </w:rPr>
          <w:t xml:space="preserve">McGowan, JP, Shah, SS (2000) Prevention of perinatal HIV transmission during pregnancy. </w:t>
        </w:r>
        <w:r w:rsidRPr="00072915">
          <w:rPr>
            <w:rFonts w:ascii="Cambria" w:hAnsi="Cambria"/>
            <w:i/>
            <w:noProof/>
            <w:rPrChange w:id="3283" w:author="Ram Shrestha" w:date="2014-02-16T01:12:00Z">
              <w:rPr/>
            </w:rPrChange>
          </w:rPr>
          <w:t>Journal of Antimicrobial Chemotherapy</w:t>
        </w:r>
        <w:r w:rsidRPr="00072915">
          <w:rPr>
            <w:rFonts w:ascii="Cambria" w:hAnsi="Cambria"/>
            <w:noProof/>
            <w:rPrChange w:id="3284" w:author="Ram Shrestha" w:date="2014-02-16T01:12:00Z">
              <w:rPr/>
            </w:rPrChange>
          </w:rPr>
          <w:t xml:space="preserve"> </w:t>
        </w:r>
        <w:r w:rsidRPr="00072915">
          <w:rPr>
            <w:rFonts w:ascii="Cambria" w:hAnsi="Cambria"/>
            <w:b/>
            <w:noProof/>
            <w:rPrChange w:id="3285" w:author="Ram Shrestha" w:date="2014-02-16T01:12:00Z">
              <w:rPr/>
            </w:rPrChange>
          </w:rPr>
          <w:t>46</w:t>
        </w:r>
        <w:r w:rsidRPr="00072915">
          <w:rPr>
            <w:rFonts w:ascii="Cambria" w:hAnsi="Cambria"/>
            <w:noProof/>
            <w:rPrChange w:id="3286" w:author="Ram Shrestha" w:date="2014-02-16T01:12:00Z">
              <w:rPr/>
            </w:rPrChange>
          </w:rPr>
          <w:t>: 657-668.</w:t>
        </w:r>
      </w:ins>
    </w:p>
    <w:p w:rsidR="00072915" w:rsidRPr="00072915" w:rsidRDefault="00072915" w:rsidP="00072915">
      <w:pPr>
        <w:jc w:val="both"/>
        <w:rPr>
          <w:ins w:id="3287" w:author="Ram Shrestha" w:date="2014-02-16T01:12:00Z"/>
          <w:rFonts w:ascii="Cambria" w:hAnsi="Cambria"/>
          <w:noProof/>
          <w:rPrChange w:id="3288" w:author="Ram Shrestha" w:date="2014-02-16T01:12:00Z">
            <w:rPr>
              <w:ins w:id="3289" w:author="Ram Shrestha" w:date="2014-02-16T01:12:00Z"/>
            </w:rPr>
          </w:rPrChange>
        </w:rPr>
        <w:pPrChange w:id="3290" w:author="Ram Shrestha" w:date="2014-02-16T01:12:00Z">
          <w:pPr>
            <w:ind w:left="720" w:hanging="720"/>
            <w:jc w:val="both"/>
          </w:pPr>
        </w:pPrChange>
      </w:pPr>
      <w:ins w:id="3291" w:author="Ram Shrestha" w:date="2014-02-16T01:12:00Z">
        <w:r w:rsidRPr="00072915">
          <w:rPr>
            <w:rFonts w:ascii="Cambria" w:hAnsi="Cambria"/>
            <w:noProof/>
            <w:rPrChange w:id="3292" w:author="Ram Shrestha" w:date="2014-02-16T01:12:00Z">
              <w:rPr/>
            </w:rPrChange>
          </w:rPr>
          <w:t xml:space="preserve">McIntyre, JA, Hopley, M, Moodley, D, Eklund, M, Gray, GE, Hall, DB, Robinson, P, Mayers, D, Martinson, NA (2009) Efficacy of short-course AZT plus 3TC to reduce nevirapine resistance in the prevention of mother-to-child HIV transmission: a randomized clinical trial. </w:t>
        </w:r>
        <w:r w:rsidRPr="00072915">
          <w:rPr>
            <w:rFonts w:ascii="Cambria" w:hAnsi="Cambria"/>
            <w:i/>
            <w:noProof/>
            <w:rPrChange w:id="3293" w:author="Ram Shrestha" w:date="2014-02-16T01:12:00Z">
              <w:rPr/>
            </w:rPrChange>
          </w:rPr>
          <w:t>PLoS medicine</w:t>
        </w:r>
        <w:r w:rsidRPr="00072915">
          <w:rPr>
            <w:rFonts w:ascii="Cambria" w:hAnsi="Cambria"/>
            <w:noProof/>
            <w:rPrChange w:id="3294" w:author="Ram Shrestha" w:date="2014-02-16T01:12:00Z">
              <w:rPr/>
            </w:rPrChange>
          </w:rPr>
          <w:t xml:space="preserve"> </w:t>
        </w:r>
        <w:r w:rsidRPr="00072915">
          <w:rPr>
            <w:rFonts w:ascii="Cambria" w:hAnsi="Cambria"/>
            <w:b/>
            <w:noProof/>
            <w:rPrChange w:id="3295" w:author="Ram Shrestha" w:date="2014-02-16T01:12:00Z">
              <w:rPr/>
            </w:rPrChange>
          </w:rPr>
          <w:t>6</w:t>
        </w:r>
        <w:r w:rsidRPr="00072915">
          <w:rPr>
            <w:rFonts w:ascii="Cambria" w:hAnsi="Cambria"/>
            <w:noProof/>
            <w:rPrChange w:id="3296" w:author="Ram Shrestha" w:date="2014-02-16T01:12:00Z">
              <w:rPr/>
            </w:rPrChange>
          </w:rPr>
          <w:t>: e1000172.</w:t>
        </w:r>
      </w:ins>
    </w:p>
    <w:p w:rsidR="00072915" w:rsidRPr="00072915" w:rsidRDefault="00072915" w:rsidP="00072915">
      <w:pPr>
        <w:jc w:val="both"/>
        <w:rPr>
          <w:ins w:id="3297" w:author="Ram Shrestha" w:date="2014-02-16T01:12:00Z"/>
          <w:rFonts w:ascii="Cambria" w:hAnsi="Cambria"/>
          <w:noProof/>
          <w:rPrChange w:id="3298" w:author="Ram Shrestha" w:date="2014-02-16T01:12:00Z">
            <w:rPr>
              <w:ins w:id="3299" w:author="Ram Shrestha" w:date="2014-02-16T01:12:00Z"/>
            </w:rPr>
          </w:rPrChange>
        </w:rPr>
        <w:pPrChange w:id="3300" w:author="Ram Shrestha" w:date="2014-02-16T01:12:00Z">
          <w:pPr>
            <w:ind w:left="720" w:hanging="720"/>
            <w:jc w:val="both"/>
          </w:pPr>
        </w:pPrChange>
      </w:pPr>
      <w:ins w:id="3301" w:author="Ram Shrestha" w:date="2014-02-16T01:12:00Z">
        <w:r w:rsidRPr="00072915">
          <w:rPr>
            <w:rFonts w:ascii="Cambria" w:hAnsi="Cambria"/>
            <w:noProof/>
            <w:rPrChange w:id="3302" w:author="Ram Shrestha" w:date="2014-02-16T01:12:00Z">
              <w:rPr/>
            </w:rPrChange>
          </w:rPr>
          <w:t xml:space="preserve">Mehle, A, Strack, B, Ancuta, P, Zhang, C, McPike, M, Gabuzda, D (2004) Vif overcomes the innate antiviral activity of APOBEC3G by promoting its degradation in the ubiquitin-proteasome pathway. </w:t>
        </w:r>
        <w:r w:rsidRPr="00072915">
          <w:rPr>
            <w:rFonts w:ascii="Cambria" w:hAnsi="Cambria"/>
            <w:i/>
            <w:noProof/>
            <w:rPrChange w:id="3303" w:author="Ram Shrestha" w:date="2014-02-16T01:12:00Z">
              <w:rPr/>
            </w:rPrChange>
          </w:rPr>
          <w:t>Journal of Biological Chemistry</w:t>
        </w:r>
        <w:r w:rsidRPr="00072915">
          <w:rPr>
            <w:rFonts w:ascii="Cambria" w:hAnsi="Cambria"/>
            <w:noProof/>
            <w:rPrChange w:id="3304" w:author="Ram Shrestha" w:date="2014-02-16T01:12:00Z">
              <w:rPr/>
            </w:rPrChange>
          </w:rPr>
          <w:t xml:space="preserve"> </w:t>
        </w:r>
        <w:r w:rsidRPr="00072915">
          <w:rPr>
            <w:rFonts w:ascii="Cambria" w:hAnsi="Cambria"/>
            <w:b/>
            <w:noProof/>
            <w:rPrChange w:id="3305" w:author="Ram Shrestha" w:date="2014-02-16T01:12:00Z">
              <w:rPr/>
            </w:rPrChange>
          </w:rPr>
          <w:t>279</w:t>
        </w:r>
        <w:r w:rsidRPr="00072915">
          <w:rPr>
            <w:rFonts w:ascii="Cambria" w:hAnsi="Cambria"/>
            <w:noProof/>
            <w:rPrChange w:id="3306" w:author="Ram Shrestha" w:date="2014-02-16T01:12:00Z">
              <w:rPr/>
            </w:rPrChange>
          </w:rPr>
          <w:t>: 7792–7798.</w:t>
        </w:r>
      </w:ins>
    </w:p>
    <w:p w:rsidR="00072915" w:rsidRPr="00072915" w:rsidRDefault="00072915" w:rsidP="00072915">
      <w:pPr>
        <w:jc w:val="both"/>
        <w:rPr>
          <w:ins w:id="3307" w:author="Ram Shrestha" w:date="2014-02-16T01:12:00Z"/>
          <w:rFonts w:ascii="Cambria" w:hAnsi="Cambria"/>
          <w:noProof/>
          <w:rPrChange w:id="3308" w:author="Ram Shrestha" w:date="2014-02-16T01:12:00Z">
            <w:rPr>
              <w:ins w:id="3309" w:author="Ram Shrestha" w:date="2014-02-16T01:12:00Z"/>
            </w:rPr>
          </w:rPrChange>
        </w:rPr>
        <w:pPrChange w:id="3310" w:author="Ram Shrestha" w:date="2014-02-16T01:12:00Z">
          <w:pPr>
            <w:ind w:left="720" w:hanging="720"/>
            <w:jc w:val="both"/>
          </w:pPr>
        </w:pPrChange>
      </w:pPr>
      <w:ins w:id="3311" w:author="Ram Shrestha" w:date="2014-02-16T01:12:00Z">
        <w:r w:rsidRPr="00072915">
          <w:rPr>
            <w:rFonts w:ascii="Cambria" w:hAnsi="Cambria"/>
            <w:noProof/>
            <w:rPrChange w:id="3312" w:author="Ram Shrestha" w:date="2014-02-16T01:12:00Z">
              <w:rPr/>
            </w:rPrChange>
          </w:rPr>
          <w:t xml:space="preserve">Melikyan, GB (2008) Common principles and intermediates of viral protein-mediated fusion: the HIV-1 paradigm. </w:t>
        </w:r>
        <w:r w:rsidRPr="00072915">
          <w:rPr>
            <w:rFonts w:ascii="Cambria" w:hAnsi="Cambria"/>
            <w:i/>
            <w:noProof/>
            <w:rPrChange w:id="3313" w:author="Ram Shrestha" w:date="2014-02-16T01:12:00Z">
              <w:rPr/>
            </w:rPrChange>
          </w:rPr>
          <w:t>Retrovirology</w:t>
        </w:r>
        <w:r w:rsidRPr="00072915">
          <w:rPr>
            <w:rFonts w:ascii="Cambria" w:hAnsi="Cambria"/>
            <w:noProof/>
            <w:rPrChange w:id="3314" w:author="Ram Shrestha" w:date="2014-02-16T01:12:00Z">
              <w:rPr/>
            </w:rPrChange>
          </w:rPr>
          <w:t xml:space="preserve"> </w:t>
        </w:r>
        <w:r w:rsidRPr="00072915">
          <w:rPr>
            <w:rFonts w:ascii="Cambria" w:hAnsi="Cambria"/>
            <w:b/>
            <w:noProof/>
            <w:rPrChange w:id="3315" w:author="Ram Shrestha" w:date="2014-02-16T01:12:00Z">
              <w:rPr/>
            </w:rPrChange>
          </w:rPr>
          <w:t>5</w:t>
        </w:r>
        <w:r w:rsidRPr="00072915">
          <w:rPr>
            <w:rFonts w:ascii="Cambria" w:hAnsi="Cambria"/>
            <w:noProof/>
            <w:rPrChange w:id="3316" w:author="Ram Shrestha" w:date="2014-02-16T01:12:00Z">
              <w:rPr/>
            </w:rPrChange>
          </w:rPr>
          <w:t>: 111.</w:t>
        </w:r>
      </w:ins>
    </w:p>
    <w:p w:rsidR="00072915" w:rsidRPr="00072915" w:rsidRDefault="00072915" w:rsidP="00072915">
      <w:pPr>
        <w:jc w:val="both"/>
        <w:rPr>
          <w:ins w:id="3317" w:author="Ram Shrestha" w:date="2014-02-16T01:12:00Z"/>
          <w:rFonts w:ascii="Cambria" w:hAnsi="Cambria"/>
          <w:noProof/>
          <w:rPrChange w:id="3318" w:author="Ram Shrestha" w:date="2014-02-16T01:12:00Z">
            <w:rPr>
              <w:ins w:id="3319" w:author="Ram Shrestha" w:date="2014-02-16T01:12:00Z"/>
            </w:rPr>
          </w:rPrChange>
        </w:rPr>
        <w:pPrChange w:id="3320" w:author="Ram Shrestha" w:date="2014-02-16T01:12:00Z">
          <w:pPr>
            <w:ind w:left="720" w:hanging="720"/>
            <w:jc w:val="both"/>
          </w:pPr>
        </w:pPrChange>
      </w:pPr>
      <w:ins w:id="3321" w:author="Ram Shrestha" w:date="2014-02-16T01:12:00Z">
        <w:r w:rsidRPr="00072915">
          <w:rPr>
            <w:rFonts w:ascii="Cambria" w:hAnsi="Cambria"/>
            <w:noProof/>
            <w:rPrChange w:id="3322" w:author="Ram Shrestha" w:date="2014-02-16T01:12:00Z">
              <w:rPr/>
            </w:rPrChange>
          </w:rPr>
          <w:t xml:space="preserve">Melikyan, GB, Markosyan, RM, Hemmati, H, Delmedico, MK, Lambert, DM, Cohen, FS (2000) Evidence That the Transition of HIV-1 Gp41 into a Six-Helix Bundle, Not the Bundle Configuration, Induces Membrane Fusion. </w:t>
        </w:r>
        <w:r w:rsidRPr="00072915">
          <w:rPr>
            <w:rFonts w:ascii="Cambria" w:hAnsi="Cambria"/>
            <w:i/>
            <w:noProof/>
            <w:rPrChange w:id="3323" w:author="Ram Shrestha" w:date="2014-02-16T01:12:00Z">
              <w:rPr/>
            </w:rPrChange>
          </w:rPr>
          <w:t>The Journal of Cell Biology</w:t>
        </w:r>
        <w:r w:rsidRPr="00072915">
          <w:rPr>
            <w:rFonts w:ascii="Cambria" w:hAnsi="Cambria"/>
            <w:noProof/>
            <w:rPrChange w:id="3324" w:author="Ram Shrestha" w:date="2014-02-16T01:12:00Z">
              <w:rPr/>
            </w:rPrChange>
          </w:rPr>
          <w:t xml:space="preserve"> </w:t>
        </w:r>
        <w:r w:rsidRPr="00072915">
          <w:rPr>
            <w:rFonts w:ascii="Cambria" w:hAnsi="Cambria"/>
            <w:b/>
            <w:noProof/>
            <w:rPrChange w:id="3325" w:author="Ram Shrestha" w:date="2014-02-16T01:12:00Z">
              <w:rPr/>
            </w:rPrChange>
          </w:rPr>
          <w:t>151</w:t>
        </w:r>
        <w:r w:rsidRPr="00072915">
          <w:rPr>
            <w:rFonts w:ascii="Cambria" w:hAnsi="Cambria"/>
            <w:noProof/>
            <w:rPrChange w:id="3326" w:author="Ram Shrestha" w:date="2014-02-16T01:12:00Z">
              <w:rPr/>
            </w:rPrChange>
          </w:rPr>
          <w:t>: 413-424.</w:t>
        </w:r>
      </w:ins>
    </w:p>
    <w:p w:rsidR="00072915" w:rsidRPr="00072915" w:rsidRDefault="00072915" w:rsidP="00072915">
      <w:pPr>
        <w:jc w:val="both"/>
        <w:rPr>
          <w:ins w:id="3327" w:author="Ram Shrestha" w:date="2014-02-16T01:12:00Z"/>
          <w:rFonts w:ascii="Cambria" w:hAnsi="Cambria"/>
          <w:noProof/>
          <w:rPrChange w:id="3328" w:author="Ram Shrestha" w:date="2014-02-16T01:12:00Z">
            <w:rPr>
              <w:ins w:id="3329" w:author="Ram Shrestha" w:date="2014-02-16T01:12:00Z"/>
            </w:rPr>
          </w:rPrChange>
        </w:rPr>
        <w:pPrChange w:id="3330" w:author="Ram Shrestha" w:date="2014-02-16T01:12:00Z">
          <w:pPr>
            <w:ind w:left="720" w:hanging="720"/>
            <w:jc w:val="both"/>
          </w:pPr>
        </w:pPrChange>
      </w:pPr>
      <w:ins w:id="3331" w:author="Ram Shrestha" w:date="2014-02-16T01:12:00Z">
        <w:r w:rsidRPr="00072915">
          <w:rPr>
            <w:rFonts w:ascii="Cambria" w:hAnsi="Cambria"/>
            <w:noProof/>
            <w:rPrChange w:id="3332" w:author="Ram Shrestha" w:date="2014-02-16T01:12:00Z">
              <w:rPr/>
            </w:rPrChange>
          </w:rPr>
          <w:t xml:space="preserve">Merry, C, Barry, MG, Mulcahy, F, Ryan, M, Heavey, J, Tjia, JF, Gibbons, SE, Breckenridge, AM, Back, DJ (1997) Saquinavir pharmacokinetics alone and in combination with ritonavir in HIV-infected patients. </w:t>
        </w:r>
        <w:r w:rsidRPr="00072915">
          <w:rPr>
            <w:rFonts w:ascii="Cambria" w:hAnsi="Cambria"/>
            <w:i/>
            <w:noProof/>
            <w:rPrChange w:id="3333" w:author="Ram Shrestha" w:date="2014-02-16T01:12:00Z">
              <w:rPr/>
            </w:rPrChange>
          </w:rPr>
          <w:t>AIDS</w:t>
        </w:r>
        <w:r w:rsidRPr="00072915">
          <w:rPr>
            <w:rFonts w:ascii="Cambria" w:hAnsi="Cambria"/>
            <w:noProof/>
            <w:rPrChange w:id="3334" w:author="Ram Shrestha" w:date="2014-02-16T01:12:00Z">
              <w:rPr/>
            </w:rPrChange>
          </w:rPr>
          <w:t xml:space="preserve"> </w:t>
        </w:r>
        <w:r w:rsidRPr="00072915">
          <w:rPr>
            <w:rFonts w:ascii="Cambria" w:hAnsi="Cambria"/>
            <w:b/>
            <w:noProof/>
            <w:rPrChange w:id="3335" w:author="Ram Shrestha" w:date="2014-02-16T01:12:00Z">
              <w:rPr/>
            </w:rPrChange>
          </w:rPr>
          <w:t>11</w:t>
        </w:r>
        <w:r w:rsidRPr="00072915">
          <w:rPr>
            <w:rFonts w:ascii="Cambria" w:hAnsi="Cambria"/>
            <w:noProof/>
            <w:rPrChange w:id="3336" w:author="Ram Shrestha" w:date="2014-02-16T01:12:00Z">
              <w:rPr/>
            </w:rPrChange>
          </w:rPr>
          <w:t>: F29-F33.</w:t>
        </w:r>
      </w:ins>
    </w:p>
    <w:p w:rsidR="00072915" w:rsidRPr="00072915" w:rsidRDefault="00072915" w:rsidP="00072915">
      <w:pPr>
        <w:jc w:val="both"/>
        <w:rPr>
          <w:ins w:id="3337" w:author="Ram Shrestha" w:date="2014-02-16T01:12:00Z"/>
          <w:rFonts w:ascii="Cambria" w:hAnsi="Cambria"/>
          <w:noProof/>
          <w:rPrChange w:id="3338" w:author="Ram Shrestha" w:date="2014-02-16T01:12:00Z">
            <w:rPr>
              <w:ins w:id="3339" w:author="Ram Shrestha" w:date="2014-02-16T01:12:00Z"/>
            </w:rPr>
          </w:rPrChange>
        </w:rPr>
        <w:pPrChange w:id="3340" w:author="Ram Shrestha" w:date="2014-02-16T01:12:00Z">
          <w:pPr>
            <w:ind w:left="720" w:hanging="720"/>
            <w:jc w:val="both"/>
          </w:pPr>
        </w:pPrChange>
      </w:pPr>
      <w:ins w:id="3341" w:author="Ram Shrestha" w:date="2014-02-16T01:12:00Z">
        <w:r w:rsidRPr="00072915">
          <w:rPr>
            <w:rFonts w:ascii="Cambria" w:hAnsi="Cambria"/>
            <w:noProof/>
            <w:rPrChange w:id="3342" w:author="Ram Shrestha" w:date="2014-02-16T01:12:00Z">
              <w:rPr/>
            </w:rPrChange>
          </w:rPr>
          <w:t xml:space="preserve">Metzker, ML (2005) Emerging technologies in DNA sequencing. </w:t>
        </w:r>
        <w:r w:rsidRPr="00072915">
          <w:rPr>
            <w:rFonts w:ascii="Cambria" w:hAnsi="Cambria"/>
            <w:i/>
            <w:noProof/>
            <w:rPrChange w:id="3343" w:author="Ram Shrestha" w:date="2014-02-16T01:12:00Z">
              <w:rPr/>
            </w:rPrChange>
          </w:rPr>
          <w:t>Genome Res</w:t>
        </w:r>
        <w:r w:rsidRPr="00072915">
          <w:rPr>
            <w:rFonts w:ascii="Cambria" w:hAnsi="Cambria"/>
            <w:noProof/>
            <w:rPrChange w:id="3344" w:author="Ram Shrestha" w:date="2014-02-16T01:12:00Z">
              <w:rPr/>
            </w:rPrChange>
          </w:rPr>
          <w:t xml:space="preserve"> </w:t>
        </w:r>
        <w:r w:rsidRPr="00072915">
          <w:rPr>
            <w:rFonts w:ascii="Cambria" w:hAnsi="Cambria"/>
            <w:b/>
            <w:noProof/>
            <w:rPrChange w:id="3345" w:author="Ram Shrestha" w:date="2014-02-16T01:12:00Z">
              <w:rPr/>
            </w:rPrChange>
          </w:rPr>
          <w:t>15</w:t>
        </w:r>
        <w:r w:rsidRPr="00072915">
          <w:rPr>
            <w:rFonts w:ascii="Cambria" w:hAnsi="Cambria"/>
            <w:noProof/>
            <w:rPrChange w:id="3346" w:author="Ram Shrestha" w:date="2014-02-16T01:12:00Z">
              <w:rPr/>
            </w:rPrChange>
          </w:rPr>
          <w:t>: 1767-1776.</w:t>
        </w:r>
      </w:ins>
    </w:p>
    <w:p w:rsidR="00072915" w:rsidRPr="00072915" w:rsidRDefault="00072915" w:rsidP="00072915">
      <w:pPr>
        <w:jc w:val="both"/>
        <w:rPr>
          <w:ins w:id="3347" w:author="Ram Shrestha" w:date="2014-02-16T01:12:00Z"/>
          <w:rFonts w:ascii="Cambria" w:hAnsi="Cambria"/>
          <w:noProof/>
          <w:rPrChange w:id="3348" w:author="Ram Shrestha" w:date="2014-02-16T01:12:00Z">
            <w:rPr>
              <w:ins w:id="3349" w:author="Ram Shrestha" w:date="2014-02-16T01:12:00Z"/>
            </w:rPr>
          </w:rPrChange>
        </w:rPr>
        <w:pPrChange w:id="3350" w:author="Ram Shrestha" w:date="2014-02-16T01:12:00Z">
          <w:pPr>
            <w:ind w:left="720" w:hanging="720"/>
            <w:jc w:val="both"/>
          </w:pPr>
        </w:pPrChange>
      </w:pPr>
      <w:ins w:id="3351" w:author="Ram Shrestha" w:date="2014-02-16T01:12:00Z">
        <w:r w:rsidRPr="00072915">
          <w:rPr>
            <w:rFonts w:ascii="Cambria" w:hAnsi="Cambria"/>
            <w:noProof/>
            <w:rPrChange w:id="3352" w:author="Ram Shrestha" w:date="2014-02-16T01:12:00Z">
              <w:rPr/>
            </w:rPrChange>
          </w:rPr>
          <w:t xml:space="preserve">Metzker, ML (2009a) Sequencing technologies - the next generation. </w:t>
        </w:r>
        <w:r w:rsidRPr="00072915">
          <w:rPr>
            <w:rFonts w:ascii="Cambria" w:hAnsi="Cambria"/>
            <w:i/>
            <w:noProof/>
            <w:rPrChange w:id="3353" w:author="Ram Shrestha" w:date="2014-02-16T01:12:00Z">
              <w:rPr/>
            </w:rPrChange>
          </w:rPr>
          <w:t>Nat Rev Genet</w:t>
        </w:r>
        <w:r w:rsidRPr="00072915">
          <w:rPr>
            <w:rFonts w:ascii="Cambria" w:hAnsi="Cambria"/>
            <w:noProof/>
            <w:rPrChange w:id="3354" w:author="Ram Shrestha" w:date="2014-02-16T01:12:00Z">
              <w:rPr/>
            </w:rPrChange>
          </w:rPr>
          <w:t xml:space="preserve"> </w:t>
        </w:r>
        <w:r w:rsidRPr="00072915">
          <w:rPr>
            <w:rFonts w:ascii="Cambria" w:hAnsi="Cambria"/>
            <w:b/>
            <w:noProof/>
            <w:rPrChange w:id="3355" w:author="Ram Shrestha" w:date="2014-02-16T01:12:00Z">
              <w:rPr/>
            </w:rPrChange>
          </w:rPr>
          <w:t>11</w:t>
        </w:r>
        <w:r w:rsidRPr="00072915">
          <w:rPr>
            <w:rFonts w:ascii="Cambria" w:hAnsi="Cambria"/>
            <w:noProof/>
            <w:rPrChange w:id="3356" w:author="Ram Shrestha" w:date="2014-02-16T01:12:00Z">
              <w:rPr/>
            </w:rPrChange>
          </w:rPr>
          <w:t>: 31-46.</w:t>
        </w:r>
      </w:ins>
    </w:p>
    <w:p w:rsidR="00072915" w:rsidRPr="00072915" w:rsidRDefault="00072915" w:rsidP="00072915">
      <w:pPr>
        <w:jc w:val="both"/>
        <w:rPr>
          <w:ins w:id="3357" w:author="Ram Shrestha" w:date="2014-02-16T01:12:00Z"/>
          <w:rFonts w:ascii="Cambria" w:hAnsi="Cambria"/>
          <w:noProof/>
          <w:rPrChange w:id="3358" w:author="Ram Shrestha" w:date="2014-02-16T01:12:00Z">
            <w:rPr>
              <w:ins w:id="3359" w:author="Ram Shrestha" w:date="2014-02-16T01:12:00Z"/>
            </w:rPr>
          </w:rPrChange>
        </w:rPr>
        <w:pPrChange w:id="3360" w:author="Ram Shrestha" w:date="2014-02-16T01:12:00Z">
          <w:pPr>
            <w:ind w:left="720" w:hanging="720"/>
            <w:jc w:val="both"/>
          </w:pPr>
        </w:pPrChange>
      </w:pPr>
      <w:ins w:id="3361" w:author="Ram Shrestha" w:date="2014-02-16T01:12:00Z">
        <w:r w:rsidRPr="00072915">
          <w:rPr>
            <w:rFonts w:ascii="Cambria" w:hAnsi="Cambria"/>
            <w:noProof/>
            <w:rPrChange w:id="3362" w:author="Ram Shrestha" w:date="2014-02-16T01:12:00Z">
              <w:rPr/>
            </w:rPrChange>
          </w:rPr>
          <w:t xml:space="preserve">Metzker, ML (2009b) Sequencing technologies — the next generation. </w:t>
        </w:r>
        <w:r w:rsidRPr="00072915">
          <w:rPr>
            <w:rFonts w:ascii="Cambria" w:hAnsi="Cambria"/>
            <w:i/>
            <w:noProof/>
            <w:rPrChange w:id="3363" w:author="Ram Shrestha" w:date="2014-02-16T01:12:00Z">
              <w:rPr/>
            </w:rPrChange>
          </w:rPr>
          <w:t>Nature Reviews Genetics</w:t>
        </w:r>
        <w:r w:rsidRPr="00072915">
          <w:rPr>
            <w:rFonts w:ascii="Cambria" w:hAnsi="Cambria"/>
            <w:noProof/>
            <w:rPrChange w:id="3364" w:author="Ram Shrestha" w:date="2014-02-16T01:12:00Z">
              <w:rPr/>
            </w:rPrChange>
          </w:rPr>
          <w:t xml:space="preserve"> </w:t>
        </w:r>
        <w:r w:rsidRPr="00072915">
          <w:rPr>
            <w:rFonts w:ascii="Cambria" w:hAnsi="Cambria"/>
            <w:b/>
            <w:noProof/>
            <w:rPrChange w:id="3365" w:author="Ram Shrestha" w:date="2014-02-16T01:12:00Z">
              <w:rPr/>
            </w:rPrChange>
          </w:rPr>
          <w:t>11</w:t>
        </w:r>
        <w:r w:rsidRPr="00072915">
          <w:rPr>
            <w:rFonts w:ascii="Cambria" w:hAnsi="Cambria"/>
            <w:noProof/>
            <w:rPrChange w:id="3366" w:author="Ram Shrestha" w:date="2014-02-16T01:12:00Z">
              <w:rPr/>
            </w:rPrChange>
          </w:rPr>
          <w:t>: 31-46.</w:t>
        </w:r>
      </w:ins>
    </w:p>
    <w:p w:rsidR="00072915" w:rsidRPr="00072915" w:rsidRDefault="00072915" w:rsidP="00072915">
      <w:pPr>
        <w:jc w:val="both"/>
        <w:rPr>
          <w:ins w:id="3367" w:author="Ram Shrestha" w:date="2014-02-16T01:12:00Z"/>
          <w:rFonts w:ascii="Cambria" w:hAnsi="Cambria"/>
          <w:noProof/>
          <w:rPrChange w:id="3368" w:author="Ram Shrestha" w:date="2014-02-16T01:12:00Z">
            <w:rPr>
              <w:ins w:id="3369" w:author="Ram Shrestha" w:date="2014-02-16T01:12:00Z"/>
            </w:rPr>
          </w:rPrChange>
        </w:rPr>
        <w:pPrChange w:id="3370" w:author="Ram Shrestha" w:date="2014-02-16T01:12:00Z">
          <w:pPr>
            <w:ind w:left="720" w:hanging="720"/>
            <w:jc w:val="both"/>
          </w:pPr>
        </w:pPrChange>
      </w:pPr>
      <w:ins w:id="3371" w:author="Ram Shrestha" w:date="2014-02-16T01:12:00Z">
        <w:r w:rsidRPr="00072915">
          <w:rPr>
            <w:rFonts w:ascii="Cambria" w:hAnsi="Cambria"/>
            <w:noProof/>
            <w:rPrChange w:id="3372" w:author="Ram Shrestha" w:date="2014-02-16T01:12:00Z">
              <w:rPr/>
            </w:rPrChange>
          </w:rPr>
          <w:t xml:space="preserve">Meyerhans, A, Vartanian, JP, Wain-Hobson, S (1990) DNA recombination during PCR. </w:t>
        </w:r>
        <w:r w:rsidRPr="00072915">
          <w:rPr>
            <w:rFonts w:ascii="Cambria" w:hAnsi="Cambria"/>
            <w:i/>
            <w:noProof/>
            <w:rPrChange w:id="3373" w:author="Ram Shrestha" w:date="2014-02-16T01:12:00Z">
              <w:rPr/>
            </w:rPrChange>
          </w:rPr>
          <w:t>Nucleic Acids Res</w:t>
        </w:r>
        <w:r w:rsidRPr="00072915">
          <w:rPr>
            <w:rFonts w:ascii="Cambria" w:hAnsi="Cambria"/>
            <w:noProof/>
            <w:rPrChange w:id="3374" w:author="Ram Shrestha" w:date="2014-02-16T01:12:00Z">
              <w:rPr/>
            </w:rPrChange>
          </w:rPr>
          <w:t xml:space="preserve"> </w:t>
        </w:r>
        <w:r w:rsidRPr="00072915">
          <w:rPr>
            <w:rFonts w:ascii="Cambria" w:hAnsi="Cambria"/>
            <w:b/>
            <w:noProof/>
            <w:rPrChange w:id="3375" w:author="Ram Shrestha" w:date="2014-02-16T01:12:00Z">
              <w:rPr/>
            </w:rPrChange>
          </w:rPr>
          <w:t>18</w:t>
        </w:r>
        <w:r w:rsidRPr="00072915">
          <w:rPr>
            <w:rFonts w:ascii="Cambria" w:hAnsi="Cambria"/>
            <w:noProof/>
            <w:rPrChange w:id="3376" w:author="Ram Shrestha" w:date="2014-02-16T01:12:00Z">
              <w:rPr/>
            </w:rPrChange>
          </w:rPr>
          <w:t>: 1687-1691.</w:t>
        </w:r>
      </w:ins>
    </w:p>
    <w:p w:rsidR="00072915" w:rsidRPr="00072915" w:rsidRDefault="00072915" w:rsidP="00072915">
      <w:pPr>
        <w:jc w:val="both"/>
        <w:rPr>
          <w:ins w:id="3377" w:author="Ram Shrestha" w:date="2014-02-16T01:12:00Z"/>
          <w:rFonts w:ascii="Cambria" w:hAnsi="Cambria"/>
          <w:noProof/>
          <w:rPrChange w:id="3378" w:author="Ram Shrestha" w:date="2014-02-16T01:12:00Z">
            <w:rPr>
              <w:ins w:id="3379" w:author="Ram Shrestha" w:date="2014-02-16T01:12:00Z"/>
            </w:rPr>
          </w:rPrChange>
        </w:rPr>
        <w:pPrChange w:id="3380" w:author="Ram Shrestha" w:date="2014-02-16T01:12:00Z">
          <w:pPr>
            <w:ind w:left="720" w:hanging="720"/>
            <w:jc w:val="both"/>
          </w:pPr>
        </w:pPrChange>
      </w:pPr>
      <w:ins w:id="3381" w:author="Ram Shrestha" w:date="2014-02-16T01:12:00Z">
        <w:r w:rsidRPr="00072915">
          <w:rPr>
            <w:rFonts w:ascii="Cambria" w:hAnsi="Cambria"/>
            <w:noProof/>
            <w:rPrChange w:id="3382" w:author="Ram Shrestha" w:date="2014-02-16T01:12:00Z">
              <w:rPr/>
            </w:rPrChange>
          </w:rPr>
          <w:t xml:space="preserve">Milgrew, MJ, Hammond, PA, Cumming, DRS (2004) The development of scalable sensor arrays using standard CMOS technology. </w:t>
        </w:r>
        <w:r w:rsidRPr="00072915">
          <w:rPr>
            <w:rFonts w:ascii="Cambria" w:hAnsi="Cambria"/>
            <w:i/>
            <w:noProof/>
            <w:rPrChange w:id="3383" w:author="Ram Shrestha" w:date="2014-02-16T01:12:00Z">
              <w:rPr/>
            </w:rPrChange>
          </w:rPr>
          <w:t>Sensors and Actuators B: Chemical</w:t>
        </w:r>
        <w:r w:rsidRPr="00072915">
          <w:rPr>
            <w:rFonts w:ascii="Cambria" w:hAnsi="Cambria"/>
            <w:noProof/>
            <w:rPrChange w:id="3384" w:author="Ram Shrestha" w:date="2014-02-16T01:12:00Z">
              <w:rPr/>
            </w:rPrChange>
          </w:rPr>
          <w:t xml:space="preserve"> </w:t>
        </w:r>
        <w:r w:rsidRPr="00072915">
          <w:rPr>
            <w:rFonts w:ascii="Cambria" w:hAnsi="Cambria"/>
            <w:b/>
            <w:noProof/>
            <w:rPrChange w:id="3385" w:author="Ram Shrestha" w:date="2014-02-16T01:12:00Z">
              <w:rPr/>
            </w:rPrChange>
          </w:rPr>
          <w:t>103</w:t>
        </w:r>
        <w:r w:rsidRPr="00072915">
          <w:rPr>
            <w:rFonts w:ascii="Cambria" w:hAnsi="Cambria"/>
            <w:noProof/>
            <w:rPrChange w:id="3386" w:author="Ram Shrestha" w:date="2014-02-16T01:12:00Z">
              <w:rPr/>
            </w:rPrChange>
          </w:rPr>
          <w:t>: 37-42.</w:t>
        </w:r>
      </w:ins>
    </w:p>
    <w:p w:rsidR="00072915" w:rsidRPr="00072915" w:rsidRDefault="00072915" w:rsidP="00072915">
      <w:pPr>
        <w:jc w:val="both"/>
        <w:rPr>
          <w:ins w:id="3387" w:author="Ram Shrestha" w:date="2014-02-16T01:12:00Z"/>
          <w:rFonts w:ascii="Cambria" w:hAnsi="Cambria"/>
          <w:noProof/>
          <w:rPrChange w:id="3388" w:author="Ram Shrestha" w:date="2014-02-16T01:12:00Z">
            <w:rPr>
              <w:ins w:id="3389" w:author="Ram Shrestha" w:date="2014-02-16T01:12:00Z"/>
            </w:rPr>
          </w:rPrChange>
        </w:rPr>
        <w:pPrChange w:id="3390" w:author="Ram Shrestha" w:date="2014-02-16T01:12:00Z">
          <w:pPr>
            <w:ind w:left="720" w:hanging="720"/>
            <w:jc w:val="both"/>
          </w:pPr>
        </w:pPrChange>
      </w:pPr>
      <w:ins w:id="3391" w:author="Ram Shrestha" w:date="2014-02-16T01:12:00Z">
        <w:r w:rsidRPr="00072915">
          <w:rPr>
            <w:rFonts w:ascii="Cambria" w:hAnsi="Cambria"/>
            <w:noProof/>
            <w:rPrChange w:id="3392" w:author="Ram Shrestha" w:date="2014-02-16T01:12:00Z">
              <w:rPr/>
            </w:rPrChange>
          </w:rPr>
          <w:t xml:space="preserve">Miller, J, Carr, A, Smith, D, Emery, S, Law, MG, Grey, P, Cooper, DA (2000) Lipodystrophy following antiretroviral therapy of primary HIV infection. </w:t>
        </w:r>
        <w:r w:rsidRPr="00072915">
          <w:rPr>
            <w:rFonts w:ascii="Cambria" w:hAnsi="Cambria"/>
            <w:i/>
            <w:noProof/>
            <w:rPrChange w:id="3393" w:author="Ram Shrestha" w:date="2014-02-16T01:12:00Z">
              <w:rPr/>
            </w:rPrChange>
          </w:rPr>
          <w:t>AIDS</w:t>
        </w:r>
        <w:r w:rsidRPr="00072915">
          <w:rPr>
            <w:rFonts w:ascii="Cambria" w:hAnsi="Cambria"/>
            <w:noProof/>
            <w:rPrChange w:id="3394" w:author="Ram Shrestha" w:date="2014-02-16T01:12:00Z">
              <w:rPr/>
            </w:rPrChange>
          </w:rPr>
          <w:t xml:space="preserve"> </w:t>
        </w:r>
        <w:r w:rsidRPr="00072915">
          <w:rPr>
            <w:rFonts w:ascii="Cambria" w:hAnsi="Cambria"/>
            <w:b/>
            <w:noProof/>
            <w:rPrChange w:id="3395" w:author="Ram Shrestha" w:date="2014-02-16T01:12:00Z">
              <w:rPr/>
            </w:rPrChange>
          </w:rPr>
          <w:t>14</w:t>
        </w:r>
        <w:r w:rsidRPr="00072915">
          <w:rPr>
            <w:rFonts w:ascii="Cambria" w:hAnsi="Cambria"/>
            <w:noProof/>
            <w:rPrChange w:id="3396" w:author="Ram Shrestha" w:date="2014-02-16T01:12:00Z">
              <w:rPr/>
            </w:rPrChange>
          </w:rPr>
          <w:t>: 2406-2407.</w:t>
        </w:r>
      </w:ins>
    </w:p>
    <w:p w:rsidR="00072915" w:rsidRPr="00072915" w:rsidRDefault="00072915" w:rsidP="00072915">
      <w:pPr>
        <w:jc w:val="both"/>
        <w:rPr>
          <w:ins w:id="3397" w:author="Ram Shrestha" w:date="2014-02-16T01:12:00Z"/>
          <w:rFonts w:ascii="Cambria" w:hAnsi="Cambria"/>
          <w:noProof/>
          <w:rPrChange w:id="3398" w:author="Ram Shrestha" w:date="2014-02-16T01:12:00Z">
            <w:rPr>
              <w:ins w:id="3399" w:author="Ram Shrestha" w:date="2014-02-16T01:12:00Z"/>
            </w:rPr>
          </w:rPrChange>
        </w:rPr>
        <w:pPrChange w:id="3400" w:author="Ram Shrestha" w:date="2014-02-16T01:12:00Z">
          <w:pPr>
            <w:ind w:left="720" w:hanging="720"/>
            <w:jc w:val="both"/>
          </w:pPr>
        </w:pPrChange>
      </w:pPr>
      <w:ins w:id="3401" w:author="Ram Shrestha" w:date="2014-02-16T01:12:00Z">
        <w:r w:rsidRPr="00072915">
          <w:rPr>
            <w:rFonts w:ascii="Cambria" w:hAnsi="Cambria"/>
            <w:noProof/>
            <w:rPrChange w:id="3402" w:author="Ram Shrestha" w:date="2014-02-16T01:12:00Z">
              <w:rPr/>
            </w:rPrChange>
          </w:rPr>
          <w:t xml:space="preserve">Miller, MD, Farnet, CM, Bushman, FD (1997) Human immunodeficiency virus type 1 preintegration complexes: studies of organization and composition. </w:t>
        </w:r>
        <w:r w:rsidRPr="00072915">
          <w:rPr>
            <w:rFonts w:ascii="Cambria" w:hAnsi="Cambria"/>
            <w:i/>
            <w:noProof/>
            <w:rPrChange w:id="3403" w:author="Ram Shrestha" w:date="2014-02-16T01:12:00Z">
              <w:rPr/>
            </w:rPrChange>
          </w:rPr>
          <w:t>Journal of Virology</w:t>
        </w:r>
        <w:r w:rsidRPr="00072915">
          <w:rPr>
            <w:rFonts w:ascii="Cambria" w:hAnsi="Cambria"/>
            <w:noProof/>
            <w:rPrChange w:id="3404" w:author="Ram Shrestha" w:date="2014-02-16T01:12:00Z">
              <w:rPr/>
            </w:rPrChange>
          </w:rPr>
          <w:t xml:space="preserve"> </w:t>
        </w:r>
        <w:r w:rsidRPr="00072915">
          <w:rPr>
            <w:rFonts w:ascii="Cambria" w:hAnsi="Cambria"/>
            <w:b/>
            <w:noProof/>
            <w:rPrChange w:id="3405" w:author="Ram Shrestha" w:date="2014-02-16T01:12:00Z">
              <w:rPr/>
            </w:rPrChange>
          </w:rPr>
          <w:t>71</w:t>
        </w:r>
        <w:r w:rsidRPr="00072915">
          <w:rPr>
            <w:rFonts w:ascii="Cambria" w:hAnsi="Cambria"/>
            <w:noProof/>
            <w:rPrChange w:id="3406" w:author="Ram Shrestha" w:date="2014-02-16T01:12:00Z">
              <w:rPr/>
            </w:rPrChange>
          </w:rPr>
          <w:t>: 5382-5390.</w:t>
        </w:r>
      </w:ins>
    </w:p>
    <w:p w:rsidR="00072915" w:rsidRPr="00072915" w:rsidRDefault="00072915" w:rsidP="00072915">
      <w:pPr>
        <w:jc w:val="both"/>
        <w:rPr>
          <w:ins w:id="3407" w:author="Ram Shrestha" w:date="2014-02-16T01:12:00Z"/>
          <w:rFonts w:ascii="Cambria" w:hAnsi="Cambria"/>
          <w:noProof/>
          <w:rPrChange w:id="3408" w:author="Ram Shrestha" w:date="2014-02-16T01:12:00Z">
            <w:rPr>
              <w:ins w:id="3409" w:author="Ram Shrestha" w:date="2014-02-16T01:12:00Z"/>
            </w:rPr>
          </w:rPrChange>
        </w:rPr>
        <w:pPrChange w:id="3410" w:author="Ram Shrestha" w:date="2014-02-16T01:12:00Z">
          <w:pPr>
            <w:ind w:left="720" w:hanging="720"/>
            <w:jc w:val="both"/>
          </w:pPr>
        </w:pPrChange>
      </w:pPr>
      <w:ins w:id="3411" w:author="Ram Shrestha" w:date="2014-02-16T01:12:00Z">
        <w:r w:rsidRPr="00072915">
          <w:rPr>
            <w:rFonts w:ascii="Cambria" w:hAnsi="Cambria"/>
            <w:noProof/>
            <w:rPrChange w:id="3412" w:author="Ram Shrestha" w:date="2014-02-16T01:12:00Z">
              <w:rPr/>
            </w:rPrChange>
          </w:rPr>
          <w: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t>
        </w:r>
        <w:r w:rsidRPr="00072915">
          <w:rPr>
            <w:rFonts w:ascii="Cambria" w:hAnsi="Cambria"/>
            <w:i/>
            <w:noProof/>
            <w:rPrChange w:id="3413" w:author="Ram Shrestha" w:date="2014-02-16T01:12:00Z">
              <w:rPr/>
            </w:rPrChange>
          </w:rPr>
          <w:t>J Infect Dis</w:t>
        </w:r>
        <w:r w:rsidRPr="00072915">
          <w:rPr>
            <w:rFonts w:ascii="Cambria" w:hAnsi="Cambria"/>
            <w:noProof/>
            <w:rPrChange w:id="3414" w:author="Ram Shrestha" w:date="2014-02-16T01:12:00Z">
              <w:rPr/>
            </w:rPrChange>
          </w:rPr>
          <w:t xml:space="preserve"> </w:t>
        </w:r>
        <w:r w:rsidRPr="00072915">
          <w:rPr>
            <w:rFonts w:ascii="Cambria" w:hAnsi="Cambria"/>
            <w:b/>
            <w:noProof/>
            <w:rPrChange w:id="3415" w:author="Ram Shrestha" w:date="2014-02-16T01:12:00Z">
              <w:rPr/>
            </w:rPrChange>
          </w:rPr>
          <w:t>177</w:t>
        </w:r>
        <w:r w:rsidRPr="00072915">
          <w:rPr>
            <w:rFonts w:ascii="Cambria" w:hAnsi="Cambria"/>
            <w:noProof/>
            <w:rPrChange w:id="3416" w:author="Ram Shrestha" w:date="2014-02-16T01:12:00Z">
              <w:rPr/>
            </w:rPrChange>
          </w:rPr>
          <w:t>: 1521-1532.</w:t>
        </w:r>
      </w:ins>
    </w:p>
    <w:p w:rsidR="00072915" w:rsidRPr="00072915" w:rsidRDefault="00072915" w:rsidP="00072915">
      <w:pPr>
        <w:jc w:val="both"/>
        <w:rPr>
          <w:ins w:id="3417" w:author="Ram Shrestha" w:date="2014-02-16T01:12:00Z"/>
          <w:rFonts w:ascii="Cambria" w:hAnsi="Cambria"/>
          <w:noProof/>
          <w:rPrChange w:id="3418" w:author="Ram Shrestha" w:date="2014-02-16T01:12:00Z">
            <w:rPr>
              <w:ins w:id="3419" w:author="Ram Shrestha" w:date="2014-02-16T01:12:00Z"/>
            </w:rPr>
          </w:rPrChange>
        </w:rPr>
        <w:pPrChange w:id="3420" w:author="Ram Shrestha" w:date="2014-02-16T01:12:00Z">
          <w:pPr>
            <w:ind w:left="720" w:hanging="720"/>
            <w:jc w:val="both"/>
          </w:pPr>
        </w:pPrChange>
      </w:pPr>
      <w:ins w:id="3421" w:author="Ram Shrestha" w:date="2014-02-16T01:12:00Z">
        <w:r w:rsidRPr="00072915">
          <w:rPr>
            <w:rFonts w:ascii="Cambria" w:hAnsi="Cambria"/>
            <w:noProof/>
            <w:rPrChange w:id="3422" w:author="Ram Shrestha" w:date="2014-02-16T01:12:00Z">
              <w:rPr/>
            </w:rPrChange>
          </w:rPr>
          <w:t xml:space="preserve">Molla, A, Korneyeva, M, Gao, Q, Vasavanonda, S, Schipper, PJ, Mo, HM, Markowitz, M, Chernyavskiy, T, Niu, P, Lyons, N, Hsu, A, Granneman, GR, Ho, DD, Boucher, CA, Leonard, JM, Norbeck, DW, Kempf, DJ (1996) Ordered accumulation of mutations in HIV protease confers resistance to ritonavir. </w:t>
        </w:r>
        <w:r w:rsidRPr="00072915">
          <w:rPr>
            <w:rFonts w:ascii="Cambria" w:hAnsi="Cambria"/>
            <w:i/>
            <w:noProof/>
            <w:rPrChange w:id="3423" w:author="Ram Shrestha" w:date="2014-02-16T01:12:00Z">
              <w:rPr/>
            </w:rPrChange>
          </w:rPr>
          <w:t>Nat Med</w:t>
        </w:r>
        <w:r w:rsidRPr="00072915">
          <w:rPr>
            <w:rFonts w:ascii="Cambria" w:hAnsi="Cambria"/>
            <w:noProof/>
            <w:rPrChange w:id="3424" w:author="Ram Shrestha" w:date="2014-02-16T01:12:00Z">
              <w:rPr/>
            </w:rPrChange>
          </w:rPr>
          <w:t xml:space="preserve"> </w:t>
        </w:r>
        <w:r w:rsidRPr="00072915">
          <w:rPr>
            <w:rFonts w:ascii="Cambria" w:hAnsi="Cambria"/>
            <w:b/>
            <w:noProof/>
            <w:rPrChange w:id="3425" w:author="Ram Shrestha" w:date="2014-02-16T01:12:00Z">
              <w:rPr/>
            </w:rPrChange>
          </w:rPr>
          <w:t>2</w:t>
        </w:r>
        <w:r w:rsidRPr="00072915">
          <w:rPr>
            <w:rFonts w:ascii="Cambria" w:hAnsi="Cambria"/>
            <w:noProof/>
            <w:rPrChange w:id="3426" w:author="Ram Shrestha" w:date="2014-02-16T01:12:00Z">
              <w:rPr/>
            </w:rPrChange>
          </w:rPr>
          <w:t>: 760-766.</w:t>
        </w:r>
      </w:ins>
    </w:p>
    <w:p w:rsidR="00072915" w:rsidRPr="00072915" w:rsidRDefault="00072915" w:rsidP="00072915">
      <w:pPr>
        <w:jc w:val="both"/>
        <w:rPr>
          <w:ins w:id="3427" w:author="Ram Shrestha" w:date="2014-02-16T01:12:00Z"/>
          <w:rFonts w:ascii="Cambria" w:hAnsi="Cambria"/>
          <w:noProof/>
          <w:rPrChange w:id="3428" w:author="Ram Shrestha" w:date="2014-02-16T01:12:00Z">
            <w:rPr>
              <w:ins w:id="3429" w:author="Ram Shrestha" w:date="2014-02-16T01:12:00Z"/>
            </w:rPr>
          </w:rPrChange>
        </w:rPr>
        <w:pPrChange w:id="3430" w:author="Ram Shrestha" w:date="2014-02-16T01:12:00Z">
          <w:pPr>
            <w:ind w:left="720" w:hanging="720"/>
            <w:jc w:val="both"/>
          </w:pPr>
        </w:pPrChange>
      </w:pPr>
      <w:ins w:id="3431" w:author="Ram Shrestha" w:date="2014-02-16T01:12:00Z">
        <w:r w:rsidRPr="00072915">
          <w:rPr>
            <w:rFonts w:ascii="Cambria" w:hAnsi="Cambria"/>
            <w:noProof/>
            <w:rPrChange w:id="3432" w:author="Ram Shrestha" w:date="2014-02-16T01:12:00Z">
              <w:rPr/>
            </w:rPrChange>
          </w:rPr>
          <w:t xml:space="preserve">Montaner, JS, Mo, T, Raboud, JM, Rae, S, Alexander, CS, Zala, C, Rouleau, D, Harrigan, PR (2000) Human immunodeficiency virus-infected persons with mutations conferring resistance to zidovudine show reduced virologic responses to hydroxyurea and stavudine-lamivudine. </w:t>
        </w:r>
        <w:r w:rsidRPr="00072915">
          <w:rPr>
            <w:rFonts w:ascii="Cambria" w:hAnsi="Cambria"/>
            <w:i/>
            <w:noProof/>
            <w:rPrChange w:id="3433" w:author="Ram Shrestha" w:date="2014-02-16T01:12:00Z">
              <w:rPr/>
            </w:rPrChange>
          </w:rPr>
          <w:t>J Infect Dis</w:t>
        </w:r>
        <w:r w:rsidRPr="00072915">
          <w:rPr>
            <w:rFonts w:ascii="Cambria" w:hAnsi="Cambria"/>
            <w:noProof/>
            <w:rPrChange w:id="3434" w:author="Ram Shrestha" w:date="2014-02-16T01:12:00Z">
              <w:rPr/>
            </w:rPrChange>
          </w:rPr>
          <w:t xml:space="preserve"> </w:t>
        </w:r>
        <w:r w:rsidRPr="00072915">
          <w:rPr>
            <w:rFonts w:ascii="Cambria" w:hAnsi="Cambria"/>
            <w:b/>
            <w:noProof/>
            <w:rPrChange w:id="3435" w:author="Ram Shrestha" w:date="2014-02-16T01:12:00Z">
              <w:rPr/>
            </w:rPrChange>
          </w:rPr>
          <w:t>181</w:t>
        </w:r>
        <w:r w:rsidRPr="00072915">
          <w:rPr>
            <w:rFonts w:ascii="Cambria" w:hAnsi="Cambria"/>
            <w:noProof/>
            <w:rPrChange w:id="3436" w:author="Ram Shrestha" w:date="2014-02-16T01:12:00Z">
              <w:rPr/>
            </w:rPrChange>
          </w:rPr>
          <w:t>: 729-732.</w:t>
        </w:r>
      </w:ins>
    </w:p>
    <w:p w:rsidR="00072915" w:rsidRPr="00072915" w:rsidRDefault="00072915" w:rsidP="00072915">
      <w:pPr>
        <w:jc w:val="both"/>
        <w:rPr>
          <w:ins w:id="3437" w:author="Ram Shrestha" w:date="2014-02-16T01:12:00Z"/>
          <w:rFonts w:ascii="Cambria" w:hAnsi="Cambria"/>
          <w:noProof/>
          <w:rPrChange w:id="3438" w:author="Ram Shrestha" w:date="2014-02-16T01:12:00Z">
            <w:rPr>
              <w:ins w:id="3439" w:author="Ram Shrestha" w:date="2014-02-16T01:12:00Z"/>
            </w:rPr>
          </w:rPrChange>
        </w:rPr>
        <w:pPrChange w:id="3440" w:author="Ram Shrestha" w:date="2014-02-16T01:12:00Z">
          <w:pPr>
            <w:ind w:left="720" w:hanging="720"/>
            <w:jc w:val="both"/>
          </w:pPr>
        </w:pPrChange>
      </w:pPr>
      <w:ins w:id="3441" w:author="Ram Shrestha" w:date="2014-02-16T01:12:00Z">
        <w:r w:rsidRPr="00072915">
          <w:rPr>
            <w:rFonts w:ascii="Cambria" w:hAnsi="Cambria"/>
            <w:noProof/>
            <w:rPrChange w:id="3442" w:author="Ram Shrestha" w:date="2014-02-16T01:12:00Z">
              <w:rPr/>
            </w:rPrChange>
          </w:rPr>
          <w:t xml:space="preserve">Montaner, JS, Reiss, P, Cooper, D, Vella, S, Harris, M, Conway, B, Wainberg, MA, Smith, D, Robinson, P, Hall, D (1998a) A randomized, double-blind trial comparing combinations of nevirapine, didanosine, and zidovudine for HIV-infected patients. </w:t>
        </w:r>
        <w:r w:rsidRPr="00072915">
          <w:rPr>
            <w:rFonts w:ascii="Cambria" w:hAnsi="Cambria"/>
            <w:i/>
            <w:noProof/>
            <w:rPrChange w:id="3443" w:author="Ram Shrestha" w:date="2014-02-16T01:12:00Z">
              <w:rPr/>
            </w:rPrChange>
          </w:rPr>
          <w:t>JAMA: the journal of the American Medical Association</w:t>
        </w:r>
        <w:r w:rsidRPr="00072915">
          <w:rPr>
            <w:rFonts w:ascii="Cambria" w:hAnsi="Cambria"/>
            <w:noProof/>
            <w:rPrChange w:id="3444" w:author="Ram Shrestha" w:date="2014-02-16T01:12:00Z">
              <w:rPr/>
            </w:rPrChange>
          </w:rPr>
          <w:t xml:space="preserve"> </w:t>
        </w:r>
        <w:r w:rsidRPr="00072915">
          <w:rPr>
            <w:rFonts w:ascii="Cambria" w:hAnsi="Cambria"/>
            <w:b/>
            <w:noProof/>
            <w:rPrChange w:id="3445" w:author="Ram Shrestha" w:date="2014-02-16T01:12:00Z">
              <w:rPr/>
            </w:rPrChange>
          </w:rPr>
          <w:t>279</w:t>
        </w:r>
        <w:r w:rsidRPr="00072915">
          <w:rPr>
            <w:rFonts w:ascii="Cambria" w:hAnsi="Cambria"/>
            <w:noProof/>
            <w:rPrChange w:id="3446" w:author="Ram Shrestha" w:date="2014-02-16T01:12:00Z">
              <w:rPr/>
            </w:rPrChange>
          </w:rPr>
          <w:t>: 930-937.</w:t>
        </w:r>
      </w:ins>
    </w:p>
    <w:p w:rsidR="00072915" w:rsidRPr="00072915" w:rsidRDefault="00072915" w:rsidP="00072915">
      <w:pPr>
        <w:jc w:val="both"/>
        <w:rPr>
          <w:ins w:id="3447" w:author="Ram Shrestha" w:date="2014-02-16T01:12:00Z"/>
          <w:rFonts w:ascii="Cambria" w:hAnsi="Cambria"/>
          <w:noProof/>
          <w:rPrChange w:id="3448" w:author="Ram Shrestha" w:date="2014-02-16T01:12:00Z">
            <w:rPr>
              <w:ins w:id="3449" w:author="Ram Shrestha" w:date="2014-02-16T01:12:00Z"/>
            </w:rPr>
          </w:rPrChange>
        </w:rPr>
        <w:pPrChange w:id="3450" w:author="Ram Shrestha" w:date="2014-02-16T01:12:00Z">
          <w:pPr>
            <w:ind w:left="720" w:hanging="720"/>
            <w:jc w:val="both"/>
          </w:pPr>
        </w:pPrChange>
      </w:pPr>
      <w:ins w:id="3451" w:author="Ram Shrestha" w:date="2014-02-16T01:12:00Z">
        <w:r w:rsidRPr="00072915">
          <w:rPr>
            <w:rFonts w:ascii="Cambria" w:hAnsi="Cambria"/>
            <w:noProof/>
            <w:rPrChange w:id="3452" w:author="Ram Shrestha" w:date="2014-02-16T01:12:00Z">
              <w:rPr/>
            </w:rPrChange>
          </w:rPr>
          <w: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t>
        </w:r>
        <w:r w:rsidRPr="00072915">
          <w:rPr>
            <w:rFonts w:ascii="Cambria" w:hAnsi="Cambria"/>
            <w:i/>
            <w:noProof/>
            <w:rPrChange w:id="3453" w:author="Ram Shrestha" w:date="2014-02-16T01:12:00Z">
              <w:rPr/>
            </w:rPrChange>
          </w:rPr>
          <w:t>JAMA</w:t>
        </w:r>
        <w:r w:rsidRPr="00072915">
          <w:rPr>
            <w:rFonts w:ascii="Cambria" w:hAnsi="Cambria"/>
            <w:noProof/>
            <w:rPrChange w:id="3454" w:author="Ram Shrestha" w:date="2014-02-16T01:12:00Z">
              <w:rPr/>
            </w:rPrChange>
          </w:rPr>
          <w:t xml:space="preserve"> </w:t>
        </w:r>
        <w:r w:rsidRPr="00072915">
          <w:rPr>
            <w:rFonts w:ascii="Cambria" w:hAnsi="Cambria"/>
            <w:b/>
            <w:noProof/>
            <w:rPrChange w:id="3455" w:author="Ram Shrestha" w:date="2014-02-16T01:12:00Z">
              <w:rPr/>
            </w:rPrChange>
          </w:rPr>
          <w:t>279</w:t>
        </w:r>
        <w:r w:rsidRPr="00072915">
          <w:rPr>
            <w:rFonts w:ascii="Cambria" w:hAnsi="Cambria"/>
            <w:noProof/>
            <w:rPrChange w:id="3456" w:author="Ram Shrestha" w:date="2014-02-16T01:12:00Z">
              <w:rPr/>
            </w:rPrChange>
          </w:rPr>
          <w:t>: 930-937.</w:t>
        </w:r>
      </w:ins>
    </w:p>
    <w:p w:rsidR="00072915" w:rsidRPr="00072915" w:rsidRDefault="00072915" w:rsidP="00072915">
      <w:pPr>
        <w:jc w:val="both"/>
        <w:rPr>
          <w:ins w:id="3457" w:author="Ram Shrestha" w:date="2014-02-16T01:12:00Z"/>
          <w:rFonts w:ascii="Cambria" w:hAnsi="Cambria"/>
          <w:noProof/>
          <w:rPrChange w:id="3458" w:author="Ram Shrestha" w:date="2014-02-16T01:12:00Z">
            <w:rPr>
              <w:ins w:id="3459" w:author="Ram Shrestha" w:date="2014-02-16T01:12:00Z"/>
            </w:rPr>
          </w:rPrChange>
        </w:rPr>
        <w:pPrChange w:id="3460" w:author="Ram Shrestha" w:date="2014-02-16T01:12:00Z">
          <w:pPr>
            <w:ind w:left="720" w:hanging="720"/>
            <w:jc w:val="both"/>
          </w:pPr>
        </w:pPrChange>
      </w:pPr>
      <w:ins w:id="3461" w:author="Ram Shrestha" w:date="2014-02-16T01:12:00Z">
        <w:r w:rsidRPr="00072915">
          <w:rPr>
            <w:rFonts w:ascii="Cambria" w:hAnsi="Cambria"/>
            <w:noProof/>
            <w:rPrChange w:id="3462" w:author="Ram Shrestha" w:date="2014-02-16T01:12:00Z">
              <w:rPr/>
            </w:rPrChange>
          </w:rPr>
          <w:t xml:space="preserve">Nahmias, A, Weiss, J, Yao, X, Lee, F, Kodsi, R, Schanfield, M, Matthews, T, Bolognesi, D, Durack, D, Motulsky, A (1986) Evidence for human infection with an HTLV III/LAV-like virus in Central Africa, 1959. </w:t>
        </w:r>
        <w:r w:rsidRPr="00072915">
          <w:rPr>
            <w:rFonts w:ascii="Cambria" w:hAnsi="Cambria"/>
            <w:i/>
            <w:noProof/>
            <w:rPrChange w:id="3463" w:author="Ram Shrestha" w:date="2014-02-16T01:12:00Z">
              <w:rPr/>
            </w:rPrChange>
          </w:rPr>
          <w:t>The Lancet</w:t>
        </w:r>
        <w:r w:rsidRPr="00072915">
          <w:rPr>
            <w:rFonts w:ascii="Cambria" w:hAnsi="Cambria"/>
            <w:noProof/>
            <w:rPrChange w:id="3464" w:author="Ram Shrestha" w:date="2014-02-16T01:12:00Z">
              <w:rPr/>
            </w:rPrChange>
          </w:rPr>
          <w:t xml:space="preserve"> </w:t>
        </w:r>
        <w:r w:rsidRPr="00072915">
          <w:rPr>
            <w:rFonts w:ascii="Cambria" w:hAnsi="Cambria"/>
            <w:b/>
            <w:noProof/>
            <w:rPrChange w:id="3465" w:author="Ram Shrestha" w:date="2014-02-16T01:12:00Z">
              <w:rPr/>
            </w:rPrChange>
          </w:rPr>
          <w:t>327</w:t>
        </w:r>
        <w:r w:rsidRPr="00072915">
          <w:rPr>
            <w:rFonts w:ascii="Cambria" w:hAnsi="Cambria"/>
            <w:noProof/>
            <w:rPrChange w:id="3466" w:author="Ram Shrestha" w:date="2014-02-16T01:12:00Z">
              <w:rPr/>
            </w:rPrChange>
          </w:rPr>
          <w:t>: 1279-1280.</w:t>
        </w:r>
      </w:ins>
    </w:p>
    <w:p w:rsidR="00072915" w:rsidRPr="00072915" w:rsidRDefault="00072915" w:rsidP="00072915">
      <w:pPr>
        <w:jc w:val="both"/>
        <w:rPr>
          <w:ins w:id="3467" w:author="Ram Shrestha" w:date="2014-02-16T01:12:00Z"/>
          <w:rFonts w:ascii="Cambria" w:hAnsi="Cambria"/>
          <w:noProof/>
          <w:rPrChange w:id="3468" w:author="Ram Shrestha" w:date="2014-02-16T01:12:00Z">
            <w:rPr>
              <w:ins w:id="3469" w:author="Ram Shrestha" w:date="2014-02-16T01:12:00Z"/>
            </w:rPr>
          </w:rPrChange>
        </w:rPr>
        <w:pPrChange w:id="3470" w:author="Ram Shrestha" w:date="2014-02-16T01:12:00Z">
          <w:pPr>
            <w:ind w:left="720" w:hanging="720"/>
            <w:jc w:val="both"/>
          </w:pPr>
        </w:pPrChange>
      </w:pPr>
      <w:ins w:id="3471" w:author="Ram Shrestha" w:date="2014-02-16T01:12:00Z">
        <w:r w:rsidRPr="00072915">
          <w:rPr>
            <w:rFonts w:ascii="Cambria" w:hAnsi="Cambria"/>
            <w:noProof/>
            <w:rPrChange w:id="3472" w:author="Ram Shrestha" w:date="2014-02-16T01:12:00Z">
              <w:rPr/>
            </w:rPrChange>
          </w:rPr>
          <w:t xml:space="preserve">Navarro, F, Landau, NR (2004) Recent insights into HIV-1 Vif. </w:t>
        </w:r>
        <w:r w:rsidRPr="00072915">
          <w:rPr>
            <w:rFonts w:ascii="Cambria" w:hAnsi="Cambria"/>
            <w:i/>
            <w:noProof/>
            <w:rPrChange w:id="3473" w:author="Ram Shrestha" w:date="2014-02-16T01:12:00Z">
              <w:rPr/>
            </w:rPrChange>
          </w:rPr>
          <w:t>Current Opinion in Immunology</w:t>
        </w:r>
        <w:r w:rsidRPr="00072915">
          <w:rPr>
            <w:rFonts w:ascii="Cambria" w:hAnsi="Cambria"/>
            <w:noProof/>
            <w:rPrChange w:id="3474" w:author="Ram Shrestha" w:date="2014-02-16T01:12:00Z">
              <w:rPr/>
            </w:rPrChange>
          </w:rPr>
          <w:t xml:space="preserve"> </w:t>
        </w:r>
        <w:r w:rsidRPr="00072915">
          <w:rPr>
            <w:rFonts w:ascii="Cambria" w:hAnsi="Cambria"/>
            <w:b/>
            <w:noProof/>
            <w:rPrChange w:id="3475" w:author="Ram Shrestha" w:date="2014-02-16T01:12:00Z">
              <w:rPr/>
            </w:rPrChange>
          </w:rPr>
          <w:t>16</w:t>
        </w:r>
        <w:r w:rsidRPr="00072915">
          <w:rPr>
            <w:rFonts w:ascii="Cambria" w:hAnsi="Cambria"/>
            <w:noProof/>
            <w:rPrChange w:id="3476" w:author="Ram Shrestha" w:date="2014-02-16T01:12:00Z">
              <w:rPr/>
            </w:rPrChange>
          </w:rPr>
          <w:t>: 477-482.</w:t>
        </w:r>
      </w:ins>
    </w:p>
    <w:p w:rsidR="00072915" w:rsidRPr="00072915" w:rsidRDefault="00072915" w:rsidP="00072915">
      <w:pPr>
        <w:jc w:val="both"/>
        <w:rPr>
          <w:ins w:id="3477" w:author="Ram Shrestha" w:date="2014-02-16T01:12:00Z"/>
          <w:rFonts w:ascii="Cambria" w:hAnsi="Cambria"/>
          <w:noProof/>
          <w:rPrChange w:id="3478" w:author="Ram Shrestha" w:date="2014-02-16T01:12:00Z">
            <w:rPr>
              <w:ins w:id="3479" w:author="Ram Shrestha" w:date="2014-02-16T01:12:00Z"/>
            </w:rPr>
          </w:rPrChange>
        </w:rPr>
        <w:pPrChange w:id="3480" w:author="Ram Shrestha" w:date="2014-02-16T01:12:00Z">
          <w:pPr>
            <w:ind w:left="720" w:hanging="720"/>
            <w:jc w:val="both"/>
          </w:pPr>
        </w:pPrChange>
      </w:pPr>
      <w:ins w:id="3481" w:author="Ram Shrestha" w:date="2014-02-16T01:12:00Z">
        <w:r w:rsidRPr="00072915">
          <w:rPr>
            <w:rFonts w:ascii="Cambria" w:hAnsi="Cambria"/>
            <w:noProof/>
            <w:rPrChange w:id="3482" w:author="Ram Shrestha" w:date="2014-02-16T01:12:00Z">
              <w:rPr/>
            </w:rPrChange>
          </w:rPr>
          <w:t xml:space="preserve">Neher, RA, Leitner, T Recombination rate and selection strength in HIV intra-patient evolution. </w:t>
        </w:r>
        <w:r w:rsidRPr="00072915">
          <w:rPr>
            <w:rFonts w:ascii="Cambria" w:hAnsi="Cambria"/>
            <w:i/>
            <w:noProof/>
            <w:rPrChange w:id="3483" w:author="Ram Shrestha" w:date="2014-02-16T01:12:00Z">
              <w:rPr/>
            </w:rPrChange>
          </w:rPr>
          <w:t>PLoS Comput Biol</w:t>
        </w:r>
        <w:r w:rsidRPr="00072915">
          <w:rPr>
            <w:rFonts w:ascii="Cambria" w:hAnsi="Cambria"/>
            <w:noProof/>
            <w:rPrChange w:id="3484" w:author="Ram Shrestha" w:date="2014-02-16T01:12:00Z">
              <w:rPr/>
            </w:rPrChange>
          </w:rPr>
          <w:t xml:space="preserve"> </w:t>
        </w:r>
        <w:r w:rsidRPr="00072915">
          <w:rPr>
            <w:rFonts w:ascii="Cambria" w:hAnsi="Cambria"/>
            <w:b/>
            <w:noProof/>
            <w:rPrChange w:id="3485" w:author="Ram Shrestha" w:date="2014-02-16T01:12:00Z">
              <w:rPr/>
            </w:rPrChange>
          </w:rPr>
          <w:t>6</w:t>
        </w:r>
        <w:r w:rsidRPr="00072915">
          <w:rPr>
            <w:rFonts w:ascii="Cambria" w:hAnsi="Cambria"/>
            <w:noProof/>
            <w:rPrChange w:id="3486" w:author="Ram Shrestha" w:date="2014-02-16T01:12:00Z">
              <w:rPr/>
            </w:rPrChange>
          </w:rPr>
          <w:t>: e1000660.</w:t>
        </w:r>
      </w:ins>
    </w:p>
    <w:p w:rsidR="00072915" w:rsidRPr="00072915" w:rsidRDefault="00072915" w:rsidP="00072915">
      <w:pPr>
        <w:jc w:val="both"/>
        <w:rPr>
          <w:ins w:id="3487" w:author="Ram Shrestha" w:date="2014-02-16T01:12:00Z"/>
          <w:rFonts w:ascii="Cambria" w:hAnsi="Cambria"/>
          <w:noProof/>
          <w:rPrChange w:id="3488" w:author="Ram Shrestha" w:date="2014-02-16T01:12:00Z">
            <w:rPr>
              <w:ins w:id="3489" w:author="Ram Shrestha" w:date="2014-02-16T01:12:00Z"/>
            </w:rPr>
          </w:rPrChange>
        </w:rPr>
        <w:pPrChange w:id="3490" w:author="Ram Shrestha" w:date="2014-02-16T01:12:00Z">
          <w:pPr>
            <w:ind w:left="720" w:hanging="720"/>
            <w:jc w:val="both"/>
          </w:pPr>
        </w:pPrChange>
      </w:pPr>
      <w:ins w:id="3491" w:author="Ram Shrestha" w:date="2014-02-16T01:12:00Z">
        <w:r w:rsidRPr="00072915">
          <w:rPr>
            <w:rFonts w:ascii="Cambria" w:hAnsi="Cambria"/>
            <w:noProof/>
            <w:rPrChange w:id="3492" w:author="Ram Shrestha" w:date="2014-02-16T01:12:00Z">
              <w:rPr/>
            </w:rPrChange>
          </w:rPr>
          <w:t xml:space="preserve">Nermut, MV, Hockley, DJ, Bron, P, Thomas, D, Zhang, WH, Jones, IM (1998) Further evidence for hexagonal organization of HIV gag protein in prebudding assemblies and immature virus-like particles. </w:t>
        </w:r>
        <w:r w:rsidRPr="00072915">
          <w:rPr>
            <w:rFonts w:ascii="Cambria" w:hAnsi="Cambria"/>
            <w:i/>
            <w:noProof/>
            <w:rPrChange w:id="3493" w:author="Ram Shrestha" w:date="2014-02-16T01:12:00Z">
              <w:rPr/>
            </w:rPrChange>
          </w:rPr>
          <w:t>J Struct Biol</w:t>
        </w:r>
        <w:r w:rsidRPr="00072915">
          <w:rPr>
            <w:rFonts w:ascii="Cambria" w:hAnsi="Cambria"/>
            <w:noProof/>
            <w:rPrChange w:id="3494" w:author="Ram Shrestha" w:date="2014-02-16T01:12:00Z">
              <w:rPr/>
            </w:rPrChange>
          </w:rPr>
          <w:t xml:space="preserve"> </w:t>
        </w:r>
        <w:r w:rsidRPr="00072915">
          <w:rPr>
            <w:rFonts w:ascii="Cambria" w:hAnsi="Cambria"/>
            <w:b/>
            <w:noProof/>
            <w:rPrChange w:id="3495" w:author="Ram Shrestha" w:date="2014-02-16T01:12:00Z">
              <w:rPr/>
            </w:rPrChange>
          </w:rPr>
          <w:t>123</w:t>
        </w:r>
        <w:r w:rsidRPr="00072915">
          <w:rPr>
            <w:rFonts w:ascii="Cambria" w:hAnsi="Cambria"/>
            <w:noProof/>
            <w:rPrChange w:id="3496" w:author="Ram Shrestha" w:date="2014-02-16T01:12:00Z">
              <w:rPr/>
            </w:rPrChange>
          </w:rPr>
          <w:t>: 143-149.</w:t>
        </w:r>
      </w:ins>
    </w:p>
    <w:p w:rsidR="00072915" w:rsidRPr="00072915" w:rsidRDefault="00072915" w:rsidP="00072915">
      <w:pPr>
        <w:jc w:val="both"/>
        <w:rPr>
          <w:ins w:id="3497" w:author="Ram Shrestha" w:date="2014-02-16T01:12:00Z"/>
          <w:rFonts w:ascii="Cambria" w:hAnsi="Cambria"/>
          <w:noProof/>
          <w:rPrChange w:id="3498" w:author="Ram Shrestha" w:date="2014-02-16T01:12:00Z">
            <w:rPr>
              <w:ins w:id="3499" w:author="Ram Shrestha" w:date="2014-02-16T01:12:00Z"/>
            </w:rPr>
          </w:rPrChange>
        </w:rPr>
        <w:pPrChange w:id="3500" w:author="Ram Shrestha" w:date="2014-02-16T01:12:00Z">
          <w:pPr>
            <w:ind w:left="720" w:hanging="720"/>
            <w:jc w:val="both"/>
          </w:pPr>
        </w:pPrChange>
      </w:pPr>
      <w:ins w:id="3501" w:author="Ram Shrestha" w:date="2014-02-16T01:12:00Z">
        <w:r w:rsidRPr="00072915">
          <w:rPr>
            <w:rFonts w:ascii="Cambria" w:hAnsi="Cambria"/>
            <w:noProof/>
            <w:rPrChange w:id="3502" w:author="Ram Shrestha" w:date="2014-02-16T01:12:00Z">
              <w:rPr/>
            </w:rPrChange>
          </w:rPr>
          <w:t xml:space="preserve">Niedringhaus, TP, Milanova, D, Kerby, MB, Snyder, MP, Barron, AE (2011) Landscape of next-generation sequencing technologies. </w:t>
        </w:r>
        <w:r w:rsidRPr="00072915">
          <w:rPr>
            <w:rFonts w:ascii="Cambria" w:hAnsi="Cambria"/>
            <w:i/>
            <w:noProof/>
            <w:rPrChange w:id="3503" w:author="Ram Shrestha" w:date="2014-02-16T01:12:00Z">
              <w:rPr/>
            </w:rPrChange>
          </w:rPr>
          <w:t>Anal Chem</w:t>
        </w:r>
        <w:r w:rsidRPr="00072915">
          <w:rPr>
            <w:rFonts w:ascii="Cambria" w:hAnsi="Cambria"/>
            <w:noProof/>
            <w:rPrChange w:id="3504" w:author="Ram Shrestha" w:date="2014-02-16T01:12:00Z">
              <w:rPr/>
            </w:rPrChange>
          </w:rPr>
          <w:t xml:space="preserve"> </w:t>
        </w:r>
        <w:r w:rsidRPr="00072915">
          <w:rPr>
            <w:rFonts w:ascii="Cambria" w:hAnsi="Cambria"/>
            <w:b/>
            <w:noProof/>
            <w:rPrChange w:id="3505" w:author="Ram Shrestha" w:date="2014-02-16T01:12:00Z">
              <w:rPr/>
            </w:rPrChange>
          </w:rPr>
          <w:t>83</w:t>
        </w:r>
        <w:r w:rsidRPr="00072915">
          <w:rPr>
            <w:rFonts w:ascii="Cambria" w:hAnsi="Cambria"/>
            <w:noProof/>
            <w:rPrChange w:id="3506" w:author="Ram Shrestha" w:date="2014-02-16T01:12:00Z">
              <w:rPr/>
            </w:rPrChange>
          </w:rPr>
          <w:t>: 4327-4341.</w:t>
        </w:r>
      </w:ins>
    </w:p>
    <w:p w:rsidR="00072915" w:rsidRPr="00072915" w:rsidRDefault="00072915" w:rsidP="00072915">
      <w:pPr>
        <w:jc w:val="both"/>
        <w:rPr>
          <w:ins w:id="3507" w:author="Ram Shrestha" w:date="2014-02-16T01:12:00Z"/>
          <w:rFonts w:ascii="Cambria" w:hAnsi="Cambria"/>
          <w:noProof/>
          <w:rPrChange w:id="3508" w:author="Ram Shrestha" w:date="2014-02-16T01:12:00Z">
            <w:rPr>
              <w:ins w:id="3509" w:author="Ram Shrestha" w:date="2014-02-16T01:12:00Z"/>
            </w:rPr>
          </w:rPrChange>
        </w:rPr>
        <w:pPrChange w:id="3510" w:author="Ram Shrestha" w:date="2014-02-16T01:12:00Z">
          <w:pPr>
            <w:ind w:left="720" w:hanging="720"/>
            <w:jc w:val="both"/>
          </w:pPr>
        </w:pPrChange>
      </w:pPr>
      <w:ins w:id="3511" w:author="Ram Shrestha" w:date="2014-02-16T01:12:00Z">
        <w:r w:rsidRPr="00072915">
          <w:rPr>
            <w:rFonts w:ascii="Cambria" w:hAnsi="Cambria"/>
            <w:noProof/>
            <w:rPrChange w:id="3512" w:author="Ram Shrestha" w:date="2014-02-16T01:12:00Z">
              <w:rPr/>
            </w:rPrChange>
          </w:rPr>
          <w:t xml:space="preserve">Nomaguchi, M, Fujita, M, Adachi, A (2008) Role of HIV-1 Vpu protein for virus spread and pathogenesis. </w:t>
        </w:r>
        <w:r w:rsidRPr="00072915">
          <w:rPr>
            <w:rFonts w:ascii="Cambria" w:hAnsi="Cambria"/>
            <w:i/>
            <w:noProof/>
            <w:rPrChange w:id="3513" w:author="Ram Shrestha" w:date="2014-02-16T01:12:00Z">
              <w:rPr/>
            </w:rPrChange>
          </w:rPr>
          <w:t>Microbes and Infection</w:t>
        </w:r>
        <w:r w:rsidRPr="00072915">
          <w:rPr>
            <w:rFonts w:ascii="Cambria" w:hAnsi="Cambria"/>
            <w:noProof/>
            <w:rPrChange w:id="3514" w:author="Ram Shrestha" w:date="2014-02-16T01:12:00Z">
              <w:rPr/>
            </w:rPrChange>
          </w:rPr>
          <w:t xml:space="preserve"> </w:t>
        </w:r>
        <w:r w:rsidRPr="00072915">
          <w:rPr>
            <w:rFonts w:ascii="Cambria" w:hAnsi="Cambria"/>
            <w:b/>
            <w:noProof/>
            <w:rPrChange w:id="3515" w:author="Ram Shrestha" w:date="2014-02-16T01:12:00Z">
              <w:rPr/>
            </w:rPrChange>
          </w:rPr>
          <w:t>10</w:t>
        </w:r>
        <w:r w:rsidRPr="00072915">
          <w:rPr>
            <w:rFonts w:ascii="Cambria" w:hAnsi="Cambria"/>
            <w:noProof/>
            <w:rPrChange w:id="3516" w:author="Ram Shrestha" w:date="2014-02-16T01:12:00Z">
              <w:rPr/>
            </w:rPrChange>
          </w:rPr>
          <w:t>: 960–967.</w:t>
        </w:r>
      </w:ins>
    </w:p>
    <w:p w:rsidR="00072915" w:rsidRPr="00072915" w:rsidRDefault="00072915" w:rsidP="00072915">
      <w:pPr>
        <w:jc w:val="both"/>
        <w:rPr>
          <w:ins w:id="3517" w:author="Ram Shrestha" w:date="2014-02-16T01:12:00Z"/>
          <w:rFonts w:ascii="Cambria" w:hAnsi="Cambria"/>
          <w:noProof/>
          <w:rPrChange w:id="3518" w:author="Ram Shrestha" w:date="2014-02-16T01:12:00Z">
            <w:rPr>
              <w:ins w:id="3519" w:author="Ram Shrestha" w:date="2014-02-16T01:12:00Z"/>
            </w:rPr>
          </w:rPrChange>
        </w:rPr>
        <w:pPrChange w:id="3520" w:author="Ram Shrestha" w:date="2014-02-16T01:12:00Z">
          <w:pPr>
            <w:ind w:left="720" w:hanging="720"/>
            <w:jc w:val="both"/>
          </w:pPr>
        </w:pPrChange>
      </w:pPr>
      <w:ins w:id="3521" w:author="Ram Shrestha" w:date="2014-02-16T01:12:00Z">
        <w:r w:rsidRPr="00072915">
          <w:rPr>
            <w:rFonts w:ascii="Cambria" w:hAnsi="Cambria"/>
            <w:noProof/>
            <w:rPrChange w:id="3522" w:author="Ram Shrestha" w:date="2014-02-16T01:12:00Z">
              <w:rPr/>
            </w:rPrChange>
          </w:rPr>
          <w:t xml:space="preserve">Nowak, MA, May, RM, Anderson, RM (1990) The evolutionary dynamics of HIV-1 quasispecies and the development of immunodeficiency disease. </w:t>
        </w:r>
        <w:r w:rsidRPr="00072915">
          <w:rPr>
            <w:rFonts w:ascii="Cambria" w:hAnsi="Cambria"/>
            <w:i/>
            <w:noProof/>
            <w:rPrChange w:id="3523" w:author="Ram Shrestha" w:date="2014-02-16T01:12:00Z">
              <w:rPr/>
            </w:rPrChange>
          </w:rPr>
          <w:t>AIDS</w:t>
        </w:r>
        <w:r w:rsidRPr="00072915">
          <w:rPr>
            <w:rFonts w:ascii="Cambria" w:hAnsi="Cambria"/>
            <w:noProof/>
            <w:rPrChange w:id="3524" w:author="Ram Shrestha" w:date="2014-02-16T01:12:00Z">
              <w:rPr/>
            </w:rPrChange>
          </w:rPr>
          <w:t xml:space="preserve"> </w:t>
        </w:r>
        <w:r w:rsidRPr="00072915">
          <w:rPr>
            <w:rFonts w:ascii="Cambria" w:hAnsi="Cambria"/>
            <w:b/>
            <w:noProof/>
            <w:rPrChange w:id="3525" w:author="Ram Shrestha" w:date="2014-02-16T01:12:00Z">
              <w:rPr/>
            </w:rPrChange>
          </w:rPr>
          <w:t>4</w:t>
        </w:r>
        <w:r w:rsidRPr="00072915">
          <w:rPr>
            <w:rFonts w:ascii="Cambria" w:hAnsi="Cambria"/>
            <w:noProof/>
            <w:rPrChange w:id="3526" w:author="Ram Shrestha" w:date="2014-02-16T01:12:00Z">
              <w:rPr/>
            </w:rPrChange>
          </w:rPr>
          <w:t>: 1095-1103.</w:t>
        </w:r>
      </w:ins>
    </w:p>
    <w:p w:rsidR="00072915" w:rsidRPr="00072915" w:rsidRDefault="00072915" w:rsidP="00072915">
      <w:pPr>
        <w:jc w:val="both"/>
        <w:rPr>
          <w:ins w:id="3527" w:author="Ram Shrestha" w:date="2014-02-16T01:12:00Z"/>
          <w:rFonts w:ascii="Cambria" w:hAnsi="Cambria"/>
          <w:noProof/>
          <w:rPrChange w:id="3528" w:author="Ram Shrestha" w:date="2014-02-16T01:12:00Z">
            <w:rPr>
              <w:ins w:id="3529" w:author="Ram Shrestha" w:date="2014-02-16T01:12:00Z"/>
            </w:rPr>
          </w:rPrChange>
        </w:rPr>
        <w:pPrChange w:id="3530" w:author="Ram Shrestha" w:date="2014-02-16T01:12:00Z">
          <w:pPr>
            <w:ind w:left="720" w:hanging="720"/>
            <w:jc w:val="both"/>
          </w:pPr>
        </w:pPrChange>
      </w:pPr>
      <w:ins w:id="3531" w:author="Ram Shrestha" w:date="2014-02-16T01:12:00Z">
        <w:r w:rsidRPr="00072915">
          <w:rPr>
            <w:rFonts w:ascii="Cambria" w:hAnsi="Cambria"/>
            <w:noProof/>
            <w:rPrChange w:id="3532" w:author="Ram Shrestha" w:date="2014-02-16T01:12:00Z">
              <w:rPr/>
            </w:rPrChange>
          </w:rPr>
          <w:t xml:space="preserve">Nutt, RF, Brady, SF, Darke, PL, Ciccarone, TM, Colton, CD, Nutt, EM, Rodkey, JA, Bennett, CD, Waxman, LH, Sigal, IS, et al. (1988) Chemical synthesis and enzymatic activity of a 99-residue peptide with a sequence proposed for the human immunodeficiency virus protease. </w:t>
        </w:r>
        <w:r w:rsidRPr="00072915">
          <w:rPr>
            <w:rFonts w:ascii="Cambria" w:hAnsi="Cambria"/>
            <w:i/>
            <w:noProof/>
            <w:rPrChange w:id="3533" w:author="Ram Shrestha" w:date="2014-02-16T01:12:00Z">
              <w:rPr/>
            </w:rPrChange>
          </w:rPr>
          <w:t>Proc Natl Acad Sci U S A</w:t>
        </w:r>
        <w:r w:rsidRPr="00072915">
          <w:rPr>
            <w:rFonts w:ascii="Cambria" w:hAnsi="Cambria"/>
            <w:noProof/>
            <w:rPrChange w:id="3534" w:author="Ram Shrestha" w:date="2014-02-16T01:12:00Z">
              <w:rPr/>
            </w:rPrChange>
          </w:rPr>
          <w:t xml:space="preserve"> </w:t>
        </w:r>
        <w:r w:rsidRPr="00072915">
          <w:rPr>
            <w:rFonts w:ascii="Cambria" w:hAnsi="Cambria"/>
            <w:b/>
            <w:noProof/>
            <w:rPrChange w:id="3535" w:author="Ram Shrestha" w:date="2014-02-16T01:12:00Z">
              <w:rPr/>
            </w:rPrChange>
          </w:rPr>
          <w:t>85</w:t>
        </w:r>
        <w:r w:rsidRPr="00072915">
          <w:rPr>
            <w:rFonts w:ascii="Cambria" w:hAnsi="Cambria"/>
            <w:noProof/>
            <w:rPrChange w:id="3536" w:author="Ram Shrestha" w:date="2014-02-16T01:12:00Z">
              <w:rPr/>
            </w:rPrChange>
          </w:rPr>
          <w:t>: 7129-7133.</w:t>
        </w:r>
      </w:ins>
    </w:p>
    <w:p w:rsidR="00072915" w:rsidRPr="00072915" w:rsidRDefault="00072915" w:rsidP="00072915">
      <w:pPr>
        <w:jc w:val="both"/>
        <w:rPr>
          <w:ins w:id="3537" w:author="Ram Shrestha" w:date="2014-02-16T01:12:00Z"/>
          <w:rFonts w:ascii="Cambria" w:hAnsi="Cambria"/>
          <w:noProof/>
          <w:rPrChange w:id="3538" w:author="Ram Shrestha" w:date="2014-02-16T01:12:00Z">
            <w:rPr>
              <w:ins w:id="3539" w:author="Ram Shrestha" w:date="2014-02-16T01:12:00Z"/>
            </w:rPr>
          </w:rPrChange>
        </w:rPr>
        <w:pPrChange w:id="3540" w:author="Ram Shrestha" w:date="2014-02-16T01:12:00Z">
          <w:pPr>
            <w:ind w:left="720" w:hanging="720"/>
            <w:jc w:val="both"/>
          </w:pPr>
        </w:pPrChange>
      </w:pPr>
      <w:ins w:id="3541" w:author="Ram Shrestha" w:date="2014-02-16T01:12:00Z">
        <w:r w:rsidRPr="00072915">
          <w:rPr>
            <w:rFonts w:ascii="Cambria" w:hAnsi="Cambria"/>
            <w:noProof/>
            <w:rPrChange w:id="3542" w:author="Ram Shrestha" w:date="2014-02-16T01:12:00Z">
              <w:rPr/>
            </w:rPrChange>
          </w:rPr>
          <w:t xml:space="preserve">Ott, M, Geyer, M, Zhou, Q (2011) The Control of HIV Transcription: Keeping RNA Polymerase II on Track. </w:t>
        </w:r>
        <w:r w:rsidRPr="00072915">
          <w:rPr>
            <w:rFonts w:ascii="Cambria" w:hAnsi="Cambria"/>
            <w:i/>
            <w:noProof/>
            <w:rPrChange w:id="3543" w:author="Ram Shrestha" w:date="2014-02-16T01:12:00Z">
              <w:rPr/>
            </w:rPrChange>
          </w:rPr>
          <w:t>Cell Host &amp; Microbe</w:t>
        </w:r>
        <w:r w:rsidRPr="00072915">
          <w:rPr>
            <w:rFonts w:ascii="Cambria" w:hAnsi="Cambria"/>
            <w:noProof/>
            <w:rPrChange w:id="3544" w:author="Ram Shrestha" w:date="2014-02-16T01:12:00Z">
              <w:rPr/>
            </w:rPrChange>
          </w:rPr>
          <w:t xml:space="preserve"> </w:t>
        </w:r>
        <w:r w:rsidRPr="00072915">
          <w:rPr>
            <w:rFonts w:ascii="Cambria" w:hAnsi="Cambria"/>
            <w:b/>
            <w:noProof/>
            <w:rPrChange w:id="3545" w:author="Ram Shrestha" w:date="2014-02-16T01:12:00Z">
              <w:rPr/>
            </w:rPrChange>
          </w:rPr>
          <w:t>10</w:t>
        </w:r>
        <w:r w:rsidRPr="00072915">
          <w:rPr>
            <w:rFonts w:ascii="Cambria" w:hAnsi="Cambria"/>
            <w:noProof/>
            <w:rPrChange w:id="3546" w:author="Ram Shrestha" w:date="2014-02-16T01:12:00Z">
              <w:rPr/>
            </w:rPrChange>
          </w:rPr>
          <w:t>: 426-435.</w:t>
        </w:r>
      </w:ins>
    </w:p>
    <w:p w:rsidR="00072915" w:rsidRPr="00072915" w:rsidRDefault="00072915" w:rsidP="00072915">
      <w:pPr>
        <w:jc w:val="both"/>
        <w:rPr>
          <w:ins w:id="3547" w:author="Ram Shrestha" w:date="2014-02-16T01:12:00Z"/>
          <w:rFonts w:ascii="Cambria" w:hAnsi="Cambria"/>
          <w:noProof/>
          <w:rPrChange w:id="3548" w:author="Ram Shrestha" w:date="2014-02-16T01:12:00Z">
            <w:rPr>
              <w:ins w:id="3549" w:author="Ram Shrestha" w:date="2014-02-16T01:12:00Z"/>
            </w:rPr>
          </w:rPrChange>
        </w:rPr>
        <w:pPrChange w:id="3550" w:author="Ram Shrestha" w:date="2014-02-16T01:12:00Z">
          <w:pPr>
            <w:ind w:left="720" w:hanging="720"/>
            <w:jc w:val="both"/>
          </w:pPr>
        </w:pPrChange>
      </w:pPr>
      <w:ins w:id="3551" w:author="Ram Shrestha" w:date="2014-02-16T01:12:00Z">
        <w:r w:rsidRPr="00072915">
          <w:rPr>
            <w:rFonts w:ascii="Cambria" w:hAnsi="Cambria"/>
            <w:noProof/>
            <w:rPrChange w:id="3552" w:author="Ram Shrestha" w:date="2014-02-16T01:12: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072915">
          <w:rPr>
            <w:rFonts w:ascii="Cambria" w:hAnsi="Cambria"/>
            <w:i/>
            <w:noProof/>
            <w:rPrChange w:id="3553" w:author="Ram Shrestha" w:date="2014-02-16T01:12:00Z">
              <w:rPr/>
            </w:rPrChange>
          </w:rPr>
          <w:t>Proc Natl Acad Sci U S A</w:t>
        </w:r>
        <w:r w:rsidRPr="00072915">
          <w:rPr>
            <w:rFonts w:ascii="Cambria" w:hAnsi="Cambria"/>
            <w:noProof/>
            <w:rPrChange w:id="3554" w:author="Ram Shrestha" w:date="2014-02-16T01:12:00Z">
              <w:rPr/>
            </w:rPrChange>
          </w:rPr>
          <w:t xml:space="preserve"> </w:t>
        </w:r>
        <w:r w:rsidRPr="00072915">
          <w:rPr>
            <w:rFonts w:ascii="Cambria" w:hAnsi="Cambria"/>
            <w:b/>
            <w:noProof/>
            <w:rPrChange w:id="3555" w:author="Ram Shrestha" w:date="2014-02-16T01:12:00Z">
              <w:rPr/>
            </w:rPrChange>
          </w:rPr>
          <w:t>103</w:t>
        </w:r>
        <w:r w:rsidRPr="00072915">
          <w:rPr>
            <w:rFonts w:ascii="Cambria" w:hAnsi="Cambria"/>
            <w:noProof/>
            <w:rPrChange w:id="3556" w:author="Ram Shrestha" w:date="2014-02-16T01:12:00Z">
              <w:rPr/>
            </w:rPrChange>
          </w:rPr>
          <w:t>: 7094-7099.</w:t>
        </w:r>
      </w:ins>
    </w:p>
    <w:p w:rsidR="00072915" w:rsidRPr="00072915" w:rsidRDefault="00072915" w:rsidP="00072915">
      <w:pPr>
        <w:jc w:val="both"/>
        <w:rPr>
          <w:ins w:id="3557" w:author="Ram Shrestha" w:date="2014-02-16T01:12:00Z"/>
          <w:rFonts w:ascii="Cambria" w:hAnsi="Cambria"/>
          <w:noProof/>
          <w:rPrChange w:id="3558" w:author="Ram Shrestha" w:date="2014-02-16T01:12:00Z">
            <w:rPr>
              <w:ins w:id="3559" w:author="Ram Shrestha" w:date="2014-02-16T01:12:00Z"/>
            </w:rPr>
          </w:rPrChange>
        </w:rPr>
        <w:pPrChange w:id="3560" w:author="Ram Shrestha" w:date="2014-02-16T01:12:00Z">
          <w:pPr>
            <w:ind w:left="720" w:hanging="720"/>
            <w:jc w:val="both"/>
          </w:pPr>
        </w:pPrChange>
      </w:pPr>
      <w:ins w:id="3561" w:author="Ram Shrestha" w:date="2014-02-16T01:12:00Z">
        <w:r w:rsidRPr="00072915">
          <w:rPr>
            <w:rFonts w:ascii="Cambria" w:hAnsi="Cambria"/>
            <w:noProof/>
            <w:rPrChange w:id="3562" w:author="Ram Shrestha" w:date="2014-02-16T01:12:00Z">
              <w:rPr/>
            </w:rPrChange>
          </w:rPr>
          <w: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t>
        </w:r>
        <w:r w:rsidRPr="00072915">
          <w:rPr>
            <w:rFonts w:ascii="Cambria" w:hAnsi="Cambria"/>
            <w:i/>
            <w:noProof/>
            <w:rPrChange w:id="3563" w:author="Ram Shrestha" w:date="2014-02-16T01:12:00Z">
              <w:rPr/>
            </w:rPrChange>
          </w:rPr>
          <w:t>J Clin Microbiol</w:t>
        </w:r>
        <w:r w:rsidRPr="00072915">
          <w:rPr>
            <w:rFonts w:ascii="Cambria" w:hAnsi="Cambria"/>
            <w:noProof/>
            <w:rPrChange w:id="3564" w:author="Ram Shrestha" w:date="2014-02-16T01:12:00Z">
              <w:rPr/>
            </w:rPrChange>
          </w:rPr>
          <w:t xml:space="preserve"> </w:t>
        </w:r>
        <w:r w:rsidRPr="00072915">
          <w:rPr>
            <w:rFonts w:ascii="Cambria" w:hAnsi="Cambria"/>
            <w:b/>
            <w:noProof/>
            <w:rPrChange w:id="3565" w:author="Ram Shrestha" w:date="2014-02-16T01:12:00Z">
              <w:rPr/>
            </w:rPrChange>
          </w:rPr>
          <w:t>43</w:t>
        </w:r>
        <w:r w:rsidRPr="00072915">
          <w:rPr>
            <w:rFonts w:ascii="Cambria" w:hAnsi="Cambria"/>
            <w:noProof/>
            <w:rPrChange w:id="3566" w:author="Ram Shrestha" w:date="2014-02-16T01:12:00Z">
              <w:rPr/>
            </w:rPrChange>
          </w:rPr>
          <w:t>: 406-413.</w:t>
        </w:r>
      </w:ins>
    </w:p>
    <w:p w:rsidR="00072915" w:rsidRPr="00072915" w:rsidRDefault="00072915" w:rsidP="00072915">
      <w:pPr>
        <w:jc w:val="both"/>
        <w:rPr>
          <w:ins w:id="3567" w:author="Ram Shrestha" w:date="2014-02-16T01:12:00Z"/>
          <w:rFonts w:ascii="Cambria" w:hAnsi="Cambria"/>
          <w:noProof/>
          <w:rPrChange w:id="3568" w:author="Ram Shrestha" w:date="2014-02-16T01:12:00Z">
            <w:rPr>
              <w:ins w:id="3569" w:author="Ram Shrestha" w:date="2014-02-16T01:12:00Z"/>
            </w:rPr>
          </w:rPrChange>
        </w:rPr>
        <w:pPrChange w:id="3570" w:author="Ram Shrestha" w:date="2014-02-16T01:12:00Z">
          <w:pPr>
            <w:ind w:left="720" w:hanging="720"/>
            <w:jc w:val="both"/>
          </w:pPr>
        </w:pPrChange>
      </w:pPr>
      <w:ins w:id="3571" w:author="Ram Shrestha" w:date="2014-02-16T01:12:00Z">
        <w:r w:rsidRPr="00072915">
          <w:rPr>
            <w:rFonts w:ascii="Cambria" w:hAnsi="Cambria"/>
            <w:noProof/>
            <w:rPrChange w:id="3572" w:author="Ram Shrestha" w:date="2014-02-16T01:12:00Z">
              <w:rPr/>
            </w:rPrChange>
          </w:rPr>
          <w:t xml:space="preserve">Pancera, M, Majeed, S, Ban, YE, Chen, L, Huang, CC, Kong, L, Kwon, YD, Stuckey, J, Zhou, T, Robinson, JE, Schief, WR, Sodroski, J, Wyatt, R, Kwong, PD Structure of HIV-1 gp120 with gp41-interactive region reveals layered envelope architecture and basis of conformational mobility. </w:t>
        </w:r>
        <w:r w:rsidRPr="00072915">
          <w:rPr>
            <w:rFonts w:ascii="Cambria" w:hAnsi="Cambria"/>
            <w:i/>
            <w:noProof/>
            <w:rPrChange w:id="3573" w:author="Ram Shrestha" w:date="2014-02-16T01:12:00Z">
              <w:rPr/>
            </w:rPrChange>
          </w:rPr>
          <w:t>Proc Natl Acad Sci U S A</w:t>
        </w:r>
        <w:r w:rsidRPr="00072915">
          <w:rPr>
            <w:rFonts w:ascii="Cambria" w:hAnsi="Cambria"/>
            <w:noProof/>
            <w:rPrChange w:id="3574" w:author="Ram Shrestha" w:date="2014-02-16T01:12:00Z">
              <w:rPr/>
            </w:rPrChange>
          </w:rPr>
          <w:t xml:space="preserve"> </w:t>
        </w:r>
        <w:r w:rsidRPr="00072915">
          <w:rPr>
            <w:rFonts w:ascii="Cambria" w:hAnsi="Cambria"/>
            <w:b/>
            <w:noProof/>
            <w:rPrChange w:id="3575" w:author="Ram Shrestha" w:date="2014-02-16T01:12:00Z">
              <w:rPr/>
            </w:rPrChange>
          </w:rPr>
          <w:t>107</w:t>
        </w:r>
        <w:r w:rsidRPr="00072915">
          <w:rPr>
            <w:rFonts w:ascii="Cambria" w:hAnsi="Cambria"/>
            <w:noProof/>
            <w:rPrChange w:id="3576" w:author="Ram Shrestha" w:date="2014-02-16T01:12:00Z">
              <w:rPr/>
            </w:rPrChange>
          </w:rPr>
          <w:t>: 1166-1171.</w:t>
        </w:r>
      </w:ins>
    </w:p>
    <w:p w:rsidR="00072915" w:rsidRPr="00072915" w:rsidRDefault="00072915" w:rsidP="00072915">
      <w:pPr>
        <w:jc w:val="both"/>
        <w:rPr>
          <w:ins w:id="3577" w:author="Ram Shrestha" w:date="2014-02-16T01:12:00Z"/>
          <w:rFonts w:ascii="Cambria" w:hAnsi="Cambria"/>
          <w:noProof/>
          <w:rPrChange w:id="3578" w:author="Ram Shrestha" w:date="2014-02-16T01:12:00Z">
            <w:rPr>
              <w:ins w:id="3579" w:author="Ram Shrestha" w:date="2014-02-16T01:12:00Z"/>
            </w:rPr>
          </w:rPrChange>
        </w:rPr>
        <w:pPrChange w:id="3580" w:author="Ram Shrestha" w:date="2014-02-16T01:12:00Z">
          <w:pPr>
            <w:ind w:left="720" w:hanging="720"/>
            <w:jc w:val="both"/>
          </w:pPr>
        </w:pPrChange>
      </w:pPr>
      <w:ins w:id="3581" w:author="Ram Shrestha" w:date="2014-02-16T01:12:00Z">
        <w:r w:rsidRPr="00072915">
          <w:rPr>
            <w:rFonts w:ascii="Cambria" w:hAnsi="Cambria"/>
            <w:noProof/>
            <w:rPrChange w:id="3582" w:author="Ram Shrestha" w:date="2014-02-16T01:12:00Z">
              <w:rPr/>
            </w:rPrChange>
          </w:rPr>
          <w:t>Pandey, V, Nutter, RC, Prediger, E (2008) Applied Biosystems SOLiD™ System: Ligation</w:t>
        </w:r>
        <w:r w:rsidRPr="00072915">
          <w:rPr>
            <w:rFonts w:ascii="Cambria" w:hAnsi="Cambria" w:hint="eastAsia"/>
            <w:noProof/>
            <w:rPrChange w:id="3583" w:author="Ram Shrestha" w:date="2014-02-16T01:12:00Z">
              <w:rPr>
                <w:rFonts w:hint="eastAsia"/>
              </w:rPr>
            </w:rPrChange>
          </w:rPr>
          <w:t>‐</w:t>
        </w:r>
        <w:r w:rsidRPr="00072915">
          <w:rPr>
            <w:rFonts w:ascii="Cambria" w:hAnsi="Cambria"/>
            <w:noProof/>
            <w:rPrChange w:id="3584" w:author="Ram Shrestha" w:date="2014-02-16T01:12:00Z">
              <w:rPr/>
            </w:rPrChange>
          </w:rPr>
          <w:t xml:space="preserve">Based Sequencing. </w:t>
        </w:r>
        <w:r w:rsidRPr="00072915">
          <w:rPr>
            <w:rFonts w:ascii="Cambria" w:hAnsi="Cambria"/>
            <w:i/>
            <w:noProof/>
            <w:rPrChange w:id="3585" w:author="Ram Shrestha" w:date="2014-02-16T01:12:00Z">
              <w:rPr/>
            </w:rPrChange>
          </w:rPr>
          <w:t>Next Generation Genome Sequencing: Towards Personalized Medicine</w:t>
        </w:r>
        <w:r w:rsidRPr="00072915">
          <w:rPr>
            <w:rFonts w:ascii="Cambria" w:hAnsi="Cambria"/>
            <w:noProof/>
            <w:rPrChange w:id="3586" w:author="Ram Shrestha" w:date="2014-02-16T01:12:00Z">
              <w:rPr/>
            </w:rPrChange>
          </w:rPr>
          <w:t>: 29-42.</w:t>
        </w:r>
      </w:ins>
    </w:p>
    <w:p w:rsidR="00072915" w:rsidRPr="00072915" w:rsidRDefault="00072915" w:rsidP="00072915">
      <w:pPr>
        <w:jc w:val="both"/>
        <w:rPr>
          <w:ins w:id="3587" w:author="Ram Shrestha" w:date="2014-02-16T01:12:00Z"/>
          <w:rFonts w:ascii="Cambria" w:hAnsi="Cambria"/>
          <w:noProof/>
          <w:rPrChange w:id="3588" w:author="Ram Shrestha" w:date="2014-02-16T01:12:00Z">
            <w:rPr>
              <w:ins w:id="3589" w:author="Ram Shrestha" w:date="2014-02-16T01:12:00Z"/>
            </w:rPr>
          </w:rPrChange>
        </w:rPr>
        <w:pPrChange w:id="3590" w:author="Ram Shrestha" w:date="2014-02-16T01:12:00Z">
          <w:pPr>
            <w:ind w:left="720" w:hanging="720"/>
            <w:jc w:val="both"/>
          </w:pPr>
        </w:pPrChange>
      </w:pPr>
      <w:ins w:id="3591" w:author="Ram Shrestha" w:date="2014-02-16T01:12:00Z">
        <w:r w:rsidRPr="00072915">
          <w:rPr>
            <w:rFonts w:ascii="Cambria" w:hAnsi="Cambria"/>
            <w:noProof/>
            <w:rPrChange w:id="3592" w:author="Ram Shrestha" w:date="2014-02-16T01:12:00Z">
              <w:rPr/>
            </w:rPrChange>
          </w:rPr>
          <w:t xml:space="preserve">Pannecouque, C, Pluymers, W, Van Maele, B, Tetz, V, Cherepanov, P, De Clercq, E, Witvrouw, M, Debyser, Z (2002) New Class of HIV Integrase Inhibitors that Block Viral Replication in Cell Culture. </w:t>
        </w:r>
        <w:r w:rsidRPr="00072915">
          <w:rPr>
            <w:rFonts w:ascii="Cambria" w:hAnsi="Cambria"/>
            <w:i/>
            <w:noProof/>
            <w:rPrChange w:id="3593" w:author="Ram Shrestha" w:date="2014-02-16T01:12:00Z">
              <w:rPr/>
            </w:rPrChange>
          </w:rPr>
          <w:t>Current Biology</w:t>
        </w:r>
        <w:r w:rsidRPr="00072915">
          <w:rPr>
            <w:rFonts w:ascii="Cambria" w:hAnsi="Cambria"/>
            <w:noProof/>
            <w:rPrChange w:id="3594" w:author="Ram Shrestha" w:date="2014-02-16T01:12:00Z">
              <w:rPr/>
            </w:rPrChange>
          </w:rPr>
          <w:t xml:space="preserve"> </w:t>
        </w:r>
        <w:r w:rsidRPr="00072915">
          <w:rPr>
            <w:rFonts w:ascii="Cambria" w:hAnsi="Cambria"/>
            <w:b/>
            <w:noProof/>
            <w:rPrChange w:id="3595" w:author="Ram Shrestha" w:date="2014-02-16T01:12:00Z">
              <w:rPr/>
            </w:rPrChange>
          </w:rPr>
          <w:t>12</w:t>
        </w:r>
        <w:r w:rsidRPr="00072915">
          <w:rPr>
            <w:rFonts w:ascii="Cambria" w:hAnsi="Cambria"/>
            <w:noProof/>
            <w:rPrChange w:id="3596" w:author="Ram Shrestha" w:date="2014-02-16T01:12:00Z">
              <w:rPr/>
            </w:rPrChange>
          </w:rPr>
          <w:t>: 1169-1177.</w:t>
        </w:r>
      </w:ins>
    </w:p>
    <w:p w:rsidR="00072915" w:rsidRPr="00072915" w:rsidRDefault="00072915" w:rsidP="00072915">
      <w:pPr>
        <w:jc w:val="both"/>
        <w:rPr>
          <w:ins w:id="3597" w:author="Ram Shrestha" w:date="2014-02-16T01:12:00Z"/>
          <w:rFonts w:ascii="Cambria" w:hAnsi="Cambria"/>
          <w:noProof/>
          <w:rPrChange w:id="3598" w:author="Ram Shrestha" w:date="2014-02-16T01:12:00Z">
            <w:rPr>
              <w:ins w:id="3599" w:author="Ram Shrestha" w:date="2014-02-16T01:12:00Z"/>
            </w:rPr>
          </w:rPrChange>
        </w:rPr>
        <w:pPrChange w:id="3600" w:author="Ram Shrestha" w:date="2014-02-16T01:12:00Z">
          <w:pPr>
            <w:ind w:left="720" w:hanging="720"/>
            <w:jc w:val="both"/>
          </w:pPr>
        </w:pPrChange>
      </w:pPr>
      <w:ins w:id="3601" w:author="Ram Shrestha" w:date="2014-02-16T01:12:00Z">
        <w:r w:rsidRPr="00072915">
          <w:rPr>
            <w:rFonts w:ascii="Cambria" w:hAnsi="Cambria"/>
            <w:noProof/>
            <w:rPrChange w:id="3602" w:author="Ram Shrestha" w:date="2014-02-16T01:12:00Z">
              <w:rPr/>
            </w:rPrChange>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072915">
          <w:rPr>
            <w:rFonts w:ascii="Cambria" w:hAnsi="Cambria"/>
            <w:i/>
            <w:noProof/>
            <w:rPrChange w:id="3603" w:author="Ram Shrestha" w:date="2014-02-16T01:12:00Z">
              <w:rPr/>
            </w:rPrChange>
          </w:rPr>
          <w:t>J Infect Dis</w:t>
        </w:r>
        <w:r w:rsidRPr="00072915">
          <w:rPr>
            <w:rFonts w:ascii="Cambria" w:hAnsi="Cambria"/>
            <w:noProof/>
            <w:rPrChange w:id="3604" w:author="Ram Shrestha" w:date="2014-02-16T01:12:00Z">
              <w:rPr/>
            </w:rPrChange>
          </w:rPr>
          <w:t xml:space="preserve"> </w:t>
        </w:r>
        <w:r w:rsidRPr="00072915">
          <w:rPr>
            <w:rFonts w:ascii="Cambria" w:hAnsi="Cambria"/>
            <w:b/>
            <w:noProof/>
            <w:rPrChange w:id="3605" w:author="Ram Shrestha" w:date="2014-02-16T01:12:00Z">
              <w:rPr/>
            </w:rPrChange>
          </w:rPr>
          <w:t>201</w:t>
        </w:r>
        <w:r w:rsidRPr="00072915">
          <w:rPr>
            <w:rFonts w:ascii="Cambria" w:hAnsi="Cambria"/>
            <w:noProof/>
            <w:rPrChange w:id="3606" w:author="Ram Shrestha" w:date="2014-02-16T01:12:00Z">
              <w:rPr/>
            </w:rPrChange>
          </w:rPr>
          <w:t>: 662-671.</w:t>
        </w:r>
      </w:ins>
    </w:p>
    <w:p w:rsidR="00072915" w:rsidRPr="00072915" w:rsidRDefault="00072915" w:rsidP="00072915">
      <w:pPr>
        <w:jc w:val="both"/>
        <w:rPr>
          <w:ins w:id="3607" w:author="Ram Shrestha" w:date="2014-02-16T01:12:00Z"/>
          <w:rFonts w:ascii="Cambria" w:hAnsi="Cambria"/>
          <w:noProof/>
          <w:rPrChange w:id="3608" w:author="Ram Shrestha" w:date="2014-02-16T01:12:00Z">
            <w:rPr>
              <w:ins w:id="3609" w:author="Ram Shrestha" w:date="2014-02-16T01:12:00Z"/>
            </w:rPr>
          </w:rPrChange>
        </w:rPr>
        <w:pPrChange w:id="3610" w:author="Ram Shrestha" w:date="2014-02-16T01:12:00Z">
          <w:pPr>
            <w:ind w:left="720" w:hanging="720"/>
            <w:jc w:val="both"/>
          </w:pPr>
        </w:pPrChange>
      </w:pPr>
      <w:ins w:id="3611" w:author="Ram Shrestha" w:date="2014-02-16T01:12:00Z">
        <w:r w:rsidRPr="00072915">
          <w:rPr>
            <w:rFonts w:ascii="Cambria" w:hAnsi="Cambria"/>
            <w:noProof/>
            <w:rPrChange w:id="3612" w:author="Ram Shrestha" w:date="2014-02-16T01:12:00Z">
              <w:rPr/>
            </w:rPrChange>
          </w:rPr>
          <w:t xml:space="preserve">Peeters, M, Honoré, C, Huet, T, Bedjabaga, L, Ossari, S, Bussi, P, Cooper, RW, Delaporte, E (1989) Isolation and partial characterization of an HIV-related virus occurring naturally in chimpanzees in Gabon. </w:t>
        </w:r>
        <w:r w:rsidRPr="00072915">
          <w:rPr>
            <w:rFonts w:ascii="Cambria" w:hAnsi="Cambria"/>
            <w:i/>
            <w:noProof/>
            <w:rPrChange w:id="3613" w:author="Ram Shrestha" w:date="2014-02-16T01:12:00Z">
              <w:rPr/>
            </w:rPrChange>
          </w:rPr>
          <w:t>Aids</w:t>
        </w:r>
        <w:r w:rsidRPr="00072915">
          <w:rPr>
            <w:rFonts w:ascii="Cambria" w:hAnsi="Cambria"/>
            <w:noProof/>
            <w:rPrChange w:id="3614" w:author="Ram Shrestha" w:date="2014-02-16T01:12:00Z">
              <w:rPr/>
            </w:rPrChange>
          </w:rPr>
          <w:t xml:space="preserve"> </w:t>
        </w:r>
        <w:r w:rsidRPr="00072915">
          <w:rPr>
            <w:rFonts w:ascii="Cambria" w:hAnsi="Cambria"/>
            <w:b/>
            <w:noProof/>
            <w:rPrChange w:id="3615" w:author="Ram Shrestha" w:date="2014-02-16T01:12:00Z">
              <w:rPr/>
            </w:rPrChange>
          </w:rPr>
          <w:t>3</w:t>
        </w:r>
        <w:r w:rsidRPr="00072915">
          <w:rPr>
            <w:rFonts w:ascii="Cambria" w:hAnsi="Cambria"/>
            <w:noProof/>
            <w:rPrChange w:id="3616" w:author="Ram Shrestha" w:date="2014-02-16T01:12:00Z">
              <w:rPr/>
            </w:rPrChange>
          </w:rPr>
          <w:t>: 625–630.</w:t>
        </w:r>
      </w:ins>
    </w:p>
    <w:p w:rsidR="00072915" w:rsidRPr="00072915" w:rsidRDefault="00072915" w:rsidP="00072915">
      <w:pPr>
        <w:jc w:val="both"/>
        <w:rPr>
          <w:ins w:id="3617" w:author="Ram Shrestha" w:date="2014-02-16T01:12:00Z"/>
          <w:rFonts w:ascii="Cambria" w:hAnsi="Cambria"/>
          <w:noProof/>
          <w:rPrChange w:id="3618" w:author="Ram Shrestha" w:date="2014-02-16T01:12:00Z">
            <w:rPr>
              <w:ins w:id="3619" w:author="Ram Shrestha" w:date="2014-02-16T01:12:00Z"/>
            </w:rPr>
          </w:rPrChange>
        </w:rPr>
        <w:pPrChange w:id="3620" w:author="Ram Shrestha" w:date="2014-02-16T01:12:00Z">
          <w:pPr>
            <w:ind w:left="720" w:hanging="720"/>
            <w:jc w:val="both"/>
          </w:pPr>
        </w:pPrChange>
      </w:pPr>
      <w:ins w:id="3621" w:author="Ram Shrestha" w:date="2014-02-16T01:12:00Z">
        <w:r w:rsidRPr="00072915">
          <w:rPr>
            <w:rFonts w:ascii="Cambria" w:hAnsi="Cambria"/>
            <w:noProof/>
            <w:rPrChange w:id="3622" w:author="Ram Shrestha" w:date="2014-02-16T01:12:00Z">
              <w:rPr/>
            </w:rPrChange>
          </w:rPr>
          <w:t xml:space="preserve">Pennisi, E (2010) Genomics. Semiconductors inspire new sequencing technologies. </w:t>
        </w:r>
        <w:r w:rsidRPr="00072915">
          <w:rPr>
            <w:rFonts w:ascii="Cambria" w:hAnsi="Cambria"/>
            <w:i/>
            <w:noProof/>
            <w:rPrChange w:id="3623" w:author="Ram Shrestha" w:date="2014-02-16T01:12:00Z">
              <w:rPr/>
            </w:rPrChange>
          </w:rPr>
          <w:t>Science</w:t>
        </w:r>
        <w:r w:rsidRPr="00072915">
          <w:rPr>
            <w:rFonts w:ascii="Cambria" w:hAnsi="Cambria"/>
            <w:noProof/>
            <w:rPrChange w:id="3624" w:author="Ram Shrestha" w:date="2014-02-16T01:12:00Z">
              <w:rPr/>
            </w:rPrChange>
          </w:rPr>
          <w:t xml:space="preserve"> </w:t>
        </w:r>
        <w:r w:rsidRPr="00072915">
          <w:rPr>
            <w:rFonts w:ascii="Cambria" w:hAnsi="Cambria"/>
            <w:b/>
            <w:noProof/>
            <w:rPrChange w:id="3625" w:author="Ram Shrestha" w:date="2014-02-16T01:12:00Z">
              <w:rPr/>
            </w:rPrChange>
          </w:rPr>
          <w:t>327</w:t>
        </w:r>
        <w:r w:rsidRPr="00072915">
          <w:rPr>
            <w:rFonts w:ascii="Cambria" w:hAnsi="Cambria"/>
            <w:noProof/>
            <w:rPrChange w:id="3626" w:author="Ram Shrestha" w:date="2014-02-16T01:12:00Z">
              <w:rPr/>
            </w:rPrChange>
          </w:rPr>
          <w:t>: 1190.</w:t>
        </w:r>
      </w:ins>
    </w:p>
    <w:p w:rsidR="00072915" w:rsidRPr="00072915" w:rsidRDefault="00072915" w:rsidP="00072915">
      <w:pPr>
        <w:jc w:val="both"/>
        <w:rPr>
          <w:ins w:id="3627" w:author="Ram Shrestha" w:date="2014-02-16T01:12:00Z"/>
          <w:rFonts w:ascii="Cambria" w:hAnsi="Cambria"/>
          <w:noProof/>
          <w:rPrChange w:id="3628" w:author="Ram Shrestha" w:date="2014-02-16T01:12:00Z">
            <w:rPr>
              <w:ins w:id="3629" w:author="Ram Shrestha" w:date="2014-02-16T01:12:00Z"/>
            </w:rPr>
          </w:rPrChange>
        </w:rPr>
        <w:pPrChange w:id="3630" w:author="Ram Shrestha" w:date="2014-02-16T01:12:00Z">
          <w:pPr>
            <w:ind w:left="720" w:hanging="720"/>
            <w:jc w:val="both"/>
          </w:pPr>
        </w:pPrChange>
      </w:pPr>
      <w:ins w:id="3631" w:author="Ram Shrestha" w:date="2014-02-16T01:12:00Z">
        <w:r w:rsidRPr="00072915">
          <w:rPr>
            <w:rFonts w:ascii="Cambria" w:hAnsi="Cambria"/>
            <w:noProof/>
            <w:rPrChange w:id="3632" w:author="Ram Shrestha" w:date="2014-02-16T01:12:00Z">
              <w:rPr/>
            </w:rPrChange>
          </w:rPr>
          <w:t xml:space="preserve">Perrin, L, Kaiser, L, Yerly, S (2003) Travel and the spread of HIV-1 genetic variants. </w:t>
        </w:r>
        <w:r w:rsidRPr="00072915">
          <w:rPr>
            <w:rFonts w:ascii="Cambria" w:hAnsi="Cambria"/>
            <w:i/>
            <w:noProof/>
            <w:rPrChange w:id="3633" w:author="Ram Shrestha" w:date="2014-02-16T01:12:00Z">
              <w:rPr/>
            </w:rPrChange>
          </w:rPr>
          <w:t>Lancet Infect Dis</w:t>
        </w:r>
        <w:r w:rsidRPr="00072915">
          <w:rPr>
            <w:rFonts w:ascii="Cambria" w:hAnsi="Cambria"/>
            <w:noProof/>
            <w:rPrChange w:id="3634" w:author="Ram Shrestha" w:date="2014-02-16T01:12:00Z">
              <w:rPr/>
            </w:rPrChange>
          </w:rPr>
          <w:t xml:space="preserve"> </w:t>
        </w:r>
        <w:r w:rsidRPr="00072915">
          <w:rPr>
            <w:rFonts w:ascii="Cambria" w:hAnsi="Cambria"/>
            <w:b/>
            <w:noProof/>
            <w:rPrChange w:id="3635" w:author="Ram Shrestha" w:date="2014-02-16T01:12:00Z">
              <w:rPr/>
            </w:rPrChange>
          </w:rPr>
          <w:t>3</w:t>
        </w:r>
        <w:r w:rsidRPr="00072915">
          <w:rPr>
            <w:rFonts w:ascii="Cambria" w:hAnsi="Cambria"/>
            <w:noProof/>
            <w:rPrChange w:id="3636" w:author="Ram Shrestha" w:date="2014-02-16T01:12:00Z">
              <w:rPr/>
            </w:rPrChange>
          </w:rPr>
          <w:t>: 22-27.</w:t>
        </w:r>
      </w:ins>
    </w:p>
    <w:p w:rsidR="00072915" w:rsidRPr="00072915" w:rsidRDefault="00072915" w:rsidP="00072915">
      <w:pPr>
        <w:jc w:val="both"/>
        <w:rPr>
          <w:ins w:id="3637" w:author="Ram Shrestha" w:date="2014-02-16T01:12:00Z"/>
          <w:rFonts w:ascii="Cambria" w:hAnsi="Cambria"/>
          <w:noProof/>
          <w:rPrChange w:id="3638" w:author="Ram Shrestha" w:date="2014-02-16T01:12:00Z">
            <w:rPr>
              <w:ins w:id="3639" w:author="Ram Shrestha" w:date="2014-02-16T01:12:00Z"/>
            </w:rPr>
          </w:rPrChange>
        </w:rPr>
        <w:pPrChange w:id="3640" w:author="Ram Shrestha" w:date="2014-02-16T01:12:00Z">
          <w:pPr>
            <w:ind w:left="720" w:hanging="720"/>
            <w:jc w:val="both"/>
          </w:pPr>
        </w:pPrChange>
      </w:pPr>
      <w:ins w:id="3641" w:author="Ram Shrestha" w:date="2014-02-16T01:12:00Z">
        <w:r w:rsidRPr="00072915">
          <w:rPr>
            <w:rFonts w:ascii="Cambria" w:hAnsi="Cambria"/>
            <w:noProof/>
            <w:rPrChange w:id="3642" w:author="Ram Shrestha" w:date="2014-02-16T01:12:00Z">
              <w:rPr/>
            </w:rPrChange>
          </w:rPr>
          <w:t xml:space="preserve">Petropoulos, CJ, Parkin, NT, Limoli, KL, Lie, YS, Wrin, T, Huang, W, Tian, H, Smith, D, Winslow, GA, Capon, DJ, Whitcomb, JM (2000) A novel phenotypic drug susceptibility assay for human immunodeficiency virus type 1. </w:t>
        </w:r>
        <w:r w:rsidRPr="00072915">
          <w:rPr>
            <w:rFonts w:ascii="Cambria" w:hAnsi="Cambria"/>
            <w:i/>
            <w:noProof/>
            <w:rPrChange w:id="3643" w:author="Ram Shrestha" w:date="2014-02-16T01:12:00Z">
              <w:rPr/>
            </w:rPrChange>
          </w:rPr>
          <w:t>Antimicrob Agents Chemother</w:t>
        </w:r>
        <w:r w:rsidRPr="00072915">
          <w:rPr>
            <w:rFonts w:ascii="Cambria" w:hAnsi="Cambria"/>
            <w:noProof/>
            <w:rPrChange w:id="3644" w:author="Ram Shrestha" w:date="2014-02-16T01:12:00Z">
              <w:rPr/>
            </w:rPrChange>
          </w:rPr>
          <w:t xml:space="preserve"> </w:t>
        </w:r>
        <w:r w:rsidRPr="00072915">
          <w:rPr>
            <w:rFonts w:ascii="Cambria" w:hAnsi="Cambria"/>
            <w:b/>
            <w:noProof/>
            <w:rPrChange w:id="3645" w:author="Ram Shrestha" w:date="2014-02-16T01:12:00Z">
              <w:rPr/>
            </w:rPrChange>
          </w:rPr>
          <w:t>44</w:t>
        </w:r>
        <w:r w:rsidRPr="00072915">
          <w:rPr>
            <w:rFonts w:ascii="Cambria" w:hAnsi="Cambria"/>
            <w:noProof/>
            <w:rPrChange w:id="3646" w:author="Ram Shrestha" w:date="2014-02-16T01:12:00Z">
              <w:rPr/>
            </w:rPrChange>
          </w:rPr>
          <w:t>: 920-928.</w:t>
        </w:r>
      </w:ins>
    </w:p>
    <w:p w:rsidR="00072915" w:rsidRPr="00072915" w:rsidRDefault="00072915" w:rsidP="00072915">
      <w:pPr>
        <w:jc w:val="both"/>
        <w:rPr>
          <w:ins w:id="3647" w:author="Ram Shrestha" w:date="2014-02-16T01:12:00Z"/>
          <w:rFonts w:ascii="Cambria" w:hAnsi="Cambria"/>
          <w:noProof/>
          <w:rPrChange w:id="3648" w:author="Ram Shrestha" w:date="2014-02-16T01:12:00Z">
            <w:rPr>
              <w:ins w:id="3649" w:author="Ram Shrestha" w:date="2014-02-16T01:12:00Z"/>
            </w:rPr>
          </w:rPrChange>
        </w:rPr>
        <w:pPrChange w:id="3650" w:author="Ram Shrestha" w:date="2014-02-16T01:12:00Z">
          <w:pPr>
            <w:ind w:left="720" w:hanging="720"/>
            <w:jc w:val="both"/>
          </w:pPr>
        </w:pPrChange>
      </w:pPr>
      <w:ins w:id="3651" w:author="Ram Shrestha" w:date="2014-02-16T01:12:00Z">
        <w:r w:rsidRPr="00072915">
          <w:rPr>
            <w:rFonts w:ascii="Cambria" w:hAnsi="Cambria"/>
            <w:noProof/>
            <w:rPrChange w:id="3652" w:author="Ram Shrestha" w:date="2014-02-16T01:12:00Z">
              <w:rPr/>
            </w:rPrChange>
          </w:rPr>
          <w:t xml:space="preserve">Pettit, SC, Lindquist, JN, Kaplan, AH, Swanstrom, R (2005) Processing sites in the human immunodeficiency virus type 1 (HIV-1) Gag-Pro-Pol precursor are cleaved by the viral protease at different rates. </w:t>
        </w:r>
        <w:r w:rsidRPr="00072915">
          <w:rPr>
            <w:rFonts w:ascii="Cambria" w:hAnsi="Cambria"/>
            <w:i/>
            <w:noProof/>
            <w:rPrChange w:id="3653" w:author="Ram Shrestha" w:date="2014-02-16T01:12:00Z">
              <w:rPr/>
            </w:rPrChange>
          </w:rPr>
          <w:t>Retrovirology</w:t>
        </w:r>
        <w:r w:rsidRPr="00072915">
          <w:rPr>
            <w:rFonts w:ascii="Cambria" w:hAnsi="Cambria"/>
            <w:noProof/>
            <w:rPrChange w:id="3654" w:author="Ram Shrestha" w:date="2014-02-16T01:12:00Z">
              <w:rPr/>
            </w:rPrChange>
          </w:rPr>
          <w:t xml:space="preserve"> </w:t>
        </w:r>
        <w:r w:rsidRPr="00072915">
          <w:rPr>
            <w:rFonts w:ascii="Cambria" w:hAnsi="Cambria"/>
            <w:b/>
            <w:noProof/>
            <w:rPrChange w:id="3655" w:author="Ram Shrestha" w:date="2014-02-16T01:12:00Z">
              <w:rPr/>
            </w:rPrChange>
          </w:rPr>
          <w:t>2</w:t>
        </w:r>
        <w:r w:rsidRPr="00072915">
          <w:rPr>
            <w:rFonts w:ascii="Cambria" w:hAnsi="Cambria"/>
            <w:noProof/>
            <w:rPrChange w:id="3656" w:author="Ram Shrestha" w:date="2014-02-16T01:12:00Z">
              <w:rPr/>
            </w:rPrChange>
          </w:rPr>
          <w:t>: 66.</w:t>
        </w:r>
      </w:ins>
    </w:p>
    <w:p w:rsidR="00072915" w:rsidRPr="00072915" w:rsidRDefault="00072915" w:rsidP="00072915">
      <w:pPr>
        <w:jc w:val="both"/>
        <w:rPr>
          <w:ins w:id="3657" w:author="Ram Shrestha" w:date="2014-02-16T01:12:00Z"/>
          <w:rFonts w:ascii="Cambria" w:hAnsi="Cambria"/>
          <w:noProof/>
          <w:rPrChange w:id="3658" w:author="Ram Shrestha" w:date="2014-02-16T01:12:00Z">
            <w:rPr>
              <w:ins w:id="3659" w:author="Ram Shrestha" w:date="2014-02-16T01:12:00Z"/>
            </w:rPr>
          </w:rPrChange>
        </w:rPr>
        <w:pPrChange w:id="3660" w:author="Ram Shrestha" w:date="2014-02-16T01:12:00Z">
          <w:pPr>
            <w:ind w:left="720" w:hanging="720"/>
            <w:jc w:val="both"/>
          </w:pPr>
        </w:pPrChange>
      </w:pPr>
      <w:ins w:id="3661" w:author="Ram Shrestha" w:date="2014-02-16T01:12:00Z">
        <w:r w:rsidRPr="00072915">
          <w:rPr>
            <w:rFonts w:ascii="Cambria" w:hAnsi="Cambria"/>
            <w:noProof/>
            <w:rPrChange w:id="3662" w:author="Ram Shrestha" w:date="2014-02-16T01:12:00Z">
              <w:rPr/>
            </w:rPrChange>
          </w:rPr>
          <w: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t>
        </w:r>
        <w:r w:rsidRPr="00072915">
          <w:rPr>
            <w:rFonts w:ascii="Cambria" w:hAnsi="Cambria"/>
            <w:i/>
            <w:noProof/>
            <w:rPrChange w:id="3663" w:author="Ram Shrestha" w:date="2014-02-16T01:12:00Z">
              <w:rPr/>
            </w:rPrChange>
          </w:rPr>
          <w:t>AIDS</w:t>
        </w:r>
        <w:r w:rsidRPr="00072915">
          <w:rPr>
            <w:rFonts w:ascii="Cambria" w:hAnsi="Cambria"/>
            <w:noProof/>
            <w:rPrChange w:id="3664" w:author="Ram Shrestha" w:date="2014-02-16T01:12:00Z">
              <w:rPr/>
            </w:rPrChange>
          </w:rPr>
          <w:t xml:space="preserve"> </w:t>
        </w:r>
        <w:r w:rsidRPr="00072915">
          <w:rPr>
            <w:rFonts w:ascii="Cambria" w:hAnsi="Cambria"/>
            <w:b/>
            <w:noProof/>
            <w:rPrChange w:id="3665" w:author="Ram Shrestha" w:date="2014-02-16T01:12:00Z">
              <w:rPr/>
            </w:rPrChange>
          </w:rPr>
          <w:t>13</w:t>
        </w:r>
        <w:r w:rsidRPr="00072915">
          <w:rPr>
            <w:rFonts w:ascii="Cambria" w:hAnsi="Cambria"/>
            <w:noProof/>
            <w:rPrChange w:id="3666" w:author="Ram Shrestha" w:date="2014-02-16T01:12:00Z">
              <w:rPr/>
            </w:rPrChange>
          </w:rPr>
          <w:t>: F71-77.</w:t>
        </w:r>
      </w:ins>
    </w:p>
    <w:p w:rsidR="00072915" w:rsidRPr="00072915" w:rsidRDefault="00072915" w:rsidP="00072915">
      <w:pPr>
        <w:jc w:val="both"/>
        <w:rPr>
          <w:ins w:id="3667" w:author="Ram Shrestha" w:date="2014-02-16T01:12:00Z"/>
          <w:rFonts w:ascii="Cambria" w:hAnsi="Cambria"/>
          <w:noProof/>
          <w:rPrChange w:id="3668" w:author="Ram Shrestha" w:date="2014-02-16T01:12:00Z">
            <w:rPr>
              <w:ins w:id="3669" w:author="Ram Shrestha" w:date="2014-02-16T01:12:00Z"/>
            </w:rPr>
          </w:rPrChange>
        </w:rPr>
        <w:pPrChange w:id="3670" w:author="Ram Shrestha" w:date="2014-02-16T01:12:00Z">
          <w:pPr>
            <w:ind w:left="720" w:hanging="720"/>
            <w:jc w:val="both"/>
          </w:pPr>
        </w:pPrChange>
      </w:pPr>
      <w:ins w:id="3671" w:author="Ram Shrestha" w:date="2014-02-16T01:12:00Z">
        <w:r w:rsidRPr="00072915">
          <w:rPr>
            <w:rFonts w:ascii="Cambria" w:hAnsi="Cambria"/>
            <w:noProof/>
            <w:rPrChange w:id="3672" w:author="Ram Shrestha" w:date="2014-02-16T01:12:00Z">
              <w:rPr/>
            </w:rPrChange>
          </w:rPr>
          <w:t xml:space="preserve">Ping, LH, Cohen, MS, Hoffman, I, Vernazza, P, Seillier-Moiseiwitsch, F, Chakraborty, H, Kazembe, P, Zimba, D, Maida, M, Fiscus, SA, Eron, JJ, Swanstrom, R, Nelson, JA (2000) Effects of genital tract inflammation on human immunodeficiency virus type 1 V3 populations in blood and semen. </w:t>
        </w:r>
        <w:r w:rsidRPr="00072915">
          <w:rPr>
            <w:rFonts w:ascii="Cambria" w:hAnsi="Cambria"/>
            <w:i/>
            <w:noProof/>
            <w:rPrChange w:id="3673" w:author="Ram Shrestha" w:date="2014-02-16T01:12:00Z">
              <w:rPr/>
            </w:rPrChange>
          </w:rPr>
          <w:t>J Virol</w:t>
        </w:r>
        <w:r w:rsidRPr="00072915">
          <w:rPr>
            <w:rFonts w:ascii="Cambria" w:hAnsi="Cambria"/>
            <w:noProof/>
            <w:rPrChange w:id="3674" w:author="Ram Shrestha" w:date="2014-02-16T01:12:00Z">
              <w:rPr/>
            </w:rPrChange>
          </w:rPr>
          <w:t xml:space="preserve"> </w:t>
        </w:r>
        <w:r w:rsidRPr="00072915">
          <w:rPr>
            <w:rFonts w:ascii="Cambria" w:hAnsi="Cambria"/>
            <w:b/>
            <w:noProof/>
            <w:rPrChange w:id="3675" w:author="Ram Shrestha" w:date="2014-02-16T01:12:00Z">
              <w:rPr/>
            </w:rPrChange>
          </w:rPr>
          <w:t>74</w:t>
        </w:r>
        <w:r w:rsidRPr="00072915">
          <w:rPr>
            <w:rFonts w:ascii="Cambria" w:hAnsi="Cambria"/>
            <w:noProof/>
            <w:rPrChange w:id="3676" w:author="Ram Shrestha" w:date="2014-02-16T01:12:00Z">
              <w:rPr/>
            </w:rPrChange>
          </w:rPr>
          <w:t>: 8946-8952.</w:t>
        </w:r>
      </w:ins>
    </w:p>
    <w:p w:rsidR="00072915" w:rsidRPr="00072915" w:rsidRDefault="00072915" w:rsidP="00072915">
      <w:pPr>
        <w:jc w:val="both"/>
        <w:rPr>
          <w:ins w:id="3677" w:author="Ram Shrestha" w:date="2014-02-16T01:12:00Z"/>
          <w:rFonts w:ascii="Cambria" w:hAnsi="Cambria"/>
          <w:noProof/>
          <w:rPrChange w:id="3678" w:author="Ram Shrestha" w:date="2014-02-16T01:12:00Z">
            <w:rPr>
              <w:ins w:id="3679" w:author="Ram Shrestha" w:date="2014-02-16T01:12:00Z"/>
            </w:rPr>
          </w:rPrChange>
        </w:rPr>
        <w:pPrChange w:id="3680" w:author="Ram Shrestha" w:date="2014-02-16T01:12:00Z">
          <w:pPr>
            <w:ind w:left="720" w:hanging="720"/>
            <w:jc w:val="both"/>
          </w:pPr>
        </w:pPrChange>
      </w:pPr>
      <w:ins w:id="3681" w:author="Ram Shrestha" w:date="2014-02-16T01:12:00Z">
        <w:r w:rsidRPr="00072915">
          <w:rPr>
            <w:rFonts w:ascii="Cambria" w:hAnsi="Cambria"/>
            <w:noProof/>
            <w:rPrChange w:id="3682" w:author="Ram Shrestha" w:date="2014-02-16T01:12:00Z">
              <w:rPr/>
            </w:rPrChange>
          </w:rPr>
          <w:t xml:space="preserve">Plantier, JC, Leoz, M, Dickerson, JE, De Oliveira, F, Cordonnier, F, Lemee, V, Damond, F, Robertson, DL, Simon, F (2009) A new human immunodeficiency virus derived from gorillas. </w:t>
        </w:r>
        <w:r w:rsidRPr="00072915">
          <w:rPr>
            <w:rFonts w:ascii="Cambria" w:hAnsi="Cambria"/>
            <w:i/>
            <w:noProof/>
            <w:rPrChange w:id="3683" w:author="Ram Shrestha" w:date="2014-02-16T01:12:00Z">
              <w:rPr/>
            </w:rPrChange>
          </w:rPr>
          <w:t>Nat Med</w:t>
        </w:r>
        <w:r w:rsidRPr="00072915">
          <w:rPr>
            <w:rFonts w:ascii="Cambria" w:hAnsi="Cambria"/>
            <w:noProof/>
            <w:rPrChange w:id="3684" w:author="Ram Shrestha" w:date="2014-02-16T01:12:00Z">
              <w:rPr/>
            </w:rPrChange>
          </w:rPr>
          <w:t xml:space="preserve"> </w:t>
        </w:r>
        <w:r w:rsidRPr="00072915">
          <w:rPr>
            <w:rFonts w:ascii="Cambria" w:hAnsi="Cambria"/>
            <w:b/>
            <w:noProof/>
            <w:rPrChange w:id="3685" w:author="Ram Shrestha" w:date="2014-02-16T01:12:00Z">
              <w:rPr/>
            </w:rPrChange>
          </w:rPr>
          <w:t>15</w:t>
        </w:r>
        <w:r w:rsidRPr="00072915">
          <w:rPr>
            <w:rFonts w:ascii="Cambria" w:hAnsi="Cambria"/>
            <w:noProof/>
            <w:rPrChange w:id="3686" w:author="Ram Shrestha" w:date="2014-02-16T01:12:00Z">
              <w:rPr/>
            </w:rPrChange>
          </w:rPr>
          <w:t>: 871-872.</w:t>
        </w:r>
      </w:ins>
    </w:p>
    <w:p w:rsidR="00072915" w:rsidRPr="00072915" w:rsidRDefault="00072915" w:rsidP="00072915">
      <w:pPr>
        <w:jc w:val="both"/>
        <w:rPr>
          <w:ins w:id="3687" w:author="Ram Shrestha" w:date="2014-02-16T01:12:00Z"/>
          <w:rFonts w:ascii="Cambria" w:hAnsi="Cambria"/>
          <w:noProof/>
          <w:rPrChange w:id="3688" w:author="Ram Shrestha" w:date="2014-02-16T01:12:00Z">
            <w:rPr>
              <w:ins w:id="3689" w:author="Ram Shrestha" w:date="2014-02-16T01:12:00Z"/>
            </w:rPr>
          </w:rPrChange>
        </w:rPr>
        <w:pPrChange w:id="3690" w:author="Ram Shrestha" w:date="2014-02-16T01:12:00Z">
          <w:pPr>
            <w:ind w:left="720" w:hanging="720"/>
            <w:jc w:val="both"/>
          </w:pPr>
        </w:pPrChange>
      </w:pPr>
      <w:ins w:id="3691" w:author="Ram Shrestha" w:date="2014-02-16T01:12:00Z">
        <w:r w:rsidRPr="00072915">
          <w:rPr>
            <w:rFonts w:ascii="Cambria" w:hAnsi="Cambria"/>
            <w:noProof/>
            <w:rPrChange w:id="3692" w:author="Ram Shrestha" w:date="2014-02-16T01:12:00Z">
              <w:rPr/>
            </w:rPrChange>
          </w:rPr>
          <w:t xml:space="preserve">Poveda, E, Briz, V, Soriano, V (2005) Enfuvirtide, the first fusion inhibitor to treat HIV infection. </w:t>
        </w:r>
        <w:r w:rsidRPr="00072915">
          <w:rPr>
            <w:rFonts w:ascii="Cambria" w:hAnsi="Cambria"/>
            <w:i/>
            <w:noProof/>
            <w:rPrChange w:id="3693" w:author="Ram Shrestha" w:date="2014-02-16T01:12:00Z">
              <w:rPr/>
            </w:rPrChange>
          </w:rPr>
          <w:t>Aids Rev</w:t>
        </w:r>
        <w:r w:rsidRPr="00072915">
          <w:rPr>
            <w:rFonts w:ascii="Cambria" w:hAnsi="Cambria"/>
            <w:noProof/>
            <w:rPrChange w:id="3694" w:author="Ram Shrestha" w:date="2014-02-16T01:12:00Z">
              <w:rPr/>
            </w:rPrChange>
          </w:rPr>
          <w:t xml:space="preserve"> </w:t>
        </w:r>
        <w:r w:rsidRPr="00072915">
          <w:rPr>
            <w:rFonts w:ascii="Cambria" w:hAnsi="Cambria"/>
            <w:b/>
            <w:noProof/>
            <w:rPrChange w:id="3695" w:author="Ram Shrestha" w:date="2014-02-16T01:12:00Z">
              <w:rPr/>
            </w:rPrChange>
          </w:rPr>
          <w:t>7</w:t>
        </w:r>
        <w:r w:rsidRPr="00072915">
          <w:rPr>
            <w:rFonts w:ascii="Cambria" w:hAnsi="Cambria"/>
            <w:noProof/>
            <w:rPrChange w:id="3696" w:author="Ram Shrestha" w:date="2014-02-16T01:12:00Z">
              <w:rPr/>
            </w:rPrChange>
          </w:rPr>
          <w:t>: 139–147.</w:t>
        </w:r>
      </w:ins>
    </w:p>
    <w:p w:rsidR="00072915" w:rsidRPr="00072915" w:rsidRDefault="00072915" w:rsidP="00072915">
      <w:pPr>
        <w:jc w:val="both"/>
        <w:rPr>
          <w:ins w:id="3697" w:author="Ram Shrestha" w:date="2014-02-16T01:12:00Z"/>
          <w:rFonts w:ascii="Cambria" w:hAnsi="Cambria"/>
          <w:noProof/>
          <w:rPrChange w:id="3698" w:author="Ram Shrestha" w:date="2014-02-16T01:12:00Z">
            <w:rPr>
              <w:ins w:id="3699" w:author="Ram Shrestha" w:date="2014-02-16T01:12:00Z"/>
            </w:rPr>
          </w:rPrChange>
        </w:rPr>
        <w:pPrChange w:id="3700" w:author="Ram Shrestha" w:date="2014-02-16T01:12:00Z">
          <w:pPr>
            <w:ind w:left="720" w:hanging="720"/>
            <w:jc w:val="both"/>
          </w:pPr>
        </w:pPrChange>
      </w:pPr>
      <w:ins w:id="3701" w:author="Ram Shrestha" w:date="2014-02-16T01:12:00Z">
        <w:r w:rsidRPr="00072915">
          <w:rPr>
            <w:rFonts w:ascii="Cambria" w:hAnsi="Cambria"/>
            <w:noProof/>
            <w:rPrChange w:id="3702" w:author="Ram Shrestha" w:date="2014-02-16T01:12:00Z">
              <w:rPr/>
            </w:rPrChange>
          </w:rPr>
          <w:t xml:space="preserve">Preston, BD, Poiesz, BJ, Loeb, LA (1988) Fidelity of HIV-1 reverse transcriptase. </w:t>
        </w:r>
        <w:r w:rsidRPr="00072915">
          <w:rPr>
            <w:rFonts w:ascii="Cambria" w:hAnsi="Cambria"/>
            <w:i/>
            <w:noProof/>
            <w:rPrChange w:id="3703" w:author="Ram Shrestha" w:date="2014-02-16T01:12:00Z">
              <w:rPr/>
            </w:rPrChange>
          </w:rPr>
          <w:t>Science</w:t>
        </w:r>
        <w:r w:rsidRPr="00072915">
          <w:rPr>
            <w:rFonts w:ascii="Cambria" w:hAnsi="Cambria"/>
            <w:noProof/>
            <w:rPrChange w:id="3704" w:author="Ram Shrestha" w:date="2014-02-16T01:12:00Z">
              <w:rPr/>
            </w:rPrChange>
          </w:rPr>
          <w:t xml:space="preserve"> </w:t>
        </w:r>
        <w:r w:rsidRPr="00072915">
          <w:rPr>
            <w:rFonts w:ascii="Cambria" w:hAnsi="Cambria"/>
            <w:b/>
            <w:noProof/>
            <w:rPrChange w:id="3705" w:author="Ram Shrestha" w:date="2014-02-16T01:12:00Z">
              <w:rPr/>
            </w:rPrChange>
          </w:rPr>
          <w:t>242</w:t>
        </w:r>
        <w:r w:rsidRPr="00072915">
          <w:rPr>
            <w:rFonts w:ascii="Cambria" w:hAnsi="Cambria"/>
            <w:noProof/>
            <w:rPrChange w:id="3706" w:author="Ram Shrestha" w:date="2014-02-16T01:12:00Z">
              <w:rPr/>
            </w:rPrChange>
          </w:rPr>
          <w:t>: 1168-1171.</w:t>
        </w:r>
      </w:ins>
    </w:p>
    <w:p w:rsidR="00072915" w:rsidRPr="00072915" w:rsidRDefault="00072915" w:rsidP="00072915">
      <w:pPr>
        <w:jc w:val="both"/>
        <w:rPr>
          <w:ins w:id="3707" w:author="Ram Shrestha" w:date="2014-02-16T01:12:00Z"/>
          <w:rFonts w:ascii="Cambria" w:hAnsi="Cambria"/>
          <w:noProof/>
          <w:rPrChange w:id="3708" w:author="Ram Shrestha" w:date="2014-02-16T01:12:00Z">
            <w:rPr>
              <w:ins w:id="3709" w:author="Ram Shrestha" w:date="2014-02-16T01:12:00Z"/>
            </w:rPr>
          </w:rPrChange>
        </w:rPr>
        <w:pPrChange w:id="3710" w:author="Ram Shrestha" w:date="2014-02-16T01:12:00Z">
          <w:pPr>
            <w:ind w:left="720" w:hanging="720"/>
            <w:jc w:val="both"/>
          </w:pPr>
        </w:pPrChange>
      </w:pPr>
      <w:ins w:id="3711" w:author="Ram Shrestha" w:date="2014-02-16T01:12:00Z">
        <w:r w:rsidRPr="00072915">
          <w:rPr>
            <w:rFonts w:ascii="Cambria" w:hAnsi="Cambria"/>
            <w:noProof/>
            <w:rPrChange w:id="3712" w:author="Ram Shrestha" w:date="2014-02-16T01:12:00Z">
              <w:rPr/>
            </w:rPrChange>
          </w:rPr>
          <w:t xml:space="preserve">Price, DA, Goulder, PJ, Klenerman, P, Sewell, AK, Easterbrook, PJ, Troop, M, Bangham, CR, Phillips, RE (1997) Positive selection of HIV-1 cytotoxic T lymphocyte escape variants during primary infection. </w:t>
        </w:r>
        <w:r w:rsidRPr="00072915">
          <w:rPr>
            <w:rFonts w:ascii="Cambria" w:hAnsi="Cambria"/>
            <w:i/>
            <w:noProof/>
            <w:rPrChange w:id="3713" w:author="Ram Shrestha" w:date="2014-02-16T01:12:00Z">
              <w:rPr/>
            </w:rPrChange>
          </w:rPr>
          <w:t>Proc Natl Acad Sci U S A</w:t>
        </w:r>
        <w:r w:rsidRPr="00072915">
          <w:rPr>
            <w:rFonts w:ascii="Cambria" w:hAnsi="Cambria"/>
            <w:noProof/>
            <w:rPrChange w:id="3714" w:author="Ram Shrestha" w:date="2014-02-16T01:12:00Z">
              <w:rPr/>
            </w:rPrChange>
          </w:rPr>
          <w:t xml:space="preserve"> </w:t>
        </w:r>
        <w:r w:rsidRPr="00072915">
          <w:rPr>
            <w:rFonts w:ascii="Cambria" w:hAnsi="Cambria"/>
            <w:b/>
            <w:noProof/>
            <w:rPrChange w:id="3715" w:author="Ram Shrestha" w:date="2014-02-16T01:12:00Z">
              <w:rPr/>
            </w:rPrChange>
          </w:rPr>
          <w:t>94</w:t>
        </w:r>
        <w:r w:rsidRPr="00072915">
          <w:rPr>
            <w:rFonts w:ascii="Cambria" w:hAnsi="Cambria"/>
            <w:noProof/>
            <w:rPrChange w:id="3716" w:author="Ram Shrestha" w:date="2014-02-16T01:12:00Z">
              <w:rPr/>
            </w:rPrChange>
          </w:rPr>
          <w:t>: 1890-1895.</w:t>
        </w:r>
      </w:ins>
    </w:p>
    <w:p w:rsidR="00072915" w:rsidRPr="00072915" w:rsidRDefault="00072915" w:rsidP="00072915">
      <w:pPr>
        <w:jc w:val="both"/>
        <w:rPr>
          <w:ins w:id="3717" w:author="Ram Shrestha" w:date="2014-02-16T01:12:00Z"/>
          <w:rFonts w:ascii="Cambria" w:hAnsi="Cambria"/>
          <w:noProof/>
          <w:rPrChange w:id="3718" w:author="Ram Shrestha" w:date="2014-02-16T01:12:00Z">
            <w:rPr>
              <w:ins w:id="3719" w:author="Ram Shrestha" w:date="2014-02-16T01:12:00Z"/>
            </w:rPr>
          </w:rPrChange>
        </w:rPr>
        <w:pPrChange w:id="3720" w:author="Ram Shrestha" w:date="2014-02-16T01:12:00Z">
          <w:pPr>
            <w:ind w:left="720" w:hanging="720"/>
            <w:jc w:val="both"/>
          </w:pPr>
        </w:pPrChange>
      </w:pPr>
      <w:ins w:id="3721" w:author="Ram Shrestha" w:date="2014-02-16T01:12:00Z">
        <w:r w:rsidRPr="00072915">
          <w:rPr>
            <w:rFonts w:ascii="Cambria" w:hAnsi="Cambria"/>
            <w:noProof/>
            <w:rPrChange w:id="3722" w:author="Ram Shrestha" w:date="2014-02-16T01:12:00Z">
              <w:rPr/>
            </w:rPrChange>
          </w:rPr>
          <w:t xml:space="preserve">Pruss, D, Reeves, R, Bushman, FD, Wolffe, AP (1994) The influence of DNA and nucleosome structure on integration events directed by HIV integrase. </w:t>
        </w:r>
        <w:r w:rsidRPr="00072915">
          <w:rPr>
            <w:rFonts w:ascii="Cambria" w:hAnsi="Cambria"/>
            <w:i/>
            <w:noProof/>
            <w:rPrChange w:id="3723" w:author="Ram Shrestha" w:date="2014-02-16T01:12:00Z">
              <w:rPr/>
            </w:rPrChange>
          </w:rPr>
          <w:t>Journal of Biological Chemistry</w:t>
        </w:r>
        <w:r w:rsidRPr="00072915">
          <w:rPr>
            <w:rFonts w:ascii="Cambria" w:hAnsi="Cambria"/>
            <w:noProof/>
            <w:rPrChange w:id="3724" w:author="Ram Shrestha" w:date="2014-02-16T01:12:00Z">
              <w:rPr/>
            </w:rPrChange>
          </w:rPr>
          <w:t xml:space="preserve"> </w:t>
        </w:r>
        <w:r w:rsidRPr="00072915">
          <w:rPr>
            <w:rFonts w:ascii="Cambria" w:hAnsi="Cambria"/>
            <w:b/>
            <w:noProof/>
            <w:rPrChange w:id="3725" w:author="Ram Shrestha" w:date="2014-02-16T01:12:00Z">
              <w:rPr/>
            </w:rPrChange>
          </w:rPr>
          <w:t>269</w:t>
        </w:r>
        <w:r w:rsidRPr="00072915">
          <w:rPr>
            <w:rFonts w:ascii="Cambria" w:hAnsi="Cambria"/>
            <w:noProof/>
            <w:rPrChange w:id="3726" w:author="Ram Shrestha" w:date="2014-02-16T01:12:00Z">
              <w:rPr/>
            </w:rPrChange>
          </w:rPr>
          <w:t>: 25031-25041.</w:t>
        </w:r>
      </w:ins>
    </w:p>
    <w:p w:rsidR="00072915" w:rsidRPr="00072915" w:rsidRDefault="00072915" w:rsidP="00072915">
      <w:pPr>
        <w:jc w:val="both"/>
        <w:rPr>
          <w:ins w:id="3727" w:author="Ram Shrestha" w:date="2014-02-16T01:12:00Z"/>
          <w:rFonts w:ascii="Cambria" w:hAnsi="Cambria"/>
          <w:noProof/>
          <w:rPrChange w:id="3728" w:author="Ram Shrestha" w:date="2014-02-16T01:12:00Z">
            <w:rPr>
              <w:ins w:id="3729" w:author="Ram Shrestha" w:date="2014-02-16T01:12:00Z"/>
            </w:rPr>
          </w:rPrChange>
        </w:rPr>
        <w:pPrChange w:id="3730" w:author="Ram Shrestha" w:date="2014-02-16T01:12:00Z">
          <w:pPr>
            <w:ind w:left="720" w:hanging="720"/>
            <w:jc w:val="both"/>
          </w:pPr>
        </w:pPrChange>
      </w:pPr>
      <w:ins w:id="3731" w:author="Ram Shrestha" w:date="2014-02-16T01:12:00Z">
        <w:r w:rsidRPr="00072915">
          <w:rPr>
            <w:rFonts w:ascii="Cambria" w:hAnsi="Cambria"/>
            <w:noProof/>
            <w:rPrChange w:id="3732" w:author="Ram Shrestha" w:date="2014-02-16T01:12:00Z">
              <w:rPr/>
            </w:rPrChange>
          </w:rPr>
          <w:t xml:space="preserve">Quinn, TC (1996) Global burden of the HIV pandemic. </w:t>
        </w:r>
        <w:r w:rsidRPr="00072915">
          <w:rPr>
            <w:rFonts w:ascii="Cambria" w:hAnsi="Cambria"/>
            <w:i/>
            <w:noProof/>
            <w:rPrChange w:id="3733" w:author="Ram Shrestha" w:date="2014-02-16T01:12:00Z">
              <w:rPr/>
            </w:rPrChange>
          </w:rPr>
          <w:t>Lancet</w:t>
        </w:r>
        <w:r w:rsidRPr="00072915">
          <w:rPr>
            <w:rFonts w:ascii="Cambria" w:hAnsi="Cambria"/>
            <w:noProof/>
            <w:rPrChange w:id="3734" w:author="Ram Shrestha" w:date="2014-02-16T01:12:00Z">
              <w:rPr/>
            </w:rPrChange>
          </w:rPr>
          <w:t xml:space="preserve"> </w:t>
        </w:r>
        <w:r w:rsidRPr="00072915">
          <w:rPr>
            <w:rFonts w:ascii="Cambria" w:hAnsi="Cambria"/>
            <w:b/>
            <w:noProof/>
            <w:rPrChange w:id="3735" w:author="Ram Shrestha" w:date="2014-02-16T01:12:00Z">
              <w:rPr/>
            </w:rPrChange>
          </w:rPr>
          <w:t>348</w:t>
        </w:r>
        <w:r w:rsidRPr="00072915">
          <w:rPr>
            <w:rFonts w:ascii="Cambria" w:hAnsi="Cambria"/>
            <w:noProof/>
            <w:rPrChange w:id="3736" w:author="Ram Shrestha" w:date="2014-02-16T01:12:00Z">
              <w:rPr/>
            </w:rPrChange>
          </w:rPr>
          <w:t>: 99-106.</w:t>
        </w:r>
      </w:ins>
    </w:p>
    <w:p w:rsidR="00072915" w:rsidRPr="00072915" w:rsidRDefault="00072915" w:rsidP="00072915">
      <w:pPr>
        <w:jc w:val="both"/>
        <w:rPr>
          <w:ins w:id="3737" w:author="Ram Shrestha" w:date="2014-02-16T01:12:00Z"/>
          <w:rFonts w:ascii="Cambria" w:hAnsi="Cambria"/>
          <w:noProof/>
          <w:rPrChange w:id="3738" w:author="Ram Shrestha" w:date="2014-02-16T01:12:00Z">
            <w:rPr>
              <w:ins w:id="3739" w:author="Ram Shrestha" w:date="2014-02-16T01:12:00Z"/>
            </w:rPr>
          </w:rPrChange>
        </w:rPr>
        <w:pPrChange w:id="3740" w:author="Ram Shrestha" w:date="2014-02-16T01:12:00Z">
          <w:pPr>
            <w:ind w:left="720" w:hanging="720"/>
            <w:jc w:val="both"/>
          </w:pPr>
        </w:pPrChange>
      </w:pPr>
      <w:ins w:id="3741" w:author="Ram Shrestha" w:date="2014-02-16T01:12:00Z">
        <w:r w:rsidRPr="00072915">
          <w:rPr>
            <w:rFonts w:ascii="Cambria" w:hAnsi="Cambria"/>
            <w:noProof/>
            <w:rPrChange w:id="3742" w:author="Ram Shrestha" w:date="2014-02-16T01:12:00Z">
              <w:rPr/>
            </w:rPrChange>
          </w:rPr>
          <w:t>Ratner, L, Haseltine, W, Patarca, R, Livak, KJ, Starcich, B, Josephs, SF, Doran, ER, Rafalski, JA, Whitehorn, EA, Baumeister, K (1985) Complete nucleotide sequence of the AIDS virus, HTLV-III.</w:t>
        </w:r>
      </w:ins>
    </w:p>
    <w:p w:rsidR="00072915" w:rsidRPr="00072915" w:rsidRDefault="00072915" w:rsidP="00072915">
      <w:pPr>
        <w:jc w:val="both"/>
        <w:rPr>
          <w:ins w:id="3743" w:author="Ram Shrestha" w:date="2014-02-16T01:12:00Z"/>
          <w:rFonts w:ascii="Cambria" w:hAnsi="Cambria"/>
          <w:noProof/>
          <w:rPrChange w:id="3744" w:author="Ram Shrestha" w:date="2014-02-16T01:12:00Z">
            <w:rPr>
              <w:ins w:id="3745" w:author="Ram Shrestha" w:date="2014-02-16T01:12:00Z"/>
            </w:rPr>
          </w:rPrChange>
        </w:rPr>
        <w:pPrChange w:id="3746" w:author="Ram Shrestha" w:date="2014-02-16T01:12:00Z">
          <w:pPr>
            <w:ind w:left="720" w:hanging="720"/>
            <w:jc w:val="both"/>
          </w:pPr>
        </w:pPrChange>
      </w:pPr>
      <w:ins w:id="3747" w:author="Ram Shrestha" w:date="2014-02-16T01:12:00Z">
        <w:r w:rsidRPr="00072915">
          <w:rPr>
            <w:rFonts w:ascii="Cambria" w:hAnsi="Cambria"/>
            <w:noProof/>
            <w:rPrChange w:id="3748" w:author="Ram Shrestha" w:date="2014-02-16T01:12:00Z">
              <w:rPr/>
            </w:rPrChange>
          </w:rPr>
          <w:t xml:space="preserve">Raymond, S, Delobel, P, Mavigner, M, Cazabat, M, Encinas, S, Souyris, C, Bruel, P, Sandres-Saune, K, Marchou, B, Massip, P, Izopet, J (2010) CXCR4-using viruses in plasma and peripheral blood mononuclear cells during primary HIV-1 infection and impact on disease progression. </w:t>
        </w:r>
        <w:r w:rsidRPr="00072915">
          <w:rPr>
            <w:rFonts w:ascii="Cambria" w:hAnsi="Cambria"/>
            <w:i/>
            <w:noProof/>
            <w:rPrChange w:id="3749" w:author="Ram Shrestha" w:date="2014-02-16T01:12:00Z">
              <w:rPr/>
            </w:rPrChange>
          </w:rPr>
          <w:t>AIDS</w:t>
        </w:r>
        <w:r w:rsidRPr="00072915">
          <w:rPr>
            <w:rFonts w:ascii="Cambria" w:hAnsi="Cambria"/>
            <w:noProof/>
            <w:rPrChange w:id="3750" w:author="Ram Shrestha" w:date="2014-02-16T01:12:00Z">
              <w:rPr/>
            </w:rPrChange>
          </w:rPr>
          <w:t xml:space="preserve"> </w:t>
        </w:r>
        <w:r w:rsidRPr="00072915">
          <w:rPr>
            <w:rFonts w:ascii="Cambria" w:hAnsi="Cambria"/>
            <w:b/>
            <w:noProof/>
            <w:rPrChange w:id="3751" w:author="Ram Shrestha" w:date="2014-02-16T01:12:00Z">
              <w:rPr/>
            </w:rPrChange>
          </w:rPr>
          <w:t>24</w:t>
        </w:r>
        <w:r w:rsidRPr="00072915">
          <w:rPr>
            <w:rFonts w:ascii="Cambria" w:hAnsi="Cambria"/>
            <w:noProof/>
            <w:rPrChange w:id="3752" w:author="Ram Shrestha" w:date="2014-02-16T01:12:00Z">
              <w:rPr/>
            </w:rPrChange>
          </w:rPr>
          <w:t>: 2305-2312.</w:t>
        </w:r>
      </w:ins>
    </w:p>
    <w:p w:rsidR="00072915" w:rsidRPr="00072915" w:rsidRDefault="00072915" w:rsidP="00072915">
      <w:pPr>
        <w:jc w:val="both"/>
        <w:rPr>
          <w:ins w:id="3753" w:author="Ram Shrestha" w:date="2014-02-16T01:12:00Z"/>
          <w:rFonts w:ascii="Cambria" w:hAnsi="Cambria"/>
          <w:noProof/>
          <w:rPrChange w:id="3754" w:author="Ram Shrestha" w:date="2014-02-16T01:12:00Z">
            <w:rPr>
              <w:ins w:id="3755" w:author="Ram Shrestha" w:date="2014-02-16T01:12:00Z"/>
            </w:rPr>
          </w:rPrChange>
        </w:rPr>
        <w:pPrChange w:id="3756" w:author="Ram Shrestha" w:date="2014-02-16T01:12:00Z">
          <w:pPr>
            <w:ind w:left="720" w:hanging="720"/>
            <w:jc w:val="both"/>
          </w:pPr>
        </w:pPrChange>
      </w:pPr>
      <w:ins w:id="3757" w:author="Ram Shrestha" w:date="2014-02-16T01:12:00Z">
        <w:r w:rsidRPr="00072915">
          <w:rPr>
            <w:rFonts w:ascii="Cambria" w:hAnsi="Cambria"/>
            <w:noProof/>
            <w:rPrChange w:id="3758" w:author="Ram Shrestha" w:date="2014-02-16T01:12:00Z">
              <w:rPr/>
            </w:rPrChange>
          </w:rPr>
          <w:t xml:space="preserve">Razooky, BS, Weinberger, LS (2011) Mapping the architecture of the HIV-1 Tat circuit: A decision-making circuit that lacks bistability and exploits stochastic noise. </w:t>
        </w:r>
        <w:r w:rsidRPr="00072915">
          <w:rPr>
            <w:rFonts w:ascii="Cambria" w:hAnsi="Cambria"/>
            <w:i/>
            <w:noProof/>
            <w:rPrChange w:id="3759" w:author="Ram Shrestha" w:date="2014-02-16T01:12:00Z">
              <w:rPr/>
            </w:rPrChange>
          </w:rPr>
          <w:t>Methods</w:t>
        </w:r>
        <w:r w:rsidRPr="00072915">
          <w:rPr>
            <w:rFonts w:ascii="Cambria" w:hAnsi="Cambria"/>
            <w:noProof/>
            <w:rPrChange w:id="3760" w:author="Ram Shrestha" w:date="2014-02-16T01:12:00Z">
              <w:rPr/>
            </w:rPrChange>
          </w:rPr>
          <w:t xml:space="preserve"> </w:t>
        </w:r>
        <w:r w:rsidRPr="00072915">
          <w:rPr>
            <w:rFonts w:ascii="Cambria" w:hAnsi="Cambria"/>
            <w:b/>
            <w:noProof/>
            <w:rPrChange w:id="3761" w:author="Ram Shrestha" w:date="2014-02-16T01:12:00Z">
              <w:rPr/>
            </w:rPrChange>
          </w:rPr>
          <w:t>53</w:t>
        </w:r>
        <w:r w:rsidRPr="00072915">
          <w:rPr>
            <w:rFonts w:ascii="Cambria" w:hAnsi="Cambria"/>
            <w:noProof/>
            <w:rPrChange w:id="3762" w:author="Ram Shrestha" w:date="2014-02-16T01:12:00Z">
              <w:rPr/>
            </w:rPrChange>
          </w:rPr>
          <w:t>: 68-77.</w:t>
        </w:r>
      </w:ins>
    </w:p>
    <w:p w:rsidR="00072915" w:rsidRPr="00072915" w:rsidRDefault="00072915" w:rsidP="00072915">
      <w:pPr>
        <w:jc w:val="both"/>
        <w:rPr>
          <w:ins w:id="3763" w:author="Ram Shrestha" w:date="2014-02-16T01:12:00Z"/>
          <w:rFonts w:ascii="Cambria" w:hAnsi="Cambria"/>
          <w:noProof/>
          <w:rPrChange w:id="3764" w:author="Ram Shrestha" w:date="2014-02-16T01:12:00Z">
            <w:rPr>
              <w:ins w:id="3765" w:author="Ram Shrestha" w:date="2014-02-16T01:12:00Z"/>
            </w:rPr>
          </w:rPrChange>
        </w:rPr>
        <w:pPrChange w:id="3766" w:author="Ram Shrestha" w:date="2014-02-16T01:12:00Z">
          <w:pPr>
            <w:ind w:left="720" w:hanging="720"/>
            <w:jc w:val="both"/>
          </w:pPr>
        </w:pPrChange>
      </w:pPr>
      <w:ins w:id="3767" w:author="Ram Shrestha" w:date="2014-02-16T01:12:00Z">
        <w:r w:rsidRPr="00072915">
          <w:rPr>
            <w:rFonts w:ascii="Cambria" w:hAnsi="Cambria"/>
            <w:noProof/>
            <w:rPrChange w:id="3768" w:author="Ram Shrestha" w:date="2014-02-16T01:12:00Z">
              <w:rPr/>
            </w:rPrChange>
          </w:rPr>
          <w:t xml:space="preserve">Rhee, SY, Gonzales, MJ, Kantor, R, Betts, BJ, Ravela, J, Shafer, RW (2003) Human immunodeficiency virus reverse transcriptase and protease sequence database. </w:t>
        </w:r>
        <w:r w:rsidRPr="00072915">
          <w:rPr>
            <w:rFonts w:ascii="Cambria" w:hAnsi="Cambria"/>
            <w:i/>
            <w:noProof/>
            <w:rPrChange w:id="3769" w:author="Ram Shrestha" w:date="2014-02-16T01:12:00Z">
              <w:rPr/>
            </w:rPrChange>
          </w:rPr>
          <w:t>Nucleic Acids Res</w:t>
        </w:r>
        <w:r w:rsidRPr="00072915">
          <w:rPr>
            <w:rFonts w:ascii="Cambria" w:hAnsi="Cambria"/>
            <w:noProof/>
            <w:rPrChange w:id="3770" w:author="Ram Shrestha" w:date="2014-02-16T01:12:00Z">
              <w:rPr/>
            </w:rPrChange>
          </w:rPr>
          <w:t xml:space="preserve"> </w:t>
        </w:r>
        <w:r w:rsidRPr="00072915">
          <w:rPr>
            <w:rFonts w:ascii="Cambria" w:hAnsi="Cambria"/>
            <w:b/>
            <w:noProof/>
            <w:rPrChange w:id="3771" w:author="Ram Shrestha" w:date="2014-02-16T01:12:00Z">
              <w:rPr/>
            </w:rPrChange>
          </w:rPr>
          <w:t>31</w:t>
        </w:r>
        <w:r w:rsidRPr="00072915">
          <w:rPr>
            <w:rFonts w:ascii="Cambria" w:hAnsi="Cambria"/>
            <w:noProof/>
            <w:rPrChange w:id="3772" w:author="Ram Shrestha" w:date="2014-02-16T01:12:00Z">
              <w:rPr/>
            </w:rPrChange>
          </w:rPr>
          <w:t>: 298-303.</w:t>
        </w:r>
      </w:ins>
    </w:p>
    <w:p w:rsidR="00072915" w:rsidRPr="00072915" w:rsidRDefault="00072915" w:rsidP="00072915">
      <w:pPr>
        <w:jc w:val="both"/>
        <w:rPr>
          <w:ins w:id="3773" w:author="Ram Shrestha" w:date="2014-02-16T01:12:00Z"/>
          <w:rFonts w:ascii="Cambria" w:hAnsi="Cambria"/>
          <w:noProof/>
          <w:rPrChange w:id="3774" w:author="Ram Shrestha" w:date="2014-02-16T01:12:00Z">
            <w:rPr>
              <w:ins w:id="3775" w:author="Ram Shrestha" w:date="2014-02-16T01:12:00Z"/>
            </w:rPr>
          </w:rPrChange>
        </w:rPr>
        <w:pPrChange w:id="3776" w:author="Ram Shrestha" w:date="2014-02-16T01:12:00Z">
          <w:pPr>
            <w:ind w:left="720" w:hanging="720"/>
            <w:jc w:val="both"/>
          </w:pPr>
        </w:pPrChange>
      </w:pPr>
      <w:ins w:id="3777" w:author="Ram Shrestha" w:date="2014-02-16T01:12:00Z">
        <w:r w:rsidRPr="00072915">
          <w:rPr>
            <w:rFonts w:ascii="Cambria" w:hAnsi="Cambria"/>
            <w:noProof/>
            <w:rPrChange w:id="3778" w:author="Ram Shrestha" w:date="2014-02-16T01:12:00Z">
              <w:rPr/>
            </w:rPrChange>
          </w:rPr>
          <w:t xml:space="preserve">Richman, DD, Fischl, MA, Grieco, MH, Gottlieb, MS, Volberding, PA, Laskin, OL, Leedom, JM, Groopman, JE, Mildvan, D, Hirsch, MS, et al. (1987) The toxicity of azidothymidine (AZT) in the treatment of patients with AIDS and AIDS-related complex. A double-blind, placebo-controlled trial. </w:t>
        </w:r>
        <w:r w:rsidRPr="00072915">
          <w:rPr>
            <w:rFonts w:ascii="Cambria" w:hAnsi="Cambria"/>
            <w:i/>
            <w:noProof/>
            <w:rPrChange w:id="3779" w:author="Ram Shrestha" w:date="2014-02-16T01:12:00Z">
              <w:rPr/>
            </w:rPrChange>
          </w:rPr>
          <w:t>N Engl J Med</w:t>
        </w:r>
        <w:r w:rsidRPr="00072915">
          <w:rPr>
            <w:rFonts w:ascii="Cambria" w:hAnsi="Cambria"/>
            <w:noProof/>
            <w:rPrChange w:id="3780" w:author="Ram Shrestha" w:date="2014-02-16T01:12:00Z">
              <w:rPr/>
            </w:rPrChange>
          </w:rPr>
          <w:t xml:space="preserve"> </w:t>
        </w:r>
        <w:r w:rsidRPr="00072915">
          <w:rPr>
            <w:rFonts w:ascii="Cambria" w:hAnsi="Cambria"/>
            <w:b/>
            <w:noProof/>
            <w:rPrChange w:id="3781" w:author="Ram Shrestha" w:date="2014-02-16T01:12:00Z">
              <w:rPr/>
            </w:rPrChange>
          </w:rPr>
          <w:t>317</w:t>
        </w:r>
        <w:r w:rsidRPr="00072915">
          <w:rPr>
            <w:rFonts w:ascii="Cambria" w:hAnsi="Cambria"/>
            <w:noProof/>
            <w:rPrChange w:id="3782" w:author="Ram Shrestha" w:date="2014-02-16T01:12:00Z">
              <w:rPr/>
            </w:rPrChange>
          </w:rPr>
          <w:t>: 192-197.</w:t>
        </w:r>
      </w:ins>
    </w:p>
    <w:p w:rsidR="00072915" w:rsidRPr="00072915" w:rsidRDefault="00072915" w:rsidP="00072915">
      <w:pPr>
        <w:jc w:val="both"/>
        <w:rPr>
          <w:ins w:id="3783" w:author="Ram Shrestha" w:date="2014-02-16T01:12:00Z"/>
          <w:rFonts w:ascii="Cambria" w:hAnsi="Cambria"/>
          <w:noProof/>
          <w:rPrChange w:id="3784" w:author="Ram Shrestha" w:date="2014-02-16T01:12:00Z">
            <w:rPr>
              <w:ins w:id="3785" w:author="Ram Shrestha" w:date="2014-02-16T01:12:00Z"/>
            </w:rPr>
          </w:rPrChange>
        </w:rPr>
        <w:pPrChange w:id="3786" w:author="Ram Shrestha" w:date="2014-02-16T01:12:00Z">
          <w:pPr>
            <w:ind w:left="720" w:hanging="720"/>
            <w:jc w:val="both"/>
          </w:pPr>
        </w:pPrChange>
      </w:pPr>
      <w:ins w:id="3787" w:author="Ram Shrestha" w:date="2014-02-16T01:12:00Z">
        <w:r w:rsidRPr="00072915">
          <w:rPr>
            <w:rFonts w:ascii="Cambria" w:hAnsi="Cambria"/>
            <w:noProof/>
            <w:rPrChange w:id="3788" w:author="Ram Shrestha" w:date="2014-02-16T01:12:00Z">
              <w:rPr/>
            </w:rPrChange>
          </w:rPr>
          <w:t xml:space="preserve">Riviere, L, Darlix, JL, Cimarelli, A (2010) Analysis of the viral elements required in the nuclear import of HIV-1 DNA. </w:t>
        </w:r>
        <w:r w:rsidRPr="00072915">
          <w:rPr>
            <w:rFonts w:ascii="Cambria" w:hAnsi="Cambria"/>
            <w:i/>
            <w:noProof/>
            <w:rPrChange w:id="3789" w:author="Ram Shrestha" w:date="2014-02-16T01:12:00Z">
              <w:rPr/>
            </w:rPrChange>
          </w:rPr>
          <w:t>J Virol</w:t>
        </w:r>
        <w:r w:rsidRPr="00072915">
          <w:rPr>
            <w:rFonts w:ascii="Cambria" w:hAnsi="Cambria"/>
            <w:noProof/>
            <w:rPrChange w:id="3790" w:author="Ram Shrestha" w:date="2014-02-16T01:12:00Z">
              <w:rPr/>
            </w:rPrChange>
          </w:rPr>
          <w:t xml:space="preserve"> </w:t>
        </w:r>
        <w:r w:rsidRPr="00072915">
          <w:rPr>
            <w:rFonts w:ascii="Cambria" w:hAnsi="Cambria"/>
            <w:b/>
            <w:noProof/>
            <w:rPrChange w:id="3791" w:author="Ram Shrestha" w:date="2014-02-16T01:12:00Z">
              <w:rPr/>
            </w:rPrChange>
          </w:rPr>
          <w:t>84</w:t>
        </w:r>
        <w:r w:rsidRPr="00072915">
          <w:rPr>
            <w:rFonts w:ascii="Cambria" w:hAnsi="Cambria"/>
            <w:noProof/>
            <w:rPrChange w:id="3792" w:author="Ram Shrestha" w:date="2014-02-16T01:12:00Z">
              <w:rPr/>
            </w:rPrChange>
          </w:rPr>
          <w:t>: 729-739.</w:t>
        </w:r>
      </w:ins>
    </w:p>
    <w:p w:rsidR="00072915" w:rsidRPr="00072915" w:rsidRDefault="00072915" w:rsidP="00072915">
      <w:pPr>
        <w:jc w:val="both"/>
        <w:rPr>
          <w:ins w:id="3793" w:author="Ram Shrestha" w:date="2014-02-16T01:12:00Z"/>
          <w:rFonts w:ascii="Cambria" w:hAnsi="Cambria"/>
          <w:noProof/>
          <w:rPrChange w:id="3794" w:author="Ram Shrestha" w:date="2014-02-16T01:12:00Z">
            <w:rPr>
              <w:ins w:id="3795" w:author="Ram Shrestha" w:date="2014-02-16T01:12:00Z"/>
            </w:rPr>
          </w:rPrChange>
        </w:rPr>
        <w:pPrChange w:id="3796" w:author="Ram Shrestha" w:date="2014-02-16T01:12:00Z">
          <w:pPr>
            <w:ind w:left="720" w:hanging="720"/>
            <w:jc w:val="both"/>
          </w:pPr>
        </w:pPrChange>
      </w:pPr>
      <w:ins w:id="3797" w:author="Ram Shrestha" w:date="2014-02-16T01:12:00Z">
        <w:r w:rsidRPr="00072915">
          <w:rPr>
            <w:rFonts w:ascii="Cambria" w:hAnsi="Cambria"/>
            <w:noProof/>
            <w:rPrChange w:id="3798" w:author="Ram Shrestha" w:date="2014-02-16T01:12:00Z">
              <w:rPr/>
            </w:rPrChange>
          </w:rPr>
          <w:t xml:space="preserve">Rizzuto, CD, Wyatt, R, Hernandez-Ramos, N, Sun, Y, Kwong, PD, Hendrickson, WA, Sodroski, J (1998) A conserved HIV gp120 glycoprotein structure involved in chemokine receptor binding. </w:t>
        </w:r>
        <w:r w:rsidRPr="00072915">
          <w:rPr>
            <w:rFonts w:ascii="Cambria" w:hAnsi="Cambria"/>
            <w:i/>
            <w:noProof/>
            <w:rPrChange w:id="3799" w:author="Ram Shrestha" w:date="2014-02-16T01:12:00Z">
              <w:rPr/>
            </w:rPrChange>
          </w:rPr>
          <w:t>Science</w:t>
        </w:r>
        <w:r w:rsidRPr="00072915">
          <w:rPr>
            <w:rFonts w:ascii="Cambria" w:hAnsi="Cambria"/>
            <w:noProof/>
            <w:rPrChange w:id="3800" w:author="Ram Shrestha" w:date="2014-02-16T01:12:00Z">
              <w:rPr/>
            </w:rPrChange>
          </w:rPr>
          <w:t xml:space="preserve"> </w:t>
        </w:r>
        <w:r w:rsidRPr="00072915">
          <w:rPr>
            <w:rFonts w:ascii="Cambria" w:hAnsi="Cambria"/>
            <w:b/>
            <w:noProof/>
            <w:rPrChange w:id="3801" w:author="Ram Shrestha" w:date="2014-02-16T01:12:00Z">
              <w:rPr/>
            </w:rPrChange>
          </w:rPr>
          <w:t>280</w:t>
        </w:r>
        <w:r w:rsidRPr="00072915">
          <w:rPr>
            <w:rFonts w:ascii="Cambria" w:hAnsi="Cambria"/>
            <w:noProof/>
            <w:rPrChange w:id="3802" w:author="Ram Shrestha" w:date="2014-02-16T01:12:00Z">
              <w:rPr/>
            </w:rPrChange>
          </w:rPr>
          <w:t>: 1949-1953.</w:t>
        </w:r>
      </w:ins>
    </w:p>
    <w:p w:rsidR="00072915" w:rsidRPr="00072915" w:rsidRDefault="00072915" w:rsidP="00072915">
      <w:pPr>
        <w:jc w:val="both"/>
        <w:rPr>
          <w:ins w:id="3803" w:author="Ram Shrestha" w:date="2014-02-16T01:12:00Z"/>
          <w:rFonts w:ascii="Cambria" w:hAnsi="Cambria"/>
          <w:noProof/>
          <w:rPrChange w:id="3804" w:author="Ram Shrestha" w:date="2014-02-16T01:12:00Z">
            <w:rPr>
              <w:ins w:id="3805" w:author="Ram Shrestha" w:date="2014-02-16T01:12:00Z"/>
            </w:rPr>
          </w:rPrChange>
        </w:rPr>
        <w:pPrChange w:id="3806" w:author="Ram Shrestha" w:date="2014-02-16T01:12:00Z">
          <w:pPr>
            <w:ind w:left="720" w:hanging="720"/>
            <w:jc w:val="both"/>
          </w:pPr>
        </w:pPrChange>
      </w:pPr>
      <w:ins w:id="3807" w:author="Ram Shrestha" w:date="2014-02-16T01:12:00Z">
        <w:r w:rsidRPr="00072915">
          <w:rPr>
            <w:rFonts w:ascii="Cambria" w:hAnsi="Cambria"/>
            <w:noProof/>
            <w:rPrChange w:id="3808" w:author="Ram Shrestha" w:date="2014-02-16T01:12:00Z">
              <w:rPr/>
            </w:rPrChange>
          </w:rPr>
          <w:t xml:space="preserve">Robbins, GK, De Gruttola, V, Shafer, RW, Smeaton, LM, Snyder, SW, Pettinelli, C, Dubé, MP, Fischl, MA, Pollard, RB, Delapenha, R (2003) Comparison of sequential three-drug regimens as initial therapy for HIV-1 infection. </w:t>
        </w:r>
        <w:r w:rsidRPr="00072915">
          <w:rPr>
            <w:rFonts w:ascii="Cambria" w:hAnsi="Cambria"/>
            <w:i/>
            <w:noProof/>
            <w:rPrChange w:id="3809" w:author="Ram Shrestha" w:date="2014-02-16T01:12:00Z">
              <w:rPr/>
            </w:rPrChange>
          </w:rPr>
          <w:t>New England Journal of Medicine</w:t>
        </w:r>
        <w:r w:rsidRPr="00072915">
          <w:rPr>
            <w:rFonts w:ascii="Cambria" w:hAnsi="Cambria"/>
            <w:noProof/>
            <w:rPrChange w:id="3810" w:author="Ram Shrestha" w:date="2014-02-16T01:12:00Z">
              <w:rPr/>
            </w:rPrChange>
          </w:rPr>
          <w:t xml:space="preserve"> </w:t>
        </w:r>
        <w:r w:rsidRPr="00072915">
          <w:rPr>
            <w:rFonts w:ascii="Cambria" w:hAnsi="Cambria"/>
            <w:b/>
            <w:noProof/>
            <w:rPrChange w:id="3811" w:author="Ram Shrestha" w:date="2014-02-16T01:12:00Z">
              <w:rPr/>
            </w:rPrChange>
          </w:rPr>
          <w:t>349</w:t>
        </w:r>
        <w:r w:rsidRPr="00072915">
          <w:rPr>
            <w:rFonts w:ascii="Cambria" w:hAnsi="Cambria"/>
            <w:noProof/>
            <w:rPrChange w:id="3812" w:author="Ram Shrestha" w:date="2014-02-16T01:12:00Z">
              <w:rPr/>
            </w:rPrChange>
          </w:rPr>
          <w:t>: 2293-2303.</w:t>
        </w:r>
      </w:ins>
    </w:p>
    <w:p w:rsidR="00072915" w:rsidRPr="00072915" w:rsidRDefault="00072915" w:rsidP="00072915">
      <w:pPr>
        <w:jc w:val="both"/>
        <w:rPr>
          <w:ins w:id="3813" w:author="Ram Shrestha" w:date="2014-02-16T01:12:00Z"/>
          <w:rFonts w:ascii="Cambria" w:hAnsi="Cambria"/>
          <w:noProof/>
          <w:rPrChange w:id="3814" w:author="Ram Shrestha" w:date="2014-02-16T01:12:00Z">
            <w:rPr>
              <w:ins w:id="3815" w:author="Ram Shrestha" w:date="2014-02-16T01:12:00Z"/>
            </w:rPr>
          </w:rPrChange>
        </w:rPr>
        <w:pPrChange w:id="3816" w:author="Ram Shrestha" w:date="2014-02-16T01:12:00Z">
          <w:pPr>
            <w:ind w:left="720" w:hanging="720"/>
            <w:jc w:val="both"/>
          </w:pPr>
        </w:pPrChange>
      </w:pPr>
      <w:ins w:id="3817" w:author="Ram Shrestha" w:date="2014-02-16T01:12:00Z">
        <w:r w:rsidRPr="00072915">
          <w:rPr>
            <w:rFonts w:ascii="Cambria" w:hAnsi="Cambria"/>
            <w:noProof/>
            <w:rPrChange w:id="3818" w:author="Ram Shrestha" w:date="2014-02-16T01:12:00Z">
              <w:rPr/>
            </w:rPrChange>
          </w:rPr>
          <w:t xml:space="preserve">Roberts, JD, Bebenek, K, Kunkel, TA (1988) The accuracy of reverse transcriptase from HIV-1. </w:t>
        </w:r>
        <w:r w:rsidRPr="00072915">
          <w:rPr>
            <w:rFonts w:ascii="Cambria" w:hAnsi="Cambria"/>
            <w:i/>
            <w:noProof/>
            <w:rPrChange w:id="3819" w:author="Ram Shrestha" w:date="2014-02-16T01:12:00Z">
              <w:rPr/>
            </w:rPrChange>
          </w:rPr>
          <w:t>Science</w:t>
        </w:r>
        <w:r w:rsidRPr="00072915">
          <w:rPr>
            <w:rFonts w:ascii="Cambria" w:hAnsi="Cambria"/>
            <w:noProof/>
            <w:rPrChange w:id="3820" w:author="Ram Shrestha" w:date="2014-02-16T01:12:00Z">
              <w:rPr/>
            </w:rPrChange>
          </w:rPr>
          <w:t xml:space="preserve"> </w:t>
        </w:r>
        <w:r w:rsidRPr="00072915">
          <w:rPr>
            <w:rFonts w:ascii="Cambria" w:hAnsi="Cambria"/>
            <w:b/>
            <w:noProof/>
            <w:rPrChange w:id="3821" w:author="Ram Shrestha" w:date="2014-02-16T01:12:00Z">
              <w:rPr/>
            </w:rPrChange>
          </w:rPr>
          <w:t>242</w:t>
        </w:r>
        <w:r w:rsidRPr="00072915">
          <w:rPr>
            <w:rFonts w:ascii="Cambria" w:hAnsi="Cambria"/>
            <w:noProof/>
            <w:rPrChange w:id="3822" w:author="Ram Shrestha" w:date="2014-02-16T01:12:00Z">
              <w:rPr/>
            </w:rPrChange>
          </w:rPr>
          <w:t>: 1171-1173.</w:t>
        </w:r>
      </w:ins>
    </w:p>
    <w:p w:rsidR="00072915" w:rsidRPr="00072915" w:rsidRDefault="00072915" w:rsidP="00072915">
      <w:pPr>
        <w:jc w:val="both"/>
        <w:rPr>
          <w:ins w:id="3823" w:author="Ram Shrestha" w:date="2014-02-16T01:12:00Z"/>
          <w:rFonts w:ascii="Cambria" w:hAnsi="Cambria"/>
          <w:noProof/>
          <w:rPrChange w:id="3824" w:author="Ram Shrestha" w:date="2014-02-16T01:12:00Z">
            <w:rPr>
              <w:ins w:id="3825" w:author="Ram Shrestha" w:date="2014-02-16T01:12:00Z"/>
            </w:rPr>
          </w:rPrChange>
        </w:rPr>
        <w:pPrChange w:id="3826" w:author="Ram Shrestha" w:date="2014-02-16T01:12:00Z">
          <w:pPr>
            <w:ind w:left="720" w:hanging="720"/>
            <w:jc w:val="both"/>
          </w:pPr>
        </w:pPrChange>
      </w:pPr>
      <w:ins w:id="3827" w:author="Ram Shrestha" w:date="2014-02-16T01:12:00Z">
        <w:r w:rsidRPr="00072915">
          <w:rPr>
            <w:rFonts w:ascii="Cambria" w:hAnsi="Cambria"/>
            <w:noProof/>
            <w:rPrChange w:id="3828" w:author="Ram Shrestha" w:date="2014-02-16T01:12:00Z">
              <w:rPr/>
            </w:rPrChange>
          </w:rPr>
          <w:t xml:space="preserve">Robertson, D (2003) US FDA approves new class of HIV therapeutics. </w:t>
        </w:r>
        <w:r w:rsidRPr="00072915">
          <w:rPr>
            <w:rFonts w:ascii="Cambria" w:hAnsi="Cambria"/>
            <w:i/>
            <w:noProof/>
            <w:rPrChange w:id="3829" w:author="Ram Shrestha" w:date="2014-02-16T01:12:00Z">
              <w:rPr/>
            </w:rPrChange>
          </w:rPr>
          <w:t>Nature Biotechnology</w:t>
        </w:r>
        <w:r w:rsidRPr="00072915">
          <w:rPr>
            <w:rFonts w:ascii="Cambria" w:hAnsi="Cambria"/>
            <w:noProof/>
            <w:rPrChange w:id="3830" w:author="Ram Shrestha" w:date="2014-02-16T01:12:00Z">
              <w:rPr/>
            </w:rPrChange>
          </w:rPr>
          <w:t xml:space="preserve"> </w:t>
        </w:r>
        <w:r w:rsidRPr="00072915">
          <w:rPr>
            <w:rFonts w:ascii="Cambria" w:hAnsi="Cambria"/>
            <w:b/>
            <w:noProof/>
            <w:rPrChange w:id="3831" w:author="Ram Shrestha" w:date="2014-02-16T01:12:00Z">
              <w:rPr/>
            </w:rPrChange>
          </w:rPr>
          <w:t>21</w:t>
        </w:r>
        <w:r w:rsidRPr="00072915">
          <w:rPr>
            <w:rFonts w:ascii="Cambria" w:hAnsi="Cambria"/>
            <w:noProof/>
            <w:rPrChange w:id="3832" w:author="Ram Shrestha" w:date="2014-02-16T01:12:00Z">
              <w:rPr/>
            </w:rPrChange>
          </w:rPr>
          <w:t>: 470-471.</w:t>
        </w:r>
      </w:ins>
    </w:p>
    <w:p w:rsidR="00072915" w:rsidRPr="00072915" w:rsidRDefault="00072915" w:rsidP="00072915">
      <w:pPr>
        <w:jc w:val="both"/>
        <w:rPr>
          <w:ins w:id="3833" w:author="Ram Shrestha" w:date="2014-02-16T01:12:00Z"/>
          <w:rFonts w:ascii="Cambria" w:hAnsi="Cambria"/>
          <w:noProof/>
          <w:rPrChange w:id="3834" w:author="Ram Shrestha" w:date="2014-02-16T01:12:00Z">
            <w:rPr>
              <w:ins w:id="3835" w:author="Ram Shrestha" w:date="2014-02-16T01:12:00Z"/>
            </w:rPr>
          </w:rPrChange>
        </w:rPr>
        <w:pPrChange w:id="3836" w:author="Ram Shrestha" w:date="2014-02-16T01:12:00Z">
          <w:pPr>
            <w:ind w:left="720" w:hanging="720"/>
            <w:jc w:val="both"/>
          </w:pPr>
        </w:pPrChange>
      </w:pPr>
      <w:ins w:id="3837" w:author="Ram Shrestha" w:date="2014-02-16T01:12:00Z">
        <w:r w:rsidRPr="00072915">
          <w:rPr>
            <w:rFonts w:ascii="Cambria" w:hAnsi="Cambria"/>
            <w:noProof/>
            <w:rPrChange w:id="3838" w:author="Ram Shrestha" w:date="2014-02-16T01:12:00Z">
              <w:rPr/>
            </w:rPrChange>
          </w:rPr>
          <w:t xml:space="preserve">Robertson, DL, Anderson, JP, Bradac, JA, Carr, JK, Foley, B, Funkhouser, RK, Gao, F, Hahn, BH, Kalish, ML, Kuiken, C (2000a) HIV-1 nomenclature proposal. </w:t>
        </w:r>
        <w:r w:rsidRPr="00072915">
          <w:rPr>
            <w:rFonts w:ascii="Cambria" w:hAnsi="Cambria"/>
            <w:i/>
            <w:noProof/>
            <w:rPrChange w:id="3839" w:author="Ram Shrestha" w:date="2014-02-16T01:12:00Z">
              <w:rPr/>
            </w:rPrChange>
          </w:rPr>
          <w:t>Science</w:t>
        </w:r>
        <w:r w:rsidRPr="00072915">
          <w:rPr>
            <w:rFonts w:ascii="Cambria" w:hAnsi="Cambria"/>
            <w:noProof/>
            <w:rPrChange w:id="3840" w:author="Ram Shrestha" w:date="2014-02-16T01:12:00Z">
              <w:rPr/>
            </w:rPrChange>
          </w:rPr>
          <w:t xml:space="preserve"> </w:t>
        </w:r>
        <w:r w:rsidRPr="00072915">
          <w:rPr>
            <w:rFonts w:ascii="Cambria" w:hAnsi="Cambria"/>
            <w:b/>
            <w:noProof/>
            <w:rPrChange w:id="3841" w:author="Ram Shrestha" w:date="2014-02-16T01:12:00Z">
              <w:rPr/>
            </w:rPrChange>
          </w:rPr>
          <w:t>288</w:t>
        </w:r>
        <w:r w:rsidRPr="00072915">
          <w:rPr>
            <w:rFonts w:ascii="Cambria" w:hAnsi="Cambria"/>
            <w:noProof/>
            <w:rPrChange w:id="3842" w:author="Ram Shrestha" w:date="2014-02-16T01:12:00Z">
              <w:rPr/>
            </w:rPrChange>
          </w:rPr>
          <w:t>: 55–55.</w:t>
        </w:r>
      </w:ins>
    </w:p>
    <w:p w:rsidR="00072915" w:rsidRPr="00072915" w:rsidRDefault="00072915" w:rsidP="00072915">
      <w:pPr>
        <w:jc w:val="both"/>
        <w:rPr>
          <w:ins w:id="3843" w:author="Ram Shrestha" w:date="2014-02-16T01:12:00Z"/>
          <w:rFonts w:ascii="Cambria" w:hAnsi="Cambria"/>
          <w:noProof/>
          <w:rPrChange w:id="3844" w:author="Ram Shrestha" w:date="2014-02-16T01:12:00Z">
            <w:rPr>
              <w:ins w:id="3845" w:author="Ram Shrestha" w:date="2014-02-16T01:12:00Z"/>
            </w:rPr>
          </w:rPrChange>
        </w:rPr>
        <w:pPrChange w:id="3846" w:author="Ram Shrestha" w:date="2014-02-16T01:12:00Z">
          <w:pPr>
            <w:ind w:left="720" w:hanging="720"/>
            <w:jc w:val="both"/>
          </w:pPr>
        </w:pPrChange>
      </w:pPr>
      <w:ins w:id="3847" w:author="Ram Shrestha" w:date="2014-02-16T01:12:00Z">
        <w:r w:rsidRPr="00072915">
          <w:rPr>
            <w:rFonts w:ascii="Cambria" w:hAnsi="Cambria"/>
            <w:noProof/>
            <w:rPrChange w:id="3848" w:author="Ram Shrestha" w:date="2014-02-16T01:12:00Z">
              <w:rPr/>
            </w:rPrChange>
          </w:rPr>
          <w:t xml:space="preserve">Robertson, DL, Anderson, JP, Bradac, JA, Carr, JK, Foley, B, Funkhouser, RK, Gao, F, Hahn, BH, Kalish, ML, Kuiken, C, Learn, GH, Leitner, T, McCutchan, F, Osmanov, S, Peeters, M, Pieniazek, D, Salminen, M, Sharp, PM, Wolinsky, S, Korber, B (2000b) HIV-1 nomenclature proposal. </w:t>
        </w:r>
        <w:r w:rsidRPr="00072915">
          <w:rPr>
            <w:rFonts w:ascii="Cambria" w:hAnsi="Cambria"/>
            <w:i/>
            <w:noProof/>
            <w:rPrChange w:id="3849" w:author="Ram Shrestha" w:date="2014-02-16T01:12:00Z">
              <w:rPr/>
            </w:rPrChange>
          </w:rPr>
          <w:t>Science</w:t>
        </w:r>
        <w:r w:rsidRPr="00072915">
          <w:rPr>
            <w:rFonts w:ascii="Cambria" w:hAnsi="Cambria"/>
            <w:noProof/>
            <w:rPrChange w:id="3850" w:author="Ram Shrestha" w:date="2014-02-16T01:12:00Z">
              <w:rPr/>
            </w:rPrChange>
          </w:rPr>
          <w:t xml:space="preserve"> </w:t>
        </w:r>
        <w:r w:rsidRPr="00072915">
          <w:rPr>
            <w:rFonts w:ascii="Cambria" w:hAnsi="Cambria"/>
            <w:b/>
            <w:noProof/>
            <w:rPrChange w:id="3851" w:author="Ram Shrestha" w:date="2014-02-16T01:12:00Z">
              <w:rPr/>
            </w:rPrChange>
          </w:rPr>
          <w:t>288</w:t>
        </w:r>
        <w:r w:rsidRPr="00072915">
          <w:rPr>
            <w:rFonts w:ascii="Cambria" w:hAnsi="Cambria"/>
            <w:noProof/>
            <w:rPrChange w:id="3852" w:author="Ram Shrestha" w:date="2014-02-16T01:12:00Z">
              <w:rPr/>
            </w:rPrChange>
          </w:rPr>
          <w:t>: 55-56.</w:t>
        </w:r>
      </w:ins>
    </w:p>
    <w:p w:rsidR="00072915" w:rsidRPr="00072915" w:rsidRDefault="00072915" w:rsidP="00072915">
      <w:pPr>
        <w:jc w:val="both"/>
        <w:rPr>
          <w:ins w:id="3853" w:author="Ram Shrestha" w:date="2014-02-16T01:12:00Z"/>
          <w:rFonts w:ascii="Cambria" w:hAnsi="Cambria"/>
          <w:noProof/>
          <w:rPrChange w:id="3854" w:author="Ram Shrestha" w:date="2014-02-16T01:12:00Z">
            <w:rPr>
              <w:ins w:id="3855" w:author="Ram Shrestha" w:date="2014-02-16T01:12:00Z"/>
            </w:rPr>
          </w:rPrChange>
        </w:rPr>
        <w:pPrChange w:id="3856" w:author="Ram Shrestha" w:date="2014-02-16T01:12:00Z">
          <w:pPr>
            <w:ind w:left="720" w:hanging="720"/>
            <w:jc w:val="both"/>
          </w:pPr>
        </w:pPrChange>
      </w:pPr>
      <w:ins w:id="3857" w:author="Ram Shrestha" w:date="2014-02-16T01:12:00Z">
        <w:r w:rsidRPr="00072915">
          <w:rPr>
            <w:rFonts w:ascii="Cambria" w:hAnsi="Cambria"/>
            <w:noProof/>
            <w:rPrChange w:id="3858" w:author="Ram Shrestha" w:date="2014-02-16T01:12:00Z">
              <w:rPr/>
            </w:rPrChange>
          </w:rPr>
          <w:t xml:space="preserve">Robertson, DL, Sharp, PM, McCutchan, FE, Hahn, BH (1995) Recombination in HIV-1. </w:t>
        </w:r>
        <w:r w:rsidRPr="00072915">
          <w:rPr>
            <w:rFonts w:ascii="Cambria" w:hAnsi="Cambria"/>
            <w:i/>
            <w:noProof/>
            <w:rPrChange w:id="3859" w:author="Ram Shrestha" w:date="2014-02-16T01:12:00Z">
              <w:rPr/>
            </w:rPrChange>
          </w:rPr>
          <w:t>Nature</w:t>
        </w:r>
        <w:r w:rsidRPr="00072915">
          <w:rPr>
            <w:rFonts w:ascii="Cambria" w:hAnsi="Cambria"/>
            <w:noProof/>
            <w:rPrChange w:id="3860" w:author="Ram Shrestha" w:date="2014-02-16T01:12:00Z">
              <w:rPr/>
            </w:rPrChange>
          </w:rPr>
          <w:t xml:space="preserve"> </w:t>
        </w:r>
        <w:r w:rsidRPr="00072915">
          <w:rPr>
            <w:rFonts w:ascii="Cambria" w:hAnsi="Cambria"/>
            <w:b/>
            <w:noProof/>
            <w:rPrChange w:id="3861" w:author="Ram Shrestha" w:date="2014-02-16T01:12:00Z">
              <w:rPr/>
            </w:rPrChange>
          </w:rPr>
          <w:t>374</w:t>
        </w:r>
        <w:r w:rsidRPr="00072915">
          <w:rPr>
            <w:rFonts w:ascii="Cambria" w:hAnsi="Cambria"/>
            <w:noProof/>
            <w:rPrChange w:id="3862" w:author="Ram Shrestha" w:date="2014-02-16T01:12:00Z">
              <w:rPr/>
            </w:rPrChange>
          </w:rPr>
          <w:t>: 124-126.</w:t>
        </w:r>
      </w:ins>
    </w:p>
    <w:p w:rsidR="00072915" w:rsidRPr="00072915" w:rsidRDefault="00072915" w:rsidP="00072915">
      <w:pPr>
        <w:jc w:val="both"/>
        <w:rPr>
          <w:ins w:id="3863" w:author="Ram Shrestha" w:date="2014-02-16T01:12:00Z"/>
          <w:rFonts w:ascii="Cambria" w:hAnsi="Cambria"/>
          <w:noProof/>
          <w:rPrChange w:id="3864" w:author="Ram Shrestha" w:date="2014-02-16T01:12:00Z">
            <w:rPr>
              <w:ins w:id="3865" w:author="Ram Shrestha" w:date="2014-02-16T01:12:00Z"/>
            </w:rPr>
          </w:rPrChange>
        </w:rPr>
        <w:pPrChange w:id="3866" w:author="Ram Shrestha" w:date="2014-02-16T01:12:00Z">
          <w:pPr>
            <w:ind w:left="720" w:hanging="720"/>
            <w:jc w:val="both"/>
          </w:pPr>
        </w:pPrChange>
      </w:pPr>
      <w:ins w:id="3867" w:author="Ram Shrestha" w:date="2014-02-16T01:12:00Z">
        <w:r w:rsidRPr="00072915">
          <w:rPr>
            <w:rFonts w:ascii="Cambria" w:hAnsi="Cambria"/>
            <w:noProof/>
            <w:rPrChange w:id="3868" w:author="Ram Shrestha" w:date="2014-02-16T01:12:00Z">
              <w:rPr/>
            </w:rPrChange>
          </w:rPr>
          <w:t xml:space="preserve">Rogel, ME, Wu, LI, Emerman, M (1995) The human immunodeficiency virus type 1 vpr gene prevents cell proliferation during chronic infection. </w:t>
        </w:r>
        <w:r w:rsidRPr="00072915">
          <w:rPr>
            <w:rFonts w:ascii="Cambria" w:hAnsi="Cambria"/>
            <w:i/>
            <w:noProof/>
            <w:rPrChange w:id="3869" w:author="Ram Shrestha" w:date="2014-02-16T01:12:00Z">
              <w:rPr/>
            </w:rPrChange>
          </w:rPr>
          <w:t>Journal of virology</w:t>
        </w:r>
        <w:r w:rsidRPr="00072915">
          <w:rPr>
            <w:rFonts w:ascii="Cambria" w:hAnsi="Cambria"/>
            <w:noProof/>
            <w:rPrChange w:id="3870" w:author="Ram Shrestha" w:date="2014-02-16T01:12:00Z">
              <w:rPr/>
            </w:rPrChange>
          </w:rPr>
          <w:t xml:space="preserve"> </w:t>
        </w:r>
        <w:r w:rsidRPr="00072915">
          <w:rPr>
            <w:rFonts w:ascii="Cambria" w:hAnsi="Cambria"/>
            <w:b/>
            <w:noProof/>
            <w:rPrChange w:id="3871" w:author="Ram Shrestha" w:date="2014-02-16T01:12:00Z">
              <w:rPr/>
            </w:rPrChange>
          </w:rPr>
          <w:t>69</w:t>
        </w:r>
        <w:r w:rsidRPr="00072915">
          <w:rPr>
            <w:rFonts w:ascii="Cambria" w:hAnsi="Cambria"/>
            <w:noProof/>
            <w:rPrChange w:id="3872" w:author="Ram Shrestha" w:date="2014-02-16T01:12:00Z">
              <w:rPr/>
            </w:rPrChange>
          </w:rPr>
          <w:t>: 882–888.</w:t>
        </w:r>
      </w:ins>
    </w:p>
    <w:p w:rsidR="00072915" w:rsidRPr="00072915" w:rsidRDefault="00072915" w:rsidP="00072915">
      <w:pPr>
        <w:jc w:val="both"/>
        <w:rPr>
          <w:ins w:id="3873" w:author="Ram Shrestha" w:date="2014-02-16T01:12:00Z"/>
          <w:rFonts w:ascii="Cambria" w:hAnsi="Cambria"/>
          <w:noProof/>
          <w:rPrChange w:id="3874" w:author="Ram Shrestha" w:date="2014-02-16T01:12:00Z">
            <w:rPr>
              <w:ins w:id="3875" w:author="Ram Shrestha" w:date="2014-02-16T01:12:00Z"/>
            </w:rPr>
          </w:rPrChange>
        </w:rPr>
        <w:pPrChange w:id="3876" w:author="Ram Shrestha" w:date="2014-02-16T01:12:00Z">
          <w:pPr>
            <w:ind w:left="720" w:hanging="720"/>
            <w:jc w:val="both"/>
          </w:pPr>
        </w:pPrChange>
      </w:pPr>
      <w:ins w:id="3877" w:author="Ram Shrestha" w:date="2014-02-16T01:12:00Z">
        <w:r w:rsidRPr="00072915">
          <w:rPr>
            <w:rFonts w:ascii="Cambria" w:hAnsi="Cambria"/>
            <w:noProof/>
            <w:rPrChange w:id="3878" w:author="Ram Shrestha" w:date="2014-02-16T01:12:00Z">
              <w:rPr/>
            </w:rPrChange>
          </w:rPr>
          <w:t xml:space="preserve">Rogers, MF, Thomas, PA, Starcher, ET, Noa, MC, Bush, TJ, Jaffe, HW (1987) Acquired Immunodeficiency Syndrome in Children: Report of the Centers for Disease Control National Surveillance, 1982 to 1985. </w:t>
        </w:r>
        <w:r w:rsidRPr="00072915">
          <w:rPr>
            <w:rFonts w:ascii="Cambria" w:hAnsi="Cambria"/>
            <w:i/>
            <w:noProof/>
            <w:rPrChange w:id="3879" w:author="Ram Shrestha" w:date="2014-02-16T01:12:00Z">
              <w:rPr/>
            </w:rPrChange>
          </w:rPr>
          <w:t>Pediatrics</w:t>
        </w:r>
        <w:r w:rsidRPr="00072915">
          <w:rPr>
            <w:rFonts w:ascii="Cambria" w:hAnsi="Cambria"/>
            <w:noProof/>
            <w:rPrChange w:id="3880" w:author="Ram Shrestha" w:date="2014-02-16T01:12:00Z">
              <w:rPr/>
            </w:rPrChange>
          </w:rPr>
          <w:t xml:space="preserve"> </w:t>
        </w:r>
        <w:r w:rsidRPr="00072915">
          <w:rPr>
            <w:rFonts w:ascii="Cambria" w:hAnsi="Cambria"/>
            <w:b/>
            <w:noProof/>
            <w:rPrChange w:id="3881" w:author="Ram Shrestha" w:date="2014-02-16T01:12:00Z">
              <w:rPr/>
            </w:rPrChange>
          </w:rPr>
          <w:t>79</w:t>
        </w:r>
        <w:r w:rsidRPr="00072915">
          <w:rPr>
            <w:rFonts w:ascii="Cambria" w:hAnsi="Cambria"/>
            <w:noProof/>
            <w:rPrChange w:id="3882" w:author="Ram Shrestha" w:date="2014-02-16T01:12:00Z">
              <w:rPr/>
            </w:rPrChange>
          </w:rPr>
          <w:t>: 1008-1014.</w:t>
        </w:r>
      </w:ins>
    </w:p>
    <w:p w:rsidR="00072915" w:rsidRPr="00072915" w:rsidRDefault="00072915" w:rsidP="00072915">
      <w:pPr>
        <w:jc w:val="both"/>
        <w:rPr>
          <w:ins w:id="3883" w:author="Ram Shrestha" w:date="2014-02-16T01:12:00Z"/>
          <w:rFonts w:ascii="Cambria" w:hAnsi="Cambria"/>
          <w:noProof/>
          <w:rPrChange w:id="3884" w:author="Ram Shrestha" w:date="2014-02-16T01:12:00Z">
            <w:rPr>
              <w:ins w:id="3885" w:author="Ram Shrestha" w:date="2014-02-16T01:12:00Z"/>
            </w:rPr>
          </w:rPrChange>
        </w:rPr>
        <w:pPrChange w:id="3886" w:author="Ram Shrestha" w:date="2014-02-16T01:12:00Z">
          <w:pPr>
            <w:ind w:left="720" w:hanging="720"/>
            <w:jc w:val="both"/>
          </w:pPr>
        </w:pPrChange>
      </w:pPr>
      <w:ins w:id="3887" w:author="Ram Shrestha" w:date="2014-02-16T01:12:00Z">
        <w:r w:rsidRPr="00072915">
          <w:rPr>
            <w:rFonts w:ascii="Cambria" w:hAnsi="Cambria"/>
            <w:noProof/>
            <w:rPrChange w:id="3888" w:author="Ram Shrestha" w:date="2014-02-16T01:12:00Z">
              <w:rPr/>
            </w:rPrChange>
          </w:rPr>
          <w:t xml:space="preserve">Rooke, R, Tremblay, M, Soudeyns, H, DeStephano, L, Yao, XJ, Fanning, M, Montaner, JS, O'Shaughnessy, M, Gelmon, K, Tsoukas, C, et al. (1989) Isolation of drug-resistant variants of HIV-1 from patients on long-term zidovudine therapy. Canadian Zidovudine Multi-Centre Study Group. </w:t>
        </w:r>
        <w:r w:rsidRPr="00072915">
          <w:rPr>
            <w:rFonts w:ascii="Cambria" w:hAnsi="Cambria"/>
            <w:i/>
            <w:noProof/>
            <w:rPrChange w:id="3889" w:author="Ram Shrestha" w:date="2014-02-16T01:12:00Z">
              <w:rPr/>
            </w:rPrChange>
          </w:rPr>
          <w:t>AIDS</w:t>
        </w:r>
        <w:r w:rsidRPr="00072915">
          <w:rPr>
            <w:rFonts w:ascii="Cambria" w:hAnsi="Cambria"/>
            <w:noProof/>
            <w:rPrChange w:id="3890" w:author="Ram Shrestha" w:date="2014-02-16T01:12:00Z">
              <w:rPr/>
            </w:rPrChange>
          </w:rPr>
          <w:t xml:space="preserve"> </w:t>
        </w:r>
        <w:r w:rsidRPr="00072915">
          <w:rPr>
            <w:rFonts w:ascii="Cambria" w:hAnsi="Cambria"/>
            <w:b/>
            <w:noProof/>
            <w:rPrChange w:id="3891" w:author="Ram Shrestha" w:date="2014-02-16T01:12:00Z">
              <w:rPr/>
            </w:rPrChange>
          </w:rPr>
          <w:t>3</w:t>
        </w:r>
        <w:r w:rsidRPr="00072915">
          <w:rPr>
            <w:rFonts w:ascii="Cambria" w:hAnsi="Cambria"/>
            <w:noProof/>
            <w:rPrChange w:id="3892" w:author="Ram Shrestha" w:date="2014-02-16T01:12:00Z">
              <w:rPr/>
            </w:rPrChange>
          </w:rPr>
          <w:t>: 411-415.</w:t>
        </w:r>
      </w:ins>
    </w:p>
    <w:p w:rsidR="00072915" w:rsidRPr="00072915" w:rsidRDefault="00072915" w:rsidP="00072915">
      <w:pPr>
        <w:jc w:val="both"/>
        <w:rPr>
          <w:ins w:id="3893" w:author="Ram Shrestha" w:date="2014-02-16T01:12:00Z"/>
          <w:rFonts w:ascii="Cambria" w:hAnsi="Cambria"/>
          <w:noProof/>
          <w:rPrChange w:id="3894" w:author="Ram Shrestha" w:date="2014-02-16T01:12:00Z">
            <w:rPr>
              <w:ins w:id="3895" w:author="Ram Shrestha" w:date="2014-02-16T01:12:00Z"/>
            </w:rPr>
          </w:rPrChange>
        </w:rPr>
        <w:pPrChange w:id="3896" w:author="Ram Shrestha" w:date="2014-02-16T01:12:00Z">
          <w:pPr>
            <w:ind w:left="720" w:hanging="720"/>
            <w:jc w:val="both"/>
          </w:pPr>
        </w:pPrChange>
      </w:pPr>
      <w:ins w:id="3897" w:author="Ram Shrestha" w:date="2014-02-16T01:12:00Z">
        <w:r w:rsidRPr="00072915">
          <w:rPr>
            <w:rFonts w:ascii="Cambria" w:hAnsi="Cambria"/>
            <w:noProof/>
            <w:rPrChange w:id="3898" w:author="Ram Shrestha" w:date="2014-02-16T01:12:00Z">
              <w:rPr/>
            </w:rPrChange>
          </w:rPr>
          <w:t xml:space="preserve">Roques, P, Robertson, DL, Souquière, S, Damond, F, Ayouba, A, Farfara, I, Depienne, C, Nerrienet, E, Dormont, D, Brun-Vézinet, F, Simon, F, Mauclère, P (2002) Phylogenetic Analysis of 49 Newly Derived HIV-1 Group O Strains: High Viral Diversity but No Group M-like Subtype Structure. </w:t>
        </w:r>
        <w:r w:rsidRPr="00072915">
          <w:rPr>
            <w:rFonts w:ascii="Cambria" w:hAnsi="Cambria"/>
            <w:i/>
            <w:noProof/>
            <w:rPrChange w:id="3899" w:author="Ram Shrestha" w:date="2014-02-16T01:12:00Z">
              <w:rPr/>
            </w:rPrChange>
          </w:rPr>
          <w:t>Virology</w:t>
        </w:r>
        <w:r w:rsidRPr="00072915">
          <w:rPr>
            <w:rFonts w:ascii="Cambria" w:hAnsi="Cambria"/>
            <w:noProof/>
            <w:rPrChange w:id="3900" w:author="Ram Shrestha" w:date="2014-02-16T01:12:00Z">
              <w:rPr/>
            </w:rPrChange>
          </w:rPr>
          <w:t xml:space="preserve"> </w:t>
        </w:r>
        <w:r w:rsidRPr="00072915">
          <w:rPr>
            <w:rFonts w:ascii="Cambria" w:hAnsi="Cambria"/>
            <w:b/>
            <w:noProof/>
            <w:rPrChange w:id="3901" w:author="Ram Shrestha" w:date="2014-02-16T01:12:00Z">
              <w:rPr/>
            </w:rPrChange>
          </w:rPr>
          <w:t>302</w:t>
        </w:r>
        <w:r w:rsidRPr="00072915">
          <w:rPr>
            <w:rFonts w:ascii="Cambria" w:hAnsi="Cambria"/>
            <w:noProof/>
            <w:rPrChange w:id="3902" w:author="Ram Shrestha" w:date="2014-02-16T01:12:00Z">
              <w:rPr/>
            </w:rPrChange>
          </w:rPr>
          <w:t>: 259-273.</w:t>
        </w:r>
      </w:ins>
    </w:p>
    <w:p w:rsidR="00072915" w:rsidRPr="00072915" w:rsidRDefault="00072915" w:rsidP="00072915">
      <w:pPr>
        <w:jc w:val="both"/>
        <w:rPr>
          <w:ins w:id="3903" w:author="Ram Shrestha" w:date="2014-02-16T01:12:00Z"/>
          <w:rFonts w:ascii="Cambria" w:hAnsi="Cambria"/>
          <w:noProof/>
          <w:rPrChange w:id="3904" w:author="Ram Shrestha" w:date="2014-02-16T01:12:00Z">
            <w:rPr>
              <w:ins w:id="3905" w:author="Ram Shrestha" w:date="2014-02-16T01:12:00Z"/>
            </w:rPr>
          </w:rPrChange>
        </w:rPr>
        <w:pPrChange w:id="3906" w:author="Ram Shrestha" w:date="2014-02-16T01:12:00Z">
          <w:pPr>
            <w:ind w:left="720" w:hanging="720"/>
            <w:jc w:val="both"/>
          </w:pPr>
        </w:pPrChange>
      </w:pPr>
      <w:ins w:id="3907" w:author="Ram Shrestha" w:date="2014-02-16T01:12:00Z">
        <w:r w:rsidRPr="00072915">
          <w:rPr>
            <w:rFonts w:ascii="Cambria" w:hAnsi="Cambria"/>
            <w:noProof/>
            <w:rPrChange w:id="3908" w:author="Ram Shrestha" w:date="2014-02-16T01:12:00Z">
              <w:rPr/>
            </w:rPrChange>
          </w:rPr>
          <w:t xml:space="preserve">Rosario, MC, Jacqmin, P, Dorr, P, van der Ryst, E, Hitchcock, C (2005) A pharmacokinetic-pharmacodynamic disease model to predict in vivo antiviral activity of maraviroc. </w:t>
        </w:r>
        <w:r w:rsidRPr="00072915">
          <w:rPr>
            <w:rFonts w:ascii="Cambria" w:hAnsi="Cambria"/>
            <w:i/>
            <w:noProof/>
            <w:rPrChange w:id="3909" w:author="Ram Shrestha" w:date="2014-02-16T01:12:00Z">
              <w:rPr/>
            </w:rPrChange>
          </w:rPr>
          <w:t>Clinical Pharmacology &amp; Therapeutics</w:t>
        </w:r>
        <w:r w:rsidRPr="00072915">
          <w:rPr>
            <w:rFonts w:ascii="Cambria" w:hAnsi="Cambria"/>
            <w:noProof/>
            <w:rPrChange w:id="3910" w:author="Ram Shrestha" w:date="2014-02-16T01:12:00Z">
              <w:rPr/>
            </w:rPrChange>
          </w:rPr>
          <w:t xml:space="preserve"> </w:t>
        </w:r>
        <w:r w:rsidRPr="00072915">
          <w:rPr>
            <w:rFonts w:ascii="Cambria" w:hAnsi="Cambria"/>
            <w:b/>
            <w:noProof/>
            <w:rPrChange w:id="3911" w:author="Ram Shrestha" w:date="2014-02-16T01:12:00Z">
              <w:rPr/>
            </w:rPrChange>
          </w:rPr>
          <w:t>78</w:t>
        </w:r>
        <w:r w:rsidRPr="00072915">
          <w:rPr>
            <w:rFonts w:ascii="Cambria" w:hAnsi="Cambria"/>
            <w:noProof/>
            <w:rPrChange w:id="3912" w:author="Ram Shrestha" w:date="2014-02-16T01:12:00Z">
              <w:rPr/>
            </w:rPrChange>
          </w:rPr>
          <w:t>: 508-519.</w:t>
        </w:r>
      </w:ins>
    </w:p>
    <w:p w:rsidR="00072915" w:rsidRPr="00072915" w:rsidRDefault="00072915" w:rsidP="00072915">
      <w:pPr>
        <w:jc w:val="both"/>
        <w:rPr>
          <w:ins w:id="3913" w:author="Ram Shrestha" w:date="2014-02-16T01:12:00Z"/>
          <w:rFonts w:ascii="Cambria" w:hAnsi="Cambria"/>
          <w:noProof/>
          <w:rPrChange w:id="3914" w:author="Ram Shrestha" w:date="2014-02-16T01:12:00Z">
            <w:rPr>
              <w:ins w:id="3915" w:author="Ram Shrestha" w:date="2014-02-16T01:12:00Z"/>
            </w:rPr>
          </w:rPrChange>
        </w:rPr>
        <w:pPrChange w:id="3916" w:author="Ram Shrestha" w:date="2014-02-16T01:12:00Z">
          <w:pPr>
            <w:ind w:left="720" w:hanging="720"/>
            <w:jc w:val="both"/>
          </w:pPr>
        </w:pPrChange>
      </w:pPr>
      <w:ins w:id="3917" w:author="Ram Shrestha" w:date="2014-02-16T01:12:00Z">
        <w:r w:rsidRPr="00072915">
          <w:rPr>
            <w:rFonts w:ascii="Cambria" w:hAnsi="Cambria"/>
            <w:noProof/>
            <w:rPrChange w:id="3918" w:author="Ram Shrestha" w:date="2014-02-16T01:12:00Z">
              <w:rPr/>
            </w:rPrChange>
          </w:rPr>
          <w:t xml:space="preserve">Rosario, MC, Poland, B, Sullivan, J, Westby, M, van der Ryst, E (2006) A pharmacokinetic-pharmacodynamic model to optimize the phase IIa development program of maraviroc. </w:t>
        </w:r>
        <w:r w:rsidRPr="00072915">
          <w:rPr>
            <w:rFonts w:ascii="Cambria" w:hAnsi="Cambria"/>
            <w:i/>
            <w:noProof/>
            <w:rPrChange w:id="3919" w:author="Ram Shrestha" w:date="2014-02-16T01:12:00Z">
              <w:rPr/>
            </w:rPrChange>
          </w:rPr>
          <w:t>JAIDS Journal of Acquired Immune Deficiency Syndromes</w:t>
        </w:r>
        <w:r w:rsidRPr="00072915">
          <w:rPr>
            <w:rFonts w:ascii="Cambria" w:hAnsi="Cambria"/>
            <w:noProof/>
            <w:rPrChange w:id="3920" w:author="Ram Shrestha" w:date="2014-02-16T01:12:00Z">
              <w:rPr/>
            </w:rPrChange>
          </w:rPr>
          <w:t xml:space="preserve"> </w:t>
        </w:r>
        <w:r w:rsidRPr="00072915">
          <w:rPr>
            <w:rFonts w:ascii="Cambria" w:hAnsi="Cambria"/>
            <w:b/>
            <w:noProof/>
            <w:rPrChange w:id="3921" w:author="Ram Shrestha" w:date="2014-02-16T01:12:00Z">
              <w:rPr/>
            </w:rPrChange>
          </w:rPr>
          <w:t>42</w:t>
        </w:r>
        <w:r w:rsidRPr="00072915">
          <w:rPr>
            <w:rFonts w:ascii="Cambria" w:hAnsi="Cambria"/>
            <w:noProof/>
            <w:rPrChange w:id="3922" w:author="Ram Shrestha" w:date="2014-02-16T01:12:00Z">
              <w:rPr/>
            </w:rPrChange>
          </w:rPr>
          <w:t>: 183–191.</w:t>
        </w:r>
      </w:ins>
    </w:p>
    <w:p w:rsidR="00072915" w:rsidRPr="00072915" w:rsidRDefault="00072915" w:rsidP="00072915">
      <w:pPr>
        <w:jc w:val="both"/>
        <w:rPr>
          <w:ins w:id="3923" w:author="Ram Shrestha" w:date="2014-02-16T01:12:00Z"/>
          <w:rFonts w:ascii="Cambria" w:hAnsi="Cambria"/>
          <w:noProof/>
          <w:rPrChange w:id="3924" w:author="Ram Shrestha" w:date="2014-02-16T01:12:00Z">
            <w:rPr>
              <w:ins w:id="3925" w:author="Ram Shrestha" w:date="2014-02-16T01:12:00Z"/>
            </w:rPr>
          </w:rPrChange>
        </w:rPr>
        <w:pPrChange w:id="3926" w:author="Ram Shrestha" w:date="2014-02-16T01:12:00Z">
          <w:pPr>
            <w:ind w:left="720" w:hanging="720"/>
            <w:jc w:val="both"/>
          </w:pPr>
        </w:pPrChange>
      </w:pPr>
      <w:ins w:id="3927" w:author="Ram Shrestha" w:date="2014-02-16T01:12:00Z">
        <w:r w:rsidRPr="00072915">
          <w:rPr>
            <w:rFonts w:ascii="Cambria" w:hAnsi="Cambria"/>
            <w:noProof/>
            <w:rPrChange w:id="3928" w:author="Ram Shrestha" w:date="2014-02-16T01:12:00Z">
              <w:rPr/>
            </w:rPrChange>
          </w:rPr>
          <w:t xml:space="preserve">Rosen, CA, Pavlakis, GN (1990a) Tat and Rev: positive regulators of HIV gene expression. </w:t>
        </w:r>
        <w:r w:rsidRPr="00072915">
          <w:rPr>
            <w:rFonts w:ascii="Cambria" w:hAnsi="Cambria"/>
            <w:i/>
            <w:noProof/>
            <w:rPrChange w:id="3929" w:author="Ram Shrestha" w:date="2014-02-16T01:12:00Z">
              <w:rPr/>
            </w:rPrChange>
          </w:rPr>
          <w:t>AIDS</w:t>
        </w:r>
        <w:r w:rsidRPr="00072915">
          <w:rPr>
            <w:rFonts w:ascii="Cambria" w:hAnsi="Cambria"/>
            <w:noProof/>
            <w:rPrChange w:id="3930" w:author="Ram Shrestha" w:date="2014-02-16T01:12:00Z">
              <w:rPr/>
            </w:rPrChange>
          </w:rPr>
          <w:t xml:space="preserve"> </w:t>
        </w:r>
        <w:r w:rsidRPr="00072915">
          <w:rPr>
            <w:rFonts w:ascii="Cambria" w:hAnsi="Cambria"/>
            <w:b/>
            <w:noProof/>
            <w:rPrChange w:id="3931" w:author="Ram Shrestha" w:date="2014-02-16T01:12:00Z">
              <w:rPr/>
            </w:rPrChange>
          </w:rPr>
          <w:t>4</w:t>
        </w:r>
        <w:r w:rsidRPr="00072915">
          <w:rPr>
            <w:rFonts w:ascii="Cambria" w:hAnsi="Cambria"/>
            <w:noProof/>
            <w:rPrChange w:id="3932" w:author="Ram Shrestha" w:date="2014-02-16T01:12:00Z">
              <w:rPr/>
            </w:rPrChange>
          </w:rPr>
          <w:t>: A51.</w:t>
        </w:r>
      </w:ins>
    </w:p>
    <w:p w:rsidR="00072915" w:rsidRPr="00072915" w:rsidRDefault="00072915" w:rsidP="00072915">
      <w:pPr>
        <w:jc w:val="both"/>
        <w:rPr>
          <w:ins w:id="3933" w:author="Ram Shrestha" w:date="2014-02-16T01:12:00Z"/>
          <w:rFonts w:ascii="Cambria" w:hAnsi="Cambria"/>
          <w:noProof/>
          <w:rPrChange w:id="3934" w:author="Ram Shrestha" w:date="2014-02-16T01:12:00Z">
            <w:rPr>
              <w:ins w:id="3935" w:author="Ram Shrestha" w:date="2014-02-16T01:12:00Z"/>
            </w:rPr>
          </w:rPrChange>
        </w:rPr>
        <w:pPrChange w:id="3936" w:author="Ram Shrestha" w:date="2014-02-16T01:12:00Z">
          <w:pPr>
            <w:ind w:left="720" w:hanging="720"/>
            <w:jc w:val="both"/>
          </w:pPr>
        </w:pPrChange>
      </w:pPr>
      <w:ins w:id="3937" w:author="Ram Shrestha" w:date="2014-02-16T01:12:00Z">
        <w:r w:rsidRPr="00072915">
          <w:rPr>
            <w:rFonts w:ascii="Cambria" w:hAnsi="Cambria"/>
            <w:noProof/>
            <w:rPrChange w:id="3938" w:author="Ram Shrestha" w:date="2014-02-16T01:12:00Z">
              <w:rPr/>
            </w:rPrChange>
          </w:rPr>
          <w:t xml:space="preserve">Rosen, CA, Pavlakis, GN (1990b) Tat and Rev: positive regulators of HIV gene expression. </w:t>
        </w:r>
        <w:r w:rsidRPr="00072915">
          <w:rPr>
            <w:rFonts w:ascii="Cambria" w:hAnsi="Cambria"/>
            <w:i/>
            <w:noProof/>
            <w:rPrChange w:id="3939" w:author="Ram Shrestha" w:date="2014-02-16T01:12:00Z">
              <w:rPr/>
            </w:rPrChange>
          </w:rPr>
          <w:t>AIDS</w:t>
        </w:r>
        <w:r w:rsidRPr="00072915">
          <w:rPr>
            <w:rFonts w:ascii="Cambria" w:hAnsi="Cambria"/>
            <w:noProof/>
            <w:rPrChange w:id="3940" w:author="Ram Shrestha" w:date="2014-02-16T01:12:00Z">
              <w:rPr/>
            </w:rPrChange>
          </w:rPr>
          <w:t xml:space="preserve"> </w:t>
        </w:r>
        <w:r w:rsidRPr="00072915">
          <w:rPr>
            <w:rFonts w:ascii="Cambria" w:hAnsi="Cambria"/>
            <w:b/>
            <w:noProof/>
            <w:rPrChange w:id="3941" w:author="Ram Shrestha" w:date="2014-02-16T01:12:00Z">
              <w:rPr/>
            </w:rPrChange>
          </w:rPr>
          <w:t>4</w:t>
        </w:r>
        <w:r w:rsidRPr="00072915">
          <w:rPr>
            <w:rFonts w:ascii="Cambria" w:hAnsi="Cambria"/>
            <w:noProof/>
            <w:rPrChange w:id="3942" w:author="Ram Shrestha" w:date="2014-02-16T01:12:00Z">
              <w:rPr/>
            </w:rPrChange>
          </w:rPr>
          <w:t>: 499-509.</w:t>
        </w:r>
      </w:ins>
    </w:p>
    <w:p w:rsidR="00072915" w:rsidRPr="00072915" w:rsidRDefault="00072915" w:rsidP="00072915">
      <w:pPr>
        <w:jc w:val="both"/>
        <w:rPr>
          <w:ins w:id="3943" w:author="Ram Shrestha" w:date="2014-02-16T01:12:00Z"/>
          <w:rFonts w:ascii="Cambria" w:hAnsi="Cambria"/>
          <w:noProof/>
          <w:rPrChange w:id="3944" w:author="Ram Shrestha" w:date="2014-02-16T01:12:00Z">
            <w:rPr>
              <w:ins w:id="3945" w:author="Ram Shrestha" w:date="2014-02-16T01:12:00Z"/>
            </w:rPr>
          </w:rPrChange>
        </w:rPr>
        <w:pPrChange w:id="3946" w:author="Ram Shrestha" w:date="2014-02-16T01:12:00Z">
          <w:pPr>
            <w:ind w:left="720" w:hanging="720"/>
            <w:jc w:val="both"/>
          </w:pPr>
        </w:pPrChange>
      </w:pPr>
      <w:ins w:id="3947" w:author="Ram Shrestha" w:date="2014-02-16T01:12:00Z">
        <w:r w:rsidRPr="00072915">
          <w:rPr>
            <w:rFonts w:ascii="Cambria" w:hAnsi="Cambria"/>
            <w:noProof/>
            <w:rPrChange w:id="3948" w:author="Ram Shrestha" w:date="2014-02-16T01:12:00Z">
              <w:rPr/>
            </w:rPrChange>
          </w:rPr>
          <w: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t>
        </w:r>
        <w:r w:rsidRPr="00072915">
          <w:rPr>
            <w:rFonts w:ascii="Cambria" w:hAnsi="Cambria"/>
            <w:i/>
            <w:noProof/>
            <w:rPrChange w:id="3949" w:author="Ram Shrestha" w:date="2014-02-16T01:12:00Z">
              <w:rPr/>
            </w:rPrChange>
          </w:rPr>
          <w:t>Nature</w:t>
        </w:r>
        <w:r w:rsidRPr="00072915">
          <w:rPr>
            <w:rFonts w:ascii="Cambria" w:hAnsi="Cambria"/>
            <w:noProof/>
            <w:rPrChange w:id="3950" w:author="Ram Shrestha" w:date="2014-02-16T01:12:00Z">
              <w:rPr/>
            </w:rPrChange>
          </w:rPr>
          <w:t xml:space="preserve"> </w:t>
        </w:r>
        <w:r w:rsidRPr="00072915">
          <w:rPr>
            <w:rFonts w:ascii="Cambria" w:hAnsi="Cambria"/>
            <w:b/>
            <w:noProof/>
            <w:rPrChange w:id="3951" w:author="Ram Shrestha" w:date="2014-02-16T01:12:00Z">
              <w:rPr/>
            </w:rPrChange>
          </w:rPr>
          <w:t>475</w:t>
        </w:r>
        <w:r w:rsidRPr="00072915">
          <w:rPr>
            <w:rFonts w:ascii="Cambria" w:hAnsi="Cambria"/>
            <w:noProof/>
            <w:rPrChange w:id="3952" w:author="Ram Shrestha" w:date="2014-02-16T01:12:00Z">
              <w:rPr/>
            </w:rPrChange>
          </w:rPr>
          <w:t>: 348-352.</w:t>
        </w:r>
      </w:ins>
    </w:p>
    <w:p w:rsidR="00072915" w:rsidRPr="00072915" w:rsidRDefault="00072915" w:rsidP="00072915">
      <w:pPr>
        <w:jc w:val="both"/>
        <w:rPr>
          <w:ins w:id="3953" w:author="Ram Shrestha" w:date="2014-02-16T01:12:00Z"/>
          <w:rFonts w:ascii="Cambria" w:hAnsi="Cambria"/>
          <w:noProof/>
          <w:rPrChange w:id="3954" w:author="Ram Shrestha" w:date="2014-02-16T01:12:00Z">
            <w:rPr>
              <w:ins w:id="3955" w:author="Ram Shrestha" w:date="2014-02-16T01:12:00Z"/>
            </w:rPr>
          </w:rPrChange>
        </w:rPr>
        <w:pPrChange w:id="3956" w:author="Ram Shrestha" w:date="2014-02-16T01:12:00Z">
          <w:pPr>
            <w:ind w:left="720" w:hanging="720"/>
            <w:jc w:val="both"/>
          </w:pPr>
        </w:pPrChange>
      </w:pPr>
      <w:ins w:id="3957" w:author="Ram Shrestha" w:date="2014-02-16T01:12:00Z">
        <w:r w:rsidRPr="00072915">
          <w:rPr>
            <w:rFonts w:ascii="Cambria" w:hAnsi="Cambria"/>
            <w:noProof/>
            <w:rPrChange w:id="3958" w:author="Ram Shrestha" w:date="2014-02-16T01:12:00Z">
              <w:rPr/>
            </w:rPrChange>
          </w:rPr>
          <w:t xml:space="preserve">Rowley, CF, Boutwell, CL, Lee, EJ, MacLeod, IJ, Ribaudo, HJ, Essex, M, Lockman, S (2010) Ultrasensitive detection of minor drug-resistant variants for HIV after nevirapine exposure using allele-specific PCR: clinical significance. </w:t>
        </w:r>
        <w:r w:rsidRPr="00072915">
          <w:rPr>
            <w:rFonts w:ascii="Cambria" w:hAnsi="Cambria"/>
            <w:i/>
            <w:noProof/>
            <w:rPrChange w:id="3959" w:author="Ram Shrestha" w:date="2014-02-16T01:12:00Z">
              <w:rPr/>
            </w:rPrChange>
          </w:rPr>
          <w:t>AIDS Res Hum Retroviruses</w:t>
        </w:r>
        <w:r w:rsidRPr="00072915">
          <w:rPr>
            <w:rFonts w:ascii="Cambria" w:hAnsi="Cambria"/>
            <w:noProof/>
            <w:rPrChange w:id="3960" w:author="Ram Shrestha" w:date="2014-02-16T01:12:00Z">
              <w:rPr/>
            </w:rPrChange>
          </w:rPr>
          <w:t xml:space="preserve"> </w:t>
        </w:r>
        <w:r w:rsidRPr="00072915">
          <w:rPr>
            <w:rFonts w:ascii="Cambria" w:hAnsi="Cambria"/>
            <w:b/>
            <w:noProof/>
            <w:rPrChange w:id="3961" w:author="Ram Shrestha" w:date="2014-02-16T01:12:00Z">
              <w:rPr/>
            </w:rPrChange>
          </w:rPr>
          <w:t>26</w:t>
        </w:r>
        <w:r w:rsidRPr="00072915">
          <w:rPr>
            <w:rFonts w:ascii="Cambria" w:hAnsi="Cambria"/>
            <w:noProof/>
            <w:rPrChange w:id="3962" w:author="Ram Shrestha" w:date="2014-02-16T01:12:00Z">
              <w:rPr/>
            </w:rPrChange>
          </w:rPr>
          <w:t>: 293-300.</w:t>
        </w:r>
      </w:ins>
    </w:p>
    <w:p w:rsidR="00072915" w:rsidRPr="00072915" w:rsidRDefault="00072915" w:rsidP="00072915">
      <w:pPr>
        <w:jc w:val="both"/>
        <w:rPr>
          <w:ins w:id="3963" w:author="Ram Shrestha" w:date="2014-02-16T01:12:00Z"/>
          <w:rFonts w:ascii="Cambria" w:hAnsi="Cambria"/>
          <w:noProof/>
          <w:rPrChange w:id="3964" w:author="Ram Shrestha" w:date="2014-02-16T01:12:00Z">
            <w:rPr>
              <w:ins w:id="3965" w:author="Ram Shrestha" w:date="2014-02-16T01:12:00Z"/>
            </w:rPr>
          </w:rPrChange>
        </w:rPr>
        <w:pPrChange w:id="3966" w:author="Ram Shrestha" w:date="2014-02-16T01:12:00Z">
          <w:pPr>
            <w:ind w:left="720" w:hanging="720"/>
            <w:jc w:val="both"/>
          </w:pPr>
        </w:pPrChange>
      </w:pPr>
      <w:ins w:id="3967" w:author="Ram Shrestha" w:date="2014-02-16T01:12:00Z">
        <w:r w:rsidRPr="00072915">
          <w:rPr>
            <w:rFonts w:ascii="Cambria" w:hAnsi="Cambria"/>
            <w:noProof/>
            <w:rPrChange w:id="3968" w:author="Ram Shrestha" w:date="2014-02-16T01:12:00Z">
              <w:rPr/>
            </w:rPrChange>
          </w:rPr>
          <w:t xml:space="preserve">Roy, S, Delling, U, Chen, CH, Rosen, CA, Sonenberg, N (1990) A bulge structure in HIV-1 TAR RNA is required for Tat binding and Tat-mediated trans-activation. </w:t>
        </w:r>
        <w:r w:rsidRPr="00072915">
          <w:rPr>
            <w:rFonts w:ascii="Cambria" w:hAnsi="Cambria"/>
            <w:i/>
            <w:noProof/>
            <w:rPrChange w:id="3969" w:author="Ram Shrestha" w:date="2014-02-16T01:12:00Z">
              <w:rPr/>
            </w:rPrChange>
          </w:rPr>
          <w:t>Genes Dev</w:t>
        </w:r>
        <w:r w:rsidRPr="00072915">
          <w:rPr>
            <w:rFonts w:ascii="Cambria" w:hAnsi="Cambria"/>
            <w:noProof/>
            <w:rPrChange w:id="3970" w:author="Ram Shrestha" w:date="2014-02-16T01:12:00Z">
              <w:rPr/>
            </w:rPrChange>
          </w:rPr>
          <w:t xml:space="preserve"> </w:t>
        </w:r>
        <w:r w:rsidRPr="00072915">
          <w:rPr>
            <w:rFonts w:ascii="Cambria" w:hAnsi="Cambria"/>
            <w:b/>
            <w:noProof/>
            <w:rPrChange w:id="3971" w:author="Ram Shrestha" w:date="2014-02-16T01:12:00Z">
              <w:rPr/>
            </w:rPrChange>
          </w:rPr>
          <w:t>4</w:t>
        </w:r>
        <w:r w:rsidRPr="00072915">
          <w:rPr>
            <w:rFonts w:ascii="Cambria" w:hAnsi="Cambria"/>
            <w:noProof/>
            <w:rPrChange w:id="3972" w:author="Ram Shrestha" w:date="2014-02-16T01:12:00Z">
              <w:rPr/>
            </w:rPrChange>
          </w:rPr>
          <w:t>: 1365-1373.</w:t>
        </w:r>
      </w:ins>
    </w:p>
    <w:p w:rsidR="00072915" w:rsidRPr="00072915" w:rsidRDefault="00072915" w:rsidP="00072915">
      <w:pPr>
        <w:jc w:val="both"/>
        <w:rPr>
          <w:ins w:id="3973" w:author="Ram Shrestha" w:date="2014-02-16T01:12:00Z"/>
          <w:rFonts w:ascii="Cambria" w:hAnsi="Cambria"/>
          <w:noProof/>
          <w:rPrChange w:id="3974" w:author="Ram Shrestha" w:date="2014-02-16T01:12:00Z">
            <w:rPr>
              <w:ins w:id="3975" w:author="Ram Shrestha" w:date="2014-02-16T01:12:00Z"/>
            </w:rPr>
          </w:rPrChange>
        </w:rPr>
        <w:pPrChange w:id="3976" w:author="Ram Shrestha" w:date="2014-02-16T01:12:00Z">
          <w:pPr>
            <w:ind w:left="720" w:hanging="720"/>
            <w:jc w:val="both"/>
          </w:pPr>
        </w:pPrChange>
      </w:pPr>
      <w:ins w:id="3977" w:author="Ram Shrestha" w:date="2014-02-16T01:12:00Z">
        <w:r w:rsidRPr="00072915">
          <w:rPr>
            <w:rFonts w:ascii="Cambria" w:hAnsi="Cambria"/>
            <w:noProof/>
            <w:rPrChange w:id="3978" w:author="Ram Shrestha" w:date="2014-02-16T01:12:00Z">
              <w:rPr/>
            </w:rPrChange>
          </w:rPr>
          <w:t xml:space="preserve">Saad, JS, Miller, J, Tai, J, Kim, A, Ghanam, RH, Summers, MF (2006) Structural basis for targeting HIV-1 Gag proteins to the plasma membrane for virus assembly. </w:t>
        </w:r>
        <w:r w:rsidRPr="00072915">
          <w:rPr>
            <w:rFonts w:ascii="Cambria" w:hAnsi="Cambria"/>
            <w:i/>
            <w:noProof/>
            <w:rPrChange w:id="3979" w:author="Ram Shrestha" w:date="2014-02-16T01:12:00Z">
              <w:rPr/>
            </w:rPrChange>
          </w:rPr>
          <w:t>Proc Natl Acad Sci U S A</w:t>
        </w:r>
        <w:r w:rsidRPr="00072915">
          <w:rPr>
            <w:rFonts w:ascii="Cambria" w:hAnsi="Cambria"/>
            <w:noProof/>
            <w:rPrChange w:id="3980" w:author="Ram Shrestha" w:date="2014-02-16T01:12:00Z">
              <w:rPr/>
            </w:rPrChange>
          </w:rPr>
          <w:t xml:space="preserve"> </w:t>
        </w:r>
        <w:r w:rsidRPr="00072915">
          <w:rPr>
            <w:rFonts w:ascii="Cambria" w:hAnsi="Cambria"/>
            <w:b/>
            <w:noProof/>
            <w:rPrChange w:id="3981" w:author="Ram Shrestha" w:date="2014-02-16T01:12:00Z">
              <w:rPr/>
            </w:rPrChange>
          </w:rPr>
          <w:t>103</w:t>
        </w:r>
        <w:r w:rsidRPr="00072915">
          <w:rPr>
            <w:rFonts w:ascii="Cambria" w:hAnsi="Cambria"/>
            <w:noProof/>
            <w:rPrChange w:id="3982" w:author="Ram Shrestha" w:date="2014-02-16T01:12:00Z">
              <w:rPr/>
            </w:rPrChange>
          </w:rPr>
          <w:t>: 11364-11369.</w:t>
        </w:r>
      </w:ins>
    </w:p>
    <w:p w:rsidR="00072915" w:rsidRPr="00072915" w:rsidRDefault="00072915" w:rsidP="00072915">
      <w:pPr>
        <w:jc w:val="both"/>
        <w:rPr>
          <w:ins w:id="3983" w:author="Ram Shrestha" w:date="2014-02-16T01:12:00Z"/>
          <w:rFonts w:ascii="Cambria" w:hAnsi="Cambria"/>
          <w:noProof/>
          <w:rPrChange w:id="3984" w:author="Ram Shrestha" w:date="2014-02-16T01:12:00Z">
            <w:rPr>
              <w:ins w:id="3985" w:author="Ram Shrestha" w:date="2014-02-16T01:12:00Z"/>
            </w:rPr>
          </w:rPrChange>
        </w:rPr>
        <w:pPrChange w:id="3986" w:author="Ram Shrestha" w:date="2014-02-16T01:12:00Z">
          <w:pPr>
            <w:ind w:left="720" w:hanging="720"/>
            <w:jc w:val="both"/>
          </w:pPr>
        </w:pPrChange>
      </w:pPr>
      <w:ins w:id="3987" w:author="Ram Shrestha" w:date="2014-02-16T01:12:00Z">
        <w:r w:rsidRPr="00072915">
          <w:rPr>
            <w:rFonts w:ascii="Cambria" w:hAnsi="Cambria"/>
            <w:noProof/>
            <w:rPrChange w:id="3988" w:author="Ram Shrestha" w:date="2014-02-16T01:12:00Z">
              <w:rPr/>
            </w:rPrChange>
          </w:rPr>
          <w:t xml:space="preserve">Saksena, S, Sun, J, Chu, T, Emr, SD (2007) ESCRTing proteins in the endocytic pathway. </w:t>
        </w:r>
        <w:r w:rsidRPr="00072915">
          <w:rPr>
            <w:rFonts w:ascii="Cambria" w:hAnsi="Cambria"/>
            <w:i/>
            <w:noProof/>
            <w:rPrChange w:id="3989" w:author="Ram Shrestha" w:date="2014-02-16T01:12:00Z">
              <w:rPr/>
            </w:rPrChange>
          </w:rPr>
          <w:t>Trends Biochem Sci</w:t>
        </w:r>
        <w:r w:rsidRPr="00072915">
          <w:rPr>
            <w:rFonts w:ascii="Cambria" w:hAnsi="Cambria"/>
            <w:noProof/>
            <w:rPrChange w:id="3990" w:author="Ram Shrestha" w:date="2014-02-16T01:12:00Z">
              <w:rPr/>
            </w:rPrChange>
          </w:rPr>
          <w:t xml:space="preserve"> </w:t>
        </w:r>
        <w:r w:rsidRPr="00072915">
          <w:rPr>
            <w:rFonts w:ascii="Cambria" w:hAnsi="Cambria"/>
            <w:b/>
            <w:noProof/>
            <w:rPrChange w:id="3991" w:author="Ram Shrestha" w:date="2014-02-16T01:12:00Z">
              <w:rPr/>
            </w:rPrChange>
          </w:rPr>
          <w:t>32</w:t>
        </w:r>
        <w:r w:rsidRPr="00072915">
          <w:rPr>
            <w:rFonts w:ascii="Cambria" w:hAnsi="Cambria"/>
            <w:noProof/>
            <w:rPrChange w:id="3992" w:author="Ram Shrestha" w:date="2014-02-16T01:12:00Z">
              <w:rPr/>
            </w:rPrChange>
          </w:rPr>
          <w:t>: 561-573.</w:t>
        </w:r>
      </w:ins>
    </w:p>
    <w:p w:rsidR="00072915" w:rsidRPr="00072915" w:rsidRDefault="00072915" w:rsidP="00072915">
      <w:pPr>
        <w:jc w:val="both"/>
        <w:rPr>
          <w:ins w:id="3993" w:author="Ram Shrestha" w:date="2014-02-16T01:12:00Z"/>
          <w:rFonts w:ascii="Cambria" w:hAnsi="Cambria"/>
          <w:noProof/>
          <w:rPrChange w:id="3994" w:author="Ram Shrestha" w:date="2014-02-16T01:12:00Z">
            <w:rPr>
              <w:ins w:id="3995" w:author="Ram Shrestha" w:date="2014-02-16T01:12:00Z"/>
            </w:rPr>
          </w:rPrChange>
        </w:rPr>
        <w:pPrChange w:id="3996" w:author="Ram Shrestha" w:date="2014-02-16T01:12:00Z">
          <w:pPr>
            <w:ind w:left="720" w:hanging="720"/>
            <w:jc w:val="both"/>
          </w:pPr>
        </w:pPrChange>
      </w:pPr>
      <w:ins w:id="3997" w:author="Ram Shrestha" w:date="2014-02-16T01:12:00Z">
        <w:r w:rsidRPr="00072915">
          <w:rPr>
            <w:rFonts w:ascii="Cambria" w:hAnsi="Cambria"/>
            <w:noProof/>
            <w:rPrChange w:id="3998" w:author="Ram Shrestha" w:date="2014-02-16T01:12:00Z">
              <w:rPr/>
            </w:rPrChange>
          </w:rPr>
          <w:t xml:space="preserve">Salemi, M, Strimmer, K, Hall, WW, Duffy, M, Delaporte, E, Mboup, S, Peeters, M, Vandamme, AM (2001) Dating the common ancestor of SIVcpz and HIV-1 group M and the origin of HIV-1 subtypes using a new method to uncover clock-like molecular evolution. </w:t>
        </w:r>
        <w:r w:rsidRPr="00072915">
          <w:rPr>
            <w:rFonts w:ascii="Cambria" w:hAnsi="Cambria"/>
            <w:i/>
            <w:noProof/>
            <w:rPrChange w:id="3999" w:author="Ram Shrestha" w:date="2014-02-16T01:12:00Z">
              <w:rPr/>
            </w:rPrChange>
          </w:rPr>
          <w:t>FASEB J</w:t>
        </w:r>
        <w:r w:rsidRPr="00072915">
          <w:rPr>
            <w:rFonts w:ascii="Cambria" w:hAnsi="Cambria"/>
            <w:noProof/>
            <w:rPrChange w:id="4000" w:author="Ram Shrestha" w:date="2014-02-16T01:12:00Z">
              <w:rPr/>
            </w:rPrChange>
          </w:rPr>
          <w:t xml:space="preserve"> </w:t>
        </w:r>
        <w:r w:rsidRPr="00072915">
          <w:rPr>
            <w:rFonts w:ascii="Cambria" w:hAnsi="Cambria"/>
            <w:b/>
            <w:noProof/>
            <w:rPrChange w:id="4001" w:author="Ram Shrestha" w:date="2014-02-16T01:12:00Z">
              <w:rPr/>
            </w:rPrChange>
          </w:rPr>
          <w:t>15</w:t>
        </w:r>
        <w:r w:rsidRPr="00072915">
          <w:rPr>
            <w:rFonts w:ascii="Cambria" w:hAnsi="Cambria"/>
            <w:noProof/>
            <w:rPrChange w:id="4002" w:author="Ram Shrestha" w:date="2014-02-16T01:12:00Z">
              <w:rPr/>
            </w:rPrChange>
          </w:rPr>
          <w:t>: 276-278.</w:t>
        </w:r>
      </w:ins>
    </w:p>
    <w:p w:rsidR="00072915" w:rsidRPr="00072915" w:rsidRDefault="00072915" w:rsidP="00072915">
      <w:pPr>
        <w:jc w:val="both"/>
        <w:rPr>
          <w:ins w:id="4003" w:author="Ram Shrestha" w:date="2014-02-16T01:12:00Z"/>
          <w:rFonts w:ascii="Cambria" w:hAnsi="Cambria"/>
          <w:noProof/>
          <w:rPrChange w:id="4004" w:author="Ram Shrestha" w:date="2014-02-16T01:12:00Z">
            <w:rPr>
              <w:ins w:id="4005" w:author="Ram Shrestha" w:date="2014-02-16T01:12:00Z"/>
            </w:rPr>
          </w:rPrChange>
        </w:rPr>
        <w:pPrChange w:id="4006" w:author="Ram Shrestha" w:date="2014-02-16T01:12:00Z">
          <w:pPr>
            <w:ind w:left="720" w:hanging="720"/>
            <w:jc w:val="both"/>
          </w:pPr>
        </w:pPrChange>
      </w:pPr>
      <w:ins w:id="4007" w:author="Ram Shrestha" w:date="2014-02-16T01:12:00Z">
        <w:r w:rsidRPr="00072915">
          <w:rPr>
            <w:rFonts w:ascii="Cambria" w:hAnsi="Cambria"/>
            <w:noProof/>
            <w:rPrChange w:id="4008" w:author="Ram Shrestha" w:date="2014-02-16T01:12:00Z">
              <w:rPr/>
            </w:rPrChange>
          </w:rPr>
          <w:t xml:space="preserve">Salminen, MO, Carr, JK, Burke, DS, McCutchan, FE (1995) Identification of breakpoints in intergenotypic recombinants of HIV type 1 by bootscanning. </w:t>
        </w:r>
        <w:r w:rsidRPr="00072915">
          <w:rPr>
            <w:rFonts w:ascii="Cambria" w:hAnsi="Cambria"/>
            <w:i/>
            <w:noProof/>
            <w:rPrChange w:id="4009" w:author="Ram Shrestha" w:date="2014-02-16T01:12:00Z">
              <w:rPr/>
            </w:rPrChange>
          </w:rPr>
          <w:t>AIDS Res Hum Retroviruses</w:t>
        </w:r>
        <w:r w:rsidRPr="00072915">
          <w:rPr>
            <w:rFonts w:ascii="Cambria" w:hAnsi="Cambria"/>
            <w:noProof/>
            <w:rPrChange w:id="4010" w:author="Ram Shrestha" w:date="2014-02-16T01:12:00Z">
              <w:rPr/>
            </w:rPrChange>
          </w:rPr>
          <w:t xml:space="preserve"> </w:t>
        </w:r>
        <w:r w:rsidRPr="00072915">
          <w:rPr>
            <w:rFonts w:ascii="Cambria" w:hAnsi="Cambria"/>
            <w:b/>
            <w:noProof/>
            <w:rPrChange w:id="4011" w:author="Ram Shrestha" w:date="2014-02-16T01:12:00Z">
              <w:rPr/>
            </w:rPrChange>
          </w:rPr>
          <w:t>11</w:t>
        </w:r>
        <w:r w:rsidRPr="00072915">
          <w:rPr>
            <w:rFonts w:ascii="Cambria" w:hAnsi="Cambria"/>
            <w:noProof/>
            <w:rPrChange w:id="4012" w:author="Ram Shrestha" w:date="2014-02-16T01:12:00Z">
              <w:rPr/>
            </w:rPrChange>
          </w:rPr>
          <w:t>: 1423-1425.</w:t>
        </w:r>
      </w:ins>
    </w:p>
    <w:p w:rsidR="00072915" w:rsidRPr="00072915" w:rsidRDefault="00072915" w:rsidP="00072915">
      <w:pPr>
        <w:jc w:val="both"/>
        <w:rPr>
          <w:ins w:id="4013" w:author="Ram Shrestha" w:date="2014-02-16T01:12:00Z"/>
          <w:rFonts w:ascii="Cambria" w:hAnsi="Cambria"/>
          <w:noProof/>
          <w:rPrChange w:id="4014" w:author="Ram Shrestha" w:date="2014-02-16T01:12:00Z">
            <w:rPr>
              <w:ins w:id="4015" w:author="Ram Shrestha" w:date="2014-02-16T01:12:00Z"/>
            </w:rPr>
          </w:rPrChange>
        </w:rPr>
        <w:pPrChange w:id="4016" w:author="Ram Shrestha" w:date="2014-02-16T01:12:00Z">
          <w:pPr>
            <w:ind w:left="720" w:hanging="720"/>
            <w:jc w:val="both"/>
          </w:pPr>
        </w:pPrChange>
      </w:pPr>
      <w:ins w:id="4017" w:author="Ram Shrestha" w:date="2014-02-16T01:12:00Z">
        <w:r w:rsidRPr="00072915">
          <w:rPr>
            <w:rFonts w:ascii="Cambria" w:hAnsi="Cambria"/>
            <w:noProof/>
            <w:rPrChange w:id="4018" w:author="Ram Shrestha" w:date="2014-02-16T01:12:00Z">
              <w:rPr/>
            </w:rPrChange>
          </w:rPr>
          <w:t xml:space="preserve">Sandstrom, EG, Kaplan, JC (1987) Antiviral therapy in AIDS. Clinical pharmacological properties and therapeutic experience to date. </w:t>
        </w:r>
        <w:r w:rsidRPr="00072915">
          <w:rPr>
            <w:rFonts w:ascii="Cambria" w:hAnsi="Cambria"/>
            <w:i/>
            <w:noProof/>
            <w:rPrChange w:id="4019" w:author="Ram Shrestha" w:date="2014-02-16T01:12:00Z">
              <w:rPr/>
            </w:rPrChange>
          </w:rPr>
          <w:t>Drugs</w:t>
        </w:r>
        <w:r w:rsidRPr="00072915">
          <w:rPr>
            <w:rFonts w:ascii="Cambria" w:hAnsi="Cambria"/>
            <w:noProof/>
            <w:rPrChange w:id="4020" w:author="Ram Shrestha" w:date="2014-02-16T01:12:00Z">
              <w:rPr/>
            </w:rPrChange>
          </w:rPr>
          <w:t xml:space="preserve"> </w:t>
        </w:r>
        <w:r w:rsidRPr="00072915">
          <w:rPr>
            <w:rFonts w:ascii="Cambria" w:hAnsi="Cambria"/>
            <w:b/>
            <w:noProof/>
            <w:rPrChange w:id="4021" w:author="Ram Shrestha" w:date="2014-02-16T01:12:00Z">
              <w:rPr/>
            </w:rPrChange>
          </w:rPr>
          <w:t>34</w:t>
        </w:r>
        <w:r w:rsidRPr="00072915">
          <w:rPr>
            <w:rFonts w:ascii="Cambria" w:hAnsi="Cambria"/>
            <w:noProof/>
            <w:rPrChange w:id="4022" w:author="Ram Shrestha" w:date="2014-02-16T01:12:00Z">
              <w:rPr/>
            </w:rPrChange>
          </w:rPr>
          <w:t>: 372-390.</w:t>
        </w:r>
      </w:ins>
    </w:p>
    <w:p w:rsidR="00072915" w:rsidRPr="00072915" w:rsidRDefault="00072915" w:rsidP="00072915">
      <w:pPr>
        <w:jc w:val="both"/>
        <w:rPr>
          <w:ins w:id="4023" w:author="Ram Shrestha" w:date="2014-02-16T01:12:00Z"/>
          <w:rFonts w:ascii="Cambria" w:hAnsi="Cambria"/>
          <w:noProof/>
          <w:rPrChange w:id="4024" w:author="Ram Shrestha" w:date="2014-02-16T01:12:00Z">
            <w:rPr>
              <w:ins w:id="4025" w:author="Ram Shrestha" w:date="2014-02-16T01:12:00Z"/>
            </w:rPr>
          </w:rPrChange>
        </w:rPr>
        <w:pPrChange w:id="4026" w:author="Ram Shrestha" w:date="2014-02-16T01:12:00Z">
          <w:pPr>
            <w:ind w:left="720" w:hanging="720"/>
            <w:jc w:val="both"/>
          </w:pPr>
        </w:pPrChange>
      </w:pPr>
      <w:ins w:id="4027" w:author="Ram Shrestha" w:date="2014-02-16T01:12:00Z">
        <w:r w:rsidRPr="00072915">
          <w:rPr>
            <w:rFonts w:ascii="Cambria" w:hAnsi="Cambria"/>
            <w:noProof/>
            <w:rPrChange w:id="4028" w:author="Ram Shrestha" w:date="2014-02-16T01:12:00Z">
              <w:rPr/>
            </w:rPrChange>
          </w:rPr>
          <w:t xml:space="preserve">Sanger, F, Nicklen, S, Coulson, AR (1977a) DNA sequencing with chain-terminating inhibitors. </w:t>
        </w:r>
        <w:r w:rsidRPr="00072915">
          <w:rPr>
            <w:rFonts w:ascii="Cambria" w:hAnsi="Cambria"/>
            <w:i/>
            <w:noProof/>
            <w:rPrChange w:id="4029" w:author="Ram Shrestha" w:date="2014-02-16T01:12:00Z">
              <w:rPr/>
            </w:rPrChange>
          </w:rPr>
          <w:t>Proc Natl Acad Sci U S A</w:t>
        </w:r>
        <w:r w:rsidRPr="00072915">
          <w:rPr>
            <w:rFonts w:ascii="Cambria" w:hAnsi="Cambria"/>
            <w:noProof/>
            <w:rPrChange w:id="4030" w:author="Ram Shrestha" w:date="2014-02-16T01:12:00Z">
              <w:rPr/>
            </w:rPrChange>
          </w:rPr>
          <w:t xml:space="preserve"> </w:t>
        </w:r>
        <w:r w:rsidRPr="00072915">
          <w:rPr>
            <w:rFonts w:ascii="Cambria" w:hAnsi="Cambria"/>
            <w:b/>
            <w:noProof/>
            <w:rPrChange w:id="4031" w:author="Ram Shrestha" w:date="2014-02-16T01:12:00Z">
              <w:rPr/>
            </w:rPrChange>
          </w:rPr>
          <w:t>74</w:t>
        </w:r>
        <w:r w:rsidRPr="00072915">
          <w:rPr>
            <w:rFonts w:ascii="Cambria" w:hAnsi="Cambria"/>
            <w:noProof/>
            <w:rPrChange w:id="4032" w:author="Ram Shrestha" w:date="2014-02-16T01:12:00Z">
              <w:rPr/>
            </w:rPrChange>
          </w:rPr>
          <w:t>: 5463-5467.</w:t>
        </w:r>
      </w:ins>
    </w:p>
    <w:p w:rsidR="00072915" w:rsidRPr="00072915" w:rsidRDefault="00072915" w:rsidP="00072915">
      <w:pPr>
        <w:jc w:val="both"/>
        <w:rPr>
          <w:ins w:id="4033" w:author="Ram Shrestha" w:date="2014-02-16T01:12:00Z"/>
          <w:rFonts w:ascii="Cambria" w:hAnsi="Cambria"/>
          <w:noProof/>
          <w:rPrChange w:id="4034" w:author="Ram Shrestha" w:date="2014-02-16T01:12:00Z">
            <w:rPr>
              <w:ins w:id="4035" w:author="Ram Shrestha" w:date="2014-02-16T01:12:00Z"/>
            </w:rPr>
          </w:rPrChange>
        </w:rPr>
        <w:pPrChange w:id="4036" w:author="Ram Shrestha" w:date="2014-02-16T01:12:00Z">
          <w:pPr>
            <w:ind w:left="720" w:hanging="720"/>
            <w:jc w:val="both"/>
          </w:pPr>
        </w:pPrChange>
      </w:pPr>
      <w:ins w:id="4037" w:author="Ram Shrestha" w:date="2014-02-16T01:12:00Z">
        <w:r w:rsidRPr="00072915">
          <w:rPr>
            <w:rFonts w:ascii="Cambria" w:hAnsi="Cambria"/>
            <w:noProof/>
            <w:rPrChange w:id="4038" w:author="Ram Shrestha" w:date="2014-02-16T01:12:00Z">
              <w:rPr/>
            </w:rPrChange>
          </w:rPr>
          <w:t xml:space="preserve">Sanger, F, Nicklen, S, Coulson, AR (1977b) DNA sequencing with chain-terminating inhibitors. </w:t>
        </w:r>
        <w:r w:rsidRPr="00072915">
          <w:rPr>
            <w:rFonts w:ascii="Cambria" w:hAnsi="Cambria"/>
            <w:i/>
            <w:noProof/>
            <w:rPrChange w:id="4039" w:author="Ram Shrestha" w:date="2014-02-16T01:12:00Z">
              <w:rPr/>
            </w:rPrChange>
          </w:rPr>
          <w:t>Proceedings of the National Academy of Sciences</w:t>
        </w:r>
        <w:r w:rsidRPr="00072915">
          <w:rPr>
            <w:rFonts w:ascii="Cambria" w:hAnsi="Cambria"/>
            <w:noProof/>
            <w:rPrChange w:id="4040" w:author="Ram Shrestha" w:date="2014-02-16T01:12:00Z">
              <w:rPr/>
            </w:rPrChange>
          </w:rPr>
          <w:t xml:space="preserve"> </w:t>
        </w:r>
        <w:r w:rsidRPr="00072915">
          <w:rPr>
            <w:rFonts w:ascii="Cambria" w:hAnsi="Cambria"/>
            <w:b/>
            <w:noProof/>
            <w:rPrChange w:id="4041" w:author="Ram Shrestha" w:date="2014-02-16T01:12:00Z">
              <w:rPr/>
            </w:rPrChange>
          </w:rPr>
          <w:t>74</w:t>
        </w:r>
        <w:r w:rsidRPr="00072915">
          <w:rPr>
            <w:rFonts w:ascii="Cambria" w:hAnsi="Cambria"/>
            <w:noProof/>
            <w:rPrChange w:id="4042" w:author="Ram Shrestha" w:date="2014-02-16T01:12:00Z">
              <w:rPr/>
            </w:rPrChange>
          </w:rPr>
          <w:t>: 5463-5467.</w:t>
        </w:r>
      </w:ins>
    </w:p>
    <w:p w:rsidR="00072915" w:rsidRPr="00072915" w:rsidRDefault="00072915" w:rsidP="00072915">
      <w:pPr>
        <w:jc w:val="both"/>
        <w:rPr>
          <w:ins w:id="4043" w:author="Ram Shrestha" w:date="2014-02-16T01:12:00Z"/>
          <w:rFonts w:ascii="Cambria" w:hAnsi="Cambria"/>
          <w:noProof/>
          <w:rPrChange w:id="4044" w:author="Ram Shrestha" w:date="2014-02-16T01:12:00Z">
            <w:rPr>
              <w:ins w:id="4045" w:author="Ram Shrestha" w:date="2014-02-16T01:12:00Z"/>
            </w:rPr>
          </w:rPrChange>
        </w:rPr>
        <w:pPrChange w:id="4046" w:author="Ram Shrestha" w:date="2014-02-16T01:12:00Z">
          <w:pPr>
            <w:ind w:left="720" w:hanging="720"/>
            <w:jc w:val="both"/>
          </w:pPr>
        </w:pPrChange>
      </w:pPr>
      <w:ins w:id="4047" w:author="Ram Shrestha" w:date="2014-02-16T01:12:00Z">
        <w:r w:rsidRPr="00072915">
          <w:rPr>
            <w:rFonts w:ascii="Cambria" w:hAnsi="Cambria"/>
            <w:noProof/>
            <w:rPrChange w:id="4048" w:author="Ram Shrestha" w:date="2014-02-16T01:12:00Z">
              <w:rPr/>
            </w:rPrChange>
          </w:rPr>
          <w: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t>
        </w:r>
        <w:r w:rsidRPr="00072915">
          <w:rPr>
            <w:rFonts w:ascii="Cambria" w:hAnsi="Cambria"/>
            <w:i/>
            <w:noProof/>
            <w:rPrChange w:id="4049" w:author="Ram Shrestha" w:date="2014-02-16T01:12:00Z">
              <w:rPr/>
            </w:rPrChange>
          </w:rPr>
          <w:t>Journal of virology</w:t>
        </w:r>
        <w:r w:rsidRPr="00072915">
          <w:rPr>
            <w:rFonts w:ascii="Cambria" w:hAnsi="Cambria"/>
            <w:noProof/>
            <w:rPrChange w:id="4050" w:author="Ram Shrestha" w:date="2014-02-16T01:12:00Z">
              <w:rPr/>
            </w:rPrChange>
          </w:rPr>
          <w:t xml:space="preserve"> </w:t>
        </w:r>
        <w:r w:rsidRPr="00072915">
          <w:rPr>
            <w:rFonts w:ascii="Cambria" w:hAnsi="Cambria"/>
            <w:b/>
            <w:noProof/>
            <w:rPrChange w:id="4051" w:author="Ram Shrestha" w:date="2014-02-16T01:12:00Z">
              <w:rPr/>
            </w:rPrChange>
          </w:rPr>
          <w:t>79</w:t>
        </w:r>
        <w:r w:rsidRPr="00072915">
          <w:rPr>
            <w:rFonts w:ascii="Cambria" w:hAnsi="Cambria"/>
            <w:noProof/>
            <w:rPrChange w:id="4052" w:author="Ram Shrestha" w:date="2014-02-16T01:12:00Z">
              <w:rPr/>
            </w:rPrChange>
          </w:rPr>
          <w:t>: 12515–12527.</w:t>
        </w:r>
      </w:ins>
    </w:p>
    <w:p w:rsidR="00072915" w:rsidRPr="00072915" w:rsidRDefault="00072915" w:rsidP="00072915">
      <w:pPr>
        <w:jc w:val="both"/>
        <w:rPr>
          <w:ins w:id="4053" w:author="Ram Shrestha" w:date="2014-02-16T01:12:00Z"/>
          <w:rFonts w:ascii="Cambria" w:hAnsi="Cambria"/>
          <w:noProof/>
          <w:rPrChange w:id="4054" w:author="Ram Shrestha" w:date="2014-02-16T01:12:00Z">
            <w:rPr>
              <w:ins w:id="4055" w:author="Ram Shrestha" w:date="2014-02-16T01:12:00Z"/>
            </w:rPr>
          </w:rPrChange>
        </w:rPr>
        <w:pPrChange w:id="4056" w:author="Ram Shrestha" w:date="2014-02-16T01:12:00Z">
          <w:pPr>
            <w:ind w:left="720" w:hanging="720"/>
            <w:jc w:val="both"/>
          </w:pPr>
        </w:pPrChange>
      </w:pPr>
      <w:ins w:id="4057" w:author="Ram Shrestha" w:date="2014-02-16T01:12:00Z">
        <w:r w:rsidRPr="00072915">
          <w:rPr>
            <w:rFonts w:ascii="Cambria" w:hAnsi="Cambria"/>
            <w:noProof/>
            <w:rPrChange w:id="4058" w:author="Ram Shrestha" w:date="2014-02-16T01:12:00Z">
              <w:rPr/>
            </w:rPrChange>
          </w:rPr>
          <w:t xml:space="preserve">Sarafianos, SG, Hughes, SH, Arnold, E (2004) Designing anti-AIDS drugs targeting the major mechanism of HIV-1 RT resistance to nucleoside analog drugs. </w:t>
        </w:r>
        <w:r w:rsidRPr="00072915">
          <w:rPr>
            <w:rFonts w:ascii="Cambria" w:hAnsi="Cambria"/>
            <w:i/>
            <w:noProof/>
            <w:rPrChange w:id="4059" w:author="Ram Shrestha" w:date="2014-02-16T01:12:00Z">
              <w:rPr/>
            </w:rPrChange>
          </w:rPr>
          <w:t>The International Journal of Biochemistry &amp; Cell Biology</w:t>
        </w:r>
        <w:r w:rsidRPr="00072915">
          <w:rPr>
            <w:rFonts w:ascii="Cambria" w:hAnsi="Cambria"/>
            <w:noProof/>
            <w:rPrChange w:id="4060" w:author="Ram Shrestha" w:date="2014-02-16T01:12:00Z">
              <w:rPr/>
            </w:rPrChange>
          </w:rPr>
          <w:t xml:space="preserve"> </w:t>
        </w:r>
        <w:r w:rsidRPr="00072915">
          <w:rPr>
            <w:rFonts w:ascii="Cambria" w:hAnsi="Cambria"/>
            <w:b/>
            <w:noProof/>
            <w:rPrChange w:id="4061" w:author="Ram Shrestha" w:date="2014-02-16T01:12:00Z">
              <w:rPr/>
            </w:rPrChange>
          </w:rPr>
          <w:t>36</w:t>
        </w:r>
        <w:r w:rsidRPr="00072915">
          <w:rPr>
            <w:rFonts w:ascii="Cambria" w:hAnsi="Cambria"/>
            <w:noProof/>
            <w:rPrChange w:id="4062" w:author="Ram Shrestha" w:date="2014-02-16T01:12:00Z">
              <w:rPr/>
            </w:rPrChange>
          </w:rPr>
          <w:t>: 1706-1715.</w:t>
        </w:r>
      </w:ins>
    </w:p>
    <w:p w:rsidR="00072915" w:rsidRPr="00072915" w:rsidRDefault="00072915" w:rsidP="00072915">
      <w:pPr>
        <w:jc w:val="both"/>
        <w:rPr>
          <w:ins w:id="4063" w:author="Ram Shrestha" w:date="2014-02-16T01:12:00Z"/>
          <w:rFonts w:ascii="Cambria" w:hAnsi="Cambria"/>
          <w:noProof/>
          <w:rPrChange w:id="4064" w:author="Ram Shrestha" w:date="2014-02-16T01:12:00Z">
            <w:rPr>
              <w:ins w:id="4065" w:author="Ram Shrestha" w:date="2014-02-16T01:12:00Z"/>
            </w:rPr>
          </w:rPrChange>
        </w:rPr>
        <w:pPrChange w:id="4066" w:author="Ram Shrestha" w:date="2014-02-16T01:12:00Z">
          <w:pPr>
            <w:ind w:left="720" w:hanging="720"/>
            <w:jc w:val="both"/>
          </w:pPr>
        </w:pPrChange>
      </w:pPr>
      <w:ins w:id="4067" w:author="Ram Shrestha" w:date="2014-02-16T01:12:00Z">
        <w:r w:rsidRPr="00072915">
          <w:rPr>
            <w:rFonts w:ascii="Cambria" w:hAnsi="Cambria"/>
            <w:noProof/>
            <w:rPrChange w:id="4068" w:author="Ram Shrestha" w:date="2014-02-16T01:12:00Z">
              <w:rPr/>
            </w:rPrChange>
          </w:rPr>
          <w:t xml:space="preserve">Sarafianos, SG, Marchand, B, Das, K, Himmel, DM, Parniak, MA, Hughes, SH, Arnold, E (2009) Structure and Function of HIV-1 Reverse Transcriptase: Molecular Mechanisms of Polymerization and Inhibition. </w:t>
        </w:r>
        <w:r w:rsidRPr="00072915">
          <w:rPr>
            <w:rFonts w:ascii="Cambria" w:hAnsi="Cambria"/>
            <w:i/>
            <w:noProof/>
            <w:rPrChange w:id="4069" w:author="Ram Shrestha" w:date="2014-02-16T01:12:00Z">
              <w:rPr/>
            </w:rPrChange>
          </w:rPr>
          <w:t>Journal of Molecular Biology</w:t>
        </w:r>
        <w:r w:rsidRPr="00072915">
          <w:rPr>
            <w:rFonts w:ascii="Cambria" w:hAnsi="Cambria"/>
            <w:noProof/>
            <w:rPrChange w:id="4070" w:author="Ram Shrestha" w:date="2014-02-16T01:12:00Z">
              <w:rPr/>
            </w:rPrChange>
          </w:rPr>
          <w:t xml:space="preserve"> </w:t>
        </w:r>
        <w:r w:rsidRPr="00072915">
          <w:rPr>
            <w:rFonts w:ascii="Cambria" w:hAnsi="Cambria"/>
            <w:b/>
            <w:noProof/>
            <w:rPrChange w:id="4071" w:author="Ram Shrestha" w:date="2014-02-16T01:12:00Z">
              <w:rPr/>
            </w:rPrChange>
          </w:rPr>
          <w:t>385</w:t>
        </w:r>
        <w:r w:rsidRPr="00072915">
          <w:rPr>
            <w:rFonts w:ascii="Cambria" w:hAnsi="Cambria"/>
            <w:noProof/>
            <w:rPrChange w:id="4072" w:author="Ram Shrestha" w:date="2014-02-16T01:12:00Z">
              <w:rPr/>
            </w:rPrChange>
          </w:rPr>
          <w:t>: 693-713.</w:t>
        </w:r>
      </w:ins>
    </w:p>
    <w:p w:rsidR="00072915" w:rsidRPr="00072915" w:rsidRDefault="00072915" w:rsidP="00072915">
      <w:pPr>
        <w:jc w:val="both"/>
        <w:rPr>
          <w:ins w:id="4073" w:author="Ram Shrestha" w:date="2014-02-16T01:12:00Z"/>
          <w:rFonts w:ascii="Cambria" w:hAnsi="Cambria"/>
          <w:noProof/>
          <w:rPrChange w:id="4074" w:author="Ram Shrestha" w:date="2014-02-16T01:12:00Z">
            <w:rPr>
              <w:ins w:id="4075" w:author="Ram Shrestha" w:date="2014-02-16T01:12:00Z"/>
            </w:rPr>
          </w:rPrChange>
        </w:rPr>
        <w:pPrChange w:id="4076" w:author="Ram Shrestha" w:date="2014-02-16T01:12:00Z">
          <w:pPr>
            <w:ind w:left="720" w:hanging="720"/>
            <w:jc w:val="both"/>
          </w:pPr>
        </w:pPrChange>
      </w:pPr>
      <w:ins w:id="4077" w:author="Ram Shrestha" w:date="2014-02-16T01:12:00Z">
        <w:r w:rsidRPr="00072915">
          <w:rPr>
            <w:rFonts w:ascii="Cambria" w:hAnsi="Cambria"/>
            <w:noProof/>
            <w:rPrChange w:id="4078" w:author="Ram Shrestha" w:date="2014-02-16T01:12:00Z">
              <w:rPr/>
            </w:rPrChange>
          </w:rPr>
          <w: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t>
        </w:r>
        <w:r w:rsidRPr="00072915">
          <w:rPr>
            <w:rFonts w:ascii="Cambria" w:hAnsi="Cambria"/>
            <w:i/>
            <w:noProof/>
            <w:rPrChange w:id="4079" w:author="Ram Shrestha" w:date="2014-02-16T01:12:00Z">
              <w:rPr/>
            </w:rPrChange>
          </w:rPr>
          <w:t>New England Journal of Medicine</w:t>
        </w:r>
        <w:r w:rsidRPr="00072915">
          <w:rPr>
            <w:rFonts w:ascii="Cambria" w:hAnsi="Cambria"/>
            <w:noProof/>
            <w:rPrChange w:id="4080" w:author="Ram Shrestha" w:date="2014-02-16T01:12:00Z">
              <w:rPr/>
            </w:rPrChange>
          </w:rPr>
          <w:t xml:space="preserve"> </w:t>
        </w:r>
        <w:r w:rsidRPr="00072915">
          <w:rPr>
            <w:rFonts w:ascii="Cambria" w:hAnsi="Cambria"/>
            <w:b/>
            <w:noProof/>
            <w:rPrChange w:id="4081" w:author="Ram Shrestha" w:date="2014-02-16T01:12:00Z">
              <w:rPr/>
            </w:rPrChange>
          </w:rPr>
          <w:t>335</w:t>
        </w:r>
        <w:r w:rsidRPr="00072915">
          <w:rPr>
            <w:rFonts w:ascii="Cambria" w:hAnsi="Cambria"/>
            <w:noProof/>
            <w:rPrChange w:id="4082" w:author="Ram Shrestha" w:date="2014-02-16T01:12:00Z">
              <w:rPr/>
            </w:rPrChange>
          </w:rPr>
          <w:t>: 1099-1106.</w:t>
        </w:r>
      </w:ins>
    </w:p>
    <w:p w:rsidR="00072915" w:rsidRPr="00072915" w:rsidRDefault="00072915" w:rsidP="00072915">
      <w:pPr>
        <w:jc w:val="both"/>
        <w:rPr>
          <w:ins w:id="4083" w:author="Ram Shrestha" w:date="2014-02-16T01:12:00Z"/>
          <w:rFonts w:ascii="Cambria" w:hAnsi="Cambria"/>
          <w:noProof/>
          <w:rPrChange w:id="4084" w:author="Ram Shrestha" w:date="2014-02-16T01:12:00Z">
            <w:rPr>
              <w:ins w:id="4085" w:author="Ram Shrestha" w:date="2014-02-16T01:12:00Z"/>
            </w:rPr>
          </w:rPrChange>
        </w:rPr>
        <w:pPrChange w:id="4086" w:author="Ram Shrestha" w:date="2014-02-16T01:12:00Z">
          <w:pPr>
            <w:ind w:left="720" w:hanging="720"/>
            <w:jc w:val="both"/>
          </w:pPr>
        </w:pPrChange>
      </w:pPr>
      <w:ins w:id="4087" w:author="Ram Shrestha" w:date="2014-02-16T01:12:00Z">
        <w:r w:rsidRPr="00072915">
          <w:rPr>
            <w:rFonts w:ascii="Cambria" w:hAnsi="Cambria"/>
            <w:noProof/>
            <w:rPrChange w:id="4088" w:author="Ram Shrestha" w:date="2014-02-16T01:12:00Z">
              <w:rPr/>
            </w:rPrChange>
          </w:rPr>
          <w:t xml:space="preserve">Sawai, ET, Baur, A, Struble, H, Peterlin, BM, Levy, JA, Cheng-Mayer, C (1994) Human immunodeficiency virus type 1 Nef associates with a cellular serine kinase in T lymphocytes. </w:t>
        </w:r>
        <w:r w:rsidRPr="00072915">
          <w:rPr>
            <w:rFonts w:ascii="Cambria" w:hAnsi="Cambria"/>
            <w:i/>
            <w:noProof/>
            <w:rPrChange w:id="4089" w:author="Ram Shrestha" w:date="2014-02-16T01:12:00Z">
              <w:rPr/>
            </w:rPrChange>
          </w:rPr>
          <w:t>Proceedings of the National Academy of Sciences</w:t>
        </w:r>
        <w:r w:rsidRPr="00072915">
          <w:rPr>
            <w:rFonts w:ascii="Cambria" w:hAnsi="Cambria"/>
            <w:noProof/>
            <w:rPrChange w:id="4090" w:author="Ram Shrestha" w:date="2014-02-16T01:12:00Z">
              <w:rPr/>
            </w:rPrChange>
          </w:rPr>
          <w:t xml:space="preserve"> </w:t>
        </w:r>
        <w:r w:rsidRPr="00072915">
          <w:rPr>
            <w:rFonts w:ascii="Cambria" w:hAnsi="Cambria"/>
            <w:b/>
            <w:noProof/>
            <w:rPrChange w:id="4091" w:author="Ram Shrestha" w:date="2014-02-16T01:12:00Z">
              <w:rPr/>
            </w:rPrChange>
          </w:rPr>
          <w:t>91</w:t>
        </w:r>
        <w:r w:rsidRPr="00072915">
          <w:rPr>
            <w:rFonts w:ascii="Cambria" w:hAnsi="Cambria"/>
            <w:noProof/>
            <w:rPrChange w:id="4092" w:author="Ram Shrestha" w:date="2014-02-16T01:12:00Z">
              <w:rPr/>
            </w:rPrChange>
          </w:rPr>
          <w:t>: 1539-1543.</w:t>
        </w:r>
      </w:ins>
    </w:p>
    <w:p w:rsidR="00072915" w:rsidRPr="00072915" w:rsidRDefault="00072915" w:rsidP="00072915">
      <w:pPr>
        <w:jc w:val="both"/>
        <w:rPr>
          <w:ins w:id="4093" w:author="Ram Shrestha" w:date="2014-02-16T01:12:00Z"/>
          <w:rFonts w:ascii="Cambria" w:hAnsi="Cambria"/>
          <w:noProof/>
          <w:rPrChange w:id="4094" w:author="Ram Shrestha" w:date="2014-02-16T01:12:00Z">
            <w:rPr>
              <w:ins w:id="4095" w:author="Ram Shrestha" w:date="2014-02-16T01:12:00Z"/>
            </w:rPr>
          </w:rPrChange>
        </w:rPr>
        <w:pPrChange w:id="4096" w:author="Ram Shrestha" w:date="2014-02-16T01:12:00Z">
          <w:pPr>
            <w:ind w:left="720" w:hanging="720"/>
            <w:jc w:val="both"/>
          </w:pPr>
        </w:pPrChange>
      </w:pPr>
      <w:ins w:id="4097" w:author="Ram Shrestha" w:date="2014-02-16T01:12:00Z">
        <w:r w:rsidRPr="00072915">
          <w:rPr>
            <w:rFonts w:ascii="Cambria" w:hAnsi="Cambria"/>
            <w:noProof/>
            <w:rPrChange w:id="4098" w:author="Ram Shrestha" w:date="2014-02-16T01:12:00Z">
              <w:rPr/>
            </w:rPrChange>
          </w:rPr>
          <w:t xml:space="preserve">Schafer, A, Bogerd, HP, Cullen, BR (2004) Specific packaging of APOBEC3G into HIV-1 virions is mediated by the nucleocapsid domain of the gag polyprotein precursor. </w:t>
        </w:r>
        <w:r w:rsidRPr="00072915">
          <w:rPr>
            <w:rFonts w:ascii="Cambria" w:hAnsi="Cambria"/>
            <w:i/>
            <w:noProof/>
            <w:rPrChange w:id="4099" w:author="Ram Shrestha" w:date="2014-02-16T01:12:00Z">
              <w:rPr/>
            </w:rPrChange>
          </w:rPr>
          <w:t>Virology</w:t>
        </w:r>
        <w:r w:rsidRPr="00072915">
          <w:rPr>
            <w:rFonts w:ascii="Cambria" w:hAnsi="Cambria"/>
            <w:noProof/>
            <w:rPrChange w:id="4100" w:author="Ram Shrestha" w:date="2014-02-16T01:12:00Z">
              <w:rPr/>
            </w:rPrChange>
          </w:rPr>
          <w:t xml:space="preserve"> </w:t>
        </w:r>
        <w:r w:rsidRPr="00072915">
          <w:rPr>
            <w:rFonts w:ascii="Cambria" w:hAnsi="Cambria"/>
            <w:b/>
            <w:noProof/>
            <w:rPrChange w:id="4101" w:author="Ram Shrestha" w:date="2014-02-16T01:12:00Z">
              <w:rPr/>
            </w:rPrChange>
          </w:rPr>
          <w:t>328</w:t>
        </w:r>
        <w:r w:rsidRPr="00072915">
          <w:rPr>
            <w:rFonts w:ascii="Cambria" w:hAnsi="Cambria"/>
            <w:noProof/>
            <w:rPrChange w:id="4102" w:author="Ram Shrestha" w:date="2014-02-16T01:12:00Z">
              <w:rPr/>
            </w:rPrChange>
          </w:rPr>
          <w:t>: 163-168.</w:t>
        </w:r>
      </w:ins>
    </w:p>
    <w:p w:rsidR="00072915" w:rsidRPr="00072915" w:rsidRDefault="00072915" w:rsidP="00072915">
      <w:pPr>
        <w:jc w:val="both"/>
        <w:rPr>
          <w:ins w:id="4103" w:author="Ram Shrestha" w:date="2014-02-16T01:12:00Z"/>
          <w:rFonts w:ascii="Cambria" w:hAnsi="Cambria"/>
          <w:noProof/>
          <w:rPrChange w:id="4104" w:author="Ram Shrestha" w:date="2014-02-16T01:12:00Z">
            <w:rPr>
              <w:ins w:id="4105" w:author="Ram Shrestha" w:date="2014-02-16T01:12:00Z"/>
            </w:rPr>
          </w:rPrChange>
        </w:rPr>
        <w:pPrChange w:id="4106" w:author="Ram Shrestha" w:date="2014-02-16T01:12:00Z">
          <w:pPr>
            <w:ind w:left="720" w:hanging="720"/>
            <w:jc w:val="both"/>
          </w:pPr>
        </w:pPrChange>
      </w:pPr>
      <w:ins w:id="4107" w:author="Ram Shrestha" w:date="2014-02-16T01:12:00Z">
        <w:r w:rsidRPr="00072915">
          <w:rPr>
            <w:rFonts w:ascii="Cambria" w:hAnsi="Cambria"/>
            <w:noProof/>
            <w:rPrChange w:id="4108" w:author="Ram Shrestha" w:date="2014-02-16T01:12:00Z">
              <w:rPr/>
            </w:rPrChange>
          </w:rPr>
          <w:t xml:space="preserve">Schubert, U, Ott, DE, Chertova, EN, Welker, R, Tessmer, U, Princiotta, MF, Bennink, JR, Krausslich, HG, Yewdell, JW (2000) Proteasome inhibition interferes with gag polyprotein processing, release, and maturation of HIV-1 and HIV-2. </w:t>
        </w:r>
        <w:r w:rsidRPr="00072915">
          <w:rPr>
            <w:rFonts w:ascii="Cambria" w:hAnsi="Cambria"/>
            <w:i/>
            <w:noProof/>
            <w:rPrChange w:id="4109" w:author="Ram Shrestha" w:date="2014-02-16T01:12:00Z">
              <w:rPr/>
            </w:rPrChange>
          </w:rPr>
          <w:t>Proc Natl Acad Sci U S A</w:t>
        </w:r>
        <w:r w:rsidRPr="00072915">
          <w:rPr>
            <w:rFonts w:ascii="Cambria" w:hAnsi="Cambria"/>
            <w:noProof/>
            <w:rPrChange w:id="4110" w:author="Ram Shrestha" w:date="2014-02-16T01:12:00Z">
              <w:rPr/>
            </w:rPrChange>
          </w:rPr>
          <w:t xml:space="preserve"> </w:t>
        </w:r>
        <w:r w:rsidRPr="00072915">
          <w:rPr>
            <w:rFonts w:ascii="Cambria" w:hAnsi="Cambria"/>
            <w:b/>
            <w:noProof/>
            <w:rPrChange w:id="4111" w:author="Ram Shrestha" w:date="2014-02-16T01:12:00Z">
              <w:rPr/>
            </w:rPrChange>
          </w:rPr>
          <w:t>97</w:t>
        </w:r>
        <w:r w:rsidRPr="00072915">
          <w:rPr>
            <w:rFonts w:ascii="Cambria" w:hAnsi="Cambria"/>
            <w:noProof/>
            <w:rPrChange w:id="4112" w:author="Ram Shrestha" w:date="2014-02-16T01:12:00Z">
              <w:rPr/>
            </w:rPrChange>
          </w:rPr>
          <w:t>: 13057-13062.</w:t>
        </w:r>
      </w:ins>
    </w:p>
    <w:p w:rsidR="00072915" w:rsidRPr="00072915" w:rsidRDefault="00072915" w:rsidP="00072915">
      <w:pPr>
        <w:jc w:val="both"/>
        <w:rPr>
          <w:ins w:id="4113" w:author="Ram Shrestha" w:date="2014-02-16T01:12:00Z"/>
          <w:rFonts w:ascii="Cambria" w:hAnsi="Cambria"/>
          <w:noProof/>
          <w:rPrChange w:id="4114" w:author="Ram Shrestha" w:date="2014-02-16T01:12:00Z">
            <w:rPr>
              <w:ins w:id="4115" w:author="Ram Shrestha" w:date="2014-02-16T01:12:00Z"/>
            </w:rPr>
          </w:rPrChange>
        </w:rPr>
        <w:pPrChange w:id="4116" w:author="Ram Shrestha" w:date="2014-02-16T01:12:00Z">
          <w:pPr>
            <w:ind w:left="720" w:hanging="720"/>
            <w:jc w:val="both"/>
          </w:pPr>
        </w:pPrChange>
      </w:pPr>
      <w:ins w:id="4117" w:author="Ram Shrestha" w:date="2014-02-16T01:12:00Z">
        <w:r w:rsidRPr="00072915">
          <w:rPr>
            <w:rFonts w:ascii="Cambria" w:hAnsi="Cambria"/>
            <w:noProof/>
            <w:rPrChange w:id="4118" w:author="Ram Shrestha" w:date="2014-02-16T01:12:00Z">
              <w:rPr/>
            </w:rPrChange>
          </w:rPr>
          <w:t xml:space="preserve">Schuurman, R, Brambilla, D, de Groot, T, Huang, D, Land, S, Bremer, J, Benders, I, Boucher, CA (2002) Underestimation of HIV type 1 drug resistance mutations: results from the ENVA-2 genotyping proficiency program. </w:t>
        </w:r>
        <w:r w:rsidRPr="00072915">
          <w:rPr>
            <w:rFonts w:ascii="Cambria" w:hAnsi="Cambria"/>
            <w:i/>
            <w:noProof/>
            <w:rPrChange w:id="4119" w:author="Ram Shrestha" w:date="2014-02-16T01:12:00Z">
              <w:rPr/>
            </w:rPrChange>
          </w:rPr>
          <w:t>AIDS Res Hum Retroviruses</w:t>
        </w:r>
        <w:r w:rsidRPr="00072915">
          <w:rPr>
            <w:rFonts w:ascii="Cambria" w:hAnsi="Cambria"/>
            <w:noProof/>
            <w:rPrChange w:id="4120" w:author="Ram Shrestha" w:date="2014-02-16T01:12:00Z">
              <w:rPr/>
            </w:rPrChange>
          </w:rPr>
          <w:t xml:space="preserve"> </w:t>
        </w:r>
        <w:r w:rsidRPr="00072915">
          <w:rPr>
            <w:rFonts w:ascii="Cambria" w:hAnsi="Cambria"/>
            <w:b/>
            <w:noProof/>
            <w:rPrChange w:id="4121" w:author="Ram Shrestha" w:date="2014-02-16T01:12:00Z">
              <w:rPr/>
            </w:rPrChange>
          </w:rPr>
          <w:t>18</w:t>
        </w:r>
        <w:r w:rsidRPr="00072915">
          <w:rPr>
            <w:rFonts w:ascii="Cambria" w:hAnsi="Cambria"/>
            <w:noProof/>
            <w:rPrChange w:id="4122" w:author="Ram Shrestha" w:date="2014-02-16T01:12:00Z">
              <w:rPr/>
            </w:rPrChange>
          </w:rPr>
          <w:t>: 243-248.</w:t>
        </w:r>
      </w:ins>
    </w:p>
    <w:p w:rsidR="00072915" w:rsidRPr="00072915" w:rsidRDefault="00072915" w:rsidP="00072915">
      <w:pPr>
        <w:jc w:val="both"/>
        <w:rPr>
          <w:ins w:id="4123" w:author="Ram Shrestha" w:date="2014-02-16T01:12:00Z"/>
          <w:rFonts w:ascii="Cambria" w:hAnsi="Cambria"/>
          <w:noProof/>
          <w:rPrChange w:id="4124" w:author="Ram Shrestha" w:date="2014-02-16T01:12:00Z">
            <w:rPr>
              <w:ins w:id="4125" w:author="Ram Shrestha" w:date="2014-02-16T01:12:00Z"/>
            </w:rPr>
          </w:rPrChange>
        </w:rPr>
        <w:pPrChange w:id="4126" w:author="Ram Shrestha" w:date="2014-02-16T01:12:00Z">
          <w:pPr>
            <w:ind w:left="720" w:hanging="720"/>
            <w:jc w:val="both"/>
          </w:pPr>
        </w:pPrChange>
      </w:pPr>
      <w:ins w:id="4127" w:author="Ram Shrestha" w:date="2014-02-16T01:12:00Z">
        <w:r w:rsidRPr="00072915">
          <w:rPr>
            <w:rFonts w:ascii="Cambria" w:hAnsi="Cambria"/>
            <w:noProof/>
            <w:rPrChange w:id="4128" w:author="Ram Shrestha" w:date="2014-02-16T01:12:00Z">
              <w:rPr/>
            </w:rPrChange>
          </w:rPr>
          <w:t xml:space="preserve">Seelmeier, S, Schmidt, H, Turk, V, von der Helm, K (1988) Human immunodeficiency virus has an aspartic-type protease that can be inhibited by pepstatin A. </w:t>
        </w:r>
        <w:r w:rsidRPr="00072915">
          <w:rPr>
            <w:rFonts w:ascii="Cambria" w:hAnsi="Cambria"/>
            <w:i/>
            <w:noProof/>
            <w:rPrChange w:id="4129" w:author="Ram Shrestha" w:date="2014-02-16T01:12:00Z">
              <w:rPr/>
            </w:rPrChange>
          </w:rPr>
          <w:t>Proc Natl Acad Sci U S A</w:t>
        </w:r>
        <w:r w:rsidRPr="00072915">
          <w:rPr>
            <w:rFonts w:ascii="Cambria" w:hAnsi="Cambria"/>
            <w:noProof/>
            <w:rPrChange w:id="4130" w:author="Ram Shrestha" w:date="2014-02-16T01:12:00Z">
              <w:rPr/>
            </w:rPrChange>
          </w:rPr>
          <w:t xml:space="preserve"> </w:t>
        </w:r>
        <w:r w:rsidRPr="00072915">
          <w:rPr>
            <w:rFonts w:ascii="Cambria" w:hAnsi="Cambria"/>
            <w:b/>
            <w:noProof/>
            <w:rPrChange w:id="4131" w:author="Ram Shrestha" w:date="2014-02-16T01:12:00Z">
              <w:rPr/>
            </w:rPrChange>
          </w:rPr>
          <w:t>85</w:t>
        </w:r>
        <w:r w:rsidRPr="00072915">
          <w:rPr>
            <w:rFonts w:ascii="Cambria" w:hAnsi="Cambria"/>
            <w:noProof/>
            <w:rPrChange w:id="4132" w:author="Ram Shrestha" w:date="2014-02-16T01:12:00Z">
              <w:rPr/>
            </w:rPrChange>
          </w:rPr>
          <w:t>: 6612-6616.</w:t>
        </w:r>
      </w:ins>
    </w:p>
    <w:p w:rsidR="00072915" w:rsidRPr="00072915" w:rsidRDefault="00072915" w:rsidP="00072915">
      <w:pPr>
        <w:jc w:val="both"/>
        <w:rPr>
          <w:ins w:id="4133" w:author="Ram Shrestha" w:date="2014-02-16T01:12:00Z"/>
          <w:rFonts w:ascii="Cambria" w:hAnsi="Cambria"/>
          <w:noProof/>
          <w:rPrChange w:id="4134" w:author="Ram Shrestha" w:date="2014-02-16T01:12:00Z">
            <w:rPr>
              <w:ins w:id="4135" w:author="Ram Shrestha" w:date="2014-02-16T01:12:00Z"/>
            </w:rPr>
          </w:rPrChange>
        </w:rPr>
        <w:pPrChange w:id="4136" w:author="Ram Shrestha" w:date="2014-02-16T01:12:00Z">
          <w:pPr>
            <w:ind w:left="720" w:hanging="720"/>
            <w:jc w:val="both"/>
          </w:pPr>
        </w:pPrChange>
      </w:pPr>
      <w:ins w:id="4137" w:author="Ram Shrestha" w:date="2014-02-16T01:12:00Z">
        <w:r w:rsidRPr="00072915">
          <w:rPr>
            <w:rFonts w:ascii="Cambria" w:hAnsi="Cambria"/>
            <w:noProof/>
            <w:rPrChange w:id="4138" w:author="Ram Shrestha" w:date="2014-02-16T01:12:00Z">
              <w:rPr/>
            </w:rPrChange>
          </w:rPr>
          <w: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t>
        </w:r>
        <w:r w:rsidRPr="00072915">
          <w:rPr>
            <w:rFonts w:ascii="Cambria" w:hAnsi="Cambria"/>
            <w:i/>
            <w:noProof/>
            <w:rPrChange w:id="4139" w:author="Ram Shrestha" w:date="2014-02-16T01:12:00Z">
              <w:rPr/>
            </w:rPrChange>
          </w:rPr>
          <w:t>J Infect Dis</w:t>
        </w:r>
        <w:r w:rsidRPr="00072915">
          <w:rPr>
            <w:rFonts w:ascii="Cambria" w:hAnsi="Cambria"/>
            <w:noProof/>
            <w:rPrChange w:id="4140" w:author="Ram Shrestha" w:date="2014-02-16T01:12:00Z">
              <w:rPr/>
            </w:rPrChange>
          </w:rPr>
          <w:t xml:space="preserve"> </w:t>
        </w:r>
        <w:r w:rsidRPr="00072915">
          <w:rPr>
            <w:rFonts w:ascii="Cambria" w:hAnsi="Cambria"/>
            <w:b/>
            <w:noProof/>
            <w:rPrChange w:id="4141" w:author="Ram Shrestha" w:date="2014-02-16T01:12:00Z">
              <w:rPr/>
            </w:rPrChange>
          </w:rPr>
          <w:t>172</w:t>
        </w:r>
        <w:r w:rsidRPr="00072915">
          <w:rPr>
            <w:rFonts w:ascii="Cambria" w:hAnsi="Cambria"/>
            <w:noProof/>
            <w:rPrChange w:id="4142" w:author="Ram Shrestha" w:date="2014-02-16T01:12:00Z">
              <w:rPr/>
            </w:rPrChange>
          </w:rPr>
          <w:t>: 70-78.</w:t>
        </w:r>
      </w:ins>
    </w:p>
    <w:p w:rsidR="00072915" w:rsidRPr="00072915" w:rsidRDefault="00072915" w:rsidP="00072915">
      <w:pPr>
        <w:jc w:val="both"/>
        <w:rPr>
          <w:ins w:id="4143" w:author="Ram Shrestha" w:date="2014-02-16T01:12:00Z"/>
          <w:rFonts w:ascii="Cambria" w:hAnsi="Cambria"/>
          <w:noProof/>
          <w:rPrChange w:id="4144" w:author="Ram Shrestha" w:date="2014-02-16T01:12:00Z">
            <w:rPr>
              <w:ins w:id="4145" w:author="Ram Shrestha" w:date="2014-02-16T01:12:00Z"/>
            </w:rPr>
          </w:rPrChange>
        </w:rPr>
        <w:pPrChange w:id="4146" w:author="Ram Shrestha" w:date="2014-02-16T01:12:00Z">
          <w:pPr>
            <w:ind w:left="720" w:hanging="720"/>
            <w:jc w:val="both"/>
          </w:pPr>
        </w:pPrChange>
      </w:pPr>
      <w:ins w:id="4147" w:author="Ram Shrestha" w:date="2014-02-16T01:12:00Z">
        <w:r w:rsidRPr="00072915">
          <w:rPr>
            <w:rFonts w:ascii="Cambria" w:hAnsi="Cambria"/>
            <w:noProof/>
            <w:rPrChange w:id="4148" w:author="Ram Shrestha" w:date="2014-02-16T01:12:00Z">
              <w:rPr/>
            </w:rPrChange>
          </w:rPr>
          <w:t xml:space="preserve">Shafer, RW, Merigan, TC (1995) New virologic tools for the design and analysis of clinical trials. </w:t>
        </w:r>
        <w:r w:rsidRPr="00072915">
          <w:rPr>
            <w:rFonts w:ascii="Cambria" w:hAnsi="Cambria"/>
            <w:i/>
            <w:noProof/>
            <w:rPrChange w:id="4149" w:author="Ram Shrestha" w:date="2014-02-16T01:12:00Z">
              <w:rPr/>
            </w:rPrChange>
          </w:rPr>
          <w:t>J Infect Dis</w:t>
        </w:r>
        <w:r w:rsidRPr="00072915">
          <w:rPr>
            <w:rFonts w:ascii="Cambria" w:hAnsi="Cambria"/>
            <w:noProof/>
            <w:rPrChange w:id="4150" w:author="Ram Shrestha" w:date="2014-02-16T01:12:00Z">
              <w:rPr/>
            </w:rPrChange>
          </w:rPr>
          <w:t xml:space="preserve"> </w:t>
        </w:r>
        <w:r w:rsidRPr="00072915">
          <w:rPr>
            <w:rFonts w:ascii="Cambria" w:hAnsi="Cambria"/>
            <w:b/>
            <w:noProof/>
            <w:rPrChange w:id="4151" w:author="Ram Shrestha" w:date="2014-02-16T01:12:00Z">
              <w:rPr/>
            </w:rPrChange>
          </w:rPr>
          <w:t>171</w:t>
        </w:r>
        <w:r w:rsidRPr="00072915">
          <w:rPr>
            <w:rFonts w:ascii="Cambria" w:hAnsi="Cambria"/>
            <w:noProof/>
            <w:rPrChange w:id="4152" w:author="Ram Shrestha" w:date="2014-02-16T01:12:00Z">
              <w:rPr/>
            </w:rPrChange>
          </w:rPr>
          <w:t>: 1325-1328.</w:t>
        </w:r>
      </w:ins>
    </w:p>
    <w:p w:rsidR="00072915" w:rsidRPr="00072915" w:rsidRDefault="00072915" w:rsidP="00072915">
      <w:pPr>
        <w:jc w:val="both"/>
        <w:rPr>
          <w:ins w:id="4153" w:author="Ram Shrestha" w:date="2014-02-16T01:12:00Z"/>
          <w:rFonts w:ascii="Cambria" w:hAnsi="Cambria"/>
          <w:noProof/>
          <w:rPrChange w:id="4154" w:author="Ram Shrestha" w:date="2014-02-16T01:12:00Z">
            <w:rPr>
              <w:ins w:id="4155" w:author="Ram Shrestha" w:date="2014-02-16T01:12:00Z"/>
            </w:rPr>
          </w:rPrChange>
        </w:rPr>
        <w:pPrChange w:id="4156" w:author="Ram Shrestha" w:date="2014-02-16T01:12:00Z">
          <w:pPr>
            <w:ind w:left="720" w:hanging="720"/>
            <w:jc w:val="both"/>
          </w:pPr>
        </w:pPrChange>
      </w:pPr>
      <w:ins w:id="4157" w:author="Ram Shrestha" w:date="2014-02-16T01:12:00Z">
        <w:r w:rsidRPr="00072915">
          <w:rPr>
            <w:rFonts w:ascii="Cambria" w:hAnsi="Cambria"/>
            <w:noProof/>
            <w:rPrChange w:id="4158" w:author="Ram Shrestha" w:date="2014-02-16T01:12:00Z">
              <w:rPr/>
            </w:rPrChange>
          </w:rPr>
          <w:t xml:space="preserve">Shah, VB, Shi, J, Hout, DR, Oztop, I, Krishnan, L, Ahn, J, Shotwell, MS, Engelman, A, Aiken, C (2013) The host proteins transportin SR2/TNPO3 and cyclophilin A exert opposing effects on HIV-1 uncoating. </w:t>
        </w:r>
        <w:r w:rsidRPr="00072915">
          <w:rPr>
            <w:rFonts w:ascii="Cambria" w:hAnsi="Cambria"/>
            <w:i/>
            <w:noProof/>
            <w:rPrChange w:id="4159" w:author="Ram Shrestha" w:date="2014-02-16T01:12:00Z">
              <w:rPr/>
            </w:rPrChange>
          </w:rPr>
          <w:t>J Virol</w:t>
        </w:r>
        <w:r w:rsidRPr="00072915">
          <w:rPr>
            <w:rFonts w:ascii="Cambria" w:hAnsi="Cambria"/>
            <w:noProof/>
            <w:rPrChange w:id="4160" w:author="Ram Shrestha" w:date="2014-02-16T01:12:00Z">
              <w:rPr/>
            </w:rPrChange>
          </w:rPr>
          <w:t xml:space="preserve"> </w:t>
        </w:r>
        <w:r w:rsidRPr="00072915">
          <w:rPr>
            <w:rFonts w:ascii="Cambria" w:hAnsi="Cambria"/>
            <w:b/>
            <w:noProof/>
            <w:rPrChange w:id="4161" w:author="Ram Shrestha" w:date="2014-02-16T01:12:00Z">
              <w:rPr/>
            </w:rPrChange>
          </w:rPr>
          <w:t>87</w:t>
        </w:r>
        <w:r w:rsidRPr="00072915">
          <w:rPr>
            <w:rFonts w:ascii="Cambria" w:hAnsi="Cambria"/>
            <w:noProof/>
            <w:rPrChange w:id="4162" w:author="Ram Shrestha" w:date="2014-02-16T01:12:00Z">
              <w:rPr/>
            </w:rPrChange>
          </w:rPr>
          <w:t>: 422-432.</w:t>
        </w:r>
      </w:ins>
    </w:p>
    <w:p w:rsidR="00072915" w:rsidRPr="00072915" w:rsidRDefault="00072915" w:rsidP="00072915">
      <w:pPr>
        <w:jc w:val="both"/>
        <w:rPr>
          <w:ins w:id="4163" w:author="Ram Shrestha" w:date="2014-02-16T01:12:00Z"/>
          <w:rFonts w:ascii="Cambria" w:hAnsi="Cambria"/>
          <w:noProof/>
          <w:rPrChange w:id="4164" w:author="Ram Shrestha" w:date="2014-02-16T01:12:00Z">
            <w:rPr>
              <w:ins w:id="4165" w:author="Ram Shrestha" w:date="2014-02-16T01:12:00Z"/>
            </w:rPr>
          </w:rPrChange>
        </w:rPr>
        <w:pPrChange w:id="4166" w:author="Ram Shrestha" w:date="2014-02-16T01:12:00Z">
          <w:pPr>
            <w:ind w:left="720" w:hanging="720"/>
            <w:jc w:val="both"/>
          </w:pPr>
        </w:pPrChange>
      </w:pPr>
      <w:ins w:id="4167" w:author="Ram Shrestha" w:date="2014-02-16T01:12:00Z">
        <w:r w:rsidRPr="00072915">
          <w:rPr>
            <w:rFonts w:ascii="Cambria" w:hAnsi="Cambria"/>
            <w:noProof/>
            <w:rPrChange w:id="4168" w:author="Ram Shrestha" w:date="2014-02-16T01:12:00Z">
              <w:rPr/>
            </w:rPrChange>
          </w:rPr>
          <w:t xml:space="preserve">Sharp, PM, Hahn, BH The evolution of HIV-1 and the origin of AIDS. </w:t>
        </w:r>
        <w:r w:rsidRPr="00072915">
          <w:rPr>
            <w:rFonts w:ascii="Cambria" w:hAnsi="Cambria"/>
            <w:i/>
            <w:noProof/>
            <w:rPrChange w:id="4169" w:author="Ram Shrestha" w:date="2014-02-16T01:12:00Z">
              <w:rPr/>
            </w:rPrChange>
          </w:rPr>
          <w:t>Philosophical Transactions of the Royal Society B: Biological Sciences</w:t>
        </w:r>
        <w:r w:rsidRPr="00072915">
          <w:rPr>
            <w:rFonts w:ascii="Cambria" w:hAnsi="Cambria"/>
            <w:noProof/>
            <w:rPrChange w:id="4170" w:author="Ram Shrestha" w:date="2014-02-16T01:12:00Z">
              <w:rPr/>
            </w:rPrChange>
          </w:rPr>
          <w:t xml:space="preserve"> </w:t>
        </w:r>
        <w:r w:rsidRPr="00072915">
          <w:rPr>
            <w:rFonts w:ascii="Cambria" w:hAnsi="Cambria"/>
            <w:b/>
            <w:noProof/>
            <w:rPrChange w:id="4171" w:author="Ram Shrestha" w:date="2014-02-16T01:12:00Z">
              <w:rPr/>
            </w:rPrChange>
          </w:rPr>
          <w:t>365</w:t>
        </w:r>
        <w:r w:rsidRPr="00072915">
          <w:rPr>
            <w:rFonts w:ascii="Cambria" w:hAnsi="Cambria"/>
            <w:noProof/>
            <w:rPrChange w:id="4172" w:author="Ram Shrestha" w:date="2014-02-16T01:12:00Z">
              <w:rPr/>
            </w:rPrChange>
          </w:rPr>
          <w:t>: 2487-2494.</w:t>
        </w:r>
      </w:ins>
    </w:p>
    <w:p w:rsidR="00072915" w:rsidRPr="00072915" w:rsidRDefault="00072915" w:rsidP="00072915">
      <w:pPr>
        <w:jc w:val="both"/>
        <w:rPr>
          <w:ins w:id="4173" w:author="Ram Shrestha" w:date="2014-02-16T01:12:00Z"/>
          <w:rFonts w:ascii="Cambria" w:hAnsi="Cambria"/>
          <w:noProof/>
          <w:rPrChange w:id="4174" w:author="Ram Shrestha" w:date="2014-02-16T01:12:00Z">
            <w:rPr>
              <w:ins w:id="4175" w:author="Ram Shrestha" w:date="2014-02-16T01:12:00Z"/>
            </w:rPr>
          </w:rPrChange>
        </w:rPr>
        <w:pPrChange w:id="4176" w:author="Ram Shrestha" w:date="2014-02-16T01:12:00Z">
          <w:pPr>
            <w:ind w:left="720" w:hanging="720"/>
            <w:jc w:val="both"/>
          </w:pPr>
        </w:pPrChange>
      </w:pPr>
      <w:ins w:id="4177" w:author="Ram Shrestha" w:date="2014-02-16T01:12:00Z">
        <w:r w:rsidRPr="00072915">
          <w:rPr>
            <w:rFonts w:ascii="Cambria" w:hAnsi="Cambria"/>
            <w:noProof/>
            <w:rPrChange w:id="4178" w:author="Ram Shrestha" w:date="2014-02-16T01:12:00Z">
              <w:rPr/>
            </w:rPrChange>
          </w:rPr>
          <w:t xml:space="preserve">Sharp, PM, Hahn, BH (2010) The evolution of HIV-1 and the origin of AIDS. </w:t>
        </w:r>
        <w:r w:rsidRPr="00072915">
          <w:rPr>
            <w:rFonts w:ascii="Cambria" w:hAnsi="Cambria"/>
            <w:i/>
            <w:noProof/>
            <w:rPrChange w:id="4179" w:author="Ram Shrestha" w:date="2014-02-16T01:12:00Z">
              <w:rPr/>
            </w:rPrChange>
          </w:rPr>
          <w:t>Philosophical Transactions of the Royal Society B: Biological Sciences</w:t>
        </w:r>
        <w:r w:rsidRPr="00072915">
          <w:rPr>
            <w:rFonts w:ascii="Cambria" w:hAnsi="Cambria"/>
            <w:noProof/>
            <w:rPrChange w:id="4180" w:author="Ram Shrestha" w:date="2014-02-16T01:12:00Z">
              <w:rPr/>
            </w:rPrChange>
          </w:rPr>
          <w:t xml:space="preserve"> </w:t>
        </w:r>
        <w:r w:rsidRPr="00072915">
          <w:rPr>
            <w:rFonts w:ascii="Cambria" w:hAnsi="Cambria"/>
            <w:b/>
            <w:noProof/>
            <w:rPrChange w:id="4181" w:author="Ram Shrestha" w:date="2014-02-16T01:12:00Z">
              <w:rPr/>
            </w:rPrChange>
          </w:rPr>
          <w:t>365</w:t>
        </w:r>
        <w:r w:rsidRPr="00072915">
          <w:rPr>
            <w:rFonts w:ascii="Cambria" w:hAnsi="Cambria"/>
            <w:noProof/>
            <w:rPrChange w:id="4182" w:author="Ram Shrestha" w:date="2014-02-16T01:12:00Z">
              <w:rPr/>
            </w:rPrChange>
          </w:rPr>
          <w:t>: 2487-2494.</w:t>
        </w:r>
      </w:ins>
    </w:p>
    <w:p w:rsidR="00072915" w:rsidRPr="00072915" w:rsidRDefault="00072915" w:rsidP="00072915">
      <w:pPr>
        <w:jc w:val="both"/>
        <w:rPr>
          <w:ins w:id="4183" w:author="Ram Shrestha" w:date="2014-02-16T01:12:00Z"/>
          <w:rFonts w:ascii="Cambria" w:hAnsi="Cambria"/>
          <w:noProof/>
          <w:rPrChange w:id="4184" w:author="Ram Shrestha" w:date="2014-02-16T01:12:00Z">
            <w:rPr>
              <w:ins w:id="4185" w:author="Ram Shrestha" w:date="2014-02-16T01:12:00Z"/>
            </w:rPr>
          </w:rPrChange>
        </w:rPr>
        <w:pPrChange w:id="4186" w:author="Ram Shrestha" w:date="2014-02-16T01:12:00Z">
          <w:pPr>
            <w:ind w:left="720" w:hanging="720"/>
            <w:jc w:val="both"/>
          </w:pPr>
        </w:pPrChange>
      </w:pPr>
      <w:ins w:id="4187" w:author="Ram Shrestha" w:date="2014-02-16T01:12:00Z">
        <w:r w:rsidRPr="00072915">
          <w:rPr>
            <w:rFonts w:ascii="Cambria" w:hAnsi="Cambria"/>
            <w:noProof/>
            <w:rPrChange w:id="4188" w:author="Ram Shrestha" w:date="2014-02-16T01:12:00Z">
              <w:rPr/>
            </w:rPrChange>
          </w:rPr>
          <w:t xml:space="preserve">Sharp, PM, Robertson, DL, Hahn, BH (1995) Cross-Species Transmission and Recombination of 'AIDS' Viruses. </w:t>
        </w:r>
        <w:r w:rsidRPr="00072915">
          <w:rPr>
            <w:rFonts w:ascii="Cambria" w:hAnsi="Cambria"/>
            <w:i/>
            <w:noProof/>
            <w:rPrChange w:id="4189" w:author="Ram Shrestha" w:date="2014-02-16T01:12:00Z">
              <w:rPr/>
            </w:rPrChange>
          </w:rPr>
          <w:t>Philosophical Transactions: Biological Sciences</w:t>
        </w:r>
        <w:r w:rsidRPr="00072915">
          <w:rPr>
            <w:rFonts w:ascii="Cambria" w:hAnsi="Cambria"/>
            <w:noProof/>
            <w:rPrChange w:id="4190" w:author="Ram Shrestha" w:date="2014-02-16T01:12:00Z">
              <w:rPr/>
            </w:rPrChange>
          </w:rPr>
          <w:t xml:space="preserve"> </w:t>
        </w:r>
        <w:r w:rsidRPr="00072915">
          <w:rPr>
            <w:rFonts w:ascii="Cambria" w:hAnsi="Cambria"/>
            <w:b/>
            <w:noProof/>
            <w:rPrChange w:id="4191" w:author="Ram Shrestha" w:date="2014-02-16T01:12:00Z">
              <w:rPr/>
            </w:rPrChange>
          </w:rPr>
          <w:t>349</w:t>
        </w:r>
        <w:r w:rsidRPr="00072915">
          <w:rPr>
            <w:rFonts w:ascii="Cambria" w:hAnsi="Cambria"/>
            <w:noProof/>
            <w:rPrChange w:id="4192" w:author="Ram Shrestha" w:date="2014-02-16T01:12:00Z">
              <w:rPr/>
            </w:rPrChange>
          </w:rPr>
          <w:t>: 41-47.</w:t>
        </w:r>
      </w:ins>
    </w:p>
    <w:p w:rsidR="00072915" w:rsidRPr="00072915" w:rsidRDefault="00072915" w:rsidP="00072915">
      <w:pPr>
        <w:jc w:val="both"/>
        <w:rPr>
          <w:ins w:id="4193" w:author="Ram Shrestha" w:date="2014-02-16T01:12:00Z"/>
          <w:rFonts w:ascii="Cambria" w:hAnsi="Cambria"/>
          <w:noProof/>
          <w:rPrChange w:id="4194" w:author="Ram Shrestha" w:date="2014-02-16T01:12:00Z">
            <w:rPr>
              <w:ins w:id="4195" w:author="Ram Shrestha" w:date="2014-02-16T01:12:00Z"/>
            </w:rPr>
          </w:rPrChange>
        </w:rPr>
        <w:pPrChange w:id="4196" w:author="Ram Shrestha" w:date="2014-02-16T01:12:00Z">
          <w:pPr>
            <w:ind w:left="720" w:hanging="720"/>
            <w:jc w:val="both"/>
          </w:pPr>
        </w:pPrChange>
      </w:pPr>
      <w:ins w:id="4197" w:author="Ram Shrestha" w:date="2014-02-16T01:12:00Z">
        <w:r w:rsidRPr="00072915">
          <w:rPr>
            <w:rFonts w:ascii="Cambria" w:hAnsi="Cambria"/>
            <w:noProof/>
            <w:rPrChange w:id="4198" w:author="Ram Shrestha" w:date="2014-02-16T01:12:00Z">
              <w:rPr/>
            </w:rPrChange>
          </w:rPr>
          <w:t xml:space="preserve">Sheehy, AM, Gaddis, NC, Choi, JD, Malim, MH (2002) Isolation of a human gene that inhibits HIV-1 infection and is suppressed by the viral Vif protein. </w:t>
        </w:r>
        <w:r w:rsidRPr="00072915">
          <w:rPr>
            <w:rFonts w:ascii="Cambria" w:hAnsi="Cambria"/>
            <w:i/>
            <w:noProof/>
            <w:rPrChange w:id="4199" w:author="Ram Shrestha" w:date="2014-02-16T01:12:00Z">
              <w:rPr/>
            </w:rPrChange>
          </w:rPr>
          <w:t>Nature</w:t>
        </w:r>
        <w:r w:rsidRPr="00072915">
          <w:rPr>
            <w:rFonts w:ascii="Cambria" w:hAnsi="Cambria"/>
            <w:noProof/>
            <w:rPrChange w:id="4200" w:author="Ram Shrestha" w:date="2014-02-16T01:12:00Z">
              <w:rPr/>
            </w:rPrChange>
          </w:rPr>
          <w:t xml:space="preserve"> </w:t>
        </w:r>
        <w:r w:rsidRPr="00072915">
          <w:rPr>
            <w:rFonts w:ascii="Cambria" w:hAnsi="Cambria"/>
            <w:b/>
            <w:noProof/>
            <w:rPrChange w:id="4201" w:author="Ram Shrestha" w:date="2014-02-16T01:12:00Z">
              <w:rPr/>
            </w:rPrChange>
          </w:rPr>
          <w:t>418</w:t>
        </w:r>
        <w:r w:rsidRPr="00072915">
          <w:rPr>
            <w:rFonts w:ascii="Cambria" w:hAnsi="Cambria"/>
            <w:noProof/>
            <w:rPrChange w:id="4202" w:author="Ram Shrestha" w:date="2014-02-16T01:12:00Z">
              <w:rPr/>
            </w:rPrChange>
          </w:rPr>
          <w:t>: 646-650.</w:t>
        </w:r>
      </w:ins>
    </w:p>
    <w:p w:rsidR="00072915" w:rsidRPr="00072915" w:rsidRDefault="00072915" w:rsidP="00072915">
      <w:pPr>
        <w:jc w:val="both"/>
        <w:rPr>
          <w:ins w:id="4203" w:author="Ram Shrestha" w:date="2014-02-16T01:12:00Z"/>
          <w:rFonts w:ascii="Cambria" w:hAnsi="Cambria"/>
          <w:noProof/>
          <w:rPrChange w:id="4204" w:author="Ram Shrestha" w:date="2014-02-16T01:12:00Z">
            <w:rPr>
              <w:ins w:id="4205" w:author="Ram Shrestha" w:date="2014-02-16T01:12:00Z"/>
            </w:rPr>
          </w:rPrChange>
        </w:rPr>
        <w:pPrChange w:id="4206" w:author="Ram Shrestha" w:date="2014-02-16T01:12:00Z">
          <w:pPr>
            <w:ind w:left="720" w:hanging="720"/>
            <w:jc w:val="both"/>
          </w:pPr>
        </w:pPrChange>
      </w:pPr>
      <w:ins w:id="4207" w:author="Ram Shrestha" w:date="2014-02-16T01:12:00Z">
        <w:r w:rsidRPr="00072915">
          <w:rPr>
            <w:rFonts w:ascii="Cambria" w:hAnsi="Cambria"/>
            <w:noProof/>
            <w:rPrChange w:id="4208" w:author="Ram Shrestha" w:date="2014-02-16T01:12:00Z">
              <w:rPr/>
            </w:rPrChange>
          </w:rPr>
          <w:t xml:space="preserve">Sheehy, AM, Gaddis, NC, Malim, MH (2003) The antiretroviral enzyme APOBEC3G is degraded by the proteasome in response to HIV-1 Vif. </w:t>
        </w:r>
        <w:r w:rsidRPr="00072915">
          <w:rPr>
            <w:rFonts w:ascii="Cambria" w:hAnsi="Cambria"/>
            <w:i/>
            <w:noProof/>
            <w:rPrChange w:id="4209" w:author="Ram Shrestha" w:date="2014-02-16T01:12:00Z">
              <w:rPr/>
            </w:rPrChange>
          </w:rPr>
          <w:t>Nature medicine</w:t>
        </w:r>
        <w:r w:rsidRPr="00072915">
          <w:rPr>
            <w:rFonts w:ascii="Cambria" w:hAnsi="Cambria"/>
            <w:noProof/>
            <w:rPrChange w:id="4210" w:author="Ram Shrestha" w:date="2014-02-16T01:12:00Z">
              <w:rPr/>
            </w:rPrChange>
          </w:rPr>
          <w:t xml:space="preserve"> </w:t>
        </w:r>
        <w:r w:rsidRPr="00072915">
          <w:rPr>
            <w:rFonts w:ascii="Cambria" w:hAnsi="Cambria"/>
            <w:b/>
            <w:noProof/>
            <w:rPrChange w:id="4211" w:author="Ram Shrestha" w:date="2014-02-16T01:12:00Z">
              <w:rPr/>
            </w:rPrChange>
          </w:rPr>
          <w:t>9</w:t>
        </w:r>
        <w:r w:rsidRPr="00072915">
          <w:rPr>
            <w:rFonts w:ascii="Cambria" w:hAnsi="Cambria"/>
            <w:noProof/>
            <w:rPrChange w:id="4212" w:author="Ram Shrestha" w:date="2014-02-16T01:12:00Z">
              <w:rPr/>
            </w:rPrChange>
          </w:rPr>
          <w:t>: 1404–1407.</w:t>
        </w:r>
      </w:ins>
    </w:p>
    <w:p w:rsidR="00072915" w:rsidRPr="00072915" w:rsidRDefault="00072915" w:rsidP="00072915">
      <w:pPr>
        <w:jc w:val="both"/>
        <w:rPr>
          <w:ins w:id="4213" w:author="Ram Shrestha" w:date="2014-02-16T01:12:00Z"/>
          <w:rFonts w:ascii="Cambria" w:hAnsi="Cambria"/>
          <w:noProof/>
          <w:rPrChange w:id="4214" w:author="Ram Shrestha" w:date="2014-02-16T01:12:00Z">
            <w:rPr>
              <w:ins w:id="4215" w:author="Ram Shrestha" w:date="2014-02-16T01:12:00Z"/>
            </w:rPr>
          </w:rPrChange>
        </w:rPr>
        <w:pPrChange w:id="4216" w:author="Ram Shrestha" w:date="2014-02-16T01:12:00Z">
          <w:pPr>
            <w:ind w:left="720" w:hanging="720"/>
            <w:jc w:val="both"/>
          </w:pPr>
        </w:pPrChange>
      </w:pPr>
      <w:ins w:id="4217" w:author="Ram Shrestha" w:date="2014-02-16T01:12:00Z">
        <w:r w:rsidRPr="00072915">
          <w:rPr>
            <w:rFonts w:ascii="Cambria" w:hAnsi="Cambria"/>
            <w:noProof/>
            <w:rPrChange w:id="4218" w:author="Ram Shrestha" w:date="2014-02-16T01:12:00Z">
              <w:rPr/>
            </w:rPrChange>
          </w:rPr>
          <w:t xml:space="preserve">Shendure, J, Ji, H (2008a) Next-generation DNA sequencing. </w:t>
        </w:r>
        <w:r w:rsidRPr="00072915">
          <w:rPr>
            <w:rFonts w:ascii="Cambria" w:hAnsi="Cambria"/>
            <w:i/>
            <w:noProof/>
            <w:rPrChange w:id="4219" w:author="Ram Shrestha" w:date="2014-02-16T01:12:00Z">
              <w:rPr/>
            </w:rPrChange>
          </w:rPr>
          <w:t>Nature Biotechnology</w:t>
        </w:r>
        <w:r w:rsidRPr="00072915">
          <w:rPr>
            <w:rFonts w:ascii="Cambria" w:hAnsi="Cambria"/>
            <w:noProof/>
            <w:rPrChange w:id="4220" w:author="Ram Shrestha" w:date="2014-02-16T01:12:00Z">
              <w:rPr/>
            </w:rPrChange>
          </w:rPr>
          <w:t xml:space="preserve"> </w:t>
        </w:r>
        <w:r w:rsidRPr="00072915">
          <w:rPr>
            <w:rFonts w:ascii="Cambria" w:hAnsi="Cambria"/>
            <w:b/>
            <w:noProof/>
            <w:rPrChange w:id="4221" w:author="Ram Shrestha" w:date="2014-02-16T01:12:00Z">
              <w:rPr/>
            </w:rPrChange>
          </w:rPr>
          <w:t>26</w:t>
        </w:r>
        <w:r w:rsidRPr="00072915">
          <w:rPr>
            <w:rFonts w:ascii="Cambria" w:hAnsi="Cambria"/>
            <w:noProof/>
            <w:rPrChange w:id="4222" w:author="Ram Shrestha" w:date="2014-02-16T01:12:00Z">
              <w:rPr/>
            </w:rPrChange>
          </w:rPr>
          <w:t>: 1135-1145.</w:t>
        </w:r>
      </w:ins>
    </w:p>
    <w:p w:rsidR="00072915" w:rsidRPr="00072915" w:rsidRDefault="00072915" w:rsidP="00072915">
      <w:pPr>
        <w:jc w:val="both"/>
        <w:rPr>
          <w:ins w:id="4223" w:author="Ram Shrestha" w:date="2014-02-16T01:12:00Z"/>
          <w:rFonts w:ascii="Cambria" w:hAnsi="Cambria"/>
          <w:noProof/>
          <w:rPrChange w:id="4224" w:author="Ram Shrestha" w:date="2014-02-16T01:12:00Z">
            <w:rPr>
              <w:ins w:id="4225" w:author="Ram Shrestha" w:date="2014-02-16T01:12:00Z"/>
            </w:rPr>
          </w:rPrChange>
        </w:rPr>
        <w:pPrChange w:id="4226" w:author="Ram Shrestha" w:date="2014-02-16T01:12:00Z">
          <w:pPr>
            <w:ind w:left="720" w:hanging="720"/>
            <w:jc w:val="both"/>
          </w:pPr>
        </w:pPrChange>
      </w:pPr>
      <w:ins w:id="4227" w:author="Ram Shrestha" w:date="2014-02-16T01:12:00Z">
        <w:r w:rsidRPr="00072915">
          <w:rPr>
            <w:rFonts w:ascii="Cambria" w:hAnsi="Cambria"/>
            <w:noProof/>
            <w:rPrChange w:id="4228" w:author="Ram Shrestha" w:date="2014-02-16T01:12:00Z">
              <w:rPr/>
            </w:rPrChange>
          </w:rPr>
          <w:t xml:space="preserve">Shendure, J, Ji, H (2008b) Next-generation DNA sequencing. </w:t>
        </w:r>
        <w:r w:rsidRPr="00072915">
          <w:rPr>
            <w:rFonts w:ascii="Cambria" w:hAnsi="Cambria"/>
            <w:i/>
            <w:noProof/>
            <w:rPrChange w:id="4229" w:author="Ram Shrestha" w:date="2014-02-16T01:12:00Z">
              <w:rPr/>
            </w:rPrChange>
          </w:rPr>
          <w:t>Nat Biotechnol</w:t>
        </w:r>
        <w:r w:rsidRPr="00072915">
          <w:rPr>
            <w:rFonts w:ascii="Cambria" w:hAnsi="Cambria"/>
            <w:noProof/>
            <w:rPrChange w:id="4230" w:author="Ram Shrestha" w:date="2014-02-16T01:12:00Z">
              <w:rPr/>
            </w:rPrChange>
          </w:rPr>
          <w:t xml:space="preserve"> </w:t>
        </w:r>
        <w:r w:rsidRPr="00072915">
          <w:rPr>
            <w:rFonts w:ascii="Cambria" w:hAnsi="Cambria"/>
            <w:b/>
            <w:noProof/>
            <w:rPrChange w:id="4231" w:author="Ram Shrestha" w:date="2014-02-16T01:12:00Z">
              <w:rPr/>
            </w:rPrChange>
          </w:rPr>
          <w:t>26</w:t>
        </w:r>
        <w:r w:rsidRPr="00072915">
          <w:rPr>
            <w:rFonts w:ascii="Cambria" w:hAnsi="Cambria"/>
            <w:noProof/>
            <w:rPrChange w:id="4232" w:author="Ram Shrestha" w:date="2014-02-16T01:12:00Z">
              <w:rPr/>
            </w:rPrChange>
          </w:rPr>
          <w:t>: 1135-1145.</w:t>
        </w:r>
      </w:ins>
    </w:p>
    <w:p w:rsidR="00072915" w:rsidRPr="00072915" w:rsidRDefault="00072915" w:rsidP="00072915">
      <w:pPr>
        <w:jc w:val="both"/>
        <w:rPr>
          <w:ins w:id="4233" w:author="Ram Shrestha" w:date="2014-02-16T01:12:00Z"/>
          <w:rFonts w:ascii="Cambria" w:hAnsi="Cambria"/>
          <w:noProof/>
          <w:rPrChange w:id="4234" w:author="Ram Shrestha" w:date="2014-02-16T01:12:00Z">
            <w:rPr>
              <w:ins w:id="4235" w:author="Ram Shrestha" w:date="2014-02-16T01:12:00Z"/>
            </w:rPr>
          </w:rPrChange>
        </w:rPr>
        <w:pPrChange w:id="4236" w:author="Ram Shrestha" w:date="2014-02-16T01:12:00Z">
          <w:pPr>
            <w:ind w:left="720" w:hanging="720"/>
            <w:jc w:val="both"/>
          </w:pPr>
        </w:pPrChange>
      </w:pPr>
      <w:ins w:id="4237" w:author="Ram Shrestha" w:date="2014-02-16T01:12:00Z">
        <w:r w:rsidRPr="00072915">
          <w:rPr>
            <w:rFonts w:ascii="Cambria" w:hAnsi="Cambria"/>
            <w:noProof/>
            <w:rPrChange w:id="4238" w:author="Ram Shrestha" w:date="2014-02-16T01:12:00Z">
              <w:rPr/>
            </w:rPrChange>
          </w:rPr>
          <w:t xml:space="preserve">Shi, C, Mellors, JW (1997) A recombinant retroviral system for rapid in vivo analysis of human immunodeficiency virus type 1 susceptibility to reverse transcriptase inhibitors. </w:t>
        </w:r>
        <w:r w:rsidRPr="00072915">
          <w:rPr>
            <w:rFonts w:ascii="Cambria" w:hAnsi="Cambria"/>
            <w:i/>
            <w:noProof/>
            <w:rPrChange w:id="4239" w:author="Ram Shrestha" w:date="2014-02-16T01:12:00Z">
              <w:rPr/>
            </w:rPrChange>
          </w:rPr>
          <w:t>Antimicrob Agents Chemother</w:t>
        </w:r>
        <w:r w:rsidRPr="00072915">
          <w:rPr>
            <w:rFonts w:ascii="Cambria" w:hAnsi="Cambria"/>
            <w:noProof/>
            <w:rPrChange w:id="4240" w:author="Ram Shrestha" w:date="2014-02-16T01:12:00Z">
              <w:rPr/>
            </w:rPrChange>
          </w:rPr>
          <w:t xml:space="preserve"> </w:t>
        </w:r>
        <w:r w:rsidRPr="00072915">
          <w:rPr>
            <w:rFonts w:ascii="Cambria" w:hAnsi="Cambria"/>
            <w:b/>
            <w:noProof/>
            <w:rPrChange w:id="4241" w:author="Ram Shrestha" w:date="2014-02-16T01:12:00Z">
              <w:rPr/>
            </w:rPrChange>
          </w:rPr>
          <w:t>41</w:t>
        </w:r>
        <w:r w:rsidRPr="00072915">
          <w:rPr>
            <w:rFonts w:ascii="Cambria" w:hAnsi="Cambria"/>
            <w:noProof/>
            <w:rPrChange w:id="4242" w:author="Ram Shrestha" w:date="2014-02-16T01:12:00Z">
              <w:rPr/>
            </w:rPrChange>
          </w:rPr>
          <w:t>: 2781-2785.</w:t>
        </w:r>
      </w:ins>
    </w:p>
    <w:p w:rsidR="00072915" w:rsidRPr="00072915" w:rsidRDefault="00072915" w:rsidP="00072915">
      <w:pPr>
        <w:jc w:val="both"/>
        <w:rPr>
          <w:ins w:id="4243" w:author="Ram Shrestha" w:date="2014-02-16T01:12:00Z"/>
          <w:rFonts w:ascii="Cambria" w:hAnsi="Cambria"/>
          <w:noProof/>
          <w:rPrChange w:id="4244" w:author="Ram Shrestha" w:date="2014-02-16T01:12:00Z">
            <w:rPr>
              <w:ins w:id="4245" w:author="Ram Shrestha" w:date="2014-02-16T01:12:00Z"/>
            </w:rPr>
          </w:rPrChange>
        </w:rPr>
        <w:pPrChange w:id="4246" w:author="Ram Shrestha" w:date="2014-02-16T01:12:00Z">
          <w:pPr>
            <w:ind w:left="720" w:hanging="720"/>
            <w:jc w:val="both"/>
          </w:pPr>
        </w:pPrChange>
      </w:pPr>
      <w:ins w:id="4247" w:author="Ram Shrestha" w:date="2014-02-16T01:12:00Z">
        <w:r w:rsidRPr="00072915">
          <w:rPr>
            <w:rFonts w:ascii="Cambria" w:hAnsi="Cambria"/>
            <w:noProof/>
            <w:rPrChange w:id="4248" w:author="Ram Shrestha" w:date="2014-02-16T01:12:00Z">
              <w:rPr/>
            </w:rPrChange>
          </w:rPr>
          <w: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t>
        </w:r>
        <w:r w:rsidRPr="00072915">
          <w:rPr>
            <w:rFonts w:ascii="Cambria" w:hAnsi="Cambria"/>
            <w:i/>
            <w:noProof/>
            <w:rPrChange w:id="4249" w:author="Ram Shrestha" w:date="2014-02-16T01:12:00Z">
              <w:rPr/>
            </w:rPrChange>
          </w:rPr>
          <w:t>Proc Natl Acad Sci U S A</w:t>
        </w:r>
        <w:r w:rsidRPr="00072915">
          <w:rPr>
            <w:rFonts w:ascii="Cambria" w:hAnsi="Cambria"/>
            <w:noProof/>
            <w:rPrChange w:id="4250" w:author="Ram Shrestha" w:date="2014-02-16T01:12:00Z">
              <w:rPr/>
            </w:rPrChange>
          </w:rPr>
          <w:t xml:space="preserve"> </w:t>
        </w:r>
        <w:r w:rsidRPr="00072915">
          <w:rPr>
            <w:rFonts w:ascii="Cambria" w:hAnsi="Cambria"/>
            <w:b/>
            <w:noProof/>
            <w:rPrChange w:id="4251" w:author="Ram Shrestha" w:date="2014-02-16T01:12:00Z">
              <w:rPr/>
            </w:rPrChange>
          </w:rPr>
          <w:t>92</w:t>
        </w:r>
        <w:r w:rsidRPr="00072915">
          <w:rPr>
            <w:rFonts w:ascii="Cambria" w:hAnsi="Cambria"/>
            <w:noProof/>
            <w:rPrChange w:id="4252" w:author="Ram Shrestha" w:date="2014-02-16T01:12:00Z">
              <w:rPr/>
            </w:rPrChange>
          </w:rPr>
          <w:t>: 2398-2402.</w:t>
        </w:r>
      </w:ins>
    </w:p>
    <w:p w:rsidR="00072915" w:rsidRPr="00072915" w:rsidRDefault="00072915" w:rsidP="00072915">
      <w:pPr>
        <w:jc w:val="both"/>
        <w:rPr>
          <w:ins w:id="4253" w:author="Ram Shrestha" w:date="2014-02-16T01:12:00Z"/>
          <w:rFonts w:ascii="Cambria" w:hAnsi="Cambria"/>
          <w:noProof/>
          <w:rPrChange w:id="4254" w:author="Ram Shrestha" w:date="2014-02-16T01:12:00Z">
            <w:rPr>
              <w:ins w:id="4255" w:author="Ram Shrestha" w:date="2014-02-16T01:12:00Z"/>
            </w:rPr>
          </w:rPrChange>
        </w:rPr>
        <w:pPrChange w:id="4256" w:author="Ram Shrestha" w:date="2014-02-16T01:12:00Z">
          <w:pPr>
            <w:ind w:left="720" w:hanging="720"/>
            <w:jc w:val="both"/>
          </w:pPr>
        </w:pPrChange>
      </w:pPr>
      <w:ins w:id="4257" w:author="Ram Shrestha" w:date="2014-02-16T01:12:00Z">
        <w:r w:rsidRPr="00072915">
          <w:rPr>
            <w:rFonts w:ascii="Cambria" w:hAnsi="Cambria"/>
            <w:noProof/>
            <w:rPrChange w:id="4258" w:author="Ram Shrestha" w:date="2014-02-16T01:12: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rsidR="00072915" w:rsidRPr="00072915" w:rsidRDefault="00072915" w:rsidP="00072915">
      <w:pPr>
        <w:jc w:val="both"/>
        <w:rPr>
          <w:ins w:id="4259" w:author="Ram Shrestha" w:date="2014-02-16T01:12:00Z"/>
          <w:rFonts w:ascii="Cambria" w:hAnsi="Cambria"/>
          <w:noProof/>
          <w:rPrChange w:id="4260" w:author="Ram Shrestha" w:date="2014-02-16T01:12:00Z">
            <w:rPr>
              <w:ins w:id="4261" w:author="Ram Shrestha" w:date="2014-02-16T01:12:00Z"/>
            </w:rPr>
          </w:rPrChange>
        </w:rPr>
        <w:pPrChange w:id="4262" w:author="Ram Shrestha" w:date="2014-02-16T01:12:00Z">
          <w:pPr>
            <w:ind w:left="720" w:hanging="720"/>
            <w:jc w:val="both"/>
          </w:pPr>
        </w:pPrChange>
      </w:pPr>
      <w:ins w:id="4263" w:author="Ram Shrestha" w:date="2014-02-16T01:12:00Z">
        <w:r w:rsidRPr="00072915">
          <w:rPr>
            <w:rFonts w:ascii="Cambria" w:hAnsi="Cambria"/>
            <w:noProof/>
            <w:rPrChange w:id="4264" w:author="Ram Shrestha" w:date="2014-02-16T01:12:00Z">
              <w:rPr/>
            </w:rPrChange>
          </w:rPr>
          <w: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t>
        </w:r>
        <w:r w:rsidRPr="00072915">
          <w:rPr>
            <w:rFonts w:ascii="Cambria" w:hAnsi="Cambria"/>
            <w:i/>
            <w:noProof/>
            <w:rPrChange w:id="4265" w:author="Ram Shrestha" w:date="2014-02-16T01:12:00Z">
              <w:rPr/>
            </w:rPrChange>
          </w:rPr>
          <w:t>Journal of Infectious Diseases</w:t>
        </w:r>
        <w:r w:rsidRPr="00072915">
          <w:rPr>
            <w:rFonts w:ascii="Cambria" w:hAnsi="Cambria"/>
            <w:noProof/>
            <w:rPrChange w:id="4266" w:author="Ram Shrestha" w:date="2014-02-16T01:12:00Z">
              <w:rPr/>
            </w:rPrChange>
          </w:rPr>
          <w:t xml:space="preserve"> </w:t>
        </w:r>
        <w:r w:rsidRPr="00072915">
          <w:rPr>
            <w:rFonts w:ascii="Cambria" w:hAnsi="Cambria"/>
            <w:b/>
            <w:noProof/>
            <w:rPrChange w:id="4267" w:author="Ram Shrestha" w:date="2014-02-16T01:12:00Z">
              <w:rPr/>
            </w:rPrChange>
          </w:rPr>
          <w:t>199</w:t>
        </w:r>
        <w:r w:rsidRPr="00072915">
          <w:rPr>
            <w:rFonts w:ascii="Cambria" w:hAnsi="Cambria"/>
            <w:noProof/>
            <w:rPrChange w:id="4268" w:author="Ram Shrestha" w:date="2014-02-16T01:12:00Z">
              <w:rPr/>
            </w:rPrChange>
          </w:rPr>
          <w:t>: 693-701.</w:t>
        </w:r>
      </w:ins>
    </w:p>
    <w:p w:rsidR="00072915" w:rsidRPr="00072915" w:rsidRDefault="00072915" w:rsidP="00072915">
      <w:pPr>
        <w:jc w:val="both"/>
        <w:rPr>
          <w:ins w:id="4269" w:author="Ram Shrestha" w:date="2014-02-16T01:12:00Z"/>
          <w:rFonts w:ascii="Cambria" w:hAnsi="Cambria"/>
          <w:noProof/>
          <w:rPrChange w:id="4270" w:author="Ram Shrestha" w:date="2014-02-16T01:12:00Z">
            <w:rPr>
              <w:ins w:id="4271" w:author="Ram Shrestha" w:date="2014-02-16T01:12:00Z"/>
            </w:rPr>
          </w:rPrChange>
        </w:rPr>
        <w:pPrChange w:id="4272" w:author="Ram Shrestha" w:date="2014-02-16T01:12:00Z">
          <w:pPr>
            <w:ind w:left="720" w:hanging="720"/>
            <w:jc w:val="both"/>
          </w:pPr>
        </w:pPrChange>
      </w:pPr>
      <w:ins w:id="4273" w:author="Ram Shrestha" w:date="2014-02-16T01:12:00Z">
        <w:r w:rsidRPr="00072915">
          <w:rPr>
            <w:rFonts w:ascii="Cambria" w:hAnsi="Cambria"/>
            <w:noProof/>
            <w:rPrChange w:id="4274" w:author="Ram Shrestha" w:date="2014-02-16T01:12:00Z">
              <w:rPr/>
            </w:rPrChange>
          </w:rPr>
          <w: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t>
        </w:r>
        <w:r w:rsidRPr="00072915">
          <w:rPr>
            <w:rFonts w:ascii="Cambria" w:hAnsi="Cambria"/>
            <w:i/>
            <w:noProof/>
            <w:rPrChange w:id="4275" w:author="Ram Shrestha" w:date="2014-02-16T01:12:00Z">
              <w:rPr/>
            </w:rPrChange>
          </w:rPr>
          <w:t>J Infect Dis</w:t>
        </w:r>
        <w:r w:rsidRPr="00072915">
          <w:rPr>
            <w:rFonts w:ascii="Cambria" w:hAnsi="Cambria"/>
            <w:noProof/>
            <w:rPrChange w:id="4276" w:author="Ram Shrestha" w:date="2014-02-16T01:12:00Z">
              <w:rPr/>
            </w:rPrChange>
          </w:rPr>
          <w:t xml:space="preserve"> </w:t>
        </w:r>
        <w:r w:rsidRPr="00072915">
          <w:rPr>
            <w:rFonts w:ascii="Cambria" w:hAnsi="Cambria"/>
            <w:b/>
            <w:noProof/>
            <w:rPrChange w:id="4277" w:author="Ram Shrestha" w:date="2014-02-16T01:12:00Z">
              <w:rPr/>
            </w:rPrChange>
          </w:rPr>
          <w:t>199</w:t>
        </w:r>
        <w:r w:rsidRPr="00072915">
          <w:rPr>
            <w:rFonts w:ascii="Cambria" w:hAnsi="Cambria"/>
            <w:noProof/>
            <w:rPrChange w:id="4278" w:author="Ram Shrestha" w:date="2014-02-16T01:12:00Z">
              <w:rPr/>
            </w:rPrChange>
          </w:rPr>
          <w:t>: 693-701.</w:t>
        </w:r>
      </w:ins>
    </w:p>
    <w:p w:rsidR="00072915" w:rsidRPr="00072915" w:rsidRDefault="00072915" w:rsidP="00072915">
      <w:pPr>
        <w:jc w:val="both"/>
        <w:rPr>
          <w:ins w:id="4279" w:author="Ram Shrestha" w:date="2014-02-16T01:12:00Z"/>
          <w:rFonts w:ascii="Cambria" w:hAnsi="Cambria"/>
          <w:noProof/>
          <w:rPrChange w:id="4280" w:author="Ram Shrestha" w:date="2014-02-16T01:12:00Z">
            <w:rPr>
              <w:ins w:id="4281" w:author="Ram Shrestha" w:date="2014-02-16T01:12:00Z"/>
            </w:rPr>
          </w:rPrChange>
        </w:rPr>
        <w:pPrChange w:id="4282" w:author="Ram Shrestha" w:date="2014-02-16T01:12:00Z">
          <w:pPr>
            <w:ind w:left="720" w:hanging="720"/>
            <w:jc w:val="both"/>
          </w:pPr>
        </w:pPrChange>
      </w:pPr>
      <w:ins w:id="4283" w:author="Ram Shrestha" w:date="2014-02-16T01:12:00Z">
        <w:r w:rsidRPr="00072915">
          <w:rPr>
            <w:rFonts w:ascii="Cambria" w:hAnsi="Cambria"/>
            <w:noProof/>
            <w:rPrChange w:id="4284" w:author="Ram Shrestha" w:date="2014-02-16T01:12:00Z">
              <w:rPr/>
            </w:rPrChange>
          </w:rPr>
          <w:t xml:space="preserve">Simmons, A, Aluvihare, V, McMichael, A (2001) Nef triggers a transcriptional program in T cells imitating single-signal T cell activation and inducing HIV virulence mediators. </w:t>
        </w:r>
        <w:r w:rsidRPr="00072915">
          <w:rPr>
            <w:rFonts w:ascii="Cambria" w:hAnsi="Cambria"/>
            <w:i/>
            <w:noProof/>
            <w:rPrChange w:id="4285" w:author="Ram Shrestha" w:date="2014-02-16T01:12:00Z">
              <w:rPr/>
            </w:rPrChange>
          </w:rPr>
          <w:t>Immunity</w:t>
        </w:r>
        <w:r w:rsidRPr="00072915">
          <w:rPr>
            <w:rFonts w:ascii="Cambria" w:hAnsi="Cambria"/>
            <w:noProof/>
            <w:rPrChange w:id="4286" w:author="Ram Shrestha" w:date="2014-02-16T01:12:00Z">
              <w:rPr/>
            </w:rPrChange>
          </w:rPr>
          <w:t xml:space="preserve"> </w:t>
        </w:r>
        <w:r w:rsidRPr="00072915">
          <w:rPr>
            <w:rFonts w:ascii="Cambria" w:hAnsi="Cambria"/>
            <w:b/>
            <w:noProof/>
            <w:rPrChange w:id="4287" w:author="Ram Shrestha" w:date="2014-02-16T01:12:00Z">
              <w:rPr/>
            </w:rPrChange>
          </w:rPr>
          <w:t>14</w:t>
        </w:r>
        <w:r w:rsidRPr="00072915">
          <w:rPr>
            <w:rFonts w:ascii="Cambria" w:hAnsi="Cambria"/>
            <w:noProof/>
            <w:rPrChange w:id="4288" w:author="Ram Shrestha" w:date="2014-02-16T01:12:00Z">
              <w:rPr/>
            </w:rPrChange>
          </w:rPr>
          <w:t>: 763-777.</w:t>
        </w:r>
      </w:ins>
    </w:p>
    <w:p w:rsidR="00072915" w:rsidRPr="00072915" w:rsidRDefault="00072915" w:rsidP="00072915">
      <w:pPr>
        <w:jc w:val="both"/>
        <w:rPr>
          <w:ins w:id="4289" w:author="Ram Shrestha" w:date="2014-02-16T01:12:00Z"/>
          <w:rFonts w:ascii="Cambria" w:hAnsi="Cambria"/>
          <w:noProof/>
          <w:rPrChange w:id="4290" w:author="Ram Shrestha" w:date="2014-02-16T01:12:00Z">
            <w:rPr>
              <w:ins w:id="4291" w:author="Ram Shrestha" w:date="2014-02-16T01:12:00Z"/>
            </w:rPr>
          </w:rPrChange>
        </w:rPr>
        <w:pPrChange w:id="4292" w:author="Ram Shrestha" w:date="2014-02-16T01:12:00Z">
          <w:pPr>
            <w:ind w:left="720" w:hanging="720"/>
            <w:jc w:val="both"/>
          </w:pPr>
        </w:pPrChange>
      </w:pPr>
      <w:ins w:id="4293" w:author="Ram Shrestha" w:date="2014-02-16T01:12:00Z">
        <w:r w:rsidRPr="00072915">
          <w:rPr>
            <w:rFonts w:ascii="Cambria" w:hAnsi="Cambria"/>
            <w:noProof/>
            <w:rPrChange w:id="4294" w:author="Ram Shrestha" w:date="2014-02-16T01:12:00Z">
              <w:rPr/>
            </w:rPrChange>
          </w:rPr>
          <w:t xml:space="preserve">Simon, F, Mauclère, P, Roques, P, Loussert-Ajaka, I, Müller-Trutwin, MC, Saragosti, S, Georges-Courbot, MC, Barré-Sinoussi, F, Brun-Vézinet, F (1998a) Identification of a new human immunodeficiency virus type 1 distinct from group M and group O. </w:t>
        </w:r>
        <w:r w:rsidRPr="00072915">
          <w:rPr>
            <w:rFonts w:ascii="Cambria" w:hAnsi="Cambria"/>
            <w:i/>
            <w:noProof/>
            <w:rPrChange w:id="4295" w:author="Ram Shrestha" w:date="2014-02-16T01:12:00Z">
              <w:rPr/>
            </w:rPrChange>
          </w:rPr>
          <w:t>Nature Medicine</w:t>
        </w:r>
        <w:r w:rsidRPr="00072915">
          <w:rPr>
            <w:rFonts w:ascii="Cambria" w:hAnsi="Cambria"/>
            <w:noProof/>
            <w:rPrChange w:id="4296" w:author="Ram Shrestha" w:date="2014-02-16T01:12:00Z">
              <w:rPr/>
            </w:rPrChange>
          </w:rPr>
          <w:t xml:space="preserve"> </w:t>
        </w:r>
        <w:r w:rsidRPr="00072915">
          <w:rPr>
            <w:rFonts w:ascii="Cambria" w:hAnsi="Cambria"/>
            <w:b/>
            <w:noProof/>
            <w:rPrChange w:id="4297" w:author="Ram Shrestha" w:date="2014-02-16T01:12:00Z">
              <w:rPr/>
            </w:rPrChange>
          </w:rPr>
          <w:t>4</w:t>
        </w:r>
        <w:r w:rsidRPr="00072915">
          <w:rPr>
            <w:rFonts w:ascii="Cambria" w:hAnsi="Cambria"/>
            <w:noProof/>
            <w:rPrChange w:id="4298" w:author="Ram Shrestha" w:date="2014-02-16T01:12:00Z">
              <w:rPr/>
            </w:rPrChange>
          </w:rPr>
          <w:t>: 1032-1037.</w:t>
        </w:r>
      </w:ins>
    </w:p>
    <w:p w:rsidR="00072915" w:rsidRPr="00072915" w:rsidRDefault="00072915" w:rsidP="00072915">
      <w:pPr>
        <w:jc w:val="both"/>
        <w:rPr>
          <w:ins w:id="4299" w:author="Ram Shrestha" w:date="2014-02-16T01:12:00Z"/>
          <w:rFonts w:ascii="Cambria" w:hAnsi="Cambria"/>
          <w:noProof/>
          <w:rPrChange w:id="4300" w:author="Ram Shrestha" w:date="2014-02-16T01:12:00Z">
            <w:rPr>
              <w:ins w:id="4301" w:author="Ram Shrestha" w:date="2014-02-16T01:12:00Z"/>
            </w:rPr>
          </w:rPrChange>
        </w:rPr>
        <w:pPrChange w:id="4302" w:author="Ram Shrestha" w:date="2014-02-16T01:12:00Z">
          <w:pPr>
            <w:ind w:left="720" w:hanging="720"/>
            <w:jc w:val="both"/>
          </w:pPr>
        </w:pPrChange>
      </w:pPr>
      <w:ins w:id="4303" w:author="Ram Shrestha" w:date="2014-02-16T01:12:00Z">
        <w:r w:rsidRPr="00072915">
          <w:rPr>
            <w:rFonts w:ascii="Cambria" w:hAnsi="Cambria"/>
            <w:noProof/>
            <w:rPrChange w:id="4304" w:author="Ram Shrestha" w:date="2014-02-16T01:12:00Z">
              <w:rPr/>
            </w:rPrChange>
          </w:rPr>
          <w:t xml:space="preserve">Simon, JHM, Gaddis, NC, Fouchier, RAM, Malim, MH (1998b) Evidence for a newly discovered cellular anti-HIV-1 phenotype. </w:t>
        </w:r>
        <w:r w:rsidRPr="00072915">
          <w:rPr>
            <w:rFonts w:ascii="Cambria" w:hAnsi="Cambria"/>
            <w:i/>
            <w:noProof/>
            <w:rPrChange w:id="4305" w:author="Ram Shrestha" w:date="2014-02-16T01:12:00Z">
              <w:rPr/>
            </w:rPrChange>
          </w:rPr>
          <w:t>Nature Medicine</w:t>
        </w:r>
        <w:r w:rsidRPr="00072915">
          <w:rPr>
            <w:rFonts w:ascii="Cambria" w:hAnsi="Cambria"/>
            <w:noProof/>
            <w:rPrChange w:id="4306" w:author="Ram Shrestha" w:date="2014-02-16T01:12:00Z">
              <w:rPr/>
            </w:rPrChange>
          </w:rPr>
          <w:t xml:space="preserve"> </w:t>
        </w:r>
        <w:r w:rsidRPr="00072915">
          <w:rPr>
            <w:rFonts w:ascii="Cambria" w:hAnsi="Cambria"/>
            <w:b/>
            <w:noProof/>
            <w:rPrChange w:id="4307" w:author="Ram Shrestha" w:date="2014-02-16T01:12:00Z">
              <w:rPr/>
            </w:rPrChange>
          </w:rPr>
          <w:t>4</w:t>
        </w:r>
        <w:r w:rsidRPr="00072915">
          <w:rPr>
            <w:rFonts w:ascii="Cambria" w:hAnsi="Cambria"/>
            <w:noProof/>
            <w:rPrChange w:id="4308" w:author="Ram Shrestha" w:date="2014-02-16T01:12:00Z">
              <w:rPr/>
            </w:rPrChange>
          </w:rPr>
          <w:t>: 1397-1400.</w:t>
        </w:r>
      </w:ins>
    </w:p>
    <w:p w:rsidR="00072915" w:rsidRPr="00072915" w:rsidRDefault="00072915" w:rsidP="00072915">
      <w:pPr>
        <w:jc w:val="both"/>
        <w:rPr>
          <w:ins w:id="4309" w:author="Ram Shrestha" w:date="2014-02-16T01:12:00Z"/>
          <w:rFonts w:ascii="Cambria" w:hAnsi="Cambria"/>
          <w:noProof/>
          <w:rPrChange w:id="4310" w:author="Ram Shrestha" w:date="2014-02-16T01:12:00Z">
            <w:rPr>
              <w:ins w:id="4311" w:author="Ram Shrestha" w:date="2014-02-16T01:12:00Z"/>
            </w:rPr>
          </w:rPrChange>
        </w:rPr>
        <w:pPrChange w:id="4312" w:author="Ram Shrestha" w:date="2014-02-16T01:12:00Z">
          <w:pPr>
            <w:ind w:left="720" w:hanging="720"/>
            <w:jc w:val="both"/>
          </w:pPr>
        </w:pPrChange>
      </w:pPr>
      <w:ins w:id="4313" w:author="Ram Shrestha" w:date="2014-02-16T01:12:00Z">
        <w:r w:rsidRPr="00072915">
          <w:rPr>
            <w:rFonts w:ascii="Cambria" w:hAnsi="Cambria"/>
            <w:noProof/>
            <w:rPrChange w:id="4314" w:author="Ram Shrestha" w:date="2014-02-16T01:12:00Z">
              <w:rPr/>
            </w:rPrChange>
          </w:rPr>
          <w:t xml:space="preserve">Simon, V, Zennou, V, Murray, D, Huang, Y, Ho, DD, Bieniasz, PD (2005) Natural variation in Vif: differential impact on APOBEC3G/3F and a potential role in HIV-1 diversification. </w:t>
        </w:r>
        <w:r w:rsidRPr="00072915">
          <w:rPr>
            <w:rFonts w:ascii="Cambria" w:hAnsi="Cambria"/>
            <w:i/>
            <w:noProof/>
            <w:rPrChange w:id="4315" w:author="Ram Shrestha" w:date="2014-02-16T01:12:00Z">
              <w:rPr/>
            </w:rPrChange>
          </w:rPr>
          <w:t>PLoS pathogens</w:t>
        </w:r>
        <w:r w:rsidRPr="00072915">
          <w:rPr>
            <w:rFonts w:ascii="Cambria" w:hAnsi="Cambria"/>
            <w:noProof/>
            <w:rPrChange w:id="4316" w:author="Ram Shrestha" w:date="2014-02-16T01:12:00Z">
              <w:rPr/>
            </w:rPrChange>
          </w:rPr>
          <w:t xml:space="preserve"> </w:t>
        </w:r>
        <w:r w:rsidRPr="00072915">
          <w:rPr>
            <w:rFonts w:ascii="Cambria" w:hAnsi="Cambria"/>
            <w:b/>
            <w:noProof/>
            <w:rPrChange w:id="4317" w:author="Ram Shrestha" w:date="2014-02-16T01:12:00Z">
              <w:rPr/>
            </w:rPrChange>
          </w:rPr>
          <w:t>1</w:t>
        </w:r>
        <w:r w:rsidRPr="00072915">
          <w:rPr>
            <w:rFonts w:ascii="Cambria" w:hAnsi="Cambria"/>
            <w:noProof/>
            <w:rPrChange w:id="4318" w:author="Ram Shrestha" w:date="2014-02-16T01:12:00Z">
              <w:rPr/>
            </w:rPrChange>
          </w:rPr>
          <w:t>: e6.</w:t>
        </w:r>
      </w:ins>
    </w:p>
    <w:p w:rsidR="00072915" w:rsidRPr="00072915" w:rsidRDefault="00072915" w:rsidP="00072915">
      <w:pPr>
        <w:jc w:val="both"/>
        <w:rPr>
          <w:ins w:id="4319" w:author="Ram Shrestha" w:date="2014-02-16T01:12:00Z"/>
          <w:rFonts w:ascii="Cambria" w:hAnsi="Cambria"/>
          <w:noProof/>
          <w:rPrChange w:id="4320" w:author="Ram Shrestha" w:date="2014-02-16T01:12:00Z">
            <w:rPr>
              <w:ins w:id="4321" w:author="Ram Shrestha" w:date="2014-02-16T01:12:00Z"/>
            </w:rPr>
          </w:rPrChange>
        </w:rPr>
        <w:pPrChange w:id="4322" w:author="Ram Shrestha" w:date="2014-02-16T01:12:00Z">
          <w:pPr>
            <w:ind w:left="720" w:hanging="720"/>
            <w:jc w:val="both"/>
          </w:pPr>
        </w:pPrChange>
      </w:pPr>
      <w:ins w:id="4323" w:author="Ram Shrestha" w:date="2014-02-16T01:12:00Z">
        <w:r w:rsidRPr="00072915">
          <w:rPr>
            <w:rFonts w:ascii="Cambria" w:hAnsi="Cambria"/>
            <w:noProof/>
            <w:rPrChange w:id="4324" w:author="Ram Shrestha" w:date="2014-02-16T01:12:00Z">
              <w:rPr/>
            </w:rPrChange>
          </w:rPr>
          <w: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t>
        </w:r>
        <w:r w:rsidRPr="00072915">
          <w:rPr>
            <w:rFonts w:ascii="Cambria" w:hAnsi="Cambria"/>
            <w:i/>
            <w:noProof/>
            <w:rPrChange w:id="4325" w:author="Ram Shrestha" w:date="2014-02-16T01:12:00Z">
              <w:rPr/>
            </w:rPrChange>
          </w:rPr>
          <w:t>Ann Intern Med</w:t>
        </w:r>
        <w:r w:rsidRPr="00072915">
          <w:rPr>
            <w:rFonts w:ascii="Cambria" w:hAnsi="Cambria"/>
            <w:noProof/>
            <w:rPrChange w:id="4326" w:author="Ram Shrestha" w:date="2014-02-16T01:12:00Z">
              <w:rPr/>
            </w:rPrChange>
          </w:rPr>
          <w:t xml:space="preserve"> </w:t>
        </w:r>
        <w:r w:rsidRPr="00072915">
          <w:rPr>
            <w:rFonts w:ascii="Cambria" w:hAnsi="Cambria"/>
            <w:b/>
            <w:noProof/>
            <w:rPrChange w:id="4327" w:author="Ram Shrestha" w:date="2014-02-16T01:12:00Z">
              <w:rPr/>
            </w:rPrChange>
          </w:rPr>
          <w:t>118</w:t>
        </w:r>
        <w:r w:rsidRPr="00072915">
          <w:rPr>
            <w:rFonts w:ascii="Cambria" w:hAnsi="Cambria"/>
            <w:noProof/>
            <w:rPrChange w:id="4328" w:author="Ram Shrestha" w:date="2014-02-16T01:12:00Z">
              <w:rPr/>
            </w:rPrChange>
          </w:rPr>
          <w:t>: 321-330.</w:t>
        </w:r>
      </w:ins>
    </w:p>
    <w:p w:rsidR="00072915" w:rsidRPr="00072915" w:rsidRDefault="00072915" w:rsidP="00072915">
      <w:pPr>
        <w:jc w:val="both"/>
        <w:rPr>
          <w:ins w:id="4329" w:author="Ram Shrestha" w:date="2014-02-16T01:12:00Z"/>
          <w:rFonts w:ascii="Cambria" w:hAnsi="Cambria"/>
          <w:noProof/>
          <w:rPrChange w:id="4330" w:author="Ram Shrestha" w:date="2014-02-16T01:12:00Z">
            <w:rPr>
              <w:ins w:id="4331" w:author="Ram Shrestha" w:date="2014-02-16T01:12:00Z"/>
            </w:rPr>
          </w:rPrChange>
        </w:rPr>
        <w:pPrChange w:id="4332" w:author="Ram Shrestha" w:date="2014-02-16T01:12:00Z">
          <w:pPr>
            <w:ind w:left="720" w:hanging="720"/>
            <w:jc w:val="both"/>
          </w:pPr>
        </w:pPrChange>
      </w:pPr>
      <w:ins w:id="4333" w:author="Ram Shrestha" w:date="2014-02-16T01:12:00Z">
        <w:r w:rsidRPr="00072915">
          <w:rPr>
            <w:rFonts w:ascii="Cambria" w:hAnsi="Cambria"/>
            <w:noProof/>
            <w:rPrChange w:id="4334" w:author="Ram Shrestha" w:date="2014-02-16T01:12:00Z">
              <w:rPr/>
            </w:rPrChange>
          </w:rPr>
          <w:t xml:space="preserve">Sluis-Cremer, N, Arion, D, Parniak*, MA (2000) Molecular mechanisms of HIV-1 resistance to nucleoside reverse transcriptase inhibitors (NRTIs). </w:t>
        </w:r>
        <w:r w:rsidRPr="00072915">
          <w:rPr>
            <w:rFonts w:ascii="Cambria" w:hAnsi="Cambria"/>
            <w:i/>
            <w:noProof/>
            <w:rPrChange w:id="4335" w:author="Ram Shrestha" w:date="2014-02-16T01:12:00Z">
              <w:rPr/>
            </w:rPrChange>
          </w:rPr>
          <w:t>Cellular and Molecular Life Sciences CMLS</w:t>
        </w:r>
        <w:r w:rsidRPr="00072915">
          <w:rPr>
            <w:rFonts w:ascii="Cambria" w:hAnsi="Cambria"/>
            <w:noProof/>
            <w:rPrChange w:id="4336" w:author="Ram Shrestha" w:date="2014-02-16T01:12:00Z">
              <w:rPr/>
            </w:rPrChange>
          </w:rPr>
          <w:t xml:space="preserve"> </w:t>
        </w:r>
        <w:r w:rsidRPr="00072915">
          <w:rPr>
            <w:rFonts w:ascii="Cambria" w:hAnsi="Cambria"/>
            <w:b/>
            <w:noProof/>
            <w:rPrChange w:id="4337" w:author="Ram Shrestha" w:date="2014-02-16T01:12:00Z">
              <w:rPr/>
            </w:rPrChange>
          </w:rPr>
          <w:t>57</w:t>
        </w:r>
        <w:r w:rsidRPr="00072915">
          <w:rPr>
            <w:rFonts w:ascii="Cambria" w:hAnsi="Cambria"/>
            <w:noProof/>
            <w:rPrChange w:id="4338" w:author="Ram Shrestha" w:date="2014-02-16T01:12:00Z">
              <w:rPr/>
            </w:rPrChange>
          </w:rPr>
          <w:t>: 1408-1422.</w:t>
        </w:r>
      </w:ins>
    </w:p>
    <w:p w:rsidR="00072915" w:rsidRPr="00072915" w:rsidRDefault="00072915" w:rsidP="00072915">
      <w:pPr>
        <w:jc w:val="both"/>
        <w:rPr>
          <w:ins w:id="4339" w:author="Ram Shrestha" w:date="2014-02-16T01:12:00Z"/>
          <w:rFonts w:ascii="Cambria" w:hAnsi="Cambria"/>
          <w:noProof/>
          <w:rPrChange w:id="4340" w:author="Ram Shrestha" w:date="2014-02-16T01:12:00Z">
            <w:rPr>
              <w:ins w:id="4341" w:author="Ram Shrestha" w:date="2014-02-16T01:12:00Z"/>
            </w:rPr>
          </w:rPrChange>
        </w:rPr>
        <w:pPrChange w:id="4342" w:author="Ram Shrestha" w:date="2014-02-16T01:12:00Z">
          <w:pPr>
            <w:ind w:left="720" w:hanging="720"/>
            <w:jc w:val="both"/>
          </w:pPr>
        </w:pPrChange>
      </w:pPr>
      <w:ins w:id="4343" w:author="Ram Shrestha" w:date="2014-02-16T01:12:00Z">
        <w:r w:rsidRPr="00072915">
          <w:rPr>
            <w:rFonts w:ascii="Cambria" w:hAnsi="Cambria"/>
            <w:noProof/>
            <w:rPrChange w:id="4344" w:author="Ram Shrestha" w:date="2014-02-16T01:12:00Z">
              <w:rPr/>
            </w:rPrChange>
          </w:rPr>
          <w:t xml:space="preserve">Smyth, RP, Davenport, MP, Mak, J (2012) The origin of genetic diversity in HIV-1. </w:t>
        </w:r>
        <w:r w:rsidRPr="00072915">
          <w:rPr>
            <w:rFonts w:ascii="Cambria" w:hAnsi="Cambria"/>
            <w:i/>
            <w:noProof/>
            <w:rPrChange w:id="4345" w:author="Ram Shrestha" w:date="2014-02-16T01:12:00Z">
              <w:rPr/>
            </w:rPrChange>
          </w:rPr>
          <w:t>Virus Res</w:t>
        </w:r>
        <w:r w:rsidRPr="00072915">
          <w:rPr>
            <w:rFonts w:ascii="Cambria" w:hAnsi="Cambria"/>
            <w:noProof/>
            <w:rPrChange w:id="4346" w:author="Ram Shrestha" w:date="2014-02-16T01:12:00Z">
              <w:rPr/>
            </w:rPrChange>
          </w:rPr>
          <w:t xml:space="preserve"> </w:t>
        </w:r>
        <w:r w:rsidRPr="00072915">
          <w:rPr>
            <w:rFonts w:ascii="Cambria" w:hAnsi="Cambria"/>
            <w:b/>
            <w:noProof/>
            <w:rPrChange w:id="4347" w:author="Ram Shrestha" w:date="2014-02-16T01:12:00Z">
              <w:rPr/>
            </w:rPrChange>
          </w:rPr>
          <w:t>169</w:t>
        </w:r>
        <w:r w:rsidRPr="00072915">
          <w:rPr>
            <w:rFonts w:ascii="Cambria" w:hAnsi="Cambria"/>
            <w:noProof/>
            <w:rPrChange w:id="4348" w:author="Ram Shrestha" w:date="2014-02-16T01:12:00Z">
              <w:rPr/>
            </w:rPrChange>
          </w:rPr>
          <w:t>: 415-429.</w:t>
        </w:r>
      </w:ins>
    </w:p>
    <w:p w:rsidR="00072915" w:rsidRPr="00072915" w:rsidRDefault="00072915" w:rsidP="00072915">
      <w:pPr>
        <w:jc w:val="both"/>
        <w:rPr>
          <w:ins w:id="4349" w:author="Ram Shrestha" w:date="2014-02-16T01:12:00Z"/>
          <w:rFonts w:ascii="Cambria" w:hAnsi="Cambria"/>
          <w:noProof/>
          <w:rPrChange w:id="4350" w:author="Ram Shrestha" w:date="2014-02-16T01:12:00Z">
            <w:rPr>
              <w:ins w:id="4351" w:author="Ram Shrestha" w:date="2014-02-16T01:12:00Z"/>
            </w:rPr>
          </w:rPrChange>
        </w:rPr>
        <w:pPrChange w:id="4352" w:author="Ram Shrestha" w:date="2014-02-16T01:12:00Z">
          <w:pPr>
            <w:ind w:left="720" w:hanging="720"/>
            <w:jc w:val="both"/>
          </w:pPr>
        </w:pPrChange>
      </w:pPr>
      <w:ins w:id="4353" w:author="Ram Shrestha" w:date="2014-02-16T01:12:00Z">
        <w:r w:rsidRPr="00072915">
          <w:rPr>
            <w:rFonts w:ascii="Cambria" w:hAnsi="Cambria"/>
            <w:noProof/>
            <w:rPrChange w:id="4354" w:author="Ram Shrestha" w:date="2014-02-16T01:12:00Z">
              <w:rPr/>
            </w:rPrChange>
          </w:rPr>
          <w:t xml:space="preserve">Sodroski, J, Rosen, C, Wong-Staal, F, Salahuddin, SZ, Popovic, M, Arya, S, Gallo, RC, Haseltine, WA (1985) Trans-acting transcriptional regulation of human T-cell leukemia virus type III long terminal repeat. </w:t>
        </w:r>
        <w:r w:rsidRPr="00072915">
          <w:rPr>
            <w:rFonts w:ascii="Cambria" w:hAnsi="Cambria"/>
            <w:i/>
            <w:noProof/>
            <w:rPrChange w:id="4355" w:author="Ram Shrestha" w:date="2014-02-16T01:12:00Z">
              <w:rPr/>
            </w:rPrChange>
          </w:rPr>
          <w:t>Science</w:t>
        </w:r>
        <w:r w:rsidRPr="00072915">
          <w:rPr>
            <w:rFonts w:ascii="Cambria" w:hAnsi="Cambria"/>
            <w:noProof/>
            <w:rPrChange w:id="4356" w:author="Ram Shrestha" w:date="2014-02-16T01:12:00Z">
              <w:rPr/>
            </w:rPrChange>
          </w:rPr>
          <w:t xml:space="preserve"> </w:t>
        </w:r>
        <w:r w:rsidRPr="00072915">
          <w:rPr>
            <w:rFonts w:ascii="Cambria" w:hAnsi="Cambria"/>
            <w:b/>
            <w:noProof/>
            <w:rPrChange w:id="4357" w:author="Ram Shrestha" w:date="2014-02-16T01:12:00Z">
              <w:rPr/>
            </w:rPrChange>
          </w:rPr>
          <w:t>227</w:t>
        </w:r>
        <w:r w:rsidRPr="00072915">
          <w:rPr>
            <w:rFonts w:ascii="Cambria" w:hAnsi="Cambria"/>
            <w:noProof/>
            <w:rPrChange w:id="4358" w:author="Ram Shrestha" w:date="2014-02-16T01:12:00Z">
              <w:rPr/>
            </w:rPrChange>
          </w:rPr>
          <w:t>: 171-173.</w:t>
        </w:r>
      </w:ins>
    </w:p>
    <w:p w:rsidR="00072915" w:rsidRPr="00072915" w:rsidRDefault="00072915" w:rsidP="00072915">
      <w:pPr>
        <w:jc w:val="both"/>
        <w:rPr>
          <w:ins w:id="4359" w:author="Ram Shrestha" w:date="2014-02-16T01:12:00Z"/>
          <w:rFonts w:ascii="Cambria" w:hAnsi="Cambria"/>
          <w:noProof/>
          <w:rPrChange w:id="4360" w:author="Ram Shrestha" w:date="2014-02-16T01:12:00Z">
            <w:rPr>
              <w:ins w:id="4361" w:author="Ram Shrestha" w:date="2014-02-16T01:12:00Z"/>
            </w:rPr>
          </w:rPrChange>
        </w:rPr>
        <w:pPrChange w:id="4362" w:author="Ram Shrestha" w:date="2014-02-16T01:12:00Z">
          <w:pPr>
            <w:ind w:left="720" w:hanging="720"/>
            <w:jc w:val="both"/>
          </w:pPr>
        </w:pPrChange>
      </w:pPr>
      <w:ins w:id="4363" w:author="Ram Shrestha" w:date="2014-02-16T01:12:00Z">
        <w:r w:rsidRPr="00072915">
          <w:rPr>
            <w:rFonts w:ascii="Cambria" w:hAnsi="Cambria"/>
            <w:noProof/>
            <w:rPrChange w:id="4364" w:author="Ram Shrestha" w:date="2014-02-16T01:12:00Z">
              <w:rPr/>
            </w:rPrChange>
          </w:rPr>
          <w: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t>
        </w:r>
        <w:r w:rsidRPr="00072915">
          <w:rPr>
            <w:rFonts w:ascii="Cambria" w:hAnsi="Cambria"/>
            <w:i/>
            <w:noProof/>
            <w:rPrChange w:id="4365" w:author="Ram Shrestha" w:date="2014-02-16T01:12:00Z">
              <w:rPr/>
            </w:rPrChange>
          </w:rPr>
          <w:t>New England Journal of Medicine</w:t>
        </w:r>
        <w:r w:rsidRPr="00072915">
          <w:rPr>
            <w:rFonts w:ascii="Cambria" w:hAnsi="Cambria"/>
            <w:noProof/>
            <w:rPrChange w:id="4366" w:author="Ram Shrestha" w:date="2014-02-16T01:12:00Z">
              <w:rPr/>
            </w:rPrChange>
          </w:rPr>
          <w:t xml:space="preserve"> </w:t>
        </w:r>
        <w:r w:rsidRPr="00072915">
          <w:rPr>
            <w:rFonts w:ascii="Cambria" w:hAnsi="Cambria"/>
            <w:b/>
            <w:noProof/>
            <w:rPrChange w:id="4367" w:author="Ram Shrestha" w:date="2014-02-16T01:12:00Z">
              <w:rPr/>
            </w:rPrChange>
          </w:rPr>
          <w:t>341</w:t>
        </w:r>
        <w:r w:rsidRPr="00072915">
          <w:rPr>
            <w:rFonts w:ascii="Cambria" w:hAnsi="Cambria"/>
            <w:noProof/>
            <w:rPrChange w:id="4368" w:author="Ram Shrestha" w:date="2014-02-16T01:12:00Z">
              <w:rPr/>
            </w:rPrChange>
          </w:rPr>
          <w:t>: 1865-1873.</w:t>
        </w:r>
      </w:ins>
    </w:p>
    <w:p w:rsidR="00072915" w:rsidRPr="00072915" w:rsidRDefault="00072915" w:rsidP="00072915">
      <w:pPr>
        <w:jc w:val="both"/>
        <w:rPr>
          <w:ins w:id="4369" w:author="Ram Shrestha" w:date="2014-02-16T01:12:00Z"/>
          <w:rFonts w:ascii="Cambria" w:hAnsi="Cambria"/>
          <w:noProof/>
          <w:rPrChange w:id="4370" w:author="Ram Shrestha" w:date="2014-02-16T01:12:00Z">
            <w:rPr>
              <w:ins w:id="4371" w:author="Ram Shrestha" w:date="2014-02-16T01:12:00Z"/>
            </w:rPr>
          </w:rPrChange>
        </w:rPr>
        <w:pPrChange w:id="4372" w:author="Ram Shrestha" w:date="2014-02-16T01:12:00Z">
          <w:pPr>
            <w:ind w:left="720" w:hanging="720"/>
            <w:jc w:val="both"/>
          </w:pPr>
        </w:pPrChange>
      </w:pPr>
      <w:ins w:id="4373" w:author="Ram Shrestha" w:date="2014-02-16T01:12:00Z">
        <w:r w:rsidRPr="00072915">
          <w:rPr>
            <w:rFonts w:ascii="Cambria" w:hAnsi="Cambria"/>
            <w:noProof/>
            <w:rPrChange w:id="4374" w:author="Ram Shrestha" w:date="2014-02-16T01:12:00Z">
              <w:rPr/>
            </w:rPrChange>
          </w:rPr>
          <w: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t>
        </w:r>
        <w:r w:rsidRPr="00072915">
          <w:rPr>
            <w:rFonts w:ascii="Cambria" w:hAnsi="Cambria"/>
            <w:i/>
            <w:noProof/>
            <w:rPrChange w:id="4375" w:author="Ram Shrestha" w:date="2014-02-16T01:12:00Z">
              <w:rPr/>
            </w:rPrChange>
          </w:rPr>
          <w:t>N Engl J Med</w:t>
        </w:r>
        <w:r w:rsidRPr="00072915">
          <w:rPr>
            <w:rFonts w:ascii="Cambria" w:hAnsi="Cambria"/>
            <w:noProof/>
            <w:rPrChange w:id="4376" w:author="Ram Shrestha" w:date="2014-02-16T01:12:00Z">
              <w:rPr/>
            </w:rPrChange>
          </w:rPr>
          <w:t xml:space="preserve"> </w:t>
        </w:r>
        <w:r w:rsidRPr="00072915">
          <w:rPr>
            <w:rFonts w:ascii="Cambria" w:hAnsi="Cambria"/>
            <w:b/>
            <w:noProof/>
            <w:rPrChange w:id="4377" w:author="Ram Shrestha" w:date="2014-02-16T01:12:00Z">
              <w:rPr/>
            </w:rPrChange>
          </w:rPr>
          <w:t>341</w:t>
        </w:r>
        <w:r w:rsidRPr="00072915">
          <w:rPr>
            <w:rFonts w:ascii="Cambria" w:hAnsi="Cambria"/>
            <w:noProof/>
            <w:rPrChange w:id="4378" w:author="Ram Shrestha" w:date="2014-02-16T01:12:00Z">
              <w:rPr/>
            </w:rPrChange>
          </w:rPr>
          <w:t>: 1865-1873.</w:t>
        </w:r>
      </w:ins>
    </w:p>
    <w:p w:rsidR="00072915" w:rsidRPr="00072915" w:rsidRDefault="00072915" w:rsidP="00072915">
      <w:pPr>
        <w:jc w:val="both"/>
        <w:rPr>
          <w:ins w:id="4379" w:author="Ram Shrestha" w:date="2014-02-16T01:12:00Z"/>
          <w:rFonts w:ascii="Cambria" w:hAnsi="Cambria"/>
          <w:noProof/>
          <w:rPrChange w:id="4380" w:author="Ram Shrestha" w:date="2014-02-16T01:12:00Z">
            <w:rPr>
              <w:ins w:id="4381" w:author="Ram Shrestha" w:date="2014-02-16T01:12:00Z"/>
            </w:rPr>
          </w:rPrChange>
        </w:rPr>
        <w:pPrChange w:id="4382" w:author="Ram Shrestha" w:date="2014-02-16T01:12:00Z">
          <w:pPr>
            <w:ind w:left="720" w:hanging="720"/>
            <w:jc w:val="both"/>
          </w:pPr>
        </w:pPrChange>
      </w:pPr>
      <w:ins w:id="4383" w:author="Ram Shrestha" w:date="2014-02-16T01:12:00Z">
        <w:r w:rsidRPr="00072915">
          <w:rPr>
            <w:rFonts w:ascii="Cambria" w:hAnsi="Cambria"/>
            <w:noProof/>
            <w:rPrChange w:id="4384" w:author="Ram Shrestha" w:date="2014-02-16T01:12:00Z">
              <w:rPr/>
            </w:rPrChange>
          </w:rPr>
          <w:t xml:space="preserve">Stopak, K, de Noronha, C, Yonemoto, W, Greene, WC (2003) HIV-1 Vif blocks the antiviral activity of APOBEC3G by impairing both its translation and intracellular stability. </w:t>
        </w:r>
        <w:r w:rsidRPr="00072915">
          <w:rPr>
            <w:rFonts w:ascii="Cambria" w:hAnsi="Cambria"/>
            <w:i/>
            <w:noProof/>
            <w:rPrChange w:id="4385" w:author="Ram Shrestha" w:date="2014-02-16T01:12:00Z">
              <w:rPr/>
            </w:rPrChange>
          </w:rPr>
          <w:t>Molecular cell</w:t>
        </w:r>
        <w:r w:rsidRPr="00072915">
          <w:rPr>
            <w:rFonts w:ascii="Cambria" w:hAnsi="Cambria"/>
            <w:noProof/>
            <w:rPrChange w:id="4386" w:author="Ram Shrestha" w:date="2014-02-16T01:12:00Z">
              <w:rPr/>
            </w:rPrChange>
          </w:rPr>
          <w:t xml:space="preserve"> </w:t>
        </w:r>
        <w:r w:rsidRPr="00072915">
          <w:rPr>
            <w:rFonts w:ascii="Cambria" w:hAnsi="Cambria"/>
            <w:b/>
            <w:noProof/>
            <w:rPrChange w:id="4387" w:author="Ram Shrestha" w:date="2014-02-16T01:12:00Z">
              <w:rPr/>
            </w:rPrChange>
          </w:rPr>
          <w:t>12</w:t>
        </w:r>
        <w:r w:rsidRPr="00072915">
          <w:rPr>
            <w:rFonts w:ascii="Cambria" w:hAnsi="Cambria"/>
            <w:noProof/>
            <w:rPrChange w:id="4388" w:author="Ram Shrestha" w:date="2014-02-16T01:12:00Z">
              <w:rPr/>
            </w:rPrChange>
          </w:rPr>
          <w:t>: 591–601.</w:t>
        </w:r>
      </w:ins>
    </w:p>
    <w:p w:rsidR="00072915" w:rsidRPr="00072915" w:rsidRDefault="00072915" w:rsidP="00072915">
      <w:pPr>
        <w:jc w:val="both"/>
        <w:rPr>
          <w:ins w:id="4389" w:author="Ram Shrestha" w:date="2014-02-16T01:12:00Z"/>
          <w:rFonts w:ascii="Cambria" w:hAnsi="Cambria"/>
          <w:noProof/>
          <w:rPrChange w:id="4390" w:author="Ram Shrestha" w:date="2014-02-16T01:12:00Z">
            <w:rPr>
              <w:ins w:id="4391" w:author="Ram Shrestha" w:date="2014-02-16T01:12:00Z"/>
            </w:rPr>
          </w:rPrChange>
        </w:rPr>
        <w:pPrChange w:id="4392" w:author="Ram Shrestha" w:date="2014-02-16T01:12:00Z">
          <w:pPr>
            <w:ind w:left="720" w:hanging="720"/>
            <w:jc w:val="both"/>
          </w:pPr>
        </w:pPrChange>
      </w:pPr>
      <w:ins w:id="4393" w:author="Ram Shrestha" w:date="2014-02-16T01:12:00Z">
        <w:r w:rsidRPr="00072915">
          <w:rPr>
            <w:rFonts w:ascii="Cambria" w:hAnsi="Cambria"/>
            <w:noProof/>
            <w:rPrChange w:id="4394" w:author="Ram Shrestha" w:date="2014-02-16T01:12:00Z">
              <w:rPr/>
            </w:rPrChange>
          </w:rPr>
          <w:t xml:space="preserve">Strebel, K, Klimkait, T, Martin, MA (1988) A novel gene of HIV-1, vpu, and its 16-kilodalton product. </w:t>
        </w:r>
        <w:r w:rsidRPr="00072915">
          <w:rPr>
            <w:rFonts w:ascii="Cambria" w:hAnsi="Cambria"/>
            <w:i/>
            <w:noProof/>
            <w:rPrChange w:id="4395" w:author="Ram Shrestha" w:date="2014-02-16T01:12:00Z">
              <w:rPr/>
            </w:rPrChange>
          </w:rPr>
          <w:t>Science</w:t>
        </w:r>
        <w:r w:rsidRPr="00072915">
          <w:rPr>
            <w:rFonts w:ascii="Cambria" w:hAnsi="Cambria"/>
            <w:noProof/>
            <w:rPrChange w:id="4396" w:author="Ram Shrestha" w:date="2014-02-16T01:12:00Z">
              <w:rPr/>
            </w:rPrChange>
          </w:rPr>
          <w:t xml:space="preserve"> </w:t>
        </w:r>
        <w:r w:rsidRPr="00072915">
          <w:rPr>
            <w:rFonts w:ascii="Cambria" w:hAnsi="Cambria"/>
            <w:b/>
            <w:noProof/>
            <w:rPrChange w:id="4397" w:author="Ram Shrestha" w:date="2014-02-16T01:12:00Z">
              <w:rPr/>
            </w:rPrChange>
          </w:rPr>
          <w:t>241</w:t>
        </w:r>
        <w:r w:rsidRPr="00072915">
          <w:rPr>
            <w:rFonts w:ascii="Cambria" w:hAnsi="Cambria"/>
            <w:noProof/>
            <w:rPrChange w:id="4398" w:author="Ram Shrestha" w:date="2014-02-16T01:12:00Z">
              <w:rPr/>
            </w:rPrChange>
          </w:rPr>
          <w:t>: 1221-1223.</w:t>
        </w:r>
      </w:ins>
    </w:p>
    <w:p w:rsidR="00072915" w:rsidRPr="00072915" w:rsidRDefault="00072915" w:rsidP="00072915">
      <w:pPr>
        <w:jc w:val="both"/>
        <w:rPr>
          <w:ins w:id="4399" w:author="Ram Shrestha" w:date="2014-02-16T01:12:00Z"/>
          <w:rFonts w:ascii="Cambria" w:hAnsi="Cambria"/>
          <w:noProof/>
          <w:rPrChange w:id="4400" w:author="Ram Shrestha" w:date="2014-02-16T01:12:00Z">
            <w:rPr>
              <w:ins w:id="4401" w:author="Ram Shrestha" w:date="2014-02-16T01:12:00Z"/>
            </w:rPr>
          </w:rPrChange>
        </w:rPr>
        <w:pPrChange w:id="4402" w:author="Ram Shrestha" w:date="2014-02-16T01:12:00Z">
          <w:pPr>
            <w:ind w:left="720" w:hanging="720"/>
            <w:jc w:val="both"/>
          </w:pPr>
        </w:pPrChange>
      </w:pPr>
      <w:ins w:id="4403" w:author="Ram Shrestha" w:date="2014-02-16T01:12:00Z">
        <w:r w:rsidRPr="00072915">
          <w:rPr>
            <w:rFonts w:ascii="Cambria" w:hAnsi="Cambria"/>
            <w:noProof/>
            <w:rPrChange w:id="4404" w:author="Ram Shrestha" w:date="2014-02-16T01:12:00Z">
              <w:rPr/>
            </w:rPrChange>
          </w:rPr>
          <w:t xml:space="preserve">Struck, D, Wallis, CL, Denisov, G, Lambert, C, Servais, JY, Viana, RV, Letsoalo, E, Bronze, M, Aitken, SC, Schuurman, R, Stevens, W, Schmit, JC, Rinke de Wit, T, Perez Bercoff, D (2012) Automated sequence analysis and editing software for HIV drug resistance testing. </w:t>
        </w:r>
        <w:r w:rsidRPr="00072915">
          <w:rPr>
            <w:rFonts w:ascii="Cambria" w:hAnsi="Cambria"/>
            <w:i/>
            <w:noProof/>
            <w:rPrChange w:id="4405" w:author="Ram Shrestha" w:date="2014-02-16T01:12:00Z">
              <w:rPr/>
            </w:rPrChange>
          </w:rPr>
          <w:t>J Clin Virol</w:t>
        </w:r>
        <w:r w:rsidRPr="00072915">
          <w:rPr>
            <w:rFonts w:ascii="Cambria" w:hAnsi="Cambria"/>
            <w:noProof/>
            <w:rPrChange w:id="4406" w:author="Ram Shrestha" w:date="2014-02-16T01:12:00Z">
              <w:rPr/>
            </w:rPrChange>
          </w:rPr>
          <w:t xml:space="preserve"> </w:t>
        </w:r>
        <w:r w:rsidRPr="00072915">
          <w:rPr>
            <w:rFonts w:ascii="Cambria" w:hAnsi="Cambria"/>
            <w:b/>
            <w:noProof/>
            <w:rPrChange w:id="4407" w:author="Ram Shrestha" w:date="2014-02-16T01:12:00Z">
              <w:rPr/>
            </w:rPrChange>
          </w:rPr>
          <w:t>54</w:t>
        </w:r>
        <w:r w:rsidRPr="00072915">
          <w:rPr>
            <w:rFonts w:ascii="Cambria" w:hAnsi="Cambria"/>
            <w:noProof/>
            <w:rPrChange w:id="4408" w:author="Ram Shrestha" w:date="2014-02-16T01:12:00Z">
              <w:rPr/>
            </w:rPrChange>
          </w:rPr>
          <w:t>: 30-35.</w:t>
        </w:r>
      </w:ins>
    </w:p>
    <w:p w:rsidR="00072915" w:rsidRPr="00072915" w:rsidRDefault="00072915" w:rsidP="00072915">
      <w:pPr>
        <w:jc w:val="both"/>
        <w:rPr>
          <w:ins w:id="4409" w:author="Ram Shrestha" w:date="2014-02-16T01:12:00Z"/>
          <w:rFonts w:ascii="Cambria" w:hAnsi="Cambria"/>
          <w:noProof/>
          <w:rPrChange w:id="4410" w:author="Ram Shrestha" w:date="2014-02-16T01:12:00Z">
            <w:rPr>
              <w:ins w:id="4411" w:author="Ram Shrestha" w:date="2014-02-16T01:12:00Z"/>
            </w:rPr>
          </w:rPrChange>
        </w:rPr>
        <w:pPrChange w:id="4412" w:author="Ram Shrestha" w:date="2014-02-16T01:12:00Z">
          <w:pPr>
            <w:ind w:left="720" w:hanging="720"/>
            <w:jc w:val="both"/>
          </w:pPr>
        </w:pPrChange>
      </w:pPr>
      <w:ins w:id="4413" w:author="Ram Shrestha" w:date="2014-02-16T01:12:00Z">
        <w:r w:rsidRPr="00072915">
          <w:rPr>
            <w:rFonts w:ascii="Cambria" w:hAnsi="Cambria"/>
            <w:noProof/>
            <w:rPrChange w:id="4414" w:author="Ram Shrestha" w:date="2014-02-16T01:12:00Z">
              <w:rPr/>
            </w:rPrChange>
          </w:rPr>
          <w:t xml:space="preserve">Stuhlmann, H, Berg, P (1992) Homologous recombination of copackaged retrovirus RNAs during reverse transcription. </w:t>
        </w:r>
        <w:r w:rsidRPr="00072915">
          <w:rPr>
            <w:rFonts w:ascii="Cambria" w:hAnsi="Cambria"/>
            <w:i/>
            <w:noProof/>
            <w:rPrChange w:id="4415" w:author="Ram Shrestha" w:date="2014-02-16T01:12:00Z">
              <w:rPr/>
            </w:rPrChange>
          </w:rPr>
          <w:t>J Virol</w:t>
        </w:r>
        <w:r w:rsidRPr="00072915">
          <w:rPr>
            <w:rFonts w:ascii="Cambria" w:hAnsi="Cambria"/>
            <w:noProof/>
            <w:rPrChange w:id="4416" w:author="Ram Shrestha" w:date="2014-02-16T01:12:00Z">
              <w:rPr/>
            </w:rPrChange>
          </w:rPr>
          <w:t xml:space="preserve"> </w:t>
        </w:r>
        <w:r w:rsidRPr="00072915">
          <w:rPr>
            <w:rFonts w:ascii="Cambria" w:hAnsi="Cambria"/>
            <w:b/>
            <w:noProof/>
            <w:rPrChange w:id="4417" w:author="Ram Shrestha" w:date="2014-02-16T01:12:00Z">
              <w:rPr/>
            </w:rPrChange>
          </w:rPr>
          <w:t>66</w:t>
        </w:r>
        <w:r w:rsidRPr="00072915">
          <w:rPr>
            <w:rFonts w:ascii="Cambria" w:hAnsi="Cambria"/>
            <w:noProof/>
            <w:rPrChange w:id="4418" w:author="Ram Shrestha" w:date="2014-02-16T01:12:00Z">
              <w:rPr/>
            </w:rPrChange>
          </w:rPr>
          <w:t>: 2378-2388.</w:t>
        </w:r>
      </w:ins>
    </w:p>
    <w:p w:rsidR="00072915" w:rsidRPr="00072915" w:rsidRDefault="00072915" w:rsidP="00072915">
      <w:pPr>
        <w:jc w:val="both"/>
        <w:rPr>
          <w:ins w:id="4419" w:author="Ram Shrestha" w:date="2014-02-16T01:12:00Z"/>
          <w:rFonts w:ascii="Cambria" w:hAnsi="Cambria"/>
          <w:noProof/>
          <w:rPrChange w:id="4420" w:author="Ram Shrestha" w:date="2014-02-16T01:12:00Z">
            <w:rPr>
              <w:ins w:id="4421" w:author="Ram Shrestha" w:date="2014-02-16T01:12:00Z"/>
            </w:rPr>
          </w:rPrChange>
        </w:rPr>
        <w:pPrChange w:id="4422" w:author="Ram Shrestha" w:date="2014-02-16T01:12:00Z">
          <w:pPr>
            <w:ind w:left="720" w:hanging="720"/>
            <w:jc w:val="both"/>
          </w:pPr>
        </w:pPrChange>
      </w:pPr>
      <w:ins w:id="4423" w:author="Ram Shrestha" w:date="2014-02-16T01:12:00Z">
        <w:r w:rsidRPr="00072915">
          <w:rPr>
            <w:rFonts w:ascii="Cambria" w:hAnsi="Cambria"/>
            <w:noProof/>
            <w:rPrChange w:id="4424" w:author="Ram Shrestha" w:date="2014-02-16T01:12:00Z">
              <w:rPr/>
            </w:rPrChange>
          </w:rPr>
          <w:t xml:space="preserve">Stuyver, L, Wyseur, A, Rombout, A, Louwagie, J, Scarcez, T, Verhofstede, C, Rimland, D, Schinazi, RF, Rossau, R (1997) Line probe assay for rapid detection of drug-selected mutations in the human immunodeficiency virus type 1 reverse transcriptase gene. </w:t>
        </w:r>
        <w:r w:rsidRPr="00072915">
          <w:rPr>
            <w:rFonts w:ascii="Cambria" w:hAnsi="Cambria"/>
            <w:i/>
            <w:noProof/>
            <w:rPrChange w:id="4425" w:author="Ram Shrestha" w:date="2014-02-16T01:12:00Z">
              <w:rPr/>
            </w:rPrChange>
          </w:rPr>
          <w:t>Antimicrob Agents Chemother</w:t>
        </w:r>
        <w:r w:rsidRPr="00072915">
          <w:rPr>
            <w:rFonts w:ascii="Cambria" w:hAnsi="Cambria"/>
            <w:noProof/>
            <w:rPrChange w:id="4426" w:author="Ram Shrestha" w:date="2014-02-16T01:12:00Z">
              <w:rPr/>
            </w:rPrChange>
          </w:rPr>
          <w:t xml:space="preserve"> </w:t>
        </w:r>
        <w:r w:rsidRPr="00072915">
          <w:rPr>
            <w:rFonts w:ascii="Cambria" w:hAnsi="Cambria"/>
            <w:b/>
            <w:noProof/>
            <w:rPrChange w:id="4427" w:author="Ram Shrestha" w:date="2014-02-16T01:12:00Z">
              <w:rPr/>
            </w:rPrChange>
          </w:rPr>
          <w:t>41</w:t>
        </w:r>
        <w:r w:rsidRPr="00072915">
          <w:rPr>
            <w:rFonts w:ascii="Cambria" w:hAnsi="Cambria"/>
            <w:noProof/>
            <w:rPrChange w:id="4428" w:author="Ram Shrestha" w:date="2014-02-16T01:12:00Z">
              <w:rPr/>
            </w:rPrChange>
          </w:rPr>
          <w:t>: 284-291.</w:t>
        </w:r>
      </w:ins>
    </w:p>
    <w:p w:rsidR="00072915" w:rsidRPr="00072915" w:rsidRDefault="00072915" w:rsidP="00072915">
      <w:pPr>
        <w:jc w:val="both"/>
        <w:rPr>
          <w:ins w:id="4429" w:author="Ram Shrestha" w:date="2014-02-16T01:12:00Z"/>
          <w:rFonts w:ascii="Cambria" w:hAnsi="Cambria"/>
          <w:noProof/>
          <w:rPrChange w:id="4430" w:author="Ram Shrestha" w:date="2014-02-16T01:12:00Z">
            <w:rPr>
              <w:ins w:id="4431" w:author="Ram Shrestha" w:date="2014-02-16T01:12:00Z"/>
            </w:rPr>
          </w:rPrChange>
        </w:rPr>
        <w:pPrChange w:id="4432" w:author="Ram Shrestha" w:date="2014-02-16T01:12:00Z">
          <w:pPr>
            <w:ind w:left="720" w:hanging="720"/>
            <w:jc w:val="both"/>
          </w:pPr>
        </w:pPrChange>
      </w:pPr>
      <w:ins w:id="4433" w:author="Ram Shrestha" w:date="2014-02-16T01:12:00Z">
        <w:r w:rsidRPr="00072915">
          <w:rPr>
            <w:rFonts w:ascii="Cambria" w:hAnsi="Cambria"/>
            <w:noProof/>
            <w:rPrChange w:id="4434" w:author="Ram Shrestha" w:date="2014-02-16T01:12:00Z">
              <w:rPr/>
            </w:rPrChange>
          </w:rPr>
          <w:t xml:space="preserve">Tan, K, Liu, J-h, Wang, J-h, Shen, S, Lu, M (1997) Atomic structure of a thermostable subdomain of HIV-1 gp41. </w:t>
        </w:r>
        <w:r w:rsidRPr="00072915">
          <w:rPr>
            <w:rFonts w:ascii="Cambria" w:hAnsi="Cambria"/>
            <w:i/>
            <w:noProof/>
            <w:rPrChange w:id="4435" w:author="Ram Shrestha" w:date="2014-02-16T01:12:00Z">
              <w:rPr/>
            </w:rPrChange>
          </w:rPr>
          <w:t>Proceedings of the National Academy of Sciences</w:t>
        </w:r>
        <w:r w:rsidRPr="00072915">
          <w:rPr>
            <w:rFonts w:ascii="Cambria" w:hAnsi="Cambria"/>
            <w:noProof/>
            <w:rPrChange w:id="4436" w:author="Ram Shrestha" w:date="2014-02-16T01:12:00Z">
              <w:rPr/>
            </w:rPrChange>
          </w:rPr>
          <w:t xml:space="preserve"> </w:t>
        </w:r>
        <w:r w:rsidRPr="00072915">
          <w:rPr>
            <w:rFonts w:ascii="Cambria" w:hAnsi="Cambria"/>
            <w:b/>
            <w:noProof/>
            <w:rPrChange w:id="4437" w:author="Ram Shrestha" w:date="2014-02-16T01:12:00Z">
              <w:rPr/>
            </w:rPrChange>
          </w:rPr>
          <w:t>94</w:t>
        </w:r>
        <w:r w:rsidRPr="00072915">
          <w:rPr>
            <w:rFonts w:ascii="Cambria" w:hAnsi="Cambria"/>
            <w:noProof/>
            <w:rPrChange w:id="4438" w:author="Ram Shrestha" w:date="2014-02-16T01:12:00Z">
              <w:rPr/>
            </w:rPrChange>
          </w:rPr>
          <w:t>: 12303-12308.</w:t>
        </w:r>
      </w:ins>
    </w:p>
    <w:p w:rsidR="00072915" w:rsidRPr="00072915" w:rsidRDefault="00072915" w:rsidP="00072915">
      <w:pPr>
        <w:jc w:val="both"/>
        <w:rPr>
          <w:ins w:id="4439" w:author="Ram Shrestha" w:date="2014-02-16T01:12:00Z"/>
          <w:rFonts w:ascii="Cambria" w:hAnsi="Cambria"/>
          <w:noProof/>
          <w:rPrChange w:id="4440" w:author="Ram Shrestha" w:date="2014-02-16T01:12:00Z">
            <w:rPr>
              <w:ins w:id="4441" w:author="Ram Shrestha" w:date="2014-02-16T01:12:00Z"/>
            </w:rPr>
          </w:rPrChange>
        </w:rPr>
        <w:pPrChange w:id="4442" w:author="Ram Shrestha" w:date="2014-02-16T01:12:00Z">
          <w:pPr>
            <w:ind w:left="720" w:hanging="720"/>
            <w:jc w:val="both"/>
          </w:pPr>
        </w:pPrChange>
      </w:pPr>
      <w:ins w:id="4443" w:author="Ram Shrestha" w:date="2014-02-16T01:12:00Z">
        <w:r w:rsidRPr="00072915">
          <w:rPr>
            <w:rFonts w:ascii="Cambria" w:hAnsi="Cambria"/>
            <w:noProof/>
            <w:rPrChange w:id="4444" w:author="Ram Shrestha" w:date="2014-02-16T01:12:00Z">
              <w:rPr/>
            </w:rPrChange>
          </w:rPr>
          <w:t xml:space="preserve">Taylor, BS, Sobieszczyk, ME, McCutchan, FE, Hammer, SM (2008) The Challenge of HIV-1 Subtype Diversity. </w:t>
        </w:r>
        <w:r w:rsidRPr="00072915">
          <w:rPr>
            <w:rFonts w:ascii="Cambria" w:hAnsi="Cambria"/>
            <w:i/>
            <w:noProof/>
            <w:rPrChange w:id="4445" w:author="Ram Shrestha" w:date="2014-02-16T01:12:00Z">
              <w:rPr/>
            </w:rPrChange>
          </w:rPr>
          <w:t>New England Journal of Medicine</w:t>
        </w:r>
        <w:r w:rsidRPr="00072915">
          <w:rPr>
            <w:rFonts w:ascii="Cambria" w:hAnsi="Cambria"/>
            <w:noProof/>
            <w:rPrChange w:id="4446" w:author="Ram Shrestha" w:date="2014-02-16T01:12:00Z">
              <w:rPr/>
            </w:rPrChange>
          </w:rPr>
          <w:t xml:space="preserve"> </w:t>
        </w:r>
        <w:r w:rsidRPr="00072915">
          <w:rPr>
            <w:rFonts w:ascii="Cambria" w:hAnsi="Cambria"/>
            <w:b/>
            <w:noProof/>
            <w:rPrChange w:id="4447" w:author="Ram Shrestha" w:date="2014-02-16T01:12:00Z">
              <w:rPr/>
            </w:rPrChange>
          </w:rPr>
          <w:t>358</w:t>
        </w:r>
        <w:r w:rsidRPr="00072915">
          <w:rPr>
            <w:rFonts w:ascii="Cambria" w:hAnsi="Cambria"/>
            <w:noProof/>
            <w:rPrChange w:id="4448" w:author="Ram Shrestha" w:date="2014-02-16T01:12:00Z">
              <w:rPr/>
            </w:rPrChange>
          </w:rPr>
          <w:t>: 1590-1602.</w:t>
        </w:r>
      </w:ins>
    </w:p>
    <w:p w:rsidR="00072915" w:rsidRPr="00072915" w:rsidRDefault="00072915" w:rsidP="00072915">
      <w:pPr>
        <w:jc w:val="both"/>
        <w:rPr>
          <w:ins w:id="4449" w:author="Ram Shrestha" w:date="2014-02-16T01:12:00Z"/>
          <w:rFonts w:ascii="Cambria" w:hAnsi="Cambria"/>
          <w:noProof/>
          <w:rPrChange w:id="4450" w:author="Ram Shrestha" w:date="2014-02-16T01:12:00Z">
            <w:rPr>
              <w:ins w:id="4451" w:author="Ram Shrestha" w:date="2014-02-16T01:12:00Z"/>
            </w:rPr>
          </w:rPrChange>
        </w:rPr>
        <w:pPrChange w:id="4452" w:author="Ram Shrestha" w:date="2014-02-16T01:12:00Z">
          <w:pPr>
            <w:ind w:left="720" w:hanging="720"/>
            <w:jc w:val="both"/>
          </w:pPr>
        </w:pPrChange>
      </w:pPr>
      <w:ins w:id="4453" w:author="Ram Shrestha" w:date="2014-02-16T01:12:00Z">
        <w:r w:rsidRPr="00072915">
          <w:rPr>
            <w:rFonts w:ascii="Cambria" w:hAnsi="Cambria"/>
            <w:noProof/>
            <w:rPrChange w:id="4454" w:author="Ram Shrestha" w:date="2014-02-16T01:12:00Z">
              <w:rPr/>
            </w:rPrChange>
          </w:rPr>
          <w: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t>
        </w:r>
        <w:r w:rsidRPr="00072915">
          <w:rPr>
            <w:rFonts w:ascii="Cambria" w:hAnsi="Cambria"/>
            <w:i/>
            <w:noProof/>
            <w:rPrChange w:id="4455" w:author="Ram Shrestha" w:date="2014-02-16T01:12:00Z">
              <w:rPr/>
            </w:rPrChange>
          </w:rPr>
          <w:t>Journal of Virology</w:t>
        </w:r>
        <w:r w:rsidRPr="00072915">
          <w:rPr>
            <w:rFonts w:ascii="Cambria" w:hAnsi="Cambria"/>
            <w:noProof/>
            <w:rPrChange w:id="4456" w:author="Ram Shrestha" w:date="2014-02-16T01:12:00Z">
              <w:rPr/>
            </w:rPrChange>
          </w:rPr>
          <w:t xml:space="preserve"> </w:t>
        </w:r>
        <w:r w:rsidRPr="00072915">
          <w:rPr>
            <w:rFonts w:ascii="Cambria" w:hAnsi="Cambria"/>
            <w:b/>
            <w:noProof/>
            <w:rPrChange w:id="4457" w:author="Ram Shrestha" w:date="2014-02-16T01:12:00Z">
              <w:rPr/>
            </w:rPrChange>
          </w:rPr>
          <w:t>63</w:t>
        </w:r>
        <w:r w:rsidRPr="00072915">
          <w:rPr>
            <w:rFonts w:ascii="Cambria" w:hAnsi="Cambria"/>
            <w:noProof/>
            <w:rPrChange w:id="4458" w:author="Ram Shrestha" w:date="2014-02-16T01:12:00Z">
              <w:rPr/>
            </w:rPrChange>
          </w:rPr>
          <w:t>: 2118-2125.</w:t>
        </w:r>
      </w:ins>
    </w:p>
    <w:p w:rsidR="00072915" w:rsidRPr="00072915" w:rsidRDefault="00072915" w:rsidP="00072915">
      <w:pPr>
        <w:jc w:val="both"/>
        <w:rPr>
          <w:ins w:id="4459" w:author="Ram Shrestha" w:date="2014-02-16T01:12:00Z"/>
          <w:rFonts w:ascii="Cambria" w:hAnsi="Cambria"/>
          <w:noProof/>
          <w:rPrChange w:id="4460" w:author="Ram Shrestha" w:date="2014-02-16T01:12:00Z">
            <w:rPr>
              <w:ins w:id="4461" w:author="Ram Shrestha" w:date="2014-02-16T01:12:00Z"/>
            </w:rPr>
          </w:rPrChange>
        </w:rPr>
        <w:pPrChange w:id="4462" w:author="Ram Shrestha" w:date="2014-02-16T01:12:00Z">
          <w:pPr>
            <w:ind w:left="720" w:hanging="720"/>
            <w:jc w:val="both"/>
          </w:pPr>
        </w:pPrChange>
      </w:pPr>
      <w:ins w:id="4463" w:author="Ram Shrestha" w:date="2014-02-16T01:12:00Z">
        <w:r w:rsidRPr="00072915">
          <w:rPr>
            <w:rFonts w:ascii="Cambria" w:hAnsi="Cambria"/>
            <w:noProof/>
            <w:rPrChange w:id="4464" w:author="Ram Shrestha" w:date="2014-02-16T01:12:00Z">
              <w:rPr/>
            </w:rPrChange>
          </w:rPr>
          <w:t xml:space="preserve">Thompson, SR, Sarnow, P (2000) Regulation of host cell translation by viruses and effects on cell function. </w:t>
        </w:r>
        <w:r w:rsidRPr="00072915">
          <w:rPr>
            <w:rFonts w:ascii="Cambria" w:hAnsi="Cambria"/>
            <w:i/>
            <w:noProof/>
            <w:rPrChange w:id="4465" w:author="Ram Shrestha" w:date="2014-02-16T01:12:00Z">
              <w:rPr/>
            </w:rPrChange>
          </w:rPr>
          <w:t>Curr Opin Microbiol</w:t>
        </w:r>
        <w:r w:rsidRPr="00072915">
          <w:rPr>
            <w:rFonts w:ascii="Cambria" w:hAnsi="Cambria"/>
            <w:noProof/>
            <w:rPrChange w:id="4466" w:author="Ram Shrestha" w:date="2014-02-16T01:12:00Z">
              <w:rPr/>
            </w:rPrChange>
          </w:rPr>
          <w:t xml:space="preserve"> </w:t>
        </w:r>
        <w:r w:rsidRPr="00072915">
          <w:rPr>
            <w:rFonts w:ascii="Cambria" w:hAnsi="Cambria"/>
            <w:b/>
            <w:noProof/>
            <w:rPrChange w:id="4467" w:author="Ram Shrestha" w:date="2014-02-16T01:12:00Z">
              <w:rPr/>
            </w:rPrChange>
          </w:rPr>
          <w:t>3</w:t>
        </w:r>
        <w:r w:rsidRPr="00072915">
          <w:rPr>
            <w:rFonts w:ascii="Cambria" w:hAnsi="Cambria"/>
            <w:noProof/>
            <w:rPrChange w:id="4468" w:author="Ram Shrestha" w:date="2014-02-16T01:12:00Z">
              <w:rPr/>
            </w:rPrChange>
          </w:rPr>
          <w:t>: 366-370.</w:t>
        </w:r>
      </w:ins>
    </w:p>
    <w:p w:rsidR="00072915" w:rsidRPr="00072915" w:rsidRDefault="00072915" w:rsidP="00072915">
      <w:pPr>
        <w:jc w:val="both"/>
        <w:rPr>
          <w:ins w:id="4469" w:author="Ram Shrestha" w:date="2014-02-16T01:12:00Z"/>
          <w:rFonts w:ascii="Cambria" w:hAnsi="Cambria"/>
          <w:noProof/>
          <w:rPrChange w:id="4470" w:author="Ram Shrestha" w:date="2014-02-16T01:12:00Z">
            <w:rPr>
              <w:ins w:id="4471" w:author="Ram Shrestha" w:date="2014-02-16T01:12:00Z"/>
            </w:rPr>
          </w:rPrChange>
        </w:rPr>
        <w:pPrChange w:id="4472" w:author="Ram Shrestha" w:date="2014-02-16T01:12:00Z">
          <w:pPr>
            <w:ind w:left="720" w:hanging="720"/>
            <w:jc w:val="both"/>
          </w:pPr>
        </w:pPrChange>
      </w:pPr>
      <w:ins w:id="4473" w:author="Ram Shrestha" w:date="2014-02-16T01:12:00Z">
        <w:r w:rsidRPr="00072915">
          <w:rPr>
            <w:rFonts w:ascii="Cambria" w:hAnsi="Cambria"/>
            <w:noProof/>
            <w:rPrChange w:id="4474" w:author="Ram Shrestha" w:date="2014-02-16T01:12:00Z">
              <w:rPr/>
            </w:rPrChange>
          </w:rPr>
          <w:t xml:space="preserve">Tisdale, M, Kemp, SD, Parry, NR, Larder, BA (1993) Rapid in vitro selection of human immunodeficiency virus type 1 resistant to 3'-thiacytidine inhibitors due to a mutation in the YMDD region of reverse transcriptase. </w:t>
        </w:r>
        <w:r w:rsidRPr="00072915">
          <w:rPr>
            <w:rFonts w:ascii="Cambria" w:hAnsi="Cambria"/>
            <w:i/>
            <w:noProof/>
            <w:rPrChange w:id="4475" w:author="Ram Shrestha" w:date="2014-02-16T01:12:00Z">
              <w:rPr/>
            </w:rPrChange>
          </w:rPr>
          <w:t>Proc Natl Acad Sci U S A</w:t>
        </w:r>
        <w:r w:rsidRPr="00072915">
          <w:rPr>
            <w:rFonts w:ascii="Cambria" w:hAnsi="Cambria"/>
            <w:noProof/>
            <w:rPrChange w:id="4476" w:author="Ram Shrestha" w:date="2014-02-16T01:12:00Z">
              <w:rPr/>
            </w:rPrChange>
          </w:rPr>
          <w:t xml:space="preserve"> </w:t>
        </w:r>
        <w:r w:rsidRPr="00072915">
          <w:rPr>
            <w:rFonts w:ascii="Cambria" w:hAnsi="Cambria"/>
            <w:b/>
            <w:noProof/>
            <w:rPrChange w:id="4477" w:author="Ram Shrestha" w:date="2014-02-16T01:12:00Z">
              <w:rPr/>
            </w:rPrChange>
          </w:rPr>
          <w:t>90</w:t>
        </w:r>
        <w:r w:rsidRPr="00072915">
          <w:rPr>
            <w:rFonts w:ascii="Cambria" w:hAnsi="Cambria"/>
            <w:noProof/>
            <w:rPrChange w:id="4478" w:author="Ram Shrestha" w:date="2014-02-16T01:12:00Z">
              <w:rPr/>
            </w:rPrChange>
          </w:rPr>
          <w:t>: 5653-5656.</w:t>
        </w:r>
      </w:ins>
    </w:p>
    <w:p w:rsidR="00072915" w:rsidRPr="00072915" w:rsidRDefault="00072915" w:rsidP="00072915">
      <w:pPr>
        <w:jc w:val="both"/>
        <w:rPr>
          <w:ins w:id="4479" w:author="Ram Shrestha" w:date="2014-02-16T01:12:00Z"/>
          <w:rFonts w:ascii="Cambria" w:hAnsi="Cambria"/>
          <w:noProof/>
          <w:rPrChange w:id="4480" w:author="Ram Shrestha" w:date="2014-02-16T01:12:00Z">
            <w:rPr>
              <w:ins w:id="4481" w:author="Ram Shrestha" w:date="2014-02-16T01:12:00Z"/>
            </w:rPr>
          </w:rPrChange>
        </w:rPr>
        <w:pPrChange w:id="4482" w:author="Ram Shrestha" w:date="2014-02-16T01:12:00Z">
          <w:pPr>
            <w:ind w:left="720" w:hanging="720"/>
            <w:jc w:val="both"/>
          </w:pPr>
        </w:pPrChange>
      </w:pPr>
      <w:ins w:id="4483" w:author="Ram Shrestha" w:date="2014-02-16T01:12:00Z">
        <w:r w:rsidRPr="00072915">
          <w:rPr>
            <w:rFonts w:ascii="Cambria" w:hAnsi="Cambria"/>
            <w:noProof/>
            <w:rPrChange w:id="4484" w:author="Ram Shrestha" w:date="2014-02-16T01:12:00Z">
              <w:rPr/>
            </w:rPrChange>
          </w:rPr>
          <w:t xml:space="preserve">Tovanabutra, S, Robison, V, Wongtrakul, J, Sennum, S, Suriyanon, V, Kingkeow, D, Kawichai, S, Tanan, P, Duerr, A, Nelson, KE (2002) Male viral load and heterosexual transmission of HIV-1 subtype E in northern Thailand. </w:t>
        </w:r>
        <w:r w:rsidRPr="00072915">
          <w:rPr>
            <w:rFonts w:ascii="Cambria" w:hAnsi="Cambria"/>
            <w:i/>
            <w:noProof/>
            <w:rPrChange w:id="4485" w:author="Ram Shrestha" w:date="2014-02-16T01:12:00Z">
              <w:rPr/>
            </w:rPrChange>
          </w:rPr>
          <w:t>J Acquir Immune Defic Syndr</w:t>
        </w:r>
        <w:r w:rsidRPr="00072915">
          <w:rPr>
            <w:rFonts w:ascii="Cambria" w:hAnsi="Cambria"/>
            <w:noProof/>
            <w:rPrChange w:id="4486" w:author="Ram Shrestha" w:date="2014-02-16T01:12:00Z">
              <w:rPr/>
            </w:rPrChange>
          </w:rPr>
          <w:t xml:space="preserve"> </w:t>
        </w:r>
        <w:r w:rsidRPr="00072915">
          <w:rPr>
            <w:rFonts w:ascii="Cambria" w:hAnsi="Cambria"/>
            <w:b/>
            <w:noProof/>
            <w:rPrChange w:id="4487" w:author="Ram Shrestha" w:date="2014-02-16T01:12:00Z">
              <w:rPr/>
            </w:rPrChange>
          </w:rPr>
          <w:t>29</w:t>
        </w:r>
        <w:r w:rsidRPr="00072915">
          <w:rPr>
            <w:rFonts w:ascii="Cambria" w:hAnsi="Cambria"/>
            <w:noProof/>
            <w:rPrChange w:id="4488" w:author="Ram Shrestha" w:date="2014-02-16T01:12:00Z">
              <w:rPr/>
            </w:rPrChange>
          </w:rPr>
          <w:t>: 275-283.</w:t>
        </w:r>
      </w:ins>
    </w:p>
    <w:p w:rsidR="00072915" w:rsidRPr="00072915" w:rsidRDefault="00072915" w:rsidP="00072915">
      <w:pPr>
        <w:jc w:val="both"/>
        <w:rPr>
          <w:ins w:id="4489" w:author="Ram Shrestha" w:date="2014-02-16T01:12:00Z"/>
          <w:rFonts w:ascii="Cambria" w:hAnsi="Cambria"/>
          <w:noProof/>
          <w:rPrChange w:id="4490" w:author="Ram Shrestha" w:date="2014-02-16T01:12:00Z">
            <w:rPr>
              <w:ins w:id="4491" w:author="Ram Shrestha" w:date="2014-02-16T01:12:00Z"/>
            </w:rPr>
          </w:rPrChange>
        </w:rPr>
        <w:pPrChange w:id="4492" w:author="Ram Shrestha" w:date="2014-02-16T01:12:00Z">
          <w:pPr>
            <w:ind w:left="720" w:hanging="720"/>
            <w:jc w:val="both"/>
          </w:pPr>
        </w:pPrChange>
      </w:pPr>
      <w:ins w:id="4493" w:author="Ram Shrestha" w:date="2014-02-16T01:12:00Z">
        <w:r w:rsidRPr="00072915">
          <w:rPr>
            <w:rFonts w:ascii="Cambria" w:hAnsi="Cambria"/>
            <w:noProof/>
            <w:rPrChange w:id="4494" w:author="Ram Shrestha" w:date="2014-02-16T01:12:00Z">
              <w:rPr/>
            </w:rPrChange>
          </w:rPr>
          <w:t xml:space="preserve">Tsiodras, S, Mantzoros, C, Hammer, S, Samore, M (2000) Effects of protease inhibitors on hyperglycemia, hyperlipidemia, and lipodystrophy: a 5-year cohort study. </w:t>
        </w:r>
        <w:r w:rsidRPr="00072915">
          <w:rPr>
            <w:rFonts w:ascii="Cambria" w:hAnsi="Cambria"/>
            <w:i/>
            <w:noProof/>
            <w:rPrChange w:id="4495" w:author="Ram Shrestha" w:date="2014-02-16T01:12:00Z">
              <w:rPr/>
            </w:rPrChange>
          </w:rPr>
          <w:t>Arch Intern Med</w:t>
        </w:r>
        <w:r w:rsidRPr="00072915">
          <w:rPr>
            <w:rFonts w:ascii="Cambria" w:hAnsi="Cambria"/>
            <w:noProof/>
            <w:rPrChange w:id="4496" w:author="Ram Shrestha" w:date="2014-02-16T01:12:00Z">
              <w:rPr/>
            </w:rPrChange>
          </w:rPr>
          <w:t xml:space="preserve"> </w:t>
        </w:r>
        <w:r w:rsidRPr="00072915">
          <w:rPr>
            <w:rFonts w:ascii="Cambria" w:hAnsi="Cambria"/>
            <w:b/>
            <w:noProof/>
            <w:rPrChange w:id="4497" w:author="Ram Shrestha" w:date="2014-02-16T01:12:00Z">
              <w:rPr/>
            </w:rPrChange>
          </w:rPr>
          <w:t>160</w:t>
        </w:r>
        <w:r w:rsidRPr="00072915">
          <w:rPr>
            <w:rFonts w:ascii="Cambria" w:hAnsi="Cambria"/>
            <w:noProof/>
            <w:rPrChange w:id="4498" w:author="Ram Shrestha" w:date="2014-02-16T01:12:00Z">
              <w:rPr/>
            </w:rPrChange>
          </w:rPr>
          <w:t>: 2050-2056.</w:t>
        </w:r>
      </w:ins>
    </w:p>
    <w:p w:rsidR="00072915" w:rsidRPr="00072915" w:rsidRDefault="00072915" w:rsidP="00072915">
      <w:pPr>
        <w:jc w:val="both"/>
        <w:rPr>
          <w:ins w:id="4499" w:author="Ram Shrestha" w:date="2014-02-16T01:12:00Z"/>
          <w:rFonts w:ascii="Cambria" w:hAnsi="Cambria"/>
          <w:noProof/>
          <w:rPrChange w:id="4500" w:author="Ram Shrestha" w:date="2014-02-16T01:12:00Z">
            <w:rPr>
              <w:ins w:id="4501" w:author="Ram Shrestha" w:date="2014-02-16T01:12:00Z"/>
            </w:rPr>
          </w:rPrChange>
        </w:rPr>
        <w:pPrChange w:id="4502" w:author="Ram Shrestha" w:date="2014-02-16T01:12:00Z">
          <w:pPr>
            <w:ind w:left="720" w:hanging="720"/>
            <w:jc w:val="both"/>
          </w:pPr>
        </w:pPrChange>
      </w:pPr>
      <w:ins w:id="4503" w:author="Ram Shrestha" w:date="2014-02-16T01:12:00Z">
        <w:r w:rsidRPr="00072915">
          <w:rPr>
            <w:rFonts w:ascii="Cambria" w:hAnsi="Cambria"/>
            <w:noProof/>
            <w:rPrChange w:id="4504" w:author="Ram Shrestha" w:date="2014-02-16T01:12:00Z">
              <w:rPr/>
            </w:rPrChange>
          </w:rPr>
          <w:t>UNAIDS (2012) Global Report 2012: UNAIDS Report on the Global AIDS Epidemic. ebookpartnership. com.</w:t>
        </w:r>
      </w:ins>
    </w:p>
    <w:p w:rsidR="00072915" w:rsidRPr="00072915" w:rsidRDefault="00072915" w:rsidP="00072915">
      <w:pPr>
        <w:jc w:val="both"/>
        <w:rPr>
          <w:ins w:id="4505" w:author="Ram Shrestha" w:date="2014-02-16T01:12:00Z"/>
          <w:rFonts w:ascii="Cambria" w:hAnsi="Cambria"/>
          <w:noProof/>
          <w:rPrChange w:id="4506" w:author="Ram Shrestha" w:date="2014-02-16T01:12:00Z">
            <w:rPr>
              <w:ins w:id="4507" w:author="Ram Shrestha" w:date="2014-02-16T01:12:00Z"/>
            </w:rPr>
          </w:rPrChange>
        </w:rPr>
        <w:pPrChange w:id="4508" w:author="Ram Shrestha" w:date="2014-02-16T01:12:00Z">
          <w:pPr>
            <w:ind w:left="720" w:hanging="720"/>
            <w:jc w:val="both"/>
          </w:pPr>
        </w:pPrChange>
      </w:pPr>
      <w:ins w:id="4509" w:author="Ram Shrestha" w:date="2014-02-16T01:12:00Z">
        <w:r w:rsidRPr="00072915">
          <w:rPr>
            <w:rFonts w:ascii="Cambria" w:hAnsi="Cambria"/>
            <w:noProof/>
            <w:rPrChange w:id="4510" w:author="Ram Shrestha" w:date="2014-02-16T01:12:00Z">
              <w:rPr/>
            </w:rPrChange>
          </w:rPr>
          <w:t xml:space="preserve">Vacca, JP, Dorsey, BD, Schleif, WA, Levin, RB, McDaniel, SL, Darke, PL, Zugay, J, Quintero, JC, Blahy, OM, Roth, E (1994) L-735,524: an orally bioavailable human immunodeficiency virus type 1 protease inhibitor. </w:t>
        </w:r>
        <w:r w:rsidRPr="00072915">
          <w:rPr>
            <w:rFonts w:ascii="Cambria" w:hAnsi="Cambria"/>
            <w:i/>
            <w:noProof/>
            <w:rPrChange w:id="4511" w:author="Ram Shrestha" w:date="2014-02-16T01:12:00Z">
              <w:rPr/>
            </w:rPrChange>
          </w:rPr>
          <w:t>Proceedings of the National Academy of Sciences</w:t>
        </w:r>
        <w:r w:rsidRPr="00072915">
          <w:rPr>
            <w:rFonts w:ascii="Cambria" w:hAnsi="Cambria"/>
            <w:noProof/>
            <w:rPrChange w:id="4512" w:author="Ram Shrestha" w:date="2014-02-16T01:12:00Z">
              <w:rPr/>
            </w:rPrChange>
          </w:rPr>
          <w:t xml:space="preserve"> </w:t>
        </w:r>
        <w:r w:rsidRPr="00072915">
          <w:rPr>
            <w:rFonts w:ascii="Cambria" w:hAnsi="Cambria"/>
            <w:b/>
            <w:noProof/>
            <w:rPrChange w:id="4513" w:author="Ram Shrestha" w:date="2014-02-16T01:12:00Z">
              <w:rPr/>
            </w:rPrChange>
          </w:rPr>
          <w:t>91</w:t>
        </w:r>
        <w:r w:rsidRPr="00072915">
          <w:rPr>
            <w:rFonts w:ascii="Cambria" w:hAnsi="Cambria"/>
            <w:noProof/>
            <w:rPrChange w:id="4514" w:author="Ram Shrestha" w:date="2014-02-16T01:12:00Z">
              <w:rPr/>
            </w:rPrChange>
          </w:rPr>
          <w:t>: 4096-4100.</w:t>
        </w:r>
      </w:ins>
    </w:p>
    <w:p w:rsidR="00072915" w:rsidRPr="00072915" w:rsidRDefault="00072915" w:rsidP="00072915">
      <w:pPr>
        <w:jc w:val="both"/>
        <w:rPr>
          <w:ins w:id="4515" w:author="Ram Shrestha" w:date="2014-02-16T01:12:00Z"/>
          <w:rFonts w:ascii="Cambria" w:hAnsi="Cambria"/>
          <w:noProof/>
          <w:rPrChange w:id="4516" w:author="Ram Shrestha" w:date="2014-02-16T01:12:00Z">
            <w:rPr>
              <w:ins w:id="4517" w:author="Ram Shrestha" w:date="2014-02-16T01:12:00Z"/>
            </w:rPr>
          </w:rPrChange>
        </w:rPr>
        <w:pPrChange w:id="4518" w:author="Ram Shrestha" w:date="2014-02-16T01:12:00Z">
          <w:pPr>
            <w:ind w:left="720" w:hanging="720"/>
            <w:jc w:val="both"/>
          </w:pPr>
        </w:pPrChange>
      </w:pPr>
      <w:ins w:id="4519" w:author="Ram Shrestha" w:date="2014-02-16T01:12:00Z">
        <w:r w:rsidRPr="00072915">
          <w:rPr>
            <w:rFonts w:ascii="Cambria" w:hAnsi="Cambria"/>
            <w:noProof/>
            <w:rPrChange w:id="4520" w:author="Ram Shrestha" w:date="2014-02-16T01:12:00Z">
              <w:rPr/>
            </w:rPrChange>
          </w:rPr>
          <w:t xml:space="preserve">Vacca, JP, Guare, JP, deSolms, SJ, Sanders, WM, Giuliani, EA, Young, SD, Darke, PL, Zugay, J, Sigal, IS, Schleif, WA, et al. (1991) L-687,908, a potent hydroxyethylene-containing HIV protease inhibitor. </w:t>
        </w:r>
        <w:r w:rsidRPr="00072915">
          <w:rPr>
            <w:rFonts w:ascii="Cambria" w:hAnsi="Cambria"/>
            <w:i/>
            <w:noProof/>
            <w:rPrChange w:id="4521" w:author="Ram Shrestha" w:date="2014-02-16T01:12:00Z">
              <w:rPr/>
            </w:rPrChange>
          </w:rPr>
          <w:t>J Med Chem</w:t>
        </w:r>
        <w:r w:rsidRPr="00072915">
          <w:rPr>
            <w:rFonts w:ascii="Cambria" w:hAnsi="Cambria"/>
            <w:noProof/>
            <w:rPrChange w:id="4522" w:author="Ram Shrestha" w:date="2014-02-16T01:12:00Z">
              <w:rPr/>
            </w:rPrChange>
          </w:rPr>
          <w:t xml:space="preserve"> </w:t>
        </w:r>
        <w:r w:rsidRPr="00072915">
          <w:rPr>
            <w:rFonts w:ascii="Cambria" w:hAnsi="Cambria"/>
            <w:b/>
            <w:noProof/>
            <w:rPrChange w:id="4523" w:author="Ram Shrestha" w:date="2014-02-16T01:12:00Z">
              <w:rPr/>
            </w:rPrChange>
          </w:rPr>
          <w:t>34</w:t>
        </w:r>
        <w:r w:rsidRPr="00072915">
          <w:rPr>
            <w:rFonts w:ascii="Cambria" w:hAnsi="Cambria"/>
            <w:noProof/>
            <w:rPrChange w:id="4524" w:author="Ram Shrestha" w:date="2014-02-16T01:12:00Z">
              <w:rPr/>
            </w:rPrChange>
          </w:rPr>
          <w:t>: 1225-1228.</w:t>
        </w:r>
      </w:ins>
    </w:p>
    <w:p w:rsidR="00072915" w:rsidRPr="00072915" w:rsidRDefault="00072915" w:rsidP="00072915">
      <w:pPr>
        <w:jc w:val="both"/>
        <w:rPr>
          <w:ins w:id="4525" w:author="Ram Shrestha" w:date="2014-02-16T01:12:00Z"/>
          <w:rFonts w:ascii="Cambria" w:hAnsi="Cambria"/>
          <w:noProof/>
          <w:rPrChange w:id="4526" w:author="Ram Shrestha" w:date="2014-02-16T01:12:00Z">
            <w:rPr>
              <w:ins w:id="4527" w:author="Ram Shrestha" w:date="2014-02-16T01:12:00Z"/>
            </w:rPr>
          </w:rPrChange>
        </w:rPr>
        <w:pPrChange w:id="4528" w:author="Ram Shrestha" w:date="2014-02-16T01:12:00Z">
          <w:pPr>
            <w:ind w:left="720" w:hanging="720"/>
            <w:jc w:val="both"/>
          </w:pPr>
        </w:pPrChange>
      </w:pPr>
      <w:ins w:id="4529" w:author="Ram Shrestha" w:date="2014-02-16T01:12:00Z">
        <w:r w:rsidRPr="00072915">
          <w:rPr>
            <w:rFonts w:ascii="Cambria" w:hAnsi="Cambria"/>
            <w:noProof/>
            <w:rPrChange w:id="4530" w:author="Ram Shrestha" w:date="2014-02-16T01:12:00Z">
              <w:rPr/>
            </w:rPrChange>
          </w:rPr>
          <w:t xml:space="preserve">Vallari, A, Holzmayer, V, Harris, B, Yamaguchi, J, Ngansop, C, Makamche, F, Mbanya, D, Kaptué, L, Ndembi, N, Gürtler, L, Devare, S, Brennan, CA (2011) Confirmation of Putative HIV-1 Group P in Cameroon. </w:t>
        </w:r>
        <w:r w:rsidRPr="00072915">
          <w:rPr>
            <w:rFonts w:ascii="Cambria" w:hAnsi="Cambria"/>
            <w:i/>
            <w:noProof/>
            <w:rPrChange w:id="4531" w:author="Ram Shrestha" w:date="2014-02-16T01:12:00Z">
              <w:rPr/>
            </w:rPrChange>
          </w:rPr>
          <w:t>Journal of Virology</w:t>
        </w:r>
        <w:r w:rsidRPr="00072915">
          <w:rPr>
            <w:rFonts w:ascii="Cambria" w:hAnsi="Cambria"/>
            <w:noProof/>
            <w:rPrChange w:id="4532" w:author="Ram Shrestha" w:date="2014-02-16T01:12:00Z">
              <w:rPr/>
            </w:rPrChange>
          </w:rPr>
          <w:t xml:space="preserve"> </w:t>
        </w:r>
        <w:r w:rsidRPr="00072915">
          <w:rPr>
            <w:rFonts w:ascii="Cambria" w:hAnsi="Cambria"/>
            <w:b/>
            <w:noProof/>
            <w:rPrChange w:id="4533" w:author="Ram Shrestha" w:date="2014-02-16T01:12:00Z">
              <w:rPr/>
            </w:rPrChange>
          </w:rPr>
          <w:t>85</w:t>
        </w:r>
        <w:r w:rsidRPr="00072915">
          <w:rPr>
            <w:rFonts w:ascii="Cambria" w:hAnsi="Cambria"/>
            <w:noProof/>
            <w:rPrChange w:id="4534" w:author="Ram Shrestha" w:date="2014-02-16T01:12:00Z">
              <w:rPr/>
            </w:rPrChange>
          </w:rPr>
          <w:t>: 1403-1407.</w:t>
        </w:r>
      </w:ins>
    </w:p>
    <w:p w:rsidR="00072915" w:rsidRPr="00072915" w:rsidRDefault="00072915" w:rsidP="00072915">
      <w:pPr>
        <w:jc w:val="both"/>
        <w:rPr>
          <w:ins w:id="4535" w:author="Ram Shrestha" w:date="2014-02-16T01:12:00Z"/>
          <w:rFonts w:ascii="Cambria" w:hAnsi="Cambria"/>
          <w:noProof/>
          <w:rPrChange w:id="4536" w:author="Ram Shrestha" w:date="2014-02-16T01:12:00Z">
            <w:rPr>
              <w:ins w:id="4537" w:author="Ram Shrestha" w:date="2014-02-16T01:12:00Z"/>
            </w:rPr>
          </w:rPrChange>
        </w:rPr>
        <w:pPrChange w:id="4538" w:author="Ram Shrestha" w:date="2014-02-16T01:12:00Z">
          <w:pPr>
            <w:ind w:left="720" w:hanging="720"/>
            <w:jc w:val="both"/>
          </w:pPr>
        </w:pPrChange>
      </w:pPr>
      <w:ins w:id="4539" w:author="Ram Shrestha" w:date="2014-02-16T01:12:00Z">
        <w:r w:rsidRPr="00072915">
          <w:rPr>
            <w:rFonts w:ascii="Cambria" w:hAnsi="Cambria"/>
            <w:noProof/>
            <w:rPrChange w:id="4540" w:author="Ram Shrestha" w:date="2014-02-16T01:12:00Z">
              <w:rPr/>
            </w:rPrChange>
          </w:rPr>
          <w: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t>
        </w:r>
        <w:r w:rsidRPr="00072915">
          <w:rPr>
            <w:rFonts w:ascii="Cambria" w:hAnsi="Cambria"/>
            <w:i/>
            <w:noProof/>
            <w:rPrChange w:id="4541" w:author="Ram Shrestha" w:date="2014-02-16T01:12:00Z">
              <w:rPr/>
            </w:rPrChange>
          </w:rPr>
          <w:t>J Infect Dis</w:t>
        </w:r>
        <w:r w:rsidRPr="00072915">
          <w:rPr>
            <w:rFonts w:ascii="Cambria" w:hAnsi="Cambria"/>
            <w:noProof/>
            <w:rPrChange w:id="4542" w:author="Ram Shrestha" w:date="2014-02-16T01:12:00Z">
              <w:rPr/>
            </w:rPrChange>
          </w:rPr>
          <w:t xml:space="preserve"> </w:t>
        </w:r>
        <w:r w:rsidRPr="00072915">
          <w:rPr>
            <w:rFonts w:ascii="Cambria" w:hAnsi="Cambria"/>
            <w:b/>
            <w:noProof/>
            <w:rPrChange w:id="4543" w:author="Ram Shrestha" w:date="2014-02-16T01:12:00Z">
              <w:rPr/>
            </w:rPrChange>
          </w:rPr>
          <w:t>171</w:t>
        </w:r>
        <w:r w:rsidRPr="00072915">
          <w:rPr>
            <w:rFonts w:ascii="Cambria" w:hAnsi="Cambria"/>
            <w:noProof/>
            <w:rPrChange w:id="4544" w:author="Ram Shrestha" w:date="2014-02-16T01:12:00Z">
              <w:rPr/>
            </w:rPrChange>
          </w:rPr>
          <w:t>: 1166-1171.</w:t>
        </w:r>
      </w:ins>
    </w:p>
    <w:p w:rsidR="00072915" w:rsidRPr="00072915" w:rsidRDefault="00072915" w:rsidP="00072915">
      <w:pPr>
        <w:jc w:val="both"/>
        <w:rPr>
          <w:ins w:id="4545" w:author="Ram Shrestha" w:date="2014-02-16T01:12:00Z"/>
          <w:rFonts w:ascii="Cambria" w:hAnsi="Cambria"/>
          <w:noProof/>
          <w:rPrChange w:id="4546" w:author="Ram Shrestha" w:date="2014-02-16T01:12:00Z">
            <w:rPr>
              <w:ins w:id="4547" w:author="Ram Shrestha" w:date="2014-02-16T01:12:00Z"/>
            </w:rPr>
          </w:rPrChange>
        </w:rPr>
        <w:pPrChange w:id="4548" w:author="Ram Shrestha" w:date="2014-02-16T01:12:00Z">
          <w:pPr>
            <w:ind w:left="720" w:hanging="720"/>
            <w:jc w:val="both"/>
          </w:pPr>
        </w:pPrChange>
      </w:pPr>
      <w:ins w:id="4549" w:author="Ram Shrestha" w:date="2014-02-16T01:12:00Z">
        <w:r w:rsidRPr="00072915">
          <w:rPr>
            <w:rFonts w:ascii="Cambria" w:hAnsi="Cambria"/>
            <w:noProof/>
            <w:rPrChange w:id="4550" w:author="Ram Shrestha" w:date="2014-02-16T01:12:00Z">
              <w:rPr/>
            </w:rPrChange>
          </w:rPr>
          <w:t xml:space="preserve">Van Vaerenbergh, K (2001) Study of the impact of HIV genotypic drug resistance testing on therapy efficacy. </w:t>
        </w:r>
        <w:r w:rsidRPr="00072915">
          <w:rPr>
            <w:rFonts w:ascii="Cambria" w:hAnsi="Cambria"/>
            <w:i/>
            <w:noProof/>
            <w:rPrChange w:id="4551" w:author="Ram Shrestha" w:date="2014-02-16T01:12:00Z">
              <w:rPr/>
            </w:rPrChange>
          </w:rPr>
          <w:t>Verhandelingen - Koninklijke Academie voor Geneeskunde van België</w:t>
        </w:r>
        <w:r w:rsidRPr="00072915">
          <w:rPr>
            <w:rFonts w:ascii="Cambria" w:hAnsi="Cambria"/>
            <w:noProof/>
            <w:rPrChange w:id="4552" w:author="Ram Shrestha" w:date="2014-02-16T01:12:00Z">
              <w:rPr/>
            </w:rPrChange>
          </w:rPr>
          <w:t xml:space="preserve"> </w:t>
        </w:r>
        <w:r w:rsidRPr="00072915">
          <w:rPr>
            <w:rFonts w:ascii="Cambria" w:hAnsi="Cambria"/>
            <w:b/>
            <w:noProof/>
            <w:rPrChange w:id="4553" w:author="Ram Shrestha" w:date="2014-02-16T01:12:00Z">
              <w:rPr/>
            </w:rPrChange>
          </w:rPr>
          <w:t>63</w:t>
        </w:r>
        <w:r w:rsidRPr="00072915">
          <w:rPr>
            <w:rFonts w:ascii="Cambria" w:hAnsi="Cambria"/>
            <w:noProof/>
            <w:rPrChange w:id="4554" w:author="Ram Shrestha" w:date="2014-02-16T01:12:00Z">
              <w:rPr/>
            </w:rPrChange>
          </w:rPr>
          <w:t>: 447-473.</w:t>
        </w:r>
      </w:ins>
    </w:p>
    <w:p w:rsidR="00072915" w:rsidRPr="00072915" w:rsidRDefault="00072915" w:rsidP="00072915">
      <w:pPr>
        <w:jc w:val="both"/>
        <w:rPr>
          <w:ins w:id="4555" w:author="Ram Shrestha" w:date="2014-02-16T01:12:00Z"/>
          <w:rFonts w:ascii="Cambria" w:hAnsi="Cambria"/>
          <w:noProof/>
          <w:rPrChange w:id="4556" w:author="Ram Shrestha" w:date="2014-02-16T01:12:00Z">
            <w:rPr>
              <w:ins w:id="4557" w:author="Ram Shrestha" w:date="2014-02-16T01:12:00Z"/>
            </w:rPr>
          </w:rPrChange>
        </w:rPr>
        <w:pPrChange w:id="4558" w:author="Ram Shrestha" w:date="2014-02-16T01:12:00Z">
          <w:pPr>
            <w:ind w:left="720" w:hanging="720"/>
            <w:jc w:val="both"/>
          </w:pPr>
        </w:pPrChange>
      </w:pPr>
      <w:ins w:id="4559" w:author="Ram Shrestha" w:date="2014-02-16T01:12:00Z">
        <w:r w:rsidRPr="00072915">
          <w:rPr>
            <w:rFonts w:ascii="Cambria" w:hAnsi="Cambria"/>
            <w:noProof/>
            <w:rPrChange w:id="4560" w:author="Ram Shrestha" w:date="2014-02-16T01:12:00Z">
              <w:rPr/>
            </w:rPrChange>
          </w:rPr>
          <w: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t>
        </w:r>
        <w:r w:rsidRPr="00072915">
          <w:rPr>
            <w:rFonts w:ascii="Cambria" w:hAnsi="Cambria"/>
            <w:i/>
            <w:noProof/>
            <w:rPrChange w:id="4561" w:author="Ram Shrestha" w:date="2014-02-16T01:12:00Z">
              <w:rPr/>
            </w:rPrChange>
          </w:rPr>
          <w:t>AIDS Res Hum Retroviruses</w:t>
        </w:r>
        <w:r w:rsidRPr="00072915">
          <w:rPr>
            <w:rFonts w:ascii="Cambria" w:hAnsi="Cambria"/>
            <w:noProof/>
            <w:rPrChange w:id="4562" w:author="Ram Shrestha" w:date="2014-02-16T01:12:00Z">
              <w:rPr/>
            </w:rPrChange>
          </w:rPr>
          <w:t xml:space="preserve"> </w:t>
        </w:r>
        <w:r w:rsidRPr="00072915">
          <w:rPr>
            <w:rFonts w:ascii="Cambria" w:hAnsi="Cambria"/>
            <w:b/>
            <w:noProof/>
            <w:rPrChange w:id="4563" w:author="Ram Shrestha" w:date="2014-02-16T01:12:00Z">
              <w:rPr/>
            </w:rPrChange>
          </w:rPr>
          <w:t>16</w:t>
        </w:r>
        <w:r w:rsidRPr="00072915">
          <w:rPr>
            <w:rFonts w:ascii="Cambria" w:hAnsi="Cambria"/>
            <w:noProof/>
            <w:rPrChange w:id="4564" w:author="Ram Shrestha" w:date="2014-02-16T01:12:00Z">
              <w:rPr/>
            </w:rPrChange>
          </w:rPr>
          <w:t>: 529-537.</w:t>
        </w:r>
      </w:ins>
    </w:p>
    <w:p w:rsidR="00072915" w:rsidRPr="00072915" w:rsidRDefault="00072915" w:rsidP="00072915">
      <w:pPr>
        <w:jc w:val="both"/>
        <w:rPr>
          <w:ins w:id="4565" w:author="Ram Shrestha" w:date="2014-02-16T01:12:00Z"/>
          <w:rFonts w:ascii="Cambria" w:hAnsi="Cambria"/>
          <w:noProof/>
          <w:rPrChange w:id="4566" w:author="Ram Shrestha" w:date="2014-02-16T01:12:00Z">
            <w:rPr>
              <w:ins w:id="4567" w:author="Ram Shrestha" w:date="2014-02-16T01:12:00Z"/>
            </w:rPr>
          </w:rPrChange>
        </w:rPr>
        <w:pPrChange w:id="4568" w:author="Ram Shrestha" w:date="2014-02-16T01:12:00Z">
          <w:pPr>
            <w:ind w:left="720" w:hanging="720"/>
            <w:jc w:val="both"/>
          </w:pPr>
        </w:pPrChange>
      </w:pPr>
      <w:ins w:id="4569" w:author="Ram Shrestha" w:date="2014-02-16T01:12:00Z">
        <w:r w:rsidRPr="00072915">
          <w:rPr>
            <w:rFonts w:ascii="Cambria" w:hAnsi="Cambria"/>
            <w:noProof/>
            <w:rPrChange w:id="4570" w:author="Ram Shrestha" w:date="2014-02-16T01:12:00Z">
              <w:rPr/>
            </w:rPrChange>
          </w:rPr>
          <w:t xml:space="preserve">VANDEN HAESEVELDE, MM, Peeters, M, JANNES, G, JANSSENS, W, VAN DER GROEN, G, SHARP, PM, SAMAN, E (1996) Sequence analysis of a highly divergent HIV-1-related lentivirus isolated from a wild captured chimpanzee. </w:t>
        </w:r>
        <w:r w:rsidRPr="00072915">
          <w:rPr>
            <w:rFonts w:ascii="Cambria" w:hAnsi="Cambria"/>
            <w:i/>
            <w:noProof/>
            <w:rPrChange w:id="4571" w:author="Ram Shrestha" w:date="2014-02-16T01:12:00Z">
              <w:rPr/>
            </w:rPrChange>
          </w:rPr>
          <w:t>Virology</w:t>
        </w:r>
        <w:r w:rsidRPr="00072915">
          <w:rPr>
            <w:rFonts w:ascii="Cambria" w:hAnsi="Cambria"/>
            <w:noProof/>
            <w:rPrChange w:id="4572" w:author="Ram Shrestha" w:date="2014-02-16T01:12:00Z">
              <w:rPr/>
            </w:rPrChange>
          </w:rPr>
          <w:t xml:space="preserve"> </w:t>
        </w:r>
        <w:r w:rsidRPr="00072915">
          <w:rPr>
            <w:rFonts w:ascii="Cambria" w:hAnsi="Cambria"/>
            <w:b/>
            <w:noProof/>
            <w:rPrChange w:id="4573" w:author="Ram Shrestha" w:date="2014-02-16T01:12:00Z">
              <w:rPr/>
            </w:rPrChange>
          </w:rPr>
          <w:t>221</w:t>
        </w:r>
        <w:r w:rsidRPr="00072915">
          <w:rPr>
            <w:rFonts w:ascii="Cambria" w:hAnsi="Cambria"/>
            <w:noProof/>
            <w:rPrChange w:id="4574" w:author="Ram Shrestha" w:date="2014-02-16T01:12:00Z">
              <w:rPr/>
            </w:rPrChange>
          </w:rPr>
          <w:t>: 346–350.</w:t>
        </w:r>
      </w:ins>
    </w:p>
    <w:p w:rsidR="00072915" w:rsidRPr="00072915" w:rsidRDefault="00072915" w:rsidP="00072915">
      <w:pPr>
        <w:jc w:val="both"/>
        <w:rPr>
          <w:ins w:id="4575" w:author="Ram Shrestha" w:date="2014-02-16T01:12:00Z"/>
          <w:rFonts w:ascii="Cambria" w:hAnsi="Cambria"/>
          <w:noProof/>
          <w:rPrChange w:id="4576" w:author="Ram Shrestha" w:date="2014-02-16T01:12:00Z">
            <w:rPr>
              <w:ins w:id="4577" w:author="Ram Shrestha" w:date="2014-02-16T01:12:00Z"/>
            </w:rPr>
          </w:rPrChange>
        </w:rPr>
        <w:pPrChange w:id="4578" w:author="Ram Shrestha" w:date="2014-02-16T01:12:00Z">
          <w:pPr>
            <w:ind w:left="720" w:hanging="720"/>
            <w:jc w:val="both"/>
          </w:pPr>
        </w:pPrChange>
      </w:pPr>
      <w:ins w:id="4579" w:author="Ram Shrestha" w:date="2014-02-16T01:12:00Z">
        <w:r w:rsidRPr="00072915">
          <w:rPr>
            <w:rFonts w:ascii="Cambria" w:hAnsi="Cambria"/>
            <w:noProof/>
            <w:rPrChange w:id="4580" w:author="Ram Shrestha" w:date="2014-02-16T01:12:00Z">
              <w:rPr/>
            </w:rPrChange>
          </w:rPr>
          <w:t xml:space="preserve">Varghese, V, Wang, E, Babrzadeh, F, Bachmann, MH, Shahriar, R, Liu, T, Mappala, SJ, Gharizadeh, B, Fessel, WJ, Katzenstein, D, Kassaye, S, Shafer, RW (2010) Nucleic acid template and the risk of a PCR-Induced HIV-1 drug resistance mutation. </w:t>
        </w:r>
        <w:r w:rsidRPr="00072915">
          <w:rPr>
            <w:rFonts w:ascii="Cambria" w:hAnsi="Cambria"/>
            <w:i/>
            <w:noProof/>
            <w:rPrChange w:id="4581" w:author="Ram Shrestha" w:date="2014-02-16T01:12:00Z">
              <w:rPr/>
            </w:rPrChange>
          </w:rPr>
          <w:t>PLoS One</w:t>
        </w:r>
        <w:r w:rsidRPr="00072915">
          <w:rPr>
            <w:rFonts w:ascii="Cambria" w:hAnsi="Cambria"/>
            <w:noProof/>
            <w:rPrChange w:id="4582" w:author="Ram Shrestha" w:date="2014-02-16T01:12:00Z">
              <w:rPr/>
            </w:rPrChange>
          </w:rPr>
          <w:t xml:space="preserve"> </w:t>
        </w:r>
        <w:r w:rsidRPr="00072915">
          <w:rPr>
            <w:rFonts w:ascii="Cambria" w:hAnsi="Cambria"/>
            <w:b/>
            <w:noProof/>
            <w:rPrChange w:id="4583" w:author="Ram Shrestha" w:date="2014-02-16T01:12:00Z">
              <w:rPr/>
            </w:rPrChange>
          </w:rPr>
          <w:t>5</w:t>
        </w:r>
        <w:r w:rsidRPr="00072915">
          <w:rPr>
            <w:rFonts w:ascii="Cambria" w:hAnsi="Cambria"/>
            <w:noProof/>
            <w:rPrChange w:id="4584" w:author="Ram Shrestha" w:date="2014-02-16T01:12:00Z">
              <w:rPr/>
            </w:rPrChange>
          </w:rPr>
          <w:t>: e10992.</w:t>
        </w:r>
      </w:ins>
    </w:p>
    <w:p w:rsidR="00072915" w:rsidRPr="00072915" w:rsidRDefault="00072915" w:rsidP="00072915">
      <w:pPr>
        <w:jc w:val="both"/>
        <w:rPr>
          <w:ins w:id="4585" w:author="Ram Shrestha" w:date="2014-02-16T01:12:00Z"/>
          <w:rFonts w:ascii="Cambria" w:hAnsi="Cambria"/>
          <w:noProof/>
          <w:rPrChange w:id="4586" w:author="Ram Shrestha" w:date="2014-02-16T01:12:00Z">
            <w:rPr>
              <w:ins w:id="4587" w:author="Ram Shrestha" w:date="2014-02-16T01:12:00Z"/>
            </w:rPr>
          </w:rPrChange>
        </w:rPr>
        <w:pPrChange w:id="4588" w:author="Ram Shrestha" w:date="2014-02-16T01:12:00Z">
          <w:pPr>
            <w:ind w:left="720" w:hanging="720"/>
            <w:jc w:val="both"/>
          </w:pPr>
        </w:pPrChange>
      </w:pPr>
      <w:ins w:id="4589" w:author="Ram Shrestha" w:date="2014-02-16T01:12:00Z">
        <w:r w:rsidRPr="00072915">
          <w:rPr>
            <w:rFonts w:ascii="Cambria" w:hAnsi="Cambria"/>
            <w:noProof/>
            <w:rPrChange w:id="4590" w:author="Ram Shrestha" w:date="2014-02-16T01:12:00Z">
              <w:rPr/>
            </w:rPrChange>
          </w:rPr>
          <w:t xml:space="preserve">Vella, S, Schwartlander, B, Sow, SP, Eholie, SP, Murphy, RL (2012) The history of antiretroviral therapy and of its implementation in resource-limited areas of the world. </w:t>
        </w:r>
        <w:r w:rsidRPr="00072915">
          <w:rPr>
            <w:rFonts w:ascii="Cambria" w:hAnsi="Cambria"/>
            <w:i/>
            <w:noProof/>
            <w:rPrChange w:id="4591" w:author="Ram Shrestha" w:date="2014-02-16T01:12:00Z">
              <w:rPr/>
            </w:rPrChange>
          </w:rPr>
          <w:t>AIDS</w:t>
        </w:r>
        <w:r w:rsidRPr="00072915">
          <w:rPr>
            <w:rFonts w:ascii="Cambria" w:hAnsi="Cambria"/>
            <w:noProof/>
            <w:rPrChange w:id="4592" w:author="Ram Shrestha" w:date="2014-02-16T01:12:00Z">
              <w:rPr/>
            </w:rPrChange>
          </w:rPr>
          <w:t xml:space="preserve"> </w:t>
        </w:r>
        <w:r w:rsidRPr="00072915">
          <w:rPr>
            <w:rFonts w:ascii="Cambria" w:hAnsi="Cambria"/>
            <w:b/>
            <w:noProof/>
            <w:rPrChange w:id="4593" w:author="Ram Shrestha" w:date="2014-02-16T01:12:00Z">
              <w:rPr/>
            </w:rPrChange>
          </w:rPr>
          <w:t>26</w:t>
        </w:r>
        <w:r w:rsidRPr="00072915">
          <w:rPr>
            <w:rFonts w:ascii="Cambria" w:hAnsi="Cambria"/>
            <w:noProof/>
            <w:rPrChange w:id="4594" w:author="Ram Shrestha" w:date="2014-02-16T01:12:00Z">
              <w:rPr/>
            </w:rPrChange>
          </w:rPr>
          <w:t>: 1231-1241.</w:t>
        </w:r>
      </w:ins>
    </w:p>
    <w:p w:rsidR="00072915" w:rsidRPr="00072915" w:rsidRDefault="00072915" w:rsidP="00072915">
      <w:pPr>
        <w:jc w:val="both"/>
        <w:rPr>
          <w:ins w:id="4595" w:author="Ram Shrestha" w:date="2014-02-16T01:12:00Z"/>
          <w:rFonts w:ascii="Cambria" w:hAnsi="Cambria"/>
          <w:noProof/>
          <w:rPrChange w:id="4596" w:author="Ram Shrestha" w:date="2014-02-16T01:12:00Z">
            <w:rPr>
              <w:ins w:id="4597" w:author="Ram Shrestha" w:date="2014-02-16T01:12:00Z"/>
            </w:rPr>
          </w:rPrChange>
        </w:rPr>
        <w:pPrChange w:id="4598" w:author="Ram Shrestha" w:date="2014-02-16T01:12:00Z">
          <w:pPr>
            <w:ind w:left="720" w:hanging="720"/>
            <w:jc w:val="both"/>
          </w:pPr>
        </w:pPrChange>
      </w:pPr>
      <w:ins w:id="4599" w:author="Ram Shrestha" w:date="2014-02-16T01:12:00Z">
        <w:r w:rsidRPr="00072915">
          <w:rPr>
            <w:rFonts w:ascii="Cambria" w:hAnsi="Cambria"/>
            <w:noProof/>
            <w:rPrChange w:id="4600" w:author="Ram Shrestha" w:date="2014-02-16T01:12:00Z">
              <w:rPr/>
            </w:rPrChange>
          </w:rPr>
          <w: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t>
        </w:r>
        <w:r w:rsidRPr="00072915">
          <w:rPr>
            <w:rFonts w:ascii="Cambria" w:hAnsi="Cambria"/>
            <w:i/>
            <w:noProof/>
            <w:rPrChange w:id="4601" w:author="Ram Shrestha" w:date="2014-02-16T01:12:00Z">
              <w:rPr/>
            </w:rPrChange>
          </w:rPr>
          <w:t>N Engl J Med</w:t>
        </w:r>
        <w:r w:rsidRPr="00072915">
          <w:rPr>
            <w:rFonts w:ascii="Cambria" w:hAnsi="Cambria"/>
            <w:noProof/>
            <w:rPrChange w:id="4602" w:author="Ram Shrestha" w:date="2014-02-16T01:12:00Z">
              <w:rPr/>
            </w:rPrChange>
          </w:rPr>
          <w:t xml:space="preserve"> </w:t>
        </w:r>
        <w:r w:rsidRPr="00072915">
          <w:rPr>
            <w:rFonts w:ascii="Cambria" w:hAnsi="Cambria"/>
            <w:b/>
            <w:noProof/>
            <w:rPrChange w:id="4603" w:author="Ram Shrestha" w:date="2014-02-16T01:12:00Z">
              <w:rPr/>
            </w:rPrChange>
          </w:rPr>
          <w:t>333</w:t>
        </w:r>
        <w:r w:rsidRPr="00072915">
          <w:rPr>
            <w:rFonts w:ascii="Cambria" w:hAnsi="Cambria"/>
            <w:noProof/>
            <w:rPrChange w:id="4604" w:author="Ram Shrestha" w:date="2014-02-16T01:12:00Z">
              <w:rPr/>
            </w:rPrChange>
          </w:rPr>
          <w:t>: 401-407.</w:t>
        </w:r>
      </w:ins>
    </w:p>
    <w:p w:rsidR="00072915" w:rsidRPr="00072915" w:rsidRDefault="00072915" w:rsidP="00072915">
      <w:pPr>
        <w:jc w:val="both"/>
        <w:rPr>
          <w:ins w:id="4605" w:author="Ram Shrestha" w:date="2014-02-16T01:12:00Z"/>
          <w:rFonts w:ascii="Cambria" w:hAnsi="Cambria"/>
          <w:noProof/>
          <w:rPrChange w:id="4606" w:author="Ram Shrestha" w:date="2014-02-16T01:12:00Z">
            <w:rPr>
              <w:ins w:id="4607" w:author="Ram Shrestha" w:date="2014-02-16T01:12:00Z"/>
            </w:rPr>
          </w:rPrChange>
        </w:rPr>
        <w:pPrChange w:id="4608" w:author="Ram Shrestha" w:date="2014-02-16T01:12:00Z">
          <w:pPr>
            <w:ind w:left="720" w:hanging="720"/>
            <w:jc w:val="both"/>
          </w:pPr>
        </w:pPrChange>
      </w:pPr>
      <w:ins w:id="4609" w:author="Ram Shrestha" w:date="2014-02-16T01:12:00Z">
        <w:r w:rsidRPr="00072915">
          <w:rPr>
            <w:rFonts w:ascii="Cambria" w:hAnsi="Cambria"/>
            <w:noProof/>
            <w:rPrChange w:id="4610" w:author="Ram Shrestha" w:date="2014-02-16T01:12:00Z">
              <w:rPr/>
            </w:rPrChange>
          </w:rPr>
          <w: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t>
        </w:r>
        <w:r w:rsidRPr="00072915">
          <w:rPr>
            <w:rFonts w:ascii="Cambria" w:hAnsi="Cambria"/>
            <w:i/>
            <w:noProof/>
            <w:rPrChange w:id="4611" w:author="Ram Shrestha" w:date="2014-02-16T01:12:00Z">
              <w:rPr/>
            </w:rPrChange>
          </w:rPr>
          <w:t>N Engl J Med</w:t>
        </w:r>
        <w:r w:rsidRPr="00072915">
          <w:rPr>
            <w:rFonts w:ascii="Cambria" w:hAnsi="Cambria"/>
            <w:noProof/>
            <w:rPrChange w:id="4612" w:author="Ram Shrestha" w:date="2014-02-16T01:12:00Z">
              <w:rPr/>
            </w:rPrChange>
          </w:rPr>
          <w:t xml:space="preserve"> </w:t>
        </w:r>
        <w:r w:rsidRPr="00072915">
          <w:rPr>
            <w:rFonts w:ascii="Cambria" w:hAnsi="Cambria"/>
            <w:b/>
            <w:noProof/>
            <w:rPrChange w:id="4613" w:author="Ram Shrestha" w:date="2014-02-16T01:12:00Z">
              <w:rPr/>
            </w:rPrChange>
          </w:rPr>
          <w:t>322</w:t>
        </w:r>
        <w:r w:rsidRPr="00072915">
          <w:rPr>
            <w:rFonts w:ascii="Cambria" w:hAnsi="Cambria"/>
            <w:noProof/>
            <w:rPrChange w:id="4614" w:author="Ram Shrestha" w:date="2014-02-16T01:12:00Z">
              <w:rPr/>
            </w:rPrChange>
          </w:rPr>
          <w:t>: 941-949.</w:t>
        </w:r>
      </w:ins>
    </w:p>
    <w:p w:rsidR="00072915" w:rsidRPr="00072915" w:rsidRDefault="00072915" w:rsidP="00072915">
      <w:pPr>
        <w:jc w:val="both"/>
        <w:rPr>
          <w:ins w:id="4615" w:author="Ram Shrestha" w:date="2014-02-16T01:12:00Z"/>
          <w:rFonts w:ascii="Cambria" w:hAnsi="Cambria"/>
          <w:noProof/>
          <w:rPrChange w:id="4616" w:author="Ram Shrestha" w:date="2014-02-16T01:12:00Z">
            <w:rPr>
              <w:ins w:id="4617" w:author="Ram Shrestha" w:date="2014-02-16T01:12:00Z"/>
            </w:rPr>
          </w:rPrChange>
        </w:rPr>
        <w:pPrChange w:id="4618" w:author="Ram Shrestha" w:date="2014-02-16T01:12:00Z">
          <w:pPr>
            <w:ind w:left="720" w:hanging="720"/>
            <w:jc w:val="both"/>
          </w:pPr>
        </w:pPrChange>
      </w:pPr>
      <w:ins w:id="4619" w:author="Ram Shrestha" w:date="2014-02-16T01:12:00Z">
        <w:r w:rsidRPr="00072915">
          <w:rPr>
            <w:rFonts w:ascii="Cambria" w:hAnsi="Cambria"/>
            <w:noProof/>
            <w:rPrChange w:id="4620" w:author="Ram Shrestha" w:date="2014-02-16T01:12:00Z">
              <w:rPr/>
            </w:rPrChange>
          </w:rPr>
          <w:t xml:space="preserve">von Schwedler, U, Song, J, Aiken, C, Trono, D (1993) Vif is crucial for human immunodeficiency virus type 1 proviral DNA synthesis in infected cells. </w:t>
        </w:r>
        <w:r w:rsidRPr="00072915">
          <w:rPr>
            <w:rFonts w:ascii="Cambria" w:hAnsi="Cambria"/>
            <w:i/>
            <w:noProof/>
            <w:rPrChange w:id="4621" w:author="Ram Shrestha" w:date="2014-02-16T01:12:00Z">
              <w:rPr/>
            </w:rPrChange>
          </w:rPr>
          <w:t>Journal of virology</w:t>
        </w:r>
        <w:r w:rsidRPr="00072915">
          <w:rPr>
            <w:rFonts w:ascii="Cambria" w:hAnsi="Cambria"/>
            <w:noProof/>
            <w:rPrChange w:id="4622" w:author="Ram Shrestha" w:date="2014-02-16T01:12:00Z">
              <w:rPr/>
            </w:rPrChange>
          </w:rPr>
          <w:t xml:space="preserve"> </w:t>
        </w:r>
        <w:r w:rsidRPr="00072915">
          <w:rPr>
            <w:rFonts w:ascii="Cambria" w:hAnsi="Cambria"/>
            <w:b/>
            <w:noProof/>
            <w:rPrChange w:id="4623" w:author="Ram Shrestha" w:date="2014-02-16T01:12:00Z">
              <w:rPr/>
            </w:rPrChange>
          </w:rPr>
          <w:t>67</w:t>
        </w:r>
        <w:r w:rsidRPr="00072915">
          <w:rPr>
            <w:rFonts w:ascii="Cambria" w:hAnsi="Cambria"/>
            <w:noProof/>
            <w:rPrChange w:id="4624" w:author="Ram Shrestha" w:date="2014-02-16T01:12:00Z">
              <w:rPr/>
            </w:rPrChange>
          </w:rPr>
          <w:t>: 4945-4955.</w:t>
        </w:r>
      </w:ins>
    </w:p>
    <w:p w:rsidR="00072915" w:rsidRPr="00072915" w:rsidRDefault="00072915" w:rsidP="00072915">
      <w:pPr>
        <w:jc w:val="both"/>
        <w:rPr>
          <w:ins w:id="4625" w:author="Ram Shrestha" w:date="2014-02-16T01:12:00Z"/>
          <w:rFonts w:ascii="Cambria" w:hAnsi="Cambria"/>
          <w:noProof/>
          <w:rPrChange w:id="4626" w:author="Ram Shrestha" w:date="2014-02-16T01:12:00Z">
            <w:rPr>
              <w:ins w:id="4627" w:author="Ram Shrestha" w:date="2014-02-16T01:12:00Z"/>
            </w:rPr>
          </w:rPrChange>
        </w:rPr>
        <w:pPrChange w:id="4628" w:author="Ram Shrestha" w:date="2014-02-16T01:12:00Z">
          <w:pPr>
            <w:ind w:left="720" w:hanging="720"/>
            <w:jc w:val="both"/>
          </w:pPr>
        </w:pPrChange>
      </w:pPr>
      <w:ins w:id="4629" w:author="Ram Shrestha" w:date="2014-02-16T01:12:00Z">
        <w:r w:rsidRPr="00072915">
          <w:rPr>
            <w:rFonts w:ascii="Cambria" w:hAnsi="Cambria"/>
            <w:noProof/>
            <w:rPrChange w:id="4630" w:author="Ram Shrestha" w:date="2014-02-16T01:12:00Z">
              <w:rPr/>
            </w:rPrChange>
          </w:rPr>
          <w:t xml:space="preserve">Wain-Hobson, S, Sonigo, P, Danos, O, Cole, S, Alizon, M (1985) Nucleotide sequence of the AIDS virus, LAV. </w:t>
        </w:r>
        <w:r w:rsidRPr="00072915">
          <w:rPr>
            <w:rFonts w:ascii="Cambria" w:hAnsi="Cambria"/>
            <w:i/>
            <w:noProof/>
            <w:rPrChange w:id="4631" w:author="Ram Shrestha" w:date="2014-02-16T01:12:00Z">
              <w:rPr/>
            </w:rPrChange>
          </w:rPr>
          <w:t>Cell</w:t>
        </w:r>
        <w:r w:rsidRPr="00072915">
          <w:rPr>
            <w:rFonts w:ascii="Cambria" w:hAnsi="Cambria"/>
            <w:noProof/>
            <w:rPrChange w:id="4632" w:author="Ram Shrestha" w:date="2014-02-16T01:12:00Z">
              <w:rPr/>
            </w:rPrChange>
          </w:rPr>
          <w:t xml:space="preserve"> </w:t>
        </w:r>
        <w:r w:rsidRPr="00072915">
          <w:rPr>
            <w:rFonts w:ascii="Cambria" w:hAnsi="Cambria"/>
            <w:b/>
            <w:noProof/>
            <w:rPrChange w:id="4633" w:author="Ram Shrestha" w:date="2014-02-16T01:12:00Z">
              <w:rPr/>
            </w:rPrChange>
          </w:rPr>
          <w:t>40</w:t>
        </w:r>
        <w:r w:rsidRPr="00072915">
          <w:rPr>
            <w:rFonts w:ascii="Cambria" w:hAnsi="Cambria"/>
            <w:noProof/>
            <w:rPrChange w:id="4634" w:author="Ram Shrestha" w:date="2014-02-16T01:12:00Z">
              <w:rPr/>
            </w:rPrChange>
          </w:rPr>
          <w:t>: 9–17.</w:t>
        </w:r>
      </w:ins>
    </w:p>
    <w:p w:rsidR="00072915" w:rsidRPr="00072915" w:rsidRDefault="00072915" w:rsidP="00072915">
      <w:pPr>
        <w:jc w:val="both"/>
        <w:rPr>
          <w:ins w:id="4635" w:author="Ram Shrestha" w:date="2014-02-16T01:12:00Z"/>
          <w:rFonts w:ascii="Cambria" w:hAnsi="Cambria"/>
          <w:noProof/>
          <w:rPrChange w:id="4636" w:author="Ram Shrestha" w:date="2014-02-16T01:12:00Z">
            <w:rPr>
              <w:ins w:id="4637" w:author="Ram Shrestha" w:date="2014-02-16T01:12:00Z"/>
            </w:rPr>
          </w:rPrChange>
        </w:rPr>
        <w:pPrChange w:id="4638" w:author="Ram Shrestha" w:date="2014-02-16T01:12:00Z">
          <w:pPr>
            <w:ind w:left="720" w:hanging="720"/>
            <w:jc w:val="both"/>
          </w:pPr>
        </w:pPrChange>
      </w:pPr>
      <w:ins w:id="4639" w:author="Ram Shrestha" w:date="2014-02-16T01:12:00Z">
        <w:r w:rsidRPr="00072915">
          <w:rPr>
            <w:rFonts w:ascii="Cambria" w:hAnsi="Cambria"/>
            <w:noProof/>
            <w:rPrChange w:id="4640" w:author="Ram Shrestha" w:date="2014-02-16T01:12:00Z">
              <w:rPr/>
            </w:rPrChange>
          </w:rPr>
          <w:t xml:space="preserve">Wang, C, Mitsuya, Y, Gharizadeh, B, Ronaghi, M, Shafer, RW (2007) Characterization of mutation spectra with ultra-deep pyrosequencing: application to HIV-1 drug resistance. </w:t>
        </w:r>
        <w:r w:rsidRPr="00072915">
          <w:rPr>
            <w:rFonts w:ascii="Cambria" w:hAnsi="Cambria"/>
            <w:i/>
            <w:noProof/>
            <w:rPrChange w:id="4641" w:author="Ram Shrestha" w:date="2014-02-16T01:12:00Z">
              <w:rPr/>
            </w:rPrChange>
          </w:rPr>
          <w:t>Genome Res</w:t>
        </w:r>
        <w:r w:rsidRPr="00072915">
          <w:rPr>
            <w:rFonts w:ascii="Cambria" w:hAnsi="Cambria"/>
            <w:noProof/>
            <w:rPrChange w:id="4642" w:author="Ram Shrestha" w:date="2014-02-16T01:12:00Z">
              <w:rPr/>
            </w:rPrChange>
          </w:rPr>
          <w:t xml:space="preserve"> </w:t>
        </w:r>
        <w:r w:rsidRPr="00072915">
          <w:rPr>
            <w:rFonts w:ascii="Cambria" w:hAnsi="Cambria"/>
            <w:b/>
            <w:noProof/>
            <w:rPrChange w:id="4643" w:author="Ram Shrestha" w:date="2014-02-16T01:12:00Z">
              <w:rPr/>
            </w:rPrChange>
          </w:rPr>
          <w:t>17</w:t>
        </w:r>
        <w:r w:rsidRPr="00072915">
          <w:rPr>
            <w:rFonts w:ascii="Cambria" w:hAnsi="Cambria"/>
            <w:noProof/>
            <w:rPrChange w:id="4644" w:author="Ram Shrestha" w:date="2014-02-16T01:12:00Z">
              <w:rPr/>
            </w:rPrChange>
          </w:rPr>
          <w:t>: 1195-1201.</w:t>
        </w:r>
      </w:ins>
    </w:p>
    <w:p w:rsidR="00072915" w:rsidRPr="00072915" w:rsidRDefault="00072915" w:rsidP="00072915">
      <w:pPr>
        <w:jc w:val="both"/>
        <w:rPr>
          <w:ins w:id="4645" w:author="Ram Shrestha" w:date="2014-02-16T01:12:00Z"/>
          <w:rFonts w:ascii="Cambria" w:hAnsi="Cambria"/>
          <w:noProof/>
          <w:rPrChange w:id="4646" w:author="Ram Shrestha" w:date="2014-02-16T01:12:00Z">
            <w:rPr>
              <w:ins w:id="4647" w:author="Ram Shrestha" w:date="2014-02-16T01:12:00Z"/>
            </w:rPr>
          </w:rPrChange>
        </w:rPr>
        <w:pPrChange w:id="4648" w:author="Ram Shrestha" w:date="2014-02-16T01:12:00Z">
          <w:pPr>
            <w:ind w:left="720" w:hanging="720"/>
            <w:jc w:val="both"/>
          </w:pPr>
        </w:pPrChange>
      </w:pPr>
      <w:ins w:id="4649" w:author="Ram Shrestha" w:date="2014-02-16T01:12:00Z">
        <w:r w:rsidRPr="00072915">
          <w:rPr>
            <w:rFonts w:ascii="Cambria" w:hAnsi="Cambria"/>
            <w:noProof/>
            <w:rPrChange w:id="4650" w:author="Ram Shrestha" w:date="2014-02-16T01:12:00Z">
              <w:rPr/>
            </w:rPrChange>
          </w:rPr>
          <w:t xml:space="preserve">Wang, C-T, Barklis, E (1993) Assembly, processing, and infectivity of human immunodeficiency virus type 1 gag mutants. </w:t>
        </w:r>
        <w:r w:rsidRPr="00072915">
          <w:rPr>
            <w:rFonts w:ascii="Cambria" w:hAnsi="Cambria"/>
            <w:i/>
            <w:noProof/>
            <w:rPrChange w:id="4651" w:author="Ram Shrestha" w:date="2014-02-16T01:12:00Z">
              <w:rPr/>
            </w:rPrChange>
          </w:rPr>
          <w:t>Journal of virology</w:t>
        </w:r>
        <w:r w:rsidRPr="00072915">
          <w:rPr>
            <w:rFonts w:ascii="Cambria" w:hAnsi="Cambria"/>
            <w:noProof/>
            <w:rPrChange w:id="4652" w:author="Ram Shrestha" w:date="2014-02-16T01:12:00Z">
              <w:rPr/>
            </w:rPrChange>
          </w:rPr>
          <w:t xml:space="preserve"> </w:t>
        </w:r>
        <w:r w:rsidRPr="00072915">
          <w:rPr>
            <w:rFonts w:ascii="Cambria" w:hAnsi="Cambria"/>
            <w:b/>
            <w:noProof/>
            <w:rPrChange w:id="4653" w:author="Ram Shrestha" w:date="2014-02-16T01:12:00Z">
              <w:rPr/>
            </w:rPrChange>
          </w:rPr>
          <w:t>67</w:t>
        </w:r>
        <w:r w:rsidRPr="00072915">
          <w:rPr>
            <w:rFonts w:ascii="Cambria" w:hAnsi="Cambria"/>
            <w:noProof/>
            <w:rPrChange w:id="4654" w:author="Ram Shrestha" w:date="2014-02-16T01:12:00Z">
              <w:rPr/>
            </w:rPrChange>
          </w:rPr>
          <w:t>: 4264–4273.</w:t>
        </w:r>
      </w:ins>
    </w:p>
    <w:p w:rsidR="00072915" w:rsidRPr="00072915" w:rsidRDefault="00072915" w:rsidP="00072915">
      <w:pPr>
        <w:jc w:val="both"/>
        <w:rPr>
          <w:ins w:id="4655" w:author="Ram Shrestha" w:date="2014-02-16T01:12:00Z"/>
          <w:rFonts w:ascii="Cambria" w:hAnsi="Cambria"/>
          <w:noProof/>
          <w:rPrChange w:id="4656" w:author="Ram Shrestha" w:date="2014-02-16T01:12:00Z">
            <w:rPr>
              <w:ins w:id="4657" w:author="Ram Shrestha" w:date="2014-02-16T01:12:00Z"/>
            </w:rPr>
          </w:rPrChange>
        </w:rPr>
        <w:pPrChange w:id="4658" w:author="Ram Shrestha" w:date="2014-02-16T01:12:00Z">
          <w:pPr>
            <w:ind w:left="720" w:hanging="720"/>
            <w:jc w:val="both"/>
          </w:pPr>
        </w:pPrChange>
      </w:pPr>
      <w:ins w:id="4659" w:author="Ram Shrestha" w:date="2014-02-16T01:12:00Z">
        <w:r w:rsidRPr="00072915">
          <w:rPr>
            <w:rFonts w:ascii="Cambria" w:hAnsi="Cambria"/>
            <w:noProof/>
            <w:rPrChange w:id="4660" w:author="Ram Shrestha" w:date="2014-02-16T01:12:00Z">
              <w:rPr/>
            </w:rPrChange>
          </w:rPr>
          <w:t xml:space="preserve">Wang, R-R, Yang, L-M, Wang, Y-H, Pang, W, Tam, S-C, Tien, P, Zheng, Y-T (2009) Sifuvirtide, a potent HIV fusion inhibitor peptide. </w:t>
        </w:r>
        <w:r w:rsidRPr="00072915">
          <w:rPr>
            <w:rFonts w:ascii="Cambria" w:hAnsi="Cambria"/>
            <w:i/>
            <w:noProof/>
            <w:rPrChange w:id="4661" w:author="Ram Shrestha" w:date="2014-02-16T01:12:00Z">
              <w:rPr/>
            </w:rPrChange>
          </w:rPr>
          <w:t>Biochemical and Biophysical Research Communications</w:t>
        </w:r>
        <w:r w:rsidRPr="00072915">
          <w:rPr>
            <w:rFonts w:ascii="Cambria" w:hAnsi="Cambria"/>
            <w:noProof/>
            <w:rPrChange w:id="4662" w:author="Ram Shrestha" w:date="2014-02-16T01:12:00Z">
              <w:rPr/>
            </w:rPrChange>
          </w:rPr>
          <w:t xml:space="preserve"> </w:t>
        </w:r>
        <w:r w:rsidRPr="00072915">
          <w:rPr>
            <w:rFonts w:ascii="Cambria" w:hAnsi="Cambria"/>
            <w:b/>
            <w:noProof/>
            <w:rPrChange w:id="4663" w:author="Ram Shrestha" w:date="2014-02-16T01:12:00Z">
              <w:rPr/>
            </w:rPrChange>
          </w:rPr>
          <w:t>382</w:t>
        </w:r>
        <w:r w:rsidRPr="00072915">
          <w:rPr>
            <w:rFonts w:ascii="Cambria" w:hAnsi="Cambria"/>
            <w:noProof/>
            <w:rPrChange w:id="4664" w:author="Ram Shrestha" w:date="2014-02-16T01:12:00Z">
              <w:rPr/>
            </w:rPrChange>
          </w:rPr>
          <w:t>: 540-544.</w:t>
        </w:r>
      </w:ins>
    </w:p>
    <w:p w:rsidR="00072915" w:rsidRPr="00072915" w:rsidRDefault="00072915" w:rsidP="00072915">
      <w:pPr>
        <w:jc w:val="both"/>
        <w:rPr>
          <w:ins w:id="4665" w:author="Ram Shrestha" w:date="2014-02-16T01:12:00Z"/>
          <w:rFonts w:ascii="Cambria" w:hAnsi="Cambria"/>
          <w:noProof/>
          <w:rPrChange w:id="4666" w:author="Ram Shrestha" w:date="2014-02-16T01:12:00Z">
            <w:rPr>
              <w:ins w:id="4667" w:author="Ram Shrestha" w:date="2014-02-16T01:12:00Z"/>
            </w:rPr>
          </w:rPrChange>
        </w:rPr>
        <w:pPrChange w:id="4668" w:author="Ram Shrestha" w:date="2014-02-16T01:12:00Z">
          <w:pPr>
            <w:ind w:left="720" w:hanging="720"/>
            <w:jc w:val="both"/>
          </w:pPr>
        </w:pPrChange>
      </w:pPr>
      <w:ins w:id="4669" w:author="Ram Shrestha" w:date="2014-02-16T01:12:00Z">
        <w:r w:rsidRPr="00072915">
          <w:rPr>
            <w:rFonts w:ascii="Cambria" w:hAnsi="Cambria"/>
            <w:noProof/>
            <w:rPrChange w:id="4670" w:author="Ram Shrestha" w:date="2014-02-16T01:12:00Z">
              <w:rPr/>
            </w:rPrChange>
          </w:rPr>
          <w:t xml:space="preserve">Ward, JW, Grindon, AJ, Feorino, PM, Schable, C, Parvin, M, Allen, JR (1986) Laboratory and epidemiologic evaluation of an enzyme immunoassay for antibodies to HTLV-III. </w:t>
        </w:r>
        <w:r w:rsidRPr="00072915">
          <w:rPr>
            <w:rFonts w:ascii="Cambria" w:hAnsi="Cambria"/>
            <w:i/>
            <w:noProof/>
            <w:rPrChange w:id="4671" w:author="Ram Shrestha" w:date="2014-02-16T01:12:00Z">
              <w:rPr/>
            </w:rPrChange>
          </w:rPr>
          <w:t>JAMA</w:t>
        </w:r>
        <w:r w:rsidRPr="00072915">
          <w:rPr>
            <w:rFonts w:ascii="Cambria" w:hAnsi="Cambria"/>
            <w:noProof/>
            <w:rPrChange w:id="4672" w:author="Ram Shrestha" w:date="2014-02-16T01:12:00Z">
              <w:rPr/>
            </w:rPrChange>
          </w:rPr>
          <w:t xml:space="preserve"> </w:t>
        </w:r>
        <w:r w:rsidRPr="00072915">
          <w:rPr>
            <w:rFonts w:ascii="Cambria" w:hAnsi="Cambria"/>
            <w:b/>
            <w:noProof/>
            <w:rPrChange w:id="4673" w:author="Ram Shrestha" w:date="2014-02-16T01:12:00Z">
              <w:rPr/>
            </w:rPrChange>
          </w:rPr>
          <w:t>256</w:t>
        </w:r>
        <w:r w:rsidRPr="00072915">
          <w:rPr>
            <w:rFonts w:ascii="Cambria" w:hAnsi="Cambria"/>
            <w:noProof/>
            <w:rPrChange w:id="4674" w:author="Ram Shrestha" w:date="2014-02-16T01:12:00Z">
              <w:rPr/>
            </w:rPrChange>
          </w:rPr>
          <w:t>: 357-361.</w:t>
        </w:r>
      </w:ins>
    </w:p>
    <w:p w:rsidR="00072915" w:rsidRPr="00072915" w:rsidRDefault="00072915" w:rsidP="00072915">
      <w:pPr>
        <w:jc w:val="both"/>
        <w:rPr>
          <w:ins w:id="4675" w:author="Ram Shrestha" w:date="2014-02-16T01:12:00Z"/>
          <w:rFonts w:ascii="Cambria" w:hAnsi="Cambria"/>
          <w:noProof/>
          <w:rPrChange w:id="4676" w:author="Ram Shrestha" w:date="2014-02-16T01:12:00Z">
            <w:rPr>
              <w:ins w:id="4677" w:author="Ram Shrestha" w:date="2014-02-16T01:12:00Z"/>
            </w:rPr>
          </w:rPrChange>
        </w:rPr>
        <w:pPrChange w:id="4678" w:author="Ram Shrestha" w:date="2014-02-16T01:12:00Z">
          <w:pPr>
            <w:ind w:left="720" w:hanging="720"/>
            <w:jc w:val="both"/>
          </w:pPr>
        </w:pPrChange>
      </w:pPr>
      <w:ins w:id="4679" w:author="Ram Shrestha" w:date="2014-02-16T01:12:00Z">
        <w:r w:rsidRPr="00072915">
          <w:rPr>
            <w:rFonts w:ascii="Cambria" w:hAnsi="Cambria"/>
            <w:noProof/>
            <w:rPrChange w:id="4680" w:author="Ram Shrestha" w:date="2014-02-16T01:12:00Z">
              <w:rPr/>
            </w:rPrChange>
          </w:rPr>
          <w: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t>
        </w:r>
        <w:r w:rsidRPr="00072915">
          <w:rPr>
            <w:rFonts w:ascii="Cambria" w:hAnsi="Cambria"/>
            <w:i/>
            <w:noProof/>
            <w:rPrChange w:id="4681" w:author="Ram Shrestha" w:date="2014-02-16T01:12:00Z">
              <w:rPr/>
            </w:rPrChange>
          </w:rPr>
          <w:t>AIDS</w:t>
        </w:r>
        <w:r w:rsidRPr="00072915">
          <w:rPr>
            <w:rFonts w:ascii="Cambria" w:hAnsi="Cambria"/>
            <w:noProof/>
            <w:rPrChange w:id="4682" w:author="Ram Shrestha" w:date="2014-02-16T01:12:00Z">
              <w:rPr/>
            </w:rPrChange>
          </w:rPr>
          <w:t xml:space="preserve"> </w:t>
        </w:r>
        <w:r w:rsidRPr="00072915">
          <w:rPr>
            <w:rFonts w:ascii="Cambria" w:hAnsi="Cambria"/>
            <w:b/>
            <w:noProof/>
            <w:rPrChange w:id="4683" w:author="Ram Shrestha" w:date="2014-02-16T01:12:00Z">
              <w:rPr/>
            </w:rPrChange>
          </w:rPr>
          <w:t>9</w:t>
        </w:r>
        <w:r w:rsidRPr="00072915">
          <w:rPr>
            <w:rFonts w:ascii="Cambria" w:hAnsi="Cambria"/>
            <w:noProof/>
            <w:rPrChange w:id="4684" w:author="Ram Shrestha" w:date="2014-02-16T01:12:00Z">
              <w:rPr/>
            </w:rPrChange>
          </w:rPr>
          <w:t>: 843-849.</w:t>
        </w:r>
      </w:ins>
    </w:p>
    <w:p w:rsidR="00072915" w:rsidRPr="00072915" w:rsidRDefault="00072915" w:rsidP="00072915">
      <w:pPr>
        <w:jc w:val="both"/>
        <w:rPr>
          <w:ins w:id="4685" w:author="Ram Shrestha" w:date="2014-02-16T01:12:00Z"/>
          <w:rFonts w:ascii="Cambria" w:hAnsi="Cambria"/>
          <w:noProof/>
          <w:rPrChange w:id="4686" w:author="Ram Shrestha" w:date="2014-02-16T01:12:00Z">
            <w:rPr>
              <w:ins w:id="4687" w:author="Ram Shrestha" w:date="2014-02-16T01:12:00Z"/>
            </w:rPr>
          </w:rPrChange>
        </w:rPr>
        <w:pPrChange w:id="4688" w:author="Ram Shrestha" w:date="2014-02-16T01:12:00Z">
          <w:pPr>
            <w:ind w:left="720" w:hanging="720"/>
            <w:jc w:val="both"/>
          </w:pPr>
        </w:pPrChange>
      </w:pPr>
      <w:ins w:id="4689" w:author="Ram Shrestha" w:date="2014-02-16T01:12:00Z">
        <w:r w:rsidRPr="00072915">
          <w:rPr>
            <w:rFonts w:ascii="Cambria" w:hAnsi="Cambria"/>
            <w:noProof/>
            <w:rPrChange w:id="4690" w:author="Ram Shrestha" w:date="2014-02-16T01:12:00Z">
              <w:rPr/>
            </w:rPrChange>
          </w:rPr>
          <w:t xml:space="preserve">Weinberg, JL, Kovarik, CL (2010) The WHO Clinical Staging System for HIV/AIDS. </w:t>
        </w:r>
        <w:r w:rsidRPr="00072915">
          <w:rPr>
            <w:rFonts w:ascii="Cambria" w:hAnsi="Cambria"/>
            <w:i/>
            <w:noProof/>
            <w:rPrChange w:id="4691" w:author="Ram Shrestha" w:date="2014-02-16T01:12:00Z">
              <w:rPr/>
            </w:rPrChange>
          </w:rPr>
          <w:t>Virtual Mentor</w:t>
        </w:r>
        <w:r w:rsidRPr="00072915">
          <w:rPr>
            <w:rFonts w:ascii="Cambria" w:hAnsi="Cambria"/>
            <w:noProof/>
            <w:rPrChange w:id="4692" w:author="Ram Shrestha" w:date="2014-02-16T01:12:00Z">
              <w:rPr/>
            </w:rPrChange>
          </w:rPr>
          <w:t xml:space="preserve"> </w:t>
        </w:r>
        <w:r w:rsidRPr="00072915">
          <w:rPr>
            <w:rFonts w:ascii="Cambria" w:hAnsi="Cambria"/>
            <w:b/>
            <w:noProof/>
            <w:rPrChange w:id="4693" w:author="Ram Shrestha" w:date="2014-02-16T01:12:00Z">
              <w:rPr/>
            </w:rPrChange>
          </w:rPr>
          <w:t>12</w:t>
        </w:r>
        <w:r w:rsidRPr="00072915">
          <w:rPr>
            <w:rFonts w:ascii="Cambria" w:hAnsi="Cambria"/>
            <w:noProof/>
            <w:rPrChange w:id="4694" w:author="Ram Shrestha" w:date="2014-02-16T01:12:00Z">
              <w:rPr/>
            </w:rPrChange>
          </w:rPr>
          <w:t>: 202-206.</w:t>
        </w:r>
      </w:ins>
    </w:p>
    <w:p w:rsidR="00072915" w:rsidRPr="00072915" w:rsidRDefault="00072915" w:rsidP="00072915">
      <w:pPr>
        <w:jc w:val="both"/>
        <w:rPr>
          <w:ins w:id="4695" w:author="Ram Shrestha" w:date="2014-02-16T01:12:00Z"/>
          <w:rFonts w:ascii="Cambria" w:hAnsi="Cambria"/>
          <w:noProof/>
          <w:rPrChange w:id="4696" w:author="Ram Shrestha" w:date="2014-02-16T01:12:00Z">
            <w:rPr>
              <w:ins w:id="4697" w:author="Ram Shrestha" w:date="2014-02-16T01:12:00Z"/>
            </w:rPr>
          </w:rPrChange>
        </w:rPr>
        <w:pPrChange w:id="4698" w:author="Ram Shrestha" w:date="2014-02-16T01:12:00Z">
          <w:pPr>
            <w:ind w:left="720" w:hanging="720"/>
            <w:jc w:val="both"/>
          </w:pPr>
        </w:pPrChange>
      </w:pPr>
      <w:ins w:id="4699" w:author="Ram Shrestha" w:date="2014-02-16T01:12:00Z">
        <w:r w:rsidRPr="00072915">
          <w:rPr>
            <w:rFonts w:ascii="Cambria" w:hAnsi="Cambria"/>
            <w:noProof/>
            <w:rPrChange w:id="4700" w:author="Ram Shrestha" w:date="2014-02-16T01:12:00Z">
              <w:rPr/>
            </w:rPrChange>
          </w:rPr>
          <w:t xml:space="preserve">Westby, M, van der Ryst, E (2005) CCR5 antagonists: host-targeted antivirals for the treatment of HIV infection. </w:t>
        </w:r>
        <w:r w:rsidRPr="00072915">
          <w:rPr>
            <w:rFonts w:ascii="Cambria" w:hAnsi="Cambria"/>
            <w:i/>
            <w:noProof/>
            <w:rPrChange w:id="4701" w:author="Ram Shrestha" w:date="2014-02-16T01:12:00Z">
              <w:rPr/>
            </w:rPrChange>
          </w:rPr>
          <w:t>Antivir Chem Chemother</w:t>
        </w:r>
        <w:r w:rsidRPr="00072915">
          <w:rPr>
            <w:rFonts w:ascii="Cambria" w:hAnsi="Cambria"/>
            <w:noProof/>
            <w:rPrChange w:id="4702" w:author="Ram Shrestha" w:date="2014-02-16T01:12:00Z">
              <w:rPr/>
            </w:rPrChange>
          </w:rPr>
          <w:t xml:space="preserve"> </w:t>
        </w:r>
        <w:r w:rsidRPr="00072915">
          <w:rPr>
            <w:rFonts w:ascii="Cambria" w:hAnsi="Cambria"/>
            <w:b/>
            <w:noProof/>
            <w:rPrChange w:id="4703" w:author="Ram Shrestha" w:date="2014-02-16T01:12:00Z">
              <w:rPr/>
            </w:rPrChange>
          </w:rPr>
          <w:t>16</w:t>
        </w:r>
        <w:r w:rsidRPr="00072915">
          <w:rPr>
            <w:rFonts w:ascii="Cambria" w:hAnsi="Cambria"/>
            <w:noProof/>
            <w:rPrChange w:id="4704" w:author="Ram Shrestha" w:date="2014-02-16T01:12:00Z">
              <w:rPr/>
            </w:rPrChange>
          </w:rPr>
          <w:t>: 339-354.</w:t>
        </w:r>
      </w:ins>
    </w:p>
    <w:p w:rsidR="00072915" w:rsidRPr="00072915" w:rsidRDefault="00072915" w:rsidP="00072915">
      <w:pPr>
        <w:jc w:val="both"/>
        <w:rPr>
          <w:ins w:id="4705" w:author="Ram Shrestha" w:date="2014-02-16T01:12:00Z"/>
          <w:rFonts w:ascii="Cambria" w:hAnsi="Cambria"/>
          <w:noProof/>
          <w:rPrChange w:id="4706" w:author="Ram Shrestha" w:date="2014-02-16T01:12:00Z">
            <w:rPr>
              <w:ins w:id="4707" w:author="Ram Shrestha" w:date="2014-02-16T01:12:00Z"/>
            </w:rPr>
          </w:rPrChange>
        </w:rPr>
        <w:pPrChange w:id="4708" w:author="Ram Shrestha" w:date="2014-02-16T01:12:00Z">
          <w:pPr>
            <w:ind w:left="720" w:hanging="720"/>
            <w:jc w:val="both"/>
          </w:pPr>
        </w:pPrChange>
      </w:pPr>
      <w:ins w:id="4709" w:author="Ram Shrestha" w:date="2014-02-16T01:12:00Z">
        <w:r w:rsidRPr="00072915">
          <w:rPr>
            <w:rFonts w:ascii="Cambria" w:hAnsi="Cambria"/>
            <w:noProof/>
            <w:rPrChange w:id="4710" w:author="Ram Shrestha" w:date="2014-02-16T01:12:00Z">
              <w:rPr/>
            </w:rPrChange>
          </w:rPr>
          <w:t xml:space="preserve">Wheeler, J, McHale, M, Jackson, V, Penny, M (2007) Assessing theoretical risk and benefit suggested by genetic association studies of CCR5: experience in a drug development programme for maraviroc. </w:t>
        </w:r>
        <w:r w:rsidRPr="00072915">
          <w:rPr>
            <w:rFonts w:ascii="Cambria" w:hAnsi="Cambria"/>
            <w:i/>
            <w:noProof/>
            <w:rPrChange w:id="4711" w:author="Ram Shrestha" w:date="2014-02-16T01:12:00Z">
              <w:rPr/>
            </w:rPrChange>
          </w:rPr>
          <w:t>Antiviral therapy</w:t>
        </w:r>
        <w:r w:rsidRPr="00072915">
          <w:rPr>
            <w:rFonts w:ascii="Cambria" w:hAnsi="Cambria"/>
            <w:noProof/>
            <w:rPrChange w:id="4712" w:author="Ram Shrestha" w:date="2014-02-16T01:12:00Z">
              <w:rPr/>
            </w:rPrChange>
          </w:rPr>
          <w:t xml:space="preserve"> </w:t>
        </w:r>
        <w:r w:rsidRPr="00072915">
          <w:rPr>
            <w:rFonts w:ascii="Cambria" w:hAnsi="Cambria"/>
            <w:b/>
            <w:noProof/>
            <w:rPrChange w:id="4713" w:author="Ram Shrestha" w:date="2014-02-16T01:12:00Z">
              <w:rPr/>
            </w:rPrChange>
          </w:rPr>
          <w:t>12</w:t>
        </w:r>
        <w:r w:rsidRPr="00072915">
          <w:rPr>
            <w:rFonts w:ascii="Cambria" w:hAnsi="Cambria"/>
            <w:noProof/>
            <w:rPrChange w:id="4714" w:author="Ram Shrestha" w:date="2014-02-16T01:12:00Z">
              <w:rPr/>
            </w:rPrChange>
          </w:rPr>
          <w:t>: 233.</w:t>
        </w:r>
      </w:ins>
    </w:p>
    <w:p w:rsidR="00072915" w:rsidRPr="00072915" w:rsidRDefault="00072915" w:rsidP="00072915">
      <w:pPr>
        <w:jc w:val="both"/>
        <w:rPr>
          <w:ins w:id="4715" w:author="Ram Shrestha" w:date="2014-02-16T01:12:00Z"/>
          <w:rFonts w:ascii="Cambria" w:hAnsi="Cambria"/>
          <w:noProof/>
          <w:rPrChange w:id="4716" w:author="Ram Shrestha" w:date="2014-02-16T01:12:00Z">
            <w:rPr>
              <w:ins w:id="4717" w:author="Ram Shrestha" w:date="2014-02-16T01:12:00Z"/>
            </w:rPr>
          </w:rPrChange>
        </w:rPr>
        <w:pPrChange w:id="4718" w:author="Ram Shrestha" w:date="2014-02-16T01:12:00Z">
          <w:pPr>
            <w:ind w:left="720" w:hanging="720"/>
            <w:jc w:val="both"/>
          </w:pPr>
        </w:pPrChange>
      </w:pPr>
      <w:ins w:id="4719" w:author="Ram Shrestha" w:date="2014-02-16T01:12:00Z">
        <w:r w:rsidRPr="00072915">
          <w:rPr>
            <w:rFonts w:ascii="Cambria" w:hAnsi="Cambria"/>
            <w:noProof/>
            <w:rPrChange w:id="4720" w:author="Ram Shrestha" w:date="2014-02-16T01:12:00Z">
              <w:rPr/>
            </w:rPrChange>
          </w:rPr>
          <w:t xml:space="preserve">Wiegand, HL, Doehle, BP, Bogerd, HP, Cullen, BR (2004) A second human antiretroviral factor, APOBEC3F, is suppressed by the HIV-1 and HIV-2 Vif proteins. </w:t>
        </w:r>
        <w:r w:rsidRPr="00072915">
          <w:rPr>
            <w:rFonts w:ascii="Cambria" w:hAnsi="Cambria"/>
            <w:i/>
            <w:noProof/>
            <w:rPrChange w:id="4721" w:author="Ram Shrestha" w:date="2014-02-16T01:12:00Z">
              <w:rPr/>
            </w:rPrChange>
          </w:rPr>
          <w:t>The EMBO Journal</w:t>
        </w:r>
        <w:r w:rsidRPr="00072915">
          <w:rPr>
            <w:rFonts w:ascii="Cambria" w:hAnsi="Cambria"/>
            <w:noProof/>
            <w:rPrChange w:id="4722" w:author="Ram Shrestha" w:date="2014-02-16T01:12:00Z">
              <w:rPr/>
            </w:rPrChange>
          </w:rPr>
          <w:t xml:space="preserve"> </w:t>
        </w:r>
        <w:r w:rsidRPr="00072915">
          <w:rPr>
            <w:rFonts w:ascii="Cambria" w:hAnsi="Cambria"/>
            <w:b/>
            <w:noProof/>
            <w:rPrChange w:id="4723" w:author="Ram Shrestha" w:date="2014-02-16T01:12:00Z">
              <w:rPr/>
            </w:rPrChange>
          </w:rPr>
          <w:t>23</w:t>
        </w:r>
        <w:r w:rsidRPr="00072915">
          <w:rPr>
            <w:rFonts w:ascii="Cambria" w:hAnsi="Cambria"/>
            <w:noProof/>
            <w:rPrChange w:id="4724" w:author="Ram Shrestha" w:date="2014-02-16T01:12:00Z">
              <w:rPr/>
            </w:rPrChange>
          </w:rPr>
          <w:t>: 2451-2458.</w:t>
        </w:r>
      </w:ins>
    </w:p>
    <w:p w:rsidR="00072915" w:rsidRPr="00072915" w:rsidRDefault="00072915" w:rsidP="00072915">
      <w:pPr>
        <w:jc w:val="both"/>
        <w:rPr>
          <w:ins w:id="4725" w:author="Ram Shrestha" w:date="2014-02-16T01:12:00Z"/>
          <w:rFonts w:ascii="Cambria" w:hAnsi="Cambria"/>
          <w:noProof/>
          <w:rPrChange w:id="4726" w:author="Ram Shrestha" w:date="2014-02-16T01:12:00Z">
            <w:rPr>
              <w:ins w:id="4727" w:author="Ram Shrestha" w:date="2014-02-16T01:12:00Z"/>
            </w:rPr>
          </w:rPrChange>
        </w:rPr>
        <w:pPrChange w:id="4728" w:author="Ram Shrestha" w:date="2014-02-16T01:12:00Z">
          <w:pPr>
            <w:ind w:left="720" w:hanging="720"/>
            <w:jc w:val="both"/>
          </w:pPr>
        </w:pPrChange>
      </w:pPr>
      <w:ins w:id="4729" w:author="Ram Shrestha" w:date="2014-02-16T01:12:00Z">
        <w:r w:rsidRPr="00072915">
          <w:rPr>
            <w:rFonts w:ascii="Cambria" w:hAnsi="Cambria"/>
            <w:noProof/>
            <w:rPrChange w:id="4730" w:author="Ram Shrestha" w:date="2014-02-16T01:12:00Z">
              <w:rPr/>
            </w:rPrChange>
          </w:rPr>
          <w:t xml:space="preserve">Wiegers, K, Rutter, G, Kottler, H, Tessmer, U, Hohenberg, H, Krausslich, HG (1998) Sequential steps in human immunodeficiency virus particle maturation revealed by alterations of individual Gag polyprotein cleavage sites. </w:t>
        </w:r>
        <w:r w:rsidRPr="00072915">
          <w:rPr>
            <w:rFonts w:ascii="Cambria" w:hAnsi="Cambria"/>
            <w:i/>
            <w:noProof/>
            <w:rPrChange w:id="4731" w:author="Ram Shrestha" w:date="2014-02-16T01:12:00Z">
              <w:rPr/>
            </w:rPrChange>
          </w:rPr>
          <w:t>J Virol</w:t>
        </w:r>
        <w:r w:rsidRPr="00072915">
          <w:rPr>
            <w:rFonts w:ascii="Cambria" w:hAnsi="Cambria"/>
            <w:noProof/>
            <w:rPrChange w:id="4732" w:author="Ram Shrestha" w:date="2014-02-16T01:12:00Z">
              <w:rPr/>
            </w:rPrChange>
          </w:rPr>
          <w:t xml:space="preserve"> </w:t>
        </w:r>
        <w:r w:rsidRPr="00072915">
          <w:rPr>
            <w:rFonts w:ascii="Cambria" w:hAnsi="Cambria"/>
            <w:b/>
            <w:noProof/>
            <w:rPrChange w:id="4733" w:author="Ram Shrestha" w:date="2014-02-16T01:12:00Z">
              <w:rPr/>
            </w:rPrChange>
          </w:rPr>
          <w:t>72</w:t>
        </w:r>
        <w:r w:rsidRPr="00072915">
          <w:rPr>
            <w:rFonts w:ascii="Cambria" w:hAnsi="Cambria"/>
            <w:noProof/>
            <w:rPrChange w:id="4734" w:author="Ram Shrestha" w:date="2014-02-16T01:12:00Z">
              <w:rPr/>
            </w:rPrChange>
          </w:rPr>
          <w:t>: 2846-2854.</w:t>
        </w:r>
      </w:ins>
    </w:p>
    <w:p w:rsidR="00072915" w:rsidRPr="00072915" w:rsidRDefault="00072915" w:rsidP="00072915">
      <w:pPr>
        <w:jc w:val="both"/>
        <w:rPr>
          <w:ins w:id="4735" w:author="Ram Shrestha" w:date="2014-02-16T01:12:00Z"/>
          <w:rFonts w:ascii="Cambria" w:hAnsi="Cambria"/>
          <w:noProof/>
          <w:rPrChange w:id="4736" w:author="Ram Shrestha" w:date="2014-02-16T01:12:00Z">
            <w:rPr>
              <w:ins w:id="4737" w:author="Ram Shrestha" w:date="2014-02-16T01:12:00Z"/>
            </w:rPr>
          </w:rPrChange>
        </w:rPr>
        <w:pPrChange w:id="4738" w:author="Ram Shrestha" w:date="2014-02-16T01:12:00Z">
          <w:pPr>
            <w:ind w:left="720" w:hanging="720"/>
            <w:jc w:val="both"/>
          </w:pPr>
        </w:pPrChange>
      </w:pPr>
      <w:ins w:id="4739" w:author="Ram Shrestha" w:date="2014-02-16T01:12:00Z">
        <w:r w:rsidRPr="00072915">
          <w:rPr>
            <w:rFonts w:ascii="Cambria" w:hAnsi="Cambria"/>
            <w:noProof/>
            <w:rPrChange w:id="4740" w:author="Ram Shrestha" w:date="2014-02-16T01:12:00Z">
              <w:rPr/>
            </w:rPrChange>
          </w:rPr>
          <w:t xml:space="preserve">Wild, C, Greenwell, T, Matthews, T (1993) A synthetic peptide from HIV-1 gp41 is a potent inhibitor of virus-mediated cell-cell fusion. </w:t>
        </w:r>
        <w:r w:rsidRPr="00072915">
          <w:rPr>
            <w:rFonts w:ascii="Cambria" w:hAnsi="Cambria"/>
            <w:i/>
            <w:noProof/>
            <w:rPrChange w:id="4741" w:author="Ram Shrestha" w:date="2014-02-16T01:12:00Z">
              <w:rPr/>
            </w:rPrChange>
          </w:rPr>
          <w:t>AIDS research and human retroviruses</w:t>
        </w:r>
        <w:r w:rsidRPr="00072915">
          <w:rPr>
            <w:rFonts w:ascii="Cambria" w:hAnsi="Cambria"/>
            <w:noProof/>
            <w:rPrChange w:id="4742" w:author="Ram Shrestha" w:date="2014-02-16T01:12:00Z">
              <w:rPr/>
            </w:rPrChange>
          </w:rPr>
          <w:t xml:space="preserve"> </w:t>
        </w:r>
        <w:r w:rsidRPr="00072915">
          <w:rPr>
            <w:rFonts w:ascii="Cambria" w:hAnsi="Cambria"/>
            <w:b/>
            <w:noProof/>
            <w:rPrChange w:id="4743" w:author="Ram Shrestha" w:date="2014-02-16T01:12:00Z">
              <w:rPr/>
            </w:rPrChange>
          </w:rPr>
          <w:t>9</w:t>
        </w:r>
        <w:r w:rsidRPr="00072915">
          <w:rPr>
            <w:rFonts w:ascii="Cambria" w:hAnsi="Cambria"/>
            <w:noProof/>
            <w:rPrChange w:id="4744" w:author="Ram Shrestha" w:date="2014-02-16T01:12:00Z">
              <w:rPr/>
            </w:rPrChange>
          </w:rPr>
          <w:t>: 1051-1053.</w:t>
        </w:r>
      </w:ins>
    </w:p>
    <w:p w:rsidR="00072915" w:rsidRPr="00072915" w:rsidRDefault="00072915" w:rsidP="00072915">
      <w:pPr>
        <w:jc w:val="both"/>
        <w:rPr>
          <w:ins w:id="4745" w:author="Ram Shrestha" w:date="2014-02-16T01:12:00Z"/>
          <w:rFonts w:ascii="Cambria" w:hAnsi="Cambria"/>
          <w:noProof/>
          <w:rPrChange w:id="4746" w:author="Ram Shrestha" w:date="2014-02-16T01:12:00Z">
            <w:rPr>
              <w:ins w:id="4747" w:author="Ram Shrestha" w:date="2014-02-16T01:12:00Z"/>
            </w:rPr>
          </w:rPrChange>
        </w:rPr>
        <w:pPrChange w:id="4748" w:author="Ram Shrestha" w:date="2014-02-16T01:12:00Z">
          <w:pPr>
            <w:ind w:left="720" w:hanging="720"/>
            <w:jc w:val="both"/>
          </w:pPr>
        </w:pPrChange>
      </w:pPr>
      <w:ins w:id="4749" w:author="Ram Shrestha" w:date="2014-02-16T01:12:00Z">
        <w:r w:rsidRPr="00072915">
          <w:rPr>
            <w:rFonts w:ascii="Cambria" w:hAnsi="Cambria"/>
            <w:noProof/>
            <w:rPrChange w:id="4750" w:author="Ram Shrestha" w:date="2014-02-16T01:12:00Z">
              <w:rPr/>
            </w:rPrChange>
          </w:rPr>
          <w:t xml:space="preserve">Willey, RL, Maldarelli, F, Martin, MA, Strebel, K (1992) Human immunodeficiency virus type 1 Vpu protein induces rapid degradation of CD4. </w:t>
        </w:r>
        <w:r w:rsidRPr="00072915">
          <w:rPr>
            <w:rFonts w:ascii="Cambria" w:hAnsi="Cambria"/>
            <w:i/>
            <w:noProof/>
            <w:rPrChange w:id="4751" w:author="Ram Shrestha" w:date="2014-02-16T01:12:00Z">
              <w:rPr/>
            </w:rPrChange>
          </w:rPr>
          <w:t>Journal of Virology</w:t>
        </w:r>
        <w:r w:rsidRPr="00072915">
          <w:rPr>
            <w:rFonts w:ascii="Cambria" w:hAnsi="Cambria"/>
            <w:noProof/>
            <w:rPrChange w:id="4752" w:author="Ram Shrestha" w:date="2014-02-16T01:12:00Z">
              <w:rPr/>
            </w:rPrChange>
          </w:rPr>
          <w:t xml:space="preserve"> </w:t>
        </w:r>
        <w:r w:rsidRPr="00072915">
          <w:rPr>
            <w:rFonts w:ascii="Cambria" w:hAnsi="Cambria"/>
            <w:b/>
            <w:noProof/>
            <w:rPrChange w:id="4753" w:author="Ram Shrestha" w:date="2014-02-16T01:12:00Z">
              <w:rPr/>
            </w:rPrChange>
          </w:rPr>
          <w:t>66</w:t>
        </w:r>
        <w:r w:rsidRPr="00072915">
          <w:rPr>
            <w:rFonts w:ascii="Cambria" w:hAnsi="Cambria"/>
            <w:noProof/>
            <w:rPrChange w:id="4754" w:author="Ram Shrestha" w:date="2014-02-16T01:12:00Z">
              <w:rPr/>
            </w:rPrChange>
          </w:rPr>
          <w:t>: 7193-7200.</w:t>
        </w:r>
      </w:ins>
    </w:p>
    <w:p w:rsidR="00072915" w:rsidRPr="00072915" w:rsidRDefault="00072915" w:rsidP="00072915">
      <w:pPr>
        <w:jc w:val="both"/>
        <w:rPr>
          <w:ins w:id="4755" w:author="Ram Shrestha" w:date="2014-02-16T01:12:00Z"/>
          <w:rFonts w:ascii="Cambria" w:hAnsi="Cambria"/>
          <w:noProof/>
          <w:rPrChange w:id="4756" w:author="Ram Shrestha" w:date="2014-02-16T01:12:00Z">
            <w:rPr>
              <w:ins w:id="4757" w:author="Ram Shrestha" w:date="2014-02-16T01:12:00Z"/>
            </w:rPr>
          </w:rPrChange>
        </w:rPr>
        <w:pPrChange w:id="4758" w:author="Ram Shrestha" w:date="2014-02-16T01:12:00Z">
          <w:pPr>
            <w:ind w:left="720" w:hanging="720"/>
            <w:jc w:val="both"/>
          </w:pPr>
        </w:pPrChange>
      </w:pPr>
      <w:ins w:id="4759" w:author="Ram Shrestha" w:date="2014-02-16T01:12:00Z">
        <w:r w:rsidRPr="00072915">
          <w:rPr>
            <w:rFonts w:ascii="Cambria" w:hAnsi="Cambria"/>
            <w:noProof/>
            <w:rPrChange w:id="4760" w:author="Ram Shrestha" w:date="2014-02-16T01:12:00Z">
              <w:rPr/>
            </w:rPrChange>
          </w:rPr>
          <w:t xml:space="preserve">Wofsy, C, Hauer, L, Michaelis, B, Cohen, J, Padian, N, Evans, L, Levy, J (1986) Isolation of AIDS-associated retrovirus from genital secretions of women with antibodies to the virus. </w:t>
        </w:r>
        <w:r w:rsidRPr="00072915">
          <w:rPr>
            <w:rFonts w:ascii="Cambria" w:hAnsi="Cambria"/>
            <w:i/>
            <w:noProof/>
            <w:rPrChange w:id="4761" w:author="Ram Shrestha" w:date="2014-02-16T01:12:00Z">
              <w:rPr/>
            </w:rPrChange>
          </w:rPr>
          <w:t>The Lancet</w:t>
        </w:r>
        <w:r w:rsidRPr="00072915">
          <w:rPr>
            <w:rFonts w:ascii="Cambria" w:hAnsi="Cambria"/>
            <w:noProof/>
            <w:rPrChange w:id="4762" w:author="Ram Shrestha" w:date="2014-02-16T01:12:00Z">
              <w:rPr/>
            </w:rPrChange>
          </w:rPr>
          <w:t xml:space="preserve"> </w:t>
        </w:r>
        <w:r w:rsidRPr="00072915">
          <w:rPr>
            <w:rFonts w:ascii="Cambria" w:hAnsi="Cambria"/>
            <w:b/>
            <w:noProof/>
            <w:rPrChange w:id="4763" w:author="Ram Shrestha" w:date="2014-02-16T01:12:00Z">
              <w:rPr/>
            </w:rPrChange>
          </w:rPr>
          <w:t>327</w:t>
        </w:r>
        <w:r w:rsidRPr="00072915">
          <w:rPr>
            <w:rFonts w:ascii="Cambria" w:hAnsi="Cambria"/>
            <w:noProof/>
            <w:rPrChange w:id="4764" w:author="Ram Shrestha" w:date="2014-02-16T01:12:00Z">
              <w:rPr/>
            </w:rPrChange>
          </w:rPr>
          <w:t>: 527–529.</w:t>
        </w:r>
      </w:ins>
    </w:p>
    <w:p w:rsidR="00072915" w:rsidRPr="00072915" w:rsidRDefault="00072915" w:rsidP="00072915">
      <w:pPr>
        <w:jc w:val="both"/>
        <w:rPr>
          <w:ins w:id="4765" w:author="Ram Shrestha" w:date="2014-02-16T01:12:00Z"/>
          <w:rFonts w:ascii="Cambria" w:hAnsi="Cambria"/>
          <w:noProof/>
          <w:rPrChange w:id="4766" w:author="Ram Shrestha" w:date="2014-02-16T01:12:00Z">
            <w:rPr>
              <w:ins w:id="4767" w:author="Ram Shrestha" w:date="2014-02-16T01:12:00Z"/>
            </w:rPr>
          </w:rPrChange>
        </w:rPr>
        <w:pPrChange w:id="4768" w:author="Ram Shrestha" w:date="2014-02-16T01:12:00Z">
          <w:pPr>
            <w:ind w:left="720" w:hanging="720"/>
            <w:jc w:val="both"/>
          </w:pPr>
        </w:pPrChange>
      </w:pPr>
      <w:ins w:id="4769" w:author="Ram Shrestha" w:date="2014-02-16T01:12:00Z">
        <w:r w:rsidRPr="00072915">
          <w:rPr>
            <w:rFonts w:ascii="Cambria" w:hAnsi="Cambria"/>
            <w:noProof/>
            <w:rPrChange w:id="4770" w:author="Ram Shrestha" w:date="2014-02-16T01:12:00Z">
              <w:rPr/>
            </w:rPrChange>
          </w:rPr>
          <w:t xml:space="preserve">Woods, CK, Brumme, CJ, Liu, TF, Chui, CK, Chu, AL, Wynhoven, B, Hall, TA, Trevino, C, Shafer, RW, Harrigan, PR (2012) Automating HIV drug resistance genotyping with RECall, a freely accessible sequence analysis tool. </w:t>
        </w:r>
        <w:r w:rsidRPr="00072915">
          <w:rPr>
            <w:rFonts w:ascii="Cambria" w:hAnsi="Cambria"/>
            <w:i/>
            <w:noProof/>
            <w:rPrChange w:id="4771" w:author="Ram Shrestha" w:date="2014-02-16T01:12:00Z">
              <w:rPr/>
            </w:rPrChange>
          </w:rPr>
          <w:t>J Clin Microbiol</w:t>
        </w:r>
        <w:r w:rsidRPr="00072915">
          <w:rPr>
            <w:rFonts w:ascii="Cambria" w:hAnsi="Cambria"/>
            <w:noProof/>
            <w:rPrChange w:id="4772" w:author="Ram Shrestha" w:date="2014-02-16T01:12:00Z">
              <w:rPr/>
            </w:rPrChange>
          </w:rPr>
          <w:t xml:space="preserve"> </w:t>
        </w:r>
        <w:r w:rsidRPr="00072915">
          <w:rPr>
            <w:rFonts w:ascii="Cambria" w:hAnsi="Cambria"/>
            <w:b/>
            <w:noProof/>
            <w:rPrChange w:id="4773" w:author="Ram Shrestha" w:date="2014-02-16T01:12:00Z">
              <w:rPr/>
            </w:rPrChange>
          </w:rPr>
          <w:t>50</w:t>
        </w:r>
        <w:r w:rsidRPr="00072915">
          <w:rPr>
            <w:rFonts w:ascii="Cambria" w:hAnsi="Cambria"/>
            <w:noProof/>
            <w:rPrChange w:id="4774" w:author="Ram Shrestha" w:date="2014-02-16T01:12:00Z">
              <w:rPr/>
            </w:rPrChange>
          </w:rPr>
          <w:t>: 1936-1942.</w:t>
        </w:r>
      </w:ins>
    </w:p>
    <w:p w:rsidR="00072915" w:rsidRPr="00072915" w:rsidRDefault="00072915" w:rsidP="00072915">
      <w:pPr>
        <w:jc w:val="both"/>
        <w:rPr>
          <w:ins w:id="4775" w:author="Ram Shrestha" w:date="2014-02-16T01:12:00Z"/>
          <w:rFonts w:ascii="Cambria" w:hAnsi="Cambria"/>
          <w:noProof/>
          <w:rPrChange w:id="4776" w:author="Ram Shrestha" w:date="2014-02-16T01:12:00Z">
            <w:rPr>
              <w:ins w:id="4777" w:author="Ram Shrestha" w:date="2014-02-16T01:12:00Z"/>
            </w:rPr>
          </w:rPrChange>
        </w:rPr>
        <w:pPrChange w:id="4778" w:author="Ram Shrestha" w:date="2014-02-16T01:12:00Z">
          <w:pPr>
            <w:ind w:left="720" w:hanging="720"/>
            <w:jc w:val="both"/>
          </w:pPr>
        </w:pPrChange>
      </w:pPr>
      <w:ins w:id="4779" w:author="Ram Shrestha" w:date="2014-02-16T01:12:00Z">
        <w:r w:rsidRPr="00072915">
          <w:rPr>
            <w:rFonts w:ascii="Cambria" w:hAnsi="Cambria"/>
            <w:noProof/>
            <w:rPrChange w:id="4780" w:author="Ram Shrestha" w:date="2014-02-16T01:12:00Z">
              <w:rPr/>
            </w:rPrChange>
          </w:rPr>
          <w:t xml:space="preserve">Worobey, M, Gemmel, M, Teuwen, DE, Haselkorn, T, Kunstman, K, Bunce, M, Muyembe, JJ, Kabongo, JM, Kalengayi, RM, Van Marck, E, Gilbert, MT, Wolinsky, SM (2008) Direct evidence of extensive diversity of HIV-1 in Kinshasa by 1960. </w:t>
        </w:r>
        <w:r w:rsidRPr="00072915">
          <w:rPr>
            <w:rFonts w:ascii="Cambria" w:hAnsi="Cambria"/>
            <w:i/>
            <w:noProof/>
            <w:rPrChange w:id="4781" w:author="Ram Shrestha" w:date="2014-02-16T01:12:00Z">
              <w:rPr/>
            </w:rPrChange>
          </w:rPr>
          <w:t>Nature</w:t>
        </w:r>
        <w:r w:rsidRPr="00072915">
          <w:rPr>
            <w:rFonts w:ascii="Cambria" w:hAnsi="Cambria"/>
            <w:noProof/>
            <w:rPrChange w:id="4782" w:author="Ram Shrestha" w:date="2014-02-16T01:12:00Z">
              <w:rPr/>
            </w:rPrChange>
          </w:rPr>
          <w:t xml:space="preserve"> </w:t>
        </w:r>
        <w:r w:rsidRPr="00072915">
          <w:rPr>
            <w:rFonts w:ascii="Cambria" w:hAnsi="Cambria"/>
            <w:b/>
            <w:noProof/>
            <w:rPrChange w:id="4783" w:author="Ram Shrestha" w:date="2014-02-16T01:12:00Z">
              <w:rPr/>
            </w:rPrChange>
          </w:rPr>
          <w:t>455</w:t>
        </w:r>
        <w:r w:rsidRPr="00072915">
          <w:rPr>
            <w:rFonts w:ascii="Cambria" w:hAnsi="Cambria"/>
            <w:noProof/>
            <w:rPrChange w:id="4784" w:author="Ram Shrestha" w:date="2014-02-16T01:12:00Z">
              <w:rPr/>
            </w:rPrChange>
          </w:rPr>
          <w:t>: 661-664.</w:t>
        </w:r>
      </w:ins>
    </w:p>
    <w:p w:rsidR="00072915" w:rsidRPr="00072915" w:rsidRDefault="00072915" w:rsidP="00072915">
      <w:pPr>
        <w:jc w:val="both"/>
        <w:rPr>
          <w:ins w:id="4785" w:author="Ram Shrestha" w:date="2014-02-16T01:12:00Z"/>
          <w:rFonts w:ascii="Cambria" w:hAnsi="Cambria"/>
          <w:noProof/>
          <w:rPrChange w:id="4786" w:author="Ram Shrestha" w:date="2014-02-16T01:12:00Z">
            <w:rPr>
              <w:ins w:id="4787" w:author="Ram Shrestha" w:date="2014-02-16T01:12:00Z"/>
            </w:rPr>
          </w:rPrChange>
        </w:rPr>
        <w:pPrChange w:id="4788" w:author="Ram Shrestha" w:date="2014-02-16T01:12:00Z">
          <w:pPr>
            <w:ind w:left="720" w:hanging="720"/>
            <w:jc w:val="both"/>
          </w:pPr>
        </w:pPrChange>
      </w:pPr>
      <w:ins w:id="4789" w:author="Ram Shrestha" w:date="2014-02-16T01:12:00Z">
        <w:r w:rsidRPr="00072915">
          <w:rPr>
            <w:rFonts w:ascii="Cambria" w:hAnsi="Cambria"/>
            <w:noProof/>
            <w:rPrChange w:id="4790" w:author="Ram Shrestha" w:date="2014-02-16T01:12:00Z">
              <w:rPr/>
            </w:rPrChange>
          </w:rPr>
          <w:t xml:space="preserve">Wu, L, Gerard, NP, Wyatt, R, Choe, H, Parolin, C, Ruffing, N, Borsetti, A, Cardoso, AA, Desjardin, E, Newman, W, Gerard, C, Sodroski, J (1996) CD4-induced interaction of primary HIV-1 gp120 glycoproteins with the chemokine receptor CCR-5. </w:t>
        </w:r>
        <w:r w:rsidRPr="00072915">
          <w:rPr>
            <w:rFonts w:ascii="Cambria" w:hAnsi="Cambria"/>
            <w:i/>
            <w:noProof/>
            <w:rPrChange w:id="4791" w:author="Ram Shrestha" w:date="2014-02-16T01:12:00Z">
              <w:rPr/>
            </w:rPrChange>
          </w:rPr>
          <w:t>Nature</w:t>
        </w:r>
        <w:r w:rsidRPr="00072915">
          <w:rPr>
            <w:rFonts w:ascii="Cambria" w:hAnsi="Cambria"/>
            <w:noProof/>
            <w:rPrChange w:id="4792" w:author="Ram Shrestha" w:date="2014-02-16T01:12:00Z">
              <w:rPr/>
            </w:rPrChange>
          </w:rPr>
          <w:t xml:space="preserve"> </w:t>
        </w:r>
        <w:r w:rsidRPr="00072915">
          <w:rPr>
            <w:rFonts w:ascii="Cambria" w:hAnsi="Cambria"/>
            <w:b/>
            <w:noProof/>
            <w:rPrChange w:id="4793" w:author="Ram Shrestha" w:date="2014-02-16T01:12:00Z">
              <w:rPr/>
            </w:rPrChange>
          </w:rPr>
          <w:t>384</w:t>
        </w:r>
        <w:r w:rsidRPr="00072915">
          <w:rPr>
            <w:rFonts w:ascii="Cambria" w:hAnsi="Cambria"/>
            <w:noProof/>
            <w:rPrChange w:id="4794" w:author="Ram Shrestha" w:date="2014-02-16T01:12:00Z">
              <w:rPr/>
            </w:rPrChange>
          </w:rPr>
          <w:t>: 179-183.</w:t>
        </w:r>
      </w:ins>
    </w:p>
    <w:p w:rsidR="00072915" w:rsidRPr="00072915" w:rsidRDefault="00072915" w:rsidP="00072915">
      <w:pPr>
        <w:jc w:val="both"/>
        <w:rPr>
          <w:ins w:id="4795" w:author="Ram Shrestha" w:date="2014-02-16T01:12:00Z"/>
          <w:rFonts w:ascii="Cambria" w:hAnsi="Cambria"/>
          <w:noProof/>
          <w:rPrChange w:id="4796" w:author="Ram Shrestha" w:date="2014-02-16T01:12:00Z">
            <w:rPr>
              <w:ins w:id="4797" w:author="Ram Shrestha" w:date="2014-02-16T01:12:00Z"/>
            </w:rPr>
          </w:rPrChange>
        </w:rPr>
        <w:pPrChange w:id="4798" w:author="Ram Shrestha" w:date="2014-02-16T01:12:00Z">
          <w:pPr>
            <w:ind w:left="720" w:hanging="720"/>
            <w:jc w:val="both"/>
          </w:pPr>
        </w:pPrChange>
      </w:pPr>
      <w:ins w:id="4799" w:author="Ram Shrestha" w:date="2014-02-16T01:12:00Z">
        <w:r w:rsidRPr="00072915">
          <w:rPr>
            <w:rFonts w:ascii="Cambria" w:hAnsi="Cambria"/>
            <w:noProof/>
            <w:rPrChange w:id="4800" w:author="Ram Shrestha" w:date="2014-02-16T01:12:00Z">
              <w:rPr/>
            </w:rPrChange>
          </w:rPr>
          <w:t xml:space="preserve">Wu, L, LaRosa, G, Kassam, N, Gordon, CJ, Heath, H, Ruffing, N, Chen, H, Humblias, J, Samson, M, Parmentier, M, Moore, JP, Mackay, CR (1997) Interaction of Chemokine Receptor CCR5 with its Ligands: Multiple Domains for HIV-1 gp120 Binding and a Single Domain for Chemokine Binding. </w:t>
        </w:r>
        <w:r w:rsidRPr="00072915">
          <w:rPr>
            <w:rFonts w:ascii="Cambria" w:hAnsi="Cambria"/>
            <w:i/>
            <w:noProof/>
            <w:rPrChange w:id="4801" w:author="Ram Shrestha" w:date="2014-02-16T01:12:00Z">
              <w:rPr/>
            </w:rPrChange>
          </w:rPr>
          <w:t>The Journal of Experimental Medicine</w:t>
        </w:r>
        <w:r w:rsidRPr="00072915">
          <w:rPr>
            <w:rFonts w:ascii="Cambria" w:hAnsi="Cambria"/>
            <w:noProof/>
            <w:rPrChange w:id="4802" w:author="Ram Shrestha" w:date="2014-02-16T01:12:00Z">
              <w:rPr/>
            </w:rPrChange>
          </w:rPr>
          <w:t xml:space="preserve"> </w:t>
        </w:r>
        <w:r w:rsidRPr="00072915">
          <w:rPr>
            <w:rFonts w:ascii="Cambria" w:hAnsi="Cambria"/>
            <w:b/>
            <w:noProof/>
            <w:rPrChange w:id="4803" w:author="Ram Shrestha" w:date="2014-02-16T01:12:00Z">
              <w:rPr/>
            </w:rPrChange>
          </w:rPr>
          <w:t>186</w:t>
        </w:r>
        <w:r w:rsidRPr="00072915">
          <w:rPr>
            <w:rFonts w:ascii="Cambria" w:hAnsi="Cambria"/>
            <w:noProof/>
            <w:rPrChange w:id="4804" w:author="Ram Shrestha" w:date="2014-02-16T01:12:00Z">
              <w:rPr/>
            </w:rPrChange>
          </w:rPr>
          <w:t>: 1373-1381.</w:t>
        </w:r>
      </w:ins>
    </w:p>
    <w:p w:rsidR="00072915" w:rsidRPr="00072915" w:rsidRDefault="00072915" w:rsidP="00072915">
      <w:pPr>
        <w:jc w:val="both"/>
        <w:rPr>
          <w:ins w:id="4805" w:author="Ram Shrestha" w:date="2014-02-16T01:12:00Z"/>
          <w:rFonts w:ascii="Cambria" w:hAnsi="Cambria"/>
          <w:noProof/>
          <w:rPrChange w:id="4806" w:author="Ram Shrestha" w:date="2014-02-16T01:12:00Z">
            <w:rPr>
              <w:ins w:id="4807" w:author="Ram Shrestha" w:date="2014-02-16T01:12:00Z"/>
            </w:rPr>
          </w:rPrChange>
        </w:rPr>
        <w:pPrChange w:id="4808" w:author="Ram Shrestha" w:date="2014-02-16T01:12:00Z">
          <w:pPr>
            <w:ind w:left="720" w:hanging="720"/>
            <w:jc w:val="both"/>
          </w:pPr>
        </w:pPrChange>
      </w:pPr>
      <w:ins w:id="4809" w:author="Ram Shrestha" w:date="2014-02-16T01:12:00Z">
        <w:r w:rsidRPr="00072915">
          <w:rPr>
            <w:rFonts w:ascii="Cambria" w:hAnsi="Cambria"/>
            <w:noProof/>
            <w:rPrChange w:id="4810" w:author="Ram Shrestha" w:date="2014-02-16T01:12:00Z">
              <w:rPr/>
            </w:rPrChange>
          </w:rPr>
          <w:t xml:space="preserve">Yang, YL, Wang, G, Dorman, K, Kaplan, AH (1996) Long polymerase chain reaction amplification of heterogeneous HIV type 1 templates produces recombination at a relatively high frequency. </w:t>
        </w:r>
        <w:r w:rsidRPr="00072915">
          <w:rPr>
            <w:rFonts w:ascii="Cambria" w:hAnsi="Cambria"/>
            <w:i/>
            <w:noProof/>
            <w:rPrChange w:id="4811" w:author="Ram Shrestha" w:date="2014-02-16T01:12:00Z">
              <w:rPr/>
            </w:rPrChange>
          </w:rPr>
          <w:t>AIDS Res Hum Retroviruses</w:t>
        </w:r>
        <w:r w:rsidRPr="00072915">
          <w:rPr>
            <w:rFonts w:ascii="Cambria" w:hAnsi="Cambria"/>
            <w:noProof/>
            <w:rPrChange w:id="4812" w:author="Ram Shrestha" w:date="2014-02-16T01:12:00Z">
              <w:rPr/>
            </w:rPrChange>
          </w:rPr>
          <w:t xml:space="preserve"> </w:t>
        </w:r>
        <w:r w:rsidRPr="00072915">
          <w:rPr>
            <w:rFonts w:ascii="Cambria" w:hAnsi="Cambria"/>
            <w:b/>
            <w:noProof/>
            <w:rPrChange w:id="4813" w:author="Ram Shrestha" w:date="2014-02-16T01:12:00Z">
              <w:rPr/>
            </w:rPrChange>
          </w:rPr>
          <w:t>12</w:t>
        </w:r>
        <w:r w:rsidRPr="00072915">
          <w:rPr>
            <w:rFonts w:ascii="Cambria" w:hAnsi="Cambria"/>
            <w:noProof/>
            <w:rPrChange w:id="4814" w:author="Ram Shrestha" w:date="2014-02-16T01:12:00Z">
              <w:rPr/>
            </w:rPrChange>
          </w:rPr>
          <w:t>: 303-306.</w:t>
        </w:r>
      </w:ins>
    </w:p>
    <w:p w:rsidR="00072915" w:rsidRPr="00072915" w:rsidRDefault="00072915" w:rsidP="00072915">
      <w:pPr>
        <w:jc w:val="both"/>
        <w:rPr>
          <w:ins w:id="4815" w:author="Ram Shrestha" w:date="2014-02-16T01:12:00Z"/>
          <w:rFonts w:ascii="Cambria" w:hAnsi="Cambria"/>
          <w:noProof/>
          <w:rPrChange w:id="4816" w:author="Ram Shrestha" w:date="2014-02-16T01:12:00Z">
            <w:rPr>
              <w:ins w:id="4817" w:author="Ram Shrestha" w:date="2014-02-16T01:12:00Z"/>
            </w:rPr>
          </w:rPrChange>
        </w:rPr>
        <w:pPrChange w:id="4818" w:author="Ram Shrestha" w:date="2014-02-16T01:12:00Z">
          <w:pPr>
            <w:ind w:left="720" w:hanging="720"/>
            <w:jc w:val="both"/>
          </w:pPr>
        </w:pPrChange>
      </w:pPr>
      <w:ins w:id="4819" w:author="Ram Shrestha" w:date="2014-02-16T01:12:00Z">
        <w:r w:rsidRPr="00072915">
          <w:rPr>
            <w:rFonts w:ascii="Cambria" w:hAnsi="Cambria"/>
            <w:noProof/>
            <w:rPrChange w:id="4820" w:author="Ram Shrestha" w:date="2014-02-16T01:12:00Z">
              <w:rPr/>
            </w:rPrChange>
          </w:rPr>
          <w:t xml:space="preserve">Zhang, H, Yang, B, Pomerantz, RJ, Zhang, C, Arunachalam, SC, Gao, L (2003) The cytidine deaminase CEM15 induces hypermutation in newly synthesized HIV-1 DNA. </w:t>
        </w:r>
        <w:r w:rsidRPr="00072915">
          <w:rPr>
            <w:rFonts w:ascii="Cambria" w:hAnsi="Cambria"/>
            <w:i/>
            <w:noProof/>
            <w:rPrChange w:id="4821" w:author="Ram Shrestha" w:date="2014-02-16T01:12:00Z">
              <w:rPr/>
            </w:rPrChange>
          </w:rPr>
          <w:t>Nature</w:t>
        </w:r>
        <w:r w:rsidRPr="00072915">
          <w:rPr>
            <w:rFonts w:ascii="Cambria" w:hAnsi="Cambria"/>
            <w:noProof/>
            <w:rPrChange w:id="4822" w:author="Ram Shrestha" w:date="2014-02-16T01:12:00Z">
              <w:rPr/>
            </w:rPrChange>
          </w:rPr>
          <w:t xml:space="preserve"> </w:t>
        </w:r>
        <w:r w:rsidRPr="00072915">
          <w:rPr>
            <w:rFonts w:ascii="Cambria" w:hAnsi="Cambria"/>
            <w:b/>
            <w:noProof/>
            <w:rPrChange w:id="4823" w:author="Ram Shrestha" w:date="2014-02-16T01:12:00Z">
              <w:rPr/>
            </w:rPrChange>
          </w:rPr>
          <w:t>424</w:t>
        </w:r>
        <w:r w:rsidRPr="00072915">
          <w:rPr>
            <w:rFonts w:ascii="Cambria" w:hAnsi="Cambria"/>
            <w:noProof/>
            <w:rPrChange w:id="4824" w:author="Ram Shrestha" w:date="2014-02-16T01:12:00Z">
              <w:rPr/>
            </w:rPrChange>
          </w:rPr>
          <w:t>: 94-98.</w:t>
        </w:r>
      </w:ins>
    </w:p>
    <w:p w:rsidR="00072915" w:rsidRPr="00072915" w:rsidRDefault="00072915" w:rsidP="00072915">
      <w:pPr>
        <w:jc w:val="both"/>
        <w:rPr>
          <w:ins w:id="4825" w:author="Ram Shrestha" w:date="2014-02-16T01:12:00Z"/>
          <w:rFonts w:ascii="Cambria" w:hAnsi="Cambria"/>
          <w:noProof/>
          <w:rPrChange w:id="4826" w:author="Ram Shrestha" w:date="2014-02-16T01:12:00Z">
            <w:rPr>
              <w:ins w:id="4827" w:author="Ram Shrestha" w:date="2014-02-16T01:12:00Z"/>
            </w:rPr>
          </w:rPrChange>
        </w:rPr>
        <w:pPrChange w:id="4828" w:author="Ram Shrestha" w:date="2014-02-16T01:12:00Z">
          <w:pPr>
            <w:ind w:left="720" w:hanging="720"/>
            <w:jc w:val="both"/>
          </w:pPr>
        </w:pPrChange>
      </w:pPr>
      <w:ins w:id="4829" w:author="Ram Shrestha" w:date="2014-02-16T01:12:00Z">
        <w:r w:rsidRPr="00072915">
          <w:rPr>
            <w:rFonts w:ascii="Cambria" w:hAnsi="Cambria"/>
            <w:noProof/>
            <w:rPrChange w:id="4830" w:author="Ram Shrestha" w:date="2014-02-16T01:12:00Z">
              <w:rPr/>
            </w:rPrChange>
          </w:rPr>
          <w:t xml:space="preserve">Zhang, M, Foley, B, Schultz, AK, Macke, JP, Bulla, I, Stanke, M, Morgenstern, B, Korber, B, Leitner, T (2010) The role of recombination in the emergence of a complex and dynamic HIV epidemic. </w:t>
        </w:r>
        <w:r w:rsidRPr="00072915">
          <w:rPr>
            <w:rFonts w:ascii="Cambria" w:hAnsi="Cambria"/>
            <w:i/>
            <w:noProof/>
            <w:rPrChange w:id="4831" w:author="Ram Shrestha" w:date="2014-02-16T01:12:00Z">
              <w:rPr/>
            </w:rPrChange>
          </w:rPr>
          <w:t>Retrovirology</w:t>
        </w:r>
        <w:r w:rsidRPr="00072915">
          <w:rPr>
            <w:rFonts w:ascii="Cambria" w:hAnsi="Cambria"/>
            <w:noProof/>
            <w:rPrChange w:id="4832" w:author="Ram Shrestha" w:date="2014-02-16T01:12:00Z">
              <w:rPr/>
            </w:rPrChange>
          </w:rPr>
          <w:t xml:space="preserve"> </w:t>
        </w:r>
        <w:r w:rsidRPr="00072915">
          <w:rPr>
            <w:rFonts w:ascii="Cambria" w:hAnsi="Cambria"/>
            <w:b/>
            <w:noProof/>
            <w:rPrChange w:id="4833" w:author="Ram Shrestha" w:date="2014-02-16T01:12:00Z">
              <w:rPr/>
            </w:rPrChange>
          </w:rPr>
          <w:t>7</w:t>
        </w:r>
        <w:r w:rsidRPr="00072915">
          <w:rPr>
            <w:rFonts w:ascii="Cambria" w:hAnsi="Cambria"/>
            <w:noProof/>
            <w:rPrChange w:id="4834" w:author="Ram Shrestha" w:date="2014-02-16T01:12:00Z">
              <w:rPr/>
            </w:rPrChange>
          </w:rPr>
          <w:t>: 25.</w:t>
        </w:r>
      </w:ins>
    </w:p>
    <w:p w:rsidR="00072915" w:rsidRPr="00072915" w:rsidRDefault="00072915" w:rsidP="00072915">
      <w:pPr>
        <w:jc w:val="both"/>
        <w:rPr>
          <w:ins w:id="4835" w:author="Ram Shrestha" w:date="2014-02-16T01:12:00Z"/>
          <w:rFonts w:ascii="Cambria" w:hAnsi="Cambria"/>
          <w:noProof/>
          <w:rPrChange w:id="4836" w:author="Ram Shrestha" w:date="2014-02-16T01:12:00Z">
            <w:rPr>
              <w:ins w:id="4837" w:author="Ram Shrestha" w:date="2014-02-16T01:12:00Z"/>
            </w:rPr>
          </w:rPrChange>
        </w:rPr>
        <w:pPrChange w:id="4838" w:author="Ram Shrestha" w:date="2014-02-16T01:12:00Z">
          <w:pPr>
            <w:ind w:left="720" w:hanging="720"/>
            <w:jc w:val="both"/>
          </w:pPr>
        </w:pPrChange>
      </w:pPr>
      <w:ins w:id="4839" w:author="Ram Shrestha" w:date="2014-02-16T01:12:00Z">
        <w:r w:rsidRPr="00072915">
          <w:rPr>
            <w:rFonts w:ascii="Cambria" w:hAnsi="Cambria"/>
            <w:noProof/>
            <w:rPrChange w:id="4840" w:author="Ram Shrestha" w:date="2014-02-16T01:12:00Z">
              <w:rPr/>
            </w:rPrChange>
          </w:rPr>
          <w:t xml:space="preserve">Zhang, Y, Qian, H, Love, Z, Barklis, E (1998) Analysis of the Assembly Function of the Human Immunodeficiency Virus Type 1 Gag Protein Nucleocapsid Domain. </w:t>
        </w:r>
        <w:r w:rsidRPr="00072915">
          <w:rPr>
            <w:rFonts w:ascii="Cambria" w:hAnsi="Cambria"/>
            <w:i/>
            <w:noProof/>
            <w:rPrChange w:id="4841" w:author="Ram Shrestha" w:date="2014-02-16T01:12:00Z">
              <w:rPr/>
            </w:rPrChange>
          </w:rPr>
          <w:t>Journal of Virology</w:t>
        </w:r>
        <w:r w:rsidRPr="00072915">
          <w:rPr>
            <w:rFonts w:ascii="Cambria" w:hAnsi="Cambria"/>
            <w:noProof/>
            <w:rPrChange w:id="4842" w:author="Ram Shrestha" w:date="2014-02-16T01:12:00Z">
              <w:rPr/>
            </w:rPrChange>
          </w:rPr>
          <w:t xml:space="preserve"> </w:t>
        </w:r>
        <w:r w:rsidRPr="00072915">
          <w:rPr>
            <w:rFonts w:ascii="Cambria" w:hAnsi="Cambria"/>
            <w:b/>
            <w:noProof/>
            <w:rPrChange w:id="4843" w:author="Ram Shrestha" w:date="2014-02-16T01:12:00Z">
              <w:rPr/>
            </w:rPrChange>
          </w:rPr>
          <w:t>72</w:t>
        </w:r>
        <w:r w:rsidRPr="00072915">
          <w:rPr>
            <w:rFonts w:ascii="Cambria" w:hAnsi="Cambria"/>
            <w:noProof/>
            <w:rPrChange w:id="4844" w:author="Ram Shrestha" w:date="2014-02-16T01:12:00Z">
              <w:rPr/>
            </w:rPrChange>
          </w:rPr>
          <w:t>: 1782-1789.</w:t>
        </w:r>
      </w:ins>
    </w:p>
    <w:p w:rsidR="00072915" w:rsidRPr="00072915" w:rsidRDefault="00072915" w:rsidP="00072915">
      <w:pPr>
        <w:jc w:val="both"/>
        <w:rPr>
          <w:ins w:id="4845" w:author="Ram Shrestha" w:date="2014-02-16T01:12:00Z"/>
          <w:rFonts w:ascii="Cambria" w:hAnsi="Cambria"/>
          <w:noProof/>
          <w:rPrChange w:id="4846" w:author="Ram Shrestha" w:date="2014-02-16T01:12:00Z">
            <w:rPr>
              <w:ins w:id="4847" w:author="Ram Shrestha" w:date="2014-02-16T01:12:00Z"/>
            </w:rPr>
          </w:rPrChange>
        </w:rPr>
        <w:pPrChange w:id="4848" w:author="Ram Shrestha" w:date="2014-02-16T01:12:00Z">
          <w:pPr>
            <w:ind w:left="720" w:hanging="720"/>
            <w:jc w:val="both"/>
          </w:pPr>
        </w:pPrChange>
      </w:pPr>
      <w:ins w:id="4849" w:author="Ram Shrestha" w:date="2014-02-16T01:12:00Z">
        <w:r w:rsidRPr="00072915">
          <w:rPr>
            <w:rFonts w:ascii="Cambria" w:hAnsi="Cambria"/>
            <w:noProof/>
            <w:rPrChange w:id="4850" w:author="Ram Shrestha" w:date="2014-02-16T01:12:00Z">
              <w:rPr/>
            </w:rPrChange>
          </w:rPr>
          <w:t xml:space="preserve">Zhou, W, Resh, MD (1996) Differential membrane binding of the human immunodeficiency virus type 1 matrix protein. </w:t>
        </w:r>
        <w:r w:rsidRPr="00072915">
          <w:rPr>
            <w:rFonts w:ascii="Cambria" w:hAnsi="Cambria"/>
            <w:i/>
            <w:noProof/>
            <w:rPrChange w:id="4851" w:author="Ram Shrestha" w:date="2014-02-16T01:12:00Z">
              <w:rPr/>
            </w:rPrChange>
          </w:rPr>
          <w:t>J Virol</w:t>
        </w:r>
        <w:r w:rsidRPr="00072915">
          <w:rPr>
            <w:rFonts w:ascii="Cambria" w:hAnsi="Cambria"/>
            <w:noProof/>
            <w:rPrChange w:id="4852" w:author="Ram Shrestha" w:date="2014-02-16T01:12:00Z">
              <w:rPr/>
            </w:rPrChange>
          </w:rPr>
          <w:t xml:space="preserve"> </w:t>
        </w:r>
        <w:r w:rsidRPr="00072915">
          <w:rPr>
            <w:rFonts w:ascii="Cambria" w:hAnsi="Cambria"/>
            <w:b/>
            <w:noProof/>
            <w:rPrChange w:id="4853" w:author="Ram Shrestha" w:date="2014-02-16T01:12:00Z">
              <w:rPr/>
            </w:rPrChange>
          </w:rPr>
          <w:t>70</w:t>
        </w:r>
        <w:r w:rsidRPr="00072915">
          <w:rPr>
            <w:rFonts w:ascii="Cambria" w:hAnsi="Cambria"/>
            <w:noProof/>
            <w:rPrChange w:id="4854" w:author="Ram Shrestha" w:date="2014-02-16T01:12:00Z">
              <w:rPr/>
            </w:rPrChange>
          </w:rPr>
          <w:t>: 8540-8548.</w:t>
        </w:r>
      </w:ins>
    </w:p>
    <w:p w:rsidR="00072915" w:rsidRPr="00072915" w:rsidRDefault="00072915" w:rsidP="00072915">
      <w:pPr>
        <w:jc w:val="both"/>
        <w:rPr>
          <w:ins w:id="4855" w:author="Ram Shrestha" w:date="2014-02-16T01:12:00Z"/>
          <w:rFonts w:ascii="Cambria" w:hAnsi="Cambria"/>
          <w:noProof/>
          <w:rPrChange w:id="4856" w:author="Ram Shrestha" w:date="2014-02-16T01:12:00Z">
            <w:rPr>
              <w:ins w:id="4857" w:author="Ram Shrestha" w:date="2014-02-16T01:12:00Z"/>
            </w:rPr>
          </w:rPrChange>
        </w:rPr>
        <w:pPrChange w:id="4858" w:author="Ram Shrestha" w:date="2014-02-16T01:12:00Z">
          <w:pPr>
            <w:ind w:left="720" w:hanging="720"/>
            <w:jc w:val="both"/>
          </w:pPr>
        </w:pPrChange>
      </w:pPr>
      <w:ins w:id="4859" w:author="Ram Shrestha" w:date="2014-02-16T01:12:00Z">
        <w:r w:rsidRPr="00072915">
          <w:rPr>
            <w:rFonts w:ascii="Cambria" w:hAnsi="Cambria"/>
            <w:noProof/>
            <w:rPrChange w:id="4860" w:author="Ram Shrestha" w:date="2014-02-16T01:12:00Z">
              <w:rPr/>
            </w:rPrChange>
          </w:rPr>
          <w:t xml:space="preserve">Zhu, T, Korber, BT, Nahmias, AJ, Hooper, E, Sharp, PM, Ho, DD (1998) An African HIV-1 sequence from 1959 and implications for the origin of the epidemic. </w:t>
        </w:r>
        <w:r w:rsidRPr="00072915">
          <w:rPr>
            <w:rFonts w:ascii="Cambria" w:hAnsi="Cambria"/>
            <w:i/>
            <w:noProof/>
            <w:rPrChange w:id="4861" w:author="Ram Shrestha" w:date="2014-02-16T01:12:00Z">
              <w:rPr/>
            </w:rPrChange>
          </w:rPr>
          <w:t>Nature</w:t>
        </w:r>
        <w:r w:rsidRPr="00072915">
          <w:rPr>
            <w:rFonts w:ascii="Cambria" w:hAnsi="Cambria"/>
            <w:noProof/>
            <w:rPrChange w:id="4862" w:author="Ram Shrestha" w:date="2014-02-16T01:12:00Z">
              <w:rPr/>
            </w:rPrChange>
          </w:rPr>
          <w:t xml:space="preserve"> </w:t>
        </w:r>
        <w:r w:rsidRPr="00072915">
          <w:rPr>
            <w:rFonts w:ascii="Cambria" w:hAnsi="Cambria"/>
            <w:b/>
            <w:noProof/>
            <w:rPrChange w:id="4863" w:author="Ram Shrestha" w:date="2014-02-16T01:12:00Z">
              <w:rPr/>
            </w:rPrChange>
          </w:rPr>
          <w:t>391</w:t>
        </w:r>
        <w:r w:rsidRPr="00072915">
          <w:rPr>
            <w:rFonts w:ascii="Cambria" w:hAnsi="Cambria"/>
            <w:noProof/>
            <w:rPrChange w:id="4864" w:author="Ram Shrestha" w:date="2014-02-16T01:12:00Z">
              <w:rPr/>
            </w:rPrChange>
          </w:rPr>
          <w:t>: 594-597.</w:t>
        </w:r>
      </w:ins>
    </w:p>
    <w:p w:rsidR="00072915" w:rsidRPr="00072915" w:rsidRDefault="00072915" w:rsidP="00072915">
      <w:pPr>
        <w:jc w:val="both"/>
        <w:rPr>
          <w:ins w:id="4865" w:author="Ram Shrestha" w:date="2014-02-16T01:12:00Z"/>
          <w:rFonts w:ascii="Cambria" w:hAnsi="Cambria"/>
          <w:noProof/>
          <w:rPrChange w:id="4866" w:author="Ram Shrestha" w:date="2014-02-16T01:12:00Z">
            <w:rPr>
              <w:ins w:id="4867" w:author="Ram Shrestha" w:date="2014-02-16T01:12:00Z"/>
            </w:rPr>
          </w:rPrChange>
        </w:rPr>
        <w:pPrChange w:id="4868" w:author="Ram Shrestha" w:date="2014-02-16T01:12:00Z">
          <w:pPr>
            <w:ind w:left="720" w:hanging="720"/>
            <w:jc w:val="both"/>
          </w:pPr>
        </w:pPrChange>
      </w:pPr>
      <w:ins w:id="4869" w:author="Ram Shrestha" w:date="2014-02-16T01:12:00Z">
        <w:r w:rsidRPr="00072915">
          <w:rPr>
            <w:rFonts w:ascii="Cambria" w:hAnsi="Cambria"/>
            <w:noProof/>
            <w:rPrChange w:id="4870" w:author="Ram Shrestha" w:date="2014-02-16T01:12:00Z">
              <w:rPr/>
            </w:rPrChange>
          </w:rPr>
          <w:t xml:space="preserve">Ziegler, J, Johnson, R, Cooper, D, Gold, J (1985) Postnatal transmission of AIDS-associated retrovirus from mother to infant. </w:t>
        </w:r>
        <w:r w:rsidRPr="00072915">
          <w:rPr>
            <w:rFonts w:ascii="Cambria" w:hAnsi="Cambria"/>
            <w:i/>
            <w:noProof/>
            <w:rPrChange w:id="4871" w:author="Ram Shrestha" w:date="2014-02-16T01:12:00Z">
              <w:rPr/>
            </w:rPrChange>
          </w:rPr>
          <w:t>The Lancet</w:t>
        </w:r>
        <w:r w:rsidRPr="00072915">
          <w:rPr>
            <w:rFonts w:ascii="Cambria" w:hAnsi="Cambria"/>
            <w:noProof/>
            <w:rPrChange w:id="4872" w:author="Ram Shrestha" w:date="2014-02-16T01:12:00Z">
              <w:rPr/>
            </w:rPrChange>
          </w:rPr>
          <w:t xml:space="preserve"> </w:t>
        </w:r>
        <w:r w:rsidRPr="00072915">
          <w:rPr>
            <w:rFonts w:ascii="Cambria" w:hAnsi="Cambria"/>
            <w:b/>
            <w:noProof/>
            <w:rPrChange w:id="4873" w:author="Ram Shrestha" w:date="2014-02-16T01:12:00Z">
              <w:rPr/>
            </w:rPrChange>
          </w:rPr>
          <w:t>325</w:t>
        </w:r>
        <w:r w:rsidRPr="00072915">
          <w:rPr>
            <w:rFonts w:ascii="Cambria" w:hAnsi="Cambria"/>
            <w:noProof/>
            <w:rPrChange w:id="4874" w:author="Ram Shrestha" w:date="2014-02-16T01:12:00Z">
              <w:rPr/>
            </w:rPrChange>
          </w:rPr>
          <w:t>: 896–898.</w:t>
        </w:r>
      </w:ins>
    </w:p>
    <w:p w:rsidR="00072915" w:rsidRPr="00072915" w:rsidRDefault="00072915" w:rsidP="00072915">
      <w:pPr>
        <w:jc w:val="both"/>
        <w:rPr>
          <w:ins w:id="4875" w:author="Ram Shrestha" w:date="2014-02-16T01:12:00Z"/>
          <w:rFonts w:ascii="Cambria" w:hAnsi="Cambria"/>
          <w:noProof/>
          <w:rPrChange w:id="4876" w:author="Ram Shrestha" w:date="2014-02-16T01:12:00Z">
            <w:rPr>
              <w:ins w:id="4877" w:author="Ram Shrestha" w:date="2014-02-16T01:12:00Z"/>
            </w:rPr>
          </w:rPrChange>
        </w:rPr>
        <w:pPrChange w:id="4878" w:author="Ram Shrestha" w:date="2014-02-16T01:12:00Z">
          <w:pPr>
            <w:ind w:left="720" w:hanging="720"/>
            <w:jc w:val="both"/>
          </w:pPr>
        </w:pPrChange>
      </w:pPr>
      <w:ins w:id="4879" w:author="Ram Shrestha" w:date="2014-02-16T01:12:00Z">
        <w:r w:rsidRPr="00072915">
          <w:rPr>
            <w:rFonts w:ascii="Cambria" w:hAnsi="Cambria"/>
            <w:noProof/>
            <w:rPrChange w:id="4880" w:author="Ram Shrestha" w:date="2014-02-16T01:12:00Z">
              <w:rPr/>
            </w:rPrChange>
          </w:rPr>
          <w:t xml:space="preserve">Zolopa, AR, Shafer, RW, Warford, A, Montoya, JG, Hsu, P, Katzenstein, D, Merigan, TC, Efron, B (1999) HIV-1 genotypic resistance patterns predict response to saquinavir-ritonavir therapy in patients in whom previous protease inhibitor therapy had failed. </w:t>
        </w:r>
        <w:r w:rsidRPr="00072915">
          <w:rPr>
            <w:rFonts w:ascii="Cambria" w:hAnsi="Cambria"/>
            <w:i/>
            <w:noProof/>
            <w:rPrChange w:id="4881" w:author="Ram Shrestha" w:date="2014-02-16T01:12:00Z">
              <w:rPr/>
            </w:rPrChange>
          </w:rPr>
          <w:t>Ann Intern Med</w:t>
        </w:r>
        <w:r w:rsidRPr="00072915">
          <w:rPr>
            <w:rFonts w:ascii="Cambria" w:hAnsi="Cambria"/>
            <w:noProof/>
            <w:rPrChange w:id="4882" w:author="Ram Shrestha" w:date="2014-02-16T01:12:00Z">
              <w:rPr/>
            </w:rPrChange>
          </w:rPr>
          <w:t xml:space="preserve"> </w:t>
        </w:r>
        <w:r w:rsidRPr="00072915">
          <w:rPr>
            <w:rFonts w:ascii="Cambria" w:hAnsi="Cambria"/>
            <w:b/>
            <w:noProof/>
            <w:rPrChange w:id="4883" w:author="Ram Shrestha" w:date="2014-02-16T01:12:00Z">
              <w:rPr/>
            </w:rPrChange>
          </w:rPr>
          <w:t>131</w:t>
        </w:r>
        <w:r w:rsidRPr="00072915">
          <w:rPr>
            <w:rFonts w:ascii="Cambria" w:hAnsi="Cambria"/>
            <w:noProof/>
            <w:rPrChange w:id="4884" w:author="Ram Shrestha" w:date="2014-02-16T01:12:00Z">
              <w:rPr/>
            </w:rPrChange>
          </w:rPr>
          <w:t>: 813-821.</w:t>
        </w:r>
      </w:ins>
    </w:p>
    <w:p w:rsidR="00072915" w:rsidRDefault="00072915" w:rsidP="00072915">
      <w:pPr>
        <w:ind w:left="720" w:hanging="720"/>
        <w:jc w:val="both"/>
        <w:rPr>
          <w:ins w:id="4885" w:author="Ram Shrestha" w:date="2014-02-16T01:12:00Z"/>
          <w:rFonts w:ascii="Cambria" w:hAnsi="Cambria"/>
          <w:noProof/>
        </w:rPr>
        <w:pPrChange w:id="4886" w:author="Ram Shrestha" w:date="2014-02-16T01:12:00Z">
          <w:pPr>
            <w:spacing w:line="480" w:lineRule="auto"/>
            <w:jc w:val="both"/>
          </w:pPr>
        </w:pPrChange>
      </w:pPr>
    </w:p>
    <w:p w:rsidR="00CD6CBE" w:rsidRPr="00CD6CBE" w:rsidDel="00045B29" w:rsidRDefault="00CD6CBE" w:rsidP="00CD6CBE">
      <w:pPr>
        <w:jc w:val="both"/>
        <w:rPr>
          <w:del w:id="4887" w:author="Ram Shrestha" w:date="2014-02-16T01:12:00Z"/>
          <w:rFonts w:ascii="Cambria" w:hAnsi="Cambria"/>
          <w:noProof/>
        </w:rPr>
      </w:pPr>
      <w:del w:id="4888" w:author="Ram Shrestha" w:date="2014-02-16T01:12:00Z">
        <w:r w:rsidRPr="00CD6CBE" w:rsidDel="00045B29">
          <w:rPr>
            <w:rFonts w:ascii="Cambria" w:hAnsi="Cambria"/>
            <w:noProof/>
          </w:rPr>
          <w:delText xml:space="preserve">Adnan, S, Balamurugan, A, Trocha, A, Bennett, MS, Ng, HL, Ali, A, Brander, C, Yang, OO (2006) Nef interference with HIV-1–specific CTL antiviral activity is epitope specific. </w:delText>
        </w:r>
        <w:r w:rsidRPr="00CD6CBE" w:rsidDel="00045B29">
          <w:rPr>
            <w:rFonts w:ascii="Cambria" w:hAnsi="Cambria"/>
            <w:i/>
            <w:noProof/>
          </w:rPr>
          <w:delText>Blood</w:delText>
        </w:r>
        <w:r w:rsidRPr="00CD6CBE" w:rsidDel="00045B29">
          <w:rPr>
            <w:rFonts w:ascii="Cambria" w:hAnsi="Cambria"/>
            <w:noProof/>
          </w:rPr>
          <w:delText xml:space="preserve"> </w:delText>
        </w:r>
        <w:r w:rsidRPr="00CD6CBE" w:rsidDel="00045B29">
          <w:rPr>
            <w:rFonts w:ascii="Cambria" w:hAnsi="Cambria"/>
            <w:b/>
            <w:noProof/>
          </w:rPr>
          <w:delText>108</w:delText>
        </w:r>
        <w:r w:rsidRPr="00CD6CBE" w:rsidDel="00045B29">
          <w:rPr>
            <w:rFonts w:ascii="Cambria" w:hAnsi="Cambria"/>
            <w:noProof/>
          </w:rPr>
          <w:delText>: 3414-3419.</w:delText>
        </w:r>
      </w:del>
    </w:p>
    <w:p w:rsidR="00CD6CBE" w:rsidRPr="00CD6CBE" w:rsidDel="00045B29" w:rsidRDefault="00CD6CBE" w:rsidP="00CD6CBE">
      <w:pPr>
        <w:jc w:val="both"/>
        <w:rPr>
          <w:del w:id="4889" w:author="Ram Shrestha" w:date="2014-02-16T01:12:00Z"/>
          <w:rFonts w:ascii="Cambria" w:hAnsi="Cambria"/>
          <w:noProof/>
        </w:rPr>
      </w:pPr>
      <w:del w:id="4890" w:author="Ram Shrestha" w:date="2014-02-16T01:12:00Z">
        <w:r w:rsidRPr="00CD6CBE" w:rsidDel="00045B29">
          <w:rPr>
            <w:rFonts w:ascii="Cambria" w:hAnsi="Cambria"/>
            <w:noProof/>
          </w:rPr>
          <w:delText xml:space="preserve">Ammaranond, P, Sanguansittianan, S (2012) Mechanism of HIV antiretroviral drugs progress toward drug resistance. </w:delText>
        </w:r>
        <w:r w:rsidRPr="00CD6CBE" w:rsidDel="00045B29">
          <w:rPr>
            <w:rFonts w:ascii="Cambria" w:hAnsi="Cambria"/>
            <w:i/>
            <w:noProof/>
          </w:rPr>
          <w:delText>Fundamental &amp; Clinical Pharmacology</w:delText>
        </w:r>
        <w:r w:rsidRPr="00CD6CBE" w:rsidDel="00045B29">
          <w:rPr>
            <w:rFonts w:ascii="Cambria" w:hAnsi="Cambria"/>
            <w:noProof/>
          </w:rPr>
          <w:delText xml:space="preserve"> </w:delText>
        </w:r>
        <w:r w:rsidRPr="00CD6CBE" w:rsidDel="00045B29">
          <w:rPr>
            <w:rFonts w:ascii="Cambria" w:hAnsi="Cambria"/>
            <w:b/>
            <w:noProof/>
          </w:rPr>
          <w:delText>26</w:delText>
        </w:r>
        <w:r w:rsidRPr="00CD6CBE" w:rsidDel="00045B29">
          <w:rPr>
            <w:rFonts w:ascii="Cambria" w:hAnsi="Cambria"/>
            <w:noProof/>
          </w:rPr>
          <w:delText>: 146–161.</w:delText>
        </w:r>
      </w:del>
    </w:p>
    <w:p w:rsidR="00CD6CBE" w:rsidRPr="00CD6CBE" w:rsidDel="00045B29" w:rsidRDefault="00CD6CBE" w:rsidP="00CD6CBE">
      <w:pPr>
        <w:jc w:val="both"/>
        <w:rPr>
          <w:del w:id="4891" w:author="Ram Shrestha" w:date="2014-02-16T01:12:00Z"/>
          <w:rFonts w:ascii="Cambria" w:hAnsi="Cambria"/>
          <w:noProof/>
        </w:rPr>
      </w:pPr>
      <w:del w:id="4892" w:author="Ram Shrestha" w:date="2014-02-16T01:12:00Z">
        <w:r w:rsidRPr="00CD6CBE" w:rsidDel="00045B29">
          <w:rPr>
            <w:rFonts w:ascii="Cambria" w:hAnsi="Cambria"/>
            <w:noProof/>
          </w:rPr>
          <w:delText xml:space="preserve">Apetrei, C, Robertson, DL, Marx, PA (2004) The history of SIVS and AIDS: epidemiology, phylogeny and biology of isolates from naturally SIV infected non-human primates (NHP) in Africa. </w:delText>
        </w:r>
        <w:r w:rsidRPr="00CD6CBE" w:rsidDel="00045B29">
          <w:rPr>
            <w:rFonts w:ascii="Cambria" w:hAnsi="Cambria"/>
            <w:i/>
            <w:noProof/>
          </w:rPr>
          <w:delText>Frontiers in bioscience: a journal and virtual library</w:delText>
        </w:r>
        <w:r w:rsidRPr="00CD6CBE" w:rsidDel="00045B29">
          <w:rPr>
            <w:rFonts w:ascii="Cambria" w:hAnsi="Cambria"/>
            <w:noProof/>
          </w:rPr>
          <w:delText xml:space="preserve"> </w:delText>
        </w:r>
        <w:r w:rsidRPr="00CD6CBE" w:rsidDel="00045B29">
          <w:rPr>
            <w:rFonts w:ascii="Cambria" w:hAnsi="Cambria"/>
            <w:b/>
            <w:noProof/>
          </w:rPr>
          <w:delText>9</w:delText>
        </w:r>
        <w:r w:rsidRPr="00CD6CBE" w:rsidDel="00045B29">
          <w:rPr>
            <w:rFonts w:ascii="Cambria" w:hAnsi="Cambria"/>
            <w:noProof/>
          </w:rPr>
          <w:delText>: 225-254.</w:delText>
        </w:r>
      </w:del>
    </w:p>
    <w:p w:rsidR="00CD6CBE" w:rsidRPr="00CD6CBE" w:rsidDel="00045B29" w:rsidRDefault="00CD6CBE" w:rsidP="00CD6CBE">
      <w:pPr>
        <w:jc w:val="both"/>
        <w:rPr>
          <w:del w:id="4893" w:author="Ram Shrestha" w:date="2014-02-16T01:12:00Z"/>
          <w:rFonts w:ascii="Cambria" w:hAnsi="Cambria"/>
          <w:noProof/>
        </w:rPr>
      </w:pPr>
      <w:del w:id="4894" w:author="Ram Shrestha" w:date="2014-02-16T01:12:00Z">
        <w:r w:rsidRPr="00CD6CBE" w:rsidDel="00045B29">
          <w:rPr>
            <w:rFonts w:ascii="Cambria" w:hAnsi="Cambria"/>
            <w:noProof/>
          </w:rPr>
          <w:delText xml:space="preserve">Archer, J, Pinney, JW, Fan, J, Simon-Loriere, E, Arts, EJ, Negroni, M, Robertson, DL (2008) Identifying the important HIV-1 recombination breakpoints. </w:delText>
        </w:r>
        <w:r w:rsidRPr="00CD6CBE" w:rsidDel="00045B29">
          <w:rPr>
            <w:rFonts w:ascii="Cambria" w:hAnsi="Cambria"/>
            <w:i/>
            <w:noProof/>
          </w:rPr>
          <w:delText>PLoS computational biology</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e1000178.</w:delText>
        </w:r>
      </w:del>
    </w:p>
    <w:p w:rsidR="00CD6CBE" w:rsidRPr="00CD6CBE" w:rsidDel="00045B29" w:rsidRDefault="00CD6CBE" w:rsidP="00CD6CBE">
      <w:pPr>
        <w:jc w:val="both"/>
        <w:rPr>
          <w:del w:id="4895" w:author="Ram Shrestha" w:date="2014-02-16T01:12:00Z"/>
          <w:rFonts w:ascii="Cambria" w:hAnsi="Cambria"/>
          <w:noProof/>
        </w:rPr>
      </w:pPr>
      <w:del w:id="4896" w:author="Ram Shrestha" w:date="2014-02-16T01:12:00Z">
        <w:r w:rsidRPr="00CD6CBE" w:rsidDel="00045B29">
          <w:rPr>
            <w:rFonts w:ascii="Cambria" w:hAnsi="Cambria"/>
            <w:noProof/>
          </w:rPr>
          <w:delText xml:space="preserve">Ariën, KK, Abraha, A, Quiñones-Mateu, ME, Kestens, L, Vanham, G, Arts, EJ (2005) The Replicative Fitness of Primary Human Immunodeficiency Virus Type 1 (HIV-1) Group M, HIV-1 Group O, and HIV-2 Isolates.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79</w:delText>
        </w:r>
        <w:r w:rsidRPr="00CD6CBE" w:rsidDel="00045B29">
          <w:rPr>
            <w:rFonts w:ascii="Cambria" w:hAnsi="Cambria"/>
            <w:noProof/>
          </w:rPr>
          <w:delText>: 8979-8990.</w:delText>
        </w:r>
      </w:del>
    </w:p>
    <w:p w:rsidR="00CD6CBE" w:rsidRPr="00CD6CBE" w:rsidDel="00045B29" w:rsidRDefault="00CD6CBE" w:rsidP="00CD6CBE">
      <w:pPr>
        <w:jc w:val="both"/>
        <w:rPr>
          <w:del w:id="4897" w:author="Ram Shrestha" w:date="2014-02-16T01:12:00Z"/>
          <w:rFonts w:ascii="Cambria" w:hAnsi="Cambria"/>
          <w:noProof/>
        </w:rPr>
      </w:pPr>
      <w:del w:id="4898" w:author="Ram Shrestha" w:date="2014-02-16T01:12:00Z">
        <w:r w:rsidRPr="00CD6CBE" w:rsidDel="00045B29">
          <w:rPr>
            <w:rFonts w:ascii="Cambria" w:hAnsi="Cambria"/>
            <w:noProof/>
          </w:rPr>
          <w:delText xml:space="preserve">Artenstein, AW, Coppola, J, Brown, AE, Carr, JK, Sanders-Buell, E, Galbarini, E, Mascola, JR, VanCott, TC, Schonbrood, P, McCutchan, FE, et al. (1995) Multiple introductions of HIV-1 subtype E into the western hemisphere. </w:delText>
        </w:r>
        <w:r w:rsidRPr="00CD6CBE" w:rsidDel="00045B29">
          <w:rPr>
            <w:rFonts w:ascii="Cambria" w:hAnsi="Cambria"/>
            <w:i/>
            <w:noProof/>
          </w:rPr>
          <w:delText>Lancet</w:delText>
        </w:r>
        <w:r w:rsidRPr="00CD6CBE" w:rsidDel="00045B29">
          <w:rPr>
            <w:rFonts w:ascii="Cambria" w:hAnsi="Cambria"/>
            <w:noProof/>
          </w:rPr>
          <w:delText xml:space="preserve"> </w:delText>
        </w:r>
        <w:r w:rsidRPr="00CD6CBE" w:rsidDel="00045B29">
          <w:rPr>
            <w:rFonts w:ascii="Cambria" w:hAnsi="Cambria"/>
            <w:b/>
            <w:noProof/>
          </w:rPr>
          <w:delText>346</w:delText>
        </w:r>
        <w:r w:rsidRPr="00CD6CBE" w:rsidDel="00045B29">
          <w:rPr>
            <w:rFonts w:ascii="Cambria" w:hAnsi="Cambria"/>
            <w:noProof/>
          </w:rPr>
          <w:delText>: 1197-1198.</w:delText>
        </w:r>
      </w:del>
    </w:p>
    <w:p w:rsidR="00CD6CBE" w:rsidRPr="00CD6CBE" w:rsidDel="00045B29" w:rsidRDefault="00CD6CBE" w:rsidP="00CD6CBE">
      <w:pPr>
        <w:jc w:val="both"/>
        <w:rPr>
          <w:del w:id="4899" w:author="Ram Shrestha" w:date="2014-02-16T01:12:00Z"/>
          <w:rFonts w:ascii="Cambria" w:hAnsi="Cambria"/>
          <w:noProof/>
        </w:rPr>
      </w:pPr>
      <w:del w:id="4900" w:author="Ram Shrestha" w:date="2014-02-16T01:12:00Z">
        <w:r w:rsidRPr="00CD6CBE" w:rsidDel="00045B29">
          <w:rPr>
            <w:rFonts w:ascii="Cambria" w:hAnsi="Cambria"/>
            <w:noProof/>
          </w:rPr>
          <w:delText xml:space="preserve">Ayouba, A, Souquieres, S, Njinku, B, Martin, PM, Muller-Trutwin, MC, Roques, P, Barre-Sinoussi, F, Mauclere, P, Simon, F, Nerrienet, E (2000) HIV-1 group N among HIV-1-seropositive individuals in Cameroon.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14</w:delText>
        </w:r>
        <w:r w:rsidRPr="00CD6CBE" w:rsidDel="00045B29">
          <w:rPr>
            <w:rFonts w:ascii="Cambria" w:hAnsi="Cambria"/>
            <w:noProof/>
          </w:rPr>
          <w:delText>: 2623-2625.</w:delText>
        </w:r>
      </w:del>
    </w:p>
    <w:p w:rsidR="00CD6CBE" w:rsidRPr="00CD6CBE" w:rsidDel="00045B29" w:rsidRDefault="00CD6CBE" w:rsidP="00CD6CBE">
      <w:pPr>
        <w:jc w:val="both"/>
        <w:rPr>
          <w:del w:id="4901" w:author="Ram Shrestha" w:date="2014-02-16T01:12:00Z"/>
          <w:rFonts w:ascii="Cambria" w:hAnsi="Cambria"/>
          <w:noProof/>
        </w:rPr>
      </w:pPr>
      <w:del w:id="4902" w:author="Ram Shrestha" w:date="2014-02-16T01:12:00Z">
        <w:r w:rsidRPr="00CD6CBE" w:rsidDel="00045B29">
          <w:rPr>
            <w:rFonts w:ascii="Cambria" w:hAnsi="Cambria"/>
            <w:noProof/>
          </w:rPr>
          <w:delText>Bailes, E, Chaudhuri, RR, Santiago, ML, Bibollet-Ruche, F, Hahn, BH, Sharp, PM (2002) The Evolution of Primate Lentiviruses and the Origins of AIDS. In: The Molecular Epidemiology of Human Viruses, Springer US, pp. 65-96.</w:delText>
        </w:r>
      </w:del>
    </w:p>
    <w:p w:rsidR="00CD6CBE" w:rsidRPr="00CD6CBE" w:rsidDel="00045B29" w:rsidRDefault="00CD6CBE" w:rsidP="00CD6CBE">
      <w:pPr>
        <w:jc w:val="both"/>
        <w:rPr>
          <w:del w:id="4903" w:author="Ram Shrestha" w:date="2014-02-16T01:12:00Z"/>
          <w:rFonts w:ascii="Cambria" w:hAnsi="Cambria"/>
          <w:noProof/>
        </w:rPr>
      </w:pPr>
      <w:del w:id="4904" w:author="Ram Shrestha" w:date="2014-02-16T01:12:00Z">
        <w:r w:rsidRPr="00CD6CBE" w:rsidDel="00045B29">
          <w:rPr>
            <w:rFonts w:ascii="Cambria" w:hAnsi="Cambria"/>
            <w:noProof/>
          </w:rPr>
          <w:delText xml:space="preserve">Baldwin, CE, Sanders, RW, Berkhout, B (2003) Inhibiting HIV-1 entry with fusion inhibitors. </w:delText>
        </w:r>
        <w:r w:rsidRPr="00CD6CBE" w:rsidDel="00045B29">
          <w:rPr>
            <w:rFonts w:ascii="Cambria" w:hAnsi="Cambria"/>
            <w:i/>
            <w:noProof/>
          </w:rPr>
          <w:delText>Curr Med Chem</w:delText>
        </w:r>
        <w:r w:rsidRPr="00CD6CBE" w:rsidDel="00045B29">
          <w:rPr>
            <w:rFonts w:ascii="Cambria" w:hAnsi="Cambria"/>
            <w:noProof/>
          </w:rPr>
          <w:delText xml:space="preserve"> </w:delText>
        </w:r>
        <w:r w:rsidRPr="00CD6CBE" w:rsidDel="00045B29">
          <w:rPr>
            <w:rFonts w:ascii="Cambria" w:hAnsi="Cambria"/>
            <w:b/>
            <w:noProof/>
          </w:rPr>
          <w:delText>10</w:delText>
        </w:r>
        <w:r w:rsidRPr="00CD6CBE" w:rsidDel="00045B29">
          <w:rPr>
            <w:rFonts w:ascii="Cambria" w:hAnsi="Cambria"/>
            <w:noProof/>
          </w:rPr>
          <w:delText>: 1633-1642.</w:delText>
        </w:r>
      </w:del>
    </w:p>
    <w:p w:rsidR="00CD6CBE" w:rsidRPr="00CD6CBE" w:rsidDel="00045B29" w:rsidRDefault="00CD6CBE" w:rsidP="00CD6CBE">
      <w:pPr>
        <w:jc w:val="both"/>
        <w:rPr>
          <w:del w:id="4905" w:author="Ram Shrestha" w:date="2014-02-16T01:12:00Z"/>
          <w:rFonts w:ascii="Cambria" w:hAnsi="Cambria"/>
          <w:noProof/>
        </w:rPr>
      </w:pPr>
      <w:del w:id="4906" w:author="Ram Shrestha" w:date="2014-02-16T01:12:00Z">
        <w:r w:rsidRPr="00CD6CBE" w:rsidDel="00045B29">
          <w:rPr>
            <w:rFonts w:ascii="Cambria" w:hAnsi="Cambria"/>
            <w:noProof/>
          </w:rPr>
          <w:delText xml:space="preserve">Baltimore, D (1971) Expression of animal virus genomes. </w:delText>
        </w:r>
        <w:r w:rsidRPr="00CD6CBE" w:rsidDel="00045B29">
          <w:rPr>
            <w:rFonts w:ascii="Cambria" w:hAnsi="Cambria"/>
            <w:i/>
            <w:noProof/>
          </w:rPr>
          <w:delText>Bacteriological Reviews</w:delText>
        </w:r>
        <w:r w:rsidRPr="00CD6CBE" w:rsidDel="00045B29">
          <w:rPr>
            <w:rFonts w:ascii="Cambria" w:hAnsi="Cambria"/>
            <w:noProof/>
          </w:rPr>
          <w:delText xml:space="preserve"> </w:delText>
        </w:r>
        <w:r w:rsidRPr="00CD6CBE" w:rsidDel="00045B29">
          <w:rPr>
            <w:rFonts w:ascii="Cambria" w:hAnsi="Cambria"/>
            <w:b/>
            <w:noProof/>
          </w:rPr>
          <w:delText>35</w:delText>
        </w:r>
        <w:r w:rsidRPr="00CD6CBE" w:rsidDel="00045B29">
          <w:rPr>
            <w:rFonts w:ascii="Cambria" w:hAnsi="Cambria"/>
            <w:noProof/>
          </w:rPr>
          <w:delText>: 235.</w:delText>
        </w:r>
      </w:del>
    </w:p>
    <w:p w:rsidR="00CD6CBE" w:rsidRPr="00CD6CBE" w:rsidDel="00045B29" w:rsidRDefault="00CD6CBE" w:rsidP="00CD6CBE">
      <w:pPr>
        <w:jc w:val="both"/>
        <w:rPr>
          <w:del w:id="4907" w:author="Ram Shrestha" w:date="2014-02-16T01:12:00Z"/>
          <w:rFonts w:ascii="Cambria" w:hAnsi="Cambria"/>
          <w:noProof/>
        </w:rPr>
      </w:pPr>
      <w:del w:id="4908" w:author="Ram Shrestha" w:date="2014-02-16T01:12:00Z">
        <w:r w:rsidRPr="00CD6CBE" w:rsidDel="00045B29">
          <w:rPr>
            <w:rFonts w:ascii="Cambria" w:hAnsi="Cambria"/>
            <w:noProof/>
          </w:rPr>
          <w:delText xml:space="preserve">Balzarini, J (2004) Current Status of the Non-nucleoside Reverse Transcriptase Inhibitors of Human Immunodeficiency Virus Type 1. </w:delText>
        </w:r>
        <w:r w:rsidRPr="00CD6CBE" w:rsidDel="00045B29">
          <w:rPr>
            <w:rFonts w:ascii="Cambria" w:hAnsi="Cambria"/>
            <w:i/>
            <w:noProof/>
          </w:rPr>
          <w:delText>Current Topics in Medicinal Chemistry</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921-944.</w:delText>
        </w:r>
      </w:del>
    </w:p>
    <w:p w:rsidR="00CD6CBE" w:rsidRPr="00CD6CBE" w:rsidDel="00045B29" w:rsidRDefault="00CD6CBE" w:rsidP="00CD6CBE">
      <w:pPr>
        <w:jc w:val="both"/>
        <w:rPr>
          <w:del w:id="4909" w:author="Ram Shrestha" w:date="2014-02-16T01:12:00Z"/>
          <w:rFonts w:ascii="Cambria" w:hAnsi="Cambria"/>
          <w:noProof/>
        </w:rPr>
      </w:pPr>
      <w:del w:id="4910" w:author="Ram Shrestha" w:date="2014-02-16T01:12:00Z">
        <w:r w:rsidRPr="00CD6CBE" w:rsidDel="00045B29">
          <w:rPr>
            <w:rFonts w:ascii="Cambria" w:hAnsi="Cambria"/>
            <w:noProof/>
          </w:rPr>
          <w:delText xml:space="preserve">Bangsberg, DR, Kroetz, DL, Deeks, SG (2007) Adherence-resistance relationships to combination HIV antiretroviral therapy. </w:delText>
        </w:r>
        <w:r w:rsidRPr="00CD6CBE" w:rsidDel="00045B29">
          <w:rPr>
            <w:rFonts w:ascii="Cambria" w:hAnsi="Cambria"/>
            <w:i/>
            <w:noProof/>
          </w:rPr>
          <w:delText>Curr HIV/AIDS Rep</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65-72.</w:delText>
        </w:r>
      </w:del>
    </w:p>
    <w:p w:rsidR="00CD6CBE" w:rsidRPr="00CD6CBE" w:rsidDel="00045B29" w:rsidRDefault="00CD6CBE" w:rsidP="00CD6CBE">
      <w:pPr>
        <w:jc w:val="both"/>
        <w:rPr>
          <w:del w:id="4911" w:author="Ram Shrestha" w:date="2014-02-16T01:12:00Z"/>
          <w:rFonts w:ascii="Cambria" w:hAnsi="Cambria"/>
          <w:noProof/>
        </w:rPr>
      </w:pPr>
      <w:del w:id="4912" w:author="Ram Shrestha" w:date="2014-02-16T01:12:00Z">
        <w:r w:rsidRPr="00CD6CBE" w:rsidDel="00045B29">
          <w:rPr>
            <w:rFonts w:ascii="Cambria" w:hAnsi="Cambria"/>
            <w:noProof/>
          </w:rPr>
          <w:delText xml:space="preserve">Baur, AS, Sawai, ET, Dazin, P, Fantl, WJ, Cheng-Mayer, C, Peterlin, BM (1994) HIV-1 Nef leads to inhibition or activation of T cells depending on its intracellular localization. </w:delText>
        </w:r>
        <w:r w:rsidRPr="00CD6CBE" w:rsidDel="00045B29">
          <w:rPr>
            <w:rFonts w:ascii="Cambria" w:hAnsi="Cambria"/>
            <w:i/>
            <w:noProof/>
          </w:rPr>
          <w:delText>Immunity</w:delText>
        </w:r>
        <w:r w:rsidRPr="00CD6CBE" w:rsidDel="00045B29">
          <w:rPr>
            <w:rFonts w:ascii="Cambria" w:hAnsi="Cambria"/>
            <w:noProof/>
          </w:rPr>
          <w:delText xml:space="preserve"> </w:delText>
        </w:r>
        <w:r w:rsidRPr="00CD6CBE" w:rsidDel="00045B29">
          <w:rPr>
            <w:rFonts w:ascii="Cambria" w:hAnsi="Cambria"/>
            <w:b/>
            <w:noProof/>
          </w:rPr>
          <w:delText>1</w:delText>
        </w:r>
        <w:r w:rsidRPr="00CD6CBE" w:rsidDel="00045B29">
          <w:rPr>
            <w:rFonts w:ascii="Cambria" w:hAnsi="Cambria"/>
            <w:noProof/>
          </w:rPr>
          <w:delText>: 373-384.</w:delText>
        </w:r>
      </w:del>
    </w:p>
    <w:p w:rsidR="00CD6CBE" w:rsidRPr="00CD6CBE" w:rsidDel="00045B29" w:rsidRDefault="00CD6CBE" w:rsidP="00CD6CBE">
      <w:pPr>
        <w:jc w:val="both"/>
        <w:rPr>
          <w:del w:id="4913" w:author="Ram Shrestha" w:date="2014-02-16T01:12:00Z"/>
          <w:rFonts w:ascii="Cambria" w:hAnsi="Cambria"/>
          <w:noProof/>
        </w:rPr>
      </w:pPr>
      <w:del w:id="4914" w:author="Ram Shrestha" w:date="2014-02-16T01:12:00Z">
        <w:r w:rsidRPr="00CD6CBE" w:rsidDel="00045B29">
          <w:rPr>
            <w:rFonts w:ascii="Cambria" w:hAnsi="Cambria"/>
            <w:noProof/>
          </w:rPr>
          <w:delTex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14</w:delText>
        </w:r>
        <w:r w:rsidRPr="00CD6CBE" w:rsidDel="00045B29">
          <w:rPr>
            <w:rFonts w:ascii="Cambria" w:hAnsi="Cambria"/>
            <w:noProof/>
          </w:rPr>
          <w:delText>: F83-93.</w:delText>
        </w:r>
      </w:del>
    </w:p>
    <w:p w:rsidR="00CD6CBE" w:rsidRPr="00CD6CBE" w:rsidDel="00045B29" w:rsidRDefault="00CD6CBE" w:rsidP="00CD6CBE">
      <w:pPr>
        <w:jc w:val="both"/>
        <w:rPr>
          <w:del w:id="4915" w:author="Ram Shrestha" w:date="2014-02-16T01:12:00Z"/>
          <w:rFonts w:ascii="Cambria" w:hAnsi="Cambria"/>
          <w:noProof/>
        </w:rPr>
      </w:pPr>
      <w:del w:id="4916" w:author="Ram Shrestha" w:date="2014-02-16T01:12:00Z">
        <w:r w:rsidRPr="00CD6CBE" w:rsidDel="00045B29">
          <w:rPr>
            <w:rFonts w:ascii="Cambria" w:hAnsi="Cambria"/>
            <w:noProof/>
          </w:rPr>
          <w:delText xml:space="preserve">Bebenek, K, Abbotts, J, Roberts, JD, Wilson, SH, Kunkel, TA (1989) Specificity and mechanism of error-prone replication by human immunodeficiency virus-1 reverse transcriptase. </w:delText>
        </w:r>
        <w:r w:rsidRPr="00CD6CBE" w:rsidDel="00045B29">
          <w:rPr>
            <w:rFonts w:ascii="Cambria" w:hAnsi="Cambria"/>
            <w:i/>
            <w:noProof/>
          </w:rPr>
          <w:delText>J Biol Chem</w:delText>
        </w:r>
        <w:r w:rsidRPr="00CD6CBE" w:rsidDel="00045B29">
          <w:rPr>
            <w:rFonts w:ascii="Cambria" w:hAnsi="Cambria"/>
            <w:noProof/>
          </w:rPr>
          <w:delText xml:space="preserve"> </w:delText>
        </w:r>
        <w:r w:rsidRPr="00CD6CBE" w:rsidDel="00045B29">
          <w:rPr>
            <w:rFonts w:ascii="Cambria" w:hAnsi="Cambria"/>
            <w:b/>
            <w:noProof/>
          </w:rPr>
          <w:delText>264</w:delText>
        </w:r>
        <w:r w:rsidRPr="00CD6CBE" w:rsidDel="00045B29">
          <w:rPr>
            <w:rFonts w:ascii="Cambria" w:hAnsi="Cambria"/>
            <w:noProof/>
          </w:rPr>
          <w:delText>: 16948-16956.</w:delText>
        </w:r>
      </w:del>
    </w:p>
    <w:p w:rsidR="00CD6CBE" w:rsidRPr="00CD6CBE" w:rsidDel="00045B29" w:rsidRDefault="00CD6CBE" w:rsidP="00CD6CBE">
      <w:pPr>
        <w:jc w:val="both"/>
        <w:rPr>
          <w:del w:id="4917" w:author="Ram Shrestha" w:date="2014-02-16T01:12:00Z"/>
          <w:rFonts w:ascii="Cambria" w:hAnsi="Cambria"/>
          <w:noProof/>
        </w:rPr>
      </w:pPr>
      <w:del w:id="4918" w:author="Ram Shrestha" w:date="2014-02-16T01:12:00Z">
        <w:r w:rsidRPr="00CD6CBE" w:rsidDel="00045B29">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CD6CBE" w:rsidDel="00045B29">
          <w:rPr>
            <w:rFonts w:ascii="Cambria" w:hAnsi="Cambria"/>
            <w:i/>
            <w:noProof/>
          </w:rPr>
          <w:delText>J Biol Chem</w:delText>
        </w:r>
        <w:r w:rsidRPr="00CD6CBE" w:rsidDel="00045B29">
          <w:rPr>
            <w:rFonts w:ascii="Cambria" w:hAnsi="Cambria"/>
            <w:noProof/>
          </w:rPr>
          <w:delText xml:space="preserve"> </w:delText>
        </w:r>
        <w:r w:rsidRPr="00CD6CBE" w:rsidDel="00045B29">
          <w:rPr>
            <w:rFonts w:ascii="Cambria" w:hAnsi="Cambria"/>
            <w:b/>
            <w:noProof/>
          </w:rPr>
          <w:delText>268</w:delText>
        </w:r>
        <w:r w:rsidRPr="00CD6CBE" w:rsidDel="00045B29">
          <w:rPr>
            <w:rFonts w:ascii="Cambria" w:hAnsi="Cambria"/>
            <w:noProof/>
          </w:rPr>
          <w:delText>: 10324-10334.</w:delText>
        </w:r>
      </w:del>
    </w:p>
    <w:p w:rsidR="00CD6CBE" w:rsidRPr="00CD6CBE" w:rsidDel="00045B29" w:rsidRDefault="00CD6CBE" w:rsidP="00CD6CBE">
      <w:pPr>
        <w:jc w:val="both"/>
        <w:rPr>
          <w:del w:id="4919" w:author="Ram Shrestha" w:date="2014-02-16T01:12:00Z"/>
          <w:rFonts w:ascii="Cambria" w:hAnsi="Cambria"/>
          <w:noProof/>
        </w:rPr>
      </w:pPr>
      <w:del w:id="4920" w:author="Ram Shrestha" w:date="2014-02-16T01:12:00Z">
        <w:r w:rsidRPr="00CD6CBE" w:rsidDel="00045B29">
          <w:rPr>
            <w:rFonts w:ascii="Cambria" w:hAnsi="Cambria"/>
            <w:noProof/>
          </w:rPr>
          <w:delText xml:space="preserve">Ben-Artzi, H, Shemesh, J, Zeelon, E, Amit, B, Kleiman, L, Gorecki, M, Panet, A (1996) Molecular analysis of the second template switch during reverse transcription of the HIV RNA template. </w:delText>
        </w:r>
        <w:r w:rsidRPr="00CD6CBE" w:rsidDel="00045B29">
          <w:rPr>
            <w:rFonts w:ascii="Cambria" w:hAnsi="Cambria"/>
            <w:i/>
            <w:noProof/>
          </w:rPr>
          <w:delText>Biochemistry</w:delText>
        </w:r>
        <w:r w:rsidRPr="00CD6CBE" w:rsidDel="00045B29">
          <w:rPr>
            <w:rFonts w:ascii="Cambria" w:hAnsi="Cambria"/>
            <w:noProof/>
          </w:rPr>
          <w:delText xml:space="preserve"> </w:delText>
        </w:r>
        <w:r w:rsidRPr="00CD6CBE" w:rsidDel="00045B29">
          <w:rPr>
            <w:rFonts w:ascii="Cambria" w:hAnsi="Cambria"/>
            <w:b/>
            <w:noProof/>
          </w:rPr>
          <w:delText>35</w:delText>
        </w:r>
        <w:r w:rsidRPr="00CD6CBE" w:rsidDel="00045B29">
          <w:rPr>
            <w:rFonts w:ascii="Cambria" w:hAnsi="Cambria"/>
            <w:noProof/>
          </w:rPr>
          <w:delText>: 10549-10557.</w:delText>
        </w:r>
      </w:del>
    </w:p>
    <w:p w:rsidR="00CD6CBE" w:rsidRPr="00CD6CBE" w:rsidDel="00045B29" w:rsidRDefault="00CD6CBE" w:rsidP="00CD6CBE">
      <w:pPr>
        <w:jc w:val="both"/>
        <w:rPr>
          <w:del w:id="4921" w:author="Ram Shrestha" w:date="2014-02-16T01:12:00Z"/>
          <w:rFonts w:ascii="Cambria" w:hAnsi="Cambria"/>
          <w:noProof/>
        </w:rPr>
      </w:pPr>
      <w:del w:id="4922" w:author="Ram Shrestha" w:date="2014-02-16T01:12:00Z">
        <w:r w:rsidRPr="00CD6CBE" w:rsidDel="00045B29">
          <w:rPr>
            <w:rFonts w:ascii="Cambria" w:hAnsi="Cambria"/>
            <w:noProof/>
          </w:rPr>
          <w:delTex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456</w:delText>
        </w:r>
        <w:r w:rsidRPr="00CD6CBE" w:rsidDel="00045B29">
          <w:rPr>
            <w:rFonts w:ascii="Cambria" w:hAnsi="Cambria"/>
            <w:noProof/>
          </w:rPr>
          <w:delText>: 53-59.</w:delText>
        </w:r>
      </w:del>
    </w:p>
    <w:p w:rsidR="00CD6CBE" w:rsidRPr="00CD6CBE" w:rsidDel="00045B29" w:rsidRDefault="00CD6CBE" w:rsidP="00CD6CBE">
      <w:pPr>
        <w:jc w:val="both"/>
        <w:rPr>
          <w:del w:id="4923" w:author="Ram Shrestha" w:date="2014-02-16T01:12:00Z"/>
          <w:rFonts w:ascii="Cambria" w:hAnsi="Cambria"/>
          <w:noProof/>
        </w:rPr>
      </w:pPr>
      <w:del w:id="4924" w:author="Ram Shrestha" w:date="2014-02-16T01:12:00Z">
        <w:r w:rsidRPr="00CD6CBE" w:rsidDel="00045B29">
          <w:rPr>
            <w:rFonts w:ascii="Cambria" w:hAnsi="Cambria"/>
            <w:noProof/>
          </w:rPr>
          <w:delText xml:space="preserve">Bera, S, Pandey, KK, Vora, AC, Grandgenett, DP (2011) HIV-1 Integrase Strand Transfer Inhibitors Stabilize an Integrase–Single Blunt-Ended DNA Complex. </w:delText>
        </w:r>
        <w:r w:rsidRPr="00CD6CBE" w:rsidDel="00045B29">
          <w:rPr>
            <w:rFonts w:ascii="Cambria" w:hAnsi="Cambria"/>
            <w:i/>
            <w:noProof/>
          </w:rPr>
          <w:delText>Journal of Molecular Biology</w:delText>
        </w:r>
        <w:r w:rsidRPr="00CD6CBE" w:rsidDel="00045B29">
          <w:rPr>
            <w:rFonts w:ascii="Cambria" w:hAnsi="Cambria"/>
            <w:noProof/>
          </w:rPr>
          <w:delText xml:space="preserve"> </w:delText>
        </w:r>
        <w:r w:rsidRPr="00CD6CBE" w:rsidDel="00045B29">
          <w:rPr>
            <w:rFonts w:ascii="Cambria" w:hAnsi="Cambria"/>
            <w:b/>
            <w:noProof/>
          </w:rPr>
          <w:delText>410</w:delText>
        </w:r>
        <w:r w:rsidRPr="00CD6CBE" w:rsidDel="00045B29">
          <w:rPr>
            <w:rFonts w:ascii="Cambria" w:hAnsi="Cambria"/>
            <w:noProof/>
          </w:rPr>
          <w:delText>: 831-846.</w:delText>
        </w:r>
      </w:del>
    </w:p>
    <w:p w:rsidR="00CD6CBE" w:rsidRPr="00CD6CBE" w:rsidDel="00045B29" w:rsidRDefault="00CD6CBE" w:rsidP="00CD6CBE">
      <w:pPr>
        <w:jc w:val="both"/>
        <w:rPr>
          <w:del w:id="4925" w:author="Ram Shrestha" w:date="2014-02-16T01:12:00Z"/>
          <w:rFonts w:ascii="Cambria" w:hAnsi="Cambria"/>
          <w:noProof/>
        </w:rPr>
      </w:pPr>
      <w:del w:id="4926" w:author="Ram Shrestha" w:date="2014-02-16T01:12:00Z">
        <w:r w:rsidRPr="00CD6CBE" w:rsidDel="00045B29">
          <w:rPr>
            <w:rFonts w:ascii="Cambria" w:hAnsi="Cambria"/>
            <w:noProof/>
          </w:rPr>
          <w:delText xml:space="preserve">Bimber, BN, Dudley, DM, Lauck, M, Becker, EA, Chin, EN, Lank, SM, Grunenwald, HL, Caruccio, NC, Maffitt, M, Wilson, NA, Reed, JS, Sosman, JM, Tarosso, LF, Sanabani, S, Kallas, EG, Hughes, AL, O'Connor, DH (2010) Whole-genome characterization of human and simian immunodeficiency virus intrahost diversity by ultradeep pyrosequencing.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84</w:delText>
        </w:r>
        <w:r w:rsidRPr="00CD6CBE" w:rsidDel="00045B29">
          <w:rPr>
            <w:rFonts w:ascii="Cambria" w:hAnsi="Cambria"/>
            <w:noProof/>
          </w:rPr>
          <w:delText>: 12087-12092.</w:delText>
        </w:r>
      </w:del>
    </w:p>
    <w:p w:rsidR="00CD6CBE" w:rsidRPr="00CD6CBE" w:rsidDel="00045B29" w:rsidRDefault="00CD6CBE" w:rsidP="00CD6CBE">
      <w:pPr>
        <w:jc w:val="both"/>
        <w:rPr>
          <w:del w:id="4927" w:author="Ram Shrestha" w:date="2014-02-16T01:12:00Z"/>
          <w:rFonts w:ascii="Cambria" w:hAnsi="Cambria"/>
          <w:noProof/>
        </w:rPr>
      </w:pPr>
      <w:del w:id="4928" w:author="Ram Shrestha" w:date="2014-02-16T01:12:00Z">
        <w:r w:rsidRPr="00CD6CBE" w:rsidDel="00045B29">
          <w:rPr>
            <w:rFonts w:ascii="Cambria" w:hAnsi="Cambria"/>
            <w:noProof/>
          </w:rPr>
          <w:delText xml:space="preserve">Blagoveshchenskaya, AD, Thomas, L, Feliciangeli, SF, Hung, CH, Thomas, G (2002) HIV-1 Nef downregulates MHC-I by a PACS-1- and PI3K-regulated ARF6 endocytic pathway.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111</w:delText>
        </w:r>
        <w:r w:rsidRPr="00CD6CBE" w:rsidDel="00045B29">
          <w:rPr>
            <w:rFonts w:ascii="Cambria" w:hAnsi="Cambria"/>
            <w:noProof/>
          </w:rPr>
          <w:delText>: 853-866.</w:delText>
        </w:r>
      </w:del>
    </w:p>
    <w:p w:rsidR="00CD6CBE" w:rsidRPr="00CD6CBE" w:rsidDel="00045B29" w:rsidRDefault="00CD6CBE" w:rsidP="00CD6CBE">
      <w:pPr>
        <w:jc w:val="both"/>
        <w:rPr>
          <w:del w:id="4929" w:author="Ram Shrestha" w:date="2014-02-16T01:12:00Z"/>
          <w:rFonts w:ascii="Cambria" w:hAnsi="Cambria"/>
          <w:noProof/>
        </w:rPr>
      </w:pPr>
      <w:del w:id="4930" w:author="Ram Shrestha" w:date="2014-02-16T01:12:00Z">
        <w:r w:rsidRPr="00CD6CBE" w:rsidDel="00045B29">
          <w:rPr>
            <w:rFonts w:ascii="Cambria" w:hAnsi="Cambria"/>
            <w:noProof/>
          </w:rPr>
          <w:delText xml:space="preserve">Borrow, P, Lewicki, H, Wei, X, Horwitz, MS, Peffer, N, Meyers, H, Nelson, JA, Gairin, JE, Hahn, BH, Oldstone, MB, Shaw, GM (1997) Antiviral pressure exerted by HIV-1-specific cytotoxic T lymphocytes (CTLs) during primary infection demonstrated by rapid selection of CTL escape virus. </w:delText>
        </w:r>
        <w:r w:rsidRPr="00CD6CBE" w:rsidDel="00045B29">
          <w:rPr>
            <w:rFonts w:ascii="Cambria" w:hAnsi="Cambria"/>
            <w:i/>
            <w:noProof/>
          </w:rPr>
          <w:delText>Nat Med</w:delText>
        </w:r>
        <w:r w:rsidRPr="00CD6CBE" w:rsidDel="00045B29">
          <w:rPr>
            <w:rFonts w:ascii="Cambria" w:hAnsi="Cambria"/>
            <w:noProof/>
          </w:rPr>
          <w:delText xml:space="preserve"> </w:delText>
        </w:r>
        <w:r w:rsidRPr="00CD6CBE" w:rsidDel="00045B29">
          <w:rPr>
            <w:rFonts w:ascii="Cambria" w:hAnsi="Cambria"/>
            <w:b/>
            <w:noProof/>
          </w:rPr>
          <w:delText>3</w:delText>
        </w:r>
        <w:r w:rsidRPr="00CD6CBE" w:rsidDel="00045B29">
          <w:rPr>
            <w:rFonts w:ascii="Cambria" w:hAnsi="Cambria"/>
            <w:noProof/>
          </w:rPr>
          <w:delText>: 205-211.</w:delText>
        </w:r>
      </w:del>
    </w:p>
    <w:p w:rsidR="00CD6CBE" w:rsidRPr="00CD6CBE" w:rsidDel="00045B29" w:rsidRDefault="00CD6CBE" w:rsidP="00CD6CBE">
      <w:pPr>
        <w:jc w:val="both"/>
        <w:rPr>
          <w:del w:id="4931" w:author="Ram Shrestha" w:date="2014-02-16T01:12:00Z"/>
          <w:rFonts w:ascii="Cambria" w:hAnsi="Cambria"/>
          <w:noProof/>
        </w:rPr>
      </w:pPr>
      <w:del w:id="4932" w:author="Ram Shrestha" w:date="2014-02-16T01:12:00Z">
        <w:r w:rsidRPr="00CD6CBE" w:rsidDel="00045B29">
          <w:rPr>
            <w:rFonts w:ascii="Cambria" w:hAnsi="Cambria"/>
            <w:noProof/>
          </w:rPr>
          <w:delText xml:space="preserve">Borsetti, A, Ohagen, A, Gottlinger, HG (1998) The C-terminal half of the human immunodeficiency virus type 1 Gag precursor is sufficient for efficient particle assembly.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72</w:delText>
        </w:r>
        <w:r w:rsidRPr="00CD6CBE" w:rsidDel="00045B29">
          <w:rPr>
            <w:rFonts w:ascii="Cambria" w:hAnsi="Cambria"/>
            <w:noProof/>
          </w:rPr>
          <w:delText>: 9313-9317.</w:delText>
        </w:r>
      </w:del>
    </w:p>
    <w:p w:rsidR="00CD6CBE" w:rsidRPr="00CD6CBE" w:rsidDel="00045B29" w:rsidRDefault="00CD6CBE" w:rsidP="00CD6CBE">
      <w:pPr>
        <w:jc w:val="both"/>
        <w:rPr>
          <w:del w:id="4933" w:author="Ram Shrestha" w:date="2014-02-16T01:12:00Z"/>
          <w:rFonts w:ascii="Cambria" w:hAnsi="Cambria"/>
          <w:noProof/>
        </w:rPr>
      </w:pPr>
      <w:del w:id="4934" w:author="Ram Shrestha" w:date="2014-02-16T01:12:00Z">
        <w:r w:rsidRPr="00CD6CBE" w:rsidDel="00045B29">
          <w:rPr>
            <w:rFonts w:ascii="Cambria" w:hAnsi="Cambria"/>
            <w:noProof/>
          </w:rPr>
          <w:delText xml:space="preserve">Bourgeois, CF, Kim, YK, Churcher, MJ, West, MJ, Karn, J (2002) Spt5 cooperates with human immunodeficiency virus type 1 Tat by preventing premature RNA release at terminator sequences. </w:delText>
        </w:r>
        <w:r w:rsidRPr="00CD6CBE" w:rsidDel="00045B29">
          <w:rPr>
            <w:rFonts w:ascii="Cambria" w:hAnsi="Cambria"/>
            <w:i/>
            <w:noProof/>
          </w:rPr>
          <w:delText>Mol Cell Biol</w:delText>
        </w:r>
        <w:r w:rsidRPr="00CD6CBE" w:rsidDel="00045B29">
          <w:rPr>
            <w:rFonts w:ascii="Cambria" w:hAnsi="Cambria"/>
            <w:noProof/>
          </w:rPr>
          <w:delText xml:space="preserve"> </w:delText>
        </w:r>
        <w:r w:rsidRPr="00CD6CBE" w:rsidDel="00045B29">
          <w:rPr>
            <w:rFonts w:ascii="Cambria" w:hAnsi="Cambria"/>
            <w:b/>
            <w:noProof/>
          </w:rPr>
          <w:delText>22</w:delText>
        </w:r>
        <w:r w:rsidRPr="00CD6CBE" w:rsidDel="00045B29">
          <w:rPr>
            <w:rFonts w:ascii="Cambria" w:hAnsi="Cambria"/>
            <w:noProof/>
          </w:rPr>
          <w:delText>: 1079-1093.</w:delText>
        </w:r>
      </w:del>
    </w:p>
    <w:p w:rsidR="00CD6CBE" w:rsidRPr="00CD6CBE" w:rsidDel="00045B29" w:rsidRDefault="00CD6CBE" w:rsidP="00CD6CBE">
      <w:pPr>
        <w:jc w:val="both"/>
        <w:rPr>
          <w:del w:id="4935" w:author="Ram Shrestha" w:date="2014-02-16T01:12:00Z"/>
          <w:rFonts w:ascii="Cambria" w:hAnsi="Cambria"/>
          <w:noProof/>
        </w:rPr>
      </w:pPr>
      <w:del w:id="4936" w:author="Ram Shrestha" w:date="2014-02-16T01:12:00Z">
        <w:r w:rsidRPr="00CD6CBE" w:rsidDel="00045B29">
          <w:rPr>
            <w:rFonts w:ascii="Cambria" w:hAnsi="Cambria"/>
            <w:noProof/>
          </w:rPr>
          <w:delText xml:space="preserve">Brenner, BG, Oliveira, M, Doualla-Bell, F, Moisi, DD, Ntemgwa, M, Frankel, F, Essex, M, Wainberg, MA (2006) HIV-1 subtype C viruses rapidly develop K65R resistance to tenofovir in cell culture.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20</w:delText>
        </w:r>
        <w:r w:rsidRPr="00CD6CBE" w:rsidDel="00045B29">
          <w:rPr>
            <w:rFonts w:ascii="Cambria" w:hAnsi="Cambria"/>
            <w:noProof/>
          </w:rPr>
          <w:delText>: F9-13.</w:delText>
        </w:r>
      </w:del>
    </w:p>
    <w:p w:rsidR="00CD6CBE" w:rsidRPr="00CD6CBE" w:rsidDel="00045B29" w:rsidRDefault="00CD6CBE" w:rsidP="00CD6CBE">
      <w:pPr>
        <w:jc w:val="both"/>
        <w:rPr>
          <w:del w:id="4937" w:author="Ram Shrestha" w:date="2014-02-16T01:12:00Z"/>
          <w:rFonts w:ascii="Cambria" w:hAnsi="Cambria"/>
          <w:noProof/>
        </w:rPr>
      </w:pPr>
      <w:del w:id="4938" w:author="Ram Shrestha" w:date="2014-02-16T01:12:00Z">
        <w:r w:rsidRPr="00CD6CBE" w:rsidDel="00045B29">
          <w:rPr>
            <w:rFonts w:ascii="Cambria" w:hAnsi="Cambria"/>
            <w:noProof/>
          </w:rPr>
          <w:delText xml:space="preserve">Briggs, JA, Krausslich, HG The molecular architecture of HIV. </w:delText>
        </w:r>
        <w:r w:rsidRPr="00CD6CBE" w:rsidDel="00045B29">
          <w:rPr>
            <w:rFonts w:ascii="Cambria" w:hAnsi="Cambria"/>
            <w:i/>
            <w:noProof/>
          </w:rPr>
          <w:delText>J Mol Biol</w:delText>
        </w:r>
        <w:r w:rsidRPr="00CD6CBE" w:rsidDel="00045B29">
          <w:rPr>
            <w:rFonts w:ascii="Cambria" w:hAnsi="Cambria"/>
            <w:noProof/>
          </w:rPr>
          <w:delText xml:space="preserve"> </w:delText>
        </w:r>
        <w:r w:rsidRPr="00CD6CBE" w:rsidDel="00045B29">
          <w:rPr>
            <w:rFonts w:ascii="Cambria" w:hAnsi="Cambria"/>
            <w:b/>
            <w:noProof/>
          </w:rPr>
          <w:delText>410</w:delText>
        </w:r>
        <w:r w:rsidRPr="00CD6CBE" w:rsidDel="00045B29">
          <w:rPr>
            <w:rFonts w:ascii="Cambria" w:hAnsi="Cambria"/>
            <w:noProof/>
          </w:rPr>
          <w:delText>: 491-500.</w:delText>
        </w:r>
      </w:del>
    </w:p>
    <w:p w:rsidR="00CD6CBE" w:rsidRPr="00CD6CBE" w:rsidDel="00045B29" w:rsidRDefault="00CD6CBE" w:rsidP="00CD6CBE">
      <w:pPr>
        <w:jc w:val="both"/>
        <w:rPr>
          <w:del w:id="4939" w:author="Ram Shrestha" w:date="2014-02-16T01:12:00Z"/>
          <w:rFonts w:ascii="Cambria" w:hAnsi="Cambria"/>
          <w:noProof/>
        </w:rPr>
      </w:pPr>
      <w:del w:id="4940" w:author="Ram Shrestha" w:date="2014-02-16T01:12:00Z">
        <w:r w:rsidRPr="00CD6CBE" w:rsidDel="00045B29">
          <w:rPr>
            <w:rFonts w:ascii="Cambria" w:hAnsi="Cambria"/>
            <w:noProof/>
          </w:rPr>
          <w:delText xml:space="preserve">Briggs, JA, Simon, MN, Gross, I, Krausslich, HG, Fuller, SD, Vogt, VM, Johnson, MC (2004) The stoichiometry of Gag protein in HIV-1. </w:delText>
        </w:r>
        <w:r w:rsidRPr="00CD6CBE" w:rsidDel="00045B29">
          <w:rPr>
            <w:rFonts w:ascii="Cambria" w:hAnsi="Cambria"/>
            <w:i/>
            <w:noProof/>
          </w:rPr>
          <w:delText>Nat Struct Mol Biol</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672-675.</w:delText>
        </w:r>
      </w:del>
    </w:p>
    <w:p w:rsidR="00CD6CBE" w:rsidRPr="00CD6CBE" w:rsidDel="00045B29" w:rsidRDefault="00CD6CBE" w:rsidP="00CD6CBE">
      <w:pPr>
        <w:jc w:val="both"/>
        <w:rPr>
          <w:del w:id="4941" w:author="Ram Shrestha" w:date="2014-02-16T01:12:00Z"/>
          <w:rFonts w:ascii="Cambria" w:hAnsi="Cambria"/>
          <w:noProof/>
        </w:rPr>
      </w:pPr>
      <w:del w:id="4942" w:author="Ram Shrestha" w:date="2014-02-16T01:12:00Z">
        <w:r w:rsidRPr="00CD6CBE" w:rsidDel="00045B29">
          <w:rPr>
            <w:rFonts w:ascii="Cambria" w:hAnsi="Cambria"/>
            <w:noProof/>
          </w:rPr>
          <w:delText xml:space="preserve">Briz, V, Poveda, E, Soriano, V (2006) HIV entry inhibitors: mechanisms of action and resistance pathways. </w:delText>
        </w:r>
        <w:r w:rsidRPr="00CD6CBE" w:rsidDel="00045B29">
          <w:rPr>
            <w:rFonts w:ascii="Cambria" w:hAnsi="Cambria"/>
            <w:i/>
            <w:noProof/>
          </w:rPr>
          <w:delText>Journal of Antimicrobial Chemotherapy</w:delText>
        </w:r>
        <w:r w:rsidRPr="00CD6CBE" w:rsidDel="00045B29">
          <w:rPr>
            <w:rFonts w:ascii="Cambria" w:hAnsi="Cambria"/>
            <w:noProof/>
          </w:rPr>
          <w:delText xml:space="preserve"> </w:delText>
        </w:r>
        <w:r w:rsidRPr="00CD6CBE" w:rsidDel="00045B29">
          <w:rPr>
            <w:rFonts w:ascii="Cambria" w:hAnsi="Cambria"/>
            <w:b/>
            <w:noProof/>
          </w:rPr>
          <w:delText>57</w:delText>
        </w:r>
        <w:r w:rsidRPr="00CD6CBE" w:rsidDel="00045B29">
          <w:rPr>
            <w:rFonts w:ascii="Cambria" w:hAnsi="Cambria"/>
            <w:noProof/>
          </w:rPr>
          <w:delText>: 619-627.</w:delText>
        </w:r>
      </w:del>
    </w:p>
    <w:p w:rsidR="00CD6CBE" w:rsidRPr="00CD6CBE" w:rsidDel="00045B29" w:rsidRDefault="00CD6CBE" w:rsidP="00CD6CBE">
      <w:pPr>
        <w:jc w:val="both"/>
        <w:rPr>
          <w:del w:id="4943" w:author="Ram Shrestha" w:date="2014-02-16T01:12:00Z"/>
          <w:rFonts w:ascii="Cambria" w:hAnsi="Cambria"/>
          <w:noProof/>
        </w:rPr>
      </w:pPr>
      <w:del w:id="4944" w:author="Ram Shrestha" w:date="2014-02-16T01:12:00Z">
        <w:r w:rsidRPr="00CD6CBE" w:rsidDel="00045B29">
          <w:rPr>
            <w:rFonts w:ascii="Cambria" w:hAnsi="Cambria"/>
            <w:noProof/>
          </w:rPr>
          <w:delText xml:space="preserve">Brodin, J, Mild, M, Hedskog, C, Sherwood, E, Leitner, T, Andersson, B, Albert, J (2013) PCR-induced transitions are the major source of error in cleaned ultra-deep pyrosequencing data.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8</w:delText>
        </w:r>
        <w:r w:rsidRPr="00CD6CBE" w:rsidDel="00045B29">
          <w:rPr>
            <w:rFonts w:ascii="Cambria" w:hAnsi="Cambria"/>
            <w:noProof/>
          </w:rPr>
          <w:delText>: e70388.</w:delText>
        </w:r>
      </w:del>
    </w:p>
    <w:p w:rsidR="00CD6CBE" w:rsidRPr="00CD6CBE" w:rsidDel="00045B29" w:rsidRDefault="00CD6CBE" w:rsidP="00CD6CBE">
      <w:pPr>
        <w:jc w:val="both"/>
        <w:rPr>
          <w:del w:id="4945" w:author="Ram Shrestha" w:date="2014-02-16T01:12:00Z"/>
          <w:rFonts w:ascii="Cambria" w:hAnsi="Cambria"/>
          <w:noProof/>
        </w:rPr>
      </w:pPr>
      <w:del w:id="4946" w:author="Ram Shrestha" w:date="2014-02-16T01:12:00Z">
        <w:r w:rsidRPr="00CD6CBE" w:rsidDel="00045B29">
          <w:rPr>
            <w:rFonts w:ascii="Cambria" w:hAnsi="Cambria"/>
            <w:noProof/>
          </w:rPr>
          <w:delText xml:space="preserve">Bukrinsky, MI, Sharova, N, Dempsey, MP, Stanwick, TL, Bukrinskaya, AG, Haggerty, S, Stevenson, M (1992) Active nuclear import of human immunodeficiency virus type 1 preintegration complexes. </w:delText>
        </w:r>
        <w:r w:rsidRPr="00CD6CBE" w:rsidDel="00045B29">
          <w:rPr>
            <w:rFonts w:ascii="Cambria" w:hAnsi="Cambria"/>
            <w:i/>
            <w:noProof/>
          </w:rPr>
          <w:delText>Proceedings of the National Academy of Sciences</w:delText>
        </w:r>
        <w:r w:rsidRPr="00CD6CBE" w:rsidDel="00045B29">
          <w:rPr>
            <w:rFonts w:ascii="Cambria" w:hAnsi="Cambria"/>
            <w:noProof/>
          </w:rPr>
          <w:delText xml:space="preserve"> </w:delText>
        </w:r>
        <w:r w:rsidRPr="00CD6CBE" w:rsidDel="00045B29">
          <w:rPr>
            <w:rFonts w:ascii="Cambria" w:hAnsi="Cambria"/>
            <w:b/>
            <w:noProof/>
          </w:rPr>
          <w:delText>89</w:delText>
        </w:r>
        <w:r w:rsidRPr="00CD6CBE" w:rsidDel="00045B29">
          <w:rPr>
            <w:rFonts w:ascii="Cambria" w:hAnsi="Cambria"/>
            <w:noProof/>
          </w:rPr>
          <w:delText>: 6580-6584.</w:delText>
        </w:r>
      </w:del>
    </w:p>
    <w:p w:rsidR="00CD6CBE" w:rsidRPr="00CD6CBE" w:rsidDel="00045B29" w:rsidRDefault="00CD6CBE" w:rsidP="00CD6CBE">
      <w:pPr>
        <w:jc w:val="both"/>
        <w:rPr>
          <w:del w:id="4947" w:author="Ram Shrestha" w:date="2014-02-16T01:12:00Z"/>
          <w:rFonts w:ascii="Cambria" w:hAnsi="Cambria"/>
          <w:noProof/>
        </w:rPr>
      </w:pPr>
      <w:del w:id="4948" w:author="Ram Shrestha" w:date="2014-02-16T01:12:00Z">
        <w:r w:rsidRPr="00CD6CBE" w:rsidDel="00045B29">
          <w:rPr>
            <w:rFonts w:ascii="Cambria" w:hAnsi="Cambria"/>
            <w:noProof/>
          </w:rPr>
          <w:delText xml:space="preserve">Bukrinsky, MI, Sharova, N, McDonald, TL, Pushkarskaya, T, Tarpley, WG, Stevenson, M (1993) Association of integrase, matrix, and reverse transcriptase antigens of human immunodeficiency virus type 1 with viral nucleic acids following acute infection.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90</w:delText>
        </w:r>
        <w:r w:rsidRPr="00CD6CBE" w:rsidDel="00045B29">
          <w:rPr>
            <w:rFonts w:ascii="Cambria" w:hAnsi="Cambria"/>
            <w:noProof/>
          </w:rPr>
          <w:delText>: 6125-6129.</w:delText>
        </w:r>
      </w:del>
    </w:p>
    <w:p w:rsidR="00CD6CBE" w:rsidRPr="00CD6CBE" w:rsidDel="00045B29" w:rsidRDefault="00CD6CBE" w:rsidP="00CD6CBE">
      <w:pPr>
        <w:jc w:val="both"/>
        <w:rPr>
          <w:del w:id="4949" w:author="Ram Shrestha" w:date="2014-02-16T01:12:00Z"/>
          <w:rFonts w:ascii="Cambria" w:hAnsi="Cambria"/>
          <w:noProof/>
        </w:rPr>
      </w:pPr>
      <w:del w:id="4950" w:author="Ram Shrestha" w:date="2014-02-16T01:12:00Z">
        <w:r w:rsidRPr="00CD6CBE" w:rsidDel="00045B29">
          <w:rPr>
            <w:rFonts w:ascii="Cambria" w:hAnsi="Cambria"/>
            <w:noProof/>
          </w:rPr>
          <w:delText xml:space="preserve">Cameron, W, Japour, AJ, Xu, Y, Hsu, A, Mellors, J, Farthing, C, Cohen, C, Poretz, D, Markowitz, M, Follansbee, S (1999) Ritonavir and saquinavir combination therapy for the treatment of HIV infection.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13</w:delText>
        </w:r>
        <w:r w:rsidRPr="00CD6CBE" w:rsidDel="00045B29">
          <w:rPr>
            <w:rFonts w:ascii="Cambria" w:hAnsi="Cambria"/>
            <w:noProof/>
          </w:rPr>
          <w:delText>: 213-224.</w:delText>
        </w:r>
      </w:del>
    </w:p>
    <w:p w:rsidR="00CD6CBE" w:rsidRPr="00CD6CBE" w:rsidDel="00045B29" w:rsidRDefault="00CD6CBE" w:rsidP="00CD6CBE">
      <w:pPr>
        <w:jc w:val="both"/>
        <w:rPr>
          <w:del w:id="4951" w:author="Ram Shrestha" w:date="2014-02-16T01:12:00Z"/>
          <w:rFonts w:ascii="Cambria" w:hAnsi="Cambria"/>
          <w:noProof/>
        </w:rPr>
      </w:pPr>
      <w:del w:id="4952" w:author="Ram Shrestha" w:date="2014-02-16T01:12:00Z">
        <w:r w:rsidRPr="00CD6CBE" w:rsidDel="00045B29">
          <w:rPr>
            <w:rFonts w:ascii="Cambria" w:hAnsi="Cambria"/>
            <w:noProof/>
          </w:rPr>
          <w:delText xml:space="preserve">Carpenter, CC, Fischl, MA, Hammer, SM, Hirsch, MS, Jacobsen, DM, Katzenstein, DA, Montaner, JS, Richman, DD, Saag, MS, Schooley, RT (1997) Antiretroviral therapy for HIV infection in 1997: updated recommendations of the International AIDS Society-USA panel. </w:delText>
        </w:r>
        <w:r w:rsidRPr="00CD6CBE" w:rsidDel="00045B29">
          <w:rPr>
            <w:rFonts w:ascii="Cambria" w:hAnsi="Cambria"/>
            <w:i/>
            <w:noProof/>
          </w:rPr>
          <w:delText>JAMA, the journal of the American Medical Association</w:delText>
        </w:r>
        <w:r w:rsidRPr="00CD6CBE" w:rsidDel="00045B29">
          <w:rPr>
            <w:rFonts w:ascii="Cambria" w:hAnsi="Cambria"/>
            <w:noProof/>
          </w:rPr>
          <w:delText xml:space="preserve"> </w:delText>
        </w:r>
        <w:r w:rsidRPr="00CD6CBE" w:rsidDel="00045B29">
          <w:rPr>
            <w:rFonts w:ascii="Cambria" w:hAnsi="Cambria"/>
            <w:b/>
            <w:noProof/>
          </w:rPr>
          <w:delText>277</w:delText>
        </w:r>
        <w:r w:rsidRPr="00CD6CBE" w:rsidDel="00045B29">
          <w:rPr>
            <w:rFonts w:ascii="Cambria" w:hAnsi="Cambria"/>
            <w:noProof/>
          </w:rPr>
          <w:delText>: 1962-1969.</w:delText>
        </w:r>
      </w:del>
    </w:p>
    <w:p w:rsidR="00CD6CBE" w:rsidRPr="00CD6CBE" w:rsidDel="00045B29" w:rsidRDefault="00CD6CBE" w:rsidP="00CD6CBE">
      <w:pPr>
        <w:jc w:val="both"/>
        <w:rPr>
          <w:del w:id="4953" w:author="Ram Shrestha" w:date="2014-02-16T01:12:00Z"/>
          <w:rFonts w:ascii="Cambria" w:hAnsi="Cambria"/>
          <w:noProof/>
        </w:rPr>
      </w:pPr>
      <w:del w:id="4954" w:author="Ram Shrestha" w:date="2014-02-16T01:12:00Z">
        <w:r w:rsidRPr="00CD6CBE" w:rsidDel="00045B29">
          <w:rPr>
            <w:rFonts w:ascii="Cambria" w:hAnsi="Cambria"/>
            <w:noProof/>
          </w:rPr>
          <w:delText xml:space="preserve">Carr, A, Miller, J, Law, M, Cooper, DA (2000) A syndrome of lipoatrophy, lactic acidaemia and liver dysfunction associated with HIV nucleoside analogue therapy: contribution to protease inhibitor-related lipodystrophy syndrome.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14</w:delText>
        </w:r>
        <w:r w:rsidRPr="00CD6CBE" w:rsidDel="00045B29">
          <w:rPr>
            <w:rFonts w:ascii="Cambria" w:hAnsi="Cambria"/>
            <w:noProof/>
          </w:rPr>
          <w:delText>: F25-32.</w:delText>
        </w:r>
      </w:del>
    </w:p>
    <w:p w:rsidR="00CD6CBE" w:rsidRPr="00CD6CBE" w:rsidDel="00045B29" w:rsidRDefault="00CD6CBE" w:rsidP="00CD6CBE">
      <w:pPr>
        <w:jc w:val="both"/>
        <w:rPr>
          <w:del w:id="4955" w:author="Ram Shrestha" w:date="2014-02-16T01:12:00Z"/>
          <w:rFonts w:ascii="Cambria" w:hAnsi="Cambria"/>
          <w:noProof/>
        </w:rPr>
      </w:pPr>
      <w:del w:id="4956" w:author="Ram Shrestha" w:date="2014-02-16T01:12:00Z">
        <w:r w:rsidRPr="00CD6CBE" w:rsidDel="00045B29">
          <w:rPr>
            <w:rFonts w:ascii="Cambria" w:hAnsi="Cambria"/>
            <w:noProof/>
          </w:rPr>
          <w:delText xml:space="preserve">Carr, A, Samaras, K, Burton, S, Law, M, Freund, J, Chisholm, DJ, Cooper, DA (1998a) A syndrome of peripheral lipodystrophy, hyperlipidaemia and insulin resistance in patients receiving HIV protease inhibitors.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F51-58.</w:delText>
        </w:r>
      </w:del>
    </w:p>
    <w:p w:rsidR="00CD6CBE" w:rsidRPr="00CD6CBE" w:rsidDel="00045B29" w:rsidRDefault="00CD6CBE" w:rsidP="00CD6CBE">
      <w:pPr>
        <w:jc w:val="both"/>
        <w:rPr>
          <w:del w:id="4957" w:author="Ram Shrestha" w:date="2014-02-16T01:12:00Z"/>
          <w:rFonts w:ascii="Cambria" w:hAnsi="Cambria"/>
          <w:noProof/>
        </w:rPr>
      </w:pPr>
      <w:del w:id="4958" w:author="Ram Shrestha" w:date="2014-02-16T01:12:00Z">
        <w:r w:rsidRPr="00CD6CBE" w:rsidDel="00045B29">
          <w:rPr>
            <w:rFonts w:ascii="Cambria" w:hAnsi="Cambria"/>
            <w:noProof/>
          </w:rPr>
          <w:delText xml:space="preserve">Carr, A, Samaras, K, Chisholm, DJ, Cooper, DA (1998b) Abnormal fat distribution and use of protease inhibitors. </w:delText>
        </w:r>
        <w:r w:rsidRPr="00CD6CBE" w:rsidDel="00045B29">
          <w:rPr>
            <w:rFonts w:ascii="Cambria" w:hAnsi="Cambria"/>
            <w:i/>
            <w:noProof/>
          </w:rPr>
          <w:delText>Lancet</w:delText>
        </w:r>
        <w:r w:rsidRPr="00CD6CBE" w:rsidDel="00045B29">
          <w:rPr>
            <w:rFonts w:ascii="Cambria" w:hAnsi="Cambria"/>
            <w:noProof/>
          </w:rPr>
          <w:delText xml:space="preserve"> </w:delText>
        </w:r>
        <w:r w:rsidRPr="00CD6CBE" w:rsidDel="00045B29">
          <w:rPr>
            <w:rFonts w:ascii="Cambria" w:hAnsi="Cambria"/>
            <w:b/>
            <w:noProof/>
          </w:rPr>
          <w:delText>351</w:delText>
        </w:r>
        <w:r w:rsidRPr="00CD6CBE" w:rsidDel="00045B29">
          <w:rPr>
            <w:rFonts w:ascii="Cambria" w:hAnsi="Cambria"/>
            <w:noProof/>
          </w:rPr>
          <w:delText>: 1736.</w:delText>
        </w:r>
      </w:del>
    </w:p>
    <w:p w:rsidR="00CD6CBE" w:rsidRPr="00CD6CBE" w:rsidDel="00045B29" w:rsidRDefault="00CD6CBE" w:rsidP="00CD6CBE">
      <w:pPr>
        <w:jc w:val="both"/>
        <w:rPr>
          <w:del w:id="4959" w:author="Ram Shrestha" w:date="2014-02-16T01:12:00Z"/>
          <w:rFonts w:ascii="Cambria" w:hAnsi="Cambria"/>
          <w:noProof/>
        </w:rPr>
      </w:pPr>
      <w:del w:id="4960" w:author="Ram Shrestha" w:date="2014-02-16T01:12:00Z">
        <w:r w:rsidRPr="00CD6CBE" w:rsidDel="00045B29">
          <w:rPr>
            <w:rFonts w:ascii="Cambria" w:hAnsi="Cambria"/>
            <w:noProof/>
          </w:rPr>
          <w:delText xml:space="preserve">Carr, A, Samaras, K, Chisholm, DJ, Cooper, DA (1998c) Pathogenesis of HIV-1-protease inhibitor-associated peripheral lipodystrophy, hyperlipidaemia, and insulin resistance. </w:delText>
        </w:r>
        <w:r w:rsidRPr="00CD6CBE" w:rsidDel="00045B29">
          <w:rPr>
            <w:rFonts w:ascii="Cambria" w:hAnsi="Cambria"/>
            <w:i/>
            <w:noProof/>
          </w:rPr>
          <w:delText>Lancet</w:delText>
        </w:r>
        <w:r w:rsidRPr="00CD6CBE" w:rsidDel="00045B29">
          <w:rPr>
            <w:rFonts w:ascii="Cambria" w:hAnsi="Cambria"/>
            <w:noProof/>
          </w:rPr>
          <w:delText xml:space="preserve"> </w:delText>
        </w:r>
        <w:r w:rsidRPr="00CD6CBE" w:rsidDel="00045B29">
          <w:rPr>
            <w:rFonts w:ascii="Cambria" w:hAnsi="Cambria"/>
            <w:b/>
            <w:noProof/>
          </w:rPr>
          <w:delText>351</w:delText>
        </w:r>
        <w:r w:rsidRPr="00CD6CBE" w:rsidDel="00045B29">
          <w:rPr>
            <w:rFonts w:ascii="Cambria" w:hAnsi="Cambria"/>
            <w:noProof/>
          </w:rPr>
          <w:delText>: 1881-1883.</w:delText>
        </w:r>
      </w:del>
    </w:p>
    <w:p w:rsidR="00CD6CBE" w:rsidRPr="00CD6CBE" w:rsidDel="00045B29" w:rsidRDefault="00CD6CBE" w:rsidP="00CD6CBE">
      <w:pPr>
        <w:jc w:val="both"/>
        <w:rPr>
          <w:del w:id="4961" w:author="Ram Shrestha" w:date="2014-02-16T01:12:00Z"/>
          <w:rFonts w:ascii="Cambria" w:hAnsi="Cambria"/>
          <w:noProof/>
        </w:rPr>
      </w:pPr>
      <w:del w:id="4962" w:author="Ram Shrestha" w:date="2014-02-16T01:12:00Z">
        <w:r w:rsidRPr="00CD6CBE" w:rsidDel="00045B29">
          <w:rPr>
            <w:rFonts w:ascii="Cambria" w:hAnsi="Cambria"/>
            <w:noProof/>
          </w:rPr>
          <w:delTex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14</w:delText>
        </w:r>
        <w:r w:rsidRPr="00CD6CBE" w:rsidDel="00045B29">
          <w:rPr>
            <w:rFonts w:ascii="Cambria" w:hAnsi="Cambria"/>
            <w:noProof/>
          </w:rPr>
          <w:delText>: F1-7.</w:delText>
        </w:r>
      </w:del>
    </w:p>
    <w:p w:rsidR="00CD6CBE" w:rsidRPr="00CD6CBE" w:rsidDel="00045B29" w:rsidRDefault="00CD6CBE" w:rsidP="00CD6CBE">
      <w:pPr>
        <w:jc w:val="both"/>
        <w:rPr>
          <w:del w:id="4963" w:author="Ram Shrestha" w:date="2014-02-16T01:12:00Z"/>
          <w:rFonts w:ascii="Cambria" w:hAnsi="Cambria"/>
          <w:noProof/>
        </w:rPr>
      </w:pPr>
      <w:del w:id="4964" w:author="Ram Shrestha" w:date="2014-02-16T01:12:00Z">
        <w:r w:rsidRPr="00CD6CBE" w:rsidDel="00045B29">
          <w:rPr>
            <w:rFonts w:ascii="Cambria" w:hAnsi="Cambria"/>
            <w:noProof/>
          </w:rPr>
          <w:delText xml:space="preserve">Chan, DC, Fass, D, Berger, JM, Kim, PS (1997) Core Structure of gp41 from the HIV Envelope Glycoprotein.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89</w:delText>
        </w:r>
        <w:r w:rsidRPr="00CD6CBE" w:rsidDel="00045B29">
          <w:rPr>
            <w:rFonts w:ascii="Cambria" w:hAnsi="Cambria"/>
            <w:noProof/>
          </w:rPr>
          <w:delText>: 263-273.</w:delText>
        </w:r>
      </w:del>
    </w:p>
    <w:p w:rsidR="00CD6CBE" w:rsidRPr="00CD6CBE" w:rsidDel="00045B29" w:rsidRDefault="00CD6CBE" w:rsidP="00CD6CBE">
      <w:pPr>
        <w:jc w:val="both"/>
        <w:rPr>
          <w:del w:id="4965" w:author="Ram Shrestha" w:date="2014-02-16T01:12:00Z"/>
          <w:rFonts w:ascii="Cambria" w:hAnsi="Cambria"/>
          <w:noProof/>
        </w:rPr>
      </w:pPr>
      <w:del w:id="4966" w:author="Ram Shrestha" w:date="2014-02-16T01:12:00Z">
        <w:r w:rsidRPr="00CD6CBE" w:rsidDel="00045B29">
          <w:rPr>
            <w:rFonts w:ascii="Cambria" w:hAnsi="Cambria"/>
            <w:noProof/>
          </w:rPr>
          <w:delText xml:space="preserve">Chen, X, Tsiang, M, Yu, F, Hung, M, Jones, GS, Zeynalzadegan, A, Qi, X, Jin, H, Kim, CU, Swaminathan, S, Chen, JM (2008) Modeling, Analysis, and Validation of a Novel HIV Integrase Structure Provide Insights into the Binding Modes of Potent Integrase Inhibitors. </w:delText>
        </w:r>
        <w:r w:rsidRPr="00CD6CBE" w:rsidDel="00045B29">
          <w:rPr>
            <w:rFonts w:ascii="Cambria" w:hAnsi="Cambria"/>
            <w:i/>
            <w:noProof/>
          </w:rPr>
          <w:delText>Journal of Molecular Biology</w:delText>
        </w:r>
        <w:r w:rsidRPr="00CD6CBE" w:rsidDel="00045B29">
          <w:rPr>
            <w:rFonts w:ascii="Cambria" w:hAnsi="Cambria"/>
            <w:noProof/>
          </w:rPr>
          <w:delText xml:space="preserve"> </w:delText>
        </w:r>
        <w:r w:rsidRPr="00CD6CBE" w:rsidDel="00045B29">
          <w:rPr>
            <w:rFonts w:ascii="Cambria" w:hAnsi="Cambria"/>
            <w:b/>
            <w:noProof/>
          </w:rPr>
          <w:delText>380</w:delText>
        </w:r>
        <w:r w:rsidRPr="00CD6CBE" w:rsidDel="00045B29">
          <w:rPr>
            <w:rFonts w:ascii="Cambria" w:hAnsi="Cambria"/>
            <w:noProof/>
          </w:rPr>
          <w:delText>: 504-519.</w:delText>
        </w:r>
      </w:del>
    </w:p>
    <w:p w:rsidR="00CD6CBE" w:rsidRPr="00CD6CBE" w:rsidDel="00045B29" w:rsidRDefault="00CD6CBE" w:rsidP="00CD6CBE">
      <w:pPr>
        <w:jc w:val="both"/>
        <w:rPr>
          <w:del w:id="4967" w:author="Ram Shrestha" w:date="2014-02-16T01:12:00Z"/>
          <w:rFonts w:ascii="Cambria" w:hAnsi="Cambria"/>
          <w:noProof/>
        </w:rPr>
      </w:pPr>
      <w:del w:id="4968" w:author="Ram Shrestha" w:date="2014-02-16T01:12:00Z">
        <w:r w:rsidRPr="00CD6CBE" w:rsidDel="00045B29">
          <w:rPr>
            <w:rFonts w:ascii="Cambria" w:hAnsi="Cambria"/>
            <w:noProof/>
          </w:rPr>
          <w:delText xml:space="preserve">Cherry, S, Doukas, T, Armknecht, S, Whelan, S, Wang, H, Sarnow, P, Perrimon, N (2005) Genome-wide RNAi screen reveals a specific sensitivity of IRES-containing RNA viruses to host translation inhibition. </w:delText>
        </w:r>
        <w:r w:rsidRPr="00CD6CBE" w:rsidDel="00045B29">
          <w:rPr>
            <w:rFonts w:ascii="Cambria" w:hAnsi="Cambria"/>
            <w:i/>
            <w:noProof/>
          </w:rPr>
          <w:delText>Genes Dev</w:delText>
        </w:r>
        <w:r w:rsidRPr="00CD6CBE" w:rsidDel="00045B29">
          <w:rPr>
            <w:rFonts w:ascii="Cambria" w:hAnsi="Cambria"/>
            <w:noProof/>
          </w:rPr>
          <w:delText xml:space="preserve"> </w:delText>
        </w:r>
        <w:r w:rsidRPr="00CD6CBE" w:rsidDel="00045B29">
          <w:rPr>
            <w:rFonts w:ascii="Cambria" w:hAnsi="Cambria"/>
            <w:b/>
            <w:noProof/>
          </w:rPr>
          <w:delText>19</w:delText>
        </w:r>
        <w:r w:rsidRPr="00CD6CBE" w:rsidDel="00045B29">
          <w:rPr>
            <w:rFonts w:ascii="Cambria" w:hAnsi="Cambria"/>
            <w:noProof/>
          </w:rPr>
          <w:delText>: 445-452.</w:delText>
        </w:r>
      </w:del>
    </w:p>
    <w:p w:rsidR="00CD6CBE" w:rsidRPr="00CD6CBE" w:rsidDel="00045B29" w:rsidRDefault="00CD6CBE" w:rsidP="00CD6CBE">
      <w:pPr>
        <w:jc w:val="both"/>
        <w:rPr>
          <w:del w:id="4969" w:author="Ram Shrestha" w:date="2014-02-16T01:12:00Z"/>
          <w:rFonts w:ascii="Cambria" w:hAnsi="Cambria"/>
          <w:noProof/>
        </w:rPr>
      </w:pPr>
      <w:del w:id="4970" w:author="Ram Shrestha" w:date="2014-02-16T01:12:00Z">
        <w:r w:rsidRPr="00CD6CBE" w:rsidDel="00045B29">
          <w:rPr>
            <w:rFonts w:ascii="Cambria" w:hAnsi="Cambria"/>
            <w:noProof/>
          </w:rPr>
          <w:delText xml:space="preserve">Chou, S, Upton, H, Bao, K, Schulze-Gahmen, U, Samelson, AJ, He, N, Nowak, A, Lu, H, Krogan, NJ, Zhou, Q, Alber, T HIV-1 Tat recruits transcription elongation factors dispersed along a flexible AFF4 scaffold.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110</w:delText>
        </w:r>
        <w:r w:rsidRPr="00CD6CBE" w:rsidDel="00045B29">
          <w:rPr>
            <w:rFonts w:ascii="Cambria" w:hAnsi="Cambria"/>
            <w:noProof/>
          </w:rPr>
          <w:delText>: E123-131.</w:delText>
        </w:r>
      </w:del>
    </w:p>
    <w:p w:rsidR="00CD6CBE" w:rsidRPr="00CD6CBE" w:rsidDel="00045B29" w:rsidRDefault="00CD6CBE" w:rsidP="00CD6CBE">
      <w:pPr>
        <w:jc w:val="both"/>
        <w:rPr>
          <w:del w:id="4971" w:author="Ram Shrestha" w:date="2014-02-16T01:12:00Z"/>
          <w:rFonts w:ascii="Cambria" w:hAnsi="Cambria"/>
          <w:noProof/>
        </w:rPr>
      </w:pPr>
      <w:del w:id="4972" w:author="Ram Shrestha" w:date="2014-02-16T01:12:00Z">
        <w:r w:rsidRPr="00CD6CBE" w:rsidDel="00045B29">
          <w:rPr>
            <w:rFonts w:ascii="Cambria" w:hAnsi="Cambria"/>
            <w:noProof/>
          </w:rPr>
          <w:delText xml:space="preserve">Christ, F, Thys, W, De Rijck, J, Gijsbers, R, Albanese, A, Arosio, D, Emiliani, S, Rain, JC, Benarous, R, Cereseto, A, Debyser, Z (2008) Transportin-SR2 imports HIV into the nucleus. </w:delText>
        </w:r>
        <w:r w:rsidRPr="00CD6CBE" w:rsidDel="00045B29">
          <w:rPr>
            <w:rFonts w:ascii="Cambria" w:hAnsi="Cambria"/>
            <w:i/>
            <w:noProof/>
          </w:rPr>
          <w:delText>Curr Biol</w:delText>
        </w:r>
        <w:r w:rsidRPr="00CD6CBE" w:rsidDel="00045B29">
          <w:rPr>
            <w:rFonts w:ascii="Cambria" w:hAnsi="Cambria"/>
            <w:noProof/>
          </w:rPr>
          <w:delText xml:space="preserve"> </w:delText>
        </w:r>
        <w:r w:rsidRPr="00CD6CBE" w:rsidDel="00045B29">
          <w:rPr>
            <w:rFonts w:ascii="Cambria" w:hAnsi="Cambria"/>
            <w:b/>
            <w:noProof/>
          </w:rPr>
          <w:delText>18</w:delText>
        </w:r>
        <w:r w:rsidRPr="00CD6CBE" w:rsidDel="00045B29">
          <w:rPr>
            <w:rFonts w:ascii="Cambria" w:hAnsi="Cambria"/>
            <w:noProof/>
          </w:rPr>
          <w:delText>: 1192-1202.</w:delText>
        </w:r>
      </w:del>
    </w:p>
    <w:p w:rsidR="00CD6CBE" w:rsidRPr="00CD6CBE" w:rsidDel="00045B29" w:rsidRDefault="00CD6CBE" w:rsidP="00CD6CBE">
      <w:pPr>
        <w:jc w:val="both"/>
        <w:rPr>
          <w:del w:id="4973" w:author="Ram Shrestha" w:date="2014-02-16T01:12:00Z"/>
          <w:rFonts w:ascii="Cambria" w:hAnsi="Cambria"/>
          <w:noProof/>
        </w:rPr>
      </w:pPr>
      <w:del w:id="4974" w:author="Ram Shrestha" w:date="2014-02-16T01:12:00Z">
        <w:r w:rsidRPr="00CD6CBE" w:rsidDel="00045B29">
          <w:rPr>
            <w:rFonts w:ascii="Cambria" w:hAnsi="Cambria"/>
            <w:noProof/>
          </w:rPr>
          <w:delText xml:space="preserve">Chukkapalli, V, Oh, SJ, Ono, A Opposing mechanisms involving RNA and lipids regulate HIV-1 Gag membrane binding through the highly basic region of the matrix domain.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107</w:delText>
        </w:r>
        <w:r w:rsidRPr="00CD6CBE" w:rsidDel="00045B29">
          <w:rPr>
            <w:rFonts w:ascii="Cambria" w:hAnsi="Cambria"/>
            <w:noProof/>
          </w:rPr>
          <w:delText>: 1600-1605.</w:delText>
        </w:r>
      </w:del>
    </w:p>
    <w:p w:rsidR="00CD6CBE" w:rsidRPr="00CD6CBE" w:rsidDel="00045B29" w:rsidRDefault="00CD6CBE" w:rsidP="00CD6CBE">
      <w:pPr>
        <w:jc w:val="both"/>
        <w:rPr>
          <w:del w:id="4975" w:author="Ram Shrestha" w:date="2014-02-16T01:12:00Z"/>
          <w:rFonts w:ascii="Cambria" w:hAnsi="Cambria"/>
          <w:noProof/>
        </w:rPr>
      </w:pPr>
      <w:del w:id="4976" w:author="Ram Shrestha" w:date="2014-02-16T01:12:00Z">
        <w:r w:rsidRPr="00CD6CBE" w:rsidDel="00045B29">
          <w:rPr>
            <w:rFonts w:ascii="Cambria" w:hAnsi="Cambria"/>
            <w:noProof/>
          </w:rPr>
          <w:delText xml:space="preserve">Cohen, EA, Subbramanian, RA, Gottlinger, HG (1996) Role of auxiliary proteins in retroviral morphogenesis. </w:delText>
        </w:r>
        <w:r w:rsidRPr="00CD6CBE" w:rsidDel="00045B29">
          <w:rPr>
            <w:rFonts w:ascii="Cambria" w:hAnsi="Cambria"/>
            <w:i/>
            <w:noProof/>
          </w:rPr>
          <w:delText>Curr Top Microbiol Immunol</w:delText>
        </w:r>
        <w:r w:rsidRPr="00CD6CBE" w:rsidDel="00045B29">
          <w:rPr>
            <w:rFonts w:ascii="Cambria" w:hAnsi="Cambria"/>
            <w:noProof/>
          </w:rPr>
          <w:delText xml:space="preserve"> </w:delText>
        </w:r>
        <w:r w:rsidRPr="00CD6CBE" w:rsidDel="00045B29">
          <w:rPr>
            <w:rFonts w:ascii="Cambria" w:hAnsi="Cambria"/>
            <w:b/>
            <w:noProof/>
          </w:rPr>
          <w:delText>214</w:delText>
        </w:r>
        <w:r w:rsidRPr="00CD6CBE" w:rsidDel="00045B29">
          <w:rPr>
            <w:rFonts w:ascii="Cambria" w:hAnsi="Cambria"/>
            <w:noProof/>
          </w:rPr>
          <w:delText>: 219-235.</w:delText>
        </w:r>
      </w:del>
    </w:p>
    <w:p w:rsidR="00CD6CBE" w:rsidRPr="00CD6CBE" w:rsidDel="00045B29" w:rsidRDefault="00CD6CBE" w:rsidP="00CD6CBE">
      <w:pPr>
        <w:jc w:val="both"/>
        <w:rPr>
          <w:del w:id="4977" w:author="Ram Shrestha" w:date="2014-02-16T01:12:00Z"/>
          <w:rFonts w:ascii="Cambria" w:hAnsi="Cambria"/>
          <w:noProof/>
        </w:rPr>
      </w:pPr>
      <w:del w:id="4978" w:author="Ram Shrestha" w:date="2014-02-16T01:12:00Z">
        <w:r w:rsidRPr="00CD6CBE" w:rsidDel="00045B29">
          <w:rPr>
            <w:rFonts w:ascii="Cambria" w:hAnsi="Cambria"/>
            <w:noProof/>
          </w:rPr>
          <w:delText xml:space="preserve">Cohen, EA, Terwilliger, EF, Sodroski, JG, Haseltine, WA (1988) Identification of a protein encoded by the vpu gene of HIV-1.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334</w:delText>
        </w:r>
        <w:r w:rsidRPr="00CD6CBE" w:rsidDel="00045B29">
          <w:rPr>
            <w:rFonts w:ascii="Cambria" w:hAnsi="Cambria"/>
            <w:noProof/>
          </w:rPr>
          <w:delText>: 532-534.</w:delText>
        </w:r>
      </w:del>
    </w:p>
    <w:p w:rsidR="00CD6CBE" w:rsidRPr="00CD6CBE" w:rsidDel="00045B29" w:rsidRDefault="00CD6CBE" w:rsidP="00CD6CBE">
      <w:pPr>
        <w:jc w:val="both"/>
        <w:rPr>
          <w:del w:id="4979" w:author="Ram Shrestha" w:date="2014-02-16T01:12:00Z"/>
          <w:rFonts w:ascii="Cambria" w:hAnsi="Cambria"/>
          <w:noProof/>
        </w:rPr>
      </w:pPr>
      <w:del w:id="4980" w:author="Ram Shrestha" w:date="2014-02-16T01:12:00Z">
        <w:r w:rsidRPr="00CD6CBE" w:rsidDel="00045B29">
          <w:rPr>
            <w:rFonts w:ascii="Cambria" w:hAnsi="Cambria"/>
            <w:noProof/>
          </w:rPr>
          <w:delText xml:space="preserve">Collier, AC, Coombs, RW, Fischl, MA, Skolnik, PR, Northfelt, D, Boutin, P, Hooper, CJ, Kaplan, LD, Volberding, PA, Davis, LG, Henrard, DR, Weller, S, Corey, L (1993) Combination therapy with zidovudine and didanosine compared with zidovudine alone in HIV-1 infection. </w:delText>
        </w:r>
        <w:r w:rsidRPr="00CD6CBE" w:rsidDel="00045B29">
          <w:rPr>
            <w:rFonts w:ascii="Cambria" w:hAnsi="Cambria"/>
            <w:i/>
            <w:noProof/>
          </w:rPr>
          <w:delText>Ann Intern Med</w:delText>
        </w:r>
        <w:r w:rsidRPr="00CD6CBE" w:rsidDel="00045B29">
          <w:rPr>
            <w:rFonts w:ascii="Cambria" w:hAnsi="Cambria"/>
            <w:noProof/>
          </w:rPr>
          <w:delText xml:space="preserve"> </w:delText>
        </w:r>
        <w:r w:rsidRPr="00CD6CBE" w:rsidDel="00045B29">
          <w:rPr>
            <w:rFonts w:ascii="Cambria" w:hAnsi="Cambria"/>
            <w:b/>
            <w:noProof/>
          </w:rPr>
          <w:delText>119</w:delText>
        </w:r>
        <w:r w:rsidRPr="00CD6CBE" w:rsidDel="00045B29">
          <w:rPr>
            <w:rFonts w:ascii="Cambria" w:hAnsi="Cambria"/>
            <w:noProof/>
          </w:rPr>
          <w:delText>: 786-793.</w:delText>
        </w:r>
      </w:del>
    </w:p>
    <w:p w:rsidR="00CD6CBE" w:rsidRPr="00CD6CBE" w:rsidDel="00045B29" w:rsidRDefault="00CD6CBE" w:rsidP="00CD6CBE">
      <w:pPr>
        <w:jc w:val="both"/>
        <w:rPr>
          <w:del w:id="4981" w:author="Ram Shrestha" w:date="2014-02-16T01:12:00Z"/>
          <w:rFonts w:ascii="Cambria" w:hAnsi="Cambria"/>
          <w:noProof/>
        </w:rPr>
      </w:pPr>
      <w:del w:id="4982" w:author="Ram Shrestha" w:date="2014-02-16T01:12:00Z">
        <w:r w:rsidRPr="00CD6CBE" w:rsidDel="00045B29">
          <w:rPr>
            <w:rFonts w:ascii="Cambria" w:hAnsi="Cambria"/>
            <w:noProof/>
          </w:rPr>
          <w:delTex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334</w:delText>
        </w:r>
        <w:r w:rsidRPr="00CD6CBE" w:rsidDel="00045B29">
          <w:rPr>
            <w:rFonts w:ascii="Cambria" w:hAnsi="Cambria"/>
            <w:noProof/>
          </w:rPr>
          <w:delText>: 1011-1017.</w:delText>
        </w:r>
      </w:del>
    </w:p>
    <w:p w:rsidR="00CD6CBE" w:rsidRPr="00CD6CBE" w:rsidDel="00045B29" w:rsidRDefault="00CD6CBE" w:rsidP="00CD6CBE">
      <w:pPr>
        <w:jc w:val="both"/>
        <w:rPr>
          <w:del w:id="4983" w:author="Ram Shrestha" w:date="2014-02-16T01:12:00Z"/>
          <w:rFonts w:ascii="Cambria" w:hAnsi="Cambria"/>
          <w:noProof/>
        </w:rPr>
      </w:pPr>
      <w:del w:id="4984" w:author="Ram Shrestha" w:date="2014-02-16T01:12:00Z">
        <w:r w:rsidRPr="00CD6CBE" w:rsidDel="00045B29">
          <w:rPr>
            <w:rFonts w:ascii="Cambria" w:hAnsi="Cambria"/>
            <w:noProof/>
          </w:rPr>
          <w:delText xml:space="preserve">Collins, KL, Chen, BK, Kalams, SA, Walker, BD, Baltimore, D (1998) HIV-1 Nef protein protects infected primary cells against killing by cytotoxic T lymphocytes.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391</w:delText>
        </w:r>
        <w:r w:rsidRPr="00CD6CBE" w:rsidDel="00045B29">
          <w:rPr>
            <w:rFonts w:ascii="Cambria" w:hAnsi="Cambria"/>
            <w:noProof/>
          </w:rPr>
          <w:delText>: 397-401.</w:delText>
        </w:r>
      </w:del>
    </w:p>
    <w:p w:rsidR="00CD6CBE" w:rsidRPr="00CD6CBE" w:rsidDel="00045B29" w:rsidRDefault="00CD6CBE" w:rsidP="00CD6CBE">
      <w:pPr>
        <w:jc w:val="both"/>
        <w:rPr>
          <w:del w:id="4985" w:author="Ram Shrestha" w:date="2014-02-16T01:12:00Z"/>
          <w:rFonts w:ascii="Cambria" w:hAnsi="Cambria"/>
          <w:noProof/>
        </w:rPr>
      </w:pPr>
      <w:del w:id="4986" w:author="Ram Shrestha" w:date="2014-02-16T01:12:00Z">
        <w:r w:rsidRPr="00CD6CBE" w:rsidDel="00045B29">
          <w:rPr>
            <w:rFonts w:ascii="Cambria" w:hAnsi="Cambria"/>
            <w:noProof/>
          </w:rPr>
          <w:delText xml:space="preserve">Condra, JH, Schleif, WA, Blahy, OM, Gabryelski, LJ, Graham, DJ, Quintero, JC, Rhodes, A, Robbins, HL, Roth, E, Shivaprakash, M, et al. (1995) In vivo emergence of HIV-1 variants resistant to multiple protease inhibitors.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374</w:delText>
        </w:r>
        <w:r w:rsidRPr="00CD6CBE" w:rsidDel="00045B29">
          <w:rPr>
            <w:rFonts w:ascii="Cambria" w:hAnsi="Cambria"/>
            <w:noProof/>
          </w:rPr>
          <w:delText>: 569-571.</w:delText>
        </w:r>
      </w:del>
    </w:p>
    <w:p w:rsidR="00CD6CBE" w:rsidRPr="00CD6CBE" w:rsidDel="00045B29" w:rsidRDefault="00CD6CBE" w:rsidP="00CD6CBE">
      <w:pPr>
        <w:jc w:val="both"/>
        <w:rPr>
          <w:del w:id="4987" w:author="Ram Shrestha" w:date="2014-02-16T01:12:00Z"/>
          <w:rFonts w:ascii="Cambria" w:hAnsi="Cambria"/>
          <w:noProof/>
        </w:rPr>
      </w:pPr>
      <w:del w:id="4988" w:author="Ram Shrestha" w:date="2014-02-16T01:12:00Z">
        <w:r w:rsidRPr="00CD6CBE" w:rsidDel="00045B29">
          <w:rPr>
            <w:rFonts w:ascii="Cambria" w:hAnsi="Cambria"/>
            <w:noProof/>
          </w:rPr>
          <w:delText xml:space="preserve">Connor, EM, Sperling, RS, Gelber, R, Kiselev, P, Scott, G, O'Sullivan, MJ, VanDyke, R, Bey, M, Shearer, W, Jacobson, RL (1994) Reduction of maternal-infant transmission of human immunodeficiency virus type 1 with zidovudine treatment.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331</w:delText>
        </w:r>
        <w:r w:rsidRPr="00CD6CBE" w:rsidDel="00045B29">
          <w:rPr>
            <w:rFonts w:ascii="Cambria" w:hAnsi="Cambria"/>
            <w:noProof/>
          </w:rPr>
          <w:delText>: 1173-1180.</w:delText>
        </w:r>
      </w:del>
    </w:p>
    <w:p w:rsidR="00CD6CBE" w:rsidRPr="00CD6CBE" w:rsidDel="00045B29" w:rsidRDefault="00CD6CBE" w:rsidP="00CD6CBE">
      <w:pPr>
        <w:jc w:val="both"/>
        <w:rPr>
          <w:del w:id="4989" w:author="Ram Shrestha" w:date="2014-02-16T01:12:00Z"/>
          <w:rFonts w:ascii="Cambria" w:hAnsi="Cambria"/>
          <w:noProof/>
        </w:rPr>
      </w:pPr>
      <w:del w:id="4990" w:author="Ram Shrestha" w:date="2014-02-16T01:12:00Z">
        <w:r w:rsidRPr="00CD6CBE" w:rsidDel="00045B29">
          <w:rPr>
            <w:rFonts w:ascii="Cambria" w:hAnsi="Cambria"/>
            <w:noProof/>
          </w:rPr>
          <w:delText xml:space="preserve">Connor, RI, Chen, BK, Choe, S, Landau, NR (1995) Vpr Is Required for Efficient Replication of Human Immunodeficiency Virus Type-1 in Mononuclear Phagocytes. </w:delText>
        </w:r>
        <w:r w:rsidRPr="00CD6CBE" w:rsidDel="00045B29">
          <w:rPr>
            <w:rFonts w:ascii="Cambria" w:hAnsi="Cambria"/>
            <w:i/>
            <w:noProof/>
          </w:rPr>
          <w:delText>Virology</w:delText>
        </w:r>
        <w:r w:rsidRPr="00CD6CBE" w:rsidDel="00045B29">
          <w:rPr>
            <w:rFonts w:ascii="Cambria" w:hAnsi="Cambria"/>
            <w:noProof/>
          </w:rPr>
          <w:delText xml:space="preserve"> </w:delText>
        </w:r>
        <w:r w:rsidRPr="00CD6CBE" w:rsidDel="00045B29">
          <w:rPr>
            <w:rFonts w:ascii="Cambria" w:hAnsi="Cambria"/>
            <w:b/>
            <w:noProof/>
          </w:rPr>
          <w:delText>206</w:delText>
        </w:r>
        <w:r w:rsidRPr="00CD6CBE" w:rsidDel="00045B29">
          <w:rPr>
            <w:rFonts w:ascii="Cambria" w:hAnsi="Cambria"/>
            <w:noProof/>
          </w:rPr>
          <w:delText>: 935-944.</w:delText>
        </w:r>
      </w:del>
    </w:p>
    <w:p w:rsidR="00CD6CBE" w:rsidRPr="00CD6CBE" w:rsidDel="00045B29" w:rsidRDefault="00CD6CBE" w:rsidP="00CD6CBE">
      <w:pPr>
        <w:jc w:val="both"/>
        <w:rPr>
          <w:del w:id="4991" w:author="Ram Shrestha" w:date="2014-02-16T01:12:00Z"/>
          <w:rFonts w:ascii="Cambria" w:hAnsi="Cambria"/>
          <w:noProof/>
        </w:rPr>
      </w:pPr>
      <w:del w:id="4992" w:author="Ram Shrestha" w:date="2014-02-16T01:12:00Z">
        <w:r w:rsidRPr="00CD6CBE" w:rsidDel="00045B29">
          <w:rPr>
            <w:rFonts w:ascii="Cambria" w:hAnsi="Cambria"/>
            <w:noProof/>
          </w:rPr>
          <w:delText xml:space="preserve">Conticello, SG, Harris, RS, Neuberger, MS (2003) The Vif Protein of HIV Triggers Degradation of the Human Antiretroviral DNA Deaminase APOBEC3G. </w:delText>
        </w:r>
        <w:r w:rsidRPr="00CD6CBE" w:rsidDel="00045B29">
          <w:rPr>
            <w:rFonts w:ascii="Cambria" w:hAnsi="Cambria"/>
            <w:i/>
            <w:noProof/>
          </w:rPr>
          <w:delText>Current Biology</w:delText>
        </w:r>
        <w:r w:rsidRPr="00CD6CBE" w:rsidDel="00045B29">
          <w:rPr>
            <w:rFonts w:ascii="Cambria" w:hAnsi="Cambria"/>
            <w:noProof/>
          </w:rPr>
          <w:delText xml:space="preserve"> </w:delText>
        </w:r>
        <w:r w:rsidRPr="00CD6CBE" w:rsidDel="00045B29">
          <w:rPr>
            <w:rFonts w:ascii="Cambria" w:hAnsi="Cambria"/>
            <w:b/>
            <w:noProof/>
          </w:rPr>
          <w:delText>13</w:delText>
        </w:r>
        <w:r w:rsidRPr="00CD6CBE" w:rsidDel="00045B29">
          <w:rPr>
            <w:rFonts w:ascii="Cambria" w:hAnsi="Cambria"/>
            <w:noProof/>
          </w:rPr>
          <w:delText>: 2009-2013.</w:delText>
        </w:r>
      </w:del>
    </w:p>
    <w:p w:rsidR="00CD6CBE" w:rsidRPr="00CD6CBE" w:rsidDel="00045B29" w:rsidRDefault="00CD6CBE" w:rsidP="00CD6CBE">
      <w:pPr>
        <w:jc w:val="both"/>
        <w:rPr>
          <w:del w:id="4993" w:author="Ram Shrestha" w:date="2014-02-16T01:12:00Z"/>
          <w:rFonts w:ascii="Cambria" w:hAnsi="Cambria"/>
          <w:noProof/>
        </w:rPr>
      </w:pPr>
      <w:del w:id="4994" w:author="Ram Shrestha" w:date="2014-02-16T01:12:00Z">
        <w:r w:rsidRPr="00CD6CBE" w:rsidDel="00045B29">
          <w:rPr>
            <w:rFonts w:ascii="Cambria" w:hAnsi="Cambria"/>
            <w:noProof/>
          </w:rPr>
          <w:delTex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74</w:delText>
        </w:r>
        <w:r w:rsidRPr="00CD6CBE" w:rsidDel="00045B29">
          <w:rPr>
            <w:rFonts w:ascii="Cambria" w:hAnsi="Cambria"/>
            <w:noProof/>
          </w:rPr>
          <w:delText>: 529–534.</w:delText>
        </w:r>
      </w:del>
    </w:p>
    <w:p w:rsidR="00CD6CBE" w:rsidRPr="00CD6CBE" w:rsidDel="00045B29" w:rsidRDefault="00CD6CBE" w:rsidP="00CD6CBE">
      <w:pPr>
        <w:jc w:val="both"/>
        <w:rPr>
          <w:del w:id="4995" w:author="Ram Shrestha" w:date="2014-02-16T01:12:00Z"/>
          <w:rFonts w:ascii="Cambria" w:hAnsi="Cambria"/>
          <w:noProof/>
        </w:rPr>
      </w:pPr>
      <w:del w:id="4996" w:author="Ram Shrestha" w:date="2014-02-16T01:12:00Z">
        <w:r w:rsidRPr="00CD6CBE" w:rsidDel="00045B29">
          <w:rPr>
            <w:rFonts w:ascii="Cambria" w:hAnsi="Cambria"/>
            <w:noProof/>
          </w:rPr>
          <w:delText xml:space="preserve">Corbitt, G, Bailey, A, Williams, G (1990) HIV infection in Manchester, 1959. </w:delText>
        </w:r>
        <w:r w:rsidRPr="00CD6CBE" w:rsidDel="00045B29">
          <w:rPr>
            <w:rFonts w:ascii="Cambria" w:hAnsi="Cambria"/>
            <w:i/>
            <w:noProof/>
          </w:rPr>
          <w:delText>The Lancet</w:delText>
        </w:r>
        <w:r w:rsidRPr="00CD6CBE" w:rsidDel="00045B29">
          <w:rPr>
            <w:rFonts w:ascii="Cambria" w:hAnsi="Cambria"/>
            <w:noProof/>
          </w:rPr>
          <w:delText xml:space="preserve"> </w:delText>
        </w:r>
        <w:r w:rsidRPr="00CD6CBE" w:rsidDel="00045B29">
          <w:rPr>
            <w:rFonts w:ascii="Cambria" w:hAnsi="Cambria"/>
            <w:b/>
            <w:noProof/>
          </w:rPr>
          <w:delText>336</w:delText>
        </w:r>
        <w:r w:rsidRPr="00CD6CBE" w:rsidDel="00045B29">
          <w:rPr>
            <w:rFonts w:ascii="Cambria" w:hAnsi="Cambria"/>
            <w:noProof/>
          </w:rPr>
          <w:delText>: 51.</w:delText>
        </w:r>
      </w:del>
    </w:p>
    <w:p w:rsidR="00CD6CBE" w:rsidRPr="00CD6CBE" w:rsidDel="00045B29" w:rsidRDefault="00CD6CBE" w:rsidP="00CD6CBE">
      <w:pPr>
        <w:jc w:val="both"/>
        <w:rPr>
          <w:del w:id="4997" w:author="Ram Shrestha" w:date="2014-02-16T01:12:00Z"/>
          <w:rFonts w:ascii="Cambria" w:hAnsi="Cambria"/>
          <w:noProof/>
        </w:rPr>
      </w:pPr>
      <w:del w:id="4998" w:author="Ram Shrestha" w:date="2014-02-16T01:12:00Z">
        <w:r w:rsidRPr="00CD6CBE" w:rsidDel="00045B29">
          <w:rPr>
            <w:rFonts w:ascii="Cambria" w:hAnsi="Cambria"/>
            <w:noProof/>
          </w:rPr>
          <w:delText xml:space="preserve">Couillin, I, Culmann-Penciolelli, B, Gomard, E, Choppin, J, Levy, JP, Guillet, JG, Saragosti, S (1994) Impaired cytotoxic T lymphocyte recognition due to genetic variations in the main immunogenic region of the human immunodeficiency virus 1 NEF protein. </w:delText>
        </w:r>
        <w:r w:rsidRPr="00CD6CBE" w:rsidDel="00045B29">
          <w:rPr>
            <w:rFonts w:ascii="Cambria" w:hAnsi="Cambria"/>
            <w:i/>
            <w:noProof/>
          </w:rPr>
          <w:delText>The Journal of Experimental Medicine</w:delText>
        </w:r>
        <w:r w:rsidRPr="00CD6CBE" w:rsidDel="00045B29">
          <w:rPr>
            <w:rFonts w:ascii="Cambria" w:hAnsi="Cambria"/>
            <w:noProof/>
          </w:rPr>
          <w:delText xml:space="preserve"> </w:delText>
        </w:r>
        <w:r w:rsidRPr="00CD6CBE" w:rsidDel="00045B29">
          <w:rPr>
            <w:rFonts w:ascii="Cambria" w:hAnsi="Cambria"/>
            <w:b/>
            <w:noProof/>
          </w:rPr>
          <w:delText>180</w:delText>
        </w:r>
        <w:r w:rsidRPr="00CD6CBE" w:rsidDel="00045B29">
          <w:rPr>
            <w:rFonts w:ascii="Cambria" w:hAnsi="Cambria"/>
            <w:noProof/>
          </w:rPr>
          <w:delText>: 1129-1134.</w:delText>
        </w:r>
      </w:del>
    </w:p>
    <w:p w:rsidR="00CD6CBE" w:rsidRPr="00CD6CBE" w:rsidDel="00045B29" w:rsidRDefault="00CD6CBE" w:rsidP="00CD6CBE">
      <w:pPr>
        <w:jc w:val="both"/>
        <w:rPr>
          <w:del w:id="4999" w:author="Ram Shrestha" w:date="2014-02-16T01:12:00Z"/>
          <w:rFonts w:ascii="Cambria" w:hAnsi="Cambria"/>
          <w:noProof/>
        </w:rPr>
      </w:pPr>
      <w:del w:id="5000" w:author="Ram Shrestha" w:date="2014-02-16T01:12:00Z">
        <w:r w:rsidRPr="00CD6CBE" w:rsidDel="00045B29">
          <w:rPr>
            <w:rFonts w:ascii="Cambria" w:hAnsi="Cambria"/>
            <w:noProof/>
          </w:rPr>
          <w:delText xml:space="preserve">Cullen, BR (1991) Regulation of HIV-1 gene expression. </w:delText>
        </w:r>
        <w:r w:rsidRPr="00CD6CBE" w:rsidDel="00045B29">
          <w:rPr>
            <w:rFonts w:ascii="Cambria" w:hAnsi="Cambria"/>
            <w:i/>
            <w:noProof/>
          </w:rPr>
          <w:delText>FASEB J</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2361-2368.</w:delText>
        </w:r>
      </w:del>
    </w:p>
    <w:p w:rsidR="00CD6CBE" w:rsidRPr="00CD6CBE" w:rsidDel="00045B29" w:rsidRDefault="00CD6CBE" w:rsidP="00CD6CBE">
      <w:pPr>
        <w:jc w:val="both"/>
        <w:rPr>
          <w:del w:id="5001" w:author="Ram Shrestha" w:date="2014-02-16T01:12:00Z"/>
          <w:rFonts w:ascii="Cambria" w:hAnsi="Cambria"/>
          <w:noProof/>
        </w:rPr>
      </w:pPr>
      <w:del w:id="5002" w:author="Ram Shrestha" w:date="2014-02-16T01:12:00Z">
        <w:r w:rsidRPr="00CD6CBE" w:rsidDel="00045B29">
          <w:rPr>
            <w:rFonts w:ascii="Cambria" w:hAnsi="Cambria"/>
            <w:noProof/>
          </w:rPr>
          <w:delTex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delText>
        </w:r>
        <w:r w:rsidRPr="00CD6CBE" w:rsidDel="00045B29">
          <w:rPr>
            <w:rFonts w:ascii="Cambria" w:hAnsi="Cambria"/>
            <w:i/>
            <w:noProof/>
          </w:rPr>
          <w:delText>Ann Intern Med</w:delText>
        </w:r>
        <w:r w:rsidRPr="00CD6CBE" w:rsidDel="00045B29">
          <w:rPr>
            <w:rFonts w:ascii="Cambria" w:hAnsi="Cambria"/>
            <w:noProof/>
          </w:rPr>
          <w:delText xml:space="preserve"> </w:delText>
        </w:r>
        <w:r w:rsidRPr="00CD6CBE" w:rsidDel="00045B29">
          <w:rPr>
            <w:rFonts w:ascii="Cambria" w:hAnsi="Cambria"/>
            <w:b/>
            <w:noProof/>
          </w:rPr>
          <w:delText>122</w:delText>
        </w:r>
        <w:r w:rsidRPr="00CD6CBE" w:rsidDel="00045B29">
          <w:rPr>
            <w:rFonts w:ascii="Cambria" w:hAnsi="Cambria"/>
            <w:noProof/>
          </w:rPr>
          <w:delText>: 401-408.</w:delText>
        </w:r>
      </w:del>
    </w:p>
    <w:p w:rsidR="00CD6CBE" w:rsidRPr="00CD6CBE" w:rsidDel="00045B29" w:rsidRDefault="00CD6CBE" w:rsidP="00CD6CBE">
      <w:pPr>
        <w:jc w:val="both"/>
        <w:rPr>
          <w:del w:id="5003" w:author="Ram Shrestha" w:date="2014-02-16T01:12:00Z"/>
          <w:rFonts w:ascii="Cambria" w:hAnsi="Cambria"/>
          <w:noProof/>
        </w:rPr>
      </w:pPr>
      <w:del w:id="5004" w:author="Ram Shrestha" w:date="2014-02-16T01:12:00Z">
        <w:r w:rsidRPr="00CD6CBE" w:rsidDel="00045B29">
          <w:rPr>
            <w:rFonts w:ascii="Cambria" w:hAnsi="Cambria"/>
            <w:noProof/>
          </w:rPr>
          <w:delText xml:space="preserve">Daly, TJ, Cook, KS, Gray, GS, Maione, TE, Rusche, JR (1989) Specific binding of HIV-1 recombinant Rev protein to the Rev-responsive element in vitro.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342</w:delText>
        </w:r>
        <w:r w:rsidRPr="00CD6CBE" w:rsidDel="00045B29">
          <w:rPr>
            <w:rFonts w:ascii="Cambria" w:hAnsi="Cambria"/>
            <w:noProof/>
          </w:rPr>
          <w:delText>: 816-819.</w:delText>
        </w:r>
      </w:del>
    </w:p>
    <w:p w:rsidR="00CD6CBE" w:rsidRPr="00CD6CBE" w:rsidDel="00045B29" w:rsidRDefault="00CD6CBE" w:rsidP="00CD6CBE">
      <w:pPr>
        <w:jc w:val="both"/>
        <w:rPr>
          <w:del w:id="5005" w:author="Ram Shrestha" w:date="2014-02-16T01:12:00Z"/>
          <w:rFonts w:ascii="Cambria" w:hAnsi="Cambria"/>
          <w:noProof/>
        </w:rPr>
      </w:pPr>
      <w:del w:id="5006" w:author="Ram Shrestha" w:date="2014-02-16T01:12:00Z">
        <w:r w:rsidRPr="00CD6CBE" w:rsidDel="00045B29">
          <w:rPr>
            <w:rFonts w:ascii="Cambria" w:hAnsi="Cambria"/>
            <w:noProof/>
          </w:rPr>
          <w:delText xml:space="preserve">Damond, F, Worobey, M, Campa, P, Farfara, I, Colin, G, Matheron, S, Brun-Vézinet, Ft, Robertson, DL, Simon, Ft (2004) Identification of a highly divergent HIV type 2 and proposal for a change in HIV type 2 classification. </w:delText>
        </w:r>
        <w:r w:rsidRPr="00CD6CBE" w:rsidDel="00045B29">
          <w:rPr>
            <w:rFonts w:ascii="Cambria" w:hAnsi="Cambria"/>
            <w:i/>
            <w:noProof/>
          </w:rPr>
          <w:delText>AIDS research and human retroviruses</w:delText>
        </w:r>
        <w:r w:rsidRPr="00CD6CBE" w:rsidDel="00045B29">
          <w:rPr>
            <w:rFonts w:ascii="Cambria" w:hAnsi="Cambria"/>
            <w:noProof/>
          </w:rPr>
          <w:delText xml:space="preserve"> </w:delText>
        </w:r>
        <w:r w:rsidRPr="00CD6CBE" w:rsidDel="00045B29">
          <w:rPr>
            <w:rFonts w:ascii="Cambria" w:hAnsi="Cambria"/>
            <w:b/>
            <w:noProof/>
          </w:rPr>
          <w:delText>20</w:delText>
        </w:r>
        <w:r w:rsidRPr="00CD6CBE" w:rsidDel="00045B29">
          <w:rPr>
            <w:rFonts w:ascii="Cambria" w:hAnsi="Cambria"/>
            <w:noProof/>
          </w:rPr>
          <w:delText>: 666–672.</w:delText>
        </w:r>
      </w:del>
    </w:p>
    <w:p w:rsidR="00CD6CBE" w:rsidRPr="00CD6CBE" w:rsidDel="00045B29" w:rsidRDefault="00CD6CBE" w:rsidP="00CD6CBE">
      <w:pPr>
        <w:jc w:val="both"/>
        <w:rPr>
          <w:del w:id="5007" w:author="Ram Shrestha" w:date="2014-02-16T01:12:00Z"/>
          <w:rFonts w:ascii="Cambria" w:hAnsi="Cambria"/>
          <w:noProof/>
        </w:rPr>
      </w:pPr>
      <w:del w:id="5008" w:author="Ram Shrestha" w:date="2014-02-16T01:12:00Z">
        <w:r w:rsidRPr="00CD6CBE" w:rsidDel="00045B29">
          <w:rPr>
            <w:rFonts w:ascii="Cambria" w:hAnsi="Cambria"/>
            <w:noProof/>
          </w:rPr>
          <w:delText xml:space="preserve">Darke, PL, Nutt, RF, Brady, SF, Garsky, VM, Ciccarone, TM, Leu, C-T, Lumma, PK, Freidinger, RM, Veber, DF, Sigal, IS (1988a) HIV-1 protease specificity of peptide cleavage is sufficient for processing of gag and pol polyproteins. </w:delText>
        </w:r>
        <w:r w:rsidRPr="00CD6CBE" w:rsidDel="00045B29">
          <w:rPr>
            <w:rFonts w:ascii="Cambria" w:hAnsi="Cambria"/>
            <w:i/>
            <w:noProof/>
          </w:rPr>
          <w:delText>Biochemical and Biophysical Research Communications</w:delText>
        </w:r>
        <w:r w:rsidRPr="00CD6CBE" w:rsidDel="00045B29">
          <w:rPr>
            <w:rFonts w:ascii="Cambria" w:hAnsi="Cambria"/>
            <w:noProof/>
          </w:rPr>
          <w:delText xml:space="preserve"> </w:delText>
        </w:r>
        <w:r w:rsidRPr="00CD6CBE" w:rsidDel="00045B29">
          <w:rPr>
            <w:rFonts w:ascii="Cambria" w:hAnsi="Cambria"/>
            <w:b/>
            <w:noProof/>
          </w:rPr>
          <w:delText>156</w:delText>
        </w:r>
        <w:r w:rsidRPr="00CD6CBE" w:rsidDel="00045B29">
          <w:rPr>
            <w:rFonts w:ascii="Cambria" w:hAnsi="Cambria"/>
            <w:noProof/>
          </w:rPr>
          <w:delText>: 297-303.</w:delText>
        </w:r>
      </w:del>
    </w:p>
    <w:p w:rsidR="00CD6CBE" w:rsidRPr="00CD6CBE" w:rsidDel="00045B29" w:rsidRDefault="00CD6CBE" w:rsidP="00CD6CBE">
      <w:pPr>
        <w:jc w:val="both"/>
        <w:rPr>
          <w:del w:id="5009" w:author="Ram Shrestha" w:date="2014-02-16T01:12:00Z"/>
          <w:rFonts w:ascii="Cambria" w:hAnsi="Cambria"/>
          <w:noProof/>
        </w:rPr>
      </w:pPr>
      <w:del w:id="5010" w:author="Ram Shrestha" w:date="2014-02-16T01:12:00Z">
        <w:r w:rsidRPr="00CD6CBE" w:rsidDel="00045B29">
          <w:rPr>
            <w:rFonts w:ascii="Cambria" w:hAnsi="Cambria"/>
            <w:noProof/>
          </w:rPr>
          <w:delText xml:space="preserve">Darke, PL, Nutt, RF, Brady, SF, Garsky, VM, Ciccarone, TM, Leu, CT, Lumma, PK, Freidinger, RM, Veber, DF, Sigal, IS (1988b) HIV-1 protease specificity of peptide cleavage is sufficient for processing of gag and pol polyproteins. </w:delText>
        </w:r>
        <w:r w:rsidRPr="00CD6CBE" w:rsidDel="00045B29">
          <w:rPr>
            <w:rFonts w:ascii="Cambria" w:hAnsi="Cambria"/>
            <w:i/>
            <w:noProof/>
          </w:rPr>
          <w:delText>Biochem Biophys Res Commun</w:delText>
        </w:r>
        <w:r w:rsidRPr="00CD6CBE" w:rsidDel="00045B29">
          <w:rPr>
            <w:rFonts w:ascii="Cambria" w:hAnsi="Cambria"/>
            <w:noProof/>
          </w:rPr>
          <w:delText xml:space="preserve"> </w:delText>
        </w:r>
        <w:r w:rsidRPr="00CD6CBE" w:rsidDel="00045B29">
          <w:rPr>
            <w:rFonts w:ascii="Cambria" w:hAnsi="Cambria"/>
            <w:b/>
            <w:noProof/>
          </w:rPr>
          <w:delText>156</w:delText>
        </w:r>
        <w:r w:rsidRPr="00CD6CBE" w:rsidDel="00045B29">
          <w:rPr>
            <w:rFonts w:ascii="Cambria" w:hAnsi="Cambria"/>
            <w:noProof/>
          </w:rPr>
          <w:delText>: 297-303.</w:delText>
        </w:r>
      </w:del>
    </w:p>
    <w:p w:rsidR="00CD6CBE" w:rsidRPr="00CD6CBE" w:rsidDel="00045B29" w:rsidRDefault="00CD6CBE" w:rsidP="00CD6CBE">
      <w:pPr>
        <w:jc w:val="both"/>
        <w:rPr>
          <w:del w:id="5011" w:author="Ram Shrestha" w:date="2014-02-16T01:12:00Z"/>
          <w:rFonts w:ascii="Cambria" w:hAnsi="Cambria"/>
          <w:noProof/>
        </w:rPr>
      </w:pPr>
      <w:del w:id="5012" w:author="Ram Shrestha" w:date="2014-02-16T01:12:00Z">
        <w:r w:rsidRPr="00CD6CBE" w:rsidDel="00045B29">
          <w:rPr>
            <w:rFonts w:ascii="Cambria" w:hAnsi="Cambria"/>
            <w:noProof/>
          </w:rPr>
          <w:delText xml:space="preserve">Davey, NE, Travé, G, Gibson, TJ (2011) How viruses hijack cell regulation. </w:delText>
        </w:r>
        <w:r w:rsidRPr="00CD6CBE" w:rsidDel="00045B29">
          <w:rPr>
            <w:rFonts w:ascii="Cambria" w:hAnsi="Cambria"/>
            <w:i/>
            <w:noProof/>
          </w:rPr>
          <w:delText>Trends in Biochemical Sciences</w:delText>
        </w:r>
        <w:r w:rsidRPr="00CD6CBE" w:rsidDel="00045B29">
          <w:rPr>
            <w:rFonts w:ascii="Cambria" w:hAnsi="Cambria"/>
            <w:noProof/>
          </w:rPr>
          <w:delText xml:space="preserve"> </w:delText>
        </w:r>
        <w:r w:rsidRPr="00CD6CBE" w:rsidDel="00045B29">
          <w:rPr>
            <w:rFonts w:ascii="Cambria" w:hAnsi="Cambria"/>
            <w:b/>
            <w:noProof/>
          </w:rPr>
          <w:delText>36</w:delText>
        </w:r>
        <w:r w:rsidRPr="00CD6CBE" w:rsidDel="00045B29">
          <w:rPr>
            <w:rFonts w:ascii="Cambria" w:hAnsi="Cambria"/>
            <w:noProof/>
          </w:rPr>
          <w:delText>: 159-169.</w:delText>
        </w:r>
      </w:del>
    </w:p>
    <w:p w:rsidR="00CD6CBE" w:rsidRPr="00CD6CBE" w:rsidDel="00045B29" w:rsidRDefault="00CD6CBE" w:rsidP="00CD6CBE">
      <w:pPr>
        <w:jc w:val="both"/>
        <w:rPr>
          <w:del w:id="5013" w:author="Ram Shrestha" w:date="2014-02-16T01:12:00Z"/>
          <w:rFonts w:ascii="Cambria" w:hAnsi="Cambria"/>
          <w:noProof/>
        </w:rPr>
      </w:pPr>
      <w:del w:id="5014" w:author="Ram Shrestha" w:date="2014-02-16T01:12:00Z">
        <w:r w:rsidRPr="00CD6CBE" w:rsidDel="00045B29">
          <w:rPr>
            <w:rFonts w:ascii="Cambria" w:hAnsi="Cambria"/>
            <w:noProof/>
          </w:rPr>
          <w:delText xml:space="preserve">Davies, JF, Hostomska, Z, Hostomsky, Z, Jordan, Matthews, DA (1991) Crystal structure of the ribonuclease H domain of HIV-1 reverse transcriptase.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252</w:delText>
        </w:r>
        <w:r w:rsidRPr="00CD6CBE" w:rsidDel="00045B29">
          <w:rPr>
            <w:rFonts w:ascii="Cambria" w:hAnsi="Cambria"/>
            <w:noProof/>
          </w:rPr>
          <w:delText>: 88-95.</w:delText>
        </w:r>
      </w:del>
    </w:p>
    <w:p w:rsidR="00CD6CBE" w:rsidRPr="00CD6CBE" w:rsidDel="00045B29" w:rsidRDefault="00CD6CBE" w:rsidP="00CD6CBE">
      <w:pPr>
        <w:jc w:val="both"/>
        <w:rPr>
          <w:del w:id="5015" w:author="Ram Shrestha" w:date="2014-02-16T01:12:00Z"/>
          <w:rFonts w:ascii="Cambria" w:hAnsi="Cambria"/>
          <w:noProof/>
        </w:rPr>
      </w:pPr>
      <w:del w:id="5016" w:author="Ram Shrestha" w:date="2014-02-16T01:12:00Z">
        <w:r w:rsidRPr="00CD6CBE" w:rsidDel="00045B29">
          <w:rPr>
            <w:rFonts w:ascii="Cambria" w:hAnsi="Cambria"/>
            <w:noProof/>
          </w:rPr>
          <w:delText xml:space="preserve">Dawson, L, Yu, X-F (1998) The Role of Nucleocapsid of HIV-1 in Virus Assembly. </w:delText>
        </w:r>
        <w:r w:rsidRPr="00CD6CBE" w:rsidDel="00045B29">
          <w:rPr>
            <w:rFonts w:ascii="Cambria" w:hAnsi="Cambria"/>
            <w:i/>
            <w:noProof/>
          </w:rPr>
          <w:delText>Virology</w:delText>
        </w:r>
        <w:r w:rsidRPr="00CD6CBE" w:rsidDel="00045B29">
          <w:rPr>
            <w:rFonts w:ascii="Cambria" w:hAnsi="Cambria"/>
            <w:noProof/>
          </w:rPr>
          <w:delText xml:space="preserve"> </w:delText>
        </w:r>
        <w:r w:rsidRPr="00CD6CBE" w:rsidDel="00045B29">
          <w:rPr>
            <w:rFonts w:ascii="Cambria" w:hAnsi="Cambria"/>
            <w:b/>
            <w:noProof/>
          </w:rPr>
          <w:delText>251</w:delText>
        </w:r>
        <w:r w:rsidRPr="00CD6CBE" w:rsidDel="00045B29">
          <w:rPr>
            <w:rFonts w:ascii="Cambria" w:hAnsi="Cambria"/>
            <w:noProof/>
          </w:rPr>
          <w:delText>: 141-157.</w:delText>
        </w:r>
      </w:del>
    </w:p>
    <w:p w:rsidR="00CD6CBE" w:rsidRPr="00CD6CBE" w:rsidDel="00045B29" w:rsidRDefault="00CD6CBE" w:rsidP="00CD6CBE">
      <w:pPr>
        <w:jc w:val="both"/>
        <w:rPr>
          <w:del w:id="5017" w:author="Ram Shrestha" w:date="2014-02-16T01:12:00Z"/>
          <w:rFonts w:ascii="Cambria" w:hAnsi="Cambria"/>
          <w:noProof/>
        </w:rPr>
      </w:pPr>
      <w:del w:id="5018" w:author="Ram Shrestha" w:date="2014-02-16T01:12:00Z">
        <w:r w:rsidRPr="00CD6CBE" w:rsidDel="00045B29">
          <w:rPr>
            <w:rFonts w:ascii="Cambria" w:hAnsi="Cambria"/>
            <w:noProof/>
          </w:rPr>
          <w:delText xml:space="preserve">De Clercq, E (2002) Strategies in the design of antiviral drugs. </w:delText>
        </w:r>
        <w:r w:rsidRPr="00CD6CBE" w:rsidDel="00045B29">
          <w:rPr>
            <w:rFonts w:ascii="Cambria" w:hAnsi="Cambria"/>
            <w:i/>
            <w:noProof/>
          </w:rPr>
          <w:delText>Nature Reviews Drug Discovery</w:delText>
        </w:r>
        <w:r w:rsidRPr="00CD6CBE" w:rsidDel="00045B29">
          <w:rPr>
            <w:rFonts w:ascii="Cambria" w:hAnsi="Cambria"/>
            <w:noProof/>
          </w:rPr>
          <w:delText xml:space="preserve"> </w:delText>
        </w:r>
        <w:r w:rsidRPr="00CD6CBE" w:rsidDel="00045B29">
          <w:rPr>
            <w:rFonts w:ascii="Cambria" w:hAnsi="Cambria"/>
            <w:b/>
            <w:noProof/>
          </w:rPr>
          <w:delText>1</w:delText>
        </w:r>
        <w:r w:rsidRPr="00CD6CBE" w:rsidDel="00045B29">
          <w:rPr>
            <w:rFonts w:ascii="Cambria" w:hAnsi="Cambria"/>
            <w:noProof/>
          </w:rPr>
          <w:delText>: 13-25.</w:delText>
        </w:r>
      </w:del>
    </w:p>
    <w:p w:rsidR="00CD6CBE" w:rsidRPr="00CD6CBE" w:rsidDel="00045B29" w:rsidRDefault="00CD6CBE" w:rsidP="00CD6CBE">
      <w:pPr>
        <w:jc w:val="both"/>
        <w:rPr>
          <w:del w:id="5019" w:author="Ram Shrestha" w:date="2014-02-16T01:12:00Z"/>
          <w:rFonts w:ascii="Cambria" w:hAnsi="Cambria"/>
          <w:noProof/>
        </w:rPr>
      </w:pPr>
      <w:del w:id="5020" w:author="Ram Shrestha" w:date="2014-02-16T01:12:00Z">
        <w:r w:rsidRPr="00CD6CBE" w:rsidDel="00045B29">
          <w:rPr>
            <w:rFonts w:ascii="Cambria" w:hAnsi="Cambria"/>
            <w:noProof/>
          </w:rPr>
          <w:delText>De Clercq, E (2005a) Emerging anti-HIV drugs.</w:delText>
        </w:r>
      </w:del>
    </w:p>
    <w:p w:rsidR="00CD6CBE" w:rsidRPr="00CD6CBE" w:rsidDel="00045B29" w:rsidRDefault="00CD6CBE" w:rsidP="00CD6CBE">
      <w:pPr>
        <w:jc w:val="both"/>
        <w:rPr>
          <w:del w:id="5021" w:author="Ram Shrestha" w:date="2014-02-16T01:12:00Z"/>
          <w:rFonts w:ascii="Cambria" w:hAnsi="Cambria"/>
          <w:noProof/>
        </w:rPr>
      </w:pPr>
      <w:del w:id="5022" w:author="Ram Shrestha" w:date="2014-02-16T01:12:00Z">
        <w:r w:rsidRPr="00CD6CBE" w:rsidDel="00045B29">
          <w:rPr>
            <w:rFonts w:ascii="Cambria" w:hAnsi="Cambria"/>
            <w:noProof/>
          </w:rPr>
          <w:delText xml:space="preserve">De Clercq, E (2005b) New Approaches toward Anti-HIV Chemotherapy‡. </w:delText>
        </w:r>
        <w:r w:rsidRPr="00CD6CBE" w:rsidDel="00045B29">
          <w:rPr>
            <w:rFonts w:ascii="Cambria" w:hAnsi="Cambria"/>
            <w:i/>
            <w:noProof/>
          </w:rPr>
          <w:delText>Journal of Medicinal Chemistry</w:delText>
        </w:r>
        <w:r w:rsidRPr="00CD6CBE" w:rsidDel="00045B29">
          <w:rPr>
            <w:rFonts w:ascii="Cambria" w:hAnsi="Cambria"/>
            <w:noProof/>
          </w:rPr>
          <w:delText xml:space="preserve"> </w:delText>
        </w:r>
        <w:r w:rsidRPr="00CD6CBE" w:rsidDel="00045B29">
          <w:rPr>
            <w:rFonts w:ascii="Cambria" w:hAnsi="Cambria"/>
            <w:b/>
            <w:noProof/>
          </w:rPr>
          <w:delText>48</w:delText>
        </w:r>
        <w:r w:rsidRPr="00CD6CBE" w:rsidDel="00045B29">
          <w:rPr>
            <w:rFonts w:ascii="Cambria" w:hAnsi="Cambria"/>
            <w:noProof/>
          </w:rPr>
          <w:delText>: 1297-1313.</w:delText>
        </w:r>
      </w:del>
    </w:p>
    <w:p w:rsidR="00CD6CBE" w:rsidRPr="00CD6CBE" w:rsidDel="00045B29" w:rsidRDefault="00CD6CBE" w:rsidP="00CD6CBE">
      <w:pPr>
        <w:jc w:val="both"/>
        <w:rPr>
          <w:del w:id="5023" w:author="Ram Shrestha" w:date="2014-02-16T01:12:00Z"/>
          <w:rFonts w:ascii="Cambria" w:hAnsi="Cambria"/>
          <w:noProof/>
        </w:rPr>
      </w:pPr>
      <w:del w:id="5024" w:author="Ram Shrestha" w:date="2014-02-16T01:12:00Z">
        <w:r w:rsidRPr="00CD6CBE" w:rsidDel="00045B29">
          <w:rPr>
            <w:rFonts w:ascii="Cambria" w:hAnsi="Cambria"/>
            <w:noProof/>
          </w:rPr>
          <w:delTex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delText>
        </w:r>
        <w:r w:rsidRPr="00CD6CBE" w:rsidDel="00045B29">
          <w:rPr>
            <w:rFonts w:ascii="Cambria" w:hAnsi="Cambria"/>
            <w:i/>
            <w:noProof/>
          </w:rPr>
          <w:delText>Journal of Biological Chemistry</w:delText>
        </w:r>
        <w:r w:rsidRPr="00CD6CBE" w:rsidDel="00045B29">
          <w:rPr>
            <w:rFonts w:ascii="Cambria" w:hAnsi="Cambria"/>
            <w:noProof/>
          </w:rPr>
          <w:delText xml:space="preserve"> </w:delText>
        </w:r>
        <w:r w:rsidRPr="00CD6CBE" w:rsidDel="00045B29">
          <w:rPr>
            <w:rFonts w:ascii="Cambria" w:hAnsi="Cambria"/>
            <w:b/>
            <w:noProof/>
          </w:rPr>
          <w:delText>269</w:delText>
        </w:r>
        <w:r w:rsidRPr="00CD6CBE" w:rsidDel="00045B29">
          <w:rPr>
            <w:rFonts w:ascii="Cambria" w:hAnsi="Cambria"/>
            <w:noProof/>
          </w:rPr>
          <w:delText>: 12240-12247.</w:delText>
        </w:r>
      </w:del>
    </w:p>
    <w:p w:rsidR="00CD6CBE" w:rsidRPr="00CD6CBE" w:rsidDel="00045B29" w:rsidRDefault="00CD6CBE" w:rsidP="00CD6CBE">
      <w:pPr>
        <w:jc w:val="both"/>
        <w:rPr>
          <w:del w:id="5025" w:author="Ram Shrestha" w:date="2014-02-16T01:12:00Z"/>
          <w:rFonts w:ascii="Cambria" w:hAnsi="Cambria"/>
          <w:noProof/>
        </w:rPr>
      </w:pPr>
      <w:del w:id="5026" w:author="Ram Shrestha" w:date="2014-02-16T01:12:00Z">
        <w:r w:rsidRPr="00CD6CBE" w:rsidDel="00045B29">
          <w:rPr>
            <w:rFonts w:ascii="Cambria" w:hAnsi="Cambria"/>
            <w:noProof/>
          </w:rPr>
          <w:delText xml:space="preserve">Delwart, E, Magierowska, M, Royz, M, Foley, B, Peddada, L, Smith, R, Heldebrant, C, Conrad, A, Busch, M (2002) Homogeneous quasispecies in 16 out of 17 individuals during very early HIV-1 primary infection.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16</w:delText>
        </w:r>
        <w:r w:rsidRPr="00CD6CBE" w:rsidDel="00045B29">
          <w:rPr>
            <w:rFonts w:ascii="Cambria" w:hAnsi="Cambria"/>
            <w:noProof/>
          </w:rPr>
          <w:delText>: 189-195.</w:delText>
        </w:r>
      </w:del>
    </w:p>
    <w:p w:rsidR="00CD6CBE" w:rsidRPr="00CD6CBE" w:rsidDel="00045B29" w:rsidRDefault="00CD6CBE" w:rsidP="00CD6CBE">
      <w:pPr>
        <w:jc w:val="both"/>
        <w:rPr>
          <w:del w:id="5027" w:author="Ram Shrestha" w:date="2014-02-16T01:12:00Z"/>
          <w:rFonts w:ascii="Cambria" w:hAnsi="Cambria"/>
          <w:noProof/>
        </w:rPr>
      </w:pPr>
      <w:del w:id="5028" w:author="Ram Shrestha" w:date="2014-02-16T01:12:00Z">
        <w:r w:rsidRPr="00CD6CBE" w:rsidDel="00045B29">
          <w:rPr>
            <w:rFonts w:ascii="Cambria" w:hAnsi="Cambria"/>
            <w:noProof/>
          </w:rPr>
          <w:delText xml:space="preserve">Demirov, DG, Orenstein, JM, Freed, EO (2002) The late domain of human immunodeficiency virus type 1 p6 promotes virus release in a cell type-dependent manner.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76</w:delText>
        </w:r>
        <w:r w:rsidRPr="00CD6CBE" w:rsidDel="00045B29">
          <w:rPr>
            <w:rFonts w:ascii="Cambria" w:hAnsi="Cambria"/>
            <w:noProof/>
          </w:rPr>
          <w:delText>: 105-117.</w:delText>
        </w:r>
      </w:del>
    </w:p>
    <w:p w:rsidR="00CD6CBE" w:rsidRPr="00CD6CBE" w:rsidDel="00045B29" w:rsidRDefault="00CD6CBE" w:rsidP="00CD6CBE">
      <w:pPr>
        <w:jc w:val="both"/>
        <w:rPr>
          <w:del w:id="5029" w:author="Ram Shrestha" w:date="2014-02-16T01:12:00Z"/>
          <w:rFonts w:ascii="Cambria" w:hAnsi="Cambria"/>
          <w:noProof/>
        </w:rPr>
      </w:pPr>
      <w:del w:id="5030" w:author="Ram Shrestha" w:date="2014-02-16T01:12:00Z">
        <w:r w:rsidRPr="00CD6CBE" w:rsidDel="00045B29">
          <w:rPr>
            <w:rFonts w:ascii="Cambria" w:hAnsi="Cambria"/>
            <w:noProof/>
          </w:rPr>
          <w:delText xml:space="preserve">di Marzo Veronese, F, Reitz, MS, Jr., Gupta, G, Robert-Guroff, M, Boyer-Thompson, C, Louie, A, Gallo, RC, Lusso, P (1993) Loss of a neutralizing epitope by a spontaneous point mutation in the V3 loop of HIV-1 isolated from an infected laboratory worker. </w:delText>
        </w:r>
        <w:r w:rsidRPr="00CD6CBE" w:rsidDel="00045B29">
          <w:rPr>
            <w:rFonts w:ascii="Cambria" w:hAnsi="Cambria"/>
            <w:i/>
            <w:noProof/>
          </w:rPr>
          <w:delText>J Biol Chem</w:delText>
        </w:r>
        <w:r w:rsidRPr="00CD6CBE" w:rsidDel="00045B29">
          <w:rPr>
            <w:rFonts w:ascii="Cambria" w:hAnsi="Cambria"/>
            <w:noProof/>
          </w:rPr>
          <w:delText xml:space="preserve"> </w:delText>
        </w:r>
        <w:r w:rsidRPr="00CD6CBE" w:rsidDel="00045B29">
          <w:rPr>
            <w:rFonts w:ascii="Cambria" w:hAnsi="Cambria"/>
            <w:b/>
            <w:noProof/>
          </w:rPr>
          <w:delText>268</w:delText>
        </w:r>
        <w:r w:rsidRPr="00CD6CBE" w:rsidDel="00045B29">
          <w:rPr>
            <w:rFonts w:ascii="Cambria" w:hAnsi="Cambria"/>
            <w:noProof/>
          </w:rPr>
          <w:delText>: 25894-25901.</w:delText>
        </w:r>
      </w:del>
    </w:p>
    <w:p w:rsidR="00CD6CBE" w:rsidRPr="00CD6CBE" w:rsidDel="00045B29" w:rsidRDefault="00CD6CBE" w:rsidP="00CD6CBE">
      <w:pPr>
        <w:jc w:val="both"/>
        <w:rPr>
          <w:del w:id="5031" w:author="Ram Shrestha" w:date="2014-02-16T01:12:00Z"/>
          <w:rFonts w:ascii="Cambria" w:hAnsi="Cambria"/>
          <w:noProof/>
        </w:rPr>
      </w:pPr>
      <w:del w:id="5032" w:author="Ram Shrestha" w:date="2014-02-16T01:12:00Z">
        <w:r w:rsidRPr="00CD6CBE" w:rsidDel="00045B29">
          <w:rPr>
            <w:rFonts w:ascii="Cambria" w:hAnsi="Cambria"/>
            <w:noProof/>
          </w:rPr>
          <w:delText xml:space="preserve">Dismuke, DJ, Aiken, C (2006) Evidence for a functional link between uncoating of the human immunodeficiency virus type 1 core and nuclear import of the viral preintegration complex.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80</w:delText>
        </w:r>
        <w:r w:rsidRPr="00CD6CBE" w:rsidDel="00045B29">
          <w:rPr>
            <w:rFonts w:ascii="Cambria" w:hAnsi="Cambria"/>
            <w:noProof/>
          </w:rPr>
          <w:delText>: 3712-3720.</w:delText>
        </w:r>
      </w:del>
    </w:p>
    <w:p w:rsidR="00CD6CBE" w:rsidRPr="00CD6CBE" w:rsidDel="00045B29" w:rsidRDefault="00CD6CBE" w:rsidP="00CD6CBE">
      <w:pPr>
        <w:jc w:val="both"/>
        <w:rPr>
          <w:del w:id="5033" w:author="Ram Shrestha" w:date="2014-02-16T01:12:00Z"/>
          <w:rFonts w:ascii="Cambria" w:hAnsi="Cambria"/>
          <w:noProof/>
        </w:rPr>
      </w:pPr>
      <w:del w:id="5034" w:author="Ram Shrestha" w:date="2014-02-16T01:12:00Z">
        <w:r w:rsidRPr="00CD6CBE" w:rsidDel="00045B29">
          <w:rPr>
            <w:rFonts w:ascii="Cambria" w:hAnsi="Cambria"/>
            <w:noProof/>
          </w:rPr>
          <w:delText xml:space="preserve">Dong, X, Li, H, Derdowski, A, Ding, L, Burnett, A, Chen, X, Peters, TR, Dermody, TS, Woodruff, E, Wang, JJ, Spearman, P (2005) AP-3 directs the intracellular trafficking of HIV-1 Gag and plays a key role in particle assembly.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120</w:delText>
        </w:r>
        <w:r w:rsidRPr="00CD6CBE" w:rsidDel="00045B29">
          <w:rPr>
            <w:rFonts w:ascii="Cambria" w:hAnsi="Cambria"/>
            <w:noProof/>
          </w:rPr>
          <w:delText>: 663-674.</w:delText>
        </w:r>
      </w:del>
    </w:p>
    <w:p w:rsidR="00CD6CBE" w:rsidRPr="00CD6CBE" w:rsidDel="00045B29" w:rsidRDefault="00CD6CBE" w:rsidP="00CD6CBE">
      <w:pPr>
        <w:jc w:val="both"/>
        <w:rPr>
          <w:del w:id="5035" w:author="Ram Shrestha" w:date="2014-02-16T01:12:00Z"/>
          <w:rFonts w:ascii="Cambria" w:hAnsi="Cambria"/>
          <w:noProof/>
        </w:rPr>
      </w:pPr>
      <w:del w:id="5036" w:author="Ram Shrestha" w:date="2014-02-16T01:12:00Z">
        <w:r w:rsidRPr="00CD6CBE" w:rsidDel="00045B29">
          <w:rPr>
            <w:rFonts w:ascii="Cambria" w:hAnsi="Cambria"/>
            <w:noProof/>
          </w:rPr>
          <w:delText xml:space="preserve">Doualla-Bell, F, Avalos, A, Brenner, B, Gaolathe, T, Mine, M, Gaseitsiwe, S, Oliveira, M, Moisi, D, Ndwapi, N, Moffat, H, Essex, M, Wainberg, MA (2006) High prevalence of the K65R mutation in human immunodeficiency virus type 1 subtype C isolates from infected patients in Botswana treated with didanosine-based regimens. </w:delText>
        </w:r>
        <w:r w:rsidRPr="00CD6CBE" w:rsidDel="00045B29">
          <w:rPr>
            <w:rFonts w:ascii="Cambria" w:hAnsi="Cambria"/>
            <w:i/>
            <w:noProof/>
          </w:rPr>
          <w:delText>Antimicrob Agents Chemother</w:delText>
        </w:r>
        <w:r w:rsidRPr="00CD6CBE" w:rsidDel="00045B29">
          <w:rPr>
            <w:rFonts w:ascii="Cambria" w:hAnsi="Cambria"/>
            <w:noProof/>
          </w:rPr>
          <w:delText xml:space="preserve"> </w:delText>
        </w:r>
        <w:r w:rsidRPr="00CD6CBE" w:rsidDel="00045B29">
          <w:rPr>
            <w:rFonts w:ascii="Cambria" w:hAnsi="Cambria"/>
            <w:b/>
            <w:noProof/>
          </w:rPr>
          <w:delText>50</w:delText>
        </w:r>
        <w:r w:rsidRPr="00CD6CBE" w:rsidDel="00045B29">
          <w:rPr>
            <w:rFonts w:ascii="Cambria" w:hAnsi="Cambria"/>
            <w:noProof/>
          </w:rPr>
          <w:delText>: 4182-4185.</w:delText>
        </w:r>
      </w:del>
    </w:p>
    <w:p w:rsidR="00CD6CBE" w:rsidRPr="00CD6CBE" w:rsidDel="00045B29" w:rsidRDefault="00CD6CBE" w:rsidP="00CD6CBE">
      <w:pPr>
        <w:jc w:val="both"/>
        <w:rPr>
          <w:del w:id="5037" w:author="Ram Shrestha" w:date="2014-02-16T01:12:00Z"/>
          <w:rFonts w:ascii="Cambria" w:hAnsi="Cambria"/>
          <w:noProof/>
        </w:rPr>
      </w:pPr>
      <w:del w:id="5038" w:author="Ram Shrestha" w:date="2014-02-16T01:12:00Z">
        <w:r w:rsidRPr="00CD6CBE" w:rsidDel="00045B29">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7</w:delText>
        </w:r>
        <w:r w:rsidRPr="00CD6CBE" w:rsidDel="00045B29">
          <w:rPr>
            <w:rFonts w:ascii="Cambria" w:hAnsi="Cambria"/>
            <w:noProof/>
          </w:rPr>
          <w:delText>: e36494.</w:delText>
        </w:r>
      </w:del>
    </w:p>
    <w:p w:rsidR="00CD6CBE" w:rsidRPr="00CD6CBE" w:rsidDel="00045B29" w:rsidRDefault="00CD6CBE" w:rsidP="00CD6CBE">
      <w:pPr>
        <w:jc w:val="both"/>
        <w:rPr>
          <w:del w:id="5039" w:author="Ram Shrestha" w:date="2014-02-16T01:12:00Z"/>
          <w:rFonts w:ascii="Cambria" w:hAnsi="Cambria"/>
          <w:noProof/>
        </w:rPr>
      </w:pPr>
      <w:del w:id="5040" w:author="Ram Shrestha" w:date="2014-02-16T01:12:00Z">
        <w:r w:rsidRPr="00CD6CBE" w:rsidDel="00045B29">
          <w:rPr>
            <w:rFonts w:ascii="Cambria" w:hAnsi="Cambria"/>
            <w:noProof/>
          </w:rPr>
          <w:delText xml:space="preserve">Duffalo, ML, James, CW (2003) Enfuvirtide: A Novel Agent for the Treatment of HIV-1 Infection. </w:delText>
        </w:r>
        <w:r w:rsidRPr="00CD6CBE" w:rsidDel="00045B29">
          <w:rPr>
            <w:rFonts w:ascii="Cambria" w:hAnsi="Cambria"/>
            <w:i/>
            <w:noProof/>
          </w:rPr>
          <w:delText>The Annals of Pharmacotherapy</w:delText>
        </w:r>
        <w:r w:rsidRPr="00CD6CBE" w:rsidDel="00045B29">
          <w:rPr>
            <w:rFonts w:ascii="Cambria" w:hAnsi="Cambria"/>
            <w:noProof/>
          </w:rPr>
          <w:delText xml:space="preserve"> </w:delText>
        </w:r>
        <w:r w:rsidRPr="00CD6CBE" w:rsidDel="00045B29">
          <w:rPr>
            <w:rFonts w:ascii="Cambria" w:hAnsi="Cambria"/>
            <w:b/>
            <w:noProof/>
          </w:rPr>
          <w:delText>37</w:delText>
        </w:r>
        <w:r w:rsidRPr="00CD6CBE" w:rsidDel="00045B29">
          <w:rPr>
            <w:rFonts w:ascii="Cambria" w:hAnsi="Cambria"/>
            <w:noProof/>
          </w:rPr>
          <w:delText>: 1448-1456.</w:delText>
        </w:r>
      </w:del>
    </w:p>
    <w:p w:rsidR="00CD6CBE" w:rsidRPr="00CD6CBE" w:rsidDel="00045B29" w:rsidRDefault="00CD6CBE" w:rsidP="00CD6CBE">
      <w:pPr>
        <w:jc w:val="both"/>
        <w:rPr>
          <w:del w:id="5041" w:author="Ram Shrestha" w:date="2014-02-16T01:12:00Z"/>
          <w:rFonts w:ascii="Cambria" w:hAnsi="Cambria"/>
          <w:noProof/>
        </w:rPr>
      </w:pPr>
      <w:del w:id="5042" w:author="Ram Shrestha" w:date="2014-02-16T01:12:00Z">
        <w:r w:rsidRPr="00CD6CBE" w:rsidDel="00045B29">
          <w:rPr>
            <w:rFonts w:ascii="Cambria" w:hAnsi="Cambria"/>
            <w:noProof/>
          </w:rPr>
          <w:delText xml:space="preserve">Dumonceaux, J, Nisole, S, Chanel, C, Quivet, L, Amara, A, Baleux, F, Briand, P, Hazan, U (1998) Spontaneous mutations in the env gene of the human immunodeficiency virus type 1 NDK isolate are associated with a CD4-independent entry phenotype.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72</w:delText>
        </w:r>
        <w:r w:rsidRPr="00CD6CBE" w:rsidDel="00045B29">
          <w:rPr>
            <w:rFonts w:ascii="Cambria" w:hAnsi="Cambria"/>
            <w:noProof/>
          </w:rPr>
          <w:delText>: 512-519.</w:delText>
        </w:r>
      </w:del>
    </w:p>
    <w:p w:rsidR="00CD6CBE" w:rsidRPr="00CD6CBE" w:rsidDel="00045B29" w:rsidRDefault="00CD6CBE" w:rsidP="00CD6CBE">
      <w:pPr>
        <w:jc w:val="both"/>
        <w:rPr>
          <w:del w:id="5043" w:author="Ram Shrestha" w:date="2014-02-16T01:12:00Z"/>
          <w:rFonts w:ascii="Cambria" w:hAnsi="Cambria"/>
          <w:noProof/>
        </w:rPr>
      </w:pPr>
      <w:del w:id="5044" w:author="Ram Shrestha" w:date="2014-02-16T01:12:00Z">
        <w:r w:rsidRPr="00CD6CBE" w:rsidDel="00045B29">
          <w:rPr>
            <w:rFonts w:ascii="Cambria" w:hAnsi="Cambria"/>
            <w:noProof/>
          </w:rPr>
          <w:delText xml:space="preserve">Durant, J, Clevenbergh, P, Halfon, P, Delgiudice, P, Porsin, S, Simonet, P, Montagne, N, Boucher, CA, Schapiro, JM, Dellamonica, P (1999) Drug-resistance genotyping in HIV-1 therapy: the VIRADAPT randomised controlled trial. </w:delText>
        </w:r>
        <w:r w:rsidRPr="00CD6CBE" w:rsidDel="00045B29">
          <w:rPr>
            <w:rFonts w:ascii="Cambria" w:hAnsi="Cambria"/>
            <w:i/>
            <w:noProof/>
          </w:rPr>
          <w:delText>Lancet</w:delText>
        </w:r>
        <w:r w:rsidRPr="00CD6CBE" w:rsidDel="00045B29">
          <w:rPr>
            <w:rFonts w:ascii="Cambria" w:hAnsi="Cambria"/>
            <w:noProof/>
          </w:rPr>
          <w:delText xml:space="preserve"> </w:delText>
        </w:r>
        <w:r w:rsidRPr="00CD6CBE" w:rsidDel="00045B29">
          <w:rPr>
            <w:rFonts w:ascii="Cambria" w:hAnsi="Cambria"/>
            <w:b/>
            <w:noProof/>
          </w:rPr>
          <w:delText>353</w:delText>
        </w:r>
        <w:r w:rsidRPr="00CD6CBE" w:rsidDel="00045B29">
          <w:rPr>
            <w:rFonts w:ascii="Cambria" w:hAnsi="Cambria"/>
            <w:noProof/>
          </w:rPr>
          <w:delText>: 2195-2199.</w:delText>
        </w:r>
      </w:del>
    </w:p>
    <w:p w:rsidR="00CD6CBE" w:rsidRPr="00CD6CBE" w:rsidDel="00045B29" w:rsidRDefault="00CD6CBE" w:rsidP="00CD6CBE">
      <w:pPr>
        <w:jc w:val="both"/>
        <w:rPr>
          <w:del w:id="5045" w:author="Ram Shrestha" w:date="2014-02-16T01:12:00Z"/>
          <w:rFonts w:ascii="Cambria" w:hAnsi="Cambria"/>
          <w:noProof/>
        </w:rPr>
      </w:pPr>
      <w:del w:id="5046" w:author="Ram Shrestha" w:date="2014-02-16T01:12:00Z">
        <w:r w:rsidRPr="00CD6CBE" w:rsidDel="00045B29">
          <w:rPr>
            <w:rFonts w:ascii="Cambria" w:hAnsi="Cambria"/>
            <w:noProof/>
          </w:rPr>
          <w:delText xml:space="preserve">Dwyer, JJ, Hasan, A, Wilson, KL, White, JM, Matthews, TJ, Delmedico, MK (2003) The hydrophobic pocket contributes to the structural stability of the N-terminal coiled coil of HIV gp41 but is not required for six-helix bundle formation. </w:delText>
        </w:r>
        <w:r w:rsidRPr="00CD6CBE" w:rsidDel="00045B29">
          <w:rPr>
            <w:rFonts w:ascii="Cambria" w:hAnsi="Cambria"/>
            <w:i/>
            <w:noProof/>
          </w:rPr>
          <w:delText>Biochemistry</w:delText>
        </w:r>
        <w:r w:rsidRPr="00CD6CBE" w:rsidDel="00045B29">
          <w:rPr>
            <w:rFonts w:ascii="Cambria" w:hAnsi="Cambria"/>
            <w:noProof/>
          </w:rPr>
          <w:delText xml:space="preserve"> </w:delText>
        </w:r>
        <w:r w:rsidRPr="00CD6CBE" w:rsidDel="00045B29">
          <w:rPr>
            <w:rFonts w:ascii="Cambria" w:hAnsi="Cambria"/>
            <w:b/>
            <w:noProof/>
          </w:rPr>
          <w:delText>42</w:delText>
        </w:r>
        <w:r w:rsidRPr="00CD6CBE" w:rsidDel="00045B29">
          <w:rPr>
            <w:rFonts w:ascii="Cambria" w:hAnsi="Cambria"/>
            <w:noProof/>
          </w:rPr>
          <w:delText>: 4945-4953.</w:delText>
        </w:r>
      </w:del>
    </w:p>
    <w:p w:rsidR="00CD6CBE" w:rsidRPr="00CD6CBE" w:rsidDel="00045B29" w:rsidRDefault="00CD6CBE" w:rsidP="00CD6CBE">
      <w:pPr>
        <w:jc w:val="both"/>
        <w:rPr>
          <w:del w:id="5047" w:author="Ram Shrestha" w:date="2014-02-16T01:12:00Z"/>
          <w:rFonts w:ascii="Cambria" w:hAnsi="Cambria"/>
          <w:noProof/>
        </w:rPr>
      </w:pPr>
      <w:del w:id="5048" w:author="Ram Shrestha" w:date="2014-02-16T01:12:00Z">
        <w:r w:rsidRPr="00CD6CBE" w:rsidDel="00045B29">
          <w:rPr>
            <w:rFonts w:ascii="Cambria" w:hAnsi="Cambria"/>
            <w:noProof/>
          </w:rPr>
          <w:delTex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323</w:delText>
        </w:r>
        <w:r w:rsidRPr="00CD6CBE" w:rsidDel="00045B29">
          <w:rPr>
            <w:rFonts w:ascii="Cambria" w:hAnsi="Cambria"/>
            <w:noProof/>
          </w:rPr>
          <w:delText>: 133-138.</w:delText>
        </w:r>
      </w:del>
    </w:p>
    <w:p w:rsidR="00CD6CBE" w:rsidRPr="00CD6CBE" w:rsidDel="00045B29" w:rsidRDefault="00CD6CBE" w:rsidP="00CD6CBE">
      <w:pPr>
        <w:jc w:val="both"/>
        <w:rPr>
          <w:del w:id="5049" w:author="Ram Shrestha" w:date="2014-02-16T01:12:00Z"/>
          <w:rFonts w:ascii="Cambria" w:hAnsi="Cambria"/>
          <w:noProof/>
        </w:rPr>
      </w:pPr>
      <w:del w:id="5050" w:author="Ram Shrestha" w:date="2014-02-16T01:12:00Z">
        <w:r w:rsidRPr="00CD6CBE" w:rsidDel="00045B29">
          <w:rPr>
            <w:rFonts w:ascii="Cambria" w:hAnsi="Cambria"/>
            <w:noProof/>
          </w:rPr>
          <w:delTex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delText>
        </w:r>
        <w:r w:rsidRPr="00CD6CBE" w:rsidDel="00045B29">
          <w:rPr>
            <w:rFonts w:ascii="Cambria" w:hAnsi="Cambria"/>
            <w:i/>
            <w:noProof/>
          </w:rPr>
          <w:delText>Journal of Biological Chemistry</w:delText>
        </w:r>
        <w:r w:rsidRPr="00CD6CBE" w:rsidDel="00045B29">
          <w:rPr>
            <w:rFonts w:ascii="Cambria" w:hAnsi="Cambria"/>
            <w:noProof/>
          </w:rPr>
          <w:delText xml:space="preserve"> </w:delText>
        </w:r>
        <w:r w:rsidRPr="00CD6CBE" w:rsidDel="00045B29">
          <w:rPr>
            <w:rFonts w:ascii="Cambria" w:hAnsi="Cambria"/>
            <w:b/>
            <w:noProof/>
          </w:rPr>
          <w:delText>280</w:delText>
        </w:r>
        <w:r w:rsidRPr="00CD6CBE" w:rsidDel="00045B29">
          <w:rPr>
            <w:rFonts w:ascii="Cambria" w:hAnsi="Cambria"/>
            <w:noProof/>
          </w:rPr>
          <w:delText>: 25517-25523.</w:delText>
        </w:r>
      </w:del>
    </w:p>
    <w:p w:rsidR="00CD6CBE" w:rsidRPr="00CD6CBE" w:rsidDel="00045B29" w:rsidRDefault="00CD6CBE" w:rsidP="00CD6CBE">
      <w:pPr>
        <w:jc w:val="both"/>
        <w:rPr>
          <w:del w:id="5051" w:author="Ram Shrestha" w:date="2014-02-16T01:12:00Z"/>
          <w:rFonts w:ascii="Cambria" w:hAnsi="Cambria"/>
          <w:noProof/>
        </w:rPr>
      </w:pPr>
      <w:del w:id="5052" w:author="Ram Shrestha" w:date="2014-02-16T01:12:00Z">
        <w:r w:rsidRPr="00CD6CBE" w:rsidDel="00045B29">
          <w:rPr>
            <w:rFonts w:ascii="Cambria" w:hAnsi="Cambria"/>
            <w:noProof/>
          </w:rPr>
          <w:delText xml:space="preserve">ERICKSON-VIITANEN, S, MANFREDI, J, VIITANEN, P, TRIBE, DE, TRITCH, R, HUTCHISON III, CA, LOEB, DD, SWANSTROM, R (1989) Cleavage of HIV-1 gag polyprotein synthesized in vitro: sequential cleavage by the viral protease. </w:delText>
        </w:r>
        <w:r w:rsidRPr="00CD6CBE" w:rsidDel="00045B29">
          <w:rPr>
            <w:rFonts w:ascii="Cambria" w:hAnsi="Cambria"/>
            <w:i/>
            <w:noProof/>
          </w:rPr>
          <w:delText>AIDS research and human retroviruses</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577–591.</w:delText>
        </w:r>
      </w:del>
    </w:p>
    <w:p w:rsidR="00CD6CBE" w:rsidRPr="00CD6CBE" w:rsidDel="00045B29" w:rsidRDefault="00CD6CBE" w:rsidP="00CD6CBE">
      <w:pPr>
        <w:jc w:val="both"/>
        <w:rPr>
          <w:del w:id="5053" w:author="Ram Shrestha" w:date="2014-02-16T01:12:00Z"/>
          <w:rFonts w:ascii="Cambria" w:hAnsi="Cambria"/>
          <w:noProof/>
        </w:rPr>
      </w:pPr>
      <w:del w:id="5054" w:author="Ram Shrestha" w:date="2014-02-16T01:12:00Z">
        <w:r w:rsidRPr="00CD6CBE" w:rsidDel="00045B29">
          <w:rPr>
            <w:rFonts w:ascii="Cambria" w:hAnsi="Cambria"/>
            <w:noProof/>
          </w:rPr>
          <w:delText xml:space="preserve">Eron, JJ, Benoit, SL, Jemsek, J, MacArthur, RD, Santana, J, Quinn, JB, Kuritzkes, DR, Fallon, MA, Rubin, M (1995) Treatment with lamivudine, zidovudine, or both in HIV-positive patients with 200 to 500 CD4+ cells per cubic millimeter. North American HIV Working Party.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333</w:delText>
        </w:r>
        <w:r w:rsidRPr="00CD6CBE" w:rsidDel="00045B29">
          <w:rPr>
            <w:rFonts w:ascii="Cambria" w:hAnsi="Cambria"/>
            <w:noProof/>
          </w:rPr>
          <w:delText>: 1662-1669.</w:delText>
        </w:r>
      </w:del>
    </w:p>
    <w:p w:rsidR="00CD6CBE" w:rsidRPr="00CD6CBE" w:rsidDel="00045B29" w:rsidRDefault="00CD6CBE" w:rsidP="00CD6CBE">
      <w:pPr>
        <w:jc w:val="both"/>
        <w:rPr>
          <w:del w:id="5055" w:author="Ram Shrestha" w:date="2014-02-16T01:12:00Z"/>
          <w:rFonts w:ascii="Cambria" w:hAnsi="Cambria"/>
          <w:noProof/>
        </w:rPr>
      </w:pPr>
      <w:del w:id="5056" w:author="Ram Shrestha" w:date="2014-02-16T01:12:00Z">
        <w:r w:rsidRPr="00CD6CBE" w:rsidDel="00045B29">
          <w:rPr>
            <w:rFonts w:ascii="Cambria" w:hAnsi="Cambria"/>
            <w:noProof/>
          </w:rPr>
          <w:delText xml:space="preserve">Esnouf, R, Ren, J, Ross, C, Jones, Y, Stammers, D, Stuart, D (1995) Mechanism of inhibition of HIV-1 reverse transcriptase by non-nucleoside inhibitors. </w:delText>
        </w:r>
        <w:r w:rsidRPr="00CD6CBE" w:rsidDel="00045B29">
          <w:rPr>
            <w:rFonts w:ascii="Cambria" w:hAnsi="Cambria"/>
            <w:i/>
            <w:noProof/>
          </w:rPr>
          <w:delText>Nature Structural &amp; Molecular Biology</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 303–308.</w:delText>
        </w:r>
      </w:del>
    </w:p>
    <w:p w:rsidR="00CD6CBE" w:rsidRPr="00CD6CBE" w:rsidDel="00045B29" w:rsidRDefault="00CD6CBE" w:rsidP="00CD6CBE">
      <w:pPr>
        <w:jc w:val="both"/>
        <w:rPr>
          <w:del w:id="5057" w:author="Ram Shrestha" w:date="2014-02-16T01:12:00Z"/>
          <w:rFonts w:ascii="Cambria" w:hAnsi="Cambria"/>
          <w:noProof/>
        </w:rPr>
      </w:pPr>
      <w:del w:id="5058" w:author="Ram Shrestha" w:date="2014-02-16T01:12:00Z">
        <w:r w:rsidRPr="00CD6CBE" w:rsidDel="00045B29">
          <w:rPr>
            <w:rFonts w:ascii="Cambria" w:hAnsi="Cambria"/>
            <w:noProof/>
          </w:rPr>
          <w:delText xml:space="preserve">Esparza, J, Bhamarapravati, N (2000) Accelerating the development and future availability of HIV-1 vaccines: why, when, where, and how? </w:delText>
        </w:r>
        <w:r w:rsidRPr="00CD6CBE" w:rsidDel="00045B29">
          <w:rPr>
            <w:rFonts w:ascii="Cambria" w:hAnsi="Cambria"/>
            <w:i/>
            <w:noProof/>
          </w:rPr>
          <w:delText>Lancet</w:delText>
        </w:r>
        <w:r w:rsidRPr="00CD6CBE" w:rsidDel="00045B29">
          <w:rPr>
            <w:rFonts w:ascii="Cambria" w:hAnsi="Cambria"/>
            <w:noProof/>
          </w:rPr>
          <w:delText xml:space="preserve"> </w:delText>
        </w:r>
        <w:r w:rsidRPr="00CD6CBE" w:rsidDel="00045B29">
          <w:rPr>
            <w:rFonts w:ascii="Cambria" w:hAnsi="Cambria"/>
            <w:b/>
            <w:noProof/>
          </w:rPr>
          <w:delText>355</w:delText>
        </w:r>
        <w:r w:rsidRPr="00CD6CBE" w:rsidDel="00045B29">
          <w:rPr>
            <w:rFonts w:ascii="Cambria" w:hAnsi="Cambria"/>
            <w:noProof/>
          </w:rPr>
          <w:delText>: 2061-2066.</w:delText>
        </w:r>
      </w:del>
    </w:p>
    <w:p w:rsidR="00CD6CBE" w:rsidRPr="00CD6CBE" w:rsidDel="00045B29" w:rsidRDefault="00CD6CBE" w:rsidP="00CD6CBE">
      <w:pPr>
        <w:jc w:val="both"/>
        <w:rPr>
          <w:del w:id="5059" w:author="Ram Shrestha" w:date="2014-02-16T01:12:00Z"/>
          <w:rFonts w:ascii="Cambria" w:hAnsi="Cambria"/>
          <w:noProof/>
        </w:rPr>
      </w:pPr>
      <w:del w:id="5060" w:author="Ram Shrestha" w:date="2014-02-16T01:12:00Z">
        <w:r w:rsidRPr="00CD6CBE" w:rsidDel="00045B29">
          <w:rPr>
            <w:rFonts w:ascii="Cambria" w:hAnsi="Cambria"/>
            <w:noProof/>
          </w:rPr>
          <w:delText xml:space="preserve">Espeseth, AS, Felock, P, Wolfe, A, Witmer, M, Grobler, J, Anthony, N, Egbertson, M, Melamed, JY, Young, S, Hamill, T, Cole, JL, Hazuda, DJ (2000) HIV-1 integrase inhibitors that compete with the target DNA substrate define a unique strand transfer conformation for integrase.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97</w:delText>
        </w:r>
        <w:r w:rsidRPr="00CD6CBE" w:rsidDel="00045B29">
          <w:rPr>
            <w:rFonts w:ascii="Cambria" w:hAnsi="Cambria"/>
            <w:noProof/>
          </w:rPr>
          <w:delText>: 11244-11249.</w:delText>
        </w:r>
      </w:del>
    </w:p>
    <w:p w:rsidR="00CD6CBE" w:rsidRPr="00CD6CBE" w:rsidDel="00045B29" w:rsidRDefault="00CD6CBE" w:rsidP="00CD6CBE">
      <w:pPr>
        <w:jc w:val="both"/>
        <w:rPr>
          <w:del w:id="5061" w:author="Ram Shrestha" w:date="2014-02-16T01:12:00Z"/>
          <w:rFonts w:ascii="Cambria" w:hAnsi="Cambria"/>
          <w:noProof/>
        </w:rPr>
      </w:pPr>
      <w:del w:id="5062" w:author="Ram Shrestha" w:date="2014-02-16T01:12:00Z">
        <w:r w:rsidRPr="00CD6CBE" w:rsidDel="00045B29">
          <w:rPr>
            <w:rFonts w:ascii="Cambria" w:hAnsi="Cambria"/>
            <w:noProof/>
          </w:rPr>
          <w:delText xml:space="preserve">Ewing, B, Hillier, L, Wendl, MC, Green, P (1998) Base-calling of automated sequencer traces using phred. I. Accuracy assessment. </w:delText>
        </w:r>
        <w:r w:rsidRPr="00CD6CBE" w:rsidDel="00045B29">
          <w:rPr>
            <w:rFonts w:ascii="Cambria" w:hAnsi="Cambria"/>
            <w:i/>
            <w:noProof/>
          </w:rPr>
          <w:delText>Genome Res</w:delText>
        </w:r>
        <w:r w:rsidRPr="00CD6CBE" w:rsidDel="00045B29">
          <w:rPr>
            <w:rFonts w:ascii="Cambria" w:hAnsi="Cambria"/>
            <w:noProof/>
          </w:rPr>
          <w:delText xml:space="preserve"> </w:delText>
        </w:r>
        <w:r w:rsidRPr="00CD6CBE" w:rsidDel="00045B29">
          <w:rPr>
            <w:rFonts w:ascii="Cambria" w:hAnsi="Cambria"/>
            <w:b/>
            <w:noProof/>
          </w:rPr>
          <w:delText>8</w:delText>
        </w:r>
        <w:r w:rsidRPr="00CD6CBE" w:rsidDel="00045B29">
          <w:rPr>
            <w:rFonts w:ascii="Cambria" w:hAnsi="Cambria"/>
            <w:noProof/>
          </w:rPr>
          <w:delText>: 175-185.</w:delText>
        </w:r>
      </w:del>
    </w:p>
    <w:p w:rsidR="00CD6CBE" w:rsidRPr="00CD6CBE" w:rsidDel="00045B29" w:rsidRDefault="00CD6CBE" w:rsidP="00CD6CBE">
      <w:pPr>
        <w:jc w:val="both"/>
        <w:rPr>
          <w:del w:id="5063" w:author="Ram Shrestha" w:date="2014-02-16T01:12:00Z"/>
          <w:rFonts w:ascii="Cambria" w:hAnsi="Cambria"/>
          <w:noProof/>
        </w:rPr>
      </w:pPr>
      <w:del w:id="5064" w:author="Ram Shrestha" w:date="2014-02-16T01:12:00Z">
        <w:r w:rsidRPr="00CD6CBE" w:rsidDel="00045B29">
          <w:rPr>
            <w:rFonts w:ascii="Cambria" w:hAnsi="Cambria"/>
            <w:noProof/>
          </w:rPr>
          <w:delText xml:space="preserve">Fang, G, Weiser, B, Kuiken, C, Philpott, SM, Rowland-Jones, S, Plummer, F, Kimani, J, Shi, B, Kaul, R, Bwayo, J, Anzala, O, Burger, H (2004) Recombination following superinfection by HIV-1.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18</w:delText>
        </w:r>
        <w:r w:rsidRPr="00CD6CBE" w:rsidDel="00045B29">
          <w:rPr>
            <w:rFonts w:ascii="Cambria" w:hAnsi="Cambria"/>
            <w:noProof/>
          </w:rPr>
          <w:delText>: 153-159.</w:delText>
        </w:r>
      </w:del>
    </w:p>
    <w:p w:rsidR="00CD6CBE" w:rsidRPr="00CD6CBE" w:rsidDel="00045B29" w:rsidRDefault="00CD6CBE" w:rsidP="00CD6CBE">
      <w:pPr>
        <w:jc w:val="both"/>
        <w:rPr>
          <w:del w:id="5065" w:author="Ram Shrestha" w:date="2014-02-16T01:12:00Z"/>
          <w:rFonts w:ascii="Cambria" w:hAnsi="Cambria"/>
          <w:noProof/>
        </w:rPr>
      </w:pPr>
      <w:del w:id="5066" w:author="Ram Shrestha" w:date="2014-02-16T01:12:00Z">
        <w:r w:rsidRPr="00CD6CBE" w:rsidDel="00045B29">
          <w:rPr>
            <w:rFonts w:ascii="Cambria" w:hAnsi="Cambria"/>
            <w:noProof/>
          </w:rPr>
          <w:delText xml:space="preserve">Farnet, CM, Haseltine, WA (1991) Determination of viral proteins present in the human immunodeficiency virus type 1 preintegration complex.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65</w:delText>
        </w:r>
        <w:r w:rsidRPr="00CD6CBE" w:rsidDel="00045B29">
          <w:rPr>
            <w:rFonts w:ascii="Cambria" w:hAnsi="Cambria"/>
            <w:noProof/>
          </w:rPr>
          <w:delText>: 1910-1915.</w:delText>
        </w:r>
      </w:del>
    </w:p>
    <w:p w:rsidR="00CD6CBE" w:rsidRPr="00CD6CBE" w:rsidDel="00045B29" w:rsidRDefault="00CD6CBE" w:rsidP="00CD6CBE">
      <w:pPr>
        <w:jc w:val="both"/>
        <w:rPr>
          <w:del w:id="5067" w:author="Ram Shrestha" w:date="2014-02-16T01:12:00Z"/>
          <w:rFonts w:ascii="Cambria" w:hAnsi="Cambria"/>
          <w:noProof/>
        </w:rPr>
      </w:pPr>
      <w:del w:id="5068" w:author="Ram Shrestha" w:date="2014-02-16T01:12:00Z">
        <w:r w:rsidRPr="00CD6CBE" w:rsidDel="00045B29">
          <w:rPr>
            <w:rFonts w:ascii="Cambria" w:hAnsi="Cambria"/>
            <w:noProof/>
          </w:rPr>
          <w:delText xml:space="preserve">Fassati, A, Gorlich, D, Harrison, I, Zaytseva, L, Mingot, JM (2003) Nuclear import of HIV-1 intracellular reverse transcription complexes is mediated by importin 7. </w:delText>
        </w:r>
        <w:r w:rsidRPr="00CD6CBE" w:rsidDel="00045B29">
          <w:rPr>
            <w:rFonts w:ascii="Cambria" w:hAnsi="Cambria"/>
            <w:i/>
            <w:noProof/>
          </w:rPr>
          <w:delText>EMBO J</w:delText>
        </w:r>
        <w:r w:rsidRPr="00CD6CBE" w:rsidDel="00045B29">
          <w:rPr>
            <w:rFonts w:ascii="Cambria" w:hAnsi="Cambria"/>
            <w:noProof/>
          </w:rPr>
          <w:delText xml:space="preserve"> </w:delText>
        </w:r>
        <w:r w:rsidRPr="00CD6CBE" w:rsidDel="00045B29">
          <w:rPr>
            <w:rFonts w:ascii="Cambria" w:hAnsi="Cambria"/>
            <w:b/>
            <w:noProof/>
          </w:rPr>
          <w:delText>22</w:delText>
        </w:r>
        <w:r w:rsidRPr="00CD6CBE" w:rsidDel="00045B29">
          <w:rPr>
            <w:rFonts w:ascii="Cambria" w:hAnsi="Cambria"/>
            <w:noProof/>
          </w:rPr>
          <w:delText>: 3675-3685.</w:delText>
        </w:r>
      </w:del>
    </w:p>
    <w:p w:rsidR="00CD6CBE" w:rsidRPr="00CD6CBE" w:rsidDel="00045B29" w:rsidRDefault="00CD6CBE" w:rsidP="00CD6CBE">
      <w:pPr>
        <w:jc w:val="both"/>
        <w:rPr>
          <w:del w:id="5069" w:author="Ram Shrestha" w:date="2014-02-16T01:12:00Z"/>
          <w:rFonts w:ascii="Cambria" w:hAnsi="Cambria"/>
          <w:noProof/>
        </w:rPr>
      </w:pPr>
      <w:del w:id="5070" w:author="Ram Shrestha" w:date="2014-02-16T01:12:00Z">
        <w:r w:rsidRPr="00CD6CBE" w:rsidDel="00045B29">
          <w:rPr>
            <w:rFonts w:ascii="Cambria" w:hAnsi="Cambria"/>
            <w:noProof/>
          </w:rPr>
          <w:delTex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delText>
        </w:r>
        <w:r w:rsidRPr="00CD6CBE" w:rsidDel="00045B29">
          <w:rPr>
            <w:rFonts w:ascii="Cambria" w:hAnsi="Cambria"/>
            <w:i/>
            <w:noProof/>
          </w:rPr>
          <w:delText>Nature Medicine</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1170-1172.</w:delText>
        </w:r>
      </w:del>
    </w:p>
    <w:p w:rsidR="00CD6CBE" w:rsidRPr="00CD6CBE" w:rsidDel="00045B29" w:rsidRDefault="00CD6CBE" w:rsidP="00CD6CBE">
      <w:pPr>
        <w:jc w:val="both"/>
        <w:rPr>
          <w:del w:id="5071" w:author="Ram Shrestha" w:date="2014-02-16T01:12:00Z"/>
          <w:rFonts w:ascii="Cambria" w:hAnsi="Cambria"/>
          <w:noProof/>
        </w:rPr>
      </w:pPr>
      <w:del w:id="5072" w:author="Ram Shrestha" w:date="2014-02-16T01:12:00Z">
        <w:r w:rsidRPr="00CD6CBE" w:rsidDel="00045B29">
          <w:rPr>
            <w:rFonts w:ascii="Cambria" w:hAnsi="Cambria"/>
            <w:noProof/>
          </w:rPr>
          <w:delText xml:space="preserve">Fischer, U, Huber, J, Boelens, WC, Mattaj, IW, Luhrmann, R (1995) The HIV-1 Rev activation domain is a nuclear export signal that accesses an export pathway used by specific cellular RNAs.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82</w:delText>
        </w:r>
        <w:r w:rsidRPr="00CD6CBE" w:rsidDel="00045B29">
          <w:rPr>
            <w:rFonts w:ascii="Cambria" w:hAnsi="Cambria"/>
            <w:noProof/>
          </w:rPr>
          <w:delText>: 475-483.</w:delText>
        </w:r>
      </w:del>
    </w:p>
    <w:p w:rsidR="00CD6CBE" w:rsidRPr="00CD6CBE" w:rsidDel="00045B29" w:rsidRDefault="00CD6CBE" w:rsidP="00CD6CBE">
      <w:pPr>
        <w:jc w:val="both"/>
        <w:rPr>
          <w:del w:id="5073" w:author="Ram Shrestha" w:date="2014-02-16T01:12:00Z"/>
          <w:rFonts w:ascii="Cambria" w:hAnsi="Cambria"/>
          <w:noProof/>
        </w:rPr>
      </w:pPr>
      <w:del w:id="5074" w:author="Ram Shrestha" w:date="2014-02-16T01:12:00Z">
        <w:r w:rsidRPr="00CD6CBE" w:rsidDel="00045B29">
          <w:rPr>
            <w:rFonts w:ascii="Cambria" w:hAnsi="Cambria"/>
            <w:noProof/>
          </w:rPr>
          <w:delText xml:space="preserve">Fischer, U, Meyer, S, Teufel, M, Heckel, C, Luhrmann, R, Rautmann, G (1994) Evidence that HIV-1 Rev directly promotes the nuclear export of unspliced RNA. </w:delText>
        </w:r>
        <w:r w:rsidRPr="00CD6CBE" w:rsidDel="00045B29">
          <w:rPr>
            <w:rFonts w:ascii="Cambria" w:hAnsi="Cambria"/>
            <w:i/>
            <w:noProof/>
          </w:rPr>
          <w:delText>EMBO J</w:delText>
        </w:r>
        <w:r w:rsidRPr="00CD6CBE" w:rsidDel="00045B29">
          <w:rPr>
            <w:rFonts w:ascii="Cambria" w:hAnsi="Cambria"/>
            <w:noProof/>
          </w:rPr>
          <w:delText xml:space="preserve"> </w:delText>
        </w:r>
        <w:r w:rsidRPr="00CD6CBE" w:rsidDel="00045B29">
          <w:rPr>
            <w:rFonts w:ascii="Cambria" w:hAnsi="Cambria"/>
            <w:b/>
            <w:noProof/>
          </w:rPr>
          <w:delText>13</w:delText>
        </w:r>
        <w:r w:rsidRPr="00CD6CBE" w:rsidDel="00045B29">
          <w:rPr>
            <w:rFonts w:ascii="Cambria" w:hAnsi="Cambria"/>
            <w:noProof/>
          </w:rPr>
          <w:delText>: 4105-4112.</w:delText>
        </w:r>
      </w:del>
    </w:p>
    <w:p w:rsidR="00CD6CBE" w:rsidRPr="00CD6CBE" w:rsidDel="00045B29" w:rsidRDefault="00CD6CBE" w:rsidP="00CD6CBE">
      <w:pPr>
        <w:jc w:val="both"/>
        <w:rPr>
          <w:del w:id="5075" w:author="Ram Shrestha" w:date="2014-02-16T01:12:00Z"/>
          <w:rFonts w:ascii="Cambria" w:hAnsi="Cambria"/>
          <w:noProof/>
        </w:rPr>
      </w:pPr>
      <w:del w:id="5076" w:author="Ram Shrestha" w:date="2014-02-16T01:12:00Z">
        <w:r w:rsidRPr="00CD6CBE" w:rsidDel="00045B29">
          <w:rPr>
            <w:rFonts w:ascii="Cambria" w:hAnsi="Cambria"/>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e12303.</w:delText>
        </w:r>
      </w:del>
    </w:p>
    <w:p w:rsidR="00CD6CBE" w:rsidRPr="00CD6CBE" w:rsidDel="00045B29" w:rsidRDefault="00CD6CBE" w:rsidP="00CD6CBE">
      <w:pPr>
        <w:jc w:val="both"/>
        <w:rPr>
          <w:del w:id="5077" w:author="Ram Shrestha" w:date="2014-02-16T01:12:00Z"/>
          <w:rFonts w:ascii="Cambria" w:hAnsi="Cambria"/>
          <w:noProof/>
        </w:rPr>
      </w:pPr>
      <w:del w:id="5078" w:author="Ram Shrestha" w:date="2014-02-16T01:12:00Z">
        <w:r w:rsidRPr="00CD6CBE" w:rsidDel="00045B29">
          <w:rPr>
            <w:rFonts w:ascii="Cambria" w:hAnsi="Cambria"/>
            <w:noProof/>
          </w:rPr>
          <w:delText xml:space="preserve">Fischl, MA, Olson, RM, Follansbee, SE, Lalezari, JP, Henry, DH, Frame, PT, Remick, SC, Salgo, MP, Lin, AH, Nauss-Karol, C, Lieberman, J, Soo, W (1993) Zalcitabine compared with zidovudine in patients with advanced HIV-1 infection who received previous zidovudine therapy. </w:delText>
        </w:r>
        <w:r w:rsidRPr="00CD6CBE" w:rsidDel="00045B29">
          <w:rPr>
            <w:rFonts w:ascii="Cambria" w:hAnsi="Cambria"/>
            <w:i/>
            <w:noProof/>
          </w:rPr>
          <w:delText>Ann Intern Med</w:delText>
        </w:r>
        <w:r w:rsidRPr="00CD6CBE" w:rsidDel="00045B29">
          <w:rPr>
            <w:rFonts w:ascii="Cambria" w:hAnsi="Cambria"/>
            <w:noProof/>
          </w:rPr>
          <w:delText xml:space="preserve"> </w:delText>
        </w:r>
        <w:r w:rsidRPr="00CD6CBE" w:rsidDel="00045B29">
          <w:rPr>
            <w:rFonts w:ascii="Cambria" w:hAnsi="Cambria"/>
            <w:b/>
            <w:noProof/>
          </w:rPr>
          <w:delText>118</w:delText>
        </w:r>
        <w:r w:rsidRPr="00CD6CBE" w:rsidDel="00045B29">
          <w:rPr>
            <w:rFonts w:ascii="Cambria" w:hAnsi="Cambria"/>
            <w:noProof/>
          </w:rPr>
          <w:delText>: 762-769.</w:delText>
        </w:r>
      </w:del>
    </w:p>
    <w:p w:rsidR="00CD6CBE" w:rsidRPr="00CD6CBE" w:rsidDel="00045B29" w:rsidRDefault="00CD6CBE" w:rsidP="00CD6CBE">
      <w:pPr>
        <w:jc w:val="both"/>
        <w:rPr>
          <w:del w:id="5079" w:author="Ram Shrestha" w:date="2014-02-16T01:12:00Z"/>
          <w:rFonts w:ascii="Cambria" w:hAnsi="Cambria"/>
          <w:noProof/>
        </w:rPr>
      </w:pPr>
      <w:del w:id="5080" w:author="Ram Shrestha" w:date="2014-02-16T01:12:00Z">
        <w:r w:rsidRPr="00CD6CBE" w:rsidDel="00045B29">
          <w:rPr>
            <w:rFonts w:ascii="Cambria" w:hAnsi="Cambria"/>
            <w:noProof/>
          </w:rPr>
          <w:delTex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delText>
        </w:r>
        <w:r w:rsidRPr="00CD6CBE" w:rsidDel="00045B29">
          <w:rPr>
            <w:rFonts w:ascii="Cambria" w:hAnsi="Cambria"/>
            <w:i/>
            <w:noProof/>
          </w:rPr>
          <w:delText>Ann Intern Med</w:delText>
        </w:r>
        <w:r w:rsidRPr="00CD6CBE" w:rsidDel="00045B29">
          <w:rPr>
            <w:rFonts w:ascii="Cambria" w:hAnsi="Cambria"/>
            <w:noProof/>
          </w:rPr>
          <w:delText xml:space="preserve"> </w:delText>
        </w:r>
        <w:r w:rsidRPr="00CD6CBE" w:rsidDel="00045B29">
          <w:rPr>
            <w:rFonts w:ascii="Cambria" w:hAnsi="Cambria"/>
            <w:b/>
            <w:noProof/>
          </w:rPr>
          <w:delText>112</w:delText>
        </w:r>
        <w:r w:rsidRPr="00CD6CBE" w:rsidDel="00045B29">
          <w:rPr>
            <w:rFonts w:ascii="Cambria" w:hAnsi="Cambria"/>
            <w:noProof/>
          </w:rPr>
          <w:delText>: 727-737.</w:delText>
        </w:r>
      </w:del>
    </w:p>
    <w:p w:rsidR="00CD6CBE" w:rsidRPr="00CD6CBE" w:rsidDel="00045B29" w:rsidRDefault="00CD6CBE" w:rsidP="00CD6CBE">
      <w:pPr>
        <w:jc w:val="both"/>
        <w:rPr>
          <w:del w:id="5081" w:author="Ram Shrestha" w:date="2014-02-16T01:12:00Z"/>
          <w:rFonts w:ascii="Cambria" w:hAnsi="Cambria"/>
          <w:noProof/>
        </w:rPr>
      </w:pPr>
      <w:del w:id="5082" w:author="Ram Shrestha" w:date="2014-02-16T01:12:00Z">
        <w:r w:rsidRPr="00CD6CBE" w:rsidDel="00045B29">
          <w:rPr>
            <w:rFonts w:ascii="Cambria" w:hAnsi="Cambria"/>
            <w:noProof/>
          </w:rPr>
          <w:delText xml:space="preserve">Fouchier, RA, Groenink, M, Kootstra, NA, Tersmette, M, Huisman, HG, Miedema, F, Schuitemaker, H (1992) Phenotype-associated sequence variation in the third variable domain of the human immunodeficiency virus type 1 gp120 molecule.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66</w:delText>
        </w:r>
        <w:r w:rsidRPr="00CD6CBE" w:rsidDel="00045B29">
          <w:rPr>
            <w:rFonts w:ascii="Cambria" w:hAnsi="Cambria"/>
            <w:noProof/>
          </w:rPr>
          <w:delText>: 3183-3187.</w:delText>
        </w:r>
      </w:del>
    </w:p>
    <w:p w:rsidR="00CD6CBE" w:rsidRPr="00CD6CBE" w:rsidDel="00045B29" w:rsidRDefault="00CD6CBE" w:rsidP="00CD6CBE">
      <w:pPr>
        <w:jc w:val="both"/>
        <w:rPr>
          <w:del w:id="5083" w:author="Ram Shrestha" w:date="2014-02-16T01:12:00Z"/>
          <w:rFonts w:ascii="Cambria" w:hAnsi="Cambria"/>
          <w:noProof/>
        </w:rPr>
      </w:pPr>
      <w:del w:id="5084" w:author="Ram Shrestha" w:date="2014-02-16T01:12:00Z">
        <w:r w:rsidRPr="00CD6CBE" w:rsidDel="00045B29">
          <w:rPr>
            <w:rFonts w:ascii="Cambria" w:hAnsi="Cambria"/>
            <w:noProof/>
          </w:rPr>
          <w:delText xml:space="preserve">Francis, DP, Curran, JW, Essex, M (1983) Epidemic acquired immune deficiency syndrome: epidemiologic evidence for a transmissible agent. </w:delText>
        </w:r>
        <w:r w:rsidRPr="00CD6CBE" w:rsidDel="00045B29">
          <w:rPr>
            <w:rFonts w:ascii="Cambria" w:hAnsi="Cambria"/>
            <w:i/>
            <w:noProof/>
          </w:rPr>
          <w:delText>Journal of the National Cancer Institute</w:delText>
        </w:r>
        <w:r w:rsidRPr="00CD6CBE" w:rsidDel="00045B29">
          <w:rPr>
            <w:rFonts w:ascii="Cambria" w:hAnsi="Cambria"/>
            <w:noProof/>
          </w:rPr>
          <w:delText xml:space="preserve"> </w:delText>
        </w:r>
        <w:r w:rsidRPr="00CD6CBE" w:rsidDel="00045B29">
          <w:rPr>
            <w:rFonts w:ascii="Cambria" w:hAnsi="Cambria"/>
            <w:b/>
            <w:noProof/>
          </w:rPr>
          <w:delText>71</w:delText>
        </w:r>
        <w:r w:rsidRPr="00CD6CBE" w:rsidDel="00045B29">
          <w:rPr>
            <w:rFonts w:ascii="Cambria" w:hAnsi="Cambria"/>
            <w:noProof/>
          </w:rPr>
          <w:delText>: 5–9.</w:delText>
        </w:r>
      </w:del>
    </w:p>
    <w:p w:rsidR="00CD6CBE" w:rsidRPr="00CD6CBE" w:rsidDel="00045B29" w:rsidRDefault="00CD6CBE" w:rsidP="00CD6CBE">
      <w:pPr>
        <w:jc w:val="both"/>
        <w:rPr>
          <w:del w:id="5085" w:author="Ram Shrestha" w:date="2014-02-16T01:12:00Z"/>
          <w:rFonts w:ascii="Cambria" w:hAnsi="Cambria"/>
          <w:noProof/>
        </w:rPr>
      </w:pPr>
      <w:del w:id="5086" w:author="Ram Shrestha" w:date="2014-02-16T01:12:00Z">
        <w:r w:rsidRPr="00CD6CBE" w:rsidDel="00045B29">
          <w:rPr>
            <w:rFonts w:ascii="Cambria" w:hAnsi="Cambria"/>
            <w:noProof/>
          </w:rPr>
          <w:delText xml:space="preserve">Frankel, AD, Young, JAT (1998) HIV-1: Fifteen Proteins and an RNA. </w:delText>
        </w:r>
        <w:r w:rsidRPr="00CD6CBE" w:rsidDel="00045B29">
          <w:rPr>
            <w:rFonts w:ascii="Cambria" w:hAnsi="Cambria"/>
            <w:i/>
            <w:noProof/>
          </w:rPr>
          <w:delText>Annual Review of Biochemistry</w:delText>
        </w:r>
        <w:r w:rsidRPr="00CD6CBE" w:rsidDel="00045B29">
          <w:rPr>
            <w:rFonts w:ascii="Cambria" w:hAnsi="Cambria"/>
            <w:noProof/>
          </w:rPr>
          <w:delText xml:space="preserve"> </w:delText>
        </w:r>
        <w:r w:rsidRPr="00CD6CBE" w:rsidDel="00045B29">
          <w:rPr>
            <w:rFonts w:ascii="Cambria" w:hAnsi="Cambria"/>
            <w:b/>
            <w:noProof/>
          </w:rPr>
          <w:delText>67</w:delText>
        </w:r>
        <w:r w:rsidRPr="00CD6CBE" w:rsidDel="00045B29">
          <w:rPr>
            <w:rFonts w:ascii="Cambria" w:hAnsi="Cambria"/>
            <w:noProof/>
          </w:rPr>
          <w:delText>: 1-25.</w:delText>
        </w:r>
      </w:del>
    </w:p>
    <w:p w:rsidR="00CD6CBE" w:rsidRPr="00CD6CBE" w:rsidDel="00045B29" w:rsidRDefault="00CD6CBE" w:rsidP="00CD6CBE">
      <w:pPr>
        <w:jc w:val="both"/>
        <w:rPr>
          <w:del w:id="5087" w:author="Ram Shrestha" w:date="2014-02-16T01:12:00Z"/>
          <w:rFonts w:ascii="Cambria" w:hAnsi="Cambria"/>
          <w:noProof/>
        </w:rPr>
      </w:pPr>
      <w:del w:id="5088" w:author="Ram Shrestha" w:date="2014-02-16T01:12:00Z">
        <w:r w:rsidRPr="00CD6CBE" w:rsidDel="00045B29">
          <w:rPr>
            <w:rFonts w:ascii="Cambria" w:hAnsi="Cambria"/>
            <w:noProof/>
          </w:rPr>
          <w:delText xml:space="preserve">Friedman-Kien, AE (1981) Disseminated Kaposi's sarcoma syndrome in young homosexual men. </w:delText>
        </w:r>
        <w:r w:rsidRPr="00CD6CBE" w:rsidDel="00045B29">
          <w:rPr>
            <w:rFonts w:ascii="Cambria" w:hAnsi="Cambria"/>
            <w:i/>
            <w:noProof/>
          </w:rPr>
          <w:delText>Journal of the American Academy of Dermatology</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468–471.</w:delText>
        </w:r>
      </w:del>
    </w:p>
    <w:p w:rsidR="00CD6CBE" w:rsidRPr="00CD6CBE" w:rsidDel="00045B29" w:rsidRDefault="00CD6CBE" w:rsidP="00CD6CBE">
      <w:pPr>
        <w:jc w:val="both"/>
        <w:rPr>
          <w:del w:id="5089" w:author="Ram Shrestha" w:date="2014-02-16T01:12:00Z"/>
          <w:rFonts w:ascii="Cambria" w:hAnsi="Cambria"/>
          <w:noProof/>
        </w:rPr>
      </w:pPr>
      <w:del w:id="5090" w:author="Ram Shrestha" w:date="2014-02-16T01:12:00Z">
        <w:r w:rsidRPr="00CD6CBE" w:rsidDel="00045B29">
          <w:rPr>
            <w:rFonts w:ascii="Cambria" w:hAnsi="Cambria"/>
            <w:noProof/>
          </w:rPr>
          <w:delText xml:space="preserve">Friedman-Kien, AE, Laubenstein, L, Marmor, M, Hymes, K, Green, J, Ragaz, A, Gottleib, J, Muggia, F, Demopoulos, R, Weintraub, M (1981) Kaposi’s sarcoma and Pneumocystis pneumonia among homosexual men—New York City and California. </w:delText>
        </w:r>
        <w:r w:rsidRPr="00CD6CBE" w:rsidDel="00045B29">
          <w:rPr>
            <w:rFonts w:ascii="Cambria" w:hAnsi="Cambria"/>
            <w:i/>
            <w:noProof/>
          </w:rPr>
          <w:delText>MMWR</w:delText>
        </w:r>
        <w:r w:rsidRPr="00CD6CBE" w:rsidDel="00045B29">
          <w:rPr>
            <w:rFonts w:ascii="Cambria" w:hAnsi="Cambria"/>
            <w:noProof/>
          </w:rPr>
          <w:delText xml:space="preserve"> </w:delText>
        </w:r>
        <w:r w:rsidRPr="00CD6CBE" w:rsidDel="00045B29">
          <w:rPr>
            <w:rFonts w:ascii="Cambria" w:hAnsi="Cambria"/>
            <w:b/>
            <w:noProof/>
          </w:rPr>
          <w:delText>30</w:delText>
        </w:r>
        <w:r w:rsidRPr="00CD6CBE" w:rsidDel="00045B29">
          <w:rPr>
            <w:rFonts w:ascii="Cambria" w:hAnsi="Cambria"/>
            <w:noProof/>
          </w:rPr>
          <w:delText>: 305–308.</w:delText>
        </w:r>
      </w:del>
    </w:p>
    <w:p w:rsidR="00CD6CBE" w:rsidRPr="00CD6CBE" w:rsidDel="00045B29" w:rsidRDefault="00CD6CBE" w:rsidP="00CD6CBE">
      <w:pPr>
        <w:jc w:val="both"/>
        <w:rPr>
          <w:del w:id="5091" w:author="Ram Shrestha" w:date="2014-02-16T01:12:00Z"/>
          <w:rFonts w:ascii="Cambria" w:hAnsi="Cambria"/>
          <w:noProof/>
        </w:rPr>
      </w:pPr>
      <w:del w:id="5092" w:author="Ram Shrestha" w:date="2014-02-16T01:12:00Z">
        <w:r w:rsidRPr="00CD6CBE" w:rsidDel="00045B29">
          <w:rPr>
            <w:rFonts w:ascii="Cambria" w:hAnsi="Cambria"/>
            <w:noProof/>
          </w:rPr>
          <w:delText xml:space="preserve">Fujii, K, Hurley, JH, Freed, EO (2007) Beyond Tsg101: the role of Alix in'ESCRTing'HIV-1. </w:delText>
        </w:r>
        <w:r w:rsidRPr="00CD6CBE" w:rsidDel="00045B29">
          <w:rPr>
            <w:rFonts w:ascii="Cambria" w:hAnsi="Cambria"/>
            <w:i/>
            <w:noProof/>
          </w:rPr>
          <w:delText>Nature Reviews Microbiology</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912–916.</w:delText>
        </w:r>
      </w:del>
    </w:p>
    <w:p w:rsidR="00CD6CBE" w:rsidRPr="00CD6CBE" w:rsidDel="00045B29" w:rsidRDefault="00CD6CBE" w:rsidP="00CD6CBE">
      <w:pPr>
        <w:jc w:val="both"/>
        <w:rPr>
          <w:del w:id="5093" w:author="Ram Shrestha" w:date="2014-02-16T01:12:00Z"/>
          <w:rFonts w:ascii="Cambria" w:hAnsi="Cambria"/>
          <w:noProof/>
        </w:rPr>
      </w:pPr>
      <w:del w:id="5094" w:author="Ram Shrestha" w:date="2014-02-16T01:12:00Z">
        <w:r w:rsidRPr="00CD6CBE" w:rsidDel="00045B29">
          <w:rPr>
            <w:rFonts w:ascii="Cambria" w:hAnsi="Cambria"/>
            <w:noProof/>
          </w:rPr>
          <w:delText xml:space="preserve">Furuta, RA, Wild, CT, Weng, Y, Weiss, CD (1998) Capture of an early fusion-active conformation of HIV-1 gp41. </w:delText>
        </w:r>
        <w:r w:rsidRPr="00CD6CBE" w:rsidDel="00045B29">
          <w:rPr>
            <w:rFonts w:ascii="Cambria" w:hAnsi="Cambria"/>
            <w:i/>
            <w:noProof/>
          </w:rPr>
          <w:delText>Nature Structural &amp; Molecular Biology</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276-279.</w:delText>
        </w:r>
      </w:del>
    </w:p>
    <w:p w:rsidR="00CD6CBE" w:rsidRPr="00CD6CBE" w:rsidDel="00045B29" w:rsidRDefault="00CD6CBE" w:rsidP="00CD6CBE">
      <w:pPr>
        <w:jc w:val="both"/>
        <w:rPr>
          <w:del w:id="5095" w:author="Ram Shrestha" w:date="2014-02-16T01:12:00Z"/>
          <w:rFonts w:ascii="Cambria" w:hAnsi="Cambria"/>
          <w:noProof/>
        </w:rPr>
      </w:pPr>
      <w:del w:id="5096" w:author="Ram Shrestha" w:date="2014-02-16T01:12:00Z">
        <w:r w:rsidRPr="00CD6CBE" w:rsidDel="00045B29">
          <w:rPr>
            <w:rFonts w:ascii="Cambria" w:hAnsi="Cambria"/>
            <w:noProof/>
          </w:rPr>
          <w:delText xml:space="preserve">Gallo, RC, Sarin, PS, Gelmann, EP, Robert-Guroff, M, Richardson, E, Kalyanaraman, VS, Mann, D, Sidhu, GD, Stahl, RE, Zolla-Pazner, S, Leibowitch, J, Popovic, M (1983) Isolation of human T-cell leukemia virus in acquired immune deficiency syndrome (AIDS). </w:delText>
        </w:r>
        <w:r w:rsidRPr="00CD6CBE" w:rsidDel="00045B29">
          <w:rPr>
            <w:rFonts w:ascii="Cambria" w:hAnsi="Cambria"/>
            <w:i/>
            <w:noProof/>
          </w:rPr>
          <w:delText>Science (New York, NY)</w:delText>
        </w:r>
        <w:r w:rsidRPr="00CD6CBE" w:rsidDel="00045B29">
          <w:rPr>
            <w:rFonts w:ascii="Cambria" w:hAnsi="Cambria"/>
            <w:noProof/>
          </w:rPr>
          <w:delText xml:space="preserve"> </w:delText>
        </w:r>
        <w:r w:rsidRPr="00CD6CBE" w:rsidDel="00045B29">
          <w:rPr>
            <w:rFonts w:ascii="Cambria" w:hAnsi="Cambria"/>
            <w:b/>
            <w:noProof/>
          </w:rPr>
          <w:delText>220</w:delText>
        </w:r>
        <w:r w:rsidRPr="00CD6CBE" w:rsidDel="00045B29">
          <w:rPr>
            <w:rFonts w:ascii="Cambria" w:hAnsi="Cambria"/>
            <w:noProof/>
          </w:rPr>
          <w:delText>: 865-867.</w:delText>
        </w:r>
      </w:del>
    </w:p>
    <w:p w:rsidR="00CD6CBE" w:rsidRPr="00CD6CBE" w:rsidDel="00045B29" w:rsidRDefault="00CD6CBE" w:rsidP="00CD6CBE">
      <w:pPr>
        <w:jc w:val="both"/>
        <w:rPr>
          <w:del w:id="5097" w:author="Ram Shrestha" w:date="2014-02-16T01:12:00Z"/>
          <w:rFonts w:ascii="Cambria" w:hAnsi="Cambria"/>
          <w:noProof/>
        </w:rPr>
      </w:pPr>
      <w:del w:id="5098" w:author="Ram Shrestha" w:date="2014-02-16T01:12:00Z">
        <w:r w:rsidRPr="00CD6CBE" w:rsidDel="00045B29">
          <w:rPr>
            <w:rFonts w:ascii="Cambria" w:hAnsi="Cambria"/>
            <w:noProof/>
          </w:rPr>
          <w:delText xml:space="preserve">Ganser-Pornillos, BK, von Schwedler, UK, Stray, KM, Aiken, C, Sundquist, WI (2004) Assembly properties of the human immunodeficiency virus type 1 CA protein.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78</w:delText>
        </w:r>
        <w:r w:rsidRPr="00CD6CBE" w:rsidDel="00045B29">
          <w:rPr>
            <w:rFonts w:ascii="Cambria" w:hAnsi="Cambria"/>
            <w:noProof/>
          </w:rPr>
          <w:delText>: 2545-2552.</w:delText>
        </w:r>
      </w:del>
    </w:p>
    <w:p w:rsidR="00CD6CBE" w:rsidRPr="00CD6CBE" w:rsidDel="00045B29" w:rsidRDefault="00CD6CBE" w:rsidP="00CD6CBE">
      <w:pPr>
        <w:jc w:val="both"/>
        <w:rPr>
          <w:del w:id="5099" w:author="Ram Shrestha" w:date="2014-02-16T01:12:00Z"/>
          <w:rFonts w:ascii="Cambria" w:hAnsi="Cambria"/>
          <w:noProof/>
        </w:rPr>
      </w:pPr>
      <w:del w:id="5100" w:author="Ram Shrestha" w:date="2014-02-16T01:12:00Z">
        <w:r w:rsidRPr="00CD6CBE" w:rsidDel="00045B29">
          <w:rPr>
            <w:rFonts w:ascii="Cambria" w:hAnsi="Cambria"/>
            <w:noProof/>
          </w:rPr>
          <w:delText xml:space="preserve">Gao, F, Bailes, E, Robertson, DL, Chen, Y, Rodenburg, CM, Michael, SF, Cummins, LB, Arthur, LO, Peeters, M, Shaw, GM (1999) Origin of HIV-1 in the chimpanzee Pan troglodytes troglodytes.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397</w:delText>
        </w:r>
        <w:r w:rsidRPr="00CD6CBE" w:rsidDel="00045B29">
          <w:rPr>
            <w:rFonts w:ascii="Cambria" w:hAnsi="Cambria"/>
            <w:noProof/>
          </w:rPr>
          <w:delText>: 436-441.</w:delText>
        </w:r>
      </w:del>
    </w:p>
    <w:p w:rsidR="00CD6CBE" w:rsidRPr="00CD6CBE" w:rsidDel="00045B29" w:rsidRDefault="00CD6CBE" w:rsidP="00CD6CBE">
      <w:pPr>
        <w:jc w:val="both"/>
        <w:rPr>
          <w:del w:id="5101" w:author="Ram Shrestha" w:date="2014-02-16T01:12:00Z"/>
          <w:rFonts w:ascii="Cambria" w:hAnsi="Cambria"/>
          <w:noProof/>
        </w:rPr>
      </w:pPr>
      <w:del w:id="5102" w:author="Ram Shrestha" w:date="2014-02-16T01:12:00Z">
        <w:r w:rsidRPr="00CD6CBE" w:rsidDel="00045B29">
          <w:rPr>
            <w:rFonts w:ascii="Cambria" w:hAnsi="Cambria"/>
            <w:noProof/>
          </w:rPr>
          <w:delText xml:space="preserve">Gao, F, Vidal, N, Li, Y, Trask, SA, Chen, Y, Kostrikis, LG, Ho, DD, Kim, J, Oh, M-D, Choe, K, Salminen, M, Robertson, DL, Shaw, GM, Hahn, BH, Peeters, M (2001) Evidence of Two Distinct Subsubtypes within the HIV-1 Subtype A Radiation. </w:delText>
        </w:r>
        <w:r w:rsidRPr="00CD6CBE" w:rsidDel="00045B29">
          <w:rPr>
            <w:rFonts w:ascii="Cambria" w:hAnsi="Cambria"/>
            <w:i/>
            <w:noProof/>
          </w:rPr>
          <w:delText>AIDS Research and Human Retroviruses</w:delText>
        </w:r>
        <w:r w:rsidRPr="00CD6CBE" w:rsidDel="00045B29">
          <w:rPr>
            <w:rFonts w:ascii="Cambria" w:hAnsi="Cambria"/>
            <w:noProof/>
          </w:rPr>
          <w:delText xml:space="preserve"> </w:delText>
        </w:r>
        <w:r w:rsidRPr="00CD6CBE" w:rsidDel="00045B29">
          <w:rPr>
            <w:rFonts w:ascii="Cambria" w:hAnsi="Cambria"/>
            <w:b/>
            <w:noProof/>
          </w:rPr>
          <w:delText>17</w:delText>
        </w:r>
        <w:r w:rsidRPr="00CD6CBE" w:rsidDel="00045B29">
          <w:rPr>
            <w:rFonts w:ascii="Cambria" w:hAnsi="Cambria"/>
            <w:noProof/>
          </w:rPr>
          <w:delText>: 675-688.</w:delText>
        </w:r>
      </w:del>
    </w:p>
    <w:p w:rsidR="00CD6CBE" w:rsidRPr="00CD6CBE" w:rsidDel="00045B29" w:rsidRDefault="00CD6CBE" w:rsidP="00CD6CBE">
      <w:pPr>
        <w:jc w:val="both"/>
        <w:rPr>
          <w:del w:id="5103" w:author="Ram Shrestha" w:date="2014-02-16T01:12:00Z"/>
          <w:rFonts w:ascii="Cambria" w:hAnsi="Cambria"/>
          <w:noProof/>
        </w:rPr>
      </w:pPr>
      <w:del w:id="5104" w:author="Ram Shrestha" w:date="2014-02-16T01:12:00Z">
        <w:r w:rsidRPr="00CD6CBE" w:rsidDel="00045B29">
          <w:rPr>
            <w:rFonts w:ascii="Cambria" w:hAnsi="Cambria"/>
            <w:noProof/>
          </w:rPr>
          <w:delText xml:space="preserve">Gao, F, Yue, L, Robertson, DL, Hill, SC, Hui, H, Biggar, RJ, Neequaye, AE, Whelan, TM, Ho, DD, Shaw, GM (1994) Genetic diversity of human immunodeficiency virus type 2: evidence for distinct sequence subtypes with differences in virus biology.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68</w:delText>
        </w:r>
        <w:r w:rsidRPr="00CD6CBE" w:rsidDel="00045B29">
          <w:rPr>
            <w:rFonts w:ascii="Cambria" w:hAnsi="Cambria"/>
            <w:noProof/>
          </w:rPr>
          <w:delText>: 7433–7447.</w:delText>
        </w:r>
      </w:del>
    </w:p>
    <w:p w:rsidR="00CD6CBE" w:rsidRPr="00CD6CBE" w:rsidDel="00045B29" w:rsidRDefault="00CD6CBE" w:rsidP="00CD6CBE">
      <w:pPr>
        <w:jc w:val="both"/>
        <w:rPr>
          <w:del w:id="5105" w:author="Ram Shrestha" w:date="2014-02-16T01:12:00Z"/>
          <w:rFonts w:ascii="Cambria" w:hAnsi="Cambria"/>
          <w:noProof/>
        </w:rPr>
      </w:pPr>
      <w:del w:id="5106" w:author="Ram Shrestha" w:date="2014-02-16T01:12:00Z">
        <w:r w:rsidRPr="00CD6CBE" w:rsidDel="00045B29">
          <w:rPr>
            <w:rFonts w:ascii="Cambria" w:hAnsi="Cambria"/>
            <w:noProof/>
          </w:rPr>
          <w:delText xml:space="preserve">Gao, F, Yue, L, White, AT, Pappas, PG, Barchue, J, Hanson, AP, Greene, BM, Sharp, PM, Shaw, GM, Hahn, BH (1992) Human infection by genetically diverse SIVSM-related HIV-2 in West Africa.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358</w:delText>
        </w:r>
        <w:r w:rsidRPr="00CD6CBE" w:rsidDel="00045B29">
          <w:rPr>
            <w:rFonts w:ascii="Cambria" w:hAnsi="Cambria"/>
            <w:noProof/>
          </w:rPr>
          <w:delText>: 495-499.</w:delText>
        </w:r>
      </w:del>
    </w:p>
    <w:p w:rsidR="00CD6CBE" w:rsidRPr="00CD6CBE" w:rsidDel="00045B29" w:rsidRDefault="00CD6CBE" w:rsidP="00CD6CBE">
      <w:pPr>
        <w:jc w:val="both"/>
        <w:rPr>
          <w:del w:id="5107" w:author="Ram Shrestha" w:date="2014-02-16T01:12:00Z"/>
          <w:rFonts w:ascii="Cambria" w:hAnsi="Cambria"/>
          <w:noProof/>
        </w:rPr>
      </w:pPr>
      <w:del w:id="5108" w:author="Ram Shrestha" w:date="2014-02-16T01:12:00Z">
        <w:r w:rsidRPr="00CD6CBE" w:rsidDel="00045B29">
          <w:rPr>
            <w:rFonts w:ascii="Cambria" w:hAnsi="Cambria"/>
            <w:noProof/>
          </w:rPr>
          <w:delText xml:space="preserve">Garcia, JV, Miller, AD (1991) Serine phosphorylation-independent downregulation of cell-surface CD4 by nef.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350</w:delText>
        </w:r>
        <w:r w:rsidRPr="00CD6CBE" w:rsidDel="00045B29">
          <w:rPr>
            <w:rFonts w:ascii="Cambria" w:hAnsi="Cambria"/>
            <w:noProof/>
          </w:rPr>
          <w:delText>: 508–511.</w:delText>
        </w:r>
      </w:del>
    </w:p>
    <w:p w:rsidR="00CD6CBE" w:rsidRPr="00CD6CBE" w:rsidDel="00045B29" w:rsidRDefault="00CD6CBE" w:rsidP="00CD6CBE">
      <w:pPr>
        <w:jc w:val="both"/>
        <w:rPr>
          <w:del w:id="5109" w:author="Ram Shrestha" w:date="2014-02-16T01:12:00Z"/>
          <w:rFonts w:ascii="Cambria" w:hAnsi="Cambria"/>
          <w:noProof/>
        </w:rPr>
      </w:pPr>
      <w:del w:id="5110" w:author="Ram Shrestha" w:date="2014-02-16T01:12:00Z">
        <w:r w:rsidRPr="00CD6CBE" w:rsidDel="00045B29">
          <w:rPr>
            <w:rFonts w:ascii="Cambria" w:hAnsi="Cambria"/>
            <w:noProof/>
          </w:rPr>
          <w:delText xml:space="preserve">Garrus, JE, von Schwedler, UK, Pornillos, OW, Morham, SG, Zavitz, KH, Wang, HE, Wettstein, DA, Stray, KM, Cote, M, Rich, RL, Myszka, DG, Sundquist, WI (2001) Tsg101 and the vacuolar protein sorting pathway are essential for HIV-1 budding.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107</w:delText>
        </w:r>
        <w:r w:rsidRPr="00CD6CBE" w:rsidDel="00045B29">
          <w:rPr>
            <w:rFonts w:ascii="Cambria" w:hAnsi="Cambria"/>
            <w:noProof/>
          </w:rPr>
          <w:delText>: 55-65.</w:delText>
        </w:r>
      </w:del>
    </w:p>
    <w:p w:rsidR="00CD6CBE" w:rsidRPr="00CD6CBE" w:rsidDel="00045B29" w:rsidRDefault="00CD6CBE" w:rsidP="00CD6CBE">
      <w:pPr>
        <w:jc w:val="both"/>
        <w:rPr>
          <w:del w:id="5111" w:author="Ram Shrestha" w:date="2014-02-16T01:12:00Z"/>
          <w:rFonts w:ascii="Cambria" w:hAnsi="Cambria"/>
          <w:noProof/>
        </w:rPr>
      </w:pPr>
      <w:del w:id="5112" w:author="Ram Shrestha" w:date="2014-02-16T01:12:00Z">
        <w:r w:rsidRPr="00CD6CBE" w:rsidDel="00045B29">
          <w:rPr>
            <w:rFonts w:ascii="Cambria" w:hAnsi="Cambria"/>
            <w:noProof/>
          </w:rPr>
          <w:delText xml:space="preserve">Gaynor, R (1992) Cellular transcription factors involved in the regulation of HIV-1 gene expression.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6</w:delText>
        </w:r>
        <w:r w:rsidRPr="00CD6CBE" w:rsidDel="00045B29">
          <w:rPr>
            <w:rFonts w:ascii="Cambria" w:hAnsi="Cambria"/>
            <w:noProof/>
          </w:rPr>
          <w:delText>: 347-363.</w:delText>
        </w:r>
      </w:del>
    </w:p>
    <w:p w:rsidR="00CD6CBE" w:rsidRPr="00CD6CBE" w:rsidDel="00045B29" w:rsidRDefault="00CD6CBE" w:rsidP="00CD6CBE">
      <w:pPr>
        <w:jc w:val="both"/>
        <w:rPr>
          <w:del w:id="5113" w:author="Ram Shrestha" w:date="2014-02-16T01:12:00Z"/>
          <w:rFonts w:ascii="Cambria" w:hAnsi="Cambria"/>
          <w:noProof/>
        </w:rPr>
      </w:pPr>
      <w:del w:id="5114" w:author="Ram Shrestha" w:date="2014-02-16T01:12:00Z">
        <w:r w:rsidRPr="00CD6CBE" w:rsidDel="00045B29">
          <w:rPr>
            <w:rFonts w:ascii="Cambria" w:hAnsi="Cambria"/>
            <w:noProof/>
          </w:rPr>
          <w:delText xml:space="preserve">Gheysen, D, Jacobs, E, de Foresta, F, Thiriart, C, Francotte, M, Thines, D, De Wilde, M (1989) Assembly and release of HIV-1 precursor Pr55gag virus-like particles from recombinant baculovirus-infected insect cells.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59</w:delText>
        </w:r>
        <w:r w:rsidRPr="00CD6CBE" w:rsidDel="00045B29">
          <w:rPr>
            <w:rFonts w:ascii="Cambria" w:hAnsi="Cambria"/>
            <w:noProof/>
          </w:rPr>
          <w:delText>: 103-112.</w:delText>
        </w:r>
      </w:del>
    </w:p>
    <w:p w:rsidR="00CD6CBE" w:rsidRPr="00CD6CBE" w:rsidDel="00045B29" w:rsidRDefault="00CD6CBE" w:rsidP="00CD6CBE">
      <w:pPr>
        <w:jc w:val="both"/>
        <w:rPr>
          <w:del w:id="5115" w:author="Ram Shrestha" w:date="2014-02-16T01:12:00Z"/>
          <w:rFonts w:ascii="Cambria" w:hAnsi="Cambria"/>
          <w:noProof/>
        </w:rPr>
      </w:pPr>
      <w:del w:id="5116" w:author="Ram Shrestha" w:date="2014-02-16T01:12:00Z">
        <w:r w:rsidRPr="00CD6CBE" w:rsidDel="00045B29">
          <w:rPr>
            <w:rFonts w:ascii="Cambria" w:hAnsi="Cambria"/>
            <w:noProof/>
          </w:rPr>
          <w:delText xml:space="preserve">Glenn, TC (2011) Field guide to next-generation DNA sequencers. </w:delText>
        </w:r>
        <w:r w:rsidRPr="00CD6CBE" w:rsidDel="00045B29">
          <w:rPr>
            <w:rFonts w:ascii="Cambria" w:hAnsi="Cambria"/>
            <w:i/>
            <w:noProof/>
          </w:rPr>
          <w:delText>Mol Ecol Resour</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759-769.</w:delText>
        </w:r>
      </w:del>
    </w:p>
    <w:p w:rsidR="00CD6CBE" w:rsidRPr="00CD6CBE" w:rsidDel="00045B29" w:rsidRDefault="00CD6CBE" w:rsidP="00CD6CBE">
      <w:pPr>
        <w:jc w:val="both"/>
        <w:rPr>
          <w:del w:id="5117" w:author="Ram Shrestha" w:date="2014-02-16T01:12:00Z"/>
          <w:rFonts w:ascii="Cambria" w:hAnsi="Cambria"/>
          <w:noProof/>
        </w:rPr>
      </w:pPr>
      <w:del w:id="5118" w:author="Ram Shrestha" w:date="2014-02-16T01:12:00Z">
        <w:r w:rsidRPr="00CD6CBE" w:rsidDel="00045B29">
          <w:rPr>
            <w:rFonts w:ascii="Cambria" w:hAnsi="Cambria"/>
            <w:noProof/>
          </w:rPr>
          <w:delText xml:space="preserve">Goodenow, M, Huet, T, Saurin, W, Kwok, S, Sninsky, J, Wain-Hobson, S (1989) HIV-1 isolates are rapidly evolving quasispecies: evidence for viral mixtures and preferred nucleotide substitutions. </w:delText>
        </w:r>
        <w:r w:rsidRPr="00CD6CBE" w:rsidDel="00045B29">
          <w:rPr>
            <w:rFonts w:ascii="Cambria" w:hAnsi="Cambria"/>
            <w:i/>
            <w:noProof/>
          </w:rPr>
          <w:delText>J Acquir Immune Defic Syndr</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 344-352.</w:delText>
        </w:r>
      </w:del>
    </w:p>
    <w:p w:rsidR="00CD6CBE" w:rsidRPr="00CD6CBE" w:rsidDel="00045B29" w:rsidRDefault="00CD6CBE" w:rsidP="00CD6CBE">
      <w:pPr>
        <w:jc w:val="both"/>
        <w:rPr>
          <w:del w:id="5119" w:author="Ram Shrestha" w:date="2014-02-16T01:12:00Z"/>
          <w:rFonts w:ascii="Cambria" w:hAnsi="Cambria"/>
          <w:noProof/>
        </w:rPr>
      </w:pPr>
      <w:del w:id="5120" w:author="Ram Shrestha" w:date="2014-02-16T01:12:00Z">
        <w:r w:rsidRPr="00CD6CBE" w:rsidDel="00045B29">
          <w:rPr>
            <w:rFonts w:ascii="Cambria" w:hAnsi="Cambria"/>
            <w:noProof/>
          </w:rPr>
          <w:delText xml:space="preserve">Gottlieb, MS, Schroff, R, Schanker, HM, Weisman, JD, Fan, PT, Wolf, RA, Saxon, A (1981) \textitPneumocystis carinii Pneumonia and Mucosal Candidiasis in Previously Healthy Homosexual Men.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305</w:delText>
        </w:r>
        <w:r w:rsidRPr="00CD6CBE" w:rsidDel="00045B29">
          <w:rPr>
            <w:rFonts w:ascii="Cambria" w:hAnsi="Cambria"/>
            <w:noProof/>
          </w:rPr>
          <w:delText>: 1425-1431.</w:delText>
        </w:r>
      </w:del>
    </w:p>
    <w:p w:rsidR="00CD6CBE" w:rsidRPr="00CD6CBE" w:rsidDel="00045B29" w:rsidRDefault="00CD6CBE" w:rsidP="00CD6CBE">
      <w:pPr>
        <w:jc w:val="both"/>
        <w:rPr>
          <w:del w:id="5121" w:author="Ram Shrestha" w:date="2014-02-16T01:12:00Z"/>
          <w:rFonts w:ascii="Cambria" w:hAnsi="Cambria"/>
          <w:noProof/>
        </w:rPr>
      </w:pPr>
      <w:del w:id="5122" w:author="Ram Shrestha" w:date="2014-02-16T01:12:00Z">
        <w:r w:rsidRPr="00CD6CBE" w:rsidDel="00045B29">
          <w:rPr>
            <w:rFonts w:ascii="Cambria" w:hAnsi="Cambria"/>
            <w:noProof/>
          </w:rPr>
          <w:delText xml:space="preserve">Göttlinger, HG, Sodroski, JG, Haseltine, WA (1989) Role of capsid precursor processing and myristoylation in morphogenesis and infectivity of human immunodeficiency virus type 1. </w:delText>
        </w:r>
        <w:r w:rsidRPr="00CD6CBE" w:rsidDel="00045B29">
          <w:rPr>
            <w:rFonts w:ascii="Cambria" w:hAnsi="Cambria"/>
            <w:i/>
            <w:noProof/>
          </w:rPr>
          <w:delText>Proceedings of the National Academy of Sciences</w:delText>
        </w:r>
        <w:r w:rsidRPr="00CD6CBE" w:rsidDel="00045B29">
          <w:rPr>
            <w:rFonts w:ascii="Cambria" w:hAnsi="Cambria"/>
            <w:noProof/>
          </w:rPr>
          <w:delText xml:space="preserve"> </w:delText>
        </w:r>
        <w:r w:rsidRPr="00CD6CBE" w:rsidDel="00045B29">
          <w:rPr>
            <w:rFonts w:ascii="Cambria" w:hAnsi="Cambria"/>
            <w:b/>
            <w:noProof/>
          </w:rPr>
          <w:delText>86</w:delText>
        </w:r>
        <w:r w:rsidRPr="00CD6CBE" w:rsidDel="00045B29">
          <w:rPr>
            <w:rFonts w:ascii="Cambria" w:hAnsi="Cambria"/>
            <w:noProof/>
          </w:rPr>
          <w:delText>: 5781-5785.</w:delText>
        </w:r>
      </w:del>
    </w:p>
    <w:p w:rsidR="00CD6CBE" w:rsidRPr="00CD6CBE" w:rsidDel="00045B29" w:rsidRDefault="00CD6CBE" w:rsidP="00CD6CBE">
      <w:pPr>
        <w:jc w:val="both"/>
        <w:rPr>
          <w:del w:id="5123" w:author="Ram Shrestha" w:date="2014-02-16T01:12:00Z"/>
          <w:rFonts w:ascii="Cambria" w:hAnsi="Cambria"/>
          <w:noProof/>
        </w:rPr>
      </w:pPr>
      <w:del w:id="5124" w:author="Ram Shrestha" w:date="2014-02-16T01:12:00Z">
        <w:r w:rsidRPr="00CD6CBE" w:rsidDel="00045B29">
          <w:rPr>
            <w:rFonts w:ascii="Cambria" w:hAnsi="Cambria"/>
            <w:noProof/>
          </w:rPr>
          <w:delText xml:space="preserve">Greenberg, ME, Iafrate, AJ, Skowronski, J (1998) The SH3 domain-binding surface and an acidic motif in HIV-1 Nef regulate trafficking of class I MHC complexes. </w:delText>
        </w:r>
        <w:r w:rsidRPr="00CD6CBE" w:rsidDel="00045B29">
          <w:rPr>
            <w:rFonts w:ascii="Cambria" w:hAnsi="Cambria"/>
            <w:i/>
            <w:noProof/>
          </w:rPr>
          <w:delText>EMBO J</w:delText>
        </w:r>
        <w:r w:rsidRPr="00CD6CBE" w:rsidDel="00045B29">
          <w:rPr>
            <w:rFonts w:ascii="Cambria" w:hAnsi="Cambria"/>
            <w:noProof/>
          </w:rPr>
          <w:delText xml:space="preserve"> </w:delText>
        </w:r>
        <w:r w:rsidRPr="00CD6CBE" w:rsidDel="00045B29">
          <w:rPr>
            <w:rFonts w:ascii="Cambria" w:hAnsi="Cambria"/>
            <w:b/>
            <w:noProof/>
          </w:rPr>
          <w:delText>17</w:delText>
        </w:r>
        <w:r w:rsidRPr="00CD6CBE" w:rsidDel="00045B29">
          <w:rPr>
            <w:rFonts w:ascii="Cambria" w:hAnsi="Cambria"/>
            <w:noProof/>
          </w:rPr>
          <w:delText>: 2777-2789.</w:delText>
        </w:r>
      </w:del>
    </w:p>
    <w:p w:rsidR="00CD6CBE" w:rsidRPr="00CD6CBE" w:rsidDel="00045B29" w:rsidRDefault="00CD6CBE" w:rsidP="00CD6CBE">
      <w:pPr>
        <w:jc w:val="both"/>
        <w:rPr>
          <w:del w:id="5125" w:author="Ram Shrestha" w:date="2014-02-16T01:12:00Z"/>
          <w:rFonts w:ascii="Cambria" w:hAnsi="Cambria"/>
          <w:noProof/>
        </w:rPr>
      </w:pPr>
      <w:del w:id="5126" w:author="Ram Shrestha" w:date="2014-02-16T01:12:00Z">
        <w:r w:rsidRPr="00CD6CBE" w:rsidDel="00045B29">
          <w:rPr>
            <w:rFonts w:ascii="Cambria" w:hAnsi="Cambria"/>
            <w:noProof/>
          </w:rPr>
          <w:delText xml:space="preserve">Gu, Z, Gao, Q, Faust, EA, Wainberg, MA (1995) Possible involvement of cell fusion and viral recombination in generation of human immunodeficiency virus variants that display dual resistance to AZT and 3TC. </w:delText>
        </w:r>
        <w:r w:rsidRPr="00CD6CBE" w:rsidDel="00045B29">
          <w:rPr>
            <w:rFonts w:ascii="Cambria" w:hAnsi="Cambria"/>
            <w:i/>
            <w:noProof/>
          </w:rPr>
          <w:delText>J Gen Virol</w:delText>
        </w:r>
        <w:r w:rsidRPr="00CD6CBE" w:rsidDel="00045B29">
          <w:rPr>
            <w:rFonts w:ascii="Cambria" w:hAnsi="Cambria"/>
            <w:noProof/>
          </w:rPr>
          <w:delText xml:space="preserve"> </w:delText>
        </w:r>
        <w:r w:rsidRPr="00CD6CBE" w:rsidDel="00045B29">
          <w:rPr>
            <w:rFonts w:ascii="Cambria" w:hAnsi="Cambria"/>
            <w:b/>
            <w:noProof/>
          </w:rPr>
          <w:delText>76 ( Pt 10)</w:delText>
        </w:r>
        <w:r w:rsidRPr="00CD6CBE" w:rsidDel="00045B29">
          <w:rPr>
            <w:rFonts w:ascii="Cambria" w:hAnsi="Cambria"/>
            <w:noProof/>
          </w:rPr>
          <w:delText>: 2601-2605.</w:delText>
        </w:r>
      </w:del>
    </w:p>
    <w:p w:rsidR="00CD6CBE" w:rsidRPr="00CD6CBE" w:rsidDel="00045B29" w:rsidRDefault="00CD6CBE" w:rsidP="00CD6CBE">
      <w:pPr>
        <w:jc w:val="both"/>
        <w:rPr>
          <w:del w:id="5127" w:author="Ram Shrestha" w:date="2014-02-16T01:12:00Z"/>
          <w:rFonts w:ascii="Cambria" w:hAnsi="Cambria"/>
          <w:noProof/>
        </w:rPr>
      </w:pPr>
      <w:del w:id="5128" w:author="Ram Shrestha" w:date="2014-02-16T01:12:00Z">
        <w:r w:rsidRPr="00CD6CBE" w:rsidDel="00045B29">
          <w:rPr>
            <w:rFonts w:ascii="Cambria" w:hAnsi="Cambria"/>
            <w:noProof/>
          </w:rPr>
          <w:delTex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delText>
        </w:r>
        <w:r w:rsidRPr="00CD6CBE" w:rsidDel="00045B29">
          <w:rPr>
            <w:rFonts w:ascii="Cambria" w:hAnsi="Cambria"/>
            <w:i/>
            <w:noProof/>
          </w:rPr>
          <w:delText>JAMA</w:delText>
        </w:r>
        <w:r w:rsidRPr="00CD6CBE" w:rsidDel="00045B29">
          <w:rPr>
            <w:rFonts w:ascii="Cambria" w:hAnsi="Cambria"/>
            <w:noProof/>
          </w:rPr>
          <w:delText xml:space="preserve"> </w:delText>
        </w:r>
        <w:r w:rsidRPr="00CD6CBE" w:rsidDel="00045B29">
          <w:rPr>
            <w:rFonts w:ascii="Cambria" w:hAnsi="Cambria"/>
            <w:b/>
            <w:noProof/>
          </w:rPr>
          <w:delText>280</w:delText>
        </w:r>
        <w:r w:rsidRPr="00CD6CBE" w:rsidDel="00045B29">
          <w:rPr>
            <w:rFonts w:ascii="Cambria" w:hAnsi="Cambria"/>
            <w:noProof/>
          </w:rPr>
          <w:delText>: 35-41.</w:delText>
        </w:r>
      </w:del>
    </w:p>
    <w:p w:rsidR="00CD6CBE" w:rsidRPr="00CD6CBE" w:rsidDel="00045B29" w:rsidRDefault="00CD6CBE" w:rsidP="00CD6CBE">
      <w:pPr>
        <w:jc w:val="both"/>
        <w:rPr>
          <w:del w:id="5129" w:author="Ram Shrestha" w:date="2014-02-16T01:12:00Z"/>
          <w:rFonts w:ascii="Cambria" w:hAnsi="Cambria"/>
          <w:noProof/>
        </w:rPr>
      </w:pPr>
      <w:del w:id="5130" w:author="Ram Shrestha" w:date="2014-02-16T01:12:00Z">
        <w:r w:rsidRPr="00CD6CBE" w:rsidDel="00045B29">
          <w:rPr>
            <w:rFonts w:ascii="Cambria" w:hAnsi="Cambria"/>
            <w:noProof/>
          </w:rPr>
          <w:delTex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337</w:delText>
        </w:r>
        <w:r w:rsidRPr="00CD6CBE" w:rsidDel="00045B29">
          <w:rPr>
            <w:rFonts w:ascii="Cambria" w:hAnsi="Cambria"/>
            <w:noProof/>
          </w:rPr>
          <w:delText>: 734-739.</w:delText>
        </w:r>
      </w:del>
    </w:p>
    <w:p w:rsidR="00CD6CBE" w:rsidRPr="00CD6CBE" w:rsidDel="00045B29" w:rsidRDefault="00CD6CBE" w:rsidP="00CD6CBE">
      <w:pPr>
        <w:jc w:val="both"/>
        <w:rPr>
          <w:del w:id="5131" w:author="Ram Shrestha" w:date="2014-02-16T01:12:00Z"/>
          <w:rFonts w:ascii="Cambria" w:hAnsi="Cambria"/>
          <w:noProof/>
        </w:rPr>
      </w:pPr>
      <w:del w:id="5132" w:author="Ram Shrestha" w:date="2014-02-16T01:12:00Z">
        <w:r w:rsidRPr="00CD6CBE" w:rsidDel="00045B29">
          <w:rPr>
            <w:rFonts w:ascii="Cambria" w:hAnsi="Cambria"/>
            <w:noProof/>
          </w:rPr>
          <w:delText xml:space="preserve">Gulick, RM, Mellors, JW, Havlir, D, Eron, JJ, Meibohm, A, Condra, JH, Valentine, FT, McMahon, D, Gonzalez, C, Jonas, L (2000) 3-year suppression of HIV viremia with indinavir, zidovudine, and lamivudine. </w:delText>
        </w:r>
        <w:r w:rsidRPr="00CD6CBE" w:rsidDel="00045B29">
          <w:rPr>
            <w:rFonts w:ascii="Cambria" w:hAnsi="Cambria"/>
            <w:i/>
            <w:noProof/>
          </w:rPr>
          <w:delText>Annals of internal medicine</w:delText>
        </w:r>
        <w:r w:rsidRPr="00CD6CBE" w:rsidDel="00045B29">
          <w:rPr>
            <w:rFonts w:ascii="Cambria" w:hAnsi="Cambria"/>
            <w:noProof/>
          </w:rPr>
          <w:delText xml:space="preserve"> </w:delText>
        </w:r>
        <w:r w:rsidRPr="00CD6CBE" w:rsidDel="00045B29">
          <w:rPr>
            <w:rFonts w:ascii="Cambria" w:hAnsi="Cambria"/>
            <w:b/>
            <w:noProof/>
          </w:rPr>
          <w:delText>133</w:delText>
        </w:r>
        <w:r w:rsidRPr="00CD6CBE" w:rsidDel="00045B29">
          <w:rPr>
            <w:rFonts w:ascii="Cambria" w:hAnsi="Cambria"/>
            <w:noProof/>
          </w:rPr>
          <w:delText>: 35-39.</w:delText>
        </w:r>
      </w:del>
    </w:p>
    <w:p w:rsidR="00CD6CBE" w:rsidRPr="00CD6CBE" w:rsidDel="00045B29" w:rsidRDefault="00CD6CBE" w:rsidP="00CD6CBE">
      <w:pPr>
        <w:jc w:val="both"/>
        <w:rPr>
          <w:del w:id="5133" w:author="Ram Shrestha" w:date="2014-02-16T01:12:00Z"/>
          <w:rFonts w:ascii="Cambria" w:hAnsi="Cambria"/>
          <w:noProof/>
        </w:rPr>
      </w:pPr>
      <w:del w:id="5134" w:author="Ram Shrestha" w:date="2014-02-16T01:12:00Z">
        <w:r w:rsidRPr="00CD6CBE" w:rsidDel="00045B29">
          <w:rPr>
            <w:rFonts w:ascii="Cambria" w:hAnsi="Cambria"/>
            <w:noProof/>
          </w:rPr>
          <w:delText xml:space="preserve">Gürtler, L (2004) [Zoonotic infections stimulation]. </w:delText>
        </w:r>
        <w:r w:rsidRPr="00CD6CBE" w:rsidDel="00045B29">
          <w:rPr>
            <w:rFonts w:ascii="Cambria" w:hAnsi="Cambria"/>
            <w:i/>
            <w:noProof/>
          </w:rPr>
          <w:delText>Bundesgesundheitsblatt, Gesundheitsforschung, Gesundheitsschutz</w:delText>
        </w:r>
        <w:r w:rsidRPr="00CD6CBE" w:rsidDel="00045B29">
          <w:rPr>
            <w:rFonts w:ascii="Cambria" w:hAnsi="Cambria"/>
            <w:noProof/>
          </w:rPr>
          <w:delText xml:space="preserve"> </w:delText>
        </w:r>
        <w:r w:rsidRPr="00CD6CBE" w:rsidDel="00045B29">
          <w:rPr>
            <w:rFonts w:ascii="Cambria" w:hAnsi="Cambria"/>
            <w:b/>
            <w:noProof/>
          </w:rPr>
          <w:delText>47</w:delText>
        </w:r>
        <w:r w:rsidRPr="00CD6CBE" w:rsidDel="00045B29">
          <w:rPr>
            <w:rFonts w:ascii="Cambria" w:hAnsi="Cambria"/>
            <w:noProof/>
          </w:rPr>
          <w:delText>: 609-610.</w:delText>
        </w:r>
      </w:del>
    </w:p>
    <w:p w:rsidR="00CD6CBE" w:rsidRPr="00CD6CBE" w:rsidDel="00045B29" w:rsidRDefault="00CD6CBE" w:rsidP="00CD6CBE">
      <w:pPr>
        <w:jc w:val="both"/>
        <w:rPr>
          <w:del w:id="5135" w:author="Ram Shrestha" w:date="2014-02-16T01:12:00Z"/>
          <w:rFonts w:ascii="Cambria" w:hAnsi="Cambria"/>
          <w:noProof/>
        </w:rPr>
      </w:pPr>
      <w:del w:id="5136" w:author="Ram Shrestha" w:date="2014-02-16T01:12:00Z">
        <w:r w:rsidRPr="00CD6CBE" w:rsidDel="00045B29">
          <w:rPr>
            <w:rFonts w:ascii="Cambria" w:hAnsi="Cambria"/>
            <w:noProof/>
          </w:rPr>
          <w:delText xml:space="preserve">Haase, AT Targeting early infection to prevent HIV-1 mucosal transmission.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464</w:delText>
        </w:r>
        <w:r w:rsidRPr="00CD6CBE" w:rsidDel="00045B29">
          <w:rPr>
            <w:rFonts w:ascii="Cambria" w:hAnsi="Cambria"/>
            <w:noProof/>
          </w:rPr>
          <w:delText>: 217-223.</w:delText>
        </w:r>
      </w:del>
    </w:p>
    <w:p w:rsidR="00CD6CBE" w:rsidRPr="00CD6CBE" w:rsidDel="00045B29" w:rsidRDefault="00CD6CBE" w:rsidP="00CD6CBE">
      <w:pPr>
        <w:jc w:val="both"/>
        <w:rPr>
          <w:del w:id="5137" w:author="Ram Shrestha" w:date="2014-02-16T01:12:00Z"/>
          <w:rFonts w:ascii="Cambria" w:hAnsi="Cambria"/>
          <w:noProof/>
        </w:rPr>
      </w:pPr>
      <w:del w:id="5138" w:author="Ram Shrestha" w:date="2014-02-16T01:12:00Z">
        <w:r w:rsidRPr="00CD6CBE" w:rsidDel="00045B29">
          <w:rPr>
            <w:rFonts w:ascii="Cambria" w:hAnsi="Cambria"/>
            <w:noProof/>
          </w:rPr>
          <w:delText xml:space="preserve">Hahn, BH, Shaw, GM, De, KM, Sharp, PM (2000) AIDS as a zoonosis: scientific and public health implications.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287</w:delText>
        </w:r>
        <w:r w:rsidRPr="00CD6CBE" w:rsidDel="00045B29">
          <w:rPr>
            <w:rFonts w:ascii="Cambria" w:hAnsi="Cambria"/>
            <w:noProof/>
          </w:rPr>
          <w:delText>: 607–614.</w:delText>
        </w:r>
      </w:del>
    </w:p>
    <w:p w:rsidR="00CD6CBE" w:rsidRPr="00CD6CBE" w:rsidDel="00045B29" w:rsidRDefault="00CD6CBE" w:rsidP="00CD6CBE">
      <w:pPr>
        <w:jc w:val="both"/>
        <w:rPr>
          <w:del w:id="5139" w:author="Ram Shrestha" w:date="2014-02-16T01:12:00Z"/>
          <w:rFonts w:ascii="Cambria" w:hAnsi="Cambria"/>
          <w:noProof/>
        </w:rPr>
      </w:pPr>
      <w:del w:id="5140" w:author="Ram Shrestha" w:date="2014-02-16T01:12:00Z">
        <w:r w:rsidRPr="00CD6CBE" w:rsidDel="00045B29">
          <w:rPr>
            <w:rFonts w:ascii="Cambria" w:hAnsi="Cambria"/>
            <w:noProof/>
          </w:rPr>
          <w:delText xml:space="preserve">Hamady, M, Walker, JJ, Harris, JK, Gold, NJ, Knight, R (2008) Error-correcting barcoded primers for pyrosequencing hundreds of samples in multiplex. </w:delText>
        </w:r>
        <w:r w:rsidRPr="00CD6CBE" w:rsidDel="00045B29">
          <w:rPr>
            <w:rFonts w:ascii="Cambria" w:hAnsi="Cambria"/>
            <w:i/>
            <w:noProof/>
          </w:rPr>
          <w:delText>Nat Methods</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235-237.</w:delText>
        </w:r>
      </w:del>
    </w:p>
    <w:p w:rsidR="00CD6CBE" w:rsidRPr="00CD6CBE" w:rsidDel="00045B29" w:rsidRDefault="00CD6CBE" w:rsidP="00CD6CBE">
      <w:pPr>
        <w:jc w:val="both"/>
        <w:rPr>
          <w:del w:id="5141" w:author="Ram Shrestha" w:date="2014-02-16T01:12:00Z"/>
          <w:rFonts w:ascii="Cambria" w:hAnsi="Cambria"/>
          <w:noProof/>
        </w:rPr>
      </w:pPr>
      <w:del w:id="5142" w:author="Ram Shrestha" w:date="2014-02-16T01:12:00Z">
        <w:r w:rsidRPr="00CD6CBE" w:rsidDel="00045B29">
          <w:rPr>
            <w:rFonts w:ascii="Cambria" w:hAnsi="Cambria"/>
            <w:noProof/>
          </w:rPr>
          <w:delTex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delText>
        </w:r>
        <w:r w:rsidRPr="00CD6CBE" w:rsidDel="00045B29">
          <w:rPr>
            <w:rFonts w:ascii="Cambria" w:hAnsi="Cambria"/>
            <w:i/>
            <w:noProof/>
          </w:rPr>
          <w:delText>JAMA</w:delText>
        </w:r>
        <w:r w:rsidRPr="00CD6CBE" w:rsidDel="00045B29">
          <w:rPr>
            <w:rFonts w:ascii="Cambria" w:hAnsi="Cambria"/>
            <w:noProof/>
          </w:rPr>
          <w:delText xml:space="preserve"> </w:delText>
        </w:r>
        <w:r w:rsidRPr="00CD6CBE" w:rsidDel="00045B29">
          <w:rPr>
            <w:rFonts w:ascii="Cambria" w:hAnsi="Cambria"/>
            <w:b/>
            <w:noProof/>
          </w:rPr>
          <w:delText>300</w:delText>
        </w:r>
        <w:r w:rsidRPr="00CD6CBE" w:rsidDel="00045B29">
          <w:rPr>
            <w:rFonts w:ascii="Cambria" w:hAnsi="Cambria"/>
            <w:noProof/>
          </w:rPr>
          <w:delText>: 555-570.</w:delText>
        </w:r>
      </w:del>
    </w:p>
    <w:p w:rsidR="00CD6CBE" w:rsidRPr="00CD6CBE" w:rsidDel="00045B29" w:rsidRDefault="00CD6CBE" w:rsidP="00CD6CBE">
      <w:pPr>
        <w:jc w:val="both"/>
        <w:rPr>
          <w:del w:id="5143" w:author="Ram Shrestha" w:date="2014-02-16T01:12:00Z"/>
          <w:rFonts w:ascii="Cambria" w:hAnsi="Cambria"/>
          <w:noProof/>
        </w:rPr>
      </w:pPr>
      <w:del w:id="5144" w:author="Ram Shrestha" w:date="2014-02-16T01:12:00Z">
        <w:r w:rsidRPr="00CD6CBE" w:rsidDel="00045B29">
          <w:rPr>
            <w:rFonts w:ascii="Cambria" w:hAnsi="Cambria"/>
            <w:noProof/>
          </w:rPr>
          <w:delTex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335</w:delText>
        </w:r>
        <w:r w:rsidRPr="00CD6CBE" w:rsidDel="00045B29">
          <w:rPr>
            <w:rFonts w:ascii="Cambria" w:hAnsi="Cambria"/>
            <w:noProof/>
          </w:rPr>
          <w:delText>: 1081-1090.</w:delText>
        </w:r>
      </w:del>
    </w:p>
    <w:p w:rsidR="00CD6CBE" w:rsidRPr="00CD6CBE" w:rsidDel="00045B29" w:rsidRDefault="00CD6CBE" w:rsidP="00CD6CBE">
      <w:pPr>
        <w:jc w:val="both"/>
        <w:rPr>
          <w:del w:id="5145" w:author="Ram Shrestha" w:date="2014-02-16T01:12:00Z"/>
          <w:rFonts w:ascii="Cambria" w:hAnsi="Cambria"/>
          <w:noProof/>
        </w:rPr>
      </w:pPr>
      <w:del w:id="5146" w:author="Ram Shrestha" w:date="2014-02-16T01:12:00Z">
        <w:r w:rsidRPr="00CD6CBE" w:rsidDel="00045B29">
          <w:rPr>
            <w:rFonts w:ascii="Cambria" w:hAnsi="Cambria"/>
            <w:noProof/>
          </w:rPr>
          <w:delTex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337</w:delText>
        </w:r>
        <w:r w:rsidRPr="00CD6CBE" w:rsidDel="00045B29">
          <w:rPr>
            <w:rFonts w:ascii="Cambria" w:hAnsi="Cambria"/>
            <w:noProof/>
          </w:rPr>
          <w:delText>: 725-733.</w:delText>
        </w:r>
      </w:del>
    </w:p>
    <w:p w:rsidR="00CD6CBE" w:rsidRPr="00CD6CBE" w:rsidDel="00045B29" w:rsidRDefault="00CD6CBE" w:rsidP="00CD6CBE">
      <w:pPr>
        <w:jc w:val="both"/>
        <w:rPr>
          <w:del w:id="5147" w:author="Ram Shrestha" w:date="2014-02-16T01:12:00Z"/>
          <w:rFonts w:ascii="Cambria" w:hAnsi="Cambria"/>
          <w:noProof/>
        </w:rPr>
      </w:pPr>
      <w:del w:id="5148" w:author="Ram Shrestha" w:date="2014-02-16T01:12:00Z">
        <w:r w:rsidRPr="00CD6CBE" w:rsidDel="00045B29">
          <w:rPr>
            <w:rFonts w:ascii="Cambria" w:hAnsi="Cambria"/>
            <w:noProof/>
          </w:rPr>
          <w:delText xml:space="preserve">Hanna, GJ, D'Aquila, RT (2001) Clinical use of genotypic and phenotypic drug resistance testing to monitor antiretroviral chemotherapy. </w:delText>
        </w:r>
        <w:r w:rsidRPr="00CD6CBE" w:rsidDel="00045B29">
          <w:rPr>
            <w:rFonts w:ascii="Cambria" w:hAnsi="Cambria"/>
            <w:i/>
            <w:noProof/>
          </w:rPr>
          <w:delText>Clin Infect Dis</w:delText>
        </w:r>
        <w:r w:rsidRPr="00CD6CBE" w:rsidDel="00045B29">
          <w:rPr>
            <w:rFonts w:ascii="Cambria" w:hAnsi="Cambria"/>
            <w:noProof/>
          </w:rPr>
          <w:delText xml:space="preserve"> </w:delText>
        </w:r>
        <w:r w:rsidRPr="00CD6CBE" w:rsidDel="00045B29">
          <w:rPr>
            <w:rFonts w:ascii="Cambria" w:hAnsi="Cambria"/>
            <w:b/>
            <w:noProof/>
          </w:rPr>
          <w:delText>32</w:delText>
        </w:r>
        <w:r w:rsidRPr="00CD6CBE" w:rsidDel="00045B29">
          <w:rPr>
            <w:rFonts w:ascii="Cambria" w:hAnsi="Cambria"/>
            <w:noProof/>
          </w:rPr>
          <w:delText>: 774-782.</w:delText>
        </w:r>
      </w:del>
    </w:p>
    <w:p w:rsidR="00CD6CBE" w:rsidRPr="00CD6CBE" w:rsidDel="00045B29" w:rsidRDefault="00CD6CBE" w:rsidP="00CD6CBE">
      <w:pPr>
        <w:jc w:val="both"/>
        <w:rPr>
          <w:del w:id="5149" w:author="Ram Shrestha" w:date="2014-02-16T01:12:00Z"/>
          <w:rFonts w:ascii="Cambria" w:hAnsi="Cambria"/>
          <w:noProof/>
        </w:rPr>
      </w:pPr>
      <w:del w:id="5150" w:author="Ram Shrestha" w:date="2014-02-16T01:12:00Z">
        <w:r w:rsidRPr="00CD6CBE" w:rsidDel="00045B29">
          <w:rPr>
            <w:rFonts w:ascii="Cambria" w:hAnsi="Cambria"/>
            <w:noProof/>
          </w:rPr>
          <w:delText xml:space="preserve">Hanna, GJ, Johnson, VA, Kuritzkes, DR, Richman, DD, Brown, AJ, Savara, AV, Hazelwood, JD, D'Aquila, RT (2000) Patterns of resistance mutations selected by treatment of human immunodeficiency virus type 1 infection with zidovudine, didanosine, and nevirapine.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181</w:delText>
        </w:r>
        <w:r w:rsidRPr="00CD6CBE" w:rsidDel="00045B29">
          <w:rPr>
            <w:rFonts w:ascii="Cambria" w:hAnsi="Cambria"/>
            <w:noProof/>
          </w:rPr>
          <w:delText>: 904-911.</w:delText>
        </w:r>
      </w:del>
    </w:p>
    <w:p w:rsidR="00CD6CBE" w:rsidRPr="00CD6CBE" w:rsidDel="00045B29" w:rsidRDefault="00CD6CBE" w:rsidP="00CD6CBE">
      <w:pPr>
        <w:jc w:val="both"/>
        <w:rPr>
          <w:del w:id="5151" w:author="Ram Shrestha" w:date="2014-02-16T01:12:00Z"/>
          <w:rFonts w:ascii="Cambria" w:hAnsi="Cambria"/>
          <w:noProof/>
        </w:rPr>
      </w:pPr>
      <w:del w:id="5152" w:author="Ram Shrestha" w:date="2014-02-16T01:12:00Z">
        <w:r w:rsidRPr="00CD6CBE" w:rsidDel="00045B29">
          <w:rPr>
            <w:rFonts w:ascii="Cambria" w:hAnsi="Cambria"/>
            <w:noProof/>
          </w:rPr>
          <w:delTex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339</w:delText>
        </w:r>
        <w:r w:rsidRPr="00CD6CBE" w:rsidDel="00045B29">
          <w:rPr>
            <w:rFonts w:ascii="Cambria" w:hAnsi="Cambria"/>
            <w:noProof/>
          </w:rPr>
          <w:delText>: 1261-1268.</w:delText>
        </w:r>
      </w:del>
    </w:p>
    <w:p w:rsidR="00CD6CBE" w:rsidRPr="00CD6CBE" w:rsidDel="00045B29" w:rsidRDefault="00CD6CBE" w:rsidP="00CD6CBE">
      <w:pPr>
        <w:jc w:val="both"/>
        <w:rPr>
          <w:del w:id="5153" w:author="Ram Shrestha" w:date="2014-02-16T01:12:00Z"/>
          <w:rFonts w:ascii="Cambria" w:hAnsi="Cambria"/>
          <w:noProof/>
        </w:rPr>
      </w:pPr>
      <w:del w:id="5154" w:author="Ram Shrestha" w:date="2014-02-16T01:12:00Z">
        <w:r w:rsidRPr="00CD6CBE" w:rsidDel="00045B29">
          <w:rPr>
            <w:rFonts w:ascii="Cambria" w:hAnsi="Cambria"/>
            <w:noProof/>
          </w:rPr>
          <w:delTex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delText>
        </w:r>
        <w:r w:rsidRPr="00CD6CBE" w:rsidDel="00045B29">
          <w:rPr>
            <w:rFonts w:ascii="Cambria" w:hAnsi="Cambria"/>
            <w:i/>
            <w:noProof/>
          </w:rPr>
          <w:delText>Proceedings of the National Academy of Sciences of the United States of America</w:delText>
        </w:r>
        <w:r w:rsidRPr="00CD6CBE" w:rsidDel="00045B29">
          <w:rPr>
            <w:rFonts w:ascii="Cambria" w:hAnsi="Cambria"/>
            <w:noProof/>
          </w:rPr>
          <w:delText xml:space="preserve"> </w:delText>
        </w:r>
        <w:r w:rsidRPr="00CD6CBE" w:rsidDel="00045B29">
          <w:rPr>
            <w:rFonts w:ascii="Cambria" w:hAnsi="Cambria"/>
            <w:b/>
            <w:noProof/>
          </w:rPr>
          <w:delText>101</w:delText>
        </w:r>
        <w:r w:rsidRPr="00CD6CBE" w:rsidDel="00045B29">
          <w:rPr>
            <w:rFonts w:ascii="Cambria" w:hAnsi="Cambria"/>
            <w:noProof/>
          </w:rPr>
          <w:delText>: 11233-11238.</w:delText>
        </w:r>
      </w:del>
    </w:p>
    <w:p w:rsidR="00CD6CBE" w:rsidRPr="00CD6CBE" w:rsidDel="00045B29" w:rsidRDefault="00CD6CBE" w:rsidP="00CD6CBE">
      <w:pPr>
        <w:jc w:val="both"/>
        <w:rPr>
          <w:del w:id="5155" w:author="Ram Shrestha" w:date="2014-02-16T01:12:00Z"/>
          <w:rFonts w:ascii="Cambria" w:hAnsi="Cambria"/>
          <w:noProof/>
        </w:rPr>
      </w:pPr>
      <w:del w:id="5156" w:author="Ram Shrestha" w:date="2014-02-16T01:12:00Z">
        <w:r w:rsidRPr="00CD6CBE" w:rsidDel="00045B29">
          <w:rPr>
            <w:rFonts w:ascii="Cambria" w:hAnsi="Cambria"/>
            <w:noProof/>
          </w:rPr>
          <w:delText xml:space="preserve">Hazuda, DJ, Felock, P, Witmer, M, Wolfe, A, Stillmock, K, Grobler, JA, Espeseth, A, Gabryelski, L, Schleif, W, Blau, C, Miller, MD (2000) Inhibitors of Strand Transfer That Prevent Integration and Inhibit HIV-1 Replication in Cells.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287</w:delText>
        </w:r>
        <w:r w:rsidRPr="00CD6CBE" w:rsidDel="00045B29">
          <w:rPr>
            <w:rFonts w:ascii="Cambria" w:hAnsi="Cambria"/>
            <w:noProof/>
          </w:rPr>
          <w:delText>: 646-650.</w:delText>
        </w:r>
      </w:del>
    </w:p>
    <w:p w:rsidR="00CD6CBE" w:rsidRPr="00CD6CBE" w:rsidDel="00045B29" w:rsidRDefault="00CD6CBE" w:rsidP="00CD6CBE">
      <w:pPr>
        <w:jc w:val="both"/>
        <w:rPr>
          <w:del w:id="5157" w:author="Ram Shrestha" w:date="2014-02-16T01:12:00Z"/>
          <w:rFonts w:ascii="Cambria" w:hAnsi="Cambria"/>
          <w:noProof/>
        </w:rPr>
      </w:pPr>
      <w:del w:id="5158" w:author="Ram Shrestha" w:date="2014-02-16T01:12:00Z">
        <w:r w:rsidRPr="00CD6CBE" w:rsidDel="00045B29">
          <w:rPr>
            <w:rFonts w:ascii="Cambria" w:hAnsi="Cambria"/>
            <w:noProof/>
          </w:rPr>
          <w:delText xml:space="preserve">He, J, Choe, S, Walker, R, Marzio, PD, Morgan, DO, Landau, NR (1995) Human immunodeficiency virus type 1 viral protein R (Vpr) arrests cells in the G2 phase of the cell cycle by inhibiting p34cdc2 activity.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69</w:delText>
        </w:r>
        <w:r w:rsidRPr="00CD6CBE" w:rsidDel="00045B29">
          <w:rPr>
            <w:rFonts w:ascii="Cambria" w:hAnsi="Cambria"/>
            <w:noProof/>
          </w:rPr>
          <w:delText>: 6705-6711.</w:delText>
        </w:r>
      </w:del>
    </w:p>
    <w:p w:rsidR="00CD6CBE" w:rsidRPr="00CD6CBE" w:rsidDel="00045B29" w:rsidRDefault="00CD6CBE" w:rsidP="00CD6CBE">
      <w:pPr>
        <w:jc w:val="both"/>
        <w:rPr>
          <w:del w:id="5159" w:author="Ram Shrestha" w:date="2014-02-16T01:12:00Z"/>
          <w:rFonts w:ascii="Cambria" w:hAnsi="Cambria"/>
          <w:noProof/>
        </w:rPr>
      </w:pPr>
      <w:del w:id="5160" w:author="Ram Shrestha" w:date="2014-02-16T01:12:00Z">
        <w:r w:rsidRPr="00CD6CBE" w:rsidDel="00045B29">
          <w:rPr>
            <w:rFonts w:ascii="Cambria" w:hAnsi="Cambria"/>
            <w:noProof/>
          </w:rPr>
          <w:delText xml:space="preserve">He, N, Zhou, Q New insights into the control of HIV-1 transcription: when Tat meets the 7SK snRNP and super elongation complex (SEC). </w:delText>
        </w:r>
        <w:r w:rsidRPr="00CD6CBE" w:rsidDel="00045B29">
          <w:rPr>
            <w:rFonts w:ascii="Cambria" w:hAnsi="Cambria"/>
            <w:i/>
            <w:noProof/>
          </w:rPr>
          <w:delText>J Neuroimmune Pharmacol</w:delText>
        </w:r>
        <w:r w:rsidRPr="00CD6CBE" w:rsidDel="00045B29">
          <w:rPr>
            <w:rFonts w:ascii="Cambria" w:hAnsi="Cambria"/>
            <w:noProof/>
          </w:rPr>
          <w:delText xml:space="preserve"> </w:delText>
        </w:r>
        <w:r w:rsidRPr="00CD6CBE" w:rsidDel="00045B29">
          <w:rPr>
            <w:rFonts w:ascii="Cambria" w:hAnsi="Cambria"/>
            <w:b/>
            <w:noProof/>
          </w:rPr>
          <w:delText>6</w:delText>
        </w:r>
        <w:r w:rsidRPr="00CD6CBE" w:rsidDel="00045B29">
          <w:rPr>
            <w:rFonts w:ascii="Cambria" w:hAnsi="Cambria"/>
            <w:noProof/>
          </w:rPr>
          <w:delText>: 260-268.</w:delText>
        </w:r>
      </w:del>
    </w:p>
    <w:p w:rsidR="00CD6CBE" w:rsidRPr="00CD6CBE" w:rsidDel="00045B29" w:rsidRDefault="00CD6CBE" w:rsidP="00CD6CBE">
      <w:pPr>
        <w:jc w:val="both"/>
        <w:rPr>
          <w:del w:id="5161" w:author="Ram Shrestha" w:date="2014-02-16T01:12:00Z"/>
          <w:rFonts w:ascii="Cambria" w:hAnsi="Cambria"/>
          <w:noProof/>
        </w:rPr>
      </w:pPr>
      <w:del w:id="5162" w:author="Ram Shrestha" w:date="2014-02-16T01:12:00Z">
        <w:r w:rsidRPr="00CD6CBE" w:rsidDel="00045B29">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e11345.</w:delText>
        </w:r>
      </w:del>
    </w:p>
    <w:p w:rsidR="00CD6CBE" w:rsidRPr="00CD6CBE" w:rsidDel="00045B29" w:rsidRDefault="00CD6CBE" w:rsidP="00CD6CBE">
      <w:pPr>
        <w:jc w:val="both"/>
        <w:rPr>
          <w:del w:id="5163" w:author="Ram Shrestha" w:date="2014-02-16T01:12:00Z"/>
          <w:rFonts w:ascii="Cambria" w:hAnsi="Cambria"/>
          <w:noProof/>
        </w:rPr>
      </w:pPr>
      <w:del w:id="5164" w:author="Ram Shrestha" w:date="2014-02-16T01:12:00Z">
        <w:r w:rsidRPr="00CD6CBE" w:rsidDel="00045B29">
          <w:rPr>
            <w:rFonts w:ascii="Cambria" w:hAnsi="Cambria"/>
            <w:noProof/>
          </w:rPr>
          <w:delText xml:space="preserve">Hemelaar, J, Gouws, E, Ghys, PD, Osmanov, S (2006) Global and regional distribution of HIV-1 genetic subtypes and recombinants in 2004.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20</w:delText>
        </w:r>
        <w:r w:rsidRPr="00CD6CBE" w:rsidDel="00045B29">
          <w:rPr>
            <w:rFonts w:ascii="Cambria" w:hAnsi="Cambria"/>
            <w:noProof/>
          </w:rPr>
          <w:delText>: W13-W23.</w:delText>
        </w:r>
      </w:del>
    </w:p>
    <w:p w:rsidR="00CD6CBE" w:rsidRPr="00CD6CBE" w:rsidDel="00045B29" w:rsidRDefault="00CD6CBE" w:rsidP="00CD6CBE">
      <w:pPr>
        <w:jc w:val="both"/>
        <w:rPr>
          <w:del w:id="5165" w:author="Ram Shrestha" w:date="2014-02-16T01:12:00Z"/>
          <w:rFonts w:ascii="Cambria" w:hAnsi="Cambria"/>
          <w:noProof/>
        </w:rPr>
      </w:pPr>
      <w:del w:id="5166" w:author="Ram Shrestha" w:date="2014-02-16T01:12:00Z">
        <w:r w:rsidRPr="00CD6CBE" w:rsidDel="00045B29">
          <w:rPr>
            <w:rFonts w:ascii="Cambria" w:hAnsi="Cambria"/>
            <w:noProof/>
          </w:rPr>
          <w:delText xml:space="preserve">Henderson, BR, Percipalle, P (1997) Interactions between HIV Rev and nuclear import and export factors: the Rev nuclear localisation signal mediates specific binding to human importin-beta. </w:delText>
        </w:r>
        <w:r w:rsidRPr="00CD6CBE" w:rsidDel="00045B29">
          <w:rPr>
            <w:rFonts w:ascii="Cambria" w:hAnsi="Cambria"/>
            <w:i/>
            <w:noProof/>
          </w:rPr>
          <w:delText>J Mol Biol</w:delText>
        </w:r>
        <w:r w:rsidRPr="00CD6CBE" w:rsidDel="00045B29">
          <w:rPr>
            <w:rFonts w:ascii="Cambria" w:hAnsi="Cambria"/>
            <w:noProof/>
          </w:rPr>
          <w:delText xml:space="preserve"> </w:delText>
        </w:r>
        <w:r w:rsidRPr="00CD6CBE" w:rsidDel="00045B29">
          <w:rPr>
            <w:rFonts w:ascii="Cambria" w:hAnsi="Cambria"/>
            <w:b/>
            <w:noProof/>
          </w:rPr>
          <w:delText>274</w:delText>
        </w:r>
        <w:r w:rsidRPr="00CD6CBE" w:rsidDel="00045B29">
          <w:rPr>
            <w:rFonts w:ascii="Cambria" w:hAnsi="Cambria"/>
            <w:noProof/>
          </w:rPr>
          <w:delText>: 693-707.</w:delText>
        </w:r>
      </w:del>
    </w:p>
    <w:p w:rsidR="00CD6CBE" w:rsidRPr="00CD6CBE" w:rsidDel="00045B29" w:rsidRDefault="00CD6CBE" w:rsidP="00CD6CBE">
      <w:pPr>
        <w:jc w:val="both"/>
        <w:rPr>
          <w:del w:id="5167" w:author="Ram Shrestha" w:date="2014-02-16T01:12:00Z"/>
          <w:rFonts w:ascii="Cambria" w:hAnsi="Cambria"/>
          <w:noProof/>
        </w:rPr>
      </w:pPr>
      <w:del w:id="5168" w:author="Ram Shrestha" w:date="2014-02-16T01:12:00Z">
        <w:r w:rsidRPr="00CD6CBE" w:rsidDel="00045B29">
          <w:rPr>
            <w:rFonts w:ascii="Cambria" w:hAnsi="Cambria"/>
            <w:noProof/>
          </w:rPr>
          <w:delTex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delText>
        </w:r>
        <w:r w:rsidRPr="00CD6CBE" w:rsidDel="00045B29">
          <w:rPr>
            <w:rFonts w:ascii="Cambria" w:hAnsi="Cambria"/>
            <w:i/>
            <w:noProof/>
          </w:rPr>
          <w:delText>Antimicrob Agents Chemother</w:delText>
        </w:r>
        <w:r w:rsidRPr="00CD6CBE" w:rsidDel="00045B29">
          <w:rPr>
            <w:rFonts w:ascii="Cambria" w:hAnsi="Cambria"/>
            <w:noProof/>
          </w:rPr>
          <w:delText xml:space="preserve"> </w:delText>
        </w:r>
        <w:r w:rsidRPr="00CD6CBE" w:rsidDel="00045B29">
          <w:rPr>
            <w:rFonts w:ascii="Cambria" w:hAnsi="Cambria"/>
            <w:b/>
            <w:noProof/>
          </w:rPr>
          <w:delText>42</w:delText>
        </w:r>
        <w:r w:rsidRPr="00CD6CBE" w:rsidDel="00045B29">
          <w:rPr>
            <w:rFonts w:ascii="Cambria" w:hAnsi="Cambria"/>
            <w:noProof/>
          </w:rPr>
          <w:delText>: 269-276.</w:delText>
        </w:r>
      </w:del>
    </w:p>
    <w:p w:rsidR="00CD6CBE" w:rsidRPr="00CD6CBE" w:rsidDel="00045B29" w:rsidRDefault="00CD6CBE" w:rsidP="00CD6CBE">
      <w:pPr>
        <w:jc w:val="both"/>
        <w:rPr>
          <w:del w:id="5169" w:author="Ram Shrestha" w:date="2014-02-16T01:12:00Z"/>
          <w:rFonts w:ascii="Cambria" w:hAnsi="Cambria"/>
          <w:noProof/>
        </w:rPr>
      </w:pPr>
      <w:del w:id="5170" w:author="Ram Shrestha" w:date="2014-02-16T01:12:00Z">
        <w:r w:rsidRPr="00CD6CBE" w:rsidDel="00045B29">
          <w:rPr>
            <w:rFonts w:ascii="Cambria" w:hAnsi="Cambria"/>
            <w:noProof/>
          </w:rPr>
          <w:delTex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delText>
        </w:r>
        <w:r w:rsidRPr="00CD6CBE" w:rsidDel="00045B29">
          <w:rPr>
            <w:rFonts w:ascii="Cambria" w:hAnsi="Cambria"/>
            <w:i/>
            <w:noProof/>
          </w:rPr>
          <w:delText>ACS Chem Biol</w:delText>
        </w:r>
        <w:r w:rsidRPr="00CD6CBE" w:rsidDel="00045B29">
          <w:rPr>
            <w:rFonts w:ascii="Cambria" w:hAnsi="Cambria"/>
            <w:noProof/>
          </w:rPr>
          <w:delText xml:space="preserve"> </w:delText>
        </w:r>
        <w:r w:rsidRPr="00CD6CBE" w:rsidDel="00045B29">
          <w:rPr>
            <w:rFonts w:ascii="Cambria" w:hAnsi="Cambria"/>
            <w:b/>
            <w:noProof/>
          </w:rPr>
          <w:delText>1</w:delText>
        </w:r>
        <w:r w:rsidRPr="00CD6CBE" w:rsidDel="00045B29">
          <w:rPr>
            <w:rFonts w:ascii="Cambria" w:hAnsi="Cambria"/>
            <w:noProof/>
          </w:rPr>
          <w:delText>: 702-712.</w:delText>
        </w:r>
      </w:del>
    </w:p>
    <w:p w:rsidR="00CD6CBE" w:rsidRPr="00CD6CBE" w:rsidDel="00045B29" w:rsidRDefault="00CD6CBE" w:rsidP="00CD6CBE">
      <w:pPr>
        <w:jc w:val="both"/>
        <w:rPr>
          <w:del w:id="5171" w:author="Ram Shrestha" w:date="2014-02-16T01:12:00Z"/>
          <w:rFonts w:ascii="Cambria" w:hAnsi="Cambria"/>
          <w:noProof/>
        </w:rPr>
      </w:pPr>
      <w:del w:id="5172" w:author="Ram Shrestha" w:date="2014-02-16T01:12:00Z">
        <w:r w:rsidRPr="00CD6CBE" w:rsidDel="00045B29">
          <w:rPr>
            <w:rFonts w:ascii="Cambria" w:hAnsi="Cambria"/>
            <w:noProof/>
          </w:rPr>
          <w:delText xml:space="preserve">Hirsch MS, B-VF (2000) Antiretroviral drug resistance testing in adult hiv-1 infection: Recommendations of an international aids society–usa panel. </w:delText>
        </w:r>
        <w:r w:rsidRPr="00CD6CBE" w:rsidDel="00045B29">
          <w:rPr>
            <w:rFonts w:ascii="Cambria" w:hAnsi="Cambria"/>
            <w:i/>
            <w:noProof/>
          </w:rPr>
          <w:delText>JAMA</w:delText>
        </w:r>
        <w:r w:rsidRPr="00CD6CBE" w:rsidDel="00045B29">
          <w:rPr>
            <w:rFonts w:ascii="Cambria" w:hAnsi="Cambria"/>
            <w:noProof/>
          </w:rPr>
          <w:delText xml:space="preserve"> </w:delText>
        </w:r>
        <w:r w:rsidRPr="00CD6CBE" w:rsidDel="00045B29">
          <w:rPr>
            <w:rFonts w:ascii="Cambria" w:hAnsi="Cambria"/>
            <w:b/>
            <w:noProof/>
          </w:rPr>
          <w:delText>283</w:delText>
        </w:r>
        <w:r w:rsidRPr="00CD6CBE" w:rsidDel="00045B29">
          <w:rPr>
            <w:rFonts w:ascii="Cambria" w:hAnsi="Cambria"/>
            <w:noProof/>
          </w:rPr>
          <w:delText>: 2417-2426.</w:delText>
        </w:r>
      </w:del>
    </w:p>
    <w:p w:rsidR="00CD6CBE" w:rsidRPr="00CD6CBE" w:rsidDel="00045B29" w:rsidRDefault="00CD6CBE" w:rsidP="00CD6CBE">
      <w:pPr>
        <w:jc w:val="both"/>
        <w:rPr>
          <w:del w:id="5173" w:author="Ram Shrestha" w:date="2014-02-16T01:12:00Z"/>
          <w:rFonts w:ascii="Cambria" w:hAnsi="Cambria"/>
          <w:noProof/>
        </w:rPr>
      </w:pPr>
      <w:del w:id="5174" w:author="Ram Shrestha" w:date="2014-02-16T01:12:00Z">
        <w:r w:rsidRPr="00CD6CBE" w:rsidDel="00045B29">
          <w:rPr>
            <w:rFonts w:ascii="Cambria" w:hAnsi="Cambria"/>
            <w:noProof/>
          </w:rPr>
          <w:delText>Hirsch, VM, Olmsted, RA, Murphey-Corb, M, Purcell, RH, Johnson, PR (1989) An African primate lentivirus (SIVsmclosely related to HIV-2.</w:delText>
        </w:r>
      </w:del>
    </w:p>
    <w:p w:rsidR="00CD6CBE" w:rsidRPr="00CD6CBE" w:rsidDel="00045B29" w:rsidRDefault="00CD6CBE" w:rsidP="00CD6CBE">
      <w:pPr>
        <w:jc w:val="both"/>
        <w:rPr>
          <w:del w:id="5175" w:author="Ram Shrestha" w:date="2014-02-16T01:12:00Z"/>
          <w:rFonts w:ascii="Cambria" w:hAnsi="Cambria"/>
          <w:noProof/>
        </w:rPr>
      </w:pPr>
      <w:del w:id="5176" w:author="Ram Shrestha" w:date="2014-02-16T01:12:00Z">
        <w:r w:rsidRPr="00CD6CBE" w:rsidDel="00045B29">
          <w:rPr>
            <w:rFonts w:ascii="Cambria" w:hAnsi="Cambria"/>
            <w:noProof/>
          </w:rPr>
          <w:delText xml:space="preserve">Ho, DD, Neumann, AU, Perelson, AS, Chen, W, Leonard, JM, Markowitz, M (1995a) Rapid turnover of plasma virions and CD4 lymphocytes in HIV-1 infection.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373</w:delText>
        </w:r>
        <w:r w:rsidRPr="00CD6CBE" w:rsidDel="00045B29">
          <w:rPr>
            <w:rFonts w:ascii="Cambria" w:hAnsi="Cambria"/>
            <w:noProof/>
          </w:rPr>
          <w:delText>: 123-126.</w:delText>
        </w:r>
      </w:del>
    </w:p>
    <w:p w:rsidR="00CD6CBE" w:rsidRPr="00CD6CBE" w:rsidDel="00045B29" w:rsidRDefault="00CD6CBE" w:rsidP="00CD6CBE">
      <w:pPr>
        <w:jc w:val="both"/>
        <w:rPr>
          <w:del w:id="5177" w:author="Ram Shrestha" w:date="2014-02-16T01:12:00Z"/>
          <w:rFonts w:ascii="Cambria" w:hAnsi="Cambria"/>
          <w:noProof/>
        </w:rPr>
      </w:pPr>
      <w:del w:id="5178" w:author="Ram Shrestha" w:date="2014-02-16T01:12:00Z">
        <w:r w:rsidRPr="00CD6CBE" w:rsidDel="00045B29">
          <w:rPr>
            <w:rFonts w:ascii="Cambria" w:hAnsi="Cambria"/>
            <w:noProof/>
          </w:rPr>
          <w:delText xml:space="preserve">Ho, DD, Neumann, AU, Perelson, AS, Chen, W, Leonard, JM, Markowitz, M (1995b) Rapid turnover of plasma virions and CD4 lymphocytes in HIV-1 infection.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373</w:delText>
        </w:r>
        <w:r w:rsidRPr="00CD6CBE" w:rsidDel="00045B29">
          <w:rPr>
            <w:rFonts w:ascii="Cambria" w:hAnsi="Cambria"/>
            <w:noProof/>
          </w:rPr>
          <w:delText>: 123–126.</w:delText>
        </w:r>
      </w:del>
    </w:p>
    <w:p w:rsidR="00CD6CBE" w:rsidRPr="00CD6CBE" w:rsidDel="00045B29" w:rsidRDefault="00CD6CBE" w:rsidP="00CD6CBE">
      <w:pPr>
        <w:jc w:val="both"/>
        <w:rPr>
          <w:del w:id="5179" w:author="Ram Shrestha" w:date="2014-02-16T01:12:00Z"/>
          <w:rFonts w:ascii="Cambria" w:hAnsi="Cambria"/>
          <w:noProof/>
        </w:rPr>
      </w:pPr>
      <w:del w:id="5180" w:author="Ram Shrestha" w:date="2014-02-16T01:12:00Z">
        <w:r w:rsidRPr="00CD6CBE" w:rsidDel="00045B29">
          <w:rPr>
            <w:rFonts w:ascii="Cambria" w:hAnsi="Cambria"/>
            <w:noProof/>
          </w:rPr>
          <w:delText xml:space="preserve">Hoffmann, C, Minkah, N, Leipzig, J, Wang, G, Arens, MQ, Tebas, P, Bushman, FD (2007) DNA bar coding and pyrosequencing to identify rare HIV drug resistance mutations. </w:delText>
        </w:r>
        <w:r w:rsidRPr="00CD6CBE" w:rsidDel="00045B29">
          <w:rPr>
            <w:rFonts w:ascii="Cambria" w:hAnsi="Cambria"/>
            <w:i/>
            <w:noProof/>
          </w:rPr>
          <w:delText>Nucleic Acids Res</w:delText>
        </w:r>
        <w:r w:rsidRPr="00CD6CBE" w:rsidDel="00045B29">
          <w:rPr>
            <w:rFonts w:ascii="Cambria" w:hAnsi="Cambria"/>
            <w:noProof/>
          </w:rPr>
          <w:delText xml:space="preserve"> </w:delText>
        </w:r>
        <w:r w:rsidRPr="00CD6CBE" w:rsidDel="00045B29">
          <w:rPr>
            <w:rFonts w:ascii="Cambria" w:hAnsi="Cambria"/>
            <w:b/>
            <w:noProof/>
          </w:rPr>
          <w:delText>35</w:delText>
        </w:r>
        <w:r w:rsidRPr="00CD6CBE" w:rsidDel="00045B29">
          <w:rPr>
            <w:rFonts w:ascii="Cambria" w:hAnsi="Cambria"/>
            <w:noProof/>
          </w:rPr>
          <w:delText>: e91.</w:delText>
        </w:r>
      </w:del>
    </w:p>
    <w:p w:rsidR="00CD6CBE" w:rsidRPr="00CD6CBE" w:rsidDel="00045B29" w:rsidRDefault="00CD6CBE" w:rsidP="00CD6CBE">
      <w:pPr>
        <w:jc w:val="both"/>
        <w:rPr>
          <w:del w:id="5181" w:author="Ram Shrestha" w:date="2014-02-16T01:12:00Z"/>
          <w:rFonts w:ascii="Cambria" w:hAnsi="Cambria"/>
          <w:noProof/>
        </w:rPr>
      </w:pPr>
      <w:del w:id="5182" w:author="Ram Shrestha" w:date="2014-02-16T01:12:00Z">
        <w:r w:rsidRPr="00CD6CBE" w:rsidDel="00045B29">
          <w:rPr>
            <w:rFonts w:ascii="Cambria" w:hAnsi="Cambria"/>
            <w:noProof/>
          </w:rPr>
          <w:delText xml:space="preserve">Huang, C-c, Lam, SN, Acharya, P, Tang, M, Xiang, S-H, Hussan, SS-u, Stanfield, RL, Robinson, J, Sodroski, J, Wilson, IA, Wyatt, R, Bewley, CA, Kwong, PD (2007) Structures of the CCR5 N Terminus and of a Tyrosine-Sulfated Antibody with HIV-1 gp120 and CD4.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317</w:delText>
        </w:r>
        <w:r w:rsidRPr="00CD6CBE" w:rsidDel="00045B29">
          <w:rPr>
            <w:rFonts w:ascii="Cambria" w:hAnsi="Cambria"/>
            <w:noProof/>
          </w:rPr>
          <w:delText>: 1930-1934.</w:delText>
        </w:r>
      </w:del>
    </w:p>
    <w:p w:rsidR="00CD6CBE" w:rsidRPr="00CD6CBE" w:rsidDel="00045B29" w:rsidRDefault="00CD6CBE" w:rsidP="00CD6CBE">
      <w:pPr>
        <w:jc w:val="both"/>
        <w:rPr>
          <w:del w:id="5183" w:author="Ram Shrestha" w:date="2014-02-16T01:12:00Z"/>
          <w:rFonts w:ascii="Cambria" w:hAnsi="Cambria"/>
          <w:noProof/>
        </w:rPr>
      </w:pPr>
      <w:del w:id="5184" w:author="Ram Shrestha" w:date="2014-02-16T01:12:00Z">
        <w:r w:rsidRPr="00CD6CBE" w:rsidDel="00045B29">
          <w:rPr>
            <w:rFonts w:ascii="Cambria" w:hAnsi="Cambria"/>
            <w:noProof/>
          </w:rPr>
          <w:delText>Huet, T, Cheynier, R, Meyerhans, A, Roelants, G, Wain-Hobson, S (1990) Genetic organization of a chimpanzee lentivirus related to HIV-1.</w:delText>
        </w:r>
      </w:del>
    </w:p>
    <w:p w:rsidR="00CD6CBE" w:rsidRPr="00CD6CBE" w:rsidDel="00045B29" w:rsidRDefault="00CD6CBE" w:rsidP="00CD6CBE">
      <w:pPr>
        <w:jc w:val="both"/>
        <w:rPr>
          <w:del w:id="5185" w:author="Ram Shrestha" w:date="2014-02-16T01:12:00Z"/>
          <w:rFonts w:ascii="Cambria" w:hAnsi="Cambria"/>
          <w:noProof/>
        </w:rPr>
      </w:pPr>
      <w:del w:id="5186" w:author="Ram Shrestha" w:date="2014-02-16T01:12:00Z">
        <w:r w:rsidRPr="00CD6CBE" w:rsidDel="00045B29">
          <w:rPr>
            <w:rFonts w:ascii="Cambria" w:hAnsi="Cambria"/>
            <w:noProof/>
          </w:rPr>
          <w:delText xml:space="preserve">Hughes, JP, Totten, P (2003) Estimating the accuracy of polymerase chain reaction-based tests using endpoint dilution. </w:delText>
        </w:r>
        <w:r w:rsidRPr="00CD6CBE" w:rsidDel="00045B29">
          <w:rPr>
            <w:rFonts w:ascii="Cambria" w:hAnsi="Cambria"/>
            <w:i/>
            <w:noProof/>
          </w:rPr>
          <w:delText>Biometrics</w:delText>
        </w:r>
        <w:r w:rsidRPr="00CD6CBE" w:rsidDel="00045B29">
          <w:rPr>
            <w:rFonts w:ascii="Cambria" w:hAnsi="Cambria"/>
            <w:noProof/>
          </w:rPr>
          <w:delText xml:space="preserve"> </w:delText>
        </w:r>
        <w:r w:rsidRPr="00CD6CBE" w:rsidDel="00045B29">
          <w:rPr>
            <w:rFonts w:ascii="Cambria" w:hAnsi="Cambria"/>
            <w:b/>
            <w:noProof/>
          </w:rPr>
          <w:delText>59</w:delText>
        </w:r>
        <w:r w:rsidRPr="00CD6CBE" w:rsidDel="00045B29">
          <w:rPr>
            <w:rFonts w:ascii="Cambria" w:hAnsi="Cambria"/>
            <w:noProof/>
          </w:rPr>
          <w:delText>: 505-511.</w:delText>
        </w:r>
      </w:del>
    </w:p>
    <w:p w:rsidR="00CD6CBE" w:rsidRPr="00CD6CBE" w:rsidDel="00045B29" w:rsidRDefault="00CD6CBE" w:rsidP="00CD6CBE">
      <w:pPr>
        <w:jc w:val="both"/>
        <w:rPr>
          <w:del w:id="5187" w:author="Ram Shrestha" w:date="2014-02-16T01:12:00Z"/>
          <w:rFonts w:ascii="Cambria" w:hAnsi="Cambria"/>
          <w:noProof/>
        </w:rPr>
      </w:pPr>
      <w:del w:id="5188" w:author="Ram Shrestha" w:date="2014-02-16T01:12:00Z">
        <w:r w:rsidRPr="00CD6CBE" w:rsidDel="00045B29">
          <w:rPr>
            <w:rFonts w:ascii="Cambria" w:hAnsi="Cambria"/>
            <w:noProof/>
          </w:rPr>
          <w:delText xml:space="preserve">Hulme, AE, Perez, O, Hope, TJ (2011) Complementary assays reveal a relationship between HIV-1 uncoating and reverse transcription.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108</w:delText>
        </w:r>
        <w:r w:rsidRPr="00CD6CBE" w:rsidDel="00045B29">
          <w:rPr>
            <w:rFonts w:ascii="Cambria" w:hAnsi="Cambria"/>
            <w:noProof/>
          </w:rPr>
          <w:delText>: 9975-9980.</w:delText>
        </w:r>
      </w:del>
    </w:p>
    <w:p w:rsidR="00CD6CBE" w:rsidRPr="00CD6CBE" w:rsidDel="00045B29" w:rsidRDefault="00CD6CBE" w:rsidP="00CD6CBE">
      <w:pPr>
        <w:jc w:val="both"/>
        <w:rPr>
          <w:del w:id="5189" w:author="Ram Shrestha" w:date="2014-02-16T01:12:00Z"/>
          <w:rFonts w:ascii="Cambria" w:hAnsi="Cambria"/>
          <w:noProof/>
        </w:rPr>
      </w:pPr>
      <w:del w:id="5190" w:author="Ram Shrestha" w:date="2014-02-16T01:12:00Z">
        <w:r w:rsidRPr="00CD6CBE" w:rsidDel="00045B29">
          <w:rPr>
            <w:rFonts w:ascii="Cambria" w:hAnsi="Cambria"/>
            <w:noProof/>
          </w:rPr>
          <w:delText xml:space="preserve">Huse, SM, Huber, JA, Morrison, HG, Sogin, ML, Welch, DM (2007) Accuracy and quality of massively parallel DNA pyrosequencing. </w:delText>
        </w:r>
        <w:r w:rsidRPr="00CD6CBE" w:rsidDel="00045B29">
          <w:rPr>
            <w:rFonts w:ascii="Cambria" w:hAnsi="Cambria"/>
            <w:i/>
            <w:noProof/>
          </w:rPr>
          <w:delText>Genome biol</w:delText>
        </w:r>
        <w:r w:rsidRPr="00CD6CBE" w:rsidDel="00045B29">
          <w:rPr>
            <w:rFonts w:ascii="Cambria" w:hAnsi="Cambria"/>
            <w:noProof/>
          </w:rPr>
          <w:delText xml:space="preserve"> </w:delText>
        </w:r>
        <w:r w:rsidRPr="00CD6CBE" w:rsidDel="00045B29">
          <w:rPr>
            <w:rFonts w:ascii="Cambria" w:hAnsi="Cambria"/>
            <w:b/>
            <w:noProof/>
          </w:rPr>
          <w:delText>8</w:delText>
        </w:r>
        <w:r w:rsidRPr="00CD6CBE" w:rsidDel="00045B29">
          <w:rPr>
            <w:rFonts w:ascii="Cambria" w:hAnsi="Cambria"/>
            <w:noProof/>
          </w:rPr>
          <w:delText>: R143.</w:delText>
        </w:r>
      </w:del>
    </w:p>
    <w:p w:rsidR="00CD6CBE" w:rsidRPr="00CD6CBE" w:rsidDel="00045B29" w:rsidRDefault="00CD6CBE" w:rsidP="00CD6CBE">
      <w:pPr>
        <w:jc w:val="both"/>
        <w:rPr>
          <w:del w:id="5191" w:author="Ram Shrestha" w:date="2014-02-16T01:12:00Z"/>
          <w:rFonts w:ascii="Cambria" w:hAnsi="Cambria"/>
          <w:noProof/>
        </w:rPr>
      </w:pPr>
      <w:del w:id="5192" w:author="Ram Shrestha" w:date="2014-02-16T01:12:00Z">
        <w:r w:rsidRPr="00CD6CBE" w:rsidDel="00045B29">
          <w:rPr>
            <w:rFonts w:ascii="Cambria" w:hAnsi="Cambria"/>
            <w:noProof/>
          </w:rPr>
          <w:delText xml:space="preserve">Hussain, A, Wesley, C, Khalid, M, Chaudhry, A, Jameel, S (2008) Human immunodeficiency virus type 1 Vpu protein interacts with CD74 and modulates major histocompatibility complex class II presentation.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82</w:delText>
        </w:r>
        <w:r w:rsidRPr="00CD6CBE" w:rsidDel="00045B29">
          <w:rPr>
            <w:rFonts w:ascii="Cambria" w:hAnsi="Cambria"/>
            <w:noProof/>
          </w:rPr>
          <w:delText>: 893–902.</w:delText>
        </w:r>
      </w:del>
    </w:p>
    <w:p w:rsidR="00CD6CBE" w:rsidRPr="00CD6CBE" w:rsidDel="00045B29" w:rsidRDefault="00CD6CBE" w:rsidP="00CD6CBE">
      <w:pPr>
        <w:jc w:val="both"/>
        <w:rPr>
          <w:del w:id="5193" w:author="Ram Shrestha" w:date="2014-02-16T01:12:00Z"/>
          <w:rFonts w:ascii="Cambria" w:hAnsi="Cambria"/>
          <w:noProof/>
        </w:rPr>
      </w:pPr>
      <w:del w:id="5194" w:author="Ram Shrestha" w:date="2014-02-16T01:12:00Z">
        <w:r w:rsidRPr="00CD6CBE" w:rsidDel="00045B29">
          <w:rPr>
            <w:rFonts w:ascii="Cambria" w:hAnsi="Cambria" w:hint="eastAsia"/>
            <w:noProof/>
          </w:rPr>
          <w:delText>Ilina, T, Parniak, MA (2008) Inhibitors of HIV</w:delText>
        </w:r>
        <w:r w:rsidRPr="00CD6CBE" w:rsidDel="00045B29">
          <w:rPr>
            <w:rFonts w:ascii="Cambria" w:hAnsi="Cambria" w:hint="eastAsia"/>
            <w:noProof/>
          </w:rPr>
          <w:delText>‐</w:delText>
        </w:r>
        <w:r w:rsidRPr="00CD6CBE" w:rsidDel="00045B29">
          <w:rPr>
            <w:rFonts w:ascii="Cambria" w:hAnsi="Cambria" w:hint="eastAsia"/>
            <w:noProof/>
          </w:rPr>
          <w:delText>1 Reverse Transcriptase. In: Advances in Pharmacology, Academic Press, pp. 121-167.</w:delText>
        </w:r>
      </w:del>
    </w:p>
    <w:p w:rsidR="00CD6CBE" w:rsidRPr="00CD6CBE" w:rsidDel="00045B29" w:rsidRDefault="00CD6CBE" w:rsidP="00CD6CBE">
      <w:pPr>
        <w:jc w:val="both"/>
        <w:rPr>
          <w:del w:id="5195" w:author="Ram Shrestha" w:date="2014-02-16T01:12:00Z"/>
          <w:rFonts w:ascii="Cambria" w:hAnsi="Cambria"/>
          <w:noProof/>
        </w:rPr>
      </w:pPr>
      <w:del w:id="5196" w:author="Ram Shrestha" w:date="2014-02-16T01:12:00Z">
        <w:r w:rsidRPr="00CD6CBE" w:rsidDel="00045B29">
          <w:rPr>
            <w:rFonts w:ascii="Cambria" w:hAnsi="Cambria"/>
            <w:noProof/>
          </w:rPr>
          <w:delText xml:space="preserve">Jabara, CB, Jones, CD, Roach, J, Anderson, JA, Swanstrom, R (2011) Accurate sampling and deep sequencing of the HIV-1 protease gene using a Primer ID.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108</w:delText>
        </w:r>
        <w:r w:rsidRPr="00CD6CBE" w:rsidDel="00045B29">
          <w:rPr>
            <w:rFonts w:ascii="Cambria" w:hAnsi="Cambria"/>
            <w:noProof/>
          </w:rPr>
          <w:delText>: 20166-20171.</w:delText>
        </w:r>
      </w:del>
    </w:p>
    <w:p w:rsidR="00CD6CBE" w:rsidRPr="00CD6CBE" w:rsidDel="00045B29" w:rsidRDefault="00CD6CBE" w:rsidP="00CD6CBE">
      <w:pPr>
        <w:jc w:val="both"/>
        <w:rPr>
          <w:del w:id="5197" w:author="Ram Shrestha" w:date="2014-02-16T01:12:00Z"/>
          <w:rFonts w:ascii="Cambria" w:hAnsi="Cambria"/>
          <w:noProof/>
        </w:rPr>
      </w:pPr>
      <w:del w:id="5198" w:author="Ram Shrestha" w:date="2014-02-16T01:12:00Z">
        <w:r w:rsidRPr="00CD6CBE" w:rsidDel="00045B29">
          <w:rPr>
            <w:rFonts w:ascii="Cambria" w:hAnsi="Cambria"/>
            <w:noProof/>
          </w:rPr>
          <w:delText xml:space="preserve">Jacks, T, Power, MD, Masiarz, FR, Luciw, PA, Barr, PJ, Varmus, HE (1988) Characterization of ribosomal frameshifting in HIV-1 gag-pol expression.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331</w:delText>
        </w:r>
        <w:r w:rsidRPr="00CD6CBE" w:rsidDel="00045B29">
          <w:rPr>
            <w:rFonts w:ascii="Cambria" w:hAnsi="Cambria"/>
            <w:noProof/>
          </w:rPr>
          <w:delText>: 280-283.</w:delText>
        </w:r>
      </w:del>
    </w:p>
    <w:p w:rsidR="00CD6CBE" w:rsidRPr="00CD6CBE" w:rsidDel="00045B29" w:rsidRDefault="00CD6CBE" w:rsidP="00CD6CBE">
      <w:pPr>
        <w:jc w:val="both"/>
        <w:rPr>
          <w:del w:id="5199" w:author="Ram Shrestha" w:date="2014-02-16T01:12:00Z"/>
          <w:rFonts w:ascii="Cambria" w:hAnsi="Cambria"/>
          <w:noProof/>
        </w:rPr>
      </w:pPr>
      <w:del w:id="5200" w:author="Ram Shrestha" w:date="2014-02-16T01:12:00Z">
        <w:r w:rsidRPr="00CD6CBE" w:rsidDel="00045B29">
          <w:rPr>
            <w:rFonts w:ascii="Cambria" w:hAnsi="Cambria"/>
            <w:noProof/>
          </w:rPr>
          <w:delText xml:space="preserve">Jacobo-Molina, A, Arnold, E (1991) HIV reverse transcriptase structure-function relationships. </w:delText>
        </w:r>
        <w:r w:rsidRPr="00CD6CBE" w:rsidDel="00045B29">
          <w:rPr>
            <w:rFonts w:ascii="Cambria" w:hAnsi="Cambria"/>
            <w:i/>
            <w:noProof/>
          </w:rPr>
          <w:delText>Biochemistry</w:delText>
        </w:r>
        <w:r w:rsidRPr="00CD6CBE" w:rsidDel="00045B29">
          <w:rPr>
            <w:rFonts w:ascii="Cambria" w:hAnsi="Cambria"/>
            <w:noProof/>
          </w:rPr>
          <w:delText xml:space="preserve"> </w:delText>
        </w:r>
        <w:r w:rsidRPr="00CD6CBE" w:rsidDel="00045B29">
          <w:rPr>
            <w:rFonts w:ascii="Cambria" w:hAnsi="Cambria"/>
            <w:b/>
            <w:noProof/>
          </w:rPr>
          <w:delText>30</w:delText>
        </w:r>
        <w:r w:rsidRPr="00CD6CBE" w:rsidDel="00045B29">
          <w:rPr>
            <w:rFonts w:ascii="Cambria" w:hAnsi="Cambria"/>
            <w:noProof/>
          </w:rPr>
          <w:delText>: 6351–6361.</w:delText>
        </w:r>
      </w:del>
    </w:p>
    <w:p w:rsidR="00CD6CBE" w:rsidRPr="00CD6CBE" w:rsidDel="00045B29" w:rsidRDefault="00CD6CBE" w:rsidP="00CD6CBE">
      <w:pPr>
        <w:jc w:val="both"/>
        <w:rPr>
          <w:del w:id="5201" w:author="Ram Shrestha" w:date="2014-02-16T01:12:00Z"/>
          <w:rFonts w:ascii="Cambria" w:hAnsi="Cambria"/>
          <w:noProof/>
        </w:rPr>
      </w:pPr>
      <w:del w:id="5202" w:author="Ram Shrestha" w:date="2014-02-16T01:12:00Z">
        <w:r w:rsidRPr="00CD6CBE" w:rsidDel="00045B29">
          <w:rPr>
            <w:rFonts w:ascii="Cambria" w:hAnsi="Cambria"/>
            <w:noProof/>
          </w:rPr>
          <w:delText xml:space="preserve">Jager, S, Kim, DY, Hultquist, JF, Shindo, K, LaRue, RS, Kwon, E, Li, M, Anderson, BD, Yen, L, Stanley, D, Mahon, C, Kane, J, Franks-Skiba, K, Cimermancic, P, Burlingame, A, Sali, A, Craik, CS, Harris, RS, Gross, JD, Krogan, NJ Vif hijacks CBF-beta to degrade APOBEC3G and promote HIV-1 infection.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481</w:delText>
        </w:r>
        <w:r w:rsidRPr="00CD6CBE" w:rsidDel="00045B29">
          <w:rPr>
            <w:rFonts w:ascii="Cambria" w:hAnsi="Cambria"/>
            <w:noProof/>
          </w:rPr>
          <w:delText>: 371-375.</w:delText>
        </w:r>
      </w:del>
    </w:p>
    <w:p w:rsidR="00CD6CBE" w:rsidRPr="00CD6CBE" w:rsidDel="00045B29" w:rsidRDefault="00CD6CBE" w:rsidP="00CD6CBE">
      <w:pPr>
        <w:jc w:val="both"/>
        <w:rPr>
          <w:del w:id="5203" w:author="Ram Shrestha" w:date="2014-02-16T01:12:00Z"/>
          <w:rFonts w:ascii="Cambria" w:hAnsi="Cambria"/>
          <w:noProof/>
        </w:rPr>
      </w:pPr>
      <w:del w:id="5204" w:author="Ram Shrestha" w:date="2014-02-16T01:12:00Z">
        <w:r w:rsidRPr="00CD6CBE" w:rsidDel="00045B29">
          <w:rPr>
            <w:rFonts w:ascii="Cambria" w:hAnsi="Cambria"/>
            <w:noProof/>
          </w:rPr>
          <w:delText xml:space="preserve">Jakobson, CG, Dinnar, U, Feinsod, M, Nemirovsky, Y (2002) Ion-sensitive field-effect transistors in standard CMOS fabricated by post processing. </w:delText>
        </w:r>
        <w:r w:rsidRPr="00CD6CBE" w:rsidDel="00045B29">
          <w:rPr>
            <w:rFonts w:ascii="Cambria" w:hAnsi="Cambria"/>
            <w:i/>
            <w:noProof/>
          </w:rPr>
          <w:delText>IEEE Sensors Journal</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 279-287.</w:delText>
        </w:r>
      </w:del>
    </w:p>
    <w:p w:rsidR="00CD6CBE" w:rsidRPr="00CD6CBE" w:rsidDel="00045B29" w:rsidRDefault="00CD6CBE" w:rsidP="00CD6CBE">
      <w:pPr>
        <w:jc w:val="both"/>
        <w:rPr>
          <w:del w:id="5205" w:author="Ram Shrestha" w:date="2014-02-16T01:12:00Z"/>
          <w:rFonts w:ascii="Cambria" w:hAnsi="Cambria"/>
          <w:noProof/>
        </w:rPr>
      </w:pPr>
      <w:del w:id="5206" w:author="Ram Shrestha" w:date="2014-02-16T01:12:00Z">
        <w:r w:rsidRPr="00CD6CBE" w:rsidDel="00045B29">
          <w:rPr>
            <w:rFonts w:ascii="Cambria" w:hAnsi="Cambria"/>
            <w:noProof/>
          </w:rPr>
          <w:delTex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171</w:delText>
        </w:r>
        <w:r w:rsidRPr="00CD6CBE" w:rsidDel="00045B29">
          <w:rPr>
            <w:rFonts w:ascii="Cambria" w:hAnsi="Cambria"/>
            <w:noProof/>
          </w:rPr>
          <w:delText>: 1172-1179.</w:delText>
        </w:r>
      </w:del>
    </w:p>
    <w:p w:rsidR="00CD6CBE" w:rsidRPr="00CD6CBE" w:rsidDel="00045B29" w:rsidRDefault="00CD6CBE" w:rsidP="00CD6CBE">
      <w:pPr>
        <w:jc w:val="both"/>
        <w:rPr>
          <w:del w:id="5207" w:author="Ram Shrestha" w:date="2014-02-16T01:12:00Z"/>
          <w:rFonts w:ascii="Cambria" w:hAnsi="Cambria"/>
          <w:noProof/>
        </w:rPr>
      </w:pPr>
      <w:del w:id="5208" w:author="Ram Shrestha" w:date="2014-02-16T01:12:00Z">
        <w:r w:rsidRPr="00CD6CBE" w:rsidDel="00045B29">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CD6CBE" w:rsidDel="00045B29">
          <w:rPr>
            <w:rFonts w:ascii="Cambria" w:hAnsi="Cambria"/>
            <w:i/>
            <w:noProof/>
          </w:rPr>
          <w:delText>Antivir Ther</w:delText>
        </w:r>
        <w:r w:rsidRPr="00CD6CBE" w:rsidDel="00045B29">
          <w:rPr>
            <w:rFonts w:ascii="Cambria" w:hAnsi="Cambria"/>
            <w:noProof/>
          </w:rPr>
          <w:delText xml:space="preserve"> </w:delText>
        </w:r>
        <w:r w:rsidRPr="00CD6CBE" w:rsidDel="00045B29">
          <w:rPr>
            <w:rFonts w:ascii="Cambria" w:hAnsi="Cambria"/>
            <w:b/>
            <w:noProof/>
          </w:rPr>
          <w:delText>16</w:delText>
        </w:r>
        <w:r w:rsidRPr="00CD6CBE" w:rsidDel="00045B29">
          <w:rPr>
            <w:rFonts w:ascii="Cambria" w:hAnsi="Cambria"/>
            <w:noProof/>
          </w:rPr>
          <w:delText>: 871-878.</w:delText>
        </w:r>
      </w:del>
    </w:p>
    <w:p w:rsidR="00CD6CBE" w:rsidRPr="00CD6CBE" w:rsidDel="00045B29" w:rsidRDefault="00CD6CBE" w:rsidP="00CD6CBE">
      <w:pPr>
        <w:jc w:val="both"/>
        <w:rPr>
          <w:del w:id="5209" w:author="Ram Shrestha" w:date="2014-02-16T01:12:00Z"/>
          <w:rFonts w:ascii="Cambria" w:hAnsi="Cambria"/>
          <w:noProof/>
        </w:rPr>
      </w:pPr>
      <w:del w:id="5210" w:author="Ram Shrestha" w:date="2014-02-16T01:12:00Z">
        <w:r w:rsidRPr="00CD6CBE" w:rsidDel="00045B29">
          <w:rPr>
            <w:rFonts w:ascii="Cambria" w:hAnsi="Cambria"/>
            <w:noProof/>
          </w:rPr>
          <w:delText xml:space="preserve">Johnson, JA, Geretti, AM (2010) Low-frequency HIV-1 drug resistance mutations can be clinically significant but must be interpreted with caution. </w:delText>
        </w:r>
        <w:r w:rsidRPr="00CD6CBE" w:rsidDel="00045B29">
          <w:rPr>
            <w:rFonts w:ascii="Cambria" w:hAnsi="Cambria"/>
            <w:i/>
            <w:noProof/>
          </w:rPr>
          <w:delText>J Antimicrob Chemother</w:delText>
        </w:r>
        <w:r w:rsidRPr="00CD6CBE" w:rsidDel="00045B29">
          <w:rPr>
            <w:rFonts w:ascii="Cambria" w:hAnsi="Cambria"/>
            <w:noProof/>
          </w:rPr>
          <w:delText xml:space="preserve"> </w:delText>
        </w:r>
        <w:r w:rsidRPr="00CD6CBE" w:rsidDel="00045B29">
          <w:rPr>
            <w:rFonts w:ascii="Cambria" w:hAnsi="Cambria"/>
            <w:b/>
            <w:noProof/>
          </w:rPr>
          <w:delText>65</w:delText>
        </w:r>
        <w:r w:rsidRPr="00CD6CBE" w:rsidDel="00045B29">
          <w:rPr>
            <w:rFonts w:ascii="Cambria" w:hAnsi="Cambria"/>
            <w:noProof/>
          </w:rPr>
          <w:delText>: 1322-1326.</w:delText>
        </w:r>
      </w:del>
    </w:p>
    <w:p w:rsidR="00CD6CBE" w:rsidRPr="00CD6CBE" w:rsidDel="00045B29" w:rsidRDefault="00CD6CBE" w:rsidP="00CD6CBE">
      <w:pPr>
        <w:jc w:val="both"/>
        <w:rPr>
          <w:del w:id="5211" w:author="Ram Shrestha" w:date="2014-02-16T01:12:00Z"/>
          <w:rFonts w:ascii="Cambria" w:hAnsi="Cambria"/>
          <w:noProof/>
        </w:rPr>
      </w:pPr>
      <w:del w:id="5212" w:author="Ram Shrestha" w:date="2014-02-16T01:12:00Z">
        <w:r w:rsidRPr="00CD6CBE" w:rsidDel="00045B29">
          <w:rPr>
            <w:rFonts w:ascii="Cambria" w:hAnsi="Cambria"/>
            <w:noProof/>
          </w:rPr>
          <w:delTex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delText>
        </w:r>
        <w:r w:rsidRPr="00CD6CBE" w:rsidDel="00045B29">
          <w:rPr>
            <w:rFonts w:ascii="Cambria" w:hAnsi="Cambria"/>
            <w:i/>
            <w:noProof/>
          </w:rPr>
          <w:delText>PLoS Med</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e158.</w:delText>
        </w:r>
      </w:del>
    </w:p>
    <w:p w:rsidR="00CD6CBE" w:rsidRPr="00CD6CBE" w:rsidDel="00045B29" w:rsidRDefault="00CD6CBE" w:rsidP="00CD6CBE">
      <w:pPr>
        <w:jc w:val="both"/>
        <w:rPr>
          <w:del w:id="5213" w:author="Ram Shrestha" w:date="2014-02-16T01:12:00Z"/>
          <w:rFonts w:ascii="Cambria" w:hAnsi="Cambria"/>
          <w:noProof/>
        </w:rPr>
      </w:pPr>
      <w:del w:id="5214" w:author="Ram Shrestha" w:date="2014-02-16T01:12:00Z">
        <w:r w:rsidRPr="00CD6CBE" w:rsidDel="00045B29">
          <w:rPr>
            <w:rFonts w:ascii="Cambria" w:hAnsi="Cambria"/>
            <w:noProof/>
          </w:rPr>
          <w:delText xml:space="preserve">Jowett, JB, Planelles, V, Poon, B, Shah, NP, Chen, M-L, Chen, IS (1995) The human immunodeficiency virus type 1 vpr gene arrests infected T cells in the G2+ M phase of the cell cycle.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69</w:delText>
        </w:r>
        <w:r w:rsidRPr="00CD6CBE" w:rsidDel="00045B29">
          <w:rPr>
            <w:rFonts w:ascii="Cambria" w:hAnsi="Cambria"/>
            <w:noProof/>
          </w:rPr>
          <w:delText>: 6304–6313.</w:delText>
        </w:r>
      </w:del>
    </w:p>
    <w:p w:rsidR="00CD6CBE" w:rsidRPr="00CD6CBE" w:rsidDel="00045B29" w:rsidRDefault="00CD6CBE" w:rsidP="00CD6CBE">
      <w:pPr>
        <w:jc w:val="both"/>
        <w:rPr>
          <w:del w:id="5215" w:author="Ram Shrestha" w:date="2014-02-16T01:12:00Z"/>
          <w:rFonts w:ascii="Cambria" w:hAnsi="Cambria"/>
          <w:noProof/>
        </w:rPr>
      </w:pPr>
      <w:del w:id="5216" w:author="Ram Shrestha" w:date="2014-02-16T01:12:00Z">
        <w:r w:rsidRPr="00CD6CBE" w:rsidDel="00045B29">
          <w:rPr>
            <w:rFonts w:ascii="Cambria" w:hAnsi="Cambria"/>
            <w:noProof/>
          </w:rPr>
          <w:delText xml:space="preserve">Kahn, JO, Lagakos, SW, Richman, DD, Cross, A, Pettinelli, C, Liou, SH, Brown, M, Volberding, PA, Crumpacker, CS, Beall, G, et al. (1992) A controlled trial comparing continued zidovudine with didanosine in human immunodeficiency virus infection. The NIAID AIDS Clinical Trials Group.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327</w:delText>
        </w:r>
        <w:r w:rsidRPr="00CD6CBE" w:rsidDel="00045B29">
          <w:rPr>
            <w:rFonts w:ascii="Cambria" w:hAnsi="Cambria"/>
            <w:noProof/>
          </w:rPr>
          <w:delText>: 581-587.</w:delText>
        </w:r>
      </w:del>
    </w:p>
    <w:p w:rsidR="00CD6CBE" w:rsidRPr="00CD6CBE" w:rsidDel="00045B29" w:rsidRDefault="00CD6CBE" w:rsidP="00CD6CBE">
      <w:pPr>
        <w:jc w:val="both"/>
        <w:rPr>
          <w:del w:id="5217" w:author="Ram Shrestha" w:date="2014-02-16T01:12:00Z"/>
          <w:rFonts w:ascii="Cambria" w:hAnsi="Cambria"/>
          <w:noProof/>
        </w:rPr>
      </w:pPr>
      <w:del w:id="5218" w:author="Ram Shrestha" w:date="2014-02-16T01:12:00Z">
        <w:r w:rsidRPr="00CD6CBE" w:rsidDel="00045B29">
          <w:rPr>
            <w:rFonts w:ascii="Cambria" w:hAnsi="Cambria"/>
            <w:noProof/>
          </w:rPr>
          <w:delText xml:space="preserve">Kanagawa, T (2003) Bias and artifacts in multitemplate polymerase chain reactions (PCR). </w:delText>
        </w:r>
        <w:r w:rsidRPr="00CD6CBE" w:rsidDel="00045B29">
          <w:rPr>
            <w:rFonts w:ascii="Cambria" w:hAnsi="Cambria"/>
            <w:i/>
            <w:noProof/>
          </w:rPr>
          <w:delText>J Biosci Bioeng</w:delText>
        </w:r>
        <w:r w:rsidRPr="00CD6CBE" w:rsidDel="00045B29">
          <w:rPr>
            <w:rFonts w:ascii="Cambria" w:hAnsi="Cambria"/>
            <w:noProof/>
          </w:rPr>
          <w:delText xml:space="preserve"> </w:delText>
        </w:r>
        <w:r w:rsidRPr="00CD6CBE" w:rsidDel="00045B29">
          <w:rPr>
            <w:rFonts w:ascii="Cambria" w:hAnsi="Cambria"/>
            <w:b/>
            <w:noProof/>
          </w:rPr>
          <w:delText>96</w:delText>
        </w:r>
        <w:r w:rsidRPr="00CD6CBE" w:rsidDel="00045B29">
          <w:rPr>
            <w:rFonts w:ascii="Cambria" w:hAnsi="Cambria"/>
            <w:noProof/>
          </w:rPr>
          <w:delText>: 317-323.</w:delText>
        </w:r>
      </w:del>
    </w:p>
    <w:p w:rsidR="00CD6CBE" w:rsidRPr="00CD6CBE" w:rsidDel="00045B29" w:rsidRDefault="00CD6CBE" w:rsidP="00CD6CBE">
      <w:pPr>
        <w:jc w:val="both"/>
        <w:rPr>
          <w:del w:id="5219" w:author="Ram Shrestha" w:date="2014-02-16T01:12:00Z"/>
          <w:rFonts w:ascii="Cambria" w:hAnsi="Cambria"/>
          <w:noProof/>
        </w:rPr>
      </w:pPr>
      <w:del w:id="5220" w:author="Ram Shrestha" w:date="2014-02-16T01:12:00Z">
        <w:r w:rsidRPr="00CD6CBE" w:rsidDel="00045B29">
          <w:rPr>
            <w:rFonts w:ascii="Cambria" w:hAnsi="Cambria"/>
            <w:noProof/>
          </w:rPr>
          <w:delText xml:space="preserve">Karacostas, V, Wolffe, EJ, Nagashima, K, Gonda, MA, Moss, B (1993) Overexpression of the HIV-1 gag-pol polyprotein results in intracellular activation of HIV-1 protease and inhibition of assembly and budding of virus-like particles. </w:delText>
        </w:r>
        <w:r w:rsidRPr="00CD6CBE" w:rsidDel="00045B29">
          <w:rPr>
            <w:rFonts w:ascii="Cambria" w:hAnsi="Cambria"/>
            <w:i/>
            <w:noProof/>
          </w:rPr>
          <w:delText>Virology</w:delText>
        </w:r>
        <w:r w:rsidRPr="00CD6CBE" w:rsidDel="00045B29">
          <w:rPr>
            <w:rFonts w:ascii="Cambria" w:hAnsi="Cambria"/>
            <w:noProof/>
          </w:rPr>
          <w:delText xml:space="preserve"> </w:delText>
        </w:r>
        <w:r w:rsidRPr="00CD6CBE" w:rsidDel="00045B29">
          <w:rPr>
            <w:rFonts w:ascii="Cambria" w:hAnsi="Cambria"/>
            <w:b/>
            <w:noProof/>
          </w:rPr>
          <w:delText>193</w:delText>
        </w:r>
        <w:r w:rsidRPr="00CD6CBE" w:rsidDel="00045B29">
          <w:rPr>
            <w:rFonts w:ascii="Cambria" w:hAnsi="Cambria"/>
            <w:noProof/>
          </w:rPr>
          <w:delText>: 661–671.</w:delText>
        </w:r>
      </w:del>
    </w:p>
    <w:p w:rsidR="00CD6CBE" w:rsidRPr="00CD6CBE" w:rsidDel="00045B29" w:rsidRDefault="00CD6CBE" w:rsidP="00CD6CBE">
      <w:pPr>
        <w:jc w:val="both"/>
        <w:rPr>
          <w:del w:id="5221" w:author="Ram Shrestha" w:date="2014-02-16T01:12:00Z"/>
          <w:rFonts w:ascii="Cambria" w:hAnsi="Cambria"/>
          <w:noProof/>
        </w:rPr>
      </w:pPr>
      <w:del w:id="5222" w:author="Ram Shrestha" w:date="2014-02-16T01:12:00Z">
        <w:r w:rsidRPr="00CD6CBE" w:rsidDel="00045B29">
          <w:rPr>
            <w:rFonts w:ascii="Cambria" w:hAnsi="Cambria"/>
            <w:noProof/>
          </w:rPr>
          <w:delText xml:space="preserve">Karn, J, Stoltzfus, CM Transcriptional and posttranscriptional regulation of HIV-1 gene expression. </w:delText>
        </w:r>
        <w:r w:rsidRPr="00CD6CBE" w:rsidDel="00045B29">
          <w:rPr>
            <w:rFonts w:ascii="Cambria" w:hAnsi="Cambria"/>
            <w:i/>
            <w:noProof/>
          </w:rPr>
          <w:delText>Cold Spring Harbor Perspectives in Medicine</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w:delText>
        </w:r>
      </w:del>
    </w:p>
    <w:p w:rsidR="00CD6CBE" w:rsidRPr="00CD6CBE" w:rsidDel="00045B29" w:rsidRDefault="00CD6CBE" w:rsidP="00CD6CBE">
      <w:pPr>
        <w:jc w:val="both"/>
        <w:rPr>
          <w:del w:id="5223" w:author="Ram Shrestha" w:date="2014-02-16T01:12:00Z"/>
          <w:rFonts w:ascii="Cambria" w:hAnsi="Cambria"/>
          <w:noProof/>
        </w:rPr>
      </w:pPr>
      <w:del w:id="5224" w:author="Ram Shrestha" w:date="2014-02-16T01:12:00Z">
        <w:r w:rsidRPr="00CD6CBE" w:rsidDel="00045B29">
          <w:rPr>
            <w:rFonts w:ascii="Cambria" w:hAnsi="Cambria"/>
            <w:noProof/>
          </w:rPr>
          <w:delTex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105</w:delText>
        </w:r>
        <w:r w:rsidRPr="00CD6CBE" w:rsidDel="00045B29">
          <w:rPr>
            <w:rFonts w:ascii="Cambria" w:hAnsi="Cambria"/>
            <w:noProof/>
          </w:rPr>
          <w:delText>: 7552-7557.</w:delText>
        </w:r>
      </w:del>
    </w:p>
    <w:p w:rsidR="00CD6CBE" w:rsidRPr="00CD6CBE" w:rsidDel="00045B29" w:rsidRDefault="00CD6CBE" w:rsidP="00CD6CBE">
      <w:pPr>
        <w:jc w:val="both"/>
        <w:rPr>
          <w:del w:id="5225" w:author="Ram Shrestha" w:date="2014-02-16T01:12:00Z"/>
          <w:rFonts w:ascii="Cambria" w:hAnsi="Cambria"/>
          <w:noProof/>
        </w:rPr>
      </w:pPr>
      <w:del w:id="5226" w:author="Ram Shrestha" w:date="2014-02-16T01:12:00Z">
        <w:r w:rsidRPr="00CD6CBE" w:rsidDel="00045B29">
          <w:rPr>
            <w:rFonts w:ascii="Cambria" w:hAnsi="Cambria"/>
            <w:noProof/>
          </w:rPr>
          <w:delText xml:space="preserve">Keele, BF, Heuverswyn, FV, Li, Y, Bailes, E, Takehisa, J, Santiago, ML, Bibollet-Ruche, F, Chen, Y, Wain, LV, Liegeois, F, Loul, S, Ngole, EM, Bienvenue, Y, Delaporte, E, Brookfield, JFY, Sharp, PM, Shaw, GM, Peeters, M, Hahn, BH (2006) Chimpanzee Reservoirs of Pandemic and Nonpandemic HIV-1.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313</w:delText>
        </w:r>
        <w:r w:rsidRPr="00CD6CBE" w:rsidDel="00045B29">
          <w:rPr>
            <w:rFonts w:ascii="Cambria" w:hAnsi="Cambria"/>
            <w:noProof/>
          </w:rPr>
          <w:delText>: 523-526.</w:delText>
        </w:r>
      </w:del>
    </w:p>
    <w:p w:rsidR="00CD6CBE" w:rsidRPr="00CD6CBE" w:rsidDel="00045B29" w:rsidRDefault="00CD6CBE" w:rsidP="00CD6CBE">
      <w:pPr>
        <w:jc w:val="both"/>
        <w:rPr>
          <w:del w:id="5227" w:author="Ram Shrestha" w:date="2014-02-16T01:12:00Z"/>
          <w:rFonts w:ascii="Cambria" w:hAnsi="Cambria"/>
          <w:noProof/>
        </w:rPr>
      </w:pPr>
      <w:del w:id="5228" w:author="Ram Shrestha" w:date="2014-02-16T01:12:00Z">
        <w:r w:rsidRPr="00CD6CBE" w:rsidDel="00045B29">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CD6CBE" w:rsidDel="00045B29">
          <w:rPr>
            <w:rFonts w:ascii="Cambria" w:hAnsi="Cambria"/>
            <w:i/>
            <w:noProof/>
          </w:rPr>
          <w:delText>J Gen Virol</w:delText>
        </w:r>
        <w:r w:rsidRPr="00CD6CBE" w:rsidDel="00045B29">
          <w:rPr>
            <w:rFonts w:ascii="Cambria" w:hAnsi="Cambria"/>
            <w:noProof/>
          </w:rPr>
          <w:delText xml:space="preserve"> </w:delText>
        </w:r>
        <w:r w:rsidRPr="00CD6CBE" w:rsidDel="00045B29">
          <w:rPr>
            <w:rFonts w:ascii="Cambria" w:hAnsi="Cambria"/>
            <w:b/>
            <w:noProof/>
          </w:rPr>
          <w:delText>75 ( Pt 2)</w:delText>
        </w:r>
        <w:r w:rsidRPr="00CD6CBE" w:rsidDel="00045B29">
          <w:rPr>
            <w:rFonts w:ascii="Cambria" w:hAnsi="Cambria"/>
            <w:noProof/>
          </w:rPr>
          <w:delText>: 341-351.</w:delText>
        </w:r>
      </w:del>
    </w:p>
    <w:p w:rsidR="00CD6CBE" w:rsidRPr="00CD6CBE" w:rsidDel="00045B29" w:rsidRDefault="00CD6CBE" w:rsidP="00CD6CBE">
      <w:pPr>
        <w:jc w:val="both"/>
        <w:rPr>
          <w:del w:id="5229" w:author="Ram Shrestha" w:date="2014-02-16T01:12:00Z"/>
          <w:rFonts w:ascii="Cambria" w:hAnsi="Cambria"/>
          <w:noProof/>
        </w:rPr>
      </w:pPr>
      <w:del w:id="5230" w:author="Ram Shrestha" w:date="2014-02-16T01:12:00Z">
        <w:r w:rsidRPr="00CD6CBE" w:rsidDel="00045B29">
          <w:rPr>
            <w:rFonts w:ascii="Cambria" w:hAnsi="Cambria"/>
            <w:noProof/>
          </w:rPr>
          <w:delText xml:space="preserve">Kellam, P, Larder, BA (1994) Recombinant virus assay: a rapid, phenotypic assay for assessment of drug susceptibility of human immunodeficiency virus type 1 isolates. </w:delText>
        </w:r>
        <w:r w:rsidRPr="00CD6CBE" w:rsidDel="00045B29">
          <w:rPr>
            <w:rFonts w:ascii="Cambria" w:hAnsi="Cambria"/>
            <w:i/>
            <w:noProof/>
          </w:rPr>
          <w:delText>Antimicrob Agents Chemother</w:delText>
        </w:r>
        <w:r w:rsidRPr="00CD6CBE" w:rsidDel="00045B29">
          <w:rPr>
            <w:rFonts w:ascii="Cambria" w:hAnsi="Cambria"/>
            <w:noProof/>
          </w:rPr>
          <w:delText xml:space="preserve"> </w:delText>
        </w:r>
        <w:r w:rsidRPr="00CD6CBE" w:rsidDel="00045B29">
          <w:rPr>
            <w:rFonts w:ascii="Cambria" w:hAnsi="Cambria"/>
            <w:b/>
            <w:noProof/>
          </w:rPr>
          <w:delText>38</w:delText>
        </w:r>
        <w:r w:rsidRPr="00CD6CBE" w:rsidDel="00045B29">
          <w:rPr>
            <w:rFonts w:ascii="Cambria" w:hAnsi="Cambria"/>
            <w:noProof/>
          </w:rPr>
          <w:delText>: 23-30.</w:delText>
        </w:r>
      </w:del>
    </w:p>
    <w:p w:rsidR="00CD6CBE" w:rsidRPr="00CD6CBE" w:rsidDel="00045B29" w:rsidRDefault="00CD6CBE" w:rsidP="00CD6CBE">
      <w:pPr>
        <w:jc w:val="both"/>
        <w:rPr>
          <w:del w:id="5231" w:author="Ram Shrestha" w:date="2014-02-16T01:12:00Z"/>
          <w:rFonts w:ascii="Cambria" w:hAnsi="Cambria"/>
          <w:noProof/>
        </w:rPr>
      </w:pPr>
      <w:del w:id="5232" w:author="Ram Shrestha" w:date="2014-02-16T01:12:00Z">
        <w:r w:rsidRPr="00CD6CBE" w:rsidDel="00045B29">
          <w:rPr>
            <w:rFonts w:ascii="Cambria" w:hAnsi="Cambria"/>
            <w:noProof/>
          </w:rPr>
          <w:delText xml:space="preserve">Kliger, Y, Aharoni, A, Rapaport, D, Jones, P, Blumenthal, R, Shai, Y (1997) Fusion peptides derived from the HIV type 1 glycoprotein 41 associate within phospholipid membranes and inhibit cell-cell Fusion. Structure-function study. </w:delText>
        </w:r>
        <w:r w:rsidRPr="00CD6CBE" w:rsidDel="00045B29">
          <w:rPr>
            <w:rFonts w:ascii="Cambria" w:hAnsi="Cambria"/>
            <w:i/>
            <w:noProof/>
          </w:rPr>
          <w:delText>J Biol Chem</w:delText>
        </w:r>
        <w:r w:rsidRPr="00CD6CBE" w:rsidDel="00045B29">
          <w:rPr>
            <w:rFonts w:ascii="Cambria" w:hAnsi="Cambria"/>
            <w:noProof/>
          </w:rPr>
          <w:delText xml:space="preserve"> </w:delText>
        </w:r>
        <w:r w:rsidRPr="00CD6CBE" w:rsidDel="00045B29">
          <w:rPr>
            <w:rFonts w:ascii="Cambria" w:hAnsi="Cambria"/>
            <w:b/>
            <w:noProof/>
          </w:rPr>
          <w:delText>272</w:delText>
        </w:r>
        <w:r w:rsidRPr="00CD6CBE" w:rsidDel="00045B29">
          <w:rPr>
            <w:rFonts w:ascii="Cambria" w:hAnsi="Cambria"/>
            <w:noProof/>
          </w:rPr>
          <w:delText>: 13496-13505.</w:delText>
        </w:r>
      </w:del>
    </w:p>
    <w:p w:rsidR="00CD6CBE" w:rsidRPr="00CD6CBE" w:rsidDel="00045B29" w:rsidRDefault="00CD6CBE" w:rsidP="00CD6CBE">
      <w:pPr>
        <w:jc w:val="both"/>
        <w:rPr>
          <w:del w:id="5233" w:author="Ram Shrestha" w:date="2014-02-16T01:12:00Z"/>
          <w:rFonts w:ascii="Cambria" w:hAnsi="Cambria"/>
          <w:noProof/>
        </w:rPr>
      </w:pPr>
      <w:del w:id="5234" w:author="Ram Shrestha" w:date="2014-02-16T01:12:00Z">
        <w:r w:rsidRPr="00CD6CBE" w:rsidDel="00045B29">
          <w:rPr>
            <w:rFonts w:ascii="Cambria" w:hAnsi="Cambria"/>
            <w:noProof/>
          </w:rPr>
          <w:delText xml:space="preserve">Klimkait, T, Strebel, K, Hoggan, MD, Martin, MA, Orenstein, JM (1990) The human immunodeficiency virus type 1-specific protein vpu is required for efficient virus maturation and release.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64</w:delText>
        </w:r>
        <w:r w:rsidRPr="00CD6CBE" w:rsidDel="00045B29">
          <w:rPr>
            <w:rFonts w:ascii="Cambria" w:hAnsi="Cambria"/>
            <w:noProof/>
          </w:rPr>
          <w:delText>: 621-629.</w:delText>
        </w:r>
      </w:del>
    </w:p>
    <w:p w:rsidR="00CD6CBE" w:rsidRPr="00CD6CBE" w:rsidDel="00045B29" w:rsidRDefault="00CD6CBE" w:rsidP="00CD6CBE">
      <w:pPr>
        <w:jc w:val="both"/>
        <w:rPr>
          <w:del w:id="5235" w:author="Ram Shrestha" w:date="2014-02-16T01:12:00Z"/>
          <w:rFonts w:ascii="Cambria" w:hAnsi="Cambria"/>
          <w:noProof/>
        </w:rPr>
      </w:pPr>
      <w:del w:id="5236" w:author="Ram Shrestha" w:date="2014-02-16T01:12:00Z">
        <w:r w:rsidRPr="00CD6CBE" w:rsidDel="00045B29">
          <w:rPr>
            <w:rFonts w:ascii="Cambria" w:hAnsi="Cambria"/>
            <w:noProof/>
          </w:rPr>
          <w:delTex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delText>
        </w:r>
        <w:r w:rsidRPr="00CD6CBE" w:rsidDel="00045B29">
          <w:rPr>
            <w:rFonts w:ascii="Cambria" w:hAnsi="Cambria"/>
            <w:i/>
            <w:noProof/>
          </w:rPr>
          <w:delText>Arch Intern Med</w:delText>
        </w:r>
        <w:r w:rsidRPr="00CD6CBE" w:rsidDel="00045B29">
          <w:rPr>
            <w:rFonts w:ascii="Cambria" w:hAnsi="Cambria"/>
            <w:noProof/>
          </w:rPr>
          <w:delText xml:space="preserve"> </w:delText>
        </w:r>
        <w:r w:rsidRPr="00CD6CBE" w:rsidDel="00045B29">
          <w:rPr>
            <w:rFonts w:ascii="Cambria" w:hAnsi="Cambria"/>
            <w:b/>
            <w:noProof/>
          </w:rPr>
          <w:delText>152</w:delText>
        </w:r>
        <w:r w:rsidRPr="00CD6CBE" w:rsidDel="00045B29">
          <w:rPr>
            <w:rFonts w:ascii="Cambria" w:hAnsi="Cambria"/>
            <w:noProof/>
          </w:rPr>
          <w:delText>: 2286-2292.</w:delText>
        </w:r>
      </w:del>
    </w:p>
    <w:p w:rsidR="00CD6CBE" w:rsidRPr="00CD6CBE" w:rsidDel="00045B29" w:rsidRDefault="00CD6CBE" w:rsidP="00CD6CBE">
      <w:pPr>
        <w:jc w:val="both"/>
        <w:rPr>
          <w:del w:id="5237" w:author="Ram Shrestha" w:date="2014-02-16T01:12:00Z"/>
          <w:rFonts w:ascii="Cambria" w:hAnsi="Cambria"/>
          <w:noProof/>
        </w:rPr>
      </w:pPr>
      <w:del w:id="5238" w:author="Ram Shrestha" w:date="2014-02-16T01:12:00Z">
        <w:r w:rsidRPr="00CD6CBE" w:rsidDel="00045B29">
          <w:rPr>
            <w:rFonts w:ascii="Cambria" w:hAnsi="Cambria"/>
            <w:noProof/>
          </w:rPr>
          <w:delText xml:space="preserve">Korber, B, Gaschen, B, Yusim, K, Thakallapally, R, Kesmir, C, Detours, V (2001) Evolutionary and immunological implications of contemporary HIV-1 variation. </w:delText>
        </w:r>
        <w:r w:rsidRPr="00CD6CBE" w:rsidDel="00045B29">
          <w:rPr>
            <w:rFonts w:ascii="Cambria" w:hAnsi="Cambria"/>
            <w:i/>
            <w:noProof/>
          </w:rPr>
          <w:delText>British Medical Bulletin</w:delText>
        </w:r>
        <w:r w:rsidRPr="00CD6CBE" w:rsidDel="00045B29">
          <w:rPr>
            <w:rFonts w:ascii="Cambria" w:hAnsi="Cambria"/>
            <w:noProof/>
          </w:rPr>
          <w:delText xml:space="preserve"> </w:delText>
        </w:r>
        <w:r w:rsidRPr="00CD6CBE" w:rsidDel="00045B29">
          <w:rPr>
            <w:rFonts w:ascii="Cambria" w:hAnsi="Cambria"/>
            <w:b/>
            <w:noProof/>
          </w:rPr>
          <w:delText>58</w:delText>
        </w:r>
        <w:r w:rsidRPr="00CD6CBE" w:rsidDel="00045B29">
          <w:rPr>
            <w:rFonts w:ascii="Cambria" w:hAnsi="Cambria"/>
            <w:noProof/>
          </w:rPr>
          <w:delText>: 19-42.</w:delText>
        </w:r>
      </w:del>
    </w:p>
    <w:p w:rsidR="00CD6CBE" w:rsidRPr="00CD6CBE" w:rsidDel="00045B29" w:rsidRDefault="00CD6CBE" w:rsidP="00CD6CBE">
      <w:pPr>
        <w:jc w:val="both"/>
        <w:rPr>
          <w:del w:id="5239" w:author="Ram Shrestha" w:date="2014-02-16T01:12:00Z"/>
          <w:rFonts w:ascii="Cambria" w:hAnsi="Cambria"/>
          <w:noProof/>
        </w:rPr>
      </w:pPr>
      <w:del w:id="5240" w:author="Ram Shrestha" w:date="2014-02-16T01:12:00Z">
        <w:r w:rsidRPr="00CD6CBE" w:rsidDel="00045B29">
          <w:rPr>
            <w:rFonts w:ascii="Cambria" w:hAnsi="Cambria"/>
            <w:noProof/>
          </w:rPr>
          <w:delText xml:space="preserve">Korber, B, Muldoon, M, Theiler, J, Gao, F, Gupta, R, Lapedes, A, Hahn, BH, Wolinsky, S, Bhattacharya, T (2000) Timing the ancestor of the HIV-1 pandemic strains.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288</w:delText>
        </w:r>
        <w:r w:rsidRPr="00CD6CBE" w:rsidDel="00045B29">
          <w:rPr>
            <w:rFonts w:ascii="Cambria" w:hAnsi="Cambria"/>
            <w:noProof/>
          </w:rPr>
          <w:delText>: 1789-1796.</w:delText>
        </w:r>
      </w:del>
    </w:p>
    <w:p w:rsidR="00CD6CBE" w:rsidRPr="00CD6CBE" w:rsidDel="00045B29" w:rsidRDefault="00CD6CBE" w:rsidP="00CD6CBE">
      <w:pPr>
        <w:jc w:val="both"/>
        <w:rPr>
          <w:del w:id="5241" w:author="Ram Shrestha" w:date="2014-02-16T01:12:00Z"/>
          <w:rFonts w:ascii="Cambria" w:hAnsi="Cambria"/>
          <w:noProof/>
        </w:rPr>
      </w:pPr>
      <w:del w:id="5242" w:author="Ram Shrestha" w:date="2014-02-16T01:12:00Z">
        <w:r w:rsidRPr="00CD6CBE" w:rsidDel="00045B29">
          <w:rPr>
            <w:rFonts w:ascii="Cambria" w:hAnsi="Cambria"/>
            <w:noProof/>
          </w:rPr>
          <w:delText xml:space="preserve">Korn, K, Reil, H, Walter, H, Schmidt, B (2003) Quality control trial for human immunodeficiency virus type 1 drug resistance testing using clinical samples reveals problems with detecting minority species and interpretation of test results. </w:delText>
        </w:r>
        <w:r w:rsidRPr="00CD6CBE" w:rsidDel="00045B29">
          <w:rPr>
            <w:rFonts w:ascii="Cambria" w:hAnsi="Cambria"/>
            <w:i/>
            <w:noProof/>
          </w:rPr>
          <w:delText>J Clin Microbiol</w:delText>
        </w:r>
        <w:r w:rsidRPr="00CD6CBE" w:rsidDel="00045B29">
          <w:rPr>
            <w:rFonts w:ascii="Cambria" w:hAnsi="Cambria"/>
            <w:noProof/>
          </w:rPr>
          <w:delText xml:space="preserve"> </w:delText>
        </w:r>
        <w:r w:rsidRPr="00CD6CBE" w:rsidDel="00045B29">
          <w:rPr>
            <w:rFonts w:ascii="Cambria" w:hAnsi="Cambria"/>
            <w:b/>
            <w:noProof/>
          </w:rPr>
          <w:delText>41</w:delText>
        </w:r>
        <w:r w:rsidRPr="00CD6CBE" w:rsidDel="00045B29">
          <w:rPr>
            <w:rFonts w:ascii="Cambria" w:hAnsi="Cambria"/>
            <w:noProof/>
          </w:rPr>
          <w:delText>: 3559-3565.</w:delText>
        </w:r>
      </w:del>
    </w:p>
    <w:p w:rsidR="00CD6CBE" w:rsidRPr="00CD6CBE" w:rsidDel="00045B29" w:rsidRDefault="00CD6CBE" w:rsidP="00CD6CBE">
      <w:pPr>
        <w:jc w:val="both"/>
        <w:rPr>
          <w:del w:id="5243" w:author="Ram Shrestha" w:date="2014-02-16T01:12:00Z"/>
          <w:rFonts w:ascii="Cambria" w:hAnsi="Cambria"/>
          <w:noProof/>
        </w:rPr>
      </w:pPr>
      <w:del w:id="5244" w:author="Ram Shrestha" w:date="2014-02-16T01:12:00Z">
        <w:r w:rsidRPr="00CD6CBE" w:rsidDel="00045B29">
          <w:rPr>
            <w:rFonts w:ascii="Cambria" w:hAnsi="Cambria"/>
            <w:noProof/>
          </w:rPr>
          <w:delTex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76</w:delText>
        </w:r>
        <w:r w:rsidRPr="00CD6CBE" w:rsidDel="00045B29">
          <w:rPr>
            <w:rFonts w:ascii="Cambria" w:hAnsi="Cambria"/>
            <w:noProof/>
          </w:rPr>
          <w:delText>: 10099-10108.</w:delText>
        </w:r>
      </w:del>
    </w:p>
    <w:p w:rsidR="00CD6CBE" w:rsidRPr="00CD6CBE" w:rsidDel="00045B29" w:rsidRDefault="00CD6CBE" w:rsidP="00CD6CBE">
      <w:pPr>
        <w:jc w:val="both"/>
        <w:rPr>
          <w:del w:id="5245" w:author="Ram Shrestha" w:date="2014-02-16T01:12:00Z"/>
          <w:rFonts w:ascii="Cambria" w:hAnsi="Cambria"/>
          <w:noProof/>
        </w:rPr>
      </w:pPr>
      <w:del w:id="5246" w:author="Ram Shrestha" w:date="2014-02-16T01:12:00Z">
        <w:r w:rsidRPr="00CD6CBE" w:rsidDel="00045B29">
          <w:rPr>
            <w:rFonts w:ascii="Cambria" w:hAnsi="Cambria"/>
            <w:noProof/>
          </w:rPr>
          <w:delText xml:space="preserve">Kozal, MJ, Shah, N, Shen, N, Yang, R, Fucini, R, Merigan, TC, Richman, DD, Morris, D, Hubbell, E, Chee, M, Gingeras, TR (1996) Extensive polymorphisms observed in HIV-1 clade B protease gene using high-density oligonucleotide arrays. </w:delText>
        </w:r>
        <w:r w:rsidRPr="00CD6CBE" w:rsidDel="00045B29">
          <w:rPr>
            <w:rFonts w:ascii="Cambria" w:hAnsi="Cambria"/>
            <w:i/>
            <w:noProof/>
          </w:rPr>
          <w:delText>Nat Med</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 753-759.</w:delText>
        </w:r>
      </w:del>
    </w:p>
    <w:p w:rsidR="00CD6CBE" w:rsidRPr="00CD6CBE" w:rsidDel="00045B29" w:rsidRDefault="00CD6CBE" w:rsidP="00CD6CBE">
      <w:pPr>
        <w:jc w:val="both"/>
        <w:rPr>
          <w:del w:id="5247" w:author="Ram Shrestha" w:date="2014-02-16T01:12:00Z"/>
          <w:rFonts w:ascii="Cambria" w:hAnsi="Cambria"/>
          <w:noProof/>
        </w:rPr>
      </w:pPr>
      <w:del w:id="5248" w:author="Ram Shrestha" w:date="2014-02-16T01:12:00Z">
        <w:r w:rsidRPr="00CD6CBE" w:rsidDel="00045B29">
          <w:rPr>
            <w:rFonts w:ascii="Cambria" w:hAnsi="Cambria"/>
            <w:noProof/>
          </w:rPr>
          <w:delText xml:space="preserve">Kuritzkes, DR, Marschner, I, Johnson, VA, Bassett, R, Eron, JJ, Fischl, MA, Murphy, RL, Fife, K, Maenza, J, Rosandich, ME (1999) Lamivudine in combination with zidovudine, stavudine, or didanosine in patients with HIV-1 infection. A randomized, double-blind, placebo-controlled trial.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13</w:delText>
        </w:r>
        <w:r w:rsidRPr="00CD6CBE" w:rsidDel="00045B29">
          <w:rPr>
            <w:rFonts w:ascii="Cambria" w:hAnsi="Cambria"/>
            <w:noProof/>
          </w:rPr>
          <w:delText>: 685-694.</w:delText>
        </w:r>
      </w:del>
    </w:p>
    <w:p w:rsidR="00CD6CBE" w:rsidRPr="00CD6CBE" w:rsidDel="00045B29" w:rsidRDefault="00CD6CBE" w:rsidP="00CD6CBE">
      <w:pPr>
        <w:jc w:val="both"/>
        <w:rPr>
          <w:del w:id="5249" w:author="Ram Shrestha" w:date="2014-02-16T01:12:00Z"/>
          <w:rFonts w:ascii="Cambria" w:hAnsi="Cambria"/>
          <w:noProof/>
        </w:rPr>
      </w:pPr>
      <w:del w:id="5250" w:author="Ram Shrestha" w:date="2014-02-16T01:12:00Z">
        <w:r w:rsidRPr="00CD6CBE" w:rsidDel="00045B29">
          <w:rPr>
            <w:rFonts w:ascii="Cambria" w:hAnsi="Cambria"/>
            <w:noProof/>
          </w:rPr>
          <w:delText xml:space="preserve">LaFemina, RL, Schneider, CL, Robbins, HL, Callahan, PL, LeGrow, K, Roth, E, Schleif, WA, Emini, EA (1992) Requirement of active human immunodeficiency virus type 1 integrase enzyme for productive infection of human T-lymphoid cells.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66</w:delText>
        </w:r>
        <w:r w:rsidRPr="00CD6CBE" w:rsidDel="00045B29">
          <w:rPr>
            <w:rFonts w:ascii="Cambria" w:hAnsi="Cambria"/>
            <w:noProof/>
          </w:rPr>
          <w:delText>: 7414-7419.</w:delText>
        </w:r>
      </w:del>
    </w:p>
    <w:p w:rsidR="00CD6CBE" w:rsidRPr="00CD6CBE" w:rsidDel="00045B29" w:rsidRDefault="00CD6CBE" w:rsidP="00CD6CBE">
      <w:pPr>
        <w:jc w:val="both"/>
        <w:rPr>
          <w:del w:id="5251" w:author="Ram Shrestha" w:date="2014-02-16T01:12:00Z"/>
          <w:rFonts w:ascii="Cambria" w:hAnsi="Cambria"/>
          <w:noProof/>
        </w:rPr>
      </w:pPr>
      <w:del w:id="5252" w:author="Ram Shrestha" w:date="2014-02-16T01:12:00Z">
        <w:r w:rsidRPr="00CD6CBE" w:rsidDel="00045B29">
          <w:rPr>
            <w:rFonts w:ascii="Cambria" w:hAnsi="Cambria"/>
            <w:noProof/>
          </w:rPr>
          <w:delText xml:space="preserve">Laguette, N, Benichou, S, Basmaciogullari, S (2009) Human Immunodeficiency Virus Type 1 Nef Incorporation into Virions Does Not Increase Infectivity.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83</w:delText>
        </w:r>
        <w:r w:rsidRPr="00CD6CBE" w:rsidDel="00045B29">
          <w:rPr>
            <w:rFonts w:ascii="Cambria" w:hAnsi="Cambria"/>
            <w:noProof/>
          </w:rPr>
          <w:delText>: 1093-1104.</w:delText>
        </w:r>
      </w:del>
    </w:p>
    <w:p w:rsidR="00CD6CBE" w:rsidRPr="00CD6CBE" w:rsidDel="00045B29" w:rsidRDefault="00CD6CBE" w:rsidP="00CD6CBE">
      <w:pPr>
        <w:jc w:val="both"/>
        <w:rPr>
          <w:del w:id="5253" w:author="Ram Shrestha" w:date="2014-02-16T01:12:00Z"/>
          <w:rFonts w:ascii="Cambria" w:hAnsi="Cambria"/>
          <w:noProof/>
        </w:rPr>
      </w:pPr>
      <w:del w:id="5254" w:author="Ram Shrestha" w:date="2014-02-16T01:12:00Z">
        <w:r w:rsidRPr="00CD6CBE" w:rsidDel="00045B29">
          <w:rPr>
            <w:rFonts w:ascii="Cambria" w:hAnsi="Cambria"/>
            <w:noProof/>
          </w:rPr>
          <w:delText xml:space="preserve">Lama, J, Mangasarian, A, Trono, D (1999) Cell-surface expression of CD4 reduces HIV-1 infectivity by blocking Env incorporation in a Nef- and Vpu-inhibitable manner. </w:delText>
        </w:r>
        <w:r w:rsidRPr="00CD6CBE" w:rsidDel="00045B29">
          <w:rPr>
            <w:rFonts w:ascii="Cambria" w:hAnsi="Cambria"/>
            <w:i/>
            <w:noProof/>
          </w:rPr>
          <w:delText>Current biology: CB</w:delText>
        </w:r>
        <w:r w:rsidRPr="00CD6CBE" w:rsidDel="00045B29">
          <w:rPr>
            <w:rFonts w:ascii="Cambria" w:hAnsi="Cambria"/>
            <w:noProof/>
          </w:rPr>
          <w:delText xml:space="preserve"> </w:delText>
        </w:r>
        <w:r w:rsidRPr="00CD6CBE" w:rsidDel="00045B29">
          <w:rPr>
            <w:rFonts w:ascii="Cambria" w:hAnsi="Cambria"/>
            <w:b/>
            <w:noProof/>
          </w:rPr>
          <w:delText>9</w:delText>
        </w:r>
        <w:r w:rsidRPr="00CD6CBE" w:rsidDel="00045B29">
          <w:rPr>
            <w:rFonts w:ascii="Cambria" w:hAnsi="Cambria"/>
            <w:noProof/>
          </w:rPr>
          <w:delText>: 622-631.</w:delText>
        </w:r>
      </w:del>
    </w:p>
    <w:p w:rsidR="00CD6CBE" w:rsidRPr="00CD6CBE" w:rsidDel="00045B29" w:rsidRDefault="00CD6CBE" w:rsidP="00CD6CBE">
      <w:pPr>
        <w:jc w:val="both"/>
        <w:rPr>
          <w:del w:id="5255" w:author="Ram Shrestha" w:date="2014-02-16T01:12:00Z"/>
          <w:rFonts w:ascii="Cambria" w:hAnsi="Cambria"/>
          <w:noProof/>
        </w:rPr>
      </w:pPr>
      <w:del w:id="5256" w:author="Ram Shrestha" w:date="2014-02-16T01:12:00Z">
        <w:r w:rsidRPr="00CD6CBE" w:rsidDel="00045B29">
          <w:rPr>
            <w:rFonts w:ascii="Cambria" w:hAnsi="Cambria"/>
            <w:noProof/>
          </w:rPr>
          <w:delTex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delText>
        </w:r>
      </w:del>
    </w:p>
    <w:p w:rsidR="00CD6CBE" w:rsidRPr="00CD6CBE" w:rsidDel="00045B29" w:rsidRDefault="00CD6CBE" w:rsidP="00CD6CBE">
      <w:pPr>
        <w:jc w:val="both"/>
        <w:rPr>
          <w:del w:id="5257" w:author="Ram Shrestha" w:date="2014-02-16T01:12:00Z"/>
          <w:rFonts w:ascii="Cambria" w:hAnsi="Cambria"/>
          <w:noProof/>
        </w:rPr>
      </w:pPr>
      <w:del w:id="5258" w:author="Ram Shrestha" w:date="2014-02-16T01:12:00Z">
        <w:r w:rsidRPr="00CD6CBE" w:rsidDel="00045B29">
          <w:rPr>
            <w:rFonts w:ascii="Cambria" w:hAnsi="Cambria"/>
            <w:noProof/>
          </w:rPr>
          <w:delText xml:space="preserve">Larder, BA, Darby, G, Richman, DD (1989a) HIV with reduced sensitivity to zidovudine (AZT) isolated during prolonged therapy.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243</w:delText>
        </w:r>
        <w:r w:rsidRPr="00CD6CBE" w:rsidDel="00045B29">
          <w:rPr>
            <w:rFonts w:ascii="Cambria" w:hAnsi="Cambria"/>
            <w:noProof/>
          </w:rPr>
          <w:delText>: 1731-1734.</w:delText>
        </w:r>
      </w:del>
    </w:p>
    <w:p w:rsidR="00CD6CBE" w:rsidRPr="00CD6CBE" w:rsidDel="00045B29" w:rsidRDefault="00CD6CBE" w:rsidP="00CD6CBE">
      <w:pPr>
        <w:jc w:val="both"/>
        <w:rPr>
          <w:del w:id="5259" w:author="Ram Shrestha" w:date="2014-02-16T01:12:00Z"/>
          <w:rFonts w:ascii="Cambria" w:hAnsi="Cambria"/>
          <w:noProof/>
        </w:rPr>
      </w:pPr>
      <w:del w:id="5260" w:author="Ram Shrestha" w:date="2014-02-16T01:12:00Z">
        <w:r w:rsidRPr="00CD6CBE" w:rsidDel="00045B29">
          <w:rPr>
            <w:rFonts w:ascii="Cambria" w:hAnsi="Cambria"/>
            <w:noProof/>
          </w:rPr>
          <w:delText xml:space="preserve">Larder, BA, Darby, G, Richman, DD (1989b) HIV with reduced sensitivity to zidovudine (AZT) isolated during prolonged therapy.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243</w:delText>
        </w:r>
        <w:r w:rsidRPr="00CD6CBE" w:rsidDel="00045B29">
          <w:rPr>
            <w:rFonts w:ascii="Cambria" w:hAnsi="Cambria"/>
            <w:noProof/>
          </w:rPr>
          <w:delText>: 1731-1734.</w:delText>
        </w:r>
      </w:del>
    </w:p>
    <w:p w:rsidR="00CD6CBE" w:rsidRPr="00CD6CBE" w:rsidDel="00045B29" w:rsidRDefault="00CD6CBE" w:rsidP="00CD6CBE">
      <w:pPr>
        <w:jc w:val="both"/>
        <w:rPr>
          <w:del w:id="5261" w:author="Ram Shrestha" w:date="2014-02-16T01:12:00Z"/>
          <w:rFonts w:ascii="Cambria" w:hAnsi="Cambria"/>
          <w:noProof/>
        </w:rPr>
      </w:pPr>
      <w:del w:id="5262" w:author="Ram Shrestha" w:date="2014-02-16T01:12:00Z">
        <w:r w:rsidRPr="00CD6CBE" w:rsidDel="00045B29">
          <w:rPr>
            <w:rFonts w:ascii="Cambria" w:hAnsi="Cambria"/>
            <w:noProof/>
          </w:rPr>
          <w:delText xml:space="preserve">Larder, BA, Kellam, P, Kemp, SD (1991) Zidovudine resistance predicted by direct detection of mutations in DNA from HIV-infected lymphocytes.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137-144.</w:delText>
        </w:r>
      </w:del>
    </w:p>
    <w:p w:rsidR="00CD6CBE" w:rsidRPr="00CD6CBE" w:rsidDel="00045B29" w:rsidRDefault="00CD6CBE" w:rsidP="00CD6CBE">
      <w:pPr>
        <w:jc w:val="both"/>
        <w:rPr>
          <w:del w:id="5263" w:author="Ram Shrestha" w:date="2014-02-16T01:12:00Z"/>
          <w:rFonts w:ascii="Cambria" w:hAnsi="Cambria"/>
          <w:noProof/>
        </w:rPr>
      </w:pPr>
      <w:del w:id="5264" w:author="Ram Shrestha" w:date="2014-02-16T01:12:00Z">
        <w:r w:rsidRPr="00CD6CBE" w:rsidDel="00045B29">
          <w:rPr>
            <w:rFonts w:ascii="Cambria" w:hAnsi="Cambria"/>
            <w:noProof/>
          </w:rPr>
          <w:delText xml:space="preserve">Larder, BA, Kemp, SD (1989) Multiple mutations in HIV-1 reverse transcriptase confer high-level resistance to zidovudine (AZT).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246</w:delText>
        </w:r>
        <w:r w:rsidRPr="00CD6CBE" w:rsidDel="00045B29">
          <w:rPr>
            <w:rFonts w:ascii="Cambria" w:hAnsi="Cambria"/>
            <w:noProof/>
          </w:rPr>
          <w:delText>: 1155-1158.</w:delText>
        </w:r>
      </w:del>
    </w:p>
    <w:p w:rsidR="00CD6CBE" w:rsidRPr="00CD6CBE" w:rsidDel="00045B29" w:rsidRDefault="00CD6CBE" w:rsidP="00CD6CBE">
      <w:pPr>
        <w:jc w:val="both"/>
        <w:rPr>
          <w:del w:id="5265" w:author="Ram Shrestha" w:date="2014-02-16T01:12:00Z"/>
          <w:rFonts w:ascii="Cambria" w:hAnsi="Cambria"/>
          <w:noProof/>
        </w:rPr>
      </w:pPr>
      <w:del w:id="5266" w:author="Ram Shrestha" w:date="2014-02-16T01:12:00Z">
        <w:r w:rsidRPr="00CD6CBE" w:rsidDel="00045B29">
          <w:rPr>
            <w:rFonts w:ascii="Cambria" w:hAnsi="Cambria"/>
            <w:noProof/>
          </w:rPr>
          <w:delText xml:space="preserve">Larsen, LS, Beliakova-Bethell, N, Bilanchone, V, Zhang, M, Lamsa, A, Dasilva, R, Hatfield, GW, Nagashima, K, Sandmeyer, S (2008) Ty3 nucleocapsid controls localization of particle assembly.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82</w:delText>
        </w:r>
        <w:r w:rsidRPr="00CD6CBE" w:rsidDel="00045B29">
          <w:rPr>
            <w:rFonts w:ascii="Cambria" w:hAnsi="Cambria"/>
            <w:noProof/>
          </w:rPr>
          <w:delText>: 2501-2514.</w:delText>
        </w:r>
      </w:del>
    </w:p>
    <w:p w:rsidR="00CD6CBE" w:rsidRPr="00CD6CBE" w:rsidDel="00045B29" w:rsidRDefault="00CD6CBE" w:rsidP="00CD6CBE">
      <w:pPr>
        <w:jc w:val="both"/>
        <w:rPr>
          <w:del w:id="5267" w:author="Ram Shrestha" w:date="2014-02-16T01:12:00Z"/>
          <w:rFonts w:ascii="Cambria" w:hAnsi="Cambria"/>
          <w:noProof/>
        </w:rPr>
      </w:pPr>
      <w:del w:id="5268" w:author="Ram Shrestha" w:date="2014-02-16T01:12:00Z">
        <w:r w:rsidRPr="00CD6CBE" w:rsidDel="00045B29">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e6079.</w:delText>
        </w:r>
      </w:del>
    </w:p>
    <w:p w:rsidR="00CD6CBE" w:rsidRPr="00CD6CBE" w:rsidDel="00045B29" w:rsidRDefault="00CD6CBE" w:rsidP="00CD6CBE">
      <w:pPr>
        <w:jc w:val="both"/>
        <w:rPr>
          <w:del w:id="5269" w:author="Ram Shrestha" w:date="2014-02-16T01:12:00Z"/>
          <w:rFonts w:ascii="Cambria" w:hAnsi="Cambria"/>
          <w:noProof/>
        </w:rPr>
      </w:pPr>
      <w:del w:id="5270" w:author="Ram Shrestha" w:date="2014-02-16T01:12:00Z">
        <w:r w:rsidRPr="00CD6CBE" w:rsidDel="00045B29">
          <w:rPr>
            <w:rFonts w:ascii="Cambria" w:hAnsi="Cambria"/>
            <w:noProof/>
          </w:rPr>
          <w:delText xml:space="preserve">Lemey, P, Pybus, OG, Rambaut, A, Drummond, AJ, Robertson, DL, Roques, P, Worobey, M, Vandamme, A-M (2004a) The Molecular Population Genetics of HIV-1 Group O. </w:delText>
        </w:r>
        <w:r w:rsidRPr="00CD6CBE" w:rsidDel="00045B29">
          <w:rPr>
            <w:rFonts w:ascii="Cambria" w:hAnsi="Cambria"/>
            <w:i/>
            <w:noProof/>
          </w:rPr>
          <w:delText>Genetics</w:delText>
        </w:r>
        <w:r w:rsidRPr="00CD6CBE" w:rsidDel="00045B29">
          <w:rPr>
            <w:rFonts w:ascii="Cambria" w:hAnsi="Cambria"/>
            <w:noProof/>
          </w:rPr>
          <w:delText xml:space="preserve"> </w:delText>
        </w:r>
        <w:r w:rsidRPr="00CD6CBE" w:rsidDel="00045B29">
          <w:rPr>
            <w:rFonts w:ascii="Cambria" w:hAnsi="Cambria"/>
            <w:b/>
            <w:noProof/>
          </w:rPr>
          <w:delText>167</w:delText>
        </w:r>
        <w:r w:rsidRPr="00CD6CBE" w:rsidDel="00045B29">
          <w:rPr>
            <w:rFonts w:ascii="Cambria" w:hAnsi="Cambria"/>
            <w:noProof/>
          </w:rPr>
          <w:delText>: 1059-1068.</w:delText>
        </w:r>
      </w:del>
    </w:p>
    <w:p w:rsidR="00CD6CBE" w:rsidRPr="00CD6CBE" w:rsidDel="00045B29" w:rsidRDefault="00CD6CBE" w:rsidP="00CD6CBE">
      <w:pPr>
        <w:jc w:val="both"/>
        <w:rPr>
          <w:del w:id="5271" w:author="Ram Shrestha" w:date="2014-02-16T01:12:00Z"/>
          <w:rFonts w:ascii="Cambria" w:hAnsi="Cambria"/>
          <w:noProof/>
        </w:rPr>
      </w:pPr>
      <w:del w:id="5272" w:author="Ram Shrestha" w:date="2014-02-16T01:12:00Z">
        <w:r w:rsidRPr="00CD6CBE" w:rsidDel="00045B29">
          <w:rPr>
            <w:rFonts w:ascii="Cambria" w:hAnsi="Cambria"/>
            <w:noProof/>
          </w:rPr>
          <w:delText xml:space="preserve">Lemey, P, Pybus, OG, Rambaut, A, Drummond, AJ, Robertson, DL, Roques, P, Worobey, M, Vandamme, AM (2004b) The molecular population genetics of HIV-1 group O. </w:delText>
        </w:r>
        <w:r w:rsidRPr="00CD6CBE" w:rsidDel="00045B29">
          <w:rPr>
            <w:rFonts w:ascii="Cambria" w:hAnsi="Cambria"/>
            <w:i/>
            <w:noProof/>
          </w:rPr>
          <w:delText>Genetics</w:delText>
        </w:r>
        <w:r w:rsidRPr="00CD6CBE" w:rsidDel="00045B29">
          <w:rPr>
            <w:rFonts w:ascii="Cambria" w:hAnsi="Cambria"/>
            <w:noProof/>
          </w:rPr>
          <w:delText xml:space="preserve"> </w:delText>
        </w:r>
        <w:r w:rsidRPr="00CD6CBE" w:rsidDel="00045B29">
          <w:rPr>
            <w:rFonts w:ascii="Cambria" w:hAnsi="Cambria"/>
            <w:b/>
            <w:noProof/>
          </w:rPr>
          <w:delText>167</w:delText>
        </w:r>
        <w:r w:rsidRPr="00CD6CBE" w:rsidDel="00045B29">
          <w:rPr>
            <w:rFonts w:ascii="Cambria" w:hAnsi="Cambria"/>
            <w:noProof/>
          </w:rPr>
          <w:delText>: 1059-1068.</w:delText>
        </w:r>
      </w:del>
    </w:p>
    <w:p w:rsidR="00CD6CBE" w:rsidRPr="00CD6CBE" w:rsidDel="00045B29" w:rsidRDefault="00CD6CBE" w:rsidP="00CD6CBE">
      <w:pPr>
        <w:jc w:val="both"/>
        <w:rPr>
          <w:del w:id="5273" w:author="Ram Shrestha" w:date="2014-02-16T01:12:00Z"/>
          <w:rFonts w:ascii="Cambria" w:hAnsi="Cambria"/>
          <w:noProof/>
        </w:rPr>
      </w:pPr>
      <w:del w:id="5274" w:author="Ram Shrestha" w:date="2014-02-16T01:12:00Z">
        <w:r w:rsidRPr="00CD6CBE" w:rsidDel="00045B29">
          <w:rPr>
            <w:rFonts w:ascii="Cambria" w:hAnsi="Cambria"/>
            <w:noProof/>
          </w:rPr>
          <w:delText xml:space="preserve">Lenassi, M, Cagney, G, Liao, M, Vaupotic, T, Bartholomeeusen, K, Cheng, Y, Krogan, NJ, Plemenitas, A, Peterlin, BM HIV Nef is secreted in exosomes and triggers apoptosis in bystander CD4+ T cells. </w:delText>
        </w:r>
        <w:r w:rsidRPr="00CD6CBE" w:rsidDel="00045B29">
          <w:rPr>
            <w:rFonts w:ascii="Cambria" w:hAnsi="Cambria"/>
            <w:i/>
            <w:noProof/>
          </w:rPr>
          <w:delText>Traffic</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110-122.</w:delText>
        </w:r>
      </w:del>
    </w:p>
    <w:p w:rsidR="00CD6CBE" w:rsidRPr="00CD6CBE" w:rsidDel="00045B29" w:rsidRDefault="00CD6CBE" w:rsidP="00CD6CBE">
      <w:pPr>
        <w:jc w:val="both"/>
        <w:rPr>
          <w:del w:id="5275" w:author="Ram Shrestha" w:date="2014-02-16T01:12:00Z"/>
          <w:rFonts w:ascii="Cambria" w:hAnsi="Cambria"/>
          <w:noProof/>
        </w:rPr>
      </w:pPr>
      <w:del w:id="5276" w:author="Ram Shrestha" w:date="2014-02-16T01:12:00Z">
        <w:r w:rsidRPr="00CD6CBE" w:rsidDel="00045B29">
          <w:rPr>
            <w:rFonts w:ascii="Cambria" w:hAnsi="Cambria"/>
            <w:noProof/>
          </w:rPr>
          <w:delText xml:space="preserve">Levene, MJ, Korlach, J, Turner, SW, Foquet, M, Craighead, HG, Webb, WW (2003) Zero-mode waveguides for single-molecule analysis at high concentrations.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299</w:delText>
        </w:r>
        <w:r w:rsidRPr="00CD6CBE" w:rsidDel="00045B29">
          <w:rPr>
            <w:rFonts w:ascii="Cambria" w:hAnsi="Cambria"/>
            <w:noProof/>
          </w:rPr>
          <w:delText>: 682-686.</w:delText>
        </w:r>
      </w:del>
    </w:p>
    <w:p w:rsidR="00CD6CBE" w:rsidRPr="00CD6CBE" w:rsidDel="00045B29" w:rsidRDefault="00CD6CBE" w:rsidP="00CD6CBE">
      <w:pPr>
        <w:jc w:val="both"/>
        <w:rPr>
          <w:del w:id="5277" w:author="Ram Shrestha" w:date="2014-02-16T01:12:00Z"/>
          <w:rFonts w:ascii="Cambria" w:hAnsi="Cambria"/>
          <w:noProof/>
        </w:rPr>
      </w:pPr>
      <w:del w:id="5278" w:author="Ram Shrestha" w:date="2014-02-16T01:12:00Z">
        <w:r w:rsidRPr="00CD6CBE" w:rsidDel="00045B29">
          <w:rPr>
            <w:rFonts w:ascii="Cambria" w:hAnsi="Cambria"/>
            <w:noProof/>
          </w:rPr>
          <w:delText xml:space="preserve">Levy, JA, Hoffman, AD, Kramer, SM, Landis, JA, Shimabukuro, JM, Oshiro, LS (1984) Isolation of lymphocytopathic retroviruses from San Francisco patients with AIDS.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225</w:delText>
        </w:r>
        <w:r w:rsidRPr="00CD6CBE" w:rsidDel="00045B29">
          <w:rPr>
            <w:rFonts w:ascii="Cambria" w:hAnsi="Cambria"/>
            <w:noProof/>
          </w:rPr>
          <w:delText>: 840-842.</w:delText>
        </w:r>
      </w:del>
    </w:p>
    <w:p w:rsidR="00CD6CBE" w:rsidRPr="00CD6CBE" w:rsidDel="00045B29" w:rsidRDefault="00CD6CBE" w:rsidP="00CD6CBE">
      <w:pPr>
        <w:jc w:val="both"/>
        <w:rPr>
          <w:del w:id="5279" w:author="Ram Shrestha" w:date="2014-02-16T01:12:00Z"/>
          <w:rFonts w:ascii="Cambria" w:hAnsi="Cambria"/>
          <w:noProof/>
        </w:rPr>
      </w:pPr>
      <w:del w:id="5280" w:author="Ram Shrestha" w:date="2014-02-16T01:12:00Z">
        <w:r w:rsidRPr="00CD6CBE" w:rsidDel="00045B29">
          <w:rPr>
            <w:rFonts w:ascii="Cambria" w:hAnsi="Cambria"/>
            <w:noProof/>
          </w:rPr>
          <w:delText xml:space="preserve">Lewis, MJ, Lee, P, Ng, HL, Yang, OO (2012) Immune Selection In Vitro Reveals Human Immunodeficiency Virus Type 1 Nef Sequence Motifs Important for Its Immune Evasion Function In Vivo.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86</w:delText>
        </w:r>
        <w:r w:rsidRPr="00CD6CBE" w:rsidDel="00045B29">
          <w:rPr>
            <w:rFonts w:ascii="Cambria" w:hAnsi="Cambria"/>
            <w:noProof/>
          </w:rPr>
          <w:delText>: 7126-7135.</w:delText>
        </w:r>
      </w:del>
    </w:p>
    <w:p w:rsidR="00CD6CBE" w:rsidRPr="00CD6CBE" w:rsidDel="00045B29" w:rsidRDefault="00CD6CBE" w:rsidP="00CD6CBE">
      <w:pPr>
        <w:jc w:val="both"/>
        <w:rPr>
          <w:del w:id="5281" w:author="Ram Shrestha" w:date="2014-02-16T01:12:00Z"/>
          <w:rFonts w:ascii="Cambria" w:hAnsi="Cambria"/>
          <w:noProof/>
        </w:rPr>
      </w:pPr>
      <w:del w:id="5282" w:author="Ram Shrestha" w:date="2014-02-16T01:12:00Z">
        <w:r w:rsidRPr="00CD6CBE" w:rsidDel="00045B29">
          <w:rPr>
            <w:rFonts w:ascii="Cambria" w:hAnsi="Cambria"/>
            <w:noProof/>
          </w:rPr>
          <w:delText xml:space="preserve">Liang, J-S, Distler, O, Cooper, DA, Jamil, H, Deckelbaum, RJ, Ginsberg, HN, Sturley, SL (2001) HIV protease inhibitors protect apolipoprotein B from degradation by the proteasome: A potential mechanism for protease inhibitor-induced hyperlipidemia. </w:delText>
        </w:r>
        <w:r w:rsidRPr="00CD6CBE" w:rsidDel="00045B29">
          <w:rPr>
            <w:rFonts w:ascii="Cambria" w:hAnsi="Cambria"/>
            <w:i/>
            <w:noProof/>
          </w:rPr>
          <w:delText>Nature Medicine</w:delText>
        </w:r>
        <w:r w:rsidRPr="00CD6CBE" w:rsidDel="00045B29">
          <w:rPr>
            <w:rFonts w:ascii="Cambria" w:hAnsi="Cambria"/>
            <w:noProof/>
          </w:rPr>
          <w:delText xml:space="preserve"> </w:delText>
        </w:r>
        <w:r w:rsidRPr="00CD6CBE" w:rsidDel="00045B29">
          <w:rPr>
            <w:rFonts w:ascii="Cambria" w:hAnsi="Cambria"/>
            <w:b/>
            <w:noProof/>
          </w:rPr>
          <w:delText>7</w:delText>
        </w:r>
        <w:r w:rsidRPr="00CD6CBE" w:rsidDel="00045B29">
          <w:rPr>
            <w:rFonts w:ascii="Cambria" w:hAnsi="Cambria"/>
            <w:noProof/>
          </w:rPr>
          <w:delText>: 1327-1331.</w:delText>
        </w:r>
      </w:del>
    </w:p>
    <w:p w:rsidR="00CD6CBE" w:rsidRPr="00CD6CBE" w:rsidDel="00045B29" w:rsidRDefault="00CD6CBE" w:rsidP="00CD6CBE">
      <w:pPr>
        <w:jc w:val="both"/>
        <w:rPr>
          <w:del w:id="5283" w:author="Ram Shrestha" w:date="2014-02-16T01:12:00Z"/>
          <w:rFonts w:ascii="Cambria" w:hAnsi="Cambria"/>
          <w:noProof/>
        </w:rPr>
      </w:pPr>
      <w:del w:id="5284" w:author="Ram Shrestha" w:date="2014-02-16T01:12:00Z">
        <w:r w:rsidRPr="00CD6CBE" w:rsidDel="00045B29">
          <w:rPr>
            <w:rFonts w:ascii="Cambria" w:hAnsi="Cambria"/>
            <w:noProof/>
          </w:rPr>
          <w:delText xml:space="preserve">Liu, J, Bartesaghi, A, Borgnia, MJ, Sapiro, G, Subramaniam, S (2008) Molecular architecture of native HIV-1 gp120 trimers.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455</w:delText>
        </w:r>
        <w:r w:rsidRPr="00CD6CBE" w:rsidDel="00045B29">
          <w:rPr>
            <w:rFonts w:ascii="Cambria" w:hAnsi="Cambria"/>
            <w:noProof/>
          </w:rPr>
          <w:delText>: 109-113.</w:delText>
        </w:r>
      </w:del>
    </w:p>
    <w:p w:rsidR="00CD6CBE" w:rsidRPr="00CD6CBE" w:rsidDel="00045B29" w:rsidRDefault="00CD6CBE" w:rsidP="00CD6CBE">
      <w:pPr>
        <w:jc w:val="both"/>
        <w:rPr>
          <w:del w:id="5285" w:author="Ram Shrestha" w:date="2014-02-16T01:12:00Z"/>
          <w:rFonts w:ascii="Cambria" w:hAnsi="Cambria"/>
          <w:noProof/>
        </w:rPr>
      </w:pPr>
      <w:del w:id="5286" w:author="Ram Shrestha" w:date="2014-02-16T01:12:00Z">
        <w:r w:rsidRPr="00CD6CBE" w:rsidDel="00045B29">
          <w:rPr>
            <w:rFonts w:ascii="Cambria" w:hAnsi="Cambria"/>
            <w:noProof/>
          </w:rPr>
          <w:delText xml:space="preserve">Liu, SL, Rodrigo, AG, Shankarappa, R, Learn, GH, Hsu, L, Davidov, O, Zhao, LP, Mullins, JI (1996) HIV quasispecies and resampling.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273</w:delText>
        </w:r>
        <w:r w:rsidRPr="00CD6CBE" w:rsidDel="00045B29">
          <w:rPr>
            <w:rFonts w:ascii="Cambria" w:hAnsi="Cambria"/>
            <w:noProof/>
          </w:rPr>
          <w:delText>: 415-416.</w:delText>
        </w:r>
      </w:del>
    </w:p>
    <w:p w:rsidR="00CD6CBE" w:rsidRPr="00CD6CBE" w:rsidDel="00045B29" w:rsidRDefault="00CD6CBE" w:rsidP="00CD6CBE">
      <w:pPr>
        <w:jc w:val="both"/>
        <w:rPr>
          <w:del w:id="5287" w:author="Ram Shrestha" w:date="2014-02-16T01:12:00Z"/>
          <w:rFonts w:ascii="Cambria" w:hAnsi="Cambria"/>
          <w:noProof/>
        </w:rPr>
      </w:pPr>
      <w:del w:id="5288" w:author="Ram Shrestha" w:date="2014-02-16T01:12:00Z">
        <w:r w:rsidRPr="00CD6CBE" w:rsidDel="00045B29">
          <w:rPr>
            <w:rFonts w:ascii="Cambria" w:hAnsi="Cambria"/>
            <w:noProof/>
          </w:rPr>
          <w:delText xml:space="preserve">Lole, KS, Bollinger, RC, Paranjape, RS, Gadkari, D, Kulkarni, SS, Novak, NG, Ingersoll, R, Sheppard, HW, Ray, SC (1999) Full-length human immunodeficiency virus type 1 genomes from subtype C-infected seroconverters in India, with evidence of intersubtype recombination.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73</w:delText>
        </w:r>
        <w:r w:rsidRPr="00CD6CBE" w:rsidDel="00045B29">
          <w:rPr>
            <w:rFonts w:ascii="Cambria" w:hAnsi="Cambria"/>
            <w:noProof/>
          </w:rPr>
          <w:delText>: 152-160.</w:delText>
        </w:r>
      </w:del>
    </w:p>
    <w:p w:rsidR="00CD6CBE" w:rsidRPr="00CD6CBE" w:rsidDel="00045B29" w:rsidRDefault="00CD6CBE" w:rsidP="00CD6CBE">
      <w:pPr>
        <w:jc w:val="both"/>
        <w:rPr>
          <w:del w:id="5289" w:author="Ram Shrestha" w:date="2014-02-16T01:12:00Z"/>
          <w:rFonts w:ascii="Cambria" w:hAnsi="Cambria"/>
          <w:noProof/>
        </w:rPr>
      </w:pPr>
      <w:del w:id="5290" w:author="Ram Shrestha" w:date="2014-02-16T01:12:00Z">
        <w:r w:rsidRPr="00CD6CBE" w:rsidDel="00045B29">
          <w:rPr>
            <w:rFonts w:ascii="Cambria" w:hAnsi="Cambria"/>
            <w:noProof/>
          </w:rPr>
          <w:delText xml:space="preserve">Loman, NJ, Misra, RV, Dallman, TJ, Constantinidou, C, Gharbia, SE, Wain, J, Pallen, MJ (2012) Performance comparison of benchtop high-throughput sequencing platforms. </w:delText>
        </w:r>
        <w:r w:rsidRPr="00CD6CBE" w:rsidDel="00045B29">
          <w:rPr>
            <w:rFonts w:ascii="Cambria" w:hAnsi="Cambria"/>
            <w:i/>
            <w:noProof/>
          </w:rPr>
          <w:delText>Nat Biotechnol</w:delText>
        </w:r>
        <w:r w:rsidRPr="00CD6CBE" w:rsidDel="00045B29">
          <w:rPr>
            <w:rFonts w:ascii="Cambria" w:hAnsi="Cambria"/>
            <w:noProof/>
          </w:rPr>
          <w:delText xml:space="preserve"> </w:delText>
        </w:r>
        <w:r w:rsidRPr="00CD6CBE" w:rsidDel="00045B29">
          <w:rPr>
            <w:rFonts w:ascii="Cambria" w:hAnsi="Cambria"/>
            <w:b/>
            <w:noProof/>
          </w:rPr>
          <w:delText>30</w:delText>
        </w:r>
        <w:r w:rsidRPr="00CD6CBE" w:rsidDel="00045B29">
          <w:rPr>
            <w:rFonts w:ascii="Cambria" w:hAnsi="Cambria"/>
            <w:noProof/>
          </w:rPr>
          <w:delText>: 434-439.</w:delText>
        </w:r>
      </w:del>
    </w:p>
    <w:p w:rsidR="00CD6CBE" w:rsidRPr="00CD6CBE" w:rsidDel="00045B29" w:rsidRDefault="00CD6CBE" w:rsidP="00CD6CBE">
      <w:pPr>
        <w:jc w:val="both"/>
        <w:rPr>
          <w:del w:id="5291" w:author="Ram Shrestha" w:date="2014-02-16T01:12:00Z"/>
          <w:rFonts w:ascii="Cambria" w:hAnsi="Cambria"/>
          <w:noProof/>
        </w:rPr>
      </w:pPr>
      <w:del w:id="5292" w:author="Ram Shrestha" w:date="2014-02-16T01:12:00Z">
        <w:r w:rsidRPr="00CD6CBE" w:rsidDel="00045B29">
          <w:rPr>
            <w:rFonts w:ascii="Cambria" w:hAnsi="Cambria"/>
            <w:noProof/>
          </w:rPr>
          <w:delText xml:space="preserve">Long, EM, Martin, HL, Jr., Kreiss, JK, Rainwater, SM, Lavreys, L, Jackson, DJ, Rakwar, J, Mandaliya, K, Overbaugh, J (2000) Gender differences in HIV-1 diversity at time of infection. </w:delText>
        </w:r>
        <w:r w:rsidRPr="00CD6CBE" w:rsidDel="00045B29">
          <w:rPr>
            <w:rFonts w:ascii="Cambria" w:hAnsi="Cambria"/>
            <w:i/>
            <w:noProof/>
          </w:rPr>
          <w:delText>Nat Med</w:delText>
        </w:r>
        <w:r w:rsidRPr="00CD6CBE" w:rsidDel="00045B29">
          <w:rPr>
            <w:rFonts w:ascii="Cambria" w:hAnsi="Cambria"/>
            <w:noProof/>
          </w:rPr>
          <w:delText xml:space="preserve"> </w:delText>
        </w:r>
        <w:r w:rsidRPr="00CD6CBE" w:rsidDel="00045B29">
          <w:rPr>
            <w:rFonts w:ascii="Cambria" w:hAnsi="Cambria"/>
            <w:b/>
            <w:noProof/>
          </w:rPr>
          <w:delText>6</w:delText>
        </w:r>
        <w:r w:rsidRPr="00CD6CBE" w:rsidDel="00045B29">
          <w:rPr>
            <w:rFonts w:ascii="Cambria" w:hAnsi="Cambria"/>
            <w:noProof/>
          </w:rPr>
          <w:delText>: 71-75.</w:delText>
        </w:r>
      </w:del>
    </w:p>
    <w:p w:rsidR="00CD6CBE" w:rsidRPr="00CD6CBE" w:rsidDel="00045B29" w:rsidRDefault="00CD6CBE" w:rsidP="00CD6CBE">
      <w:pPr>
        <w:jc w:val="both"/>
        <w:rPr>
          <w:del w:id="5293" w:author="Ram Shrestha" w:date="2014-02-16T01:12:00Z"/>
          <w:rFonts w:ascii="Cambria" w:hAnsi="Cambria"/>
          <w:noProof/>
        </w:rPr>
      </w:pPr>
      <w:del w:id="5294" w:author="Ram Shrestha" w:date="2014-02-16T01:12:00Z">
        <w:r w:rsidRPr="00CD6CBE" w:rsidDel="00045B29">
          <w:rPr>
            <w:rFonts w:ascii="Cambria" w:hAnsi="Cambria"/>
            <w:noProof/>
          </w:rPr>
          <w:delText xml:space="preserve">Lorenzi, P, Opravil, M, Hirschel, B, Chave, JP, Furrer, HJ, Sax, H, Perneger, TV, Perrin, L, Kaiser, L, Yerly, S (1999) Impact of drug resistance mutations on virologic response to salvage therapy. Swiss HIV Cohort Study.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13</w:delText>
        </w:r>
        <w:r w:rsidRPr="00CD6CBE" w:rsidDel="00045B29">
          <w:rPr>
            <w:rFonts w:ascii="Cambria" w:hAnsi="Cambria"/>
            <w:noProof/>
          </w:rPr>
          <w:delText>: F17-21.</w:delText>
        </w:r>
      </w:del>
    </w:p>
    <w:p w:rsidR="00CD6CBE" w:rsidRPr="00CD6CBE" w:rsidDel="00045B29" w:rsidRDefault="00CD6CBE" w:rsidP="00CD6CBE">
      <w:pPr>
        <w:jc w:val="both"/>
        <w:rPr>
          <w:del w:id="5295" w:author="Ram Shrestha" w:date="2014-02-16T01:12:00Z"/>
          <w:rFonts w:ascii="Cambria" w:hAnsi="Cambria"/>
          <w:noProof/>
        </w:rPr>
      </w:pPr>
      <w:del w:id="5296" w:author="Ram Shrestha" w:date="2014-02-16T01:12:00Z">
        <w:r w:rsidRPr="00CD6CBE" w:rsidDel="00045B29">
          <w:rPr>
            <w:rFonts w:ascii="Cambria" w:hAnsi="Cambria"/>
            <w:noProof/>
          </w:rPr>
          <w:delText xml:space="preserve">Lundgren, JD, Phillips, AN, Pedersen, C, Clumeck, N, Gatell, JM, Johnson, AM, Ledergerber, B, Vella, S, Nielsen, JO (1994) Comparison of long-term prognosis of patients with AIDS treated and not treated with zidovudine. AIDS in Europe Study Group. </w:delText>
        </w:r>
        <w:r w:rsidRPr="00CD6CBE" w:rsidDel="00045B29">
          <w:rPr>
            <w:rFonts w:ascii="Cambria" w:hAnsi="Cambria"/>
            <w:i/>
            <w:noProof/>
          </w:rPr>
          <w:delText>JAMA</w:delText>
        </w:r>
        <w:r w:rsidRPr="00CD6CBE" w:rsidDel="00045B29">
          <w:rPr>
            <w:rFonts w:ascii="Cambria" w:hAnsi="Cambria"/>
            <w:noProof/>
          </w:rPr>
          <w:delText xml:space="preserve"> </w:delText>
        </w:r>
        <w:r w:rsidRPr="00CD6CBE" w:rsidDel="00045B29">
          <w:rPr>
            <w:rFonts w:ascii="Cambria" w:hAnsi="Cambria"/>
            <w:b/>
            <w:noProof/>
          </w:rPr>
          <w:delText>271</w:delText>
        </w:r>
        <w:r w:rsidRPr="00CD6CBE" w:rsidDel="00045B29">
          <w:rPr>
            <w:rFonts w:ascii="Cambria" w:hAnsi="Cambria"/>
            <w:noProof/>
          </w:rPr>
          <w:delText>: 1088-1092.</w:delText>
        </w:r>
      </w:del>
    </w:p>
    <w:p w:rsidR="00CD6CBE" w:rsidRPr="00CD6CBE" w:rsidDel="00045B29" w:rsidRDefault="00CD6CBE" w:rsidP="00CD6CBE">
      <w:pPr>
        <w:jc w:val="both"/>
        <w:rPr>
          <w:del w:id="5297" w:author="Ram Shrestha" w:date="2014-02-16T01:12:00Z"/>
          <w:rFonts w:ascii="Cambria" w:hAnsi="Cambria"/>
          <w:noProof/>
        </w:rPr>
      </w:pPr>
      <w:del w:id="5298" w:author="Ram Shrestha" w:date="2014-02-16T01:12:00Z">
        <w:r w:rsidRPr="00CD6CBE" w:rsidDel="00045B29">
          <w:rPr>
            <w:rFonts w:ascii="Cambria" w:hAnsi="Cambria"/>
            <w:noProof/>
          </w:rPr>
          <w:delText xml:space="preserve">Luo, C, Tsementzi, D, Kyrpides, N, Read, T, Konstantinidis, KT (2012) Direct comparisons of Illumina vs. Roche 454 sequencing technologies on the same microbial community DNA sample.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7</w:delText>
        </w:r>
        <w:r w:rsidRPr="00CD6CBE" w:rsidDel="00045B29">
          <w:rPr>
            <w:rFonts w:ascii="Cambria" w:hAnsi="Cambria"/>
            <w:noProof/>
          </w:rPr>
          <w:delText>: e30087.</w:delText>
        </w:r>
      </w:del>
    </w:p>
    <w:p w:rsidR="00CD6CBE" w:rsidRPr="00CD6CBE" w:rsidDel="00045B29" w:rsidRDefault="00CD6CBE" w:rsidP="00CD6CBE">
      <w:pPr>
        <w:jc w:val="both"/>
        <w:rPr>
          <w:del w:id="5299" w:author="Ram Shrestha" w:date="2014-02-16T01:12:00Z"/>
          <w:rFonts w:ascii="Cambria" w:hAnsi="Cambria"/>
          <w:noProof/>
        </w:rPr>
      </w:pPr>
      <w:del w:id="5300" w:author="Ram Shrestha" w:date="2014-02-16T01:12:00Z">
        <w:r w:rsidRPr="00CD6CBE" w:rsidDel="00045B29">
          <w:rPr>
            <w:rFonts w:ascii="Cambria" w:hAnsi="Cambria"/>
            <w:noProof/>
          </w:rPr>
          <w:delText xml:space="preserve">Madani, N, Kabat, D (1998) An endogenous inhibitor of human immunodeficiency virus in human lymphocytes is overcome by the viral Vif protein.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72</w:delText>
        </w:r>
        <w:r w:rsidRPr="00CD6CBE" w:rsidDel="00045B29">
          <w:rPr>
            <w:rFonts w:ascii="Cambria" w:hAnsi="Cambria"/>
            <w:noProof/>
          </w:rPr>
          <w:delText>: 10251-10255.</w:delText>
        </w:r>
      </w:del>
    </w:p>
    <w:p w:rsidR="00CD6CBE" w:rsidRPr="00CD6CBE" w:rsidDel="00045B29" w:rsidRDefault="00CD6CBE" w:rsidP="00CD6CBE">
      <w:pPr>
        <w:jc w:val="both"/>
        <w:rPr>
          <w:del w:id="5301" w:author="Ram Shrestha" w:date="2014-02-16T01:12:00Z"/>
          <w:rFonts w:ascii="Cambria" w:hAnsi="Cambria"/>
          <w:noProof/>
        </w:rPr>
      </w:pPr>
      <w:del w:id="5302" w:author="Ram Shrestha" w:date="2014-02-16T01:12:00Z">
        <w:r w:rsidRPr="00CD6CBE" w:rsidDel="00045B29">
          <w:rPr>
            <w:rFonts w:ascii="Cambria" w:hAnsi="Cambria"/>
            <w:noProof/>
          </w:rPr>
          <w:delText xml:space="preserve">Malim, MH, Bohnlein, S, Hauber, J, Cullen, BR (1989a) Functional dissection of the HIV-1 Rev trans-activator--derivation of a trans-dominant repressor of Rev function.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58</w:delText>
        </w:r>
        <w:r w:rsidRPr="00CD6CBE" w:rsidDel="00045B29">
          <w:rPr>
            <w:rFonts w:ascii="Cambria" w:hAnsi="Cambria"/>
            <w:noProof/>
          </w:rPr>
          <w:delText>: 205-214.</w:delText>
        </w:r>
      </w:del>
    </w:p>
    <w:p w:rsidR="00CD6CBE" w:rsidRPr="00CD6CBE" w:rsidDel="00045B29" w:rsidRDefault="00CD6CBE" w:rsidP="00CD6CBE">
      <w:pPr>
        <w:jc w:val="both"/>
        <w:rPr>
          <w:del w:id="5303" w:author="Ram Shrestha" w:date="2014-02-16T01:12:00Z"/>
          <w:rFonts w:ascii="Cambria" w:hAnsi="Cambria"/>
          <w:noProof/>
        </w:rPr>
      </w:pPr>
      <w:del w:id="5304" w:author="Ram Shrestha" w:date="2014-02-16T01:12:00Z">
        <w:r w:rsidRPr="00CD6CBE" w:rsidDel="00045B29">
          <w:rPr>
            <w:rFonts w:ascii="Cambria" w:hAnsi="Cambria"/>
            <w:noProof/>
          </w:rPr>
          <w:delText xml:space="preserve">Malim, MH, Cullen, BR (1991) HIV-1 structural gene expression requires the binding of multiple Rev monomers to the viral RRE: implications for HIV-1 latency.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65</w:delText>
        </w:r>
        <w:r w:rsidRPr="00CD6CBE" w:rsidDel="00045B29">
          <w:rPr>
            <w:rFonts w:ascii="Cambria" w:hAnsi="Cambria"/>
            <w:noProof/>
          </w:rPr>
          <w:delText>: 241-248.</w:delText>
        </w:r>
      </w:del>
    </w:p>
    <w:p w:rsidR="00CD6CBE" w:rsidRPr="00CD6CBE" w:rsidDel="00045B29" w:rsidRDefault="00CD6CBE" w:rsidP="00CD6CBE">
      <w:pPr>
        <w:jc w:val="both"/>
        <w:rPr>
          <w:del w:id="5305" w:author="Ram Shrestha" w:date="2014-02-16T01:12:00Z"/>
          <w:rFonts w:ascii="Cambria" w:hAnsi="Cambria"/>
          <w:noProof/>
        </w:rPr>
      </w:pPr>
      <w:del w:id="5306" w:author="Ram Shrestha" w:date="2014-02-16T01:12:00Z">
        <w:r w:rsidRPr="00CD6CBE" w:rsidDel="00045B29">
          <w:rPr>
            <w:rFonts w:ascii="Cambria" w:hAnsi="Cambria"/>
            <w:noProof/>
          </w:rPr>
          <w:delText xml:space="preserve">Malim, MH, Hauber, J, Le, S-Y, Maizel, JV, Cullen, BR (1989b) The HIV-1 rev trans-activator acts through a structured target sequence to activate nuclear export of unspliced viral mRNA.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338</w:delText>
        </w:r>
        <w:r w:rsidRPr="00CD6CBE" w:rsidDel="00045B29">
          <w:rPr>
            <w:rFonts w:ascii="Cambria" w:hAnsi="Cambria"/>
            <w:noProof/>
          </w:rPr>
          <w:delText>: 254–257.</w:delText>
        </w:r>
      </w:del>
    </w:p>
    <w:p w:rsidR="00CD6CBE" w:rsidRPr="00CD6CBE" w:rsidDel="00045B29" w:rsidRDefault="00CD6CBE" w:rsidP="00CD6CBE">
      <w:pPr>
        <w:jc w:val="both"/>
        <w:rPr>
          <w:del w:id="5307" w:author="Ram Shrestha" w:date="2014-02-16T01:12:00Z"/>
          <w:rFonts w:ascii="Cambria" w:hAnsi="Cambria"/>
          <w:noProof/>
        </w:rPr>
      </w:pPr>
      <w:del w:id="5308" w:author="Ram Shrestha" w:date="2014-02-16T01:12:00Z">
        <w:r w:rsidRPr="00CD6CBE" w:rsidDel="00045B29">
          <w:rPr>
            <w:rFonts w:ascii="Cambria" w:hAnsi="Cambria"/>
            <w:noProof/>
          </w:rPr>
          <w:delText xml:space="preserve">Mangeat, B, Turelli, P, Caron, G, Friedli, M, Perrin, L, Trono, D (2003) Broad antiretroviral defence by human APOBEC3G through lethal editing of nascent reverse transcripts.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424</w:delText>
        </w:r>
        <w:r w:rsidRPr="00CD6CBE" w:rsidDel="00045B29">
          <w:rPr>
            <w:rFonts w:ascii="Cambria" w:hAnsi="Cambria"/>
            <w:noProof/>
          </w:rPr>
          <w:delText>: 99–103.</w:delText>
        </w:r>
      </w:del>
    </w:p>
    <w:p w:rsidR="00CD6CBE" w:rsidRPr="00CD6CBE" w:rsidDel="00045B29" w:rsidRDefault="00CD6CBE" w:rsidP="00CD6CBE">
      <w:pPr>
        <w:jc w:val="both"/>
        <w:rPr>
          <w:del w:id="5309" w:author="Ram Shrestha" w:date="2014-02-16T01:12:00Z"/>
          <w:rFonts w:ascii="Cambria" w:hAnsi="Cambria"/>
          <w:noProof/>
        </w:rPr>
      </w:pPr>
      <w:del w:id="5310" w:author="Ram Shrestha" w:date="2014-02-16T01:12:00Z">
        <w:r w:rsidRPr="00CD6CBE" w:rsidDel="00045B29">
          <w:rPr>
            <w:rFonts w:ascii="Cambria" w:hAnsi="Cambria"/>
            <w:noProof/>
          </w:rPr>
          <w:delText xml:space="preserve">Mansky, LM (1996) Forward mutation rate of human immunodeficiency virus type 1 in a T lymphoid cell line. </w:delText>
        </w:r>
        <w:r w:rsidRPr="00CD6CBE" w:rsidDel="00045B29">
          <w:rPr>
            <w:rFonts w:ascii="Cambria" w:hAnsi="Cambria"/>
            <w:i/>
            <w:noProof/>
          </w:rPr>
          <w:delText>AIDS Res Hum Retroviruses</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307-314.</w:delText>
        </w:r>
      </w:del>
    </w:p>
    <w:p w:rsidR="00CD6CBE" w:rsidRPr="00CD6CBE" w:rsidDel="00045B29" w:rsidRDefault="00CD6CBE" w:rsidP="00CD6CBE">
      <w:pPr>
        <w:jc w:val="both"/>
        <w:rPr>
          <w:del w:id="5311" w:author="Ram Shrestha" w:date="2014-02-16T01:12:00Z"/>
          <w:rFonts w:ascii="Cambria" w:hAnsi="Cambria"/>
          <w:noProof/>
        </w:rPr>
      </w:pPr>
      <w:del w:id="5312" w:author="Ram Shrestha" w:date="2014-02-16T01:12:00Z">
        <w:r w:rsidRPr="00CD6CBE" w:rsidDel="00045B29">
          <w:rPr>
            <w:rFonts w:ascii="Cambria" w:hAnsi="Cambria"/>
            <w:noProof/>
          </w:rPr>
          <w:delText xml:space="preserve">Mansky, LM, Temin, HM (1995) Lower in vivo mutation rate of human immunodeficiency virus type 1 than that predicted from the fidelity of purified reverse transcriptase.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69</w:delText>
        </w:r>
        <w:r w:rsidRPr="00CD6CBE" w:rsidDel="00045B29">
          <w:rPr>
            <w:rFonts w:ascii="Cambria" w:hAnsi="Cambria"/>
            <w:noProof/>
          </w:rPr>
          <w:delText>: 5087-5094.</w:delText>
        </w:r>
      </w:del>
    </w:p>
    <w:p w:rsidR="00CD6CBE" w:rsidRPr="00CD6CBE" w:rsidDel="00045B29" w:rsidRDefault="00CD6CBE" w:rsidP="00CD6CBE">
      <w:pPr>
        <w:jc w:val="both"/>
        <w:rPr>
          <w:del w:id="5313" w:author="Ram Shrestha" w:date="2014-02-16T01:12:00Z"/>
          <w:rFonts w:ascii="Cambria" w:hAnsi="Cambria"/>
          <w:noProof/>
        </w:rPr>
      </w:pPr>
      <w:del w:id="5314" w:author="Ram Shrestha" w:date="2014-02-16T01:12:00Z">
        <w:r w:rsidRPr="00CD6CBE" w:rsidDel="00045B29">
          <w:rPr>
            <w:rFonts w:ascii="Cambria" w:hAnsi="Cambria"/>
            <w:noProof/>
          </w:rPr>
          <w:delText xml:space="preserve">Marcello, A, Zoppe, M, Giacca, M (2001) Multiple modes of transcriptional regulation by the HIV-1 Tat transactivator. </w:delText>
        </w:r>
        <w:r w:rsidRPr="00CD6CBE" w:rsidDel="00045B29">
          <w:rPr>
            <w:rFonts w:ascii="Cambria" w:hAnsi="Cambria"/>
            <w:i/>
            <w:noProof/>
          </w:rPr>
          <w:delText>IUBMB Life</w:delText>
        </w:r>
        <w:r w:rsidRPr="00CD6CBE" w:rsidDel="00045B29">
          <w:rPr>
            <w:rFonts w:ascii="Cambria" w:hAnsi="Cambria"/>
            <w:noProof/>
          </w:rPr>
          <w:delText xml:space="preserve"> </w:delText>
        </w:r>
        <w:r w:rsidRPr="00CD6CBE" w:rsidDel="00045B29">
          <w:rPr>
            <w:rFonts w:ascii="Cambria" w:hAnsi="Cambria"/>
            <w:b/>
            <w:noProof/>
          </w:rPr>
          <w:delText>51</w:delText>
        </w:r>
        <w:r w:rsidRPr="00CD6CBE" w:rsidDel="00045B29">
          <w:rPr>
            <w:rFonts w:ascii="Cambria" w:hAnsi="Cambria"/>
            <w:noProof/>
          </w:rPr>
          <w:delText>: 175-181.</w:delText>
        </w:r>
      </w:del>
    </w:p>
    <w:p w:rsidR="00CD6CBE" w:rsidRPr="00CD6CBE" w:rsidDel="00045B29" w:rsidRDefault="00CD6CBE" w:rsidP="00CD6CBE">
      <w:pPr>
        <w:jc w:val="both"/>
        <w:rPr>
          <w:del w:id="5315" w:author="Ram Shrestha" w:date="2014-02-16T01:12:00Z"/>
          <w:rFonts w:ascii="Cambria" w:hAnsi="Cambria"/>
          <w:noProof/>
        </w:rPr>
      </w:pPr>
      <w:del w:id="5316" w:author="Ram Shrestha" w:date="2014-02-16T01:12:00Z">
        <w:r w:rsidRPr="00CD6CBE" w:rsidDel="00045B29">
          <w:rPr>
            <w:rFonts w:ascii="Cambria" w:hAnsi="Cambria"/>
            <w:noProof/>
          </w:rPr>
          <w:delText xml:space="preserve">Mardis, ER (2008) The impact of next-generation sequencing technology on genetics. </w:delText>
        </w:r>
        <w:r w:rsidRPr="00CD6CBE" w:rsidDel="00045B29">
          <w:rPr>
            <w:rFonts w:ascii="Cambria" w:hAnsi="Cambria"/>
            <w:i/>
            <w:noProof/>
          </w:rPr>
          <w:delText>Trends Genet</w:delText>
        </w:r>
        <w:r w:rsidRPr="00CD6CBE" w:rsidDel="00045B29">
          <w:rPr>
            <w:rFonts w:ascii="Cambria" w:hAnsi="Cambria"/>
            <w:noProof/>
          </w:rPr>
          <w:delText xml:space="preserve"> </w:delText>
        </w:r>
        <w:r w:rsidRPr="00CD6CBE" w:rsidDel="00045B29">
          <w:rPr>
            <w:rFonts w:ascii="Cambria" w:hAnsi="Cambria"/>
            <w:b/>
            <w:noProof/>
          </w:rPr>
          <w:delText>24</w:delText>
        </w:r>
        <w:r w:rsidRPr="00CD6CBE" w:rsidDel="00045B29">
          <w:rPr>
            <w:rFonts w:ascii="Cambria" w:hAnsi="Cambria"/>
            <w:noProof/>
          </w:rPr>
          <w:delText>: 133-141.</w:delText>
        </w:r>
      </w:del>
    </w:p>
    <w:p w:rsidR="00CD6CBE" w:rsidRPr="00CD6CBE" w:rsidDel="00045B29" w:rsidRDefault="00CD6CBE" w:rsidP="00CD6CBE">
      <w:pPr>
        <w:jc w:val="both"/>
        <w:rPr>
          <w:del w:id="5317" w:author="Ram Shrestha" w:date="2014-02-16T01:12:00Z"/>
          <w:rFonts w:ascii="Cambria" w:hAnsi="Cambria"/>
          <w:noProof/>
        </w:rPr>
      </w:pPr>
      <w:del w:id="5318" w:author="Ram Shrestha" w:date="2014-02-16T01:12:00Z">
        <w:r w:rsidRPr="00CD6CBE" w:rsidDel="00045B29">
          <w:rPr>
            <w:rFonts w:ascii="Cambria" w:hAnsi="Cambria"/>
            <w:noProof/>
          </w:rPr>
          <w:delTex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437</w:delText>
        </w:r>
        <w:r w:rsidRPr="00CD6CBE" w:rsidDel="00045B29">
          <w:rPr>
            <w:rFonts w:ascii="Cambria" w:hAnsi="Cambria"/>
            <w:noProof/>
          </w:rPr>
          <w:delText>: 376-380.</w:delText>
        </w:r>
      </w:del>
    </w:p>
    <w:p w:rsidR="00CD6CBE" w:rsidRPr="00CD6CBE" w:rsidDel="00045B29" w:rsidRDefault="00CD6CBE" w:rsidP="00CD6CBE">
      <w:pPr>
        <w:jc w:val="both"/>
        <w:rPr>
          <w:del w:id="5319" w:author="Ram Shrestha" w:date="2014-02-16T01:12:00Z"/>
          <w:rFonts w:ascii="Cambria" w:hAnsi="Cambria"/>
          <w:noProof/>
        </w:rPr>
      </w:pPr>
      <w:del w:id="5320" w:author="Ram Shrestha" w:date="2014-02-16T01:12:00Z">
        <w:r w:rsidRPr="00CD6CBE" w:rsidDel="00045B29">
          <w:rPr>
            <w:rFonts w:ascii="Cambria" w:hAnsi="Cambria"/>
            <w:noProof/>
          </w:rPr>
          <w:delTex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437</w:delText>
        </w:r>
        <w:r w:rsidRPr="00CD6CBE" w:rsidDel="00045B29">
          <w:rPr>
            <w:rFonts w:ascii="Cambria" w:hAnsi="Cambria"/>
            <w:noProof/>
          </w:rPr>
          <w:delText>: 376-380.</w:delText>
        </w:r>
      </w:del>
    </w:p>
    <w:p w:rsidR="00CD6CBE" w:rsidRPr="00CD6CBE" w:rsidDel="00045B29" w:rsidRDefault="00CD6CBE" w:rsidP="00CD6CBE">
      <w:pPr>
        <w:jc w:val="both"/>
        <w:rPr>
          <w:del w:id="5321" w:author="Ram Shrestha" w:date="2014-02-16T01:12:00Z"/>
          <w:rFonts w:ascii="Cambria" w:hAnsi="Cambria"/>
          <w:noProof/>
        </w:rPr>
      </w:pPr>
      <w:del w:id="5322" w:author="Ram Shrestha" w:date="2014-02-16T01:12:00Z">
        <w:r w:rsidRPr="00CD6CBE" w:rsidDel="00045B29">
          <w:rPr>
            <w:rFonts w:ascii="Cambria" w:hAnsi="Cambria"/>
            <w:noProof/>
          </w:rPr>
          <w:delText xml:space="preserve">Mariani, R, Chen, D, Schröfelbauer, B, Navarro, F, König, R, Bollman, B, Münk, C, Nymark-McMahon, H, Landau, NR (2003) Species-specific exclusion of APOBEC3G from HIV-1 virions by Vif.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114</w:delText>
        </w:r>
        <w:r w:rsidRPr="00CD6CBE" w:rsidDel="00045B29">
          <w:rPr>
            <w:rFonts w:ascii="Cambria" w:hAnsi="Cambria"/>
            <w:noProof/>
          </w:rPr>
          <w:delText>: 21–31.</w:delText>
        </w:r>
      </w:del>
    </w:p>
    <w:p w:rsidR="00CD6CBE" w:rsidRPr="00CD6CBE" w:rsidDel="00045B29" w:rsidRDefault="00CD6CBE" w:rsidP="00CD6CBE">
      <w:pPr>
        <w:jc w:val="both"/>
        <w:rPr>
          <w:del w:id="5323" w:author="Ram Shrestha" w:date="2014-02-16T01:12:00Z"/>
          <w:rFonts w:ascii="Cambria" w:hAnsi="Cambria"/>
          <w:noProof/>
        </w:rPr>
      </w:pPr>
      <w:del w:id="5324" w:author="Ram Shrestha" w:date="2014-02-16T01:12:00Z">
        <w:r w:rsidRPr="00CD6CBE" w:rsidDel="00045B29">
          <w:rPr>
            <w:rFonts w:ascii="Cambria" w:hAnsi="Cambria"/>
            <w:noProof/>
          </w:rPr>
          <w:delText xml:space="preserve">Marin, M, Rose, KM, Kozak, SL, Kabat, D (2003) HIV-1 Vif protein binds the editing enzyme APOBEC3G and induces its degradation. </w:delText>
        </w:r>
        <w:r w:rsidRPr="00CD6CBE" w:rsidDel="00045B29">
          <w:rPr>
            <w:rFonts w:ascii="Cambria" w:hAnsi="Cambria"/>
            <w:i/>
            <w:noProof/>
          </w:rPr>
          <w:delText>Nature medicine</w:delText>
        </w:r>
        <w:r w:rsidRPr="00CD6CBE" w:rsidDel="00045B29">
          <w:rPr>
            <w:rFonts w:ascii="Cambria" w:hAnsi="Cambria"/>
            <w:noProof/>
          </w:rPr>
          <w:delText xml:space="preserve"> </w:delText>
        </w:r>
        <w:r w:rsidRPr="00CD6CBE" w:rsidDel="00045B29">
          <w:rPr>
            <w:rFonts w:ascii="Cambria" w:hAnsi="Cambria"/>
            <w:b/>
            <w:noProof/>
          </w:rPr>
          <w:delText>9</w:delText>
        </w:r>
        <w:r w:rsidRPr="00CD6CBE" w:rsidDel="00045B29">
          <w:rPr>
            <w:rFonts w:ascii="Cambria" w:hAnsi="Cambria"/>
            <w:noProof/>
          </w:rPr>
          <w:delText>: 1398–1403.</w:delText>
        </w:r>
      </w:del>
    </w:p>
    <w:p w:rsidR="00CD6CBE" w:rsidRPr="00CD6CBE" w:rsidDel="00045B29" w:rsidRDefault="00CD6CBE" w:rsidP="00CD6CBE">
      <w:pPr>
        <w:jc w:val="both"/>
        <w:rPr>
          <w:del w:id="5325" w:author="Ram Shrestha" w:date="2014-02-16T01:12:00Z"/>
          <w:rFonts w:ascii="Cambria" w:hAnsi="Cambria"/>
          <w:noProof/>
        </w:rPr>
      </w:pPr>
      <w:del w:id="5326" w:author="Ram Shrestha" w:date="2014-02-16T01:12:00Z">
        <w:r w:rsidRPr="00CD6CBE" w:rsidDel="00045B29">
          <w:rPr>
            <w:rFonts w:ascii="Cambria" w:hAnsi="Cambria"/>
            <w:noProof/>
          </w:rPr>
          <w:delText xml:space="preserve">Martinez-Picado, J, Sutton, L, De Pasquale, MP, Savara, AV, D'Aquila, RT (1999) Human immunodeficiency virus type 1 cloning vectors for antiretroviral resistance testing. </w:delText>
        </w:r>
        <w:r w:rsidRPr="00CD6CBE" w:rsidDel="00045B29">
          <w:rPr>
            <w:rFonts w:ascii="Cambria" w:hAnsi="Cambria"/>
            <w:i/>
            <w:noProof/>
          </w:rPr>
          <w:delText>J Clin Microbiol</w:delText>
        </w:r>
        <w:r w:rsidRPr="00CD6CBE" w:rsidDel="00045B29">
          <w:rPr>
            <w:rFonts w:ascii="Cambria" w:hAnsi="Cambria"/>
            <w:noProof/>
          </w:rPr>
          <w:delText xml:space="preserve"> </w:delText>
        </w:r>
        <w:r w:rsidRPr="00CD6CBE" w:rsidDel="00045B29">
          <w:rPr>
            <w:rFonts w:ascii="Cambria" w:hAnsi="Cambria"/>
            <w:b/>
            <w:noProof/>
          </w:rPr>
          <w:delText>37</w:delText>
        </w:r>
        <w:r w:rsidRPr="00CD6CBE" w:rsidDel="00045B29">
          <w:rPr>
            <w:rFonts w:ascii="Cambria" w:hAnsi="Cambria"/>
            <w:noProof/>
          </w:rPr>
          <w:delText>: 2943-2951.</w:delText>
        </w:r>
      </w:del>
    </w:p>
    <w:p w:rsidR="00CD6CBE" w:rsidRPr="00CD6CBE" w:rsidDel="00045B29" w:rsidRDefault="00CD6CBE" w:rsidP="00CD6CBE">
      <w:pPr>
        <w:jc w:val="both"/>
        <w:rPr>
          <w:del w:id="5327" w:author="Ram Shrestha" w:date="2014-02-16T01:12:00Z"/>
          <w:rFonts w:ascii="Cambria" w:hAnsi="Cambria"/>
          <w:noProof/>
        </w:rPr>
      </w:pPr>
      <w:del w:id="5328" w:author="Ram Shrestha" w:date="2014-02-16T01:12:00Z">
        <w:r w:rsidRPr="00CD6CBE" w:rsidDel="00045B29">
          <w:rPr>
            <w:rFonts w:ascii="Cambria" w:hAnsi="Cambria"/>
            <w:noProof/>
          </w:rPr>
          <w:delText xml:space="preserve">Mayer, KH, Hanna, GJ, Richard, T (2001) Clinical use of genotypic and phenotypic drug resistance testing to monitor antiretroviral chemotherapy. </w:delText>
        </w:r>
        <w:r w:rsidRPr="00CD6CBE" w:rsidDel="00045B29">
          <w:rPr>
            <w:rFonts w:ascii="Cambria" w:hAnsi="Cambria"/>
            <w:i/>
            <w:noProof/>
          </w:rPr>
          <w:delText>Clinical Infectious Diseases</w:delText>
        </w:r>
        <w:r w:rsidRPr="00CD6CBE" w:rsidDel="00045B29">
          <w:rPr>
            <w:rFonts w:ascii="Cambria" w:hAnsi="Cambria"/>
            <w:noProof/>
          </w:rPr>
          <w:delText xml:space="preserve"> </w:delText>
        </w:r>
        <w:r w:rsidRPr="00CD6CBE" w:rsidDel="00045B29">
          <w:rPr>
            <w:rFonts w:ascii="Cambria" w:hAnsi="Cambria"/>
            <w:b/>
            <w:noProof/>
          </w:rPr>
          <w:delText>32</w:delText>
        </w:r>
        <w:r w:rsidRPr="00CD6CBE" w:rsidDel="00045B29">
          <w:rPr>
            <w:rFonts w:ascii="Cambria" w:hAnsi="Cambria"/>
            <w:noProof/>
          </w:rPr>
          <w:delText>: 774-782.</w:delText>
        </w:r>
      </w:del>
    </w:p>
    <w:p w:rsidR="00CD6CBE" w:rsidRPr="00CD6CBE" w:rsidDel="00045B29" w:rsidRDefault="00CD6CBE" w:rsidP="00CD6CBE">
      <w:pPr>
        <w:jc w:val="both"/>
        <w:rPr>
          <w:del w:id="5329" w:author="Ram Shrestha" w:date="2014-02-16T01:12:00Z"/>
          <w:rFonts w:ascii="Cambria" w:hAnsi="Cambria"/>
          <w:noProof/>
        </w:rPr>
      </w:pPr>
      <w:del w:id="5330" w:author="Ram Shrestha" w:date="2014-02-16T01:12:00Z">
        <w:r w:rsidRPr="00CD6CBE" w:rsidDel="00045B29">
          <w:rPr>
            <w:rFonts w:ascii="Cambria" w:hAnsi="Cambria"/>
            <w:noProof/>
          </w:rPr>
          <w:delText xml:space="preserve">McCarthy, A (2010) Third generation DNA sequencing: pacific biosciences' single molecule real time technology. </w:delText>
        </w:r>
        <w:r w:rsidRPr="00CD6CBE" w:rsidDel="00045B29">
          <w:rPr>
            <w:rFonts w:ascii="Cambria" w:hAnsi="Cambria"/>
            <w:i/>
            <w:noProof/>
          </w:rPr>
          <w:delText>Chem Biol</w:delText>
        </w:r>
        <w:r w:rsidRPr="00CD6CBE" w:rsidDel="00045B29">
          <w:rPr>
            <w:rFonts w:ascii="Cambria" w:hAnsi="Cambria"/>
            <w:noProof/>
          </w:rPr>
          <w:delText xml:space="preserve"> </w:delText>
        </w:r>
        <w:r w:rsidRPr="00CD6CBE" w:rsidDel="00045B29">
          <w:rPr>
            <w:rFonts w:ascii="Cambria" w:hAnsi="Cambria"/>
            <w:b/>
            <w:noProof/>
          </w:rPr>
          <w:delText>17</w:delText>
        </w:r>
        <w:r w:rsidRPr="00CD6CBE" w:rsidDel="00045B29">
          <w:rPr>
            <w:rFonts w:ascii="Cambria" w:hAnsi="Cambria"/>
            <w:noProof/>
          </w:rPr>
          <w:delText>: 675-676.</w:delText>
        </w:r>
      </w:del>
    </w:p>
    <w:p w:rsidR="00CD6CBE" w:rsidRPr="00CD6CBE" w:rsidDel="00045B29" w:rsidRDefault="00CD6CBE" w:rsidP="00CD6CBE">
      <w:pPr>
        <w:jc w:val="both"/>
        <w:rPr>
          <w:del w:id="5331" w:author="Ram Shrestha" w:date="2014-02-16T01:12:00Z"/>
          <w:rFonts w:ascii="Cambria" w:hAnsi="Cambria"/>
          <w:noProof/>
        </w:rPr>
      </w:pPr>
      <w:del w:id="5332" w:author="Ram Shrestha" w:date="2014-02-16T01:12:00Z">
        <w:r w:rsidRPr="00CD6CBE" w:rsidDel="00045B29">
          <w:rPr>
            <w:rFonts w:ascii="Cambria" w:hAnsi="Cambria"/>
            <w:noProof/>
          </w:rPr>
          <w:delText xml:space="preserve">McColl, DJ, Chen, X (2010) Strand transfer inhibitors of HIV-1 integrase: Bringing IN a new era of antiretroviral therapy. </w:delText>
        </w:r>
        <w:r w:rsidRPr="00CD6CBE" w:rsidDel="00045B29">
          <w:rPr>
            <w:rFonts w:ascii="Cambria" w:hAnsi="Cambria"/>
            <w:i/>
            <w:noProof/>
          </w:rPr>
          <w:delText>Antiviral Research</w:delText>
        </w:r>
        <w:r w:rsidRPr="00CD6CBE" w:rsidDel="00045B29">
          <w:rPr>
            <w:rFonts w:ascii="Cambria" w:hAnsi="Cambria"/>
            <w:noProof/>
          </w:rPr>
          <w:delText xml:space="preserve"> </w:delText>
        </w:r>
        <w:r w:rsidRPr="00CD6CBE" w:rsidDel="00045B29">
          <w:rPr>
            <w:rFonts w:ascii="Cambria" w:hAnsi="Cambria"/>
            <w:b/>
            <w:noProof/>
          </w:rPr>
          <w:delText>85</w:delText>
        </w:r>
        <w:r w:rsidRPr="00CD6CBE" w:rsidDel="00045B29">
          <w:rPr>
            <w:rFonts w:ascii="Cambria" w:hAnsi="Cambria"/>
            <w:noProof/>
          </w:rPr>
          <w:delText>: 101-118.</w:delText>
        </w:r>
      </w:del>
    </w:p>
    <w:p w:rsidR="00CD6CBE" w:rsidRPr="00CD6CBE" w:rsidDel="00045B29" w:rsidRDefault="00CD6CBE" w:rsidP="00CD6CBE">
      <w:pPr>
        <w:jc w:val="both"/>
        <w:rPr>
          <w:del w:id="5333" w:author="Ram Shrestha" w:date="2014-02-16T01:12:00Z"/>
          <w:rFonts w:ascii="Cambria" w:hAnsi="Cambria"/>
          <w:noProof/>
        </w:rPr>
      </w:pPr>
      <w:del w:id="5334" w:author="Ram Shrestha" w:date="2014-02-16T01:12:00Z">
        <w:r w:rsidRPr="00CD6CBE" w:rsidDel="00045B29">
          <w:rPr>
            <w:rFonts w:ascii="Cambria" w:hAnsi="Cambria"/>
            <w:noProof/>
          </w:rPr>
          <w:delText xml:space="preserve">McCutchan, FE (2000) Understanding the genetic diversity of HIV-1.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14 Suppl 3</w:delText>
        </w:r>
        <w:r w:rsidRPr="00CD6CBE" w:rsidDel="00045B29">
          <w:rPr>
            <w:rFonts w:ascii="Cambria" w:hAnsi="Cambria"/>
            <w:noProof/>
          </w:rPr>
          <w:delText>: S31-44.</w:delText>
        </w:r>
      </w:del>
    </w:p>
    <w:p w:rsidR="00CD6CBE" w:rsidRPr="00CD6CBE" w:rsidDel="00045B29" w:rsidRDefault="00CD6CBE" w:rsidP="00CD6CBE">
      <w:pPr>
        <w:jc w:val="both"/>
        <w:rPr>
          <w:del w:id="5335" w:author="Ram Shrestha" w:date="2014-02-16T01:12:00Z"/>
          <w:rFonts w:ascii="Cambria" w:hAnsi="Cambria"/>
          <w:noProof/>
        </w:rPr>
      </w:pPr>
      <w:del w:id="5336" w:author="Ram Shrestha" w:date="2014-02-16T01:12:00Z">
        <w:r w:rsidRPr="00CD6CBE" w:rsidDel="00045B29">
          <w:rPr>
            <w:rFonts w:ascii="Cambria" w:hAnsi="Cambria"/>
            <w:noProof/>
          </w:rPr>
          <w:delText xml:space="preserve">McCutchan, FE (2006) Global epidemiology of HIV. </w:delText>
        </w:r>
        <w:r w:rsidRPr="00CD6CBE" w:rsidDel="00045B29">
          <w:rPr>
            <w:rFonts w:ascii="Cambria" w:hAnsi="Cambria"/>
            <w:i/>
            <w:noProof/>
          </w:rPr>
          <w:delText>Journal of Medical Virology</w:delText>
        </w:r>
        <w:r w:rsidRPr="00CD6CBE" w:rsidDel="00045B29">
          <w:rPr>
            <w:rFonts w:ascii="Cambria" w:hAnsi="Cambria"/>
            <w:noProof/>
          </w:rPr>
          <w:delText xml:space="preserve"> </w:delText>
        </w:r>
        <w:r w:rsidRPr="00CD6CBE" w:rsidDel="00045B29">
          <w:rPr>
            <w:rFonts w:ascii="Cambria" w:hAnsi="Cambria"/>
            <w:b/>
            <w:noProof/>
          </w:rPr>
          <w:delText>78</w:delText>
        </w:r>
        <w:r w:rsidRPr="00CD6CBE" w:rsidDel="00045B29">
          <w:rPr>
            <w:rFonts w:ascii="Cambria" w:hAnsi="Cambria"/>
            <w:noProof/>
          </w:rPr>
          <w:delText>: S7–S12.</w:delText>
        </w:r>
      </w:del>
    </w:p>
    <w:p w:rsidR="00CD6CBE" w:rsidRPr="00CD6CBE" w:rsidDel="00045B29" w:rsidRDefault="00CD6CBE" w:rsidP="00CD6CBE">
      <w:pPr>
        <w:jc w:val="both"/>
        <w:rPr>
          <w:del w:id="5337" w:author="Ram Shrestha" w:date="2014-02-16T01:12:00Z"/>
          <w:rFonts w:ascii="Cambria" w:hAnsi="Cambria"/>
          <w:noProof/>
        </w:rPr>
      </w:pPr>
      <w:del w:id="5338" w:author="Ram Shrestha" w:date="2014-02-16T01:12:00Z">
        <w:r w:rsidRPr="00CD6CBE" w:rsidDel="00045B29">
          <w:rPr>
            <w:rFonts w:ascii="Cambria" w:hAnsi="Cambria"/>
            <w:noProof/>
          </w:rPr>
          <w:delText xml:space="preserve">McCutchan, FE, Carr, JK, Murphy, D, Piyasirisilp, S, Gao, F, Hahn, B, Yu, X-F, Beyrer, C, Birx, DL (2002) Precise mapping of recombination breakpoints suggests a common parent of two BC recombinant HIV type 1 strains circulating in China. </w:delText>
        </w:r>
        <w:r w:rsidRPr="00CD6CBE" w:rsidDel="00045B29">
          <w:rPr>
            <w:rFonts w:ascii="Cambria" w:hAnsi="Cambria"/>
            <w:i/>
            <w:noProof/>
          </w:rPr>
          <w:delText>AIDS research and human retroviruses</w:delText>
        </w:r>
        <w:r w:rsidRPr="00CD6CBE" w:rsidDel="00045B29">
          <w:rPr>
            <w:rFonts w:ascii="Cambria" w:hAnsi="Cambria"/>
            <w:noProof/>
          </w:rPr>
          <w:delText xml:space="preserve"> </w:delText>
        </w:r>
        <w:r w:rsidRPr="00CD6CBE" w:rsidDel="00045B29">
          <w:rPr>
            <w:rFonts w:ascii="Cambria" w:hAnsi="Cambria"/>
            <w:b/>
            <w:noProof/>
          </w:rPr>
          <w:delText>18</w:delText>
        </w:r>
        <w:r w:rsidRPr="00CD6CBE" w:rsidDel="00045B29">
          <w:rPr>
            <w:rFonts w:ascii="Cambria" w:hAnsi="Cambria"/>
            <w:noProof/>
          </w:rPr>
          <w:delText>: 1135–1140.</w:delText>
        </w:r>
      </w:del>
    </w:p>
    <w:p w:rsidR="00CD6CBE" w:rsidRPr="00CD6CBE" w:rsidDel="00045B29" w:rsidRDefault="00CD6CBE" w:rsidP="00CD6CBE">
      <w:pPr>
        <w:jc w:val="both"/>
        <w:rPr>
          <w:del w:id="5339" w:author="Ram Shrestha" w:date="2014-02-16T01:12:00Z"/>
          <w:rFonts w:ascii="Cambria" w:hAnsi="Cambria"/>
          <w:noProof/>
        </w:rPr>
      </w:pPr>
      <w:del w:id="5340" w:author="Ram Shrestha" w:date="2014-02-16T01:12:00Z">
        <w:r w:rsidRPr="00CD6CBE" w:rsidDel="00045B29">
          <w:rPr>
            <w:rFonts w:ascii="Cambria" w:hAnsi="Cambria"/>
            <w:noProof/>
          </w:rPr>
          <w:delText xml:space="preserve">McDonald, D, Vodicka, MA, Lucero, G, Svitkina, TM, Borisy, GG, Emerman, M, Hope, TJ (2002) Visualization of the intracellular behavior of HIV in living cells. </w:delText>
        </w:r>
        <w:r w:rsidRPr="00CD6CBE" w:rsidDel="00045B29">
          <w:rPr>
            <w:rFonts w:ascii="Cambria" w:hAnsi="Cambria"/>
            <w:i/>
            <w:noProof/>
          </w:rPr>
          <w:delText>The Journal of Cell Biology</w:delText>
        </w:r>
        <w:r w:rsidRPr="00CD6CBE" w:rsidDel="00045B29">
          <w:rPr>
            <w:rFonts w:ascii="Cambria" w:hAnsi="Cambria"/>
            <w:noProof/>
          </w:rPr>
          <w:delText xml:space="preserve"> </w:delText>
        </w:r>
        <w:r w:rsidRPr="00CD6CBE" w:rsidDel="00045B29">
          <w:rPr>
            <w:rFonts w:ascii="Cambria" w:hAnsi="Cambria"/>
            <w:b/>
            <w:noProof/>
          </w:rPr>
          <w:delText>159</w:delText>
        </w:r>
        <w:r w:rsidRPr="00CD6CBE" w:rsidDel="00045B29">
          <w:rPr>
            <w:rFonts w:ascii="Cambria" w:hAnsi="Cambria"/>
            <w:noProof/>
          </w:rPr>
          <w:delText>: 441-452.</w:delText>
        </w:r>
      </w:del>
    </w:p>
    <w:p w:rsidR="00CD6CBE" w:rsidRPr="00CD6CBE" w:rsidDel="00045B29" w:rsidRDefault="00CD6CBE" w:rsidP="00CD6CBE">
      <w:pPr>
        <w:jc w:val="both"/>
        <w:rPr>
          <w:del w:id="5341" w:author="Ram Shrestha" w:date="2014-02-16T01:12:00Z"/>
          <w:rFonts w:ascii="Cambria" w:hAnsi="Cambria"/>
          <w:noProof/>
        </w:rPr>
      </w:pPr>
      <w:del w:id="5342" w:author="Ram Shrestha" w:date="2014-02-16T01:12:00Z">
        <w:r w:rsidRPr="00CD6CBE" w:rsidDel="00045B29">
          <w:rPr>
            <w:rFonts w:ascii="Cambria" w:hAnsi="Cambria"/>
            <w:noProof/>
          </w:rPr>
          <w:delText xml:space="preserve">McGowan, JP, Shah, SS (2000) Prevention of perinatal HIV transmission during pregnancy. </w:delText>
        </w:r>
        <w:r w:rsidRPr="00CD6CBE" w:rsidDel="00045B29">
          <w:rPr>
            <w:rFonts w:ascii="Cambria" w:hAnsi="Cambria"/>
            <w:i/>
            <w:noProof/>
          </w:rPr>
          <w:delText>Journal of Antimicrobial Chemotherapy</w:delText>
        </w:r>
        <w:r w:rsidRPr="00CD6CBE" w:rsidDel="00045B29">
          <w:rPr>
            <w:rFonts w:ascii="Cambria" w:hAnsi="Cambria"/>
            <w:noProof/>
          </w:rPr>
          <w:delText xml:space="preserve"> </w:delText>
        </w:r>
        <w:r w:rsidRPr="00CD6CBE" w:rsidDel="00045B29">
          <w:rPr>
            <w:rFonts w:ascii="Cambria" w:hAnsi="Cambria"/>
            <w:b/>
            <w:noProof/>
          </w:rPr>
          <w:delText>46</w:delText>
        </w:r>
        <w:r w:rsidRPr="00CD6CBE" w:rsidDel="00045B29">
          <w:rPr>
            <w:rFonts w:ascii="Cambria" w:hAnsi="Cambria"/>
            <w:noProof/>
          </w:rPr>
          <w:delText>: 657-668.</w:delText>
        </w:r>
      </w:del>
    </w:p>
    <w:p w:rsidR="00CD6CBE" w:rsidRPr="00CD6CBE" w:rsidDel="00045B29" w:rsidRDefault="00CD6CBE" w:rsidP="00CD6CBE">
      <w:pPr>
        <w:jc w:val="both"/>
        <w:rPr>
          <w:del w:id="5343" w:author="Ram Shrestha" w:date="2014-02-16T01:12:00Z"/>
          <w:rFonts w:ascii="Cambria" w:hAnsi="Cambria"/>
          <w:noProof/>
        </w:rPr>
      </w:pPr>
      <w:del w:id="5344" w:author="Ram Shrestha" w:date="2014-02-16T01:12:00Z">
        <w:r w:rsidRPr="00CD6CBE" w:rsidDel="00045B29">
          <w:rPr>
            <w:rFonts w:ascii="Cambria" w:hAnsi="Cambria"/>
            <w:noProof/>
          </w:rPr>
          <w:delText xml:space="preserve">McIntyre, JA, Hopley, M, Moodley, D, Eklund, M, Gray, GE, Hall, DB, Robinson, P, Mayers, D, Martinson, NA (2009) Efficacy of short-course AZT plus 3TC to reduce nevirapine resistance in the prevention of mother-to-child HIV transmission: a randomized clinical trial. </w:delText>
        </w:r>
        <w:r w:rsidRPr="00CD6CBE" w:rsidDel="00045B29">
          <w:rPr>
            <w:rFonts w:ascii="Cambria" w:hAnsi="Cambria"/>
            <w:i/>
            <w:noProof/>
          </w:rPr>
          <w:delText>PLoS medicine</w:delText>
        </w:r>
        <w:r w:rsidRPr="00CD6CBE" w:rsidDel="00045B29">
          <w:rPr>
            <w:rFonts w:ascii="Cambria" w:hAnsi="Cambria"/>
            <w:noProof/>
          </w:rPr>
          <w:delText xml:space="preserve"> </w:delText>
        </w:r>
        <w:r w:rsidRPr="00CD6CBE" w:rsidDel="00045B29">
          <w:rPr>
            <w:rFonts w:ascii="Cambria" w:hAnsi="Cambria"/>
            <w:b/>
            <w:noProof/>
          </w:rPr>
          <w:delText>6</w:delText>
        </w:r>
        <w:r w:rsidRPr="00CD6CBE" w:rsidDel="00045B29">
          <w:rPr>
            <w:rFonts w:ascii="Cambria" w:hAnsi="Cambria"/>
            <w:noProof/>
          </w:rPr>
          <w:delText>: e1000172.</w:delText>
        </w:r>
      </w:del>
    </w:p>
    <w:p w:rsidR="00CD6CBE" w:rsidRPr="00CD6CBE" w:rsidDel="00045B29" w:rsidRDefault="00CD6CBE" w:rsidP="00CD6CBE">
      <w:pPr>
        <w:jc w:val="both"/>
        <w:rPr>
          <w:del w:id="5345" w:author="Ram Shrestha" w:date="2014-02-16T01:12:00Z"/>
          <w:rFonts w:ascii="Cambria" w:hAnsi="Cambria"/>
          <w:noProof/>
        </w:rPr>
      </w:pPr>
      <w:del w:id="5346" w:author="Ram Shrestha" w:date="2014-02-16T01:12:00Z">
        <w:r w:rsidRPr="00CD6CBE" w:rsidDel="00045B29">
          <w:rPr>
            <w:rFonts w:ascii="Cambria" w:hAnsi="Cambria"/>
            <w:noProof/>
          </w:rPr>
          <w:delText xml:space="preserve">Mehle, A, Strack, B, Ancuta, P, Zhang, C, McPike, M, Gabuzda, D (2004) Vif overcomes the innate antiviral activity of APOBEC3G by promoting its degradation in the ubiquitin-proteasome pathway. </w:delText>
        </w:r>
        <w:r w:rsidRPr="00CD6CBE" w:rsidDel="00045B29">
          <w:rPr>
            <w:rFonts w:ascii="Cambria" w:hAnsi="Cambria"/>
            <w:i/>
            <w:noProof/>
          </w:rPr>
          <w:delText>Journal of Biological Chemistry</w:delText>
        </w:r>
        <w:r w:rsidRPr="00CD6CBE" w:rsidDel="00045B29">
          <w:rPr>
            <w:rFonts w:ascii="Cambria" w:hAnsi="Cambria"/>
            <w:noProof/>
          </w:rPr>
          <w:delText xml:space="preserve"> </w:delText>
        </w:r>
        <w:r w:rsidRPr="00CD6CBE" w:rsidDel="00045B29">
          <w:rPr>
            <w:rFonts w:ascii="Cambria" w:hAnsi="Cambria"/>
            <w:b/>
            <w:noProof/>
          </w:rPr>
          <w:delText>279</w:delText>
        </w:r>
        <w:r w:rsidRPr="00CD6CBE" w:rsidDel="00045B29">
          <w:rPr>
            <w:rFonts w:ascii="Cambria" w:hAnsi="Cambria"/>
            <w:noProof/>
          </w:rPr>
          <w:delText>: 7792–7798.</w:delText>
        </w:r>
      </w:del>
    </w:p>
    <w:p w:rsidR="00CD6CBE" w:rsidRPr="00CD6CBE" w:rsidDel="00045B29" w:rsidRDefault="00CD6CBE" w:rsidP="00CD6CBE">
      <w:pPr>
        <w:jc w:val="both"/>
        <w:rPr>
          <w:del w:id="5347" w:author="Ram Shrestha" w:date="2014-02-16T01:12:00Z"/>
          <w:rFonts w:ascii="Cambria" w:hAnsi="Cambria"/>
          <w:noProof/>
        </w:rPr>
      </w:pPr>
      <w:del w:id="5348" w:author="Ram Shrestha" w:date="2014-02-16T01:12:00Z">
        <w:r w:rsidRPr="00CD6CBE" w:rsidDel="00045B29">
          <w:rPr>
            <w:rFonts w:ascii="Cambria" w:hAnsi="Cambria"/>
            <w:noProof/>
          </w:rPr>
          <w:delText xml:space="preserve">Melikyan, GB (2008) Common principles and intermediates of viral protein-mediated fusion: the HIV-1 paradigm. </w:delText>
        </w:r>
        <w:r w:rsidRPr="00CD6CBE" w:rsidDel="00045B29">
          <w:rPr>
            <w:rFonts w:ascii="Cambria" w:hAnsi="Cambria"/>
            <w:i/>
            <w:noProof/>
          </w:rPr>
          <w:delText>Retrovirology</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111.</w:delText>
        </w:r>
      </w:del>
    </w:p>
    <w:p w:rsidR="00CD6CBE" w:rsidRPr="00CD6CBE" w:rsidDel="00045B29" w:rsidRDefault="00CD6CBE" w:rsidP="00CD6CBE">
      <w:pPr>
        <w:jc w:val="both"/>
        <w:rPr>
          <w:del w:id="5349" w:author="Ram Shrestha" w:date="2014-02-16T01:12:00Z"/>
          <w:rFonts w:ascii="Cambria" w:hAnsi="Cambria"/>
          <w:noProof/>
        </w:rPr>
      </w:pPr>
      <w:del w:id="5350" w:author="Ram Shrestha" w:date="2014-02-16T01:12:00Z">
        <w:r w:rsidRPr="00CD6CBE" w:rsidDel="00045B29">
          <w:rPr>
            <w:rFonts w:ascii="Cambria" w:hAnsi="Cambria"/>
            <w:noProof/>
          </w:rPr>
          <w:delText xml:space="preserve">Melikyan, GB, Markosyan, RM, Hemmati, H, Delmedico, MK, Lambert, DM, Cohen, FS (2000) Evidence That the Transition of HIV-1 Gp41 into a Six-Helix Bundle, Not the Bundle Configuration, Induces Membrane Fusion. </w:delText>
        </w:r>
        <w:r w:rsidRPr="00CD6CBE" w:rsidDel="00045B29">
          <w:rPr>
            <w:rFonts w:ascii="Cambria" w:hAnsi="Cambria"/>
            <w:i/>
            <w:noProof/>
          </w:rPr>
          <w:delText>The Journal of Cell Biology</w:delText>
        </w:r>
        <w:r w:rsidRPr="00CD6CBE" w:rsidDel="00045B29">
          <w:rPr>
            <w:rFonts w:ascii="Cambria" w:hAnsi="Cambria"/>
            <w:noProof/>
          </w:rPr>
          <w:delText xml:space="preserve"> </w:delText>
        </w:r>
        <w:r w:rsidRPr="00CD6CBE" w:rsidDel="00045B29">
          <w:rPr>
            <w:rFonts w:ascii="Cambria" w:hAnsi="Cambria"/>
            <w:b/>
            <w:noProof/>
          </w:rPr>
          <w:delText>151</w:delText>
        </w:r>
        <w:r w:rsidRPr="00CD6CBE" w:rsidDel="00045B29">
          <w:rPr>
            <w:rFonts w:ascii="Cambria" w:hAnsi="Cambria"/>
            <w:noProof/>
          </w:rPr>
          <w:delText>: 413-424.</w:delText>
        </w:r>
      </w:del>
    </w:p>
    <w:p w:rsidR="00CD6CBE" w:rsidRPr="00CD6CBE" w:rsidDel="00045B29" w:rsidRDefault="00CD6CBE" w:rsidP="00CD6CBE">
      <w:pPr>
        <w:jc w:val="both"/>
        <w:rPr>
          <w:del w:id="5351" w:author="Ram Shrestha" w:date="2014-02-16T01:12:00Z"/>
          <w:rFonts w:ascii="Cambria" w:hAnsi="Cambria"/>
          <w:noProof/>
        </w:rPr>
      </w:pPr>
      <w:del w:id="5352" w:author="Ram Shrestha" w:date="2014-02-16T01:12:00Z">
        <w:r w:rsidRPr="00CD6CBE" w:rsidDel="00045B29">
          <w:rPr>
            <w:rFonts w:ascii="Cambria" w:hAnsi="Cambria"/>
            <w:noProof/>
          </w:rPr>
          <w:delText xml:space="preserve">Merry, C, Barry, MG, Mulcahy, F, Ryan, M, Heavey, J, Tjia, JF, Gibbons, SE, Breckenridge, AM, Back, DJ (1997) Saquinavir pharmacokinetics alone and in combination with ritonavir in HIV-infected patients.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F29-F33.</w:delText>
        </w:r>
      </w:del>
    </w:p>
    <w:p w:rsidR="00CD6CBE" w:rsidRPr="00CD6CBE" w:rsidDel="00045B29" w:rsidRDefault="00CD6CBE" w:rsidP="00CD6CBE">
      <w:pPr>
        <w:jc w:val="both"/>
        <w:rPr>
          <w:del w:id="5353" w:author="Ram Shrestha" w:date="2014-02-16T01:12:00Z"/>
          <w:rFonts w:ascii="Cambria" w:hAnsi="Cambria"/>
          <w:noProof/>
        </w:rPr>
      </w:pPr>
      <w:del w:id="5354" w:author="Ram Shrestha" w:date="2014-02-16T01:12:00Z">
        <w:r w:rsidRPr="00CD6CBE" w:rsidDel="00045B29">
          <w:rPr>
            <w:rFonts w:ascii="Cambria" w:hAnsi="Cambria"/>
            <w:noProof/>
          </w:rPr>
          <w:delText xml:space="preserve">Metzker, ML (2005) Emerging technologies in DNA sequencing. </w:delText>
        </w:r>
        <w:r w:rsidRPr="00CD6CBE" w:rsidDel="00045B29">
          <w:rPr>
            <w:rFonts w:ascii="Cambria" w:hAnsi="Cambria"/>
            <w:i/>
            <w:noProof/>
          </w:rPr>
          <w:delText>Genome Res</w:delText>
        </w:r>
        <w:r w:rsidRPr="00CD6CBE" w:rsidDel="00045B29">
          <w:rPr>
            <w:rFonts w:ascii="Cambria" w:hAnsi="Cambria"/>
            <w:noProof/>
          </w:rPr>
          <w:delText xml:space="preserve"> </w:delText>
        </w:r>
        <w:r w:rsidRPr="00CD6CBE" w:rsidDel="00045B29">
          <w:rPr>
            <w:rFonts w:ascii="Cambria" w:hAnsi="Cambria"/>
            <w:b/>
            <w:noProof/>
          </w:rPr>
          <w:delText>15</w:delText>
        </w:r>
        <w:r w:rsidRPr="00CD6CBE" w:rsidDel="00045B29">
          <w:rPr>
            <w:rFonts w:ascii="Cambria" w:hAnsi="Cambria"/>
            <w:noProof/>
          </w:rPr>
          <w:delText>: 1767-1776.</w:delText>
        </w:r>
      </w:del>
    </w:p>
    <w:p w:rsidR="00CD6CBE" w:rsidRPr="00CD6CBE" w:rsidDel="00045B29" w:rsidRDefault="00CD6CBE" w:rsidP="00CD6CBE">
      <w:pPr>
        <w:jc w:val="both"/>
        <w:rPr>
          <w:del w:id="5355" w:author="Ram Shrestha" w:date="2014-02-16T01:12:00Z"/>
          <w:rFonts w:ascii="Cambria" w:hAnsi="Cambria"/>
          <w:noProof/>
        </w:rPr>
      </w:pPr>
      <w:del w:id="5356" w:author="Ram Shrestha" w:date="2014-02-16T01:12:00Z">
        <w:r w:rsidRPr="00CD6CBE" w:rsidDel="00045B29">
          <w:rPr>
            <w:rFonts w:ascii="Cambria" w:hAnsi="Cambria"/>
            <w:noProof/>
          </w:rPr>
          <w:delText xml:space="preserve">Metzker, ML (2009a) Sequencing technologies - the next generation. </w:delText>
        </w:r>
        <w:r w:rsidRPr="00CD6CBE" w:rsidDel="00045B29">
          <w:rPr>
            <w:rFonts w:ascii="Cambria" w:hAnsi="Cambria"/>
            <w:i/>
            <w:noProof/>
          </w:rPr>
          <w:delText>Nat Rev Genet</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31-46.</w:delText>
        </w:r>
      </w:del>
    </w:p>
    <w:p w:rsidR="00CD6CBE" w:rsidRPr="00CD6CBE" w:rsidDel="00045B29" w:rsidRDefault="00CD6CBE" w:rsidP="00CD6CBE">
      <w:pPr>
        <w:jc w:val="both"/>
        <w:rPr>
          <w:del w:id="5357" w:author="Ram Shrestha" w:date="2014-02-16T01:12:00Z"/>
          <w:rFonts w:ascii="Cambria" w:hAnsi="Cambria"/>
          <w:noProof/>
        </w:rPr>
      </w:pPr>
      <w:del w:id="5358" w:author="Ram Shrestha" w:date="2014-02-16T01:12:00Z">
        <w:r w:rsidRPr="00CD6CBE" w:rsidDel="00045B29">
          <w:rPr>
            <w:rFonts w:ascii="Cambria" w:hAnsi="Cambria"/>
            <w:noProof/>
          </w:rPr>
          <w:delText xml:space="preserve">Metzker, ML (2009b) Sequencing technologies — the next generation. </w:delText>
        </w:r>
        <w:r w:rsidRPr="00CD6CBE" w:rsidDel="00045B29">
          <w:rPr>
            <w:rFonts w:ascii="Cambria" w:hAnsi="Cambria"/>
            <w:i/>
            <w:noProof/>
          </w:rPr>
          <w:delText>Nature Reviews Genetics</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31-46.</w:delText>
        </w:r>
      </w:del>
    </w:p>
    <w:p w:rsidR="00CD6CBE" w:rsidRPr="00CD6CBE" w:rsidDel="00045B29" w:rsidRDefault="00CD6CBE" w:rsidP="00CD6CBE">
      <w:pPr>
        <w:jc w:val="both"/>
        <w:rPr>
          <w:del w:id="5359" w:author="Ram Shrestha" w:date="2014-02-16T01:12:00Z"/>
          <w:rFonts w:ascii="Cambria" w:hAnsi="Cambria"/>
          <w:noProof/>
        </w:rPr>
      </w:pPr>
      <w:del w:id="5360" w:author="Ram Shrestha" w:date="2014-02-16T01:12:00Z">
        <w:r w:rsidRPr="00CD6CBE" w:rsidDel="00045B29">
          <w:rPr>
            <w:rFonts w:ascii="Cambria" w:hAnsi="Cambria"/>
            <w:noProof/>
          </w:rPr>
          <w:delText xml:space="preserve">Meyerhans, A, Vartanian, JP, Wain-Hobson, S (1990) DNA recombination during PCR. </w:delText>
        </w:r>
        <w:r w:rsidRPr="00CD6CBE" w:rsidDel="00045B29">
          <w:rPr>
            <w:rFonts w:ascii="Cambria" w:hAnsi="Cambria"/>
            <w:i/>
            <w:noProof/>
          </w:rPr>
          <w:delText>Nucleic Acids Res</w:delText>
        </w:r>
        <w:r w:rsidRPr="00CD6CBE" w:rsidDel="00045B29">
          <w:rPr>
            <w:rFonts w:ascii="Cambria" w:hAnsi="Cambria"/>
            <w:noProof/>
          </w:rPr>
          <w:delText xml:space="preserve"> </w:delText>
        </w:r>
        <w:r w:rsidRPr="00CD6CBE" w:rsidDel="00045B29">
          <w:rPr>
            <w:rFonts w:ascii="Cambria" w:hAnsi="Cambria"/>
            <w:b/>
            <w:noProof/>
          </w:rPr>
          <w:delText>18</w:delText>
        </w:r>
        <w:r w:rsidRPr="00CD6CBE" w:rsidDel="00045B29">
          <w:rPr>
            <w:rFonts w:ascii="Cambria" w:hAnsi="Cambria"/>
            <w:noProof/>
          </w:rPr>
          <w:delText>: 1687-1691.</w:delText>
        </w:r>
      </w:del>
    </w:p>
    <w:p w:rsidR="00CD6CBE" w:rsidRPr="00CD6CBE" w:rsidDel="00045B29" w:rsidRDefault="00CD6CBE" w:rsidP="00CD6CBE">
      <w:pPr>
        <w:jc w:val="both"/>
        <w:rPr>
          <w:del w:id="5361" w:author="Ram Shrestha" w:date="2014-02-16T01:12:00Z"/>
          <w:rFonts w:ascii="Cambria" w:hAnsi="Cambria"/>
          <w:noProof/>
        </w:rPr>
      </w:pPr>
      <w:del w:id="5362" w:author="Ram Shrestha" w:date="2014-02-16T01:12:00Z">
        <w:r w:rsidRPr="00CD6CBE" w:rsidDel="00045B29">
          <w:rPr>
            <w:rFonts w:ascii="Cambria" w:hAnsi="Cambria"/>
            <w:noProof/>
          </w:rPr>
          <w:delText xml:space="preserve">Milgrew, MJ, Hammond, PA, Cumming, DRS (2004) The development of scalable sensor arrays using standard CMOS technology. </w:delText>
        </w:r>
        <w:r w:rsidRPr="00CD6CBE" w:rsidDel="00045B29">
          <w:rPr>
            <w:rFonts w:ascii="Cambria" w:hAnsi="Cambria"/>
            <w:i/>
            <w:noProof/>
          </w:rPr>
          <w:delText>Sensors and Actuators B: Chemical</w:delText>
        </w:r>
        <w:r w:rsidRPr="00CD6CBE" w:rsidDel="00045B29">
          <w:rPr>
            <w:rFonts w:ascii="Cambria" w:hAnsi="Cambria"/>
            <w:noProof/>
          </w:rPr>
          <w:delText xml:space="preserve"> </w:delText>
        </w:r>
        <w:r w:rsidRPr="00CD6CBE" w:rsidDel="00045B29">
          <w:rPr>
            <w:rFonts w:ascii="Cambria" w:hAnsi="Cambria"/>
            <w:b/>
            <w:noProof/>
          </w:rPr>
          <w:delText>103</w:delText>
        </w:r>
        <w:r w:rsidRPr="00CD6CBE" w:rsidDel="00045B29">
          <w:rPr>
            <w:rFonts w:ascii="Cambria" w:hAnsi="Cambria"/>
            <w:noProof/>
          </w:rPr>
          <w:delText>: 37-42.</w:delText>
        </w:r>
      </w:del>
    </w:p>
    <w:p w:rsidR="00CD6CBE" w:rsidRPr="00CD6CBE" w:rsidDel="00045B29" w:rsidRDefault="00CD6CBE" w:rsidP="00CD6CBE">
      <w:pPr>
        <w:jc w:val="both"/>
        <w:rPr>
          <w:del w:id="5363" w:author="Ram Shrestha" w:date="2014-02-16T01:12:00Z"/>
          <w:rFonts w:ascii="Cambria" w:hAnsi="Cambria"/>
          <w:noProof/>
        </w:rPr>
      </w:pPr>
      <w:del w:id="5364" w:author="Ram Shrestha" w:date="2014-02-16T01:12:00Z">
        <w:r w:rsidRPr="00CD6CBE" w:rsidDel="00045B29">
          <w:rPr>
            <w:rFonts w:ascii="Cambria" w:hAnsi="Cambria"/>
            <w:noProof/>
          </w:rPr>
          <w:delText xml:space="preserve">Miller, J, Carr, A, Smith, D, Emery, S, Law, MG, Grey, P, Cooper, DA (2000) Lipodystrophy following antiretroviral therapy of primary HIV infection.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14</w:delText>
        </w:r>
        <w:r w:rsidRPr="00CD6CBE" w:rsidDel="00045B29">
          <w:rPr>
            <w:rFonts w:ascii="Cambria" w:hAnsi="Cambria"/>
            <w:noProof/>
          </w:rPr>
          <w:delText>: 2406-2407.</w:delText>
        </w:r>
      </w:del>
    </w:p>
    <w:p w:rsidR="00CD6CBE" w:rsidRPr="00CD6CBE" w:rsidDel="00045B29" w:rsidRDefault="00CD6CBE" w:rsidP="00CD6CBE">
      <w:pPr>
        <w:jc w:val="both"/>
        <w:rPr>
          <w:del w:id="5365" w:author="Ram Shrestha" w:date="2014-02-16T01:12:00Z"/>
          <w:rFonts w:ascii="Cambria" w:hAnsi="Cambria"/>
          <w:noProof/>
        </w:rPr>
      </w:pPr>
      <w:del w:id="5366" w:author="Ram Shrestha" w:date="2014-02-16T01:12:00Z">
        <w:r w:rsidRPr="00CD6CBE" w:rsidDel="00045B29">
          <w:rPr>
            <w:rFonts w:ascii="Cambria" w:hAnsi="Cambria"/>
            <w:noProof/>
          </w:rPr>
          <w:delText xml:space="preserve">Miller, MD, Farnet, CM, Bushman, FD (1997) Human immunodeficiency virus type 1 preintegration complexes: studies of organization and composition.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71</w:delText>
        </w:r>
        <w:r w:rsidRPr="00CD6CBE" w:rsidDel="00045B29">
          <w:rPr>
            <w:rFonts w:ascii="Cambria" w:hAnsi="Cambria"/>
            <w:noProof/>
          </w:rPr>
          <w:delText>: 5382-5390.</w:delText>
        </w:r>
      </w:del>
    </w:p>
    <w:p w:rsidR="00CD6CBE" w:rsidRPr="00CD6CBE" w:rsidDel="00045B29" w:rsidRDefault="00CD6CBE" w:rsidP="00CD6CBE">
      <w:pPr>
        <w:jc w:val="both"/>
        <w:rPr>
          <w:del w:id="5367" w:author="Ram Shrestha" w:date="2014-02-16T01:12:00Z"/>
          <w:rFonts w:ascii="Cambria" w:hAnsi="Cambria"/>
          <w:noProof/>
        </w:rPr>
      </w:pPr>
      <w:del w:id="5368" w:author="Ram Shrestha" w:date="2014-02-16T01:12:00Z">
        <w:r w:rsidRPr="00CD6CBE" w:rsidDel="00045B29">
          <w:rPr>
            <w:rFonts w:ascii="Cambria" w:hAnsi="Cambria"/>
            <w:noProof/>
          </w:rPr>
          <w:delTex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177</w:delText>
        </w:r>
        <w:r w:rsidRPr="00CD6CBE" w:rsidDel="00045B29">
          <w:rPr>
            <w:rFonts w:ascii="Cambria" w:hAnsi="Cambria"/>
            <w:noProof/>
          </w:rPr>
          <w:delText>: 1521-1532.</w:delText>
        </w:r>
      </w:del>
    </w:p>
    <w:p w:rsidR="00CD6CBE" w:rsidRPr="00CD6CBE" w:rsidDel="00045B29" w:rsidRDefault="00CD6CBE" w:rsidP="00CD6CBE">
      <w:pPr>
        <w:jc w:val="both"/>
        <w:rPr>
          <w:del w:id="5369" w:author="Ram Shrestha" w:date="2014-02-16T01:12:00Z"/>
          <w:rFonts w:ascii="Cambria" w:hAnsi="Cambria"/>
          <w:noProof/>
        </w:rPr>
      </w:pPr>
      <w:del w:id="5370" w:author="Ram Shrestha" w:date="2014-02-16T01:12:00Z">
        <w:r w:rsidRPr="00CD6CBE" w:rsidDel="00045B29">
          <w:rPr>
            <w:rFonts w:ascii="Cambria" w:hAnsi="Cambria"/>
            <w:noProof/>
          </w:rPr>
          <w:delText xml:space="preserve">Molla, A, Korneyeva, M, Gao, Q, Vasavanonda, S, Schipper, PJ, Mo, HM, Markowitz, M, Chernyavskiy, T, Niu, P, Lyons, N, Hsu, A, Granneman, GR, Ho, DD, Boucher, CA, Leonard, JM, Norbeck, DW, Kempf, DJ (1996) Ordered accumulation of mutations in HIV protease confers resistance to ritonavir. </w:delText>
        </w:r>
        <w:r w:rsidRPr="00CD6CBE" w:rsidDel="00045B29">
          <w:rPr>
            <w:rFonts w:ascii="Cambria" w:hAnsi="Cambria"/>
            <w:i/>
            <w:noProof/>
          </w:rPr>
          <w:delText>Nat Med</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 760-766.</w:delText>
        </w:r>
      </w:del>
    </w:p>
    <w:p w:rsidR="00CD6CBE" w:rsidRPr="00CD6CBE" w:rsidDel="00045B29" w:rsidRDefault="00CD6CBE" w:rsidP="00CD6CBE">
      <w:pPr>
        <w:jc w:val="both"/>
        <w:rPr>
          <w:del w:id="5371" w:author="Ram Shrestha" w:date="2014-02-16T01:12:00Z"/>
          <w:rFonts w:ascii="Cambria" w:hAnsi="Cambria"/>
          <w:noProof/>
        </w:rPr>
      </w:pPr>
      <w:del w:id="5372" w:author="Ram Shrestha" w:date="2014-02-16T01:12:00Z">
        <w:r w:rsidRPr="00CD6CBE" w:rsidDel="00045B29">
          <w:rPr>
            <w:rFonts w:ascii="Cambria" w:hAnsi="Cambria"/>
            <w:noProof/>
          </w:rPr>
          <w:delText xml:space="preserve">Montaner, JS, Mo, T, Raboud, JM, Rae, S, Alexander, CS, Zala, C, Rouleau, D, Harrigan, PR (2000) Human immunodeficiency virus-infected persons with mutations conferring resistance to zidovudine show reduced virologic responses to hydroxyurea and stavudine-lamivudine.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181</w:delText>
        </w:r>
        <w:r w:rsidRPr="00CD6CBE" w:rsidDel="00045B29">
          <w:rPr>
            <w:rFonts w:ascii="Cambria" w:hAnsi="Cambria"/>
            <w:noProof/>
          </w:rPr>
          <w:delText>: 729-732.</w:delText>
        </w:r>
      </w:del>
    </w:p>
    <w:p w:rsidR="00CD6CBE" w:rsidRPr="00CD6CBE" w:rsidDel="00045B29" w:rsidRDefault="00CD6CBE" w:rsidP="00CD6CBE">
      <w:pPr>
        <w:jc w:val="both"/>
        <w:rPr>
          <w:del w:id="5373" w:author="Ram Shrestha" w:date="2014-02-16T01:12:00Z"/>
          <w:rFonts w:ascii="Cambria" w:hAnsi="Cambria"/>
          <w:noProof/>
        </w:rPr>
      </w:pPr>
      <w:del w:id="5374" w:author="Ram Shrestha" w:date="2014-02-16T01:12:00Z">
        <w:r w:rsidRPr="00CD6CBE" w:rsidDel="00045B29">
          <w:rPr>
            <w:rFonts w:ascii="Cambria" w:hAnsi="Cambria"/>
            <w:noProof/>
          </w:rPr>
          <w:delText xml:space="preserve">Montaner, JS, Reiss, P, Cooper, D, Vella, S, Harris, M, Conway, B, Wainberg, MA, Smith, D, Robinson, P, Hall, D (1998a) A randomized, double-blind trial comparing combinations of nevirapine, didanosine, and zidovudine for HIV-infected patients. </w:delText>
        </w:r>
        <w:r w:rsidRPr="00CD6CBE" w:rsidDel="00045B29">
          <w:rPr>
            <w:rFonts w:ascii="Cambria" w:hAnsi="Cambria"/>
            <w:i/>
            <w:noProof/>
          </w:rPr>
          <w:delText>JAMA: the journal of the American Medical Association</w:delText>
        </w:r>
        <w:r w:rsidRPr="00CD6CBE" w:rsidDel="00045B29">
          <w:rPr>
            <w:rFonts w:ascii="Cambria" w:hAnsi="Cambria"/>
            <w:noProof/>
          </w:rPr>
          <w:delText xml:space="preserve"> </w:delText>
        </w:r>
        <w:r w:rsidRPr="00CD6CBE" w:rsidDel="00045B29">
          <w:rPr>
            <w:rFonts w:ascii="Cambria" w:hAnsi="Cambria"/>
            <w:b/>
            <w:noProof/>
          </w:rPr>
          <w:delText>279</w:delText>
        </w:r>
        <w:r w:rsidRPr="00CD6CBE" w:rsidDel="00045B29">
          <w:rPr>
            <w:rFonts w:ascii="Cambria" w:hAnsi="Cambria"/>
            <w:noProof/>
          </w:rPr>
          <w:delText>: 930-937.</w:delText>
        </w:r>
      </w:del>
    </w:p>
    <w:p w:rsidR="00CD6CBE" w:rsidRPr="00CD6CBE" w:rsidDel="00045B29" w:rsidRDefault="00CD6CBE" w:rsidP="00CD6CBE">
      <w:pPr>
        <w:jc w:val="both"/>
        <w:rPr>
          <w:del w:id="5375" w:author="Ram Shrestha" w:date="2014-02-16T01:12:00Z"/>
          <w:rFonts w:ascii="Cambria" w:hAnsi="Cambria"/>
          <w:noProof/>
        </w:rPr>
      </w:pPr>
      <w:del w:id="5376" w:author="Ram Shrestha" w:date="2014-02-16T01:12:00Z">
        <w:r w:rsidRPr="00CD6CBE" w:rsidDel="00045B29">
          <w:rPr>
            <w:rFonts w:ascii="Cambria" w:hAnsi="Cambria"/>
            <w:noProof/>
          </w:rPr>
          <w:delTex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delText>
        </w:r>
        <w:r w:rsidRPr="00CD6CBE" w:rsidDel="00045B29">
          <w:rPr>
            <w:rFonts w:ascii="Cambria" w:hAnsi="Cambria"/>
            <w:i/>
            <w:noProof/>
          </w:rPr>
          <w:delText>JAMA</w:delText>
        </w:r>
        <w:r w:rsidRPr="00CD6CBE" w:rsidDel="00045B29">
          <w:rPr>
            <w:rFonts w:ascii="Cambria" w:hAnsi="Cambria"/>
            <w:noProof/>
          </w:rPr>
          <w:delText xml:space="preserve"> </w:delText>
        </w:r>
        <w:r w:rsidRPr="00CD6CBE" w:rsidDel="00045B29">
          <w:rPr>
            <w:rFonts w:ascii="Cambria" w:hAnsi="Cambria"/>
            <w:b/>
            <w:noProof/>
          </w:rPr>
          <w:delText>279</w:delText>
        </w:r>
        <w:r w:rsidRPr="00CD6CBE" w:rsidDel="00045B29">
          <w:rPr>
            <w:rFonts w:ascii="Cambria" w:hAnsi="Cambria"/>
            <w:noProof/>
          </w:rPr>
          <w:delText>: 930-937.</w:delText>
        </w:r>
      </w:del>
    </w:p>
    <w:p w:rsidR="00CD6CBE" w:rsidRPr="00CD6CBE" w:rsidDel="00045B29" w:rsidRDefault="00CD6CBE" w:rsidP="00CD6CBE">
      <w:pPr>
        <w:jc w:val="both"/>
        <w:rPr>
          <w:del w:id="5377" w:author="Ram Shrestha" w:date="2014-02-16T01:12:00Z"/>
          <w:rFonts w:ascii="Cambria" w:hAnsi="Cambria"/>
          <w:noProof/>
        </w:rPr>
      </w:pPr>
      <w:del w:id="5378" w:author="Ram Shrestha" w:date="2014-02-16T01:12:00Z">
        <w:r w:rsidRPr="00CD6CBE" w:rsidDel="00045B29">
          <w:rPr>
            <w:rFonts w:ascii="Cambria" w:hAnsi="Cambria"/>
            <w:noProof/>
          </w:rPr>
          <w:delText xml:space="preserve">Nahmias, A, Weiss, J, Yao, X, Lee, F, Kodsi, R, Schanfield, M, Matthews, T, Bolognesi, D, Durack, D, Motulsky, A (1986) Evidence for human infection with an HTLV III/LAV-like virus in Central Africa, 1959. </w:delText>
        </w:r>
        <w:r w:rsidRPr="00CD6CBE" w:rsidDel="00045B29">
          <w:rPr>
            <w:rFonts w:ascii="Cambria" w:hAnsi="Cambria"/>
            <w:i/>
            <w:noProof/>
          </w:rPr>
          <w:delText>The Lancet</w:delText>
        </w:r>
        <w:r w:rsidRPr="00CD6CBE" w:rsidDel="00045B29">
          <w:rPr>
            <w:rFonts w:ascii="Cambria" w:hAnsi="Cambria"/>
            <w:noProof/>
          </w:rPr>
          <w:delText xml:space="preserve"> </w:delText>
        </w:r>
        <w:r w:rsidRPr="00CD6CBE" w:rsidDel="00045B29">
          <w:rPr>
            <w:rFonts w:ascii="Cambria" w:hAnsi="Cambria"/>
            <w:b/>
            <w:noProof/>
          </w:rPr>
          <w:delText>327</w:delText>
        </w:r>
        <w:r w:rsidRPr="00CD6CBE" w:rsidDel="00045B29">
          <w:rPr>
            <w:rFonts w:ascii="Cambria" w:hAnsi="Cambria"/>
            <w:noProof/>
          </w:rPr>
          <w:delText>: 1279-1280.</w:delText>
        </w:r>
      </w:del>
    </w:p>
    <w:p w:rsidR="00CD6CBE" w:rsidRPr="00CD6CBE" w:rsidDel="00045B29" w:rsidRDefault="00CD6CBE" w:rsidP="00CD6CBE">
      <w:pPr>
        <w:jc w:val="both"/>
        <w:rPr>
          <w:del w:id="5379" w:author="Ram Shrestha" w:date="2014-02-16T01:12:00Z"/>
          <w:rFonts w:ascii="Cambria" w:hAnsi="Cambria"/>
          <w:noProof/>
        </w:rPr>
      </w:pPr>
      <w:del w:id="5380" w:author="Ram Shrestha" w:date="2014-02-16T01:12:00Z">
        <w:r w:rsidRPr="00CD6CBE" w:rsidDel="00045B29">
          <w:rPr>
            <w:rFonts w:ascii="Cambria" w:hAnsi="Cambria"/>
            <w:noProof/>
          </w:rPr>
          <w:delText xml:space="preserve">Navarro, F, Landau, NR (2004) Recent insights into HIV-1 Vif. </w:delText>
        </w:r>
        <w:r w:rsidRPr="00CD6CBE" w:rsidDel="00045B29">
          <w:rPr>
            <w:rFonts w:ascii="Cambria" w:hAnsi="Cambria"/>
            <w:i/>
            <w:noProof/>
          </w:rPr>
          <w:delText>Current Opinion in Immunology</w:delText>
        </w:r>
        <w:r w:rsidRPr="00CD6CBE" w:rsidDel="00045B29">
          <w:rPr>
            <w:rFonts w:ascii="Cambria" w:hAnsi="Cambria"/>
            <w:noProof/>
          </w:rPr>
          <w:delText xml:space="preserve"> </w:delText>
        </w:r>
        <w:r w:rsidRPr="00CD6CBE" w:rsidDel="00045B29">
          <w:rPr>
            <w:rFonts w:ascii="Cambria" w:hAnsi="Cambria"/>
            <w:b/>
            <w:noProof/>
          </w:rPr>
          <w:delText>16</w:delText>
        </w:r>
        <w:r w:rsidRPr="00CD6CBE" w:rsidDel="00045B29">
          <w:rPr>
            <w:rFonts w:ascii="Cambria" w:hAnsi="Cambria"/>
            <w:noProof/>
          </w:rPr>
          <w:delText>: 477-482.</w:delText>
        </w:r>
      </w:del>
    </w:p>
    <w:p w:rsidR="00CD6CBE" w:rsidRPr="00CD6CBE" w:rsidDel="00045B29" w:rsidRDefault="00CD6CBE" w:rsidP="00CD6CBE">
      <w:pPr>
        <w:jc w:val="both"/>
        <w:rPr>
          <w:del w:id="5381" w:author="Ram Shrestha" w:date="2014-02-16T01:12:00Z"/>
          <w:rFonts w:ascii="Cambria" w:hAnsi="Cambria"/>
          <w:noProof/>
        </w:rPr>
      </w:pPr>
      <w:del w:id="5382" w:author="Ram Shrestha" w:date="2014-02-16T01:12:00Z">
        <w:r w:rsidRPr="00CD6CBE" w:rsidDel="00045B29">
          <w:rPr>
            <w:rFonts w:ascii="Cambria" w:hAnsi="Cambria"/>
            <w:noProof/>
          </w:rPr>
          <w:delText xml:space="preserve">Neher, RA, Leitner, T Recombination rate and selection strength in HIV intra-patient evolution. </w:delText>
        </w:r>
        <w:r w:rsidRPr="00CD6CBE" w:rsidDel="00045B29">
          <w:rPr>
            <w:rFonts w:ascii="Cambria" w:hAnsi="Cambria"/>
            <w:i/>
            <w:noProof/>
          </w:rPr>
          <w:delText>PLoS Comput Biol</w:delText>
        </w:r>
        <w:r w:rsidRPr="00CD6CBE" w:rsidDel="00045B29">
          <w:rPr>
            <w:rFonts w:ascii="Cambria" w:hAnsi="Cambria"/>
            <w:noProof/>
          </w:rPr>
          <w:delText xml:space="preserve"> </w:delText>
        </w:r>
        <w:r w:rsidRPr="00CD6CBE" w:rsidDel="00045B29">
          <w:rPr>
            <w:rFonts w:ascii="Cambria" w:hAnsi="Cambria"/>
            <w:b/>
            <w:noProof/>
          </w:rPr>
          <w:delText>6</w:delText>
        </w:r>
        <w:r w:rsidRPr="00CD6CBE" w:rsidDel="00045B29">
          <w:rPr>
            <w:rFonts w:ascii="Cambria" w:hAnsi="Cambria"/>
            <w:noProof/>
          </w:rPr>
          <w:delText>: e1000660.</w:delText>
        </w:r>
      </w:del>
    </w:p>
    <w:p w:rsidR="00CD6CBE" w:rsidRPr="00CD6CBE" w:rsidDel="00045B29" w:rsidRDefault="00CD6CBE" w:rsidP="00CD6CBE">
      <w:pPr>
        <w:jc w:val="both"/>
        <w:rPr>
          <w:del w:id="5383" w:author="Ram Shrestha" w:date="2014-02-16T01:12:00Z"/>
          <w:rFonts w:ascii="Cambria" w:hAnsi="Cambria"/>
          <w:noProof/>
        </w:rPr>
      </w:pPr>
      <w:del w:id="5384" w:author="Ram Shrestha" w:date="2014-02-16T01:12:00Z">
        <w:r w:rsidRPr="00CD6CBE" w:rsidDel="00045B29">
          <w:rPr>
            <w:rFonts w:ascii="Cambria" w:hAnsi="Cambria"/>
            <w:noProof/>
          </w:rPr>
          <w:delText xml:space="preserve">Nermut, MV, Hockley, DJ, Bron, P, Thomas, D, Zhang, WH, Jones, IM (1998) Further evidence for hexagonal organization of HIV gag protein in prebudding assemblies and immature virus-like particles. </w:delText>
        </w:r>
        <w:r w:rsidRPr="00CD6CBE" w:rsidDel="00045B29">
          <w:rPr>
            <w:rFonts w:ascii="Cambria" w:hAnsi="Cambria"/>
            <w:i/>
            <w:noProof/>
          </w:rPr>
          <w:delText>J Struct Biol</w:delText>
        </w:r>
        <w:r w:rsidRPr="00CD6CBE" w:rsidDel="00045B29">
          <w:rPr>
            <w:rFonts w:ascii="Cambria" w:hAnsi="Cambria"/>
            <w:noProof/>
          </w:rPr>
          <w:delText xml:space="preserve"> </w:delText>
        </w:r>
        <w:r w:rsidRPr="00CD6CBE" w:rsidDel="00045B29">
          <w:rPr>
            <w:rFonts w:ascii="Cambria" w:hAnsi="Cambria"/>
            <w:b/>
            <w:noProof/>
          </w:rPr>
          <w:delText>123</w:delText>
        </w:r>
        <w:r w:rsidRPr="00CD6CBE" w:rsidDel="00045B29">
          <w:rPr>
            <w:rFonts w:ascii="Cambria" w:hAnsi="Cambria"/>
            <w:noProof/>
          </w:rPr>
          <w:delText>: 143-149.</w:delText>
        </w:r>
      </w:del>
    </w:p>
    <w:p w:rsidR="00CD6CBE" w:rsidRPr="00CD6CBE" w:rsidDel="00045B29" w:rsidRDefault="00CD6CBE" w:rsidP="00CD6CBE">
      <w:pPr>
        <w:jc w:val="both"/>
        <w:rPr>
          <w:del w:id="5385" w:author="Ram Shrestha" w:date="2014-02-16T01:12:00Z"/>
          <w:rFonts w:ascii="Cambria" w:hAnsi="Cambria"/>
          <w:noProof/>
        </w:rPr>
      </w:pPr>
      <w:del w:id="5386" w:author="Ram Shrestha" w:date="2014-02-16T01:12:00Z">
        <w:r w:rsidRPr="00CD6CBE" w:rsidDel="00045B29">
          <w:rPr>
            <w:rFonts w:ascii="Cambria" w:hAnsi="Cambria"/>
            <w:noProof/>
          </w:rPr>
          <w:delText xml:space="preserve">Niedringhaus, TP, Milanova, D, Kerby, MB, Snyder, MP, Barron, AE (2011) Landscape of next-generation sequencing technologies. </w:delText>
        </w:r>
        <w:r w:rsidRPr="00CD6CBE" w:rsidDel="00045B29">
          <w:rPr>
            <w:rFonts w:ascii="Cambria" w:hAnsi="Cambria"/>
            <w:i/>
            <w:noProof/>
          </w:rPr>
          <w:delText>Anal Chem</w:delText>
        </w:r>
        <w:r w:rsidRPr="00CD6CBE" w:rsidDel="00045B29">
          <w:rPr>
            <w:rFonts w:ascii="Cambria" w:hAnsi="Cambria"/>
            <w:noProof/>
          </w:rPr>
          <w:delText xml:space="preserve"> </w:delText>
        </w:r>
        <w:r w:rsidRPr="00CD6CBE" w:rsidDel="00045B29">
          <w:rPr>
            <w:rFonts w:ascii="Cambria" w:hAnsi="Cambria"/>
            <w:b/>
            <w:noProof/>
          </w:rPr>
          <w:delText>83</w:delText>
        </w:r>
        <w:r w:rsidRPr="00CD6CBE" w:rsidDel="00045B29">
          <w:rPr>
            <w:rFonts w:ascii="Cambria" w:hAnsi="Cambria"/>
            <w:noProof/>
          </w:rPr>
          <w:delText>: 4327-4341.</w:delText>
        </w:r>
      </w:del>
    </w:p>
    <w:p w:rsidR="00CD6CBE" w:rsidRPr="00CD6CBE" w:rsidDel="00045B29" w:rsidRDefault="00CD6CBE" w:rsidP="00CD6CBE">
      <w:pPr>
        <w:jc w:val="both"/>
        <w:rPr>
          <w:del w:id="5387" w:author="Ram Shrestha" w:date="2014-02-16T01:12:00Z"/>
          <w:rFonts w:ascii="Cambria" w:hAnsi="Cambria"/>
          <w:noProof/>
        </w:rPr>
      </w:pPr>
      <w:del w:id="5388" w:author="Ram Shrestha" w:date="2014-02-16T01:12:00Z">
        <w:r w:rsidRPr="00CD6CBE" w:rsidDel="00045B29">
          <w:rPr>
            <w:rFonts w:ascii="Cambria" w:hAnsi="Cambria"/>
            <w:noProof/>
          </w:rPr>
          <w:delText xml:space="preserve">Nomaguchi, M, Fujita, M, Adachi, A (2008) Role of HIV-1 Vpu protein for virus spread and pathogenesis. </w:delText>
        </w:r>
        <w:r w:rsidRPr="00CD6CBE" w:rsidDel="00045B29">
          <w:rPr>
            <w:rFonts w:ascii="Cambria" w:hAnsi="Cambria"/>
            <w:i/>
            <w:noProof/>
          </w:rPr>
          <w:delText>Microbes and Infection</w:delText>
        </w:r>
        <w:r w:rsidRPr="00CD6CBE" w:rsidDel="00045B29">
          <w:rPr>
            <w:rFonts w:ascii="Cambria" w:hAnsi="Cambria"/>
            <w:noProof/>
          </w:rPr>
          <w:delText xml:space="preserve"> </w:delText>
        </w:r>
        <w:r w:rsidRPr="00CD6CBE" w:rsidDel="00045B29">
          <w:rPr>
            <w:rFonts w:ascii="Cambria" w:hAnsi="Cambria"/>
            <w:b/>
            <w:noProof/>
          </w:rPr>
          <w:delText>10</w:delText>
        </w:r>
        <w:r w:rsidRPr="00CD6CBE" w:rsidDel="00045B29">
          <w:rPr>
            <w:rFonts w:ascii="Cambria" w:hAnsi="Cambria"/>
            <w:noProof/>
          </w:rPr>
          <w:delText>: 960–967.</w:delText>
        </w:r>
      </w:del>
    </w:p>
    <w:p w:rsidR="00CD6CBE" w:rsidRPr="00CD6CBE" w:rsidDel="00045B29" w:rsidRDefault="00CD6CBE" w:rsidP="00CD6CBE">
      <w:pPr>
        <w:jc w:val="both"/>
        <w:rPr>
          <w:del w:id="5389" w:author="Ram Shrestha" w:date="2014-02-16T01:12:00Z"/>
          <w:rFonts w:ascii="Cambria" w:hAnsi="Cambria"/>
          <w:noProof/>
        </w:rPr>
      </w:pPr>
      <w:del w:id="5390" w:author="Ram Shrestha" w:date="2014-02-16T01:12:00Z">
        <w:r w:rsidRPr="00CD6CBE" w:rsidDel="00045B29">
          <w:rPr>
            <w:rFonts w:ascii="Cambria" w:hAnsi="Cambria"/>
            <w:noProof/>
          </w:rPr>
          <w:delText xml:space="preserve">Nowak, MA, May, RM, Anderson, RM (1990) The evolutionary dynamics of HIV-1 quasispecies and the development of immunodeficiency disease.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1095-1103.</w:delText>
        </w:r>
      </w:del>
    </w:p>
    <w:p w:rsidR="00CD6CBE" w:rsidRPr="00CD6CBE" w:rsidDel="00045B29" w:rsidRDefault="00CD6CBE" w:rsidP="00CD6CBE">
      <w:pPr>
        <w:jc w:val="both"/>
        <w:rPr>
          <w:del w:id="5391" w:author="Ram Shrestha" w:date="2014-02-16T01:12:00Z"/>
          <w:rFonts w:ascii="Cambria" w:hAnsi="Cambria"/>
          <w:noProof/>
        </w:rPr>
      </w:pPr>
      <w:del w:id="5392" w:author="Ram Shrestha" w:date="2014-02-16T01:12:00Z">
        <w:r w:rsidRPr="00CD6CBE" w:rsidDel="00045B29">
          <w:rPr>
            <w:rFonts w:ascii="Cambria" w:hAnsi="Cambria"/>
            <w:noProof/>
          </w:rPr>
          <w:delText xml:space="preserve">Nutt, RF, Brady, SF, Darke, PL, Ciccarone, TM, Colton, CD, Nutt, EM, Rodkey, JA, Bennett, CD, Waxman, LH, Sigal, IS, et al. (1988) Chemical synthesis and enzymatic activity of a 99-residue peptide with a sequence proposed for the human immunodeficiency virus protease.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85</w:delText>
        </w:r>
        <w:r w:rsidRPr="00CD6CBE" w:rsidDel="00045B29">
          <w:rPr>
            <w:rFonts w:ascii="Cambria" w:hAnsi="Cambria"/>
            <w:noProof/>
          </w:rPr>
          <w:delText>: 7129-7133.</w:delText>
        </w:r>
      </w:del>
    </w:p>
    <w:p w:rsidR="00CD6CBE" w:rsidRPr="00CD6CBE" w:rsidDel="00045B29" w:rsidRDefault="00CD6CBE" w:rsidP="00CD6CBE">
      <w:pPr>
        <w:jc w:val="both"/>
        <w:rPr>
          <w:del w:id="5393" w:author="Ram Shrestha" w:date="2014-02-16T01:12:00Z"/>
          <w:rFonts w:ascii="Cambria" w:hAnsi="Cambria"/>
          <w:noProof/>
        </w:rPr>
      </w:pPr>
      <w:del w:id="5394" w:author="Ram Shrestha" w:date="2014-02-16T01:12:00Z">
        <w:r w:rsidRPr="00CD6CBE" w:rsidDel="00045B29">
          <w:rPr>
            <w:rFonts w:ascii="Cambria" w:hAnsi="Cambria"/>
            <w:noProof/>
          </w:rPr>
          <w:delText xml:space="preserve">Ott, M, Geyer, M, Zhou, Q (2011) The Control of HIV Transcription: Keeping RNA Polymerase II on Track. </w:delText>
        </w:r>
        <w:r w:rsidRPr="00CD6CBE" w:rsidDel="00045B29">
          <w:rPr>
            <w:rFonts w:ascii="Cambria" w:hAnsi="Cambria"/>
            <w:i/>
            <w:noProof/>
          </w:rPr>
          <w:delText>Cell Host &amp; Microbe</w:delText>
        </w:r>
        <w:r w:rsidRPr="00CD6CBE" w:rsidDel="00045B29">
          <w:rPr>
            <w:rFonts w:ascii="Cambria" w:hAnsi="Cambria"/>
            <w:noProof/>
          </w:rPr>
          <w:delText xml:space="preserve"> </w:delText>
        </w:r>
        <w:r w:rsidRPr="00CD6CBE" w:rsidDel="00045B29">
          <w:rPr>
            <w:rFonts w:ascii="Cambria" w:hAnsi="Cambria"/>
            <w:b/>
            <w:noProof/>
          </w:rPr>
          <w:delText>10</w:delText>
        </w:r>
        <w:r w:rsidRPr="00CD6CBE" w:rsidDel="00045B29">
          <w:rPr>
            <w:rFonts w:ascii="Cambria" w:hAnsi="Cambria"/>
            <w:noProof/>
          </w:rPr>
          <w:delText>: 426-435.</w:delText>
        </w:r>
      </w:del>
    </w:p>
    <w:p w:rsidR="00CD6CBE" w:rsidRPr="00CD6CBE" w:rsidDel="00045B29" w:rsidRDefault="00CD6CBE" w:rsidP="00CD6CBE">
      <w:pPr>
        <w:jc w:val="both"/>
        <w:rPr>
          <w:del w:id="5395" w:author="Ram Shrestha" w:date="2014-02-16T01:12:00Z"/>
          <w:rFonts w:ascii="Cambria" w:hAnsi="Cambria"/>
          <w:noProof/>
        </w:rPr>
      </w:pPr>
      <w:del w:id="5396" w:author="Ram Shrestha" w:date="2014-02-16T01:12:00Z">
        <w:r w:rsidRPr="00CD6CBE" w:rsidDel="00045B29">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103</w:delText>
        </w:r>
        <w:r w:rsidRPr="00CD6CBE" w:rsidDel="00045B29">
          <w:rPr>
            <w:rFonts w:ascii="Cambria" w:hAnsi="Cambria"/>
            <w:noProof/>
          </w:rPr>
          <w:delText>: 7094-7099.</w:delText>
        </w:r>
      </w:del>
    </w:p>
    <w:p w:rsidR="00CD6CBE" w:rsidRPr="00CD6CBE" w:rsidDel="00045B29" w:rsidRDefault="00CD6CBE" w:rsidP="00CD6CBE">
      <w:pPr>
        <w:jc w:val="both"/>
        <w:rPr>
          <w:del w:id="5397" w:author="Ram Shrestha" w:date="2014-02-16T01:12:00Z"/>
          <w:rFonts w:ascii="Cambria" w:hAnsi="Cambria"/>
          <w:noProof/>
        </w:rPr>
      </w:pPr>
      <w:del w:id="5398" w:author="Ram Shrestha" w:date="2014-02-16T01:12:00Z">
        <w:r w:rsidRPr="00CD6CBE" w:rsidDel="00045B29">
          <w:rPr>
            <w:rFonts w:ascii="Cambria" w:hAnsi="Cambria"/>
            <w:noProof/>
          </w:rPr>
          <w:delTex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delText>
        </w:r>
        <w:r w:rsidRPr="00CD6CBE" w:rsidDel="00045B29">
          <w:rPr>
            <w:rFonts w:ascii="Cambria" w:hAnsi="Cambria"/>
            <w:i/>
            <w:noProof/>
          </w:rPr>
          <w:delText>J Clin Microbiol</w:delText>
        </w:r>
        <w:r w:rsidRPr="00CD6CBE" w:rsidDel="00045B29">
          <w:rPr>
            <w:rFonts w:ascii="Cambria" w:hAnsi="Cambria"/>
            <w:noProof/>
          </w:rPr>
          <w:delText xml:space="preserve"> </w:delText>
        </w:r>
        <w:r w:rsidRPr="00CD6CBE" w:rsidDel="00045B29">
          <w:rPr>
            <w:rFonts w:ascii="Cambria" w:hAnsi="Cambria"/>
            <w:b/>
            <w:noProof/>
          </w:rPr>
          <w:delText>43</w:delText>
        </w:r>
        <w:r w:rsidRPr="00CD6CBE" w:rsidDel="00045B29">
          <w:rPr>
            <w:rFonts w:ascii="Cambria" w:hAnsi="Cambria"/>
            <w:noProof/>
          </w:rPr>
          <w:delText>: 406-413.</w:delText>
        </w:r>
      </w:del>
    </w:p>
    <w:p w:rsidR="00CD6CBE" w:rsidRPr="00CD6CBE" w:rsidDel="00045B29" w:rsidRDefault="00CD6CBE" w:rsidP="00CD6CBE">
      <w:pPr>
        <w:jc w:val="both"/>
        <w:rPr>
          <w:del w:id="5399" w:author="Ram Shrestha" w:date="2014-02-16T01:12:00Z"/>
          <w:rFonts w:ascii="Cambria" w:hAnsi="Cambria"/>
          <w:noProof/>
        </w:rPr>
      </w:pPr>
      <w:del w:id="5400" w:author="Ram Shrestha" w:date="2014-02-16T01:12:00Z">
        <w:r w:rsidRPr="00CD6CBE" w:rsidDel="00045B29">
          <w:rPr>
            <w:rFonts w:ascii="Cambria" w:hAnsi="Cambria"/>
            <w:noProof/>
          </w:rPr>
          <w:delText xml:space="preserve">Pancera, M, Majeed, S, Ban, YE, Chen, L, Huang, CC, Kong, L, Kwon, YD, Stuckey, J, Zhou, T, Robinson, JE, Schief, WR, Sodroski, J, Wyatt, R, Kwong, PD Structure of HIV-1 gp120 with gp41-interactive region reveals layered envelope architecture and basis of conformational mobility.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107</w:delText>
        </w:r>
        <w:r w:rsidRPr="00CD6CBE" w:rsidDel="00045B29">
          <w:rPr>
            <w:rFonts w:ascii="Cambria" w:hAnsi="Cambria"/>
            <w:noProof/>
          </w:rPr>
          <w:delText>: 1166-1171.</w:delText>
        </w:r>
      </w:del>
    </w:p>
    <w:p w:rsidR="00CD6CBE" w:rsidRPr="00CD6CBE" w:rsidDel="00045B29" w:rsidRDefault="00CD6CBE" w:rsidP="00CD6CBE">
      <w:pPr>
        <w:jc w:val="both"/>
        <w:rPr>
          <w:del w:id="5401" w:author="Ram Shrestha" w:date="2014-02-16T01:12:00Z"/>
          <w:rFonts w:ascii="Cambria" w:hAnsi="Cambria"/>
          <w:noProof/>
        </w:rPr>
      </w:pPr>
      <w:del w:id="5402" w:author="Ram Shrestha" w:date="2014-02-16T01:12:00Z">
        <w:r w:rsidRPr="00CD6CBE" w:rsidDel="00045B29">
          <w:rPr>
            <w:rFonts w:ascii="Cambria" w:hAnsi="Cambria"/>
            <w:noProof/>
          </w:rPr>
          <w:delText>Pandey, V, Nutter, RC, Prediger, E (2008) Applied Biosystems SOLiD™ System: Ligation</w:delText>
        </w:r>
        <w:r w:rsidRPr="00CD6CBE" w:rsidDel="00045B29">
          <w:rPr>
            <w:rFonts w:ascii="Cambria" w:hAnsi="Cambria" w:hint="eastAsia"/>
            <w:noProof/>
          </w:rPr>
          <w:delText>‐</w:delText>
        </w:r>
        <w:r w:rsidRPr="00CD6CBE" w:rsidDel="00045B29">
          <w:rPr>
            <w:rFonts w:ascii="Cambria" w:hAnsi="Cambria"/>
            <w:noProof/>
          </w:rPr>
          <w:delText xml:space="preserve">Based Sequencing. </w:delText>
        </w:r>
        <w:r w:rsidRPr="00CD6CBE" w:rsidDel="00045B29">
          <w:rPr>
            <w:rFonts w:ascii="Cambria" w:hAnsi="Cambria"/>
            <w:i/>
            <w:noProof/>
          </w:rPr>
          <w:delText>Next Generation Genome Sequencing: Towards Personalized Medicine</w:delText>
        </w:r>
        <w:r w:rsidRPr="00CD6CBE" w:rsidDel="00045B29">
          <w:rPr>
            <w:rFonts w:ascii="Cambria" w:hAnsi="Cambria"/>
            <w:noProof/>
          </w:rPr>
          <w:delText>: 29-42.</w:delText>
        </w:r>
      </w:del>
    </w:p>
    <w:p w:rsidR="00CD6CBE" w:rsidRPr="00CD6CBE" w:rsidDel="00045B29" w:rsidRDefault="00CD6CBE" w:rsidP="00CD6CBE">
      <w:pPr>
        <w:jc w:val="both"/>
        <w:rPr>
          <w:del w:id="5403" w:author="Ram Shrestha" w:date="2014-02-16T01:12:00Z"/>
          <w:rFonts w:ascii="Cambria" w:hAnsi="Cambria"/>
          <w:noProof/>
        </w:rPr>
      </w:pPr>
      <w:del w:id="5404" w:author="Ram Shrestha" w:date="2014-02-16T01:12:00Z">
        <w:r w:rsidRPr="00CD6CBE" w:rsidDel="00045B29">
          <w:rPr>
            <w:rFonts w:ascii="Cambria" w:hAnsi="Cambria"/>
            <w:noProof/>
          </w:rPr>
          <w:delText xml:space="preserve">Pannecouque, C, Pluymers, W, Van Maele, B, Tetz, V, Cherepanov, P, De Clercq, E, Witvrouw, M, Debyser, Z (2002) New Class of HIV Integrase Inhibitors that Block Viral Replication in Cell Culture. </w:delText>
        </w:r>
        <w:r w:rsidRPr="00CD6CBE" w:rsidDel="00045B29">
          <w:rPr>
            <w:rFonts w:ascii="Cambria" w:hAnsi="Cambria"/>
            <w:i/>
            <w:noProof/>
          </w:rPr>
          <w:delText>Current Biology</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1169-1177.</w:delText>
        </w:r>
      </w:del>
    </w:p>
    <w:p w:rsidR="00CD6CBE" w:rsidRPr="00CD6CBE" w:rsidDel="00045B29" w:rsidRDefault="00CD6CBE" w:rsidP="00CD6CBE">
      <w:pPr>
        <w:jc w:val="both"/>
        <w:rPr>
          <w:del w:id="5405" w:author="Ram Shrestha" w:date="2014-02-16T01:12:00Z"/>
          <w:rFonts w:ascii="Cambria" w:hAnsi="Cambria"/>
          <w:noProof/>
        </w:rPr>
      </w:pPr>
      <w:del w:id="5406" w:author="Ram Shrestha" w:date="2014-02-16T01:12:00Z">
        <w:r w:rsidRPr="00CD6CBE" w:rsidDel="00045B29">
          <w:rPr>
            <w:rFonts w:ascii="Cambria" w:hAnsi="Cambria"/>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201</w:delText>
        </w:r>
        <w:r w:rsidRPr="00CD6CBE" w:rsidDel="00045B29">
          <w:rPr>
            <w:rFonts w:ascii="Cambria" w:hAnsi="Cambria"/>
            <w:noProof/>
          </w:rPr>
          <w:delText>: 662-671.</w:delText>
        </w:r>
      </w:del>
    </w:p>
    <w:p w:rsidR="00CD6CBE" w:rsidRPr="00CD6CBE" w:rsidDel="00045B29" w:rsidRDefault="00CD6CBE" w:rsidP="00CD6CBE">
      <w:pPr>
        <w:jc w:val="both"/>
        <w:rPr>
          <w:del w:id="5407" w:author="Ram Shrestha" w:date="2014-02-16T01:12:00Z"/>
          <w:rFonts w:ascii="Cambria" w:hAnsi="Cambria"/>
          <w:noProof/>
        </w:rPr>
      </w:pPr>
      <w:del w:id="5408" w:author="Ram Shrestha" w:date="2014-02-16T01:12:00Z">
        <w:r w:rsidRPr="00CD6CBE" w:rsidDel="00045B29">
          <w:rPr>
            <w:rFonts w:ascii="Cambria" w:hAnsi="Cambria"/>
            <w:noProof/>
          </w:rPr>
          <w:delText xml:space="preserve">Peeters, M, Honoré, C, Huet, T, Bedjabaga, L, Ossari, S, Bussi, P, Cooper, RW, Delaporte, E (1989) Isolation and partial characterization of an HIV-related virus occurring naturally in chimpanzees in Gabon.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3</w:delText>
        </w:r>
        <w:r w:rsidRPr="00CD6CBE" w:rsidDel="00045B29">
          <w:rPr>
            <w:rFonts w:ascii="Cambria" w:hAnsi="Cambria"/>
            <w:noProof/>
          </w:rPr>
          <w:delText>: 625–630.</w:delText>
        </w:r>
      </w:del>
    </w:p>
    <w:p w:rsidR="00CD6CBE" w:rsidRPr="00CD6CBE" w:rsidDel="00045B29" w:rsidRDefault="00CD6CBE" w:rsidP="00CD6CBE">
      <w:pPr>
        <w:jc w:val="both"/>
        <w:rPr>
          <w:del w:id="5409" w:author="Ram Shrestha" w:date="2014-02-16T01:12:00Z"/>
          <w:rFonts w:ascii="Cambria" w:hAnsi="Cambria"/>
          <w:noProof/>
        </w:rPr>
      </w:pPr>
      <w:del w:id="5410" w:author="Ram Shrestha" w:date="2014-02-16T01:12:00Z">
        <w:r w:rsidRPr="00CD6CBE" w:rsidDel="00045B29">
          <w:rPr>
            <w:rFonts w:ascii="Cambria" w:hAnsi="Cambria"/>
            <w:noProof/>
          </w:rPr>
          <w:delText xml:space="preserve">Pennisi, E (2010) Genomics. Semiconductors inspire new sequencing technologies.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327</w:delText>
        </w:r>
        <w:r w:rsidRPr="00CD6CBE" w:rsidDel="00045B29">
          <w:rPr>
            <w:rFonts w:ascii="Cambria" w:hAnsi="Cambria"/>
            <w:noProof/>
          </w:rPr>
          <w:delText>: 1190.</w:delText>
        </w:r>
      </w:del>
    </w:p>
    <w:p w:rsidR="00CD6CBE" w:rsidRPr="00CD6CBE" w:rsidDel="00045B29" w:rsidRDefault="00CD6CBE" w:rsidP="00CD6CBE">
      <w:pPr>
        <w:jc w:val="both"/>
        <w:rPr>
          <w:del w:id="5411" w:author="Ram Shrestha" w:date="2014-02-16T01:12:00Z"/>
          <w:rFonts w:ascii="Cambria" w:hAnsi="Cambria"/>
          <w:noProof/>
        </w:rPr>
      </w:pPr>
      <w:del w:id="5412" w:author="Ram Shrestha" w:date="2014-02-16T01:12:00Z">
        <w:r w:rsidRPr="00CD6CBE" w:rsidDel="00045B29">
          <w:rPr>
            <w:rFonts w:ascii="Cambria" w:hAnsi="Cambria"/>
            <w:noProof/>
          </w:rPr>
          <w:delText xml:space="preserve">Perrin, L, Kaiser, L, Yerly, S (2003) Travel and the spread of HIV-1 genetic variants. </w:delText>
        </w:r>
        <w:r w:rsidRPr="00CD6CBE" w:rsidDel="00045B29">
          <w:rPr>
            <w:rFonts w:ascii="Cambria" w:hAnsi="Cambria"/>
            <w:i/>
            <w:noProof/>
          </w:rPr>
          <w:delText>Lancet Infect Dis</w:delText>
        </w:r>
        <w:r w:rsidRPr="00CD6CBE" w:rsidDel="00045B29">
          <w:rPr>
            <w:rFonts w:ascii="Cambria" w:hAnsi="Cambria"/>
            <w:noProof/>
          </w:rPr>
          <w:delText xml:space="preserve"> </w:delText>
        </w:r>
        <w:r w:rsidRPr="00CD6CBE" w:rsidDel="00045B29">
          <w:rPr>
            <w:rFonts w:ascii="Cambria" w:hAnsi="Cambria"/>
            <w:b/>
            <w:noProof/>
          </w:rPr>
          <w:delText>3</w:delText>
        </w:r>
        <w:r w:rsidRPr="00CD6CBE" w:rsidDel="00045B29">
          <w:rPr>
            <w:rFonts w:ascii="Cambria" w:hAnsi="Cambria"/>
            <w:noProof/>
          </w:rPr>
          <w:delText>: 22-27.</w:delText>
        </w:r>
      </w:del>
    </w:p>
    <w:p w:rsidR="00CD6CBE" w:rsidRPr="00CD6CBE" w:rsidDel="00045B29" w:rsidRDefault="00CD6CBE" w:rsidP="00CD6CBE">
      <w:pPr>
        <w:jc w:val="both"/>
        <w:rPr>
          <w:del w:id="5413" w:author="Ram Shrestha" w:date="2014-02-16T01:12:00Z"/>
          <w:rFonts w:ascii="Cambria" w:hAnsi="Cambria"/>
          <w:noProof/>
        </w:rPr>
      </w:pPr>
      <w:del w:id="5414" w:author="Ram Shrestha" w:date="2014-02-16T01:12:00Z">
        <w:r w:rsidRPr="00CD6CBE" w:rsidDel="00045B29">
          <w:rPr>
            <w:rFonts w:ascii="Cambria" w:hAnsi="Cambria"/>
            <w:noProof/>
          </w:rPr>
          <w:delText xml:space="preserve">Petropoulos, CJ, Parkin, NT, Limoli, KL, Lie, YS, Wrin, T, Huang, W, Tian, H, Smith, D, Winslow, GA, Capon, DJ, Whitcomb, JM (2000) A novel phenotypic drug susceptibility assay for human immunodeficiency virus type 1. </w:delText>
        </w:r>
        <w:r w:rsidRPr="00CD6CBE" w:rsidDel="00045B29">
          <w:rPr>
            <w:rFonts w:ascii="Cambria" w:hAnsi="Cambria"/>
            <w:i/>
            <w:noProof/>
          </w:rPr>
          <w:delText>Antimicrob Agents Chemother</w:delText>
        </w:r>
        <w:r w:rsidRPr="00CD6CBE" w:rsidDel="00045B29">
          <w:rPr>
            <w:rFonts w:ascii="Cambria" w:hAnsi="Cambria"/>
            <w:noProof/>
          </w:rPr>
          <w:delText xml:space="preserve"> </w:delText>
        </w:r>
        <w:r w:rsidRPr="00CD6CBE" w:rsidDel="00045B29">
          <w:rPr>
            <w:rFonts w:ascii="Cambria" w:hAnsi="Cambria"/>
            <w:b/>
            <w:noProof/>
          </w:rPr>
          <w:delText>44</w:delText>
        </w:r>
        <w:r w:rsidRPr="00CD6CBE" w:rsidDel="00045B29">
          <w:rPr>
            <w:rFonts w:ascii="Cambria" w:hAnsi="Cambria"/>
            <w:noProof/>
          </w:rPr>
          <w:delText>: 920-928.</w:delText>
        </w:r>
      </w:del>
    </w:p>
    <w:p w:rsidR="00CD6CBE" w:rsidRPr="00CD6CBE" w:rsidDel="00045B29" w:rsidRDefault="00CD6CBE" w:rsidP="00CD6CBE">
      <w:pPr>
        <w:jc w:val="both"/>
        <w:rPr>
          <w:del w:id="5415" w:author="Ram Shrestha" w:date="2014-02-16T01:12:00Z"/>
          <w:rFonts w:ascii="Cambria" w:hAnsi="Cambria"/>
          <w:noProof/>
        </w:rPr>
      </w:pPr>
      <w:del w:id="5416" w:author="Ram Shrestha" w:date="2014-02-16T01:12:00Z">
        <w:r w:rsidRPr="00CD6CBE" w:rsidDel="00045B29">
          <w:rPr>
            <w:rFonts w:ascii="Cambria" w:hAnsi="Cambria"/>
            <w:noProof/>
          </w:rPr>
          <w:delText xml:space="preserve">Pettit, SC, Lindquist, JN, Kaplan, AH, Swanstrom, R (2005) Processing sites in the human immunodeficiency virus type 1 (HIV-1) Gag-Pro-Pol precursor are cleaved by the viral protease at different rates. </w:delText>
        </w:r>
        <w:r w:rsidRPr="00CD6CBE" w:rsidDel="00045B29">
          <w:rPr>
            <w:rFonts w:ascii="Cambria" w:hAnsi="Cambria"/>
            <w:i/>
            <w:noProof/>
          </w:rPr>
          <w:delText>Retrovirology</w:delText>
        </w:r>
        <w:r w:rsidRPr="00CD6CBE" w:rsidDel="00045B29">
          <w:rPr>
            <w:rFonts w:ascii="Cambria" w:hAnsi="Cambria"/>
            <w:noProof/>
          </w:rPr>
          <w:delText xml:space="preserve"> </w:delText>
        </w:r>
        <w:r w:rsidRPr="00CD6CBE" w:rsidDel="00045B29">
          <w:rPr>
            <w:rFonts w:ascii="Cambria" w:hAnsi="Cambria"/>
            <w:b/>
            <w:noProof/>
          </w:rPr>
          <w:delText>2</w:delText>
        </w:r>
        <w:r w:rsidRPr="00CD6CBE" w:rsidDel="00045B29">
          <w:rPr>
            <w:rFonts w:ascii="Cambria" w:hAnsi="Cambria"/>
            <w:noProof/>
          </w:rPr>
          <w:delText>: 66.</w:delText>
        </w:r>
      </w:del>
    </w:p>
    <w:p w:rsidR="00CD6CBE" w:rsidRPr="00CD6CBE" w:rsidDel="00045B29" w:rsidRDefault="00CD6CBE" w:rsidP="00CD6CBE">
      <w:pPr>
        <w:jc w:val="both"/>
        <w:rPr>
          <w:del w:id="5417" w:author="Ram Shrestha" w:date="2014-02-16T01:12:00Z"/>
          <w:rFonts w:ascii="Cambria" w:hAnsi="Cambria"/>
          <w:noProof/>
        </w:rPr>
      </w:pPr>
      <w:del w:id="5418" w:author="Ram Shrestha" w:date="2014-02-16T01:12:00Z">
        <w:r w:rsidRPr="00CD6CBE" w:rsidDel="00045B29">
          <w:rPr>
            <w:rFonts w:ascii="Cambria" w:hAnsi="Cambria"/>
            <w:noProof/>
          </w:rPr>
          <w:delTex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13</w:delText>
        </w:r>
        <w:r w:rsidRPr="00CD6CBE" w:rsidDel="00045B29">
          <w:rPr>
            <w:rFonts w:ascii="Cambria" w:hAnsi="Cambria"/>
            <w:noProof/>
          </w:rPr>
          <w:delText>: F71-77.</w:delText>
        </w:r>
      </w:del>
    </w:p>
    <w:p w:rsidR="00CD6CBE" w:rsidRPr="00CD6CBE" w:rsidDel="00045B29" w:rsidRDefault="00CD6CBE" w:rsidP="00CD6CBE">
      <w:pPr>
        <w:jc w:val="both"/>
        <w:rPr>
          <w:del w:id="5419" w:author="Ram Shrestha" w:date="2014-02-16T01:12:00Z"/>
          <w:rFonts w:ascii="Cambria" w:hAnsi="Cambria"/>
          <w:noProof/>
        </w:rPr>
      </w:pPr>
      <w:del w:id="5420" w:author="Ram Shrestha" w:date="2014-02-16T01:12:00Z">
        <w:r w:rsidRPr="00CD6CBE" w:rsidDel="00045B29">
          <w:rPr>
            <w:rFonts w:ascii="Cambria" w:hAnsi="Cambria"/>
            <w:noProof/>
          </w:rPr>
          <w:delText xml:space="preserve">Ping, LH, Cohen, MS, Hoffman, I, Vernazza, P, Seillier-Moiseiwitsch, F, Chakraborty, H, Kazembe, P, Zimba, D, Maida, M, Fiscus, SA, Eron, JJ, Swanstrom, R, Nelson, JA (2000) Effects of genital tract inflammation on human immunodeficiency virus type 1 V3 populations in blood and semen.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74</w:delText>
        </w:r>
        <w:r w:rsidRPr="00CD6CBE" w:rsidDel="00045B29">
          <w:rPr>
            <w:rFonts w:ascii="Cambria" w:hAnsi="Cambria"/>
            <w:noProof/>
          </w:rPr>
          <w:delText>: 8946-8952.</w:delText>
        </w:r>
      </w:del>
    </w:p>
    <w:p w:rsidR="00CD6CBE" w:rsidRPr="00CD6CBE" w:rsidDel="00045B29" w:rsidRDefault="00CD6CBE" w:rsidP="00CD6CBE">
      <w:pPr>
        <w:jc w:val="both"/>
        <w:rPr>
          <w:del w:id="5421" w:author="Ram Shrestha" w:date="2014-02-16T01:12:00Z"/>
          <w:rFonts w:ascii="Cambria" w:hAnsi="Cambria"/>
          <w:noProof/>
        </w:rPr>
      </w:pPr>
      <w:del w:id="5422" w:author="Ram Shrestha" w:date="2014-02-16T01:12:00Z">
        <w:r w:rsidRPr="00CD6CBE" w:rsidDel="00045B29">
          <w:rPr>
            <w:rFonts w:ascii="Cambria" w:hAnsi="Cambria"/>
            <w:noProof/>
          </w:rPr>
          <w:delText xml:space="preserve">Plantier, JC, Leoz, M, Dickerson, JE, De Oliveira, F, Cordonnier, F, Lemee, V, Damond, F, Robertson, DL, Simon, F (2009) A new human immunodeficiency virus derived from gorillas. </w:delText>
        </w:r>
        <w:r w:rsidRPr="00CD6CBE" w:rsidDel="00045B29">
          <w:rPr>
            <w:rFonts w:ascii="Cambria" w:hAnsi="Cambria"/>
            <w:i/>
            <w:noProof/>
          </w:rPr>
          <w:delText>Nat Med</w:delText>
        </w:r>
        <w:r w:rsidRPr="00CD6CBE" w:rsidDel="00045B29">
          <w:rPr>
            <w:rFonts w:ascii="Cambria" w:hAnsi="Cambria"/>
            <w:noProof/>
          </w:rPr>
          <w:delText xml:space="preserve"> </w:delText>
        </w:r>
        <w:r w:rsidRPr="00CD6CBE" w:rsidDel="00045B29">
          <w:rPr>
            <w:rFonts w:ascii="Cambria" w:hAnsi="Cambria"/>
            <w:b/>
            <w:noProof/>
          </w:rPr>
          <w:delText>15</w:delText>
        </w:r>
        <w:r w:rsidRPr="00CD6CBE" w:rsidDel="00045B29">
          <w:rPr>
            <w:rFonts w:ascii="Cambria" w:hAnsi="Cambria"/>
            <w:noProof/>
          </w:rPr>
          <w:delText>: 871-872.</w:delText>
        </w:r>
      </w:del>
    </w:p>
    <w:p w:rsidR="00CD6CBE" w:rsidRPr="00CD6CBE" w:rsidDel="00045B29" w:rsidRDefault="00CD6CBE" w:rsidP="00CD6CBE">
      <w:pPr>
        <w:jc w:val="both"/>
        <w:rPr>
          <w:del w:id="5423" w:author="Ram Shrestha" w:date="2014-02-16T01:12:00Z"/>
          <w:rFonts w:ascii="Cambria" w:hAnsi="Cambria"/>
          <w:noProof/>
        </w:rPr>
      </w:pPr>
      <w:del w:id="5424" w:author="Ram Shrestha" w:date="2014-02-16T01:12:00Z">
        <w:r w:rsidRPr="00CD6CBE" w:rsidDel="00045B29">
          <w:rPr>
            <w:rFonts w:ascii="Cambria" w:hAnsi="Cambria"/>
            <w:noProof/>
          </w:rPr>
          <w:delText xml:space="preserve">Poveda, E, Briz, V, Soriano, V (2005) Enfuvirtide, the first fusion inhibitor to treat HIV infection. </w:delText>
        </w:r>
        <w:r w:rsidRPr="00CD6CBE" w:rsidDel="00045B29">
          <w:rPr>
            <w:rFonts w:ascii="Cambria" w:hAnsi="Cambria"/>
            <w:i/>
            <w:noProof/>
          </w:rPr>
          <w:delText>Aids Rev</w:delText>
        </w:r>
        <w:r w:rsidRPr="00CD6CBE" w:rsidDel="00045B29">
          <w:rPr>
            <w:rFonts w:ascii="Cambria" w:hAnsi="Cambria"/>
            <w:noProof/>
          </w:rPr>
          <w:delText xml:space="preserve"> </w:delText>
        </w:r>
        <w:r w:rsidRPr="00CD6CBE" w:rsidDel="00045B29">
          <w:rPr>
            <w:rFonts w:ascii="Cambria" w:hAnsi="Cambria"/>
            <w:b/>
            <w:noProof/>
          </w:rPr>
          <w:delText>7</w:delText>
        </w:r>
        <w:r w:rsidRPr="00CD6CBE" w:rsidDel="00045B29">
          <w:rPr>
            <w:rFonts w:ascii="Cambria" w:hAnsi="Cambria"/>
            <w:noProof/>
          </w:rPr>
          <w:delText>: 139–147.</w:delText>
        </w:r>
      </w:del>
    </w:p>
    <w:p w:rsidR="00CD6CBE" w:rsidRPr="00CD6CBE" w:rsidDel="00045B29" w:rsidRDefault="00CD6CBE" w:rsidP="00CD6CBE">
      <w:pPr>
        <w:jc w:val="both"/>
        <w:rPr>
          <w:del w:id="5425" w:author="Ram Shrestha" w:date="2014-02-16T01:12:00Z"/>
          <w:rFonts w:ascii="Cambria" w:hAnsi="Cambria"/>
          <w:noProof/>
        </w:rPr>
      </w:pPr>
      <w:del w:id="5426" w:author="Ram Shrestha" w:date="2014-02-16T01:12:00Z">
        <w:r w:rsidRPr="00CD6CBE" w:rsidDel="00045B29">
          <w:rPr>
            <w:rFonts w:ascii="Cambria" w:hAnsi="Cambria"/>
            <w:noProof/>
          </w:rPr>
          <w:delText xml:space="preserve">Preston, BD, Poiesz, BJ, Loeb, LA (1988) Fidelity of HIV-1 reverse transcriptase.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242</w:delText>
        </w:r>
        <w:r w:rsidRPr="00CD6CBE" w:rsidDel="00045B29">
          <w:rPr>
            <w:rFonts w:ascii="Cambria" w:hAnsi="Cambria"/>
            <w:noProof/>
          </w:rPr>
          <w:delText>: 1168-1171.</w:delText>
        </w:r>
      </w:del>
    </w:p>
    <w:p w:rsidR="00CD6CBE" w:rsidRPr="00CD6CBE" w:rsidDel="00045B29" w:rsidRDefault="00CD6CBE" w:rsidP="00CD6CBE">
      <w:pPr>
        <w:jc w:val="both"/>
        <w:rPr>
          <w:del w:id="5427" w:author="Ram Shrestha" w:date="2014-02-16T01:12:00Z"/>
          <w:rFonts w:ascii="Cambria" w:hAnsi="Cambria"/>
          <w:noProof/>
        </w:rPr>
      </w:pPr>
      <w:del w:id="5428" w:author="Ram Shrestha" w:date="2014-02-16T01:12:00Z">
        <w:r w:rsidRPr="00CD6CBE" w:rsidDel="00045B29">
          <w:rPr>
            <w:rFonts w:ascii="Cambria" w:hAnsi="Cambria"/>
            <w:noProof/>
          </w:rPr>
          <w:delText xml:space="preserve">Price, DA, Goulder, PJ, Klenerman, P, Sewell, AK, Easterbrook, PJ, Troop, M, Bangham, CR, Phillips, RE (1997) Positive selection of HIV-1 cytotoxic T lymphocyte escape variants during primary infection.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94</w:delText>
        </w:r>
        <w:r w:rsidRPr="00CD6CBE" w:rsidDel="00045B29">
          <w:rPr>
            <w:rFonts w:ascii="Cambria" w:hAnsi="Cambria"/>
            <w:noProof/>
          </w:rPr>
          <w:delText>: 1890-1895.</w:delText>
        </w:r>
      </w:del>
    </w:p>
    <w:p w:rsidR="00CD6CBE" w:rsidRPr="00CD6CBE" w:rsidDel="00045B29" w:rsidRDefault="00CD6CBE" w:rsidP="00CD6CBE">
      <w:pPr>
        <w:jc w:val="both"/>
        <w:rPr>
          <w:del w:id="5429" w:author="Ram Shrestha" w:date="2014-02-16T01:12:00Z"/>
          <w:rFonts w:ascii="Cambria" w:hAnsi="Cambria"/>
          <w:noProof/>
        </w:rPr>
      </w:pPr>
      <w:del w:id="5430" w:author="Ram Shrestha" w:date="2014-02-16T01:12:00Z">
        <w:r w:rsidRPr="00CD6CBE" w:rsidDel="00045B29">
          <w:rPr>
            <w:rFonts w:ascii="Cambria" w:hAnsi="Cambria"/>
            <w:noProof/>
          </w:rPr>
          <w:delText xml:space="preserve">Pruss, D, Reeves, R, Bushman, FD, Wolffe, AP (1994) The influence of DNA and nucleosome structure on integration events directed by HIV integrase. </w:delText>
        </w:r>
        <w:r w:rsidRPr="00CD6CBE" w:rsidDel="00045B29">
          <w:rPr>
            <w:rFonts w:ascii="Cambria" w:hAnsi="Cambria"/>
            <w:i/>
            <w:noProof/>
          </w:rPr>
          <w:delText>Journal of Biological Chemistry</w:delText>
        </w:r>
        <w:r w:rsidRPr="00CD6CBE" w:rsidDel="00045B29">
          <w:rPr>
            <w:rFonts w:ascii="Cambria" w:hAnsi="Cambria"/>
            <w:noProof/>
          </w:rPr>
          <w:delText xml:space="preserve"> </w:delText>
        </w:r>
        <w:r w:rsidRPr="00CD6CBE" w:rsidDel="00045B29">
          <w:rPr>
            <w:rFonts w:ascii="Cambria" w:hAnsi="Cambria"/>
            <w:b/>
            <w:noProof/>
          </w:rPr>
          <w:delText>269</w:delText>
        </w:r>
        <w:r w:rsidRPr="00CD6CBE" w:rsidDel="00045B29">
          <w:rPr>
            <w:rFonts w:ascii="Cambria" w:hAnsi="Cambria"/>
            <w:noProof/>
          </w:rPr>
          <w:delText>: 25031-25041.</w:delText>
        </w:r>
      </w:del>
    </w:p>
    <w:p w:rsidR="00CD6CBE" w:rsidRPr="00CD6CBE" w:rsidDel="00045B29" w:rsidRDefault="00CD6CBE" w:rsidP="00CD6CBE">
      <w:pPr>
        <w:jc w:val="both"/>
        <w:rPr>
          <w:del w:id="5431" w:author="Ram Shrestha" w:date="2014-02-16T01:12:00Z"/>
          <w:rFonts w:ascii="Cambria" w:hAnsi="Cambria"/>
          <w:noProof/>
        </w:rPr>
      </w:pPr>
      <w:del w:id="5432" w:author="Ram Shrestha" w:date="2014-02-16T01:12:00Z">
        <w:r w:rsidRPr="00CD6CBE" w:rsidDel="00045B29">
          <w:rPr>
            <w:rFonts w:ascii="Cambria" w:hAnsi="Cambria"/>
            <w:noProof/>
          </w:rPr>
          <w:delText xml:space="preserve">Quinn, TC (1996) Global burden of the HIV pandemic. </w:delText>
        </w:r>
        <w:r w:rsidRPr="00CD6CBE" w:rsidDel="00045B29">
          <w:rPr>
            <w:rFonts w:ascii="Cambria" w:hAnsi="Cambria"/>
            <w:i/>
            <w:noProof/>
          </w:rPr>
          <w:delText>Lancet</w:delText>
        </w:r>
        <w:r w:rsidRPr="00CD6CBE" w:rsidDel="00045B29">
          <w:rPr>
            <w:rFonts w:ascii="Cambria" w:hAnsi="Cambria"/>
            <w:noProof/>
          </w:rPr>
          <w:delText xml:space="preserve"> </w:delText>
        </w:r>
        <w:r w:rsidRPr="00CD6CBE" w:rsidDel="00045B29">
          <w:rPr>
            <w:rFonts w:ascii="Cambria" w:hAnsi="Cambria"/>
            <w:b/>
            <w:noProof/>
          </w:rPr>
          <w:delText>348</w:delText>
        </w:r>
        <w:r w:rsidRPr="00CD6CBE" w:rsidDel="00045B29">
          <w:rPr>
            <w:rFonts w:ascii="Cambria" w:hAnsi="Cambria"/>
            <w:noProof/>
          </w:rPr>
          <w:delText>: 99-106.</w:delText>
        </w:r>
      </w:del>
    </w:p>
    <w:p w:rsidR="00CD6CBE" w:rsidRPr="00CD6CBE" w:rsidDel="00045B29" w:rsidRDefault="00CD6CBE" w:rsidP="00CD6CBE">
      <w:pPr>
        <w:jc w:val="both"/>
        <w:rPr>
          <w:del w:id="5433" w:author="Ram Shrestha" w:date="2014-02-16T01:12:00Z"/>
          <w:rFonts w:ascii="Cambria" w:hAnsi="Cambria"/>
          <w:noProof/>
        </w:rPr>
      </w:pPr>
      <w:del w:id="5434" w:author="Ram Shrestha" w:date="2014-02-16T01:12:00Z">
        <w:r w:rsidRPr="00CD6CBE" w:rsidDel="00045B29">
          <w:rPr>
            <w:rFonts w:ascii="Cambria" w:hAnsi="Cambria"/>
            <w:noProof/>
          </w:rPr>
          <w:delText>Ratner, L, Haseltine, W, Patarca, R, Livak, KJ, Starcich, B, Josephs, SF, Doran, ER, Rafalski, JA, Whitehorn, EA, Baumeister, K (1985) Complete nucleotide sequence of the AIDS virus, HTLV-III.</w:delText>
        </w:r>
      </w:del>
    </w:p>
    <w:p w:rsidR="00CD6CBE" w:rsidRPr="00CD6CBE" w:rsidDel="00045B29" w:rsidRDefault="00CD6CBE" w:rsidP="00CD6CBE">
      <w:pPr>
        <w:jc w:val="both"/>
        <w:rPr>
          <w:del w:id="5435" w:author="Ram Shrestha" w:date="2014-02-16T01:12:00Z"/>
          <w:rFonts w:ascii="Cambria" w:hAnsi="Cambria"/>
          <w:noProof/>
        </w:rPr>
      </w:pPr>
      <w:del w:id="5436" w:author="Ram Shrestha" w:date="2014-02-16T01:12:00Z">
        <w:r w:rsidRPr="00CD6CBE" w:rsidDel="00045B29">
          <w:rPr>
            <w:rFonts w:ascii="Cambria" w:hAnsi="Cambria"/>
            <w:noProof/>
          </w:rPr>
          <w:delText xml:space="preserve">Raymond, S, Delobel, P, Mavigner, M, Cazabat, M, Encinas, S, Souyris, C, Bruel, P, Sandres-Saune, K, Marchou, B, Massip, P, Izopet, J (2010) CXCR4-using viruses in plasma and peripheral blood mononuclear cells during primary HIV-1 infection and impact on disease progression.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24</w:delText>
        </w:r>
        <w:r w:rsidRPr="00CD6CBE" w:rsidDel="00045B29">
          <w:rPr>
            <w:rFonts w:ascii="Cambria" w:hAnsi="Cambria"/>
            <w:noProof/>
          </w:rPr>
          <w:delText>: 2305-2312.</w:delText>
        </w:r>
      </w:del>
    </w:p>
    <w:p w:rsidR="00CD6CBE" w:rsidRPr="00CD6CBE" w:rsidDel="00045B29" w:rsidRDefault="00CD6CBE" w:rsidP="00CD6CBE">
      <w:pPr>
        <w:jc w:val="both"/>
        <w:rPr>
          <w:del w:id="5437" w:author="Ram Shrestha" w:date="2014-02-16T01:12:00Z"/>
          <w:rFonts w:ascii="Cambria" w:hAnsi="Cambria"/>
          <w:noProof/>
        </w:rPr>
      </w:pPr>
      <w:del w:id="5438" w:author="Ram Shrestha" w:date="2014-02-16T01:12:00Z">
        <w:r w:rsidRPr="00CD6CBE" w:rsidDel="00045B29">
          <w:rPr>
            <w:rFonts w:ascii="Cambria" w:hAnsi="Cambria"/>
            <w:noProof/>
          </w:rPr>
          <w:delText xml:space="preserve">Razooky, BS, Weinberger, LS (2011) Mapping the architecture of the HIV-1 Tat circuit: A decision-making circuit that lacks bistability and exploits stochastic noise. </w:delText>
        </w:r>
        <w:r w:rsidRPr="00CD6CBE" w:rsidDel="00045B29">
          <w:rPr>
            <w:rFonts w:ascii="Cambria" w:hAnsi="Cambria"/>
            <w:i/>
            <w:noProof/>
          </w:rPr>
          <w:delText>Methods</w:delText>
        </w:r>
        <w:r w:rsidRPr="00CD6CBE" w:rsidDel="00045B29">
          <w:rPr>
            <w:rFonts w:ascii="Cambria" w:hAnsi="Cambria"/>
            <w:noProof/>
          </w:rPr>
          <w:delText xml:space="preserve"> </w:delText>
        </w:r>
        <w:r w:rsidRPr="00CD6CBE" w:rsidDel="00045B29">
          <w:rPr>
            <w:rFonts w:ascii="Cambria" w:hAnsi="Cambria"/>
            <w:b/>
            <w:noProof/>
          </w:rPr>
          <w:delText>53</w:delText>
        </w:r>
        <w:r w:rsidRPr="00CD6CBE" w:rsidDel="00045B29">
          <w:rPr>
            <w:rFonts w:ascii="Cambria" w:hAnsi="Cambria"/>
            <w:noProof/>
          </w:rPr>
          <w:delText>: 68-77.</w:delText>
        </w:r>
      </w:del>
    </w:p>
    <w:p w:rsidR="00CD6CBE" w:rsidRPr="00CD6CBE" w:rsidDel="00045B29" w:rsidRDefault="00CD6CBE" w:rsidP="00CD6CBE">
      <w:pPr>
        <w:jc w:val="both"/>
        <w:rPr>
          <w:del w:id="5439" w:author="Ram Shrestha" w:date="2014-02-16T01:12:00Z"/>
          <w:rFonts w:ascii="Cambria" w:hAnsi="Cambria"/>
          <w:noProof/>
        </w:rPr>
      </w:pPr>
      <w:del w:id="5440" w:author="Ram Shrestha" w:date="2014-02-16T01:12:00Z">
        <w:r w:rsidRPr="00CD6CBE" w:rsidDel="00045B29">
          <w:rPr>
            <w:rFonts w:ascii="Cambria" w:hAnsi="Cambria"/>
            <w:noProof/>
          </w:rPr>
          <w:delText xml:space="preserve">Rhee, SY, Gonzales, MJ, Kantor, R, Betts, BJ, Ravela, J, Shafer, RW (2003) Human immunodeficiency virus reverse transcriptase and protease sequence database. </w:delText>
        </w:r>
        <w:r w:rsidRPr="00CD6CBE" w:rsidDel="00045B29">
          <w:rPr>
            <w:rFonts w:ascii="Cambria" w:hAnsi="Cambria"/>
            <w:i/>
            <w:noProof/>
          </w:rPr>
          <w:delText>Nucleic Acids Res</w:delText>
        </w:r>
        <w:r w:rsidRPr="00CD6CBE" w:rsidDel="00045B29">
          <w:rPr>
            <w:rFonts w:ascii="Cambria" w:hAnsi="Cambria"/>
            <w:noProof/>
          </w:rPr>
          <w:delText xml:space="preserve"> </w:delText>
        </w:r>
        <w:r w:rsidRPr="00CD6CBE" w:rsidDel="00045B29">
          <w:rPr>
            <w:rFonts w:ascii="Cambria" w:hAnsi="Cambria"/>
            <w:b/>
            <w:noProof/>
          </w:rPr>
          <w:delText>31</w:delText>
        </w:r>
        <w:r w:rsidRPr="00CD6CBE" w:rsidDel="00045B29">
          <w:rPr>
            <w:rFonts w:ascii="Cambria" w:hAnsi="Cambria"/>
            <w:noProof/>
          </w:rPr>
          <w:delText>: 298-303.</w:delText>
        </w:r>
      </w:del>
    </w:p>
    <w:p w:rsidR="00CD6CBE" w:rsidRPr="00CD6CBE" w:rsidDel="00045B29" w:rsidRDefault="00CD6CBE" w:rsidP="00CD6CBE">
      <w:pPr>
        <w:jc w:val="both"/>
        <w:rPr>
          <w:del w:id="5441" w:author="Ram Shrestha" w:date="2014-02-16T01:12:00Z"/>
          <w:rFonts w:ascii="Cambria" w:hAnsi="Cambria"/>
          <w:noProof/>
        </w:rPr>
      </w:pPr>
      <w:del w:id="5442" w:author="Ram Shrestha" w:date="2014-02-16T01:12:00Z">
        <w:r w:rsidRPr="00CD6CBE" w:rsidDel="00045B29">
          <w:rPr>
            <w:rFonts w:ascii="Cambria" w:hAnsi="Cambria"/>
            <w:noProof/>
          </w:rPr>
          <w:delText xml:space="preserve">Richman, DD, Fischl, MA, Grieco, MH, Gottlieb, MS, Volberding, PA, Laskin, OL, Leedom, JM, Groopman, JE, Mildvan, D, Hirsch, MS, et al. (1987) The toxicity of azidothymidine (AZT) in the treatment of patients with AIDS and AIDS-related complex. A double-blind, placebo-controlled trial.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317</w:delText>
        </w:r>
        <w:r w:rsidRPr="00CD6CBE" w:rsidDel="00045B29">
          <w:rPr>
            <w:rFonts w:ascii="Cambria" w:hAnsi="Cambria"/>
            <w:noProof/>
          </w:rPr>
          <w:delText>: 192-197.</w:delText>
        </w:r>
      </w:del>
    </w:p>
    <w:p w:rsidR="00CD6CBE" w:rsidRPr="00CD6CBE" w:rsidDel="00045B29" w:rsidRDefault="00CD6CBE" w:rsidP="00CD6CBE">
      <w:pPr>
        <w:jc w:val="both"/>
        <w:rPr>
          <w:del w:id="5443" w:author="Ram Shrestha" w:date="2014-02-16T01:12:00Z"/>
          <w:rFonts w:ascii="Cambria" w:hAnsi="Cambria"/>
          <w:noProof/>
        </w:rPr>
      </w:pPr>
      <w:del w:id="5444" w:author="Ram Shrestha" w:date="2014-02-16T01:12:00Z">
        <w:r w:rsidRPr="00CD6CBE" w:rsidDel="00045B29">
          <w:rPr>
            <w:rFonts w:ascii="Cambria" w:hAnsi="Cambria"/>
            <w:noProof/>
          </w:rPr>
          <w:delText xml:space="preserve">Riviere, L, Darlix, JL, Cimarelli, A (2010) Analysis of the viral elements required in the nuclear import of HIV-1 DNA.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84</w:delText>
        </w:r>
        <w:r w:rsidRPr="00CD6CBE" w:rsidDel="00045B29">
          <w:rPr>
            <w:rFonts w:ascii="Cambria" w:hAnsi="Cambria"/>
            <w:noProof/>
          </w:rPr>
          <w:delText>: 729-739.</w:delText>
        </w:r>
      </w:del>
    </w:p>
    <w:p w:rsidR="00CD6CBE" w:rsidRPr="00CD6CBE" w:rsidDel="00045B29" w:rsidRDefault="00CD6CBE" w:rsidP="00CD6CBE">
      <w:pPr>
        <w:jc w:val="both"/>
        <w:rPr>
          <w:del w:id="5445" w:author="Ram Shrestha" w:date="2014-02-16T01:12:00Z"/>
          <w:rFonts w:ascii="Cambria" w:hAnsi="Cambria"/>
          <w:noProof/>
        </w:rPr>
      </w:pPr>
      <w:del w:id="5446" w:author="Ram Shrestha" w:date="2014-02-16T01:12:00Z">
        <w:r w:rsidRPr="00CD6CBE" w:rsidDel="00045B29">
          <w:rPr>
            <w:rFonts w:ascii="Cambria" w:hAnsi="Cambria"/>
            <w:noProof/>
          </w:rPr>
          <w:delText xml:space="preserve">Rizzuto, CD, Wyatt, R, Hernandez-Ramos, N, Sun, Y, Kwong, PD, Hendrickson, WA, Sodroski, J (1998) A conserved HIV gp120 glycoprotein structure involved in chemokine receptor binding.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280</w:delText>
        </w:r>
        <w:r w:rsidRPr="00CD6CBE" w:rsidDel="00045B29">
          <w:rPr>
            <w:rFonts w:ascii="Cambria" w:hAnsi="Cambria"/>
            <w:noProof/>
          </w:rPr>
          <w:delText>: 1949-1953.</w:delText>
        </w:r>
      </w:del>
    </w:p>
    <w:p w:rsidR="00CD6CBE" w:rsidRPr="00CD6CBE" w:rsidDel="00045B29" w:rsidRDefault="00CD6CBE" w:rsidP="00CD6CBE">
      <w:pPr>
        <w:jc w:val="both"/>
        <w:rPr>
          <w:del w:id="5447" w:author="Ram Shrestha" w:date="2014-02-16T01:12:00Z"/>
          <w:rFonts w:ascii="Cambria" w:hAnsi="Cambria"/>
          <w:noProof/>
        </w:rPr>
      </w:pPr>
      <w:del w:id="5448" w:author="Ram Shrestha" w:date="2014-02-16T01:12:00Z">
        <w:r w:rsidRPr="00CD6CBE" w:rsidDel="00045B29">
          <w:rPr>
            <w:rFonts w:ascii="Cambria" w:hAnsi="Cambria"/>
            <w:noProof/>
          </w:rPr>
          <w:delText xml:space="preserve">Robbins, GK, De Gruttola, V, Shafer, RW, Smeaton, LM, Snyder, SW, Pettinelli, C, Dubé, MP, Fischl, MA, Pollard, RB, Delapenha, R (2003) Comparison of sequential three-drug regimens as initial therapy for HIV-1 infection.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349</w:delText>
        </w:r>
        <w:r w:rsidRPr="00CD6CBE" w:rsidDel="00045B29">
          <w:rPr>
            <w:rFonts w:ascii="Cambria" w:hAnsi="Cambria"/>
            <w:noProof/>
          </w:rPr>
          <w:delText>: 2293-2303.</w:delText>
        </w:r>
      </w:del>
    </w:p>
    <w:p w:rsidR="00CD6CBE" w:rsidRPr="00CD6CBE" w:rsidDel="00045B29" w:rsidRDefault="00CD6CBE" w:rsidP="00CD6CBE">
      <w:pPr>
        <w:jc w:val="both"/>
        <w:rPr>
          <w:del w:id="5449" w:author="Ram Shrestha" w:date="2014-02-16T01:12:00Z"/>
          <w:rFonts w:ascii="Cambria" w:hAnsi="Cambria"/>
          <w:noProof/>
        </w:rPr>
      </w:pPr>
      <w:del w:id="5450" w:author="Ram Shrestha" w:date="2014-02-16T01:12:00Z">
        <w:r w:rsidRPr="00CD6CBE" w:rsidDel="00045B29">
          <w:rPr>
            <w:rFonts w:ascii="Cambria" w:hAnsi="Cambria"/>
            <w:noProof/>
          </w:rPr>
          <w:delText xml:space="preserve">Roberts, JD, Bebenek, K, Kunkel, TA (1988) The accuracy of reverse transcriptase from HIV-1.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242</w:delText>
        </w:r>
        <w:r w:rsidRPr="00CD6CBE" w:rsidDel="00045B29">
          <w:rPr>
            <w:rFonts w:ascii="Cambria" w:hAnsi="Cambria"/>
            <w:noProof/>
          </w:rPr>
          <w:delText>: 1171-1173.</w:delText>
        </w:r>
      </w:del>
    </w:p>
    <w:p w:rsidR="00CD6CBE" w:rsidRPr="00CD6CBE" w:rsidDel="00045B29" w:rsidRDefault="00CD6CBE" w:rsidP="00CD6CBE">
      <w:pPr>
        <w:jc w:val="both"/>
        <w:rPr>
          <w:del w:id="5451" w:author="Ram Shrestha" w:date="2014-02-16T01:12:00Z"/>
          <w:rFonts w:ascii="Cambria" w:hAnsi="Cambria"/>
          <w:noProof/>
        </w:rPr>
      </w:pPr>
      <w:del w:id="5452" w:author="Ram Shrestha" w:date="2014-02-16T01:12:00Z">
        <w:r w:rsidRPr="00CD6CBE" w:rsidDel="00045B29">
          <w:rPr>
            <w:rFonts w:ascii="Cambria" w:hAnsi="Cambria"/>
            <w:noProof/>
          </w:rPr>
          <w:delText xml:space="preserve">Robertson, D (2003) US FDA approves new class of HIV therapeutics. </w:delText>
        </w:r>
        <w:r w:rsidRPr="00CD6CBE" w:rsidDel="00045B29">
          <w:rPr>
            <w:rFonts w:ascii="Cambria" w:hAnsi="Cambria"/>
            <w:i/>
            <w:noProof/>
          </w:rPr>
          <w:delText>Nature Biotechnology</w:delText>
        </w:r>
        <w:r w:rsidRPr="00CD6CBE" w:rsidDel="00045B29">
          <w:rPr>
            <w:rFonts w:ascii="Cambria" w:hAnsi="Cambria"/>
            <w:noProof/>
          </w:rPr>
          <w:delText xml:space="preserve"> </w:delText>
        </w:r>
        <w:r w:rsidRPr="00CD6CBE" w:rsidDel="00045B29">
          <w:rPr>
            <w:rFonts w:ascii="Cambria" w:hAnsi="Cambria"/>
            <w:b/>
            <w:noProof/>
          </w:rPr>
          <w:delText>21</w:delText>
        </w:r>
        <w:r w:rsidRPr="00CD6CBE" w:rsidDel="00045B29">
          <w:rPr>
            <w:rFonts w:ascii="Cambria" w:hAnsi="Cambria"/>
            <w:noProof/>
          </w:rPr>
          <w:delText>: 470-471.</w:delText>
        </w:r>
      </w:del>
    </w:p>
    <w:p w:rsidR="00CD6CBE" w:rsidRPr="00CD6CBE" w:rsidDel="00045B29" w:rsidRDefault="00CD6CBE" w:rsidP="00CD6CBE">
      <w:pPr>
        <w:jc w:val="both"/>
        <w:rPr>
          <w:del w:id="5453" w:author="Ram Shrestha" w:date="2014-02-16T01:12:00Z"/>
          <w:rFonts w:ascii="Cambria" w:hAnsi="Cambria"/>
          <w:noProof/>
        </w:rPr>
      </w:pPr>
      <w:del w:id="5454" w:author="Ram Shrestha" w:date="2014-02-16T01:12:00Z">
        <w:r w:rsidRPr="00CD6CBE" w:rsidDel="00045B29">
          <w:rPr>
            <w:rFonts w:ascii="Cambria" w:hAnsi="Cambria"/>
            <w:noProof/>
          </w:rPr>
          <w:delText xml:space="preserve">Robertson, DL, Anderson, JP, Bradac, JA, Carr, JK, Foley, B, Funkhouser, RK, Gao, F, Hahn, BH, Kalish, ML, Kuiken, C (2000a) HIV-1 nomenclature proposal.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288</w:delText>
        </w:r>
        <w:r w:rsidRPr="00CD6CBE" w:rsidDel="00045B29">
          <w:rPr>
            <w:rFonts w:ascii="Cambria" w:hAnsi="Cambria"/>
            <w:noProof/>
          </w:rPr>
          <w:delText>: 55–55.</w:delText>
        </w:r>
      </w:del>
    </w:p>
    <w:p w:rsidR="00CD6CBE" w:rsidRPr="00CD6CBE" w:rsidDel="00045B29" w:rsidRDefault="00CD6CBE" w:rsidP="00CD6CBE">
      <w:pPr>
        <w:jc w:val="both"/>
        <w:rPr>
          <w:del w:id="5455" w:author="Ram Shrestha" w:date="2014-02-16T01:12:00Z"/>
          <w:rFonts w:ascii="Cambria" w:hAnsi="Cambria"/>
          <w:noProof/>
        </w:rPr>
      </w:pPr>
      <w:del w:id="5456" w:author="Ram Shrestha" w:date="2014-02-16T01:12:00Z">
        <w:r w:rsidRPr="00CD6CBE" w:rsidDel="00045B29">
          <w:rPr>
            <w:rFonts w:ascii="Cambria" w:hAnsi="Cambria"/>
            <w:noProof/>
          </w:rPr>
          <w:delText xml:space="preserve">Robertson, DL, Anderson, JP, Bradac, JA, Carr, JK, Foley, B, Funkhouser, RK, Gao, F, Hahn, BH, Kalish, ML, Kuiken, C, Learn, GH, Leitner, T, McCutchan, F, Osmanov, S, Peeters, M, Pieniazek, D, Salminen, M, Sharp, PM, Wolinsky, S, Korber, B (2000b) HIV-1 nomenclature proposal.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288</w:delText>
        </w:r>
        <w:r w:rsidRPr="00CD6CBE" w:rsidDel="00045B29">
          <w:rPr>
            <w:rFonts w:ascii="Cambria" w:hAnsi="Cambria"/>
            <w:noProof/>
          </w:rPr>
          <w:delText>: 55-56.</w:delText>
        </w:r>
      </w:del>
    </w:p>
    <w:p w:rsidR="00CD6CBE" w:rsidRPr="00CD6CBE" w:rsidDel="00045B29" w:rsidRDefault="00CD6CBE" w:rsidP="00CD6CBE">
      <w:pPr>
        <w:jc w:val="both"/>
        <w:rPr>
          <w:del w:id="5457" w:author="Ram Shrestha" w:date="2014-02-16T01:12:00Z"/>
          <w:rFonts w:ascii="Cambria" w:hAnsi="Cambria"/>
          <w:noProof/>
        </w:rPr>
      </w:pPr>
      <w:del w:id="5458" w:author="Ram Shrestha" w:date="2014-02-16T01:12:00Z">
        <w:r w:rsidRPr="00CD6CBE" w:rsidDel="00045B29">
          <w:rPr>
            <w:rFonts w:ascii="Cambria" w:hAnsi="Cambria"/>
            <w:noProof/>
          </w:rPr>
          <w:delText xml:space="preserve">Robertson, DL, Sharp, PM, McCutchan, FE, Hahn, BH (1995) Recombination in HIV-1.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374</w:delText>
        </w:r>
        <w:r w:rsidRPr="00CD6CBE" w:rsidDel="00045B29">
          <w:rPr>
            <w:rFonts w:ascii="Cambria" w:hAnsi="Cambria"/>
            <w:noProof/>
          </w:rPr>
          <w:delText>: 124-126.</w:delText>
        </w:r>
      </w:del>
    </w:p>
    <w:p w:rsidR="00CD6CBE" w:rsidRPr="00CD6CBE" w:rsidDel="00045B29" w:rsidRDefault="00CD6CBE" w:rsidP="00CD6CBE">
      <w:pPr>
        <w:jc w:val="both"/>
        <w:rPr>
          <w:del w:id="5459" w:author="Ram Shrestha" w:date="2014-02-16T01:12:00Z"/>
          <w:rFonts w:ascii="Cambria" w:hAnsi="Cambria"/>
          <w:noProof/>
        </w:rPr>
      </w:pPr>
      <w:del w:id="5460" w:author="Ram Shrestha" w:date="2014-02-16T01:12:00Z">
        <w:r w:rsidRPr="00CD6CBE" w:rsidDel="00045B29">
          <w:rPr>
            <w:rFonts w:ascii="Cambria" w:hAnsi="Cambria"/>
            <w:noProof/>
          </w:rPr>
          <w:delText xml:space="preserve">Rogel, ME, Wu, LI, Emerman, M (1995) The human immunodeficiency virus type 1 vpr gene prevents cell proliferation during chronic infection.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69</w:delText>
        </w:r>
        <w:r w:rsidRPr="00CD6CBE" w:rsidDel="00045B29">
          <w:rPr>
            <w:rFonts w:ascii="Cambria" w:hAnsi="Cambria"/>
            <w:noProof/>
          </w:rPr>
          <w:delText>: 882–888.</w:delText>
        </w:r>
      </w:del>
    </w:p>
    <w:p w:rsidR="00CD6CBE" w:rsidRPr="00CD6CBE" w:rsidDel="00045B29" w:rsidRDefault="00CD6CBE" w:rsidP="00CD6CBE">
      <w:pPr>
        <w:jc w:val="both"/>
        <w:rPr>
          <w:del w:id="5461" w:author="Ram Shrestha" w:date="2014-02-16T01:12:00Z"/>
          <w:rFonts w:ascii="Cambria" w:hAnsi="Cambria"/>
          <w:noProof/>
        </w:rPr>
      </w:pPr>
      <w:del w:id="5462" w:author="Ram Shrestha" w:date="2014-02-16T01:12:00Z">
        <w:r w:rsidRPr="00CD6CBE" w:rsidDel="00045B29">
          <w:rPr>
            <w:rFonts w:ascii="Cambria" w:hAnsi="Cambria"/>
            <w:noProof/>
          </w:rPr>
          <w:delText xml:space="preserve">Rogers, MF, Thomas, PA, Starcher, ET, Noa, MC, Bush, TJ, Jaffe, HW (1987) Acquired Immunodeficiency Syndrome in Children: Report of the Centers for Disease Control National Surveillance, 1982 to 1985. </w:delText>
        </w:r>
        <w:r w:rsidRPr="00CD6CBE" w:rsidDel="00045B29">
          <w:rPr>
            <w:rFonts w:ascii="Cambria" w:hAnsi="Cambria"/>
            <w:i/>
            <w:noProof/>
          </w:rPr>
          <w:delText>Pediatrics</w:delText>
        </w:r>
        <w:r w:rsidRPr="00CD6CBE" w:rsidDel="00045B29">
          <w:rPr>
            <w:rFonts w:ascii="Cambria" w:hAnsi="Cambria"/>
            <w:noProof/>
          </w:rPr>
          <w:delText xml:space="preserve"> </w:delText>
        </w:r>
        <w:r w:rsidRPr="00CD6CBE" w:rsidDel="00045B29">
          <w:rPr>
            <w:rFonts w:ascii="Cambria" w:hAnsi="Cambria"/>
            <w:b/>
            <w:noProof/>
          </w:rPr>
          <w:delText>79</w:delText>
        </w:r>
        <w:r w:rsidRPr="00CD6CBE" w:rsidDel="00045B29">
          <w:rPr>
            <w:rFonts w:ascii="Cambria" w:hAnsi="Cambria"/>
            <w:noProof/>
          </w:rPr>
          <w:delText>: 1008-1014.</w:delText>
        </w:r>
      </w:del>
    </w:p>
    <w:p w:rsidR="00CD6CBE" w:rsidRPr="00CD6CBE" w:rsidDel="00045B29" w:rsidRDefault="00CD6CBE" w:rsidP="00CD6CBE">
      <w:pPr>
        <w:jc w:val="both"/>
        <w:rPr>
          <w:del w:id="5463" w:author="Ram Shrestha" w:date="2014-02-16T01:12:00Z"/>
          <w:rFonts w:ascii="Cambria" w:hAnsi="Cambria"/>
          <w:noProof/>
        </w:rPr>
      </w:pPr>
      <w:del w:id="5464" w:author="Ram Shrestha" w:date="2014-02-16T01:12:00Z">
        <w:r w:rsidRPr="00CD6CBE" w:rsidDel="00045B29">
          <w:rPr>
            <w:rFonts w:ascii="Cambria" w:hAnsi="Cambria"/>
            <w:noProof/>
          </w:rPr>
          <w:delText xml:space="preserve">Rooke, R, Tremblay, M, Soudeyns, H, DeStephano, L, Yao, XJ, Fanning, M, Montaner, JS, O'Shaughnessy, M, Gelmon, K, Tsoukas, C, et al. (1989) Isolation of drug-resistant variants of HIV-1 from patients on long-term zidovudine therapy. Canadian Zidovudine Multi-Centre Study Group.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3</w:delText>
        </w:r>
        <w:r w:rsidRPr="00CD6CBE" w:rsidDel="00045B29">
          <w:rPr>
            <w:rFonts w:ascii="Cambria" w:hAnsi="Cambria"/>
            <w:noProof/>
          </w:rPr>
          <w:delText>: 411-415.</w:delText>
        </w:r>
      </w:del>
    </w:p>
    <w:p w:rsidR="00CD6CBE" w:rsidRPr="00CD6CBE" w:rsidDel="00045B29" w:rsidRDefault="00CD6CBE" w:rsidP="00CD6CBE">
      <w:pPr>
        <w:jc w:val="both"/>
        <w:rPr>
          <w:del w:id="5465" w:author="Ram Shrestha" w:date="2014-02-16T01:12:00Z"/>
          <w:rFonts w:ascii="Cambria" w:hAnsi="Cambria"/>
          <w:noProof/>
        </w:rPr>
      </w:pPr>
      <w:del w:id="5466" w:author="Ram Shrestha" w:date="2014-02-16T01:12:00Z">
        <w:r w:rsidRPr="00CD6CBE" w:rsidDel="00045B29">
          <w:rPr>
            <w:rFonts w:ascii="Cambria" w:hAnsi="Cambria"/>
            <w:noProof/>
          </w:rPr>
          <w:delText xml:space="preserve">Roques, P, Robertson, DL, Souquière, S, Damond, F, Ayouba, A, Farfara, I, Depienne, C, Nerrienet, E, Dormont, D, Brun-Vézinet, F, Simon, F, Mauclère, P (2002) Phylogenetic Analysis of 49 Newly Derived HIV-1 Group O Strains: High Viral Diversity but No Group M-like Subtype Structure. </w:delText>
        </w:r>
        <w:r w:rsidRPr="00CD6CBE" w:rsidDel="00045B29">
          <w:rPr>
            <w:rFonts w:ascii="Cambria" w:hAnsi="Cambria"/>
            <w:i/>
            <w:noProof/>
          </w:rPr>
          <w:delText>Virology</w:delText>
        </w:r>
        <w:r w:rsidRPr="00CD6CBE" w:rsidDel="00045B29">
          <w:rPr>
            <w:rFonts w:ascii="Cambria" w:hAnsi="Cambria"/>
            <w:noProof/>
          </w:rPr>
          <w:delText xml:space="preserve"> </w:delText>
        </w:r>
        <w:r w:rsidRPr="00CD6CBE" w:rsidDel="00045B29">
          <w:rPr>
            <w:rFonts w:ascii="Cambria" w:hAnsi="Cambria"/>
            <w:b/>
            <w:noProof/>
          </w:rPr>
          <w:delText>302</w:delText>
        </w:r>
        <w:r w:rsidRPr="00CD6CBE" w:rsidDel="00045B29">
          <w:rPr>
            <w:rFonts w:ascii="Cambria" w:hAnsi="Cambria"/>
            <w:noProof/>
          </w:rPr>
          <w:delText>: 259-273.</w:delText>
        </w:r>
      </w:del>
    </w:p>
    <w:p w:rsidR="00CD6CBE" w:rsidRPr="00CD6CBE" w:rsidDel="00045B29" w:rsidRDefault="00CD6CBE" w:rsidP="00CD6CBE">
      <w:pPr>
        <w:jc w:val="both"/>
        <w:rPr>
          <w:del w:id="5467" w:author="Ram Shrestha" w:date="2014-02-16T01:12:00Z"/>
          <w:rFonts w:ascii="Cambria" w:hAnsi="Cambria"/>
          <w:noProof/>
        </w:rPr>
      </w:pPr>
      <w:del w:id="5468" w:author="Ram Shrestha" w:date="2014-02-16T01:12:00Z">
        <w:r w:rsidRPr="00CD6CBE" w:rsidDel="00045B29">
          <w:rPr>
            <w:rFonts w:ascii="Cambria" w:hAnsi="Cambria"/>
            <w:noProof/>
          </w:rPr>
          <w:delText xml:space="preserve">Rosario, MC, Jacqmin, P, Dorr, P, van der Ryst, E, Hitchcock, C (2005) A pharmacokinetic-pharmacodynamic disease model to predict in vivo antiviral activity of maraviroc. </w:delText>
        </w:r>
        <w:r w:rsidRPr="00CD6CBE" w:rsidDel="00045B29">
          <w:rPr>
            <w:rFonts w:ascii="Cambria" w:hAnsi="Cambria"/>
            <w:i/>
            <w:noProof/>
          </w:rPr>
          <w:delText>Clinical Pharmacology &amp; Therapeutics</w:delText>
        </w:r>
        <w:r w:rsidRPr="00CD6CBE" w:rsidDel="00045B29">
          <w:rPr>
            <w:rFonts w:ascii="Cambria" w:hAnsi="Cambria"/>
            <w:noProof/>
          </w:rPr>
          <w:delText xml:space="preserve"> </w:delText>
        </w:r>
        <w:r w:rsidRPr="00CD6CBE" w:rsidDel="00045B29">
          <w:rPr>
            <w:rFonts w:ascii="Cambria" w:hAnsi="Cambria"/>
            <w:b/>
            <w:noProof/>
          </w:rPr>
          <w:delText>78</w:delText>
        </w:r>
        <w:r w:rsidRPr="00CD6CBE" w:rsidDel="00045B29">
          <w:rPr>
            <w:rFonts w:ascii="Cambria" w:hAnsi="Cambria"/>
            <w:noProof/>
          </w:rPr>
          <w:delText>: 508-519.</w:delText>
        </w:r>
      </w:del>
    </w:p>
    <w:p w:rsidR="00CD6CBE" w:rsidRPr="00CD6CBE" w:rsidDel="00045B29" w:rsidRDefault="00CD6CBE" w:rsidP="00CD6CBE">
      <w:pPr>
        <w:jc w:val="both"/>
        <w:rPr>
          <w:del w:id="5469" w:author="Ram Shrestha" w:date="2014-02-16T01:12:00Z"/>
          <w:rFonts w:ascii="Cambria" w:hAnsi="Cambria"/>
          <w:noProof/>
        </w:rPr>
      </w:pPr>
      <w:del w:id="5470" w:author="Ram Shrestha" w:date="2014-02-16T01:12:00Z">
        <w:r w:rsidRPr="00CD6CBE" w:rsidDel="00045B29">
          <w:rPr>
            <w:rFonts w:ascii="Cambria" w:hAnsi="Cambria"/>
            <w:noProof/>
          </w:rPr>
          <w:delText xml:space="preserve">Rosario, MC, Poland, B, Sullivan, J, Westby, M, van der Ryst, E (2006) A pharmacokinetic-pharmacodynamic model to optimize the phase IIa development program of maraviroc. </w:delText>
        </w:r>
        <w:r w:rsidRPr="00CD6CBE" w:rsidDel="00045B29">
          <w:rPr>
            <w:rFonts w:ascii="Cambria" w:hAnsi="Cambria"/>
            <w:i/>
            <w:noProof/>
          </w:rPr>
          <w:delText>JAIDS Journal of Acquired Immune Deficiency Syndromes</w:delText>
        </w:r>
        <w:r w:rsidRPr="00CD6CBE" w:rsidDel="00045B29">
          <w:rPr>
            <w:rFonts w:ascii="Cambria" w:hAnsi="Cambria"/>
            <w:noProof/>
          </w:rPr>
          <w:delText xml:space="preserve"> </w:delText>
        </w:r>
        <w:r w:rsidRPr="00CD6CBE" w:rsidDel="00045B29">
          <w:rPr>
            <w:rFonts w:ascii="Cambria" w:hAnsi="Cambria"/>
            <w:b/>
            <w:noProof/>
          </w:rPr>
          <w:delText>42</w:delText>
        </w:r>
        <w:r w:rsidRPr="00CD6CBE" w:rsidDel="00045B29">
          <w:rPr>
            <w:rFonts w:ascii="Cambria" w:hAnsi="Cambria"/>
            <w:noProof/>
          </w:rPr>
          <w:delText>: 183–191.</w:delText>
        </w:r>
      </w:del>
    </w:p>
    <w:p w:rsidR="00CD6CBE" w:rsidRPr="00CD6CBE" w:rsidDel="00045B29" w:rsidRDefault="00CD6CBE" w:rsidP="00CD6CBE">
      <w:pPr>
        <w:jc w:val="both"/>
        <w:rPr>
          <w:del w:id="5471" w:author="Ram Shrestha" w:date="2014-02-16T01:12:00Z"/>
          <w:rFonts w:ascii="Cambria" w:hAnsi="Cambria"/>
          <w:noProof/>
        </w:rPr>
      </w:pPr>
      <w:del w:id="5472" w:author="Ram Shrestha" w:date="2014-02-16T01:12:00Z">
        <w:r w:rsidRPr="00CD6CBE" w:rsidDel="00045B29">
          <w:rPr>
            <w:rFonts w:ascii="Cambria" w:hAnsi="Cambria"/>
            <w:noProof/>
          </w:rPr>
          <w:delText xml:space="preserve">Rosen, CA, Pavlakis, GN (1990a) Tat and Rev: positive regulators of HIV gene expression.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A51.</w:delText>
        </w:r>
      </w:del>
    </w:p>
    <w:p w:rsidR="00CD6CBE" w:rsidRPr="00CD6CBE" w:rsidDel="00045B29" w:rsidRDefault="00CD6CBE" w:rsidP="00CD6CBE">
      <w:pPr>
        <w:jc w:val="both"/>
        <w:rPr>
          <w:del w:id="5473" w:author="Ram Shrestha" w:date="2014-02-16T01:12:00Z"/>
          <w:rFonts w:ascii="Cambria" w:hAnsi="Cambria"/>
          <w:noProof/>
        </w:rPr>
      </w:pPr>
      <w:del w:id="5474" w:author="Ram Shrestha" w:date="2014-02-16T01:12:00Z">
        <w:r w:rsidRPr="00CD6CBE" w:rsidDel="00045B29">
          <w:rPr>
            <w:rFonts w:ascii="Cambria" w:hAnsi="Cambria"/>
            <w:noProof/>
          </w:rPr>
          <w:delText xml:space="preserve">Rosen, CA, Pavlakis, GN (1990b) Tat and Rev: positive regulators of HIV gene expression.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499-509.</w:delText>
        </w:r>
      </w:del>
    </w:p>
    <w:p w:rsidR="00CD6CBE" w:rsidRPr="00CD6CBE" w:rsidDel="00045B29" w:rsidRDefault="00CD6CBE" w:rsidP="00CD6CBE">
      <w:pPr>
        <w:jc w:val="both"/>
        <w:rPr>
          <w:del w:id="5475" w:author="Ram Shrestha" w:date="2014-02-16T01:12:00Z"/>
          <w:rFonts w:ascii="Cambria" w:hAnsi="Cambria"/>
          <w:noProof/>
        </w:rPr>
      </w:pPr>
      <w:del w:id="5476" w:author="Ram Shrestha" w:date="2014-02-16T01:12:00Z">
        <w:r w:rsidRPr="00CD6CBE" w:rsidDel="00045B29">
          <w:rPr>
            <w:rFonts w:ascii="Cambria" w:hAnsi="Cambria"/>
            <w:noProof/>
          </w:rPr>
          <w:delTex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475</w:delText>
        </w:r>
        <w:r w:rsidRPr="00CD6CBE" w:rsidDel="00045B29">
          <w:rPr>
            <w:rFonts w:ascii="Cambria" w:hAnsi="Cambria"/>
            <w:noProof/>
          </w:rPr>
          <w:delText>: 348-352.</w:delText>
        </w:r>
      </w:del>
    </w:p>
    <w:p w:rsidR="00CD6CBE" w:rsidRPr="00CD6CBE" w:rsidDel="00045B29" w:rsidRDefault="00CD6CBE" w:rsidP="00CD6CBE">
      <w:pPr>
        <w:jc w:val="both"/>
        <w:rPr>
          <w:del w:id="5477" w:author="Ram Shrestha" w:date="2014-02-16T01:12:00Z"/>
          <w:rFonts w:ascii="Cambria" w:hAnsi="Cambria"/>
          <w:noProof/>
        </w:rPr>
      </w:pPr>
      <w:del w:id="5478" w:author="Ram Shrestha" w:date="2014-02-16T01:12:00Z">
        <w:r w:rsidRPr="00CD6CBE" w:rsidDel="00045B29">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CD6CBE" w:rsidDel="00045B29">
          <w:rPr>
            <w:rFonts w:ascii="Cambria" w:hAnsi="Cambria"/>
            <w:i/>
            <w:noProof/>
          </w:rPr>
          <w:delText>AIDS Res Hum Retroviruses</w:delText>
        </w:r>
        <w:r w:rsidRPr="00CD6CBE" w:rsidDel="00045B29">
          <w:rPr>
            <w:rFonts w:ascii="Cambria" w:hAnsi="Cambria"/>
            <w:noProof/>
          </w:rPr>
          <w:delText xml:space="preserve"> </w:delText>
        </w:r>
        <w:r w:rsidRPr="00CD6CBE" w:rsidDel="00045B29">
          <w:rPr>
            <w:rFonts w:ascii="Cambria" w:hAnsi="Cambria"/>
            <w:b/>
            <w:noProof/>
          </w:rPr>
          <w:delText>26</w:delText>
        </w:r>
        <w:r w:rsidRPr="00CD6CBE" w:rsidDel="00045B29">
          <w:rPr>
            <w:rFonts w:ascii="Cambria" w:hAnsi="Cambria"/>
            <w:noProof/>
          </w:rPr>
          <w:delText>: 293-300.</w:delText>
        </w:r>
      </w:del>
    </w:p>
    <w:p w:rsidR="00CD6CBE" w:rsidRPr="00CD6CBE" w:rsidDel="00045B29" w:rsidRDefault="00CD6CBE" w:rsidP="00CD6CBE">
      <w:pPr>
        <w:jc w:val="both"/>
        <w:rPr>
          <w:del w:id="5479" w:author="Ram Shrestha" w:date="2014-02-16T01:12:00Z"/>
          <w:rFonts w:ascii="Cambria" w:hAnsi="Cambria"/>
          <w:noProof/>
        </w:rPr>
      </w:pPr>
      <w:del w:id="5480" w:author="Ram Shrestha" w:date="2014-02-16T01:12:00Z">
        <w:r w:rsidRPr="00CD6CBE" w:rsidDel="00045B29">
          <w:rPr>
            <w:rFonts w:ascii="Cambria" w:hAnsi="Cambria"/>
            <w:noProof/>
          </w:rPr>
          <w:delText xml:space="preserve">Roy, S, Delling, U, Chen, CH, Rosen, CA, Sonenberg, N (1990) A bulge structure in HIV-1 TAR RNA is required for Tat binding and Tat-mediated trans-activation. </w:delText>
        </w:r>
        <w:r w:rsidRPr="00CD6CBE" w:rsidDel="00045B29">
          <w:rPr>
            <w:rFonts w:ascii="Cambria" w:hAnsi="Cambria"/>
            <w:i/>
            <w:noProof/>
          </w:rPr>
          <w:delText>Genes Dev</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1365-1373.</w:delText>
        </w:r>
      </w:del>
    </w:p>
    <w:p w:rsidR="00CD6CBE" w:rsidRPr="00CD6CBE" w:rsidDel="00045B29" w:rsidRDefault="00CD6CBE" w:rsidP="00CD6CBE">
      <w:pPr>
        <w:jc w:val="both"/>
        <w:rPr>
          <w:del w:id="5481" w:author="Ram Shrestha" w:date="2014-02-16T01:12:00Z"/>
          <w:rFonts w:ascii="Cambria" w:hAnsi="Cambria"/>
          <w:noProof/>
        </w:rPr>
      </w:pPr>
      <w:del w:id="5482" w:author="Ram Shrestha" w:date="2014-02-16T01:12:00Z">
        <w:r w:rsidRPr="00CD6CBE" w:rsidDel="00045B29">
          <w:rPr>
            <w:rFonts w:ascii="Cambria" w:hAnsi="Cambria"/>
            <w:noProof/>
          </w:rPr>
          <w:delText xml:space="preserve">Saad, JS, Miller, J, Tai, J, Kim, A, Ghanam, RH, Summers, MF (2006) Structural basis for targeting HIV-1 Gag proteins to the plasma membrane for virus assembly.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103</w:delText>
        </w:r>
        <w:r w:rsidRPr="00CD6CBE" w:rsidDel="00045B29">
          <w:rPr>
            <w:rFonts w:ascii="Cambria" w:hAnsi="Cambria"/>
            <w:noProof/>
          </w:rPr>
          <w:delText>: 11364-11369.</w:delText>
        </w:r>
      </w:del>
    </w:p>
    <w:p w:rsidR="00CD6CBE" w:rsidRPr="00CD6CBE" w:rsidDel="00045B29" w:rsidRDefault="00CD6CBE" w:rsidP="00CD6CBE">
      <w:pPr>
        <w:jc w:val="both"/>
        <w:rPr>
          <w:del w:id="5483" w:author="Ram Shrestha" w:date="2014-02-16T01:12:00Z"/>
          <w:rFonts w:ascii="Cambria" w:hAnsi="Cambria"/>
          <w:noProof/>
        </w:rPr>
      </w:pPr>
      <w:del w:id="5484" w:author="Ram Shrestha" w:date="2014-02-16T01:12:00Z">
        <w:r w:rsidRPr="00CD6CBE" w:rsidDel="00045B29">
          <w:rPr>
            <w:rFonts w:ascii="Cambria" w:hAnsi="Cambria"/>
            <w:noProof/>
          </w:rPr>
          <w:delText xml:space="preserve">Saksena, S, Sun, J, Chu, T, Emr, SD (2007) ESCRTing proteins in the endocytic pathway. </w:delText>
        </w:r>
        <w:r w:rsidRPr="00CD6CBE" w:rsidDel="00045B29">
          <w:rPr>
            <w:rFonts w:ascii="Cambria" w:hAnsi="Cambria"/>
            <w:i/>
            <w:noProof/>
          </w:rPr>
          <w:delText>Trends Biochem Sci</w:delText>
        </w:r>
        <w:r w:rsidRPr="00CD6CBE" w:rsidDel="00045B29">
          <w:rPr>
            <w:rFonts w:ascii="Cambria" w:hAnsi="Cambria"/>
            <w:noProof/>
          </w:rPr>
          <w:delText xml:space="preserve"> </w:delText>
        </w:r>
        <w:r w:rsidRPr="00CD6CBE" w:rsidDel="00045B29">
          <w:rPr>
            <w:rFonts w:ascii="Cambria" w:hAnsi="Cambria"/>
            <w:b/>
            <w:noProof/>
          </w:rPr>
          <w:delText>32</w:delText>
        </w:r>
        <w:r w:rsidRPr="00CD6CBE" w:rsidDel="00045B29">
          <w:rPr>
            <w:rFonts w:ascii="Cambria" w:hAnsi="Cambria"/>
            <w:noProof/>
          </w:rPr>
          <w:delText>: 561-573.</w:delText>
        </w:r>
      </w:del>
    </w:p>
    <w:p w:rsidR="00CD6CBE" w:rsidRPr="00CD6CBE" w:rsidDel="00045B29" w:rsidRDefault="00CD6CBE" w:rsidP="00CD6CBE">
      <w:pPr>
        <w:jc w:val="both"/>
        <w:rPr>
          <w:del w:id="5485" w:author="Ram Shrestha" w:date="2014-02-16T01:12:00Z"/>
          <w:rFonts w:ascii="Cambria" w:hAnsi="Cambria"/>
          <w:noProof/>
        </w:rPr>
      </w:pPr>
      <w:del w:id="5486" w:author="Ram Shrestha" w:date="2014-02-16T01:12:00Z">
        <w:r w:rsidRPr="00CD6CBE" w:rsidDel="00045B29">
          <w:rPr>
            <w:rFonts w:ascii="Cambria" w:hAnsi="Cambria"/>
            <w:noProof/>
          </w:rPr>
          <w:delText xml:space="preserve">Salemi, M, Strimmer, K, Hall, WW, Duffy, M, Delaporte, E, Mboup, S, Peeters, M, Vandamme, AM (2001) Dating the common ancestor of SIVcpz and HIV-1 group M and the origin of HIV-1 subtypes using a new method to uncover clock-like molecular evolution. </w:delText>
        </w:r>
        <w:r w:rsidRPr="00CD6CBE" w:rsidDel="00045B29">
          <w:rPr>
            <w:rFonts w:ascii="Cambria" w:hAnsi="Cambria"/>
            <w:i/>
            <w:noProof/>
          </w:rPr>
          <w:delText>FASEB J</w:delText>
        </w:r>
        <w:r w:rsidRPr="00CD6CBE" w:rsidDel="00045B29">
          <w:rPr>
            <w:rFonts w:ascii="Cambria" w:hAnsi="Cambria"/>
            <w:noProof/>
          </w:rPr>
          <w:delText xml:space="preserve"> </w:delText>
        </w:r>
        <w:r w:rsidRPr="00CD6CBE" w:rsidDel="00045B29">
          <w:rPr>
            <w:rFonts w:ascii="Cambria" w:hAnsi="Cambria"/>
            <w:b/>
            <w:noProof/>
          </w:rPr>
          <w:delText>15</w:delText>
        </w:r>
        <w:r w:rsidRPr="00CD6CBE" w:rsidDel="00045B29">
          <w:rPr>
            <w:rFonts w:ascii="Cambria" w:hAnsi="Cambria"/>
            <w:noProof/>
          </w:rPr>
          <w:delText>: 276-278.</w:delText>
        </w:r>
      </w:del>
    </w:p>
    <w:p w:rsidR="00CD6CBE" w:rsidRPr="00CD6CBE" w:rsidDel="00045B29" w:rsidRDefault="00CD6CBE" w:rsidP="00CD6CBE">
      <w:pPr>
        <w:jc w:val="both"/>
        <w:rPr>
          <w:del w:id="5487" w:author="Ram Shrestha" w:date="2014-02-16T01:12:00Z"/>
          <w:rFonts w:ascii="Cambria" w:hAnsi="Cambria"/>
          <w:noProof/>
        </w:rPr>
      </w:pPr>
      <w:del w:id="5488" w:author="Ram Shrestha" w:date="2014-02-16T01:12:00Z">
        <w:r w:rsidRPr="00CD6CBE" w:rsidDel="00045B29">
          <w:rPr>
            <w:rFonts w:ascii="Cambria" w:hAnsi="Cambria"/>
            <w:noProof/>
          </w:rPr>
          <w:delText xml:space="preserve">Salminen, MO, Carr, JK, Burke, DS, McCutchan, FE (1995) Identification of breakpoints in intergenotypic recombinants of HIV type 1 by bootscanning. </w:delText>
        </w:r>
        <w:r w:rsidRPr="00CD6CBE" w:rsidDel="00045B29">
          <w:rPr>
            <w:rFonts w:ascii="Cambria" w:hAnsi="Cambria"/>
            <w:i/>
            <w:noProof/>
          </w:rPr>
          <w:delText>AIDS Res Hum Retroviruses</w:delText>
        </w:r>
        <w:r w:rsidRPr="00CD6CBE" w:rsidDel="00045B29">
          <w:rPr>
            <w:rFonts w:ascii="Cambria" w:hAnsi="Cambria"/>
            <w:noProof/>
          </w:rPr>
          <w:delText xml:space="preserve"> </w:delText>
        </w:r>
        <w:r w:rsidRPr="00CD6CBE" w:rsidDel="00045B29">
          <w:rPr>
            <w:rFonts w:ascii="Cambria" w:hAnsi="Cambria"/>
            <w:b/>
            <w:noProof/>
          </w:rPr>
          <w:delText>11</w:delText>
        </w:r>
        <w:r w:rsidRPr="00CD6CBE" w:rsidDel="00045B29">
          <w:rPr>
            <w:rFonts w:ascii="Cambria" w:hAnsi="Cambria"/>
            <w:noProof/>
          </w:rPr>
          <w:delText>: 1423-1425.</w:delText>
        </w:r>
      </w:del>
    </w:p>
    <w:p w:rsidR="00CD6CBE" w:rsidRPr="00CD6CBE" w:rsidDel="00045B29" w:rsidRDefault="00CD6CBE" w:rsidP="00CD6CBE">
      <w:pPr>
        <w:jc w:val="both"/>
        <w:rPr>
          <w:del w:id="5489" w:author="Ram Shrestha" w:date="2014-02-16T01:12:00Z"/>
          <w:rFonts w:ascii="Cambria" w:hAnsi="Cambria"/>
          <w:noProof/>
        </w:rPr>
      </w:pPr>
      <w:del w:id="5490" w:author="Ram Shrestha" w:date="2014-02-16T01:12:00Z">
        <w:r w:rsidRPr="00CD6CBE" w:rsidDel="00045B29">
          <w:rPr>
            <w:rFonts w:ascii="Cambria" w:hAnsi="Cambria"/>
            <w:noProof/>
          </w:rPr>
          <w:delText xml:space="preserve">Sandstrom, EG, Kaplan, JC (1987) Antiviral therapy in AIDS. Clinical pharmacological properties and therapeutic experience to date. </w:delText>
        </w:r>
        <w:r w:rsidRPr="00CD6CBE" w:rsidDel="00045B29">
          <w:rPr>
            <w:rFonts w:ascii="Cambria" w:hAnsi="Cambria"/>
            <w:i/>
            <w:noProof/>
          </w:rPr>
          <w:delText>Drugs</w:delText>
        </w:r>
        <w:r w:rsidRPr="00CD6CBE" w:rsidDel="00045B29">
          <w:rPr>
            <w:rFonts w:ascii="Cambria" w:hAnsi="Cambria"/>
            <w:noProof/>
          </w:rPr>
          <w:delText xml:space="preserve"> </w:delText>
        </w:r>
        <w:r w:rsidRPr="00CD6CBE" w:rsidDel="00045B29">
          <w:rPr>
            <w:rFonts w:ascii="Cambria" w:hAnsi="Cambria"/>
            <w:b/>
            <w:noProof/>
          </w:rPr>
          <w:delText>34</w:delText>
        </w:r>
        <w:r w:rsidRPr="00CD6CBE" w:rsidDel="00045B29">
          <w:rPr>
            <w:rFonts w:ascii="Cambria" w:hAnsi="Cambria"/>
            <w:noProof/>
          </w:rPr>
          <w:delText>: 372-390.</w:delText>
        </w:r>
      </w:del>
    </w:p>
    <w:p w:rsidR="00CD6CBE" w:rsidRPr="00CD6CBE" w:rsidDel="00045B29" w:rsidRDefault="00CD6CBE" w:rsidP="00CD6CBE">
      <w:pPr>
        <w:jc w:val="both"/>
        <w:rPr>
          <w:del w:id="5491" w:author="Ram Shrestha" w:date="2014-02-16T01:12:00Z"/>
          <w:rFonts w:ascii="Cambria" w:hAnsi="Cambria"/>
          <w:noProof/>
        </w:rPr>
      </w:pPr>
      <w:del w:id="5492" w:author="Ram Shrestha" w:date="2014-02-16T01:12:00Z">
        <w:r w:rsidRPr="00CD6CBE" w:rsidDel="00045B29">
          <w:rPr>
            <w:rFonts w:ascii="Cambria" w:hAnsi="Cambria"/>
            <w:noProof/>
          </w:rPr>
          <w:delText xml:space="preserve">Sanger, F, Nicklen, S, Coulson, AR (1977) DNA sequencing with chain-terminating inhibitors.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74</w:delText>
        </w:r>
        <w:r w:rsidRPr="00CD6CBE" w:rsidDel="00045B29">
          <w:rPr>
            <w:rFonts w:ascii="Cambria" w:hAnsi="Cambria"/>
            <w:noProof/>
          </w:rPr>
          <w:delText>: 5463-5467.</w:delText>
        </w:r>
      </w:del>
    </w:p>
    <w:p w:rsidR="00CD6CBE" w:rsidRPr="00CD6CBE" w:rsidDel="00045B29" w:rsidRDefault="00CD6CBE" w:rsidP="00CD6CBE">
      <w:pPr>
        <w:jc w:val="both"/>
        <w:rPr>
          <w:del w:id="5493" w:author="Ram Shrestha" w:date="2014-02-16T01:12:00Z"/>
          <w:rFonts w:ascii="Cambria" w:hAnsi="Cambria"/>
          <w:noProof/>
        </w:rPr>
      </w:pPr>
      <w:del w:id="5494" w:author="Ram Shrestha" w:date="2014-02-16T01:12:00Z">
        <w:r w:rsidRPr="00CD6CBE" w:rsidDel="00045B29">
          <w:rPr>
            <w:rFonts w:ascii="Cambria" w:hAnsi="Cambria"/>
            <w:noProof/>
          </w:rPr>
          <w:delTex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79</w:delText>
        </w:r>
        <w:r w:rsidRPr="00CD6CBE" w:rsidDel="00045B29">
          <w:rPr>
            <w:rFonts w:ascii="Cambria" w:hAnsi="Cambria"/>
            <w:noProof/>
          </w:rPr>
          <w:delText>: 12515–12527.</w:delText>
        </w:r>
      </w:del>
    </w:p>
    <w:p w:rsidR="00CD6CBE" w:rsidRPr="00CD6CBE" w:rsidDel="00045B29" w:rsidRDefault="00CD6CBE" w:rsidP="00CD6CBE">
      <w:pPr>
        <w:jc w:val="both"/>
        <w:rPr>
          <w:del w:id="5495" w:author="Ram Shrestha" w:date="2014-02-16T01:12:00Z"/>
          <w:rFonts w:ascii="Cambria" w:hAnsi="Cambria"/>
          <w:noProof/>
        </w:rPr>
      </w:pPr>
      <w:del w:id="5496" w:author="Ram Shrestha" w:date="2014-02-16T01:12:00Z">
        <w:r w:rsidRPr="00CD6CBE" w:rsidDel="00045B29">
          <w:rPr>
            <w:rFonts w:ascii="Cambria" w:hAnsi="Cambria"/>
            <w:noProof/>
          </w:rPr>
          <w:delText xml:space="preserve">Sarafianos, SG, Hughes, SH, Arnold, E (2004) Designing anti-AIDS drugs targeting the major mechanism of HIV-1 RT resistance to nucleoside analog drugs. </w:delText>
        </w:r>
        <w:r w:rsidRPr="00CD6CBE" w:rsidDel="00045B29">
          <w:rPr>
            <w:rFonts w:ascii="Cambria" w:hAnsi="Cambria"/>
            <w:i/>
            <w:noProof/>
          </w:rPr>
          <w:delText>The International Journal of Biochemistry &amp; Cell Biology</w:delText>
        </w:r>
        <w:r w:rsidRPr="00CD6CBE" w:rsidDel="00045B29">
          <w:rPr>
            <w:rFonts w:ascii="Cambria" w:hAnsi="Cambria"/>
            <w:noProof/>
          </w:rPr>
          <w:delText xml:space="preserve"> </w:delText>
        </w:r>
        <w:r w:rsidRPr="00CD6CBE" w:rsidDel="00045B29">
          <w:rPr>
            <w:rFonts w:ascii="Cambria" w:hAnsi="Cambria"/>
            <w:b/>
            <w:noProof/>
          </w:rPr>
          <w:delText>36</w:delText>
        </w:r>
        <w:r w:rsidRPr="00CD6CBE" w:rsidDel="00045B29">
          <w:rPr>
            <w:rFonts w:ascii="Cambria" w:hAnsi="Cambria"/>
            <w:noProof/>
          </w:rPr>
          <w:delText>: 1706-1715.</w:delText>
        </w:r>
      </w:del>
    </w:p>
    <w:p w:rsidR="00CD6CBE" w:rsidRPr="00CD6CBE" w:rsidDel="00045B29" w:rsidRDefault="00CD6CBE" w:rsidP="00CD6CBE">
      <w:pPr>
        <w:jc w:val="both"/>
        <w:rPr>
          <w:del w:id="5497" w:author="Ram Shrestha" w:date="2014-02-16T01:12:00Z"/>
          <w:rFonts w:ascii="Cambria" w:hAnsi="Cambria"/>
          <w:noProof/>
        </w:rPr>
      </w:pPr>
      <w:del w:id="5498" w:author="Ram Shrestha" w:date="2014-02-16T01:12:00Z">
        <w:r w:rsidRPr="00CD6CBE" w:rsidDel="00045B29">
          <w:rPr>
            <w:rFonts w:ascii="Cambria" w:hAnsi="Cambria"/>
            <w:noProof/>
          </w:rPr>
          <w:delText xml:space="preserve">Sarafianos, SG, Marchand, B, Das, K, Himmel, DM, Parniak, MA, Hughes, SH, Arnold, E (2009) Structure and Function of HIV-1 Reverse Transcriptase: Molecular Mechanisms of Polymerization and Inhibition. </w:delText>
        </w:r>
        <w:r w:rsidRPr="00CD6CBE" w:rsidDel="00045B29">
          <w:rPr>
            <w:rFonts w:ascii="Cambria" w:hAnsi="Cambria"/>
            <w:i/>
            <w:noProof/>
          </w:rPr>
          <w:delText>Journal of Molecular Biology</w:delText>
        </w:r>
        <w:r w:rsidRPr="00CD6CBE" w:rsidDel="00045B29">
          <w:rPr>
            <w:rFonts w:ascii="Cambria" w:hAnsi="Cambria"/>
            <w:noProof/>
          </w:rPr>
          <w:delText xml:space="preserve"> </w:delText>
        </w:r>
        <w:r w:rsidRPr="00CD6CBE" w:rsidDel="00045B29">
          <w:rPr>
            <w:rFonts w:ascii="Cambria" w:hAnsi="Cambria"/>
            <w:b/>
            <w:noProof/>
          </w:rPr>
          <w:delText>385</w:delText>
        </w:r>
        <w:r w:rsidRPr="00CD6CBE" w:rsidDel="00045B29">
          <w:rPr>
            <w:rFonts w:ascii="Cambria" w:hAnsi="Cambria"/>
            <w:noProof/>
          </w:rPr>
          <w:delText>: 693-713.</w:delText>
        </w:r>
      </w:del>
    </w:p>
    <w:p w:rsidR="00CD6CBE" w:rsidRPr="00CD6CBE" w:rsidDel="00045B29" w:rsidRDefault="00CD6CBE" w:rsidP="00CD6CBE">
      <w:pPr>
        <w:jc w:val="both"/>
        <w:rPr>
          <w:del w:id="5499" w:author="Ram Shrestha" w:date="2014-02-16T01:12:00Z"/>
          <w:rFonts w:ascii="Cambria" w:hAnsi="Cambria"/>
          <w:noProof/>
        </w:rPr>
      </w:pPr>
      <w:del w:id="5500" w:author="Ram Shrestha" w:date="2014-02-16T01:12:00Z">
        <w:r w:rsidRPr="00CD6CBE" w:rsidDel="00045B29">
          <w:rPr>
            <w:rFonts w:ascii="Cambria" w:hAnsi="Cambria"/>
            <w:noProof/>
          </w:rPr>
          <w:delTex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335</w:delText>
        </w:r>
        <w:r w:rsidRPr="00CD6CBE" w:rsidDel="00045B29">
          <w:rPr>
            <w:rFonts w:ascii="Cambria" w:hAnsi="Cambria"/>
            <w:noProof/>
          </w:rPr>
          <w:delText>: 1099-1106.</w:delText>
        </w:r>
      </w:del>
    </w:p>
    <w:p w:rsidR="00CD6CBE" w:rsidRPr="00CD6CBE" w:rsidDel="00045B29" w:rsidRDefault="00CD6CBE" w:rsidP="00CD6CBE">
      <w:pPr>
        <w:jc w:val="both"/>
        <w:rPr>
          <w:del w:id="5501" w:author="Ram Shrestha" w:date="2014-02-16T01:12:00Z"/>
          <w:rFonts w:ascii="Cambria" w:hAnsi="Cambria"/>
          <w:noProof/>
        </w:rPr>
      </w:pPr>
      <w:del w:id="5502" w:author="Ram Shrestha" w:date="2014-02-16T01:12:00Z">
        <w:r w:rsidRPr="00CD6CBE" w:rsidDel="00045B29">
          <w:rPr>
            <w:rFonts w:ascii="Cambria" w:hAnsi="Cambria"/>
            <w:noProof/>
          </w:rPr>
          <w:delText xml:space="preserve">Sawai, ET, Baur, A, Struble, H, Peterlin, BM, Levy, JA, Cheng-Mayer, C (1994) Human immunodeficiency virus type 1 Nef associates with a cellular serine kinase in T lymphocytes. </w:delText>
        </w:r>
        <w:r w:rsidRPr="00CD6CBE" w:rsidDel="00045B29">
          <w:rPr>
            <w:rFonts w:ascii="Cambria" w:hAnsi="Cambria"/>
            <w:i/>
            <w:noProof/>
          </w:rPr>
          <w:delText>Proceedings of the National Academy of Sciences</w:delText>
        </w:r>
        <w:r w:rsidRPr="00CD6CBE" w:rsidDel="00045B29">
          <w:rPr>
            <w:rFonts w:ascii="Cambria" w:hAnsi="Cambria"/>
            <w:noProof/>
          </w:rPr>
          <w:delText xml:space="preserve"> </w:delText>
        </w:r>
        <w:r w:rsidRPr="00CD6CBE" w:rsidDel="00045B29">
          <w:rPr>
            <w:rFonts w:ascii="Cambria" w:hAnsi="Cambria"/>
            <w:b/>
            <w:noProof/>
          </w:rPr>
          <w:delText>91</w:delText>
        </w:r>
        <w:r w:rsidRPr="00CD6CBE" w:rsidDel="00045B29">
          <w:rPr>
            <w:rFonts w:ascii="Cambria" w:hAnsi="Cambria"/>
            <w:noProof/>
          </w:rPr>
          <w:delText>: 1539-1543.</w:delText>
        </w:r>
      </w:del>
    </w:p>
    <w:p w:rsidR="00CD6CBE" w:rsidRPr="00CD6CBE" w:rsidDel="00045B29" w:rsidRDefault="00CD6CBE" w:rsidP="00CD6CBE">
      <w:pPr>
        <w:jc w:val="both"/>
        <w:rPr>
          <w:del w:id="5503" w:author="Ram Shrestha" w:date="2014-02-16T01:12:00Z"/>
          <w:rFonts w:ascii="Cambria" w:hAnsi="Cambria"/>
          <w:noProof/>
        </w:rPr>
      </w:pPr>
      <w:del w:id="5504" w:author="Ram Shrestha" w:date="2014-02-16T01:12:00Z">
        <w:r w:rsidRPr="00CD6CBE" w:rsidDel="00045B29">
          <w:rPr>
            <w:rFonts w:ascii="Cambria" w:hAnsi="Cambria"/>
            <w:noProof/>
          </w:rPr>
          <w:delText xml:space="preserve">Schafer, A, Bogerd, HP, Cullen, BR (2004) Specific packaging of APOBEC3G into HIV-1 virions is mediated by the nucleocapsid domain of the gag polyprotein precursor. </w:delText>
        </w:r>
        <w:r w:rsidRPr="00CD6CBE" w:rsidDel="00045B29">
          <w:rPr>
            <w:rFonts w:ascii="Cambria" w:hAnsi="Cambria"/>
            <w:i/>
            <w:noProof/>
          </w:rPr>
          <w:delText>Virology</w:delText>
        </w:r>
        <w:r w:rsidRPr="00CD6CBE" w:rsidDel="00045B29">
          <w:rPr>
            <w:rFonts w:ascii="Cambria" w:hAnsi="Cambria"/>
            <w:noProof/>
          </w:rPr>
          <w:delText xml:space="preserve"> </w:delText>
        </w:r>
        <w:r w:rsidRPr="00CD6CBE" w:rsidDel="00045B29">
          <w:rPr>
            <w:rFonts w:ascii="Cambria" w:hAnsi="Cambria"/>
            <w:b/>
            <w:noProof/>
          </w:rPr>
          <w:delText>328</w:delText>
        </w:r>
        <w:r w:rsidRPr="00CD6CBE" w:rsidDel="00045B29">
          <w:rPr>
            <w:rFonts w:ascii="Cambria" w:hAnsi="Cambria"/>
            <w:noProof/>
          </w:rPr>
          <w:delText>: 163-168.</w:delText>
        </w:r>
      </w:del>
    </w:p>
    <w:p w:rsidR="00CD6CBE" w:rsidRPr="00CD6CBE" w:rsidDel="00045B29" w:rsidRDefault="00CD6CBE" w:rsidP="00CD6CBE">
      <w:pPr>
        <w:jc w:val="both"/>
        <w:rPr>
          <w:del w:id="5505" w:author="Ram Shrestha" w:date="2014-02-16T01:12:00Z"/>
          <w:rFonts w:ascii="Cambria" w:hAnsi="Cambria"/>
          <w:noProof/>
        </w:rPr>
      </w:pPr>
      <w:del w:id="5506" w:author="Ram Shrestha" w:date="2014-02-16T01:12:00Z">
        <w:r w:rsidRPr="00CD6CBE" w:rsidDel="00045B29">
          <w:rPr>
            <w:rFonts w:ascii="Cambria" w:hAnsi="Cambria"/>
            <w:noProof/>
          </w:rPr>
          <w:delText xml:space="preserve">Schubert, U, Ott, DE, Chertova, EN, Welker, R, Tessmer, U, Princiotta, MF, Bennink, JR, Krausslich, HG, Yewdell, JW (2000) Proteasome inhibition interferes with gag polyprotein processing, release, and maturation of HIV-1 and HIV-2.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97</w:delText>
        </w:r>
        <w:r w:rsidRPr="00CD6CBE" w:rsidDel="00045B29">
          <w:rPr>
            <w:rFonts w:ascii="Cambria" w:hAnsi="Cambria"/>
            <w:noProof/>
          </w:rPr>
          <w:delText>: 13057-13062.</w:delText>
        </w:r>
      </w:del>
    </w:p>
    <w:p w:rsidR="00CD6CBE" w:rsidRPr="00CD6CBE" w:rsidDel="00045B29" w:rsidRDefault="00CD6CBE" w:rsidP="00CD6CBE">
      <w:pPr>
        <w:jc w:val="both"/>
        <w:rPr>
          <w:del w:id="5507" w:author="Ram Shrestha" w:date="2014-02-16T01:12:00Z"/>
          <w:rFonts w:ascii="Cambria" w:hAnsi="Cambria"/>
          <w:noProof/>
        </w:rPr>
      </w:pPr>
      <w:del w:id="5508" w:author="Ram Shrestha" w:date="2014-02-16T01:12:00Z">
        <w:r w:rsidRPr="00CD6CBE" w:rsidDel="00045B29">
          <w:rPr>
            <w:rFonts w:ascii="Cambria" w:hAnsi="Cambria"/>
            <w:noProof/>
          </w:rPr>
          <w:delText xml:space="preserve">Schuurman, R, Brambilla, D, de Groot, T, Huang, D, Land, S, Bremer, J, Benders, I, Boucher, CA (2002) Underestimation of HIV type 1 drug resistance mutations: results from the ENVA-2 genotyping proficiency program. </w:delText>
        </w:r>
        <w:r w:rsidRPr="00CD6CBE" w:rsidDel="00045B29">
          <w:rPr>
            <w:rFonts w:ascii="Cambria" w:hAnsi="Cambria"/>
            <w:i/>
            <w:noProof/>
          </w:rPr>
          <w:delText>AIDS Res Hum Retroviruses</w:delText>
        </w:r>
        <w:r w:rsidRPr="00CD6CBE" w:rsidDel="00045B29">
          <w:rPr>
            <w:rFonts w:ascii="Cambria" w:hAnsi="Cambria"/>
            <w:noProof/>
          </w:rPr>
          <w:delText xml:space="preserve"> </w:delText>
        </w:r>
        <w:r w:rsidRPr="00CD6CBE" w:rsidDel="00045B29">
          <w:rPr>
            <w:rFonts w:ascii="Cambria" w:hAnsi="Cambria"/>
            <w:b/>
            <w:noProof/>
          </w:rPr>
          <w:delText>18</w:delText>
        </w:r>
        <w:r w:rsidRPr="00CD6CBE" w:rsidDel="00045B29">
          <w:rPr>
            <w:rFonts w:ascii="Cambria" w:hAnsi="Cambria"/>
            <w:noProof/>
          </w:rPr>
          <w:delText>: 243-248.</w:delText>
        </w:r>
      </w:del>
    </w:p>
    <w:p w:rsidR="00CD6CBE" w:rsidRPr="00CD6CBE" w:rsidDel="00045B29" w:rsidRDefault="00CD6CBE" w:rsidP="00CD6CBE">
      <w:pPr>
        <w:jc w:val="both"/>
        <w:rPr>
          <w:del w:id="5509" w:author="Ram Shrestha" w:date="2014-02-16T01:12:00Z"/>
          <w:rFonts w:ascii="Cambria" w:hAnsi="Cambria"/>
          <w:noProof/>
        </w:rPr>
      </w:pPr>
      <w:del w:id="5510" w:author="Ram Shrestha" w:date="2014-02-16T01:12:00Z">
        <w:r w:rsidRPr="00CD6CBE" w:rsidDel="00045B29">
          <w:rPr>
            <w:rFonts w:ascii="Cambria" w:hAnsi="Cambria"/>
            <w:noProof/>
          </w:rPr>
          <w:delText xml:space="preserve">Seelmeier, S, Schmidt, H, Turk, V, von der Helm, K (1988) Human immunodeficiency virus has an aspartic-type protease that can be inhibited by pepstatin A.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85</w:delText>
        </w:r>
        <w:r w:rsidRPr="00CD6CBE" w:rsidDel="00045B29">
          <w:rPr>
            <w:rFonts w:ascii="Cambria" w:hAnsi="Cambria"/>
            <w:noProof/>
          </w:rPr>
          <w:delText>: 6612-6616.</w:delText>
        </w:r>
      </w:del>
    </w:p>
    <w:p w:rsidR="00CD6CBE" w:rsidRPr="00CD6CBE" w:rsidDel="00045B29" w:rsidRDefault="00CD6CBE" w:rsidP="00CD6CBE">
      <w:pPr>
        <w:jc w:val="both"/>
        <w:rPr>
          <w:del w:id="5511" w:author="Ram Shrestha" w:date="2014-02-16T01:12:00Z"/>
          <w:rFonts w:ascii="Cambria" w:hAnsi="Cambria"/>
          <w:noProof/>
        </w:rPr>
      </w:pPr>
      <w:del w:id="5512" w:author="Ram Shrestha" w:date="2014-02-16T01:12:00Z">
        <w:r w:rsidRPr="00CD6CBE" w:rsidDel="00045B29">
          <w:rPr>
            <w:rFonts w:ascii="Cambria" w:hAnsi="Cambria"/>
            <w:noProof/>
          </w:rPr>
          <w:delTex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172</w:delText>
        </w:r>
        <w:r w:rsidRPr="00CD6CBE" w:rsidDel="00045B29">
          <w:rPr>
            <w:rFonts w:ascii="Cambria" w:hAnsi="Cambria"/>
            <w:noProof/>
          </w:rPr>
          <w:delText>: 70-78.</w:delText>
        </w:r>
      </w:del>
    </w:p>
    <w:p w:rsidR="00CD6CBE" w:rsidRPr="00CD6CBE" w:rsidDel="00045B29" w:rsidRDefault="00CD6CBE" w:rsidP="00CD6CBE">
      <w:pPr>
        <w:jc w:val="both"/>
        <w:rPr>
          <w:del w:id="5513" w:author="Ram Shrestha" w:date="2014-02-16T01:12:00Z"/>
          <w:rFonts w:ascii="Cambria" w:hAnsi="Cambria"/>
          <w:noProof/>
        </w:rPr>
      </w:pPr>
      <w:del w:id="5514" w:author="Ram Shrestha" w:date="2014-02-16T01:12:00Z">
        <w:r w:rsidRPr="00CD6CBE" w:rsidDel="00045B29">
          <w:rPr>
            <w:rFonts w:ascii="Cambria" w:hAnsi="Cambria"/>
            <w:noProof/>
          </w:rPr>
          <w:delText xml:space="preserve">Shafer, RW, Merigan, TC (1995) New virologic tools for the design and analysis of clinical trials.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171</w:delText>
        </w:r>
        <w:r w:rsidRPr="00CD6CBE" w:rsidDel="00045B29">
          <w:rPr>
            <w:rFonts w:ascii="Cambria" w:hAnsi="Cambria"/>
            <w:noProof/>
          </w:rPr>
          <w:delText>: 1325-1328.</w:delText>
        </w:r>
      </w:del>
    </w:p>
    <w:p w:rsidR="00CD6CBE" w:rsidRPr="00CD6CBE" w:rsidDel="00045B29" w:rsidRDefault="00CD6CBE" w:rsidP="00CD6CBE">
      <w:pPr>
        <w:jc w:val="both"/>
        <w:rPr>
          <w:del w:id="5515" w:author="Ram Shrestha" w:date="2014-02-16T01:12:00Z"/>
          <w:rFonts w:ascii="Cambria" w:hAnsi="Cambria"/>
          <w:noProof/>
        </w:rPr>
      </w:pPr>
      <w:del w:id="5516" w:author="Ram Shrestha" w:date="2014-02-16T01:12:00Z">
        <w:r w:rsidRPr="00CD6CBE" w:rsidDel="00045B29">
          <w:rPr>
            <w:rFonts w:ascii="Cambria" w:hAnsi="Cambria"/>
            <w:noProof/>
          </w:rPr>
          <w:delText xml:space="preserve">Shah, VB, Shi, J, Hout, DR, Oztop, I, Krishnan, L, Ahn, J, Shotwell, MS, Engelman, A, Aiken, C (2013) The host proteins transportin SR2/TNPO3 and cyclophilin A exert opposing effects on HIV-1 uncoating.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87</w:delText>
        </w:r>
        <w:r w:rsidRPr="00CD6CBE" w:rsidDel="00045B29">
          <w:rPr>
            <w:rFonts w:ascii="Cambria" w:hAnsi="Cambria"/>
            <w:noProof/>
          </w:rPr>
          <w:delText>: 422-432.</w:delText>
        </w:r>
      </w:del>
    </w:p>
    <w:p w:rsidR="00CD6CBE" w:rsidRPr="00CD6CBE" w:rsidDel="00045B29" w:rsidRDefault="00CD6CBE" w:rsidP="00CD6CBE">
      <w:pPr>
        <w:jc w:val="both"/>
        <w:rPr>
          <w:del w:id="5517" w:author="Ram Shrestha" w:date="2014-02-16T01:12:00Z"/>
          <w:rFonts w:ascii="Cambria" w:hAnsi="Cambria"/>
          <w:noProof/>
        </w:rPr>
      </w:pPr>
      <w:del w:id="5518" w:author="Ram Shrestha" w:date="2014-02-16T01:12:00Z">
        <w:r w:rsidRPr="00CD6CBE" w:rsidDel="00045B29">
          <w:rPr>
            <w:rFonts w:ascii="Cambria" w:hAnsi="Cambria"/>
            <w:noProof/>
          </w:rPr>
          <w:delText xml:space="preserve">Sharp, PM, Hahn, BH The evolution of HIV-1 and the origin of AIDS. </w:delText>
        </w:r>
        <w:r w:rsidRPr="00CD6CBE" w:rsidDel="00045B29">
          <w:rPr>
            <w:rFonts w:ascii="Cambria" w:hAnsi="Cambria"/>
            <w:i/>
            <w:noProof/>
          </w:rPr>
          <w:delText>Philosophical Transactions of the Royal Society B: Biological Sciences</w:delText>
        </w:r>
        <w:r w:rsidRPr="00CD6CBE" w:rsidDel="00045B29">
          <w:rPr>
            <w:rFonts w:ascii="Cambria" w:hAnsi="Cambria"/>
            <w:noProof/>
          </w:rPr>
          <w:delText xml:space="preserve"> </w:delText>
        </w:r>
        <w:r w:rsidRPr="00CD6CBE" w:rsidDel="00045B29">
          <w:rPr>
            <w:rFonts w:ascii="Cambria" w:hAnsi="Cambria"/>
            <w:b/>
            <w:noProof/>
          </w:rPr>
          <w:delText>365</w:delText>
        </w:r>
        <w:r w:rsidRPr="00CD6CBE" w:rsidDel="00045B29">
          <w:rPr>
            <w:rFonts w:ascii="Cambria" w:hAnsi="Cambria"/>
            <w:noProof/>
          </w:rPr>
          <w:delText>: 2487-2494.</w:delText>
        </w:r>
      </w:del>
    </w:p>
    <w:p w:rsidR="00CD6CBE" w:rsidRPr="00CD6CBE" w:rsidDel="00045B29" w:rsidRDefault="00CD6CBE" w:rsidP="00CD6CBE">
      <w:pPr>
        <w:jc w:val="both"/>
        <w:rPr>
          <w:del w:id="5519" w:author="Ram Shrestha" w:date="2014-02-16T01:12:00Z"/>
          <w:rFonts w:ascii="Cambria" w:hAnsi="Cambria"/>
          <w:noProof/>
        </w:rPr>
      </w:pPr>
      <w:del w:id="5520" w:author="Ram Shrestha" w:date="2014-02-16T01:12:00Z">
        <w:r w:rsidRPr="00CD6CBE" w:rsidDel="00045B29">
          <w:rPr>
            <w:rFonts w:ascii="Cambria" w:hAnsi="Cambria"/>
            <w:noProof/>
          </w:rPr>
          <w:delText xml:space="preserve">Sharp, PM, Hahn, BH (2010) The evolution of HIV-1 and the origin of AIDS. </w:delText>
        </w:r>
        <w:r w:rsidRPr="00CD6CBE" w:rsidDel="00045B29">
          <w:rPr>
            <w:rFonts w:ascii="Cambria" w:hAnsi="Cambria"/>
            <w:i/>
            <w:noProof/>
          </w:rPr>
          <w:delText>Philosophical Transactions of the Royal Society B: Biological Sciences</w:delText>
        </w:r>
        <w:r w:rsidRPr="00CD6CBE" w:rsidDel="00045B29">
          <w:rPr>
            <w:rFonts w:ascii="Cambria" w:hAnsi="Cambria"/>
            <w:noProof/>
          </w:rPr>
          <w:delText xml:space="preserve"> </w:delText>
        </w:r>
        <w:r w:rsidRPr="00CD6CBE" w:rsidDel="00045B29">
          <w:rPr>
            <w:rFonts w:ascii="Cambria" w:hAnsi="Cambria"/>
            <w:b/>
            <w:noProof/>
          </w:rPr>
          <w:delText>365</w:delText>
        </w:r>
        <w:r w:rsidRPr="00CD6CBE" w:rsidDel="00045B29">
          <w:rPr>
            <w:rFonts w:ascii="Cambria" w:hAnsi="Cambria"/>
            <w:noProof/>
          </w:rPr>
          <w:delText>: 2487-2494.</w:delText>
        </w:r>
      </w:del>
    </w:p>
    <w:p w:rsidR="00CD6CBE" w:rsidRPr="00CD6CBE" w:rsidDel="00045B29" w:rsidRDefault="00CD6CBE" w:rsidP="00CD6CBE">
      <w:pPr>
        <w:jc w:val="both"/>
        <w:rPr>
          <w:del w:id="5521" w:author="Ram Shrestha" w:date="2014-02-16T01:12:00Z"/>
          <w:rFonts w:ascii="Cambria" w:hAnsi="Cambria"/>
          <w:noProof/>
        </w:rPr>
      </w:pPr>
      <w:del w:id="5522" w:author="Ram Shrestha" w:date="2014-02-16T01:12:00Z">
        <w:r w:rsidRPr="00CD6CBE" w:rsidDel="00045B29">
          <w:rPr>
            <w:rFonts w:ascii="Cambria" w:hAnsi="Cambria"/>
            <w:noProof/>
          </w:rPr>
          <w:delText xml:space="preserve">Sharp, PM, Robertson, DL, Hahn, BH (1995) Cross-Species Transmission and Recombination of 'AIDS' Viruses. </w:delText>
        </w:r>
        <w:r w:rsidRPr="00CD6CBE" w:rsidDel="00045B29">
          <w:rPr>
            <w:rFonts w:ascii="Cambria" w:hAnsi="Cambria"/>
            <w:i/>
            <w:noProof/>
          </w:rPr>
          <w:delText>Philosophical Transactions: Biological Sciences</w:delText>
        </w:r>
        <w:r w:rsidRPr="00CD6CBE" w:rsidDel="00045B29">
          <w:rPr>
            <w:rFonts w:ascii="Cambria" w:hAnsi="Cambria"/>
            <w:noProof/>
          </w:rPr>
          <w:delText xml:space="preserve"> </w:delText>
        </w:r>
        <w:r w:rsidRPr="00CD6CBE" w:rsidDel="00045B29">
          <w:rPr>
            <w:rFonts w:ascii="Cambria" w:hAnsi="Cambria"/>
            <w:b/>
            <w:noProof/>
          </w:rPr>
          <w:delText>349</w:delText>
        </w:r>
        <w:r w:rsidRPr="00CD6CBE" w:rsidDel="00045B29">
          <w:rPr>
            <w:rFonts w:ascii="Cambria" w:hAnsi="Cambria"/>
            <w:noProof/>
          </w:rPr>
          <w:delText>: 41-47.</w:delText>
        </w:r>
      </w:del>
    </w:p>
    <w:p w:rsidR="00CD6CBE" w:rsidRPr="00CD6CBE" w:rsidDel="00045B29" w:rsidRDefault="00CD6CBE" w:rsidP="00CD6CBE">
      <w:pPr>
        <w:jc w:val="both"/>
        <w:rPr>
          <w:del w:id="5523" w:author="Ram Shrestha" w:date="2014-02-16T01:12:00Z"/>
          <w:rFonts w:ascii="Cambria" w:hAnsi="Cambria"/>
          <w:noProof/>
        </w:rPr>
      </w:pPr>
      <w:del w:id="5524" w:author="Ram Shrestha" w:date="2014-02-16T01:12:00Z">
        <w:r w:rsidRPr="00CD6CBE" w:rsidDel="00045B29">
          <w:rPr>
            <w:rFonts w:ascii="Cambria" w:hAnsi="Cambria"/>
            <w:noProof/>
          </w:rPr>
          <w:delText xml:space="preserve">Sheehy, AM, Gaddis, NC, Choi, JD, Malim, MH (2002) Isolation of a human gene that inhibits HIV-1 infection and is suppressed by the viral Vif protein.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418</w:delText>
        </w:r>
        <w:r w:rsidRPr="00CD6CBE" w:rsidDel="00045B29">
          <w:rPr>
            <w:rFonts w:ascii="Cambria" w:hAnsi="Cambria"/>
            <w:noProof/>
          </w:rPr>
          <w:delText>: 646-650.</w:delText>
        </w:r>
      </w:del>
    </w:p>
    <w:p w:rsidR="00CD6CBE" w:rsidRPr="00CD6CBE" w:rsidDel="00045B29" w:rsidRDefault="00CD6CBE" w:rsidP="00CD6CBE">
      <w:pPr>
        <w:jc w:val="both"/>
        <w:rPr>
          <w:del w:id="5525" w:author="Ram Shrestha" w:date="2014-02-16T01:12:00Z"/>
          <w:rFonts w:ascii="Cambria" w:hAnsi="Cambria"/>
          <w:noProof/>
        </w:rPr>
      </w:pPr>
      <w:del w:id="5526" w:author="Ram Shrestha" w:date="2014-02-16T01:12:00Z">
        <w:r w:rsidRPr="00CD6CBE" w:rsidDel="00045B29">
          <w:rPr>
            <w:rFonts w:ascii="Cambria" w:hAnsi="Cambria"/>
            <w:noProof/>
          </w:rPr>
          <w:delText xml:space="preserve">Sheehy, AM, Gaddis, NC, Malim, MH (2003) The antiretroviral enzyme APOBEC3G is degraded by the proteasome in response to HIV-1 Vif. </w:delText>
        </w:r>
        <w:r w:rsidRPr="00CD6CBE" w:rsidDel="00045B29">
          <w:rPr>
            <w:rFonts w:ascii="Cambria" w:hAnsi="Cambria"/>
            <w:i/>
            <w:noProof/>
          </w:rPr>
          <w:delText>Nature medicine</w:delText>
        </w:r>
        <w:r w:rsidRPr="00CD6CBE" w:rsidDel="00045B29">
          <w:rPr>
            <w:rFonts w:ascii="Cambria" w:hAnsi="Cambria"/>
            <w:noProof/>
          </w:rPr>
          <w:delText xml:space="preserve"> </w:delText>
        </w:r>
        <w:r w:rsidRPr="00CD6CBE" w:rsidDel="00045B29">
          <w:rPr>
            <w:rFonts w:ascii="Cambria" w:hAnsi="Cambria"/>
            <w:b/>
            <w:noProof/>
          </w:rPr>
          <w:delText>9</w:delText>
        </w:r>
        <w:r w:rsidRPr="00CD6CBE" w:rsidDel="00045B29">
          <w:rPr>
            <w:rFonts w:ascii="Cambria" w:hAnsi="Cambria"/>
            <w:noProof/>
          </w:rPr>
          <w:delText>: 1404–1407.</w:delText>
        </w:r>
      </w:del>
    </w:p>
    <w:p w:rsidR="00CD6CBE" w:rsidRPr="00CD6CBE" w:rsidDel="00045B29" w:rsidRDefault="00CD6CBE" w:rsidP="00CD6CBE">
      <w:pPr>
        <w:jc w:val="both"/>
        <w:rPr>
          <w:del w:id="5527" w:author="Ram Shrestha" w:date="2014-02-16T01:12:00Z"/>
          <w:rFonts w:ascii="Cambria" w:hAnsi="Cambria"/>
          <w:noProof/>
        </w:rPr>
      </w:pPr>
      <w:del w:id="5528" w:author="Ram Shrestha" w:date="2014-02-16T01:12:00Z">
        <w:r w:rsidRPr="00CD6CBE" w:rsidDel="00045B29">
          <w:rPr>
            <w:rFonts w:ascii="Cambria" w:hAnsi="Cambria"/>
            <w:noProof/>
          </w:rPr>
          <w:delText xml:space="preserve">Shendure, J, Ji, H (2008a) Next-generation DNA sequencing. </w:delText>
        </w:r>
        <w:r w:rsidRPr="00CD6CBE" w:rsidDel="00045B29">
          <w:rPr>
            <w:rFonts w:ascii="Cambria" w:hAnsi="Cambria"/>
            <w:i/>
            <w:noProof/>
          </w:rPr>
          <w:delText>Nature Biotechnology</w:delText>
        </w:r>
        <w:r w:rsidRPr="00CD6CBE" w:rsidDel="00045B29">
          <w:rPr>
            <w:rFonts w:ascii="Cambria" w:hAnsi="Cambria"/>
            <w:noProof/>
          </w:rPr>
          <w:delText xml:space="preserve"> </w:delText>
        </w:r>
        <w:r w:rsidRPr="00CD6CBE" w:rsidDel="00045B29">
          <w:rPr>
            <w:rFonts w:ascii="Cambria" w:hAnsi="Cambria"/>
            <w:b/>
            <w:noProof/>
          </w:rPr>
          <w:delText>26</w:delText>
        </w:r>
        <w:r w:rsidRPr="00CD6CBE" w:rsidDel="00045B29">
          <w:rPr>
            <w:rFonts w:ascii="Cambria" w:hAnsi="Cambria"/>
            <w:noProof/>
          </w:rPr>
          <w:delText>: 1135-1145.</w:delText>
        </w:r>
      </w:del>
    </w:p>
    <w:p w:rsidR="00CD6CBE" w:rsidRPr="00CD6CBE" w:rsidDel="00045B29" w:rsidRDefault="00CD6CBE" w:rsidP="00CD6CBE">
      <w:pPr>
        <w:jc w:val="both"/>
        <w:rPr>
          <w:del w:id="5529" w:author="Ram Shrestha" w:date="2014-02-16T01:12:00Z"/>
          <w:rFonts w:ascii="Cambria" w:hAnsi="Cambria"/>
          <w:noProof/>
        </w:rPr>
      </w:pPr>
      <w:del w:id="5530" w:author="Ram Shrestha" w:date="2014-02-16T01:12:00Z">
        <w:r w:rsidRPr="00CD6CBE" w:rsidDel="00045B29">
          <w:rPr>
            <w:rFonts w:ascii="Cambria" w:hAnsi="Cambria"/>
            <w:noProof/>
          </w:rPr>
          <w:delText xml:space="preserve">Shendure, J, Ji, H (2008b) Next-generation DNA sequencing. </w:delText>
        </w:r>
        <w:r w:rsidRPr="00CD6CBE" w:rsidDel="00045B29">
          <w:rPr>
            <w:rFonts w:ascii="Cambria" w:hAnsi="Cambria"/>
            <w:i/>
            <w:noProof/>
          </w:rPr>
          <w:delText>Nat Biotechnol</w:delText>
        </w:r>
        <w:r w:rsidRPr="00CD6CBE" w:rsidDel="00045B29">
          <w:rPr>
            <w:rFonts w:ascii="Cambria" w:hAnsi="Cambria"/>
            <w:noProof/>
          </w:rPr>
          <w:delText xml:space="preserve"> </w:delText>
        </w:r>
        <w:r w:rsidRPr="00CD6CBE" w:rsidDel="00045B29">
          <w:rPr>
            <w:rFonts w:ascii="Cambria" w:hAnsi="Cambria"/>
            <w:b/>
            <w:noProof/>
          </w:rPr>
          <w:delText>26</w:delText>
        </w:r>
        <w:r w:rsidRPr="00CD6CBE" w:rsidDel="00045B29">
          <w:rPr>
            <w:rFonts w:ascii="Cambria" w:hAnsi="Cambria"/>
            <w:noProof/>
          </w:rPr>
          <w:delText>: 1135-1145.</w:delText>
        </w:r>
      </w:del>
    </w:p>
    <w:p w:rsidR="00CD6CBE" w:rsidRPr="00CD6CBE" w:rsidDel="00045B29" w:rsidRDefault="00CD6CBE" w:rsidP="00CD6CBE">
      <w:pPr>
        <w:jc w:val="both"/>
        <w:rPr>
          <w:del w:id="5531" w:author="Ram Shrestha" w:date="2014-02-16T01:12:00Z"/>
          <w:rFonts w:ascii="Cambria" w:hAnsi="Cambria"/>
          <w:noProof/>
        </w:rPr>
      </w:pPr>
      <w:del w:id="5532" w:author="Ram Shrestha" w:date="2014-02-16T01:12:00Z">
        <w:r w:rsidRPr="00CD6CBE" w:rsidDel="00045B29">
          <w:rPr>
            <w:rFonts w:ascii="Cambria" w:hAnsi="Cambria"/>
            <w:noProof/>
          </w:rPr>
          <w:delText xml:space="preserve">Shi, C, Mellors, JW (1997) A recombinant retroviral system for rapid in vivo analysis of human immunodeficiency virus type 1 susceptibility to reverse transcriptase inhibitors. </w:delText>
        </w:r>
        <w:r w:rsidRPr="00CD6CBE" w:rsidDel="00045B29">
          <w:rPr>
            <w:rFonts w:ascii="Cambria" w:hAnsi="Cambria"/>
            <w:i/>
            <w:noProof/>
          </w:rPr>
          <w:delText>Antimicrob Agents Chemother</w:delText>
        </w:r>
        <w:r w:rsidRPr="00CD6CBE" w:rsidDel="00045B29">
          <w:rPr>
            <w:rFonts w:ascii="Cambria" w:hAnsi="Cambria"/>
            <w:noProof/>
          </w:rPr>
          <w:delText xml:space="preserve"> </w:delText>
        </w:r>
        <w:r w:rsidRPr="00CD6CBE" w:rsidDel="00045B29">
          <w:rPr>
            <w:rFonts w:ascii="Cambria" w:hAnsi="Cambria"/>
            <w:b/>
            <w:noProof/>
          </w:rPr>
          <w:delText>41</w:delText>
        </w:r>
        <w:r w:rsidRPr="00CD6CBE" w:rsidDel="00045B29">
          <w:rPr>
            <w:rFonts w:ascii="Cambria" w:hAnsi="Cambria"/>
            <w:noProof/>
          </w:rPr>
          <w:delText>: 2781-2785.</w:delText>
        </w:r>
      </w:del>
    </w:p>
    <w:p w:rsidR="00CD6CBE" w:rsidRPr="00CD6CBE" w:rsidDel="00045B29" w:rsidRDefault="00CD6CBE" w:rsidP="00CD6CBE">
      <w:pPr>
        <w:jc w:val="both"/>
        <w:rPr>
          <w:del w:id="5533" w:author="Ram Shrestha" w:date="2014-02-16T01:12:00Z"/>
          <w:rFonts w:ascii="Cambria" w:hAnsi="Cambria"/>
          <w:noProof/>
        </w:rPr>
      </w:pPr>
      <w:del w:id="5534" w:author="Ram Shrestha" w:date="2014-02-16T01:12:00Z">
        <w:r w:rsidRPr="00CD6CBE" w:rsidDel="00045B29">
          <w:rPr>
            <w:rFonts w:ascii="Cambria" w:hAnsi="Cambria"/>
            <w:noProof/>
          </w:rPr>
          <w:delTex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92</w:delText>
        </w:r>
        <w:r w:rsidRPr="00CD6CBE" w:rsidDel="00045B29">
          <w:rPr>
            <w:rFonts w:ascii="Cambria" w:hAnsi="Cambria"/>
            <w:noProof/>
          </w:rPr>
          <w:delText>: 2398-2402.</w:delText>
        </w:r>
      </w:del>
    </w:p>
    <w:p w:rsidR="00CD6CBE" w:rsidRPr="00CD6CBE" w:rsidDel="00045B29" w:rsidRDefault="00CD6CBE" w:rsidP="00CD6CBE">
      <w:pPr>
        <w:jc w:val="both"/>
        <w:rPr>
          <w:del w:id="5535" w:author="Ram Shrestha" w:date="2014-02-16T01:12:00Z"/>
          <w:rFonts w:ascii="Cambria" w:hAnsi="Cambria"/>
          <w:noProof/>
        </w:rPr>
      </w:pPr>
      <w:del w:id="5536" w:author="Ram Shrestha" w:date="2014-02-16T01:12:00Z">
        <w:r w:rsidRPr="00CD6CBE" w:rsidDel="00045B29">
          <w:rPr>
            <w:rFonts w:ascii="Cambria" w:hAnsi="Cambria"/>
            <w:noProof/>
          </w:rPr>
          <w:delTex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delText>
        </w:r>
      </w:del>
    </w:p>
    <w:p w:rsidR="00CD6CBE" w:rsidRPr="00CD6CBE" w:rsidDel="00045B29" w:rsidRDefault="00CD6CBE" w:rsidP="00CD6CBE">
      <w:pPr>
        <w:jc w:val="both"/>
        <w:rPr>
          <w:del w:id="5537" w:author="Ram Shrestha" w:date="2014-02-16T01:12:00Z"/>
          <w:rFonts w:ascii="Cambria" w:hAnsi="Cambria"/>
          <w:noProof/>
        </w:rPr>
      </w:pPr>
      <w:del w:id="5538" w:author="Ram Shrestha" w:date="2014-02-16T01:12:00Z">
        <w:r w:rsidRPr="00CD6CBE" w:rsidDel="00045B29">
          <w:rPr>
            <w:rFonts w:ascii="Cambria" w:hAnsi="Cambria"/>
            <w:noProof/>
          </w:rPr>
          <w:delTex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delText>
        </w:r>
        <w:r w:rsidRPr="00CD6CBE" w:rsidDel="00045B29">
          <w:rPr>
            <w:rFonts w:ascii="Cambria" w:hAnsi="Cambria"/>
            <w:i/>
            <w:noProof/>
          </w:rPr>
          <w:delText>Journal of Infectious Diseases</w:delText>
        </w:r>
        <w:r w:rsidRPr="00CD6CBE" w:rsidDel="00045B29">
          <w:rPr>
            <w:rFonts w:ascii="Cambria" w:hAnsi="Cambria"/>
            <w:noProof/>
          </w:rPr>
          <w:delText xml:space="preserve"> </w:delText>
        </w:r>
        <w:r w:rsidRPr="00CD6CBE" w:rsidDel="00045B29">
          <w:rPr>
            <w:rFonts w:ascii="Cambria" w:hAnsi="Cambria"/>
            <w:b/>
            <w:noProof/>
          </w:rPr>
          <w:delText>199</w:delText>
        </w:r>
        <w:r w:rsidRPr="00CD6CBE" w:rsidDel="00045B29">
          <w:rPr>
            <w:rFonts w:ascii="Cambria" w:hAnsi="Cambria"/>
            <w:noProof/>
          </w:rPr>
          <w:delText>: 693-701.</w:delText>
        </w:r>
      </w:del>
    </w:p>
    <w:p w:rsidR="00CD6CBE" w:rsidRPr="00CD6CBE" w:rsidDel="00045B29" w:rsidRDefault="00CD6CBE" w:rsidP="00CD6CBE">
      <w:pPr>
        <w:jc w:val="both"/>
        <w:rPr>
          <w:del w:id="5539" w:author="Ram Shrestha" w:date="2014-02-16T01:12:00Z"/>
          <w:rFonts w:ascii="Cambria" w:hAnsi="Cambria"/>
          <w:noProof/>
        </w:rPr>
      </w:pPr>
      <w:del w:id="5540" w:author="Ram Shrestha" w:date="2014-02-16T01:12:00Z">
        <w:r w:rsidRPr="00CD6CBE" w:rsidDel="00045B29">
          <w:rPr>
            <w:rFonts w:ascii="Cambria" w:hAnsi="Cambria"/>
            <w:noProof/>
          </w:rPr>
          <w:delTex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199</w:delText>
        </w:r>
        <w:r w:rsidRPr="00CD6CBE" w:rsidDel="00045B29">
          <w:rPr>
            <w:rFonts w:ascii="Cambria" w:hAnsi="Cambria"/>
            <w:noProof/>
          </w:rPr>
          <w:delText>: 693-701.</w:delText>
        </w:r>
      </w:del>
    </w:p>
    <w:p w:rsidR="00CD6CBE" w:rsidRPr="00CD6CBE" w:rsidDel="00045B29" w:rsidRDefault="00CD6CBE" w:rsidP="00CD6CBE">
      <w:pPr>
        <w:jc w:val="both"/>
        <w:rPr>
          <w:del w:id="5541" w:author="Ram Shrestha" w:date="2014-02-16T01:12:00Z"/>
          <w:rFonts w:ascii="Cambria" w:hAnsi="Cambria"/>
          <w:noProof/>
        </w:rPr>
      </w:pPr>
      <w:del w:id="5542" w:author="Ram Shrestha" w:date="2014-02-16T01:12:00Z">
        <w:r w:rsidRPr="00CD6CBE" w:rsidDel="00045B29">
          <w:rPr>
            <w:rFonts w:ascii="Cambria" w:hAnsi="Cambria"/>
            <w:noProof/>
          </w:rPr>
          <w:delText xml:space="preserve">Simmons, A, Aluvihare, V, McMichael, A (2001) Nef triggers a transcriptional program in T cells imitating single-signal T cell activation and inducing HIV virulence mediators. </w:delText>
        </w:r>
        <w:r w:rsidRPr="00CD6CBE" w:rsidDel="00045B29">
          <w:rPr>
            <w:rFonts w:ascii="Cambria" w:hAnsi="Cambria"/>
            <w:i/>
            <w:noProof/>
          </w:rPr>
          <w:delText>Immunity</w:delText>
        </w:r>
        <w:r w:rsidRPr="00CD6CBE" w:rsidDel="00045B29">
          <w:rPr>
            <w:rFonts w:ascii="Cambria" w:hAnsi="Cambria"/>
            <w:noProof/>
          </w:rPr>
          <w:delText xml:space="preserve"> </w:delText>
        </w:r>
        <w:r w:rsidRPr="00CD6CBE" w:rsidDel="00045B29">
          <w:rPr>
            <w:rFonts w:ascii="Cambria" w:hAnsi="Cambria"/>
            <w:b/>
            <w:noProof/>
          </w:rPr>
          <w:delText>14</w:delText>
        </w:r>
        <w:r w:rsidRPr="00CD6CBE" w:rsidDel="00045B29">
          <w:rPr>
            <w:rFonts w:ascii="Cambria" w:hAnsi="Cambria"/>
            <w:noProof/>
          </w:rPr>
          <w:delText>: 763-777.</w:delText>
        </w:r>
      </w:del>
    </w:p>
    <w:p w:rsidR="00CD6CBE" w:rsidRPr="00CD6CBE" w:rsidDel="00045B29" w:rsidRDefault="00CD6CBE" w:rsidP="00CD6CBE">
      <w:pPr>
        <w:jc w:val="both"/>
        <w:rPr>
          <w:del w:id="5543" w:author="Ram Shrestha" w:date="2014-02-16T01:12:00Z"/>
          <w:rFonts w:ascii="Cambria" w:hAnsi="Cambria"/>
          <w:noProof/>
        </w:rPr>
      </w:pPr>
      <w:del w:id="5544" w:author="Ram Shrestha" w:date="2014-02-16T01:12:00Z">
        <w:r w:rsidRPr="00CD6CBE" w:rsidDel="00045B29">
          <w:rPr>
            <w:rFonts w:ascii="Cambria" w:hAnsi="Cambria"/>
            <w:noProof/>
          </w:rPr>
          <w:delText xml:space="preserve">Simon, F, Mauclère, P, Roques, P, Loussert-Ajaka, I, Müller-Trutwin, MC, Saragosti, S, Georges-Courbot, MC, Barré-Sinoussi, F, Brun-Vézinet, F (1998a) Identification of a new human immunodeficiency virus type 1 distinct from group M and group O. </w:delText>
        </w:r>
        <w:r w:rsidRPr="00CD6CBE" w:rsidDel="00045B29">
          <w:rPr>
            <w:rFonts w:ascii="Cambria" w:hAnsi="Cambria"/>
            <w:i/>
            <w:noProof/>
          </w:rPr>
          <w:delText>Nature Medicine</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1032-1037.</w:delText>
        </w:r>
      </w:del>
    </w:p>
    <w:p w:rsidR="00CD6CBE" w:rsidRPr="00CD6CBE" w:rsidDel="00045B29" w:rsidRDefault="00CD6CBE" w:rsidP="00CD6CBE">
      <w:pPr>
        <w:jc w:val="both"/>
        <w:rPr>
          <w:del w:id="5545" w:author="Ram Shrestha" w:date="2014-02-16T01:12:00Z"/>
          <w:rFonts w:ascii="Cambria" w:hAnsi="Cambria"/>
          <w:noProof/>
        </w:rPr>
      </w:pPr>
      <w:del w:id="5546" w:author="Ram Shrestha" w:date="2014-02-16T01:12:00Z">
        <w:r w:rsidRPr="00CD6CBE" w:rsidDel="00045B29">
          <w:rPr>
            <w:rFonts w:ascii="Cambria" w:hAnsi="Cambria"/>
            <w:noProof/>
          </w:rPr>
          <w:delText xml:space="preserve">Simon, JHM, Gaddis, NC, Fouchier, RAM, Malim, MH (1998b) Evidence for a newly discovered cellular anti-HIV-1 phenotype. </w:delText>
        </w:r>
        <w:r w:rsidRPr="00CD6CBE" w:rsidDel="00045B29">
          <w:rPr>
            <w:rFonts w:ascii="Cambria" w:hAnsi="Cambria"/>
            <w:i/>
            <w:noProof/>
          </w:rPr>
          <w:delText>Nature Medicine</w:delText>
        </w:r>
        <w:r w:rsidRPr="00CD6CBE" w:rsidDel="00045B29">
          <w:rPr>
            <w:rFonts w:ascii="Cambria" w:hAnsi="Cambria"/>
            <w:noProof/>
          </w:rPr>
          <w:delText xml:space="preserve"> </w:delText>
        </w:r>
        <w:r w:rsidRPr="00CD6CBE" w:rsidDel="00045B29">
          <w:rPr>
            <w:rFonts w:ascii="Cambria" w:hAnsi="Cambria"/>
            <w:b/>
            <w:noProof/>
          </w:rPr>
          <w:delText>4</w:delText>
        </w:r>
        <w:r w:rsidRPr="00CD6CBE" w:rsidDel="00045B29">
          <w:rPr>
            <w:rFonts w:ascii="Cambria" w:hAnsi="Cambria"/>
            <w:noProof/>
          </w:rPr>
          <w:delText>: 1397-1400.</w:delText>
        </w:r>
      </w:del>
    </w:p>
    <w:p w:rsidR="00CD6CBE" w:rsidRPr="00CD6CBE" w:rsidDel="00045B29" w:rsidRDefault="00CD6CBE" w:rsidP="00CD6CBE">
      <w:pPr>
        <w:jc w:val="both"/>
        <w:rPr>
          <w:del w:id="5547" w:author="Ram Shrestha" w:date="2014-02-16T01:12:00Z"/>
          <w:rFonts w:ascii="Cambria" w:hAnsi="Cambria"/>
          <w:noProof/>
        </w:rPr>
      </w:pPr>
      <w:del w:id="5548" w:author="Ram Shrestha" w:date="2014-02-16T01:12:00Z">
        <w:r w:rsidRPr="00CD6CBE" w:rsidDel="00045B29">
          <w:rPr>
            <w:rFonts w:ascii="Cambria" w:hAnsi="Cambria"/>
            <w:noProof/>
          </w:rPr>
          <w:delText xml:space="preserve">Simon, V, Zennou, V, Murray, D, Huang, Y, Ho, DD, Bieniasz, PD (2005) Natural variation in Vif: differential impact on APOBEC3G/3F and a potential role in HIV-1 diversification. </w:delText>
        </w:r>
        <w:r w:rsidRPr="00CD6CBE" w:rsidDel="00045B29">
          <w:rPr>
            <w:rFonts w:ascii="Cambria" w:hAnsi="Cambria"/>
            <w:i/>
            <w:noProof/>
          </w:rPr>
          <w:delText>PLoS pathogens</w:delText>
        </w:r>
        <w:r w:rsidRPr="00CD6CBE" w:rsidDel="00045B29">
          <w:rPr>
            <w:rFonts w:ascii="Cambria" w:hAnsi="Cambria"/>
            <w:noProof/>
          </w:rPr>
          <w:delText xml:space="preserve"> </w:delText>
        </w:r>
        <w:r w:rsidRPr="00CD6CBE" w:rsidDel="00045B29">
          <w:rPr>
            <w:rFonts w:ascii="Cambria" w:hAnsi="Cambria"/>
            <w:b/>
            <w:noProof/>
          </w:rPr>
          <w:delText>1</w:delText>
        </w:r>
        <w:r w:rsidRPr="00CD6CBE" w:rsidDel="00045B29">
          <w:rPr>
            <w:rFonts w:ascii="Cambria" w:hAnsi="Cambria"/>
            <w:noProof/>
          </w:rPr>
          <w:delText>: e6.</w:delText>
        </w:r>
      </w:del>
    </w:p>
    <w:p w:rsidR="00CD6CBE" w:rsidRPr="00CD6CBE" w:rsidDel="00045B29" w:rsidRDefault="00CD6CBE" w:rsidP="00CD6CBE">
      <w:pPr>
        <w:jc w:val="both"/>
        <w:rPr>
          <w:del w:id="5549" w:author="Ram Shrestha" w:date="2014-02-16T01:12:00Z"/>
          <w:rFonts w:ascii="Cambria" w:hAnsi="Cambria"/>
          <w:noProof/>
        </w:rPr>
      </w:pPr>
      <w:del w:id="5550" w:author="Ram Shrestha" w:date="2014-02-16T01:12:00Z">
        <w:r w:rsidRPr="00CD6CBE" w:rsidDel="00045B29">
          <w:rPr>
            <w:rFonts w:ascii="Cambria" w:hAnsi="Cambria"/>
            <w:noProof/>
          </w:rPr>
          <w:delTex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delText>
        </w:r>
        <w:r w:rsidRPr="00CD6CBE" w:rsidDel="00045B29">
          <w:rPr>
            <w:rFonts w:ascii="Cambria" w:hAnsi="Cambria"/>
            <w:i/>
            <w:noProof/>
          </w:rPr>
          <w:delText>Ann Intern Med</w:delText>
        </w:r>
        <w:r w:rsidRPr="00CD6CBE" w:rsidDel="00045B29">
          <w:rPr>
            <w:rFonts w:ascii="Cambria" w:hAnsi="Cambria"/>
            <w:noProof/>
          </w:rPr>
          <w:delText xml:space="preserve"> </w:delText>
        </w:r>
        <w:r w:rsidRPr="00CD6CBE" w:rsidDel="00045B29">
          <w:rPr>
            <w:rFonts w:ascii="Cambria" w:hAnsi="Cambria"/>
            <w:b/>
            <w:noProof/>
          </w:rPr>
          <w:delText>118</w:delText>
        </w:r>
        <w:r w:rsidRPr="00CD6CBE" w:rsidDel="00045B29">
          <w:rPr>
            <w:rFonts w:ascii="Cambria" w:hAnsi="Cambria"/>
            <w:noProof/>
          </w:rPr>
          <w:delText>: 321-330.</w:delText>
        </w:r>
      </w:del>
    </w:p>
    <w:p w:rsidR="00CD6CBE" w:rsidRPr="00CD6CBE" w:rsidDel="00045B29" w:rsidRDefault="00CD6CBE" w:rsidP="00CD6CBE">
      <w:pPr>
        <w:jc w:val="both"/>
        <w:rPr>
          <w:del w:id="5551" w:author="Ram Shrestha" w:date="2014-02-16T01:12:00Z"/>
          <w:rFonts w:ascii="Cambria" w:hAnsi="Cambria"/>
          <w:noProof/>
        </w:rPr>
      </w:pPr>
      <w:del w:id="5552" w:author="Ram Shrestha" w:date="2014-02-16T01:12:00Z">
        <w:r w:rsidRPr="00CD6CBE" w:rsidDel="00045B29">
          <w:rPr>
            <w:rFonts w:ascii="Cambria" w:hAnsi="Cambria"/>
            <w:noProof/>
          </w:rPr>
          <w:delText xml:space="preserve">Sluis-Cremer, N, Arion, D, Parniak*, MA (2000) Molecular mechanisms of HIV-1 resistance to nucleoside reverse transcriptase inhibitors (NRTIs). </w:delText>
        </w:r>
        <w:r w:rsidRPr="00CD6CBE" w:rsidDel="00045B29">
          <w:rPr>
            <w:rFonts w:ascii="Cambria" w:hAnsi="Cambria"/>
            <w:i/>
            <w:noProof/>
          </w:rPr>
          <w:delText>Cellular and Molecular Life Sciences CMLS</w:delText>
        </w:r>
        <w:r w:rsidRPr="00CD6CBE" w:rsidDel="00045B29">
          <w:rPr>
            <w:rFonts w:ascii="Cambria" w:hAnsi="Cambria"/>
            <w:noProof/>
          </w:rPr>
          <w:delText xml:space="preserve"> </w:delText>
        </w:r>
        <w:r w:rsidRPr="00CD6CBE" w:rsidDel="00045B29">
          <w:rPr>
            <w:rFonts w:ascii="Cambria" w:hAnsi="Cambria"/>
            <w:b/>
            <w:noProof/>
          </w:rPr>
          <w:delText>57</w:delText>
        </w:r>
        <w:r w:rsidRPr="00CD6CBE" w:rsidDel="00045B29">
          <w:rPr>
            <w:rFonts w:ascii="Cambria" w:hAnsi="Cambria"/>
            <w:noProof/>
          </w:rPr>
          <w:delText>: 1408-1422.</w:delText>
        </w:r>
      </w:del>
    </w:p>
    <w:p w:rsidR="00CD6CBE" w:rsidRPr="00CD6CBE" w:rsidDel="00045B29" w:rsidRDefault="00CD6CBE" w:rsidP="00CD6CBE">
      <w:pPr>
        <w:jc w:val="both"/>
        <w:rPr>
          <w:del w:id="5553" w:author="Ram Shrestha" w:date="2014-02-16T01:12:00Z"/>
          <w:rFonts w:ascii="Cambria" w:hAnsi="Cambria"/>
          <w:noProof/>
        </w:rPr>
      </w:pPr>
      <w:del w:id="5554" w:author="Ram Shrestha" w:date="2014-02-16T01:12:00Z">
        <w:r w:rsidRPr="00CD6CBE" w:rsidDel="00045B29">
          <w:rPr>
            <w:rFonts w:ascii="Cambria" w:hAnsi="Cambria"/>
            <w:noProof/>
          </w:rPr>
          <w:delText xml:space="preserve">Smyth, RP, Davenport, MP, Mak, J (2012) The origin of genetic diversity in HIV-1. </w:delText>
        </w:r>
        <w:r w:rsidRPr="00CD6CBE" w:rsidDel="00045B29">
          <w:rPr>
            <w:rFonts w:ascii="Cambria" w:hAnsi="Cambria"/>
            <w:i/>
            <w:noProof/>
          </w:rPr>
          <w:delText>Virus Res</w:delText>
        </w:r>
        <w:r w:rsidRPr="00CD6CBE" w:rsidDel="00045B29">
          <w:rPr>
            <w:rFonts w:ascii="Cambria" w:hAnsi="Cambria"/>
            <w:noProof/>
          </w:rPr>
          <w:delText xml:space="preserve"> </w:delText>
        </w:r>
        <w:r w:rsidRPr="00CD6CBE" w:rsidDel="00045B29">
          <w:rPr>
            <w:rFonts w:ascii="Cambria" w:hAnsi="Cambria"/>
            <w:b/>
            <w:noProof/>
          </w:rPr>
          <w:delText>169</w:delText>
        </w:r>
        <w:r w:rsidRPr="00CD6CBE" w:rsidDel="00045B29">
          <w:rPr>
            <w:rFonts w:ascii="Cambria" w:hAnsi="Cambria"/>
            <w:noProof/>
          </w:rPr>
          <w:delText>: 415-429.</w:delText>
        </w:r>
      </w:del>
    </w:p>
    <w:p w:rsidR="00CD6CBE" w:rsidRPr="00CD6CBE" w:rsidDel="00045B29" w:rsidRDefault="00CD6CBE" w:rsidP="00CD6CBE">
      <w:pPr>
        <w:jc w:val="both"/>
        <w:rPr>
          <w:del w:id="5555" w:author="Ram Shrestha" w:date="2014-02-16T01:12:00Z"/>
          <w:rFonts w:ascii="Cambria" w:hAnsi="Cambria"/>
          <w:noProof/>
        </w:rPr>
      </w:pPr>
      <w:del w:id="5556" w:author="Ram Shrestha" w:date="2014-02-16T01:12:00Z">
        <w:r w:rsidRPr="00CD6CBE" w:rsidDel="00045B29">
          <w:rPr>
            <w:rFonts w:ascii="Cambria" w:hAnsi="Cambria"/>
            <w:noProof/>
          </w:rPr>
          <w:delText xml:space="preserve">Sodroski, J, Rosen, C, Wong-Staal, F, Salahuddin, SZ, Popovic, M, Arya, S, Gallo, RC, Haseltine, WA (1985) Trans-acting transcriptional regulation of human T-cell leukemia virus type III long terminal repeat.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227</w:delText>
        </w:r>
        <w:r w:rsidRPr="00CD6CBE" w:rsidDel="00045B29">
          <w:rPr>
            <w:rFonts w:ascii="Cambria" w:hAnsi="Cambria"/>
            <w:noProof/>
          </w:rPr>
          <w:delText>: 171-173.</w:delText>
        </w:r>
      </w:del>
    </w:p>
    <w:p w:rsidR="00CD6CBE" w:rsidRPr="00CD6CBE" w:rsidDel="00045B29" w:rsidRDefault="00CD6CBE" w:rsidP="00CD6CBE">
      <w:pPr>
        <w:jc w:val="both"/>
        <w:rPr>
          <w:del w:id="5557" w:author="Ram Shrestha" w:date="2014-02-16T01:12:00Z"/>
          <w:rFonts w:ascii="Cambria" w:hAnsi="Cambria"/>
          <w:noProof/>
        </w:rPr>
      </w:pPr>
      <w:del w:id="5558" w:author="Ram Shrestha" w:date="2014-02-16T01:12:00Z">
        <w:r w:rsidRPr="00CD6CBE" w:rsidDel="00045B29">
          <w:rPr>
            <w:rFonts w:ascii="Cambria" w:hAnsi="Cambria"/>
            <w:noProof/>
          </w:rPr>
          <w:delTex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341</w:delText>
        </w:r>
        <w:r w:rsidRPr="00CD6CBE" w:rsidDel="00045B29">
          <w:rPr>
            <w:rFonts w:ascii="Cambria" w:hAnsi="Cambria"/>
            <w:noProof/>
          </w:rPr>
          <w:delText>: 1865-1873.</w:delText>
        </w:r>
      </w:del>
    </w:p>
    <w:p w:rsidR="00CD6CBE" w:rsidRPr="00CD6CBE" w:rsidDel="00045B29" w:rsidRDefault="00CD6CBE" w:rsidP="00CD6CBE">
      <w:pPr>
        <w:jc w:val="both"/>
        <w:rPr>
          <w:del w:id="5559" w:author="Ram Shrestha" w:date="2014-02-16T01:12:00Z"/>
          <w:rFonts w:ascii="Cambria" w:hAnsi="Cambria"/>
          <w:noProof/>
        </w:rPr>
      </w:pPr>
      <w:del w:id="5560" w:author="Ram Shrestha" w:date="2014-02-16T01:12:00Z">
        <w:r w:rsidRPr="00CD6CBE" w:rsidDel="00045B29">
          <w:rPr>
            <w:rFonts w:ascii="Cambria" w:hAnsi="Cambria"/>
            <w:noProof/>
          </w:rPr>
          <w:delTex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341</w:delText>
        </w:r>
        <w:r w:rsidRPr="00CD6CBE" w:rsidDel="00045B29">
          <w:rPr>
            <w:rFonts w:ascii="Cambria" w:hAnsi="Cambria"/>
            <w:noProof/>
          </w:rPr>
          <w:delText>: 1865-1873.</w:delText>
        </w:r>
      </w:del>
    </w:p>
    <w:p w:rsidR="00CD6CBE" w:rsidRPr="00CD6CBE" w:rsidDel="00045B29" w:rsidRDefault="00CD6CBE" w:rsidP="00CD6CBE">
      <w:pPr>
        <w:jc w:val="both"/>
        <w:rPr>
          <w:del w:id="5561" w:author="Ram Shrestha" w:date="2014-02-16T01:12:00Z"/>
          <w:rFonts w:ascii="Cambria" w:hAnsi="Cambria"/>
          <w:noProof/>
        </w:rPr>
      </w:pPr>
      <w:del w:id="5562" w:author="Ram Shrestha" w:date="2014-02-16T01:12:00Z">
        <w:r w:rsidRPr="00CD6CBE" w:rsidDel="00045B29">
          <w:rPr>
            <w:rFonts w:ascii="Cambria" w:hAnsi="Cambria"/>
            <w:noProof/>
          </w:rPr>
          <w:delText xml:space="preserve">Stopak, K, de Noronha, C, Yonemoto, W, Greene, WC (2003) HIV-1 Vif blocks the antiviral activity of APOBEC3G by impairing both its translation and intracellular stability. </w:delText>
        </w:r>
        <w:r w:rsidRPr="00CD6CBE" w:rsidDel="00045B29">
          <w:rPr>
            <w:rFonts w:ascii="Cambria" w:hAnsi="Cambria"/>
            <w:i/>
            <w:noProof/>
          </w:rPr>
          <w:delText>Molecular cell</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591–601.</w:delText>
        </w:r>
      </w:del>
    </w:p>
    <w:p w:rsidR="00CD6CBE" w:rsidRPr="00CD6CBE" w:rsidDel="00045B29" w:rsidRDefault="00CD6CBE" w:rsidP="00CD6CBE">
      <w:pPr>
        <w:jc w:val="both"/>
        <w:rPr>
          <w:del w:id="5563" w:author="Ram Shrestha" w:date="2014-02-16T01:12:00Z"/>
          <w:rFonts w:ascii="Cambria" w:hAnsi="Cambria"/>
          <w:noProof/>
        </w:rPr>
      </w:pPr>
      <w:del w:id="5564" w:author="Ram Shrestha" w:date="2014-02-16T01:12:00Z">
        <w:r w:rsidRPr="00CD6CBE" w:rsidDel="00045B29">
          <w:rPr>
            <w:rFonts w:ascii="Cambria" w:hAnsi="Cambria"/>
            <w:noProof/>
          </w:rPr>
          <w:delText xml:space="preserve">Strebel, K, Klimkait, T, Martin, MA (1988) A novel gene of HIV-1, vpu, and its 16-kilodalton product. </w:delText>
        </w:r>
        <w:r w:rsidRPr="00CD6CBE" w:rsidDel="00045B29">
          <w:rPr>
            <w:rFonts w:ascii="Cambria" w:hAnsi="Cambria"/>
            <w:i/>
            <w:noProof/>
          </w:rPr>
          <w:delText>Science</w:delText>
        </w:r>
        <w:r w:rsidRPr="00CD6CBE" w:rsidDel="00045B29">
          <w:rPr>
            <w:rFonts w:ascii="Cambria" w:hAnsi="Cambria"/>
            <w:noProof/>
          </w:rPr>
          <w:delText xml:space="preserve"> </w:delText>
        </w:r>
        <w:r w:rsidRPr="00CD6CBE" w:rsidDel="00045B29">
          <w:rPr>
            <w:rFonts w:ascii="Cambria" w:hAnsi="Cambria"/>
            <w:b/>
            <w:noProof/>
          </w:rPr>
          <w:delText>241</w:delText>
        </w:r>
        <w:r w:rsidRPr="00CD6CBE" w:rsidDel="00045B29">
          <w:rPr>
            <w:rFonts w:ascii="Cambria" w:hAnsi="Cambria"/>
            <w:noProof/>
          </w:rPr>
          <w:delText>: 1221-1223.</w:delText>
        </w:r>
      </w:del>
    </w:p>
    <w:p w:rsidR="00CD6CBE" w:rsidRPr="00CD6CBE" w:rsidDel="00045B29" w:rsidRDefault="00CD6CBE" w:rsidP="00CD6CBE">
      <w:pPr>
        <w:jc w:val="both"/>
        <w:rPr>
          <w:del w:id="5565" w:author="Ram Shrestha" w:date="2014-02-16T01:12:00Z"/>
          <w:rFonts w:ascii="Cambria" w:hAnsi="Cambria"/>
          <w:noProof/>
        </w:rPr>
      </w:pPr>
      <w:del w:id="5566" w:author="Ram Shrestha" w:date="2014-02-16T01:12:00Z">
        <w:r w:rsidRPr="00CD6CBE" w:rsidDel="00045B29">
          <w:rPr>
            <w:rFonts w:ascii="Cambria" w:hAnsi="Cambria"/>
            <w:noProof/>
          </w:rPr>
          <w:delText xml:space="preserve">Struck, D, Wallis, CL, Denisov, G, Lambert, C, Servais, JY, Viana, RV, Letsoalo, E, Bronze, M, Aitken, SC, Schuurman, R, Stevens, W, Schmit, JC, Rinke de Wit, T, Perez Bercoff, D (2012) Automated sequence analysis and editing software for HIV drug resistance testing. </w:delText>
        </w:r>
        <w:r w:rsidRPr="00CD6CBE" w:rsidDel="00045B29">
          <w:rPr>
            <w:rFonts w:ascii="Cambria" w:hAnsi="Cambria"/>
            <w:i/>
            <w:noProof/>
          </w:rPr>
          <w:delText>J Clin Virol</w:delText>
        </w:r>
        <w:r w:rsidRPr="00CD6CBE" w:rsidDel="00045B29">
          <w:rPr>
            <w:rFonts w:ascii="Cambria" w:hAnsi="Cambria"/>
            <w:noProof/>
          </w:rPr>
          <w:delText xml:space="preserve"> </w:delText>
        </w:r>
        <w:r w:rsidRPr="00CD6CBE" w:rsidDel="00045B29">
          <w:rPr>
            <w:rFonts w:ascii="Cambria" w:hAnsi="Cambria"/>
            <w:b/>
            <w:noProof/>
          </w:rPr>
          <w:delText>54</w:delText>
        </w:r>
        <w:r w:rsidRPr="00CD6CBE" w:rsidDel="00045B29">
          <w:rPr>
            <w:rFonts w:ascii="Cambria" w:hAnsi="Cambria"/>
            <w:noProof/>
          </w:rPr>
          <w:delText>: 30-35.</w:delText>
        </w:r>
      </w:del>
    </w:p>
    <w:p w:rsidR="00CD6CBE" w:rsidRPr="00CD6CBE" w:rsidDel="00045B29" w:rsidRDefault="00CD6CBE" w:rsidP="00CD6CBE">
      <w:pPr>
        <w:jc w:val="both"/>
        <w:rPr>
          <w:del w:id="5567" w:author="Ram Shrestha" w:date="2014-02-16T01:12:00Z"/>
          <w:rFonts w:ascii="Cambria" w:hAnsi="Cambria"/>
          <w:noProof/>
        </w:rPr>
      </w:pPr>
      <w:del w:id="5568" w:author="Ram Shrestha" w:date="2014-02-16T01:12:00Z">
        <w:r w:rsidRPr="00CD6CBE" w:rsidDel="00045B29">
          <w:rPr>
            <w:rFonts w:ascii="Cambria" w:hAnsi="Cambria"/>
            <w:noProof/>
          </w:rPr>
          <w:delText xml:space="preserve">Stuhlmann, H, Berg, P (1992) Homologous recombination of copackaged retrovirus RNAs during reverse transcription.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66</w:delText>
        </w:r>
        <w:r w:rsidRPr="00CD6CBE" w:rsidDel="00045B29">
          <w:rPr>
            <w:rFonts w:ascii="Cambria" w:hAnsi="Cambria"/>
            <w:noProof/>
          </w:rPr>
          <w:delText>: 2378-2388.</w:delText>
        </w:r>
      </w:del>
    </w:p>
    <w:p w:rsidR="00CD6CBE" w:rsidRPr="00CD6CBE" w:rsidDel="00045B29" w:rsidRDefault="00CD6CBE" w:rsidP="00CD6CBE">
      <w:pPr>
        <w:jc w:val="both"/>
        <w:rPr>
          <w:del w:id="5569" w:author="Ram Shrestha" w:date="2014-02-16T01:12:00Z"/>
          <w:rFonts w:ascii="Cambria" w:hAnsi="Cambria"/>
          <w:noProof/>
        </w:rPr>
      </w:pPr>
      <w:del w:id="5570" w:author="Ram Shrestha" w:date="2014-02-16T01:12:00Z">
        <w:r w:rsidRPr="00CD6CBE" w:rsidDel="00045B29">
          <w:rPr>
            <w:rFonts w:ascii="Cambria" w:hAnsi="Cambria"/>
            <w:noProof/>
          </w:rPr>
          <w:delText xml:space="preserve">Stuyver, L, Wyseur, A, Rombout, A, Louwagie, J, Scarcez, T, Verhofstede, C, Rimland, D, Schinazi, RF, Rossau, R (1997) Line probe assay for rapid detection of drug-selected mutations in the human immunodeficiency virus type 1 reverse transcriptase gene. </w:delText>
        </w:r>
        <w:r w:rsidRPr="00CD6CBE" w:rsidDel="00045B29">
          <w:rPr>
            <w:rFonts w:ascii="Cambria" w:hAnsi="Cambria"/>
            <w:i/>
            <w:noProof/>
          </w:rPr>
          <w:delText>Antimicrob Agents Chemother</w:delText>
        </w:r>
        <w:r w:rsidRPr="00CD6CBE" w:rsidDel="00045B29">
          <w:rPr>
            <w:rFonts w:ascii="Cambria" w:hAnsi="Cambria"/>
            <w:noProof/>
          </w:rPr>
          <w:delText xml:space="preserve"> </w:delText>
        </w:r>
        <w:r w:rsidRPr="00CD6CBE" w:rsidDel="00045B29">
          <w:rPr>
            <w:rFonts w:ascii="Cambria" w:hAnsi="Cambria"/>
            <w:b/>
            <w:noProof/>
          </w:rPr>
          <w:delText>41</w:delText>
        </w:r>
        <w:r w:rsidRPr="00CD6CBE" w:rsidDel="00045B29">
          <w:rPr>
            <w:rFonts w:ascii="Cambria" w:hAnsi="Cambria"/>
            <w:noProof/>
          </w:rPr>
          <w:delText>: 284-291.</w:delText>
        </w:r>
      </w:del>
    </w:p>
    <w:p w:rsidR="00CD6CBE" w:rsidRPr="00CD6CBE" w:rsidDel="00045B29" w:rsidRDefault="00CD6CBE" w:rsidP="00CD6CBE">
      <w:pPr>
        <w:jc w:val="both"/>
        <w:rPr>
          <w:del w:id="5571" w:author="Ram Shrestha" w:date="2014-02-16T01:12:00Z"/>
          <w:rFonts w:ascii="Cambria" w:hAnsi="Cambria"/>
          <w:noProof/>
        </w:rPr>
      </w:pPr>
      <w:del w:id="5572" w:author="Ram Shrestha" w:date="2014-02-16T01:12:00Z">
        <w:r w:rsidRPr="00CD6CBE" w:rsidDel="00045B29">
          <w:rPr>
            <w:rFonts w:ascii="Cambria" w:hAnsi="Cambria"/>
            <w:noProof/>
          </w:rPr>
          <w:delText xml:space="preserve">Tan, K, Liu, J-h, Wang, J-h, Shen, S, Lu, M (1997) Atomic structure of a thermostable subdomain of HIV-1 gp41. </w:delText>
        </w:r>
        <w:r w:rsidRPr="00CD6CBE" w:rsidDel="00045B29">
          <w:rPr>
            <w:rFonts w:ascii="Cambria" w:hAnsi="Cambria"/>
            <w:i/>
            <w:noProof/>
          </w:rPr>
          <w:delText>Proceedings of the National Academy of Sciences</w:delText>
        </w:r>
        <w:r w:rsidRPr="00CD6CBE" w:rsidDel="00045B29">
          <w:rPr>
            <w:rFonts w:ascii="Cambria" w:hAnsi="Cambria"/>
            <w:noProof/>
          </w:rPr>
          <w:delText xml:space="preserve"> </w:delText>
        </w:r>
        <w:r w:rsidRPr="00CD6CBE" w:rsidDel="00045B29">
          <w:rPr>
            <w:rFonts w:ascii="Cambria" w:hAnsi="Cambria"/>
            <w:b/>
            <w:noProof/>
          </w:rPr>
          <w:delText>94</w:delText>
        </w:r>
        <w:r w:rsidRPr="00CD6CBE" w:rsidDel="00045B29">
          <w:rPr>
            <w:rFonts w:ascii="Cambria" w:hAnsi="Cambria"/>
            <w:noProof/>
          </w:rPr>
          <w:delText>: 12303-12308.</w:delText>
        </w:r>
      </w:del>
    </w:p>
    <w:p w:rsidR="00CD6CBE" w:rsidRPr="00CD6CBE" w:rsidDel="00045B29" w:rsidRDefault="00CD6CBE" w:rsidP="00CD6CBE">
      <w:pPr>
        <w:jc w:val="both"/>
        <w:rPr>
          <w:del w:id="5573" w:author="Ram Shrestha" w:date="2014-02-16T01:12:00Z"/>
          <w:rFonts w:ascii="Cambria" w:hAnsi="Cambria"/>
          <w:noProof/>
        </w:rPr>
      </w:pPr>
      <w:del w:id="5574" w:author="Ram Shrestha" w:date="2014-02-16T01:12:00Z">
        <w:r w:rsidRPr="00CD6CBE" w:rsidDel="00045B29">
          <w:rPr>
            <w:rFonts w:ascii="Cambria" w:hAnsi="Cambria"/>
            <w:noProof/>
          </w:rPr>
          <w:delText xml:space="preserve">Taylor, BS, Sobieszczyk, ME, McCutchan, FE, Hammer, SM (2008) The Challenge of HIV-1 Subtype Diversity. </w:delText>
        </w:r>
        <w:r w:rsidRPr="00CD6CBE" w:rsidDel="00045B29">
          <w:rPr>
            <w:rFonts w:ascii="Cambria" w:hAnsi="Cambria"/>
            <w:i/>
            <w:noProof/>
          </w:rPr>
          <w:delText>New England Journal of Medicine</w:delText>
        </w:r>
        <w:r w:rsidRPr="00CD6CBE" w:rsidDel="00045B29">
          <w:rPr>
            <w:rFonts w:ascii="Cambria" w:hAnsi="Cambria"/>
            <w:noProof/>
          </w:rPr>
          <w:delText xml:space="preserve"> </w:delText>
        </w:r>
        <w:r w:rsidRPr="00CD6CBE" w:rsidDel="00045B29">
          <w:rPr>
            <w:rFonts w:ascii="Cambria" w:hAnsi="Cambria"/>
            <w:b/>
            <w:noProof/>
          </w:rPr>
          <w:delText>358</w:delText>
        </w:r>
        <w:r w:rsidRPr="00CD6CBE" w:rsidDel="00045B29">
          <w:rPr>
            <w:rFonts w:ascii="Cambria" w:hAnsi="Cambria"/>
            <w:noProof/>
          </w:rPr>
          <w:delText>: 1590-1602.</w:delText>
        </w:r>
      </w:del>
    </w:p>
    <w:p w:rsidR="00CD6CBE" w:rsidRPr="00CD6CBE" w:rsidDel="00045B29" w:rsidRDefault="00CD6CBE" w:rsidP="00CD6CBE">
      <w:pPr>
        <w:jc w:val="both"/>
        <w:rPr>
          <w:del w:id="5575" w:author="Ram Shrestha" w:date="2014-02-16T01:12:00Z"/>
          <w:rFonts w:ascii="Cambria" w:hAnsi="Cambria"/>
          <w:noProof/>
        </w:rPr>
      </w:pPr>
      <w:del w:id="5576" w:author="Ram Shrestha" w:date="2014-02-16T01:12:00Z">
        <w:r w:rsidRPr="00CD6CBE" w:rsidDel="00045B29">
          <w:rPr>
            <w:rFonts w:ascii="Cambria" w:hAnsi="Cambria"/>
            <w:noProof/>
          </w:rPr>
          <w:delTex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63</w:delText>
        </w:r>
        <w:r w:rsidRPr="00CD6CBE" w:rsidDel="00045B29">
          <w:rPr>
            <w:rFonts w:ascii="Cambria" w:hAnsi="Cambria"/>
            <w:noProof/>
          </w:rPr>
          <w:delText>: 2118-2125.</w:delText>
        </w:r>
      </w:del>
    </w:p>
    <w:p w:rsidR="00CD6CBE" w:rsidRPr="00CD6CBE" w:rsidDel="00045B29" w:rsidRDefault="00CD6CBE" w:rsidP="00CD6CBE">
      <w:pPr>
        <w:jc w:val="both"/>
        <w:rPr>
          <w:del w:id="5577" w:author="Ram Shrestha" w:date="2014-02-16T01:12:00Z"/>
          <w:rFonts w:ascii="Cambria" w:hAnsi="Cambria"/>
          <w:noProof/>
        </w:rPr>
      </w:pPr>
      <w:del w:id="5578" w:author="Ram Shrestha" w:date="2014-02-16T01:12:00Z">
        <w:r w:rsidRPr="00CD6CBE" w:rsidDel="00045B29">
          <w:rPr>
            <w:rFonts w:ascii="Cambria" w:hAnsi="Cambria"/>
            <w:noProof/>
          </w:rPr>
          <w:delText xml:space="preserve">Thompson, SR, Sarnow, P (2000) Regulation of host cell translation by viruses and effects on cell function. </w:delText>
        </w:r>
        <w:r w:rsidRPr="00CD6CBE" w:rsidDel="00045B29">
          <w:rPr>
            <w:rFonts w:ascii="Cambria" w:hAnsi="Cambria"/>
            <w:i/>
            <w:noProof/>
          </w:rPr>
          <w:delText>Curr Opin Microbiol</w:delText>
        </w:r>
        <w:r w:rsidRPr="00CD6CBE" w:rsidDel="00045B29">
          <w:rPr>
            <w:rFonts w:ascii="Cambria" w:hAnsi="Cambria"/>
            <w:noProof/>
          </w:rPr>
          <w:delText xml:space="preserve"> </w:delText>
        </w:r>
        <w:r w:rsidRPr="00CD6CBE" w:rsidDel="00045B29">
          <w:rPr>
            <w:rFonts w:ascii="Cambria" w:hAnsi="Cambria"/>
            <w:b/>
            <w:noProof/>
          </w:rPr>
          <w:delText>3</w:delText>
        </w:r>
        <w:r w:rsidRPr="00CD6CBE" w:rsidDel="00045B29">
          <w:rPr>
            <w:rFonts w:ascii="Cambria" w:hAnsi="Cambria"/>
            <w:noProof/>
          </w:rPr>
          <w:delText>: 366-370.</w:delText>
        </w:r>
      </w:del>
    </w:p>
    <w:p w:rsidR="00CD6CBE" w:rsidRPr="00CD6CBE" w:rsidDel="00045B29" w:rsidRDefault="00CD6CBE" w:rsidP="00CD6CBE">
      <w:pPr>
        <w:jc w:val="both"/>
        <w:rPr>
          <w:del w:id="5579" w:author="Ram Shrestha" w:date="2014-02-16T01:12:00Z"/>
          <w:rFonts w:ascii="Cambria" w:hAnsi="Cambria"/>
          <w:noProof/>
        </w:rPr>
      </w:pPr>
      <w:del w:id="5580" w:author="Ram Shrestha" w:date="2014-02-16T01:12:00Z">
        <w:r w:rsidRPr="00CD6CBE" w:rsidDel="00045B29">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CD6CBE" w:rsidDel="00045B29">
          <w:rPr>
            <w:rFonts w:ascii="Cambria" w:hAnsi="Cambria"/>
            <w:i/>
            <w:noProof/>
          </w:rPr>
          <w:delText>Proc Natl Acad Sci U S A</w:delText>
        </w:r>
        <w:r w:rsidRPr="00CD6CBE" w:rsidDel="00045B29">
          <w:rPr>
            <w:rFonts w:ascii="Cambria" w:hAnsi="Cambria"/>
            <w:noProof/>
          </w:rPr>
          <w:delText xml:space="preserve"> </w:delText>
        </w:r>
        <w:r w:rsidRPr="00CD6CBE" w:rsidDel="00045B29">
          <w:rPr>
            <w:rFonts w:ascii="Cambria" w:hAnsi="Cambria"/>
            <w:b/>
            <w:noProof/>
          </w:rPr>
          <w:delText>90</w:delText>
        </w:r>
        <w:r w:rsidRPr="00CD6CBE" w:rsidDel="00045B29">
          <w:rPr>
            <w:rFonts w:ascii="Cambria" w:hAnsi="Cambria"/>
            <w:noProof/>
          </w:rPr>
          <w:delText>: 5653-5656.</w:delText>
        </w:r>
      </w:del>
    </w:p>
    <w:p w:rsidR="00CD6CBE" w:rsidRPr="00CD6CBE" w:rsidDel="00045B29" w:rsidRDefault="00CD6CBE" w:rsidP="00CD6CBE">
      <w:pPr>
        <w:jc w:val="both"/>
        <w:rPr>
          <w:del w:id="5581" w:author="Ram Shrestha" w:date="2014-02-16T01:12:00Z"/>
          <w:rFonts w:ascii="Cambria" w:hAnsi="Cambria"/>
          <w:noProof/>
        </w:rPr>
      </w:pPr>
      <w:del w:id="5582" w:author="Ram Shrestha" w:date="2014-02-16T01:12:00Z">
        <w:r w:rsidRPr="00CD6CBE" w:rsidDel="00045B29">
          <w:rPr>
            <w:rFonts w:ascii="Cambria" w:hAnsi="Cambria"/>
            <w:noProof/>
          </w:rPr>
          <w:delText xml:space="preserve">Tovanabutra, S, Robison, V, Wongtrakul, J, Sennum, S, Suriyanon, V, Kingkeow, D, Kawichai, S, Tanan, P, Duerr, A, Nelson, KE (2002) Male viral load and heterosexual transmission of HIV-1 subtype E in northern Thailand. </w:delText>
        </w:r>
        <w:r w:rsidRPr="00CD6CBE" w:rsidDel="00045B29">
          <w:rPr>
            <w:rFonts w:ascii="Cambria" w:hAnsi="Cambria"/>
            <w:i/>
            <w:noProof/>
          </w:rPr>
          <w:delText>J Acquir Immune Defic Syndr</w:delText>
        </w:r>
        <w:r w:rsidRPr="00CD6CBE" w:rsidDel="00045B29">
          <w:rPr>
            <w:rFonts w:ascii="Cambria" w:hAnsi="Cambria"/>
            <w:noProof/>
          </w:rPr>
          <w:delText xml:space="preserve"> </w:delText>
        </w:r>
        <w:r w:rsidRPr="00CD6CBE" w:rsidDel="00045B29">
          <w:rPr>
            <w:rFonts w:ascii="Cambria" w:hAnsi="Cambria"/>
            <w:b/>
            <w:noProof/>
          </w:rPr>
          <w:delText>29</w:delText>
        </w:r>
        <w:r w:rsidRPr="00CD6CBE" w:rsidDel="00045B29">
          <w:rPr>
            <w:rFonts w:ascii="Cambria" w:hAnsi="Cambria"/>
            <w:noProof/>
          </w:rPr>
          <w:delText>: 275-283.</w:delText>
        </w:r>
      </w:del>
    </w:p>
    <w:p w:rsidR="00CD6CBE" w:rsidRPr="00CD6CBE" w:rsidDel="00045B29" w:rsidRDefault="00CD6CBE" w:rsidP="00CD6CBE">
      <w:pPr>
        <w:jc w:val="both"/>
        <w:rPr>
          <w:del w:id="5583" w:author="Ram Shrestha" w:date="2014-02-16T01:12:00Z"/>
          <w:rFonts w:ascii="Cambria" w:hAnsi="Cambria"/>
          <w:noProof/>
        </w:rPr>
      </w:pPr>
      <w:del w:id="5584" w:author="Ram Shrestha" w:date="2014-02-16T01:12:00Z">
        <w:r w:rsidRPr="00CD6CBE" w:rsidDel="00045B29">
          <w:rPr>
            <w:rFonts w:ascii="Cambria" w:hAnsi="Cambria"/>
            <w:noProof/>
          </w:rPr>
          <w:delText xml:space="preserve">Tsiodras, S, Mantzoros, C, Hammer, S, Samore, M (2000) Effects of protease inhibitors on hyperglycemia, hyperlipidemia, and lipodystrophy: a 5-year cohort study. </w:delText>
        </w:r>
        <w:r w:rsidRPr="00CD6CBE" w:rsidDel="00045B29">
          <w:rPr>
            <w:rFonts w:ascii="Cambria" w:hAnsi="Cambria"/>
            <w:i/>
            <w:noProof/>
          </w:rPr>
          <w:delText>Arch Intern Med</w:delText>
        </w:r>
        <w:r w:rsidRPr="00CD6CBE" w:rsidDel="00045B29">
          <w:rPr>
            <w:rFonts w:ascii="Cambria" w:hAnsi="Cambria"/>
            <w:noProof/>
          </w:rPr>
          <w:delText xml:space="preserve"> </w:delText>
        </w:r>
        <w:r w:rsidRPr="00CD6CBE" w:rsidDel="00045B29">
          <w:rPr>
            <w:rFonts w:ascii="Cambria" w:hAnsi="Cambria"/>
            <w:b/>
            <w:noProof/>
          </w:rPr>
          <w:delText>160</w:delText>
        </w:r>
        <w:r w:rsidRPr="00CD6CBE" w:rsidDel="00045B29">
          <w:rPr>
            <w:rFonts w:ascii="Cambria" w:hAnsi="Cambria"/>
            <w:noProof/>
          </w:rPr>
          <w:delText>: 2050-2056.</w:delText>
        </w:r>
      </w:del>
    </w:p>
    <w:p w:rsidR="00CD6CBE" w:rsidRPr="00CD6CBE" w:rsidDel="00045B29" w:rsidRDefault="00CD6CBE" w:rsidP="00CD6CBE">
      <w:pPr>
        <w:jc w:val="both"/>
        <w:rPr>
          <w:del w:id="5585" w:author="Ram Shrestha" w:date="2014-02-16T01:12:00Z"/>
          <w:rFonts w:ascii="Cambria" w:hAnsi="Cambria"/>
          <w:noProof/>
        </w:rPr>
      </w:pPr>
      <w:del w:id="5586" w:author="Ram Shrestha" w:date="2014-02-16T01:12:00Z">
        <w:r w:rsidRPr="00CD6CBE" w:rsidDel="00045B29">
          <w:rPr>
            <w:rFonts w:ascii="Cambria" w:hAnsi="Cambria"/>
            <w:noProof/>
          </w:rPr>
          <w:delText>UNAIDS (2012) Global Report 2012: UNAIDS Report on the Global AIDS Epidemic. ebookpartnership. com.</w:delText>
        </w:r>
      </w:del>
    </w:p>
    <w:p w:rsidR="00CD6CBE" w:rsidRPr="00CD6CBE" w:rsidDel="00045B29" w:rsidRDefault="00CD6CBE" w:rsidP="00CD6CBE">
      <w:pPr>
        <w:jc w:val="both"/>
        <w:rPr>
          <w:del w:id="5587" w:author="Ram Shrestha" w:date="2014-02-16T01:12:00Z"/>
          <w:rFonts w:ascii="Cambria" w:hAnsi="Cambria"/>
          <w:noProof/>
        </w:rPr>
      </w:pPr>
      <w:del w:id="5588" w:author="Ram Shrestha" w:date="2014-02-16T01:12:00Z">
        <w:r w:rsidRPr="00CD6CBE" w:rsidDel="00045B29">
          <w:rPr>
            <w:rFonts w:ascii="Cambria" w:hAnsi="Cambria"/>
            <w:noProof/>
          </w:rPr>
          <w:delText xml:space="preserve">Vacca, JP, Dorsey, BD, Schleif, WA, Levin, RB, McDaniel, SL, Darke, PL, Zugay, J, Quintero, JC, Blahy, OM, Roth, E (1994) L-735,524: an orally bioavailable human immunodeficiency virus type 1 protease inhibitor. </w:delText>
        </w:r>
        <w:r w:rsidRPr="00CD6CBE" w:rsidDel="00045B29">
          <w:rPr>
            <w:rFonts w:ascii="Cambria" w:hAnsi="Cambria"/>
            <w:i/>
            <w:noProof/>
          </w:rPr>
          <w:delText>Proceedings of the National Academy of Sciences</w:delText>
        </w:r>
        <w:r w:rsidRPr="00CD6CBE" w:rsidDel="00045B29">
          <w:rPr>
            <w:rFonts w:ascii="Cambria" w:hAnsi="Cambria"/>
            <w:noProof/>
          </w:rPr>
          <w:delText xml:space="preserve"> </w:delText>
        </w:r>
        <w:r w:rsidRPr="00CD6CBE" w:rsidDel="00045B29">
          <w:rPr>
            <w:rFonts w:ascii="Cambria" w:hAnsi="Cambria"/>
            <w:b/>
            <w:noProof/>
          </w:rPr>
          <w:delText>91</w:delText>
        </w:r>
        <w:r w:rsidRPr="00CD6CBE" w:rsidDel="00045B29">
          <w:rPr>
            <w:rFonts w:ascii="Cambria" w:hAnsi="Cambria"/>
            <w:noProof/>
          </w:rPr>
          <w:delText>: 4096-4100.</w:delText>
        </w:r>
      </w:del>
    </w:p>
    <w:p w:rsidR="00CD6CBE" w:rsidRPr="00CD6CBE" w:rsidDel="00045B29" w:rsidRDefault="00CD6CBE" w:rsidP="00CD6CBE">
      <w:pPr>
        <w:jc w:val="both"/>
        <w:rPr>
          <w:del w:id="5589" w:author="Ram Shrestha" w:date="2014-02-16T01:12:00Z"/>
          <w:rFonts w:ascii="Cambria" w:hAnsi="Cambria"/>
          <w:noProof/>
        </w:rPr>
      </w:pPr>
      <w:del w:id="5590" w:author="Ram Shrestha" w:date="2014-02-16T01:12:00Z">
        <w:r w:rsidRPr="00CD6CBE" w:rsidDel="00045B29">
          <w:rPr>
            <w:rFonts w:ascii="Cambria" w:hAnsi="Cambria"/>
            <w:noProof/>
          </w:rPr>
          <w:delText xml:space="preserve">Vacca, JP, Guare, JP, deSolms, SJ, Sanders, WM, Giuliani, EA, Young, SD, Darke, PL, Zugay, J, Sigal, IS, Schleif, WA, et al. (1991) L-687,908, a potent hydroxyethylene-containing HIV protease inhibitor. </w:delText>
        </w:r>
        <w:r w:rsidRPr="00CD6CBE" w:rsidDel="00045B29">
          <w:rPr>
            <w:rFonts w:ascii="Cambria" w:hAnsi="Cambria"/>
            <w:i/>
            <w:noProof/>
          </w:rPr>
          <w:delText>J Med Chem</w:delText>
        </w:r>
        <w:r w:rsidRPr="00CD6CBE" w:rsidDel="00045B29">
          <w:rPr>
            <w:rFonts w:ascii="Cambria" w:hAnsi="Cambria"/>
            <w:noProof/>
          </w:rPr>
          <w:delText xml:space="preserve"> </w:delText>
        </w:r>
        <w:r w:rsidRPr="00CD6CBE" w:rsidDel="00045B29">
          <w:rPr>
            <w:rFonts w:ascii="Cambria" w:hAnsi="Cambria"/>
            <w:b/>
            <w:noProof/>
          </w:rPr>
          <w:delText>34</w:delText>
        </w:r>
        <w:r w:rsidRPr="00CD6CBE" w:rsidDel="00045B29">
          <w:rPr>
            <w:rFonts w:ascii="Cambria" w:hAnsi="Cambria"/>
            <w:noProof/>
          </w:rPr>
          <w:delText>: 1225-1228.</w:delText>
        </w:r>
      </w:del>
    </w:p>
    <w:p w:rsidR="00CD6CBE" w:rsidRPr="00CD6CBE" w:rsidDel="00045B29" w:rsidRDefault="00CD6CBE" w:rsidP="00CD6CBE">
      <w:pPr>
        <w:jc w:val="both"/>
        <w:rPr>
          <w:del w:id="5591" w:author="Ram Shrestha" w:date="2014-02-16T01:12:00Z"/>
          <w:rFonts w:ascii="Cambria" w:hAnsi="Cambria"/>
          <w:noProof/>
        </w:rPr>
      </w:pPr>
      <w:del w:id="5592" w:author="Ram Shrestha" w:date="2014-02-16T01:12:00Z">
        <w:r w:rsidRPr="00CD6CBE" w:rsidDel="00045B29">
          <w:rPr>
            <w:rFonts w:ascii="Cambria" w:hAnsi="Cambria"/>
            <w:noProof/>
          </w:rPr>
          <w:delText xml:space="preserve">Vallari, A, Holzmayer, V, Harris, B, Yamaguchi, J, Ngansop, C, Makamche, F, Mbanya, D, Kaptué, L, Ndembi, N, Gürtler, L, Devare, S, Brennan, CA (2011) Confirmation of Putative HIV-1 Group P in Cameroon.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85</w:delText>
        </w:r>
        <w:r w:rsidRPr="00CD6CBE" w:rsidDel="00045B29">
          <w:rPr>
            <w:rFonts w:ascii="Cambria" w:hAnsi="Cambria"/>
            <w:noProof/>
          </w:rPr>
          <w:delText>: 1403-1407.</w:delText>
        </w:r>
      </w:del>
    </w:p>
    <w:p w:rsidR="00CD6CBE" w:rsidRPr="00CD6CBE" w:rsidDel="00045B29" w:rsidRDefault="00CD6CBE" w:rsidP="00CD6CBE">
      <w:pPr>
        <w:jc w:val="both"/>
        <w:rPr>
          <w:del w:id="5593" w:author="Ram Shrestha" w:date="2014-02-16T01:12:00Z"/>
          <w:rFonts w:ascii="Cambria" w:hAnsi="Cambria"/>
          <w:noProof/>
        </w:rPr>
      </w:pPr>
      <w:del w:id="5594" w:author="Ram Shrestha" w:date="2014-02-16T01:12:00Z">
        <w:r w:rsidRPr="00CD6CBE" w:rsidDel="00045B29">
          <w:rPr>
            <w:rFonts w:ascii="Cambria" w:hAnsi="Cambria"/>
            <w:noProof/>
          </w:rPr>
          <w:delTex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delText>
        </w:r>
        <w:r w:rsidRPr="00CD6CBE" w:rsidDel="00045B29">
          <w:rPr>
            <w:rFonts w:ascii="Cambria" w:hAnsi="Cambria"/>
            <w:i/>
            <w:noProof/>
          </w:rPr>
          <w:delText>J Infect Dis</w:delText>
        </w:r>
        <w:r w:rsidRPr="00CD6CBE" w:rsidDel="00045B29">
          <w:rPr>
            <w:rFonts w:ascii="Cambria" w:hAnsi="Cambria"/>
            <w:noProof/>
          </w:rPr>
          <w:delText xml:space="preserve"> </w:delText>
        </w:r>
        <w:r w:rsidRPr="00CD6CBE" w:rsidDel="00045B29">
          <w:rPr>
            <w:rFonts w:ascii="Cambria" w:hAnsi="Cambria"/>
            <w:b/>
            <w:noProof/>
          </w:rPr>
          <w:delText>171</w:delText>
        </w:r>
        <w:r w:rsidRPr="00CD6CBE" w:rsidDel="00045B29">
          <w:rPr>
            <w:rFonts w:ascii="Cambria" w:hAnsi="Cambria"/>
            <w:noProof/>
          </w:rPr>
          <w:delText>: 1166-1171.</w:delText>
        </w:r>
      </w:del>
    </w:p>
    <w:p w:rsidR="00CD6CBE" w:rsidRPr="00CD6CBE" w:rsidDel="00045B29" w:rsidRDefault="00CD6CBE" w:rsidP="00CD6CBE">
      <w:pPr>
        <w:jc w:val="both"/>
        <w:rPr>
          <w:del w:id="5595" w:author="Ram Shrestha" w:date="2014-02-16T01:12:00Z"/>
          <w:rFonts w:ascii="Cambria" w:hAnsi="Cambria"/>
          <w:noProof/>
        </w:rPr>
      </w:pPr>
      <w:del w:id="5596" w:author="Ram Shrestha" w:date="2014-02-16T01:12:00Z">
        <w:r w:rsidRPr="00CD6CBE" w:rsidDel="00045B29">
          <w:rPr>
            <w:rFonts w:ascii="Cambria" w:hAnsi="Cambria"/>
            <w:noProof/>
          </w:rPr>
          <w:delText xml:space="preserve">Van Vaerenbergh, K (2001) Study of the impact of HIV genotypic drug resistance testing on therapy efficacy. </w:delText>
        </w:r>
        <w:r w:rsidRPr="00CD6CBE" w:rsidDel="00045B29">
          <w:rPr>
            <w:rFonts w:ascii="Cambria" w:hAnsi="Cambria"/>
            <w:i/>
            <w:noProof/>
          </w:rPr>
          <w:delText>Verhandelingen - Koninklijke Academie voor Geneeskunde van België</w:delText>
        </w:r>
        <w:r w:rsidRPr="00CD6CBE" w:rsidDel="00045B29">
          <w:rPr>
            <w:rFonts w:ascii="Cambria" w:hAnsi="Cambria"/>
            <w:noProof/>
          </w:rPr>
          <w:delText xml:space="preserve"> </w:delText>
        </w:r>
        <w:r w:rsidRPr="00CD6CBE" w:rsidDel="00045B29">
          <w:rPr>
            <w:rFonts w:ascii="Cambria" w:hAnsi="Cambria"/>
            <w:b/>
            <w:noProof/>
          </w:rPr>
          <w:delText>63</w:delText>
        </w:r>
        <w:r w:rsidRPr="00CD6CBE" w:rsidDel="00045B29">
          <w:rPr>
            <w:rFonts w:ascii="Cambria" w:hAnsi="Cambria"/>
            <w:noProof/>
          </w:rPr>
          <w:delText>: 447-473.</w:delText>
        </w:r>
      </w:del>
    </w:p>
    <w:p w:rsidR="00CD6CBE" w:rsidRPr="00CD6CBE" w:rsidDel="00045B29" w:rsidRDefault="00CD6CBE" w:rsidP="00CD6CBE">
      <w:pPr>
        <w:jc w:val="both"/>
        <w:rPr>
          <w:del w:id="5597" w:author="Ram Shrestha" w:date="2014-02-16T01:12:00Z"/>
          <w:rFonts w:ascii="Cambria" w:hAnsi="Cambria"/>
          <w:noProof/>
        </w:rPr>
      </w:pPr>
      <w:del w:id="5598" w:author="Ram Shrestha" w:date="2014-02-16T01:12:00Z">
        <w:r w:rsidRPr="00CD6CBE" w:rsidDel="00045B29">
          <w:rPr>
            <w:rFonts w:ascii="Cambria" w:hAnsi="Cambria"/>
            <w:noProof/>
          </w:rPr>
          <w:delTex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delText>
        </w:r>
        <w:r w:rsidRPr="00CD6CBE" w:rsidDel="00045B29">
          <w:rPr>
            <w:rFonts w:ascii="Cambria" w:hAnsi="Cambria"/>
            <w:i/>
            <w:noProof/>
          </w:rPr>
          <w:delText>AIDS Res Hum Retroviruses</w:delText>
        </w:r>
        <w:r w:rsidRPr="00CD6CBE" w:rsidDel="00045B29">
          <w:rPr>
            <w:rFonts w:ascii="Cambria" w:hAnsi="Cambria"/>
            <w:noProof/>
          </w:rPr>
          <w:delText xml:space="preserve"> </w:delText>
        </w:r>
        <w:r w:rsidRPr="00CD6CBE" w:rsidDel="00045B29">
          <w:rPr>
            <w:rFonts w:ascii="Cambria" w:hAnsi="Cambria"/>
            <w:b/>
            <w:noProof/>
          </w:rPr>
          <w:delText>16</w:delText>
        </w:r>
        <w:r w:rsidRPr="00CD6CBE" w:rsidDel="00045B29">
          <w:rPr>
            <w:rFonts w:ascii="Cambria" w:hAnsi="Cambria"/>
            <w:noProof/>
          </w:rPr>
          <w:delText>: 529-537.</w:delText>
        </w:r>
      </w:del>
    </w:p>
    <w:p w:rsidR="00CD6CBE" w:rsidRPr="00CD6CBE" w:rsidDel="00045B29" w:rsidRDefault="00CD6CBE" w:rsidP="00CD6CBE">
      <w:pPr>
        <w:jc w:val="both"/>
        <w:rPr>
          <w:del w:id="5599" w:author="Ram Shrestha" w:date="2014-02-16T01:12:00Z"/>
          <w:rFonts w:ascii="Cambria" w:hAnsi="Cambria"/>
          <w:noProof/>
        </w:rPr>
      </w:pPr>
      <w:del w:id="5600" w:author="Ram Shrestha" w:date="2014-02-16T01:12:00Z">
        <w:r w:rsidRPr="00CD6CBE" w:rsidDel="00045B29">
          <w:rPr>
            <w:rFonts w:ascii="Cambria" w:hAnsi="Cambria"/>
            <w:noProof/>
          </w:rPr>
          <w:delText xml:space="preserve">VANDEN HAESEVELDE, MM, Peeters, M, JANNES, G, JANSSENS, W, VAN DER GROEN, G, SHARP, PM, SAMAN, E (1996) Sequence analysis of a highly divergent HIV-1-related lentivirus isolated from a wild captured chimpanzee. </w:delText>
        </w:r>
        <w:r w:rsidRPr="00CD6CBE" w:rsidDel="00045B29">
          <w:rPr>
            <w:rFonts w:ascii="Cambria" w:hAnsi="Cambria"/>
            <w:i/>
            <w:noProof/>
          </w:rPr>
          <w:delText>Virology</w:delText>
        </w:r>
        <w:r w:rsidRPr="00CD6CBE" w:rsidDel="00045B29">
          <w:rPr>
            <w:rFonts w:ascii="Cambria" w:hAnsi="Cambria"/>
            <w:noProof/>
          </w:rPr>
          <w:delText xml:space="preserve"> </w:delText>
        </w:r>
        <w:r w:rsidRPr="00CD6CBE" w:rsidDel="00045B29">
          <w:rPr>
            <w:rFonts w:ascii="Cambria" w:hAnsi="Cambria"/>
            <w:b/>
            <w:noProof/>
          </w:rPr>
          <w:delText>221</w:delText>
        </w:r>
        <w:r w:rsidRPr="00CD6CBE" w:rsidDel="00045B29">
          <w:rPr>
            <w:rFonts w:ascii="Cambria" w:hAnsi="Cambria"/>
            <w:noProof/>
          </w:rPr>
          <w:delText>: 346–350.</w:delText>
        </w:r>
      </w:del>
    </w:p>
    <w:p w:rsidR="00CD6CBE" w:rsidRPr="00CD6CBE" w:rsidDel="00045B29" w:rsidRDefault="00CD6CBE" w:rsidP="00CD6CBE">
      <w:pPr>
        <w:jc w:val="both"/>
        <w:rPr>
          <w:del w:id="5601" w:author="Ram Shrestha" w:date="2014-02-16T01:12:00Z"/>
          <w:rFonts w:ascii="Cambria" w:hAnsi="Cambria"/>
          <w:noProof/>
        </w:rPr>
      </w:pPr>
      <w:del w:id="5602" w:author="Ram Shrestha" w:date="2014-02-16T01:12:00Z">
        <w:r w:rsidRPr="00CD6CBE" w:rsidDel="00045B29">
          <w:rPr>
            <w:rFonts w:ascii="Cambria" w:hAnsi="Cambria"/>
            <w:noProof/>
          </w:rPr>
          <w:delText xml:space="preserve">Varghese, V, Wang, E, Babrzadeh, F, Bachmann, MH, Shahriar, R, Liu, T, Mappala, SJ, Gharizadeh, B, Fessel, WJ, Katzenstein, D, Kassaye, S, Shafer, RW (2010) Nucleic acid template and the risk of a PCR-Induced HIV-1 drug resistance mutation. </w:delText>
        </w:r>
        <w:r w:rsidRPr="00CD6CBE" w:rsidDel="00045B29">
          <w:rPr>
            <w:rFonts w:ascii="Cambria" w:hAnsi="Cambria"/>
            <w:i/>
            <w:noProof/>
          </w:rPr>
          <w:delText>PLoS One</w:delText>
        </w:r>
        <w:r w:rsidRPr="00CD6CBE" w:rsidDel="00045B29">
          <w:rPr>
            <w:rFonts w:ascii="Cambria" w:hAnsi="Cambria"/>
            <w:noProof/>
          </w:rPr>
          <w:delText xml:space="preserve"> </w:delText>
        </w:r>
        <w:r w:rsidRPr="00CD6CBE" w:rsidDel="00045B29">
          <w:rPr>
            <w:rFonts w:ascii="Cambria" w:hAnsi="Cambria"/>
            <w:b/>
            <w:noProof/>
          </w:rPr>
          <w:delText>5</w:delText>
        </w:r>
        <w:r w:rsidRPr="00CD6CBE" w:rsidDel="00045B29">
          <w:rPr>
            <w:rFonts w:ascii="Cambria" w:hAnsi="Cambria"/>
            <w:noProof/>
          </w:rPr>
          <w:delText>: e10992.</w:delText>
        </w:r>
      </w:del>
    </w:p>
    <w:p w:rsidR="00CD6CBE" w:rsidRPr="00CD6CBE" w:rsidDel="00045B29" w:rsidRDefault="00CD6CBE" w:rsidP="00CD6CBE">
      <w:pPr>
        <w:jc w:val="both"/>
        <w:rPr>
          <w:del w:id="5603" w:author="Ram Shrestha" w:date="2014-02-16T01:12:00Z"/>
          <w:rFonts w:ascii="Cambria" w:hAnsi="Cambria"/>
          <w:noProof/>
        </w:rPr>
      </w:pPr>
      <w:del w:id="5604" w:author="Ram Shrestha" w:date="2014-02-16T01:12:00Z">
        <w:r w:rsidRPr="00CD6CBE" w:rsidDel="00045B29">
          <w:rPr>
            <w:rFonts w:ascii="Cambria" w:hAnsi="Cambria"/>
            <w:noProof/>
          </w:rPr>
          <w:delText xml:space="preserve">Vella, S, Schwartlander, B, Sow, SP, Eholie, SP, Murphy, RL (2012) The history of antiretroviral therapy and of its implementation in resource-limited areas of the world.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26</w:delText>
        </w:r>
        <w:r w:rsidRPr="00CD6CBE" w:rsidDel="00045B29">
          <w:rPr>
            <w:rFonts w:ascii="Cambria" w:hAnsi="Cambria"/>
            <w:noProof/>
          </w:rPr>
          <w:delText>: 1231-1241.</w:delText>
        </w:r>
      </w:del>
    </w:p>
    <w:p w:rsidR="00CD6CBE" w:rsidRPr="00CD6CBE" w:rsidDel="00045B29" w:rsidRDefault="00CD6CBE" w:rsidP="00CD6CBE">
      <w:pPr>
        <w:jc w:val="both"/>
        <w:rPr>
          <w:del w:id="5605" w:author="Ram Shrestha" w:date="2014-02-16T01:12:00Z"/>
          <w:rFonts w:ascii="Cambria" w:hAnsi="Cambria"/>
          <w:noProof/>
        </w:rPr>
      </w:pPr>
      <w:del w:id="5606" w:author="Ram Shrestha" w:date="2014-02-16T01:12:00Z">
        <w:r w:rsidRPr="00CD6CBE" w:rsidDel="00045B29">
          <w:rPr>
            <w:rFonts w:ascii="Cambria" w:hAnsi="Cambria"/>
            <w:noProof/>
          </w:rPr>
          <w:delTex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333</w:delText>
        </w:r>
        <w:r w:rsidRPr="00CD6CBE" w:rsidDel="00045B29">
          <w:rPr>
            <w:rFonts w:ascii="Cambria" w:hAnsi="Cambria"/>
            <w:noProof/>
          </w:rPr>
          <w:delText>: 401-407.</w:delText>
        </w:r>
      </w:del>
    </w:p>
    <w:p w:rsidR="00CD6CBE" w:rsidRPr="00CD6CBE" w:rsidDel="00045B29" w:rsidRDefault="00CD6CBE" w:rsidP="00CD6CBE">
      <w:pPr>
        <w:jc w:val="both"/>
        <w:rPr>
          <w:del w:id="5607" w:author="Ram Shrestha" w:date="2014-02-16T01:12:00Z"/>
          <w:rFonts w:ascii="Cambria" w:hAnsi="Cambria"/>
          <w:noProof/>
        </w:rPr>
      </w:pPr>
      <w:del w:id="5608" w:author="Ram Shrestha" w:date="2014-02-16T01:12:00Z">
        <w:r w:rsidRPr="00CD6CBE" w:rsidDel="00045B29">
          <w:rPr>
            <w:rFonts w:ascii="Cambria" w:hAnsi="Cambria"/>
            <w:noProof/>
          </w:rPr>
          <w:delTex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delText>
        </w:r>
        <w:r w:rsidRPr="00CD6CBE" w:rsidDel="00045B29">
          <w:rPr>
            <w:rFonts w:ascii="Cambria" w:hAnsi="Cambria"/>
            <w:i/>
            <w:noProof/>
          </w:rPr>
          <w:delText>N Engl J Med</w:delText>
        </w:r>
        <w:r w:rsidRPr="00CD6CBE" w:rsidDel="00045B29">
          <w:rPr>
            <w:rFonts w:ascii="Cambria" w:hAnsi="Cambria"/>
            <w:noProof/>
          </w:rPr>
          <w:delText xml:space="preserve"> </w:delText>
        </w:r>
        <w:r w:rsidRPr="00CD6CBE" w:rsidDel="00045B29">
          <w:rPr>
            <w:rFonts w:ascii="Cambria" w:hAnsi="Cambria"/>
            <w:b/>
            <w:noProof/>
          </w:rPr>
          <w:delText>322</w:delText>
        </w:r>
        <w:r w:rsidRPr="00CD6CBE" w:rsidDel="00045B29">
          <w:rPr>
            <w:rFonts w:ascii="Cambria" w:hAnsi="Cambria"/>
            <w:noProof/>
          </w:rPr>
          <w:delText>: 941-949.</w:delText>
        </w:r>
      </w:del>
    </w:p>
    <w:p w:rsidR="00CD6CBE" w:rsidRPr="00CD6CBE" w:rsidDel="00045B29" w:rsidRDefault="00CD6CBE" w:rsidP="00CD6CBE">
      <w:pPr>
        <w:jc w:val="both"/>
        <w:rPr>
          <w:del w:id="5609" w:author="Ram Shrestha" w:date="2014-02-16T01:12:00Z"/>
          <w:rFonts w:ascii="Cambria" w:hAnsi="Cambria"/>
          <w:noProof/>
        </w:rPr>
      </w:pPr>
      <w:del w:id="5610" w:author="Ram Shrestha" w:date="2014-02-16T01:12:00Z">
        <w:r w:rsidRPr="00CD6CBE" w:rsidDel="00045B29">
          <w:rPr>
            <w:rFonts w:ascii="Cambria" w:hAnsi="Cambria"/>
            <w:noProof/>
          </w:rPr>
          <w:delText xml:space="preserve">von Schwedler, U, Song, J, Aiken, C, Trono, D (1993) Vif is crucial for human immunodeficiency virus type 1 proviral DNA synthesis in infected cells.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67</w:delText>
        </w:r>
        <w:r w:rsidRPr="00CD6CBE" w:rsidDel="00045B29">
          <w:rPr>
            <w:rFonts w:ascii="Cambria" w:hAnsi="Cambria"/>
            <w:noProof/>
          </w:rPr>
          <w:delText>: 4945-4955.</w:delText>
        </w:r>
      </w:del>
    </w:p>
    <w:p w:rsidR="00CD6CBE" w:rsidRPr="00CD6CBE" w:rsidDel="00045B29" w:rsidRDefault="00CD6CBE" w:rsidP="00CD6CBE">
      <w:pPr>
        <w:jc w:val="both"/>
        <w:rPr>
          <w:del w:id="5611" w:author="Ram Shrestha" w:date="2014-02-16T01:12:00Z"/>
          <w:rFonts w:ascii="Cambria" w:hAnsi="Cambria"/>
          <w:noProof/>
        </w:rPr>
      </w:pPr>
      <w:del w:id="5612" w:author="Ram Shrestha" w:date="2014-02-16T01:12:00Z">
        <w:r w:rsidRPr="00CD6CBE" w:rsidDel="00045B29">
          <w:rPr>
            <w:rFonts w:ascii="Cambria" w:hAnsi="Cambria"/>
            <w:noProof/>
          </w:rPr>
          <w:delText xml:space="preserve">Wain-Hobson, S, Sonigo, P, Danos, O, Cole, S, Alizon, M (1985) Nucleotide sequence of the AIDS virus, LAV. </w:delText>
        </w:r>
        <w:r w:rsidRPr="00CD6CBE" w:rsidDel="00045B29">
          <w:rPr>
            <w:rFonts w:ascii="Cambria" w:hAnsi="Cambria"/>
            <w:i/>
            <w:noProof/>
          </w:rPr>
          <w:delText>Cell</w:delText>
        </w:r>
        <w:r w:rsidRPr="00CD6CBE" w:rsidDel="00045B29">
          <w:rPr>
            <w:rFonts w:ascii="Cambria" w:hAnsi="Cambria"/>
            <w:noProof/>
          </w:rPr>
          <w:delText xml:space="preserve"> </w:delText>
        </w:r>
        <w:r w:rsidRPr="00CD6CBE" w:rsidDel="00045B29">
          <w:rPr>
            <w:rFonts w:ascii="Cambria" w:hAnsi="Cambria"/>
            <w:b/>
            <w:noProof/>
          </w:rPr>
          <w:delText>40</w:delText>
        </w:r>
        <w:r w:rsidRPr="00CD6CBE" w:rsidDel="00045B29">
          <w:rPr>
            <w:rFonts w:ascii="Cambria" w:hAnsi="Cambria"/>
            <w:noProof/>
          </w:rPr>
          <w:delText>: 9–17.</w:delText>
        </w:r>
      </w:del>
    </w:p>
    <w:p w:rsidR="00CD6CBE" w:rsidRPr="00CD6CBE" w:rsidDel="00045B29" w:rsidRDefault="00CD6CBE" w:rsidP="00CD6CBE">
      <w:pPr>
        <w:jc w:val="both"/>
        <w:rPr>
          <w:del w:id="5613" w:author="Ram Shrestha" w:date="2014-02-16T01:12:00Z"/>
          <w:rFonts w:ascii="Cambria" w:hAnsi="Cambria"/>
          <w:noProof/>
        </w:rPr>
      </w:pPr>
      <w:del w:id="5614" w:author="Ram Shrestha" w:date="2014-02-16T01:12:00Z">
        <w:r w:rsidRPr="00CD6CBE" w:rsidDel="00045B29">
          <w:rPr>
            <w:rFonts w:ascii="Cambria" w:hAnsi="Cambria"/>
            <w:noProof/>
          </w:rPr>
          <w:delText xml:space="preserve">Wang, C, Mitsuya, Y, Gharizadeh, B, Ronaghi, M, Shafer, RW (2007) Characterization of mutation spectra with ultra-deep pyrosequencing: application to HIV-1 drug resistance. </w:delText>
        </w:r>
        <w:r w:rsidRPr="00CD6CBE" w:rsidDel="00045B29">
          <w:rPr>
            <w:rFonts w:ascii="Cambria" w:hAnsi="Cambria"/>
            <w:i/>
            <w:noProof/>
          </w:rPr>
          <w:delText>Genome Res</w:delText>
        </w:r>
        <w:r w:rsidRPr="00CD6CBE" w:rsidDel="00045B29">
          <w:rPr>
            <w:rFonts w:ascii="Cambria" w:hAnsi="Cambria"/>
            <w:noProof/>
          </w:rPr>
          <w:delText xml:space="preserve"> </w:delText>
        </w:r>
        <w:r w:rsidRPr="00CD6CBE" w:rsidDel="00045B29">
          <w:rPr>
            <w:rFonts w:ascii="Cambria" w:hAnsi="Cambria"/>
            <w:b/>
            <w:noProof/>
          </w:rPr>
          <w:delText>17</w:delText>
        </w:r>
        <w:r w:rsidRPr="00CD6CBE" w:rsidDel="00045B29">
          <w:rPr>
            <w:rFonts w:ascii="Cambria" w:hAnsi="Cambria"/>
            <w:noProof/>
          </w:rPr>
          <w:delText>: 1195-1201.</w:delText>
        </w:r>
      </w:del>
    </w:p>
    <w:p w:rsidR="00CD6CBE" w:rsidRPr="00CD6CBE" w:rsidDel="00045B29" w:rsidRDefault="00CD6CBE" w:rsidP="00CD6CBE">
      <w:pPr>
        <w:jc w:val="both"/>
        <w:rPr>
          <w:del w:id="5615" w:author="Ram Shrestha" w:date="2014-02-16T01:12:00Z"/>
          <w:rFonts w:ascii="Cambria" w:hAnsi="Cambria"/>
          <w:noProof/>
        </w:rPr>
      </w:pPr>
      <w:del w:id="5616" w:author="Ram Shrestha" w:date="2014-02-16T01:12:00Z">
        <w:r w:rsidRPr="00CD6CBE" w:rsidDel="00045B29">
          <w:rPr>
            <w:rFonts w:ascii="Cambria" w:hAnsi="Cambria"/>
            <w:noProof/>
          </w:rPr>
          <w:delText xml:space="preserve">Wang, C-T, Barklis, E (1993) Assembly, processing, and infectivity of human immunodeficiency virus type 1 gag mutants.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67</w:delText>
        </w:r>
        <w:r w:rsidRPr="00CD6CBE" w:rsidDel="00045B29">
          <w:rPr>
            <w:rFonts w:ascii="Cambria" w:hAnsi="Cambria"/>
            <w:noProof/>
          </w:rPr>
          <w:delText>: 4264–4273.</w:delText>
        </w:r>
      </w:del>
    </w:p>
    <w:p w:rsidR="00CD6CBE" w:rsidRPr="00CD6CBE" w:rsidDel="00045B29" w:rsidRDefault="00CD6CBE" w:rsidP="00CD6CBE">
      <w:pPr>
        <w:jc w:val="both"/>
        <w:rPr>
          <w:del w:id="5617" w:author="Ram Shrestha" w:date="2014-02-16T01:12:00Z"/>
          <w:rFonts w:ascii="Cambria" w:hAnsi="Cambria"/>
          <w:noProof/>
        </w:rPr>
      </w:pPr>
      <w:del w:id="5618" w:author="Ram Shrestha" w:date="2014-02-16T01:12:00Z">
        <w:r w:rsidRPr="00CD6CBE" w:rsidDel="00045B29">
          <w:rPr>
            <w:rFonts w:ascii="Cambria" w:hAnsi="Cambria"/>
            <w:noProof/>
          </w:rPr>
          <w:delText xml:space="preserve">Wang, R-R, Yang, L-M, Wang, Y-H, Pang, W, Tam, S-C, Tien, P, Zheng, Y-T (2009) Sifuvirtide, a potent HIV fusion inhibitor peptide. </w:delText>
        </w:r>
        <w:r w:rsidRPr="00CD6CBE" w:rsidDel="00045B29">
          <w:rPr>
            <w:rFonts w:ascii="Cambria" w:hAnsi="Cambria"/>
            <w:i/>
            <w:noProof/>
          </w:rPr>
          <w:delText>Biochemical and Biophysical Research Communications</w:delText>
        </w:r>
        <w:r w:rsidRPr="00CD6CBE" w:rsidDel="00045B29">
          <w:rPr>
            <w:rFonts w:ascii="Cambria" w:hAnsi="Cambria"/>
            <w:noProof/>
          </w:rPr>
          <w:delText xml:space="preserve"> </w:delText>
        </w:r>
        <w:r w:rsidRPr="00CD6CBE" w:rsidDel="00045B29">
          <w:rPr>
            <w:rFonts w:ascii="Cambria" w:hAnsi="Cambria"/>
            <w:b/>
            <w:noProof/>
          </w:rPr>
          <w:delText>382</w:delText>
        </w:r>
        <w:r w:rsidRPr="00CD6CBE" w:rsidDel="00045B29">
          <w:rPr>
            <w:rFonts w:ascii="Cambria" w:hAnsi="Cambria"/>
            <w:noProof/>
          </w:rPr>
          <w:delText>: 540-544.</w:delText>
        </w:r>
      </w:del>
    </w:p>
    <w:p w:rsidR="00CD6CBE" w:rsidRPr="00CD6CBE" w:rsidDel="00045B29" w:rsidRDefault="00CD6CBE" w:rsidP="00CD6CBE">
      <w:pPr>
        <w:jc w:val="both"/>
        <w:rPr>
          <w:del w:id="5619" w:author="Ram Shrestha" w:date="2014-02-16T01:12:00Z"/>
          <w:rFonts w:ascii="Cambria" w:hAnsi="Cambria"/>
          <w:noProof/>
        </w:rPr>
      </w:pPr>
      <w:del w:id="5620" w:author="Ram Shrestha" w:date="2014-02-16T01:12:00Z">
        <w:r w:rsidRPr="00CD6CBE" w:rsidDel="00045B29">
          <w:rPr>
            <w:rFonts w:ascii="Cambria" w:hAnsi="Cambria"/>
            <w:noProof/>
          </w:rPr>
          <w:delText xml:space="preserve">Ward, JW, Grindon, AJ, Feorino, PM, Schable, C, Parvin, M, Allen, JR (1986) Laboratory and epidemiologic evaluation of an enzyme immunoassay for antibodies to HTLV-III. </w:delText>
        </w:r>
        <w:r w:rsidRPr="00CD6CBE" w:rsidDel="00045B29">
          <w:rPr>
            <w:rFonts w:ascii="Cambria" w:hAnsi="Cambria"/>
            <w:i/>
            <w:noProof/>
          </w:rPr>
          <w:delText>JAMA</w:delText>
        </w:r>
        <w:r w:rsidRPr="00CD6CBE" w:rsidDel="00045B29">
          <w:rPr>
            <w:rFonts w:ascii="Cambria" w:hAnsi="Cambria"/>
            <w:noProof/>
          </w:rPr>
          <w:delText xml:space="preserve"> </w:delText>
        </w:r>
        <w:r w:rsidRPr="00CD6CBE" w:rsidDel="00045B29">
          <w:rPr>
            <w:rFonts w:ascii="Cambria" w:hAnsi="Cambria"/>
            <w:b/>
            <w:noProof/>
          </w:rPr>
          <w:delText>256</w:delText>
        </w:r>
        <w:r w:rsidRPr="00CD6CBE" w:rsidDel="00045B29">
          <w:rPr>
            <w:rFonts w:ascii="Cambria" w:hAnsi="Cambria"/>
            <w:noProof/>
          </w:rPr>
          <w:delText>: 357-361.</w:delText>
        </w:r>
      </w:del>
    </w:p>
    <w:p w:rsidR="00CD6CBE" w:rsidRPr="00CD6CBE" w:rsidDel="00045B29" w:rsidRDefault="00CD6CBE" w:rsidP="00CD6CBE">
      <w:pPr>
        <w:jc w:val="both"/>
        <w:rPr>
          <w:del w:id="5621" w:author="Ram Shrestha" w:date="2014-02-16T01:12:00Z"/>
          <w:rFonts w:ascii="Cambria" w:hAnsi="Cambria"/>
          <w:noProof/>
        </w:rPr>
      </w:pPr>
      <w:del w:id="5622" w:author="Ram Shrestha" w:date="2014-02-16T01:12:00Z">
        <w:r w:rsidRPr="00CD6CBE" w:rsidDel="00045B29">
          <w:rPr>
            <w:rFonts w:ascii="Cambria" w:hAnsi="Cambria"/>
            <w:noProof/>
          </w:rPr>
          <w:delTex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delText>
        </w:r>
        <w:r w:rsidRPr="00CD6CBE" w:rsidDel="00045B29">
          <w:rPr>
            <w:rFonts w:ascii="Cambria" w:hAnsi="Cambria"/>
            <w:i/>
            <w:noProof/>
          </w:rPr>
          <w:delText>AIDS</w:delText>
        </w:r>
        <w:r w:rsidRPr="00CD6CBE" w:rsidDel="00045B29">
          <w:rPr>
            <w:rFonts w:ascii="Cambria" w:hAnsi="Cambria"/>
            <w:noProof/>
          </w:rPr>
          <w:delText xml:space="preserve"> </w:delText>
        </w:r>
        <w:r w:rsidRPr="00CD6CBE" w:rsidDel="00045B29">
          <w:rPr>
            <w:rFonts w:ascii="Cambria" w:hAnsi="Cambria"/>
            <w:b/>
            <w:noProof/>
          </w:rPr>
          <w:delText>9</w:delText>
        </w:r>
        <w:r w:rsidRPr="00CD6CBE" w:rsidDel="00045B29">
          <w:rPr>
            <w:rFonts w:ascii="Cambria" w:hAnsi="Cambria"/>
            <w:noProof/>
          </w:rPr>
          <w:delText>: 843-849.</w:delText>
        </w:r>
      </w:del>
    </w:p>
    <w:p w:rsidR="00CD6CBE" w:rsidRPr="00CD6CBE" w:rsidDel="00045B29" w:rsidRDefault="00CD6CBE" w:rsidP="00CD6CBE">
      <w:pPr>
        <w:jc w:val="both"/>
        <w:rPr>
          <w:del w:id="5623" w:author="Ram Shrestha" w:date="2014-02-16T01:12:00Z"/>
          <w:rFonts w:ascii="Cambria" w:hAnsi="Cambria"/>
          <w:noProof/>
        </w:rPr>
      </w:pPr>
      <w:del w:id="5624" w:author="Ram Shrestha" w:date="2014-02-16T01:12:00Z">
        <w:r w:rsidRPr="00CD6CBE" w:rsidDel="00045B29">
          <w:rPr>
            <w:rFonts w:ascii="Cambria" w:hAnsi="Cambria"/>
            <w:noProof/>
          </w:rPr>
          <w:delText xml:space="preserve">Weinberg, JL, Kovarik, CL (2010) The WHO Clinical Staging System for HIV/AIDS. </w:delText>
        </w:r>
        <w:r w:rsidRPr="00CD6CBE" w:rsidDel="00045B29">
          <w:rPr>
            <w:rFonts w:ascii="Cambria" w:hAnsi="Cambria"/>
            <w:i/>
            <w:noProof/>
          </w:rPr>
          <w:delText>Virtual Mentor</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202-206.</w:delText>
        </w:r>
      </w:del>
    </w:p>
    <w:p w:rsidR="00CD6CBE" w:rsidRPr="00CD6CBE" w:rsidDel="00045B29" w:rsidRDefault="00CD6CBE" w:rsidP="00CD6CBE">
      <w:pPr>
        <w:jc w:val="both"/>
        <w:rPr>
          <w:del w:id="5625" w:author="Ram Shrestha" w:date="2014-02-16T01:12:00Z"/>
          <w:rFonts w:ascii="Cambria" w:hAnsi="Cambria"/>
          <w:noProof/>
        </w:rPr>
      </w:pPr>
      <w:del w:id="5626" w:author="Ram Shrestha" w:date="2014-02-16T01:12:00Z">
        <w:r w:rsidRPr="00CD6CBE" w:rsidDel="00045B29">
          <w:rPr>
            <w:rFonts w:ascii="Cambria" w:hAnsi="Cambria"/>
            <w:noProof/>
          </w:rPr>
          <w:delText xml:space="preserve">Westby, M, van der Ryst, E (2005) CCR5 antagonists: host-targeted antivirals for the treatment of HIV infection. </w:delText>
        </w:r>
        <w:r w:rsidRPr="00CD6CBE" w:rsidDel="00045B29">
          <w:rPr>
            <w:rFonts w:ascii="Cambria" w:hAnsi="Cambria"/>
            <w:i/>
            <w:noProof/>
          </w:rPr>
          <w:delText>Antivir Chem Chemother</w:delText>
        </w:r>
        <w:r w:rsidRPr="00CD6CBE" w:rsidDel="00045B29">
          <w:rPr>
            <w:rFonts w:ascii="Cambria" w:hAnsi="Cambria"/>
            <w:noProof/>
          </w:rPr>
          <w:delText xml:space="preserve"> </w:delText>
        </w:r>
        <w:r w:rsidRPr="00CD6CBE" w:rsidDel="00045B29">
          <w:rPr>
            <w:rFonts w:ascii="Cambria" w:hAnsi="Cambria"/>
            <w:b/>
            <w:noProof/>
          </w:rPr>
          <w:delText>16</w:delText>
        </w:r>
        <w:r w:rsidRPr="00CD6CBE" w:rsidDel="00045B29">
          <w:rPr>
            <w:rFonts w:ascii="Cambria" w:hAnsi="Cambria"/>
            <w:noProof/>
          </w:rPr>
          <w:delText>: 339-354.</w:delText>
        </w:r>
      </w:del>
    </w:p>
    <w:p w:rsidR="00CD6CBE" w:rsidRPr="00CD6CBE" w:rsidDel="00045B29" w:rsidRDefault="00CD6CBE" w:rsidP="00CD6CBE">
      <w:pPr>
        <w:jc w:val="both"/>
        <w:rPr>
          <w:del w:id="5627" w:author="Ram Shrestha" w:date="2014-02-16T01:12:00Z"/>
          <w:rFonts w:ascii="Cambria" w:hAnsi="Cambria"/>
          <w:noProof/>
        </w:rPr>
      </w:pPr>
      <w:del w:id="5628" w:author="Ram Shrestha" w:date="2014-02-16T01:12:00Z">
        <w:r w:rsidRPr="00CD6CBE" w:rsidDel="00045B29">
          <w:rPr>
            <w:rFonts w:ascii="Cambria" w:hAnsi="Cambria"/>
            <w:noProof/>
          </w:rPr>
          <w:delText xml:space="preserve">Wheeler, J, McHale, M, Jackson, V, Penny, M (2007) Assessing theoretical risk and benefit suggested by genetic association studies of CCR5: experience in a drug development programme for maraviroc. </w:delText>
        </w:r>
        <w:r w:rsidRPr="00CD6CBE" w:rsidDel="00045B29">
          <w:rPr>
            <w:rFonts w:ascii="Cambria" w:hAnsi="Cambria"/>
            <w:i/>
            <w:noProof/>
          </w:rPr>
          <w:delText>Antiviral therapy</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233.</w:delText>
        </w:r>
      </w:del>
    </w:p>
    <w:p w:rsidR="00CD6CBE" w:rsidRPr="00CD6CBE" w:rsidDel="00045B29" w:rsidRDefault="00CD6CBE" w:rsidP="00CD6CBE">
      <w:pPr>
        <w:jc w:val="both"/>
        <w:rPr>
          <w:del w:id="5629" w:author="Ram Shrestha" w:date="2014-02-16T01:12:00Z"/>
          <w:rFonts w:ascii="Cambria" w:hAnsi="Cambria"/>
          <w:noProof/>
        </w:rPr>
      </w:pPr>
      <w:del w:id="5630" w:author="Ram Shrestha" w:date="2014-02-16T01:12:00Z">
        <w:r w:rsidRPr="00CD6CBE" w:rsidDel="00045B29">
          <w:rPr>
            <w:rFonts w:ascii="Cambria" w:hAnsi="Cambria"/>
            <w:noProof/>
          </w:rPr>
          <w:delText xml:space="preserve">Wiegand, HL, Doehle, BP, Bogerd, HP, Cullen, BR (2004) A second human antiretroviral factor, APOBEC3F, is suppressed by the HIV-1 and HIV-2 Vif proteins. </w:delText>
        </w:r>
        <w:r w:rsidRPr="00CD6CBE" w:rsidDel="00045B29">
          <w:rPr>
            <w:rFonts w:ascii="Cambria" w:hAnsi="Cambria"/>
            <w:i/>
            <w:noProof/>
          </w:rPr>
          <w:delText>The EMBO Journal</w:delText>
        </w:r>
        <w:r w:rsidRPr="00CD6CBE" w:rsidDel="00045B29">
          <w:rPr>
            <w:rFonts w:ascii="Cambria" w:hAnsi="Cambria"/>
            <w:noProof/>
          </w:rPr>
          <w:delText xml:space="preserve"> </w:delText>
        </w:r>
        <w:r w:rsidRPr="00CD6CBE" w:rsidDel="00045B29">
          <w:rPr>
            <w:rFonts w:ascii="Cambria" w:hAnsi="Cambria"/>
            <w:b/>
            <w:noProof/>
          </w:rPr>
          <w:delText>23</w:delText>
        </w:r>
        <w:r w:rsidRPr="00CD6CBE" w:rsidDel="00045B29">
          <w:rPr>
            <w:rFonts w:ascii="Cambria" w:hAnsi="Cambria"/>
            <w:noProof/>
          </w:rPr>
          <w:delText>: 2451-2458.</w:delText>
        </w:r>
      </w:del>
    </w:p>
    <w:p w:rsidR="00CD6CBE" w:rsidRPr="00CD6CBE" w:rsidDel="00045B29" w:rsidRDefault="00CD6CBE" w:rsidP="00CD6CBE">
      <w:pPr>
        <w:jc w:val="both"/>
        <w:rPr>
          <w:del w:id="5631" w:author="Ram Shrestha" w:date="2014-02-16T01:12:00Z"/>
          <w:rFonts w:ascii="Cambria" w:hAnsi="Cambria"/>
          <w:noProof/>
        </w:rPr>
      </w:pPr>
      <w:del w:id="5632" w:author="Ram Shrestha" w:date="2014-02-16T01:12:00Z">
        <w:r w:rsidRPr="00CD6CBE" w:rsidDel="00045B29">
          <w:rPr>
            <w:rFonts w:ascii="Cambria" w:hAnsi="Cambria"/>
            <w:noProof/>
          </w:rPr>
          <w:delText xml:space="preserve">Wiegers, K, Rutter, G, Kottler, H, Tessmer, U, Hohenberg, H, Krausslich, HG (1998) Sequential steps in human immunodeficiency virus particle maturation revealed by alterations of individual Gag polyprotein cleavage sites.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72</w:delText>
        </w:r>
        <w:r w:rsidRPr="00CD6CBE" w:rsidDel="00045B29">
          <w:rPr>
            <w:rFonts w:ascii="Cambria" w:hAnsi="Cambria"/>
            <w:noProof/>
          </w:rPr>
          <w:delText>: 2846-2854.</w:delText>
        </w:r>
      </w:del>
    </w:p>
    <w:p w:rsidR="00CD6CBE" w:rsidRPr="00CD6CBE" w:rsidDel="00045B29" w:rsidRDefault="00CD6CBE" w:rsidP="00CD6CBE">
      <w:pPr>
        <w:jc w:val="both"/>
        <w:rPr>
          <w:del w:id="5633" w:author="Ram Shrestha" w:date="2014-02-16T01:12:00Z"/>
          <w:rFonts w:ascii="Cambria" w:hAnsi="Cambria"/>
          <w:noProof/>
        </w:rPr>
      </w:pPr>
      <w:del w:id="5634" w:author="Ram Shrestha" w:date="2014-02-16T01:12:00Z">
        <w:r w:rsidRPr="00CD6CBE" w:rsidDel="00045B29">
          <w:rPr>
            <w:rFonts w:ascii="Cambria" w:hAnsi="Cambria"/>
            <w:noProof/>
          </w:rPr>
          <w:delText xml:space="preserve">Wild, C, Greenwell, T, Matthews, T (1993) A synthetic peptide from HIV-1 gp41 is a potent inhibitor of virus-mediated cell-cell fusion. </w:delText>
        </w:r>
        <w:r w:rsidRPr="00CD6CBE" w:rsidDel="00045B29">
          <w:rPr>
            <w:rFonts w:ascii="Cambria" w:hAnsi="Cambria"/>
            <w:i/>
            <w:noProof/>
          </w:rPr>
          <w:delText>AIDS research and human retroviruses</w:delText>
        </w:r>
        <w:r w:rsidRPr="00CD6CBE" w:rsidDel="00045B29">
          <w:rPr>
            <w:rFonts w:ascii="Cambria" w:hAnsi="Cambria"/>
            <w:noProof/>
          </w:rPr>
          <w:delText xml:space="preserve"> </w:delText>
        </w:r>
        <w:r w:rsidRPr="00CD6CBE" w:rsidDel="00045B29">
          <w:rPr>
            <w:rFonts w:ascii="Cambria" w:hAnsi="Cambria"/>
            <w:b/>
            <w:noProof/>
          </w:rPr>
          <w:delText>9</w:delText>
        </w:r>
        <w:r w:rsidRPr="00CD6CBE" w:rsidDel="00045B29">
          <w:rPr>
            <w:rFonts w:ascii="Cambria" w:hAnsi="Cambria"/>
            <w:noProof/>
          </w:rPr>
          <w:delText>: 1051-1053.</w:delText>
        </w:r>
      </w:del>
    </w:p>
    <w:p w:rsidR="00CD6CBE" w:rsidRPr="00CD6CBE" w:rsidDel="00045B29" w:rsidRDefault="00CD6CBE" w:rsidP="00CD6CBE">
      <w:pPr>
        <w:jc w:val="both"/>
        <w:rPr>
          <w:del w:id="5635" w:author="Ram Shrestha" w:date="2014-02-16T01:12:00Z"/>
          <w:rFonts w:ascii="Cambria" w:hAnsi="Cambria"/>
          <w:noProof/>
        </w:rPr>
      </w:pPr>
      <w:del w:id="5636" w:author="Ram Shrestha" w:date="2014-02-16T01:12:00Z">
        <w:r w:rsidRPr="00CD6CBE" w:rsidDel="00045B29">
          <w:rPr>
            <w:rFonts w:ascii="Cambria" w:hAnsi="Cambria"/>
            <w:noProof/>
          </w:rPr>
          <w:delText xml:space="preserve">Willey, RL, Maldarelli, F, Martin, MA, Strebel, K (1992) Human immunodeficiency virus type 1 Vpu protein induces rapid degradation of CD4.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66</w:delText>
        </w:r>
        <w:r w:rsidRPr="00CD6CBE" w:rsidDel="00045B29">
          <w:rPr>
            <w:rFonts w:ascii="Cambria" w:hAnsi="Cambria"/>
            <w:noProof/>
          </w:rPr>
          <w:delText>: 7193-7200.</w:delText>
        </w:r>
      </w:del>
    </w:p>
    <w:p w:rsidR="00CD6CBE" w:rsidRPr="00CD6CBE" w:rsidDel="00045B29" w:rsidRDefault="00CD6CBE" w:rsidP="00CD6CBE">
      <w:pPr>
        <w:jc w:val="both"/>
        <w:rPr>
          <w:del w:id="5637" w:author="Ram Shrestha" w:date="2014-02-16T01:12:00Z"/>
          <w:rFonts w:ascii="Cambria" w:hAnsi="Cambria"/>
          <w:noProof/>
        </w:rPr>
      </w:pPr>
      <w:del w:id="5638" w:author="Ram Shrestha" w:date="2014-02-16T01:12:00Z">
        <w:r w:rsidRPr="00CD6CBE" w:rsidDel="00045B29">
          <w:rPr>
            <w:rFonts w:ascii="Cambria" w:hAnsi="Cambria"/>
            <w:noProof/>
          </w:rPr>
          <w:delText xml:space="preserve">Wofsy, C, Hauer, L, Michaelis, B, Cohen, J, Padian, N, Evans, L, Levy, J (1986) Isolation of AIDS-associated retrovirus from genital secretions of women with antibodies to the virus. </w:delText>
        </w:r>
        <w:r w:rsidRPr="00CD6CBE" w:rsidDel="00045B29">
          <w:rPr>
            <w:rFonts w:ascii="Cambria" w:hAnsi="Cambria"/>
            <w:i/>
            <w:noProof/>
          </w:rPr>
          <w:delText>The Lancet</w:delText>
        </w:r>
        <w:r w:rsidRPr="00CD6CBE" w:rsidDel="00045B29">
          <w:rPr>
            <w:rFonts w:ascii="Cambria" w:hAnsi="Cambria"/>
            <w:noProof/>
          </w:rPr>
          <w:delText xml:space="preserve"> </w:delText>
        </w:r>
        <w:r w:rsidRPr="00CD6CBE" w:rsidDel="00045B29">
          <w:rPr>
            <w:rFonts w:ascii="Cambria" w:hAnsi="Cambria"/>
            <w:b/>
            <w:noProof/>
          </w:rPr>
          <w:delText>327</w:delText>
        </w:r>
        <w:r w:rsidRPr="00CD6CBE" w:rsidDel="00045B29">
          <w:rPr>
            <w:rFonts w:ascii="Cambria" w:hAnsi="Cambria"/>
            <w:noProof/>
          </w:rPr>
          <w:delText>: 527–529.</w:delText>
        </w:r>
      </w:del>
    </w:p>
    <w:p w:rsidR="00CD6CBE" w:rsidRPr="00CD6CBE" w:rsidDel="00045B29" w:rsidRDefault="00CD6CBE" w:rsidP="00CD6CBE">
      <w:pPr>
        <w:jc w:val="both"/>
        <w:rPr>
          <w:del w:id="5639" w:author="Ram Shrestha" w:date="2014-02-16T01:12:00Z"/>
          <w:rFonts w:ascii="Cambria" w:hAnsi="Cambria"/>
          <w:noProof/>
        </w:rPr>
      </w:pPr>
      <w:del w:id="5640" w:author="Ram Shrestha" w:date="2014-02-16T01:12:00Z">
        <w:r w:rsidRPr="00CD6CBE" w:rsidDel="00045B29">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CD6CBE" w:rsidDel="00045B29">
          <w:rPr>
            <w:rFonts w:ascii="Cambria" w:hAnsi="Cambria"/>
            <w:i/>
            <w:noProof/>
          </w:rPr>
          <w:delText>J Clin Microbiol</w:delText>
        </w:r>
        <w:r w:rsidRPr="00CD6CBE" w:rsidDel="00045B29">
          <w:rPr>
            <w:rFonts w:ascii="Cambria" w:hAnsi="Cambria"/>
            <w:noProof/>
          </w:rPr>
          <w:delText xml:space="preserve"> </w:delText>
        </w:r>
        <w:r w:rsidRPr="00CD6CBE" w:rsidDel="00045B29">
          <w:rPr>
            <w:rFonts w:ascii="Cambria" w:hAnsi="Cambria"/>
            <w:b/>
            <w:noProof/>
          </w:rPr>
          <w:delText>50</w:delText>
        </w:r>
        <w:r w:rsidRPr="00CD6CBE" w:rsidDel="00045B29">
          <w:rPr>
            <w:rFonts w:ascii="Cambria" w:hAnsi="Cambria"/>
            <w:noProof/>
          </w:rPr>
          <w:delText>: 1936-1942.</w:delText>
        </w:r>
      </w:del>
    </w:p>
    <w:p w:rsidR="00CD6CBE" w:rsidRPr="00CD6CBE" w:rsidDel="00045B29" w:rsidRDefault="00CD6CBE" w:rsidP="00CD6CBE">
      <w:pPr>
        <w:jc w:val="both"/>
        <w:rPr>
          <w:del w:id="5641" w:author="Ram Shrestha" w:date="2014-02-16T01:12:00Z"/>
          <w:rFonts w:ascii="Cambria" w:hAnsi="Cambria"/>
          <w:noProof/>
        </w:rPr>
      </w:pPr>
      <w:del w:id="5642" w:author="Ram Shrestha" w:date="2014-02-16T01:12:00Z">
        <w:r w:rsidRPr="00CD6CBE" w:rsidDel="00045B29">
          <w:rPr>
            <w:rFonts w:ascii="Cambria" w:hAnsi="Cambria"/>
            <w:noProof/>
          </w:rPr>
          <w:delText xml:space="preserve">Worobey, M, Gemmel, M, Teuwen, DE, Haselkorn, T, Kunstman, K, Bunce, M, Muyembe, JJ, Kabongo, JM, Kalengayi, RM, Van Marck, E, Gilbert, MT, Wolinsky, SM (2008) Direct evidence of extensive diversity of HIV-1 in Kinshasa by 1960.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455</w:delText>
        </w:r>
        <w:r w:rsidRPr="00CD6CBE" w:rsidDel="00045B29">
          <w:rPr>
            <w:rFonts w:ascii="Cambria" w:hAnsi="Cambria"/>
            <w:noProof/>
          </w:rPr>
          <w:delText>: 661-664.</w:delText>
        </w:r>
      </w:del>
    </w:p>
    <w:p w:rsidR="00CD6CBE" w:rsidRPr="00CD6CBE" w:rsidDel="00045B29" w:rsidRDefault="00CD6CBE" w:rsidP="00CD6CBE">
      <w:pPr>
        <w:jc w:val="both"/>
        <w:rPr>
          <w:del w:id="5643" w:author="Ram Shrestha" w:date="2014-02-16T01:12:00Z"/>
          <w:rFonts w:ascii="Cambria" w:hAnsi="Cambria"/>
          <w:noProof/>
        </w:rPr>
      </w:pPr>
      <w:del w:id="5644" w:author="Ram Shrestha" w:date="2014-02-16T01:12:00Z">
        <w:r w:rsidRPr="00CD6CBE" w:rsidDel="00045B29">
          <w:rPr>
            <w:rFonts w:ascii="Cambria" w:hAnsi="Cambria"/>
            <w:noProof/>
          </w:rPr>
          <w:delText xml:space="preserve">Wu, L, Gerard, NP, Wyatt, R, Choe, H, Parolin, C, Ruffing, N, Borsetti, A, Cardoso, AA, Desjardin, E, Newman, W, Gerard, C, Sodroski, J (1996) CD4-induced interaction of primary HIV-1 gp120 glycoproteins with the chemokine receptor CCR-5.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384</w:delText>
        </w:r>
        <w:r w:rsidRPr="00CD6CBE" w:rsidDel="00045B29">
          <w:rPr>
            <w:rFonts w:ascii="Cambria" w:hAnsi="Cambria"/>
            <w:noProof/>
          </w:rPr>
          <w:delText>: 179-183.</w:delText>
        </w:r>
      </w:del>
    </w:p>
    <w:p w:rsidR="00CD6CBE" w:rsidRPr="00CD6CBE" w:rsidDel="00045B29" w:rsidRDefault="00CD6CBE" w:rsidP="00CD6CBE">
      <w:pPr>
        <w:jc w:val="both"/>
        <w:rPr>
          <w:del w:id="5645" w:author="Ram Shrestha" w:date="2014-02-16T01:12:00Z"/>
          <w:rFonts w:ascii="Cambria" w:hAnsi="Cambria"/>
          <w:noProof/>
        </w:rPr>
      </w:pPr>
      <w:del w:id="5646" w:author="Ram Shrestha" w:date="2014-02-16T01:12:00Z">
        <w:r w:rsidRPr="00CD6CBE" w:rsidDel="00045B29">
          <w:rPr>
            <w:rFonts w:ascii="Cambria" w:hAnsi="Cambria"/>
            <w:noProof/>
          </w:rPr>
          <w:delText xml:space="preserve">Wu, L, LaRosa, G, Kassam, N, Gordon, CJ, Heath, H, Ruffing, N, Chen, H, Humblias, J, Samson, M, Parmentier, M, Moore, JP, Mackay, CR (1997) Interaction of Chemokine Receptor CCR5 with its Ligands: Multiple Domains for HIV-1 gp120 Binding and a Single Domain for Chemokine Binding. </w:delText>
        </w:r>
        <w:r w:rsidRPr="00CD6CBE" w:rsidDel="00045B29">
          <w:rPr>
            <w:rFonts w:ascii="Cambria" w:hAnsi="Cambria"/>
            <w:i/>
            <w:noProof/>
          </w:rPr>
          <w:delText>The Journal of Experimental Medicine</w:delText>
        </w:r>
        <w:r w:rsidRPr="00CD6CBE" w:rsidDel="00045B29">
          <w:rPr>
            <w:rFonts w:ascii="Cambria" w:hAnsi="Cambria"/>
            <w:noProof/>
          </w:rPr>
          <w:delText xml:space="preserve"> </w:delText>
        </w:r>
        <w:r w:rsidRPr="00CD6CBE" w:rsidDel="00045B29">
          <w:rPr>
            <w:rFonts w:ascii="Cambria" w:hAnsi="Cambria"/>
            <w:b/>
            <w:noProof/>
          </w:rPr>
          <w:delText>186</w:delText>
        </w:r>
        <w:r w:rsidRPr="00CD6CBE" w:rsidDel="00045B29">
          <w:rPr>
            <w:rFonts w:ascii="Cambria" w:hAnsi="Cambria"/>
            <w:noProof/>
          </w:rPr>
          <w:delText>: 1373-1381.</w:delText>
        </w:r>
      </w:del>
    </w:p>
    <w:p w:rsidR="00CD6CBE" w:rsidRPr="00CD6CBE" w:rsidDel="00045B29" w:rsidRDefault="00CD6CBE" w:rsidP="00CD6CBE">
      <w:pPr>
        <w:jc w:val="both"/>
        <w:rPr>
          <w:del w:id="5647" w:author="Ram Shrestha" w:date="2014-02-16T01:12:00Z"/>
          <w:rFonts w:ascii="Cambria" w:hAnsi="Cambria"/>
          <w:noProof/>
        </w:rPr>
      </w:pPr>
      <w:del w:id="5648" w:author="Ram Shrestha" w:date="2014-02-16T01:12:00Z">
        <w:r w:rsidRPr="00CD6CBE" w:rsidDel="00045B29">
          <w:rPr>
            <w:rFonts w:ascii="Cambria" w:hAnsi="Cambria"/>
            <w:noProof/>
          </w:rPr>
          <w:delText xml:space="preserve">Yang, YL, Wang, G, Dorman, K, Kaplan, AH (1996) Long polymerase chain reaction amplification of heterogeneous HIV type 1 templates produces recombination at a relatively high frequency. </w:delText>
        </w:r>
        <w:r w:rsidRPr="00CD6CBE" w:rsidDel="00045B29">
          <w:rPr>
            <w:rFonts w:ascii="Cambria" w:hAnsi="Cambria"/>
            <w:i/>
            <w:noProof/>
          </w:rPr>
          <w:delText>AIDS Res Hum Retroviruses</w:delText>
        </w:r>
        <w:r w:rsidRPr="00CD6CBE" w:rsidDel="00045B29">
          <w:rPr>
            <w:rFonts w:ascii="Cambria" w:hAnsi="Cambria"/>
            <w:noProof/>
          </w:rPr>
          <w:delText xml:space="preserve"> </w:delText>
        </w:r>
        <w:r w:rsidRPr="00CD6CBE" w:rsidDel="00045B29">
          <w:rPr>
            <w:rFonts w:ascii="Cambria" w:hAnsi="Cambria"/>
            <w:b/>
            <w:noProof/>
          </w:rPr>
          <w:delText>12</w:delText>
        </w:r>
        <w:r w:rsidRPr="00CD6CBE" w:rsidDel="00045B29">
          <w:rPr>
            <w:rFonts w:ascii="Cambria" w:hAnsi="Cambria"/>
            <w:noProof/>
          </w:rPr>
          <w:delText>: 303-306.</w:delText>
        </w:r>
      </w:del>
    </w:p>
    <w:p w:rsidR="00CD6CBE" w:rsidRPr="00CD6CBE" w:rsidDel="00045B29" w:rsidRDefault="00CD6CBE" w:rsidP="00CD6CBE">
      <w:pPr>
        <w:jc w:val="both"/>
        <w:rPr>
          <w:del w:id="5649" w:author="Ram Shrestha" w:date="2014-02-16T01:12:00Z"/>
          <w:rFonts w:ascii="Cambria" w:hAnsi="Cambria"/>
          <w:noProof/>
        </w:rPr>
      </w:pPr>
      <w:del w:id="5650" w:author="Ram Shrestha" w:date="2014-02-16T01:12:00Z">
        <w:r w:rsidRPr="00CD6CBE" w:rsidDel="00045B29">
          <w:rPr>
            <w:rFonts w:ascii="Cambria" w:hAnsi="Cambria"/>
            <w:noProof/>
          </w:rPr>
          <w:delText xml:space="preserve">Zhang, H, Yang, B, Pomerantz, RJ, Zhang, C, Arunachalam, SC, Gao, L (2003) The cytidine deaminase CEM15 induces hypermutation in newly synthesized HIV-1 DNA.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424</w:delText>
        </w:r>
        <w:r w:rsidRPr="00CD6CBE" w:rsidDel="00045B29">
          <w:rPr>
            <w:rFonts w:ascii="Cambria" w:hAnsi="Cambria"/>
            <w:noProof/>
          </w:rPr>
          <w:delText>: 94-98.</w:delText>
        </w:r>
      </w:del>
    </w:p>
    <w:p w:rsidR="00CD6CBE" w:rsidRPr="00CD6CBE" w:rsidDel="00045B29" w:rsidRDefault="00CD6CBE" w:rsidP="00CD6CBE">
      <w:pPr>
        <w:jc w:val="both"/>
        <w:rPr>
          <w:del w:id="5651" w:author="Ram Shrestha" w:date="2014-02-16T01:12:00Z"/>
          <w:rFonts w:ascii="Cambria" w:hAnsi="Cambria"/>
          <w:noProof/>
        </w:rPr>
      </w:pPr>
      <w:del w:id="5652" w:author="Ram Shrestha" w:date="2014-02-16T01:12:00Z">
        <w:r w:rsidRPr="00CD6CBE" w:rsidDel="00045B29">
          <w:rPr>
            <w:rFonts w:ascii="Cambria" w:hAnsi="Cambria"/>
            <w:noProof/>
          </w:rPr>
          <w:delText xml:space="preserve">Zhang, M, Foley, B, Schultz, AK, Macke, JP, Bulla, I, Stanke, M, Morgenstern, B, Korber, B, Leitner, T (2010) The role of recombination in the emergence of a complex and dynamic HIV epidemic. </w:delText>
        </w:r>
        <w:r w:rsidRPr="00CD6CBE" w:rsidDel="00045B29">
          <w:rPr>
            <w:rFonts w:ascii="Cambria" w:hAnsi="Cambria"/>
            <w:i/>
            <w:noProof/>
          </w:rPr>
          <w:delText>Retrovirology</w:delText>
        </w:r>
        <w:r w:rsidRPr="00CD6CBE" w:rsidDel="00045B29">
          <w:rPr>
            <w:rFonts w:ascii="Cambria" w:hAnsi="Cambria"/>
            <w:noProof/>
          </w:rPr>
          <w:delText xml:space="preserve"> </w:delText>
        </w:r>
        <w:r w:rsidRPr="00CD6CBE" w:rsidDel="00045B29">
          <w:rPr>
            <w:rFonts w:ascii="Cambria" w:hAnsi="Cambria"/>
            <w:b/>
            <w:noProof/>
          </w:rPr>
          <w:delText>7</w:delText>
        </w:r>
        <w:r w:rsidRPr="00CD6CBE" w:rsidDel="00045B29">
          <w:rPr>
            <w:rFonts w:ascii="Cambria" w:hAnsi="Cambria"/>
            <w:noProof/>
          </w:rPr>
          <w:delText>: 25.</w:delText>
        </w:r>
      </w:del>
    </w:p>
    <w:p w:rsidR="00CD6CBE" w:rsidRPr="00CD6CBE" w:rsidDel="00045B29" w:rsidRDefault="00CD6CBE" w:rsidP="00CD6CBE">
      <w:pPr>
        <w:jc w:val="both"/>
        <w:rPr>
          <w:del w:id="5653" w:author="Ram Shrestha" w:date="2014-02-16T01:12:00Z"/>
          <w:rFonts w:ascii="Cambria" w:hAnsi="Cambria"/>
          <w:noProof/>
        </w:rPr>
      </w:pPr>
      <w:del w:id="5654" w:author="Ram Shrestha" w:date="2014-02-16T01:12:00Z">
        <w:r w:rsidRPr="00CD6CBE" w:rsidDel="00045B29">
          <w:rPr>
            <w:rFonts w:ascii="Cambria" w:hAnsi="Cambria"/>
            <w:noProof/>
          </w:rPr>
          <w:delText xml:space="preserve">Zhang, Y, Qian, H, Love, Z, Barklis, E (1998) Analysis of the Assembly Function of the Human Immunodeficiency Virus Type 1 Gag Protein Nucleocapsid Domain. </w:delText>
        </w:r>
        <w:r w:rsidRPr="00CD6CBE" w:rsidDel="00045B29">
          <w:rPr>
            <w:rFonts w:ascii="Cambria" w:hAnsi="Cambria"/>
            <w:i/>
            <w:noProof/>
          </w:rPr>
          <w:delText>Journal of Virology</w:delText>
        </w:r>
        <w:r w:rsidRPr="00CD6CBE" w:rsidDel="00045B29">
          <w:rPr>
            <w:rFonts w:ascii="Cambria" w:hAnsi="Cambria"/>
            <w:noProof/>
          </w:rPr>
          <w:delText xml:space="preserve"> </w:delText>
        </w:r>
        <w:r w:rsidRPr="00CD6CBE" w:rsidDel="00045B29">
          <w:rPr>
            <w:rFonts w:ascii="Cambria" w:hAnsi="Cambria"/>
            <w:b/>
            <w:noProof/>
          </w:rPr>
          <w:delText>72</w:delText>
        </w:r>
        <w:r w:rsidRPr="00CD6CBE" w:rsidDel="00045B29">
          <w:rPr>
            <w:rFonts w:ascii="Cambria" w:hAnsi="Cambria"/>
            <w:noProof/>
          </w:rPr>
          <w:delText>: 1782-1789.</w:delText>
        </w:r>
      </w:del>
    </w:p>
    <w:p w:rsidR="00CD6CBE" w:rsidRPr="00CD6CBE" w:rsidDel="00045B29" w:rsidRDefault="00CD6CBE" w:rsidP="00CD6CBE">
      <w:pPr>
        <w:jc w:val="both"/>
        <w:rPr>
          <w:del w:id="5655" w:author="Ram Shrestha" w:date="2014-02-16T01:12:00Z"/>
          <w:rFonts w:ascii="Cambria" w:hAnsi="Cambria"/>
          <w:noProof/>
        </w:rPr>
      </w:pPr>
      <w:del w:id="5656" w:author="Ram Shrestha" w:date="2014-02-16T01:12:00Z">
        <w:r w:rsidRPr="00CD6CBE" w:rsidDel="00045B29">
          <w:rPr>
            <w:rFonts w:ascii="Cambria" w:hAnsi="Cambria"/>
            <w:noProof/>
          </w:rPr>
          <w:delText xml:space="preserve">Zhou, W, Resh, MD (1996) Differential membrane binding of the human immunodeficiency virus type 1 matrix protein. </w:delText>
        </w:r>
        <w:r w:rsidRPr="00CD6CBE" w:rsidDel="00045B29">
          <w:rPr>
            <w:rFonts w:ascii="Cambria" w:hAnsi="Cambria"/>
            <w:i/>
            <w:noProof/>
          </w:rPr>
          <w:delText>J Virol</w:delText>
        </w:r>
        <w:r w:rsidRPr="00CD6CBE" w:rsidDel="00045B29">
          <w:rPr>
            <w:rFonts w:ascii="Cambria" w:hAnsi="Cambria"/>
            <w:noProof/>
          </w:rPr>
          <w:delText xml:space="preserve"> </w:delText>
        </w:r>
        <w:r w:rsidRPr="00CD6CBE" w:rsidDel="00045B29">
          <w:rPr>
            <w:rFonts w:ascii="Cambria" w:hAnsi="Cambria"/>
            <w:b/>
            <w:noProof/>
          </w:rPr>
          <w:delText>70</w:delText>
        </w:r>
        <w:r w:rsidRPr="00CD6CBE" w:rsidDel="00045B29">
          <w:rPr>
            <w:rFonts w:ascii="Cambria" w:hAnsi="Cambria"/>
            <w:noProof/>
          </w:rPr>
          <w:delText>: 8540-8548.</w:delText>
        </w:r>
      </w:del>
    </w:p>
    <w:p w:rsidR="00CD6CBE" w:rsidRPr="00CD6CBE" w:rsidDel="00045B29" w:rsidRDefault="00CD6CBE" w:rsidP="00CD6CBE">
      <w:pPr>
        <w:jc w:val="both"/>
        <w:rPr>
          <w:del w:id="5657" w:author="Ram Shrestha" w:date="2014-02-16T01:12:00Z"/>
          <w:rFonts w:ascii="Cambria" w:hAnsi="Cambria"/>
          <w:noProof/>
        </w:rPr>
      </w:pPr>
      <w:del w:id="5658" w:author="Ram Shrestha" w:date="2014-02-16T01:12:00Z">
        <w:r w:rsidRPr="00CD6CBE" w:rsidDel="00045B29">
          <w:rPr>
            <w:rFonts w:ascii="Cambria" w:hAnsi="Cambria"/>
            <w:noProof/>
          </w:rPr>
          <w:delText xml:space="preserve">Zhu, T, Korber, BT, Nahmias, AJ, Hooper, E, Sharp, PM, Ho, DD (1998) An African HIV-1 sequence from 1959 and implications for the origin of the epidemic. </w:delText>
        </w:r>
        <w:r w:rsidRPr="00CD6CBE" w:rsidDel="00045B29">
          <w:rPr>
            <w:rFonts w:ascii="Cambria" w:hAnsi="Cambria"/>
            <w:i/>
            <w:noProof/>
          </w:rPr>
          <w:delText>Nature</w:delText>
        </w:r>
        <w:r w:rsidRPr="00CD6CBE" w:rsidDel="00045B29">
          <w:rPr>
            <w:rFonts w:ascii="Cambria" w:hAnsi="Cambria"/>
            <w:noProof/>
          </w:rPr>
          <w:delText xml:space="preserve"> </w:delText>
        </w:r>
        <w:r w:rsidRPr="00CD6CBE" w:rsidDel="00045B29">
          <w:rPr>
            <w:rFonts w:ascii="Cambria" w:hAnsi="Cambria"/>
            <w:b/>
            <w:noProof/>
          </w:rPr>
          <w:delText>391</w:delText>
        </w:r>
        <w:r w:rsidRPr="00CD6CBE" w:rsidDel="00045B29">
          <w:rPr>
            <w:rFonts w:ascii="Cambria" w:hAnsi="Cambria"/>
            <w:noProof/>
          </w:rPr>
          <w:delText>: 594-597.</w:delText>
        </w:r>
      </w:del>
    </w:p>
    <w:p w:rsidR="00CD6CBE" w:rsidRPr="00CD6CBE" w:rsidDel="00045B29" w:rsidRDefault="00CD6CBE" w:rsidP="00CD6CBE">
      <w:pPr>
        <w:jc w:val="both"/>
        <w:rPr>
          <w:del w:id="5659" w:author="Ram Shrestha" w:date="2014-02-16T01:12:00Z"/>
          <w:rFonts w:ascii="Cambria" w:hAnsi="Cambria"/>
          <w:noProof/>
        </w:rPr>
      </w:pPr>
      <w:del w:id="5660" w:author="Ram Shrestha" w:date="2014-02-16T01:12:00Z">
        <w:r w:rsidRPr="00CD6CBE" w:rsidDel="00045B29">
          <w:rPr>
            <w:rFonts w:ascii="Cambria" w:hAnsi="Cambria"/>
            <w:noProof/>
          </w:rPr>
          <w:delText xml:space="preserve">Ziegler, J, Johnson, R, Cooper, D, Gold, J (1985) Postnatal transmission of AIDS-associated retrovirus from mother to infant. </w:delText>
        </w:r>
        <w:r w:rsidRPr="00CD6CBE" w:rsidDel="00045B29">
          <w:rPr>
            <w:rFonts w:ascii="Cambria" w:hAnsi="Cambria"/>
            <w:i/>
            <w:noProof/>
          </w:rPr>
          <w:delText>The Lancet</w:delText>
        </w:r>
        <w:r w:rsidRPr="00CD6CBE" w:rsidDel="00045B29">
          <w:rPr>
            <w:rFonts w:ascii="Cambria" w:hAnsi="Cambria"/>
            <w:noProof/>
          </w:rPr>
          <w:delText xml:space="preserve"> </w:delText>
        </w:r>
        <w:r w:rsidRPr="00CD6CBE" w:rsidDel="00045B29">
          <w:rPr>
            <w:rFonts w:ascii="Cambria" w:hAnsi="Cambria"/>
            <w:b/>
            <w:noProof/>
          </w:rPr>
          <w:delText>325</w:delText>
        </w:r>
        <w:r w:rsidRPr="00CD6CBE" w:rsidDel="00045B29">
          <w:rPr>
            <w:rFonts w:ascii="Cambria" w:hAnsi="Cambria"/>
            <w:noProof/>
          </w:rPr>
          <w:delText>: 896–898.</w:delText>
        </w:r>
      </w:del>
    </w:p>
    <w:p w:rsidR="00CD6CBE" w:rsidRPr="00CD6CBE" w:rsidDel="00045B29" w:rsidRDefault="00CD6CBE" w:rsidP="00CD6CBE">
      <w:pPr>
        <w:jc w:val="both"/>
        <w:rPr>
          <w:del w:id="5661" w:author="Ram Shrestha" w:date="2014-02-16T01:12:00Z"/>
          <w:rFonts w:ascii="Cambria" w:hAnsi="Cambria"/>
          <w:noProof/>
        </w:rPr>
      </w:pPr>
      <w:del w:id="5662" w:author="Ram Shrestha" w:date="2014-02-16T01:12:00Z">
        <w:r w:rsidRPr="00CD6CBE" w:rsidDel="00045B29">
          <w:rPr>
            <w:rFonts w:ascii="Cambria" w:hAnsi="Cambria"/>
            <w:noProof/>
          </w:rPr>
          <w:delText xml:space="preserve">Zolopa, AR, Shafer, RW, Warford, A, Montoya, JG, Hsu, P, Katzenstein, D, Merigan, TC, Efron, B (1999) HIV-1 genotypic resistance patterns predict response to saquinavir-ritonavir therapy in patients in whom previous protease inhibitor therapy had failed. </w:delText>
        </w:r>
        <w:r w:rsidRPr="00CD6CBE" w:rsidDel="00045B29">
          <w:rPr>
            <w:rFonts w:ascii="Cambria" w:hAnsi="Cambria"/>
            <w:i/>
            <w:noProof/>
          </w:rPr>
          <w:delText>Ann Intern Med</w:delText>
        </w:r>
        <w:r w:rsidRPr="00CD6CBE" w:rsidDel="00045B29">
          <w:rPr>
            <w:rFonts w:ascii="Cambria" w:hAnsi="Cambria"/>
            <w:noProof/>
          </w:rPr>
          <w:delText xml:space="preserve"> </w:delText>
        </w:r>
        <w:r w:rsidRPr="00CD6CBE" w:rsidDel="00045B29">
          <w:rPr>
            <w:rFonts w:ascii="Cambria" w:hAnsi="Cambria"/>
            <w:b/>
            <w:noProof/>
          </w:rPr>
          <w:delText>131</w:delText>
        </w:r>
        <w:r w:rsidRPr="00CD6CBE" w:rsidDel="00045B29">
          <w:rPr>
            <w:rFonts w:ascii="Cambria" w:hAnsi="Cambria"/>
            <w:noProof/>
          </w:rPr>
          <w:delText>: 813-821.</w:delText>
        </w:r>
      </w:del>
    </w:p>
    <w:p w:rsidR="00CD6CBE" w:rsidDel="00045B29" w:rsidRDefault="00CD6CBE" w:rsidP="00CD6CBE">
      <w:pPr>
        <w:ind w:left="720" w:hanging="720"/>
        <w:jc w:val="both"/>
        <w:rPr>
          <w:del w:id="5663" w:author="Ram Shrestha" w:date="2014-02-16T01:12:00Z"/>
          <w:rFonts w:ascii="Cambria" w:hAnsi="Cambria"/>
          <w:noProof/>
        </w:rPr>
      </w:pPr>
    </w:p>
    <w:p w:rsidR="00F96BBA" w:rsidRDefault="00072915" w:rsidP="006444DD">
      <w:pPr>
        <w:spacing w:line="480" w:lineRule="auto"/>
        <w:jc w:val="both"/>
      </w:pPr>
      <w:r>
        <w:fldChar w:fldCharType="end"/>
      </w:r>
    </w:p>
    <w:sectPr w:rsidR="00F96BBA" w:rsidSect="00F96BBA">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946" w:author="Simon Travers" w:date="2014-02-15T20:13:00Z" w:initials="OU">
    <w:p w:rsidR="009A72AF" w:rsidRDefault="009A72AF" w:rsidP="00970C29">
      <w:pPr>
        <w:pStyle w:val="CommentText"/>
      </w:pPr>
      <w:r>
        <w:rPr>
          <w:rStyle w:val="CommentReference"/>
        </w:rPr>
        <w:annotationRef/>
      </w:r>
      <w:r>
        <w:t>If you haven’t mentioned it before hand then this is  a good place to talk about Sanger’s ability to only identify variants down to 20%.</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altName w:val="Osaka"/>
    <w:panose1 w:val="00000000000000000000"/>
    <w:charset w:val="80"/>
    <w:family w:val="roman"/>
    <w:notTrueType/>
    <w:pitch w:val="fixed"/>
    <w:sig w:usb0="00000001" w:usb1="00000000" w:usb2="01000407" w:usb3="00000000" w:csb0="00020000"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78281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9821EA"/>
    <w:lvl w:ilvl="0">
      <w:start w:val="1"/>
      <w:numFmt w:val="decimal"/>
      <w:lvlText w:val="%1."/>
      <w:lvlJc w:val="left"/>
      <w:pPr>
        <w:tabs>
          <w:tab w:val="num" w:pos="1492"/>
        </w:tabs>
        <w:ind w:left="1492" w:hanging="360"/>
      </w:pPr>
    </w:lvl>
  </w:abstractNum>
  <w:abstractNum w:abstractNumId="2">
    <w:nsid w:val="FFFFFF7D"/>
    <w:multiLevelType w:val="singleLevel"/>
    <w:tmpl w:val="72BAEDB2"/>
    <w:lvl w:ilvl="0">
      <w:start w:val="1"/>
      <w:numFmt w:val="decimal"/>
      <w:lvlText w:val="%1."/>
      <w:lvlJc w:val="left"/>
      <w:pPr>
        <w:tabs>
          <w:tab w:val="num" w:pos="1209"/>
        </w:tabs>
        <w:ind w:left="1209" w:hanging="360"/>
      </w:pPr>
    </w:lvl>
  </w:abstractNum>
  <w:abstractNum w:abstractNumId="3">
    <w:nsid w:val="FFFFFF7E"/>
    <w:multiLevelType w:val="singleLevel"/>
    <w:tmpl w:val="F892B664"/>
    <w:lvl w:ilvl="0">
      <w:start w:val="1"/>
      <w:numFmt w:val="decimal"/>
      <w:lvlText w:val="%1."/>
      <w:lvlJc w:val="left"/>
      <w:pPr>
        <w:tabs>
          <w:tab w:val="num" w:pos="926"/>
        </w:tabs>
        <w:ind w:left="926" w:hanging="360"/>
      </w:pPr>
    </w:lvl>
  </w:abstractNum>
  <w:abstractNum w:abstractNumId="4">
    <w:nsid w:val="FFFFFF7F"/>
    <w:multiLevelType w:val="singleLevel"/>
    <w:tmpl w:val="09CC433E"/>
    <w:lvl w:ilvl="0">
      <w:start w:val="1"/>
      <w:numFmt w:val="decimal"/>
      <w:lvlText w:val="%1."/>
      <w:lvlJc w:val="left"/>
      <w:pPr>
        <w:tabs>
          <w:tab w:val="num" w:pos="643"/>
        </w:tabs>
        <w:ind w:left="643" w:hanging="360"/>
      </w:pPr>
    </w:lvl>
  </w:abstractNum>
  <w:abstractNum w:abstractNumId="5">
    <w:nsid w:val="FFFFFF80"/>
    <w:multiLevelType w:val="singleLevel"/>
    <w:tmpl w:val="E396B6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9C74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8DC0E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EEFA3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FACC7C"/>
    <w:lvl w:ilvl="0">
      <w:start w:val="1"/>
      <w:numFmt w:val="decimal"/>
      <w:lvlText w:val="%1."/>
      <w:lvlJc w:val="left"/>
      <w:pPr>
        <w:tabs>
          <w:tab w:val="num" w:pos="360"/>
        </w:tabs>
        <w:ind w:left="360" w:hanging="360"/>
      </w:pPr>
    </w:lvl>
  </w:abstractNum>
  <w:abstractNum w:abstractNumId="10">
    <w:nsid w:val="FFFFFF89"/>
    <w:multiLevelType w:val="singleLevel"/>
    <w:tmpl w:val="42CC04EE"/>
    <w:lvl w:ilvl="0">
      <w:start w:val="1"/>
      <w:numFmt w:val="bullet"/>
      <w:lvlText w:val=""/>
      <w:lvlJc w:val="left"/>
      <w:pPr>
        <w:tabs>
          <w:tab w:val="num" w:pos="360"/>
        </w:tabs>
        <w:ind w:left="360" w:hanging="360"/>
      </w:pPr>
      <w:rPr>
        <w:rFonts w:ascii="Symbol" w:hAnsi="Symbol" w:hint="default"/>
      </w:rPr>
    </w:lvl>
  </w:abstractNum>
  <w:abstractNum w:abstractNumId="11">
    <w:nsid w:val="099D7461"/>
    <w:multiLevelType w:val="multilevel"/>
    <w:tmpl w:val="9A9CF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1744947"/>
    <w:multiLevelType w:val="hybridMultilevel"/>
    <w:tmpl w:val="F8706B9C"/>
    <w:lvl w:ilvl="0" w:tplc="4F54D8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458F4"/>
    <w:multiLevelType w:val="multilevel"/>
    <w:tmpl w:val="088E904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349501DC"/>
    <w:multiLevelType w:val="multilevel"/>
    <w:tmpl w:val="A20EA0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4D8C2FBD"/>
    <w:multiLevelType w:val="hybridMultilevel"/>
    <w:tmpl w:val="544A12E2"/>
    <w:lvl w:ilvl="0" w:tplc="AD22780A">
      <w:start w:val="1"/>
      <w:numFmt w:val="decimal"/>
      <w:pStyle w:val="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74613"/>
    <w:multiLevelType w:val="multilevel"/>
    <w:tmpl w:val="27DEE1BA"/>
    <w:lvl w:ilvl="0">
      <w:start w:val="1"/>
      <w:numFmt w:val="decimal"/>
      <w:pStyle w:val="subheading"/>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7">
    <w:nsid w:val="6BE8796E"/>
    <w:multiLevelType w:val="multilevel"/>
    <w:tmpl w:val="1CB253B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0"/>
  </w:num>
  <w:num w:numId="10">
    <w:abstractNumId w:val="16"/>
  </w:num>
  <w:num w:numId="11">
    <w:abstractNumId w:val="11"/>
  </w:num>
  <w:num w:numId="12">
    <w:abstractNumId w:val="6"/>
  </w:num>
  <w:num w:numId="13">
    <w:abstractNumId w:val="5"/>
  </w:num>
  <w:num w:numId="14">
    <w:abstractNumId w:val="15"/>
  </w:num>
  <w:num w:numId="15">
    <w:abstractNumId w:val="17"/>
  </w:num>
  <w:num w:numId="16">
    <w:abstractNumId w:val="14"/>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1&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376FF"/>
    <w:rsid w:val="00045B29"/>
    <w:rsid w:val="00072915"/>
    <w:rsid w:val="000D59D0"/>
    <w:rsid w:val="000F6545"/>
    <w:rsid w:val="000F6711"/>
    <w:rsid w:val="0012656A"/>
    <w:rsid w:val="001305EA"/>
    <w:rsid w:val="00167DAE"/>
    <w:rsid w:val="001B0251"/>
    <w:rsid w:val="001E107D"/>
    <w:rsid w:val="00276C82"/>
    <w:rsid w:val="002804C6"/>
    <w:rsid w:val="003226E7"/>
    <w:rsid w:val="003234B0"/>
    <w:rsid w:val="003244DB"/>
    <w:rsid w:val="003353C9"/>
    <w:rsid w:val="003450DA"/>
    <w:rsid w:val="00370F89"/>
    <w:rsid w:val="00384E6C"/>
    <w:rsid w:val="0039765F"/>
    <w:rsid w:val="004128ED"/>
    <w:rsid w:val="004302E4"/>
    <w:rsid w:val="004369F8"/>
    <w:rsid w:val="0047118B"/>
    <w:rsid w:val="0047458B"/>
    <w:rsid w:val="00492DDA"/>
    <w:rsid w:val="004B12B6"/>
    <w:rsid w:val="004C5710"/>
    <w:rsid w:val="00566FB9"/>
    <w:rsid w:val="00585885"/>
    <w:rsid w:val="005B3CD0"/>
    <w:rsid w:val="005C6EF1"/>
    <w:rsid w:val="005D4E1F"/>
    <w:rsid w:val="006257F2"/>
    <w:rsid w:val="00636389"/>
    <w:rsid w:val="0063668E"/>
    <w:rsid w:val="006444DD"/>
    <w:rsid w:val="00645C83"/>
    <w:rsid w:val="00674845"/>
    <w:rsid w:val="00707BA7"/>
    <w:rsid w:val="00741447"/>
    <w:rsid w:val="0075330F"/>
    <w:rsid w:val="00755D55"/>
    <w:rsid w:val="00772021"/>
    <w:rsid w:val="007720A6"/>
    <w:rsid w:val="00775EB1"/>
    <w:rsid w:val="007E6BA1"/>
    <w:rsid w:val="00850666"/>
    <w:rsid w:val="00874F03"/>
    <w:rsid w:val="0089475F"/>
    <w:rsid w:val="008973A9"/>
    <w:rsid w:val="008A5287"/>
    <w:rsid w:val="008B3E97"/>
    <w:rsid w:val="008B7E98"/>
    <w:rsid w:val="008C732F"/>
    <w:rsid w:val="008F5F58"/>
    <w:rsid w:val="009032E1"/>
    <w:rsid w:val="009334D4"/>
    <w:rsid w:val="00970C29"/>
    <w:rsid w:val="00974E9C"/>
    <w:rsid w:val="00990FDC"/>
    <w:rsid w:val="009A72AF"/>
    <w:rsid w:val="009F6541"/>
    <w:rsid w:val="00A05551"/>
    <w:rsid w:val="00AB166A"/>
    <w:rsid w:val="00B021A8"/>
    <w:rsid w:val="00B255BE"/>
    <w:rsid w:val="00B77190"/>
    <w:rsid w:val="00BA0AD9"/>
    <w:rsid w:val="00BB0BBD"/>
    <w:rsid w:val="00BD7100"/>
    <w:rsid w:val="00BE57C7"/>
    <w:rsid w:val="00C33F7B"/>
    <w:rsid w:val="00C620A5"/>
    <w:rsid w:val="00C62533"/>
    <w:rsid w:val="00C73D92"/>
    <w:rsid w:val="00C81AFB"/>
    <w:rsid w:val="00CC7EFA"/>
    <w:rsid w:val="00CD6CBE"/>
    <w:rsid w:val="00CE23D0"/>
    <w:rsid w:val="00CF7529"/>
    <w:rsid w:val="00DD2A46"/>
    <w:rsid w:val="00DE11FC"/>
    <w:rsid w:val="00E01C4F"/>
    <w:rsid w:val="00E62B3B"/>
    <w:rsid w:val="00E8422D"/>
    <w:rsid w:val="00E87156"/>
    <w:rsid w:val="00E93216"/>
    <w:rsid w:val="00E93357"/>
    <w:rsid w:val="00EC4633"/>
    <w:rsid w:val="00F300D0"/>
    <w:rsid w:val="00F301FA"/>
    <w:rsid w:val="00F30C4D"/>
    <w:rsid w:val="00F4241C"/>
    <w:rsid w:val="00F42603"/>
    <w:rsid w:val="00F874B1"/>
    <w:rsid w:val="00F94F85"/>
    <w:rsid w:val="00F96BBA"/>
    <w:rsid w:val="00FC2F0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5B3CD0"/>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63668E"/>
    <w:pPr>
      <w:keepNext/>
      <w:keepLines/>
      <w:numPr>
        <w:ilvl w:val="2"/>
        <w:numId w:val="10"/>
      </w:numPr>
      <w:spacing w:before="100"/>
      <w:ind w:left="72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63668E"/>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acificbiosciences.com"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62</Pages>
  <Words>116784</Words>
  <Characters>665671</Characters>
  <Application>Microsoft Macintosh Word</Application>
  <DocSecurity>0</DocSecurity>
  <Lines>5547</Lines>
  <Paragraphs>1331</Paragraphs>
  <ScaleCrop>false</ScaleCrop>
  <Company>SANBI</Company>
  <LinksUpToDate>false</LinksUpToDate>
  <CharactersWithSpaces>817490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4</cp:revision>
  <dcterms:created xsi:type="dcterms:W3CDTF">2014-02-16T18:42:00Z</dcterms:created>
  <dcterms:modified xsi:type="dcterms:W3CDTF">2014-02-16T19:46:00Z</dcterms:modified>
</cp:coreProperties>
</file>