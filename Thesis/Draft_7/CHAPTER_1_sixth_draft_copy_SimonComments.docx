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6444DD" w:rsidRPr="00F96BBA" w:rsidRDefault="006444DD" w:rsidP="00F96BBA">
      <w:pPr>
        <w:spacing w:line="480" w:lineRule="auto"/>
        <w:jc w:val="center"/>
        <w:rPr>
          <w:sz w:val="36"/>
        </w:rPr>
      </w:pPr>
      <w:r w:rsidRPr="00F96BBA">
        <w:rPr>
          <w:sz w:val="36"/>
        </w:rPr>
        <w:t>CHAPTER 1</w:t>
      </w:r>
    </w:p>
    <w:p w:rsidR="006444DD" w:rsidRPr="00F96BBA" w:rsidRDefault="006444DD" w:rsidP="006444DD">
      <w:pPr>
        <w:spacing w:line="480" w:lineRule="auto"/>
        <w:jc w:val="both"/>
        <w:rPr>
          <w:sz w:val="32"/>
        </w:rPr>
      </w:pPr>
      <w:r w:rsidRPr="00F96BBA">
        <w:rPr>
          <w:sz w:val="32"/>
        </w:rPr>
        <w:t>Literature Review</w:t>
      </w:r>
    </w:p>
    <w:p w:rsidR="006444DD" w:rsidRDefault="006444DD" w:rsidP="006444DD">
      <w:pPr>
        <w:spacing w:line="480" w:lineRule="auto"/>
        <w:jc w:val="both"/>
      </w:pPr>
      <w:r>
        <w:t>1. 1 Overview of HIV/AIDS</w:t>
      </w:r>
    </w:p>
    <w:p w:rsidR="006444DD" w:rsidRDefault="006444DD" w:rsidP="006444DD">
      <w:pPr>
        <w:spacing w:line="480" w:lineRule="auto"/>
        <w:jc w:val="both"/>
      </w:pPr>
      <w:r>
        <w:t xml:space="preserve">Human Immunodeficiency Virus (HIV) is a human pathogenic virus that cause AIDS (Acquired Immunodeficiency Syndrome). HIV/AIDS has been global pandemic for over the last three decades and is depicted as the modern day plague </w:t>
      </w:r>
      <w:r w:rsidR="00396A41">
        <w:fldChar w:fldCharType="begin"/>
      </w:r>
      <w:ins w:id="0" w:author="Ram Shrestha" w:date="2014-01-04T19:38:00Z">
        <w:r w:rsidR="00276C20">
          <w:instrText xml:space="preserve"> ADDIN EN.CITE &lt;EndNote&gt;&lt;Cite&gt;&lt;Author&gt;Quinn&lt;/Author&gt;&lt;Year&gt;1996&lt;/Year&gt;&lt;RecNum&gt;666&lt;/RecNum&gt;&lt;record&gt;&lt;rec-number&gt;666&lt;/rec-number&gt;&lt;foreign-keys&gt;&lt;key app="EN" db-id="fp25zzvrxrd9vke5zxqp9stbssprwstvdddz"&gt;666&lt;/key&gt;&lt;/foreign-keys&gt;&lt;ref-type name="Journal Article"&gt;17&lt;/ref-type&gt;&lt;contributors&gt;&lt;authors&gt;&lt;author&gt;Quinn, T. C.&lt;/author&gt;&lt;/authors&gt;&lt;/contributors&gt;&lt;auth-address&gt;National Institute of Allergy and Infectious Diseases, Baltimore, Maryland, USA.&lt;/auth-address&gt;&lt;titles&gt;&lt;title&gt;Global burden of the HIV pandemic&lt;/title&gt;&lt;secondary-title&gt;Lancet&lt;/secondary-title&gt;&lt;/titles&gt;&lt;periodical&gt;&lt;full-title&gt;Lancet&lt;/full-title&gt;&lt;/periodical&gt;&lt;pages&gt;99-106&lt;/pages&gt;&lt;volume&gt;348&lt;/volume&gt;&lt;number&gt;9020&lt;/number&gt;&lt;edition&gt;1996/07/13&lt;/edition&gt;&lt;keywords&gt;&lt;keyword&gt;Acquired Immunodeficiency Syndrome/*epidemiology/mortality/*transmission/virology&lt;/keyword&gt;&lt;keyword&gt;*Disease Outbreaks&lt;/keyword&gt;&lt;keyword&gt;Humans&lt;/keyword&gt;&lt;keyword&gt;Molecular Epidemiology&lt;/keyword&gt;&lt;keyword&gt;Prevalence&lt;/keyword&gt;&lt;keyword&gt;*World Health&lt;/keyword&gt;&lt;/keywords&gt;&lt;dates&gt;&lt;year&gt;1996&lt;/year&gt;&lt;pub-dates&gt;&lt;date&gt;Jul 13&lt;/date&gt;&lt;/pub-dates&gt;&lt;/dates&gt;&lt;isbn&gt;0140-6736 (Print)&amp;#xD;0140-6736 (Linking)&lt;/isbn&gt;&lt;accession-num&gt;8676726&lt;/accession-num&gt;&lt;urls&gt;&lt;related-urls&gt;&lt;url&gt;http://www.ncbi.nlm.nih.gov/entrez/query.fcgi?cmd=Retrieve&amp;amp;db=PubMed&amp;amp;dopt=Citation&amp;amp;list_uids=8676726&lt;/url&gt;&lt;/related-urls&gt;&lt;/urls&gt;&lt;electronic-resource-num&gt;S014067369601029X [pii]&lt;/electronic-resource-num&gt;&lt;language&gt;eng&lt;/language&gt;&lt;/record&gt;&lt;/Cite&gt;&lt;/EndNote&gt;</w:instrText>
        </w:r>
      </w:ins>
      <w:del w:id="1" w:author="Ram Shrestha" w:date="2014-01-04T19:38:00Z">
        <w:r w:rsidR="00E93357" w:rsidDel="00276C20">
          <w:delInstrText xml:space="preserve"> ADDIN EN.CITE &lt;EndNote&gt;&lt;Cite&gt;&lt;Author&gt;Quinn&lt;/Author&gt;&lt;Year&gt;1996&lt;/Year&gt;&lt;RecNum&gt;666&lt;/RecNum&gt;&lt;record&gt;&lt;rec-number&gt;666&lt;/rec-number&gt;&lt;foreign-keys&gt;&lt;key app="EN" db-id="fp25zzvrxrd9vke5zxqp9stbssprwstvdddz"&gt;666&lt;/key&gt;&lt;/foreign-keys&gt;&lt;ref-type name="Journal Article"&gt;17&lt;/ref-type&gt;&lt;contributors&gt;&lt;authors&gt;&lt;author&gt;Quinn, T. C.&lt;/author&gt;&lt;/authors&gt;&lt;/contributors&gt;&lt;auth-address&gt;National Institute of Allergy and Infectious Diseases, Baltimore, Maryland, USA.&lt;/auth-address&gt;&lt;titles&gt;&lt;title&gt;Global burden of the HIV pandemic&lt;/title&gt;&lt;secondary-title&gt;Lancet&lt;/secondary-title&gt;&lt;/titles&gt;&lt;periodical&gt;&lt;full-title&gt;Lancet&lt;/full-title&gt;&lt;/periodical&gt;&lt;pages&gt;99-106&lt;/pages&gt;&lt;volume&gt;348&lt;/volume&gt;&lt;number&gt;9020&lt;/number&gt;&lt;edition&gt;1996/07/13&lt;/edition&gt;&lt;keywords&gt;&lt;keyword&gt;Acquired Immunodeficiency Syndrome/*epidemiology/mortality/*transmission/virology&lt;/keyword&gt;&lt;keyword&gt;*Disease Outbreaks&lt;/keyword&gt;&lt;keyword&gt;Humans&lt;/keyword&gt;&lt;keyword&gt;Molecular Epidemiology&lt;/keyword&gt;&lt;keyword&gt;Prevalence&lt;/keyword&gt;&lt;keyword&gt;*World Health&lt;/keyword&gt;&lt;/keywords&gt;&lt;dates&gt;&lt;year&gt;1996&lt;/year&gt;&lt;pub-dates&gt;&lt;date&gt;Jul 13&lt;/date&gt;&lt;/pub-dates&gt;&lt;/dates&gt;&lt;isbn&gt;0140-6736 (Print)&amp;#xD;0140-6736 (Linking)&lt;/isbn&gt;&lt;accession-num&gt;8676726&lt;/accession-num&gt;&lt;urls&gt;&lt;related-urls&gt;&lt;url&gt;http://www.ncbi.nlm.nih.gov/entrez/query.fcgi?cmd=Retrieve&amp;amp;db=PubMed&amp;amp;dopt=Citation&amp;amp;list_uids=8676726&lt;/url&gt;&lt;/related-urls&gt;&lt;/urls&gt;&lt;electronic-resource-num&gt;S014067369601029X [pii]&lt;/electronic-resource-num&gt;&lt;language&gt;eng&lt;/language&gt;&lt;/record&gt;&lt;/Cite&gt;&lt;/EndNote&gt;</w:delInstrText>
        </w:r>
      </w:del>
      <w:r w:rsidR="00396A41">
        <w:fldChar w:fldCharType="separate"/>
      </w:r>
      <w:r>
        <w:rPr>
          <w:noProof/>
        </w:rPr>
        <w:t>(Quinn, 1996)</w:t>
      </w:r>
      <w:r w:rsidR="00396A41">
        <w:fldChar w:fldCharType="end"/>
      </w:r>
      <w:r>
        <w:t xml:space="preserve">. The United Nations Acquired Immune Deficiency Syndrome (UNAIDS) global report 2012 estimates that by the end of 2011 approximately 34 million people were living with HIV by the end of 2011 (WHO factsheet Number 360 (http://www.who.int/mediacentre/factsheets/fs360/en/)) and that over 95% of them are living in low and middle in come countries </w:t>
      </w:r>
      <w:r w:rsidR="00396A41">
        <w:fldChar w:fldCharType="begin"/>
      </w:r>
      <w:ins w:id="2" w:author="Ram Shrestha" w:date="2014-01-04T19:38:00Z">
        <w:r w:rsidR="00276C20">
          <w:instrText xml:space="preserve"> ADDIN EN.CITE &lt;EndNote&gt;&lt;Cite&gt;&lt;Author&gt;Esparza&lt;/Author&gt;&lt;Year&gt;2000&lt;/Year&gt;&lt;RecNum&gt;782&lt;/RecNum&gt;&lt;record&gt;&lt;rec-number&gt;782&lt;/rec-number&gt;&lt;foreign-keys&gt;&lt;key app="EN" db-id="fp25zzvrxrd9vke5zxqp9stbssprwstvdddz"&gt;782&lt;/key&gt;&lt;/foreign-keys&gt;&lt;ref-type name="Journal Article"&gt;17&lt;/ref-type&gt;&lt;contributors&gt;&lt;authors&gt;&lt;author&gt;Esparza, J.&lt;/author&gt;&lt;author&gt;Bhamarapravati, N.&lt;/author&gt;&lt;/authors&gt;&lt;/contributors&gt;&lt;auth-address&gt;WHO-UNAIDS HIV Vaccine Initiative, Health Technology and Pharmaceuticals, WHO, Geneva, Switzerland. esparzaj@unaids.org&lt;/auth-address&gt;&lt;titles&gt;&lt;title&gt;Accelerating the development and future availability of HIV-1 vaccines: why, when, where, and how?&lt;/title&gt;&lt;secondary-title&gt;Lancet&lt;/secondary-title&gt;&lt;/titles&gt;&lt;periodical&gt;&lt;full-title&gt;Lancet&lt;/full-title&gt;&lt;/periodical&gt;&lt;pages&gt;2061-6&lt;/pages&gt;&lt;volume&gt;355&lt;/volume&gt;&lt;number&gt;9220&lt;/number&gt;&lt;edition&gt;2000/07/08&lt;/edition&gt;&lt;keywords&gt;&lt;keyword&gt;*AIDS Vaccines&lt;/keyword&gt;&lt;keyword&gt;Acquired Immunodeficiency Syndrome/economics/epidemiology/*prevention &amp;amp; control&lt;/keyword&gt;&lt;keyword&gt;Clinical Trials as Topic&lt;/keyword&gt;&lt;keyword&gt;*Developing Countries&lt;/keyword&gt;&lt;keyword&gt;Forecasting&lt;/keyword&gt;&lt;keyword&gt;*Hiv-1&lt;/keyword&gt;&lt;keyword&gt;Health Priorities&lt;/keyword&gt;&lt;keyword&gt;Humans&lt;/keyword&gt;&lt;keyword&gt;*Research&lt;/keyword&gt;&lt;keyword&gt;Time Factors&lt;/keyword&gt;&lt;/keywords&gt;&lt;dates&gt;&lt;year&gt;2000&lt;/year&gt;&lt;pub-dates&gt;&lt;date&gt;Jun 10&lt;/date&gt;&lt;/pub-dates&gt;&lt;/dates&gt;&lt;isbn&gt;0140-6736 (Print)&amp;#xD;0140-6736 (Linking)&lt;/isbn&gt;&lt;accession-num&gt;10885368&lt;/accession-num&gt;&lt;urls&gt;&lt;related-urls&gt;&lt;url&gt;http://www.ncbi.nlm.nih.gov/entrez/query.fcgi?cmd=Retrieve&amp;amp;db=PubMed&amp;amp;dopt=Citation&amp;amp;list_uids=10885368&lt;/url&gt;&lt;/related-urls&gt;&lt;/urls&gt;&lt;electronic-resource-num&gt;S0140-6736(00)02360-6 [pii]&amp;#xD;10.1016/S0140-6736(00)02360-6&lt;/electronic-resource-num&gt;&lt;language&gt;eng&lt;/language&gt;&lt;/record&gt;&lt;/Cite&gt;&lt;/EndNote&gt;</w:instrText>
        </w:r>
      </w:ins>
      <w:del w:id="3" w:author="Ram Shrestha" w:date="2014-01-04T19:38:00Z">
        <w:r w:rsidR="00E93357" w:rsidDel="00276C20">
          <w:delInstrText xml:space="preserve"> ADDIN EN.CITE &lt;EndNote&gt;&lt;Cite&gt;&lt;Author&gt;Esparza&lt;/Author&gt;&lt;Year&gt;2000&lt;/Year&gt;&lt;RecNum&gt;782&lt;/RecNum&gt;&lt;record&gt;&lt;rec-number&gt;782&lt;/rec-number&gt;&lt;foreign-keys&gt;&lt;key app="EN" db-id="fp25zzvrxrd9vke5zxqp9stbssprwstvdddz"&gt;782&lt;/key&gt;&lt;/foreign-keys&gt;&lt;ref-type name="Journal Article"&gt;17&lt;/ref-type&gt;&lt;contributors&gt;&lt;authors&gt;&lt;author&gt;Esparza, J.&lt;/author&gt;&lt;author&gt;Bhamarapravati, N.&lt;/author&gt;&lt;/authors&gt;&lt;/contributors&gt;&lt;auth-address&gt;WHO-UNAIDS HIV Vaccine Initiative, Health Technology and Pharmaceuticals, WHO, Geneva, Switzerland. esparzaj@unaids.org&lt;/auth-address&gt;&lt;titles&gt;&lt;title&gt;Accelerating the development and future availability of HIV-1 vaccines: why, when, where, and how?&lt;/title&gt;&lt;secondary-title&gt;Lancet&lt;/secondary-title&gt;&lt;/titles&gt;&lt;periodical&gt;&lt;full-title&gt;Lancet&lt;/full-title&gt;&lt;/periodical&gt;&lt;pages&gt;2061-6&lt;/pages&gt;&lt;volume&gt;355&lt;/volume&gt;&lt;number&gt;9220&lt;/number&gt;&lt;edition&gt;2000/07/08&lt;/edition&gt;&lt;keywords&gt;&lt;keyword&gt;*AIDS Vaccines&lt;/keyword&gt;&lt;keyword&gt;Acquired Immunodeficiency Syndrome/economics/epidemiology/*prevention &amp;amp; control&lt;/keyword&gt;&lt;keyword&gt;Clinical Trials as Topic&lt;/keyword&gt;&lt;keyword&gt;*Developing Countries&lt;/keyword&gt;&lt;keyword&gt;Forecasting&lt;/keyword&gt;&lt;keyword&gt;*Hiv-1&lt;/keyword&gt;&lt;keyword&gt;Health Priorities&lt;/keyword&gt;&lt;keyword&gt;Humans&lt;/keyword&gt;&lt;keyword&gt;*Research&lt;/keyword&gt;&lt;keyword&gt;Time Factors&lt;/keyword&gt;&lt;/keywords&gt;&lt;dates&gt;&lt;year&gt;2000&lt;/year&gt;&lt;pub-dates&gt;&lt;date&gt;Jun 10&lt;/date&gt;&lt;/pub-dates&gt;&lt;/dates&gt;&lt;isbn&gt;0140-6736 (Print)&amp;#xD;0140-6736 (Linking)&lt;/isbn&gt;&lt;accession-num&gt;10885368&lt;/accession-num&gt;&lt;urls&gt;&lt;related-urls&gt;&lt;url&gt;http://www.ncbi.nlm.nih.gov/entrez/query.fcgi?cmd=Retrieve&amp;amp;db=PubMed&amp;amp;dopt=Citation&amp;amp;list_uids=10885368&lt;/url&gt;&lt;/related-urls&gt;&lt;/urls&gt;&lt;electronic-resource-num&gt;S0140-6736(00)02360-6 [pii]&amp;#xD;10.1016/S0140-6736(00)02360-6&lt;/electronic-resource-num&gt;&lt;language&gt;eng&lt;/language&gt;&lt;/record&gt;&lt;/Cite&gt;&lt;/EndNote&gt;</w:delInstrText>
        </w:r>
      </w:del>
      <w:r w:rsidR="00396A41">
        <w:fldChar w:fldCharType="separate"/>
      </w:r>
      <w:r>
        <w:rPr>
          <w:noProof/>
        </w:rPr>
        <w:t>(Esparza and Bhamarapravati, 2000)</w:t>
      </w:r>
      <w:r w:rsidR="00396A41">
        <w:fldChar w:fldCharType="end"/>
      </w:r>
      <w:r>
        <w:t xml:space="preserve">. There is a significant variation in HIV prevalence among the countries around the globe (Figure 1.1). The UNAIDS 2012 report shows that although the global trend of new HIV infections and HIV-related deaths per year is declining, the current number of HIV infections is the highest since 1990 (Figure 1.2). The sub-Saharan region of Africa is the region most aggravated by the virus with 23.5 million people living with HIV </w:t>
      </w:r>
      <w:r w:rsidR="00396A41">
        <w:fldChar w:fldCharType="begin"/>
      </w:r>
      <w:ins w:id="4" w:author="Ram Shrestha" w:date="2014-01-04T19:38:00Z">
        <w:r w:rsidR="00276C20">
          <w:instrText xml:space="preserve"> ADDIN EN.CITE &lt;EndNote&gt;&lt;Cite ExcludeYear="1"&gt;&lt;Author&gt;UNAIDS&lt;/Author&gt;&lt;RecNum&gt;703&lt;/RecNum&gt;&lt;record&gt;&lt;rec-number&gt;703&lt;/rec-number&gt;&lt;foreign-keys&gt;&lt;key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instrText>
        </w:r>
      </w:ins>
      <w:del w:id="5" w:author="Ram Shrestha" w:date="2014-01-04T19:38:00Z">
        <w:r w:rsidR="00E93357" w:rsidDel="00276C20">
          <w:delInstrText xml:space="preserve"> ADDIN EN.CITE &lt;EndNote&gt;&lt;Cite ExcludeYear="1"&gt;&lt;Author&gt;UNAIDS&lt;/Author&gt;&lt;RecNum&gt;703&lt;/RecNum&gt;&lt;record&gt;&lt;rec-number&gt;703&lt;/rec-number&gt;&lt;foreign-keys&gt;&lt;key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delInstrText>
        </w:r>
      </w:del>
      <w:r w:rsidR="00396A41">
        <w:fldChar w:fldCharType="separate"/>
      </w:r>
      <w:r>
        <w:rPr>
          <w:noProof/>
        </w:rPr>
        <w:t>(UNAIDS)</w:t>
      </w:r>
      <w:r w:rsidR="00396A41">
        <w:fldChar w:fldCharType="end"/>
      </w:r>
      <w:r>
        <w:t xml:space="preserve">. UNAIDS estimates that approximately 1 in every 20 adults is HIV infected in this region </w:t>
      </w:r>
      <w:r w:rsidR="00396A41">
        <w:fldChar w:fldCharType="begin"/>
      </w:r>
      <w:ins w:id="6" w:author="Ram Shrestha" w:date="2014-01-04T19:38:00Z">
        <w:r w:rsidR="00276C20">
          <w:instrText xml:space="preserve"> ADDIN EN.CITE &lt;EndNote&gt;&lt;Cite ExcludeYear="1"&gt;&lt;Author&gt;UNAIDS&lt;/Author&gt;&lt;RecNum&gt;703&lt;/RecNum&gt;&lt;record&gt;&lt;rec-number&gt;703&lt;/rec-number&gt;&lt;foreign-keys&gt;&lt;key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instrText>
        </w:r>
      </w:ins>
      <w:del w:id="7" w:author="Ram Shrestha" w:date="2014-01-04T19:38:00Z">
        <w:r w:rsidR="00E93357" w:rsidDel="00276C20">
          <w:delInstrText xml:space="preserve"> ADDIN EN.CITE &lt;EndNote&gt;&lt;Cite ExcludeYear="1"&gt;&lt;Author&gt;UNAIDS&lt;/Author&gt;&lt;RecNum&gt;703&lt;/RecNum&gt;&lt;record&gt;&lt;rec-number&gt;703&lt;/rec-number&gt;&lt;foreign-keys&gt;&lt;key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delInstrText>
        </w:r>
      </w:del>
      <w:r w:rsidR="00396A41">
        <w:fldChar w:fldCharType="separate"/>
      </w:r>
      <w:r>
        <w:rPr>
          <w:noProof/>
        </w:rPr>
        <w:t>(UNAIDS)</w:t>
      </w:r>
      <w:r w:rsidR="00396A41">
        <w:fldChar w:fldCharType="end"/>
      </w:r>
      <w:r>
        <w:t xml:space="preserve">. This is 25 or more times the HIV prevalence in any other region of the world. Countries in Sub-Saharan Africa also have varying HIV prevalence with South Africa at the top followed by Nigeria </w:t>
      </w:r>
      <w:r w:rsidR="00396A41">
        <w:fldChar w:fldCharType="begin"/>
      </w:r>
      <w:ins w:id="8" w:author="Ram Shrestha" w:date="2014-01-04T19:38:00Z">
        <w:r w:rsidR="00276C20">
          <w:instrText xml:space="preserve"> ADDIN EN.CITE &lt;EndNote&gt;&lt;Cite&gt;&lt;Author&gt;Esparza&lt;/Author&gt;&lt;Year&gt;2000&lt;/Year&gt;&lt;RecNum&gt;782&lt;/RecNum&gt;&lt;record&gt;&lt;rec-number&gt;782&lt;/rec-number&gt;&lt;foreign-keys&gt;&lt;key app="EN" db-id="fp25zzvrxrd9vke5zxqp9stbssprwstvdddz"&gt;782&lt;/key&gt;&lt;/foreign-keys&gt;&lt;ref-type name="Journal Article"&gt;17&lt;/ref-type&gt;&lt;contributors&gt;&lt;authors&gt;&lt;author&gt;Esparza, J.&lt;/author&gt;&lt;author&gt;Bhamarapravati, N.&lt;/author&gt;&lt;/authors&gt;&lt;/contributors&gt;&lt;auth-address&gt;WHO-UNAIDS HIV Vaccine Initiative, Health Technology and Pharmaceuticals, WHO, Geneva, Switzerland. esparzaj@unaids.org&lt;/auth-address&gt;&lt;titles&gt;&lt;title&gt;Accelerating the development and future availability of HIV-1 vaccines: why, when, where, and how?&lt;/title&gt;&lt;secondary-title&gt;Lancet&lt;/secondary-title&gt;&lt;/titles&gt;&lt;periodical&gt;&lt;full-title&gt;Lancet&lt;/full-title&gt;&lt;/periodical&gt;&lt;pages&gt;2061-6&lt;/pages&gt;&lt;volume&gt;355&lt;/volume&gt;&lt;number&gt;9220&lt;/number&gt;&lt;edition&gt;2000/07/08&lt;/edition&gt;&lt;keywords&gt;&lt;keyword&gt;*AIDS Vaccines&lt;/keyword&gt;&lt;keyword&gt;Acquired Immunodeficiency Syndrome/economics/epidemiology/*prevention &amp;amp; control&lt;/keyword&gt;&lt;keyword&gt;Clinical Trials as Topic&lt;/keyword&gt;&lt;keyword&gt;*Developing Countries&lt;/keyword&gt;&lt;keyword&gt;Forecasting&lt;/keyword&gt;&lt;keyword&gt;*Hiv-1&lt;/keyword&gt;&lt;keyword&gt;Health Priorities&lt;/keyword&gt;&lt;keyword&gt;Humans&lt;/keyword&gt;&lt;keyword&gt;*Research&lt;/keyword&gt;&lt;keyword&gt;Time Factors&lt;/keyword&gt;&lt;/keywords&gt;&lt;dates&gt;&lt;year&gt;2000&lt;/year&gt;&lt;pub-dates&gt;&lt;date&gt;Jun 10&lt;/date&gt;&lt;/pub-dates&gt;&lt;/dates&gt;&lt;isbn&gt;0140-6736 (Print)&amp;#xD;0140-6736 (Linking)&lt;/isbn&gt;&lt;accession-num&gt;10885368&lt;/accession-num&gt;&lt;urls&gt;&lt;related-urls&gt;&lt;url&gt;http://www.ncbi.nlm.nih.gov/entrez/query.fcgi?cmd=Retrieve&amp;amp;db=PubMed&amp;amp;dopt=Citation&amp;amp;list_uids=10885368&lt;/url&gt;&lt;/related-urls&gt;&lt;/urls&gt;&lt;electronic-resource-num&gt;S0140-6736(00)02360-6 [pii]&amp;#xD;10.1016/S0140-6736(00)02360-6&lt;/electronic-resource-num&gt;&lt;language&gt;eng&lt;/language&gt;&lt;/record&gt;&lt;/Cite&gt;&lt;/EndNote&gt;</w:instrText>
        </w:r>
      </w:ins>
      <w:del w:id="9" w:author="Ram Shrestha" w:date="2014-01-04T19:38:00Z">
        <w:r w:rsidR="00E93357" w:rsidDel="00276C20">
          <w:delInstrText xml:space="preserve"> ADDIN EN.CITE &lt;EndNote&gt;&lt;Cite&gt;&lt;Author&gt;Esparza&lt;/Author&gt;&lt;Year&gt;2000&lt;/Year&gt;&lt;RecNum&gt;782&lt;/RecNum&gt;&lt;record&gt;&lt;rec-number&gt;782&lt;/rec-number&gt;&lt;foreign-keys&gt;&lt;key app="EN" db-id="fp25zzvrxrd9vke5zxqp9stbssprwstvdddz"&gt;782&lt;/key&gt;&lt;/foreign-keys&gt;&lt;ref-type name="Journal Article"&gt;17&lt;/ref-type&gt;&lt;contributors&gt;&lt;authors&gt;&lt;author&gt;Esparza, J.&lt;/author&gt;&lt;author&gt;Bhamarapravati, N.&lt;/author&gt;&lt;/authors&gt;&lt;/contributors&gt;&lt;auth-address&gt;WHO-UNAIDS HIV Vaccine Initiative, Health Technology and Pharmaceuticals, WHO, Geneva, Switzerland. esparzaj@unaids.org&lt;/auth-address&gt;&lt;titles&gt;&lt;title&gt;Accelerating the development and future availability of HIV-1 vaccines: why, when, where, and how?&lt;/title&gt;&lt;secondary-title&gt;Lancet&lt;/secondary-title&gt;&lt;/titles&gt;&lt;periodical&gt;&lt;full-title&gt;Lancet&lt;/full-title&gt;&lt;/periodical&gt;&lt;pages&gt;2061-6&lt;/pages&gt;&lt;volume&gt;355&lt;/volume&gt;&lt;number&gt;9220&lt;/number&gt;&lt;edition&gt;2000/07/08&lt;/edition&gt;&lt;keywords&gt;&lt;keyword&gt;*AIDS Vaccines&lt;/keyword&gt;&lt;keyword&gt;Acquired Immunodeficiency Syndrome/economics/epidemiology/*prevention &amp;amp; control&lt;/keyword&gt;&lt;keyword&gt;Clinical Trials as Topic&lt;/keyword&gt;&lt;keyword&gt;*Developing Countries&lt;/keyword&gt;&lt;keyword&gt;Forecasting&lt;/keyword&gt;&lt;keyword&gt;*Hiv-1&lt;/keyword&gt;&lt;keyword&gt;Health Priorities&lt;/keyword&gt;&lt;keyword&gt;Humans&lt;/keyword&gt;&lt;keyword&gt;*Research&lt;/keyword&gt;&lt;keyword&gt;Time Factors&lt;/keyword&gt;&lt;/keywords&gt;&lt;dates&gt;&lt;year&gt;2000&lt;/year&gt;&lt;pub-dates&gt;&lt;date&gt;Jun 10&lt;/date&gt;&lt;/pub-dates&gt;&lt;/dates&gt;&lt;isbn&gt;0140-6736 (Print)&amp;#xD;0140-6736 (Linking)&lt;/isbn&gt;&lt;accession-num&gt;10885368&lt;/accession-num&gt;&lt;urls&gt;&lt;related-urls&gt;&lt;url&gt;http://www.ncbi.nlm.nih.gov/entrez/query.fcgi?cmd=Retrieve&amp;amp;db=PubMed&amp;amp;dopt=Citation&amp;amp;list_uids=10885368&lt;/url&gt;&lt;/related-urls&gt;&lt;/urls&gt;&lt;electronic-resource-num&gt;S0140-6736(00)02360-6 [pii]&amp;#xD;10.1016/S0140-6736(00)02360-6&lt;/electronic-resource-num&gt;&lt;language&gt;eng&lt;/language&gt;&lt;/record&gt;&lt;/Cite&gt;&lt;/EndNote&gt;</w:delInstrText>
        </w:r>
      </w:del>
      <w:r w:rsidR="00396A41">
        <w:fldChar w:fldCharType="separate"/>
      </w:r>
      <w:r>
        <w:rPr>
          <w:noProof/>
        </w:rPr>
        <w:t>(Esparza and Bhamarapravati, 2000)</w:t>
      </w:r>
      <w:r w:rsidR="00396A41">
        <w:fldChar w:fldCharType="end"/>
      </w:r>
      <w:r>
        <w:t xml:space="preserve">. The next severely affected regions, besides African continent, are Asia (China, Thailand, Indonesia), Caribbean and Eastern Europe, North America, western and central Europe </w:t>
      </w:r>
      <w:r w:rsidR="00396A41">
        <w:fldChar w:fldCharType="begin"/>
      </w:r>
      <w:ins w:id="10" w:author="Ram Shrestha" w:date="2014-01-04T19:38:00Z">
        <w:r w:rsidR="00276C20">
          <w:instrText xml:space="preserve"> ADDIN EN.CITE &lt;EndNote&gt;&lt;Cite&gt;&lt;Author&gt;Esparza&lt;/Author&gt;&lt;Year&gt;2000&lt;/Year&gt;&lt;RecNum&gt;782&lt;/RecNum&gt;&lt;record&gt;&lt;rec-number&gt;782&lt;/rec-number&gt;&lt;foreign-keys&gt;&lt;key app="EN" db-id="fp25zzvrxrd9vke5zxqp9stbssprwstvdddz"&gt;782&lt;/key&gt;&lt;/foreign-keys&gt;&lt;ref-type name="Journal Article"&gt;17&lt;/ref-type&gt;&lt;contributors&gt;&lt;authors&gt;&lt;author&gt;Esparza, J.&lt;/author&gt;&lt;author&gt;Bhamarapravati, N.&lt;/author&gt;&lt;/authors&gt;&lt;/contributors&gt;&lt;auth-address&gt;WHO-UNAIDS HIV Vaccine Initiative, Health Technology and Pharmaceuticals, WHO, Geneva, Switzerland. esparzaj@unaids.org&lt;/auth-address&gt;&lt;titles&gt;&lt;title&gt;Accelerating the development and future availability of HIV-1 vaccines: why, when, where, and how?&lt;/title&gt;&lt;secondary-title&gt;Lancet&lt;/secondary-title&gt;&lt;/titles&gt;&lt;periodical&gt;&lt;full-title&gt;Lancet&lt;/full-title&gt;&lt;/periodical&gt;&lt;pages&gt;2061-6&lt;/pages&gt;&lt;volume&gt;355&lt;/volume&gt;&lt;number&gt;9220&lt;/number&gt;&lt;edition&gt;2000/07/08&lt;/edition&gt;&lt;keywords&gt;&lt;keyword&gt;*AIDS Vaccines&lt;/keyword&gt;&lt;keyword&gt;Acquired Immunodeficiency Syndrome/economics/epidemiology/*prevention &amp;amp; control&lt;/keyword&gt;&lt;keyword&gt;Clinical Trials as Topic&lt;/keyword&gt;&lt;keyword&gt;*Developing Countries&lt;/keyword&gt;&lt;keyword&gt;Forecasting&lt;/keyword&gt;&lt;keyword&gt;*Hiv-1&lt;/keyword&gt;&lt;keyword&gt;Health Priorities&lt;/keyword&gt;&lt;keyword&gt;Humans&lt;/keyword&gt;&lt;keyword&gt;*Research&lt;/keyword&gt;&lt;keyword&gt;Time Factors&lt;/keyword&gt;&lt;/keywords&gt;&lt;dates&gt;&lt;year&gt;2000&lt;/year&gt;&lt;pub-dates&gt;&lt;date&gt;Jun 10&lt;/date&gt;&lt;/pub-dates&gt;&lt;/dates&gt;&lt;isbn&gt;0140-6736 (Print)&amp;#xD;0140-6736 (Linking)&lt;/isbn&gt;&lt;accession-num&gt;10885368&lt;/accession-num&gt;&lt;urls&gt;&lt;related-urls&gt;&lt;url&gt;http://www.ncbi.nlm.nih.gov/entrez/query.fcgi?cmd=Retrieve&amp;amp;db=PubMed&amp;amp;dopt=Citation&amp;amp;list_uids=10885368&lt;/url&gt;&lt;/related-urls&gt;&lt;/urls&gt;&lt;electronic-resource-num&gt;S0140-6736(00)02360-6 [pii]&amp;#xD;10.1016/S0140-6736(00)02360-6&lt;/electronic-resource-num&gt;&lt;language&gt;eng&lt;/language&gt;&lt;/record&gt;&lt;/Cite&gt;&lt;/EndNote&gt;</w:instrText>
        </w:r>
      </w:ins>
      <w:del w:id="11" w:author="Ram Shrestha" w:date="2014-01-04T19:38:00Z">
        <w:r w:rsidR="00E93357" w:rsidDel="00276C20">
          <w:delInstrText xml:space="preserve"> ADDIN EN.CITE &lt;EndNote&gt;&lt;Cite&gt;&lt;Author&gt;Esparza&lt;/Author&gt;&lt;Year&gt;2000&lt;/Year&gt;&lt;RecNum&gt;782&lt;/RecNum&gt;&lt;record&gt;&lt;rec-number&gt;782&lt;/rec-number&gt;&lt;foreign-keys&gt;&lt;key app="EN" db-id="fp25zzvrxrd9vke5zxqp9stbssprwstvdddz"&gt;782&lt;/key&gt;&lt;/foreign-keys&gt;&lt;ref-type name="Journal Article"&gt;17&lt;/ref-type&gt;&lt;contributors&gt;&lt;authors&gt;&lt;author&gt;Esparza, J.&lt;/author&gt;&lt;author&gt;Bhamarapravati, N.&lt;/author&gt;&lt;/authors&gt;&lt;/contributors&gt;&lt;auth-address&gt;WHO-UNAIDS HIV Vaccine Initiative, Health Technology and Pharmaceuticals, WHO, Geneva, Switzerland. esparzaj@unaids.org&lt;/auth-address&gt;&lt;titles&gt;&lt;title&gt;Accelerating the development and future availability of HIV-1 vaccines: why, when, where, and how?&lt;/title&gt;&lt;secondary-title&gt;Lancet&lt;/secondary-title&gt;&lt;/titles&gt;&lt;periodical&gt;&lt;full-title&gt;Lancet&lt;/full-title&gt;&lt;/periodical&gt;&lt;pages&gt;2061-6&lt;/pages&gt;&lt;volume&gt;355&lt;/volume&gt;&lt;number&gt;9220&lt;/number&gt;&lt;edition&gt;2000/07/08&lt;/edition&gt;&lt;keywords&gt;&lt;keyword&gt;*AIDS Vaccines&lt;/keyword&gt;&lt;keyword&gt;Acquired Immunodeficiency Syndrome/economics/epidemiology/*prevention &amp;amp; control&lt;/keyword&gt;&lt;keyword&gt;Clinical Trials as Topic&lt;/keyword&gt;&lt;keyword&gt;*Developing Countries&lt;/keyword&gt;&lt;keyword&gt;Forecasting&lt;/keyword&gt;&lt;keyword&gt;*Hiv-1&lt;/keyword&gt;&lt;keyword&gt;Health Priorities&lt;/keyword&gt;&lt;keyword&gt;Humans&lt;/keyword&gt;&lt;keyword&gt;*Research&lt;/keyword&gt;&lt;keyword&gt;Time Factors&lt;/keyword&gt;&lt;/keywords&gt;&lt;dates&gt;&lt;year&gt;2000&lt;/year&gt;&lt;pub-dates&gt;&lt;date&gt;Jun 10&lt;/date&gt;&lt;/pub-dates&gt;&lt;/dates&gt;&lt;isbn&gt;0140-6736 (Print)&amp;#xD;0140-6736 (Linking)&lt;/isbn&gt;&lt;accession-num&gt;10885368&lt;/accession-num&gt;&lt;urls&gt;&lt;related-urls&gt;&lt;url&gt;http://www.ncbi.nlm.nih.gov/entrez/query.fcgi?cmd=Retrieve&amp;amp;db=PubMed&amp;amp;dopt=Citation&amp;amp;list_uids=10885368&lt;/url&gt;&lt;/related-urls&gt;&lt;/urls&gt;&lt;electronic-resource-num&gt;S0140-6736(00)02360-6 [pii]&amp;#xD;10.1016/S0140-6736(00)02360-6&lt;/electronic-resource-num&gt;&lt;language&gt;eng&lt;/language&gt;&lt;/record&gt;&lt;/Cite&gt;&lt;/EndNote&gt;</w:delInstrText>
        </w:r>
      </w:del>
      <w:r w:rsidR="00396A41">
        <w:fldChar w:fldCharType="separate"/>
      </w:r>
      <w:r>
        <w:rPr>
          <w:noProof/>
        </w:rPr>
        <w:t>(Esparza and Bhamarapravati, 2000)</w:t>
      </w:r>
      <w:r w:rsidR="00396A41">
        <w:fldChar w:fldCharType="end"/>
      </w:r>
      <w:r>
        <w:t>.</w:t>
      </w:r>
    </w:p>
    <w:p w:rsidR="006444DD" w:rsidRDefault="006444DD" w:rsidP="006444DD">
      <w:pPr>
        <w:spacing w:line="480" w:lineRule="auto"/>
        <w:jc w:val="both"/>
      </w:pPr>
      <w:r>
        <w:t xml:space="preserve"> </w:t>
      </w:r>
    </w:p>
    <w:p w:rsidR="006444DD" w:rsidRDefault="006444DD" w:rsidP="006444DD">
      <w:pPr>
        <w:spacing w:line="480" w:lineRule="auto"/>
        <w:jc w:val="both"/>
      </w:pPr>
    </w:p>
    <w:p w:rsidR="006444DD" w:rsidRDefault="006444DD" w:rsidP="006444DD">
      <w:pPr>
        <w:spacing w:line="480" w:lineRule="auto"/>
        <w:jc w:val="both"/>
      </w:pPr>
      <w:r>
        <w:t>1.2 Discovery and characterization of HIV</w:t>
      </w:r>
    </w:p>
    <w:p w:rsidR="006444DD" w:rsidRDefault="006444DD" w:rsidP="006444DD">
      <w:pPr>
        <w:spacing w:line="480" w:lineRule="auto"/>
        <w:jc w:val="both"/>
      </w:pPr>
      <w:r>
        <w:t xml:space="preserve">As early as 1959, HIV infection cases had been documented but were unreported </w:t>
      </w:r>
      <w:r w:rsidR="00396A41">
        <w:fldChar w:fldCharType="begin"/>
      </w:r>
      <w:ins w:id="12" w:author="Ram Shrestha" w:date="2014-01-04T19:38:00Z">
        <w:r w:rsidR="00276C20">
          <w:instrText xml:space="preserve"> ADDIN EN.CITE &lt;EndNote&gt;&lt;Cite&gt;&lt;Author&gt;Nahmias&lt;/Author&gt;&lt;Year&gt;1986&lt;/Year&gt;&lt;RecNum&gt;734&lt;/RecNum&gt;&lt;record&gt;&lt;rec-number&gt;734&lt;/rec-number&gt;&lt;foreign-keys&gt;&lt;key app="EN" db-id="fp25zzvrxrd9vke5zxqp9stbssprwstvdddz"&gt;734&lt;/key&gt;&lt;/foreign-keys&gt;&lt;ref-type name="Journal Article"&gt;17&lt;/ref-type&gt;&lt;contributors&gt;&lt;authors&gt;&lt;author&gt;Nahmias, AJ&lt;/author&gt;&lt;author&gt;Weiss, J&lt;/author&gt;&lt;author&gt;Yao, X&lt;/author&gt;&lt;author&gt;Lee, F&lt;/author&gt;&lt;author&gt;Kodsi, R&lt;/author&gt;&lt;author&gt;Schanfield, M&lt;/author&gt;&lt;author&gt;Matthews, T&lt;/author&gt;&lt;author&gt;Bolognesi, D&lt;/author&gt;&lt;author&gt;Durack, D&lt;/author&gt;&lt;author&gt;Motulsky, A&lt;/author&gt;&lt;/authors&gt;&lt;/contributors&gt;&lt;titles&gt;&lt;title&gt;Evidence for human infection with an HTLV III/LAV-like virus in Central Africa, 1959&lt;/title&gt;&lt;secondary-title&gt;The Lancet&lt;/secondary-title&gt;&lt;/titles&gt;&lt;periodical&gt;&lt;full-title&gt;The Lancet&lt;/full-title&gt;&lt;/periodical&gt;&lt;pages&gt;1279-1280&lt;/pages&gt;&lt;volume&gt;327&lt;/volume&gt;&lt;number&gt;8492&lt;/number&gt;&lt;dates&gt;&lt;year&gt;1986&lt;/year&gt;&lt;/dates&gt;&lt;isbn&gt;0140-6736&lt;/isbn&gt;&lt;urls&gt;&lt;/urls&gt;&lt;/record&gt;&lt;/Cite&gt;&lt;Cite&gt;&lt;Author&gt;Corbitt&lt;/Author&gt;&lt;Year&gt;1990&lt;/Year&gt;&lt;RecNum&gt;736&lt;/RecNum&gt;&lt;record&gt;&lt;rec-number&gt;736&lt;/rec-number&gt;&lt;foreign-keys&gt;&lt;key app="EN" db-id="fp25zzvrxrd9vke5zxqp9stbssprwstvdddz"&gt;736&lt;/key&gt;&lt;/foreign-keys&gt;&lt;ref-type name="Journal Article"&gt;17&lt;/ref-type&gt;&lt;contributors&gt;&lt;authors&gt;&lt;author&gt;Corbitt, Gerald&lt;/author&gt;&lt;author&gt;Bailey, AndrewS&lt;/author&gt;&lt;author&gt;Williams, George&lt;/author&gt;&lt;/authors&gt;&lt;/contributors&gt;&lt;titles&gt;&lt;title&gt;HIV infection in Manchester, 1959&lt;/title&gt;&lt;secondary-title&gt;The Lancet&lt;/secondary-title&gt;&lt;/titles&gt;&lt;periodical&gt;&lt;full-title&gt;The Lancet&lt;/full-title&gt;&lt;/periodical&gt;&lt;pages&gt;51&lt;/pages&gt;&lt;volume&gt;336&lt;/volume&gt;&lt;number&gt;8706&lt;/number&gt;&lt;dates&gt;&lt;year&gt;1990&lt;/year&gt;&lt;/dates&gt;&lt;isbn&gt;0140-6736&lt;/isbn&gt;&lt;urls&gt;&lt;/urls&gt;&lt;/record&gt;&lt;/Cite&gt;&lt;/EndNote&gt;</w:instrText>
        </w:r>
      </w:ins>
      <w:del w:id="13" w:author="Ram Shrestha" w:date="2014-01-04T19:38:00Z">
        <w:r w:rsidR="00E93357" w:rsidDel="00276C20">
          <w:delInstrText xml:space="preserve"> ADDIN EN.CITE &lt;EndNote&gt;&lt;Cite&gt;&lt;Author&gt;Nahmias&lt;/Author&gt;&lt;Year&gt;1986&lt;/Year&gt;&lt;RecNum&gt;734&lt;/RecNum&gt;&lt;record&gt;&lt;rec-number&gt;734&lt;/rec-number&gt;&lt;foreign-keys&gt;&lt;key app="EN" db-id="fp25zzvrxrd9vke5zxqp9stbssprwstvdddz"&gt;734&lt;/key&gt;&lt;/foreign-keys&gt;&lt;ref-type name="Journal Article"&gt;17&lt;/ref-type&gt;&lt;contributors&gt;&lt;authors&gt;&lt;author&gt;Nahmias, AJ&lt;/author&gt;&lt;author&gt;Weiss, J&lt;/author&gt;&lt;author&gt;Yao, X&lt;/author&gt;&lt;author&gt;Lee, F&lt;/author&gt;&lt;author&gt;Kodsi, R&lt;/author&gt;&lt;author&gt;Schanfield, M&lt;/author&gt;&lt;author&gt;Matthews, T&lt;/author&gt;&lt;author&gt;Bolognesi, D&lt;/author&gt;&lt;author&gt;Durack, D&lt;/author&gt;&lt;author&gt;Motulsky, A&lt;/author&gt;&lt;/authors&gt;&lt;/contributors&gt;&lt;titles&gt;&lt;title&gt;Evidence for human infection with an HTLV III/LAV-like virus in Central Africa, 1959&lt;/title&gt;&lt;secondary-title&gt;The Lancet&lt;/secondary-title&gt;&lt;/titles&gt;&lt;periodical&gt;&lt;full-title&gt;The Lancet&lt;/full-title&gt;&lt;/periodical&gt;&lt;pages&gt;1279-1280&lt;/pages&gt;&lt;volume&gt;327&lt;/volume&gt;&lt;number&gt;8492&lt;/number&gt;&lt;dates&gt;&lt;year&gt;1986&lt;/year&gt;&lt;/dates&gt;&lt;isbn&gt;0140-6736&lt;/isbn&gt;&lt;urls&gt;&lt;/urls&gt;&lt;/record&gt;&lt;/Cite&gt;&lt;Cite&gt;&lt;Author&gt;Corbitt&lt;/Author&gt;&lt;Year&gt;1990&lt;/Year&gt;&lt;RecNum&gt;736&lt;/RecNum&gt;&lt;record&gt;&lt;rec-number&gt;736&lt;/rec-number&gt;&lt;foreign-keys&gt;&lt;key app="EN" db-id="fp25zzvrxrd9vke5zxqp9stbssprwstvdddz"&gt;736&lt;/key&gt;&lt;/foreign-keys&gt;&lt;ref-type name="Journal Article"&gt;17&lt;/ref-type&gt;&lt;contributors&gt;&lt;authors&gt;&lt;author&gt;Corbitt, Gerald&lt;/author&gt;&lt;author&gt;Bailey, AndrewS&lt;/author&gt;&lt;author&gt;Williams, George&lt;/author&gt;&lt;/authors&gt;&lt;/contributors&gt;&lt;titles&gt;&lt;title&gt;HIV infection in Manchester, 1959&lt;/title&gt;&lt;secondary-title&gt;The Lancet&lt;/secondary-title&gt;&lt;/titles&gt;&lt;periodical&gt;&lt;full-title&gt;The Lancet&lt;/full-title&gt;&lt;/periodical&gt;&lt;pages&gt;51&lt;/pages&gt;&lt;volume&gt;336&lt;/volume&gt;&lt;number&gt;8706&lt;/number&gt;&lt;dates&gt;&lt;year&gt;1990&lt;/year&gt;&lt;/dates&gt;&lt;isbn&gt;0140-6736&lt;/isbn&gt;&lt;urls&gt;&lt;/urls&gt;&lt;/record&gt;&lt;/Cite&gt;&lt;/EndNote&gt;</w:delInstrText>
        </w:r>
      </w:del>
      <w:r w:rsidR="00396A41">
        <w:fldChar w:fldCharType="separate"/>
      </w:r>
      <w:r>
        <w:rPr>
          <w:noProof/>
        </w:rPr>
        <w:t>(Corbitt et al., 1990; Nahmias et al., 1986)</w:t>
      </w:r>
      <w:r w:rsidR="00396A41">
        <w:fldChar w:fldCharType="end"/>
      </w:r>
      <w:r>
        <w:t xml:space="preserve">. Curious doctors at that time collected patient blood samples and kept frozen, which were later shown to have HIV antibodies </w:t>
      </w:r>
      <w:r w:rsidR="00396A41">
        <w:fldChar w:fldCharType="begin"/>
      </w:r>
      <w:ins w:id="14" w:author="Ram Shrestha" w:date="2014-01-04T19:38:00Z">
        <w:r w:rsidR="00276C20">
          <w:instrText xml:space="preserve"> ADDIN EN.CITE &lt;EndNote&gt;&lt;Cite&gt;&lt;Author&gt;Zhu&lt;/Author&gt;&lt;Year&gt;1998&lt;/Year&gt;&lt;RecNum&gt;735&lt;/RecNum&gt;&lt;record&gt;&lt;rec-number&gt;735&lt;/rec-number&gt;&lt;foreign-keys&gt;&lt;key app="EN" db-id="fp25zzvrxrd9vke5zxqp9stbssprwstvdddz"&gt;735&lt;/key&gt;&lt;/foreign-keys&gt;&lt;ref-type name="Journal Article"&gt;17&lt;/ref-type&gt;&lt;contributors&gt;&lt;authors&gt;&lt;author&gt;Zhu, Tuofu&lt;/author&gt;&lt;author&gt;Korber, Bette T&lt;/author&gt;&lt;author&gt;Nahmias, Andre J&lt;/author&gt;&lt;author&gt;Hooper, Edward&lt;/author&gt;&lt;author&gt;Sharp, Paul M&lt;/author&gt;&lt;author&gt;Ho, David D&lt;/author&gt;&lt;/authors&gt;&lt;/contributors&gt;&lt;titles&gt;&lt;title&gt;An African HIV-1 sequence from 1959 and implications for the origin of the epidemic&lt;/title&gt;&lt;secondary-title&gt;Nature&lt;/secondary-title&gt;&lt;/titles&gt;&lt;periodical&gt;&lt;full-title&gt;Nature&lt;/full-title&gt;&lt;/periodical&gt;&lt;pages&gt;594-597&lt;/pages&gt;&lt;volume&gt;391&lt;/volume&gt;&lt;number&gt;6667&lt;/number&gt;&lt;dates&gt;&lt;year&gt;1998&lt;/year&gt;&lt;/dates&gt;&lt;isbn&gt;0028-0836&lt;/isbn&gt;&lt;urls&gt;&lt;/urls&gt;&lt;/record&gt;&lt;/Cite&gt;&lt;/EndNote&gt;</w:instrText>
        </w:r>
      </w:ins>
      <w:del w:id="15" w:author="Ram Shrestha" w:date="2014-01-04T19:38:00Z">
        <w:r w:rsidR="00E93357" w:rsidDel="00276C20">
          <w:delInstrText xml:space="preserve"> ADDIN EN.CITE &lt;EndNote&gt;&lt;Cite&gt;&lt;Author&gt;Zhu&lt;/Author&gt;&lt;Year&gt;1998&lt;/Year&gt;&lt;RecNum&gt;735&lt;/RecNum&gt;&lt;record&gt;&lt;rec-number&gt;735&lt;/rec-number&gt;&lt;foreign-keys&gt;&lt;key app="EN" db-id="fp25zzvrxrd9vke5zxqp9stbssprwstvdddz"&gt;735&lt;/key&gt;&lt;/foreign-keys&gt;&lt;ref-type name="Journal Article"&gt;17&lt;/ref-type&gt;&lt;contributors&gt;&lt;authors&gt;&lt;author&gt;Zhu, Tuofu&lt;/author&gt;&lt;author&gt;Korber, Bette T&lt;/author&gt;&lt;author&gt;Nahmias, Andre J&lt;/author&gt;&lt;author&gt;Hooper, Edward&lt;/author&gt;&lt;author&gt;Sharp, Paul M&lt;/author&gt;&lt;author&gt;Ho, David D&lt;/author&gt;&lt;/authors&gt;&lt;/contributors&gt;&lt;titles&gt;&lt;title&gt;An African HIV-1 sequence from 1959 and implications for the origin of the epidemic&lt;/title&gt;&lt;secondary-title&gt;Nature&lt;/secondary-title&gt;&lt;/titles&gt;&lt;periodical&gt;&lt;full-title&gt;Nature&lt;/full-title&gt;&lt;/periodical&gt;&lt;pages&gt;594-597&lt;/pages&gt;&lt;volume&gt;391&lt;/volume&gt;&lt;number&gt;6667&lt;/number&gt;&lt;dates&gt;&lt;year&gt;1998&lt;/year&gt;&lt;/dates&gt;&lt;isbn&gt;0028-0836&lt;/isbn&gt;&lt;urls&gt;&lt;/urls&gt;&lt;/record&gt;&lt;/Cite&gt;&lt;/EndNote&gt;</w:delInstrText>
        </w:r>
      </w:del>
      <w:r w:rsidR="00396A41">
        <w:fldChar w:fldCharType="separate"/>
      </w:r>
      <w:r>
        <w:rPr>
          <w:noProof/>
        </w:rPr>
        <w:t>(Zhu et al., 1998)</w:t>
      </w:r>
      <w:r w:rsidR="00396A41">
        <w:fldChar w:fldCharType="end"/>
      </w:r>
      <w:r>
        <w:t xml:space="preserve">. In June 1981, a case of acute immune depletion associated secondary infection was reported in some homosexuals in the USA </w:t>
      </w:r>
      <w:r w:rsidR="00396A41">
        <w:fldChar w:fldCharType="begin"/>
      </w:r>
      <w:ins w:id="16" w:author="Ram Shrestha" w:date="2014-01-04T19:38:00Z">
        <w:r w:rsidR="00276C20">
          <w:instrText xml:space="preserve"> ADDIN EN.CITE &lt;EndNote&gt;&lt;Cite&gt;&lt;Author&gt;Friedman-Kien&lt;/Author&gt;&lt;Year&gt;1981&lt;/Year&gt;&lt;RecNum&gt;249&lt;/RecNum&gt;&lt;record&gt;&lt;rec-number&gt;249&lt;/rec-number&gt;&lt;foreign-keys&gt;&lt;key app="EN" db-id="fp25zzvrxrd9vke5zxqp9stbssprwstvdddz"&gt;249&lt;/key&gt;&lt;/foreign-keys&gt;&lt;ref-type name="Journal Article"&gt;17&lt;/ref-type&gt;&lt;contributors&gt;&lt;authors&gt;&lt;author&gt;Friedman-Kien, Alvin E.&lt;/author&gt;&lt;/authors&gt;&lt;/contributors&gt;&lt;titles&gt;&lt;title&gt;Disseminated Kaposi&amp;apos;s sarcoma syndrome in young homosexual men&lt;/title&gt;&lt;secondary-title&gt;Journal of the American Academy of Dermatology&lt;/secondary-title&gt;&lt;/titles&gt;&lt;pages&gt;468–471&lt;/pages&gt;&lt;volume&gt;5&lt;/volume&gt;&lt;number&gt;4&lt;/number&gt;&lt;dates&gt;&lt;year&gt;1981&lt;/year&gt;&lt;/dates&gt;&lt;label&gt;friedman-kien_disseminated_1981&lt;/label&gt;&lt;urls&gt;&lt;/urls&gt;&lt;/record&gt;&lt;/Cite&gt;&lt;Cite&gt;&lt;Author&gt;Friedman-Kien&lt;/Author&gt;&lt;Year&gt;1981&lt;/Year&gt;&lt;RecNum&gt;250&lt;/RecNum&gt;&lt;record&gt;&lt;rec-number&gt;250&lt;/rec-number&gt;&lt;foreign-keys&gt;&lt;key app="EN" db-id="fp25zzvrxrd9vke5zxqp9stbssprwstvdddz"&gt;250&lt;/key&gt;&lt;/foreign-keys&gt;&lt;ref-type name="Journal Article"&gt;17&lt;/ref-type&gt;&lt;contributors&gt;&lt;authors&gt;&lt;author&gt;Friedman-Kien, A. E.&lt;/author&gt;&lt;author&gt;Laubenstein, L.&lt;/author&gt;&lt;author&gt;Marmor, M.&lt;/author&gt;&lt;author&gt;Hymes, K.&lt;/author&gt;&lt;author&gt;Green, J.&lt;/author&gt;&lt;author&gt;Ragaz, A.&lt;/author&gt;&lt;author&gt;Gottleib, J.&lt;/author&gt;&lt;author&gt;Muggia, F.&lt;/author&gt;&lt;author&gt;Demopoulos, R.&lt;/author&gt;&lt;author&gt;Weintraub, M.&lt;/author&gt;&lt;/authors&gt;&lt;/contributors&gt;&lt;titles&gt;&lt;title&gt;Kaposi’s sarcoma and Pneumocystis pneumonia among homosexual men—New York City and California&lt;/title&gt;&lt;secondary-title&gt;MMWR&lt;/secondary-title&gt;&lt;/titles&gt;&lt;pages&gt;305–8&lt;/pages&gt;&lt;volume&gt;30&lt;/volume&gt;&lt;number&gt;25&lt;/number&gt;&lt;dates&gt;&lt;year&gt;1981&lt;/year&gt;&lt;/dates&gt;&lt;label&gt;friedman-kien_kaposis_1981&lt;/label&gt;&lt;urls&gt;&lt;/urls&gt;&lt;/record&gt;&lt;/Cite&gt;&lt;/EndNote&gt;</w:instrText>
        </w:r>
      </w:ins>
      <w:del w:id="17" w:author="Ram Shrestha" w:date="2014-01-04T19:38:00Z">
        <w:r w:rsidR="00E93357" w:rsidDel="00276C20">
          <w:delInstrText xml:space="preserve"> ADDIN EN.CITE &lt;EndNote&gt;&lt;Cite&gt;&lt;Author&gt;Friedman-Kien&lt;/Author&gt;&lt;Year&gt;1981&lt;/Year&gt;&lt;RecNum&gt;249&lt;/RecNum&gt;&lt;record&gt;&lt;rec-number&gt;249&lt;/rec-number&gt;&lt;foreign-keys&gt;&lt;key app="EN" db-id="fp25zzvrxrd9vke5zxqp9stbssprwstvdddz"&gt;249&lt;/key&gt;&lt;/foreign-keys&gt;&lt;ref-type name="Journal Article"&gt;17&lt;/ref-type&gt;&lt;contributors&gt;&lt;authors&gt;&lt;author&gt;Friedman-Kien, Alvin E.&lt;/author&gt;&lt;/authors&gt;&lt;/contributors&gt;&lt;titles&gt;&lt;title&gt;Disseminated Kaposi&amp;apos;s sarcoma syndrome in young homosexual men&lt;/title&gt;&lt;secondary-title&gt;Journal of the American Academy of Dermatology&lt;/secondary-title&gt;&lt;/titles&gt;&lt;pages&gt;468–471&lt;/pages&gt;&lt;volume&gt;5&lt;/volume&gt;&lt;number&gt;4&lt;/number&gt;&lt;dates&gt;&lt;year&gt;1981&lt;/year&gt;&lt;/dates&gt;&lt;label&gt;friedman-kien_disseminated_1981&lt;/label&gt;&lt;urls&gt;&lt;/urls&gt;&lt;/record&gt;&lt;/Cite&gt;&lt;Cite&gt;&lt;Author&gt;Friedman-Kien&lt;/Author&gt;&lt;Year&gt;1981&lt;/Year&gt;&lt;RecNum&gt;250&lt;/RecNum&gt;&lt;record&gt;&lt;rec-number&gt;250&lt;/rec-number&gt;&lt;foreign-keys&gt;&lt;key app="EN" db-id="fp25zzvrxrd9vke5zxqp9stbssprwstvdddz"&gt;250&lt;/key&gt;&lt;/foreign-keys&gt;&lt;ref-type name="Journal Article"&gt;17&lt;/ref-type&gt;&lt;contributors&gt;&lt;authors&gt;&lt;author&gt;Friedman-Kien, A. E.&lt;/author&gt;&lt;author&gt;Laubenstein, L.&lt;/author&gt;&lt;author&gt;Marmor, M.&lt;/author&gt;&lt;author&gt;Hymes, K.&lt;/author&gt;&lt;author&gt;Green, J.&lt;/author&gt;&lt;author&gt;Ragaz, A.&lt;/author&gt;&lt;author&gt;Gottleib, J.&lt;/author&gt;&lt;author&gt;Muggia, F.&lt;/author&gt;&lt;author&gt;Demopoulos, R.&lt;/author&gt;&lt;author&gt;Weintraub, M.&lt;/author&gt;&lt;/authors&gt;&lt;/contributors&gt;&lt;titles&gt;&lt;title&gt;Kaposi’s sarcoma and Pneumocystis pneumonia among homosexual men—New York City and California&lt;/title&gt;&lt;secondary-title&gt;MMWR&lt;/secondary-title&gt;&lt;/titles&gt;&lt;pages&gt;305–8&lt;/pages&gt;&lt;volume&gt;30&lt;/volume&gt;&lt;number&gt;25&lt;/number&gt;&lt;dates&gt;&lt;year&gt;1981&lt;/year&gt;&lt;/dates&gt;&lt;label&gt;friedman-kien_kaposis_1981&lt;/label&gt;&lt;urls&gt;&lt;/urls&gt;&lt;/record&gt;&lt;/Cite&gt;&lt;/EndNote&gt;</w:delInstrText>
        </w:r>
      </w:del>
      <w:r w:rsidR="00396A41">
        <w:fldChar w:fldCharType="separate"/>
      </w:r>
      <w:r>
        <w:rPr>
          <w:noProof/>
        </w:rPr>
        <w:t>(Friedman-Kien, 1981; Friedman-Kien et al., 1981)</w:t>
      </w:r>
      <w:r w:rsidR="00396A41">
        <w:fldChar w:fldCharType="end"/>
      </w:r>
      <w:r>
        <w:t xml:space="preserve">. Their infection was coupled with no lymphocyte proliferation </w:t>
      </w:r>
      <w:r w:rsidR="00396A41">
        <w:fldChar w:fldCharType="begin"/>
      </w:r>
      <w:ins w:id="18" w:author="Ram Shrestha" w:date="2014-01-04T19:38:00Z">
        <w:r w:rsidR="00276C20">
          <w:instrText xml:space="preserve"> ADDIN EN.CITE &lt;EndNote&gt;&lt;Cite&gt;&lt;Author&gt;Gottlieb&lt;/Author&gt;&lt;Year&gt;1981&lt;/Year&gt;&lt;RecNum&gt;248&lt;/RecNum&gt;&lt;record&gt;&lt;rec-number&gt;248&lt;/rec-number&gt;&lt;foreign-keys&gt;&lt;key app="EN" db-id="fp25zzvrxrd9vke5zxqp9stbssprwstvdddz"&gt;248&lt;/key&gt;&lt;/foreign-keys&gt;&lt;ref-type name="Journal Article"&gt;17&lt;/ref-type&gt;&lt;contributors&gt;&lt;authors&gt;&lt;author&gt;Gottlieb, Michael S.&lt;/author&gt;&lt;author&gt;Schroff, Robert&lt;/author&gt;&lt;author&gt;Schanker, Howard M.&lt;/author&gt;&lt;author&gt;Weisman, Joel D.&lt;/author&gt;&lt;author&gt;Fan, Peng Thim&lt;/author&gt;&lt;author&gt;Wolf, Robert A.&lt;/author&gt;&lt;author&gt;Saxon, Andrew&lt;/author&gt;&lt;/authors&gt;&lt;/contributors&gt;&lt;auth-address&gt;http://www.nejm.org.libgate.library.nuigalway.ie/doi/pdf/10.1056/NEJM198112103052401&lt;/auth-address&gt;&lt;titles&gt;&lt;title&gt;\textitPneumocystis carinii Pneumonia and Mucosal Candidiasis in Previously Healthy Homosexual Men&lt;/title&gt;&lt;secondary-title&gt;New England Journal of Medicine&lt;/secondary-title&gt;&lt;/titles&gt;&lt;periodical&gt;&lt;full-title&gt;New England Journal of Medicine&lt;/full-title&gt;&lt;/periodical&gt;&lt;pages&gt;1425-1431&lt;/pages&gt;&lt;volume&gt;305&lt;/volume&gt;&lt;number&gt;24&lt;/number&gt;&lt;dates&gt;&lt;year&gt;1981&lt;/year&gt;&lt;pub-dates&gt;&lt;date&gt;December&lt;/date&gt;&lt;/pub-dates&gt;&lt;/dates&gt;&lt;isbn&gt;0028-4793, 1533-4406&lt;/isbn&gt;&lt;label&gt;gottlieb_&amp;lt;i&amp;gt;pneumocystis_1981&lt;/label&gt;&lt;urls&gt;&lt;related-urls&gt;&lt;url&gt;10.1056/NEJM198112103052401&lt;/url&gt;&lt;/related-urls&gt;&lt;/urls&gt;&lt;/record&gt;&lt;/Cite&gt;&lt;/EndNote&gt;</w:instrText>
        </w:r>
      </w:ins>
      <w:del w:id="19" w:author="Ram Shrestha" w:date="2014-01-04T19:38:00Z">
        <w:r w:rsidR="00E93357" w:rsidDel="00276C20">
          <w:delInstrText xml:space="preserve"> ADDIN EN.CITE &lt;EndNote&gt;&lt;Cite&gt;&lt;Author&gt;Gottlieb&lt;/Author&gt;&lt;Year&gt;1981&lt;/Year&gt;&lt;RecNum&gt;248&lt;/RecNum&gt;&lt;record&gt;&lt;rec-number&gt;248&lt;/rec-number&gt;&lt;foreign-keys&gt;&lt;key app="EN" db-id="fp25zzvrxrd9vke5zxqp9stbssprwstvdddz"&gt;248&lt;/key&gt;&lt;/foreign-keys&gt;&lt;ref-type name="Journal Article"&gt;17&lt;/ref-type&gt;&lt;contributors&gt;&lt;authors&gt;&lt;author&gt;Gottlieb, Michael S.&lt;/author&gt;&lt;author&gt;Schroff, Robert&lt;/author&gt;&lt;author&gt;Schanker, Howard M.&lt;/author&gt;&lt;author&gt;Weisman, Joel D.&lt;/author&gt;&lt;author&gt;Fan, Peng Thim&lt;/author&gt;&lt;author&gt;Wolf, Robert A.&lt;/author&gt;&lt;author&gt;Saxon, Andrew&lt;/author&gt;&lt;/authors&gt;&lt;/contributors&gt;&lt;auth-address&gt;http://www.nejm.org.libgate.library.nuigalway.ie/doi/pdf/10.1056/NEJM198112103052401&lt;/auth-address&gt;&lt;titles&gt;&lt;title&gt;\textitPneumocystis carinii Pneumonia and Mucosal Candidiasis in Previously Healthy Homosexual Men&lt;/title&gt;&lt;secondary-title&gt;New England Journal of Medicine&lt;/secondary-title&gt;&lt;/titles&gt;&lt;periodical&gt;&lt;full-title&gt;New England Journal of Medicine&lt;/full-title&gt;&lt;/periodical&gt;&lt;pages&gt;1425-1431&lt;/pages&gt;&lt;volume&gt;305&lt;/volume&gt;&lt;number&gt;24&lt;/number&gt;&lt;dates&gt;&lt;year&gt;1981&lt;/year&gt;&lt;pub-dates&gt;&lt;date&gt;December&lt;/date&gt;&lt;/pub-dates&gt;&lt;/dates&gt;&lt;isbn&gt;0028-4793, 1533-4406&lt;/isbn&gt;&lt;label&gt;gottlieb_&amp;lt;i&amp;gt;pneumocystis_1981&lt;/label&gt;&lt;urls&gt;&lt;related-urls&gt;&lt;url&gt;10.1056/NEJM198112103052401&lt;/url&gt;&lt;/related-urls&gt;&lt;/urls&gt;&lt;/record&gt;&lt;/Cite&gt;&lt;/EndNote&gt;</w:delInstrText>
        </w:r>
      </w:del>
      <w:r w:rsidR="00396A41">
        <w:fldChar w:fldCharType="separate"/>
      </w:r>
      <w:r>
        <w:rPr>
          <w:noProof/>
        </w:rPr>
        <w:t>(Gottlieb et al., 1981)</w:t>
      </w:r>
      <w:r w:rsidR="00396A41">
        <w:fldChar w:fldCharType="end"/>
      </w:r>
      <w:r>
        <w:t xml:space="preserve">. Until 1983, the causative agent responsible for the severe immune depletion, named AIDS (Acquired Immunodeficiency Syndrome), was unknown </w:t>
      </w:r>
      <w:r w:rsidR="00396A41">
        <w:fldChar w:fldCharType="begin"/>
      </w:r>
      <w:ins w:id="20" w:author="Ram Shrestha" w:date="2014-01-04T19:38:00Z">
        <w:r w:rsidR="00276C20">
          <w:instrText xml:space="preserve"> ADDIN EN.CITE &lt;EndNote&gt;&lt;Cite&gt;&lt;Author&gt;Francis&lt;/Author&gt;&lt;Year&gt;1983&lt;/Year&gt;&lt;RecNum&gt;95&lt;/RecNum&gt;&lt;record&gt;&lt;rec-number&gt;95&lt;/rec-number&gt;&lt;foreign-keys&gt;&lt;key app="EN" db-id="fp25zzvrxrd9vke5zxqp9stbssprwstvdddz"&gt;95&lt;/key&gt;&lt;/foreign-keys&gt;&lt;ref-type name="Journal Article"&gt;17&lt;/ref-type&gt;&lt;contributors&gt;&lt;authors&gt;&lt;author&gt;Francis, Donald P.&lt;/author&gt;&lt;author&gt;Curran, James W.&lt;/author&gt;&lt;author&gt;Essex, Myron&lt;/author&gt;&lt;/authors&gt;&lt;/contributors&gt;&lt;auth-address&gt;http://jnci.oxfordjournals.org/content/71/1/5.1.short&lt;/auth-address&gt;&lt;titles&gt;&lt;title&gt;Epidemic acquired immune deficiency syndrome: epidemiologic evidence for a transmissible agent&lt;/title&gt;&lt;secondary-title&gt;Journal of the National Cancer Institute&lt;/secondary-title&gt;&lt;/titles&gt;&lt;pages&gt;5–9&lt;/pages&gt;&lt;volume&gt;71&lt;/volume&gt;&lt;number&gt;1&lt;/number&gt;&lt;dates&gt;&lt;year&gt;1983&lt;/year&gt;&lt;/dates&gt;&lt;label&gt;francis_epidemic_1983&lt;/label&gt;&lt;urls&gt;&lt;/urls&gt;&lt;/record&gt;&lt;/Cite&gt;&lt;Cite&gt;&lt;Author&gt;Gallo&lt;/Author&gt;&lt;Year&gt;1983&lt;/Year&gt;&lt;RecNum&gt;93&lt;/RecNum&gt;&lt;record&gt;&lt;rec-number&gt;93&lt;/rec-number&gt;&lt;foreign-keys&gt;&lt;key app="EN" db-id="fp25zzvrxrd9vke5zxqp9stbssprwstvdddz"&gt;93&lt;/key&gt;&lt;/foreign-keys&gt;&lt;ref-type name="Journal Article"&gt;17&lt;/ref-type&gt;&lt;contributors&gt;&lt;authors&gt;&lt;author&gt;Gallo, R C&lt;/author&gt;&lt;author&gt;Sarin, P S&lt;/author&gt;&lt;author&gt;Gelmann, E P&lt;/author&gt;&lt;author&gt;Robert-Guroff, M&lt;/author&gt;&lt;author&gt;Richardson, E&lt;/author&gt;&lt;author&gt;Kalyanaraman, V S&lt;/author&gt;&lt;author&gt;Mann, D&lt;/author&gt;&lt;author&gt;Sidhu, G D&lt;/author&gt;&lt;author&gt;Stahl, R E&lt;/author&gt;&lt;author&gt;Zolla-Pazner, S&lt;/author&gt;&lt;author&gt;Leibowitch, J&lt;/author&gt;&lt;author&gt;Popovic, M&lt;/author&gt;&lt;/authors&gt;&lt;/contributors&gt;&lt;titles&gt;&lt;title&gt;Isolation of human T-cell leukemia virus in acquired immune deficiency syndrome (AIDS)&lt;/title&gt;&lt;secondary-title&gt;Science (New York, N.Y.)&lt;/secondary-title&gt;&lt;/titles&gt;&lt;pages&gt;865-867&lt;/pages&gt;&lt;volume&gt;220&lt;/volume&gt;&lt;number&gt;4599&lt;/number&gt;&lt;dates&gt;&lt;year&gt;1983&lt;/year&gt;&lt;pub-dates&gt;&lt;date&gt;May&lt;/date&gt;&lt;/pub-dates&gt;&lt;/dates&gt;&lt;isbn&gt;0036-8075&lt;/isbn&gt;&lt;label&gt;gallo_isolation_1983&lt;/label&gt;&lt;urls&gt;&lt;/urls&gt;&lt;/record&gt;&lt;/Cite&gt;&lt;/EndNote&gt;</w:instrText>
        </w:r>
      </w:ins>
      <w:del w:id="21" w:author="Ram Shrestha" w:date="2014-01-04T19:38:00Z">
        <w:r w:rsidR="00E93357" w:rsidDel="00276C20">
          <w:delInstrText xml:space="preserve"> ADDIN EN.CITE &lt;EndNote&gt;&lt;Cite&gt;&lt;Author&gt;Francis&lt;/Author&gt;&lt;Year&gt;1983&lt;/Year&gt;&lt;RecNum&gt;95&lt;/RecNum&gt;&lt;record&gt;&lt;rec-number&gt;95&lt;/rec-number&gt;&lt;foreign-keys&gt;&lt;key app="EN" db-id="fp25zzvrxrd9vke5zxqp9stbssprwstvdddz"&gt;95&lt;/key&gt;&lt;/foreign-keys&gt;&lt;ref-type name="Journal Article"&gt;17&lt;/ref-type&gt;&lt;contributors&gt;&lt;authors&gt;&lt;author&gt;Francis, Donald P.&lt;/author&gt;&lt;author&gt;Curran, James W.&lt;/author&gt;&lt;author&gt;Essex, Myron&lt;/author&gt;&lt;/authors&gt;&lt;/contributors&gt;&lt;auth-address&gt;http://jnci.oxfordjournals.org/content/71/1/5.1.short&lt;/auth-address&gt;&lt;titles&gt;&lt;title&gt;Epidemic acquired immune deficiency syndrome: epidemiologic evidence for a transmissible agent&lt;/title&gt;&lt;secondary-title&gt;Journal of the National Cancer Institute&lt;/secondary-title&gt;&lt;/titles&gt;&lt;pages&gt;5–9&lt;/pages&gt;&lt;volume&gt;71&lt;/volume&gt;&lt;number&gt;1&lt;/number&gt;&lt;dates&gt;&lt;year&gt;1983&lt;/year&gt;&lt;/dates&gt;&lt;label&gt;francis_epidemic_1983&lt;/label&gt;&lt;urls&gt;&lt;/urls&gt;&lt;/record&gt;&lt;/Cite&gt;&lt;Cite&gt;&lt;Author&gt;Gallo&lt;/Author&gt;&lt;Year&gt;1983&lt;/Year&gt;&lt;RecNum&gt;93&lt;/RecNum&gt;&lt;record&gt;&lt;rec-number&gt;93&lt;/rec-number&gt;&lt;foreign-keys&gt;&lt;key app="EN" db-id="fp25zzvrxrd9vke5zxqp9stbssprwstvdddz"&gt;93&lt;/key&gt;&lt;/foreign-keys&gt;&lt;ref-type name="Journal Article"&gt;17&lt;/ref-type&gt;&lt;contributors&gt;&lt;authors&gt;&lt;author&gt;Gallo, R C&lt;/author&gt;&lt;author&gt;Sarin, P S&lt;/author&gt;&lt;author&gt;Gelmann, E P&lt;/author&gt;&lt;author&gt;Robert-Guroff, M&lt;/author&gt;&lt;author&gt;Richardson, E&lt;/author&gt;&lt;author&gt;Kalyanaraman, V S&lt;/author&gt;&lt;author&gt;Mann, D&lt;/author&gt;&lt;author&gt;Sidhu, G D&lt;/author&gt;&lt;author&gt;Stahl, R E&lt;/author&gt;&lt;author&gt;Zolla-Pazner, S&lt;/author&gt;&lt;author&gt;Leibowitch, J&lt;/author&gt;&lt;author&gt;Popovic, M&lt;/author&gt;&lt;/authors&gt;&lt;/contributors&gt;&lt;titles&gt;&lt;title&gt;Isolation of human T-cell leukemia virus in acquired immune deficiency syndrome (AIDS)&lt;/title&gt;&lt;secondary-title&gt;Science (New York, N.Y.)&lt;/secondary-title&gt;&lt;/titles&gt;&lt;pages&gt;865-867&lt;/pages&gt;&lt;volume&gt;220&lt;/volume&gt;&lt;number&gt;4599&lt;/number&gt;&lt;dates&gt;&lt;year&gt;1983&lt;/year&gt;&lt;pub-dates&gt;&lt;date&gt;May&lt;/date&gt;&lt;/pub-dates&gt;&lt;/dates&gt;&lt;isbn&gt;0036-8075&lt;/isbn&gt;&lt;label&gt;gallo_isolation_1983&lt;/label&gt;&lt;urls&gt;&lt;/urls&gt;&lt;/record&gt;&lt;/Cite&gt;&lt;/EndNote&gt;</w:delInstrText>
        </w:r>
      </w:del>
      <w:r w:rsidR="00396A41">
        <w:fldChar w:fldCharType="separate"/>
      </w:r>
      <w:r>
        <w:rPr>
          <w:noProof/>
        </w:rPr>
        <w:t>(Francis et al., 1983; Gallo et al., 1983)</w:t>
      </w:r>
      <w:r w:rsidR="00396A41">
        <w:fldChar w:fldCharType="end"/>
      </w:r>
      <w:r>
        <w:t xml:space="preserve">, when Luc Montagnier’s group at “Institut Pasteur” in Paris isolated the virus, which was initially named Human T-cell Leucamia Virus (HTLC) and later named as Human Immunodeficiency Virus (HIV) </w:t>
      </w:r>
      <w:r w:rsidR="00396A41">
        <w:fldChar w:fldCharType="begin"/>
      </w:r>
      <w:ins w:id="22" w:author="Ram Shrestha" w:date="2014-01-04T19:38:00Z">
        <w:r w:rsidR="00276C20">
          <w:instrText xml:space="preserve"> ADDIN EN.CITE &lt;EndNote&gt;&lt;Cite&gt;&lt;Author&gt;Nahmias&lt;/Author&gt;&lt;Year&gt;1986&lt;/Year&gt;&lt;RecNum&gt;734&lt;/RecNum&gt;&lt;record&gt;&lt;rec-number&gt;734&lt;/rec-number&gt;&lt;foreign-keys&gt;&lt;key app="EN" db-id="fp25zzvrxrd9vke5zxqp9stbssprwstvdddz"&gt;734&lt;/key&gt;&lt;/foreign-keys&gt;&lt;ref-type name="Journal Article"&gt;17&lt;/ref-type&gt;&lt;contributors&gt;&lt;authors&gt;&lt;author&gt;Nahmias, AJ&lt;/author&gt;&lt;author&gt;Weiss, J&lt;/author&gt;&lt;author&gt;Yao, X&lt;/author&gt;&lt;author&gt;Lee, F&lt;/author&gt;&lt;author&gt;Kodsi, R&lt;/author&gt;&lt;author&gt;Schanfield, M&lt;/author&gt;&lt;author&gt;Matthews, T&lt;/author&gt;&lt;author&gt;Bolognesi, D&lt;/author&gt;&lt;author&gt;Durack, D&lt;/author&gt;&lt;author&gt;Motulsky, A&lt;/author&gt;&lt;/authors&gt;&lt;/contributors&gt;&lt;titles&gt;&lt;title&gt;Evidence for human infection with an HTLV III/LAV-like virus in Central Africa, 1959&lt;/title&gt;&lt;secondary-title&gt;The Lancet&lt;/secondary-title&gt;&lt;/titles&gt;&lt;periodical&gt;&lt;full-title&gt;The Lancet&lt;/full-title&gt;&lt;/periodical&gt;&lt;pages&gt;1279-1280&lt;/pages&gt;&lt;volume&gt;327&lt;/volume&gt;&lt;number&gt;8492&lt;/number&gt;&lt;dates&gt;&lt;year&gt;1986&lt;/year&gt;&lt;/dates&gt;&lt;isbn&gt;0140-6736&lt;/isbn&gt;&lt;urls&gt;&lt;/urls&gt;&lt;/record&gt;&lt;/Cite&gt;&lt;/EndNote&gt;</w:instrText>
        </w:r>
      </w:ins>
      <w:del w:id="23" w:author="Ram Shrestha" w:date="2014-01-04T19:38:00Z">
        <w:r w:rsidR="00E93357" w:rsidDel="00276C20">
          <w:delInstrText xml:space="preserve"> ADDIN EN.CITE &lt;EndNote&gt;&lt;Cite&gt;&lt;Author&gt;Nahmias&lt;/Author&gt;&lt;Year&gt;1986&lt;/Year&gt;&lt;RecNum&gt;734&lt;/RecNum&gt;&lt;record&gt;&lt;rec-number&gt;734&lt;/rec-number&gt;&lt;foreign-keys&gt;&lt;key app="EN" db-id="fp25zzvrxrd9vke5zxqp9stbssprwstvdddz"&gt;734&lt;/key&gt;&lt;/foreign-keys&gt;&lt;ref-type name="Journal Article"&gt;17&lt;/ref-type&gt;&lt;contributors&gt;&lt;authors&gt;&lt;author&gt;Nahmias, AJ&lt;/author&gt;&lt;author&gt;Weiss, J&lt;/author&gt;&lt;author&gt;Yao, X&lt;/author&gt;&lt;author&gt;Lee, F&lt;/author&gt;&lt;author&gt;Kodsi, R&lt;/author&gt;&lt;author&gt;Schanfield, M&lt;/author&gt;&lt;author&gt;Matthews, T&lt;/author&gt;&lt;author&gt;Bolognesi, D&lt;/author&gt;&lt;author&gt;Durack, D&lt;/author&gt;&lt;author&gt;Motulsky, A&lt;/author&gt;&lt;/authors&gt;&lt;/contributors&gt;&lt;titles&gt;&lt;title&gt;Evidence for human infection with an HTLV III/LAV-like virus in Central Africa, 1959&lt;/title&gt;&lt;secondary-title&gt;The Lancet&lt;/secondary-title&gt;&lt;/titles&gt;&lt;periodical&gt;&lt;full-title&gt;The Lancet&lt;/full-title&gt;&lt;/periodical&gt;&lt;pages&gt;1279-1280&lt;/pages&gt;&lt;volume&gt;327&lt;/volume&gt;&lt;number&gt;8492&lt;/number&gt;&lt;dates&gt;&lt;year&gt;1986&lt;/year&gt;&lt;/dates&gt;&lt;isbn&gt;0140-6736&lt;/isbn&gt;&lt;urls&gt;&lt;/urls&gt;&lt;/record&gt;&lt;/Cite&gt;&lt;/EndNote&gt;</w:delInstrText>
        </w:r>
      </w:del>
      <w:r w:rsidR="00396A41">
        <w:fldChar w:fldCharType="separate"/>
      </w:r>
      <w:r>
        <w:rPr>
          <w:noProof/>
        </w:rPr>
        <w:t>(Nahmias et al., 1986)</w:t>
      </w:r>
      <w:r w:rsidR="00396A41">
        <w:fldChar w:fldCharType="end"/>
      </w:r>
      <w:r>
        <w:t xml:space="preserve">. Jay Levy’s group in San Francisco, USA also subsequently found the virus confirming the discovery in Paris </w:t>
      </w:r>
      <w:r w:rsidR="00396A41">
        <w:fldChar w:fldCharType="begin"/>
      </w:r>
      <w:ins w:id="24" w:author="Ram Shrestha" w:date="2014-01-04T19:38:00Z">
        <w:r w:rsidR="00276C20">
          <w:instrText xml:space="preserve"> ADDIN EN.CITE &lt;EndNote&gt;&lt;Cite&gt;&lt;Author&gt;Levy&lt;/Author&gt;&lt;Year&gt;1984&lt;/Year&gt;&lt;RecNum&gt;92&lt;/RecNum&gt;&lt;record&gt;&lt;rec-number&gt;92&lt;/rec-number&gt;&lt;foreign-keys&gt;&lt;key app="EN" db-id="fp25zzvrxrd9vke5zxqp9stbssprwstvdddz"&gt;92&lt;/key&gt;&lt;/foreign-keys&gt;&lt;ref-type name="Journal Article"&gt;17&lt;/ref-type&gt;&lt;contributors&gt;&lt;authors&gt;&lt;author&gt;Levy, J. A.&lt;/author&gt;&lt;author&gt;Hoffman, A. D.&lt;/author&gt;&lt;author&gt;Kramer, S. M.&lt;/author&gt;&lt;author&gt;Landis, J. A.&lt;/author&gt;&lt;author&gt;Shimabukuro, J. M.&lt;/author&gt;&lt;author&gt;Oshiro, L. S.&lt;/author&gt;&lt;/authors&gt;&lt;/contributors&gt;&lt;auth-address&gt;http://www.sciencemag.org/content/225/4664/840&lt;/auth-address&gt;&lt;titles&gt;&lt;title&gt;Isolation of lymphocytopathic retroviruses from San Francisco patients with AIDS&lt;/title&gt;&lt;secondary-title&gt;Science&lt;/secondary-title&gt;&lt;/titles&gt;&lt;periodical&gt;&lt;full-title&gt;Science&lt;/full-title&gt;&lt;/periodical&gt;&lt;pages&gt;840-842&lt;/pages&gt;&lt;volume&gt;225&lt;/volume&gt;&lt;number&gt;4664&lt;/number&gt;&lt;dates&gt;&lt;year&gt;1984&lt;/year&gt;&lt;pub-dates&gt;&lt;date&gt;August&lt;/date&gt;&lt;/pub-dates&gt;&lt;/dates&gt;&lt;isbn&gt;0036-8075, 1095-9203&lt;/isbn&gt;&lt;label&gt;levy_isolation_1984&lt;/label&gt;&lt;urls&gt;&lt;related-urls&gt;&lt;url&gt;10.1126/science.6206563&lt;/url&gt;&lt;/related-urls&gt;&lt;/urls&gt;&lt;/record&gt;&lt;/Cite&gt;&lt;/EndNote&gt;</w:instrText>
        </w:r>
      </w:ins>
      <w:del w:id="25" w:author="Ram Shrestha" w:date="2014-01-04T19:38:00Z">
        <w:r w:rsidR="00E93357" w:rsidDel="00276C20">
          <w:delInstrText xml:space="preserve"> ADDIN EN.CITE &lt;EndNote&gt;&lt;Cite&gt;&lt;Author&gt;Levy&lt;/Author&gt;&lt;Year&gt;1984&lt;/Year&gt;&lt;RecNum&gt;92&lt;/RecNum&gt;&lt;record&gt;&lt;rec-number&gt;92&lt;/rec-number&gt;&lt;foreign-keys&gt;&lt;key app="EN" db-id="fp25zzvrxrd9vke5zxqp9stbssprwstvdddz"&gt;92&lt;/key&gt;&lt;/foreign-keys&gt;&lt;ref-type name="Journal Article"&gt;17&lt;/ref-type&gt;&lt;contributors&gt;&lt;authors&gt;&lt;author&gt;Levy, J. A.&lt;/author&gt;&lt;author&gt;Hoffman, A. D.&lt;/author&gt;&lt;author&gt;Kramer, S. M.&lt;/author&gt;&lt;author&gt;Landis, J. A.&lt;/author&gt;&lt;author&gt;Shimabukuro, J. M.&lt;/author&gt;&lt;author&gt;Oshiro, L. S.&lt;/author&gt;&lt;/authors&gt;&lt;/contributors&gt;&lt;auth-address&gt;http://www.sciencemag.org/content/225/4664/840&lt;/auth-address&gt;&lt;titles&gt;&lt;title&gt;Isolation of lymphocytopathic retroviruses from San Francisco patients with AIDS&lt;/title&gt;&lt;secondary-title&gt;Science&lt;/secondary-title&gt;&lt;/titles&gt;&lt;periodical&gt;&lt;full-title&gt;Science&lt;/full-title&gt;&lt;/periodical&gt;&lt;pages&gt;840-842&lt;/pages&gt;&lt;volume&gt;225&lt;/volume&gt;&lt;number&gt;4664&lt;/number&gt;&lt;dates&gt;&lt;year&gt;1984&lt;/year&gt;&lt;pub-dates&gt;&lt;date&gt;August&lt;/date&gt;&lt;/pub-dates&gt;&lt;/dates&gt;&lt;isbn&gt;0036-8075, 1095-9203&lt;/isbn&gt;&lt;label&gt;levy_isolation_1984&lt;/label&gt;&lt;urls&gt;&lt;related-urls&gt;&lt;url&gt;10.1126/science.6206563&lt;/url&gt;&lt;/related-urls&gt;&lt;/urls&gt;&lt;/record&gt;&lt;/Cite&gt;&lt;/EndNote&gt;</w:delInstrText>
        </w:r>
      </w:del>
      <w:r w:rsidR="00396A41">
        <w:fldChar w:fldCharType="separate"/>
      </w:r>
      <w:r>
        <w:rPr>
          <w:noProof/>
        </w:rPr>
        <w:t>(Levy et al., 1984)</w:t>
      </w:r>
      <w:r w:rsidR="00396A41">
        <w:fldChar w:fldCharType="end"/>
      </w:r>
      <w:r>
        <w:t xml:space="preserve">. They found HIV was a lentivirus from Group VI retrovirus with two single strand RNA molecules </w:t>
      </w:r>
      <w:r w:rsidR="00396A41">
        <w:fldChar w:fldCharType="begin"/>
      </w:r>
      <w:ins w:id="26" w:author="Ram Shrestha" w:date="2014-01-04T19:38:00Z">
        <w:r w:rsidR="00276C20">
          <w:instrText xml:space="preserve"> ADDIN EN.CITE &lt;EndNote&gt;&lt;Cite&gt;&lt;Author&gt;Baltimore&lt;/Author&gt;&lt;Year&gt;1971&lt;/Year&gt;&lt;RecNum&gt;204&lt;/RecNum&gt;&lt;record&gt;&lt;rec-number&gt;204&lt;/rec-number&gt;&lt;foreign-keys&gt;&lt;key app="EN" db-id="fp25zzvrxrd9vke5zxqp9stbssprwstvdddz"&gt;204&lt;/key&gt;&lt;/foreign-keys&gt;&lt;ref-type name="Journal Article"&gt;17&lt;/ref-type&gt;&lt;contributors&gt;&lt;authors&gt;&lt;author&gt;Baltimore, D.&lt;/author&gt;&lt;/authors&gt;&lt;/contributors&gt;&lt;auth-address&gt;http://www.ncbi.nlm.nih.gov.libgate.library.nuigalway.ie/pmc/articles/PMC378387/&lt;/auth-address&gt;&lt;titles&gt;&lt;title&gt;Expression of animal virus genomes.&lt;/title&gt;&lt;secondary-title&gt;Bacteriological Reviews&lt;/secondary-title&gt;&lt;/titles&gt;&lt;pages&gt;235&lt;/pages&gt;&lt;volume&gt;35&lt;/volume&gt;&lt;number&gt;3&lt;/number&gt;&lt;dates&gt;&lt;year&gt;1971&lt;/year&gt;&lt;pub-dates&gt;&lt;date&gt;September&lt;/date&gt;&lt;/pub-dates&gt;&lt;/dates&gt;&lt;label&gt;baltimore_expression_1971&lt;/label&gt;&lt;urls&gt;&lt;/urls&gt;&lt;/record&gt;&lt;/Cite&gt;&lt;/EndNote&gt;</w:instrText>
        </w:r>
      </w:ins>
      <w:del w:id="27" w:author="Ram Shrestha" w:date="2014-01-04T19:38:00Z">
        <w:r w:rsidR="00E93357" w:rsidDel="00276C20">
          <w:delInstrText xml:space="preserve"> ADDIN EN.CITE &lt;EndNote&gt;&lt;Cite&gt;&lt;Author&gt;Baltimore&lt;/Author&gt;&lt;Year&gt;1971&lt;/Year&gt;&lt;RecNum&gt;204&lt;/RecNum&gt;&lt;record&gt;&lt;rec-number&gt;204&lt;/rec-number&gt;&lt;foreign-keys&gt;&lt;key app="EN" db-id="fp25zzvrxrd9vke5zxqp9stbssprwstvdddz"&gt;204&lt;/key&gt;&lt;/foreign-keys&gt;&lt;ref-type name="Journal Article"&gt;17&lt;/ref-type&gt;&lt;contributors&gt;&lt;authors&gt;&lt;author&gt;Baltimore, D.&lt;/author&gt;&lt;/authors&gt;&lt;/contributors&gt;&lt;auth-address&gt;http://www.ncbi.nlm.nih.gov.libgate.library.nuigalway.ie/pmc/articles/PMC378387/&lt;/auth-address&gt;&lt;titles&gt;&lt;title&gt;Expression of animal virus genomes.&lt;/title&gt;&lt;secondary-title&gt;Bacteriological Reviews&lt;/secondary-title&gt;&lt;/titles&gt;&lt;pages&gt;235&lt;/pages&gt;&lt;volume&gt;35&lt;/volume&gt;&lt;number&gt;3&lt;/number&gt;&lt;dates&gt;&lt;year&gt;1971&lt;/year&gt;&lt;pub-dates&gt;&lt;date&gt;September&lt;/date&gt;&lt;/pub-dates&gt;&lt;/dates&gt;&lt;label&gt;baltimore_expression_1971&lt;/label&gt;&lt;urls&gt;&lt;/urls&gt;&lt;/record&gt;&lt;/Cite&gt;&lt;/EndNote&gt;</w:delInstrText>
        </w:r>
      </w:del>
      <w:r w:rsidR="00396A41">
        <w:fldChar w:fldCharType="separate"/>
      </w:r>
      <w:r>
        <w:rPr>
          <w:noProof/>
        </w:rPr>
        <w:t>(Baltimore, 1971)</w:t>
      </w:r>
      <w:r w:rsidR="00396A41">
        <w:fldChar w:fldCharType="end"/>
      </w:r>
      <w:r>
        <w:t xml:space="preserve">; unique to any other previously isolated viruses and the virus can transmit from infected to healthy people </w:t>
      </w:r>
      <w:r w:rsidR="00396A41">
        <w:fldChar w:fldCharType="begin"/>
      </w:r>
      <w:ins w:id="28" w:author="Ram Shrestha" w:date="2014-01-04T19:38:00Z">
        <w:r w:rsidR="00276C20">
          <w:instrText xml:space="preserve"> ADDIN EN.CITE &lt;EndNote&gt;&lt;Cite&gt;&lt;Author&gt;Wofsy&lt;/Author&gt;&lt;Year&gt;1986&lt;/Year&gt;&lt;RecNum&gt;90&lt;/RecNum&gt;&lt;record&gt;&lt;rec-number&gt;90&lt;/rec-number&gt;&lt;foreign-keys&gt;&lt;key app="EN" db-id="fp25zzvrxrd9vke5zxqp9stbssprwstvdddz"&gt;90&lt;/key&gt;&lt;/foreign-keys&gt;&lt;ref-type name="Journal Article"&gt;17&lt;/ref-type&gt;&lt;contributors&gt;&lt;authors&gt;&lt;author&gt;Wofsy, ConstanceB&lt;/author&gt;&lt;author&gt;Hauer, LaurieB&lt;/author&gt;&lt;author&gt;Michaelis, BarbaraA&lt;/author&gt;&lt;author&gt;Cohen, JudithB&lt;/author&gt;&lt;author&gt;Padian, NancyS&lt;/author&gt;&lt;author&gt;Evans, LouiseA&lt;/author&gt;&lt;author&gt;Levy, JayA&lt;/author&gt;&lt;/authors&gt;&lt;/contributors&gt;&lt;auth-address&gt;http://www.sciencedirect.com/science/article/pii/S0140673686908858&lt;/auth-address&gt;&lt;titles&gt;&lt;title&gt;Isolation of AIDS-associated retrovirus from genital secretions of women with antibodies to the virus&lt;/title&gt;&lt;secondary-title&gt;The Lancet&lt;/secondary-title&gt;&lt;/titles&gt;&lt;periodical&gt;&lt;full-title&gt;The Lancet&lt;/full-title&gt;&lt;/periodical&gt;&lt;pages&gt;527–529&lt;/pages&gt;&lt;volume&gt;327&lt;/volume&gt;&lt;number&gt;8480&lt;/number&gt;&lt;dates&gt;&lt;year&gt;1986&lt;/year&gt;&lt;/dates&gt;&lt;label&gt;wofsy_isolation_1986&lt;/label&gt;&lt;urls&gt;&lt;/urls&gt;&lt;/record&gt;&lt;/Cite&gt;&lt;Cite&gt;&lt;Author&gt;Rogers&lt;/Author&gt;&lt;Year&gt;1987&lt;/Year&gt;&lt;RecNum&gt;262&lt;/RecNum&gt;&lt;record&gt;&lt;rec-number&gt;262&lt;/rec-number&gt;&lt;foreign-keys&gt;&lt;key app="EN" db-id="fp25zzvrxrd9vke5zxqp9stbssprwstvdddz"&gt;262&lt;/key&gt;&lt;/foreign-keys&gt;&lt;ref-type name="Journal Article"&gt;17&lt;/ref-type&gt;&lt;contributors&gt;&lt;authors&gt;&lt;author&gt;Rogers, Martha F.&lt;/author&gt;&lt;author&gt;Thomas, Pauline A.&lt;/author&gt;&lt;author&gt;Starcher, E. Thomas&lt;/author&gt;&lt;author&gt;Noa, Mary C.&lt;/author&gt;&lt;author&gt;Bush, Timothy J.&lt;/author&gt;&lt;author&gt;Jaffe, Harold W.&lt;/author&gt;&lt;/authors&gt;&lt;/contributors&gt;&lt;auth-address&gt;http://pediatrics.aappublications.org/content/79/6/1008&lt;/auth-address&gt;&lt;titles&gt;&lt;title&gt;Acquired Immunodeficiency Syndrome in Children: Report of the Centers for Disease Control National Surveillance, 1982 to 1985&lt;/title&gt;&lt;secondary-title&gt;Pediatrics&lt;/secondary-title&gt;&lt;/titles&gt;&lt;pages&gt;1008-1014&lt;/pages&gt;&lt;volume&gt;79&lt;/volume&gt;&lt;number&gt;6&lt;/number&gt;&lt;dates&gt;&lt;year&gt;1987&lt;/year&gt;&lt;pub-dates&gt;&lt;date&gt;June&lt;/date&gt;&lt;/pub-dates&gt;&lt;/dates&gt;&lt;isbn&gt;0031-4005, 1098-4275&lt;/isbn&gt;&lt;label&gt;rogers_acquired_1987&lt;/label&gt;&lt;urls&gt;&lt;/urls&gt;&lt;/record&gt;&lt;/Cite&gt;&lt;/EndNote&gt;</w:instrText>
        </w:r>
      </w:ins>
      <w:del w:id="29" w:author="Ram Shrestha" w:date="2014-01-04T19:38:00Z">
        <w:r w:rsidR="00E93357" w:rsidDel="00276C20">
          <w:delInstrText xml:space="preserve"> ADDIN EN.CITE &lt;EndNote&gt;&lt;Cite&gt;&lt;Author&gt;Wofsy&lt;/Author&gt;&lt;Year&gt;1986&lt;/Year&gt;&lt;RecNum&gt;90&lt;/RecNum&gt;&lt;record&gt;&lt;rec-number&gt;90&lt;/rec-number&gt;&lt;foreign-keys&gt;&lt;key app="EN" db-id="fp25zzvrxrd9vke5zxqp9stbssprwstvdddz"&gt;90&lt;/key&gt;&lt;/foreign-keys&gt;&lt;ref-type name="Journal Article"&gt;17&lt;/ref-type&gt;&lt;contributors&gt;&lt;authors&gt;&lt;author&gt;Wofsy, ConstanceB&lt;/author&gt;&lt;author&gt;Hauer, LaurieB&lt;/author&gt;&lt;author&gt;Michaelis, BarbaraA&lt;/author&gt;&lt;author&gt;Cohen, JudithB&lt;/author&gt;&lt;author&gt;Padian, NancyS&lt;/author&gt;&lt;author&gt;Evans, LouiseA&lt;/author&gt;&lt;author&gt;Levy, JayA&lt;/author&gt;&lt;/authors&gt;&lt;/contributors&gt;&lt;auth-address&gt;http://www.sciencedirect.com/science/article/pii/S0140673686908858&lt;/auth-address&gt;&lt;titles&gt;&lt;title&gt;Isolation of AIDS-associated retrovirus from genital secretions of women with antibodies to the virus&lt;/title&gt;&lt;secondary-title&gt;The Lancet&lt;/secondary-title&gt;&lt;/titles&gt;&lt;periodical&gt;&lt;full-title&gt;The Lancet&lt;/full-title&gt;&lt;/periodical&gt;&lt;pages&gt;527–529&lt;/pages&gt;&lt;volume&gt;327&lt;/volume&gt;&lt;number&gt;8480&lt;/number&gt;&lt;dates&gt;&lt;year&gt;1986&lt;/year&gt;&lt;/dates&gt;&lt;label&gt;wofsy_isolation_1986&lt;/label&gt;&lt;urls&gt;&lt;/urls&gt;&lt;/record&gt;&lt;/Cite&gt;&lt;Cite&gt;&lt;Author&gt;Rogers&lt;/Author&gt;&lt;Year&gt;1987&lt;/Year&gt;&lt;RecNum&gt;262&lt;/RecNum&gt;&lt;record&gt;&lt;rec-number&gt;262&lt;/rec-number&gt;&lt;foreign-keys&gt;&lt;key app="EN" db-id="fp25zzvrxrd9vke5zxqp9stbssprwstvdddz"&gt;262&lt;/key&gt;&lt;/foreign-keys&gt;&lt;ref-type name="Journal Article"&gt;17&lt;/ref-type&gt;&lt;contributors&gt;&lt;authors&gt;&lt;author&gt;Rogers, Martha F.&lt;/author&gt;&lt;author&gt;Thomas, Pauline A.&lt;/author&gt;&lt;author&gt;Starcher, E. Thomas&lt;/author&gt;&lt;author&gt;Noa, Mary C.&lt;/author&gt;&lt;author&gt;Bush, Timothy J.&lt;/author&gt;&lt;author&gt;Jaffe, Harold W.&lt;/author&gt;&lt;/authors&gt;&lt;/contributors&gt;&lt;auth-address&gt;http://pediatrics.aappublications.org/content/79/6/1008&lt;/auth-address&gt;&lt;titles&gt;&lt;title&gt;Acquired Immunodeficiency Syndrome in Children: Report of the Centers for Disease Control National Surveillance, 1982 to 1985&lt;/title&gt;&lt;secondary-title&gt;Pediatrics&lt;/secondary-title&gt;&lt;/titles&gt;&lt;pages&gt;1008-1014&lt;/pages&gt;&lt;volume&gt;79&lt;/volume&gt;&lt;number&gt;6&lt;/number&gt;&lt;dates&gt;&lt;year&gt;1987&lt;/year&gt;&lt;pub-dates&gt;&lt;date&gt;June&lt;/date&gt;&lt;/pub-dates&gt;&lt;/dates&gt;&lt;isbn&gt;0031-4005, 1098-4275&lt;/isbn&gt;&lt;label&gt;rogers_acquired_1987&lt;/label&gt;&lt;urls&gt;&lt;/urls&gt;&lt;/record&gt;&lt;/Cite&gt;&lt;/EndNote&gt;</w:delInstrText>
        </w:r>
      </w:del>
      <w:r w:rsidR="00396A41">
        <w:fldChar w:fldCharType="separate"/>
      </w:r>
      <w:r>
        <w:rPr>
          <w:noProof/>
        </w:rPr>
        <w:t>(Rogers et al., 1987; Wofsy et al., 1986)</w:t>
      </w:r>
      <w:r w:rsidR="00396A41">
        <w:fldChar w:fldCharType="end"/>
      </w:r>
      <w:r>
        <w:t xml:space="preserve">, mother to child through umbilical cord </w:t>
      </w:r>
      <w:r w:rsidR="00396A41">
        <w:fldChar w:fldCharType="begin"/>
      </w:r>
      <w:ins w:id="30" w:author="Ram Shrestha" w:date="2014-01-04T19:38:00Z">
        <w:r w:rsidR="00276C20">
          <w:instrText xml:space="preserve"> ADDIN EN.CITE &lt;EndNote&gt;&lt;Cite&gt;&lt;Author&gt;Gallo&lt;/Author&gt;&lt;Year&gt;1983&lt;/Year&gt;&lt;RecNum&gt;93&lt;/RecNum&gt;&lt;record&gt;&lt;rec-number&gt;93&lt;/rec-number&gt;&lt;foreign-keys&gt;&lt;key app="EN" db-id="fp25zzvrxrd9vke5zxqp9stbssprwstvdddz"&gt;93&lt;/key&gt;&lt;/foreign-keys&gt;&lt;ref-type name="Journal Article"&gt;17&lt;/ref-type&gt;&lt;contributors&gt;&lt;authors&gt;&lt;author&gt;Gallo, R C&lt;/author&gt;&lt;author&gt;Sarin, P S&lt;/author&gt;&lt;author&gt;Gelmann, E P&lt;/author&gt;&lt;author&gt;Robert-Guroff, M&lt;/author&gt;&lt;author&gt;Richardson, E&lt;/author&gt;&lt;author&gt;Kalyanaraman, V S&lt;/author&gt;&lt;author&gt;Mann, D&lt;/author&gt;&lt;author&gt;Sidhu, G D&lt;/author&gt;&lt;author&gt;Stahl, R E&lt;/author&gt;&lt;author&gt;Zolla-Pazner, S&lt;/author&gt;&lt;author&gt;Leibowitch, J&lt;/author&gt;&lt;author&gt;Popovic, M&lt;/author&gt;&lt;/authors&gt;&lt;/contributors&gt;&lt;titles&gt;&lt;title&gt;Isolation of human T-cell leukemia virus in acquired immune deficiency syndrome (AIDS)&lt;/title&gt;&lt;secondary-title&gt;Science (New York, N.Y.)&lt;/secondary-title&gt;&lt;/titles&gt;&lt;pages&gt;865-867&lt;/pages&gt;&lt;volume&gt;220&lt;/volume&gt;&lt;number&gt;4599&lt;/number&gt;&lt;dates&gt;&lt;year&gt;1983&lt;/year&gt;&lt;pub-dates&gt;&lt;date&gt;May&lt;/date&gt;&lt;/pub-dates&gt;&lt;/dates&gt;&lt;isbn&gt;0036-8075&lt;/isbn&gt;&lt;label&gt;gallo_isolation_1983&lt;/label&gt;&lt;urls&gt;&lt;/urls&gt;&lt;/record&gt;&lt;/Cite&gt;&lt;Cite&gt;&lt;Author&gt;Ziegler&lt;/Author&gt;&lt;Year&gt;1985&lt;/Year&gt;&lt;RecNum&gt;91&lt;/RecNum&gt;&lt;record&gt;&lt;rec-number&gt;91&lt;/rec-number&gt;&lt;foreign-keys&gt;&lt;key app="EN" db-id="fp25zzvrxrd9vke5zxqp9stbssprwstvdddz"&gt;91&lt;/key&gt;&lt;/foreign-keys&gt;&lt;ref-type name="Journal Article"&gt;17&lt;/ref-type&gt;&lt;contributors&gt;&lt;authors&gt;&lt;author&gt;Ziegler, JohnB&lt;/author&gt;&lt;author&gt;Johnson, RichardO&lt;/author&gt;&lt;author&gt;Cooper, DavidA&lt;/author&gt;&lt;author&gt;Gold, Julian&lt;/author&gt;&lt;/authors&gt;&lt;/contributors&gt;&lt;auth-address&gt;http://www.sciencedirect.com/science/article/pii/S0140673685916733&lt;/auth-address&gt;&lt;titles&gt;&lt;title&gt;Postnatal transmission of AIDS-associated retrovirus from mother to infant&lt;/title&gt;&lt;secondary-title&gt;The Lancet&lt;/secondary-title&gt;&lt;/titles&gt;&lt;periodical&gt;&lt;full-title&gt;The Lancet&lt;/full-title&gt;&lt;/periodical&gt;&lt;pages&gt;896–898&lt;/pages&gt;&lt;volume&gt;325&lt;/volume&gt;&lt;number&gt;8434&lt;/number&gt;&lt;dates&gt;&lt;year&gt;1985&lt;/year&gt;&lt;/dates&gt;&lt;label&gt;ziegler_postnatal_1985&lt;/label&gt;&lt;urls&gt;&lt;/urls&gt;&lt;/record&gt;&lt;/Cite&gt;&lt;/EndNote&gt;</w:instrText>
        </w:r>
      </w:ins>
      <w:del w:id="31" w:author="Ram Shrestha" w:date="2014-01-04T19:38:00Z">
        <w:r w:rsidR="00E93357" w:rsidDel="00276C20">
          <w:delInstrText xml:space="preserve"> ADDIN EN.CITE &lt;EndNote&gt;&lt;Cite&gt;&lt;Author&gt;Gallo&lt;/Author&gt;&lt;Year&gt;1983&lt;/Year&gt;&lt;RecNum&gt;93&lt;/RecNum&gt;&lt;record&gt;&lt;rec-number&gt;93&lt;/rec-number&gt;&lt;foreign-keys&gt;&lt;key app="EN" db-id="fp25zzvrxrd9vke5zxqp9stbssprwstvdddz"&gt;93&lt;/key&gt;&lt;/foreign-keys&gt;&lt;ref-type name="Journal Article"&gt;17&lt;/ref-type&gt;&lt;contributors&gt;&lt;authors&gt;&lt;author&gt;Gallo, R C&lt;/author&gt;&lt;author&gt;Sarin, P S&lt;/author&gt;&lt;author&gt;Gelmann, E P&lt;/author&gt;&lt;author&gt;Robert-Guroff, M&lt;/author&gt;&lt;author&gt;Richardson, E&lt;/author&gt;&lt;author&gt;Kalyanaraman, V S&lt;/author&gt;&lt;author&gt;Mann, D&lt;/author&gt;&lt;author&gt;Sidhu, G D&lt;/author&gt;&lt;author&gt;Stahl, R E&lt;/author&gt;&lt;author&gt;Zolla-Pazner, S&lt;/author&gt;&lt;author&gt;Leibowitch, J&lt;/author&gt;&lt;author&gt;Popovic, M&lt;/author&gt;&lt;/authors&gt;&lt;/contributors&gt;&lt;titles&gt;&lt;title&gt;Isolation of human T-cell leukemia virus in acquired immune deficiency syndrome (AIDS)&lt;/title&gt;&lt;secondary-title&gt;Science (New York, N.Y.)&lt;/secondary-title&gt;&lt;/titles&gt;&lt;pages&gt;865-867&lt;/pages&gt;&lt;volume&gt;220&lt;/volume&gt;&lt;number&gt;4599&lt;/number&gt;&lt;dates&gt;&lt;year&gt;1983&lt;/year&gt;&lt;pub-dates&gt;&lt;date&gt;May&lt;/date&gt;&lt;/pub-dates&gt;&lt;/dates&gt;&lt;isbn&gt;0036-8075&lt;/isbn&gt;&lt;label&gt;gallo_isolation_1983&lt;/label&gt;&lt;urls&gt;&lt;/urls&gt;&lt;/record&gt;&lt;/Cite&gt;&lt;Cite&gt;&lt;Author&gt;Ziegler&lt;/Author&gt;&lt;Year&gt;1985&lt;/Year&gt;&lt;RecNum&gt;91&lt;/RecNum&gt;&lt;record&gt;&lt;rec-number&gt;91&lt;/rec-number&gt;&lt;foreign-keys&gt;&lt;key app="EN" db-id="fp25zzvrxrd9vke5zxqp9stbssprwstvdddz"&gt;91&lt;/key&gt;&lt;/foreign-keys&gt;&lt;ref-type name="Journal Article"&gt;17&lt;/ref-type&gt;&lt;contributors&gt;&lt;authors&gt;&lt;author&gt;Ziegler, JohnB&lt;/author&gt;&lt;author&gt;Johnson, RichardO&lt;/author&gt;&lt;author&gt;Cooper, DavidA&lt;/author&gt;&lt;author&gt;Gold, Julian&lt;/author&gt;&lt;/authors&gt;&lt;/contributors&gt;&lt;auth-address&gt;http://www.sciencedirect.com/science/article/pii/S0140673685916733&lt;/auth-address&gt;&lt;titles&gt;&lt;title&gt;Postnatal transmission of AIDS-associated retrovirus from mother to infant&lt;/title&gt;&lt;secondary-title&gt;The Lancet&lt;/secondary-title&gt;&lt;/titles&gt;&lt;periodical&gt;&lt;full-title&gt;The Lancet&lt;/full-title&gt;&lt;/periodical&gt;&lt;pages&gt;896–898&lt;/pages&gt;&lt;volume&gt;325&lt;/volume&gt;&lt;number&gt;8434&lt;/number&gt;&lt;dates&gt;&lt;year&gt;1985&lt;/year&gt;&lt;/dates&gt;&lt;label&gt;ziegler_postnatal_1985&lt;/label&gt;&lt;urls&gt;&lt;/urls&gt;&lt;/record&gt;&lt;/Cite&gt;&lt;/EndNote&gt;</w:delInstrText>
        </w:r>
      </w:del>
      <w:r w:rsidR="00396A41">
        <w:fldChar w:fldCharType="separate"/>
      </w:r>
      <w:r>
        <w:rPr>
          <w:noProof/>
        </w:rPr>
        <w:t>(Gallo et al., 1983; Ziegler et al., 1985)</w:t>
      </w:r>
      <w:r w:rsidR="00396A41">
        <w:fldChar w:fldCharType="end"/>
      </w:r>
      <w:r>
        <w:t xml:space="preserve">. </w:t>
      </w:r>
    </w:p>
    <w:p w:rsidR="006444DD" w:rsidRDefault="006444DD" w:rsidP="006444DD">
      <w:pPr>
        <w:spacing w:line="480" w:lineRule="auto"/>
        <w:jc w:val="both"/>
      </w:pPr>
      <w:r>
        <w:t xml:space="preserve">Very soon, scientists around the world focused on this transmissible retrovirus. Complete sequencing of HIV genome in 1985 </w:t>
      </w:r>
      <w:r w:rsidR="00396A41">
        <w:fldChar w:fldCharType="begin"/>
      </w:r>
      <w:ins w:id="32" w:author="Ram Shrestha" w:date="2014-01-04T19:38:00Z">
        <w:r w:rsidR="00276C20">
          <w:instrText xml:space="preserve"> ADDIN EN.CITE &lt;EndNote&gt;&lt;Cite&gt;&lt;Author&gt;Ratner&lt;/Author&gt;&lt;Year&gt;1985&lt;/Year&gt;&lt;RecNum&gt;89&lt;/RecNum&gt;&lt;record&gt;&lt;rec-number&gt;89&lt;/rec-number&gt;&lt;foreign-keys&gt;&lt;key app="EN" db-id="fp25zzvrxrd9vke5zxqp9stbssprwstvdddz"&gt;89&lt;/key&gt;&lt;/foreign-keys&gt;&lt;ref-type name="Journal Article"&gt;17&lt;/ref-type&gt;&lt;contributors&gt;&lt;authors&gt;&lt;author&gt;Ratner, Lee&lt;/author&gt;&lt;author&gt;Haseltine, William&lt;/author&gt;&lt;author&gt;Patarca, Roberto&lt;/author&gt;&lt;author&gt;Livak, Kenneth J.&lt;/author&gt;&lt;author&gt;Starcich, Bruno&lt;/author&gt;&lt;author&gt;Josephs, Steven F.&lt;/author&gt;&lt;author&gt;Doran, Ellen R.&lt;/author&gt;&lt;author&gt;Rafalski, J. Antoni&lt;/author&gt;&lt;author&gt;Whitehorn, Erik A.&lt;/author&gt;&lt;author&gt;Baumeister, Kirk&lt;/author&gt;&lt;/authors&gt;&lt;/contributors&gt;&lt;auth-address&gt;http://www.nature.com/nature/journal/v313/n6000/abs/313277a0.html&lt;/auth-address&gt;&lt;titles&gt;&lt;title&gt;Complete nucleotide sequence of the AIDS virus, HTLV-III&lt;/title&gt;&lt;/titles&gt;&lt;dates&gt;&lt;year&gt;1985&lt;/year&gt;&lt;/dates&gt;&lt;label&gt;ratner_complete_1985&lt;/label&gt;&lt;urls&gt;&lt;/urls&gt;&lt;/record&gt;&lt;/Cite&gt;&lt;/EndNote&gt;</w:instrText>
        </w:r>
      </w:ins>
      <w:del w:id="33" w:author="Ram Shrestha" w:date="2014-01-04T19:38:00Z">
        <w:r w:rsidR="00E93357" w:rsidDel="00276C20">
          <w:delInstrText xml:space="preserve"> ADDIN EN.CITE &lt;EndNote&gt;&lt;Cite&gt;&lt;Author&gt;Ratner&lt;/Author&gt;&lt;Year&gt;1985&lt;/Year&gt;&lt;RecNum&gt;89&lt;/RecNum&gt;&lt;record&gt;&lt;rec-number&gt;89&lt;/rec-number&gt;&lt;foreign-keys&gt;&lt;key app="EN" db-id="fp25zzvrxrd9vke5zxqp9stbssprwstvdddz"&gt;89&lt;/key&gt;&lt;/foreign-keys&gt;&lt;ref-type name="Journal Article"&gt;17&lt;/ref-type&gt;&lt;contributors&gt;&lt;authors&gt;&lt;author&gt;Ratner, Lee&lt;/author&gt;&lt;author&gt;Haseltine, William&lt;/author&gt;&lt;author&gt;Patarca, Roberto&lt;/author&gt;&lt;author&gt;Livak, Kenneth J.&lt;/author&gt;&lt;author&gt;Starcich, Bruno&lt;/author&gt;&lt;author&gt;Josephs, Steven F.&lt;/author&gt;&lt;author&gt;Doran, Ellen R.&lt;/author&gt;&lt;author&gt;Rafalski, J. Antoni&lt;/author&gt;&lt;author&gt;Whitehorn, Erik A.&lt;/author&gt;&lt;author&gt;Baumeister, Kirk&lt;/author&gt;&lt;/authors&gt;&lt;/contributors&gt;&lt;auth-address&gt;http://www.nature.com/nature/journal/v313/n6000/abs/313277a0.html&lt;/auth-address&gt;&lt;titles&gt;&lt;title&gt;Complete nucleotide sequence of the AIDS virus, HTLV-III&lt;/title&gt;&lt;/titles&gt;&lt;dates&gt;&lt;year&gt;1985&lt;/year&gt;&lt;/dates&gt;&lt;label&gt;ratner_complete_1985&lt;/label&gt;&lt;urls&gt;&lt;/urls&gt;&lt;/record&gt;&lt;/Cite&gt;&lt;/EndNote&gt;</w:delInstrText>
        </w:r>
      </w:del>
      <w:r w:rsidR="00396A41">
        <w:fldChar w:fldCharType="separate"/>
      </w:r>
      <w:r>
        <w:rPr>
          <w:noProof/>
        </w:rPr>
        <w:t>(Ratner et al., 1985)</w:t>
      </w:r>
      <w:r w:rsidR="00396A41">
        <w:fldChar w:fldCharType="end"/>
      </w:r>
      <w:r>
        <w:t xml:space="preserve"> led scientists to know more insights of HIV including its origin, genes/proteins and life cycle </w:t>
      </w:r>
      <w:r w:rsidR="00396A41">
        <w:fldChar w:fldCharType="begin"/>
      </w:r>
      <w:ins w:id="34" w:author="Ram Shrestha" w:date="2014-01-04T19:38:00Z">
        <w:r w:rsidR="00276C20">
          <w:instrText xml:space="preserve"> ADDIN EN.CITE &lt;EndNote&gt;&lt;Cite&gt;&lt;Author&gt;Wain-Hobson&lt;/Author&gt;&lt;Year&gt;1985&lt;/Year&gt;&lt;RecNum&gt;88&lt;/RecNum&gt;&lt;record&gt;&lt;rec-number&gt;88&lt;/rec-number&gt;&lt;foreign-keys&gt;&lt;key app="EN" db-id="fp25zzvrxrd9vke5zxqp9stbssprwstvdddz"&gt;88&lt;/key&gt;&lt;/foreign-keys&gt;&lt;ref-type name="Journal Article"&gt;17&lt;/ref-type&gt;&lt;contributors&gt;&lt;authors&gt;&lt;author&gt;Wain-Hobson, Simon&lt;/author&gt;&lt;author&gt;Sonigo, Pierre&lt;/author&gt;&lt;author&gt;Danos, Olivier&lt;/author&gt;&lt;author&gt;Cole, Stewart&lt;/author&gt;&lt;author&gt;Alizon, Marc&lt;/author&gt;&lt;/authors&gt;&lt;/contributors&gt;&lt;auth-address&gt;http://www.sciencedirect.com/science/article/pii/0092867485903034&lt;/auth-address&gt;&lt;titles&gt;&lt;title&gt;Nucleotide sequence of the AIDS virus, LAV&lt;/title&gt;&lt;secondary-title&gt;Cell&lt;/secondary-title&gt;&lt;/titles&gt;&lt;periodical&gt;&lt;full-title&gt;Cell&lt;/full-title&gt;&lt;/periodical&gt;&lt;pages&gt;9–17&lt;/pages&gt;&lt;volume&gt;40&lt;/volume&gt;&lt;number&gt;1&lt;/number&gt;&lt;dates&gt;&lt;year&gt;1985&lt;/year&gt;&lt;/dates&gt;&lt;label&gt;wain-hobson_nucleotide_1985&lt;/label&gt;&lt;urls&gt;&lt;/urls&gt;&lt;/record&gt;&lt;/Cite&gt;&lt;/EndNote&gt;</w:instrText>
        </w:r>
      </w:ins>
      <w:del w:id="35" w:author="Ram Shrestha" w:date="2014-01-04T19:38:00Z">
        <w:r w:rsidR="00E93357" w:rsidDel="00276C20">
          <w:delInstrText xml:space="preserve"> ADDIN EN.CITE &lt;EndNote&gt;&lt;Cite&gt;&lt;Author&gt;Wain-Hobson&lt;/Author&gt;&lt;Year&gt;1985&lt;/Year&gt;&lt;RecNum&gt;88&lt;/RecNum&gt;&lt;record&gt;&lt;rec-number&gt;88&lt;/rec-number&gt;&lt;foreign-keys&gt;&lt;key app="EN" db-id="fp25zzvrxrd9vke5zxqp9stbssprwstvdddz"&gt;88&lt;/key&gt;&lt;/foreign-keys&gt;&lt;ref-type name="Journal Article"&gt;17&lt;/ref-type&gt;&lt;contributors&gt;&lt;authors&gt;&lt;author&gt;Wain-Hobson, Simon&lt;/author&gt;&lt;author&gt;Sonigo, Pierre&lt;/author&gt;&lt;author&gt;Danos, Olivier&lt;/author&gt;&lt;author&gt;Cole, Stewart&lt;/author&gt;&lt;author&gt;Alizon, Marc&lt;/author&gt;&lt;/authors&gt;&lt;/contributors&gt;&lt;auth-address&gt;http://www.sciencedirect.com/science/article/pii/0092867485903034&lt;/auth-address&gt;&lt;titles&gt;&lt;title&gt;Nucleotide sequence of the AIDS virus, LAV&lt;/title&gt;&lt;secondary-title&gt;Cell&lt;/secondary-title&gt;&lt;/titles&gt;&lt;periodical&gt;&lt;full-title&gt;Cell&lt;/full-title&gt;&lt;/periodical&gt;&lt;pages&gt;9–17&lt;/pages&gt;&lt;volume&gt;40&lt;/volume&gt;&lt;number&gt;1&lt;/number&gt;&lt;dates&gt;&lt;year&gt;1985&lt;/year&gt;&lt;/dates&gt;&lt;label&gt;wain-hobson_nucleotide_1985&lt;/label&gt;&lt;urls&gt;&lt;/urls&gt;&lt;/record&gt;&lt;/Cite&gt;&lt;/EndNote&gt;</w:delInstrText>
        </w:r>
      </w:del>
      <w:r w:rsidR="00396A41">
        <w:fldChar w:fldCharType="separate"/>
      </w:r>
      <w:r>
        <w:rPr>
          <w:noProof/>
        </w:rPr>
        <w:t>(Wain-Hobson et al., 1985)</w:t>
      </w:r>
      <w:r w:rsidR="00396A41">
        <w:fldChar w:fldCharType="end"/>
      </w:r>
      <w:r>
        <w:t>.</w:t>
      </w:r>
    </w:p>
    <w:p w:rsidR="006444DD" w:rsidRDefault="006444DD" w:rsidP="006444DD">
      <w:pPr>
        <w:spacing w:line="480" w:lineRule="auto"/>
        <w:jc w:val="both"/>
      </w:pPr>
      <w:r>
        <w:t>1.3 Origin and evolution of HIV</w:t>
      </w:r>
    </w:p>
    <w:p w:rsidR="006444DD" w:rsidRDefault="006444DD" w:rsidP="006444DD">
      <w:pPr>
        <w:spacing w:line="480" w:lineRule="auto"/>
        <w:jc w:val="both"/>
      </w:pPr>
    </w:p>
    <w:p w:rsidR="006444DD" w:rsidRDefault="006444DD" w:rsidP="006444DD">
      <w:pPr>
        <w:spacing w:line="480" w:lineRule="auto"/>
        <w:jc w:val="both"/>
      </w:pPr>
      <w:r>
        <w:t xml:space="preserve">Exploration of the retrovirus led researchers to identify similarities between HIV and a retrovirus in African non-human primates that were then known as Simian Immunodeficiency Virus (SIV) </w:t>
      </w:r>
      <w:r w:rsidR="00396A41">
        <w:fldChar w:fldCharType="begin"/>
      </w:r>
      <w:ins w:id="36" w:author="Ram Shrestha" w:date="2014-01-04T19:38:00Z">
        <w:r w:rsidR="00276C20">
          <w:instrText xml:space="preserve"> ADDIN EN.CITE &lt;EndNote&gt;&lt;Cite&gt;&lt;Author&gt;Gao&lt;/Author&gt;&lt;Year&gt;1994&lt;/Year&gt;&lt;RecNum&gt;656&lt;/RecNum&gt;&lt;record&gt;&lt;rec-number&gt;656&lt;/rec-number&gt;&lt;foreign-keys&gt;&lt;key app="EN" db-id="fp25zzvrxrd9vke5zxqp9stbssprwstvdddz"&gt;656&lt;/key&gt;&lt;/foreign-keys&gt;&lt;ref-type name="Journal Article"&gt;17&lt;/ref-type&gt;&lt;contributors&gt;&lt;authors&gt;&lt;author&gt;Gao, Feng&lt;/author&gt;&lt;author&gt;Yue, Ling&lt;/author&gt;&lt;author&gt;Robertson, David L.&lt;/author&gt;&lt;author&gt;Hill, Sherri C.&lt;/author&gt;&lt;author&gt;Hui, Huxiong&lt;/author&gt;&lt;author&gt;Biggar, Robert J.&lt;/author&gt;&lt;author&gt;Neequaye, Alfred E.&lt;/author&gt;&lt;author&gt;Whelan, Thomas M.&lt;/author&gt;&lt;author&gt;Ho, David D.&lt;/author&gt;&lt;author&gt;Shaw, George M.&lt;/author&gt;&lt;/authors&gt;&lt;/contributors&gt;&lt;auth-address&gt;http://jvi.asm.org/content/68/11/7433.short&lt;/auth-address&gt;&lt;titles&gt;&lt;title&gt;Genetic diversity of human immunodeficiency virus type 2: evidence for distinct sequence subtypes with differences in virus biology.&lt;/title&gt;&lt;secondary-title&gt;Journal of virology&lt;/secondary-title&gt;&lt;/titles&gt;&lt;periodical&gt;&lt;full-title&gt;Journal of Virology&lt;/full-title&gt;&lt;/periodical&gt;&lt;pages&gt;7433–7447&lt;/pages&gt;&lt;volume&gt;68&lt;/volume&gt;&lt;number&gt;11&lt;/number&gt;&lt;dates&gt;&lt;year&gt;1994&lt;/year&gt;&lt;/dates&gt;&lt;label&gt;gao_genetic_1994&lt;/label&gt;&lt;urls&gt;&lt;/urls&gt;&lt;/record&gt;&lt;/Cite&gt;&lt;/EndNote&gt;</w:instrText>
        </w:r>
      </w:ins>
      <w:del w:id="37" w:author="Ram Shrestha" w:date="2014-01-04T19:38:00Z">
        <w:r w:rsidR="00E93357" w:rsidDel="00276C20">
          <w:delInstrText xml:space="preserve"> ADDIN EN.CITE &lt;EndNote&gt;&lt;Cite&gt;&lt;Author&gt;Gao&lt;/Author&gt;&lt;Year&gt;1994&lt;/Year&gt;&lt;RecNum&gt;656&lt;/RecNum&gt;&lt;record&gt;&lt;rec-number&gt;656&lt;/rec-number&gt;&lt;foreign-keys&gt;&lt;key app="EN" db-id="fp25zzvrxrd9vke5zxqp9stbssprwstvdddz"&gt;656&lt;/key&gt;&lt;/foreign-keys&gt;&lt;ref-type name="Journal Article"&gt;17&lt;/ref-type&gt;&lt;contributors&gt;&lt;authors&gt;&lt;author&gt;Gao, Feng&lt;/author&gt;&lt;author&gt;Yue, Ling&lt;/author&gt;&lt;author&gt;Robertson, David L.&lt;/author&gt;&lt;author&gt;Hill, Sherri C.&lt;/author&gt;&lt;author&gt;Hui, Huxiong&lt;/author&gt;&lt;author&gt;Biggar, Robert J.&lt;/author&gt;&lt;author&gt;Neequaye, Alfred E.&lt;/author&gt;&lt;author&gt;Whelan, Thomas M.&lt;/author&gt;&lt;author&gt;Ho, David D.&lt;/author&gt;&lt;author&gt;Shaw, George M.&lt;/author&gt;&lt;/authors&gt;&lt;/contributors&gt;&lt;auth-address&gt;http://jvi.asm.org/content/68/11/7433.short&lt;/auth-address&gt;&lt;titles&gt;&lt;title&gt;Genetic diversity of human immunodeficiency virus type 2: evidence for distinct sequence subtypes with differences in virus biology.&lt;/title&gt;&lt;secondary-title&gt;Journal of virology&lt;/secondary-title&gt;&lt;/titles&gt;&lt;periodical&gt;&lt;full-title&gt;Journal of Virology&lt;/full-title&gt;&lt;/periodical&gt;&lt;pages&gt;7433–7447&lt;/pages&gt;&lt;volume&gt;68&lt;/volume&gt;&lt;number&gt;11&lt;/number&gt;&lt;dates&gt;&lt;year&gt;1994&lt;/year&gt;&lt;/dates&gt;&lt;label&gt;gao_genetic_1994&lt;/label&gt;&lt;urls&gt;&lt;/urls&gt;&lt;/record&gt;&lt;/Cite&gt;&lt;/EndNote&gt;</w:delInstrText>
        </w:r>
      </w:del>
      <w:r w:rsidR="00396A41">
        <w:fldChar w:fldCharType="separate"/>
      </w:r>
      <w:r>
        <w:rPr>
          <w:noProof/>
        </w:rPr>
        <w:t>(Gao et al., 1994)</w:t>
      </w:r>
      <w:r w:rsidR="00396A41">
        <w:fldChar w:fldCharType="end"/>
      </w:r>
      <w:r>
        <w:t xml:space="preserve">. About 40 different primates, in Africa, are infected with SIV with some harboring multiple strain of SIVs </w:t>
      </w:r>
      <w:r w:rsidR="00396A41">
        <w:fldChar w:fldCharType="begin"/>
      </w:r>
      <w:ins w:id="38" w:author="Ram Shrestha" w:date="2014-01-04T19:38:00Z">
        <w:r w:rsidR="00276C20">
          <w:instrText xml:space="preserve"> ADDIN EN.CITE &lt;EndNote&gt;&lt;Cite&gt;&lt;Author&gt;Apetrei&lt;/Author&gt;&lt;Year&gt;2004&lt;/Year&gt;&lt;RecNum&gt;737&lt;/RecNum&gt;&lt;record&gt;&lt;rec-number&gt;737&lt;/rec-number&gt;&lt;foreign-keys&gt;&lt;key app="EN" db-id="fp25zzvrxrd9vke5zxqp9stbssprwstvdddz"&gt;737&lt;/key&gt;&lt;/foreign-keys&gt;&lt;ref-type name="Journal Article"&gt;17&lt;/ref-type&gt;&lt;contributors&gt;&lt;authors&gt;&lt;author&gt;Apetrei, Cristian&lt;/author&gt;&lt;author&gt;Robertson, David L&lt;/author&gt;&lt;author&gt;Marx, Preston A&lt;/author&gt;&lt;/authors&gt;&lt;/contributors&gt;&lt;titles&gt;&lt;title&gt;The history of SIVS and AIDS: epidemiology, phylogeny and biology of isolates from naturally SIV infected non-human primates (NHP) in Africa&lt;/title&gt;&lt;secondary-title&gt;Frontiers in bioscience: a journal and virtual library&lt;/secondary-title&gt;&lt;/titles&gt;&lt;periodical&gt;&lt;full-title&gt;Frontiers in bioscience: a journal and virtual library&lt;/full-title&gt;&lt;/periodical&gt;&lt;pages&gt;225-254&lt;/pages&gt;&lt;volume&gt;9&lt;/volume&gt;&lt;dates&gt;&lt;year&gt;2004&lt;/year&gt;&lt;/dates&gt;&lt;isbn&gt;1093-9946&lt;/isbn&gt;&lt;urls&gt;&lt;/urls&gt;&lt;/record&gt;&lt;/Cite&gt;&lt;/EndNote&gt;</w:instrText>
        </w:r>
      </w:ins>
      <w:del w:id="39" w:author="Ram Shrestha" w:date="2014-01-04T19:38:00Z">
        <w:r w:rsidR="00E93357" w:rsidDel="00276C20">
          <w:delInstrText xml:space="preserve"> ADDIN EN.CITE &lt;EndNote&gt;&lt;Cite&gt;&lt;Author&gt;Apetrei&lt;/Author&gt;&lt;Year&gt;2004&lt;/Year&gt;&lt;RecNum&gt;737&lt;/RecNum&gt;&lt;record&gt;&lt;rec-number&gt;737&lt;/rec-number&gt;&lt;foreign-keys&gt;&lt;key app="EN" db-id="fp25zzvrxrd9vke5zxqp9stbssprwstvdddz"&gt;737&lt;/key&gt;&lt;/foreign-keys&gt;&lt;ref-type name="Journal Article"&gt;17&lt;/ref-type&gt;&lt;contributors&gt;&lt;authors&gt;&lt;author&gt;Apetrei, Cristian&lt;/author&gt;&lt;author&gt;Robertson, David L&lt;/author&gt;&lt;author&gt;Marx, Preston A&lt;/author&gt;&lt;/authors&gt;&lt;/contributors&gt;&lt;titles&gt;&lt;title&gt;The history of SIVS and AIDS: epidemiology, phylogeny and biology of isolates from naturally SIV infected non-human primates (NHP) in Africa&lt;/title&gt;&lt;secondary-title&gt;Frontiers in bioscience: a journal and virtual library&lt;/secondary-title&gt;&lt;/titles&gt;&lt;periodical&gt;&lt;full-title&gt;Frontiers in bioscience: a journal and virtual library&lt;/full-title&gt;&lt;/periodical&gt;&lt;pages&gt;225-254&lt;/pages&gt;&lt;volume&gt;9&lt;/volume&gt;&lt;dates&gt;&lt;year&gt;2004&lt;/year&gt;&lt;/dates&gt;&lt;isbn&gt;1093-9946&lt;/isbn&gt;&lt;urls&gt;&lt;/urls&gt;&lt;/record&gt;&lt;/Cite&gt;&lt;/EndNote&gt;</w:delInstrText>
        </w:r>
      </w:del>
      <w:r w:rsidR="00396A41">
        <w:fldChar w:fldCharType="separate"/>
      </w:r>
      <w:r>
        <w:rPr>
          <w:noProof/>
        </w:rPr>
        <w:t>(Apetrei et al., 2004)</w:t>
      </w:r>
      <w:r w:rsidR="00396A41">
        <w:fldChar w:fldCharType="end"/>
      </w:r>
      <w:r>
        <w:t xml:space="preserve">. Phylogenetic analysis of SIV from African non-human primates and HIV in human provided remarkable understanding of viral transmission as zoonotic </w:t>
      </w:r>
      <w:r w:rsidR="00396A41">
        <w:fldChar w:fldCharType="begin"/>
      </w:r>
      <w:ins w:id="40" w:author="Ram Shrestha" w:date="2014-01-04T19:38:00Z">
        <w:r w:rsidR="00276C20">
          <w:instrText xml:space="preserve"> ADDIN EN.CITE &lt;EndNote&gt;&lt;Cite&gt;&lt;Author&gt;Bailes&lt;/Author&gt;&lt;Year&gt;2002&lt;/Year&gt;&lt;RecNum&gt;659&lt;/RecNum&gt;&lt;record&gt;&lt;rec-number&gt;659&lt;/rec-number&gt;&lt;foreign-keys&gt;&lt;key app="EN" db-id="fp25zzvrxrd9vke5zxqp9stbssprwstvdddz"&gt;659&lt;/key&gt;&lt;/foreign-keys&gt;&lt;ref-type name="Newspaper Article"&gt;23&lt;/ref-type&gt;&lt;contributors&gt;&lt;authors&gt;&lt;author&gt;Bailes, Elizabeth&lt;/author&gt;&lt;author&gt;Chaudhuri, Roy R.&lt;/author&gt;&lt;author&gt;Santiago, Mario L.&lt;/author&gt;&lt;author&gt;Bibollet-Ruche, Frederic&lt;/author&gt;&lt;author&gt;Hahn, Beatrice H.&lt;/author&gt;&lt;author&gt;Sharp, Paul M.&lt;/author&gt;&lt;/authors&gt;&lt;/contributors&gt;&lt;auth-address&gt;http://link.springer.com/chapter/10.1007/978-1-4615-1157-1_5&lt;/auth-address&gt;&lt;titles&gt;&lt;title&gt;The Evolution of Primate Lentiviruses and the Origins of AIDS&lt;/title&gt;&lt;secondary-title&gt;The Molecular Epidemiology of Human Viruses&lt;/secondary-title&gt;&lt;/titles&gt;&lt;pages&gt;65-96&lt;/pages&gt;&lt;dates&gt;&lt;year&gt;2002&lt;/year&gt;&lt;pub-dates&gt;&lt;date&gt;January&lt;/date&gt;&lt;/pub-dates&gt;&lt;/dates&gt;&lt;publisher&gt;Springer US&lt;/publisher&gt;&lt;isbn&gt;978-1-4613-5420-8, 978-1-4615-1157-1&lt;/isbn&gt;&lt;label&gt;bailes_evolution_2002&lt;/label&gt;&lt;urls&gt;&lt;/urls&gt;&lt;/record&gt;&lt;/Cite&gt;&lt;/EndNote&gt;</w:instrText>
        </w:r>
      </w:ins>
      <w:del w:id="41" w:author="Ram Shrestha" w:date="2014-01-04T19:38:00Z">
        <w:r w:rsidR="00E93357" w:rsidDel="00276C20">
          <w:delInstrText xml:space="preserve"> ADDIN EN.CITE &lt;EndNote&gt;&lt;Cite&gt;&lt;Author&gt;Bailes&lt;/Author&gt;&lt;Year&gt;2002&lt;/Year&gt;&lt;RecNum&gt;659&lt;/RecNum&gt;&lt;record&gt;&lt;rec-number&gt;659&lt;/rec-number&gt;&lt;foreign-keys&gt;&lt;key app="EN" db-id="fp25zzvrxrd9vke5zxqp9stbssprwstvdddz"&gt;659&lt;/key&gt;&lt;/foreign-keys&gt;&lt;ref-type name="Newspaper Article"&gt;23&lt;/ref-type&gt;&lt;contributors&gt;&lt;authors&gt;&lt;author&gt;Bailes, Elizabeth&lt;/author&gt;&lt;author&gt;Chaudhuri, Roy R.&lt;/author&gt;&lt;author&gt;Santiago, Mario L.&lt;/author&gt;&lt;author&gt;Bibollet-Ruche, Frederic&lt;/author&gt;&lt;author&gt;Hahn, Beatrice H.&lt;/author&gt;&lt;author&gt;Sharp, Paul M.&lt;/author&gt;&lt;/authors&gt;&lt;/contributors&gt;&lt;auth-address&gt;http://link.springer.com/chapter/10.1007/978-1-4615-1157-1_5&lt;/auth-address&gt;&lt;titles&gt;&lt;title&gt;The Evolution of Primate Lentiviruses and the Origins of AIDS&lt;/title&gt;&lt;secondary-title&gt;The Molecular Epidemiology of Human Viruses&lt;/secondary-title&gt;&lt;/titles&gt;&lt;pages&gt;65-96&lt;/pages&gt;&lt;dates&gt;&lt;year&gt;2002&lt;/year&gt;&lt;pub-dates&gt;&lt;date&gt;January&lt;/date&gt;&lt;/pub-dates&gt;&lt;/dates&gt;&lt;publisher&gt;Springer US&lt;/publisher&gt;&lt;isbn&gt;978-1-4613-5420-8, 978-1-4615-1157-1&lt;/isbn&gt;&lt;label&gt;bailes_evolution_2002&lt;/label&gt;&lt;urls&gt;&lt;/urls&gt;&lt;/record&gt;&lt;/Cite&gt;&lt;/EndNote&gt;</w:delInstrText>
        </w:r>
      </w:del>
      <w:r w:rsidR="00396A41">
        <w:fldChar w:fldCharType="separate"/>
      </w:r>
      <w:r>
        <w:rPr>
          <w:noProof/>
        </w:rPr>
        <w:t>(Bailes et al., 2002)</w:t>
      </w:r>
      <w:r w:rsidR="00396A41">
        <w:fldChar w:fldCharType="end"/>
      </w:r>
      <w:r>
        <w:t xml:space="preserve">  and evolution of the virus in human after transmission </w:t>
      </w:r>
      <w:r w:rsidR="00396A41">
        <w:fldChar w:fldCharType="begin"/>
      </w:r>
      <w:ins w:id="42" w:author="Ram Shrestha" w:date="2014-01-04T19:38:00Z">
        <w:r w:rsidR="00276C20">
          <w:instrText xml:space="preserve"> ADDIN EN.CITE &lt;EndNote&gt;&lt;Cite&gt;&lt;Author&gt;Gao&lt;/Author&gt;&lt;Year&gt;1999&lt;/Year&gt;&lt;RecNum&gt;738&lt;/RecNum&gt;&lt;record&gt;&lt;rec-number&gt;738&lt;/rec-number&gt;&lt;foreign-keys&gt;&lt;key app="EN" db-id="fp25zzvrxrd9vke5zxqp9stbssprwstvdddz"&gt;738&lt;/key&gt;&lt;/foreign-keys&gt;&lt;ref-type name="Journal Article"&gt;17&lt;/ref-type&gt;&lt;contributors&gt;&lt;authors&gt;&lt;author&gt;Gao, Feng&lt;/author&gt;&lt;author&gt;Bailes, Elizabeth&lt;/author&gt;&lt;author&gt;Robertson, David L&lt;/author&gt;&lt;author&gt;Chen, Yalu&lt;/author&gt;&lt;author&gt;Rodenburg, Cynthia M&lt;/author&gt;&lt;author&gt;Michael, Scott F&lt;/author&gt;&lt;author&gt;Cummins, Larry B&lt;/author&gt;&lt;author&gt;Arthur, Larry O&lt;/author&gt;&lt;author&gt;Peeters, Martine&lt;/author&gt;&lt;author&gt;Shaw, George M&lt;/author&gt;&lt;/authors&gt;&lt;/contributors&gt;&lt;titles&gt;&lt;title&gt;Origin of HIV-1 in the chimpanzee Pan troglodytes troglodytes&lt;/title&gt;&lt;secondary-title&gt;Nature&lt;/secondary-title&gt;&lt;/titles&gt;&lt;periodical&gt;&lt;full-title&gt;Nature&lt;/full-title&gt;&lt;/periodical&gt;&lt;pages&gt;436-441&lt;/pages&gt;&lt;volume&gt;397&lt;/volume&gt;&lt;number&gt;6718&lt;/number&gt;&lt;dates&gt;&lt;year&gt;1999&lt;/year&gt;&lt;/dates&gt;&lt;isbn&gt;0028-0836&lt;/isbn&gt;&lt;urls&gt;&lt;/urls&gt;&lt;/record&gt;&lt;/Cite&gt;&lt;/EndNote&gt;</w:instrText>
        </w:r>
      </w:ins>
      <w:del w:id="43" w:author="Ram Shrestha" w:date="2014-01-04T19:38:00Z">
        <w:r w:rsidR="00E93357" w:rsidDel="00276C20">
          <w:delInstrText xml:space="preserve"> ADDIN EN.CITE &lt;EndNote&gt;&lt;Cite&gt;&lt;Author&gt;Gao&lt;/Author&gt;&lt;Year&gt;1999&lt;/Year&gt;&lt;RecNum&gt;738&lt;/RecNum&gt;&lt;record&gt;&lt;rec-number&gt;738&lt;/rec-number&gt;&lt;foreign-keys&gt;&lt;key app="EN" db-id="fp25zzvrxrd9vke5zxqp9stbssprwstvdddz"&gt;738&lt;/key&gt;&lt;/foreign-keys&gt;&lt;ref-type name="Journal Article"&gt;17&lt;/ref-type&gt;&lt;contributors&gt;&lt;authors&gt;&lt;author&gt;Gao, Feng&lt;/author&gt;&lt;author&gt;Bailes, Elizabeth&lt;/author&gt;&lt;author&gt;Robertson, David L&lt;/author&gt;&lt;author&gt;Chen, Yalu&lt;/author&gt;&lt;author&gt;Rodenburg, Cynthia M&lt;/author&gt;&lt;author&gt;Michael, Scott F&lt;/author&gt;&lt;author&gt;Cummins, Larry B&lt;/author&gt;&lt;author&gt;Arthur, Larry O&lt;/author&gt;&lt;author&gt;Peeters, Martine&lt;/author&gt;&lt;author&gt;Shaw, George M&lt;/author&gt;&lt;/authors&gt;&lt;/contributors&gt;&lt;titles&gt;&lt;title&gt;Origin of HIV-1 in the chimpanzee Pan troglodytes troglodytes&lt;/title&gt;&lt;secondary-title&gt;Nature&lt;/secondary-title&gt;&lt;/titles&gt;&lt;periodical&gt;&lt;full-title&gt;Nature&lt;/full-title&gt;&lt;/periodical&gt;&lt;pages&gt;436-441&lt;/pages&gt;&lt;volume&gt;397&lt;/volume&gt;&lt;number&gt;6718&lt;/number&gt;&lt;dates&gt;&lt;year&gt;1999&lt;/year&gt;&lt;/dates&gt;&lt;isbn&gt;0028-0836&lt;/isbn&gt;&lt;urls&gt;&lt;/urls&gt;&lt;/record&gt;&lt;/Cite&gt;&lt;/EndNote&gt;</w:delInstrText>
        </w:r>
      </w:del>
      <w:r w:rsidR="00396A41">
        <w:fldChar w:fldCharType="separate"/>
      </w:r>
      <w:r>
        <w:rPr>
          <w:noProof/>
        </w:rPr>
        <w:t>(Gao et al., 1999)</w:t>
      </w:r>
      <w:r w:rsidR="00396A41">
        <w:fldChar w:fldCharType="end"/>
      </w:r>
      <w:r>
        <w:t>.</w:t>
      </w:r>
    </w:p>
    <w:p w:rsidR="006444DD" w:rsidRDefault="006444DD" w:rsidP="006444DD">
      <w:pPr>
        <w:spacing w:line="480" w:lineRule="auto"/>
        <w:jc w:val="both"/>
      </w:pPr>
      <w:r>
        <w:t xml:space="preserve">HIV is divided into two groups – HIV-1 and HIV-2 </w:t>
      </w:r>
      <w:r w:rsidR="00396A41">
        <w:fldChar w:fldCharType="begin"/>
      </w:r>
      <w:ins w:id="44" w:author="Ram Shrestha" w:date="2014-01-04T19:38:00Z">
        <w:r w:rsidR="00276C20">
          <w:instrText xml:space="preserve"> ADDIN EN.CITE &lt;EndNote&gt;&lt;Cite&gt;&lt;Author&gt;Gao&lt;/Author&gt;&lt;Year&gt;1999&lt;/Year&gt;&lt;RecNum&gt;738&lt;/RecNum&gt;&lt;record&gt;&lt;rec-number&gt;738&lt;/rec-number&gt;&lt;foreign-keys&gt;&lt;key app="EN" db-id="fp25zzvrxrd9vke5zxqp9stbssprwstvdddz"&gt;738&lt;/key&gt;&lt;/foreign-keys&gt;&lt;ref-type name="Journal Article"&gt;17&lt;/ref-type&gt;&lt;contributors&gt;&lt;authors&gt;&lt;author&gt;Gao, Feng&lt;/author&gt;&lt;author&gt;Bailes, Elizabeth&lt;/author&gt;&lt;author&gt;Robertson, David L&lt;/author&gt;&lt;author&gt;Chen, Yalu&lt;/author&gt;&lt;author&gt;Rodenburg, Cynthia M&lt;/author&gt;&lt;author&gt;Michael, Scott F&lt;/author&gt;&lt;author&gt;Cummins, Larry B&lt;/author&gt;&lt;author&gt;Arthur, Larry O&lt;/author&gt;&lt;author&gt;Peeters, Martine&lt;/author&gt;&lt;author&gt;Shaw, George M&lt;/author&gt;&lt;/authors&gt;&lt;/contributors&gt;&lt;titles&gt;&lt;title&gt;Origin of HIV-1 in the chimpanzee Pan troglodytes troglodytes&lt;/title&gt;&lt;secondary-title&gt;Nature&lt;/secondary-title&gt;&lt;/titles&gt;&lt;periodical&gt;&lt;full-title&gt;Nature&lt;/full-title&gt;&lt;/periodical&gt;&lt;pages&gt;436-441&lt;/pages&gt;&lt;volume&gt;397&lt;/volume&gt;&lt;number&gt;6718&lt;/number&gt;&lt;dates&gt;&lt;year&gt;1999&lt;/year&gt;&lt;/dates&gt;&lt;isbn&gt;0028-0836&lt;/isbn&gt;&lt;urls&gt;&lt;/urls&gt;&lt;/record&gt;&lt;/Cite&gt;&lt;/EndNote&gt;</w:instrText>
        </w:r>
      </w:ins>
      <w:del w:id="45" w:author="Ram Shrestha" w:date="2014-01-04T19:38:00Z">
        <w:r w:rsidR="00E93357" w:rsidDel="00276C20">
          <w:delInstrText xml:space="preserve"> ADDIN EN.CITE &lt;EndNote&gt;&lt;Cite&gt;&lt;Author&gt;Gao&lt;/Author&gt;&lt;Year&gt;1999&lt;/Year&gt;&lt;RecNum&gt;738&lt;/RecNum&gt;&lt;record&gt;&lt;rec-number&gt;738&lt;/rec-number&gt;&lt;foreign-keys&gt;&lt;key app="EN" db-id="fp25zzvrxrd9vke5zxqp9stbssprwstvdddz"&gt;738&lt;/key&gt;&lt;/foreign-keys&gt;&lt;ref-type name="Journal Article"&gt;17&lt;/ref-type&gt;&lt;contributors&gt;&lt;authors&gt;&lt;author&gt;Gao, Feng&lt;/author&gt;&lt;author&gt;Bailes, Elizabeth&lt;/author&gt;&lt;author&gt;Robertson, David L&lt;/author&gt;&lt;author&gt;Chen, Yalu&lt;/author&gt;&lt;author&gt;Rodenburg, Cynthia M&lt;/author&gt;&lt;author&gt;Michael, Scott F&lt;/author&gt;&lt;author&gt;Cummins, Larry B&lt;/author&gt;&lt;author&gt;Arthur, Larry O&lt;/author&gt;&lt;author&gt;Peeters, Martine&lt;/author&gt;&lt;author&gt;Shaw, George M&lt;/author&gt;&lt;/authors&gt;&lt;/contributors&gt;&lt;titles&gt;&lt;title&gt;Origin of HIV-1 in the chimpanzee Pan troglodytes troglodytes&lt;/title&gt;&lt;secondary-title&gt;Nature&lt;/secondary-title&gt;&lt;/titles&gt;&lt;periodical&gt;&lt;full-title&gt;Nature&lt;/full-title&gt;&lt;/periodical&gt;&lt;pages&gt;436-441&lt;/pages&gt;&lt;volume&gt;397&lt;/volume&gt;&lt;number&gt;6718&lt;/number&gt;&lt;dates&gt;&lt;year&gt;1999&lt;/year&gt;&lt;/dates&gt;&lt;isbn&gt;0028-0836&lt;/isbn&gt;&lt;urls&gt;&lt;/urls&gt;&lt;/record&gt;&lt;/Cite&gt;&lt;/EndNote&gt;</w:delInstrText>
        </w:r>
      </w:del>
      <w:r w:rsidR="00396A41">
        <w:fldChar w:fldCharType="separate"/>
      </w:r>
      <w:r>
        <w:rPr>
          <w:noProof/>
        </w:rPr>
        <w:t>(Gao et al., 1999)</w:t>
      </w:r>
      <w:r w:rsidR="00396A41">
        <w:fldChar w:fldCharType="end"/>
      </w:r>
      <w:r>
        <w:t xml:space="preserve">. Each group resulted from an independent cross species transmission from different African non-human primates to human </w:t>
      </w:r>
      <w:r w:rsidR="00396A41">
        <w:fldChar w:fldCharType="begin"/>
      </w:r>
      <w:ins w:id="46" w:author="Ram Shrestha" w:date="2014-01-04T19:38:00Z">
        <w:r w:rsidR="00276C20">
          <w:instrText xml:space="preserve"> ADDIN EN.CITE &lt;EndNote&gt;&lt;Cite&gt;&lt;Author&gt;Sharp&lt;/Author&gt;&lt;Year&gt;2010&lt;/Year&gt;&lt;RecNum&gt;646&lt;/RecNum&gt;&lt;record&gt;&lt;rec-number&gt;646&lt;/rec-number&gt;&lt;foreign-keys&gt;&lt;key app="EN" db-id="fp25zzvrxrd9vke5zxqp9stbssprwstvdddz"&gt;646&lt;/key&gt;&lt;/foreign-keys&gt;&lt;ref-type name="Journal Article"&gt;17&lt;/ref-type&gt;&lt;contributors&gt;&lt;authors&gt;&lt;author&gt;Sharp, Paul M.&lt;/author&gt;&lt;author&gt;Hahn, Beatrice H.&lt;/author&gt;&lt;/authors&gt;&lt;/contributors&gt;&lt;auth-address&gt;http://www.ncbi.nlm.nih.gov/pmc/articles/PMC2935100/&lt;/auth-address&gt;&lt;titles&gt;&lt;title&gt;The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year&gt;2010&lt;/year&gt;&lt;pub-dates&gt;&lt;date&gt;August&lt;/date&gt;&lt;/pub-dates&gt;&lt;/dates&gt;&lt;isbn&gt;0962-8436&lt;/isbn&gt;&lt;label&gt;sharp_evolution_2010&lt;/label&gt;&lt;urls&gt;&lt;related-urls&gt;&lt;url&gt;10.1098/rstb.2010.0031&lt;/url&gt;&lt;/related-urls&gt;&lt;/urls&gt;&lt;/record&gt;&lt;/Cite&gt;&lt;/EndNote&gt;</w:instrText>
        </w:r>
      </w:ins>
      <w:del w:id="47" w:author="Ram Shrestha" w:date="2014-01-04T19:38:00Z">
        <w:r w:rsidR="00E93357" w:rsidDel="00276C20">
          <w:delInstrText xml:space="preserve"> ADDIN EN.CITE &lt;EndNote&gt;&lt;Cite&gt;&lt;Author&gt;Sharp&lt;/Author&gt;&lt;Year&gt;2010&lt;/Year&gt;&lt;RecNum&gt;646&lt;/RecNum&gt;&lt;record&gt;&lt;rec-number&gt;646&lt;/rec-number&gt;&lt;foreign-keys&gt;&lt;key app="EN" db-id="fp25zzvrxrd9vke5zxqp9stbssprwstvdddz"&gt;646&lt;/key&gt;&lt;/foreign-keys&gt;&lt;ref-type name="Journal Article"&gt;17&lt;/ref-type&gt;&lt;contributors&gt;&lt;authors&gt;&lt;author&gt;Sharp, Paul M.&lt;/author&gt;&lt;author&gt;Hahn, Beatrice H.&lt;/author&gt;&lt;/authors&gt;&lt;/contributors&gt;&lt;auth-address&gt;http://www.ncbi.nlm.nih.gov/pmc/articles/PMC2935100/&lt;/auth-address&gt;&lt;titles&gt;&lt;title&gt;The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year&gt;2010&lt;/year&gt;&lt;pub-dates&gt;&lt;date&gt;August&lt;/date&gt;&lt;/pub-dates&gt;&lt;/dates&gt;&lt;isbn&gt;0962-8436&lt;/isbn&gt;&lt;label&gt;sharp_evolution_2010&lt;/label&gt;&lt;urls&gt;&lt;related-urls&gt;&lt;url&gt;10.1098/rstb.2010.0031&lt;/url&gt;&lt;/related-urls&gt;&lt;/urls&gt;&lt;/record&gt;&lt;/Cite&gt;&lt;/EndNote&gt;</w:delInstrText>
        </w:r>
      </w:del>
      <w:r w:rsidR="00396A41">
        <w:fldChar w:fldCharType="separate"/>
      </w:r>
      <w:r>
        <w:rPr>
          <w:noProof/>
        </w:rPr>
        <w:t>(Sharp and Hahn, 2010)</w:t>
      </w:r>
      <w:r w:rsidR="00396A41">
        <w:fldChar w:fldCharType="end"/>
      </w:r>
      <w:r>
        <w:t xml:space="preserve">. HIV-2 is discovered in 1986. This group is transmitted from sooty mangabey monkeys (Cercocebus atys) </w:t>
      </w:r>
      <w:r w:rsidR="00396A41">
        <w:fldChar w:fldCharType="begin"/>
      </w:r>
      <w:ins w:id="48" w:author="Ram Shrestha" w:date="2014-01-04T19:38:00Z">
        <w:r w:rsidR="00276C20">
          <w:instrText xml:space="preserve"> ADDIN EN.CITE &lt;EndNote&gt;&lt;Cite&gt;&lt;Author&gt;Hirsch&lt;/Author&gt;&lt;Year&gt;1989&lt;/Year&gt;&lt;RecNum&gt;657&lt;/RecNum&gt;&lt;record&gt;&lt;rec-number&gt;657&lt;/rec-number&gt;&lt;foreign-keys&gt;&lt;key app="EN" db-id="fp25zzvrxrd9vke5zxqp9stbssprwstvdddz"&gt;657&lt;/key&gt;&lt;/foreign-keys&gt;&lt;ref-type name="Journal Article"&gt;17&lt;/ref-type&gt;&lt;contributors&gt;&lt;authors&gt;&lt;author&gt;Hirsch, Vanessa M.&lt;/author&gt;&lt;author&gt;Olmsted, Robert A.&lt;/author&gt;&lt;author&gt;Murphey-Corb, Michael&lt;/author&gt;&lt;author&gt;Purcell, Robert H.&lt;/author&gt;&lt;author&gt;Johnson, Philip R.&lt;/author&gt;&lt;/authors&gt;&lt;/contributors&gt;&lt;auth-address&gt;http://www.nature.com/nature/journal/v339/n6223/abs/339389a0.html&lt;/auth-address&gt;&lt;titles&gt;&lt;title&gt;An African primate lentivirus (SIVsmclosely related to HIV-2&lt;/title&gt;&lt;/titles&gt;&lt;dates&gt;&lt;year&gt;1989&lt;/year&gt;&lt;/dates&gt;&lt;label&gt;hirsch_african_1989&lt;/label&gt;&lt;urls&gt;&lt;/urls&gt;&lt;/record&gt;&lt;/Cite&gt;&lt;/EndNote&gt;</w:instrText>
        </w:r>
      </w:ins>
      <w:del w:id="49" w:author="Ram Shrestha" w:date="2014-01-04T19:38:00Z">
        <w:r w:rsidR="00E93357" w:rsidDel="00276C20">
          <w:delInstrText xml:space="preserve"> ADDIN EN.CITE &lt;EndNote&gt;&lt;Cite&gt;&lt;Author&gt;Hirsch&lt;/Author&gt;&lt;Year&gt;1989&lt;/Year&gt;&lt;RecNum&gt;657&lt;/RecNum&gt;&lt;record&gt;&lt;rec-number&gt;657&lt;/rec-number&gt;&lt;foreign-keys&gt;&lt;key app="EN" db-id="fp25zzvrxrd9vke5zxqp9stbssprwstvdddz"&gt;657&lt;/key&gt;&lt;/foreign-keys&gt;&lt;ref-type name="Journal Article"&gt;17&lt;/ref-type&gt;&lt;contributors&gt;&lt;authors&gt;&lt;author&gt;Hirsch, Vanessa M.&lt;/author&gt;&lt;author&gt;Olmsted, Robert A.&lt;/author&gt;&lt;author&gt;Murphey-Corb, Michael&lt;/author&gt;&lt;author&gt;Purcell, Robert H.&lt;/author&gt;&lt;author&gt;Johnson, Philip R.&lt;/author&gt;&lt;/authors&gt;&lt;/contributors&gt;&lt;auth-address&gt;http://www.nature.com/nature/journal/v339/n6223/abs/339389a0.html&lt;/auth-address&gt;&lt;titles&gt;&lt;title&gt;An African primate lentivirus (SIVsmclosely related to HIV-2&lt;/title&gt;&lt;/titles&gt;&lt;dates&gt;&lt;year&gt;1989&lt;/year&gt;&lt;/dates&gt;&lt;label&gt;hirsch_african_1989&lt;/label&gt;&lt;urls&gt;&lt;/urls&gt;&lt;/record&gt;&lt;/Cite&gt;&lt;/EndNote&gt;</w:delInstrText>
        </w:r>
      </w:del>
      <w:r w:rsidR="00396A41">
        <w:fldChar w:fldCharType="separate"/>
      </w:r>
      <w:r>
        <w:rPr>
          <w:noProof/>
        </w:rPr>
        <w:t>(Hirsch et al., 1989)</w:t>
      </w:r>
      <w:r w:rsidR="00396A41">
        <w:fldChar w:fldCharType="end"/>
      </w:r>
      <w:r>
        <w:t xml:space="preserve"> and its prevalence is also high in the geographical location of these monkeys in West Africa </w:t>
      </w:r>
      <w:r w:rsidR="00396A41">
        <w:fldChar w:fldCharType="begin"/>
      </w:r>
      <w:ins w:id="50" w:author="Ram Shrestha" w:date="2014-01-04T19:38:00Z">
        <w:r w:rsidR="00276C20">
          <w:instrText xml:space="preserve"> ADDIN EN.CITE &lt;EndNote&gt;&lt;Cite&gt;&lt;Author&gt;Santiago&lt;/Author&gt;&lt;Year&gt;2005&lt;/Year&gt;&lt;RecNum&gt;658&lt;/RecNum&gt;&lt;record&gt;&lt;rec-number&gt;658&lt;/rec-number&gt;&lt;foreign-keys&gt;&lt;key app="EN" db-id="fp25zzvrxrd9vke5zxqp9stbssprwstvdddz"&gt;658&lt;/key&gt;&lt;/foreign-keys&gt;&lt;ref-type name="Journal Article"&gt;17&lt;/ref-type&gt;&lt;contributors&gt;&lt;authors&gt;&lt;author&gt;Santiago, Mario L.&lt;/author&gt;&lt;author&gt;Range, Friederike&lt;/author&gt;&lt;author&gt;Keele, Brandon F.&lt;/author&gt;&lt;author&gt;Li, Yingying&lt;/author&gt;&lt;author&gt;Bailes, Elizabeth&lt;/author&gt;&lt;author&gt;Bibollet-Ruche, Frederic&lt;/author&gt;&lt;author&gt;Fruteau, Cecile&lt;/author&gt;&lt;author&gt;Noë, Ronald&lt;/author&gt;&lt;author&gt;Peeters, Martine&lt;/author&gt;&lt;author&gt;Brookfield, John FY&lt;/author&gt;&lt;/authors&gt;&lt;/contributors&gt;&lt;auth-address&gt;http://jvi.asm.org/content/79/19/12515.short&lt;/auth-address&gt;&lt;titles&gt;&lt;title&gt;Simian immunodeficiency virus infection in free-ranging sooty mangabeys (Cercocebus atys atys) from the Tai Forest, Cote d&amp;apos;Ivoire: implications for the origin of epidemic human immunodeficiency virus type 2&lt;/title&gt;&lt;secondary-title&gt;Journal of virology&lt;/secondary-title&gt;&lt;/titles&gt;&lt;periodical&gt;&lt;full-title&gt;Journal of Virology&lt;/full-title&gt;&lt;/periodical&gt;&lt;pages&gt;12515–12527&lt;/pages&gt;&lt;volume&gt;79&lt;/volume&gt;&lt;number&gt;19&lt;/number&gt;&lt;dates&gt;&lt;year&gt;2005&lt;/year&gt;&lt;/dates&gt;&lt;label&gt;santiago_simian_2005&lt;/label&gt;&lt;urls&gt;&lt;/urls&gt;&lt;/record&gt;&lt;/Cite&gt;&lt;/EndNote&gt;</w:instrText>
        </w:r>
      </w:ins>
      <w:del w:id="51" w:author="Ram Shrestha" w:date="2014-01-04T19:38:00Z">
        <w:r w:rsidR="00E93357" w:rsidDel="00276C20">
          <w:delInstrText xml:space="preserve"> ADDIN EN.CITE &lt;EndNote&gt;&lt;Cite&gt;&lt;Author&gt;Santiago&lt;/Author&gt;&lt;Year&gt;2005&lt;/Year&gt;&lt;RecNum&gt;658&lt;/RecNum&gt;&lt;record&gt;&lt;rec-number&gt;658&lt;/rec-number&gt;&lt;foreign-keys&gt;&lt;key app="EN" db-id="fp25zzvrxrd9vke5zxqp9stbssprwstvdddz"&gt;658&lt;/key&gt;&lt;/foreign-keys&gt;&lt;ref-type name="Journal Article"&gt;17&lt;/ref-type&gt;&lt;contributors&gt;&lt;authors&gt;&lt;author&gt;Santiago, Mario L.&lt;/author&gt;&lt;author&gt;Range, Friederike&lt;/author&gt;&lt;author&gt;Keele, Brandon F.&lt;/author&gt;&lt;author&gt;Li, Yingying&lt;/author&gt;&lt;author&gt;Bailes, Elizabeth&lt;/author&gt;&lt;author&gt;Bibollet-Ruche, Frederic&lt;/author&gt;&lt;author&gt;Fruteau, Cecile&lt;/author&gt;&lt;author&gt;Noë, Ronald&lt;/author&gt;&lt;author&gt;Peeters, Martine&lt;/author&gt;&lt;author&gt;Brookfield, John FY&lt;/author&gt;&lt;/authors&gt;&lt;/contributors&gt;&lt;auth-address&gt;http://jvi.asm.org/content/79/19/12515.short&lt;/auth-address&gt;&lt;titles&gt;&lt;title&gt;Simian immunodeficiency virus infection in free-ranging sooty mangabeys (Cercocebus atys atys) from the Tai Forest, Cote d&amp;apos;Ivoire: implications for the origin of epidemic human immunodeficiency virus type 2&lt;/title&gt;&lt;secondary-title&gt;Journal of virology&lt;/secondary-title&gt;&lt;/titles&gt;&lt;periodical&gt;&lt;full-title&gt;Journal of Virology&lt;/full-title&gt;&lt;/periodical&gt;&lt;pages&gt;12515–12527&lt;/pages&gt;&lt;volume&gt;79&lt;/volume&gt;&lt;number&gt;19&lt;/number&gt;&lt;dates&gt;&lt;year&gt;2005&lt;/year&gt;&lt;/dates&gt;&lt;label&gt;santiago_simian_2005&lt;/label&gt;&lt;urls&gt;&lt;/urls&gt;&lt;/record&gt;&lt;/Cite&gt;&lt;/EndNote&gt;</w:delInstrText>
        </w:r>
      </w:del>
      <w:r w:rsidR="00396A41">
        <w:fldChar w:fldCharType="separate"/>
      </w:r>
      <w:r>
        <w:rPr>
          <w:noProof/>
        </w:rPr>
        <w:t>(Santiago et al., 2005)</w:t>
      </w:r>
      <w:r w:rsidR="00396A41">
        <w:fldChar w:fldCharType="end"/>
      </w:r>
      <w:r>
        <w:t xml:space="preserve">. Sooty mangabey monkeys are naturally infected by a strain of SIV </w:t>
      </w:r>
      <w:r w:rsidR="00396A41">
        <w:fldChar w:fldCharType="begin"/>
      </w:r>
      <w:ins w:id="52" w:author="Ram Shrestha" w:date="2014-01-04T19:38:00Z">
        <w:r w:rsidR="00276C20">
          <w:instrText xml:space="preserve"> ADDIN EN.CITE &lt;EndNote&gt;&lt;Cite&gt;&lt;Author&gt;Hirsch&lt;/Author&gt;&lt;Year&gt;1989&lt;/Year&gt;&lt;RecNum&gt;657&lt;/RecNum&gt;&lt;record&gt;&lt;rec-number&gt;657&lt;/rec-number&gt;&lt;foreign-keys&gt;&lt;key app="EN" db-id="fp25zzvrxrd9vke5zxqp9stbssprwstvdddz"&gt;657&lt;/key&gt;&lt;/foreign-keys&gt;&lt;ref-type name="Journal Article"&gt;17&lt;/ref-type&gt;&lt;contributors&gt;&lt;authors&gt;&lt;author&gt;Hirsch, Vanessa M.&lt;/author&gt;&lt;author&gt;Olmsted, Robert A.&lt;/author&gt;&lt;author&gt;Murphey-Corb, Michael&lt;/author&gt;&lt;author&gt;Purcell, Robert H.&lt;/author&gt;&lt;author&gt;Johnson, Philip R.&lt;/author&gt;&lt;/authors&gt;&lt;/contributors&gt;&lt;auth-address&gt;http://www.nature.com/nature/journal/v339/n6223/abs/339389a0.html&lt;/auth-address&gt;&lt;titles&gt;&lt;title&gt;An African primate lentivirus (SIVsmclosely related to HIV-2&lt;/title&gt;&lt;/titles&gt;&lt;dates&gt;&lt;year&gt;1989&lt;/year&gt;&lt;/dates&gt;&lt;label&gt;hirsch_african_1989&lt;/label&gt;&lt;urls&gt;&lt;/urls&gt;&lt;/record&gt;&lt;/Cite&gt;&lt;/EndNote&gt;</w:instrText>
        </w:r>
      </w:ins>
      <w:del w:id="53" w:author="Ram Shrestha" w:date="2014-01-04T19:38:00Z">
        <w:r w:rsidR="00E93357" w:rsidDel="00276C20">
          <w:delInstrText xml:space="preserve"> ADDIN EN.CITE &lt;EndNote&gt;&lt;Cite&gt;&lt;Author&gt;Hirsch&lt;/Author&gt;&lt;Year&gt;1989&lt;/Year&gt;&lt;RecNum&gt;657&lt;/RecNum&gt;&lt;record&gt;&lt;rec-number&gt;657&lt;/rec-number&gt;&lt;foreign-keys&gt;&lt;key app="EN" db-id="fp25zzvrxrd9vke5zxqp9stbssprwstvdddz"&gt;657&lt;/key&gt;&lt;/foreign-keys&gt;&lt;ref-type name="Journal Article"&gt;17&lt;/ref-type&gt;&lt;contributors&gt;&lt;authors&gt;&lt;author&gt;Hirsch, Vanessa M.&lt;/author&gt;&lt;author&gt;Olmsted, Robert A.&lt;/author&gt;&lt;author&gt;Murphey-Corb, Michael&lt;/author&gt;&lt;author&gt;Purcell, Robert H.&lt;/author&gt;&lt;author&gt;Johnson, Philip R.&lt;/author&gt;&lt;/authors&gt;&lt;/contributors&gt;&lt;auth-address&gt;http://www.nature.com/nature/journal/v339/n6223/abs/339389a0.html&lt;/auth-address&gt;&lt;titles&gt;&lt;title&gt;An African primate lentivirus (SIVsmclosely related to HIV-2&lt;/title&gt;&lt;/titles&gt;&lt;dates&gt;&lt;year&gt;1989&lt;/year&gt;&lt;/dates&gt;&lt;label&gt;hirsch_african_1989&lt;/label&gt;&lt;urls&gt;&lt;/urls&gt;&lt;/record&gt;&lt;/Cite&gt;&lt;/EndNote&gt;</w:delInstrText>
        </w:r>
      </w:del>
      <w:r w:rsidR="00396A41">
        <w:fldChar w:fldCharType="separate"/>
      </w:r>
      <w:r>
        <w:rPr>
          <w:noProof/>
        </w:rPr>
        <w:t>(Hirsch et al., 1989)</w:t>
      </w:r>
      <w:r w:rsidR="00396A41">
        <w:fldChar w:fldCharType="end"/>
      </w:r>
      <w:r>
        <w:t xml:space="preserve">. The phylogenetic analysis of HIV-2 strains shows that they closely group with the SIVsmm strain </w:t>
      </w:r>
      <w:r w:rsidR="00396A41">
        <w:fldChar w:fldCharType="begin"/>
      </w:r>
      <w:ins w:id="54" w:author="Ram Shrestha" w:date="2014-01-04T19:38:00Z">
        <w:r w:rsidR="00276C20">
          <w:instrText xml:space="preserve"> ADDIN EN.CITE &lt;EndNote&gt;&lt;Cite&gt;&lt;Author&gt;Hirsch&lt;/Author&gt;&lt;Year&gt;1989&lt;/Year&gt;&lt;RecNum&gt;657&lt;/RecNum&gt;&lt;record&gt;&lt;rec-number&gt;657&lt;/rec-number&gt;&lt;foreign-keys&gt;&lt;key app="EN" db-id="fp25zzvrxrd9vke5zxqp9stbssprwstvdddz"&gt;657&lt;/key&gt;&lt;/foreign-keys&gt;&lt;ref-type name="Journal Article"&gt;17&lt;/ref-type&gt;&lt;contributors&gt;&lt;authors&gt;&lt;author&gt;Hirsch, Vanessa M.&lt;/author&gt;&lt;author&gt;Olmsted, Robert A.&lt;/author&gt;&lt;author&gt;Murphey-Corb, Michael&lt;/author&gt;&lt;author&gt;Purcell, Robert H.&lt;/author&gt;&lt;author&gt;Johnson, Philip R.&lt;/author&gt;&lt;/authors&gt;&lt;/contributors&gt;&lt;auth-address&gt;http://www.nature.com/nature/journal/v339/n6223/abs/339389a0.html&lt;/auth-address&gt;&lt;titles&gt;&lt;title&gt;An African primate lentivirus (SIVsmclosely related to HIV-2&lt;/title&gt;&lt;/titles&gt;&lt;dates&gt;&lt;year&gt;1989&lt;/year&gt;&lt;/dates&gt;&lt;label&gt;hirsch_african_1989&lt;/label&gt;&lt;urls&gt;&lt;/urls&gt;&lt;/record&gt;&lt;/Cite&gt;&lt;/EndNote&gt;</w:instrText>
        </w:r>
      </w:ins>
      <w:del w:id="55" w:author="Ram Shrestha" w:date="2014-01-04T19:38:00Z">
        <w:r w:rsidR="00E93357" w:rsidDel="00276C20">
          <w:delInstrText xml:space="preserve"> ADDIN EN.CITE &lt;EndNote&gt;&lt;Cite&gt;&lt;Author&gt;Hirsch&lt;/Author&gt;&lt;Year&gt;1989&lt;/Year&gt;&lt;RecNum&gt;657&lt;/RecNum&gt;&lt;record&gt;&lt;rec-number&gt;657&lt;/rec-number&gt;&lt;foreign-keys&gt;&lt;key app="EN" db-id="fp25zzvrxrd9vke5zxqp9stbssprwstvdddz"&gt;657&lt;/key&gt;&lt;/foreign-keys&gt;&lt;ref-type name="Journal Article"&gt;17&lt;/ref-type&gt;&lt;contributors&gt;&lt;authors&gt;&lt;author&gt;Hirsch, Vanessa M.&lt;/author&gt;&lt;author&gt;Olmsted, Robert A.&lt;/author&gt;&lt;author&gt;Murphey-Corb, Michael&lt;/author&gt;&lt;author&gt;Purcell, Robert H.&lt;/author&gt;&lt;author&gt;Johnson, Philip R.&lt;/author&gt;&lt;/authors&gt;&lt;/contributors&gt;&lt;auth-address&gt;http://www.nature.com/nature/journal/v339/n6223/abs/339389a0.html&lt;/auth-address&gt;&lt;titles&gt;&lt;title&gt;An African primate lentivirus (SIVsmclosely related to HIV-2&lt;/title&gt;&lt;/titles&gt;&lt;dates&gt;&lt;year&gt;1989&lt;/year&gt;&lt;/dates&gt;&lt;label&gt;hirsch_african_1989&lt;/label&gt;&lt;urls&gt;&lt;/urls&gt;&lt;/record&gt;&lt;/Cite&gt;&lt;/EndNote&gt;</w:delInstrText>
        </w:r>
      </w:del>
      <w:r w:rsidR="00396A41">
        <w:fldChar w:fldCharType="separate"/>
      </w:r>
      <w:r>
        <w:rPr>
          <w:noProof/>
        </w:rPr>
        <w:t>(Hirsch et al., 1989)</w:t>
      </w:r>
      <w:r w:rsidR="00396A41">
        <w:fldChar w:fldCharType="end"/>
      </w:r>
      <w:r>
        <w:t xml:space="preserve"> that are non-pathogentic to its host monkeys </w:t>
      </w:r>
      <w:r w:rsidR="00396A41">
        <w:fldChar w:fldCharType="begin"/>
      </w:r>
      <w:ins w:id="56" w:author="Ram Shrestha" w:date="2014-01-04T19:38:00Z">
        <w:r w:rsidR="00276C20">
          <w:instrText xml:space="preserve"> ADDIN EN.CITE &lt;EndNote&gt;&lt;Cite&gt;&lt;Author&gt;Gao&lt;/Author&gt;&lt;Year&gt;1992&lt;/Year&gt;&lt;RecNum&gt;542&lt;/RecNum&gt;&lt;record&gt;&lt;rec-number&gt;542&lt;/rec-number&gt;&lt;foreign-keys&gt;&lt;key app="EN" db-id="fp25zzvrxrd9vke5zxqp9stbssprwstvdddz"&gt;542&lt;/key&gt;&lt;/foreign-keys&gt;&lt;ref-type name="Journal Article"&gt;17&lt;/ref-type&gt;&lt;contributors&gt;&lt;authors&gt;&lt;author&gt;Gao, Feng&lt;/author&gt;&lt;author&gt;Yue, Ling&lt;/author&gt;&lt;author&gt;White, Albert T.&lt;/author&gt;&lt;author&gt;Pappas, Peter G.&lt;/author&gt;&lt;author&gt;Barchue, Joseph&lt;/author&gt;&lt;author&gt;Hanson, Aloysius P.&lt;/author&gt;&lt;author&gt;Greene, Bruce M.&lt;/author&gt;&lt;author&gt;Sharp, Paul M.&lt;/author&gt;&lt;author&gt;Shaw, George M.&lt;/author&gt;&lt;author&gt;Hahn, Beatrice H.&lt;/author&gt;&lt;/authors&gt;&lt;/contributors&gt;&lt;auth-address&gt;http://www.nature.com.libgate.library.nuigalway.ie/nature/journal/v358/n6386/abs/358495a0.html&lt;/auth-address&gt;&lt;titles&gt;&lt;title&gt;Human infection by genetically diverse SIVSM-related HIV-2 in West Africa&lt;/title&gt;&lt;secondary-title&gt;Nature&lt;/secondary-title&gt;&lt;/titles&gt;&lt;periodical&gt;&lt;full-title&gt;Nature&lt;/full-title&gt;&lt;/periodical&gt;&lt;pages&gt;495-499&lt;/pages&gt;&lt;volume&gt;358&lt;/volume&gt;&lt;number&gt;6386&lt;/number&gt;&lt;dates&gt;&lt;year&gt;1992&lt;/year&gt;&lt;pub-dates&gt;&lt;date&gt;August&lt;/date&gt;&lt;/pub-dates&gt;&lt;/dates&gt;&lt;label&gt;gao_human_1992&lt;/label&gt;&lt;urls&gt;&lt;related-urls&gt;&lt;url&gt;10.1038/358495a0&lt;/url&gt;&lt;/related-urls&gt;&lt;/urls&gt;&lt;/record&gt;&lt;/Cite&gt;&lt;/EndNote&gt;</w:instrText>
        </w:r>
      </w:ins>
      <w:del w:id="57" w:author="Ram Shrestha" w:date="2014-01-04T19:38:00Z">
        <w:r w:rsidR="00E93357" w:rsidDel="00276C20">
          <w:delInstrText xml:space="preserve"> ADDIN EN.CITE &lt;EndNote&gt;&lt;Cite&gt;&lt;Author&gt;Gao&lt;/Author&gt;&lt;Year&gt;1992&lt;/Year&gt;&lt;RecNum&gt;542&lt;/RecNum&gt;&lt;record&gt;&lt;rec-number&gt;542&lt;/rec-number&gt;&lt;foreign-keys&gt;&lt;key app="EN" db-id="fp25zzvrxrd9vke5zxqp9stbssprwstvdddz"&gt;542&lt;/key&gt;&lt;/foreign-keys&gt;&lt;ref-type name="Journal Article"&gt;17&lt;/ref-type&gt;&lt;contributors&gt;&lt;authors&gt;&lt;author&gt;Gao, Feng&lt;/author&gt;&lt;author&gt;Yue, Ling&lt;/author&gt;&lt;author&gt;White, Albert T.&lt;/author&gt;&lt;author&gt;Pappas, Peter G.&lt;/author&gt;&lt;author&gt;Barchue, Joseph&lt;/author&gt;&lt;author&gt;Hanson, Aloysius P.&lt;/author&gt;&lt;author&gt;Greene, Bruce M.&lt;/author&gt;&lt;author&gt;Sharp, Paul M.&lt;/author&gt;&lt;author&gt;Shaw, George M.&lt;/author&gt;&lt;author&gt;Hahn, Beatrice H.&lt;/author&gt;&lt;/authors&gt;&lt;/contributors&gt;&lt;auth-address&gt;http://www.nature.com.libgate.library.nuigalway.ie/nature/journal/v358/n6386/abs/358495a0.html&lt;/auth-address&gt;&lt;titles&gt;&lt;title&gt;Human infection by genetically diverse SIVSM-related HIV-2 in West Africa&lt;/title&gt;&lt;secondary-title&gt;Nature&lt;/secondary-title&gt;&lt;/titles&gt;&lt;periodical&gt;&lt;full-title&gt;Nature&lt;/full-title&gt;&lt;/periodical&gt;&lt;pages&gt;495-499&lt;/pages&gt;&lt;volume&gt;358&lt;/volume&gt;&lt;number&gt;6386&lt;/number&gt;&lt;dates&gt;&lt;year&gt;1992&lt;/year&gt;&lt;pub-dates&gt;&lt;date&gt;August&lt;/date&gt;&lt;/pub-dates&gt;&lt;/dates&gt;&lt;label&gt;gao_human_1992&lt;/label&gt;&lt;urls&gt;&lt;related-urls&gt;&lt;url&gt;10.1038/358495a0&lt;/url&gt;&lt;/related-urls&gt;&lt;/urls&gt;&lt;/record&gt;&lt;/Cite&gt;&lt;/EndNote&gt;</w:delInstrText>
        </w:r>
      </w:del>
      <w:r w:rsidR="00396A41">
        <w:fldChar w:fldCharType="separate"/>
      </w:r>
      <w:r>
        <w:rPr>
          <w:noProof/>
        </w:rPr>
        <w:t>(Gao et al., 1992)</w:t>
      </w:r>
      <w:r w:rsidR="00396A41">
        <w:fldChar w:fldCharType="end"/>
      </w:r>
      <w:r>
        <w:t xml:space="preserve">. SIVsmm evolved in its host to produce multiple strains and subsequent multiple zoonotic transmissions from sooty mangabey monkeys to human </w:t>
      </w:r>
      <w:r w:rsidR="00396A41">
        <w:fldChar w:fldCharType="begin"/>
      </w:r>
      <w:ins w:id="58" w:author="Ram Shrestha" w:date="2014-01-04T19:38:00Z">
        <w:r w:rsidR="00276C20">
          <w:instrText xml:space="preserve"> ADDIN EN.CITE &lt;EndNote&gt;&lt;Cite&gt;&lt;Author&gt;Hahn&lt;/Author&gt;&lt;Year&gt;2000&lt;/Year&gt;&lt;RecNum&gt;655&lt;/RecNum&gt;&lt;record&gt;&lt;rec-number&gt;655&lt;/rec-number&gt;&lt;foreign-keys&gt;&lt;key app="EN" db-id="fp25zzvrxrd9vke5zxqp9stbssprwstvdddz"&gt;655&lt;/key&gt;&lt;/foreign-keys&gt;&lt;ref-type name="Journal Article"&gt;17&lt;/ref-type&gt;&lt;contributors&gt;&lt;authors&gt;&lt;author&gt;Hahn, Beatrice H.&lt;/author&gt;&lt;author&gt;Shaw, George M.&lt;/author&gt;&lt;author&gt;De, Kevin M.&lt;/author&gt;&lt;author&gt;Sharp, Paul M.&lt;/author&gt;&lt;/authors&gt;&lt;/contributors&gt;&lt;auth-address&gt;http://www.sciencemag.org/content/287/5453/607.short&lt;/auth-address&gt;&lt;titles&gt;&lt;title&gt;AIDS as a zoonosis: scientific and public health implications&lt;/title&gt;&lt;secondary-title&gt;Science&lt;/secondary-title&gt;&lt;/titles&gt;&lt;periodical&gt;&lt;full-title&gt;Science&lt;/full-title&gt;&lt;/periodical&gt;&lt;pages&gt;607–614&lt;/pages&gt;&lt;volume&gt;287&lt;/volume&gt;&lt;number&gt;5453&lt;/number&gt;&lt;dates&gt;&lt;year&gt;2000&lt;/year&gt;&lt;/dates&gt;&lt;label&gt;hahn_aids_2000&lt;/label&gt;&lt;urls&gt;&lt;/urls&gt;&lt;/record&gt;&lt;/Cite&gt;&lt;/EndNote&gt;</w:instrText>
        </w:r>
      </w:ins>
      <w:del w:id="59" w:author="Ram Shrestha" w:date="2014-01-04T19:38:00Z">
        <w:r w:rsidR="00E93357" w:rsidDel="00276C20">
          <w:delInstrText xml:space="preserve"> ADDIN EN.CITE &lt;EndNote&gt;&lt;Cite&gt;&lt;Author&gt;Hahn&lt;/Author&gt;&lt;Year&gt;2000&lt;/Year&gt;&lt;RecNum&gt;655&lt;/RecNum&gt;&lt;record&gt;&lt;rec-number&gt;655&lt;/rec-number&gt;&lt;foreign-keys&gt;&lt;key app="EN" db-id="fp25zzvrxrd9vke5zxqp9stbssprwstvdddz"&gt;655&lt;/key&gt;&lt;/foreign-keys&gt;&lt;ref-type name="Journal Article"&gt;17&lt;/ref-type&gt;&lt;contributors&gt;&lt;authors&gt;&lt;author&gt;Hahn, Beatrice H.&lt;/author&gt;&lt;author&gt;Shaw, George M.&lt;/author&gt;&lt;author&gt;De, Kevin M.&lt;/author&gt;&lt;author&gt;Sharp, Paul M.&lt;/author&gt;&lt;/authors&gt;&lt;/contributors&gt;&lt;auth-address&gt;http://www.sciencemag.org/content/287/5453/607.short&lt;/auth-address&gt;&lt;titles&gt;&lt;title&gt;AIDS as a zoonosis: scientific and public health implications&lt;/title&gt;&lt;secondary-title&gt;Science&lt;/secondary-title&gt;&lt;/titles&gt;&lt;periodical&gt;&lt;full-title&gt;Science&lt;/full-title&gt;&lt;/periodical&gt;&lt;pages&gt;607–614&lt;/pages&gt;&lt;volume&gt;287&lt;/volume&gt;&lt;number&gt;5453&lt;/number&gt;&lt;dates&gt;&lt;year&gt;2000&lt;/year&gt;&lt;/dates&gt;&lt;label&gt;hahn_aids_2000&lt;/label&gt;&lt;urls&gt;&lt;/urls&gt;&lt;/record&gt;&lt;/Cite&gt;&lt;/EndNote&gt;</w:delInstrText>
        </w:r>
      </w:del>
      <w:r w:rsidR="00396A41">
        <w:fldChar w:fldCharType="separate"/>
      </w:r>
      <w:r>
        <w:rPr>
          <w:noProof/>
        </w:rPr>
        <w:t>(Hahn et al., 2000)</w:t>
      </w:r>
      <w:r w:rsidR="00396A41">
        <w:fldChar w:fldCharType="end"/>
      </w:r>
      <w:r>
        <w:t xml:space="preserve"> gave rise to different subtypes of HIV-2. Although HIV-2 subtypes A to G are identified in human, it is assumed that more subtypes were introduced into human </w:t>
      </w:r>
      <w:r w:rsidR="00396A41">
        <w:fldChar w:fldCharType="begin"/>
      </w:r>
      <w:ins w:id="60" w:author="Ram Shrestha" w:date="2014-01-04T19:38:00Z">
        <w:r w:rsidR="00276C20">
          <w:instrText xml:space="preserve"> ADDIN EN.CITE &lt;EndNote&gt;&lt;Cite&gt;&lt;Author&gt;Gürtler&lt;/Author&gt;&lt;Year&gt;2004&lt;/Year&gt;&lt;RecNum&gt;654&lt;/RecNum&gt;&lt;record&gt;&lt;rec-number&gt;654&lt;/rec-number&gt;&lt;foreign-keys&gt;&lt;key app="EN" db-id="fp25zzvrxrd9vke5zxqp9stbssprwstvdddz"&gt;654&lt;/key&gt;&lt;/foreign-keys&gt;&lt;ref-type name="Journal Article"&gt;17&lt;/ref-type&gt;&lt;contributors&gt;&lt;authors&gt;&lt;author&gt;Gürtler, L&lt;/author&gt;&lt;/authors&gt;&lt;/contributors&gt;&lt;titles&gt;&lt;title&gt;[Zoonotic infections stimulation]&lt;/title&gt;&lt;secondary-title&gt;Bundesgesundheitsblatt, Gesundheitsforschung, Gesundheitsschutz&lt;/secondary-title&gt;&lt;/titles&gt;&lt;pages&gt;609-610&lt;/pages&gt;&lt;volume&gt;47&lt;/volume&gt;&lt;number&gt;7&lt;/number&gt;&lt;dates&gt;&lt;year&gt;2004&lt;/year&gt;&lt;pub-dates&gt;&lt;date&gt;July&lt;/date&gt;&lt;/pub-dates&gt;&lt;/dates&gt;&lt;isbn&gt;1436-9990&lt;/isbn&gt;&lt;label&gt;gurtler_[zoonotic_2004&lt;/label&gt;&lt;urls&gt;&lt;related-urls&gt;&lt;url&gt;10.1007/s00103-004-0887-3&lt;/url&gt;&lt;/related-urls&gt;&lt;/urls&gt;&lt;/record&gt;&lt;/Cite&gt;&lt;/EndNote&gt;</w:instrText>
        </w:r>
      </w:ins>
      <w:del w:id="61" w:author="Ram Shrestha" w:date="2014-01-04T19:38:00Z">
        <w:r w:rsidR="00E93357" w:rsidDel="00276C20">
          <w:delInstrText xml:space="preserve"> ADDIN EN.CITE &lt;EndNote&gt;&lt;Cite&gt;&lt;Author&gt;Gürtler&lt;/Author&gt;&lt;Year&gt;2004&lt;/Year&gt;&lt;RecNum&gt;654&lt;/RecNum&gt;&lt;record&gt;&lt;rec-number&gt;654&lt;/rec-number&gt;&lt;foreign-keys&gt;&lt;key app="EN" db-id="fp25zzvrxrd9vke5zxqp9stbssprwstvdddz"&gt;654&lt;/key&gt;&lt;/foreign-keys&gt;&lt;ref-type name="Journal Article"&gt;17&lt;/ref-type&gt;&lt;contributors&gt;&lt;authors&gt;&lt;author&gt;Gürtler, L&lt;/author&gt;&lt;/authors&gt;&lt;/contributors&gt;&lt;titles&gt;&lt;title&gt;[Zoonotic infections stimulation]&lt;/title&gt;&lt;secondary-title&gt;Bundesgesundheitsblatt, Gesundheitsforschung, Gesundheitsschutz&lt;/secondary-title&gt;&lt;/titles&gt;&lt;pages&gt;609-610&lt;/pages&gt;&lt;volume&gt;47&lt;/volume&gt;&lt;number&gt;7&lt;/number&gt;&lt;dates&gt;&lt;year&gt;2004&lt;/year&gt;&lt;pub-dates&gt;&lt;date&gt;July&lt;/date&gt;&lt;/pub-dates&gt;&lt;/dates&gt;&lt;isbn&gt;1436-9990&lt;/isbn&gt;&lt;label&gt;gurtler_[zoonotic_2004&lt;/label&gt;&lt;urls&gt;&lt;related-urls&gt;&lt;url&gt;10.1007/s00103-004-0887-3&lt;/url&gt;&lt;/related-urls&gt;&lt;/urls&gt;&lt;/record&gt;&lt;/Cite&gt;&lt;/EndNote&gt;</w:delInstrText>
        </w:r>
      </w:del>
      <w:r w:rsidR="00396A41">
        <w:fldChar w:fldCharType="separate"/>
      </w:r>
      <w:r>
        <w:rPr>
          <w:noProof/>
        </w:rPr>
        <w:t>(Gürtler, 2004)</w:t>
      </w:r>
      <w:r w:rsidR="00396A41">
        <w:fldChar w:fldCharType="end"/>
      </w:r>
      <w:r>
        <w:t xml:space="preserve"> but are lost for low adaptation fitness </w:t>
      </w:r>
      <w:r w:rsidR="00396A41">
        <w:fldChar w:fldCharType="begin"/>
      </w:r>
      <w:ins w:id="62" w:author="Ram Shrestha" w:date="2014-01-04T19:38:00Z">
        <w:r w:rsidR="00276C20">
          <w:instrText xml:space="preserve"> ADDIN EN.CITE &lt;EndNote&gt;&lt;Cite&gt;&lt;Author&gt;Damond&lt;/Author&gt;&lt;Year&gt;2004&lt;/Year&gt;&lt;RecNum&gt;653&lt;/RecNum&gt;&lt;record&gt;&lt;rec-number&gt;653&lt;/rec-number&gt;&lt;foreign-keys&gt;&lt;key app="EN" db-id="fp25zzvrxrd9vke5zxqp9stbssprwstvdddz"&gt;653&lt;/key&gt;&lt;/foreign-keys&gt;&lt;ref-type name="Journal Article"&gt;17&lt;/ref-type&gt;&lt;contributors&gt;&lt;authors&gt;&lt;author&gt;Damond, Florence&lt;/author&gt;&lt;author&gt;Worobey, Michael&lt;/author&gt;&lt;author&gt;Campa, Pauline&lt;/author&gt;&lt;author&gt;Farfara, Isabelle&lt;/author&gt;&lt;author&gt;Colin, Gilles&lt;/author&gt;&lt;author&gt;Matheron, Sophie&lt;/author&gt;&lt;author&gt;Brun-Vézinet, Fran\textbackslashccoise&lt;/author&gt;&lt;author&gt;Robertson, David L.&lt;/author&gt;&lt;author&gt;Simon, Fran\textbackslashccois&lt;/author&gt;&lt;/authors&gt;&lt;/contributors&gt;&lt;auth-address&gt;http://online.liebertpub.com/doi/abs/10.1089/0889222041217392&lt;/auth-address&gt;&lt;titles&gt;&lt;title&gt;Identification of a highly divergent HIV type 2 and proposal for a change in HIV type 2 classification&lt;/title&gt;&lt;secondary-title&gt;AIDS research and human retroviruses&lt;/secondary-title&gt;&lt;/titles&gt;&lt;pages&gt;666–672&lt;/pages&gt;&lt;volume&gt;20&lt;/volume&gt;&lt;number&gt;6&lt;/number&gt;&lt;dates&gt;&lt;year&gt;2004&lt;/year&gt;&lt;/dates&gt;&lt;label&gt;damond_identification_2004&lt;/label&gt;&lt;urls&gt;&lt;/urls&gt;&lt;/record&gt;&lt;/Cite&gt;&lt;/EndNote&gt;</w:instrText>
        </w:r>
      </w:ins>
      <w:del w:id="63" w:author="Ram Shrestha" w:date="2014-01-04T19:38:00Z">
        <w:r w:rsidR="00E93357" w:rsidDel="00276C20">
          <w:delInstrText xml:space="preserve"> ADDIN EN.CITE &lt;EndNote&gt;&lt;Cite&gt;&lt;Author&gt;Damond&lt;/Author&gt;&lt;Year&gt;2004&lt;/Year&gt;&lt;RecNum&gt;653&lt;/RecNum&gt;&lt;record&gt;&lt;rec-number&gt;653&lt;/rec-number&gt;&lt;foreign-keys&gt;&lt;key app="EN" db-id="fp25zzvrxrd9vke5zxqp9stbssprwstvdddz"&gt;653&lt;/key&gt;&lt;/foreign-keys&gt;&lt;ref-type name="Journal Article"&gt;17&lt;/ref-type&gt;&lt;contributors&gt;&lt;authors&gt;&lt;author&gt;Damond, Florence&lt;/author&gt;&lt;author&gt;Worobey, Michael&lt;/author&gt;&lt;author&gt;Campa, Pauline&lt;/author&gt;&lt;author&gt;Farfara, Isabelle&lt;/author&gt;&lt;author&gt;Colin, Gilles&lt;/author&gt;&lt;author&gt;Matheron, Sophie&lt;/author&gt;&lt;author&gt;Brun-Vézinet, Fran\textbackslashccoise&lt;/author&gt;&lt;author&gt;Robertson, David L.&lt;/author&gt;&lt;author&gt;Simon, Fran\textbackslashccois&lt;/author&gt;&lt;/authors&gt;&lt;/contributors&gt;&lt;auth-address&gt;http://online.liebertpub.com/doi/abs/10.1089/0889222041217392&lt;/auth-address&gt;&lt;titles&gt;&lt;title&gt;Identification of a highly divergent HIV type 2 and proposal for a change in HIV type 2 classification&lt;/title&gt;&lt;secondary-title&gt;AIDS research and human retroviruses&lt;/secondary-title&gt;&lt;/titles&gt;&lt;pages&gt;666–672&lt;/pages&gt;&lt;volume&gt;20&lt;/volume&gt;&lt;number&gt;6&lt;/number&gt;&lt;dates&gt;&lt;year&gt;2004&lt;/year&gt;&lt;/dates&gt;&lt;label&gt;damond_identification_2004&lt;/label&gt;&lt;urls&gt;&lt;/urls&gt;&lt;/record&gt;&lt;/Cite&gt;&lt;/EndNote&gt;</w:delInstrText>
        </w:r>
      </w:del>
      <w:r w:rsidR="00396A41">
        <w:fldChar w:fldCharType="separate"/>
      </w:r>
      <w:r>
        <w:rPr>
          <w:noProof/>
        </w:rPr>
        <w:t>(Damond et al., 2004)</w:t>
      </w:r>
      <w:r w:rsidR="00396A41">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HIV-1 is the result of at least three cross species transmission events from chimpanzees (Pan troglodytes troglodytes (Ptt)) to human </w:t>
      </w:r>
      <w:r w:rsidR="00396A41">
        <w:fldChar w:fldCharType="begin"/>
      </w:r>
      <w:ins w:id="64" w:author="Ram Shrestha" w:date="2014-01-04T19:38:00Z">
        <w:r w:rsidR="00276C20">
          <w:instrText xml:space="preserve"> ADDIN EN.CITE &lt;EndNote&gt;&lt;Cite&gt;&lt;Author&gt;Peeters&lt;/Author&gt;&lt;Year&gt;1989&lt;/Year&gt;&lt;RecNum&gt;652&lt;/RecNum&gt;&lt;record&gt;&lt;rec-number&gt;652&lt;/rec-number&gt;&lt;foreign-keys&gt;&lt;key app="EN" db-id="fp25zzvrxrd9vke5zxqp9stbssprwstvdddz"&gt;652&lt;/key&gt;&lt;/foreign-keys&gt;&lt;ref-type name="Journal Article"&gt;17&lt;/ref-type&gt;&lt;contributors&gt;&lt;authors&gt;&lt;author&gt;Peeters, Martine&lt;/author&gt;&lt;author&gt;Honoré, Cécile&lt;/author&gt;&lt;author&gt;Huet, Thierry&lt;/author&gt;&lt;author&gt;Bedjabaga, Leonard&lt;/author&gt;&lt;author&gt;Ossari, Simon&lt;/author&gt;&lt;author&gt;Bussi, Philippe&lt;/author&gt;&lt;author&gt;Cooper, Robert W.&lt;/author&gt;&lt;author&gt;Delaporte, Eric&lt;/author&gt;&lt;/authors&gt;&lt;/contributors&gt;&lt;auth-address&gt;http://journals.lww.com/aidsonline/Abstract/1989/10000/Isolation_and_partial_characterization_of_an.1.aspx&lt;/auth-address&gt;&lt;titles&gt;&lt;title&gt;Isolation and partial characterization of an HIV-related virus occurring naturally in chimpanzees in Gabon&lt;/title&gt;&lt;secondary-title&gt;Aids&lt;/secondary-title&gt;&lt;/titles&gt;&lt;periodical&gt;&lt;full-title&gt;AIDS&lt;/full-title&gt;&lt;/periodical&gt;&lt;pages&gt;625–630&lt;/pages&gt;&lt;volume&gt;3&lt;/volume&gt;&lt;number&gt;10&lt;/number&gt;&lt;dates&gt;&lt;year&gt;1989&lt;/year&gt;&lt;/dates&gt;&lt;label&gt;peeters_isolation_1989&lt;/label&gt;&lt;urls&gt;&lt;/urls&gt;&lt;/record&gt;&lt;/Cite&gt;&lt;Cite&gt;&lt;Author&gt;Huet&lt;/Author&gt;&lt;Year&gt;1990&lt;/Year&gt;&lt;RecNum&gt;651&lt;/RecNum&gt;&lt;record&gt;&lt;rec-number&gt;651&lt;/rec-number&gt;&lt;foreign-keys&gt;&lt;key app="EN" db-id="fp25zzvrxrd9vke5zxqp9stbssprwstvdddz"&gt;651&lt;/key&gt;&lt;/foreign-keys&gt;&lt;ref-type name="Journal Article"&gt;17&lt;/ref-type&gt;&lt;contributors&gt;&lt;authors&gt;&lt;author&gt;Huet, Thierry&lt;/author&gt;&lt;author&gt;Cheynier, Rémi&lt;/author&gt;&lt;author&gt;Meyerhans, Andreas&lt;/author&gt;&lt;author&gt;Roelants, Georges&lt;/author&gt;&lt;author&gt;Wain-Hobson, Simon&lt;/author&gt;&lt;/authors&gt;&lt;/contributors&gt;&lt;auth-address&gt;http://www.nature.com/nature/journal/v345/n6273/abs/345356a0.html&lt;/auth-address&gt;&lt;titles&gt;&lt;title&gt;Genetic organization of a chimpanzee lentivirus related to HIV-1&lt;/title&gt;&lt;/titles&gt;&lt;dates&gt;&lt;year&gt;1990&lt;/year&gt;&lt;/dates&gt;&lt;label&gt;huet_genetic_1990&lt;/label&gt;&lt;urls&gt;&lt;/urls&gt;&lt;/record&gt;&lt;/Cite&gt;&lt;/EndNote&gt;</w:instrText>
        </w:r>
      </w:ins>
      <w:del w:id="65" w:author="Ram Shrestha" w:date="2014-01-04T19:38:00Z">
        <w:r w:rsidR="00E93357" w:rsidDel="00276C20">
          <w:delInstrText xml:space="preserve"> ADDIN EN.CITE &lt;EndNote&gt;&lt;Cite&gt;&lt;Author&gt;Peeters&lt;/Author&gt;&lt;Year&gt;1989&lt;/Year&gt;&lt;RecNum&gt;652&lt;/RecNum&gt;&lt;record&gt;&lt;rec-number&gt;652&lt;/rec-number&gt;&lt;foreign-keys&gt;&lt;key app="EN" db-id="fp25zzvrxrd9vke5zxqp9stbssprwstvdddz"&gt;652&lt;/key&gt;&lt;/foreign-keys&gt;&lt;ref-type name="Journal Article"&gt;17&lt;/ref-type&gt;&lt;contributors&gt;&lt;authors&gt;&lt;author&gt;Peeters, Martine&lt;/author&gt;&lt;author&gt;Honoré, Cécile&lt;/author&gt;&lt;author&gt;Huet, Thierry&lt;/author&gt;&lt;author&gt;Bedjabaga, Leonard&lt;/author&gt;&lt;author&gt;Ossari, Simon&lt;/author&gt;&lt;author&gt;Bussi, Philippe&lt;/author&gt;&lt;author&gt;Cooper, Robert W.&lt;/author&gt;&lt;author&gt;Delaporte, Eric&lt;/author&gt;&lt;/authors&gt;&lt;/contributors&gt;&lt;auth-address&gt;http://journals.lww.com/aidsonline/Abstract/1989/10000/Isolation_and_partial_characterization_of_an.1.aspx&lt;/auth-address&gt;&lt;titles&gt;&lt;title&gt;Isolation and partial characterization of an HIV-related virus occurring naturally in chimpanzees in Gabon&lt;/title&gt;&lt;secondary-title&gt;Aids&lt;/secondary-title&gt;&lt;/titles&gt;&lt;periodical&gt;&lt;full-title&gt;AIDS&lt;/full-title&gt;&lt;/periodical&gt;&lt;pages&gt;625–630&lt;/pages&gt;&lt;volume&gt;3&lt;/volume&gt;&lt;number&gt;10&lt;/number&gt;&lt;dates&gt;&lt;year&gt;1989&lt;/year&gt;&lt;/dates&gt;&lt;label&gt;peeters_isolation_1989&lt;/label&gt;&lt;urls&gt;&lt;/urls&gt;&lt;/record&gt;&lt;/Cite&gt;&lt;Cite&gt;&lt;Author&gt;Huet&lt;/Author&gt;&lt;Year&gt;1990&lt;/Year&gt;&lt;RecNum&gt;651&lt;/RecNum&gt;&lt;record&gt;&lt;rec-number&gt;651&lt;/rec-number&gt;&lt;foreign-keys&gt;&lt;key app="EN" db-id="fp25zzvrxrd9vke5zxqp9stbssprwstvdddz"&gt;651&lt;/key&gt;&lt;/foreign-keys&gt;&lt;ref-type name="Journal Article"&gt;17&lt;/ref-type&gt;&lt;contributors&gt;&lt;authors&gt;&lt;author&gt;Huet, Thierry&lt;/author&gt;&lt;author&gt;Cheynier, Rémi&lt;/author&gt;&lt;author&gt;Meyerhans, Andreas&lt;/author&gt;&lt;author&gt;Roelants, Georges&lt;/author&gt;&lt;author&gt;Wain-Hobson, Simon&lt;/author&gt;&lt;/authors&gt;&lt;/contributors&gt;&lt;auth-address&gt;http://www.nature.com/nature/journal/v345/n6273/abs/345356a0.html&lt;/auth-address&gt;&lt;titles&gt;&lt;title&gt;Genetic organization of a chimpanzee lentivirus related to HIV-1&lt;/title&gt;&lt;/titles&gt;&lt;dates&gt;&lt;year&gt;1990&lt;/year&gt;&lt;/dates&gt;&lt;label&gt;huet_genetic_1990&lt;/label&gt;&lt;urls&gt;&lt;/urls&gt;&lt;/record&gt;&lt;/Cite&gt;&lt;/EndNote&gt;</w:delInstrText>
        </w:r>
      </w:del>
      <w:r w:rsidR="00396A41">
        <w:fldChar w:fldCharType="separate"/>
      </w:r>
      <w:r>
        <w:rPr>
          <w:noProof/>
        </w:rPr>
        <w:t>(Huet et al., 1990; Peeters et al., 1989)</w:t>
      </w:r>
      <w:r w:rsidR="00396A41">
        <w:fldChar w:fldCharType="end"/>
      </w:r>
      <w:r>
        <w:t xml:space="preserve">.  Phylogenetic analysis of HIV-1 sequences has shown that three independent cross transmission of the virus in to the human population, each giving rises to three sub groups: group M (Major), group O (Outlier) and group N (Non M or Non O) </w:t>
      </w:r>
      <w:r w:rsidR="00396A41">
        <w:fldChar w:fldCharType="begin">
          <w:fldData xml:space="preserve">PEVuZE5vdGU+PENpdGU+PEF1dGhvcj5LZWVsZTwvQXV0aG9yPjxZZWFyPjIwMDY8L1llYXI+PFJl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</w:fldData>
        </w:fldChar>
      </w:r>
      <w:r>
        <w:instrText xml:space="preserve"> ADDIN EN.CITE </w:instrText>
      </w:r>
      <w:r w:rsidR="00396A41">
        <w:fldChar w:fldCharType="begin">
          <w:fldData xml:space="preserve">PEVuZE5vdGU+PENpdGU+PEF1dGhvcj5LZWVsZTwvQXV0aG9yPjxZZWFyPjIwMDY8L1llYXI+PFJl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</w:fldData>
        </w:fldChar>
      </w:r>
      <w:r>
        <w:instrText xml:space="preserve"> ADDIN EN.CITE.DATA </w:instrText>
      </w:r>
      <w:r w:rsidR="00396A41">
        <w:fldChar w:fldCharType="end"/>
      </w:r>
      <w:r w:rsidR="00396A41">
        <w:fldChar w:fldCharType="separate"/>
      </w:r>
      <w:r>
        <w:rPr>
          <w:noProof/>
        </w:rPr>
        <w:t>(Hahn et al., 2000; Keele et al., 2006)</w:t>
      </w:r>
      <w:r w:rsidR="00396A41">
        <w:fldChar w:fldCharType="end"/>
      </w:r>
      <w:r>
        <w:t xml:space="preserve">. Recently a new HIV-1 strain, classified as group P, distinct from the previous three groups, has been discovered in a patient in Cameroon </w:t>
      </w:r>
      <w:r w:rsidR="00396A41">
        <w:fldChar w:fldCharType="begin"/>
      </w:r>
      <w:ins w:id="66" w:author="Ram Shrestha" w:date="2014-01-04T19:38:00Z">
        <w:r w:rsidR="00276C20">
          <w:instrText xml:space="preserve"> ADDIN EN.CITE &lt;EndNote&gt;&lt;Cite&gt;&lt;Author&gt;Plantier&lt;/Author&gt;&lt;Year&gt;2009&lt;/Year&gt;&lt;RecNum&gt;762&lt;/RecNum&gt;&lt;record&gt;&lt;rec-number&gt;762&lt;/rec-number&gt;&lt;foreign-keys&gt;&lt;key app="EN" db-id="fp25zzvrxrd9vke5zxqp9stbssprwstvdddz"&gt;762&lt;/key&gt;&lt;/foreign-keys&gt;&lt;ref-type name="Journal Article"&gt;17&lt;/ref-type&gt;&lt;contributors&gt;&lt;authors&gt;&lt;author&gt;Plantier, J. C.&lt;/author&gt;&lt;author&gt;Leoz, M.&lt;/author&gt;&lt;author&gt;Dickerson, J. E.&lt;/author&gt;&lt;author&gt;De Oliveira, F.&lt;/author&gt;&lt;author&gt;Cordonnier, F.&lt;/author&gt;&lt;author&gt;Lemee, V.&lt;/author&gt;&lt;author&gt;Damond, F.&lt;/author&gt;&lt;author&gt;Robertson, D. L.&lt;/author&gt;&lt;author&gt;Simon, F.&lt;/author&gt;&lt;/authors&gt;&lt;/contributors&gt;&lt;auth-address&gt;Laboratoire Associe au Centre National de Reference du Virus de l&amp;apos;Immunodeficience Humaine, Equipe d&amp;apos;Accueil EA2656, Faculte de Medecine-Pharmacie, Universite de Rouen, France. jean-christophe.plantier@univ-rouen.fr&lt;/auth-address&gt;&lt;titles&gt;&lt;title&gt;A new human immunodeficiency virus derived from gorillas&lt;/title&gt;&lt;secondary-title&gt;Nat Med&lt;/secondary-title&gt;&lt;/titles&gt;&lt;periodical&gt;&lt;full-title&gt;Nat Med&lt;/full-title&gt;&lt;/periodical&gt;&lt;pages&gt;871-2&lt;/pages&gt;&lt;volume&gt;15&lt;/volume&gt;&lt;number&gt;8&lt;/number&gt;&lt;edition&gt;2009/08/04&lt;/edition&gt;&lt;keywords&gt;&lt;keyword&gt;Animals&lt;/keyword&gt;&lt;keyword&gt;Female&lt;/keyword&gt;&lt;keyword&gt;Gorilla gorilla/*virology&lt;/keyword&gt;&lt;keyword&gt;HIV/*isolation &amp;amp; purification&lt;/keyword&gt;&lt;keyword&gt;Humans&lt;/keyword&gt;&lt;keyword&gt;Middle Aged&lt;/keyword&gt;&lt;keyword&gt;Molecular Sequence Data&lt;/keyword&gt;&lt;keyword&gt;Phylogeny&lt;/keyword&gt;&lt;keyword&gt;RNA, Viral/analysis/genetics&lt;/keyword&gt;&lt;keyword&gt;Sequence Homology, Nucleic Acid&lt;/keyword&gt;&lt;/keywords&gt;&lt;dates&gt;&lt;year&gt;2009&lt;/year&gt;&lt;pub-dates&gt;&lt;date&gt;Aug&lt;/date&gt;&lt;/pub-dates&gt;&lt;/dates&gt;&lt;isbn&gt;1546-170X (Electronic)&amp;#xD;1078-8956 (Linking)&lt;/isbn&gt;&lt;accession-num&gt;19648927&lt;/accession-num&gt;&lt;urls&gt;&lt;related-urls&gt;&lt;url&gt;http://www.ncbi.nlm.nih.gov/entrez/query.fcgi?cmd=Retrieve&amp;amp;db=PubMed&amp;amp;dopt=Citation&amp;amp;list_uids=19648927&lt;/url&gt;&lt;/related-urls&gt;&lt;/urls&gt;&lt;electronic-resource-num&gt;nm.2016 [pii]&amp;#xD;10.1038/nm.2016&lt;/electronic-resource-num&gt;&lt;language&gt;eng&lt;/language&gt;&lt;/record&gt;&lt;/Cite&gt;&lt;/EndNote&gt;</w:instrText>
        </w:r>
      </w:ins>
      <w:del w:id="67" w:author="Ram Shrestha" w:date="2014-01-04T19:38:00Z">
        <w:r w:rsidR="00E93357" w:rsidDel="00276C20">
          <w:delInstrText xml:space="preserve"> ADDIN EN.CITE &lt;EndNote&gt;&lt;Cite&gt;&lt;Author&gt;Plantier&lt;/Author&gt;&lt;Year&gt;2009&lt;/Year&gt;&lt;RecNum&gt;762&lt;/RecNum&gt;&lt;record&gt;&lt;rec-number&gt;762&lt;/rec-number&gt;&lt;foreign-keys&gt;&lt;key app="EN" db-id="fp25zzvrxrd9vke5zxqp9stbssprwstvdddz"&gt;762&lt;/key&gt;&lt;/foreign-keys&gt;&lt;ref-type name="Journal Article"&gt;17&lt;/ref-type&gt;&lt;contributors&gt;&lt;authors&gt;&lt;author&gt;Plantier, J. C.&lt;/author&gt;&lt;author&gt;Leoz, M.&lt;/author&gt;&lt;author&gt;Dickerson, J. E.&lt;/author&gt;&lt;author&gt;De Oliveira, F.&lt;/author&gt;&lt;author&gt;Cordonnier, F.&lt;/author&gt;&lt;author&gt;Lemee, V.&lt;/author&gt;&lt;author&gt;Damond, F.&lt;/author&gt;&lt;author&gt;Robertson, D. L.&lt;/author&gt;&lt;author&gt;Simon, F.&lt;/author&gt;&lt;/authors&gt;&lt;/contributors&gt;&lt;auth-address&gt;Laboratoire Associe au Centre National de Reference du Virus de l&amp;apos;Immunodeficience Humaine, Equipe d&amp;apos;Accueil EA2656, Faculte de Medecine-Pharmacie, Universite de Rouen, France. jean-christophe.plantier@univ-rouen.fr&lt;/auth-address&gt;&lt;titles&gt;&lt;title&gt;A new human immunodeficiency virus derived from gorillas&lt;/title&gt;&lt;secondary-title&gt;Nat Med&lt;/secondary-title&gt;&lt;/titles&gt;&lt;periodical&gt;&lt;full-title&gt;Nat Med&lt;/full-title&gt;&lt;/periodical&gt;&lt;pages&gt;871-2&lt;/pages&gt;&lt;volume&gt;15&lt;/volume&gt;&lt;number&gt;8&lt;/number&gt;&lt;edition&gt;2009/08/04&lt;/edition&gt;&lt;keywords&gt;&lt;keyword&gt;Animals&lt;/keyword&gt;&lt;keyword&gt;Female&lt;/keyword&gt;&lt;keyword&gt;Gorilla gorilla/*virology&lt;/keyword&gt;&lt;keyword&gt;HIV/*isolation &amp;amp; purification&lt;/keyword&gt;&lt;keyword&gt;Humans&lt;/keyword&gt;&lt;keyword&gt;Middle Aged&lt;/keyword&gt;&lt;keyword&gt;Molecular Sequence Data&lt;/keyword&gt;&lt;keyword&gt;Phylogeny&lt;/keyword&gt;&lt;keyword&gt;RNA, Viral/analysis/genetics&lt;/keyword&gt;&lt;keyword&gt;Sequence Homology, Nucleic Acid&lt;/keyword&gt;&lt;/keywords&gt;&lt;dates&gt;&lt;year&gt;2009&lt;/year&gt;&lt;pub-dates&gt;&lt;date&gt;Aug&lt;/date&gt;&lt;/pub-dates&gt;&lt;/dates&gt;&lt;isbn&gt;1546-170X (Electronic)&amp;#xD;1078-8956 (Linking)&lt;/isbn&gt;&lt;accession-num&gt;19648927&lt;/accession-num&gt;&lt;urls&gt;&lt;related-urls&gt;&lt;url&gt;http://www.ncbi.nlm.nih.gov/entrez/query.fcgi?cmd=Retrieve&amp;amp;db=PubMed&amp;amp;dopt=Citation&amp;amp;list_uids=19648927&lt;/url&gt;&lt;/related-urls&gt;&lt;/urls&gt;&lt;electronic-resource-num&gt;nm.2016 [pii]&amp;#xD;10.1038/nm.2016&lt;/electronic-resource-num&gt;&lt;language&gt;eng&lt;/language&gt;&lt;/record&gt;&lt;/Cite&gt;&lt;/EndNote&gt;</w:delInstrText>
        </w:r>
      </w:del>
      <w:r w:rsidR="00396A41">
        <w:fldChar w:fldCharType="separate"/>
      </w:r>
      <w:r>
        <w:rPr>
          <w:noProof/>
        </w:rPr>
        <w:t>(Plantier et al., 2009)</w:t>
      </w:r>
      <w:r w:rsidR="00396A41">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Group M is the most prevalent and accounts for 98% of all infections (reviewed in </w:t>
      </w:r>
      <w:r w:rsidR="00396A41">
        <w:fldChar w:fldCharType="begin"/>
      </w:r>
      <w:ins w:id="68" w:author="Ram Shrestha" w:date="2014-01-04T19:38:00Z">
        <w:r w:rsidR="00276C20">
          <w:instrText xml:space="preserve"> ADDIN EN.CITE &lt;EndNote&gt;&lt;Cite&gt;&lt;Author&gt;Sharp&lt;/Author&gt;&lt;Year&gt;2010&lt;/Year&gt;&lt;RecNum&gt;646&lt;/RecNum&gt;&lt;record&gt;&lt;rec-number&gt;646&lt;/rec-number&gt;&lt;foreign-keys&gt;&lt;key app="EN" db-id="fp25zzvrxrd9vke5zxqp9stbssprwstvdddz"&gt;646&lt;/key&gt;&lt;/foreign-keys&gt;&lt;ref-type name="Journal Article"&gt;17&lt;/ref-type&gt;&lt;contributors&gt;&lt;authors&gt;&lt;author&gt;Sharp, Paul M.&lt;/author&gt;&lt;author&gt;Hahn, Beatrice H.&lt;/author&gt;&lt;/authors&gt;&lt;/contributors&gt;&lt;auth-address&gt;http://www.ncbi.nlm.nih.gov/pmc/articles/PMC2935100/&lt;/auth-address&gt;&lt;titles&gt;&lt;title&gt;The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year&gt;2010&lt;/year&gt;&lt;pub-dates&gt;&lt;date&gt;August&lt;/date&gt;&lt;/pub-dates&gt;&lt;/dates&gt;&lt;isbn&gt;0962-8436&lt;/isbn&gt;&lt;label&gt;sharp_evolution_2010&lt;/label&gt;&lt;urls&gt;&lt;related-urls&gt;&lt;url&gt;10.1098/rstb.2010.0031&lt;/url&gt;&lt;/related-urls&gt;&lt;/urls&gt;&lt;/record&gt;&lt;/Cite&gt;&lt;/EndNote&gt;</w:instrText>
        </w:r>
      </w:ins>
      <w:del w:id="69" w:author="Ram Shrestha" w:date="2014-01-04T19:38:00Z">
        <w:r w:rsidR="00E93357" w:rsidDel="00276C20">
          <w:delInstrText xml:space="preserve"> ADDIN EN.CITE &lt;EndNote&gt;&lt;Cite&gt;&lt;Author&gt;Sharp&lt;/Author&gt;&lt;Year&gt;2010&lt;/Year&gt;&lt;RecNum&gt;646&lt;/RecNum&gt;&lt;record&gt;&lt;rec-number&gt;646&lt;/rec-number&gt;&lt;foreign-keys&gt;&lt;key app="EN" db-id="fp25zzvrxrd9vke5zxqp9stbssprwstvdddz"&gt;646&lt;/key&gt;&lt;/foreign-keys&gt;&lt;ref-type name="Journal Article"&gt;17&lt;/ref-type&gt;&lt;contributors&gt;&lt;authors&gt;&lt;author&gt;Sharp, Paul M.&lt;/author&gt;&lt;author&gt;Hahn, Beatrice H.&lt;/author&gt;&lt;/authors&gt;&lt;/contributors&gt;&lt;auth-address&gt;http://www.ncbi.nlm.nih.gov/pmc/articles/PMC2935100/&lt;/auth-address&gt;&lt;titles&gt;&lt;title&gt;The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year&gt;2010&lt;/year&gt;&lt;pub-dates&gt;&lt;date&gt;August&lt;/date&gt;&lt;/pub-dates&gt;&lt;/dates&gt;&lt;isbn&gt;0962-8436&lt;/isbn&gt;&lt;label&gt;sharp_evolution_2010&lt;/label&gt;&lt;urls&gt;&lt;related-urls&gt;&lt;url&gt;10.1098/rstb.2010.0031&lt;/url&gt;&lt;/related-urls&gt;&lt;/urls&gt;&lt;/record&gt;&lt;/Cite&gt;&lt;/EndNote&gt;</w:delInstrText>
        </w:r>
      </w:del>
      <w:r w:rsidR="00396A41">
        <w:fldChar w:fldCharType="separate"/>
      </w:r>
      <w:r>
        <w:rPr>
          <w:noProof/>
        </w:rPr>
        <w:t>(Sharp and Hahn, 2010)</w:t>
      </w:r>
      <w:r w:rsidR="00396A41">
        <w:fldChar w:fldCharType="end"/>
      </w:r>
      <w:r>
        <w:t xml:space="preserve">). Its epicenter is thought to be Kinshasha of present day Democratic Republic of Congo </w:t>
      </w:r>
      <w:r w:rsidR="00396A41">
        <w:fldChar w:fldCharType="begin"/>
      </w:r>
      <w:ins w:id="70" w:author="Ram Shrestha" w:date="2014-01-04T19:38:00Z">
        <w:r w:rsidR="00276C20">
          <w:instrText xml:space="preserve"> ADDIN EN.CITE &lt;EndNote&gt;&lt;Cite ExcludeYear="1"&gt;&lt;Author&gt;Sharp&lt;/Author&gt;&lt;RecNum&gt;764&lt;/RecNum&gt;&lt;record&gt;&lt;rec-number&gt;764&lt;/rec-number&gt;&lt;foreign-keys&gt;&lt;key app="EN" db-id="fp25zzvrxrd9vke5zxqp9stbssprwstvdddz"&gt;764&lt;/key&gt;&lt;/foreign-keys&gt;&lt;ref-type name="Journal Article"&gt;17&lt;/ref-type&gt;&lt;contributors&gt;&lt;authors&gt;&lt;author&gt;Sharp, Paul M&lt;/author&gt;&lt;author&gt;Hahn, Beatrice H&lt;/author&gt;&lt;/authors&gt;&lt;/contributors&gt;&lt;titles&gt;&lt;title&gt;The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dates&gt;&lt;isbn&gt;0962-8436&lt;/isbn&gt;&lt;urls&gt;&lt;/urls&gt;&lt;/record&gt;&lt;/Cite&gt;&lt;Cite&gt;&lt;Author&gt;Sharp&lt;/Author&gt;&lt;Year&gt;2010&lt;/Year&gt;&lt;RecNum&gt;646&lt;/RecNum&gt;&lt;record&gt;&lt;rec-number&gt;646&lt;/rec-number&gt;&lt;foreign-keys&gt;&lt;key app="EN" db-id="fp25zzvrxrd9vke5zxqp9stbssprwstvdddz"&gt;646&lt;/key&gt;&lt;/foreign-keys&gt;&lt;ref-type name="Journal Article"&gt;17&lt;/ref-type&gt;&lt;contributors&gt;&lt;authors&gt;&lt;author&gt;Sharp, Paul M.&lt;/author&gt;&lt;author&gt;Hahn, Beatrice H.&lt;/author&gt;&lt;/authors&gt;&lt;/contributors&gt;&lt;auth-address&gt;http://www.ncbi.nlm.nih.gov/pmc/articles/PMC2935100/&lt;/auth-address&gt;&lt;titles&gt;&lt;title&gt;The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year&gt;2010&lt;/year&gt;&lt;pub-dates&gt;&lt;date&gt;August&lt;/date&gt;&lt;/pub-dates&gt;&lt;/dates&gt;&lt;isbn&gt;0962-8436&lt;/isbn&gt;&lt;label&gt;sharp_evolution_2010&lt;/label&gt;&lt;urls&gt;&lt;related-urls&gt;&lt;url&gt;10.1098/rstb.2010.0031&lt;/url&gt;&lt;/related-urls&gt;&lt;/urls&gt;&lt;/record&gt;&lt;/Cite&gt;&lt;/EndNote&gt;</w:instrText>
        </w:r>
      </w:ins>
      <w:del w:id="71" w:author="Ram Shrestha" w:date="2014-01-04T19:38:00Z">
        <w:r w:rsidR="00E93357" w:rsidDel="00276C20">
          <w:delInstrText xml:space="preserve"> ADDIN EN.CITE &lt;EndNote&gt;&lt;Cite ExcludeYear="1"&gt;&lt;Author&gt;Sharp&lt;/Author&gt;&lt;RecNum&gt;764&lt;/RecNum&gt;&lt;record&gt;&lt;rec-number&gt;764&lt;/rec-number&gt;&lt;foreign-keys&gt;&lt;key app="EN" db-id="fp25zzvrxrd9vke5zxqp9stbssprwstvdddz"&gt;764&lt;/key&gt;&lt;/foreign-keys&gt;&lt;ref-type name="Journal Article"&gt;17&lt;/ref-type&gt;&lt;contributors&gt;&lt;authors&gt;&lt;author&gt;Sharp, Paul M&lt;/author&gt;&lt;author&gt;Hahn, Beatrice H&lt;/author&gt;&lt;/authors&gt;&lt;/contributors&gt;&lt;titles&gt;&lt;title&gt;The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dates&gt;&lt;isbn&gt;0962-8436&lt;/isbn&gt;&lt;urls&gt;&lt;/urls&gt;&lt;/record&gt;&lt;/Cite&gt;&lt;Cite&gt;&lt;Author&gt;Sharp&lt;/Author&gt;&lt;Year&gt;2010&lt;/Year&gt;&lt;RecNum&gt;646&lt;/RecNum&gt;&lt;record&gt;&lt;rec-number&gt;646&lt;/rec-number&gt;&lt;foreign-keys&gt;&lt;key app="EN" db-id="fp25zzvrxrd9vke5zxqp9stbssprwstvdddz"&gt;646&lt;/key&gt;&lt;/foreign-keys&gt;&lt;ref-type name="Journal Article"&gt;17&lt;/ref-type&gt;&lt;contributors&gt;&lt;authors&gt;&lt;author&gt;Sharp, Paul M.&lt;/author&gt;&lt;author&gt;Hahn, Beatrice H.&lt;/author&gt;&lt;/authors&gt;&lt;/contributors&gt;&lt;auth-address&gt;http://www.ncbi.nlm.nih.gov/pmc/articles/PMC2935100/&lt;/auth-address&gt;&lt;titles&gt;&lt;title&gt;The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year&gt;2010&lt;/year&gt;&lt;pub-dates&gt;&lt;date&gt;August&lt;/date&gt;&lt;/pub-dates&gt;&lt;/dates&gt;&lt;isbn&gt;0962-8436&lt;/isbn&gt;&lt;label&gt;sharp_evolution_2010&lt;/label&gt;&lt;urls&gt;&lt;related-urls&gt;&lt;url&gt;10.1098/rstb.2010.0031&lt;/url&gt;&lt;/related-urls&gt;&lt;/urls&gt;&lt;/record&gt;&lt;/Cite&gt;&lt;/EndNote&gt;</w:delInstrText>
        </w:r>
      </w:del>
      <w:r w:rsidR="00396A41">
        <w:fldChar w:fldCharType="separate"/>
      </w:r>
      <w:r>
        <w:rPr>
          <w:noProof/>
        </w:rPr>
        <w:t>(Sharp and Hahn; Sharp and Hahn, 2010)</w:t>
      </w:r>
      <w:r w:rsidR="00396A41">
        <w:fldChar w:fldCharType="end"/>
      </w:r>
      <w:r>
        <w:t xml:space="preserve">. Site stripping for clock detection method shows that group M and its closest simian relative branched out from their common ancestor in 17th century </w:t>
      </w:r>
      <w:r w:rsidR="00396A41">
        <w:fldChar w:fldCharType="begin"/>
      </w:r>
      <w:ins w:id="72" w:author="Ram Shrestha" w:date="2014-01-04T19:38:00Z">
        <w:r w:rsidR="00276C20">
          <w:instrText xml:space="preserve"> ADDIN EN.CITE &lt;EndNote&gt;&lt;Cite&gt;&lt;Author&gt;Salemi&lt;/Author&gt;&lt;Year&gt;2001&lt;/Year&gt;&lt;RecNum&gt;774&lt;/RecNum&gt;&lt;record&gt;&lt;rec-number&gt;774&lt;/rec-number&gt;&lt;foreign-keys&gt;&lt;key app="EN" db-id="fp25zzvrxrd9vke5zxqp9stbssprwstvdddz"&gt;774&lt;/key&gt;&lt;/foreign-keys&gt;&lt;ref-type name="Journal Article"&gt;17&lt;/ref-type&gt;&lt;contributors&gt;&lt;authors&gt;&lt;author&gt;Salemi, M.&lt;/author&gt;&lt;author&gt;Strimmer, K.&lt;/author&gt;&lt;author&gt;Hall, W. W.&lt;/author&gt;&lt;author&gt;Duffy, M.&lt;/author&gt;&lt;author&gt;Delaporte, E.&lt;/author&gt;&lt;author&gt;Mboup, S.&lt;/author&gt;&lt;author&gt;Peeters, M.&lt;/author&gt;&lt;author&gt;Vandamme, A. M.&lt;/author&gt;&lt;/authors&gt;&lt;/contributors&gt;&lt;auth-address&gt;Rega Institute for Medical Research, Katholieke Universiteit Leuven, B-3000 Leuven, Belgium.&lt;/auth-address&gt;&lt;titles&gt;&lt;title&gt;Dating the common ancestor of SIVcpz and HIV-1 group M and the origin of HIV-1 subtypes using a new method to uncover clock-like molecular evolution&lt;/title&gt;&lt;secondary-title&gt;FASEB J&lt;/secondary-title&gt;&lt;/titles&gt;&lt;periodical&gt;&lt;full-title&gt;FASEB J&lt;/full-title&gt;&lt;/periodical&gt;&lt;pages&gt;276-8&lt;/pages&gt;&lt;volume&gt;15&lt;/volume&gt;&lt;number&gt;2&lt;/number&gt;&lt;edition&gt;2001/02/07&lt;/edition&gt;&lt;keywords&gt;&lt;keyword&gt;Animals&lt;/keyword&gt;&lt;keyword&gt;Biological Clocks&lt;/keyword&gt;&lt;keyword&gt;Calibration&lt;/keyword&gt;&lt;keyword&gt;*Evolution, Molecular&lt;/keyword&gt;&lt;keyword&gt;Genetic Variation&lt;/keyword&gt;&lt;keyword&gt;HIV-1/*classification/*genetics&lt;/keyword&gt;&lt;keyword&gt;Humans&lt;/keyword&gt;&lt;keyword&gt;*Phylogeny&lt;/keyword&gt;&lt;keyword&gt;Simian immunodeficiency virus/*classification/*genetics&lt;/keyword&gt;&lt;keyword&gt;Time&lt;/keyword&gt;&lt;/keywords&gt;&lt;dates&gt;&lt;year&gt;2001&lt;/year&gt;&lt;pub-dates&gt;&lt;date&gt;Feb&lt;/date&gt;&lt;/pub-dates&gt;&lt;/dates&gt;&lt;isbn&gt;0892-6638 (Print)&amp;#xD;0892-6638 (Linking)&lt;/isbn&gt;&lt;accession-num&gt;11156935&lt;/accession-num&gt;&lt;urls&gt;&lt;related-urls&gt;&lt;url&gt;http://www.ncbi.nlm.nih.gov/entrez/query.fcgi?cmd=Retrieve&amp;amp;db=PubMed&amp;amp;dopt=Citation&amp;amp;list_uids=11156935&lt;/url&gt;&lt;/related-urls&gt;&lt;/urls&gt;&lt;electronic-resource-num&gt;10.1096/fj.00-0449fje&amp;#xD;00-0449fje [pii]&lt;/electronic-resource-num&gt;&lt;language&gt;eng&lt;/language&gt;&lt;/record&gt;&lt;/Cite&gt;&lt;/EndNote&gt;</w:instrText>
        </w:r>
      </w:ins>
      <w:del w:id="73" w:author="Ram Shrestha" w:date="2014-01-04T19:38:00Z">
        <w:r w:rsidR="00E93357" w:rsidDel="00276C20">
          <w:delInstrText xml:space="preserve"> ADDIN EN.CITE &lt;EndNote&gt;&lt;Cite&gt;&lt;Author&gt;Salemi&lt;/Author&gt;&lt;Year&gt;2001&lt;/Year&gt;&lt;RecNum&gt;774&lt;/RecNum&gt;&lt;record&gt;&lt;rec-number&gt;774&lt;/rec-number&gt;&lt;foreign-keys&gt;&lt;key app="EN" db-id="fp25zzvrxrd9vke5zxqp9stbssprwstvdddz"&gt;774&lt;/key&gt;&lt;/foreign-keys&gt;&lt;ref-type name="Journal Article"&gt;17&lt;/ref-type&gt;&lt;contributors&gt;&lt;authors&gt;&lt;author&gt;Salemi, M.&lt;/author&gt;&lt;author&gt;Strimmer, K.&lt;/author&gt;&lt;author&gt;Hall, W. W.&lt;/author&gt;&lt;author&gt;Duffy, M.&lt;/author&gt;&lt;author&gt;Delaporte, E.&lt;/author&gt;&lt;author&gt;Mboup, S.&lt;/author&gt;&lt;author&gt;Peeters, M.&lt;/author&gt;&lt;author&gt;Vandamme, A. M.&lt;/author&gt;&lt;/authors&gt;&lt;/contributors&gt;&lt;auth-address&gt;Rega Institute for Medical Research, Katholieke Universiteit Leuven, B-3000 Leuven, Belgium.&lt;/auth-address&gt;&lt;titles&gt;&lt;title&gt;Dating the common ancestor of SIVcpz and HIV-1 group M and the origin of HIV-1 subtypes using a new method to uncover clock-like molecular evolution&lt;/title&gt;&lt;secondary-title&gt;FASEB J&lt;/secondary-title&gt;&lt;/titles&gt;&lt;periodical&gt;&lt;full-title&gt;FASEB J&lt;/full-title&gt;&lt;/periodical&gt;&lt;pages&gt;276-8&lt;/pages&gt;&lt;volume&gt;15&lt;/volume&gt;&lt;number&gt;2&lt;/number&gt;&lt;edition&gt;2001/02/07&lt;/edition&gt;&lt;keywords&gt;&lt;keyword&gt;Animals&lt;/keyword&gt;&lt;keyword&gt;Biological Clocks&lt;/keyword&gt;&lt;keyword&gt;Calibration&lt;/keyword&gt;&lt;keyword&gt;*Evolution, Molecular&lt;/keyword&gt;&lt;keyword&gt;Genetic Variation&lt;/keyword&gt;&lt;keyword&gt;HIV-1/*classification/*genetics&lt;/keyword&gt;&lt;keyword&gt;Humans&lt;/keyword&gt;&lt;keyword&gt;*Phylogeny&lt;/keyword&gt;&lt;keyword&gt;Simian immunodeficiency virus/*classification/*genetics&lt;/keyword&gt;&lt;keyword&gt;Time&lt;/keyword&gt;&lt;/keywords&gt;&lt;dates&gt;&lt;year&gt;2001&lt;/year&gt;&lt;pub-dates&gt;&lt;date&gt;Feb&lt;/date&gt;&lt;/pub-dates&gt;&lt;/dates&gt;&lt;isbn&gt;0892-6638 (Print)&amp;#xD;0892-6638 (Linking)&lt;/isbn&gt;&lt;accession-num&gt;11156935&lt;/accession-num&gt;&lt;urls&gt;&lt;related-urls&gt;&lt;url&gt;http://www.ncbi.nlm.nih.gov/entrez/query.fcgi?cmd=Retrieve&amp;amp;db=PubMed&amp;amp;dopt=Citation&amp;amp;list_uids=11156935&lt;/url&gt;&lt;/related-urls&gt;&lt;/urls&gt;&lt;electronic-resource-num&gt;10.1096/fj.00-0449fje&amp;#xD;00-0449fje [pii]&lt;/electronic-resource-num&gt;&lt;language&gt;eng&lt;/language&gt;&lt;/record&gt;&lt;/Cite&gt;&lt;/EndNote&gt;</w:delInstrText>
        </w:r>
      </w:del>
      <w:r w:rsidR="00396A41">
        <w:fldChar w:fldCharType="separate"/>
      </w:r>
      <w:r>
        <w:rPr>
          <w:noProof/>
        </w:rPr>
        <w:t>(Salemi et al., 2001)</w:t>
      </w:r>
      <w:r w:rsidR="00396A41">
        <w:fldChar w:fldCharType="end"/>
      </w:r>
      <w:r>
        <w:t xml:space="preserve"> whereas molecular clock analysis of group M shows that the origin of it’s most recent common ancestor dates back to late 1920s </w:t>
      </w:r>
      <w:r w:rsidR="00396A41">
        <w:fldChar w:fldCharType="begin">
          <w:fldData xml:space="preserve">PEVuZE5vdGU+PENpdGU+PEF1dGhvcj5Lb3JiZXI8L0F1dGhvcj48WWVhcj4yMDAwPC9ZZWFyPjxS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</w:fldData>
        </w:fldChar>
      </w:r>
      <w:ins w:id="74" w:author="Ram Shrestha" w:date="2014-01-04T19:38:00Z">
        <w:r w:rsidR="00276C20">
          <w:instrText xml:space="preserve"> ADDIN EN.CITE </w:instrText>
        </w:r>
      </w:ins>
      <w:del w:id="75" w:author="Ram Shrestha" w:date="2014-01-04T19:38:00Z">
        <w:r w:rsidR="00E93357" w:rsidDel="00276C20">
          <w:delInstrText xml:space="preserve"> ADDIN EN.CITE </w:delInstrText>
        </w:r>
        <w:r w:rsidR="00396A41" w:rsidDel="00276C20">
          <w:fldChar w:fldCharType="begin">
            <w:fldData xml:space="preserve">PEVuZE5vdGU+PENpdGU+PEF1dGhvcj5Lb3JiZXI8L0F1dGhvcj48WWVhcj4yMDAwPC9ZZWFyPjxS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</w:fldData>
          </w:fldChar>
        </w:r>
        <w:r w:rsidR="00E93357" w:rsidDel="00276C20">
          <w:delInstrText xml:space="preserve"> ADDIN EN.CITE.DATA </w:delInstrText>
        </w:r>
        <w:r w:rsidR="00396A41" w:rsidDel="00276C20">
          <w:fldChar w:fldCharType="end"/>
        </w:r>
      </w:del>
      <w:ins w:id="76" w:author="Ram Shrestha" w:date="2014-01-04T19:38:00Z">
        <w:r w:rsidR="00276C20">
          <w:fldChar w:fldCharType="begin">
            <w:fldData xml:space="preserve">PEVuZE5vdGU+PENpdGU+PEF1dGhvcj5Lb3JiZXI8L0F1dGhvcj48WWVhcj4yMDAwPC9ZZWFyPjxS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</w:fldData>
          </w:fldChar>
        </w:r>
        <w:r w:rsidR="00276C20">
          <w:instrText xml:space="preserve"> ADDIN EN.CITE.DATA </w:instrText>
        </w:r>
        <w:r w:rsidR="00276C20">
          <w:fldChar w:fldCharType="end"/>
        </w:r>
      </w:ins>
      <w:r w:rsidR="00396A41">
        <w:fldChar w:fldCharType="separate"/>
      </w:r>
      <w:r>
        <w:rPr>
          <w:noProof/>
        </w:rPr>
        <w:t>(Korber et al., 2000)</w:t>
      </w:r>
      <w:r w:rsidR="00396A41">
        <w:fldChar w:fldCharType="end"/>
      </w:r>
      <w:r>
        <w:t xml:space="preserve">. By 1960, long before human discovered its presence, HIV-1 group M had already diversified substantially </w:t>
      </w:r>
      <w:r w:rsidR="00396A41">
        <w:fldChar w:fldCharType="begin">
          <w:fldData xml:space="preserve">PEVuZE5vdGU+PENpdGU+PEF1dGhvcj5Xb3JvYmV5PC9BdXRob3I+PFllYXI+MjAwODwvWWVhcj48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</w:fldData>
        </w:fldChar>
      </w:r>
      <w:ins w:id="77" w:author="Ram Shrestha" w:date="2014-01-04T19:38:00Z">
        <w:r w:rsidR="00276C20">
          <w:instrText xml:space="preserve"> ADDIN EN.CITE </w:instrText>
        </w:r>
      </w:ins>
      <w:del w:id="78" w:author="Ram Shrestha" w:date="2014-01-04T19:38:00Z">
        <w:r w:rsidR="00E93357" w:rsidDel="00276C20">
          <w:delInstrText xml:space="preserve"> ADDIN EN.CITE </w:delInstrText>
        </w:r>
        <w:r w:rsidR="00396A41" w:rsidDel="00276C20">
          <w:fldChar w:fldCharType="begin">
            <w:fldData xml:space="preserve">PEVuZE5vdGU+PENpdGU+PEF1dGhvcj5Xb3JvYmV5PC9BdXRob3I+PFllYXI+MjAwODwvWWVhcj48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</w:fldData>
          </w:fldChar>
        </w:r>
        <w:r w:rsidR="00E93357" w:rsidDel="00276C20">
          <w:delInstrText xml:space="preserve"> ADDIN EN.CITE.DATA </w:delInstrText>
        </w:r>
        <w:r w:rsidR="00396A41" w:rsidDel="00276C20">
          <w:fldChar w:fldCharType="end"/>
        </w:r>
      </w:del>
      <w:ins w:id="79" w:author="Ram Shrestha" w:date="2014-01-04T19:38:00Z">
        <w:r w:rsidR="00276C20">
          <w:fldChar w:fldCharType="begin">
            <w:fldData xml:space="preserve">PEVuZE5vdGU+PENpdGU+PEF1dGhvcj5Xb3JvYmV5PC9BdXRob3I+PFllYXI+MjAwODwvWWVhcj48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</w:fldData>
          </w:fldChar>
        </w:r>
        <w:r w:rsidR="00276C20">
          <w:instrText xml:space="preserve"> ADDIN EN.CITE.DATA </w:instrText>
        </w:r>
        <w:r w:rsidR="00276C20">
          <w:fldChar w:fldCharType="end"/>
        </w:r>
      </w:ins>
      <w:r w:rsidR="00396A41">
        <w:fldChar w:fldCharType="separate"/>
      </w:r>
      <w:r>
        <w:rPr>
          <w:noProof/>
        </w:rPr>
        <w:t>(Worobey et al., 2008)</w:t>
      </w:r>
      <w:r w:rsidR="00396A41">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Group O and group N are rare and geographically confined to West African regions such as Cameroon and neighboring countries </w:t>
      </w:r>
      <w:r w:rsidR="00396A41">
        <w:fldChar w:fldCharType="begin"/>
      </w:r>
      <w:ins w:id="80" w:author="Ram Shrestha" w:date="2014-01-04T19:38:00Z">
        <w:r w:rsidR="00276C20">
          <w:instrText xml:space="preserve"> ADDIN EN.CITE &lt;EndNote&gt;&lt;Cite&gt;&lt;Author&gt;Gao&lt;/Author&gt;&lt;Year&gt;1999&lt;/Year&gt;&lt;RecNum&gt;738&lt;/RecNum&gt;&lt;record&gt;&lt;rec-number&gt;738&lt;/rec-number&gt;&lt;foreign-keys&gt;&lt;key app="EN" db-id="fp25zzvrxrd9vke5zxqp9stbssprwstvdddz"&gt;738&lt;/key&gt;&lt;/foreign-keys&gt;&lt;ref-type name="Journal Article"&gt;17&lt;/ref-type&gt;&lt;contributors&gt;&lt;authors&gt;&lt;author&gt;Gao, Feng&lt;/author&gt;&lt;author&gt;Bailes, Elizabeth&lt;/author&gt;&lt;author&gt;Robertson, David L&lt;/author&gt;&lt;author&gt;Chen, Yalu&lt;/author&gt;&lt;author&gt;Rodenburg, Cynthia M&lt;/author&gt;&lt;author&gt;Michael, Scott F&lt;/author&gt;&lt;author&gt;Cummins, Larry B&lt;/author&gt;&lt;author&gt;Arthur, Larry O&lt;/author&gt;&lt;author&gt;Peeters, Martine&lt;/author&gt;&lt;author&gt;Shaw, George M&lt;/author&gt;&lt;/authors&gt;&lt;/contributors&gt;&lt;titles&gt;&lt;title&gt;Origin of HIV-1 in the chimpanzee Pan troglodytes troglodytes&lt;/title&gt;&lt;secondary-title&gt;Nature&lt;/secondary-title&gt;&lt;/titles&gt;&lt;periodical&gt;&lt;full-title&gt;Nature&lt;/full-title&gt;&lt;/periodical&gt;&lt;pages&gt;436-441&lt;/pages&gt;&lt;volume&gt;397&lt;/volume&gt;&lt;number&gt;6718&lt;/number&gt;&lt;dates&gt;&lt;year&gt;1999&lt;/year&gt;&lt;/dates&gt;&lt;isbn&gt;0028-0836&lt;/isbn&gt;&lt;urls&gt;&lt;/urls&gt;&lt;/record&gt;&lt;/Cite&gt;&lt;/EndNote&gt;</w:instrText>
        </w:r>
      </w:ins>
      <w:del w:id="81" w:author="Ram Shrestha" w:date="2014-01-04T19:38:00Z">
        <w:r w:rsidR="00E93357" w:rsidDel="00276C20">
          <w:delInstrText xml:space="preserve"> ADDIN EN.CITE &lt;EndNote&gt;&lt;Cite&gt;&lt;Author&gt;Gao&lt;/Author&gt;&lt;Year&gt;1999&lt;/Year&gt;&lt;RecNum&gt;738&lt;/RecNum&gt;&lt;record&gt;&lt;rec-number&gt;738&lt;/rec-number&gt;&lt;foreign-keys&gt;&lt;key app="EN" db-id="fp25zzvrxrd9vke5zxqp9stbssprwstvdddz"&gt;738&lt;/key&gt;&lt;/foreign-keys&gt;&lt;ref-type name="Journal Article"&gt;17&lt;/ref-type&gt;&lt;contributors&gt;&lt;authors&gt;&lt;author&gt;Gao, Feng&lt;/author&gt;&lt;author&gt;Bailes, Elizabeth&lt;/author&gt;&lt;author&gt;Robertson, David L&lt;/author&gt;&lt;author&gt;Chen, Yalu&lt;/author&gt;&lt;author&gt;Rodenburg, Cynthia M&lt;/author&gt;&lt;author&gt;Michael, Scott F&lt;/author&gt;&lt;author&gt;Cummins, Larry B&lt;/author&gt;&lt;author&gt;Arthur, Larry O&lt;/author&gt;&lt;author&gt;Peeters, Martine&lt;/author&gt;&lt;author&gt;Shaw, George M&lt;/author&gt;&lt;/authors&gt;&lt;/contributors&gt;&lt;titles&gt;&lt;title&gt;Origin of HIV-1 in the chimpanzee Pan troglodytes troglodytes&lt;/title&gt;&lt;secondary-title&gt;Nature&lt;/secondary-title&gt;&lt;/titles&gt;&lt;periodical&gt;&lt;full-title&gt;Nature&lt;/full-title&gt;&lt;/periodical&gt;&lt;pages&gt;436-441&lt;/pages&gt;&lt;volume&gt;397&lt;/volume&gt;&lt;number&gt;6718&lt;/number&gt;&lt;dates&gt;&lt;year&gt;1999&lt;/year&gt;&lt;/dates&gt;&lt;isbn&gt;0028-0836&lt;/isbn&gt;&lt;urls&gt;&lt;/urls&gt;&lt;/record&gt;&lt;/Cite&gt;&lt;/EndNote&gt;</w:delInstrText>
        </w:r>
      </w:del>
      <w:r w:rsidR="00396A41">
        <w:fldChar w:fldCharType="separate"/>
      </w:r>
      <w:r>
        <w:rPr>
          <w:noProof/>
        </w:rPr>
        <w:t>(Gao et al., 1999)</w:t>
      </w:r>
      <w:r w:rsidR="00396A41">
        <w:fldChar w:fldCharType="end"/>
      </w:r>
      <w:r>
        <w:t xml:space="preserve">. It is still not understood about the non-pandemic characteristics of group O and N HIV-1 virus after the first zoonotic transmission </w:t>
      </w:r>
      <w:r w:rsidR="00396A41">
        <w:fldChar w:fldCharType="begin"/>
      </w:r>
      <w:ins w:id="82" w:author="Ram Shrestha" w:date="2014-01-04T19:38:00Z">
        <w:r w:rsidR="00276C20">
          <w:instrText xml:space="preserve"> ADDIN EN.CITE &lt;EndNote&gt;&lt;Cite&gt;&lt;Author&gt;Ariën&lt;/Author&gt;&lt;Year&gt;2005&lt;/Year&gt;&lt;RecNum&gt;84&lt;/RecNum&gt;&lt;record&gt;&lt;rec-number&gt;84&lt;/rec-number&gt;&lt;foreign-keys&gt;&lt;key app="EN" db-id="fp25zzvrxrd9vke5zxqp9stbssprwstvdddz"&gt;84&lt;/key&gt;&lt;/foreign-keys&gt;&lt;ref-type name="Journal Article"&gt;17&lt;/ref-type&gt;&lt;contributors&gt;&lt;authors&gt;&lt;author&gt;Ariën, Kevin K.&lt;/author&gt;&lt;author&gt;Abraha, Awet&lt;/author&gt;&lt;author&gt;Quiñones-Mateu, Miguel E.&lt;/author&gt;&lt;author&gt;Kestens, Luc&lt;/author&gt;&lt;author&gt;Vanham, Guido&lt;/author&gt;&lt;author&gt;Arts, Eric J.&lt;/author&gt;&lt;/authors&gt;&lt;/contributors&gt;&lt;auth-address&gt;http://jvi.asm.org/content/79/14/8979&lt;/auth-address&gt;&lt;titles&gt;&lt;title&gt;The Replicative Fitness of Primary Human Immunodeficiency Virus Type 1 (HIV-1) Group M, HIV-1 Group O, and HIV-2 Isolates&lt;/title&gt;&lt;secondary-title&gt;Journal of Virology&lt;/secondary-title&gt;&lt;/titles&gt;&lt;periodical&gt;&lt;full-title&gt;Journal of Virology&lt;/full-title&gt;&lt;/periodical&gt;&lt;pages&gt;8979-8990&lt;/pages&gt;&lt;volume&gt;79&lt;/volume&gt;&lt;number&gt;14&lt;/number&gt;&lt;dates&gt;&lt;year&gt;2005&lt;/year&gt;&lt;pub-dates&gt;&lt;date&gt;July&lt;/date&gt;&lt;/pub-dates&gt;&lt;/dates&gt;&lt;isbn&gt;0022-538X, 1098-5514&lt;/isbn&gt;&lt;label&gt;arien_replicative_2005&lt;/label&gt;&lt;urls&gt;&lt;related-urls&gt;&lt;url&gt;10.1128/JVI.79.14.8979-8990.2005&lt;/url&gt;&lt;/related-urls&gt;&lt;/urls&gt;&lt;/record&gt;&lt;/Cite&gt;&lt;/EndNote&gt;</w:instrText>
        </w:r>
      </w:ins>
      <w:del w:id="83" w:author="Ram Shrestha" w:date="2014-01-04T19:38:00Z">
        <w:r w:rsidR="00E93357" w:rsidDel="00276C20">
          <w:delInstrText xml:space="preserve"> ADDIN EN.CITE &lt;EndNote&gt;&lt;Cite&gt;&lt;Author&gt;Ariën&lt;/Author&gt;&lt;Year&gt;2005&lt;/Year&gt;&lt;RecNum&gt;84&lt;/RecNum&gt;&lt;record&gt;&lt;rec-number&gt;84&lt;/rec-number&gt;&lt;foreign-keys&gt;&lt;key app="EN" db-id="fp25zzvrxrd9vke5zxqp9stbssprwstvdddz"&gt;84&lt;/key&gt;&lt;/foreign-keys&gt;&lt;ref-type name="Journal Article"&gt;17&lt;/ref-type&gt;&lt;contributors&gt;&lt;authors&gt;&lt;author&gt;Ariën, Kevin K.&lt;/author&gt;&lt;author&gt;Abraha, Awet&lt;/author&gt;&lt;author&gt;Quiñones-Mateu, Miguel E.&lt;/author&gt;&lt;author&gt;Kestens, Luc&lt;/author&gt;&lt;author&gt;Vanham, Guido&lt;/author&gt;&lt;author&gt;Arts, Eric J.&lt;/author&gt;&lt;/authors&gt;&lt;/contributors&gt;&lt;auth-address&gt;http://jvi.asm.org/content/79/14/8979&lt;/auth-address&gt;&lt;titles&gt;&lt;title&gt;The Replicative Fitness of Primary Human Immunodeficiency Virus Type 1 (HIV-1) Group M, HIV-1 Group O, and HIV-2 Isolates&lt;/title&gt;&lt;secondary-title&gt;Journal of Virology&lt;/secondary-title&gt;&lt;/titles&gt;&lt;periodical&gt;&lt;full-title&gt;Journal of Virology&lt;/full-title&gt;&lt;/periodical&gt;&lt;pages&gt;8979-8990&lt;/pages&gt;&lt;volume&gt;79&lt;/volume&gt;&lt;number&gt;14&lt;/number&gt;&lt;dates&gt;&lt;year&gt;2005&lt;/year&gt;&lt;pub-dates&gt;&lt;date&gt;July&lt;/date&gt;&lt;/pub-dates&gt;&lt;/dates&gt;&lt;isbn&gt;0022-538X, 1098-5514&lt;/isbn&gt;&lt;label&gt;arien_replicative_2005&lt;/label&gt;&lt;urls&gt;&lt;related-urls&gt;&lt;url&gt;10.1128/JVI.79.14.8979-8990.2005&lt;/url&gt;&lt;/related-urls&gt;&lt;/urls&gt;&lt;/record&gt;&lt;/Cite&gt;&lt;/EndNote&gt;</w:delInstrText>
        </w:r>
      </w:del>
      <w:r w:rsidR="00396A41">
        <w:fldChar w:fldCharType="separate"/>
      </w:r>
      <w:r>
        <w:rPr>
          <w:noProof/>
        </w:rPr>
        <w:t>(Ariën et al., 2005)</w:t>
      </w:r>
      <w:r w:rsidR="00396A41">
        <w:fldChar w:fldCharType="end"/>
      </w:r>
      <w:r>
        <w:t>.  It has been suggested that reduced replication capacity and transmission fitness are keys to their low prevalence</w:t>
      </w:r>
      <w:r w:rsidR="00396A41">
        <w:fldChar w:fldCharType="begin"/>
      </w:r>
      <w:ins w:id="84" w:author="Ram Shrestha" w:date="2014-01-04T19:38:00Z">
        <w:r w:rsidR="00276C20">
          <w:instrText xml:space="preserve"> ADDIN EN.CITE &lt;EndNote&gt;&lt;Cite&gt;&lt;Author&gt;Ariën&lt;/Author&gt;&lt;Year&gt;2005&lt;/Year&gt;&lt;RecNum&gt;84&lt;/RecNum&gt;&lt;record&gt;&lt;rec-number&gt;84&lt;/rec-number&gt;&lt;foreign-keys&gt;&lt;key app="EN" db-id="fp25zzvrxrd9vke5zxqp9stbssprwstvdddz"&gt;84&lt;/key&gt;&lt;/foreign-keys&gt;&lt;ref-type name="Journal Article"&gt;17&lt;/ref-type&gt;&lt;contributors&gt;&lt;authors&gt;&lt;author&gt;Ariën, Kevin K.&lt;/author&gt;&lt;author&gt;Abraha, Awet&lt;/author&gt;&lt;author&gt;Quiñones-Mateu, Miguel E.&lt;/author&gt;&lt;author&gt;Kestens, Luc&lt;/author&gt;&lt;author&gt;Vanham, Guido&lt;/author&gt;&lt;author&gt;Arts, Eric J.&lt;/author&gt;&lt;/authors&gt;&lt;/contributors&gt;&lt;auth-address&gt;http://jvi.asm.org/content/79/14/8979&lt;/auth-address&gt;&lt;titles&gt;&lt;title&gt;The Replicative Fitness of Primary Human Immunodeficiency Virus Type 1 (HIV-1) Group M, HIV-1 Group O, and HIV-2 Isolates&lt;/title&gt;&lt;secondary-title&gt;Journal of Virology&lt;/secondary-title&gt;&lt;/titles&gt;&lt;periodical&gt;&lt;full-title&gt;Journal of Virology&lt;/full-title&gt;&lt;/periodical&gt;&lt;pages&gt;8979-8990&lt;/pages&gt;&lt;volume&gt;79&lt;/volume&gt;&lt;number&gt;14&lt;/number&gt;&lt;dates&gt;&lt;year&gt;2005&lt;/year&gt;&lt;pub-dates&gt;&lt;date&gt;July&lt;/date&gt;&lt;/pub-dates&gt;&lt;/dates&gt;&lt;isbn&gt;0022-538X, 1098-5514&lt;/isbn&gt;&lt;label&gt;arien_replicative_2005&lt;/label&gt;&lt;urls&gt;&lt;related-urls&gt;&lt;url&gt;10.1128/JVI.79.14.8979-8990.2005&lt;/url&gt;&lt;/related-urls&gt;&lt;/urls&gt;&lt;/record&gt;&lt;/Cite&gt;&lt;/EndNote&gt;</w:instrText>
        </w:r>
      </w:ins>
      <w:del w:id="85" w:author="Ram Shrestha" w:date="2014-01-04T19:38:00Z">
        <w:r w:rsidR="00E93357" w:rsidDel="00276C20">
          <w:delInstrText xml:space="preserve"> ADDIN EN.CITE &lt;EndNote&gt;&lt;Cite&gt;&lt;Author&gt;Ariën&lt;/Author&gt;&lt;Year&gt;2005&lt;/Year&gt;&lt;RecNum&gt;84&lt;/RecNum&gt;&lt;record&gt;&lt;rec-number&gt;84&lt;/rec-number&gt;&lt;foreign-keys&gt;&lt;key app="EN" db-id="fp25zzvrxrd9vke5zxqp9stbssprwstvdddz"&gt;84&lt;/key&gt;&lt;/foreign-keys&gt;&lt;ref-type name="Journal Article"&gt;17&lt;/ref-type&gt;&lt;contributors&gt;&lt;authors&gt;&lt;author&gt;Ariën, Kevin K.&lt;/author&gt;&lt;author&gt;Abraha, Awet&lt;/author&gt;&lt;author&gt;Quiñones-Mateu, Miguel E.&lt;/author&gt;&lt;author&gt;Kestens, Luc&lt;/author&gt;&lt;author&gt;Vanham, Guido&lt;/author&gt;&lt;author&gt;Arts, Eric J.&lt;/author&gt;&lt;/authors&gt;&lt;/contributors&gt;&lt;auth-address&gt;http://jvi.asm.org/content/79/14/8979&lt;/auth-address&gt;&lt;titles&gt;&lt;title&gt;The Replicative Fitness of Primary Human Immunodeficiency Virus Type 1 (HIV-1) Group M, HIV-1 Group O, and HIV-2 Isolates&lt;/title&gt;&lt;secondary-title&gt;Journal of Virology&lt;/secondary-title&gt;&lt;/titles&gt;&lt;periodical&gt;&lt;full-title&gt;Journal of Virology&lt;/full-title&gt;&lt;/periodical&gt;&lt;pages&gt;8979-8990&lt;/pages&gt;&lt;volume&gt;79&lt;/volume&gt;&lt;number&gt;14&lt;/number&gt;&lt;dates&gt;&lt;year&gt;2005&lt;/year&gt;&lt;pub-dates&gt;&lt;date&gt;July&lt;/date&gt;&lt;/pub-dates&gt;&lt;/dates&gt;&lt;isbn&gt;0022-538X, 1098-5514&lt;/isbn&gt;&lt;label&gt;arien_replicative_2005&lt;/label&gt;&lt;urls&gt;&lt;related-urls&gt;&lt;url&gt;10.1128/JVI.79.14.8979-8990.2005&lt;/url&gt;&lt;/related-urls&gt;&lt;/urls&gt;&lt;/record&gt;&lt;/Cite&gt;&lt;/EndNote&gt;</w:delInstrText>
        </w:r>
      </w:del>
      <w:r w:rsidR="00396A41">
        <w:fldChar w:fldCharType="separate"/>
      </w:r>
      <w:r>
        <w:rPr>
          <w:noProof/>
        </w:rPr>
        <w:t>(Ariën et al., 2005)</w:t>
      </w:r>
      <w:r w:rsidR="00396A41">
        <w:fldChar w:fldCharType="end"/>
      </w:r>
      <w:r>
        <w:t xml:space="preserve">. Group O strain has at least 50% genetic identity with group M </w:t>
      </w:r>
      <w:r w:rsidR="00396A41">
        <w:fldChar w:fldCharType="begin"/>
      </w:r>
      <w:ins w:id="86" w:author="Ram Shrestha" w:date="2014-01-04T19:38:00Z">
        <w:r w:rsidR="00276C20">
          <w:instrText xml:space="preserve"> ADDIN EN.CITE &lt;EndNote&gt;&lt;Cite&gt;&lt;Author&gt;Gürtler&lt;/Author&gt;&lt;Year&gt;2004&lt;/Year&gt;&lt;RecNum&gt;654&lt;/RecNum&gt;&lt;record&gt;&lt;rec-number&gt;654&lt;/rec-number&gt;&lt;foreign-keys&gt;&lt;key app="EN" db-id="fp25zzvrxrd9vke5zxqp9stbssprwstvdddz"&gt;654&lt;/key&gt;&lt;/foreign-keys&gt;&lt;ref-type name="Journal Article"&gt;17&lt;/ref-type&gt;&lt;contributors&gt;&lt;authors&gt;&lt;author&gt;Gürtler, L&lt;/author&gt;&lt;/authors&gt;&lt;/contributors&gt;&lt;titles&gt;&lt;title&gt;[Zoonotic infections stimulation]&lt;/title&gt;&lt;secondary-title&gt;Bundesgesundheitsblatt, Gesundheitsforschung, Gesundheitsschutz&lt;/secondary-title&gt;&lt;/titles&gt;&lt;pages&gt;609-610&lt;/pages&gt;&lt;volume&gt;47&lt;/volume&gt;&lt;number&gt;7&lt;/number&gt;&lt;dates&gt;&lt;year&gt;2004&lt;/year&gt;&lt;pub-dates&gt;&lt;date&gt;July&lt;/date&gt;&lt;/pub-dates&gt;&lt;/dates&gt;&lt;isbn&gt;1436-9990&lt;/isbn&gt;&lt;label&gt;gurtler_[zoonotic_2004&lt;/label&gt;&lt;urls&gt;&lt;related-urls&gt;&lt;url&gt;10.1007/s00103-004-0887-3&lt;/url&gt;&lt;/related-urls&gt;&lt;/urls&gt;&lt;/record&gt;&lt;/Cite&gt;&lt;Cite&gt;&lt;Author&gt;VANDEN HAESEVELDE&lt;/Author&gt;&lt;Year&gt;1996&lt;/Year&gt;&lt;RecNum&gt;661&lt;/RecNum&gt;&lt;record&gt;&lt;rec-number&gt;661&lt;/rec-number&gt;&lt;foreign-keys&gt;&lt;key app="EN" db-id="fp25zzvrxrd9vke5zxqp9stbssprwstvdddz"&gt;661&lt;/key&gt;&lt;/foreign-keys&gt;&lt;ref-type name="Journal Article"&gt;17&lt;/ref-type&gt;&lt;contributors&gt;&lt;authors&gt;&lt;author&gt;VANDEN HAESEVELDE, MARLEEN M.&lt;/author&gt;&lt;author&gt;Peeters, Martine&lt;/author&gt;&lt;author&gt;JANNES, GEERT&lt;/author&gt;&lt;author&gt;JANSSENS, WOUTER&lt;/author&gt;&lt;author&gt;VAN DER GROEN, GUIDO&lt;/author&gt;&lt;author&gt;SHARP, PAUL M.&lt;/author&gt;&lt;author&gt;SAMAN, ERIC&lt;/author&gt;&lt;/authors&gt;&lt;/contributors&gt;&lt;auth-address&gt;http://www.sciencedirect.com/science/article/pii/S0042682296903840&lt;/auth-address&gt;&lt;titles&gt;&lt;title&gt;Sequence analysis of a highly divergent HIV-1-related lentivirus isolated from a wild captured chimpanzee&lt;/title&gt;&lt;secondary-title&gt;Virology&lt;/secondary-title&gt;&lt;/titles&gt;&lt;periodical&gt;&lt;full-title&gt;Virology&lt;/full-title&gt;&lt;/periodical&gt;&lt;pages&gt;346–350&lt;/pages&gt;&lt;volume&gt;221&lt;/volume&gt;&lt;number&gt;2&lt;/number&gt;&lt;dates&gt;&lt;year&gt;1996&lt;/year&gt;&lt;/dates&gt;&lt;label&gt;vanden_haesevelde_sequence_1996&lt;/label&gt;&lt;urls&gt;&lt;/urls&gt;&lt;/record&gt;&lt;/Cite&gt;&lt;/EndNote&gt;</w:instrText>
        </w:r>
      </w:ins>
      <w:del w:id="87" w:author="Ram Shrestha" w:date="2014-01-04T19:38:00Z">
        <w:r w:rsidR="00E93357" w:rsidDel="00276C20">
          <w:delInstrText xml:space="preserve"> ADDIN EN.CITE &lt;EndNote&gt;&lt;Cite&gt;&lt;Author&gt;Gürtler&lt;/Author&gt;&lt;Year&gt;2004&lt;/Year&gt;&lt;RecNum&gt;654&lt;/RecNum&gt;&lt;record&gt;&lt;rec-number&gt;654&lt;/rec-number&gt;&lt;foreign-keys&gt;&lt;key app="EN" db-id="fp25zzvrxrd9vke5zxqp9stbssprwstvdddz"&gt;654&lt;/key&gt;&lt;/foreign-keys&gt;&lt;ref-type name="Journal Article"&gt;17&lt;/ref-type&gt;&lt;contributors&gt;&lt;authors&gt;&lt;author&gt;Gürtler, L&lt;/author&gt;&lt;/authors&gt;&lt;/contributors&gt;&lt;titles&gt;&lt;title&gt;[Zoonotic infections stimulation]&lt;/title&gt;&lt;secondary-title&gt;Bundesgesundheitsblatt, Gesundheitsforschung, Gesundheitsschutz&lt;/secondary-title&gt;&lt;/titles&gt;&lt;pages&gt;609-610&lt;/pages&gt;&lt;volume&gt;47&lt;/volume&gt;&lt;number&gt;7&lt;/number&gt;&lt;dates&gt;&lt;year&gt;2004&lt;/year&gt;&lt;pub-dates&gt;&lt;date&gt;July&lt;/date&gt;&lt;/pub-dates&gt;&lt;/dates&gt;&lt;isbn&gt;1436-9990&lt;/isbn&gt;&lt;label&gt;gurtler_[zoonotic_2004&lt;/label&gt;&lt;urls&gt;&lt;related-urls&gt;&lt;url&gt;10.1007/s00103-004-0887-3&lt;/url&gt;&lt;/related-urls&gt;&lt;/urls&gt;&lt;/record&gt;&lt;/Cite&gt;&lt;Cite&gt;&lt;Author&gt;VANDEN HAESEVELDE&lt;/Author&gt;&lt;Year&gt;1996&lt;/Year&gt;&lt;RecNum&gt;661&lt;/RecNum&gt;&lt;record&gt;&lt;rec-number&gt;661&lt;/rec-number&gt;&lt;foreign-keys&gt;&lt;key app="EN" db-id="fp25zzvrxrd9vke5zxqp9stbssprwstvdddz"&gt;661&lt;/key&gt;&lt;/foreign-keys&gt;&lt;ref-type name="Journal Article"&gt;17&lt;/ref-type&gt;&lt;contributors&gt;&lt;authors&gt;&lt;author&gt;VANDEN HAESEVELDE, MARLEEN M.&lt;/author&gt;&lt;author&gt;Peeters, Martine&lt;/author&gt;&lt;author&gt;JANNES, GEERT&lt;/author&gt;&lt;author&gt;JANSSENS, WOUTER&lt;/author&gt;&lt;author&gt;VAN DER GROEN, GUIDO&lt;/author&gt;&lt;author&gt;SHARP, PAUL M.&lt;/author&gt;&lt;author&gt;SAMAN, ERIC&lt;/author&gt;&lt;/authors&gt;&lt;/contributors&gt;&lt;auth-address&gt;http://www.sciencedirect.com/science/article/pii/S0042682296903840&lt;/auth-address&gt;&lt;titles&gt;&lt;title&gt;Sequence analysis of a highly divergent HIV-1-related lentivirus isolated from a wild captured chimpanzee&lt;/title&gt;&lt;secondary-title&gt;Virology&lt;/secondary-title&gt;&lt;/titles&gt;&lt;periodical&gt;&lt;full-title&gt;Virology&lt;/full-title&gt;&lt;/periodical&gt;&lt;pages&gt;346–350&lt;/pages&gt;&lt;volume&gt;221&lt;/volume&gt;&lt;number&gt;2&lt;/number&gt;&lt;dates&gt;&lt;year&gt;1996&lt;/year&gt;&lt;/dates&gt;&lt;label&gt;vanden_haesevelde_sequence_1996&lt;/label&gt;&lt;urls&gt;&lt;/urls&gt;&lt;/record&gt;&lt;/Cite&gt;&lt;/EndNote&gt;</w:delInstrText>
        </w:r>
      </w:del>
      <w:r w:rsidR="00396A41">
        <w:fldChar w:fldCharType="separate"/>
      </w:r>
      <w:r>
        <w:rPr>
          <w:noProof/>
        </w:rPr>
        <w:t>(Gürtler, 2004; VANDEN HAESEVELDE et al., 1996)</w:t>
      </w:r>
      <w:r w:rsidR="00396A41">
        <w:fldChar w:fldCharType="end"/>
      </w:r>
      <w:r>
        <w:t xml:space="preserve"> and the molecular clock model of this group also showed that its origin dates back to 1920s </w:t>
      </w:r>
      <w:r w:rsidR="00396A41">
        <w:fldChar w:fldCharType="begin"/>
      </w:r>
      <w:ins w:id="88" w:author="Ram Shrestha" w:date="2014-01-04T19:38:00Z">
        <w:r w:rsidR="00276C20">
          <w:instrText xml:space="preserve"> ADDIN EN.CITE &lt;EndNote&gt;&lt;Cite&gt;&lt;Author&gt;Lemey&lt;/Author&gt;&lt;Year&gt;2004&lt;/Year&gt;&lt;RecNum&gt;81&lt;/RecNum&gt;&lt;record&gt;&lt;rec-number&gt;81&lt;/rec-number&gt;&lt;foreign-keys&gt;&lt;key app="EN" db-id="fp25zzvrxrd9vke5zxqp9stbssprwstvdddz"&gt;81&lt;/key&gt;&lt;/foreign-keys&gt;&lt;ref-type name="Journal Article"&gt;17&lt;/ref-type&gt;&lt;contributors&gt;&lt;authors&gt;&lt;author&gt;Lemey, Philippe&lt;/author&gt;&lt;author&gt;Pybus, Oliver G.&lt;/author&gt;&lt;author&gt;Rambaut, Andrew&lt;/author&gt;&lt;author&gt;Drummond, Alexei J.&lt;/author&gt;&lt;author&gt;Robertson, David L.&lt;/author&gt;&lt;author&gt;Roques, Pierre&lt;/author&gt;&lt;author&gt;Worobey, Michael&lt;/author&gt;&lt;author&gt;Vandamme, Anne-Mieke&lt;/author&gt;&lt;/authors&gt;&lt;/contributors&gt;&lt;auth-address&gt;http://www.genetics.org/content/167/3/1059&lt;/auth-address&gt;&lt;titles&gt;&lt;title&gt;The Molecular Population Genetics of HIV-1 Group O&lt;/title&gt;&lt;secondary-title&gt;Genetics&lt;/secondary-title&gt;&lt;/titles&gt;&lt;periodical&gt;&lt;full-title&gt;Genetics&lt;/full-title&gt;&lt;/periodical&gt;&lt;pages&gt;1059-1068&lt;/pages&gt;&lt;volume&gt;167&lt;/volume&gt;&lt;number&gt;3&lt;/number&gt;&lt;dates&gt;&lt;year&gt;2004&lt;/year&gt;&lt;pub-dates&gt;&lt;date&gt;July&lt;/date&gt;&lt;/pub-dates&gt;&lt;/dates&gt;&lt;isbn&gt;0016-6731, 1943-2631&lt;/isbn&gt;&lt;label&gt;lemey_molecular_2004&lt;/label&gt;&lt;urls&gt;&lt;related-urls&gt;&lt;url&gt;10.1534/genetics.104.026666&lt;/url&gt;&lt;/related-urls&gt;&lt;/urls&gt;&lt;/record&gt;&lt;/Cite&gt;&lt;/EndNote&gt;</w:instrText>
        </w:r>
      </w:ins>
      <w:del w:id="89" w:author="Ram Shrestha" w:date="2014-01-04T19:38:00Z">
        <w:r w:rsidR="00E93357" w:rsidDel="00276C20">
          <w:delInstrText xml:space="preserve"> ADDIN EN.CITE &lt;EndNote&gt;&lt;Cite&gt;&lt;Author&gt;Lemey&lt;/Author&gt;&lt;Year&gt;2004&lt;/Year&gt;&lt;RecNum&gt;81&lt;/RecNum&gt;&lt;record&gt;&lt;rec-number&gt;81&lt;/rec-number&gt;&lt;foreign-keys&gt;&lt;key app="EN" db-id="fp25zzvrxrd9vke5zxqp9stbssprwstvdddz"&gt;81&lt;/key&gt;&lt;/foreign-keys&gt;&lt;ref-type name="Journal Article"&gt;17&lt;/ref-type&gt;&lt;contributors&gt;&lt;authors&gt;&lt;author&gt;Lemey, Philippe&lt;/author&gt;&lt;author&gt;Pybus, Oliver G.&lt;/author&gt;&lt;author&gt;Rambaut, Andrew&lt;/author&gt;&lt;author&gt;Drummond, Alexei J.&lt;/author&gt;&lt;author&gt;Robertson, David L.&lt;/author&gt;&lt;author&gt;Roques, Pierre&lt;/author&gt;&lt;author&gt;Worobey, Michael&lt;/author&gt;&lt;author&gt;Vandamme, Anne-Mieke&lt;/author&gt;&lt;/authors&gt;&lt;/contributors&gt;&lt;auth-address&gt;http://www.genetics.org/content/167/3/1059&lt;/auth-address&gt;&lt;titles&gt;&lt;title&gt;The Molecular Population Genetics of HIV-1 Group O&lt;/title&gt;&lt;secondary-title&gt;Genetics&lt;/secondary-title&gt;&lt;/titles&gt;&lt;periodical&gt;&lt;full-title&gt;Genetics&lt;/full-title&gt;&lt;/periodical&gt;&lt;pages&gt;1059-1068&lt;/pages&gt;&lt;volume&gt;167&lt;/volume&gt;&lt;number&gt;3&lt;/number&gt;&lt;dates&gt;&lt;year&gt;2004&lt;/year&gt;&lt;pub-dates&gt;&lt;date&gt;July&lt;/date&gt;&lt;/pub-dates&gt;&lt;/dates&gt;&lt;isbn&gt;0016-6731, 1943-2631&lt;/isbn&gt;&lt;label&gt;lemey_molecular_2004&lt;/label&gt;&lt;urls&gt;&lt;related-urls&gt;&lt;url&gt;10.1534/genetics.104.026666&lt;/url&gt;&lt;/related-urls&gt;&lt;/urls&gt;&lt;/record&gt;&lt;/Cite&gt;&lt;/EndNote&gt;</w:delInstrText>
        </w:r>
      </w:del>
      <w:r w:rsidR="00396A41">
        <w:fldChar w:fldCharType="separate"/>
      </w:r>
      <w:r>
        <w:rPr>
          <w:noProof/>
        </w:rPr>
        <w:t>(Lemey et al., 2004a)</w:t>
      </w:r>
      <w:r w:rsidR="00396A41">
        <w:fldChar w:fldCharType="end"/>
      </w:r>
      <w:r>
        <w:t xml:space="preserve">. The date of origin of the introduction of group N into human population has been estimated to be in 1960s </w:t>
      </w:r>
      <w:r w:rsidR="00396A41">
        <w:fldChar w:fldCharType="begin"/>
      </w:r>
      <w:ins w:id="90" w:author="Ram Shrestha" w:date="2014-01-04T19:38:00Z">
        <w:r w:rsidR="00276C20">
          <w:instrText xml:space="preserve"> ADDIN EN.CITE &lt;EndNote&gt;&lt;Cite&gt;&lt;Author&gt;Simon&lt;/Author&gt;&lt;Year&gt;1998&lt;/Year&gt;&lt;RecNum&gt;487&lt;/RecNum&gt;&lt;record&gt;&lt;rec-number&gt;487&lt;/rec-number&gt;&lt;foreign-keys&gt;&lt;key app="EN" db-id="fp25zzvrxrd9vke5zxqp9stbssprwstvdddz"&gt;487&lt;/key&gt;&lt;/foreign-keys&gt;&lt;ref-type name="Journal Article"&gt;17&lt;/ref-type&gt;&lt;contributors&gt;&lt;authors&gt;&lt;author&gt;Simon, François&lt;/author&gt;&lt;author&gt;Mauclère, Philippe&lt;/author&gt;&lt;author&gt;Roques, Pierre&lt;/author&gt;&lt;author&gt;Loussert-Ajaka, Ibtissam&lt;/author&gt;&lt;author&gt;Müller-Trutwin, Michaela C.&lt;/author&gt;&lt;author&gt;Saragosti, Sentob&lt;/author&gt;&lt;author&gt;Georges-Courbot, Marie Claude&lt;/author&gt;&lt;author&gt;Barré-Sinoussi, Françoise&lt;/author&gt;&lt;author&gt;Brun-Vézinet, Françoise&lt;/author&gt;&lt;/authors&gt;&lt;/contributors&gt;&lt;auth-address&gt;http://www.nature.com.libgate.library.nuigalway.ie/nm/journal/v4/n9/full/nm0998_1032.html&lt;/auth-address&gt;&lt;titles&gt;&lt;title&gt;Identification of a new human immunodeficiency virus type 1 distinct from group M and group O&lt;/title&gt;&lt;secondary-title&gt;Nature Medicine&lt;/secondary-title&gt;&lt;/titles&gt;&lt;pages&gt;1032-1037&lt;/pages&gt;&lt;volume&gt;4&lt;/volume&gt;&lt;number&gt;9&lt;/number&gt;&lt;dates&gt;&lt;year&gt;1998&lt;/year&gt;&lt;pub-dates&gt;&lt;date&gt;September&lt;/date&gt;&lt;/pub-dates&gt;&lt;/dates&gt;&lt;isbn&gt;1078-8956&lt;/isbn&gt;&lt;label&gt;simon_identification_1998&lt;/label&gt;&lt;urls&gt;&lt;related-urls&gt;&lt;url&gt;10.1038/2017&lt;/url&gt;&lt;/related-urls&gt;&lt;/urls&gt;&lt;/record&gt;&lt;/Cite&gt;&lt;/EndNote&gt;</w:instrText>
        </w:r>
      </w:ins>
      <w:del w:id="91" w:author="Ram Shrestha" w:date="2014-01-04T19:38:00Z">
        <w:r w:rsidR="00E93357" w:rsidDel="00276C20">
          <w:delInstrText xml:space="preserve"> ADDIN EN.CITE &lt;EndNote&gt;&lt;Cite&gt;&lt;Author&gt;Simon&lt;/Author&gt;&lt;Year&gt;1998&lt;/Year&gt;&lt;RecNum&gt;487&lt;/RecNum&gt;&lt;record&gt;&lt;rec-number&gt;487&lt;/rec-number&gt;&lt;foreign-keys&gt;&lt;key app="EN" db-id="fp25zzvrxrd9vke5zxqp9stbssprwstvdddz"&gt;487&lt;/key&gt;&lt;/foreign-keys&gt;&lt;ref-type name="Journal Article"&gt;17&lt;/ref-type&gt;&lt;contributors&gt;&lt;authors&gt;&lt;author&gt;Simon, François&lt;/author&gt;&lt;author&gt;Mauclère, Philippe&lt;/author&gt;&lt;author&gt;Roques, Pierre&lt;/author&gt;&lt;author&gt;Loussert-Ajaka, Ibtissam&lt;/author&gt;&lt;author&gt;Müller-Trutwin, Michaela C.&lt;/author&gt;&lt;author&gt;Saragosti, Sentob&lt;/author&gt;&lt;author&gt;Georges-Courbot, Marie Claude&lt;/author&gt;&lt;author&gt;Barré-Sinoussi, Françoise&lt;/author&gt;&lt;author&gt;Brun-Vézinet, Françoise&lt;/author&gt;&lt;/authors&gt;&lt;/contributors&gt;&lt;auth-address&gt;http://www.nature.com.libgate.library.nuigalway.ie/nm/journal/v4/n9/full/nm0998_1032.html&lt;/auth-address&gt;&lt;titles&gt;&lt;title&gt;Identification of a new human immunodeficiency virus type 1 distinct from group M and group O&lt;/title&gt;&lt;secondary-title&gt;Nature Medicine&lt;/secondary-title&gt;&lt;/titles&gt;&lt;pages&gt;1032-1037&lt;/pages&gt;&lt;volume&gt;4&lt;/volume&gt;&lt;number&gt;9&lt;/number&gt;&lt;dates&gt;&lt;year&gt;1998&lt;/year&gt;&lt;pub-dates&gt;&lt;date&gt;September&lt;/date&gt;&lt;/pub-dates&gt;&lt;/dates&gt;&lt;isbn&gt;1078-8956&lt;/isbn&gt;&lt;label&gt;simon_identification_1998&lt;/label&gt;&lt;urls&gt;&lt;related-urls&gt;&lt;url&gt;10.1038/2017&lt;/url&gt;&lt;/related-urls&gt;&lt;/urls&gt;&lt;/record&gt;&lt;/Cite&gt;&lt;/EndNote&gt;</w:delInstrText>
        </w:r>
      </w:del>
      <w:r w:rsidR="00396A41">
        <w:fldChar w:fldCharType="separate"/>
      </w:r>
      <w:r>
        <w:rPr>
          <w:noProof/>
        </w:rPr>
        <w:t>(Simon et al., 1998a)</w:t>
      </w:r>
      <w:r w:rsidR="00396A41">
        <w:fldChar w:fldCharType="end"/>
      </w:r>
      <w:r>
        <w:t xml:space="preserve">. Phylogenetic analysis using genetic sequence under evolutionary pressure shows its close grouping with SIV from Chimpanzee </w:t>
      </w:r>
      <w:r w:rsidR="00396A41">
        <w:fldChar w:fldCharType="begin">
          <w:fldData xml:space="preserve">PEVuZE5vdGU+PENpdGU+PEF1dGhvcj5HYW88L0F1dGhvcj48WWVhcj4xOTk5PC9ZZWFyPjxSZWNO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</w:fldData>
        </w:fldChar>
      </w:r>
      <w:r>
        <w:instrText xml:space="preserve"> ADDIN EN.CITE </w:instrText>
      </w:r>
      <w:r w:rsidR="00396A41">
        <w:fldChar w:fldCharType="begin">
          <w:fldData xml:space="preserve">PEVuZE5vdGU+PENpdGU+PEF1dGhvcj5HYW88L0F1dGhvcj48WWVhcj4xOTk5PC9ZZWFyPjxSZWNO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</w:fldData>
        </w:fldChar>
      </w:r>
      <w:r>
        <w:instrText xml:space="preserve"> ADDIN EN.CITE.DATA </w:instrText>
      </w:r>
      <w:r w:rsidR="00396A41">
        <w:fldChar w:fldCharType="end"/>
      </w:r>
      <w:r w:rsidR="00396A41">
        <w:fldChar w:fldCharType="separate"/>
      </w:r>
      <w:r>
        <w:rPr>
          <w:noProof/>
        </w:rPr>
        <w:t>(Corbet et al., 2000; Gao et al., 1999)</w:t>
      </w:r>
      <w:r w:rsidR="00396A41">
        <w:fldChar w:fldCharType="end"/>
      </w:r>
      <w:r>
        <w:t xml:space="preserve">. This indicates that group N might be a recombinant strain of SIV and HIV-1 group </w:t>
      </w:r>
      <w:r w:rsidR="00396A41">
        <w:fldChar w:fldCharType="begin"/>
      </w:r>
      <w:ins w:id="92" w:author="Ram Shrestha" w:date="2014-01-04T19:38:00Z">
        <w:r w:rsidR="00276C20">
          <w:instrText xml:space="preserve"> ADDIN EN.CITE &lt;EndNote&gt;&lt;Cite&gt;&lt;Author&gt;Simon&lt;/Author&gt;&lt;Year&gt;1998&lt;/Year&gt;&lt;RecNum&gt;487&lt;/RecNum&gt;&lt;record&gt;&lt;rec-number&gt;487&lt;/rec-number&gt;&lt;foreign-keys&gt;&lt;key app="EN" db-id="fp25zzvrxrd9vke5zxqp9stbssprwstvdddz"&gt;487&lt;/key&gt;&lt;/foreign-keys&gt;&lt;ref-type name="Journal Article"&gt;17&lt;/ref-type&gt;&lt;contributors&gt;&lt;authors&gt;&lt;author&gt;Simon, François&lt;/author&gt;&lt;author&gt;Mauclère, Philippe&lt;/author&gt;&lt;author&gt;Roques, Pierre&lt;/author&gt;&lt;author&gt;Loussert-Ajaka, Ibtissam&lt;/author&gt;&lt;author&gt;Müller-Trutwin, Michaela C.&lt;/author&gt;&lt;author&gt;Saragosti, Sentob&lt;/author&gt;&lt;author&gt;Georges-Courbot, Marie Claude&lt;/author&gt;&lt;author&gt;Barré-Sinoussi, Françoise&lt;/author&gt;&lt;author&gt;Brun-Vézinet, Françoise&lt;/author&gt;&lt;/authors&gt;&lt;/contributors&gt;&lt;auth-address&gt;http://www.nature.com.libgate.library.nuigalway.ie/nm/journal/v4/n9/full/nm0998_1032.html&lt;/auth-address&gt;&lt;titles&gt;&lt;title&gt;Identification of a new human immunodeficiency virus type 1 distinct from group M and group O&lt;/title&gt;&lt;secondary-title&gt;Nature Medicine&lt;/secondary-title&gt;&lt;/titles&gt;&lt;pages&gt;1032-1037&lt;/pages&gt;&lt;volume&gt;4&lt;/volume&gt;&lt;number&gt;9&lt;/number&gt;&lt;dates&gt;&lt;year&gt;1998&lt;/year&gt;&lt;pub-dates&gt;&lt;date&gt;September&lt;/date&gt;&lt;/pub-dates&gt;&lt;/dates&gt;&lt;isbn&gt;1078-8956&lt;/isbn&gt;&lt;label&gt;simon_identification_1998&lt;/label&gt;&lt;urls&gt;&lt;related-urls&gt;&lt;url&gt;10.1038/2017&lt;/url&gt;&lt;/related-urls&gt;&lt;/urls&gt;&lt;/record&gt;&lt;/Cite&gt;&lt;/EndNote&gt;</w:instrText>
        </w:r>
      </w:ins>
      <w:del w:id="93" w:author="Ram Shrestha" w:date="2014-01-04T19:38:00Z">
        <w:r w:rsidR="00E93357" w:rsidDel="00276C20">
          <w:delInstrText xml:space="preserve"> ADDIN EN.CITE &lt;EndNote&gt;&lt;Cite&gt;&lt;Author&gt;Simon&lt;/Author&gt;&lt;Year&gt;1998&lt;/Year&gt;&lt;RecNum&gt;487&lt;/RecNum&gt;&lt;record&gt;&lt;rec-number&gt;487&lt;/rec-number&gt;&lt;foreign-keys&gt;&lt;key app="EN" db-id="fp25zzvrxrd9vke5zxqp9stbssprwstvdddz"&gt;487&lt;/key&gt;&lt;/foreign-keys&gt;&lt;ref-type name="Journal Article"&gt;17&lt;/ref-type&gt;&lt;contributors&gt;&lt;authors&gt;&lt;author&gt;Simon, François&lt;/author&gt;&lt;author&gt;Mauclère, Philippe&lt;/author&gt;&lt;author&gt;Roques, Pierre&lt;/author&gt;&lt;author&gt;Loussert-Ajaka, Ibtissam&lt;/author&gt;&lt;author&gt;Müller-Trutwin, Michaela C.&lt;/author&gt;&lt;author&gt;Saragosti, Sentob&lt;/author&gt;&lt;author&gt;Georges-Courbot, Marie Claude&lt;/author&gt;&lt;author&gt;Barré-Sinoussi, Françoise&lt;/author&gt;&lt;author&gt;Brun-Vézinet, Françoise&lt;/author&gt;&lt;/authors&gt;&lt;/contributors&gt;&lt;auth-address&gt;http://www.nature.com.libgate.library.nuigalway.ie/nm/journal/v4/n9/full/nm0998_1032.html&lt;/auth-address&gt;&lt;titles&gt;&lt;title&gt;Identification of a new human immunodeficiency virus type 1 distinct from group M and group O&lt;/title&gt;&lt;secondary-title&gt;Nature Medicine&lt;/secondary-title&gt;&lt;/titles&gt;&lt;pages&gt;1032-1037&lt;/pages&gt;&lt;volume&gt;4&lt;/volume&gt;&lt;number&gt;9&lt;/number&gt;&lt;dates&gt;&lt;year&gt;1998&lt;/year&gt;&lt;pub-dates&gt;&lt;date&gt;September&lt;/date&gt;&lt;/pub-dates&gt;&lt;/dates&gt;&lt;isbn&gt;1078-8956&lt;/isbn&gt;&lt;label&gt;simon_identification_1998&lt;/label&gt;&lt;urls&gt;&lt;related-urls&gt;&lt;url&gt;10.1038/2017&lt;/url&gt;&lt;/related-urls&gt;&lt;/urls&gt;&lt;/record&gt;&lt;/Cite&gt;&lt;/EndNote&gt;</w:delInstrText>
        </w:r>
      </w:del>
      <w:r w:rsidR="00396A41">
        <w:fldChar w:fldCharType="separate"/>
      </w:r>
      <w:r>
        <w:rPr>
          <w:noProof/>
        </w:rPr>
        <w:t>(Simon et al., 1998a)</w:t>
      </w:r>
      <w:r w:rsidR="00396A41">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Group P is transmitted from gorilla as it is closely related to its SIV </w:t>
      </w:r>
      <w:r w:rsidR="00396A41">
        <w:fldChar w:fldCharType="begin"/>
      </w:r>
      <w:ins w:id="94" w:author="Ram Shrestha" w:date="2014-01-04T19:38:00Z">
        <w:r w:rsidR="00276C20">
          <w:instrText xml:space="preserve"> ADDIN EN.CITE &lt;EndNote&gt;&lt;Cite&gt;&lt;Author&gt;Plantier&lt;/Author&gt;&lt;Year&gt;2009&lt;/Year&gt;&lt;RecNum&gt;762&lt;/RecNum&gt;&lt;record&gt;&lt;rec-number&gt;762&lt;/rec-number&gt;&lt;foreign-keys&gt;&lt;key app="EN" db-id="fp25zzvrxrd9vke5zxqp9stbssprwstvdddz"&gt;762&lt;/key&gt;&lt;/foreign-keys&gt;&lt;ref-type name="Journal Article"&gt;17&lt;/ref-type&gt;&lt;contributors&gt;&lt;authors&gt;&lt;author&gt;Plantier, J. C.&lt;/author&gt;&lt;author&gt;Leoz, M.&lt;/author&gt;&lt;author&gt;Dickerson, J. E.&lt;/author&gt;&lt;author&gt;De Oliveira, F.&lt;/author&gt;&lt;author&gt;Cordonnier, F.&lt;/author&gt;&lt;author&gt;Lemee, V.&lt;/author&gt;&lt;author&gt;Damond, F.&lt;/author&gt;&lt;author&gt;Robertson, D. L.&lt;/author&gt;&lt;author&gt;Simon, F.&lt;/author&gt;&lt;/authors&gt;&lt;/contributors&gt;&lt;auth-address&gt;Laboratoire Associe au Centre National de Reference du Virus de l&amp;apos;Immunodeficience Humaine, Equipe d&amp;apos;Accueil EA2656, Faculte de Medecine-Pharmacie, Universite de Rouen, France. jean-christophe.plantier@univ-rouen.fr&lt;/auth-address&gt;&lt;titles&gt;&lt;title&gt;A new human immunodeficiency virus derived from gorillas&lt;/title&gt;&lt;secondary-title&gt;Nat Med&lt;/secondary-title&gt;&lt;/titles&gt;&lt;periodical&gt;&lt;full-title&gt;Nat Med&lt;/full-title&gt;&lt;/periodical&gt;&lt;pages&gt;871-2&lt;/pages&gt;&lt;volume&gt;15&lt;/volume&gt;&lt;number&gt;8&lt;/number&gt;&lt;edition&gt;2009/08/04&lt;/edition&gt;&lt;keywords&gt;&lt;keyword&gt;Animals&lt;/keyword&gt;&lt;keyword&gt;Female&lt;/keyword&gt;&lt;keyword&gt;Gorilla gorilla/*virology&lt;/keyword&gt;&lt;keyword&gt;HIV/*isolation &amp;amp; purification&lt;/keyword&gt;&lt;keyword&gt;Humans&lt;/keyword&gt;&lt;keyword&gt;Middle Aged&lt;/keyword&gt;&lt;keyword&gt;Molecular Sequence Data&lt;/keyword&gt;&lt;keyword&gt;Phylogeny&lt;/keyword&gt;&lt;keyword&gt;RNA, Viral/analysis/genetics&lt;/keyword&gt;&lt;keyword&gt;Sequence Homology, Nucleic Acid&lt;/keyword&gt;&lt;/keywords&gt;&lt;dates&gt;&lt;year&gt;2009&lt;/year&gt;&lt;pub-dates&gt;&lt;date&gt;Aug&lt;/date&gt;&lt;/pub-dates&gt;&lt;/dates&gt;&lt;isbn&gt;1546-170X (Electronic)&amp;#xD;1078-8956 (Linking)&lt;/isbn&gt;&lt;accession-num&gt;19648927&lt;/accession-num&gt;&lt;urls&gt;&lt;related-urls&gt;&lt;url&gt;http://www.ncbi.nlm.nih.gov/entrez/query.fcgi?cmd=Retrieve&amp;amp;db=PubMed&amp;amp;dopt=Citation&amp;amp;list_uids=19648927&lt;/url&gt;&lt;/related-urls&gt;&lt;/urls&gt;&lt;electronic-resource-num&gt;nm.2016 [pii]&amp;#xD;10.1038/nm.2016&lt;/electronic-resource-num&gt;&lt;language&gt;eng&lt;/language&gt;&lt;/record&gt;&lt;/Cite&gt;&lt;/EndNote&gt;</w:instrText>
        </w:r>
      </w:ins>
      <w:del w:id="95" w:author="Ram Shrestha" w:date="2014-01-04T19:38:00Z">
        <w:r w:rsidR="00E93357" w:rsidDel="00276C20">
          <w:delInstrText xml:space="preserve"> ADDIN EN.CITE &lt;EndNote&gt;&lt;Cite&gt;&lt;Author&gt;Plantier&lt;/Author&gt;&lt;Year&gt;2009&lt;/Year&gt;&lt;RecNum&gt;762&lt;/RecNum&gt;&lt;record&gt;&lt;rec-number&gt;762&lt;/rec-number&gt;&lt;foreign-keys&gt;&lt;key app="EN" db-id="fp25zzvrxrd9vke5zxqp9stbssprwstvdddz"&gt;762&lt;/key&gt;&lt;/foreign-keys&gt;&lt;ref-type name="Journal Article"&gt;17&lt;/ref-type&gt;&lt;contributors&gt;&lt;authors&gt;&lt;author&gt;Plantier, J. C.&lt;/author&gt;&lt;author&gt;Leoz, M.&lt;/author&gt;&lt;author&gt;Dickerson, J. E.&lt;/author&gt;&lt;author&gt;De Oliveira, F.&lt;/author&gt;&lt;author&gt;Cordonnier, F.&lt;/author&gt;&lt;author&gt;Lemee, V.&lt;/author&gt;&lt;author&gt;Damond, F.&lt;/author&gt;&lt;author&gt;Robertson, D. L.&lt;/author&gt;&lt;author&gt;Simon, F.&lt;/author&gt;&lt;/authors&gt;&lt;/contributors&gt;&lt;auth-address&gt;Laboratoire Associe au Centre National de Reference du Virus de l&amp;apos;Immunodeficience Humaine, Equipe d&amp;apos;Accueil EA2656, Faculte de Medecine-Pharmacie, Universite de Rouen, France. jean-christophe.plantier@univ-rouen.fr&lt;/auth-address&gt;&lt;titles&gt;&lt;title&gt;A new human immunodeficiency virus derived from gorillas&lt;/title&gt;&lt;secondary-title&gt;Nat Med&lt;/secondary-title&gt;&lt;/titles&gt;&lt;periodical&gt;&lt;full-title&gt;Nat Med&lt;/full-title&gt;&lt;/periodical&gt;&lt;pages&gt;871-2&lt;/pages&gt;&lt;volume&gt;15&lt;/volume&gt;&lt;number&gt;8&lt;/number&gt;&lt;edition&gt;2009/08/04&lt;/edition&gt;&lt;keywords&gt;&lt;keyword&gt;Animals&lt;/keyword&gt;&lt;keyword&gt;Female&lt;/keyword&gt;&lt;keyword&gt;Gorilla gorilla/*virology&lt;/keyword&gt;&lt;keyword&gt;HIV/*isolation &amp;amp; purification&lt;/keyword&gt;&lt;keyword&gt;Humans&lt;/keyword&gt;&lt;keyword&gt;Middle Aged&lt;/keyword&gt;&lt;keyword&gt;Molecular Sequence Data&lt;/keyword&gt;&lt;keyword&gt;Phylogeny&lt;/keyword&gt;&lt;keyword&gt;RNA, Viral/analysis/genetics&lt;/keyword&gt;&lt;keyword&gt;Sequence Homology, Nucleic Acid&lt;/keyword&gt;&lt;/keywords&gt;&lt;dates&gt;&lt;year&gt;2009&lt;/year&gt;&lt;pub-dates&gt;&lt;date&gt;Aug&lt;/date&gt;&lt;/pub-dates&gt;&lt;/dates&gt;&lt;isbn&gt;1546-170X (Electronic)&amp;#xD;1078-8956 (Linking)&lt;/isbn&gt;&lt;accession-num&gt;19648927&lt;/accession-num&gt;&lt;urls&gt;&lt;related-urls&gt;&lt;url&gt;http://www.ncbi.nlm.nih.gov/entrez/query.fcgi?cmd=Retrieve&amp;amp;db=PubMed&amp;amp;dopt=Citation&amp;amp;list_uids=19648927&lt;/url&gt;&lt;/related-urls&gt;&lt;/urls&gt;&lt;electronic-resource-num&gt;nm.2016 [pii]&amp;#xD;10.1038/nm.2016&lt;/electronic-resource-num&gt;&lt;language&gt;eng&lt;/language&gt;&lt;/record&gt;&lt;/Cite&gt;&lt;/EndNote&gt;</w:delInstrText>
        </w:r>
      </w:del>
      <w:r w:rsidR="00396A41">
        <w:fldChar w:fldCharType="separate"/>
      </w:r>
      <w:r>
        <w:rPr>
          <w:noProof/>
        </w:rPr>
        <w:t>(Plantier et al., 2009)</w:t>
      </w:r>
      <w:r w:rsidR="00396A41">
        <w:fldChar w:fldCharType="end"/>
      </w:r>
      <w:r>
        <w:t xml:space="preserve">. A study of HIV infected people in Cameroon shows its low prevalence of 0.06% </w:t>
      </w:r>
      <w:r w:rsidR="00396A41">
        <w:fldChar w:fldCharType="begin"/>
      </w:r>
      <w:ins w:id="96" w:author="Ram Shrestha" w:date="2014-01-04T19:38:00Z">
        <w:r w:rsidR="00276C20">
          <w:instrText xml:space="preserve"> ADDIN EN.CITE &lt;EndNote&gt;&lt;Cite&gt;&lt;Author&gt;Vallari&lt;/Author&gt;&lt;Year&gt;2011&lt;/Year&gt;&lt;RecNum&gt;80&lt;/RecNum&gt;&lt;record&gt;&lt;rec-number&gt;80&lt;/rec-number&gt;&lt;foreign-keys&gt;&lt;key app="EN" db-id="fp25zzvrxrd9vke5zxqp9stbssprwstvdddz"&gt;80&lt;/key&gt;&lt;/foreign-keys&gt;&lt;ref-type name="Journal Article"&gt;17&lt;/ref-type&gt;&lt;contributors&gt;&lt;authors&gt;&lt;author&gt;Vallari, Ana&lt;/author&gt;&lt;author&gt;Holzmayer, Vera&lt;/author&gt;&lt;author&gt;Harris, Barbara&lt;/author&gt;&lt;author&gt;Yamaguchi, Julie&lt;/author&gt;&lt;author&gt;Ngansop, Charlotte&lt;/author&gt;&lt;author&gt;Makamche, Florence&lt;/author&gt;&lt;author&gt;Mbanya, Dora&lt;/author&gt;&lt;author&gt;Kaptué, Lazare&lt;/author&gt;&lt;author&gt;Ndembi, Nicaise&lt;/author&gt;&lt;author&gt;Gürtler, Lutz&lt;/author&gt;&lt;author&gt;Devare, Sushil&lt;/author&gt;&lt;author&gt;Brennan, Catherine A.&lt;/author&gt;&lt;/authors&gt;&lt;/contributors&gt;&lt;auth-address&gt;http://jvi.asm.org/content/85/3/1403&lt;/auth-address&gt;&lt;titles&gt;&lt;title&gt;Confirmation of Putative HIV-1 Group P in Cameroon&lt;/title&gt;&lt;secondary-title&gt;Journal of Virology&lt;/secondary-title&gt;&lt;/titles&gt;&lt;periodical&gt;&lt;full-title&gt;Journal of Virology&lt;/full-title&gt;&lt;/periodical&gt;&lt;pages&gt;1403-1407&lt;/pages&gt;&lt;volume&gt;85&lt;/volume&gt;&lt;number&gt;3&lt;/number&gt;&lt;dates&gt;&lt;year&gt;2011&lt;/year&gt;&lt;pub-dates&gt;&lt;date&gt;February&lt;/date&gt;&lt;/pub-dates&gt;&lt;/dates&gt;&lt;isbn&gt;0022-538X, 1098-5514&lt;/isbn&gt;&lt;label&gt;vallari_confirmation_2011&lt;/label&gt;&lt;urls&gt;&lt;related-urls&gt;&lt;url&gt;10.1128/JVI.02005-10&lt;/url&gt;&lt;/related-urls&gt;&lt;/urls&gt;&lt;/record&gt;&lt;/Cite&gt;&lt;/EndNote&gt;</w:instrText>
        </w:r>
      </w:ins>
      <w:del w:id="97" w:author="Ram Shrestha" w:date="2014-01-04T19:38:00Z">
        <w:r w:rsidR="00E93357" w:rsidDel="00276C20">
          <w:delInstrText xml:space="preserve"> ADDIN EN.CITE &lt;EndNote&gt;&lt;Cite&gt;&lt;Author&gt;Vallari&lt;/Author&gt;&lt;Year&gt;2011&lt;/Year&gt;&lt;RecNum&gt;80&lt;/RecNum&gt;&lt;record&gt;&lt;rec-number&gt;80&lt;/rec-number&gt;&lt;foreign-keys&gt;&lt;key app="EN" db-id="fp25zzvrxrd9vke5zxqp9stbssprwstvdddz"&gt;80&lt;/key&gt;&lt;/foreign-keys&gt;&lt;ref-type name="Journal Article"&gt;17&lt;/ref-type&gt;&lt;contributors&gt;&lt;authors&gt;&lt;author&gt;Vallari, Ana&lt;/author&gt;&lt;author&gt;Holzmayer, Vera&lt;/author&gt;&lt;author&gt;Harris, Barbara&lt;/author&gt;&lt;author&gt;Yamaguchi, Julie&lt;/author&gt;&lt;author&gt;Ngansop, Charlotte&lt;/author&gt;&lt;author&gt;Makamche, Florence&lt;/author&gt;&lt;author&gt;Mbanya, Dora&lt;/author&gt;&lt;author&gt;Kaptué, Lazare&lt;/author&gt;&lt;author&gt;Ndembi, Nicaise&lt;/author&gt;&lt;author&gt;Gürtler, Lutz&lt;/author&gt;&lt;author&gt;Devare, Sushil&lt;/author&gt;&lt;author&gt;Brennan, Catherine A.&lt;/author&gt;&lt;/authors&gt;&lt;/contributors&gt;&lt;auth-address&gt;http://jvi.asm.org/content/85/3/1403&lt;/auth-address&gt;&lt;titles&gt;&lt;title&gt;Confirmation of Putative HIV-1 Group P in Cameroon&lt;/title&gt;&lt;secondary-title&gt;Journal of Virology&lt;/secondary-title&gt;&lt;/titles&gt;&lt;periodical&gt;&lt;full-title&gt;Journal of Virology&lt;/full-title&gt;&lt;/periodical&gt;&lt;pages&gt;1403-1407&lt;/pages&gt;&lt;volume&gt;85&lt;/volume&gt;&lt;number&gt;3&lt;/number&gt;&lt;dates&gt;&lt;year&gt;2011&lt;/year&gt;&lt;pub-dates&gt;&lt;date&gt;February&lt;/date&gt;&lt;/pub-dates&gt;&lt;/dates&gt;&lt;isbn&gt;0022-538X, 1098-5514&lt;/isbn&gt;&lt;label&gt;vallari_confirmation_2011&lt;/label&gt;&lt;urls&gt;&lt;related-urls&gt;&lt;url&gt;10.1128/JVI.02005-10&lt;/url&gt;&lt;/related-urls&gt;&lt;/urls&gt;&lt;/record&gt;&lt;/Cite&gt;&lt;/EndNote&gt;</w:delInstrText>
        </w:r>
      </w:del>
      <w:r w:rsidR="00396A41">
        <w:fldChar w:fldCharType="separate"/>
      </w:r>
      <w:r>
        <w:rPr>
          <w:noProof/>
        </w:rPr>
        <w:t>(Vallari et al., 2011)</w:t>
      </w:r>
      <w:r w:rsidR="00396A41">
        <w:fldChar w:fldCharType="end"/>
      </w:r>
      <w:r>
        <w:t xml:space="preserve">. Although HIV group P is discovery only in Cameroon and confined there, it can still be pandemic as it can adapt in human </w:t>
      </w:r>
      <w:r w:rsidR="00396A41">
        <w:fldChar w:fldCharType="begin"/>
      </w:r>
      <w:ins w:id="98" w:author="Ram Shrestha" w:date="2014-01-04T19:38:00Z">
        <w:r w:rsidR="00276C20">
          <w:instrText xml:space="preserve"> ADDIN EN.CITE &lt;EndNote&gt;&lt;Cite&gt;&lt;Author&gt;Vallari&lt;/Author&gt;&lt;Year&gt;2011&lt;/Year&gt;&lt;RecNum&gt;80&lt;/RecNum&gt;&lt;record&gt;&lt;rec-number&gt;80&lt;/rec-number&gt;&lt;foreign-keys&gt;&lt;key app="EN" db-id="fp25zzvrxrd9vke5zxqp9stbssprwstvdddz"&gt;80&lt;/key&gt;&lt;/foreign-keys&gt;&lt;ref-type name="Journal Article"&gt;17&lt;/ref-type&gt;&lt;contributors&gt;&lt;authors&gt;&lt;author&gt;Vallari, Ana&lt;/author&gt;&lt;author&gt;Holzmayer, Vera&lt;/author&gt;&lt;author&gt;Harris, Barbara&lt;/author&gt;&lt;author&gt;Yamaguchi, Julie&lt;/author&gt;&lt;author&gt;Ngansop, Charlotte&lt;/author&gt;&lt;author&gt;Makamche, Florence&lt;/author&gt;&lt;author&gt;Mbanya, Dora&lt;/author&gt;&lt;author&gt;Kaptué, Lazare&lt;/author&gt;&lt;author&gt;Ndembi, Nicaise&lt;/author&gt;&lt;author&gt;Gürtler, Lutz&lt;/author&gt;&lt;author&gt;Devare, Sushil&lt;/author&gt;&lt;author&gt;Brennan, Catherine A.&lt;/author&gt;&lt;/authors&gt;&lt;/contributors&gt;&lt;auth-address&gt;http://jvi.asm.org/content/85/3/1403&lt;/auth-address&gt;&lt;titles&gt;&lt;title&gt;Confirmation of Putative HIV-1 Group P in Cameroon&lt;/title&gt;&lt;secondary-title&gt;Journal of Virology&lt;/secondary-title&gt;&lt;/titles&gt;&lt;periodical&gt;&lt;full-title&gt;Journal of Virology&lt;/full-title&gt;&lt;/periodical&gt;&lt;pages&gt;1403-1407&lt;/pages&gt;&lt;volume&gt;85&lt;/volume&gt;&lt;number&gt;3&lt;/number&gt;&lt;dates&gt;&lt;year&gt;2011&lt;/year&gt;&lt;pub-dates&gt;&lt;date&gt;February&lt;/date&gt;&lt;/pub-dates&gt;&lt;/dates&gt;&lt;isbn&gt;0022-538X, 1098-5514&lt;/isbn&gt;&lt;label&gt;vallari_confirmation_2011&lt;/label&gt;&lt;urls&gt;&lt;related-urls&gt;&lt;url&gt;10.1128/JVI.02005-10&lt;/url&gt;&lt;/related-urls&gt;&lt;/urls&gt;&lt;/record&gt;&lt;/Cite&gt;&lt;/EndNote&gt;</w:instrText>
        </w:r>
      </w:ins>
      <w:del w:id="99" w:author="Ram Shrestha" w:date="2014-01-04T19:38:00Z">
        <w:r w:rsidR="00E93357" w:rsidDel="00276C20">
          <w:delInstrText xml:space="preserve"> ADDIN EN.CITE &lt;EndNote&gt;&lt;Cite&gt;&lt;Author&gt;Vallari&lt;/Author&gt;&lt;Year&gt;2011&lt;/Year&gt;&lt;RecNum&gt;80&lt;/RecNum&gt;&lt;record&gt;&lt;rec-number&gt;80&lt;/rec-number&gt;&lt;foreign-keys&gt;&lt;key app="EN" db-id="fp25zzvrxrd9vke5zxqp9stbssprwstvdddz"&gt;80&lt;/key&gt;&lt;/foreign-keys&gt;&lt;ref-type name="Journal Article"&gt;17&lt;/ref-type&gt;&lt;contributors&gt;&lt;authors&gt;&lt;author&gt;Vallari, Ana&lt;/author&gt;&lt;author&gt;Holzmayer, Vera&lt;/author&gt;&lt;author&gt;Harris, Barbara&lt;/author&gt;&lt;author&gt;Yamaguchi, Julie&lt;/author&gt;&lt;author&gt;Ngansop, Charlotte&lt;/author&gt;&lt;author&gt;Makamche, Florence&lt;/author&gt;&lt;author&gt;Mbanya, Dora&lt;/author&gt;&lt;author&gt;Kaptué, Lazare&lt;/author&gt;&lt;author&gt;Ndembi, Nicaise&lt;/author&gt;&lt;author&gt;Gürtler, Lutz&lt;/author&gt;&lt;author&gt;Devare, Sushil&lt;/author&gt;&lt;author&gt;Brennan, Catherine A.&lt;/author&gt;&lt;/authors&gt;&lt;/contributors&gt;&lt;auth-address&gt;http://jvi.asm.org/content/85/3/1403&lt;/auth-address&gt;&lt;titles&gt;&lt;title&gt;Confirmation of Putative HIV-1 Group P in Cameroon&lt;/title&gt;&lt;secondary-title&gt;Journal of Virology&lt;/secondary-title&gt;&lt;/titles&gt;&lt;periodical&gt;&lt;full-title&gt;Journal of Virology&lt;/full-title&gt;&lt;/periodical&gt;&lt;pages&gt;1403-1407&lt;/pages&gt;&lt;volume&gt;85&lt;/volume&gt;&lt;number&gt;3&lt;/number&gt;&lt;dates&gt;&lt;year&gt;2011&lt;/year&gt;&lt;pub-dates&gt;&lt;date&gt;February&lt;/date&gt;&lt;/pub-dates&gt;&lt;/dates&gt;&lt;isbn&gt;0022-538X, 1098-5514&lt;/isbn&gt;&lt;label&gt;vallari_confirmation_2011&lt;/label&gt;&lt;urls&gt;&lt;related-urls&gt;&lt;url&gt;10.1128/JVI.02005-10&lt;/url&gt;&lt;/related-urls&gt;&lt;/urls&gt;&lt;/record&gt;&lt;/Cite&gt;&lt;/EndNote&gt;</w:delInstrText>
        </w:r>
      </w:del>
      <w:r w:rsidR="00396A41">
        <w:fldChar w:fldCharType="separate"/>
      </w:r>
      <w:r>
        <w:rPr>
          <w:noProof/>
        </w:rPr>
        <w:t>(Vallari et al., 2011)</w:t>
      </w:r>
      <w:r w:rsidR="00396A41">
        <w:fldChar w:fldCharType="end"/>
      </w:r>
      <w:r>
        <w:t>.</w:t>
      </w:r>
    </w:p>
    <w:p w:rsidR="006444DD" w:rsidRDefault="006444DD" w:rsidP="006444DD">
      <w:pPr>
        <w:spacing w:line="480" w:lineRule="auto"/>
        <w:jc w:val="both"/>
      </w:pPr>
      <w:r>
        <w:t>1.4 HIV-1 Diversity</w:t>
      </w:r>
    </w:p>
    <w:p w:rsidR="006444DD" w:rsidRDefault="006444DD" w:rsidP="006444DD">
      <w:pPr>
        <w:spacing w:line="480" w:lineRule="auto"/>
        <w:jc w:val="both"/>
      </w:pPr>
    </w:p>
    <w:p w:rsidR="006444DD" w:rsidRDefault="006444DD" w:rsidP="006444DD">
      <w:pPr>
        <w:spacing w:line="480" w:lineRule="auto"/>
        <w:jc w:val="both"/>
      </w:pPr>
      <w:r>
        <w:t>1.4.1 HIV-1 subtypes</w:t>
      </w:r>
    </w:p>
    <w:p w:rsidR="006444DD" w:rsidRDefault="006444DD" w:rsidP="006444DD">
      <w:pPr>
        <w:spacing w:line="480" w:lineRule="auto"/>
        <w:jc w:val="both"/>
      </w:pPr>
      <w:r>
        <w:t xml:space="preserve">HIV-1 group M is highly diversified and it is classified into nine subtypes: A, B, C, D, F, G, H, J and K (Figure 1.3) </w:t>
      </w:r>
      <w:r w:rsidR="00396A41">
        <w:fldChar w:fldCharType="begin"/>
      </w:r>
      <w:ins w:id="100" w:author="Ram Shrestha" w:date="2014-01-04T19:38:00Z">
        <w:r w:rsidR="00276C20">
          <w: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instrText>
        </w:r>
      </w:ins>
      <w:del w:id="101" w:author="Ram Shrestha" w:date="2014-01-04T19:38:00Z">
        <w:r w:rsidR="00E93357" w:rsidDel="00276C20">
          <w:del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delInstrText>
        </w:r>
      </w:del>
      <w:r w:rsidR="00396A41">
        <w:fldChar w:fldCharType="separate"/>
      </w:r>
      <w:r>
        <w:rPr>
          <w:noProof/>
        </w:rPr>
        <w:t>(Robertson et al., 2000b)</w:t>
      </w:r>
      <w:r w:rsidR="00396A41">
        <w:fldChar w:fldCharType="end"/>
      </w:r>
      <w:r>
        <w:t xml:space="preserve">. The subtype classification is based on the phylogenetic and sequence distance analyses using gene sequence data forming major clades </w:t>
      </w:r>
      <w:r w:rsidR="00396A41">
        <w:fldChar w:fldCharType="begin"/>
      </w:r>
      <w:ins w:id="102" w:author="Ram Shrestha" w:date="2014-01-04T19:38:00Z">
        <w:r w:rsidR="00276C20">
          <w: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instrText>
        </w:r>
      </w:ins>
      <w:del w:id="103" w:author="Ram Shrestha" w:date="2014-01-04T19:38:00Z">
        <w:r w:rsidR="00E93357" w:rsidDel="00276C20">
          <w:del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delInstrText>
        </w:r>
      </w:del>
      <w:r w:rsidR="00396A41">
        <w:fldChar w:fldCharType="separate"/>
      </w:r>
      <w:r>
        <w:rPr>
          <w:noProof/>
        </w:rPr>
        <w:t>(Robertson et al., 2000b)</w:t>
      </w:r>
      <w:r w:rsidR="00396A41">
        <w:fldChar w:fldCharType="end"/>
      </w:r>
      <w:r>
        <w:t xml:space="preserve">. “At least three epidemiologically unlinked sequences are required for defining a subtype” </w:t>
      </w:r>
      <w:r w:rsidR="00396A41">
        <w:fldChar w:fldCharType="begin"/>
      </w:r>
      <w:ins w:id="104" w:author="Ram Shrestha" w:date="2014-01-04T19:38:00Z">
        <w:r w:rsidR="00276C20">
          <w:instrText xml:space="preserve"> ADDIN EN.CITE &lt;EndNote&gt;&lt;Cite&gt;&lt;Author&gt;Robertson&lt;/Author&gt;&lt;Year&gt;2000&lt;/Year&gt;&lt;RecNum&gt;505&lt;/RecNum&gt;&lt;record&gt;&lt;rec-number&gt;505&lt;/rec-number&gt;&lt;foreign-keys&gt;&lt;key app="EN" db-id="fp25zzvrxrd9vke5zxqp9stbssprwstvdddz"&gt;505&lt;/key&gt;&lt;/foreign-keys&gt;&lt;ref-type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C.&lt;/author&gt;&lt;/authors&gt;&lt;/contributors&gt;&lt;auth-address&gt;http://www.hiv.lanl.gov/content/sequence/HIV/COMPENDIUM/1999/6/nomenclature.pdf&lt;/auth-address&gt;&lt;titles&gt;&lt;title&gt;HIV-1 nomenclature proposal&lt;/title&gt;&lt;secondary-title&gt;Science&lt;/secondary-title&gt;&lt;/titles&gt;&lt;periodical&gt;&lt;full-title&gt;Science&lt;/full-title&gt;&lt;/periodical&gt;&lt;pages&gt;55–55&lt;/pages&gt;&lt;volume&gt;288&lt;/volume&gt;&lt;number&gt;5463&lt;/number&gt;&lt;dates&gt;&lt;year&gt;2000&lt;/year&gt;&lt;/dates&gt;&lt;label&gt;robertson_hiv-1_2000&lt;/label&gt;&lt;urls&gt;&lt;/urls&gt;&lt;/record&gt;&lt;/Cite&gt;&lt;/EndNote&gt;</w:instrText>
        </w:r>
      </w:ins>
      <w:del w:id="105" w:author="Ram Shrestha" w:date="2014-01-04T19:38:00Z">
        <w:r w:rsidR="00E93357" w:rsidDel="00276C20">
          <w:delInstrText xml:space="preserve"> ADDIN EN.CITE &lt;EndNote&gt;&lt;Cite&gt;&lt;Author&gt;Robertson&lt;/Author&gt;&lt;Year&gt;2000&lt;/Year&gt;&lt;RecNum&gt;505&lt;/RecNum&gt;&lt;record&gt;&lt;rec-number&gt;505&lt;/rec-number&gt;&lt;foreign-keys&gt;&lt;key app="EN" db-id="fp25zzvrxrd9vke5zxqp9stbssprwstvdddz"&gt;505&lt;/key&gt;&lt;/foreign-keys&gt;&lt;ref-type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C.&lt;/author&gt;&lt;/authors&gt;&lt;/contributors&gt;&lt;auth-address&gt;http://www.hiv.lanl.gov/content/sequence/HIV/COMPENDIUM/1999/6/nomenclature.pdf&lt;/auth-address&gt;&lt;titles&gt;&lt;title&gt;HIV-1 nomenclature proposal&lt;/title&gt;&lt;secondary-title&gt;Science&lt;/secondary-title&gt;&lt;/titles&gt;&lt;periodical&gt;&lt;full-title&gt;Science&lt;/full-title&gt;&lt;/periodical&gt;&lt;pages&gt;55–55&lt;/pages&gt;&lt;volume&gt;288&lt;/volume&gt;&lt;number&gt;5463&lt;/number&gt;&lt;dates&gt;&lt;year&gt;2000&lt;/year&gt;&lt;/dates&gt;&lt;label&gt;robertson_hiv-1_2000&lt;/label&gt;&lt;urls&gt;&lt;/urls&gt;&lt;/record&gt;&lt;/Cite&gt;&lt;/EndNote&gt;</w:delInstrText>
        </w:r>
      </w:del>
      <w:r w:rsidR="00396A41">
        <w:fldChar w:fldCharType="separate"/>
      </w:r>
      <w:r>
        <w:rPr>
          <w:noProof/>
        </w:rPr>
        <w:t>(Robertson et al., 2000a)</w:t>
      </w:r>
      <w:r w:rsidR="00396A41">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The classification of new subtype should also follow the same rule as “roughly equidistant from all previously characterized subtypes in all regions of the genome with a distinct pre-subtype branch similar to those of other subtypes” </w:t>
      </w:r>
      <w:r w:rsidR="00396A41">
        <w:fldChar w:fldCharType="begin"/>
      </w:r>
      <w:ins w:id="106" w:author="Ram Shrestha" w:date="2014-01-04T19:38:00Z">
        <w:r w:rsidR="00276C20">
          <w: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instrText>
        </w:r>
      </w:ins>
      <w:del w:id="107" w:author="Ram Shrestha" w:date="2014-01-04T19:38:00Z">
        <w:r w:rsidR="00E93357" w:rsidDel="00276C20">
          <w:del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delInstrText>
        </w:r>
      </w:del>
      <w:r w:rsidR="00396A41">
        <w:fldChar w:fldCharType="separate"/>
      </w:r>
      <w:r>
        <w:rPr>
          <w:noProof/>
        </w:rPr>
        <w:t>(Robertson et al., 2000b)</w:t>
      </w:r>
      <w:r w:rsidR="00396A41">
        <w:fldChar w:fldCharType="end"/>
      </w:r>
      <w:r>
        <w:t xml:space="preserve">. The predominating group M subtypes are A, B, C and D (reviewed in </w:t>
      </w:r>
      <w:r w:rsidR="00396A41">
        <w:fldChar w:fldCharType="begin"/>
      </w:r>
      <w:ins w:id="108" w:author="Ram Shrestha" w:date="2014-01-04T19:38:00Z">
        <w:r w:rsidR="00276C20">
          <w: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instrText>
        </w:r>
      </w:ins>
      <w:del w:id="109" w:author="Ram Shrestha" w:date="2014-01-04T19:38:00Z">
        <w:r w:rsidR="00E93357" w:rsidDel="00276C20">
          <w:del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delInstrText>
        </w:r>
      </w:del>
      <w:r w:rsidR="00396A41">
        <w:fldChar w:fldCharType="separate"/>
      </w:r>
      <w:r>
        <w:rPr>
          <w:noProof/>
        </w:rPr>
        <w:t>(McCutchan, 2006)</w:t>
      </w:r>
      <w:r w:rsidR="00396A41">
        <w:fldChar w:fldCharType="end"/>
      </w:r>
      <w:r>
        <w:t xml:space="preserve">). The range of amino acid variation at gene level within a subtype and between subtypes differs from 15%– 20% and 25% - 35% respectively </w:t>
      </w:r>
      <w:r w:rsidR="00396A41">
        <w:fldChar w:fldCharType="begin"/>
      </w:r>
      <w:ins w:id="110" w:author="Ram Shrestha" w:date="2014-01-04T19:38:00Z">
        <w:r w:rsidR="00276C20">
          <w:instrText xml:space="preserve"> ADDIN EN.CITE &lt;EndNote&gt;&lt;Cite&gt;&lt;Author&gt;Korber&lt;/Author&gt;&lt;Year&gt;2001&lt;/Year&gt;&lt;RecNum&gt;208&lt;/RecNum&gt;&lt;record&gt;&lt;rec-number&gt;208&lt;/rec-number&gt;&lt;foreign-keys&gt;&lt;key app="EN" db-id="fp25zzvrxrd9vke5zxqp9stbssprwstvdddz"&gt;208&lt;/key&gt;&lt;/foreign-keys&gt;&lt;ref-type name="Journal Article"&gt;17&lt;/ref-type&gt;&lt;contributors&gt;&lt;authors&gt;&lt;author&gt;Korber, Bette&lt;/author&gt;&lt;author&gt;Gaschen, Brian&lt;/author&gt;&lt;author&gt;Yusim, Karina&lt;/author&gt;&lt;author&gt;Thakallapally, Rama&lt;/author&gt;&lt;author&gt;Kesmir, Can&lt;/author&gt;&lt;author&gt;Detours, Vincent&lt;/author&gt;&lt;/authors&gt;&lt;/contributors&gt;&lt;auth-address&gt;http://bmb.oxfordjournals.org/content/58/1/19&lt;/auth-address&gt;&lt;titles&gt;&lt;title&gt;Evolutionary and immunological implications of contemporary HIV-1 variation&lt;/title&gt;&lt;secondary-title&gt;British Medical Bulletin&lt;/secondary-title&gt;&lt;/titles&gt;&lt;pages&gt;19-42&lt;/pages&gt;&lt;volume&gt;58&lt;/volume&gt;&lt;number&gt;1&lt;/number&gt;&lt;dates&gt;&lt;year&gt;2001&lt;/year&gt;&lt;pub-dates&gt;&lt;date&gt;September&lt;/date&gt;&lt;/pub-dates&gt;&lt;/dates&gt;&lt;isbn&gt;0007-1420, 1471-8391&lt;/isbn&gt;&lt;label&gt;korber_evolutionary_2001&lt;/label&gt;&lt;urls&gt;&lt;related-urls&gt;&lt;url&gt;10.1093/bmb/58.1.19&lt;/url&gt;&lt;/related-urls&gt;&lt;/urls&gt;&lt;/record&gt;&lt;/Cite&gt;&lt;/EndNote&gt;</w:instrText>
        </w:r>
      </w:ins>
      <w:del w:id="111" w:author="Ram Shrestha" w:date="2014-01-04T19:38:00Z">
        <w:r w:rsidR="00E93357" w:rsidDel="00276C20">
          <w:delInstrText xml:space="preserve"> ADDIN EN.CITE &lt;EndNote&gt;&lt;Cite&gt;&lt;Author&gt;Korber&lt;/Author&gt;&lt;Year&gt;2001&lt;/Year&gt;&lt;RecNum&gt;208&lt;/RecNum&gt;&lt;record&gt;&lt;rec-number&gt;208&lt;/rec-number&gt;&lt;foreign-keys&gt;&lt;key app="EN" db-id="fp25zzvrxrd9vke5zxqp9stbssprwstvdddz"&gt;208&lt;/key&gt;&lt;/foreign-keys&gt;&lt;ref-type name="Journal Article"&gt;17&lt;/ref-type&gt;&lt;contributors&gt;&lt;authors&gt;&lt;author&gt;Korber, Bette&lt;/author&gt;&lt;author&gt;Gaschen, Brian&lt;/author&gt;&lt;author&gt;Yusim, Karina&lt;/author&gt;&lt;author&gt;Thakallapally, Rama&lt;/author&gt;&lt;author&gt;Kesmir, Can&lt;/author&gt;&lt;author&gt;Detours, Vincent&lt;/author&gt;&lt;/authors&gt;&lt;/contributors&gt;&lt;auth-address&gt;http://bmb.oxfordjournals.org/content/58/1/19&lt;/auth-address&gt;&lt;titles&gt;&lt;title&gt;Evolutionary and immunological implications of contemporary HIV-1 variation&lt;/title&gt;&lt;secondary-title&gt;British Medical Bulletin&lt;/secondary-title&gt;&lt;/titles&gt;&lt;pages&gt;19-42&lt;/pages&gt;&lt;volume&gt;58&lt;/volume&gt;&lt;number&gt;1&lt;/number&gt;&lt;dates&gt;&lt;year&gt;2001&lt;/year&gt;&lt;pub-dates&gt;&lt;date&gt;September&lt;/date&gt;&lt;/pub-dates&gt;&lt;/dates&gt;&lt;isbn&gt;0007-1420, 1471-8391&lt;/isbn&gt;&lt;label&gt;korber_evolutionary_2001&lt;/label&gt;&lt;urls&gt;&lt;related-urls&gt;&lt;url&gt;10.1093/bmb/58.1.19&lt;/url&gt;&lt;/related-urls&gt;&lt;/urls&gt;&lt;/record&gt;&lt;/Cite&gt;&lt;/EndNote&gt;</w:delInstrText>
        </w:r>
      </w:del>
      <w:r w:rsidR="00396A41">
        <w:fldChar w:fldCharType="separate"/>
      </w:r>
      <w:r>
        <w:rPr>
          <w:noProof/>
        </w:rPr>
        <w:t>(Korber et al., 2001)</w:t>
      </w:r>
      <w:r w:rsidR="00396A41">
        <w:fldChar w:fldCharType="end"/>
      </w:r>
      <w:r>
        <w:t xml:space="preserve">. Geographical locations of group M subtypes epidemic are show in Figure 1.4. The analysis from HIV samples collected from 70 countries in 2004 shows that “subtype C accounts for 50% of all infections worldwide” while subtypes A, B, G and D are found in decreasing order 12%, 10%, 6% and 3% respectively </w:t>
      </w:r>
      <w:r w:rsidR="00396A41">
        <w:fldChar w:fldCharType="begin"/>
      </w:r>
      <w:ins w:id="112" w:author="Ram Shrestha" w:date="2014-01-04T19:38:00Z">
        <w:r w:rsidR="00276C20">
          <w:instrText xml:space="preserve"> ADDIN EN.CITE &lt;EndNote&gt;&lt;Cite&gt;&lt;Author&gt;Hemelaar&lt;/Author&gt;&lt;Year&gt;2006&lt;/Year&gt;&lt;RecNum&gt;213&lt;/RecNum&gt;&lt;record&gt;&lt;rec-number&gt;213&lt;/rec-number&gt;&lt;foreign-keys&gt;&lt;key app="EN" db-id="fp25zzvrxrd9vke5zxqp9stbssprwstvdddz"&gt;213&lt;/key&gt;&lt;/foreign-keys&gt;&lt;ref-type name="Journal Article"&gt;17&lt;/ref-type&gt;&lt;contributors&gt;&lt;authors&gt;&lt;author&gt;Hemelaar, Joris&lt;/author&gt;&lt;author&gt;Gouws, Eleanor&lt;/author&gt;&lt;author&gt;Ghys, Peter D&lt;/author&gt;&lt;author&gt;Osmanov, Saladin&lt;/author&gt;&lt;/authors&gt;&lt;/contributors&gt;&lt;auth-address&gt;http://journals.lww.com/aidsonline/Abstract/2006/10240/Global_and_regional_distribution_of_HIV_1_genetic.24.aspx&lt;/auth-address&gt;&lt;titles&gt;&lt;title&gt;Global and regional distribution of HIV-1 genetic subtypes and recombinants in 2004&lt;/title&gt;&lt;secondary-title&gt;AIDS&lt;/secondary-title&gt;&lt;/titles&gt;&lt;periodical&gt;&lt;full-title&gt;AIDS&lt;/full-title&gt;&lt;/periodical&gt;&lt;pages&gt;W13-W23&lt;/pages&gt;&lt;volume&gt;20&lt;/volume&gt;&lt;number&gt;16&lt;/number&gt;&lt;dates&gt;&lt;year&gt;2006&lt;/year&gt;&lt;pub-dates&gt;&lt;date&gt;October&lt;/date&gt;&lt;/pub-dates&gt;&lt;/dates&gt;&lt;isbn&gt;0269-9370&lt;/isbn&gt;&lt;label&gt;hemelaar_global_2006&lt;/label&gt;&lt;urls&gt;&lt;related-urls&gt;&lt;url&gt;10.1097/01.aids.0000247564.73009.bc&lt;/url&gt;&lt;/related-urls&gt;&lt;/urls&gt;&lt;/record&gt;&lt;/Cite&gt;&lt;/EndNote&gt;</w:instrText>
        </w:r>
      </w:ins>
      <w:del w:id="113" w:author="Ram Shrestha" w:date="2014-01-04T19:38:00Z">
        <w:r w:rsidR="00E93357" w:rsidDel="00276C20">
          <w:delInstrText xml:space="preserve"> ADDIN EN.CITE &lt;EndNote&gt;&lt;Cite&gt;&lt;Author&gt;Hemelaar&lt;/Author&gt;&lt;Year&gt;2006&lt;/Year&gt;&lt;RecNum&gt;213&lt;/RecNum&gt;&lt;record&gt;&lt;rec-number&gt;213&lt;/rec-number&gt;&lt;foreign-keys&gt;&lt;key app="EN" db-id="fp25zzvrxrd9vke5zxqp9stbssprwstvdddz"&gt;213&lt;/key&gt;&lt;/foreign-keys&gt;&lt;ref-type name="Journal Article"&gt;17&lt;/ref-type&gt;&lt;contributors&gt;&lt;authors&gt;&lt;author&gt;Hemelaar, Joris&lt;/author&gt;&lt;author&gt;Gouws, Eleanor&lt;/author&gt;&lt;author&gt;Ghys, Peter D&lt;/author&gt;&lt;author&gt;Osmanov, Saladin&lt;/author&gt;&lt;/authors&gt;&lt;/contributors&gt;&lt;auth-address&gt;http://journals.lww.com/aidsonline/Abstract/2006/10240/Global_and_regional_distribution_of_HIV_1_genetic.24.aspx&lt;/auth-address&gt;&lt;titles&gt;&lt;title&gt;Global and regional distribution of HIV-1 genetic subtypes and recombinants in 2004&lt;/title&gt;&lt;secondary-title&gt;AIDS&lt;/secondary-title&gt;&lt;/titles&gt;&lt;periodical&gt;&lt;full-title&gt;AIDS&lt;/full-title&gt;&lt;/periodical&gt;&lt;pages&gt;W13-W23&lt;/pages&gt;&lt;volume&gt;20&lt;/volume&gt;&lt;number&gt;16&lt;/number&gt;&lt;dates&gt;&lt;year&gt;2006&lt;/year&gt;&lt;pub-dates&gt;&lt;date&gt;October&lt;/date&gt;&lt;/pub-dates&gt;&lt;/dates&gt;&lt;isbn&gt;0269-9370&lt;/isbn&gt;&lt;label&gt;hemelaar_global_2006&lt;/label&gt;&lt;urls&gt;&lt;related-urls&gt;&lt;url&gt;10.1097/01.aids.0000247564.73009.bc&lt;/url&gt;&lt;/related-urls&gt;&lt;/urls&gt;&lt;/record&gt;&lt;/Cite&gt;&lt;/EndNote&gt;</w:delInstrText>
        </w:r>
      </w:del>
      <w:r w:rsidR="00396A41">
        <w:fldChar w:fldCharType="separate"/>
      </w:r>
      <w:r>
        <w:rPr>
          <w:noProof/>
        </w:rPr>
        <w:t>(Hemelaar et al., 2006)</w:t>
      </w:r>
      <w:r w:rsidR="00396A41">
        <w:fldChar w:fldCharType="end"/>
      </w:r>
      <w:r>
        <w:t xml:space="preserve">. Subtypes F, H, J and K infections are rare and collectively account for only 0.94% infections </w:t>
      </w:r>
      <w:r w:rsidR="00396A41">
        <w:fldChar w:fldCharType="begin"/>
      </w:r>
      <w:ins w:id="114" w:author="Ram Shrestha" w:date="2014-01-04T19:38:00Z">
        <w:r w:rsidR="00276C20">
          <w:instrText xml:space="preserve"> ADDIN EN.CITE &lt;EndNote&gt;&lt;Cite&gt;&lt;Author&gt;Hemelaar&lt;/Author&gt;&lt;Year&gt;2006&lt;/Year&gt;&lt;RecNum&gt;213&lt;/RecNum&gt;&lt;record&gt;&lt;rec-number&gt;213&lt;/rec-number&gt;&lt;foreign-keys&gt;&lt;key app="EN" db-id="fp25zzvrxrd9vke5zxqp9stbssprwstvdddz"&gt;213&lt;/key&gt;&lt;/foreign-keys&gt;&lt;ref-type name="Journal Article"&gt;17&lt;/ref-type&gt;&lt;contributors&gt;&lt;authors&gt;&lt;author&gt;Hemelaar, Joris&lt;/author&gt;&lt;author&gt;Gouws, Eleanor&lt;/author&gt;&lt;author&gt;Ghys, Peter D&lt;/author&gt;&lt;author&gt;Osmanov, Saladin&lt;/author&gt;&lt;/authors&gt;&lt;/contributors&gt;&lt;auth-address&gt;http://journals.lww.com/aidsonline/Abstract/2006/10240/Global_and_regional_distribution_of_HIV_1_genetic.24.aspx&lt;/auth-address&gt;&lt;titles&gt;&lt;title&gt;Global and regional distribution of HIV-1 genetic subtypes and recombinants in 2004&lt;/title&gt;&lt;secondary-title&gt;AIDS&lt;/secondary-title&gt;&lt;/titles&gt;&lt;periodical&gt;&lt;full-title&gt;AIDS&lt;/full-title&gt;&lt;/periodical&gt;&lt;pages&gt;W13-W23&lt;/pages&gt;&lt;volume&gt;20&lt;/volume&gt;&lt;number&gt;16&lt;/number&gt;&lt;dates&gt;&lt;year&gt;2006&lt;/year&gt;&lt;pub-dates&gt;&lt;date&gt;October&lt;/date&gt;&lt;/pub-dates&gt;&lt;/dates&gt;&lt;isbn&gt;0269-9370&lt;/isbn&gt;&lt;label&gt;hemelaar_global_2006&lt;/label&gt;&lt;urls&gt;&lt;related-urls&gt;&lt;url&gt;10.1097/01.aids.0000247564.73009.bc&lt;/url&gt;&lt;/related-urls&gt;&lt;/urls&gt;&lt;/record&gt;&lt;/Cite&gt;&lt;/EndNote&gt;</w:instrText>
        </w:r>
      </w:ins>
      <w:del w:id="115" w:author="Ram Shrestha" w:date="2014-01-04T19:38:00Z">
        <w:r w:rsidR="00E93357" w:rsidDel="00276C20">
          <w:delInstrText xml:space="preserve"> ADDIN EN.CITE &lt;EndNote&gt;&lt;Cite&gt;&lt;Author&gt;Hemelaar&lt;/Author&gt;&lt;Year&gt;2006&lt;/Year&gt;&lt;RecNum&gt;213&lt;/RecNum&gt;&lt;record&gt;&lt;rec-number&gt;213&lt;/rec-number&gt;&lt;foreign-keys&gt;&lt;key app="EN" db-id="fp25zzvrxrd9vke5zxqp9stbssprwstvdddz"&gt;213&lt;/key&gt;&lt;/foreign-keys&gt;&lt;ref-type name="Journal Article"&gt;17&lt;/ref-type&gt;&lt;contributors&gt;&lt;authors&gt;&lt;author&gt;Hemelaar, Joris&lt;/author&gt;&lt;author&gt;Gouws, Eleanor&lt;/author&gt;&lt;author&gt;Ghys, Peter D&lt;/author&gt;&lt;author&gt;Osmanov, Saladin&lt;/author&gt;&lt;/authors&gt;&lt;/contributors&gt;&lt;auth-address&gt;http://journals.lww.com/aidsonline/Abstract/2006/10240/Global_and_regional_distribution_of_HIV_1_genetic.24.aspx&lt;/auth-address&gt;&lt;titles&gt;&lt;title&gt;Global and regional distribution of HIV-1 genetic subtypes and recombinants in 2004&lt;/title&gt;&lt;secondary-title&gt;AIDS&lt;/secondary-title&gt;&lt;/titles&gt;&lt;periodical&gt;&lt;full-title&gt;AIDS&lt;/full-title&gt;&lt;/periodical&gt;&lt;pages&gt;W13-W23&lt;/pages&gt;&lt;volume&gt;20&lt;/volume&gt;&lt;number&gt;16&lt;/number&gt;&lt;dates&gt;&lt;year&gt;2006&lt;/year&gt;&lt;pub-dates&gt;&lt;date&gt;October&lt;/date&gt;&lt;/pub-dates&gt;&lt;/dates&gt;&lt;isbn&gt;0269-9370&lt;/isbn&gt;&lt;label&gt;hemelaar_global_2006&lt;/label&gt;&lt;urls&gt;&lt;related-urls&gt;&lt;url&gt;10.1097/01.aids.0000247564.73009.bc&lt;/url&gt;&lt;/related-urls&gt;&lt;/urls&gt;&lt;/record&gt;&lt;/Cite&gt;&lt;/EndNote&gt;</w:delInstrText>
        </w:r>
      </w:del>
      <w:r w:rsidR="00396A41">
        <w:fldChar w:fldCharType="separate"/>
      </w:r>
      <w:r>
        <w:rPr>
          <w:noProof/>
        </w:rPr>
        <w:t>(Hemelaar et al., 2006)</w:t>
      </w:r>
      <w:r w:rsidR="00396A41">
        <w:fldChar w:fldCharType="end"/>
      </w:r>
      <w:r>
        <w:t xml:space="preserve">. </w:t>
      </w:r>
    </w:p>
    <w:p w:rsidR="006444DD" w:rsidRDefault="006444DD" w:rsidP="006444DD">
      <w:pPr>
        <w:spacing w:line="480" w:lineRule="auto"/>
        <w:jc w:val="both"/>
      </w:pPr>
    </w:p>
    <w:p w:rsidR="006444DD" w:rsidRDefault="006444DD" w:rsidP="006444DD">
      <w:pPr>
        <w:spacing w:line="480" w:lineRule="auto"/>
        <w:jc w:val="both"/>
      </w:pPr>
      <w:r>
        <w:t xml:space="preserve">Subtypes can be further classified to sub-subtype based on a distinct sister clade formation </w:t>
      </w:r>
      <w:r w:rsidR="00396A41">
        <w:fldChar w:fldCharType="begin"/>
      </w:r>
      <w:ins w:id="116" w:author="Ram Shrestha" w:date="2014-01-04T19:38:00Z">
        <w:r w:rsidR="00276C20">
          <w:instrText xml:space="preserve"> ADDIN EN.CITE &lt;EndNote&gt;&lt;Cite&gt;&lt;Author&gt;Gao&lt;/Author&gt;&lt;Year&gt;2001&lt;/Year&gt;&lt;RecNum&gt;513&lt;/RecNum&gt;&lt;record&gt;&lt;rec-number&gt;513&lt;/rec-number&gt;&lt;foreign-keys&gt;&lt;key app="EN" db-id="fp25zzvrxrd9vke5zxqp9stbssprwstvdddz"&gt;513&lt;/key&gt;&lt;/foreign-keys&gt;&lt;ref-type name="Journal Article"&gt;17&lt;/ref-type&gt;&lt;contributors&gt;&lt;authors&gt;&lt;author&gt;Gao, Feng&lt;/author&gt;&lt;author&gt;Vidal, Nicole&lt;/author&gt;&lt;author&gt;Li, Yingying&lt;/author&gt;&lt;author&gt;Trask, Stanley A.&lt;/author&gt;&lt;author&gt;Chen, Yalu&lt;/author&gt;&lt;author&gt;Kostrikis, Leondios G.&lt;/author&gt;&lt;author&gt;Ho, David D.&lt;/author&gt;&lt;author&gt;Kim, Jinwook&lt;/author&gt;&lt;author&gt;Oh, Myoung-Don&lt;/author&gt;&lt;author&gt;Choe, Kangwon&lt;/author&gt;&lt;author&gt;Salminen, Mika&lt;/author&gt;&lt;author&gt;Robertson, David L.&lt;/author&gt;&lt;author&gt;Shaw, George M.&lt;/author&gt;&lt;author&gt;Hahn, Beatrice H.&lt;/author&gt;&lt;author&gt;Peeters, Martine&lt;/author&gt;&lt;/authors&gt;&lt;/contributors&gt;&lt;auth-address&gt;http://online.liebertpub.com.libgate.library.nuigalway.ie/doi/abs/10.1089%2F088922201750236951&lt;/auth-address&gt;&lt;titles&gt;&lt;title&gt;Evidence of Two Distinct Subsubtypes within the HIV-1 Subtype A Radiation&lt;/title&gt;&lt;secondary-title&gt;AIDS Research and Human Retroviruses&lt;/secondary-title&gt;&lt;/titles&gt;&lt;pages&gt;675-688&lt;/pages&gt;&lt;volume&gt;17&lt;/volume&gt;&lt;number&gt;8&lt;/number&gt;&lt;dates&gt;&lt;year&gt;2001&lt;/year&gt;&lt;pub-dates&gt;&lt;date&gt;May&lt;/date&gt;&lt;/pub-dates&gt;&lt;/dates&gt;&lt;isbn&gt;0889-2229, 1931-8405&lt;/isbn&gt;&lt;label&gt;gao_evidence_2001&lt;/label&gt;&lt;urls&gt;&lt;related-urls&gt;&lt;url&gt;10.1089/088922201750236951&lt;/url&gt;&lt;/related-urls&gt;&lt;/urls&gt;&lt;/record&gt;&lt;/Cite&gt;&lt;/EndNote&gt;</w:instrText>
        </w:r>
      </w:ins>
      <w:del w:id="117" w:author="Ram Shrestha" w:date="2014-01-04T19:38:00Z">
        <w:r w:rsidR="00E93357" w:rsidDel="00276C20">
          <w:delInstrText xml:space="preserve"> ADDIN EN.CITE &lt;EndNote&gt;&lt;Cite&gt;&lt;Author&gt;Gao&lt;/Author&gt;&lt;Year&gt;2001&lt;/Year&gt;&lt;RecNum&gt;513&lt;/RecNum&gt;&lt;record&gt;&lt;rec-number&gt;513&lt;/rec-number&gt;&lt;foreign-keys&gt;&lt;key app="EN" db-id="fp25zzvrxrd9vke5zxqp9stbssprwstvdddz"&gt;513&lt;/key&gt;&lt;/foreign-keys&gt;&lt;ref-type name="Journal Article"&gt;17&lt;/ref-type&gt;&lt;contributors&gt;&lt;authors&gt;&lt;author&gt;Gao, Feng&lt;/author&gt;&lt;author&gt;Vidal, Nicole&lt;/author&gt;&lt;author&gt;Li, Yingying&lt;/author&gt;&lt;author&gt;Trask, Stanley A.&lt;/author&gt;&lt;author&gt;Chen, Yalu&lt;/author&gt;&lt;author&gt;Kostrikis, Leondios G.&lt;/author&gt;&lt;author&gt;Ho, David D.&lt;/author&gt;&lt;author&gt;Kim, Jinwook&lt;/author&gt;&lt;author&gt;Oh, Myoung-Don&lt;/author&gt;&lt;author&gt;Choe, Kangwon&lt;/author&gt;&lt;author&gt;Salminen, Mika&lt;/author&gt;&lt;author&gt;Robertson, David L.&lt;/author&gt;&lt;author&gt;Shaw, George M.&lt;/author&gt;&lt;author&gt;Hahn, Beatrice H.&lt;/author&gt;&lt;author&gt;Peeters, Martine&lt;/author&gt;&lt;/authors&gt;&lt;/contributors&gt;&lt;auth-address&gt;http://online.liebertpub.com.libgate.library.nuigalway.ie/doi/abs/10.1089%2F088922201750236951&lt;/auth-address&gt;&lt;titles&gt;&lt;title&gt;Evidence of Two Distinct Subsubtypes within the HIV-1 Subtype A Radiation&lt;/title&gt;&lt;secondary-title&gt;AIDS Research and Human Retroviruses&lt;/secondary-title&gt;&lt;/titles&gt;&lt;pages&gt;675-688&lt;/pages&gt;&lt;volume&gt;17&lt;/volume&gt;&lt;number&gt;8&lt;/number&gt;&lt;dates&gt;&lt;year&gt;2001&lt;/year&gt;&lt;pub-dates&gt;&lt;date&gt;May&lt;/date&gt;&lt;/pub-dates&gt;&lt;/dates&gt;&lt;isbn&gt;0889-2229, 1931-8405&lt;/isbn&gt;&lt;label&gt;gao_evidence_2001&lt;/label&gt;&lt;urls&gt;&lt;related-urls&gt;&lt;url&gt;10.1089/088922201750236951&lt;/url&gt;&lt;/related-urls&gt;&lt;/urls&gt;&lt;/record&gt;&lt;/Cite&gt;&lt;/EndNote&gt;</w:delInstrText>
        </w:r>
      </w:del>
      <w:r w:rsidR="00396A41">
        <w:fldChar w:fldCharType="separate"/>
      </w:r>
      <w:r>
        <w:rPr>
          <w:noProof/>
        </w:rPr>
        <w:t>(Gao et al., 2001)</w:t>
      </w:r>
      <w:r w:rsidR="00396A41">
        <w:fldChar w:fldCharType="end"/>
      </w:r>
      <w:r>
        <w:t xml:space="preserve"> within a clade with the same rule of phylogenetic and distant analyses but not justifiable to call a subtype due to low genetic distance </w:t>
      </w:r>
      <w:r w:rsidR="00396A41">
        <w:fldChar w:fldCharType="begin"/>
      </w:r>
      <w:ins w:id="118" w:author="Ram Shrestha" w:date="2014-01-04T19:38:00Z">
        <w:r w:rsidR="00276C20">
          <w: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instrText>
        </w:r>
      </w:ins>
      <w:del w:id="119" w:author="Ram Shrestha" w:date="2014-01-04T19:38:00Z">
        <w:r w:rsidR="00E93357" w:rsidDel="00276C20">
          <w:del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delInstrText>
        </w:r>
      </w:del>
      <w:r w:rsidR="00396A41">
        <w:fldChar w:fldCharType="separate"/>
      </w:r>
      <w:r>
        <w:rPr>
          <w:noProof/>
        </w:rPr>
        <w:t>(Robertson et al., 2000b)</w:t>
      </w:r>
      <w:r w:rsidR="00396A41">
        <w:fldChar w:fldCharType="end"/>
      </w:r>
      <w:r>
        <w:t xml:space="preserve">. Only subtypes A and F exhibit distinct sister clades </w:t>
      </w:r>
      <w:r w:rsidR="00396A41">
        <w:fldChar w:fldCharType="begin"/>
      </w:r>
      <w:ins w:id="120" w:author="Ram Shrestha" w:date="2014-01-04T19:38:00Z">
        <w:r w:rsidR="00276C20">
          <w:instrText xml:space="preserve"> ADDIN EN.CITE &lt;EndNote&gt;&lt;Cite&gt;&lt;Author&gt;Gao&lt;/Author&gt;&lt;Year&gt;2001&lt;/Year&gt;&lt;RecNum&gt;513&lt;/RecNum&gt;&lt;record&gt;&lt;rec-number&gt;513&lt;/rec-number&gt;&lt;foreign-keys&gt;&lt;key app="EN" db-id="fp25zzvrxrd9vke5zxqp9stbssprwstvdddz"&gt;513&lt;/key&gt;&lt;/foreign-keys&gt;&lt;ref-type name="Journal Article"&gt;17&lt;/ref-type&gt;&lt;contributors&gt;&lt;authors&gt;&lt;author&gt;Gao, Feng&lt;/author&gt;&lt;author&gt;Vidal, Nicole&lt;/author&gt;&lt;author&gt;Li, Yingying&lt;/author&gt;&lt;author&gt;Trask, Stanley A.&lt;/author&gt;&lt;author&gt;Chen, Yalu&lt;/author&gt;&lt;author&gt;Kostrikis, Leondios G.&lt;/author&gt;&lt;author&gt;Ho, David D.&lt;/author&gt;&lt;author&gt;Kim, Jinwook&lt;/author&gt;&lt;author&gt;Oh, Myoung-Don&lt;/author&gt;&lt;author&gt;Choe, Kangwon&lt;/author&gt;&lt;author&gt;Salminen, Mika&lt;/author&gt;&lt;author&gt;Robertson, David L.&lt;/author&gt;&lt;author&gt;Shaw, George M.&lt;/author&gt;&lt;author&gt;Hahn, Beatrice H.&lt;/author&gt;&lt;author&gt;Peeters, Martine&lt;/author&gt;&lt;/authors&gt;&lt;/contributors&gt;&lt;auth-address&gt;http://online.liebertpub.com.libgate.library.nuigalway.ie/doi/abs/10.1089%2F088922201750236951&lt;/auth-address&gt;&lt;titles&gt;&lt;title&gt;Evidence of Two Distinct Subsubtypes within the HIV-1 Subtype A Radiation&lt;/title&gt;&lt;secondary-title&gt;AIDS Research and Human Retroviruses&lt;/secondary-title&gt;&lt;/titles&gt;&lt;pages&gt;675-688&lt;/pages&gt;&lt;volume&gt;17&lt;/volume&gt;&lt;number&gt;8&lt;/number&gt;&lt;dates&gt;&lt;year&gt;2001&lt;/year&gt;&lt;pub-dates&gt;&lt;date&gt;May&lt;/date&gt;&lt;/pub-dates&gt;&lt;/dates&gt;&lt;isbn&gt;0889-2229, 1931-8405&lt;/isbn&gt;&lt;label&gt;gao_evidence_2001&lt;/label&gt;&lt;urls&gt;&lt;related-urls&gt;&lt;url&gt;10.1089/088922201750236951&lt;/url&gt;&lt;/related-urls&gt;&lt;/urls&gt;&lt;/record&gt;&lt;/Cite&gt;&lt;/EndNote&gt;</w:instrText>
        </w:r>
      </w:ins>
      <w:del w:id="121" w:author="Ram Shrestha" w:date="2014-01-04T19:38:00Z">
        <w:r w:rsidR="00E93357" w:rsidDel="00276C20">
          <w:delInstrText xml:space="preserve"> ADDIN EN.CITE &lt;EndNote&gt;&lt;Cite&gt;&lt;Author&gt;Gao&lt;/Author&gt;&lt;Year&gt;2001&lt;/Year&gt;&lt;RecNum&gt;513&lt;/RecNum&gt;&lt;record&gt;&lt;rec-number&gt;513&lt;/rec-number&gt;&lt;foreign-keys&gt;&lt;key app="EN" db-id="fp25zzvrxrd9vke5zxqp9stbssprwstvdddz"&gt;513&lt;/key&gt;&lt;/foreign-keys&gt;&lt;ref-type name="Journal Article"&gt;17&lt;/ref-type&gt;&lt;contributors&gt;&lt;authors&gt;&lt;author&gt;Gao, Feng&lt;/author&gt;&lt;author&gt;Vidal, Nicole&lt;/author&gt;&lt;author&gt;Li, Yingying&lt;/author&gt;&lt;author&gt;Trask, Stanley A.&lt;/author&gt;&lt;author&gt;Chen, Yalu&lt;/author&gt;&lt;author&gt;Kostrikis, Leondios G.&lt;/author&gt;&lt;author&gt;Ho, David D.&lt;/author&gt;&lt;author&gt;Kim, Jinwook&lt;/author&gt;&lt;author&gt;Oh, Myoung-Don&lt;/author&gt;&lt;author&gt;Choe, Kangwon&lt;/author&gt;&lt;author&gt;Salminen, Mika&lt;/author&gt;&lt;author&gt;Robertson, David L.&lt;/author&gt;&lt;author&gt;Shaw, George M.&lt;/author&gt;&lt;author&gt;Hahn, Beatrice H.&lt;/author&gt;&lt;author&gt;Peeters, Martine&lt;/author&gt;&lt;/authors&gt;&lt;/contributors&gt;&lt;auth-address&gt;http://online.liebertpub.com.libgate.library.nuigalway.ie/doi/abs/10.1089%2F088922201750236951&lt;/auth-address&gt;&lt;titles&gt;&lt;title&gt;Evidence of Two Distinct Subsubtypes within the HIV-1 Subtype A Radiation&lt;/title&gt;&lt;secondary-title&gt;AIDS Research and Human Retroviruses&lt;/secondary-title&gt;&lt;/titles&gt;&lt;pages&gt;675-688&lt;/pages&gt;&lt;volume&gt;17&lt;/volume&gt;&lt;number&gt;8&lt;/number&gt;&lt;dates&gt;&lt;year&gt;2001&lt;/year&gt;&lt;pub-dates&gt;&lt;date&gt;May&lt;/date&gt;&lt;/pub-dates&gt;&lt;/dates&gt;&lt;isbn&gt;0889-2229, 1931-8405&lt;/isbn&gt;&lt;label&gt;gao_evidence_2001&lt;/label&gt;&lt;urls&gt;&lt;related-urls&gt;&lt;url&gt;10.1089/088922201750236951&lt;/url&gt;&lt;/related-urls&gt;&lt;/urls&gt;&lt;/record&gt;&lt;/Cite&gt;&lt;/EndNote&gt;</w:delInstrText>
        </w:r>
      </w:del>
      <w:r w:rsidR="00396A41">
        <w:fldChar w:fldCharType="separate"/>
      </w:r>
      <w:r>
        <w:rPr>
          <w:noProof/>
        </w:rPr>
        <w:t>(Gao et al., 2001)</w:t>
      </w:r>
      <w:r w:rsidR="00396A41">
        <w:fldChar w:fldCharType="end"/>
      </w:r>
      <w:r>
        <w:t>. Subtype A has sub-subtypes A1 and A2 (A3 and A4 are mentioned by Taylor et al 2008</w:t>
      </w:r>
      <w:r w:rsidR="00396A41">
        <w:fldChar w:fldCharType="begin"/>
      </w:r>
      <w:ins w:id="122" w:author="Ram Shrestha" w:date="2014-01-04T19:38:00Z">
        <w:r w:rsidR="00276C20">
          <w:instrText xml:space="preserve"> ADDIN EN.CITE &lt;EndNote&gt;&lt;Cite&gt;&lt;Author&gt;Taylor&lt;/Author&gt;&lt;Year&gt;2008&lt;/Year&gt;&lt;RecNum&gt;214&lt;/RecNum&gt;&lt;record&gt;&lt;rec-number&gt;214&lt;/rec-number&gt;&lt;foreign-keys&gt;&lt;key app="EN" db-id="fp25zzvrxrd9vke5zxqp9stbssprwstvdddz"&gt;214&lt;/key&gt;&lt;/foreign-keys&gt;&lt;ref-type name="Journal Article"&gt;17&lt;/ref-type&gt;&lt;contributors&gt;&lt;authors&gt;&lt;author&gt;Taylor, Barbara S.&lt;/author&gt;&lt;author&gt;Sobieszczyk, Magdalena E.&lt;/author&gt;&lt;author&gt;McCutchan, Francine E.&lt;/author&gt;&lt;author&gt;Hammer, Scott M.&lt;/author&gt;&lt;/authors&gt;&lt;/contributors&gt;&lt;auth-address&gt;http://www.nejm.org/doi/full/10.1056/NEJMra0706737&lt;/auth-address&gt;&lt;titles&gt;&lt;title&gt;The Challenge of HIV-1 Subtype Diversity&lt;/title&gt;&lt;secondary-title&gt;New England Journal of Medicine&lt;/secondary-title&gt;&lt;/titles&gt;&lt;periodical&gt;&lt;full-title&gt;New England Journal of Medicine&lt;/full-title&gt;&lt;/periodical&gt;&lt;pages&gt;1590-1602&lt;/pages&gt;&lt;volume&gt;358&lt;/volume&gt;&lt;number&gt;15&lt;/number&gt;&lt;dates&gt;&lt;year&gt;2008&lt;/year&gt;&lt;/dates&gt;&lt;isbn&gt;0028-4793&lt;/isbn&gt;&lt;label&gt;taylor_challenge_2008&lt;/label&gt;&lt;urls&gt;&lt;related-urls&gt;&lt;url&gt;10.1056/NEJMra0706737&lt;/url&gt;&lt;/related-urls&gt;&lt;/urls&gt;&lt;/record&gt;&lt;/Cite&gt;&lt;/EndNote&gt;</w:instrText>
        </w:r>
      </w:ins>
      <w:del w:id="123" w:author="Ram Shrestha" w:date="2014-01-04T19:38:00Z">
        <w:r w:rsidR="00E93357" w:rsidDel="00276C20">
          <w:delInstrText xml:space="preserve"> ADDIN EN.CITE &lt;EndNote&gt;&lt;Cite&gt;&lt;Author&gt;Taylor&lt;/Author&gt;&lt;Year&gt;2008&lt;/Year&gt;&lt;RecNum&gt;214&lt;/RecNum&gt;&lt;record&gt;&lt;rec-number&gt;214&lt;/rec-number&gt;&lt;foreign-keys&gt;&lt;key app="EN" db-id="fp25zzvrxrd9vke5zxqp9stbssprwstvdddz"&gt;214&lt;/key&gt;&lt;/foreign-keys&gt;&lt;ref-type name="Journal Article"&gt;17&lt;/ref-type&gt;&lt;contributors&gt;&lt;authors&gt;&lt;author&gt;Taylor, Barbara S.&lt;/author&gt;&lt;author&gt;Sobieszczyk, Magdalena E.&lt;/author&gt;&lt;author&gt;McCutchan, Francine E.&lt;/author&gt;&lt;author&gt;Hammer, Scott M.&lt;/author&gt;&lt;/authors&gt;&lt;/contributors&gt;&lt;auth-address&gt;http://www.nejm.org/doi/full/10.1056/NEJMra0706737&lt;/auth-address&gt;&lt;titles&gt;&lt;title&gt;The Challenge of HIV-1 Subtype Diversity&lt;/title&gt;&lt;secondary-title&gt;New England Journal of Medicine&lt;/secondary-title&gt;&lt;/titles&gt;&lt;periodical&gt;&lt;full-title&gt;New England Journal of Medicine&lt;/full-title&gt;&lt;/periodical&gt;&lt;pages&gt;1590-1602&lt;/pages&gt;&lt;volume&gt;358&lt;/volume&gt;&lt;number&gt;15&lt;/number&gt;&lt;dates&gt;&lt;year&gt;2008&lt;/year&gt;&lt;/dates&gt;&lt;isbn&gt;0028-4793&lt;/isbn&gt;&lt;label&gt;taylor_challenge_2008&lt;/label&gt;&lt;urls&gt;&lt;related-urls&gt;&lt;url&gt;10.1056/NEJMra0706737&lt;/url&gt;&lt;/related-urls&gt;&lt;/urls&gt;&lt;/record&gt;&lt;/Cite&gt;&lt;/EndNote&gt;</w:delInstrText>
        </w:r>
      </w:del>
      <w:r w:rsidR="00396A41">
        <w:fldChar w:fldCharType="separate"/>
      </w:r>
      <w:r>
        <w:rPr>
          <w:noProof/>
        </w:rPr>
        <w:t>(Taylor et al., 2008)</w:t>
      </w:r>
      <w:r w:rsidR="00396A41">
        <w:fldChar w:fldCharType="end"/>
      </w:r>
      <w:r>
        <w:t xml:space="preserve">); Subtype F has sub-subtypes F1 and F2 (Figure 1.3); sub-subtype F3 mentioned by Taylor et al 2008 </w:t>
      </w:r>
      <w:r w:rsidR="00396A41">
        <w:fldChar w:fldCharType="begin"/>
      </w:r>
      <w:ins w:id="124" w:author="Ram Shrestha" w:date="2014-01-04T19:38:00Z">
        <w:r w:rsidR="00276C20">
          <w:instrText xml:space="preserve"> ADDIN EN.CITE &lt;EndNote&gt;&lt;Cite&gt;&lt;Author&gt;Taylor&lt;/Author&gt;&lt;Year&gt;2008&lt;/Year&gt;&lt;RecNum&gt;214&lt;/RecNum&gt;&lt;record&gt;&lt;rec-number&gt;214&lt;/rec-number&gt;&lt;foreign-keys&gt;&lt;key app="EN" db-id="fp25zzvrxrd9vke5zxqp9stbssprwstvdddz"&gt;214&lt;/key&gt;&lt;/foreign-keys&gt;&lt;ref-type name="Journal Article"&gt;17&lt;/ref-type&gt;&lt;contributors&gt;&lt;authors&gt;&lt;author&gt;Taylor, Barbara S.&lt;/author&gt;&lt;author&gt;Sobieszczyk, Magdalena E.&lt;/author&gt;&lt;author&gt;McCutchan, Francine E.&lt;/author&gt;&lt;author&gt;Hammer, Scott M.&lt;/author&gt;&lt;/authors&gt;&lt;/contributors&gt;&lt;auth-address&gt;http://www.nejm.org/doi/full/10.1056/NEJMra0706737&lt;/auth-address&gt;&lt;titles&gt;&lt;title&gt;The Challenge of HIV-1 Subtype Diversity&lt;/title&gt;&lt;secondary-title&gt;New England Journal of Medicine&lt;/secondary-title&gt;&lt;/titles&gt;&lt;periodical&gt;&lt;full-title&gt;New England Journal of Medicine&lt;/full-title&gt;&lt;/periodical&gt;&lt;pages&gt;1590-1602&lt;/pages&gt;&lt;volume&gt;358&lt;/volume&gt;&lt;number&gt;15&lt;/number&gt;&lt;dates&gt;&lt;year&gt;2008&lt;/year&gt;&lt;/dates&gt;&lt;isbn&gt;0028-4793&lt;/isbn&gt;&lt;label&gt;taylor_challenge_2008&lt;/label&gt;&lt;urls&gt;&lt;related-urls&gt;&lt;url&gt;10.1056/NEJMra0706737&lt;/url&gt;&lt;/related-urls&gt;&lt;/urls&gt;&lt;/record&gt;&lt;/Cite&gt;&lt;/EndNote&gt;</w:instrText>
        </w:r>
      </w:ins>
      <w:del w:id="125" w:author="Ram Shrestha" w:date="2014-01-04T19:38:00Z">
        <w:r w:rsidR="00E93357" w:rsidDel="00276C20">
          <w:delInstrText xml:space="preserve"> ADDIN EN.CITE &lt;EndNote&gt;&lt;Cite&gt;&lt;Author&gt;Taylor&lt;/Author&gt;&lt;Year&gt;2008&lt;/Year&gt;&lt;RecNum&gt;214&lt;/RecNum&gt;&lt;record&gt;&lt;rec-number&gt;214&lt;/rec-number&gt;&lt;foreign-keys&gt;&lt;key app="EN" db-id="fp25zzvrxrd9vke5zxqp9stbssprwstvdddz"&gt;214&lt;/key&gt;&lt;/foreign-keys&gt;&lt;ref-type name="Journal Article"&gt;17&lt;/ref-type&gt;&lt;contributors&gt;&lt;authors&gt;&lt;author&gt;Taylor, Barbara S.&lt;/author&gt;&lt;author&gt;Sobieszczyk, Magdalena E.&lt;/author&gt;&lt;author&gt;McCutchan, Francine E.&lt;/author&gt;&lt;author&gt;Hammer, Scott M.&lt;/author&gt;&lt;/authors&gt;&lt;/contributors&gt;&lt;auth-address&gt;http://www.nejm.org/doi/full/10.1056/NEJMra0706737&lt;/auth-address&gt;&lt;titles&gt;&lt;title&gt;The Challenge of HIV-1 Subtype Diversity&lt;/title&gt;&lt;secondary-title&gt;New England Journal of Medicine&lt;/secondary-title&gt;&lt;/titles&gt;&lt;periodical&gt;&lt;full-title&gt;New England Journal of Medicine&lt;/full-title&gt;&lt;/periodical&gt;&lt;pages&gt;1590-1602&lt;/pages&gt;&lt;volume&gt;358&lt;/volume&gt;&lt;number&gt;15&lt;/number&gt;&lt;dates&gt;&lt;year&gt;2008&lt;/year&gt;&lt;/dates&gt;&lt;isbn&gt;0028-4793&lt;/isbn&gt;&lt;label&gt;taylor_challenge_2008&lt;/label&gt;&lt;urls&gt;&lt;related-urls&gt;&lt;url&gt;10.1056/NEJMra0706737&lt;/url&gt;&lt;/related-urls&gt;&lt;/urls&gt;&lt;/record&gt;&lt;/Cite&gt;&lt;/EndNote&gt;</w:delInstrText>
        </w:r>
      </w:del>
      <w:r w:rsidR="00396A41">
        <w:fldChar w:fldCharType="separate"/>
      </w:r>
      <w:r>
        <w:rPr>
          <w:noProof/>
        </w:rPr>
        <w:t>(Taylor et al., 2008)</w:t>
      </w:r>
      <w:r w:rsidR="00396A41">
        <w:fldChar w:fldCharType="end"/>
      </w:r>
      <w:r>
        <w:t xml:space="preserve">. </w:t>
      </w:r>
    </w:p>
    <w:p w:rsidR="006444DD" w:rsidRDefault="006444DD" w:rsidP="006444DD">
      <w:pPr>
        <w:spacing w:line="480" w:lineRule="auto"/>
        <w:jc w:val="both"/>
      </w:pPr>
      <w:r>
        <w:t xml:space="preserve">The lower diversity observed in Group N </w:t>
      </w:r>
      <w:r w:rsidR="00396A41">
        <w:fldChar w:fldCharType="begin"/>
      </w:r>
      <w:ins w:id="126" w:author="Ram Shrestha" w:date="2014-01-04T19:38:00Z">
        <w:r w:rsidR="00276C20">
          <w:instrText xml:space="preserve"> ADDIN EN.CITE &lt;EndNote&gt;&lt;Cite&gt;&lt;Author&gt;Ayouba&lt;/Author&gt;&lt;Year&gt;2000&lt;/Year&gt;&lt;RecNum&gt;825&lt;/RecNum&gt;&lt;record&gt;&lt;rec-number&gt;825&lt;/rec-number&gt;&lt;foreign-keys&gt;&lt;key app="EN" db-id="fp25zzvrxrd9vke5zxqp9stbssprwstvdddz"&gt;825&lt;/key&gt;&lt;/foreign-keys&gt;&lt;ref-type name="Journal Article"&gt;17&lt;/ref-type&gt;&lt;contributors&gt;&lt;authors&gt;&lt;author&gt;Ayouba, A.&lt;/author&gt;&lt;author&gt;Souquieres, S.&lt;/author&gt;&lt;author&gt;Njinku, B.&lt;/author&gt;&lt;author&gt;Martin, P. M.&lt;/author&gt;&lt;author&gt;Muller-Trutwin, M. C.&lt;/author&gt;&lt;author&gt;Roques, P.&lt;/author&gt;&lt;author&gt;Barre-Sinoussi, F.&lt;/author&gt;&lt;author&gt;Mauclere, P.&lt;/author&gt;&lt;author&gt;Simon, F.&lt;/author&gt;&lt;author&gt;Nerrienet, E.&lt;/author&gt;&lt;/authors&gt;&lt;/contributors&gt;&lt;auth-address&gt;Centre Pasteur du Cameroun, Laboratoire National de Sante Publique et de Reference, Yaounde.&lt;/auth-address&gt;&lt;titles&gt;&lt;title&gt;HIV-1 group N among HIV-1-seropositive individuals in Cameroon&lt;/title&gt;&lt;secondary-title&gt;AIDS&lt;/secondary-title&gt;&lt;/titles&gt;&lt;periodical&gt;&lt;full-title&gt;AIDS&lt;/full-title&gt;&lt;/periodical&gt;&lt;pages&gt;2623-5&lt;/pages&gt;&lt;volume&gt;14&lt;/volume&gt;&lt;number&gt;16&lt;/number&gt;&lt;edition&gt;2000/01/11&lt;/edition&gt;&lt;keywords&gt;&lt;keyword&gt;Adult&lt;/keyword&gt;&lt;keyword&gt;Cameroon/epidemiology&lt;/keyword&gt;&lt;keyword&gt;Female&lt;/keyword&gt;&lt;keyword&gt;HIV Antibodies/*blood&lt;/keyword&gt;&lt;keyword&gt;HIV Envelope Protein gp120/immunology&lt;/keyword&gt;&lt;keyword&gt;HIV Infections/*virology&lt;/keyword&gt;&lt;keyword&gt;HIV-1/*classification&lt;/keyword&gt;&lt;keyword&gt;Humans&lt;/keyword&gt;&lt;keyword&gt;Male&lt;/keyword&gt;&lt;keyword&gt;Middle Aged&lt;/keyword&gt;&lt;keyword&gt;Peptide Fragments/immunology&lt;/keyword&gt;&lt;keyword&gt;Serotyping/methods&lt;/keyword&gt;&lt;/keywords&gt;&lt;dates&gt;&lt;year&gt;2000&lt;/year&gt;&lt;pub-dates&gt;&lt;date&gt;Nov 10&lt;/date&gt;&lt;/pub-dates&gt;&lt;/dates&gt;&lt;isbn&gt;0269-9370 (Print)&amp;#xD;0269-9370 (Linking)&lt;/isbn&gt;&lt;accession-num&gt;11101082&lt;/accession-num&gt;&lt;urls&gt;&lt;related-urls&gt;&lt;url&gt;http://www.ncbi.nlm.nih.gov/entrez/query.fcgi?cmd=Retrieve&amp;amp;db=PubMed&amp;amp;dopt=Citation&amp;amp;list_uids=11101082&lt;/url&gt;&lt;/related-urls&gt;&lt;/urls&gt;&lt;language&gt;eng&lt;/language&gt;&lt;/record&gt;&lt;/Cite&gt;&lt;/EndNote&gt;</w:instrText>
        </w:r>
      </w:ins>
      <w:del w:id="127" w:author="Ram Shrestha" w:date="2014-01-04T19:38:00Z">
        <w:r w:rsidR="00E93357" w:rsidDel="00276C20">
          <w:delInstrText xml:space="preserve"> ADDIN EN.CITE &lt;EndNote&gt;&lt;Cite&gt;&lt;Author&gt;Ayouba&lt;/Author&gt;&lt;Year&gt;2000&lt;/Year&gt;&lt;RecNum&gt;825&lt;/RecNum&gt;&lt;record&gt;&lt;rec-number&gt;825&lt;/rec-number&gt;&lt;foreign-keys&gt;&lt;key app="EN" db-id="fp25zzvrxrd9vke5zxqp9stbssprwstvdddz"&gt;825&lt;/key&gt;&lt;/foreign-keys&gt;&lt;ref-type name="Journal Article"&gt;17&lt;/ref-type&gt;&lt;contributors&gt;&lt;authors&gt;&lt;author&gt;Ayouba, A.&lt;/author&gt;&lt;author&gt;Souquieres, S.&lt;/author&gt;&lt;author&gt;Njinku, B.&lt;/author&gt;&lt;author&gt;Martin, P. M.&lt;/author&gt;&lt;author&gt;Muller-Trutwin, M. C.&lt;/author&gt;&lt;author&gt;Roques, P.&lt;/author&gt;&lt;author&gt;Barre-Sinoussi, F.&lt;/author&gt;&lt;author&gt;Mauclere, P.&lt;/author&gt;&lt;author&gt;Simon, F.&lt;/author&gt;&lt;author&gt;Nerrienet, E.&lt;/author&gt;&lt;/authors&gt;&lt;/contributors&gt;&lt;auth-address&gt;Centre Pasteur du Cameroun, Laboratoire National de Sante Publique et de Reference, Yaounde.&lt;/auth-address&gt;&lt;titles&gt;&lt;title&gt;HIV-1 group N among HIV-1-seropositive individuals in Cameroon&lt;/title&gt;&lt;secondary-title&gt;AIDS&lt;/secondary-title&gt;&lt;/titles&gt;&lt;periodical&gt;&lt;full-title&gt;AIDS&lt;/full-title&gt;&lt;/periodical&gt;&lt;pages&gt;2623-5&lt;/pages&gt;&lt;volume&gt;14&lt;/volume&gt;&lt;number&gt;16&lt;/number&gt;&lt;edition&gt;2000/01/11&lt;/edition&gt;&lt;keywords&gt;&lt;keyword&gt;Adult&lt;/keyword&gt;&lt;keyword&gt;Cameroon/epidemiology&lt;/keyword&gt;&lt;keyword&gt;Female&lt;/keyword&gt;&lt;keyword&gt;HIV Antibodies/*blood&lt;/keyword&gt;&lt;keyword&gt;HIV Envelope Protein gp120/immunology&lt;/keyword&gt;&lt;keyword&gt;HIV Infections/*virology&lt;/keyword&gt;&lt;keyword&gt;HIV-1/*classification&lt;/keyword&gt;&lt;keyword&gt;Humans&lt;/keyword&gt;&lt;keyword&gt;Male&lt;/keyword&gt;&lt;keyword&gt;Middle Aged&lt;/keyword&gt;&lt;keyword&gt;Peptide Fragments/immunology&lt;/keyword&gt;&lt;keyword&gt;Serotyping/methods&lt;/keyword&gt;&lt;/keywords&gt;&lt;dates&gt;&lt;year&gt;2000&lt;/year&gt;&lt;pub-dates&gt;&lt;date&gt;Nov 10&lt;/date&gt;&lt;/pub-dates&gt;&lt;/dates&gt;&lt;isbn&gt;0269-9370 (Print)&amp;#xD;0269-9370 (Linking)&lt;/isbn&gt;&lt;accession-num&gt;11101082&lt;/accession-num&gt;&lt;urls&gt;&lt;related-urls&gt;&lt;url&gt;http://www.ncbi.nlm.nih.gov/entrez/query.fcgi?cmd=Retrieve&amp;amp;db=PubMed&amp;amp;dopt=Citation&amp;amp;list_uids=11101082&lt;/url&gt;&lt;/related-urls&gt;&lt;/urls&gt;&lt;language&gt;eng&lt;/language&gt;&lt;/record&gt;&lt;/Cite&gt;&lt;/EndNote&gt;</w:delInstrText>
        </w:r>
      </w:del>
      <w:r w:rsidR="00396A41">
        <w:fldChar w:fldCharType="separate"/>
      </w:r>
      <w:r>
        <w:rPr>
          <w:noProof/>
        </w:rPr>
        <w:t>(Ayouba et al., 2000)</w:t>
      </w:r>
      <w:r w:rsidR="00396A41">
        <w:fldChar w:fldCharType="end"/>
      </w:r>
      <w:r>
        <w:t xml:space="preserve">, O </w:t>
      </w:r>
      <w:r w:rsidR="00396A41">
        <w:fldChar w:fldCharType="begin"/>
      </w:r>
      <w:ins w:id="128" w:author="Ram Shrestha" w:date="2014-01-04T19:38:00Z">
        <w:r w:rsidR="00276C20">
          <w:instrText xml:space="preserve"> ADDIN EN.CITE &lt;EndNote&gt;&lt;Cite&gt;&lt;Author&gt;Lemey&lt;/Author&gt;&lt;Year&gt;2004&lt;/Year&gt;&lt;RecNum&gt;826&lt;/RecNum&gt;&lt;record&gt;&lt;rec-number&gt;826&lt;/rec-number&gt;&lt;foreign-keys&gt;&lt;key app="EN" db-id="fp25zzvrxrd9vke5zxqp9stbssprwstvdddz"&gt;826&lt;/key&gt;&lt;/foreign-keys&gt;&lt;ref-type name="Journal Article"&gt;17&lt;/ref-type&gt;&lt;contributors&gt;&lt;authors&gt;&lt;author&gt;Lemey, P.&lt;/author&gt;&lt;author&gt;Pybus, O. G.&lt;/author&gt;&lt;author&gt;Rambaut, A.&lt;/author&gt;&lt;author&gt;Drummond, A. J.&lt;/author&gt;&lt;author&gt;Robertson, D. L.&lt;/author&gt;&lt;author&gt;Roques, P.&lt;/author&gt;&lt;author&gt;Worobey, M.&lt;/author&gt;&lt;author&gt;Vandamme, A. M.&lt;/author&gt;&lt;/authors&gt;&lt;/contributors&gt;&lt;auth-address&gt;Rega Institute for Medical Research, KULeuven, B-3000 Leuven, Belgium. philippe.lemey@uz.kueluven.ac.be&lt;/auth-address&gt;&lt;titles&gt;&lt;title&gt;The molecular population genetics of HIV-1 group O&lt;/title&gt;&lt;secondary-title&gt;Genetics&lt;/secondary-title&gt;&lt;/titles&gt;&lt;periodical&gt;&lt;full-title&gt;Genetics&lt;/full-title&gt;&lt;/periodical&gt;&lt;pages&gt;1059-68&lt;/pages&gt;&lt;volume&gt;167&lt;/volume&gt;&lt;number&gt;3&lt;/number&gt;&lt;edition&gt;2004/07/29&lt;/edition&gt;&lt;keywords&gt;&lt;keyword&gt;Bayes Theorem&lt;/keyword&gt;&lt;keyword&gt;Cameroon&lt;/keyword&gt;&lt;keyword&gt;*Evolution, Molecular&lt;/keyword&gt;&lt;keyword&gt;*Genetics, Population&lt;/keyword&gt;&lt;keyword&gt;*Genome, Viral&lt;/keyword&gt;&lt;keyword&gt;HIV-1/*genetics&lt;/keyword&gt;&lt;keyword&gt;Humans&lt;/keyword&gt;&lt;keyword&gt;Likelihood Functions&lt;/keyword&gt;&lt;keyword&gt;*Models, Genetic&lt;/keyword&gt;&lt;keyword&gt;Phylogeny&lt;/keyword&gt;&lt;keyword&gt;Recombination, Genetic/genetics&lt;/keyword&gt;&lt;keyword&gt;Species Specificity&lt;/keyword&gt;&lt;keyword&gt;Viral Proteins/genetics&lt;/keyword&gt;&lt;/keywords&gt;&lt;dates&gt;&lt;year&gt;2004&lt;/year&gt;&lt;pub-dates&gt;&lt;date&gt;Jul&lt;/date&gt;&lt;/pub-dates&gt;&lt;/dates&gt;&lt;isbn&gt;0016-6731 (Print)&amp;#xD;0016-6731 (Linking)&lt;/isbn&gt;&lt;accession-num&gt;15280223&lt;/accession-num&gt;&lt;urls&gt;&lt;related-urls&gt;&lt;url&gt;http://www.ncbi.nlm.nih.gov/entrez/query.fcgi?cmd=Retrieve&amp;amp;db=PubMed&amp;amp;dopt=Citation&amp;amp;list_uids=15280223&lt;/url&gt;&lt;/related-urls&gt;&lt;/urls&gt;&lt;custom2&gt;1470933&lt;/custom2&gt;&lt;electronic-resource-num&gt;10.1534/genetics.104.026666&amp;#xD;167/3/1059 [pii]&lt;/electronic-resource-num&gt;&lt;language&gt;eng&lt;/language&gt;&lt;/record&gt;&lt;/Cite&gt;&lt;/EndNote&gt;</w:instrText>
        </w:r>
      </w:ins>
      <w:del w:id="129" w:author="Ram Shrestha" w:date="2014-01-04T19:38:00Z">
        <w:r w:rsidR="00E93357" w:rsidDel="00276C20">
          <w:delInstrText xml:space="preserve"> ADDIN EN.CITE &lt;EndNote&gt;&lt;Cite&gt;&lt;Author&gt;Lemey&lt;/Author&gt;&lt;Year&gt;2004&lt;/Year&gt;&lt;RecNum&gt;826&lt;/RecNum&gt;&lt;record&gt;&lt;rec-number&gt;826&lt;/rec-number&gt;&lt;foreign-keys&gt;&lt;key app="EN" db-id="fp25zzvrxrd9vke5zxqp9stbssprwstvdddz"&gt;826&lt;/key&gt;&lt;/foreign-keys&gt;&lt;ref-type name="Journal Article"&gt;17&lt;/ref-type&gt;&lt;contributors&gt;&lt;authors&gt;&lt;author&gt;Lemey, P.&lt;/author&gt;&lt;author&gt;Pybus, O. G.&lt;/author&gt;&lt;author&gt;Rambaut, A.&lt;/author&gt;&lt;author&gt;Drummond, A. J.&lt;/author&gt;&lt;author&gt;Robertson, D. L.&lt;/author&gt;&lt;author&gt;Roques, P.&lt;/author&gt;&lt;author&gt;Worobey, M.&lt;/author&gt;&lt;author&gt;Vandamme, A. M.&lt;/author&gt;&lt;/authors&gt;&lt;/contributors&gt;&lt;auth-address&gt;Rega Institute for Medical Research, KULeuven, B-3000 Leuven, Belgium. philippe.lemey@uz.kueluven.ac.be&lt;/auth-address&gt;&lt;titles&gt;&lt;title&gt;The molecular population genetics of HIV-1 group O&lt;/title&gt;&lt;secondary-title&gt;Genetics&lt;/secondary-title&gt;&lt;/titles&gt;&lt;periodical&gt;&lt;full-title&gt;Genetics&lt;/full-title&gt;&lt;/periodical&gt;&lt;pages&gt;1059-68&lt;/pages&gt;&lt;volume&gt;167&lt;/volume&gt;&lt;number&gt;3&lt;/number&gt;&lt;edition&gt;2004/07/29&lt;/edition&gt;&lt;keywords&gt;&lt;keyword&gt;Bayes Theorem&lt;/keyword&gt;&lt;keyword&gt;Cameroon&lt;/keyword&gt;&lt;keyword&gt;*Evolution, Molecular&lt;/keyword&gt;&lt;keyword&gt;*Genetics, Population&lt;/keyword&gt;&lt;keyword&gt;*Genome, Viral&lt;/keyword&gt;&lt;keyword&gt;HIV-1/*genetics&lt;/keyword&gt;&lt;keyword&gt;Humans&lt;/keyword&gt;&lt;keyword&gt;Likelihood Functions&lt;/keyword&gt;&lt;keyword&gt;*Models, Genetic&lt;/keyword&gt;&lt;keyword&gt;Phylogeny&lt;/keyword&gt;&lt;keyword&gt;Recombination, Genetic/genetics&lt;/keyword&gt;&lt;keyword&gt;Species Specificity&lt;/keyword&gt;&lt;keyword&gt;Viral Proteins/genetics&lt;/keyword&gt;&lt;/keywords&gt;&lt;dates&gt;&lt;year&gt;2004&lt;/year&gt;&lt;pub-dates&gt;&lt;date&gt;Jul&lt;/date&gt;&lt;/pub-dates&gt;&lt;/dates&gt;&lt;isbn&gt;0016-6731 (Print)&amp;#xD;0016-6731 (Linking)&lt;/isbn&gt;&lt;accession-num&gt;15280223&lt;/accession-num&gt;&lt;urls&gt;&lt;related-urls&gt;&lt;url&gt;http://www.ncbi.nlm.nih.gov/entrez/query.fcgi?cmd=Retrieve&amp;amp;db=PubMed&amp;amp;dopt=Citation&amp;amp;list_uids=15280223&lt;/url&gt;&lt;/related-urls&gt;&lt;/urls&gt;&lt;custom2&gt;1470933&lt;/custom2&gt;&lt;electronic-resource-num&gt;10.1534/genetics.104.026666&amp;#xD;167/3/1059 [pii]&lt;/electronic-resource-num&gt;&lt;language&gt;eng&lt;/language&gt;&lt;/record&gt;&lt;/Cite&gt;&lt;/EndNote&gt;</w:delInstrText>
        </w:r>
      </w:del>
      <w:r w:rsidR="00396A41">
        <w:fldChar w:fldCharType="separate"/>
      </w:r>
      <w:r>
        <w:rPr>
          <w:noProof/>
        </w:rPr>
        <w:t>(Lemey et al., 2004b)</w:t>
      </w:r>
      <w:r w:rsidR="00396A41">
        <w:fldChar w:fldCharType="end"/>
      </w:r>
      <w:r>
        <w:t xml:space="preserve"> and P </w:t>
      </w:r>
      <w:r w:rsidR="00396A41">
        <w:fldChar w:fldCharType="begin"/>
      </w:r>
      <w:ins w:id="130" w:author="Ram Shrestha" w:date="2014-01-04T19:38:00Z">
        <w:r w:rsidR="00276C20">
          <w:instrText xml:space="preserve"> ADDIN EN.CITE &lt;EndNote&gt;&lt;Cite&gt;&lt;Author&gt;Vallari&lt;/Author&gt;&lt;Year&gt;2011&lt;/Year&gt;&lt;RecNum&gt;80&lt;/RecNum&gt;&lt;record&gt;&lt;rec-number&gt;80&lt;/rec-number&gt;&lt;foreign-keys&gt;&lt;key app="EN" db-id="fp25zzvrxrd9vke5zxqp9stbssprwstvdddz"&gt;80&lt;/key&gt;&lt;/foreign-keys&gt;&lt;ref-type name="Journal Article"&gt;17&lt;/ref-type&gt;&lt;contributors&gt;&lt;authors&gt;&lt;author&gt;Vallari, Ana&lt;/author&gt;&lt;author&gt;Holzmayer, Vera&lt;/author&gt;&lt;author&gt;Harris, Barbara&lt;/author&gt;&lt;author&gt;Yamaguchi, Julie&lt;/author&gt;&lt;author&gt;Ngansop, Charlotte&lt;/author&gt;&lt;author&gt;Makamche, Florence&lt;/author&gt;&lt;author&gt;Mbanya, Dora&lt;/author&gt;&lt;author&gt;Kaptué, Lazare&lt;/author&gt;&lt;author&gt;Ndembi, Nicaise&lt;/author&gt;&lt;author&gt;Gürtler, Lutz&lt;/author&gt;&lt;author&gt;Devare, Sushil&lt;/author&gt;&lt;author&gt;Brennan, Catherine A.&lt;/author&gt;&lt;/authors&gt;&lt;/contributors&gt;&lt;auth-address&gt;http://jvi.asm.org/content/85/3/1403&lt;/auth-address&gt;&lt;titles&gt;&lt;title&gt;Confirmation of Putative HIV-1 Group P in Cameroon&lt;/title&gt;&lt;secondary-title&gt;Journal of Virology&lt;/secondary-title&gt;&lt;/titles&gt;&lt;periodical&gt;&lt;full-title&gt;Journal of Virology&lt;/full-title&gt;&lt;/periodical&gt;&lt;pages&gt;1403-1407&lt;/pages&gt;&lt;volume&gt;85&lt;/volume&gt;&lt;number&gt;3&lt;/number&gt;&lt;dates&gt;&lt;year&gt;2011&lt;/year&gt;&lt;pub-dates&gt;&lt;date&gt;February&lt;/date&gt;&lt;/pub-dates&gt;&lt;/dates&gt;&lt;isbn&gt;0022-538X, 1098-5514&lt;/isbn&gt;&lt;label&gt;vallari_confirmation_2011&lt;/label&gt;&lt;urls&gt;&lt;related-urls&gt;&lt;url&gt;10.1128/JVI.02005-10&lt;/url&gt;&lt;/related-urls&gt;&lt;/urls&gt;&lt;/record&gt;&lt;/Cite&gt;&lt;/EndNote&gt;</w:instrText>
        </w:r>
      </w:ins>
      <w:del w:id="131" w:author="Ram Shrestha" w:date="2014-01-04T19:38:00Z">
        <w:r w:rsidR="00E93357" w:rsidDel="00276C20">
          <w:delInstrText xml:space="preserve"> ADDIN EN.CITE &lt;EndNote&gt;&lt;Cite&gt;&lt;Author&gt;Vallari&lt;/Author&gt;&lt;Year&gt;2011&lt;/Year&gt;&lt;RecNum&gt;80&lt;/RecNum&gt;&lt;record&gt;&lt;rec-number&gt;80&lt;/rec-number&gt;&lt;foreign-keys&gt;&lt;key app="EN" db-id="fp25zzvrxrd9vke5zxqp9stbssprwstvdddz"&gt;80&lt;/key&gt;&lt;/foreign-keys&gt;&lt;ref-type name="Journal Article"&gt;17&lt;/ref-type&gt;&lt;contributors&gt;&lt;authors&gt;&lt;author&gt;Vallari, Ana&lt;/author&gt;&lt;author&gt;Holzmayer, Vera&lt;/author&gt;&lt;author&gt;Harris, Barbara&lt;/author&gt;&lt;author&gt;Yamaguchi, Julie&lt;/author&gt;&lt;author&gt;Ngansop, Charlotte&lt;/author&gt;&lt;author&gt;Makamche, Florence&lt;/author&gt;&lt;author&gt;Mbanya, Dora&lt;/author&gt;&lt;author&gt;Kaptué, Lazare&lt;/author&gt;&lt;author&gt;Ndembi, Nicaise&lt;/author&gt;&lt;author&gt;Gürtler, Lutz&lt;/author&gt;&lt;author&gt;Devare, Sushil&lt;/author&gt;&lt;author&gt;Brennan, Catherine A.&lt;/author&gt;&lt;/authors&gt;&lt;/contributors&gt;&lt;auth-address&gt;http://jvi.asm.org/content/85/3/1403&lt;/auth-address&gt;&lt;titles&gt;&lt;title&gt;Confirmation of Putative HIV-1 Group P in Cameroon&lt;/title&gt;&lt;secondary-title&gt;Journal of Virology&lt;/secondary-title&gt;&lt;/titles&gt;&lt;periodical&gt;&lt;full-title&gt;Journal of Virology&lt;/full-title&gt;&lt;/periodical&gt;&lt;pages&gt;1403-1407&lt;/pages&gt;&lt;volume&gt;85&lt;/volume&gt;&lt;number&gt;3&lt;/number&gt;&lt;dates&gt;&lt;year&gt;2011&lt;/year&gt;&lt;pub-dates&gt;&lt;date&gt;February&lt;/date&gt;&lt;/pub-dates&gt;&lt;/dates&gt;&lt;isbn&gt;0022-538X, 1098-5514&lt;/isbn&gt;&lt;label&gt;vallari_confirmation_2011&lt;/label&gt;&lt;urls&gt;&lt;related-urls&gt;&lt;url&gt;10.1128/JVI.02005-10&lt;/url&gt;&lt;/related-urls&gt;&lt;/urls&gt;&lt;/record&gt;&lt;/Cite&gt;&lt;/EndNote&gt;</w:delInstrText>
        </w:r>
      </w:del>
      <w:r w:rsidR="00396A41">
        <w:fldChar w:fldCharType="separate"/>
      </w:r>
      <w:r>
        <w:rPr>
          <w:noProof/>
        </w:rPr>
        <w:t>(Vallari et al., 2011)</w:t>
      </w:r>
      <w:r w:rsidR="00396A41">
        <w:fldChar w:fldCharType="end"/>
      </w:r>
      <w:r>
        <w:t xml:space="preserve"> correlate to low prevalence and geographical confinement to Western African countries such as Cameroon. It is still unclear if group O can be sub divided into subtypes </w:t>
      </w:r>
      <w:r w:rsidR="00396A41">
        <w:fldChar w:fldCharType="begin"/>
      </w:r>
      <w:ins w:id="132" w:author="Ram Shrestha" w:date="2014-01-04T19:38:00Z">
        <w:r w:rsidR="00276C20">
          <w:instrText xml:space="preserve"> ADDIN EN.CITE &lt;EndNote&gt;&lt;Cite&gt;&lt;Author&gt;Roques&lt;/Author&gt;&lt;Year&gt;2002&lt;/Year&gt;&lt;RecNum&gt;15&lt;/RecNum&gt;&lt;record&gt;&lt;rec-number&gt;15&lt;/rec-number&gt;&lt;foreign-keys&gt;&lt;key app="EN" db-id="fp25zzvrxrd9vke5zxqp9stbssprwstvdddz"&gt;15&lt;/key&gt;&lt;/foreign-keys&gt;&lt;ref-type name="Journal Article"&gt;17&lt;/ref-type&gt;&lt;contributors&gt;&lt;authors&gt;&lt;author&gt;Roques, P.&lt;/author&gt;&lt;author&gt;Robertson, D.L.&lt;/author&gt;&lt;author&gt;Souquière, S.&lt;/author&gt;&lt;author&gt;Damond, F.&lt;/author&gt;&lt;author&gt;Ayouba, A.&lt;/author&gt;&lt;author&gt;Farfara, I.&lt;/author&gt;&lt;author&gt;Depienne, C.&lt;/author&gt;&lt;author&gt;Nerrienet, E.&lt;/author&gt;&lt;author&gt;Dormont, D.&lt;/author&gt;&lt;author&gt;Brun-Vézinet, F.&lt;/author&gt;&lt;author&gt;Simon, F.&lt;/author&gt;&lt;author&gt;Mauclère, P.&lt;/author&gt;&lt;/authors&gt;&lt;/contributors&gt;&lt;auth-address&gt;http://www.sciencedirect.com/science/article/pii/S0042682202914303&lt;/auth-address&gt;&lt;titles&gt;&lt;title&gt;Phylogenetic Analysis of 49 Newly Derived HIV-1 Group O Strains: High Viral Diversity but No Group M-like Subtype Structure&lt;/title&gt;&lt;secondary-title&gt;Virology&lt;/secondary-title&gt;&lt;/titles&gt;&lt;periodical&gt;&lt;full-title&gt;Virology&lt;/full-title&gt;&lt;/periodical&gt;&lt;pages&gt;259-273&lt;/pages&gt;&lt;volume&gt;302&lt;/volume&gt;&lt;number&gt;2&lt;/number&gt;&lt;dates&gt;&lt;year&gt;2002&lt;/year&gt;&lt;pub-dates&gt;&lt;date&gt;October&lt;/date&gt;&lt;/pub-dates&gt;&lt;/dates&gt;&lt;isbn&gt;0042-6822&lt;/isbn&gt;&lt;label&gt;roques_phylogenetic_2002&lt;/label&gt;&lt;urls&gt;&lt;related-urls&gt;&lt;url&gt;10.1006/viro.2002.1430&lt;/url&gt;&lt;/related-urls&gt;&lt;/urls&gt;&lt;/record&gt;&lt;/Cite&gt;&lt;/EndNote&gt;</w:instrText>
        </w:r>
      </w:ins>
      <w:del w:id="133" w:author="Ram Shrestha" w:date="2014-01-04T19:38:00Z">
        <w:r w:rsidR="00E93357" w:rsidDel="00276C20">
          <w:delInstrText xml:space="preserve"> ADDIN EN.CITE &lt;EndNote&gt;&lt;Cite&gt;&lt;Author&gt;Roques&lt;/Author&gt;&lt;Year&gt;2002&lt;/Year&gt;&lt;RecNum&gt;15&lt;/RecNum&gt;&lt;record&gt;&lt;rec-number&gt;15&lt;/rec-number&gt;&lt;foreign-keys&gt;&lt;key app="EN" db-id="fp25zzvrxrd9vke5zxqp9stbssprwstvdddz"&gt;15&lt;/key&gt;&lt;/foreign-keys&gt;&lt;ref-type name="Journal Article"&gt;17&lt;/ref-type&gt;&lt;contributors&gt;&lt;authors&gt;&lt;author&gt;Roques, P.&lt;/author&gt;&lt;author&gt;Robertson, D.L.&lt;/author&gt;&lt;author&gt;Souquière, S.&lt;/author&gt;&lt;author&gt;Damond, F.&lt;/author&gt;&lt;author&gt;Ayouba, A.&lt;/author&gt;&lt;author&gt;Farfara, I.&lt;/author&gt;&lt;author&gt;Depienne, C.&lt;/author&gt;&lt;author&gt;Nerrienet, E.&lt;/author&gt;&lt;author&gt;Dormont, D.&lt;/author&gt;&lt;author&gt;Brun-Vézinet, F.&lt;/author&gt;&lt;author&gt;Simon, F.&lt;/author&gt;&lt;author&gt;Mauclère, P.&lt;/author&gt;&lt;/authors&gt;&lt;/contributors&gt;&lt;auth-address&gt;http://www.sciencedirect.com/science/article/pii/S0042682202914303&lt;/auth-address&gt;&lt;titles&gt;&lt;title&gt;Phylogenetic Analysis of 49 Newly Derived HIV-1 Group O Strains: High Viral Diversity but No Group M-like Subtype Structure&lt;/title&gt;&lt;secondary-title&gt;Virology&lt;/secondary-title&gt;&lt;/titles&gt;&lt;periodical&gt;&lt;full-title&gt;Virology&lt;/full-title&gt;&lt;/periodical&gt;&lt;pages&gt;259-273&lt;/pages&gt;&lt;volume&gt;302&lt;/volume&gt;&lt;number&gt;2&lt;/number&gt;&lt;dates&gt;&lt;year&gt;2002&lt;/year&gt;&lt;pub-dates&gt;&lt;date&gt;October&lt;/date&gt;&lt;/pub-dates&gt;&lt;/dates&gt;&lt;isbn&gt;0042-6822&lt;/isbn&gt;&lt;label&gt;roques_phylogenetic_2002&lt;/label&gt;&lt;urls&gt;&lt;related-urls&gt;&lt;url&gt;10.1006/viro.2002.1430&lt;/url&gt;&lt;/related-urls&gt;&lt;/urls&gt;&lt;/record&gt;&lt;/Cite&gt;&lt;/EndNote&gt;</w:delInstrText>
        </w:r>
      </w:del>
      <w:r w:rsidR="00396A41">
        <w:fldChar w:fldCharType="separate"/>
      </w:r>
      <w:r>
        <w:rPr>
          <w:noProof/>
        </w:rPr>
        <w:t>(Roques et al., 2002)</w:t>
      </w:r>
      <w:r w:rsidR="00396A41">
        <w:fldChar w:fldCharType="end"/>
      </w:r>
      <w:r>
        <w:t>. Group N as well does not show distinct sub clade within itself (Figure 1.5).</w:t>
      </w:r>
    </w:p>
    <w:p w:rsidR="006444DD" w:rsidRDefault="006444DD" w:rsidP="006444DD">
      <w:pPr>
        <w:spacing w:line="480" w:lineRule="auto"/>
        <w:jc w:val="both"/>
      </w:pPr>
    </w:p>
    <w:p w:rsidR="006444DD" w:rsidRDefault="006444DD" w:rsidP="006444DD">
      <w:pPr>
        <w:spacing w:line="480" w:lineRule="auto"/>
        <w:jc w:val="both"/>
      </w:pPr>
      <w:r>
        <w:t>1.4.2 HIV-1 recombination</w:t>
      </w:r>
    </w:p>
    <w:p w:rsidR="006444DD" w:rsidRDefault="006444DD" w:rsidP="006444DD">
      <w:pPr>
        <w:spacing w:line="480" w:lineRule="auto"/>
        <w:jc w:val="both"/>
      </w:pPr>
      <w:r>
        <w:t xml:space="preserve">Initially, HIV-1 group M subtypes E </w:t>
      </w:r>
      <w:r w:rsidR="00396A41">
        <w:fldChar w:fldCharType="begin">
          <w:fldData xml:space="preserve">PEVuZE5vdGU+PENpdGU+PEF1dGhvcj5BcnRlbnN0ZWluPC9BdXRob3I+PFllYXI+MTk5NTwvWWVh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</w:fldData>
        </w:fldChar>
      </w:r>
      <w:ins w:id="134" w:author="Ram Shrestha" w:date="2014-01-04T19:38:00Z">
        <w:r w:rsidR="00276C20">
          <w:instrText xml:space="preserve"> ADDIN EN.CITE </w:instrText>
        </w:r>
      </w:ins>
      <w:del w:id="135" w:author="Ram Shrestha" w:date="2014-01-04T19:38:00Z">
        <w:r w:rsidR="00E93357" w:rsidDel="00276C20">
          <w:delInstrText xml:space="preserve"> ADDIN EN.CITE </w:delInstrText>
        </w:r>
        <w:r w:rsidR="00396A41" w:rsidDel="00276C20">
          <w:fldChar w:fldCharType="begin">
            <w:fldData xml:space="preserve">PEVuZE5vdGU+PENpdGU+PEF1dGhvcj5BcnRlbnN0ZWluPC9BdXRob3I+PFllYXI+MTk5NTwvWWVh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</w:fldData>
          </w:fldChar>
        </w:r>
        <w:r w:rsidR="00E93357" w:rsidDel="00276C20">
          <w:delInstrText xml:space="preserve"> ADDIN EN.CITE.DATA </w:delInstrText>
        </w:r>
        <w:r w:rsidR="00396A41" w:rsidDel="00276C20">
          <w:fldChar w:fldCharType="end"/>
        </w:r>
      </w:del>
      <w:ins w:id="136" w:author="Ram Shrestha" w:date="2014-01-04T19:38:00Z">
        <w:r w:rsidR="00276C20">
          <w:fldChar w:fldCharType="begin">
            <w:fldData xml:space="preserve">PEVuZE5vdGU+PENpdGU+PEF1dGhvcj5BcnRlbnN0ZWluPC9BdXRob3I+PFllYXI+MTk5NTwvWWVh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</w:fldData>
          </w:fldChar>
        </w:r>
        <w:r w:rsidR="00276C20">
          <w:instrText xml:space="preserve"> ADDIN EN.CITE.DATA </w:instrText>
        </w:r>
        <w:r w:rsidR="00276C20">
          <w:fldChar w:fldCharType="end"/>
        </w:r>
      </w:ins>
      <w:r w:rsidR="00396A41">
        <w:fldChar w:fldCharType="separate"/>
      </w:r>
      <w:r>
        <w:rPr>
          <w:noProof/>
        </w:rPr>
        <w:t>(Artenstein et al., 1995; Tovanabutra et al., 2002; Wasi et al., 1995)</w:t>
      </w:r>
      <w:r w:rsidR="00396A41">
        <w:fldChar w:fldCharType="end"/>
      </w:r>
      <w:r>
        <w:t xml:space="preserve"> and I (Figure 1.5) were also classified (reviewed in </w:t>
      </w:r>
      <w:r w:rsidR="00396A41">
        <w:fldChar w:fldCharType="begin"/>
      </w:r>
      <w:ins w:id="137" w:author="Ram Shrestha" w:date="2014-01-04T19:38:00Z">
        <w:r w:rsidR="00276C20">
          <w: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instrText>
        </w:r>
      </w:ins>
      <w:del w:id="138" w:author="Ram Shrestha" w:date="2014-01-04T19:38:00Z">
        <w:r w:rsidR="00E93357" w:rsidDel="00276C20">
          <w:del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delInstrText>
        </w:r>
      </w:del>
      <w:r w:rsidR="00396A41">
        <w:fldChar w:fldCharType="separate"/>
      </w:r>
      <w:r>
        <w:rPr>
          <w:noProof/>
        </w:rPr>
        <w:t>(McCutchan, 2006)</w:t>
      </w:r>
      <w:r w:rsidR="00396A41">
        <w:fldChar w:fldCharType="end"/>
      </w:r>
      <w:r>
        <w:t xml:space="preserve">). With availability of complete HIV genome sequence and phylogenetic analysis from it, the subtypes E and I were reclassified as circular recombinant forms CRF01_AE (recombinant form of subtype A and E) and CRF04_cpx (recombinant form of more than two subtypes, designated by “cpx”) respectively (reviewed in </w:t>
      </w:r>
      <w:r w:rsidR="00396A41">
        <w:fldChar w:fldCharType="begin"/>
      </w:r>
      <w:ins w:id="139" w:author="Ram Shrestha" w:date="2014-01-04T19:38:00Z">
        <w:r w:rsidR="00276C20">
          <w: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instrText>
        </w:r>
      </w:ins>
      <w:del w:id="140" w:author="Ram Shrestha" w:date="2014-01-04T19:38:00Z">
        <w:r w:rsidR="00E93357" w:rsidDel="00276C20">
          <w:del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delInstrText>
        </w:r>
      </w:del>
      <w:r w:rsidR="00396A41">
        <w:fldChar w:fldCharType="separate"/>
      </w:r>
      <w:r>
        <w:rPr>
          <w:noProof/>
        </w:rPr>
        <w:t>(McCutchan, 2006)</w:t>
      </w:r>
      <w:r w:rsidR="00396A41">
        <w:fldChar w:fldCharType="end"/>
      </w:r>
      <w:r>
        <w:t xml:space="preserve">). The same criterion of epidemiological unlinked isolates from three or more people applies for classification as a circular recombinant form (CRF) </w:t>
      </w:r>
      <w:r w:rsidR="00396A41">
        <w:fldChar w:fldCharType="begin"/>
      </w:r>
      <w:ins w:id="141" w:author="Ram Shrestha" w:date="2014-01-04T19:38:00Z">
        <w:r w:rsidR="00276C20">
          <w:instrText xml:space="preserve"> ADDIN EN.CITE &lt;EndNote&gt;&lt;Cite&gt;&lt;Author&gt;Robertson&lt;/Author&gt;&lt;Year&gt;2000&lt;/Year&gt;&lt;RecNum&gt;505&lt;/RecNum&gt;&lt;record&gt;&lt;rec-number&gt;505&lt;/rec-number&gt;&lt;foreign-keys&gt;&lt;key app="EN" db-id="fp25zzvrxrd9vke5zxqp9stbssprwstvdddz"&gt;505&lt;/key&gt;&lt;/foreign-keys&gt;&lt;ref-type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C.&lt;/author&gt;&lt;/authors&gt;&lt;/contributors&gt;&lt;auth-address&gt;http://www.hiv.lanl.gov/content/sequence/HIV/COMPENDIUM/1999/6/nomenclature.pdf&lt;/auth-address&gt;&lt;titles&gt;&lt;title&gt;HIV-1 nomenclature proposal&lt;/title&gt;&lt;secondary-title&gt;Science&lt;/secondary-title&gt;&lt;/titles&gt;&lt;periodical&gt;&lt;full-title&gt;Science&lt;/full-title&gt;&lt;/periodical&gt;&lt;pages&gt;55–55&lt;/pages&gt;&lt;volume&gt;288&lt;/volume&gt;&lt;number&gt;5463&lt;/number&gt;&lt;dates&gt;&lt;year&gt;2000&lt;/year&gt;&lt;/dates&gt;&lt;label&gt;robertson_hiv-1_2000&lt;/label&gt;&lt;urls&gt;&lt;/urls&gt;&lt;/record&gt;&lt;/Cite&gt;&lt;/EndNote&gt;</w:instrText>
        </w:r>
      </w:ins>
      <w:del w:id="142" w:author="Ram Shrestha" w:date="2014-01-04T19:38:00Z">
        <w:r w:rsidR="00E93357" w:rsidDel="00276C20">
          <w:delInstrText xml:space="preserve"> ADDIN EN.CITE &lt;EndNote&gt;&lt;Cite&gt;&lt;Author&gt;Robertson&lt;/Author&gt;&lt;Year&gt;2000&lt;/Year&gt;&lt;RecNum&gt;505&lt;/RecNum&gt;&lt;record&gt;&lt;rec-number&gt;505&lt;/rec-number&gt;&lt;foreign-keys&gt;&lt;key app="EN" db-id="fp25zzvrxrd9vke5zxqp9stbssprwstvdddz"&gt;505&lt;/key&gt;&lt;/foreign-keys&gt;&lt;ref-type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C.&lt;/author&gt;&lt;/authors&gt;&lt;/contributors&gt;&lt;auth-address&gt;http://www.hiv.lanl.gov/content/sequence/HIV/COMPENDIUM/1999/6/nomenclature.pdf&lt;/auth-address&gt;&lt;titles&gt;&lt;title&gt;HIV-1 nomenclature proposal&lt;/title&gt;&lt;secondary-title&gt;Science&lt;/secondary-title&gt;&lt;/titles&gt;&lt;periodical&gt;&lt;full-title&gt;Science&lt;/full-title&gt;&lt;/periodical&gt;&lt;pages&gt;55–55&lt;/pages&gt;&lt;volume&gt;288&lt;/volume&gt;&lt;number&gt;5463&lt;/number&gt;&lt;dates&gt;&lt;year&gt;2000&lt;/year&gt;&lt;/dates&gt;&lt;label&gt;robertson_hiv-1_2000&lt;/label&gt;&lt;urls&gt;&lt;/urls&gt;&lt;/record&gt;&lt;/Cite&gt;&lt;/EndNote&gt;</w:delInstrText>
        </w:r>
      </w:del>
      <w:r w:rsidR="00396A41">
        <w:fldChar w:fldCharType="separate"/>
      </w:r>
      <w:r>
        <w:rPr>
          <w:noProof/>
        </w:rPr>
        <w:t>(Robertson et al., 2000a)</w:t>
      </w:r>
      <w:r w:rsidR="00396A41">
        <w:fldChar w:fldCharType="end"/>
      </w:r>
      <w:r>
        <w:t xml:space="preserve">. A recombinant isolate discovered in single patient is termed as Unique Recombinant Form (URF) (reviewed in </w:t>
      </w:r>
      <w:r w:rsidR="00396A41">
        <w:fldChar w:fldCharType="begin"/>
      </w:r>
      <w:ins w:id="143" w:author="Ram Shrestha" w:date="2014-01-04T19:38:00Z">
        <w:r w:rsidR="00276C20">
          <w: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instrText>
        </w:r>
      </w:ins>
      <w:del w:id="144" w:author="Ram Shrestha" w:date="2014-01-04T19:38:00Z">
        <w:r w:rsidR="00E93357" w:rsidDel="00276C20">
          <w:del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delInstrText>
        </w:r>
      </w:del>
      <w:r w:rsidR="00396A41">
        <w:fldChar w:fldCharType="separate"/>
      </w:r>
      <w:r>
        <w:rPr>
          <w:noProof/>
        </w:rPr>
        <w:t>(McCutchan, 2006)</w:t>
      </w:r>
      <w:r w:rsidR="00396A41">
        <w:fldChar w:fldCharType="end"/>
      </w:r>
      <w:r>
        <w:t xml:space="preserve">). There are 55 CRFs listed in Los Alamos National Laboratory database for HIV sequences (http://www.hiv.lanl.gov/content/sequence/HIV/CRFs/CRFs.html) as on July 22, 2013. The recombination breakpoints to shuffle HIV genome </w:t>
      </w:r>
      <w:r w:rsidR="00396A41">
        <w:fldChar w:fldCharType="begin">
          <w:fldData xml:space="preserve">PEVuZE5vdGU+PENpdGU+PEF1dGhvcj5BcmNoZXI8L0F1dGhvcj48WWVhcj4yMDA4PC9ZZWFyPjxS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</w:fldData>
        </w:fldChar>
      </w:r>
      <w:r>
        <w:instrText xml:space="preserve"> ADDIN EN.CITE </w:instrText>
      </w:r>
      <w:r w:rsidR="00396A41">
        <w:fldChar w:fldCharType="begin">
          <w:fldData xml:space="preserve">PEVuZE5vdGU+PENpdGU+PEF1dGhvcj5BcmNoZXI8L0F1dGhvcj48WWVhcj4yMDA4PC9ZZWFyPjxS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</w:fldData>
        </w:fldChar>
      </w:r>
      <w:r>
        <w:instrText xml:space="preserve"> ADDIN EN.CITE.DATA </w:instrText>
      </w:r>
      <w:r w:rsidR="00396A41">
        <w:fldChar w:fldCharType="end"/>
      </w:r>
      <w:r w:rsidR="00396A41">
        <w:fldChar w:fldCharType="separate"/>
      </w:r>
      <w:r>
        <w:rPr>
          <w:noProof/>
        </w:rPr>
        <w:t>(Archer et al., 2008; McCutchan et al., 2002; Salminen et al., 1995; Zhang et al., 2010)</w:t>
      </w:r>
      <w:r w:rsidR="00396A41">
        <w:fldChar w:fldCharType="end"/>
      </w:r>
      <w:r>
        <w:t xml:space="preserve"> from different strains of the virus are listed in http://www.hiv.lanl.gov/content/sequence/HIV/CRFs/breakpoints.html, each appeared in a publication.  CRFs account for at least 20% of all the HIV infections </w:t>
      </w:r>
      <w:r w:rsidR="00396A41">
        <w:fldChar w:fldCharType="begin">
          <w:fldData xml:space="preserve">PEVuZE5vdGU+PENpdGU+PEF1dGhvcj5Sb2JlcnRzb248L0F1dGhvcj48WWVhcj4yMDAwPC9ZZWFy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</w:fldData>
        </w:fldChar>
      </w:r>
      <w:r>
        <w:instrText xml:space="preserve"> ADDIN EN.CITE </w:instrText>
      </w:r>
      <w:r w:rsidR="00396A41">
        <w:fldChar w:fldCharType="begin">
          <w:fldData xml:space="preserve">PEVuZE5vdGU+PENpdGU+PEF1dGhvcj5Sb2JlcnRzb248L0F1dGhvcj48WWVhcj4yMDAwPC9ZZWFy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</w:fldData>
        </w:fldChar>
      </w:r>
      <w:r>
        <w:instrText xml:space="preserve"> ADDIN EN.CITE.DATA </w:instrText>
      </w:r>
      <w:r w:rsidR="00396A41">
        <w:fldChar w:fldCharType="end"/>
      </w:r>
      <w:r w:rsidR="00396A41">
        <w:fldChar w:fldCharType="separate"/>
      </w:r>
      <w:r>
        <w:rPr>
          <w:noProof/>
        </w:rPr>
        <w:t>(Robertson et al., 2000a; Robertson et al., 1995; Sharp et al., 1995)</w:t>
      </w:r>
      <w:r w:rsidR="00396A41">
        <w:fldChar w:fldCharType="end"/>
      </w:r>
      <w:r>
        <w:t xml:space="preserve">. CRF02_AG is the most prevalent circulating recombinant form infecting over 9 million people on the whole </w:t>
      </w:r>
      <w:r w:rsidR="00396A41">
        <w:fldChar w:fldCharType="begin"/>
      </w:r>
      <w:ins w:id="145" w:author="Ram Shrestha" w:date="2014-01-04T19:38:00Z">
        <w:r w:rsidR="00276C20">
          <w:instrText xml:space="preserve"> ADDIN EN.CITE &lt;EndNote&gt;&lt;Cite&gt;&lt;Author&gt;McCutchan&lt;/Author&gt;&lt;Year&gt;2000&lt;/Year&gt;&lt;RecNum&gt;939&lt;/RecNum&gt;&lt;record&gt;&lt;rec-number&gt;939&lt;/rec-number&gt;&lt;foreign-keys&gt;&lt;key app="EN" db-id="fp25zzvrxrd9vke5zxqp9stbssprwstvdddz"&gt;939&lt;/key&gt;&lt;/foreign-keys&gt;&lt;ref-type name="Journal Article"&gt;17&lt;/ref-type&gt;&lt;contributors&gt;&lt;authors&gt;&lt;author&gt;McCutchan, F. E.&lt;/author&gt;&lt;/authors&gt;&lt;/contributors&gt;&lt;auth-address&gt;Henry M. Jackson Foundation, Rockville, Maryland 20850, USA. fmccutchan@hivresearch.org&lt;/auth-address&gt;&lt;titles&gt;&lt;title&gt;Understanding the genetic diversity of HIV-1&lt;/title&gt;&lt;secondary-title&gt;AIDS&lt;/secondary-title&gt;&lt;/titles&gt;&lt;periodical&gt;&lt;full-title&gt;AIDS&lt;/full-title&gt;&lt;/periodical&gt;&lt;pages&gt;S31-44&lt;/pages&gt;&lt;volume&gt;14 Suppl 3&lt;/volume&gt;&lt;edition&gt;2000/11/22&lt;/edition&gt;&lt;keywords&gt;&lt;keyword&gt;*Genetic Variation&lt;/keyword&gt;&lt;keyword&gt;HIV Infections/transmission/*virology&lt;/keyword&gt;&lt;keyword&gt;HIV-1/*classification/*genetics&lt;/keyword&gt;&lt;keyword&gt;Humans&lt;/keyword&gt;&lt;keyword&gt;Recombination, Genetic/genetics&lt;/keyword&gt;&lt;/keywords&gt;&lt;dates&gt;&lt;year&gt;2000&lt;/year&gt;&lt;/dates&gt;&lt;isbn&gt;0269-9370 (Print)&amp;#xD;0269-9370 (Linking)&lt;/isbn&gt;&lt;accession-num&gt;11086847&lt;/accession-num&gt;&lt;urls&gt;&lt;related-urls&gt;&lt;url&gt;http://www.ncbi.nlm.nih.gov/entrez/query.fcgi?cmd=Retrieve&amp;amp;db=PubMed&amp;amp;dopt=Citation&amp;amp;list_uids=11086847&lt;/url&gt;&lt;/related-urls&gt;&lt;/urls&gt;&lt;language&gt;eng&lt;/language&gt;&lt;/record&gt;&lt;/Cite&gt;&lt;/EndNote&gt;</w:instrText>
        </w:r>
      </w:ins>
      <w:del w:id="146" w:author="Ram Shrestha" w:date="2014-01-04T19:38:00Z">
        <w:r w:rsidR="00E93357" w:rsidDel="00276C20">
          <w:delInstrText xml:space="preserve"> ADDIN EN.CITE &lt;EndNote&gt;&lt;Cite&gt;&lt;Author&gt;McCutchan&lt;/Author&gt;&lt;Year&gt;2000&lt;/Year&gt;&lt;RecNum&gt;939&lt;/RecNum&gt;&lt;record&gt;&lt;rec-number&gt;939&lt;/rec-number&gt;&lt;foreign-keys&gt;&lt;key app="EN" db-id="fp25zzvrxrd9vke5zxqp9stbssprwstvdddz"&gt;939&lt;/key&gt;&lt;/foreign-keys&gt;&lt;ref-type name="Journal Article"&gt;17&lt;/ref-type&gt;&lt;contributors&gt;&lt;authors&gt;&lt;author&gt;McCutchan, F. E.&lt;/author&gt;&lt;/authors&gt;&lt;/contributors&gt;&lt;auth-address&gt;Henry M. Jackson Foundation, Rockville, Maryland 20850, USA. fmccutchan@hivresearch.org&lt;/auth-address&gt;&lt;titles&gt;&lt;title&gt;Understanding the genetic diversity of HIV-1&lt;/title&gt;&lt;secondary-title&gt;AIDS&lt;/secondary-title&gt;&lt;/titles&gt;&lt;periodical&gt;&lt;full-title&gt;AIDS&lt;/full-title&gt;&lt;/periodical&gt;&lt;pages&gt;S31-44&lt;/pages&gt;&lt;volume&gt;14 Suppl 3&lt;/volume&gt;&lt;edition&gt;2000/11/22&lt;/edition&gt;&lt;keywords&gt;&lt;keyword&gt;*Genetic Variation&lt;/keyword&gt;&lt;keyword&gt;HIV Infections/transmission/*virology&lt;/keyword&gt;&lt;keyword&gt;HIV-1/*classification/*genetics&lt;/keyword&gt;&lt;keyword&gt;Humans&lt;/keyword&gt;&lt;keyword&gt;Recombination, Genetic/genetics&lt;/keyword&gt;&lt;/keywords&gt;&lt;dates&gt;&lt;year&gt;2000&lt;/year&gt;&lt;/dates&gt;&lt;isbn&gt;0269-9370 (Print)&amp;#xD;0269-9370 (Linking)&lt;/isbn&gt;&lt;accession-num&gt;11086847&lt;/accession-num&gt;&lt;urls&gt;&lt;related-urls&gt;&lt;url&gt;http://www.ncbi.nlm.nih.gov/entrez/query.fcgi?cmd=Retrieve&amp;amp;db=PubMed&amp;amp;dopt=Citation&amp;amp;list_uids=11086847&lt;/url&gt;&lt;/related-urls&gt;&lt;/urls&gt;&lt;language&gt;eng&lt;/language&gt;&lt;/record&gt;&lt;/Cite&gt;&lt;/EndNote&gt;</w:delInstrText>
        </w:r>
      </w:del>
      <w:r w:rsidR="00396A41">
        <w:fldChar w:fldCharType="separate"/>
      </w:r>
      <w:r>
        <w:rPr>
          <w:noProof/>
        </w:rPr>
        <w:t>(McCutchan, 2000)</w:t>
      </w:r>
      <w:r w:rsidR="00396A41">
        <w:fldChar w:fldCharType="end"/>
      </w:r>
      <w:r>
        <w:t xml:space="preserve"> and geographically epidemic in the West African region (Figure 1.5). CRF01_AE is the dominant circulating recombinant form in South-East Asia (Figure 1.5) </w:t>
      </w:r>
      <w:r w:rsidR="00396A41">
        <w:fldChar w:fldCharType="begin"/>
      </w:r>
      <w:ins w:id="147" w:author="Ram Shrestha" w:date="2014-01-04T19:38:00Z">
        <w:r w:rsidR="00276C20">
          <w:instrText xml:space="preserve"> ADDIN EN.CITE &lt;EndNote&gt;&lt;Cite&gt;&lt;Author&gt;Taylor&lt;/Author&gt;&lt;Year&gt;2008&lt;/Year&gt;&lt;RecNum&gt;214&lt;/RecNum&gt;&lt;record&gt;&lt;rec-number&gt;214&lt;/rec-number&gt;&lt;foreign-keys&gt;&lt;key app="EN" db-id="fp25zzvrxrd9vke5zxqp9stbssprwstvdddz"&gt;214&lt;/key&gt;&lt;/foreign-keys&gt;&lt;ref-type name="Journal Article"&gt;17&lt;/ref-type&gt;&lt;contributors&gt;&lt;authors&gt;&lt;author&gt;Taylor, Barbara S.&lt;/author&gt;&lt;author&gt;Sobieszczyk, Magdalena E.&lt;/author&gt;&lt;author&gt;McCutchan, Francine E.&lt;/author&gt;&lt;author&gt;Hammer, Scott M.&lt;/author&gt;&lt;/authors&gt;&lt;/contributors&gt;&lt;auth-address&gt;http://www.nejm.org/doi/full/10.1056/NEJMra0706737&lt;/auth-address&gt;&lt;titles&gt;&lt;title&gt;The Challenge of HIV-1 Subtype Diversity&lt;/title&gt;&lt;secondary-title&gt;New England Journal of Medicine&lt;/secondary-title&gt;&lt;/titles&gt;&lt;periodical&gt;&lt;full-title&gt;New England Journal of Medicine&lt;/full-title&gt;&lt;/periodical&gt;&lt;pages&gt;1590-1602&lt;/pages&gt;&lt;volume&gt;358&lt;/volume&gt;&lt;number&gt;15&lt;/number&gt;&lt;dates&gt;&lt;year&gt;2008&lt;/year&gt;&lt;/dates&gt;&lt;isbn&gt;0028-4793&lt;/isbn&gt;&lt;label&gt;taylor_challenge_2008&lt;/label&gt;&lt;urls&gt;&lt;related-urls&gt;&lt;url&gt;10.1056/NEJMra0706737&lt;/url&gt;&lt;/related-urls&gt;&lt;/urls&gt;&lt;/record&gt;&lt;/Cite&gt;&lt;/EndNote&gt;</w:instrText>
        </w:r>
      </w:ins>
      <w:del w:id="148" w:author="Ram Shrestha" w:date="2014-01-04T19:38:00Z">
        <w:r w:rsidR="00E93357" w:rsidDel="00276C20">
          <w:delInstrText xml:space="preserve"> ADDIN EN.CITE &lt;EndNote&gt;&lt;Cite&gt;&lt;Author&gt;Taylor&lt;/Author&gt;&lt;Year&gt;2008&lt;/Year&gt;&lt;RecNum&gt;214&lt;/RecNum&gt;&lt;record&gt;&lt;rec-number&gt;214&lt;/rec-number&gt;&lt;foreign-keys&gt;&lt;key app="EN" db-id="fp25zzvrxrd9vke5zxqp9stbssprwstvdddz"&gt;214&lt;/key&gt;&lt;/foreign-keys&gt;&lt;ref-type name="Journal Article"&gt;17&lt;/ref-type&gt;&lt;contributors&gt;&lt;authors&gt;&lt;author&gt;Taylor, Barbara S.&lt;/author&gt;&lt;author&gt;Sobieszczyk, Magdalena E.&lt;/author&gt;&lt;author&gt;McCutchan, Francine E.&lt;/author&gt;&lt;author&gt;Hammer, Scott M.&lt;/author&gt;&lt;/authors&gt;&lt;/contributors&gt;&lt;auth-address&gt;http://www.nejm.org/doi/full/10.1056/NEJMra0706737&lt;/auth-address&gt;&lt;titles&gt;&lt;title&gt;The Challenge of HIV-1 Subtype Diversity&lt;/title&gt;&lt;secondary-title&gt;New England Journal of Medicine&lt;/secondary-title&gt;&lt;/titles&gt;&lt;periodical&gt;&lt;full-title&gt;New England Journal of Medicine&lt;/full-title&gt;&lt;/periodical&gt;&lt;pages&gt;1590-1602&lt;/pages&gt;&lt;volume&gt;358&lt;/volume&gt;&lt;number&gt;15&lt;/number&gt;&lt;dates&gt;&lt;year&gt;2008&lt;/year&gt;&lt;/dates&gt;&lt;isbn&gt;0028-4793&lt;/isbn&gt;&lt;label&gt;taylor_challenge_2008&lt;/label&gt;&lt;urls&gt;&lt;related-urls&gt;&lt;url&gt;10.1056/NEJMra0706737&lt;/url&gt;&lt;/related-urls&gt;&lt;/urls&gt;&lt;/record&gt;&lt;/Cite&gt;&lt;/EndNote&gt;</w:delInstrText>
        </w:r>
      </w:del>
      <w:r w:rsidR="00396A41">
        <w:fldChar w:fldCharType="separate"/>
      </w:r>
      <w:r>
        <w:rPr>
          <w:noProof/>
        </w:rPr>
        <w:t>(Taylor et al., 2008)</w:t>
      </w:r>
      <w:r w:rsidR="00396A41">
        <w:fldChar w:fldCharType="end"/>
      </w:r>
      <w:r>
        <w:t>.</w:t>
      </w:r>
    </w:p>
    <w:p w:rsidR="006444DD" w:rsidRDefault="006444DD" w:rsidP="006444DD">
      <w:pPr>
        <w:spacing w:line="480" w:lineRule="auto"/>
        <w:jc w:val="both"/>
      </w:pPr>
    </w:p>
    <w:p w:rsidR="006444DD" w:rsidRDefault="006444DD" w:rsidP="006444DD">
      <w:pPr>
        <w:spacing w:line="480" w:lineRule="auto"/>
        <w:jc w:val="both"/>
      </w:pPr>
      <w:r>
        <w:t>1.4.3 Intra-patient HIV diversity</w:t>
      </w:r>
    </w:p>
    <w:p w:rsidR="006444DD" w:rsidRDefault="006444DD" w:rsidP="006444DD">
      <w:pPr>
        <w:spacing w:line="480" w:lineRule="auto"/>
        <w:jc w:val="both"/>
      </w:pPr>
      <w:r>
        <w:t xml:space="preserve">HIV infection initiates mostly with a single virion </w:t>
      </w:r>
      <w:r w:rsidR="00396A41">
        <w:fldChar w:fldCharType="begin">
          <w:fldData xml:space="preserve">PEVuZE5vdGU+PENpdGU+PEF1dGhvcj5LZWVsZTwvQXV0aG9yPjxZZWFyPjIwMDg8L1llYXI+PFJl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=
</w:fldData>
        </w:fldChar>
      </w:r>
      <w:ins w:id="149" w:author="Ram Shrestha" w:date="2014-01-04T19:38:00Z">
        <w:r w:rsidR="00276C20">
          <w:instrText xml:space="preserve"> ADDIN EN.CITE </w:instrText>
        </w:r>
      </w:ins>
      <w:del w:id="150" w:author="Ram Shrestha" w:date="2014-01-04T19:38:00Z">
        <w:r w:rsidR="00E93357" w:rsidDel="00276C20">
          <w:delInstrText xml:space="preserve"> ADDIN EN.CITE </w:delInstrText>
        </w:r>
        <w:r w:rsidR="00396A41" w:rsidDel="00276C20">
          <w:fldChar w:fldCharType="begin">
            <w:fldData xml:space="preserve">PEVuZE5vdGU+PENpdGU+PEF1dGhvcj5LZWVsZTwvQXV0aG9yPjxZZWFyPjIwMDg8L1llYXI+PFJl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=
</w:fldData>
          </w:fldChar>
        </w:r>
        <w:r w:rsidR="00E93357" w:rsidDel="00276C20">
          <w:delInstrText xml:space="preserve"> ADDIN EN.CITE.DATA </w:delInstrText>
        </w:r>
        <w:r w:rsidR="00396A41" w:rsidDel="00276C20">
          <w:fldChar w:fldCharType="end"/>
        </w:r>
      </w:del>
      <w:ins w:id="151" w:author="Ram Shrestha" w:date="2014-01-04T19:38:00Z">
        <w:r w:rsidR="00276C20">
          <w:fldChar w:fldCharType="begin">
            <w:fldData xml:space="preserve">PEVuZE5vdGU+PENpdGU+PEF1dGhvcj5LZWVsZTwvQXV0aG9yPjxZZWFyPjIwMDg8L1llYXI+PFJl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=
</w:fldData>
          </w:fldChar>
        </w:r>
        <w:r w:rsidR="00276C20">
          <w:instrText xml:space="preserve"> ADDIN EN.CITE.DATA </w:instrText>
        </w:r>
        <w:r w:rsidR="00276C20">
          <w:fldChar w:fldCharType="end"/>
        </w:r>
      </w:ins>
      <w:r w:rsidR="00396A41">
        <w:fldChar w:fldCharType="separate"/>
      </w:r>
      <w:r>
        <w:rPr>
          <w:noProof/>
        </w:rPr>
        <w:t>(Fischer et al.; Keele et al., 2008)</w:t>
      </w:r>
      <w:r w:rsidR="00396A41">
        <w:fldChar w:fldCharType="end"/>
      </w:r>
      <w:r>
        <w:t xml:space="preserve">. Evidences of multiple HIV variants transmission are also recorded </w:t>
      </w:r>
      <w:r w:rsidR="00396A41">
        <w:fldChar w:fldCharType="begin">
          <w:fldData xml:space="preserve">PEVuZE5vdGU+PENpdGU+PEF1dGhvcj5Mb25nPC9BdXRob3I+PFllYXI+MjAwMDwvWWVhcj48UmVj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==
</w:fldData>
        </w:fldChar>
      </w:r>
      <w:ins w:id="152" w:author="Ram Shrestha" w:date="2014-01-04T19:38:00Z">
        <w:r w:rsidR="00276C20">
          <w:instrText xml:space="preserve"> ADDIN EN.CITE </w:instrText>
        </w:r>
      </w:ins>
      <w:del w:id="153" w:author="Ram Shrestha" w:date="2014-01-04T19:38:00Z">
        <w:r w:rsidR="00E93357" w:rsidDel="00276C20">
          <w:delInstrText xml:space="preserve"> ADDIN EN.CITE </w:delInstrText>
        </w:r>
        <w:r w:rsidR="00396A41" w:rsidDel="00276C20">
          <w:fldChar w:fldCharType="begin">
            <w:fldData xml:space="preserve">PEVuZE5vdGU+PENpdGU+PEF1dGhvcj5Mb25nPC9BdXRob3I+PFllYXI+MjAwMDwvWWVhcj48UmVj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==
</w:fldData>
          </w:fldChar>
        </w:r>
        <w:r w:rsidR="00E93357" w:rsidDel="00276C20">
          <w:delInstrText xml:space="preserve"> ADDIN EN.CITE.DATA </w:delInstrText>
        </w:r>
        <w:r w:rsidR="00396A41" w:rsidDel="00276C20">
          <w:fldChar w:fldCharType="end"/>
        </w:r>
      </w:del>
      <w:ins w:id="154" w:author="Ram Shrestha" w:date="2014-01-04T19:38:00Z">
        <w:r w:rsidR="00276C20">
          <w:fldChar w:fldCharType="begin">
            <w:fldData xml:space="preserve">PEVuZE5vdGU+PENpdGU+PEF1dGhvcj5Mb25nPC9BdXRob3I+PFllYXI+MjAwMDwvWWVhcj48UmVj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==
</w:fldData>
          </w:fldChar>
        </w:r>
        <w:r w:rsidR="00276C20">
          <w:instrText xml:space="preserve"> ADDIN EN.CITE.DATA </w:instrText>
        </w:r>
        <w:r w:rsidR="00276C20">
          <w:fldChar w:fldCharType="end"/>
        </w:r>
      </w:ins>
      <w:r w:rsidR="00396A41">
        <w:fldChar w:fldCharType="separate"/>
      </w:r>
      <w:r>
        <w:rPr>
          <w:noProof/>
        </w:rPr>
        <w:t>(Long et al., 2000; Ping et al., 2000)</w:t>
      </w:r>
      <w:r w:rsidR="00396A41">
        <w:fldChar w:fldCharType="end"/>
      </w:r>
      <w:r>
        <w:t xml:space="preserve">. Generally, HIV is genetically homogenous for a short post infection time </w:t>
      </w:r>
      <w:r w:rsidR="00396A41">
        <w:fldChar w:fldCharType="begin">
          <w:fldData xml:space="preserve">PEVuZE5vdGU+PENpdGU+PEF1dGhvcj5EZWx3YXJ0PC9BdXRob3I+PFllYXI+MjAwMjwvWWVhcj48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</w:fldData>
        </w:fldChar>
      </w:r>
      <w:ins w:id="155" w:author="Ram Shrestha" w:date="2014-01-04T19:38:00Z">
        <w:r w:rsidR="00276C20">
          <w:instrText xml:space="preserve"> ADDIN EN.CITE </w:instrText>
        </w:r>
      </w:ins>
      <w:del w:id="156" w:author="Ram Shrestha" w:date="2014-01-04T19:38:00Z">
        <w:r w:rsidR="00E93357" w:rsidDel="00276C20">
          <w:delInstrText xml:space="preserve"> ADDIN EN.CITE </w:delInstrText>
        </w:r>
        <w:r w:rsidR="00396A41" w:rsidDel="00276C20">
          <w:fldChar w:fldCharType="begin">
            <w:fldData xml:space="preserve">PEVuZE5vdGU+PENpdGU+PEF1dGhvcj5EZWx3YXJ0PC9BdXRob3I+PFllYXI+MjAwMjwvWWVhcj48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</w:fldData>
          </w:fldChar>
        </w:r>
        <w:r w:rsidR="00E93357" w:rsidDel="00276C20">
          <w:delInstrText xml:space="preserve"> ADDIN EN.CITE.DATA </w:delInstrText>
        </w:r>
        <w:r w:rsidR="00396A41" w:rsidDel="00276C20">
          <w:fldChar w:fldCharType="end"/>
        </w:r>
      </w:del>
      <w:ins w:id="157" w:author="Ram Shrestha" w:date="2014-01-04T19:38:00Z">
        <w:r w:rsidR="00276C20">
          <w:fldChar w:fldCharType="begin">
            <w:fldData xml:space="preserve">PEVuZE5vdGU+PENpdGU+PEF1dGhvcj5EZWx3YXJ0PC9BdXRob3I+PFllYXI+MjAwMjwvWWVhcj48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</w:fldData>
          </w:fldChar>
        </w:r>
        <w:r w:rsidR="00276C20">
          <w:instrText xml:space="preserve"> ADDIN EN.CITE.DATA </w:instrText>
        </w:r>
        <w:r w:rsidR="00276C20">
          <w:fldChar w:fldCharType="end"/>
        </w:r>
      </w:ins>
      <w:r w:rsidR="00396A41">
        <w:fldChar w:fldCharType="separate"/>
      </w:r>
      <w:r>
        <w:rPr>
          <w:noProof/>
        </w:rPr>
        <w:t>(Delwart et al., 2002; Haase)</w:t>
      </w:r>
      <w:r w:rsidR="00396A41">
        <w:fldChar w:fldCharType="end"/>
      </w:r>
      <w:r>
        <w:t xml:space="preserve">. In the long-term post infection period, virus replicates rapidly to produce genetically heterogeneous population </w:t>
      </w:r>
      <w:r w:rsidR="00396A41">
        <w:fldChar w:fldCharType="begin">
          <w:fldData xml:space="preserve">PEVuZE5vdGU+PENpdGU+PEF1dGhvcj5Mb25nPC9BdXRob3I+PFllYXI+MjAwMDwvWWVhcj48UmVj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</w:fldData>
        </w:fldChar>
      </w:r>
      <w:ins w:id="158" w:author="Ram Shrestha" w:date="2014-01-04T19:38:00Z">
        <w:r w:rsidR="00276C20">
          <w:instrText xml:space="preserve"> ADDIN EN.CITE </w:instrText>
        </w:r>
      </w:ins>
      <w:del w:id="159" w:author="Ram Shrestha" w:date="2014-01-04T19:38:00Z">
        <w:r w:rsidR="00E93357" w:rsidDel="00276C20">
          <w:delInstrText xml:space="preserve"> ADDIN EN.CITE </w:delInstrText>
        </w:r>
        <w:r w:rsidR="00396A41" w:rsidDel="00276C20">
          <w:fldChar w:fldCharType="begin">
            <w:fldData xml:space="preserve">PEVuZE5vdGU+PENpdGU+PEF1dGhvcj5Mb25nPC9BdXRob3I+PFllYXI+MjAwMDwvWWVhcj48UmVj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</w:fldData>
          </w:fldChar>
        </w:r>
        <w:r w:rsidR="00E93357" w:rsidDel="00276C20">
          <w:delInstrText xml:space="preserve"> ADDIN EN.CITE.DATA </w:delInstrText>
        </w:r>
        <w:r w:rsidR="00396A41" w:rsidDel="00276C20">
          <w:fldChar w:fldCharType="end"/>
        </w:r>
      </w:del>
      <w:ins w:id="160" w:author="Ram Shrestha" w:date="2014-01-04T19:38:00Z">
        <w:r w:rsidR="00276C20">
          <w:fldChar w:fldCharType="begin">
            <w:fldData xml:space="preserve">PEVuZE5vdGU+PENpdGU+PEF1dGhvcj5Mb25nPC9BdXRob3I+PFllYXI+MjAwMDwvWWVhcj48UmVj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</w:fldData>
          </w:fldChar>
        </w:r>
        <w:r w:rsidR="00276C20">
          <w:instrText xml:space="preserve"> ADDIN EN.CITE.DATA </w:instrText>
        </w:r>
        <w:r w:rsidR="00276C20">
          <w:fldChar w:fldCharType="end"/>
        </w:r>
      </w:ins>
      <w:r w:rsidR="00396A41">
        <w:fldChar w:fldCharType="separate"/>
      </w:r>
      <w:r>
        <w:rPr>
          <w:noProof/>
        </w:rPr>
        <w:t>(Long et al., 2000)</w:t>
      </w:r>
      <w:r w:rsidR="00396A41">
        <w:fldChar w:fldCharType="end"/>
      </w:r>
      <w:r>
        <w:t xml:space="preserve">. This heterogeneous viral population consisting of a swarm of highly similar but genetically non-identical HIV viruses is called the HIV quasispecies (reviewed in </w:t>
      </w:r>
      <w:r w:rsidR="00396A41">
        <w:fldChar w:fldCharType="begin"/>
      </w:r>
      <w:ins w:id="161" w:author="Ram Shrestha" w:date="2014-01-04T19:38:00Z">
        <w:r w:rsidR="00276C20">
          <w: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instrText>
        </w:r>
      </w:ins>
      <w:del w:id="162" w:author="Ram Shrestha" w:date="2014-01-04T19:38:00Z">
        <w:r w:rsidR="00E93357" w:rsidDel="00276C20">
          <w:del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delInstrText>
        </w:r>
      </w:del>
      <w:r w:rsidR="00396A41">
        <w:fldChar w:fldCharType="separate"/>
      </w:r>
      <w:r>
        <w:rPr>
          <w:noProof/>
        </w:rPr>
        <w:t>(McCutchan, 2006)</w:t>
      </w:r>
      <w:r w:rsidR="00396A41">
        <w:fldChar w:fldCharType="end"/>
      </w:r>
      <w:r>
        <w:t xml:space="preserve">). It is observed that the diversity at a gene (env) in viral quasispecies can be approximately 30% </w:t>
      </w:r>
      <w:r w:rsidR="00396A41">
        <w:fldChar w:fldCharType="begin"/>
      </w:r>
      <w:ins w:id="163" w:author="Ram Shrestha" w:date="2014-01-04T19:38:00Z">
        <w:r w:rsidR="00276C20">
          <w:instrText xml:space="preserve"> ADDIN EN.CITE &lt;EndNote&gt;&lt;Cite&gt;&lt;Author&gt;Fouchier&lt;/Author&gt;&lt;Year&gt;1992&lt;/Year&gt;&lt;RecNum&gt;978&lt;/RecNum&gt;&lt;record&gt;&lt;rec-number&gt;978&lt;/rec-number&gt;&lt;foreign-keys&gt;&lt;key app="EN" db-id="fp25zzvrxrd9vke5zxqp9stbssprwstvdddz"&gt;978&lt;/key&gt;&lt;/foreign-keys&gt;&lt;ref-type name="Journal Article"&gt;17&lt;/ref-type&gt;&lt;contributors&gt;&lt;authors&gt;&lt;author&gt;Fouchier, R. A.&lt;/author&gt;&lt;author&gt;Groenink, M.&lt;/author&gt;&lt;author&gt;Kootstra, N. A.&lt;/author&gt;&lt;author&gt;Tersmette, M.&lt;/author&gt;&lt;author&gt;Huisman, H. G.&lt;/author&gt;&lt;author&gt;Miedema, F.&lt;/author&gt;&lt;author&gt;Schuitemaker, H.&lt;/author&gt;&lt;/authors&gt;&lt;/contributors&gt;&lt;auth-address&gt;Department of Clinical Viro-Immunology, Central Laboratory of The Netherlands Red Cross Blood Transfusion Service, Amsterdam.&lt;/auth-address&gt;&lt;titles&gt;&lt;title&gt;Phenotype-associated sequence variation in the third variable domain of the human immunodeficiency virus type 1 gp120 molecule&lt;/title&gt;&lt;secondary-title&gt;J Virol&lt;/secondary-title&gt;&lt;/titles&gt;&lt;periodical&gt;&lt;full-title&gt;J Virol&lt;/full-title&gt;&lt;/periodical&gt;&lt;pages&gt;3183-7&lt;/pages&gt;&lt;volume&gt;66&lt;/volume&gt;&lt;number&gt;5&lt;/number&gt;&lt;edition&gt;1992/05/01&lt;/edition&gt;&lt;keywords&gt;&lt;keyword&gt;Acquired Immunodeficiency Syndrome/*genetics&lt;/keyword&gt;&lt;keyword&gt;Amino Acid Sequence&lt;/keyword&gt;&lt;keyword&gt;Cell Fusion/drug effects&lt;/keyword&gt;&lt;keyword&gt;Genetic Variation&lt;/keyword&gt;&lt;keyword&gt;HIV Envelope Protein gp120/*genetics/metabolism&lt;/keyword&gt;&lt;keyword&gt;HIV-1/*genetics&lt;/keyword&gt;&lt;keyword&gt;Humans&lt;/keyword&gt;&lt;keyword&gt;Molecular Sequence Data&lt;/keyword&gt;&lt;keyword&gt;Phenotype&lt;/keyword&gt;&lt;keyword&gt;Protein Conformation&lt;/keyword&gt;&lt;keyword&gt;Sequence Homology, Nucleic Acid&lt;/keyword&gt;&lt;keyword&gt;Structure-Activity Relationship&lt;/keyword&gt;&lt;/keywords&gt;&lt;dates&gt;&lt;year&gt;1992&lt;/year&gt;&lt;pub-dates&gt;&lt;date&gt;May&lt;/date&gt;&lt;/pub-dates&gt;&lt;/dates&gt;&lt;isbn&gt;0022-538X (Print)&amp;#xD;0022-538X (Linking)&lt;/isbn&gt;&lt;accession-num&gt;1560543&lt;/accession-num&gt;&lt;urls&gt;&lt;related-urls&gt;&lt;url&gt;http://www.ncbi.nlm.nih.gov/entrez/query.fcgi?cmd=Retrieve&amp;amp;db=PubMed&amp;amp;dopt=Citation&amp;amp;list_uids=1560543&lt;/url&gt;&lt;/related-urls&gt;&lt;/urls&gt;&lt;custom2&gt;241084&lt;/custom2&gt;&lt;language&gt;eng&lt;/language&gt;&lt;/record&gt;&lt;/Cite&gt;&lt;/EndNote&gt;</w:instrText>
        </w:r>
      </w:ins>
      <w:del w:id="164" w:author="Ram Shrestha" w:date="2014-01-04T19:38:00Z">
        <w:r w:rsidR="00E93357" w:rsidDel="00276C20">
          <w:delInstrText xml:space="preserve"> ADDIN EN.CITE &lt;EndNote&gt;&lt;Cite&gt;&lt;Author&gt;Fouchier&lt;/Author&gt;&lt;Year&gt;1992&lt;/Year&gt;&lt;RecNum&gt;978&lt;/RecNum&gt;&lt;record&gt;&lt;rec-number&gt;978&lt;/rec-number&gt;&lt;foreign-keys&gt;&lt;key app="EN" db-id="fp25zzvrxrd9vke5zxqp9stbssprwstvdddz"&gt;978&lt;/key&gt;&lt;/foreign-keys&gt;&lt;ref-type name="Journal Article"&gt;17&lt;/ref-type&gt;&lt;contributors&gt;&lt;authors&gt;&lt;author&gt;Fouchier, R. A.&lt;/author&gt;&lt;author&gt;Groenink, M.&lt;/author&gt;&lt;author&gt;Kootstra, N. A.&lt;/author&gt;&lt;author&gt;Tersmette, M.&lt;/author&gt;&lt;author&gt;Huisman, H. G.&lt;/author&gt;&lt;author&gt;Miedema, F.&lt;/author&gt;&lt;author&gt;Schuitemaker, H.&lt;/author&gt;&lt;/authors&gt;&lt;/contributors&gt;&lt;auth-address&gt;Department of Clinical Viro-Immunology, Central Laboratory of The Netherlands Red Cross Blood Transfusion Service, Amsterdam.&lt;/auth-address&gt;&lt;titles&gt;&lt;title&gt;Phenotype-associated sequence variation in the third variable domain of the human immunodeficiency virus type 1 gp120 molecule&lt;/title&gt;&lt;secondary-title&gt;J Virol&lt;/secondary-title&gt;&lt;/titles&gt;&lt;periodical&gt;&lt;full-title&gt;J Virol&lt;/full-title&gt;&lt;/periodical&gt;&lt;pages&gt;3183-7&lt;/pages&gt;&lt;volume&gt;66&lt;/volume&gt;&lt;number&gt;5&lt;/number&gt;&lt;edition&gt;1992/05/01&lt;/edition&gt;&lt;keywords&gt;&lt;keyword&gt;Acquired Immunodeficiency Syndrome/*genetics&lt;/keyword&gt;&lt;keyword&gt;Amino Acid Sequence&lt;/keyword&gt;&lt;keyword&gt;Cell Fusion/drug effects&lt;/keyword&gt;&lt;keyword&gt;Genetic Variation&lt;/keyword&gt;&lt;keyword&gt;HIV Envelope Protein gp120/*genetics/metabolism&lt;/keyword&gt;&lt;keyword&gt;HIV-1/*genetics&lt;/keyword&gt;&lt;keyword&gt;Humans&lt;/keyword&gt;&lt;keyword&gt;Molecular Sequence Data&lt;/keyword&gt;&lt;keyword&gt;Phenotype&lt;/keyword&gt;&lt;keyword&gt;Protein Conformation&lt;/keyword&gt;&lt;keyword&gt;Sequence Homology, Nucleic Acid&lt;/keyword&gt;&lt;keyword&gt;Structure-Activity Relationship&lt;/keyword&gt;&lt;/keywords&gt;&lt;dates&gt;&lt;year&gt;1992&lt;/year&gt;&lt;pub-dates&gt;&lt;date&gt;May&lt;/date&gt;&lt;/pub-dates&gt;&lt;/dates&gt;&lt;isbn&gt;0022-538X (Print)&amp;#xD;0022-538X (Linking)&lt;/isbn&gt;&lt;accession-num&gt;1560543&lt;/accession-num&gt;&lt;urls&gt;&lt;related-urls&gt;&lt;url&gt;http://www.ncbi.nlm.nih.gov/entrez/query.fcgi?cmd=Retrieve&amp;amp;db=PubMed&amp;amp;dopt=Citation&amp;amp;list_uids=1560543&lt;/url&gt;&lt;/related-urls&gt;&lt;/urls&gt;&lt;custom2&gt;241084&lt;/custom2&gt;&lt;language&gt;eng&lt;/language&gt;&lt;/record&gt;&lt;/Cite&gt;&lt;/EndNote&gt;</w:delInstrText>
        </w:r>
      </w:del>
      <w:r w:rsidR="00396A41">
        <w:fldChar w:fldCharType="separate"/>
      </w:r>
      <w:r>
        <w:rPr>
          <w:noProof/>
        </w:rPr>
        <w:t>(Fouchier et al., 1992)</w:t>
      </w:r>
      <w:r w:rsidR="00396A41">
        <w:fldChar w:fldCharType="end"/>
      </w:r>
      <w:r>
        <w:t xml:space="preserve">. Factors that contribute to high genetic heterogeneity in viral quasispecies are high replication rate and turnover </w:t>
      </w:r>
      <w:r w:rsidR="00396A41">
        <w:fldChar w:fldCharType="begin"/>
      </w:r>
      <w:r>
        <w:instrText xml:space="preserve"> ADDIN EN.CITE &lt;EndNote&gt;&lt;Cite&gt;&lt;Author&gt;Ho&lt;/Author&gt;&lt;Year&gt;1995&lt;/Year&gt;&lt;RecNum&gt;914&lt;/RecNum&gt;&lt;record&gt;&lt;rec-number&gt;914&lt;/rec-number&gt;&lt;foreign-keys&gt;&lt;key app="EN" db-id="fp25zzvrxrd9vke5zxqp9stbssprwstvdddz"&gt;914&lt;/key&gt;&lt;/foreign-keys&gt;&lt;ref-type name="Journal Article"&gt;17&lt;/ref-type&gt;&lt;contributors&gt;&lt;authors&gt;&lt;author&gt;Ho, D. D.&lt;/author&gt;&lt;author&gt;Neumann, A. U.&lt;/author&gt;&lt;author&gt;Perelson, A. S.&lt;/author&gt;&lt;author&gt;Chen, W.&lt;/author&gt;&lt;author&gt;Leonard, J. M.&lt;/author&gt;&lt;author&gt;Markowitz, M.&lt;/author&gt;&lt;/authors&gt;&lt;/contributors&gt;&lt;auth-address&gt;Aaron Diamond AIDS Research Center, NYU School of Medicine, New York 10016.&lt;/auth-address&gt;&lt;titles&gt;&lt;title&gt;Rapid turnover of plasma virions and CD4 lymphocytes in HIV-1 infection&lt;/title&gt;&lt;secondary-title&gt;Nature&lt;/secondary-title&gt;&lt;/titles&gt;&lt;periodical&gt;&lt;full-title&gt;Nature&lt;/full-title&gt;&lt;/periodical&gt;&lt;pages&gt;123-6&lt;/pages&gt;&lt;volume&gt;373&lt;/volume&gt;&lt;number&gt;6510&lt;/number&gt;&lt;edition&gt;1995/01/12&lt;/edition&gt;&lt;keywords&gt;&lt;keyword&gt;Antiviral Agents/therapeutic use&lt;/keyword&gt;&lt;keyword&gt;CD4 Lymphocyte Count/drug effects&lt;/keyword&gt;&lt;keyword&gt;CD4-Positive T-Lymphocytes/cytology/*virology&lt;/keyword&gt;&lt;keyword&gt;HIV Infections/drug therapy/immunology/*virology&lt;/keyword&gt;&lt;keyword&gt;HIV Protease Inhibitors/therapeutic use&lt;/keyword&gt;&lt;keyword&gt;HIV-1/*physiology&lt;/keyword&gt;&lt;keyword&gt;Humans&lt;/keyword&gt;&lt;keyword&gt;Kinetics&lt;/keyword&gt;&lt;keyword&gt;Ritonavir&lt;/keyword&gt;&lt;keyword&gt;Viremia/drug therapy/*virology&lt;/keyword&gt;&lt;keyword&gt;Virion/physiology&lt;/keyword&gt;&lt;keyword&gt;*Virus Replication&lt;/keyword&gt;&lt;/keywords&gt;&lt;dates&gt;&lt;year&gt;1995&lt;/year&gt;&lt;pub-dates&gt;&lt;date&gt;Jan 12&lt;/date&gt;&lt;/pub-dates&gt;&lt;/dates&gt;&lt;isbn&gt;0028-0836 (Print)&amp;#xD;0028-0836 (Linking)&lt;/isbn&gt;&lt;accession-num&gt;7816094&lt;/accession-num&gt;&lt;urls&gt;&lt;related-urls&gt;&lt;url&gt;http://www.ncbi.nlm.nih.gov/entrez/query.fcgi?cmd=Retrieve&amp;amp;db=PubMed&amp;amp;dopt=Citation&amp;amp;list_uids=7816094&lt;/url&gt;&lt;/related-urls&gt;&lt;/urls&gt;&lt;electronic-resource-num&gt;10.1038/373123a0&lt;/electronic-resource-num&gt;&lt;language&gt;eng&lt;/language&gt;&lt;/record&gt;&lt;/Cite&gt;&lt;/EndNote&gt;</w:instrText>
      </w:r>
      <w:r w:rsidR="00396A41">
        <w:fldChar w:fldCharType="separate"/>
      </w:r>
      <w:r w:rsidR="00E93357">
        <w:rPr>
          <w:noProof/>
        </w:rPr>
        <w:t>(Ho et al., 1995a)</w:t>
      </w:r>
      <w:r w:rsidR="00396A41">
        <w:fldChar w:fldCharType="end"/>
      </w:r>
      <w:r>
        <w:t xml:space="preserve">, viral genome recombination </w:t>
      </w:r>
      <w:r w:rsidR="00396A41">
        <w:fldChar w:fldCharType="begin">
          <w:fldData xml:space="preserve">PEVuZE5vdGU+PENpdGU+PEF1dGhvcj5HdTwvQXV0aG9yPjxZZWFyPjE5OTU8L1llYXI+PFJlY051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</w:fldData>
        </w:fldChar>
      </w:r>
      <w:ins w:id="165" w:author="Ram Shrestha" w:date="2014-01-04T19:38:00Z">
        <w:r w:rsidR="00276C20">
          <w:instrText xml:space="preserve"> ADDIN EN.CITE </w:instrText>
        </w:r>
      </w:ins>
      <w:del w:id="166" w:author="Ram Shrestha" w:date="2014-01-04T19:38:00Z">
        <w:r w:rsidR="00E93357" w:rsidDel="00276C20">
          <w:delInstrText xml:space="preserve"> ADDIN EN.CITE </w:delInstrText>
        </w:r>
        <w:r w:rsidR="00396A41" w:rsidDel="00276C20">
          <w:fldChar w:fldCharType="begin">
            <w:fldData xml:space="preserve">PEVuZE5vdGU+PENpdGU+PEF1dGhvcj5HdTwvQXV0aG9yPjxZZWFyPjE5OTU8L1llYXI+PFJlY051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</w:fldData>
          </w:fldChar>
        </w:r>
        <w:r w:rsidR="00E93357" w:rsidDel="00276C20">
          <w:delInstrText xml:space="preserve"> ADDIN EN.CITE.DATA </w:delInstrText>
        </w:r>
        <w:r w:rsidR="00396A41" w:rsidDel="00276C20">
          <w:fldChar w:fldCharType="end"/>
        </w:r>
      </w:del>
      <w:ins w:id="167" w:author="Ram Shrestha" w:date="2014-01-04T19:38:00Z">
        <w:r w:rsidR="00276C20">
          <w:fldChar w:fldCharType="begin">
            <w:fldData xml:space="preserve">PEVuZE5vdGU+PENpdGU+PEF1dGhvcj5HdTwvQXV0aG9yPjxZZWFyPjE5OTU8L1llYXI+PFJlY051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</w:fldData>
          </w:fldChar>
        </w:r>
        <w:r w:rsidR="00276C20">
          <w:instrText xml:space="preserve"> ADDIN EN.CITE.DATA </w:instrText>
        </w:r>
        <w:r w:rsidR="00276C20">
          <w:fldChar w:fldCharType="end"/>
        </w:r>
      </w:ins>
      <w:r w:rsidR="00396A41">
        <w:fldChar w:fldCharType="separate"/>
      </w:r>
      <w:r>
        <w:rPr>
          <w:noProof/>
        </w:rPr>
        <w:t>(Fang et al., 2004; Gu et al., 1995; Lole et al., 1999)</w:t>
      </w:r>
      <w:r w:rsidR="00396A41">
        <w:fldChar w:fldCharType="end"/>
      </w:r>
      <w:r>
        <w:t xml:space="preserve">, higher mutation rate by erroneous reverse transcriptase </w:t>
      </w:r>
      <w:r w:rsidR="00396A41">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L3JlbGF0ZWQtdXJscz48L3VybHM+PC9yZWNvcmQ+PC9DaXRlPjxDaXRlPjxBdXRob3I+QmViZW5l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</w:fldData>
        </w:fldChar>
      </w:r>
      <w:ins w:id="168" w:author="Ram Shrestha" w:date="2014-01-04T19:38:00Z">
        <w:r w:rsidR="00276C20">
          <w:instrText xml:space="preserve"> ADDIN EN.CITE </w:instrText>
        </w:r>
      </w:ins>
      <w:del w:id="169" w:author="Ram Shrestha" w:date="2014-01-04T19:38:00Z">
        <w:r w:rsidR="00E93357" w:rsidDel="00276C20">
          <w:delInstrText xml:space="preserve"> ADDIN EN.CITE </w:delInstrText>
        </w:r>
        <w:r w:rsidR="00396A41" w:rsidDel="00276C20">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L3JlbGF0ZWQtdXJscz48L3VybHM+PC9yZWNvcmQ+PC9DaXRlPjxDaXRlPjxBdXRob3I+QmViZW5l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</w:fldData>
          </w:fldChar>
        </w:r>
        <w:r w:rsidR="00E93357" w:rsidDel="00276C20">
          <w:delInstrText xml:space="preserve"> ADDIN EN.CITE.DATA </w:delInstrText>
        </w:r>
        <w:r w:rsidR="00396A41" w:rsidDel="00276C20">
          <w:fldChar w:fldCharType="end"/>
        </w:r>
      </w:del>
      <w:ins w:id="170" w:author="Ram Shrestha" w:date="2014-01-04T19:38:00Z">
        <w:r w:rsidR="00276C20">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L3JlbGF0ZWQtdXJscz48L3VybHM+PC9yZWNvcmQ+PC9DaXRlPjxDaXRlPjxBdXRob3I+QmViZW5l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</w:fldData>
          </w:fldChar>
        </w:r>
        <w:r w:rsidR="00276C20">
          <w:instrText xml:space="preserve"> ADDIN EN.CITE.DATA </w:instrText>
        </w:r>
        <w:r w:rsidR="00276C20">
          <w:fldChar w:fldCharType="end"/>
        </w:r>
      </w:ins>
      <w:r w:rsidR="00396A41">
        <w:fldChar w:fldCharType="separate"/>
      </w:r>
      <w:r>
        <w:rPr>
          <w:noProof/>
        </w:rPr>
        <w:t>(Bebenek et al., 1989; Roberts et al., 1988)</w:t>
      </w:r>
      <w:r w:rsidR="00396A41">
        <w:fldChar w:fldCharType="end"/>
      </w:r>
      <w:r>
        <w:t xml:space="preserve">, and host immune selection </w:t>
      </w:r>
      <w:r w:rsidR="00396A41">
        <w:fldChar w:fldCharType="begin">
          <w:fldData xml:space="preserve">PEVuZE5vdGU+PENpdGU+PEF1dGhvcj5QcmljZTwvQXV0aG9yPjxZZWFyPjE5OTc8L1llYXI+PFJl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</w:fldData>
        </w:fldChar>
      </w:r>
      <w:ins w:id="171" w:author="Ram Shrestha" w:date="2014-01-04T19:38:00Z">
        <w:r w:rsidR="00276C20">
          <w:instrText xml:space="preserve"> ADDIN EN.CITE </w:instrText>
        </w:r>
      </w:ins>
      <w:del w:id="172" w:author="Ram Shrestha" w:date="2014-01-04T19:38:00Z">
        <w:r w:rsidR="00E93357" w:rsidDel="00276C20">
          <w:delInstrText xml:space="preserve"> ADDIN EN.CITE </w:delInstrText>
        </w:r>
        <w:r w:rsidR="00396A41" w:rsidDel="00276C20">
          <w:fldChar w:fldCharType="begin">
            <w:fldData xml:space="preserve">PEVuZE5vdGU+PENpdGU+PEF1dGhvcj5QcmljZTwvQXV0aG9yPjxZZWFyPjE5OTc8L1llYXI+PFJl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</w:fldData>
          </w:fldChar>
        </w:r>
        <w:r w:rsidR="00E93357" w:rsidDel="00276C20">
          <w:delInstrText xml:space="preserve"> ADDIN EN.CITE.DATA </w:delInstrText>
        </w:r>
        <w:r w:rsidR="00396A41" w:rsidDel="00276C20">
          <w:fldChar w:fldCharType="end"/>
        </w:r>
      </w:del>
      <w:ins w:id="173" w:author="Ram Shrestha" w:date="2014-01-04T19:38:00Z">
        <w:r w:rsidR="00276C20">
          <w:fldChar w:fldCharType="begin">
            <w:fldData xml:space="preserve">PEVuZE5vdGU+PENpdGU+PEF1dGhvcj5QcmljZTwvQXV0aG9yPjxZZWFyPjE5OTc8L1llYXI+PFJl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</w:fldData>
          </w:fldChar>
        </w:r>
        <w:r w:rsidR="00276C20">
          <w:instrText xml:space="preserve"> ADDIN EN.CITE.DATA </w:instrText>
        </w:r>
        <w:r w:rsidR="00276C20">
          <w:fldChar w:fldCharType="end"/>
        </w:r>
      </w:ins>
      <w:r w:rsidR="00396A41">
        <w:fldChar w:fldCharType="separate"/>
      </w:r>
      <w:r>
        <w:rPr>
          <w:noProof/>
        </w:rPr>
        <w:t>(Borrow et al., 1997; Price et al., 1997)</w:t>
      </w:r>
      <w:r w:rsidR="00396A41">
        <w:fldChar w:fldCharType="end"/>
      </w:r>
      <w:r>
        <w:t xml:space="preserve">. On the whole, HIV replication (discussed in section 1.6) is the overall source of genetic heterogeneity in the viral population (reviewed in </w:t>
      </w:r>
      <w:r w:rsidR="00396A41">
        <w:fldChar w:fldCharType="begin"/>
      </w:r>
      <w:ins w:id="174" w:author="Ram Shrestha" w:date="2014-01-04T19:38:00Z">
        <w:r w:rsidR="00276C20">
          <w:instrText xml:space="preserve"> ADDIN EN.CITE &lt;EndNote&gt;&lt;Cite ExcludeYear="1"&gt;&lt;Author&gt;Smyth&lt;/Author&gt;&lt;RecNum&gt;919&lt;/RecNum&gt;&lt;record&gt;&lt;rec-number&gt;919&lt;/rec-number&gt;&lt;foreign-keys&gt;&lt;key app="EN" db-id="fp25zzvrxrd9vke5zxqp9stbssprwstvdddz"&gt;919&lt;/key&gt;&lt;/foreign-keys&gt;&lt;ref-type name="Journal Article"&gt;17&lt;/ref-type&gt;&lt;contributors&gt;&lt;authors&gt;&lt;author&gt;Smyth, R. P.&lt;/author&gt;&lt;author&gt;Davenport, M. P.&lt;/author&gt;&lt;author&gt;Mak, J.&lt;/author&gt;&lt;/authors&gt;&lt;/contributors&gt;&lt;auth-address&gt;Centre for Virology, Burnet Institute, 85 Commercial Road, Melbourne, Victoria 3004, Australia.&lt;/auth-address&gt;&lt;titles&gt;&lt;title&gt;The origin of genetic diversity in HIV-1&lt;/title&gt;&lt;secondary-title&gt;Virus Res&lt;/secondary-title&gt;&lt;/titles&gt;&lt;periodical&gt;&lt;full-title&gt;Virus Res&lt;/full-title&gt;&lt;/periodical&gt;&lt;pages&gt;415-29&lt;/pages&gt;&lt;volume&gt;169&lt;/volume&gt;&lt;number&gt;2&lt;/number&gt;&lt;edition&gt;2012/06/26&lt;/edition&gt;&lt;keywords&gt;&lt;keyword&gt;Cytidine Deaminase/metabolism&lt;/keyword&gt;&lt;keyword&gt;*Genetic Variation&lt;/keyword&gt;&lt;keyword&gt;HIV Reverse Transcriptase/metabolism&lt;/keyword&gt;&lt;keyword&gt;HIV-1/enzymology/*genetics/physiology&lt;/keyword&gt;&lt;keyword&gt;Host-Pathogen Interactions&lt;/keyword&gt;&lt;keyword&gt;Recombination, Genetic&lt;/keyword&gt;&lt;keyword&gt;Reverse Transcription&lt;/keyword&gt;&lt;/keywords&gt;&lt;dates&gt;&lt;year&gt;2012&lt;/year&gt;&lt;pub-dates&gt;&lt;date&gt;Nov&lt;/date&gt;&lt;/pub-dates&gt;&lt;/dates&gt;&lt;isbn&gt;1872-7492 (Electronic)&amp;#xD;0168-1702 (Linking)&lt;/isbn&gt;&lt;accession-num&gt;22728444&lt;/accession-num&gt;&lt;urls&gt;&lt;related-urls&gt;&lt;url&gt;http://www.ncbi.nlm.nih.gov/entrez/query.fcgi?cmd=Retrieve&amp;amp;db=PubMed&amp;amp;dopt=Citation&amp;amp;list_uids=22728444&lt;/url&gt;&lt;/related-urls&gt;&lt;/urls&gt;&lt;electronic-resource-num&gt;S0168-1702(12)00212-2 [pii]&amp;#xD;10.1016/j.virusres.2012.06.015&lt;/electronic-resource-num&gt;&lt;language&gt;eng&lt;/language&gt;&lt;/record&gt;&lt;/Cite&gt;&lt;/EndNote&gt;</w:instrText>
        </w:r>
      </w:ins>
      <w:del w:id="175" w:author="Ram Shrestha" w:date="2014-01-04T19:38:00Z">
        <w:r w:rsidR="00E93357" w:rsidDel="00276C20">
          <w:delInstrText xml:space="preserve"> ADDIN EN.CITE &lt;EndNote&gt;&lt;Cite ExcludeYear="1"&gt;&lt;Author&gt;Smyth&lt;/Author&gt;&lt;RecNum&gt;919&lt;/RecNum&gt;&lt;record&gt;&lt;rec-number&gt;919&lt;/rec-number&gt;&lt;foreign-keys&gt;&lt;key app="EN" db-id="fp25zzvrxrd9vke5zxqp9stbssprwstvdddz"&gt;919&lt;/key&gt;&lt;/foreign-keys&gt;&lt;ref-type name="Journal Article"&gt;17&lt;/ref-type&gt;&lt;contributors&gt;&lt;authors&gt;&lt;author&gt;Smyth, R. P.&lt;/author&gt;&lt;author&gt;Davenport, M. P.&lt;/author&gt;&lt;author&gt;Mak, J.&lt;/author&gt;&lt;/authors&gt;&lt;/contributors&gt;&lt;auth-address&gt;Centre for Virology, Burnet Institute, 85 Commercial Road, Melbourne, Victoria 3004, Australia.&lt;/auth-address&gt;&lt;titles&gt;&lt;title&gt;The origin of genetic diversity in HIV-1&lt;/title&gt;&lt;secondary-title&gt;Virus Res&lt;/secondary-title&gt;&lt;/titles&gt;&lt;periodical&gt;&lt;full-title&gt;Virus Res&lt;/full-title&gt;&lt;/periodical&gt;&lt;pages&gt;415-29&lt;/pages&gt;&lt;volume&gt;169&lt;/volume&gt;&lt;number&gt;2&lt;/number&gt;&lt;edition&gt;2012/06/26&lt;/edition&gt;&lt;keywords&gt;&lt;keyword&gt;Cytidine Deaminase/metabolism&lt;/keyword&gt;&lt;keyword&gt;*Genetic Variation&lt;/keyword&gt;&lt;keyword&gt;HIV Reverse Transcriptase/metabolism&lt;/keyword&gt;&lt;keyword&gt;HIV-1/enzymology/*genetics/physiology&lt;/keyword&gt;&lt;keyword&gt;Host-Pathogen Interactions&lt;/keyword&gt;&lt;keyword&gt;Recombination, Genetic&lt;/keyword&gt;&lt;keyword&gt;Reverse Transcription&lt;/keyword&gt;&lt;/keywords&gt;&lt;dates&gt;&lt;year&gt;2012&lt;/year&gt;&lt;pub-dates&gt;&lt;date&gt;Nov&lt;/date&gt;&lt;/pub-dates&gt;&lt;/dates&gt;&lt;isbn&gt;1872-7492 (Electronic)&amp;#xD;0168-1702 (Linking)&lt;/isbn&gt;&lt;accession-num&gt;22728444&lt;/accession-num&gt;&lt;urls&gt;&lt;related-urls&gt;&lt;url&gt;http://www.ncbi.nlm.nih.gov/entrez/query.fcgi?cmd=Retrieve&amp;amp;db=PubMed&amp;amp;dopt=Citation&amp;amp;list_uids=22728444&lt;/url&gt;&lt;/related-urls&gt;&lt;/urls&gt;&lt;electronic-resource-num&gt;S0168-1702(12)00212-2 [pii]&amp;#xD;10.1016/j.virusres.2012.06.015&lt;/electronic-resource-num&gt;&lt;language&gt;eng&lt;/language&gt;&lt;/record&gt;&lt;/Cite&gt;&lt;/EndNote&gt;</w:delInstrText>
        </w:r>
      </w:del>
      <w:r w:rsidR="00396A41">
        <w:fldChar w:fldCharType="separate"/>
      </w:r>
      <w:r>
        <w:rPr>
          <w:noProof/>
        </w:rPr>
        <w:t>(Smyth et al.)</w:t>
      </w:r>
      <w:r w:rsidR="00396A41">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Intra patient HIV genome recombination is a common event </w:t>
      </w:r>
      <w:r w:rsidR="00396A41">
        <w:fldChar w:fldCharType="begin">
          <w:fldData xml:space="preserve">PEVuZE5vdGU+PENpdGUgRXhjbHVkZVllYXI9IjEiPjxBdXRob3I+TmVoZXI8L0F1dGhvcj48UmVj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</w:fldData>
        </w:fldChar>
      </w:r>
      <w:ins w:id="176" w:author="Ram Shrestha" w:date="2014-01-04T19:38:00Z">
        <w:r w:rsidR="00276C20">
          <w:instrText xml:space="preserve"> ADDIN EN.CITE </w:instrText>
        </w:r>
      </w:ins>
      <w:del w:id="177" w:author="Ram Shrestha" w:date="2014-01-04T19:38:00Z">
        <w:r w:rsidR="00E93357" w:rsidDel="00276C20">
          <w:delInstrText xml:space="preserve"> ADDIN EN.CITE </w:delInstrText>
        </w:r>
        <w:r w:rsidR="00396A41" w:rsidDel="00276C20">
          <w:fldChar w:fldCharType="begin">
            <w:fldData xml:space="preserve">PEVuZE5vdGU+PENpdGUgRXhjbHVkZVllYXI9IjEiPjxBdXRob3I+TmVoZXI8L0F1dGhvcj48UmVj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</w:fldData>
          </w:fldChar>
        </w:r>
        <w:r w:rsidR="00E93357" w:rsidDel="00276C20">
          <w:delInstrText xml:space="preserve"> ADDIN EN.CITE.DATA </w:delInstrText>
        </w:r>
        <w:r w:rsidR="00396A41" w:rsidDel="00276C20">
          <w:fldChar w:fldCharType="end"/>
        </w:r>
      </w:del>
      <w:ins w:id="178" w:author="Ram Shrestha" w:date="2014-01-04T19:38:00Z">
        <w:r w:rsidR="00276C20">
          <w:fldChar w:fldCharType="begin">
            <w:fldData xml:space="preserve">PEVuZE5vdGU+PENpdGUgRXhjbHVkZVllYXI9IjEiPjxBdXRob3I+TmVoZXI8L0F1dGhvcj48UmVj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</w:fldData>
          </w:fldChar>
        </w:r>
        <w:r w:rsidR="00276C20">
          <w:instrText xml:space="preserve"> ADDIN EN.CITE.DATA </w:instrText>
        </w:r>
        <w:r w:rsidR="00276C20">
          <w:fldChar w:fldCharType="end"/>
        </w:r>
      </w:ins>
      <w:r w:rsidR="00396A41">
        <w:fldChar w:fldCharType="separate"/>
      </w:r>
      <w:r>
        <w:rPr>
          <w:noProof/>
        </w:rPr>
        <w:t>(Fang et al., 2004; Neher and Leitner)</w:t>
      </w:r>
      <w:r w:rsidR="00396A41">
        <w:fldChar w:fldCharType="end"/>
      </w:r>
      <w:r>
        <w:t xml:space="preserve">. Two genomes from different viral strains from same subtype or different subtypes can be co-packed into single virion during replication </w:t>
      </w:r>
      <w:r w:rsidR="00396A41">
        <w:fldChar w:fldCharType="begin"/>
      </w:r>
      <w:ins w:id="179" w:author="Ram Shrestha" w:date="2014-01-04T19:38:00Z">
        <w:r w:rsidR="00276C20">
          <w:instrText xml:space="preserve"> ADDIN EN.CITE &lt;EndNote&gt;&lt;Cite&gt;&lt;Author&gt;Stuhlmann&lt;/Author&gt;&lt;Year&gt;1992&lt;/Year&gt;&lt;RecNum&gt;922&lt;/RecNum&gt;&lt;record&gt;&lt;rec-number&gt;922&lt;/rec-number&gt;&lt;foreign-keys&gt;&lt;key app="EN" db-id="fp25zzvrxrd9vke5zxqp9stbssprwstvdddz"&gt;922&lt;/key&gt;&lt;/foreign-keys&gt;&lt;ref-type name="Journal Article"&gt;17&lt;/ref-type&gt;&lt;contributors&gt;&lt;authors&gt;&lt;author&gt;Stuhlmann, H.&lt;/author&gt;&lt;author&gt;Berg, P.&lt;/author&gt;&lt;/authors&gt;&lt;/contributors&gt;&lt;auth-address&gt;Department of Biochemistry, Beckman Center, Stanford University School of Medicine, California 94305-5307.&lt;/auth-address&gt;&lt;titles&gt;&lt;title&gt;Homologous recombination of copackaged retrovirus RNAs during reverse transcription&lt;/title&gt;&lt;secondary-title&gt;J Virol&lt;/secondary-title&gt;&lt;/titles&gt;&lt;periodical&gt;&lt;full-title&gt;J Virol&lt;/full-title&gt;&lt;/periodical&gt;&lt;pages&gt;2378-88&lt;/pages&gt;&lt;volume&gt;66&lt;/volume&gt;&lt;number&gt;4&lt;/number&gt;&lt;edition&gt;1992/04/01&lt;/edition&gt;&lt;keywords&gt;&lt;keyword&gt;3T3 Cells&lt;/keyword&gt;&lt;keyword&gt;Animals&lt;/keyword&gt;&lt;keyword&gt;Blotting, Southern&lt;/keyword&gt;&lt;keyword&gt;Cell Line&lt;/keyword&gt;&lt;keyword&gt;Drug Resistance, Microbial/genetics&lt;/keyword&gt;&lt;keyword&gt;Genes, Viral&lt;/keyword&gt;&lt;keyword&gt;Mice&lt;/keyword&gt;&lt;keyword&gt;Moloney murine leukemia virus/*genetics/physiology&lt;/keyword&gt;&lt;keyword&gt;Neomycin/pharmacology&lt;/keyword&gt;&lt;keyword&gt;Proviruses/genetics&lt;/keyword&gt;&lt;keyword&gt;RNA, Viral/*genetics&lt;/keyword&gt;&lt;keyword&gt;RNA-Directed DNA Polymerase/metabolism&lt;/keyword&gt;&lt;keyword&gt;*Recombination, Genetic&lt;/keyword&gt;&lt;keyword&gt;Transcription, Genetic/*genetics&lt;/keyword&gt;&lt;keyword&gt;Transduction, Genetic&lt;/keyword&gt;&lt;keyword&gt;Virus Replication&lt;/keyword&gt;&lt;/keywords&gt;&lt;dates&gt;&lt;year&gt;1992&lt;/year&gt;&lt;pub-dates&gt;&lt;date&gt;Apr&lt;/date&gt;&lt;/pub-dates&gt;&lt;/dates&gt;&lt;isbn&gt;0022-538X (Print)&amp;#xD;0022-538X (Linking)&lt;/isbn&gt;&lt;accession-num&gt;1372369&lt;/accession-num&gt;&lt;urls&gt;&lt;related-urls&gt;&lt;url&gt;http://www.ncbi.nlm.nih.gov/entrez/query.fcgi?cmd=Retrieve&amp;amp;db=PubMed&amp;amp;dopt=Citation&amp;amp;list_uids=1372369&lt;/url&gt;&lt;/related-urls&gt;&lt;/urls&gt;&lt;custom2&gt;289033&lt;/custom2&gt;&lt;language&gt;eng&lt;/language&gt;&lt;/record&gt;&lt;/Cite&gt;&lt;/EndNote&gt;</w:instrText>
        </w:r>
      </w:ins>
      <w:del w:id="180" w:author="Ram Shrestha" w:date="2014-01-04T19:38:00Z">
        <w:r w:rsidR="00E93357" w:rsidDel="00276C20">
          <w:delInstrText xml:space="preserve"> ADDIN EN.CITE &lt;EndNote&gt;&lt;Cite&gt;&lt;Author&gt;Stuhlmann&lt;/Author&gt;&lt;Year&gt;1992&lt;/Year&gt;&lt;RecNum&gt;922&lt;/RecNum&gt;&lt;record&gt;&lt;rec-number&gt;922&lt;/rec-number&gt;&lt;foreign-keys&gt;&lt;key app="EN" db-id="fp25zzvrxrd9vke5zxqp9stbssprwstvdddz"&gt;922&lt;/key&gt;&lt;/foreign-keys&gt;&lt;ref-type name="Journal Article"&gt;17&lt;/ref-type&gt;&lt;contributors&gt;&lt;authors&gt;&lt;author&gt;Stuhlmann, H.&lt;/author&gt;&lt;author&gt;Berg, P.&lt;/author&gt;&lt;/authors&gt;&lt;/contributors&gt;&lt;auth-address&gt;Department of Biochemistry, Beckman Center, Stanford University School of Medicine, California 94305-5307.&lt;/auth-address&gt;&lt;titles&gt;&lt;title&gt;Homologous recombination of copackaged retrovirus RNAs during reverse transcription&lt;/title&gt;&lt;secondary-title&gt;J Virol&lt;/secondary-title&gt;&lt;/titles&gt;&lt;periodical&gt;&lt;full-title&gt;J Virol&lt;/full-title&gt;&lt;/periodical&gt;&lt;pages&gt;2378-88&lt;/pages&gt;&lt;volume&gt;66&lt;/volume&gt;&lt;number&gt;4&lt;/number&gt;&lt;edition&gt;1992/04/01&lt;/edition&gt;&lt;keywords&gt;&lt;keyword&gt;3T3 Cells&lt;/keyword&gt;&lt;keyword&gt;Animals&lt;/keyword&gt;&lt;keyword&gt;Blotting, Southern&lt;/keyword&gt;&lt;keyword&gt;Cell Line&lt;/keyword&gt;&lt;keyword&gt;Drug Resistance, Microbial/genetics&lt;/keyword&gt;&lt;keyword&gt;Genes, Viral&lt;/keyword&gt;&lt;keyword&gt;Mice&lt;/keyword&gt;&lt;keyword&gt;Moloney murine leukemia virus/*genetics/physiology&lt;/keyword&gt;&lt;keyword&gt;Neomycin/pharmacology&lt;/keyword&gt;&lt;keyword&gt;Proviruses/genetics&lt;/keyword&gt;&lt;keyword&gt;RNA, Viral/*genetics&lt;/keyword&gt;&lt;keyword&gt;RNA-Directed DNA Polymerase/metabolism&lt;/keyword&gt;&lt;keyword&gt;*Recombination, Genetic&lt;/keyword&gt;&lt;keyword&gt;Transcription, Genetic/*genetics&lt;/keyword&gt;&lt;keyword&gt;Transduction, Genetic&lt;/keyword&gt;&lt;keyword&gt;Virus Replication&lt;/keyword&gt;&lt;/keywords&gt;&lt;dates&gt;&lt;year&gt;1992&lt;/year&gt;&lt;pub-dates&gt;&lt;date&gt;Apr&lt;/date&gt;&lt;/pub-dates&gt;&lt;/dates&gt;&lt;isbn&gt;0022-538X (Print)&amp;#xD;0022-538X (Linking)&lt;/isbn&gt;&lt;accession-num&gt;1372369&lt;/accession-num&gt;&lt;urls&gt;&lt;related-urls&gt;&lt;url&gt;http://www.ncbi.nlm.nih.gov/entrez/query.fcgi?cmd=Retrieve&amp;amp;db=PubMed&amp;amp;dopt=Citation&amp;amp;list_uids=1372369&lt;/url&gt;&lt;/related-urls&gt;&lt;/urls&gt;&lt;custom2&gt;289033&lt;/custom2&gt;&lt;language&gt;eng&lt;/language&gt;&lt;/record&gt;&lt;/Cite&gt;&lt;/EndNote&gt;</w:delInstrText>
        </w:r>
      </w:del>
      <w:r w:rsidR="00396A41">
        <w:fldChar w:fldCharType="separate"/>
      </w:r>
      <w:r>
        <w:rPr>
          <w:noProof/>
        </w:rPr>
        <w:t>(Stuhlmann and Berg, 1992)</w:t>
      </w:r>
      <w:r w:rsidR="00396A41">
        <w:fldChar w:fldCharType="end"/>
      </w:r>
      <w:r>
        <w:t xml:space="preserve">. In the subsequent HIV replication, the ability of reverse transcriptase to switch between the two template genomes produces an intra subtype or inter-subtype recombined viruses at the end of the replication cycle </w:t>
      </w:r>
      <w:r w:rsidR="00396A41">
        <w:fldChar w:fldCharType="begin">
          <w:fldData xml:space="preserve">PEVuZE5vdGU+PENpdGU+PEF1dGhvcj5CZW4tQXJ0emk8L0F1dGhvcj48WWVhcj4xOTk2PC9ZZWFy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=
</w:fldData>
        </w:fldChar>
      </w:r>
      <w:ins w:id="181" w:author="Ram Shrestha" w:date="2014-01-04T19:38:00Z">
        <w:r w:rsidR="00276C20">
          <w:instrText xml:space="preserve"> ADDIN EN.CITE </w:instrText>
        </w:r>
      </w:ins>
      <w:del w:id="182" w:author="Ram Shrestha" w:date="2014-01-04T19:38:00Z">
        <w:r w:rsidR="00E93357" w:rsidDel="00276C20">
          <w:delInstrText xml:space="preserve"> ADDIN EN.CITE </w:delInstrText>
        </w:r>
        <w:r w:rsidR="00396A41" w:rsidDel="00276C20">
          <w:fldChar w:fldCharType="begin">
            <w:fldData xml:space="preserve">PEVuZE5vdGU+PENpdGU+PEF1dGhvcj5CZW4tQXJ0emk8L0F1dGhvcj48WWVhcj4xOTk2PC9ZZWFy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=
</w:fldData>
          </w:fldChar>
        </w:r>
        <w:r w:rsidR="00E93357" w:rsidDel="00276C20">
          <w:delInstrText xml:space="preserve"> ADDIN EN.CITE.DATA </w:delInstrText>
        </w:r>
        <w:r w:rsidR="00396A41" w:rsidDel="00276C20">
          <w:fldChar w:fldCharType="end"/>
        </w:r>
      </w:del>
      <w:ins w:id="183" w:author="Ram Shrestha" w:date="2014-01-04T19:38:00Z">
        <w:r w:rsidR="00276C20">
          <w:fldChar w:fldCharType="begin">
            <w:fldData xml:space="preserve">PEVuZE5vdGU+PENpdGU+PEF1dGhvcj5CZW4tQXJ0emk8L0F1dGhvcj48WWVhcj4xOTk2PC9ZZWFy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=
</w:fldData>
          </w:fldChar>
        </w:r>
        <w:r w:rsidR="00276C20">
          <w:instrText xml:space="preserve"> ADDIN EN.CITE.DATA </w:instrText>
        </w:r>
        <w:r w:rsidR="00276C20">
          <w:fldChar w:fldCharType="end"/>
        </w:r>
      </w:ins>
      <w:r w:rsidR="00396A41">
        <w:fldChar w:fldCharType="separate"/>
      </w:r>
      <w:r>
        <w:rPr>
          <w:noProof/>
        </w:rPr>
        <w:t>(Ben-Artzi et al., 1996; Kostrikis et al., 2002)</w:t>
      </w:r>
      <w:r w:rsidR="00396A41">
        <w:fldChar w:fldCharType="end"/>
      </w:r>
      <w:r>
        <w:t xml:space="preserve">. Genetic recombination allows rapid and efficient shuffling of advantageous genes and removing deleterious mutations, thus, increasing the viral fitness in the host (reviewed in </w:t>
      </w:r>
      <w:r w:rsidR="00396A41">
        <w:fldChar w:fldCharType="begin"/>
      </w:r>
      <w:ins w:id="184" w:author="Ram Shrestha" w:date="2014-01-04T19:38:00Z">
        <w:r w:rsidR="00276C20">
          <w:instrText xml:space="preserve"> ADDIN EN.CITE &lt;EndNote&gt;&lt;Cite ExcludeYear="1"&gt;&lt;Author&gt;Smyth&lt;/Author&gt;&lt;RecNum&gt;919&lt;/RecNum&gt;&lt;record&gt;&lt;rec-number&gt;919&lt;/rec-number&gt;&lt;foreign-keys&gt;&lt;key app="EN" db-id="fp25zzvrxrd9vke5zxqp9stbssprwstvdddz"&gt;919&lt;/key&gt;&lt;/foreign-keys&gt;&lt;ref-type name="Journal Article"&gt;17&lt;/ref-type&gt;&lt;contributors&gt;&lt;authors&gt;&lt;author&gt;Smyth, R. P.&lt;/author&gt;&lt;author&gt;Davenport, M. P.&lt;/author&gt;&lt;author&gt;Mak, J.&lt;/author&gt;&lt;/authors&gt;&lt;/contributors&gt;&lt;auth-address&gt;Centre for Virology, Burnet Institute, 85 Commercial Road, Melbourne, Victoria 3004, Australia.&lt;/auth-address&gt;&lt;titles&gt;&lt;title&gt;The origin of genetic diversity in HIV-1&lt;/title&gt;&lt;secondary-title&gt;Virus Res&lt;/secondary-title&gt;&lt;/titles&gt;&lt;periodical&gt;&lt;full-title&gt;Virus Res&lt;/full-title&gt;&lt;/periodical&gt;&lt;pages&gt;415-29&lt;/pages&gt;&lt;volume&gt;169&lt;/volume&gt;&lt;number&gt;2&lt;/number&gt;&lt;edition&gt;2012/06/26&lt;/edition&gt;&lt;keywords&gt;&lt;keyword&gt;Cytidine Deaminase/metabolism&lt;/keyword&gt;&lt;keyword&gt;*Genetic Variation&lt;/keyword&gt;&lt;keyword&gt;HIV Reverse Transcriptase/metabolism&lt;/keyword&gt;&lt;keyword&gt;HIV-1/enzymology/*genetics/physiology&lt;/keyword&gt;&lt;keyword&gt;Host-Pathogen Interactions&lt;/keyword&gt;&lt;keyword&gt;Recombination, Genetic&lt;/keyword&gt;&lt;keyword&gt;Reverse Transcription&lt;/keyword&gt;&lt;/keywords&gt;&lt;dates&gt;&lt;year&gt;2012&lt;/year&gt;&lt;pub-dates&gt;&lt;date&gt;Nov&lt;/date&gt;&lt;/pub-dates&gt;&lt;/dates&gt;&lt;isbn&gt;1872-7492 (Electronic)&amp;#xD;0168-1702 (Linking)&lt;/isbn&gt;&lt;accession-num&gt;22728444&lt;/accession-num&gt;&lt;urls&gt;&lt;related-urls&gt;&lt;url&gt;http://www.ncbi.nlm.nih.gov/entrez/query.fcgi?cmd=Retrieve&amp;amp;db=PubMed&amp;amp;dopt=Citation&amp;amp;list_uids=22728444&lt;/url&gt;&lt;/related-urls&gt;&lt;/urls&gt;&lt;electronic-resource-num&gt;S0168-1702(12)00212-2 [pii]&amp;#xD;10.1016/j.virusres.2012.06.015&lt;/electronic-resource-num&gt;&lt;language&gt;eng&lt;/language&gt;&lt;/record&gt;&lt;/Cite&gt;&lt;/EndNote&gt;</w:instrText>
        </w:r>
      </w:ins>
      <w:del w:id="185" w:author="Ram Shrestha" w:date="2014-01-04T19:38:00Z">
        <w:r w:rsidR="00E93357" w:rsidDel="00276C20">
          <w:delInstrText xml:space="preserve"> ADDIN EN.CITE &lt;EndNote&gt;&lt;Cite ExcludeYear="1"&gt;&lt;Author&gt;Smyth&lt;/Author&gt;&lt;RecNum&gt;919&lt;/RecNum&gt;&lt;record&gt;&lt;rec-number&gt;919&lt;/rec-number&gt;&lt;foreign-keys&gt;&lt;key app="EN" db-id="fp25zzvrxrd9vke5zxqp9stbssprwstvdddz"&gt;919&lt;/key&gt;&lt;/foreign-keys&gt;&lt;ref-type name="Journal Article"&gt;17&lt;/ref-type&gt;&lt;contributors&gt;&lt;authors&gt;&lt;author&gt;Smyth, R. P.&lt;/author&gt;&lt;author&gt;Davenport, M. P.&lt;/author&gt;&lt;author&gt;Mak, J.&lt;/author&gt;&lt;/authors&gt;&lt;/contributors&gt;&lt;auth-address&gt;Centre for Virology, Burnet Institute, 85 Commercial Road, Melbourne, Victoria 3004, Australia.&lt;/auth-address&gt;&lt;titles&gt;&lt;title&gt;The origin of genetic diversity in HIV-1&lt;/title&gt;&lt;secondary-title&gt;Virus Res&lt;/secondary-title&gt;&lt;/titles&gt;&lt;periodical&gt;&lt;full-title&gt;Virus Res&lt;/full-title&gt;&lt;/periodical&gt;&lt;pages&gt;415-29&lt;/pages&gt;&lt;volume&gt;169&lt;/volume&gt;&lt;number&gt;2&lt;/number&gt;&lt;edition&gt;2012/06/26&lt;/edition&gt;&lt;keywords&gt;&lt;keyword&gt;Cytidine Deaminase/metabolism&lt;/keyword&gt;&lt;keyword&gt;*Genetic Variation&lt;/keyword&gt;&lt;keyword&gt;HIV Reverse Transcriptase/metabolism&lt;/keyword&gt;&lt;keyword&gt;HIV-1/enzymology/*genetics/physiology&lt;/keyword&gt;&lt;keyword&gt;Host-Pathogen Interactions&lt;/keyword&gt;&lt;keyword&gt;Recombination, Genetic&lt;/keyword&gt;&lt;keyword&gt;Reverse Transcription&lt;/keyword&gt;&lt;/keywords&gt;&lt;dates&gt;&lt;year&gt;2012&lt;/year&gt;&lt;pub-dates&gt;&lt;date&gt;Nov&lt;/date&gt;&lt;/pub-dates&gt;&lt;/dates&gt;&lt;isbn&gt;1872-7492 (Electronic)&amp;#xD;0168-1702 (Linking)&lt;/isbn&gt;&lt;accession-num&gt;22728444&lt;/accession-num&gt;&lt;urls&gt;&lt;related-urls&gt;&lt;url&gt;http://www.ncbi.nlm.nih.gov/entrez/query.fcgi?cmd=Retrieve&amp;amp;db=PubMed&amp;amp;dopt=Citation&amp;amp;list_uids=22728444&lt;/url&gt;&lt;/related-urls&gt;&lt;/urls&gt;&lt;electronic-resource-num&gt;S0168-1702(12)00212-2 [pii]&amp;#xD;10.1016/j.virusres.2012.06.015&lt;/electronic-resource-num&gt;&lt;language&gt;eng&lt;/language&gt;&lt;/record&gt;&lt;/Cite&gt;&lt;/EndNote&gt;</w:delInstrText>
        </w:r>
      </w:del>
      <w:r w:rsidR="00396A41">
        <w:fldChar w:fldCharType="separate"/>
      </w:r>
      <w:r>
        <w:rPr>
          <w:noProof/>
        </w:rPr>
        <w:t>(Smyth et al.)</w:t>
      </w:r>
      <w:r w:rsidR="00396A41">
        <w:fldChar w:fldCharType="end"/>
      </w:r>
      <w:r>
        <w:t xml:space="preserve">). Successful transmission of the recombinant forms with high viral fitness to three or more people and circulates in human population establishes Circulating Recombinant Forms (CRFs) (reviewed in </w:t>
      </w:r>
      <w:r w:rsidR="00396A41">
        <w:fldChar w:fldCharType="begin"/>
      </w:r>
      <w:ins w:id="186" w:author="Ram Shrestha" w:date="2014-01-04T19:38:00Z">
        <w:r w:rsidR="00276C20">
          <w:instrText xml:space="preserve"> ADDIN EN.CITE &lt;EndNote&gt;&lt;Cite&gt;&lt;Author&gt;Perrin&lt;/Author&gt;&lt;Year&gt;2003&lt;/Year&gt;&lt;RecNum&gt;930&lt;/RecNum&gt;&lt;record&gt;&lt;rec-number&gt;930&lt;/rec-number&gt;&lt;foreign-keys&gt;&lt;key app="EN" db-id="fp25zzvrxrd9vke5zxqp9stbssprwstvdddz"&gt;930&lt;/key&gt;&lt;/foreign-keys&gt;&lt;ref-type name="Journal Article"&gt;17&lt;/ref-type&gt;&lt;contributors&gt;&lt;authors&gt;&lt;author&gt;Perrin, L.&lt;/author&gt;&lt;author&gt;Kaiser, L.&lt;/author&gt;&lt;author&gt;Yerly, S.&lt;/author&gt;&lt;/authors&gt;&lt;/contributors&gt;&lt;auth-address&gt;Laboratory of Virology, Division of Infectious Diseases, University of Geneva, Switzerland. luc.perrin@hcuge.ch&lt;/auth-address&gt;&lt;titles&gt;&lt;title&gt;Travel and the spread of HIV-1 genetic variants&lt;/title&gt;&lt;secondary-title&gt;Lancet Infect Dis&lt;/secondary-title&gt;&lt;/titles&gt;&lt;periodical&gt;&lt;full-title&gt;Lancet Infect Dis&lt;/full-title&gt;&lt;/periodical&gt;&lt;pages&gt;22-7&lt;/pages&gt;&lt;volume&gt;3&lt;/volume&gt;&lt;number&gt;1&lt;/number&gt;&lt;edition&gt;2002/12/31&lt;/edition&gt;&lt;keywords&gt;&lt;keyword&gt;Female&lt;/keyword&gt;&lt;keyword&gt;Genetic Variation&lt;/keyword&gt;&lt;keyword&gt;*HIV Infections/epidemiology/genetics/transmission&lt;/keyword&gt;&lt;keyword&gt;*HIV-1/classification/genetics/pathogenicity&lt;/keyword&gt;&lt;keyword&gt;Humans&lt;/keyword&gt;&lt;keyword&gt;Male&lt;/keyword&gt;&lt;keyword&gt;Prevalence&lt;/keyword&gt;&lt;keyword&gt;*Travel&lt;/keyword&gt;&lt;/keywords&gt;&lt;dates&gt;&lt;year&gt;2003&lt;/year&gt;&lt;pub-dates&gt;&lt;date&gt;Jan&lt;/date&gt;&lt;/pub-dates&gt;&lt;/dates&gt;&lt;isbn&gt;1473-3099 (Print)&amp;#xD;1473-3099 (Linking)&lt;/isbn&gt;&lt;accession-num&gt;12505029&lt;/accession-num&gt;&lt;urls&gt;&lt;related-urls&gt;&lt;url&gt;http://www.ncbi.nlm.nih.gov/entrez/query.fcgi?cmd=Retrieve&amp;amp;db=PubMed&amp;amp;dopt=Citation&amp;amp;list_uids=12505029&lt;/url&gt;&lt;/related-urls&gt;&lt;/urls&gt;&lt;electronic-resource-num&gt;S1473309903004845 [pii]&lt;/electronic-resource-num&gt;&lt;language&gt;eng&lt;/language&gt;&lt;/record&gt;&lt;/Cite&gt;&lt;/EndNote&gt;</w:instrText>
        </w:r>
      </w:ins>
      <w:del w:id="187" w:author="Ram Shrestha" w:date="2014-01-04T19:38:00Z">
        <w:r w:rsidR="00E93357" w:rsidDel="00276C20">
          <w:delInstrText xml:space="preserve"> ADDIN EN.CITE &lt;EndNote&gt;&lt;Cite&gt;&lt;Author&gt;Perrin&lt;/Author&gt;&lt;Year&gt;2003&lt;/Year&gt;&lt;RecNum&gt;930&lt;/RecNum&gt;&lt;record&gt;&lt;rec-number&gt;930&lt;/rec-number&gt;&lt;foreign-keys&gt;&lt;key app="EN" db-id="fp25zzvrxrd9vke5zxqp9stbssprwstvdddz"&gt;930&lt;/key&gt;&lt;/foreign-keys&gt;&lt;ref-type name="Journal Article"&gt;17&lt;/ref-type&gt;&lt;contributors&gt;&lt;authors&gt;&lt;author&gt;Perrin, L.&lt;/author&gt;&lt;author&gt;Kaiser, L.&lt;/author&gt;&lt;author&gt;Yerly, S.&lt;/author&gt;&lt;/authors&gt;&lt;/contributors&gt;&lt;auth-address&gt;Laboratory of Virology, Division of Infectious Diseases, University of Geneva, Switzerland. luc.perrin@hcuge.ch&lt;/auth-address&gt;&lt;titles&gt;&lt;title&gt;Travel and the spread of HIV-1 genetic variants&lt;/title&gt;&lt;secondary-title&gt;Lancet Infect Dis&lt;/secondary-title&gt;&lt;/titles&gt;&lt;periodical&gt;&lt;full-title&gt;Lancet Infect Dis&lt;/full-title&gt;&lt;/periodical&gt;&lt;pages&gt;22-7&lt;/pages&gt;&lt;volume&gt;3&lt;/volume&gt;&lt;number&gt;1&lt;/number&gt;&lt;edition&gt;2002/12/31&lt;/edition&gt;&lt;keywords&gt;&lt;keyword&gt;Female&lt;/keyword&gt;&lt;keyword&gt;Genetic Variation&lt;/keyword&gt;&lt;keyword&gt;*HIV Infections/epidemiology/genetics/transmission&lt;/keyword&gt;&lt;keyword&gt;*HIV-1/classification/genetics/pathogenicity&lt;/keyword&gt;&lt;keyword&gt;Humans&lt;/keyword&gt;&lt;keyword&gt;Male&lt;/keyword&gt;&lt;keyword&gt;Prevalence&lt;/keyword&gt;&lt;keyword&gt;*Travel&lt;/keyword&gt;&lt;/keywords&gt;&lt;dates&gt;&lt;year&gt;2003&lt;/year&gt;&lt;pub-dates&gt;&lt;date&gt;Jan&lt;/date&gt;&lt;/pub-dates&gt;&lt;/dates&gt;&lt;isbn&gt;1473-3099 (Print)&amp;#xD;1473-3099 (Linking)&lt;/isbn&gt;&lt;accession-num&gt;12505029&lt;/accession-num&gt;&lt;urls&gt;&lt;related-urls&gt;&lt;url&gt;http://www.ncbi.nlm.nih.gov/entrez/query.fcgi?cmd=Retrieve&amp;amp;db=PubMed&amp;amp;dopt=Citation&amp;amp;list_uids=12505029&lt;/url&gt;&lt;/related-urls&gt;&lt;/urls&gt;&lt;electronic-resource-num&gt;S1473309903004845 [pii]&lt;/electronic-resource-num&gt;&lt;language&gt;eng&lt;/language&gt;&lt;/record&gt;&lt;/Cite&gt;&lt;/EndNote&gt;</w:delInstrText>
        </w:r>
      </w:del>
      <w:r w:rsidR="00396A41">
        <w:fldChar w:fldCharType="separate"/>
      </w:r>
      <w:r>
        <w:rPr>
          <w:noProof/>
        </w:rPr>
        <w:t>(Perrin et al., 2003)</w:t>
      </w:r>
      <w:r w:rsidR="00396A41">
        <w:fldChar w:fldCharType="end"/>
      </w:r>
      <w:r>
        <w:t>).</w:t>
      </w:r>
    </w:p>
    <w:p w:rsidR="006444DD" w:rsidRDefault="006444DD" w:rsidP="006444DD">
      <w:pPr>
        <w:spacing w:line="480" w:lineRule="auto"/>
        <w:jc w:val="both"/>
      </w:pPr>
    </w:p>
    <w:p w:rsidR="006444DD" w:rsidRDefault="006444DD" w:rsidP="006444DD">
      <w:pPr>
        <w:spacing w:line="480" w:lineRule="auto"/>
        <w:jc w:val="both"/>
      </w:pPr>
      <w:r>
        <w:t>1.5 HIV genome and proteins – structures and functions</w:t>
      </w:r>
    </w:p>
    <w:p w:rsidR="006444DD" w:rsidRDefault="006444DD" w:rsidP="006444DD">
      <w:pPr>
        <w:spacing w:line="480" w:lineRule="auto"/>
        <w:jc w:val="both"/>
      </w:pPr>
    </w:p>
    <w:p w:rsidR="006444DD" w:rsidRDefault="006444DD" w:rsidP="006444DD">
      <w:pPr>
        <w:spacing w:line="480" w:lineRule="auto"/>
        <w:jc w:val="both"/>
      </w:pPr>
      <w:r>
        <w:t xml:space="preserve">HIV has nine genes and produces 15 proteins </w:t>
      </w:r>
      <w:r w:rsidR="00396A41">
        <w:fldChar w:fldCharType="begin"/>
      </w:r>
      <w:ins w:id="188" w:author="Ram Shrestha" w:date="2014-01-04T19:38:00Z">
        <w:r w:rsidR="00276C20">
          <w:instrText xml:space="preserve"> ADDIN EN.CITE &lt;EndNote&gt;&lt;Cite&gt;&lt;Author&gt;Frankel&lt;/Author&gt;&lt;Year&gt;1998&lt;/Year&gt;&lt;RecNum&gt;537&lt;/RecNum&gt;&lt;record&gt;&lt;rec-number&gt;537&lt;/rec-number&gt;&lt;foreign-keys&gt;&lt;key app="EN" db-id="fp25zzvrxrd9vke5zxqp9stbssprwstvdddz"&gt;537&lt;/key&gt;&lt;/foreign-keys&gt;&lt;ref-type name="Journal Article"&gt;17&lt;/ref-type&gt;&lt;contributors&gt;&lt;authors&gt;&lt;author&gt;Frankel, Alan D.&lt;/author&gt;&lt;author&gt;Young, John A. T.&lt;/author&gt;&lt;/authors&gt;&lt;/contributors&gt;&lt;auth-address&gt;http://cel.webofknowledge.com/InboundService.do?SID=N13ILO%40EPJDK%40lHL7Hk&amp;amp;product=CEL&amp;amp;UT=000075721700002&amp;amp;SrcApp=Highwire&amp;amp;Init=Yes&amp;amp;action=retrieve&amp;amp;Func=Frame&amp;amp;customersID=Highwire&amp;amp;SrcAuth=Highwire&amp;amp;IsProductCode=Yes&amp;amp;mode=FullRecord&lt;/auth-address&gt;&lt;titles&gt;&lt;title&gt;HIV-1: Fifteen Proteins and an RNA&lt;/title&gt;&lt;secondary-title&gt;Annual Review of Biochemistry&lt;/secondary-title&gt;&lt;/titles&gt;&lt;pages&gt;1-25&lt;/pages&gt;&lt;volume&gt;67&lt;/volume&gt;&lt;number&gt;1&lt;/number&gt;&lt;dates&gt;&lt;year&gt;1998&lt;/year&gt;&lt;pub-dates&gt;&lt;date&gt;June&lt;/date&gt;&lt;/pub-dates&gt;&lt;/dates&gt;&lt;isbn&gt;0066-4154, 1545-4509&lt;/isbn&gt;&lt;label&gt;frankel_hiv-1:_1998&lt;/label&gt;&lt;urls&gt;&lt;related-urls&gt;&lt;url&gt;10.1146/annurev.biochem.67.1.1&lt;/url&gt;&lt;/related-urls&gt;&lt;/urls&gt;&lt;/record&gt;&lt;/Cite&gt;&lt;/EndNote&gt;</w:instrText>
        </w:r>
      </w:ins>
      <w:del w:id="189" w:author="Ram Shrestha" w:date="2014-01-04T19:38:00Z">
        <w:r w:rsidR="00E93357" w:rsidDel="00276C20">
          <w:delInstrText xml:space="preserve"> ADDIN EN.CITE &lt;EndNote&gt;&lt;Cite&gt;&lt;Author&gt;Frankel&lt;/Author&gt;&lt;Year&gt;1998&lt;/Year&gt;&lt;RecNum&gt;537&lt;/RecNum&gt;&lt;record&gt;&lt;rec-number&gt;537&lt;/rec-number&gt;&lt;foreign-keys&gt;&lt;key app="EN" db-id="fp25zzvrxrd9vke5zxqp9stbssprwstvdddz"&gt;537&lt;/key&gt;&lt;/foreign-keys&gt;&lt;ref-type name="Journal Article"&gt;17&lt;/ref-type&gt;&lt;contributors&gt;&lt;authors&gt;&lt;author&gt;Frankel, Alan D.&lt;/author&gt;&lt;author&gt;Young, John A. T.&lt;/author&gt;&lt;/authors&gt;&lt;/contributors&gt;&lt;auth-address&gt;http://cel.webofknowledge.com/InboundService.do?SID=N13ILO%40EPJDK%40lHL7Hk&amp;amp;product=CEL&amp;amp;UT=000075721700002&amp;amp;SrcApp=Highwire&amp;amp;Init=Yes&amp;amp;action=retrieve&amp;amp;Func=Frame&amp;amp;customersID=Highwire&amp;amp;SrcAuth=Highwire&amp;amp;IsProductCode=Yes&amp;amp;mode=FullRecord&lt;/auth-address&gt;&lt;titles&gt;&lt;title&gt;HIV-1: Fifteen Proteins and an RNA&lt;/title&gt;&lt;secondary-title&gt;Annual Review of Biochemistry&lt;/secondary-title&gt;&lt;/titles&gt;&lt;pages&gt;1-25&lt;/pages&gt;&lt;volume&gt;67&lt;/volume&gt;&lt;number&gt;1&lt;/number&gt;&lt;dates&gt;&lt;year&gt;1998&lt;/year&gt;&lt;pub-dates&gt;&lt;date&gt;June&lt;/date&gt;&lt;/pub-dates&gt;&lt;/dates&gt;&lt;isbn&gt;0066-4154, 1545-4509&lt;/isbn&gt;&lt;label&gt;frankel_hiv-1:_1998&lt;/label&gt;&lt;urls&gt;&lt;related-urls&gt;&lt;url&gt;10.1146/annurev.biochem.67.1.1&lt;/url&gt;&lt;/related-urls&gt;&lt;/urls&gt;&lt;/record&gt;&lt;/Cite&gt;&lt;/EndNote&gt;</w:delInstrText>
        </w:r>
      </w:del>
      <w:r w:rsidR="00396A41">
        <w:fldChar w:fldCharType="separate"/>
      </w:r>
      <w:r>
        <w:rPr>
          <w:noProof/>
        </w:rPr>
        <w:t>(Frankel and Young, 1998)</w:t>
      </w:r>
      <w:r w:rsidR="00396A41">
        <w:fldChar w:fldCharType="end"/>
      </w:r>
      <w:r>
        <w:t xml:space="preserve">. The genes are broadly grouped as accessory (vif, vpr, vpu and nef), structural (pol, gag and env) and regulatory (tat and rev). The higher number of proteins than genes is a result of post - transcriptional proteolysis of the products of structural genes </w:t>
      </w:r>
      <w:r w:rsidR="00396A41">
        <w:fldChar w:fldCharType="begin"/>
      </w:r>
      <w:ins w:id="190" w:author="Ram Shrestha" w:date="2014-01-04T19:38:00Z">
        <w:r w:rsidR="00276C20">
          <w:instrText xml:space="preserve"> ADDIN EN.CITE &lt;EndNote&gt;&lt;Cite&gt;&lt;Author&gt;Frankel&lt;/Author&gt;&lt;Year&gt;1998&lt;/Year&gt;&lt;RecNum&gt;537&lt;/RecNum&gt;&lt;record&gt;&lt;rec-number&gt;537&lt;/rec-number&gt;&lt;foreign-keys&gt;&lt;key app="EN" db-id="fp25zzvrxrd9vke5zxqp9stbssprwstvdddz"&gt;537&lt;/key&gt;&lt;/foreign-keys&gt;&lt;ref-type name="Journal Article"&gt;17&lt;/ref-type&gt;&lt;contributors&gt;&lt;authors&gt;&lt;author&gt;Frankel, Alan D.&lt;/author&gt;&lt;author&gt;Young, John A. T.&lt;/author&gt;&lt;/authors&gt;&lt;/contributors&gt;&lt;auth-address&gt;http://cel.webofknowledge.com/InboundService.do?SID=N13ILO%40EPJDK%40lHL7Hk&amp;amp;product=CEL&amp;amp;UT=000075721700002&amp;amp;SrcApp=Highwire&amp;amp;Init=Yes&amp;amp;action=retrieve&amp;amp;Func=Frame&amp;amp;customersID=Highwire&amp;amp;SrcAuth=Highwire&amp;amp;IsProductCode=Yes&amp;amp;mode=FullRecord&lt;/auth-address&gt;&lt;titles&gt;&lt;title&gt;HIV-1: Fifteen Proteins and an RNA&lt;/title&gt;&lt;secondary-title&gt;Annual Review of Biochemistry&lt;/secondary-title&gt;&lt;/titles&gt;&lt;pages&gt;1-25&lt;/pages&gt;&lt;volume&gt;67&lt;/volume&gt;&lt;number&gt;1&lt;/number&gt;&lt;dates&gt;&lt;year&gt;1998&lt;/year&gt;&lt;pub-dates&gt;&lt;date&gt;June&lt;/date&gt;&lt;/pub-dates&gt;&lt;/dates&gt;&lt;isbn&gt;0066-4154, 1545-4509&lt;/isbn&gt;&lt;label&gt;frankel_hiv-1:_1998&lt;/label&gt;&lt;urls&gt;&lt;related-urls&gt;&lt;url&gt;10.1146/annurev.biochem.67.1.1&lt;/url&gt;&lt;/related-urls&gt;&lt;/urls&gt;&lt;/record&gt;&lt;/Cite&gt;&lt;/EndNote&gt;</w:instrText>
        </w:r>
      </w:ins>
      <w:del w:id="191" w:author="Ram Shrestha" w:date="2014-01-04T19:38:00Z">
        <w:r w:rsidR="00E93357" w:rsidDel="00276C20">
          <w:delInstrText xml:space="preserve"> ADDIN EN.CITE &lt;EndNote&gt;&lt;Cite&gt;&lt;Author&gt;Frankel&lt;/Author&gt;&lt;Year&gt;1998&lt;/Year&gt;&lt;RecNum&gt;537&lt;/RecNum&gt;&lt;record&gt;&lt;rec-number&gt;537&lt;/rec-number&gt;&lt;foreign-keys&gt;&lt;key app="EN" db-id="fp25zzvrxrd9vke5zxqp9stbssprwstvdddz"&gt;537&lt;/key&gt;&lt;/foreign-keys&gt;&lt;ref-type name="Journal Article"&gt;17&lt;/ref-type&gt;&lt;contributors&gt;&lt;authors&gt;&lt;author&gt;Frankel, Alan D.&lt;/author&gt;&lt;author&gt;Young, John A. T.&lt;/author&gt;&lt;/authors&gt;&lt;/contributors&gt;&lt;auth-address&gt;http://cel.webofknowledge.com/InboundService.do?SID=N13ILO%40EPJDK%40lHL7Hk&amp;amp;product=CEL&amp;amp;UT=000075721700002&amp;amp;SrcApp=Highwire&amp;amp;Init=Yes&amp;amp;action=retrieve&amp;amp;Func=Frame&amp;amp;customersID=Highwire&amp;amp;SrcAuth=Highwire&amp;amp;IsProductCode=Yes&amp;amp;mode=FullRecord&lt;/auth-address&gt;&lt;titles&gt;&lt;title&gt;HIV-1: Fifteen Proteins and an RNA&lt;/title&gt;&lt;secondary-title&gt;Annual Review of Biochemistry&lt;/secondary-title&gt;&lt;/titles&gt;&lt;pages&gt;1-25&lt;/pages&gt;&lt;volume&gt;67&lt;/volume&gt;&lt;number&gt;1&lt;/number&gt;&lt;dates&gt;&lt;year&gt;1998&lt;/year&gt;&lt;pub-dates&gt;&lt;date&gt;June&lt;/date&gt;&lt;/pub-dates&gt;&lt;/dates&gt;&lt;isbn&gt;0066-4154, 1545-4509&lt;/isbn&gt;&lt;label&gt;frankel_hiv-1:_1998&lt;/label&gt;&lt;urls&gt;&lt;related-urls&gt;&lt;url&gt;10.1146/annurev.biochem.67.1.1&lt;/url&gt;&lt;/related-urls&gt;&lt;/urls&gt;&lt;/record&gt;&lt;/Cite&gt;&lt;/EndNote&gt;</w:delInstrText>
        </w:r>
      </w:del>
      <w:r w:rsidR="00396A41">
        <w:fldChar w:fldCharType="separate"/>
      </w:r>
      <w:r>
        <w:rPr>
          <w:noProof/>
        </w:rPr>
        <w:t>(Frankel and Young, 1998)</w:t>
      </w:r>
      <w:r w:rsidR="00396A41">
        <w:fldChar w:fldCharType="end"/>
      </w:r>
      <w:r>
        <w:t>.</w:t>
      </w:r>
    </w:p>
    <w:p w:rsidR="006444DD" w:rsidRDefault="006444DD" w:rsidP="006444DD">
      <w:pPr>
        <w:spacing w:line="480" w:lineRule="auto"/>
        <w:jc w:val="both"/>
      </w:pPr>
    </w:p>
    <w:p w:rsidR="006444DD" w:rsidRDefault="006444DD" w:rsidP="006444DD">
      <w:pPr>
        <w:spacing w:line="480" w:lineRule="auto"/>
        <w:jc w:val="both"/>
      </w:pPr>
      <w:r>
        <w:t>1.5.1 Accessory genes:</w:t>
      </w:r>
    </w:p>
    <w:p w:rsidR="006444DD" w:rsidRDefault="006444DD" w:rsidP="006444DD">
      <w:pPr>
        <w:spacing w:line="480" w:lineRule="auto"/>
        <w:jc w:val="both"/>
      </w:pPr>
      <w:r>
        <w:t xml:space="preserve">Vif promotes the viral infectivity to the host, but has no role in viral production </w:t>
      </w:r>
      <w:r w:rsidR="00396A41">
        <w:fldChar w:fldCharType="begin">
          <w:fldData xml:space="preserve">PEVuZE5vdGU+PENpdGUgRXhjbHVkZVllYXI9IjEiPjxBdXRob3I+SmFnZXI8L0F1dGhvcj48UmVj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</w:fldData>
        </w:fldChar>
      </w:r>
      <w:ins w:id="192" w:author="Ram Shrestha" w:date="2014-01-04T19:38:00Z">
        <w:r w:rsidR="00276C20">
          <w:instrText xml:space="preserve"> ADDIN EN.CITE </w:instrText>
        </w:r>
      </w:ins>
      <w:del w:id="193" w:author="Ram Shrestha" w:date="2014-01-04T19:38:00Z">
        <w:r w:rsidR="00E93357" w:rsidDel="00276C20">
          <w:delInstrText xml:space="preserve"> ADDIN EN.CITE </w:delInstrText>
        </w:r>
        <w:r w:rsidR="00396A41" w:rsidDel="00276C20">
          <w:fldChar w:fldCharType="begin">
            <w:fldData xml:space="preserve">PEVuZE5vdGU+PENpdGUgRXhjbHVkZVllYXI9IjEiPjxBdXRob3I+SmFnZXI8L0F1dGhvcj48UmVj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</w:fldData>
          </w:fldChar>
        </w:r>
        <w:r w:rsidR="00E93357" w:rsidDel="00276C20">
          <w:delInstrText xml:space="preserve"> ADDIN EN.CITE.DATA </w:delInstrText>
        </w:r>
        <w:r w:rsidR="00396A41" w:rsidDel="00276C20">
          <w:fldChar w:fldCharType="end"/>
        </w:r>
      </w:del>
      <w:ins w:id="194" w:author="Ram Shrestha" w:date="2014-01-04T19:38:00Z">
        <w:r w:rsidR="00276C20">
          <w:fldChar w:fldCharType="begin">
            <w:fldData xml:space="preserve">PEVuZE5vdGU+PENpdGUgRXhjbHVkZVllYXI9IjEiPjxBdXRob3I+SmFnZXI8L0F1dGhvcj48UmVj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</w:fldData>
          </w:fldChar>
        </w:r>
        <w:r w:rsidR="00276C20">
          <w:instrText xml:space="preserve"> ADDIN EN.CITE.DATA </w:instrText>
        </w:r>
        <w:r w:rsidR="00276C20">
          <w:fldChar w:fldCharType="end"/>
        </w:r>
      </w:ins>
      <w:r w:rsidR="00396A41">
        <w:fldChar w:fldCharType="separate"/>
      </w:r>
      <w:r>
        <w:rPr>
          <w:noProof/>
        </w:rPr>
        <w:t>(Jager et al.)</w:t>
      </w:r>
      <w:r w:rsidR="00396A41">
        <w:fldChar w:fldCharType="end"/>
      </w:r>
      <w:r>
        <w:t xml:space="preserve">. Vif is produced in the late stage of viral production </w:t>
      </w:r>
      <w:r w:rsidR="00396A41">
        <w:fldChar w:fldCharType="begin"/>
      </w:r>
      <w:ins w:id="195" w:author="Ram Shrestha" w:date="2014-01-04T19:38:00Z">
        <w:r w:rsidR="00276C20">
          <w:instrText xml:space="preserve"> ADDIN EN.CITE &lt;EndNote&gt;&lt;Cite&gt;&lt;Author&gt;von Schwedler&lt;/Author&gt;&lt;Year&gt;1993&lt;/Year&gt;&lt;RecNum&gt;600&lt;/RecNum&gt;&lt;record&gt;&lt;rec-number&gt;600&lt;/rec-number&gt;&lt;foreign-keys&gt;&lt;key app="EN" db-id="fp25zzvrxrd9vke5zxqp9stbssprwstvdddz"&gt;600&lt;/key&gt;&lt;/foreign-keys&gt;&lt;ref-type name="Journal Article"&gt;17&lt;/ref-type&gt;&lt;contributors&gt;&lt;authors&gt;&lt;author&gt;von Schwedler, U&lt;/author&gt;&lt;author&gt;Song, J&lt;/author&gt;&lt;author&gt;Aiken, C&lt;/author&gt;&lt;author&gt;Trono, D&lt;/author&gt;&lt;/authors&gt;&lt;/contributors&gt;&lt;titles&gt;&lt;title&gt;Vif is crucial for human immunodeficiency virus type 1 proviral DNA synthesis in infected cells&lt;/title&gt;&lt;secondary-title&gt;Journal of virology&lt;/secondary-title&gt;&lt;/titles&gt;&lt;periodical&gt;&lt;full-title&gt;Journal of Virology&lt;/full-title&gt;&lt;/periodical&gt;&lt;pages&gt;4945-4955&lt;/pages&gt;&lt;volume&gt;67&lt;/volume&gt;&lt;number&gt;8&lt;/number&gt;&lt;dates&gt;&lt;year&gt;1993&lt;/year&gt;&lt;pub-dates&gt;&lt;date&gt;August&lt;/date&gt;&lt;/pub-dates&gt;&lt;/dates&gt;&lt;isbn&gt;0022-538X&lt;/isbn&gt;&lt;label&gt;von_schwedler_vif_1993&lt;/label&gt;&lt;urls&gt;&lt;/urls&gt;&lt;/record&gt;&lt;/Cite&gt;&lt;Cite&gt;&lt;Author&gt;Sheehy&lt;/Author&gt;&lt;Year&gt;2002&lt;/Year&gt;&lt;RecNum&gt;603&lt;/RecNum&gt;&lt;record&gt;&lt;rec-number&gt;603&lt;/rec-number&gt;&lt;foreign-keys&gt;&lt;key app="EN" db-id="fp25zzvrxrd9vke5zxqp9stbssprwstvdddz"&gt;603&lt;/key&gt;&lt;/foreign-keys&gt;&lt;ref-type name="Journal Article"&gt;17&lt;/ref-type&gt;&lt;contributors&gt;&lt;authors&gt;&lt;author&gt;Sheehy, Ann M.&lt;/author&gt;&lt;author&gt;Gaddis, Nathan C.&lt;/author&gt;&lt;author&gt;Choi, Jonathan D.&lt;/author&gt;&lt;author&gt;Malim, Michael H.&lt;/author&gt;&lt;/authors&gt;&lt;/contributors&gt;&lt;auth-address&gt;http://www.nature.com.libgate.library.nuigalway.ie/nature/journal/v418/n6898/full/nature00939.html&lt;/auth-address&gt;&lt;titles&gt;&lt;title&gt;Isolation of a human gene that inhibits HIV-1 infection and is suppressed by the viral Vif protein&lt;/title&gt;&lt;secondary-title&gt;Nature&lt;/secondary-title&gt;&lt;/titles&gt;&lt;periodical&gt;&lt;full-title&gt;Nature&lt;/full-title&gt;&lt;/periodical&gt;&lt;pages&gt;646-650&lt;/pages&gt;&lt;volume&gt;418&lt;/volume&gt;&lt;number&gt;6898&lt;/number&gt;&lt;dates&gt;&lt;year&gt;2002&lt;/year&gt;&lt;pub-dates&gt;&lt;date&gt;August&lt;/date&gt;&lt;/pub-dates&gt;&lt;/dates&gt;&lt;isbn&gt;0028-0836&lt;/isbn&gt;&lt;label&gt;sheehy_isolation_2002&lt;/label&gt;&lt;urls&gt;&lt;related-urls&gt;&lt;url&gt;10.1038/nature00939&lt;/url&gt;&lt;/related-urls&gt;&lt;/urls&gt;&lt;/record&gt;&lt;/Cite&gt;&lt;/EndNote&gt;</w:instrText>
        </w:r>
      </w:ins>
      <w:del w:id="196" w:author="Ram Shrestha" w:date="2014-01-04T19:38:00Z">
        <w:r w:rsidR="00E93357" w:rsidDel="00276C20">
          <w:delInstrText xml:space="preserve"> ADDIN EN.CITE &lt;EndNote&gt;&lt;Cite&gt;&lt;Author&gt;von Schwedler&lt;/Author&gt;&lt;Year&gt;1993&lt;/Year&gt;&lt;RecNum&gt;600&lt;/RecNum&gt;&lt;record&gt;&lt;rec-number&gt;600&lt;/rec-number&gt;&lt;foreign-keys&gt;&lt;key app="EN" db-id="fp25zzvrxrd9vke5zxqp9stbssprwstvdddz"&gt;600&lt;/key&gt;&lt;/foreign-keys&gt;&lt;ref-type name="Journal Article"&gt;17&lt;/ref-type&gt;&lt;contributors&gt;&lt;authors&gt;&lt;author&gt;von Schwedler, U&lt;/author&gt;&lt;author&gt;Song, J&lt;/author&gt;&lt;author&gt;Aiken, C&lt;/author&gt;&lt;author&gt;Trono, D&lt;/author&gt;&lt;/authors&gt;&lt;/contributors&gt;&lt;titles&gt;&lt;title&gt;Vif is crucial for human immunodeficiency virus type 1 proviral DNA synthesis in infected cells&lt;/title&gt;&lt;secondary-title&gt;Journal of virology&lt;/secondary-title&gt;&lt;/titles&gt;&lt;periodical&gt;&lt;full-title&gt;Journal of Virology&lt;/full-title&gt;&lt;/periodical&gt;&lt;pages&gt;4945-4955&lt;/pages&gt;&lt;volume&gt;67&lt;/volume&gt;&lt;number&gt;8&lt;/number&gt;&lt;dates&gt;&lt;year&gt;1993&lt;/year&gt;&lt;pub-dates&gt;&lt;date&gt;August&lt;/date&gt;&lt;/pub-dates&gt;&lt;/dates&gt;&lt;isbn&gt;0022-538X&lt;/isbn&gt;&lt;label&gt;von_schwedler_vif_1993&lt;/label&gt;&lt;urls&gt;&lt;/urls&gt;&lt;/record&gt;&lt;/Cite&gt;&lt;Cite&gt;&lt;Author&gt;Sheehy&lt;/Author&gt;&lt;Year&gt;2002&lt;/Year&gt;&lt;RecNum&gt;603&lt;/RecNum&gt;&lt;record&gt;&lt;rec-number&gt;603&lt;/rec-number&gt;&lt;foreign-keys&gt;&lt;key app="EN" db-id="fp25zzvrxrd9vke5zxqp9stbssprwstvdddz"&gt;603&lt;/key&gt;&lt;/foreign-keys&gt;&lt;ref-type name="Journal Article"&gt;17&lt;/ref-type&gt;&lt;contributors&gt;&lt;authors&gt;&lt;author&gt;Sheehy, Ann M.&lt;/author&gt;&lt;author&gt;Gaddis, Nathan C.&lt;/author&gt;&lt;author&gt;Choi, Jonathan D.&lt;/author&gt;&lt;author&gt;Malim, Michael H.&lt;/author&gt;&lt;/authors&gt;&lt;/contributors&gt;&lt;auth-address&gt;http://www.nature.com.libgate.library.nuigalway.ie/nature/journal/v418/n6898/full/nature00939.html&lt;/auth-address&gt;&lt;titles&gt;&lt;title&gt;Isolation of a human gene that inhibits HIV-1 infection and is suppressed by the viral Vif protein&lt;/title&gt;&lt;secondary-title&gt;Nature&lt;/secondary-title&gt;&lt;/titles&gt;&lt;periodical&gt;&lt;full-title&gt;Nature&lt;/full-title&gt;&lt;/periodical&gt;&lt;pages&gt;646-650&lt;/pages&gt;&lt;volume&gt;418&lt;/volume&gt;&lt;number&gt;6898&lt;/number&gt;&lt;dates&gt;&lt;year&gt;2002&lt;/year&gt;&lt;pub-dates&gt;&lt;date&gt;August&lt;/date&gt;&lt;/pub-dates&gt;&lt;/dates&gt;&lt;isbn&gt;0028-0836&lt;/isbn&gt;&lt;label&gt;sheehy_isolation_2002&lt;/label&gt;&lt;urls&gt;&lt;related-urls&gt;&lt;url&gt;10.1038/nature00939&lt;/url&gt;&lt;/related-urls&gt;&lt;/urls&gt;&lt;/record&gt;&lt;/Cite&gt;&lt;/EndNote&gt;</w:delInstrText>
        </w:r>
      </w:del>
      <w:r w:rsidR="00396A41">
        <w:fldChar w:fldCharType="separate"/>
      </w:r>
      <w:r>
        <w:rPr>
          <w:noProof/>
        </w:rPr>
        <w:t>(Sheehy et al., 2002; von Schwedler et al., 1993)</w:t>
      </w:r>
      <w:r w:rsidR="00396A41">
        <w:fldChar w:fldCharType="end"/>
      </w:r>
      <w:r>
        <w:t xml:space="preserve"> to suppress the innate antiviral immunity of host </w:t>
      </w:r>
      <w:r w:rsidR="00396A41">
        <w:fldChar w:fldCharType="begin"/>
      </w:r>
      <w:ins w:id="197" w:author="Ram Shrestha" w:date="2014-01-04T19:38:00Z">
        <w:r w:rsidR="00276C20">
          <w:instrText xml:space="preserve"> ADDIN EN.CITE &lt;EndNote&gt;&lt;Cite&gt;&lt;Author&gt;Simon&lt;/Author&gt;&lt;Year&gt;1998&lt;/Year&gt;&lt;RecNum&gt;602&lt;/RecNum&gt;&lt;record&gt;&lt;rec-number&gt;602&lt;/rec-number&gt;&lt;foreign-keys&gt;&lt;key app="EN" db-id="fp25zzvrxrd9vke5zxqp9stbssprwstvdddz"&gt;602&lt;/key&gt;&lt;/foreign-keys&gt;&lt;ref-type name="Journal Article"&gt;17&lt;/ref-type&gt;&lt;contributors&gt;&lt;authors&gt;&lt;author&gt;Simon, James H. M.&lt;/author&gt;&lt;author&gt;Gaddis, Nathan C.&lt;/author&gt;&lt;author&gt;Fouchier, Ron A. M.&lt;/author&gt;&lt;author&gt;Malim, Michael H.&lt;/author&gt;&lt;/authors&gt;&lt;/contributors&gt;&lt;auth-address&gt;http://www.nature.com.libgate.library.nuigalway.ie/nm/journal/v4/n12/full/nm1298_1397.html&lt;/auth-address&gt;&lt;titles&gt;&lt;title&gt;Evidence for a newly discovered cellular anti-HIV-1 phenotype&lt;/title&gt;&lt;secondary-title&gt;Nature Medicine&lt;/secondary-title&gt;&lt;/titles&gt;&lt;pages&gt;1397-1400&lt;/pages&gt;&lt;volume&gt;4&lt;/volume&gt;&lt;number&gt;12&lt;/number&gt;&lt;dates&gt;&lt;year&gt;1998&lt;/year&gt;&lt;pub-dates&gt;&lt;date&gt;December&lt;/date&gt;&lt;/pub-dates&gt;&lt;/dates&gt;&lt;isbn&gt;1078-8956&lt;/isbn&gt;&lt;label&gt;simon_evidence_1998&lt;/label&gt;&lt;urls&gt;&lt;related-urls&gt;&lt;url&gt;10.1038/3987&lt;/url&gt;&lt;/related-urls&gt;&lt;/urls&gt;&lt;/record&gt;&lt;/Cite&gt;&lt;Cite&gt;&lt;Author&gt;Madani&lt;/Author&gt;&lt;Year&gt;1998&lt;/Year&gt;&lt;RecNum&gt;601&lt;/RecNum&gt;&lt;record&gt;&lt;rec-number&gt;601&lt;/rec-number&gt;&lt;foreign-keys&gt;&lt;key app="EN" db-id="fp25zzvrxrd9vke5zxqp9stbssprwstvdddz"&gt;601&lt;/key&gt;&lt;/foreign-keys&gt;&lt;ref-type name="Journal Article"&gt;17&lt;/ref-type&gt;&lt;contributors&gt;&lt;authors&gt;&lt;author&gt;Madani, N&lt;/author&gt;&lt;author&gt;Kabat, D&lt;/author&gt;&lt;/authors&gt;&lt;/contributors&gt;&lt;titles&gt;&lt;title&gt;An endogenous inhibitor of human immunodeficiency virus in human lymphocytes is overcome by the viral Vif protein&lt;/title&gt;&lt;secondary-title&gt;Journal of virology&lt;/secondary-title&gt;&lt;/titles&gt;&lt;periodical&gt;&lt;full-title&gt;Journal of Virology&lt;/full-title&gt;&lt;/periodical&gt;&lt;pages&gt;10251-10255&lt;/pages&gt;&lt;volume&gt;72&lt;/volume&gt;&lt;number&gt;12&lt;/number&gt;&lt;dates&gt;&lt;year&gt;1998&lt;/year&gt;&lt;pub-dates&gt;&lt;date&gt;December&lt;/date&gt;&lt;/pub-dates&gt;&lt;/dates&gt;&lt;isbn&gt;0022-538X&lt;/isbn&gt;&lt;label&gt;madani_endogenous_1998&lt;/label&gt;&lt;urls&gt;&lt;/urls&gt;&lt;/record&gt;&lt;/Cite&gt;&lt;/EndNote&gt;</w:instrText>
        </w:r>
      </w:ins>
      <w:del w:id="198" w:author="Ram Shrestha" w:date="2014-01-04T19:38:00Z">
        <w:r w:rsidR="00E93357" w:rsidDel="00276C20">
          <w:delInstrText xml:space="preserve"> ADDIN EN.CITE &lt;EndNote&gt;&lt;Cite&gt;&lt;Author&gt;Simon&lt;/Author&gt;&lt;Year&gt;1998&lt;/Year&gt;&lt;RecNum&gt;602&lt;/RecNum&gt;&lt;record&gt;&lt;rec-number&gt;602&lt;/rec-number&gt;&lt;foreign-keys&gt;&lt;key app="EN" db-id="fp25zzvrxrd9vke5zxqp9stbssprwstvdddz"&gt;602&lt;/key&gt;&lt;/foreign-keys&gt;&lt;ref-type name="Journal Article"&gt;17&lt;/ref-type&gt;&lt;contributors&gt;&lt;authors&gt;&lt;author&gt;Simon, James H. M.&lt;/author&gt;&lt;author&gt;Gaddis, Nathan C.&lt;/author&gt;&lt;author&gt;Fouchier, Ron A. M.&lt;/author&gt;&lt;author&gt;Malim, Michael H.&lt;/author&gt;&lt;/authors&gt;&lt;/contributors&gt;&lt;auth-address&gt;http://www.nature.com.libgate.library.nuigalway.ie/nm/journal/v4/n12/full/nm1298_1397.html&lt;/auth-address&gt;&lt;titles&gt;&lt;title&gt;Evidence for a newly discovered cellular anti-HIV-1 phenotype&lt;/title&gt;&lt;secondary-title&gt;Nature Medicine&lt;/secondary-title&gt;&lt;/titles&gt;&lt;pages&gt;1397-1400&lt;/pages&gt;&lt;volume&gt;4&lt;/volume&gt;&lt;number&gt;12&lt;/number&gt;&lt;dates&gt;&lt;year&gt;1998&lt;/year&gt;&lt;pub-dates&gt;&lt;date&gt;December&lt;/date&gt;&lt;/pub-dates&gt;&lt;/dates&gt;&lt;isbn&gt;1078-8956&lt;/isbn&gt;&lt;label&gt;simon_evidence_1998&lt;/label&gt;&lt;urls&gt;&lt;related-urls&gt;&lt;url&gt;10.1038/3987&lt;/url&gt;&lt;/related-urls&gt;&lt;/urls&gt;&lt;/record&gt;&lt;/Cite&gt;&lt;Cite&gt;&lt;Author&gt;Madani&lt;/Author&gt;&lt;Year&gt;1998&lt;/Year&gt;&lt;RecNum&gt;601&lt;/RecNum&gt;&lt;record&gt;&lt;rec-number&gt;601&lt;/rec-number&gt;&lt;foreign-keys&gt;&lt;key app="EN" db-id="fp25zzvrxrd9vke5zxqp9stbssprwstvdddz"&gt;601&lt;/key&gt;&lt;/foreign-keys&gt;&lt;ref-type name="Journal Article"&gt;17&lt;/ref-type&gt;&lt;contributors&gt;&lt;authors&gt;&lt;author&gt;Madani, N&lt;/author&gt;&lt;author&gt;Kabat, D&lt;/author&gt;&lt;/authors&gt;&lt;/contributors&gt;&lt;titles&gt;&lt;title&gt;An endogenous inhibitor of human immunodeficiency virus in human lymphocytes is overcome by the viral Vif protein&lt;/title&gt;&lt;secondary-title&gt;Journal of virology&lt;/secondary-title&gt;&lt;/titles&gt;&lt;periodical&gt;&lt;full-title&gt;Journal of Virology&lt;/full-title&gt;&lt;/periodical&gt;&lt;pages&gt;10251-10255&lt;/pages&gt;&lt;volume&gt;72&lt;/volume&gt;&lt;number&gt;12&lt;/number&gt;&lt;dates&gt;&lt;year&gt;1998&lt;/year&gt;&lt;pub-dates&gt;&lt;date&gt;December&lt;/date&gt;&lt;/pub-dates&gt;&lt;/dates&gt;&lt;isbn&gt;0022-538X&lt;/isbn&gt;&lt;label&gt;madani_endogenous_1998&lt;/label&gt;&lt;urls&gt;&lt;/urls&gt;&lt;/record&gt;&lt;/Cite&gt;&lt;/EndNote&gt;</w:delInstrText>
        </w:r>
      </w:del>
      <w:r w:rsidR="00396A41">
        <w:fldChar w:fldCharType="separate"/>
      </w:r>
      <w:r>
        <w:rPr>
          <w:noProof/>
        </w:rPr>
        <w:t>(Madani and Kabat, 1998; Simon et al., 1998b)</w:t>
      </w:r>
      <w:r w:rsidR="00396A41">
        <w:fldChar w:fldCharType="end"/>
      </w:r>
      <w:r>
        <w:t xml:space="preserve">. It is observed that vif is expressed only when the virus infects immune cells that express cytidine deaminase APOBEC3G </w:t>
      </w:r>
      <w:r w:rsidR="00396A41">
        <w:fldChar w:fldCharType="begin"/>
      </w:r>
      <w:ins w:id="199" w:author="Ram Shrestha" w:date="2014-01-04T19:38:00Z">
        <w:r w:rsidR="00276C20">
          <w:instrText xml:space="preserve"> ADDIN EN.CITE &lt;EndNote&gt;&lt;Cite&gt;&lt;Author&gt;Navarro&lt;/Author&gt;&lt;Year&gt;2004&lt;/Year&gt;&lt;RecNum&gt;228&lt;/RecNum&gt;&lt;record&gt;&lt;rec-number&gt;228&lt;/rec-number&gt;&lt;foreign-keys&gt;&lt;key app="EN" db-id="fp25zzvrxrd9vke5zxqp9stbssprwstvdddz"&gt;228&lt;/key&gt;&lt;/foreign-keys&gt;&lt;ref-type name="Journal Article"&gt;17&lt;/ref-type&gt;&lt;contributors&gt;&lt;authors&gt;&lt;author&gt;Navarro, Francisco&lt;/author&gt;&lt;author&gt;Landau, Nathaniel R&lt;/author&gt;&lt;/authors&gt;&lt;/contributors&gt;&lt;auth-address&gt;http://www.sciencedirect.com/science/article/pii/S0952791504000755&lt;/auth-address&gt;&lt;titles&gt;&lt;title&gt;Recent insights into HIV-1 Vif&lt;/title&gt;&lt;secondary-title&gt;Current Opinion in Immunology&lt;/secondary-title&gt;&lt;/titles&gt;&lt;pages&gt;477-482&lt;/pages&gt;&lt;volume&gt;16&lt;/volume&gt;&lt;number&gt;4&lt;/number&gt;&lt;dates&gt;&lt;year&gt;2004&lt;/year&gt;&lt;pub-dates&gt;&lt;date&gt;August&lt;/date&gt;&lt;/pub-dates&gt;&lt;/dates&gt;&lt;isbn&gt;0952-7915&lt;/isbn&gt;&lt;label&gt;navarro_recent_2004&lt;/label&gt;&lt;urls&gt;&lt;related-urls&gt;&lt;url&gt;10.1016/j.coi.2004.05.006&lt;/url&gt;&lt;/related-urls&gt;&lt;/urls&gt;&lt;/record&gt;&lt;/Cite&gt;&lt;/EndNote&gt;</w:instrText>
        </w:r>
      </w:ins>
      <w:del w:id="200" w:author="Ram Shrestha" w:date="2014-01-04T19:38:00Z">
        <w:r w:rsidR="00E93357" w:rsidDel="00276C20">
          <w:delInstrText xml:space="preserve"> ADDIN EN.CITE &lt;EndNote&gt;&lt;Cite&gt;&lt;Author&gt;Navarro&lt;/Author&gt;&lt;Year&gt;2004&lt;/Year&gt;&lt;RecNum&gt;228&lt;/RecNum&gt;&lt;record&gt;&lt;rec-number&gt;228&lt;/rec-number&gt;&lt;foreign-keys&gt;&lt;key app="EN" db-id="fp25zzvrxrd9vke5zxqp9stbssprwstvdddz"&gt;228&lt;/key&gt;&lt;/foreign-keys&gt;&lt;ref-type name="Journal Article"&gt;17&lt;/ref-type&gt;&lt;contributors&gt;&lt;authors&gt;&lt;author&gt;Navarro, Francisco&lt;/author&gt;&lt;author&gt;Landau, Nathaniel R&lt;/author&gt;&lt;/authors&gt;&lt;/contributors&gt;&lt;auth-address&gt;http://www.sciencedirect.com/science/article/pii/S0952791504000755&lt;/auth-address&gt;&lt;titles&gt;&lt;title&gt;Recent insights into HIV-1 Vif&lt;/title&gt;&lt;secondary-title&gt;Current Opinion in Immunology&lt;/secondary-title&gt;&lt;/titles&gt;&lt;pages&gt;477-482&lt;/pages&gt;&lt;volume&gt;16&lt;/volume&gt;&lt;number&gt;4&lt;/number&gt;&lt;dates&gt;&lt;year&gt;2004&lt;/year&gt;&lt;pub-dates&gt;&lt;date&gt;August&lt;/date&gt;&lt;/pub-dates&gt;&lt;/dates&gt;&lt;isbn&gt;0952-7915&lt;/isbn&gt;&lt;label&gt;navarro_recent_2004&lt;/label&gt;&lt;urls&gt;&lt;related-urls&gt;&lt;url&gt;10.1016/j.coi.2004.05.006&lt;/url&gt;&lt;/related-urls&gt;&lt;/urls&gt;&lt;/record&gt;&lt;/Cite&gt;&lt;/EndNote&gt;</w:delInstrText>
        </w:r>
      </w:del>
      <w:r w:rsidR="00396A41">
        <w:fldChar w:fldCharType="separate"/>
      </w:r>
      <w:r>
        <w:rPr>
          <w:noProof/>
        </w:rPr>
        <w:t>(Navarro and Landau, 2004)</w:t>
      </w:r>
      <w:r w:rsidR="00396A41">
        <w:fldChar w:fldCharType="end"/>
      </w:r>
      <w:r>
        <w:t xml:space="preserve">. The reason is that Vif protein prevents APOBEC3 proteins from hyper mutating HIV reverse transcripts as a mechanism of defense </w:t>
      </w:r>
      <w:r w:rsidR="00396A41">
        <w:fldChar w:fldCharType="begin">
          <w:fldData xml:space="preserve">PEVuZE5vdGU+PENpdGU+PEF1dGhvcj5Db250aWNlbGxvPC9BdXRob3I+PFllYXI+MjAwMzwvWWVh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</w:fldData>
        </w:fldChar>
      </w:r>
      <w:r>
        <w:instrText xml:space="preserve"> ADDIN EN.CITE </w:instrText>
      </w:r>
      <w:r w:rsidR="00396A41">
        <w:fldChar w:fldCharType="begin">
          <w:fldData xml:space="preserve">PEVuZE5vdGU+PENpdGU+PEF1dGhvcj5Db250aWNlbGxvPC9BdXRob3I+PFllYXI+MjAwMzwvWWVh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</w:fldData>
        </w:fldChar>
      </w:r>
      <w:r>
        <w:instrText xml:space="preserve"> ADDIN EN.CITE.DATA </w:instrText>
      </w:r>
      <w:r w:rsidR="00396A41">
        <w:fldChar w:fldCharType="end"/>
      </w:r>
      <w:r w:rsidR="00396A41">
        <w:fldChar w:fldCharType="separate"/>
      </w:r>
      <w:r>
        <w:rPr>
          <w:noProof/>
        </w:rPr>
        <w:t>(Conticello et al., 2003; Mangeat et al., 2003; Mariani et al., 2003; Marin et al., 2003; Mehle et al., 2004; Schafer et al., 2004; Sheehy et al., 2003; Simon et al., 2005; Stopak et al., 2003; Wiegand et al., 2004; Zhang et al., 2003)</w:t>
      </w:r>
      <w:r w:rsidR="00396A41">
        <w:fldChar w:fldCharType="end"/>
      </w:r>
      <w:r>
        <w:t xml:space="preserve">. </w:t>
      </w:r>
    </w:p>
    <w:p w:rsidR="006444DD" w:rsidRDefault="006444DD" w:rsidP="006444DD">
      <w:pPr>
        <w:spacing w:line="480" w:lineRule="auto"/>
        <w:jc w:val="both"/>
      </w:pPr>
    </w:p>
    <w:p w:rsidR="006444DD" w:rsidRDefault="006444DD" w:rsidP="006444DD">
      <w:pPr>
        <w:spacing w:line="480" w:lineRule="auto"/>
        <w:jc w:val="both"/>
      </w:pPr>
      <w:r>
        <w:t xml:space="preserve">Vpr protein is packed in to nascent virions during budding out </w:t>
      </w:r>
      <w:r w:rsidR="00396A41">
        <w:fldChar w:fldCharType="begin"/>
      </w:r>
      <w:ins w:id="201" w:author="Ram Shrestha" w:date="2014-01-04T19:38:00Z">
        <w:r w:rsidR="00276C20">
          <w:instrText xml:space="preserve"> ADDIN EN.CITE &lt;EndNote&gt;&lt;Cite&gt;&lt;Author&gt;Connor&lt;/Author&gt;&lt;Year&gt;1995&lt;/Year&gt;&lt;RecNum&gt;585&lt;/RecNum&gt;&lt;record&gt;&lt;rec-number&gt;585&lt;/rec-number&gt;&lt;foreign-keys&gt;&lt;key app="EN" db-id="fp25zzvrxrd9vke5zxqp9stbssprwstvdddz"&gt;585&lt;/key&gt;&lt;/foreign-keys&gt;&lt;ref-type name="Journal Article"&gt;17&lt;/ref-type&gt;&lt;contributors&gt;&lt;authors&gt;&lt;author&gt;Connor, Ruth I.&lt;/author&gt;&lt;author&gt;Chen, Benjamin Kuan&lt;/author&gt;&lt;author&gt;Choe, Sunny&lt;/author&gt;&lt;author&gt;Landau, Nathaniel R.&lt;/author&gt;&lt;/authors&gt;&lt;/contributors&gt;&lt;auth-address&gt;http://www.sciencedirect.com/science/article/pii/S0042682285710161&lt;/auth-address&gt;&lt;titles&gt;&lt;title&gt;Vpr Is Required for Efficient Replication of Human Immunodeficiency Virus Type-1 in Mononuclear Phagocytes&lt;/title&gt;&lt;secondary-title&gt;Virology&lt;/secondary-title&gt;&lt;/titles&gt;&lt;periodical&gt;&lt;full-title&gt;Virology&lt;/full-title&gt;&lt;/periodical&gt;&lt;pages&gt;935-944&lt;/pages&gt;&lt;volume&gt;206&lt;/volume&gt;&lt;number&gt;2&lt;/number&gt;&lt;dates&gt;&lt;year&gt;1995&lt;/year&gt;&lt;pub-dates&gt;&lt;date&gt;February&lt;/date&gt;&lt;/pub-dates&gt;&lt;/dates&gt;&lt;isbn&gt;0042-6822&lt;/isbn&gt;&lt;label&gt;connor_vpr_1995&lt;/label&gt;&lt;urls&gt;&lt;related-urls&gt;&lt;url&gt;10.1006/viro.1995.1016&lt;/url&gt;&lt;/related-urls&gt;&lt;/urls&gt;&lt;/record&gt;&lt;/Cite&gt;&lt;/EndNote&gt;</w:instrText>
        </w:r>
      </w:ins>
      <w:del w:id="202" w:author="Ram Shrestha" w:date="2014-01-04T19:38:00Z">
        <w:r w:rsidR="00E93357" w:rsidDel="00276C20">
          <w:delInstrText xml:space="preserve"> ADDIN EN.CITE &lt;EndNote&gt;&lt;Cite&gt;&lt;Author&gt;Connor&lt;/Author&gt;&lt;Year&gt;1995&lt;/Year&gt;&lt;RecNum&gt;585&lt;/RecNum&gt;&lt;record&gt;&lt;rec-number&gt;585&lt;/rec-number&gt;&lt;foreign-keys&gt;&lt;key app="EN" db-id="fp25zzvrxrd9vke5zxqp9stbssprwstvdddz"&gt;585&lt;/key&gt;&lt;/foreign-keys&gt;&lt;ref-type name="Journal Article"&gt;17&lt;/ref-type&gt;&lt;contributors&gt;&lt;authors&gt;&lt;author&gt;Connor, Ruth I.&lt;/author&gt;&lt;author&gt;Chen, Benjamin Kuan&lt;/author&gt;&lt;author&gt;Choe, Sunny&lt;/author&gt;&lt;author&gt;Landau, Nathaniel R.&lt;/author&gt;&lt;/authors&gt;&lt;/contributors&gt;&lt;auth-address&gt;http://www.sciencedirect.com/science/article/pii/S0042682285710161&lt;/auth-address&gt;&lt;titles&gt;&lt;title&gt;Vpr Is Required for Efficient Replication of Human Immunodeficiency Virus Type-1 in Mononuclear Phagocytes&lt;/title&gt;&lt;secondary-title&gt;Virology&lt;/secondary-title&gt;&lt;/titles&gt;&lt;periodical&gt;&lt;full-title&gt;Virology&lt;/full-title&gt;&lt;/periodical&gt;&lt;pages&gt;935-944&lt;/pages&gt;&lt;volume&gt;206&lt;/volume&gt;&lt;number&gt;2&lt;/number&gt;&lt;dates&gt;&lt;year&gt;1995&lt;/year&gt;&lt;pub-dates&gt;&lt;date&gt;February&lt;/date&gt;&lt;/pub-dates&gt;&lt;/dates&gt;&lt;isbn&gt;0042-6822&lt;/isbn&gt;&lt;label&gt;connor_vpr_1995&lt;/label&gt;&lt;urls&gt;&lt;related-urls&gt;&lt;url&gt;10.1006/viro.1995.1016&lt;/url&gt;&lt;/related-urls&gt;&lt;/urls&gt;&lt;/record&gt;&lt;/Cite&gt;&lt;/EndNote&gt;</w:delInstrText>
        </w:r>
      </w:del>
      <w:r w:rsidR="00396A41">
        <w:fldChar w:fldCharType="separate"/>
      </w:r>
      <w:r>
        <w:rPr>
          <w:noProof/>
        </w:rPr>
        <w:t>(Connor et al., 1995)</w:t>
      </w:r>
      <w:r w:rsidR="00396A41">
        <w:fldChar w:fldCharType="end"/>
      </w:r>
      <w:r>
        <w:t xml:space="preserve">. Vpr is essential for viral core to enter and localize in the host cell nucleus after infecting the cell </w:t>
      </w:r>
      <w:r w:rsidR="00396A41">
        <w:fldChar w:fldCharType="begin"/>
      </w:r>
      <w:ins w:id="203" w:author="Ram Shrestha" w:date="2014-01-04T19:38:00Z">
        <w:r w:rsidR="00276C20">
          <w:instrText xml:space="preserve"> ADDIN EN.CITE &lt;EndNote&gt;&lt;Cite&gt;&lt;Author&gt;Cohen&lt;/Author&gt;&lt;Year&gt;1996&lt;/Year&gt;&lt;RecNum&gt;797&lt;/RecNum&gt;&lt;record&gt;&lt;rec-number&gt;797&lt;/rec-number&gt;&lt;foreign-keys&gt;&lt;key app="EN" db-id="fp25zzvrxrd9vke5zxqp9stbssprwstvdddz"&gt;797&lt;/key&gt;&lt;/foreign-keys&gt;&lt;ref-type name="Journal Article"&gt;17&lt;/ref-type&gt;&lt;contributors&gt;&lt;authors&gt;&lt;author&gt;Cohen, E. A.&lt;/author&gt;&lt;author&gt;Subbramanian, R. A.&lt;/author&gt;&lt;author&gt;Gottlinger, H. G.&lt;/author&gt;&lt;/authors&gt;&lt;/contributors&gt;&lt;auth-address&gt;Departement de Microbiologie et Immunologie, Universite de Montreal,Canada.&lt;/auth-address&gt;&lt;titles&gt;&lt;title&gt;Role of auxiliary proteins in retroviral morphogenesis&lt;/title&gt;&lt;secondary-title&gt;Curr Top Microbiol Immunol&lt;/secondary-title&gt;&lt;/titles&gt;&lt;periodical&gt;&lt;full-title&gt;Curr Top Microbiol Immunol&lt;/full-title&gt;&lt;/periodical&gt;&lt;pages&gt;219-35&lt;/pages&gt;&lt;volume&gt;214&lt;/volume&gt;&lt;edition&gt;1996/01/01&lt;/edition&gt;&lt;keywords&gt;&lt;keyword&gt;Amino Acid Isomerases/physiology&lt;/keyword&gt;&lt;keyword&gt;Carrier Proteins/physiology&lt;/keyword&gt;&lt;keyword&gt;Gene Products, vif/physiology&lt;/keyword&gt;&lt;keyword&gt;Gene Products, vpr/physiology&lt;/keyword&gt;&lt;keyword&gt;HIV-1/physiology&lt;/keyword&gt;&lt;keyword&gt;Human Immunodeficiency Virus Proteins&lt;/keyword&gt;&lt;keyword&gt;Humans&lt;/keyword&gt;&lt;keyword&gt;Peptidylprolyl Isomerase&lt;/keyword&gt;&lt;keyword&gt;Retroviridae/*physiology&lt;/keyword&gt;&lt;keyword&gt;Viral Regulatory and Accessory Proteins/physiology&lt;/keyword&gt;&lt;keyword&gt;Virus Assembly/*physiology&lt;/keyword&gt;&lt;keyword&gt;vif Gene Products, Human Immunodeficiency Virus&lt;/keyword&gt;&lt;keyword&gt;vpr Gene Products, Human Immunodeficiency Virus&lt;/keyword&gt;&lt;/keywords&gt;&lt;dates&gt;&lt;year&gt;1996&lt;/year&gt;&lt;/dates&gt;&lt;isbn&gt;0070-217X (Print)&amp;#xD;0070-217X (Linking)&lt;/isbn&gt;&lt;accession-num&gt;8791729&lt;/accession-num&gt;&lt;urls&gt;&lt;related-urls&gt;&lt;url&gt;http://www.ncbi.nlm.nih.gov/entrez/query.fcgi?cmd=Retrieve&amp;amp;db=PubMed&amp;amp;dopt=Citation&amp;amp;list_uids=8791729&lt;/url&gt;&lt;/related-urls&gt;&lt;/urls&gt;&lt;language&gt;eng&lt;/language&gt;&lt;/record&gt;&lt;/Cite&gt;&lt;/EndNote&gt;</w:instrText>
        </w:r>
      </w:ins>
      <w:del w:id="204" w:author="Ram Shrestha" w:date="2014-01-04T19:38:00Z">
        <w:r w:rsidR="00E93357" w:rsidDel="00276C20">
          <w:delInstrText xml:space="preserve"> ADDIN EN.CITE &lt;EndNote&gt;&lt;Cite&gt;&lt;Author&gt;Cohen&lt;/Author&gt;&lt;Year&gt;1996&lt;/Year&gt;&lt;RecNum&gt;797&lt;/RecNum&gt;&lt;record&gt;&lt;rec-number&gt;797&lt;/rec-number&gt;&lt;foreign-keys&gt;&lt;key app="EN" db-id="fp25zzvrxrd9vke5zxqp9stbssprwstvdddz"&gt;797&lt;/key&gt;&lt;/foreign-keys&gt;&lt;ref-type name="Journal Article"&gt;17&lt;/ref-type&gt;&lt;contributors&gt;&lt;authors&gt;&lt;author&gt;Cohen, E. A.&lt;/author&gt;&lt;author&gt;Subbramanian, R. A.&lt;/author&gt;&lt;author&gt;Gottlinger, H. G.&lt;/author&gt;&lt;/authors&gt;&lt;/contributors&gt;&lt;auth-address&gt;Departement de Microbiologie et Immunologie, Universite de Montreal,Canada.&lt;/auth-address&gt;&lt;titles&gt;&lt;title&gt;Role of auxiliary proteins in retroviral morphogenesis&lt;/title&gt;&lt;secondary-title&gt;Curr Top Microbiol Immunol&lt;/secondary-title&gt;&lt;/titles&gt;&lt;periodical&gt;&lt;full-title&gt;Curr Top Microbiol Immunol&lt;/full-title&gt;&lt;/periodical&gt;&lt;pages&gt;219-35&lt;/pages&gt;&lt;volume&gt;214&lt;/volume&gt;&lt;edition&gt;1996/01/01&lt;/edition&gt;&lt;keywords&gt;&lt;keyword&gt;Amino Acid Isomerases/physiology&lt;/keyword&gt;&lt;keyword&gt;Carrier Proteins/physiology&lt;/keyword&gt;&lt;keyword&gt;Gene Products, vif/physiology&lt;/keyword&gt;&lt;keyword&gt;Gene Products, vpr/physiology&lt;/keyword&gt;&lt;keyword&gt;HIV-1/physiology&lt;/keyword&gt;&lt;keyword&gt;Human Immunodeficiency Virus Proteins&lt;/keyword&gt;&lt;keyword&gt;Humans&lt;/keyword&gt;&lt;keyword&gt;Peptidylprolyl Isomerase&lt;/keyword&gt;&lt;keyword&gt;Retroviridae/*physiology&lt;/keyword&gt;&lt;keyword&gt;Viral Regulatory and Accessory Proteins/physiology&lt;/keyword&gt;&lt;keyword&gt;Virus Assembly/*physiology&lt;/keyword&gt;&lt;keyword&gt;vif Gene Products, Human Immunodeficiency Virus&lt;/keyword&gt;&lt;keyword&gt;vpr Gene Products, Human Immunodeficiency Virus&lt;/keyword&gt;&lt;/keywords&gt;&lt;dates&gt;&lt;year&gt;1996&lt;/year&gt;&lt;/dates&gt;&lt;isbn&gt;0070-217X (Print)&amp;#xD;0070-217X (Linking)&lt;/isbn&gt;&lt;accession-num&gt;8791729&lt;/accession-num&gt;&lt;urls&gt;&lt;related-urls&gt;&lt;url&gt;http://www.ncbi.nlm.nih.gov/entrez/query.fcgi?cmd=Retrieve&amp;amp;db=PubMed&amp;amp;dopt=Citation&amp;amp;list_uids=8791729&lt;/url&gt;&lt;/related-urls&gt;&lt;/urls&gt;&lt;language&gt;eng&lt;/language&gt;&lt;/record&gt;&lt;/Cite&gt;&lt;/EndNote&gt;</w:delInstrText>
        </w:r>
      </w:del>
      <w:r w:rsidR="00396A41">
        <w:fldChar w:fldCharType="separate"/>
      </w:r>
      <w:r>
        <w:rPr>
          <w:noProof/>
        </w:rPr>
        <w:t>(Cohen et al., 1996)</w:t>
      </w:r>
      <w:r w:rsidR="00396A41">
        <w:fldChar w:fldCharType="end"/>
      </w:r>
      <w:r>
        <w:t xml:space="preserve">. Vpr arrests the cell cycle during the transfer from G2 to M phase </w:t>
      </w:r>
      <w:r w:rsidR="00396A41">
        <w:fldChar w:fldCharType="begin"/>
      </w:r>
      <w:ins w:id="205" w:author="Ram Shrestha" w:date="2014-01-04T19:38:00Z">
        <w:r w:rsidR="00276C20">
          <w:instrText xml:space="preserve"> ADDIN EN.CITE &lt;EndNote&gt;&lt;Cite&gt;&lt;Author&gt;Jowett&lt;/Author&gt;&lt;Year&gt;1995&lt;/Year&gt;&lt;RecNum&gt;586&lt;/RecNum&gt;&lt;record&gt;&lt;rec-number&gt;586&lt;/rec-number&gt;&lt;foreign-keys&gt;&lt;key app="EN" db-id="fp25zzvrxrd9vke5zxqp9stbssprwstvdddz"&gt;586&lt;/key&gt;&lt;/foreign-keys&gt;&lt;ref-type name="Journal Article"&gt;17&lt;/ref-type&gt;&lt;contributors&gt;&lt;authors&gt;&lt;author&gt;Jowett, J. B.&lt;/author&gt;&lt;author&gt;Planelles, Vicente&lt;/author&gt;&lt;author&gt;Poon, Betty&lt;/author&gt;&lt;author&gt;Shah, Neil P.&lt;/author&gt;&lt;author&gt;Chen, Meng-Liang&lt;/author&gt;&lt;author&gt;Chen, I. S.&lt;/author&gt;&lt;/authors&gt;&lt;/contributors&gt;&lt;auth-address&gt;http://jvi.asm.org/content/69/10/6304.short&lt;/auth-address&gt;&lt;titles&gt;&lt;title&gt;The human immunodeficiency virus type 1 vpr gene arrests infected T cells in the G2+ M phase of the cell cycle.&lt;/title&gt;&lt;secondary-title&gt;Journal of virology&lt;/secondary-title&gt;&lt;/titles&gt;&lt;periodical&gt;&lt;full-title&gt;Journal of Virology&lt;/full-title&gt;&lt;/periodical&gt;&lt;pages&gt;6304–6313&lt;/pages&gt;&lt;volume&gt;69&lt;/volume&gt;&lt;number&gt;10&lt;/number&gt;&lt;dates&gt;&lt;year&gt;1995&lt;/year&gt;&lt;/dates&gt;&lt;label&gt;jowett_human_1995&lt;/label&gt;&lt;urls&gt;&lt;/urls&gt;&lt;/record&gt;&lt;/Cite&gt;&lt;Cite&gt;&lt;Author&gt;Rogel&lt;/Author&gt;&lt;Year&gt;1995&lt;/Year&gt;&lt;RecNum&gt;587&lt;/RecNum&gt;&lt;record&gt;&lt;rec-number&gt;587&lt;/rec-number&gt;&lt;foreign-keys&gt;&lt;key app="EN" db-id="fp25zzvrxrd9vke5zxqp9stbssprwstvdddz"&gt;587&lt;/key&gt;&lt;/foreign-keys&gt;&lt;ref-type name="Journal Article"&gt;17&lt;/ref-type&gt;&lt;contributors&gt;&lt;authors&gt;&lt;author&gt;Rogel, Mark E.&lt;/author&gt;&lt;author&gt;Wu, Lily I.&lt;/author&gt;&lt;author&gt;Emerman, Michael&lt;/author&gt;&lt;/authors&gt;&lt;/contributors&gt;&lt;auth-address&gt;http://jvi.asm.org/content/69/2/882.short&lt;/auth-address&gt;&lt;titles&gt;&lt;title&gt;The human immunodeficiency virus type 1 vpr gene prevents cell proliferation during chronic infection.&lt;/title&gt;&lt;secondary-title&gt;Journal of virology&lt;/secondary-title&gt;&lt;/titles&gt;&lt;periodical&gt;&lt;full-title&gt;Journal of Virology&lt;/full-title&gt;&lt;/periodical&gt;&lt;pages&gt;882–888&lt;/pages&gt;&lt;volume&gt;69&lt;/volume&gt;&lt;number&gt;2&lt;/number&gt;&lt;dates&gt;&lt;year&gt;1995&lt;/year&gt;&lt;/dates&gt;&lt;label&gt;rogel_human_1995&lt;/label&gt;&lt;urls&gt;&lt;/urls&gt;&lt;/record&gt;&lt;/Cite&gt;&lt;/EndNote&gt;</w:instrText>
        </w:r>
      </w:ins>
      <w:del w:id="206" w:author="Ram Shrestha" w:date="2014-01-04T19:38:00Z">
        <w:r w:rsidR="00E93357" w:rsidDel="00276C20">
          <w:delInstrText xml:space="preserve"> ADDIN EN.CITE &lt;EndNote&gt;&lt;Cite&gt;&lt;Author&gt;Jowett&lt;/Author&gt;&lt;Year&gt;1995&lt;/Year&gt;&lt;RecNum&gt;586&lt;/RecNum&gt;&lt;record&gt;&lt;rec-number&gt;586&lt;/rec-number&gt;&lt;foreign-keys&gt;&lt;key app="EN" db-id="fp25zzvrxrd9vke5zxqp9stbssprwstvdddz"&gt;586&lt;/key&gt;&lt;/foreign-keys&gt;&lt;ref-type name="Journal Article"&gt;17&lt;/ref-type&gt;&lt;contributors&gt;&lt;authors&gt;&lt;author&gt;Jowett, J. B.&lt;/author&gt;&lt;author&gt;Planelles, Vicente&lt;/author&gt;&lt;author&gt;Poon, Betty&lt;/author&gt;&lt;author&gt;Shah, Neil P.&lt;/author&gt;&lt;author&gt;Chen, Meng-Liang&lt;/author&gt;&lt;author&gt;Chen, I. S.&lt;/author&gt;&lt;/authors&gt;&lt;/contributors&gt;&lt;auth-address&gt;http://jvi.asm.org/content/69/10/6304.short&lt;/auth-address&gt;&lt;titles&gt;&lt;title&gt;The human immunodeficiency virus type 1 vpr gene arrests infected T cells in the G2+ M phase of the cell cycle.&lt;/title&gt;&lt;secondary-title&gt;Journal of virology&lt;/secondary-title&gt;&lt;/titles&gt;&lt;periodical&gt;&lt;full-title&gt;Journal of Virology&lt;/full-title&gt;&lt;/periodical&gt;&lt;pages&gt;6304–6313&lt;/pages&gt;&lt;volume&gt;69&lt;/volume&gt;&lt;number&gt;10&lt;/number&gt;&lt;dates&gt;&lt;year&gt;1995&lt;/year&gt;&lt;/dates&gt;&lt;label&gt;jowett_human_1995&lt;/label&gt;&lt;urls&gt;&lt;/urls&gt;&lt;/record&gt;&lt;/Cite&gt;&lt;Cite&gt;&lt;Author&gt;Rogel&lt;/Author&gt;&lt;Year&gt;1995&lt;/Year&gt;&lt;RecNum&gt;587&lt;/RecNum&gt;&lt;record&gt;&lt;rec-number&gt;587&lt;/rec-number&gt;&lt;foreign-keys&gt;&lt;key app="EN" db-id="fp25zzvrxrd9vke5zxqp9stbssprwstvdddz"&gt;587&lt;/key&gt;&lt;/foreign-keys&gt;&lt;ref-type name="Journal Article"&gt;17&lt;/ref-type&gt;&lt;contributors&gt;&lt;authors&gt;&lt;author&gt;Rogel, Mark E.&lt;/author&gt;&lt;author&gt;Wu, Lily I.&lt;/author&gt;&lt;author&gt;Emerman, Michael&lt;/author&gt;&lt;/authors&gt;&lt;/contributors&gt;&lt;auth-address&gt;http://jvi.asm.org/content/69/2/882.short&lt;/auth-address&gt;&lt;titles&gt;&lt;title&gt;The human immunodeficiency virus type 1 vpr gene prevents cell proliferation during chronic infection.&lt;/title&gt;&lt;secondary-title&gt;Journal of virology&lt;/secondary-title&gt;&lt;/titles&gt;&lt;periodical&gt;&lt;full-title&gt;Journal of Virology&lt;/full-title&gt;&lt;/periodical&gt;&lt;pages&gt;882–888&lt;/pages&gt;&lt;volume&gt;69&lt;/volume&gt;&lt;number&gt;2&lt;/number&gt;&lt;dates&gt;&lt;year&gt;1995&lt;/year&gt;&lt;/dates&gt;&lt;label&gt;rogel_human_1995&lt;/label&gt;&lt;urls&gt;&lt;/urls&gt;&lt;/record&gt;&lt;/Cite&gt;&lt;/EndNote&gt;</w:delInstrText>
        </w:r>
      </w:del>
      <w:r w:rsidR="00396A41">
        <w:fldChar w:fldCharType="separate"/>
      </w:r>
      <w:r>
        <w:rPr>
          <w:noProof/>
        </w:rPr>
        <w:t>(Jowett et al., 1995; Rogel et al., 1995)</w:t>
      </w:r>
      <w:r w:rsidR="00396A41">
        <w:fldChar w:fldCharType="end"/>
      </w:r>
      <w:r>
        <w:t xml:space="preserve"> by preventing the activation of the human p34cdc2/cyclin B complex </w:t>
      </w:r>
      <w:r w:rsidR="00396A41">
        <w:fldChar w:fldCharType="begin"/>
      </w:r>
      <w:ins w:id="207" w:author="Ram Shrestha" w:date="2014-01-04T19:38:00Z">
        <w:r w:rsidR="00276C20">
          <w:instrText xml:space="preserve"> ADDIN EN.CITE &lt;EndNote&gt;&lt;Cite&gt;&lt;Author&gt;He&lt;/Author&gt;&lt;Year&gt;1995&lt;/Year&gt;&lt;RecNum&gt;588&lt;/RecNum&gt;&lt;record&gt;&lt;rec-number&gt;588&lt;/rec-number&gt;&lt;foreign-keys&gt;&lt;key app="EN" db-id="fp25zzvrxrd9vke5zxqp9stbssprwstvdddz"&gt;588&lt;/key&gt;&lt;/foreign-keys&gt;&lt;ref-type name="Journal Article"&gt;17&lt;/ref-type&gt;&lt;contributors&gt;&lt;authors&gt;&lt;author&gt;He, J.&lt;/author&gt;&lt;author&gt;Choe, S.&lt;/author&gt;&lt;author&gt;Walker, R.&lt;/author&gt;&lt;author&gt;Marzio, P. Di&lt;/author&gt;&lt;author&gt;Morgan, D. O.&lt;/author&gt;&lt;author&gt;Landau, N. R.&lt;/author&gt;&lt;/authors&gt;&lt;/contributors&gt;&lt;auth-address&gt;http://jvi.asm.org/content/69/11/6705&lt;/auth-address&gt;&lt;titles&gt;&lt;title&gt;Human immunodeficiency virus type 1 viral protein R (Vpr) arrests cells in the G2 phase of the cell cycle by inhibiting p34cdc2 activity.&lt;/title&gt;&lt;secondary-title&gt;Journal of Virology&lt;/secondary-title&gt;&lt;/titles&gt;&lt;periodical&gt;&lt;full-title&gt;Journal of Virology&lt;/full-title&gt;&lt;/periodical&gt;&lt;pages&gt;6705-6711&lt;/pages&gt;&lt;volume&gt;69&lt;/volume&gt;&lt;number&gt;11&lt;/number&gt;&lt;dates&gt;&lt;year&gt;1995&lt;/year&gt;&lt;pub-dates&gt;&lt;date&gt;November&lt;/date&gt;&lt;/pub-dates&gt;&lt;/dates&gt;&lt;isbn&gt;0022-538X, 1098-5514&lt;/isbn&gt;&lt;label&gt;he_human_1995&lt;/label&gt;&lt;urls&gt;&lt;/urls&gt;&lt;/record&gt;&lt;/Cite&gt;&lt;/EndNote&gt;</w:instrText>
        </w:r>
      </w:ins>
      <w:del w:id="208" w:author="Ram Shrestha" w:date="2014-01-04T19:38:00Z">
        <w:r w:rsidR="00E93357" w:rsidDel="00276C20">
          <w:delInstrText xml:space="preserve"> ADDIN EN.CITE &lt;EndNote&gt;&lt;Cite&gt;&lt;Author&gt;He&lt;/Author&gt;&lt;Year&gt;1995&lt;/Year&gt;&lt;RecNum&gt;588&lt;/RecNum&gt;&lt;record&gt;&lt;rec-number&gt;588&lt;/rec-number&gt;&lt;foreign-keys&gt;&lt;key app="EN" db-id="fp25zzvrxrd9vke5zxqp9stbssprwstvdddz"&gt;588&lt;/key&gt;&lt;/foreign-keys&gt;&lt;ref-type name="Journal Article"&gt;17&lt;/ref-type&gt;&lt;contributors&gt;&lt;authors&gt;&lt;author&gt;He, J.&lt;/author&gt;&lt;author&gt;Choe, S.&lt;/author&gt;&lt;author&gt;Walker, R.&lt;/author&gt;&lt;author&gt;Marzio, P. Di&lt;/author&gt;&lt;author&gt;Morgan, D. O.&lt;/author&gt;&lt;author&gt;Landau, N. R.&lt;/author&gt;&lt;/authors&gt;&lt;/contributors&gt;&lt;auth-address&gt;http://jvi.asm.org/content/69/11/6705&lt;/auth-address&gt;&lt;titles&gt;&lt;title&gt;Human immunodeficiency virus type 1 viral protein R (Vpr) arrests cells in the G2 phase of the cell cycle by inhibiting p34cdc2 activity.&lt;/title&gt;&lt;secondary-title&gt;Journal of Virology&lt;/secondary-title&gt;&lt;/titles&gt;&lt;periodical&gt;&lt;full-title&gt;Journal of Virology&lt;/full-title&gt;&lt;/periodical&gt;&lt;pages&gt;6705-6711&lt;/pages&gt;&lt;volume&gt;69&lt;/volume&gt;&lt;number&gt;11&lt;/number&gt;&lt;dates&gt;&lt;year&gt;1995&lt;/year&gt;&lt;pub-dates&gt;&lt;date&gt;November&lt;/date&gt;&lt;/pub-dates&gt;&lt;/dates&gt;&lt;isbn&gt;0022-538X, 1098-5514&lt;/isbn&gt;&lt;label&gt;he_human_1995&lt;/label&gt;&lt;urls&gt;&lt;/urls&gt;&lt;/record&gt;&lt;/Cite&gt;&lt;/EndNote&gt;</w:delInstrText>
        </w:r>
      </w:del>
      <w:r w:rsidR="00396A41">
        <w:fldChar w:fldCharType="separate"/>
      </w:r>
      <w:r>
        <w:rPr>
          <w:noProof/>
        </w:rPr>
        <w:t>(He et al., 1995)</w:t>
      </w:r>
      <w:r w:rsidR="00396A41">
        <w:fldChar w:fldCharType="end"/>
      </w:r>
      <w:r>
        <w:t xml:space="preserve">. Vpr is also important for efficient viral replication in monocyte or macrophage cells, but T-cells </w:t>
      </w:r>
      <w:r w:rsidR="00396A41">
        <w:fldChar w:fldCharType="begin"/>
      </w:r>
      <w:ins w:id="209" w:author="Ram Shrestha" w:date="2014-01-04T19:38:00Z">
        <w:r w:rsidR="00276C20">
          <w:instrText xml:space="preserve"> ADDIN EN.CITE &lt;EndNote&gt;&lt;Cite&gt;&lt;Author&gt;Connor&lt;/Author&gt;&lt;Year&gt;1995&lt;/Year&gt;&lt;RecNum&gt;585&lt;/RecNum&gt;&lt;record&gt;&lt;rec-number&gt;585&lt;/rec-number&gt;&lt;foreign-keys&gt;&lt;key app="EN" db-id="fp25zzvrxrd9vke5zxqp9stbssprwstvdddz"&gt;585&lt;/key&gt;&lt;/foreign-keys&gt;&lt;ref-type name="Journal Article"&gt;17&lt;/ref-type&gt;&lt;contributors&gt;&lt;authors&gt;&lt;author&gt;Connor, Ruth I.&lt;/author&gt;&lt;author&gt;Chen, Benjamin Kuan&lt;/author&gt;&lt;author&gt;Choe, Sunny&lt;/author&gt;&lt;author&gt;Landau, Nathaniel R.&lt;/author&gt;&lt;/authors&gt;&lt;/contributors&gt;&lt;auth-address&gt;http://www.sciencedirect.com/science/article/pii/S0042682285710161&lt;/auth-address&gt;&lt;titles&gt;&lt;title&gt;Vpr Is Required for Efficient Replication of Human Immunodeficiency Virus Type-1 in Mononuclear Phagocytes&lt;/title&gt;&lt;secondary-title&gt;Virology&lt;/secondary-title&gt;&lt;/titles&gt;&lt;periodical&gt;&lt;full-title&gt;Virology&lt;/full-title&gt;&lt;/periodical&gt;&lt;pages&gt;935-944&lt;/pages&gt;&lt;volume&gt;206&lt;/volume&gt;&lt;number&gt;2&lt;/number&gt;&lt;dates&gt;&lt;year&gt;1995&lt;/year&gt;&lt;pub-dates&gt;&lt;date&gt;February&lt;/date&gt;&lt;/pub-dates&gt;&lt;/dates&gt;&lt;isbn&gt;0042-6822&lt;/isbn&gt;&lt;label&gt;connor_vpr_1995&lt;/label&gt;&lt;urls&gt;&lt;related-urls&gt;&lt;url&gt;10.1006/viro.1995.1016&lt;/url&gt;&lt;/related-urls&gt;&lt;/urls&gt;&lt;/record&gt;&lt;/Cite&gt;&lt;/EndNote&gt;</w:instrText>
        </w:r>
      </w:ins>
      <w:del w:id="210" w:author="Ram Shrestha" w:date="2014-01-04T19:38:00Z">
        <w:r w:rsidR="00E93357" w:rsidDel="00276C20">
          <w:delInstrText xml:space="preserve"> ADDIN EN.CITE &lt;EndNote&gt;&lt;Cite&gt;&lt;Author&gt;Connor&lt;/Author&gt;&lt;Year&gt;1995&lt;/Year&gt;&lt;RecNum&gt;585&lt;/RecNum&gt;&lt;record&gt;&lt;rec-number&gt;585&lt;/rec-number&gt;&lt;foreign-keys&gt;&lt;key app="EN" db-id="fp25zzvrxrd9vke5zxqp9stbssprwstvdddz"&gt;585&lt;/key&gt;&lt;/foreign-keys&gt;&lt;ref-type name="Journal Article"&gt;17&lt;/ref-type&gt;&lt;contributors&gt;&lt;authors&gt;&lt;author&gt;Connor, Ruth I.&lt;/author&gt;&lt;author&gt;Chen, Benjamin Kuan&lt;/author&gt;&lt;author&gt;Choe, Sunny&lt;/author&gt;&lt;author&gt;Landau, Nathaniel R.&lt;/author&gt;&lt;/authors&gt;&lt;/contributors&gt;&lt;auth-address&gt;http://www.sciencedirect.com/science/article/pii/S0042682285710161&lt;/auth-address&gt;&lt;titles&gt;&lt;title&gt;Vpr Is Required for Efficient Replication of Human Immunodeficiency Virus Type-1 in Mononuclear Phagocytes&lt;/title&gt;&lt;secondary-title&gt;Virology&lt;/secondary-title&gt;&lt;/titles&gt;&lt;periodical&gt;&lt;full-title&gt;Virology&lt;/full-title&gt;&lt;/periodical&gt;&lt;pages&gt;935-944&lt;/pages&gt;&lt;volume&gt;206&lt;/volume&gt;&lt;number&gt;2&lt;/number&gt;&lt;dates&gt;&lt;year&gt;1995&lt;/year&gt;&lt;pub-dates&gt;&lt;date&gt;February&lt;/date&gt;&lt;/pub-dates&gt;&lt;/dates&gt;&lt;isbn&gt;0042-6822&lt;/isbn&gt;&lt;label&gt;connor_vpr_1995&lt;/label&gt;&lt;urls&gt;&lt;related-urls&gt;&lt;url&gt;10.1006/viro.1995.1016&lt;/url&gt;&lt;/related-urls&gt;&lt;/urls&gt;&lt;/record&gt;&lt;/Cite&gt;&lt;/EndNote&gt;</w:delInstrText>
        </w:r>
      </w:del>
      <w:r w:rsidR="00396A41">
        <w:fldChar w:fldCharType="separate"/>
      </w:r>
      <w:r>
        <w:rPr>
          <w:noProof/>
        </w:rPr>
        <w:t>(Connor et al., 1995)</w:t>
      </w:r>
      <w:r w:rsidR="00396A41">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Vpu is a protein unique to HIV-1 </w:t>
      </w:r>
      <w:r w:rsidR="00396A41">
        <w:fldChar w:fldCharType="begin"/>
      </w:r>
      <w:ins w:id="211" w:author="Ram Shrestha" w:date="2014-01-04T19:38:00Z">
        <w:r w:rsidR="00276C20">
          <w:instrText xml:space="preserve"> ADDIN EN.CITE &lt;EndNote&gt;&lt;Cite&gt;&lt;Author&gt;Cohen&lt;/Author&gt;&lt;Year&gt;1988&lt;/Year&gt;&lt;RecNum&gt;808&lt;/RecNum&gt;&lt;record&gt;&lt;rec-number&gt;808&lt;/rec-number&gt;&lt;foreign-keys&gt;&lt;key app="EN" db-id="fp25zzvrxrd9vke5zxqp9stbssprwstvdddz"&gt;808&lt;/key&gt;&lt;/foreign-keys&gt;&lt;ref-type name="Journal Article"&gt;17&lt;/ref-type&gt;&lt;contributors&gt;&lt;authors&gt;&lt;author&gt;Cohen, E. A.&lt;/author&gt;&lt;author&gt;Terwilliger, E. F.&lt;/author&gt;&lt;author&gt;Sodroski, J. G.&lt;/author&gt;&lt;author&gt;Haseltine, W. A.&lt;/author&gt;&lt;/authors&gt;&lt;/contributors&gt;&lt;auth-address&gt;Dana-Farber Cancer Institute, Department of Pathology, Harvard Medical School, Boston, Massachusetts 02115.&lt;/auth-address&gt;&lt;titles&gt;&lt;title&gt;Identification of a protein encoded by the vpu gene of HIV-1&lt;/title&gt;&lt;secondary-title&gt;Nature&lt;/secondary-title&gt;&lt;/titles&gt;&lt;periodical&gt;&lt;full-title&gt;Nature&lt;/full-title&gt;&lt;/periodical&gt;&lt;pages&gt;532-4&lt;/pages&gt;&lt;volume&gt;334&lt;/volume&gt;&lt;number&gt;6182&lt;/number&gt;&lt;edition&gt;1988/08/11&lt;/edition&gt;&lt;keywords&gt;&lt;keyword&gt;Acquired Immunodeficiency Syndrome/immunology&lt;/keyword&gt;&lt;keyword&gt;Amino Acid Sequence&lt;/keyword&gt;&lt;keyword&gt;Codon&lt;/keyword&gt;&lt;keyword&gt;Electrophoresis, Polyacrylamide Gel&lt;/keyword&gt;&lt;keyword&gt;Exons&lt;/keyword&gt;&lt;keyword&gt;*Genes, Viral&lt;/keyword&gt;&lt;keyword&gt;HIV/*genetics&lt;/keyword&gt;&lt;keyword&gt;Human Immunodeficiency Virus Proteins&lt;/keyword&gt;&lt;keyword&gt;Humans&lt;/keyword&gt;&lt;keyword&gt;Immune Sera/immunology&lt;/keyword&gt;&lt;keyword&gt;Immunosorbent Techniques&lt;/keyword&gt;&lt;keyword&gt;Molecular Sequence Data&lt;/keyword&gt;&lt;keyword&gt;RNA, Viral/genetics&lt;/keyword&gt;&lt;keyword&gt;Retroviridae Proteins/*genetics/immunology&lt;/keyword&gt;&lt;keyword&gt;Viral Proteins/*genetics/immunology&lt;/keyword&gt;&lt;keyword&gt;Viral Regulatory and Accessory Proteins&lt;/keyword&gt;&lt;/keywords&gt;&lt;dates&gt;&lt;year&gt;1988&lt;/year&gt;&lt;pub-dates&gt;&lt;date&gt;Aug 11&lt;/date&gt;&lt;/pub-dates&gt;&lt;/dates&gt;&lt;isbn&gt;0028-0836 (Print)&amp;#xD;0028-0836 (Linking)&lt;/isbn&gt;&lt;accession-num&gt;3043230&lt;/accession-num&gt;&lt;urls&gt;&lt;related-urls&gt;&lt;url&gt;http://www.ncbi.nlm.nih.gov/entrez/query.fcgi?cmd=Retrieve&amp;amp;db=PubMed&amp;amp;dopt=Citation&amp;amp;list_uids=3043230&lt;/url&gt;&lt;/related-urls&gt;&lt;/urls&gt;&lt;electronic-resource-num&gt;10.1038/334532a0&lt;/electronic-resource-num&gt;&lt;language&gt;eng&lt;/language&gt;&lt;/record&gt;&lt;/Cite&gt;&lt;/EndNote&gt;</w:instrText>
        </w:r>
      </w:ins>
      <w:del w:id="212" w:author="Ram Shrestha" w:date="2014-01-04T19:38:00Z">
        <w:r w:rsidR="00E93357" w:rsidDel="00276C20">
          <w:delInstrText xml:space="preserve"> ADDIN EN.CITE &lt;EndNote&gt;&lt;Cite&gt;&lt;Author&gt;Cohen&lt;/Author&gt;&lt;Year&gt;1988&lt;/Year&gt;&lt;RecNum&gt;808&lt;/RecNum&gt;&lt;record&gt;&lt;rec-number&gt;808&lt;/rec-number&gt;&lt;foreign-keys&gt;&lt;key app="EN" db-id="fp25zzvrxrd9vke5zxqp9stbssprwstvdddz"&gt;808&lt;/key&gt;&lt;/foreign-keys&gt;&lt;ref-type name="Journal Article"&gt;17&lt;/ref-type&gt;&lt;contributors&gt;&lt;authors&gt;&lt;author&gt;Cohen, E. A.&lt;/author&gt;&lt;author&gt;Terwilliger, E. F.&lt;/author&gt;&lt;author&gt;Sodroski, J. G.&lt;/author&gt;&lt;author&gt;Haseltine, W. A.&lt;/author&gt;&lt;/authors&gt;&lt;/contributors&gt;&lt;auth-address&gt;Dana-Farber Cancer Institute, Department of Pathology, Harvard Medical School, Boston, Massachusetts 02115.&lt;/auth-address&gt;&lt;titles&gt;&lt;title&gt;Identification of a protein encoded by the vpu gene of HIV-1&lt;/title&gt;&lt;secondary-title&gt;Nature&lt;/secondary-title&gt;&lt;/titles&gt;&lt;periodical&gt;&lt;full-title&gt;Nature&lt;/full-title&gt;&lt;/periodical&gt;&lt;pages&gt;532-4&lt;/pages&gt;&lt;volume&gt;334&lt;/volume&gt;&lt;number&gt;6182&lt;/number&gt;&lt;edition&gt;1988/08/11&lt;/edition&gt;&lt;keywords&gt;&lt;keyword&gt;Acquired Immunodeficiency Syndrome/immunology&lt;/keyword&gt;&lt;keyword&gt;Amino Acid Sequence&lt;/keyword&gt;&lt;keyword&gt;Codon&lt;/keyword&gt;&lt;keyword&gt;Electrophoresis, Polyacrylamide Gel&lt;/keyword&gt;&lt;keyword&gt;Exons&lt;/keyword&gt;&lt;keyword&gt;*Genes, Viral&lt;/keyword&gt;&lt;keyword&gt;HIV/*genetics&lt;/keyword&gt;&lt;keyword&gt;Human Immunodeficiency Virus Proteins&lt;/keyword&gt;&lt;keyword&gt;Humans&lt;/keyword&gt;&lt;keyword&gt;Immune Sera/immunology&lt;/keyword&gt;&lt;keyword&gt;Immunosorbent Techniques&lt;/keyword&gt;&lt;keyword&gt;Molecular Sequence Data&lt;/keyword&gt;&lt;keyword&gt;RNA, Viral/genetics&lt;/keyword&gt;&lt;keyword&gt;Retroviridae Proteins/*genetics/immunology&lt;/keyword&gt;&lt;keyword&gt;Viral Proteins/*genetics/immunology&lt;/keyword&gt;&lt;keyword&gt;Viral Regulatory and Accessory Proteins&lt;/keyword&gt;&lt;/keywords&gt;&lt;dates&gt;&lt;year&gt;1988&lt;/year&gt;&lt;pub-dates&gt;&lt;date&gt;Aug 11&lt;/date&gt;&lt;/pub-dates&gt;&lt;/dates&gt;&lt;isbn&gt;0028-0836 (Print)&amp;#xD;0028-0836 (Linking)&lt;/isbn&gt;&lt;accession-num&gt;3043230&lt;/accession-num&gt;&lt;urls&gt;&lt;related-urls&gt;&lt;url&gt;http://www.ncbi.nlm.nih.gov/entrez/query.fcgi?cmd=Retrieve&amp;amp;db=PubMed&amp;amp;dopt=Citation&amp;amp;list_uids=3043230&lt;/url&gt;&lt;/related-urls&gt;&lt;/urls&gt;&lt;electronic-resource-num&gt;10.1038/334532a0&lt;/electronic-resource-num&gt;&lt;language&gt;eng&lt;/language&gt;&lt;/record&gt;&lt;/Cite&gt;&lt;/EndNote&gt;</w:delInstrText>
        </w:r>
      </w:del>
      <w:r w:rsidR="00396A41">
        <w:fldChar w:fldCharType="separate"/>
      </w:r>
      <w:r>
        <w:rPr>
          <w:noProof/>
        </w:rPr>
        <w:t>(Cohen et al., 1988)</w:t>
      </w:r>
      <w:r w:rsidR="00396A41">
        <w:fldChar w:fldCharType="end"/>
      </w:r>
      <w:r>
        <w:t xml:space="preserve"> and is 16 kilo Dalton, 81 amino acids long </w:t>
      </w:r>
      <w:r w:rsidR="00396A41">
        <w:fldChar w:fldCharType="begin"/>
      </w:r>
      <w:ins w:id="213" w:author="Ram Shrestha" w:date="2014-01-04T19:38:00Z">
        <w:r w:rsidR="00276C20">
          <w:instrText xml:space="preserve"> ADDIN EN.CITE &lt;EndNote&gt;&lt;Cite&gt;&lt;Author&gt;Strebel&lt;/Author&gt;&lt;Year&gt;1988&lt;/Year&gt;&lt;RecNum&gt;807&lt;/RecNum&gt;&lt;record&gt;&lt;rec-number&gt;807&lt;/rec-number&gt;&lt;foreign-keys&gt;&lt;key app="EN" db-id="fp25zzvrxrd9vke5zxqp9stbssprwstvdddz"&gt;807&lt;/key&gt;&lt;/foreign-keys&gt;&lt;ref-type name="Journal Article"&gt;17&lt;/ref-type&gt;&lt;contributors&gt;&lt;authors&gt;&lt;author&gt;Strebel, K.&lt;/author&gt;&lt;author&gt;Klimkait, T.&lt;/author&gt;&lt;author&gt;Martin, M. A.&lt;/author&gt;&lt;/authors&gt;&lt;/contributors&gt;&lt;auth-address&gt;Laboratory of Molecular Microbiology, National Institute of Allergy and Infectious Diseases, Bethesda, MD 20892.&lt;/auth-address&gt;&lt;titles&gt;&lt;title&gt;A novel gene of HIV-1, vpu, and its 16-kilodalton product&lt;/title&gt;&lt;secondary-title&gt;Science&lt;/secondary-title&gt;&lt;/titles&gt;&lt;periodical&gt;&lt;full-title&gt;Science&lt;/full-title&gt;&lt;/periodical&gt;&lt;pages&gt;1221-3&lt;/pages&gt;&lt;volume&gt;241&lt;/volume&gt;&lt;number&gt;4870&lt;/number&gt;&lt;edition&gt;1988/09/02&lt;/edition&gt;&lt;keywords&gt;&lt;keyword&gt;Acquired Immunodeficiency Syndrome/immunology&lt;/keyword&gt;&lt;keyword&gt;Base Sequence&lt;/keyword&gt;&lt;keyword&gt;DNA, Viral/genetics&lt;/keyword&gt;&lt;keyword&gt;Electrophoresis, Polyacrylamide Gel&lt;/keyword&gt;&lt;keyword&gt;*Genes, Viral&lt;/keyword&gt;&lt;keyword&gt;HIV/*genetics/physiology&lt;/keyword&gt;&lt;keyword&gt;Humans&lt;/keyword&gt;&lt;keyword&gt;Immune Sera/immunology&lt;/keyword&gt;&lt;keyword&gt;Immunoassay&lt;/keyword&gt;&lt;keyword&gt;Mutation&lt;/keyword&gt;&lt;keyword&gt;Protein Biosynthesis&lt;/keyword&gt;&lt;keyword&gt;RNA, Viral/genetics&lt;/keyword&gt;&lt;keyword&gt;T-Lymphocytes/microbiology&lt;/keyword&gt;&lt;keyword&gt;Transcription, Genetic&lt;/keyword&gt;&lt;keyword&gt;Viral Proteins/*genetics/immunology/physiology&lt;/keyword&gt;&lt;keyword&gt;Virus Replication&lt;/keyword&gt;&lt;/keywords&gt;&lt;dates&gt;&lt;year&gt;1988&lt;/year&gt;&lt;pub-dates&gt;&lt;date&gt;Sep 2&lt;/date&gt;&lt;/pub-dates&gt;&lt;/dates&gt;&lt;isbn&gt;0036-8075 (Print)&amp;#xD;0036-8075 (Linking)&lt;/isbn&gt;&lt;accession-num&gt;3261888&lt;/accession-num&gt;&lt;urls&gt;&lt;related-urls&gt;&lt;url&gt;http://www.ncbi.nlm.nih.gov/entrez/query.fcgi?cmd=Retrieve&amp;amp;db=PubMed&amp;amp;dopt=Citation&amp;amp;list_uids=3261888&lt;/url&gt;&lt;/related-urls&gt;&lt;/urls&gt;&lt;language&gt;eng&lt;/language&gt;&lt;/record&gt;&lt;/Cite&gt;&lt;/EndNote&gt;</w:instrText>
        </w:r>
      </w:ins>
      <w:del w:id="214" w:author="Ram Shrestha" w:date="2014-01-04T19:38:00Z">
        <w:r w:rsidR="00E93357" w:rsidDel="00276C20">
          <w:delInstrText xml:space="preserve"> ADDIN EN.CITE &lt;EndNote&gt;&lt;Cite&gt;&lt;Author&gt;Strebel&lt;/Author&gt;&lt;Year&gt;1988&lt;/Year&gt;&lt;RecNum&gt;807&lt;/RecNum&gt;&lt;record&gt;&lt;rec-number&gt;807&lt;/rec-number&gt;&lt;foreign-keys&gt;&lt;key app="EN" db-id="fp25zzvrxrd9vke5zxqp9stbssprwstvdddz"&gt;807&lt;/key&gt;&lt;/foreign-keys&gt;&lt;ref-type name="Journal Article"&gt;17&lt;/ref-type&gt;&lt;contributors&gt;&lt;authors&gt;&lt;author&gt;Strebel, K.&lt;/author&gt;&lt;author&gt;Klimkait, T.&lt;/author&gt;&lt;author&gt;Martin, M. A.&lt;/author&gt;&lt;/authors&gt;&lt;/contributors&gt;&lt;auth-address&gt;Laboratory of Molecular Microbiology, National Institute of Allergy and Infectious Diseases, Bethesda, MD 20892.&lt;/auth-address&gt;&lt;titles&gt;&lt;title&gt;A novel gene of HIV-1, vpu, and its 16-kilodalton product&lt;/title&gt;&lt;secondary-title&gt;Science&lt;/secondary-title&gt;&lt;/titles&gt;&lt;periodical&gt;&lt;full-title&gt;Science&lt;/full-title&gt;&lt;/periodical&gt;&lt;pages&gt;1221-3&lt;/pages&gt;&lt;volume&gt;241&lt;/volume&gt;&lt;number&gt;4870&lt;/number&gt;&lt;edition&gt;1988/09/02&lt;/edition&gt;&lt;keywords&gt;&lt;keyword&gt;Acquired Immunodeficiency Syndrome/immunology&lt;/keyword&gt;&lt;keyword&gt;Base Sequence&lt;/keyword&gt;&lt;keyword&gt;DNA, Viral/genetics&lt;/keyword&gt;&lt;keyword&gt;Electrophoresis, Polyacrylamide Gel&lt;/keyword&gt;&lt;keyword&gt;*Genes, Viral&lt;/keyword&gt;&lt;keyword&gt;HIV/*genetics/physiology&lt;/keyword&gt;&lt;keyword&gt;Humans&lt;/keyword&gt;&lt;keyword&gt;Immune Sera/immunology&lt;/keyword&gt;&lt;keyword&gt;Immunoassay&lt;/keyword&gt;&lt;keyword&gt;Mutation&lt;/keyword&gt;&lt;keyword&gt;Protein Biosynthesis&lt;/keyword&gt;&lt;keyword&gt;RNA, Viral/genetics&lt;/keyword&gt;&lt;keyword&gt;T-Lymphocytes/microbiology&lt;/keyword&gt;&lt;keyword&gt;Transcription, Genetic&lt;/keyword&gt;&lt;keyword&gt;Viral Proteins/*genetics/immunology/physiology&lt;/keyword&gt;&lt;keyword&gt;Virus Replication&lt;/keyword&gt;&lt;/keywords&gt;&lt;dates&gt;&lt;year&gt;1988&lt;/year&gt;&lt;pub-dates&gt;&lt;date&gt;Sep 2&lt;/date&gt;&lt;/pub-dates&gt;&lt;/dates&gt;&lt;isbn&gt;0036-8075 (Print)&amp;#xD;0036-8075 (Linking)&lt;/isbn&gt;&lt;accession-num&gt;3261888&lt;/accession-num&gt;&lt;urls&gt;&lt;related-urls&gt;&lt;url&gt;http://www.ncbi.nlm.nih.gov/entrez/query.fcgi?cmd=Retrieve&amp;amp;db=PubMed&amp;amp;dopt=Citation&amp;amp;list_uids=3261888&lt;/url&gt;&lt;/related-urls&gt;&lt;/urls&gt;&lt;language&gt;eng&lt;/language&gt;&lt;/record&gt;&lt;/Cite&gt;&lt;/EndNote&gt;</w:delInstrText>
        </w:r>
      </w:del>
      <w:r w:rsidR="00396A41">
        <w:fldChar w:fldCharType="separate"/>
      </w:r>
      <w:r>
        <w:rPr>
          <w:noProof/>
        </w:rPr>
        <w:t>(Strebel et al., 1988)</w:t>
      </w:r>
      <w:r w:rsidR="00396A41">
        <w:fldChar w:fldCharType="end"/>
      </w:r>
      <w:r>
        <w:t xml:space="preserve">. Biological functions of vpu protein include degradation of CD4 in endoplasmic reticulum </w:t>
      </w:r>
      <w:r w:rsidR="00396A41">
        <w:fldChar w:fldCharType="begin"/>
      </w:r>
      <w:ins w:id="215" w:author="Ram Shrestha" w:date="2014-01-04T19:38:00Z">
        <w:r w:rsidR="00276C20">
          <w:instrText xml:space="preserve"> ADDIN EN.CITE &lt;EndNote&gt;&lt;Cite&gt;&lt;Author&gt;Willey&lt;/Author&gt;&lt;Year&gt;1992&lt;/Year&gt;&lt;RecNum&gt;590&lt;/RecNum&gt;&lt;record&gt;&lt;rec-number&gt;590&lt;/rec-number&gt;&lt;foreign-keys&gt;&lt;key app="EN" db-id="fp25zzvrxrd9vke5zxqp9stbssprwstvdddz"&gt;590&lt;/key&gt;&lt;/foreign-keys&gt;&lt;ref-type name="Journal Article"&gt;17&lt;/ref-type&gt;&lt;contributors&gt;&lt;authors&gt;&lt;author&gt;Willey, R. L.&lt;/author&gt;&lt;author&gt;Maldarelli, F.&lt;/author&gt;&lt;author&gt;Martin, M. A.&lt;/author&gt;&lt;author&gt;Strebel, K.&lt;/author&gt;&lt;/authors&gt;&lt;/contributors&gt;&lt;auth-address&gt;http://jvi.asm.org/content/66/12/7193&lt;/auth-address&gt;&lt;titles&gt;&lt;title&gt;Human immunodeficiency virus type 1 Vpu protein induces rapid degradation of CD4.&lt;/title&gt;&lt;secondary-title&gt;Journal of Virology&lt;/secondary-title&gt;&lt;/titles&gt;&lt;periodical&gt;&lt;full-title&gt;Journal of Virology&lt;/full-title&gt;&lt;/periodical&gt;&lt;pages&gt;7193-7200&lt;/pages&gt;&lt;volume&gt;66&lt;/volume&gt;&lt;number&gt;12&lt;/number&gt;&lt;dates&gt;&lt;year&gt;1992&lt;/year&gt;&lt;pub-dates&gt;&lt;date&gt;December&lt;/date&gt;&lt;/pub-dates&gt;&lt;/dates&gt;&lt;isbn&gt;0022-538X, 1098-5514&lt;/isbn&gt;&lt;label&gt;willey_human_1992&lt;/label&gt;&lt;urls&gt;&lt;/urls&gt;&lt;/record&gt;&lt;/Cite&gt;&lt;/EndNote&gt;</w:instrText>
        </w:r>
      </w:ins>
      <w:del w:id="216" w:author="Ram Shrestha" w:date="2014-01-04T19:38:00Z">
        <w:r w:rsidR="00E93357" w:rsidDel="00276C20">
          <w:delInstrText xml:space="preserve"> ADDIN EN.CITE &lt;EndNote&gt;&lt;Cite&gt;&lt;Author&gt;Willey&lt;/Author&gt;&lt;Year&gt;1992&lt;/Year&gt;&lt;RecNum&gt;590&lt;/RecNum&gt;&lt;record&gt;&lt;rec-number&gt;590&lt;/rec-number&gt;&lt;foreign-keys&gt;&lt;key app="EN" db-id="fp25zzvrxrd9vke5zxqp9stbssprwstvdddz"&gt;590&lt;/key&gt;&lt;/foreign-keys&gt;&lt;ref-type name="Journal Article"&gt;17&lt;/ref-type&gt;&lt;contributors&gt;&lt;authors&gt;&lt;author&gt;Willey, R. L.&lt;/author&gt;&lt;author&gt;Maldarelli, F.&lt;/author&gt;&lt;author&gt;Martin, M. A.&lt;/author&gt;&lt;author&gt;Strebel, K.&lt;/author&gt;&lt;/authors&gt;&lt;/contributors&gt;&lt;auth-address&gt;http://jvi.asm.org/content/66/12/7193&lt;/auth-address&gt;&lt;titles&gt;&lt;title&gt;Human immunodeficiency virus type 1 Vpu protein induces rapid degradation of CD4.&lt;/title&gt;&lt;secondary-title&gt;Journal of Virology&lt;/secondary-title&gt;&lt;/titles&gt;&lt;periodical&gt;&lt;full-title&gt;Journal of Virology&lt;/full-title&gt;&lt;/periodical&gt;&lt;pages&gt;7193-7200&lt;/pages&gt;&lt;volume&gt;66&lt;/volume&gt;&lt;number&gt;12&lt;/number&gt;&lt;dates&gt;&lt;year&gt;1992&lt;/year&gt;&lt;pub-dates&gt;&lt;date&gt;December&lt;/date&gt;&lt;/pub-dates&gt;&lt;/dates&gt;&lt;isbn&gt;0022-538X, 1098-5514&lt;/isbn&gt;&lt;label&gt;willey_human_1992&lt;/label&gt;&lt;urls&gt;&lt;/urls&gt;&lt;/record&gt;&lt;/Cite&gt;&lt;/EndNote&gt;</w:delInstrText>
        </w:r>
      </w:del>
      <w:r w:rsidR="00396A41">
        <w:fldChar w:fldCharType="separate"/>
      </w:r>
      <w:r>
        <w:rPr>
          <w:noProof/>
        </w:rPr>
        <w:t>(Willey et al., 1992)</w:t>
      </w:r>
      <w:r w:rsidR="00396A41">
        <w:fldChar w:fldCharType="end"/>
      </w:r>
      <w:r>
        <w:t xml:space="preserve">, interference of host immune cell MHC class II antigen presentation on the cell surface allowing the virus for host immune escape </w:t>
      </w:r>
      <w:r w:rsidR="00396A41">
        <w:fldChar w:fldCharType="begin"/>
      </w:r>
      <w:ins w:id="217" w:author="Ram Shrestha" w:date="2014-01-04T19:38:00Z">
        <w:r w:rsidR="00276C20">
          <w:instrText xml:space="preserve"> ADDIN EN.CITE &lt;EndNote&gt;&lt;Cite&gt;&lt;Author&gt;Hussain&lt;/Author&gt;&lt;Year&gt;2008&lt;/Year&gt;&lt;RecNum&gt;79&lt;/RecNum&gt;&lt;record&gt;&lt;rec-number&gt;79&lt;/rec-number&gt;&lt;foreign-keys&gt;&lt;key app="EN" db-id="fp25zzvrxrd9vke5zxqp9stbssprwstvdddz"&gt;79&lt;/key&gt;&lt;/foreign-keys&gt;&lt;ref-type name="Journal Article"&gt;17&lt;/ref-type&gt;&lt;contributors&gt;&lt;authors&gt;&lt;author&gt;Hussain, Amjad&lt;/author&gt;&lt;author&gt;Wesley, Clement&lt;/author&gt;&lt;author&gt;Khalid, Mohammad&lt;/author&gt;&lt;author&gt;Chaudhry, Ashutosh&lt;/author&gt;&lt;author&gt;Jameel, Shahid&lt;/author&gt;&lt;/authors&gt;&lt;/contributors&gt;&lt;auth-address&gt;http://jvi.asm.org/content/82/2/893.short&lt;/auth-address&gt;&lt;titles&gt;&lt;title&gt;Human immunodeficiency virus type 1 Vpu protein interacts with CD74 and modulates major histocompatibility complex class II presentation&lt;/title&gt;&lt;secondary-title&gt;Journal of virology&lt;/secondary-title&gt;&lt;/titles&gt;&lt;periodical&gt;&lt;full-title&gt;Journal of Virology&lt;/full-title&gt;&lt;/periodical&gt;&lt;pages&gt;893–902&lt;/pages&gt;&lt;volume&gt;82&lt;/volume&gt;&lt;number&gt;2&lt;/number&gt;&lt;dates&gt;&lt;year&gt;2008&lt;/year&gt;&lt;/dates&gt;&lt;label&gt;hussain_human_2008&lt;/label&gt;&lt;urls&gt;&lt;/urls&gt;&lt;/record&gt;&lt;/Cite&gt;&lt;Cite&gt;&lt;Author&gt;Nomaguchi&lt;/Author&gt;&lt;Year&gt;2008&lt;/Year&gt;&lt;RecNum&gt;78&lt;/RecNum&gt;&lt;record&gt;&lt;rec-number&gt;78&lt;/rec-number&gt;&lt;foreign-keys&gt;&lt;key app="EN" db-id="fp25zzvrxrd9vke5zxqp9stbssprwstvdddz"&gt;78&lt;/key&gt;&lt;/foreign-keys&gt;&lt;ref-type name="Journal Article"&gt;17&lt;/ref-type&gt;&lt;contributors&gt;&lt;authors&gt;&lt;author&gt;Nomaguchi, Masako&lt;/author&gt;&lt;author&gt;Fujita, Mikako&lt;/author&gt;&lt;author&gt;Adachi, Akio&lt;/author&gt;&lt;/authors&gt;&lt;/contributors&gt;&lt;auth-address&gt;http://www.sciencedirect.com/science/article/pii/S1286457908001755&lt;/auth-address&gt;&lt;titles&gt;&lt;title&gt;Role of HIV-1 Vpu protein for virus spread and pathogenesis&lt;/title&gt;&lt;secondary-title&gt;Microbes and Infection&lt;/secondary-title&gt;&lt;/titles&gt;&lt;pages&gt;960–967&lt;/pages&gt;&lt;volume&gt;10&lt;/volume&gt;&lt;number&gt;9&lt;/number&gt;&lt;dates&gt;&lt;year&gt;2008&lt;/year&gt;&lt;/dates&gt;&lt;label&gt;nomaguchi_role_2008&lt;/label&gt;&lt;urls&gt;&lt;/urls&gt;&lt;/record&gt;&lt;/Cite&gt;&lt;/EndNote&gt;</w:instrText>
        </w:r>
      </w:ins>
      <w:del w:id="218" w:author="Ram Shrestha" w:date="2014-01-04T19:38:00Z">
        <w:r w:rsidR="00E93357" w:rsidDel="00276C20">
          <w:delInstrText xml:space="preserve"> ADDIN EN.CITE &lt;EndNote&gt;&lt;Cite&gt;&lt;Author&gt;Hussain&lt;/Author&gt;&lt;Year&gt;2008&lt;/Year&gt;&lt;RecNum&gt;79&lt;/RecNum&gt;&lt;record&gt;&lt;rec-number&gt;79&lt;/rec-number&gt;&lt;foreign-keys&gt;&lt;key app="EN" db-id="fp25zzvrxrd9vke5zxqp9stbssprwstvdddz"&gt;79&lt;/key&gt;&lt;/foreign-keys&gt;&lt;ref-type name="Journal Article"&gt;17&lt;/ref-type&gt;&lt;contributors&gt;&lt;authors&gt;&lt;author&gt;Hussain, Amjad&lt;/author&gt;&lt;author&gt;Wesley, Clement&lt;/author&gt;&lt;author&gt;Khalid, Mohammad&lt;/author&gt;&lt;author&gt;Chaudhry, Ashutosh&lt;/author&gt;&lt;author&gt;Jameel, Shahid&lt;/author&gt;&lt;/authors&gt;&lt;/contributors&gt;&lt;auth-address&gt;http://jvi.asm.org/content/82/2/893.short&lt;/auth-address&gt;&lt;titles&gt;&lt;title&gt;Human immunodeficiency virus type 1 Vpu protein interacts with CD74 and modulates major histocompatibility complex class II presentation&lt;/title&gt;&lt;secondary-title&gt;Journal of virology&lt;/secondary-title&gt;&lt;/titles&gt;&lt;periodical&gt;&lt;full-title&gt;Journal of Virology&lt;/full-title&gt;&lt;/periodical&gt;&lt;pages&gt;893–902&lt;/pages&gt;&lt;volume&gt;82&lt;/volume&gt;&lt;number&gt;2&lt;/number&gt;&lt;dates&gt;&lt;year&gt;2008&lt;/year&gt;&lt;/dates&gt;&lt;label&gt;hussain_human_2008&lt;/label&gt;&lt;urls&gt;&lt;/urls&gt;&lt;/record&gt;&lt;/Cite&gt;&lt;Cite&gt;&lt;Author&gt;Nomaguchi&lt;/Author&gt;&lt;Year&gt;2008&lt;/Year&gt;&lt;RecNum&gt;78&lt;/RecNum&gt;&lt;record&gt;&lt;rec-number&gt;78&lt;/rec-number&gt;&lt;foreign-keys&gt;&lt;key app="EN" db-id="fp25zzvrxrd9vke5zxqp9stbssprwstvdddz"&gt;78&lt;/key&gt;&lt;/foreign-keys&gt;&lt;ref-type name="Journal Article"&gt;17&lt;/ref-type&gt;&lt;contributors&gt;&lt;authors&gt;&lt;author&gt;Nomaguchi, Masako&lt;/author&gt;&lt;author&gt;Fujita, Mikako&lt;/author&gt;&lt;author&gt;Adachi, Akio&lt;/author&gt;&lt;/authors&gt;&lt;/contributors&gt;&lt;auth-address&gt;http://www.sciencedirect.com/science/article/pii/S1286457908001755&lt;/auth-address&gt;&lt;titles&gt;&lt;title&gt;Role of HIV-1 Vpu protein for virus spread and pathogenesis&lt;/title&gt;&lt;secondary-title&gt;Microbes and Infection&lt;/secondary-title&gt;&lt;/titles&gt;&lt;pages&gt;960–967&lt;/pages&gt;&lt;volume&gt;10&lt;/volume&gt;&lt;number&gt;9&lt;/number&gt;&lt;dates&gt;&lt;year&gt;2008&lt;/year&gt;&lt;/dates&gt;&lt;label&gt;nomaguchi_role_2008&lt;/label&gt;&lt;urls&gt;&lt;/urls&gt;&lt;/record&gt;&lt;/Cite&gt;&lt;/EndNote&gt;</w:delInstrText>
        </w:r>
      </w:del>
      <w:r w:rsidR="00396A41">
        <w:fldChar w:fldCharType="separate"/>
      </w:r>
      <w:r>
        <w:rPr>
          <w:noProof/>
        </w:rPr>
        <w:t>(Hussain et al., 2008; Nomaguchi et al., 2008)</w:t>
      </w:r>
      <w:r w:rsidR="00396A41">
        <w:fldChar w:fldCharType="end"/>
      </w:r>
      <w:r>
        <w:t xml:space="preserve">  and viral maturation and release from host cell membrane </w:t>
      </w:r>
      <w:r w:rsidR="00396A41">
        <w:fldChar w:fldCharType="begin"/>
      </w:r>
      <w:ins w:id="219" w:author="Ram Shrestha" w:date="2014-01-04T19:38:00Z">
        <w:r w:rsidR="00276C20">
          <w:instrText xml:space="preserve"> ADDIN EN.CITE &lt;EndNote&gt;&lt;Cite&gt;&lt;Author&gt;Klimkait&lt;/Author&gt;&lt;Year&gt;1990&lt;/Year&gt;&lt;RecNum&gt;83&lt;/RecNum&gt;&lt;record&gt;&lt;rec-number&gt;83&lt;/rec-number&gt;&lt;foreign-keys&gt;&lt;key app="EN" db-id="fp25zzvrxrd9vke5zxqp9stbssprwstvdddz"&gt;83&lt;/key&gt;&lt;/foreign-keys&gt;&lt;ref-type name="Journal Article"&gt;17&lt;/ref-type&gt;&lt;contributors&gt;&lt;authors&gt;&lt;author&gt;Klimkait, T.&lt;/author&gt;&lt;author&gt;Strebel, K.&lt;/author&gt;&lt;author&gt;Hoggan, M. D.&lt;/author&gt;&lt;author&gt;Martin, M. A.&lt;/author&gt;&lt;author&gt;Orenstein, J. M.&lt;/author&gt;&lt;/authors&gt;&lt;/contributors&gt;&lt;auth-address&gt;http://jvi.asm.org/content/64/2/621&lt;/auth-address&gt;&lt;titles&gt;&lt;title&gt;The human immunodeficiency virus type 1-specific protein vpu is required for efficient virus maturation and release.&lt;/title&gt;&lt;secondary-title&gt;Journal of Virology&lt;/secondary-title&gt;&lt;/titles&gt;&lt;periodical&gt;&lt;full-title&gt;Journal of Virology&lt;/full-title&gt;&lt;/periodical&gt;&lt;pages&gt;621-629&lt;/pages&gt;&lt;volume&gt;64&lt;/volume&gt;&lt;number&gt;2&lt;/number&gt;&lt;dates&gt;&lt;year&gt;1990&lt;/year&gt;&lt;pub-dates&gt;&lt;date&gt;February&lt;/date&gt;&lt;/pub-dates&gt;&lt;/dates&gt;&lt;isbn&gt;0022-538X, 1098-5514&lt;/isbn&gt;&lt;label&gt;klimkait_human_1990&lt;/label&gt;&lt;urls&gt;&lt;/urls&gt;&lt;/record&gt;&lt;/Cite&gt;&lt;/EndNote&gt;</w:instrText>
        </w:r>
      </w:ins>
      <w:del w:id="220" w:author="Ram Shrestha" w:date="2014-01-04T19:38:00Z">
        <w:r w:rsidR="00E93357" w:rsidDel="00276C20">
          <w:delInstrText xml:space="preserve"> ADDIN EN.CITE &lt;EndNote&gt;&lt;Cite&gt;&lt;Author&gt;Klimkait&lt;/Author&gt;&lt;Year&gt;1990&lt;/Year&gt;&lt;RecNum&gt;83&lt;/RecNum&gt;&lt;record&gt;&lt;rec-number&gt;83&lt;/rec-number&gt;&lt;foreign-keys&gt;&lt;key app="EN" db-id="fp25zzvrxrd9vke5zxqp9stbssprwstvdddz"&gt;83&lt;/key&gt;&lt;/foreign-keys&gt;&lt;ref-type name="Journal Article"&gt;17&lt;/ref-type&gt;&lt;contributors&gt;&lt;authors&gt;&lt;author&gt;Klimkait, T.&lt;/author&gt;&lt;author&gt;Strebel, K.&lt;/author&gt;&lt;author&gt;Hoggan, M. D.&lt;/author&gt;&lt;author&gt;Martin, M. A.&lt;/author&gt;&lt;author&gt;Orenstein, J. M.&lt;/author&gt;&lt;/authors&gt;&lt;/contributors&gt;&lt;auth-address&gt;http://jvi.asm.org/content/64/2/621&lt;/auth-address&gt;&lt;titles&gt;&lt;title&gt;The human immunodeficiency virus type 1-specific protein vpu is required for efficient virus maturation and release.&lt;/title&gt;&lt;secondary-title&gt;Journal of Virology&lt;/secondary-title&gt;&lt;/titles&gt;&lt;periodical&gt;&lt;full-title&gt;Journal of Virology&lt;/full-title&gt;&lt;/periodical&gt;&lt;pages&gt;621-629&lt;/pages&gt;&lt;volume&gt;64&lt;/volume&gt;&lt;number&gt;2&lt;/number&gt;&lt;dates&gt;&lt;year&gt;1990&lt;/year&gt;&lt;pub-dates&gt;&lt;date&gt;February&lt;/date&gt;&lt;/pub-dates&gt;&lt;/dates&gt;&lt;isbn&gt;0022-538X, 1098-5514&lt;/isbn&gt;&lt;label&gt;klimkait_human_1990&lt;/label&gt;&lt;urls&gt;&lt;/urls&gt;&lt;/record&gt;&lt;/Cite&gt;&lt;/EndNote&gt;</w:delInstrText>
        </w:r>
      </w:del>
      <w:r w:rsidR="00396A41">
        <w:fldChar w:fldCharType="separate"/>
      </w:r>
      <w:r>
        <w:rPr>
          <w:noProof/>
        </w:rPr>
        <w:t>(Klimkait et al., 1990)</w:t>
      </w:r>
      <w:r w:rsidR="00396A41">
        <w:fldChar w:fldCharType="end"/>
      </w:r>
      <w:r>
        <w:t>.</w:t>
      </w:r>
    </w:p>
    <w:p w:rsidR="006444DD" w:rsidRDefault="006444DD" w:rsidP="006444DD">
      <w:pPr>
        <w:spacing w:line="480" w:lineRule="auto"/>
        <w:jc w:val="both"/>
      </w:pPr>
      <w:r>
        <w:t xml:space="preserve">Nef has no role in viral infectivity but plays a role during the biogenesis of viral particles </w:t>
      </w:r>
      <w:r w:rsidR="00396A41">
        <w:fldChar w:fldCharType="begin"/>
      </w:r>
      <w:ins w:id="221" w:author="Ram Shrestha" w:date="2014-01-04T19:38:00Z">
        <w:r w:rsidR="00276C20">
          <w:instrText xml:space="preserve"> ADDIN EN.CITE &lt;EndNote&gt;&lt;Cite&gt;&lt;Author&gt;Laguette&lt;/Author&gt;&lt;Year&gt;2009&lt;/Year&gt;&lt;RecNum&gt;583&lt;/RecNum&gt;&lt;record&gt;&lt;rec-number&gt;583&lt;/rec-number&gt;&lt;foreign-keys&gt;&lt;key app="EN" db-id="fp25zzvrxrd9vke5zxqp9stbssprwstvdddz"&gt;583&lt;/key&gt;&lt;/foreign-keys&gt;&lt;ref-type name="Journal Article"&gt;17&lt;/ref-type&gt;&lt;contributors&gt;&lt;authors&gt;&lt;author&gt;Laguette, Nadine&lt;/author&gt;&lt;author&gt;Benichou, Serge&lt;/author&gt;&lt;author&gt;Basmaciogullari, Stéphane&lt;/author&gt;&lt;/authors&gt;&lt;/contributors&gt;&lt;auth-address&gt;http://jvi.asm.org/content/83/2/1093&lt;/auth-address&gt;&lt;titles&gt;&lt;title&gt;Human Immunodeficiency Virus Type 1 Nef Incorporation into Virions Does Not Increase Infectivity&lt;/title&gt;&lt;secondary-title&gt;Journal of Virology&lt;/secondary-title&gt;&lt;/titles&gt;&lt;periodical&gt;&lt;full-title&gt;Journal of Virology&lt;/full-title&gt;&lt;/periodical&gt;&lt;pages&gt;1093-1104&lt;/pages&gt;&lt;volume&gt;83&lt;/volume&gt;&lt;number&gt;2&lt;/number&gt;&lt;dates&gt;&lt;year&gt;2009&lt;/year&gt;&lt;pub-dates&gt;&lt;date&gt;January&lt;/date&gt;&lt;/pub-dates&gt;&lt;/dates&gt;&lt;isbn&gt;0022-538X, 1098-5514&lt;/isbn&gt;&lt;label&gt;laguette_human_2009&lt;/label&gt;&lt;urls&gt;&lt;related-urls&gt;&lt;url&gt;10.1128/JVI.01633-08&lt;/url&gt;&lt;/related-urls&gt;&lt;/urls&gt;&lt;/record&gt;&lt;/Cite&gt;&lt;/EndNote&gt;</w:instrText>
        </w:r>
      </w:ins>
      <w:del w:id="222" w:author="Ram Shrestha" w:date="2014-01-04T19:38:00Z">
        <w:r w:rsidR="00E93357" w:rsidDel="00276C20">
          <w:delInstrText xml:space="preserve"> ADDIN EN.CITE &lt;EndNote&gt;&lt;Cite&gt;&lt;Author&gt;Laguette&lt;/Author&gt;&lt;Year&gt;2009&lt;/Year&gt;&lt;RecNum&gt;583&lt;/RecNum&gt;&lt;record&gt;&lt;rec-number&gt;583&lt;/rec-number&gt;&lt;foreign-keys&gt;&lt;key app="EN" db-id="fp25zzvrxrd9vke5zxqp9stbssprwstvdddz"&gt;583&lt;/key&gt;&lt;/foreign-keys&gt;&lt;ref-type name="Journal Article"&gt;17&lt;/ref-type&gt;&lt;contributors&gt;&lt;authors&gt;&lt;author&gt;Laguette, Nadine&lt;/author&gt;&lt;author&gt;Benichou, Serge&lt;/author&gt;&lt;author&gt;Basmaciogullari, Stéphane&lt;/author&gt;&lt;/authors&gt;&lt;/contributors&gt;&lt;auth-address&gt;http://jvi.asm.org/content/83/2/1093&lt;/auth-address&gt;&lt;titles&gt;&lt;title&gt;Human Immunodeficiency Virus Type 1 Nef Incorporation into Virions Does Not Increase Infectivity&lt;/title&gt;&lt;secondary-title&gt;Journal of Virology&lt;/secondary-title&gt;&lt;/titles&gt;&lt;periodical&gt;&lt;full-title&gt;Journal of Virology&lt;/full-title&gt;&lt;/periodical&gt;&lt;pages&gt;1093-1104&lt;/pages&gt;&lt;volume&gt;83&lt;/volume&gt;&lt;number&gt;2&lt;/number&gt;&lt;dates&gt;&lt;year&gt;2009&lt;/year&gt;&lt;pub-dates&gt;&lt;date&gt;January&lt;/date&gt;&lt;/pub-dates&gt;&lt;/dates&gt;&lt;isbn&gt;0022-538X, 1098-5514&lt;/isbn&gt;&lt;label&gt;laguette_human_2009&lt;/label&gt;&lt;urls&gt;&lt;related-urls&gt;&lt;url&gt;10.1128/JVI.01633-08&lt;/url&gt;&lt;/related-urls&gt;&lt;/urls&gt;&lt;/record&gt;&lt;/Cite&gt;&lt;/EndNote&gt;</w:delInstrText>
        </w:r>
      </w:del>
      <w:r w:rsidR="00396A41">
        <w:fldChar w:fldCharType="separate"/>
      </w:r>
      <w:r>
        <w:rPr>
          <w:noProof/>
        </w:rPr>
        <w:t>(Laguette et al., 2009)</w:t>
      </w:r>
      <w:r w:rsidR="00396A41">
        <w:fldChar w:fldCharType="end"/>
      </w:r>
      <w:r>
        <w:t xml:space="preserve"> and virulence </w:t>
      </w:r>
      <w:r w:rsidR="00396A41">
        <w:fldChar w:fldCharType="begin">
          <w:fldData xml:space="preserve">PEVuZE5vdGU+PENpdGU+PEF1dGhvcj5TaW1tb25zPC9BdXRob3I+PFllYXI+MjAwMTwvWWVhcj48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</w:fldData>
        </w:fldChar>
      </w:r>
      <w:ins w:id="223" w:author="Ram Shrestha" w:date="2014-01-04T19:38:00Z">
        <w:r w:rsidR="00276C20">
          <w:instrText xml:space="preserve"> ADDIN EN.CITE </w:instrText>
        </w:r>
      </w:ins>
      <w:del w:id="224" w:author="Ram Shrestha" w:date="2014-01-04T19:38:00Z">
        <w:r w:rsidR="00E93357" w:rsidDel="00276C20">
          <w:delInstrText xml:space="preserve"> ADDIN EN.CITE </w:delInstrText>
        </w:r>
        <w:r w:rsidR="00396A41" w:rsidDel="00276C20">
          <w:fldChar w:fldCharType="begin">
            <w:fldData xml:space="preserve">PEVuZE5vdGU+PENpdGU+PEF1dGhvcj5TaW1tb25zPC9BdXRob3I+PFllYXI+MjAwMTwvWWVhcj48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</w:fldData>
          </w:fldChar>
        </w:r>
        <w:r w:rsidR="00E93357" w:rsidDel="00276C20">
          <w:delInstrText xml:space="preserve"> ADDIN EN.CITE.DATA </w:delInstrText>
        </w:r>
        <w:r w:rsidR="00396A41" w:rsidDel="00276C20">
          <w:fldChar w:fldCharType="end"/>
        </w:r>
      </w:del>
      <w:ins w:id="225" w:author="Ram Shrestha" w:date="2014-01-04T19:38:00Z">
        <w:r w:rsidR="00276C20">
          <w:fldChar w:fldCharType="begin">
            <w:fldData xml:space="preserve">PEVuZE5vdGU+PENpdGU+PEF1dGhvcj5TaW1tb25zPC9BdXRob3I+PFllYXI+MjAwMTwvWWVhcj48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</w:fldData>
          </w:fldChar>
        </w:r>
        <w:r w:rsidR="00276C20">
          <w:instrText xml:space="preserve"> ADDIN EN.CITE.DATA </w:instrText>
        </w:r>
        <w:r w:rsidR="00276C20">
          <w:fldChar w:fldCharType="end"/>
        </w:r>
      </w:ins>
      <w:r w:rsidR="00396A41">
        <w:fldChar w:fldCharType="separate"/>
      </w:r>
      <w:r>
        <w:rPr>
          <w:noProof/>
        </w:rPr>
        <w:t>(Lenassi et al.; Simmons et al., 2001)</w:t>
      </w:r>
      <w:r w:rsidR="00396A41">
        <w:fldChar w:fldCharType="end"/>
      </w:r>
      <w:r>
        <w:t xml:space="preserve">. Nef down regulates the production of major histocompatibility complex type I (MHC type I) in the host cell </w:t>
      </w:r>
      <w:r w:rsidR="00396A41">
        <w:fldChar w:fldCharType="begin">
          <w:fldData xml:space="preserve">PEVuZE5vdGU+PENpdGU+PEF1dGhvcj5MZXdpczwvQXV0aG9yPjxZZWFyPjIwMTI8L1llYXI+PFJl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</w:fldData>
        </w:fldChar>
      </w:r>
      <w:ins w:id="226" w:author="Ram Shrestha" w:date="2014-01-04T19:38:00Z">
        <w:r w:rsidR="00276C20">
          <w:instrText xml:space="preserve"> ADDIN EN.CITE </w:instrText>
        </w:r>
      </w:ins>
      <w:del w:id="227" w:author="Ram Shrestha" w:date="2014-01-04T19:38:00Z">
        <w:r w:rsidR="00E93357" w:rsidDel="00276C20">
          <w:delInstrText xml:space="preserve"> ADDIN EN.CITE </w:delInstrText>
        </w:r>
        <w:r w:rsidR="00396A41" w:rsidDel="00276C20">
          <w:fldChar w:fldCharType="begin">
            <w:fldData xml:space="preserve">PEVuZE5vdGU+PENpdGU+PEF1dGhvcj5MZXdpczwvQXV0aG9yPjxZZWFyPjIwMTI8L1llYXI+PFJl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</w:fldData>
          </w:fldChar>
        </w:r>
        <w:r w:rsidR="00E93357" w:rsidDel="00276C20">
          <w:delInstrText xml:space="preserve"> ADDIN EN.CITE.DATA </w:delInstrText>
        </w:r>
        <w:r w:rsidR="00396A41" w:rsidDel="00276C20">
          <w:fldChar w:fldCharType="end"/>
        </w:r>
      </w:del>
      <w:ins w:id="228" w:author="Ram Shrestha" w:date="2014-01-04T19:38:00Z">
        <w:r w:rsidR="00276C20">
          <w:fldChar w:fldCharType="begin">
            <w:fldData xml:space="preserve">PEVuZE5vdGU+PENpdGU+PEF1dGhvcj5MZXdpczwvQXV0aG9yPjxZZWFyPjIwMTI8L1llYXI+PFJl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</w:fldData>
          </w:fldChar>
        </w:r>
        <w:r w:rsidR="00276C20">
          <w:instrText xml:space="preserve"> ADDIN EN.CITE.DATA </w:instrText>
        </w:r>
        <w:r w:rsidR="00276C20">
          <w:fldChar w:fldCharType="end"/>
        </w:r>
      </w:ins>
      <w:r w:rsidR="00396A41">
        <w:fldChar w:fldCharType="separate"/>
      </w:r>
      <w:r>
        <w:rPr>
          <w:noProof/>
        </w:rPr>
        <w:t>(Blagoveshchenskaya et al., 2002; Greenberg et al., 1998; Lewis et al., 2012)</w:t>
      </w:r>
      <w:r w:rsidR="00396A41">
        <w:fldChar w:fldCharType="end"/>
      </w:r>
      <w:r>
        <w:t xml:space="preserve">. This impairs the function of cytotoxic T lymphocyte cells to clear the infected cells </w:t>
      </w:r>
      <w:r w:rsidR="00396A41">
        <w:fldChar w:fldCharType="begin">
          <w:fldData xml:space="preserve">PEVuZE5vdGU+PENpdGU+PEF1dGhvcj5BZG5hbjwvQXV0aG9yPjxZZWFyPjIwMDY8L1llYXI+PFJl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</w:fldData>
        </w:fldChar>
      </w:r>
      <w:r>
        <w:instrText xml:space="preserve"> ADDIN EN.CITE </w:instrText>
      </w:r>
      <w:r w:rsidR="00396A41">
        <w:fldChar w:fldCharType="begin">
          <w:fldData xml:space="preserve">PEVuZE5vdGU+PENpdGU+PEF1dGhvcj5BZG5hbjwvQXV0aG9yPjxZZWFyPjIwMDY8L1llYXI+PFJl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</w:fldData>
        </w:fldChar>
      </w:r>
      <w:r>
        <w:instrText xml:space="preserve"> ADDIN EN.CITE.DATA </w:instrText>
      </w:r>
      <w:r w:rsidR="00396A41">
        <w:fldChar w:fldCharType="end"/>
      </w:r>
      <w:r w:rsidR="00396A41">
        <w:fldChar w:fldCharType="separate"/>
      </w:r>
      <w:r>
        <w:rPr>
          <w:noProof/>
        </w:rPr>
        <w:t>(Adnan et al., 2006; Baur et al., 1994; Collins et al., 1998; Couillin et al., 1994; Sawai et al., 1994)</w:t>
      </w:r>
      <w:r w:rsidR="00396A41">
        <w:fldChar w:fldCharType="end"/>
      </w:r>
      <w:r>
        <w:t xml:space="preserve">. Nef also down regulates CD4 on host cell surface </w:t>
      </w:r>
      <w:r w:rsidR="00396A41">
        <w:fldChar w:fldCharType="begin"/>
      </w:r>
      <w:ins w:id="229" w:author="Ram Shrestha" w:date="2014-01-04T19:38:00Z">
        <w:r w:rsidR="00276C20">
          <w:instrText xml:space="preserve"> ADDIN EN.CITE &lt;EndNote&gt;&lt;Cite&gt;&lt;Author&gt;Garcia&lt;/Author&gt;&lt;Year&gt;1991&lt;/Year&gt;&lt;RecNum&gt;565&lt;/RecNum&gt;&lt;record&gt;&lt;rec-number&gt;565&lt;/rec-number&gt;&lt;foreign-keys&gt;&lt;key app="EN" db-id="fp25zzvrxrd9vke5zxqp9stbssprwstvdddz"&gt;565&lt;/key&gt;&lt;/foreign-keys&gt;&lt;ref-type name="Journal Article"&gt;17&lt;/ref-type&gt;&lt;contributors&gt;&lt;authors&gt;&lt;author&gt;Garcia, J. Victor&lt;/author&gt;&lt;author&gt;Miller, A. Dusty&lt;/author&gt;&lt;/authors&gt;&lt;/contributors&gt;&lt;auth-address&gt;http://www.nature.com/nature/journal/v350/n6318/abs/350508a0.html&lt;/auth-address&gt;&lt;titles&gt;&lt;title&gt;Serine phosphorylation-independent downregulation of cell-surface CD4 by nef&lt;/title&gt;&lt;secondary-title&gt;Nature&lt;/secondary-title&gt;&lt;/titles&gt;&lt;periodical&gt;&lt;full-title&gt;Nature&lt;/full-title&gt;&lt;/periodical&gt;&lt;pages&gt;508–511&lt;/pages&gt;&lt;volume&gt;350&lt;/volume&gt;&lt;number&gt;6318&lt;/number&gt;&lt;dates&gt;&lt;year&gt;1991&lt;/year&gt;&lt;/dates&gt;&lt;label&gt;garcia_serine_1991&lt;/label&gt;&lt;urls&gt;&lt;/urls&gt;&lt;/record&gt;&lt;/Cite&gt;&lt;Cite&gt;&lt;Author&gt;Lama&lt;/Author&gt;&lt;Year&gt;1999&lt;/Year&gt;&lt;RecNum&gt;572&lt;/RecNum&gt;&lt;record&gt;&lt;rec-number&gt;572&lt;/rec-number&gt;&lt;foreign-keys&gt;&lt;key app="EN" db-id="fp25zzvrxrd9vke5zxqp9stbssprwstvdddz"&gt;572&lt;/key&gt;&lt;/foreign-keys&gt;&lt;ref-type name="Journal Article"&gt;17&lt;/ref-type&gt;&lt;contributors&gt;&lt;authors&gt;&lt;author&gt;Lama, J&lt;/author&gt;&lt;author&gt;Mangasarian, A&lt;/author&gt;&lt;author&gt;Trono, D&lt;/author&gt;&lt;/authors&gt;&lt;/contributors&gt;&lt;titles&gt;&lt;title&gt;Cell-surface expression of CD4 reduces HIV-1 infectivity by blocking Env incorporation in a Nef- and Vpu-inhibitable manner&lt;/title&gt;&lt;secondary-title&gt;Current biology: CB&lt;/secondary-title&gt;&lt;/titles&gt;&lt;pages&gt;622-631&lt;/pages&gt;&lt;volume&gt;9&lt;/volume&gt;&lt;number&gt;12&lt;/number&gt;&lt;dates&gt;&lt;year&gt;1999&lt;/year&gt;&lt;pub-dates&gt;&lt;date&gt;June&lt;/date&gt;&lt;/pub-dates&gt;&lt;/dates&gt;&lt;isbn&gt;0960-9822&lt;/isbn&gt;&lt;label&gt;lama_cell-surface_1999&lt;/label&gt;&lt;urls&gt;&lt;/urls&gt;&lt;/record&gt;&lt;/Cite&gt;&lt;/EndNote&gt;</w:instrText>
        </w:r>
      </w:ins>
      <w:del w:id="230" w:author="Ram Shrestha" w:date="2014-01-04T19:38:00Z">
        <w:r w:rsidR="00E93357" w:rsidDel="00276C20">
          <w:delInstrText xml:space="preserve"> ADDIN EN.CITE &lt;EndNote&gt;&lt;Cite&gt;&lt;Author&gt;Garcia&lt;/Author&gt;&lt;Year&gt;1991&lt;/Year&gt;&lt;RecNum&gt;565&lt;/RecNum&gt;&lt;record&gt;&lt;rec-number&gt;565&lt;/rec-number&gt;&lt;foreign-keys&gt;&lt;key app="EN" db-id="fp25zzvrxrd9vke5zxqp9stbssprwstvdddz"&gt;565&lt;/key&gt;&lt;/foreign-keys&gt;&lt;ref-type name="Journal Article"&gt;17&lt;/ref-type&gt;&lt;contributors&gt;&lt;authors&gt;&lt;author&gt;Garcia, J. Victor&lt;/author&gt;&lt;author&gt;Miller, A. Dusty&lt;/author&gt;&lt;/authors&gt;&lt;/contributors&gt;&lt;auth-address&gt;http://www.nature.com/nature/journal/v350/n6318/abs/350508a0.html&lt;/auth-address&gt;&lt;titles&gt;&lt;title&gt;Serine phosphorylation-independent downregulation of cell-surface CD4 by nef&lt;/title&gt;&lt;secondary-title&gt;Nature&lt;/secondary-title&gt;&lt;/titles&gt;&lt;periodical&gt;&lt;full-title&gt;Nature&lt;/full-title&gt;&lt;/periodical&gt;&lt;pages&gt;508–511&lt;/pages&gt;&lt;volume&gt;350&lt;/volume&gt;&lt;number&gt;6318&lt;/number&gt;&lt;dates&gt;&lt;year&gt;1991&lt;/year&gt;&lt;/dates&gt;&lt;label&gt;garcia_serine_1991&lt;/label&gt;&lt;urls&gt;&lt;/urls&gt;&lt;/record&gt;&lt;/Cite&gt;&lt;Cite&gt;&lt;Author&gt;Lama&lt;/Author&gt;&lt;Year&gt;1999&lt;/Year&gt;&lt;RecNum&gt;572&lt;/RecNum&gt;&lt;record&gt;&lt;rec-number&gt;572&lt;/rec-number&gt;&lt;foreign-keys&gt;&lt;key app="EN" db-id="fp25zzvrxrd9vke5zxqp9stbssprwstvdddz"&gt;572&lt;/key&gt;&lt;/foreign-keys&gt;&lt;ref-type name="Journal Article"&gt;17&lt;/ref-type&gt;&lt;contributors&gt;&lt;authors&gt;&lt;author&gt;Lama, J&lt;/author&gt;&lt;author&gt;Mangasarian, A&lt;/author&gt;&lt;author&gt;Trono, D&lt;/author&gt;&lt;/authors&gt;&lt;/contributors&gt;&lt;titles&gt;&lt;title&gt;Cell-surface expression of CD4 reduces HIV-1 infectivity by blocking Env incorporation in a Nef- and Vpu-inhibitable manner&lt;/title&gt;&lt;secondary-title&gt;Current biology: CB&lt;/secondary-title&gt;&lt;/titles&gt;&lt;pages&gt;622-631&lt;/pages&gt;&lt;volume&gt;9&lt;/volume&gt;&lt;number&gt;12&lt;/number&gt;&lt;dates&gt;&lt;year&gt;1999&lt;/year&gt;&lt;pub-dates&gt;&lt;date&gt;June&lt;/date&gt;&lt;/pub-dates&gt;&lt;/dates&gt;&lt;isbn&gt;0960-9822&lt;/isbn&gt;&lt;label&gt;lama_cell-surface_1999&lt;/label&gt;&lt;urls&gt;&lt;/urls&gt;&lt;/record&gt;&lt;/Cite&gt;&lt;/EndNote&gt;</w:delInstrText>
        </w:r>
      </w:del>
      <w:r w:rsidR="00396A41">
        <w:fldChar w:fldCharType="separate"/>
      </w:r>
      <w:r>
        <w:rPr>
          <w:noProof/>
        </w:rPr>
        <w:t>(Garcia and Miller, 1991; Lama et al., 1999)</w:t>
      </w:r>
      <w:r w:rsidR="00396A41">
        <w:fldChar w:fldCharType="end"/>
      </w:r>
      <w:r>
        <w:t xml:space="preserve"> and modulates cellular activation to evade host immune system </w:t>
      </w:r>
      <w:r w:rsidR="00396A41">
        <w:fldChar w:fldCharType="begin"/>
      </w:r>
      <w:ins w:id="231" w:author="Ram Shrestha" w:date="2014-01-04T19:38:00Z">
        <w:r w:rsidR="00276C20">
          <w:instrText xml:space="preserve"> ADDIN EN.CITE &lt;EndNote&gt;&lt;Cite&gt;&lt;Author&gt;Baur&lt;/Author&gt;&lt;Year&gt;1994&lt;/Year&gt;&lt;RecNum&gt;568&lt;/RecNum&gt;&lt;record&gt;&lt;rec-number&gt;568&lt;/rec-number&gt;&lt;foreign-keys&gt;&lt;key app="EN" db-id="fp25zzvrxrd9vke5zxqp9stbssprwstvdddz"&gt;568&lt;/key&gt;&lt;/foreign-keys&gt;&lt;ref-type name="Journal Article"&gt;17&lt;/ref-type&gt;&lt;contributors&gt;&lt;authors&gt;&lt;author&gt;Baur, A S&lt;/author&gt;&lt;author&gt;Sawai, E T&lt;/author&gt;&lt;author&gt;Dazin, P&lt;/author&gt;&lt;author&gt;Fantl, W J&lt;/author&gt;&lt;author&gt;Cheng-Mayer, C&lt;/author&gt;&lt;author&gt;Peterlin, B M&lt;/author&gt;&lt;/authors&gt;&lt;/contributors&gt;&lt;titles&gt;&lt;title&gt;HIV-1 Nef leads to inhibition or activation of T cells depending on its intracellular localization&lt;/title&gt;&lt;secondary-title&gt;Immunity&lt;/secondary-title&gt;&lt;/titles&gt;&lt;periodical&gt;&lt;full-title&gt;Immunity&lt;/full-title&gt;&lt;/periodical&gt;&lt;pages&gt;373-384&lt;/pages&gt;&lt;volume&gt;1&lt;/volume&gt;&lt;number&gt;5&lt;/number&gt;&lt;dates&gt;&lt;year&gt;1994&lt;/year&gt;&lt;pub-dates&gt;&lt;date&gt;August&lt;/date&gt;&lt;/pub-dates&gt;&lt;/dates&gt;&lt;isbn&gt;1074-7613&lt;/isbn&gt;&lt;label&gt;baur_hiv-1_1994&lt;/label&gt;&lt;urls&gt;&lt;/urls&gt;&lt;/record&gt;&lt;/Cite&gt;&lt;Cite&gt;&lt;Author&gt;Sawai&lt;/Author&gt;&lt;Year&gt;1994&lt;/Year&gt;&lt;RecNum&gt;571&lt;/RecNum&gt;&lt;record&gt;&lt;rec-number&gt;571&lt;/rec-number&gt;&lt;foreign-keys&gt;&lt;key app="EN" db-id="fp25zzvrxrd9vke5zxqp9stbssprwstvdddz"&gt;571&lt;/key&gt;&lt;/foreign-keys&gt;&lt;ref-type name="Journal Article"&gt;17&lt;/ref-type&gt;&lt;contributors&gt;&lt;authors&gt;&lt;author&gt;Sawai, E. T.&lt;/author&gt;&lt;author&gt;Baur, A.&lt;/author&gt;&lt;author&gt;Struble, H.&lt;/author&gt;&lt;author&gt;Peterlin, B. M.&lt;/author&gt;&lt;author&gt;Levy, J. A.&lt;/author&gt;&lt;author&gt;Cheng-Mayer, C.&lt;/author&gt;&lt;/authors&gt;&lt;/contributors&gt;&lt;auth-address&gt;http://www.pnas.org/content/91/4/1539&lt;/auth-address&gt;&lt;titles&gt;&lt;title&gt;Human immunodeficiency virus type 1 Nef associates with a cellular serine kinase in T lymphocytes.&lt;/title&gt;&lt;secondary-title&gt;Proceedings of the National Academy of Sciences&lt;/secondary-title&gt;&lt;/titles&gt;&lt;pages&gt;1539-1543&lt;/pages&gt;&lt;volume&gt;91&lt;/volume&gt;&lt;number&gt;4&lt;/number&gt;&lt;dates&gt;&lt;year&gt;1994&lt;/year&gt;&lt;pub-dates&gt;&lt;date&gt;February&lt;/date&gt;&lt;/pub-dates&gt;&lt;/dates&gt;&lt;isbn&gt;0027-8424, 1091-6490&lt;/isbn&gt;&lt;label&gt;sawai_human_1994&lt;/label&gt;&lt;urls&gt;&lt;related-urls&gt;&lt;url&gt;10.1073/pnas.91.4.1539&lt;/url&gt;&lt;/related-urls&gt;&lt;/urls&gt;&lt;/record&gt;&lt;/Cite&gt;&lt;/EndNote&gt;</w:instrText>
        </w:r>
      </w:ins>
      <w:del w:id="232" w:author="Ram Shrestha" w:date="2014-01-04T19:38:00Z">
        <w:r w:rsidR="00E93357" w:rsidDel="00276C20">
          <w:delInstrText xml:space="preserve"> ADDIN EN.CITE &lt;EndNote&gt;&lt;Cite&gt;&lt;Author&gt;Baur&lt;/Author&gt;&lt;Year&gt;1994&lt;/Year&gt;&lt;RecNum&gt;568&lt;/RecNum&gt;&lt;record&gt;&lt;rec-number&gt;568&lt;/rec-number&gt;&lt;foreign-keys&gt;&lt;key app="EN" db-id="fp25zzvrxrd9vke5zxqp9stbssprwstvdddz"&gt;568&lt;/key&gt;&lt;/foreign-keys&gt;&lt;ref-type name="Journal Article"&gt;17&lt;/ref-type&gt;&lt;contributors&gt;&lt;authors&gt;&lt;author&gt;Baur, A S&lt;/author&gt;&lt;author&gt;Sawai, E T&lt;/author&gt;&lt;author&gt;Dazin, P&lt;/author&gt;&lt;author&gt;Fantl, W J&lt;/author&gt;&lt;author&gt;Cheng-Mayer, C&lt;/author&gt;&lt;author&gt;Peterlin, B M&lt;/author&gt;&lt;/authors&gt;&lt;/contributors&gt;&lt;titles&gt;&lt;title&gt;HIV-1 Nef leads to inhibition or activation of T cells depending on its intracellular localization&lt;/title&gt;&lt;secondary-title&gt;Immunity&lt;/secondary-title&gt;&lt;/titles&gt;&lt;periodical&gt;&lt;full-title&gt;Immunity&lt;/full-title&gt;&lt;/periodical&gt;&lt;pages&gt;373-384&lt;/pages&gt;&lt;volume&gt;1&lt;/volume&gt;&lt;number&gt;5&lt;/number&gt;&lt;dates&gt;&lt;year&gt;1994&lt;/year&gt;&lt;pub-dates&gt;&lt;date&gt;August&lt;/date&gt;&lt;/pub-dates&gt;&lt;/dates&gt;&lt;isbn&gt;1074-7613&lt;/isbn&gt;&lt;label&gt;baur_hiv-1_1994&lt;/label&gt;&lt;urls&gt;&lt;/urls&gt;&lt;/record&gt;&lt;/Cite&gt;&lt;Cite&gt;&lt;Author&gt;Sawai&lt;/Author&gt;&lt;Year&gt;1994&lt;/Year&gt;&lt;RecNum&gt;571&lt;/RecNum&gt;&lt;record&gt;&lt;rec-number&gt;571&lt;/rec-number&gt;&lt;foreign-keys&gt;&lt;key app="EN" db-id="fp25zzvrxrd9vke5zxqp9stbssprwstvdddz"&gt;571&lt;/key&gt;&lt;/foreign-keys&gt;&lt;ref-type name="Journal Article"&gt;17&lt;/ref-type&gt;&lt;contributors&gt;&lt;authors&gt;&lt;author&gt;Sawai, E. T.&lt;/author&gt;&lt;author&gt;Baur, A.&lt;/author&gt;&lt;author&gt;Struble, H.&lt;/author&gt;&lt;author&gt;Peterlin, B. M.&lt;/author&gt;&lt;author&gt;Levy, J. A.&lt;/author&gt;&lt;author&gt;Cheng-Mayer, C.&lt;/author&gt;&lt;/authors&gt;&lt;/contributors&gt;&lt;auth-address&gt;http://www.pnas.org/content/91/4/1539&lt;/auth-address&gt;&lt;titles&gt;&lt;title&gt;Human immunodeficiency virus type 1 Nef associates with a cellular serine kinase in T lymphocytes.&lt;/title&gt;&lt;secondary-title&gt;Proceedings of the National Academy of Sciences&lt;/secondary-title&gt;&lt;/titles&gt;&lt;pages&gt;1539-1543&lt;/pages&gt;&lt;volume&gt;91&lt;/volume&gt;&lt;number&gt;4&lt;/number&gt;&lt;dates&gt;&lt;year&gt;1994&lt;/year&gt;&lt;pub-dates&gt;&lt;date&gt;February&lt;/date&gt;&lt;/pub-dates&gt;&lt;/dates&gt;&lt;isbn&gt;0027-8424, 1091-6490&lt;/isbn&gt;&lt;label&gt;sawai_human_1994&lt;/label&gt;&lt;urls&gt;&lt;related-urls&gt;&lt;url&gt;10.1073/pnas.91.4.1539&lt;/url&gt;&lt;/related-urls&gt;&lt;/urls&gt;&lt;/record&gt;&lt;/Cite&gt;&lt;/EndNote&gt;</w:delInstrText>
        </w:r>
      </w:del>
      <w:r w:rsidR="00396A41">
        <w:fldChar w:fldCharType="separate"/>
      </w:r>
      <w:r>
        <w:rPr>
          <w:noProof/>
        </w:rPr>
        <w:t>(Baur et al., 1994; Sawai et al., 1994)</w:t>
      </w:r>
      <w:r w:rsidR="00396A41">
        <w:fldChar w:fldCharType="end"/>
      </w:r>
      <w:r>
        <w:t>.</w:t>
      </w:r>
    </w:p>
    <w:p w:rsidR="006444DD" w:rsidRDefault="006444DD" w:rsidP="006444DD">
      <w:pPr>
        <w:spacing w:line="480" w:lineRule="auto"/>
        <w:jc w:val="both"/>
      </w:pPr>
    </w:p>
    <w:p w:rsidR="006444DD" w:rsidRDefault="006444DD" w:rsidP="006444DD">
      <w:pPr>
        <w:spacing w:line="480" w:lineRule="auto"/>
        <w:jc w:val="both"/>
      </w:pPr>
      <w:r>
        <w:t>1.5.2 Structural genes and proteins</w:t>
      </w:r>
    </w:p>
    <w:p w:rsidR="006444DD" w:rsidRDefault="006444DD" w:rsidP="006444DD">
      <w:pPr>
        <w:spacing w:line="480" w:lineRule="auto"/>
        <w:jc w:val="both"/>
      </w:pPr>
      <w:r>
        <w:t xml:space="preserve">The Gag gene produces a precursor polyprotein (pr55gag) of ~ 500 amino acids long and weighs 55 kilodalton </w:t>
      </w:r>
      <w:r w:rsidR="00396A41">
        <w:fldChar w:fldCharType="begin"/>
      </w:r>
      <w:ins w:id="233" w:author="Ram Shrestha" w:date="2014-01-04T19:38:00Z">
        <w:r w:rsidR="00276C20">
          <w:instrText xml:space="preserve"> ADDIN EN.CITE &lt;EndNote&gt;&lt;Cite&gt;&lt;Author&gt;Briggs&lt;/Author&gt;&lt;Year&gt;2004&lt;/Year&gt;&lt;RecNum&gt;814&lt;/RecNum&gt;&lt;record&gt;&lt;rec-number&gt;814&lt;/rec-number&gt;&lt;foreign-keys&gt;&lt;key app="EN" db-id="fp25zzvrxrd9vke5zxqp9stbssprwstvdddz"&gt;814&lt;/key&gt;&lt;/foreign-keys&gt;&lt;ref-type name="Journal Article"&gt;17&lt;/ref-type&gt;&lt;contributors&gt;&lt;authors&gt;&lt;author&gt;Briggs, J. A.&lt;/author&gt;&lt;author&gt;Simon, M. N.&lt;/author&gt;&lt;author&gt;Gross, I.&lt;/author&gt;&lt;author&gt;Krausslich, H. G.&lt;/author&gt;&lt;author&gt;Fuller, S. D.&lt;/author&gt;&lt;author&gt;Vogt, V. M.&lt;/author&gt;&lt;author&gt;Johnson, M. C.&lt;/author&gt;&lt;/authors&gt;&lt;/contributors&gt;&lt;auth-address&gt;Division of Structural Biology, The Wellcome Trust Centre for Human Genetics, University of Oxford, Roosevelt Drive, Headington, Oxford OX3 7BN, UK.&lt;/auth-address&gt;&lt;titles&gt;&lt;title&gt;The stoichiometry of Gag protein in HIV-1&lt;/title&gt;&lt;secondary-title&gt;Nat Struct Mol Biol&lt;/secondary-title&gt;&lt;/titles&gt;&lt;periodical&gt;&lt;full-title&gt;Nat Struct Mol Biol&lt;/full-title&gt;&lt;/periodical&gt;&lt;pages&gt;672-5&lt;/pages&gt;&lt;volume&gt;11&lt;/volume&gt;&lt;number&gt;7&lt;/number&gt;&lt;edition&gt;2004/06/23&lt;/edition&gt;&lt;keywords&gt;&lt;keyword&gt;Cryoelectron Microscopy&lt;/keyword&gt;&lt;keyword&gt;Gene Products, gag/*metabolism&lt;/keyword&gt;&lt;keyword&gt;HIV-1/*metabolism/ultrastructure&lt;/keyword&gt;&lt;keyword&gt;Microscopy, Electron, Scanning&lt;/keyword&gt;&lt;/keywords&gt;&lt;dates&gt;&lt;year&gt;2004&lt;/year&gt;&lt;pub-dates&gt;&lt;date&gt;Jul&lt;/date&gt;&lt;/pub-dates&gt;&lt;/dates&gt;&lt;isbn&gt;1545-9993 (Print)&amp;#xD;1545-9985 (Linking)&lt;/isbn&gt;&lt;accession-num&gt;15208690&lt;/accession-num&gt;&lt;urls&gt;&lt;related-urls&gt;&lt;url&gt;http://www.ncbi.nlm.nih.gov/entrez/query.fcgi?cmd=Retrieve&amp;amp;db=PubMed&amp;amp;dopt=Citation&amp;amp;list_uids=15208690&lt;/url&gt;&lt;/related-urls&gt;&lt;/urls&gt;&lt;electronic-resource-num&gt;10.1038/nsmb785&amp;#xD;nsmb785 [pii]&lt;/electronic-resource-num&gt;&lt;language&gt;eng&lt;/language&gt;&lt;/record&gt;&lt;/Cite&gt;&lt;/EndNote&gt;</w:instrText>
        </w:r>
      </w:ins>
      <w:del w:id="234" w:author="Ram Shrestha" w:date="2014-01-04T19:38:00Z">
        <w:r w:rsidR="00E93357" w:rsidDel="00276C20">
          <w:delInstrText xml:space="preserve"> ADDIN EN.CITE &lt;EndNote&gt;&lt;Cite&gt;&lt;Author&gt;Briggs&lt;/Author&gt;&lt;Year&gt;2004&lt;/Year&gt;&lt;RecNum&gt;814&lt;/RecNum&gt;&lt;record&gt;&lt;rec-number&gt;814&lt;/rec-number&gt;&lt;foreign-keys&gt;&lt;key app="EN" db-id="fp25zzvrxrd9vke5zxqp9stbssprwstvdddz"&gt;814&lt;/key&gt;&lt;/foreign-keys&gt;&lt;ref-type name="Journal Article"&gt;17&lt;/ref-type&gt;&lt;contributors&gt;&lt;authors&gt;&lt;author&gt;Briggs, J. A.&lt;/author&gt;&lt;author&gt;Simon, M. N.&lt;/author&gt;&lt;author&gt;Gross, I.&lt;/author&gt;&lt;author&gt;Krausslich, H. G.&lt;/author&gt;&lt;author&gt;Fuller, S. D.&lt;/author&gt;&lt;author&gt;Vogt, V. M.&lt;/author&gt;&lt;author&gt;Johnson, M. C.&lt;/author&gt;&lt;/authors&gt;&lt;/contributors&gt;&lt;auth-address&gt;Division of Structural Biology, The Wellcome Trust Centre for Human Genetics, University of Oxford, Roosevelt Drive, Headington, Oxford OX3 7BN, UK.&lt;/auth-address&gt;&lt;titles&gt;&lt;title&gt;The stoichiometry of Gag protein in HIV-1&lt;/title&gt;&lt;secondary-title&gt;Nat Struct Mol Biol&lt;/secondary-title&gt;&lt;/titles&gt;&lt;periodical&gt;&lt;full-title&gt;Nat Struct Mol Biol&lt;/full-title&gt;&lt;/periodical&gt;&lt;pages&gt;672-5&lt;/pages&gt;&lt;volume&gt;11&lt;/volume&gt;&lt;number&gt;7&lt;/number&gt;&lt;edition&gt;2004/06/23&lt;/edition&gt;&lt;keywords&gt;&lt;keyword&gt;Cryoelectron Microscopy&lt;/keyword&gt;&lt;keyword&gt;Gene Products, gag/*metabolism&lt;/keyword&gt;&lt;keyword&gt;HIV-1/*metabolism/ultrastructure&lt;/keyword&gt;&lt;keyword&gt;Microscopy, Electron, Scanning&lt;/keyword&gt;&lt;/keywords&gt;&lt;dates&gt;&lt;year&gt;2004&lt;/year&gt;&lt;pub-dates&gt;&lt;date&gt;Jul&lt;/date&gt;&lt;/pub-dates&gt;&lt;/dates&gt;&lt;isbn&gt;1545-9993 (Print)&amp;#xD;1545-9985 (Linking)&lt;/isbn&gt;&lt;accession-num&gt;15208690&lt;/accession-num&gt;&lt;urls&gt;&lt;related-urls&gt;&lt;url&gt;http://www.ncbi.nlm.nih.gov/entrez/query.fcgi?cmd=Retrieve&amp;amp;db=PubMed&amp;amp;dopt=Citation&amp;amp;list_uids=15208690&lt;/url&gt;&lt;/related-urls&gt;&lt;/urls&gt;&lt;electronic-resource-num&gt;10.1038/nsmb785&amp;#xD;nsmb785 [pii]&lt;/electronic-resource-num&gt;&lt;language&gt;eng&lt;/language&gt;&lt;/record&gt;&lt;/Cite&gt;&lt;/EndNote&gt;</w:delInstrText>
        </w:r>
      </w:del>
      <w:r w:rsidR="00396A41">
        <w:fldChar w:fldCharType="separate"/>
      </w:r>
      <w:r>
        <w:rPr>
          <w:noProof/>
        </w:rPr>
        <w:t>(Briggs et al., 2004)</w:t>
      </w:r>
      <w:r w:rsidR="00396A41">
        <w:fldChar w:fldCharType="end"/>
      </w:r>
      <w:r>
        <w:t xml:space="preserve">. The Gag precursor has all the building blocks to form a fully infectious virion, even in the absence of other viral products </w:t>
      </w:r>
      <w:r w:rsidR="00396A41">
        <w:fldChar w:fldCharType="begin"/>
      </w:r>
      <w:r>
        <w:instrText xml:space="preserve"> ADDIN EN.CITE &lt;EndNote&gt;&lt;Cite&gt;&lt;Author&gt;Wang&lt;/Author&gt;&lt;Year&gt;1993&lt;/Year&gt;&lt;RecNum&gt;621&lt;/RecNum&gt;&lt;record&gt;&lt;rec-number&gt;621&lt;/rec-number&gt;&lt;foreign-keys&gt;&lt;key app="EN" db-id="fp25zzvrxrd9vke5zxqp9stbssprwstvdddz"&gt;621&lt;/key&gt;&lt;/foreign-keys&gt;&lt;ref-type name="Journal Article"&gt;17&lt;/ref-type&gt;&lt;contributors&gt;&lt;authors&gt;&lt;author&gt;Wang, CHIN-TIEN&lt;/author&gt;&lt;author&gt;Barklis, E.&lt;/author&gt;&lt;/authors&gt;&lt;/contributors&gt;&lt;auth-address&gt;http://jvi.asm.org/content/67/7/4264.short&lt;/auth-address&gt;&lt;titles&gt;&lt;title&gt;Assembly, processing, and infectivity of human immunodeficiency virus type 1 gag mutants.&lt;/title&gt;&lt;secondary-title&gt;Journal of virology&lt;/secondary-title&gt;&lt;/titles&gt;&lt;periodical&gt;&lt;full-title&gt;Journal of Virology&lt;/full-title&gt;&lt;/periodical&gt;&lt;pages&gt;4264–4273&lt;/pages&gt;&lt;volume&gt;67&lt;/volume&gt;&lt;number&gt;7&lt;/number&gt;&lt;dates&gt;&lt;year&gt;1993&lt;/year&gt;&lt;/dates&gt;&lt;label&gt;wang_assembly_1993&lt;/label&gt;&lt;urls&gt;&lt;/urls&gt;&lt;/record&gt;&lt;/Cite&gt;&lt;/EndNote&gt;</w:instrText>
      </w:r>
      <w:r w:rsidR="00396A41">
        <w:fldChar w:fldCharType="separate"/>
      </w:r>
      <w:r>
        <w:rPr>
          <w:noProof/>
        </w:rPr>
        <w:t>(Wang and Barklis, 1993)</w:t>
      </w:r>
      <w:r w:rsidR="00396A41">
        <w:fldChar w:fldCharType="end"/>
      </w:r>
      <w:r>
        <w:t xml:space="preserve">. A proteolytic cleavage of gag precursor yields the structural proteins – matrix, capsid, nucleocapsid and p6 (Figure 1.6) </w:t>
      </w:r>
      <w:r w:rsidR="00396A41">
        <w:fldChar w:fldCharType="begin">
          <w:fldData xml:space="preserve">PEVuZE5vdGU+PENpdGU+PEF1dGhvcj5XaWVnZXJzPC9BdXRob3I+PFllYXI+MTk5ODwvWWVhcj48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==
</w:fldData>
        </w:fldChar>
      </w:r>
      <w:ins w:id="235" w:author="Ram Shrestha" w:date="2014-01-04T19:38:00Z">
        <w:r w:rsidR="00276C20">
          <w:instrText xml:space="preserve"> ADDIN EN.CITE </w:instrText>
        </w:r>
      </w:ins>
      <w:del w:id="236" w:author="Ram Shrestha" w:date="2014-01-04T19:38:00Z">
        <w:r w:rsidR="00E93357" w:rsidDel="00276C20">
          <w:delInstrText xml:space="preserve"> ADDIN EN.CITE </w:delInstrText>
        </w:r>
        <w:r w:rsidR="00396A41" w:rsidDel="00276C20">
          <w:fldChar w:fldCharType="begin">
            <w:fldData xml:space="preserve">PEVuZE5vdGU+PENpdGU+PEF1dGhvcj5XaWVnZXJzPC9BdXRob3I+PFllYXI+MTk5ODwvWWVhcj48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==
</w:fldData>
          </w:fldChar>
        </w:r>
        <w:r w:rsidR="00E93357" w:rsidDel="00276C20">
          <w:delInstrText xml:space="preserve"> ADDIN EN.CITE.DATA </w:delInstrText>
        </w:r>
        <w:r w:rsidR="00396A41" w:rsidDel="00276C20">
          <w:fldChar w:fldCharType="end"/>
        </w:r>
      </w:del>
      <w:ins w:id="237" w:author="Ram Shrestha" w:date="2014-01-04T19:38:00Z">
        <w:r w:rsidR="00276C20">
          <w:fldChar w:fldCharType="begin">
            <w:fldData xml:space="preserve">PEVuZE5vdGU+PENpdGU+PEF1dGhvcj5XaWVnZXJzPC9BdXRob3I+PFllYXI+MTk5ODwvWWVhcj48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==
</w:fldData>
          </w:fldChar>
        </w:r>
        <w:r w:rsidR="00276C20">
          <w:instrText xml:space="preserve"> ADDIN EN.CITE.DATA </w:instrText>
        </w:r>
        <w:r w:rsidR="00276C20">
          <w:fldChar w:fldCharType="end"/>
        </w:r>
      </w:ins>
      <w:r w:rsidR="00396A41">
        <w:fldChar w:fldCharType="separate"/>
      </w:r>
      <w:r>
        <w:rPr>
          <w:noProof/>
        </w:rPr>
        <w:t>(Wiegers et al., 1998)</w:t>
      </w:r>
      <w:r w:rsidR="00396A41">
        <w:fldChar w:fldCharType="end"/>
      </w:r>
      <w:r>
        <w:t xml:space="preserve">. The cleavage takes place in the nascent virus after budding out from host cell </w:t>
      </w:r>
      <w:r w:rsidR="00396A41">
        <w:fldChar w:fldCharType="begin"/>
      </w:r>
      <w:ins w:id="238" w:author="Ram Shrestha" w:date="2014-01-04T19:38:00Z">
        <w:r w:rsidR="00276C20">
          <w:instrText xml:space="preserve"> ADDIN EN.CITE &lt;EndNote&gt;&lt;Cite&gt;&lt;Author&gt;Göttlinger&lt;/Author&gt;&lt;Year&gt;1989&lt;/Year&gt;&lt;RecNum&gt;77&lt;/RecNum&gt;&lt;record&gt;&lt;rec-number&gt;77&lt;/rec-number&gt;&lt;foreign-keys&gt;&lt;key app="EN" db-id="fp25zzvrxrd9vke5zxqp9stbssprwstvdddz"&gt;77&lt;/key&gt;&lt;/foreign-keys&gt;&lt;ref-type name="Journal Article"&gt;17&lt;/ref-type&gt;&lt;contributors&gt;&lt;authors&gt;&lt;author&gt;Göttlinger, H. G.&lt;/author&gt;&lt;author&gt;Sodroski, J. G.&lt;/author&gt;&lt;author&gt;Haseltine, W. A.&lt;/author&gt;&lt;/authors&gt;&lt;/contributors&gt;&lt;auth-address&gt;http://www.pnas.org/content/86/15/5781&lt;/auth-address&gt;&lt;titles&gt;&lt;title&gt;Role of capsid precursor processing and myristoylation in morphogenesis and infectivity of human immunodeficiency virus type 1&lt;/title&gt;&lt;secondary-title&gt;Proceedings of the National Academy of Sciences&lt;/secondary-title&gt;&lt;/titles&gt;&lt;pages&gt;5781-5785&lt;/pages&gt;&lt;volume&gt;86&lt;/volume&gt;&lt;number&gt;15&lt;/number&gt;&lt;dates&gt;&lt;year&gt;1989&lt;/year&gt;&lt;pub-dates&gt;&lt;date&gt;August&lt;/date&gt;&lt;/pub-dates&gt;&lt;/dates&gt;&lt;isbn&gt;0027-8424, 1091-6490&lt;/isbn&gt;&lt;label&gt;gottlinger_role_1989&lt;/label&gt;&lt;urls&gt;&lt;/urls&gt;&lt;/record&gt;&lt;/Cite&gt;&lt;/EndNote&gt;</w:instrText>
        </w:r>
      </w:ins>
      <w:del w:id="239" w:author="Ram Shrestha" w:date="2014-01-04T19:38:00Z">
        <w:r w:rsidR="00E93357" w:rsidDel="00276C20">
          <w:delInstrText xml:space="preserve"> ADDIN EN.CITE &lt;EndNote&gt;&lt;Cite&gt;&lt;Author&gt;Göttlinger&lt;/Author&gt;&lt;Year&gt;1989&lt;/Year&gt;&lt;RecNum&gt;77&lt;/RecNum&gt;&lt;record&gt;&lt;rec-number&gt;77&lt;/rec-number&gt;&lt;foreign-keys&gt;&lt;key app="EN" db-id="fp25zzvrxrd9vke5zxqp9stbssprwstvdddz"&gt;77&lt;/key&gt;&lt;/foreign-keys&gt;&lt;ref-type name="Journal Article"&gt;17&lt;/ref-type&gt;&lt;contributors&gt;&lt;authors&gt;&lt;author&gt;Göttlinger, H. G.&lt;/author&gt;&lt;author&gt;Sodroski, J. G.&lt;/author&gt;&lt;author&gt;Haseltine, W. A.&lt;/author&gt;&lt;/authors&gt;&lt;/contributors&gt;&lt;auth-address&gt;http://www.pnas.org/content/86/15/5781&lt;/auth-address&gt;&lt;titles&gt;&lt;title&gt;Role of capsid precursor processing and myristoylation in morphogenesis and infectivity of human immunodeficiency virus type 1&lt;/title&gt;&lt;secondary-title&gt;Proceedings of the National Academy of Sciences&lt;/secondary-title&gt;&lt;/titles&gt;&lt;pages&gt;5781-5785&lt;/pages&gt;&lt;volume&gt;86&lt;/volume&gt;&lt;number&gt;15&lt;/number&gt;&lt;dates&gt;&lt;year&gt;1989&lt;/year&gt;&lt;pub-dates&gt;&lt;date&gt;August&lt;/date&gt;&lt;/pub-dates&gt;&lt;/dates&gt;&lt;isbn&gt;0027-8424, 1091-6490&lt;/isbn&gt;&lt;label&gt;gottlinger_role_1989&lt;/label&gt;&lt;urls&gt;&lt;/urls&gt;&lt;/record&gt;&lt;/Cite&gt;&lt;/EndNote&gt;</w:delInstrText>
        </w:r>
      </w:del>
      <w:r w:rsidR="00396A41">
        <w:fldChar w:fldCharType="separate"/>
      </w:r>
      <w:r>
        <w:rPr>
          <w:noProof/>
        </w:rPr>
        <w:t>(Göttlinger et al., 1989)</w:t>
      </w:r>
      <w:r w:rsidR="00396A41">
        <w:fldChar w:fldCharType="end"/>
      </w:r>
      <w:r>
        <w:t xml:space="preserve">. The matrix protein is at the N-terminal and p6 at the C-terminal of gag precursor </w:t>
      </w:r>
      <w:r w:rsidR="00396A41">
        <w:fldChar w:fldCharType="begin">
          <w:fldData xml:space="preserve">PEVuZE5vdGU+PENpdGU+PEF1dGhvcj5Cb3JzZXR0aTwvQXV0aG9yPjxZZWFyPjE5OTg8L1llYXI+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==
</w:fldData>
        </w:fldChar>
      </w:r>
      <w:ins w:id="240" w:author="Ram Shrestha" w:date="2014-01-04T19:38:00Z">
        <w:r w:rsidR="00276C20">
          <w:instrText xml:space="preserve"> ADDIN EN.CITE </w:instrText>
        </w:r>
      </w:ins>
      <w:del w:id="241" w:author="Ram Shrestha" w:date="2014-01-04T19:38:00Z">
        <w:r w:rsidR="00E93357" w:rsidDel="00276C20">
          <w:delInstrText xml:space="preserve"> ADDIN EN.CITE </w:delInstrText>
        </w:r>
        <w:r w:rsidR="00396A41" w:rsidDel="00276C20">
          <w:fldChar w:fldCharType="begin">
            <w:fldData xml:space="preserve">PEVuZE5vdGU+PENpdGU+PEF1dGhvcj5Cb3JzZXR0aTwvQXV0aG9yPjxZZWFyPjE5OTg8L1llYXI+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==
</w:fldData>
          </w:fldChar>
        </w:r>
        <w:r w:rsidR="00E93357" w:rsidDel="00276C20">
          <w:delInstrText xml:space="preserve"> ADDIN EN.CITE.DATA </w:delInstrText>
        </w:r>
        <w:r w:rsidR="00396A41" w:rsidDel="00276C20">
          <w:fldChar w:fldCharType="end"/>
        </w:r>
      </w:del>
      <w:ins w:id="242" w:author="Ram Shrestha" w:date="2014-01-04T19:38:00Z">
        <w:r w:rsidR="00276C20">
          <w:fldChar w:fldCharType="begin">
            <w:fldData xml:space="preserve">PEVuZE5vdGU+PENpdGU+PEF1dGhvcj5Cb3JzZXR0aTwvQXV0aG9yPjxZZWFyPjE5OTg8L1llYXI+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==
</w:fldData>
          </w:fldChar>
        </w:r>
        <w:r w:rsidR="00276C20">
          <w:instrText xml:space="preserve"> ADDIN EN.CITE.DATA </w:instrText>
        </w:r>
        <w:r w:rsidR="00276C20">
          <w:fldChar w:fldCharType="end"/>
        </w:r>
      </w:ins>
      <w:r w:rsidR="00396A41">
        <w:fldChar w:fldCharType="separate"/>
      </w:r>
      <w:r>
        <w:rPr>
          <w:noProof/>
        </w:rPr>
        <w:t>(Borsetti et al., 1998; Wiegers et al., 1998)</w:t>
      </w:r>
      <w:r w:rsidR="00396A41">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All gag proteins play role at “post assembly and post processing stages in viral infectivity” </w:t>
      </w:r>
      <w:r w:rsidR="00396A41">
        <w:fldChar w:fldCharType="begin"/>
      </w:r>
      <w:r>
        <w:instrText xml:space="preserve"> ADDIN EN.CITE &lt;EndNote&gt;&lt;Cite&gt;&lt;Author&gt;Wang&lt;/Author&gt;&lt;Year&gt;1993&lt;/Year&gt;&lt;RecNum&gt;621&lt;/RecNum&gt;&lt;record&gt;&lt;rec-number&gt;621&lt;/rec-number&gt;&lt;foreign-keys&gt;&lt;key app="EN" db-id="fp25zzvrxrd9vke5zxqp9stbssprwstvdddz"&gt;621&lt;/key&gt;&lt;/foreign-keys&gt;&lt;ref-type name="Journal Article"&gt;17&lt;/ref-type&gt;&lt;contributors&gt;&lt;authors&gt;&lt;author&gt;Wang, CHIN-TIEN&lt;/author&gt;&lt;author&gt;Barklis, E.&lt;/author&gt;&lt;/authors&gt;&lt;/contributors&gt;&lt;auth-address&gt;http://jvi.asm.org/content/67/7/4264.short&lt;/auth-address&gt;&lt;titles&gt;&lt;title&gt;Assembly, processing, and infectivity of human immunodeficiency virus type 1 gag mutants.&lt;/title&gt;&lt;secondary-title&gt;Journal of virology&lt;/secondary-title&gt;&lt;/titles&gt;&lt;periodical&gt;&lt;full-title&gt;Journal of Virology&lt;/full-title&gt;&lt;/periodical&gt;&lt;pages&gt;4264–4273&lt;/pages&gt;&lt;volume&gt;67&lt;/volume&gt;&lt;number&gt;7&lt;/number&gt;&lt;dates&gt;&lt;year&gt;1993&lt;/year&gt;&lt;/dates&gt;&lt;label&gt;wang_assembly_1993&lt;/label&gt;&lt;urls&gt;&lt;/urls&gt;&lt;/record&gt;&lt;/Cite&gt;&lt;/EndNote&gt;</w:instrText>
      </w:r>
      <w:r w:rsidR="00396A41">
        <w:fldChar w:fldCharType="separate"/>
      </w:r>
      <w:r>
        <w:rPr>
          <w:noProof/>
        </w:rPr>
        <w:t>(Wang and Barklis, 1993)</w:t>
      </w:r>
      <w:r w:rsidR="00396A41">
        <w:fldChar w:fldCharType="end"/>
      </w:r>
      <w:r>
        <w:t xml:space="preserve">. In the HIV replication cycle, matrix domain of gag plays role in targeting gag precursor to the plasma membrane of the host cell and the viral assembly at the site </w:t>
      </w:r>
      <w:r w:rsidR="00396A41">
        <w:fldChar w:fldCharType="begin">
          <w:fldData xml:space="preserve">PEVuZE5vdGU+PENpdGU+PEF1dGhvcj5XYW5nPC9BdXRob3I+PFllYXI+MTk5MzwvWWVhcj48UmVj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</w:fldData>
        </w:fldChar>
      </w:r>
      <w:r>
        <w:instrText xml:space="preserve"> ADDIN EN.CITE </w:instrText>
      </w:r>
      <w:r w:rsidR="00396A41">
        <w:fldChar w:fldCharType="begin">
          <w:fldData xml:space="preserve">PEVuZE5vdGU+PENpdGU+PEF1dGhvcj5XYW5nPC9BdXRob3I+PFllYXI+MTk5MzwvWWVhcj48UmVj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</w:fldData>
        </w:fldChar>
      </w:r>
      <w:r>
        <w:instrText xml:space="preserve"> ADDIN EN.CITE.DATA </w:instrText>
      </w:r>
      <w:r w:rsidR="00396A41">
        <w:fldChar w:fldCharType="end"/>
      </w:r>
      <w:r w:rsidR="00396A41">
        <w:fldChar w:fldCharType="separate"/>
      </w:r>
      <w:r>
        <w:rPr>
          <w:noProof/>
        </w:rPr>
        <w:t>(Dawson and Yu, 1998; Gheysen et al., 1989; Wang and Barklis, 1993; Zhang et al., 1998)</w:t>
      </w:r>
      <w:r w:rsidR="00396A41">
        <w:fldChar w:fldCharType="end"/>
      </w:r>
      <w:r>
        <w:t xml:space="preserve">. The highly basic region in matrix mediates electrostatic association with phospholipids in plasma membrane during assembly </w:t>
      </w:r>
      <w:r w:rsidR="00396A41">
        <w:fldChar w:fldCharType="begin">
          <w:fldData xml:space="preserve">PEVuZE5vdGU+PENpdGUgRXhjbHVkZVllYXI9IjEiPjxBdXRob3I+Q2h1a2thcGFsbGk8L0F1dGhv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</w:fldData>
        </w:fldChar>
      </w:r>
      <w:ins w:id="243" w:author="Ram Shrestha" w:date="2014-01-04T19:38:00Z">
        <w:r w:rsidR="00276C20">
          <w:instrText xml:space="preserve"> ADDIN EN.CITE </w:instrText>
        </w:r>
      </w:ins>
      <w:del w:id="244" w:author="Ram Shrestha" w:date="2014-01-04T19:38:00Z">
        <w:r w:rsidR="00E93357" w:rsidDel="00276C20">
          <w:delInstrText xml:space="preserve"> ADDIN EN.CITE </w:delInstrText>
        </w:r>
        <w:r w:rsidR="00396A41" w:rsidDel="00276C20">
          <w:fldChar w:fldCharType="begin">
            <w:fldData xml:space="preserve">PEVuZE5vdGU+PENpdGUgRXhjbHVkZVllYXI9IjEiPjxBdXRob3I+Q2h1a2thcGFsbGk8L0F1dGhv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</w:fldData>
          </w:fldChar>
        </w:r>
        <w:r w:rsidR="00E93357" w:rsidDel="00276C20">
          <w:delInstrText xml:space="preserve"> ADDIN EN.CITE.DATA </w:delInstrText>
        </w:r>
        <w:r w:rsidR="00396A41" w:rsidDel="00276C20">
          <w:fldChar w:fldCharType="end"/>
        </w:r>
      </w:del>
      <w:ins w:id="245" w:author="Ram Shrestha" w:date="2014-01-04T19:38:00Z">
        <w:r w:rsidR="00276C20">
          <w:fldChar w:fldCharType="begin">
            <w:fldData xml:space="preserve">PEVuZE5vdGU+PENpdGUgRXhjbHVkZVllYXI9IjEiPjxBdXRob3I+Q2h1a2thcGFsbGk8L0F1dGhv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</w:fldData>
          </w:fldChar>
        </w:r>
        <w:r w:rsidR="00276C20">
          <w:instrText xml:space="preserve"> ADDIN EN.CITE.DATA </w:instrText>
        </w:r>
        <w:r w:rsidR="00276C20">
          <w:fldChar w:fldCharType="end"/>
        </w:r>
      </w:ins>
      <w:r w:rsidR="00396A41">
        <w:fldChar w:fldCharType="separate"/>
      </w:r>
      <w:r>
        <w:rPr>
          <w:noProof/>
        </w:rPr>
        <w:t>(Chukkapalli et al.; Zhou and Resh, 1996)</w:t>
      </w:r>
      <w:r w:rsidR="00396A41">
        <w:fldChar w:fldCharType="end"/>
      </w:r>
      <w:r>
        <w:t xml:space="preserve">. The capsid is a curved and closed shell consisting 250 hexamers and 12 pentamers (reviewed in </w:t>
      </w:r>
      <w:r w:rsidR="00396A41">
        <w:fldChar w:fldCharType="begin"/>
      </w:r>
      <w:ins w:id="246" w:author="Ram Shrestha" w:date="2014-01-04T19:38:00Z">
        <w:r w:rsidR="00276C20">
          <w:instrText xml:space="preserve"> ADDIN EN.CITE &lt;EndNote&gt;&lt;Cite ExcludeYear="1"&gt;&lt;Author&gt;Briggs&lt;/Author&gt;&lt;RecNum&gt;1000&lt;/RecNum&gt;&lt;record&gt;&lt;rec-number&gt;1000&lt;/rec-number&gt;&lt;foreign-keys&gt;&lt;key app="EN" db-id="fp25zzvrxrd9vke5zxqp9stbssprwstvdddz"&gt;1000&lt;/key&gt;&lt;/foreign-keys&gt;&lt;ref-type name="Journal Article"&gt;17&lt;/ref-type&gt;&lt;contributors&gt;&lt;authors&gt;&lt;author&gt;Briggs, J. A.&lt;/author&gt;&lt;author&gt;Krausslich, H. G.&lt;/author&gt;&lt;/authors&gt;&lt;/contributors&gt;&lt;auth-address&gt;Structural and Computational Biology Unit, European Molecular Biology Laboratory, Heidelberg, Germany. john.briggs@embl.de&lt;/auth-address&gt;&lt;titles&gt;&lt;title&gt;The molecular architecture of HIV&lt;/title&gt;&lt;secondary-title&gt;J Mol Biol&lt;/secondary-title&gt;&lt;/titles&gt;&lt;periodical&gt;&lt;full-title&gt;J Mol Biol&lt;/full-title&gt;&lt;/periodical&gt;&lt;pages&gt;491-500&lt;/pages&gt;&lt;volume&gt;410&lt;/volume&gt;&lt;number&gt;4&lt;/number&gt;&lt;edition&gt;2011/07/19&lt;/edition&gt;&lt;keywords&gt;&lt;keyword&gt;Capsid/chemistry&lt;/keyword&gt;&lt;keyword&gt;HIV-1/*chemistry/physiology/ultrastructure&lt;/keyword&gt;&lt;keyword&gt;Humans&lt;/keyword&gt;&lt;keyword&gt;Models, Molecular&lt;/keyword&gt;&lt;keyword&gt;Virus Assembly&lt;/keyword&gt;&lt;keyword&gt;gag Gene Products, Human Immunodeficiency Virus/chemistry&lt;/keyword&gt;&lt;/keywords&gt;&lt;dates&gt;&lt;pub-dates&gt;&lt;date&gt;Jul 22&lt;/date&gt;&lt;/pub-dates&gt;&lt;/dates&gt;&lt;isbn&gt;1089-8638 (Electronic)&amp;#xD;0022-2836 (Linking)&lt;/isbn&gt;&lt;accession-num&gt;21762795&lt;/accession-num&gt;&lt;urls&gt;&lt;related-urls&gt;&lt;url&gt;http://www.ncbi.nlm.nih.gov/entrez/query.fcgi?cmd=Retrieve&amp;amp;db=PubMed&amp;amp;dopt=Citation&amp;amp;list_uids=21762795&lt;/url&gt;&lt;/related-urls&gt;&lt;/urls&gt;&lt;electronic-resource-num&gt;S0022-2836(11)00436-0 [pii]&amp;#xD;10.1016/j.jmb.2011.04.021&lt;/electronic-resource-num&gt;&lt;language&gt;eng&lt;/language&gt;&lt;/record&gt;&lt;/Cite&gt;&lt;/EndNote&gt;</w:instrText>
        </w:r>
      </w:ins>
      <w:del w:id="247" w:author="Ram Shrestha" w:date="2014-01-04T19:38:00Z">
        <w:r w:rsidR="00E93357" w:rsidDel="00276C20">
          <w:delInstrText xml:space="preserve"> ADDIN EN.CITE &lt;EndNote&gt;&lt;Cite ExcludeYear="1"&gt;&lt;Author&gt;Briggs&lt;/Author&gt;&lt;RecNum&gt;1000&lt;/RecNum&gt;&lt;record&gt;&lt;rec-number&gt;1000&lt;/rec-number&gt;&lt;foreign-keys&gt;&lt;key app="EN" db-id="fp25zzvrxrd9vke5zxqp9stbssprwstvdddz"&gt;1000&lt;/key&gt;&lt;/foreign-keys&gt;&lt;ref-type name="Journal Article"&gt;17&lt;/ref-type&gt;&lt;contributors&gt;&lt;authors&gt;&lt;author&gt;Briggs, J. A.&lt;/author&gt;&lt;author&gt;Krausslich, H. G.&lt;/author&gt;&lt;/authors&gt;&lt;/contributors&gt;&lt;auth-address&gt;Structural and Computational Biology Unit, European Molecular Biology Laboratory, Heidelberg, Germany. john.briggs@embl.de&lt;/auth-address&gt;&lt;titles&gt;&lt;title&gt;The molecular architecture of HIV&lt;/title&gt;&lt;secondary-title&gt;J Mol Biol&lt;/secondary-title&gt;&lt;/titles&gt;&lt;periodical&gt;&lt;full-title&gt;J Mol Biol&lt;/full-title&gt;&lt;/periodical&gt;&lt;pages&gt;491-500&lt;/pages&gt;&lt;volume&gt;410&lt;/volume&gt;&lt;number&gt;4&lt;/number&gt;&lt;edition&gt;2011/07/19&lt;/edition&gt;&lt;keywords&gt;&lt;keyword&gt;Capsid/chemistry&lt;/keyword&gt;&lt;keyword&gt;HIV-1/*chemistry/physiology/ultrastructure&lt;/keyword&gt;&lt;keyword&gt;Humans&lt;/keyword&gt;&lt;keyword&gt;Models, Molecular&lt;/keyword&gt;&lt;keyword&gt;Virus Assembly&lt;/keyword&gt;&lt;keyword&gt;gag Gene Products, Human Immunodeficiency Virus/chemistry&lt;/keyword&gt;&lt;/keywords&gt;&lt;dates&gt;&lt;pub-dates&gt;&lt;date&gt;Jul 22&lt;/date&gt;&lt;/pub-dates&gt;&lt;/dates&gt;&lt;isbn&gt;1089-8638 (Electronic)&amp;#xD;0022-2836 (Linking)&lt;/isbn&gt;&lt;accession-num&gt;21762795&lt;/accession-num&gt;&lt;urls&gt;&lt;related-urls&gt;&lt;url&gt;http://www.ncbi.nlm.nih.gov/entrez/query.fcgi?cmd=Retrieve&amp;amp;db=PubMed&amp;amp;dopt=Citation&amp;amp;list_uids=21762795&lt;/url&gt;&lt;/related-urls&gt;&lt;/urls&gt;&lt;electronic-resource-num&gt;S0022-2836(11)00436-0 [pii]&amp;#xD;10.1016/j.jmb.2011.04.021&lt;/electronic-resource-num&gt;&lt;language&gt;eng&lt;/language&gt;&lt;/record&gt;&lt;/Cite&gt;&lt;/EndNote&gt;</w:delInstrText>
        </w:r>
      </w:del>
      <w:r w:rsidR="00396A41">
        <w:fldChar w:fldCharType="separate"/>
      </w:r>
      <w:r>
        <w:rPr>
          <w:noProof/>
        </w:rPr>
        <w:t>(Briggs and Krausslich)</w:t>
      </w:r>
      <w:r w:rsidR="00396A41">
        <w:fldChar w:fldCharType="end"/>
      </w:r>
      <w:r>
        <w:t xml:space="preserve">). Capsid packs viral proteins, nucleocapsid and viral genome during assembly to pass on to new HIV particles </w:t>
      </w:r>
      <w:r w:rsidR="00396A41">
        <w:fldChar w:fldCharType="begin"/>
      </w:r>
      <w:ins w:id="248" w:author="Ram Shrestha" w:date="2014-01-04T19:38:00Z">
        <w:r w:rsidR="00276C20">
          <w:instrText xml:space="preserve"> ADDIN EN.CITE &lt;EndNote&gt;&lt;Cite&gt;&lt;Author&gt;Ganser-Pornillos&lt;/Author&gt;&lt;Year&gt;2004&lt;/Year&gt;&lt;RecNum&gt;820&lt;/RecNum&gt;&lt;record&gt;&lt;rec-number&gt;820&lt;/rec-number&gt;&lt;foreign-keys&gt;&lt;key app="EN" db-id="fp25zzvrxrd9vke5zxqp9stbssprwstvdddz"&gt;820&lt;/key&gt;&lt;/foreign-keys&gt;&lt;ref-type name="Journal Article"&gt;17&lt;/ref-type&gt;&lt;contributors&gt;&lt;authors&gt;&lt;author&gt;Ganser-Pornillos, B. K.&lt;/author&gt;&lt;author&gt;von Schwedler, U. K.&lt;/author&gt;&lt;author&gt;Stray, K. M.&lt;/author&gt;&lt;author&gt;Aiken, C.&lt;/author&gt;&lt;author&gt;Sundquist, W. I.&lt;/author&gt;&lt;/authors&gt;&lt;/contributors&gt;&lt;auth-address&gt;Department of Biochemistry, University of Utah, Salt Lake City, Utah 84132, USA.&lt;/auth-address&gt;&lt;titles&gt;&lt;title&gt;Assembly properties of the human immunodeficiency virus type 1 CA protein&lt;/title&gt;&lt;secondary-title&gt;J Virol&lt;/secondary-title&gt;&lt;/titles&gt;&lt;periodical&gt;&lt;full-title&gt;J Virol&lt;/full-title&gt;&lt;/periodical&gt;&lt;pages&gt;2545-52&lt;/pages&gt;&lt;volume&gt;78&lt;/volume&gt;&lt;number&gt;5&lt;/number&gt;&lt;edition&gt;2004/02/14&lt;/edition&gt;&lt;keywords&gt;&lt;keyword&gt;Capsid Proteins/*chemistry/genetics/*metabolism/ultrastructure&lt;/keyword&gt;&lt;keyword&gt;Cyclophilin A/chemistry/metabolism&lt;/keyword&gt;&lt;keyword&gt;HIV-1/*chemistry/genetics/*metabolism/ultrastructure&lt;/keyword&gt;&lt;keyword&gt;Models, Molecular&lt;/keyword&gt;&lt;keyword&gt;Mutation&lt;/keyword&gt;&lt;keyword&gt;Phenotype&lt;/keyword&gt;&lt;keyword&gt;Protein Binding&lt;/keyword&gt;&lt;keyword&gt;Protein Structure, Quaternary&lt;/keyword&gt;&lt;keyword&gt;Protein Structure, Tertiary&lt;/keyword&gt;&lt;keyword&gt;Solubility&lt;/keyword&gt;&lt;keyword&gt;*Virus Assembly&lt;/keyword&gt;&lt;/keywords&gt;&lt;dates&gt;&lt;year&gt;2004&lt;/year&gt;&lt;pub-dates&gt;&lt;date&gt;Mar&lt;/date&gt;&lt;/pub-dates&gt;&lt;/dates&gt;&lt;isbn&gt;0022-538X (Print)&amp;#xD;0022-538X (Linking)&lt;/isbn&gt;&lt;accession-num&gt;14963157&lt;/accession-num&gt;&lt;urls&gt;&lt;related-urls&gt;&lt;url&gt;http://www.ncbi.nlm.nih.gov/entrez/query.fcgi?cmd=Retrieve&amp;amp;db=PubMed&amp;amp;dopt=Citation&amp;amp;list_uids=14963157&lt;/url&gt;&lt;/related-urls&gt;&lt;/urls&gt;&lt;custom2&gt;369201&lt;/custom2&gt;&lt;language&gt;eng&lt;/language&gt;&lt;/record&gt;&lt;/Cite&gt;&lt;/EndNote&gt;</w:instrText>
        </w:r>
      </w:ins>
      <w:del w:id="249" w:author="Ram Shrestha" w:date="2014-01-04T19:38:00Z">
        <w:r w:rsidR="00E93357" w:rsidDel="00276C20">
          <w:delInstrText xml:space="preserve"> ADDIN EN.CITE &lt;EndNote&gt;&lt;Cite&gt;&lt;Author&gt;Ganser-Pornillos&lt;/Author&gt;&lt;Year&gt;2004&lt;/Year&gt;&lt;RecNum&gt;820&lt;/RecNum&gt;&lt;record&gt;&lt;rec-number&gt;820&lt;/rec-number&gt;&lt;foreign-keys&gt;&lt;key app="EN" db-id="fp25zzvrxrd9vke5zxqp9stbssprwstvdddz"&gt;820&lt;/key&gt;&lt;/foreign-keys&gt;&lt;ref-type name="Journal Article"&gt;17&lt;/ref-type&gt;&lt;contributors&gt;&lt;authors&gt;&lt;author&gt;Ganser-Pornillos, B. K.&lt;/author&gt;&lt;author&gt;von Schwedler, U. K.&lt;/author&gt;&lt;author&gt;Stray, K. M.&lt;/author&gt;&lt;author&gt;Aiken, C.&lt;/author&gt;&lt;author&gt;Sundquist, W. I.&lt;/author&gt;&lt;/authors&gt;&lt;/contributors&gt;&lt;auth-address&gt;Department of Biochemistry, University of Utah, Salt Lake City, Utah 84132, USA.&lt;/auth-address&gt;&lt;titles&gt;&lt;title&gt;Assembly properties of the human immunodeficiency virus type 1 CA protein&lt;/title&gt;&lt;secondary-title&gt;J Virol&lt;/secondary-title&gt;&lt;/titles&gt;&lt;periodical&gt;&lt;full-title&gt;J Virol&lt;/full-title&gt;&lt;/periodical&gt;&lt;pages&gt;2545-52&lt;/pages&gt;&lt;volume&gt;78&lt;/volume&gt;&lt;number&gt;5&lt;/number&gt;&lt;edition&gt;2004/02/14&lt;/edition&gt;&lt;keywords&gt;&lt;keyword&gt;Capsid Proteins/*chemistry/genetics/*metabolism/ultrastructure&lt;/keyword&gt;&lt;keyword&gt;Cyclophilin A/chemistry/metabolism&lt;/keyword&gt;&lt;keyword&gt;HIV-1/*chemistry/genetics/*metabolism/ultrastructure&lt;/keyword&gt;&lt;keyword&gt;Models, Molecular&lt;/keyword&gt;&lt;keyword&gt;Mutation&lt;/keyword&gt;&lt;keyword&gt;Phenotype&lt;/keyword&gt;&lt;keyword&gt;Protein Binding&lt;/keyword&gt;&lt;keyword&gt;Protein Structure, Quaternary&lt;/keyword&gt;&lt;keyword&gt;Protein Structure, Tertiary&lt;/keyword&gt;&lt;keyword&gt;Solubility&lt;/keyword&gt;&lt;keyword&gt;*Virus Assembly&lt;/keyword&gt;&lt;/keywords&gt;&lt;dates&gt;&lt;year&gt;2004&lt;/year&gt;&lt;pub-dates&gt;&lt;date&gt;Mar&lt;/date&gt;&lt;/pub-dates&gt;&lt;/dates&gt;&lt;isbn&gt;0022-538X (Print)&amp;#xD;0022-538X (Linking)&lt;/isbn&gt;&lt;accession-num&gt;14963157&lt;/accession-num&gt;&lt;urls&gt;&lt;related-urls&gt;&lt;url&gt;http://www.ncbi.nlm.nih.gov/entrez/query.fcgi?cmd=Retrieve&amp;amp;db=PubMed&amp;amp;dopt=Citation&amp;amp;list_uids=14963157&lt;/url&gt;&lt;/related-urls&gt;&lt;/urls&gt;&lt;custom2&gt;369201&lt;/custom2&gt;&lt;language&gt;eng&lt;/language&gt;&lt;/record&gt;&lt;/Cite&gt;&lt;/EndNote&gt;</w:delInstrText>
        </w:r>
      </w:del>
      <w:r w:rsidR="00396A41">
        <w:fldChar w:fldCharType="separate"/>
      </w:r>
      <w:r>
        <w:rPr>
          <w:noProof/>
        </w:rPr>
        <w:t>(Ganser-Pornillos et al., 2004)</w:t>
      </w:r>
      <w:r w:rsidR="00396A41">
        <w:fldChar w:fldCharType="end"/>
      </w:r>
      <w:r>
        <w:t xml:space="preserve">.  Nucleocapsid plays role in efficient viral assembly by making pr55–pr55 inter-protein contacts </w:t>
      </w:r>
      <w:r w:rsidR="00396A41">
        <w:fldChar w:fldCharType="begin"/>
      </w:r>
      <w:ins w:id="250" w:author="Ram Shrestha" w:date="2014-01-04T19:38:00Z">
        <w:r w:rsidR="00276C20">
          <w:instrText xml:space="preserve"> ADDIN EN.CITE &lt;EndNote&gt;&lt;Cite&gt;&lt;Author&gt;Dawson&lt;/Author&gt;&lt;Year&gt;1998&lt;/Year&gt;&lt;RecNum&gt;69&lt;/RecNum&gt;&lt;record&gt;&lt;rec-number&gt;69&lt;/rec-number&gt;&lt;foreign-keys&gt;&lt;key app="EN" db-id="fp25zzvrxrd9vke5zxqp9stbssprwstvdddz"&gt;69&lt;/key&gt;&lt;/foreign-keys&gt;&lt;ref-type name="Journal Article"&gt;17&lt;/ref-type&gt;&lt;contributors&gt;&lt;authors&gt;&lt;author&gt;Dawson, Liza&lt;/author&gt;&lt;author&gt;Yu, Xiao-Fang&lt;/author&gt;&lt;/authors&gt;&lt;/contributors&gt;&lt;auth-address&gt;http://www.sciencedirect.com/science/article/pii/S0042682298993746&lt;/auth-address&gt;&lt;titles&gt;&lt;title&gt;The Role of Nucleocapsid of HIV-1 in Virus Assembly&lt;/title&gt;&lt;secondary-title&gt;Virology&lt;/secondary-title&gt;&lt;/titles&gt;&lt;periodical&gt;&lt;full-title&gt;Virology&lt;/full-title&gt;&lt;/periodical&gt;&lt;pages&gt;141-157&lt;/pages&gt;&lt;volume&gt;251&lt;/volume&gt;&lt;number&gt;1&lt;/number&gt;&lt;dates&gt;&lt;year&gt;1998&lt;/year&gt;&lt;pub-dates&gt;&lt;date&gt;November&lt;/date&gt;&lt;/pub-dates&gt;&lt;/dates&gt;&lt;isbn&gt;0042-6822&lt;/isbn&gt;&lt;label&gt;dawson_role_1998&lt;/label&gt;&lt;urls&gt;&lt;related-urls&gt;&lt;url&gt;10.1006/viro.1998.9374&lt;/url&gt;&lt;/related-urls&gt;&lt;/urls&gt;&lt;/record&gt;&lt;/Cite&gt;&lt;Cite&gt;&lt;Author&gt;Zhang&lt;/Author&gt;&lt;Year&gt;1998&lt;/Year&gt;&lt;RecNum&gt;70&lt;/RecNum&gt;&lt;record&gt;&lt;rec-number&gt;70&lt;/rec-number&gt;&lt;foreign-keys&gt;&lt;key app="EN" db-id="fp25zzvrxrd9vke5zxqp9stbssprwstvdddz"&gt;70&lt;/key&gt;&lt;/foreign-keys&gt;&lt;ref-type name="Journal Article"&gt;17&lt;/ref-type&gt;&lt;contributors&gt;&lt;authors&gt;&lt;author&gt;Zhang, Yaqiang&lt;/author&gt;&lt;author&gt;Qian, Haoyu&lt;/author&gt;&lt;author&gt;Love, Zachary&lt;/author&gt;&lt;author&gt;Barklis, Eric&lt;/author&gt;&lt;/authors&gt;&lt;/contributors&gt;&lt;auth-address&gt;http://jvi.asm.org/content/72/3/1782&lt;/auth-address&gt;&lt;titles&gt;&lt;title&gt;Analysis of the Assembly Function of the Human Immunodeficiency Virus Type 1 Gag Protein Nucleocapsid Domain&lt;/title&gt;&lt;secondary-title&gt;Journal of Virology&lt;/secondary-title&gt;&lt;/titles&gt;&lt;periodical&gt;&lt;full-title&gt;Journal of Virology&lt;/full-title&gt;&lt;/periodical&gt;&lt;pages&gt;1782-1789&lt;/pages&gt;&lt;volume&gt;72&lt;/volume&gt;&lt;number&gt;3&lt;/number&gt;&lt;dates&gt;&lt;year&gt;1998&lt;/year&gt;&lt;pub-dates&gt;&lt;date&gt;March&lt;/date&gt;&lt;/pub-dates&gt;&lt;/dates&gt;&lt;isbn&gt;0022-538X, 1098-5514&lt;/isbn&gt;&lt;label&gt;zhang_analysis_1998&lt;/label&gt;&lt;urls&gt;&lt;/urls&gt;&lt;/record&gt;&lt;/Cite&gt;&lt;/EndNote&gt;</w:instrText>
        </w:r>
      </w:ins>
      <w:del w:id="251" w:author="Ram Shrestha" w:date="2014-01-04T19:38:00Z">
        <w:r w:rsidR="00E93357" w:rsidDel="00276C20">
          <w:delInstrText xml:space="preserve"> ADDIN EN.CITE &lt;EndNote&gt;&lt;Cite&gt;&lt;Author&gt;Dawson&lt;/Author&gt;&lt;Year&gt;1998&lt;/Year&gt;&lt;RecNum&gt;69&lt;/RecNum&gt;&lt;record&gt;&lt;rec-number&gt;69&lt;/rec-number&gt;&lt;foreign-keys&gt;&lt;key app="EN" db-id="fp25zzvrxrd9vke5zxqp9stbssprwstvdddz"&gt;69&lt;/key&gt;&lt;/foreign-keys&gt;&lt;ref-type name="Journal Article"&gt;17&lt;/ref-type&gt;&lt;contributors&gt;&lt;authors&gt;&lt;author&gt;Dawson, Liza&lt;/author&gt;&lt;author&gt;Yu, Xiao-Fang&lt;/author&gt;&lt;/authors&gt;&lt;/contributors&gt;&lt;auth-address&gt;http://www.sciencedirect.com/science/article/pii/S0042682298993746&lt;/auth-address&gt;&lt;titles&gt;&lt;title&gt;The Role of Nucleocapsid of HIV-1 in Virus Assembly&lt;/title&gt;&lt;secondary-title&gt;Virology&lt;/secondary-title&gt;&lt;/titles&gt;&lt;periodical&gt;&lt;full-title&gt;Virology&lt;/full-title&gt;&lt;/periodical&gt;&lt;pages&gt;141-157&lt;/pages&gt;&lt;volume&gt;251&lt;/volume&gt;&lt;number&gt;1&lt;/number&gt;&lt;dates&gt;&lt;year&gt;1998&lt;/year&gt;&lt;pub-dates&gt;&lt;date&gt;November&lt;/date&gt;&lt;/pub-dates&gt;&lt;/dates&gt;&lt;isbn&gt;0042-6822&lt;/isbn&gt;&lt;label&gt;dawson_role_1998&lt;/label&gt;&lt;urls&gt;&lt;related-urls&gt;&lt;url&gt;10.1006/viro.1998.9374&lt;/url&gt;&lt;/related-urls&gt;&lt;/urls&gt;&lt;/record&gt;&lt;/Cite&gt;&lt;Cite&gt;&lt;Author&gt;Zhang&lt;/Author&gt;&lt;Year&gt;1998&lt;/Year&gt;&lt;RecNum&gt;70&lt;/RecNum&gt;&lt;record&gt;&lt;rec-number&gt;70&lt;/rec-number&gt;&lt;foreign-keys&gt;&lt;key app="EN" db-id="fp25zzvrxrd9vke5zxqp9stbssprwstvdddz"&gt;70&lt;/key&gt;&lt;/foreign-keys&gt;&lt;ref-type name="Journal Article"&gt;17&lt;/ref-type&gt;&lt;contributors&gt;&lt;authors&gt;&lt;author&gt;Zhang, Yaqiang&lt;/author&gt;&lt;author&gt;Qian, Haoyu&lt;/author&gt;&lt;author&gt;Love, Zachary&lt;/author&gt;&lt;author&gt;Barklis, Eric&lt;/author&gt;&lt;/authors&gt;&lt;/contributors&gt;&lt;auth-address&gt;http://jvi.asm.org/content/72/3/1782&lt;/auth-address&gt;&lt;titles&gt;&lt;title&gt;Analysis of the Assembly Function of the Human Immunodeficiency Virus Type 1 Gag Protein Nucleocapsid Domain&lt;/title&gt;&lt;secondary-title&gt;Journal of Virology&lt;/secondary-title&gt;&lt;/titles&gt;&lt;periodical&gt;&lt;full-title&gt;Journal of Virology&lt;/full-title&gt;&lt;/periodical&gt;&lt;pages&gt;1782-1789&lt;/pages&gt;&lt;volume&gt;72&lt;/volume&gt;&lt;number&gt;3&lt;/number&gt;&lt;dates&gt;&lt;year&gt;1998&lt;/year&gt;&lt;pub-dates&gt;&lt;date&gt;March&lt;/date&gt;&lt;/pub-dates&gt;&lt;/dates&gt;&lt;isbn&gt;0022-538X, 1098-5514&lt;/isbn&gt;&lt;label&gt;zhang_analysis_1998&lt;/label&gt;&lt;urls&gt;&lt;/urls&gt;&lt;/record&gt;&lt;/Cite&gt;&lt;/EndNote&gt;</w:delInstrText>
        </w:r>
      </w:del>
      <w:r w:rsidR="00396A41">
        <w:fldChar w:fldCharType="separate"/>
      </w:r>
      <w:r>
        <w:rPr>
          <w:noProof/>
        </w:rPr>
        <w:t>(Dawson and Yu, 1998; Zhang et al., 1998)</w:t>
      </w:r>
      <w:r w:rsidR="00396A41">
        <w:fldChar w:fldCharType="end"/>
      </w:r>
      <w:r>
        <w:t xml:space="preserve">  and localization of viral proteins </w:t>
      </w:r>
      <w:r w:rsidR="00396A41">
        <w:fldChar w:fldCharType="begin"/>
      </w:r>
      <w:ins w:id="252" w:author="Ram Shrestha" w:date="2014-01-04T19:38:00Z">
        <w:r w:rsidR="00276C20">
          <w:instrText xml:space="preserve"> ADDIN EN.CITE &lt;EndNote&gt;&lt;Cite&gt;&lt;Author&gt;Larsen&lt;/Author&gt;&lt;Year&gt;2008&lt;/Year&gt;&lt;RecNum&gt;817&lt;/RecNum&gt;&lt;record&gt;&lt;rec-number&gt;817&lt;/rec-number&gt;&lt;foreign-keys&gt;&lt;key app="EN" db-id="fp25zzvrxrd9vke5zxqp9stbssprwstvdddz"&gt;817&lt;/key&gt;&lt;/foreign-keys&gt;&lt;ref-type name="Journal Article"&gt;17&lt;/ref-type&gt;&lt;contributors&gt;&lt;authors&gt;&lt;author&gt;Larsen, L. S.&lt;/author&gt;&lt;author&gt;Beliakova-Bethell, N.&lt;/author&gt;&lt;author&gt;Bilanchone, V.&lt;/author&gt;&lt;author&gt;Zhang, M.&lt;/author&gt;&lt;author&gt;Lamsa, A.&lt;/author&gt;&lt;author&gt;Dasilva, R.&lt;/author&gt;&lt;author&gt;Hatfield, G. W.&lt;/author&gt;&lt;author&gt;Nagashima, K.&lt;/author&gt;&lt;author&gt;Sandmeyer, S.&lt;/author&gt;&lt;/authors&gt;&lt;/contributors&gt;&lt;auth-address&gt;Department of Biological Chemistry, D240 Med. Sci. I, University of California, Irvine, CA 92697-1700, USA.&lt;/auth-address&gt;&lt;titles&gt;&lt;title&gt;Ty3 nucleocapsid controls localization of particle assembly&lt;/title&gt;&lt;secondary-title&gt;J Virol&lt;/secondary-title&gt;&lt;/titles&gt;&lt;periodical&gt;&lt;full-title&gt;J Virol&lt;/full-title&gt;&lt;/periodical&gt;&lt;pages&gt;2501-14&lt;/pages&gt;&lt;volume&gt;82&lt;/volume&gt;&lt;number&gt;5&lt;/number&gt;&lt;edition&gt;2007/12/21&lt;/edition&gt;&lt;keywords&gt;&lt;keyword&gt;Escherichia coli/physiology&lt;/keyword&gt;&lt;keyword&gt;Microscopy, Electron&lt;/keyword&gt;&lt;keyword&gt;Microscopy, Fluorescence&lt;/keyword&gt;&lt;keyword&gt;Mutagenesis&lt;/keyword&gt;&lt;keyword&gt;Nucleocapsid/*physiology&lt;/keyword&gt;&lt;keyword&gt;RNA-Directed DNA Polymerase/*physiology&lt;/keyword&gt;&lt;keyword&gt;Saccharomyces cerevisiae/physiology&lt;/keyword&gt;&lt;keyword&gt;Saccharomyces cerevisiae Proteins/*physiology&lt;/keyword&gt;&lt;/keywords&gt;&lt;dates&gt;&lt;year&gt;2008&lt;/year&gt;&lt;pub-dates&gt;&lt;date&gt;Mar&lt;/date&gt;&lt;/pub-dates&gt;&lt;/dates&gt;&lt;isbn&gt;1098-5514 (Electronic)&amp;#xD;0022-538X (Linking)&lt;/isbn&gt;&lt;accession-num&gt;18094177&lt;/accession-num&gt;&lt;urls&gt;&lt;related-urls&gt;&lt;url&gt;http://www.ncbi.nlm.nih.gov/entrez/query.fcgi?cmd=Retrieve&amp;amp;db=PubMed&amp;amp;dopt=Citation&amp;amp;list_uids=18094177&lt;/url&gt;&lt;/related-urls&gt;&lt;/urls&gt;&lt;custom2&gt;2258933&lt;/custom2&gt;&lt;electronic-resource-num&gt;JVI.01814-07 [pii]&amp;#xD;10.1128/JVI.01814-07&lt;/electronic-resource-num&gt;&lt;language&gt;eng&lt;/language&gt;&lt;/record&gt;&lt;/Cite&gt;&lt;/EndNote&gt;</w:instrText>
        </w:r>
      </w:ins>
      <w:del w:id="253" w:author="Ram Shrestha" w:date="2014-01-04T19:38:00Z">
        <w:r w:rsidR="00E93357" w:rsidDel="00276C20">
          <w:delInstrText xml:space="preserve"> ADDIN EN.CITE &lt;EndNote&gt;&lt;Cite&gt;&lt;Author&gt;Larsen&lt;/Author&gt;&lt;Year&gt;2008&lt;/Year&gt;&lt;RecNum&gt;817&lt;/RecNum&gt;&lt;record&gt;&lt;rec-number&gt;817&lt;/rec-number&gt;&lt;foreign-keys&gt;&lt;key app="EN" db-id="fp25zzvrxrd9vke5zxqp9stbssprwstvdddz"&gt;817&lt;/key&gt;&lt;/foreign-keys&gt;&lt;ref-type name="Journal Article"&gt;17&lt;/ref-type&gt;&lt;contributors&gt;&lt;authors&gt;&lt;author&gt;Larsen, L. S.&lt;/author&gt;&lt;author&gt;Beliakova-Bethell, N.&lt;/author&gt;&lt;author&gt;Bilanchone, V.&lt;/author&gt;&lt;author&gt;Zhang, M.&lt;/author&gt;&lt;author&gt;Lamsa, A.&lt;/author&gt;&lt;author&gt;Dasilva, R.&lt;/author&gt;&lt;author&gt;Hatfield, G. W.&lt;/author&gt;&lt;author&gt;Nagashima, K.&lt;/author&gt;&lt;author&gt;Sandmeyer, S.&lt;/author&gt;&lt;/authors&gt;&lt;/contributors&gt;&lt;auth-address&gt;Department of Biological Chemistry, D240 Med. Sci. I, University of California, Irvine, CA 92697-1700, USA.&lt;/auth-address&gt;&lt;titles&gt;&lt;title&gt;Ty3 nucleocapsid controls localization of particle assembly&lt;/title&gt;&lt;secondary-title&gt;J Virol&lt;/secondary-title&gt;&lt;/titles&gt;&lt;periodical&gt;&lt;full-title&gt;J Virol&lt;/full-title&gt;&lt;/periodical&gt;&lt;pages&gt;2501-14&lt;/pages&gt;&lt;volume&gt;82&lt;/volume&gt;&lt;number&gt;5&lt;/number&gt;&lt;edition&gt;2007/12/21&lt;/edition&gt;&lt;keywords&gt;&lt;keyword&gt;Escherichia coli/physiology&lt;/keyword&gt;&lt;keyword&gt;Microscopy, Electron&lt;/keyword&gt;&lt;keyword&gt;Microscopy, Fluorescence&lt;/keyword&gt;&lt;keyword&gt;Mutagenesis&lt;/keyword&gt;&lt;keyword&gt;Nucleocapsid/*physiology&lt;/keyword&gt;&lt;keyword&gt;RNA-Directed DNA Polymerase/*physiology&lt;/keyword&gt;&lt;keyword&gt;Saccharomyces cerevisiae/physiology&lt;/keyword&gt;&lt;keyword&gt;Saccharomyces cerevisiae Proteins/*physiology&lt;/keyword&gt;&lt;/keywords&gt;&lt;dates&gt;&lt;year&gt;2008&lt;/year&gt;&lt;pub-dates&gt;&lt;date&gt;Mar&lt;/date&gt;&lt;/pub-dates&gt;&lt;/dates&gt;&lt;isbn&gt;1098-5514 (Electronic)&amp;#xD;0022-538X (Linking)&lt;/isbn&gt;&lt;accession-num&gt;18094177&lt;/accession-num&gt;&lt;urls&gt;&lt;related-urls&gt;&lt;url&gt;http://www.ncbi.nlm.nih.gov/entrez/query.fcgi?cmd=Retrieve&amp;amp;db=PubMed&amp;amp;dopt=Citation&amp;amp;list_uids=18094177&lt;/url&gt;&lt;/related-urls&gt;&lt;/urls&gt;&lt;custom2&gt;2258933&lt;/custom2&gt;&lt;electronic-resource-num&gt;JVI.01814-07 [pii]&amp;#xD;10.1128/JVI.01814-07&lt;/electronic-resource-num&gt;&lt;language&gt;eng&lt;/language&gt;&lt;/record&gt;&lt;/Cite&gt;&lt;/EndNote&gt;</w:delInstrText>
        </w:r>
      </w:del>
      <w:r w:rsidR="00396A41">
        <w:fldChar w:fldCharType="separate"/>
      </w:r>
      <w:r>
        <w:rPr>
          <w:noProof/>
        </w:rPr>
        <w:t>(Larsen et al., 2008)</w:t>
      </w:r>
      <w:r w:rsidR="00396A41">
        <w:fldChar w:fldCharType="end"/>
      </w:r>
      <w:r>
        <w:t xml:space="preserve">. P6 protein plays role in detaching and releasing the newly formed HIV particles </w:t>
      </w:r>
      <w:r w:rsidR="00396A41">
        <w:fldChar w:fldCharType="begin"/>
      </w:r>
      <w:ins w:id="254" w:author="Ram Shrestha" w:date="2014-01-04T19:38:00Z">
        <w:r w:rsidR="00276C20">
          <w:instrText xml:space="preserve"> ADDIN EN.CITE &lt;EndNote&gt;&lt;Cite&gt;&lt;Author&gt;Demirov&lt;/Author&gt;&lt;Year&gt;2002&lt;/Year&gt;&lt;RecNum&gt;811&lt;/RecNum&gt;&lt;record&gt;&lt;rec-number&gt;811&lt;/rec-number&gt;&lt;foreign-keys&gt;&lt;key app="EN" db-id="fp25zzvrxrd9vke5zxqp9stbssprwstvdddz"&gt;811&lt;/key&gt;&lt;/foreign-keys&gt;&lt;ref-type name="Journal Article"&gt;17&lt;/ref-type&gt;&lt;contributors&gt;&lt;authors&gt;&lt;author&gt;Demirov, D. G.&lt;/author&gt;&lt;author&gt;Orenstein, J. M.&lt;/author&gt;&lt;author&gt;Freed, E. O.&lt;/author&gt;&lt;/authors&gt;&lt;/contributors&gt;&lt;auth-address&gt;Laboratory of Molecular Microbiology, National Institute of Allergy and Infectious Diseases, National Institutes of Health, Bethesda, Maryland 20892-0460, USA.&lt;/auth-address&gt;&lt;titles&gt;&lt;title&gt;The late domain of human immunodeficiency virus type 1 p6 promotes virus release in a cell type-dependent manner&lt;/title&gt;&lt;secondary-title&gt;J Virol&lt;/secondary-title&gt;&lt;/titles&gt;&lt;periodical&gt;&lt;full-title&gt;J Virol&lt;/full-title&gt;&lt;/periodical&gt;&lt;pages&gt;105-17&lt;/pages&gt;&lt;volume&gt;76&lt;/volume&gt;&lt;number&gt;1&lt;/number&gt;&lt;edition&gt;2001/12/12&lt;/edition&gt;&lt;keywords&gt;&lt;keyword&gt;Amino Acid Sequence&lt;/keyword&gt;&lt;keyword&gt;Cells, Cultured&lt;/keyword&gt;&lt;keyword&gt;Codon, Terminator&lt;/keyword&gt;&lt;keyword&gt;Eukaryotic Cells/*virology&lt;/keyword&gt;&lt;keyword&gt;Gene Products, gag/chemistry/genetics/*physiology&lt;/keyword&gt;&lt;keyword&gt;HIV-1/chemistry/*physiology&lt;/keyword&gt;&lt;keyword&gt;HeLa Cells&lt;/keyword&gt;&lt;keyword&gt;Humans&lt;/keyword&gt;&lt;keyword&gt;Jurkat Cells/virology&lt;/keyword&gt;&lt;keyword&gt;Lymphocytes/virology&lt;/keyword&gt;&lt;keyword&gt;Macrophages/virology&lt;/keyword&gt;&lt;keyword&gt;Molecular Sequence Data&lt;/keyword&gt;&lt;keyword&gt;Mutagenesis, Site-Directed&lt;/keyword&gt;&lt;keyword&gt;Virus Replication&lt;/keyword&gt;&lt;keyword&gt;gag Gene Products, Human Immunodeficiency Virus&lt;/keyword&gt;&lt;/keywords&gt;&lt;dates&gt;&lt;year&gt;2002&lt;/year&gt;&lt;pub-dates&gt;&lt;date&gt;Jan&lt;/date&gt;&lt;/pub-dates&gt;&lt;/dates&gt;&lt;isbn&gt;0022-538X (Print)&amp;#xD;0022-538X (Linking)&lt;/isbn&gt;&lt;accession-num&gt;11739676&lt;/accession-num&gt;&lt;urls&gt;&lt;related-urls&gt;&lt;url&gt;http://www.ncbi.nlm.nih.gov/entrez/query.fcgi?cmd=Retrieve&amp;amp;db=PubMed&amp;amp;dopt=Citation&amp;amp;list_uids=11739676&lt;/url&gt;&lt;/related-urls&gt;&lt;/urls&gt;&lt;custom2&gt;135729&lt;/custom2&gt;&lt;language&gt;eng&lt;/language&gt;&lt;/record&gt;&lt;/Cite&gt;&lt;/EndNote&gt;</w:instrText>
        </w:r>
      </w:ins>
      <w:del w:id="255" w:author="Ram Shrestha" w:date="2014-01-04T19:38:00Z">
        <w:r w:rsidR="00E93357" w:rsidDel="00276C20">
          <w:delInstrText xml:space="preserve"> ADDIN EN.CITE &lt;EndNote&gt;&lt;Cite&gt;&lt;Author&gt;Demirov&lt;/Author&gt;&lt;Year&gt;2002&lt;/Year&gt;&lt;RecNum&gt;811&lt;/RecNum&gt;&lt;record&gt;&lt;rec-number&gt;811&lt;/rec-number&gt;&lt;foreign-keys&gt;&lt;key app="EN" db-id="fp25zzvrxrd9vke5zxqp9stbssprwstvdddz"&gt;811&lt;/key&gt;&lt;/foreign-keys&gt;&lt;ref-type name="Journal Article"&gt;17&lt;/ref-type&gt;&lt;contributors&gt;&lt;authors&gt;&lt;author&gt;Demirov, D. G.&lt;/author&gt;&lt;author&gt;Orenstein, J. M.&lt;/author&gt;&lt;author&gt;Freed, E. O.&lt;/author&gt;&lt;/authors&gt;&lt;/contributors&gt;&lt;auth-address&gt;Laboratory of Molecular Microbiology, National Institute of Allergy and Infectious Diseases, National Institutes of Health, Bethesda, Maryland 20892-0460, USA.&lt;/auth-address&gt;&lt;titles&gt;&lt;title&gt;The late domain of human immunodeficiency virus type 1 p6 promotes virus release in a cell type-dependent manner&lt;/title&gt;&lt;secondary-title&gt;J Virol&lt;/secondary-title&gt;&lt;/titles&gt;&lt;periodical&gt;&lt;full-title&gt;J Virol&lt;/full-title&gt;&lt;/periodical&gt;&lt;pages&gt;105-17&lt;/pages&gt;&lt;volume&gt;76&lt;/volume&gt;&lt;number&gt;1&lt;/number&gt;&lt;edition&gt;2001/12/12&lt;/edition&gt;&lt;keywords&gt;&lt;keyword&gt;Amino Acid Sequence&lt;/keyword&gt;&lt;keyword&gt;Cells, Cultured&lt;/keyword&gt;&lt;keyword&gt;Codon, Terminator&lt;/keyword&gt;&lt;keyword&gt;Eukaryotic Cells/*virology&lt;/keyword&gt;&lt;keyword&gt;Gene Products, gag/chemistry/genetics/*physiology&lt;/keyword&gt;&lt;keyword&gt;HIV-1/chemistry/*physiology&lt;/keyword&gt;&lt;keyword&gt;HeLa Cells&lt;/keyword&gt;&lt;keyword&gt;Humans&lt;/keyword&gt;&lt;keyword&gt;Jurkat Cells/virology&lt;/keyword&gt;&lt;keyword&gt;Lymphocytes/virology&lt;/keyword&gt;&lt;keyword&gt;Macrophages/virology&lt;/keyword&gt;&lt;keyword&gt;Molecular Sequence Data&lt;/keyword&gt;&lt;keyword&gt;Mutagenesis, Site-Directed&lt;/keyword&gt;&lt;keyword&gt;Virus Replication&lt;/keyword&gt;&lt;keyword&gt;gag Gene Products, Human Immunodeficiency Virus&lt;/keyword&gt;&lt;/keywords&gt;&lt;dates&gt;&lt;year&gt;2002&lt;/year&gt;&lt;pub-dates&gt;&lt;date&gt;Jan&lt;/date&gt;&lt;/pub-dates&gt;&lt;/dates&gt;&lt;isbn&gt;0022-538X (Print)&amp;#xD;0022-538X (Linking)&lt;/isbn&gt;&lt;accession-num&gt;11739676&lt;/accession-num&gt;&lt;urls&gt;&lt;related-urls&gt;&lt;url&gt;http://www.ncbi.nlm.nih.gov/entrez/query.fcgi?cmd=Retrieve&amp;amp;db=PubMed&amp;amp;dopt=Citation&amp;amp;list_uids=11739676&lt;/url&gt;&lt;/related-urls&gt;&lt;/urls&gt;&lt;custom2&gt;135729&lt;/custom2&gt;&lt;language&gt;eng&lt;/language&gt;&lt;/record&gt;&lt;/Cite&gt;&lt;/EndNote&gt;</w:delInstrText>
        </w:r>
      </w:del>
      <w:r w:rsidR="00396A41">
        <w:fldChar w:fldCharType="separate"/>
      </w:r>
      <w:r>
        <w:rPr>
          <w:noProof/>
        </w:rPr>
        <w:t>(Demirov et al., 2002)</w:t>
      </w:r>
      <w:r w:rsidR="00396A41">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The pol polyprotein is produced by translational frame shift </w:t>
      </w:r>
      <w:r w:rsidR="00396A41">
        <w:fldChar w:fldCharType="begin"/>
      </w:r>
      <w:ins w:id="256" w:author="Ram Shrestha" w:date="2014-01-04T19:38:00Z">
        <w:r w:rsidR="00276C20">
          <w:instrText xml:space="preserve"> ADDIN EN.CITE &lt;EndNote&gt;&lt;Cite&gt;&lt;Author&gt;Karacostas&lt;/Author&gt;&lt;Year&gt;1993&lt;/Year&gt;&lt;RecNum&gt;25&lt;/RecNum&gt;&lt;record&gt;&lt;rec-number&gt;25&lt;/rec-number&gt;&lt;foreign-keys&gt;&lt;key app="EN" db-id="fp25zzvrxrd9vke5zxqp9stbssprwstvdddz"&gt;25&lt;/key&gt;&lt;/foreign-keys&gt;&lt;ref-type name="Journal Article"&gt;17&lt;/ref-type&gt;&lt;contributors&gt;&lt;authors&gt;&lt;author&gt;Karacostas, Velissarios&lt;/author&gt;&lt;author&gt;Wolffe, Elizabeth J.&lt;/author&gt;&lt;author&gt;Nagashima, Kunio&lt;/author&gt;&lt;author&gt;Gonda, Matthew A.&lt;/author&gt;&lt;author&gt;Moss, Bernard&lt;/author&gt;&lt;/authors&gt;&lt;/contributors&gt;&lt;auth-address&gt;http://www.sciencedirect.com/science/article/pii/S0042682283711748&lt;/auth-address&gt;&lt;titles&gt;&lt;title&gt;Overexpression of the HIV-1 gag-pol polyprotein results in intracellular activation of HIV-1 protease and inhibition of assembly and budding of virus-like particles&lt;/title&gt;&lt;secondary-title&gt;Virology&lt;/secondary-title&gt;&lt;/titles&gt;&lt;periodical&gt;&lt;full-title&gt;Virology&lt;/full-title&gt;&lt;/periodical&gt;&lt;pages&gt;661–671&lt;/pages&gt;&lt;volume&gt;193&lt;/volume&gt;&lt;number&gt;2&lt;/number&gt;&lt;dates&gt;&lt;year&gt;1993&lt;/year&gt;&lt;/dates&gt;&lt;label&gt;karacostas_overexpression_1993&lt;/label&gt;&lt;urls&gt;&lt;/urls&gt;&lt;/record&gt;&lt;/Cite&gt;&lt;/EndNote&gt;</w:instrText>
        </w:r>
      </w:ins>
      <w:del w:id="257" w:author="Ram Shrestha" w:date="2014-01-04T19:38:00Z">
        <w:r w:rsidR="00E93357" w:rsidDel="00276C20">
          <w:delInstrText xml:space="preserve"> ADDIN EN.CITE &lt;EndNote&gt;&lt;Cite&gt;&lt;Author&gt;Karacostas&lt;/Author&gt;&lt;Year&gt;1993&lt;/Year&gt;&lt;RecNum&gt;25&lt;/RecNum&gt;&lt;record&gt;&lt;rec-number&gt;25&lt;/rec-number&gt;&lt;foreign-keys&gt;&lt;key app="EN" db-id="fp25zzvrxrd9vke5zxqp9stbssprwstvdddz"&gt;25&lt;/key&gt;&lt;/foreign-keys&gt;&lt;ref-type name="Journal Article"&gt;17&lt;/ref-type&gt;&lt;contributors&gt;&lt;authors&gt;&lt;author&gt;Karacostas, Velissarios&lt;/author&gt;&lt;author&gt;Wolffe, Elizabeth J.&lt;/author&gt;&lt;author&gt;Nagashima, Kunio&lt;/author&gt;&lt;author&gt;Gonda, Matthew A.&lt;/author&gt;&lt;author&gt;Moss, Bernard&lt;/author&gt;&lt;/authors&gt;&lt;/contributors&gt;&lt;auth-address&gt;http://www.sciencedirect.com/science/article/pii/S0042682283711748&lt;/auth-address&gt;&lt;titles&gt;&lt;title&gt;Overexpression of the HIV-1 gag-pol polyprotein results in intracellular activation of HIV-1 protease and inhibition of assembly and budding of virus-like particles&lt;/title&gt;&lt;secondary-title&gt;Virology&lt;/secondary-title&gt;&lt;/titles&gt;&lt;periodical&gt;&lt;full-title&gt;Virology&lt;/full-title&gt;&lt;/periodical&gt;&lt;pages&gt;661–671&lt;/pages&gt;&lt;volume&gt;193&lt;/volume&gt;&lt;number&gt;2&lt;/number&gt;&lt;dates&gt;&lt;year&gt;1993&lt;/year&gt;&lt;/dates&gt;&lt;label&gt;karacostas_overexpression_1993&lt;/label&gt;&lt;urls&gt;&lt;/urls&gt;&lt;/record&gt;&lt;/Cite&gt;&lt;/EndNote&gt;</w:delInstrText>
        </w:r>
      </w:del>
      <w:r w:rsidR="00396A41">
        <w:fldChar w:fldCharType="separate"/>
      </w:r>
      <w:r>
        <w:rPr>
          <w:noProof/>
        </w:rPr>
        <w:t>(Karacostas et al., 1993)</w:t>
      </w:r>
      <w:r w:rsidR="00396A41">
        <w:fldChar w:fldCharType="end"/>
      </w:r>
      <w:r>
        <w:t xml:space="preserve"> (Figure 1.5), such that, as much as 241 nucleotides at 5’ region of the gene overlaps with 3’ region of gag gene </w:t>
      </w:r>
      <w:r w:rsidR="00396A41">
        <w:fldChar w:fldCharType="begin"/>
      </w:r>
      <w:ins w:id="258" w:author="Ram Shrestha" w:date="2014-01-04T19:38:00Z">
        <w:r w:rsidR="00276C20">
          <w:instrText xml:space="preserve"> ADDIN EN.CITE &lt;EndNote&gt;&lt;Cite&gt;&lt;Author&gt;Jacks&lt;/Author&gt;&lt;Year&gt;1988&lt;/Year&gt;&lt;RecNum&gt;231&lt;/RecNum&gt;&lt;record&gt;&lt;rec-number&gt;231&lt;/rec-number&gt;&lt;foreign-keys&gt;&lt;key app="EN" db-id="fp25zzvrxrd9vke5zxqp9stbssprwstvdddz"&gt;231&lt;/key&gt;&lt;/foreign-keys&gt;&lt;ref-type name="Journal Article"&gt;17&lt;/ref-type&gt;&lt;contributors&gt;&lt;authors&gt;&lt;author&gt;Jacks, Tyler&lt;/author&gt;&lt;author&gt;Power, Michael D.&lt;/author&gt;&lt;author&gt;Masiarz, Frank R.&lt;/author&gt;&lt;author&gt;Luciw, Paul A.&lt;/author&gt;&lt;author&gt;Barr, Philip J.&lt;/author&gt;&lt;author&gt;Varmus, Harold E.&lt;/author&gt;&lt;/authors&gt;&lt;/contributors&gt;&lt;auth-address&gt;http://www.nature.com.libgate.library.nuigalway.ie/nature/journal/v331/n6153/abs/331280a0.html&lt;/auth-address&gt;&lt;titles&gt;&lt;title&gt;Characterization of ribosomal frameshifting in HIV-1 gag-pol expression&lt;/title&gt;&lt;secondary-title&gt;Nature&lt;/secondary-title&gt;&lt;/titles&gt;&lt;periodical&gt;&lt;full-title&gt;Nature&lt;/full-title&gt;&lt;/periodical&gt;&lt;pages&gt;280-283&lt;/pages&gt;&lt;volume&gt;331&lt;/volume&gt;&lt;number&gt;6153&lt;/number&gt;&lt;dates&gt;&lt;year&gt;1988&lt;/year&gt;&lt;pub-dates&gt;&lt;date&gt;January&lt;/date&gt;&lt;/pub-dates&gt;&lt;/dates&gt;&lt;label&gt;jacks_characterization_1988&lt;/label&gt;&lt;urls&gt;&lt;related-urls&gt;&lt;url&gt;10.1038/331280a0&lt;/url&gt;&lt;/related-urls&gt;&lt;/urls&gt;&lt;/record&gt;&lt;/Cite&gt;&lt;Cite&gt;&lt;Author&gt;Ratner&lt;/Author&gt;&lt;Year&gt;1985&lt;/Year&gt;&lt;RecNum&gt;89&lt;/RecNum&gt;&lt;record&gt;&lt;rec-number&gt;89&lt;/rec-number&gt;&lt;foreign-keys&gt;&lt;key app="EN" db-id="fp25zzvrxrd9vke5zxqp9stbssprwstvdddz"&gt;89&lt;/key&gt;&lt;/foreign-keys&gt;&lt;ref-type name="Journal Article"&gt;17&lt;/ref-type&gt;&lt;contributors&gt;&lt;authors&gt;&lt;author&gt;Ratner, Lee&lt;/author&gt;&lt;author&gt;Haseltine, William&lt;/author&gt;&lt;author&gt;Patarca, Roberto&lt;/author&gt;&lt;author&gt;Livak, Kenneth J.&lt;/author&gt;&lt;author&gt;Starcich, Bruno&lt;/author&gt;&lt;author&gt;Josephs, Steven F.&lt;/author&gt;&lt;author&gt;Doran, Ellen R.&lt;/author&gt;&lt;author&gt;Rafalski, J. Antoni&lt;/author&gt;&lt;author&gt;Whitehorn, Erik A.&lt;/author&gt;&lt;author&gt;Baumeister, Kirk&lt;/author&gt;&lt;/authors&gt;&lt;/contributors&gt;&lt;auth-address&gt;http://www.nature.com/nature/journal/v313/n6000/abs/313277a0.html&lt;/auth-address&gt;&lt;titles&gt;&lt;title&gt;Complete nucleotide sequence of the AIDS virus, HTLV-III&lt;/title&gt;&lt;/titles&gt;&lt;dates&gt;&lt;year&gt;1985&lt;/year&gt;&lt;/dates&gt;&lt;label&gt;ratner_complete_1985&lt;/label&gt;&lt;urls&gt;&lt;/urls&gt;&lt;/record&gt;&lt;/Cite&gt;&lt;/EndNote&gt;</w:instrText>
        </w:r>
      </w:ins>
      <w:del w:id="259" w:author="Ram Shrestha" w:date="2014-01-04T19:38:00Z">
        <w:r w:rsidR="00E93357" w:rsidDel="00276C20">
          <w:delInstrText xml:space="preserve"> ADDIN EN.CITE &lt;EndNote&gt;&lt;Cite&gt;&lt;Author&gt;Jacks&lt;/Author&gt;&lt;Year&gt;1988&lt;/Year&gt;&lt;RecNum&gt;231&lt;/RecNum&gt;&lt;record&gt;&lt;rec-number&gt;231&lt;/rec-number&gt;&lt;foreign-keys&gt;&lt;key app="EN" db-id="fp25zzvrxrd9vke5zxqp9stbssprwstvdddz"&gt;231&lt;/key&gt;&lt;/foreign-keys&gt;&lt;ref-type name="Journal Article"&gt;17&lt;/ref-type&gt;&lt;contributors&gt;&lt;authors&gt;&lt;author&gt;Jacks, Tyler&lt;/author&gt;&lt;author&gt;Power, Michael D.&lt;/author&gt;&lt;author&gt;Masiarz, Frank R.&lt;/author&gt;&lt;author&gt;Luciw, Paul A.&lt;/author&gt;&lt;author&gt;Barr, Philip J.&lt;/author&gt;&lt;author&gt;Varmus, Harold E.&lt;/author&gt;&lt;/authors&gt;&lt;/contributors&gt;&lt;auth-address&gt;http://www.nature.com.libgate.library.nuigalway.ie/nature/journal/v331/n6153/abs/331280a0.html&lt;/auth-address&gt;&lt;titles&gt;&lt;title&gt;Characterization of ribosomal frameshifting in HIV-1 gag-pol expression&lt;/title&gt;&lt;secondary-title&gt;Nature&lt;/secondary-title&gt;&lt;/titles&gt;&lt;periodical&gt;&lt;full-title&gt;Nature&lt;/full-title&gt;&lt;/periodical&gt;&lt;pages&gt;280-283&lt;/pages&gt;&lt;volume&gt;331&lt;/volume&gt;&lt;number&gt;6153&lt;/number&gt;&lt;dates&gt;&lt;year&gt;1988&lt;/year&gt;&lt;pub-dates&gt;&lt;date&gt;January&lt;/date&gt;&lt;/pub-dates&gt;&lt;/dates&gt;&lt;label&gt;jacks_characterization_1988&lt;/label&gt;&lt;urls&gt;&lt;related-urls&gt;&lt;url&gt;10.1038/331280a0&lt;/url&gt;&lt;/related-urls&gt;&lt;/urls&gt;&lt;/record&gt;&lt;/Cite&gt;&lt;Cite&gt;&lt;Author&gt;Ratner&lt;/Author&gt;&lt;Year&gt;1985&lt;/Year&gt;&lt;RecNum&gt;89&lt;/RecNum&gt;&lt;record&gt;&lt;rec-number&gt;89&lt;/rec-number&gt;&lt;foreign-keys&gt;&lt;key app="EN" db-id="fp25zzvrxrd9vke5zxqp9stbssprwstvdddz"&gt;89&lt;/key&gt;&lt;/foreign-keys&gt;&lt;ref-type name="Journal Article"&gt;17&lt;/ref-type&gt;&lt;contributors&gt;&lt;authors&gt;&lt;author&gt;Ratner, Lee&lt;/author&gt;&lt;author&gt;Haseltine, William&lt;/author&gt;&lt;author&gt;Patarca, Roberto&lt;/author&gt;&lt;author&gt;Livak, Kenneth J.&lt;/author&gt;&lt;author&gt;Starcich, Bruno&lt;/author&gt;&lt;author&gt;Josephs, Steven F.&lt;/author&gt;&lt;author&gt;Doran, Ellen R.&lt;/author&gt;&lt;author&gt;Rafalski, J. Antoni&lt;/author&gt;&lt;author&gt;Whitehorn, Erik A.&lt;/author&gt;&lt;author&gt;Baumeister, Kirk&lt;/author&gt;&lt;/authors&gt;&lt;/contributors&gt;&lt;auth-address&gt;http://www.nature.com/nature/journal/v313/n6000/abs/313277a0.html&lt;/auth-address&gt;&lt;titles&gt;&lt;title&gt;Complete nucleotide sequence of the AIDS virus, HTLV-III&lt;/title&gt;&lt;/titles&gt;&lt;dates&gt;&lt;year&gt;1985&lt;/year&gt;&lt;/dates&gt;&lt;label&gt;ratner_complete_1985&lt;/label&gt;&lt;urls&gt;&lt;/urls&gt;&lt;/record&gt;&lt;/Cite&gt;&lt;/EndNote&gt;</w:delInstrText>
        </w:r>
      </w:del>
      <w:r w:rsidR="00396A41">
        <w:fldChar w:fldCharType="separate"/>
      </w:r>
      <w:r>
        <w:rPr>
          <w:noProof/>
        </w:rPr>
        <w:t>(Jacks et al., 1988; Ratner et al., 1985)</w:t>
      </w:r>
      <w:r w:rsidR="00396A41">
        <w:fldChar w:fldCharType="end"/>
      </w:r>
      <w:r>
        <w:t xml:space="preserve">. The proteolytic cleavage of pol precursor produces essential viral replication enzymes – protease (PR), reverse transcriptase (RT) and integrase (IN). The protease enzyme cleaves the gag and pol polyprotein to form the viral structure proteins and functional enzymes respectively </w:t>
      </w:r>
      <w:r w:rsidR="00396A41">
        <w:fldChar w:fldCharType="begin">
          <w:fldData xml:space="preserve">PEVuZE5vdGU+PENpdGU+PEF1dGhvcj5EYXJrZTwvQXV0aG9yPjxZZWFyPjE5ODg8L1llYXI+PFJl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</w:fldData>
        </w:fldChar>
      </w:r>
      <w:r>
        <w:instrText xml:space="preserve"> ADDIN EN.CITE </w:instrText>
      </w:r>
      <w:r w:rsidR="00396A41">
        <w:fldChar w:fldCharType="begin">
          <w:fldData xml:space="preserve">PEVuZE5vdGU+PENpdGU+PEF1dGhvcj5EYXJrZTwvQXV0aG9yPjxZZWFyPjE5ODg8L1llYXI+PFJl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</w:fldData>
        </w:fldChar>
      </w:r>
      <w:r>
        <w:instrText xml:space="preserve"> ADDIN EN.CITE.DATA </w:instrText>
      </w:r>
      <w:r w:rsidR="00396A41">
        <w:fldChar w:fldCharType="end"/>
      </w:r>
      <w:r w:rsidR="00396A41">
        <w:fldChar w:fldCharType="separate"/>
      </w:r>
      <w:r>
        <w:rPr>
          <w:noProof/>
        </w:rPr>
        <w:t>(Darke et al., 1988b; ERICKSON-VIITANEN et al., 1989; Nutt et al., 1988)</w:t>
      </w:r>
      <w:r w:rsidR="00396A41">
        <w:fldChar w:fldCharType="end"/>
      </w:r>
      <w:r>
        <w:t xml:space="preserve">. The reverse transcriptase enzyme reverse transcribes the viral RNA to produce a cDNA molecule after infecting host cell </w:t>
      </w:r>
      <w:r w:rsidR="00396A41">
        <w:fldChar w:fldCharType="begin"/>
      </w:r>
      <w:ins w:id="260" w:author="Ram Shrestha" w:date="2014-01-04T19:38:00Z">
        <w:r w:rsidR="00276C20">
          <w:instrText xml:space="preserve"> ADDIN EN.CITE &lt;EndNote&gt;&lt;Cite&gt;&lt;Author&gt;Jacobo-Molina&lt;/Author&gt;&lt;Year&gt;1991&lt;/Year&gt;&lt;RecNum&gt;63&lt;/RecNum&gt;&lt;record&gt;&lt;rec-number&gt;63&lt;/rec-number&gt;&lt;foreign-keys&gt;&lt;key app="EN" db-id="fp25zzvrxrd9vke5zxqp9stbssprwstvdddz"&gt;63&lt;/key&gt;&lt;/foreign-keys&gt;&lt;ref-type name="Journal Article"&gt;17&lt;/ref-type&gt;&lt;contributors&gt;&lt;authors&gt;&lt;author&gt;Jacobo-Molina, Alfredo&lt;/author&gt;&lt;author&gt;Arnold, Edward&lt;/author&gt;&lt;/authors&gt;&lt;/contributors&gt;&lt;auth-address&gt;http://pubs.acs.org/doi/pdf/10.1021/bi00240a001&lt;/auth-address&gt;&lt;titles&gt;&lt;title&gt;HIV reverse transcriptase structure-function relationships&lt;/title&gt;&lt;secondary-title&gt;Biochemistry&lt;/secondary-title&gt;&lt;/titles&gt;&lt;periodical&gt;&lt;full-title&gt;Biochemistry&lt;/full-title&gt;&lt;/periodical&gt;&lt;pages&gt;6351–6361&lt;/pages&gt;&lt;volume&gt;30&lt;/volume&gt;&lt;number&gt;26&lt;/number&gt;&lt;dates&gt;&lt;year&gt;1991&lt;/year&gt;&lt;/dates&gt;&lt;label&gt;jacobo-molina_hiv_1991&lt;/label&gt;&lt;urls&gt;&lt;/urls&gt;&lt;/record&gt;&lt;/Cite&gt;&lt;Cite&gt;&lt;Author&gt;Sarafianos&lt;/Author&gt;&lt;Year&gt;2009&lt;/Year&gt;&lt;RecNum&gt;426&lt;/RecNum&gt;&lt;record&gt;&lt;rec-number&gt;426&lt;/rec-number&gt;&lt;foreign-keys&gt;&lt;key app="EN" db-id="fp25zzvrxrd9vke5zxqp9stbssprwstvdddz"&gt;426&lt;/key&gt;&lt;/foreign-keys&gt;&lt;ref-type name="Journal Article"&gt;17&lt;/ref-type&gt;&lt;contributors&gt;&lt;authors&gt;&lt;author&gt;Sarafianos, Stefan G.&lt;/author&gt;&lt;author&gt;Marchand, Bruno&lt;/author&gt;&lt;author&gt;Das, Kalyan&lt;/author&gt;&lt;author&gt;Himmel, Daniel M.&lt;/author&gt;&lt;author&gt;Parniak, Michael A.&lt;/author&gt;&lt;author&gt;Hughes, Stephen H.&lt;/author&gt;&lt;author&gt;Arnold, Eddy&lt;/author&gt;&lt;/authors&gt;&lt;/contributors&gt;&lt;auth-address&gt;http://www.sciencedirect.com/science/article/pii/S0022283608013442&lt;/auth-address&gt;&lt;titles&gt;&lt;title&gt;Structure and Function of HIV-1 Reverse Transcriptase: Molecular Mechanisms of Polymerization and Inhibition&lt;/title&gt;&lt;secondary-title&gt;Journal of Molecular Biology&lt;/secondary-title&gt;&lt;/titles&gt;&lt;periodical&gt;&lt;full-title&gt;Journal of molecular biology&lt;/full-title&gt;&lt;/periodical&gt;&lt;pages&gt;693-713&lt;/pages&gt;&lt;volume&gt;385&lt;/volume&gt;&lt;number&gt;3&lt;/number&gt;&lt;dates&gt;&lt;year&gt;2009&lt;/year&gt;&lt;pub-dates&gt;&lt;date&gt;January&lt;/date&gt;&lt;/pub-dates&gt;&lt;/dates&gt;&lt;isbn&gt;0022-2836&lt;/isbn&gt;&lt;label&gt;sarafianos_structure_2009&lt;/label&gt;&lt;urls&gt;&lt;related-urls&gt;&lt;url&gt;10.1016/j.jmb.2008.10.071&lt;/url&gt;&lt;/related-urls&gt;&lt;/urls&gt;&lt;/record&gt;&lt;/Cite&gt;&lt;/EndNote&gt;</w:instrText>
        </w:r>
      </w:ins>
      <w:del w:id="261" w:author="Ram Shrestha" w:date="2014-01-04T19:38:00Z">
        <w:r w:rsidR="00E93357" w:rsidDel="00276C20">
          <w:delInstrText xml:space="preserve"> ADDIN EN.CITE &lt;EndNote&gt;&lt;Cite&gt;&lt;Author&gt;Jacobo-Molina&lt;/Author&gt;&lt;Year&gt;1991&lt;/Year&gt;&lt;RecNum&gt;63&lt;/RecNum&gt;&lt;record&gt;&lt;rec-number&gt;63&lt;/rec-number&gt;&lt;foreign-keys&gt;&lt;key app="EN" db-id="fp25zzvrxrd9vke5zxqp9stbssprwstvdddz"&gt;63&lt;/key&gt;&lt;/foreign-keys&gt;&lt;ref-type name="Journal Article"&gt;17&lt;/ref-type&gt;&lt;contributors&gt;&lt;authors&gt;&lt;author&gt;Jacobo-Molina, Alfredo&lt;/author&gt;&lt;author&gt;Arnold, Edward&lt;/author&gt;&lt;/authors&gt;&lt;/contributors&gt;&lt;auth-address&gt;http://pubs.acs.org/doi/pdf/10.1021/bi00240a001&lt;/auth-address&gt;&lt;titles&gt;&lt;title&gt;HIV reverse transcriptase structure-function relationships&lt;/title&gt;&lt;secondary-title&gt;Biochemistry&lt;/secondary-title&gt;&lt;/titles&gt;&lt;periodical&gt;&lt;full-title&gt;Biochemistry&lt;/full-title&gt;&lt;/periodical&gt;&lt;pages&gt;6351–6361&lt;/pages&gt;&lt;volume&gt;30&lt;/volume&gt;&lt;number&gt;26&lt;/number&gt;&lt;dates&gt;&lt;year&gt;1991&lt;/year&gt;&lt;/dates&gt;&lt;label&gt;jacobo-molina_hiv_1991&lt;/label&gt;&lt;urls&gt;&lt;/urls&gt;&lt;/record&gt;&lt;/Cite&gt;&lt;Cite&gt;&lt;Author&gt;Sarafianos&lt;/Author&gt;&lt;Year&gt;2009&lt;/Year&gt;&lt;RecNum&gt;426&lt;/RecNum&gt;&lt;record&gt;&lt;rec-number&gt;426&lt;/rec-number&gt;&lt;foreign-keys&gt;&lt;key app="EN" db-id="fp25zzvrxrd9vke5zxqp9stbssprwstvdddz"&gt;426&lt;/key&gt;&lt;/foreign-keys&gt;&lt;ref-type name="Journal Article"&gt;17&lt;/ref-type&gt;&lt;contributors&gt;&lt;authors&gt;&lt;author&gt;Sarafianos, Stefan G.&lt;/author&gt;&lt;author&gt;Marchand, Bruno&lt;/author&gt;&lt;author&gt;Das, Kalyan&lt;/author&gt;&lt;author&gt;Himmel, Daniel M.&lt;/author&gt;&lt;author&gt;Parniak, Michael A.&lt;/author&gt;&lt;author&gt;Hughes, Stephen H.&lt;/author&gt;&lt;author&gt;Arnold, Eddy&lt;/author&gt;&lt;/authors&gt;&lt;/contributors&gt;&lt;auth-address&gt;http://www.sciencedirect.com/science/article/pii/S0022283608013442&lt;/auth-address&gt;&lt;titles&gt;&lt;title&gt;Structure and Function of HIV-1 Reverse Transcriptase: Molecular Mechanisms of Polymerization and Inhibition&lt;/title&gt;&lt;secondary-title&gt;Journal of Molecular Biology&lt;/secondary-title&gt;&lt;/titles&gt;&lt;periodical&gt;&lt;full-title&gt;Journal of molecular biology&lt;/full-title&gt;&lt;/periodical&gt;&lt;pages&gt;693-713&lt;/pages&gt;&lt;volume&gt;385&lt;/volume&gt;&lt;number&gt;3&lt;/number&gt;&lt;dates&gt;&lt;year&gt;2009&lt;/year&gt;&lt;pub-dates&gt;&lt;date&gt;January&lt;/date&gt;&lt;/pub-dates&gt;&lt;/dates&gt;&lt;isbn&gt;0022-2836&lt;/isbn&gt;&lt;label&gt;sarafianos_structure_2009&lt;/label&gt;&lt;urls&gt;&lt;related-urls&gt;&lt;url&gt;10.1016/j.jmb.2008.10.071&lt;/url&gt;&lt;/related-urls&gt;&lt;/urls&gt;&lt;/record&gt;&lt;/Cite&gt;&lt;/EndNote&gt;</w:delInstrText>
        </w:r>
      </w:del>
      <w:r w:rsidR="00396A41">
        <w:fldChar w:fldCharType="separate"/>
      </w:r>
      <w:r>
        <w:rPr>
          <w:noProof/>
        </w:rPr>
        <w:t>(Jacobo-Molina and Arnold, 1991; Sarafianos et al., 2009)</w:t>
      </w:r>
      <w:r w:rsidR="00396A41">
        <w:fldChar w:fldCharType="end"/>
      </w:r>
      <w:r>
        <w:t xml:space="preserve">. The RNase H domain in RT degrades the viral RNA molecule following cDNA production </w:t>
      </w:r>
      <w:r w:rsidR="00396A41">
        <w:fldChar w:fldCharType="begin"/>
      </w:r>
      <w:ins w:id="262" w:author="Ram Shrestha" w:date="2014-01-04T19:38:00Z">
        <w:r w:rsidR="00276C20">
          <w:instrText xml:space="preserve"> ADDIN EN.CITE &lt;EndNote&gt;&lt;Cite&gt;&lt;Author&gt;Davies&lt;/Author&gt;&lt;Year&gt;1991&lt;/Year&gt;&lt;RecNum&gt;62&lt;/RecNum&gt;&lt;record&gt;&lt;rec-number&gt;62&lt;/rec-number&gt;&lt;foreign-keys&gt;&lt;key app="EN" db-id="fp25zzvrxrd9vke5zxqp9stbssprwstvdddz"&gt;62&lt;/key&gt;&lt;/foreign-keys&gt;&lt;ref-type name="Journal Article"&gt;17&lt;/ref-type&gt;&lt;contributors&gt;&lt;authors&gt;&lt;author&gt;Davies, J. F.&lt;/author&gt;&lt;author&gt;Hostomska, Z.&lt;/author&gt;&lt;author&gt;Hostomsky, Z.&lt;/author&gt;&lt;author&gt;Jordan, &lt;/author&gt;&lt;author&gt;Matthews, D. A.&lt;/author&gt;&lt;/authors&gt;&lt;/contributors&gt;&lt;auth-address&gt;http://www.sciencemag.org/content/252/5002/88&lt;/auth-address&gt;&lt;titles&gt;&lt;title&gt;Crystal structure of the ribonuclease H domain of HIV-1 reverse transcriptase&lt;/title&gt;&lt;secondary-title&gt;Science&lt;/secondary-title&gt;&lt;/titles&gt;&lt;periodical&gt;&lt;full-title&gt;Science&lt;/full-title&gt;&lt;/periodical&gt;&lt;pages&gt;88-95&lt;/pages&gt;&lt;volume&gt;252&lt;/volume&gt;&lt;number&gt;5002&lt;/number&gt;&lt;dates&gt;&lt;year&gt;1991&lt;/year&gt;&lt;pub-dates&gt;&lt;date&gt;April&lt;/date&gt;&lt;/pub-dates&gt;&lt;/dates&gt;&lt;isbn&gt;0036-8075, 1095-9203&lt;/isbn&gt;&lt;label&gt;davies_crystal_1991&lt;/label&gt;&lt;urls&gt;&lt;related-urls&gt;&lt;url&gt;10.1126/science.1707186&lt;/url&gt;&lt;/related-urls&gt;&lt;/urls&gt;&lt;/record&gt;&lt;/Cite&gt;&lt;/EndNote&gt;</w:instrText>
        </w:r>
      </w:ins>
      <w:del w:id="263" w:author="Ram Shrestha" w:date="2014-01-04T19:38:00Z">
        <w:r w:rsidR="00E93357" w:rsidDel="00276C20">
          <w:delInstrText xml:space="preserve"> ADDIN EN.CITE &lt;EndNote&gt;&lt;Cite&gt;&lt;Author&gt;Davies&lt;/Author&gt;&lt;Year&gt;1991&lt;/Year&gt;&lt;RecNum&gt;62&lt;/RecNum&gt;&lt;record&gt;&lt;rec-number&gt;62&lt;/rec-number&gt;&lt;foreign-keys&gt;&lt;key app="EN" db-id="fp25zzvrxrd9vke5zxqp9stbssprwstvdddz"&gt;62&lt;/key&gt;&lt;/foreign-keys&gt;&lt;ref-type name="Journal Article"&gt;17&lt;/ref-type&gt;&lt;contributors&gt;&lt;authors&gt;&lt;author&gt;Davies, J. F.&lt;/author&gt;&lt;author&gt;Hostomska, Z.&lt;/author&gt;&lt;author&gt;Hostomsky, Z.&lt;/author&gt;&lt;author&gt;Jordan, &lt;/author&gt;&lt;author&gt;Matthews, D. A.&lt;/author&gt;&lt;/authors&gt;&lt;/contributors&gt;&lt;auth-address&gt;http://www.sciencemag.org/content/252/5002/88&lt;/auth-address&gt;&lt;titles&gt;&lt;title&gt;Crystal structure of the ribonuclease H domain of HIV-1 reverse transcriptase&lt;/title&gt;&lt;secondary-title&gt;Science&lt;/secondary-title&gt;&lt;/titles&gt;&lt;periodical&gt;&lt;full-title&gt;Science&lt;/full-title&gt;&lt;/periodical&gt;&lt;pages&gt;88-95&lt;/pages&gt;&lt;volume&gt;252&lt;/volume&gt;&lt;number&gt;5002&lt;/number&gt;&lt;dates&gt;&lt;year&gt;1991&lt;/year&gt;&lt;pub-dates&gt;&lt;date&gt;April&lt;/date&gt;&lt;/pub-dates&gt;&lt;/dates&gt;&lt;isbn&gt;0036-8075, 1095-9203&lt;/isbn&gt;&lt;label&gt;davies_crystal_1991&lt;/label&gt;&lt;urls&gt;&lt;related-urls&gt;&lt;url&gt;10.1126/science.1707186&lt;/url&gt;&lt;/related-urls&gt;&lt;/urls&gt;&lt;/record&gt;&lt;/Cite&gt;&lt;/EndNote&gt;</w:delInstrText>
        </w:r>
      </w:del>
      <w:r w:rsidR="00396A41">
        <w:fldChar w:fldCharType="separate"/>
      </w:r>
      <w:r>
        <w:rPr>
          <w:noProof/>
        </w:rPr>
        <w:t>(Davies et al., 1991)</w:t>
      </w:r>
      <w:r w:rsidR="00396A41">
        <w:fldChar w:fldCharType="end"/>
      </w:r>
      <w:r>
        <w:t xml:space="preserve">. The integrase enzyme removes two bases from 3’ DNA molecule and functions strand transfer during the process of integrating the proviral DNA into the host genome </w:t>
      </w:r>
      <w:r w:rsidR="00396A41">
        <w:fldChar w:fldCharType="begin"/>
      </w:r>
      <w:ins w:id="264" w:author="Ram Shrestha" w:date="2014-01-04T19:38:00Z">
        <w:r w:rsidR="00276C20">
          <w:instrText xml:space="preserve"> ADDIN EN.CITE &lt;EndNote&gt;&lt;Cite&gt;&lt;Author&gt;Pruss&lt;/Author&gt;&lt;Year&gt;1994&lt;/Year&gt;&lt;RecNum&gt;60&lt;/RecNum&gt;&lt;record&gt;&lt;rec-number&gt;60&lt;/rec-number&gt;&lt;foreign-keys&gt;&lt;key app="EN" db-id="fp25zzvrxrd9vke5zxqp9stbssprwstvdddz"&gt;60&lt;/key&gt;&lt;/foreign-keys&gt;&lt;ref-type name="Journal Article"&gt;17&lt;/ref-type&gt;&lt;contributors&gt;&lt;authors&gt;&lt;author&gt;Pruss, D.&lt;/author&gt;&lt;author&gt;Reeves, R.&lt;/author&gt;&lt;author&gt;Bushman, F. D.&lt;/author&gt;&lt;author&gt;Wolffe, A. P.&lt;/author&gt;&lt;/authors&gt;&lt;/contributors&gt;&lt;auth-address&gt;http://www.jbc.org/content/269/40/25031&lt;/auth-address&gt;&lt;titles&gt;&lt;title&gt;The influence of DNA and nucleosome structure on integration events directed by HIV integrase.&lt;/title&gt;&lt;secondary-title&gt;Journal of Biological Chemistry&lt;/secondary-title&gt;&lt;/titles&gt;&lt;pages&gt;25031-25041&lt;/pages&gt;&lt;volume&gt;269&lt;/volume&gt;&lt;number&gt;40&lt;/number&gt;&lt;dates&gt;&lt;year&gt;1994&lt;/year&gt;&lt;pub-dates&gt;&lt;date&gt;October&lt;/date&gt;&lt;/pub-dates&gt;&lt;/dates&gt;&lt;isbn&gt;0021-9258, 1083-351X&lt;/isbn&gt;&lt;label&gt;pruss_influence_1994&lt;/label&gt;&lt;urls&gt;&lt;/urls&gt;&lt;/record&gt;&lt;/Cite&gt;&lt;/EndNote&gt;</w:instrText>
        </w:r>
      </w:ins>
      <w:del w:id="265" w:author="Ram Shrestha" w:date="2014-01-04T19:38:00Z">
        <w:r w:rsidR="00E93357" w:rsidDel="00276C20">
          <w:delInstrText xml:space="preserve"> ADDIN EN.CITE &lt;EndNote&gt;&lt;Cite&gt;&lt;Author&gt;Pruss&lt;/Author&gt;&lt;Year&gt;1994&lt;/Year&gt;&lt;RecNum&gt;60&lt;/RecNum&gt;&lt;record&gt;&lt;rec-number&gt;60&lt;/rec-number&gt;&lt;foreign-keys&gt;&lt;key app="EN" db-id="fp25zzvrxrd9vke5zxqp9stbssprwstvdddz"&gt;60&lt;/key&gt;&lt;/foreign-keys&gt;&lt;ref-type name="Journal Article"&gt;17&lt;/ref-type&gt;&lt;contributors&gt;&lt;authors&gt;&lt;author&gt;Pruss, D.&lt;/author&gt;&lt;author&gt;Reeves, R.&lt;/author&gt;&lt;author&gt;Bushman, F. D.&lt;/author&gt;&lt;author&gt;Wolffe, A. P.&lt;/author&gt;&lt;/authors&gt;&lt;/contributors&gt;&lt;auth-address&gt;http://www.jbc.org/content/269/40/25031&lt;/auth-address&gt;&lt;titles&gt;&lt;title&gt;The influence of DNA and nucleosome structure on integration events directed by HIV integrase.&lt;/title&gt;&lt;secondary-title&gt;Journal of Biological Chemistry&lt;/secondary-title&gt;&lt;/titles&gt;&lt;pages&gt;25031-25041&lt;/pages&gt;&lt;volume&gt;269&lt;/volume&gt;&lt;number&gt;40&lt;/number&gt;&lt;dates&gt;&lt;year&gt;1994&lt;/year&gt;&lt;pub-dates&gt;&lt;date&gt;October&lt;/date&gt;&lt;/pub-dates&gt;&lt;/dates&gt;&lt;isbn&gt;0021-9258, 1083-351X&lt;/isbn&gt;&lt;label&gt;pruss_influence_1994&lt;/label&gt;&lt;urls&gt;&lt;/urls&gt;&lt;/record&gt;&lt;/Cite&gt;&lt;/EndNote&gt;</w:delInstrText>
        </w:r>
      </w:del>
      <w:r w:rsidR="00396A41">
        <w:fldChar w:fldCharType="separate"/>
      </w:r>
      <w:r>
        <w:rPr>
          <w:noProof/>
        </w:rPr>
        <w:t>(Pruss et al., 1994)</w:t>
      </w:r>
      <w:r w:rsidR="00396A41">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The env gene produces a precursor glycopolyprotein (gp160) that is processed at post-translational by human convertase enzymes - PC1 and furin to produce glycoprotein 120 (gp120, HIV-1 SU) and glycoprotein 41 (gp41, HIV-1 TM) </w:t>
      </w:r>
      <w:r w:rsidR="00396A41">
        <w:fldChar w:fldCharType="begin"/>
      </w:r>
      <w:ins w:id="266" w:author="Ram Shrestha" w:date="2014-01-04T19:38:00Z">
        <w:r w:rsidR="00276C20">
          <w:instrText xml:space="preserve"> ADDIN EN.CITE &lt;EndNote&gt;&lt;Cite&gt;&lt;Author&gt;Decroly&lt;/Author&gt;&lt;Year&gt;1994&lt;/Year&gt;&lt;RecNum&gt;59&lt;/RecNum&gt;&lt;record&gt;&lt;rec-number&gt;59&lt;/rec-number&gt;&lt;foreign-keys&gt;&lt;key app="EN" db-id="fp25zzvrxrd9vke5zxqp9stbssprwstvdddz"&gt;59&lt;/key&gt;&lt;/foreign-keys&gt;&lt;ref-type name="Journal Article"&gt;17&lt;/ref-type&gt;&lt;contributors&gt;&lt;authors&gt;&lt;author&gt;Decroly, E.&lt;/author&gt;&lt;author&gt;Vandenbranden, M.&lt;/author&gt;&lt;author&gt;Ruysschaert, J. M.&lt;/author&gt;&lt;author&gt;Cogniaux, J.&lt;/author&gt;&lt;author&gt;Jacob, G. S.&lt;/author&gt;&lt;author&gt;Howard, S. C.&lt;/author&gt;&lt;author&gt;Marshall, G.&lt;/author&gt;&lt;author&gt;Kompelli, A.&lt;/author&gt;&lt;author&gt;Basak, A.&lt;/author&gt;&lt;author&gt;Jean, F.&lt;/author&gt;&lt;/authors&gt;&lt;/contributors&gt;&lt;auth-address&gt;http://www.jbc.org/content/269/16/12240&lt;/auth-address&gt;&lt;titles&gt;&lt;title&gt;The convertases furin and PC1 can both cleave the human immunodeficiency virus (HIV)-1 envelope glycoprotein gp160 into gp120 (HIV-1 SU) and gp41 (HIV-I TM).&lt;/title&gt;&lt;secondary-title&gt;Journal of Biological Chemistry&lt;/secondary-title&gt;&lt;/titles&gt;&lt;pages&gt;12240-12247&lt;/pages&gt;&lt;volume&gt;269&lt;/volume&gt;&lt;number&gt;16&lt;/number&gt;&lt;dates&gt;&lt;year&gt;1994&lt;/year&gt;&lt;pub-dates&gt;&lt;date&gt;April&lt;/date&gt;&lt;/pub-dates&gt;&lt;/dates&gt;&lt;isbn&gt;0021-9258, 1083-351X&lt;/isbn&gt;&lt;label&gt;decroly_convertases_1994&lt;/label&gt;&lt;urls&gt;&lt;/urls&gt;&lt;/record&gt;&lt;/Cite&gt;&lt;/EndNote&gt;</w:instrText>
        </w:r>
      </w:ins>
      <w:del w:id="267" w:author="Ram Shrestha" w:date="2014-01-04T19:38:00Z">
        <w:r w:rsidR="00E93357" w:rsidDel="00276C20">
          <w:delInstrText xml:space="preserve"> ADDIN EN.CITE &lt;EndNote&gt;&lt;Cite&gt;&lt;Author&gt;Decroly&lt;/Author&gt;&lt;Year&gt;1994&lt;/Year&gt;&lt;RecNum&gt;59&lt;/RecNum&gt;&lt;record&gt;&lt;rec-number&gt;59&lt;/rec-number&gt;&lt;foreign-keys&gt;&lt;key app="EN" db-id="fp25zzvrxrd9vke5zxqp9stbssprwstvdddz"&gt;59&lt;/key&gt;&lt;/foreign-keys&gt;&lt;ref-type name="Journal Article"&gt;17&lt;/ref-type&gt;&lt;contributors&gt;&lt;authors&gt;&lt;author&gt;Decroly, E.&lt;/author&gt;&lt;author&gt;Vandenbranden, M.&lt;/author&gt;&lt;author&gt;Ruysschaert, J. M.&lt;/author&gt;&lt;author&gt;Cogniaux, J.&lt;/author&gt;&lt;author&gt;Jacob, G. S.&lt;/author&gt;&lt;author&gt;Howard, S. C.&lt;/author&gt;&lt;author&gt;Marshall, G.&lt;/author&gt;&lt;author&gt;Kompelli, A.&lt;/author&gt;&lt;author&gt;Basak, A.&lt;/author&gt;&lt;author&gt;Jean, F.&lt;/author&gt;&lt;/authors&gt;&lt;/contributors&gt;&lt;auth-address&gt;http://www.jbc.org/content/269/16/12240&lt;/auth-address&gt;&lt;titles&gt;&lt;title&gt;The convertases furin and PC1 can both cleave the human immunodeficiency virus (HIV)-1 envelope glycoprotein gp160 into gp120 (HIV-1 SU) and gp41 (HIV-I TM).&lt;/title&gt;&lt;secondary-title&gt;Journal of Biological Chemistry&lt;/secondary-title&gt;&lt;/titles&gt;&lt;pages&gt;12240-12247&lt;/pages&gt;&lt;volume&gt;269&lt;/volume&gt;&lt;number&gt;16&lt;/number&gt;&lt;dates&gt;&lt;year&gt;1994&lt;/year&gt;&lt;pub-dates&gt;&lt;date&gt;April&lt;/date&gt;&lt;/pub-dates&gt;&lt;/dates&gt;&lt;isbn&gt;0021-9258, 1083-351X&lt;/isbn&gt;&lt;label&gt;decroly_convertases_1994&lt;/label&gt;&lt;urls&gt;&lt;/urls&gt;&lt;/record&gt;&lt;/Cite&gt;&lt;/EndNote&gt;</w:delInstrText>
        </w:r>
      </w:del>
      <w:r w:rsidR="00396A41">
        <w:fldChar w:fldCharType="separate"/>
      </w:r>
      <w:r>
        <w:rPr>
          <w:noProof/>
        </w:rPr>
        <w:t>(Decroly et al., 1994)</w:t>
      </w:r>
      <w:r w:rsidR="00396A41">
        <w:fldChar w:fldCharType="end"/>
      </w:r>
      <w:r>
        <w:t xml:space="preserve">.  Gp120 is a non-covalent complex of external protein and gp41 is a trans-membrane protein; both play vital role for initial steps in viral infection </w:t>
      </w:r>
      <w:r w:rsidR="00396A41">
        <w:fldChar w:fldCharType="begin"/>
      </w:r>
      <w:ins w:id="268" w:author="Ram Shrestha" w:date="2014-01-04T19:38:00Z">
        <w:r w:rsidR="00276C20">
          <w:instrText xml:space="preserve"> ADDIN EN.CITE &lt;EndNote&gt;&lt;Cite&gt;&lt;Author&gt;Chan&lt;/Author&gt;&lt;Year&gt;1997&lt;/Year&gt;&lt;RecNum&gt;58&lt;/RecNum&gt;&lt;record&gt;&lt;rec-number&gt;58&lt;/rec-number&gt;&lt;foreign-keys&gt;&lt;key app="EN" db-id="fp25zzvrxrd9vke5zxqp9stbssprwstvdddz"&gt;58&lt;/key&gt;&lt;/foreign-keys&gt;&lt;ref-type name="Journal Article"&gt;17&lt;/ref-type&gt;&lt;contributors&gt;&lt;authors&gt;&lt;author&gt;Chan, David C.&lt;/author&gt;&lt;author&gt;Fass, Deborah&lt;/author&gt;&lt;author&gt;Berger, James M.&lt;/author&gt;&lt;author&gt;Kim, Peter S.&lt;/author&gt;&lt;/authors&gt;&lt;/contributors&gt;&lt;auth-address&gt;http://www.sciencedirect.com/science/article/pii/S0092867400802056&lt;/auth-address&gt;&lt;titles&gt;&lt;title&gt;Core Structure of gp41 from the HIV Envelope Glycoprotein&lt;/title&gt;&lt;secondary-title&gt;Cell&lt;/secondary-title&gt;&lt;/titles&gt;&lt;periodical&gt;&lt;full-title&gt;Cell&lt;/full-title&gt;&lt;/periodical&gt;&lt;pages&gt;263-273&lt;/pages&gt;&lt;volume&gt;89&lt;/volume&gt;&lt;number&gt;2&lt;/number&gt;&lt;dates&gt;&lt;year&gt;1997&lt;/year&gt;&lt;pub-dates&gt;&lt;date&gt;April&lt;/date&gt;&lt;/pub-dates&gt;&lt;/dates&gt;&lt;isbn&gt;0092-8674&lt;/isbn&gt;&lt;label&gt;chan_core_1997&lt;/label&gt;&lt;urls&gt;&lt;related-urls&gt;&lt;url&gt;10.1016/S0092-8674(00)80205-6&lt;/url&gt;&lt;/related-urls&gt;&lt;/urls&gt;&lt;/record&gt;&lt;/Cite&gt;&lt;/EndNote&gt;</w:instrText>
        </w:r>
      </w:ins>
      <w:del w:id="269" w:author="Ram Shrestha" w:date="2014-01-04T19:38:00Z">
        <w:r w:rsidR="00E93357" w:rsidDel="00276C20">
          <w:delInstrText xml:space="preserve"> ADDIN EN.CITE &lt;EndNote&gt;&lt;Cite&gt;&lt;Author&gt;Chan&lt;/Author&gt;&lt;Year&gt;1997&lt;/Year&gt;&lt;RecNum&gt;58&lt;/RecNum&gt;&lt;record&gt;&lt;rec-number&gt;58&lt;/rec-number&gt;&lt;foreign-keys&gt;&lt;key app="EN" db-id="fp25zzvrxrd9vke5zxqp9stbssprwstvdddz"&gt;58&lt;/key&gt;&lt;/foreign-keys&gt;&lt;ref-type name="Journal Article"&gt;17&lt;/ref-type&gt;&lt;contributors&gt;&lt;authors&gt;&lt;author&gt;Chan, David C.&lt;/author&gt;&lt;author&gt;Fass, Deborah&lt;/author&gt;&lt;author&gt;Berger, James M.&lt;/author&gt;&lt;author&gt;Kim, Peter S.&lt;/author&gt;&lt;/authors&gt;&lt;/contributors&gt;&lt;auth-address&gt;http://www.sciencedirect.com/science/article/pii/S0092867400802056&lt;/auth-address&gt;&lt;titles&gt;&lt;title&gt;Core Structure of gp41 from the HIV Envelope Glycoprotein&lt;/title&gt;&lt;secondary-title&gt;Cell&lt;/secondary-title&gt;&lt;/titles&gt;&lt;periodical&gt;&lt;full-title&gt;Cell&lt;/full-title&gt;&lt;/periodical&gt;&lt;pages&gt;263-273&lt;/pages&gt;&lt;volume&gt;89&lt;/volume&gt;&lt;number&gt;2&lt;/number&gt;&lt;dates&gt;&lt;year&gt;1997&lt;/year&gt;&lt;pub-dates&gt;&lt;date&gt;April&lt;/date&gt;&lt;/pub-dates&gt;&lt;/dates&gt;&lt;isbn&gt;0092-8674&lt;/isbn&gt;&lt;label&gt;chan_core_1997&lt;/label&gt;&lt;urls&gt;&lt;related-urls&gt;&lt;url&gt;10.1016/S0092-8674(00)80205-6&lt;/url&gt;&lt;/related-urls&gt;&lt;/urls&gt;&lt;/record&gt;&lt;/Cite&gt;&lt;/EndNote&gt;</w:delInstrText>
        </w:r>
      </w:del>
      <w:r w:rsidR="00396A41">
        <w:fldChar w:fldCharType="separate"/>
      </w:r>
      <w:r>
        <w:rPr>
          <w:noProof/>
        </w:rPr>
        <w:t>(Chan et al., 1997)</w:t>
      </w:r>
      <w:r w:rsidR="00396A41">
        <w:fldChar w:fldCharType="end"/>
      </w:r>
      <w:r>
        <w:t xml:space="preserve">. Three gp120 molecules bound with three gp41 molecules to form envelop spikes </w:t>
      </w:r>
      <w:r w:rsidR="00396A41">
        <w:fldChar w:fldCharType="begin">
          <w:fldData xml:space="preserve">PEVuZE5vdGU+PENpdGUgRXhjbHVkZVllYXI9IjEiPjxBdXRob3I+UGFuY2VyYTwvQXV0aG9yPjxS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</w:fldData>
        </w:fldChar>
      </w:r>
      <w:ins w:id="270" w:author="Ram Shrestha" w:date="2014-01-04T19:38:00Z">
        <w:r w:rsidR="00276C20">
          <w:instrText xml:space="preserve"> ADDIN EN.CITE </w:instrText>
        </w:r>
      </w:ins>
      <w:del w:id="271" w:author="Ram Shrestha" w:date="2014-01-04T19:38:00Z">
        <w:r w:rsidR="00E93357" w:rsidDel="00276C20">
          <w:delInstrText xml:space="preserve"> ADDIN EN.CITE </w:delInstrText>
        </w:r>
        <w:r w:rsidR="00396A41" w:rsidDel="00276C20">
          <w:fldChar w:fldCharType="begin">
            <w:fldData xml:space="preserve">PEVuZE5vdGU+PENpdGUgRXhjbHVkZVllYXI9IjEiPjxBdXRob3I+UGFuY2VyYTwvQXV0aG9yPjxS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</w:fldData>
          </w:fldChar>
        </w:r>
        <w:r w:rsidR="00E93357" w:rsidDel="00276C20">
          <w:delInstrText xml:space="preserve"> ADDIN EN.CITE.DATA </w:delInstrText>
        </w:r>
        <w:r w:rsidR="00396A41" w:rsidDel="00276C20">
          <w:fldChar w:fldCharType="end"/>
        </w:r>
      </w:del>
      <w:ins w:id="272" w:author="Ram Shrestha" w:date="2014-01-04T19:38:00Z">
        <w:r w:rsidR="00276C20">
          <w:fldChar w:fldCharType="begin">
            <w:fldData xml:space="preserve">PEVuZE5vdGU+PENpdGUgRXhjbHVkZVllYXI9IjEiPjxBdXRob3I+UGFuY2VyYTwvQXV0aG9yPjxS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</w:fldData>
          </w:fldChar>
        </w:r>
        <w:r w:rsidR="00276C20">
          <w:instrText xml:space="preserve"> ADDIN EN.CITE.DATA </w:instrText>
        </w:r>
        <w:r w:rsidR="00276C20">
          <w:fldChar w:fldCharType="end"/>
        </w:r>
      </w:ins>
      <w:r w:rsidR="00396A41">
        <w:fldChar w:fldCharType="separate"/>
      </w:r>
      <w:r>
        <w:rPr>
          <w:noProof/>
        </w:rPr>
        <w:t>(Pancera et al.)</w:t>
      </w:r>
      <w:r w:rsidR="00396A41">
        <w:fldChar w:fldCharType="end"/>
      </w:r>
      <w:r>
        <w:t xml:space="preserve">. They are organized to form trimeric complexes on the surface of HIV and mediate HIV entry into the host cell </w:t>
      </w:r>
      <w:r w:rsidR="00396A41">
        <w:fldChar w:fldCharType="begin"/>
      </w:r>
      <w:ins w:id="273" w:author="Ram Shrestha" w:date="2014-01-04T19:38:00Z">
        <w:r w:rsidR="00276C20">
          <w:instrText xml:space="preserve"> ADDIN EN.CITE &lt;EndNote&gt;&lt;Cite&gt;&lt;Author&gt;Liu&lt;/Author&gt;&lt;Year&gt;2008&lt;/Year&gt;&lt;RecNum&gt;56&lt;/RecNum&gt;&lt;record&gt;&lt;rec-number&gt;56&lt;/rec-number&gt;&lt;foreign-keys&gt;&lt;key app="EN" db-id="fp25zzvrxrd9vke5zxqp9stbssprwstvdddz"&gt;56&lt;/key&gt;&lt;/foreign-keys&gt;&lt;ref-type name="Journal Article"&gt;17&lt;/ref-type&gt;&lt;contributors&gt;&lt;authors&gt;&lt;author&gt;Liu, Jun&lt;/author&gt;&lt;author&gt;Bartesaghi, Alberto&lt;/author&gt;&lt;author&gt;Borgnia, Mario J.&lt;/author&gt;&lt;author&gt;Sapiro, Guillermo&lt;/author&gt;&lt;author&gt;Subramaniam, Sriram&lt;/author&gt;&lt;/authors&gt;&lt;/contributors&gt;&lt;auth-address&gt;http://www.nature.com.libgate.library.nuigalway.ie/nature/journal/v455/n7209/full/nature07159.html&lt;/auth-address&gt;&lt;titles&gt;&lt;title&gt;Molecular architecture of native HIV-1 gp120 trimers&lt;/title&gt;&lt;secondary-title&gt;Nature&lt;/secondary-title&gt;&lt;/titles&gt;&lt;periodical&gt;&lt;full-title&gt;Nature&lt;/full-title&gt;&lt;/periodical&gt;&lt;pages&gt;109-113&lt;/pages&gt;&lt;volume&gt;455&lt;/volume&gt;&lt;number&gt;7209&lt;/number&gt;&lt;dates&gt;&lt;year&gt;2008&lt;/year&gt;&lt;pub-dates&gt;&lt;date&gt;September&lt;/date&gt;&lt;/pub-dates&gt;&lt;/dates&gt;&lt;isbn&gt;0028-0836&lt;/isbn&gt;&lt;label&gt;liu_molecular_2008&lt;/label&gt;&lt;urls&gt;&lt;related-urls&gt;&lt;url&gt;10.1038/nature07159&lt;/url&gt;&lt;/related-urls&gt;&lt;/urls&gt;&lt;/record&gt;&lt;/Cite&gt;&lt;/EndNote&gt;</w:instrText>
        </w:r>
      </w:ins>
      <w:del w:id="274" w:author="Ram Shrestha" w:date="2014-01-04T19:38:00Z">
        <w:r w:rsidR="00E93357" w:rsidDel="00276C20">
          <w:delInstrText xml:space="preserve"> ADDIN EN.CITE &lt;EndNote&gt;&lt;Cite&gt;&lt;Author&gt;Liu&lt;/Author&gt;&lt;Year&gt;2008&lt;/Year&gt;&lt;RecNum&gt;56&lt;/RecNum&gt;&lt;record&gt;&lt;rec-number&gt;56&lt;/rec-number&gt;&lt;foreign-keys&gt;&lt;key app="EN" db-id="fp25zzvrxrd9vke5zxqp9stbssprwstvdddz"&gt;56&lt;/key&gt;&lt;/foreign-keys&gt;&lt;ref-type name="Journal Article"&gt;17&lt;/ref-type&gt;&lt;contributors&gt;&lt;authors&gt;&lt;author&gt;Liu, Jun&lt;/author&gt;&lt;author&gt;Bartesaghi, Alberto&lt;/author&gt;&lt;author&gt;Borgnia, Mario J.&lt;/author&gt;&lt;author&gt;Sapiro, Guillermo&lt;/author&gt;&lt;author&gt;Subramaniam, Sriram&lt;/author&gt;&lt;/authors&gt;&lt;/contributors&gt;&lt;auth-address&gt;http://www.nature.com.libgate.library.nuigalway.ie/nature/journal/v455/n7209/full/nature07159.html&lt;/auth-address&gt;&lt;titles&gt;&lt;title&gt;Molecular architecture of native HIV-1 gp120 trimers&lt;/title&gt;&lt;secondary-title&gt;Nature&lt;/secondary-title&gt;&lt;/titles&gt;&lt;periodical&gt;&lt;full-title&gt;Nature&lt;/full-title&gt;&lt;/periodical&gt;&lt;pages&gt;109-113&lt;/pages&gt;&lt;volume&gt;455&lt;/volume&gt;&lt;number&gt;7209&lt;/number&gt;&lt;dates&gt;&lt;year&gt;2008&lt;/year&gt;&lt;pub-dates&gt;&lt;date&gt;September&lt;/date&gt;&lt;/pub-dates&gt;&lt;/dates&gt;&lt;isbn&gt;0028-0836&lt;/isbn&gt;&lt;label&gt;liu_molecular_2008&lt;/label&gt;&lt;urls&gt;&lt;related-urls&gt;&lt;url&gt;10.1038/nature07159&lt;/url&gt;&lt;/related-urls&gt;&lt;/urls&gt;&lt;/record&gt;&lt;/Cite&gt;&lt;/EndNote&gt;</w:delInstrText>
        </w:r>
      </w:del>
      <w:r w:rsidR="00396A41">
        <w:fldChar w:fldCharType="separate"/>
      </w:r>
      <w:r>
        <w:rPr>
          <w:noProof/>
        </w:rPr>
        <w:t>(Liu et al., 2008)</w:t>
      </w:r>
      <w:r w:rsidR="00396A41">
        <w:fldChar w:fldCharType="end"/>
      </w:r>
      <w:r>
        <w:t xml:space="preserve">. The exposed external complex gp120 binds to the CD4 receptor on the host immune cell </w:t>
      </w:r>
      <w:r w:rsidR="00396A41">
        <w:fldChar w:fldCharType="begin"/>
      </w:r>
      <w:ins w:id="275" w:author="Ram Shrestha" w:date="2014-01-04T19:38:00Z">
        <w:r w:rsidR="00276C20">
          <w:instrText xml:space="preserve"> ADDIN EN.CITE &lt;EndNote&gt;&lt;Cite&gt;&lt;Author&gt;Rizzuto&lt;/Author&gt;&lt;Year&gt;1998&lt;/Year&gt;&lt;RecNum&gt;822&lt;/RecNum&gt;&lt;record&gt;&lt;rec-number&gt;822&lt;/rec-number&gt;&lt;foreign-keys&gt;&lt;key app="EN" db-id="fp25zzvrxrd9vke5zxqp9stbssprwstvdddz"&gt;822&lt;/key&gt;&lt;/foreign-keys&gt;&lt;ref-type name="Journal Article"&gt;17&lt;/ref-type&gt;&lt;contributors&gt;&lt;authors&gt;&lt;author&gt;Rizzuto, C. D.&lt;/author&gt;&lt;author&gt;Wyatt, R.&lt;/author&gt;&lt;author&gt;Hernandez-Ramos, N.&lt;/author&gt;&lt;author&gt;Sun, Y.&lt;/author&gt;&lt;author&gt;Kwong, P. D.&lt;/author&gt;&lt;author&gt;Hendrickson, W. A.&lt;/author&gt;&lt;author&gt;Sodroski, J.&lt;/author&gt;&lt;/authors&gt;&lt;/contributors&gt;&lt;auth-address&gt;Department of Cancer Immunology and AIDS, Dana-Farber Cancer Institute, Department of Pathology, Harvard Medical School, Boston, MA 02115, USA.&lt;/auth-address&gt;&lt;titles&gt;&lt;title&gt;A conserved HIV gp120 glycoprotein structure involved in chemokine receptor binding&lt;/title&gt;&lt;secondary-title&gt;Science&lt;/secondary-title&gt;&lt;/titles&gt;&lt;periodical&gt;&lt;full-title&gt;Science&lt;/full-title&gt;&lt;/periodical&gt;&lt;pages&gt;1949-53&lt;/pages&gt;&lt;volume&gt;280&lt;/volume&gt;&lt;number&gt;5371&lt;/number&gt;&lt;edition&gt;1998/06/25&lt;/edition&gt;&lt;keywords&gt;&lt;keyword&gt;Amino Acid Substitution&lt;/keyword&gt;&lt;keyword&gt;Animals&lt;/keyword&gt;&lt;keyword&gt;Antigens, CD4/metabolism&lt;/keyword&gt;&lt;keyword&gt;Binding Sites&lt;/keyword&gt;&lt;keyword&gt;Crystallization&lt;/keyword&gt;&lt;keyword&gt;HIV Antibodies/immunology&lt;/keyword&gt;&lt;keyword&gt;HIV Envelope Protein gp120/*chemistry/genetics/immunology/*metabolism&lt;/keyword&gt;&lt;keyword&gt;HIV-1/*chemistry/immunology&lt;/keyword&gt;&lt;keyword&gt;Humans&lt;/keyword&gt;&lt;keyword&gt;Models, Molecular&lt;/keyword&gt;&lt;keyword&gt;Peptide Fragments/chemistry&lt;/keyword&gt;&lt;keyword&gt;Protein Conformation&lt;/keyword&gt;&lt;keyword&gt;Protein Structure, Secondary&lt;/keyword&gt;&lt;keyword&gt;Receptors, CCR5/*metabolism&lt;/keyword&gt;&lt;keyword&gt;Recombinant Proteins/metabolism&lt;/keyword&gt;&lt;/keywords&gt;&lt;dates&gt;&lt;year&gt;1998&lt;/year&gt;&lt;pub-dates&gt;&lt;date&gt;Jun 19&lt;/date&gt;&lt;/pub-dates&gt;&lt;/dates&gt;&lt;isbn&gt;0036-8075 (Print)&amp;#xD;0036-8075 (Linking)&lt;/isbn&gt;&lt;accession-num&gt;9632396&lt;/accession-num&gt;&lt;urls&gt;&lt;related-urls&gt;&lt;url&gt;http://www.ncbi.nlm.nih.gov/entrez/query.fcgi?cmd=Retrieve&amp;amp;db=PubMed&amp;amp;dopt=Citation&amp;amp;list_uids=9632396&lt;/url&gt;&lt;/related-urls&gt;&lt;/urls&gt;&lt;language&gt;eng&lt;/language&gt;&lt;/record&gt;&lt;/Cite&gt;&lt;/EndNote&gt;</w:instrText>
        </w:r>
      </w:ins>
      <w:del w:id="276" w:author="Ram Shrestha" w:date="2014-01-04T19:38:00Z">
        <w:r w:rsidR="00E93357" w:rsidDel="00276C20">
          <w:delInstrText xml:space="preserve"> ADDIN EN.CITE &lt;EndNote&gt;&lt;Cite&gt;&lt;Author&gt;Rizzuto&lt;/Author&gt;&lt;Year&gt;1998&lt;/Year&gt;&lt;RecNum&gt;822&lt;/RecNum&gt;&lt;record&gt;&lt;rec-number&gt;822&lt;/rec-number&gt;&lt;foreign-keys&gt;&lt;key app="EN" db-id="fp25zzvrxrd9vke5zxqp9stbssprwstvdddz"&gt;822&lt;/key&gt;&lt;/foreign-keys&gt;&lt;ref-type name="Journal Article"&gt;17&lt;/ref-type&gt;&lt;contributors&gt;&lt;authors&gt;&lt;author&gt;Rizzuto, C. D.&lt;/author&gt;&lt;author&gt;Wyatt, R.&lt;/author&gt;&lt;author&gt;Hernandez-Ramos, N.&lt;/author&gt;&lt;author&gt;Sun, Y.&lt;/author&gt;&lt;author&gt;Kwong, P. D.&lt;/author&gt;&lt;author&gt;Hendrickson, W. A.&lt;/author&gt;&lt;author&gt;Sodroski, J.&lt;/author&gt;&lt;/authors&gt;&lt;/contributors&gt;&lt;auth-address&gt;Department of Cancer Immunology and AIDS, Dana-Farber Cancer Institute, Department of Pathology, Harvard Medical School, Boston, MA 02115, USA.&lt;/auth-address&gt;&lt;titles&gt;&lt;title&gt;A conserved HIV gp120 glycoprotein structure involved in chemokine receptor binding&lt;/title&gt;&lt;secondary-title&gt;Science&lt;/secondary-title&gt;&lt;/titles&gt;&lt;periodical&gt;&lt;full-title&gt;Science&lt;/full-title&gt;&lt;/periodical&gt;&lt;pages&gt;1949-53&lt;/pages&gt;&lt;volume&gt;280&lt;/volume&gt;&lt;number&gt;5371&lt;/number&gt;&lt;edition&gt;1998/06/25&lt;/edition&gt;&lt;keywords&gt;&lt;keyword&gt;Amino Acid Substitution&lt;/keyword&gt;&lt;keyword&gt;Animals&lt;/keyword&gt;&lt;keyword&gt;Antigens, CD4/metabolism&lt;/keyword&gt;&lt;keyword&gt;Binding Sites&lt;/keyword&gt;&lt;keyword&gt;Crystallization&lt;/keyword&gt;&lt;keyword&gt;HIV Antibodies/immunology&lt;/keyword&gt;&lt;keyword&gt;HIV Envelope Protein gp120/*chemistry/genetics/immunology/*metabolism&lt;/keyword&gt;&lt;keyword&gt;HIV-1/*chemistry/immunology&lt;/keyword&gt;&lt;keyword&gt;Humans&lt;/keyword&gt;&lt;keyword&gt;Models, Molecular&lt;/keyword&gt;&lt;keyword&gt;Peptide Fragments/chemistry&lt;/keyword&gt;&lt;keyword&gt;Protein Conformation&lt;/keyword&gt;&lt;keyword&gt;Protein Structure, Secondary&lt;/keyword&gt;&lt;keyword&gt;Receptors, CCR5/*metabolism&lt;/keyword&gt;&lt;keyword&gt;Recombinant Proteins/metabolism&lt;/keyword&gt;&lt;/keywords&gt;&lt;dates&gt;&lt;year&gt;1998&lt;/year&gt;&lt;pub-dates&gt;&lt;date&gt;Jun 19&lt;/date&gt;&lt;/pub-dates&gt;&lt;/dates&gt;&lt;isbn&gt;0036-8075 (Print)&amp;#xD;0036-8075 (Linking)&lt;/isbn&gt;&lt;accession-num&gt;9632396&lt;/accession-num&gt;&lt;urls&gt;&lt;related-urls&gt;&lt;url&gt;http://www.ncbi.nlm.nih.gov/entrez/query.fcgi?cmd=Retrieve&amp;amp;db=PubMed&amp;amp;dopt=Citation&amp;amp;list_uids=9632396&lt;/url&gt;&lt;/related-urls&gt;&lt;/urls&gt;&lt;language&gt;eng&lt;/language&gt;&lt;/record&gt;&lt;/Cite&gt;&lt;/EndNote&gt;</w:delInstrText>
        </w:r>
      </w:del>
      <w:r w:rsidR="00396A41">
        <w:fldChar w:fldCharType="separate"/>
      </w:r>
      <w:r>
        <w:rPr>
          <w:noProof/>
        </w:rPr>
        <w:t>(Rizzuto et al., 1998)</w:t>
      </w:r>
      <w:r w:rsidR="00396A41">
        <w:fldChar w:fldCharType="end"/>
      </w:r>
      <w:r>
        <w:t xml:space="preserve">. This triggers a conformational shift of trimeric complex that enables a conserved gp120 region binding to a chemokine receptor, either CCR5 or CXCR4, to facilitate fusion of the viral and host membranes </w:t>
      </w:r>
      <w:r w:rsidR="00396A41">
        <w:fldChar w:fldCharType="begin">
          <w:fldData xml:space="preserve">PEVuZE5vdGU+PENpdGU+PEF1dGhvcj5IdWFuZzwvQXV0aG9yPjxZZWFyPjIwMDc8L1llYXI+PFJl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</w:fldData>
        </w:fldChar>
      </w:r>
      <w:ins w:id="277" w:author="Ram Shrestha" w:date="2014-01-04T19:38:00Z">
        <w:r w:rsidR="00276C20">
          <w:instrText xml:space="preserve"> ADDIN EN.CITE </w:instrText>
        </w:r>
      </w:ins>
      <w:del w:id="278" w:author="Ram Shrestha" w:date="2014-01-04T19:38:00Z">
        <w:r w:rsidR="00E93357" w:rsidDel="00276C20">
          <w:delInstrText xml:space="preserve"> ADDIN EN.CITE </w:delInstrText>
        </w:r>
        <w:r w:rsidR="00396A41" w:rsidDel="00276C20">
          <w:fldChar w:fldCharType="begin">
            <w:fldData xml:space="preserve">PEVuZE5vdGU+PENpdGU+PEF1dGhvcj5IdWFuZzwvQXV0aG9yPjxZZWFyPjIwMDc8L1llYXI+PFJl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</w:fldData>
          </w:fldChar>
        </w:r>
        <w:r w:rsidR="00E93357" w:rsidDel="00276C20">
          <w:delInstrText xml:space="preserve"> ADDIN EN.CITE.DATA </w:delInstrText>
        </w:r>
        <w:r w:rsidR="00396A41" w:rsidDel="00276C20">
          <w:fldChar w:fldCharType="end"/>
        </w:r>
      </w:del>
      <w:ins w:id="279" w:author="Ram Shrestha" w:date="2014-01-04T19:38:00Z">
        <w:r w:rsidR="00276C20">
          <w:fldChar w:fldCharType="begin">
            <w:fldData xml:space="preserve">PEVuZE5vdGU+PENpdGU+PEF1dGhvcj5IdWFuZzwvQXV0aG9yPjxZZWFyPjIwMDc8L1llYXI+PFJl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</w:fldData>
          </w:fldChar>
        </w:r>
        <w:r w:rsidR="00276C20">
          <w:instrText xml:space="preserve"> ADDIN EN.CITE.DATA </w:instrText>
        </w:r>
        <w:r w:rsidR="00276C20">
          <w:fldChar w:fldCharType="end"/>
        </w:r>
      </w:ins>
      <w:r w:rsidR="00396A41">
        <w:fldChar w:fldCharType="separate"/>
      </w:r>
      <w:r>
        <w:rPr>
          <w:noProof/>
        </w:rPr>
        <w:t>(Huang et al., 2007; Rizzuto et al., 1998; Wu et al., 1996; Wu et al., 1997)</w:t>
      </w:r>
      <w:r w:rsidR="00396A41">
        <w:fldChar w:fldCharType="end"/>
      </w:r>
      <w:r>
        <w:t xml:space="preserve">. The gp120-CD4 complex also triggers conformational change in gp41 trans-membrane protein from native non-fusion state to fusion state </w:t>
      </w:r>
      <w:r w:rsidR="00396A41">
        <w:fldChar w:fldCharType="begin">
          <w:fldData xml:space="preserve">PEVuZE5vdGU+PENpdGU+PEF1dGhvcj5DaGFuPC9BdXRob3I+PFllYXI+MTk5NzwvWWVhcj48UmVj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=
</w:fldData>
        </w:fldChar>
      </w:r>
      <w:ins w:id="280" w:author="Ram Shrestha" w:date="2014-01-04T19:38:00Z">
        <w:r w:rsidR="00276C20">
          <w:instrText xml:space="preserve"> ADDIN EN.CITE </w:instrText>
        </w:r>
      </w:ins>
      <w:del w:id="281" w:author="Ram Shrestha" w:date="2014-01-04T19:38:00Z">
        <w:r w:rsidR="00E93357" w:rsidDel="00276C20">
          <w:delInstrText xml:space="preserve"> ADDIN EN.CITE </w:delInstrText>
        </w:r>
        <w:r w:rsidR="00396A41" w:rsidDel="00276C20">
          <w:fldChar w:fldCharType="begin">
            <w:fldData xml:space="preserve">PEVuZE5vdGU+PENpdGU+PEF1dGhvcj5DaGFuPC9BdXRob3I+PFllYXI+MTk5NzwvWWVhcj48UmVj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=
</w:fldData>
          </w:fldChar>
        </w:r>
        <w:r w:rsidR="00E93357" w:rsidDel="00276C20">
          <w:delInstrText xml:space="preserve"> ADDIN EN.CITE.DATA </w:delInstrText>
        </w:r>
        <w:r w:rsidR="00396A41" w:rsidDel="00276C20">
          <w:fldChar w:fldCharType="end"/>
        </w:r>
      </w:del>
      <w:ins w:id="282" w:author="Ram Shrestha" w:date="2014-01-04T19:38:00Z">
        <w:r w:rsidR="00276C20">
          <w:fldChar w:fldCharType="begin">
            <w:fldData xml:space="preserve">PEVuZE5vdGU+PENpdGU+PEF1dGhvcj5DaGFuPC9BdXRob3I+PFllYXI+MTk5NzwvWWVhcj48UmVj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=
</w:fldData>
          </w:fldChar>
        </w:r>
        <w:r w:rsidR="00276C20">
          <w:instrText xml:space="preserve"> ADDIN EN.CITE.DATA </w:instrText>
        </w:r>
        <w:r w:rsidR="00276C20">
          <w:fldChar w:fldCharType="end"/>
        </w:r>
      </w:ins>
      <w:r w:rsidR="00396A41">
        <w:fldChar w:fldCharType="separate"/>
      </w:r>
      <w:r>
        <w:rPr>
          <w:noProof/>
        </w:rPr>
        <w:t>(Chan et al., 1997; Kliger et al., 1997)</w:t>
      </w:r>
      <w:r w:rsidR="00396A41">
        <w:fldChar w:fldCharType="end"/>
      </w:r>
      <w:r>
        <w:t xml:space="preserve">. Gp41 plays role in the viral fusion and release of viral contents in to the host cell </w:t>
      </w:r>
      <w:r w:rsidR="00396A41">
        <w:fldChar w:fldCharType="begin"/>
      </w:r>
      <w:ins w:id="283" w:author="Ram Shrestha" w:date="2014-01-04T19:38:00Z">
        <w:r w:rsidR="00276C20">
          <w:instrText xml:space="preserve"> ADDIN EN.CITE &lt;EndNote&gt;&lt;Cite&gt;&lt;Author&gt;Furuta&lt;/Author&gt;&lt;Year&gt;1998&lt;/Year&gt;&lt;RecNum&gt;46&lt;/RecNum&gt;&lt;record&gt;&lt;rec-number&gt;46&lt;/rec-number&gt;&lt;foreign-keys&gt;&lt;key app="EN" db-id="fp25zzvrxrd9vke5zxqp9stbssprwstvdddz"&gt;46&lt;/key&gt;&lt;/foreign-keys&gt;&lt;ref-type name="Journal Article"&gt;17&lt;/ref-type&gt;&lt;contributors&gt;&lt;authors&gt;&lt;author&gt;Furuta, Rika A.&lt;/author&gt;&lt;author&gt;Wild, Carl T.&lt;/author&gt;&lt;author&gt;Weng, Yongkai&lt;/author&gt;&lt;author&gt;Weiss, Carol D.&lt;/author&gt;&lt;/authors&gt;&lt;/contributors&gt;&lt;auth-address&gt;http://www.nature.com.libgate.library.nuigalway.ie/nsmb/journal/v5/n4/full/nsb0498-276.html&lt;/auth-address&gt;&lt;titles&gt;&lt;title&gt;Capture of an early fusion-active conformation of HIV-1 gp41&lt;/title&gt;&lt;secondary-title&gt;Nature Structural &amp;amp; Molecular Biology&lt;/secondary-title&gt;&lt;/titles&gt;&lt;pages&gt;276-279&lt;/pages&gt;&lt;volume&gt;5&lt;/volume&gt;&lt;number&gt;4&lt;/number&gt;&lt;dates&gt;&lt;year&gt;1998&lt;/year&gt;&lt;pub-dates&gt;&lt;date&gt;April&lt;/date&gt;&lt;/pub-dates&gt;&lt;/dates&gt;&lt;label&gt;furuta_capture_1998-1&lt;/label&gt;&lt;urls&gt;&lt;related-urls&gt;&lt;url&gt;10.1038/nsb0498-276&lt;/url&gt;&lt;/related-urls&gt;&lt;/urls&gt;&lt;/record&gt;&lt;/Cite&gt;&lt;Cite&gt;&lt;Author&gt;Melikyan&lt;/Author&gt;&lt;Year&gt;2008&lt;/Year&gt;&lt;RecNum&gt;598&lt;/RecNum&gt;&lt;record&gt;&lt;rec-number&gt;598&lt;/rec-number&gt;&lt;foreign-keys&gt;&lt;key app="EN" db-id="fp25zzvrxrd9vke5zxqp9stbssprwstvdddz"&gt;598&lt;/key&gt;&lt;/foreign-keys&gt;&lt;ref-type name="Journal Article"&gt;17&lt;/ref-type&gt;&lt;contributors&gt;&lt;authors&gt;&lt;author&gt;Melikyan, Gregory B.&lt;/author&gt;&lt;/authors&gt;&lt;/contributors&gt;&lt;auth-address&gt;http://www.retrovirology.com/content/5/1/111/abstract&lt;/auth-address&gt;&lt;titles&gt;&lt;title&gt;Common principles and intermediates of viral protein-mediated fusion: the HIV-1 paradigm&lt;/title&gt;&lt;secondary-title&gt;Retrovirology&lt;/secondary-title&gt;&lt;/titles&gt;&lt;periodical&gt;&lt;full-title&gt;Retrovirology&lt;/full-title&gt;&lt;/periodical&gt;&lt;pages&gt;111&lt;/pages&gt;&lt;volume&gt;5&lt;/volume&gt;&lt;number&gt;1&lt;/number&gt;&lt;dates&gt;&lt;year&gt;2008&lt;/year&gt;&lt;pub-dates&gt;&lt;date&gt;December&lt;/date&gt;&lt;/pub-dates&gt;&lt;/dates&gt;&lt;isbn&gt;1742-4690&lt;/isbn&gt;&lt;label&gt;melikyan_common_2008&lt;/label&gt;&lt;urls&gt;&lt;related-urls&gt;&lt;url&gt;10.1186/1742-4690-5-111&lt;/url&gt;&lt;/related-urls&gt;&lt;/urls&gt;&lt;/record&gt;&lt;/Cite&gt;&lt;/EndNote&gt;</w:instrText>
        </w:r>
      </w:ins>
      <w:del w:id="284" w:author="Ram Shrestha" w:date="2014-01-04T19:38:00Z">
        <w:r w:rsidR="00E93357" w:rsidDel="00276C20">
          <w:delInstrText xml:space="preserve"> ADDIN EN.CITE &lt;EndNote&gt;&lt;Cite&gt;&lt;Author&gt;Furuta&lt;/Author&gt;&lt;Year&gt;1998&lt;/Year&gt;&lt;RecNum&gt;46&lt;/RecNum&gt;&lt;record&gt;&lt;rec-number&gt;46&lt;/rec-number&gt;&lt;foreign-keys&gt;&lt;key app="EN" db-id="fp25zzvrxrd9vke5zxqp9stbssprwstvdddz"&gt;46&lt;/key&gt;&lt;/foreign-keys&gt;&lt;ref-type name="Journal Article"&gt;17&lt;/ref-type&gt;&lt;contributors&gt;&lt;authors&gt;&lt;author&gt;Furuta, Rika A.&lt;/author&gt;&lt;author&gt;Wild, Carl T.&lt;/author&gt;&lt;author&gt;Weng, Yongkai&lt;/author&gt;&lt;author&gt;Weiss, Carol D.&lt;/author&gt;&lt;/authors&gt;&lt;/contributors&gt;&lt;auth-address&gt;http://www.nature.com.libgate.library.nuigalway.ie/nsmb/journal/v5/n4/full/nsb0498-276.html&lt;/auth-address&gt;&lt;titles&gt;&lt;title&gt;Capture of an early fusion-active conformation of HIV-1 gp41&lt;/title&gt;&lt;secondary-title&gt;Nature Structural &amp;amp; Molecular Biology&lt;/secondary-title&gt;&lt;/titles&gt;&lt;pages&gt;276-279&lt;/pages&gt;&lt;volume&gt;5&lt;/volume&gt;&lt;number&gt;4&lt;/number&gt;&lt;dates&gt;&lt;year&gt;1998&lt;/year&gt;&lt;pub-dates&gt;&lt;date&gt;April&lt;/date&gt;&lt;/pub-dates&gt;&lt;/dates&gt;&lt;label&gt;furuta_capture_1998-1&lt;/label&gt;&lt;urls&gt;&lt;related-urls&gt;&lt;url&gt;10.1038/nsb0498-276&lt;/url&gt;&lt;/related-urls&gt;&lt;/urls&gt;&lt;/record&gt;&lt;/Cite&gt;&lt;Cite&gt;&lt;Author&gt;Melikyan&lt;/Author&gt;&lt;Year&gt;2008&lt;/Year&gt;&lt;RecNum&gt;598&lt;/RecNum&gt;&lt;record&gt;&lt;rec-number&gt;598&lt;/rec-number&gt;&lt;foreign-keys&gt;&lt;key app="EN" db-id="fp25zzvrxrd9vke5zxqp9stbssprwstvdddz"&gt;598&lt;/key&gt;&lt;/foreign-keys&gt;&lt;ref-type name="Journal Article"&gt;17&lt;/ref-type&gt;&lt;contributors&gt;&lt;authors&gt;&lt;author&gt;Melikyan, Gregory B.&lt;/author&gt;&lt;/authors&gt;&lt;/contributors&gt;&lt;auth-address&gt;http://www.retrovirology.com/content/5/1/111/abstract&lt;/auth-address&gt;&lt;titles&gt;&lt;title&gt;Common principles and intermediates of viral protein-mediated fusion: the HIV-1 paradigm&lt;/title&gt;&lt;secondary-title&gt;Retrovirology&lt;/secondary-title&gt;&lt;/titles&gt;&lt;periodical&gt;&lt;full-title&gt;Retrovirology&lt;/full-title&gt;&lt;/periodical&gt;&lt;pages&gt;111&lt;/pages&gt;&lt;volume&gt;5&lt;/volume&gt;&lt;number&gt;1&lt;/number&gt;&lt;dates&gt;&lt;year&gt;2008&lt;/year&gt;&lt;pub-dates&gt;&lt;date&gt;December&lt;/date&gt;&lt;/pub-dates&gt;&lt;/dates&gt;&lt;isbn&gt;1742-4690&lt;/isbn&gt;&lt;label&gt;melikyan_common_2008&lt;/label&gt;&lt;urls&gt;&lt;related-urls&gt;&lt;url&gt;10.1186/1742-4690-5-111&lt;/url&gt;&lt;/related-urls&gt;&lt;/urls&gt;&lt;/record&gt;&lt;/Cite&gt;&lt;/EndNote&gt;</w:delInstrText>
        </w:r>
      </w:del>
      <w:r w:rsidR="00396A41">
        <w:fldChar w:fldCharType="separate"/>
      </w:r>
      <w:r>
        <w:rPr>
          <w:noProof/>
        </w:rPr>
        <w:t>(Furuta et al., 1998; Melikyan, 2008)</w:t>
      </w:r>
      <w:r w:rsidR="00396A41">
        <w:fldChar w:fldCharType="end"/>
      </w:r>
      <w:r>
        <w:t xml:space="preserve">,. The gp41 consists of heptad repeats - HR1 and HR2 that play role in fusion process </w:t>
      </w:r>
      <w:r w:rsidR="00396A41">
        <w:fldChar w:fldCharType="begin"/>
      </w:r>
      <w:ins w:id="285" w:author="Ram Shrestha" w:date="2014-01-04T19:38:00Z">
        <w:r w:rsidR="00276C20">
          <w:instrText xml:space="preserve"> ADDIN EN.CITE &lt;EndNote&gt;&lt;Cite&gt;&lt;Author&gt;Tan&lt;/Author&gt;&lt;Year&gt;1997&lt;/Year&gt;&lt;RecNum&gt;53&lt;/RecNum&gt;&lt;record&gt;&lt;rec-number&gt;53&lt;/rec-number&gt;&lt;foreign-keys&gt;&lt;key app="EN" db-id="fp25zzvrxrd9vke5zxqp9stbssprwstvdddz"&gt;53&lt;/key&gt;&lt;/foreign-keys&gt;&lt;ref-type name="Journal Article"&gt;17&lt;/ref-type&gt;&lt;contributors&gt;&lt;authors&gt;&lt;author&gt;Tan, Kemin&lt;/author&gt;&lt;author&gt;Liu, Jin-huan&lt;/author&gt;&lt;author&gt;Wang, Jia-huai&lt;/author&gt;&lt;author&gt;Shen, Steven&lt;/author&gt;&lt;author&gt;Lu, Min&lt;/author&gt;&lt;/authors&gt;&lt;/contributors&gt;&lt;auth-address&gt;http://www.pnas.org/content/94/23/12303&lt;/auth-address&gt;&lt;titles&gt;&lt;title&gt;Atomic structure of a thermostable subdomain of HIV-1 gp41&lt;/title&gt;&lt;secondary-title&gt;Proceedings of the National Academy of Sciences&lt;/secondary-title&gt;&lt;/titles&gt;&lt;pages&gt;12303-12308&lt;/pages&gt;&lt;volume&gt;94&lt;/volume&gt;&lt;number&gt;23&lt;/number&gt;&lt;dates&gt;&lt;year&gt;1997&lt;/year&gt;&lt;pub-dates&gt;&lt;date&gt;November&lt;/date&gt;&lt;/pub-dates&gt;&lt;/dates&gt;&lt;isbn&gt;0027-8424, 1091-6490&lt;/isbn&gt;&lt;label&gt;tan_atomic_1997&lt;/label&gt;&lt;urls&gt;&lt;/urls&gt;&lt;/record&gt;&lt;/Cite&gt;&lt;Cite&gt;&lt;Author&gt;Furuta&lt;/Author&gt;&lt;Year&gt;1998&lt;/Year&gt;&lt;RecNum&gt;46&lt;/RecNum&gt;&lt;record&gt;&lt;rec-number&gt;46&lt;/rec-number&gt;&lt;foreign-keys&gt;&lt;key app="EN" db-id="fp25zzvrxrd9vke5zxqp9stbssprwstvdddz"&gt;46&lt;/key&gt;&lt;/foreign-keys&gt;&lt;ref-type name="Journal Article"&gt;17&lt;/ref-type&gt;&lt;contributors&gt;&lt;authors&gt;&lt;author&gt;Furuta, Rika A.&lt;/author&gt;&lt;author&gt;Wild, Carl T.&lt;/author&gt;&lt;author&gt;Weng, Yongkai&lt;/author&gt;&lt;author&gt;Weiss, Carol D.&lt;/author&gt;&lt;/authors&gt;&lt;/contributors&gt;&lt;auth-address&gt;http://www.nature.com.libgate.library.nuigalway.ie/nsmb/journal/v5/n4/full/nsb0498-276.html&lt;/auth-address&gt;&lt;titles&gt;&lt;title&gt;Capture of an early fusion-active conformation of HIV-1 gp41&lt;/title&gt;&lt;secondary-title&gt;Nature Structural &amp;amp; Molecular Biology&lt;/secondary-title&gt;&lt;/titles&gt;&lt;pages&gt;276-279&lt;/pages&gt;&lt;volume&gt;5&lt;/volume&gt;&lt;number&gt;4&lt;/number&gt;&lt;dates&gt;&lt;year&gt;1998&lt;/year&gt;&lt;pub-dates&gt;&lt;date&gt;April&lt;/date&gt;&lt;/pub-dates&gt;&lt;/dates&gt;&lt;label&gt;furuta_capture_1998-1&lt;/label&gt;&lt;urls&gt;&lt;related-urls&gt;&lt;url&gt;10.1038/nsb0498-276&lt;/url&gt;&lt;/related-urls&gt;&lt;/urls&gt;&lt;/record&gt;&lt;/Cite&gt;&lt;/EndNote&gt;</w:instrText>
        </w:r>
      </w:ins>
      <w:del w:id="286" w:author="Ram Shrestha" w:date="2014-01-04T19:38:00Z">
        <w:r w:rsidR="00E93357" w:rsidDel="00276C20">
          <w:delInstrText xml:space="preserve"> ADDIN EN.CITE &lt;EndNote&gt;&lt;Cite&gt;&lt;Author&gt;Tan&lt;/Author&gt;&lt;Year&gt;1997&lt;/Year&gt;&lt;RecNum&gt;53&lt;/RecNum&gt;&lt;record&gt;&lt;rec-number&gt;53&lt;/rec-number&gt;&lt;foreign-keys&gt;&lt;key app="EN" db-id="fp25zzvrxrd9vke5zxqp9stbssprwstvdddz"&gt;53&lt;/key&gt;&lt;/foreign-keys&gt;&lt;ref-type name="Journal Article"&gt;17&lt;/ref-type&gt;&lt;contributors&gt;&lt;authors&gt;&lt;author&gt;Tan, Kemin&lt;/author&gt;&lt;author&gt;Liu, Jin-huan&lt;/author&gt;&lt;author&gt;Wang, Jia-huai&lt;/author&gt;&lt;author&gt;Shen, Steven&lt;/author&gt;&lt;author&gt;Lu, Min&lt;/author&gt;&lt;/authors&gt;&lt;/contributors&gt;&lt;auth-address&gt;http://www.pnas.org/content/94/23/12303&lt;/auth-address&gt;&lt;titles&gt;&lt;title&gt;Atomic structure of a thermostable subdomain of HIV-1 gp41&lt;/title&gt;&lt;secondary-title&gt;Proceedings of the National Academy of Sciences&lt;/secondary-title&gt;&lt;/titles&gt;&lt;pages&gt;12303-12308&lt;/pages&gt;&lt;volume&gt;94&lt;/volume&gt;&lt;number&gt;23&lt;/number&gt;&lt;dates&gt;&lt;year&gt;1997&lt;/year&gt;&lt;pub-dates&gt;&lt;date&gt;November&lt;/date&gt;&lt;/pub-dates&gt;&lt;/dates&gt;&lt;isbn&gt;0027-8424, 1091-6490&lt;/isbn&gt;&lt;label&gt;tan_atomic_1997&lt;/label&gt;&lt;urls&gt;&lt;/urls&gt;&lt;/record&gt;&lt;/Cite&gt;&lt;Cite&gt;&lt;Author&gt;Furuta&lt;/Author&gt;&lt;Year&gt;1998&lt;/Year&gt;&lt;RecNum&gt;46&lt;/RecNum&gt;&lt;record&gt;&lt;rec-number&gt;46&lt;/rec-number&gt;&lt;foreign-keys&gt;&lt;key app="EN" db-id="fp25zzvrxrd9vke5zxqp9stbssprwstvdddz"&gt;46&lt;/key&gt;&lt;/foreign-keys&gt;&lt;ref-type name="Journal Article"&gt;17&lt;/ref-type&gt;&lt;contributors&gt;&lt;authors&gt;&lt;author&gt;Furuta, Rika A.&lt;/author&gt;&lt;author&gt;Wild, Carl T.&lt;/author&gt;&lt;author&gt;Weng, Yongkai&lt;/author&gt;&lt;author&gt;Weiss, Carol D.&lt;/author&gt;&lt;/authors&gt;&lt;/contributors&gt;&lt;auth-address&gt;http://www.nature.com.libgate.library.nuigalway.ie/nsmb/journal/v5/n4/full/nsb0498-276.html&lt;/auth-address&gt;&lt;titles&gt;&lt;title&gt;Capture of an early fusion-active conformation of HIV-1 gp41&lt;/title&gt;&lt;secondary-title&gt;Nature Structural &amp;amp; Molecular Biology&lt;/secondary-title&gt;&lt;/titles&gt;&lt;pages&gt;276-279&lt;/pages&gt;&lt;volume&gt;5&lt;/volume&gt;&lt;number&gt;4&lt;/number&gt;&lt;dates&gt;&lt;year&gt;1998&lt;/year&gt;&lt;pub-dates&gt;&lt;date&gt;April&lt;/date&gt;&lt;/pub-dates&gt;&lt;/dates&gt;&lt;label&gt;furuta_capture_1998-1&lt;/label&gt;&lt;urls&gt;&lt;related-urls&gt;&lt;url&gt;10.1038/nsb0498-276&lt;/url&gt;&lt;/related-urls&gt;&lt;/urls&gt;&lt;/record&gt;&lt;/Cite&gt;&lt;/EndNote&gt;</w:delInstrText>
        </w:r>
      </w:del>
      <w:r w:rsidR="00396A41">
        <w:fldChar w:fldCharType="separate"/>
      </w:r>
      <w:r>
        <w:rPr>
          <w:noProof/>
        </w:rPr>
        <w:t>(Furuta et al., 1998; Tan et al., 1997)</w:t>
      </w:r>
      <w:r w:rsidR="00396A41">
        <w:fldChar w:fldCharType="end"/>
      </w:r>
      <w:r>
        <w:t xml:space="preserve">. HR1 is a bundle of three helical motifs and HR2 is trimeric coiled coil structure </w:t>
      </w:r>
      <w:r w:rsidR="00396A41">
        <w:fldChar w:fldCharType="begin"/>
      </w:r>
      <w:ins w:id="287" w:author="Ram Shrestha" w:date="2014-01-04T19:38:00Z">
        <w:r w:rsidR="00276C20">
          <w:instrText xml:space="preserve"> ADDIN EN.CITE &lt;EndNote&gt;&lt;Cite&gt;&lt;Author&gt;Dwyer&lt;/Author&gt;&lt;Year&gt;2003&lt;/Year&gt;&lt;RecNum&gt;828&lt;/RecNum&gt;&lt;record&gt;&lt;rec-number&gt;828&lt;/rec-number&gt;&lt;foreign-keys&gt;&lt;key app="EN" db-id="fp25zzvrxrd9vke5zxqp9stbssprwstvdddz"&gt;828&lt;/key&gt;&lt;/foreign-keys&gt;&lt;ref-type name="Journal Article"&gt;17&lt;/ref-type&gt;&lt;contributors&gt;&lt;authors&gt;&lt;author&gt;Dwyer, J. J.&lt;/author&gt;&lt;author&gt;Hasan, A.&lt;/author&gt;&lt;author&gt;Wilson, K. L.&lt;/author&gt;&lt;author&gt;White, J. M.&lt;/author&gt;&lt;author&gt;Matthews, T. J.&lt;/author&gt;&lt;author&gt;Delmedico, M. K.&lt;/author&gt;&lt;/authors&gt;&lt;/contributors&gt;&lt;auth-address&gt;Trimeris, Inc., 3518 Westgate Drive, Durham, North Carolina 27707, USA.&lt;/auth-address&gt;&lt;titles&gt;&lt;title&gt;The hydrophobic pocket contributes to the structural stability of the N-terminal coiled coil of HIV gp41 but is not required for six-helix bundle formation&lt;/title&gt;&lt;secondary-title&gt;Biochemistry&lt;/secondary-title&gt;&lt;/titles&gt;&lt;periodical&gt;&lt;full-title&gt;Biochemistry&lt;/full-title&gt;&lt;/periodical&gt;&lt;pages&gt;4945-53&lt;/pages&gt;&lt;volume&gt;42&lt;/volume&gt;&lt;number&gt;17&lt;/number&gt;&lt;edition&gt;2003/04/30&lt;/edition&gt;&lt;keywords&gt;&lt;keyword&gt;Amino Acid Sequence&lt;/keyword&gt;&lt;keyword&gt;Binding Sites&lt;/keyword&gt;&lt;keyword&gt;Circular Dichroism&lt;/keyword&gt;&lt;keyword&gt;Drug Stability&lt;/keyword&gt;&lt;keyword&gt;HIV/*physiology&lt;/keyword&gt;&lt;keyword&gt;HIV Envelope Protein gp41/*chemistry/metabolism&lt;/keyword&gt;&lt;keyword&gt;Membrane Fusion&lt;/keyword&gt;&lt;keyword&gt;Molecular Sequence Data&lt;/keyword&gt;&lt;keyword&gt;Molecular Weight&lt;/keyword&gt;&lt;keyword&gt;Peptide Fragments/chemistry&lt;/keyword&gt;&lt;keyword&gt;*Protein Structure, Secondary&lt;/keyword&gt;&lt;keyword&gt;Sequence Alignment&lt;/keyword&gt;&lt;keyword&gt;Sequence Homology, Amino Acid&lt;/keyword&gt;&lt;keyword&gt;Software&lt;/keyword&gt;&lt;keyword&gt;Thermodynamics&lt;/keyword&gt;&lt;/keywords&gt;&lt;dates&gt;&lt;year&gt;2003&lt;/year&gt;&lt;pub-dates&gt;&lt;date&gt;May 6&lt;/date&gt;&lt;/pub-dates&gt;&lt;/dates&gt;&lt;isbn&gt;0006-2960 (Print)&amp;#xD;0006-2960 (Linking)&lt;/isbn&gt;&lt;accession-num&gt;12718536&lt;/accession-num&gt;&lt;urls&gt;&lt;related-urls&gt;&lt;url&gt;http://www.ncbi.nlm.nih.gov/entrez/query.fcgi?cmd=Retrieve&amp;amp;db=PubMed&amp;amp;dopt=Citation&amp;amp;list_uids=12718536&lt;/url&gt;&lt;/related-urls&gt;&lt;/urls&gt;&lt;electronic-resource-num&gt;10.1021/bi027283n&lt;/electronic-resource-num&gt;&lt;language&gt;eng&lt;/language&gt;&lt;/record&gt;&lt;/Cite&gt;&lt;/EndNote&gt;</w:instrText>
        </w:r>
      </w:ins>
      <w:del w:id="288" w:author="Ram Shrestha" w:date="2014-01-04T19:38:00Z">
        <w:r w:rsidR="00E93357" w:rsidDel="00276C20">
          <w:delInstrText xml:space="preserve"> ADDIN EN.CITE &lt;EndNote&gt;&lt;Cite&gt;&lt;Author&gt;Dwyer&lt;/Author&gt;&lt;Year&gt;2003&lt;/Year&gt;&lt;RecNum&gt;828&lt;/RecNum&gt;&lt;record&gt;&lt;rec-number&gt;828&lt;/rec-number&gt;&lt;foreign-keys&gt;&lt;key app="EN" db-id="fp25zzvrxrd9vke5zxqp9stbssprwstvdddz"&gt;828&lt;/key&gt;&lt;/foreign-keys&gt;&lt;ref-type name="Journal Article"&gt;17&lt;/ref-type&gt;&lt;contributors&gt;&lt;authors&gt;&lt;author&gt;Dwyer, J. J.&lt;/author&gt;&lt;author&gt;Hasan, A.&lt;/author&gt;&lt;author&gt;Wilson, K. L.&lt;/author&gt;&lt;author&gt;White, J. M.&lt;/author&gt;&lt;author&gt;Matthews, T. J.&lt;/author&gt;&lt;author&gt;Delmedico, M. K.&lt;/author&gt;&lt;/authors&gt;&lt;/contributors&gt;&lt;auth-address&gt;Trimeris, Inc., 3518 Westgate Drive, Durham, North Carolina 27707, USA.&lt;/auth-address&gt;&lt;titles&gt;&lt;title&gt;The hydrophobic pocket contributes to the structural stability of the N-terminal coiled coil of HIV gp41 but is not required for six-helix bundle formation&lt;/title&gt;&lt;secondary-title&gt;Biochemistry&lt;/secondary-title&gt;&lt;/titles&gt;&lt;periodical&gt;&lt;full-title&gt;Biochemistry&lt;/full-title&gt;&lt;/periodical&gt;&lt;pages&gt;4945-53&lt;/pages&gt;&lt;volume&gt;42&lt;/volume&gt;&lt;number&gt;17&lt;/number&gt;&lt;edition&gt;2003/04/30&lt;/edition&gt;&lt;keywords&gt;&lt;keyword&gt;Amino Acid Sequence&lt;/keyword&gt;&lt;keyword&gt;Binding Sites&lt;/keyword&gt;&lt;keyword&gt;Circular Dichroism&lt;/keyword&gt;&lt;keyword&gt;Drug Stability&lt;/keyword&gt;&lt;keyword&gt;HIV/*physiology&lt;/keyword&gt;&lt;keyword&gt;HIV Envelope Protein gp41/*chemistry/metabolism&lt;/keyword&gt;&lt;keyword&gt;Membrane Fusion&lt;/keyword&gt;&lt;keyword&gt;Molecular Sequence Data&lt;/keyword&gt;&lt;keyword&gt;Molecular Weight&lt;/keyword&gt;&lt;keyword&gt;Peptide Fragments/chemistry&lt;/keyword&gt;&lt;keyword&gt;*Protein Structure, Secondary&lt;/keyword&gt;&lt;keyword&gt;Sequence Alignment&lt;/keyword&gt;&lt;keyword&gt;Sequence Homology, Amino Acid&lt;/keyword&gt;&lt;keyword&gt;Software&lt;/keyword&gt;&lt;keyword&gt;Thermodynamics&lt;/keyword&gt;&lt;/keywords&gt;&lt;dates&gt;&lt;year&gt;2003&lt;/year&gt;&lt;pub-dates&gt;&lt;date&gt;May 6&lt;/date&gt;&lt;/pub-dates&gt;&lt;/dates&gt;&lt;isbn&gt;0006-2960 (Print)&amp;#xD;0006-2960 (Linking)&lt;/isbn&gt;&lt;accession-num&gt;12718536&lt;/accession-num&gt;&lt;urls&gt;&lt;related-urls&gt;&lt;url&gt;http://www.ncbi.nlm.nih.gov/entrez/query.fcgi?cmd=Retrieve&amp;amp;db=PubMed&amp;amp;dopt=Citation&amp;amp;list_uids=12718536&lt;/url&gt;&lt;/related-urls&gt;&lt;/urls&gt;&lt;electronic-resource-num&gt;10.1021/bi027283n&lt;/electronic-resource-num&gt;&lt;language&gt;eng&lt;/language&gt;&lt;/record&gt;&lt;/Cite&gt;&lt;/EndNote&gt;</w:delInstrText>
        </w:r>
      </w:del>
      <w:r w:rsidR="00396A41">
        <w:fldChar w:fldCharType="separate"/>
      </w:r>
      <w:r>
        <w:rPr>
          <w:noProof/>
        </w:rPr>
        <w:t>(Dwyer et al., 2003)</w:t>
      </w:r>
      <w:r w:rsidR="00396A41">
        <w:fldChar w:fldCharType="end"/>
      </w:r>
      <w:r>
        <w:t xml:space="preserve">.  During fusion process, HR2 makes numerous contacts with HR1 to form stable six helical bundles </w:t>
      </w:r>
      <w:r w:rsidR="00396A41">
        <w:fldChar w:fldCharType="begin"/>
      </w:r>
      <w:ins w:id="289" w:author="Ram Shrestha" w:date="2014-01-04T19:38:00Z">
        <w:r w:rsidR="00276C20">
          <w:instrText xml:space="preserve"> ADDIN EN.CITE &lt;EndNote&gt;&lt;Cite&gt;&lt;Author&gt;Melikyan&lt;/Author&gt;&lt;Year&gt;2000&lt;/Year&gt;&lt;RecNum&gt;48&lt;/RecNum&gt;&lt;record&gt;&lt;rec-number&gt;48&lt;/rec-number&gt;&lt;foreign-keys&gt;&lt;key app="EN" db-id="fp25zzvrxrd9vke5zxqp9stbssprwstvdddz"&gt;48&lt;/key&gt;&lt;/foreign-keys&gt;&lt;ref-type name="Journal Article"&gt;17&lt;/ref-type&gt;&lt;contributors&gt;&lt;authors&gt;&lt;author&gt;Melikyan, Grigory B.&lt;/author&gt;&lt;author&gt;Markosyan, Ruben M.&lt;/author&gt;&lt;author&gt;Hemmati, Hila&lt;/author&gt;&lt;author&gt;Delmedico, Mary K.&lt;/author&gt;&lt;author&gt;Lambert, Dennis M.&lt;/author&gt;&lt;author&gt;Cohen, Fredric S.&lt;/author&gt;&lt;/authors&gt;&lt;/contributors&gt;&lt;auth-address&gt;http://jcb.rupress.org/content/151/2/413&lt;/auth-address&gt;&lt;titles&gt;&lt;title&gt;Evidence That the Transition of HIV-1 Gp41 into a Six-Helix Bundle, Not the Bundle Configuration, Induces Membrane Fusion&lt;/title&gt;&lt;secondary-title&gt;The Journal of Cell Biology&lt;/secondary-title&gt;&lt;/titles&gt;&lt;pages&gt;413-424&lt;/pages&gt;&lt;volume&gt;151&lt;/volume&gt;&lt;number&gt;2&lt;/number&gt;&lt;dates&gt;&lt;year&gt;2000&lt;/year&gt;&lt;pub-dates&gt;&lt;date&gt;October&lt;/date&gt;&lt;/pub-dates&gt;&lt;/dates&gt;&lt;isbn&gt;0021-9525, 1540-8140&lt;/isbn&gt;&lt;label&gt;melikyan_evidence_2000&lt;/label&gt;&lt;urls&gt;&lt;related-urls&gt;&lt;url&gt;10.1083/jcb.151.2.413&lt;/url&gt;&lt;/related-urls&gt;&lt;/urls&gt;&lt;/record&gt;&lt;/Cite&gt;&lt;/EndNote&gt;</w:instrText>
        </w:r>
      </w:ins>
      <w:del w:id="290" w:author="Ram Shrestha" w:date="2014-01-04T19:38:00Z">
        <w:r w:rsidR="00E93357" w:rsidDel="00276C20">
          <w:delInstrText xml:space="preserve"> ADDIN EN.CITE &lt;EndNote&gt;&lt;Cite&gt;&lt;Author&gt;Melikyan&lt;/Author&gt;&lt;Year&gt;2000&lt;/Year&gt;&lt;RecNum&gt;48&lt;/RecNum&gt;&lt;record&gt;&lt;rec-number&gt;48&lt;/rec-number&gt;&lt;foreign-keys&gt;&lt;key app="EN" db-id="fp25zzvrxrd9vke5zxqp9stbssprwstvdddz"&gt;48&lt;/key&gt;&lt;/foreign-keys&gt;&lt;ref-type name="Journal Article"&gt;17&lt;/ref-type&gt;&lt;contributors&gt;&lt;authors&gt;&lt;author&gt;Melikyan, Grigory B.&lt;/author&gt;&lt;author&gt;Markosyan, Ruben M.&lt;/author&gt;&lt;author&gt;Hemmati, Hila&lt;/author&gt;&lt;author&gt;Delmedico, Mary K.&lt;/author&gt;&lt;author&gt;Lambert, Dennis M.&lt;/author&gt;&lt;author&gt;Cohen, Fredric S.&lt;/author&gt;&lt;/authors&gt;&lt;/contributors&gt;&lt;auth-address&gt;http://jcb.rupress.org/content/151/2/413&lt;/auth-address&gt;&lt;titles&gt;&lt;title&gt;Evidence That the Transition of HIV-1 Gp41 into a Six-Helix Bundle, Not the Bundle Configuration, Induces Membrane Fusion&lt;/title&gt;&lt;secondary-title&gt;The Journal of Cell Biology&lt;/secondary-title&gt;&lt;/titles&gt;&lt;pages&gt;413-424&lt;/pages&gt;&lt;volume&gt;151&lt;/volume&gt;&lt;number&gt;2&lt;/number&gt;&lt;dates&gt;&lt;year&gt;2000&lt;/year&gt;&lt;pub-dates&gt;&lt;date&gt;October&lt;/date&gt;&lt;/pub-dates&gt;&lt;/dates&gt;&lt;isbn&gt;0021-9525, 1540-8140&lt;/isbn&gt;&lt;label&gt;melikyan_evidence_2000&lt;/label&gt;&lt;urls&gt;&lt;related-urls&gt;&lt;url&gt;10.1083/jcb.151.2.413&lt;/url&gt;&lt;/related-urls&gt;&lt;/urls&gt;&lt;/record&gt;&lt;/Cite&gt;&lt;/EndNote&gt;</w:delInstrText>
        </w:r>
      </w:del>
      <w:r w:rsidR="00396A41">
        <w:fldChar w:fldCharType="separate"/>
      </w:r>
      <w:r>
        <w:rPr>
          <w:noProof/>
        </w:rPr>
        <w:t>(Melikyan et al., 2000)</w:t>
      </w:r>
      <w:r w:rsidR="00396A41">
        <w:fldChar w:fldCharType="end"/>
      </w:r>
      <w:r>
        <w:t>.</w:t>
      </w:r>
    </w:p>
    <w:p w:rsidR="006444DD" w:rsidRDefault="006444DD" w:rsidP="006444DD">
      <w:pPr>
        <w:spacing w:line="480" w:lineRule="auto"/>
        <w:jc w:val="both"/>
      </w:pPr>
    </w:p>
    <w:p w:rsidR="006444DD" w:rsidRDefault="006444DD" w:rsidP="006444DD">
      <w:pPr>
        <w:spacing w:line="480" w:lineRule="auto"/>
        <w:jc w:val="both"/>
      </w:pPr>
      <w:r>
        <w:t>1.5.3 Regulator Genes:</w:t>
      </w:r>
    </w:p>
    <w:p w:rsidR="006444DD" w:rsidRDefault="006444DD" w:rsidP="006444DD">
      <w:pPr>
        <w:spacing w:line="480" w:lineRule="auto"/>
        <w:jc w:val="both"/>
      </w:pPr>
    </w:p>
    <w:p w:rsidR="006444DD" w:rsidRDefault="006444DD" w:rsidP="006444DD">
      <w:pPr>
        <w:spacing w:line="480" w:lineRule="auto"/>
        <w:jc w:val="both"/>
      </w:pPr>
      <w:r>
        <w:t xml:space="preserve">Tat is a trans-activating factor localized in the nucleus for HIV gene expression </w:t>
      </w:r>
      <w:r w:rsidR="00396A41">
        <w:fldChar w:fldCharType="begin">
          <w:fldData xml:space="preserve">PEVuZE5vdGU+PENpdGU+PEF1dGhvcj5Sb3NlbjwvQXV0aG9yPjxZZWFyPjE5OTA8L1llYXI+PFJl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</w:fldData>
        </w:fldChar>
      </w:r>
      <w:ins w:id="291" w:author="Ram Shrestha" w:date="2014-01-04T19:38:00Z">
        <w:r w:rsidR="00276C20">
          <w:instrText xml:space="preserve"> ADDIN EN.CITE </w:instrText>
        </w:r>
      </w:ins>
      <w:del w:id="292" w:author="Ram Shrestha" w:date="2014-01-04T19:38:00Z">
        <w:r w:rsidR="00E93357" w:rsidDel="00276C20">
          <w:delInstrText xml:space="preserve"> ADDIN EN.CITE </w:delInstrText>
        </w:r>
        <w:r w:rsidR="00396A41" w:rsidDel="00276C20">
          <w:fldChar w:fldCharType="begin">
            <w:fldData xml:space="preserve">PEVuZE5vdGU+PENpdGU+PEF1dGhvcj5Sb3NlbjwvQXV0aG9yPjxZZWFyPjE5OTA8L1llYXI+PFJl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</w:fldData>
          </w:fldChar>
        </w:r>
        <w:r w:rsidR="00E93357" w:rsidDel="00276C20">
          <w:delInstrText xml:space="preserve"> ADDIN EN.CITE.DATA </w:delInstrText>
        </w:r>
        <w:r w:rsidR="00396A41" w:rsidDel="00276C20">
          <w:fldChar w:fldCharType="end"/>
        </w:r>
      </w:del>
      <w:ins w:id="293" w:author="Ram Shrestha" w:date="2014-01-04T19:38:00Z">
        <w:r w:rsidR="00276C20">
          <w:fldChar w:fldCharType="begin">
            <w:fldData xml:space="preserve">PEVuZE5vdGU+PENpdGU+PEF1dGhvcj5Sb3NlbjwvQXV0aG9yPjxZZWFyPjE5OTA8L1llYXI+PFJl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</w:fldData>
          </w:fldChar>
        </w:r>
        <w:r w:rsidR="00276C20">
          <w:instrText xml:space="preserve"> ADDIN EN.CITE.DATA </w:instrText>
        </w:r>
        <w:r w:rsidR="00276C20">
          <w:fldChar w:fldCharType="end"/>
        </w:r>
      </w:ins>
      <w:r w:rsidR="00396A41">
        <w:fldChar w:fldCharType="separate"/>
      </w:r>
      <w:r>
        <w:rPr>
          <w:noProof/>
        </w:rPr>
        <w:t>(Rosen and Pavlakis, 1990a; Roy et al., 1990)</w:t>
      </w:r>
      <w:r w:rsidR="00396A41">
        <w:fldChar w:fldCharType="end"/>
      </w:r>
      <w:r>
        <w:t xml:space="preserve">. The HIV proviral genome integrated in to the host genome is regulated by cellular as well as the viral transcription regulatory factors </w:t>
      </w:r>
      <w:r w:rsidR="00396A41">
        <w:fldChar w:fldCharType="begin">
          <w:fldData xml:space="preserve">PEVuZE5vdGU+PENpdGU+PEF1dGhvcj5HYXlub3I8L0F1dGhvcj48WWVhcj4xOTkyPC9ZZWFyPjxS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</w:fldData>
        </w:fldChar>
      </w:r>
      <w:ins w:id="294" w:author="Ram Shrestha" w:date="2014-01-04T19:38:00Z">
        <w:r w:rsidR="00276C20">
          <w:instrText xml:space="preserve"> ADDIN EN.CITE </w:instrText>
        </w:r>
      </w:ins>
      <w:del w:id="295" w:author="Ram Shrestha" w:date="2014-01-04T19:38:00Z">
        <w:r w:rsidR="00E93357" w:rsidDel="00276C20">
          <w:delInstrText xml:space="preserve"> ADDIN EN.CITE </w:delInstrText>
        </w:r>
        <w:r w:rsidR="00396A41" w:rsidDel="00276C20">
          <w:fldChar w:fldCharType="begin">
            <w:fldData xml:space="preserve">PEVuZE5vdGU+PENpdGU+PEF1dGhvcj5HYXlub3I8L0F1dGhvcj48WWVhcj4xOTkyPC9ZZWFyPjxS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</w:fldData>
          </w:fldChar>
        </w:r>
        <w:r w:rsidR="00E93357" w:rsidDel="00276C20">
          <w:delInstrText xml:space="preserve"> ADDIN EN.CITE.DATA </w:delInstrText>
        </w:r>
        <w:r w:rsidR="00396A41" w:rsidDel="00276C20">
          <w:fldChar w:fldCharType="end"/>
        </w:r>
      </w:del>
      <w:ins w:id="296" w:author="Ram Shrestha" w:date="2014-01-04T19:38:00Z">
        <w:r w:rsidR="00276C20">
          <w:fldChar w:fldCharType="begin">
            <w:fldData xml:space="preserve">PEVuZE5vdGU+PENpdGU+PEF1dGhvcj5HYXlub3I8L0F1dGhvcj48WWVhcj4xOTkyPC9ZZWFyPjxS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</w:fldData>
          </w:fldChar>
        </w:r>
        <w:r w:rsidR="00276C20">
          <w:instrText xml:space="preserve"> ADDIN EN.CITE.DATA </w:instrText>
        </w:r>
        <w:r w:rsidR="00276C20">
          <w:fldChar w:fldCharType="end"/>
        </w:r>
      </w:ins>
      <w:r w:rsidR="00396A41">
        <w:fldChar w:fldCharType="separate"/>
      </w:r>
      <w:r>
        <w:rPr>
          <w:noProof/>
        </w:rPr>
        <w:t>(Cullen, 1991; Gaynor, 1992)</w:t>
      </w:r>
      <w:r w:rsidR="00396A41">
        <w:fldChar w:fldCharType="end"/>
      </w:r>
      <w:r>
        <w:t xml:space="preserve">. Tat is the primary transcriptional regulatory factor </w:t>
      </w:r>
      <w:r w:rsidR="00396A41">
        <w:fldChar w:fldCharType="begin"/>
      </w:r>
      <w:ins w:id="297" w:author="Ram Shrestha" w:date="2014-01-04T19:38:00Z">
        <w:r w:rsidR="00276C20">
          <w:instrText xml:space="preserve"> ADDIN EN.CITE &lt;EndNote&gt;&lt;Cite&gt;&lt;Author&gt;Marcello&lt;/Author&gt;&lt;Year&gt;2001&lt;/Year&gt;&lt;RecNum&gt;838&lt;/RecNum&gt;&lt;record&gt;&lt;rec-number&gt;838&lt;/rec-number&gt;&lt;foreign-keys&gt;&lt;key app="EN" db-id="fp25zzvrxrd9vke5zxqp9stbssprwstvdddz"&gt;838&lt;/key&gt;&lt;/foreign-keys&gt;&lt;ref-type name="Journal Article"&gt;17&lt;/ref-type&gt;&lt;contributors&gt;&lt;authors&gt;&lt;author&gt;Marcello, A.&lt;/author&gt;&lt;author&gt;Zoppe, M.&lt;/author&gt;&lt;author&gt;Giacca, M.&lt;/author&gt;&lt;/authors&gt;&lt;/contributors&gt;&lt;auth-address&gt;Molecular Medicine Laboratory, International Centre for Genetic Engineering and Biotechnology, Trieste, Italy.&lt;/auth-address&gt;&lt;titles&gt;&lt;title&gt;Multiple modes of transcriptional regulation by the HIV-1 Tat transactivator&lt;/title&gt;&lt;secondary-title&gt;IUBMB Life&lt;/secondary-title&gt;&lt;/titles&gt;&lt;periodical&gt;&lt;full-title&gt;IUBMB Life&lt;/full-title&gt;&lt;/periodical&gt;&lt;pages&gt;175-81&lt;/pages&gt;&lt;volume&gt;51&lt;/volume&gt;&lt;number&gt;3&lt;/number&gt;&lt;edition&gt;2001/09/08&lt;/edition&gt;&lt;keywords&gt;&lt;keyword&gt;Acetyltransferases/metabolism&lt;/keyword&gt;&lt;keyword&gt;Amino Acid Sequence&lt;/keyword&gt;&lt;keyword&gt;Chromatin/genetics/virology&lt;/keyword&gt;&lt;keyword&gt;Gene Expression Regulation, Viral&lt;/keyword&gt;&lt;keyword&gt;Gene Products, tat/chemistry/*genetics/metabolism&lt;/keyword&gt;&lt;keyword&gt;HIV Long Terminal Repeat&lt;/keyword&gt;&lt;keyword&gt;HIV-1/*genetics/growth &amp;amp; development/metabolism&lt;/keyword&gt;&lt;keyword&gt;Humans&lt;/keyword&gt;&lt;keyword&gt;Molecular Sequence Data&lt;/keyword&gt;&lt;keyword&gt;Promoter Regions, Genetic&lt;/keyword&gt;&lt;keyword&gt;Proviruses/genetics&lt;/keyword&gt;&lt;keyword&gt;Transcriptional Activation&lt;/keyword&gt;&lt;keyword&gt;tat Gene Products, Human Immunodeficiency Virus&lt;/keyword&gt;&lt;/keywords&gt;&lt;dates&gt;&lt;year&gt;2001&lt;/year&gt;&lt;pub-dates&gt;&lt;date&gt;Mar&lt;/date&gt;&lt;/pub-dates&gt;&lt;/dates&gt;&lt;isbn&gt;1521-6543 (Print)&amp;#xD;1521-6543 (Linking)&lt;/isbn&gt;&lt;accession-num&gt;11547919&lt;/accession-num&gt;&lt;urls&gt;&lt;related-urls&gt;&lt;url&gt;http://www.ncbi.nlm.nih.gov/entrez/query.fcgi?cmd=Retrieve&amp;amp;db=PubMed&amp;amp;dopt=Citation&amp;amp;list_uids=11547919&lt;/url&gt;&lt;/related-urls&gt;&lt;/urls&gt;&lt;electronic-resource-num&gt;10.1080/152165401753544241&lt;/electronic-resource-num&gt;&lt;language&gt;eng&lt;/language&gt;&lt;/record&gt;&lt;/Cite&gt;&lt;/EndNote&gt;</w:instrText>
        </w:r>
      </w:ins>
      <w:del w:id="298" w:author="Ram Shrestha" w:date="2014-01-04T19:38:00Z">
        <w:r w:rsidR="00E93357" w:rsidDel="00276C20">
          <w:delInstrText xml:space="preserve"> ADDIN EN.CITE &lt;EndNote&gt;&lt;Cite&gt;&lt;Author&gt;Marcello&lt;/Author&gt;&lt;Year&gt;2001&lt;/Year&gt;&lt;RecNum&gt;838&lt;/RecNum&gt;&lt;record&gt;&lt;rec-number&gt;838&lt;/rec-number&gt;&lt;foreign-keys&gt;&lt;key app="EN" db-id="fp25zzvrxrd9vke5zxqp9stbssprwstvdddz"&gt;838&lt;/key&gt;&lt;/foreign-keys&gt;&lt;ref-type name="Journal Article"&gt;17&lt;/ref-type&gt;&lt;contributors&gt;&lt;authors&gt;&lt;author&gt;Marcello, A.&lt;/author&gt;&lt;author&gt;Zoppe, M.&lt;/author&gt;&lt;author&gt;Giacca, M.&lt;/author&gt;&lt;/authors&gt;&lt;/contributors&gt;&lt;auth-address&gt;Molecular Medicine Laboratory, International Centre for Genetic Engineering and Biotechnology, Trieste, Italy.&lt;/auth-address&gt;&lt;titles&gt;&lt;title&gt;Multiple modes of transcriptional regulation by the HIV-1 Tat transactivator&lt;/title&gt;&lt;secondary-title&gt;IUBMB Life&lt;/secondary-title&gt;&lt;/titles&gt;&lt;periodical&gt;&lt;full-title&gt;IUBMB Life&lt;/full-title&gt;&lt;/periodical&gt;&lt;pages&gt;175-81&lt;/pages&gt;&lt;volume&gt;51&lt;/volume&gt;&lt;number&gt;3&lt;/number&gt;&lt;edition&gt;2001/09/08&lt;/edition&gt;&lt;keywords&gt;&lt;keyword&gt;Acetyltransferases/metabolism&lt;/keyword&gt;&lt;keyword&gt;Amino Acid Sequence&lt;/keyword&gt;&lt;keyword&gt;Chromatin/genetics/virology&lt;/keyword&gt;&lt;keyword&gt;Gene Expression Regulation, Viral&lt;/keyword&gt;&lt;keyword&gt;Gene Products, tat/chemistry/*genetics/metabolism&lt;/keyword&gt;&lt;keyword&gt;HIV Long Terminal Repeat&lt;/keyword&gt;&lt;keyword&gt;HIV-1/*genetics/growth &amp;amp; development/metabolism&lt;/keyword&gt;&lt;keyword&gt;Humans&lt;/keyword&gt;&lt;keyword&gt;Molecular Sequence Data&lt;/keyword&gt;&lt;keyword&gt;Promoter Regions, Genetic&lt;/keyword&gt;&lt;keyword&gt;Proviruses/genetics&lt;/keyword&gt;&lt;keyword&gt;Transcriptional Activation&lt;/keyword&gt;&lt;keyword&gt;tat Gene Products, Human Immunodeficiency Virus&lt;/keyword&gt;&lt;/keywords&gt;&lt;dates&gt;&lt;year&gt;2001&lt;/year&gt;&lt;pub-dates&gt;&lt;date&gt;Mar&lt;/date&gt;&lt;/pub-dates&gt;&lt;/dates&gt;&lt;isbn&gt;1521-6543 (Print)&amp;#xD;1521-6543 (Linking)&lt;/isbn&gt;&lt;accession-num&gt;11547919&lt;/accession-num&gt;&lt;urls&gt;&lt;related-urls&gt;&lt;url&gt;http://www.ncbi.nlm.nih.gov/entrez/query.fcgi?cmd=Retrieve&amp;amp;db=PubMed&amp;amp;dopt=Citation&amp;amp;list_uids=11547919&lt;/url&gt;&lt;/related-urls&gt;&lt;/urls&gt;&lt;electronic-resource-num&gt;10.1080/152165401753544241&lt;/electronic-resource-num&gt;&lt;language&gt;eng&lt;/language&gt;&lt;/record&gt;&lt;/Cite&gt;&lt;/EndNote&gt;</w:delInstrText>
        </w:r>
      </w:del>
      <w:r w:rsidR="00396A41">
        <w:fldChar w:fldCharType="separate"/>
      </w:r>
      <w:r>
        <w:rPr>
          <w:noProof/>
        </w:rPr>
        <w:t>(Marcello et al., 2001)</w:t>
      </w:r>
      <w:r w:rsidR="00396A41">
        <w:fldChar w:fldCharType="end"/>
      </w:r>
      <w:r>
        <w:t xml:space="preserve">. An example of Tat action is the control of RNA polymerase II elongation during transcription, which otherwise disengages from the template DNA strand, terminating the transcription prematurely </w:t>
      </w:r>
      <w:r w:rsidR="00396A41">
        <w:fldChar w:fldCharType="begin">
          <w:fldData xml:space="preserve">PEVuZE5vdGU+PENpdGU+PEF1dGhvcj5Cb3VyZ2VvaXM8L0F1dGhvcj48WWVhcj4yMDAyPC9ZZWFy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=
</w:fldData>
        </w:fldChar>
      </w:r>
      <w:ins w:id="299" w:author="Ram Shrestha" w:date="2014-01-04T19:38:00Z">
        <w:r w:rsidR="00276C20">
          <w:instrText xml:space="preserve"> ADDIN EN.CITE </w:instrText>
        </w:r>
      </w:ins>
      <w:del w:id="300" w:author="Ram Shrestha" w:date="2014-01-04T19:38:00Z">
        <w:r w:rsidR="00E93357" w:rsidDel="00276C20">
          <w:delInstrText xml:space="preserve"> ADDIN EN.CITE </w:delInstrText>
        </w:r>
        <w:r w:rsidR="00396A41" w:rsidDel="00276C20">
          <w:fldChar w:fldCharType="begin">
            <w:fldData xml:space="preserve">PEVuZE5vdGU+PENpdGU+PEF1dGhvcj5Cb3VyZ2VvaXM8L0F1dGhvcj48WWVhcj4yMDAyPC9ZZWFy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=
</w:fldData>
          </w:fldChar>
        </w:r>
        <w:r w:rsidR="00E93357" w:rsidDel="00276C20">
          <w:delInstrText xml:space="preserve"> ADDIN EN.CITE.DATA </w:delInstrText>
        </w:r>
        <w:r w:rsidR="00396A41" w:rsidDel="00276C20">
          <w:fldChar w:fldCharType="end"/>
        </w:r>
      </w:del>
      <w:ins w:id="301" w:author="Ram Shrestha" w:date="2014-01-04T19:38:00Z">
        <w:r w:rsidR="00276C20">
          <w:fldChar w:fldCharType="begin">
            <w:fldData xml:space="preserve">PEVuZE5vdGU+PENpdGU+PEF1dGhvcj5Cb3VyZ2VvaXM8L0F1dGhvcj48WWVhcj4yMDAyPC9ZZWFy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=
</w:fldData>
          </w:fldChar>
        </w:r>
        <w:r w:rsidR="00276C20">
          <w:instrText xml:space="preserve"> ADDIN EN.CITE.DATA </w:instrText>
        </w:r>
        <w:r w:rsidR="00276C20">
          <w:fldChar w:fldCharType="end"/>
        </w:r>
      </w:ins>
      <w:r w:rsidR="00396A41">
        <w:fldChar w:fldCharType="separate"/>
      </w:r>
      <w:r>
        <w:rPr>
          <w:noProof/>
        </w:rPr>
        <w:t>(Bourgeois et al., 2002; Chou et al.; He and Zhou)</w:t>
      </w:r>
      <w:r w:rsidR="00396A41">
        <w:fldChar w:fldCharType="end"/>
      </w:r>
      <w:r>
        <w:t xml:space="preserve">. Sodroski et al. (1985) first explained the function of Tat </w:t>
      </w:r>
      <w:r w:rsidR="00396A41">
        <w:fldChar w:fldCharType="begin"/>
      </w:r>
      <w:ins w:id="302" w:author="Ram Shrestha" w:date="2014-01-04T19:38:00Z">
        <w:r w:rsidR="00276C20">
          <w:instrText xml:space="preserve"> ADDIN EN.CITE &lt;EndNote&gt;&lt;Cite&gt;&lt;Author&gt;Sodroski&lt;/Author&gt;&lt;Year&gt;1985&lt;/Year&gt;&lt;RecNum&gt;836&lt;/RecNum&gt;&lt;record&gt;&lt;rec-number&gt;836&lt;/rec-number&gt;&lt;foreign-keys&gt;&lt;key app="EN" db-id="fp25zzvrxrd9vke5zxqp9stbssprwstvdddz"&gt;836&lt;/key&gt;&lt;/foreign-keys&gt;&lt;ref-type name="Journal Article"&gt;17&lt;/ref-type&gt;&lt;contributors&gt;&lt;authors&gt;&lt;author&gt;Sodroski, J.&lt;/author&gt;&lt;author&gt;Rosen, C.&lt;/author&gt;&lt;author&gt;Wong-Staal, F.&lt;/author&gt;&lt;author&gt;Salahuddin, S. Z.&lt;/author&gt;&lt;author&gt;Popovic, M.&lt;/author&gt;&lt;author&gt;Arya, S.&lt;/author&gt;&lt;author&gt;Gallo, R. C.&lt;/author&gt;&lt;author&gt;Haseltine, W. A.&lt;/author&gt;&lt;/authors&gt;&lt;/contributors&gt;&lt;titles&gt;&lt;title&gt;Trans-acting transcriptional regulation of human T-cell leukemia virus type III long terminal repeat&lt;/title&gt;&lt;secondary-title&gt;Science&lt;/secondary-title&gt;&lt;/titles&gt;&lt;periodical&gt;&lt;full-title&gt;Science&lt;/full-title&gt;&lt;/periodical&gt;&lt;pages&gt;171-3&lt;/pages&gt;&lt;volume&gt;227&lt;/volume&gt;&lt;number&gt;4683&lt;/number&gt;&lt;edition&gt;1985/01/11&lt;/edition&gt;&lt;keywords&gt;&lt;keyword&gt;Acetyltransferases/genetics/metabolism&lt;/keyword&gt;&lt;keyword&gt;Cell Line&lt;/keyword&gt;&lt;keyword&gt;Chloramphenicol O-Acetyltransferase&lt;/keyword&gt;&lt;keyword&gt;DNA, Recombinant&lt;/keyword&gt;&lt;keyword&gt;Deltaretrovirus/*genetics&lt;/keyword&gt;&lt;keyword&gt;*Gene Expression Regulation&lt;/keyword&gt;&lt;keyword&gt;Humans&lt;/keyword&gt;&lt;keyword&gt;Operon&lt;/keyword&gt;&lt;keyword&gt;Plasmids&lt;/keyword&gt;&lt;keyword&gt;Transcription, Genetic&lt;/keyword&gt;&lt;keyword&gt;Transfection&lt;/keyword&gt;&lt;/keywords&gt;&lt;dates&gt;&lt;year&gt;1985&lt;/year&gt;&lt;pub-dates&gt;&lt;date&gt;Jan 11&lt;/date&gt;&lt;/pub-dates&gt;&lt;/dates&gt;&lt;isbn&gt;0036-8075 (Print)&amp;#xD;0036-8075 (Linking)&lt;/isbn&gt;&lt;accession-num&gt;2981427&lt;/accession-num&gt;&lt;urls&gt;&lt;related-urls&gt;&lt;url&gt;http://www.ncbi.nlm.nih.gov/entrez/query.fcgi?cmd=Retrieve&amp;amp;db=PubMed&amp;amp;dopt=Citation&amp;amp;list_uids=2981427&lt;/url&gt;&lt;/related-urls&gt;&lt;/urls&gt;&lt;language&gt;eng&lt;/language&gt;&lt;/record&gt;&lt;/Cite&gt;&lt;/EndNote&gt;</w:instrText>
        </w:r>
      </w:ins>
      <w:del w:id="303" w:author="Ram Shrestha" w:date="2014-01-04T19:38:00Z">
        <w:r w:rsidR="00E93357" w:rsidDel="00276C20">
          <w:delInstrText xml:space="preserve"> ADDIN EN.CITE &lt;EndNote&gt;&lt;Cite&gt;&lt;Author&gt;Sodroski&lt;/Author&gt;&lt;Year&gt;1985&lt;/Year&gt;&lt;RecNum&gt;836&lt;/RecNum&gt;&lt;record&gt;&lt;rec-number&gt;836&lt;/rec-number&gt;&lt;foreign-keys&gt;&lt;key app="EN" db-id="fp25zzvrxrd9vke5zxqp9stbssprwstvdddz"&gt;836&lt;/key&gt;&lt;/foreign-keys&gt;&lt;ref-type name="Journal Article"&gt;17&lt;/ref-type&gt;&lt;contributors&gt;&lt;authors&gt;&lt;author&gt;Sodroski, J.&lt;/author&gt;&lt;author&gt;Rosen, C.&lt;/author&gt;&lt;author&gt;Wong-Staal, F.&lt;/author&gt;&lt;author&gt;Salahuddin, S. Z.&lt;/author&gt;&lt;author&gt;Popovic, M.&lt;/author&gt;&lt;author&gt;Arya, S.&lt;/author&gt;&lt;author&gt;Gallo, R. C.&lt;/author&gt;&lt;author&gt;Haseltine, W. A.&lt;/author&gt;&lt;/authors&gt;&lt;/contributors&gt;&lt;titles&gt;&lt;title&gt;Trans-acting transcriptional regulation of human T-cell leukemia virus type III long terminal repeat&lt;/title&gt;&lt;secondary-title&gt;Science&lt;/secondary-title&gt;&lt;/titles&gt;&lt;periodical&gt;&lt;full-title&gt;Science&lt;/full-title&gt;&lt;/periodical&gt;&lt;pages&gt;171-3&lt;/pages&gt;&lt;volume&gt;227&lt;/volume&gt;&lt;number&gt;4683&lt;/number&gt;&lt;edition&gt;1985/01/11&lt;/edition&gt;&lt;keywords&gt;&lt;keyword&gt;Acetyltransferases/genetics/metabolism&lt;/keyword&gt;&lt;keyword&gt;Cell Line&lt;/keyword&gt;&lt;keyword&gt;Chloramphenicol O-Acetyltransferase&lt;/keyword&gt;&lt;keyword&gt;DNA, Recombinant&lt;/keyword&gt;&lt;keyword&gt;Deltaretrovirus/*genetics&lt;/keyword&gt;&lt;keyword&gt;*Gene Expression Regulation&lt;/keyword&gt;&lt;keyword&gt;Humans&lt;/keyword&gt;&lt;keyword&gt;Operon&lt;/keyword&gt;&lt;keyword&gt;Plasmids&lt;/keyword&gt;&lt;keyword&gt;Transcription, Genetic&lt;/keyword&gt;&lt;keyword&gt;Transfection&lt;/keyword&gt;&lt;/keywords&gt;&lt;dates&gt;&lt;year&gt;1985&lt;/year&gt;&lt;pub-dates&gt;&lt;date&gt;Jan 11&lt;/date&gt;&lt;/pub-dates&gt;&lt;/dates&gt;&lt;isbn&gt;0036-8075 (Print)&amp;#xD;0036-8075 (Linking)&lt;/isbn&gt;&lt;accession-num&gt;2981427&lt;/accession-num&gt;&lt;urls&gt;&lt;related-urls&gt;&lt;url&gt;http://www.ncbi.nlm.nih.gov/entrez/query.fcgi?cmd=Retrieve&amp;amp;db=PubMed&amp;amp;dopt=Citation&amp;amp;list_uids=2981427&lt;/url&gt;&lt;/related-urls&gt;&lt;/urls&gt;&lt;language&gt;eng&lt;/language&gt;&lt;/record&gt;&lt;/Cite&gt;&lt;/EndNote&gt;</w:delInstrText>
        </w:r>
      </w:del>
      <w:r w:rsidR="00396A41">
        <w:fldChar w:fldCharType="separate"/>
      </w:r>
      <w:r>
        <w:rPr>
          <w:noProof/>
        </w:rPr>
        <w:t>(Sodroski et al., 1985)</w:t>
      </w:r>
      <w:r w:rsidR="00396A41">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Rev is a 19 kilo Dalton phosphoprotein </w:t>
      </w:r>
      <w:r w:rsidR="00396A41">
        <w:fldChar w:fldCharType="begin"/>
      </w:r>
      <w:ins w:id="304" w:author="Ram Shrestha" w:date="2014-01-04T19:38:00Z">
        <w:r w:rsidR="00276C20">
          <w:instrText xml:space="preserve"> ADDIN EN.CITE &lt;EndNote&gt;&lt;Cite&gt;&lt;Author&gt;Malim&lt;/Author&gt;&lt;Year&gt;1989&lt;/Year&gt;&lt;RecNum&gt;843&lt;/RecNum&gt;&lt;record&gt;&lt;rec-number&gt;843&lt;/rec-number&gt;&lt;foreign-keys&gt;&lt;key app="EN" db-id="fp25zzvrxrd9vke5zxqp9stbssprwstvdddz"&gt;843&lt;/key&gt;&lt;/foreign-keys&gt;&lt;ref-type name="Journal Article"&gt;17&lt;/ref-type&gt;&lt;contributors&gt;&lt;authors&gt;&lt;author&gt;Malim, M. H.&lt;/author&gt;&lt;author&gt;Bohnlein, S.&lt;/author&gt;&lt;author&gt;Hauber, J.&lt;/author&gt;&lt;author&gt;Cullen, B. R.&lt;/author&gt;&lt;/authors&gt;&lt;/contributors&gt;&lt;auth-address&gt;Howard Hughes Medical Institute, Duke University Medical Center, Durham, North Carolina 27710.&lt;/auth-address&gt;&lt;titles&gt;&lt;title&gt;Functional dissection of the HIV-1 Rev trans-activator--derivation of a trans-dominant repressor of Rev function&lt;/title&gt;&lt;secondary-title&gt;Cell&lt;/secondary-title&gt;&lt;/titles&gt;&lt;periodical&gt;&lt;full-title&gt;Cell&lt;/full-title&gt;&lt;/periodical&gt;&lt;pages&gt;205-14&lt;/pages&gt;&lt;volume&gt;58&lt;/volume&gt;&lt;number&gt;1&lt;/number&gt;&lt;edition&gt;1989/07/14&lt;/edition&gt;&lt;keywords&gt;&lt;keyword&gt;Amino Acid Sequence&lt;/keyword&gt;&lt;keyword&gt;Animals&lt;/keyword&gt;&lt;keyword&gt;Cells, Cultured&lt;/keyword&gt;&lt;keyword&gt;Cercopithecus aethiops&lt;/keyword&gt;&lt;keyword&gt;DNA Mutational Analysis&lt;/keyword&gt;&lt;keyword&gt;Gene Expression Regulation&lt;/keyword&gt;&lt;keyword&gt;HIV/*genetics&lt;/keyword&gt;&lt;keyword&gt;Molecular Sequence Data&lt;/keyword&gt;&lt;keyword&gt;Nuclear Proteins/physiology&lt;/keyword&gt;&lt;keyword&gt;Phosphoproteins/physiology&lt;/keyword&gt;&lt;keyword&gt;Phosphorylation&lt;/keyword&gt;&lt;keyword&gt;Precipitin Tests&lt;/keyword&gt;&lt;keyword&gt;Repressor Proteins/physiology&lt;/keyword&gt;&lt;keyword&gt;Retroviridae Proteins/*physiology&lt;/keyword&gt;&lt;keyword&gt;Structure-Activity Relationship&lt;/keyword&gt;&lt;keyword&gt;Transcription Factors/*physiology&lt;/keyword&gt;&lt;keyword&gt;Transcription, Genetic&lt;/keyword&gt;&lt;/keywords&gt;&lt;dates&gt;&lt;year&gt;1989&lt;/year&gt;&lt;pub-dates&gt;&lt;date&gt;Jul 14&lt;/date&gt;&lt;/pub-dates&gt;&lt;/dates&gt;&lt;isbn&gt;0092-8674 (Print)&amp;#xD;0092-8674 (Linking)&lt;/isbn&gt;&lt;accession-num&gt;2752419&lt;/accession-num&gt;&lt;urls&gt;&lt;related-urls&gt;&lt;url&gt;http://www.ncbi.nlm.nih.gov/entrez/query.fcgi?cmd=Retrieve&amp;amp;db=PubMed&amp;amp;dopt=Citation&amp;amp;list_uids=2752419&lt;/url&gt;&lt;/related-urls&gt;&lt;/urls&gt;&lt;electronic-resource-num&gt;0092-8674(89)90416-9 [pii]&lt;/electronic-resource-num&gt;&lt;language&gt;eng&lt;/language&gt;&lt;/record&gt;&lt;/Cite&gt;&lt;/EndNote&gt;</w:instrText>
        </w:r>
      </w:ins>
      <w:del w:id="305" w:author="Ram Shrestha" w:date="2014-01-04T19:38:00Z">
        <w:r w:rsidR="00E93357" w:rsidDel="00276C20">
          <w:delInstrText xml:space="preserve"> ADDIN EN.CITE &lt;EndNote&gt;&lt;Cite&gt;&lt;Author&gt;Malim&lt;/Author&gt;&lt;Year&gt;1989&lt;/Year&gt;&lt;RecNum&gt;843&lt;/RecNum&gt;&lt;record&gt;&lt;rec-number&gt;843&lt;/rec-number&gt;&lt;foreign-keys&gt;&lt;key app="EN" db-id="fp25zzvrxrd9vke5zxqp9stbssprwstvdddz"&gt;843&lt;/key&gt;&lt;/foreign-keys&gt;&lt;ref-type name="Journal Article"&gt;17&lt;/ref-type&gt;&lt;contributors&gt;&lt;authors&gt;&lt;author&gt;Malim, M. H.&lt;/author&gt;&lt;author&gt;Bohnlein, S.&lt;/author&gt;&lt;author&gt;Hauber, J.&lt;/author&gt;&lt;author&gt;Cullen, B. R.&lt;/author&gt;&lt;/authors&gt;&lt;/contributors&gt;&lt;auth-address&gt;Howard Hughes Medical Institute, Duke University Medical Center, Durham, North Carolina 27710.&lt;/auth-address&gt;&lt;titles&gt;&lt;title&gt;Functional dissection of the HIV-1 Rev trans-activator--derivation of a trans-dominant repressor of Rev function&lt;/title&gt;&lt;secondary-title&gt;Cell&lt;/secondary-title&gt;&lt;/titles&gt;&lt;periodical&gt;&lt;full-title&gt;Cell&lt;/full-title&gt;&lt;/periodical&gt;&lt;pages&gt;205-14&lt;/pages&gt;&lt;volume&gt;58&lt;/volume&gt;&lt;number&gt;1&lt;/number&gt;&lt;edition&gt;1989/07/14&lt;/edition&gt;&lt;keywords&gt;&lt;keyword&gt;Amino Acid Sequence&lt;/keyword&gt;&lt;keyword&gt;Animals&lt;/keyword&gt;&lt;keyword&gt;Cells, Cultured&lt;/keyword&gt;&lt;keyword&gt;Cercopithecus aethiops&lt;/keyword&gt;&lt;keyword&gt;DNA Mutational Analysis&lt;/keyword&gt;&lt;keyword&gt;Gene Expression Regulation&lt;/keyword&gt;&lt;keyword&gt;HIV/*genetics&lt;/keyword&gt;&lt;keyword&gt;Molecular Sequence Data&lt;/keyword&gt;&lt;keyword&gt;Nuclear Proteins/physiology&lt;/keyword&gt;&lt;keyword&gt;Phosphoproteins/physiology&lt;/keyword&gt;&lt;keyword&gt;Phosphorylation&lt;/keyword&gt;&lt;keyword&gt;Precipitin Tests&lt;/keyword&gt;&lt;keyword&gt;Repressor Proteins/physiology&lt;/keyword&gt;&lt;keyword&gt;Retroviridae Proteins/*physiology&lt;/keyword&gt;&lt;keyword&gt;Structure-Activity Relationship&lt;/keyword&gt;&lt;keyword&gt;Transcription Factors/*physiology&lt;/keyword&gt;&lt;keyword&gt;Transcription, Genetic&lt;/keyword&gt;&lt;/keywords&gt;&lt;dates&gt;&lt;year&gt;1989&lt;/year&gt;&lt;pub-dates&gt;&lt;date&gt;Jul 14&lt;/date&gt;&lt;/pub-dates&gt;&lt;/dates&gt;&lt;isbn&gt;0092-8674 (Print)&amp;#xD;0092-8674 (Linking)&lt;/isbn&gt;&lt;accession-num&gt;2752419&lt;/accession-num&gt;&lt;urls&gt;&lt;related-urls&gt;&lt;url&gt;http://www.ncbi.nlm.nih.gov/entrez/query.fcgi?cmd=Retrieve&amp;amp;db=PubMed&amp;amp;dopt=Citation&amp;amp;list_uids=2752419&lt;/url&gt;&lt;/related-urls&gt;&lt;/urls&gt;&lt;electronic-resource-num&gt;0092-8674(89)90416-9 [pii]&lt;/electronic-resource-num&gt;&lt;language&gt;eng&lt;/language&gt;&lt;/record&gt;&lt;/Cite&gt;&lt;/EndNote&gt;</w:delInstrText>
        </w:r>
      </w:del>
      <w:r w:rsidR="00396A41">
        <w:fldChar w:fldCharType="separate"/>
      </w:r>
      <w:r>
        <w:rPr>
          <w:noProof/>
        </w:rPr>
        <w:t>(Malim et al., 1989a)</w:t>
      </w:r>
      <w:r w:rsidR="00396A41">
        <w:fldChar w:fldCharType="end"/>
      </w:r>
      <w:r>
        <w:t xml:space="preserve"> trans-activating factor for HIV gene expression </w:t>
      </w:r>
      <w:r w:rsidR="00396A41">
        <w:fldChar w:fldCharType="begin"/>
      </w:r>
      <w:ins w:id="306" w:author="Ram Shrestha" w:date="2014-01-04T19:38:00Z">
        <w:r w:rsidR="00276C20">
          <w:instrText xml:space="preserve"> ADDIN EN.CITE &lt;EndNote&gt;&lt;Cite&gt;&lt;Author&gt;Rosen&lt;/Author&gt;&lt;Year&gt;1990&lt;/Year&gt;&lt;RecNum&gt;845&lt;/RecNum&gt;&lt;record&gt;&lt;rec-number&gt;845&lt;/rec-number&gt;&lt;foreign-keys&gt;&lt;key app="EN" db-id="fp25zzvrxrd9vke5zxqp9stbssprwstvdddz"&gt;845&lt;/key&gt;&lt;/foreign-keys&gt;&lt;ref-type name="Journal Article"&gt;17&lt;/ref-type&gt;&lt;contributors&gt;&lt;authors&gt;&lt;author&gt;Rosen, C. A.&lt;/author&gt;&lt;author&gt;Pavlakis, G. N.&lt;/author&gt;&lt;/authors&gt;&lt;/contributors&gt;&lt;auth-address&gt;Department of Oncology and Virology, Roche Institute of Molecular Biology, NNutley, New Jersey.&lt;/auth-address&gt;&lt;titles&gt;&lt;title&gt;Tat and Rev: positive regulators of HIV gene expression&lt;/title&gt;&lt;secondary-title&gt;AIDS&lt;/secondary-title&gt;&lt;/titles&gt;&lt;periodical&gt;&lt;full-title&gt;AIDS&lt;/full-title&gt;&lt;/periodical&gt;&lt;pages&gt;499-509&lt;/pages&gt;&lt;volume&gt;4&lt;/volume&gt;&lt;number&gt;6&lt;/number&gt;&lt;edition&gt;1990/06/01&lt;/edition&gt;&lt;keywords&gt;&lt;keyword&gt;Amino Acid Sequence&lt;/keyword&gt;&lt;keyword&gt;Base Sequence&lt;/keyword&gt;&lt;keyword&gt;*Gene Expression Regulation, Viral&lt;/keyword&gt;&lt;keyword&gt;Gene Products, rev/*genetics&lt;/keyword&gt;&lt;keyword&gt;Gene Products, tat/*genetics&lt;/keyword&gt;&lt;keyword&gt;HIV/*genetics&lt;/keyword&gt;&lt;keyword&gt;Humans&lt;/keyword&gt;&lt;keyword&gt;Molecular Sequence Data&lt;/keyword&gt;&lt;keyword&gt;Trans-Activators/*genetics&lt;/keyword&gt;&lt;keyword&gt;rev Gene Products, Human Immunodeficiency Virus&lt;/keyword&gt;&lt;keyword&gt;tat Gene Products, Human Immunodeficiency Virus&lt;/keyword&gt;&lt;/keywords&gt;&lt;dates&gt;&lt;year&gt;1990&lt;/year&gt;&lt;pub-dates&gt;&lt;date&gt;Jun&lt;/date&gt;&lt;/pub-dates&gt;&lt;/dates&gt;&lt;isbn&gt;0269-9370 (Print)&amp;#xD;0269-9370 (Linking)&lt;/isbn&gt;&lt;accession-num&gt;2201316&lt;/accession-num&gt;&lt;urls&gt;&lt;related-urls&gt;&lt;url&gt;http://www.ncbi.nlm.nih.gov/entrez/query.fcgi?cmd=Retrieve&amp;amp;db=PubMed&amp;amp;dopt=Citation&amp;amp;list_uids=2201316&lt;/url&gt;&lt;/related-urls&gt;&lt;/urls&gt;&lt;language&gt;eng&lt;/language&gt;&lt;/record&gt;&lt;/Cite&gt;&lt;/EndNote&gt;</w:instrText>
        </w:r>
      </w:ins>
      <w:del w:id="307" w:author="Ram Shrestha" w:date="2014-01-04T19:38:00Z">
        <w:r w:rsidR="00E93357" w:rsidDel="00276C20">
          <w:delInstrText xml:space="preserve"> ADDIN EN.CITE &lt;EndNote&gt;&lt;Cite&gt;&lt;Author&gt;Rosen&lt;/Author&gt;&lt;Year&gt;1990&lt;/Year&gt;&lt;RecNum&gt;845&lt;/RecNum&gt;&lt;record&gt;&lt;rec-number&gt;845&lt;/rec-number&gt;&lt;foreign-keys&gt;&lt;key app="EN" db-id="fp25zzvrxrd9vke5zxqp9stbssprwstvdddz"&gt;845&lt;/key&gt;&lt;/foreign-keys&gt;&lt;ref-type name="Journal Article"&gt;17&lt;/ref-type&gt;&lt;contributors&gt;&lt;authors&gt;&lt;author&gt;Rosen, C. A.&lt;/author&gt;&lt;author&gt;Pavlakis, G. N.&lt;/author&gt;&lt;/authors&gt;&lt;/contributors&gt;&lt;auth-address&gt;Department of Oncology and Virology, Roche Institute of Molecular Biology, NNutley, New Jersey.&lt;/auth-address&gt;&lt;titles&gt;&lt;title&gt;Tat and Rev: positive regulators of HIV gene expression&lt;/title&gt;&lt;secondary-title&gt;AIDS&lt;/secondary-title&gt;&lt;/titles&gt;&lt;periodical&gt;&lt;full-title&gt;AIDS&lt;/full-title&gt;&lt;/periodical&gt;&lt;pages&gt;499-509&lt;/pages&gt;&lt;volume&gt;4&lt;/volume&gt;&lt;number&gt;6&lt;/number&gt;&lt;edition&gt;1990/06/01&lt;/edition&gt;&lt;keywords&gt;&lt;keyword&gt;Amino Acid Sequence&lt;/keyword&gt;&lt;keyword&gt;Base Sequence&lt;/keyword&gt;&lt;keyword&gt;*Gene Expression Regulation, Viral&lt;/keyword&gt;&lt;keyword&gt;Gene Products, rev/*genetics&lt;/keyword&gt;&lt;keyword&gt;Gene Products, tat/*genetics&lt;/keyword&gt;&lt;keyword&gt;HIV/*genetics&lt;/keyword&gt;&lt;keyword&gt;Humans&lt;/keyword&gt;&lt;keyword&gt;Molecular Sequence Data&lt;/keyword&gt;&lt;keyword&gt;Trans-Activators/*genetics&lt;/keyword&gt;&lt;keyword&gt;rev Gene Products, Human Immunodeficiency Virus&lt;/keyword&gt;&lt;keyword&gt;tat Gene Products, Human Immunodeficiency Virus&lt;/keyword&gt;&lt;/keywords&gt;&lt;dates&gt;&lt;year&gt;1990&lt;/year&gt;&lt;pub-dates&gt;&lt;date&gt;Jun&lt;/date&gt;&lt;/pub-dates&gt;&lt;/dates&gt;&lt;isbn&gt;0269-9370 (Print)&amp;#xD;0269-9370 (Linking)&lt;/isbn&gt;&lt;accession-num&gt;2201316&lt;/accession-num&gt;&lt;urls&gt;&lt;related-urls&gt;&lt;url&gt;http://www.ncbi.nlm.nih.gov/entrez/query.fcgi?cmd=Retrieve&amp;amp;db=PubMed&amp;amp;dopt=Citation&amp;amp;list_uids=2201316&lt;/url&gt;&lt;/related-urls&gt;&lt;/urls&gt;&lt;language&gt;eng&lt;/language&gt;&lt;/record&gt;&lt;/Cite&gt;&lt;/EndNote&gt;</w:delInstrText>
        </w:r>
      </w:del>
      <w:r w:rsidR="00396A41">
        <w:fldChar w:fldCharType="separate"/>
      </w:r>
      <w:r>
        <w:rPr>
          <w:noProof/>
        </w:rPr>
        <w:t>(Rosen and Pavlakis, 1990a)</w:t>
      </w:r>
      <w:r w:rsidR="00396A41">
        <w:fldChar w:fldCharType="end"/>
      </w:r>
      <w:r>
        <w:t xml:space="preserve">. Like Tat, it is also mainly localized in the nucleus of host cell </w:t>
      </w:r>
      <w:r w:rsidR="00396A41">
        <w:fldChar w:fldCharType="begin"/>
      </w:r>
      <w:ins w:id="308" w:author="Ram Shrestha" w:date="2014-01-04T19:38:00Z">
        <w:r w:rsidR="00276C20">
          <w:instrText xml:space="preserve"> ADDIN EN.CITE &lt;EndNote&gt;&lt;Cite&gt;&lt;Author&gt;Rosen&lt;/Author&gt;&lt;Year&gt;1990&lt;/Year&gt;&lt;RecNum&gt;844&lt;/RecNum&gt;&lt;record&gt;&lt;rec-number&gt;844&lt;/rec-number&gt;&lt;foreign-keys&gt;&lt;key app="EN" db-id="fp25zzvrxrd9vke5zxqp9stbssprwstvdddz"&gt;844&lt;/key&gt;&lt;/foreign-keys&gt;&lt;ref-type name="Journal Article"&gt;17&lt;/ref-type&gt;&lt;contributors&gt;&lt;authors&gt;&lt;author&gt;Rosen, C. A.&lt;/author&gt;&lt;author&gt;Pavlakis, G. N.&lt;/author&gt;&lt;/authors&gt;&lt;/contributors&gt;&lt;titles&gt;&lt;title&gt;Tat and Rev: positive regulators of HIV gene expression&lt;/title&gt;&lt;secondary-title&gt;AIDS&lt;/secondary-title&gt;&lt;/titles&gt;&lt;periodical&gt;&lt;full-title&gt;AIDS&lt;/full-title&gt;&lt;/periodical&gt;&lt;pages&gt;A51&lt;/pages&gt;&lt;volume&gt;4&lt;/volume&gt;&lt;number&gt;8&lt;/number&gt;&lt;edition&gt;1990/08/01&lt;/edition&gt;&lt;keywords&gt;&lt;keyword&gt;Base Sequence&lt;/keyword&gt;&lt;keyword&gt;Genes, rev/*genetics&lt;/keyword&gt;&lt;keyword&gt;Genes, tat/*genetics&lt;/keyword&gt;&lt;keyword&gt;Molecular Sequence Data&lt;/keyword&gt;&lt;/keywords&gt;&lt;dates&gt;&lt;year&gt;1990&lt;/year&gt;&lt;pub-dates&gt;&lt;date&gt;Aug&lt;/date&gt;&lt;/pub-dates&gt;&lt;/dates&gt;&lt;isbn&gt;0269-9370 (Print)&amp;#xD;0269-9370 (Linking)&lt;/isbn&gt;&lt;accession-num&gt;2285434&lt;/accession-num&gt;&lt;urls&gt;&lt;related-urls&gt;&lt;url&gt;http://www.ncbi.nlm.nih.gov/entrez/query.fcgi?cmd=Retrieve&amp;amp;db=PubMed&amp;amp;dopt=Citation&amp;amp;list_uids=2285434&lt;/url&gt;&lt;/related-urls&gt;&lt;/urls&gt;&lt;language&gt;eng&lt;/language&gt;&lt;/record&gt;&lt;/Cite&gt;&lt;/EndNote&gt;</w:instrText>
        </w:r>
      </w:ins>
      <w:del w:id="309" w:author="Ram Shrestha" w:date="2014-01-04T19:38:00Z">
        <w:r w:rsidR="00E93357" w:rsidDel="00276C20">
          <w:delInstrText xml:space="preserve"> ADDIN EN.CITE &lt;EndNote&gt;&lt;Cite&gt;&lt;Author&gt;Rosen&lt;/Author&gt;&lt;Year&gt;1990&lt;/Year&gt;&lt;RecNum&gt;844&lt;/RecNum&gt;&lt;record&gt;&lt;rec-number&gt;844&lt;/rec-number&gt;&lt;foreign-keys&gt;&lt;key app="EN" db-id="fp25zzvrxrd9vke5zxqp9stbssprwstvdddz"&gt;844&lt;/key&gt;&lt;/foreign-keys&gt;&lt;ref-type name="Journal Article"&gt;17&lt;/ref-type&gt;&lt;contributors&gt;&lt;authors&gt;&lt;author&gt;Rosen, C. A.&lt;/author&gt;&lt;author&gt;Pavlakis, G. N.&lt;/author&gt;&lt;/authors&gt;&lt;/contributors&gt;&lt;titles&gt;&lt;title&gt;Tat and Rev: positive regulators of HIV gene expression&lt;/title&gt;&lt;secondary-title&gt;AIDS&lt;/secondary-title&gt;&lt;/titles&gt;&lt;periodical&gt;&lt;full-title&gt;AIDS&lt;/full-title&gt;&lt;/periodical&gt;&lt;pages&gt;A51&lt;/pages&gt;&lt;volume&gt;4&lt;/volume&gt;&lt;number&gt;8&lt;/number&gt;&lt;edition&gt;1990/08/01&lt;/edition&gt;&lt;keywords&gt;&lt;keyword&gt;Base Sequence&lt;/keyword&gt;&lt;keyword&gt;Genes, rev/*genetics&lt;/keyword&gt;&lt;keyword&gt;Genes, tat/*genetics&lt;/keyword&gt;&lt;keyword&gt;Molecular Sequence Data&lt;/keyword&gt;&lt;/keywords&gt;&lt;dates&gt;&lt;year&gt;1990&lt;/year&gt;&lt;pub-dates&gt;&lt;date&gt;Aug&lt;/date&gt;&lt;/pub-dates&gt;&lt;/dates&gt;&lt;isbn&gt;0269-9370 (Print)&amp;#xD;0269-9370 (Linking)&lt;/isbn&gt;&lt;accession-num&gt;2285434&lt;/accession-num&gt;&lt;urls&gt;&lt;related-urls&gt;&lt;url&gt;http://www.ncbi.nlm.nih.gov/entrez/query.fcgi?cmd=Retrieve&amp;amp;db=PubMed&amp;amp;dopt=Citation&amp;amp;list_uids=2285434&lt;/url&gt;&lt;/related-urls&gt;&lt;/urls&gt;&lt;language&gt;eng&lt;/language&gt;&lt;/record&gt;&lt;/Cite&gt;&lt;/EndNote&gt;</w:delInstrText>
        </w:r>
      </w:del>
      <w:r w:rsidR="00396A41">
        <w:fldChar w:fldCharType="separate"/>
      </w:r>
      <w:r>
        <w:rPr>
          <w:noProof/>
        </w:rPr>
        <w:t>(Rosen and Pavlakis, 1990b)</w:t>
      </w:r>
      <w:r w:rsidR="00396A41">
        <w:fldChar w:fldCharType="end"/>
      </w:r>
      <w:r>
        <w:t xml:space="preserve">, but cycles rapidly between the nucleus and cytoplasm as it promotes nuclear export of the transcriptional products </w:t>
      </w:r>
      <w:r w:rsidR="00396A41">
        <w:fldChar w:fldCharType="begin">
          <w:fldData xml:space="preserve">PEVuZE5vdGU+PENpdGU+PEF1dGhvcj5GaXNjaGVyPC9BdXRob3I+PFllYXI+MTk5NDwvWWVhcj48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</w:fldData>
        </w:fldChar>
      </w:r>
      <w:r>
        <w:instrText xml:space="preserve"> ADDIN EN.CITE </w:instrText>
      </w:r>
      <w:r w:rsidR="00396A41">
        <w:fldChar w:fldCharType="begin">
          <w:fldData xml:space="preserve">PEVuZE5vdGU+PENpdGU+PEF1dGhvcj5GaXNjaGVyPC9BdXRob3I+PFllYXI+MTk5NDwvWWVhcj48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</w:fldData>
        </w:fldChar>
      </w:r>
      <w:r>
        <w:instrText xml:space="preserve"> ADDIN EN.CITE.DATA </w:instrText>
      </w:r>
      <w:r w:rsidR="00396A41">
        <w:fldChar w:fldCharType="end"/>
      </w:r>
      <w:r w:rsidR="00396A41">
        <w:fldChar w:fldCharType="separate"/>
      </w:r>
      <w:r>
        <w:rPr>
          <w:noProof/>
        </w:rPr>
        <w:t>(Fischer et al., 1995; Fischer et al., 1994; Henderson and Percipalle, 1997; Malim et al., 1989b)</w:t>
      </w:r>
      <w:r w:rsidR="00396A41">
        <w:fldChar w:fldCharType="end"/>
      </w:r>
      <w:r>
        <w:t xml:space="preserve">. Rev binds at the Rev Responsive Element (RRE), which is an RNA element encoded within the env region of the virus </w:t>
      </w:r>
      <w:r w:rsidR="00396A41">
        <w:fldChar w:fldCharType="begin">
          <w:fldData xml:space="preserve">PEVuZE5vdGU+PENpdGU+PEF1dGhvcj5EYWx5PC9BdXRob3I+PFllYXI+MTk4OTwvWWVhcj48UmVj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</w:fldData>
        </w:fldChar>
      </w:r>
      <w:ins w:id="310" w:author="Ram Shrestha" w:date="2014-01-04T19:38:00Z">
        <w:r w:rsidR="00276C20">
          <w:instrText xml:space="preserve"> ADDIN EN.CITE </w:instrText>
        </w:r>
      </w:ins>
      <w:del w:id="311" w:author="Ram Shrestha" w:date="2014-01-04T19:38:00Z">
        <w:r w:rsidR="00E93357" w:rsidDel="00276C20">
          <w:delInstrText xml:space="preserve"> ADDIN EN.CITE </w:delInstrText>
        </w:r>
        <w:r w:rsidR="00396A41" w:rsidDel="00276C20">
          <w:fldChar w:fldCharType="begin">
            <w:fldData xml:space="preserve">PEVuZE5vdGU+PENpdGU+PEF1dGhvcj5EYWx5PC9BdXRob3I+PFllYXI+MTk4OTwvWWVhcj48UmVj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</w:fldData>
          </w:fldChar>
        </w:r>
        <w:r w:rsidR="00E93357" w:rsidDel="00276C20">
          <w:delInstrText xml:space="preserve"> ADDIN EN.CITE.DATA </w:delInstrText>
        </w:r>
        <w:r w:rsidR="00396A41" w:rsidDel="00276C20">
          <w:fldChar w:fldCharType="end"/>
        </w:r>
      </w:del>
      <w:ins w:id="312" w:author="Ram Shrestha" w:date="2014-01-04T19:38:00Z">
        <w:r w:rsidR="00276C20">
          <w:fldChar w:fldCharType="begin">
            <w:fldData xml:space="preserve">PEVuZE5vdGU+PENpdGU+PEF1dGhvcj5EYWx5PC9BdXRob3I+PFllYXI+MTk4OTwvWWVhcj48UmVj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</w:fldData>
          </w:fldChar>
        </w:r>
        <w:r w:rsidR="00276C20">
          <w:instrText xml:space="preserve"> ADDIN EN.CITE.DATA </w:instrText>
        </w:r>
        <w:r w:rsidR="00276C20">
          <w:fldChar w:fldCharType="end"/>
        </w:r>
      </w:ins>
      <w:r w:rsidR="00396A41">
        <w:fldChar w:fldCharType="separate"/>
      </w:r>
      <w:r>
        <w:rPr>
          <w:noProof/>
        </w:rPr>
        <w:t>(Daly et al., 1989; Malim and Cullen, 1991)</w:t>
      </w:r>
      <w:r w:rsidR="00396A41">
        <w:fldChar w:fldCharType="end"/>
      </w:r>
      <w:r>
        <w:t>.</w:t>
      </w:r>
    </w:p>
    <w:p w:rsidR="006444DD" w:rsidRDefault="006444DD" w:rsidP="006444DD">
      <w:pPr>
        <w:spacing w:line="480" w:lineRule="auto"/>
        <w:jc w:val="both"/>
      </w:pPr>
      <w:r>
        <w:t>1.6 HIV replication</w:t>
      </w:r>
    </w:p>
    <w:p w:rsidR="006444DD" w:rsidRDefault="006444DD" w:rsidP="006444DD">
      <w:pPr>
        <w:spacing w:line="480" w:lineRule="auto"/>
        <w:jc w:val="both"/>
      </w:pPr>
      <w:r>
        <w:t>There are 11 major events in HIV’s replication cycle (Figure 1.7). The initial step of viral entry in to a host immune cell includes HIV gp120 molecule binding to CD+ receptor followed by binding to a co receptor on the surface of the host cell and fusion of the viral and host cell membranes (see section 1.5.2 for more detail).</w:t>
      </w:r>
    </w:p>
    <w:p w:rsidR="006444DD" w:rsidRDefault="006444DD" w:rsidP="006444DD">
      <w:pPr>
        <w:spacing w:line="480" w:lineRule="auto"/>
        <w:jc w:val="both"/>
      </w:pPr>
    </w:p>
    <w:p w:rsidR="006444DD" w:rsidRDefault="006444DD" w:rsidP="006444DD">
      <w:pPr>
        <w:spacing w:line="480" w:lineRule="auto"/>
        <w:jc w:val="both"/>
      </w:pPr>
      <w:r>
        <w:t xml:space="preserve">Following the fusion, the viral core enters in to the cytoplasm of host cell. The reverse transcriptase enzyme reverse transcribes the RNA molecule to cDNA (Figure 1.7 step 2) in the intact capsid of the viral core </w:t>
      </w:r>
      <w:r w:rsidR="00396A41">
        <w:fldChar w:fldCharType="begin"/>
      </w:r>
      <w:ins w:id="313" w:author="Ram Shrestha" w:date="2014-01-04T19:38:00Z">
        <w:r w:rsidR="00276C20">
          <w:instrText xml:space="preserve"> ADDIN EN.CITE &lt;EndNote&gt;&lt;Cite&gt;&lt;Author&gt;McDonald&lt;/Author&gt;&lt;Year&gt;2002&lt;/Year&gt;&lt;RecNum&gt;555&lt;/RecNum&gt;&lt;record&gt;&lt;rec-number&gt;555&lt;/rec-number&gt;&lt;foreign-keys&gt;&lt;key app="EN" db-id="fp25zzvrxrd9vke5zxqp9stbssprwstvdddz"&gt;555&lt;/key&gt;&lt;/foreign-keys&gt;&lt;ref-type name="Journal Article"&gt;17&lt;/ref-type&gt;&lt;contributors&gt;&lt;authors&gt;&lt;author&gt;McDonald, David&lt;/author&gt;&lt;author&gt;Vodicka, Marie A.&lt;/author&gt;&lt;author&gt;Lucero, Ginger&lt;/author&gt;&lt;author&gt;Svitkina, Tatyana M.&lt;/author&gt;&lt;author&gt;Borisy, Gary G.&lt;/author&gt;&lt;author&gt;Emerman, Michael&lt;/author&gt;&lt;author&gt;Hope, Thomas J.&lt;/author&gt;&lt;/authors&gt;&lt;/contributors&gt;&lt;auth-address&gt;http://jcb.rupress.org/content/159/3/441&lt;/auth-address&gt;&lt;titles&gt;&lt;title&gt;Visualization of the intracellular behavior of HIV in living cells&lt;/title&gt;&lt;secondary-title&gt;The Journal of Cell Biology&lt;/secondary-title&gt;&lt;/titles&gt;&lt;pages&gt;441-452&lt;/pages&gt;&lt;volume&gt;159&lt;/volume&gt;&lt;number&gt;3&lt;/number&gt;&lt;dates&gt;&lt;year&gt;2002&lt;/year&gt;&lt;pub-dates&gt;&lt;date&gt;November&lt;/date&gt;&lt;/pub-dates&gt;&lt;/dates&gt;&lt;isbn&gt;0021-9525, 1540-8140&lt;/isbn&gt;&lt;label&gt;mcdonald_visualization_2002&lt;/label&gt;&lt;urls&gt;&lt;related-urls&gt;&lt;url&gt;10.1083/jcb.200203150&lt;/url&gt;&lt;/related-urls&gt;&lt;/urls&gt;&lt;/record&gt;&lt;/Cite&gt;&lt;/EndNote&gt;</w:instrText>
        </w:r>
      </w:ins>
      <w:del w:id="314" w:author="Ram Shrestha" w:date="2014-01-04T19:38:00Z">
        <w:r w:rsidR="00E93357" w:rsidDel="00276C20">
          <w:delInstrText xml:space="preserve"> ADDIN EN.CITE &lt;EndNote&gt;&lt;Cite&gt;&lt;Author&gt;McDonald&lt;/Author&gt;&lt;Year&gt;2002&lt;/Year&gt;&lt;RecNum&gt;555&lt;/RecNum&gt;&lt;record&gt;&lt;rec-number&gt;555&lt;/rec-number&gt;&lt;foreign-keys&gt;&lt;key app="EN" db-id="fp25zzvrxrd9vke5zxqp9stbssprwstvdddz"&gt;555&lt;/key&gt;&lt;/foreign-keys&gt;&lt;ref-type name="Journal Article"&gt;17&lt;/ref-type&gt;&lt;contributors&gt;&lt;authors&gt;&lt;author&gt;McDonald, David&lt;/author&gt;&lt;author&gt;Vodicka, Marie A.&lt;/author&gt;&lt;author&gt;Lucero, Ginger&lt;/author&gt;&lt;author&gt;Svitkina, Tatyana M.&lt;/author&gt;&lt;author&gt;Borisy, Gary G.&lt;/author&gt;&lt;author&gt;Emerman, Michael&lt;/author&gt;&lt;author&gt;Hope, Thomas J.&lt;/author&gt;&lt;/authors&gt;&lt;/contributors&gt;&lt;auth-address&gt;http://jcb.rupress.org/content/159/3/441&lt;/auth-address&gt;&lt;titles&gt;&lt;title&gt;Visualization of the intracellular behavior of HIV in living cells&lt;/title&gt;&lt;secondary-title&gt;The Journal of Cell Biology&lt;/secondary-title&gt;&lt;/titles&gt;&lt;pages&gt;441-452&lt;/pages&gt;&lt;volume&gt;159&lt;/volume&gt;&lt;number&gt;3&lt;/number&gt;&lt;dates&gt;&lt;year&gt;2002&lt;/year&gt;&lt;pub-dates&gt;&lt;date&gt;November&lt;/date&gt;&lt;/pub-dates&gt;&lt;/dates&gt;&lt;isbn&gt;0021-9525, 1540-8140&lt;/isbn&gt;&lt;label&gt;mcdonald_visualization_2002&lt;/label&gt;&lt;urls&gt;&lt;related-urls&gt;&lt;url&gt;10.1083/jcb.200203150&lt;/url&gt;&lt;/related-urls&gt;&lt;/urls&gt;&lt;/record&gt;&lt;/Cite&gt;&lt;/EndNote&gt;</w:delInstrText>
        </w:r>
      </w:del>
      <w:r w:rsidR="00396A41">
        <w:fldChar w:fldCharType="separate"/>
      </w:r>
      <w:r>
        <w:rPr>
          <w:noProof/>
        </w:rPr>
        <w:t>(McDonald et al., 2002)</w:t>
      </w:r>
      <w:r w:rsidR="00396A41">
        <w:fldChar w:fldCharType="end"/>
      </w:r>
      <w:r>
        <w:t xml:space="preserve">. The reverse transcriptase enzyme is not perfect at copying mRNA molecule to cDNA and has no capability for error correction </w:t>
      </w:r>
      <w:r w:rsidR="00396A41">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L3JlbGF0ZWQtdXJscz48L3VybHM+PC9yZWNvcmQ+PC9DaXRlPjxDaXRlPjxBdXRob3I+UHJlc3Rv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</w:fldData>
        </w:fldChar>
      </w:r>
      <w:ins w:id="315" w:author="Ram Shrestha" w:date="2014-01-04T19:38:00Z">
        <w:r w:rsidR="00276C20">
          <w:instrText xml:space="preserve"> ADDIN EN.CITE </w:instrText>
        </w:r>
      </w:ins>
      <w:del w:id="316" w:author="Ram Shrestha" w:date="2014-01-04T19:38:00Z">
        <w:r w:rsidR="00E93357" w:rsidDel="00276C20">
          <w:delInstrText xml:space="preserve"> ADDIN EN.CITE </w:delInstrText>
        </w:r>
        <w:r w:rsidR="00396A41" w:rsidDel="00276C20">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L3JlbGF0ZWQtdXJscz48L3VybHM+PC9yZWNvcmQ+PC9DaXRlPjxDaXRlPjxBdXRob3I+UHJlc3Rv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</w:fldData>
          </w:fldChar>
        </w:r>
        <w:r w:rsidR="00E93357" w:rsidDel="00276C20">
          <w:delInstrText xml:space="preserve"> ADDIN EN.CITE.DATA </w:delInstrText>
        </w:r>
        <w:r w:rsidR="00396A41" w:rsidDel="00276C20">
          <w:fldChar w:fldCharType="end"/>
        </w:r>
      </w:del>
      <w:ins w:id="317" w:author="Ram Shrestha" w:date="2014-01-04T19:38:00Z">
        <w:r w:rsidR="00276C20">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L3JlbGF0ZWQtdXJscz48L3VybHM+PC9yZWNvcmQ+PC9DaXRlPjxDaXRlPjxBdXRob3I+UHJlc3Rv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</w:fldData>
          </w:fldChar>
        </w:r>
        <w:r w:rsidR="00276C20">
          <w:instrText xml:space="preserve"> ADDIN EN.CITE.DATA </w:instrText>
        </w:r>
        <w:r w:rsidR="00276C20">
          <w:fldChar w:fldCharType="end"/>
        </w:r>
      </w:ins>
      <w:r w:rsidR="00396A41">
        <w:fldChar w:fldCharType="separate"/>
      </w:r>
      <w:r>
        <w:rPr>
          <w:noProof/>
        </w:rPr>
        <w:t>(Bebenek et al., 1989; Bebenek et al., 1993; Preston et al., 1988; Roberts et al., 1988)</w:t>
      </w:r>
      <w:r w:rsidR="00396A41">
        <w:fldChar w:fldCharType="end"/>
      </w:r>
      <w:r>
        <w:t xml:space="preserve">. The rate of errors generated is by reverse transcriptase is in the order of 10-5 per base per replication cycle </w:t>
      </w:r>
      <w:r w:rsidR="00396A41">
        <w:fldChar w:fldCharType="begin"/>
      </w:r>
      <w:ins w:id="318" w:author="Ram Shrestha" w:date="2014-01-04T19:38:00Z">
        <w:r w:rsidR="00276C20">
          <w:instrText xml:space="preserve"> ADDIN EN.CITE &lt;EndNote&gt;&lt;Cite&gt;&lt;Author&gt;Mansky&lt;/Author&gt;&lt;Year&gt;1995&lt;/Year&gt;&lt;RecNum&gt;18&lt;/RecNum&gt;&lt;record&gt;&lt;rec-number&gt;18&lt;/rec-number&gt;&lt;foreign-keys&gt;&lt;key app="EN" db-id="fp25zzvrxrd9vke5zxqp9stbssprwstvdddz"&gt;18&lt;/key&gt;&lt;/foreign-keys&gt;&lt;ref-type name="Journal Article"&gt;17&lt;/ref-type&gt;&lt;contributors&gt;&lt;authors&gt;&lt;author&gt;Mansky, L. M.&lt;/author&gt;&lt;author&gt;Temin, H. M.&lt;/author&gt;&lt;/authors&gt;&lt;/contributors&gt;&lt;auth-address&gt;http://jvi.asm.org/content/69/8/5087&lt;/auth-address&gt;&lt;titles&gt;&lt;title&gt;Lower in vivo mutation rate of human immunodeficiency virus type 1 than that predicted from the fidelity of purified reverse transcriptase.&lt;/title&gt;&lt;secondary-title&gt;Journal of Virology&lt;/secondary-title&gt;&lt;/titles&gt;&lt;periodical&gt;&lt;full-title&gt;Journal of Virology&lt;/full-title&gt;&lt;/periodical&gt;&lt;pages&gt;5087-5094&lt;/pages&gt;&lt;volume&gt;69&lt;/volume&gt;&lt;number&gt;8&lt;/number&gt;&lt;dates&gt;&lt;year&gt;1995&lt;/year&gt;&lt;pub-dates&gt;&lt;date&gt;August&lt;/date&gt;&lt;/pub-dates&gt;&lt;/dates&gt;&lt;isbn&gt;0022-538X, 1098-5514&lt;/isbn&gt;&lt;label&gt;mansky_lower_1995&lt;/label&gt;&lt;urls&gt;&lt;/urls&gt;&lt;/record&gt;&lt;/Cite&gt;&lt;/EndNote&gt;</w:instrText>
        </w:r>
      </w:ins>
      <w:del w:id="319" w:author="Ram Shrestha" w:date="2014-01-04T19:38:00Z">
        <w:r w:rsidR="00E93357" w:rsidDel="00276C20">
          <w:delInstrText xml:space="preserve"> ADDIN EN.CITE &lt;EndNote&gt;&lt;Cite&gt;&lt;Author&gt;Mansky&lt;/Author&gt;&lt;Year&gt;1995&lt;/Year&gt;&lt;RecNum&gt;18&lt;/RecNum&gt;&lt;record&gt;&lt;rec-number&gt;18&lt;/rec-number&gt;&lt;foreign-keys&gt;&lt;key app="EN" db-id="fp25zzvrxrd9vke5zxqp9stbssprwstvdddz"&gt;18&lt;/key&gt;&lt;/foreign-keys&gt;&lt;ref-type name="Journal Article"&gt;17&lt;/ref-type&gt;&lt;contributors&gt;&lt;authors&gt;&lt;author&gt;Mansky, L. M.&lt;/author&gt;&lt;author&gt;Temin, H. M.&lt;/author&gt;&lt;/authors&gt;&lt;/contributors&gt;&lt;auth-address&gt;http://jvi.asm.org/content/69/8/5087&lt;/auth-address&gt;&lt;titles&gt;&lt;title&gt;Lower in vivo mutation rate of human immunodeficiency virus type 1 than that predicted from the fidelity of purified reverse transcriptase.&lt;/title&gt;&lt;secondary-title&gt;Journal of Virology&lt;/secondary-title&gt;&lt;/titles&gt;&lt;periodical&gt;&lt;full-title&gt;Journal of Virology&lt;/full-title&gt;&lt;/periodical&gt;&lt;pages&gt;5087-5094&lt;/pages&gt;&lt;volume&gt;69&lt;/volume&gt;&lt;number&gt;8&lt;/number&gt;&lt;dates&gt;&lt;year&gt;1995&lt;/year&gt;&lt;pub-dates&gt;&lt;date&gt;August&lt;/date&gt;&lt;/pub-dates&gt;&lt;/dates&gt;&lt;isbn&gt;0022-538X, 1098-5514&lt;/isbn&gt;&lt;label&gt;mansky_lower_1995&lt;/label&gt;&lt;urls&gt;&lt;/urls&gt;&lt;/record&gt;&lt;/Cite&gt;&lt;/EndNote&gt;</w:delInstrText>
        </w:r>
      </w:del>
      <w:r w:rsidR="00396A41">
        <w:fldChar w:fldCharType="separate"/>
      </w:r>
      <w:r>
        <w:rPr>
          <w:noProof/>
        </w:rPr>
        <w:t>(Mansky and Temin, 1995)</w:t>
      </w:r>
      <w:r w:rsidR="00396A41">
        <w:fldChar w:fldCharType="end"/>
      </w:r>
      <w:r>
        <w:t xml:space="preserve">. This is a crucial step as it contributes to generation of variations in the viral quasispecies (reviewed in </w:t>
      </w:r>
      <w:r w:rsidR="00396A41">
        <w:fldChar w:fldCharType="begin">
          <w:fldData xml:space="preserve">PEVuZE5vdGU+PENpdGU+PEF1dGhvcj5Hb29kZW5vdzwvQXV0aG9yPjxZZWFyPjE5ODk8L1llYXI+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</w:fldData>
        </w:fldChar>
      </w:r>
      <w:ins w:id="320" w:author="Ram Shrestha" w:date="2014-01-04T19:38:00Z">
        <w:r w:rsidR="00276C20">
          <w:instrText xml:space="preserve"> ADDIN EN.CITE </w:instrText>
        </w:r>
      </w:ins>
      <w:del w:id="321" w:author="Ram Shrestha" w:date="2014-01-04T19:38:00Z">
        <w:r w:rsidR="00E93357" w:rsidDel="00276C20">
          <w:delInstrText xml:space="preserve"> ADDIN EN.CITE </w:delInstrText>
        </w:r>
        <w:r w:rsidR="00396A41" w:rsidDel="00276C20">
          <w:fldChar w:fldCharType="begin">
            <w:fldData xml:space="preserve">PEVuZE5vdGU+PENpdGU+PEF1dGhvcj5Hb29kZW5vdzwvQXV0aG9yPjxZZWFyPjE5ODk8L1llYXI+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</w:fldData>
          </w:fldChar>
        </w:r>
        <w:r w:rsidR="00E93357" w:rsidDel="00276C20">
          <w:delInstrText xml:space="preserve"> ADDIN EN.CITE.DATA </w:delInstrText>
        </w:r>
        <w:r w:rsidR="00396A41" w:rsidDel="00276C20">
          <w:fldChar w:fldCharType="end"/>
        </w:r>
      </w:del>
      <w:ins w:id="322" w:author="Ram Shrestha" w:date="2014-01-04T19:38:00Z">
        <w:r w:rsidR="00276C20">
          <w:fldChar w:fldCharType="begin">
            <w:fldData xml:space="preserve">PEVuZE5vdGU+PENpdGU+PEF1dGhvcj5Hb29kZW5vdzwvQXV0aG9yPjxZZWFyPjE5ODk8L1llYXI+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</w:fldData>
          </w:fldChar>
        </w:r>
        <w:r w:rsidR="00276C20">
          <w:instrText xml:space="preserve"> ADDIN EN.CITE.DATA </w:instrText>
        </w:r>
        <w:r w:rsidR="00276C20">
          <w:fldChar w:fldCharType="end"/>
        </w:r>
      </w:ins>
      <w:r w:rsidR="00396A41">
        <w:fldChar w:fldCharType="separate"/>
      </w:r>
      <w:r>
        <w:rPr>
          <w:noProof/>
        </w:rPr>
        <w:t>(Goodenow et al., 1989; Nowak et al., 1990)</w:t>
      </w:r>
      <w:r w:rsidR="00396A41">
        <w:fldChar w:fldCharType="end"/>
      </w:r>
      <w:r>
        <w:t xml:space="preserve">). </w:t>
      </w:r>
    </w:p>
    <w:p w:rsidR="006444DD" w:rsidRDefault="006444DD" w:rsidP="006444DD">
      <w:pPr>
        <w:spacing w:line="480" w:lineRule="auto"/>
        <w:jc w:val="both"/>
      </w:pPr>
    </w:p>
    <w:p w:rsidR="006444DD" w:rsidRDefault="006444DD" w:rsidP="006444DD">
      <w:pPr>
        <w:spacing w:line="480" w:lineRule="auto"/>
        <w:jc w:val="both"/>
      </w:pPr>
      <w:r>
        <w:t xml:space="preserve">Subsequently the capsid is dissembled, termed as uncoating </w:t>
      </w:r>
      <w:r w:rsidR="00396A41">
        <w:fldChar w:fldCharType="begin">
          <w:fldData xml:space="preserve">PEVuZE5vdGU+PENpdGU+PEF1dGhvcj5NY0RvbmFsZDwvQXV0aG9yPjxZZWFyPjIwMDI8L1llYXI+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</w:fldData>
        </w:fldChar>
      </w:r>
      <w:ins w:id="323" w:author="Ram Shrestha" w:date="2014-01-04T19:38:00Z">
        <w:r w:rsidR="00276C20">
          <w:instrText xml:space="preserve"> ADDIN EN.CITE </w:instrText>
        </w:r>
      </w:ins>
      <w:del w:id="324" w:author="Ram Shrestha" w:date="2014-01-04T19:38:00Z">
        <w:r w:rsidR="00E93357" w:rsidDel="00276C20">
          <w:delInstrText xml:space="preserve"> ADDIN EN.CITE </w:delInstrText>
        </w:r>
        <w:r w:rsidR="00396A41" w:rsidDel="00276C20">
          <w:fldChar w:fldCharType="begin">
            <w:fldData xml:space="preserve">PEVuZE5vdGU+PENpdGU+PEF1dGhvcj5NY0RvbmFsZDwvQXV0aG9yPjxZZWFyPjIwMDI8L1llYXI+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</w:fldData>
          </w:fldChar>
        </w:r>
        <w:r w:rsidR="00E93357" w:rsidDel="00276C20">
          <w:delInstrText xml:space="preserve"> ADDIN EN.CITE.DATA </w:delInstrText>
        </w:r>
        <w:r w:rsidR="00396A41" w:rsidDel="00276C20">
          <w:fldChar w:fldCharType="end"/>
        </w:r>
      </w:del>
      <w:ins w:id="325" w:author="Ram Shrestha" w:date="2014-01-04T19:38:00Z">
        <w:r w:rsidR="00276C20">
          <w:fldChar w:fldCharType="begin">
            <w:fldData xml:space="preserve">PEVuZE5vdGU+PENpdGU+PEF1dGhvcj5NY0RvbmFsZDwvQXV0aG9yPjxZZWFyPjIwMDI8L1llYXI+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</w:fldData>
          </w:fldChar>
        </w:r>
        <w:r w:rsidR="00276C20">
          <w:instrText xml:space="preserve"> ADDIN EN.CITE.DATA </w:instrText>
        </w:r>
        <w:r w:rsidR="00276C20">
          <w:fldChar w:fldCharType="end"/>
        </w:r>
      </w:ins>
      <w:r w:rsidR="00396A41">
        <w:fldChar w:fldCharType="separate"/>
      </w:r>
      <w:r>
        <w:rPr>
          <w:noProof/>
        </w:rPr>
        <w:t>(McDonald et al., 2002; Shah et al., 2013)</w:t>
      </w:r>
      <w:r w:rsidR="00396A41">
        <w:fldChar w:fldCharType="end"/>
      </w:r>
      <w:r>
        <w:t xml:space="preserve">, releasing the ribonucleoprotein complex in to the cytosol </w:t>
      </w:r>
      <w:r w:rsidR="00396A41">
        <w:fldChar w:fldCharType="begin"/>
      </w:r>
      <w:ins w:id="326" w:author="Ram Shrestha" w:date="2014-01-04T19:38:00Z">
        <w:r w:rsidR="00276C20">
          <w:instrText xml:space="preserve"> ADDIN EN.CITE &lt;EndNote&gt;&lt;Cite&gt;&lt;Author&gt;Dismuke&lt;/Author&gt;&lt;Year&gt;2006&lt;/Year&gt;&lt;RecNum&gt;857&lt;/RecNum&gt;&lt;record&gt;&lt;rec-number&gt;857&lt;/rec-number&gt;&lt;foreign-keys&gt;&lt;key app="EN" db-id="fp25zzvrxrd9vke5zxqp9stbssprwstvdddz"&gt;857&lt;/key&gt;&lt;/foreign-keys&gt;&lt;ref-type name="Journal Article"&gt;17&lt;/ref-type&gt;&lt;contributors&gt;&lt;authors&gt;&lt;author&gt;Dismuke, D. J.&lt;/author&gt;&lt;author&gt;Aiken, C.&lt;/author&gt;&lt;/authors&gt;&lt;/contributors&gt;&lt;auth-address&gt;Department of Microbiology and Immunology, Vanderbilt University School of Medicine, A-5301 Medical Center North, Nashville, Tennessee 37232-2363, USA.&lt;/auth-address&gt;&lt;titles&gt;&lt;title&gt;Evidence for a functional link between uncoating of the human immunodeficiency virus type 1 core and nuclear import of the viral preintegration complex&lt;/title&gt;&lt;secondary-title&gt;J Virol&lt;/secondary-title&gt;&lt;/titles&gt;&lt;periodical&gt;&lt;full-title&gt;J Virol&lt;/full-title&gt;&lt;/periodical&gt;&lt;pages&gt;3712-20&lt;/pages&gt;&lt;volume&gt;80&lt;/volume&gt;&lt;number&gt;8&lt;/number&gt;&lt;edition&gt;2006/03/31&lt;/edition&gt;&lt;keywords&gt;&lt;keyword&gt;*Active Transport, Cell Nucleus&lt;/keyword&gt;&lt;keyword&gt;Cell Line&lt;/keyword&gt;&lt;keyword&gt;DNA, Viral/metabolism&lt;/keyword&gt;&lt;keyword&gt;HIV Long Terminal Repeat&lt;/keyword&gt;&lt;keyword&gt;HIV-1/*physiology&lt;/keyword&gt;&lt;keyword&gt;Humans&lt;/keyword&gt;&lt;keyword&gt;Transcription, Genetic&lt;/keyword&gt;&lt;keyword&gt;Viral Core Proteins/*physiology&lt;/keyword&gt;&lt;keyword&gt;Viral Regulatory and Accessory Proteins/*metabolism&lt;/keyword&gt;&lt;keyword&gt;*Virus Integration&lt;/keyword&gt;&lt;/keywords&gt;&lt;dates&gt;&lt;year&gt;2006&lt;/year&gt;&lt;pub-dates&gt;&lt;date&gt;Apr&lt;/date&gt;&lt;/pub-dates&gt;&lt;/dates&gt;&lt;isbn&gt;0022-538X (Print)&amp;#xD;0022-538X (Linking)&lt;/isbn&gt;&lt;accession-num&gt;16571788&lt;/accession-num&gt;&lt;urls&gt;&lt;related-urls&gt;&lt;url&gt;http://www.ncbi.nlm.nih.gov/entrez/query.fcgi?cmd=Retrieve&amp;amp;db=PubMed&amp;amp;dopt=Citation&amp;amp;list_uids=16571788&lt;/url&gt;&lt;/related-urls&gt;&lt;/urls&gt;&lt;custom2&gt;1440469&lt;/custom2&gt;&lt;electronic-resource-num&gt;80/8/3712 [pii]&amp;#xD;10.1128/JVI.80.8.3712-3720.2006&lt;/electronic-resource-num&gt;&lt;language&gt;eng&lt;/language&gt;&lt;/record&gt;&lt;/Cite&gt;&lt;/EndNote&gt;</w:instrText>
        </w:r>
      </w:ins>
      <w:del w:id="327" w:author="Ram Shrestha" w:date="2014-01-04T19:38:00Z">
        <w:r w:rsidR="00E93357" w:rsidDel="00276C20">
          <w:delInstrText xml:space="preserve"> ADDIN EN.CITE &lt;EndNote&gt;&lt;Cite&gt;&lt;Author&gt;Dismuke&lt;/Author&gt;&lt;Year&gt;2006&lt;/Year&gt;&lt;RecNum&gt;857&lt;/RecNum&gt;&lt;record&gt;&lt;rec-number&gt;857&lt;/rec-number&gt;&lt;foreign-keys&gt;&lt;key app="EN" db-id="fp25zzvrxrd9vke5zxqp9stbssprwstvdddz"&gt;857&lt;/key&gt;&lt;/foreign-keys&gt;&lt;ref-type name="Journal Article"&gt;17&lt;/ref-type&gt;&lt;contributors&gt;&lt;authors&gt;&lt;author&gt;Dismuke, D. J.&lt;/author&gt;&lt;author&gt;Aiken, C.&lt;/author&gt;&lt;/authors&gt;&lt;/contributors&gt;&lt;auth-address&gt;Department of Microbiology and Immunology, Vanderbilt University School of Medicine, A-5301 Medical Center North, Nashville, Tennessee 37232-2363, USA.&lt;/auth-address&gt;&lt;titles&gt;&lt;title&gt;Evidence for a functional link between uncoating of the human immunodeficiency virus type 1 core and nuclear import of the viral preintegration complex&lt;/title&gt;&lt;secondary-title&gt;J Virol&lt;/secondary-title&gt;&lt;/titles&gt;&lt;periodical&gt;&lt;full-title&gt;J Virol&lt;/full-title&gt;&lt;/periodical&gt;&lt;pages&gt;3712-20&lt;/pages&gt;&lt;volume&gt;80&lt;/volume&gt;&lt;number&gt;8&lt;/number&gt;&lt;edition&gt;2006/03/31&lt;/edition&gt;&lt;keywords&gt;&lt;keyword&gt;*Active Transport, Cell Nucleus&lt;/keyword&gt;&lt;keyword&gt;Cell Line&lt;/keyword&gt;&lt;keyword&gt;DNA, Viral/metabolism&lt;/keyword&gt;&lt;keyword&gt;HIV Long Terminal Repeat&lt;/keyword&gt;&lt;keyword&gt;HIV-1/*physiology&lt;/keyword&gt;&lt;keyword&gt;Humans&lt;/keyword&gt;&lt;keyword&gt;Transcription, Genetic&lt;/keyword&gt;&lt;keyword&gt;Viral Core Proteins/*physiology&lt;/keyword&gt;&lt;keyword&gt;Viral Regulatory and Accessory Proteins/*metabolism&lt;/keyword&gt;&lt;keyword&gt;*Virus Integration&lt;/keyword&gt;&lt;/keywords&gt;&lt;dates&gt;&lt;year&gt;2006&lt;/year&gt;&lt;pub-dates&gt;&lt;date&gt;Apr&lt;/date&gt;&lt;/pub-dates&gt;&lt;/dates&gt;&lt;isbn&gt;0022-538X (Print)&amp;#xD;0022-538X (Linking)&lt;/isbn&gt;&lt;accession-num&gt;16571788&lt;/accession-num&gt;&lt;urls&gt;&lt;related-urls&gt;&lt;url&gt;http://www.ncbi.nlm.nih.gov/entrez/query.fcgi?cmd=Retrieve&amp;amp;db=PubMed&amp;amp;dopt=Citation&amp;amp;list_uids=16571788&lt;/url&gt;&lt;/related-urls&gt;&lt;/urls&gt;&lt;custom2&gt;1440469&lt;/custom2&gt;&lt;electronic-resource-num&gt;80/8/3712 [pii]&amp;#xD;10.1128/JVI.80.8.3712-3720.2006&lt;/electronic-resource-num&gt;&lt;language&gt;eng&lt;/language&gt;&lt;/record&gt;&lt;/Cite&gt;&lt;/EndNote&gt;</w:delInstrText>
        </w:r>
      </w:del>
      <w:r w:rsidR="00396A41">
        <w:fldChar w:fldCharType="separate"/>
      </w:r>
      <w:r>
        <w:rPr>
          <w:noProof/>
        </w:rPr>
        <w:t>(Dismuke and Aiken, 2006)</w:t>
      </w:r>
      <w:r w:rsidR="00396A41">
        <w:fldChar w:fldCharType="end"/>
      </w:r>
      <w:r>
        <w:t xml:space="preserve">. The process can take an hour or less since time of post infection </w:t>
      </w:r>
      <w:r w:rsidR="00396A41">
        <w:fldChar w:fldCharType="begin">
          <w:fldData xml:space="preserve">PEVuZE5vdGU+PENpdGU+PEF1dGhvcj5IdWxtZTwvQXV0aG9yPjxZZWFyPjIwMTE8L1llYXI+PFJl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</w:fldData>
        </w:fldChar>
      </w:r>
      <w:ins w:id="328" w:author="Ram Shrestha" w:date="2014-01-04T19:38:00Z">
        <w:r w:rsidR="00276C20">
          <w:instrText xml:space="preserve"> ADDIN EN.CITE </w:instrText>
        </w:r>
      </w:ins>
      <w:del w:id="329" w:author="Ram Shrestha" w:date="2014-01-04T19:38:00Z">
        <w:r w:rsidR="00E93357" w:rsidDel="00276C20">
          <w:delInstrText xml:space="preserve"> ADDIN EN.CITE </w:delInstrText>
        </w:r>
        <w:r w:rsidR="00396A41" w:rsidDel="00276C20">
          <w:fldChar w:fldCharType="begin">
            <w:fldData xml:space="preserve">PEVuZE5vdGU+PENpdGU+PEF1dGhvcj5IdWxtZTwvQXV0aG9yPjxZZWFyPjIwMTE8L1llYXI+PFJl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</w:fldData>
          </w:fldChar>
        </w:r>
        <w:r w:rsidR="00E93357" w:rsidDel="00276C20">
          <w:delInstrText xml:space="preserve"> ADDIN EN.CITE.DATA </w:delInstrText>
        </w:r>
        <w:r w:rsidR="00396A41" w:rsidDel="00276C20">
          <w:fldChar w:fldCharType="end"/>
        </w:r>
      </w:del>
      <w:ins w:id="330" w:author="Ram Shrestha" w:date="2014-01-04T19:38:00Z">
        <w:r w:rsidR="00276C20">
          <w:fldChar w:fldCharType="begin">
            <w:fldData xml:space="preserve">PEVuZE5vdGU+PENpdGU+PEF1dGhvcj5IdWxtZTwvQXV0aG9yPjxZZWFyPjIwMTE8L1llYXI+PFJl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</w:fldData>
          </w:fldChar>
        </w:r>
        <w:r w:rsidR="00276C20">
          <w:instrText xml:space="preserve"> ADDIN EN.CITE.DATA </w:instrText>
        </w:r>
        <w:r w:rsidR="00276C20">
          <w:fldChar w:fldCharType="end"/>
        </w:r>
      </w:ins>
      <w:r w:rsidR="00396A41">
        <w:fldChar w:fldCharType="separate"/>
      </w:r>
      <w:r>
        <w:rPr>
          <w:noProof/>
        </w:rPr>
        <w:t>(Hulme et al., 2011)</w:t>
      </w:r>
      <w:r w:rsidR="00396A41">
        <w:fldChar w:fldCharType="end"/>
      </w:r>
      <w:r>
        <w:t xml:space="preserve">. The capsid and nucleocapsid proteins dissociate from cDNA but the reverse transcription complex remains intact along with viral matrix, integrase, vpr and human protein high mobility group I (HMG I (Y)) forming pre-integration complex (PIC) </w:t>
      </w:r>
      <w:r w:rsidR="00396A41">
        <w:fldChar w:fldCharType="begin">
          <w:fldData xml:space="preserve">PEVuZE5vdGU+PENpdGU+PEF1dGhvcj5CdWtyaW5za3k8L0F1dGhvcj48WWVhcj4xOTkzPC9ZZWFy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</w:fldData>
        </w:fldChar>
      </w:r>
      <w:ins w:id="331" w:author="Ram Shrestha" w:date="2014-01-04T19:38:00Z">
        <w:r w:rsidR="00276C20">
          <w:instrText xml:space="preserve"> ADDIN EN.CITE </w:instrText>
        </w:r>
      </w:ins>
      <w:del w:id="332" w:author="Ram Shrestha" w:date="2014-01-04T19:38:00Z">
        <w:r w:rsidR="00E93357" w:rsidDel="00276C20">
          <w:delInstrText xml:space="preserve"> ADDIN EN.CITE </w:delInstrText>
        </w:r>
        <w:r w:rsidR="00396A41" w:rsidDel="00276C20">
          <w:fldChar w:fldCharType="begin">
            <w:fldData xml:space="preserve">PEVuZE5vdGU+PENpdGU+PEF1dGhvcj5CdWtyaW5za3k8L0F1dGhvcj48WWVhcj4xOTkzPC9ZZWFy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</w:fldData>
          </w:fldChar>
        </w:r>
        <w:r w:rsidR="00E93357" w:rsidDel="00276C20">
          <w:delInstrText xml:space="preserve"> ADDIN EN.CITE.DATA </w:delInstrText>
        </w:r>
        <w:r w:rsidR="00396A41" w:rsidDel="00276C20">
          <w:fldChar w:fldCharType="end"/>
        </w:r>
      </w:del>
      <w:ins w:id="333" w:author="Ram Shrestha" w:date="2014-01-04T19:38:00Z">
        <w:r w:rsidR="00276C20">
          <w:fldChar w:fldCharType="begin">
            <w:fldData xml:space="preserve">PEVuZE5vdGU+PENpdGU+PEF1dGhvcj5CdWtyaW5za3k8L0F1dGhvcj48WWVhcj4xOTkzPC9ZZWFy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</w:fldData>
          </w:fldChar>
        </w:r>
        <w:r w:rsidR="00276C20">
          <w:instrText xml:space="preserve"> ADDIN EN.CITE.DATA </w:instrText>
        </w:r>
        <w:r w:rsidR="00276C20">
          <w:fldChar w:fldCharType="end"/>
        </w:r>
      </w:ins>
      <w:r w:rsidR="00396A41">
        <w:fldChar w:fldCharType="separate"/>
      </w:r>
      <w:r>
        <w:rPr>
          <w:noProof/>
        </w:rPr>
        <w:t>(Bukrinsky et al., 1993; Farnet and Haseltine, 1991; Miller et al., 1997)</w:t>
      </w:r>
      <w:r w:rsidR="00396A41">
        <w:fldChar w:fldCharType="end"/>
      </w:r>
      <w:r>
        <w:t xml:space="preserve">. The PIC protects cDNA from endonuclease degradation </w:t>
      </w:r>
      <w:r w:rsidR="00396A41">
        <w:fldChar w:fldCharType="begin"/>
      </w:r>
      <w:ins w:id="334" w:author="Ram Shrestha" w:date="2014-01-04T19:38:00Z">
        <w:r w:rsidR="00276C20">
          <w:instrText xml:space="preserve"> ADDIN EN.CITE &lt;EndNote&gt;&lt;Cite&gt;&lt;Author&gt;Miller&lt;/Author&gt;&lt;Year&gt;1997&lt;/Year&gt;&lt;RecNum&gt;42&lt;/RecNum&gt;&lt;record&gt;&lt;rec-number&gt;42&lt;/rec-number&gt;&lt;foreign-keys&gt;&lt;key app="EN" db-id="fp25zzvrxrd9vke5zxqp9stbssprwstvdddz"&gt;42&lt;/key&gt;&lt;/foreign-keys&gt;&lt;ref-type name="Journal Article"&gt;17&lt;/ref-type&gt;&lt;contributors&gt;&lt;authors&gt;&lt;author&gt;Miller, M. D.&lt;/author&gt;&lt;author&gt;Farnet, C. M.&lt;/author&gt;&lt;author&gt;Bushman, F. D.&lt;/author&gt;&lt;/authors&gt;&lt;/contributors&gt;&lt;auth-address&gt;http://jvi.asm.org/content/71/7/5382&lt;/auth-address&gt;&lt;titles&gt;&lt;title&gt;Human immunodeficiency virus type 1 preintegration complexes: studies of organization and composition.&lt;/title&gt;&lt;secondary-title&gt;Journal of Virology&lt;/secondary-title&gt;&lt;/titles&gt;&lt;periodical&gt;&lt;full-title&gt;Journal of Virology&lt;/full-title&gt;&lt;/periodical&gt;&lt;pages&gt;5382-5390&lt;/pages&gt;&lt;volume&gt;71&lt;/volume&gt;&lt;number&gt;7&lt;/number&gt;&lt;dates&gt;&lt;year&gt;1997&lt;/year&gt;&lt;pub-dates&gt;&lt;date&gt;July&lt;/date&gt;&lt;/pub-dates&gt;&lt;/dates&gt;&lt;isbn&gt;0022-538X, 1098-5514&lt;/isbn&gt;&lt;label&gt;miller_human_1997&lt;/label&gt;&lt;urls&gt;&lt;/urls&gt;&lt;/record&gt;&lt;/Cite&gt;&lt;/EndNote&gt;</w:instrText>
        </w:r>
      </w:ins>
      <w:del w:id="335" w:author="Ram Shrestha" w:date="2014-01-04T19:38:00Z">
        <w:r w:rsidR="00E93357" w:rsidDel="00276C20">
          <w:delInstrText xml:space="preserve"> ADDIN EN.CITE &lt;EndNote&gt;&lt;Cite&gt;&lt;Author&gt;Miller&lt;/Author&gt;&lt;Year&gt;1997&lt;/Year&gt;&lt;RecNum&gt;42&lt;/RecNum&gt;&lt;record&gt;&lt;rec-number&gt;42&lt;/rec-number&gt;&lt;foreign-keys&gt;&lt;key app="EN" db-id="fp25zzvrxrd9vke5zxqp9stbssprwstvdddz"&gt;42&lt;/key&gt;&lt;/foreign-keys&gt;&lt;ref-type name="Journal Article"&gt;17&lt;/ref-type&gt;&lt;contributors&gt;&lt;authors&gt;&lt;author&gt;Miller, M. D.&lt;/author&gt;&lt;author&gt;Farnet, C. M.&lt;/author&gt;&lt;author&gt;Bushman, F. D.&lt;/author&gt;&lt;/authors&gt;&lt;/contributors&gt;&lt;auth-address&gt;http://jvi.asm.org/content/71/7/5382&lt;/auth-address&gt;&lt;titles&gt;&lt;title&gt;Human immunodeficiency virus type 1 preintegration complexes: studies of organization and composition.&lt;/title&gt;&lt;secondary-title&gt;Journal of Virology&lt;/secondary-title&gt;&lt;/titles&gt;&lt;periodical&gt;&lt;full-title&gt;Journal of Virology&lt;/full-title&gt;&lt;/periodical&gt;&lt;pages&gt;5382-5390&lt;/pages&gt;&lt;volume&gt;71&lt;/volume&gt;&lt;number&gt;7&lt;/number&gt;&lt;dates&gt;&lt;year&gt;1997&lt;/year&gt;&lt;pub-dates&gt;&lt;date&gt;July&lt;/date&gt;&lt;/pub-dates&gt;&lt;/dates&gt;&lt;isbn&gt;0022-538X, 1098-5514&lt;/isbn&gt;&lt;label&gt;miller_human_1997&lt;/label&gt;&lt;urls&gt;&lt;/urls&gt;&lt;/record&gt;&lt;/Cite&gt;&lt;/EndNote&gt;</w:delInstrText>
        </w:r>
      </w:del>
      <w:r w:rsidR="00396A41">
        <w:fldChar w:fldCharType="separate"/>
      </w:r>
      <w:r>
        <w:rPr>
          <w:noProof/>
        </w:rPr>
        <w:t>(Miller et al., 1997)</w:t>
      </w:r>
      <w:r w:rsidR="00396A41">
        <w:fldChar w:fldCharType="end"/>
      </w:r>
      <w:r>
        <w:t xml:space="preserve">. In an ATP dependent process </w:t>
      </w:r>
      <w:r w:rsidR="00396A41">
        <w:fldChar w:fldCharType="begin"/>
      </w:r>
      <w:ins w:id="336" w:author="Ram Shrestha" w:date="2014-01-04T19:38:00Z">
        <w:r w:rsidR="00276C20">
          <w:instrText xml:space="preserve"> ADDIN EN.CITE &lt;EndNote&gt;&lt;Cite&gt;&lt;Author&gt;Bukrinsky&lt;/Author&gt;&lt;Year&gt;1992&lt;/Year&gt;&lt;RecNum&gt;40&lt;/RecNum&gt;&lt;record&gt;&lt;rec-number&gt;40&lt;/rec-number&gt;&lt;foreign-keys&gt;&lt;key app="EN" db-id="fp25zzvrxrd9vke5zxqp9stbssprwstvdddz"&gt;40&lt;/key&gt;&lt;/foreign-keys&gt;&lt;ref-type name="Journal Article"&gt;17&lt;/ref-type&gt;&lt;contributors&gt;&lt;authors&gt;&lt;author&gt;Bukrinsky, M. I.&lt;/author&gt;&lt;author&gt;Sharova, N.&lt;/author&gt;&lt;author&gt;Dempsey, M. P.&lt;/author&gt;&lt;author&gt;Stanwick, T. L.&lt;/author&gt;&lt;author&gt;Bukrinskaya, A. G.&lt;/author&gt;&lt;author&gt;Haggerty, S.&lt;/author&gt;&lt;author&gt;Stevenson, M.&lt;/author&gt;&lt;/authors&gt;&lt;/contributors&gt;&lt;auth-address&gt;http://www.pnas.org/content/89/14/6580&lt;/auth-address&gt;&lt;titles&gt;&lt;title&gt;Active nuclear import of human immunodeficiency virus type 1 preintegration complexes&lt;/title&gt;&lt;secondary-title&gt;Proceedings of the National Academy of Sciences&lt;/secondary-title&gt;&lt;/titles&gt;&lt;pages&gt;6580-6584&lt;/pages&gt;&lt;volume&gt;89&lt;/volume&gt;&lt;number&gt;14&lt;/number&gt;&lt;dates&gt;&lt;year&gt;1992&lt;/year&gt;&lt;pub-dates&gt;&lt;date&gt;July&lt;/date&gt;&lt;/pub-dates&gt;&lt;/dates&gt;&lt;isbn&gt;0027-8424, 1091-6490&lt;/isbn&gt;&lt;label&gt;bukrinsky_active_1992&lt;/label&gt;&lt;urls&gt;&lt;/urls&gt;&lt;/record&gt;&lt;/Cite&gt;&lt;/EndNote&gt;</w:instrText>
        </w:r>
      </w:ins>
      <w:del w:id="337" w:author="Ram Shrestha" w:date="2014-01-04T19:38:00Z">
        <w:r w:rsidR="00E93357" w:rsidDel="00276C20">
          <w:delInstrText xml:space="preserve"> ADDIN EN.CITE &lt;EndNote&gt;&lt;Cite&gt;&lt;Author&gt;Bukrinsky&lt;/Author&gt;&lt;Year&gt;1992&lt;/Year&gt;&lt;RecNum&gt;40&lt;/RecNum&gt;&lt;record&gt;&lt;rec-number&gt;40&lt;/rec-number&gt;&lt;foreign-keys&gt;&lt;key app="EN" db-id="fp25zzvrxrd9vke5zxqp9stbssprwstvdddz"&gt;40&lt;/key&gt;&lt;/foreign-keys&gt;&lt;ref-type name="Journal Article"&gt;17&lt;/ref-type&gt;&lt;contributors&gt;&lt;authors&gt;&lt;author&gt;Bukrinsky, M. I.&lt;/author&gt;&lt;author&gt;Sharova, N.&lt;/author&gt;&lt;author&gt;Dempsey, M. P.&lt;/author&gt;&lt;author&gt;Stanwick, T. L.&lt;/author&gt;&lt;author&gt;Bukrinskaya, A. G.&lt;/author&gt;&lt;author&gt;Haggerty, S.&lt;/author&gt;&lt;author&gt;Stevenson, M.&lt;/author&gt;&lt;/authors&gt;&lt;/contributors&gt;&lt;auth-address&gt;http://www.pnas.org/content/89/14/6580&lt;/auth-address&gt;&lt;titles&gt;&lt;title&gt;Active nuclear import of human immunodeficiency virus type 1 preintegration complexes&lt;/title&gt;&lt;secondary-title&gt;Proceedings of the National Academy of Sciences&lt;/secondary-title&gt;&lt;/titles&gt;&lt;pages&gt;6580-6584&lt;/pages&gt;&lt;volume&gt;89&lt;/volume&gt;&lt;number&gt;14&lt;/number&gt;&lt;dates&gt;&lt;year&gt;1992&lt;/year&gt;&lt;pub-dates&gt;&lt;date&gt;July&lt;/date&gt;&lt;/pub-dates&gt;&lt;/dates&gt;&lt;isbn&gt;0027-8424, 1091-6490&lt;/isbn&gt;&lt;label&gt;bukrinsky_active_1992&lt;/label&gt;&lt;urls&gt;&lt;/urls&gt;&lt;/record&gt;&lt;/Cite&gt;&lt;/EndNote&gt;</w:delInstrText>
        </w:r>
      </w:del>
      <w:r w:rsidR="00396A41">
        <w:fldChar w:fldCharType="separate"/>
      </w:r>
      <w:r>
        <w:rPr>
          <w:noProof/>
        </w:rPr>
        <w:t>(Bukrinsky et al., 1992)</w:t>
      </w:r>
      <w:r w:rsidR="00396A41">
        <w:fldChar w:fldCharType="end"/>
      </w:r>
      <w:r>
        <w:t xml:space="preserve">, PIC is transported on host microtubules towards the nuclear membrane </w:t>
      </w:r>
      <w:r w:rsidR="00396A41">
        <w:fldChar w:fldCharType="begin"/>
      </w:r>
      <w:ins w:id="338" w:author="Ram Shrestha" w:date="2014-01-04T19:38:00Z">
        <w:r w:rsidR="00276C20">
          <w:instrText xml:space="preserve"> ADDIN EN.CITE &lt;EndNote&gt;&lt;Cite&gt;&lt;Author&gt;McDonald&lt;/Author&gt;&lt;Year&gt;2002&lt;/Year&gt;&lt;RecNum&gt;555&lt;/RecNum&gt;&lt;record&gt;&lt;rec-number&gt;555&lt;/rec-number&gt;&lt;foreign-keys&gt;&lt;key app="EN" db-id="fp25zzvrxrd9vke5zxqp9stbssprwstvdddz"&gt;555&lt;/key&gt;&lt;/foreign-keys&gt;&lt;ref-type name="Journal Article"&gt;17&lt;/ref-type&gt;&lt;contributors&gt;&lt;authors&gt;&lt;author&gt;McDonald, David&lt;/author&gt;&lt;author&gt;Vodicka, Marie A.&lt;/author&gt;&lt;author&gt;Lucero, Ginger&lt;/author&gt;&lt;author&gt;Svitkina, Tatyana M.&lt;/author&gt;&lt;author&gt;Borisy, Gary G.&lt;/author&gt;&lt;author&gt;Emerman, Michael&lt;/author&gt;&lt;author&gt;Hope, Thomas J.&lt;/author&gt;&lt;/authors&gt;&lt;/contributors&gt;&lt;auth-address&gt;http://jcb.rupress.org/content/159/3/441&lt;/auth-address&gt;&lt;titles&gt;&lt;title&gt;Visualization of the intracellular behavior of HIV in living cells&lt;/title&gt;&lt;secondary-title&gt;The Journal of Cell Biology&lt;/secondary-title&gt;&lt;/titles&gt;&lt;pages&gt;441-452&lt;/pages&gt;&lt;volume&gt;159&lt;/volume&gt;&lt;number&gt;3&lt;/number&gt;&lt;dates&gt;&lt;year&gt;2002&lt;/year&gt;&lt;pub-dates&gt;&lt;date&gt;November&lt;/date&gt;&lt;/pub-dates&gt;&lt;/dates&gt;&lt;isbn&gt;0021-9525, 1540-8140&lt;/isbn&gt;&lt;label&gt;mcdonald_visualization_2002&lt;/label&gt;&lt;urls&gt;&lt;related-urls&gt;&lt;url&gt;10.1083/jcb.200203150&lt;/url&gt;&lt;/related-urls&gt;&lt;/urls&gt;&lt;/record&gt;&lt;/Cite&gt;&lt;/EndNote&gt;</w:instrText>
        </w:r>
      </w:ins>
      <w:del w:id="339" w:author="Ram Shrestha" w:date="2014-01-04T19:38:00Z">
        <w:r w:rsidR="00E93357" w:rsidDel="00276C20">
          <w:delInstrText xml:space="preserve"> ADDIN EN.CITE &lt;EndNote&gt;&lt;Cite&gt;&lt;Author&gt;McDonald&lt;/Author&gt;&lt;Year&gt;2002&lt;/Year&gt;&lt;RecNum&gt;555&lt;/RecNum&gt;&lt;record&gt;&lt;rec-number&gt;555&lt;/rec-number&gt;&lt;foreign-keys&gt;&lt;key app="EN" db-id="fp25zzvrxrd9vke5zxqp9stbssprwstvdddz"&gt;555&lt;/key&gt;&lt;/foreign-keys&gt;&lt;ref-type name="Journal Article"&gt;17&lt;/ref-type&gt;&lt;contributors&gt;&lt;authors&gt;&lt;author&gt;McDonald, David&lt;/author&gt;&lt;author&gt;Vodicka, Marie A.&lt;/author&gt;&lt;author&gt;Lucero, Ginger&lt;/author&gt;&lt;author&gt;Svitkina, Tatyana M.&lt;/author&gt;&lt;author&gt;Borisy, Gary G.&lt;/author&gt;&lt;author&gt;Emerman, Michael&lt;/author&gt;&lt;author&gt;Hope, Thomas J.&lt;/author&gt;&lt;/authors&gt;&lt;/contributors&gt;&lt;auth-address&gt;http://jcb.rupress.org/content/159/3/441&lt;/auth-address&gt;&lt;titles&gt;&lt;title&gt;Visualization of the intracellular behavior of HIV in living cells&lt;/title&gt;&lt;secondary-title&gt;The Journal of Cell Biology&lt;/secondary-title&gt;&lt;/titles&gt;&lt;pages&gt;441-452&lt;/pages&gt;&lt;volume&gt;159&lt;/volume&gt;&lt;number&gt;3&lt;/number&gt;&lt;dates&gt;&lt;year&gt;2002&lt;/year&gt;&lt;pub-dates&gt;&lt;date&gt;November&lt;/date&gt;&lt;/pub-dates&gt;&lt;/dates&gt;&lt;isbn&gt;0021-9525, 1540-8140&lt;/isbn&gt;&lt;label&gt;mcdonald_visualization_2002&lt;/label&gt;&lt;urls&gt;&lt;related-urls&gt;&lt;url&gt;10.1083/jcb.200203150&lt;/url&gt;&lt;/related-urls&gt;&lt;/urls&gt;&lt;/record&gt;&lt;/Cite&gt;&lt;/EndNote&gt;</w:delInstrText>
        </w:r>
      </w:del>
      <w:r w:rsidR="00396A41">
        <w:fldChar w:fldCharType="separate"/>
      </w:r>
      <w:r>
        <w:rPr>
          <w:noProof/>
        </w:rPr>
        <w:t>(McDonald et al., 2002)</w:t>
      </w:r>
      <w:r w:rsidR="00396A41">
        <w:fldChar w:fldCharType="end"/>
      </w:r>
      <w:r>
        <w:t xml:space="preserve">. Integrase assists in nuclear import in association with nuclear import machinery like importin </w:t>
      </w:r>
      <w:r w:rsidR="00396A41">
        <w:fldChar w:fldCharType="begin">
          <w:fldData xml:space="preserve">PEVuZE5vdGU+PENpdGU+PEF1dGhvcj5GYXNzYXRpPC9BdXRob3I+PFllYXI+MjAwMzwvWWVhcj48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</w:fldData>
        </w:fldChar>
      </w:r>
      <w:ins w:id="340" w:author="Ram Shrestha" w:date="2014-01-04T19:38:00Z">
        <w:r w:rsidR="00276C20">
          <w:instrText xml:space="preserve"> ADDIN EN.CITE </w:instrText>
        </w:r>
      </w:ins>
      <w:del w:id="341" w:author="Ram Shrestha" w:date="2014-01-04T19:38:00Z">
        <w:r w:rsidR="00E93357" w:rsidDel="00276C20">
          <w:delInstrText xml:space="preserve"> ADDIN EN.CITE </w:delInstrText>
        </w:r>
        <w:r w:rsidR="00396A41" w:rsidDel="00276C20">
          <w:fldChar w:fldCharType="begin">
            <w:fldData xml:space="preserve">PEVuZE5vdGU+PENpdGU+PEF1dGhvcj5GYXNzYXRpPC9BdXRob3I+PFllYXI+MjAwMzwvWWVhcj48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</w:fldData>
          </w:fldChar>
        </w:r>
        <w:r w:rsidR="00E93357" w:rsidDel="00276C20">
          <w:delInstrText xml:space="preserve"> ADDIN EN.CITE.DATA </w:delInstrText>
        </w:r>
        <w:r w:rsidR="00396A41" w:rsidDel="00276C20">
          <w:fldChar w:fldCharType="end"/>
        </w:r>
      </w:del>
      <w:ins w:id="342" w:author="Ram Shrestha" w:date="2014-01-04T19:38:00Z">
        <w:r w:rsidR="00276C20">
          <w:fldChar w:fldCharType="begin">
            <w:fldData xml:space="preserve">PEVuZE5vdGU+PENpdGU+PEF1dGhvcj5GYXNzYXRpPC9BdXRob3I+PFllYXI+MjAwMzwvWWVhcj48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</w:fldData>
          </w:fldChar>
        </w:r>
        <w:r w:rsidR="00276C20">
          <w:instrText xml:space="preserve"> ADDIN EN.CITE.DATA </w:instrText>
        </w:r>
        <w:r w:rsidR="00276C20">
          <w:fldChar w:fldCharType="end"/>
        </w:r>
      </w:ins>
      <w:r w:rsidR="00396A41">
        <w:fldChar w:fldCharType="separate"/>
      </w:r>
      <w:r>
        <w:rPr>
          <w:noProof/>
        </w:rPr>
        <w:t>(Fassati et al., 2003)</w:t>
      </w:r>
      <w:r w:rsidR="00396A41">
        <w:fldChar w:fldCharType="end"/>
      </w:r>
      <w:r>
        <w:t xml:space="preserve"> and transportin-SR2 </w:t>
      </w:r>
      <w:r w:rsidR="00396A41">
        <w:fldChar w:fldCharType="begin"/>
      </w:r>
      <w:ins w:id="343" w:author="Ram Shrestha" w:date="2014-01-04T19:38:00Z">
        <w:r w:rsidR="00276C20">
          <w:instrText xml:space="preserve"> ADDIN EN.CITE &lt;EndNote&gt;&lt;Cite&gt;&lt;Author&gt;Christ&lt;/Author&gt;&lt;Year&gt;2008&lt;/Year&gt;&lt;RecNum&gt;868&lt;/RecNum&gt;&lt;record&gt;&lt;rec-number&gt;868&lt;/rec-number&gt;&lt;foreign-keys&gt;&lt;key app="EN" db-id="fp25zzvrxrd9vke5zxqp9stbssprwstvdddz"&gt;868&lt;/key&gt;&lt;/foreign-keys&gt;&lt;ref-type name="Journal Article"&gt;17&lt;/ref-type&gt;&lt;contributors&gt;&lt;authors&gt;&lt;author&gt;Christ, F.&lt;/author&gt;&lt;author&gt;Thys, W.&lt;/author&gt;&lt;author&gt;De Rijck, J.&lt;/author&gt;&lt;author&gt;Gijsbers, R.&lt;/author&gt;&lt;author&gt;Albanese, A.&lt;/author&gt;&lt;author&gt;Arosio, D.&lt;/author&gt;&lt;author&gt;Emiliani, S.&lt;/author&gt;&lt;author&gt;Rain, J. C.&lt;/author&gt;&lt;author&gt;Benarous, R.&lt;/author&gt;&lt;author&gt;Cereseto, A.&lt;/author&gt;&lt;author&gt;Debyser, Z.&lt;/author&gt;&lt;/authors&gt;&lt;/contributors&gt;&lt;auth-address&gt;Laboratory for Molecular Virology and Gene Therapy, KU Leuven and IRC, Kapucijnenvoer 33, B-3000 Leuven, Flanders, Belgium.&lt;/auth-address&gt;&lt;titles&gt;&lt;title&gt;Transportin-SR2 imports HIV into the nucleus&lt;/title&gt;&lt;secondary-title&gt;Curr Biol&lt;/secondary-title&gt;&lt;/titles&gt;&lt;periodical&gt;&lt;full-title&gt;Curr Biol&lt;/full-title&gt;&lt;/periodical&gt;&lt;pages&gt;1192-202&lt;/pages&gt;&lt;volume&gt;18&lt;/volume&gt;&lt;number&gt;16&lt;/number&gt;&lt;edition&gt;2008/08/30&lt;/edition&gt;&lt;keywords&gt;&lt;keyword&gt;Cell Nucleus/metabolism/*virology&lt;/keyword&gt;&lt;keyword&gt;HIV Infections/virology&lt;/keyword&gt;&lt;keyword&gt;HIV Integrase/metabolism&lt;/keyword&gt;&lt;keyword&gt;HIV-1/*metabolism/physiology&lt;/keyword&gt;&lt;keyword&gt;Two-Hybrid System Techniques&lt;/keyword&gt;&lt;keyword&gt;*Virus Replication&lt;/keyword&gt;&lt;keyword&gt;beta Karyopherins/genetics/*metabolism&lt;/keyword&gt;&lt;/keywords&gt;&lt;dates&gt;&lt;year&gt;2008&lt;/year&gt;&lt;pub-dates&gt;&lt;date&gt;Aug 26&lt;/date&gt;&lt;/pub-dates&gt;&lt;/dates&gt;&lt;isbn&gt;0960-9822 (Print)&amp;#xD;0960-9822 (Linking)&lt;/isbn&gt;&lt;accession-num&gt;18722123&lt;/accession-num&gt;&lt;urls&gt;&lt;related-urls&gt;&lt;url&gt;http://www.ncbi.nlm.nih.gov/entrez/query.fcgi?cmd=Retrieve&amp;amp;db=PubMed&amp;amp;dopt=Citation&amp;amp;list_uids=18722123&lt;/url&gt;&lt;/related-urls&gt;&lt;/urls&gt;&lt;electronic-resource-num&gt;S0960-9822(08)01024-5 [pii]&amp;#xD;10.1016/j.cub.2008.07.079&lt;/electronic-resource-num&gt;&lt;language&gt;eng&lt;/language&gt;&lt;/record&gt;&lt;/Cite&gt;&lt;/EndNote&gt;</w:instrText>
        </w:r>
      </w:ins>
      <w:del w:id="344" w:author="Ram Shrestha" w:date="2014-01-04T19:38:00Z">
        <w:r w:rsidR="00E93357" w:rsidDel="00276C20">
          <w:delInstrText xml:space="preserve"> ADDIN EN.CITE &lt;EndNote&gt;&lt;Cite&gt;&lt;Author&gt;Christ&lt;/Author&gt;&lt;Year&gt;2008&lt;/Year&gt;&lt;RecNum&gt;868&lt;/RecNum&gt;&lt;record&gt;&lt;rec-number&gt;868&lt;/rec-number&gt;&lt;foreign-keys&gt;&lt;key app="EN" db-id="fp25zzvrxrd9vke5zxqp9stbssprwstvdddz"&gt;868&lt;/key&gt;&lt;/foreign-keys&gt;&lt;ref-type name="Journal Article"&gt;17&lt;/ref-type&gt;&lt;contributors&gt;&lt;authors&gt;&lt;author&gt;Christ, F.&lt;/author&gt;&lt;author&gt;Thys, W.&lt;/author&gt;&lt;author&gt;De Rijck, J.&lt;/author&gt;&lt;author&gt;Gijsbers, R.&lt;/author&gt;&lt;author&gt;Albanese, A.&lt;/author&gt;&lt;author&gt;Arosio, D.&lt;/author&gt;&lt;author&gt;Emiliani, S.&lt;/author&gt;&lt;author&gt;Rain, J. C.&lt;/author&gt;&lt;author&gt;Benarous, R.&lt;/author&gt;&lt;author&gt;Cereseto, A.&lt;/author&gt;&lt;author&gt;Debyser, Z.&lt;/author&gt;&lt;/authors&gt;&lt;/contributors&gt;&lt;auth-address&gt;Laboratory for Molecular Virology and Gene Therapy, KU Leuven and IRC, Kapucijnenvoer 33, B-3000 Leuven, Flanders, Belgium.&lt;/auth-address&gt;&lt;titles&gt;&lt;title&gt;Transportin-SR2 imports HIV into the nucleus&lt;/title&gt;&lt;secondary-title&gt;Curr Biol&lt;/secondary-title&gt;&lt;/titles&gt;&lt;periodical&gt;&lt;full-title&gt;Curr Biol&lt;/full-title&gt;&lt;/periodical&gt;&lt;pages&gt;1192-202&lt;/pages&gt;&lt;volume&gt;18&lt;/volume&gt;&lt;number&gt;16&lt;/number&gt;&lt;edition&gt;2008/08/30&lt;/edition&gt;&lt;keywords&gt;&lt;keyword&gt;Cell Nucleus/metabolism/*virology&lt;/keyword&gt;&lt;keyword&gt;HIV Infections/virology&lt;/keyword&gt;&lt;keyword&gt;HIV Integrase/metabolism&lt;/keyword&gt;&lt;keyword&gt;HIV-1/*metabolism/physiology&lt;/keyword&gt;&lt;keyword&gt;Two-Hybrid System Techniques&lt;/keyword&gt;&lt;keyword&gt;*Virus Replication&lt;/keyword&gt;&lt;keyword&gt;beta Karyopherins/genetics/*metabolism&lt;/keyword&gt;&lt;/keywords&gt;&lt;dates&gt;&lt;year&gt;2008&lt;/year&gt;&lt;pub-dates&gt;&lt;date&gt;Aug 26&lt;/date&gt;&lt;/pub-dates&gt;&lt;/dates&gt;&lt;isbn&gt;0960-9822 (Print)&amp;#xD;0960-9822 (Linking)&lt;/isbn&gt;&lt;accession-num&gt;18722123&lt;/accession-num&gt;&lt;urls&gt;&lt;related-urls&gt;&lt;url&gt;http://www.ncbi.nlm.nih.gov/entrez/query.fcgi?cmd=Retrieve&amp;amp;db=PubMed&amp;amp;dopt=Citation&amp;amp;list_uids=18722123&lt;/url&gt;&lt;/related-urls&gt;&lt;/urls&gt;&lt;electronic-resource-num&gt;S0960-9822(08)01024-5 [pii]&amp;#xD;10.1016/j.cub.2008.07.079&lt;/electronic-resource-num&gt;&lt;language&gt;eng&lt;/language&gt;&lt;/record&gt;&lt;/Cite&gt;&lt;/EndNote&gt;</w:delInstrText>
        </w:r>
      </w:del>
      <w:r w:rsidR="00396A41">
        <w:fldChar w:fldCharType="separate"/>
      </w:r>
      <w:r>
        <w:rPr>
          <w:noProof/>
        </w:rPr>
        <w:t>(Christ et al., 2008)</w:t>
      </w:r>
      <w:r w:rsidR="00396A41">
        <w:fldChar w:fldCharType="end"/>
      </w:r>
      <w:r>
        <w:t xml:space="preserve">. It is now established that central polypurine tract-central termination sequence (cPPT-CTS) plays role in kinetics of nuclear import </w:t>
      </w:r>
      <w:r w:rsidR="00396A41">
        <w:fldChar w:fldCharType="begin"/>
      </w:r>
      <w:ins w:id="345" w:author="Ram Shrestha" w:date="2014-01-04T19:38:00Z">
        <w:r w:rsidR="00276C20">
          <w:instrText xml:space="preserve"> ADDIN EN.CITE &lt;EndNote&gt;&lt;Cite ExcludeYear="1"&gt;&lt;Author&gt;Riviere&lt;/Author&gt;&lt;RecNum&gt;862&lt;/RecNum&gt;&lt;record&gt;&lt;rec-number&gt;862&lt;/rec-number&gt;&lt;foreign-keys&gt;&lt;key app="EN" db-id="fp25zzvrxrd9vke5zxqp9stbssprwstvdddz"&gt;862&lt;/key&gt;&lt;/foreign-keys&gt;&lt;ref-type name="Journal Article"&gt;17&lt;/ref-type&gt;&lt;contributors&gt;&lt;authors&gt;&lt;author&gt;Riviere, L.&lt;/author&gt;&lt;author&gt;Darlix, J. L.&lt;/author&gt;&lt;author&gt;Cimarelli, A.&lt;/author&gt;&lt;/authors&gt;&lt;/contributors&gt;&lt;auth-address&gt;LaboRetro, Department of Human Virology, ENS-Lyon INSERM, U758, 46 Allee d&amp;apos;Italie, 69364 Lyon, France.&lt;/auth-address&gt;&lt;titles&gt;&lt;title&gt;Analysis of the viral elements required in the nuclear import of HIV-1 DNA&lt;/title&gt;&lt;secondary-title&gt;J Virol&lt;/secondary-title&gt;&lt;/titles&gt;&lt;periodical&gt;&lt;full-title&gt;J Virol&lt;/full-title&gt;&lt;/periodical&gt;&lt;pages&gt;729-39&lt;/pages&gt;&lt;volume&gt;84&lt;/volume&gt;&lt;number&gt;2&lt;/number&gt;&lt;edition&gt;2009/11/06&lt;/edition&gt;&lt;keywords&gt;&lt;keyword&gt;*Active Transport, Cell Nucleus&lt;/keyword&gt;&lt;keyword&gt;Cell Line&lt;/keyword&gt;&lt;keyword&gt;Cell Nucleus/metabolism&lt;/keyword&gt;&lt;keyword&gt;*DNA, Viral/chemistry/genetics/metabolism&lt;/keyword&gt;&lt;keyword&gt;Dendritic Cells/virology&lt;/keyword&gt;&lt;keyword&gt;*HIV-1/genetics/pathogenicity/physiology&lt;/keyword&gt;&lt;keyword&gt;HeLa Cells&lt;/keyword&gt;&lt;keyword&gt;Humans&lt;/keyword&gt;&lt;keyword&gt;Kinetics&lt;/keyword&gt;&lt;keyword&gt;Lymphocytes/virology&lt;/keyword&gt;&lt;keyword&gt;Macrophages/virology&lt;/keyword&gt;&lt;keyword&gt;Mutation&lt;/keyword&gt;&lt;keyword&gt;Virus Integration&lt;/keyword&gt;&lt;/keywords&gt;&lt;dates&gt;&lt;year&gt;2010&lt;/year&gt;&lt;pub-dates&gt;&lt;date&gt;Jan&lt;/date&gt;&lt;/pub-dates&gt;&lt;/dates&gt;&lt;isbn&gt;1098-5514 (Electronic)&amp;#xD;0022-538X (Linking)&lt;/isbn&gt;&lt;accession-num&gt;19889772&lt;/accession-num&gt;&lt;urls&gt;&lt;related-urls&gt;&lt;url&gt;http://www.ncbi.nlm.nih.gov/entrez/query.fcgi?cmd=Retrieve&amp;amp;db=PubMed&amp;amp;dopt=Citation&amp;amp;list_uids=19889772&lt;/url&gt;&lt;/related-urls&gt;&lt;/urls&gt;&lt;custom2&gt;2798343&lt;/custom2&gt;&lt;electronic-resource-num&gt;JVI.01952-09 [pii]&amp;#xD;10.1128/JVI.01952-09&lt;/electronic-resource-num&gt;&lt;language&gt;eng&lt;/language&gt;&lt;/record&gt;&lt;/Cite&gt;&lt;/EndNote&gt;</w:instrText>
        </w:r>
      </w:ins>
      <w:del w:id="346" w:author="Ram Shrestha" w:date="2014-01-04T19:38:00Z">
        <w:r w:rsidR="00E93357" w:rsidDel="00276C20">
          <w:delInstrText xml:space="preserve"> ADDIN EN.CITE &lt;EndNote&gt;&lt;Cite ExcludeYear="1"&gt;&lt;Author&gt;Riviere&lt;/Author&gt;&lt;RecNum&gt;862&lt;/RecNum&gt;&lt;record&gt;&lt;rec-number&gt;862&lt;/rec-number&gt;&lt;foreign-keys&gt;&lt;key app="EN" db-id="fp25zzvrxrd9vke5zxqp9stbssprwstvdddz"&gt;862&lt;/key&gt;&lt;/foreign-keys&gt;&lt;ref-type name="Journal Article"&gt;17&lt;/ref-type&gt;&lt;contributors&gt;&lt;authors&gt;&lt;author&gt;Riviere, L.&lt;/author&gt;&lt;author&gt;Darlix, J. L.&lt;/author&gt;&lt;author&gt;Cimarelli, A.&lt;/author&gt;&lt;/authors&gt;&lt;/contributors&gt;&lt;auth-address&gt;LaboRetro, Department of Human Virology, ENS-Lyon INSERM, U758, 46 Allee d&amp;apos;Italie, 69364 Lyon, France.&lt;/auth-address&gt;&lt;titles&gt;&lt;title&gt;Analysis of the viral elements required in the nuclear import of HIV-1 DNA&lt;/title&gt;&lt;secondary-title&gt;J Virol&lt;/secondary-title&gt;&lt;/titles&gt;&lt;periodical&gt;&lt;full-title&gt;J Virol&lt;/full-title&gt;&lt;/periodical&gt;&lt;pages&gt;729-39&lt;/pages&gt;&lt;volume&gt;84&lt;/volume&gt;&lt;number&gt;2&lt;/number&gt;&lt;edition&gt;2009/11/06&lt;/edition&gt;&lt;keywords&gt;&lt;keyword&gt;*Active Transport, Cell Nucleus&lt;/keyword&gt;&lt;keyword&gt;Cell Line&lt;/keyword&gt;&lt;keyword&gt;Cell Nucleus/metabolism&lt;/keyword&gt;&lt;keyword&gt;*DNA, Viral/chemistry/genetics/metabolism&lt;/keyword&gt;&lt;keyword&gt;Dendritic Cells/virology&lt;/keyword&gt;&lt;keyword&gt;*HIV-1/genetics/pathogenicity/physiology&lt;/keyword&gt;&lt;keyword&gt;HeLa Cells&lt;/keyword&gt;&lt;keyword&gt;Humans&lt;/keyword&gt;&lt;keyword&gt;Kinetics&lt;/keyword&gt;&lt;keyword&gt;Lymphocytes/virology&lt;/keyword&gt;&lt;keyword&gt;Macrophages/virology&lt;/keyword&gt;&lt;keyword&gt;Mutation&lt;/keyword&gt;&lt;keyword&gt;Virus Integration&lt;/keyword&gt;&lt;/keywords&gt;&lt;dates&gt;&lt;year&gt;2010&lt;/year&gt;&lt;pub-dates&gt;&lt;date&gt;Jan&lt;/date&gt;&lt;/pub-dates&gt;&lt;/dates&gt;&lt;isbn&gt;1098-5514 (Electronic)&amp;#xD;0022-538X (Linking)&lt;/isbn&gt;&lt;accession-num&gt;19889772&lt;/accession-num&gt;&lt;urls&gt;&lt;related-urls&gt;&lt;url&gt;http://www.ncbi.nlm.nih.gov/entrez/query.fcgi?cmd=Retrieve&amp;amp;db=PubMed&amp;amp;dopt=Citation&amp;amp;list_uids=19889772&lt;/url&gt;&lt;/related-urls&gt;&lt;/urls&gt;&lt;custom2&gt;2798343&lt;/custom2&gt;&lt;electronic-resource-num&gt;JVI.01952-09 [pii]&amp;#xD;10.1128/JVI.01952-09&lt;/electronic-resource-num&gt;&lt;language&gt;eng&lt;/language&gt;&lt;/record&gt;&lt;/Cite&gt;&lt;/EndNote&gt;</w:delInstrText>
        </w:r>
      </w:del>
      <w:r w:rsidR="00396A41">
        <w:fldChar w:fldCharType="separate"/>
      </w:r>
      <w:r>
        <w:rPr>
          <w:noProof/>
        </w:rPr>
        <w:t>(Riviere et al.)</w:t>
      </w:r>
      <w:r w:rsidR="00396A41">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Post-nuclear entry, integrase processes the viral DNA for integration </w:t>
      </w:r>
      <w:r w:rsidR="00396A41">
        <w:fldChar w:fldCharType="begin"/>
      </w:r>
      <w:ins w:id="347" w:author="Ram Shrestha" w:date="2014-01-04T19:38:00Z">
        <w:r w:rsidR="00276C20">
          <w:instrText xml:space="preserve"> ADDIN EN.CITE &lt;EndNote&gt;&lt;Cite&gt;&lt;Author&gt;LaFemina&lt;/Author&gt;&lt;Year&gt;1992&lt;/Year&gt;&lt;RecNum&gt;37&lt;/RecNum&gt;&lt;record&gt;&lt;rec-number&gt;37&lt;/rec-number&gt;&lt;foreign-keys&gt;&lt;key app="EN" db-id="fp25zzvrxrd9vke5zxqp9stbssprwstvdddz"&gt;37&lt;/key&gt;&lt;/foreign-keys&gt;&lt;ref-type name="Journal Article"&gt;17&lt;/ref-type&gt;&lt;contributors&gt;&lt;authors&gt;&lt;author&gt;LaFemina, R. L.&lt;/author&gt;&lt;author&gt;Schneider, C. L.&lt;/author&gt;&lt;author&gt;Robbins, H. L.&lt;/author&gt;&lt;author&gt;Callahan, P. L.&lt;/author&gt;&lt;author&gt;LeGrow, K.&lt;/author&gt;&lt;author&gt;Roth, E.&lt;/author&gt;&lt;author&gt;Schleif, W. A.&lt;/author&gt;&lt;author&gt;Emini, E. A.&lt;/author&gt;&lt;/authors&gt;&lt;/contributors&gt;&lt;auth-address&gt;http://jvi.asm.org/content/66/12/7414&lt;/auth-address&gt;&lt;titles&gt;&lt;title&gt;Requirement of active human immunodeficiency virus type 1 integrase enzyme for productive infection of human T-lymphoid cells.&lt;/title&gt;&lt;secondary-title&gt;Journal of Virology&lt;/secondary-title&gt;&lt;/titles&gt;&lt;periodical&gt;&lt;full-title&gt;Journal of Virology&lt;/full-title&gt;&lt;/periodical&gt;&lt;pages&gt;7414-7419&lt;/pages&gt;&lt;volume&gt;66&lt;/volume&gt;&lt;number&gt;12&lt;/number&gt;&lt;dates&gt;&lt;year&gt;1992&lt;/year&gt;&lt;pub-dates&gt;&lt;date&gt;December&lt;/date&gt;&lt;/pub-dates&gt;&lt;/dates&gt;&lt;isbn&gt;0022-538X, 1098-5514&lt;/isbn&gt;&lt;label&gt;lafemina_requirement_1992&lt;/label&gt;&lt;urls&gt;&lt;/urls&gt;&lt;/record&gt;&lt;/Cite&gt;&lt;/EndNote&gt;</w:instrText>
        </w:r>
      </w:ins>
      <w:del w:id="348" w:author="Ram Shrestha" w:date="2014-01-04T19:38:00Z">
        <w:r w:rsidR="00E93357" w:rsidDel="00276C20">
          <w:delInstrText xml:space="preserve"> ADDIN EN.CITE &lt;EndNote&gt;&lt;Cite&gt;&lt;Author&gt;LaFemina&lt;/Author&gt;&lt;Year&gt;1992&lt;/Year&gt;&lt;RecNum&gt;37&lt;/RecNum&gt;&lt;record&gt;&lt;rec-number&gt;37&lt;/rec-number&gt;&lt;foreign-keys&gt;&lt;key app="EN" db-id="fp25zzvrxrd9vke5zxqp9stbssprwstvdddz"&gt;37&lt;/key&gt;&lt;/foreign-keys&gt;&lt;ref-type name="Journal Article"&gt;17&lt;/ref-type&gt;&lt;contributors&gt;&lt;authors&gt;&lt;author&gt;LaFemina, R. L.&lt;/author&gt;&lt;author&gt;Schneider, C. L.&lt;/author&gt;&lt;author&gt;Robbins, H. L.&lt;/author&gt;&lt;author&gt;Callahan, P. L.&lt;/author&gt;&lt;author&gt;LeGrow, K.&lt;/author&gt;&lt;author&gt;Roth, E.&lt;/author&gt;&lt;author&gt;Schleif, W. A.&lt;/author&gt;&lt;author&gt;Emini, E. A.&lt;/author&gt;&lt;/authors&gt;&lt;/contributors&gt;&lt;auth-address&gt;http://jvi.asm.org/content/66/12/7414&lt;/auth-address&gt;&lt;titles&gt;&lt;title&gt;Requirement of active human immunodeficiency virus type 1 integrase enzyme for productive infection of human T-lymphoid cells.&lt;/title&gt;&lt;secondary-title&gt;Journal of Virology&lt;/secondary-title&gt;&lt;/titles&gt;&lt;periodical&gt;&lt;full-title&gt;Journal of Virology&lt;/full-title&gt;&lt;/periodical&gt;&lt;pages&gt;7414-7419&lt;/pages&gt;&lt;volume&gt;66&lt;/volume&gt;&lt;number&gt;12&lt;/number&gt;&lt;dates&gt;&lt;year&gt;1992&lt;/year&gt;&lt;pub-dates&gt;&lt;date&gt;December&lt;/date&gt;&lt;/pub-dates&gt;&lt;/dates&gt;&lt;isbn&gt;0022-538X, 1098-5514&lt;/isbn&gt;&lt;label&gt;lafemina_requirement_1992&lt;/label&gt;&lt;urls&gt;&lt;/urls&gt;&lt;/record&gt;&lt;/Cite&gt;&lt;/EndNote&gt;</w:delInstrText>
        </w:r>
      </w:del>
      <w:r w:rsidR="00396A41">
        <w:fldChar w:fldCharType="separate"/>
      </w:r>
      <w:r>
        <w:rPr>
          <w:noProof/>
        </w:rPr>
        <w:t>(LaFemina et al., 1992)</w:t>
      </w:r>
      <w:r w:rsidR="00396A41">
        <w:fldChar w:fldCharType="end"/>
      </w:r>
      <w:r>
        <w:t xml:space="preserve"> (Figure 1.7 step 5) into host genome as explained in section 1.5.2. Host transcriptional co-factor LEDGF/p75 and HIV integrase interact to tether to the host chromosome during the integration process </w:t>
      </w:r>
      <w:r w:rsidR="00396A41">
        <w:fldChar w:fldCharType="begin"/>
      </w:r>
      <w:ins w:id="349" w:author="Ram Shrestha" w:date="2014-01-04T19:38:00Z">
        <w:r w:rsidR="00276C20">
          <w:instrText xml:space="preserve"> ADDIN EN.CITE &lt;EndNote&gt;&lt;Cite&gt;&lt;Author&gt;Emiliani&lt;/Author&gt;&lt;Year&gt;2005&lt;/Year&gt;&lt;RecNum&gt;34&lt;/RecNum&gt;&lt;record&gt;&lt;rec-number&gt;34&lt;/rec-number&gt;&lt;foreign-keys&gt;&lt;key app="EN" db-id="fp25zzvrxrd9vke5zxqp9stbssprwstvdddz"&gt;34&lt;/key&gt;&lt;/foreign-keys&gt;&lt;ref-type name="Journal Article"&gt;17&lt;/ref-type&gt;&lt;contributors&gt;&lt;authors&gt;&lt;author&gt;Emiliani, Stéphane&lt;/author&gt;&lt;author&gt;Mousnier, Aurélie&lt;/author&gt;&lt;author&gt;Busschots, Katrien&lt;/author&gt;&lt;author&gt;Maroun, Marlène&lt;/author&gt;&lt;author&gt;Maele, Bénédicte Van&lt;/author&gt;&lt;author&gt;Tempé, Denis&lt;/author&gt;&lt;author&gt;Vandekerckhove, Linos&lt;/author&gt;&lt;author&gt;Moisant, Fanny&lt;/author&gt;&lt;author&gt;Ben-Slama, Lilia&lt;/author&gt;&lt;author&gt;Witvrouw, Myriam&lt;/author&gt;&lt;author&gt;Christ, Frauke&lt;/author&gt;&lt;author&gt;Rain, Jean-Christophe&lt;/author&gt;&lt;author&gt;Dargemont, Catherine&lt;/author&gt;&lt;author&gt;Debyser, Zeger&lt;/author&gt;&lt;author&gt;Benarous, Richard&lt;/author&gt;&lt;/authors&gt;&lt;/contributors&gt;&lt;auth-address&gt;http://www.jbc.org/content/280/27/25517&lt;/auth-address&gt;&lt;titles&gt;&lt;title&gt;Integrase Mutants Defective for Interaction with LEDGF/p75 Are Impaired in Chromosome Tethering and HIV-1 Replication&lt;/title&gt;&lt;secondary-title&gt;Journal of Biological Chemistry&lt;/secondary-title&gt;&lt;/titles&gt;&lt;pages&gt;25517-25523&lt;/pages&gt;&lt;volume&gt;280&lt;/volume&gt;&lt;number&gt;27&lt;/number&gt;&lt;dates&gt;&lt;year&gt;2005&lt;/year&gt;&lt;pub-dates&gt;&lt;date&gt;July&lt;/date&gt;&lt;/pub-dates&gt;&lt;/dates&gt;&lt;isbn&gt;0021-9258, 1083-351X&lt;/isbn&gt;&lt;label&gt;emiliani_integrase_2005&lt;/label&gt;&lt;urls&gt;&lt;related-urls&gt;&lt;url&gt;10.1074/jbc.M501378200&lt;/url&gt;&lt;/related-urls&gt;&lt;/urls&gt;&lt;/record&gt;&lt;/Cite&gt;&lt;/EndNote&gt;</w:instrText>
        </w:r>
      </w:ins>
      <w:del w:id="350" w:author="Ram Shrestha" w:date="2014-01-04T19:38:00Z">
        <w:r w:rsidR="00E93357" w:rsidDel="00276C20">
          <w:delInstrText xml:space="preserve"> ADDIN EN.CITE &lt;EndNote&gt;&lt;Cite&gt;&lt;Author&gt;Emiliani&lt;/Author&gt;&lt;Year&gt;2005&lt;/Year&gt;&lt;RecNum&gt;34&lt;/RecNum&gt;&lt;record&gt;&lt;rec-number&gt;34&lt;/rec-number&gt;&lt;foreign-keys&gt;&lt;key app="EN" db-id="fp25zzvrxrd9vke5zxqp9stbssprwstvdddz"&gt;34&lt;/key&gt;&lt;/foreign-keys&gt;&lt;ref-type name="Journal Article"&gt;17&lt;/ref-type&gt;&lt;contributors&gt;&lt;authors&gt;&lt;author&gt;Emiliani, Stéphane&lt;/author&gt;&lt;author&gt;Mousnier, Aurélie&lt;/author&gt;&lt;author&gt;Busschots, Katrien&lt;/author&gt;&lt;author&gt;Maroun, Marlène&lt;/author&gt;&lt;author&gt;Maele, Bénédicte Van&lt;/author&gt;&lt;author&gt;Tempé, Denis&lt;/author&gt;&lt;author&gt;Vandekerckhove, Linos&lt;/author&gt;&lt;author&gt;Moisant, Fanny&lt;/author&gt;&lt;author&gt;Ben-Slama, Lilia&lt;/author&gt;&lt;author&gt;Witvrouw, Myriam&lt;/author&gt;&lt;author&gt;Christ, Frauke&lt;/author&gt;&lt;author&gt;Rain, Jean-Christophe&lt;/author&gt;&lt;author&gt;Dargemont, Catherine&lt;/author&gt;&lt;author&gt;Debyser, Zeger&lt;/author&gt;&lt;author&gt;Benarous, Richard&lt;/author&gt;&lt;/authors&gt;&lt;/contributors&gt;&lt;auth-address&gt;http://www.jbc.org/content/280/27/25517&lt;/auth-address&gt;&lt;titles&gt;&lt;title&gt;Integrase Mutants Defective for Interaction with LEDGF/p75 Are Impaired in Chromosome Tethering and HIV-1 Replication&lt;/title&gt;&lt;secondary-title&gt;Journal of Biological Chemistry&lt;/secondary-title&gt;&lt;/titles&gt;&lt;pages&gt;25517-25523&lt;/pages&gt;&lt;volume&gt;280&lt;/volume&gt;&lt;number&gt;27&lt;/number&gt;&lt;dates&gt;&lt;year&gt;2005&lt;/year&gt;&lt;pub-dates&gt;&lt;date&gt;July&lt;/date&gt;&lt;/pub-dates&gt;&lt;/dates&gt;&lt;isbn&gt;0021-9258, 1083-351X&lt;/isbn&gt;&lt;label&gt;emiliani_integrase_2005&lt;/label&gt;&lt;urls&gt;&lt;related-urls&gt;&lt;url&gt;10.1074/jbc.M501378200&lt;/url&gt;&lt;/related-urls&gt;&lt;/urls&gt;&lt;/record&gt;&lt;/Cite&gt;&lt;/EndNote&gt;</w:delInstrText>
        </w:r>
      </w:del>
      <w:r w:rsidR="00396A41">
        <w:fldChar w:fldCharType="separate"/>
      </w:r>
      <w:r>
        <w:rPr>
          <w:noProof/>
        </w:rPr>
        <w:t>(Emiliani et al., 2005)</w:t>
      </w:r>
      <w:r w:rsidR="00396A41">
        <w:fldChar w:fldCharType="end"/>
      </w:r>
      <w:r>
        <w:t>.</w:t>
      </w:r>
    </w:p>
    <w:p w:rsidR="006444DD" w:rsidRDefault="006444DD" w:rsidP="006444DD">
      <w:pPr>
        <w:spacing w:line="480" w:lineRule="auto"/>
        <w:jc w:val="both"/>
      </w:pPr>
      <w:r>
        <w:t xml:space="preserve">The integrated HIV provirus hijacks the host cell transcriptional machinery for viral genes to transcribe (Figure 1.7 step 6) </w:t>
      </w:r>
      <w:r w:rsidR="00396A41">
        <w:fldChar w:fldCharType="begin"/>
      </w:r>
      <w:ins w:id="351" w:author="Ram Shrestha" w:date="2014-01-04T19:38:00Z">
        <w:r w:rsidR="00276C20">
          <w:instrText xml:space="preserve"> ADDIN EN.CITE &lt;EndNote&gt;&lt;Cite&gt;&lt;Author&gt;Davey&lt;/Author&gt;&lt;Year&gt;2011&lt;/Year&gt;&lt;RecNum&gt;33&lt;/RecNum&gt;&lt;record&gt;&lt;rec-number&gt;33&lt;/rec-number&gt;&lt;foreign-keys&gt;&lt;key app="EN" db-id="fp25zzvrxrd9vke5zxqp9stbssprwstvdddz"&gt;33&lt;/key&gt;&lt;/foreign-keys&gt;&lt;ref-type name="Journal Article"&gt;17&lt;/ref-type&gt;&lt;contributors&gt;&lt;authors&gt;&lt;author&gt;Davey, Norman E.&lt;/author&gt;&lt;author&gt;Travé, Gilles&lt;/author&gt;&lt;author&gt;Gibson, Toby J.&lt;/author&gt;&lt;/authors&gt;&lt;/contributors&gt;&lt;auth-address&gt;http://www.sciencedirect.com/science/article/pii/S0968000410002008&lt;/auth-address&gt;&lt;titles&gt;&lt;title&gt;How viruses hijack cell regulation&lt;/title&gt;&lt;secondary-title&gt;Trends in Biochemical Sciences&lt;/secondary-title&gt;&lt;/titles&gt;&lt;pages&gt;159-169&lt;/pages&gt;&lt;volume&gt;36&lt;/volume&gt;&lt;number&gt;3&lt;/number&gt;&lt;dates&gt;&lt;year&gt;2011&lt;/year&gt;&lt;pub-dates&gt;&lt;date&gt;March&lt;/date&gt;&lt;/pub-dates&gt;&lt;/dates&gt;&lt;isbn&gt;0968-0004&lt;/isbn&gt;&lt;label&gt;davey_how_2011&lt;/label&gt;&lt;urls&gt;&lt;related-urls&gt;&lt;url&gt;10.1016/j.tibs.2010.10.002&lt;/url&gt;&lt;/related-urls&gt;&lt;/urls&gt;&lt;/record&gt;&lt;/Cite&gt;&lt;/EndNote&gt;</w:instrText>
        </w:r>
      </w:ins>
      <w:del w:id="352" w:author="Ram Shrestha" w:date="2014-01-04T19:38:00Z">
        <w:r w:rsidR="00E93357" w:rsidDel="00276C20">
          <w:delInstrText xml:space="preserve"> ADDIN EN.CITE &lt;EndNote&gt;&lt;Cite&gt;&lt;Author&gt;Davey&lt;/Author&gt;&lt;Year&gt;2011&lt;/Year&gt;&lt;RecNum&gt;33&lt;/RecNum&gt;&lt;record&gt;&lt;rec-number&gt;33&lt;/rec-number&gt;&lt;foreign-keys&gt;&lt;key app="EN" db-id="fp25zzvrxrd9vke5zxqp9stbssprwstvdddz"&gt;33&lt;/key&gt;&lt;/foreign-keys&gt;&lt;ref-type name="Journal Article"&gt;17&lt;/ref-type&gt;&lt;contributors&gt;&lt;authors&gt;&lt;author&gt;Davey, Norman E.&lt;/author&gt;&lt;author&gt;Travé, Gilles&lt;/author&gt;&lt;author&gt;Gibson, Toby J.&lt;/author&gt;&lt;/authors&gt;&lt;/contributors&gt;&lt;auth-address&gt;http://www.sciencedirect.com/science/article/pii/S0968000410002008&lt;/auth-address&gt;&lt;titles&gt;&lt;title&gt;How viruses hijack cell regulation&lt;/title&gt;&lt;secondary-title&gt;Trends in Biochemical Sciences&lt;/secondary-title&gt;&lt;/titles&gt;&lt;pages&gt;159-169&lt;/pages&gt;&lt;volume&gt;36&lt;/volume&gt;&lt;number&gt;3&lt;/number&gt;&lt;dates&gt;&lt;year&gt;2011&lt;/year&gt;&lt;pub-dates&gt;&lt;date&gt;March&lt;/date&gt;&lt;/pub-dates&gt;&lt;/dates&gt;&lt;isbn&gt;0968-0004&lt;/isbn&gt;&lt;label&gt;davey_how_2011&lt;/label&gt;&lt;urls&gt;&lt;related-urls&gt;&lt;url&gt;10.1016/j.tibs.2010.10.002&lt;/url&gt;&lt;/related-urls&gt;&lt;/urls&gt;&lt;/record&gt;&lt;/Cite&gt;&lt;/EndNote&gt;</w:delInstrText>
        </w:r>
      </w:del>
      <w:r w:rsidR="00396A41">
        <w:fldChar w:fldCharType="separate"/>
      </w:r>
      <w:r>
        <w:rPr>
          <w:noProof/>
        </w:rPr>
        <w:t>(Davey et al., 2011)</w:t>
      </w:r>
      <w:r w:rsidR="00396A41">
        <w:fldChar w:fldCharType="end"/>
      </w:r>
      <w:r>
        <w:t xml:space="preserve">. HIV protein Tat promotes the transcription of the viral DNA </w:t>
      </w:r>
      <w:r w:rsidR="00396A41">
        <w:fldChar w:fldCharType="begin"/>
      </w:r>
      <w:ins w:id="353" w:author="Ram Shrestha" w:date="2014-01-04T19:38:00Z">
        <w:r w:rsidR="00276C20">
          <w:instrText xml:space="preserve"> ADDIN EN.CITE &lt;EndNote&gt;&lt;Cite&gt;&lt;Author&gt;Ott&lt;/Author&gt;&lt;Year&gt;2011&lt;/Year&gt;&lt;RecNum&gt;544&lt;/RecNum&gt;&lt;record&gt;&lt;rec-number&gt;544&lt;/rec-number&gt;&lt;foreign-keys&gt;&lt;key app="EN" db-id="fp25zzvrxrd9vke5zxqp9stbssprwstvdddz"&gt;544&lt;/key&gt;&lt;/foreign-keys&gt;&lt;ref-type name="Journal Article"&gt;17&lt;/ref-type&gt;&lt;contributors&gt;&lt;authors&gt;&lt;author&gt;Ott, Melanie&lt;/author&gt;&lt;author&gt;Geyer, Matthias&lt;/author&gt;&lt;author&gt;Zhou, Qiang&lt;/author&gt;&lt;/authors&gt;&lt;/contributors&gt;&lt;auth-address&gt;http://www.sciencedirect.com/science/article/pii/S1931312811003362&lt;/auth-address&gt;&lt;titles&gt;&lt;title&gt;The Control of HIV Transcription: Keeping RNA Polymerase II on Track&lt;/title&gt;&lt;secondary-title&gt;Cell Host &amp;amp; Microbe&lt;/secondary-title&gt;&lt;/titles&gt;&lt;pages&gt;426-435&lt;/pages&gt;&lt;volume&gt;10&lt;/volume&gt;&lt;number&gt;5&lt;/number&gt;&lt;dates&gt;&lt;year&gt;2011&lt;/year&gt;&lt;pub-dates&gt;&lt;date&gt;November&lt;/date&gt;&lt;/pub-dates&gt;&lt;/dates&gt;&lt;isbn&gt;1931-3128&lt;/isbn&gt;&lt;label&gt;ott_control_2011&lt;/label&gt;&lt;urls&gt;&lt;related-urls&gt;&lt;url&gt;10.1016/j.chom.2011.11.002&lt;/url&gt;&lt;/related-urls&gt;&lt;/urls&gt;&lt;/record&gt;&lt;/Cite&gt;&lt;Cite&gt;&lt;Author&gt;Razooky&lt;/Author&gt;&lt;Year&gt;2011&lt;/Year&gt;&lt;RecNum&gt;545&lt;/RecNum&gt;&lt;record&gt;&lt;rec-number&gt;545&lt;/rec-number&gt;&lt;foreign-keys&gt;&lt;key app="EN" db-id="fp25zzvrxrd9vke5zxqp9stbssprwstvdddz"&gt;545&lt;/key&gt;&lt;/foreign-keys&gt;&lt;ref-type name="Journal Article"&gt;17&lt;/ref-type&gt;&lt;contributors&gt;&lt;authors&gt;&lt;author&gt;Razooky, Brandon S.&lt;/author&gt;&lt;author&gt;Weinberger, Leor S.&lt;/author&gt;&lt;/authors&gt;&lt;/contributors&gt;&lt;auth-address&gt;http://www.sciencedirect.com/science/article/pii/S1046202310002896&lt;/auth-address&gt;&lt;titles&gt;&lt;title&gt;Mapping the architecture of the HIV-1 Tat circuit: A decision-making circuit that lacks bistability and exploits stochastic noise&lt;/title&gt;&lt;secondary-title&gt;Methods&lt;/secondary-title&gt;&lt;/titles&gt;&lt;periodical&gt;&lt;full-title&gt;Methods&lt;/full-title&gt;&lt;/periodical&gt;&lt;pages&gt;68-77&lt;/pages&gt;&lt;volume&gt;53&lt;/volume&gt;&lt;number&gt;1&lt;/number&gt;&lt;dates&gt;&lt;year&gt;2011&lt;/year&gt;&lt;pub-dates&gt;&lt;date&gt;January&lt;/date&gt;&lt;/pub-dates&gt;&lt;/dates&gt;&lt;isbn&gt;1046-2023&lt;/isbn&gt;&lt;label&gt;razooky_mapping_2011&lt;/label&gt;&lt;urls&gt;&lt;related-urls&gt;&lt;url&gt;10.1016/j.ymeth.2010.12.006&lt;/url&gt;&lt;/related-urls&gt;&lt;/urls&gt;&lt;/record&gt;&lt;/Cite&gt;&lt;/EndNote&gt;</w:instrText>
        </w:r>
      </w:ins>
      <w:del w:id="354" w:author="Ram Shrestha" w:date="2014-01-04T19:38:00Z">
        <w:r w:rsidR="00E93357" w:rsidDel="00276C20">
          <w:delInstrText xml:space="preserve"> ADDIN EN.CITE &lt;EndNote&gt;&lt;Cite&gt;&lt;Author&gt;Ott&lt;/Author&gt;&lt;Year&gt;2011&lt;/Year&gt;&lt;RecNum&gt;544&lt;/RecNum&gt;&lt;record&gt;&lt;rec-number&gt;544&lt;/rec-number&gt;&lt;foreign-keys&gt;&lt;key app="EN" db-id="fp25zzvrxrd9vke5zxqp9stbssprwstvdddz"&gt;544&lt;/key&gt;&lt;/foreign-keys&gt;&lt;ref-type name="Journal Article"&gt;17&lt;/ref-type&gt;&lt;contributors&gt;&lt;authors&gt;&lt;author&gt;Ott, Melanie&lt;/author&gt;&lt;author&gt;Geyer, Matthias&lt;/author&gt;&lt;author&gt;Zhou, Qiang&lt;/author&gt;&lt;/authors&gt;&lt;/contributors&gt;&lt;auth-address&gt;http://www.sciencedirect.com/science/article/pii/S1931312811003362&lt;/auth-address&gt;&lt;titles&gt;&lt;title&gt;The Control of HIV Transcription: Keeping RNA Polymerase II on Track&lt;/title&gt;&lt;secondary-title&gt;Cell Host &amp;amp; Microbe&lt;/secondary-title&gt;&lt;/titles&gt;&lt;pages&gt;426-435&lt;/pages&gt;&lt;volume&gt;10&lt;/volume&gt;&lt;number&gt;5&lt;/number&gt;&lt;dates&gt;&lt;year&gt;2011&lt;/year&gt;&lt;pub-dates&gt;&lt;date&gt;November&lt;/date&gt;&lt;/pub-dates&gt;&lt;/dates&gt;&lt;isbn&gt;1931-3128&lt;/isbn&gt;&lt;label&gt;ott_control_2011&lt;/label&gt;&lt;urls&gt;&lt;related-urls&gt;&lt;url&gt;10.1016/j.chom.2011.11.002&lt;/url&gt;&lt;/related-urls&gt;&lt;/urls&gt;&lt;/record&gt;&lt;/Cite&gt;&lt;Cite&gt;&lt;Author&gt;Razooky&lt;/Author&gt;&lt;Year&gt;2011&lt;/Year&gt;&lt;RecNum&gt;545&lt;/RecNum&gt;&lt;record&gt;&lt;rec-number&gt;545&lt;/rec-number&gt;&lt;foreign-keys&gt;&lt;key app="EN" db-id="fp25zzvrxrd9vke5zxqp9stbssprwstvdddz"&gt;545&lt;/key&gt;&lt;/foreign-keys&gt;&lt;ref-type name="Journal Article"&gt;17&lt;/ref-type&gt;&lt;contributors&gt;&lt;authors&gt;&lt;author&gt;Razooky, Brandon S.&lt;/author&gt;&lt;author&gt;Weinberger, Leor S.&lt;/author&gt;&lt;/authors&gt;&lt;/contributors&gt;&lt;auth-address&gt;http://www.sciencedirect.com/science/article/pii/S1046202310002896&lt;/auth-address&gt;&lt;titles&gt;&lt;title&gt;Mapping the architecture of the HIV-1 Tat circuit: A decision-making circuit that lacks bistability and exploits stochastic noise&lt;/title&gt;&lt;secondary-title&gt;Methods&lt;/secondary-title&gt;&lt;/titles&gt;&lt;periodical&gt;&lt;full-title&gt;Methods&lt;/full-title&gt;&lt;/periodical&gt;&lt;pages&gt;68-77&lt;/pages&gt;&lt;volume&gt;53&lt;/volume&gt;&lt;number&gt;1&lt;/number&gt;&lt;dates&gt;&lt;year&gt;2011&lt;/year&gt;&lt;pub-dates&gt;&lt;date&gt;January&lt;/date&gt;&lt;/pub-dates&gt;&lt;/dates&gt;&lt;isbn&gt;1046-2023&lt;/isbn&gt;&lt;label&gt;razooky_mapping_2011&lt;/label&gt;&lt;urls&gt;&lt;related-urls&gt;&lt;url&gt;10.1016/j.ymeth.2010.12.006&lt;/url&gt;&lt;/related-urls&gt;&lt;/urls&gt;&lt;/record&gt;&lt;/Cite&gt;&lt;/EndNote&gt;</w:delInstrText>
        </w:r>
      </w:del>
      <w:r w:rsidR="00396A41">
        <w:fldChar w:fldCharType="separate"/>
      </w:r>
      <w:r>
        <w:rPr>
          <w:noProof/>
        </w:rPr>
        <w:t>(Ott et al., 2011; Razooky and Weinberger, 2011)</w:t>
      </w:r>
      <w:r w:rsidR="00396A41">
        <w:fldChar w:fldCharType="end"/>
      </w:r>
      <w:r>
        <w:t xml:space="preserve">.  The viral transcriptome encodes structural proteins, accessory proteins and viral enzymes necessary for a complete functional HIV (reviewed in </w:t>
      </w:r>
      <w:r w:rsidR="00396A41">
        <w:fldChar w:fldCharType="begin"/>
      </w:r>
      <w:ins w:id="355" w:author="Ram Shrestha" w:date="2014-01-04T19:38:00Z">
        <w:r w:rsidR="00276C20">
          <w:instrText xml:space="preserve"> ADDIN EN.CITE &lt;EndNote&gt;&lt;Cite ExcludeYear="1"&gt;&lt;Author&gt;Karn&lt;/Author&gt;&lt;RecNum&gt;871&lt;/RecNum&gt;&lt;record&gt;&lt;rec-number&gt;871&lt;/rec-number&gt;&lt;foreign-keys&gt;&lt;key app="EN" db-id="fp25zzvrxrd9vke5zxqp9stbssprwstvdddz"&gt;871&lt;/key&gt;&lt;/foreign-keys&gt;&lt;ref-type name="Journal Article"&gt;17&lt;/ref-type&gt;&lt;contributors&gt;&lt;authors&gt;&lt;author&gt;Karn, Jonathan&lt;/author&gt;&lt;author&gt;Stoltzfus, C Martin&lt;/author&gt;&lt;/authors&gt;&lt;/contributors&gt;&lt;titles&gt;&lt;title&gt;Transcriptional and posttranscriptional regulation of HIV-1 gene expression&lt;/title&gt;&lt;secondary-title&gt;Cold Spring Harbor Perspectives in Medicine&lt;/secondary-title&gt;&lt;/titles&gt;&lt;periodical&gt;&lt;full-title&gt;Cold Spring Harbor Perspectives in Medicine&lt;/full-title&gt;&lt;/periodical&gt;&lt;volume&gt;2&lt;/volume&gt;&lt;number&gt;2&lt;/number&gt;&lt;dates&gt;&lt;/dates&gt;&lt;isbn&gt;2157-1422&lt;/isbn&gt;&lt;urls&gt;&lt;/urls&gt;&lt;/record&gt;&lt;/Cite&gt;&lt;/EndNote&gt;</w:instrText>
        </w:r>
      </w:ins>
      <w:del w:id="356" w:author="Ram Shrestha" w:date="2014-01-04T19:38:00Z">
        <w:r w:rsidR="00E93357" w:rsidDel="00276C20">
          <w:delInstrText xml:space="preserve"> ADDIN EN.CITE &lt;EndNote&gt;&lt;Cite ExcludeYear="1"&gt;&lt;Author&gt;Karn&lt;/Author&gt;&lt;RecNum&gt;871&lt;/RecNum&gt;&lt;record&gt;&lt;rec-number&gt;871&lt;/rec-number&gt;&lt;foreign-keys&gt;&lt;key app="EN" db-id="fp25zzvrxrd9vke5zxqp9stbssprwstvdddz"&gt;871&lt;/key&gt;&lt;/foreign-keys&gt;&lt;ref-type name="Journal Article"&gt;17&lt;/ref-type&gt;&lt;contributors&gt;&lt;authors&gt;&lt;author&gt;Karn, Jonathan&lt;/author&gt;&lt;author&gt;Stoltzfus, C Martin&lt;/author&gt;&lt;/authors&gt;&lt;/contributors&gt;&lt;titles&gt;&lt;title&gt;Transcriptional and posttranscriptional regulation of HIV-1 gene expression&lt;/title&gt;&lt;secondary-title&gt;Cold Spring Harbor Perspectives in Medicine&lt;/secondary-title&gt;&lt;/titles&gt;&lt;periodical&gt;&lt;full-title&gt;Cold Spring Harbor Perspectives in Medicine&lt;/full-title&gt;&lt;/periodical&gt;&lt;volume&gt;2&lt;/volume&gt;&lt;number&gt;2&lt;/number&gt;&lt;dates&gt;&lt;/dates&gt;&lt;isbn&gt;2157-1422&lt;/isbn&gt;&lt;urls&gt;&lt;/urls&gt;&lt;/record&gt;&lt;/Cite&gt;&lt;/EndNote&gt;</w:delInstrText>
        </w:r>
      </w:del>
      <w:r w:rsidR="00396A41">
        <w:fldChar w:fldCharType="separate"/>
      </w:r>
      <w:r>
        <w:rPr>
          <w:noProof/>
        </w:rPr>
        <w:t>(Karn and Stoltzfus)</w:t>
      </w:r>
      <w:r w:rsidR="00396A41">
        <w:fldChar w:fldCharType="end"/>
      </w:r>
      <w:r>
        <w:t xml:space="preserve">). </w:t>
      </w:r>
    </w:p>
    <w:p w:rsidR="006444DD" w:rsidRDefault="006444DD" w:rsidP="006444DD">
      <w:pPr>
        <w:spacing w:line="480" w:lineRule="auto"/>
        <w:jc w:val="both"/>
      </w:pPr>
      <w:r>
        <w:t xml:space="preserve">The viral Rev protein facilitates exporting (Figure 1.7 step 7) of the unprocessed viral transcriptome to cytoplasm for translation </w:t>
      </w:r>
      <w:r w:rsidR="00396A41">
        <w:fldChar w:fldCharType="begin"/>
      </w:r>
      <w:ins w:id="357" w:author="Ram Shrestha" w:date="2014-01-04T19:38:00Z">
        <w:r w:rsidR="00276C20">
          <w:instrText xml:space="preserve"> ADDIN EN.CITE &lt;EndNote&gt;&lt;Cite&gt;&lt;Author&gt;Malim&lt;/Author&gt;&lt;Year&gt;1989&lt;/Year&gt;&lt;RecNum&gt;32&lt;/RecNum&gt;&lt;record&gt;&lt;rec-number&gt;32&lt;/rec-number&gt;&lt;foreign-keys&gt;&lt;key app="EN" db-id="fp25zzvrxrd9vke5zxqp9stbssprwstvdddz"&gt;32&lt;/key&gt;&lt;/foreign-keys&gt;&lt;ref-type name="Journal Article"&gt;17&lt;/ref-type&gt;&lt;contributors&gt;&lt;authors&gt;&lt;author&gt;Malim, Michael H.&lt;/author&gt;&lt;author&gt;Hauber, Joachim&lt;/author&gt;&lt;author&gt;Le, Shu-Yun&lt;/author&gt;&lt;author&gt;Maizel, Jacob V.&lt;/author&gt;&lt;author&gt;Cullen, Bryan R.&lt;/author&gt;&lt;/authors&gt;&lt;/contributors&gt;&lt;auth-address&gt;http://courses.bio.unc.edu/2010Spring/Biol402/Papers%20for%20Discussion/Malim%20et%20al.%20Nature_HIV%20Rev.pdf&lt;/auth-address&gt;&lt;titles&gt;&lt;title&gt;The HIV-1 rev trans-activator acts through a structured target sequence to activate nuclear export of unspliced viral mRNA&lt;/title&gt;&lt;secondary-title&gt;Nature&lt;/secondary-title&gt;&lt;/titles&gt;&lt;periodical&gt;&lt;full-title&gt;Nature&lt;/full-title&gt;&lt;/periodical&gt;&lt;pages&gt;254–257&lt;/pages&gt;&lt;volume&gt;338&lt;/volume&gt;&lt;number&gt;6212&lt;/number&gt;&lt;dates&gt;&lt;year&gt;1989&lt;/year&gt;&lt;/dates&gt;&lt;label&gt;malim_hiv-1_1989&lt;/label&gt;&lt;urls&gt;&lt;/urls&gt;&lt;/record&gt;&lt;/Cite&gt;&lt;/EndNote&gt;</w:instrText>
        </w:r>
      </w:ins>
      <w:del w:id="358" w:author="Ram Shrestha" w:date="2014-01-04T19:38:00Z">
        <w:r w:rsidR="00E93357" w:rsidDel="00276C20">
          <w:delInstrText xml:space="preserve"> ADDIN EN.CITE &lt;EndNote&gt;&lt;Cite&gt;&lt;Author&gt;Malim&lt;/Author&gt;&lt;Year&gt;1989&lt;/Year&gt;&lt;RecNum&gt;32&lt;/RecNum&gt;&lt;record&gt;&lt;rec-number&gt;32&lt;/rec-number&gt;&lt;foreign-keys&gt;&lt;key app="EN" db-id="fp25zzvrxrd9vke5zxqp9stbssprwstvdddz"&gt;32&lt;/key&gt;&lt;/foreign-keys&gt;&lt;ref-type name="Journal Article"&gt;17&lt;/ref-type&gt;&lt;contributors&gt;&lt;authors&gt;&lt;author&gt;Malim, Michael H.&lt;/author&gt;&lt;author&gt;Hauber, Joachim&lt;/author&gt;&lt;author&gt;Le, Shu-Yun&lt;/author&gt;&lt;author&gt;Maizel, Jacob V.&lt;/author&gt;&lt;author&gt;Cullen, Bryan R.&lt;/author&gt;&lt;/authors&gt;&lt;/contributors&gt;&lt;auth-address&gt;http://courses.bio.unc.edu/2010Spring/Biol402/Papers%20for%20Discussion/Malim%20et%20al.%20Nature_HIV%20Rev.pdf&lt;/auth-address&gt;&lt;titles&gt;&lt;title&gt;The HIV-1 rev trans-activator acts through a structured target sequence to activate nuclear export of unspliced viral mRNA&lt;/title&gt;&lt;secondary-title&gt;Nature&lt;/secondary-title&gt;&lt;/titles&gt;&lt;periodical&gt;&lt;full-title&gt;Nature&lt;/full-title&gt;&lt;/periodical&gt;&lt;pages&gt;254–257&lt;/pages&gt;&lt;volume&gt;338&lt;/volume&gt;&lt;number&gt;6212&lt;/number&gt;&lt;dates&gt;&lt;year&gt;1989&lt;/year&gt;&lt;/dates&gt;&lt;label&gt;malim_hiv-1_1989&lt;/label&gt;&lt;urls&gt;&lt;/urls&gt;&lt;/record&gt;&lt;/Cite&gt;&lt;/EndNote&gt;</w:delInstrText>
        </w:r>
      </w:del>
      <w:r w:rsidR="00396A41">
        <w:fldChar w:fldCharType="separate"/>
      </w:r>
      <w:r>
        <w:rPr>
          <w:noProof/>
        </w:rPr>
        <w:t>(Malim et al., 1989b)</w:t>
      </w:r>
      <w:r w:rsidR="00396A41">
        <w:fldChar w:fldCharType="end"/>
      </w:r>
      <w:r>
        <w:t xml:space="preserve">. HIV has no translation system of its own; the host translational machinery is exploited for translation (Figure 1.7 step 8) of the viral transcriptome to its proteome </w:t>
      </w:r>
      <w:r w:rsidR="00396A41">
        <w:fldChar w:fldCharType="begin">
          <w:fldData xml:space="preserve">PEVuZE5vdGU+PENpdGU+PEF1dGhvcj5DaGVycnk8L0F1dGhvcj48WWVhcj4yMDA1PC9ZZWFyPjxS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</w:fldData>
        </w:fldChar>
      </w:r>
      <w:ins w:id="359" w:author="Ram Shrestha" w:date="2014-01-04T19:38:00Z">
        <w:r w:rsidR="00276C20">
          <w:instrText xml:space="preserve"> ADDIN EN.CITE </w:instrText>
        </w:r>
      </w:ins>
      <w:del w:id="360" w:author="Ram Shrestha" w:date="2014-01-04T19:38:00Z">
        <w:r w:rsidR="00E93357" w:rsidDel="00276C20">
          <w:delInstrText xml:space="preserve"> ADDIN EN.CITE </w:delInstrText>
        </w:r>
        <w:r w:rsidR="00396A41" w:rsidDel="00276C20">
          <w:fldChar w:fldCharType="begin">
            <w:fldData xml:space="preserve">PEVuZE5vdGU+PENpdGU+PEF1dGhvcj5DaGVycnk8L0F1dGhvcj48WWVhcj4yMDA1PC9ZZWFyPjxS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</w:fldData>
          </w:fldChar>
        </w:r>
        <w:r w:rsidR="00E93357" w:rsidDel="00276C20">
          <w:delInstrText xml:space="preserve"> ADDIN EN.CITE.DATA </w:delInstrText>
        </w:r>
        <w:r w:rsidR="00396A41" w:rsidDel="00276C20">
          <w:fldChar w:fldCharType="end"/>
        </w:r>
      </w:del>
      <w:ins w:id="361" w:author="Ram Shrestha" w:date="2014-01-04T19:38:00Z">
        <w:r w:rsidR="00276C20">
          <w:fldChar w:fldCharType="begin">
            <w:fldData xml:space="preserve">PEVuZE5vdGU+PENpdGU+PEF1dGhvcj5DaGVycnk8L0F1dGhvcj48WWVhcj4yMDA1PC9ZZWFyPjxS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</w:fldData>
          </w:fldChar>
        </w:r>
        <w:r w:rsidR="00276C20">
          <w:instrText xml:space="preserve"> ADDIN EN.CITE.DATA </w:instrText>
        </w:r>
        <w:r w:rsidR="00276C20">
          <w:fldChar w:fldCharType="end"/>
        </w:r>
      </w:ins>
      <w:r w:rsidR="00396A41">
        <w:fldChar w:fldCharType="separate"/>
      </w:r>
      <w:r>
        <w:rPr>
          <w:noProof/>
        </w:rPr>
        <w:t>(Cherry et al., 2005; Thompson and Sarnow, 2000)</w:t>
      </w:r>
      <w:r w:rsidR="00396A41">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Upon translation of all viral proteins, viral gag initiates virion assembly (Figure 1.7 step 9) at the cell membrane </w:t>
      </w:r>
      <w:r w:rsidR="00396A41">
        <w:fldChar w:fldCharType="begin">
          <w:fldData xml:space="preserve">PEVuZE5vdGU+PENpdGU+PEF1dGhvcj5OZXJtdXQ8L0F1dGhvcj48WWVhcj4xOTk4PC9ZZWFyPjxS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</w:fldData>
        </w:fldChar>
      </w:r>
      <w:ins w:id="362" w:author="Ram Shrestha" w:date="2014-01-04T19:38:00Z">
        <w:r w:rsidR="00276C20">
          <w:instrText xml:space="preserve"> ADDIN EN.CITE </w:instrText>
        </w:r>
      </w:ins>
      <w:del w:id="363" w:author="Ram Shrestha" w:date="2014-01-04T19:38:00Z">
        <w:r w:rsidR="00E93357" w:rsidDel="00276C20">
          <w:delInstrText xml:space="preserve"> ADDIN EN.CITE </w:delInstrText>
        </w:r>
        <w:r w:rsidR="00396A41" w:rsidDel="00276C20">
          <w:fldChar w:fldCharType="begin">
            <w:fldData xml:space="preserve">PEVuZE5vdGU+PENpdGU+PEF1dGhvcj5OZXJtdXQ8L0F1dGhvcj48WWVhcj4xOTk4PC9ZZWFyPjxS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</w:fldData>
          </w:fldChar>
        </w:r>
        <w:r w:rsidR="00E93357" w:rsidDel="00276C20">
          <w:delInstrText xml:space="preserve"> ADDIN EN.CITE.DATA </w:delInstrText>
        </w:r>
        <w:r w:rsidR="00396A41" w:rsidDel="00276C20">
          <w:fldChar w:fldCharType="end"/>
        </w:r>
      </w:del>
      <w:ins w:id="364" w:author="Ram Shrestha" w:date="2014-01-04T19:38:00Z">
        <w:r w:rsidR="00276C20">
          <w:fldChar w:fldCharType="begin">
            <w:fldData xml:space="preserve">PEVuZE5vdGU+PENpdGU+PEF1dGhvcj5OZXJtdXQ8L0F1dGhvcj48WWVhcj4xOTk4PC9ZZWFyPjxS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</w:fldData>
          </w:fldChar>
        </w:r>
        <w:r w:rsidR="00276C20">
          <w:instrText xml:space="preserve"> ADDIN EN.CITE.DATA </w:instrText>
        </w:r>
        <w:r w:rsidR="00276C20">
          <w:fldChar w:fldCharType="end"/>
        </w:r>
      </w:ins>
      <w:r w:rsidR="00396A41">
        <w:fldChar w:fldCharType="separate"/>
      </w:r>
      <w:r>
        <w:rPr>
          <w:noProof/>
        </w:rPr>
        <w:t>(Dong et al., 2005; Nermut et al., 1998; Saad et al., 2006)</w:t>
      </w:r>
      <w:r w:rsidR="00396A41">
        <w:fldChar w:fldCharType="end"/>
      </w:r>
      <w:r>
        <w:t xml:space="preserve">. The complete assembled virion particles bud out and are released (Figure 1.7 step 10) from the plasma membrane by the host ESCRT machinery involving Tsg101 and ALIX regulatory proteins </w:t>
      </w:r>
      <w:r w:rsidR="00396A41">
        <w:fldChar w:fldCharType="begin">
          <w:fldData xml:space="preserve">PEVuZE5vdGU+PENpdGU+PEF1dGhvcj5TYWtzZW5hPC9BdXRob3I+PFllYXI+MjAwNzwvWWVhcj48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</w:fldData>
        </w:fldChar>
      </w:r>
      <w:r>
        <w:instrText xml:space="preserve"> ADDIN EN.CITE </w:instrText>
      </w:r>
      <w:r w:rsidR="00396A41">
        <w:fldChar w:fldCharType="begin">
          <w:fldData xml:space="preserve">PEVuZE5vdGU+PENpdGU+PEF1dGhvcj5TYWtzZW5hPC9BdXRob3I+PFllYXI+MjAwNzwvWWVhcj48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</w:fldData>
        </w:fldChar>
      </w:r>
      <w:r>
        <w:instrText xml:space="preserve"> ADDIN EN.CITE.DATA </w:instrText>
      </w:r>
      <w:r w:rsidR="00396A41">
        <w:fldChar w:fldCharType="end"/>
      </w:r>
      <w:r w:rsidR="00396A41">
        <w:fldChar w:fldCharType="separate"/>
      </w:r>
      <w:r>
        <w:rPr>
          <w:noProof/>
        </w:rPr>
        <w:t>(Fujii et al., 2007; Garrus et al., 2001; Saksena et al., 2007)</w:t>
      </w:r>
      <w:r w:rsidR="00396A41">
        <w:fldChar w:fldCharType="end"/>
      </w:r>
      <w:r>
        <w:t xml:space="preserve">. The maturation (Figure 1.7 step 11) of the nascent HIV virions begins concomitantly with budding out </w:t>
      </w:r>
      <w:r w:rsidR="00396A41">
        <w:fldChar w:fldCharType="begin">
          <w:fldData xml:space="preserve">PEVuZE5vdGU+PENpdGU+PEF1dGhvcj5TY2h1YmVydDwvQXV0aG9yPjxZZWFyPjIwMDA8L1llYXI+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</w:fldData>
        </w:fldChar>
      </w:r>
      <w:ins w:id="365" w:author="Ram Shrestha" w:date="2014-01-04T19:38:00Z">
        <w:r w:rsidR="00276C20">
          <w:instrText xml:space="preserve"> ADDIN EN.CITE </w:instrText>
        </w:r>
      </w:ins>
      <w:del w:id="366" w:author="Ram Shrestha" w:date="2014-01-04T19:38:00Z">
        <w:r w:rsidR="00E93357" w:rsidDel="00276C20">
          <w:delInstrText xml:space="preserve"> ADDIN EN.CITE </w:delInstrText>
        </w:r>
        <w:r w:rsidR="00396A41" w:rsidDel="00276C20">
          <w:fldChar w:fldCharType="begin">
            <w:fldData xml:space="preserve">PEVuZE5vdGU+PENpdGU+PEF1dGhvcj5TY2h1YmVydDwvQXV0aG9yPjxZZWFyPjIwMDA8L1llYXI+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</w:fldData>
          </w:fldChar>
        </w:r>
        <w:r w:rsidR="00E93357" w:rsidDel="00276C20">
          <w:delInstrText xml:space="preserve"> ADDIN EN.CITE.DATA </w:delInstrText>
        </w:r>
        <w:r w:rsidR="00396A41" w:rsidDel="00276C20">
          <w:fldChar w:fldCharType="end"/>
        </w:r>
      </w:del>
      <w:ins w:id="367" w:author="Ram Shrestha" w:date="2014-01-04T19:38:00Z">
        <w:r w:rsidR="00276C20">
          <w:fldChar w:fldCharType="begin">
            <w:fldData xml:space="preserve">PEVuZE5vdGU+PENpdGU+PEF1dGhvcj5TY2h1YmVydDwvQXV0aG9yPjxZZWFyPjIwMDA8L1llYXI+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</w:fldData>
          </w:fldChar>
        </w:r>
        <w:r w:rsidR="00276C20">
          <w:instrText xml:space="preserve"> ADDIN EN.CITE.DATA </w:instrText>
        </w:r>
        <w:r w:rsidR="00276C20">
          <w:fldChar w:fldCharType="end"/>
        </w:r>
      </w:ins>
      <w:r w:rsidR="00396A41">
        <w:fldChar w:fldCharType="separate"/>
      </w:r>
      <w:r>
        <w:rPr>
          <w:noProof/>
        </w:rPr>
        <w:t>(Klimkait et al., 1990; Schubert et al., 2000)</w:t>
      </w:r>
      <w:r w:rsidR="00396A41">
        <w:fldChar w:fldCharType="end"/>
      </w:r>
      <w:r>
        <w:t xml:space="preserve">. Gag and Pol polyproteins are proteolytically cleaved by protease enzyme in the maturation step </w:t>
      </w:r>
      <w:r w:rsidR="00396A41">
        <w:fldChar w:fldCharType="begin">
          <w:fldData xml:space="preserve">PEVuZE5vdGU+PENpdGU+PEF1dGhvcj5QZXR0aXQ8L0F1dGhvcj48WWVhcj4yMDA1PC9ZZWFyPjxS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</w:fldData>
        </w:fldChar>
      </w:r>
      <w:ins w:id="368" w:author="Ram Shrestha" w:date="2014-01-04T19:38:00Z">
        <w:r w:rsidR="00276C20">
          <w:instrText xml:space="preserve"> ADDIN EN.CITE </w:instrText>
        </w:r>
      </w:ins>
      <w:del w:id="369" w:author="Ram Shrestha" w:date="2014-01-04T19:38:00Z">
        <w:r w:rsidR="00E93357" w:rsidDel="00276C20">
          <w:delInstrText xml:space="preserve"> ADDIN EN.CITE </w:delInstrText>
        </w:r>
        <w:r w:rsidR="00396A41" w:rsidDel="00276C20">
          <w:fldChar w:fldCharType="begin">
            <w:fldData xml:space="preserve">PEVuZE5vdGU+PENpdGU+PEF1dGhvcj5QZXR0aXQ8L0F1dGhvcj48WWVhcj4yMDA1PC9ZZWFyPjxS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</w:fldData>
          </w:fldChar>
        </w:r>
        <w:r w:rsidR="00E93357" w:rsidDel="00276C20">
          <w:delInstrText xml:space="preserve"> ADDIN EN.CITE.DATA </w:delInstrText>
        </w:r>
        <w:r w:rsidR="00396A41" w:rsidDel="00276C20">
          <w:fldChar w:fldCharType="end"/>
        </w:r>
      </w:del>
      <w:ins w:id="370" w:author="Ram Shrestha" w:date="2014-01-04T19:38:00Z">
        <w:r w:rsidR="00276C20">
          <w:fldChar w:fldCharType="begin">
            <w:fldData xml:space="preserve">PEVuZE5vdGU+PENpdGU+PEF1dGhvcj5QZXR0aXQ8L0F1dGhvcj48WWVhcj4yMDA1PC9ZZWFyPjxS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</w:fldData>
          </w:fldChar>
        </w:r>
        <w:r w:rsidR="00276C20">
          <w:instrText xml:space="preserve"> ADDIN EN.CITE.DATA </w:instrText>
        </w:r>
        <w:r w:rsidR="00276C20">
          <w:fldChar w:fldCharType="end"/>
        </w:r>
      </w:ins>
      <w:r w:rsidR="00396A41">
        <w:fldChar w:fldCharType="separate"/>
      </w:r>
      <w:r w:rsidR="00E93357">
        <w:rPr>
          <w:noProof/>
        </w:rPr>
        <w:t>(Darke et al., 1988; Pettit et al., 2005)</w:t>
      </w:r>
      <w:r w:rsidR="00396A41">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Each HIV replication cycle releases new infectious virions in the order of 109 per day </w:t>
      </w:r>
      <w:r w:rsidR="00396A41">
        <w:fldChar w:fldCharType="begin"/>
      </w:r>
      <w:r>
        <w:instrText xml:space="preserve"> ADDIN EN.CITE &lt;EndNote&gt;&lt;Cite&gt;&lt;Author&gt;Ho&lt;/Author&gt;&lt;Year&gt;1995&lt;/Year&gt;&lt;RecNum&gt;20&lt;/RecNum&gt;&lt;record&gt;&lt;rec-number&gt;20&lt;/rec-number&gt;&lt;foreign-keys&gt;&lt;key app="EN" db-id="fp25zzvrxrd9vke5zxqp9stbssprwstvdddz"&gt;20&lt;/key&gt;&lt;/foreign-keys&gt;&lt;ref-type name="Journal Article"&gt;17&lt;/ref-type&gt;&lt;contributors&gt;&lt;authors&gt;&lt;author&gt;Ho, David D.&lt;/author&gt;&lt;author&gt;Neumann, Avidan U.&lt;/author&gt;&lt;author&gt;Perelson, Alan S.&lt;/author&gt;&lt;author&gt;Chen, Wen&lt;/author&gt;&lt;author&gt;Leonard, John M.&lt;/author&gt;&lt;author&gt;Markowitz, Martin&lt;/author&gt;&lt;/authors&gt;&lt;/contributors&gt;&lt;auth-address&gt;http://www.math.psu.edu/treluga/497A/Ho95.pdf&lt;/auth-address&gt;&lt;titles&gt;&lt;title&gt;Rapid turnover of plasma virions and CD4 lymphocytes in HIV-1 infection&lt;/title&gt;&lt;secondary-title&gt;Nature&lt;/secondary-title&gt;&lt;/titles&gt;&lt;periodical&gt;&lt;full-title&gt;Nature&lt;/full-title&gt;&lt;/periodical&gt;&lt;pages&gt;123–126&lt;/pages&gt;&lt;volume&gt;373&lt;/volume&gt;&lt;number&gt;6510&lt;/number&gt;&lt;dates&gt;&lt;year&gt;1995&lt;/year&gt;&lt;/dates&gt;&lt;label&gt;ho_rapid_1995-1&lt;/label&gt;&lt;urls&gt;&lt;/urls&gt;&lt;/record&gt;&lt;/Cite&gt;&lt;/EndNote&gt;</w:instrText>
      </w:r>
      <w:r w:rsidR="00396A41">
        <w:fldChar w:fldCharType="separate"/>
      </w:r>
      <w:r w:rsidR="00E93357">
        <w:rPr>
          <w:noProof/>
        </w:rPr>
        <w:t>(Ho et al., 1995b)</w:t>
      </w:r>
      <w:r w:rsidR="00396A41">
        <w:fldChar w:fldCharType="end"/>
      </w:r>
      <w:r>
        <w:t xml:space="preserve">. The number of new infecting HIV determines the replication rate of the virus </w:t>
      </w:r>
      <w:r w:rsidR="00396A41">
        <w:fldChar w:fldCharType="begin"/>
      </w:r>
      <w:ins w:id="371" w:author="Ram Shrestha" w:date="2014-01-04T19:38:00Z">
        <w:r w:rsidR="00276C20">
          <w:instrText xml:space="preserve"> ADDIN EN.CITE &lt;EndNote&gt;&lt;Cite&gt;&lt;Author&gt;Tersmette&lt;/Author&gt;&lt;Year&gt;1989&lt;/Year&gt;&lt;RecNum&gt;19&lt;/RecNum&gt;&lt;record&gt;&lt;rec-number&gt;19&lt;/rec-number&gt;&lt;foreign-keys&gt;&lt;key app="EN" db-id="fp25zzvrxrd9vke5zxqp9stbssprwstvdddz"&gt;19&lt;/key&gt;&lt;/foreign-keys&gt;&lt;ref-type name="Journal Article"&gt;17&lt;/ref-type&gt;&lt;contributors&gt;&lt;authors&gt;&lt;author&gt;Tersmette, M.&lt;/author&gt;&lt;author&gt;Gruters, R. A.&lt;/author&gt;&lt;author&gt;Wolf, F. de&lt;/author&gt;&lt;author&gt;Goede, R. E. de&lt;/author&gt;&lt;author&gt;Lange, J. M.&lt;/author&gt;&lt;author&gt;Schellekens, P. T.&lt;/author&gt;&lt;author&gt;Goudsmit, J.&lt;/author&gt;&lt;author&gt;Huisman, H. G.&lt;/author&gt;&lt;author&gt;Miedema, F.&lt;/author&gt;&lt;/authors&gt;&lt;/contributors&gt;&lt;auth-address&gt;http://jvi.asm.org/content/63/5/2118&lt;/auth-address&gt;&lt;titles&gt;&lt;title&gt;Evidence for a role of virulent human immunodeficiency virus (HIV) variants in the pathogenesis of acquired immunodeficiency syndrome: studies on sequential HIV isolates.&lt;/title&gt;&lt;secondary-title&gt;Journal of Virology&lt;/secondary-title&gt;&lt;/titles&gt;&lt;periodical&gt;&lt;full-title&gt;Journal of Virology&lt;/full-title&gt;&lt;/periodical&gt;&lt;pages&gt;2118-2125&lt;/pages&gt;&lt;volume&gt;63&lt;/volume&gt;&lt;number&gt;5&lt;/number&gt;&lt;dates&gt;&lt;year&gt;1989&lt;/year&gt;&lt;pub-dates&gt;&lt;date&gt;May&lt;/date&gt;&lt;/pub-dates&gt;&lt;/dates&gt;&lt;isbn&gt;0022-538X, 1098-5514&lt;/isbn&gt;&lt;label&gt;tersmette_evidence_1989&lt;/label&gt;&lt;urls&gt;&lt;/urls&gt;&lt;/record&gt;&lt;/Cite&gt;&lt;/EndNote&gt;</w:instrText>
        </w:r>
      </w:ins>
      <w:del w:id="372" w:author="Ram Shrestha" w:date="2014-01-04T19:38:00Z">
        <w:r w:rsidR="00E93357" w:rsidDel="00276C20">
          <w:delInstrText xml:space="preserve"> ADDIN EN.CITE &lt;EndNote&gt;&lt;Cite&gt;&lt;Author&gt;Tersmette&lt;/Author&gt;&lt;Year&gt;1989&lt;/Year&gt;&lt;RecNum&gt;19&lt;/RecNum&gt;&lt;record&gt;&lt;rec-number&gt;19&lt;/rec-number&gt;&lt;foreign-keys&gt;&lt;key app="EN" db-id="fp25zzvrxrd9vke5zxqp9stbssprwstvdddz"&gt;19&lt;/key&gt;&lt;/foreign-keys&gt;&lt;ref-type name="Journal Article"&gt;17&lt;/ref-type&gt;&lt;contributors&gt;&lt;authors&gt;&lt;author&gt;Tersmette, M.&lt;/author&gt;&lt;author&gt;Gruters, R. A.&lt;/author&gt;&lt;author&gt;Wolf, F. de&lt;/author&gt;&lt;author&gt;Goede, R. E. de&lt;/author&gt;&lt;author&gt;Lange, J. M.&lt;/author&gt;&lt;author&gt;Schellekens, P. T.&lt;/author&gt;&lt;author&gt;Goudsmit, J.&lt;/author&gt;&lt;author&gt;Huisman, H. G.&lt;/author&gt;&lt;author&gt;Miedema, F.&lt;/author&gt;&lt;/authors&gt;&lt;/contributors&gt;&lt;auth-address&gt;http://jvi.asm.org/content/63/5/2118&lt;/auth-address&gt;&lt;titles&gt;&lt;title&gt;Evidence for a role of virulent human immunodeficiency virus (HIV) variants in the pathogenesis of acquired immunodeficiency syndrome: studies on sequential HIV isolates.&lt;/title&gt;&lt;secondary-title&gt;Journal of Virology&lt;/secondary-title&gt;&lt;/titles&gt;&lt;periodical&gt;&lt;full-title&gt;Journal of Virology&lt;/full-title&gt;&lt;/periodical&gt;&lt;pages&gt;2118-2125&lt;/pages&gt;&lt;volume&gt;63&lt;/volume&gt;&lt;number&gt;5&lt;/number&gt;&lt;dates&gt;&lt;year&gt;1989&lt;/year&gt;&lt;pub-dates&gt;&lt;date&gt;May&lt;/date&gt;&lt;/pub-dates&gt;&lt;/dates&gt;&lt;isbn&gt;0022-538X, 1098-5514&lt;/isbn&gt;&lt;label&gt;tersmette_evidence_1989&lt;/label&gt;&lt;urls&gt;&lt;/urls&gt;&lt;/record&gt;&lt;/Cite&gt;&lt;/EndNote&gt;</w:delInstrText>
        </w:r>
      </w:del>
      <w:r w:rsidR="00396A41">
        <w:fldChar w:fldCharType="separate"/>
      </w:r>
      <w:r>
        <w:rPr>
          <w:noProof/>
        </w:rPr>
        <w:t>(Tersmette et al., 1989)</w:t>
      </w:r>
      <w:r w:rsidR="00396A41">
        <w:fldChar w:fldCharType="end"/>
      </w:r>
      <w:r>
        <w:t xml:space="preserve">. A long post infection period shows higher turnover rate associated with CD4+ cell depletion and viral population expansion </w:t>
      </w:r>
      <w:r w:rsidR="00396A41">
        <w:fldChar w:fldCharType="begin"/>
      </w:r>
      <w:r>
        <w:instrText xml:space="preserve"> ADDIN EN.CITE &lt;EndNote&gt;&lt;Cite&gt;&lt;Author&gt;Ho&lt;/Author&gt;&lt;Year&gt;1995&lt;/Year&gt;&lt;RecNum&gt;20&lt;/RecNum&gt;&lt;record&gt;&lt;rec-number&gt;20&lt;/rec-number&gt;&lt;foreign-keys&gt;&lt;key app="EN" db-id="fp25zzvrxrd9vke5zxqp9stbssprwstvdddz"&gt;20&lt;/key&gt;&lt;/foreign-keys&gt;&lt;ref-type name="Journal Article"&gt;17&lt;/ref-type&gt;&lt;contributors&gt;&lt;authors&gt;&lt;author&gt;Ho, David D.&lt;/author&gt;&lt;author&gt;Neumann, Avidan U.&lt;/author&gt;&lt;author&gt;Perelson, Alan S.&lt;/author&gt;&lt;author&gt;Chen, Wen&lt;/author&gt;&lt;author&gt;Leonard, John M.&lt;/author&gt;&lt;author&gt;Markowitz, Martin&lt;/author&gt;&lt;/authors&gt;&lt;/contributors&gt;&lt;auth-address&gt;http://www.math.psu.edu/treluga/497A/Ho95.pdf&lt;/auth-address&gt;&lt;titles&gt;&lt;title&gt;Rapid turnover of plasma virions and CD4 lymphocytes in HIV-1 infection&lt;/title&gt;&lt;secondary-title&gt;Nature&lt;/secondary-title&gt;&lt;/titles&gt;&lt;periodical&gt;&lt;full-title&gt;Nature&lt;/full-title&gt;&lt;/periodical&gt;&lt;pages&gt;123–126&lt;/pages&gt;&lt;volume&gt;373&lt;/volume&gt;&lt;number&gt;6510&lt;/number&gt;&lt;dates&gt;&lt;year&gt;1995&lt;/year&gt;&lt;/dates&gt;&lt;label&gt;ho_rapid_1995-1&lt;/label&gt;&lt;urls&gt;&lt;/urls&gt;&lt;/record&gt;&lt;/Cite&gt;&lt;/EndNote&gt;</w:instrText>
      </w:r>
      <w:r w:rsidR="00396A41">
        <w:fldChar w:fldCharType="separate"/>
      </w:r>
      <w:r w:rsidR="00E93357">
        <w:rPr>
          <w:noProof/>
        </w:rPr>
        <w:t>(Ho et al., 1995b)</w:t>
      </w:r>
      <w:r w:rsidR="00396A41">
        <w:fldChar w:fldCharType="end"/>
      </w:r>
      <w:r>
        <w:t>.</w:t>
      </w:r>
    </w:p>
    <w:p w:rsidR="00E93357" w:rsidRDefault="00E93357" w:rsidP="006444DD">
      <w:pPr>
        <w:spacing w:line="480" w:lineRule="auto"/>
        <w:jc w:val="both"/>
      </w:pPr>
    </w:p>
    <w:p w:rsidR="006444DD" w:rsidRDefault="006444DD" w:rsidP="006444DD">
      <w:pPr>
        <w:spacing w:line="480" w:lineRule="auto"/>
        <w:jc w:val="both"/>
      </w:pPr>
      <w:r>
        <w:t>1.7 Antiretroviral Drugs</w:t>
      </w:r>
    </w:p>
    <w:p w:rsidR="006444DD" w:rsidRDefault="006444DD" w:rsidP="006444DD">
      <w:pPr>
        <w:spacing w:line="480" w:lineRule="auto"/>
        <w:jc w:val="both"/>
      </w:pPr>
      <w:r>
        <w:t>1.7.1 Reverse Transcriptase Inhibitors</w:t>
      </w:r>
    </w:p>
    <w:p w:rsidR="006444DD" w:rsidRDefault="006444DD" w:rsidP="006444DD">
      <w:pPr>
        <w:spacing w:line="480" w:lineRule="auto"/>
        <w:jc w:val="both"/>
      </w:pPr>
      <w:r>
        <w:t>1.</w:t>
      </w:r>
      <w:r w:rsidR="00E93357">
        <w:t xml:space="preserve"> </w:t>
      </w:r>
      <w:r>
        <w:t>Nucleoside Reverse Transcriptase Inhibitors (NRTIs)</w:t>
      </w:r>
    </w:p>
    <w:p w:rsidR="006444DD" w:rsidRDefault="006444DD" w:rsidP="006444DD">
      <w:pPr>
        <w:spacing w:line="480" w:lineRule="auto"/>
        <w:jc w:val="both"/>
      </w:pPr>
      <w:r>
        <w:t xml:space="preserve">NRTIs are analogs of nucleotides but without 3’ hydroxyl group (reviewed in </w:t>
      </w:r>
      <w:r w:rsidR="00396A41">
        <w:fldChar w:fldCharType="begin"/>
      </w:r>
      <w:ins w:id="373" w:author="Ram Shrestha" w:date="2014-01-04T19:38:00Z">
        <w:r w:rsidR="00276C20">
          <w:instrText xml:space="preserve"> ADDIN EN.CITE &lt;EndNote&gt;&lt;Cite&gt;&lt;Author&gt;Sarafianos&lt;/Author&gt;&lt;Year&gt;2004&lt;/Year&gt;&lt;RecNum&gt;293&lt;/RecNum&gt;&lt;record&gt;&lt;rec-number&gt;293&lt;/rec-number&gt;&lt;foreign-keys&gt;&lt;key app="EN" db-id="fp25zzvrxrd9vke5zxqp9stbssprwstvdddz"&gt;293&lt;/key&gt;&lt;/foreign-keys&gt;&lt;ref-type name="Journal Article"&gt;17&lt;/ref-type&gt;&lt;contributors&gt;&lt;authors&gt;&lt;author&gt;Sarafianos, Stefan G&lt;/author&gt;&lt;author&gt;Hughes, Stephen H&lt;/author&gt;&lt;author&gt;Arnold, Eddy&lt;/author&gt;&lt;/authors&gt;&lt;/contributors&gt;&lt;auth-address&gt;http://www.sciencedirect.com/science/article/pii/S1357272504001001&lt;/auth-address&gt;&lt;titles&gt;&lt;title&gt;Designing anti-AIDS drugs targeting the major mechanism of HIV-1 RT resistance to nucleoside analog drugs&lt;/title&gt;&lt;secondary-title&gt;The International Journal of Biochemistry &amp;amp; Cell Biology&lt;/secondary-title&gt;&lt;/titles&gt;&lt;pages&gt;1706-1715&lt;/pages&gt;&lt;volume&gt;36&lt;/volume&gt;&lt;number&gt;9&lt;/number&gt;&lt;dates&gt;&lt;year&gt;2004&lt;/year&gt;&lt;pub-dates&gt;&lt;date&gt;September&lt;/date&gt;&lt;/pub-dates&gt;&lt;/dates&gt;&lt;isbn&gt;1357-2725&lt;/isbn&gt;&lt;label&gt;sarafianos_designing_2004&lt;/label&gt;&lt;urls&gt;&lt;related-urls&gt;&lt;url&gt;10.1016/j.biocel.2004.02.027&lt;/url&gt;&lt;/related-urls&gt;&lt;/urls&gt;&lt;/record&gt;&lt;/Cite&gt;&lt;/EndNote&gt;</w:instrText>
        </w:r>
      </w:ins>
      <w:del w:id="374" w:author="Ram Shrestha" w:date="2014-01-04T19:38:00Z">
        <w:r w:rsidR="00E93357" w:rsidDel="00276C20">
          <w:delInstrText xml:space="preserve"> ADDIN EN.CITE &lt;EndNote&gt;&lt;Cite&gt;&lt;Author&gt;Sarafianos&lt;/Author&gt;&lt;Year&gt;2004&lt;/Year&gt;&lt;RecNum&gt;293&lt;/RecNum&gt;&lt;record&gt;&lt;rec-number&gt;293&lt;/rec-number&gt;&lt;foreign-keys&gt;&lt;key app="EN" db-id="fp25zzvrxrd9vke5zxqp9stbssprwstvdddz"&gt;293&lt;/key&gt;&lt;/foreign-keys&gt;&lt;ref-type name="Journal Article"&gt;17&lt;/ref-type&gt;&lt;contributors&gt;&lt;authors&gt;&lt;author&gt;Sarafianos, Stefan G&lt;/author&gt;&lt;author&gt;Hughes, Stephen H&lt;/author&gt;&lt;author&gt;Arnold, Eddy&lt;/author&gt;&lt;/authors&gt;&lt;/contributors&gt;&lt;auth-address&gt;http://www.sciencedirect.com/science/article/pii/S1357272504001001&lt;/auth-address&gt;&lt;titles&gt;&lt;title&gt;Designing anti-AIDS drugs targeting the major mechanism of HIV-1 RT resistance to nucleoside analog drugs&lt;/title&gt;&lt;secondary-title&gt;The International Journal of Biochemistry &amp;amp; Cell Biology&lt;/secondary-title&gt;&lt;/titles&gt;&lt;pages&gt;1706-1715&lt;/pages&gt;&lt;volume&gt;36&lt;/volume&gt;&lt;number&gt;9&lt;/number&gt;&lt;dates&gt;&lt;year&gt;2004&lt;/year&gt;&lt;pub-dates&gt;&lt;date&gt;September&lt;/date&gt;&lt;/pub-dates&gt;&lt;/dates&gt;&lt;isbn&gt;1357-2725&lt;/isbn&gt;&lt;label&gt;sarafianos_designing_2004&lt;/label&gt;&lt;urls&gt;&lt;related-urls&gt;&lt;url&gt;10.1016/j.biocel.2004.02.027&lt;/url&gt;&lt;/related-urls&gt;&lt;/urls&gt;&lt;/record&gt;&lt;/Cite&gt;&lt;/EndNote&gt;</w:delInstrText>
        </w:r>
      </w:del>
      <w:r w:rsidR="00396A41">
        <w:fldChar w:fldCharType="separate"/>
      </w:r>
      <w:r>
        <w:rPr>
          <w:noProof/>
        </w:rPr>
        <w:t>(Sarafianos et al., 2004)</w:t>
      </w:r>
      <w:r w:rsidR="00396A41">
        <w:fldChar w:fldCharType="end"/>
      </w:r>
      <w:r>
        <w:t xml:space="preserve">). The drug is taken in unphosphorylated form, which cytokinases phosphorylates to form 5’ triophosphates (reviewed in </w:t>
      </w:r>
      <w:r w:rsidR="00396A41">
        <w:fldChar w:fldCharType="begin"/>
      </w:r>
      <w:ins w:id="375" w:author="Ram Shrestha" w:date="2014-01-04T19:38:00Z">
        <w:r w:rsidR="00276C20">
          <w:instrText xml:space="preserve"> ADDIN EN.CITE &lt;EndNote&gt;&lt;Cite&gt;&lt;Author&gt;De Clercq&lt;/Author&gt;&lt;Year&gt;2002&lt;/Year&gt;&lt;RecNum&gt;414&lt;/RecNum&gt;&lt;record&gt;&lt;rec-number&gt;414&lt;/rec-number&gt;&lt;foreign-keys&gt;&lt;key app="EN" db-id="fp25zzvrxrd9vke5zxqp9stbssprwstvdddz"&gt;414&lt;/key&gt;&lt;/foreign-keys&gt;&lt;ref-type name="Journal Article"&gt;17&lt;/ref-type&gt;&lt;contributors&gt;&lt;authors&gt;&lt;author&gt;De Clercq, Erik&lt;/author&gt;&lt;/authors&gt;&lt;/contributors&gt;&lt;auth-address&gt;http://www.nature.com.libgate.library.nuigalway.ie/nrd/journal/v1/n1/full/nrd703.html&lt;/auth-address&gt;&lt;titles&gt;&lt;title&gt;Strategies in the design of antiviral drugs&lt;/title&gt;&lt;secondary-title&gt;Nature Reviews Drug Discovery&lt;/secondary-title&gt;&lt;/titles&gt;&lt;pages&gt;13-25&lt;/pages&gt;&lt;volume&gt;1&lt;/volume&gt;&lt;number&gt;1&lt;/number&gt;&lt;dates&gt;&lt;year&gt;2002&lt;/year&gt;&lt;pub-dates&gt;&lt;date&gt;January&lt;/date&gt;&lt;/pub-dates&gt;&lt;/dates&gt;&lt;isbn&gt;1474-1776&lt;/isbn&gt;&lt;label&gt;de_clercq_strategies_2002&lt;/label&gt;&lt;urls&gt;&lt;related-urls&gt;&lt;url&gt;10.1038/nrd703&lt;/url&gt;&lt;/related-urls&gt;&lt;/urls&gt;&lt;/record&gt;&lt;/Cite&gt;&lt;Cite&gt;&lt;Author&gt;Ilina&lt;/Author&gt;&lt;Year&gt;2008&lt;/Year&gt;&lt;RecNum&gt;413&lt;/RecNum&gt;&lt;record&gt;&lt;rec-number&gt;413&lt;/rec-number&gt;&lt;foreign-keys&gt;&lt;key app="EN" db-id="fp25zzvrxrd9vke5zxqp9stbssprwstvdddz"&gt;413&lt;/key&gt;&lt;/foreign-keys&gt;&lt;ref-type name="Newspaper Article"&gt;23&lt;/ref-type&gt;&lt;contributors&gt;&lt;authors&gt;&lt;author&gt;Ilina, Tatiana&lt;/author&gt;&lt;author&gt;Parniak, Michael A.&lt;/author&gt;&lt;/authors&gt;&lt;/contributors&gt;&lt;auth-address&gt;http://www.scienced</w:instrText>
        </w:r>
        <w:r w:rsidR="00276C20">
          <w:rPr>
            <w:rFonts w:hint="eastAsia"/>
          </w:rPr>
          <w:instrText>irect.com/science/article/pii/S1054358907560059&lt;/auth-address&gt;&lt;titles&gt;&lt;title&gt;Inhibitors of HIV</w:instrText>
        </w:r>
        <w:r w:rsidR="00276C20">
          <w:rPr>
            <w:rFonts w:hint="eastAsia"/>
          </w:rPr>
          <w:instrText>‐</w:instrText>
        </w:r>
        <w:r w:rsidR="00276C20">
          <w:rPr>
            <w:rFonts w:hint="eastAsia"/>
          </w:rPr>
          <w:instrText>1 Reverse Transcriptase&lt;/title&gt;&lt;secondary-title&gt;Advances in Pharmacology&lt;/secondary-title&gt;&lt;/titles&gt;&lt;pages&gt;121-167&lt;/pages&gt;&lt;volume&gt;Volume 56&lt;/volume&gt;&lt;dates&gt;&lt;year&gt;</w:instrText>
        </w:r>
        <w:r w:rsidR="00276C20">
          <w:instrText>2008&lt;/year&gt;&lt;/dates&gt;&lt;publisher&gt;Academic Press&lt;/publisher&gt;&lt;isbn&gt;1054-3589&lt;/isbn&gt;&lt;label&gt;ilina_inhibitors_2008&lt;/label&gt;&lt;urls&gt;&lt;/urls&gt;&lt;/record&gt;&lt;/Cite&gt;&lt;/EndNote&gt;</w:instrText>
        </w:r>
      </w:ins>
      <w:del w:id="376" w:author="Ram Shrestha" w:date="2014-01-04T19:38:00Z">
        <w:r w:rsidR="00E93357" w:rsidDel="00276C20">
          <w:delInstrText xml:space="preserve"> ADDIN EN.CITE &lt;EndNote&gt;&lt;Cite&gt;&lt;Author&gt;De Clercq&lt;/Author&gt;&lt;Year&gt;2002&lt;/Year&gt;&lt;RecNum&gt;414&lt;/RecNum&gt;&lt;record&gt;&lt;rec-number&gt;414&lt;/rec-number&gt;&lt;foreign-keys&gt;&lt;key app="EN" db-id="fp25zzvrxrd9vke5zxqp9stbssprwstvdddz"&gt;414&lt;/key&gt;&lt;/foreign-keys&gt;&lt;ref-type name="Journal Article"&gt;17&lt;/ref-type&gt;&lt;contributors&gt;&lt;authors&gt;&lt;author&gt;De Clercq, Erik&lt;/author&gt;&lt;/authors&gt;&lt;/contributors&gt;&lt;auth-address&gt;http://www.nature.com.libgate.library.nuigalway.ie/nrd/journal/v1/n1/full/nrd703.html&lt;/auth-address&gt;&lt;titles&gt;&lt;title&gt;Strategies in the design of antiviral drugs&lt;/title&gt;&lt;secondary-title&gt;Nature Reviews Drug Discovery&lt;/secondary-title&gt;&lt;/titles&gt;&lt;pages&gt;13-25&lt;/pages&gt;&lt;volume&gt;1&lt;/volume&gt;&lt;number&gt;1&lt;/number&gt;&lt;dates&gt;&lt;year&gt;2002&lt;/year&gt;&lt;pub-dates&gt;&lt;date&gt;January&lt;/date&gt;&lt;/pub-dates&gt;&lt;/dates&gt;&lt;isbn&gt;1474-1776&lt;/isbn&gt;&lt;label&gt;de_clercq_strategies_2002&lt;/label&gt;&lt;urls&gt;&lt;related-urls&gt;&lt;url&gt;10.1038/nrd703&lt;/url&gt;&lt;/related-urls&gt;&lt;/urls&gt;&lt;/record&gt;&lt;/Cite&gt;&lt;Cite&gt;&lt;Author&gt;Ilina&lt;/Author&gt;&lt;Year&gt;2008&lt;/Year&gt;&lt;RecNum&gt;413&lt;/RecNum&gt;&lt;record&gt;&lt;rec-number&gt;413&lt;/rec-number&gt;&lt;foreign-keys&gt;&lt;key app="EN" db-id="fp25zzvrxrd9vke5zxqp9stbssprwstvdddz"&gt;413&lt;/key&gt;&lt;/foreign-keys&gt;&lt;ref-type name="Newspaper Article"&gt;23&lt;/ref-type&gt;&lt;contributors&gt;&lt;authors&gt;&lt;author&gt;Ilina, Tatiana&lt;/author&gt;&lt;author&gt;Parniak, Michael A.&lt;/author&gt;&lt;/authors&gt;&lt;/contributors&gt;&lt;auth-address&gt;http://www.sciencedirect.com/science/article/pii/S1054358907560059&lt;/auth-address&gt;&lt;titles&gt;&lt;title&gt;Inhibitors of HIV</w:delInstrText>
        </w:r>
        <w:r w:rsidR="00E93357" w:rsidDel="00276C20">
          <w:rPr>
            <w:rFonts w:ascii="04b03" w:hAnsi="04b03" w:cs="04b03"/>
          </w:rPr>
          <w:delInstrText>‐</w:delInstrText>
        </w:r>
        <w:r w:rsidR="00E93357" w:rsidDel="00276C20">
          <w:delInstrText>1 Reverse Transcriptase&lt;/title&gt;&lt;secondary-title&gt;Advances in Pharmacology&lt;/secondary-title&gt;&lt;/titles&gt;&lt;pages&gt;121-167&lt;/pages&gt;&lt;volume&gt;Volume 56&lt;/volume&gt;&lt;dates&gt;&lt;year&gt;2008&lt;/year&gt;&lt;/dates&gt;&lt;publisher&gt;Academic Press&lt;/publisher&gt;&lt;isbn&gt;1054-3589&lt;/isbn&gt;&lt;label&gt;ilina_inhibitors_2008&lt;/label&gt;&lt;urls&gt;&lt;/urls&gt;&lt;/record&gt;&lt;/Cite&gt;&lt;/EndNote&gt;</w:delInstrText>
        </w:r>
      </w:del>
      <w:r w:rsidR="00396A41">
        <w:fldChar w:fldCharType="separate"/>
      </w:r>
      <w:r>
        <w:rPr>
          <w:noProof/>
        </w:rPr>
        <w:t>(De Clercq, 2002; Ilina and Parniak, 2008)</w:t>
      </w:r>
      <w:r w:rsidR="00396A41">
        <w:fldChar w:fldCharType="end"/>
      </w:r>
      <w:r>
        <w:t xml:space="preserve">). This then, leads to the incomplete termination of HIV-1 cDNA synthesis </w:t>
      </w:r>
      <w:r w:rsidR="00396A41">
        <w:fldChar w:fldCharType="begin"/>
      </w:r>
      <w:ins w:id="377" w:author="Ram Shrestha" w:date="2014-01-04T19:38:00Z">
        <w:r w:rsidR="00276C20">
          <w:instrText xml:space="preserve"> ADDIN EN.CITE &lt;EndNote&gt;&lt;Cite&gt;&lt;Author&gt;Sluis-Cremer&lt;/Author&gt;&lt;Year&gt;2000&lt;/Year&gt;&lt;RecNum&gt;5&lt;/RecNum&gt;&lt;record&gt;&lt;rec-number&gt;5&lt;/rec-number&gt;&lt;foreign-keys&gt;&lt;key app="EN" db-id="fp25zzvrxrd9vke5zxqp9stbssprwstvdddz"&gt;5&lt;/key&gt;&lt;/foreign-keys&gt;&lt;ref-type name="Journal Article"&gt;17&lt;/ref-type&gt;&lt;contributors&gt;&lt;authors&gt;&lt;author&gt;Sluis-Cremer, N.&lt;/author&gt;&lt;author&gt;Arion, D.&lt;/author&gt;&lt;author&gt;Parniak*, M. A.&lt;/author&gt;&lt;/authors&gt;&lt;/contributors&gt;&lt;auth-address&gt;http://link.springer.com/article/10.1007/PL00000626&lt;/auth-address&gt;&lt;titles&gt;&lt;title&gt;Molecular mechanisms of HIV-1 resistance to nucleoside reverse transcriptase inhibitors (NRTIs)&lt;/title&gt;&lt;secondary-title&gt;Cellular and Molecular Life Sciences CMLS&lt;/secondary-title&gt;&lt;/titles&gt;&lt;pages&gt;1408-1422&lt;/pages&gt;&lt;volume&gt;57&lt;/volume&gt;&lt;number&gt;10&lt;/number&gt;&lt;dates&gt;&lt;year&gt;2000&lt;/year&gt;&lt;pub-dates&gt;&lt;date&gt;September&lt;/date&gt;&lt;/pub-dates&gt;&lt;/dates&gt;&lt;isbn&gt;1420-682X, 1420-9071&lt;/isbn&gt;&lt;label&gt;sluis-cremer_molecular_2000-1&lt;/label&gt;&lt;urls&gt;&lt;related-urls&gt;&lt;url&gt;10.1007/PL00000626&lt;/url&gt;&lt;/related-urls&gt;&lt;/urls&gt;&lt;/record&gt;&lt;/Cite&gt;&lt;/EndNote&gt;</w:instrText>
        </w:r>
      </w:ins>
      <w:del w:id="378" w:author="Ram Shrestha" w:date="2014-01-04T19:38:00Z">
        <w:r w:rsidR="00E93357" w:rsidDel="00276C20">
          <w:delInstrText xml:space="preserve"> ADDIN EN.CITE &lt;EndNote&gt;&lt;Cite&gt;&lt;Author&gt;Sluis-Cremer&lt;/Author&gt;&lt;Year&gt;2000&lt;/Year&gt;&lt;RecNum&gt;5&lt;/RecNum&gt;&lt;record&gt;&lt;rec-number&gt;5&lt;/rec-number&gt;&lt;foreign-keys&gt;&lt;key app="EN" db-id="fp25zzvrxrd9vke5zxqp9stbssprwstvdddz"&gt;5&lt;/key&gt;&lt;/foreign-keys&gt;&lt;ref-type name="Journal Article"&gt;17&lt;/ref-type&gt;&lt;contributors&gt;&lt;authors&gt;&lt;author&gt;Sluis-Cremer, N.&lt;/author&gt;&lt;author&gt;Arion, D.&lt;/author&gt;&lt;author&gt;Parniak*, M. A.&lt;/author&gt;&lt;/authors&gt;&lt;/contributors&gt;&lt;auth-address&gt;http://link.springer.com/article/10.1007/PL00000626&lt;/auth-address&gt;&lt;titles&gt;&lt;title&gt;Molecular mechanisms of HIV-1 resistance to nucleoside reverse transcriptase inhibitors (NRTIs)&lt;/title&gt;&lt;secondary-title&gt;Cellular and Molecular Life Sciences CMLS&lt;/secondary-title&gt;&lt;/titles&gt;&lt;pages&gt;1408-1422&lt;/pages&gt;&lt;volume&gt;57&lt;/volume&gt;&lt;number&gt;10&lt;/number&gt;&lt;dates&gt;&lt;year&gt;2000&lt;/year&gt;&lt;pub-dates&gt;&lt;date&gt;September&lt;/date&gt;&lt;/pub-dates&gt;&lt;/dates&gt;&lt;isbn&gt;1420-682X, 1420-9071&lt;/isbn&gt;&lt;label&gt;sluis-cremer_molecular_2000-1&lt;/label&gt;&lt;urls&gt;&lt;related-urls&gt;&lt;url&gt;10.1007/PL00000626&lt;/url&gt;&lt;/related-urls&gt;&lt;/urls&gt;&lt;/record&gt;&lt;/Cite&gt;&lt;/EndNote&gt;</w:delInstrText>
        </w:r>
      </w:del>
      <w:r w:rsidR="00396A41">
        <w:fldChar w:fldCharType="separate"/>
      </w:r>
      <w:r>
        <w:rPr>
          <w:noProof/>
        </w:rPr>
        <w:t>(Sluis-Cremer et al., 2000)</w:t>
      </w:r>
      <w:r w:rsidR="00396A41">
        <w:fldChar w:fldCharType="end"/>
      </w:r>
      <w:r>
        <w:t>. The action of the drugs is shown in Figure 1.8 and the list of approved NRTI drugs shown in Table 1.1.</w:t>
      </w:r>
    </w:p>
    <w:p w:rsidR="006444DD" w:rsidRDefault="006444DD" w:rsidP="006444DD">
      <w:pPr>
        <w:spacing w:line="480" w:lineRule="auto"/>
        <w:jc w:val="both"/>
      </w:pPr>
      <w:r>
        <w:t>2.</w:t>
      </w:r>
      <w:r w:rsidR="00E93357">
        <w:t xml:space="preserve"> </w:t>
      </w:r>
      <w:r>
        <w:t>Non-nucleoside reverse transcriptase inhibitors (NNRTIs)</w:t>
      </w:r>
    </w:p>
    <w:p w:rsidR="006444DD" w:rsidRDefault="006444DD" w:rsidP="006444DD">
      <w:pPr>
        <w:spacing w:line="480" w:lineRule="auto"/>
        <w:jc w:val="both"/>
      </w:pPr>
      <w:r>
        <w:t xml:space="preserve"> NNRTIs specifically bind at an allosteric site 10 Å from the polymerase active site of the HIV-1 reverse transcriptase </w:t>
      </w:r>
      <w:r w:rsidR="00396A41">
        <w:fldChar w:fldCharType="begin">
          <w:fldData xml:space="preserve">PEVuZE5vdGU+PENpdGU+PEF1dGhvcj5IaW1tZWw8L0F1dGhvcj48WWVhcj4yMDA2PC9ZZWFyPjxS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</w:fldData>
        </w:fldChar>
      </w:r>
      <w:ins w:id="379" w:author="Ram Shrestha" w:date="2014-01-04T19:38:00Z">
        <w:r w:rsidR="00276C20">
          <w:instrText xml:space="preserve"> ADDIN EN.CITE </w:instrText>
        </w:r>
      </w:ins>
      <w:del w:id="380" w:author="Ram Shrestha" w:date="2014-01-04T19:38:00Z">
        <w:r w:rsidR="00E93357" w:rsidDel="00276C20">
          <w:delInstrText xml:space="preserve"> ADDIN EN.CITE </w:delInstrText>
        </w:r>
        <w:r w:rsidR="00396A41" w:rsidDel="00276C20">
          <w:fldChar w:fldCharType="begin">
            <w:fldData xml:space="preserve">PEVuZE5vdGU+PENpdGU+PEF1dGhvcj5IaW1tZWw8L0F1dGhvcj48WWVhcj4yMDA2PC9ZZWFyPjxS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</w:fldData>
          </w:fldChar>
        </w:r>
        <w:r w:rsidR="00E93357" w:rsidDel="00276C20">
          <w:delInstrText xml:space="preserve"> ADDIN EN.CITE.DATA </w:delInstrText>
        </w:r>
        <w:r w:rsidR="00396A41" w:rsidDel="00276C20">
          <w:fldChar w:fldCharType="end"/>
        </w:r>
      </w:del>
      <w:ins w:id="381" w:author="Ram Shrestha" w:date="2014-01-04T19:38:00Z">
        <w:r w:rsidR="00276C20">
          <w:fldChar w:fldCharType="begin">
            <w:fldData xml:space="preserve">PEVuZE5vdGU+PENpdGU+PEF1dGhvcj5IaW1tZWw8L0F1dGhvcj48WWVhcj4yMDA2PC9ZZWFyPjxS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</w:fldData>
          </w:fldChar>
        </w:r>
        <w:r w:rsidR="00276C20">
          <w:instrText xml:space="preserve"> ADDIN EN.CITE.DATA </w:instrText>
        </w:r>
        <w:r w:rsidR="00276C20">
          <w:fldChar w:fldCharType="end"/>
        </w:r>
      </w:ins>
      <w:r w:rsidR="00396A41">
        <w:fldChar w:fldCharType="separate"/>
      </w:r>
      <w:r>
        <w:rPr>
          <w:noProof/>
        </w:rPr>
        <w:t>(Himmel et al., 2006; Sarafianos et al., 2009)</w:t>
      </w:r>
      <w:r w:rsidR="00396A41">
        <w:fldChar w:fldCharType="end"/>
      </w:r>
      <w:r>
        <w:t xml:space="preserve">, close to the substrate-binding site. The binding induces conformational changes in the enzyme, which distorts the catalytic aspartate triad of its active site and inhibits the function of the enzyme (Figure 1.9) </w:t>
      </w:r>
      <w:r w:rsidR="00396A41">
        <w:fldChar w:fldCharType="begin"/>
      </w:r>
      <w:ins w:id="382" w:author="Ram Shrestha" w:date="2014-01-04T19:38:00Z">
        <w:r w:rsidR="00276C20">
          <w:instrText xml:space="preserve"> ADDIN EN.CITE &lt;EndNote&gt;&lt;Cite&gt;&lt;Author&gt;Esnouf&lt;/Author&gt;&lt;Year&gt;1995&lt;/Year&gt;&lt;RecNum&gt;431&lt;/RecNum&gt;&lt;record&gt;&lt;rec-number&gt;431&lt;/rec-number&gt;&lt;foreign-keys&gt;&lt;key app="EN" db-id="fp25zzvrxrd9vke5zxqp9stbssprwstvdddz"&gt;431&lt;/key&gt;&lt;/foreign-keys&gt;&lt;ref-type name="Journal Article"&gt;17&lt;/ref-type&gt;&lt;contributors&gt;&lt;authors&gt;&lt;author&gt;Esnouf, Robert&lt;/author&gt;&lt;author&gt;Ren, Jingshan&lt;/author&gt;&lt;author&gt;Ross, Carl&lt;/author&gt;&lt;author&gt;Jones, Yvonne&lt;/author&gt;&lt;author&gt;Stammers, David&lt;/author&gt;&lt;author&gt;Stuart, David&lt;/author&gt;&lt;/authors&gt;&lt;/contributors&gt;&lt;auth-address&gt;http://www.nature.com/nsmb/journal/v2/n4/abs/nsb0495-303.html&lt;/auth-address&gt;&lt;titles&gt;&lt;title&gt;Mechanism of inhibition of HIV-1 reverse transcriptase by non-nucleoside inhibitors&lt;/title&gt;&lt;secondary-title&gt;Nature Structural &amp;amp; Molecular Biology&lt;/secondary-title&gt;&lt;/titles&gt;&lt;pages&gt;303–308&lt;/pages&gt;&lt;volume&gt;2&lt;/volume&gt;&lt;number&gt;4&lt;/number&gt;&lt;dates&gt;&lt;year&gt;1995&lt;/year&gt;&lt;/dates&gt;&lt;label&gt;esnouf_mechanism_1995&lt;/label&gt;&lt;urls&gt;&lt;/urls&gt;&lt;/record&gt;&lt;/Cite&gt;&lt;Cite&gt;&lt;Author&gt;Balzarini&lt;/Author&gt;&lt;Year&gt;2004&lt;/Year&gt;&lt;RecNum&gt;442&lt;/RecNum&gt;&lt;record&gt;&lt;rec-number&gt;442&lt;/rec-number&gt;&lt;foreign-keys&gt;&lt;key app="EN" db-id="fp25zzvrxrd9vke5zxqp9stbssprwstvdddz"&gt;442&lt;/key&gt;&lt;/foreign-keys&gt;&lt;ref-type name="Journal Article"&gt;17&lt;/ref-type&gt;&lt;contributors&gt;&lt;authors&gt;&lt;author&gt;Balzarini, J.&lt;/author&gt;&lt;/authors&gt;&lt;/contributors&gt;&lt;auth-address&gt;http://www.eurekaselect.com/80566/article&lt;/auth-address&gt;&lt;titles&gt;&lt;title&gt;Current Status of the Non-nucleoside Reverse Transcriptase Inhibitors of Human Immunodeficiency Virus Type 1&lt;/title&gt;&lt;secondary-title&gt;Current Topics in Medicinal Chemistry&lt;/secondary-title&gt;&lt;/titles&gt;&lt;pages&gt;921-944&lt;/pages&gt;&lt;volume&gt;4&lt;/volume&gt;&lt;number&gt;9&lt;/number&gt;&lt;dates&gt;&lt;year&gt;2004&lt;/year&gt;&lt;pub-dates&gt;&lt;date&gt;May&lt;/date&gt;&lt;/pub-dates&gt;&lt;/dates&gt;&lt;isbn&gt;15680266&lt;/isbn&gt;&lt;label&gt;balzarini_current_2004&lt;/label&gt;&lt;urls&gt;&lt;related-urls&gt;&lt;url&gt;10.2174/1568026043388420&lt;/url&gt;&lt;/related-urls&gt;&lt;/urls&gt;&lt;/record&gt;&lt;/Cite&gt;&lt;/EndNote&gt;</w:instrText>
        </w:r>
      </w:ins>
      <w:del w:id="383" w:author="Ram Shrestha" w:date="2014-01-04T19:38:00Z">
        <w:r w:rsidR="00E93357" w:rsidDel="00276C20">
          <w:delInstrText xml:space="preserve"> ADDIN EN.CITE &lt;EndNote&gt;&lt;Cite&gt;&lt;Author&gt;Esnouf&lt;/Author&gt;&lt;Year&gt;1995&lt;/Year&gt;&lt;RecNum&gt;431&lt;/RecNum&gt;&lt;record&gt;&lt;rec-number&gt;431&lt;/rec-number&gt;&lt;foreign-keys&gt;&lt;key app="EN" db-id="fp25zzvrxrd9vke5zxqp9stbssprwstvdddz"&gt;431&lt;/key&gt;&lt;/foreign-keys&gt;&lt;ref-type name="Journal Article"&gt;17&lt;/ref-type&gt;&lt;contributors&gt;&lt;authors&gt;&lt;author&gt;Esnouf, Robert&lt;/author&gt;&lt;author&gt;Ren, Jingshan&lt;/author&gt;&lt;author&gt;Ross, Carl&lt;/author&gt;&lt;author&gt;Jones, Yvonne&lt;/author&gt;&lt;author&gt;Stammers, David&lt;/author&gt;&lt;author&gt;Stuart, David&lt;/author&gt;&lt;/authors&gt;&lt;/contributors&gt;&lt;auth-address&gt;http://www.nature.com/nsmb/journal/v2/n4/abs/nsb0495-303.html&lt;/auth-address&gt;&lt;titles&gt;&lt;title&gt;Mechanism of inhibition of HIV-1 reverse transcriptase by non-nucleoside inhibitors&lt;/title&gt;&lt;secondary-title&gt;Nature Structural &amp;amp; Molecular Biology&lt;/secondary-title&gt;&lt;/titles&gt;&lt;pages&gt;303–308&lt;/pages&gt;&lt;volume&gt;2&lt;/volume&gt;&lt;number&gt;4&lt;/number&gt;&lt;dates&gt;&lt;year&gt;1995&lt;/year&gt;&lt;/dates&gt;&lt;label&gt;esnouf_mechanism_1995&lt;/label&gt;&lt;urls&gt;&lt;/urls&gt;&lt;/record&gt;&lt;/Cite&gt;&lt;Cite&gt;&lt;Author&gt;Balzarini&lt;/Author&gt;&lt;Year&gt;2004&lt;/Year&gt;&lt;RecNum&gt;442&lt;/RecNum&gt;&lt;record&gt;&lt;rec-number&gt;442&lt;/rec-number&gt;&lt;foreign-keys&gt;&lt;key app="EN" db-id="fp25zzvrxrd9vke5zxqp9stbssprwstvdddz"&gt;442&lt;/key&gt;&lt;/foreign-keys&gt;&lt;ref-type name="Journal Article"&gt;17&lt;/ref-type&gt;&lt;contributors&gt;&lt;authors&gt;&lt;author&gt;Balzarini, J.&lt;/author&gt;&lt;/authors&gt;&lt;/contributors&gt;&lt;auth-address&gt;http://www.eurekaselect.com/80566/article&lt;/auth-address&gt;&lt;titles&gt;&lt;title&gt;Current Status of the Non-nucleoside Reverse Transcriptase Inhibitors of Human Immunodeficiency Virus Type 1&lt;/title&gt;&lt;secondary-title&gt;Current Topics in Medicinal Chemistry&lt;/secondary-title&gt;&lt;/titles&gt;&lt;pages&gt;921-944&lt;/pages&gt;&lt;volume&gt;4&lt;/volume&gt;&lt;number&gt;9&lt;/number&gt;&lt;dates&gt;&lt;year&gt;2004&lt;/year&gt;&lt;pub-dates&gt;&lt;date&gt;May&lt;/date&gt;&lt;/pub-dates&gt;&lt;/dates&gt;&lt;isbn&gt;15680266&lt;/isbn&gt;&lt;label&gt;balzarini_current_2004&lt;/label&gt;&lt;urls&gt;&lt;related-urls&gt;&lt;url&gt;10.2174/1568026043388420&lt;/url&gt;&lt;/related-urls&gt;&lt;/urls&gt;&lt;/record&gt;&lt;/Cite&gt;&lt;/EndNote&gt;</w:delInstrText>
        </w:r>
      </w:del>
      <w:r w:rsidR="00396A41">
        <w:fldChar w:fldCharType="separate"/>
      </w:r>
      <w:r>
        <w:rPr>
          <w:noProof/>
        </w:rPr>
        <w:t>(Balzarini, 2004; Esnouf et al., 1995)</w:t>
      </w:r>
      <w:r w:rsidR="00396A41">
        <w:fldChar w:fldCharType="end"/>
      </w:r>
      <w:r>
        <w:t>. The list of approved NNRTI drugs is shown in Table 1.1</w:t>
      </w:r>
    </w:p>
    <w:p w:rsidR="006444DD" w:rsidRDefault="006444DD" w:rsidP="006444DD">
      <w:pPr>
        <w:spacing w:line="480" w:lineRule="auto"/>
        <w:jc w:val="both"/>
      </w:pPr>
    </w:p>
    <w:p w:rsidR="006444DD" w:rsidRDefault="006444DD" w:rsidP="006444DD">
      <w:pPr>
        <w:spacing w:line="480" w:lineRule="auto"/>
        <w:jc w:val="both"/>
      </w:pPr>
      <w:r>
        <w:t>1.7.2 Protease Inhibitors (PI)</w:t>
      </w:r>
    </w:p>
    <w:p w:rsidR="006444DD" w:rsidRDefault="006444DD" w:rsidP="006444DD">
      <w:pPr>
        <w:spacing w:line="480" w:lineRule="auto"/>
        <w:jc w:val="both"/>
      </w:pPr>
      <w:r>
        <w:t xml:space="preserve">Protease Inhibitors interfere with the cleavage of the gag-pol polypeptide </w:t>
      </w:r>
      <w:r w:rsidR="00396A41">
        <w:fldChar w:fldCharType="begin"/>
      </w:r>
      <w:ins w:id="384" w:author="Ram Shrestha" w:date="2014-01-04T19:38:00Z">
        <w:r w:rsidR="00276C20">
          <w:instrText xml:space="preserve"> ADDIN EN.CITE &lt;EndNote&gt;&lt;Cite&gt;&lt;Author&gt;Seelmeier&lt;/Author&gt;&lt;Year&gt;1988&lt;/Year&gt;&lt;RecNum&gt;1020&lt;/RecNum&gt;&lt;record&gt;&lt;rec-number&gt;1020&lt;/rec-number&gt;&lt;foreign-keys&gt;&lt;key app="EN" db-id="fp25zzvrxrd9vke5zxqp9stbssprwstvdddz"&gt;1020&lt;/key&gt;&lt;/foreign-keys&gt;&lt;ref-type name="Journal Article"&gt;17&lt;/ref-type&gt;&lt;contributors&gt;&lt;authors&gt;&lt;author&gt;Seelmeier, S.&lt;/author&gt;&lt;author&gt;Schmidt, H.&lt;/author&gt;&lt;author&gt;Turk, V.&lt;/author&gt;&lt;author&gt;von der Helm, K.&lt;/author&gt;&lt;/authors&gt;&lt;/contributors&gt;&lt;auth-address&gt;Max von Pettenkofer Institute, University of Munich, Federal Republic of Germany.&lt;/auth-address&gt;&lt;titles&gt;&lt;title&gt;Human immunodeficiency virus has an aspartic-type protease that can be inhibited by pepstatin A&lt;/title&gt;&lt;secondary-title&gt;Proc Natl Acad Sci U S A&lt;/secondary-title&gt;&lt;/titles&gt;&lt;periodical&gt;&lt;full-title&gt;Proc Natl Acad Sci U S A&lt;/full-title&gt;&lt;/periodical&gt;&lt;pages&gt;6612-6&lt;/pages&gt;&lt;volume&gt;85&lt;/volume&gt;&lt;number&gt;18&lt;/number&gt;&lt;edition&gt;1988/09/01&lt;/edition&gt;&lt;keywords&gt;&lt;keyword&gt;Animals&lt;/keyword&gt;&lt;keyword&gt;Aspartic Acid Endopeptidases&lt;/keyword&gt;&lt;keyword&gt;Cell Line&lt;/keyword&gt;&lt;keyword&gt;Chloromercuribenzoates/pharmacology&lt;/keyword&gt;&lt;keyword&gt;Electrophoresis, Polyacrylamide Gel&lt;/keyword&gt;&lt;keyword&gt;Endopeptidases&lt;/keyword&gt;&lt;keyword&gt;HIV/*enzymology&lt;/keyword&gt;&lt;keyword&gt;Oligopeptides/*pharmacology&lt;/keyword&gt;&lt;keyword&gt;Pepstatins/*pharmacology&lt;/keyword&gt;&lt;keyword&gt;*Protease Inhibitors&lt;/keyword&gt;&lt;keyword&gt;p-Chloromercuribenzoic Acid&lt;/keyword&gt;&lt;/keywords&gt;&lt;dates&gt;&lt;year&gt;1988&lt;/year&gt;&lt;pub-dates&gt;&lt;date&gt;Sep&lt;/date&gt;&lt;/pub-dates&gt;&lt;/dates&gt;&lt;isbn&gt;0027-8424 (Print)&amp;#xD;0027-8424 (Linking)&lt;/isbn&gt;&lt;accession-num&gt;3045820&lt;/accession-num&gt;&lt;urls&gt;&lt;related-urls&gt;&lt;url&gt;http://www.ncbi.nlm.nih.gov/entrez/query.fcgi?cmd=Retrieve&amp;amp;db=PubMed&amp;amp;dopt=Citation&amp;amp;list_uids=3045820&lt;/url&gt;&lt;/related-urls&gt;&lt;/urls&gt;&lt;custom2&gt;282027&lt;/custom2&gt;&lt;language&gt;eng&lt;/language&gt;&lt;/record&gt;&lt;/Cite&gt;&lt;/EndNote&gt;</w:instrText>
        </w:r>
      </w:ins>
      <w:del w:id="385" w:author="Ram Shrestha" w:date="2014-01-04T19:38:00Z">
        <w:r w:rsidR="00E93357" w:rsidDel="00276C20">
          <w:delInstrText xml:space="preserve"> ADDIN EN.CITE &lt;EndNote&gt;&lt;Cite&gt;&lt;Author&gt;Seelmeier&lt;/Author&gt;&lt;Year&gt;1988&lt;/Year&gt;&lt;RecNum&gt;1020&lt;/RecNum&gt;&lt;record&gt;&lt;rec-number&gt;1020&lt;/rec-number&gt;&lt;foreign-keys&gt;&lt;key app="EN" db-id="fp25zzvrxrd9vke5zxqp9stbssprwstvdddz"&gt;1020&lt;/key&gt;&lt;/foreign-keys&gt;&lt;ref-type name="Journal Article"&gt;17&lt;/ref-type&gt;&lt;contributors&gt;&lt;authors&gt;&lt;author&gt;Seelmeier, S.&lt;/author&gt;&lt;author&gt;Schmidt, H.&lt;/author&gt;&lt;author&gt;Turk, V.&lt;/author&gt;&lt;author&gt;von der Helm, K.&lt;/author&gt;&lt;/authors&gt;&lt;/contributors&gt;&lt;auth-address&gt;Max von Pettenkofer Institute, University of Munich, Federal Republic of Germany.&lt;/auth-address&gt;&lt;titles&gt;&lt;title&gt;Human immunodeficiency virus has an aspartic-type protease that can be inhibited by pepstatin A&lt;/title&gt;&lt;secondary-title&gt;Proc Natl Acad Sci U S A&lt;/secondary-title&gt;&lt;/titles&gt;&lt;periodical&gt;&lt;full-title&gt;Proc Natl Acad Sci U S A&lt;/full-title&gt;&lt;/periodical&gt;&lt;pages&gt;6612-6&lt;/pages&gt;&lt;volume&gt;85&lt;/volume&gt;&lt;number&gt;18&lt;/number&gt;&lt;edition&gt;1988/09/01&lt;/edition&gt;&lt;keywords&gt;&lt;keyword&gt;Animals&lt;/keyword&gt;&lt;keyword&gt;Aspartic Acid Endopeptidases&lt;/keyword&gt;&lt;keyword&gt;Cell Line&lt;/keyword&gt;&lt;keyword&gt;Chloromercuribenzoates/pharmacology&lt;/keyword&gt;&lt;keyword&gt;Electrophoresis, Polyacrylamide Gel&lt;/keyword&gt;&lt;keyword&gt;Endopeptidases&lt;/keyword&gt;&lt;keyword&gt;HIV/*enzymology&lt;/keyword&gt;&lt;keyword&gt;Oligopeptides/*pharmacology&lt;/keyword&gt;&lt;keyword&gt;Pepstatins/*pharmacology&lt;/keyword&gt;&lt;keyword&gt;*Protease Inhibitors&lt;/keyword&gt;&lt;keyword&gt;p-Chloromercuribenzoic Acid&lt;/keyword&gt;&lt;/keywords&gt;&lt;dates&gt;&lt;year&gt;1988&lt;/year&gt;&lt;pub-dates&gt;&lt;date&gt;Sep&lt;/date&gt;&lt;/pub-dates&gt;&lt;/dates&gt;&lt;isbn&gt;0027-8424 (Print)&amp;#xD;0027-8424 (Linking)&lt;/isbn&gt;&lt;accession-num&gt;3045820&lt;/accession-num&gt;&lt;urls&gt;&lt;related-urls&gt;&lt;url&gt;http://www.ncbi.nlm.nih.gov/entrez/query.fcgi?cmd=Retrieve&amp;amp;db=PubMed&amp;amp;dopt=Citation&amp;amp;list_uids=3045820&lt;/url&gt;&lt;/related-urls&gt;&lt;/urls&gt;&lt;custom2&gt;282027&lt;/custom2&gt;&lt;language&gt;eng&lt;/language&gt;&lt;/record&gt;&lt;/Cite&gt;&lt;/EndNote&gt;</w:delInstrText>
        </w:r>
      </w:del>
      <w:r w:rsidR="00396A41">
        <w:fldChar w:fldCharType="separate"/>
      </w:r>
      <w:r>
        <w:rPr>
          <w:noProof/>
        </w:rPr>
        <w:t>(Seelmeier et al., 1988)</w:t>
      </w:r>
      <w:r w:rsidR="00396A41">
        <w:fldChar w:fldCharType="end"/>
      </w:r>
      <w:r>
        <w:t xml:space="preserve"> as competitive peptidomimetic inhibitors. The hydroxyethylene core in the inhibitors prohibits the cleavage action of the HIV protease enzyme </w:t>
      </w:r>
      <w:r w:rsidR="00396A41">
        <w:fldChar w:fldCharType="begin">
          <w:fldData xml:space="preserve">PEVuZE5vdGU+PENpdGU+PEF1dGhvcj5WYWNjYTwvQXV0aG9yPjxZZWFyPjE5OTQ8L1llYXI+PFJl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</w:fldData>
        </w:fldChar>
      </w:r>
      <w:ins w:id="386" w:author="Ram Shrestha" w:date="2014-01-04T19:38:00Z">
        <w:r w:rsidR="00276C20">
          <w:instrText xml:space="preserve"> ADDIN EN.CITE </w:instrText>
        </w:r>
      </w:ins>
      <w:del w:id="387" w:author="Ram Shrestha" w:date="2014-01-04T19:38:00Z">
        <w:r w:rsidR="00E93357" w:rsidDel="00276C20">
          <w:delInstrText xml:space="preserve"> ADDIN EN.CITE </w:delInstrText>
        </w:r>
        <w:r w:rsidR="00396A41" w:rsidDel="00276C20">
          <w:fldChar w:fldCharType="begin">
            <w:fldData xml:space="preserve">PEVuZE5vdGU+PENpdGU+PEF1dGhvcj5WYWNjYTwvQXV0aG9yPjxZZWFyPjE5OTQ8L1llYXI+PFJl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</w:fldData>
          </w:fldChar>
        </w:r>
        <w:r w:rsidR="00E93357" w:rsidDel="00276C20">
          <w:delInstrText xml:space="preserve"> ADDIN EN.CITE.DATA </w:delInstrText>
        </w:r>
        <w:r w:rsidR="00396A41" w:rsidDel="00276C20">
          <w:fldChar w:fldCharType="end"/>
        </w:r>
      </w:del>
      <w:ins w:id="388" w:author="Ram Shrestha" w:date="2014-01-04T19:38:00Z">
        <w:r w:rsidR="00276C20">
          <w:fldChar w:fldCharType="begin">
            <w:fldData xml:space="preserve">PEVuZE5vdGU+PENpdGU+PEF1dGhvcj5WYWNjYTwvQXV0aG9yPjxZZWFyPjE5OTQ8L1llYXI+PFJl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</w:fldData>
          </w:fldChar>
        </w:r>
        <w:r w:rsidR="00276C20">
          <w:instrText xml:space="preserve"> ADDIN EN.CITE.DATA </w:instrText>
        </w:r>
        <w:r w:rsidR="00276C20">
          <w:fldChar w:fldCharType="end"/>
        </w:r>
      </w:ins>
      <w:r w:rsidR="00396A41">
        <w:fldChar w:fldCharType="separate"/>
      </w:r>
      <w:r>
        <w:rPr>
          <w:noProof/>
        </w:rPr>
        <w:t>(Vacca et al., 1994; Vacca et al., 1991)</w:t>
      </w:r>
      <w:r w:rsidR="00396A41">
        <w:fldChar w:fldCharType="end"/>
      </w:r>
      <w:r>
        <w:t xml:space="preserve">. However, as an adverse side effect, patients that have used  these inhibitors have developed lipodystrophy and hyperlipidemia </w:t>
      </w:r>
      <w:r w:rsidR="00396A41">
        <w:fldChar w:fldCharType="begin">
          <w:fldData xml:space="preserve">PEVuZE5vdGU+PENpdGU+PEF1dGhvcj5DYXJyPC9BdXRob3I+PFllYXI+MjAwMDwvWWVhcj48UmVj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</w:fldData>
        </w:fldChar>
      </w:r>
      <w:ins w:id="389" w:author="Ram Shrestha" w:date="2014-01-04T19:38:00Z">
        <w:r w:rsidR="00276C20">
          <w:instrText xml:space="preserve"> ADDIN EN.CITE </w:instrText>
        </w:r>
      </w:ins>
      <w:del w:id="390" w:author="Ram Shrestha" w:date="2014-01-04T19:38:00Z">
        <w:r w:rsidR="00E93357" w:rsidDel="00276C20">
          <w:delInstrText xml:space="preserve"> ADDIN EN.CITE </w:delInstrText>
        </w:r>
        <w:r w:rsidR="00396A41" w:rsidDel="00276C20">
          <w:fldChar w:fldCharType="begin">
            <w:fldData xml:space="preserve">PEVuZE5vdGU+PENpdGU+PEF1dGhvcj5DYXJyPC9BdXRob3I+PFllYXI+MjAwMDwvWWVhcj48UmVj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</w:fldData>
          </w:fldChar>
        </w:r>
        <w:r w:rsidR="00E93357" w:rsidDel="00276C20">
          <w:delInstrText xml:space="preserve"> ADDIN EN.CITE.DATA </w:delInstrText>
        </w:r>
        <w:r w:rsidR="00396A41" w:rsidDel="00276C20">
          <w:fldChar w:fldCharType="end"/>
        </w:r>
      </w:del>
      <w:ins w:id="391" w:author="Ram Shrestha" w:date="2014-01-04T19:38:00Z">
        <w:r w:rsidR="00276C20">
          <w:fldChar w:fldCharType="begin">
            <w:fldData xml:space="preserve">PEVuZE5vdGU+PENpdGU+PEF1dGhvcj5DYXJyPC9BdXRob3I+PFllYXI+MjAwMDwvWWVhcj48UmVj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</w:fldData>
          </w:fldChar>
        </w:r>
        <w:r w:rsidR="00276C20">
          <w:instrText xml:space="preserve"> ADDIN EN.CITE.DATA </w:instrText>
        </w:r>
        <w:r w:rsidR="00276C20">
          <w:fldChar w:fldCharType="end"/>
        </w:r>
      </w:ins>
      <w:r w:rsidR="00396A41">
        <w:fldChar w:fldCharType="separate"/>
      </w:r>
      <w:r>
        <w:rPr>
          <w:noProof/>
        </w:rPr>
        <w:t>(Carr et al., 2000; Carr et al., 1998a; Carr et al., 1998b, c; Liang et al., 2001; Miller et al., 2000; Tsiodras et al., 2000)</w:t>
      </w:r>
      <w:r w:rsidR="00396A41">
        <w:fldChar w:fldCharType="end"/>
      </w:r>
      <w:r>
        <w:t xml:space="preserve">. </w:t>
      </w:r>
    </w:p>
    <w:p w:rsidR="006444DD" w:rsidRDefault="006444DD" w:rsidP="006444DD">
      <w:pPr>
        <w:spacing w:line="480" w:lineRule="auto"/>
        <w:jc w:val="both"/>
      </w:pPr>
    </w:p>
    <w:p w:rsidR="006444DD" w:rsidRDefault="006444DD" w:rsidP="006444DD">
      <w:pPr>
        <w:spacing w:line="480" w:lineRule="auto"/>
        <w:jc w:val="both"/>
      </w:pPr>
      <w:r>
        <w:t>1.7.3 Integrase Inhibitors</w:t>
      </w:r>
    </w:p>
    <w:p w:rsidR="006444DD" w:rsidRDefault="006444DD" w:rsidP="006444DD">
      <w:pPr>
        <w:spacing w:line="480" w:lineRule="auto"/>
        <w:jc w:val="both"/>
      </w:pPr>
      <w:r>
        <w:t xml:space="preserve">The feasibility and efficacy of integrase inhibitors have been tested in Rhesus Macaques </w:t>
      </w:r>
      <w:r w:rsidR="00396A41">
        <w:fldChar w:fldCharType="begin">
          <w:fldData xml:space="preserve">PEVuZE5vdGU+PENpdGU+PEF1dGhvcj5IYXp1ZGE8L0F1dGhvcj48WWVhcj4yMDA0PC9ZZWFyPjxS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=
</w:fldData>
        </w:fldChar>
      </w:r>
      <w:ins w:id="392" w:author="Ram Shrestha" w:date="2014-01-04T19:38:00Z">
        <w:r w:rsidR="00276C20">
          <w:instrText xml:space="preserve"> ADDIN EN.CITE </w:instrText>
        </w:r>
      </w:ins>
      <w:del w:id="393" w:author="Ram Shrestha" w:date="2014-01-04T19:38:00Z">
        <w:r w:rsidR="00E93357" w:rsidDel="00276C20">
          <w:delInstrText xml:space="preserve"> ADDIN EN.CITE </w:delInstrText>
        </w:r>
        <w:r w:rsidR="00396A41" w:rsidDel="00276C20">
          <w:fldChar w:fldCharType="begin">
            <w:fldData xml:space="preserve">PEVuZE5vdGU+PENpdGU+PEF1dGhvcj5IYXp1ZGE8L0F1dGhvcj48WWVhcj4yMDA0PC9ZZWFyPjxS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=
</w:fldData>
          </w:fldChar>
        </w:r>
        <w:r w:rsidR="00E93357" w:rsidDel="00276C20">
          <w:delInstrText xml:space="preserve"> ADDIN EN.CITE.DATA </w:delInstrText>
        </w:r>
        <w:r w:rsidR="00396A41" w:rsidDel="00276C20">
          <w:fldChar w:fldCharType="end"/>
        </w:r>
      </w:del>
      <w:ins w:id="394" w:author="Ram Shrestha" w:date="2014-01-04T19:38:00Z">
        <w:r w:rsidR="00276C20">
          <w:fldChar w:fldCharType="begin">
            <w:fldData xml:space="preserve">PEVuZE5vdGU+PENpdGU+PEF1dGhvcj5IYXp1ZGE8L0F1dGhvcj48WWVhcj4yMDA0PC9ZZWFyPjxS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=
</w:fldData>
          </w:fldChar>
        </w:r>
        <w:r w:rsidR="00276C20">
          <w:instrText xml:space="preserve"> ADDIN EN.CITE.DATA </w:instrText>
        </w:r>
        <w:r w:rsidR="00276C20">
          <w:fldChar w:fldCharType="end"/>
        </w:r>
      </w:ins>
      <w:r w:rsidR="00396A41">
        <w:fldChar w:fldCharType="separate"/>
      </w:r>
      <w:r>
        <w:rPr>
          <w:noProof/>
        </w:rPr>
        <w:t>(Hazuda et al., 2004)</w:t>
      </w:r>
      <w:r w:rsidR="00396A41">
        <w:fldChar w:fldCharType="end"/>
      </w:r>
      <w:r>
        <w:t xml:space="preserve">. Most of the integrase inhibitors target the strand transfer function of the enzyme </w:t>
      </w:r>
      <w:r w:rsidR="00396A41">
        <w:fldChar w:fldCharType="begin">
          <w:fldData xml:space="preserve">PEVuZE5vdGU+PENpdGU+PEF1dGhvcj5CZXJhPC9BdXRob3I+PFllYXI+MjAxMTwvWWVhcj48UmVj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</w:fldData>
        </w:fldChar>
      </w:r>
      <w:r>
        <w:instrText xml:space="preserve"> ADDIN EN.CITE </w:instrText>
      </w:r>
      <w:r w:rsidR="00396A41">
        <w:fldChar w:fldCharType="begin">
          <w:fldData xml:space="preserve">PEVuZE5vdGU+PENpdGU+PEF1dGhvcj5CZXJhPC9BdXRob3I+PFllYXI+MjAxMTwvWWVhcj48UmVj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</w:fldData>
        </w:fldChar>
      </w:r>
      <w:r>
        <w:instrText xml:space="preserve"> ADDIN EN.CITE.DATA </w:instrText>
      </w:r>
      <w:r w:rsidR="00396A41">
        <w:fldChar w:fldCharType="end"/>
      </w:r>
      <w:r w:rsidR="00396A41">
        <w:fldChar w:fldCharType="separate"/>
      </w:r>
      <w:r>
        <w:rPr>
          <w:noProof/>
        </w:rPr>
        <w:t>(Bera et al., 2011; Espeseth et al., 2000; Hazuda et al., 2000; McColl and Chen, 2010; Pannecouque et al., 2002)</w:t>
      </w:r>
      <w:r w:rsidR="00396A41">
        <w:fldChar w:fldCharType="end"/>
      </w:r>
      <w:r>
        <w:t xml:space="preserve">. An X-ray structure of the integrase enzyme has revealed the active site model of the enzyme complexes with the DNA </w:t>
      </w:r>
      <w:r w:rsidR="00396A41">
        <w:fldChar w:fldCharType="begin"/>
      </w:r>
      <w:ins w:id="395" w:author="Ram Shrestha" w:date="2014-01-04T19:38:00Z">
        <w:r w:rsidR="00276C20">
          <w:instrText xml:space="preserve"> ADDIN EN.CITE &lt;EndNote&gt;&lt;Cite&gt;&lt;Author&gt;Chen&lt;/Author&gt;&lt;Year&gt;2008&lt;/Year&gt;&lt;RecNum&gt;367&lt;/RecNum&gt;&lt;record&gt;&lt;rec-number&gt;367&lt;/rec-number&gt;&lt;foreign-keys&gt;&lt;key app="EN" db-id="fp25zzvrxrd9vke5zxqp9stbssprwstvdddz"&gt;367&lt;/key&gt;&lt;/foreign-keys&gt;&lt;ref-type name="Journal Article"&gt;17&lt;/ref-type&gt;&lt;contributors&gt;&lt;authors&gt;&lt;author&gt;Chen, X.&lt;/author&gt;&lt;author&gt;Tsiang, M.&lt;/author&gt;&lt;author&gt;Yu, F.&lt;/author&gt;&lt;author&gt;Hung, M.&lt;/author&gt;&lt;author&gt;Jones, G.S.&lt;/author&gt;&lt;author&gt;Zeynalzadegan, A.&lt;/author&gt;&lt;author&gt;Qi, X.&lt;/author&gt;&lt;author&gt;Jin, H.&lt;/author&gt;&lt;author&gt;Kim, C.U.&lt;/author&gt;&lt;author&gt;Swaminathan, S.&lt;/author&gt;&lt;author&gt;Chen, J.M.&lt;/author&gt;&lt;/authors&gt;&lt;/contributors&gt;&lt;auth-address&gt;http://europepmc.org/abstract/MED/18565342&lt;/auth-address&gt;&lt;titles&gt;&lt;title&gt;Modeling, Analysis, and Validation of a Novel HIV Integrase Structure Provide Insights into the Binding Modes of Potent Integrase Inhibitors&lt;/title&gt;&lt;secondary-title&gt;Journal of Molecular Biology&lt;/secondary-title&gt;&lt;/titles&gt;&lt;periodical&gt;&lt;full-title&gt;Journal of molecular biology&lt;/full-title&gt;&lt;/periodical&gt;&lt;pages&gt;504-519&lt;/pages&gt;&lt;volume&gt;380&lt;/volume&gt;&lt;number&gt;3&lt;/number&gt;&lt;dates&gt;&lt;year&gt;2008&lt;/year&gt;&lt;pub-dates&gt;&lt;date&gt;July&lt;/date&gt;&lt;/pub-dates&gt;&lt;/dates&gt;&lt;isbn&gt;00222836&lt;/isbn&gt;&lt;label&gt;chen_modeling_2008&lt;/label&gt;&lt;urls&gt;&lt;related-urls&gt;&lt;url&gt;10.1016/j.jmb.2008.04.054&lt;/url&gt;&lt;/related-urls&gt;&lt;/urls&gt;&lt;/record&gt;&lt;/Cite&gt;&lt;/EndNote&gt;</w:instrText>
        </w:r>
      </w:ins>
      <w:del w:id="396" w:author="Ram Shrestha" w:date="2014-01-04T19:38:00Z">
        <w:r w:rsidR="00E93357" w:rsidDel="00276C20">
          <w:delInstrText xml:space="preserve"> ADDIN EN.CITE &lt;EndNote&gt;&lt;Cite&gt;&lt;Author&gt;Chen&lt;/Author&gt;&lt;Year&gt;2008&lt;/Year&gt;&lt;RecNum&gt;367&lt;/RecNum&gt;&lt;record&gt;&lt;rec-number&gt;367&lt;/rec-number&gt;&lt;foreign-keys&gt;&lt;key app="EN" db-id="fp25zzvrxrd9vke5zxqp9stbssprwstvdddz"&gt;367&lt;/key&gt;&lt;/foreign-keys&gt;&lt;ref-type name="Journal Article"&gt;17&lt;/ref-type&gt;&lt;contributors&gt;&lt;authors&gt;&lt;author&gt;Chen, X.&lt;/author&gt;&lt;author&gt;Tsiang, M.&lt;/author&gt;&lt;author&gt;Yu, F.&lt;/author&gt;&lt;author&gt;Hung, M.&lt;/author&gt;&lt;author&gt;Jones, G.S.&lt;/author&gt;&lt;author&gt;Zeynalzadegan, A.&lt;/author&gt;&lt;author&gt;Qi, X.&lt;/author&gt;&lt;author&gt;Jin, H.&lt;/author&gt;&lt;author&gt;Kim, C.U.&lt;/author&gt;&lt;author&gt;Swaminathan, S.&lt;/author&gt;&lt;author&gt;Chen, J.M.&lt;/author&gt;&lt;/authors&gt;&lt;/contributors&gt;&lt;auth-address&gt;http://europepmc.org/abstract/MED/18565342&lt;/auth-address&gt;&lt;titles&gt;&lt;title&gt;Modeling, Analysis, and Validation of a Novel HIV Integrase Structure Provide Insights into the Binding Modes of Potent Integrase Inhibitors&lt;/title&gt;&lt;secondary-title&gt;Journal of Molecular Biology&lt;/secondary-title&gt;&lt;/titles&gt;&lt;periodical&gt;&lt;full-title&gt;Journal of molecular biology&lt;/full-title&gt;&lt;/periodical&gt;&lt;pages&gt;504-519&lt;/pages&gt;&lt;volume&gt;380&lt;/volume&gt;&lt;number&gt;3&lt;/number&gt;&lt;dates&gt;&lt;year&gt;2008&lt;/year&gt;&lt;pub-dates&gt;&lt;date&gt;July&lt;/date&gt;&lt;/pub-dates&gt;&lt;/dates&gt;&lt;isbn&gt;00222836&lt;/isbn&gt;&lt;label&gt;chen_modeling_2008&lt;/label&gt;&lt;urls&gt;&lt;related-urls&gt;&lt;url&gt;10.1016/j.jmb.2008.04.054&lt;/url&gt;&lt;/related-urls&gt;&lt;/urls&gt;&lt;/record&gt;&lt;/Cite&gt;&lt;/EndNote&gt;</w:delInstrText>
        </w:r>
      </w:del>
      <w:r w:rsidR="00396A41">
        <w:fldChar w:fldCharType="separate"/>
      </w:r>
      <w:r>
        <w:rPr>
          <w:noProof/>
        </w:rPr>
        <w:t>(Chen et al., 2008)</w:t>
      </w:r>
      <w:r w:rsidR="00396A41">
        <w:fldChar w:fldCharType="end"/>
      </w:r>
      <w:r>
        <w:t xml:space="preserve">. The only integrase inhibitor that has shown a promising antiretroviral effect is Raltegravir, which was tested on animal models and is currently undergoing clinical trials (reviewed in </w:t>
      </w:r>
      <w:r w:rsidR="00396A41">
        <w:fldChar w:fldCharType="begin"/>
      </w:r>
      <w:ins w:id="397" w:author="Ram Shrestha" w:date="2014-01-04T19:38:00Z">
        <w:r w:rsidR="00276C20">
          <w:instrText xml:space="preserve"> ADDIN EN.CITE &lt;EndNote&gt;&lt;Cite&gt;&lt;Author&gt;Ammaranond&lt;/Author&gt;&lt;Year&gt;2012&lt;/Year&gt;&lt;RecNum&gt;245&lt;/RecNum&gt;&lt;record&gt;&lt;rec-number&gt;245&lt;/rec-number&gt;&lt;foreign-keys&gt;&lt;key app="EN" db-id="fp25zzvrxrd9vke5zxqp9stbssprwstvdddz"&gt;245&lt;/key&gt;&lt;/foreign-keys&gt;&lt;ref-type name="Journal Article"&gt;17&lt;/ref-type&gt;&lt;contributors&gt;&lt;authors&gt;&lt;author&gt;Ammaranond, Palanee&lt;/author&gt;&lt;author&gt;Sanguansittianan, Sayompoo&lt;/author&gt;&lt;/authors&gt;&lt;/contributors&gt;&lt;auth-address&gt;http://onlinelibrary.wiley.com/doi/10.1111/j.1472-8206.2011.01009.x/abstract&lt;/auth-address&gt;&lt;titles&gt;&lt;title&gt;Mechanism of HIV antiretroviral drugs progress toward drug resistance&lt;/title&gt;&lt;secondary-title&gt;Fundamental &amp;amp; Clinical Pharmacology&lt;/secondary-title&gt;&lt;/titles&gt;&lt;pages&gt;146–161&lt;/pages&gt;&lt;volume&gt;26&lt;/volume&gt;&lt;number&gt;1&lt;/number&gt;&lt;dates&gt;&lt;year&gt;2012&lt;/year&gt;&lt;/dates&gt;&lt;isbn&gt;1472-8206&lt;/isbn&gt;&lt;label&gt;ammaranond_mechanism_2012&lt;/label&gt;&lt;urls&gt;&lt;related-urls&gt;&lt;url&gt;10.1111/j.1472-8206.2011.01009.x&lt;/url&gt;&lt;/related-urls&gt;&lt;/urls&gt;&lt;/record&gt;&lt;/Cite&gt;&lt;/EndNote&gt;</w:instrText>
        </w:r>
      </w:ins>
      <w:del w:id="398" w:author="Ram Shrestha" w:date="2014-01-04T19:38:00Z">
        <w:r w:rsidR="00E93357" w:rsidDel="00276C20">
          <w:delInstrText xml:space="preserve"> ADDIN EN.CITE &lt;EndNote&gt;&lt;Cite&gt;&lt;Author&gt;Ammaranond&lt;/Author&gt;&lt;Year&gt;2012&lt;/Year&gt;&lt;RecNum&gt;245&lt;/RecNum&gt;&lt;record&gt;&lt;rec-number&gt;245&lt;/rec-number&gt;&lt;foreign-keys&gt;&lt;key app="EN" db-id="fp25zzvrxrd9vke5zxqp9stbssprwstvdddz"&gt;245&lt;/key&gt;&lt;/foreign-keys&gt;&lt;ref-type name="Journal Article"&gt;17&lt;/ref-type&gt;&lt;contributors&gt;&lt;authors&gt;&lt;author&gt;Ammaranond, Palanee&lt;/author&gt;&lt;author&gt;Sanguansittianan, Sayompoo&lt;/author&gt;&lt;/authors&gt;&lt;/contributors&gt;&lt;auth-address&gt;http://onlinelibrary.wiley.com/doi/10.1111/j.1472-8206.2011.01009.x/abstract&lt;/auth-address&gt;&lt;titles&gt;&lt;title&gt;Mechanism of HIV antiretroviral drugs progress toward drug resistance&lt;/title&gt;&lt;secondary-title&gt;Fundamental &amp;amp; Clinical Pharmacology&lt;/secondary-title&gt;&lt;/titles&gt;&lt;pages&gt;146–161&lt;/pages&gt;&lt;volume&gt;26&lt;/volume&gt;&lt;number&gt;1&lt;/number&gt;&lt;dates&gt;&lt;year&gt;2012&lt;/year&gt;&lt;/dates&gt;&lt;isbn&gt;1472-8206&lt;/isbn&gt;&lt;label&gt;ammaranond_mechanism_2012&lt;/label&gt;&lt;urls&gt;&lt;related-urls&gt;&lt;url&gt;10.1111/j.1472-8206.2011.01009.x&lt;/url&gt;&lt;/related-urls&gt;&lt;/urls&gt;&lt;/record&gt;&lt;/Cite&gt;&lt;/EndNote&gt;</w:delInstrText>
        </w:r>
      </w:del>
      <w:r w:rsidR="00396A41">
        <w:fldChar w:fldCharType="separate"/>
      </w:r>
      <w:r>
        <w:rPr>
          <w:noProof/>
        </w:rPr>
        <w:t>(Ammaranond and Sanguansittianan, 2012)</w:t>
      </w:r>
      <w:r w:rsidR="00396A41">
        <w:fldChar w:fldCharType="end"/>
      </w:r>
      <w:r>
        <w:t xml:space="preserve">). </w:t>
      </w:r>
    </w:p>
    <w:p w:rsidR="006444DD" w:rsidRDefault="006444DD" w:rsidP="006444DD">
      <w:pPr>
        <w:spacing w:line="480" w:lineRule="auto"/>
        <w:jc w:val="both"/>
      </w:pPr>
    </w:p>
    <w:p w:rsidR="006444DD" w:rsidRDefault="006444DD" w:rsidP="006444DD">
      <w:pPr>
        <w:spacing w:line="480" w:lineRule="auto"/>
        <w:jc w:val="both"/>
      </w:pPr>
      <w:r>
        <w:t>1.7.4 Cell entry inhibitors</w:t>
      </w:r>
    </w:p>
    <w:p w:rsidR="006444DD" w:rsidRDefault="006444DD" w:rsidP="006444DD">
      <w:pPr>
        <w:spacing w:line="480" w:lineRule="auto"/>
        <w:jc w:val="both"/>
      </w:pPr>
      <w:r>
        <w:t>The cell entry inhibitors interfere with the viral binding or fusion of HIV to a host cell. The two classes of cell entry inhibitors are listed below:</w:t>
      </w:r>
    </w:p>
    <w:p w:rsidR="006444DD" w:rsidRDefault="006444DD" w:rsidP="006444DD">
      <w:pPr>
        <w:spacing w:line="480" w:lineRule="auto"/>
        <w:jc w:val="both"/>
      </w:pPr>
      <w:r>
        <w:t>1.</w:t>
      </w:r>
      <w:r w:rsidR="00E93357">
        <w:t xml:space="preserve"> </w:t>
      </w:r>
      <w:r>
        <w:t>CCR5 co receptor antagonist:</w:t>
      </w:r>
    </w:p>
    <w:p w:rsidR="006444DD" w:rsidRDefault="006444DD" w:rsidP="006444DD">
      <w:pPr>
        <w:spacing w:line="480" w:lineRule="auto"/>
        <w:jc w:val="both"/>
      </w:pPr>
      <w:r>
        <w:t xml:space="preserve">Maraviroc is the only CCR5 antagonist in clinical use </w:t>
      </w:r>
      <w:r w:rsidR="00396A41">
        <w:fldChar w:fldCharType="begin">
          <w:fldData xml:space="preserve">PEVuZE5vdGU+PENpdGU+PEF1dGhvcj5EZSBDbGVyY3E8L0F1dGhvcj48WWVhcj4yMDA1PC9ZZWFy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</w:fldData>
        </w:fldChar>
      </w:r>
      <w:r>
        <w:instrText xml:space="preserve"> ADDIN EN.CITE </w:instrText>
      </w:r>
      <w:r w:rsidR="00396A41">
        <w:fldChar w:fldCharType="begin">
          <w:fldData xml:space="preserve">PEVuZE5vdGU+PENpdGU+PEF1dGhvcj5EZSBDbGVyY3E8L0F1dGhvcj48WWVhcj4yMDA1PC9ZZWFy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</w:fldData>
        </w:fldChar>
      </w:r>
      <w:r>
        <w:instrText xml:space="preserve"> ADDIN EN.CITE.DATA </w:instrText>
      </w:r>
      <w:r w:rsidR="00396A41">
        <w:fldChar w:fldCharType="end"/>
      </w:r>
      <w:r w:rsidR="00396A41">
        <w:fldChar w:fldCharType="separate"/>
      </w:r>
      <w:r>
        <w:rPr>
          <w:noProof/>
        </w:rPr>
        <w:t>(De Clercq, 2005a, b; Fätkenheuer et al., 2005; Rosario et al., 2005; Rosario et al., 2006; Wheeler et al., 2007)</w:t>
      </w:r>
      <w:r w:rsidR="00396A41">
        <w:fldChar w:fldCharType="end"/>
      </w:r>
      <w:r>
        <w:t xml:space="preserve">. It is also the only antiretroviral drug that does not target any viral enzyme or protein molecule but, instead, binds to the host cell receptor CCR5 </w:t>
      </w:r>
      <w:r w:rsidR="00396A41">
        <w:fldChar w:fldCharType="begin"/>
      </w:r>
      <w:ins w:id="399" w:author="Ram Shrestha" w:date="2014-01-04T19:38:00Z">
        <w:r w:rsidR="00276C20">
          <w:instrText xml:space="preserve"> ADDIN EN.CITE &lt;EndNote&gt;&lt;Cite&gt;&lt;Author&gt;Westby&lt;/Author&gt;&lt;Year&gt;2005&lt;/Year&gt;&lt;RecNum&gt;1157&lt;/RecNum&gt;&lt;record&gt;&lt;rec-number&gt;1157&lt;/rec-number&gt;&lt;foreign-keys&gt;&lt;key app="EN" db-id="fp25zzvrxrd9vke5zxqp9stbssprwstvdddz"&gt;1157&lt;/key&gt;&lt;/foreign-keys&gt;&lt;ref-type name="Journal Article"&gt;17&lt;/ref-type&gt;&lt;contributors&gt;&lt;authors&gt;&lt;author&gt;Westby, M.&lt;/author&gt;&lt;author&gt;van der Ryst, E.&lt;/author&gt;&lt;/authors&gt;&lt;/contributors&gt;&lt;auth-address&gt;Pfizer Global R&amp;amp;D, Kent, UK. mike.westby@pfizer.com&lt;/auth-address&gt;&lt;titles&gt;&lt;title&gt;CCR5 antagonists: host-targeted antivirals for the treatment of HIV infection&lt;/title&gt;&lt;secondary-title&gt;Antivir Chem Chemother&lt;/secondary-title&gt;&lt;/titles&gt;&lt;periodical&gt;&lt;full-title&gt;Antivir Chem Chemother&lt;/full-title&gt;&lt;/periodical&gt;&lt;pages&gt;339-54&lt;/pages&gt;&lt;volume&gt;16&lt;/volume&gt;&lt;number&gt;6&lt;/number&gt;&lt;edition&gt;2005/12/07&lt;/edition&gt;&lt;keywords&gt;&lt;keyword&gt;Amides/therapeutic use&lt;/keyword&gt;&lt;keyword&gt;Anti-HIV Agents/therapeutic use&lt;/keyword&gt;&lt;keyword&gt;Antiviral Agents/*therapeutic use&lt;/keyword&gt;&lt;keyword&gt;Clinical Trials as Topic&lt;/keyword&gt;&lt;keyword&gt;HIV Infections/*drug therapy&lt;/keyword&gt;&lt;keyword&gt;HIV-1/drug effects&lt;/keyword&gt;&lt;keyword&gt;Humans&lt;/keyword&gt;&lt;keyword&gt;Quaternary Ammonium Compounds/therapeutic use&lt;/keyword&gt;&lt;keyword&gt;Receptors, CCR5/*antagonists &amp;amp; inhibitors&lt;/keyword&gt;&lt;/keywords&gt;&lt;dates&gt;&lt;year&gt;2005&lt;/year&gt;&lt;/dates&gt;&lt;isbn&gt;0956-3202 (Print)&amp;#xD;0956-3202 (Linking)&lt;/isbn&gt;&lt;accession-num&gt;16329283&lt;/accession-num&gt;&lt;urls&gt;&lt;related-urls&gt;&lt;url&gt;http://www.ncbi.nlm.nih.gov/entrez/query.fcgi?cmd=Retrieve&amp;amp;db=PubMed&amp;amp;dopt=Citation&amp;amp;list_uids=16329283&lt;/url&gt;&lt;/related-urls&gt;&lt;/urls&gt;&lt;language&gt;eng&lt;/language&gt;&lt;/record&gt;&lt;/Cite&gt;&lt;/EndNote&gt;</w:instrText>
        </w:r>
      </w:ins>
      <w:del w:id="400" w:author="Ram Shrestha" w:date="2014-01-04T19:38:00Z">
        <w:r w:rsidR="00E93357" w:rsidDel="00276C20">
          <w:delInstrText xml:space="preserve"> ADDIN EN.CITE &lt;EndNote&gt;&lt;Cite&gt;&lt;Author&gt;Westby&lt;/Author&gt;&lt;Year&gt;2005&lt;/Year&gt;&lt;RecNum&gt;1157&lt;/RecNum&gt;&lt;record&gt;&lt;rec-number&gt;1157&lt;/rec-number&gt;&lt;foreign-keys&gt;&lt;key app="EN" db-id="fp25zzvrxrd9vke5zxqp9stbssprwstvdddz"&gt;1157&lt;/key&gt;&lt;/foreign-keys&gt;&lt;ref-type name="Journal Article"&gt;17&lt;/ref-type&gt;&lt;contributors&gt;&lt;authors&gt;&lt;author&gt;Westby, M.&lt;/author&gt;&lt;author&gt;van der Ryst, E.&lt;/author&gt;&lt;/authors&gt;&lt;/contributors&gt;&lt;auth-address&gt;Pfizer Global R&amp;amp;D, Kent, UK. mike.westby@pfizer.com&lt;/auth-address&gt;&lt;titles&gt;&lt;title&gt;CCR5 antagonists: host-targeted antivirals for the treatment of HIV infection&lt;/title&gt;&lt;secondary-title&gt;Antivir Chem Chemother&lt;/secondary-title&gt;&lt;/titles&gt;&lt;periodical&gt;&lt;full-title&gt;Antivir Chem Chemother&lt;/full-title&gt;&lt;/periodical&gt;&lt;pages&gt;339-54&lt;/pages&gt;&lt;volume&gt;16&lt;/volume&gt;&lt;number&gt;6&lt;/number&gt;&lt;edition&gt;2005/12/07&lt;/edition&gt;&lt;keywords&gt;&lt;keyword&gt;Amides/therapeutic use&lt;/keyword&gt;&lt;keyword&gt;Anti-HIV Agents/therapeutic use&lt;/keyword&gt;&lt;keyword&gt;Antiviral Agents/*therapeutic use&lt;/keyword&gt;&lt;keyword&gt;Clinical Trials as Topic&lt;/keyword&gt;&lt;keyword&gt;HIV Infections/*drug therapy&lt;/keyword&gt;&lt;keyword&gt;HIV-1/drug effects&lt;/keyword&gt;&lt;keyword&gt;Humans&lt;/keyword&gt;&lt;keyword&gt;Quaternary Ammonium Compounds/therapeutic use&lt;/keyword&gt;&lt;keyword&gt;Receptors, CCR5/*antagonists &amp;amp; inhibitors&lt;/keyword&gt;&lt;/keywords&gt;&lt;dates&gt;&lt;year&gt;2005&lt;/year&gt;&lt;/dates&gt;&lt;isbn&gt;0956-3202 (Print)&amp;#xD;0956-3202 (Linking)&lt;/isbn&gt;&lt;accession-num&gt;16329283&lt;/accession-num&gt;&lt;urls&gt;&lt;related-urls&gt;&lt;url&gt;http://www.ncbi.nlm.nih.gov/entrez/query.fcgi?cmd=Retrieve&amp;amp;db=PubMed&amp;amp;dopt=Citation&amp;amp;list_uids=16329283&lt;/url&gt;&lt;/related-urls&gt;&lt;/urls&gt;&lt;language&gt;eng&lt;/language&gt;&lt;/record&gt;&lt;/Cite&gt;&lt;/EndNote&gt;</w:delInstrText>
        </w:r>
      </w:del>
      <w:r w:rsidR="00396A41">
        <w:fldChar w:fldCharType="separate"/>
      </w:r>
      <w:r>
        <w:rPr>
          <w:noProof/>
        </w:rPr>
        <w:t>(Westby and van der Ryst, 2005)</w:t>
      </w:r>
      <w:r w:rsidR="00396A41">
        <w:fldChar w:fldCharType="end"/>
      </w:r>
      <w:r>
        <w:t xml:space="preserve">. This binding prevents HIV gp120 binding to the co-receptor, thereby disabling the viral entry in to the cell </w:t>
      </w:r>
      <w:r w:rsidR="00396A41">
        <w:fldChar w:fldCharType="begin"/>
      </w:r>
      <w:ins w:id="401" w:author="Ram Shrestha" w:date="2014-01-04T19:38:00Z">
        <w:r w:rsidR="00276C20">
          <w:instrText xml:space="preserve"> ADDIN EN.CITE &lt;EndNote&gt;&lt;Cite&gt;&lt;Author&gt;Fätkenheuer&lt;/Author&gt;&lt;Year&gt;2005&lt;/Year&gt;&lt;RecNum&gt;335&lt;/RecNum&gt;&lt;record&gt;&lt;rec-number&gt;335&lt;/rec-number&gt;&lt;foreign-keys&gt;&lt;key app="EN" db-id="fp25zzvrxrd9vke5zxqp9stbssprwstvdddz"&gt;335&lt;/key&gt;&lt;/foreign-keys&gt;&lt;ref-type name="Journal Article"&gt;17&lt;/ref-type&gt;&lt;contributors&gt;&lt;authors&gt;&lt;author&gt;Fätkenheuer, Gerd&lt;/author&gt;&lt;author&gt;Pozniak, Anton L.&lt;/author&gt;&lt;author&gt;Johnson, Margaret A.&lt;/author&gt;&lt;author&gt;Plettenberg, Andreas&lt;/author&gt;&lt;author&gt;Staszewski, Schlomo&lt;/author&gt;&lt;author&gt;Hoepelman, Andy I. M.&lt;/author&gt;&lt;author&gt;Saag, Michael S.&lt;/author&gt;&lt;author&gt;Goebel, Frank D.&lt;/author&gt;&lt;author&gt;Rockstroh, Jürgen K.&lt;/author&gt;&lt;author&gt;Dezube, Bruce J.&lt;/author&gt;&lt;author&gt;Jenkins, Tim M.&lt;/author&gt;&lt;author&gt;Medhurst, Christine&lt;/author&gt;&lt;author&gt;Sullivan, John F.&lt;/author&gt;&lt;author&gt;Ridgway, Caroline&lt;/author&gt;&lt;author&gt;Abel, Samantha&lt;/author&gt;&lt;author&gt;James, Ian T.&lt;/author&gt;&lt;author&gt;Youle, Mike&lt;/author&gt;&lt;author&gt;van der Ryst, Elna&lt;/author&gt;&lt;/authors&gt;&lt;/contributors&gt;&lt;auth-address&gt;http://www.nature.com.libgate.library.nuigalway.ie/nm/journal/v11/n11/abs/nm1319.html&lt;/auth-address&gt;&lt;titles&gt;&lt;title&gt;Efficacy of short-term monotherapy with maraviroc, a new CCR5 antagonist, in patients infected with HIV-1&lt;/title&gt;&lt;secondary-title&gt;Nature Medicine&lt;/secondary-title&gt;&lt;/titles&gt;&lt;pages&gt;1170-1172&lt;/pages&gt;&lt;volume&gt;11&lt;/volume&gt;&lt;number&gt;11&lt;/number&gt;&lt;dates&gt;&lt;year&gt;2005&lt;/year&gt;&lt;pub-dates&gt;&lt;date&gt;November&lt;/date&gt;&lt;/pub-dates&gt;&lt;/dates&gt;&lt;isbn&gt;1078-8956&lt;/isbn&gt;&lt;label&gt;fatkenheuer_efficacy_2005&lt;/label&gt;&lt;urls&gt;&lt;related-urls&gt;&lt;url&gt;10.1038/nm1319&lt;/url&gt;&lt;/related-urls&gt;&lt;/urls&gt;&lt;/record&gt;&lt;/Cite&gt;&lt;/EndNote&gt;</w:instrText>
        </w:r>
      </w:ins>
      <w:del w:id="402" w:author="Ram Shrestha" w:date="2014-01-04T19:38:00Z">
        <w:r w:rsidR="00E93357" w:rsidDel="00276C20">
          <w:delInstrText xml:space="preserve"> ADDIN EN.CITE &lt;EndNote&gt;&lt;Cite&gt;&lt;Author&gt;Fätkenheuer&lt;/Author&gt;&lt;Year&gt;2005&lt;/Year&gt;&lt;RecNum&gt;335&lt;/RecNum&gt;&lt;record&gt;&lt;rec-number&gt;335&lt;/rec-number&gt;&lt;foreign-keys&gt;&lt;key app="EN" db-id="fp25zzvrxrd9vke5zxqp9stbssprwstvdddz"&gt;335&lt;/key&gt;&lt;/foreign-keys&gt;&lt;ref-type name="Journal Article"&gt;17&lt;/ref-type&gt;&lt;contributors&gt;&lt;authors&gt;&lt;author&gt;Fätkenheuer, Gerd&lt;/author&gt;&lt;author&gt;Pozniak, Anton L.&lt;/author&gt;&lt;author&gt;Johnson, Margaret A.&lt;/author&gt;&lt;author&gt;Plettenberg, Andreas&lt;/author&gt;&lt;author&gt;Staszewski, Schlomo&lt;/author&gt;&lt;author&gt;Hoepelman, Andy I. M.&lt;/author&gt;&lt;author&gt;Saag, Michael S.&lt;/author&gt;&lt;author&gt;Goebel, Frank D.&lt;/author&gt;&lt;author&gt;Rockstroh, Jürgen K.&lt;/author&gt;&lt;author&gt;Dezube, Bruce J.&lt;/author&gt;&lt;author&gt;Jenkins, Tim M.&lt;/author&gt;&lt;author&gt;Medhurst, Christine&lt;/author&gt;&lt;author&gt;Sullivan, John F.&lt;/author&gt;&lt;author&gt;Ridgway, Caroline&lt;/author&gt;&lt;author&gt;Abel, Samantha&lt;/author&gt;&lt;author&gt;James, Ian T.&lt;/author&gt;&lt;author&gt;Youle, Mike&lt;/author&gt;&lt;author&gt;van der Ryst, Elna&lt;/author&gt;&lt;/authors&gt;&lt;/contributors&gt;&lt;auth-address&gt;http://www.nature.com.libgate.library.nuigalway.ie/nm/journal/v11/n11/abs/nm1319.html&lt;/auth-address&gt;&lt;titles&gt;&lt;title&gt;Efficacy of short-term monotherapy with maraviroc, a new CCR5 antagonist, in patients infected with HIV-1&lt;/title&gt;&lt;secondary-title&gt;Nature Medicine&lt;/secondary-title&gt;&lt;/titles&gt;&lt;pages&gt;1170-1172&lt;/pages&gt;&lt;volume&gt;11&lt;/volume&gt;&lt;number&gt;11&lt;/number&gt;&lt;dates&gt;&lt;year&gt;2005&lt;/year&gt;&lt;pub-dates&gt;&lt;date&gt;November&lt;/date&gt;&lt;/pub-dates&gt;&lt;/dates&gt;&lt;isbn&gt;1078-8956&lt;/isbn&gt;&lt;label&gt;fatkenheuer_efficacy_2005&lt;/label&gt;&lt;urls&gt;&lt;related-urls&gt;&lt;url&gt;10.1038/nm1319&lt;/url&gt;&lt;/related-urls&gt;&lt;/urls&gt;&lt;/record&gt;&lt;/Cite&gt;&lt;/EndNote&gt;</w:delInstrText>
        </w:r>
      </w:del>
      <w:r w:rsidR="00396A41">
        <w:fldChar w:fldCharType="separate"/>
      </w:r>
      <w:r>
        <w:rPr>
          <w:noProof/>
        </w:rPr>
        <w:t>(Fätkenheuer et al., 2005)</w:t>
      </w:r>
      <w:r w:rsidR="00396A41">
        <w:fldChar w:fldCharType="end"/>
      </w:r>
      <w:r>
        <w:t xml:space="preserve">. However, it is important to carry out an HIV tropism test for the viral co-receptor use, before administrating this drug, as the drug is ineffective against CXCR4 co receptor using viruses </w:t>
      </w:r>
      <w:r w:rsidR="00396A41">
        <w:fldChar w:fldCharType="begin"/>
      </w:r>
      <w:ins w:id="403" w:author="Ram Shrestha" w:date="2014-01-04T19:38:00Z">
        <w:r w:rsidR="00276C20">
          <w:instrText xml:space="preserve"> ADDIN EN.CITE &lt;EndNote&gt;&lt;Cite&gt;&lt;Author&gt;Raymond&lt;/Author&gt;&lt;Year&gt;2010&lt;/Year&gt;&lt;RecNum&gt;1176&lt;/RecNum&gt;&lt;record&gt;&lt;rec-number&gt;1176&lt;/rec-number&gt;&lt;foreign-keys&gt;&lt;key app="EN" db-id="fp25zzvrxrd9vke5zxqp9stbssprwstvdddz"&gt;1176&lt;/key&gt;&lt;/foreign-keys&gt;&lt;ref-type name="Journal Article"&gt;17&lt;/ref-type&gt;&lt;contributors&gt;&lt;authors&gt;&lt;author&gt;Raymond, S.&lt;/author&gt;&lt;author&gt;Delobel, P.&lt;/author&gt;&lt;author&gt;Mavigner, M.&lt;/author&gt;&lt;author&gt;Cazabat, M.&lt;/author&gt;&lt;author&gt;Encinas, S.&lt;/author&gt;&lt;author&gt;Souyris, C.&lt;/author&gt;&lt;author&gt;Bruel, P.&lt;/author&gt;&lt;author&gt;Sandres-Saune, K.&lt;/author&gt;&lt;author&gt;Marchou, B.&lt;/author&gt;&lt;author&gt;Massip, P.&lt;/author&gt;&lt;author&gt;Izopet, J.&lt;/author&gt;&lt;/authors&gt;&lt;/contributors&gt;&lt;auth-address&gt;INSERM, U563 Toulouse, Toulouse, France.&lt;/auth-address&gt;&lt;titles&gt;&lt;title&gt;CXCR4-using viruses in plasma and peripheral blood mononuclear cells during primary HIV-1 infection and impact on disease progression&lt;/title&gt;&lt;secondary-title&gt;AIDS&lt;/secondary-title&gt;&lt;/titles&gt;&lt;periodical&gt;&lt;full-title&gt;AIDS&lt;/full-title&gt;&lt;/periodical&gt;&lt;pages&gt;2305-12&lt;/pages&gt;&lt;volume&gt;24&lt;/volume&gt;&lt;number&gt;15&lt;/number&gt;&lt;edition&gt;2010/09/03&lt;/edition&gt;&lt;keywords&gt;&lt;keyword&gt;Adult&lt;/keyword&gt;&lt;keyword&gt;CD4 Lymphocyte Count&lt;/keyword&gt;&lt;keyword&gt;Case-Control Studies&lt;/keyword&gt;&lt;keyword&gt;Disease Progression&lt;/keyword&gt;&lt;keyword&gt;Female&lt;/keyword&gt;&lt;keyword&gt;Genotype&lt;/keyword&gt;&lt;keyword&gt;HIV Infections/genetics/*immunology&lt;/keyword&gt;&lt;keyword&gt;HIV-1/*physiology&lt;/keyword&gt;&lt;keyword&gt;Humans&lt;/keyword&gt;&lt;keyword&gt;Male&lt;/keyword&gt;&lt;keyword&gt;Phenotype&lt;/keyword&gt;&lt;keyword&gt;Receptors, CCR5/genetics/*immunology&lt;/keyword&gt;&lt;keyword&gt;Receptors, CXCR4/genetics/*immunology&lt;/keyword&gt;&lt;keyword&gt;Viral Tropism/*physiology&lt;/keyword&gt;&lt;/keywords&gt;&lt;dates&gt;&lt;year&gt;2010&lt;/year&gt;&lt;pub-dates&gt;&lt;date&gt;Sep 24&lt;/date&gt;&lt;/pub-dates&gt;&lt;/dates&gt;&lt;isbn&gt;1473-5571 (Electronic)&amp;#xD;0269-9370 (Linking)&lt;/isbn&gt;&lt;accession-num&gt;20808203&lt;/accession-num&gt;&lt;urls&gt;&lt;related-urls&gt;&lt;url&gt;http://www.ncbi.nlm.nih.gov/entrez/query.fcgi?cmd=Retrieve&amp;amp;db=PubMed&amp;amp;dopt=Citation&amp;amp;list_uids=20808203&lt;/url&gt;&lt;/related-urls&gt;&lt;/urls&gt;&lt;electronic-resource-num&gt;10.1097/QAD.0b013e32833e50bb&lt;/electronic-resource-num&gt;&lt;language&gt;eng&lt;/language&gt;&lt;/record&gt;&lt;/Cite&gt;&lt;/EndNote&gt;</w:instrText>
        </w:r>
      </w:ins>
      <w:del w:id="404" w:author="Ram Shrestha" w:date="2014-01-04T19:38:00Z">
        <w:r w:rsidR="00E93357" w:rsidDel="00276C20">
          <w:delInstrText xml:space="preserve"> ADDIN EN.CITE &lt;EndNote&gt;&lt;Cite&gt;&lt;Author&gt;Raymond&lt;/Author&gt;&lt;Year&gt;2010&lt;/Year&gt;&lt;RecNum&gt;1176&lt;/RecNum&gt;&lt;record&gt;&lt;rec-number&gt;1176&lt;/rec-number&gt;&lt;foreign-keys&gt;&lt;key app="EN" db-id="fp25zzvrxrd9vke5zxqp9stbssprwstvdddz"&gt;1176&lt;/key&gt;&lt;/foreign-keys&gt;&lt;ref-type name="Journal Article"&gt;17&lt;/ref-type&gt;&lt;contributors&gt;&lt;authors&gt;&lt;author&gt;Raymond, S.&lt;/author&gt;&lt;author&gt;Delobel, P.&lt;/author&gt;&lt;author&gt;Mavigner, M.&lt;/author&gt;&lt;author&gt;Cazabat, M.&lt;/author&gt;&lt;author&gt;Encinas, S.&lt;/author&gt;&lt;author&gt;Souyris, C.&lt;/author&gt;&lt;author&gt;Bruel, P.&lt;/author&gt;&lt;author&gt;Sandres-Saune, K.&lt;/author&gt;&lt;author&gt;Marchou, B.&lt;/author&gt;&lt;author&gt;Massip, P.&lt;/author&gt;&lt;author&gt;Izopet, J.&lt;/author&gt;&lt;/authors&gt;&lt;/contributors&gt;&lt;auth-address&gt;INSERM, U563 Toulouse, Toulouse, France.&lt;/auth-address&gt;&lt;titles&gt;&lt;title&gt;CXCR4-using viruses in plasma and peripheral blood mononuclear cells during primary HIV-1 infection and impact on disease progression&lt;/title&gt;&lt;secondary-title&gt;AIDS&lt;/secondary-title&gt;&lt;/titles&gt;&lt;periodical&gt;&lt;full-title&gt;AIDS&lt;/full-title&gt;&lt;/periodical&gt;&lt;pages&gt;2305-12&lt;/pages&gt;&lt;volume&gt;24&lt;/volume&gt;&lt;number&gt;15&lt;/number&gt;&lt;edition&gt;2010/09/03&lt;/edition&gt;&lt;keywords&gt;&lt;keyword&gt;Adult&lt;/keyword&gt;&lt;keyword&gt;CD4 Lymphocyte Count&lt;/keyword&gt;&lt;keyword&gt;Case-Control Studies&lt;/keyword&gt;&lt;keyword&gt;Disease Progression&lt;/keyword&gt;&lt;keyword&gt;Female&lt;/keyword&gt;&lt;keyword&gt;Genotype&lt;/keyword&gt;&lt;keyword&gt;HIV Infections/genetics/*immunology&lt;/keyword&gt;&lt;keyword&gt;HIV-1/*physiology&lt;/keyword&gt;&lt;keyword&gt;Humans&lt;/keyword&gt;&lt;keyword&gt;Male&lt;/keyword&gt;&lt;keyword&gt;Phenotype&lt;/keyword&gt;&lt;keyword&gt;Receptors, CCR5/genetics/*immunology&lt;/keyword&gt;&lt;keyword&gt;Receptors, CXCR4/genetics/*immunology&lt;/keyword&gt;&lt;keyword&gt;Viral Tropism/*physiology&lt;/keyword&gt;&lt;/keywords&gt;&lt;dates&gt;&lt;year&gt;2010&lt;/year&gt;&lt;pub-dates&gt;&lt;date&gt;Sep 24&lt;/date&gt;&lt;/pub-dates&gt;&lt;/dates&gt;&lt;isbn&gt;1473-5571 (Electronic)&amp;#xD;0269-9370 (Linking)&lt;/isbn&gt;&lt;accession-num&gt;20808203&lt;/accession-num&gt;&lt;urls&gt;&lt;related-urls&gt;&lt;url&gt;http://www.ncbi.nlm.nih.gov/entrez/query.fcgi?cmd=Retrieve&amp;amp;db=PubMed&amp;amp;dopt=Citation&amp;amp;list_uids=20808203&lt;/url&gt;&lt;/related-urls&gt;&lt;/urls&gt;&lt;electronic-resource-num&gt;10.1097/QAD.0b013e32833e50bb&lt;/electronic-resource-num&gt;&lt;language&gt;eng&lt;/language&gt;&lt;/record&gt;&lt;/Cite&gt;&lt;/EndNote&gt;</w:delInstrText>
        </w:r>
      </w:del>
      <w:r w:rsidR="00396A41">
        <w:fldChar w:fldCharType="separate"/>
      </w:r>
      <w:r>
        <w:rPr>
          <w:noProof/>
        </w:rPr>
        <w:t>(Raymond et al., 2010)</w:t>
      </w:r>
      <w:r w:rsidR="00396A41">
        <w:fldChar w:fldCharType="end"/>
      </w:r>
      <w:r>
        <w:t xml:space="preserve">. </w:t>
      </w:r>
    </w:p>
    <w:p w:rsidR="00E93357" w:rsidRDefault="00E93357" w:rsidP="006444DD">
      <w:pPr>
        <w:spacing w:line="480" w:lineRule="auto"/>
        <w:jc w:val="both"/>
      </w:pPr>
    </w:p>
    <w:p w:rsidR="006444DD" w:rsidRDefault="006444DD" w:rsidP="006444DD">
      <w:pPr>
        <w:spacing w:line="480" w:lineRule="auto"/>
        <w:jc w:val="both"/>
      </w:pPr>
      <w:r>
        <w:t>2.</w:t>
      </w:r>
      <w:r w:rsidR="00E93357">
        <w:t xml:space="preserve"> </w:t>
      </w:r>
      <w:r>
        <w:t>Fusion Inhibitors</w:t>
      </w:r>
    </w:p>
    <w:p w:rsidR="006444DD" w:rsidRDefault="006444DD" w:rsidP="006444DD">
      <w:pPr>
        <w:spacing w:line="480" w:lineRule="auto"/>
        <w:jc w:val="both"/>
      </w:pPr>
      <w:r>
        <w:t xml:space="preserve">Fusion inhibitor design is based on targeting the heptad regions HR1 or HR2 of gp41, which prevents HIV from creating a fusion pore on host cell membrane (reviewed in </w:t>
      </w:r>
      <w:r w:rsidR="00396A41">
        <w:fldChar w:fldCharType="begin"/>
      </w:r>
      <w:ins w:id="405" w:author="Ram Shrestha" w:date="2014-01-04T19:38:00Z">
        <w:r w:rsidR="00276C20">
          <w:instrText xml:space="preserve"> ADDIN EN.CITE &lt;EndNote&gt;&lt;Cite&gt;&lt;Author&gt;Baldwin&lt;/Author&gt;&lt;Year&gt;2003&lt;/Year&gt;&lt;RecNum&gt;959&lt;/RecNum&gt;&lt;record&gt;&lt;rec-number&gt;959&lt;/rec-number&gt;&lt;foreign-keys&gt;&lt;key app="EN" db-id="fp25zzvrxrd9vke5zxqp9stbssprwstvdddz"&gt;959&lt;/key&gt;&lt;/foreign-keys&gt;&lt;ref-type name="Journal Article"&gt;17&lt;/ref-type&gt;&lt;contributors&gt;&lt;authors&gt;&lt;author&gt;Baldwin, C. E.&lt;/author&gt;&lt;author&gt;Sanders, R. W.&lt;/author&gt;&lt;author&gt;Berkhout, B.&lt;/author&gt;&lt;/authors&gt;&lt;/contributors&gt;&lt;auth-address&gt;Department of Human Retrovirology, Academic Medical Center, University of Amsterdam, The Netherlands.&lt;/auth-address&gt;&lt;titles&gt;&lt;title&gt;Inhibiting HIV-1 entry with fusion inhibitors&lt;/title&gt;&lt;secondary-title&gt;Curr Med Chem&lt;/secondary-title&gt;&lt;/titles&gt;&lt;periodical&gt;&lt;full-title&gt;Curr Med Chem&lt;/full-title&gt;&lt;/periodical&gt;&lt;pages&gt;1633-42&lt;/pages&gt;&lt;volume&gt;10&lt;/volume&gt;&lt;number&gt;17&lt;/number&gt;&lt;edition&gt;2003/07/23&lt;/edition&gt;&lt;keywords&gt;&lt;keyword&gt;Clinical Trials as Topic&lt;/keyword&gt;&lt;keyword&gt;HIV Antibodies/immunology&lt;/keyword&gt;&lt;keyword&gt;HIV Envelope Protein gp41/drug effects/pharmacology/physiology/therapeutic use&lt;/keyword&gt;&lt;keyword&gt;HIV Fusion Inhibitors/*pharmacology/therapeutic use&lt;/keyword&gt;&lt;keyword&gt;HIV-1/*drug effects/pathogenicity&lt;/keyword&gt;&lt;keyword&gt;Humans&lt;/keyword&gt;&lt;keyword&gt;Membrane Fusion/drug effects&lt;/keyword&gt;&lt;keyword&gt;Models, Biological&lt;/keyword&gt;&lt;keyword&gt;Peptide Fragments/pharmacology/therapeutic use&lt;/keyword&gt;&lt;/keywords&gt;&lt;dates&gt;&lt;year&gt;2003&lt;/year&gt;&lt;pub-dates&gt;&lt;date&gt;Sep&lt;/date&gt;&lt;/pub-dates&gt;&lt;/dates&gt;&lt;isbn&gt;0929-8673 (Print)&amp;#xD;0929-8673 (Linking)&lt;/isbn&gt;&lt;accession-num&gt;12871113&lt;/accession-num&gt;&lt;urls&gt;&lt;related-urls&gt;&lt;url&gt;http://www.ncbi.nlm.nih.gov/entrez/query.fcgi?cmd=Retrieve&amp;amp;db=PubMed&amp;amp;dopt=Citation&amp;amp;list_uids=12871113&lt;/url&gt;&lt;/related-urls&gt;&lt;/urls&gt;&lt;language&gt;eng&lt;/language&gt;&lt;/record&gt;&lt;/Cite&gt;&lt;/EndNote&gt;</w:instrText>
        </w:r>
      </w:ins>
      <w:del w:id="406" w:author="Ram Shrestha" w:date="2014-01-04T19:38:00Z">
        <w:r w:rsidR="00E93357" w:rsidDel="00276C20">
          <w:delInstrText xml:space="preserve"> ADDIN EN.CITE &lt;EndNote&gt;&lt;Cite&gt;&lt;Author&gt;Baldwin&lt;/Author&gt;&lt;Year&gt;2003&lt;/Year&gt;&lt;RecNum&gt;959&lt;/RecNum&gt;&lt;record&gt;&lt;rec-number&gt;959&lt;/rec-number&gt;&lt;foreign-keys&gt;&lt;key app="EN" db-id="fp25zzvrxrd9vke5zxqp9stbssprwstvdddz"&gt;959&lt;/key&gt;&lt;/foreign-keys&gt;&lt;ref-type name="Journal Article"&gt;17&lt;/ref-type&gt;&lt;contributors&gt;&lt;authors&gt;&lt;author&gt;Baldwin, C. E.&lt;/author&gt;&lt;author&gt;Sanders, R. W.&lt;/author&gt;&lt;author&gt;Berkhout, B.&lt;/author&gt;&lt;/authors&gt;&lt;/contributors&gt;&lt;auth-address&gt;Department of Human Retrovirology, Academic Medical Center, University of Amsterdam, The Netherlands.&lt;/auth-address&gt;&lt;titles&gt;&lt;title&gt;Inhibiting HIV-1 entry with fusion inhibitors&lt;/title&gt;&lt;secondary-title&gt;Curr Med Chem&lt;/secondary-title&gt;&lt;/titles&gt;&lt;periodical&gt;&lt;full-title&gt;Curr Med Chem&lt;/full-title&gt;&lt;/periodical&gt;&lt;pages&gt;1633-42&lt;/pages&gt;&lt;volume&gt;10&lt;/volume&gt;&lt;number&gt;17&lt;/number&gt;&lt;edition&gt;2003/07/23&lt;/edition&gt;&lt;keywords&gt;&lt;keyword&gt;Clinical Trials as Topic&lt;/keyword&gt;&lt;keyword&gt;HIV Antibodies/immunology&lt;/keyword&gt;&lt;keyword&gt;HIV Envelope Protein gp41/drug effects/pharmacology/physiology/therapeutic use&lt;/keyword&gt;&lt;keyword&gt;HIV Fusion Inhibitors/*pharmacology/therapeutic use&lt;/keyword&gt;&lt;keyword&gt;HIV-1/*drug effects/pathogenicity&lt;/keyword&gt;&lt;keyword&gt;Humans&lt;/keyword&gt;&lt;keyword&gt;Membrane Fusion/drug effects&lt;/keyword&gt;&lt;keyword&gt;Models, Biological&lt;/keyword&gt;&lt;keyword&gt;Peptide Fragments/pharmacology/therapeutic use&lt;/keyword&gt;&lt;/keywords&gt;&lt;dates&gt;&lt;year&gt;2003&lt;/year&gt;&lt;pub-dates&gt;&lt;date&gt;Sep&lt;/date&gt;&lt;/pub-dates&gt;&lt;/dates&gt;&lt;isbn&gt;0929-8673 (Print)&amp;#xD;0929-8673 (Linking)&lt;/isbn&gt;&lt;accession-num&gt;12871113&lt;/accession-num&gt;&lt;urls&gt;&lt;related-urls&gt;&lt;url&gt;http://www.ncbi.nlm.nih.gov/entrez/query.fcgi?cmd=Retrieve&amp;amp;db=PubMed&amp;amp;dopt=Citation&amp;amp;list_uids=12871113&lt;/url&gt;&lt;/related-urls&gt;&lt;/urls&gt;&lt;language&gt;eng&lt;/language&gt;&lt;/record&gt;&lt;/Cite&gt;&lt;/EndNote&gt;</w:delInstrText>
        </w:r>
      </w:del>
      <w:r w:rsidR="00396A41">
        <w:fldChar w:fldCharType="separate"/>
      </w:r>
      <w:r>
        <w:rPr>
          <w:noProof/>
        </w:rPr>
        <w:t>(Baldwin et al., 2003)</w:t>
      </w:r>
      <w:r w:rsidR="00396A41">
        <w:fldChar w:fldCharType="end"/>
      </w:r>
      <w:r>
        <w:t xml:space="preserve">). Enfuvirtide </w:t>
      </w:r>
      <w:r w:rsidR="00396A41">
        <w:fldChar w:fldCharType="begin"/>
      </w:r>
      <w:ins w:id="407" w:author="Ram Shrestha" w:date="2014-01-04T19:38:00Z">
        <w:r w:rsidR="00276C20">
          <w:instrText xml:space="preserve"> ADDIN EN.CITE &lt;EndNote&gt;&lt;Cite&gt;&lt;Author&gt;Duffalo&lt;/Author&gt;&lt;Year&gt;2003&lt;/Year&gt;&lt;RecNum&gt;318&lt;/RecNum&gt;&lt;record&gt;&lt;rec-number&gt;318&lt;/rec-number&gt;&lt;foreign-keys&gt;&lt;key app="EN" db-id="fp25zzvrxrd9vke5zxqp9stbssprwstvdddz"&gt;318&lt;/key&gt;&lt;/foreign-keys&gt;&lt;ref-type name="Journal Article"&gt;17&lt;/ref-type&gt;&lt;contributors&gt;&lt;authors&gt;&lt;author&gt;Duffalo, Melody L.&lt;/author&gt;&lt;author&gt;James, Christopher W.&lt;/author&gt;&lt;/authors&gt;&lt;/contributors&gt;&lt;auth-address&gt;http://www.theannals.com/content/37/10/1448&lt;/auth-address&gt;&lt;titles&gt;&lt;title&gt;Enfuvirtide: A Novel Agent for the Treatment of HIV-1 Infection&lt;/title&gt;&lt;secondary-title&gt;The Annals of Pharmacotherapy&lt;/secondary-title&gt;&lt;/titles&gt;&lt;pages&gt;1448-1456&lt;/pages&gt;&lt;volume&gt;37&lt;/volume&gt;&lt;number&gt;10&lt;/number&gt;&lt;dates&gt;&lt;year&gt;2003&lt;/year&gt;&lt;pub-dates&gt;&lt;date&gt;October&lt;/date&gt;&lt;/pub-dates&gt;&lt;/dates&gt;&lt;isbn&gt;1060-0280, 1542-6270&lt;/isbn&gt;&lt;label&gt;duffalo_enfuvirtide:_2003&lt;/label&gt;&lt;urls&gt;&lt;related-urls&gt;&lt;url&gt;10.1345/aph.1D143&lt;/url&gt;&lt;/related-urls&gt;&lt;/urls&gt;&lt;/record&gt;&lt;/Cite&gt;&lt;Cite&gt;&lt;Author&gt;Poveda&lt;/Author&gt;&lt;Year&gt;2005&lt;/Year&gt;&lt;RecNum&gt;317&lt;/RecNum&gt;&lt;record&gt;&lt;rec-number&gt;317&lt;/rec-number&gt;&lt;foreign-keys&gt;&lt;key app="EN" db-id="fp25zzvrxrd9vke5zxqp9stbssprwstvdddz"&gt;317&lt;/key&gt;&lt;/foreign-keys&gt;&lt;ref-type name="Journal Article"&gt;17&lt;/ref-type&gt;&lt;contributors&gt;&lt;authors&gt;&lt;author&gt;Poveda, Eva&lt;/author&gt;&lt;author&gt;Briz, Verónica&lt;/author&gt;&lt;author&gt;Soriano, Vincent&lt;/author&gt;&lt;/authors&gt;&lt;/contributors&gt;&lt;auth-address&gt;http://aidsreviews.com/audita.asp?d=2005_07_3_139-147.pdf&amp;amp;t=D&amp;amp;w=/n.asp&amp;amp;q=any=2005&amp;amp;vol=7&amp;amp;num=3&lt;/auth-address&gt;&lt;titles&gt;&lt;title&gt;Enfuvirtide, the first fusion inhibitor to treat HIV infection&lt;/title&gt;&lt;secondary-title&gt;Aids Rev&lt;/secondary-title&gt;&lt;/titles&gt;&lt;periodical&gt;&lt;full-title&gt;AIDS Rev&lt;/full-title&gt;&lt;/periodical&gt;&lt;pages&gt;139–47&lt;/pages&gt;&lt;volume&gt;7&lt;/volume&gt;&lt;number&gt;3&lt;/number&gt;&lt;dates&gt;&lt;year&gt;2005&lt;/year&gt;&lt;/dates&gt;&lt;label&gt;poveda_enfuvirtide_2005&lt;/label&gt;&lt;urls&gt;&lt;/urls&gt;&lt;/record&gt;&lt;/Cite&gt;&lt;/EndNote&gt;</w:instrText>
        </w:r>
      </w:ins>
      <w:del w:id="408" w:author="Ram Shrestha" w:date="2014-01-04T19:38:00Z">
        <w:r w:rsidR="00E93357" w:rsidDel="00276C20">
          <w:delInstrText xml:space="preserve"> ADDIN EN.CITE &lt;EndNote&gt;&lt;Cite&gt;&lt;Author&gt;Duffalo&lt;/Author&gt;&lt;Year&gt;2003&lt;/Year&gt;&lt;RecNum&gt;318&lt;/RecNum&gt;&lt;record&gt;&lt;rec-number&gt;318&lt;/rec-number&gt;&lt;foreign-keys&gt;&lt;key app="EN" db-id="fp25zzvrxrd9vke5zxqp9stbssprwstvdddz"&gt;318&lt;/key&gt;&lt;/foreign-keys&gt;&lt;ref-type name="Journal Article"&gt;17&lt;/ref-type&gt;&lt;contributors&gt;&lt;authors&gt;&lt;author&gt;Duffalo, Melody L.&lt;/author&gt;&lt;author&gt;James, Christopher W.&lt;/author&gt;&lt;/authors&gt;&lt;/contributors&gt;&lt;auth-address&gt;http://www.theannals.com/content/37/10/1448&lt;/auth-address&gt;&lt;titles&gt;&lt;title&gt;Enfuvirtide: A Novel Agent for the Treatment of HIV-1 Infection&lt;/title&gt;&lt;secondary-title&gt;The Annals of Pharmacotherapy&lt;/secondary-title&gt;&lt;/titles&gt;&lt;pages&gt;1448-1456&lt;/pages&gt;&lt;volume&gt;37&lt;/volume&gt;&lt;number&gt;10&lt;/number&gt;&lt;dates&gt;&lt;year&gt;2003&lt;/year&gt;&lt;pub-dates&gt;&lt;date&gt;October&lt;/date&gt;&lt;/pub-dates&gt;&lt;/dates&gt;&lt;isbn&gt;1060-0280, 1542-6270&lt;/isbn&gt;&lt;label&gt;duffalo_enfuvirtide:_2003&lt;/label&gt;&lt;urls&gt;&lt;related-urls&gt;&lt;url&gt;10.1345/aph.1D143&lt;/url&gt;&lt;/related-urls&gt;&lt;/urls&gt;&lt;/record&gt;&lt;/Cite&gt;&lt;Cite&gt;&lt;Author&gt;Poveda&lt;/Author&gt;&lt;Year&gt;2005&lt;/Year&gt;&lt;RecNum&gt;317&lt;/RecNum&gt;&lt;record&gt;&lt;rec-number&gt;317&lt;/rec-number&gt;&lt;foreign-keys&gt;&lt;key app="EN" db-id="fp25zzvrxrd9vke5zxqp9stbssprwstvdddz"&gt;317&lt;/key&gt;&lt;/foreign-keys&gt;&lt;ref-type name="Journal Article"&gt;17&lt;/ref-type&gt;&lt;contributors&gt;&lt;authors&gt;&lt;author&gt;Poveda, Eva&lt;/author&gt;&lt;author&gt;Briz, Verónica&lt;/author&gt;&lt;author&gt;Soriano, Vincent&lt;/author&gt;&lt;/authors&gt;&lt;/contributors&gt;&lt;auth-address&gt;http://aidsreviews.com/audita.asp?d=2005_07_3_139-147.pdf&amp;amp;t=D&amp;amp;w=/n.asp&amp;amp;q=any=2005&amp;amp;vol=7&amp;amp;num=3&lt;/auth-address&gt;&lt;titles&gt;&lt;title&gt;Enfuvirtide, the first fusion inhibitor to treat HIV infection&lt;/title&gt;&lt;secondary-title&gt;Aids Rev&lt;/secondary-title&gt;&lt;/titles&gt;&lt;periodical&gt;&lt;full-title&gt;AIDS Rev&lt;/full-title&gt;&lt;/periodical&gt;&lt;pages&gt;139–47&lt;/pages&gt;&lt;volume&gt;7&lt;/volume&gt;&lt;number&gt;3&lt;/number&gt;&lt;dates&gt;&lt;year&gt;2005&lt;/year&gt;&lt;/dates&gt;&lt;label&gt;poveda_enfuvirtide_2005&lt;/label&gt;&lt;urls&gt;&lt;/urls&gt;&lt;/record&gt;&lt;/Cite&gt;&lt;/EndNote&gt;</w:delInstrText>
        </w:r>
      </w:del>
      <w:r w:rsidR="00396A41">
        <w:fldChar w:fldCharType="separate"/>
      </w:r>
      <w:r>
        <w:rPr>
          <w:noProof/>
        </w:rPr>
        <w:t>(Duffalo and James, 2003; Poveda et al., 2005)</w:t>
      </w:r>
      <w:r w:rsidR="00396A41">
        <w:fldChar w:fldCharType="end"/>
      </w:r>
      <w:r>
        <w:t xml:space="preserve"> is a synthetic peptide, approved for clinical use in 2003 </w:t>
      </w:r>
      <w:r w:rsidR="00396A41">
        <w:fldChar w:fldCharType="begin"/>
      </w:r>
      <w:ins w:id="409" w:author="Ram Shrestha" w:date="2014-01-04T19:38:00Z">
        <w:r w:rsidR="00276C20">
          <w:instrText xml:space="preserve"> ADDIN EN.CITE &lt;EndNote&gt;&lt;Cite&gt;&lt;Author&gt;Robertson&lt;/Author&gt;&lt;Year&gt;2003&lt;/Year&gt;&lt;RecNum&gt;354&lt;/RecNum&gt;&lt;record&gt;&lt;rec-number&gt;354&lt;/rec-number&gt;&lt;foreign-keys&gt;&lt;key app="EN" db-id="fp25zzvrxrd9vke5zxqp9stbssprwstvdddz"&gt;354&lt;/key&gt;&lt;/foreign-keys&gt;&lt;ref-type name="Journal Article"&gt;17&lt;/ref-type&gt;&lt;contributors&gt;&lt;authors&gt;&lt;author&gt;Robertson, Debra&lt;/author&gt;&lt;/authors&gt;&lt;/contributors&gt;&lt;auth-address&gt;http://www.nature.com.libgate.library.nuigalway.ie/nbt/journal/v21/n5/full/nbt0503-470.html&lt;/auth-address&gt;&lt;titles&gt;&lt;title&gt;US FDA approves new class of HIV therapeutics&lt;/title&gt;&lt;secondary-title&gt;Nature Biotechnology&lt;/secondary-title&gt;&lt;/titles&gt;&lt;pages&gt;470-471&lt;/pages&gt;&lt;volume&gt;21&lt;/volume&gt;&lt;number&gt;5&lt;/number&gt;&lt;dates&gt;&lt;year&gt;2003&lt;/year&gt;&lt;pub-dates&gt;&lt;date&gt;May&lt;/date&gt;&lt;/pub-dates&gt;&lt;/dates&gt;&lt;isbn&gt;1087-0156&lt;/isbn&gt;&lt;label&gt;robertson_us_2003&lt;/label&gt;&lt;urls&gt;&lt;related-urls&gt;&lt;url&gt;10.1038/nbt0503-470&lt;/url&gt;&lt;/related-urls&gt;&lt;/urls&gt;&lt;/record&gt;&lt;/Cite&gt;&lt;/EndNote&gt;</w:instrText>
        </w:r>
      </w:ins>
      <w:del w:id="410" w:author="Ram Shrestha" w:date="2014-01-04T19:38:00Z">
        <w:r w:rsidR="00E93357" w:rsidDel="00276C20">
          <w:delInstrText xml:space="preserve"> ADDIN EN.CITE &lt;EndNote&gt;&lt;Cite&gt;&lt;Author&gt;Robertson&lt;/Author&gt;&lt;Year&gt;2003&lt;/Year&gt;&lt;RecNum&gt;354&lt;/RecNum&gt;&lt;record&gt;&lt;rec-number&gt;354&lt;/rec-number&gt;&lt;foreign-keys&gt;&lt;key app="EN" db-id="fp25zzvrxrd9vke5zxqp9stbssprwstvdddz"&gt;354&lt;/key&gt;&lt;/foreign-keys&gt;&lt;ref-type name="Journal Article"&gt;17&lt;/ref-type&gt;&lt;contributors&gt;&lt;authors&gt;&lt;author&gt;Robertson, Debra&lt;/author&gt;&lt;/authors&gt;&lt;/contributors&gt;&lt;auth-address&gt;http://www.nature.com.libgate.library.nuigalway.ie/nbt/journal/v21/n5/full/nbt0503-470.html&lt;/auth-address&gt;&lt;titles&gt;&lt;title&gt;US FDA approves new class of HIV therapeutics&lt;/title&gt;&lt;secondary-title&gt;Nature Biotechnology&lt;/secondary-title&gt;&lt;/titles&gt;&lt;pages&gt;470-471&lt;/pages&gt;&lt;volume&gt;21&lt;/volume&gt;&lt;number&gt;5&lt;/number&gt;&lt;dates&gt;&lt;year&gt;2003&lt;/year&gt;&lt;pub-dates&gt;&lt;date&gt;May&lt;/date&gt;&lt;/pub-dates&gt;&lt;/dates&gt;&lt;isbn&gt;1087-0156&lt;/isbn&gt;&lt;label&gt;robertson_us_2003&lt;/label&gt;&lt;urls&gt;&lt;related-urls&gt;&lt;url&gt;10.1038/nbt0503-470&lt;/url&gt;&lt;/related-urls&gt;&lt;/urls&gt;&lt;/record&gt;&lt;/Cite&gt;&lt;/EndNote&gt;</w:delInstrText>
        </w:r>
      </w:del>
      <w:r w:rsidR="00396A41">
        <w:fldChar w:fldCharType="separate"/>
      </w:r>
      <w:r>
        <w:rPr>
          <w:noProof/>
        </w:rPr>
        <w:t>(Robertson, 2003)</w:t>
      </w:r>
      <w:r w:rsidR="00396A41">
        <w:fldChar w:fldCharType="end"/>
      </w:r>
      <w:r>
        <w:t xml:space="preserve">, which can bind to the gp41 HR1 region </w:t>
      </w:r>
      <w:r w:rsidR="00396A41">
        <w:fldChar w:fldCharType="begin"/>
      </w:r>
      <w:ins w:id="411" w:author="Ram Shrestha" w:date="2014-01-04T19:38:00Z">
        <w:r w:rsidR="00276C20">
          <w:instrText xml:space="preserve"> ADDIN EN.CITE &lt;EndNote&gt;&lt;Cite&gt;&lt;Author&gt;Wild&lt;/Author&gt;&lt;Year&gt;1993&lt;/Year&gt;&lt;RecNum&gt;321&lt;/RecNum&gt;&lt;record&gt;&lt;rec-number&gt;321&lt;/rec-number&gt;&lt;foreign-keys&gt;&lt;key app="EN" db-id="fp25zzvrxrd9vke5zxqp9stbssprwstvdddz"&gt;321&lt;/key&gt;&lt;/foreign-keys&gt;&lt;ref-type name="Journal Article"&gt;17&lt;/ref-type&gt;&lt;contributors&gt;&lt;authors&gt;&lt;author&gt;Wild, C&lt;/author&gt;&lt;author&gt;Greenwell, T&lt;/author&gt;&lt;author&gt;Matthews, T&lt;/author&gt;&lt;/authors&gt;&lt;/contributors&gt;&lt;titles&gt;&lt;title&gt;A synthetic peptide from HIV-1 gp41 is a potent inhibitor of virus-mediated cell-cell fusion&lt;/title&gt;&lt;secondary-title&gt;AIDS research and human retroviruses&lt;/secondary-title&gt;&lt;/titles&gt;&lt;pages&gt;1051-1053&lt;/pages&gt;&lt;volume&gt;9&lt;/volume&gt;&lt;number&gt;11&lt;/number&gt;&lt;dates&gt;&lt;year&gt;1993&lt;/year&gt;&lt;pub-dates&gt;&lt;date&gt;November&lt;/date&gt;&lt;/pub-dates&gt;&lt;/dates&gt;&lt;isbn&gt;0889-2229&lt;/isbn&gt;&lt;label&gt;wild_synthetic_1993&lt;/label&gt;&lt;urls&gt;&lt;/urls&gt;&lt;/record&gt;&lt;/Cite&gt;&lt;/EndNote&gt;</w:instrText>
        </w:r>
      </w:ins>
      <w:del w:id="412" w:author="Ram Shrestha" w:date="2014-01-04T19:38:00Z">
        <w:r w:rsidR="00E93357" w:rsidDel="00276C20">
          <w:delInstrText xml:space="preserve"> ADDIN EN.CITE &lt;EndNote&gt;&lt;Cite&gt;&lt;Author&gt;Wild&lt;/Author&gt;&lt;Year&gt;1993&lt;/Year&gt;&lt;RecNum&gt;321&lt;/RecNum&gt;&lt;record&gt;&lt;rec-number&gt;321&lt;/rec-number&gt;&lt;foreign-keys&gt;&lt;key app="EN" db-id="fp25zzvrxrd9vke5zxqp9stbssprwstvdddz"&gt;321&lt;/key&gt;&lt;/foreign-keys&gt;&lt;ref-type name="Journal Article"&gt;17&lt;/ref-type&gt;&lt;contributors&gt;&lt;authors&gt;&lt;author&gt;Wild, C&lt;/author&gt;&lt;author&gt;Greenwell, T&lt;/author&gt;&lt;author&gt;Matthews, T&lt;/author&gt;&lt;/authors&gt;&lt;/contributors&gt;&lt;titles&gt;&lt;title&gt;A synthetic peptide from HIV-1 gp41 is a potent inhibitor of virus-mediated cell-cell fusion&lt;/title&gt;&lt;secondary-title&gt;AIDS research and human retroviruses&lt;/secondary-title&gt;&lt;/titles&gt;&lt;pages&gt;1051-1053&lt;/pages&gt;&lt;volume&gt;9&lt;/volume&gt;&lt;number&gt;11&lt;/number&gt;&lt;dates&gt;&lt;year&gt;1993&lt;/year&gt;&lt;pub-dates&gt;&lt;date&gt;November&lt;/date&gt;&lt;/pub-dates&gt;&lt;/dates&gt;&lt;isbn&gt;0889-2229&lt;/isbn&gt;&lt;label&gt;wild_synthetic_1993&lt;/label&gt;&lt;urls&gt;&lt;/urls&gt;&lt;/record&gt;&lt;/Cite&gt;&lt;/EndNote&gt;</w:delInstrText>
        </w:r>
      </w:del>
      <w:r w:rsidR="00396A41">
        <w:fldChar w:fldCharType="separate"/>
      </w:r>
      <w:r>
        <w:rPr>
          <w:noProof/>
        </w:rPr>
        <w:t>(Wild et al., 1993)</w:t>
      </w:r>
      <w:r w:rsidR="00396A41">
        <w:fldChar w:fldCharType="end"/>
      </w:r>
      <w:r>
        <w:t xml:space="preserve">. However the emergence of Enfuvirtide resistant viral strains lead to its discontinuation for clinical use in 2004 </w:t>
      </w:r>
      <w:r w:rsidR="00396A41">
        <w:fldChar w:fldCharType="begin"/>
      </w:r>
      <w:ins w:id="413" w:author="Ram Shrestha" w:date="2014-01-04T19:38:00Z">
        <w:r w:rsidR="00276C20">
          <w:instrText xml:space="preserve"> ADDIN EN.CITE &lt;EndNote&gt;&lt;Cite&gt;&lt;Author&gt;Briz&lt;/Author&gt;&lt;Year&gt;2006&lt;/Year&gt;&lt;RecNum&gt;362&lt;/RecNum&gt;&lt;record&gt;&lt;rec-number&gt;362&lt;/rec-number&gt;&lt;foreign-keys&gt;&lt;key app="EN" db-id="fp25zzvrxrd9vke5zxqp9stbssprwstvdddz"&gt;362&lt;/key&gt;&lt;/foreign-keys&gt;&lt;ref-type name="Journal Article"&gt;17&lt;/ref-type&gt;&lt;contributors&gt;&lt;authors&gt;&lt;author&gt;Briz, Verónica&lt;/author&gt;&lt;author&gt;Poveda, Eva&lt;/author&gt;&lt;author&gt;Soriano, Vincent&lt;/author&gt;&lt;/authors&gt;&lt;/contributors&gt;&lt;auth-address&gt;http://jac.oxfordjournals.org/content/57/4/619&lt;/auth-address&gt;&lt;titles&gt;&lt;title&gt;HIV entry inhibitors: mechanisms of action and resistance pathways&lt;/title&gt;&lt;secondary-title&gt;Journal of Antimicrobial Chemotherapy&lt;/secondary-title&gt;&lt;/titles&gt;&lt;periodical&gt;&lt;full-title&gt;Journal of Antimicrobial Chemotherapy&lt;/full-title&gt;&lt;/periodical&gt;&lt;pages&gt;619-627&lt;/pages&gt;&lt;volume&gt;57&lt;/volume&gt;&lt;number&gt;4&lt;/number&gt;&lt;dates&gt;&lt;year&gt;2006&lt;/year&gt;&lt;pub-dates&gt;&lt;date&gt;April&lt;/date&gt;&lt;/pub-dates&gt;&lt;/dates&gt;&lt;isbn&gt;0305-7453, 1460-2091&lt;/isbn&gt;&lt;label&gt;briz_hiv_2006&lt;/label&gt;&lt;urls&gt;&lt;related-urls&gt;&lt;url&gt;10.1093/jac/dkl027&lt;/url&gt;&lt;/related-urls&gt;&lt;/urls&gt;&lt;/record&gt;&lt;/Cite&gt;&lt;/EndNote&gt;</w:instrText>
        </w:r>
      </w:ins>
      <w:del w:id="414" w:author="Ram Shrestha" w:date="2014-01-04T19:38:00Z">
        <w:r w:rsidR="00E93357" w:rsidDel="00276C20">
          <w:delInstrText xml:space="preserve"> ADDIN EN.CITE &lt;EndNote&gt;&lt;Cite&gt;&lt;Author&gt;Briz&lt;/Author&gt;&lt;Year&gt;2006&lt;/Year&gt;&lt;RecNum&gt;362&lt;/RecNum&gt;&lt;record&gt;&lt;rec-number&gt;362&lt;/rec-number&gt;&lt;foreign-keys&gt;&lt;key app="EN" db-id="fp25zzvrxrd9vke5zxqp9stbssprwstvdddz"&gt;362&lt;/key&gt;&lt;/foreign-keys&gt;&lt;ref-type name="Journal Article"&gt;17&lt;/ref-type&gt;&lt;contributors&gt;&lt;authors&gt;&lt;author&gt;Briz, Verónica&lt;/author&gt;&lt;author&gt;Poveda, Eva&lt;/author&gt;&lt;author&gt;Soriano, Vincent&lt;/author&gt;&lt;/authors&gt;&lt;/contributors&gt;&lt;auth-address&gt;http://jac.oxfordjournals.org/content/57/4/619&lt;/auth-address&gt;&lt;titles&gt;&lt;title&gt;HIV entry inhibitors: mechanisms of action and resistance pathways&lt;/title&gt;&lt;secondary-title&gt;Journal of Antimicrobial Chemotherapy&lt;/secondary-title&gt;&lt;/titles&gt;&lt;periodical&gt;&lt;full-title&gt;Journal of Antimicrobial Chemotherapy&lt;/full-title&gt;&lt;/periodical&gt;&lt;pages&gt;619-627&lt;/pages&gt;&lt;volume&gt;57&lt;/volume&gt;&lt;number&gt;4&lt;/number&gt;&lt;dates&gt;&lt;year&gt;2006&lt;/year&gt;&lt;pub-dates&gt;&lt;date&gt;April&lt;/date&gt;&lt;/pub-dates&gt;&lt;/dates&gt;&lt;isbn&gt;0305-7453, 1460-2091&lt;/isbn&gt;&lt;label&gt;briz_hiv_2006&lt;/label&gt;&lt;urls&gt;&lt;related-urls&gt;&lt;url&gt;10.1093/jac/dkl027&lt;/url&gt;&lt;/related-urls&gt;&lt;/urls&gt;&lt;/record&gt;&lt;/Cite&gt;&lt;/EndNote&gt;</w:delInstrText>
        </w:r>
      </w:del>
      <w:r w:rsidR="00396A41">
        <w:fldChar w:fldCharType="separate"/>
      </w:r>
      <w:r>
        <w:rPr>
          <w:noProof/>
        </w:rPr>
        <w:t>(Briz et al., 2006)</w:t>
      </w:r>
      <w:r w:rsidR="00396A41">
        <w:fldChar w:fldCharType="end"/>
      </w:r>
      <w:r>
        <w:t xml:space="preserve">. Sifuvirtide is another HIV fusion inhibitor peptide under research </w:t>
      </w:r>
      <w:r w:rsidR="00396A41">
        <w:fldChar w:fldCharType="begin"/>
      </w:r>
      <w:ins w:id="415" w:author="Ram Shrestha" w:date="2014-01-04T19:38:00Z">
        <w:r w:rsidR="00276C20">
          <w:instrText xml:space="preserve"> ADDIN EN.CITE &lt;EndNote&gt;&lt;Cite&gt;&lt;Author&gt;Wang&lt;/Author&gt;&lt;Year&gt;2009&lt;/Year&gt;&lt;RecNum&gt;316&lt;/RecNum&gt;&lt;record&gt;&lt;rec-number&gt;316&lt;/rec-number&gt;&lt;foreign-keys&gt;&lt;key app="EN" db-id="fp25zzvrxrd9vke5zxqp9stbssprwstvdddz"&gt;316&lt;/key&gt;&lt;/foreign-keys&gt;&lt;ref-type name="Journal Article"&gt;17&lt;/ref-type&gt;&lt;contributors&gt;&lt;authors&gt;&lt;author&gt;Wang, Rui-Rui&lt;/author&gt;&lt;author&gt;Yang, Liu-Meng&lt;/author&gt;&lt;author&gt;Wang, Yun-Hua&lt;/author&gt;&lt;author&gt;Pang, Wei&lt;/author&gt;&lt;author&gt;Tam, Siu-Cheung&lt;/author&gt;&lt;author&gt;Tien, Po&lt;/author&gt;&lt;author&gt;Zheng, Yong-Tang&lt;/author&gt;&lt;/authors&gt;&lt;/contributors&gt;&lt;auth-address&gt;http://www.sciencedirect.com/science/article/pii/S0006291X09005221&lt;/auth-address&gt;&lt;titles&gt;&lt;title&gt;Sifuvirtide, a potent HIV fusion inhibitor peptide&lt;/title&gt;&lt;secondary-title&gt;Biochemical and Biophysical Research Communications&lt;/secondary-title&gt;&lt;/titles&gt;&lt;pages&gt;540-544&lt;/pages&gt;&lt;volume&gt;382&lt;/volume&gt;&lt;number&gt;3&lt;/number&gt;&lt;dates&gt;&lt;year&gt;2009&lt;/year&gt;&lt;pub-dates&gt;&lt;date&gt;May&lt;/date&gt;&lt;/pub-dates&gt;&lt;/dates&gt;&lt;isbn&gt;0006-291X&lt;/isbn&gt;&lt;label&gt;wang_sifuvirtide_2009&lt;/label&gt;&lt;urls&gt;&lt;related-urls&gt;&lt;url&gt;10.1016/j.bbrc.2009.03.057&lt;/url&gt;&lt;/related-urls&gt;&lt;/urls&gt;&lt;/record&gt;&lt;/Cite&gt;&lt;/EndNote&gt;</w:instrText>
        </w:r>
      </w:ins>
      <w:del w:id="416" w:author="Ram Shrestha" w:date="2014-01-04T19:38:00Z">
        <w:r w:rsidR="00E93357" w:rsidDel="00276C20">
          <w:delInstrText xml:space="preserve"> ADDIN EN.CITE &lt;EndNote&gt;&lt;Cite&gt;&lt;Author&gt;Wang&lt;/Author&gt;&lt;Year&gt;2009&lt;/Year&gt;&lt;RecNum&gt;316&lt;/RecNum&gt;&lt;record&gt;&lt;rec-number&gt;316&lt;/rec-number&gt;&lt;foreign-keys&gt;&lt;key app="EN" db-id="fp25zzvrxrd9vke5zxqp9stbssprwstvdddz"&gt;316&lt;/key&gt;&lt;/foreign-keys&gt;&lt;ref-type name="Journal Article"&gt;17&lt;/ref-type&gt;&lt;contributors&gt;&lt;authors&gt;&lt;author&gt;Wang, Rui-Rui&lt;/author&gt;&lt;author&gt;Yang, Liu-Meng&lt;/author&gt;&lt;author&gt;Wang, Yun-Hua&lt;/author&gt;&lt;author&gt;Pang, Wei&lt;/author&gt;&lt;author&gt;Tam, Siu-Cheung&lt;/author&gt;&lt;author&gt;Tien, Po&lt;/author&gt;&lt;author&gt;Zheng, Yong-Tang&lt;/author&gt;&lt;/authors&gt;&lt;/contributors&gt;&lt;auth-address&gt;http://www.sciencedirect.com/science/article/pii/S0006291X09005221&lt;/auth-address&gt;&lt;titles&gt;&lt;title&gt;Sifuvirtide, a potent HIV fusion inhibitor peptide&lt;/title&gt;&lt;secondary-title&gt;Biochemical and Biophysical Research Communications&lt;/secondary-title&gt;&lt;/titles&gt;&lt;pages&gt;540-544&lt;/pages&gt;&lt;volume&gt;382&lt;/volume&gt;&lt;number&gt;3&lt;/number&gt;&lt;dates&gt;&lt;year&gt;2009&lt;/year&gt;&lt;pub-dates&gt;&lt;date&gt;May&lt;/date&gt;&lt;/pub-dates&gt;&lt;/dates&gt;&lt;isbn&gt;0006-291X&lt;/isbn&gt;&lt;label&gt;wang_sifuvirtide_2009&lt;/label&gt;&lt;urls&gt;&lt;related-urls&gt;&lt;url&gt;10.1016/j.bbrc.2009.03.057&lt;/url&gt;&lt;/related-urls&gt;&lt;/urls&gt;&lt;/record&gt;&lt;/Cite&gt;&lt;/EndNote&gt;</w:delInstrText>
        </w:r>
      </w:del>
      <w:r w:rsidR="00396A41">
        <w:fldChar w:fldCharType="separate"/>
      </w:r>
      <w:r>
        <w:rPr>
          <w:noProof/>
        </w:rPr>
        <w:t>(Wang et al., 2009)</w:t>
      </w:r>
      <w:r w:rsidR="00396A41">
        <w:fldChar w:fldCharType="end"/>
      </w:r>
      <w:r>
        <w:t>.</w:t>
      </w:r>
    </w:p>
    <w:p w:rsidR="00E93357" w:rsidRDefault="00E93357" w:rsidP="006444DD">
      <w:pPr>
        <w:spacing w:line="480" w:lineRule="auto"/>
        <w:jc w:val="both"/>
      </w:pPr>
    </w:p>
    <w:p w:rsidR="006444DD" w:rsidRDefault="006444DD" w:rsidP="006444DD">
      <w:pPr>
        <w:spacing w:line="480" w:lineRule="auto"/>
        <w:jc w:val="both"/>
      </w:pPr>
      <w:r>
        <w:t>1.8 HIV Treatment</w:t>
      </w:r>
    </w:p>
    <w:p w:rsidR="006444DD" w:rsidRDefault="006444DD" w:rsidP="006444DD">
      <w:pPr>
        <w:spacing w:line="480" w:lineRule="auto"/>
        <w:jc w:val="both"/>
      </w:pPr>
      <w:r>
        <w:t>1.8.1 Brief history of antiretroviral treatment</w:t>
      </w:r>
    </w:p>
    <w:p w:rsidR="006444DD" w:rsidRDefault="006444DD" w:rsidP="006444DD">
      <w:pPr>
        <w:spacing w:line="480" w:lineRule="auto"/>
        <w:jc w:val="both"/>
      </w:pPr>
      <w:r>
        <w:t xml:space="preserve">The treatment of HIV infection has been a great challenge and faced failures in the initial years </w:t>
      </w:r>
      <w:r w:rsidR="00396A41">
        <w:fldChar w:fldCharType="begin"/>
      </w:r>
      <w:ins w:id="417" w:author="Ram Shrestha" w:date="2014-01-04T19:38:00Z">
        <w:r w:rsidR="00276C20">
          <w:instrText xml:space="preserve"> ADDIN EN.CITE &lt;EndNote&gt;&lt;Cite&gt;&lt;Author&gt;Sandstrom&lt;/Author&gt;&lt;Year&gt;1987&lt;/Year&gt;&lt;RecNum&gt;1324&lt;/RecNum&gt;&lt;record&gt;&lt;rec-number&gt;1324&lt;/rec-number&gt;&lt;foreign-keys&gt;&lt;key app="EN" db-id="fp25zzvrxrd9vke5zxqp9stbssprwstvdddz"&gt;1324&lt;/key&gt;&lt;/foreign-keys&gt;&lt;ref-type name="Journal Article"&gt;17&lt;/ref-type&gt;&lt;contributors&gt;&lt;authors&gt;&lt;author&gt;Sandstrom, E. G.&lt;/author&gt;&lt;author&gt;Kaplan, J. C.&lt;/author&gt;&lt;/authors&gt;&lt;/contributors&gt;&lt;auth-address&gt;Department of Dermatology, Sodersjukhuset, Karolinska Institute, Stockholm.&lt;/auth-address&gt;&lt;titles&gt;&lt;title&gt;Antiviral therapy in AIDS. Clinical pharmacological properties and therapeutic experience to date&lt;/title&gt;&lt;secondary-title&gt;Drugs&lt;/secondary-title&gt;&lt;/titles&gt;&lt;periodical&gt;&lt;full-title&gt;Drugs&lt;/full-title&gt;&lt;/periodical&gt;&lt;pages&gt;372-90&lt;/pages&gt;&lt;volume&gt;34&lt;/volume&gt;&lt;number&gt;3&lt;/number&gt;&lt;edition&gt;1987/09/01&lt;/edition&gt;&lt;keywords&gt;&lt;keyword&gt;Acquired Immunodeficiency Syndrome/*drug therapy/therapy&lt;/keyword&gt;&lt;keyword&gt;Antimony/therapeutic use&lt;/keyword&gt;&lt;keyword&gt;Antiviral Agents/adverse effects/*therapeutic use&lt;/keyword&gt;&lt;keyword&gt;Forecasting&lt;/keyword&gt;&lt;keyword&gt;Foscarnet&lt;/keyword&gt;&lt;keyword&gt;Immunotherapy&lt;/keyword&gt;&lt;keyword&gt;Phosphonoacetic Acid/analogs &amp;amp; derivatives/therapeutic use&lt;/keyword&gt;&lt;keyword&gt;Rifabutin&lt;/keyword&gt;&lt;keyword&gt;Rifamycins/therapeutic use&lt;/keyword&gt;&lt;keyword&gt;Suramin/therapeutic use&lt;/keyword&gt;&lt;keyword&gt;Thymidine/analogs &amp;amp; derivatives/therapeutic use&lt;/keyword&gt;&lt;keyword&gt;Tungsten/therapeutic use&lt;/keyword&gt;&lt;keyword&gt;*Tungsten Compounds&lt;/keyword&gt;&lt;keyword&gt;Zidovudine&lt;/keyword&gt;&lt;/keywords&gt;&lt;dates&gt;&lt;year&gt;1987&lt;/year&gt;&lt;pub-dates&gt;&lt;date&gt;Sep&lt;/date&gt;&lt;/pub-dates&gt;&lt;/dates&gt;&lt;isbn&gt;0012-6667 (Print)&amp;#xD;0012-6667 (Linking)&lt;/isbn&gt;&lt;accession-num&gt;2824170&lt;/accession-num&gt;&lt;urls&gt;&lt;related-urls&gt;&lt;url&gt;http://www.ncbi.nlm.nih.gov/entrez/query.fcgi?cmd=Retrieve&amp;amp;db=PubMed&amp;amp;dopt=Citation&amp;amp;list_uids=2824170&lt;/url&gt;&lt;/related-urls&gt;&lt;/urls&gt;&lt;language&gt;eng&lt;/language&gt;&lt;/record&gt;&lt;/Cite&gt;&lt;/EndNote&gt;</w:instrText>
        </w:r>
      </w:ins>
      <w:del w:id="418" w:author="Ram Shrestha" w:date="2014-01-04T19:38:00Z">
        <w:r w:rsidR="00E93357" w:rsidDel="00276C20">
          <w:delInstrText xml:space="preserve"> ADDIN EN.CITE &lt;EndNote&gt;&lt;Cite&gt;&lt;Author&gt;Sandstrom&lt;/Author&gt;&lt;Year&gt;1987&lt;/Year&gt;&lt;RecNum&gt;1324&lt;/RecNum&gt;&lt;record&gt;&lt;rec-number&gt;1324&lt;/rec-number&gt;&lt;foreign-keys&gt;&lt;key app="EN" db-id="fp25zzvrxrd9vke5zxqp9stbssprwstvdddz"&gt;1324&lt;/key&gt;&lt;/foreign-keys&gt;&lt;ref-type name="Journal Article"&gt;17&lt;/ref-type&gt;&lt;contributors&gt;&lt;authors&gt;&lt;author&gt;Sandstrom, E. G.&lt;/author&gt;&lt;author&gt;Kaplan, J. C.&lt;/author&gt;&lt;/authors&gt;&lt;/contributors&gt;&lt;auth-address&gt;Department of Dermatology, Sodersjukhuset, Karolinska Institute, Stockholm.&lt;/auth-address&gt;&lt;titles&gt;&lt;title&gt;Antiviral therapy in AIDS. Clinical pharmacological properties and therapeutic experience to date&lt;/title&gt;&lt;secondary-title&gt;Drugs&lt;/secondary-title&gt;&lt;/titles&gt;&lt;periodical&gt;&lt;full-title&gt;Drugs&lt;/full-title&gt;&lt;/periodical&gt;&lt;pages&gt;372-90&lt;/pages&gt;&lt;volume&gt;34&lt;/volume&gt;&lt;number&gt;3&lt;/number&gt;&lt;edition&gt;1987/09/01&lt;/edition&gt;&lt;keywords&gt;&lt;keyword&gt;Acquired Immunodeficiency Syndrome/*drug therapy/therapy&lt;/keyword&gt;&lt;keyword&gt;Antimony/therapeutic use&lt;/keyword&gt;&lt;keyword&gt;Antiviral Agents/adverse effects/*therapeutic use&lt;/keyword&gt;&lt;keyword&gt;Forecasting&lt;/keyword&gt;&lt;keyword&gt;Foscarnet&lt;/keyword&gt;&lt;keyword&gt;Immunotherapy&lt;/keyword&gt;&lt;keyword&gt;Phosphonoacetic Acid/analogs &amp;amp; derivatives/therapeutic use&lt;/keyword&gt;&lt;keyword&gt;Rifabutin&lt;/keyword&gt;&lt;keyword&gt;Rifamycins/therapeutic use&lt;/keyword&gt;&lt;keyword&gt;Suramin/therapeutic use&lt;/keyword&gt;&lt;keyword&gt;Thymidine/analogs &amp;amp; derivatives/therapeutic use&lt;/keyword&gt;&lt;keyword&gt;Tungsten/therapeutic use&lt;/keyword&gt;&lt;keyword&gt;*Tungsten Compounds&lt;/keyword&gt;&lt;keyword&gt;Zidovudine&lt;/keyword&gt;&lt;/keywords&gt;&lt;dates&gt;&lt;year&gt;1987&lt;/year&gt;&lt;pub-dates&gt;&lt;date&gt;Sep&lt;/date&gt;&lt;/pub-dates&gt;&lt;/dates&gt;&lt;isbn&gt;0012-6667 (Print)&amp;#xD;0012-6667 (Linking)&lt;/isbn&gt;&lt;accession-num&gt;2824170&lt;/accession-num&gt;&lt;urls&gt;&lt;related-urls&gt;&lt;url&gt;http://www.ncbi.nlm.nih.gov/entrez/query.fcgi?cmd=Retrieve&amp;amp;db=PubMed&amp;amp;dopt=Citation&amp;amp;list_uids=2824170&lt;/url&gt;&lt;/related-urls&gt;&lt;/urls&gt;&lt;language&gt;eng&lt;/language&gt;&lt;/record&gt;&lt;/Cite&gt;&lt;/EndNote&gt;</w:delInstrText>
        </w:r>
      </w:del>
      <w:r w:rsidR="00396A41">
        <w:fldChar w:fldCharType="separate"/>
      </w:r>
      <w:r>
        <w:rPr>
          <w:noProof/>
        </w:rPr>
        <w:t>(Sandstrom and Kaplan, 1987)</w:t>
      </w:r>
      <w:r w:rsidR="00396A41">
        <w:fldChar w:fldCharType="end"/>
      </w:r>
      <w:r>
        <w:t xml:space="preserve">. In 1985, an assay for diagnosis of HIV antibody was developed for the confirmation of HIV infection </w:t>
      </w:r>
      <w:r w:rsidR="00396A41">
        <w:fldChar w:fldCharType="begin"/>
      </w:r>
      <w:ins w:id="419" w:author="Ram Shrestha" w:date="2014-01-04T19:38:00Z">
        <w:r w:rsidR="00276C20">
          <w:instrText xml:space="preserve"> ADDIN EN.CITE &lt;EndNote&gt;&lt;Cite&gt;&lt;Author&gt;Ward&lt;/Author&gt;&lt;Year&gt;1986&lt;/Year&gt;&lt;RecNum&gt;1325&lt;/RecNum&gt;&lt;record&gt;&lt;rec-number&gt;1325&lt;/rec-number&gt;&lt;foreign-keys&gt;&lt;key app="EN" db-id="fp25zzvrxrd9vke5zxqp9stbssprwstvdddz"&gt;1325&lt;/key&gt;&lt;/foreign-keys&gt;&lt;ref-type name="Journal Article"&gt;17&lt;/ref-type&gt;&lt;contributors&gt;&lt;authors&gt;&lt;author&gt;Ward, J. W.&lt;/author&gt;&lt;author&gt;Grindon, A. J.&lt;/author&gt;&lt;author&gt;Feorino, P. M.&lt;/author&gt;&lt;author&gt;Schable, C.&lt;/author&gt;&lt;author&gt;Parvin, M.&lt;/author&gt;&lt;author&gt;Allen, J. R.&lt;/author&gt;&lt;/authors&gt;&lt;/contributors&gt;&lt;titles&gt;&lt;title&gt;Laboratory and epidemiologic evaluation of an enzyme immunoassay for antibodies to HTLV-III&lt;/title&gt;&lt;secondary-title&gt;JAMA&lt;/secondary-title&gt;&lt;/titles&gt;&lt;periodical&gt;&lt;full-title&gt;JAMA&lt;/full-title&gt;&lt;/periodical&gt;&lt;pages&gt;357-61&lt;/pages&gt;&lt;volume&gt;256&lt;/volume&gt;&lt;number&gt;3&lt;/number&gt;&lt;edition&gt;1986/07/18&lt;/edition&gt;&lt;keywords&gt;&lt;keyword&gt;Adult&lt;/keyword&gt;&lt;keyword&gt;Antibodies, Viral/*analysis&lt;/keyword&gt;&lt;keyword&gt;*Blood Donors&lt;/keyword&gt;&lt;keyword&gt;Deltaretrovirus/growth &amp;amp; development&lt;/keyword&gt;&lt;keyword&gt;Evaluation Studies as Topic&lt;/keyword&gt;&lt;keyword&gt;False Positive Reactions&lt;/keyword&gt;&lt;keyword&gt;Female&lt;/keyword&gt;&lt;keyword&gt;HIV Antibodies&lt;/keyword&gt;&lt;keyword&gt;Humans&lt;/keyword&gt;&lt;keyword&gt;Immunochemistry&lt;/keyword&gt;&lt;keyword&gt;Immunoenzyme Techniques&lt;/keyword&gt;&lt;keyword&gt;Male&lt;/keyword&gt;&lt;keyword&gt;Risk&lt;/keyword&gt;&lt;keyword&gt;Virus Cultivation&lt;/keyword&gt;&lt;/keywords&gt;&lt;dates&gt;&lt;year&gt;1986&lt;/year&gt;&lt;pub-dates&gt;&lt;date&gt;Jul 18&lt;/date&gt;&lt;/pub-dates&gt;&lt;/dates&gt;&lt;isbn&gt;0098-7484 (Print)&amp;#xD;0098-7484 (Linking)&lt;/isbn&gt;&lt;accession-num&gt;3014173&lt;/accession-num&gt;&lt;urls&gt;&lt;related-urls&gt;&lt;url&gt;http://www.ncbi.nlm.nih.gov/entrez/query.fcgi?cmd=Retrieve&amp;amp;db=PubMed&amp;amp;dopt=Citation&amp;amp;list_uids=3014173&lt;/url&gt;&lt;/related-urls&gt;&lt;/urls&gt;&lt;language&gt;eng&lt;/language&gt;&lt;/record&gt;&lt;/Cite&gt;&lt;/EndNote&gt;</w:instrText>
        </w:r>
      </w:ins>
      <w:del w:id="420" w:author="Ram Shrestha" w:date="2014-01-04T19:38:00Z">
        <w:r w:rsidR="00E93357" w:rsidDel="00276C20">
          <w:delInstrText xml:space="preserve"> ADDIN EN.CITE &lt;EndNote&gt;&lt;Cite&gt;&lt;Author&gt;Ward&lt;/Author&gt;&lt;Year&gt;1986&lt;/Year&gt;&lt;RecNum&gt;1325&lt;/RecNum&gt;&lt;record&gt;&lt;rec-number&gt;1325&lt;/rec-number&gt;&lt;foreign-keys&gt;&lt;key app="EN" db-id="fp25zzvrxrd9vke5zxqp9stbssprwstvdddz"&gt;1325&lt;/key&gt;&lt;/foreign-keys&gt;&lt;ref-type name="Journal Article"&gt;17&lt;/ref-type&gt;&lt;contributors&gt;&lt;authors&gt;&lt;author&gt;Ward, J. W.&lt;/author&gt;&lt;author&gt;Grindon, A. J.&lt;/author&gt;&lt;author&gt;Feorino, P. M.&lt;/author&gt;&lt;author&gt;Schable, C.&lt;/author&gt;&lt;author&gt;Parvin, M.&lt;/author&gt;&lt;author&gt;Allen, J. R.&lt;/author&gt;&lt;/authors&gt;&lt;/contributors&gt;&lt;titles&gt;&lt;title&gt;Laboratory and epidemiologic evaluation of an enzyme immunoassay for antibodies to HTLV-III&lt;/title&gt;&lt;secondary-title&gt;JAMA&lt;/secondary-title&gt;&lt;/titles&gt;&lt;periodical&gt;&lt;full-title&gt;JAMA&lt;/full-title&gt;&lt;/periodical&gt;&lt;pages&gt;357-61&lt;/pages&gt;&lt;volume&gt;256&lt;/volume&gt;&lt;number&gt;3&lt;/number&gt;&lt;edition&gt;1986/07/18&lt;/edition&gt;&lt;keywords&gt;&lt;keyword&gt;Adult&lt;/keyword&gt;&lt;keyword&gt;Antibodies, Viral/*analysis&lt;/keyword&gt;&lt;keyword&gt;*Blood Donors&lt;/keyword&gt;&lt;keyword&gt;Deltaretrovirus/growth &amp;amp; development&lt;/keyword&gt;&lt;keyword&gt;Evaluation Studies as Topic&lt;/keyword&gt;&lt;keyword&gt;False Positive Reactions&lt;/keyword&gt;&lt;keyword&gt;Female&lt;/keyword&gt;&lt;keyword&gt;HIV Antibodies&lt;/keyword&gt;&lt;keyword&gt;Humans&lt;/keyword&gt;&lt;keyword&gt;Immunochemistry&lt;/keyword&gt;&lt;keyword&gt;Immunoenzyme Techniques&lt;/keyword&gt;&lt;keyword&gt;Male&lt;/keyword&gt;&lt;keyword&gt;Risk&lt;/keyword&gt;&lt;keyword&gt;Virus Cultivation&lt;/keyword&gt;&lt;/keywords&gt;&lt;dates&gt;&lt;year&gt;1986&lt;/year&gt;&lt;pub-dates&gt;&lt;date&gt;Jul 18&lt;/date&gt;&lt;/pub-dates&gt;&lt;/dates&gt;&lt;isbn&gt;0098-7484 (Print)&amp;#xD;0098-7484 (Linking)&lt;/isbn&gt;&lt;accession-num&gt;3014173&lt;/accession-num&gt;&lt;urls&gt;&lt;related-urls&gt;&lt;url&gt;http://www.ncbi.nlm.nih.gov/entrez/query.fcgi?cmd=Retrieve&amp;amp;db=PubMed&amp;amp;dopt=Citation&amp;amp;list_uids=3014173&lt;/url&gt;&lt;/related-urls&gt;&lt;/urls&gt;&lt;language&gt;eng&lt;/language&gt;&lt;/record&gt;&lt;/Cite&gt;&lt;/EndNote&gt;</w:delInstrText>
        </w:r>
      </w:del>
      <w:r w:rsidR="00396A41">
        <w:fldChar w:fldCharType="separate"/>
      </w:r>
      <w:r>
        <w:rPr>
          <w:noProof/>
        </w:rPr>
        <w:t>(Ward et al., 1986)</w:t>
      </w:r>
      <w:r w:rsidR="00396A41">
        <w:fldChar w:fldCharType="end"/>
      </w:r>
      <w:r>
        <w:t xml:space="preserve">. Clinical treatment for those with confirmed HIV infection started with the only available NRTI drug – azidothymidine (AZT), (later called Zidovudine (ZDV)). The drug is characterized for its toxic and unpleasant side effects </w:t>
      </w:r>
      <w:r w:rsidR="00396A41">
        <w:fldChar w:fldCharType="begin">
          <w:fldData xml:space="preserve">PEVuZE5vdGU+PENpdGU+PEF1dGhvcj5SaWNobWFuPC9BdXRob3I+PFllYXI+MTk4NzwvWWVhcj48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</w:fldData>
        </w:fldChar>
      </w:r>
      <w:ins w:id="421" w:author="Ram Shrestha" w:date="2014-01-04T19:38:00Z">
        <w:r w:rsidR="00276C20">
          <w:instrText xml:space="preserve"> ADDIN EN.CITE </w:instrText>
        </w:r>
      </w:ins>
      <w:del w:id="422" w:author="Ram Shrestha" w:date="2014-01-04T19:38:00Z">
        <w:r w:rsidR="00E93357" w:rsidDel="00276C20">
          <w:delInstrText xml:space="preserve"> ADDIN EN.CITE </w:delInstrText>
        </w:r>
        <w:r w:rsidR="00396A41" w:rsidDel="00276C20">
          <w:fldChar w:fldCharType="begin">
            <w:fldData xml:space="preserve">PEVuZE5vdGU+PENpdGU+PEF1dGhvcj5SaWNobWFuPC9BdXRob3I+PFllYXI+MTk4NzwvWWVhcj48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</w:fldData>
          </w:fldChar>
        </w:r>
        <w:r w:rsidR="00E93357" w:rsidDel="00276C20">
          <w:delInstrText xml:space="preserve"> ADDIN EN.CITE.DATA </w:delInstrText>
        </w:r>
        <w:r w:rsidR="00396A41" w:rsidDel="00276C20">
          <w:fldChar w:fldCharType="end"/>
        </w:r>
      </w:del>
      <w:ins w:id="423" w:author="Ram Shrestha" w:date="2014-01-04T19:38:00Z">
        <w:r w:rsidR="00276C20">
          <w:fldChar w:fldCharType="begin">
            <w:fldData xml:space="preserve">PEVuZE5vdGU+PENpdGU+PEF1dGhvcj5SaWNobWFuPC9BdXRob3I+PFllYXI+MTk4NzwvWWVhcj48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</w:fldData>
          </w:fldChar>
        </w:r>
        <w:r w:rsidR="00276C20">
          <w:instrText xml:space="preserve"> ADDIN EN.CITE.DATA </w:instrText>
        </w:r>
        <w:r w:rsidR="00276C20">
          <w:fldChar w:fldCharType="end"/>
        </w:r>
      </w:ins>
      <w:r w:rsidR="00396A41">
        <w:fldChar w:fldCharType="separate"/>
      </w:r>
      <w:r>
        <w:rPr>
          <w:noProof/>
        </w:rPr>
        <w:t>(Koch et al., 1992; Richman et al., 1987)</w:t>
      </w:r>
      <w:r w:rsidR="00396A41">
        <w:fldChar w:fldCharType="end"/>
      </w:r>
      <w:r>
        <w:t xml:space="preserve">. Nonetheless, the drug was the only hope for HIV infected people at the chronic stages of infection in mid 1980’s and was approved for use but the survival benefits lasted less than a year </w:t>
      </w:r>
      <w:r w:rsidR="00396A41">
        <w:fldChar w:fldCharType="begin">
          <w:fldData xml:space="preserve">PEVuZE5vdGU+PENpdGU+PEF1dGhvcj5GaXNjaGw8L0F1dGhvcj48WWVhcj4xOTkwPC9ZZWFyPjxS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=
</w:fldData>
        </w:fldChar>
      </w:r>
      <w:ins w:id="424" w:author="Ram Shrestha" w:date="2014-01-04T19:38:00Z">
        <w:r w:rsidR="00276C20">
          <w:instrText xml:space="preserve"> ADDIN EN.CITE </w:instrText>
        </w:r>
      </w:ins>
      <w:del w:id="425" w:author="Ram Shrestha" w:date="2014-01-04T19:38:00Z">
        <w:r w:rsidR="00E93357" w:rsidDel="00276C20">
          <w:delInstrText xml:space="preserve"> ADDIN EN.CITE </w:delInstrText>
        </w:r>
        <w:r w:rsidR="00396A41" w:rsidDel="00276C20">
          <w:fldChar w:fldCharType="begin">
            <w:fldData xml:space="preserve">PEVuZE5vdGU+PENpdGU+PEF1dGhvcj5GaXNjaGw8L0F1dGhvcj48WWVhcj4xOTkwPC9ZZWFyPjxS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=
</w:fldData>
          </w:fldChar>
        </w:r>
        <w:r w:rsidR="00E93357" w:rsidDel="00276C20">
          <w:delInstrText xml:space="preserve"> ADDIN EN.CITE.DATA </w:delInstrText>
        </w:r>
        <w:r w:rsidR="00396A41" w:rsidDel="00276C20">
          <w:fldChar w:fldCharType="end"/>
        </w:r>
      </w:del>
      <w:ins w:id="426" w:author="Ram Shrestha" w:date="2014-01-04T19:38:00Z">
        <w:r w:rsidR="00276C20">
          <w:fldChar w:fldCharType="begin">
            <w:fldData xml:space="preserve">PEVuZE5vdGU+PENpdGU+PEF1dGhvcj5GaXNjaGw8L0F1dGhvcj48WWVhcj4xOTkwPC9ZZWFyPjxS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=
</w:fldData>
          </w:fldChar>
        </w:r>
        <w:r w:rsidR="00276C20">
          <w:instrText xml:space="preserve"> ADDIN EN.CITE.DATA </w:instrText>
        </w:r>
        <w:r w:rsidR="00276C20">
          <w:fldChar w:fldCharType="end"/>
        </w:r>
      </w:ins>
      <w:r w:rsidR="00396A41">
        <w:fldChar w:fldCharType="separate"/>
      </w:r>
      <w:r>
        <w:rPr>
          <w:noProof/>
        </w:rPr>
        <w:t>(Fischl et al., 1993; Fischl et al., 1990; Lundgren et al., 1994; Volberding et al., 1995; Volberding et al., 1990)</w:t>
      </w:r>
      <w:r w:rsidR="00396A41">
        <w:fldChar w:fldCharType="end"/>
      </w:r>
      <w:r>
        <w:t xml:space="preserve">. Other NRTI drugs including didanosine (ddI) in 1991, Zalcitabine (ddC) in 1992, stavudine (d4T) in 1994 and lamivudine (3TC) in 1995 - were approved for use (Figure 1.10) but were toxic as well.  The administration of the drugs was altered to reduce the toxicity of each drug but the approach remained ineffective </w:t>
      </w:r>
      <w:r w:rsidR="00396A41">
        <w:fldChar w:fldCharType="begin">
          <w:fldData xml:space="preserve">PEVuZE5vdGU+PENpdGU+PEF1dGhvcj5Ta293cm9uPC9BdXRob3I+PFllYXI+MTk5MzwvWWVhcj48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</w:fldData>
        </w:fldChar>
      </w:r>
      <w:ins w:id="427" w:author="Ram Shrestha" w:date="2014-01-04T19:38:00Z">
        <w:r w:rsidR="00276C20">
          <w:instrText xml:space="preserve"> ADDIN EN.CITE </w:instrText>
        </w:r>
      </w:ins>
      <w:del w:id="428" w:author="Ram Shrestha" w:date="2014-01-04T19:38:00Z">
        <w:r w:rsidR="00E93357" w:rsidDel="00276C20">
          <w:delInstrText xml:space="preserve"> ADDIN EN.CITE </w:delInstrText>
        </w:r>
        <w:r w:rsidR="00396A41" w:rsidDel="00276C20">
          <w:fldChar w:fldCharType="begin">
            <w:fldData xml:space="preserve">PEVuZE5vdGU+PENpdGU+PEF1dGhvcj5Ta293cm9uPC9BdXRob3I+PFllYXI+MTk5MzwvWWVhcj48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</w:fldData>
          </w:fldChar>
        </w:r>
        <w:r w:rsidR="00E93357" w:rsidDel="00276C20">
          <w:delInstrText xml:space="preserve"> ADDIN EN.CITE.DATA </w:delInstrText>
        </w:r>
        <w:r w:rsidR="00396A41" w:rsidDel="00276C20">
          <w:fldChar w:fldCharType="end"/>
        </w:r>
      </w:del>
      <w:ins w:id="429" w:author="Ram Shrestha" w:date="2014-01-04T19:38:00Z">
        <w:r w:rsidR="00276C20">
          <w:fldChar w:fldCharType="begin">
            <w:fldData xml:space="preserve">PEVuZE5vdGU+PENpdGU+PEF1dGhvcj5Ta293cm9uPC9BdXRob3I+PFllYXI+MTk5MzwvWWVhcj48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</w:fldData>
          </w:fldChar>
        </w:r>
        <w:r w:rsidR="00276C20">
          <w:instrText xml:space="preserve"> ADDIN EN.CITE.DATA </w:instrText>
        </w:r>
        <w:r w:rsidR="00276C20">
          <w:fldChar w:fldCharType="end"/>
        </w:r>
      </w:ins>
      <w:r w:rsidR="00396A41">
        <w:fldChar w:fldCharType="separate"/>
      </w:r>
      <w:r>
        <w:rPr>
          <w:noProof/>
        </w:rPr>
        <w:t>(Skowron et al., 1993)</w:t>
      </w:r>
      <w:r w:rsidR="00396A41">
        <w:fldChar w:fldCharType="end"/>
      </w:r>
      <w:r>
        <w:t xml:space="preserve">. Then, a combination therapy containing two NRTI drugs </w:t>
      </w:r>
      <w:r w:rsidR="00396A41">
        <w:fldChar w:fldCharType="begin"/>
      </w:r>
      <w:ins w:id="430" w:author="Ram Shrestha" w:date="2014-01-04T19:38:00Z">
        <w:r w:rsidR="00276C20">
          <w:instrText xml:space="preserve"> ADDIN EN.CITE &lt;EndNote&gt;&lt;Cite&gt;&lt;Author&gt;Saravolatz&lt;/Author&gt;&lt;Year&gt;1996&lt;/Year&gt;&lt;RecNum&gt;1338&lt;/RecNum&gt;&lt;record&gt;&lt;rec-number&gt;1338&lt;/rec-number&gt;&lt;foreign-keys&gt;&lt;key app="EN" db-id="fp25zzvrxrd9vke5zxqp9stbssprwstvdddz"&gt;1338&lt;/key&gt;&lt;/foreign-keys&gt;&lt;ref-type name="Journal Article"&gt;17&lt;/ref-type&gt;&lt;contributors&gt;&lt;authors&gt;&lt;author&gt;Saravolatz, Louis D&lt;/author&gt;&lt;author&gt;Winslow, Dean L&lt;/author&gt;&lt;author&gt;Collins, Gary&lt;/author&gt;&lt;author&gt;Hodges, James S&lt;/author&gt;&lt;author&gt;Pettinelli, Carla&lt;/author&gt;&lt;author&gt;Stein, Daniel S&lt;/author&gt;&lt;author&gt;Markowitz, Norman&lt;/author&gt;&lt;author&gt;Reves, Randall&lt;/author&gt;&lt;author&gt;Loveless, Mark O&lt;/author&gt;&lt;author&gt;Crane, Lawrence&lt;/author&gt;&lt;/authors&gt;&lt;/contributors&gt;&lt;titles&gt;&lt;title&gt;Zidovudine alone or in combination with didanosine or zalcitabine in HIV-infected patients with the acquired immunodeficiency syndrome or fewer than 200 CD4 cells per cubic millimeter&lt;/title&gt;&lt;secondary-title&gt;New England Journal of Medicine&lt;/secondary-title&gt;&lt;/titles&gt;&lt;periodical&gt;&lt;full-title&gt;New England Journal of Medicine&lt;/full-title&gt;&lt;/periodical&gt;&lt;pages&gt;1099-1106&lt;/pages&gt;&lt;volume&gt;335&lt;/volume&gt;&lt;number&gt;15&lt;/number&gt;&lt;dates&gt;&lt;year&gt;1996&lt;/year&gt;&lt;/dates&gt;&lt;isbn&gt;0028-4793&lt;/isbn&gt;&lt;urls&gt;&lt;/urls&gt;&lt;/record&gt;&lt;/Cite&gt;&lt;/EndNote&gt;</w:instrText>
        </w:r>
      </w:ins>
      <w:del w:id="431" w:author="Ram Shrestha" w:date="2014-01-04T19:38:00Z">
        <w:r w:rsidR="00E93357" w:rsidDel="00276C20">
          <w:delInstrText xml:space="preserve"> ADDIN EN.CITE &lt;EndNote&gt;&lt;Cite&gt;&lt;Author&gt;Saravolatz&lt;/Author&gt;&lt;Year&gt;1996&lt;/Year&gt;&lt;RecNum&gt;1338&lt;/RecNum&gt;&lt;record&gt;&lt;rec-number&gt;1338&lt;/rec-number&gt;&lt;foreign-keys&gt;&lt;key app="EN" db-id="fp25zzvrxrd9vke5zxqp9stbssprwstvdddz"&gt;1338&lt;/key&gt;&lt;/foreign-keys&gt;&lt;ref-type name="Journal Article"&gt;17&lt;/ref-type&gt;&lt;contributors&gt;&lt;authors&gt;&lt;author&gt;Saravolatz, Louis D&lt;/author&gt;&lt;author&gt;Winslow, Dean L&lt;/author&gt;&lt;author&gt;Collins, Gary&lt;/author&gt;&lt;author&gt;Hodges, James S&lt;/author&gt;&lt;author&gt;Pettinelli, Carla&lt;/author&gt;&lt;author&gt;Stein, Daniel S&lt;/author&gt;&lt;author&gt;Markowitz, Norman&lt;/author&gt;&lt;author&gt;Reves, Randall&lt;/author&gt;&lt;author&gt;Loveless, Mark O&lt;/author&gt;&lt;author&gt;Crane, Lawrence&lt;/author&gt;&lt;/authors&gt;&lt;/contributors&gt;&lt;titles&gt;&lt;title&gt;Zidovudine alone or in combination with didanosine or zalcitabine in HIV-infected patients with the acquired immunodeficiency syndrome or fewer than 200 CD4 cells per cubic millimeter&lt;/title&gt;&lt;secondary-title&gt;New England Journal of Medicine&lt;/secondary-title&gt;&lt;/titles&gt;&lt;periodical&gt;&lt;full-title&gt;New England Journal of Medicine&lt;/full-title&gt;&lt;/periodical&gt;&lt;pages&gt;1099-1106&lt;/pages&gt;&lt;volume&gt;335&lt;/volume&gt;&lt;number&gt;15&lt;/number&gt;&lt;dates&gt;&lt;year&gt;1996&lt;/year&gt;&lt;/dates&gt;&lt;isbn&gt;0028-4793&lt;/isbn&gt;&lt;urls&gt;&lt;/urls&gt;&lt;/record&gt;&lt;/Cite&gt;&lt;/EndNote&gt;</w:delInstrText>
        </w:r>
      </w:del>
      <w:r w:rsidR="00396A41">
        <w:fldChar w:fldCharType="separate"/>
      </w:r>
      <w:r>
        <w:rPr>
          <w:noProof/>
        </w:rPr>
        <w:t>(Saravolatz et al., 1996)</w:t>
      </w:r>
      <w:r w:rsidR="00396A41">
        <w:fldChar w:fldCharType="end"/>
      </w:r>
      <w:r>
        <w:t xml:space="preserve">, for example zidovudine with didanosine or zalcitabine showed some improvement, characterized by increased CD+ and better survival but with less durability and poor tolerability </w:t>
      </w:r>
      <w:r w:rsidR="00396A41">
        <w:fldChar w:fldCharType="begin">
          <w:fldData xml:space="preserve">PEVuZE5vdGU+PENpdGU+PEF1dGhvcj5IYW1tZXI8L0F1dGhvcj48WWVhcj4xOTk2PC9ZZWFyPjxS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</w:fldData>
        </w:fldChar>
      </w:r>
      <w:ins w:id="432" w:author="Ram Shrestha" w:date="2014-01-04T19:38:00Z">
        <w:r w:rsidR="00276C20">
          <w:instrText xml:space="preserve"> ADDIN EN.CITE </w:instrText>
        </w:r>
      </w:ins>
      <w:del w:id="433" w:author="Ram Shrestha" w:date="2014-01-04T19:38:00Z">
        <w:r w:rsidR="00E93357" w:rsidDel="00276C20">
          <w:delInstrText xml:space="preserve"> ADDIN EN.CITE </w:delInstrText>
        </w:r>
        <w:r w:rsidR="00396A41" w:rsidDel="00276C20">
          <w:fldChar w:fldCharType="begin">
            <w:fldData xml:space="preserve">PEVuZE5vdGU+PENpdGU+PEF1dGhvcj5IYW1tZXI8L0F1dGhvcj48WWVhcj4xOTk2PC9ZZWFyPjxS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</w:fldData>
          </w:fldChar>
        </w:r>
        <w:r w:rsidR="00E93357" w:rsidDel="00276C20">
          <w:delInstrText xml:space="preserve"> ADDIN EN.CITE.DATA </w:delInstrText>
        </w:r>
        <w:r w:rsidR="00396A41" w:rsidDel="00276C20">
          <w:fldChar w:fldCharType="end"/>
        </w:r>
      </w:del>
      <w:ins w:id="434" w:author="Ram Shrestha" w:date="2014-01-04T19:38:00Z">
        <w:r w:rsidR="00276C20">
          <w:fldChar w:fldCharType="begin">
            <w:fldData xml:space="preserve">PEVuZE5vdGU+PENpdGU+PEF1dGhvcj5IYW1tZXI8L0F1dGhvcj48WWVhcj4xOTk2PC9ZZWFyPjxS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</w:fldData>
          </w:fldChar>
        </w:r>
        <w:r w:rsidR="00276C20">
          <w:instrText xml:space="preserve"> ADDIN EN.CITE.DATA </w:instrText>
        </w:r>
        <w:r w:rsidR="00276C20">
          <w:fldChar w:fldCharType="end"/>
        </w:r>
      </w:ins>
      <w:r w:rsidR="00396A41">
        <w:fldChar w:fldCharType="separate"/>
      </w:r>
      <w:r>
        <w:rPr>
          <w:noProof/>
        </w:rPr>
        <w:t>(Hammer et al., 1996)</w:t>
      </w:r>
      <w:r w:rsidR="00396A41">
        <w:fldChar w:fldCharType="end"/>
      </w:r>
      <w:r>
        <w:t xml:space="preserve">. Triple NRTI combination therapy containing 3TC, ZDV and d4T was better tolerated but could not control HIV reproduction </w:t>
      </w:r>
      <w:r w:rsidR="00396A41">
        <w:fldChar w:fldCharType="begin"/>
      </w:r>
      <w:ins w:id="435" w:author="Ram Shrestha" w:date="2014-01-04T19:38:00Z">
        <w:r w:rsidR="00276C20">
          <w:instrText xml:space="preserve"> ADDIN EN.CITE &lt;EndNote&gt;&lt;Cite&gt;&lt;Author&gt;Kuritzkes&lt;/Author&gt;&lt;Year&gt;1999&lt;/Year&gt;&lt;RecNum&gt;1337&lt;/RecNum&gt;&lt;record&gt;&lt;rec-number&gt;1337&lt;/rec-number&gt;&lt;foreign-keys&gt;&lt;key app="EN" db-id="fp25zzvrxrd9vke5zxqp9stbssprwstvdddz"&gt;1337&lt;/key&gt;&lt;/foreign-keys&gt;&lt;ref-type name="Journal Article"&gt;17&lt;/ref-type&gt;&lt;contributors&gt;&lt;authors&gt;&lt;author&gt;Kuritzkes, Daniel R&lt;/author&gt;&lt;author&gt;Marschner, Ian&lt;/author&gt;&lt;author&gt;Johnson, Victoria A&lt;/author&gt;&lt;author&gt;Bassett, Roland&lt;/author&gt;&lt;author&gt;Eron, Joseph J&lt;/author&gt;&lt;author&gt;Fischl, Margaret A&lt;/author&gt;&lt;author&gt;Murphy, Robert L&lt;/author&gt;&lt;author&gt;Fife, Kenneth&lt;/author&gt;&lt;author&gt;Maenza, Janine&lt;/author&gt;&lt;author&gt;Rosandich, Mary E&lt;/author&gt;&lt;/authors&gt;&lt;/contributors&gt;&lt;titles&gt;&lt;title&gt;Lamivudine in combination with zidovudine, stavudine, or didanosine in patients with HIV-1 infection. A randomized, double-blind, placebo-controlled trial&lt;/title&gt;&lt;secondary-title&gt;AIDS&lt;/secondary-title&gt;&lt;/titles&gt;&lt;periodical&gt;&lt;full-title&gt;AIDS&lt;/full-title&gt;&lt;/periodical&gt;&lt;pages&gt;685-694&lt;/pages&gt;&lt;volume&gt;13&lt;/volume&gt;&lt;number&gt;6&lt;/number&gt;&lt;dates&gt;&lt;year&gt;1999&lt;/year&gt;&lt;/dates&gt;&lt;isbn&gt;0269-9370&lt;/isbn&gt;&lt;urls&gt;&lt;/urls&gt;&lt;/record&gt;&lt;/Cite&gt;&lt;/EndNote&gt;</w:instrText>
        </w:r>
      </w:ins>
      <w:del w:id="436" w:author="Ram Shrestha" w:date="2014-01-04T19:38:00Z">
        <w:r w:rsidR="00E93357" w:rsidDel="00276C20">
          <w:delInstrText xml:space="preserve"> ADDIN EN.CITE &lt;EndNote&gt;&lt;Cite&gt;&lt;Author&gt;Kuritzkes&lt;/Author&gt;&lt;Year&gt;1999&lt;/Year&gt;&lt;RecNum&gt;1337&lt;/RecNum&gt;&lt;record&gt;&lt;rec-number&gt;1337&lt;/rec-number&gt;&lt;foreign-keys&gt;&lt;key app="EN" db-id="fp25zzvrxrd9vke5zxqp9stbssprwstvdddz"&gt;1337&lt;/key&gt;&lt;/foreign-keys&gt;&lt;ref-type name="Journal Article"&gt;17&lt;/ref-type&gt;&lt;contributors&gt;&lt;authors&gt;&lt;author&gt;Kuritzkes, Daniel R&lt;/author&gt;&lt;author&gt;Marschner, Ian&lt;/author&gt;&lt;author&gt;Johnson, Victoria A&lt;/author&gt;&lt;author&gt;Bassett, Roland&lt;/author&gt;&lt;author&gt;Eron, Joseph J&lt;/author&gt;&lt;author&gt;Fischl, Margaret A&lt;/author&gt;&lt;author&gt;Murphy, Robert L&lt;/author&gt;&lt;author&gt;Fife, Kenneth&lt;/author&gt;&lt;author&gt;Maenza, Janine&lt;/author&gt;&lt;author&gt;Rosandich, Mary E&lt;/author&gt;&lt;/authors&gt;&lt;/contributors&gt;&lt;titles&gt;&lt;title&gt;Lamivudine in combination with zidovudine, stavudine, or didanosine in patients with HIV-1 infection. A randomized, double-blind, placebo-controlled trial&lt;/title&gt;&lt;secondary-title&gt;AIDS&lt;/secondary-title&gt;&lt;/titles&gt;&lt;periodical&gt;&lt;full-title&gt;AIDS&lt;/full-title&gt;&lt;/periodical&gt;&lt;pages&gt;685-694&lt;/pages&gt;&lt;volume&gt;13&lt;/volume&gt;&lt;number&gt;6&lt;/number&gt;&lt;dates&gt;&lt;year&gt;1999&lt;/year&gt;&lt;/dates&gt;&lt;isbn&gt;0269-9370&lt;/isbn&gt;&lt;urls&gt;&lt;/urls&gt;&lt;/record&gt;&lt;/Cite&gt;&lt;/EndNote&gt;</w:delInstrText>
        </w:r>
      </w:del>
      <w:r w:rsidR="00396A41">
        <w:fldChar w:fldCharType="separate"/>
      </w:r>
      <w:r>
        <w:rPr>
          <w:noProof/>
        </w:rPr>
        <w:t>(Kuritzkes et al., 1999)</w:t>
      </w:r>
      <w:r w:rsidR="00396A41">
        <w:fldChar w:fldCharType="end"/>
      </w:r>
      <w:r>
        <w:t xml:space="preserve">. A good result obtained from using NRTI drugs was the substantial reduction in HIV transmission from mother to child at birth </w:t>
      </w:r>
      <w:r w:rsidR="00396A41">
        <w:fldChar w:fldCharType="begin">
          <w:fldData xml:space="preserve">PEVuZE5vdGU+PENpdGU+PEF1dGhvcj5NY0ludHlyZTwvQXV0aG9yPjxZZWFyPjIwMDk8L1llYXI+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</w:fldData>
        </w:fldChar>
      </w:r>
      <w:ins w:id="437" w:author="Ram Shrestha" w:date="2014-01-04T19:38:00Z">
        <w:r w:rsidR="00276C20">
          <w:instrText xml:space="preserve"> ADDIN EN.CITE </w:instrText>
        </w:r>
      </w:ins>
      <w:del w:id="438" w:author="Ram Shrestha" w:date="2014-01-04T19:38:00Z">
        <w:r w:rsidR="00E93357" w:rsidDel="00276C20">
          <w:delInstrText xml:space="preserve"> ADDIN EN.CITE </w:delInstrText>
        </w:r>
        <w:r w:rsidR="00396A41" w:rsidDel="00276C20">
          <w:fldChar w:fldCharType="begin">
            <w:fldData xml:space="preserve">PEVuZE5vdGU+PENpdGU+PEF1dGhvcj5NY0ludHlyZTwvQXV0aG9yPjxZZWFyPjIwMDk8L1llYXI+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</w:fldData>
          </w:fldChar>
        </w:r>
        <w:r w:rsidR="00E93357" w:rsidDel="00276C20">
          <w:delInstrText xml:space="preserve"> ADDIN EN.CITE.DATA </w:delInstrText>
        </w:r>
        <w:r w:rsidR="00396A41" w:rsidDel="00276C20">
          <w:fldChar w:fldCharType="end"/>
        </w:r>
      </w:del>
      <w:ins w:id="439" w:author="Ram Shrestha" w:date="2014-01-04T19:38:00Z">
        <w:r w:rsidR="00276C20">
          <w:fldChar w:fldCharType="begin">
            <w:fldData xml:space="preserve">PEVuZE5vdGU+PENpdGU+PEF1dGhvcj5NY0ludHlyZTwvQXV0aG9yPjxZZWFyPjIwMDk8L1llYXI+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</w:fldData>
          </w:fldChar>
        </w:r>
        <w:r w:rsidR="00276C20">
          <w:instrText xml:space="preserve"> ADDIN EN.CITE.DATA </w:instrText>
        </w:r>
        <w:r w:rsidR="00276C20">
          <w:fldChar w:fldCharType="end"/>
        </w:r>
      </w:ins>
      <w:r w:rsidR="00396A41">
        <w:fldChar w:fldCharType="separate"/>
      </w:r>
      <w:r>
        <w:rPr>
          <w:noProof/>
        </w:rPr>
        <w:t>(Connor et al., 1994; McGowan and Shah, 2000; McIntyre et al., 2009)</w:t>
      </w:r>
      <w:r w:rsidR="00396A41">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A notable advancement in antiretroviral treatment was observed after the development of NNRTI drugs and PI drugs that interacted directly with the viral proteins reverse transcriptase and protease to inhibit their action. Clinical trials were conducted with triple combination therapy contained 2 NRTIs and a NNRTI drug or 2 NRTIs and a PI drug </w:t>
      </w:r>
      <w:r w:rsidR="00396A41">
        <w:fldChar w:fldCharType="begin">
          <w:fldData xml:space="preserve">PEVuZE5vdGU+PENpdGU+PEF1dGhvcj5TdGFzemV3c2tpPC9BdXRob3I+PFllYXI+MTk5OTwvWWVh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</w:fldData>
        </w:fldChar>
      </w:r>
      <w:ins w:id="440" w:author="Ram Shrestha" w:date="2014-01-04T19:38:00Z">
        <w:r w:rsidR="00276C20">
          <w:instrText xml:space="preserve"> ADDIN EN.CITE </w:instrText>
        </w:r>
      </w:ins>
      <w:del w:id="441" w:author="Ram Shrestha" w:date="2014-01-04T19:38:00Z">
        <w:r w:rsidR="00E93357" w:rsidDel="00276C20">
          <w:delInstrText xml:space="preserve"> ADDIN EN.CITE </w:delInstrText>
        </w:r>
        <w:r w:rsidR="00396A41" w:rsidDel="00276C20">
          <w:fldChar w:fldCharType="begin">
            <w:fldData xml:space="preserve">PEVuZE5vdGU+PENpdGU+PEF1dGhvcj5TdGFzemV3c2tpPC9BdXRob3I+PFllYXI+MTk5OTwvWWVh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</w:fldData>
          </w:fldChar>
        </w:r>
        <w:r w:rsidR="00E93357" w:rsidDel="00276C20">
          <w:delInstrText xml:space="preserve"> ADDIN EN.CITE.DATA </w:delInstrText>
        </w:r>
        <w:r w:rsidR="00396A41" w:rsidDel="00276C20">
          <w:fldChar w:fldCharType="end"/>
        </w:r>
      </w:del>
      <w:ins w:id="442" w:author="Ram Shrestha" w:date="2014-01-04T19:38:00Z">
        <w:r w:rsidR="00276C20">
          <w:fldChar w:fldCharType="begin">
            <w:fldData xml:space="preserve">PEVuZE5vdGU+PENpdGU+PEF1dGhvcj5TdGFzemV3c2tpPC9BdXRob3I+PFllYXI+MTk5OTwvWWVh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</w:fldData>
          </w:fldChar>
        </w:r>
        <w:r w:rsidR="00276C20">
          <w:instrText xml:space="preserve"> ADDIN EN.CITE.DATA </w:instrText>
        </w:r>
        <w:r w:rsidR="00276C20">
          <w:fldChar w:fldCharType="end"/>
        </w:r>
      </w:ins>
      <w:r w:rsidR="00396A41">
        <w:fldChar w:fldCharType="separate"/>
      </w:r>
      <w:r>
        <w:rPr>
          <w:noProof/>
        </w:rPr>
        <w:t>(Montaner et al., 1998a; Montaner et al., 1998b; Staszewski et al., 1999b)</w:t>
      </w:r>
      <w:r w:rsidR="00396A41">
        <w:fldChar w:fldCharType="end"/>
      </w:r>
      <w:r>
        <w:t xml:space="preserve">. Besides antiretroviral activity, combination therapy was also studied for toxicity and tolerability </w:t>
      </w:r>
      <w:r w:rsidR="00396A41">
        <w:fldChar w:fldCharType="begin">
          <w:fldData xml:space="preserve">PEVuZE5vdGU+PENpdGU+PEF1dGhvcj5Nb250YW5lcjwvQXV0aG9yPjxZZWFyPjE5OTg8L1llYXI+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</w:fldData>
        </w:fldChar>
      </w:r>
      <w:ins w:id="443" w:author="Ram Shrestha" w:date="2014-01-04T19:38:00Z">
        <w:r w:rsidR="00276C20">
          <w:instrText xml:space="preserve"> ADDIN EN.CITE </w:instrText>
        </w:r>
      </w:ins>
      <w:del w:id="444" w:author="Ram Shrestha" w:date="2014-01-04T19:38:00Z">
        <w:r w:rsidR="00E93357" w:rsidDel="00276C20">
          <w:delInstrText xml:space="preserve"> ADDIN EN.CITE </w:delInstrText>
        </w:r>
        <w:r w:rsidR="00396A41" w:rsidDel="00276C20">
          <w:fldChar w:fldCharType="begin">
            <w:fldData xml:space="preserve">PEVuZE5vdGU+PENpdGU+PEF1dGhvcj5Nb250YW5lcjwvQXV0aG9yPjxZZWFyPjE5OTg8L1llYXI+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</w:fldData>
          </w:fldChar>
        </w:r>
        <w:r w:rsidR="00E93357" w:rsidDel="00276C20">
          <w:delInstrText xml:space="preserve"> ADDIN EN.CITE.DATA </w:delInstrText>
        </w:r>
        <w:r w:rsidR="00396A41" w:rsidDel="00276C20">
          <w:fldChar w:fldCharType="end"/>
        </w:r>
      </w:del>
      <w:ins w:id="445" w:author="Ram Shrestha" w:date="2014-01-04T19:38:00Z">
        <w:r w:rsidR="00276C20">
          <w:fldChar w:fldCharType="begin">
            <w:fldData xml:space="preserve">PEVuZE5vdGU+PENpdGU+PEF1dGhvcj5Nb250YW5lcjwvQXV0aG9yPjxZZWFyPjE5OTg8L1llYXI+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</w:fldData>
          </w:fldChar>
        </w:r>
        <w:r w:rsidR="00276C20">
          <w:instrText xml:space="preserve"> ADDIN EN.CITE.DATA </w:instrText>
        </w:r>
        <w:r w:rsidR="00276C20">
          <w:fldChar w:fldCharType="end"/>
        </w:r>
      </w:ins>
      <w:r w:rsidR="00396A41">
        <w:fldChar w:fldCharType="separate"/>
      </w:r>
      <w:r>
        <w:rPr>
          <w:noProof/>
        </w:rPr>
        <w:t>(Montaner et al., 1998b; Staszewski et al., 1999a; Staszewski et al., 1999b)</w:t>
      </w:r>
      <w:r w:rsidR="00396A41">
        <w:fldChar w:fldCharType="end"/>
      </w:r>
      <w:r>
        <w:t xml:space="preserve">. The triple combination therapy of Nevirapine/efavirenz (NNRTI drug) with two NRTI drugs showed a good viral suppressing result </w:t>
      </w:r>
      <w:r w:rsidR="00396A41">
        <w:fldChar w:fldCharType="begin">
          <w:fldData xml:space="preserve">PEVuZE5vdGU+PENpdGU+PEF1dGhvcj5TdGFzemV3c2tpPC9BdXRob3I+PFllYXI+MTk5OTwvWWVh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</w:fldData>
        </w:fldChar>
      </w:r>
      <w:ins w:id="446" w:author="Ram Shrestha" w:date="2014-01-04T19:38:00Z">
        <w:r w:rsidR="00276C20">
          <w:instrText xml:space="preserve"> ADDIN EN.CITE </w:instrText>
        </w:r>
      </w:ins>
      <w:del w:id="447" w:author="Ram Shrestha" w:date="2014-01-04T19:38:00Z">
        <w:r w:rsidR="00E93357" w:rsidDel="00276C20">
          <w:delInstrText xml:space="preserve"> ADDIN EN.CITE </w:delInstrText>
        </w:r>
        <w:r w:rsidR="00396A41" w:rsidDel="00276C20">
          <w:fldChar w:fldCharType="begin">
            <w:fldData xml:space="preserve">PEVuZE5vdGU+PENpdGU+PEF1dGhvcj5TdGFzemV3c2tpPC9BdXRob3I+PFllYXI+MTk5OTwvWWVh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</w:fldData>
          </w:fldChar>
        </w:r>
        <w:r w:rsidR="00E93357" w:rsidDel="00276C20">
          <w:delInstrText xml:space="preserve"> ADDIN EN.CITE.DATA </w:delInstrText>
        </w:r>
        <w:r w:rsidR="00396A41" w:rsidDel="00276C20">
          <w:fldChar w:fldCharType="end"/>
        </w:r>
      </w:del>
      <w:ins w:id="448" w:author="Ram Shrestha" w:date="2014-01-04T19:38:00Z">
        <w:r w:rsidR="00276C20">
          <w:fldChar w:fldCharType="begin">
            <w:fldData xml:space="preserve">PEVuZE5vdGU+PENpdGU+PEF1dGhvcj5TdGFzemV3c2tpPC9BdXRob3I+PFllYXI+MTk5OTwvWWVh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</w:fldData>
          </w:fldChar>
        </w:r>
        <w:r w:rsidR="00276C20">
          <w:instrText xml:space="preserve"> ADDIN EN.CITE.DATA </w:instrText>
        </w:r>
        <w:r w:rsidR="00276C20">
          <w:fldChar w:fldCharType="end"/>
        </w:r>
      </w:ins>
      <w:r w:rsidR="00396A41">
        <w:fldChar w:fldCharType="separate"/>
      </w:r>
      <w:r>
        <w:rPr>
          <w:noProof/>
        </w:rPr>
        <w:t>(Staszewski et al., 1999a; Staszewski et al., 1999b)</w:t>
      </w:r>
      <w:r w:rsidR="00396A41">
        <w:fldChar w:fldCharType="end"/>
      </w:r>
      <w:r>
        <w:t xml:space="preserve"> and was superior to monotherapy and dual therapy </w:t>
      </w:r>
      <w:r w:rsidR="00396A41">
        <w:fldChar w:fldCharType="begin"/>
      </w:r>
      <w:ins w:id="449" w:author="Ram Shrestha" w:date="2014-01-04T19:38:00Z">
        <w:r w:rsidR="00276C20">
          <w:instrText xml:space="preserve"> ADDIN EN.CITE &lt;EndNote&gt;&lt;Cite&gt;&lt;Author&gt;Robbins&lt;/Author&gt;&lt;Year&gt;2003&lt;/Year&gt;&lt;RecNum&gt;1340&lt;/RecNum&gt;&lt;record&gt;&lt;rec-number&gt;1340&lt;/rec-number&gt;&lt;foreign-keys&gt;&lt;key app="EN" db-id="fp25zzvrxrd9vke5zxqp9stbssprwstvdddz"&gt;1340&lt;/key&gt;&lt;/foreign-keys&gt;&lt;ref-type name="Journal Article"&gt;17&lt;/ref-type&gt;&lt;contributors&gt;&lt;authors&gt;&lt;author&gt;Robbins, Gregory K&lt;/author&gt;&lt;author&gt;De Gruttola, Victor&lt;/author&gt;&lt;author&gt;Shafer, Robert W&lt;/author&gt;&lt;author&gt;Smeaton, Laura M&lt;/author&gt;&lt;author&gt;Snyder, Sally W&lt;/author&gt;&lt;author&gt;Pettinelli, Carla&lt;/author&gt;&lt;author&gt;Dubé, Michael P&lt;/author&gt;&lt;author&gt;Fischl, Margaret A&lt;/author&gt;&lt;author&gt;Pollard, Richard B&lt;/author&gt;&lt;author&gt;Delapenha, Robert&lt;/author&gt;&lt;/authors&gt;&lt;/contributors&gt;&lt;titles&gt;&lt;title&gt;Comparison of sequential three-drug regimens as initial therapy for HIV-1 infection&lt;/title&gt;&lt;secondary-title&gt;New England Journal of Medicine&lt;/secondary-title&gt;&lt;/titles&gt;&lt;periodical&gt;&lt;full-title&gt;New England Journal of Medicine&lt;/full-title&gt;&lt;/periodical&gt;&lt;pages&gt;2293-2303&lt;/pages&gt;&lt;volume&gt;349&lt;/volume&gt;&lt;number&gt;24&lt;/number&gt;&lt;dates&gt;&lt;year&gt;2003&lt;/year&gt;&lt;/dates&gt;&lt;isbn&gt;0028-4793&lt;/isbn&gt;&lt;urls&gt;&lt;/urls&gt;&lt;/record&gt;&lt;/Cite&gt;&lt;/EndNote&gt;</w:instrText>
        </w:r>
      </w:ins>
      <w:del w:id="450" w:author="Ram Shrestha" w:date="2014-01-04T19:38:00Z">
        <w:r w:rsidR="00E93357" w:rsidDel="00276C20">
          <w:delInstrText xml:space="preserve"> ADDIN EN.CITE &lt;EndNote&gt;&lt;Cite&gt;&lt;Author&gt;Robbins&lt;/Author&gt;&lt;Year&gt;2003&lt;/Year&gt;&lt;RecNum&gt;1340&lt;/RecNum&gt;&lt;record&gt;&lt;rec-number&gt;1340&lt;/rec-number&gt;&lt;foreign-keys&gt;&lt;key app="EN" db-id="fp25zzvrxrd9vke5zxqp9stbssprwstvdddz"&gt;1340&lt;/key&gt;&lt;/foreign-keys&gt;&lt;ref-type name="Journal Article"&gt;17&lt;/ref-type&gt;&lt;contributors&gt;&lt;authors&gt;&lt;author&gt;Robbins, Gregory K&lt;/author&gt;&lt;author&gt;De Gruttola, Victor&lt;/author&gt;&lt;author&gt;Shafer, Robert W&lt;/author&gt;&lt;author&gt;Smeaton, Laura M&lt;/author&gt;&lt;author&gt;Snyder, Sally W&lt;/author&gt;&lt;author&gt;Pettinelli, Carla&lt;/author&gt;&lt;author&gt;Dubé, Michael P&lt;/author&gt;&lt;author&gt;Fischl, Margaret A&lt;/author&gt;&lt;author&gt;Pollard, Richard B&lt;/author&gt;&lt;author&gt;Delapenha, Robert&lt;/author&gt;&lt;/authors&gt;&lt;/contributors&gt;&lt;titles&gt;&lt;title&gt;Comparison of sequential three-drug regimens as initial therapy for HIV-1 infection&lt;/title&gt;&lt;secondary-title&gt;New England Journal of Medicine&lt;/secondary-title&gt;&lt;/titles&gt;&lt;periodical&gt;&lt;full-title&gt;New England Journal of Medicine&lt;/full-title&gt;&lt;/periodical&gt;&lt;pages&gt;2293-2303&lt;/pages&gt;&lt;volume&gt;349&lt;/volume&gt;&lt;number&gt;24&lt;/number&gt;&lt;dates&gt;&lt;year&gt;2003&lt;/year&gt;&lt;/dates&gt;&lt;isbn&gt;0028-4793&lt;/isbn&gt;&lt;urls&gt;&lt;/urls&gt;&lt;/record&gt;&lt;/Cite&gt;&lt;/EndNote&gt;</w:delInstrText>
        </w:r>
      </w:del>
      <w:r w:rsidR="00396A41">
        <w:fldChar w:fldCharType="separate"/>
      </w:r>
      <w:r>
        <w:rPr>
          <w:noProof/>
        </w:rPr>
        <w:t>(Robbins et al., 2003)</w:t>
      </w:r>
      <w:r w:rsidR="00396A41">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A drug cocktail with 2 NRTIs and a protease inhibitor showed highly effective result </w:t>
      </w:r>
      <w:r w:rsidR="00396A41">
        <w:fldChar w:fldCharType="begin"/>
      </w:r>
      <w:ins w:id="451" w:author="Ram Shrestha" w:date="2014-01-04T19:38:00Z">
        <w:r w:rsidR="00276C20">
          <w:instrText xml:space="preserve"> ADDIN EN.CITE &lt;EndNote&gt;&lt;Cite&gt;&lt;Author&gt;Cameron&lt;/Author&gt;&lt;Year&gt;1999&lt;/Year&gt;&lt;RecNum&gt;1346&lt;/RecNum&gt;&lt;record&gt;&lt;rec-number&gt;1346&lt;/rec-number&gt;&lt;foreign-keys&gt;&lt;key app="EN" db-id="fp25zzvrxrd9vke5zxqp9stbssprwstvdddz"&gt;1346&lt;/key&gt;&lt;/foreign-keys&gt;&lt;ref-type name="Journal Article"&gt;17&lt;/ref-type&gt;&lt;contributors&gt;&lt;authors&gt;&lt;author&gt;Cameron, William&lt;/author&gt;&lt;author&gt;Japour, Anthony J&lt;/author&gt;&lt;author&gt;Xu, Yi&lt;/author&gt;&lt;author&gt;Hsu, Ann&lt;/author&gt;&lt;author&gt;Mellors, John&lt;/author&gt;&lt;author&gt;Farthing, Charles&lt;/author&gt;&lt;author&gt;Cohen, Calvin&lt;/author&gt;&lt;author&gt;Poretz, Donald&lt;/author&gt;&lt;author&gt;Markowitz, Martin&lt;/author&gt;&lt;author&gt;Follansbee, Steve&lt;/author&gt;&lt;/authors&gt;&lt;/contributors&gt;&lt;titles&gt;&lt;title&gt;Ritonavir and saquinavir combination therapy for the treatment of HIV infection&lt;/title&gt;&lt;secondary-title&gt;AIDS&lt;/secondary-title&gt;&lt;/titles&gt;&lt;periodical&gt;&lt;full-title&gt;AIDS&lt;/full-title&gt;&lt;/periodical&gt;&lt;pages&gt;213-224&lt;/pages&gt;&lt;volume&gt;13&lt;/volume&gt;&lt;number&gt;2&lt;/number&gt;&lt;dates&gt;&lt;year&gt;1999&lt;/year&gt;&lt;/dates&gt;&lt;isbn&gt;0269-9370&lt;/isbn&gt;&lt;urls&gt;&lt;/urls&gt;&lt;/record&gt;&lt;/Cite&gt;&lt;Cite&gt;&lt;Author&gt;Merry&lt;/Author&gt;&lt;Year&gt;1997&lt;/Year&gt;&lt;RecNum&gt;1347&lt;/RecNum&gt;&lt;record&gt;&lt;rec-number&gt;1347&lt;/rec-number&gt;&lt;foreign-keys&gt;&lt;key app="EN" db-id="fp25zzvrxrd9vke5zxqp9stbssprwstvdddz"&gt;1347&lt;/key&gt;&lt;/foreign-keys&gt;&lt;ref-type name="Journal Article"&gt;17&lt;/ref-type&gt;&lt;contributors&gt;&lt;authors&gt;&lt;author&gt;Merry, Concepta&lt;/author&gt;&lt;author&gt;Barry, Michael G&lt;/author&gt;&lt;author&gt;Mulcahy, Fiona&lt;/author&gt;&lt;author&gt;Ryan, Mairin&lt;/author&gt;&lt;author&gt;Heavey, Jane&lt;/author&gt;&lt;author&gt;Tjia, John F&lt;/author&gt;&lt;author&gt;Gibbons, Sara E&lt;/author&gt;&lt;author&gt;Breckenridge, Alasdair M&lt;/author&gt;&lt;author&gt;Back, David J&lt;/author&gt;&lt;/authors&gt;&lt;/contributors&gt;&lt;titles&gt;&lt;title&gt;Saquinavir pharmacokinetics alone and in combination with ritonavir in HIV-infected patients&lt;/title&gt;&lt;secondary-title&gt;AIDS&lt;/secondary-title&gt;&lt;/titles&gt;&lt;periodical&gt;&lt;full-title&gt;AIDS&lt;/full-title&gt;&lt;/periodical&gt;&lt;pages&gt;F29-F33&lt;/pages&gt;&lt;volume&gt;11&lt;/volume&gt;&lt;number&gt;4&lt;/number&gt;&lt;dates&gt;&lt;year&gt;1997&lt;/year&gt;&lt;/dates&gt;&lt;isbn&gt;0269-9370&lt;/isbn&gt;&lt;urls&gt;&lt;/urls&gt;&lt;/record&gt;&lt;/Cite&gt;&lt;/EndNote&gt;</w:instrText>
        </w:r>
      </w:ins>
      <w:del w:id="452" w:author="Ram Shrestha" w:date="2014-01-04T19:38:00Z">
        <w:r w:rsidR="00E93357" w:rsidDel="00276C20">
          <w:delInstrText xml:space="preserve"> ADDIN EN.CITE &lt;EndNote&gt;&lt;Cite&gt;&lt;Author&gt;Cameron&lt;/Author&gt;&lt;Year&gt;1999&lt;/Year&gt;&lt;RecNum&gt;1346&lt;/RecNum&gt;&lt;record&gt;&lt;rec-number&gt;1346&lt;/rec-number&gt;&lt;foreign-keys&gt;&lt;key app="EN" db-id="fp25zzvrxrd9vke5zxqp9stbssprwstvdddz"&gt;1346&lt;/key&gt;&lt;/foreign-keys&gt;&lt;ref-type name="Journal Article"&gt;17&lt;/ref-type&gt;&lt;contributors&gt;&lt;authors&gt;&lt;author&gt;Cameron, William&lt;/author&gt;&lt;author&gt;Japour, Anthony J&lt;/author&gt;&lt;author&gt;Xu, Yi&lt;/author&gt;&lt;author&gt;Hsu, Ann&lt;/author&gt;&lt;author&gt;Mellors, John&lt;/author&gt;&lt;author&gt;Farthing, Charles&lt;/author&gt;&lt;author&gt;Cohen, Calvin&lt;/author&gt;&lt;author&gt;Poretz, Donald&lt;/author&gt;&lt;author&gt;Markowitz, Martin&lt;/author&gt;&lt;author&gt;Follansbee, Steve&lt;/author&gt;&lt;/authors&gt;&lt;/contributors&gt;&lt;titles&gt;&lt;title&gt;Ritonavir and saquinavir combination therapy for the treatment of HIV infection&lt;/title&gt;&lt;secondary-title&gt;AIDS&lt;/secondary-title&gt;&lt;/titles&gt;&lt;periodical&gt;&lt;full-title&gt;AIDS&lt;/full-title&gt;&lt;/periodical&gt;&lt;pages&gt;213-224&lt;/pages&gt;&lt;volume&gt;13&lt;/volume&gt;&lt;number&gt;2&lt;/number&gt;&lt;dates&gt;&lt;year&gt;1999&lt;/year&gt;&lt;/dates&gt;&lt;isbn&gt;0269-9370&lt;/isbn&gt;&lt;urls&gt;&lt;/urls&gt;&lt;/record&gt;&lt;/Cite&gt;&lt;Cite&gt;&lt;Author&gt;Merry&lt;/Author&gt;&lt;Year&gt;1997&lt;/Year&gt;&lt;RecNum&gt;1347&lt;/RecNum&gt;&lt;record&gt;&lt;rec-number&gt;1347&lt;/rec-number&gt;&lt;foreign-keys&gt;&lt;key app="EN" db-id="fp25zzvrxrd9vke5zxqp9stbssprwstvdddz"&gt;1347&lt;/key&gt;&lt;/foreign-keys&gt;&lt;ref-type name="Journal Article"&gt;17&lt;/ref-type&gt;&lt;contributors&gt;&lt;authors&gt;&lt;author&gt;Merry, Concepta&lt;/author&gt;&lt;author&gt;Barry, Michael G&lt;/author&gt;&lt;author&gt;Mulcahy, Fiona&lt;/author&gt;&lt;author&gt;Ryan, Mairin&lt;/author&gt;&lt;author&gt;Heavey, Jane&lt;/author&gt;&lt;author&gt;Tjia, John F&lt;/author&gt;&lt;author&gt;Gibbons, Sara E&lt;/author&gt;&lt;author&gt;Breckenridge, Alasdair M&lt;/author&gt;&lt;author&gt;Back, David J&lt;/author&gt;&lt;/authors&gt;&lt;/contributors&gt;&lt;titles&gt;&lt;title&gt;Saquinavir pharmacokinetics alone and in combination with ritonavir in HIV-infected patients&lt;/title&gt;&lt;secondary-title&gt;AIDS&lt;/secondary-title&gt;&lt;/titles&gt;&lt;periodical&gt;&lt;full-title&gt;AIDS&lt;/full-title&gt;&lt;/periodical&gt;&lt;pages&gt;F29-F33&lt;/pages&gt;&lt;volume&gt;11&lt;/volume&gt;&lt;number&gt;4&lt;/number&gt;&lt;dates&gt;&lt;year&gt;1997&lt;/year&gt;&lt;/dates&gt;&lt;isbn&gt;0269-9370&lt;/isbn&gt;&lt;urls&gt;&lt;/urls&gt;&lt;/record&gt;&lt;/Cite&gt;&lt;/EndNote&gt;</w:delInstrText>
        </w:r>
      </w:del>
      <w:r w:rsidR="00396A41">
        <w:fldChar w:fldCharType="separate"/>
      </w:r>
      <w:r>
        <w:rPr>
          <w:noProof/>
        </w:rPr>
        <w:t>(Cameron et al., 1999; Merry et al., 1997)</w:t>
      </w:r>
      <w:r w:rsidR="00396A41">
        <w:fldChar w:fldCharType="end"/>
      </w:r>
      <w:r>
        <w:t xml:space="preserve"> with viral suppression time longer than the study period </w:t>
      </w:r>
      <w:r w:rsidR="00396A41">
        <w:fldChar w:fldCharType="begin">
          <w:fldData xml:space="preserve">PEVuZE5vdGU+PENpdGU+PEF1dGhvcj5IYW1tZXI8L0F1dGhvcj48WWVhcj4xOTk3PC9ZZWFyPjxS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</w:fldData>
        </w:fldChar>
      </w:r>
      <w:ins w:id="453" w:author="Ram Shrestha" w:date="2014-01-04T19:38:00Z">
        <w:r w:rsidR="00276C20">
          <w:instrText xml:space="preserve"> ADDIN EN.CITE </w:instrText>
        </w:r>
      </w:ins>
      <w:del w:id="454" w:author="Ram Shrestha" w:date="2014-01-04T19:38:00Z">
        <w:r w:rsidR="00E93357" w:rsidDel="00276C20">
          <w:delInstrText xml:space="preserve"> ADDIN EN.CITE </w:delInstrText>
        </w:r>
        <w:r w:rsidR="00396A41" w:rsidDel="00276C20">
          <w:fldChar w:fldCharType="begin">
            <w:fldData xml:space="preserve">PEVuZE5vdGU+PENpdGU+PEF1dGhvcj5IYW1tZXI8L0F1dGhvcj48WWVhcj4xOTk3PC9ZZWFyPjxS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</w:fldData>
          </w:fldChar>
        </w:r>
        <w:r w:rsidR="00E93357" w:rsidDel="00276C20">
          <w:delInstrText xml:space="preserve"> ADDIN EN.CITE.DATA </w:delInstrText>
        </w:r>
        <w:r w:rsidR="00396A41" w:rsidDel="00276C20">
          <w:fldChar w:fldCharType="end"/>
        </w:r>
      </w:del>
      <w:ins w:id="455" w:author="Ram Shrestha" w:date="2014-01-04T19:38:00Z">
        <w:r w:rsidR="00276C20">
          <w:fldChar w:fldCharType="begin">
            <w:fldData xml:space="preserve">PEVuZE5vdGU+PENpdGU+PEF1dGhvcj5IYW1tZXI8L0F1dGhvcj48WWVhcj4xOTk3PC9ZZWFyPjxS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</w:fldData>
          </w:fldChar>
        </w:r>
        <w:r w:rsidR="00276C20">
          <w:instrText xml:space="preserve"> ADDIN EN.CITE.DATA </w:instrText>
        </w:r>
        <w:r w:rsidR="00276C20">
          <w:fldChar w:fldCharType="end"/>
        </w:r>
      </w:ins>
      <w:r w:rsidR="00396A41">
        <w:fldChar w:fldCharType="separate"/>
      </w:r>
      <w:r>
        <w:rPr>
          <w:noProof/>
        </w:rPr>
        <w:t>(Gulick et al., 2000; Hammer et al., 1997)</w:t>
      </w:r>
      <w:r w:rsidR="00396A41">
        <w:fldChar w:fldCharType="end"/>
      </w:r>
      <w:r>
        <w:t xml:space="preserve">. The concept of highly active antiretroviral therapy was conceived after the cocktail of 3 drugs from different classes showed effective results </w:t>
      </w:r>
      <w:r w:rsidR="00396A41">
        <w:fldChar w:fldCharType="begin">
          <w:fldData xml:space="preserve">PEVuZE5vdGU+PENpdGU+PEF1dGhvcj5IYW1tZXI8L0F1dGhvcj48WWVhcj4xOTk3PC9ZZWFyPjxS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</w:fldData>
        </w:fldChar>
      </w:r>
      <w:ins w:id="456" w:author="Ram Shrestha" w:date="2014-01-04T19:38:00Z">
        <w:r w:rsidR="00276C20">
          <w:instrText xml:space="preserve"> ADDIN EN.CITE </w:instrText>
        </w:r>
      </w:ins>
      <w:del w:id="457" w:author="Ram Shrestha" w:date="2014-01-04T19:38:00Z">
        <w:r w:rsidR="00E93357" w:rsidDel="00276C20">
          <w:delInstrText xml:space="preserve"> ADDIN EN.CITE </w:delInstrText>
        </w:r>
        <w:r w:rsidR="00396A41" w:rsidDel="00276C20">
          <w:fldChar w:fldCharType="begin">
            <w:fldData xml:space="preserve">PEVuZE5vdGU+PENpdGU+PEF1dGhvcj5IYW1tZXI8L0F1dGhvcj48WWVhcj4xOTk3PC9ZZWFyPjxS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</w:fldData>
          </w:fldChar>
        </w:r>
        <w:r w:rsidR="00E93357" w:rsidDel="00276C20">
          <w:delInstrText xml:space="preserve"> ADDIN EN.CITE.DATA </w:delInstrText>
        </w:r>
        <w:r w:rsidR="00396A41" w:rsidDel="00276C20">
          <w:fldChar w:fldCharType="end"/>
        </w:r>
      </w:del>
      <w:ins w:id="458" w:author="Ram Shrestha" w:date="2014-01-04T19:38:00Z">
        <w:r w:rsidR="00276C20">
          <w:fldChar w:fldCharType="begin">
            <w:fldData xml:space="preserve">PEVuZE5vdGU+PENpdGU+PEF1dGhvcj5IYW1tZXI8L0F1dGhvcj48WWVhcj4xOTk3PC9ZZWFyPjxS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</w:fldData>
          </w:fldChar>
        </w:r>
        <w:r w:rsidR="00276C20">
          <w:instrText xml:space="preserve"> ADDIN EN.CITE.DATA </w:instrText>
        </w:r>
        <w:r w:rsidR="00276C20">
          <w:fldChar w:fldCharType="end"/>
        </w:r>
      </w:ins>
      <w:r w:rsidR="00396A41">
        <w:fldChar w:fldCharType="separate"/>
      </w:r>
      <w:r>
        <w:rPr>
          <w:noProof/>
        </w:rPr>
        <w:t>(Gulick et al., 1998; Gulick et al., 1997; Hammer et al., 1997)</w:t>
      </w:r>
      <w:r w:rsidR="00396A41">
        <w:fldChar w:fldCharType="end"/>
      </w:r>
      <w:r>
        <w:t xml:space="preserve">. The success of triple drug therapy was reported in Vancouver AIDS conference in 1996. In a short time, recommendations for antiretroviral therapy were published to manage HIV infections </w:t>
      </w:r>
      <w:r w:rsidR="00396A41">
        <w:fldChar w:fldCharType="begin"/>
      </w:r>
      <w:ins w:id="459" w:author="Ram Shrestha" w:date="2014-01-04T19:38:00Z">
        <w:r w:rsidR="00276C20">
          <w:instrText xml:space="preserve"> ADDIN EN.CITE &lt;EndNote&gt;&lt;Cite&gt;&lt;Author&gt;Carpenter&lt;/Author&gt;&lt;Year&gt;1997&lt;/Year&gt;&lt;RecNum&gt;1353&lt;/RecNum&gt;&lt;record&gt;&lt;rec-number&gt;1353&lt;/rec-number&gt;&lt;foreign-keys&gt;&lt;key app="EN" db-id="fp25zzvrxrd9vke5zxqp9stbssprwstvdddz"&gt;1353&lt;/key&gt;&lt;/foreign-keys&gt;&lt;ref-type name="Journal Article"&gt;17&lt;/ref-type&gt;&lt;contributors&gt;&lt;authors&gt;&lt;author&gt;Carpenter, Charles CJ&lt;/author&gt;&lt;author&gt;Fischl, Margaret A&lt;/author&gt;&lt;author&gt;Hammer, Scott M&lt;/author&gt;&lt;author&gt;Hirsch, Martin S&lt;/author&gt;&lt;author&gt;Jacobsen, Donna M&lt;/author&gt;&lt;author&gt;Katzenstein, David A&lt;/author&gt;&lt;author&gt;Montaner, Julio SG&lt;/author&gt;&lt;author&gt;Richman, Douglas D&lt;/author&gt;&lt;author&gt;Saag, Michael S&lt;/author&gt;&lt;author&gt;Schooley, Robert T&lt;/author&gt;&lt;/authors&gt;&lt;/contributors&gt;&lt;titles&gt;&lt;title&gt;Antiretroviral therapy for HIV infection in 1997: updated recommendations of the International AIDS Society-USA panel&lt;/title&gt;&lt;secondary-title&gt;JAMA, the journal of the American Medical Association&lt;/secondary-title&gt;&lt;/titles&gt;&lt;periodical&gt;&lt;full-title&gt;JAMA, the journal of the American Medical Association&lt;/full-title&gt;&lt;/periodical&gt;&lt;pages&gt;1962-1969&lt;/pages&gt;&lt;volume&gt;277&lt;/volume&gt;&lt;number&gt;24&lt;/number&gt;&lt;dates&gt;&lt;year&gt;1997&lt;/year&gt;&lt;/dates&gt;&lt;isbn&gt;0098-7484&lt;/isbn&gt;&lt;urls&gt;&lt;/urls&gt;&lt;/record&gt;&lt;/Cite&gt;&lt;/EndNote&gt;</w:instrText>
        </w:r>
      </w:ins>
      <w:del w:id="460" w:author="Ram Shrestha" w:date="2014-01-04T19:38:00Z">
        <w:r w:rsidR="00E93357" w:rsidDel="00276C20">
          <w:delInstrText xml:space="preserve"> ADDIN EN.CITE &lt;EndNote&gt;&lt;Cite&gt;&lt;Author&gt;Carpenter&lt;/Author&gt;&lt;Year&gt;1997&lt;/Year&gt;&lt;RecNum&gt;1353&lt;/RecNum&gt;&lt;record&gt;&lt;rec-number&gt;1353&lt;/rec-number&gt;&lt;foreign-keys&gt;&lt;key app="EN" db-id="fp25zzvrxrd9vke5zxqp9stbssprwstvdddz"&gt;1353&lt;/key&gt;&lt;/foreign-keys&gt;&lt;ref-type name="Journal Article"&gt;17&lt;/ref-type&gt;&lt;contributors&gt;&lt;authors&gt;&lt;author&gt;Carpenter, Charles CJ&lt;/author&gt;&lt;author&gt;Fischl, Margaret A&lt;/author&gt;&lt;author&gt;Hammer, Scott M&lt;/author&gt;&lt;author&gt;Hirsch, Martin S&lt;/author&gt;&lt;author&gt;Jacobsen, Donna M&lt;/author&gt;&lt;author&gt;Katzenstein, David A&lt;/author&gt;&lt;author&gt;Montaner, Julio SG&lt;/author&gt;&lt;author&gt;Richman, Douglas D&lt;/author&gt;&lt;author&gt;Saag, Michael S&lt;/author&gt;&lt;author&gt;Schooley, Robert T&lt;/author&gt;&lt;/authors&gt;&lt;/contributors&gt;&lt;titles&gt;&lt;title&gt;Antiretroviral therapy for HIV infection in 1997: updated recommendations of the International AIDS Society-USA panel&lt;/title&gt;&lt;secondary-title&gt;JAMA, the journal of the American Medical Association&lt;/secondary-title&gt;&lt;/titles&gt;&lt;periodical&gt;&lt;full-title&gt;JAMA, the journal of the American Medical Association&lt;/full-title&gt;&lt;/periodical&gt;&lt;pages&gt;1962-1969&lt;/pages&gt;&lt;volume&gt;277&lt;/volume&gt;&lt;number&gt;24&lt;/number&gt;&lt;dates&gt;&lt;year&gt;1997&lt;/year&gt;&lt;/dates&gt;&lt;isbn&gt;0098-7484&lt;/isbn&gt;&lt;urls&gt;&lt;/urls&gt;&lt;/record&gt;&lt;/Cite&gt;&lt;/EndNote&gt;</w:delInstrText>
        </w:r>
      </w:del>
      <w:r w:rsidR="00396A41">
        <w:fldChar w:fldCharType="separate"/>
      </w:r>
      <w:r>
        <w:rPr>
          <w:noProof/>
        </w:rPr>
        <w:t>(Carpenter et al., 1997)</w:t>
      </w:r>
      <w:r w:rsidR="00396A41">
        <w:fldChar w:fldCharType="end"/>
      </w:r>
      <w:r>
        <w:t xml:space="preserve">. More drugs from NRTI, NNRTI and protease inhibitors were developed with lower toxicity and higher potency than the earlier drugs. After years of researching different drug combination, the first drug regimen for ‘standard-of-care’ is available consisting of two NRTI drugs and a third drug from any other drug class </w:t>
      </w:r>
      <w:r w:rsidR="00396A41">
        <w:fldChar w:fldCharType="begin"/>
      </w:r>
      <w:ins w:id="461" w:author="Ram Shrestha" w:date="2014-01-04T19:38:00Z">
        <w:r w:rsidR="00276C20">
          <w:instrText xml:space="preserve"> ADDIN EN.CITE &lt;EndNote&gt;&lt;Cite&gt;&lt;Author&gt;Vella&lt;/Author&gt;&lt;Year&gt;2012&lt;/Year&gt;&lt;RecNum&gt;1355&lt;/RecNum&gt;&lt;record&gt;&lt;rec-number&gt;1355&lt;/rec-number&gt;&lt;foreign-keys&gt;&lt;key app="EN" db-id="fp25zzvrxrd9vke5zxqp9stbssprwstvdddz"&gt;1355&lt;/key&gt;&lt;/foreign-keys&gt;&lt;ref-type name="Journal Article"&gt;17&lt;/ref-type&gt;&lt;contributors&gt;&lt;authors&gt;&lt;author&gt;Vella, S.&lt;/author&gt;&lt;author&gt;Schwartlander, B.&lt;/author&gt;&lt;author&gt;Sow, S. P.&lt;/author&gt;&lt;author&gt;Eholie, S. P.&lt;/author&gt;&lt;author&gt;Murphy, R. L.&lt;/author&gt;&lt;/authors&gt;&lt;/contributors&gt;&lt;auth-address&gt;Department of Pharmacology and Therapeutic Research, Istituto Superiore di Sanita, Rome, Italy. stefano.vella@iss.it&lt;/auth-address&gt;&lt;titles&gt;&lt;title&gt;The history of antiretroviral therapy and of its implementation in resource-limited areas of the world&lt;/title&gt;&lt;secondary-title&gt;AIDS&lt;/secondary-title&gt;&lt;/titles&gt;&lt;periodical&gt;&lt;full-title&gt;AIDS&lt;/full-title&gt;&lt;/periodical&gt;&lt;pages&gt;1231-41&lt;/pages&gt;&lt;volume&gt;26&lt;/volume&gt;&lt;number&gt;10&lt;/number&gt;&lt;edition&gt;2012/06/19&lt;/edition&gt;&lt;keywords&gt;&lt;keyword&gt;Anti-Retroviral Agents/*history&lt;/keyword&gt;&lt;keyword&gt;Antiretroviral Therapy, Highly Active/history&lt;/keyword&gt;&lt;keyword&gt;Developed Countries&lt;/keyword&gt;&lt;keyword&gt;Developing Countries&lt;/keyword&gt;&lt;keyword&gt;Dideoxynucleosides/history&lt;/keyword&gt;&lt;keyword&gt;HIV Infections/*drug therapy&lt;/keyword&gt;&lt;keyword&gt;HIV Protease Inhibitors/history&lt;/keyword&gt;&lt;keyword&gt;History, 20th Century&lt;/keyword&gt;&lt;keyword&gt;History, 21st Century&lt;/keyword&gt;&lt;keyword&gt;Humans&lt;/keyword&gt;&lt;keyword&gt;Reverse Transcriptase Inhibitors/history&lt;/keyword&gt;&lt;/keywords&gt;&lt;dates&gt;&lt;year&gt;2012&lt;/year&gt;&lt;pub-dates&gt;&lt;date&gt;Jun 19&lt;/date&gt;&lt;/pub-dates&gt;&lt;/dates&gt;&lt;isbn&gt;1473-5571 (Electronic)&amp;#xD;0269-9370 (Linking)&lt;/isbn&gt;&lt;accession-num&gt;22706009&lt;/accession-num&gt;&lt;urls&gt;&lt;related-urls&gt;&lt;url&gt;http://www.ncbi.nlm.nih.gov/entrez/query.fcgi?cmd=Retrieve&amp;amp;db=PubMed&amp;amp;dopt=Citation&amp;amp;list_uids=22706009&lt;/url&gt;&lt;/related-urls&gt;&lt;/urls&gt;&lt;electronic-resource-num&gt;10.1097/QAD.0b013e32835521a3&amp;#xD;00002030-201206190-00012 [pii]&lt;/electronic-resource-num&gt;&lt;language&gt;eng&lt;/language&gt;&lt;/record&gt;&lt;/Cite&gt;&lt;/EndNote&gt;</w:instrText>
        </w:r>
      </w:ins>
      <w:del w:id="462" w:author="Ram Shrestha" w:date="2014-01-04T19:38:00Z">
        <w:r w:rsidR="00E93357" w:rsidDel="00276C20">
          <w:delInstrText xml:space="preserve"> ADDIN EN.CITE &lt;EndNote&gt;&lt;Cite&gt;&lt;Author&gt;Vella&lt;/Author&gt;&lt;Year&gt;2012&lt;/Year&gt;&lt;RecNum&gt;1355&lt;/RecNum&gt;&lt;record&gt;&lt;rec-number&gt;1355&lt;/rec-number&gt;&lt;foreign-keys&gt;&lt;key app="EN" db-id="fp25zzvrxrd9vke5zxqp9stbssprwstvdddz"&gt;1355&lt;/key&gt;&lt;/foreign-keys&gt;&lt;ref-type name="Journal Article"&gt;17&lt;/ref-type&gt;&lt;contributors&gt;&lt;authors&gt;&lt;author&gt;Vella, S.&lt;/author&gt;&lt;author&gt;Schwartlander, B.&lt;/author&gt;&lt;author&gt;Sow, S. P.&lt;/author&gt;&lt;author&gt;Eholie, S. P.&lt;/author&gt;&lt;author&gt;Murphy, R. L.&lt;/author&gt;&lt;/authors&gt;&lt;/contributors&gt;&lt;auth-address&gt;Department of Pharmacology and Therapeutic Research, Istituto Superiore di Sanita, Rome, Italy. stefano.vella@iss.it&lt;/auth-address&gt;&lt;titles&gt;&lt;title&gt;The history of antiretroviral therapy and of its implementation in resource-limited areas of the world&lt;/title&gt;&lt;secondary-title&gt;AIDS&lt;/secondary-title&gt;&lt;/titles&gt;&lt;periodical&gt;&lt;full-title&gt;AIDS&lt;/full-title&gt;&lt;/periodical&gt;&lt;pages&gt;1231-41&lt;/pages&gt;&lt;volume&gt;26&lt;/volume&gt;&lt;number&gt;10&lt;/number&gt;&lt;edition&gt;2012/06/19&lt;/edition&gt;&lt;keywords&gt;&lt;keyword&gt;Anti-Retroviral Agents/*history&lt;/keyword&gt;&lt;keyword&gt;Antiretroviral Therapy, Highly Active/history&lt;/keyword&gt;&lt;keyword&gt;Developed Countries&lt;/keyword&gt;&lt;keyword&gt;Developing Countries&lt;/keyword&gt;&lt;keyword&gt;Dideoxynucleosides/history&lt;/keyword&gt;&lt;keyword&gt;HIV Infections/*drug therapy&lt;/keyword&gt;&lt;keyword&gt;HIV Protease Inhibitors/history&lt;/keyword&gt;&lt;keyword&gt;History, 20th Century&lt;/keyword&gt;&lt;keyword&gt;History, 21st Century&lt;/keyword&gt;&lt;keyword&gt;Humans&lt;/keyword&gt;&lt;keyword&gt;Reverse Transcriptase Inhibitors/history&lt;/keyword&gt;&lt;/keywords&gt;&lt;dates&gt;&lt;year&gt;2012&lt;/year&gt;&lt;pub-dates&gt;&lt;date&gt;Jun 19&lt;/date&gt;&lt;/pub-dates&gt;&lt;/dates&gt;&lt;isbn&gt;1473-5571 (Electronic)&amp;#xD;0269-9370 (Linking)&lt;/isbn&gt;&lt;accession-num&gt;22706009&lt;/accession-num&gt;&lt;urls&gt;&lt;related-urls&gt;&lt;url&gt;http://www.ncbi.nlm.nih.gov/entrez/query.fcgi?cmd=Retrieve&amp;amp;db=PubMed&amp;amp;dopt=Citation&amp;amp;list_uids=22706009&lt;/url&gt;&lt;/related-urls&gt;&lt;/urls&gt;&lt;electronic-resource-num&gt;10.1097/QAD.0b013e32835521a3&amp;#xD;00002030-201206190-00012 [pii]&lt;/electronic-resource-num&gt;&lt;language&gt;eng&lt;/language&gt;&lt;/record&gt;&lt;/Cite&gt;&lt;/EndNote&gt;</w:delInstrText>
        </w:r>
      </w:del>
      <w:r w:rsidR="00396A41">
        <w:fldChar w:fldCharType="separate"/>
      </w:r>
      <w:r>
        <w:rPr>
          <w:noProof/>
        </w:rPr>
        <w:t>(Vella et al., 2012)</w:t>
      </w:r>
      <w:r w:rsidR="00396A41">
        <w:fldChar w:fldCharType="end"/>
      </w:r>
      <w:r>
        <w:t>.</w:t>
      </w:r>
    </w:p>
    <w:p w:rsidR="006444DD" w:rsidRDefault="006444DD" w:rsidP="006444DD">
      <w:pPr>
        <w:spacing w:line="480" w:lineRule="auto"/>
        <w:jc w:val="both"/>
      </w:pPr>
    </w:p>
    <w:p w:rsidR="006444DD" w:rsidRDefault="006444DD" w:rsidP="006444DD">
      <w:pPr>
        <w:spacing w:line="480" w:lineRule="auto"/>
        <w:jc w:val="both"/>
      </w:pPr>
      <w:r>
        <w:t>1.8.2 Treatment guideline</w:t>
      </w:r>
    </w:p>
    <w:p w:rsidR="006444DD" w:rsidRDefault="006444DD" w:rsidP="006444DD">
      <w:pPr>
        <w:spacing w:line="480" w:lineRule="auto"/>
        <w:jc w:val="both"/>
      </w:pPr>
      <w:r>
        <w:t xml:space="preserve">The World Health Organization (WHO) has produced the clinical guideline (http://www.who.int/hiv/pub/guidelines/arv2013/art/en/index.html) for HIV treatment. From the treatment point of view, the guideline has grouped HIV infected individuals as adult, pregnant and breast feeding women, children less than 3 years old, children 3 or more years old and HIV infected individuals co-infected with other diseases. Regardless of the grouping, the guideline recommends treatment initiation to all confirmed HIV infected people with CD4+ cell count less than or equal to 350 cells/mm3 in resource poor countries and less or equal to 500 cells/mm3 in resource rich countries. However, where laboratory tests for CD4+ count may not be feasible, the WHO clinical stages should be used as a guide for treatment initiation </w:t>
      </w:r>
      <w:r w:rsidR="00396A41">
        <w:fldChar w:fldCharType="begin"/>
      </w:r>
      <w:ins w:id="463" w:author="Ram Shrestha" w:date="2014-01-04T19:38:00Z">
        <w:r w:rsidR="00276C20">
          <w:instrText xml:space="preserve"> ADDIN EN.CITE &lt;EndNote&gt;&lt;Cite ExcludeYear="1"&gt;&lt;Author&gt;Weinberg&lt;/Author&gt;&lt;RecNum&gt;1161&lt;/RecNum&gt;&lt;record&gt;&lt;rec-number&gt;1161&lt;/rec-number&gt;&lt;foreign-keys&gt;&lt;key app="EN" db-id="fp25zzvrxrd9vke5zxqp9stbssprwstvdddz"&gt;1161&lt;/key&gt;&lt;/foreign-keys&gt;&lt;ref-type name="Journal Article"&gt;17&lt;/ref-type&gt;&lt;contributors&gt;&lt;authors&gt;&lt;author&gt;Weinberg, J. L.&lt;/author&gt;&lt;author&gt;Kovarik, C. L.&lt;/author&gt;&lt;/authors&gt;&lt;/contributors&gt;&lt;auth-address&gt;MD/master of bioethics dual-degree candidate at the University of Pennsylvania in Philadelphia and will complete both degrees by May 2010. She has traveled to Botswana, Thailand, the Czech Republic, Slovakia, Turkey, and Croatia to participate in international health outreach efforts and community service projects.&lt;/auth-address&gt;&lt;titles&gt;&lt;title&gt;The WHO Clinical Staging System for HIV/AIDS&lt;/title&gt;&lt;secondary-title&gt;Virtual Mentor&lt;/secondary-title&gt;&lt;/titles&gt;&lt;periodical&gt;&lt;full-title&gt;Virtual Mentor&lt;/full-title&gt;&lt;/periodical&gt;&lt;pages&gt;202-6&lt;/pages&gt;&lt;volume&gt;12&lt;/volume&gt;&lt;number&gt;3&lt;/number&gt;&lt;edition&gt;2010/01/01&lt;/edition&gt;&lt;dates&gt;&lt;year&gt;2010&lt;/year&gt;&lt;/dates&gt;&lt;isbn&gt;1937-7010 (Electronic)&amp;#xD;1937-7010 (Linking)&lt;/isbn&gt;&lt;accession-num&gt;23140869&lt;/accession-num&gt;&lt;urls&gt;&lt;related-urls&gt;&lt;url&gt;http://www.ncbi.nlm.nih.gov/entrez/query.fcgi?cmd=Retrieve&amp;amp;db=PubMed&amp;amp;dopt=Citation&amp;amp;list_uids=23140869&lt;/url&gt;&lt;/related-urls&gt;&lt;/urls&gt;&lt;electronic-resource-num&gt;virtualmentor.2010.12.3.cprl1-1003 [pii]&amp;#xD;10.1001/virtualmentor.2010.12.3.cprl1-1003&lt;/electronic-resource-num&gt;&lt;language&gt;eng&lt;/language&gt;&lt;/record&gt;&lt;/Cite&gt;&lt;/EndNote&gt;</w:instrText>
        </w:r>
      </w:ins>
      <w:del w:id="464" w:author="Ram Shrestha" w:date="2014-01-04T19:38:00Z">
        <w:r w:rsidR="00E93357" w:rsidDel="00276C20">
          <w:delInstrText xml:space="preserve"> ADDIN EN.CITE &lt;EndNote&gt;&lt;Cite ExcludeYear="1"&gt;&lt;Author&gt;Weinberg&lt;/Author&gt;&lt;RecNum&gt;1161&lt;/RecNum&gt;&lt;record&gt;&lt;rec-number&gt;1161&lt;/rec-number&gt;&lt;foreign-keys&gt;&lt;key app="EN" db-id="fp25zzvrxrd9vke5zxqp9stbssprwstvdddz"&gt;1161&lt;/key&gt;&lt;/foreign-keys&gt;&lt;ref-type name="Journal Article"&gt;17&lt;/ref-type&gt;&lt;contributors&gt;&lt;authors&gt;&lt;author&gt;Weinberg, J. L.&lt;/author&gt;&lt;author&gt;Kovarik, C. L.&lt;/author&gt;&lt;/authors&gt;&lt;/contributors&gt;&lt;auth-address&gt;MD/master of bioethics dual-degree candidate at the University of Pennsylvania in Philadelphia and will complete both degrees by May 2010. She has traveled to Botswana, Thailand, the Czech Republic, Slovakia, Turkey, and Croatia to participate in international health outreach efforts and community service projects.&lt;/auth-address&gt;&lt;titles&gt;&lt;title&gt;The WHO Clinical Staging System for HIV/AIDS&lt;/title&gt;&lt;secondary-title&gt;Virtual Mentor&lt;/secondary-title&gt;&lt;/titles&gt;&lt;periodical&gt;&lt;full-title&gt;Virtual Mentor&lt;/full-title&gt;&lt;/periodical&gt;&lt;pages&gt;202-6&lt;/pages&gt;&lt;volume&gt;12&lt;/volume&gt;&lt;number&gt;3&lt;/number&gt;&lt;edition&gt;2010/01/01&lt;/edition&gt;&lt;dates&gt;&lt;year&gt;2010&lt;/year&gt;&lt;/dates&gt;&lt;isbn&gt;1937-7010 (Electronic)&amp;#xD;1937-7010 (Linking)&lt;/isbn&gt;&lt;accession-num&gt;23140869&lt;/accession-num&gt;&lt;urls&gt;&lt;related-urls&gt;&lt;url&gt;http://www.ncbi.nlm.nih.gov/entrez/query.fcgi?cmd=Retrieve&amp;amp;db=PubMed&amp;amp;dopt=Citation&amp;amp;list_uids=23140869&lt;/url&gt;&lt;/related-urls&gt;&lt;/urls&gt;&lt;electronic-resource-num&gt;virtualmentor.2010.12.3.cprl1-1003 [pii]&amp;#xD;10.1001/virtualmentor.2010.12.3.cprl1-1003&lt;/electronic-resource-num&gt;&lt;language&gt;eng&lt;/language&gt;&lt;/record&gt;&lt;/Cite&gt;&lt;/EndNote&gt;</w:delInstrText>
        </w:r>
      </w:del>
      <w:r w:rsidR="00396A41">
        <w:fldChar w:fldCharType="separate"/>
      </w:r>
      <w:r>
        <w:rPr>
          <w:noProof/>
        </w:rPr>
        <w:t>(Weinberg and Kovarik)</w:t>
      </w:r>
      <w:r w:rsidR="00396A41">
        <w:fldChar w:fldCharType="end"/>
      </w:r>
      <w:r>
        <w:t>.</w:t>
      </w:r>
    </w:p>
    <w:p w:rsidR="006444DD" w:rsidRDefault="006444DD" w:rsidP="006444DD">
      <w:pPr>
        <w:spacing w:line="480" w:lineRule="auto"/>
        <w:jc w:val="both"/>
      </w:pPr>
    </w:p>
    <w:p w:rsidR="006444DD" w:rsidRDefault="006444DD" w:rsidP="006444DD">
      <w:pPr>
        <w:spacing w:line="480" w:lineRule="auto"/>
        <w:jc w:val="both"/>
      </w:pPr>
      <w:r>
        <w:t>The WHO antiretroviral guideline recommends a combination of 2 NRTIs and 1 NNRTI as first line therapy. The addition of a protease inhibitor is recommended for children below 3 years old. On virologic failure to first line treatment, a second line drug regimen containing 2 NRTIs and a ritonavir boosted protease inhibitor is recommended. Following failure to second line therapy, a new drug class – the integrase inhibitor is introduced in third line therapy along with a reverse transcriptase and a protease inhibitor.</w:t>
      </w:r>
    </w:p>
    <w:p w:rsidR="006444DD" w:rsidRDefault="006444DD" w:rsidP="006444DD">
      <w:pPr>
        <w:spacing w:line="480" w:lineRule="auto"/>
        <w:jc w:val="both"/>
      </w:pPr>
    </w:p>
    <w:p w:rsidR="006444DD" w:rsidRDefault="006444DD" w:rsidP="006444DD">
      <w:pPr>
        <w:spacing w:line="480" w:lineRule="auto"/>
        <w:jc w:val="both"/>
      </w:pPr>
      <w:r>
        <w:t xml:space="preserve">Patients undergoing ART therapy are monitored for effectiveness of the treatment at a defined interval. Laboratory tests for viral load should be done for monitoring the treatment response. A viral load of greater than 1000 viral RNA copies/ml blood sample indicates virologic failure to the treatment and the patient is recommended to switch to new drug regimen (Figure 1.11). If a viral load test is not feasible routinely, CD4+ count and clinical monitoring need to be used </w:t>
      </w:r>
      <w:r w:rsidR="00396A41">
        <w:fldChar w:fldCharType="begin"/>
      </w:r>
      <w:ins w:id="465" w:author="Ram Shrestha" w:date="2014-01-04T19:38:00Z">
        <w:r w:rsidR="00276C20">
          <w:instrText xml:space="preserve"> ADDIN EN.CITE &lt;EndNote&gt;&lt;Cite&gt;&lt;Author&gt;Weinberg&lt;/Author&gt;&lt;Year&gt;2010&lt;/Year&gt;&lt;RecNum&gt;1161&lt;/RecNum&gt;&lt;record&gt;&lt;rec-number&gt;1161&lt;/rec-number&gt;&lt;foreign-keys&gt;&lt;key app="EN" db-id="fp25zzvrxrd9vke5zxqp9stbssprwstvdddz"&gt;1161&lt;/key&gt;&lt;/foreign-keys&gt;&lt;ref-type name="Journal Article"&gt;17&lt;/ref-type&gt;&lt;contributors&gt;&lt;authors&gt;&lt;author&gt;Weinberg, J. L.&lt;/author&gt;&lt;author&gt;Kovarik, C. L.&lt;/author&gt;&lt;/authors&gt;&lt;/contributors&gt;&lt;auth-address&gt;MD/master of bioethics dual-degree candidate at the University of Pennsylvania in Philadelphia and will complete both degrees by May 2010. She has traveled to Botswana, Thailand, the Czech Republic, Slovakia, Turkey, and Croatia to participate in international health outreach efforts and community service projects.&lt;/auth-address&gt;&lt;titles&gt;&lt;title&gt;The WHO Clinical Staging System for HIV/AIDS&lt;/title&gt;&lt;secondary-title&gt;Virtual Mentor&lt;/secondary-title&gt;&lt;/titles&gt;&lt;periodical&gt;&lt;full-title&gt;Virtual Mentor&lt;/full-title&gt;&lt;/periodical&gt;&lt;pages&gt;202-6&lt;/pages&gt;&lt;volume&gt;12&lt;/volume&gt;&lt;number&gt;3&lt;/number&gt;&lt;edition&gt;2010/01/01&lt;/edition&gt;&lt;dates&gt;&lt;year&gt;2010&lt;/year&gt;&lt;/dates&gt;&lt;isbn&gt;1937-7010 (Electronic)&amp;#xD;1937-7010 (Linking)&lt;/isbn&gt;&lt;accession-num&gt;23140869&lt;/accession-num&gt;&lt;urls&gt;&lt;related-urls&gt;&lt;url&gt;http://www.ncbi.nlm.nih.gov/entrez/query.fcgi?cmd=Retrieve&amp;amp;db=PubMed&amp;amp;dopt=Citation&amp;amp;list_uids=23140869&lt;/url&gt;&lt;/related-urls&gt;&lt;/urls&gt;&lt;electronic-resource-num&gt;virtualmentor.2010.12.3.cprl1-1003 [pii]&amp;#xD;10.1001/virtualmentor.2010.12.3.cprl1-1003&lt;/electronic-resource-num&gt;&lt;language&gt;eng&lt;/language&gt;&lt;/record&gt;&lt;/Cite&gt;&lt;/EndNote&gt;</w:instrText>
        </w:r>
      </w:ins>
      <w:del w:id="466" w:author="Ram Shrestha" w:date="2014-01-04T19:38:00Z">
        <w:r w:rsidR="00E93357" w:rsidDel="00276C20">
          <w:delInstrText xml:space="preserve"> ADDIN EN.CITE &lt;EndNote&gt;&lt;Cite&gt;&lt;Author&gt;Weinberg&lt;/Author&gt;&lt;Year&gt;2010&lt;/Year&gt;&lt;RecNum&gt;1161&lt;/RecNum&gt;&lt;record&gt;&lt;rec-number&gt;1161&lt;/rec-number&gt;&lt;foreign-keys&gt;&lt;key app="EN" db-id="fp25zzvrxrd9vke5zxqp9stbssprwstvdddz"&gt;1161&lt;/key&gt;&lt;/foreign-keys&gt;&lt;ref-type name="Journal Article"&gt;17&lt;/ref-type&gt;&lt;contributors&gt;&lt;authors&gt;&lt;author&gt;Weinberg, J. L.&lt;/author&gt;&lt;author&gt;Kovarik, C. L.&lt;/author&gt;&lt;/authors&gt;&lt;/contributors&gt;&lt;auth-address&gt;MD/master of bioethics dual-degree candidate at the University of Pennsylvania in Philadelphia and will complete both degrees by May 2010. She has traveled to Botswana, Thailand, the Czech Republic, Slovakia, Turkey, and Croatia to participate in international health outreach efforts and community service projects.&lt;/auth-address&gt;&lt;titles&gt;&lt;title&gt;The WHO Clinical Staging System for HIV/AIDS&lt;/title&gt;&lt;secondary-title&gt;Virtual Mentor&lt;/secondary-title&gt;&lt;/titles&gt;&lt;periodical&gt;&lt;full-title&gt;Virtual Mentor&lt;/full-title&gt;&lt;/periodical&gt;&lt;pages&gt;202-6&lt;/pages&gt;&lt;volume&gt;12&lt;/volume&gt;&lt;number&gt;3&lt;/number&gt;&lt;edition&gt;2010/01/01&lt;/edition&gt;&lt;dates&gt;&lt;year&gt;2010&lt;/year&gt;&lt;/dates&gt;&lt;isbn&gt;1937-7010 (Electronic)&amp;#xD;1937-7010 (Linking)&lt;/isbn&gt;&lt;accession-num&gt;23140869&lt;/accession-num&gt;&lt;urls&gt;&lt;related-urls&gt;&lt;url&gt;http://www.ncbi.nlm.nih.gov/entrez/query.fcgi?cmd=Retrieve&amp;amp;db=PubMed&amp;amp;dopt=Citation&amp;amp;list_uids=23140869&lt;/url&gt;&lt;/related-urls&gt;&lt;/urls&gt;&lt;electronic-resource-num&gt;virtualmentor.2010.12.3.cprl1-1003 [pii]&amp;#xD;10.1001/virtualmentor.2010.12.3.cprl1-1003&lt;/electronic-resource-num&gt;&lt;language&gt;eng&lt;/language&gt;&lt;/record&gt;&lt;/Cite&gt;&lt;/EndNote&gt;</w:delInstrText>
        </w:r>
      </w:del>
      <w:r w:rsidR="00396A41">
        <w:fldChar w:fldCharType="separate"/>
      </w:r>
      <w:r>
        <w:rPr>
          <w:noProof/>
        </w:rPr>
        <w:t>(Weinberg and Kovarik, 2010)</w:t>
      </w:r>
      <w:r w:rsidR="00396A41">
        <w:fldChar w:fldCharType="end"/>
      </w:r>
      <w:r>
        <w:t>.</w:t>
      </w:r>
    </w:p>
    <w:p w:rsidR="00E93357" w:rsidRDefault="00E93357" w:rsidP="006444DD">
      <w:pPr>
        <w:spacing w:line="480" w:lineRule="auto"/>
        <w:jc w:val="both"/>
      </w:pPr>
    </w:p>
    <w:p w:rsidR="006444DD" w:rsidRDefault="006444DD" w:rsidP="006444DD">
      <w:pPr>
        <w:spacing w:line="480" w:lineRule="auto"/>
        <w:jc w:val="both"/>
      </w:pPr>
      <w:r>
        <w:t>1.9 HIV Drug Resistance</w:t>
      </w:r>
    </w:p>
    <w:p w:rsidR="006444DD" w:rsidRDefault="006444DD" w:rsidP="006444DD">
      <w:pPr>
        <w:spacing w:line="480" w:lineRule="auto"/>
        <w:jc w:val="both"/>
      </w:pPr>
    </w:p>
    <w:p w:rsidR="006444DD" w:rsidRDefault="006444DD" w:rsidP="006444DD">
      <w:pPr>
        <w:spacing w:line="480" w:lineRule="auto"/>
        <w:jc w:val="both"/>
      </w:pPr>
      <w:r>
        <w:t xml:space="preserve">Currently there are 20 approved antiretroviral drugs that include 8 PIs, 7 NRTIs, 4 NNRTIs and 1 integrase inhibitor. Antiretroviral treatment using a drug or a combination of different class drugs, results in drug failure at certain time point. For more details see section 1.8.1. Drug failure correlates with emergence of drug resistant HIV variants (Figure 1.11). The error prone nature of the reverse transcriptase </w:t>
      </w:r>
      <w:r w:rsidR="00396A41">
        <w:fldChar w:fldCharType="begin">
          <w:fldData xml:space="preserve">PEVuZE5vdGU+PENpdGU+PEF1dGhvcj5EdW1vbmNlYXV4PC9BdXRob3I+PFllYXI+MTk5ODwvWWVh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</w:fldData>
        </w:fldChar>
      </w:r>
      <w:ins w:id="467" w:author="Ram Shrestha" w:date="2014-01-04T19:38:00Z">
        <w:r w:rsidR="00276C20">
          <w:instrText xml:space="preserve"> ADDIN EN.CITE </w:instrText>
        </w:r>
      </w:ins>
      <w:del w:id="468" w:author="Ram Shrestha" w:date="2014-01-04T19:38:00Z">
        <w:r w:rsidR="00E93357" w:rsidDel="00276C20">
          <w:delInstrText xml:space="preserve"> ADDIN EN.CITE </w:delInstrText>
        </w:r>
        <w:r w:rsidR="00396A41" w:rsidDel="00276C20">
          <w:fldChar w:fldCharType="begin">
            <w:fldData xml:space="preserve">PEVuZE5vdGU+PENpdGU+PEF1dGhvcj5EdW1vbmNlYXV4PC9BdXRob3I+PFllYXI+MTk5ODwvWWVh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</w:fldData>
          </w:fldChar>
        </w:r>
        <w:r w:rsidR="00E93357" w:rsidDel="00276C20">
          <w:delInstrText xml:space="preserve"> ADDIN EN.CITE.DATA </w:delInstrText>
        </w:r>
        <w:r w:rsidR="00396A41" w:rsidDel="00276C20">
          <w:fldChar w:fldCharType="end"/>
        </w:r>
      </w:del>
      <w:ins w:id="469" w:author="Ram Shrestha" w:date="2014-01-04T19:38:00Z">
        <w:r w:rsidR="00276C20">
          <w:fldChar w:fldCharType="begin">
            <w:fldData xml:space="preserve">PEVuZE5vdGU+PENpdGU+PEF1dGhvcj5EdW1vbmNlYXV4PC9BdXRob3I+PFllYXI+MTk5ODwvWWVh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</w:fldData>
          </w:fldChar>
        </w:r>
        <w:r w:rsidR="00276C20">
          <w:instrText xml:space="preserve"> ADDIN EN.CITE.DATA </w:instrText>
        </w:r>
        <w:r w:rsidR="00276C20">
          <w:fldChar w:fldCharType="end"/>
        </w:r>
      </w:ins>
      <w:r w:rsidR="00396A41">
        <w:fldChar w:fldCharType="separate"/>
      </w:r>
      <w:r>
        <w:rPr>
          <w:noProof/>
        </w:rPr>
        <w:t>(di Marzo Veronese et al., 1993; Dumonceaux et al., 1998)</w:t>
      </w:r>
      <w:r w:rsidR="00396A41">
        <w:fldChar w:fldCharType="end"/>
      </w:r>
      <w:r>
        <w:t xml:space="preserve"> and high turnover </w:t>
      </w:r>
      <w:r w:rsidR="00396A41">
        <w:fldChar w:fldCharType="begin">
          <w:fldData xml:space="preserve">PEVuZE5vdGU+PENpdGU+PEF1dGhvcj5NYW5za3k8L0F1dGhvcj48WWVhcj4xOTk2PC9ZZWFyPjxS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</w:fldData>
        </w:fldChar>
      </w:r>
      <w:ins w:id="470" w:author="Ram Shrestha" w:date="2014-01-04T19:38:00Z">
        <w:r w:rsidR="00276C20">
          <w:instrText xml:space="preserve"> ADDIN EN.CITE </w:instrText>
        </w:r>
      </w:ins>
      <w:del w:id="471" w:author="Ram Shrestha" w:date="2014-01-04T19:38:00Z">
        <w:r w:rsidR="00E93357" w:rsidDel="00276C20">
          <w:delInstrText xml:space="preserve"> ADDIN EN.CITE </w:delInstrText>
        </w:r>
        <w:r w:rsidR="00396A41" w:rsidDel="00276C20">
          <w:fldChar w:fldCharType="begin">
            <w:fldData xml:space="preserve">PEVuZE5vdGU+PENpdGU+PEF1dGhvcj5NYW5za3k8L0F1dGhvcj48WWVhcj4xOTk2PC9ZZWFyPjxS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</w:fldData>
          </w:fldChar>
        </w:r>
        <w:r w:rsidR="00E93357" w:rsidDel="00276C20">
          <w:delInstrText xml:space="preserve"> ADDIN EN.CITE.DATA </w:delInstrText>
        </w:r>
        <w:r w:rsidR="00396A41" w:rsidDel="00276C20">
          <w:fldChar w:fldCharType="end"/>
        </w:r>
      </w:del>
      <w:ins w:id="472" w:author="Ram Shrestha" w:date="2014-01-04T19:38:00Z">
        <w:r w:rsidR="00276C20">
          <w:fldChar w:fldCharType="begin">
            <w:fldData xml:space="preserve">PEVuZE5vdGU+PENpdGU+PEF1dGhvcj5NYW5za3k8L0F1dGhvcj48WWVhcj4xOTk2PC9ZZWFyPjxS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</w:fldData>
          </w:fldChar>
        </w:r>
        <w:r w:rsidR="00276C20">
          <w:instrText xml:space="preserve"> ADDIN EN.CITE.DATA </w:instrText>
        </w:r>
        <w:r w:rsidR="00276C20">
          <w:fldChar w:fldCharType="end"/>
        </w:r>
      </w:ins>
      <w:r w:rsidR="00396A41">
        <w:fldChar w:fldCharType="separate"/>
      </w:r>
      <w:r>
        <w:rPr>
          <w:noProof/>
        </w:rPr>
        <w:t>(Mansky, 1996; Mansky and Temin, 1995)</w:t>
      </w:r>
      <w:r w:rsidR="00396A41">
        <w:fldChar w:fldCharType="end"/>
      </w:r>
      <w:r>
        <w:t xml:space="preserve"> are two major driving forces that result in multiple mutations conferring resistance to the drug </w:t>
      </w:r>
      <w:r w:rsidR="00396A41">
        <w:fldChar w:fldCharType="begin">
          <w:fldData xml:space="preserve">PEVuZE5vdGU+PENpdGU+PEF1dGhvcj5MYXJkZXI8L0F1dGhvcj48WWVhcj4xOTg5PC9ZZWFyPjxS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</w:fldData>
        </w:fldChar>
      </w:r>
      <w:ins w:id="473" w:author="Ram Shrestha" w:date="2014-01-04T19:38:00Z">
        <w:r w:rsidR="00276C20">
          <w:instrText xml:space="preserve"> ADDIN EN.CITE </w:instrText>
        </w:r>
      </w:ins>
      <w:del w:id="474" w:author="Ram Shrestha" w:date="2014-01-04T19:38:00Z">
        <w:r w:rsidR="00E93357" w:rsidDel="00276C20">
          <w:delInstrText xml:space="preserve"> ADDIN EN.CITE </w:delInstrText>
        </w:r>
        <w:r w:rsidR="00396A41" w:rsidDel="00276C20">
          <w:fldChar w:fldCharType="begin">
            <w:fldData xml:space="preserve">PEVuZE5vdGU+PENpdGU+PEF1dGhvcj5MYXJkZXI8L0F1dGhvcj48WWVhcj4xOTg5PC9ZZWFyPjxS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</w:fldData>
          </w:fldChar>
        </w:r>
        <w:r w:rsidR="00E93357" w:rsidDel="00276C20">
          <w:delInstrText xml:space="preserve"> ADDIN EN.CITE.DATA </w:delInstrText>
        </w:r>
        <w:r w:rsidR="00396A41" w:rsidDel="00276C20">
          <w:fldChar w:fldCharType="end"/>
        </w:r>
      </w:del>
      <w:ins w:id="475" w:author="Ram Shrestha" w:date="2014-01-04T19:38:00Z">
        <w:r w:rsidR="00276C20">
          <w:fldChar w:fldCharType="begin">
            <w:fldData xml:space="preserve">PEVuZE5vdGU+PENpdGU+PEF1dGhvcj5MYXJkZXI8L0F1dGhvcj48WWVhcj4xOTg5PC9ZZWFyPjxS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</w:fldData>
          </w:fldChar>
        </w:r>
        <w:r w:rsidR="00276C20">
          <w:instrText xml:space="preserve"> ADDIN EN.CITE.DATA </w:instrText>
        </w:r>
        <w:r w:rsidR="00276C20">
          <w:fldChar w:fldCharType="end"/>
        </w:r>
      </w:ins>
      <w:r w:rsidR="00396A41">
        <w:fldChar w:fldCharType="separate"/>
      </w:r>
      <w:r>
        <w:rPr>
          <w:noProof/>
        </w:rPr>
        <w:t>(Kellam et al., 1994; Larder et al., 1991; Larder and Kemp, 1989; Tisdale et al., 1993)</w:t>
      </w:r>
      <w:r w:rsidR="00396A41">
        <w:fldChar w:fldCharType="end"/>
      </w:r>
      <w:r>
        <w:t xml:space="preserve">. Drug resistance was first observed for patient receiving zidovudine monotherapy </w:t>
      </w:r>
      <w:r w:rsidR="00396A41">
        <w:fldChar w:fldCharType="begin">
          <w:fldData xml:space="preserve">PEVuZE5vdGU+PENpdGU+PEF1dGhvcj5Sb29rZTwvQXV0aG9yPjxZZWFyPjE5ODk8L1llYXI+PFJl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</w:fldData>
        </w:fldChar>
      </w:r>
      <w:ins w:id="476" w:author="Ram Shrestha" w:date="2014-01-04T19:38:00Z">
        <w:r w:rsidR="00276C20">
          <w:instrText xml:space="preserve"> ADDIN EN.CITE </w:instrText>
        </w:r>
      </w:ins>
      <w:del w:id="477" w:author="Ram Shrestha" w:date="2014-01-04T19:38:00Z">
        <w:r w:rsidR="00E93357" w:rsidDel="00276C20">
          <w:delInstrText xml:space="preserve"> ADDIN EN.CITE </w:delInstrText>
        </w:r>
        <w:r w:rsidR="00396A41" w:rsidDel="00276C20">
          <w:fldChar w:fldCharType="begin">
            <w:fldData xml:space="preserve">PEVuZE5vdGU+PENpdGU+PEF1dGhvcj5Sb29rZTwvQXV0aG9yPjxZZWFyPjE5ODk8L1llYXI+PFJl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</w:fldData>
          </w:fldChar>
        </w:r>
        <w:r w:rsidR="00E93357" w:rsidDel="00276C20">
          <w:delInstrText xml:space="preserve"> ADDIN EN.CITE.DATA </w:delInstrText>
        </w:r>
        <w:r w:rsidR="00396A41" w:rsidDel="00276C20">
          <w:fldChar w:fldCharType="end"/>
        </w:r>
      </w:del>
      <w:ins w:id="478" w:author="Ram Shrestha" w:date="2014-01-04T19:38:00Z">
        <w:r w:rsidR="00276C20">
          <w:fldChar w:fldCharType="begin">
            <w:fldData xml:space="preserve">PEVuZE5vdGU+PENpdGU+PEF1dGhvcj5Sb29rZTwvQXV0aG9yPjxZZWFyPjE5ODk8L1llYXI+PFJl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</w:fldData>
          </w:fldChar>
        </w:r>
        <w:r w:rsidR="00276C20">
          <w:instrText xml:space="preserve"> ADDIN EN.CITE.DATA </w:instrText>
        </w:r>
        <w:r w:rsidR="00276C20">
          <w:fldChar w:fldCharType="end"/>
        </w:r>
      </w:ins>
      <w:r w:rsidR="00396A41">
        <w:fldChar w:fldCharType="separate"/>
      </w:r>
      <w:r>
        <w:rPr>
          <w:noProof/>
        </w:rPr>
        <w:t>(Larder et al., 1989b; Rooke et al., 1989)</w:t>
      </w:r>
      <w:r w:rsidR="00396A41">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This drug resistance led to the development of AIDS defining symptoms and numerous deaths in HIV infected people in the monotherapy </w:t>
      </w:r>
      <w:r w:rsidR="00396A41">
        <w:fldChar w:fldCharType="begin">
          <w:fldData xml:space="preserve">PEVuZE5vdGU+PENpdGU+PEF1dGhvcj5LYWhuPC9BdXRob3I+PFllYXI+MTk5MjwvWWVhcj48UmVj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</w:fldData>
        </w:fldChar>
      </w:r>
      <w:ins w:id="479" w:author="Ram Shrestha" w:date="2014-01-04T19:38:00Z">
        <w:r w:rsidR="00276C20">
          <w:instrText xml:space="preserve"> ADDIN EN.CITE </w:instrText>
        </w:r>
      </w:ins>
      <w:del w:id="480" w:author="Ram Shrestha" w:date="2014-01-04T19:38:00Z">
        <w:r w:rsidR="00E93357" w:rsidDel="00276C20">
          <w:delInstrText xml:space="preserve"> ADDIN EN.CITE </w:delInstrText>
        </w:r>
        <w:r w:rsidR="00396A41" w:rsidDel="00276C20">
          <w:fldChar w:fldCharType="begin">
            <w:fldData xml:space="preserve">PEVuZE5vdGU+PENpdGU+PEF1dGhvcj5LYWhuPC9BdXRob3I+PFllYXI+MTk5MjwvWWVhcj48UmVj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</w:fldData>
          </w:fldChar>
        </w:r>
        <w:r w:rsidR="00E93357" w:rsidDel="00276C20">
          <w:delInstrText xml:space="preserve"> ADDIN EN.CITE.DATA </w:delInstrText>
        </w:r>
        <w:r w:rsidR="00396A41" w:rsidDel="00276C20">
          <w:fldChar w:fldCharType="end"/>
        </w:r>
      </w:del>
      <w:ins w:id="481" w:author="Ram Shrestha" w:date="2014-01-04T19:38:00Z">
        <w:r w:rsidR="00276C20">
          <w:fldChar w:fldCharType="begin">
            <w:fldData xml:space="preserve">PEVuZE5vdGU+PENpdGU+PEF1dGhvcj5LYWhuPC9BdXRob3I+PFllYXI+MTk5MjwvWWVhcj48UmVj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</w:fldData>
          </w:fldChar>
        </w:r>
        <w:r w:rsidR="00276C20">
          <w:instrText xml:space="preserve"> ADDIN EN.CITE.DATA </w:instrText>
        </w:r>
        <w:r w:rsidR="00276C20">
          <w:fldChar w:fldCharType="end"/>
        </w:r>
      </w:ins>
      <w:r w:rsidR="00396A41">
        <w:fldChar w:fldCharType="separate"/>
      </w:r>
      <w:r>
        <w:rPr>
          <w:noProof/>
        </w:rPr>
        <w:t>(D'Aquila et al., 1995; Japour et al., 1995; Kahn et al., 1992)</w:t>
      </w:r>
      <w:r w:rsidR="00396A41">
        <w:fldChar w:fldCharType="end"/>
      </w:r>
      <w:r>
        <w:t xml:space="preserve">. Zidovudine experienced individuals were observed to show poor virologic response when changed to didanosine monotherapy or a combination of didanosine and lamivudine </w:t>
      </w:r>
      <w:r w:rsidR="00396A41">
        <w:fldChar w:fldCharType="begin">
          <w:fldData xml:space="preserve">PEVuZE5vdGU+PENpdGU+PEF1dGhvcj5NaWxsZXI8L0F1dGhvcj48WWVhcj4xOTk4PC9ZZWFyPjxS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</w:fldData>
        </w:fldChar>
      </w:r>
      <w:ins w:id="482" w:author="Ram Shrestha" w:date="2014-01-04T19:38:00Z">
        <w:r w:rsidR="00276C20">
          <w:instrText xml:space="preserve"> ADDIN EN.CITE </w:instrText>
        </w:r>
      </w:ins>
      <w:del w:id="483" w:author="Ram Shrestha" w:date="2014-01-04T19:38:00Z">
        <w:r w:rsidR="00E93357" w:rsidDel="00276C20">
          <w:delInstrText xml:space="preserve"> ADDIN EN.CITE </w:delInstrText>
        </w:r>
        <w:r w:rsidR="00396A41" w:rsidDel="00276C20">
          <w:fldChar w:fldCharType="begin">
            <w:fldData xml:space="preserve">PEVuZE5vdGU+PENpdGU+PEF1dGhvcj5NaWxsZXI8L0F1dGhvcj48WWVhcj4xOTk4PC9ZZWFyPjxS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</w:fldData>
          </w:fldChar>
        </w:r>
        <w:r w:rsidR="00E93357" w:rsidDel="00276C20">
          <w:delInstrText xml:space="preserve"> ADDIN EN.CITE.DATA </w:delInstrText>
        </w:r>
        <w:r w:rsidR="00396A41" w:rsidDel="00276C20">
          <w:fldChar w:fldCharType="end"/>
        </w:r>
      </w:del>
      <w:ins w:id="484" w:author="Ram Shrestha" w:date="2014-01-04T19:38:00Z">
        <w:r w:rsidR="00276C20">
          <w:fldChar w:fldCharType="begin">
            <w:fldData xml:space="preserve">PEVuZE5vdGU+PENpdGU+PEF1dGhvcj5NaWxsZXI8L0F1dGhvcj48WWVhcj4xOTk4PC9ZZWFyPjxS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</w:fldData>
          </w:fldChar>
        </w:r>
        <w:r w:rsidR="00276C20">
          <w:instrText xml:space="preserve"> ADDIN EN.CITE.DATA </w:instrText>
        </w:r>
        <w:r w:rsidR="00276C20">
          <w:fldChar w:fldCharType="end"/>
        </w:r>
      </w:ins>
      <w:r w:rsidR="00396A41">
        <w:fldChar w:fldCharType="separate"/>
      </w:r>
      <w:r>
        <w:rPr>
          <w:noProof/>
        </w:rPr>
        <w:t>(Miller et al., 1998)</w:t>
      </w:r>
      <w:r w:rsidR="00396A41">
        <w:fldChar w:fldCharType="end"/>
      </w:r>
      <w:r>
        <w:t xml:space="preserve"> or stavudine and lamivudine </w:t>
      </w:r>
      <w:r w:rsidR="00396A41">
        <w:fldChar w:fldCharType="begin">
          <w:fldData xml:space="preserve">PEVuZE5vdGU+PENpdGU+PEF1dGhvcj5Nb250YW5lcjwvQXV0aG9yPjxZZWFyPjIwMDA8L1llYXI+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</w:fldData>
        </w:fldChar>
      </w:r>
      <w:ins w:id="485" w:author="Ram Shrestha" w:date="2014-01-04T19:38:00Z">
        <w:r w:rsidR="00276C20">
          <w:instrText xml:space="preserve"> ADDIN EN.CITE </w:instrText>
        </w:r>
      </w:ins>
      <w:del w:id="486" w:author="Ram Shrestha" w:date="2014-01-04T19:38:00Z">
        <w:r w:rsidR="00E93357" w:rsidDel="00276C20">
          <w:delInstrText xml:space="preserve"> ADDIN EN.CITE </w:delInstrText>
        </w:r>
        <w:r w:rsidR="00396A41" w:rsidDel="00276C20">
          <w:fldChar w:fldCharType="begin">
            <w:fldData xml:space="preserve">PEVuZE5vdGU+PENpdGU+PEF1dGhvcj5Nb250YW5lcjwvQXV0aG9yPjxZZWFyPjIwMDA8L1llYXI+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</w:fldData>
          </w:fldChar>
        </w:r>
        <w:r w:rsidR="00E93357" w:rsidDel="00276C20">
          <w:delInstrText xml:space="preserve"> ADDIN EN.CITE.DATA </w:delInstrText>
        </w:r>
        <w:r w:rsidR="00396A41" w:rsidDel="00276C20">
          <w:fldChar w:fldCharType="end"/>
        </w:r>
      </w:del>
      <w:ins w:id="487" w:author="Ram Shrestha" w:date="2014-01-04T19:38:00Z">
        <w:r w:rsidR="00276C20">
          <w:fldChar w:fldCharType="begin">
            <w:fldData xml:space="preserve">PEVuZE5vdGU+PENpdGU+PEF1dGhvcj5Nb250YW5lcjwvQXV0aG9yPjxZZWFyPjIwMDA8L1llYXI+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</w:fldData>
          </w:fldChar>
        </w:r>
        <w:r w:rsidR="00276C20">
          <w:instrText xml:space="preserve"> ADDIN EN.CITE.DATA </w:instrText>
        </w:r>
        <w:r w:rsidR="00276C20">
          <w:fldChar w:fldCharType="end"/>
        </w:r>
      </w:ins>
      <w:r w:rsidR="00396A41">
        <w:fldChar w:fldCharType="separate"/>
      </w:r>
      <w:r>
        <w:rPr>
          <w:noProof/>
        </w:rPr>
        <w:t>(Montaner et al., 2000)</w:t>
      </w:r>
      <w:r w:rsidR="00396A41">
        <w:fldChar w:fldCharType="end"/>
      </w:r>
      <w:r>
        <w:t xml:space="preserve">. The combination of two drugs was the method of strategy to tackle drug resistance. Where a combination of drugs showed improved treatment outcome </w:t>
      </w:r>
      <w:r w:rsidR="00396A41">
        <w:fldChar w:fldCharType="begin">
          <w:fldData xml:space="preserve">PEVuZE5vdGU+PENpdGU+PEF1dGhvcj5Db2xsaWVyPC9BdXRob3I+PFllYXI+MTk5MzwvWWVhcj48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</w:fldData>
        </w:fldChar>
      </w:r>
      <w:ins w:id="488" w:author="Ram Shrestha" w:date="2014-01-04T19:38:00Z">
        <w:r w:rsidR="00276C20">
          <w:instrText xml:space="preserve"> ADDIN EN.CITE </w:instrText>
        </w:r>
      </w:ins>
      <w:del w:id="489" w:author="Ram Shrestha" w:date="2014-01-04T19:38:00Z">
        <w:r w:rsidR="00E93357" w:rsidDel="00276C20">
          <w:delInstrText xml:space="preserve"> ADDIN EN.CITE </w:delInstrText>
        </w:r>
        <w:r w:rsidR="00396A41" w:rsidDel="00276C20">
          <w:fldChar w:fldCharType="begin">
            <w:fldData xml:space="preserve">PEVuZE5vdGU+PENpdGU+PEF1dGhvcj5Db2xsaWVyPC9BdXRob3I+PFllYXI+MTk5MzwvWWVhcj48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</w:fldData>
          </w:fldChar>
        </w:r>
        <w:r w:rsidR="00E93357" w:rsidDel="00276C20">
          <w:delInstrText xml:space="preserve"> ADDIN EN.CITE.DATA </w:delInstrText>
        </w:r>
        <w:r w:rsidR="00396A41" w:rsidDel="00276C20">
          <w:fldChar w:fldCharType="end"/>
        </w:r>
      </w:del>
      <w:ins w:id="490" w:author="Ram Shrestha" w:date="2014-01-04T19:38:00Z">
        <w:r w:rsidR="00276C20">
          <w:fldChar w:fldCharType="begin">
            <w:fldData xml:space="preserve">PEVuZE5vdGU+PENpdGU+PEF1dGhvcj5Db2xsaWVyPC9BdXRob3I+PFllYXI+MTk5MzwvWWVhcj48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</w:fldData>
          </w:fldChar>
        </w:r>
        <w:r w:rsidR="00276C20">
          <w:instrText xml:space="preserve"> ADDIN EN.CITE.DATA </w:instrText>
        </w:r>
        <w:r w:rsidR="00276C20">
          <w:fldChar w:fldCharType="end"/>
        </w:r>
      </w:ins>
      <w:r w:rsidR="00396A41">
        <w:fldChar w:fldCharType="separate"/>
      </w:r>
      <w:r>
        <w:rPr>
          <w:noProof/>
        </w:rPr>
        <w:t>(Collier et al., 1993; Eron et al., 1995; Shafer et al., 1995; Shafer and Merigan, 1995)</w:t>
      </w:r>
      <w:r w:rsidR="00396A41">
        <w:fldChar w:fldCharType="end"/>
      </w:r>
      <w:r>
        <w:t xml:space="preserve">, it resulted in a virologic resistance response after 2 years </w:t>
      </w:r>
      <w:r w:rsidR="00396A41">
        <w:fldChar w:fldCharType="begin">
          <w:fldData xml:space="preserve">PEVuZE5vdGU+PENpdGU+PEF1dGhvcj5TaGFmZXI8L0F1dGhvcj48WWVhcj4xOTk1PC9ZZWFyPjxS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</w:fldData>
        </w:fldChar>
      </w:r>
      <w:ins w:id="491" w:author="Ram Shrestha" w:date="2014-01-04T19:38:00Z">
        <w:r w:rsidR="00276C20">
          <w:instrText xml:space="preserve"> ADDIN EN.CITE </w:instrText>
        </w:r>
      </w:ins>
      <w:del w:id="492" w:author="Ram Shrestha" w:date="2014-01-04T19:38:00Z">
        <w:r w:rsidR="00E93357" w:rsidDel="00276C20">
          <w:delInstrText xml:space="preserve"> ADDIN EN.CITE </w:delInstrText>
        </w:r>
        <w:r w:rsidR="00396A41" w:rsidDel="00276C20">
          <w:fldChar w:fldCharType="begin">
            <w:fldData xml:space="preserve">PEVuZE5vdGU+PENpdGU+PEF1dGhvcj5TaGFmZXI8L0F1dGhvcj48WWVhcj4xOTk1PC9ZZWFyPjxS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</w:fldData>
          </w:fldChar>
        </w:r>
        <w:r w:rsidR="00E93357" w:rsidDel="00276C20">
          <w:delInstrText xml:space="preserve"> ADDIN EN.CITE.DATA </w:delInstrText>
        </w:r>
        <w:r w:rsidR="00396A41" w:rsidDel="00276C20">
          <w:fldChar w:fldCharType="end"/>
        </w:r>
      </w:del>
      <w:ins w:id="493" w:author="Ram Shrestha" w:date="2014-01-04T19:38:00Z">
        <w:r w:rsidR="00276C20">
          <w:fldChar w:fldCharType="begin">
            <w:fldData xml:space="preserve">PEVuZE5vdGU+PENpdGU+PEF1dGhvcj5TaGFmZXI8L0F1dGhvcj48WWVhcj4xOTk1PC9ZZWFyPjxS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</w:fldData>
          </w:fldChar>
        </w:r>
        <w:r w:rsidR="00276C20">
          <w:instrText xml:space="preserve"> ADDIN EN.CITE.DATA </w:instrText>
        </w:r>
        <w:r w:rsidR="00276C20">
          <w:fldChar w:fldCharType="end"/>
        </w:r>
      </w:ins>
      <w:r w:rsidR="00396A41">
        <w:fldChar w:fldCharType="separate"/>
      </w:r>
      <w:r>
        <w:rPr>
          <w:noProof/>
        </w:rPr>
        <w:t>(Shafer et al., 1995)</w:t>
      </w:r>
      <w:r w:rsidR="00396A41">
        <w:fldChar w:fldCharType="end"/>
      </w:r>
      <w:r>
        <w:t xml:space="preserve">. This was due to the baseline HIV-1 drug resistance mutations, which caused therapeutic drug failure </w:t>
      </w:r>
      <w:r w:rsidR="00396A41">
        <w:fldChar w:fldCharType="begin">
          <w:fldData xml:space="preserve">PEVuZE5vdGU+PENpdGU+PEF1dGhvcj5WYW4gVmFlcmVuYmVyZ2g8L0F1dGhvcj48WWVhcj4yMDAw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==
</w:fldData>
        </w:fldChar>
      </w:r>
      <w:ins w:id="494" w:author="Ram Shrestha" w:date="2014-01-04T19:38:00Z">
        <w:r w:rsidR="00276C20">
          <w:instrText xml:space="preserve"> ADDIN EN.CITE </w:instrText>
        </w:r>
      </w:ins>
      <w:del w:id="495" w:author="Ram Shrestha" w:date="2014-01-04T19:38:00Z">
        <w:r w:rsidR="00E93357" w:rsidDel="00276C20">
          <w:delInstrText xml:space="preserve"> ADDIN EN.CITE </w:delInstrText>
        </w:r>
        <w:r w:rsidR="00396A41" w:rsidDel="00276C20">
          <w:fldChar w:fldCharType="begin">
            <w:fldData xml:space="preserve">PEVuZE5vdGU+PENpdGU+PEF1dGhvcj5WYW4gVmFlcmVuYmVyZ2g8L0F1dGhvcj48WWVhcj4yMDAw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==
</w:fldData>
          </w:fldChar>
        </w:r>
        <w:r w:rsidR="00E93357" w:rsidDel="00276C20">
          <w:delInstrText xml:space="preserve"> ADDIN EN.CITE.DATA </w:delInstrText>
        </w:r>
        <w:r w:rsidR="00396A41" w:rsidDel="00276C20">
          <w:fldChar w:fldCharType="end"/>
        </w:r>
      </w:del>
      <w:ins w:id="496" w:author="Ram Shrestha" w:date="2014-01-04T19:38:00Z">
        <w:r w:rsidR="00276C20">
          <w:fldChar w:fldCharType="begin">
            <w:fldData xml:space="preserve">PEVuZE5vdGU+PENpdGU+PEF1dGhvcj5WYW4gVmFlcmVuYmVyZ2g8L0F1dGhvcj48WWVhcj4yMDAw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==
</w:fldData>
          </w:fldChar>
        </w:r>
        <w:r w:rsidR="00276C20">
          <w:instrText xml:space="preserve"> ADDIN EN.CITE.DATA </w:instrText>
        </w:r>
        <w:r w:rsidR="00276C20">
          <w:fldChar w:fldCharType="end"/>
        </w:r>
      </w:ins>
      <w:r w:rsidR="00396A41">
        <w:fldChar w:fldCharType="separate"/>
      </w:r>
      <w:r>
        <w:rPr>
          <w:noProof/>
        </w:rPr>
        <w:t>(Van Vaerenbergh et al., 2000)</w:t>
      </w:r>
      <w:r w:rsidR="00396A41">
        <w:fldChar w:fldCharType="end"/>
      </w:r>
      <w:r>
        <w:t xml:space="preserve">. The multidrug resistance mutations, selected by the dual combination therapy, are resistant to both drugs used in the treatment </w:t>
      </w:r>
      <w:r w:rsidR="00396A41">
        <w:fldChar w:fldCharType="begin">
          <w:fldData xml:space="preserve">PEVuZE5vdGU+PENpdGU+PEF1dGhvcj5TaGlyYXNha2E8L0F1dGhvcj48WWVhcj4xOTk1PC9ZZWFy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</w:fldData>
        </w:fldChar>
      </w:r>
      <w:ins w:id="497" w:author="Ram Shrestha" w:date="2014-01-04T19:38:00Z">
        <w:r w:rsidR="00276C20">
          <w:instrText xml:space="preserve"> ADDIN EN.CITE </w:instrText>
        </w:r>
      </w:ins>
      <w:del w:id="498" w:author="Ram Shrestha" w:date="2014-01-04T19:38:00Z">
        <w:r w:rsidR="00E93357" w:rsidDel="00276C20">
          <w:delInstrText xml:space="preserve"> ADDIN EN.CITE </w:delInstrText>
        </w:r>
        <w:r w:rsidR="00396A41" w:rsidDel="00276C20">
          <w:fldChar w:fldCharType="begin">
            <w:fldData xml:space="preserve">PEVuZE5vdGU+PENpdGU+PEF1dGhvcj5TaGlyYXNha2E8L0F1dGhvcj48WWVhcj4xOTk1PC9ZZWFy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</w:fldData>
          </w:fldChar>
        </w:r>
        <w:r w:rsidR="00E93357" w:rsidDel="00276C20">
          <w:delInstrText xml:space="preserve"> ADDIN EN.CITE.DATA </w:delInstrText>
        </w:r>
        <w:r w:rsidR="00396A41" w:rsidDel="00276C20">
          <w:fldChar w:fldCharType="end"/>
        </w:r>
      </w:del>
      <w:ins w:id="499" w:author="Ram Shrestha" w:date="2014-01-04T19:38:00Z">
        <w:r w:rsidR="00276C20">
          <w:fldChar w:fldCharType="begin">
            <w:fldData xml:space="preserve">PEVuZE5vdGU+PENpdGU+PEF1dGhvcj5TaGlyYXNha2E8L0F1dGhvcj48WWVhcj4xOTk1PC9ZZWFy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</w:fldData>
          </w:fldChar>
        </w:r>
        <w:r w:rsidR="00276C20">
          <w:instrText xml:space="preserve"> ADDIN EN.CITE.DATA </w:instrText>
        </w:r>
        <w:r w:rsidR="00276C20">
          <w:fldChar w:fldCharType="end"/>
        </w:r>
      </w:ins>
      <w:r w:rsidR="00396A41">
        <w:fldChar w:fldCharType="separate"/>
      </w:r>
      <w:r>
        <w:rPr>
          <w:noProof/>
        </w:rPr>
        <w:t>(Shirasaka et al., 1995)</w:t>
      </w:r>
      <w:r w:rsidR="00396A41">
        <w:fldChar w:fldCharType="end"/>
      </w:r>
      <w:r>
        <w:t>.</w:t>
      </w:r>
    </w:p>
    <w:p w:rsidR="00E93357" w:rsidRDefault="00E93357" w:rsidP="006444DD">
      <w:pPr>
        <w:spacing w:line="480" w:lineRule="auto"/>
        <w:jc w:val="both"/>
      </w:pPr>
    </w:p>
    <w:p w:rsidR="006444DD" w:rsidRDefault="006444DD" w:rsidP="006444DD">
      <w:pPr>
        <w:spacing w:line="480" w:lineRule="auto"/>
        <w:jc w:val="both"/>
      </w:pPr>
      <w:r>
        <w:t xml:space="preserve"> HIV replication was suppressed for longer time than earlier therapies after the introduction of NNRTI drugs or protease drugs, or both inclusive triple combination therapies </w:t>
      </w:r>
      <w:r w:rsidR="00396A41">
        <w:fldChar w:fldCharType="begin">
          <w:fldData xml:space="preserve">PEVuZE5vdGU+PENpdGU+PEF1dGhvcj5Nb250YW5lcjwvQXV0aG9yPjxZZWFyPjE5OTg8L1llYXI+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=
</w:fldData>
        </w:fldChar>
      </w:r>
      <w:ins w:id="500" w:author="Ram Shrestha" w:date="2014-01-04T19:38:00Z">
        <w:r w:rsidR="00276C20">
          <w:instrText xml:space="preserve"> ADDIN EN.CITE </w:instrText>
        </w:r>
      </w:ins>
      <w:del w:id="501" w:author="Ram Shrestha" w:date="2014-01-04T19:38:00Z">
        <w:r w:rsidR="00E93357" w:rsidDel="00276C20">
          <w:delInstrText xml:space="preserve"> ADDIN EN.CITE </w:delInstrText>
        </w:r>
        <w:r w:rsidR="00396A41" w:rsidDel="00276C20">
          <w:fldChar w:fldCharType="begin">
            <w:fldData xml:space="preserve">PEVuZE5vdGU+PENpdGU+PEF1dGhvcj5Nb250YW5lcjwvQXV0aG9yPjxZZWFyPjE5OTg8L1llYXI+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=
</w:fldData>
          </w:fldChar>
        </w:r>
        <w:r w:rsidR="00E93357" w:rsidDel="00276C20">
          <w:delInstrText xml:space="preserve"> ADDIN EN.CITE.DATA </w:delInstrText>
        </w:r>
        <w:r w:rsidR="00396A41" w:rsidDel="00276C20">
          <w:fldChar w:fldCharType="end"/>
        </w:r>
      </w:del>
      <w:ins w:id="502" w:author="Ram Shrestha" w:date="2014-01-04T19:38:00Z">
        <w:r w:rsidR="00276C20">
          <w:fldChar w:fldCharType="begin">
            <w:fldData xml:space="preserve">PEVuZE5vdGU+PENpdGU+PEF1dGhvcj5Nb250YW5lcjwvQXV0aG9yPjxZZWFyPjE5OTg8L1llYXI+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=
</w:fldData>
          </w:fldChar>
        </w:r>
        <w:r w:rsidR="00276C20">
          <w:instrText xml:space="preserve"> ADDIN EN.CITE.DATA </w:instrText>
        </w:r>
        <w:r w:rsidR="00276C20">
          <w:fldChar w:fldCharType="end"/>
        </w:r>
      </w:ins>
      <w:r w:rsidR="00396A41">
        <w:fldChar w:fldCharType="separate"/>
      </w:r>
      <w:r>
        <w:rPr>
          <w:noProof/>
        </w:rPr>
        <w:t>(Collier et al., 1996; Montaner et al., 1998b; Staszewski et al., 1999b)</w:t>
      </w:r>
      <w:r w:rsidR="00396A41">
        <w:fldChar w:fldCharType="end"/>
      </w:r>
      <w:r>
        <w:t xml:space="preserve">. NRTI, NNRTIs, particularly nevirapine or efavirenz and a protease inhibitor included triple combined therapy could suppress the viral replication and reduce HIV to an undetected level </w:t>
      </w:r>
      <w:r w:rsidR="00396A41">
        <w:fldChar w:fldCharType="begin">
          <w:fldData xml:space="preserve">PEVuZE5vdGU+PENpdGU+PEF1dGhvcj5IYXZsaXI8L0F1dGhvcj48WWVhcj4xOTk4PC9ZZWFyPjxS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</w:fldData>
        </w:fldChar>
      </w:r>
      <w:ins w:id="503" w:author="Ram Shrestha" w:date="2014-01-04T19:38:00Z">
        <w:r w:rsidR="00276C20">
          <w:instrText xml:space="preserve"> ADDIN EN.CITE </w:instrText>
        </w:r>
      </w:ins>
      <w:del w:id="504" w:author="Ram Shrestha" w:date="2014-01-04T19:38:00Z">
        <w:r w:rsidR="00E93357" w:rsidDel="00276C20">
          <w:delInstrText xml:space="preserve"> ADDIN EN.CITE </w:delInstrText>
        </w:r>
        <w:r w:rsidR="00396A41" w:rsidDel="00276C20">
          <w:fldChar w:fldCharType="begin">
            <w:fldData xml:space="preserve">PEVuZE5vdGU+PENpdGU+PEF1dGhvcj5IYXZsaXI8L0F1dGhvcj48WWVhcj4xOTk4PC9ZZWFyPjxS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</w:fldData>
          </w:fldChar>
        </w:r>
        <w:r w:rsidR="00E93357" w:rsidDel="00276C20">
          <w:delInstrText xml:space="preserve"> ADDIN EN.CITE.DATA </w:delInstrText>
        </w:r>
        <w:r w:rsidR="00396A41" w:rsidDel="00276C20">
          <w:fldChar w:fldCharType="end"/>
        </w:r>
      </w:del>
      <w:ins w:id="505" w:author="Ram Shrestha" w:date="2014-01-04T19:38:00Z">
        <w:r w:rsidR="00276C20">
          <w:fldChar w:fldCharType="begin">
            <w:fldData xml:space="preserve">PEVuZE5vdGU+PENpdGU+PEF1dGhvcj5IYXZsaXI8L0F1dGhvcj48WWVhcj4xOTk4PC9ZZWFyPjxS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</w:fldData>
          </w:fldChar>
        </w:r>
        <w:r w:rsidR="00276C20">
          <w:instrText xml:space="preserve"> ADDIN EN.CITE.DATA </w:instrText>
        </w:r>
        <w:r w:rsidR="00276C20">
          <w:fldChar w:fldCharType="end"/>
        </w:r>
      </w:ins>
      <w:r w:rsidR="00396A41">
        <w:fldChar w:fldCharType="separate"/>
      </w:r>
      <w:r>
        <w:rPr>
          <w:noProof/>
        </w:rPr>
        <w:t>(Havlir et al., 1998)</w:t>
      </w:r>
      <w:r w:rsidR="00396A41">
        <w:fldChar w:fldCharType="end"/>
      </w:r>
      <w:r>
        <w:t xml:space="preserve"> but resulted in failure after development of multiple resistant mutations against the drugs </w:t>
      </w:r>
      <w:r w:rsidR="00396A41">
        <w:fldChar w:fldCharType="begin">
          <w:fldData xml:space="preserve">PEVuZE5vdGU+PENpdGU+PEF1dGhvcj5IYW5uYTwvQXV0aG9yPjxZZWFyPjIwMDA8L1llYXI+PFJl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</w:fldData>
        </w:fldChar>
      </w:r>
      <w:ins w:id="506" w:author="Ram Shrestha" w:date="2014-01-04T19:38:00Z">
        <w:r w:rsidR="00276C20">
          <w:instrText xml:space="preserve"> ADDIN EN.CITE </w:instrText>
        </w:r>
      </w:ins>
      <w:del w:id="507" w:author="Ram Shrestha" w:date="2014-01-04T19:38:00Z">
        <w:r w:rsidR="00E93357" w:rsidDel="00276C20">
          <w:delInstrText xml:space="preserve"> ADDIN EN.CITE </w:delInstrText>
        </w:r>
        <w:r w:rsidR="00396A41" w:rsidDel="00276C20">
          <w:fldChar w:fldCharType="begin">
            <w:fldData xml:space="preserve">PEVuZE5vdGU+PENpdGU+PEF1dGhvcj5IYW5uYTwvQXV0aG9yPjxZZWFyPjIwMDA8L1llYXI+PFJl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</w:fldData>
          </w:fldChar>
        </w:r>
        <w:r w:rsidR="00E93357" w:rsidDel="00276C20">
          <w:delInstrText xml:space="preserve"> ADDIN EN.CITE.DATA </w:delInstrText>
        </w:r>
        <w:r w:rsidR="00396A41" w:rsidDel="00276C20">
          <w:fldChar w:fldCharType="end"/>
        </w:r>
      </w:del>
      <w:ins w:id="508" w:author="Ram Shrestha" w:date="2014-01-04T19:38:00Z">
        <w:r w:rsidR="00276C20">
          <w:fldChar w:fldCharType="begin">
            <w:fldData xml:space="preserve">PEVuZE5vdGU+PENpdGU+PEF1dGhvcj5IYW5uYTwvQXV0aG9yPjxZZWFyPjIwMDA8L1llYXI+PFJl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</w:fldData>
          </w:fldChar>
        </w:r>
        <w:r w:rsidR="00276C20">
          <w:instrText xml:space="preserve"> ADDIN EN.CITE.DATA </w:instrText>
        </w:r>
        <w:r w:rsidR="00276C20">
          <w:fldChar w:fldCharType="end"/>
        </w:r>
      </w:ins>
      <w:r w:rsidR="00396A41">
        <w:fldChar w:fldCharType="separate"/>
      </w:r>
      <w:r>
        <w:rPr>
          <w:noProof/>
        </w:rPr>
        <w:t>(Casado et al., 2000; Hanna et al., 2000)</w:t>
      </w:r>
      <w:r w:rsidR="00396A41">
        <w:fldChar w:fldCharType="end"/>
      </w:r>
      <w:r>
        <w:t xml:space="preserve">. The NNRTI resistant mutations change the reverse transcriptase structure that disables the drug binding to the enzyme (Figure 1.12). Suboptimal therapy, often due to low adherence, leads to drug failure </w:t>
      </w:r>
      <w:r w:rsidR="00396A41">
        <w:fldChar w:fldCharType="begin"/>
      </w:r>
      <w:ins w:id="509" w:author="Ram Shrestha" w:date="2014-01-04T19:38:00Z">
        <w:r w:rsidR="00276C20">
          <w:instrText xml:space="preserve"> ADDIN EN.CITE &lt;EndNote&gt;&lt;Cite&gt;&lt;Author&gt;Bangsberg&lt;/Author&gt;&lt;Year&gt;2007&lt;/Year&gt;&lt;RecNum&gt;1412&lt;/RecNum&gt;&lt;record&gt;&lt;rec-number&gt;1412&lt;/rec-number&gt;&lt;foreign-keys&gt;&lt;key app="EN" db-id="fp25zzvrxrd9vke5zxqp9stbssprwstvdddz"&gt;1412&lt;/key&gt;&lt;/foreign-keys&gt;&lt;ref-type name="Journal Article"&gt;17&lt;/ref-type&gt;&lt;contributors&gt;&lt;authors&gt;&lt;author&gt;Bangsberg, D. R.&lt;/author&gt;&lt;author&gt;Kroetz, D. L.&lt;/author&gt;&lt;author&gt;Deeks, S. G.&lt;/author&gt;&lt;/authors&gt;&lt;/contributors&gt;&lt;auth-address&gt;San Francisco General Hospital, UCSF, 1001 Potrero Avenue, Building 100, Room 301, San Francisco, CA 94110, USA. db@epi-center.ucsf.edu&lt;/auth-address&gt;&lt;titles&gt;&lt;title&gt;Adherence-resistance relationships to combination HIV antiretroviral therapy&lt;/title&gt;&lt;secondary-title&gt;Curr HIV/AIDS Rep&lt;/secondary-title&gt;&lt;/titles&gt;&lt;periodical&gt;&lt;full-title&gt;Curr HIV/AIDS Rep&lt;/full-title&gt;&lt;/periodical&gt;&lt;pages&gt;65-72&lt;/pages&gt;&lt;volume&gt;4&lt;/volume&gt;&lt;number&gt;2&lt;/number&gt;&lt;edition&gt;2007/06/06&lt;/edition&gt;&lt;keywords&gt;&lt;keyword&gt;Anti-Retroviral Agents/*pharmacology/therapeutic use&lt;/keyword&gt;&lt;keyword&gt;Drug Administration Schedule&lt;/keyword&gt;&lt;keyword&gt;*Drug Resistance, Viral&lt;/keyword&gt;&lt;keyword&gt;Drug Therapy, Combination&lt;/keyword&gt;&lt;keyword&gt;HIV Infections/*drug therapy/genetics/virology&lt;/keyword&gt;&lt;keyword&gt;Humans&lt;/keyword&gt;&lt;keyword&gt;*Patient Compliance&lt;/keyword&gt;&lt;keyword&gt;Pharmacogenetics&lt;/keyword&gt;&lt;keyword&gt;Protease Inhibitors/pharmacology/therapeutic use&lt;/keyword&gt;&lt;/keywords&gt;&lt;dates&gt;&lt;year&gt;2007&lt;/year&gt;&lt;pub-dates&gt;&lt;date&gt;May&lt;/date&gt;&lt;/pub-dates&gt;&lt;/dates&gt;&lt;isbn&gt;1548-3568 (Print)&amp;#xD;1548-3568 (Linking)&lt;/isbn&gt;&lt;accession-num&gt;17547827&lt;/accession-num&gt;&lt;urls&gt;&lt;related-urls&gt;&lt;url&gt;http://www.ncbi.nlm.nih.gov/entrez/query.fcgi?cmd=Retrieve&amp;amp;db=PubMed&amp;amp;dopt=Citation&amp;amp;list_uids=17547827&lt;/url&gt;&lt;/related-urls&gt;&lt;/urls&gt;&lt;language&gt;eng&lt;/language&gt;&lt;/record&gt;&lt;/Cite&gt;&lt;/EndNote&gt;</w:instrText>
        </w:r>
      </w:ins>
      <w:del w:id="510" w:author="Ram Shrestha" w:date="2014-01-04T19:38:00Z">
        <w:r w:rsidR="00E93357" w:rsidDel="00276C20">
          <w:delInstrText xml:space="preserve"> ADDIN EN.CITE &lt;EndNote&gt;&lt;Cite&gt;&lt;Author&gt;Bangsberg&lt;/Author&gt;&lt;Year&gt;2007&lt;/Year&gt;&lt;RecNum&gt;1412&lt;/RecNum&gt;&lt;record&gt;&lt;rec-number&gt;1412&lt;/rec-number&gt;&lt;foreign-keys&gt;&lt;key app="EN" db-id="fp25zzvrxrd9vke5zxqp9stbssprwstvdddz"&gt;1412&lt;/key&gt;&lt;/foreign-keys&gt;&lt;ref-type name="Journal Article"&gt;17&lt;/ref-type&gt;&lt;contributors&gt;&lt;authors&gt;&lt;author&gt;Bangsberg, D. R.&lt;/author&gt;&lt;author&gt;Kroetz, D. L.&lt;/author&gt;&lt;author&gt;Deeks, S. G.&lt;/author&gt;&lt;/authors&gt;&lt;/contributors&gt;&lt;auth-address&gt;San Francisco General Hospital, UCSF, 1001 Potrero Avenue, Building 100, Room 301, San Francisco, CA 94110, USA. db@epi-center.ucsf.edu&lt;/auth-address&gt;&lt;titles&gt;&lt;title&gt;Adherence-resistance relationships to combination HIV antiretroviral therapy&lt;/title&gt;&lt;secondary-title&gt;Curr HIV/AIDS Rep&lt;/secondary-title&gt;&lt;/titles&gt;&lt;periodical&gt;&lt;full-title&gt;Curr HIV/AIDS Rep&lt;/full-title&gt;&lt;/periodical&gt;&lt;pages&gt;65-72&lt;/pages&gt;&lt;volume&gt;4&lt;/volume&gt;&lt;number&gt;2&lt;/number&gt;&lt;edition&gt;2007/06/06&lt;/edition&gt;&lt;keywords&gt;&lt;keyword&gt;Anti-Retroviral Agents/*pharmacology/therapeutic use&lt;/keyword&gt;&lt;keyword&gt;Drug Administration Schedule&lt;/keyword&gt;&lt;keyword&gt;*Drug Resistance, Viral&lt;/keyword&gt;&lt;keyword&gt;Drug Therapy, Combination&lt;/keyword&gt;&lt;keyword&gt;HIV Infections/*drug therapy/genetics/virology&lt;/keyword&gt;&lt;keyword&gt;Humans&lt;/keyword&gt;&lt;keyword&gt;*Patient Compliance&lt;/keyword&gt;&lt;keyword&gt;Pharmacogenetics&lt;/keyword&gt;&lt;keyword&gt;Protease Inhibitors/pharmacology/therapeutic use&lt;/keyword&gt;&lt;/keywords&gt;&lt;dates&gt;&lt;year&gt;2007&lt;/year&gt;&lt;pub-dates&gt;&lt;date&gt;May&lt;/date&gt;&lt;/pub-dates&gt;&lt;/dates&gt;&lt;isbn&gt;1548-3568 (Print)&amp;#xD;1548-3568 (Linking)&lt;/isbn&gt;&lt;accession-num&gt;17547827&lt;/accession-num&gt;&lt;urls&gt;&lt;related-urls&gt;&lt;url&gt;http://www.ncbi.nlm.nih.gov/entrez/query.fcgi?cmd=Retrieve&amp;amp;db=PubMed&amp;amp;dopt=Citation&amp;amp;list_uids=17547827&lt;/url&gt;&lt;/related-urls&gt;&lt;/urls&gt;&lt;language&gt;eng&lt;/language&gt;&lt;/record&gt;&lt;/Cite&gt;&lt;/EndNote&gt;</w:delInstrText>
        </w:r>
      </w:del>
      <w:r w:rsidR="00396A41">
        <w:fldChar w:fldCharType="separate"/>
      </w:r>
      <w:r>
        <w:rPr>
          <w:noProof/>
        </w:rPr>
        <w:t>(Bangsberg et al., 2007)</w:t>
      </w:r>
      <w:r w:rsidR="00396A41">
        <w:fldChar w:fldCharType="end"/>
      </w:r>
      <w:r>
        <w:t xml:space="preserve">. This limits the therapy options and drug failure with new combinations in short time </w:t>
      </w:r>
      <w:r w:rsidR="00396A41">
        <w:fldChar w:fldCharType="begin">
          <w:fldData xml:space="preserve">PEVuZE5vdGU+PENpdGU+PEF1dGhvcj5IYW1tZXI8L0F1dGhvcj48WWVhcj4yMDA4PC9ZZWFyPjxS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</w:fldData>
        </w:fldChar>
      </w:r>
      <w:ins w:id="511" w:author="Ram Shrestha" w:date="2014-01-04T19:38:00Z">
        <w:r w:rsidR="00276C20">
          <w:instrText xml:space="preserve"> ADDIN EN.CITE </w:instrText>
        </w:r>
      </w:ins>
      <w:del w:id="512" w:author="Ram Shrestha" w:date="2014-01-04T19:38:00Z">
        <w:r w:rsidR="00E93357" w:rsidDel="00276C20">
          <w:delInstrText xml:space="preserve"> ADDIN EN.CITE </w:delInstrText>
        </w:r>
        <w:r w:rsidR="00396A41" w:rsidDel="00276C20">
          <w:fldChar w:fldCharType="begin">
            <w:fldData xml:space="preserve">PEVuZE5vdGU+PENpdGU+PEF1dGhvcj5IYW1tZXI8L0F1dGhvcj48WWVhcj4yMDA4PC9ZZWFyPjxS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</w:fldData>
          </w:fldChar>
        </w:r>
        <w:r w:rsidR="00E93357" w:rsidDel="00276C20">
          <w:delInstrText xml:space="preserve"> ADDIN EN.CITE.DATA </w:delInstrText>
        </w:r>
        <w:r w:rsidR="00396A41" w:rsidDel="00276C20">
          <w:fldChar w:fldCharType="end"/>
        </w:r>
      </w:del>
      <w:ins w:id="513" w:author="Ram Shrestha" w:date="2014-01-04T19:38:00Z">
        <w:r w:rsidR="00276C20">
          <w:fldChar w:fldCharType="begin">
            <w:fldData xml:space="preserve">PEVuZE5vdGU+PENpdGU+PEF1dGhvcj5IYW1tZXI8L0F1dGhvcj48WWVhcj4yMDA4PC9ZZWFyPjxS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</w:fldData>
          </w:fldChar>
        </w:r>
        <w:r w:rsidR="00276C20">
          <w:instrText xml:space="preserve"> ADDIN EN.CITE.DATA </w:instrText>
        </w:r>
        <w:r w:rsidR="00276C20">
          <w:fldChar w:fldCharType="end"/>
        </w:r>
      </w:ins>
      <w:r w:rsidR="00396A41">
        <w:fldChar w:fldCharType="separate"/>
      </w:r>
      <w:r>
        <w:rPr>
          <w:noProof/>
        </w:rPr>
        <w:t>(Hammer et al., 2008)</w:t>
      </w:r>
      <w:r w:rsidR="00396A41">
        <w:fldChar w:fldCharType="end"/>
      </w:r>
      <w:r>
        <w:t xml:space="preserve">. Even the combination therapy of five drugs including 2 NRTIs, one NNRTI and 2 PIs resulted in poor virologic response in just 24 weeks </w:t>
      </w:r>
      <w:r w:rsidR="00396A41">
        <w:fldChar w:fldCharType="begin">
          <w:fldData xml:space="preserve">PEVuZE5vdGU+PENpdGU+PEF1dGhvcj5QaWtldHR5PC9BdXRob3I+PFllYXI+MTk5OTwvWWVhcj48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==
</w:fldData>
        </w:fldChar>
      </w:r>
      <w:ins w:id="514" w:author="Ram Shrestha" w:date="2014-01-04T19:38:00Z">
        <w:r w:rsidR="00276C20">
          <w:instrText xml:space="preserve"> ADDIN EN.CITE </w:instrText>
        </w:r>
      </w:ins>
      <w:del w:id="515" w:author="Ram Shrestha" w:date="2014-01-04T19:38:00Z">
        <w:r w:rsidR="00E93357" w:rsidDel="00276C20">
          <w:delInstrText xml:space="preserve"> ADDIN EN.CITE </w:delInstrText>
        </w:r>
        <w:r w:rsidR="00396A41" w:rsidDel="00276C20">
          <w:fldChar w:fldCharType="begin">
            <w:fldData xml:space="preserve">PEVuZE5vdGU+PENpdGU+PEF1dGhvcj5QaWtldHR5PC9BdXRob3I+PFllYXI+MTk5OTwvWWVhcj48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==
</w:fldData>
          </w:fldChar>
        </w:r>
        <w:r w:rsidR="00E93357" w:rsidDel="00276C20">
          <w:delInstrText xml:space="preserve"> ADDIN EN.CITE.DATA </w:delInstrText>
        </w:r>
        <w:r w:rsidR="00396A41" w:rsidDel="00276C20">
          <w:fldChar w:fldCharType="end"/>
        </w:r>
      </w:del>
      <w:ins w:id="516" w:author="Ram Shrestha" w:date="2014-01-04T19:38:00Z">
        <w:r w:rsidR="00276C20">
          <w:fldChar w:fldCharType="begin">
            <w:fldData xml:space="preserve">PEVuZE5vdGU+PENpdGU+PEF1dGhvcj5QaWtldHR5PC9BdXRob3I+PFllYXI+MTk5OTwvWWVhcj48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==
</w:fldData>
          </w:fldChar>
        </w:r>
        <w:r w:rsidR="00276C20">
          <w:instrText xml:space="preserve"> ADDIN EN.CITE.DATA </w:instrText>
        </w:r>
        <w:r w:rsidR="00276C20">
          <w:fldChar w:fldCharType="end"/>
        </w:r>
      </w:ins>
      <w:r w:rsidR="00396A41">
        <w:fldChar w:fldCharType="separate"/>
      </w:r>
      <w:r>
        <w:rPr>
          <w:noProof/>
        </w:rPr>
        <w:t>(Piketty et al., 1999)</w:t>
      </w:r>
      <w:r w:rsidR="00396A41">
        <w:fldChar w:fldCharType="end"/>
      </w:r>
      <w:r>
        <w:t xml:space="preserve">. These studies also show that the drug resistant viral variants can vary from high level to undetectable level and that suggests the necessity of drug resistance testing before initiating antiretroviral therapy </w:t>
      </w:r>
      <w:r w:rsidR="00396A41">
        <w:fldChar w:fldCharType="begin"/>
      </w:r>
      <w:ins w:id="517" w:author="Ram Shrestha" w:date="2014-01-04T19:38:00Z">
        <w:r w:rsidR="00276C20">
          <w:instrText xml:space="preserve"> ADDIN EN.CITE &lt;EndNote&gt;&lt;Cite&gt;&lt;Author&gt;Hanna&lt;/Author&gt;&lt;Year&gt;2001&lt;/Year&gt;&lt;RecNum&gt;1390&lt;/RecNum&gt;&lt;record&gt;&lt;rec-number&gt;1390&lt;/rec-number&gt;&lt;foreign-keys&gt;&lt;key app="EN" db-id="fp25zzvrxrd9vke5zxqp9stbssprwstvdddz"&gt;1390&lt;/key&gt;&lt;/foreign-keys&gt;&lt;ref-type name="Journal Article"&gt;17&lt;/ref-type&gt;&lt;contributors&gt;&lt;authors&gt;&lt;author&gt;Hanna, G. J.&lt;/author&gt;&lt;author&gt;D&amp;apos;Aquila, R. T.&lt;/author&gt;&lt;/authors&gt;&lt;/contributors&gt;&lt;auth-address&gt;Massachusetts General Hospital and Harvard Medical School, Boston, MA, USA.&lt;/auth-address&gt;&lt;titles&gt;&lt;title&gt;Clinical use of genotypic and phenotypic drug resistance testing to monitor antiretroviral chemotherapy&lt;/title&gt;&lt;secondary-title&gt;Clin Infect Dis&lt;/secondary-title&gt;&lt;/titles&gt;&lt;periodical&gt;&lt;full-title&gt;Clin Infect Dis&lt;/full-title&gt;&lt;/periodical&gt;&lt;pages&gt;774-82&lt;/pages&gt;&lt;volume&gt;32&lt;/volume&gt;&lt;number&gt;5&lt;/number&gt;&lt;edition&gt;2001/03/07&lt;/edition&gt;&lt;keywords&gt;&lt;keyword&gt;Anti-HIV Agents/*pharmacology/*therapeutic use&lt;/keyword&gt;&lt;keyword&gt;Drug Resistance, Microbial/genetics/physiology&lt;/keyword&gt;&lt;keyword&gt;Genotype&lt;/keyword&gt;&lt;keyword&gt;HIV Infections/*drug therapy/virology&lt;/keyword&gt;&lt;keyword&gt;HIV-1/*drug effects/genetics/physiology&lt;/keyword&gt;&lt;keyword&gt;Humans&lt;/keyword&gt;&lt;keyword&gt;Microbial Sensitivity Tests/methods&lt;/keyword&gt;&lt;keyword&gt;Phenotype&lt;/keyword&gt;&lt;keyword&gt;Reverse Transcriptase Inhibitors/*pharmacology/*therapeutic use&lt;/keyword&gt;&lt;/keywords&gt;&lt;dates&gt;&lt;year&gt;2001&lt;/year&gt;&lt;pub-dates&gt;&lt;date&gt;Mar 1&lt;/date&gt;&lt;/pub-dates&gt;&lt;/dates&gt;&lt;isbn&gt;1058-4838 (Print)&amp;#xD;1058-4838 (Linking)&lt;/isbn&gt;&lt;accession-num&gt;11229846&lt;/accession-num&gt;&lt;urls&gt;&lt;related-urls&gt;&lt;url&gt;http://www.ncbi.nlm.nih.gov/entrez/query.fcgi?cmd=Retrieve&amp;amp;db=PubMed&amp;amp;dopt=Citation&amp;amp;list_uids=11229846&lt;/url&gt;&lt;/related-urls&gt;&lt;/urls&gt;&lt;electronic-resource-num&gt;CID001259 [pii]&amp;#xD;10.1086/319231&lt;/electronic-resource-num&gt;&lt;language&gt;eng&lt;/language&gt;&lt;/record&gt;&lt;/Cite&gt;&lt;/EndNote&gt;</w:instrText>
        </w:r>
      </w:ins>
      <w:del w:id="518" w:author="Ram Shrestha" w:date="2014-01-04T19:38:00Z">
        <w:r w:rsidR="00E93357" w:rsidDel="00276C20">
          <w:delInstrText xml:space="preserve"> ADDIN EN.CITE &lt;EndNote&gt;&lt;Cite&gt;&lt;Author&gt;Hanna&lt;/Author&gt;&lt;Year&gt;2001&lt;/Year&gt;&lt;RecNum&gt;1390&lt;/RecNum&gt;&lt;record&gt;&lt;rec-number&gt;1390&lt;/rec-number&gt;&lt;foreign-keys&gt;&lt;key app="EN" db-id="fp25zzvrxrd9vke5zxqp9stbssprwstvdddz"&gt;1390&lt;/key&gt;&lt;/foreign-keys&gt;&lt;ref-type name="Journal Article"&gt;17&lt;/ref-type&gt;&lt;contributors&gt;&lt;authors&gt;&lt;author&gt;Hanna, G. J.&lt;/author&gt;&lt;author&gt;D&amp;apos;Aquila, R. T.&lt;/author&gt;&lt;/authors&gt;&lt;/contributors&gt;&lt;auth-address&gt;Massachusetts General Hospital and Harvard Medical School, Boston, MA, USA.&lt;/auth-address&gt;&lt;titles&gt;&lt;title&gt;Clinical use of genotypic and phenotypic drug resistance testing to monitor antiretroviral chemotherapy&lt;/title&gt;&lt;secondary-title&gt;Clin Infect Dis&lt;/secondary-title&gt;&lt;/titles&gt;&lt;periodical&gt;&lt;full-title&gt;Clin Infect Dis&lt;/full-title&gt;&lt;/periodical&gt;&lt;pages&gt;774-82&lt;/pages&gt;&lt;volume&gt;32&lt;/volume&gt;&lt;number&gt;5&lt;/number&gt;&lt;edition&gt;2001/03/07&lt;/edition&gt;&lt;keywords&gt;&lt;keyword&gt;Anti-HIV Agents/*pharmacology/*therapeutic use&lt;/keyword&gt;&lt;keyword&gt;Drug Resistance, Microbial/genetics/physiology&lt;/keyword&gt;&lt;keyword&gt;Genotype&lt;/keyword&gt;&lt;keyword&gt;HIV Infections/*drug therapy/virology&lt;/keyword&gt;&lt;keyword&gt;HIV-1/*drug effects/genetics/physiology&lt;/keyword&gt;&lt;keyword&gt;Humans&lt;/keyword&gt;&lt;keyword&gt;Microbial Sensitivity Tests/methods&lt;/keyword&gt;&lt;keyword&gt;Phenotype&lt;/keyword&gt;&lt;keyword&gt;Reverse Transcriptase Inhibitors/*pharmacology/*therapeutic use&lt;/keyword&gt;&lt;/keywords&gt;&lt;dates&gt;&lt;year&gt;2001&lt;/year&gt;&lt;pub-dates&gt;&lt;date&gt;Mar 1&lt;/date&gt;&lt;/pub-dates&gt;&lt;/dates&gt;&lt;isbn&gt;1058-4838 (Print)&amp;#xD;1058-4838 (Linking)&lt;/isbn&gt;&lt;accession-num&gt;11229846&lt;/accession-num&gt;&lt;urls&gt;&lt;related-urls&gt;&lt;url&gt;http://www.ncbi.nlm.nih.gov/entrez/query.fcgi?cmd=Retrieve&amp;amp;db=PubMed&amp;amp;dopt=Citation&amp;amp;list_uids=11229846&lt;/url&gt;&lt;/related-urls&gt;&lt;/urls&gt;&lt;electronic-resource-num&gt;CID001259 [pii]&amp;#xD;10.1086/319231&lt;/electronic-resource-num&gt;&lt;language&gt;eng&lt;/language&gt;&lt;/record&gt;&lt;/Cite&gt;&lt;/EndNote&gt;</w:delInstrText>
        </w:r>
      </w:del>
      <w:r w:rsidR="00396A41">
        <w:fldChar w:fldCharType="separate"/>
      </w:r>
      <w:r>
        <w:rPr>
          <w:noProof/>
        </w:rPr>
        <w:t>(Hanna and D'Aquila, 2001)</w:t>
      </w:r>
      <w:r w:rsidR="00396A41">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Phenotypic and genotypic assays are available for drug resistance testing. A phenotypic assay includes viral stock generation from peripheral blood mononuclear cells (PBMCs), titration of stock to get viral infectivity, infection of cell culture with known concentrations of antiretroviral drugs and calculation of inhibitory concentration (IC) 50 and 90, based on a measure of infection. The limitations of the method include: its labor intensive, minimum of six weeks time requirement, in vitro viral selection pressure during the assay period and use of PBMCs only (not virus in plasma) for drug susceptibility test </w:t>
      </w:r>
      <w:r w:rsidR="00396A41">
        <w:fldChar w:fldCharType="begin"/>
      </w:r>
      <w:ins w:id="519" w:author="Ram Shrestha" w:date="2014-01-04T19:38:00Z">
        <w:r w:rsidR="00276C20">
          <w:instrText xml:space="preserve"> ADDIN EN.CITE &lt;EndNote&gt;&lt;Cite&gt;&lt;Author&gt;Hanna&lt;/Author&gt;&lt;Year&gt;2001&lt;/Year&gt;&lt;RecNum&gt;1390&lt;/RecNum&gt;&lt;record&gt;&lt;rec-number&gt;1390&lt;/rec-number&gt;&lt;foreign-keys&gt;&lt;key app="EN" db-id="fp25zzvrxrd9vke5zxqp9stbssprwstvdddz"&gt;1390&lt;/key&gt;&lt;/foreign-keys&gt;&lt;ref-type name="Journal Article"&gt;17&lt;/ref-type&gt;&lt;contributors&gt;&lt;authors&gt;&lt;author&gt;Hanna, G. J.&lt;/author&gt;&lt;author&gt;D&amp;apos;Aquila, R. T.&lt;/author&gt;&lt;/authors&gt;&lt;/contributors&gt;&lt;auth-address&gt;Massachusetts General Hospital and Harvard Medical School, Boston, MA, USA.&lt;/auth-address&gt;&lt;titles&gt;&lt;title&gt;Clinical use of genotypic and phenotypic drug resistance testing to monitor antiretroviral chemotherapy&lt;/title&gt;&lt;secondary-title&gt;Clin Infect Dis&lt;/secondary-title&gt;&lt;/titles&gt;&lt;periodical&gt;&lt;full-title&gt;Clin Infect Dis&lt;/full-title&gt;&lt;/periodical&gt;&lt;pages&gt;774-82&lt;/pages&gt;&lt;volume&gt;32&lt;/volume&gt;&lt;number&gt;5&lt;/number&gt;&lt;edition&gt;2001/03/07&lt;/edition&gt;&lt;keywords&gt;&lt;keyword&gt;Anti-HIV Agents/*pharmacology/*therapeutic use&lt;/keyword&gt;&lt;keyword&gt;Drug Resistance, Microbial/genetics/physiology&lt;/keyword&gt;&lt;keyword&gt;Genotype&lt;/keyword&gt;&lt;keyword&gt;HIV Infections/*drug therapy/virology&lt;/keyword&gt;&lt;keyword&gt;HIV-1/*drug effects/genetics/physiology&lt;/keyword&gt;&lt;keyword&gt;Humans&lt;/keyword&gt;&lt;keyword&gt;Microbial Sensitivity Tests/methods&lt;/keyword&gt;&lt;keyword&gt;Phenotype&lt;/keyword&gt;&lt;keyword&gt;Reverse Transcriptase Inhibitors/*pharmacology/*therapeutic use&lt;/keyword&gt;&lt;/keywords&gt;&lt;dates&gt;&lt;year&gt;2001&lt;/year&gt;&lt;pub-dates&gt;&lt;date&gt;Mar 1&lt;/date&gt;&lt;/pub-dates&gt;&lt;/dates&gt;&lt;isbn&gt;1058-4838 (Print)&amp;#xD;1058-4838 (Linking)&lt;/isbn&gt;&lt;accession-num&gt;11229846&lt;/accession-num&gt;&lt;urls&gt;&lt;related-urls&gt;&lt;url&gt;http://www.ncbi.nlm.nih.gov/entrez/query.fcgi?cmd=Retrieve&amp;amp;db=PubMed&amp;amp;dopt=Citation&amp;amp;list_uids=11229846&lt;/url&gt;&lt;/related-urls&gt;&lt;/urls&gt;&lt;electronic-resource-num&gt;CID001259 [pii]&amp;#xD;10.1086/319231&lt;/electronic-resource-num&gt;&lt;language&gt;eng&lt;/language&gt;&lt;/record&gt;&lt;/Cite&gt;&lt;/EndNote&gt;</w:instrText>
        </w:r>
      </w:ins>
      <w:del w:id="520" w:author="Ram Shrestha" w:date="2014-01-04T19:38:00Z">
        <w:r w:rsidR="00E93357" w:rsidDel="00276C20">
          <w:delInstrText xml:space="preserve"> ADDIN EN.CITE &lt;EndNote&gt;&lt;Cite&gt;&lt;Author&gt;Hanna&lt;/Author&gt;&lt;Year&gt;2001&lt;/Year&gt;&lt;RecNum&gt;1390&lt;/RecNum&gt;&lt;record&gt;&lt;rec-number&gt;1390&lt;/rec-number&gt;&lt;foreign-keys&gt;&lt;key app="EN" db-id="fp25zzvrxrd9vke5zxqp9stbssprwstvdddz"&gt;1390&lt;/key&gt;&lt;/foreign-keys&gt;&lt;ref-type name="Journal Article"&gt;17&lt;/ref-type&gt;&lt;contributors&gt;&lt;authors&gt;&lt;author&gt;Hanna, G. J.&lt;/author&gt;&lt;author&gt;D&amp;apos;Aquila, R. T.&lt;/author&gt;&lt;/authors&gt;&lt;/contributors&gt;&lt;auth-address&gt;Massachusetts General Hospital and Harvard Medical School, Boston, MA, USA.&lt;/auth-address&gt;&lt;titles&gt;&lt;title&gt;Clinical use of genotypic and phenotypic drug resistance testing to monitor antiretroviral chemotherapy&lt;/title&gt;&lt;secondary-title&gt;Clin Infect Dis&lt;/secondary-title&gt;&lt;/titles&gt;&lt;periodical&gt;&lt;full-title&gt;Clin Infect Dis&lt;/full-title&gt;&lt;/periodical&gt;&lt;pages&gt;774-82&lt;/pages&gt;&lt;volume&gt;32&lt;/volume&gt;&lt;number&gt;5&lt;/number&gt;&lt;edition&gt;2001/03/07&lt;/edition&gt;&lt;keywords&gt;&lt;keyword&gt;Anti-HIV Agents/*pharmacology/*therapeutic use&lt;/keyword&gt;&lt;keyword&gt;Drug Resistance, Microbial/genetics/physiology&lt;/keyword&gt;&lt;keyword&gt;Genotype&lt;/keyword&gt;&lt;keyword&gt;HIV Infections/*drug therapy/virology&lt;/keyword&gt;&lt;keyword&gt;HIV-1/*drug effects/genetics/physiology&lt;/keyword&gt;&lt;keyword&gt;Humans&lt;/keyword&gt;&lt;keyword&gt;Microbial Sensitivity Tests/methods&lt;/keyword&gt;&lt;keyword&gt;Phenotype&lt;/keyword&gt;&lt;keyword&gt;Reverse Transcriptase Inhibitors/*pharmacology/*therapeutic use&lt;/keyword&gt;&lt;/keywords&gt;&lt;dates&gt;&lt;year&gt;2001&lt;/year&gt;&lt;pub-dates&gt;&lt;date&gt;Mar 1&lt;/date&gt;&lt;/pub-dates&gt;&lt;/dates&gt;&lt;isbn&gt;1058-4838 (Print)&amp;#xD;1058-4838 (Linking)&lt;/isbn&gt;&lt;accession-num&gt;11229846&lt;/accession-num&gt;&lt;urls&gt;&lt;related-urls&gt;&lt;url&gt;http://www.ncbi.nlm.nih.gov/entrez/query.fcgi?cmd=Retrieve&amp;amp;db=PubMed&amp;amp;dopt=Citation&amp;amp;list_uids=11229846&lt;/url&gt;&lt;/related-urls&gt;&lt;/urls&gt;&lt;electronic-resource-num&gt;CID001259 [pii]&amp;#xD;10.1086/319231&lt;/electronic-resource-num&gt;&lt;language&gt;eng&lt;/language&gt;&lt;/record&gt;&lt;/Cite&gt;&lt;/EndNote&gt;</w:delInstrText>
        </w:r>
      </w:del>
      <w:r w:rsidR="00396A41">
        <w:fldChar w:fldCharType="separate"/>
      </w:r>
      <w:r>
        <w:rPr>
          <w:noProof/>
        </w:rPr>
        <w:t>(Hanna and D'Aquila, 2001)</w:t>
      </w:r>
      <w:r w:rsidR="00396A41">
        <w:fldChar w:fldCharType="end"/>
      </w:r>
      <w:r>
        <w:t>.</w:t>
      </w:r>
    </w:p>
    <w:p w:rsidR="00E93357" w:rsidRDefault="00E93357" w:rsidP="006444DD">
      <w:pPr>
        <w:spacing w:line="480" w:lineRule="auto"/>
        <w:jc w:val="both"/>
      </w:pPr>
    </w:p>
    <w:p w:rsidR="006444DD" w:rsidRDefault="006444DD" w:rsidP="006444DD">
      <w:pPr>
        <w:spacing w:line="480" w:lineRule="auto"/>
        <w:jc w:val="both"/>
      </w:pPr>
      <w:r>
        <w:t xml:space="preserve">The limitations led to development of HIV resistance assays based on recombination of the virus from plasma samples </w:t>
      </w:r>
      <w:r w:rsidR="00396A41">
        <w:fldChar w:fldCharType="begin">
          <w:fldData xml:space="preserve">PEVuZE5vdGU+PENpdGU+PEF1dGhvcj5IZXJ0b2dzPC9BdXRob3I+PFllYXI+MTk5ODwvWWVhcj48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</w:fldData>
        </w:fldChar>
      </w:r>
      <w:ins w:id="521" w:author="Ram Shrestha" w:date="2014-01-04T19:38:00Z">
        <w:r w:rsidR="00276C20">
          <w:instrText xml:space="preserve"> ADDIN EN.CITE </w:instrText>
        </w:r>
      </w:ins>
      <w:del w:id="522" w:author="Ram Shrestha" w:date="2014-01-04T19:38:00Z">
        <w:r w:rsidR="00E93357" w:rsidDel="00276C20">
          <w:delInstrText xml:space="preserve"> ADDIN EN.CITE </w:delInstrText>
        </w:r>
        <w:r w:rsidR="00396A41" w:rsidDel="00276C20">
          <w:fldChar w:fldCharType="begin">
            <w:fldData xml:space="preserve">PEVuZE5vdGU+PENpdGU+PEF1dGhvcj5IZXJ0b2dzPC9BdXRob3I+PFllYXI+MTk5ODwvWWVhcj48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</w:fldData>
          </w:fldChar>
        </w:r>
        <w:r w:rsidR="00E93357" w:rsidDel="00276C20">
          <w:delInstrText xml:space="preserve"> ADDIN EN.CITE.DATA </w:delInstrText>
        </w:r>
        <w:r w:rsidR="00396A41" w:rsidDel="00276C20">
          <w:fldChar w:fldCharType="end"/>
        </w:r>
      </w:del>
      <w:ins w:id="523" w:author="Ram Shrestha" w:date="2014-01-04T19:38:00Z">
        <w:r w:rsidR="00276C20">
          <w:fldChar w:fldCharType="begin">
            <w:fldData xml:space="preserve">PEVuZE5vdGU+PENpdGU+PEF1dGhvcj5IZXJ0b2dzPC9BdXRob3I+PFllYXI+MTk5ODwvWWVhcj48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</w:fldData>
          </w:fldChar>
        </w:r>
        <w:r w:rsidR="00276C20">
          <w:instrText xml:space="preserve"> ADDIN EN.CITE.DATA </w:instrText>
        </w:r>
        <w:r w:rsidR="00276C20">
          <w:fldChar w:fldCharType="end"/>
        </w:r>
      </w:ins>
      <w:r w:rsidR="00396A41">
        <w:fldChar w:fldCharType="separate"/>
      </w:r>
      <w:r>
        <w:rPr>
          <w:noProof/>
        </w:rPr>
        <w:t>(Hertogs et al., 1998; Kellam and Larder, 1994; Martinez-Picado et al., 1999; Petropoulos et al., 2000; Shi and Mellors, 1997)</w:t>
      </w:r>
      <w:r w:rsidR="00396A41">
        <w:fldChar w:fldCharType="end"/>
      </w:r>
      <w:r>
        <w:t xml:space="preserve">. The recombinant assays are based on extraction of the plasma viral genome, amplification of PR and RT regions, insertion of the sequence into a HIV vector to produce recombinant virus that are used for infection of cell culture on which drug susceptibility test is done at IC50 and IC90. Antivirogram assay (Virco, Mechelen, Belgium) </w:t>
      </w:r>
      <w:r w:rsidR="00396A41">
        <w:fldChar w:fldCharType="begin">
          <w:fldData xml:space="preserve">PEVuZE5vdGU+PENpdGU+PEF1dGhvcj5IZXJ0b2dzPC9BdXRob3I+PFllYXI+MTk5ODwvWWVhcj48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</w:fldData>
        </w:fldChar>
      </w:r>
      <w:ins w:id="524" w:author="Ram Shrestha" w:date="2014-01-04T19:38:00Z">
        <w:r w:rsidR="00276C20">
          <w:instrText xml:space="preserve"> ADDIN EN.CITE </w:instrText>
        </w:r>
      </w:ins>
      <w:del w:id="525" w:author="Ram Shrestha" w:date="2014-01-04T19:38:00Z">
        <w:r w:rsidR="00E93357" w:rsidDel="00276C20">
          <w:delInstrText xml:space="preserve"> ADDIN EN.CITE </w:delInstrText>
        </w:r>
        <w:r w:rsidR="00396A41" w:rsidDel="00276C20">
          <w:fldChar w:fldCharType="begin">
            <w:fldData xml:space="preserve">PEVuZE5vdGU+PENpdGU+PEF1dGhvcj5IZXJ0b2dzPC9BdXRob3I+PFllYXI+MTk5ODwvWWVhcj48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</w:fldData>
          </w:fldChar>
        </w:r>
        <w:r w:rsidR="00E93357" w:rsidDel="00276C20">
          <w:delInstrText xml:space="preserve"> ADDIN EN.CITE.DATA </w:delInstrText>
        </w:r>
        <w:r w:rsidR="00396A41" w:rsidDel="00276C20">
          <w:fldChar w:fldCharType="end"/>
        </w:r>
      </w:del>
      <w:ins w:id="526" w:author="Ram Shrestha" w:date="2014-01-04T19:38:00Z">
        <w:r w:rsidR="00276C20">
          <w:fldChar w:fldCharType="begin">
            <w:fldData xml:space="preserve">PEVuZE5vdGU+PENpdGU+PEF1dGhvcj5IZXJ0b2dzPC9BdXRob3I+PFllYXI+MTk5ODwvWWVhcj48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</w:fldData>
          </w:fldChar>
        </w:r>
        <w:r w:rsidR="00276C20">
          <w:instrText xml:space="preserve"> ADDIN EN.CITE.DATA </w:instrText>
        </w:r>
        <w:r w:rsidR="00276C20">
          <w:fldChar w:fldCharType="end"/>
        </w:r>
      </w:ins>
      <w:r w:rsidR="00396A41">
        <w:fldChar w:fldCharType="separate"/>
      </w:r>
      <w:r>
        <w:rPr>
          <w:noProof/>
        </w:rPr>
        <w:t>(Hertogs et al., 1998)</w:t>
      </w:r>
      <w:r w:rsidR="00396A41">
        <w:fldChar w:fldCharType="end"/>
      </w:r>
      <w:r>
        <w:t xml:space="preserve"> and PhenoSense assay (ViroLogic, South San Francisco, California) </w:t>
      </w:r>
      <w:r w:rsidR="00396A41">
        <w:fldChar w:fldCharType="begin"/>
      </w:r>
      <w:ins w:id="527" w:author="Ram Shrestha" w:date="2014-01-04T19:38:00Z">
        <w:r w:rsidR="00276C20">
          <w:instrText xml:space="preserve"> ADDIN EN.CITE &lt;EndNote&gt;&lt;Cite&gt;&lt;Author&gt;Petropoulos&lt;/Author&gt;&lt;Year&gt;2000&lt;/Year&gt;&lt;RecNum&gt;1394&lt;/RecNum&gt;&lt;record&gt;&lt;rec-number&gt;1394&lt;/rec-number&gt;&lt;foreign-keys&gt;&lt;key app="EN" db-id="fp25zzvrxrd9vke5zxqp9stbssprwstvdddz"&gt;1394&lt;/key&gt;&lt;/foreign-keys&gt;&lt;ref-type name="Journal Article"&gt;17&lt;/ref-type&gt;&lt;contributors&gt;&lt;authors&gt;&lt;author&gt;Petropoulos, C. J.&lt;/author&gt;&lt;author&gt;Parkin, N. T.&lt;/author&gt;&lt;author&gt;Limoli, K. L.&lt;/author&gt;&lt;author&gt;Lie, Y. S.&lt;/author&gt;&lt;author&gt;Wrin, T.&lt;/author&gt;&lt;author&gt;Huang, W.&lt;/author&gt;&lt;author&gt;Tian, H.&lt;/author&gt;&lt;author&gt;Smith, D.&lt;/author&gt;&lt;author&gt;Winslow, G. A.&lt;/author&gt;&lt;author&gt;Capon, D. J.&lt;/author&gt;&lt;author&gt;Whitcomb, J. M.&lt;/author&gt;&lt;/authors&gt;&lt;/contributors&gt;&lt;auth-address&gt;ViroLogic, Inc., South San Francisco, California 94080, USA. cpetropoulos@virologic.com&lt;/auth-address&gt;&lt;titles&gt;&lt;title&gt;A novel phenotypic drug susceptibility assay for human immunodeficiency virus type 1&lt;/title&gt;&lt;secondary-title&gt;Antimicrob Agents Chemother&lt;/secondary-title&gt;&lt;/titles&gt;&lt;periodical&gt;&lt;full-title&gt;Antimicrob Agents Chemother&lt;/full-title&gt;&lt;/periodical&gt;&lt;pages&gt;920-8&lt;/pages&gt;&lt;volume&gt;44&lt;/volume&gt;&lt;number&gt;4&lt;/number&gt;&lt;edition&gt;2000/03/18&lt;/edition&gt;&lt;keywords&gt;&lt;keyword&gt;Antiviral Agents/*pharmacology&lt;/keyword&gt;&lt;keyword&gt;DNA, Viral/genetics&lt;/keyword&gt;&lt;keyword&gt;Drug Resistance, Microbial&lt;/keyword&gt;&lt;keyword&gt;Genetic Vectors&lt;/keyword&gt;&lt;keyword&gt;HIV-1/*drug effects/genetics&lt;/keyword&gt;&lt;keyword&gt;Humans&lt;/keyword&gt;&lt;keyword&gt;Microbial Sensitivity Tests&lt;/keyword&gt;&lt;keyword&gt;Phenotype&lt;/keyword&gt;&lt;keyword&gt;Reproducibility of Results&lt;/keyword&gt;&lt;keyword&gt;Reverse Transcriptase Polymerase Chain Reaction&lt;/keyword&gt;&lt;/keywords&gt;&lt;dates&gt;&lt;year&gt;2000&lt;/year&gt;&lt;pub-dates&gt;&lt;date&gt;Apr&lt;/date&gt;&lt;/pub-dates&gt;&lt;/dates&gt;&lt;isbn&gt;0066-4804 (Print)&amp;#xD;0066-4804 (Linking)&lt;/isbn&gt;&lt;accession-num&gt;10722492&lt;/accession-num&gt;&lt;urls&gt;&lt;related-urls&gt;&lt;url&gt;http://www.ncbi.nlm.nih.gov/entrez/query.fcgi?cmd=Retrieve&amp;amp;db=PubMed&amp;amp;dopt=Citation&amp;amp;list_uids=10722492&lt;/url&gt;&lt;/related-urls&gt;&lt;/urls&gt;&lt;custom2&gt;89793&lt;/custom2&gt;&lt;language&gt;eng&lt;/language&gt;&lt;/record&gt;&lt;/Cite&gt;&lt;/EndNote&gt;</w:instrText>
        </w:r>
      </w:ins>
      <w:del w:id="528" w:author="Ram Shrestha" w:date="2014-01-04T19:38:00Z">
        <w:r w:rsidR="00E93357" w:rsidDel="00276C20">
          <w:delInstrText xml:space="preserve"> ADDIN EN.CITE &lt;EndNote&gt;&lt;Cite&gt;&lt;Author&gt;Petropoulos&lt;/Author&gt;&lt;Year&gt;2000&lt;/Year&gt;&lt;RecNum&gt;1394&lt;/RecNum&gt;&lt;record&gt;&lt;rec-number&gt;1394&lt;/rec-number&gt;&lt;foreign-keys&gt;&lt;key app="EN" db-id="fp25zzvrxrd9vke5zxqp9stbssprwstvdddz"&gt;1394&lt;/key&gt;&lt;/foreign-keys&gt;&lt;ref-type name="Journal Article"&gt;17&lt;/ref-type&gt;&lt;contributors&gt;&lt;authors&gt;&lt;author&gt;Petropoulos, C. J.&lt;/author&gt;&lt;author&gt;Parkin, N. T.&lt;/author&gt;&lt;author&gt;Limoli, K. L.&lt;/author&gt;&lt;author&gt;Lie, Y. S.&lt;/author&gt;&lt;author&gt;Wrin, T.&lt;/author&gt;&lt;author&gt;Huang, W.&lt;/author&gt;&lt;author&gt;Tian, H.&lt;/author&gt;&lt;author&gt;Smith, D.&lt;/author&gt;&lt;author&gt;Winslow, G. A.&lt;/author&gt;&lt;author&gt;Capon, D. J.&lt;/author&gt;&lt;author&gt;Whitcomb, J. M.&lt;/author&gt;&lt;/authors&gt;&lt;/contributors&gt;&lt;auth-address&gt;ViroLogic, Inc., South San Francisco, California 94080, USA. cpetropoulos@virologic.com&lt;/auth-address&gt;&lt;titles&gt;&lt;title&gt;A novel phenotypic drug susceptibility assay for human immunodeficiency virus type 1&lt;/title&gt;&lt;secondary-title&gt;Antimicrob Agents Chemother&lt;/secondary-title&gt;&lt;/titles&gt;&lt;periodical&gt;&lt;full-title&gt;Antimicrob Agents Chemother&lt;/full-title&gt;&lt;/periodical&gt;&lt;pages&gt;920-8&lt;/pages&gt;&lt;volume&gt;44&lt;/volume&gt;&lt;number&gt;4&lt;/number&gt;&lt;edition&gt;2000/03/18&lt;/edition&gt;&lt;keywords&gt;&lt;keyword&gt;Antiviral Agents/*pharmacology&lt;/keyword&gt;&lt;keyword&gt;DNA, Viral/genetics&lt;/keyword&gt;&lt;keyword&gt;Drug Resistance, Microbial&lt;/keyword&gt;&lt;keyword&gt;Genetic Vectors&lt;/keyword&gt;&lt;keyword&gt;HIV-1/*drug effects/genetics&lt;/keyword&gt;&lt;keyword&gt;Humans&lt;/keyword&gt;&lt;keyword&gt;Microbial Sensitivity Tests&lt;/keyword&gt;&lt;keyword&gt;Phenotype&lt;/keyword&gt;&lt;keyword&gt;Reproducibility of Results&lt;/keyword&gt;&lt;keyword&gt;Reverse Transcriptase Polymerase Chain Reaction&lt;/keyword&gt;&lt;/keywords&gt;&lt;dates&gt;&lt;year&gt;2000&lt;/year&gt;&lt;pub-dates&gt;&lt;date&gt;Apr&lt;/date&gt;&lt;/pub-dates&gt;&lt;/dates&gt;&lt;isbn&gt;0066-4804 (Print)&amp;#xD;0066-4804 (Linking)&lt;/isbn&gt;&lt;accession-num&gt;10722492&lt;/accession-num&gt;&lt;urls&gt;&lt;related-urls&gt;&lt;url&gt;http://www.ncbi.nlm.nih.gov/entrez/query.fcgi?cmd=Retrieve&amp;amp;db=PubMed&amp;amp;dopt=Citation&amp;amp;list_uids=10722492&lt;/url&gt;&lt;/related-urls&gt;&lt;/urls&gt;&lt;custom2&gt;89793&lt;/custom2&gt;&lt;language&gt;eng&lt;/language&gt;&lt;/record&gt;&lt;/Cite&gt;&lt;/EndNote&gt;</w:delInstrText>
        </w:r>
      </w:del>
      <w:r w:rsidR="00396A41">
        <w:fldChar w:fldCharType="separate"/>
      </w:r>
      <w:r>
        <w:rPr>
          <w:noProof/>
        </w:rPr>
        <w:t>(Petropoulos et al., 2000)</w:t>
      </w:r>
      <w:r w:rsidR="00396A41">
        <w:fldChar w:fldCharType="end"/>
      </w:r>
      <w:r>
        <w:t xml:space="preserve"> are two automated recombinant assays; both require up to 10 days to complete the resistance test. These assays sample the predominant variant in the viral population while minor variants may go undetected that could lead to drug failure </w:t>
      </w:r>
      <w:r w:rsidR="00396A41">
        <w:fldChar w:fldCharType="begin">
          <w:fldData xml:space="preserve">PEVuZE5vdGU+PENpdGU+PEF1dGhvcj5TaW1lbjwvQXV0aG9yPjxZZWFyPjIwMDk8L1llYXI+PFJl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</w:fldData>
        </w:fldChar>
      </w:r>
      <w:r>
        <w:instrText xml:space="preserve"> ADDIN EN.CITE </w:instrText>
      </w:r>
      <w:r w:rsidR="00396A41">
        <w:fldChar w:fldCharType="begin">
          <w:fldData xml:space="preserve">PEVuZE5vdGU+PENpdGU+PEF1dGhvcj5TaW1lbjwvQXV0aG9yPjxZZWFyPjIwMDk8L1llYXI+PFJl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</w:fldData>
        </w:fldChar>
      </w:r>
      <w:r>
        <w:instrText xml:space="preserve"> ADDIN EN.CITE.DATA </w:instrText>
      </w:r>
      <w:r w:rsidR="00396A41">
        <w:fldChar w:fldCharType="end"/>
      </w:r>
      <w:r w:rsidR="00396A41">
        <w:fldChar w:fldCharType="separate"/>
      </w:r>
      <w:r>
        <w:rPr>
          <w:noProof/>
        </w:rPr>
        <w:t>(Simen et al., 2009)</w:t>
      </w:r>
      <w:r w:rsidR="00396A41">
        <w:fldChar w:fldCharType="end"/>
      </w:r>
      <w:r>
        <w:t xml:space="preserve">. The assays involve complexities and are expensive (reviewed in </w:t>
      </w:r>
      <w:r w:rsidR="00396A41">
        <w:fldChar w:fldCharType="begin"/>
      </w:r>
      <w:ins w:id="529" w:author="Ram Shrestha" w:date="2014-01-04T19:38:00Z">
        <w:r w:rsidR="00276C20">
          <w:instrText xml:space="preserve"> ADDIN EN.CITE &lt;EndNote&gt;&lt;Cite&gt;&lt;Author&gt;Hirsch MS&lt;/Author&gt;&lt;Year&gt;2000&lt;/Year&gt;&lt;RecNum&gt;451&lt;/RecNum&gt;&lt;record&gt;&lt;rec-number&gt;451&lt;/rec-number&gt;&lt;foreign-keys&gt;&lt;key app="EN" db-id="fp25zzvrxrd9vke5zxqp9stbssprwstvdddz"&gt;451&lt;/key&gt;&lt;/foreign-keys&gt;&lt;ref-type name="Journal Article"&gt;17&lt;/ref-type&gt;&lt;contributors&gt;&lt;authors&gt;&lt;author&gt;Hirsch MS, Brun-Vézinet F&lt;/author&gt;&lt;/authors&gt;&lt;/contributors&gt;&lt;auth-address&gt;http://dx.doi.org/10.1001/jama.283.18.2417&lt;/auth-address&gt;&lt;titles&gt;&lt;title&gt;Antiretroviral drug resistance testing in adult hiv-1 infection: Recommendations of an international aids society–usa panel&lt;/title&gt;&lt;secondary-title&gt;JAMA&lt;/secondary-title&gt;&lt;/titles&gt;&lt;periodical&gt;&lt;full-title&gt;JAMA&lt;/full-title&gt;&lt;/periodical&gt;&lt;pages&gt;2417-2426&lt;/pages&gt;&lt;volume&gt;283&lt;/volume&gt;&lt;number&gt;18&lt;/number&gt;&lt;dates&gt;&lt;year&gt;2000&lt;/year&gt;&lt;pub-dates&gt;&lt;date&gt;May&lt;/date&gt;&lt;/pub-dates&gt;&lt;/dates&gt;&lt;isbn&gt;0098-7484&lt;/isbn&gt;&lt;label&gt;hirsch_ms_antiretroviral_2000&lt;/label&gt;&lt;urls&gt;&lt;related-urls&gt;&lt;url&gt;10.1001/jama.283.18.2417&lt;/url&gt;&lt;/related-urls&gt;&lt;/urls&gt;&lt;/record&gt;&lt;/Cite&gt;&lt;/EndNote&gt;</w:instrText>
        </w:r>
      </w:ins>
      <w:del w:id="530" w:author="Ram Shrestha" w:date="2014-01-04T19:38:00Z">
        <w:r w:rsidR="00E93357" w:rsidDel="00276C20">
          <w:delInstrText xml:space="preserve"> ADDIN EN.CITE &lt;EndNote&gt;&lt;Cite&gt;&lt;Author&gt;Hirsch MS&lt;/Author&gt;&lt;Year&gt;2000&lt;/Year&gt;&lt;RecNum&gt;451&lt;/RecNum&gt;&lt;record&gt;&lt;rec-number&gt;451&lt;/rec-number&gt;&lt;foreign-keys&gt;&lt;key app="EN" db-id="fp25zzvrxrd9vke5zxqp9stbssprwstvdddz"&gt;451&lt;/key&gt;&lt;/foreign-keys&gt;&lt;ref-type name="Journal Article"&gt;17&lt;/ref-type&gt;&lt;contributors&gt;&lt;authors&gt;&lt;author&gt;Hirsch MS, Brun-Vézinet F&lt;/author&gt;&lt;/authors&gt;&lt;/contributors&gt;&lt;auth-address&gt;http://dx.doi.org/10.1001/jama.283.18.2417&lt;/auth-address&gt;&lt;titles&gt;&lt;title&gt;Antiretroviral drug resistance testing in adult hiv-1 infection: Recommendations of an international aids society–usa panel&lt;/title&gt;&lt;secondary-title&gt;JAMA&lt;/secondary-title&gt;&lt;/titles&gt;&lt;periodical&gt;&lt;full-title&gt;JAMA&lt;/full-title&gt;&lt;/periodical&gt;&lt;pages&gt;2417-2426&lt;/pages&gt;&lt;volume&gt;283&lt;/volume&gt;&lt;number&gt;18&lt;/number&gt;&lt;dates&gt;&lt;year&gt;2000&lt;/year&gt;&lt;pub-dates&gt;&lt;date&gt;May&lt;/date&gt;&lt;/pub-dates&gt;&lt;/dates&gt;&lt;isbn&gt;0098-7484&lt;/isbn&gt;&lt;label&gt;hirsch_ms_antiretroviral_2000&lt;/label&gt;&lt;urls&gt;&lt;related-urls&gt;&lt;url&gt;10.1001/jama.283.18.2417&lt;/url&gt;&lt;/related-urls&gt;&lt;/urls&gt;&lt;/record&gt;&lt;/Cite&gt;&lt;/EndNote&gt;</w:delInstrText>
        </w:r>
      </w:del>
      <w:r w:rsidR="00396A41">
        <w:fldChar w:fldCharType="separate"/>
      </w:r>
      <w:r>
        <w:rPr>
          <w:noProof/>
        </w:rPr>
        <w:t>(Hirsch MS, 2000)</w:t>
      </w:r>
      <w:r w:rsidR="00396A41">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Genotypic assays are based on mutations inferred from gene sequences. Specific mutations in HIV-1 provide resistance to related antiretroviral drugs (Figure 1.13 and Figure 1.14). The HIV test sequence can be compared with a database of known drug resistant viral specimens e.g. the Stanford HIV database </w:t>
      </w:r>
      <w:r w:rsidR="00396A41">
        <w:fldChar w:fldCharType="begin">
          <w:fldData xml:space="preserve">PEVuZE5vdGU+PENpdGU+PEF1dGhvcj5SaGVlPC9BdXRob3I+PFllYXI+MjAwMzwvWWVhcj48UmVj
TnVtPjEyMjQ8L1JlY051bT48cmVjb3JkPjxyZWMtbnVtYmVyPjEyMjQ8L3JlYy1udW1iZXI+PGZv
cmVpZ24ta2V5cz48a2V5IGFwcD0iRU4iIGRiLWlkPSJmcDI1enp2cnhyZDl2a2U1enhxcDlzdGJz
c3Byd3N0dmRkZHoiPjEyMjQ8L2tleT48L2ZvcmVpZ24ta2V5cz48cmVmLXR5cGUgbmFtZT0iSm91
cm5hbCBBcnRpY2xlIj4xNzwvcmVmLXR5cGU+PGNvbnRyaWJ1dG9ycz48YXV0aG9ycz48YXV0aG9y
PlJoZWUsIFMuIFkuPC9hdXRob3I+PGF1dGhvcj5Hb256YWxlcywgTS4gSi48L2F1dGhvcj48YXV0
aG9yPkthbnRvciwgUi48L2F1dGhvcj48YXV0aG9yPkJldHRzLCBCLiBKLjwvYXV0aG9yPjxhdXRo
b3I+UmF2ZWxhLCBKLjwvYXV0aG9yPjxhdXRob3I+U2hhZmVyLCBSLiBXLjwvYXV0aG9yPjwvYXV0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YW5mb3JkLCBDQSA5NDMwNSwgVVNBLjwvYXV0aC1hZGRyZXNzPjx0aXRsZXM+PHRpdGxlPkh1bWFu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</w:fldData>
        </w:fldChar>
      </w:r>
      <w:ins w:id="531" w:author="Ram Shrestha" w:date="2014-01-04T19:38:00Z">
        <w:r w:rsidR="00276C20">
          <w:instrText xml:space="preserve"> ADDIN EN.CITE </w:instrText>
        </w:r>
      </w:ins>
      <w:del w:id="532" w:author="Ram Shrestha" w:date="2014-01-04T19:38:00Z">
        <w:r w:rsidR="00E93357" w:rsidDel="00276C20">
          <w:delInstrText xml:space="preserve"> ADDIN EN.CITE </w:delInstrText>
        </w:r>
        <w:r w:rsidR="00396A41" w:rsidDel="00276C20">
          <w:fldChar w:fldCharType="begin">
            <w:fldData xml:space="preserve">PEVuZE5vdGU+PENpdGU+PEF1dGhvcj5SaGVlPC9BdXRob3I+PFllYXI+MjAwMzwvWWVhcj48UmVj
TnVtPjEyMjQ8L1JlY051bT48cmVjb3JkPjxyZWMtbnVtYmVyPjEyMjQ8L3JlYy1udW1iZXI+PGZv
cmVpZ24ta2V5cz48a2V5IGFwcD0iRU4iIGRiLWlkPSJmcDI1enp2cnhyZDl2a2U1enhxcDlzdGJz
c3Byd3N0dmRkZHoiPjEyMjQ8L2tleT48L2ZvcmVpZ24ta2V5cz48cmVmLXR5cGUgbmFtZT0iSm91
cm5hbCBBcnRpY2xlIj4xNzwvcmVmLXR5cGU+PGNvbnRyaWJ1dG9ycz48YXV0aG9ycz48YXV0aG9y
PlJoZWUsIFMuIFkuPC9hdXRob3I+PGF1dGhvcj5Hb256YWxlcywgTS4gSi48L2F1dGhvcj48YXV0
aG9yPkthbnRvciwgUi48L2F1dGhvcj48YXV0aG9yPkJldHRzLCBCLiBKLjwvYXV0aG9yPjxhdXRo
b3I+UmF2ZWxhLCBKLjwvYXV0aG9yPjxhdXRob3I+U2hhZmVyLCBSLiBXLjwvYXV0aG9yPjwvYXV0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YW5mb3JkLCBDQSA5NDMwNSwgVVNBLjwvYXV0aC1hZGRyZXNzPjx0aXRsZXM+PHRpdGxlPkh1bWFu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</w:fldData>
          </w:fldChar>
        </w:r>
        <w:r w:rsidR="00E93357" w:rsidDel="00276C20">
          <w:delInstrText xml:space="preserve"> ADDIN EN.CITE.DATA </w:delInstrText>
        </w:r>
        <w:r w:rsidR="00396A41" w:rsidDel="00276C20">
          <w:fldChar w:fldCharType="end"/>
        </w:r>
      </w:del>
      <w:ins w:id="533" w:author="Ram Shrestha" w:date="2014-01-04T19:38:00Z">
        <w:r w:rsidR="00276C20">
          <w:fldChar w:fldCharType="begin">
            <w:fldData xml:space="preserve">PEVuZE5vdGU+PENpdGU+PEF1dGhvcj5SaGVlPC9BdXRob3I+PFllYXI+MjAwMzwvWWVhcj48UmVj
TnVtPjEyMjQ8L1JlY051bT48cmVjb3JkPjxyZWMtbnVtYmVyPjEyMjQ8L3JlYy1udW1iZXI+PGZv
cmVpZ24ta2V5cz48a2V5IGFwcD0iRU4iIGRiLWlkPSJmcDI1enp2cnhyZDl2a2U1enhxcDlzdGJz
c3Byd3N0dmRkZHoiPjEyMjQ8L2tleT48L2ZvcmVpZ24ta2V5cz48cmVmLXR5cGUgbmFtZT0iSm91
cm5hbCBBcnRpY2xlIj4xNzwvcmVmLXR5cGU+PGNvbnRyaWJ1dG9ycz48YXV0aG9ycz48YXV0aG9y
PlJoZWUsIFMuIFkuPC9hdXRob3I+PGF1dGhvcj5Hb256YWxlcywgTS4gSi48L2F1dGhvcj48YXV0
aG9yPkthbnRvciwgUi48L2F1dGhvcj48YXV0aG9yPkJldHRzLCBCLiBKLjwvYXV0aG9yPjxhdXRo
b3I+UmF2ZWxhLCBKLjwvYXV0aG9yPjxhdXRob3I+U2hhZmVyLCBSLiBXLjwvYXV0aG9yPjwvYXV0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YW5mb3JkLCBDQSA5NDMwNSwgVVNBLjwvYXV0aC1hZGRyZXNzPjx0aXRsZXM+PHRpdGxlPkh1bWFu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</w:fldData>
          </w:fldChar>
        </w:r>
        <w:r w:rsidR="00276C20">
          <w:instrText xml:space="preserve"> ADDIN EN.CITE.DATA </w:instrText>
        </w:r>
        <w:r w:rsidR="00276C20">
          <w:fldChar w:fldCharType="end"/>
        </w:r>
      </w:ins>
      <w:r w:rsidR="00396A41">
        <w:fldChar w:fldCharType="separate"/>
      </w:r>
      <w:r>
        <w:rPr>
          <w:noProof/>
        </w:rPr>
        <w:t>(Rhee et al., 2003)</w:t>
      </w:r>
      <w:r w:rsidR="00396A41">
        <w:fldChar w:fldCharType="end"/>
      </w:r>
      <w:r>
        <w:t xml:space="preserve">. The </w:t>
      </w:r>
      <w:r w:rsidR="00E93357">
        <w:t xml:space="preserve">known drug susceptibility </w:t>
      </w:r>
      <w:r>
        <w:t xml:space="preserve">information </w:t>
      </w:r>
      <w:r w:rsidR="00E93357">
        <w:t xml:space="preserve">on the combination of drug resistant mutations, </w:t>
      </w:r>
      <w:r>
        <w:t xml:space="preserve">can be used to infer the drug susceptibility </w:t>
      </w:r>
      <w:r w:rsidR="00E93357">
        <w:t xml:space="preserve">of the HIV genotypic sequence data </w:t>
      </w:r>
      <w:r>
        <w:t xml:space="preserve">classed as susceptible, resistant and intermediate resistant </w:t>
      </w:r>
      <w:r w:rsidR="00396A41">
        <w:fldChar w:fldCharType="begin"/>
      </w:r>
      <w:ins w:id="534" w:author="Ram Shrestha" w:date="2014-01-04T19:38:00Z">
        <w:r w:rsidR="00276C20">
          <w:instrText xml:space="preserve"> ADDIN EN.CITE &lt;EndNote&gt;&lt;Cite&gt;&lt;Author&gt;Mayer&lt;/Author&gt;&lt;Year&gt;2001&lt;/Year&gt;&lt;RecNum&gt;1419&lt;/RecNum&gt;&lt;record&gt;&lt;rec-number&gt;1419&lt;/rec-number&gt;&lt;foreign-keys&gt;&lt;key app="EN" db-id="fp25zzvrxrd9vke5zxqp9stbssprwstvdddz"&gt;1419&lt;/key&gt;&lt;/foreign-keys&gt;&lt;ref-type name="Journal Article"&gt;17&lt;/ref-type&gt;&lt;contributors&gt;&lt;authors&gt;&lt;author&gt;Mayer, Kenneth H&lt;/author&gt;&lt;author&gt;Hanna, George J&lt;/author&gt;&lt;author&gt;Richard, TD&lt;/author&gt;&lt;/authors&gt;&lt;/contributors&gt;&lt;titles&gt;&lt;title&gt;Clinical use of genotypic and phenotypic drug resistance testing to monitor antiretroviral chemotherapy&lt;/title&gt;&lt;secondary-title&gt;Clinical Infectious Diseases&lt;/secondary-title&gt;&lt;/titles&gt;&lt;periodical&gt;&lt;full-title&gt;Clinical Infectious Diseases&lt;/full-title&gt;&lt;/periodical&gt;&lt;pages&gt;774-782&lt;/pages&gt;&lt;volume&gt;32&lt;/volume&gt;&lt;number&gt;5&lt;/number&gt;&lt;dates&gt;&lt;year&gt;2001&lt;/year&gt;&lt;/dates&gt;&lt;isbn&gt;1058-4838&lt;/isbn&gt;&lt;urls&gt;&lt;/urls&gt;&lt;/record&gt;&lt;/Cite&gt;&lt;Cite&gt;&lt;Author&gt;Larder&lt;/Author&gt;&lt;Year&gt;1999&lt;/Year&gt;&lt;RecNum&gt;1420&lt;/RecNum&gt;&lt;record&gt;&lt;rec-number&gt;1420&lt;/rec-number&gt;&lt;foreign-keys&gt;&lt;key app="EN" db-id="fp25zzvrxrd9vke5zxqp9stbssprwstvdddz"&gt;1420&lt;/key&gt;&lt;/foreign-keys&gt;&lt;ref-type name="Journal Article"&gt;17&lt;/ref-type&gt;&lt;contributors&gt;&lt;authors&gt;&lt;author&gt;Larder, B.&lt;/author&gt;&lt;author&gt;De Vroey, V.&lt;/author&gt;&lt;author&gt;Dehertogh, P.&lt;/author&gt;&lt;/authors&gt;&lt;/contributors&gt;&lt;titles&gt;&lt;title&gt;Abstracts of the 3d International Workshop on HIV Drug Resistance and Treatment Strategies (San Diego). London: International Medical Press; 1999. Predicting HIV-1 phenotypic resistance from genotype using a large phenotype-genotype relational database [abstract 59]&lt;/title&gt;&lt;/titles&gt;&lt;pages&gt;41-2&lt;/pages&gt;&lt;dates&gt;&lt;year&gt;1999&lt;/year&gt;&lt;/dates&gt;&lt;urls&gt;&lt;/urls&gt;&lt;/record&gt;&lt;/Cite&gt;&lt;/EndNote&gt;</w:instrText>
        </w:r>
      </w:ins>
      <w:del w:id="535" w:author="Ram Shrestha" w:date="2014-01-04T19:38:00Z">
        <w:r w:rsidR="00E93357" w:rsidDel="00276C20">
          <w:delInstrText xml:space="preserve"> ADDIN EN.CITE &lt;EndNote&gt;&lt;Cite&gt;&lt;Author&gt;Mayer&lt;/Author&gt;&lt;Year&gt;2001&lt;/Year&gt;&lt;RecNum&gt;1419&lt;/RecNum&gt;&lt;record&gt;&lt;rec-number&gt;1419&lt;/rec-number&gt;&lt;foreign-keys&gt;&lt;key app="EN" db-id="fp25zzvrxrd9vke5zxqp9stbssprwstvdddz"&gt;1419&lt;/key&gt;&lt;/foreign-keys&gt;&lt;ref-type name="Journal Article"&gt;17&lt;/ref-type&gt;&lt;contributors&gt;&lt;authors&gt;&lt;author&gt;Mayer, Kenneth H&lt;/author&gt;&lt;author&gt;Hanna, George J&lt;/author&gt;&lt;author&gt;Richard, TD&lt;/author&gt;&lt;/authors&gt;&lt;/contributors&gt;&lt;titles&gt;&lt;title&gt;Clinical use of genotypic and phenotypic drug resistance testing to monitor antiretroviral chemotherapy&lt;/title&gt;&lt;secondary-title&gt;Clinical Infectious Diseases&lt;/secondary-title&gt;&lt;/titles&gt;&lt;periodical&gt;&lt;full-title&gt;Clinical Infectious Diseases&lt;/full-title&gt;&lt;/periodical&gt;&lt;pages&gt;774-782&lt;/pages&gt;&lt;volume&gt;32&lt;/volume&gt;&lt;number&gt;5&lt;/number&gt;&lt;dates&gt;&lt;year&gt;2001&lt;/year&gt;&lt;/dates&gt;&lt;isbn&gt;1058-4838&lt;/isbn&gt;&lt;urls&gt;&lt;/urls&gt;&lt;/record&gt;&lt;/Cite&gt;&lt;Cite&gt;&lt;Author&gt;Larder&lt;/Author&gt;&lt;Year&gt;1999&lt;/Year&gt;&lt;RecNum&gt;1420&lt;/RecNum&gt;&lt;record&gt;&lt;rec-number&gt;1420&lt;/rec-number&gt;&lt;foreign-keys&gt;&lt;key app="EN" db-id="fp25zzvrxrd9vke5zxqp9stbssprwstvdddz"&gt;1420&lt;/key&gt;&lt;/foreign-keys&gt;&lt;ref-type name="Journal Article"&gt;17&lt;/ref-type&gt;&lt;contributors&gt;&lt;authors&gt;&lt;author&gt;Larder, B.&lt;/author&gt;&lt;author&gt;De Vroey, V.&lt;/author&gt;&lt;author&gt;Dehertogh, P.&lt;/author&gt;&lt;/authors&gt;&lt;/contributors&gt;&lt;titles&gt;&lt;title&gt;Abstracts of the 3d International Workshop on HIV Drug Resistance and Treatment Strategies (San Diego). London: International Medical Press; 1999. Predicting HIV-1 phenotypic resistance from genotype using a large phenotype-genotype relational database [abstract 59]&lt;/title&gt;&lt;/titles&gt;&lt;pages&gt;41-2&lt;/pages&gt;&lt;dates&gt;&lt;year&gt;1999&lt;/year&gt;&lt;/dates&gt;&lt;urls&gt;&lt;/urls&gt;&lt;/record&gt;&lt;/Cite&gt;&lt;/EndNote&gt;</w:delInstrText>
        </w:r>
      </w:del>
      <w:r w:rsidR="00396A41">
        <w:fldChar w:fldCharType="separate"/>
      </w:r>
      <w:r>
        <w:rPr>
          <w:noProof/>
        </w:rPr>
        <w:t>(Larder et al., 1999; Mayer et al., 2001)</w:t>
      </w:r>
      <w:r w:rsidR="00396A41">
        <w:fldChar w:fldCharType="end"/>
      </w:r>
      <w:r>
        <w:t xml:space="preserve">. </w:t>
      </w:r>
    </w:p>
    <w:p w:rsidR="006444DD" w:rsidRDefault="006444DD" w:rsidP="006444DD">
      <w:pPr>
        <w:spacing w:line="480" w:lineRule="auto"/>
        <w:jc w:val="both"/>
      </w:pPr>
    </w:p>
    <w:p w:rsidR="006444DD" w:rsidRDefault="006444DD" w:rsidP="006444DD">
      <w:pPr>
        <w:spacing w:line="480" w:lineRule="auto"/>
        <w:jc w:val="both"/>
      </w:pPr>
      <w:r>
        <w:t xml:space="preserve">Sanger based technology has been the standard for sequencing HIV-1 genes for drug resistance genotyping. Oligonucleotide hybridization based genotypic assays, as in GeneChip (Affymetrix) </w:t>
      </w:r>
      <w:r w:rsidR="00396A41">
        <w:fldChar w:fldCharType="begin"/>
      </w:r>
      <w:ins w:id="536" w:author="Ram Shrestha" w:date="2014-01-04T19:38:00Z">
        <w:r w:rsidR="00276C20">
          <w:instrText xml:space="preserve"> ADDIN EN.CITE &lt;EndNote&gt;&lt;Cite&gt;&lt;Author&gt;Kozal&lt;/Author&gt;&lt;Year&gt;1996&lt;/Year&gt;&lt;RecNum&gt;1398&lt;/RecNum&gt;&lt;record&gt;&lt;rec-number&gt;1398&lt;/rec-number&gt;&lt;foreign-keys&gt;&lt;key app="EN" db-id="fp25zzvrxrd9vke5zxqp9stbssprwstvdddz"&gt;1398&lt;/key&gt;&lt;/foreign-keys&gt;&lt;ref-type name="Journal Article"&gt;17&lt;/ref-type&gt;&lt;contributors&gt;&lt;authors&gt;&lt;author&gt;Kozal, M. J.&lt;/author&gt;&lt;author&gt;Shah, N.&lt;/author&gt;&lt;author&gt;Shen, N.&lt;/author&gt;&lt;author&gt;Yang, R.&lt;/author&gt;&lt;author&gt;Fucini, R.&lt;/author&gt;&lt;author&gt;Merigan, T. C.&lt;/author&gt;&lt;author&gt;Richman, D. D.&lt;/author&gt;&lt;author&gt;Morris, D.&lt;/author&gt;&lt;author&gt;Hubbell, E.&lt;/author&gt;&lt;author&gt;Chee, M.&lt;/author&gt;&lt;author&gt;Gingeras, T. R.&lt;/author&gt;&lt;/authors&gt;&lt;/contributors&gt;&lt;auth-address&gt;Department of Molecular Biology, Affymetrix, Santa Clara, California 95051, USA.&lt;/auth-address&gt;&lt;titles&gt;&lt;title&gt;Extensive polymorphisms observed in HIV-1 clade B protease gene using high-density oligonucleotide arrays&lt;/title&gt;&lt;secondary-title&gt;Nat Med&lt;/secondary-title&gt;&lt;/titles&gt;&lt;periodical&gt;&lt;full-title&gt;Nat Med&lt;/full-title&gt;&lt;/periodical&gt;&lt;pages&gt;753-9&lt;/pages&gt;&lt;volume&gt;2&lt;/volume&gt;&lt;number&gt;7&lt;/number&gt;&lt;edition&gt;1996/07/01&lt;/edition&gt;&lt;keywords&gt;&lt;keyword&gt;Amino Acid Sequence&lt;/keyword&gt;&lt;keyword&gt;Base Sequence&lt;/keyword&gt;&lt;keyword&gt;Drug Resistance, Microbial/genetics&lt;/keyword&gt;&lt;keyword&gt;HIV Infections/drug therapy&lt;/keyword&gt;&lt;keyword&gt;HIV Protease/*genetics&lt;/keyword&gt;&lt;keyword&gt;HIV Protease Inhibitors/therapeutic use&lt;/keyword&gt;&lt;keyword&gt;HIV-1/*enzymology&lt;/keyword&gt;&lt;keyword&gt;Humans&lt;/keyword&gt;&lt;keyword&gt;Molecular Sequence Data&lt;/keyword&gt;&lt;keyword&gt;Oligonucleotides/*genetics&lt;/keyword&gt;&lt;keyword&gt;*Polymorphism, Genetic&lt;/keyword&gt;&lt;/keywords&gt;&lt;dates&gt;&lt;year&gt;1996&lt;/year&gt;&lt;pub-dates&gt;&lt;date&gt;Jul&lt;/date&gt;&lt;/pub-dates&gt;&lt;/dates&gt;&lt;isbn&gt;1078-8956 (Print)&amp;#xD;1078-8956 (Linking)&lt;/isbn&gt;&lt;accession-num&gt;8673920&lt;/accession-num&gt;&lt;urls&gt;&lt;related-urls&gt;&lt;url&gt;http://www.ncbi.nlm.nih.gov/entrez/query.fcgi?cmd=Retrieve&amp;amp;db=PubMed&amp;amp;dopt=Citation&amp;amp;list_uids=8673920&lt;/url&gt;&lt;/related-urls&gt;&lt;/urls&gt;&lt;language&gt;eng&lt;/language&gt;&lt;/record&gt;&lt;/Cite&gt;&lt;/EndNote&gt;</w:instrText>
        </w:r>
      </w:ins>
      <w:del w:id="537" w:author="Ram Shrestha" w:date="2014-01-04T19:38:00Z">
        <w:r w:rsidR="00E93357" w:rsidDel="00276C20">
          <w:delInstrText xml:space="preserve"> ADDIN EN.CITE &lt;EndNote&gt;&lt;Cite&gt;&lt;Author&gt;Kozal&lt;/Author&gt;&lt;Year&gt;1996&lt;/Year&gt;&lt;RecNum&gt;1398&lt;/RecNum&gt;&lt;record&gt;&lt;rec-number&gt;1398&lt;/rec-number&gt;&lt;foreign-keys&gt;&lt;key app="EN" db-id="fp25zzvrxrd9vke5zxqp9stbssprwstvdddz"&gt;1398&lt;/key&gt;&lt;/foreign-keys&gt;&lt;ref-type name="Journal Article"&gt;17&lt;/ref-type&gt;&lt;contributors&gt;&lt;authors&gt;&lt;author&gt;Kozal, M. J.&lt;/author&gt;&lt;author&gt;Shah, N.&lt;/author&gt;&lt;author&gt;Shen, N.&lt;/author&gt;&lt;author&gt;Yang, R.&lt;/author&gt;&lt;author&gt;Fucini, R.&lt;/author&gt;&lt;author&gt;Merigan, T. C.&lt;/author&gt;&lt;author&gt;Richman, D. D.&lt;/author&gt;&lt;author&gt;Morris, D.&lt;/author&gt;&lt;author&gt;Hubbell, E.&lt;/author&gt;&lt;author&gt;Chee, M.&lt;/author&gt;&lt;author&gt;Gingeras, T. R.&lt;/author&gt;&lt;/authors&gt;&lt;/contributors&gt;&lt;auth-address&gt;Department of Molecular Biology, Affymetrix, Santa Clara, California 95051, USA.&lt;/auth-address&gt;&lt;titles&gt;&lt;title&gt;Extensive polymorphisms observed in HIV-1 clade B protease gene using high-density oligonucleotide arrays&lt;/title&gt;&lt;secondary-title&gt;Nat Med&lt;/secondary-title&gt;&lt;/titles&gt;&lt;periodical&gt;&lt;full-title&gt;Nat Med&lt;/full-title&gt;&lt;/periodical&gt;&lt;pages&gt;753-9&lt;/pages&gt;&lt;volume&gt;2&lt;/volume&gt;&lt;number&gt;7&lt;/number&gt;&lt;edition&gt;1996/07/01&lt;/edition&gt;&lt;keywords&gt;&lt;keyword&gt;Amino Acid Sequence&lt;/keyword&gt;&lt;keyword&gt;Base Sequence&lt;/keyword&gt;&lt;keyword&gt;Drug Resistance, Microbial/genetics&lt;/keyword&gt;&lt;keyword&gt;HIV Infections/drug therapy&lt;/keyword&gt;&lt;keyword&gt;HIV Protease/*genetics&lt;/keyword&gt;&lt;keyword&gt;HIV Protease Inhibitors/therapeutic use&lt;/keyword&gt;&lt;keyword&gt;HIV-1/*enzymology&lt;/keyword&gt;&lt;keyword&gt;Humans&lt;/keyword&gt;&lt;keyword&gt;Molecular Sequence Data&lt;/keyword&gt;&lt;keyword&gt;Oligonucleotides/*genetics&lt;/keyword&gt;&lt;keyword&gt;*Polymorphism, Genetic&lt;/keyword&gt;&lt;/keywords&gt;&lt;dates&gt;&lt;year&gt;1996&lt;/year&gt;&lt;pub-dates&gt;&lt;date&gt;Jul&lt;/date&gt;&lt;/pub-dates&gt;&lt;/dates&gt;&lt;isbn&gt;1078-8956 (Print)&amp;#xD;1078-8956 (Linking)&lt;/isbn&gt;&lt;accession-num&gt;8673920&lt;/accession-num&gt;&lt;urls&gt;&lt;related-urls&gt;&lt;url&gt;http://www.ncbi.nlm.nih.gov/entrez/query.fcgi?cmd=Retrieve&amp;amp;db=PubMed&amp;amp;dopt=Citation&amp;amp;list_uids=8673920&lt;/url&gt;&lt;/related-urls&gt;&lt;/urls&gt;&lt;language&gt;eng&lt;/language&gt;&lt;/record&gt;&lt;/Cite&gt;&lt;/EndNote&gt;</w:delInstrText>
        </w:r>
      </w:del>
      <w:r w:rsidR="00396A41">
        <w:fldChar w:fldCharType="separate"/>
      </w:r>
      <w:r>
        <w:rPr>
          <w:noProof/>
        </w:rPr>
        <w:t>(Kozal et al., 1996)</w:t>
      </w:r>
      <w:r w:rsidR="00396A41">
        <w:fldChar w:fldCharType="end"/>
      </w:r>
      <w:r>
        <w:t xml:space="preserve"> and LiPA (InnoGenetics) </w:t>
      </w:r>
      <w:r w:rsidR="00396A41">
        <w:fldChar w:fldCharType="begin"/>
      </w:r>
      <w:ins w:id="538" w:author="Ram Shrestha" w:date="2014-01-04T19:38:00Z">
        <w:r w:rsidR="00276C20">
          <w:instrText xml:space="preserve"> ADDIN EN.CITE &lt;EndNote&gt;&lt;Cite&gt;&lt;Author&gt;Stuyver&lt;/Author&gt;&lt;Year&gt;1997&lt;/Year&gt;&lt;RecNum&gt;1399&lt;/RecNum&gt;&lt;record&gt;&lt;rec-number&gt;1399&lt;/rec-number&gt;&lt;foreign-keys&gt;&lt;key app="EN" db-id="fp25zzvrxrd9vke5zxqp9stbssprwstvdddz"&gt;1399&lt;/key&gt;&lt;/foreign-keys&gt;&lt;ref-type name="Journal Article"&gt;17&lt;/ref-type&gt;&lt;contributors&gt;&lt;authors&gt;&lt;author&gt;Stuyver, L.&lt;/author&gt;&lt;author&gt;Wyseur, A.&lt;/author&gt;&lt;author&gt;Rombout, A.&lt;/author&gt;&lt;author&gt;Louwagie, J.&lt;/author&gt;&lt;author&gt;Scarcez, T.&lt;/author&gt;&lt;author&gt;Verhofstede, C.&lt;/author&gt;&lt;author&gt;Rimland, D.&lt;/author&gt;&lt;author&gt;Schinazi, R. F.&lt;/author&gt;&lt;author&gt;Rossau, R.&lt;/author&gt;&lt;/authors&gt;&lt;/contributors&gt;&lt;auth-address&gt;Innogenetics N.V., Ghent, Belgium. lievestu@innogenetics.be&lt;/auth-address&gt;&lt;titles&gt;&lt;title&gt;Line probe assay for rapid detection of drug-selected mutations in the human immunodeficiency virus type 1 reverse transcriptase gene&lt;/title&gt;&lt;secondary-title&gt;Antimicrob Agents Chemother&lt;/secondary-title&gt;&lt;/titles&gt;&lt;periodical&gt;&lt;full-title&gt;Antimicrob Agents Chemother&lt;/full-title&gt;&lt;/periodical&gt;&lt;pages&gt;284-91&lt;/pages&gt;&lt;volume&gt;41&lt;/volume&gt;&lt;number&gt;2&lt;/number&gt;&lt;edition&gt;1997/02/01&lt;/edition&gt;&lt;keywords&gt;&lt;keyword&gt;Acquired Immunodeficiency Syndrome/drug therapy/virology&lt;/keyword&gt;&lt;keyword&gt;Anti-HIV Agents/therapeutic use&lt;/keyword&gt;&lt;keyword&gt;Drug Resistance, Microbial&lt;/keyword&gt;&lt;keyword&gt;Drug Resistance, Multiple&lt;/keyword&gt;&lt;keyword&gt;Genes, Viral/genetics&lt;/keyword&gt;&lt;keyword&gt;HIV Reverse Transcriptase/*genetics&lt;/keyword&gt;&lt;keyword&gt;HIV-1/*genetics&lt;/keyword&gt;&lt;keyword&gt;Humans&lt;/keyword&gt;&lt;keyword&gt;Molecular Sequence Data&lt;/keyword&gt;&lt;keyword&gt;*Mutation&lt;/keyword&gt;&lt;keyword&gt;Oligonucleotide Probes&lt;/keyword&gt;&lt;keyword&gt;Polymerase Chain Reaction&lt;/keyword&gt;&lt;/keywords&gt;&lt;dates&gt;&lt;year&gt;1997&lt;/year&gt;&lt;pub-dates&gt;&lt;date&gt;Feb&lt;/date&gt;&lt;/pub-dates&gt;&lt;/dates&gt;&lt;isbn&gt;0066-4804 (Print)&amp;#xD;0066-4804 (Linking)&lt;/isbn&gt;&lt;accession-num&gt;9021181&lt;/accession-num&gt;&lt;urls&gt;&lt;related-urls&gt;&lt;url&gt;http://www.ncbi.nlm.nih.gov/entrez/query.fcgi?cmd=Retrieve&amp;amp;db=PubMed&amp;amp;dopt=Citation&amp;amp;list_uids=9021181&lt;/url&gt;&lt;/related-urls&gt;&lt;/urls&gt;&lt;custom2&gt;163703&lt;/custom2&gt;&lt;language&gt;eng&lt;/language&gt;&lt;/record&gt;&lt;/Cite&gt;&lt;/EndNote&gt;</w:instrText>
        </w:r>
      </w:ins>
      <w:del w:id="539" w:author="Ram Shrestha" w:date="2014-01-04T19:38:00Z">
        <w:r w:rsidR="00E93357" w:rsidDel="00276C20">
          <w:delInstrText xml:space="preserve"> ADDIN EN.CITE &lt;EndNote&gt;&lt;Cite&gt;&lt;Author&gt;Stuyver&lt;/Author&gt;&lt;Year&gt;1997&lt;/Year&gt;&lt;RecNum&gt;1399&lt;/RecNum&gt;&lt;record&gt;&lt;rec-number&gt;1399&lt;/rec-number&gt;&lt;foreign-keys&gt;&lt;key app="EN" db-id="fp25zzvrxrd9vke5zxqp9stbssprwstvdddz"&gt;1399&lt;/key&gt;&lt;/foreign-keys&gt;&lt;ref-type name="Journal Article"&gt;17&lt;/ref-type&gt;&lt;contributors&gt;&lt;authors&gt;&lt;author&gt;Stuyver, L.&lt;/author&gt;&lt;author&gt;Wyseur, A.&lt;/author&gt;&lt;author&gt;Rombout, A.&lt;/author&gt;&lt;author&gt;Louwagie, J.&lt;/author&gt;&lt;author&gt;Scarcez, T.&lt;/author&gt;&lt;author&gt;Verhofstede, C.&lt;/author&gt;&lt;author&gt;Rimland, D.&lt;/author&gt;&lt;author&gt;Schinazi, R. F.&lt;/author&gt;&lt;author&gt;Rossau, R.&lt;/author&gt;&lt;/authors&gt;&lt;/contributors&gt;&lt;auth-address&gt;Innogenetics N.V., Ghent, Belgium. lievestu@innogenetics.be&lt;/auth-address&gt;&lt;titles&gt;&lt;title&gt;Line probe assay for rapid detection of drug-selected mutations in the human immunodeficiency virus type 1 reverse transcriptase gene&lt;/title&gt;&lt;secondary-title&gt;Antimicrob Agents Chemother&lt;/secondary-title&gt;&lt;/titles&gt;&lt;periodical&gt;&lt;full-title&gt;Antimicrob Agents Chemother&lt;/full-title&gt;&lt;/periodical&gt;&lt;pages&gt;284-91&lt;/pages&gt;&lt;volume&gt;41&lt;/volume&gt;&lt;number&gt;2&lt;/number&gt;&lt;edition&gt;1997/02/01&lt;/edition&gt;&lt;keywords&gt;&lt;keyword&gt;Acquired Immunodeficiency Syndrome/drug therapy/virology&lt;/keyword&gt;&lt;keyword&gt;Anti-HIV Agents/therapeutic use&lt;/keyword&gt;&lt;keyword&gt;Drug Resistance, Microbial&lt;/keyword&gt;&lt;keyword&gt;Drug Resistance, Multiple&lt;/keyword&gt;&lt;keyword&gt;Genes, Viral/genetics&lt;/keyword&gt;&lt;keyword&gt;HIV Reverse Transcriptase/*genetics&lt;/keyword&gt;&lt;keyword&gt;HIV-1/*genetics&lt;/keyword&gt;&lt;keyword&gt;Humans&lt;/keyword&gt;&lt;keyword&gt;Molecular Sequence Data&lt;/keyword&gt;&lt;keyword&gt;*Mutation&lt;/keyword&gt;&lt;keyword&gt;Oligonucleotide Probes&lt;/keyword&gt;&lt;keyword&gt;Polymerase Chain Reaction&lt;/keyword&gt;&lt;/keywords&gt;&lt;dates&gt;&lt;year&gt;1997&lt;/year&gt;&lt;pub-dates&gt;&lt;date&gt;Feb&lt;/date&gt;&lt;/pub-dates&gt;&lt;/dates&gt;&lt;isbn&gt;0066-4804 (Print)&amp;#xD;0066-4804 (Linking)&lt;/isbn&gt;&lt;accession-num&gt;9021181&lt;/accession-num&gt;&lt;urls&gt;&lt;related-urls&gt;&lt;url&gt;http://www.ncbi.nlm.nih.gov/entrez/query.fcgi?cmd=Retrieve&amp;amp;db=PubMed&amp;amp;dopt=Citation&amp;amp;list_uids=9021181&lt;/url&gt;&lt;/related-urls&gt;&lt;/urls&gt;&lt;custom2&gt;163703&lt;/custom2&gt;&lt;language&gt;eng&lt;/language&gt;&lt;/record&gt;&lt;/Cite&gt;&lt;/EndNote&gt;</w:delInstrText>
        </w:r>
      </w:del>
      <w:r w:rsidR="00396A41">
        <w:fldChar w:fldCharType="separate"/>
      </w:r>
      <w:r>
        <w:rPr>
          <w:noProof/>
        </w:rPr>
        <w:t>(Stuyver et al., 1997)</w:t>
      </w:r>
      <w:r w:rsidR="00396A41">
        <w:fldChar w:fldCharType="end"/>
      </w:r>
      <w:r>
        <w:t>, were in used but limited to preselected drug resistant mutation codons.</w:t>
      </w:r>
    </w:p>
    <w:p w:rsidR="006444DD" w:rsidRDefault="006444DD" w:rsidP="006444DD">
      <w:pPr>
        <w:spacing w:line="480" w:lineRule="auto"/>
        <w:jc w:val="both"/>
      </w:pPr>
    </w:p>
    <w:p w:rsidR="006444DD" w:rsidRDefault="006444DD" w:rsidP="006444DD">
      <w:pPr>
        <w:spacing w:line="480" w:lineRule="auto"/>
        <w:jc w:val="both"/>
      </w:pPr>
      <w:r>
        <w:t>1.10 HIV genotyping for Resistance Test</w:t>
      </w:r>
    </w:p>
    <w:p w:rsidR="006444DD" w:rsidRDefault="006444DD" w:rsidP="006444DD">
      <w:pPr>
        <w:spacing w:line="480" w:lineRule="auto"/>
        <w:jc w:val="both"/>
      </w:pPr>
      <w:r>
        <w:t>Conventional Population Based HIV Drug Resistance Genotyping</w:t>
      </w:r>
    </w:p>
    <w:p w:rsidR="006444DD" w:rsidRDefault="006444DD" w:rsidP="006444DD">
      <w:pPr>
        <w:spacing w:line="480" w:lineRule="auto"/>
        <w:jc w:val="both"/>
      </w:pPr>
      <w:r>
        <w:t xml:space="preserve">The pattern of drug resistant mutations (Figure 1.13 and Figure 1.14) in HIV has strong relation with virologic failure </w:t>
      </w:r>
      <w:r w:rsidR="00396A41">
        <w:fldChar w:fldCharType="begin">
          <w:fldData xml:space="preserve">PEVuZE5vdGU+PENpdGU+PEF1dGhvcj5Mb3JlbnppPC9BdXRob3I+PFllYXI+MTk5OTwvWWVhcj48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=
</w:fldData>
        </w:fldChar>
      </w:r>
      <w:ins w:id="540" w:author="Ram Shrestha" w:date="2014-01-04T19:38:00Z">
        <w:r w:rsidR="00276C20">
          <w:instrText xml:space="preserve"> ADDIN EN.CITE </w:instrText>
        </w:r>
      </w:ins>
      <w:del w:id="541" w:author="Ram Shrestha" w:date="2014-01-04T19:38:00Z">
        <w:r w:rsidR="00E93357" w:rsidDel="00276C20">
          <w:delInstrText xml:space="preserve"> ADDIN EN.CITE </w:delInstrText>
        </w:r>
        <w:r w:rsidR="00396A41" w:rsidDel="00276C20">
          <w:fldChar w:fldCharType="begin">
            <w:fldData xml:space="preserve">PEVuZE5vdGU+PENpdGU+PEF1dGhvcj5Mb3JlbnppPC9BdXRob3I+PFllYXI+MTk5OTwvWWVhcj48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=
</w:fldData>
          </w:fldChar>
        </w:r>
        <w:r w:rsidR="00E93357" w:rsidDel="00276C20">
          <w:delInstrText xml:space="preserve"> ADDIN EN.CITE.DATA </w:delInstrText>
        </w:r>
        <w:r w:rsidR="00396A41" w:rsidDel="00276C20">
          <w:fldChar w:fldCharType="end"/>
        </w:r>
      </w:del>
      <w:ins w:id="542" w:author="Ram Shrestha" w:date="2014-01-04T19:38:00Z">
        <w:r w:rsidR="00276C20">
          <w:fldChar w:fldCharType="begin">
            <w:fldData xml:space="preserve">PEVuZE5vdGU+PENpdGU+PEF1dGhvcj5Mb3JlbnppPC9BdXRob3I+PFllYXI+MTk5OTwvWWVhcj48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=
</w:fldData>
          </w:fldChar>
        </w:r>
        <w:r w:rsidR="00276C20">
          <w:instrText xml:space="preserve"> ADDIN EN.CITE.DATA </w:instrText>
        </w:r>
        <w:r w:rsidR="00276C20">
          <w:fldChar w:fldCharType="end"/>
        </w:r>
      </w:ins>
      <w:r w:rsidR="00396A41">
        <w:fldChar w:fldCharType="separate"/>
      </w:r>
      <w:r>
        <w:rPr>
          <w:noProof/>
        </w:rPr>
        <w:t>(Condra et al., 1995; Larder et al., 1989a; Larder and Kemp, 1989; Lorenzi et al., 1999; Molla et al., 1996; van Leeuwen et al., 1995; Zolopa et al., 1999)</w:t>
      </w:r>
      <w:r w:rsidR="00396A41">
        <w:fldChar w:fldCharType="end"/>
      </w:r>
      <w:r>
        <w:t xml:space="preserve"> and can be used for antiretroviral therapy optimization for virologic benefits in clinical settings </w:t>
      </w:r>
      <w:r w:rsidR="00396A41">
        <w:fldChar w:fldCharType="begin">
          <w:fldData xml:space="preserve">PEVuZE5vdGU+PENpdGU+PEF1dGhvcj5CYXh0ZXI8L0F1dGhvcj48WWVhcj4yMDAwPC9ZZWFyPjxS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</w:fldData>
        </w:fldChar>
      </w:r>
      <w:ins w:id="543" w:author="Ram Shrestha" w:date="2014-01-04T19:38:00Z">
        <w:r w:rsidR="00276C20">
          <w:instrText xml:space="preserve"> ADDIN EN.CITE </w:instrText>
        </w:r>
      </w:ins>
      <w:del w:id="544" w:author="Ram Shrestha" w:date="2014-01-04T19:38:00Z">
        <w:r w:rsidR="00E93357" w:rsidDel="00276C20">
          <w:delInstrText xml:space="preserve"> ADDIN EN.CITE </w:delInstrText>
        </w:r>
        <w:r w:rsidR="00396A41" w:rsidDel="00276C20">
          <w:fldChar w:fldCharType="begin">
            <w:fldData xml:space="preserve">PEVuZE5vdGU+PENpdGU+PEF1dGhvcj5CYXh0ZXI8L0F1dGhvcj48WWVhcj4yMDAwPC9ZZWFyPjxS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</w:fldData>
          </w:fldChar>
        </w:r>
        <w:r w:rsidR="00E93357" w:rsidDel="00276C20">
          <w:delInstrText xml:space="preserve"> ADDIN EN.CITE.DATA </w:delInstrText>
        </w:r>
        <w:r w:rsidR="00396A41" w:rsidDel="00276C20">
          <w:fldChar w:fldCharType="end"/>
        </w:r>
      </w:del>
      <w:ins w:id="545" w:author="Ram Shrestha" w:date="2014-01-04T19:38:00Z">
        <w:r w:rsidR="00276C20">
          <w:fldChar w:fldCharType="begin">
            <w:fldData xml:space="preserve">PEVuZE5vdGU+PENpdGU+PEF1dGhvcj5CYXh0ZXI8L0F1dGhvcj48WWVhcj4yMDAwPC9ZZWFyPjxS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</w:fldData>
          </w:fldChar>
        </w:r>
        <w:r w:rsidR="00276C20">
          <w:instrText xml:space="preserve"> ADDIN EN.CITE.DATA </w:instrText>
        </w:r>
        <w:r w:rsidR="00276C20">
          <w:fldChar w:fldCharType="end"/>
        </w:r>
      </w:ins>
      <w:r w:rsidR="00396A41">
        <w:fldChar w:fldCharType="separate"/>
      </w:r>
      <w:r>
        <w:rPr>
          <w:noProof/>
        </w:rPr>
        <w:t>(Baxter et al., 2000; Durant et al., 1999; Van Vaerenbergh, 2001)</w:t>
      </w:r>
      <w:r w:rsidR="00396A41">
        <w:fldChar w:fldCharType="end"/>
      </w:r>
      <w:r>
        <w:t xml:space="preserve">. Conventional HIV genotyping involves Sanger dideoxy termination based population sequencing </w:t>
      </w:r>
      <w:r w:rsidR="00396A41">
        <w:fldChar w:fldCharType="begin">
          <w:fldData xml:space="preserve">PEVuZE5vdGU+PENpdGU+PEF1dGhvcj5Fd2luZzwvQXV0aG9yPjxZZWFyPjE5OTg8L1llYXI+PFJl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</w:fldData>
        </w:fldChar>
      </w:r>
      <w:ins w:id="546" w:author="Ram Shrestha" w:date="2014-01-04T19:38:00Z">
        <w:r w:rsidR="00276C20">
          <w:instrText xml:space="preserve"> ADDIN EN.CITE </w:instrText>
        </w:r>
      </w:ins>
      <w:del w:id="547" w:author="Ram Shrestha" w:date="2014-01-04T19:38:00Z">
        <w:r w:rsidR="00E93357" w:rsidDel="00276C20">
          <w:delInstrText xml:space="preserve"> ADDIN EN.CITE </w:delInstrText>
        </w:r>
        <w:r w:rsidR="00396A41" w:rsidDel="00276C20">
          <w:fldChar w:fldCharType="begin">
            <w:fldData xml:space="preserve">PEVuZE5vdGU+PENpdGU+PEF1dGhvcj5Fd2luZzwvQXV0aG9yPjxZZWFyPjE5OTg8L1llYXI+PFJl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</w:fldData>
          </w:fldChar>
        </w:r>
        <w:r w:rsidR="00E93357" w:rsidDel="00276C20">
          <w:delInstrText xml:space="preserve"> ADDIN EN.CITE.DATA </w:delInstrText>
        </w:r>
        <w:r w:rsidR="00396A41" w:rsidDel="00276C20">
          <w:fldChar w:fldCharType="end"/>
        </w:r>
      </w:del>
      <w:ins w:id="548" w:author="Ram Shrestha" w:date="2014-01-04T19:38:00Z">
        <w:r w:rsidR="00276C20">
          <w:fldChar w:fldCharType="begin">
            <w:fldData xml:space="preserve">PEVuZE5vdGU+PENpdGU+PEF1dGhvcj5Fd2luZzwvQXV0aG9yPjxZZWFyPjE5OTg8L1llYXI+PFJl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</w:fldData>
          </w:fldChar>
        </w:r>
        <w:r w:rsidR="00276C20">
          <w:instrText xml:space="preserve"> ADDIN EN.CITE.DATA </w:instrText>
        </w:r>
        <w:r w:rsidR="00276C20">
          <w:fldChar w:fldCharType="end"/>
        </w:r>
      </w:ins>
      <w:r w:rsidR="00396A41">
        <w:fldChar w:fldCharType="separate"/>
      </w:r>
      <w:r>
        <w:rPr>
          <w:noProof/>
        </w:rPr>
        <w:t>(Ewing et al., 1998; Metzker, 2005; Sanger et al., 1977)</w:t>
      </w:r>
      <w:r w:rsidR="00396A41">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The technology outputs a chromatogram that shows a peak for all the bases at a particular position of a gene sequence for viral population </w:t>
      </w:r>
      <w:r w:rsidR="00396A41">
        <w:fldChar w:fldCharType="begin"/>
      </w:r>
      <w:ins w:id="549" w:author="Ram Shrestha" w:date="2014-01-04T19:38:00Z">
        <w:r w:rsidR="00276C20">
          <w:instrText xml:space="preserve"> ADDIN EN.CITE &lt;EndNote&gt;&lt;Cite&gt;&lt;Author&gt;Struck&lt;/Author&gt;&lt;RecNum&gt;1119&lt;/RecNum&gt;&lt;record&gt;&lt;rec-number&gt;1119&lt;/rec-number&gt;&lt;foreign-keys&gt;&lt;key app="EN" db-id="fp25zzvrxrd9vke5zxqp9stbssprwstvdddz"&gt;1119&lt;/key&gt;&lt;/foreign-keys&gt;&lt;ref-type name="Journal Article"&gt;17&lt;/ref-type&gt;&lt;contributors&gt;&lt;authors&gt;&lt;author&gt;Struck, D.&lt;/author&gt;&lt;author&gt;Wallis, C. L.&lt;/author&gt;&lt;author&gt;Denisov, G.&lt;/author&gt;&lt;author&gt;Lambert, C.&lt;/author&gt;&lt;author&gt;Servais, J. Y.&lt;/author&gt;&lt;author&gt;Viana, R. V.&lt;/author&gt;&lt;author&gt;Letsoalo, E.&lt;/author&gt;&lt;author&gt;Bronze, M.&lt;/author&gt;&lt;author&gt;Aitken, S. C.&lt;/author&gt;&lt;author&gt;Schuurman, R.&lt;/author&gt;&lt;author&gt;Stevens, W.&lt;/author&gt;&lt;author&gt;Schmit, J. C.&lt;/author&gt;&lt;author&gt;Rinke de Wit, T.&lt;/author&gt;&lt;author&gt;Perez Bercoff, D.&lt;/author&gt;&lt;/authors&gt;&lt;/contributors&gt;&lt;auth-address&gt;Laboratory of Retrovirology, CRP-Sante, Luxembourg.&lt;/auth-address&gt;&lt;titles&gt;&lt;title&gt;Automated sequence analysis and editing software for HIV drug resistance testing&lt;/title&gt;&lt;secondary-title&gt;J Clin Virol&lt;/secondary-title&gt;&lt;/titles&gt;&lt;periodical&gt;&lt;full-title&gt;J Clin Virol&lt;/full-title&gt;&lt;/periodical&gt;&lt;pages&gt;30-5&lt;/pages&gt;&lt;volume&gt;54&lt;/volume&gt;&lt;number&gt;1&lt;/number&gt;&lt;edition&gt;2012/03/20&lt;/edition&gt;&lt;keywords&gt;&lt;keyword&gt;Automation/methods&lt;/keyword&gt;&lt;keyword&gt;Drug Resistance, Viral&lt;/keyword&gt;&lt;keyword&gt;HIV/*drug effects/*genetics/isolation &amp;amp; purification&lt;/keyword&gt;&lt;keyword&gt;HIV Infections/*virology&lt;/keyword&gt;&lt;keyword&gt;High-Throughput Nucleotide Sequencing/*methods&lt;/keyword&gt;&lt;keyword&gt;Humans&lt;/keyword&gt;&lt;keyword&gt;Microbial Sensitivity Tests/*methods&lt;/keyword&gt;&lt;keyword&gt;*Software&lt;/keyword&gt;&lt;keyword&gt;Time Factors&lt;/keyword&gt;&lt;/keywords&gt;&lt;dates&gt;&lt;year&gt;2012&lt;/year&gt;&lt;pub-dates&gt;&lt;date&gt;May&lt;/date&gt;&lt;/pub-dates&gt;&lt;/dates&gt;&lt;isbn&gt;1873-5967 (Electronic)&amp;#xD;1386-6532 (Linking)&lt;/isbn&gt;&lt;accession-num&gt;22425336&lt;/accession-num&gt;&lt;urls&gt;&lt;related-urls&gt;&lt;url&gt;http://www.ncbi.nlm.nih.gov/entrez/query.fcgi?cmd=Retrieve&amp;amp;db=PubMed&amp;amp;dopt=Citation&amp;amp;list_uids=22425336&lt;/url&gt;&lt;/related-urls&gt;&lt;/urls&gt;&lt;electronic-resource-num&gt;S1386-6532(12)00042-X [pii]&amp;#xD;10.1016/j.jcv.2012.01.018&lt;/electronic-resource-num&gt;&lt;language&gt;eng&lt;/language&gt;&lt;/record&gt;&lt;/Cite&gt;&lt;/EndNote&gt;</w:instrText>
        </w:r>
      </w:ins>
      <w:del w:id="550" w:author="Ram Shrestha" w:date="2014-01-04T19:38:00Z">
        <w:r w:rsidR="00E93357" w:rsidDel="00276C20">
          <w:delInstrText xml:space="preserve"> ADDIN EN.CITE &lt;EndNote&gt;&lt;Cite&gt;&lt;Author&gt;Struck&lt;/Author&gt;&lt;RecNum&gt;1119&lt;/RecNum&gt;&lt;record&gt;&lt;rec-number&gt;1119&lt;/rec-number&gt;&lt;foreign-keys&gt;&lt;key app="EN" db-id="fp25zzvrxrd9vke5zxqp9stbssprwstvdddz"&gt;1119&lt;/key&gt;&lt;/foreign-keys&gt;&lt;ref-type name="Journal Article"&gt;17&lt;/ref-type&gt;&lt;contributors&gt;&lt;authors&gt;&lt;author&gt;Struck, D.&lt;/author&gt;&lt;author&gt;Wallis, C. L.&lt;/author&gt;&lt;author&gt;Denisov, G.&lt;/author&gt;&lt;author&gt;Lambert, C.&lt;/author&gt;&lt;author&gt;Servais, J. Y.&lt;/author&gt;&lt;author&gt;Viana, R. V.&lt;/author&gt;&lt;author&gt;Letsoalo, E.&lt;/author&gt;&lt;author&gt;Bronze, M.&lt;/author&gt;&lt;author&gt;Aitken, S. C.&lt;/author&gt;&lt;author&gt;Schuurman, R.&lt;/author&gt;&lt;author&gt;Stevens, W.&lt;/author&gt;&lt;author&gt;Schmit, J. C.&lt;/author&gt;&lt;author&gt;Rinke de Wit, T.&lt;/author&gt;&lt;author&gt;Perez Bercoff, D.&lt;/author&gt;&lt;/authors&gt;&lt;/contributors&gt;&lt;auth-address&gt;Laboratory of Retrovirology, CRP-Sante, Luxembourg.&lt;/auth-address&gt;&lt;titles&gt;&lt;title&gt;Automated sequence analysis and editing software for HIV drug resistance testing&lt;/title&gt;&lt;secondary-title&gt;J Clin Virol&lt;/secondary-title&gt;&lt;/titles&gt;&lt;periodical&gt;&lt;full-title&gt;J Clin Virol&lt;/full-title&gt;&lt;/periodical&gt;&lt;pages&gt;30-5&lt;/pages&gt;&lt;volume&gt;54&lt;/volume&gt;&lt;number&gt;1&lt;/number&gt;&lt;edition&gt;2012/03/20&lt;/edition&gt;&lt;keywords&gt;&lt;keyword&gt;Automation/methods&lt;/keyword&gt;&lt;keyword&gt;Drug Resistance, Viral&lt;/keyword&gt;&lt;keyword&gt;HIV/*drug effects/*genetics/isolation &amp;amp; purification&lt;/keyword&gt;&lt;keyword&gt;HIV Infections/*virology&lt;/keyword&gt;&lt;keyword&gt;High-Throughput Nucleotide Sequencing/*methods&lt;/keyword&gt;&lt;keyword&gt;Humans&lt;/keyword&gt;&lt;keyword&gt;Microbial Sensitivity Tests/*methods&lt;/keyword&gt;&lt;keyword&gt;*Software&lt;/keyword&gt;&lt;keyword&gt;Time Factors&lt;/keyword&gt;&lt;/keywords&gt;&lt;dates&gt;&lt;year&gt;2012&lt;/year&gt;&lt;pub-dates&gt;&lt;date&gt;May&lt;/date&gt;&lt;/pub-dates&gt;&lt;/dates&gt;&lt;isbn&gt;1873-5967 (Electronic)&amp;#xD;1386-6532 (Linking)&lt;/isbn&gt;&lt;accession-num&gt;22425336&lt;/accession-num&gt;&lt;urls&gt;&lt;related-urls&gt;&lt;url&gt;http://www.ncbi.nlm.nih.gov/entrez/query.fcgi?cmd=Retrieve&amp;amp;db=PubMed&amp;amp;dopt=Citation&amp;amp;list_uids=22425336&lt;/url&gt;&lt;/related-urls&gt;&lt;/urls&gt;&lt;electronic-resource-num&gt;S1386-6532(12)00042-X [pii]&amp;#xD;10.1016/j.jcv.2012.01.018&lt;/electronic-resource-num&gt;&lt;language&gt;eng&lt;/language&gt;&lt;/record&gt;&lt;/Cite&gt;&lt;/EndNote&gt;</w:delInstrText>
        </w:r>
      </w:del>
      <w:r w:rsidR="00396A41">
        <w:fldChar w:fldCharType="separate"/>
      </w:r>
      <w:r w:rsidR="00E93357">
        <w:rPr>
          <w:noProof/>
        </w:rPr>
        <w:t>(Struck et al., 2012)</w:t>
      </w:r>
      <w:r w:rsidR="00396A41">
        <w:fldChar w:fldCharType="end"/>
      </w:r>
      <w:r>
        <w:t xml:space="preserve">. The sequence of the mixed population is determined based on the peaks generated for the bases called. At the position of nucleotide mixture, besides the highest peak, the lower peaks with greater or equal to 20% height of the highest peak are also marked and the ambiguous base representing the marked bases are added to the sequence </w:t>
      </w:r>
      <w:r w:rsidR="00396A41">
        <w:fldChar w:fldCharType="begin">
          <w:fldData xml:space="preserve">PEVuZE5vdGU+PENpdGU+PEF1dGhvcj5Xb29kczwvQXV0aG9yPjxZZWFyPjIwMTI8L1llYXI+PFJl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</w:fldData>
        </w:fldChar>
      </w:r>
      <w:ins w:id="551" w:author="Ram Shrestha" w:date="2014-01-04T19:38:00Z">
        <w:r w:rsidR="00276C20">
          <w:instrText xml:space="preserve"> ADDIN EN.CITE </w:instrText>
        </w:r>
      </w:ins>
      <w:del w:id="552" w:author="Ram Shrestha" w:date="2014-01-04T19:38:00Z">
        <w:r w:rsidR="00E93357" w:rsidDel="00276C20">
          <w:delInstrText xml:space="preserve"> ADDIN EN.CITE </w:delInstrText>
        </w:r>
        <w:r w:rsidR="00396A41" w:rsidDel="00276C20">
          <w:fldChar w:fldCharType="begin">
            <w:fldData xml:space="preserve">PEVuZE5vdGU+PENpdGU+PEF1dGhvcj5Xb29kczwvQXV0aG9yPjxZZWFyPjIwMTI8L1llYXI+PFJl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</w:fldData>
          </w:fldChar>
        </w:r>
        <w:r w:rsidR="00E93357" w:rsidDel="00276C20">
          <w:delInstrText xml:space="preserve"> ADDIN EN.CITE.DATA </w:delInstrText>
        </w:r>
        <w:r w:rsidR="00396A41" w:rsidDel="00276C20">
          <w:fldChar w:fldCharType="end"/>
        </w:r>
      </w:del>
      <w:ins w:id="553" w:author="Ram Shrestha" w:date="2014-01-04T19:38:00Z">
        <w:r w:rsidR="00276C20">
          <w:fldChar w:fldCharType="begin">
            <w:fldData xml:space="preserve">PEVuZE5vdGU+PENpdGU+PEF1dGhvcj5Xb29kczwvQXV0aG9yPjxZZWFyPjIwMTI8L1llYXI+PFJl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</w:fldData>
          </w:fldChar>
        </w:r>
        <w:r w:rsidR="00276C20">
          <w:instrText xml:space="preserve"> ADDIN EN.CITE.DATA </w:instrText>
        </w:r>
        <w:r w:rsidR="00276C20">
          <w:fldChar w:fldCharType="end"/>
        </w:r>
      </w:ins>
      <w:r w:rsidR="00396A41">
        <w:fldChar w:fldCharType="separate"/>
      </w:r>
      <w:r>
        <w:rPr>
          <w:noProof/>
        </w:rPr>
        <w:t>(Woods et al., 2012)</w:t>
      </w:r>
      <w:r w:rsidR="00396A41">
        <w:fldChar w:fldCharType="end"/>
      </w:r>
      <w:r>
        <w:t xml:space="preserve">. Thus, conventional population based sequencing method has limited sensitivity; the low frequent variants below 20% are not detected reliably </w:t>
      </w:r>
      <w:r w:rsidR="00396A41">
        <w:fldChar w:fldCharType="begin">
          <w:fldData xml:space="preserve">PEVuZE5vdGU+PENpdGUgRXhjbHVkZVllYXI9IjEiPjxBdXRob3I+Smk8L0F1dGhvcj48UmVjTnVt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</w:fldData>
        </w:fldChar>
      </w:r>
      <w:ins w:id="554" w:author="Ram Shrestha" w:date="2014-01-04T19:38:00Z">
        <w:r w:rsidR="00276C20">
          <w:instrText xml:space="preserve"> ADDIN EN.CITE </w:instrText>
        </w:r>
      </w:ins>
      <w:del w:id="555" w:author="Ram Shrestha" w:date="2014-01-04T19:38:00Z">
        <w:r w:rsidR="00E93357" w:rsidDel="00276C20">
          <w:delInstrText xml:space="preserve"> ADDIN EN.CITE </w:delInstrText>
        </w:r>
        <w:r w:rsidR="00396A41" w:rsidDel="00276C20">
          <w:fldChar w:fldCharType="begin">
            <w:fldData xml:space="preserve">PEVuZE5vdGU+PENpdGUgRXhjbHVkZVllYXI9IjEiPjxBdXRob3I+Smk8L0F1dGhvcj48UmVjTnVt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</w:fldData>
          </w:fldChar>
        </w:r>
        <w:r w:rsidR="00E93357" w:rsidDel="00276C20">
          <w:delInstrText xml:space="preserve"> ADDIN EN.CITE.DATA </w:delInstrText>
        </w:r>
        <w:r w:rsidR="00396A41" w:rsidDel="00276C20">
          <w:fldChar w:fldCharType="end"/>
        </w:r>
      </w:del>
      <w:ins w:id="556" w:author="Ram Shrestha" w:date="2014-01-04T19:38:00Z">
        <w:r w:rsidR="00276C20">
          <w:fldChar w:fldCharType="begin">
            <w:fldData xml:space="preserve">PEVuZE5vdGU+PENpdGUgRXhjbHVkZVllYXI9IjEiPjxBdXRob3I+Smk8L0F1dGhvcj48UmVjTnVt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</w:fldData>
          </w:fldChar>
        </w:r>
        <w:r w:rsidR="00276C20">
          <w:instrText xml:space="preserve"> ADDIN EN.CITE.DATA </w:instrText>
        </w:r>
        <w:r w:rsidR="00276C20">
          <w:fldChar w:fldCharType="end"/>
        </w:r>
      </w:ins>
      <w:r w:rsidR="00396A41">
        <w:fldChar w:fldCharType="separate"/>
      </w:r>
      <w:r>
        <w:rPr>
          <w:noProof/>
        </w:rPr>
        <w:t>(Ji et al.; Johnson and Geretti; Palmer et al., 2005)</w:t>
      </w:r>
      <w:r w:rsidR="00396A41">
        <w:fldChar w:fldCharType="end"/>
      </w:r>
      <w:r>
        <w:t xml:space="preserve">; and it underestimates the total number of variants in the viral population </w:t>
      </w:r>
      <w:r w:rsidR="00396A41">
        <w:fldChar w:fldCharType="begin">
          <w:fldData xml:space="preserve">PEVuZE5vdGU+PENpdGU+PEF1dGhvcj5QYWxtZXI8L0F1dGhvcj48WWVhcj4yMDA1PC9ZZWFyPjxS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</w:fldData>
        </w:fldChar>
      </w:r>
      <w:ins w:id="557" w:author="Ram Shrestha" w:date="2014-01-04T19:38:00Z">
        <w:r w:rsidR="00276C20">
          <w:instrText xml:space="preserve"> ADDIN EN.CITE </w:instrText>
        </w:r>
      </w:ins>
      <w:del w:id="558" w:author="Ram Shrestha" w:date="2014-01-04T19:38:00Z">
        <w:r w:rsidR="00E93357" w:rsidDel="00276C20">
          <w:delInstrText xml:space="preserve"> ADDIN EN.CITE </w:delInstrText>
        </w:r>
        <w:r w:rsidR="00396A41" w:rsidDel="00276C20">
          <w:fldChar w:fldCharType="begin">
            <w:fldData xml:space="preserve">PEVuZE5vdGU+PENpdGU+PEF1dGhvcj5QYWxtZXI8L0F1dGhvcj48WWVhcj4yMDA1PC9ZZWFyPjxS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</w:fldData>
          </w:fldChar>
        </w:r>
        <w:r w:rsidR="00E93357" w:rsidDel="00276C20">
          <w:delInstrText xml:space="preserve"> ADDIN EN.CITE.DATA </w:delInstrText>
        </w:r>
        <w:r w:rsidR="00396A41" w:rsidDel="00276C20">
          <w:fldChar w:fldCharType="end"/>
        </w:r>
      </w:del>
      <w:ins w:id="559" w:author="Ram Shrestha" w:date="2014-01-04T19:38:00Z">
        <w:r w:rsidR="00276C20">
          <w:fldChar w:fldCharType="begin">
            <w:fldData xml:space="preserve">PEVuZE5vdGU+PENpdGU+PEF1dGhvcj5QYWxtZXI8L0F1dGhvcj48WWVhcj4yMDA1PC9ZZWFyPjxS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</w:fldData>
          </w:fldChar>
        </w:r>
        <w:r w:rsidR="00276C20">
          <w:instrText xml:space="preserve"> ADDIN EN.CITE.DATA </w:instrText>
        </w:r>
        <w:r w:rsidR="00276C20">
          <w:fldChar w:fldCharType="end"/>
        </w:r>
      </w:ins>
      <w:r w:rsidR="00396A41">
        <w:fldChar w:fldCharType="separate"/>
      </w:r>
      <w:r>
        <w:rPr>
          <w:noProof/>
        </w:rPr>
        <w:t>(Palmer et al., 2005)</w:t>
      </w:r>
      <w:r w:rsidR="00396A41">
        <w:fldChar w:fldCharType="end"/>
      </w:r>
      <w:r>
        <w:t xml:space="preserve">. Undetected low frequency HIV variants are clinically significant </w:t>
      </w:r>
      <w:r w:rsidR="00396A41">
        <w:fldChar w:fldCharType="begin">
          <w:fldData xml:space="preserve">PEVuZE5vdGU+PENpdGU+PEF1dGhvcj5Sb3dsZXk8L0F1dGhvcj48WWVhcj4yMDEwPC9ZZWFyPjxS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</w:fldData>
        </w:fldChar>
      </w:r>
      <w:r>
        <w:instrText xml:space="preserve"> ADDIN EN.CITE </w:instrText>
      </w:r>
      <w:r w:rsidR="00396A41">
        <w:fldChar w:fldCharType="begin">
          <w:fldData xml:space="preserve">PEVuZE5vdGU+PENpdGU+PEF1dGhvcj5Sb3dsZXk8L0F1dGhvcj48WWVhcj4yMDEwPC9ZZWFyPjxS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</w:fldData>
        </w:fldChar>
      </w:r>
      <w:r>
        <w:instrText xml:space="preserve"> ADDIN EN.CITE.DATA </w:instrText>
      </w:r>
      <w:r w:rsidR="00396A41">
        <w:fldChar w:fldCharType="end"/>
      </w:r>
      <w:r w:rsidR="00396A41">
        <w:fldChar w:fldCharType="separate"/>
      </w:r>
      <w:r>
        <w:rPr>
          <w:noProof/>
        </w:rPr>
        <w:t>(Paredes et al., 2010; Rowley et al., 2010; Simen et al., 2007; Simen et al., 2009)</w:t>
      </w:r>
      <w:r w:rsidR="00396A41">
        <w:fldChar w:fldCharType="end"/>
      </w:r>
      <w:r>
        <w:t xml:space="preserve">. Those minor variants rebound in the presence of drugs, leading to ultimate virologic failure </w:t>
      </w:r>
      <w:r w:rsidR="00396A41">
        <w:fldChar w:fldCharType="begin">
          <w:fldData xml:space="preserve">PEVuZE5vdGU+PENpdGUgRXhjbHVkZVllYXI9IjEiPjxBdXRob3I+Um93bGV5PC9BdXRob3I+PFJl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</w:fldData>
        </w:fldChar>
      </w:r>
      <w:ins w:id="560" w:author="Ram Shrestha" w:date="2014-01-04T19:38:00Z">
        <w:r w:rsidR="00276C20">
          <w:instrText xml:space="preserve"> ADDIN EN.CITE </w:instrText>
        </w:r>
      </w:ins>
      <w:del w:id="561" w:author="Ram Shrestha" w:date="2014-01-04T19:38:00Z">
        <w:r w:rsidR="00E93357" w:rsidDel="00276C20">
          <w:delInstrText xml:space="preserve"> ADDIN EN.CITE </w:delInstrText>
        </w:r>
        <w:r w:rsidR="00396A41" w:rsidDel="00276C20">
          <w:fldChar w:fldCharType="begin">
            <w:fldData xml:space="preserve">PEVuZE5vdGU+PENpdGUgRXhjbHVkZVllYXI9IjEiPjxBdXRob3I+Um93bGV5PC9BdXRob3I+PFJl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</w:fldData>
          </w:fldChar>
        </w:r>
        <w:r w:rsidR="00E93357" w:rsidDel="00276C20">
          <w:delInstrText xml:space="preserve"> ADDIN EN.CITE.DATA </w:delInstrText>
        </w:r>
        <w:r w:rsidR="00396A41" w:rsidDel="00276C20">
          <w:fldChar w:fldCharType="end"/>
        </w:r>
      </w:del>
      <w:ins w:id="562" w:author="Ram Shrestha" w:date="2014-01-04T19:38:00Z">
        <w:r w:rsidR="00276C20">
          <w:fldChar w:fldCharType="begin">
            <w:fldData xml:space="preserve">PEVuZE5vdGU+PENpdGUgRXhjbHVkZVllYXI9IjEiPjxBdXRob3I+Um93bGV5PC9BdXRob3I+PFJl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</w:fldData>
          </w:fldChar>
        </w:r>
        <w:r w:rsidR="00276C20">
          <w:instrText xml:space="preserve"> ADDIN EN.CITE.DATA </w:instrText>
        </w:r>
        <w:r w:rsidR="00276C20">
          <w:fldChar w:fldCharType="end"/>
        </w:r>
      </w:ins>
      <w:r w:rsidR="00396A41">
        <w:fldChar w:fldCharType="separate"/>
      </w:r>
      <w:r>
        <w:rPr>
          <w:noProof/>
        </w:rPr>
        <w:t>(Paredes et al.; Rowley et al.)</w:t>
      </w:r>
      <w:r w:rsidR="00396A41">
        <w:fldChar w:fldCharType="end"/>
      </w:r>
      <w:r>
        <w:t xml:space="preserve">. This necessitates improved and highly sensitive sequencing technologies able to detect minor HIV variants in the viral quasispecies (reviewed in </w:t>
      </w:r>
      <w:r w:rsidR="00396A41">
        <w:fldChar w:fldCharType="begin"/>
      </w:r>
      <w:ins w:id="563" w:author="Ram Shrestha" w:date="2014-01-04T19:38:00Z">
        <w:r w:rsidR="00276C20">
          <w:instrText xml:space="preserve"> ADDIN EN.CITE &lt;EndNote&gt;&lt;Cite&gt;&lt;Author&gt;Metzker&lt;/Author&gt;&lt;RecNum&gt;1124&lt;/RecNum&gt;&lt;record&gt;&lt;rec-number&gt;1124&lt;/rec-number&gt;&lt;foreign-keys&gt;&lt;key app="EN" db-id="fp25zzvrxrd9vke5zxqp9stbssprwstvdddz"&gt;1124&lt;/key&gt;&lt;/foreign-keys&gt;&lt;ref-type name="Journal Article"&gt;17&lt;/ref-type&gt;&lt;contributors&gt;&lt;authors&gt;&lt;author&gt;Metzker, M. L.&lt;/author&gt;&lt;/authors&gt;&lt;/contributors&gt;&lt;auth-address&gt;Human Genome Sequencing Center and Department of Molecular &amp;amp; Human Genetics, Baylor College of Medicine, Houston, Texas 77030, USA. mmetzker@bcm.edu&lt;/auth-address&gt;&lt;titles&gt;&lt;title&gt;Sequencing technologies - the next generation&lt;/title&gt;&lt;secondary-title&gt;Nat Rev Genet&lt;/secondary-title&gt;&lt;/titles&gt;&lt;periodical&gt;&lt;full-title&gt;Nat Rev Genet&lt;/full-title&gt;&lt;/periodical&gt;&lt;pages&gt;31-46&lt;/pages&gt;&lt;volume&gt;11&lt;/volume&gt;&lt;number&gt;1&lt;/number&gt;&lt;edition&gt;2009/12/10&lt;/edition&gt;&lt;keywords&gt;&lt;keyword&gt;Automation&lt;/keyword&gt;&lt;keyword&gt;*Genetic Techniques&lt;/keyword&gt;&lt;keyword&gt;Genome&lt;/keyword&gt;&lt;keyword&gt;Genome, Human&lt;/keyword&gt;&lt;keyword&gt;Genomics/*methods&lt;/keyword&gt;&lt;keyword&gt;Humans&lt;/keyword&gt;&lt;keyword&gt;Models, Genetic&lt;/keyword&gt;&lt;keyword&gt;Molecular Biology/*methods&lt;/keyword&gt;&lt;keyword&gt;Oligonucleotides/genetics&lt;/keyword&gt;&lt;keyword&gt;Polymerase Chain Reaction&lt;/keyword&gt;&lt;keyword&gt;Sequence Analysis, DNA/economics/*instrumentation/*methods/*trends&lt;/keyword&gt;&lt;/keywords&gt;&lt;dates&gt;&lt;year&gt;2009&lt;/year&gt;&lt;pub-dates&gt;&lt;date&gt;Jan&lt;/date&gt;&lt;/pub-dates&gt;&lt;/dates&gt;&lt;isbn&gt;1471-0064 (Electronic)&amp;#xD;1471-0056 (Linking)&lt;/isbn&gt;&lt;accession-num&gt;19997069&lt;/accession-num&gt;&lt;urls&gt;&lt;related-urls&gt;&lt;url&gt;http://www.ncbi.nlm.nih.gov/entrez/query.fcgi?cmd=Retrieve&amp;amp;db=PubMed&amp;amp;dopt=Citation&amp;amp;list_uids=19997069&lt;/url&gt;&lt;/related-urls&gt;&lt;/urls&gt;&lt;electronic-resource-num&gt;nrg2626 [pii]&amp;#xD;10.1038/nrg2626&lt;/electronic-resource-num&gt;&lt;language&gt;eng&lt;/language&gt;&lt;/record&gt;&lt;/Cite&gt;&lt;/EndNote&gt;</w:instrText>
        </w:r>
      </w:ins>
      <w:del w:id="564" w:author="Ram Shrestha" w:date="2014-01-04T19:38:00Z">
        <w:r w:rsidR="00E93357" w:rsidDel="00276C20">
          <w:delInstrText xml:space="preserve"> ADDIN EN.CITE &lt;EndNote&gt;&lt;Cite&gt;&lt;Author&gt;Metzker&lt;/Author&gt;&lt;RecNum&gt;1124&lt;/RecNum&gt;&lt;record&gt;&lt;rec-number&gt;1124&lt;/rec-number&gt;&lt;foreign-keys&gt;&lt;key app="EN" db-id="fp25zzvrxrd9vke5zxqp9stbssprwstvdddz"&gt;1124&lt;/key&gt;&lt;/foreign-keys&gt;&lt;ref-type name="Journal Article"&gt;17&lt;/ref-type&gt;&lt;contributors&gt;&lt;authors&gt;&lt;author&gt;Metzker, M. L.&lt;/author&gt;&lt;/authors&gt;&lt;/contributors&gt;&lt;auth-address&gt;Human Genome Sequencing Center and Department of Molecular &amp;amp; Human Genetics, Baylor College of Medicine, Houston, Texas 77030, USA. mmetzker@bcm.edu&lt;/auth-address&gt;&lt;titles&gt;&lt;title&gt;Sequencing technologies - the next generation&lt;/title&gt;&lt;secondary-title&gt;Nat Rev Genet&lt;/secondary-title&gt;&lt;/titles&gt;&lt;periodical&gt;&lt;full-title&gt;Nat Rev Genet&lt;/full-title&gt;&lt;/periodical&gt;&lt;pages&gt;31-46&lt;/pages&gt;&lt;volume&gt;11&lt;/volume&gt;&lt;number&gt;1&lt;/number&gt;&lt;edition&gt;2009/12/10&lt;/edition&gt;&lt;keywords&gt;&lt;keyword&gt;Automation&lt;/keyword&gt;&lt;keyword&gt;*Genetic Techniques&lt;/keyword&gt;&lt;keyword&gt;Genome&lt;/keyword&gt;&lt;keyword&gt;Genome, Human&lt;/keyword&gt;&lt;keyword&gt;Genomics/*methods&lt;/keyword&gt;&lt;keyword&gt;Humans&lt;/keyword&gt;&lt;keyword&gt;Models, Genetic&lt;/keyword&gt;&lt;keyword&gt;Molecular Biology/*methods&lt;/keyword&gt;&lt;keyword&gt;Oligonucleotides/genetics&lt;/keyword&gt;&lt;keyword&gt;Polymerase Chain Reaction&lt;/keyword&gt;&lt;keyword&gt;Sequence Analysis, DNA/economics/*instrumentation/*methods/*trends&lt;/keyword&gt;&lt;/keywords&gt;&lt;dates&gt;&lt;year&gt;2009&lt;/year&gt;&lt;pub-dates&gt;&lt;date&gt;Jan&lt;/date&gt;&lt;/pub-dates&gt;&lt;/dates&gt;&lt;isbn&gt;1471-0064 (Electronic)&amp;#xD;1471-0056 (Linking)&lt;/isbn&gt;&lt;accession-num&gt;19997069&lt;/accession-num&gt;&lt;urls&gt;&lt;related-urls&gt;&lt;url&gt;http://www.ncbi.nlm.nih.gov/entrez/query.fcgi?cmd=Retrieve&amp;amp;db=PubMed&amp;amp;dopt=Citation&amp;amp;list_uids=19997069&lt;/url&gt;&lt;/related-urls&gt;&lt;/urls&gt;&lt;electronic-resource-num&gt;nrg2626 [pii]&amp;#xD;10.1038/nrg2626&lt;/electronic-resource-num&gt;&lt;language&gt;eng&lt;/language&gt;&lt;/record&gt;&lt;/Cite&gt;&lt;/EndNote&gt;</w:delInstrText>
        </w:r>
      </w:del>
      <w:r w:rsidR="00396A41">
        <w:fldChar w:fldCharType="separate"/>
      </w:r>
      <w:r w:rsidR="00E93357">
        <w:rPr>
          <w:noProof/>
        </w:rPr>
        <w:t>(Metzker, 2009)</w:t>
      </w:r>
      <w:r w:rsidR="00396A41">
        <w:fldChar w:fldCharType="end"/>
      </w:r>
      <w:r>
        <w:t>).</w:t>
      </w:r>
    </w:p>
    <w:p w:rsidR="006444DD" w:rsidRDefault="006444DD" w:rsidP="006444DD">
      <w:pPr>
        <w:spacing w:line="480" w:lineRule="auto"/>
        <w:jc w:val="both"/>
      </w:pPr>
    </w:p>
    <w:p w:rsidR="006444DD" w:rsidRDefault="006444DD" w:rsidP="006444DD">
      <w:pPr>
        <w:spacing w:line="480" w:lineRule="auto"/>
        <w:jc w:val="both"/>
      </w:pPr>
      <w:r>
        <w:t>1.11 Next Generation Sequencing technologies</w:t>
      </w:r>
    </w:p>
    <w:p w:rsidR="006444DD" w:rsidRDefault="006444DD" w:rsidP="006444DD">
      <w:pPr>
        <w:spacing w:line="480" w:lineRule="auto"/>
        <w:jc w:val="both"/>
      </w:pPr>
      <w:r>
        <w:t xml:space="preserve">The sequencing technologies developed with much higher throughput than automated Sanger sequencing are known as High Throughput Sequencing (HTS) technologies. Commercially available NGS technologies in the market are Roche/454, Illumina, Applied Biosystems SOLiD technology and Ion torrent).  HTS systems differ in total raw sequence reads output, sequencing error rate, read length, sequencing time (Table 1.2), sequencing chemistry and sequencing cost (reviewed in </w:t>
      </w:r>
      <w:r w:rsidR="00396A41">
        <w:fldChar w:fldCharType="begin">
          <w:fldData xml:space="preserve">PEVuZE5vdGU+PENpdGU+PEF1dGhvcj5TaGVuZHVyZTwvQXV0aG9yPjxZZWFyPjIwMDg8L1llYXI+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</w:fldData>
        </w:fldChar>
      </w:r>
      <w:r>
        <w:instrText xml:space="preserve"> ADDIN EN.CITE </w:instrText>
      </w:r>
      <w:r w:rsidR="00396A41">
        <w:fldChar w:fldCharType="begin">
          <w:fldData xml:space="preserve">PEVuZE5vdGU+PENpdGU+PEF1dGhvcj5TaGVuZHVyZTwvQXV0aG9yPjxZZWFyPjIwMDg8L1llYXI+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</w:fldData>
        </w:fldChar>
      </w:r>
      <w:r>
        <w:instrText xml:space="preserve"> ADDIN EN.CITE.DATA </w:instrText>
      </w:r>
      <w:r w:rsidR="00396A41">
        <w:fldChar w:fldCharType="end"/>
      </w:r>
      <w:r w:rsidR="00396A41">
        <w:fldChar w:fldCharType="separate"/>
      </w:r>
      <w:r>
        <w:rPr>
          <w:noProof/>
        </w:rPr>
        <w:t>(Metzker, 2009b; Shendure and Ji, 2008)</w:t>
      </w:r>
      <w:r w:rsidR="00396A41">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Roche/454 and Illumina implement a ‘Sequencing by synthesis’ (SBS) technique for DNA sequencing </w:t>
      </w:r>
      <w:r w:rsidR="00396A41">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Y29yZD48L0NpdGU+PC9FbmROb3RlPgB=
</w:fldData>
        </w:fldChar>
      </w:r>
      <w:ins w:id="565" w:author="Ram Shrestha" w:date="2014-01-04T19:38:00Z">
        <w:r w:rsidR="00276C20">
          <w:instrText xml:space="preserve"> ADDIN EN.CITE </w:instrText>
        </w:r>
      </w:ins>
      <w:del w:id="566" w:author="Ram Shrestha" w:date="2014-01-04T19:38:00Z">
        <w:r w:rsidR="00E93357" w:rsidDel="00276C20">
          <w:delInstrText xml:space="preserve"> ADDIN EN.CITE </w:delInstrText>
        </w:r>
        <w:r w:rsidR="00396A41" w:rsidDel="00276C20">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Y29yZD48L0NpdGU+PC9FbmROb3RlPgB=
</w:fldData>
          </w:fldChar>
        </w:r>
        <w:r w:rsidR="00E93357" w:rsidDel="00276C20">
          <w:delInstrText xml:space="preserve"> ADDIN EN.CITE.DATA </w:delInstrText>
        </w:r>
        <w:r w:rsidR="00396A41" w:rsidDel="00276C20">
          <w:fldChar w:fldCharType="end"/>
        </w:r>
      </w:del>
      <w:ins w:id="567" w:author="Ram Shrestha" w:date="2014-01-04T19:38:00Z">
        <w:r w:rsidR="00276C20">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Y29yZD48L0NpdGU+PC9FbmROb3RlPgB=
</w:fldData>
          </w:fldChar>
        </w:r>
        <w:r w:rsidR="00276C20">
          <w:instrText xml:space="preserve"> ADDIN EN.CITE.DATA </w:instrText>
        </w:r>
        <w:r w:rsidR="00276C20">
          <w:fldChar w:fldCharType="end"/>
        </w:r>
      </w:ins>
      <w:r w:rsidR="00396A41">
        <w:fldChar w:fldCharType="separate"/>
      </w:r>
      <w:r>
        <w:rPr>
          <w:noProof/>
        </w:rPr>
        <w:t>(Margulies et al., 2005b)</w:t>
      </w:r>
      <w:r w:rsidR="00396A41">
        <w:fldChar w:fldCharType="end"/>
      </w:r>
      <w:r>
        <w:t xml:space="preserve">. DNA fragments are PCR amplified to million copies such that while sequencing, simultaneous addition of million bases, one to each growing strand of template fragment, emits detectable fluorescent light </w:t>
      </w:r>
      <w:r w:rsidR="00396A41">
        <w:fldChar w:fldCharType="begin">
          <w:fldData xml:space="preserve">PEVuZE5vdGU+PENpdGU+PEF1dGhvcj5NYXJndWxpZXM8L0F1dGhvcj48WWVhcj4yMDA1PC9ZZWFy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</w:fldData>
        </w:fldChar>
      </w:r>
      <w:ins w:id="568" w:author="Ram Shrestha" w:date="2014-01-04T19:38:00Z">
        <w:r w:rsidR="00276C20">
          <w:instrText xml:space="preserve"> ADDIN EN.CITE </w:instrText>
        </w:r>
      </w:ins>
      <w:del w:id="569" w:author="Ram Shrestha" w:date="2014-01-04T19:38:00Z">
        <w:r w:rsidR="00E93357" w:rsidDel="00276C20">
          <w:delInstrText xml:space="preserve"> ADDIN EN.CITE </w:delInstrText>
        </w:r>
        <w:r w:rsidR="00396A41" w:rsidDel="00276C20">
          <w:fldChar w:fldCharType="begin">
            <w:fldData xml:space="preserve">PEVuZE5vdGU+PENpdGU+PEF1dGhvcj5NYXJndWxpZXM8L0F1dGhvcj48WWVhcj4yMDA1PC9ZZWFy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</w:fldData>
          </w:fldChar>
        </w:r>
        <w:r w:rsidR="00E93357" w:rsidDel="00276C20">
          <w:delInstrText xml:space="preserve"> ADDIN EN.CITE.DATA </w:delInstrText>
        </w:r>
        <w:r w:rsidR="00396A41" w:rsidDel="00276C20">
          <w:fldChar w:fldCharType="end"/>
        </w:r>
      </w:del>
      <w:ins w:id="570" w:author="Ram Shrestha" w:date="2014-01-04T19:38:00Z">
        <w:r w:rsidR="00276C20">
          <w:fldChar w:fldCharType="begin">
            <w:fldData xml:space="preserve">PEVuZE5vdGU+PENpdGU+PEF1dGhvcj5NYXJndWxpZXM8L0F1dGhvcj48WWVhcj4yMDA1PC9ZZWFy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</w:fldData>
          </w:fldChar>
        </w:r>
        <w:r w:rsidR="00276C20">
          <w:instrText xml:space="preserve"> ADDIN EN.CITE.DATA </w:instrText>
        </w:r>
        <w:r w:rsidR="00276C20">
          <w:fldChar w:fldCharType="end"/>
        </w:r>
      </w:ins>
      <w:r w:rsidR="00396A41">
        <w:fldChar w:fldCharType="separate"/>
      </w:r>
      <w:r>
        <w:rPr>
          <w:noProof/>
        </w:rPr>
        <w:t>(Margulies et al., 2005a)</w:t>
      </w:r>
      <w:r w:rsidR="00396A41">
        <w:fldChar w:fldCharType="end"/>
      </w:r>
      <w:r>
        <w:t xml:space="preserve">. A defined order of free nucleotide molecules are flowed in the reaction plate, nucleotides are allowed to incorporate, fluorescent light is detected and any unincorporated nucleotides are washed off for next cycle. Roche/454 and Illumina differ only at the sequencing step. In Roche/454, polymerase continues nucleotide addition reactions until the base flowing in the reaction plate is complementary to the template sequence. The intensity of fluorescent light emission is detected and is proportional to the number of bases subsequently added, as a homopolymer run, in a particular reaction cycle </w:t>
      </w:r>
      <w:r w:rsidR="00396A41">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Y29yZD48L0NpdGU+PC9FbmROb3RlPgB=
</w:fldData>
        </w:fldChar>
      </w:r>
      <w:ins w:id="571" w:author="Ram Shrestha" w:date="2014-01-04T19:38:00Z">
        <w:r w:rsidR="00276C20">
          <w:instrText xml:space="preserve"> ADDIN EN.CITE </w:instrText>
        </w:r>
      </w:ins>
      <w:del w:id="572" w:author="Ram Shrestha" w:date="2014-01-04T19:38:00Z">
        <w:r w:rsidR="00E93357" w:rsidDel="00276C20">
          <w:delInstrText xml:space="preserve"> ADDIN EN.CITE </w:delInstrText>
        </w:r>
        <w:r w:rsidR="00396A41" w:rsidDel="00276C20">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Y29yZD48L0NpdGU+PC9FbmROb3RlPgB=
</w:fldData>
          </w:fldChar>
        </w:r>
        <w:r w:rsidR="00E93357" w:rsidDel="00276C20">
          <w:delInstrText xml:space="preserve"> ADDIN EN.CITE.DATA </w:delInstrText>
        </w:r>
        <w:r w:rsidR="00396A41" w:rsidDel="00276C20">
          <w:fldChar w:fldCharType="end"/>
        </w:r>
      </w:del>
      <w:ins w:id="573" w:author="Ram Shrestha" w:date="2014-01-04T19:38:00Z">
        <w:r w:rsidR="00276C20">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Y29yZD48L0NpdGU+PC9FbmROb3RlPgB=
</w:fldData>
          </w:fldChar>
        </w:r>
        <w:r w:rsidR="00276C20">
          <w:instrText xml:space="preserve"> ADDIN EN.CITE.DATA </w:instrText>
        </w:r>
        <w:r w:rsidR="00276C20">
          <w:fldChar w:fldCharType="end"/>
        </w:r>
      </w:ins>
      <w:r w:rsidR="00396A41">
        <w:fldChar w:fldCharType="separate"/>
      </w:r>
      <w:r>
        <w:rPr>
          <w:noProof/>
        </w:rPr>
        <w:t>(Margulies et al., 2005b)</w:t>
      </w:r>
      <w:r w:rsidR="00396A41">
        <w:fldChar w:fldCharType="end"/>
      </w:r>
      <w:r>
        <w:t xml:space="preserve">. In the homopolymer region (repetition of a base over 3 times) the light intensity and the bases added can be disproportionate, generating high insertion or deletion (indel) errors </w:t>
      </w:r>
      <w:r w:rsidR="00396A41">
        <w:fldChar w:fldCharType="begin">
          <w:fldData xml:space="preserve">PEVuZE5vdGU+PENpdGU+PEF1dGhvcj5Mb21hbjwvQXV0aG9yPjxZZWFyPjIwMTI8L1llYXI+PFJl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</w:fldData>
        </w:fldChar>
      </w:r>
      <w:ins w:id="574" w:author="Ram Shrestha" w:date="2014-01-04T19:38:00Z">
        <w:r w:rsidR="00276C20">
          <w:instrText xml:space="preserve"> ADDIN EN.CITE </w:instrText>
        </w:r>
      </w:ins>
      <w:del w:id="575" w:author="Ram Shrestha" w:date="2014-01-04T19:38:00Z">
        <w:r w:rsidR="00E93357" w:rsidDel="00276C20">
          <w:delInstrText xml:space="preserve"> ADDIN EN.CITE </w:delInstrText>
        </w:r>
        <w:r w:rsidR="00396A41" w:rsidDel="00276C20">
          <w:fldChar w:fldCharType="begin">
            <w:fldData xml:space="preserve">PEVuZE5vdGU+PENpdGU+PEF1dGhvcj5Mb21hbjwvQXV0aG9yPjxZZWFyPjIwMTI8L1llYXI+PFJl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</w:fldData>
          </w:fldChar>
        </w:r>
        <w:r w:rsidR="00E93357" w:rsidDel="00276C20">
          <w:delInstrText xml:space="preserve"> ADDIN EN.CITE.DATA </w:delInstrText>
        </w:r>
        <w:r w:rsidR="00396A41" w:rsidDel="00276C20">
          <w:fldChar w:fldCharType="end"/>
        </w:r>
      </w:del>
      <w:ins w:id="576" w:author="Ram Shrestha" w:date="2014-01-04T19:38:00Z">
        <w:r w:rsidR="00276C20">
          <w:fldChar w:fldCharType="begin">
            <w:fldData xml:space="preserve">PEVuZE5vdGU+PENpdGU+PEF1dGhvcj5Mb21hbjwvQXV0aG9yPjxZZWFyPjIwMTI8L1llYXI+PFJl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</w:fldData>
          </w:fldChar>
        </w:r>
        <w:r w:rsidR="00276C20">
          <w:instrText xml:space="preserve"> ADDIN EN.CITE.DATA </w:instrText>
        </w:r>
        <w:r w:rsidR="00276C20">
          <w:fldChar w:fldCharType="end"/>
        </w:r>
      </w:ins>
      <w:r w:rsidR="00396A41">
        <w:fldChar w:fldCharType="separate"/>
      </w:r>
      <w:r>
        <w:rPr>
          <w:noProof/>
        </w:rPr>
        <w:t>(Loman et al., 2012; Luo et al., 2012)</w:t>
      </w:r>
      <w:r w:rsidR="00396A41">
        <w:fldChar w:fldCharType="end"/>
      </w:r>
      <w:r>
        <w:t xml:space="preserve"> at the rate of 0.38 per 100 bases </w:t>
      </w:r>
      <w:r w:rsidR="00396A41">
        <w:fldChar w:fldCharType="begin"/>
      </w:r>
      <w:ins w:id="577" w:author="Ram Shrestha" w:date="2014-01-04T19:38:00Z">
        <w:r w:rsidR="00276C20">
          <w:instrText xml:space="preserve"> ADDIN EN.CITE &lt;EndNote&gt;&lt;Cite&gt;&lt;Author&gt;Loman&lt;/Author&gt;&lt;Year&gt;2012&lt;/Year&gt;&lt;RecNum&gt;1410&lt;/RecNum&gt;&lt;record&gt;&lt;rec-number&gt;1410&lt;/rec-number&gt;&lt;foreign-keys&gt;&lt;key app="EN" db-id="fp25zzvrxrd9vke5zxqp9stbssprwstvdddz"&gt;1410&lt;/key&gt;&lt;/foreign-keys&gt;&lt;ref-type name="Journal Article"&gt;17&lt;/ref-type&gt;&lt;contributors&gt;&lt;authors&gt;&lt;author&gt;Loman, N. J.&lt;/author&gt;&lt;author&gt;Misra, R. V.&lt;/author&gt;&lt;author&gt;Dallman, T. J.&lt;/author&gt;&lt;author&gt;Constantinidou, C.&lt;/author&gt;&lt;author&gt;Gharbia, S. E.&lt;/author&gt;&lt;author&gt;Wain, J.&lt;/author&gt;&lt;author&gt;Pallen, M. J.&lt;/author&gt;&lt;/authors&gt;&lt;/contributors&gt;&lt;auth-address&gt;Centre for Systems Biology, University of Birmingham, Birmingham, UK.&lt;/auth-address&gt;&lt;titles&gt;&lt;title&gt;Performance comparison of benchtop high-throughput sequencing platforms&lt;/title&gt;&lt;secondary-title&gt;Nat Biotechnol&lt;/secondary-title&gt;&lt;/titles&gt;&lt;periodical&gt;&lt;full-title&gt;Nat Biotechnol&lt;/full-title&gt;&lt;/periodical&gt;&lt;pages&gt;434-9&lt;/pages&gt;&lt;volume&gt;30&lt;/volume&gt;&lt;number&gt;5&lt;/number&gt;&lt;edition&gt;2012/04/24&lt;/edition&gt;&lt;keywords&gt;&lt;keyword&gt;Algorithms&lt;/keyword&gt;&lt;keyword&gt;Computational Biology/methods&lt;/keyword&gt;&lt;keyword&gt;Contig Mapping&lt;/keyword&gt;&lt;keyword&gt;Equipment Design&lt;/keyword&gt;&lt;keyword&gt;Escherichia coli/genetics&lt;/keyword&gt;&lt;keyword&gt;Escherichia coli Infections/microbiology&lt;/keyword&gt;&lt;keyword&gt;Gene Library&lt;/keyword&gt;&lt;keyword&gt;Genome, Bacterial&lt;/keyword&gt;&lt;keyword&gt;Humans&lt;/keyword&gt;&lt;keyword&gt;Polymerase Chain Reaction/economics/instrumentation&lt;/keyword&gt;&lt;keyword&gt;Reproducibility of Results&lt;/keyword&gt;&lt;keyword&gt;Sequence Analysis, DNA/economics/*instrumentation/*methods&lt;/keyword&gt;&lt;/keywords&gt;&lt;dates&gt;&lt;year&gt;2012&lt;/year&gt;&lt;pub-dates&gt;&lt;date&gt;May&lt;/date&gt;&lt;/pub-dates&gt;&lt;/dates&gt;&lt;isbn&gt;1546-1696 (Electronic)&amp;#xD;1087-0156 (Linking)&lt;/isbn&gt;&lt;accession-num&gt;22522955&lt;/accession-num&gt;&lt;urls&gt;&lt;related-urls&gt;&lt;url&gt;http://www.ncbi.nlm.nih.gov/entrez/query.fcgi?cmd=Retrieve&amp;amp;db=PubMed&amp;amp;dopt=Citation&amp;amp;list_uids=22522955&lt;/url&gt;&lt;/related-urls&gt;&lt;/urls&gt;&lt;electronic-resource-num&gt;nbt.2198 [pii]&amp;#xD;10.1038/nbt.2198&lt;/electronic-resource-num&gt;&lt;language&gt;eng&lt;/language&gt;&lt;/record&gt;&lt;/Cite&gt;&lt;/EndNote&gt;</w:instrText>
        </w:r>
      </w:ins>
      <w:del w:id="578" w:author="Ram Shrestha" w:date="2014-01-04T19:38:00Z">
        <w:r w:rsidR="00E93357" w:rsidDel="00276C20">
          <w:delInstrText xml:space="preserve"> ADDIN EN.CITE &lt;EndNote&gt;&lt;Cite&gt;&lt;Author&gt;Loman&lt;/Author&gt;&lt;Year&gt;2012&lt;/Year&gt;&lt;RecNum&gt;1410&lt;/RecNum&gt;&lt;record&gt;&lt;rec-number&gt;1410&lt;/rec-number&gt;&lt;foreign-keys&gt;&lt;key app="EN" db-id="fp25zzvrxrd9vke5zxqp9stbssprwstvdddz"&gt;1410&lt;/key&gt;&lt;/foreign-keys&gt;&lt;ref-type name="Journal Article"&gt;17&lt;/ref-type&gt;&lt;contributors&gt;&lt;authors&gt;&lt;author&gt;Loman, N. J.&lt;/author&gt;&lt;author&gt;Misra, R. V.&lt;/author&gt;&lt;author&gt;Dallman, T. J.&lt;/author&gt;&lt;author&gt;Constantinidou, C.&lt;/author&gt;&lt;author&gt;Gharbia, S. E.&lt;/author&gt;&lt;author&gt;Wain, J.&lt;/author&gt;&lt;author&gt;Pallen, M. J.&lt;/author&gt;&lt;/authors&gt;&lt;/contributors&gt;&lt;auth-address&gt;Centre for Systems Biology, University of Birmingham, Birmingham, UK.&lt;/auth-address&gt;&lt;titles&gt;&lt;title&gt;Performance comparison of benchtop high-throughput sequencing platforms&lt;/title&gt;&lt;secondary-title&gt;Nat Biotechnol&lt;/secondary-title&gt;&lt;/titles&gt;&lt;periodical&gt;&lt;full-title&gt;Nat Biotechnol&lt;/full-title&gt;&lt;/periodical&gt;&lt;pages&gt;434-9&lt;/pages&gt;&lt;volume&gt;30&lt;/volume&gt;&lt;number&gt;5&lt;/number&gt;&lt;edition&gt;2012/04/24&lt;/edition&gt;&lt;keywords&gt;&lt;keyword&gt;Algorithms&lt;/keyword&gt;&lt;keyword&gt;Computational Biology/methods&lt;/keyword&gt;&lt;keyword&gt;Contig Mapping&lt;/keyword&gt;&lt;keyword&gt;Equipment Design&lt;/keyword&gt;&lt;keyword&gt;Escherichia coli/genetics&lt;/keyword&gt;&lt;keyword&gt;Escherichia coli Infections/microbiology&lt;/keyword&gt;&lt;keyword&gt;Gene Library&lt;/keyword&gt;&lt;keyword&gt;Genome, Bacterial&lt;/keyword&gt;&lt;keyword&gt;Humans&lt;/keyword&gt;&lt;keyword&gt;Polymerase Chain Reaction/economics/instrumentation&lt;/keyword&gt;&lt;keyword&gt;Reproducibility of Results&lt;/keyword&gt;&lt;keyword&gt;Sequence Analysis, DNA/economics/*instrumentation/*methods&lt;/keyword&gt;&lt;/keywords&gt;&lt;dates&gt;&lt;year&gt;2012&lt;/year&gt;&lt;pub-dates&gt;&lt;date&gt;May&lt;/date&gt;&lt;/pub-dates&gt;&lt;/dates&gt;&lt;isbn&gt;1546-1696 (Electronic)&amp;#xD;1087-0156 (Linking)&lt;/isbn&gt;&lt;accession-num&gt;22522955&lt;/accession-num&gt;&lt;urls&gt;&lt;related-urls&gt;&lt;url&gt;http://www.ncbi.nlm.nih.gov/entrez/query.fcgi?cmd=Retrieve&amp;amp;db=PubMed&amp;amp;dopt=Citation&amp;amp;list_uids=22522955&lt;/url&gt;&lt;/related-urls&gt;&lt;/urls&gt;&lt;electronic-resource-num&gt;nbt.2198 [pii]&amp;#xD;10.1038/nbt.2198&lt;/electronic-resource-num&gt;&lt;language&gt;eng&lt;/language&gt;&lt;/record&gt;&lt;/Cite&gt;&lt;/EndNote&gt;</w:delInstrText>
        </w:r>
      </w:del>
      <w:r w:rsidR="00396A41">
        <w:fldChar w:fldCharType="separate"/>
      </w:r>
      <w:r>
        <w:rPr>
          <w:noProof/>
        </w:rPr>
        <w:t>(Loman et al., 2012)</w:t>
      </w:r>
      <w:r w:rsidR="00396A41">
        <w:fldChar w:fldCharType="end"/>
      </w:r>
      <w:r>
        <w:t xml:space="preserve">.   Illumina, on the other hand, stops the reaction after single nucleotide addition, detects the color of light emission that depends on a base </w:t>
      </w:r>
      <w:r w:rsidR="00396A41">
        <w:fldChar w:fldCharType="begin">
          <w:fldData xml:space="preserve">PEVuZE5vdGU+PENpdGU+PEF1dGhvcj5CZW50bGV5PC9BdXRob3I+PFllYXI+MjAwODwvWWVhcj48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</w:fldData>
        </w:fldChar>
      </w:r>
      <w:ins w:id="579" w:author="Ram Shrestha" w:date="2014-01-04T19:38:00Z">
        <w:r w:rsidR="00276C20">
          <w:instrText xml:space="preserve"> ADDIN EN.CITE </w:instrText>
        </w:r>
      </w:ins>
      <w:del w:id="580" w:author="Ram Shrestha" w:date="2014-01-04T19:38:00Z">
        <w:r w:rsidR="00E93357" w:rsidDel="00276C20">
          <w:delInstrText xml:space="preserve"> ADDIN EN.CITE </w:delInstrText>
        </w:r>
        <w:r w:rsidR="00396A41" w:rsidDel="00276C20">
          <w:fldChar w:fldCharType="begin">
            <w:fldData xml:space="preserve">PEVuZE5vdGU+PENpdGU+PEF1dGhvcj5CZW50bGV5PC9BdXRob3I+PFllYXI+MjAwODwvWWVhcj48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</w:fldData>
          </w:fldChar>
        </w:r>
        <w:r w:rsidR="00E93357" w:rsidDel="00276C20">
          <w:delInstrText xml:space="preserve"> ADDIN EN.CITE.DATA </w:delInstrText>
        </w:r>
        <w:r w:rsidR="00396A41" w:rsidDel="00276C20">
          <w:fldChar w:fldCharType="end"/>
        </w:r>
      </w:del>
      <w:ins w:id="581" w:author="Ram Shrestha" w:date="2014-01-04T19:38:00Z">
        <w:r w:rsidR="00276C20">
          <w:fldChar w:fldCharType="begin">
            <w:fldData xml:space="preserve">PEVuZE5vdGU+PENpdGU+PEF1dGhvcj5CZW50bGV5PC9BdXRob3I+PFllYXI+MjAwODwvWWVhcj48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</w:fldData>
          </w:fldChar>
        </w:r>
        <w:r w:rsidR="00276C20">
          <w:instrText xml:space="preserve"> ADDIN EN.CITE.DATA </w:instrText>
        </w:r>
        <w:r w:rsidR="00276C20">
          <w:fldChar w:fldCharType="end"/>
        </w:r>
      </w:ins>
      <w:r w:rsidR="00396A41">
        <w:fldChar w:fldCharType="separate"/>
      </w:r>
      <w:r>
        <w:rPr>
          <w:noProof/>
        </w:rPr>
        <w:t>(Bentley et al., 2008)</w:t>
      </w:r>
      <w:r w:rsidR="00396A41">
        <w:fldChar w:fldCharType="end"/>
      </w:r>
      <w:r>
        <w:t xml:space="preserve"> but has base calling biases, generating substitution errors </w:t>
      </w:r>
      <w:r w:rsidR="00396A41">
        <w:fldChar w:fldCharType="begin"/>
      </w:r>
      <w:ins w:id="582" w:author="Ram Shrestha" w:date="2014-01-04T19:38:00Z">
        <w:r w:rsidR="00276C20">
          <w:instrText xml:space="preserve"> ADDIN EN.CITE &lt;EndNote&gt;&lt;Cite&gt;&lt;Author&gt;Luo&lt;/Author&gt;&lt;Year&gt;2012&lt;/Year&gt;&lt;RecNum&gt;1405&lt;/RecNum&gt;&lt;record&gt;&lt;rec-number&gt;1405&lt;/rec-number&gt;&lt;foreign-keys&gt;&lt;key app="EN" db-id="fp25zzvrxrd9vke5zxqp9stbssprwstvdddz"&gt;1405&lt;/key&gt;&lt;/foreign-keys&gt;&lt;ref-type name="Journal Article"&gt;17&lt;/ref-type&gt;&lt;contributors&gt;&lt;authors&gt;&lt;author&gt;Luo, C.&lt;/author&gt;&lt;author&gt;Tsementzi, D.&lt;/author&gt;&lt;author&gt;Kyrpides, N.&lt;/author&gt;&lt;author&gt;Read, T.&lt;/author&gt;&lt;author&gt;Konstantinidis, K. T.&lt;/author&gt;&lt;/authors&gt;&lt;/contributors&gt;&lt;auth-address&gt;School of Biology and Center for Bioinformatics and Computational Genomics, Georgia Institute of Technology, Atlanta, Georgia, United States of America.&lt;/auth-address&gt;&lt;titles&gt;&lt;title&gt;Direct comparisons of Illumina vs. Roche 454 sequencing technologies on the same microbial community DNA sample&lt;/title&gt;&lt;secondary-title&gt;PLoS One&lt;/secondary-title&gt;&lt;/titles&gt;&lt;periodical&gt;&lt;full-title&gt;PLoS One&lt;/full-title&gt;&lt;/periodical&gt;&lt;pages&gt;e30087&lt;/pages&gt;&lt;volume&gt;7&lt;/volume&gt;&lt;number&gt;2&lt;/number&gt;&lt;edition&gt;2012/02/22&lt;/edition&gt;&lt;keywords&gt;&lt;keyword&gt;Base Composition&lt;/keyword&gt;&lt;keyword&gt;DNA, Bacterial&lt;/keyword&gt;&lt;keyword&gt;*Genome, Bacterial&lt;/keyword&gt;&lt;keyword&gt;Metagenomics/*methods&lt;/keyword&gt;&lt;keyword&gt;Sequence Analysis, DNA/*methods&lt;/keyword&gt;&lt;/keywords&gt;&lt;dates&gt;&lt;year&gt;2012&lt;/year&gt;&lt;/dates&gt;&lt;isbn&gt;1932-6203 (Electronic)&amp;#xD;1932-6203 (Linking)&lt;/isbn&gt;&lt;accession-num&gt;22347999&lt;/accession-num&gt;&lt;urls&gt;&lt;related-urls&gt;&lt;url&gt;http://www.ncbi.nlm.nih.gov/entrez/query.fcgi?cmd=Retrieve&amp;amp;db=PubMed&amp;amp;dopt=Citation&amp;amp;list_uids=22347999&lt;/url&gt;&lt;/related-urls&gt;&lt;/urls&gt;&lt;custom2&gt;3277595&lt;/custom2&gt;&lt;electronic-resource-num&gt;10.1371/journal.pone.0030087&amp;#xD;PONE-D-11-17842 [pii]&lt;/electronic-resource-num&gt;&lt;language&gt;eng&lt;/language&gt;&lt;/record&gt;&lt;/Cite&gt;&lt;/EndNote&gt;</w:instrText>
        </w:r>
      </w:ins>
      <w:del w:id="583" w:author="Ram Shrestha" w:date="2014-01-04T19:38:00Z">
        <w:r w:rsidR="00E93357" w:rsidDel="00276C20">
          <w:delInstrText xml:space="preserve"> ADDIN EN.CITE &lt;EndNote&gt;&lt;Cite&gt;&lt;Author&gt;Luo&lt;/Author&gt;&lt;Year&gt;2012&lt;/Year&gt;&lt;RecNum&gt;1405&lt;/RecNum&gt;&lt;record&gt;&lt;rec-number&gt;1405&lt;/rec-number&gt;&lt;foreign-keys&gt;&lt;key app="EN" db-id="fp25zzvrxrd9vke5zxqp9stbssprwstvdddz"&gt;1405&lt;/key&gt;&lt;/foreign-keys&gt;&lt;ref-type name="Journal Article"&gt;17&lt;/ref-type&gt;&lt;contributors&gt;&lt;authors&gt;&lt;author&gt;Luo, C.&lt;/author&gt;&lt;author&gt;Tsementzi, D.&lt;/author&gt;&lt;author&gt;Kyrpides, N.&lt;/author&gt;&lt;author&gt;Read, T.&lt;/author&gt;&lt;author&gt;Konstantinidis, K. T.&lt;/author&gt;&lt;/authors&gt;&lt;/contributors&gt;&lt;auth-address&gt;School of Biology and Center for Bioinformatics and Computational Genomics, Georgia Institute of Technology, Atlanta, Georgia, United States of America.&lt;/auth-address&gt;&lt;titles&gt;&lt;title&gt;Direct comparisons of Illumina vs. Roche 454 sequencing technologies on the same microbial community DNA sample&lt;/title&gt;&lt;secondary-title&gt;PLoS One&lt;/secondary-title&gt;&lt;/titles&gt;&lt;periodical&gt;&lt;full-title&gt;PLoS One&lt;/full-title&gt;&lt;/periodical&gt;&lt;pages&gt;e30087&lt;/pages&gt;&lt;volume&gt;7&lt;/volume&gt;&lt;number&gt;2&lt;/number&gt;&lt;edition&gt;2012/02/22&lt;/edition&gt;&lt;keywords&gt;&lt;keyword&gt;Base Composition&lt;/keyword&gt;&lt;keyword&gt;DNA, Bacterial&lt;/keyword&gt;&lt;keyword&gt;*Genome, Bacterial&lt;/keyword&gt;&lt;keyword&gt;Metagenomics/*methods&lt;/keyword&gt;&lt;keyword&gt;Sequence Analysis, DNA/*methods&lt;/keyword&gt;&lt;/keywords&gt;&lt;dates&gt;&lt;year&gt;2012&lt;/year&gt;&lt;/dates&gt;&lt;isbn&gt;1932-6203 (Electronic)&amp;#xD;1932-6203 (Linking)&lt;/isbn&gt;&lt;accession-num&gt;22347999&lt;/accession-num&gt;&lt;urls&gt;&lt;related-urls&gt;&lt;url&gt;http://www.ncbi.nlm.nih.gov/entrez/query.fcgi?cmd=Retrieve&amp;amp;db=PubMed&amp;amp;dopt=Citation&amp;amp;list_uids=22347999&lt;/url&gt;&lt;/related-urls&gt;&lt;/urls&gt;&lt;custom2&gt;3277595&lt;/custom2&gt;&lt;electronic-resource-num&gt;10.1371/journal.pone.0030087&amp;#xD;PONE-D-11-17842 [pii]&lt;/electronic-resource-num&gt;&lt;language&gt;eng&lt;/language&gt;&lt;/record&gt;&lt;/Cite&gt;&lt;/EndNote&gt;</w:delInstrText>
        </w:r>
      </w:del>
      <w:r w:rsidR="00396A41">
        <w:fldChar w:fldCharType="separate"/>
      </w:r>
      <w:r>
        <w:rPr>
          <w:noProof/>
        </w:rPr>
        <w:t>(Luo et al., 2012)</w:t>
      </w:r>
      <w:r w:rsidR="00396A41">
        <w:fldChar w:fldCharType="end"/>
      </w:r>
      <w:r>
        <w:t>. The major advantage of Illumina over other systems is that it has the highest throughput (Table 1.2). The sequencing chemistry of the systems impacts on sequence read length. Roche/454 yields a lower number of sequences but the longest read length (up to 800 bases) (Table 1.2). The longer read length can reveal the drug resistant mutations patterns in a particular variant, which is a huge advantage of Roche/454 compared to other NGS systems for HIV-1 resistance genotyping.</w:t>
      </w:r>
    </w:p>
    <w:p w:rsidR="006444DD" w:rsidRDefault="006444DD" w:rsidP="006444DD">
      <w:pPr>
        <w:spacing w:line="480" w:lineRule="auto"/>
        <w:jc w:val="both"/>
      </w:pPr>
    </w:p>
    <w:p w:rsidR="006444DD" w:rsidRDefault="006444DD" w:rsidP="006444DD">
      <w:pPr>
        <w:spacing w:line="480" w:lineRule="auto"/>
        <w:jc w:val="both"/>
      </w:pPr>
      <w:r>
        <w:t xml:space="preserve">Applied Biosystems SOLiD implements a ‘Sequencing by ligation’ technique for DNA sequencing, thus bypassing any DNA polymerase related sequencing errors </w:t>
      </w:r>
      <w:r w:rsidR="00396A41">
        <w:fldChar w:fldCharType="begin"/>
      </w:r>
      <w:ins w:id="584" w:author="Ram Shrestha" w:date="2014-01-04T19:38:00Z">
        <w:r w:rsidR="00276C20">
          <w:instrText xml:space="preserve"> ADDIN EN.CITE &lt;EndNote&gt;&lt;Cite&gt;&lt;Author&gt;Pandey&lt;/Author&gt;&lt;Year&gt;2008&lt;/Year&gt;&lt;RecNum&gt;1137&lt;/RecNum&gt;&lt;record&gt;&lt;rec-number&gt;1137&lt;/rec-number&gt;&lt;foreign-keys&gt;&lt;key app="EN" db-id="fp25zzvrxrd9vke5zxqp9stbssprwstvdddz"&gt;1137&lt;/key&gt;&lt;/foreign-keys&gt;&lt;ref-type name="Journal Article"&gt;17&lt;/ref-type&gt;&lt;contributors&gt;&lt;authors&gt;&lt;author&gt;Pandey, Vicki&lt;/author&gt;&lt;author&gt;Nutter, Robert C&lt;/author&gt;&lt;author&gt;Prediger, Ellen&lt;/author&gt;&lt;/authors&gt;&lt;/contributors&gt;&lt;titles&gt;&lt;title&gt;Applied Biosystems SOLiD™ System: Ligation</w:instrText>
        </w:r>
        <w:r w:rsidR="00276C20">
          <w:rPr>
            <w:rFonts w:hint="eastAsia"/>
          </w:rPr>
          <w:instrText>‐</w:instrText>
        </w:r>
        <w:r w:rsidR="00276C20">
          <w:instrText>Based Sequencing&lt;/title&gt;&lt;secondary-title&gt;Next Generation Genome Sequencing: Towards Personalized Medicine&lt;/secondary-title&gt;&lt;/titles&gt;&lt;periodical&gt;&lt;full-title&gt;Next Generation Genome Sequencing: Towards Personalized Medicine&lt;/full-title&gt;&lt;/periodical&gt;&lt;pages&gt;29-42&lt;/pages&gt;&lt;dates&gt;&lt;year&gt;2008&lt;/year&gt;&lt;/dates&gt;&lt;isbn&gt;3527625135&lt;/isbn&gt;&lt;urls&gt;&lt;/urls&gt;&lt;/record&gt;&lt;/Cite&gt;&lt;/EndNote&gt;</w:instrText>
        </w:r>
      </w:ins>
      <w:del w:id="585" w:author="Ram Shrestha" w:date="2014-01-04T19:38:00Z">
        <w:r w:rsidR="00E93357" w:rsidDel="00276C20">
          <w:delInstrText xml:space="preserve"> ADDIN EN.CITE &lt;EndNote&gt;&lt;Cite&gt;&lt;Author&gt;Pandey&lt;/Author&gt;&lt;Year&gt;2008&lt;/Year&gt;&lt;RecNum&gt;1137&lt;/RecNum&gt;&lt;record&gt;&lt;rec-number&gt;1137&lt;/rec-number&gt;&lt;foreign-keys&gt;&lt;key app="EN" db-id="fp25zzvrxrd9vke5zxqp9stbssprwstvdddz"&gt;1137&lt;/key&gt;&lt;/foreign-keys&gt;&lt;ref-type name="Journal Article"&gt;17&lt;/ref-type&gt;&lt;contributors&gt;&lt;authors&gt;&lt;author&gt;Pandey, Vicki&lt;/author&gt;&lt;author&gt;Nutter, Robert C&lt;/author&gt;&lt;author&gt;Prediger, Ellen&lt;/author&gt;&lt;/authors&gt;&lt;/contributors&gt;&lt;titles&gt;&lt;title&gt;Applied Biosystems SOLiD™ System: Ligation</w:delInstrText>
        </w:r>
        <w:r w:rsidR="00E93357" w:rsidDel="00276C20">
          <w:rPr>
            <w:rFonts w:ascii="04b03" w:hAnsi="04b03" w:cs="04b03"/>
          </w:rPr>
          <w:delInstrText>‐</w:delInstrText>
        </w:r>
        <w:r w:rsidR="00E93357" w:rsidDel="00276C20">
          <w:delInstrText>Based Sequencing&lt;/title&gt;&lt;secondary-title&gt;Next Generation Genome Sequencing: Towards Personalized Medicine&lt;/secondary-title&gt;&lt;/titles&gt;&lt;periodical&gt;&lt;full-title&gt;Next Generation Genome Sequencing: Towards Personalized Medicine&lt;/full-title&gt;&lt;/periodical&gt;&lt;pages&gt;29-42&lt;/pages&gt;&lt;dates&gt;&lt;year&gt;2008&lt;/year&gt;&lt;/dates&gt;&lt;isbn&gt;3527625135&lt;/isbn&gt;&lt;urls&gt;&lt;/urls&gt;&lt;/record&gt;&lt;/Cite&gt;&lt;/EndNote&gt;</w:delInstrText>
        </w:r>
      </w:del>
      <w:r w:rsidR="00396A41">
        <w:fldChar w:fldCharType="separate"/>
      </w:r>
      <w:r>
        <w:rPr>
          <w:noProof/>
        </w:rPr>
        <w:t>(Pandey et al., 2008)</w:t>
      </w:r>
      <w:r w:rsidR="00396A41">
        <w:fldChar w:fldCharType="end"/>
      </w:r>
      <w:r>
        <w:t xml:space="preserve">. The template DNA is amplified in similar way to previous NGS technologies. During sequencing, a universal primer and a library of pre-designed 1,2-probes of 8 nucleotides (or dibase probe) along with a DNA ligase enzyme, is added. The probes hybridize to the complementary template sequence and the fluorescence of the probe is read. The probe hybridization is repeated for seven cycles extending read length to only 35 bases; which is not desirable from a perspective of HIV-1 genotypic drug resistance test. In the next cycle, a new universal primer is hybridized at an offset position of one base (n-1) to the previous primer position followed by a ligation sequencing process. The primer resetting cycle is repeated five times providing dual measurements of each base and the final sequence is decoded from color code information using 4 by 4 color code (reviewed in </w:t>
      </w:r>
      <w:r w:rsidR="00396A41">
        <w:fldChar w:fldCharType="begin"/>
      </w:r>
      <w:ins w:id="586" w:author="Ram Shrestha" w:date="2014-01-04T19:38:00Z">
        <w:r w:rsidR="00276C20">
          <w:instrText xml:space="preserve"> ADDIN EN.CITE &lt;EndNote&gt;&lt;Cite&gt;&lt;Author&gt;Mardis&lt;/Author&gt;&lt;Year&gt;2008&lt;/Year&gt;&lt;RecNum&gt;1126&lt;/RecNum&gt;&lt;record&gt;&lt;rec-number&gt;1126&lt;/rec-number&gt;&lt;foreign-keys&gt;&lt;key app="EN" db-id="fp25zzvrxrd9vke5zxqp9stbssprwstvdddz"&gt;1126&lt;/key&gt;&lt;/foreign-keys&gt;&lt;ref-type name="Journal Article"&gt;17&lt;/ref-type&gt;&lt;contributors&gt;&lt;authors&gt;&lt;author&gt;Mardis, E. R.&lt;/author&gt;&lt;/authors&gt;&lt;/contributors&gt;&lt;auth-address&gt;Genome Sequencing Center, Washington University School of Medicine, St. Louis, MO 63108, USA. emardis@watson.wustl.edu&lt;/auth-address&gt;&lt;titles&gt;&lt;title&gt;The impact of next-generation sequencing technology on genetics&lt;/title&gt;&lt;secondary-title&gt;Trends Genet&lt;/secondary-title&gt;&lt;/titles&gt;&lt;periodical&gt;&lt;full-title&gt;Trends Genet&lt;/full-title&gt;&lt;/periodical&gt;&lt;pages&gt;133-41&lt;/pages&gt;&lt;volume&gt;24&lt;/volume&gt;&lt;number&gt;3&lt;/number&gt;&lt;edition&gt;2008/02/12&lt;/edition&gt;&lt;keywords&gt;&lt;keyword&gt;Animals&lt;/keyword&gt;&lt;keyword&gt;Forecasting&lt;/keyword&gt;&lt;keyword&gt;Genetics/*trends&lt;/keyword&gt;&lt;keyword&gt;Humans&lt;/keyword&gt;&lt;keyword&gt;*Sequence Analysis, DNA&lt;/keyword&gt;&lt;/keywords&gt;&lt;dates&gt;&lt;year&gt;2008&lt;/year&gt;&lt;pub-dates&gt;&lt;date&gt;Mar&lt;/date&gt;&lt;/pub-dates&gt;&lt;/dates&gt;&lt;isbn&gt;0168-9525 (Print)&amp;#xD;0168-9525 (Linking)&lt;/isbn&gt;&lt;accession-num&gt;18262675&lt;/accession-num&gt;&lt;urls&gt;&lt;related-urls&gt;&lt;url&gt;http://www.ncbi.nlm.nih.gov/entrez/query.fcgi?cmd=Retrieve&amp;amp;db=PubMed&amp;amp;dopt=Citation&amp;amp;list_uids=18262675&lt;/url&gt;&lt;/related-urls&gt;&lt;/urls&gt;&lt;electronic-resource-num&gt;S0168-9525(08)00023-1 [pii]&amp;#xD;10.1016/j.tig.2007.12.007&lt;/electronic-resource-num&gt;&lt;language&gt;eng&lt;/language&gt;&lt;/record&gt;&lt;/Cite&gt;&lt;/EndNote&gt;</w:instrText>
        </w:r>
      </w:ins>
      <w:del w:id="587" w:author="Ram Shrestha" w:date="2014-01-04T19:38:00Z">
        <w:r w:rsidR="00E93357" w:rsidDel="00276C20">
          <w:delInstrText xml:space="preserve"> ADDIN EN.CITE &lt;EndNote&gt;&lt;Cite&gt;&lt;Author&gt;Mardis&lt;/Author&gt;&lt;Year&gt;2008&lt;/Year&gt;&lt;RecNum&gt;1126&lt;/RecNum&gt;&lt;record&gt;&lt;rec-number&gt;1126&lt;/rec-number&gt;&lt;foreign-keys&gt;&lt;key app="EN" db-id="fp25zzvrxrd9vke5zxqp9stbssprwstvdddz"&gt;1126&lt;/key&gt;&lt;/foreign-keys&gt;&lt;ref-type name="Journal Article"&gt;17&lt;/ref-type&gt;&lt;contributors&gt;&lt;authors&gt;&lt;author&gt;Mardis, E. R.&lt;/author&gt;&lt;/authors&gt;&lt;/contributors&gt;&lt;auth-address&gt;Genome Sequencing Center, Washington University School of Medicine, St. Louis, MO 63108, USA. emardis@watson.wustl.edu&lt;/auth-address&gt;&lt;titles&gt;&lt;title&gt;The impact of next-generation sequencing technology on genetics&lt;/title&gt;&lt;secondary-title&gt;Trends Genet&lt;/secondary-title&gt;&lt;/titles&gt;&lt;periodical&gt;&lt;full-title&gt;Trends Genet&lt;/full-title&gt;&lt;/periodical&gt;&lt;pages&gt;133-41&lt;/pages&gt;&lt;volume&gt;24&lt;/volume&gt;&lt;number&gt;3&lt;/number&gt;&lt;edition&gt;2008/02/12&lt;/edition&gt;&lt;keywords&gt;&lt;keyword&gt;Animals&lt;/keyword&gt;&lt;keyword&gt;Forecasting&lt;/keyword&gt;&lt;keyword&gt;Genetics/*trends&lt;/keyword&gt;&lt;keyword&gt;Humans&lt;/keyword&gt;&lt;keyword&gt;*Sequence Analysis, DNA&lt;/keyword&gt;&lt;/keywords&gt;&lt;dates&gt;&lt;year&gt;2008&lt;/year&gt;&lt;pub-dates&gt;&lt;date&gt;Mar&lt;/date&gt;&lt;/pub-dates&gt;&lt;/dates&gt;&lt;isbn&gt;0168-9525 (Print)&amp;#xD;0168-9525 (Linking)&lt;/isbn&gt;&lt;accession-num&gt;18262675&lt;/accession-num&gt;&lt;urls&gt;&lt;related-urls&gt;&lt;url&gt;http://www.ncbi.nlm.nih.gov/entrez/query.fcgi?cmd=Retrieve&amp;amp;db=PubMed&amp;amp;dopt=Citation&amp;amp;list_uids=18262675&lt;/url&gt;&lt;/related-urls&gt;&lt;/urls&gt;&lt;electronic-resource-num&gt;S0168-9525(08)00023-1 [pii]&amp;#xD;10.1016/j.tig.2007.12.007&lt;/electronic-resource-num&gt;&lt;language&gt;eng&lt;/language&gt;&lt;/record&gt;&lt;/Cite&gt;&lt;/EndNote&gt;</w:delInstrText>
        </w:r>
      </w:del>
      <w:r w:rsidR="00396A41">
        <w:fldChar w:fldCharType="separate"/>
      </w:r>
      <w:r>
        <w:rPr>
          <w:noProof/>
        </w:rPr>
        <w:t>(Mardis, 2008)</w:t>
      </w:r>
      <w:r w:rsidR="00396A41">
        <w:fldChar w:fldCharType="end"/>
      </w:r>
      <w:r>
        <w:t>).</w:t>
      </w:r>
    </w:p>
    <w:p w:rsidR="00E93357" w:rsidRDefault="00E93357" w:rsidP="006444DD">
      <w:pPr>
        <w:spacing w:line="480" w:lineRule="auto"/>
        <w:jc w:val="both"/>
      </w:pPr>
    </w:p>
    <w:p w:rsidR="006444DD" w:rsidRDefault="006444DD" w:rsidP="006444DD">
      <w:pPr>
        <w:spacing w:line="480" w:lineRule="auto"/>
        <w:jc w:val="both"/>
      </w:pPr>
      <w:r>
        <w:t xml:space="preserve">Ion torrent technology implements sequencing by synthesis method and electronic sensors connected to complementary metal-oxide-semiconductor integrated circuit are used with a microprocessor for signal processing </w:t>
      </w:r>
      <w:r w:rsidR="00396A41">
        <w:fldChar w:fldCharType="begin"/>
      </w:r>
      <w:ins w:id="588" w:author="Ram Shrestha" w:date="2014-01-04T19:38:00Z">
        <w:r w:rsidR="00276C20">
          <w:instrText xml:space="preserve"> ADDIN EN.CITE &lt;EndNote&gt;&lt;Cite&gt;&lt;Author&gt;Jakobson&lt;/Author&gt;&lt;Year&gt;2002&lt;/Year&gt;&lt;RecNum&gt;148&lt;/RecNum&gt;&lt;record&gt;&lt;rec-number&gt;148&lt;/rec-number&gt;&lt;foreign-keys&gt;&lt;key app="EN" db-id="fp25zzvrxrd9vke5zxqp9stbssprwstvdddz"&gt;148&lt;/key&gt;&lt;/foreign-keys&gt;&lt;ref-type name="Journal Article"&gt;17&lt;/ref-type&gt;&lt;contributors&gt;&lt;authors&gt;&lt;author&gt;Jakobson, C.G.&lt;/author&gt;&lt;author&gt;Dinnar, U.&lt;/author&gt;&lt;author&gt;Feinsod, M.&lt;/author&gt;&lt;author&gt;Nemirovsky, Y.&lt;/author&gt;&lt;/authors&gt;&lt;/contributors&gt;&lt;titles&gt;&lt;title&gt;Ion-sensitive field-effect transistors in standard CMOS fabricated by post processing&lt;/title&gt;&lt;secondary-title&gt;IEEE Sensors Journal&lt;/secondary-title&gt;&lt;/titles&gt;&lt;pages&gt;279-287&lt;/pages&gt;&lt;volume&gt;2&lt;/volume&gt;&lt;number&gt;4&lt;/number&gt;&lt;dates&gt;&lt;year&gt;2002&lt;/year&gt;&lt;/dates&gt;&lt;isbn&gt;1530-437X&lt;/isbn&gt;&lt;label&gt;jakobson_ion-sensitive_2002&lt;/label&gt;&lt;urls&gt;&lt;related-urls&gt;&lt;url&gt;10.1109/JSEN.2002.802237&lt;/url&gt;&lt;/related-urls&gt;&lt;/urls&gt;&lt;/record&gt;&lt;/Cite&gt;&lt;Cite&gt;&lt;Author&gt;Milgrew&lt;/Author&gt;&lt;Year&gt;2004&lt;/Year&gt;&lt;RecNum&gt;149&lt;/RecNum&gt;&lt;record&gt;&lt;rec-number&gt;149&lt;/rec-number&gt;&lt;foreign-keys&gt;&lt;key app="EN" db-id="fp25zzvrxrd9vke5zxqp9stbssprwstvdddz"&gt;149&lt;/key&gt;&lt;/foreign-keys&gt;&lt;ref-type name="Journal Article"&gt;17&lt;/ref-type&gt;&lt;contributors&gt;&lt;authors&gt;&lt;author&gt;Milgrew, M.J.&lt;/author&gt;&lt;author&gt;Hammond, P.A.&lt;/author&gt;&lt;author&gt;Cumming, D.R.S.&lt;/author&gt;&lt;/authors&gt;&lt;/contributors&gt;&lt;auth-address&gt;http://www.sciencedirect.com/science/article/pii/S0925400504001364&lt;/auth-address&gt;&lt;titles&gt;&lt;title&gt;The development of scalable sensor arrays using standard CMOS technology&lt;/title&gt;&lt;secondary-title&gt;Sensors and Actuators B: Chemical&lt;/secondary-title&gt;&lt;/titles&gt;&lt;pages&gt;37-42&lt;/pages&gt;&lt;volume&gt;103&lt;/volume&gt;&lt;number&gt;1–2&lt;/number&gt;&lt;dates&gt;&lt;year&gt;2004&lt;/year&gt;&lt;pub-dates&gt;&lt;date&gt;September&lt;/date&gt;&lt;/pub-dates&gt;&lt;/dates&gt;&lt;isbn&gt;0925-4005&lt;/isbn&gt;&lt;label&gt;milgrew_development_2004&lt;/label&gt;&lt;urls&gt;&lt;related-urls&gt;&lt;url&gt;10.1016/j.snb.2004.03.004&lt;/url&gt;&lt;/related-urls&gt;&lt;/urls&gt;&lt;/record&gt;&lt;/Cite&gt;&lt;/EndNote&gt;</w:instrText>
        </w:r>
      </w:ins>
      <w:del w:id="589" w:author="Ram Shrestha" w:date="2014-01-04T19:38:00Z">
        <w:r w:rsidR="00E93357" w:rsidDel="00276C20">
          <w:delInstrText xml:space="preserve"> ADDIN EN.CITE &lt;EndNote&gt;&lt;Cite&gt;&lt;Author&gt;Jakobson&lt;/Author&gt;&lt;Year&gt;2002&lt;/Year&gt;&lt;RecNum&gt;148&lt;/RecNum&gt;&lt;record&gt;&lt;rec-number&gt;148&lt;/rec-number&gt;&lt;foreign-keys&gt;&lt;key app="EN" db-id="fp25zzvrxrd9vke5zxqp9stbssprwstvdddz"&gt;148&lt;/key&gt;&lt;/foreign-keys&gt;&lt;ref-type name="Journal Article"&gt;17&lt;/ref-type&gt;&lt;contributors&gt;&lt;authors&gt;&lt;author&gt;Jakobson, C.G.&lt;/author&gt;&lt;author&gt;Dinnar, U.&lt;/author&gt;&lt;author&gt;Feinsod, M.&lt;/author&gt;&lt;author&gt;Nemirovsky, Y.&lt;/author&gt;&lt;/authors&gt;&lt;/contributors&gt;&lt;titles&gt;&lt;title&gt;Ion-sensitive field-effect transistors in standard CMOS fabricated by post processing&lt;/title&gt;&lt;secondary-title&gt;IEEE Sensors Journal&lt;/secondary-title&gt;&lt;/titles&gt;&lt;pages&gt;279-287&lt;/pages&gt;&lt;volume&gt;2&lt;/volume&gt;&lt;number&gt;4&lt;/number&gt;&lt;dates&gt;&lt;year&gt;2002&lt;/year&gt;&lt;/dates&gt;&lt;isbn&gt;1530-437X&lt;/isbn&gt;&lt;label&gt;jakobson_ion-sensitive_2002&lt;/label&gt;&lt;urls&gt;&lt;related-urls&gt;&lt;url&gt;10.1109/JSEN.2002.802237&lt;/url&gt;&lt;/related-urls&gt;&lt;/urls&gt;&lt;/record&gt;&lt;/Cite&gt;&lt;Cite&gt;&lt;Author&gt;Milgrew&lt;/Author&gt;&lt;Year&gt;2004&lt;/Year&gt;&lt;RecNum&gt;149&lt;/RecNum&gt;&lt;record&gt;&lt;rec-number&gt;149&lt;/rec-number&gt;&lt;foreign-keys&gt;&lt;key app="EN" db-id="fp25zzvrxrd9vke5zxqp9stbssprwstvdddz"&gt;149&lt;/key&gt;&lt;/foreign-keys&gt;&lt;ref-type name="Journal Article"&gt;17&lt;/ref-type&gt;&lt;contributors&gt;&lt;authors&gt;&lt;author&gt;Milgrew, M.J.&lt;/author&gt;&lt;author&gt;Hammond, P.A.&lt;/author&gt;&lt;author&gt;Cumming, D.R.S.&lt;/author&gt;&lt;/authors&gt;&lt;/contributors&gt;&lt;auth-address&gt;http://www.sciencedirect.com/science/article/pii/S0925400504001364&lt;/auth-address&gt;&lt;titles&gt;&lt;title&gt;The development of scalable sensor arrays using standard CMOS technology&lt;/title&gt;&lt;secondary-title&gt;Sensors and Actuators B: Chemical&lt;/secondary-title&gt;&lt;/titles&gt;&lt;pages&gt;37-42&lt;/pages&gt;&lt;volume&gt;103&lt;/volume&gt;&lt;number&gt;1–2&lt;/number&gt;&lt;dates&gt;&lt;year&gt;2004&lt;/year&gt;&lt;pub-dates&gt;&lt;date&gt;September&lt;/date&gt;&lt;/pub-dates&gt;&lt;/dates&gt;&lt;isbn&gt;0925-4005&lt;/isbn&gt;&lt;label&gt;milgrew_development_2004&lt;/label&gt;&lt;urls&gt;&lt;related-urls&gt;&lt;url&gt;10.1016/j.snb.2004.03.004&lt;/url&gt;&lt;/related-urls&gt;&lt;/urls&gt;&lt;/record&gt;&lt;/Cite&gt;&lt;/EndNote&gt;</w:delInstrText>
        </w:r>
      </w:del>
      <w:r w:rsidR="00396A41">
        <w:fldChar w:fldCharType="separate"/>
      </w:r>
      <w:r>
        <w:rPr>
          <w:noProof/>
        </w:rPr>
        <w:t>(Jakobson et al., 2002; Milgrew et al., 2004)</w:t>
      </w:r>
      <w:r w:rsidR="00396A41">
        <w:fldChar w:fldCharType="end"/>
      </w:r>
      <w:r>
        <w:t xml:space="preserve">. The sequencing step is similar to Roche/454 homopolymer sequencing but the base detection is completely electronic, and that reduces the ion torrent cost lower than other systems </w:t>
      </w:r>
      <w:r w:rsidR="00396A41">
        <w:fldChar w:fldCharType="begin"/>
      </w:r>
      <w:ins w:id="590" w:author="Ram Shrestha" w:date="2014-01-04T19:38:00Z">
        <w:r w:rsidR="00276C20">
          <w:instrText xml:space="preserve"> ADDIN EN.CITE &lt;EndNote&gt;&lt;Cite&gt;&lt;Author&gt;Glenn&lt;/Author&gt;&lt;Year&gt;2011&lt;/Year&gt;&lt;RecNum&gt;1411&lt;/RecNum&gt;&lt;record&gt;&lt;rec-number&gt;1411&lt;/rec-number&gt;&lt;foreign-keys&gt;&lt;key app="EN" db-id="fp25zzvrxrd9vke5zxqp9stbssprwstvdddz"&gt;1411&lt;/key&gt;&lt;/foreign-keys&gt;&lt;ref-type name="Journal Article"&gt;17&lt;/ref-type&gt;&lt;contributors&gt;&lt;authors&gt;&lt;author&gt;Glenn, T. C.&lt;/author&gt;&lt;/authors&gt;&lt;/contributors&gt;&lt;auth-address&gt;Department of Environmental Health Science and Georgia Genomics Facility, Environmental Health Science Building, University of Georgia, Athens, GA 30602, USA. travisg@uga.edu&lt;/auth-address&gt;&lt;titles&gt;&lt;title&gt;Field guide to next-generation DNA sequencers&lt;/title&gt;&lt;secondary-title&gt;Mol Ecol Resour&lt;/secondary-title&gt;&lt;/titles&gt;&lt;periodical&gt;&lt;full-title&gt;Mol Ecol Resour&lt;/full-title&gt;&lt;/periodical&gt;&lt;pages&gt;759-69&lt;/pages&gt;&lt;volume&gt;11&lt;/volume&gt;&lt;number&gt;5&lt;/number&gt;&lt;edition&gt;2011/05/20&lt;/edition&gt;&lt;keywords&gt;&lt;keyword&gt;Computational Biology/*methods&lt;/keyword&gt;&lt;keyword&gt;Sequence Analysis, DNA/*economics/*instrumentation/*methods&lt;/keyword&gt;&lt;/keywords&gt;&lt;dates&gt;&lt;year&gt;2011&lt;/year&gt;&lt;pub-dates&gt;&lt;date&gt;Sep&lt;/date&gt;&lt;/pub-dates&gt;&lt;/dates&gt;&lt;isbn&gt;1755-0998 (Electronic)&amp;#xD;1755-098X (Linking)&lt;/isbn&gt;&lt;accession-num&gt;21592312&lt;/accession-num&gt;&lt;urls&gt;&lt;related-urls&gt;&lt;url&gt;http://www.ncbi.nlm.nih.gov/entrez/query.fcgi?cmd=Retrieve&amp;amp;db=PubMed&amp;amp;dopt=Citation&amp;amp;list_uids=21592312&lt;/url&gt;&lt;/related-urls&gt;&lt;/urls&gt;&lt;electronic-resource-num&gt;10.1111/j.1755-0998.2011.03024.x&lt;/electronic-resource-num&gt;&lt;language&gt;eng&lt;/language&gt;&lt;/record&gt;&lt;/Cite&gt;&lt;/EndNote&gt;</w:instrText>
        </w:r>
      </w:ins>
      <w:del w:id="591" w:author="Ram Shrestha" w:date="2014-01-04T19:38:00Z">
        <w:r w:rsidR="00E93357" w:rsidDel="00276C20">
          <w:delInstrText xml:space="preserve"> ADDIN EN.CITE &lt;EndNote&gt;&lt;Cite&gt;&lt;Author&gt;Glenn&lt;/Author&gt;&lt;Year&gt;2011&lt;/Year&gt;&lt;RecNum&gt;1411&lt;/RecNum&gt;&lt;record&gt;&lt;rec-number&gt;1411&lt;/rec-number&gt;&lt;foreign-keys&gt;&lt;key app="EN" db-id="fp25zzvrxrd9vke5zxqp9stbssprwstvdddz"&gt;1411&lt;/key&gt;&lt;/foreign-keys&gt;&lt;ref-type name="Journal Article"&gt;17&lt;/ref-type&gt;&lt;contributors&gt;&lt;authors&gt;&lt;author&gt;Glenn, T. C.&lt;/author&gt;&lt;/authors&gt;&lt;/contributors&gt;&lt;auth-address&gt;Department of Environmental Health Science and Georgia Genomics Facility, Environmental Health Science Building, University of Georgia, Athens, GA 30602, USA. travisg@uga.edu&lt;/auth-address&gt;&lt;titles&gt;&lt;title&gt;Field guide to next-generation DNA sequencers&lt;/title&gt;&lt;secondary-title&gt;Mol Ecol Resour&lt;/secondary-title&gt;&lt;/titles&gt;&lt;periodical&gt;&lt;full-title&gt;Mol Ecol Resour&lt;/full-title&gt;&lt;/periodical&gt;&lt;pages&gt;759-69&lt;/pages&gt;&lt;volume&gt;11&lt;/volume&gt;&lt;number&gt;5&lt;/number&gt;&lt;edition&gt;2011/05/20&lt;/edition&gt;&lt;keywords&gt;&lt;keyword&gt;Computational Biology/*methods&lt;/keyword&gt;&lt;keyword&gt;Sequence Analysis, DNA/*economics/*instrumentation/*methods&lt;/keyword&gt;&lt;/keywords&gt;&lt;dates&gt;&lt;year&gt;2011&lt;/year&gt;&lt;pub-dates&gt;&lt;date&gt;Sep&lt;/date&gt;&lt;/pub-dates&gt;&lt;/dates&gt;&lt;isbn&gt;1755-0998 (Electronic)&amp;#xD;1755-098X (Linking)&lt;/isbn&gt;&lt;accession-num&gt;21592312&lt;/accession-num&gt;&lt;urls&gt;&lt;related-urls&gt;&lt;url&gt;http://www.ncbi.nlm.nih.gov/entrez/query.fcgi?cmd=Retrieve&amp;amp;db=PubMed&amp;amp;dopt=Citation&amp;amp;list_uids=21592312&lt;/url&gt;&lt;/related-urls&gt;&lt;/urls&gt;&lt;electronic-resource-num&gt;10.1111/j.1755-0998.2011.03024.x&lt;/electronic-resource-num&gt;&lt;language&gt;eng&lt;/language&gt;&lt;/record&gt;&lt;/Cite&gt;&lt;/EndNote&gt;</w:delInstrText>
        </w:r>
      </w:del>
      <w:r w:rsidR="00396A41">
        <w:fldChar w:fldCharType="separate"/>
      </w:r>
      <w:r>
        <w:rPr>
          <w:noProof/>
        </w:rPr>
        <w:t>(Glenn, 2011)</w:t>
      </w:r>
      <w:r w:rsidR="00396A41">
        <w:fldChar w:fldCharType="end"/>
      </w:r>
      <w:r>
        <w:t xml:space="preserve">. During DNA sequencing, a base incorporation releases a hydroxyl ion (H+) that shifts the pH of the surrounding solution and this correlates directly to the number of nucleotides incorporated in that particular base flow cycle (reviewed in </w:t>
      </w:r>
      <w:r w:rsidR="00396A41">
        <w:fldChar w:fldCharType="begin"/>
      </w:r>
      <w:ins w:id="592" w:author="Ram Shrestha" w:date="2014-01-04T19:38:00Z">
        <w:r w:rsidR="00276C20">
          <w:instrText xml:space="preserve"> ADDIN EN.CITE &lt;EndNote&gt;&lt;Cite ExcludeYear="1"&gt;&lt;Author&gt;Niedringhaus&lt;/Author&gt;&lt;RecNum&gt;1138&lt;/RecNum&gt;&lt;record&gt;&lt;rec-number&gt;1138&lt;/rec-number&gt;&lt;foreign-keys&gt;&lt;key app="EN" db-id="fp25zzvrxrd9vke5zxqp9stbssprwstvdddz"&gt;1138&lt;/key&gt;&lt;/foreign-keys&gt;&lt;ref-type name="Journal Article"&gt;17&lt;/ref-type&gt;&lt;contributors&gt;&lt;authors&gt;&lt;author&gt;Niedringhaus, T. P.&lt;/author&gt;&lt;author&gt;Milanova, D.&lt;/author&gt;&lt;author&gt;Kerby, M. B.&lt;/author&gt;&lt;author&gt;Snyder, M. P.&lt;/author&gt;&lt;author&gt;Barron, A. E.&lt;/author&gt;&lt;/authors&gt;&lt;/contributors&gt;&lt;auth-address&gt;Department of Chemical Engineering, Stanford University, Palo Alto, California, USA.&lt;/auth-address&gt;&lt;titles&gt;&lt;title&gt;Landscape of next-generation sequencing technologies&lt;/title&gt;&lt;secondary-title&gt;Anal Chem&lt;/secondary-title&gt;&lt;/titles&gt;&lt;periodical&gt;&lt;full-title&gt;Anal Chem&lt;/full-title&gt;&lt;/periodical&gt;&lt;pages&gt;4327-41&lt;/pages&gt;&lt;volume&gt;83&lt;/volume&gt;&lt;number&gt;12&lt;/number&gt;&lt;edition&gt;2011/05/27&lt;/edition&gt;&lt;keywords&gt;&lt;keyword&gt;Electrophoresis, Capillary/methods&lt;/keyword&gt;&lt;keyword&gt;Fluorescence Resonance Energy Transfer/methods&lt;/keyword&gt;&lt;keyword&gt;Genome, Human&lt;/keyword&gt;&lt;keyword&gt;Genomics&lt;/keyword&gt;&lt;keyword&gt;*High-Throughput Nucleotide Sequencing&lt;/keyword&gt;&lt;keyword&gt;Humans&lt;/keyword&gt;&lt;keyword&gt;Nanostructures/chemistry&lt;/keyword&gt;&lt;keyword&gt;Sequence Analysis, DNA/*methods&lt;/keyword&gt;&lt;/keywords&gt;&lt;dates&gt;&lt;year&gt;2011&lt;/year&gt;&lt;pub-dates&gt;&lt;date&gt;Jun 15&lt;/date&gt;&lt;/pub-dates&gt;&lt;/dates&gt;&lt;isbn&gt;1520-6882 (Electronic)&amp;#xD;0003-2700 (Linking)&lt;/isbn&gt;&lt;accession-num&gt;21612267&lt;/accession-num&gt;&lt;urls&gt;&lt;related-urls&gt;&lt;url&gt;http://www.ncbi.nlm.nih.gov/entrez/query.fcgi?cmd=Retrieve&amp;amp;db=PubMed&amp;amp;dopt=Citation&amp;amp;list_uids=21612267&lt;/url&gt;&lt;/related-urls&gt;&lt;/urls&gt;&lt;custom2&gt;3437308&lt;/custom2&gt;&lt;electronic-resource-num&gt;10.1021/ac2010857&lt;/electronic-resource-num&gt;&lt;language&gt;eng&lt;/language&gt;&lt;/record&gt;&lt;/Cite&gt;&lt;/EndNote&gt;</w:instrText>
        </w:r>
      </w:ins>
      <w:del w:id="593" w:author="Ram Shrestha" w:date="2014-01-04T19:38:00Z">
        <w:r w:rsidR="00E93357" w:rsidDel="00276C20">
          <w:delInstrText xml:space="preserve"> ADDIN EN.CITE &lt;EndNote&gt;&lt;Cite ExcludeYear="1"&gt;&lt;Author&gt;Niedringhaus&lt;/Author&gt;&lt;RecNum&gt;1138&lt;/RecNum&gt;&lt;record&gt;&lt;rec-number&gt;1138&lt;/rec-number&gt;&lt;foreign-keys&gt;&lt;key app="EN" db-id="fp25zzvrxrd9vke5zxqp9stbssprwstvdddz"&gt;1138&lt;/key&gt;&lt;/foreign-keys&gt;&lt;ref-type name="Journal Article"&gt;17&lt;/ref-type&gt;&lt;contributors&gt;&lt;authors&gt;&lt;author&gt;Niedringhaus, T. P.&lt;/author&gt;&lt;author&gt;Milanova, D.&lt;/author&gt;&lt;author&gt;Kerby, M. B.&lt;/author&gt;&lt;author&gt;Snyder, M. P.&lt;/author&gt;&lt;author&gt;Barron, A. E.&lt;/author&gt;&lt;/authors&gt;&lt;/contributors&gt;&lt;auth-address&gt;Department of Chemical Engineering, Stanford University, Palo Alto, California, USA.&lt;/auth-address&gt;&lt;titles&gt;&lt;title&gt;Landscape of next-generation sequencing technologies&lt;/title&gt;&lt;secondary-title&gt;Anal Chem&lt;/secondary-title&gt;&lt;/titles&gt;&lt;periodical&gt;&lt;full-title&gt;Anal Chem&lt;/full-title&gt;&lt;/periodical&gt;&lt;pages&gt;4327-41&lt;/pages&gt;&lt;volume&gt;83&lt;/volume&gt;&lt;number&gt;12&lt;/number&gt;&lt;edition&gt;2011/05/27&lt;/edition&gt;&lt;keywords&gt;&lt;keyword&gt;Electrophoresis, Capillary/methods&lt;/keyword&gt;&lt;keyword&gt;Fluorescence Resonance Energy Transfer/methods&lt;/keyword&gt;&lt;keyword&gt;Genome, Human&lt;/keyword&gt;&lt;keyword&gt;Genomics&lt;/keyword&gt;&lt;keyword&gt;*High-Throughput Nucleotide Sequencing&lt;/keyword&gt;&lt;keyword&gt;Humans&lt;/keyword&gt;&lt;keyword&gt;Nanostructures/chemistry&lt;/keyword&gt;&lt;keyword&gt;Sequence Analysis, DNA/*methods&lt;/keyword&gt;&lt;/keywords&gt;&lt;dates&gt;&lt;year&gt;2011&lt;/year&gt;&lt;pub-dates&gt;&lt;date&gt;Jun 15&lt;/date&gt;&lt;/pub-dates&gt;&lt;/dates&gt;&lt;isbn&gt;1520-6882 (Electronic)&amp;#xD;0003-2700 (Linking)&lt;/isbn&gt;&lt;accession-num&gt;21612267&lt;/accession-num&gt;&lt;urls&gt;&lt;related-urls&gt;&lt;url&gt;http://www.ncbi.nlm.nih.gov/entrez/query.fcgi?cmd=Retrieve&amp;amp;db=PubMed&amp;amp;dopt=Citation&amp;amp;list_uids=21612267&lt;/url&gt;&lt;/related-urls&gt;&lt;/urls&gt;&lt;custom2&gt;3437308&lt;/custom2&gt;&lt;electronic-resource-num&gt;10.1021/ac2010857&lt;/electronic-resource-num&gt;&lt;language&gt;eng&lt;/language&gt;&lt;/record&gt;&lt;/Cite&gt;&lt;/EndNote&gt;</w:delInstrText>
        </w:r>
      </w:del>
      <w:r w:rsidR="00396A41">
        <w:fldChar w:fldCharType="separate"/>
      </w:r>
      <w:r>
        <w:rPr>
          <w:noProof/>
        </w:rPr>
        <w:t>(Niedringhaus et al.)</w:t>
      </w:r>
      <w:r w:rsidR="00396A41">
        <w:fldChar w:fldCharType="end"/>
      </w:r>
      <w:r>
        <w:t xml:space="preserve">. This change in pH is detected by a sensor at the bottom of each well, converted to a voltage and digitalized by semi conductor CMOS integrated circuits </w:t>
      </w:r>
      <w:r w:rsidR="00396A41">
        <w:fldChar w:fldCharType="begin"/>
      </w:r>
      <w:ins w:id="594" w:author="Ram Shrestha" w:date="2014-01-04T19:38:00Z">
        <w:r w:rsidR="00276C20">
          <w:instrText xml:space="preserve"> ADDIN EN.CITE &lt;EndNote&gt;&lt;Cite ExcludeYear="1"&gt;&lt;Author&gt;Pennisi&lt;/Author&gt;&lt;RecNum&gt;1139&lt;/RecNum&gt;&lt;record&gt;&lt;rec-number&gt;1139&lt;/rec-number&gt;&lt;foreign-keys&gt;&lt;key app="EN" db-id="fp25zzvrxrd9vke5zxqp9stbssprwstvdddz"&gt;1139&lt;/key&gt;&lt;/foreign-keys&gt;&lt;ref-type name="Journal Article"&gt;17&lt;/ref-type&gt;&lt;contributors&gt;&lt;authors&gt;&lt;author&gt;Pennisi, E.&lt;/author&gt;&lt;/authors&gt;&lt;/contributors&gt;&lt;titles&gt;&lt;title&gt;Genomics. Semiconductors inspire new sequencing technologies&lt;/title&gt;&lt;secondary-title&gt;Science&lt;/secondary-title&gt;&lt;/titles&gt;&lt;periodical&gt;&lt;full-title&gt;Science&lt;/full-title&gt;&lt;/periodical&gt;&lt;pages&gt;1190&lt;/pages&gt;&lt;volume&gt;327&lt;/volume&gt;&lt;number&gt;5970&lt;/number&gt;&lt;edition&gt;2010/03/06&lt;/edition&gt;&lt;keywords&gt;&lt;keyword&gt;Costs and Cost Analysis&lt;/keyword&gt;&lt;keyword&gt;Lab-On-A-Chip Devices&lt;/keyword&gt;&lt;keyword&gt;Quantum Dots&lt;/keyword&gt;&lt;keyword&gt;*Semiconductors&lt;/keyword&gt;&lt;keyword&gt;Sequence Analysis, DNA/economics/*instrumentation/*methods&lt;/keyword&gt;&lt;keyword&gt;Silicon&lt;/keyword&gt;&lt;/keywords&gt;&lt;dates&gt;&lt;year&gt;2010&lt;/year&gt;&lt;pub-dates&gt;&lt;date&gt;Mar 5&lt;/date&gt;&lt;/pub-dates&gt;&lt;/dates&gt;&lt;isbn&gt;1095-9203 (Electronic)&amp;#xD;0036-8075 (Linking)&lt;/isbn&gt;&lt;accession-num&gt;20203024&lt;/accession-num&gt;&lt;urls&gt;&lt;related-urls&gt;&lt;url&gt;http://www.ncbi.nlm.nih.gov/entrez/query.fcgi?cmd=Retrieve&amp;amp;db=PubMed&amp;amp;dopt=Citation&amp;amp;list_uids=20203024&lt;/url&gt;&lt;/related-urls&gt;&lt;/urls&gt;&lt;electronic-resource-num&gt;327/5970/1190 [pii]&amp;#xD;10.1126/science.327.5970.1190&lt;/electronic-resource-num&gt;&lt;language&gt;eng&lt;/language&gt;&lt;/record&gt;&lt;/Cite&gt;&lt;/EndNote&gt;</w:instrText>
        </w:r>
      </w:ins>
      <w:del w:id="595" w:author="Ram Shrestha" w:date="2014-01-04T19:38:00Z">
        <w:r w:rsidR="00E93357" w:rsidDel="00276C20">
          <w:delInstrText xml:space="preserve"> ADDIN EN.CITE &lt;EndNote&gt;&lt;Cite ExcludeYear="1"&gt;&lt;Author&gt;Pennisi&lt;/Author&gt;&lt;RecNum&gt;1139&lt;/RecNum&gt;&lt;record&gt;&lt;rec-number&gt;1139&lt;/rec-number&gt;&lt;foreign-keys&gt;&lt;key app="EN" db-id="fp25zzvrxrd9vke5zxqp9stbssprwstvdddz"&gt;1139&lt;/key&gt;&lt;/foreign-keys&gt;&lt;ref-type name="Journal Article"&gt;17&lt;/ref-type&gt;&lt;contributors&gt;&lt;authors&gt;&lt;author&gt;Pennisi, E.&lt;/author&gt;&lt;/authors&gt;&lt;/contributors&gt;&lt;titles&gt;&lt;title&gt;Genomics. Semiconductors inspire new sequencing technologies&lt;/title&gt;&lt;secondary-title&gt;Science&lt;/secondary-title&gt;&lt;/titles&gt;&lt;periodical&gt;&lt;full-title&gt;Science&lt;/full-title&gt;&lt;/periodical&gt;&lt;pages&gt;1190&lt;/pages&gt;&lt;volume&gt;327&lt;/volume&gt;&lt;number&gt;5970&lt;/number&gt;&lt;edition&gt;2010/03/06&lt;/edition&gt;&lt;keywords&gt;&lt;keyword&gt;Costs and Cost Analysis&lt;/keyword&gt;&lt;keyword&gt;Lab-On-A-Chip Devices&lt;/keyword&gt;&lt;keyword&gt;Quantum Dots&lt;/keyword&gt;&lt;keyword&gt;*Semiconductors&lt;/keyword&gt;&lt;keyword&gt;Sequence Analysis, DNA/economics/*instrumentation/*methods&lt;/keyword&gt;&lt;keyword&gt;Silicon&lt;/keyword&gt;&lt;/keywords&gt;&lt;dates&gt;&lt;year&gt;2010&lt;/year&gt;&lt;pub-dates&gt;&lt;date&gt;Mar 5&lt;/date&gt;&lt;/pub-dates&gt;&lt;/dates&gt;&lt;isbn&gt;1095-9203 (Electronic)&amp;#xD;0036-8075 (Linking)&lt;/isbn&gt;&lt;accession-num&gt;20203024&lt;/accession-num&gt;&lt;urls&gt;&lt;related-urls&gt;&lt;url&gt;http://www.ncbi.nlm.nih.gov/entrez/query.fcgi?cmd=Retrieve&amp;amp;db=PubMed&amp;amp;dopt=Citation&amp;amp;list_uids=20203024&lt;/url&gt;&lt;/related-urls&gt;&lt;/urls&gt;&lt;electronic-resource-num&gt;327/5970/1190 [pii]&amp;#xD;10.1126/science.327.5970.1190&lt;/electronic-resource-num&gt;&lt;language&gt;eng&lt;/language&gt;&lt;/record&gt;&lt;/Cite&gt;&lt;/EndNote&gt;</w:delInstrText>
        </w:r>
      </w:del>
      <w:r w:rsidR="00396A41">
        <w:fldChar w:fldCharType="separate"/>
      </w:r>
      <w:r>
        <w:rPr>
          <w:noProof/>
        </w:rPr>
        <w:t>(Pennisi)</w:t>
      </w:r>
      <w:r w:rsidR="00396A41">
        <w:fldChar w:fldCharType="end"/>
      </w:r>
      <w:r>
        <w:t xml:space="preserve">. Signal processing software is used to convert the data for measurement of base incorporations in that flow using a physical model </w:t>
      </w:r>
      <w:r w:rsidR="00396A41">
        <w:fldChar w:fldCharType="begin">
          <w:fldData xml:space="preserve">PEVuZE5vdGU+PENpdGU+PEF1dGhvcj5Sb3RoYmVyZzwvQXV0aG9yPjxZZWFyPjIwMTE8L1llYXI+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</w:fldData>
        </w:fldChar>
      </w:r>
      <w:ins w:id="596" w:author="Ram Shrestha" w:date="2014-01-04T19:38:00Z">
        <w:r w:rsidR="00276C20">
          <w:instrText xml:space="preserve"> ADDIN EN.CITE </w:instrText>
        </w:r>
      </w:ins>
      <w:del w:id="597" w:author="Ram Shrestha" w:date="2014-01-04T19:38:00Z">
        <w:r w:rsidR="00E93357" w:rsidDel="00276C20">
          <w:delInstrText xml:space="preserve"> ADDIN EN.CITE </w:delInstrText>
        </w:r>
        <w:r w:rsidR="00396A41" w:rsidDel="00276C20">
          <w:fldChar w:fldCharType="begin">
            <w:fldData xml:space="preserve">PEVuZE5vdGU+PENpdGU+PEF1dGhvcj5Sb3RoYmVyZzwvQXV0aG9yPjxZZWFyPjIwMTE8L1llYXI+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</w:fldData>
          </w:fldChar>
        </w:r>
        <w:r w:rsidR="00E93357" w:rsidDel="00276C20">
          <w:delInstrText xml:space="preserve"> ADDIN EN.CITE.DATA </w:delInstrText>
        </w:r>
        <w:r w:rsidR="00396A41" w:rsidDel="00276C20">
          <w:fldChar w:fldCharType="end"/>
        </w:r>
      </w:del>
      <w:ins w:id="598" w:author="Ram Shrestha" w:date="2014-01-04T19:38:00Z">
        <w:r w:rsidR="00276C20">
          <w:fldChar w:fldCharType="begin">
            <w:fldData xml:space="preserve">PEVuZE5vdGU+PENpdGU+PEF1dGhvcj5Sb3RoYmVyZzwvQXV0aG9yPjxZZWFyPjIwMTE8L1llYXI+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</w:fldData>
          </w:fldChar>
        </w:r>
        <w:r w:rsidR="00276C20">
          <w:instrText xml:space="preserve"> ADDIN EN.CITE.DATA </w:instrText>
        </w:r>
        <w:r w:rsidR="00276C20">
          <w:fldChar w:fldCharType="end"/>
        </w:r>
      </w:ins>
      <w:r w:rsidR="00396A41">
        <w:fldChar w:fldCharType="separate"/>
      </w:r>
      <w:r>
        <w:rPr>
          <w:noProof/>
        </w:rPr>
        <w:t>(Rothberg et al., 2011)</w:t>
      </w:r>
      <w:r w:rsidR="00396A41">
        <w:fldChar w:fldCharType="end"/>
      </w:r>
      <w:r>
        <w:t xml:space="preserve">. The final sequences generated, after processing, have the read length up to 200 bases (lower than Roche/454) but like Roche/454, Ion torrent sequences have indel errors at homopolymer regions at rate of 1.5 per 100 bases </w:t>
      </w:r>
      <w:r w:rsidR="00396A41">
        <w:fldChar w:fldCharType="begin"/>
      </w:r>
      <w:ins w:id="599" w:author="Ram Shrestha" w:date="2014-01-04T19:38:00Z">
        <w:r w:rsidR="00276C20">
          <w:instrText xml:space="preserve"> ADDIN EN.CITE &lt;EndNote&gt;&lt;Cite&gt;&lt;Author&gt;Loman&lt;/Author&gt;&lt;Year&gt;2012&lt;/Year&gt;&lt;RecNum&gt;1410&lt;/RecNum&gt;&lt;record&gt;&lt;rec-number&gt;1410&lt;/rec-number&gt;&lt;foreign-keys&gt;&lt;key app="EN" db-id="fp25zzvrxrd9vke5zxqp9stbssprwstvdddz"&gt;1410&lt;/key&gt;&lt;/foreign-keys&gt;&lt;ref-type name="Journal Article"&gt;17&lt;/ref-type&gt;&lt;contributors&gt;&lt;authors&gt;&lt;author&gt;Loman, N. J.&lt;/author&gt;&lt;author&gt;Misra, R. V.&lt;/author&gt;&lt;author&gt;Dallman, T. J.&lt;/author&gt;&lt;author&gt;Constantinidou, C.&lt;/author&gt;&lt;author&gt;Gharbia, S. E.&lt;/author&gt;&lt;author&gt;Wain, J.&lt;/author&gt;&lt;author&gt;Pallen, M. J.&lt;/author&gt;&lt;/authors&gt;&lt;/contributors&gt;&lt;auth-address&gt;Centre for Systems Biology, University of Birmingham, Birmingham, UK.&lt;/auth-address&gt;&lt;titles&gt;&lt;title&gt;Performance comparison of benchtop high-throughput sequencing platforms&lt;/title&gt;&lt;secondary-title&gt;Nat Biotechnol&lt;/secondary-title&gt;&lt;/titles&gt;&lt;periodical&gt;&lt;full-title&gt;Nat Biotechnol&lt;/full-title&gt;&lt;/periodical&gt;&lt;pages&gt;434-9&lt;/pages&gt;&lt;volume&gt;30&lt;/volume&gt;&lt;number&gt;5&lt;/number&gt;&lt;edition&gt;2012/04/24&lt;/edition&gt;&lt;keywords&gt;&lt;keyword&gt;Algorithms&lt;/keyword&gt;&lt;keyword&gt;Computational Biology/methods&lt;/keyword&gt;&lt;keyword&gt;Contig Mapping&lt;/keyword&gt;&lt;keyword&gt;Equipment Design&lt;/keyword&gt;&lt;keyword&gt;Escherichia coli/genetics&lt;/keyword&gt;&lt;keyword&gt;Escherichia coli Infections/microbiology&lt;/keyword&gt;&lt;keyword&gt;Gene Library&lt;/keyword&gt;&lt;keyword&gt;Genome, Bacterial&lt;/keyword&gt;&lt;keyword&gt;Humans&lt;/keyword&gt;&lt;keyword&gt;Polymerase Chain Reaction/economics/instrumentation&lt;/keyword&gt;&lt;keyword&gt;Reproducibility of Results&lt;/keyword&gt;&lt;keyword&gt;Sequence Analysis, DNA/economics/*instrumentation/*methods&lt;/keyword&gt;&lt;/keywords&gt;&lt;dates&gt;&lt;year&gt;2012&lt;/year&gt;&lt;pub-dates&gt;&lt;date&gt;May&lt;/date&gt;&lt;/pub-dates&gt;&lt;/dates&gt;&lt;isbn&gt;1546-1696 (Electronic)&amp;#xD;1087-0156 (Linking)&lt;/isbn&gt;&lt;accession-num&gt;22522955&lt;/accession-num&gt;&lt;urls&gt;&lt;related-urls&gt;&lt;url&gt;http://www.ncbi.nlm.nih.gov/entrez/query.fcgi?cmd=Retrieve&amp;amp;db=PubMed&amp;amp;dopt=Citation&amp;amp;list_uids=22522955&lt;/url&gt;&lt;/related-urls&gt;&lt;/urls&gt;&lt;electronic-resource-num&gt;nbt.2198 [pii]&amp;#xD;10.1038/nbt.2198&lt;/electronic-resource-num&gt;&lt;language&gt;eng&lt;/language&gt;&lt;/record&gt;&lt;/Cite&gt;&lt;/EndNote&gt;</w:instrText>
        </w:r>
      </w:ins>
      <w:del w:id="600" w:author="Ram Shrestha" w:date="2014-01-04T19:38:00Z">
        <w:r w:rsidR="00E93357" w:rsidDel="00276C20">
          <w:delInstrText xml:space="preserve"> ADDIN EN.CITE &lt;EndNote&gt;&lt;Cite&gt;&lt;Author&gt;Loman&lt;/Author&gt;&lt;Year&gt;2012&lt;/Year&gt;&lt;RecNum&gt;1410&lt;/RecNum&gt;&lt;record&gt;&lt;rec-number&gt;1410&lt;/rec-number&gt;&lt;foreign-keys&gt;&lt;key app="EN" db-id="fp25zzvrxrd9vke5zxqp9stbssprwstvdddz"&gt;1410&lt;/key&gt;&lt;/foreign-keys&gt;&lt;ref-type name="Journal Article"&gt;17&lt;/ref-type&gt;&lt;contributors&gt;&lt;authors&gt;&lt;author&gt;Loman, N. J.&lt;/author&gt;&lt;author&gt;Misra, R. V.&lt;/author&gt;&lt;author&gt;Dallman, T. J.&lt;/author&gt;&lt;author&gt;Constantinidou, C.&lt;/author&gt;&lt;author&gt;Gharbia, S. E.&lt;/author&gt;&lt;author&gt;Wain, J.&lt;/author&gt;&lt;author&gt;Pallen, M. J.&lt;/author&gt;&lt;/authors&gt;&lt;/contributors&gt;&lt;auth-address&gt;Centre for Systems Biology, University of Birmingham, Birmingham, UK.&lt;/auth-address&gt;&lt;titles&gt;&lt;title&gt;Performance comparison of benchtop high-throughput sequencing platforms&lt;/title&gt;&lt;secondary-title&gt;Nat Biotechnol&lt;/secondary-title&gt;&lt;/titles&gt;&lt;periodical&gt;&lt;full-title&gt;Nat Biotechnol&lt;/full-title&gt;&lt;/periodical&gt;&lt;pages&gt;434-9&lt;/pages&gt;&lt;volume&gt;30&lt;/volume&gt;&lt;number&gt;5&lt;/number&gt;&lt;edition&gt;2012/04/24&lt;/edition&gt;&lt;keywords&gt;&lt;keyword&gt;Algorithms&lt;/keyword&gt;&lt;keyword&gt;Computational Biology/methods&lt;/keyword&gt;&lt;keyword&gt;Contig Mapping&lt;/keyword&gt;&lt;keyword&gt;Equipment Design&lt;/keyword&gt;&lt;keyword&gt;Escherichia coli/genetics&lt;/keyword&gt;&lt;keyword&gt;Escherichia coli Infections/microbiology&lt;/keyword&gt;&lt;keyword&gt;Gene Library&lt;/keyword&gt;&lt;keyword&gt;Genome, Bacterial&lt;/keyword&gt;&lt;keyword&gt;Humans&lt;/keyword&gt;&lt;keyword&gt;Polymerase Chain Reaction/economics/instrumentation&lt;/keyword&gt;&lt;keyword&gt;Reproducibility of Results&lt;/keyword&gt;&lt;keyword&gt;Sequence Analysis, DNA/economics/*instrumentation/*methods&lt;/keyword&gt;&lt;/keywords&gt;&lt;dates&gt;&lt;year&gt;2012&lt;/year&gt;&lt;pub-dates&gt;&lt;date&gt;May&lt;/date&gt;&lt;/pub-dates&gt;&lt;/dates&gt;&lt;isbn&gt;1546-1696 (Electronic)&amp;#xD;1087-0156 (Linking)&lt;/isbn&gt;&lt;accession-num&gt;22522955&lt;/accession-num&gt;&lt;urls&gt;&lt;related-urls&gt;&lt;url&gt;http://www.ncbi.nlm.nih.gov/entrez/query.fcgi?cmd=Retrieve&amp;amp;db=PubMed&amp;amp;dopt=Citation&amp;amp;list_uids=22522955&lt;/url&gt;&lt;/related-urls&gt;&lt;/urls&gt;&lt;electronic-resource-num&gt;nbt.2198 [pii]&amp;#xD;10.1038/nbt.2198&lt;/electronic-resource-num&gt;&lt;language&gt;eng&lt;/language&gt;&lt;/record&gt;&lt;/Cite&gt;&lt;/EndNote&gt;</w:delInstrText>
        </w:r>
      </w:del>
      <w:r w:rsidR="00396A41">
        <w:fldChar w:fldCharType="separate"/>
      </w:r>
      <w:r>
        <w:rPr>
          <w:noProof/>
        </w:rPr>
        <w:t>(Loman et al., 2012)</w:t>
      </w:r>
      <w:r w:rsidR="00396A41">
        <w:fldChar w:fldCharType="end"/>
      </w:r>
      <w:r>
        <w:t>.</w:t>
      </w:r>
    </w:p>
    <w:p w:rsidR="006444DD" w:rsidRDefault="006444DD" w:rsidP="006444DD">
      <w:pPr>
        <w:spacing w:line="480" w:lineRule="auto"/>
        <w:jc w:val="both"/>
      </w:pPr>
    </w:p>
    <w:p w:rsidR="004128ED" w:rsidRDefault="004128ED" w:rsidP="004128ED">
      <w:pPr>
        <w:spacing w:line="480" w:lineRule="auto"/>
        <w:jc w:val="both"/>
      </w:pPr>
      <w:r>
        <w:t>1.12 HIV-1 Drug resistance Genotyping in the era of high throughput sequencing (HTS)</w:t>
      </w:r>
    </w:p>
    <w:p w:rsidR="004128ED" w:rsidRDefault="004128ED" w:rsidP="004128ED">
      <w:pPr>
        <w:spacing w:line="480" w:lineRule="auto"/>
        <w:jc w:val="both"/>
      </w:pPr>
    </w:p>
    <w:p w:rsidR="004128ED" w:rsidRDefault="004128ED" w:rsidP="004128ED">
      <w:pPr>
        <w:spacing w:line="480" w:lineRule="auto"/>
        <w:jc w:val="both"/>
      </w:pPr>
      <w:r>
        <w:t xml:space="preserve">As conventional Sanger-based genotyping is unable to fully characterize the HIV viral quasispecies, a true HIV diversity </w:t>
      </w:r>
      <w:commentRangeStart w:id="601"/>
      <w:r>
        <w:t xml:space="preserve">can </w:t>
      </w:r>
      <w:commentRangeEnd w:id="601"/>
      <w:r w:rsidR="003353C9">
        <w:rPr>
          <w:rStyle w:val="CommentReference"/>
        </w:rPr>
        <w:commentReference w:id="601"/>
      </w:r>
      <w:r>
        <w:t xml:space="preserve">be ascertained </w:t>
      </w:r>
      <w:commentRangeStart w:id="602"/>
      <w:r w:rsidR="00396A41">
        <w:fldChar w:fldCharType="begin"/>
      </w:r>
      <w:ins w:id="603" w:author="Ram Shrestha" w:date="2014-01-04T19:38:00Z">
        <w:r w:rsidR="00276C20">
          <w:instrText xml:space="preserve"> ADDIN EN.CITE &lt;EndNote&gt;&lt;Cite&gt;&lt;Author&gt;Schuurman&lt;/Author&gt;&lt;Year&gt;2002&lt;/Year&gt;&lt;RecNum&gt;1637&lt;/RecNum&gt;&lt;record&gt;&lt;rec-number&gt;1637&lt;/rec-number&gt;&lt;foreign-keys&gt;&lt;key app="EN" db-id="fp25zzvrxrd9vke5zxqp9stbssprwstvdddz"&gt;1637&lt;/key&gt;&lt;/foreign-keys&gt;&lt;ref-type name="Journal Article"&gt;17&lt;/ref-type&gt;&lt;contributors&gt;&lt;authors&gt;&lt;author&gt;Schuurman, R.&lt;/author&gt;&lt;author&gt;Brambilla, D.&lt;/author&gt;&lt;author&gt;de Groot, T.&lt;/author&gt;&lt;author&gt;Huang, D.&lt;/author&gt;&lt;author&gt;Land, S.&lt;/author&gt;&lt;author&gt;Bremer, J.&lt;/author&gt;&lt;author&gt;Benders, I.&lt;/author&gt;&lt;author&gt;Boucher, C. A.&lt;/author&gt;&lt;/authors&gt;&lt;/contributors&gt;&lt;auth-address&gt;Department of Virology, University Medical Center Utrecht, 3584 CX Utrecht, The Netherlands. rob.schuurman@lab.azu.nl&lt;/auth-address&gt;&lt;titles&gt;&lt;title&gt;Underestimation of HIV type 1 drug resistance mutations: results from the ENVA-2 genotyping proficiency program&lt;/title&gt;&lt;secondary-title&gt;AIDS Res Hum Retroviruses&lt;/secondary-title&gt;&lt;/titles&gt;&lt;periodical&gt;&lt;full-title&gt;AIDS Res Hum Retroviruses&lt;/full-title&gt;&lt;/periodical&gt;&lt;pages&gt;243-8&lt;/pages&gt;&lt;volume&gt;18&lt;/volume&gt;&lt;number&gt;4&lt;/number&gt;&lt;edition&gt;2002/02/28&lt;/edition&gt;&lt;keywords&gt;&lt;keyword&gt;Anti-HIV Agents/*pharmacology&lt;/keyword&gt;&lt;keyword&gt;Drug Resistance, Microbial/*genetics&lt;/keyword&gt;&lt;keyword&gt;Genotype&lt;/keyword&gt;&lt;keyword&gt;HIV-1/drug effects/*genetics&lt;/keyword&gt;&lt;keyword&gt;*Mutation&lt;/keyword&gt;&lt;/keywords&gt;&lt;dates&gt;&lt;year&gt;2002&lt;/year&gt;&lt;pub-dates&gt;&lt;date&gt;Mar 1&lt;/date&gt;&lt;/pub-dates&gt;&lt;/dates&gt;&lt;isbn&gt;0889-2229 (Print)&amp;#xD;0889-2229 (Linking)&lt;/isbn&gt;&lt;accession-num&gt;11860670&lt;/accession-num&gt;&lt;urls&gt;&lt;related-urls&gt;&lt;url&gt;http://www.ncbi.nlm.nih.gov/entrez/query.fcgi?cmd=Retrieve&amp;amp;db=PubMed&amp;amp;dopt=Citation&amp;amp;list_uids=11860670&lt;/url&gt;&lt;/related-urls&gt;&lt;/urls&gt;&lt;electronic-resource-num&gt;10.1089/088922202753472801&lt;/electronic-resource-num&gt;&lt;language&gt;eng&lt;/language&gt;&lt;/record&gt;&lt;/Cite&gt;&lt;/EndNote&gt;</w:instrText>
        </w:r>
      </w:ins>
      <w:del w:id="604" w:author="Ram Shrestha" w:date="2014-01-04T19:38:00Z">
        <w:r w:rsidDel="00276C20">
          <w:delInstrText xml:space="preserve"> ADDIN EN.CITE &lt;EndNote&gt;&lt;Cite&gt;&lt;Author&gt;Schuurman&lt;/Author&gt;&lt;Year&gt;2002&lt;/Year&gt;&lt;RecNum&gt;1637&lt;/RecNum&gt;&lt;record&gt;&lt;rec-number&gt;1637&lt;/rec-number&gt;&lt;foreign-keys&gt;&lt;key app="EN" db-id="fp25zzvrxrd9vke5zxqp9stbssprwstvdddz"&gt;1637&lt;/key&gt;&lt;/foreign-keys&gt;&lt;ref-type name="Journal Article"&gt;17&lt;/ref-type&gt;&lt;contributors&gt;&lt;authors&gt;&lt;author&gt;Schuurman, R.&lt;/author&gt;&lt;author&gt;Brambilla, D.&lt;/author&gt;&lt;author&gt;de Groot, T.&lt;/author&gt;&lt;author&gt;Huang, D.&lt;/author&gt;&lt;author&gt;Land, S.&lt;/author&gt;&lt;author&gt;Bremer, J.&lt;/author&gt;&lt;author&gt;Benders, I.&lt;/author&gt;&lt;author&gt;Boucher, C. A.&lt;/author&gt;&lt;/authors&gt;&lt;/contributors&gt;&lt;auth-address&gt;Department of Virology, University Medical Center Utrecht, 3584 CX Utrecht, The Netherlands. rob.schuurman@lab.azu.nl&lt;/auth-address&gt;&lt;titles&gt;&lt;title&gt;Underestimation of HIV type 1 drug resistance mutations: results from the ENVA-2 genotyping proficiency program&lt;/title&gt;&lt;secondary-title&gt;AIDS Res Hum Retroviruses&lt;/secondary-title&gt;&lt;/titles&gt;&lt;periodical&gt;&lt;full-title&gt;AIDS Res Hum Retroviruses&lt;/full-title&gt;&lt;/periodical&gt;&lt;pages&gt;243-8&lt;/pages&gt;&lt;volume&gt;18&lt;/volume&gt;&lt;number&gt;4&lt;/number&gt;&lt;edition&gt;2002/02/28&lt;/edition&gt;&lt;keywords&gt;&lt;keyword&gt;Anti-HIV Agents/*pharmacology&lt;/keyword&gt;&lt;keyword&gt;Drug Resistance, Microbial/*genetics&lt;/keyword&gt;&lt;keyword&gt;Genotype&lt;/keyword&gt;&lt;keyword&gt;HIV-1/drug effects/*genetics&lt;/keyword&gt;&lt;keyword&gt;*Mutation&lt;/keyword&gt;&lt;/keywords&gt;&lt;dates&gt;&lt;year&gt;2002&lt;/year&gt;&lt;pub-dates&gt;&lt;date&gt;Mar 1&lt;/date&gt;&lt;/pub-dates&gt;&lt;/dates&gt;&lt;isbn&gt;0889-2229 (Print)&amp;#xD;0889-2229 (Linking)&lt;/isbn&gt;&lt;accession-num&gt;11860670&lt;/accession-num&gt;&lt;urls&gt;&lt;related-urls&gt;&lt;url&gt;http://www.ncbi.nlm.nih.gov/entrez/query.fcgi?cmd=Retrieve&amp;amp;db=PubMed&amp;amp;dopt=Citation&amp;amp;list_uids=11860670&lt;/url&gt;&lt;/related-urls&gt;&lt;/urls&gt;&lt;electronic-resource-num&gt;10.1089/088922202753472801&lt;/electronic-resource-num&gt;&lt;language&gt;eng&lt;/language&gt;&lt;/record&gt;&lt;/Cite&gt;&lt;/EndNote&gt;</w:delInstrText>
        </w:r>
      </w:del>
      <w:r w:rsidR="00396A41">
        <w:fldChar w:fldCharType="separate"/>
      </w:r>
      <w:ins w:id="605" w:author="Ram Shrestha" w:date="2014-01-04T19:38:00Z">
        <w:r w:rsidR="00276C20">
          <w:rPr>
            <w:noProof/>
          </w:rPr>
          <w:t>(Schuurman et al., 2002)</w:t>
        </w:r>
      </w:ins>
      <w:del w:id="606" w:author="Ram Shrestha" w:date="2014-01-04T19:38:00Z">
        <w:r w:rsidDel="00276C20">
          <w:rPr>
            <w:noProof/>
          </w:rPr>
          <w:delText>[Schuurman, 2002 #1637]</w:delText>
        </w:r>
      </w:del>
      <w:r w:rsidR="00396A41">
        <w:fldChar w:fldCharType="end"/>
      </w:r>
      <w:commentRangeEnd w:id="602"/>
      <w:r w:rsidR="00DD2A46">
        <w:rPr>
          <w:rStyle w:val="CommentReference"/>
        </w:rPr>
        <w:commentReference w:id="602"/>
      </w:r>
      <w:r>
        <w:t>. An alternative genotyping method is required that has the ability to sequence the HIV population to “deeper” level and characterize the spectrum of true viral diversity in the viral quasispecies, including the minor variants that are missed by the conventional genotyping method.</w:t>
      </w:r>
    </w:p>
    <w:p w:rsidR="004128ED" w:rsidRDefault="004128ED" w:rsidP="004128ED">
      <w:pPr>
        <w:spacing w:line="480" w:lineRule="auto"/>
        <w:jc w:val="both"/>
      </w:pPr>
    </w:p>
    <w:p w:rsidR="004128ED" w:rsidRDefault="004128ED" w:rsidP="004128ED">
      <w:pPr>
        <w:spacing w:line="480" w:lineRule="auto"/>
        <w:jc w:val="both"/>
      </w:pPr>
      <w:del w:id="607" w:author="Simon Travers" w:date="2013-12-05T07:52:00Z">
        <w:r w:rsidDel="00E93216">
          <w:delText>The next generation h</w:delText>
        </w:r>
      </w:del>
      <w:ins w:id="608" w:author="Simon Travers" w:date="2013-12-05T07:52:00Z">
        <w:r w:rsidR="00E93216">
          <w:t>H</w:t>
        </w:r>
      </w:ins>
      <w:r>
        <w:t xml:space="preserve">igh throughput sequencing technologies are able to generate millions of sequence reads  (reviewed in </w:t>
      </w:r>
      <w:ins w:id="609" w:author="Ram Shrestha" w:date="2014-01-04T19:38:00Z">
        <w:r w:rsidR="00276C20">
          <w:fldChar w:fldCharType="begin">
            <w:fldData xml:space="preserve">PEVuZE5vdGU+PENpdGU+PEF1dGhvcj5NZXR6a2VyPC9BdXRob3I+PFllYXI+MjAwNTwvWWVhcj48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=
</w:fldData>
          </w:fldChar>
        </w:r>
        <w:r w:rsidR="00276C20">
          <w:instrText xml:space="preserve"> ADDIN EN.CITE </w:instrText>
        </w:r>
        <w:r w:rsidR="00276C20">
          <w:fldChar w:fldCharType="begin">
            <w:fldData xml:space="preserve">PEVuZE5vdGU+PENpdGU+PEF1dGhvcj5NZXR6a2VyPC9BdXRob3I+PFllYXI+MjAwNTwvWWVhcj48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=
</w:fldData>
          </w:fldChar>
        </w:r>
        <w:r w:rsidR="00276C20">
          <w:instrText xml:space="preserve"> ADDIN EN.CITE.DATA </w:instrText>
        </w:r>
        <w:r w:rsidR="00276C20">
          <w:fldChar w:fldCharType="end"/>
        </w:r>
      </w:ins>
      <w:r w:rsidR="00276C20">
        <w:fldChar w:fldCharType="separate"/>
      </w:r>
      <w:ins w:id="610" w:author="Ram Shrestha" w:date="2014-01-04T19:38:00Z">
        <w:r w:rsidR="00276C20">
          <w:rPr>
            <w:noProof/>
          </w:rPr>
          <w:t>(Metzker, 2005, 2009)</w:t>
        </w:r>
        <w:r w:rsidR="00276C20">
          <w:fldChar w:fldCharType="end"/>
        </w:r>
      </w:ins>
      <w:del w:id="611" w:author="Ram Shrestha" w:date="2014-01-04T19:38:00Z">
        <w:r w:rsidDel="00276C20">
          <w:delText>[Metzker, 2005 #1116;Metzker, 2009 #1124]</w:delText>
        </w:r>
      </w:del>
      <w:r>
        <w:t>) and</w:t>
      </w:r>
      <w:ins w:id="612" w:author="Simon Travers" w:date="2013-12-05T07:52:00Z">
        <w:r w:rsidR="00E93216">
          <w:t>,</w:t>
        </w:r>
      </w:ins>
      <w:r>
        <w:t xml:space="preserve"> </w:t>
      </w:r>
      <w:ins w:id="613" w:author="Simon Travers" w:date="2013-12-05T07:52:00Z">
        <w:r w:rsidR="00E93216">
          <w:t xml:space="preserve">therefore, have the capability to sequence low abundance variants in the </w:t>
        </w:r>
      </w:ins>
      <w:del w:id="614" w:author="Simon Travers" w:date="2013-12-05T07:52:00Z">
        <w:r w:rsidDel="00E93216">
          <w:delText>the chance they sequence the least frequency HIV variant in the</w:delText>
        </w:r>
      </w:del>
      <w:r>
        <w:t xml:space="preserve"> viral quasispecies</w:t>
      </w:r>
      <w:del w:id="615" w:author="Simon Travers" w:date="2013-12-05T07:52:00Z">
        <w:r w:rsidDel="00E93216">
          <w:delText xml:space="preserve"> is high</w:delText>
        </w:r>
      </w:del>
      <w:r>
        <w:t>.</w:t>
      </w:r>
      <w:ins w:id="616" w:author="Simon Travers" w:date="2013-12-05T07:54:00Z">
        <w:r w:rsidR="00636389">
          <w:t xml:space="preserve"> </w:t>
        </w:r>
      </w:ins>
      <w:r>
        <w:t xml:space="preserve"> </w:t>
      </w:r>
      <w:del w:id="617" w:author="Simon Travers" w:date="2013-12-05T07:52:00Z">
        <w:r w:rsidDel="00E93216">
          <w:delText>Therefore</w:delText>
        </w:r>
      </w:del>
      <w:ins w:id="618" w:author="Simon Travers" w:date="2013-12-05T07:52:00Z">
        <w:r w:rsidR="00E93216">
          <w:t>Thus</w:t>
        </w:r>
      </w:ins>
      <w:r>
        <w:t xml:space="preserve">, </w:t>
      </w:r>
      <w:del w:id="619" w:author="Simon Travers" w:date="2013-12-05T07:53:00Z">
        <w:r w:rsidDel="00E93216">
          <w:delText xml:space="preserve">the </w:delText>
        </w:r>
      </w:del>
      <w:r>
        <w:t xml:space="preserve">HTS technologies </w:t>
      </w:r>
      <w:del w:id="620" w:author="Simon Travers" w:date="2013-12-05T07:53:00Z">
        <w:r w:rsidDel="00E93216">
          <w:delText xml:space="preserve">can be the </w:delText>
        </w:r>
      </w:del>
      <w:ins w:id="621" w:author="Simon Travers" w:date="2013-12-05T07:53:00Z">
        <w:r w:rsidR="00E93216">
          <w:t>hold great potential to be a more sensitive, cost-</w:t>
        </w:r>
      </w:ins>
      <w:ins w:id="622" w:author="Simon Travers" w:date="2013-12-05T07:54:00Z">
        <w:r w:rsidR="00E93216">
          <w:t xml:space="preserve">effective </w:t>
        </w:r>
      </w:ins>
      <w:r>
        <w:t xml:space="preserve">alternative to </w:t>
      </w:r>
      <w:ins w:id="623" w:author="Simon Travers" w:date="2013-12-05T07:54:00Z">
        <w:r w:rsidR="00E93216">
          <w:t xml:space="preserve">Sanger sequencing for HIV drug resistance </w:t>
        </w:r>
      </w:ins>
      <w:del w:id="624" w:author="Simon Travers" w:date="2013-12-05T07:54:00Z">
        <w:r w:rsidDel="00E93216">
          <w:delText xml:space="preserve">conventional </w:delText>
        </w:r>
      </w:del>
      <w:r>
        <w:t>genotyping</w:t>
      </w:r>
      <w:del w:id="625" w:author="Simon Travers" w:date="2013-12-05T07:54:00Z">
        <w:r w:rsidDel="00E93216">
          <w:delText xml:space="preserve"> method</w:delText>
        </w:r>
      </w:del>
      <w:r>
        <w:t>.</w:t>
      </w:r>
    </w:p>
    <w:p w:rsidR="004128ED" w:rsidRDefault="004128ED" w:rsidP="004128ED">
      <w:pPr>
        <w:spacing w:line="480" w:lineRule="auto"/>
        <w:jc w:val="both"/>
      </w:pPr>
    </w:p>
    <w:p w:rsidR="004128ED" w:rsidRDefault="004128ED" w:rsidP="004128ED">
      <w:pPr>
        <w:spacing w:line="480" w:lineRule="auto"/>
        <w:jc w:val="both"/>
      </w:pPr>
      <w:r>
        <w:t xml:space="preserve">HIV </w:t>
      </w:r>
      <w:ins w:id="626" w:author="Simon Travers" w:date="2013-12-05T08:02:00Z">
        <w:r w:rsidR="008B7E98">
          <w:t xml:space="preserve">drug resistance </w:t>
        </w:r>
      </w:ins>
      <w:r>
        <w:t xml:space="preserve">genotyping </w:t>
      </w:r>
      <w:del w:id="627" w:author="Simon Travers" w:date="2013-12-05T08:02:00Z">
        <w:r w:rsidDel="008B7E98">
          <w:delText xml:space="preserve">for drug resistance test </w:delText>
        </w:r>
      </w:del>
      <w:r>
        <w:t>require</w:t>
      </w:r>
      <w:ins w:id="628" w:author="Simon Travers" w:date="2013-12-05T08:02:00Z">
        <w:r w:rsidR="008B7E98">
          <w:t>s the</w:t>
        </w:r>
      </w:ins>
      <w:r>
        <w:t xml:space="preserve"> correct identification of drug resistant mutation in </w:t>
      </w:r>
      <w:del w:id="629" w:author="Simon Travers" w:date="2013-12-05T08:02:00Z">
        <w:r w:rsidDel="008B7E98">
          <w:delText xml:space="preserve">the </w:delText>
        </w:r>
      </w:del>
      <w:r>
        <w:t>HIV sequence data. The drug resistant mutations</w:t>
      </w:r>
      <w:ins w:id="630" w:author="Simon Travers" w:date="2013-12-05T08:02:00Z">
        <w:r w:rsidR="008B7E98">
          <w:t xml:space="preserve"> to conventional ARVs</w:t>
        </w:r>
      </w:ins>
      <w:r>
        <w:t xml:space="preserve"> occur across the HIV protease and reverse transcriptase genes. Because the pattern of drug resistant mutations occurring in the HIV genes determines the resistance level </w:t>
      </w:r>
      <w:commentRangeStart w:id="631"/>
      <w:r w:rsidR="00396A41">
        <w:fldChar w:fldCharType="begin">
          <w:fldData xml:space="preserve">PEVuZE5vdGU+PENpdGU+PEF1dGhvcj5Ib2ZmbWFubjwvQXV0aG9yPjxZZWFyPjIwMDc8L1llYXI+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</w:fldData>
        </w:fldChar>
      </w:r>
      <w:ins w:id="632" w:author="Ram Shrestha" w:date="2014-01-04T19:38:00Z">
        <w:r w:rsidR="00276C20">
          <w:instrText xml:space="preserve"> ADDIN EN.CITE </w:instrText>
        </w:r>
      </w:ins>
      <w:del w:id="633" w:author="Ram Shrestha" w:date="2014-01-04T19:38:00Z">
        <w:r w:rsidDel="00276C20">
          <w:delInstrText xml:space="preserve"> ADDIN EN.CITE &lt;EndNote&gt;&lt;Cite&gt;&lt;Author&gt;Hoffmann&lt;/Author&gt;&lt;Year&gt;2007&lt;/Year&gt;&lt;RecNum&gt;1141&lt;/RecNum&gt;&lt;record&gt;&lt;rec-number&gt;1141&lt;/rec-number&gt;&lt;foreign-keys&gt;&lt;key app="EN" db-id="fp25zzvrxrd9vke5zxqp9stbssprwstvdddz"&gt;1141&lt;/key&gt;&lt;/foreign-keys&gt;&lt;ref-type name="Journal Article"&gt;17&lt;/ref-type&gt;&lt;contributors&gt;&lt;authors&gt;&lt;author&gt;Hoffmann, C.&lt;/author&gt;&lt;author&gt;Minkah, N.&lt;/author&gt;&lt;author&gt;Leipzig, J.&lt;/author&gt;&lt;author&gt;Wang, G.&lt;/author&gt;&lt;author&gt;Arens, M. Q.&lt;/author&gt;&lt;author&gt;Tebas, P.&lt;/author&gt;&lt;author&gt;Bushman, F. D.&lt;/author&gt;&lt;/authors&gt;&lt;/contributors&gt;&lt;auth-address&gt;Department of Microbiology, University of Pennsylvania School of Medicine, 3610 Hamilton Walk, Philadelphia, PA 19104-6076, USA.&lt;/auth-address&gt;&lt;titles&gt;&lt;title&gt;DNA bar coding and pyrosequencing to identify rare HIV drug resistance mutations&lt;/title&gt;&lt;secondary-title&gt;Nucleic Acids Res&lt;/secondary-title&gt;&lt;/titles&gt;&lt;periodical&gt;&lt;full-title&gt;Nucleic Acids Res&lt;/full-title&gt;&lt;/periodical&gt;&lt;pages&gt;e91&lt;/pages&gt;&lt;volume&gt;35&lt;/volume&gt;&lt;number&gt;13&lt;/number&gt;&lt;edition&gt;2007/06/20&lt;/edition&gt;&lt;keywords&gt;&lt;keyword&gt;Alleles&lt;/keyword&gt;&lt;keyword&gt;Anti-HIV Agents/*therapeutic use&lt;/keyword&gt;&lt;keyword&gt;DNA, Viral/chemistry&lt;/keyword&gt;&lt;keyword&gt;Data Interpretation, Statistical&lt;/keyword&gt;&lt;keyword&gt;Drug Resistance, Viral/genetics&lt;/keyword&gt;&lt;keyword&gt;HIV/drug effects/*genetics&lt;/keyword&gt;&lt;keyword&gt;HIV Infections/drug therapy&lt;/keyword&gt;&lt;keyword&gt;Humans&lt;/keyword&gt;&lt;keyword&gt;*Mutation&lt;/keyword&gt;&lt;keyword&gt;Polymerase Chain Reaction&lt;/keyword&gt;&lt;keyword&gt;Sequence Analysis, DNA/*methods&lt;/keyword&gt;&lt;/keywords&gt;&lt;dates&gt;&lt;year&gt;2007&lt;/year&gt;&lt;/dates&gt;&lt;isbn&gt;1362-4962 (Electronic)&amp;#xD;0305-1048 (Linking)&lt;/isbn&gt;&lt;accession-num&gt;17576693&lt;/accession-num&gt;&lt;urls&gt;&lt;related-urls&gt;&lt;url&gt;http://www.ncbi.nlm.nih.gov/entrez/query.fcgi?cmd=Retrieve&amp;amp;db=PubMed&amp;amp;dopt=Citation&amp;amp;list_uids=17576693&lt;/url&gt;&lt;/related-urls&gt;&lt;/urls&gt;&lt;custom2&gt;1934997&lt;/custom2&gt;&lt;electronic-resource-num&gt;gkm435 [pii]&amp;#xD;10.1093/nar/gkm435&lt;/electronic-resource-num&gt;&lt;language&gt;eng&lt;/language&gt;&lt;/record&gt;&lt;/Cite&gt;&lt;/EndNote&gt;</w:delInstrText>
        </w:r>
      </w:del>
      <w:ins w:id="634" w:author="Ram Shrestha" w:date="2014-01-04T19:38:00Z">
        <w:r w:rsidR="00276C20">
          <w:fldChar w:fldCharType="begin">
            <w:fldData xml:space="preserve">PEVuZE5vdGU+PENpdGU+PEF1dGhvcj5Ib2ZmbWFubjwvQXV0aG9yPjxZZWFyPjIwMDc8L1llYXI+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</w:fldData>
          </w:fldChar>
        </w:r>
        <w:r w:rsidR="00276C20">
          <w:instrText xml:space="preserve"> ADDIN EN.CITE.DATA </w:instrText>
        </w:r>
        <w:r w:rsidR="00276C20">
          <w:fldChar w:fldCharType="end"/>
        </w:r>
      </w:ins>
      <w:r w:rsidR="00396A41">
        <w:fldChar w:fldCharType="separate"/>
      </w:r>
      <w:ins w:id="635" w:author="Ram Shrestha" w:date="2014-01-04T19:38:00Z">
        <w:r w:rsidR="00276C20">
          <w:rPr>
            <w:noProof/>
          </w:rPr>
          <w:t>(Hamers et al., 2012; Hoffmann et al., 2007)</w:t>
        </w:r>
      </w:ins>
      <w:del w:id="636" w:author="Ram Shrestha" w:date="2014-01-04T19:38:00Z">
        <w:r w:rsidDel="00276C20">
          <w:rPr>
            <w:noProof/>
          </w:rPr>
          <w:delText>(Hoffmann et al., 2007)</w:delText>
        </w:r>
      </w:del>
      <w:r w:rsidR="00396A41">
        <w:fldChar w:fldCharType="end"/>
      </w:r>
      <w:del w:id="637" w:author="Ram Shrestha" w:date="2014-01-04T19:37:00Z">
        <w:r w:rsidDel="00276C20">
          <w:delText>[Hamers, 2012 #943]</w:delText>
        </w:r>
      </w:del>
      <w:r>
        <w:t>,</w:t>
      </w:r>
      <w:commentRangeEnd w:id="631"/>
      <w:r w:rsidR="008B7E98">
        <w:rPr>
          <w:rStyle w:val="CommentReference"/>
        </w:rPr>
        <w:commentReference w:id="631"/>
      </w:r>
      <w:r>
        <w:t xml:space="preserve"> </w:t>
      </w:r>
      <w:del w:id="638" w:author="Simon Travers" w:date="2013-12-05T08:03:00Z">
        <w:r w:rsidDel="008B7E98">
          <w:delText xml:space="preserve">it is required to sequence </w:delText>
        </w:r>
      </w:del>
      <w:r>
        <w:t xml:space="preserve">the </w:t>
      </w:r>
      <w:del w:id="639" w:author="Simon Travers" w:date="2013-12-05T08:03:00Z">
        <w:r w:rsidDel="008B7E98">
          <w:delText xml:space="preserve">full-length </w:delText>
        </w:r>
      </w:del>
      <w:ins w:id="640" w:author="Simon Travers" w:date="2013-12-05T08:03:00Z">
        <w:r w:rsidR="008B7E98">
          <w:t xml:space="preserve">entirety of each of the </w:t>
        </w:r>
      </w:ins>
      <w:del w:id="641" w:author="Simon Travers" w:date="2013-12-05T08:03:00Z">
        <w:r w:rsidDel="008B7E98">
          <w:delText xml:space="preserve">HIV </w:delText>
        </w:r>
      </w:del>
      <w:r>
        <w:t xml:space="preserve">genes </w:t>
      </w:r>
      <w:ins w:id="642" w:author="Simon Travers" w:date="2013-12-05T08:03:00Z">
        <w:r w:rsidR="008B7E98">
          <w:t xml:space="preserve">must be sequenced </w:t>
        </w:r>
      </w:ins>
      <w:r>
        <w:t xml:space="preserve">to </w:t>
      </w:r>
      <w:del w:id="643" w:author="Simon Travers" w:date="2013-12-05T08:03:00Z">
        <w:r w:rsidDel="008B7E98">
          <w:delText xml:space="preserve">reveal </w:delText>
        </w:r>
      </w:del>
      <w:ins w:id="644" w:author="Simon Travers" w:date="2013-12-05T08:03:00Z">
        <w:r w:rsidR="008B7E98">
          <w:t>cover all of the relevant DRMs with long reads preferable to ensure co-</w:t>
        </w:r>
      </w:ins>
      <w:ins w:id="645" w:author="Simon Travers" w:date="2013-12-05T08:05:00Z">
        <w:r w:rsidR="008B7E98">
          <w:t>occurring</w:t>
        </w:r>
      </w:ins>
      <w:ins w:id="646" w:author="Simon Travers" w:date="2013-12-05T08:03:00Z">
        <w:r w:rsidR="008B7E98">
          <w:t xml:space="preserve"> DRMs are correctly identified.</w:t>
        </w:r>
      </w:ins>
      <w:del w:id="647" w:author="Simon Travers" w:date="2013-12-05T08:05:00Z">
        <w:r w:rsidDel="008B7E98">
          <w:delText>the drug resistant mutation patterns as two mutations in different short sequence reads cannot be ascertained that they come from the same HIV variant.</w:delText>
        </w:r>
      </w:del>
    </w:p>
    <w:p w:rsidR="004128ED" w:rsidRDefault="004128ED" w:rsidP="004128ED">
      <w:pPr>
        <w:spacing w:line="480" w:lineRule="auto"/>
        <w:jc w:val="both"/>
      </w:pPr>
    </w:p>
    <w:p w:rsidR="004128ED" w:rsidRDefault="004128ED" w:rsidP="004128ED">
      <w:pPr>
        <w:spacing w:line="480" w:lineRule="auto"/>
        <w:jc w:val="both"/>
      </w:pPr>
      <w:r>
        <w:t xml:space="preserve">Therefore, </w:t>
      </w:r>
      <w:ins w:id="648" w:author="Simon Travers" w:date="2013-12-05T08:05:00Z">
        <w:r w:rsidR="008B7E98">
          <w:t>the</w:t>
        </w:r>
      </w:ins>
      <w:del w:id="649" w:author="Simon Travers" w:date="2013-12-05T08:05:00Z">
        <w:r w:rsidDel="008B7E98">
          <w:delText>a</w:delText>
        </w:r>
      </w:del>
      <w:r>
        <w:t xml:space="preserve"> next generation sequencing technology that produces the longest sequence read length must be the choice for HIV genotyping. Among the current next generation HTS technologies, Roche/454 has the longest read length (up to 600 bases) </w:t>
      </w:r>
      <w:ins w:id="650" w:author="Ram Shrestha" w:date="2014-01-04T19:37:00Z">
        <w:r w:rsidR="00276C20">
          <w:fldChar w:fldCharType="begin"/>
        </w:r>
      </w:ins>
      <w:ins w:id="651" w:author="Ram Shrestha" w:date="2014-01-04T19:38:00Z">
        <w:r w:rsidR="00276C20">
          <w:instrText xml:space="preserve"> ADDIN EN.CITE &lt;EndNote&gt;&lt;Cite&gt;&lt;Author&gt;Loman&lt;/Author&gt;&lt;Year&gt;2012&lt;/Year&gt;&lt;RecNum&gt;1410&lt;/RecNum&gt;&lt;record&gt;&lt;rec-number&gt;1410&lt;/rec-number&gt;&lt;foreign-keys&gt;&lt;key app="EN" db-id="fp25zzvrxrd9vke5zxqp9stbssprwstvdddz"&gt;1410&lt;/key&gt;&lt;/foreign-keys&gt;&lt;ref-type name="Journal Article"&gt;17&lt;/ref-type&gt;&lt;contributors&gt;&lt;authors&gt;&lt;author&gt;Loman, N. J.&lt;/author&gt;&lt;author&gt;Misra, R. V.&lt;/author&gt;&lt;author&gt;Dallman, T. J.&lt;/author&gt;&lt;author&gt;Constantinidou, C.&lt;/author&gt;&lt;author&gt;Gharbia, S. E.&lt;/author&gt;&lt;author&gt;Wain, J.&lt;/author&gt;&lt;author&gt;Pallen, M. J.&lt;/author&gt;&lt;/authors&gt;&lt;/contributors&gt;&lt;auth-address&gt;Centre for Systems Biology, University of Birmingham, Birmingham, UK.&lt;/auth-address&gt;&lt;titles&gt;&lt;title&gt;Performance comparison of benchtop high-throughput sequencing platforms&lt;/title&gt;&lt;secondary-title&gt;Nat Biotechnol&lt;/secondary-title&gt;&lt;/titles&gt;&lt;periodical&gt;&lt;full-title&gt;Nat Biotechnol&lt;/full-title&gt;&lt;/periodical&gt;&lt;pages&gt;434-9&lt;/pages&gt;&lt;volume&gt;30&lt;/volume&gt;&lt;number&gt;5&lt;/number&gt;&lt;edition&gt;2012/04/24&lt;/edition&gt;&lt;keywords&gt;&lt;keyword&gt;Algorithms&lt;/keyword&gt;&lt;keyword&gt;Computational Biology/methods&lt;/keyword&gt;&lt;keyword&gt;Contig Mapping&lt;/keyword&gt;&lt;keyword&gt;Equipment Design&lt;/keyword&gt;&lt;keyword&gt;Escherichia coli/genetics&lt;/keyword&gt;&lt;keyword&gt;Escherichia coli Infections/microbiology&lt;/keyword&gt;&lt;keyword&gt;Gene Library&lt;/keyword&gt;&lt;keyword&gt;Genome, Bacterial&lt;/keyword&gt;&lt;keyword&gt;Humans&lt;/keyword&gt;&lt;keyword&gt;Polymerase Chain Reaction/economics/instrumentation&lt;/keyword&gt;&lt;keyword&gt;Reproducibility of Results&lt;/keyword&gt;&lt;keyword&gt;Sequence Analysis, DNA/economics/*instrumentation/*methods&lt;/keyword&gt;&lt;/keywords&gt;&lt;dates&gt;&lt;year&gt;2012&lt;/year&gt;&lt;pub-dates&gt;&lt;date&gt;May&lt;/date&gt;&lt;/pub-dates&gt;&lt;/dates&gt;&lt;isbn&gt;1546-1696 (Electronic)&amp;#xD;1087-0156 (Linking)&lt;/isbn&gt;&lt;accession-num&gt;22522955&lt;/accession-num&gt;&lt;urls&gt;&lt;related-urls&gt;&lt;url&gt;http://www.ncbi.nlm.nih.gov/entrez/query.fcgi?cmd=Retrieve&amp;amp;db=PubMed&amp;amp;dopt=Citation&amp;amp;list_uids=22522955&lt;/url&gt;&lt;/related-urls&gt;&lt;/urls&gt;&lt;electronic-resource-num&gt;nbt.2198 [pii]&amp;#xD;10.1038/nbt.2198&lt;/electronic-resource-num&gt;&lt;language&gt;eng&lt;/language&gt;&lt;/record&gt;&lt;/Cite&gt;&lt;/EndNote&gt;</w:instrText>
        </w:r>
      </w:ins>
      <w:r w:rsidR="00276C20">
        <w:fldChar w:fldCharType="separate"/>
      </w:r>
      <w:ins w:id="652" w:author="Ram Shrestha" w:date="2014-01-04T19:38:00Z">
        <w:r w:rsidR="00276C20">
          <w:rPr>
            <w:noProof/>
          </w:rPr>
          <w:t>(Loman et al., 2012)</w:t>
        </w:r>
      </w:ins>
      <w:ins w:id="653" w:author="Ram Shrestha" w:date="2014-01-04T19:37:00Z">
        <w:r w:rsidR="00276C20">
          <w:fldChar w:fldCharType="end"/>
        </w:r>
      </w:ins>
      <w:del w:id="654" w:author="Ram Shrestha" w:date="2014-01-04T19:37:00Z">
        <w:r w:rsidDel="00276C20">
          <w:delText>[Loman, 2012 #1410]</w:delText>
        </w:r>
      </w:del>
      <w:r>
        <w:t xml:space="preserve"> and has </w:t>
      </w:r>
      <w:commentRangeStart w:id="655"/>
      <w:r>
        <w:t xml:space="preserve">been used widely for HIV genotypic drug resistance test </w:t>
      </w:r>
      <w:commentRangeEnd w:id="655"/>
      <w:r w:rsidR="008B7E98">
        <w:rPr>
          <w:rStyle w:val="CommentReference"/>
        </w:rPr>
        <w:commentReference w:id="655"/>
      </w:r>
      <w:ins w:id="656" w:author="Ram Shrestha" w:date="2014-01-04T19:38:00Z">
        <w:r w:rsidR="00276C20">
          <w:fldChar w:fldCharType="begin">
            <w:fldData xml:space="preserve">PEVuZE5vdGU+PENpdGU+PEF1dGhvcj5Bc3Ryb3Zza2F5YTwvQXV0aG9yPjxZZWFyPjIwMTE8L1ll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</w:fldData>
          </w:fldChar>
        </w:r>
        <w:r w:rsidR="00276C20">
          <w:instrText xml:space="preserve"> ADDIN EN.CITE </w:instrText>
        </w:r>
        <w:r w:rsidR="00276C20">
          <w:fldChar w:fldCharType="begin">
            <w:fldData xml:space="preserve">PEVuZE5vdGU+PENpdGU+PEF1dGhvcj5Bc3Ryb3Zza2F5YTwvQXV0aG9yPjxZZWFyPjIwMTE8L1ll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</w:fldData>
          </w:fldChar>
        </w:r>
        <w:r w:rsidR="00276C20">
          <w:instrText xml:space="preserve"> ADDIN EN.CITE.DATA </w:instrText>
        </w:r>
        <w:r w:rsidR="00276C20">
          <w:fldChar w:fldCharType="end"/>
        </w:r>
      </w:ins>
      <w:r w:rsidR="00276C20">
        <w:fldChar w:fldCharType="separate"/>
      </w:r>
      <w:ins w:id="657" w:author="Ram Shrestha" w:date="2014-01-04T19:38:00Z">
        <w:r w:rsidR="00276C20">
          <w:rPr>
            <w:noProof/>
          </w:rPr>
          <w:t>(Astrovskaya et al., 2011; Bansode et al., 2013; Bordoni et al., 2008; Delobel et al., 2011; Dudley et al., 2012; Eriksson et al., 2008; Hedskog et al., 2010; Ji et al., 2011; Ji et al., 2012; Le et al., 2009; Liang et al., 2011; Margeridon-Thermet et al., 2009; Varghese et al., 2009; Wang et al., 2007)</w:t>
        </w:r>
        <w:r w:rsidR="00276C20">
          <w:fldChar w:fldCharType="end"/>
        </w:r>
      </w:ins>
      <w:del w:id="658" w:author="Ram Shrestha" w:date="2014-01-04T19:38:00Z">
        <w:r w:rsidDel="00276C20">
          <w:delText>[Astrovskaya, 2011 #1306;Bansode, 2013 #1198;Bordoni, 2008 #1186;Delobel, 2011 #1556;Dudley, 2012 #1209;Eriksson, 2008 #1146;Hedskog, 2010 #386;Ji, 2011 #1111;Ji, 2012 #1270;Le, 2009 #1546;Liang, 2011 #1522;Margeridon-Thermet, 2009 #1120;Varghese, 2009 #1421;Wang, 2007 #1103]</w:delText>
        </w:r>
      </w:del>
      <w:ins w:id="659" w:author="Ram Shrestha" w:date="2014-01-04T19:38:00Z">
        <w:r w:rsidR="00276C20">
          <w:fldChar w:fldCharType="begin">
            <w:fldData xml:space="preserve">PEVuZE5vdGU+PENpdGU+PEF1dGhvcj5CZWVyZW53aW5rZWw8L0F1dGhvcj48WWVhcj4yMDExPC9Z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</w:fldData>
          </w:fldChar>
        </w:r>
        <w:r w:rsidR="00276C20">
          <w:instrText xml:space="preserve"> ADDIN EN.CITE </w:instrText>
        </w:r>
        <w:r w:rsidR="00276C20">
          <w:fldChar w:fldCharType="begin">
            <w:fldData xml:space="preserve">PEVuZE5vdGU+PENpdGU+PEF1dGhvcj5CZWVyZW53aW5rZWw8L0F1dGhvcj48WWVhcj4yMDExPC9Z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</w:fldData>
          </w:fldChar>
        </w:r>
        <w:r w:rsidR="00276C20">
          <w:instrText xml:space="preserve"> ADDIN EN.CITE.DATA </w:instrText>
        </w:r>
        <w:r w:rsidR="00276C20">
          <w:fldChar w:fldCharType="end"/>
        </w:r>
      </w:ins>
      <w:r w:rsidR="00276C20">
        <w:fldChar w:fldCharType="separate"/>
      </w:r>
      <w:ins w:id="660" w:author="Ram Shrestha" w:date="2014-01-04T19:38:00Z">
        <w:r w:rsidR="00276C20">
          <w:rPr>
            <w:noProof/>
          </w:rPr>
          <w:t>(Beerenwinkel and Zagordi, 2011; Fischer et al., 2010; Lataillade et al., 2010; Le et al., 2009)</w:t>
        </w:r>
        <w:r w:rsidR="00276C20">
          <w:fldChar w:fldCharType="end"/>
        </w:r>
      </w:ins>
      <w:del w:id="661" w:author="Ram Shrestha" w:date="2014-01-04T19:38:00Z">
        <w:r w:rsidDel="00276C20">
          <w:delText>[Beerenwinkel, 2011 #1314;Fischer, 2010 #973;Lataillade, 2010 #1208;Le, 2009 #1546]</w:delText>
        </w:r>
      </w:del>
      <w:r>
        <w:t xml:space="preserve">. </w:t>
      </w:r>
      <w:commentRangeStart w:id="662"/>
      <w:r>
        <w:t>We describe Roche/454 technology as the HTS from here.</w:t>
      </w:r>
      <w:commentRangeEnd w:id="662"/>
      <w:r w:rsidR="00077BF1">
        <w:rPr>
          <w:rStyle w:val="CommentReference"/>
        </w:rPr>
        <w:commentReference w:id="662"/>
      </w:r>
    </w:p>
    <w:p w:rsidR="004128ED" w:rsidRDefault="004128ED" w:rsidP="004128ED">
      <w:pPr>
        <w:spacing w:line="480" w:lineRule="auto"/>
        <w:jc w:val="both"/>
      </w:pPr>
    </w:p>
    <w:p w:rsidR="004128ED" w:rsidRDefault="004128ED" w:rsidP="004128ED">
      <w:pPr>
        <w:spacing w:line="480" w:lineRule="auto"/>
        <w:jc w:val="both"/>
      </w:pPr>
      <w:r>
        <w:t xml:space="preserve">An advantage of </w:t>
      </w:r>
      <w:del w:id="663" w:author="Simon Travers" w:date="2013-12-05T08:06:00Z">
        <w:r w:rsidDel="008B7E98">
          <w:delText xml:space="preserve">the </w:delText>
        </w:r>
      </w:del>
      <w:r>
        <w:t xml:space="preserve">HTS is that it allows for the sequencing of multiple samples at the same time, with the addition of a specific tag sequence for each sample </w:t>
      </w:r>
      <w:ins w:id="664" w:author="Ram Shrestha" w:date="2014-01-04T19:38:00Z">
        <w:r w:rsidR="00276C20">
          <w:fldChar w:fldCharType="begin"/>
        </w:r>
        <w:r w:rsidR="00276C20">
          <w:instrText xml:space="preserve"> ADDIN EN.CITE &lt;EndNote&gt;&lt;Cite&gt;&lt;Author&gt;Hamady&lt;/Author&gt;&lt;Year&gt;2008&lt;/Year&gt;&lt;RecNum&gt;1638&lt;/RecNum&gt;&lt;record&gt;&lt;rec-number&gt;1638&lt;/rec-number&gt;&lt;foreign-keys&gt;&lt;key app="EN" db-id="fp25zzvrxrd9vke5zxqp9stbssprwstvdddz"&gt;1638&lt;/key&gt;&lt;/foreign-keys&gt;&lt;ref-type name="Journal Article"&gt;17&lt;/ref-type&gt;&lt;contributors&gt;&lt;authors&gt;&lt;author&gt;Hamady, M.&lt;/author&gt;&lt;author&gt;Walker, J. J.&lt;/author&gt;&lt;author&gt;Harris, J. K.&lt;/author&gt;&lt;author&gt;Gold, N. J.&lt;/author&gt;&lt;author&gt;Knight, R.&lt;/author&gt;&lt;/authors&gt;&lt;/contributors&gt;&lt;auth-address&gt;Department of Computer Science, UCB 430, University of Colorado, Boulder, Colorado 80309, USA.&lt;/auth-address&gt;&lt;titles&gt;&lt;title&gt;Error-correcting barcoded primers for pyrosequencing hundreds of samples in multiplex&lt;/title&gt;&lt;secondary-title&gt;Nat Methods&lt;/secondary-title&gt;&lt;/titles&gt;&lt;periodical&gt;&lt;full-title&gt;Nat Methods&lt;/full-title&gt;&lt;/periodical&gt;&lt;pages&gt;235-7&lt;/pages&gt;&lt;volume&gt;5&lt;/volume&gt;&lt;number&gt;3&lt;/number&gt;&lt;edition&gt;2008/02/12&lt;/edition&gt;&lt;keywords&gt;&lt;keyword&gt;DNA Primers/chemistry&lt;/keyword&gt;&lt;keyword&gt;Genetic Code&lt;/keyword&gt;&lt;keyword&gt;RNA, Bacterial/*chemistry&lt;/keyword&gt;&lt;keyword&gt;RNA, Ribosomal, 16S/*chemistry&lt;/keyword&gt;&lt;keyword&gt;Sequence Analysis, DNA/*methods&lt;/keyword&gt;&lt;/keywords&gt;&lt;dates&gt;&lt;year&gt;2008&lt;/year&gt;&lt;pub-dates&gt;&lt;date&gt;Mar&lt;/date&gt;&lt;/pub-dates&gt;&lt;/dates&gt;&lt;isbn&gt;1548-7105 (Electronic)&amp;#xD;1548-7091 (Linking)&lt;/isbn&gt;&lt;accession-num&gt;18264105&lt;/accession-num&gt;&lt;urls&gt;&lt;related-urls&gt;&lt;url&gt;http://www.ncbi.nlm.nih.gov/entrez/query.fcgi?cmd=Retrieve&amp;amp;db=PubMed&amp;amp;dopt=Citation&amp;amp;list_uids=18264105&lt;/url&gt;&lt;/related-urls&gt;&lt;/urls&gt;&lt;custom2&gt;3439997&lt;/custom2&gt;&lt;electronic-resource-num&gt;nmeth.1184 [pii]&amp;#xD;10.1038/nmeth.1184&lt;/electronic-resource-num&gt;&lt;language&gt;eng&lt;/language&gt;&lt;/record&gt;&lt;/Cite&gt;&lt;/EndNote&gt;</w:instrText>
        </w:r>
      </w:ins>
      <w:r w:rsidR="00276C20">
        <w:fldChar w:fldCharType="separate"/>
      </w:r>
      <w:ins w:id="665" w:author="Ram Shrestha" w:date="2014-01-04T19:38:00Z">
        <w:r w:rsidR="00276C20">
          <w:rPr>
            <w:noProof/>
          </w:rPr>
          <w:t>(Hamady et al., 2008)</w:t>
        </w:r>
        <w:r w:rsidR="00276C20">
          <w:fldChar w:fldCharType="end"/>
        </w:r>
      </w:ins>
      <w:del w:id="666" w:author="Ram Shrestha" w:date="2014-01-04T19:38:00Z">
        <w:r w:rsidDel="00276C20">
          <w:delText>[Hamady, 2008 #1638]</w:delText>
        </w:r>
      </w:del>
      <w:r>
        <w:t xml:space="preserve">, which enables low cost drug resistant genotyping per sample </w:t>
      </w:r>
      <w:r w:rsidR="00396A41">
        <w:fldChar w:fldCharType="begin"/>
      </w:r>
      <w:ins w:id="667" w:author="Ram Shrestha" w:date="2014-01-04T19:38:00Z">
        <w:r w:rsidR="00276C20">
          <w:instrText xml:space="preserve"> ADDIN EN.CITE &lt;EndNote&gt;&lt;Cite&gt;&lt;Author&gt;Dudley&lt;/Author&gt;&lt;Year&gt;2012&lt;/Year&gt;&lt;RecNum&gt;1209&lt;/RecNum&gt;&lt;record&gt;&lt;rec-number&gt;1209&lt;/rec-number&gt;&lt;foreign-keys&gt;&lt;key app="EN" db-id="fp25zzvrxrd9vke5zxqp9stbssprwstvdddz"&gt;1209&lt;/key&gt;&lt;/foreign-keys&gt;&lt;ref-type name="Journal Article"&gt;17&lt;/ref-type&gt;&lt;contributors&gt;&lt;authors&gt;&lt;author&gt;Dudley, D. M.&lt;/author&gt;&lt;author&gt;Chin, E. N.&lt;/author&gt;&lt;author&gt;Bimber, B. N.&lt;/author&gt;&lt;author&gt;Sanabani, S. S.&lt;/author&gt;&lt;author&gt;Tarosso, L. F.&lt;/author&gt;&lt;author&gt;Costa, P. R.&lt;/author&gt;&lt;author&gt;Sauer, M. M.&lt;/author&gt;&lt;author&gt;Kallas, E. G.&lt;/author&gt;&lt;author&gt;O&amp;apos;Connor, D. H.&lt;/author&gt;&lt;/authors&gt;&lt;/contributors&gt;&lt;auth-address&gt;Department of Pathology and Laboratory Medicine, University of Wisconsin-Madison, Madison, Wisconsin, United States of America.&lt;/auth-address&gt;&lt;titles&gt;&lt;title&gt;Low-cost ultra-wide genotyping using Roche/454 pyrosequencing for surveillance of HIV drug resistance&lt;/title&gt;&lt;secondary-title&gt;PLoS One&lt;/secondary-title&gt;&lt;/titles&gt;&lt;periodical&gt;&lt;full-title&gt;PLoS One&lt;/full-title&gt;&lt;/periodical&gt;&lt;pages&gt;e36494&lt;/pages&gt;&lt;volume&gt;7&lt;/volume&gt;&lt;number&gt;5&lt;/number&gt;&lt;edition&gt;2012/05/11&lt;/edition&gt;&lt;keywords&gt;&lt;keyword&gt;Drug Resistance, Viral/*genetics&lt;/keyword&gt;&lt;keyword&gt;Feasibility Studies&lt;/keyword&gt;&lt;keyword&gt;Genotyping Techniques/*economics&lt;/keyword&gt;&lt;keyword&gt;HIV/*drug effects/*genetics&lt;/keyword&gt;&lt;keyword&gt;Humans&lt;/keyword&gt;&lt;keyword&gt;Mutation&lt;/keyword&gt;&lt;keyword&gt;Polymerase Chain Reaction&lt;/keyword&gt;&lt;keyword&gt;RNA, Viral/blood/genetics&lt;/keyword&gt;&lt;keyword&gt;Sequence Analysis, RNA/*economics&lt;/keyword&gt;&lt;/keywords&gt;&lt;dates&gt;&lt;year&gt;2012&lt;/year&gt;&lt;/dates&gt;&lt;isbn&gt;1932-6203 (Electronic)&amp;#xD;1932-6203 (Linking)&lt;/isbn&gt;&lt;accession-num&gt;22574170&lt;/accession-num&gt;&lt;urls&gt;&lt;related-urls&gt;&lt;url&gt;http://www.ncbi.nlm.nih.gov/entrez/query.fcgi?cmd=Retrieve&amp;amp;db=PubMed&amp;amp;dopt=Citation&amp;amp;list_uids=22574170&lt;/url&gt;&lt;/related-urls&gt;&lt;/urls&gt;&lt;custom2&gt;3344889&lt;/custom2&gt;&lt;electronic-resource-num&gt;10.1371/journal.pone.0036494&amp;#xD;PONE-D-12-09010 [pii]&lt;/electronic-resource-num&gt;&lt;language&gt;eng&lt;/language&gt;&lt;/record&gt;&lt;/Cite&gt;&lt;/EndNote&gt;</w:instrText>
        </w:r>
      </w:ins>
      <w:del w:id="668" w:author="Ram Shrestha" w:date="2014-01-04T19:38:00Z">
        <w:r w:rsidDel="00276C20">
          <w:delInstrText xml:space="preserve"> ADDIN EN.CITE &lt;EndNote&gt;&lt;Cite&gt;&lt;Author&gt;Dudley&lt;/Author&gt;&lt;Year&gt;2012&lt;/Year&gt;&lt;RecNum&gt;1209&lt;/RecNum&gt;&lt;record&gt;&lt;rec-number&gt;1209&lt;/rec-number&gt;&lt;foreign-keys&gt;&lt;key app="EN" db-id="fp25zzvrxrd9vke5zxqp9stbssprwstvdddz"&gt;1209&lt;/key&gt;&lt;/foreign-keys&gt;&lt;ref-type name="Journal Article"&gt;17&lt;/ref-type&gt;&lt;contributors&gt;&lt;authors&gt;&lt;author&gt;Dudley, D. M.&lt;/author&gt;&lt;author&gt;Chin, E. N.&lt;/author&gt;&lt;author&gt;Bimber, B. N.&lt;/author&gt;&lt;author&gt;Sanabani, S. S.&lt;/author&gt;&lt;author&gt;Tarosso, L. F.&lt;/author&gt;&lt;author&gt;Costa, P. R.&lt;/author&gt;&lt;author&gt;Sauer, M. M.&lt;/author&gt;&lt;author&gt;Kallas, E. G.&lt;/author&gt;&lt;author&gt;O&amp;apos;Connor, D. H.&lt;/author&gt;&lt;/authors&gt;&lt;/contributors&gt;&lt;auth-address&gt;Department of Pathology and Laboratory Medicine, University of Wisconsin-Madison, Madison, Wisconsin, United States of America.&lt;/auth-address&gt;&lt;titles&gt;&lt;title&gt;Low-cost ultra-wide genotyping using Roche/454 pyrosequencing for surveillance of HIV drug resistance&lt;/title&gt;&lt;secondary-title&gt;PLoS One&lt;/secondary-title&gt;&lt;/titles&gt;&lt;periodical&gt;&lt;full-title&gt;PLoS One&lt;/full-title&gt;&lt;/periodical&gt;&lt;pages&gt;e36494&lt;/pages&gt;&lt;volume&gt;7&lt;/volume&gt;&lt;number&gt;5&lt;/number&gt;&lt;edition&gt;2012/05/11&lt;/edition&gt;&lt;keywords&gt;&lt;keyword&gt;Drug Resistance, Viral/*genetics&lt;/keyword&gt;&lt;keyword&gt;Feasibility Studies&lt;/keyword&gt;&lt;keyword&gt;Genotyping Techniques/*economics&lt;/keyword&gt;&lt;keyword&gt;HIV/*drug effects/*genetics&lt;/keyword&gt;&lt;keyword&gt;Humans&lt;/keyword&gt;&lt;keyword&gt;Mutation&lt;/keyword&gt;&lt;keyword&gt;Polymerase Chain Reaction&lt;/keyword&gt;&lt;keyword&gt;RNA, Viral/blood/genetics&lt;/keyword&gt;&lt;keyword&gt;Sequence Analysis, RNA/*economics&lt;/keyword&gt;&lt;/keywords&gt;&lt;dates&gt;&lt;year&gt;2012&lt;/year&gt;&lt;/dates&gt;&lt;isbn&gt;1932-6203 (Electronic)&amp;#xD;1932-6203 (Linking)&lt;/isbn&gt;&lt;accession-num&gt;22574170&lt;/accession-num&gt;&lt;urls&gt;&lt;related-urls&gt;&lt;url&gt;http://www.ncbi.nlm.nih.gov/entrez/query.fcgi?cmd=Retrieve&amp;amp;db=PubMed&amp;amp;dopt=Citation&amp;amp;list_uids=22574170&lt;/url&gt;&lt;/related-urls&gt;&lt;/urls&gt;&lt;custom2&gt;3344889&lt;/custom2&gt;&lt;electronic-resource-num&gt;10.1371/journal.pone.0036494&amp;#xD;PONE-D-12-09010 [pii]&lt;/electronic-resource-num&gt;&lt;language&gt;eng&lt;/language&gt;&lt;/record&gt;&lt;/Cite&gt;&lt;/EndNote&gt;</w:delInstrText>
        </w:r>
      </w:del>
      <w:r w:rsidR="00396A41">
        <w:fldChar w:fldCharType="separate"/>
      </w:r>
      <w:r>
        <w:rPr>
          <w:noProof/>
        </w:rPr>
        <w:t>(Dudley et al., 2012)</w:t>
      </w:r>
      <w:r w:rsidR="00396A41">
        <w:fldChar w:fldCharType="end"/>
      </w:r>
      <w:r>
        <w:t xml:space="preserve">. This means that low cost large scale HIV </w:t>
      </w:r>
      <w:commentRangeStart w:id="669"/>
      <w:ins w:id="670" w:author="Simon Travers" w:date="2013-12-05T08:18:00Z">
        <w:r w:rsidR="003450DA">
          <w:t xml:space="preserve">drug resistance </w:t>
        </w:r>
      </w:ins>
      <w:r>
        <w:t>genotyping</w:t>
      </w:r>
      <w:commentRangeEnd w:id="669"/>
      <w:r w:rsidR="003450DA">
        <w:rPr>
          <w:rStyle w:val="CommentReference"/>
        </w:rPr>
        <w:commentReference w:id="669"/>
      </w:r>
      <w:r>
        <w:t xml:space="preserve"> </w:t>
      </w:r>
      <w:del w:id="671" w:author="Simon Travers" w:date="2013-12-05T08:18:00Z">
        <w:r w:rsidDel="003450DA">
          <w:delText xml:space="preserve">for resistance test </w:delText>
        </w:r>
      </w:del>
      <w:r>
        <w:t xml:space="preserve">might be possible in low and middle-income countries, for example, sub-Saharan Africa, where the prevalence of HIV infection is high. </w:t>
      </w:r>
    </w:p>
    <w:p w:rsidR="004128ED" w:rsidRDefault="004128ED" w:rsidP="004128ED">
      <w:pPr>
        <w:spacing w:line="480" w:lineRule="auto"/>
        <w:jc w:val="both"/>
      </w:pPr>
    </w:p>
    <w:p w:rsidR="00077BF1" w:rsidRDefault="004128ED" w:rsidP="004128ED">
      <w:pPr>
        <w:spacing w:line="480" w:lineRule="auto"/>
        <w:jc w:val="both"/>
        <w:rPr>
          <w:ins w:id="672" w:author="Simon Travers" w:date="2013-12-06T07:25:00Z"/>
        </w:rPr>
      </w:pPr>
      <w:del w:id="673" w:author="Simon Travers" w:date="2013-12-06T07:23:00Z">
        <w:r w:rsidDel="00077BF1">
          <w:delText xml:space="preserve">Although </w:delText>
        </w:r>
      </w:del>
      <w:ins w:id="674" w:author="Simon Travers" w:date="2013-12-06T07:23:00Z">
        <w:r w:rsidR="00077BF1">
          <w:t xml:space="preserve">While </w:t>
        </w:r>
      </w:ins>
      <w:r>
        <w:t xml:space="preserve">HTS </w:t>
      </w:r>
      <w:del w:id="675" w:author="Simon Travers" w:date="2013-12-06T07:24:00Z">
        <w:r w:rsidDel="00077BF1">
          <w:delText xml:space="preserve">is </w:delText>
        </w:r>
      </w:del>
      <w:ins w:id="676" w:author="Simon Travers" w:date="2013-12-06T07:24:00Z">
        <w:r w:rsidR="00077BF1">
          <w:t xml:space="preserve">can </w:t>
        </w:r>
      </w:ins>
      <w:r>
        <w:t xml:space="preserve">considered as an alternative to </w:t>
      </w:r>
      <w:del w:id="677" w:author="Simon Travers" w:date="2013-12-06T07:24:00Z">
        <w:r w:rsidDel="00077BF1">
          <w:delText xml:space="preserve">conventional method </w:delText>
        </w:r>
      </w:del>
      <w:ins w:id="678" w:author="Simon Travers" w:date="2013-12-06T07:24:00Z">
        <w:r w:rsidR="00077BF1">
          <w:t>Sander sequencing for HIV drug resistance genotyping,</w:t>
        </w:r>
      </w:ins>
      <w:del w:id="679" w:author="Simon Travers" w:date="2013-12-06T07:24:00Z">
        <w:r w:rsidDel="00077BF1">
          <w:delText>to characterize the HIV diversity in the viral population</w:delText>
        </w:r>
      </w:del>
      <w:r>
        <w:t xml:space="preserve">, it is </w:t>
      </w:r>
      <w:del w:id="680" w:author="Simon Travers" w:date="2013-12-06T07:24:00Z">
        <w:r w:rsidDel="00077BF1">
          <w:delText xml:space="preserve">required </w:delText>
        </w:r>
      </w:del>
      <w:ins w:id="681" w:author="Simon Travers" w:date="2013-12-06T07:24:00Z">
        <w:r w:rsidR="00077BF1">
          <w:t xml:space="preserve">essential that any analysis of such data considers the inherent errors associated with </w:t>
        </w:r>
      </w:ins>
      <w:ins w:id="682" w:author="Simon Travers" w:date="2013-12-06T07:25:00Z">
        <w:r w:rsidR="00077BF1">
          <w:t xml:space="preserve"> generating data using HTS.</w:t>
        </w:r>
      </w:ins>
      <w:del w:id="683" w:author="Simon Travers" w:date="2013-12-06T07:25:00Z">
        <w:r w:rsidDel="00077BF1">
          <w:delText>that HTS has the sensitivity to genotype the HIV genes correctly. However, there are inherent sequencing errors in the sequence data produced by HTS</w:delText>
        </w:r>
      </w:del>
    </w:p>
    <w:p w:rsidR="00077BF1" w:rsidRDefault="00077BF1" w:rsidP="004128ED">
      <w:pPr>
        <w:spacing w:line="480" w:lineRule="auto"/>
        <w:jc w:val="both"/>
        <w:rPr>
          <w:ins w:id="684" w:author="Simon Travers" w:date="2013-12-06T07:25:00Z"/>
        </w:rPr>
      </w:pPr>
    </w:p>
    <w:p w:rsidR="004128ED" w:rsidDel="00077BF1" w:rsidRDefault="004128ED" w:rsidP="004128ED">
      <w:pPr>
        <w:spacing w:line="480" w:lineRule="auto"/>
        <w:jc w:val="both"/>
        <w:rPr>
          <w:del w:id="685" w:author="Simon Travers" w:date="2013-12-06T07:25:00Z"/>
        </w:rPr>
      </w:pPr>
      <w:del w:id="686" w:author="Simon Travers" w:date="2013-12-06T07:25:00Z">
        <w:r w:rsidDel="00077BF1">
          <w:delText>.</w:delText>
        </w:r>
      </w:del>
      <w:r>
        <w:t xml:space="preserve"> </w:t>
      </w:r>
      <w:commentRangeStart w:id="687"/>
      <w:r>
        <w:t>The errors might be generated before actual sequencing of the viral genes at PCR amplification or during actual sequencing in HTS.</w:t>
      </w:r>
      <w:ins w:id="688" w:author="Simon Travers" w:date="2013-12-06T07:25:00Z">
        <w:r w:rsidR="00077BF1">
          <w:t xml:space="preserve">  </w:t>
        </w:r>
      </w:ins>
    </w:p>
    <w:p w:rsidR="004128ED" w:rsidDel="00077BF1" w:rsidRDefault="004128ED" w:rsidP="004128ED">
      <w:pPr>
        <w:spacing w:line="480" w:lineRule="auto"/>
        <w:jc w:val="both"/>
        <w:rPr>
          <w:del w:id="689" w:author="Simon Travers" w:date="2013-12-06T07:25:00Z"/>
        </w:rPr>
      </w:pPr>
    </w:p>
    <w:p w:rsidR="004128ED" w:rsidRDefault="004128ED" w:rsidP="004128ED">
      <w:pPr>
        <w:spacing w:line="480" w:lineRule="auto"/>
        <w:jc w:val="both"/>
      </w:pPr>
      <w:r>
        <w:t xml:space="preserve">A PCR amplification step to generate millions of template DNA precedes the actual HTS sequencing step. The PCR amplification step has embedded errors such as DNA recombination </w:t>
      </w:r>
      <w:r w:rsidR="00396A41">
        <w:fldChar w:fldCharType="begin">
          <w:fldData xml:space="preserve">PEVuZE5vdGU+PENpdGU+PEF1dGhvcj5LYW5hZ2F3YTwvQXV0aG9yPjxZZWFyPjIwMDM8L1llYXI+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</w:fldData>
        </w:fldChar>
      </w:r>
      <w:ins w:id="690" w:author="Ram Shrestha" w:date="2014-01-04T19:38:00Z">
        <w:r w:rsidR="00276C20">
          <w:instrText xml:space="preserve"> ADDIN EN.CITE </w:instrText>
        </w:r>
      </w:ins>
      <w:del w:id="691" w:author="Ram Shrestha" w:date="2014-01-04T19:38:00Z">
        <w:r w:rsidDel="00276C20">
          <w:delInstrText xml:space="preserve"> ADDIN EN.CITE </w:delInstrText>
        </w:r>
        <w:r w:rsidR="00396A41" w:rsidDel="00276C20">
          <w:fldChar w:fldCharType="begin">
            <w:fldData xml:space="preserve">PEVuZE5vdGU+PENpdGU+PEF1dGhvcj5LYW5hZ2F3YTwvQXV0aG9yPjxZZWFyPjIwMDM8L1llYXI+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</w:fldData>
          </w:fldChar>
        </w:r>
        <w:r w:rsidDel="00276C20">
          <w:delInstrText xml:space="preserve"> ADDIN EN.CITE.DATA </w:delInstrText>
        </w:r>
        <w:r w:rsidR="00396A41" w:rsidDel="00276C20">
          <w:fldChar w:fldCharType="end"/>
        </w:r>
      </w:del>
      <w:ins w:id="692" w:author="Ram Shrestha" w:date="2014-01-04T19:38:00Z">
        <w:r w:rsidR="00276C20">
          <w:fldChar w:fldCharType="begin">
            <w:fldData xml:space="preserve">PEVuZE5vdGU+PENpdGU+PEF1dGhvcj5LYW5hZ2F3YTwvQXV0aG9yPjxZZWFyPjIwMDM8L1llYXI+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</w:fldData>
          </w:fldChar>
        </w:r>
        <w:r w:rsidR="00276C20">
          <w:instrText xml:space="preserve"> ADDIN EN.CITE.DATA </w:instrText>
        </w:r>
        <w:r w:rsidR="00276C20">
          <w:fldChar w:fldCharType="end"/>
        </w:r>
      </w:ins>
      <w:r w:rsidR="00396A41">
        <w:fldChar w:fldCharType="separate"/>
      </w:r>
      <w:r>
        <w:rPr>
          <w:noProof/>
        </w:rPr>
        <w:t>(Kanagawa, 2003; Meyerhans et al., 1990; Yang et al., 1996)</w:t>
      </w:r>
      <w:r w:rsidR="00396A41">
        <w:fldChar w:fldCharType="end"/>
      </w:r>
      <w:r>
        <w:t xml:space="preserve">, DNA synthesis errors </w:t>
      </w:r>
      <w:r w:rsidR="00396A41">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TWFuc2t5PC9BdXRob3I+PFllYXI+MTk5NTwvWWVhcj48UmVjTnVtPjE4PC9SZWNOdW0+PHJlY29y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</w:fldData>
        </w:fldChar>
      </w:r>
      <w:ins w:id="693" w:author="Ram Shrestha" w:date="2014-01-04T19:38:00Z">
        <w:r w:rsidR="00276C20">
          <w:instrText xml:space="preserve"> ADDIN EN.CITE </w:instrText>
        </w:r>
      </w:ins>
      <w:del w:id="694" w:author="Ram Shrestha" w:date="2014-01-04T19:38:00Z">
        <w:r w:rsidDel="00276C20">
          <w:delInstrText xml:space="preserve"> ADDIN EN.CITE </w:delInstrText>
        </w:r>
        <w:r w:rsidR="00396A41" w:rsidDel="00276C20">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TWFuc2t5PC9BdXRob3I+PFllYXI+MTk5NTwvWWVhcj48UmVjTnVtPjE4PC9SZWNOdW0+PHJlY29y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</w:fldData>
          </w:fldChar>
        </w:r>
        <w:r w:rsidDel="00276C20">
          <w:delInstrText xml:space="preserve"> ADDIN EN.CITE.DATA </w:delInstrText>
        </w:r>
        <w:r w:rsidR="00396A41" w:rsidDel="00276C20">
          <w:fldChar w:fldCharType="end"/>
        </w:r>
      </w:del>
      <w:ins w:id="695" w:author="Ram Shrestha" w:date="2014-01-04T19:38:00Z">
        <w:r w:rsidR="00276C20">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TWFuc2t5PC9BdXRob3I+PFllYXI+MTk5NTwvWWVhcj48UmVjTnVtPjE4PC9SZWNOdW0+PHJlY29y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</w:fldData>
          </w:fldChar>
        </w:r>
        <w:r w:rsidR="00276C20">
          <w:instrText xml:space="preserve"> ADDIN EN.CITE.DATA </w:instrText>
        </w:r>
        <w:r w:rsidR="00276C20">
          <w:fldChar w:fldCharType="end"/>
        </w:r>
      </w:ins>
      <w:r w:rsidR="00396A41">
        <w:fldChar w:fldCharType="separate"/>
      </w:r>
      <w:r>
        <w:rPr>
          <w:noProof/>
        </w:rPr>
        <w:t>(Hughes and Totten, 2003; Mansky and Temin, 1995)</w:t>
      </w:r>
      <w:r w:rsidR="00396A41">
        <w:fldChar w:fldCharType="end"/>
      </w:r>
      <w:r>
        <w:t xml:space="preserve"> and DNA re-sampling errors </w:t>
      </w:r>
      <w:r w:rsidR="00396A41">
        <w:fldChar w:fldCharType="begin"/>
      </w:r>
      <w:ins w:id="696" w:author="Ram Shrestha" w:date="2014-01-04T19:38:00Z">
        <w:r w:rsidR="00276C20">
          <w:instrText xml:space="preserve"> ADDIN EN.CITE &lt;EndNote&gt;&lt;Cite&gt;&lt;Author&gt;Liu&lt;/Author&gt;&lt;Year&gt;1996&lt;/Year&gt;&lt;RecNum&gt;1183&lt;/RecNum&gt;&lt;record&gt;&lt;rec-number&gt;1183&lt;/rec-number&gt;&lt;foreign-keys&gt;&lt;key app="EN" db-id="fp25zzvrxrd9vke5zxqp9stbssprwstvdddz"&gt;1183&lt;/key&gt;&lt;/foreign-keys&gt;&lt;ref-type name="Journal Article"&gt;17&lt;/ref-type&gt;&lt;contributors&gt;&lt;authors&gt;&lt;author&gt;Liu, S. L.&lt;/author&gt;&lt;author&gt;Rodrigo, A. G.&lt;/author&gt;&lt;author&gt;Shankarappa, R.&lt;/author&gt;&lt;author&gt;Learn, G. H.&lt;/author&gt;&lt;author&gt;Hsu, L.&lt;/author&gt;&lt;author&gt;Davidov, O.&lt;/author&gt;&lt;author&gt;Zhao, L. P.&lt;/author&gt;&lt;author&gt;Mullins, J. I.&lt;/author&gt;&lt;/authors&gt;&lt;/contributors&gt;&lt;titles&gt;&lt;title&gt;HIV quasispecies and resampling&lt;/title&gt;&lt;secondary-title&gt;Science&lt;/secondary-title&gt;&lt;/titles&gt;&lt;periodical&gt;&lt;full-title&gt;Science&lt;/full-title&gt;&lt;/periodical&gt;&lt;pages&gt;415-6&lt;/pages&gt;&lt;volume&gt;273&lt;/volume&gt;&lt;number&gt;5274&lt;/number&gt;&lt;edition&gt;1996/07/26&lt;/edition&gt;&lt;keywords&gt;&lt;keyword&gt;Cloning, Molecular&lt;/keyword&gt;&lt;keyword&gt;DNA, Viral/genetics&lt;/keyword&gt;&lt;keyword&gt;*Genetic Variation&lt;/keyword&gt;&lt;keyword&gt;HIV/classification/*genetics&lt;/keyword&gt;&lt;keyword&gt;Humans&lt;/keyword&gt;&lt;keyword&gt;Leukocytes, Mononuclear/virology&lt;/keyword&gt;&lt;keyword&gt;Polymerase Chain Reaction&lt;/keyword&gt;&lt;keyword&gt;Probability&lt;/keyword&gt;&lt;keyword&gt;Sample Size&lt;/keyword&gt;&lt;keyword&gt;Sequence Analysis, DNA&lt;/keyword&gt;&lt;/keywords&gt;&lt;dates&gt;&lt;year&gt;1996&lt;/year&gt;&lt;pub-dates&gt;&lt;date&gt;Jul 26&lt;/date&gt;&lt;/pub-dates&gt;&lt;/dates&gt;&lt;isbn&gt;0036-8075 (Print)&amp;#xD;0036-8075 (Linking)&lt;/isbn&gt;&lt;accession-num&gt;8677432&lt;/accession-num&gt;&lt;urls&gt;&lt;related-urls&gt;&lt;url&gt;http://www.ncbi.nlm.nih.gov/entrez/query.fcgi?cmd=Retrieve&amp;amp;db=PubMed&amp;amp;dopt=Citation&amp;amp;list_uids=8677432&lt;/url&gt;&lt;/related-urls&gt;&lt;/urls&gt;&lt;language&gt;eng&lt;/language&gt;&lt;/record&gt;&lt;/Cite&gt;&lt;/EndNote&gt;</w:instrText>
        </w:r>
      </w:ins>
      <w:del w:id="697" w:author="Ram Shrestha" w:date="2014-01-04T19:38:00Z">
        <w:r w:rsidDel="00276C20">
          <w:delInstrText xml:space="preserve"> ADDIN EN.CITE &lt;EndNote&gt;&lt;Cite&gt;&lt;Author&gt;Liu&lt;/Author&gt;&lt;Year&gt;1996&lt;/Year&gt;&lt;RecNum&gt;1183&lt;/RecNum&gt;&lt;record&gt;&lt;rec-number&gt;1183&lt;/rec-number&gt;&lt;foreign-keys&gt;&lt;key app="EN" db-id="fp25zzvrxrd9vke5zxqp9stbssprwstvdddz"&gt;1183&lt;/key&gt;&lt;/foreign-keys&gt;&lt;ref-type name="Journal Article"&gt;17&lt;/ref-type&gt;&lt;contributors&gt;&lt;authors&gt;&lt;author&gt;Liu, S. L.&lt;/author&gt;&lt;author&gt;Rodrigo, A. G.&lt;/author&gt;&lt;author&gt;Shankarappa, R.&lt;/author&gt;&lt;author&gt;Learn, G. H.&lt;/author&gt;&lt;author&gt;Hsu, L.&lt;/author&gt;&lt;author&gt;Davidov, O.&lt;/author&gt;&lt;author&gt;Zhao, L. P.&lt;/author&gt;&lt;author&gt;Mullins, J. I.&lt;/author&gt;&lt;/authors&gt;&lt;/contributors&gt;&lt;titles&gt;&lt;title&gt;HIV quasispecies and resampling&lt;/title&gt;&lt;secondary-title&gt;Science&lt;/secondary-title&gt;&lt;/titles&gt;&lt;periodical&gt;&lt;full-title&gt;Science&lt;/full-title&gt;&lt;/periodical&gt;&lt;pages&gt;415-6&lt;/pages&gt;&lt;volume&gt;273&lt;/volume&gt;&lt;number&gt;5274&lt;/number&gt;&lt;edition&gt;1996/07/26&lt;/edition&gt;&lt;keywords&gt;&lt;keyword&gt;Cloning, Molecular&lt;/keyword&gt;&lt;keyword&gt;DNA, Viral/genetics&lt;/keyword&gt;&lt;keyword&gt;*Genetic Variation&lt;/keyword&gt;&lt;keyword&gt;HIV/classification/*genetics&lt;/keyword&gt;&lt;keyword&gt;Humans&lt;/keyword&gt;&lt;keyword&gt;Leukocytes, Mononuclear/virology&lt;/keyword&gt;&lt;keyword&gt;Polymerase Chain Reaction&lt;/keyword&gt;&lt;keyword&gt;Probability&lt;/keyword&gt;&lt;keyword&gt;Sample Size&lt;/keyword&gt;&lt;keyword&gt;Sequence Analysis, DNA&lt;/keyword&gt;&lt;/keywords&gt;&lt;dates&gt;&lt;year&gt;1996&lt;/year&gt;&lt;pub-dates&gt;&lt;date&gt;Jul 26&lt;/date&gt;&lt;/pub-dates&gt;&lt;/dates&gt;&lt;isbn&gt;0036-8075 (Print)&amp;#xD;0036-8075 (Linking)&lt;/isbn&gt;&lt;accession-num&gt;8677432&lt;/accession-num&gt;&lt;urls&gt;&lt;related-urls&gt;&lt;url&gt;http://www.ncbi.nlm.nih.gov/entrez/query.fcgi?cmd=Retrieve&amp;amp;db=PubMed&amp;amp;dopt=Citation&amp;amp;list_uids=8677432&lt;/url&gt;&lt;/related-urls&gt;&lt;/urls&gt;&lt;language&gt;eng&lt;/language&gt;&lt;/record&gt;&lt;/Cite&gt;&lt;/EndNote&gt;</w:delInstrText>
        </w:r>
      </w:del>
      <w:r w:rsidR="00396A41">
        <w:fldChar w:fldCharType="separate"/>
      </w:r>
      <w:r>
        <w:rPr>
          <w:noProof/>
        </w:rPr>
        <w:t>(Liu et al., 1996)</w:t>
      </w:r>
      <w:r w:rsidR="00396A41">
        <w:fldChar w:fldCharType="end"/>
      </w:r>
      <w:r>
        <w:t xml:space="preserve">. These errors add artificial variation in the HIV-1 population, confounding the real ones. </w:t>
      </w:r>
    </w:p>
    <w:p w:rsidR="004128ED" w:rsidRDefault="004128ED" w:rsidP="004128ED">
      <w:pPr>
        <w:spacing w:line="480" w:lineRule="auto"/>
        <w:jc w:val="both"/>
      </w:pPr>
      <w:r>
        <w:t>developed</w:t>
      </w:r>
    </w:p>
    <w:commentRangeEnd w:id="687"/>
    <w:p w:rsidR="00077BF1" w:rsidRDefault="00077BF1" w:rsidP="004128ED">
      <w:pPr>
        <w:spacing w:line="480" w:lineRule="auto"/>
        <w:jc w:val="both"/>
        <w:rPr>
          <w:ins w:id="698" w:author="Simon Travers" w:date="2013-12-06T07:25:00Z"/>
        </w:rPr>
      </w:pPr>
      <w:r>
        <w:rPr>
          <w:rStyle w:val="CommentReference"/>
        </w:rPr>
        <w:commentReference w:id="687"/>
      </w:r>
    </w:p>
    <w:p w:rsidR="004128ED" w:rsidRDefault="004128ED" w:rsidP="004128ED">
      <w:pPr>
        <w:spacing w:line="480" w:lineRule="auto"/>
        <w:jc w:val="both"/>
      </w:pPr>
      <w:r>
        <w:t xml:space="preserve">Furthermore, the well-known error </w:t>
      </w:r>
      <w:commentRangeStart w:id="699"/>
      <w:r>
        <w:t>in HTS is the homopolymer error</w:t>
      </w:r>
      <w:commentRangeEnd w:id="699"/>
      <w:r w:rsidR="00077BF1">
        <w:rPr>
          <w:rStyle w:val="CommentReference"/>
        </w:rPr>
        <w:commentReference w:id="699"/>
      </w:r>
      <w:r>
        <w:t xml:space="preserve">, which is generation of insertion or deletion of a base due to miscalculation of fluorescence light detection corresponding to the number of bases incorporated in the region of single repetitive base </w:t>
      </w:r>
      <w:r w:rsidR="00396A41">
        <w:fldChar w:fldCharType="begin">
          <w:fldData xml:space="preserve">PEVuZE5vdGU+PENpdGU+PEF1dGhvcj5NYXJndWxpZXM8L0F1dGhvcj48WWVhcj4yMDA1PC9ZZWFy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</w:fldData>
        </w:fldChar>
      </w:r>
      <w:ins w:id="700" w:author="Ram Shrestha" w:date="2014-01-04T19:38:00Z">
        <w:r w:rsidR="00276C20">
          <w:instrText xml:space="preserve"> ADDIN EN.CITE </w:instrText>
        </w:r>
      </w:ins>
      <w:del w:id="701" w:author="Ram Shrestha" w:date="2014-01-04T19:38:00Z">
        <w:r w:rsidDel="00276C20">
          <w:delInstrText xml:space="preserve"> ADDIN EN.CITE </w:delInstrText>
        </w:r>
        <w:r w:rsidR="00396A41" w:rsidDel="00276C20">
          <w:fldChar w:fldCharType="begin">
            <w:fldData xml:space="preserve">PEVuZE5vdGU+PENpdGU+PEF1dGhvcj5NYXJndWxpZXM8L0F1dGhvcj48WWVhcj4yMDA1PC9ZZWFy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</w:fldData>
          </w:fldChar>
        </w:r>
        <w:r w:rsidDel="00276C20">
          <w:delInstrText xml:space="preserve"> ADDIN EN.CITE.DATA </w:delInstrText>
        </w:r>
        <w:r w:rsidR="00396A41" w:rsidDel="00276C20">
          <w:fldChar w:fldCharType="end"/>
        </w:r>
      </w:del>
      <w:ins w:id="702" w:author="Ram Shrestha" w:date="2014-01-04T19:38:00Z">
        <w:r w:rsidR="00276C20">
          <w:fldChar w:fldCharType="begin">
            <w:fldData xml:space="preserve">PEVuZE5vdGU+PENpdGU+PEF1dGhvcj5NYXJndWxpZXM8L0F1dGhvcj48WWVhcj4yMDA1PC9ZZWFy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</w:fldData>
          </w:fldChar>
        </w:r>
        <w:r w:rsidR="00276C20">
          <w:instrText xml:space="preserve"> ADDIN EN.CITE.DATA </w:instrText>
        </w:r>
        <w:r w:rsidR="00276C20">
          <w:fldChar w:fldCharType="end"/>
        </w:r>
      </w:ins>
      <w:r w:rsidR="00396A41">
        <w:fldChar w:fldCharType="separate"/>
      </w:r>
      <w:ins w:id="703" w:author="Ram Shrestha" w:date="2014-01-04T19:38:00Z">
        <w:r w:rsidR="00276C20">
          <w:rPr>
            <w:noProof/>
          </w:rPr>
          <w:t>(Bordoni et al., 2008; Gilles et al., 2011; Kunin et al., 2009; Loman et al., 2012; Luo et al., 2012; Margulies et al., 2005a; Wang et al., 2007)</w:t>
        </w:r>
      </w:ins>
      <w:del w:id="704" w:author="Ram Shrestha" w:date="2014-01-04T19:38:00Z">
        <w:r w:rsidDel="00276C20">
          <w:rPr>
            <w:noProof/>
          </w:rPr>
          <w:delText>(Margulies et al., 2005a; Wang et al., 2007)</w:delText>
        </w:r>
      </w:del>
      <w:r w:rsidR="00396A41">
        <w:fldChar w:fldCharType="end"/>
      </w:r>
      <w:del w:id="705" w:author="Ram Shrestha" w:date="2014-01-04T19:38:00Z">
        <w:r w:rsidDel="00276C20">
          <w:delText>[Bordoni, 2008 #1186;Gilles, 2011 #1312;Kunin, 2009 #1309;Loman, 2012 #1410;Luo, 2012 #1405]</w:delText>
        </w:r>
      </w:del>
      <w:r>
        <w:t xml:space="preserve">. </w:t>
      </w:r>
      <w:commentRangeStart w:id="706"/>
      <w:r>
        <w:t xml:space="preserve">Homopolymer error needs to be accounted and identified correctly as there are homopolymer regions in HIV protease and reverse transcriptase genes and these regions have drug resistance mutations </w:t>
      </w:r>
      <w:commentRangeEnd w:id="706"/>
      <w:r w:rsidR="00077BF1">
        <w:rPr>
          <w:rStyle w:val="CommentReference"/>
        </w:rPr>
        <w:commentReference w:id="706"/>
      </w:r>
      <w:r>
        <w:t>(</w:t>
      </w:r>
      <w:r w:rsidRPr="00BD3685">
        <w:rPr>
          <w:b/>
        </w:rPr>
        <w:t>Figure 1.15</w:t>
      </w:r>
      <w:r>
        <w:t>).</w:t>
      </w:r>
    </w:p>
    <w:p w:rsidR="004128ED" w:rsidRDefault="004128ED" w:rsidP="004128ED">
      <w:pPr>
        <w:spacing w:line="480" w:lineRule="auto"/>
        <w:jc w:val="both"/>
      </w:pPr>
    </w:p>
    <w:p w:rsidR="004128ED" w:rsidRDefault="004128ED" w:rsidP="004128ED">
      <w:pPr>
        <w:spacing w:line="480" w:lineRule="auto"/>
        <w:jc w:val="both"/>
      </w:pPr>
      <w:r>
        <w:t xml:space="preserve">A quality score is attached to all the bases in sequence reads, which indicates a probability that the base call is incorrect </w:t>
      </w:r>
      <w:ins w:id="707" w:author="Ram Shrestha" w:date="2014-01-04T19:38:00Z">
        <w:r w:rsidR="00276C20">
          <w:fldChar w:fldCharType="begin"/>
        </w:r>
        <w:r w:rsidR="00276C20">
          <w:instrText xml:space="preserve"> ADDIN EN.CITE &lt;EndNote&gt;&lt;Cite&gt;&lt;Author&gt;Schmieder&lt;/Author&gt;&lt;Year&gt;2011&lt;/Year&gt;&lt;RecNum&gt;283&lt;/RecNum&gt;&lt;record&gt;&lt;rec-number&gt;283&lt;/rec-number&gt;&lt;foreign-keys&gt;&lt;key app="EN" db-id="fp25zzvrxrd9vke5zxqp9stbssprwstvdddz"&gt;283&lt;/key&gt;&lt;/foreign-keys&gt;&lt;ref-type name="Journal Article"&gt;17&lt;/ref-type&gt;&lt;contributors&gt;&lt;authors&gt;&lt;author&gt;Schmieder, Robert&lt;/author&gt;&lt;author&gt;Edwards, Robert&lt;/author&gt;&lt;/authors&gt;&lt;/contributors&gt;&lt;auth-address&gt;http://bioinformatics.oxfordjournals.org/content/27/6/863&lt;/auth-address&gt;&lt;titles&gt;&lt;title&gt;Quality control and preprocessing of metagenomic datasets&lt;/title&gt;&lt;secondary-title&gt;Bioinformatics&lt;/secondary-title&gt;&lt;/titles&gt;&lt;periodical&gt;&lt;full-title&gt;Bioinformatics&lt;/full-title&gt;&lt;/periodical&gt;&lt;pages&gt;863-864&lt;/pages&gt;&lt;volume&gt;27&lt;/volume&gt;&lt;number&gt;6&lt;/number&gt;&lt;dates&gt;&lt;year&gt;2011&lt;/year&gt;&lt;pub-dates&gt;&lt;date&gt;March&lt;/date&gt;&lt;/pub-dates&gt;&lt;/dates&gt;&lt;isbn&gt;1367-4803, 1460-2059&lt;/isbn&gt;&lt;label&gt;schmieder_quality_2011&lt;/label&gt;&lt;urls&gt;&lt;related-urls&gt;&lt;url&gt;10.1093/bioinformatics/btr026&lt;/url&gt;&lt;/related-urls&gt;&lt;/urls&gt;&lt;/record&gt;&lt;/Cite&gt;&lt;/EndNote&gt;</w:instrText>
        </w:r>
      </w:ins>
      <w:r w:rsidR="00276C20">
        <w:fldChar w:fldCharType="separate"/>
      </w:r>
      <w:ins w:id="708" w:author="Ram Shrestha" w:date="2014-01-04T19:38:00Z">
        <w:r w:rsidR="00276C20">
          <w:rPr>
            <w:noProof/>
          </w:rPr>
          <w:t>(Schmieder and Edwards, 2011)</w:t>
        </w:r>
        <w:r w:rsidR="00276C20">
          <w:fldChar w:fldCharType="end"/>
        </w:r>
      </w:ins>
      <w:del w:id="709" w:author="Ram Shrestha" w:date="2014-01-04T19:38:00Z">
        <w:r w:rsidDel="00276C20">
          <w:delText>[Schmieder, 2011 #283]</w:delText>
        </w:r>
      </w:del>
      <w:ins w:id="710" w:author="Ram Shrestha" w:date="2014-01-04T19:38:00Z">
        <w:r w:rsidR="00276C20">
          <w:fldChar w:fldCharType="begin"/>
        </w:r>
        <w:r w:rsidR="00276C20">
          <w:instrText xml:space="preserve"> ADDIN EN.CITE &lt;EndNote&gt;&lt;Cite&gt;&lt;Author&gt;Cock&lt;/Author&gt;&lt;Year&gt;2010&lt;/Year&gt;&lt;RecNum&gt;425&lt;/RecNum&gt;&lt;record&gt;&lt;rec-number&gt;425&lt;/rec-number&gt;&lt;foreign-keys&gt;&lt;key app="EN" db-id="fp25zzvrxrd9vke5zxqp9stbssprwstvdddz"&gt;425&lt;/key&gt;&lt;/foreign-keys&gt;&lt;ref-type name="Journal Article"&gt;17&lt;/ref-type&gt;&lt;contributors&gt;&lt;authors&gt;&lt;author&gt;Cock, Peter J. A.&lt;/author&gt;&lt;author&gt;Fields, Christopher J.&lt;/author&gt;&lt;author&gt;Goto, Naohisa&lt;/author&gt;&lt;author&gt;Heuer, Michael L.&lt;/author&gt;&lt;author&gt;Rice, Peter M.&lt;/author&gt;&lt;/authors&gt;&lt;/contributors&gt;&lt;auth-address&gt;http://nar.oxfordjournals.org/content/38/6/1767&lt;/auth-address&gt;&lt;titles&gt;&lt;title&gt;The Sanger FASTQ file format for sequences with quality scores, and the Solexa/Illumina FASTQ variants&lt;/title&gt;&lt;secondary-title&gt;Nucleic Acids Research&lt;/secondary-title&gt;&lt;/titles&gt;&lt;pages&gt;1767-1771&lt;/pages&gt;&lt;volume&gt;38&lt;/volume&gt;&lt;number&gt;6&lt;/number&gt;&lt;dates&gt;&lt;year&gt;2010&lt;/year&gt;&lt;pub-dates&gt;&lt;date&gt;April&lt;/date&gt;&lt;/pub-dates&gt;&lt;/dates&gt;&lt;isbn&gt;0305-1048, 1362-4962&lt;/isbn&gt;&lt;label&gt;cock_sanger_2010&lt;/label&gt;&lt;urls&gt;&lt;related-urls&gt;&lt;url&gt;10.1093/nar/gkp1137&lt;/url&gt;&lt;/related-urls&gt;&lt;/urls&gt;&lt;/record&gt;&lt;/Cite&gt;&lt;/EndNote&gt;</w:instrText>
        </w:r>
      </w:ins>
      <w:r w:rsidR="00276C20">
        <w:fldChar w:fldCharType="separate"/>
      </w:r>
      <w:ins w:id="711" w:author="Ram Shrestha" w:date="2014-01-04T19:38:00Z">
        <w:r w:rsidR="00276C20">
          <w:rPr>
            <w:noProof/>
          </w:rPr>
          <w:t>(Cock et al., 2010)</w:t>
        </w:r>
        <w:r w:rsidR="00276C20">
          <w:fldChar w:fldCharType="end"/>
        </w:r>
      </w:ins>
      <w:del w:id="712" w:author="Ram Shrestha" w:date="2014-01-04T19:38:00Z">
        <w:r w:rsidDel="00276C20">
          <w:delText>[Cock, 2010 #425]</w:delText>
        </w:r>
      </w:del>
      <w:r>
        <w:t xml:space="preserve">. Quality scores of the bases can be used as a possible way to learn that the sequenced base is an error both there are billions of bases in a sequence data file and manual intervention for error profiling is not possible. Nonetheless, poor quality bases might compromise the downstream data analysis </w:t>
      </w:r>
      <w:ins w:id="713" w:author="Ram Shrestha" w:date="2014-01-04T19:38:00Z">
        <w:r w:rsidR="00276C20">
          <w:fldChar w:fldCharType="begin"/>
        </w:r>
        <w:r w:rsidR="00276C20">
          <w:instrText xml:space="preserve"> ADDIN EN.CITE &lt;EndNote&gt;&lt;Cite&gt;&lt;Author&gt;Schmieder&lt;/Author&gt;&lt;Year&gt;2011&lt;/Year&gt;&lt;RecNum&gt;283&lt;/RecNum&gt;&lt;record&gt;&lt;rec-number&gt;283&lt;/rec-number&gt;&lt;foreign-keys&gt;&lt;key app="EN" db-id="fp25zzvrxrd9vke5zxqp9stbssprwstvdddz"&gt;283&lt;/key&gt;&lt;/foreign-keys&gt;&lt;ref-type name="Journal Article"&gt;17&lt;/ref-type&gt;&lt;contributors&gt;&lt;authors&gt;&lt;author&gt;Schmieder, Robert&lt;/author&gt;&lt;author&gt;Edwards, Robert&lt;/author&gt;&lt;/authors&gt;&lt;/contributors&gt;&lt;auth-address&gt;http://bioinformatics.oxfordjournals.org/content/27/6/863&lt;/auth-address&gt;&lt;titles&gt;&lt;title&gt;Quality control and preprocessing of metagenomic datasets&lt;/title&gt;&lt;secondary-title&gt;Bioinformatics&lt;/secondary-title&gt;&lt;/titles&gt;&lt;periodical&gt;&lt;full-title&gt;Bioinformatics&lt;/full-title&gt;&lt;/periodical&gt;&lt;pages&gt;863-864&lt;/pages&gt;&lt;volume&gt;27&lt;/volume&gt;&lt;number&gt;6&lt;/number&gt;&lt;dates&gt;&lt;year&gt;2011&lt;/year&gt;&lt;pub-dates&gt;&lt;date&gt;March&lt;/date&gt;&lt;/pub-dates&gt;&lt;/dates&gt;&lt;isbn&gt;1367-4803, 1460-2059&lt;/isbn&gt;&lt;label&gt;schmieder_quality_2011&lt;/label&gt;&lt;urls&gt;&lt;related-urls&gt;&lt;url&gt;10.1093/bioinformatics/btr026&lt;/url&gt;&lt;/related-urls&gt;&lt;/urls&gt;&lt;/record&gt;&lt;/Cite&gt;&lt;/EndNote&gt;</w:instrText>
        </w:r>
      </w:ins>
      <w:r w:rsidR="00276C20">
        <w:fldChar w:fldCharType="separate"/>
      </w:r>
      <w:ins w:id="714" w:author="Ram Shrestha" w:date="2014-01-04T19:38:00Z">
        <w:r w:rsidR="00276C20">
          <w:rPr>
            <w:noProof/>
          </w:rPr>
          <w:t>(Schmieder and Edwards, 2011)</w:t>
        </w:r>
        <w:r w:rsidR="00276C20">
          <w:fldChar w:fldCharType="end"/>
        </w:r>
      </w:ins>
      <w:del w:id="715" w:author="Ram Shrestha" w:date="2014-01-04T19:38:00Z">
        <w:r w:rsidDel="00276C20">
          <w:delText>[Schmieder, 2011 #283]</w:delText>
        </w:r>
      </w:del>
      <w:r>
        <w:t>. Quality trimming tools are used to trim out poor quality bases to ensure only high quality bases are analyzed to generate high quality result. However, PCR related base error could still have high quality scores and therefore, quality trimming of sequence data only is not enough remove the base errors.</w:t>
      </w:r>
    </w:p>
    <w:p w:rsidR="004128ED" w:rsidDel="00BD3685" w:rsidRDefault="004128ED" w:rsidP="004128ED">
      <w:pPr>
        <w:spacing w:line="480" w:lineRule="auto"/>
        <w:jc w:val="both"/>
      </w:pPr>
    </w:p>
    <w:p w:rsidR="004128ED" w:rsidRDefault="004128ED" w:rsidP="004128ED">
      <w:pPr>
        <w:spacing w:line="480" w:lineRule="auto"/>
        <w:jc w:val="both"/>
      </w:pPr>
      <w:commentRangeStart w:id="716"/>
      <w:r>
        <w:t xml:space="preserve">A technique to correctly identify the sequencing error irrespective of base quality score is multiple sequence alignment </w:t>
      </w:r>
      <w:ins w:id="717" w:author="Ram Shrestha" w:date="2014-01-04T19:38:00Z">
        <w:r w:rsidR="00276C20">
          <w:fldChar w:fldCharType="begin">
            <w:fldData xml:space="preserve">PEVuZE5vdGU+PENpdGU+PEF1dGhvcj5CZWJlbmVrPC9BdXRob3I+PFllYXI+MTk5MzwvWWVhcj48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</w:fldData>
          </w:fldChar>
        </w:r>
        <w:r w:rsidR="00276C20">
          <w:instrText xml:space="preserve"> ADDIN EN.CITE </w:instrText>
        </w:r>
        <w:r w:rsidR="00276C20">
          <w:fldChar w:fldCharType="begin">
            <w:fldData xml:space="preserve">PEVuZE5vdGU+PENpdGU+PEF1dGhvcj5CZWJlbmVrPC9BdXRob3I+PFllYXI+MTk5MzwvWWVhcj48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</w:fldData>
          </w:fldChar>
        </w:r>
        <w:r w:rsidR="00276C20">
          <w:instrText xml:space="preserve"> ADDIN EN.CITE.DATA </w:instrText>
        </w:r>
        <w:r w:rsidR="00276C20">
          <w:fldChar w:fldCharType="end"/>
        </w:r>
      </w:ins>
      <w:r w:rsidR="00276C20">
        <w:fldChar w:fldCharType="separate"/>
      </w:r>
      <w:ins w:id="718" w:author="Ram Shrestha" w:date="2014-01-04T19:38:00Z">
        <w:r w:rsidR="00276C20">
          <w:rPr>
            <w:noProof/>
          </w:rPr>
          <w:t>(Bebenek et al., 1993; Edgar, 2004; Katoh et al., 2009)</w:t>
        </w:r>
        <w:r w:rsidR="00276C20">
          <w:fldChar w:fldCharType="end"/>
        </w:r>
      </w:ins>
      <w:del w:id="719" w:author="Ram Shrestha" w:date="2014-01-04T19:38:00Z">
        <w:r w:rsidDel="00276C20">
          <w:delText>[Bebenek, 1993 #1152;Edgar, 2004 #1520;Katoh, 2009 #1577]</w:delText>
        </w:r>
      </w:del>
      <w:r>
        <w:t xml:space="preserve"> of HTS sequences with a standard reference. As amino acids in genes are coded by codon in the genes, the mapping at “codon-space” </w:t>
      </w:r>
      <w:ins w:id="720" w:author="Ram Shrestha" w:date="2014-01-04T19:38:00Z">
        <w:r w:rsidR="00276C20">
          <w:fldChar w:fldCharType="begin"/>
        </w:r>
        <w:r w:rsidR="00276C20">
          <w:instrText xml:space="preserve"> ADDIN EN.CITE &lt;EndNote&gt;&lt;Cite&gt;&lt;Author&gt;Delport&lt;/Author&gt;&lt;Year&gt;2010&lt;/Year&gt;&lt;RecNum&gt;1484&lt;/RecNum&gt;&lt;record&gt;&lt;rec-number&gt;1484&lt;/rec-number&gt;&lt;foreign-keys&gt;&lt;key app="EN" db-id="fp25zzvrxrd9vke5zxqp9stbssprwstvdddz"&gt;1484&lt;/key&gt;&lt;/foreign-keys&gt;&lt;ref-type name="Journal Article"&gt;17&lt;/ref-type&gt;&lt;contributors&gt;&lt;authors&gt;&lt;author&gt;Delport, W.&lt;/author&gt;&lt;author&gt;Scheffler, K.&lt;/author&gt;&lt;author&gt;Botha, G.&lt;/author&gt;&lt;author&gt;Gravenor, M. B.&lt;/author&gt;&lt;author&gt;Muse, S. V.&lt;/author&gt;&lt;author&gt;Kosakovsky Pond, S. L.&lt;/author&gt;&lt;/authors&gt;&lt;/contributors&gt;&lt;auth-address&gt;Department of Pathology, University of California, San Diego, La Jolla, California, United States of America.&lt;/auth-address&gt;&lt;titles&gt;&lt;title&gt;CodonTest: modeling amino acid substitution preferences in coding sequences&lt;/title&gt;&lt;secondary-title&gt;PLoS Comput Biol&lt;/secondary-title&gt;&lt;/titles&gt;&lt;periodical&gt;&lt;full-title&gt;PLoS Comput Biol&lt;/full-title&gt;&lt;/periodical&gt;&lt;volume&gt;6&lt;/volume&gt;&lt;number&gt;8&lt;/number&gt;&lt;edition&gt;2010/09/03&lt;/edition&gt;&lt;keywords&gt;&lt;keyword&gt;*Algorithms&lt;/keyword&gt;&lt;keyword&gt;Amino Acid Substitution/*genetics&lt;/keyword&gt;&lt;keyword&gt;*Codon&lt;/keyword&gt;&lt;keyword&gt;Computer Simulation&lt;/keyword&gt;&lt;keyword&gt;DNA-Directed DNA Polymerase/genetics&lt;/keyword&gt;&lt;keyword&gt;Evolution, Molecular&lt;/keyword&gt;&lt;keyword&gt;HIV-1/genetics&lt;/keyword&gt;&lt;keyword&gt;Hemagglutinins/genetics&lt;/keyword&gt;&lt;keyword&gt;Humans&lt;/keyword&gt;&lt;keyword&gt;Markov Chains&lt;/keyword&gt;&lt;keyword&gt;*Models, Genetic&lt;/keyword&gt;&lt;keyword&gt;Sequence Alignment&lt;/keyword&gt;&lt;/keywords&gt;&lt;dates&gt;&lt;year&gt;2010&lt;/year&gt;&lt;/dates&gt;&lt;isbn&gt;1553-7358 (Electronic)&amp;#xD;1553-734X (Linking)&lt;/isbn&gt;&lt;accession-num&gt;20808876&lt;/accession-num&gt;&lt;urls&gt;&lt;related-urls&gt;&lt;url&gt;http://www.ncbi.nlm.nih.gov/entrez/query.fcgi?cmd=Retrieve&amp;amp;db=PubMed&amp;amp;dopt=Citation&amp;amp;list_uids=20808876&lt;/url&gt;&lt;/related-urls&gt;&lt;/urls&gt;&lt;custom2&gt;2924240&lt;/custom2&gt;&lt;electronic-resource-num&gt;10.1371/journal.pcbi.1000885&lt;/electronic-resource-num&gt;&lt;language&gt;eng&lt;/language&gt;&lt;/record&gt;&lt;/Cite&gt;&lt;/EndNote&gt;</w:instrText>
        </w:r>
      </w:ins>
      <w:r w:rsidR="00276C20">
        <w:fldChar w:fldCharType="separate"/>
      </w:r>
      <w:ins w:id="721" w:author="Ram Shrestha" w:date="2014-01-04T19:38:00Z">
        <w:r w:rsidR="00276C20">
          <w:rPr>
            <w:noProof/>
          </w:rPr>
          <w:t>(Delport et al., 2010)</w:t>
        </w:r>
        <w:r w:rsidR="00276C20">
          <w:fldChar w:fldCharType="end"/>
        </w:r>
      </w:ins>
      <w:del w:id="722" w:author="Ram Shrestha" w:date="2014-01-04T19:38:00Z">
        <w:r w:rsidDel="00276C20">
          <w:delText>[Delport, 2010 #1484]</w:delText>
        </w:r>
      </w:del>
      <w:r>
        <w:t xml:space="preserve"> can accurately identify the sequencing errors</w:t>
      </w:r>
      <w:commentRangeEnd w:id="716"/>
      <w:r w:rsidR="00077BF1">
        <w:rPr>
          <w:rStyle w:val="CommentReference"/>
        </w:rPr>
        <w:commentReference w:id="716"/>
      </w:r>
      <w:r>
        <w:t xml:space="preserve">. </w:t>
      </w:r>
    </w:p>
    <w:p w:rsidR="004128ED" w:rsidRDefault="004128ED" w:rsidP="004128ED">
      <w:pPr>
        <w:spacing w:line="480" w:lineRule="auto"/>
        <w:jc w:val="both"/>
      </w:pPr>
      <w:r>
        <w:t xml:space="preserve">  </w:t>
      </w:r>
    </w:p>
    <w:p w:rsidR="004128ED" w:rsidRDefault="004128ED" w:rsidP="004128ED">
      <w:pPr>
        <w:spacing w:line="480" w:lineRule="auto"/>
        <w:jc w:val="both"/>
      </w:pPr>
      <w:commentRangeStart w:id="723"/>
      <w:r>
        <w:t xml:space="preserve">A new technology has been introduced that enables tagging of every viral sequence with a specific sequence (called PrimerID) before the PCR and sequencing step </w:t>
      </w:r>
      <w:r w:rsidR="00396A41">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d="724" w:author="Ram Shrestha" w:date="2014-01-04T19:38:00Z">
        <w:r w:rsidR="00276C20">
          <w:instrText xml:space="preserve"> ADDIN EN.CITE </w:instrText>
        </w:r>
      </w:ins>
      <w:del w:id="725" w:author="Ram Shrestha" w:date="2014-01-04T19:38:00Z">
        <w:r w:rsidDel="00276C20">
          <w:delInstrText xml:space="preserve"> ADDIN EN.CITE </w:delInstrText>
        </w:r>
        <w:r w:rsidR="00396A41" w:rsidDel="00276C20">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Del="00276C20">
          <w:delInstrText xml:space="preserve"> ADDIN EN.CITE.DATA </w:delInstrText>
        </w:r>
        <w:r w:rsidR="00396A41" w:rsidDel="00276C20">
          <w:fldChar w:fldCharType="end"/>
        </w:r>
      </w:del>
      <w:ins w:id="726" w:author="Ram Shrestha" w:date="2014-01-04T19:38:00Z">
        <w:r w:rsidR="00276C20">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276C20">
          <w:instrText xml:space="preserve"> ADDIN EN.CITE.DATA </w:instrText>
        </w:r>
        <w:r w:rsidR="00276C20">
          <w:fldChar w:fldCharType="end"/>
        </w:r>
      </w:ins>
      <w:r w:rsidR="00396A41">
        <w:fldChar w:fldCharType="separate"/>
      </w:r>
      <w:r>
        <w:rPr>
          <w:noProof/>
        </w:rPr>
        <w:t>(Jabara et al., 2011)</w:t>
      </w:r>
      <w:r w:rsidR="00396A41">
        <w:fldChar w:fldCharType="end"/>
      </w:r>
      <w:r>
        <w:t xml:space="preserve">. The technology enables tracking of every sequence originating from a template viral sequence, which can then be used to generate a consensus sequence that represents the original viral sequence </w:t>
      </w:r>
      <w:r w:rsidR="00396A41">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d="727" w:author="Ram Shrestha" w:date="2014-01-04T19:38:00Z">
        <w:r w:rsidR="00276C20">
          <w:instrText xml:space="preserve"> ADDIN EN.CITE </w:instrText>
        </w:r>
      </w:ins>
      <w:del w:id="728" w:author="Ram Shrestha" w:date="2014-01-04T19:38:00Z">
        <w:r w:rsidDel="00276C20">
          <w:delInstrText xml:space="preserve"> ADDIN EN.CITE </w:delInstrText>
        </w:r>
        <w:r w:rsidR="00396A41" w:rsidDel="00276C20">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Del="00276C20">
          <w:delInstrText xml:space="preserve"> ADDIN EN.CITE.DATA </w:delInstrText>
        </w:r>
        <w:r w:rsidR="00396A41" w:rsidDel="00276C20">
          <w:fldChar w:fldCharType="end"/>
        </w:r>
      </w:del>
      <w:ins w:id="729" w:author="Ram Shrestha" w:date="2014-01-04T19:38:00Z">
        <w:r w:rsidR="00276C20">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276C20">
          <w:instrText xml:space="preserve"> ADDIN EN.CITE.DATA </w:instrText>
        </w:r>
        <w:r w:rsidR="00276C20">
          <w:fldChar w:fldCharType="end"/>
        </w:r>
      </w:ins>
      <w:r w:rsidR="00396A41">
        <w:fldChar w:fldCharType="separate"/>
      </w:r>
      <w:r>
        <w:rPr>
          <w:noProof/>
        </w:rPr>
        <w:t>(Jabara et al., 2011)</w:t>
      </w:r>
      <w:r w:rsidR="00396A41">
        <w:fldChar w:fldCharType="end"/>
      </w:r>
      <w:r>
        <w:t>. In theory, the sequencing errors are rectified while generating consensus sequences.</w:t>
      </w:r>
    </w:p>
    <w:p w:rsidR="004128ED" w:rsidRDefault="004128ED" w:rsidP="004128ED">
      <w:pPr>
        <w:spacing w:line="480" w:lineRule="auto"/>
        <w:jc w:val="both"/>
      </w:pPr>
    </w:p>
    <w:p w:rsidR="004128ED" w:rsidRDefault="004128ED" w:rsidP="004128ED">
      <w:pPr>
        <w:spacing w:line="480" w:lineRule="auto"/>
        <w:jc w:val="both"/>
      </w:pPr>
      <w:r>
        <w:t xml:space="preserve">HTS technology associated with PrimerID technology </w:t>
      </w:r>
      <w:r w:rsidR="00396A41">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d="730" w:author="Ram Shrestha" w:date="2014-01-04T19:38:00Z">
        <w:r w:rsidR="00276C20">
          <w:instrText xml:space="preserve"> ADDIN EN.CITE </w:instrText>
        </w:r>
      </w:ins>
      <w:del w:id="731" w:author="Ram Shrestha" w:date="2014-01-04T19:38:00Z">
        <w:r w:rsidDel="00276C20">
          <w:delInstrText xml:space="preserve"> ADDIN EN.CITE </w:delInstrText>
        </w:r>
        <w:r w:rsidR="00396A41" w:rsidDel="00276C20">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Del="00276C20">
          <w:delInstrText xml:space="preserve"> ADDIN EN.CITE.DATA </w:delInstrText>
        </w:r>
        <w:r w:rsidR="00396A41" w:rsidDel="00276C20">
          <w:fldChar w:fldCharType="end"/>
        </w:r>
      </w:del>
      <w:ins w:id="732" w:author="Ram Shrestha" w:date="2014-01-04T19:38:00Z">
        <w:r w:rsidR="00276C20">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276C20">
          <w:instrText xml:space="preserve"> ADDIN EN.CITE.DATA </w:instrText>
        </w:r>
        <w:r w:rsidR="00276C20">
          <w:fldChar w:fldCharType="end"/>
        </w:r>
      </w:ins>
      <w:r w:rsidR="00396A41">
        <w:fldChar w:fldCharType="separate"/>
      </w:r>
      <w:r>
        <w:rPr>
          <w:noProof/>
        </w:rPr>
        <w:t>(Jabara et al., 2011)</w:t>
      </w:r>
      <w:r w:rsidR="00396A41">
        <w:fldChar w:fldCharType="end"/>
      </w:r>
      <w:r>
        <w:t xml:space="preserve"> might be widely used in future to correct errors in homopolymer region besides other errors. Drug resistance test with accurate genotyping of HIV quasispecies would give accurate drug susceptibility for the antiretroviral drugs.</w:t>
      </w:r>
    </w:p>
    <w:commentRangeEnd w:id="723"/>
    <w:p w:rsidR="004128ED" w:rsidRDefault="000A6103" w:rsidP="004128ED">
      <w:r>
        <w:rPr>
          <w:rStyle w:val="CommentReference"/>
        </w:rPr>
        <w:commentReference w:id="723"/>
      </w:r>
    </w:p>
    <w:p w:rsidR="006444DD" w:rsidRDefault="006444DD" w:rsidP="006444DD">
      <w:pPr>
        <w:spacing w:line="480" w:lineRule="auto"/>
        <w:jc w:val="both"/>
      </w:pPr>
    </w:p>
    <w:p w:rsidR="006444DD" w:rsidRDefault="006444DD" w:rsidP="006444DD">
      <w:pPr>
        <w:spacing w:line="480" w:lineRule="auto"/>
        <w:jc w:val="both"/>
      </w:pPr>
      <w:r>
        <w:t xml:space="preserve"> </w:t>
      </w:r>
    </w:p>
    <w:p w:rsidR="006444DD" w:rsidRDefault="006444DD" w:rsidP="006444DD">
      <w:pPr>
        <w:spacing w:line="480" w:lineRule="auto"/>
        <w:jc w:val="both"/>
      </w:pPr>
      <w:r>
        <w:t>1.12 Thesis Outline</w:t>
      </w:r>
    </w:p>
    <w:p w:rsidR="006444DD" w:rsidRDefault="006444DD" w:rsidP="006444DD">
      <w:pPr>
        <w:spacing w:line="480" w:lineRule="auto"/>
        <w:jc w:val="both"/>
      </w:pPr>
    </w:p>
    <w:p w:rsidR="006444DD" w:rsidRDefault="006444DD" w:rsidP="006444DD">
      <w:pPr>
        <w:spacing w:line="480" w:lineRule="auto"/>
        <w:jc w:val="both"/>
      </w:pPr>
      <w:r>
        <w:t>Chapter 2: The chapter introduces and describes, in detail, a novel algorithm QTrim for quality trimming of Roche/454 ultra-deep high throughput sequence data. QTrim is optimized for both poor and high quality data. HIV-1 resistance test requires high quality genotypic data and QTrim is designed to quality control the data for the test.  QTrim is compared to other widely used quality trimming tools and the comparative analysis result is also presented. The entire chapter is produced as a paper for publication entitled “QTrim: A novel tool for the quality trimming of sequence reads generated using the Roche/454 sequencing platform” (Shrestha, RK and Travers, Simon; being reviewed).</w:t>
      </w:r>
    </w:p>
    <w:p w:rsidR="006444DD" w:rsidRDefault="006444DD" w:rsidP="006444DD">
      <w:pPr>
        <w:spacing w:line="480" w:lineRule="auto"/>
        <w:jc w:val="both"/>
      </w:pPr>
    </w:p>
    <w:p w:rsidR="006444DD" w:rsidRDefault="006444DD" w:rsidP="006444DD">
      <w:pPr>
        <w:spacing w:line="480" w:lineRule="auto"/>
        <w:jc w:val="both"/>
      </w:pPr>
      <w:r>
        <w:t>Chapter 3: The chapter introduces Primer ID technique recently developed to correct ultra-deep sequencing errors. The chapter also discusses a comparative analysis of sequence data with and without Primer ID approach and the impact of the technology on downstream analysis. The Primer ID approach sequence data is obtained from a study conducted to observe HIV virus response on the vaccine. The study was conducted in the University of Cape Town.</w:t>
      </w:r>
    </w:p>
    <w:p w:rsidR="006444DD" w:rsidRDefault="006444DD" w:rsidP="006444DD">
      <w:pPr>
        <w:spacing w:line="480" w:lineRule="auto"/>
        <w:jc w:val="both"/>
      </w:pPr>
    </w:p>
    <w:p w:rsidR="006444DD" w:rsidRDefault="006444DD" w:rsidP="006444DD">
      <w:pPr>
        <w:spacing w:line="480" w:lineRule="auto"/>
        <w:jc w:val="both"/>
      </w:pPr>
      <w:r>
        <w:t xml:space="preserve">Chapter 4: The chapter introduces and describes the computational pipeline called Seq2Res that facilitates low cost HIV drug resistance test. The chapter describes a workflow of the pipeline, the requirements of the pipeline, HIV drug resistance output files and plots that summaries overall analysis. The test data is obtained from a study called CIPRA-SA, which is a trial of antiretroviral drug monitoring strategy in resource poor setting. The chapter is included in paper publication. </w:t>
      </w:r>
    </w:p>
    <w:p w:rsidR="006444DD" w:rsidRDefault="006444DD" w:rsidP="006444DD">
      <w:pPr>
        <w:spacing w:line="480" w:lineRule="auto"/>
        <w:jc w:val="both"/>
      </w:pPr>
    </w:p>
    <w:p w:rsidR="006444DD" w:rsidRDefault="006444DD" w:rsidP="006444DD">
      <w:pPr>
        <w:spacing w:line="480" w:lineRule="auto"/>
        <w:jc w:val="both"/>
      </w:pPr>
      <w:r>
        <w:t>Chapter 5: This chapter discusses on comparison of clinical data and sequence data analyzed using Seq2Res pipeline. Excitingly, the sequence data analyzed using Seq2Res agrees to clinical data.</w:t>
      </w:r>
    </w:p>
    <w:p w:rsidR="006444DD" w:rsidRDefault="006444DD" w:rsidP="006444DD">
      <w:pPr>
        <w:spacing w:line="480" w:lineRule="auto"/>
        <w:jc w:val="both"/>
      </w:pPr>
    </w:p>
    <w:p w:rsidR="006444DD" w:rsidRDefault="006444DD" w:rsidP="006444DD">
      <w:pPr>
        <w:spacing w:line="480" w:lineRule="auto"/>
        <w:jc w:val="both"/>
      </w:pPr>
      <w:r>
        <w:t xml:space="preserve"> </w:t>
      </w:r>
    </w:p>
    <w:p w:rsidR="006444DD" w:rsidRDefault="006444DD" w:rsidP="006444DD">
      <w:pPr>
        <w:spacing w:line="480" w:lineRule="auto"/>
        <w:jc w:val="both"/>
      </w:pPr>
    </w:p>
    <w:p w:rsidR="006444DD" w:rsidRDefault="006444DD" w:rsidP="006444DD">
      <w:pPr>
        <w:spacing w:line="480" w:lineRule="auto"/>
        <w:jc w:val="both"/>
      </w:pPr>
      <w:r>
        <w:t>Bibliography</w:t>
      </w:r>
    </w:p>
    <w:p w:rsidR="006444DD" w:rsidRDefault="006444DD" w:rsidP="006444DD">
      <w:pPr>
        <w:spacing w:line="480" w:lineRule="auto"/>
        <w:jc w:val="both"/>
      </w:pPr>
    </w:p>
    <w:p w:rsidR="006444DD" w:rsidRDefault="006444DD" w:rsidP="006444DD">
      <w:pPr>
        <w:spacing w:line="480" w:lineRule="auto"/>
        <w:jc w:val="both"/>
      </w:pPr>
    </w:p>
    <w:p w:rsidR="006444DD" w:rsidRDefault="006444DD" w:rsidP="006444DD">
      <w:pPr>
        <w:spacing w:line="480" w:lineRule="auto"/>
        <w:jc w:val="both"/>
      </w:pPr>
    </w:p>
    <w:p w:rsidR="006444DD" w:rsidRDefault="006444DD" w:rsidP="006444DD">
      <w:pPr>
        <w:spacing w:line="480" w:lineRule="auto"/>
        <w:jc w:val="both"/>
      </w:pPr>
    </w:p>
    <w:p w:rsidR="00276C20" w:rsidRPr="00276C20" w:rsidRDefault="00396A41" w:rsidP="00276C20">
      <w:pPr>
        <w:jc w:val="both"/>
        <w:rPr>
          <w:ins w:id="734" w:author="Ram Shrestha" w:date="2014-01-04T19:38:00Z"/>
          <w:rFonts w:ascii="Cambria" w:hAnsi="Cambria"/>
          <w:noProof/>
          <w:rPrChange w:id="735" w:author="Ram Shrestha" w:date="2014-01-04T19:38:00Z">
            <w:rPr>
              <w:ins w:id="736" w:author="Ram Shrestha" w:date="2014-01-04T19:38:00Z"/>
            </w:rPr>
          </w:rPrChange>
        </w:rPr>
        <w:pPrChange w:id="737" w:author="Ram Shrestha" w:date="2014-01-04T19:38:00Z">
          <w:pPr>
            <w:ind w:left="720" w:hanging="720"/>
            <w:jc w:val="both"/>
          </w:pPr>
        </w:pPrChange>
      </w:pPr>
      <w:r>
        <w:fldChar w:fldCharType="begin"/>
      </w:r>
      <w:r w:rsidR="006444DD">
        <w:instrText xml:space="preserve"> ADDIN EN.REFLIST </w:instrText>
      </w:r>
      <w:r>
        <w:fldChar w:fldCharType="separate"/>
      </w:r>
      <w:ins w:id="738" w:author="Ram Shrestha" w:date="2014-01-04T19:38:00Z">
        <w:r w:rsidR="00276C20" w:rsidRPr="00276C20">
          <w:rPr>
            <w:rFonts w:ascii="Cambria" w:hAnsi="Cambria"/>
            <w:noProof/>
            <w:rPrChange w:id="739" w:author="Ram Shrestha" w:date="2014-01-04T19:38:00Z">
              <w:rPr/>
            </w:rPrChange>
          </w:rPr>
          <w:t xml:space="preserve">Ammaranond, P, Sanguansittianan, S (2012) Mechanism of HIV antiretroviral drugs progress toward drug resistance. </w:t>
        </w:r>
        <w:r w:rsidR="00276C20" w:rsidRPr="00276C20">
          <w:rPr>
            <w:rFonts w:ascii="Cambria" w:hAnsi="Cambria"/>
            <w:i/>
            <w:noProof/>
            <w:rPrChange w:id="740" w:author="Ram Shrestha" w:date="2014-01-04T19:38:00Z">
              <w:rPr/>
            </w:rPrChange>
          </w:rPr>
          <w:t>Fundamental &amp; Clinical Pharmacology</w:t>
        </w:r>
        <w:r w:rsidR="00276C20" w:rsidRPr="00276C20">
          <w:rPr>
            <w:rFonts w:ascii="Cambria" w:hAnsi="Cambria"/>
            <w:noProof/>
            <w:rPrChange w:id="741" w:author="Ram Shrestha" w:date="2014-01-04T19:38:00Z">
              <w:rPr/>
            </w:rPrChange>
          </w:rPr>
          <w:t xml:space="preserve"> </w:t>
        </w:r>
        <w:r w:rsidR="00276C20" w:rsidRPr="00276C20">
          <w:rPr>
            <w:rFonts w:ascii="Cambria" w:hAnsi="Cambria"/>
            <w:b/>
            <w:noProof/>
            <w:rPrChange w:id="742" w:author="Ram Shrestha" w:date="2014-01-04T19:38:00Z">
              <w:rPr/>
            </w:rPrChange>
          </w:rPr>
          <w:t>26</w:t>
        </w:r>
        <w:r w:rsidR="00276C20" w:rsidRPr="00276C20">
          <w:rPr>
            <w:rFonts w:ascii="Cambria" w:hAnsi="Cambria"/>
            <w:noProof/>
            <w:rPrChange w:id="743" w:author="Ram Shrestha" w:date="2014-01-04T19:38:00Z">
              <w:rPr/>
            </w:rPrChange>
          </w:rPr>
          <w:t>: 146–161.</w:t>
        </w:r>
      </w:ins>
    </w:p>
    <w:p w:rsidR="00276C20" w:rsidRPr="00276C20" w:rsidRDefault="00276C20" w:rsidP="00276C20">
      <w:pPr>
        <w:jc w:val="both"/>
        <w:rPr>
          <w:ins w:id="744" w:author="Ram Shrestha" w:date="2014-01-04T19:38:00Z"/>
          <w:rFonts w:ascii="Cambria" w:hAnsi="Cambria"/>
          <w:noProof/>
          <w:rPrChange w:id="745" w:author="Ram Shrestha" w:date="2014-01-04T19:38:00Z">
            <w:rPr>
              <w:ins w:id="746" w:author="Ram Shrestha" w:date="2014-01-04T19:38:00Z"/>
            </w:rPr>
          </w:rPrChange>
        </w:rPr>
        <w:pPrChange w:id="747" w:author="Ram Shrestha" w:date="2014-01-04T19:38:00Z">
          <w:pPr>
            <w:ind w:left="720" w:hanging="720"/>
            <w:jc w:val="both"/>
          </w:pPr>
        </w:pPrChange>
      </w:pPr>
      <w:ins w:id="748" w:author="Ram Shrestha" w:date="2014-01-04T19:38:00Z">
        <w:r w:rsidRPr="00276C20">
          <w:rPr>
            <w:rFonts w:ascii="Cambria" w:hAnsi="Cambria"/>
            <w:noProof/>
            <w:rPrChange w:id="749" w:author="Ram Shrestha" w:date="2014-01-04T19:38:00Z">
              <w:rPr/>
            </w:rPrChange>
          </w:rPr>
          <w:t xml:space="preserve">Apetrei, C, Robertson, DL, Marx, PA (2004) The history of SIVS and AIDS: epidemiology, phylogeny and biology of isolates from naturally SIV infected non-human primates (NHP) in Africa. </w:t>
        </w:r>
        <w:r w:rsidRPr="00276C20">
          <w:rPr>
            <w:rFonts w:ascii="Cambria" w:hAnsi="Cambria"/>
            <w:i/>
            <w:noProof/>
            <w:rPrChange w:id="750" w:author="Ram Shrestha" w:date="2014-01-04T19:38:00Z">
              <w:rPr/>
            </w:rPrChange>
          </w:rPr>
          <w:t>Frontiers in bioscience: a journal and virtual library</w:t>
        </w:r>
        <w:r w:rsidRPr="00276C20">
          <w:rPr>
            <w:rFonts w:ascii="Cambria" w:hAnsi="Cambria"/>
            <w:noProof/>
            <w:rPrChange w:id="751" w:author="Ram Shrestha" w:date="2014-01-04T19:38:00Z">
              <w:rPr/>
            </w:rPrChange>
          </w:rPr>
          <w:t xml:space="preserve"> </w:t>
        </w:r>
        <w:r w:rsidRPr="00276C20">
          <w:rPr>
            <w:rFonts w:ascii="Cambria" w:hAnsi="Cambria"/>
            <w:b/>
            <w:noProof/>
            <w:rPrChange w:id="752" w:author="Ram Shrestha" w:date="2014-01-04T19:38:00Z">
              <w:rPr/>
            </w:rPrChange>
          </w:rPr>
          <w:t>9</w:t>
        </w:r>
        <w:r w:rsidRPr="00276C20">
          <w:rPr>
            <w:rFonts w:ascii="Cambria" w:hAnsi="Cambria"/>
            <w:noProof/>
            <w:rPrChange w:id="753" w:author="Ram Shrestha" w:date="2014-01-04T19:38:00Z">
              <w:rPr/>
            </w:rPrChange>
          </w:rPr>
          <w:t>: 225-254.</w:t>
        </w:r>
      </w:ins>
    </w:p>
    <w:p w:rsidR="00276C20" w:rsidRPr="00276C20" w:rsidRDefault="00276C20" w:rsidP="00276C20">
      <w:pPr>
        <w:jc w:val="both"/>
        <w:rPr>
          <w:ins w:id="754" w:author="Ram Shrestha" w:date="2014-01-04T19:38:00Z"/>
          <w:rFonts w:ascii="Cambria" w:hAnsi="Cambria"/>
          <w:noProof/>
          <w:rPrChange w:id="755" w:author="Ram Shrestha" w:date="2014-01-04T19:38:00Z">
            <w:rPr>
              <w:ins w:id="756" w:author="Ram Shrestha" w:date="2014-01-04T19:38:00Z"/>
            </w:rPr>
          </w:rPrChange>
        </w:rPr>
        <w:pPrChange w:id="757" w:author="Ram Shrestha" w:date="2014-01-04T19:38:00Z">
          <w:pPr>
            <w:ind w:left="720" w:hanging="720"/>
            <w:jc w:val="both"/>
          </w:pPr>
        </w:pPrChange>
      </w:pPr>
      <w:ins w:id="758" w:author="Ram Shrestha" w:date="2014-01-04T19:38:00Z">
        <w:r w:rsidRPr="00276C20">
          <w:rPr>
            <w:rFonts w:ascii="Cambria" w:hAnsi="Cambria"/>
            <w:noProof/>
            <w:rPrChange w:id="759" w:author="Ram Shrestha" w:date="2014-01-04T19:38:00Z">
              <w:rPr/>
            </w:rPrChange>
          </w:rPr>
          <w:t xml:space="preserve">Ariën, KK, Abraha, A, Quiñones-Mateu, ME, Kestens, L, Vanham, G, Arts, EJ (2005) The Replicative Fitness of Primary Human Immunodeficiency Virus Type 1 (HIV-1) Group M, HIV-1 Group O, and HIV-2 Isolates. </w:t>
        </w:r>
        <w:r w:rsidRPr="00276C20">
          <w:rPr>
            <w:rFonts w:ascii="Cambria" w:hAnsi="Cambria"/>
            <w:i/>
            <w:noProof/>
            <w:rPrChange w:id="760" w:author="Ram Shrestha" w:date="2014-01-04T19:38:00Z">
              <w:rPr/>
            </w:rPrChange>
          </w:rPr>
          <w:t>Journal of Virology</w:t>
        </w:r>
        <w:r w:rsidRPr="00276C20">
          <w:rPr>
            <w:rFonts w:ascii="Cambria" w:hAnsi="Cambria"/>
            <w:noProof/>
            <w:rPrChange w:id="761" w:author="Ram Shrestha" w:date="2014-01-04T19:38:00Z">
              <w:rPr/>
            </w:rPrChange>
          </w:rPr>
          <w:t xml:space="preserve"> </w:t>
        </w:r>
        <w:r w:rsidRPr="00276C20">
          <w:rPr>
            <w:rFonts w:ascii="Cambria" w:hAnsi="Cambria"/>
            <w:b/>
            <w:noProof/>
            <w:rPrChange w:id="762" w:author="Ram Shrestha" w:date="2014-01-04T19:38:00Z">
              <w:rPr/>
            </w:rPrChange>
          </w:rPr>
          <w:t>79</w:t>
        </w:r>
        <w:r w:rsidRPr="00276C20">
          <w:rPr>
            <w:rFonts w:ascii="Cambria" w:hAnsi="Cambria"/>
            <w:noProof/>
            <w:rPrChange w:id="763" w:author="Ram Shrestha" w:date="2014-01-04T19:38:00Z">
              <w:rPr/>
            </w:rPrChange>
          </w:rPr>
          <w:t>: 8979-8990.</w:t>
        </w:r>
      </w:ins>
    </w:p>
    <w:p w:rsidR="00276C20" w:rsidRPr="00276C20" w:rsidRDefault="00276C20" w:rsidP="00276C20">
      <w:pPr>
        <w:jc w:val="both"/>
        <w:rPr>
          <w:ins w:id="764" w:author="Ram Shrestha" w:date="2014-01-04T19:38:00Z"/>
          <w:rFonts w:ascii="Cambria" w:hAnsi="Cambria"/>
          <w:noProof/>
          <w:rPrChange w:id="765" w:author="Ram Shrestha" w:date="2014-01-04T19:38:00Z">
            <w:rPr>
              <w:ins w:id="766" w:author="Ram Shrestha" w:date="2014-01-04T19:38:00Z"/>
            </w:rPr>
          </w:rPrChange>
        </w:rPr>
        <w:pPrChange w:id="767" w:author="Ram Shrestha" w:date="2014-01-04T19:38:00Z">
          <w:pPr>
            <w:ind w:left="720" w:hanging="720"/>
            <w:jc w:val="both"/>
          </w:pPr>
        </w:pPrChange>
      </w:pPr>
      <w:ins w:id="768" w:author="Ram Shrestha" w:date="2014-01-04T19:38:00Z">
        <w:r w:rsidRPr="00276C20">
          <w:rPr>
            <w:rFonts w:ascii="Cambria" w:hAnsi="Cambria"/>
            <w:noProof/>
            <w:rPrChange w:id="769" w:author="Ram Shrestha" w:date="2014-01-04T19:38:00Z">
              <w:rPr/>
            </w:rPrChange>
          </w:rPr>
          <w:t xml:space="preserve">Artenstein, AW, Coppola, J, Brown, AE, Carr, JK, Sanders-Buell, E, Galbarini, E, Mascola, JR, VanCott, TC, Schonbrood, P, McCutchan, FE, et al. (1995) Multiple introductions of HIV-1 subtype E into the western hemisphere. </w:t>
        </w:r>
        <w:r w:rsidRPr="00276C20">
          <w:rPr>
            <w:rFonts w:ascii="Cambria" w:hAnsi="Cambria"/>
            <w:i/>
            <w:noProof/>
            <w:rPrChange w:id="770" w:author="Ram Shrestha" w:date="2014-01-04T19:38:00Z">
              <w:rPr/>
            </w:rPrChange>
          </w:rPr>
          <w:t>Lancet</w:t>
        </w:r>
        <w:r w:rsidRPr="00276C20">
          <w:rPr>
            <w:rFonts w:ascii="Cambria" w:hAnsi="Cambria"/>
            <w:noProof/>
            <w:rPrChange w:id="771" w:author="Ram Shrestha" w:date="2014-01-04T19:38:00Z">
              <w:rPr/>
            </w:rPrChange>
          </w:rPr>
          <w:t xml:space="preserve"> </w:t>
        </w:r>
        <w:r w:rsidRPr="00276C20">
          <w:rPr>
            <w:rFonts w:ascii="Cambria" w:hAnsi="Cambria"/>
            <w:b/>
            <w:noProof/>
            <w:rPrChange w:id="772" w:author="Ram Shrestha" w:date="2014-01-04T19:38:00Z">
              <w:rPr/>
            </w:rPrChange>
          </w:rPr>
          <w:t>346</w:t>
        </w:r>
        <w:r w:rsidRPr="00276C20">
          <w:rPr>
            <w:rFonts w:ascii="Cambria" w:hAnsi="Cambria"/>
            <w:noProof/>
            <w:rPrChange w:id="773" w:author="Ram Shrestha" w:date="2014-01-04T19:38:00Z">
              <w:rPr/>
            </w:rPrChange>
          </w:rPr>
          <w:t>: 1197-1198.</w:t>
        </w:r>
      </w:ins>
    </w:p>
    <w:p w:rsidR="00276C20" w:rsidRPr="00276C20" w:rsidRDefault="00276C20" w:rsidP="00276C20">
      <w:pPr>
        <w:jc w:val="both"/>
        <w:rPr>
          <w:ins w:id="774" w:author="Ram Shrestha" w:date="2014-01-04T19:38:00Z"/>
          <w:rFonts w:ascii="Cambria" w:hAnsi="Cambria"/>
          <w:noProof/>
          <w:rPrChange w:id="775" w:author="Ram Shrestha" w:date="2014-01-04T19:38:00Z">
            <w:rPr>
              <w:ins w:id="776" w:author="Ram Shrestha" w:date="2014-01-04T19:38:00Z"/>
            </w:rPr>
          </w:rPrChange>
        </w:rPr>
        <w:pPrChange w:id="777" w:author="Ram Shrestha" w:date="2014-01-04T19:38:00Z">
          <w:pPr>
            <w:ind w:left="720" w:hanging="720"/>
            <w:jc w:val="both"/>
          </w:pPr>
        </w:pPrChange>
      </w:pPr>
      <w:ins w:id="778" w:author="Ram Shrestha" w:date="2014-01-04T19:38:00Z">
        <w:r w:rsidRPr="00276C20">
          <w:rPr>
            <w:rFonts w:ascii="Cambria" w:hAnsi="Cambria"/>
            <w:noProof/>
            <w:rPrChange w:id="779" w:author="Ram Shrestha" w:date="2014-01-04T19:38:00Z">
              <w:rPr/>
            </w:rPrChange>
          </w:rPr>
          <w:t xml:space="preserve">Astrovskaya, I, Tork, B, Mangul, S, Westbrooks, K, Mandoiu, I, Balfe, P, Zelikovsky, A (2011) Inferring viral quasispecies spectra from 454 pyrosequencing reads. </w:t>
        </w:r>
        <w:r w:rsidRPr="00276C20">
          <w:rPr>
            <w:rFonts w:ascii="Cambria" w:hAnsi="Cambria"/>
            <w:i/>
            <w:noProof/>
            <w:rPrChange w:id="780" w:author="Ram Shrestha" w:date="2014-01-04T19:38:00Z">
              <w:rPr/>
            </w:rPrChange>
          </w:rPr>
          <w:t>BMC Bioinformatics</w:t>
        </w:r>
        <w:r w:rsidRPr="00276C20">
          <w:rPr>
            <w:rFonts w:ascii="Cambria" w:hAnsi="Cambria"/>
            <w:noProof/>
            <w:rPrChange w:id="781" w:author="Ram Shrestha" w:date="2014-01-04T19:38:00Z">
              <w:rPr/>
            </w:rPrChange>
          </w:rPr>
          <w:t xml:space="preserve"> </w:t>
        </w:r>
        <w:r w:rsidRPr="00276C20">
          <w:rPr>
            <w:rFonts w:ascii="Cambria" w:hAnsi="Cambria"/>
            <w:b/>
            <w:noProof/>
            <w:rPrChange w:id="782" w:author="Ram Shrestha" w:date="2014-01-04T19:38:00Z">
              <w:rPr/>
            </w:rPrChange>
          </w:rPr>
          <w:t>12 Suppl 6</w:t>
        </w:r>
        <w:r w:rsidRPr="00276C20">
          <w:rPr>
            <w:rFonts w:ascii="Cambria" w:hAnsi="Cambria"/>
            <w:noProof/>
            <w:rPrChange w:id="783" w:author="Ram Shrestha" w:date="2014-01-04T19:38:00Z">
              <w:rPr/>
            </w:rPrChange>
          </w:rPr>
          <w:t>: S1.</w:t>
        </w:r>
      </w:ins>
    </w:p>
    <w:p w:rsidR="00276C20" w:rsidRPr="00276C20" w:rsidRDefault="00276C20" w:rsidP="00276C20">
      <w:pPr>
        <w:jc w:val="both"/>
        <w:rPr>
          <w:ins w:id="784" w:author="Ram Shrestha" w:date="2014-01-04T19:38:00Z"/>
          <w:rFonts w:ascii="Cambria" w:hAnsi="Cambria"/>
          <w:noProof/>
          <w:rPrChange w:id="785" w:author="Ram Shrestha" w:date="2014-01-04T19:38:00Z">
            <w:rPr>
              <w:ins w:id="786" w:author="Ram Shrestha" w:date="2014-01-04T19:38:00Z"/>
            </w:rPr>
          </w:rPrChange>
        </w:rPr>
        <w:pPrChange w:id="787" w:author="Ram Shrestha" w:date="2014-01-04T19:38:00Z">
          <w:pPr>
            <w:ind w:left="720" w:hanging="720"/>
            <w:jc w:val="both"/>
          </w:pPr>
        </w:pPrChange>
      </w:pPr>
      <w:ins w:id="788" w:author="Ram Shrestha" w:date="2014-01-04T19:38:00Z">
        <w:r w:rsidRPr="00276C20">
          <w:rPr>
            <w:rFonts w:ascii="Cambria" w:hAnsi="Cambria"/>
            <w:noProof/>
            <w:rPrChange w:id="789" w:author="Ram Shrestha" w:date="2014-01-04T19:38:00Z">
              <w:rPr/>
            </w:rPrChange>
          </w:rPr>
          <w:t xml:space="preserve">Ayouba, A, Souquieres, S, Njinku, B, Martin, PM, Muller-Trutwin, MC, Roques, P, Barre-Sinoussi, F, Mauclere, P, Simon, F, Nerrienet, E (2000) HIV-1 group N among HIV-1-seropositive individuals in Cameroon. </w:t>
        </w:r>
        <w:r w:rsidRPr="00276C20">
          <w:rPr>
            <w:rFonts w:ascii="Cambria" w:hAnsi="Cambria"/>
            <w:i/>
            <w:noProof/>
            <w:rPrChange w:id="790" w:author="Ram Shrestha" w:date="2014-01-04T19:38:00Z">
              <w:rPr/>
            </w:rPrChange>
          </w:rPr>
          <w:t>AIDS</w:t>
        </w:r>
        <w:r w:rsidRPr="00276C20">
          <w:rPr>
            <w:rFonts w:ascii="Cambria" w:hAnsi="Cambria"/>
            <w:noProof/>
            <w:rPrChange w:id="791" w:author="Ram Shrestha" w:date="2014-01-04T19:38:00Z">
              <w:rPr/>
            </w:rPrChange>
          </w:rPr>
          <w:t xml:space="preserve"> </w:t>
        </w:r>
        <w:r w:rsidRPr="00276C20">
          <w:rPr>
            <w:rFonts w:ascii="Cambria" w:hAnsi="Cambria"/>
            <w:b/>
            <w:noProof/>
            <w:rPrChange w:id="792" w:author="Ram Shrestha" w:date="2014-01-04T19:38:00Z">
              <w:rPr/>
            </w:rPrChange>
          </w:rPr>
          <w:t>14</w:t>
        </w:r>
        <w:r w:rsidRPr="00276C20">
          <w:rPr>
            <w:rFonts w:ascii="Cambria" w:hAnsi="Cambria"/>
            <w:noProof/>
            <w:rPrChange w:id="793" w:author="Ram Shrestha" w:date="2014-01-04T19:38:00Z">
              <w:rPr/>
            </w:rPrChange>
          </w:rPr>
          <w:t>: 2623-2625.</w:t>
        </w:r>
      </w:ins>
    </w:p>
    <w:p w:rsidR="00276C20" w:rsidRPr="00276C20" w:rsidRDefault="00276C20" w:rsidP="00276C20">
      <w:pPr>
        <w:jc w:val="both"/>
        <w:rPr>
          <w:ins w:id="794" w:author="Ram Shrestha" w:date="2014-01-04T19:38:00Z"/>
          <w:rFonts w:ascii="Cambria" w:hAnsi="Cambria"/>
          <w:noProof/>
          <w:rPrChange w:id="795" w:author="Ram Shrestha" w:date="2014-01-04T19:38:00Z">
            <w:rPr>
              <w:ins w:id="796" w:author="Ram Shrestha" w:date="2014-01-04T19:38:00Z"/>
            </w:rPr>
          </w:rPrChange>
        </w:rPr>
        <w:pPrChange w:id="797" w:author="Ram Shrestha" w:date="2014-01-04T19:38:00Z">
          <w:pPr>
            <w:ind w:left="720" w:hanging="720"/>
            <w:jc w:val="both"/>
          </w:pPr>
        </w:pPrChange>
      </w:pPr>
      <w:ins w:id="798" w:author="Ram Shrestha" w:date="2014-01-04T19:38:00Z">
        <w:r w:rsidRPr="00276C20">
          <w:rPr>
            <w:rFonts w:ascii="Cambria" w:hAnsi="Cambria"/>
            <w:noProof/>
            <w:rPrChange w:id="799" w:author="Ram Shrestha" w:date="2014-01-04T19:38:00Z">
              <w:rPr/>
            </w:rPrChange>
          </w:rPr>
          <w:t>Bailes, E, Chaudhuri, RR, Santiago, ML, Bibollet-Ruche, F, Hahn, BH, Sharp, PM (2002) The Evolution of Primate Lentiviruses and the Origins of AIDS. In: The Molecular Epidemiology of Human Viruses, Springer US, pp. 65-96.</w:t>
        </w:r>
      </w:ins>
    </w:p>
    <w:p w:rsidR="00276C20" w:rsidRPr="00276C20" w:rsidRDefault="00276C20" w:rsidP="00276C20">
      <w:pPr>
        <w:jc w:val="both"/>
        <w:rPr>
          <w:ins w:id="800" w:author="Ram Shrestha" w:date="2014-01-04T19:38:00Z"/>
          <w:rFonts w:ascii="Cambria" w:hAnsi="Cambria"/>
          <w:noProof/>
          <w:rPrChange w:id="801" w:author="Ram Shrestha" w:date="2014-01-04T19:38:00Z">
            <w:rPr>
              <w:ins w:id="802" w:author="Ram Shrestha" w:date="2014-01-04T19:38:00Z"/>
            </w:rPr>
          </w:rPrChange>
        </w:rPr>
        <w:pPrChange w:id="803" w:author="Ram Shrestha" w:date="2014-01-04T19:38:00Z">
          <w:pPr>
            <w:ind w:left="720" w:hanging="720"/>
            <w:jc w:val="both"/>
          </w:pPr>
        </w:pPrChange>
      </w:pPr>
      <w:ins w:id="804" w:author="Ram Shrestha" w:date="2014-01-04T19:38:00Z">
        <w:r w:rsidRPr="00276C20">
          <w:rPr>
            <w:rFonts w:ascii="Cambria" w:hAnsi="Cambria"/>
            <w:noProof/>
            <w:rPrChange w:id="805" w:author="Ram Shrestha" w:date="2014-01-04T19:38:00Z">
              <w:rPr/>
            </w:rPrChange>
          </w:rPr>
          <w:t xml:space="preserve">Baldwin, CE, Sanders, RW, Berkhout, B (2003) Inhibiting HIV-1 entry with fusion inhibitors. </w:t>
        </w:r>
        <w:r w:rsidRPr="00276C20">
          <w:rPr>
            <w:rFonts w:ascii="Cambria" w:hAnsi="Cambria"/>
            <w:i/>
            <w:noProof/>
            <w:rPrChange w:id="806" w:author="Ram Shrestha" w:date="2014-01-04T19:38:00Z">
              <w:rPr/>
            </w:rPrChange>
          </w:rPr>
          <w:t>Curr Med Chem</w:t>
        </w:r>
        <w:r w:rsidRPr="00276C20">
          <w:rPr>
            <w:rFonts w:ascii="Cambria" w:hAnsi="Cambria"/>
            <w:noProof/>
            <w:rPrChange w:id="807" w:author="Ram Shrestha" w:date="2014-01-04T19:38:00Z">
              <w:rPr/>
            </w:rPrChange>
          </w:rPr>
          <w:t xml:space="preserve"> </w:t>
        </w:r>
        <w:r w:rsidRPr="00276C20">
          <w:rPr>
            <w:rFonts w:ascii="Cambria" w:hAnsi="Cambria"/>
            <w:b/>
            <w:noProof/>
            <w:rPrChange w:id="808" w:author="Ram Shrestha" w:date="2014-01-04T19:38:00Z">
              <w:rPr/>
            </w:rPrChange>
          </w:rPr>
          <w:t>10</w:t>
        </w:r>
        <w:r w:rsidRPr="00276C20">
          <w:rPr>
            <w:rFonts w:ascii="Cambria" w:hAnsi="Cambria"/>
            <w:noProof/>
            <w:rPrChange w:id="809" w:author="Ram Shrestha" w:date="2014-01-04T19:38:00Z">
              <w:rPr/>
            </w:rPrChange>
          </w:rPr>
          <w:t>: 1633-1642.</w:t>
        </w:r>
      </w:ins>
    </w:p>
    <w:p w:rsidR="00276C20" w:rsidRPr="00276C20" w:rsidRDefault="00276C20" w:rsidP="00276C20">
      <w:pPr>
        <w:jc w:val="both"/>
        <w:rPr>
          <w:ins w:id="810" w:author="Ram Shrestha" w:date="2014-01-04T19:38:00Z"/>
          <w:rFonts w:ascii="Cambria" w:hAnsi="Cambria"/>
          <w:noProof/>
          <w:rPrChange w:id="811" w:author="Ram Shrestha" w:date="2014-01-04T19:38:00Z">
            <w:rPr>
              <w:ins w:id="812" w:author="Ram Shrestha" w:date="2014-01-04T19:38:00Z"/>
            </w:rPr>
          </w:rPrChange>
        </w:rPr>
        <w:pPrChange w:id="813" w:author="Ram Shrestha" w:date="2014-01-04T19:38:00Z">
          <w:pPr>
            <w:ind w:left="720" w:hanging="720"/>
            <w:jc w:val="both"/>
          </w:pPr>
        </w:pPrChange>
      </w:pPr>
      <w:ins w:id="814" w:author="Ram Shrestha" w:date="2014-01-04T19:38:00Z">
        <w:r w:rsidRPr="00276C20">
          <w:rPr>
            <w:rFonts w:ascii="Cambria" w:hAnsi="Cambria"/>
            <w:noProof/>
            <w:rPrChange w:id="815" w:author="Ram Shrestha" w:date="2014-01-04T19:38:00Z">
              <w:rPr/>
            </w:rPrChange>
          </w:rPr>
          <w:t xml:space="preserve">Baltimore, D (1971) Expression of animal virus genomes. </w:t>
        </w:r>
        <w:r w:rsidRPr="00276C20">
          <w:rPr>
            <w:rFonts w:ascii="Cambria" w:hAnsi="Cambria"/>
            <w:i/>
            <w:noProof/>
            <w:rPrChange w:id="816" w:author="Ram Shrestha" w:date="2014-01-04T19:38:00Z">
              <w:rPr/>
            </w:rPrChange>
          </w:rPr>
          <w:t>Bacteriological Reviews</w:t>
        </w:r>
        <w:r w:rsidRPr="00276C20">
          <w:rPr>
            <w:rFonts w:ascii="Cambria" w:hAnsi="Cambria"/>
            <w:noProof/>
            <w:rPrChange w:id="817" w:author="Ram Shrestha" w:date="2014-01-04T19:38:00Z">
              <w:rPr/>
            </w:rPrChange>
          </w:rPr>
          <w:t xml:space="preserve"> </w:t>
        </w:r>
        <w:r w:rsidRPr="00276C20">
          <w:rPr>
            <w:rFonts w:ascii="Cambria" w:hAnsi="Cambria"/>
            <w:b/>
            <w:noProof/>
            <w:rPrChange w:id="818" w:author="Ram Shrestha" w:date="2014-01-04T19:38:00Z">
              <w:rPr/>
            </w:rPrChange>
          </w:rPr>
          <w:t>35</w:t>
        </w:r>
        <w:r w:rsidRPr="00276C20">
          <w:rPr>
            <w:rFonts w:ascii="Cambria" w:hAnsi="Cambria"/>
            <w:noProof/>
            <w:rPrChange w:id="819" w:author="Ram Shrestha" w:date="2014-01-04T19:38:00Z">
              <w:rPr/>
            </w:rPrChange>
          </w:rPr>
          <w:t>: 235.</w:t>
        </w:r>
      </w:ins>
    </w:p>
    <w:p w:rsidR="00276C20" w:rsidRPr="00276C20" w:rsidRDefault="00276C20" w:rsidP="00276C20">
      <w:pPr>
        <w:jc w:val="both"/>
        <w:rPr>
          <w:ins w:id="820" w:author="Ram Shrestha" w:date="2014-01-04T19:38:00Z"/>
          <w:rFonts w:ascii="Cambria" w:hAnsi="Cambria"/>
          <w:noProof/>
          <w:rPrChange w:id="821" w:author="Ram Shrestha" w:date="2014-01-04T19:38:00Z">
            <w:rPr>
              <w:ins w:id="822" w:author="Ram Shrestha" w:date="2014-01-04T19:38:00Z"/>
            </w:rPr>
          </w:rPrChange>
        </w:rPr>
        <w:pPrChange w:id="823" w:author="Ram Shrestha" w:date="2014-01-04T19:38:00Z">
          <w:pPr>
            <w:ind w:left="720" w:hanging="720"/>
            <w:jc w:val="both"/>
          </w:pPr>
        </w:pPrChange>
      </w:pPr>
      <w:ins w:id="824" w:author="Ram Shrestha" w:date="2014-01-04T19:38:00Z">
        <w:r w:rsidRPr="00276C20">
          <w:rPr>
            <w:rFonts w:ascii="Cambria" w:hAnsi="Cambria"/>
            <w:noProof/>
            <w:rPrChange w:id="825" w:author="Ram Shrestha" w:date="2014-01-04T19:38:00Z">
              <w:rPr/>
            </w:rPrChange>
          </w:rPr>
          <w:t xml:space="preserve">Balzarini, J (2004) Current Status of the Non-nucleoside Reverse Transcriptase Inhibitors of Human Immunodeficiency Virus Type 1. </w:t>
        </w:r>
        <w:r w:rsidRPr="00276C20">
          <w:rPr>
            <w:rFonts w:ascii="Cambria" w:hAnsi="Cambria"/>
            <w:i/>
            <w:noProof/>
            <w:rPrChange w:id="826" w:author="Ram Shrestha" w:date="2014-01-04T19:38:00Z">
              <w:rPr/>
            </w:rPrChange>
          </w:rPr>
          <w:t>Current Topics in Medicinal Chemistry</w:t>
        </w:r>
        <w:r w:rsidRPr="00276C20">
          <w:rPr>
            <w:rFonts w:ascii="Cambria" w:hAnsi="Cambria"/>
            <w:noProof/>
            <w:rPrChange w:id="827" w:author="Ram Shrestha" w:date="2014-01-04T19:38:00Z">
              <w:rPr/>
            </w:rPrChange>
          </w:rPr>
          <w:t xml:space="preserve"> </w:t>
        </w:r>
        <w:r w:rsidRPr="00276C20">
          <w:rPr>
            <w:rFonts w:ascii="Cambria" w:hAnsi="Cambria"/>
            <w:b/>
            <w:noProof/>
            <w:rPrChange w:id="828" w:author="Ram Shrestha" w:date="2014-01-04T19:38:00Z">
              <w:rPr/>
            </w:rPrChange>
          </w:rPr>
          <w:t>4</w:t>
        </w:r>
        <w:r w:rsidRPr="00276C20">
          <w:rPr>
            <w:rFonts w:ascii="Cambria" w:hAnsi="Cambria"/>
            <w:noProof/>
            <w:rPrChange w:id="829" w:author="Ram Shrestha" w:date="2014-01-04T19:38:00Z">
              <w:rPr/>
            </w:rPrChange>
          </w:rPr>
          <w:t>: 921-944.</w:t>
        </w:r>
      </w:ins>
    </w:p>
    <w:p w:rsidR="00276C20" w:rsidRPr="00276C20" w:rsidRDefault="00276C20" w:rsidP="00276C20">
      <w:pPr>
        <w:jc w:val="both"/>
        <w:rPr>
          <w:ins w:id="830" w:author="Ram Shrestha" w:date="2014-01-04T19:38:00Z"/>
          <w:rFonts w:ascii="Cambria" w:hAnsi="Cambria"/>
          <w:noProof/>
          <w:rPrChange w:id="831" w:author="Ram Shrestha" w:date="2014-01-04T19:38:00Z">
            <w:rPr>
              <w:ins w:id="832" w:author="Ram Shrestha" w:date="2014-01-04T19:38:00Z"/>
            </w:rPr>
          </w:rPrChange>
        </w:rPr>
        <w:pPrChange w:id="833" w:author="Ram Shrestha" w:date="2014-01-04T19:38:00Z">
          <w:pPr>
            <w:ind w:left="720" w:hanging="720"/>
            <w:jc w:val="both"/>
          </w:pPr>
        </w:pPrChange>
      </w:pPr>
      <w:ins w:id="834" w:author="Ram Shrestha" w:date="2014-01-04T19:38:00Z">
        <w:r w:rsidRPr="00276C20">
          <w:rPr>
            <w:rFonts w:ascii="Cambria" w:hAnsi="Cambria"/>
            <w:noProof/>
            <w:rPrChange w:id="835" w:author="Ram Shrestha" w:date="2014-01-04T19:38:00Z">
              <w:rPr/>
            </w:rPrChange>
          </w:rPr>
          <w:t xml:space="preserve">Bangsberg, DR, Kroetz, DL, Deeks, SG (2007) Adherence-resistance relationships to combination HIV antiretroviral therapy. </w:t>
        </w:r>
        <w:r w:rsidRPr="00276C20">
          <w:rPr>
            <w:rFonts w:ascii="Cambria" w:hAnsi="Cambria"/>
            <w:i/>
            <w:noProof/>
            <w:rPrChange w:id="836" w:author="Ram Shrestha" w:date="2014-01-04T19:38:00Z">
              <w:rPr/>
            </w:rPrChange>
          </w:rPr>
          <w:t>Curr HIV/AIDS Rep</w:t>
        </w:r>
        <w:r w:rsidRPr="00276C20">
          <w:rPr>
            <w:rFonts w:ascii="Cambria" w:hAnsi="Cambria"/>
            <w:noProof/>
            <w:rPrChange w:id="837" w:author="Ram Shrestha" w:date="2014-01-04T19:38:00Z">
              <w:rPr/>
            </w:rPrChange>
          </w:rPr>
          <w:t xml:space="preserve"> </w:t>
        </w:r>
        <w:r w:rsidRPr="00276C20">
          <w:rPr>
            <w:rFonts w:ascii="Cambria" w:hAnsi="Cambria"/>
            <w:b/>
            <w:noProof/>
            <w:rPrChange w:id="838" w:author="Ram Shrestha" w:date="2014-01-04T19:38:00Z">
              <w:rPr/>
            </w:rPrChange>
          </w:rPr>
          <w:t>4</w:t>
        </w:r>
        <w:r w:rsidRPr="00276C20">
          <w:rPr>
            <w:rFonts w:ascii="Cambria" w:hAnsi="Cambria"/>
            <w:noProof/>
            <w:rPrChange w:id="839" w:author="Ram Shrestha" w:date="2014-01-04T19:38:00Z">
              <w:rPr/>
            </w:rPrChange>
          </w:rPr>
          <w:t>: 65-72.</w:t>
        </w:r>
      </w:ins>
    </w:p>
    <w:p w:rsidR="00276C20" w:rsidRPr="00276C20" w:rsidRDefault="00276C20" w:rsidP="00276C20">
      <w:pPr>
        <w:jc w:val="both"/>
        <w:rPr>
          <w:ins w:id="840" w:author="Ram Shrestha" w:date="2014-01-04T19:38:00Z"/>
          <w:rFonts w:ascii="Cambria" w:hAnsi="Cambria"/>
          <w:noProof/>
          <w:rPrChange w:id="841" w:author="Ram Shrestha" w:date="2014-01-04T19:38:00Z">
            <w:rPr>
              <w:ins w:id="842" w:author="Ram Shrestha" w:date="2014-01-04T19:38:00Z"/>
            </w:rPr>
          </w:rPrChange>
        </w:rPr>
        <w:pPrChange w:id="843" w:author="Ram Shrestha" w:date="2014-01-04T19:38:00Z">
          <w:pPr>
            <w:ind w:left="720" w:hanging="720"/>
            <w:jc w:val="both"/>
          </w:pPr>
        </w:pPrChange>
      </w:pPr>
      <w:ins w:id="844" w:author="Ram Shrestha" w:date="2014-01-04T19:38:00Z">
        <w:r w:rsidRPr="00276C20">
          <w:rPr>
            <w:rFonts w:ascii="Cambria" w:hAnsi="Cambria"/>
            <w:noProof/>
            <w:rPrChange w:id="845" w:author="Ram Shrestha" w:date="2014-01-04T19:38:00Z">
              <w:rPr/>
            </w:rPrChange>
          </w:rPr>
          <w:t xml:space="preserve">Bansode, V, McCormack, GP, Crampin, AC, Ngwira, B, Shrestha, RK, French, N, Glynn, JR, Travers, SA (2013) Characterizing the emergence and persistence of drug resistant mutations in HIV-1 subtype C infections using 454 ultra deep pyrosequencing. </w:t>
        </w:r>
        <w:r w:rsidRPr="00276C20">
          <w:rPr>
            <w:rFonts w:ascii="Cambria" w:hAnsi="Cambria"/>
            <w:i/>
            <w:noProof/>
            <w:rPrChange w:id="846" w:author="Ram Shrestha" w:date="2014-01-04T19:38:00Z">
              <w:rPr/>
            </w:rPrChange>
          </w:rPr>
          <w:t>BMC Infect Dis</w:t>
        </w:r>
        <w:r w:rsidRPr="00276C20">
          <w:rPr>
            <w:rFonts w:ascii="Cambria" w:hAnsi="Cambria"/>
            <w:noProof/>
            <w:rPrChange w:id="847" w:author="Ram Shrestha" w:date="2014-01-04T19:38:00Z">
              <w:rPr/>
            </w:rPrChange>
          </w:rPr>
          <w:t xml:space="preserve"> </w:t>
        </w:r>
        <w:r w:rsidRPr="00276C20">
          <w:rPr>
            <w:rFonts w:ascii="Cambria" w:hAnsi="Cambria"/>
            <w:b/>
            <w:noProof/>
            <w:rPrChange w:id="848" w:author="Ram Shrestha" w:date="2014-01-04T19:38:00Z">
              <w:rPr/>
            </w:rPrChange>
          </w:rPr>
          <w:t>13</w:t>
        </w:r>
        <w:r w:rsidRPr="00276C20">
          <w:rPr>
            <w:rFonts w:ascii="Cambria" w:hAnsi="Cambria"/>
            <w:noProof/>
            <w:rPrChange w:id="849" w:author="Ram Shrestha" w:date="2014-01-04T19:38:00Z">
              <w:rPr/>
            </w:rPrChange>
          </w:rPr>
          <w:t>: 52.</w:t>
        </w:r>
      </w:ins>
    </w:p>
    <w:p w:rsidR="00276C20" w:rsidRPr="00276C20" w:rsidRDefault="00276C20" w:rsidP="00276C20">
      <w:pPr>
        <w:jc w:val="both"/>
        <w:rPr>
          <w:ins w:id="850" w:author="Ram Shrestha" w:date="2014-01-04T19:38:00Z"/>
          <w:rFonts w:ascii="Cambria" w:hAnsi="Cambria"/>
          <w:noProof/>
          <w:rPrChange w:id="851" w:author="Ram Shrestha" w:date="2014-01-04T19:38:00Z">
            <w:rPr>
              <w:ins w:id="852" w:author="Ram Shrestha" w:date="2014-01-04T19:38:00Z"/>
            </w:rPr>
          </w:rPrChange>
        </w:rPr>
        <w:pPrChange w:id="853" w:author="Ram Shrestha" w:date="2014-01-04T19:38:00Z">
          <w:pPr>
            <w:ind w:left="720" w:hanging="720"/>
            <w:jc w:val="both"/>
          </w:pPr>
        </w:pPrChange>
      </w:pPr>
      <w:ins w:id="854" w:author="Ram Shrestha" w:date="2014-01-04T19:38:00Z">
        <w:r w:rsidRPr="00276C20">
          <w:rPr>
            <w:rFonts w:ascii="Cambria" w:hAnsi="Cambria"/>
            <w:noProof/>
            <w:rPrChange w:id="855" w:author="Ram Shrestha" w:date="2014-01-04T19:38:00Z">
              <w:rPr/>
            </w:rPrChange>
          </w:rPr>
          <w:t xml:space="preserve">Baur, AS, Sawai, ET, Dazin, P, Fantl, WJ, Cheng-Mayer, C, Peterlin, BM (1994) HIV-1 Nef leads to inhibition or activation of T cells depending on its intracellular localization. </w:t>
        </w:r>
        <w:r w:rsidRPr="00276C20">
          <w:rPr>
            <w:rFonts w:ascii="Cambria" w:hAnsi="Cambria"/>
            <w:i/>
            <w:noProof/>
            <w:rPrChange w:id="856" w:author="Ram Shrestha" w:date="2014-01-04T19:38:00Z">
              <w:rPr/>
            </w:rPrChange>
          </w:rPr>
          <w:t>Immunity</w:t>
        </w:r>
        <w:r w:rsidRPr="00276C20">
          <w:rPr>
            <w:rFonts w:ascii="Cambria" w:hAnsi="Cambria"/>
            <w:noProof/>
            <w:rPrChange w:id="857" w:author="Ram Shrestha" w:date="2014-01-04T19:38:00Z">
              <w:rPr/>
            </w:rPrChange>
          </w:rPr>
          <w:t xml:space="preserve"> </w:t>
        </w:r>
        <w:r w:rsidRPr="00276C20">
          <w:rPr>
            <w:rFonts w:ascii="Cambria" w:hAnsi="Cambria"/>
            <w:b/>
            <w:noProof/>
            <w:rPrChange w:id="858" w:author="Ram Shrestha" w:date="2014-01-04T19:38:00Z">
              <w:rPr/>
            </w:rPrChange>
          </w:rPr>
          <w:t>1</w:t>
        </w:r>
        <w:r w:rsidRPr="00276C20">
          <w:rPr>
            <w:rFonts w:ascii="Cambria" w:hAnsi="Cambria"/>
            <w:noProof/>
            <w:rPrChange w:id="859" w:author="Ram Shrestha" w:date="2014-01-04T19:38:00Z">
              <w:rPr/>
            </w:rPrChange>
          </w:rPr>
          <w:t>: 373-384.</w:t>
        </w:r>
      </w:ins>
    </w:p>
    <w:p w:rsidR="00276C20" w:rsidRPr="00276C20" w:rsidRDefault="00276C20" w:rsidP="00276C20">
      <w:pPr>
        <w:jc w:val="both"/>
        <w:rPr>
          <w:ins w:id="860" w:author="Ram Shrestha" w:date="2014-01-04T19:38:00Z"/>
          <w:rFonts w:ascii="Cambria" w:hAnsi="Cambria"/>
          <w:noProof/>
          <w:rPrChange w:id="861" w:author="Ram Shrestha" w:date="2014-01-04T19:38:00Z">
            <w:rPr>
              <w:ins w:id="862" w:author="Ram Shrestha" w:date="2014-01-04T19:38:00Z"/>
            </w:rPr>
          </w:rPrChange>
        </w:rPr>
        <w:pPrChange w:id="863" w:author="Ram Shrestha" w:date="2014-01-04T19:38:00Z">
          <w:pPr>
            <w:ind w:left="720" w:hanging="720"/>
            <w:jc w:val="both"/>
          </w:pPr>
        </w:pPrChange>
      </w:pPr>
      <w:ins w:id="864" w:author="Ram Shrestha" w:date="2014-01-04T19:38:00Z">
        <w:r w:rsidRPr="00276C20">
          <w:rPr>
            <w:rFonts w:ascii="Cambria" w:hAnsi="Cambria"/>
            <w:noProof/>
            <w:rPrChange w:id="865" w:author="Ram Shrestha" w:date="2014-01-04T19:38:00Z">
              <w:rPr/>
            </w:rPrChange>
          </w:rPr>
          <w:t xml:space="preserve">Baxter, JD, Mayers, DL, Wentworth, DN, Neaton, JD, Hoover, ML, Winters, MA, Mannheimer, SB, Thompson, MA, Abrams, DI, Brizz, BJ, Ioannidis, JP, Merigan, TC (2000) A randomized study of antiretroviral management based on plasma genotypic antiretroviral resistance testing in patients failing therapy. CPCRA 046 Study Team for the Terry Beirn Community Programs for Clinical Research on AIDS. </w:t>
        </w:r>
        <w:r w:rsidRPr="00276C20">
          <w:rPr>
            <w:rFonts w:ascii="Cambria" w:hAnsi="Cambria"/>
            <w:i/>
            <w:noProof/>
            <w:rPrChange w:id="866" w:author="Ram Shrestha" w:date="2014-01-04T19:38:00Z">
              <w:rPr/>
            </w:rPrChange>
          </w:rPr>
          <w:t>AIDS</w:t>
        </w:r>
        <w:r w:rsidRPr="00276C20">
          <w:rPr>
            <w:rFonts w:ascii="Cambria" w:hAnsi="Cambria"/>
            <w:noProof/>
            <w:rPrChange w:id="867" w:author="Ram Shrestha" w:date="2014-01-04T19:38:00Z">
              <w:rPr/>
            </w:rPrChange>
          </w:rPr>
          <w:t xml:space="preserve"> </w:t>
        </w:r>
        <w:r w:rsidRPr="00276C20">
          <w:rPr>
            <w:rFonts w:ascii="Cambria" w:hAnsi="Cambria"/>
            <w:b/>
            <w:noProof/>
            <w:rPrChange w:id="868" w:author="Ram Shrestha" w:date="2014-01-04T19:38:00Z">
              <w:rPr/>
            </w:rPrChange>
          </w:rPr>
          <w:t>14</w:t>
        </w:r>
        <w:r w:rsidRPr="00276C20">
          <w:rPr>
            <w:rFonts w:ascii="Cambria" w:hAnsi="Cambria"/>
            <w:noProof/>
            <w:rPrChange w:id="869" w:author="Ram Shrestha" w:date="2014-01-04T19:38:00Z">
              <w:rPr/>
            </w:rPrChange>
          </w:rPr>
          <w:t>: F83-93.</w:t>
        </w:r>
      </w:ins>
    </w:p>
    <w:p w:rsidR="00276C20" w:rsidRPr="00276C20" w:rsidRDefault="00276C20" w:rsidP="00276C20">
      <w:pPr>
        <w:jc w:val="both"/>
        <w:rPr>
          <w:ins w:id="870" w:author="Ram Shrestha" w:date="2014-01-04T19:38:00Z"/>
          <w:rFonts w:ascii="Cambria" w:hAnsi="Cambria"/>
          <w:noProof/>
          <w:rPrChange w:id="871" w:author="Ram Shrestha" w:date="2014-01-04T19:38:00Z">
            <w:rPr>
              <w:ins w:id="872" w:author="Ram Shrestha" w:date="2014-01-04T19:38:00Z"/>
            </w:rPr>
          </w:rPrChange>
        </w:rPr>
        <w:pPrChange w:id="873" w:author="Ram Shrestha" w:date="2014-01-04T19:38:00Z">
          <w:pPr>
            <w:ind w:left="720" w:hanging="720"/>
            <w:jc w:val="both"/>
          </w:pPr>
        </w:pPrChange>
      </w:pPr>
      <w:ins w:id="874" w:author="Ram Shrestha" w:date="2014-01-04T19:38:00Z">
        <w:r w:rsidRPr="00276C20">
          <w:rPr>
            <w:rFonts w:ascii="Cambria" w:hAnsi="Cambria"/>
            <w:noProof/>
            <w:rPrChange w:id="875" w:author="Ram Shrestha" w:date="2014-01-04T19:38:00Z">
              <w:rPr/>
            </w:rPrChange>
          </w:rPr>
          <w:t xml:space="preserve">Bebenek, K, Abbotts, J, Roberts, JD, Wilson, SH, Kunkel, TA (1989) Specificity and mechanism of error-prone replication by human immunodeficiency virus-1 reverse transcriptase. </w:t>
        </w:r>
        <w:r w:rsidRPr="00276C20">
          <w:rPr>
            <w:rFonts w:ascii="Cambria" w:hAnsi="Cambria"/>
            <w:i/>
            <w:noProof/>
            <w:rPrChange w:id="876" w:author="Ram Shrestha" w:date="2014-01-04T19:38:00Z">
              <w:rPr/>
            </w:rPrChange>
          </w:rPr>
          <w:t>J Biol Chem</w:t>
        </w:r>
        <w:r w:rsidRPr="00276C20">
          <w:rPr>
            <w:rFonts w:ascii="Cambria" w:hAnsi="Cambria"/>
            <w:noProof/>
            <w:rPrChange w:id="877" w:author="Ram Shrestha" w:date="2014-01-04T19:38:00Z">
              <w:rPr/>
            </w:rPrChange>
          </w:rPr>
          <w:t xml:space="preserve"> </w:t>
        </w:r>
        <w:r w:rsidRPr="00276C20">
          <w:rPr>
            <w:rFonts w:ascii="Cambria" w:hAnsi="Cambria"/>
            <w:b/>
            <w:noProof/>
            <w:rPrChange w:id="878" w:author="Ram Shrestha" w:date="2014-01-04T19:38:00Z">
              <w:rPr/>
            </w:rPrChange>
          </w:rPr>
          <w:t>264</w:t>
        </w:r>
        <w:r w:rsidRPr="00276C20">
          <w:rPr>
            <w:rFonts w:ascii="Cambria" w:hAnsi="Cambria"/>
            <w:noProof/>
            <w:rPrChange w:id="879" w:author="Ram Shrestha" w:date="2014-01-04T19:38:00Z">
              <w:rPr/>
            </w:rPrChange>
          </w:rPr>
          <w:t>: 16948-16956.</w:t>
        </w:r>
      </w:ins>
    </w:p>
    <w:p w:rsidR="00276C20" w:rsidRPr="00276C20" w:rsidRDefault="00276C20" w:rsidP="00276C20">
      <w:pPr>
        <w:jc w:val="both"/>
        <w:rPr>
          <w:ins w:id="880" w:author="Ram Shrestha" w:date="2014-01-04T19:38:00Z"/>
          <w:rFonts w:ascii="Cambria" w:hAnsi="Cambria"/>
          <w:noProof/>
          <w:rPrChange w:id="881" w:author="Ram Shrestha" w:date="2014-01-04T19:38:00Z">
            <w:rPr>
              <w:ins w:id="882" w:author="Ram Shrestha" w:date="2014-01-04T19:38:00Z"/>
            </w:rPr>
          </w:rPrChange>
        </w:rPr>
        <w:pPrChange w:id="883" w:author="Ram Shrestha" w:date="2014-01-04T19:38:00Z">
          <w:pPr>
            <w:ind w:left="720" w:hanging="720"/>
            <w:jc w:val="both"/>
          </w:pPr>
        </w:pPrChange>
      </w:pPr>
      <w:ins w:id="884" w:author="Ram Shrestha" w:date="2014-01-04T19:38:00Z">
        <w:r w:rsidRPr="00276C20">
          <w:rPr>
            <w:rFonts w:ascii="Cambria" w:hAnsi="Cambria"/>
            <w:noProof/>
            <w:rPrChange w:id="885" w:author="Ram Shrestha" w:date="2014-01-04T19:38:00Z">
              <w:rPr/>
            </w:rPrChange>
          </w:rPr>
          <w:t xml:space="preserve">Bebenek, K, Abbotts, J, Wilson, SH, Kunkel, TA (1993) Error-prone polymerization by HIV-1 reverse transcriptase. Contribution of template-primer misalignment, miscoding, and termination probability to mutational hot spots. </w:t>
        </w:r>
        <w:r w:rsidRPr="00276C20">
          <w:rPr>
            <w:rFonts w:ascii="Cambria" w:hAnsi="Cambria"/>
            <w:i/>
            <w:noProof/>
            <w:rPrChange w:id="886" w:author="Ram Shrestha" w:date="2014-01-04T19:38:00Z">
              <w:rPr/>
            </w:rPrChange>
          </w:rPr>
          <w:t>J Biol Chem</w:t>
        </w:r>
        <w:r w:rsidRPr="00276C20">
          <w:rPr>
            <w:rFonts w:ascii="Cambria" w:hAnsi="Cambria"/>
            <w:noProof/>
            <w:rPrChange w:id="887" w:author="Ram Shrestha" w:date="2014-01-04T19:38:00Z">
              <w:rPr/>
            </w:rPrChange>
          </w:rPr>
          <w:t xml:space="preserve"> </w:t>
        </w:r>
        <w:r w:rsidRPr="00276C20">
          <w:rPr>
            <w:rFonts w:ascii="Cambria" w:hAnsi="Cambria"/>
            <w:b/>
            <w:noProof/>
            <w:rPrChange w:id="888" w:author="Ram Shrestha" w:date="2014-01-04T19:38:00Z">
              <w:rPr/>
            </w:rPrChange>
          </w:rPr>
          <w:t>268</w:t>
        </w:r>
        <w:r w:rsidRPr="00276C20">
          <w:rPr>
            <w:rFonts w:ascii="Cambria" w:hAnsi="Cambria"/>
            <w:noProof/>
            <w:rPrChange w:id="889" w:author="Ram Shrestha" w:date="2014-01-04T19:38:00Z">
              <w:rPr/>
            </w:rPrChange>
          </w:rPr>
          <w:t>: 10324-10334.</w:t>
        </w:r>
      </w:ins>
    </w:p>
    <w:p w:rsidR="00276C20" w:rsidRPr="00276C20" w:rsidRDefault="00276C20" w:rsidP="00276C20">
      <w:pPr>
        <w:jc w:val="both"/>
        <w:rPr>
          <w:ins w:id="890" w:author="Ram Shrestha" w:date="2014-01-04T19:38:00Z"/>
          <w:rFonts w:ascii="Cambria" w:hAnsi="Cambria"/>
          <w:noProof/>
          <w:rPrChange w:id="891" w:author="Ram Shrestha" w:date="2014-01-04T19:38:00Z">
            <w:rPr>
              <w:ins w:id="892" w:author="Ram Shrestha" w:date="2014-01-04T19:38:00Z"/>
            </w:rPr>
          </w:rPrChange>
        </w:rPr>
        <w:pPrChange w:id="893" w:author="Ram Shrestha" w:date="2014-01-04T19:38:00Z">
          <w:pPr>
            <w:ind w:left="720" w:hanging="720"/>
            <w:jc w:val="both"/>
          </w:pPr>
        </w:pPrChange>
      </w:pPr>
      <w:ins w:id="894" w:author="Ram Shrestha" w:date="2014-01-04T19:38:00Z">
        <w:r w:rsidRPr="00276C20">
          <w:rPr>
            <w:rFonts w:ascii="Cambria" w:hAnsi="Cambria"/>
            <w:noProof/>
            <w:rPrChange w:id="895" w:author="Ram Shrestha" w:date="2014-01-04T19:38:00Z">
              <w:rPr/>
            </w:rPrChange>
          </w:rPr>
          <w:t xml:space="preserve">Beerenwinkel, N, Zagordi, O (2011) Ultra-deep sequencing for the analysis of viral populations. </w:t>
        </w:r>
        <w:r w:rsidRPr="00276C20">
          <w:rPr>
            <w:rFonts w:ascii="Cambria" w:hAnsi="Cambria"/>
            <w:i/>
            <w:noProof/>
            <w:rPrChange w:id="896" w:author="Ram Shrestha" w:date="2014-01-04T19:38:00Z">
              <w:rPr/>
            </w:rPrChange>
          </w:rPr>
          <w:t>Curr Opin Virol</w:t>
        </w:r>
        <w:r w:rsidRPr="00276C20">
          <w:rPr>
            <w:rFonts w:ascii="Cambria" w:hAnsi="Cambria"/>
            <w:noProof/>
            <w:rPrChange w:id="897" w:author="Ram Shrestha" w:date="2014-01-04T19:38:00Z">
              <w:rPr/>
            </w:rPrChange>
          </w:rPr>
          <w:t xml:space="preserve"> </w:t>
        </w:r>
        <w:r w:rsidRPr="00276C20">
          <w:rPr>
            <w:rFonts w:ascii="Cambria" w:hAnsi="Cambria"/>
            <w:b/>
            <w:noProof/>
            <w:rPrChange w:id="898" w:author="Ram Shrestha" w:date="2014-01-04T19:38:00Z">
              <w:rPr/>
            </w:rPrChange>
          </w:rPr>
          <w:t>1</w:t>
        </w:r>
        <w:r w:rsidRPr="00276C20">
          <w:rPr>
            <w:rFonts w:ascii="Cambria" w:hAnsi="Cambria"/>
            <w:noProof/>
            <w:rPrChange w:id="899" w:author="Ram Shrestha" w:date="2014-01-04T19:38:00Z">
              <w:rPr/>
            </w:rPrChange>
          </w:rPr>
          <w:t>: 413-418.</w:t>
        </w:r>
      </w:ins>
    </w:p>
    <w:p w:rsidR="00276C20" w:rsidRPr="00276C20" w:rsidRDefault="00276C20" w:rsidP="00276C20">
      <w:pPr>
        <w:jc w:val="both"/>
        <w:rPr>
          <w:ins w:id="900" w:author="Ram Shrestha" w:date="2014-01-04T19:38:00Z"/>
          <w:rFonts w:ascii="Cambria" w:hAnsi="Cambria"/>
          <w:noProof/>
          <w:rPrChange w:id="901" w:author="Ram Shrestha" w:date="2014-01-04T19:38:00Z">
            <w:rPr>
              <w:ins w:id="902" w:author="Ram Shrestha" w:date="2014-01-04T19:38:00Z"/>
            </w:rPr>
          </w:rPrChange>
        </w:rPr>
        <w:pPrChange w:id="903" w:author="Ram Shrestha" w:date="2014-01-04T19:38:00Z">
          <w:pPr>
            <w:ind w:left="720" w:hanging="720"/>
            <w:jc w:val="both"/>
          </w:pPr>
        </w:pPrChange>
      </w:pPr>
      <w:ins w:id="904" w:author="Ram Shrestha" w:date="2014-01-04T19:38:00Z">
        <w:r w:rsidRPr="00276C20">
          <w:rPr>
            <w:rFonts w:ascii="Cambria" w:hAnsi="Cambria"/>
            <w:noProof/>
            <w:rPrChange w:id="905" w:author="Ram Shrestha" w:date="2014-01-04T19:38:00Z">
              <w:rPr/>
            </w:rPrChange>
          </w:rPr>
          <w:t xml:space="preserve">Ben-Artzi, H, Shemesh, J, Zeelon, E, Amit, B, Kleiman, L, Gorecki, M, Panet, A (1996) Molecular analysis of the second template switch during reverse transcription of the HIV RNA template. </w:t>
        </w:r>
        <w:r w:rsidRPr="00276C20">
          <w:rPr>
            <w:rFonts w:ascii="Cambria" w:hAnsi="Cambria"/>
            <w:i/>
            <w:noProof/>
            <w:rPrChange w:id="906" w:author="Ram Shrestha" w:date="2014-01-04T19:38:00Z">
              <w:rPr/>
            </w:rPrChange>
          </w:rPr>
          <w:t>Biochemistry</w:t>
        </w:r>
        <w:r w:rsidRPr="00276C20">
          <w:rPr>
            <w:rFonts w:ascii="Cambria" w:hAnsi="Cambria"/>
            <w:noProof/>
            <w:rPrChange w:id="907" w:author="Ram Shrestha" w:date="2014-01-04T19:38:00Z">
              <w:rPr/>
            </w:rPrChange>
          </w:rPr>
          <w:t xml:space="preserve"> </w:t>
        </w:r>
        <w:r w:rsidRPr="00276C20">
          <w:rPr>
            <w:rFonts w:ascii="Cambria" w:hAnsi="Cambria"/>
            <w:b/>
            <w:noProof/>
            <w:rPrChange w:id="908" w:author="Ram Shrestha" w:date="2014-01-04T19:38:00Z">
              <w:rPr/>
            </w:rPrChange>
          </w:rPr>
          <w:t>35</w:t>
        </w:r>
        <w:r w:rsidRPr="00276C20">
          <w:rPr>
            <w:rFonts w:ascii="Cambria" w:hAnsi="Cambria"/>
            <w:noProof/>
            <w:rPrChange w:id="909" w:author="Ram Shrestha" w:date="2014-01-04T19:38:00Z">
              <w:rPr/>
            </w:rPrChange>
          </w:rPr>
          <w:t>: 10549-10557.</w:t>
        </w:r>
      </w:ins>
    </w:p>
    <w:p w:rsidR="00276C20" w:rsidRPr="00276C20" w:rsidRDefault="00276C20" w:rsidP="00276C20">
      <w:pPr>
        <w:jc w:val="both"/>
        <w:rPr>
          <w:ins w:id="910" w:author="Ram Shrestha" w:date="2014-01-04T19:38:00Z"/>
          <w:rFonts w:ascii="Cambria" w:hAnsi="Cambria"/>
          <w:noProof/>
          <w:rPrChange w:id="911" w:author="Ram Shrestha" w:date="2014-01-04T19:38:00Z">
            <w:rPr>
              <w:ins w:id="912" w:author="Ram Shrestha" w:date="2014-01-04T19:38:00Z"/>
            </w:rPr>
          </w:rPrChange>
        </w:rPr>
        <w:pPrChange w:id="913" w:author="Ram Shrestha" w:date="2014-01-04T19:38:00Z">
          <w:pPr>
            <w:ind w:left="720" w:hanging="720"/>
            <w:jc w:val="both"/>
          </w:pPr>
        </w:pPrChange>
      </w:pPr>
      <w:ins w:id="914" w:author="Ram Shrestha" w:date="2014-01-04T19:38:00Z">
        <w:r w:rsidRPr="00276C20">
          <w:rPr>
            <w:rFonts w:ascii="Cambria" w:hAnsi="Cambria"/>
            <w:noProof/>
            <w:rPrChange w:id="915" w:author="Ram Shrestha" w:date="2014-01-04T19:38:00Z">
              <w:rPr/>
            </w:rPrChange>
          </w:rPr>
          <w:t xml:space="preserve">Bentley, DR, Balasubramanian, S, Swerdlow, HP, Smith, GP, Milton, J, Brown, CG, Hall, KP, Evers, DJ, Barnes, CL, Bignell, HR, Boutell, JM, Bryant, J, Carter, RJ, Keira Cheetham, R, Cox, AJ, Ellis, DJ, Flatbush, MR, Gormley, NA, Humphray, SJ, Irving, LJ, Karbelashvili, MS, Kirk, SM, Li, H, Liu, X, Maisinger, KS, Murray, LJ, Obradovic, B, Ost, T, Parkinson, ML, Pratt, MR, Rasolonjatovo, IM, Reed, MT, Rigatti, R, Rodighiero, C, Ross, MT, Sabot, A, Sankar, SV, Scally, A, Schroth, GP, Smith, ME, Smith, VP, Spiridou, A, Torrance, PE, Tzonev, SS, Vermaas, EH, Walter, K, Wu, X, Zhang, L, Alam, MD, Anastasi, C, Aniebo, IC, Bailey, DM, Bancarz, IR, Banerjee, S, Barbour, SG, Baybayan, PA, Benoit, VA, Benson, KF, Bevis, C, Black, PJ, Boodhun, A, Brennan, JS, Bridgham, JA, Brown, RC, Brown, AA, Buermann, DH, Bundu, AA, Burrows, JC, Carter, NP, Castillo, N, Chiara, ECM, Chang, S, Neil Cooley, R, Crake, NR, Dada, OO, Diakoumakos, KD, Dominguez-Fernandez, B, Earnshaw, DJ, Egbujor, UC, Elmore, DW, Etchin, SS, Ewan, MR, Fedurco, M, Fraser, LJ, Fuentes Fajardo, KV, Scott Furey, W, George, D, Gietzen, KJ, Goddard, CP, Golda, GS, Granieri, PA, Green, DE, Gustafson, DL, Hansen, NF, Harnish, K, Haudenschild, CD, Heyer, NI, Hims, MM, Ho, JT, Horgan, AM, Hoschler, K, Hurwitz, S, Ivanov, DV, Johnson, MQ, James, T, Huw Jones, TA, Kang, GD, Kerelska, TH, Kersey, AD, Khrebtukova, I, Kindwall, AP, Kingsbury, Z, Kokko-Gonzales, PI, Kumar, A, Laurent, MA, Lawley, CT, Lee, SE, Lee, X, Liao, AK, Loch, JA, Lok, M, Luo, S, Mammen, RM, Martin, JW, McCauley, PG, McNitt, P, Mehta, P, Moon, KW, Mullens, JW, Newington, T, Ning, Z, Ling Ng, B, Novo, SM, O'Neill, MJ, Osborne, MA, Osnowski, A, Ostadan, O, Paraschos, LL, Pickering, L, Pike, AC, Chris Pinkard, D, Pliskin, DP, Podhasky, J, Quijano, VJ, Raczy, C, Rae, VH, Rawlings, SR, Chiva Rodriguez, A, Roe, PM, Rogers, J, Rogert Bacigalupo, MC, Romanov, N, Romieu, A, Roth, RK, Rourke, NJ, Ruediger, ST, Rusman, E, Sanches-Kuiper, RM, Schenker, MR, Seoane, JM, Shaw, RJ, Shiver, MK, Short, SW, Sizto, NL, Sluis, JP, Smith, MA, Ernest Sohna Sohna, J, Spence, EJ, Stevens, K, Sutton, N, Szajkowski, L, Tregidgo, CL, Turcatti, G, Vandevondele, S, Verhovsky, Y, Virk, SM, Wakelin, S, Walcott, GC, Wang, J, Worsley, GJ, Yan, J, Yau, L, Zuerlein, M, Mullikin, JC, Hurles, ME, McCooke, NJ, West, JS, Oaks, FL, Lundberg, PL, Klenerman, D, Durbin, R, Smith, AJ (2008) Accurate whole human genome sequencing using reversible terminator chemistry. </w:t>
        </w:r>
        <w:r w:rsidRPr="00276C20">
          <w:rPr>
            <w:rFonts w:ascii="Cambria" w:hAnsi="Cambria"/>
            <w:i/>
            <w:noProof/>
            <w:rPrChange w:id="916" w:author="Ram Shrestha" w:date="2014-01-04T19:38:00Z">
              <w:rPr/>
            </w:rPrChange>
          </w:rPr>
          <w:t>Nature</w:t>
        </w:r>
        <w:r w:rsidRPr="00276C20">
          <w:rPr>
            <w:rFonts w:ascii="Cambria" w:hAnsi="Cambria"/>
            <w:noProof/>
            <w:rPrChange w:id="917" w:author="Ram Shrestha" w:date="2014-01-04T19:38:00Z">
              <w:rPr/>
            </w:rPrChange>
          </w:rPr>
          <w:t xml:space="preserve"> </w:t>
        </w:r>
        <w:r w:rsidRPr="00276C20">
          <w:rPr>
            <w:rFonts w:ascii="Cambria" w:hAnsi="Cambria"/>
            <w:b/>
            <w:noProof/>
            <w:rPrChange w:id="918" w:author="Ram Shrestha" w:date="2014-01-04T19:38:00Z">
              <w:rPr/>
            </w:rPrChange>
          </w:rPr>
          <w:t>456</w:t>
        </w:r>
        <w:r w:rsidRPr="00276C20">
          <w:rPr>
            <w:rFonts w:ascii="Cambria" w:hAnsi="Cambria"/>
            <w:noProof/>
            <w:rPrChange w:id="919" w:author="Ram Shrestha" w:date="2014-01-04T19:38:00Z">
              <w:rPr/>
            </w:rPrChange>
          </w:rPr>
          <w:t>: 53-59.</w:t>
        </w:r>
      </w:ins>
    </w:p>
    <w:p w:rsidR="00276C20" w:rsidRPr="00276C20" w:rsidRDefault="00276C20" w:rsidP="00276C20">
      <w:pPr>
        <w:jc w:val="both"/>
        <w:rPr>
          <w:ins w:id="920" w:author="Ram Shrestha" w:date="2014-01-04T19:38:00Z"/>
          <w:rFonts w:ascii="Cambria" w:hAnsi="Cambria"/>
          <w:noProof/>
          <w:rPrChange w:id="921" w:author="Ram Shrestha" w:date="2014-01-04T19:38:00Z">
            <w:rPr>
              <w:ins w:id="922" w:author="Ram Shrestha" w:date="2014-01-04T19:38:00Z"/>
            </w:rPr>
          </w:rPrChange>
        </w:rPr>
        <w:pPrChange w:id="923" w:author="Ram Shrestha" w:date="2014-01-04T19:38:00Z">
          <w:pPr>
            <w:ind w:left="720" w:hanging="720"/>
            <w:jc w:val="both"/>
          </w:pPr>
        </w:pPrChange>
      </w:pPr>
      <w:ins w:id="924" w:author="Ram Shrestha" w:date="2014-01-04T19:38:00Z">
        <w:r w:rsidRPr="00276C20">
          <w:rPr>
            <w:rFonts w:ascii="Cambria" w:hAnsi="Cambria"/>
            <w:noProof/>
            <w:rPrChange w:id="925" w:author="Ram Shrestha" w:date="2014-01-04T19:38:00Z">
              <w:rPr/>
            </w:rPrChange>
          </w:rPr>
          <w:t xml:space="preserve">Blagoveshchenskaya, AD, Thomas, L, Feliciangeli, SF, Hung, CH, Thomas, G (2002) HIV-1 Nef downregulates MHC-I by a PACS-1- and PI3K-regulated ARF6 endocytic pathway. </w:t>
        </w:r>
        <w:r w:rsidRPr="00276C20">
          <w:rPr>
            <w:rFonts w:ascii="Cambria" w:hAnsi="Cambria"/>
            <w:i/>
            <w:noProof/>
            <w:rPrChange w:id="926" w:author="Ram Shrestha" w:date="2014-01-04T19:38:00Z">
              <w:rPr/>
            </w:rPrChange>
          </w:rPr>
          <w:t>Cell</w:t>
        </w:r>
        <w:r w:rsidRPr="00276C20">
          <w:rPr>
            <w:rFonts w:ascii="Cambria" w:hAnsi="Cambria"/>
            <w:noProof/>
            <w:rPrChange w:id="927" w:author="Ram Shrestha" w:date="2014-01-04T19:38:00Z">
              <w:rPr/>
            </w:rPrChange>
          </w:rPr>
          <w:t xml:space="preserve"> </w:t>
        </w:r>
        <w:r w:rsidRPr="00276C20">
          <w:rPr>
            <w:rFonts w:ascii="Cambria" w:hAnsi="Cambria"/>
            <w:b/>
            <w:noProof/>
            <w:rPrChange w:id="928" w:author="Ram Shrestha" w:date="2014-01-04T19:38:00Z">
              <w:rPr/>
            </w:rPrChange>
          </w:rPr>
          <w:t>111</w:t>
        </w:r>
        <w:r w:rsidRPr="00276C20">
          <w:rPr>
            <w:rFonts w:ascii="Cambria" w:hAnsi="Cambria"/>
            <w:noProof/>
            <w:rPrChange w:id="929" w:author="Ram Shrestha" w:date="2014-01-04T19:38:00Z">
              <w:rPr/>
            </w:rPrChange>
          </w:rPr>
          <w:t>: 853-866.</w:t>
        </w:r>
      </w:ins>
    </w:p>
    <w:p w:rsidR="00276C20" w:rsidRPr="00276C20" w:rsidRDefault="00276C20" w:rsidP="00276C20">
      <w:pPr>
        <w:jc w:val="both"/>
        <w:rPr>
          <w:ins w:id="930" w:author="Ram Shrestha" w:date="2014-01-04T19:38:00Z"/>
          <w:rFonts w:ascii="Cambria" w:hAnsi="Cambria"/>
          <w:noProof/>
          <w:rPrChange w:id="931" w:author="Ram Shrestha" w:date="2014-01-04T19:38:00Z">
            <w:rPr>
              <w:ins w:id="932" w:author="Ram Shrestha" w:date="2014-01-04T19:38:00Z"/>
            </w:rPr>
          </w:rPrChange>
        </w:rPr>
        <w:pPrChange w:id="933" w:author="Ram Shrestha" w:date="2014-01-04T19:38:00Z">
          <w:pPr>
            <w:ind w:left="720" w:hanging="720"/>
            <w:jc w:val="both"/>
          </w:pPr>
        </w:pPrChange>
      </w:pPr>
      <w:ins w:id="934" w:author="Ram Shrestha" w:date="2014-01-04T19:38:00Z">
        <w:r w:rsidRPr="00276C20">
          <w:rPr>
            <w:rFonts w:ascii="Cambria" w:hAnsi="Cambria"/>
            <w:noProof/>
            <w:rPrChange w:id="935" w:author="Ram Shrestha" w:date="2014-01-04T19:38:00Z">
              <w:rPr/>
            </w:rPrChange>
          </w:rPr>
          <w:t xml:space="preserve">Bordoni, R, Bonnal, R, Rizzi, E, Carrera, P, Benedetti, S, Cremonesi, L, Stenirri, S, Colombo, A, Montrasio, C, Bonalumi, S, Albertini, A, Bernardi, LR, Ferrari, M, De Bellis, G (2008) Evaluation of human gene variant detection in amplicon pools by the GS-FLX parallel Pyrosequencer. </w:t>
        </w:r>
        <w:r w:rsidRPr="00276C20">
          <w:rPr>
            <w:rFonts w:ascii="Cambria" w:hAnsi="Cambria"/>
            <w:i/>
            <w:noProof/>
            <w:rPrChange w:id="936" w:author="Ram Shrestha" w:date="2014-01-04T19:38:00Z">
              <w:rPr/>
            </w:rPrChange>
          </w:rPr>
          <w:t>BMC Genomics</w:t>
        </w:r>
        <w:r w:rsidRPr="00276C20">
          <w:rPr>
            <w:rFonts w:ascii="Cambria" w:hAnsi="Cambria"/>
            <w:noProof/>
            <w:rPrChange w:id="937" w:author="Ram Shrestha" w:date="2014-01-04T19:38:00Z">
              <w:rPr/>
            </w:rPrChange>
          </w:rPr>
          <w:t xml:space="preserve"> </w:t>
        </w:r>
        <w:r w:rsidRPr="00276C20">
          <w:rPr>
            <w:rFonts w:ascii="Cambria" w:hAnsi="Cambria"/>
            <w:b/>
            <w:noProof/>
            <w:rPrChange w:id="938" w:author="Ram Shrestha" w:date="2014-01-04T19:38:00Z">
              <w:rPr/>
            </w:rPrChange>
          </w:rPr>
          <w:t>9</w:t>
        </w:r>
        <w:r w:rsidRPr="00276C20">
          <w:rPr>
            <w:rFonts w:ascii="Cambria" w:hAnsi="Cambria"/>
            <w:noProof/>
            <w:rPrChange w:id="939" w:author="Ram Shrestha" w:date="2014-01-04T19:38:00Z">
              <w:rPr/>
            </w:rPrChange>
          </w:rPr>
          <w:t>: 464.</w:t>
        </w:r>
      </w:ins>
    </w:p>
    <w:p w:rsidR="00276C20" w:rsidRPr="00276C20" w:rsidRDefault="00276C20" w:rsidP="00276C20">
      <w:pPr>
        <w:jc w:val="both"/>
        <w:rPr>
          <w:ins w:id="940" w:author="Ram Shrestha" w:date="2014-01-04T19:38:00Z"/>
          <w:rFonts w:ascii="Cambria" w:hAnsi="Cambria"/>
          <w:noProof/>
          <w:rPrChange w:id="941" w:author="Ram Shrestha" w:date="2014-01-04T19:38:00Z">
            <w:rPr>
              <w:ins w:id="942" w:author="Ram Shrestha" w:date="2014-01-04T19:38:00Z"/>
            </w:rPr>
          </w:rPrChange>
        </w:rPr>
        <w:pPrChange w:id="943" w:author="Ram Shrestha" w:date="2014-01-04T19:38:00Z">
          <w:pPr>
            <w:ind w:left="720" w:hanging="720"/>
            <w:jc w:val="both"/>
          </w:pPr>
        </w:pPrChange>
      </w:pPr>
      <w:ins w:id="944" w:author="Ram Shrestha" w:date="2014-01-04T19:38:00Z">
        <w:r w:rsidRPr="00276C20">
          <w:rPr>
            <w:rFonts w:ascii="Cambria" w:hAnsi="Cambria"/>
            <w:noProof/>
            <w:rPrChange w:id="945" w:author="Ram Shrestha" w:date="2014-01-04T19:38:00Z">
              <w:rPr/>
            </w:rPrChange>
          </w:rPr>
          <w:t xml:space="preserve">Borrow, P, Lewicki, H, Wei, X, Horwitz, MS, Peffer, N, Meyers, H, Nelson, JA, Gairin, JE, Hahn, BH, Oldstone, MB, Shaw, GM (1997) Antiviral pressure exerted by HIV-1-specific cytotoxic T lymphocytes (CTLs) during primary infection demonstrated by rapid selection of CTL escape virus. </w:t>
        </w:r>
        <w:r w:rsidRPr="00276C20">
          <w:rPr>
            <w:rFonts w:ascii="Cambria" w:hAnsi="Cambria"/>
            <w:i/>
            <w:noProof/>
            <w:rPrChange w:id="946" w:author="Ram Shrestha" w:date="2014-01-04T19:38:00Z">
              <w:rPr/>
            </w:rPrChange>
          </w:rPr>
          <w:t>Nat Med</w:t>
        </w:r>
        <w:r w:rsidRPr="00276C20">
          <w:rPr>
            <w:rFonts w:ascii="Cambria" w:hAnsi="Cambria"/>
            <w:noProof/>
            <w:rPrChange w:id="947" w:author="Ram Shrestha" w:date="2014-01-04T19:38:00Z">
              <w:rPr/>
            </w:rPrChange>
          </w:rPr>
          <w:t xml:space="preserve"> </w:t>
        </w:r>
        <w:r w:rsidRPr="00276C20">
          <w:rPr>
            <w:rFonts w:ascii="Cambria" w:hAnsi="Cambria"/>
            <w:b/>
            <w:noProof/>
            <w:rPrChange w:id="948" w:author="Ram Shrestha" w:date="2014-01-04T19:38:00Z">
              <w:rPr/>
            </w:rPrChange>
          </w:rPr>
          <w:t>3</w:t>
        </w:r>
        <w:r w:rsidRPr="00276C20">
          <w:rPr>
            <w:rFonts w:ascii="Cambria" w:hAnsi="Cambria"/>
            <w:noProof/>
            <w:rPrChange w:id="949" w:author="Ram Shrestha" w:date="2014-01-04T19:38:00Z">
              <w:rPr/>
            </w:rPrChange>
          </w:rPr>
          <w:t>: 205-211.</w:t>
        </w:r>
      </w:ins>
    </w:p>
    <w:p w:rsidR="00276C20" w:rsidRPr="00276C20" w:rsidRDefault="00276C20" w:rsidP="00276C20">
      <w:pPr>
        <w:jc w:val="both"/>
        <w:rPr>
          <w:ins w:id="950" w:author="Ram Shrestha" w:date="2014-01-04T19:38:00Z"/>
          <w:rFonts w:ascii="Cambria" w:hAnsi="Cambria"/>
          <w:noProof/>
          <w:rPrChange w:id="951" w:author="Ram Shrestha" w:date="2014-01-04T19:38:00Z">
            <w:rPr>
              <w:ins w:id="952" w:author="Ram Shrestha" w:date="2014-01-04T19:38:00Z"/>
            </w:rPr>
          </w:rPrChange>
        </w:rPr>
        <w:pPrChange w:id="953" w:author="Ram Shrestha" w:date="2014-01-04T19:38:00Z">
          <w:pPr>
            <w:ind w:left="720" w:hanging="720"/>
            <w:jc w:val="both"/>
          </w:pPr>
        </w:pPrChange>
      </w:pPr>
      <w:ins w:id="954" w:author="Ram Shrestha" w:date="2014-01-04T19:38:00Z">
        <w:r w:rsidRPr="00276C20">
          <w:rPr>
            <w:rFonts w:ascii="Cambria" w:hAnsi="Cambria"/>
            <w:noProof/>
            <w:rPrChange w:id="955" w:author="Ram Shrestha" w:date="2014-01-04T19:38:00Z">
              <w:rPr/>
            </w:rPrChange>
          </w:rPr>
          <w:t xml:space="preserve">Borsetti, A, Ohagen, A, Gottlinger, HG (1998) The C-terminal half of the human immunodeficiency virus type 1 Gag precursor is sufficient for efficient particle assembly. </w:t>
        </w:r>
        <w:r w:rsidRPr="00276C20">
          <w:rPr>
            <w:rFonts w:ascii="Cambria" w:hAnsi="Cambria"/>
            <w:i/>
            <w:noProof/>
            <w:rPrChange w:id="956" w:author="Ram Shrestha" w:date="2014-01-04T19:38:00Z">
              <w:rPr/>
            </w:rPrChange>
          </w:rPr>
          <w:t>J Virol</w:t>
        </w:r>
        <w:r w:rsidRPr="00276C20">
          <w:rPr>
            <w:rFonts w:ascii="Cambria" w:hAnsi="Cambria"/>
            <w:noProof/>
            <w:rPrChange w:id="957" w:author="Ram Shrestha" w:date="2014-01-04T19:38:00Z">
              <w:rPr/>
            </w:rPrChange>
          </w:rPr>
          <w:t xml:space="preserve"> </w:t>
        </w:r>
        <w:r w:rsidRPr="00276C20">
          <w:rPr>
            <w:rFonts w:ascii="Cambria" w:hAnsi="Cambria"/>
            <w:b/>
            <w:noProof/>
            <w:rPrChange w:id="958" w:author="Ram Shrestha" w:date="2014-01-04T19:38:00Z">
              <w:rPr/>
            </w:rPrChange>
          </w:rPr>
          <w:t>72</w:t>
        </w:r>
        <w:r w:rsidRPr="00276C20">
          <w:rPr>
            <w:rFonts w:ascii="Cambria" w:hAnsi="Cambria"/>
            <w:noProof/>
            <w:rPrChange w:id="959" w:author="Ram Shrestha" w:date="2014-01-04T19:38:00Z">
              <w:rPr/>
            </w:rPrChange>
          </w:rPr>
          <w:t>: 9313-9317.</w:t>
        </w:r>
      </w:ins>
    </w:p>
    <w:p w:rsidR="00276C20" w:rsidRPr="00276C20" w:rsidRDefault="00276C20" w:rsidP="00276C20">
      <w:pPr>
        <w:jc w:val="both"/>
        <w:rPr>
          <w:ins w:id="960" w:author="Ram Shrestha" w:date="2014-01-04T19:38:00Z"/>
          <w:rFonts w:ascii="Cambria" w:hAnsi="Cambria"/>
          <w:noProof/>
          <w:rPrChange w:id="961" w:author="Ram Shrestha" w:date="2014-01-04T19:38:00Z">
            <w:rPr>
              <w:ins w:id="962" w:author="Ram Shrestha" w:date="2014-01-04T19:38:00Z"/>
            </w:rPr>
          </w:rPrChange>
        </w:rPr>
        <w:pPrChange w:id="963" w:author="Ram Shrestha" w:date="2014-01-04T19:38:00Z">
          <w:pPr>
            <w:ind w:left="720" w:hanging="720"/>
            <w:jc w:val="both"/>
          </w:pPr>
        </w:pPrChange>
      </w:pPr>
      <w:ins w:id="964" w:author="Ram Shrestha" w:date="2014-01-04T19:38:00Z">
        <w:r w:rsidRPr="00276C20">
          <w:rPr>
            <w:rFonts w:ascii="Cambria" w:hAnsi="Cambria"/>
            <w:noProof/>
            <w:rPrChange w:id="965" w:author="Ram Shrestha" w:date="2014-01-04T19:38:00Z">
              <w:rPr/>
            </w:rPrChange>
          </w:rPr>
          <w:t xml:space="preserve">Bourgeois, CF, Kim, YK, Churcher, MJ, West, MJ, Karn, J (2002) Spt5 cooperates with human immunodeficiency virus type 1 Tat by preventing premature RNA release at terminator sequences. </w:t>
        </w:r>
        <w:r w:rsidRPr="00276C20">
          <w:rPr>
            <w:rFonts w:ascii="Cambria" w:hAnsi="Cambria"/>
            <w:i/>
            <w:noProof/>
            <w:rPrChange w:id="966" w:author="Ram Shrestha" w:date="2014-01-04T19:38:00Z">
              <w:rPr/>
            </w:rPrChange>
          </w:rPr>
          <w:t>Mol Cell Biol</w:t>
        </w:r>
        <w:r w:rsidRPr="00276C20">
          <w:rPr>
            <w:rFonts w:ascii="Cambria" w:hAnsi="Cambria"/>
            <w:noProof/>
            <w:rPrChange w:id="967" w:author="Ram Shrestha" w:date="2014-01-04T19:38:00Z">
              <w:rPr/>
            </w:rPrChange>
          </w:rPr>
          <w:t xml:space="preserve"> </w:t>
        </w:r>
        <w:r w:rsidRPr="00276C20">
          <w:rPr>
            <w:rFonts w:ascii="Cambria" w:hAnsi="Cambria"/>
            <w:b/>
            <w:noProof/>
            <w:rPrChange w:id="968" w:author="Ram Shrestha" w:date="2014-01-04T19:38:00Z">
              <w:rPr/>
            </w:rPrChange>
          </w:rPr>
          <w:t>22</w:t>
        </w:r>
        <w:r w:rsidRPr="00276C20">
          <w:rPr>
            <w:rFonts w:ascii="Cambria" w:hAnsi="Cambria"/>
            <w:noProof/>
            <w:rPrChange w:id="969" w:author="Ram Shrestha" w:date="2014-01-04T19:38:00Z">
              <w:rPr/>
            </w:rPrChange>
          </w:rPr>
          <w:t>: 1079-1093.</w:t>
        </w:r>
      </w:ins>
    </w:p>
    <w:p w:rsidR="00276C20" w:rsidRPr="00276C20" w:rsidRDefault="00276C20" w:rsidP="00276C20">
      <w:pPr>
        <w:jc w:val="both"/>
        <w:rPr>
          <w:ins w:id="970" w:author="Ram Shrestha" w:date="2014-01-04T19:38:00Z"/>
          <w:rFonts w:ascii="Cambria" w:hAnsi="Cambria"/>
          <w:noProof/>
          <w:rPrChange w:id="971" w:author="Ram Shrestha" w:date="2014-01-04T19:38:00Z">
            <w:rPr>
              <w:ins w:id="972" w:author="Ram Shrestha" w:date="2014-01-04T19:38:00Z"/>
            </w:rPr>
          </w:rPrChange>
        </w:rPr>
        <w:pPrChange w:id="973" w:author="Ram Shrestha" w:date="2014-01-04T19:38:00Z">
          <w:pPr>
            <w:ind w:left="720" w:hanging="720"/>
            <w:jc w:val="both"/>
          </w:pPr>
        </w:pPrChange>
      </w:pPr>
      <w:ins w:id="974" w:author="Ram Shrestha" w:date="2014-01-04T19:38:00Z">
        <w:r w:rsidRPr="00276C20">
          <w:rPr>
            <w:rFonts w:ascii="Cambria" w:hAnsi="Cambria"/>
            <w:noProof/>
            <w:rPrChange w:id="975" w:author="Ram Shrestha" w:date="2014-01-04T19:38:00Z">
              <w:rPr/>
            </w:rPrChange>
          </w:rPr>
          <w:t xml:space="preserve">Briggs, JA, Krausslich, HG The molecular architecture of HIV. </w:t>
        </w:r>
        <w:r w:rsidRPr="00276C20">
          <w:rPr>
            <w:rFonts w:ascii="Cambria" w:hAnsi="Cambria"/>
            <w:i/>
            <w:noProof/>
            <w:rPrChange w:id="976" w:author="Ram Shrestha" w:date="2014-01-04T19:38:00Z">
              <w:rPr/>
            </w:rPrChange>
          </w:rPr>
          <w:t>J Mol Biol</w:t>
        </w:r>
        <w:r w:rsidRPr="00276C20">
          <w:rPr>
            <w:rFonts w:ascii="Cambria" w:hAnsi="Cambria"/>
            <w:noProof/>
            <w:rPrChange w:id="977" w:author="Ram Shrestha" w:date="2014-01-04T19:38:00Z">
              <w:rPr/>
            </w:rPrChange>
          </w:rPr>
          <w:t xml:space="preserve"> </w:t>
        </w:r>
        <w:r w:rsidRPr="00276C20">
          <w:rPr>
            <w:rFonts w:ascii="Cambria" w:hAnsi="Cambria"/>
            <w:b/>
            <w:noProof/>
            <w:rPrChange w:id="978" w:author="Ram Shrestha" w:date="2014-01-04T19:38:00Z">
              <w:rPr/>
            </w:rPrChange>
          </w:rPr>
          <w:t>410</w:t>
        </w:r>
        <w:r w:rsidRPr="00276C20">
          <w:rPr>
            <w:rFonts w:ascii="Cambria" w:hAnsi="Cambria"/>
            <w:noProof/>
            <w:rPrChange w:id="979" w:author="Ram Shrestha" w:date="2014-01-04T19:38:00Z">
              <w:rPr/>
            </w:rPrChange>
          </w:rPr>
          <w:t>: 491-500.</w:t>
        </w:r>
      </w:ins>
    </w:p>
    <w:p w:rsidR="00276C20" w:rsidRPr="00276C20" w:rsidRDefault="00276C20" w:rsidP="00276C20">
      <w:pPr>
        <w:jc w:val="both"/>
        <w:rPr>
          <w:ins w:id="980" w:author="Ram Shrestha" w:date="2014-01-04T19:38:00Z"/>
          <w:rFonts w:ascii="Cambria" w:hAnsi="Cambria"/>
          <w:noProof/>
          <w:rPrChange w:id="981" w:author="Ram Shrestha" w:date="2014-01-04T19:38:00Z">
            <w:rPr>
              <w:ins w:id="982" w:author="Ram Shrestha" w:date="2014-01-04T19:38:00Z"/>
            </w:rPr>
          </w:rPrChange>
        </w:rPr>
        <w:pPrChange w:id="983" w:author="Ram Shrestha" w:date="2014-01-04T19:38:00Z">
          <w:pPr>
            <w:ind w:left="720" w:hanging="720"/>
            <w:jc w:val="both"/>
          </w:pPr>
        </w:pPrChange>
      </w:pPr>
      <w:ins w:id="984" w:author="Ram Shrestha" w:date="2014-01-04T19:38:00Z">
        <w:r w:rsidRPr="00276C20">
          <w:rPr>
            <w:rFonts w:ascii="Cambria" w:hAnsi="Cambria"/>
            <w:noProof/>
            <w:rPrChange w:id="985" w:author="Ram Shrestha" w:date="2014-01-04T19:38:00Z">
              <w:rPr/>
            </w:rPrChange>
          </w:rPr>
          <w:t xml:space="preserve">Briggs, JA, Simon, MN, Gross, I, Krausslich, HG, Fuller, SD, Vogt, VM, Johnson, MC (2004) The stoichiometry of Gag protein in HIV-1. </w:t>
        </w:r>
        <w:r w:rsidRPr="00276C20">
          <w:rPr>
            <w:rFonts w:ascii="Cambria" w:hAnsi="Cambria"/>
            <w:i/>
            <w:noProof/>
            <w:rPrChange w:id="986" w:author="Ram Shrestha" w:date="2014-01-04T19:38:00Z">
              <w:rPr/>
            </w:rPrChange>
          </w:rPr>
          <w:t>Nat Struct Mol Biol</w:t>
        </w:r>
        <w:r w:rsidRPr="00276C20">
          <w:rPr>
            <w:rFonts w:ascii="Cambria" w:hAnsi="Cambria"/>
            <w:noProof/>
            <w:rPrChange w:id="987" w:author="Ram Shrestha" w:date="2014-01-04T19:38:00Z">
              <w:rPr/>
            </w:rPrChange>
          </w:rPr>
          <w:t xml:space="preserve"> </w:t>
        </w:r>
        <w:r w:rsidRPr="00276C20">
          <w:rPr>
            <w:rFonts w:ascii="Cambria" w:hAnsi="Cambria"/>
            <w:b/>
            <w:noProof/>
            <w:rPrChange w:id="988" w:author="Ram Shrestha" w:date="2014-01-04T19:38:00Z">
              <w:rPr/>
            </w:rPrChange>
          </w:rPr>
          <w:t>11</w:t>
        </w:r>
        <w:r w:rsidRPr="00276C20">
          <w:rPr>
            <w:rFonts w:ascii="Cambria" w:hAnsi="Cambria"/>
            <w:noProof/>
            <w:rPrChange w:id="989" w:author="Ram Shrestha" w:date="2014-01-04T19:38:00Z">
              <w:rPr/>
            </w:rPrChange>
          </w:rPr>
          <w:t>: 672-675.</w:t>
        </w:r>
      </w:ins>
    </w:p>
    <w:p w:rsidR="00276C20" w:rsidRPr="00276C20" w:rsidRDefault="00276C20" w:rsidP="00276C20">
      <w:pPr>
        <w:jc w:val="both"/>
        <w:rPr>
          <w:ins w:id="990" w:author="Ram Shrestha" w:date="2014-01-04T19:38:00Z"/>
          <w:rFonts w:ascii="Cambria" w:hAnsi="Cambria"/>
          <w:noProof/>
          <w:rPrChange w:id="991" w:author="Ram Shrestha" w:date="2014-01-04T19:38:00Z">
            <w:rPr>
              <w:ins w:id="992" w:author="Ram Shrestha" w:date="2014-01-04T19:38:00Z"/>
            </w:rPr>
          </w:rPrChange>
        </w:rPr>
        <w:pPrChange w:id="993" w:author="Ram Shrestha" w:date="2014-01-04T19:38:00Z">
          <w:pPr>
            <w:ind w:left="720" w:hanging="720"/>
            <w:jc w:val="both"/>
          </w:pPr>
        </w:pPrChange>
      </w:pPr>
      <w:ins w:id="994" w:author="Ram Shrestha" w:date="2014-01-04T19:38:00Z">
        <w:r w:rsidRPr="00276C20">
          <w:rPr>
            <w:rFonts w:ascii="Cambria" w:hAnsi="Cambria"/>
            <w:noProof/>
            <w:rPrChange w:id="995" w:author="Ram Shrestha" w:date="2014-01-04T19:38:00Z">
              <w:rPr/>
            </w:rPrChange>
          </w:rPr>
          <w:t xml:space="preserve">Briz, V, Poveda, E, Soriano, V (2006) HIV entry inhibitors: mechanisms of action and resistance pathways. </w:t>
        </w:r>
        <w:r w:rsidRPr="00276C20">
          <w:rPr>
            <w:rFonts w:ascii="Cambria" w:hAnsi="Cambria"/>
            <w:i/>
            <w:noProof/>
            <w:rPrChange w:id="996" w:author="Ram Shrestha" w:date="2014-01-04T19:38:00Z">
              <w:rPr/>
            </w:rPrChange>
          </w:rPr>
          <w:t>Journal of Antimicrobial Chemotherapy</w:t>
        </w:r>
        <w:r w:rsidRPr="00276C20">
          <w:rPr>
            <w:rFonts w:ascii="Cambria" w:hAnsi="Cambria"/>
            <w:noProof/>
            <w:rPrChange w:id="997" w:author="Ram Shrestha" w:date="2014-01-04T19:38:00Z">
              <w:rPr/>
            </w:rPrChange>
          </w:rPr>
          <w:t xml:space="preserve"> </w:t>
        </w:r>
        <w:r w:rsidRPr="00276C20">
          <w:rPr>
            <w:rFonts w:ascii="Cambria" w:hAnsi="Cambria"/>
            <w:b/>
            <w:noProof/>
            <w:rPrChange w:id="998" w:author="Ram Shrestha" w:date="2014-01-04T19:38:00Z">
              <w:rPr/>
            </w:rPrChange>
          </w:rPr>
          <w:t>57</w:t>
        </w:r>
        <w:r w:rsidRPr="00276C20">
          <w:rPr>
            <w:rFonts w:ascii="Cambria" w:hAnsi="Cambria"/>
            <w:noProof/>
            <w:rPrChange w:id="999" w:author="Ram Shrestha" w:date="2014-01-04T19:38:00Z">
              <w:rPr/>
            </w:rPrChange>
          </w:rPr>
          <w:t>: 619-627.</w:t>
        </w:r>
      </w:ins>
    </w:p>
    <w:p w:rsidR="00276C20" w:rsidRPr="00276C20" w:rsidRDefault="00276C20" w:rsidP="00276C20">
      <w:pPr>
        <w:jc w:val="both"/>
        <w:rPr>
          <w:ins w:id="1000" w:author="Ram Shrestha" w:date="2014-01-04T19:38:00Z"/>
          <w:rFonts w:ascii="Cambria" w:hAnsi="Cambria"/>
          <w:noProof/>
          <w:rPrChange w:id="1001" w:author="Ram Shrestha" w:date="2014-01-04T19:38:00Z">
            <w:rPr>
              <w:ins w:id="1002" w:author="Ram Shrestha" w:date="2014-01-04T19:38:00Z"/>
            </w:rPr>
          </w:rPrChange>
        </w:rPr>
        <w:pPrChange w:id="1003" w:author="Ram Shrestha" w:date="2014-01-04T19:38:00Z">
          <w:pPr>
            <w:ind w:left="720" w:hanging="720"/>
            <w:jc w:val="both"/>
          </w:pPr>
        </w:pPrChange>
      </w:pPr>
      <w:ins w:id="1004" w:author="Ram Shrestha" w:date="2014-01-04T19:38:00Z">
        <w:r w:rsidRPr="00276C20">
          <w:rPr>
            <w:rFonts w:ascii="Cambria" w:hAnsi="Cambria"/>
            <w:noProof/>
            <w:rPrChange w:id="1005" w:author="Ram Shrestha" w:date="2014-01-04T19:38:00Z">
              <w:rPr/>
            </w:rPrChange>
          </w:rPr>
          <w:t xml:space="preserve">Bukrinsky, MI, Sharova, N, Dempsey, MP, Stanwick, TL, Bukrinskaya, AG, Haggerty, S, Stevenson, M (1992) Active nuclear import of human immunodeficiency virus type 1 preintegration complexes. </w:t>
        </w:r>
        <w:r w:rsidRPr="00276C20">
          <w:rPr>
            <w:rFonts w:ascii="Cambria" w:hAnsi="Cambria"/>
            <w:i/>
            <w:noProof/>
            <w:rPrChange w:id="1006" w:author="Ram Shrestha" w:date="2014-01-04T19:38:00Z">
              <w:rPr/>
            </w:rPrChange>
          </w:rPr>
          <w:t>Proceedings of the National Academy of Sciences</w:t>
        </w:r>
        <w:r w:rsidRPr="00276C20">
          <w:rPr>
            <w:rFonts w:ascii="Cambria" w:hAnsi="Cambria"/>
            <w:noProof/>
            <w:rPrChange w:id="1007" w:author="Ram Shrestha" w:date="2014-01-04T19:38:00Z">
              <w:rPr/>
            </w:rPrChange>
          </w:rPr>
          <w:t xml:space="preserve"> </w:t>
        </w:r>
        <w:r w:rsidRPr="00276C20">
          <w:rPr>
            <w:rFonts w:ascii="Cambria" w:hAnsi="Cambria"/>
            <w:b/>
            <w:noProof/>
            <w:rPrChange w:id="1008" w:author="Ram Shrestha" w:date="2014-01-04T19:38:00Z">
              <w:rPr/>
            </w:rPrChange>
          </w:rPr>
          <w:t>89</w:t>
        </w:r>
        <w:r w:rsidRPr="00276C20">
          <w:rPr>
            <w:rFonts w:ascii="Cambria" w:hAnsi="Cambria"/>
            <w:noProof/>
            <w:rPrChange w:id="1009" w:author="Ram Shrestha" w:date="2014-01-04T19:38:00Z">
              <w:rPr/>
            </w:rPrChange>
          </w:rPr>
          <w:t>: 6580-6584.</w:t>
        </w:r>
      </w:ins>
    </w:p>
    <w:p w:rsidR="00276C20" w:rsidRPr="00276C20" w:rsidRDefault="00276C20" w:rsidP="00276C20">
      <w:pPr>
        <w:jc w:val="both"/>
        <w:rPr>
          <w:ins w:id="1010" w:author="Ram Shrestha" w:date="2014-01-04T19:38:00Z"/>
          <w:rFonts w:ascii="Cambria" w:hAnsi="Cambria"/>
          <w:noProof/>
          <w:rPrChange w:id="1011" w:author="Ram Shrestha" w:date="2014-01-04T19:38:00Z">
            <w:rPr>
              <w:ins w:id="1012" w:author="Ram Shrestha" w:date="2014-01-04T19:38:00Z"/>
            </w:rPr>
          </w:rPrChange>
        </w:rPr>
        <w:pPrChange w:id="1013" w:author="Ram Shrestha" w:date="2014-01-04T19:38:00Z">
          <w:pPr>
            <w:ind w:left="720" w:hanging="720"/>
            <w:jc w:val="both"/>
          </w:pPr>
        </w:pPrChange>
      </w:pPr>
      <w:ins w:id="1014" w:author="Ram Shrestha" w:date="2014-01-04T19:38:00Z">
        <w:r w:rsidRPr="00276C20">
          <w:rPr>
            <w:rFonts w:ascii="Cambria" w:hAnsi="Cambria"/>
            <w:noProof/>
            <w:rPrChange w:id="1015" w:author="Ram Shrestha" w:date="2014-01-04T19:38:00Z">
              <w:rPr/>
            </w:rPrChange>
          </w:rPr>
          <w:t xml:space="preserve">Bukrinsky, MI, Sharova, N, McDonald, TL, Pushkarskaya, T, Tarpley, WG, Stevenson, M (1993) Association of integrase, matrix, and reverse transcriptase antigens of human immunodeficiency virus type 1 with viral nucleic acids following acute infection. </w:t>
        </w:r>
        <w:r w:rsidRPr="00276C20">
          <w:rPr>
            <w:rFonts w:ascii="Cambria" w:hAnsi="Cambria"/>
            <w:i/>
            <w:noProof/>
            <w:rPrChange w:id="1016" w:author="Ram Shrestha" w:date="2014-01-04T19:38:00Z">
              <w:rPr/>
            </w:rPrChange>
          </w:rPr>
          <w:t>Proc Natl Acad Sci U S A</w:t>
        </w:r>
        <w:r w:rsidRPr="00276C20">
          <w:rPr>
            <w:rFonts w:ascii="Cambria" w:hAnsi="Cambria"/>
            <w:noProof/>
            <w:rPrChange w:id="1017" w:author="Ram Shrestha" w:date="2014-01-04T19:38:00Z">
              <w:rPr/>
            </w:rPrChange>
          </w:rPr>
          <w:t xml:space="preserve"> </w:t>
        </w:r>
        <w:r w:rsidRPr="00276C20">
          <w:rPr>
            <w:rFonts w:ascii="Cambria" w:hAnsi="Cambria"/>
            <w:b/>
            <w:noProof/>
            <w:rPrChange w:id="1018" w:author="Ram Shrestha" w:date="2014-01-04T19:38:00Z">
              <w:rPr/>
            </w:rPrChange>
          </w:rPr>
          <w:t>90</w:t>
        </w:r>
        <w:r w:rsidRPr="00276C20">
          <w:rPr>
            <w:rFonts w:ascii="Cambria" w:hAnsi="Cambria"/>
            <w:noProof/>
            <w:rPrChange w:id="1019" w:author="Ram Shrestha" w:date="2014-01-04T19:38:00Z">
              <w:rPr/>
            </w:rPrChange>
          </w:rPr>
          <w:t>: 6125-6129.</w:t>
        </w:r>
      </w:ins>
    </w:p>
    <w:p w:rsidR="00276C20" w:rsidRPr="00276C20" w:rsidRDefault="00276C20" w:rsidP="00276C20">
      <w:pPr>
        <w:jc w:val="both"/>
        <w:rPr>
          <w:ins w:id="1020" w:author="Ram Shrestha" w:date="2014-01-04T19:38:00Z"/>
          <w:rFonts w:ascii="Cambria" w:hAnsi="Cambria"/>
          <w:noProof/>
          <w:rPrChange w:id="1021" w:author="Ram Shrestha" w:date="2014-01-04T19:38:00Z">
            <w:rPr>
              <w:ins w:id="1022" w:author="Ram Shrestha" w:date="2014-01-04T19:38:00Z"/>
            </w:rPr>
          </w:rPrChange>
        </w:rPr>
        <w:pPrChange w:id="1023" w:author="Ram Shrestha" w:date="2014-01-04T19:38:00Z">
          <w:pPr>
            <w:ind w:left="720" w:hanging="720"/>
            <w:jc w:val="both"/>
          </w:pPr>
        </w:pPrChange>
      </w:pPr>
      <w:ins w:id="1024" w:author="Ram Shrestha" w:date="2014-01-04T19:38:00Z">
        <w:r w:rsidRPr="00276C20">
          <w:rPr>
            <w:rFonts w:ascii="Cambria" w:hAnsi="Cambria"/>
            <w:noProof/>
            <w:rPrChange w:id="1025" w:author="Ram Shrestha" w:date="2014-01-04T19:38:00Z">
              <w:rPr/>
            </w:rPrChange>
          </w:rPr>
          <w:t xml:space="preserve">Cameron, W, Japour, AJ, Xu, Y, Hsu, A, Mellors, J, Farthing, C, Cohen, C, Poretz, D, Markowitz, M, Follansbee, S (1999) Ritonavir and saquinavir combination therapy for the treatment of HIV infection. </w:t>
        </w:r>
        <w:r w:rsidRPr="00276C20">
          <w:rPr>
            <w:rFonts w:ascii="Cambria" w:hAnsi="Cambria"/>
            <w:i/>
            <w:noProof/>
            <w:rPrChange w:id="1026" w:author="Ram Shrestha" w:date="2014-01-04T19:38:00Z">
              <w:rPr/>
            </w:rPrChange>
          </w:rPr>
          <w:t>AIDS</w:t>
        </w:r>
        <w:r w:rsidRPr="00276C20">
          <w:rPr>
            <w:rFonts w:ascii="Cambria" w:hAnsi="Cambria"/>
            <w:noProof/>
            <w:rPrChange w:id="1027" w:author="Ram Shrestha" w:date="2014-01-04T19:38:00Z">
              <w:rPr/>
            </w:rPrChange>
          </w:rPr>
          <w:t xml:space="preserve"> </w:t>
        </w:r>
        <w:r w:rsidRPr="00276C20">
          <w:rPr>
            <w:rFonts w:ascii="Cambria" w:hAnsi="Cambria"/>
            <w:b/>
            <w:noProof/>
            <w:rPrChange w:id="1028" w:author="Ram Shrestha" w:date="2014-01-04T19:38:00Z">
              <w:rPr/>
            </w:rPrChange>
          </w:rPr>
          <w:t>13</w:t>
        </w:r>
        <w:r w:rsidRPr="00276C20">
          <w:rPr>
            <w:rFonts w:ascii="Cambria" w:hAnsi="Cambria"/>
            <w:noProof/>
            <w:rPrChange w:id="1029" w:author="Ram Shrestha" w:date="2014-01-04T19:38:00Z">
              <w:rPr/>
            </w:rPrChange>
          </w:rPr>
          <w:t>: 213-224.</w:t>
        </w:r>
      </w:ins>
    </w:p>
    <w:p w:rsidR="00276C20" w:rsidRPr="00276C20" w:rsidRDefault="00276C20" w:rsidP="00276C20">
      <w:pPr>
        <w:jc w:val="both"/>
        <w:rPr>
          <w:ins w:id="1030" w:author="Ram Shrestha" w:date="2014-01-04T19:38:00Z"/>
          <w:rFonts w:ascii="Cambria" w:hAnsi="Cambria"/>
          <w:noProof/>
          <w:rPrChange w:id="1031" w:author="Ram Shrestha" w:date="2014-01-04T19:38:00Z">
            <w:rPr>
              <w:ins w:id="1032" w:author="Ram Shrestha" w:date="2014-01-04T19:38:00Z"/>
            </w:rPr>
          </w:rPrChange>
        </w:rPr>
        <w:pPrChange w:id="1033" w:author="Ram Shrestha" w:date="2014-01-04T19:38:00Z">
          <w:pPr>
            <w:ind w:left="720" w:hanging="720"/>
            <w:jc w:val="both"/>
          </w:pPr>
        </w:pPrChange>
      </w:pPr>
      <w:ins w:id="1034" w:author="Ram Shrestha" w:date="2014-01-04T19:38:00Z">
        <w:r w:rsidRPr="00276C20">
          <w:rPr>
            <w:rFonts w:ascii="Cambria" w:hAnsi="Cambria"/>
            <w:noProof/>
            <w:rPrChange w:id="1035" w:author="Ram Shrestha" w:date="2014-01-04T19:38:00Z">
              <w:rPr/>
            </w:rPrChange>
          </w:rPr>
          <w:t xml:space="preserve">Carpenter, CC, Fischl, MA, Hammer, SM, Hirsch, MS, Jacobsen, DM, Katzenstein, DA, Montaner, JS, Richman, DD, Saag, MS, Schooley, RT (1997) Antiretroviral therapy for HIV infection in 1997: updated recommendations of the International AIDS Society-USA panel. </w:t>
        </w:r>
        <w:r w:rsidRPr="00276C20">
          <w:rPr>
            <w:rFonts w:ascii="Cambria" w:hAnsi="Cambria"/>
            <w:i/>
            <w:noProof/>
            <w:rPrChange w:id="1036" w:author="Ram Shrestha" w:date="2014-01-04T19:38:00Z">
              <w:rPr/>
            </w:rPrChange>
          </w:rPr>
          <w:t>JAMA, the journal of the American Medical Association</w:t>
        </w:r>
        <w:r w:rsidRPr="00276C20">
          <w:rPr>
            <w:rFonts w:ascii="Cambria" w:hAnsi="Cambria"/>
            <w:noProof/>
            <w:rPrChange w:id="1037" w:author="Ram Shrestha" w:date="2014-01-04T19:38:00Z">
              <w:rPr/>
            </w:rPrChange>
          </w:rPr>
          <w:t xml:space="preserve"> </w:t>
        </w:r>
        <w:r w:rsidRPr="00276C20">
          <w:rPr>
            <w:rFonts w:ascii="Cambria" w:hAnsi="Cambria"/>
            <w:b/>
            <w:noProof/>
            <w:rPrChange w:id="1038" w:author="Ram Shrestha" w:date="2014-01-04T19:38:00Z">
              <w:rPr/>
            </w:rPrChange>
          </w:rPr>
          <w:t>277</w:t>
        </w:r>
        <w:r w:rsidRPr="00276C20">
          <w:rPr>
            <w:rFonts w:ascii="Cambria" w:hAnsi="Cambria"/>
            <w:noProof/>
            <w:rPrChange w:id="1039" w:author="Ram Shrestha" w:date="2014-01-04T19:38:00Z">
              <w:rPr/>
            </w:rPrChange>
          </w:rPr>
          <w:t>: 1962-1969.</w:t>
        </w:r>
      </w:ins>
    </w:p>
    <w:p w:rsidR="00276C20" w:rsidRPr="00276C20" w:rsidRDefault="00276C20" w:rsidP="00276C20">
      <w:pPr>
        <w:jc w:val="both"/>
        <w:rPr>
          <w:ins w:id="1040" w:author="Ram Shrestha" w:date="2014-01-04T19:38:00Z"/>
          <w:rFonts w:ascii="Cambria" w:hAnsi="Cambria"/>
          <w:noProof/>
          <w:rPrChange w:id="1041" w:author="Ram Shrestha" w:date="2014-01-04T19:38:00Z">
            <w:rPr>
              <w:ins w:id="1042" w:author="Ram Shrestha" w:date="2014-01-04T19:38:00Z"/>
            </w:rPr>
          </w:rPrChange>
        </w:rPr>
        <w:pPrChange w:id="1043" w:author="Ram Shrestha" w:date="2014-01-04T19:38:00Z">
          <w:pPr>
            <w:ind w:left="720" w:hanging="720"/>
            <w:jc w:val="both"/>
          </w:pPr>
        </w:pPrChange>
      </w:pPr>
      <w:ins w:id="1044" w:author="Ram Shrestha" w:date="2014-01-04T19:38:00Z">
        <w:r w:rsidRPr="00276C20">
          <w:rPr>
            <w:rFonts w:ascii="Cambria" w:hAnsi="Cambria"/>
            <w:noProof/>
            <w:rPrChange w:id="1045" w:author="Ram Shrestha" w:date="2014-01-04T19:38:00Z">
              <w:rPr/>
            </w:rPrChange>
          </w:rPr>
          <w:t xml:space="preserve">Carr, A, Miller, J, Law, M, Cooper, DA (2000) A syndrome of lipoatrophy, lactic acidaemia and liver dysfunction associated with HIV nucleoside analogue therapy: contribution to protease inhibitor-related lipodystrophy syndrome. </w:t>
        </w:r>
        <w:r w:rsidRPr="00276C20">
          <w:rPr>
            <w:rFonts w:ascii="Cambria" w:hAnsi="Cambria"/>
            <w:i/>
            <w:noProof/>
            <w:rPrChange w:id="1046" w:author="Ram Shrestha" w:date="2014-01-04T19:38:00Z">
              <w:rPr/>
            </w:rPrChange>
          </w:rPr>
          <w:t>AIDS</w:t>
        </w:r>
        <w:r w:rsidRPr="00276C20">
          <w:rPr>
            <w:rFonts w:ascii="Cambria" w:hAnsi="Cambria"/>
            <w:noProof/>
            <w:rPrChange w:id="1047" w:author="Ram Shrestha" w:date="2014-01-04T19:38:00Z">
              <w:rPr/>
            </w:rPrChange>
          </w:rPr>
          <w:t xml:space="preserve"> </w:t>
        </w:r>
        <w:r w:rsidRPr="00276C20">
          <w:rPr>
            <w:rFonts w:ascii="Cambria" w:hAnsi="Cambria"/>
            <w:b/>
            <w:noProof/>
            <w:rPrChange w:id="1048" w:author="Ram Shrestha" w:date="2014-01-04T19:38:00Z">
              <w:rPr/>
            </w:rPrChange>
          </w:rPr>
          <w:t>14</w:t>
        </w:r>
        <w:r w:rsidRPr="00276C20">
          <w:rPr>
            <w:rFonts w:ascii="Cambria" w:hAnsi="Cambria"/>
            <w:noProof/>
            <w:rPrChange w:id="1049" w:author="Ram Shrestha" w:date="2014-01-04T19:38:00Z">
              <w:rPr/>
            </w:rPrChange>
          </w:rPr>
          <w:t>: F25-32.</w:t>
        </w:r>
      </w:ins>
    </w:p>
    <w:p w:rsidR="00276C20" w:rsidRPr="00276C20" w:rsidRDefault="00276C20" w:rsidP="00276C20">
      <w:pPr>
        <w:jc w:val="both"/>
        <w:rPr>
          <w:ins w:id="1050" w:author="Ram Shrestha" w:date="2014-01-04T19:38:00Z"/>
          <w:rFonts w:ascii="Cambria" w:hAnsi="Cambria"/>
          <w:noProof/>
          <w:rPrChange w:id="1051" w:author="Ram Shrestha" w:date="2014-01-04T19:38:00Z">
            <w:rPr>
              <w:ins w:id="1052" w:author="Ram Shrestha" w:date="2014-01-04T19:38:00Z"/>
            </w:rPr>
          </w:rPrChange>
        </w:rPr>
        <w:pPrChange w:id="1053" w:author="Ram Shrestha" w:date="2014-01-04T19:38:00Z">
          <w:pPr>
            <w:ind w:left="720" w:hanging="720"/>
            <w:jc w:val="both"/>
          </w:pPr>
        </w:pPrChange>
      </w:pPr>
      <w:ins w:id="1054" w:author="Ram Shrestha" w:date="2014-01-04T19:38:00Z">
        <w:r w:rsidRPr="00276C20">
          <w:rPr>
            <w:rFonts w:ascii="Cambria" w:hAnsi="Cambria"/>
            <w:noProof/>
            <w:rPrChange w:id="1055" w:author="Ram Shrestha" w:date="2014-01-04T19:38:00Z">
              <w:rPr/>
            </w:rPrChange>
          </w:rPr>
          <w:t xml:space="preserve">Carr, A, Samaras, K, Burton, S, Law, M, Freund, J, Chisholm, DJ, Cooper, DA (1998a) A syndrome of peripheral lipodystrophy, hyperlipidaemia and insulin resistance in patients receiving HIV protease inhibitors. </w:t>
        </w:r>
        <w:r w:rsidRPr="00276C20">
          <w:rPr>
            <w:rFonts w:ascii="Cambria" w:hAnsi="Cambria"/>
            <w:i/>
            <w:noProof/>
            <w:rPrChange w:id="1056" w:author="Ram Shrestha" w:date="2014-01-04T19:38:00Z">
              <w:rPr/>
            </w:rPrChange>
          </w:rPr>
          <w:t>AIDS</w:t>
        </w:r>
        <w:r w:rsidRPr="00276C20">
          <w:rPr>
            <w:rFonts w:ascii="Cambria" w:hAnsi="Cambria"/>
            <w:noProof/>
            <w:rPrChange w:id="1057" w:author="Ram Shrestha" w:date="2014-01-04T19:38:00Z">
              <w:rPr/>
            </w:rPrChange>
          </w:rPr>
          <w:t xml:space="preserve"> </w:t>
        </w:r>
        <w:r w:rsidRPr="00276C20">
          <w:rPr>
            <w:rFonts w:ascii="Cambria" w:hAnsi="Cambria"/>
            <w:b/>
            <w:noProof/>
            <w:rPrChange w:id="1058" w:author="Ram Shrestha" w:date="2014-01-04T19:38:00Z">
              <w:rPr/>
            </w:rPrChange>
          </w:rPr>
          <w:t>12</w:t>
        </w:r>
        <w:r w:rsidRPr="00276C20">
          <w:rPr>
            <w:rFonts w:ascii="Cambria" w:hAnsi="Cambria"/>
            <w:noProof/>
            <w:rPrChange w:id="1059" w:author="Ram Shrestha" w:date="2014-01-04T19:38:00Z">
              <w:rPr/>
            </w:rPrChange>
          </w:rPr>
          <w:t>: F51-58.</w:t>
        </w:r>
      </w:ins>
    </w:p>
    <w:p w:rsidR="00276C20" w:rsidRPr="00276C20" w:rsidRDefault="00276C20" w:rsidP="00276C20">
      <w:pPr>
        <w:jc w:val="both"/>
        <w:rPr>
          <w:ins w:id="1060" w:author="Ram Shrestha" w:date="2014-01-04T19:38:00Z"/>
          <w:rFonts w:ascii="Cambria" w:hAnsi="Cambria"/>
          <w:noProof/>
          <w:rPrChange w:id="1061" w:author="Ram Shrestha" w:date="2014-01-04T19:38:00Z">
            <w:rPr>
              <w:ins w:id="1062" w:author="Ram Shrestha" w:date="2014-01-04T19:38:00Z"/>
            </w:rPr>
          </w:rPrChange>
        </w:rPr>
        <w:pPrChange w:id="1063" w:author="Ram Shrestha" w:date="2014-01-04T19:38:00Z">
          <w:pPr>
            <w:ind w:left="720" w:hanging="720"/>
            <w:jc w:val="both"/>
          </w:pPr>
        </w:pPrChange>
      </w:pPr>
      <w:ins w:id="1064" w:author="Ram Shrestha" w:date="2014-01-04T19:38:00Z">
        <w:r w:rsidRPr="00276C20">
          <w:rPr>
            <w:rFonts w:ascii="Cambria" w:hAnsi="Cambria"/>
            <w:noProof/>
            <w:rPrChange w:id="1065" w:author="Ram Shrestha" w:date="2014-01-04T19:38:00Z">
              <w:rPr/>
            </w:rPrChange>
          </w:rPr>
          <w:t xml:space="preserve">Carr, A, Samaras, K, Chisholm, DJ, Cooper, DA (1998b) Abnormal fat distribution and use of protease inhibitors. </w:t>
        </w:r>
        <w:r w:rsidRPr="00276C20">
          <w:rPr>
            <w:rFonts w:ascii="Cambria" w:hAnsi="Cambria"/>
            <w:i/>
            <w:noProof/>
            <w:rPrChange w:id="1066" w:author="Ram Shrestha" w:date="2014-01-04T19:38:00Z">
              <w:rPr/>
            </w:rPrChange>
          </w:rPr>
          <w:t>Lancet</w:t>
        </w:r>
        <w:r w:rsidRPr="00276C20">
          <w:rPr>
            <w:rFonts w:ascii="Cambria" w:hAnsi="Cambria"/>
            <w:noProof/>
            <w:rPrChange w:id="1067" w:author="Ram Shrestha" w:date="2014-01-04T19:38:00Z">
              <w:rPr/>
            </w:rPrChange>
          </w:rPr>
          <w:t xml:space="preserve"> </w:t>
        </w:r>
        <w:r w:rsidRPr="00276C20">
          <w:rPr>
            <w:rFonts w:ascii="Cambria" w:hAnsi="Cambria"/>
            <w:b/>
            <w:noProof/>
            <w:rPrChange w:id="1068" w:author="Ram Shrestha" w:date="2014-01-04T19:38:00Z">
              <w:rPr/>
            </w:rPrChange>
          </w:rPr>
          <w:t>351</w:t>
        </w:r>
        <w:r w:rsidRPr="00276C20">
          <w:rPr>
            <w:rFonts w:ascii="Cambria" w:hAnsi="Cambria"/>
            <w:noProof/>
            <w:rPrChange w:id="1069" w:author="Ram Shrestha" w:date="2014-01-04T19:38:00Z">
              <w:rPr/>
            </w:rPrChange>
          </w:rPr>
          <w:t>: 1736.</w:t>
        </w:r>
      </w:ins>
    </w:p>
    <w:p w:rsidR="00276C20" w:rsidRPr="00276C20" w:rsidRDefault="00276C20" w:rsidP="00276C20">
      <w:pPr>
        <w:jc w:val="both"/>
        <w:rPr>
          <w:ins w:id="1070" w:author="Ram Shrestha" w:date="2014-01-04T19:38:00Z"/>
          <w:rFonts w:ascii="Cambria" w:hAnsi="Cambria"/>
          <w:noProof/>
          <w:rPrChange w:id="1071" w:author="Ram Shrestha" w:date="2014-01-04T19:38:00Z">
            <w:rPr>
              <w:ins w:id="1072" w:author="Ram Shrestha" w:date="2014-01-04T19:38:00Z"/>
            </w:rPr>
          </w:rPrChange>
        </w:rPr>
        <w:pPrChange w:id="1073" w:author="Ram Shrestha" w:date="2014-01-04T19:38:00Z">
          <w:pPr>
            <w:ind w:left="720" w:hanging="720"/>
            <w:jc w:val="both"/>
          </w:pPr>
        </w:pPrChange>
      </w:pPr>
      <w:ins w:id="1074" w:author="Ram Shrestha" w:date="2014-01-04T19:38:00Z">
        <w:r w:rsidRPr="00276C20">
          <w:rPr>
            <w:rFonts w:ascii="Cambria" w:hAnsi="Cambria"/>
            <w:noProof/>
            <w:rPrChange w:id="1075" w:author="Ram Shrestha" w:date="2014-01-04T19:38:00Z">
              <w:rPr/>
            </w:rPrChange>
          </w:rPr>
          <w:t xml:space="preserve">Carr, A, Samaras, K, Chisholm, DJ, Cooper, DA (1998c) Pathogenesis of HIV-1-protease inhibitor-associated peripheral lipodystrophy, hyperlipidaemia, and insulin resistance. </w:t>
        </w:r>
        <w:r w:rsidRPr="00276C20">
          <w:rPr>
            <w:rFonts w:ascii="Cambria" w:hAnsi="Cambria"/>
            <w:i/>
            <w:noProof/>
            <w:rPrChange w:id="1076" w:author="Ram Shrestha" w:date="2014-01-04T19:38:00Z">
              <w:rPr/>
            </w:rPrChange>
          </w:rPr>
          <w:t>Lancet</w:t>
        </w:r>
        <w:r w:rsidRPr="00276C20">
          <w:rPr>
            <w:rFonts w:ascii="Cambria" w:hAnsi="Cambria"/>
            <w:noProof/>
            <w:rPrChange w:id="1077" w:author="Ram Shrestha" w:date="2014-01-04T19:38:00Z">
              <w:rPr/>
            </w:rPrChange>
          </w:rPr>
          <w:t xml:space="preserve"> </w:t>
        </w:r>
        <w:r w:rsidRPr="00276C20">
          <w:rPr>
            <w:rFonts w:ascii="Cambria" w:hAnsi="Cambria"/>
            <w:b/>
            <w:noProof/>
            <w:rPrChange w:id="1078" w:author="Ram Shrestha" w:date="2014-01-04T19:38:00Z">
              <w:rPr/>
            </w:rPrChange>
          </w:rPr>
          <w:t>351</w:t>
        </w:r>
        <w:r w:rsidRPr="00276C20">
          <w:rPr>
            <w:rFonts w:ascii="Cambria" w:hAnsi="Cambria"/>
            <w:noProof/>
            <w:rPrChange w:id="1079" w:author="Ram Shrestha" w:date="2014-01-04T19:38:00Z">
              <w:rPr/>
            </w:rPrChange>
          </w:rPr>
          <w:t>: 1881-1883.</w:t>
        </w:r>
      </w:ins>
    </w:p>
    <w:p w:rsidR="00276C20" w:rsidRPr="00276C20" w:rsidRDefault="00276C20" w:rsidP="00276C20">
      <w:pPr>
        <w:jc w:val="both"/>
        <w:rPr>
          <w:ins w:id="1080" w:author="Ram Shrestha" w:date="2014-01-04T19:38:00Z"/>
          <w:rFonts w:ascii="Cambria" w:hAnsi="Cambria"/>
          <w:noProof/>
          <w:rPrChange w:id="1081" w:author="Ram Shrestha" w:date="2014-01-04T19:38:00Z">
            <w:rPr>
              <w:ins w:id="1082" w:author="Ram Shrestha" w:date="2014-01-04T19:38:00Z"/>
            </w:rPr>
          </w:rPrChange>
        </w:rPr>
        <w:pPrChange w:id="1083" w:author="Ram Shrestha" w:date="2014-01-04T19:38:00Z">
          <w:pPr>
            <w:ind w:left="720" w:hanging="720"/>
            <w:jc w:val="both"/>
          </w:pPr>
        </w:pPrChange>
      </w:pPr>
      <w:ins w:id="1084" w:author="Ram Shrestha" w:date="2014-01-04T19:38:00Z">
        <w:r w:rsidRPr="00276C20">
          <w:rPr>
            <w:rFonts w:ascii="Cambria" w:hAnsi="Cambria"/>
            <w:noProof/>
            <w:rPrChange w:id="1085" w:author="Ram Shrestha" w:date="2014-01-04T19:38:00Z">
              <w:rPr/>
            </w:rPrChange>
          </w:rPr>
          <w:t xml:space="preserve">Casado, JL, Hertogs, K, Ruiz, L, Dronda, F, Van Cauwenberge, A, Arno, A, Garcia-Arata, I, Bloor, S, Bonjoch, A, Blazquez, J, Clotet, B, Larder, B (2000) Non-nucleoside reverse transcriptase inhibitor resistance among patients failing a nevirapine plus protease inhibitor-containing regimen. </w:t>
        </w:r>
        <w:r w:rsidRPr="00276C20">
          <w:rPr>
            <w:rFonts w:ascii="Cambria" w:hAnsi="Cambria"/>
            <w:i/>
            <w:noProof/>
            <w:rPrChange w:id="1086" w:author="Ram Shrestha" w:date="2014-01-04T19:38:00Z">
              <w:rPr/>
            </w:rPrChange>
          </w:rPr>
          <w:t>AIDS</w:t>
        </w:r>
        <w:r w:rsidRPr="00276C20">
          <w:rPr>
            <w:rFonts w:ascii="Cambria" w:hAnsi="Cambria"/>
            <w:noProof/>
            <w:rPrChange w:id="1087" w:author="Ram Shrestha" w:date="2014-01-04T19:38:00Z">
              <w:rPr/>
            </w:rPrChange>
          </w:rPr>
          <w:t xml:space="preserve"> </w:t>
        </w:r>
        <w:r w:rsidRPr="00276C20">
          <w:rPr>
            <w:rFonts w:ascii="Cambria" w:hAnsi="Cambria"/>
            <w:b/>
            <w:noProof/>
            <w:rPrChange w:id="1088" w:author="Ram Shrestha" w:date="2014-01-04T19:38:00Z">
              <w:rPr/>
            </w:rPrChange>
          </w:rPr>
          <w:t>14</w:t>
        </w:r>
        <w:r w:rsidRPr="00276C20">
          <w:rPr>
            <w:rFonts w:ascii="Cambria" w:hAnsi="Cambria"/>
            <w:noProof/>
            <w:rPrChange w:id="1089" w:author="Ram Shrestha" w:date="2014-01-04T19:38:00Z">
              <w:rPr/>
            </w:rPrChange>
          </w:rPr>
          <w:t>: F1-7.</w:t>
        </w:r>
      </w:ins>
    </w:p>
    <w:p w:rsidR="00276C20" w:rsidRPr="00276C20" w:rsidRDefault="00276C20" w:rsidP="00276C20">
      <w:pPr>
        <w:jc w:val="both"/>
        <w:rPr>
          <w:ins w:id="1090" w:author="Ram Shrestha" w:date="2014-01-04T19:38:00Z"/>
          <w:rFonts w:ascii="Cambria" w:hAnsi="Cambria"/>
          <w:noProof/>
          <w:rPrChange w:id="1091" w:author="Ram Shrestha" w:date="2014-01-04T19:38:00Z">
            <w:rPr>
              <w:ins w:id="1092" w:author="Ram Shrestha" w:date="2014-01-04T19:38:00Z"/>
            </w:rPr>
          </w:rPrChange>
        </w:rPr>
        <w:pPrChange w:id="1093" w:author="Ram Shrestha" w:date="2014-01-04T19:38:00Z">
          <w:pPr>
            <w:ind w:left="720" w:hanging="720"/>
            <w:jc w:val="both"/>
          </w:pPr>
        </w:pPrChange>
      </w:pPr>
      <w:ins w:id="1094" w:author="Ram Shrestha" w:date="2014-01-04T19:38:00Z">
        <w:r w:rsidRPr="00276C20">
          <w:rPr>
            <w:rFonts w:ascii="Cambria" w:hAnsi="Cambria"/>
            <w:noProof/>
            <w:rPrChange w:id="1095" w:author="Ram Shrestha" w:date="2014-01-04T19:38:00Z">
              <w:rPr/>
            </w:rPrChange>
          </w:rPr>
          <w:t xml:space="preserve">Chan, DC, Fass, D, Berger, JM, Kim, PS (1997) Core Structure of gp41 from the HIV Envelope Glycoprotein. </w:t>
        </w:r>
        <w:r w:rsidRPr="00276C20">
          <w:rPr>
            <w:rFonts w:ascii="Cambria" w:hAnsi="Cambria"/>
            <w:i/>
            <w:noProof/>
            <w:rPrChange w:id="1096" w:author="Ram Shrestha" w:date="2014-01-04T19:38:00Z">
              <w:rPr/>
            </w:rPrChange>
          </w:rPr>
          <w:t>Cell</w:t>
        </w:r>
        <w:r w:rsidRPr="00276C20">
          <w:rPr>
            <w:rFonts w:ascii="Cambria" w:hAnsi="Cambria"/>
            <w:noProof/>
            <w:rPrChange w:id="1097" w:author="Ram Shrestha" w:date="2014-01-04T19:38:00Z">
              <w:rPr/>
            </w:rPrChange>
          </w:rPr>
          <w:t xml:space="preserve"> </w:t>
        </w:r>
        <w:r w:rsidRPr="00276C20">
          <w:rPr>
            <w:rFonts w:ascii="Cambria" w:hAnsi="Cambria"/>
            <w:b/>
            <w:noProof/>
            <w:rPrChange w:id="1098" w:author="Ram Shrestha" w:date="2014-01-04T19:38:00Z">
              <w:rPr/>
            </w:rPrChange>
          </w:rPr>
          <w:t>89</w:t>
        </w:r>
        <w:r w:rsidRPr="00276C20">
          <w:rPr>
            <w:rFonts w:ascii="Cambria" w:hAnsi="Cambria"/>
            <w:noProof/>
            <w:rPrChange w:id="1099" w:author="Ram Shrestha" w:date="2014-01-04T19:38:00Z">
              <w:rPr/>
            </w:rPrChange>
          </w:rPr>
          <w:t>: 263-273.</w:t>
        </w:r>
      </w:ins>
    </w:p>
    <w:p w:rsidR="00276C20" w:rsidRPr="00276C20" w:rsidRDefault="00276C20" w:rsidP="00276C20">
      <w:pPr>
        <w:jc w:val="both"/>
        <w:rPr>
          <w:ins w:id="1100" w:author="Ram Shrestha" w:date="2014-01-04T19:38:00Z"/>
          <w:rFonts w:ascii="Cambria" w:hAnsi="Cambria"/>
          <w:noProof/>
          <w:rPrChange w:id="1101" w:author="Ram Shrestha" w:date="2014-01-04T19:38:00Z">
            <w:rPr>
              <w:ins w:id="1102" w:author="Ram Shrestha" w:date="2014-01-04T19:38:00Z"/>
            </w:rPr>
          </w:rPrChange>
        </w:rPr>
        <w:pPrChange w:id="1103" w:author="Ram Shrestha" w:date="2014-01-04T19:38:00Z">
          <w:pPr>
            <w:ind w:left="720" w:hanging="720"/>
            <w:jc w:val="both"/>
          </w:pPr>
        </w:pPrChange>
      </w:pPr>
      <w:ins w:id="1104" w:author="Ram Shrestha" w:date="2014-01-04T19:38:00Z">
        <w:r w:rsidRPr="00276C20">
          <w:rPr>
            <w:rFonts w:ascii="Cambria" w:hAnsi="Cambria"/>
            <w:noProof/>
            <w:rPrChange w:id="1105" w:author="Ram Shrestha" w:date="2014-01-04T19:38:00Z">
              <w:rPr/>
            </w:rPrChange>
          </w:rPr>
          <w:t xml:space="preserve">Chen, X, Tsiang, M, Yu, F, Hung, M, Jones, GS, Zeynalzadegan, A, Qi, X, Jin, H, Kim, CU, Swaminathan, S, Chen, JM (2008) Modeling, Analysis, and Validation of a Novel HIV Integrase Structure Provide Insights into the Binding Modes of Potent Integrase Inhibitors. </w:t>
        </w:r>
        <w:r w:rsidRPr="00276C20">
          <w:rPr>
            <w:rFonts w:ascii="Cambria" w:hAnsi="Cambria"/>
            <w:i/>
            <w:noProof/>
            <w:rPrChange w:id="1106" w:author="Ram Shrestha" w:date="2014-01-04T19:38:00Z">
              <w:rPr/>
            </w:rPrChange>
          </w:rPr>
          <w:t>Journal of Molecular Biology</w:t>
        </w:r>
        <w:r w:rsidRPr="00276C20">
          <w:rPr>
            <w:rFonts w:ascii="Cambria" w:hAnsi="Cambria"/>
            <w:noProof/>
            <w:rPrChange w:id="1107" w:author="Ram Shrestha" w:date="2014-01-04T19:38:00Z">
              <w:rPr/>
            </w:rPrChange>
          </w:rPr>
          <w:t xml:space="preserve"> </w:t>
        </w:r>
        <w:r w:rsidRPr="00276C20">
          <w:rPr>
            <w:rFonts w:ascii="Cambria" w:hAnsi="Cambria"/>
            <w:b/>
            <w:noProof/>
            <w:rPrChange w:id="1108" w:author="Ram Shrestha" w:date="2014-01-04T19:38:00Z">
              <w:rPr/>
            </w:rPrChange>
          </w:rPr>
          <w:t>380</w:t>
        </w:r>
        <w:r w:rsidRPr="00276C20">
          <w:rPr>
            <w:rFonts w:ascii="Cambria" w:hAnsi="Cambria"/>
            <w:noProof/>
            <w:rPrChange w:id="1109" w:author="Ram Shrestha" w:date="2014-01-04T19:38:00Z">
              <w:rPr/>
            </w:rPrChange>
          </w:rPr>
          <w:t>: 504-519.</w:t>
        </w:r>
      </w:ins>
    </w:p>
    <w:p w:rsidR="00276C20" w:rsidRPr="00276C20" w:rsidRDefault="00276C20" w:rsidP="00276C20">
      <w:pPr>
        <w:jc w:val="both"/>
        <w:rPr>
          <w:ins w:id="1110" w:author="Ram Shrestha" w:date="2014-01-04T19:38:00Z"/>
          <w:rFonts w:ascii="Cambria" w:hAnsi="Cambria"/>
          <w:noProof/>
          <w:rPrChange w:id="1111" w:author="Ram Shrestha" w:date="2014-01-04T19:38:00Z">
            <w:rPr>
              <w:ins w:id="1112" w:author="Ram Shrestha" w:date="2014-01-04T19:38:00Z"/>
            </w:rPr>
          </w:rPrChange>
        </w:rPr>
        <w:pPrChange w:id="1113" w:author="Ram Shrestha" w:date="2014-01-04T19:38:00Z">
          <w:pPr>
            <w:ind w:left="720" w:hanging="720"/>
            <w:jc w:val="both"/>
          </w:pPr>
        </w:pPrChange>
      </w:pPr>
      <w:ins w:id="1114" w:author="Ram Shrestha" w:date="2014-01-04T19:38:00Z">
        <w:r w:rsidRPr="00276C20">
          <w:rPr>
            <w:rFonts w:ascii="Cambria" w:hAnsi="Cambria"/>
            <w:noProof/>
            <w:rPrChange w:id="1115" w:author="Ram Shrestha" w:date="2014-01-04T19:38:00Z">
              <w:rPr/>
            </w:rPrChange>
          </w:rPr>
          <w:t xml:space="preserve">Cherry, S, Doukas, T, Armknecht, S, Whelan, S, Wang, H, Sarnow, P, Perrimon, N (2005) Genome-wide RNAi screen reveals a specific sensitivity of IRES-containing RNA viruses to host translation inhibition. </w:t>
        </w:r>
        <w:r w:rsidRPr="00276C20">
          <w:rPr>
            <w:rFonts w:ascii="Cambria" w:hAnsi="Cambria"/>
            <w:i/>
            <w:noProof/>
            <w:rPrChange w:id="1116" w:author="Ram Shrestha" w:date="2014-01-04T19:38:00Z">
              <w:rPr/>
            </w:rPrChange>
          </w:rPr>
          <w:t>Genes Dev</w:t>
        </w:r>
        <w:r w:rsidRPr="00276C20">
          <w:rPr>
            <w:rFonts w:ascii="Cambria" w:hAnsi="Cambria"/>
            <w:noProof/>
            <w:rPrChange w:id="1117" w:author="Ram Shrestha" w:date="2014-01-04T19:38:00Z">
              <w:rPr/>
            </w:rPrChange>
          </w:rPr>
          <w:t xml:space="preserve"> </w:t>
        </w:r>
        <w:r w:rsidRPr="00276C20">
          <w:rPr>
            <w:rFonts w:ascii="Cambria" w:hAnsi="Cambria"/>
            <w:b/>
            <w:noProof/>
            <w:rPrChange w:id="1118" w:author="Ram Shrestha" w:date="2014-01-04T19:38:00Z">
              <w:rPr/>
            </w:rPrChange>
          </w:rPr>
          <w:t>19</w:t>
        </w:r>
        <w:r w:rsidRPr="00276C20">
          <w:rPr>
            <w:rFonts w:ascii="Cambria" w:hAnsi="Cambria"/>
            <w:noProof/>
            <w:rPrChange w:id="1119" w:author="Ram Shrestha" w:date="2014-01-04T19:38:00Z">
              <w:rPr/>
            </w:rPrChange>
          </w:rPr>
          <w:t>: 445-452.</w:t>
        </w:r>
      </w:ins>
    </w:p>
    <w:p w:rsidR="00276C20" w:rsidRPr="00276C20" w:rsidRDefault="00276C20" w:rsidP="00276C20">
      <w:pPr>
        <w:jc w:val="both"/>
        <w:rPr>
          <w:ins w:id="1120" w:author="Ram Shrestha" w:date="2014-01-04T19:38:00Z"/>
          <w:rFonts w:ascii="Cambria" w:hAnsi="Cambria"/>
          <w:noProof/>
          <w:rPrChange w:id="1121" w:author="Ram Shrestha" w:date="2014-01-04T19:38:00Z">
            <w:rPr>
              <w:ins w:id="1122" w:author="Ram Shrestha" w:date="2014-01-04T19:38:00Z"/>
            </w:rPr>
          </w:rPrChange>
        </w:rPr>
        <w:pPrChange w:id="1123" w:author="Ram Shrestha" w:date="2014-01-04T19:38:00Z">
          <w:pPr>
            <w:ind w:left="720" w:hanging="720"/>
            <w:jc w:val="both"/>
          </w:pPr>
        </w:pPrChange>
      </w:pPr>
      <w:ins w:id="1124" w:author="Ram Shrestha" w:date="2014-01-04T19:38:00Z">
        <w:r w:rsidRPr="00276C20">
          <w:rPr>
            <w:rFonts w:ascii="Cambria" w:hAnsi="Cambria"/>
            <w:noProof/>
            <w:rPrChange w:id="1125" w:author="Ram Shrestha" w:date="2014-01-04T19:38:00Z">
              <w:rPr/>
            </w:rPrChange>
          </w:rPr>
          <w:t xml:space="preserve">Chou, S, Upton, H, Bao, K, Schulze-Gahmen, U, Samelson, AJ, He, N, Nowak, A, Lu, H, Krogan, NJ, Zhou, Q, Alber, T HIV-1 Tat recruits transcription elongation factors dispersed along a flexible AFF4 scaffold. </w:t>
        </w:r>
        <w:r w:rsidRPr="00276C20">
          <w:rPr>
            <w:rFonts w:ascii="Cambria" w:hAnsi="Cambria"/>
            <w:i/>
            <w:noProof/>
            <w:rPrChange w:id="1126" w:author="Ram Shrestha" w:date="2014-01-04T19:38:00Z">
              <w:rPr/>
            </w:rPrChange>
          </w:rPr>
          <w:t>Proc Natl Acad Sci U S A</w:t>
        </w:r>
        <w:r w:rsidRPr="00276C20">
          <w:rPr>
            <w:rFonts w:ascii="Cambria" w:hAnsi="Cambria"/>
            <w:noProof/>
            <w:rPrChange w:id="1127" w:author="Ram Shrestha" w:date="2014-01-04T19:38:00Z">
              <w:rPr/>
            </w:rPrChange>
          </w:rPr>
          <w:t xml:space="preserve"> </w:t>
        </w:r>
        <w:r w:rsidRPr="00276C20">
          <w:rPr>
            <w:rFonts w:ascii="Cambria" w:hAnsi="Cambria"/>
            <w:b/>
            <w:noProof/>
            <w:rPrChange w:id="1128" w:author="Ram Shrestha" w:date="2014-01-04T19:38:00Z">
              <w:rPr/>
            </w:rPrChange>
          </w:rPr>
          <w:t>110</w:t>
        </w:r>
        <w:r w:rsidRPr="00276C20">
          <w:rPr>
            <w:rFonts w:ascii="Cambria" w:hAnsi="Cambria"/>
            <w:noProof/>
            <w:rPrChange w:id="1129" w:author="Ram Shrestha" w:date="2014-01-04T19:38:00Z">
              <w:rPr/>
            </w:rPrChange>
          </w:rPr>
          <w:t>: E123-131.</w:t>
        </w:r>
      </w:ins>
    </w:p>
    <w:p w:rsidR="00276C20" w:rsidRPr="00276C20" w:rsidRDefault="00276C20" w:rsidP="00276C20">
      <w:pPr>
        <w:jc w:val="both"/>
        <w:rPr>
          <w:ins w:id="1130" w:author="Ram Shrestha" w:date="2014-01-04T19:38:00Z"/>
          <w:rFonts w:ascii="Cambria" w:hAnsi="Cambria"/>
          <w:noProof/>
          <w:rPrChange w:id="1131" w:author="Ram Shrestha" w:date="2014-01-04T19:38:00Z">
            <w:rPr>
              <w:ins w:id="1132" w:author="Ram Shrestha" w:date="2014-01-04T19:38:00Z"/>
            </w:rPr>
          </w:rPrChange>
        </w:rPr>
        <w:pPrChange w:id="1133" w:author="Ram Shrestha" w:date="2014-01-04T19:38:00Z">
          <w:pPr>
            <w:ind w:left="720" w:hanging="720"/>
            <w:jc w:val="both"/>
          </w:pPr>
        </w:pPrChange>
      </w:pPr>
      <w:ins w:id="1134" w:author="Ram Shrestha" w:date="2014-01-04T19:38:00Z">
        <w:r w:rsidRPr="00276C20">
          <w:rPr>
            <w:rFonts w:ascii="Cambria" w:hAnsi="Cambria"/>
            <w:noProof/>
            <w:rPrChange w:id="1135" w:author="Ram Shrestha" w:date="2014-01-04T19:38:00Z">
              <w:rPr/>
            </w:rPrChange>
          </w:rPr>
          <w:t xml:space="preserve">Christ, F, Thys, W, De Rijck, J, Gijsbers, R, Albanese, A, Arosio, D, Emiliani, S, Rain, JC, Benarous, R, Cereseto, A, Debyser, Z (2008) Transportin-SR2 imports HIV into the nucleus. </w:t>
        </w:r>
        <w:r w:rsidRPr="00276C20">
          <w:rPr>
            <w:rFonts w:ascii="Cambria" w:hAnsi="Cambria"/>
            <w:i/>
            <w:noProof/>
            <w:rPrChange w:id="1136" w:author="Ram Shrestha" w:date="2014-01-04T19:38:00Z">
              <w:rPr/>
            </w:rPrChange>
          </w:rPr>
          <w:t>Curr Biol</w:t>
        </w:r>
        <w:r w:rsidRPr="00276C20">
          <w:rPr>
            <w:rFonts w:ascii="Cambria" w:hAnsi="Cambria"/>
            <w:noProof/>
            <w:rPrChange w:id="1137" w:author="Ram Shrestha" w:date="2014-01-04T19:38:00Z">
              <w:rPr/>
            </w:rPrChange>
          </w:rPr>
          <w:t xml:space="preserve"> </w:t>
        </w:r>
        <w:r w:rsidRPr="00276C20">
          <w:rPr>
            <w:rFonts w:ascii="Cambria" w:hAnsi="Cambria"/>
            <w:b/>
            <w:noProof/>
            <w:rPrChange w:id="1138" w:author="Ram Shrestha" w:date="2014-01-04T19:38:00Z">
              <w:rPr/>
            </w:rPrChange>
          </w:rPr>
          <w:t>18</w:t>
        </w:r>
        <w:r w:rsidRPr="00276C20">
          <w:rPr>
            <w:rFonts w:ascii="Cambria" w:hAnsi="Cambria"/>
            <w:noProof/>
            <w:rPrChange w:id="1139" w:author="Ram Shrestha" w:date="2014-01-04T19:38:00Z">
              <w:rPr/>
            </w:rPrChange>
          </w:rPr>
          <w:t>: 1192-1202.</w:t>
        </w:r>
      </w:ins>
    </w:p>
    <w:p w:rsidR="00276C20" w:rsidRPr="00276C20" w:rsidRDefault="00276C20" w:rsidP="00276C20">
      <w:pPr>
        <w:jc w:val="both"/>
        <w:rPr>
          <w:ins w:id="1140" w:author="Ram Shrestha" w:date="2014-01-04T19:38:00Z"/>
          <w:rFonts w:ascii="Cambria" w:hAnsi="Cambria"/>
          <w:noProof/>
          <w:rPrChange w:id="1141" w:author="Ram Shrestha" w:date="2014-01-04T19:38:00Z">
            <w:rPr>
              <w:ins w:id="1142" w:author="Ram Shrestha" w:date="2014-01-04T19:38:00Z"/>
            </w:rPr>
          </w:rPrChange>
        </w:rPr>
        <w:pPrChange w:id="1143" w:author="Ram Shrestha" w:date="2014-01-04T19:38:00Z">
          <w:pPr>
            <w:ind w:left="720" w:hanging="720"/>
            <w:jc w:val="both"/>
          </w:pPr>
        </w:pPrChange>
      </w:pPr>
      <w:ins w:id="1144" w:author="Ram Shrestha" w:date="2014-01-04T19:38:00Z">
        <w:r w:rsidRPr="00276C20">
          <w:rPr>
            <w:rFonts w:ascii="Cambria" w:hAnsi="Cambria"/>
            <w:noProof/>
            <w:rPrChange w:id="1145" w:author="Ram Shrestha" w:date="2014-01-04T19:38:00Z">
              <w:rPr/>
            </w:rPrChange>
          </w:rPr>
          <w:t xml:space="preserve">Chukkapalli, V, Oh, SJ, Ono, A Opposing mechanisms involving RNA and lipids regulate HIV-1 Gag membrane binding through the highly basic region of the matrix domain. </w:t>
        </w:r>
        <w:r w:rsidRPr="00276C20">
          <w:rPr>
            <w:rFonts w:ascii="Cambria" w:hAnsi="Cambria"/>
            <w:i/>
            <w:noProof/>
            <w:rPrChange w:id="1146" w:author="Ram Shrestha" w:date="2014-01-04T19:38:00Z">
              <w:rPr/>
            </w:rPrChange>
          </w:rPr>
          <w:t>Proc Natl Acad Sci U S A</w:t>
        </w:r>
        <w:r w:rsidRPr="00276C20">
          <w:rPr>
            <w:rFonts w:ascii="Cambria" w:hAnsi="Cambria"/>
            <w:noProof/>
            <w:rPrChange w:id="1147" w:author="Ram Shrestha" w:date="2014-01-04T19:38:00Z">
              <w:rPr/>
            </w:rPrChange>
          </w:rPr>
          <w:t xml:space="preserve"> </w:t>
        </w:r>
        <w:r w:rsidRPr="00276C20">
          <w:rPr>
            <w:rFonts w:ascii="Cambria" w:hAnsi="Cambria"/>
            <w:b/>
            <w:noProof/>
            <w:rPrChange w:id="1148" w:author="Ram Shrestha" w:date="2014-01-04T19:38:00Z">
              <w:rPr/>
            </w:rPrChange>
          </w:rPr>
          <w:t>107</w:t>
        </w:r>
        <w:r w:rsidRPr="00276C20">
          <w:rPr>
            <w:rFonts w:ascii="Cambria" w:hAnsi="Cambria"/>
            <w:noProof/>
            <w:rPrChange w:id="1149" w:author="Ram Shrestha" w:date="2014-01-04T19:38:00Z">
              <w:rPr/>
            </w:rPrChange>
          </w:rPr>
          <w:t>: 1600-1605.</w:t>
        </w:r>
      </w:ins>
    </w:p>
    <w:p w:rsidR="00276C20" w:rsidRPr="00276C20" w:rsidRDefault="00276C20" w:rsidP="00276C20">
      <w:pPr>
        <w:jc w:val="both"/>
        <w:rPr>
          <w:ins w:id="1150" w:author="Ram Shrestha" w:date="2014-01-04T19:38:00Z"/>
          <w:rFonts w:ascii="Cambria" w:hAnsi="Cambria"/>
          <w:noProof/>
          <w:rPrChange w:id="1151" w:author="Ram Shrestha" w:date="2014-01-04T19:38:00Z">
            <w:rPr>
              <w:ins w:id="1152" w:author="Ram Shrestha" w:date="2014-01-04T19:38:00Z"/>
            </w:rPr>
          </w:rPrChange>
        </w:rPr>
        <w:pPrChange w:id="1153" w:author="Ram Shrestha" w:date="2014-01-04T19:38:00Z">
          <w:pPr>
            <w:ind w:left="720" w:hanging="720"/>
            <w:jc w:val="both"/>
          </w:pPr>
        </w:pPrChange>
      </w:pPr>
      <w:ins w:id="1154" w:author="Ram Shrestha" w:date="2014-01-04T19:38:00Z">
        <w:r w:rsidRPr="00276C20">
          <w:rPr>
            <w:rFonts w:ascii="Cambria" w:hAnsi="Cambria"/>
            <w:noProof/>
            <w:rPrChange w:id="1155" w:author="Ram Shrestha" w:date="2014-01-04T19:38:00Z">
              <w:rPr/>
            </w:rPrChange>
          </w:rPr>
          <w:t xml:space="preserve">Cock, PJA, Fields, CJ, Goto, N, Heuer, ML, Rice, PM (2010) The Sanger FASTQ file format for sequences with quality scores, and the Solexa/Illumina FASTQ variants. </w:t>
        </w:r>
        <w:r w:rsidRPr="00276C20">
          <w:rPr>
            <w:rFonts w:ascii="Cambria" w:hAnsi="Cambria"/>
            <w:i/>
            <w:noProof/>
            <w:rPrChange w:id="1156" w:author="Ram Shrestha" w:date="2014-01-04T19:38:00Z">
              <w:rPr/>
            </w:rPrChange>
          </w:rPr>
          <w:t>Nucleic Acids Research</w:t>
        </w:r>
        <w:r w:rsidRPr="00276C20">
          <w:rPr>
            <w:rFonts w:ascii="Cambria" w:hAnsi="Cambria"/>
            <w:noProof/>
            <w:rPrChange w:id="1157" w:author="Ram Shrestha" w:date="2014-01-04T19:38:00Z">
              <w:rPr/>
            </w:rPrChange>
          </w:rPr>
          <w:t xml:space="preserve"> </w:t>
        </w:r>
        <w:r w:rsidRPr="00276C20">
          <w:rPr>
            <w:rFonts w:ascii="Cambria" w:hAnsi="Cambria"/>
            <w:b/>
            <w:noProof/>
            <w:rPrChange w:id="1158" w:author="Ram Shrestha" w:date="2014-01-04T19:38:00Z">
              <w:rPr/>
            </w:rPrChange>
          </w:rPr>
          <w:t>38</w:t>
        </w:r>
        <w:r w:rsidRPr="00276C20">
          <w:rPr>
            <w:rFonts w:ascii="Cambria" w:hAnsi="Cambria"/>
            <w:noProof/>
            <w:rPrChange w:id="1159" w:author="Ram Shrestha" w:date="2014-01-04T19:38:00Z">
              <w:rPr/>
            </w:rPrChange>
          </w:rPr>
          <w:t>: 1767-1771.</w:t>
        </w:r>
      </w:ins>
    </w:p>
    <w:p w:rsidR="00276C20" w:rsidRPr="00276C20" w:rsidRDefault="00276C20" w:rsidP="00276C20">
      <w:pPr>
        <w:jc w:val="both"/>
        <w:rPr>
          <w:ins w:id="1160" w:author="Ram Shrestha" w:date="2014-01-04T19:38:00Z"/>
          <w:rFonts w:ascii="Cambria" w:hAnsi="Cambria"/>
          <w:noProof/>
          <w:rPrChange w:id="1161" w:author="Ram Shrestha" w:date="2014-01-04T19:38:00Z">
            <w:rPr>
              <w:ins w:id="1162" w:author="Ram Shrestha" w:date="2014-01-04T19:38:00Z"/>
            </w:rPr>
          </w:rPrChange>
        </w:rPr>
        <w:pPrChange w:id="1163" w:author="Ram Shrestha" w:date="2014-01-04T19:38:00Z">
          <w:pPr>
            <w:ind w:left="720" w:hanging="720"/>
            <w:jc w:val="both"/>
          </w:pPr>
        </w:pPrChange>
      </w:pPr>
      <w:ins w:id="1164" w:author="Ram Shrestha" w:date="2014-01-04T19:38:00Z">
        <w:r w:rsidRPr="00276C20">
          <w:rPr>
            <w:rFonts w:ascii="Cambria" w:hAnsi="Cambria"/>
            <w:noProof/>
            <w:rPrChange w:id="1165" w:author="Ram Shrestha" w:date="2014-01-04T19:38:00Z">
              <w:rPr/>
            </w:rPrChange>
          </w:rPr>
          <w:t xml:space="preserve">Cohen, EA, Subbramanian, RA, Gottlinger, HG (1996) Role of auxiliary proteins in retroviral morphogenesis. </w:t>
        </w:r>
        <w:r w:rsidRPr="00276C20">
          <w:rPr>
            <w:rFonts w:ascii="Cambria" w:hAnsi="Cambria"/>
            <w:i/>
            <w:noProof/>
            <w:rPrChange w:id="1166" w:author="Ram Shrestha" w:date="2014-01-04T19:38:00Z">
              <w:rPr/>
            </w:rPrChange>
          </w:rPr>
          <w:t>Curr Top Microbiol Immunol</w:t>
        </w:r>
        <w:r w:rsidRPr="00276C20">
          <w:rPr>
            <w:rFonts w:ascii="Cambria" w:hAnsi="Cambria"/>
            <w:noProof/>
            <w:rPrChange w:id="1167" w:author="Ram Shrestha" w:date="2014-01-04T19:38:00Z">
              <w:rPr/>
            </w:rPrChange>
          </w:rPr>
          <w:t xml:space="preserve"> </w:t>
        </w:r>
        <w:r w:rsidRPr="00276C20">
          <w:rPr>
            <w:rFonts w:ascii="Cambria" w:hAnsi="Cambria"/>
            <w:b/>
            <w:noProof/>
            <w:rPrChange w:id="1168" w:author="Ram Shrestha" w:date="2014-01-04T19:38:00Z">
              <w:rPr/>
            </w:rPrChange>
          </w:rPr>
          <w:t>214</w:t>
        </w:r>
        <w:r w:rsidRPr="00276C20">
          <w:rPr>
            <w:rFonts w:ascii="Cambria" w:hAnsi="Cambria"/>
            <w:noProof/>
            <w:rPrChange w:id="1169" w:author="Ram Shrestha" w:date="2014-01-04T19:38:00Z">
              <w:rPr/>
            </w:rPrChange>
          </w:rPr>
          <w:t>: 219-235.</w:t>
        </w:r>
      </w:ins>
    </w:p>
    <w:p w:rsidR="00276C20" w:rsidRPr="00276C20" w:rsidRDefault="00276C20" w:rsidP="00276C20">
      <w:pPr>
        <w:jc w:val="both"/>
        <w:rPr>
          <w:ins w:id="1170" w:author="Ram Shrestha" w:date="2014-01-04T19:38:00Z"/>
          <w:rFonts w:ascii="Cambria" w:hAnsi="Cambria"/>
          <w:noProof/>
          <w:rPrChange w:id="1171" w:author="Ram Shrestha" w:date="2014-01-04T19:38:00Z">
            <w:rPr>
              <w:ins w:id="1172" w:author="Ram Shrestha" w:date="2014-01-04T19:38:00Z"/>
            </w:rPr>
          </w:rPrChange>
        </w:rPr>
        <w:pPrChange w:id="1173" w:author="Ram Shrestha" w:date="2014-01-04T19:38:00Z">
          <w:pPr>
            <w:ind w:left="720" w:hanging="720"/>
            <w:jc w:val="both"/>
          </w:pPr>
        </w:pPrChange>
      </w:pPr>
      <w:ins w:id="1174" w:author="Ram Shrestha" w:date="2014-01-04T19:38:00Z">
        <w:r w:rsidRPr="00276C20">
          <w:rPr>
            <w:rFonts w:ascii="Cambria" w:hAnsi="Cambria"/>
            <w:noProof/>
            <w:rPrChange w:id="1175" w:author="Ram Shrestha" w:date="2014-01-04T19:38:00Z">
              <w:rPr/>
            </w:rPrChange>
          </w:rPr>
          <w:t xml:space="preserve">Cohen, EA, Terwilliger, EF, Sodroski, JG, Haseltine, WA (1988) Identification of a protein encoded by the vpu gene of HIV-1. </w:t>
        </w:r>
        <w:r w:rsidRPr="00276C20">
          <w:rPr>
            <w:rFonts w:ascii="Cambria" w:hAnsi="Cambria"/>
            <w:i/>
            <w:noProof/>
            <w:rPrChange w:id="1176" w:author="Ram Shrestha" w:date="2014-01-04T19:38:00Z">
              <w:rPr/>
            </w:rPrChange>
          </w:rPr>
          <w:t>Nature</w:t>
        </w:r>
        <w:r w:rsidRPr="00276C20">
          <w:rPr>
            <w:rFonts w:ascii="Cambria" w:hAnsi="Cambria"/>
            <w:noProof/>
            <w:rPrChange w:id="1177" w:author="Ram Shrestha" w:date="2014-01-04T19:38:00Z">
              <w:rPr/>
            </w:rPrChange>
          </w:rPr>
          <w:t xml:space="preserve"> </w:t>
        </w:r>
        <w:r w:rsidRPr="00276C20">
          <w:rPr>
            <w:rFonts w:ascii="Cambria" w:hAnsi="Cambria"/>
            <w:b/>
            <w:noProof/>
            <w:rPrChange w:id="1178" w:author="Ram Shrestha" w:date="2014-01-04T19:38:00Z">
              <w:rPr/>
            </w:rPrChange>
          </w:rPr>
          <w:t>334</w:t>
        </w:r>
        <w:r w:rsidRPr="00276C20">
          <w:rPr>
            <w:rFonts w:ascii="Cambria" w:hAnsi="Cambria"/>
            <w:noProof/>
            <w:rPrChange w:id="1179" w:author="Ram Shrestha" w:date="2014-01-04T19:38:00Z">
              <w:rPr/>
            </w:rPrChange>
          </w:rPr>
          <w:t>: 532-534.</w:t>
        </w:r>
      </w:ins>
    </w:p>
    <w:p w:rsidR="00276C20" w:rsidRPr="00276C20" w:rsidRDefault="00276C20" w:rsidP="00276C20">
      <w:pPr>
        <w:jc w:val="both"/>
        <w:rPr>
          <w:ins w:id="1180" w:author="Ram Shrestha" w:date="2014-01-04T19:38:00Z"/>
          <w:rFonts w:ascii="Cambria" w:hAnsi="Cambria"/>
          <w:noProof/>
          <w:rPrChange w:id="1181" w:author="Ram Shrestha" w:date="2014-01-04T19:38:00Z">
            <w:rPr>
              <w:ins w:id="1182" w:author="Ram Shrestha" w:date="2014-01-04T19:38:00Z"/>
            </w:rPr>
          </w:rPrChange>
        </w:rPr>
        <w:pPrChange w:id="1183" w:author="Ram Shrestha" w:date="2014-01-04T19:38:00Z">
          <w:pPr>
            <w:ind w:left="720" w:hanging="720"/>
            <w:jc w:val="both"/>
          </w:pPr>
        </w:pPrChange>
      </w:pPr>
      <w:ins w:id="1184" w:author="Ram Shrestha" w:date="2014-01-04T19:38:00Z">
        <w:r w:rsidRPr="00276C20">
          <w:rPr>
            <w:rFonts w:ascii="Cambria" w:hAnsi="Cambria"/>
            <w:noProof/>
            <w:rPrChange w:id="1185" w:author="Ram Shrestha" w:date="2014-01-04T19:38:00Z">
              <w:rPr/>
            </w:rPrChange>
          </w:rPr>
          <w:t xml:space="preserve">Collier, AC, Coombs, RW, Fischl, MA, Skolnik, PR, Northfelt, D, Boutin, P, Hooper, CJ, Kaplan, LD, Volberding, PA, Davis, LG, Henrard, DR, Weller, S, Corey, L (1993) Combination therapy with zidovudine and didanosine compared with zidovudine alone in HIV-1 infection. </w:t>
        </w:r>
        <w:r w:rsidRPr="00276C20">
          <w:rPr>
            <w:rFonts w:ascii="Cambria" w:hAnsi="Cambria"/>
            <w:i/>
            <w:noProof/>
            <w:rPrChange w:id="1186" w:author="Ram Shrestha" w:date="2014-01-04T19:38:00Z">
              <w:rPr/>
            </w:rPrChange>
          </w:rPr>
          <w:t>Ann Intern Med</w:t>
        </w:r>
        <w:r w:rsidRPr="00276C20">
          <w:rPr>
            <w:rFonts w:ascii="Cambria" w:hAnsi="Cambria"/>
            <w:noProof/>
            <w:rPrChange w:id="1187" w:author="Ram Shrestha" w:date="2014-01-04T19:38:00Z">
              <w:rPr/>
            </w:rPrChange>
          </w:rPr>
          <w:t xml:space="preserve"> </w:t>
        </w:r>
        <w:r w:rsidRPr="00276C20">
          <w:rPr>
            <w:rFonts w:ascii="Cambria" w:hAnsi="Cambria"/>
            <w:b/>
            <w:noProof/>
            <w:rPrChange w:id="1188" w:author="Ram Shrestha" w:date="2014-01-04T19:38:00Z">
              <w:rPr/>
            </w:rPrChange>
          </w:rPr>
          <w:t>119</w:t>
        </w:r>
        <w:r w:rsidRPr="00276C20">
          <w:rPr>
            <w:rFonts w:ascii="Cambria" w:hAnsi="Cambria"/>
            <w:noProof/>
            <w:rPrChange w:id="1189" w:author="Ram Shrestha" w:date="2014-01-04T19:38:00Z">
              <w:rPr/>
            </w:rPrChange>
          </w:rPr>
          <w:t>: 786-793.</w:t>
        </w:r>
      </w:ins>
    </w:p>
    <w:p w:rsidR="00276C20" w:rsidRPr="00276C20" w:rsidRDefault="00276C20" w:rsidP="00276C20">
      <w:pPr>
        <w:jc w:val="both"/>
        <w:rPr>
          <w:ins w:id="1190" w:author="Ram Shrestha" w:date="2014-01-04T19:38:00Z"/>
          <w:rFonts w:ascii="Cambria" w:hAnsi="Cambria"/>
          <w:noProof/>
          <w:rPrChange w:id="1191" w:author="Ram Shrestha" w:date="2014-01-04T19:38:00Z">
            <w:rPr>
              <w:ins w:id="1192" w:author="Ram Shrestha" w:date="2014-01-04T19:38:00Z"/>
            </w:rPr>
          </w:rPrChange>
        </w:rPr>
        <w:pPrChange w:id="1193" w:author="Ram Shrestha" w:date="2014-01-04T19:38:00Z">
          <w:pPr>
            <w:ind w:left="720" w:hanging="720"/>
            <w:jc w:val="both"/>
          </w:pPr>
        </w:pPrChange>
      </w:pPr>
      <w:ins w:id="1194" w:author="Ram Shrestha" w:date="2014-01-04T19:38:00Z">
        <w:r w:rsidRPr="00276C20">
          <w:rPr>
            <w:rFonts w:ascii="Cambria" w:hAnsi="Cambria"/>
            <w:noProof/>
            <w:rPrChange w:id="1195" w:author="Ram Shrestha" w:date="2014-01-04T19:38:00Z">
              <w:rPr/>
            </w:rPrChange>
          </w:rPr>
          <w:t xml:space="preserve">Collier, AC, Coombs, RW, Schoenfeld, DA, Bassett, RL, Timpone, J, Baruch, A, Jones, M, Facey, K, Whitacre, C, McAuliffe, VJ, Friedman, HM, Merigan, TC, Reichman, RC, Hooper, C, Corey, L (1996) Treatment of human immunodeficiency virus infection with saquinavir, zidovudine, and zalcitabine. AIDS Clinical Trials Group. </w:t>
        </w:r>
        <w:r w:rsidRPr="00276C20">
          <w:rPr>
            <w:rFonts w:ascii="Cambria" w:hAnsi="Cambria"/>
            <w:i/>
            <w:noProof/>
            <w:rPrChange w:id="1196" w:author="Ram Shrestha" w:date="2014-01-04T19:38:00Z">
              <w:rPr/>
            </w:rPrChange>
          </w:rPr>
          <w:t>N Engl J Med</w:t>
        </w:r>
        <w:r w:rsidRPr="00276C20">
          <w:rPr>
            <w:rFonts w:ascii="Cambria" w:hAnsi="Cambria"/>
            <w:noProof/>
            <w:rPrChange w:id="1197" w:author="Ram Shrestha" w:date="2014-01-04T19:38:00Z">
              <w:rPr/>
            </w:rPrChange>
          </w:rPr>
          <w:t xml:space="preserve"> </w:t>
        </w:r>
        <w:r w:rsidRPr="00276C20">
          <w:rPr>
            <w:rFonts w:ascii="Cambria" w:hAnsi="Cambria"/>
            <w:b/>
            <w:noProof/>
            <w:rPrChange w:id="1198" w:author="Ram Shrestha" w:date="2014-01-04T19:38:00Z">
              <w:rPr/>
            </w:rPrChange>
          </w:rPr>
          <w:t>334</w:t>
        </w:r>
        <w:r w:rsidRPr="00276C20">
          <w:rPr>
            <w:rFonts w:ascii="Cambria" w:hAnsi="Cambria"/>
            <w:noProof/>
            <w:rPrChange w:id="1199" w:author="Ram Shrestha" w:date="2014-01-04T19:38:00Z">
              <w:rPr/>
            </w:rPrChange>
          </w:rPr>
          <w:t>: 1011-1017.</w:t>
        </w:r>
      </w:ins>
    </w:p>
    <w:p w:rsidR="00276C20" w:rsidRPr="00276C20" w:rsidRDefault="00276C20" w:rsidP="00276C20">
      <w:pPr>
        <w:jc w:val="both"/>
        <w:rPr>
          <w:ins w:id="1200" w:author="Ram Shrestha" w:date="2014-01-04T19:38:00Z"/>
          <w:rFonts w:ascii="Cambria" w:hAnsi="Cambria"/>
          <w:noProof/>
          <w:rPrChange w:id="1201" w:author="Ram Shrestha" w:date="2014-01-04T19:38:00Z">
            <w:rPr>
              <w:ins w:id="1202" w:author="Ram Shrestha" w:date="2014-01-04T19:38:00Z"/>
            </w:rPr>
          </w:rPrChange>
        </w:rPr>
        <w:pPrChange w:id="1203" w:author="Ram Shrestha" w:date="2014-01-04T19:38:00Z">
          <w:pPr>
            <w:ind w:left="720" w:hanging="720"/>
            <w:jc w:val="both"/>
          </w:pPr>
        </w:pPrChange>
      </w:pPr>
      <w:ins w:id="1204" w:author="Ram Shrestha" w:date="2014-01-04T19:38:00Z">
        <w:r w:rsidRPr="00276C20">
          <w:rPr>
            <w:rFonts w:ascii="Cambria" w:hAnsi="Cambria"/>
            <w:noProof/>
            <w:rPrChange w:id="1205" w:author="Ram Shrestha" w:date="2014-01-04T19:38:00Z">
              <w:rPr/>
            </w:rPrChange>
          </w:rPr>
          <w:t xml:space="preserve">Condra, JH, Schleif, WA, Blahy, OM, Gabryelski, LJ, Graham, DJ, Quintero, JC, Rhodes, A, Robbins, HL, Roth, E, Shivaprakash, M, et al. (1995) In vivo emergence of HIV-1 variants resistant to multiple protease inhibitors. </w:t>
        </w:r>
        <w:r w:rsidRPr="00276C20">
          <w:rPr>
            <w:rFonts w:ascii="Cambria" w:hAnsi="Cambria"/>
            <w:i/>
            <w:noProof/>
            <w:rPrChange w:id="1206" w:author="Ram Shrestha" w:date="2014-01-04T19:38:00Z">
              <w:rPr/>
            </w:rPrChange>
          </w:rPr>
          <w:t>Nature</w:t>
        </w:r>
        <w:r w:rsidRPr="00276C20">
          <w:rPr>
            <w:rFonts w:ascii="Cambria" w:hAnsi="Cambria"/>
            <w:noProof/>
            <w:rPrChange w:id="1207" w:author="Ram Shrestha" w:date="2014-01-04T19:38:00Z">
              <w:rPr/>
            </w:rPrChange>
          </w:rPr>
          <w:t xml:space="preserve"> </w:t>
        </w:r>
        <w:r w:rsidRPr="00276C20">
          <w:rPr>
            <w:rFonts w:ascii="Cambria" w:hAnsi="Cambria"/>
            <w:b/>
            <w:noProof/>
            <w:rPrChange w:id="1208" w:author="Ram Shrestha" w:date="2014-01-04T19:38:00Z">
              <w:rPr/>
            </w:rPrChange>
          </w:rPr>
          <w:t>374</w:t>
        </w:r>
        <w:r w:rsidRPr="00276C20">
          <w:rPr>
            <w:rFonts w:ascii="Cambria" w:hAnsi="Cambria"/>
            <w:noProof/>
            <w:rPrChange w:id="1209" w:author="Ram Shrestha" w:date="2014-01-04T19:38:00Z">
              <w:rPr/>
            </w:rPrChange>
          </w:rPr>
          <w:t>: 569-571.</w:t>
        </w:r>
      </w:ins>
    </w:p>
    <w:p w:rsidR="00276C20" w:rsidRPr="00276C20" w:rsidRDefault="00276C20" w:rsidP="00276C20">
      <w:pPr>
        <w:jc w:val="both"/>
        <w:rPr>
          <w:ins w:id="1210" w:author="Ram Shrestha" w:date="2014-01-04T19:38:00Z"/>
          <w:rFonts w:ascii="Cambria" w:hAnsi="Cambria"/>
          <w:noProof/>
          <w:rPrChange w:id="1211" w:author="Ram Shrestha" w:date="2014-01-04T19:38:00Z">
            <w:rPr>
              <w:ins w:id="1212" w:author="Ram Shrestha" w:date="2014-01-04T19:38:00Z"/>
            </w:rPr>
          </w:rPrChange>
        </w:rPr>
        <w:pPrChange w:id="1213" w:author="Ram Shrestha" w:date="2014-01-04T19:38:00Z">
          <w:pPr>
            <w:ind w:left="720" w:hanging="720"/>
            <w:jc w:val="both"/>
          </w:pPr>
        </w:pPrChange>
      </w:pPr>
      <w:ins w:id="1214" w:author="Ram Shrestha" w:date="2014-01-04T19:38:00Z">
        <w:r w:rsidRPr="00276C20">
          <w:rPr>
            <w:rFonts w:ascii="Cambria" w:hAnsi="Cambria"/>
            <w:noProof/>
            <w:rPrChange w:id="1215" w:author="Ram Shrestha" w:date="2014-01-04T19:38:00Z">
              <w:rPr/>
            </w:rPrChange>
          </w:rPr>
          <w:t xml:space="preserve">Connor, EM, Sperling, RS, Gelber, R, Kiselev, P, Scott, G, O'Sullivan, MJ, VanDyke, R, Bey, M, Shearer, W, Jacobson, RL (1994) Reduction of maternal-infant transmission of human immunodeficiency virus type 1 with zidovudine treatment. </w:t>
        </w:r>
        <w:r w:rsidRPr="00276C20">
          <w:rPr>
            <w:rFonts w:ascii="Cambria" w:hAnsi="Cambria"/>
            <w:i/>
            <w:noProof/>
            <w:rPrChange w:id="1216" w:author="Ram Shrestha" w:date="2014-01-04T19:38:00Z">
              <w:rPr/>
            </w:rPrChange>
          </w:rPr>
          <w:t>New England Journal of Medicine</w:t>
        </w:r>
        <w:r w:rsidRPr="00276C20">
          <w:rPr>
            <w:rFonts w:ascii="Cambria" w:hAnsi="Cambria"/>
            <w:noProof/>
            <w:rPrChange w:id="1217" w:author="Ram Shrestha" w:date="2014-01-04T19:38:00Z">
              <w:rPr/>
            </w:rPrChange>
          </w:rPr>
          <w:t xml:space="preserve"> </w:t>
        </w:r>
        <w:r w:rsidRPr="00276C20">
          <w:rPr>
            <w:rFonts w:ascii="Cambria" w:hAnsi="Cambria"/>
            <w:b/>
            <w:noProof/>
            <w:rPrChange w:id="1218" w:author="Ram Shrestha" w:date="2014-01-04T19:38:00Z">
              <w:rPr/>
            </w:rPrChange>
          </w:rPr>
          <w:t>331</w:t>
        </w:r>
        <w:r w:rsidRPr="00276C20">
          <w:rPr>
            <w:rFonts w:ascii="Cambria" w:hAnsi="Cambria"/>
            <w:noProof/>
            <w:rPrChange w:id="1219" w:author="Ram Shrestha" w:date="2014-01-04T19:38:00Z">
              <w:rPr/>
            </w:rPrChange>
          </w:rPr>
          <w:t>: 1173-1180.</w:t>
        </w:r>
      </w:ins>
    </w:p>
    <w:p w:rsidR="00276C20" w:rsidRPr="00276C20" w:rsidRDefault="00276C20" w:rsidP="00276C20">
      <w:pPr>
        <w:jc w:val="both"/>
        <w:rPr>
          <w:ins w:id="1220" w:author="Ram Shrestha" w:date="2014-01-04T19:38:00Z"/>
          <w:rFonts w:ascii="Cambria" w:hAnsi="Cambria"/>
          <w:noProof/>
          <w:rPrChange w:id="1221" w:author="Ram Shrestha" w:date="2014-01-04T19:38:00Z">
            <w:rPr>
              <w:ins w:id="1222" w:author="Ram Shrestha" w:date="2014-01-04T19:38:00Z"/>
            </w:rPr>
          </w:rPrChange>
        </w:rPr>
        <w:pPrChange w:id="1223" w:author="Ram Shrestha" w:date="2014-01-04T19:38:00Z">
          <w:pPr>
            <w:ind w:left="720" w:hanging="720"/>
            <w:jc w:val="both"/>
          </w:pPr>
        </w:pPrChange>
      </w:pPr>
      <w:ins w:id="1224" w:author="Ram Shrestha" w:date="2014-01-04T19:38:00Z">
        <w:r w:rsidRPr="00276C20">
          <w:rPr>
            <w:rFonts w:ascii="Cambria" w:hAnsi="Cambria"/>
            <w:noProof/>
            <w:rPrChange w:id="1225" w:author="Ram Shrestha" w:date="2014-01-04T19:38:00Z">
              <w:rPr/>
            </w:rPrChange>
          </w:rPr>
          <w:t xml:space="preserve">Connor, RI, Chen, BK, Choe, S, Landau, NR (1995) Vpr Is Required for Efficient Replication of Human Immunodeficiency Virus Type-1 in Mononuclear Phagocytes. </w:t>
        </w:r>
        <w:r w:rsidRPr="00276C20">
          <w:rPr>
            <w:rFonts w:ascii="Cambria" w:hAnsi="Cambria"/>
            <w:i/>
            <w:noProof/>
            <w:rPrChange w:id="1226" w:author="Ram Shrestha" w:date="2014-01-04T19:38:00Z">
              <w:rPr/>
            </w:rPrChange>
          </w:rPr>
          <w:t>Virology</w:t>
        </w:r>
        <w:r w:rsidRPr="00276C20">
          <w:rPr>
            <w:rFonts w:ascii="Cambria" w:hAnsi="Cambria"/>
            <w:noProof/>
            <w:rPrChange w:id="1227" w:author="Ram Shrestha" w:date="2014-01-04T19:38:00Z">
              <w:rPr/>
            </w:rPrChange>
          </w:rPr>
          <w:t xml:space="preserve"> </w:t>
        </w:r>
        <w:r w:rsidRPr="00276C20">
          <w:rPr>
            <w:rFonts w:ascii="Cambria" w:hAnsi="Cambria"/>
            <w:b/>
            <w:noProof/>
            <w:rPrChange w:id="1228" w:author="Ram Shrestha" w:date="2014-01-04T19:38:00Z">
              <w:rPr/>
            </w:rPrChange>
          </w:rPr>
          <w:t>206</w:t>
        </w:r>
        <w:r w:rsidRPr="00276C20">
          <w:rPr>
            <w:rFonts w:ascii="Cambria" w:hAnsi="Cambria"/>
            <w:noProof/>
            <w:rPrChange w:id="1229" w:author="Ram Shrestha" w:date="2014-01-04T19:38:00Z">
              <w:rPr/>
            </w:rPrChange>
          </w:rPr>
          <w:t>: 935-944.</w:t>
        </w:r>
      </w:ins>
    </w:p>
    <w:p w:rsidR="00276C20" w:rsidRPr="00276C20" w:rsidRDefault="00276C20" w:rsidP="00276C20">
      <w:pPr>
        <w:jc w:val="both"/>
        <w:rPr>
          <w:ins w:id="1230" w:author="Ram Shrestha" w:date="2014-01-04T19:38:00Z"/>
          <w:rFonts w:ascii="Cambria" w:hAnsi="Cambria"/>
          <w:noProof/>
          <w:rPrChange w:id="1231" w:author="Ram Shrestha" w:date="2014-01-04T19:38:00Z">
            <w:rPr>
              <w:ins w:id="1232" w:author="Ram Shrestha" w:date="2014-01-04T19:38:00Z"/>
            </w:rPr>
          </w:rPrChange>
        </w:rPr>
        <w:pPrChange w:id="1233" w:author="Ram Shrestha" w:date="2014-01-04T19:38:00Z">
          <w:pPr>
            <w:ind w:left="720" w:hanging="720"/>
            <w:jc w:val="both"/>
          </w:pPr>
        </w:pPrChange>
      </w:pPr>
      <w:ins w:id="1234" w:author="Ram Shrestha" w:date="2014-01-04T19:38:00Z">
        <w:r w:rsidRPr="00276C20">
          <w:rPr>
            <w:rFonts w:ascii="Cambria" w:hAnsi="Cambria"/>
            <w:noProof/>
            <w:rPrChange w:id="1235" w:author="Ram Shrestha" w:date="2014-01-04T19:38:00Z">
              <w:rPr/>
            </w:rPrChange>
          </w:rPr>
          <w:t xml:space="preserve">Corbitt, G, Bailey, A, Williams, G (1990) HIV infection in Manchester, 1959. </w:t>
        </w:r>
        <w:r w:rsidRPr="00276C20">
          <w:rPr>
            <w:rFonts w:ascii="Cambria" w:hAnsi="Cambria"/>
            <w:i/>
            <w:noProof/>
            <w:rPrChange w:id="1236" w:author="Ram Shrestha" w:date="2014-01-04T19:38:00Z">
              <w:rPr/>
            </w:rPrChange>
          </w:rPr>
          <w:t>The Lancet</w:t>
        </w:r>
        <w:r w:rsidRPr="00276C20">
          <w:rPr>
            <w:rFonts w:ascii="Cambria" w:hAnsi="Cambria"/>
            <w:noProof/>
            <w:rPrChange w:id="1237" w:author="Ram Shrestha" w:date="2014-01-04T19:38:00Z">
              <w:rPr/>
            </w:rPrChange>
          </w:rPr>
          <w:t xml:space="preserve"> </w:t>
        </w:r>
        <w:r w:rsidRPr="00276C20">
          <w:rPr>
            <w:rFonts w:ascii="Cambria" w:hAnsi="Cambria"/>
            <w:b/>
            <w:noProof/>
            <w:rPrChange w:id="1238" w:author="Ram Shrestha" w:date="2014-01-04T19:38:00Z">
              <w:rPr/>
            </w:rPrChange>
          </w:rPr>
          <w:t>336</w:t>
        </w:r>
        <w:r w:rsidRPr="00276C20">
          <w:rPr>
            <w:rFonts w:ascii="Cambria" w:hAnsi="Cambria"/>
            <w:noProof/>
            <w:rPrChange w:id="1239" w:author="Ram Shrestha" w:date="2014-01-04T19:38:00Z">
              <w:rPr/>
            </w:rPrChange>
          </w:rPr>
          <w:t>: 51.</w:t>
        </w:r>
      </w:ins>
    </w:p>
    <w:p w:rsidR="00276C20" w:rsidRPr="00276C20" w:rsidRDefault="00276C20" w:rsidP="00276C20">
      <w:pPr>
        <w:jc w:val="both"/>
        <w:rPr>
          <w:ins w:id="1240" w:author="Ram Shrestha" w:date="2014-01-04T19:38:00Z"/>
          <w:rFonts w:ascii="Cambria" w:hAnsi="Cambria"/>
          <w:noProof/>
          <w:rPrChange w:id="1241" w:author="Ram Shrestha" w:date="2014-01-04T19:38:00Z">
            <w:rPr>
              <w:ins w:id="1242" w:author="Ram Shrestha" w:date="2014-01-04T19:38:00Z"/>
            </w:rPr>
          </w:rPrChange>
        </w:rPr>
        <w:pPrChange w:id="1243" w:author="Ram Shrestha" w:date="2014-01-04T19:38:00Z">
          <w:pPr>
            <w:ind w:left="720" w:hanging="720"/>
            <w:jc w:val="both"/>
          </w:pPr>
        </w:pPrChange>
      </w:pPr>
      <w:ins w:id="1244" w:author="Ram Shrestha" w:date="2014-01-04T19:38:00Z">
        <w:r w:rsidRPr="00276C20">
          <w:rPr>
            <w:rFonts w:ascii="Cambria" w:hAnsi="Cambria"/>
            <w:noProof/>
            <w:rPrChange w:id="1245" w:author="Ram Shrestha" w:date="2014-01-04T19:38:00Z">
              <w:rPr/>
            </w:rPrChange>
          </w:rPr>
          <w:t xml:space="preserve">Cullen, BR (1991) Regulation of HIV-1 gene expression. </w:t>
        </w:r>
        <w:r w:rsidRPr="00276C20">
          <w:rPr>
            <w:rFonts w:ascii="Cambria" w:hAnsi="Cambria"/>
            <w:i/>
            <w:noProof/>
            <w:rPrChange w:id="1246" w:author="Ram Shrestha" w:date="2014-01-04T19:38:00Z">
              <w:rPr/>
            </w:rPrChange>
          </w:rPr>
          <w:t>FASEB J</w:t>
        </w:r>
        <w:r w:rsidRPr="00276C20">
          <w:rPr>
            <w:rFonts w:ascii="Cambria" w:hAnsi="Cambria"/>
            <w:noProof/>
            <w:rPrChange w:id="1247" w:author="Ram Shrestha" w:date="2014-01-04T19:38:00Z">
              <w:rPr/>
            </w:rPrChange>
          </w:rPr>
          <w:t xml:space="preserve"> </w:t>
        </w:r>
        <w:r w:rsidRPr="00276C20">
          <w:rPr>
            <w:rFonts w:ascii="Cambria" w:hAnsi="Cambria"/>
            <w:b/>
            <w:noProof/>
            <w:rPrChange w:id="1248" w:author="Ram Shrestha" w:date="2014-01-04T19:38:00Z">
              <w:rPr/>
            </w:rPrChange>
          </w:rPr>
          <w:t>5</w:t>
        </w:r>
        <w:r w:rsidRPr="00276C20">
          <w:rPr>
            <w:rFonts w:ascii="Cambria" w:hAnsi="Cambria"/>
            <w:noProof/>
            <w:rPrChange w:id="1249" w:author="Ram Shrestha" w:date="2014-01-04T19:38:00Z">
              <w:rPr/>
            </w:rPrChange>
          </w:rPr>
          <w:t>: 2361-2368.</w:t>
        </w:r>
      </w:ins>
    </w:p>
    <w:p w:rsidR="00276C20" w:rsidRPr="00276C20" w:rsidRDefault="00276C20" w:rsidP="00276C20">
      <w:pPr>
        <w:jc w:val="both"/>
        <w:rPr>
          <w:ins w:id="1250" w:author="Ram Shrestha" w:date="2014-01-04T19:38:00Z"/>
          <w:rFonts w:ascii="Cambria" w:hAnsi="Cambria"/>
          <w:noProof/>
          <w:rPrChange w:id="1251" w:author="Ram Shrestha" w:date="2014-01-04T19:38:00Z">
            <w:rPr>
              <w:ins w:id="1252" w:author="Ram Shrestha" w:date="2014-01-04T19:38:00Z"/>
            </w:rPr>
          </w:rPrChange>
        </w:rPr>
        <w:pPrChange w:id="1253" w:author="Ram Shrestha" w:date="2014-01-04T19:38:00Z">
          <w:pPr>
            <w:ind w:left="720" w:hanging="720"/>
            <w:jc w:val="both"/>
          </w:pPr>
        </w:pPrChange>
      </w:pPr>
      <w:ins w:id="1254" w:author="Ram Shrestha" w:date="2014-01-04T19:38:00Z">
        <w:r w:rsidRPr="00276C20">
          <w:rPr>
            <w:rFonts w:ascii="Cambria" w:hAnsi="Cambria"/>
            <w:noProof/>
            <w:rPrChange w:id="1255" w:author="Ram Shrestha" w:date="2014-01-04T19:38:00Z">
              <w:rPr/>
            </w:rPrChange>
          </w:rPr>
          <w:t xml:space="preserve">D'Aquila, RT, Johnson, VA, Welles, SL, Japour, AJ, Kuritzkes, DR, DeGruttola, V, Reichelderfer, PS, Coombs, RW, Crumpacker, CS, Kahn, JO, Richman, DD (1995) Zidovudine resistance and HIV-1 disease progression during antiretroviral therapy. AIDS Clinical Trials Group Protocol 116B/117 Team and the Virology Committee Resistance Working Group. </w:t>
        </w:r>
        <w:r w:rsidRPr="00276C20">
          <w:rPr>
            <w:rFonts w:ascii="Cambria" w:hAnsi="Cambria"/>
            <w:i/>
            <w:noProof/>
            <w:rPrChange w:id="1256" w:author="Ram Shrestha" w:date="2014-01-04T19:38:00Z">
              <w:rPr/>
            </w:rPrChange>
          </w:rPr>
          <w:t>Ann Intern Med</w:t>
        </w:r>
        <w:r w:rsidRPr="00276C20">
          <w:rPr>
            <w:rFonts w:ascii="Cambria" w:hAnsi="Cambria"/>
            <w:noProof/>
            <w:rPrChange w:id="1257" w:author="Ram Shrestha" w:date="2014-01-04T19:38:00Z">
              <w:rPr/>
            </w:rPrChange>
          </w:rPr>
          <w:t xml:space="preserve"> </w:t>
        </w:r>
        <w:r w:rsidRPr="00276C20">
          <w:rPr>
            <w:rFonts w:ascii="Cambria" w:hAnsi="Cambria"/>
            <w:b/>
            <w:noProof/>
            <w:rPrChange w:id="1258" w:author="Ram Shrestha" w:date="2014-01-04T19:38:00Z">
              <w:rPr/>
            </w:rPrChange>
          </w:rPr>
          <w:t>122</w:t>
        </w:r>
        <w:r w:rsidRPr="00276C20">
          <w:rPr>
            <w:rFonts w:ascii="Cambria" w:hAnsi="Cambria"/>
            <w:noProof/>
            <w:rPrChange w:id="1259" w:author="Ram Shrestha" w:date="2014-01-04T19:38:00Z">
              <w:rPr/>
            </w:rPrChange>
          </w:rPr>
          <w:t>: 401-408.</w:t>
        </w:r>
      </w:ins>
    </w:p>
    <w:p w:rsidR="00276C20" w:rsidRPr="00276C20" w:rsidRDefault="00276C20" w:rsidP="00276C20">
      <w:pPr>
        <w:jc w:val="both"/>
        <w:rPr>
          <w:ins w:id="1260" w:author="Ram Shrestha" w:date="2014-01-04T19:38:00Z"/>
          <w:rFonts w:ascii="Cambria" w:hAnsi="Cambria"/>
          <w:noProof/>
          <w:rPrChange w:id="1261" w:author="Ram Shrestha" w:date="2014-01-04T19:38:00Z">
            <w:rPr>
              <w:ins w:id="1262" w:author="Ram Shrestha" w:date="2014-01-04T19:38:00Z"/>
            </w:rPr>
          </w:rPrChange>
        </w:rPr>
        <w:pPrChange w:id="1263" w:author="Ram Shrestha" w:date="2014-01-04T19:38:00Z">
          <w:pPr>
            <w:ind w:left="720" w:hanging="720"/>
            <w:jc w:val="both"/>
          </w:pPr>
        </w:pPrChange>
      </w:pPr>
      <w:ins w:id="1264" w:author="Ram Shrestha" w:date="2014-01-04T19:38:00Z">
        <w:r w:rsidRPr="00276C20">
          <w:rPr>
            <w:rFonts w:ascii="Cambria" w:hAnsi="Cambria"/>
            <w:noProof/>
            <w:rPrChange w:id="1265" w:author="Ram Shrestha" w:date="2014-01-04T19:38:00Z">
              <w:rPr/>
            </w:rPrChange>
          </w:rPr>
          <w:t xml:space="preserve">Daly, TJ, Cook, KS, Gray, GS, Maione, TE, Rusche, JR (1989) Specific binding of HIV-1 recombinant Rev protein to the Rev-responsive element in vitro. </w:t>
        </w:r>
        <w:r w:rsidRPr="00276C20">
          <w:rPr>
            <w:rFonts w:ascii="Cambria" w:hAnsi="Cambria"/>
            <w:i/>
            <w:noProof/>
            <w:rPrChange w:id="1266" w:author="Ram Shrestha" w:date="2014-01-04T19:38:00Z">
              <w:rPr/>
            </w:rPrChange>
          </w:rPr>
          <w:t>Nature</w:t>
        </w:r>
        <w:r w:rsidRPr="00276C20">
          <w:rPr>
            <w:rFonts w:ascii="Cambria" w:hAnsi="Cambria"/>
            <w:noProof/>
            <w:rPrChange w:id="1267" w:author="Ram Shrestha" w:date="2014-01-04T19:38:00Z">
              <w:rPr/>
            </w:rPrChange>
          </w:rPr>
          <w:t xml:space="preserve"> </w:t>
        </w:r>
        <w:r w:rsidRPr="00276C20">
          <w:rPr>
            <w:rFonts w:ascii="Cambria" w:hAnsi="Cambria"/>
            <w:b/>
            <w:noProof/>
            <w:rPrChange w:id="1268" w:author="Ram Shrestha" w:date="2014-01-04T19:38:00Z">
              <w:rPr/>
            </w:rPrChange>
          </w:rPr>
          <w:t>342</w:t>
        </w:r>
        <w:r w:rsidRPr="00276C20">
          <w:rPr>
            <w:rFonts w:ascii="Cambria" w:hAnsi="Cambria"/>
            <w:noProof/>
            <w:rPrChange w:id="1269" w:author="Ram Shrestha" w:date="2014-01-04T19:38:00Z">
              <w:rPr/>
            </w:rPrChange>
          </w:rPr>
          <w:t>: 816-819.</w:t>
        </w:r>
      </w:ins>
    </w:p>
    <w:p w:rsidR="00276C20" w:rsidRPr="00276C20" w:rsidRDefault="00276C20" w:rsidP="00276C20">
      <w:pPr>
        <w:jc w:val="both"/>
        <w:rPr>
          <w:ins w:id="1270" w:author="Ram Shrestha" w:date="2014-01-04T19:38:00Z"/>
          <w:rFonts w:ascii="Cambria" w:hAnsi="Cambria"/>
          <w:noProof/>
          <w:rPrChange w:id="1271" w:author="Ram Shrestha" w:date="2014-01-04T19:38:00Z">
            <w:rPr>
              <w:ins w:id="1272" w:author="Ram Shrestha" w:date="2014-01-04T19:38:00Z"/>
            </w:rPr>
          </w:rPrChange>
        </w:rPr>
        <w:pPrChange w:id="1273" w:author="Ram Shrestha" w:date="2014-01-04T19:38:00Z">
          <w:pPr>
            <w:ind w:left="720" w:hanging="720"/>
            <w:jc w:val="both"/>
          </w:pPr>
        </w:pPrChange>
      </w:pPr>
      <w:ins w:id="1274" w:author="Ram Shrestha" w:date="2014-01-04T19:38:00Z">
        <w:r w:rsidRPr="00276C20">
          <w:rPr>
            <w:rFonts w:ascii="Cambria" w:hAnsi="Cambria"/>
            <w:noProof/>
            <w:rPrChange w:id="1275" w:author="Ram Shrestha" w:date="2014-01-04T19:38:00Z">
              <w:rPr/>
            </w:rPrChange>
          </w:rPr>
          <w:t xml:space="preserve">Damond, F, Worobey, M, Campa, P, Farfara, I, Colin, G, Matheron, S, Brun-Vézinet, Ft, Robertson, DL, Simon, Ft (2004) Identification of a highly divergent HIV type 2 and proposal for a change in HIV type 2 classification. </w:t>
        </w:r>
        <w:r w:rsidRPr="00276C20">
          <w:rPr>
            <w:rFonts w:ascii="Cambria" w:hAnsi="Cambria"/>
            <w:i/>
            <w:noProof/>
            <w:rPrChange w:id="1276" w:author="Ram Shrestha" w:date="2014-01-04T19:38:00Z">
              <w:rPr/>
            </w:rPrChange>
          </w:rPr>
          <w:t>AIDS research and human retroviruses</w:t>
        </w:r>
        <w:r w:rsidRPr="00276C20">
          <w:rPr>
            <w:rFonts w:ascii="Cambria" w:hAnsi="Cambria"/>
            <w:noProof/>
            <w:rPrChange w:id="1277" w:author="Ram Shrestha" w:date="2014-01-04T19:38:00Z">
              <w:rPr/>
            </w:rPrChange>
          </w:rPr>
          <w:t xml:space="preserve"> </w:t>
        </w:r>
        <w:r w:rsidRPr="00276C20">
          <w:rPr>
            <w:rFonts w:ascii="Cambria" w:hAnsi="Cambria"/>
            <w:b/>
            <w:noProof/>
            <w:rPrChange w:id="1278" w:author="Ram Shrestha" w:date="2014-01-04T19:38:00Z">
              <w:rPr/>
            </w:rPrChange>
          </w:rPr>
          <w:t>20</w:t>
        </w:r>
        <w:r w:rsidRPr="00276C20">
          <w:rPr>
            <w:rFonts w:ascii="Cambria" w:hAnsi="Cambria"/>
            <w:noProof/>
            <w:rPrChange w:id="1279" w:author="Ram Shrestha" w:date="2014-01-04T19:38:00Z">
              <w:rPr/>
            </w:rPrChange>
          </w:rPr>
          <w:t>: 666–672.</w:t>
        </w:r>
      </w:ins>
    </w:p>
    <w:p w:rsidR="00276C20" w:rsidRPr="00276C20" w:rsidRDefault="00276C20" w:rsidP="00276C20">
      <w:pPr>
        <w:jc w:val="both"/>
        <w:rPr>
          <w:ins w:id="1280" w:author="Ram Shrestha" w:date="2014-01-04T19:38:00Z"/>
          <w:rFonts w:ascii="Cambria" w:hAnsi="Cambria"/>
          <w:noProof/>
          <w:rPrChange w:id="1281" w:author="Ram Shrestha" w:date="2014-01-04T19:38:00Z">
            <w:rPr>
              <w:ins w:id="1282" w:author="Ram Shrestha" w:date="2014-01-04T19:38:00Z"/>
            </w:rPr>
          </w:rPrChange>
        </w:rPr>
        <w:pPrChange w:id="1283" w:author="Ram Shrestha" w:date="2014-01-04T19:38:00Z">
          <w:pPr>
            <w:ind w:left="720" w:hanging="720"/>
            <w:jc w:val="both"/>
          </w:pPr>
        </w:pPrChange>
      </w:pPr>
      <w:ins w:id="1284" w:author="Ram Shrestha" w:date="2014-01-04T19:38:00Z">
        <w:r w:rsidRPr="00276C20">
          <w:rPr>
            <w:rFonts w:ascii="Cambria" w:hAnsi="Cambria"/>
            <w:noProof/>
            <w:rPrChange w:id="1285" w:author="Ram Shrestha" w:date="2014-01-04T19:38:00Z">
              <w:rPr/>
            </w:rPrChange>
          </w:rPr>
          <w:t xml:space="preserve">Darke, PL, Nutt, RF, Brady, SF, Garsky, VM, Ciccarone, TM, Leu, C-T, Lumma, PK, Freidinger, RM, Veber, DF, Sigal, IS (1988) HIV-1 protease specificity of peptide cleavage is sufficient for processing of gag and pol polyproteins. </w:t>
        </w:r>
        <w:r w:rsidRPr="00276C20">
          <w:rPr>
            <w:rFonts w:ascii="Cambria" w:hAnsi="Cambria"/>
            <w:i/>
            <w:noProof/>
            <w:rPrChange w:id="1286" w:author="Ram Shrestha" w:date="2014-01-04T19:38:00Z">
              <w:rPr/>
            </w:rPrChange>
          </w:rPr>
          <w:t>Biochemical and Biophysical Research Communications</w:t>
        </w:r>
        <w:r w:rsidRPr="00276C20">
          <w:rPr>
            <w:rFonts w:ascii="Cambria" w:hAnsi="Cambria"/>
            <w:noProof/>
            <w:rPrChange w:id="1287" w:author="Ram Shrestha" w:date="2014-01-04T19:38:00Z">
              <w:rPr/>
            </w:rPrChange>
          </w:rPr>
          <w:t xml:space="preserve"> </w:t>
        </w:r>
        <w:r w:rsidRPr="00276C20">
          <w:rPr>
            <w:rFonts w:ascii="Cambria" w:hAnsi="Cambria"/>
            <w:b/>
            <w:noProof/>
            <w:rPrChange w:id="1288" w:author="Ram Shrestha" w:date="2014-01-04T19:38:00Z">
              <w:rPr/>
            </w:rPrChange>
          </w:rPr>
          <w:t>156</w:t>
        </w:r>
        <w:r w:rsidRPr="00276C20">
          <w:rPr>
            <w:rFonts w:ascii="Cambria" w:hAnsi="Cambria"/>
            <w:noProof/>
            <w:rPrChange w:id="1289" w:author="Ram Shrestha" w:date="2014-01-04T19:38:00Z">
              <w:rPr/>
            </w:rPrChange>
          </w:rPr>
          <w:t>: 297-303.</w:t>
        </w:r>
      </w:ins>
    </w:p>
    <w:p w:rsidR="00276C20" w:rsidRPr="00276C20" w:rsidRDefault="00276C20" w:rsidP="00276C20">
      <w:pPr>
        <w:jc w:val="both"/>
        <w:rPr>
          <w:ins w:id="1290" w:author="Ram Shrestha" w:date="2014-01-04T19:38:00Z"/>
          <w:rFonts w:ascii="Cambria" w:hAnsi="Cambria"/>
          <w:noProof/>
          <w:rPrChange w:id="1291" w:author="Ram Shrestha" w:date="2014-01-04T19:38:00Z">
            <w:rPr>
              <w:ins w:id="1292" w:author="Ram Shrestha" w:date="2014-01-04T19:38:00Z"/>
            </w:rPr>
          </w:rPrChange>
        </w:rPr>
        <w:pPrChange w:id="1293" w:author="Ram Shrestha" w:date="2014-01-04T19:38:00Z">
          <w:pPr>
            <w:ind w:left="720" w:hanging="720"/>
            <w:jc w:val="both"/>
          </w:pPr>
        </w:pPrChange>
      </w:pPr>
      <w:ins w:id="1294" w:author="Ram Shrestha" w:date="2014-01-04T19:38:00Z">
        <w:r w:rsidRPr="00276C20">
          <w:rPr>
            <w:rFonts w:ascii="Cambria" w:hAnsi="Cambria"/>
            <w:noProof/>
            <w:rPrChange w:id="1295" w:author="Ram Shrestha" w:date="2014-01-04T19:38:00Z">
              <w:rPr/>
            </w:rPrChange>
          </w:rPr>
          <w:t xml:space="preserve">Davey, NE, Travé, G, Gibson, TJ (2011) How viruses hijack cell regulation. </w:t>
        </w:r>
        <w:r w:rsidRPr="00276C20">
          <w:rPr>
            <w:rFonts w:ascii="Cambria" w:hAnsi="Cambria"/>
            <w:i/>
            <w:noProof/>
            <w:rPrChange w:id="1296" w:author="Ram Shrestha" w:date="2014-01-04T19:38:00Z">
              <w:rPr/>
            </w:rPrChange>
          </w:rPr>
          <w:t>Trends in Biochemical Sciences</w:t>
        </w:r>
        <w:r w:rsidRPr="00276C20">
          <w:rPr>
            <w:rFonts w:ascii="Cambria" w:hAnsi="Cambria"/>
            <w:noProof/>
            <w:rPrChange w:id="1297" w:author="Ram Shrestha" w:date="2014-01-04T19:38:00Z">
              <w:rPr/>
            </w:rPrChange>
          </w:rPr>
          <w:t xml:space="preserve"> </w:t>
        </w:r>
        <w:r w:rsidRPr="00276C20">
          <w:rPr>
            <w:rFonts w:ascii="Cambria" w:hAnsi="Cambria"/>
            <w:b/>
            <w:noProof/>
            <w:rPrChange w:id="1298" w:author="Ram Shrestha" w:date="2014-01-04T19:38:00Z">
              <w:rPr/>
            </w:rPrChange>
          </w:rPr>
          <w:t>36</w:t>
        </w:r>
        <w:r w:rsidRPr="00276C20">
          <w:rPr>
            <w:rFonts w:ascii="Cambria" w:hAnsi="Cambria"/>
            <w:noProof/>
            <w:rPrChange w:id="1299" w:author="Ram Shrestha" w:date="2014-01-04T19:38:00Z">
              <w:rPr/>
            </w:rPrChange>
          </w:rPr>
          <w:t>: 159-169.</w:t>
        </w:r>
      </w:ins>
    </w:p>
    <w:p w:rsidR="00276C20" w:rsidRPr="00276C20" w:rsidRDefault="00276C20" w:rsidP="00276C20">
      <w:pPr>
        <w:jc w:val="both"/>
        <w:rPr>
          <w:ins w:id="1300" w:author="Ram Shrestha" w:date="2014-01-04T19:38:00Z"/>
          <w:rFonts w:ascii="Cambria" w:hAnsi="Cambria"/>
          <w:noProof/>
          <w:rPrChange w:id="1301" w:author="Ram Shrestha" w:date="2014-01-04T19:38:00Z">
            <w:rPr>
              <w:ins w:id="1302" w:author="Ram Shrestha" w:date="2014-01-04T19:38:00Z"/>
            </w:rPr>
          </w:rPrChange>
        </w:rPr>
        <w:pPrChange w:id="1303" w:author="Ram Shrestha" w:date="2014-01-04T19:38:00Z">
          <w:pPr>
            <w:ind w:left="720" w:hanging="720"/>
            <w:jc w:val="both"/>
          </w:pPr>
        </w:pPrChange>
      </w:pPr>
      <w:ins w:id="1304" w:author="Ram Shrestha" w:date="2014-01-04T19:38:00Z">
        <w:r w:rsidRPr="00276C20">
          <w:rPr>
            <w:rFonts w:ascii="Cambria" w:hAnsi="Cambria"/>
            <w:noProof/>
            <w:rPrChange w:id="1305" w:author="Ram Shrestha" w:date="2014-01-04T19:38:00Z">
              <w:rPr/>
            </w:rPrChange>
          </w:rPr>
          <w:t xml:space="preserve">Davies, JF, Hostomska, Z, Hostomsky, Z, Jordan, Matthews, DA (1991) Crystal structure of the ribonuclease H domain of HIV-1 reverse transcriptase. </w:t>
        </w:r>
        <w:r w:rsidRPr="00276C20">
          <w:rPr>
            <w:rFonts w:ascii="Cambria" w:hAnsi="Cambria"/>
            <w:i/>
            <w:noProof/>
            <w:rPrChange w:id="1306" w:author="Ram Shrestha" w:date="2014-01-04T19:38:00Z">
              <w:rPr/>
            </w:rPrChange>
          </w:rPr>
          <w:t>Science</w:t>
        </w:r>
        <w:r w:rsidRPr="00276C20">
          <w:rPr>
            <w:rFonts w:ascii="Cambria" w:hAnsi="Cambria"/>
            <w:noProof/>
            <w:rPrChange w:id="1307" w:author="Ram Shrestha" w:date="2014-01-04T19:38:00Z">
              <w:rPr/>
            </w:rPrChange>
          </w:rPr>
          <w:t xml:space="preserve"> </w:t>
        </w:r>
        <w:r w:rsidRPr="00276C20">
          <w:rPr>
            <w:rFonts w:ascii="Cambria" w:hAnsi="Cambria"/>
            <w:b/>
            <w:noProof/>
            <w:rPrChange w:id="1308" w:author="Ram Shrestha" w:date="2014-01-04T19:38:00Z">
              <w:rPr/>
            </w:rPrChange>
          </w:rPr>
          <w:t>252</w:t>
        </w:r>
        <w:r w:rsidRPr="00276C20">
          <w:rPr>
            <w:rFonts w:ascii="Cambria" w:hAnsi="Cambria"/>
            <w:noProof/>
            <w:rPrChange w:id="1309" w:author="Ram Shrestha" w:date="2014-01-04T19:38:00Z">
              <w:rPr/>
            </w:rPrChange>
          </w:rPr>
          <w:t>: 88-95.</w:t>
        </w:r>
      </w:ins>
    </w:p>
    <w:p w:rsidR="00276C20" w:rsidRPr="00276C20" w:rsidRDefault="00276C20" w:rsidP="00276C20">
      <w:pPr>
        <w:jc w:val="both"/>
        <w:rPr>
          <w:ins w:id="1310" w:author="Ram Shrestha" w:date="2014-01-04T19:38:00Z"/>
          <w:rFonts w:ascii="Cambria" w:hAnsi="Cambria"/>
          <w:noProof/>
          <w:rPrChange w:id="1311" w:author="Ram Shrestha" w:date="2014-01-04T19:38:00Z">
            <w:rPr>
              <w:ins w:id="1312" w:author="Ram Shrestha" w:date="2014-01-04T19:38:00Z"/>
            </w:rPr>
          </w:rPrChange>
        </w:rPr>
        <w:pPrChange w:id="1313" w:author="Ram Shrestha" w:date="2014-01-04T19:38:00Z">
          <w:pPr>
            <w:ind w:left="720" w:hanging="720"/>
            <w:jc w:val="both"/>
          </w:pPr>
        </w:pPrChange>
      </w:pPr>
      <w:ins w:id="1314" w:author="Ram Shrestha" w:date="2014-01-04T19:38:00Z">
        <w:r w:rsidRPr="00276C20">
          <w:rPr>
            <w:rFonts w:ascii="Cambria" w:hAnsi="Cambria"/>
            <w:noProof/>
            <w:rPrChange w:id="1315" w:author="Ram Shrestha" w:date="2014-01-04T19:38:00Z">
              <w:rPr/>
            </w:rPrChange>
          </w:rPr>
          <w:t xml:space="preserve">Dawson, L, Yu, X-F (1998) The Role of Nucleocapsid of HIV-1 in Virus Assembly. </w:t>
        </w:r>
        <w:r w:rsidRPr="00276C20">
          <w:rPr>
            <w:rFonts w:ascii="Cambria" w:hAnsi="Cambria"/>
            <w:i/>
            <w:noProof/>
            <w:rPrChange w:id="1316" w:author="Ram Shrestha" w:date="2014-01-04T19:38:00Z">
              <w:rPr/>
            </w:rPrChange>
          </w:rPr>
          <w:t>Virology</w:t>
        </w:r>
        <w:r w:rsidRPr="00276C20">
          <w:rPr>
            <w:rFonts w:ascii="Cambria" w:hAnsi="Cambria"/>
            <w:noProof/>
            <w:rPrChange w:id="1317" w:author="Ram Shrestha" w:date="2014-01-04T19:38:00Z">
              <w:rPr/>
            </w:rPrChange>
          </w:rPr>
          <w:t xml:space="preserve"> </w:t>
        </w:r>
        <w:r w:rsidRPr="00276C20">
          <w:rPr>
            <w:rFonts w:ascii="Cambria" w:hAnsi="Cambria"/>
            <w:b/>
            <w:noProof/>
            <w:rPrChange w:id="1318" w:author="Ram Shrestha" w:date="2014-01-04T19:38:00Z">
              <w:rPr/>
            </w:rPrChange>
          </w:rPr>
          <w:t>251</w:t>
        </w:r>
        <w:r w:rsidRPr="00276C20">
          <w:rPr>
            <w:rFonts w:ascii="Cambria" w:hAnsi="Cambria"/>
            <w:noProof/>
            <w:rPrChange w:id="1319" w:author="Ram Shrestha" w:date="2014-01-04T19:38:00Z">
              <w:rPr/>
            </w:rPrChange>
          </w:rPr>
          <w:t>: 141-157.</w:t>
        </w:r>
      </w:ins>
    </w:p>
    <w:p w:rsidR="00276C20" w:rsidRPr="00276C20" w:rsidRDefault="00276C20" w:rsidP="00276C20">
      <w:pPr>
        <w:jc w:val="both"/>
        <w:rPr>
          <w:ins w:id="1320" w:author="Ram Shrestha" w:date="2014-01-04T19:38:00Z"/>
          <w:rFonts w:ascii="Cambria" w:hAnsi="Cambria"/>
          <w:noProof/>
          <w:rPrChange w:id="1321" w:author="Ram Shrestha" w:date="2014-01-04T19:38:00Z">
            <w:rPr>
              <w:ins w:id="1322" w:author="Ram Shrestha" w:date="2014-01-04T19:38:00Z"/>
            </w:rPr>
          </w:rPrChange>
        </w:rPr>
        <w:pPrChange w:id="1323" w:author="Ram Shrestha" w:date="2014-01-04T19:38:00Z">
          <w:pPr>
            <w:ind w:left="720" w:hanging="720"/>
            <w:jc w:val="both"/>
          </w:pPr>
        </w:pPrChange>
      </w:pPr>
      <w:ins w:id="1324" w:author="Ram Shrestha" w:date="2014-01-04T19:38:00Z">
        <w:r w:rsidRPr="00276C20">
          <w:rPr>
            <w:rFonts w:ascii="Cambria" w:hAnsi="Cambria"/>
            <w:noProof/>
            <w:rPrChange w:id="1325" w:author="Ram Shrestha" w:date="2014-01-04T19:38:00Z">
              <w:rPr/>
            </w:rPrChange>
          </w:rPr>
          <w:t xml:space="preserve">De Clercq, E (2002) Strategies in the design of antiviral drugs. </w:t>
        </w:r>
        <w:r w:rsidRPr="00276C20">
          <w:rPr>
            <w:rFonts w:ascii="Cambria" w:hAnsi="Cambria"/>
            <w:i/>
            <w:noProof/>
            <w:rPrChange w:id="1326" w:author="Ram Shrestha" w:date="2014-01-04T19:38:00Z">
              <w:rPr/>
            </w:rPrChange>
          </w:rPr>
          <w:t>Nature Reviews Drug Discovery</w:t>
        </w:r>
        <w:r w:rsidRPr="00276C20">
          <w:rPr>
            <w:rFonts w:ascii="Cambria" w:hAnsi="Cambria"/>
            <w:noProof/>
            <w:rPrChange w:id="1327" w:author="Ram Shrestha" w:date="2014-01-04T19:38:00Z">
              <w:rPr/>
            </w:rPrChange>
          </w:rPr>
          <w:t xml:space="preserve"> </w:t>
        </w:r>
        <w:r w:rsidRPr="00276C20">
          <w:rPr>
            <w:rFonts w:ascii="Cambria" w:hAnsi="Cambria"/>
            <w:b/>
            <w:noProof/>
            <w:rPrChange w:id="1328" w:author="Ram Shrestha" w:date="2014-01-04T19:38:00Z">
              <w:rPr/>
            </w:rPrChange>
          </w:rPr>
          <w:t>1</w:t>
        </w:r>
        <w:r w:rsidRPr="00276C20">
          <w:rPr>
            <w:rFonts w:ascii="Cambria" w:hAnsi="Cambria"/>
            <w:noProof/>
            <w:rPrChange w:id="1329" w:author="Ram Shrestha" w:date="2014-01-04T19:38:00Z">
              <w:rPr/>
            </w:rPrChange>
          </w:rPr>
          <w:t>: 13-25.</w:t>
        </w:r>
      </w:ins>
    </w:p>
    <w:p w:rsidR="00276C20" w:rsidRPr="00276C20" w:rsidRDefault="00276C20" w:rsidP="00276C20">
      <w:pPr>
        <w:jc w:val="both"/>
        <w:rPr>
          <w:ins w:id="1330" w:author="Ram Shrestha" w:date="2014-01-04T19:38:00Z"/>
          <w:rFonts w:ascii="Cambria" w:hAnsi="Cambria"/>
          <w:noProof/>
          <w:rPrChange w:id="1331" w:author="Ram Shrestha" w:date="2014-01-04T19:38:00Z">
            <w:rPr>
              <w:ins w:id="1332" w:author="Ram Shrestha" w:date="2014-01-04T19:38:00Z"/>
            </w:rPr>
          </w:rPrChange>
        </w:rPr>
        <w:pPrChange w:id="1333" w:author="Ram Shrestha" w:date="2014-01-04T19:38:00Z">
          <w:pPr>
            <w:ind w:left="720" w:hanging="720"/>
            <w:jc w:val="both"/>
          </w:pPr>
        </w:pPrChange>
      </w:pPr>
      <w:ins w:id="1334" w:author="Ram Shrestha" w:date="2014-01-04T19:38:00Z">
        <w:r w:rsidRPr="00276C20">
          <w:rPr>
            <w:rFonts w:ascii="Cambria" w:hAnsi="Cambria"/>
            <w:noProof/>
            <w:rPrChange w:id="1335" w:author="Ram Shrestha" w:date="2014-01-04T19:38:00Z">
              <w:rPr/>
            </w:rPrChange>
          </w:rPr>
          <w:t xml:space="preserve">Decroly, E, Vandenbranden, M, Ruysschaert, JM, Cogniaux, J, Jacob, GS, Howard, SC, Marshall, G, Kompelli, A, Basak, A, Jean, F (1994) The convertases furin and PC1 can both cleave the human immunodeficiency virus (HIV)-1 envelope glycoprotein gp160 into gp120 (HIV-1 SU) and gp41 (HIV-I TM). </w:t>
        </w:r>
        <w:r w:rsidRPr="00276C20">
          <w:rPr>
            <w:rFonts w:ascii="Cambria" w:hAnsi="Cambria"/>
            <w:i/>
            <w:noProof/>
            <w:rPrChange w:id="1336" w:author="Ram Shrestha" w:date="2014-01-04T19:38:00Z">
              <w:rPr/>
            </w:rPrChange>
          </w:rPr>
          <w:t>Journal of Biological Chemistry</w:t>
        </w:r>
        <w:r w:rsidRPr="00276C20">
          <w:rPr>
            <w:rFonts w:ascii="Cambria" w:hAnsi="Cambria"/>
            <w:noProof/>
            <w:rPrChange w:id="1337" w:author="Ram Shrestha" w:date="2014-01-04T19:38:00Z">
              <w:rPr/>
            </w:rPrChange>
          </w:rPr>
          <w:t xml:space="preserve"> </w:t>
        </w:r>
        <w:r w:rsidRPr="00276C20">
          <w:rPr>
            <w:rFonts w:ascii="Cambria" w:hAnsi="Cambria"/>
            <w:b/>
            <w:noProof/>
            <w:rPrChange w:id="1338" w:author="Ram Shrestha" w:date="2014-01-04T19:38:00Z">
              <w:rPr/>
            </w:rPrChange>
          </w:rPr>
          <w:t>269</w:t>
        </w:r>
        <w:r w:rsidRPr="00276C20">
          <w:rPr>
            <w:rFonts w:ascii="Cambria" w:hAnsi="Cambria"/>
            <w:noProof/>
            <w:rPrChange w:id="1339" w:author="Ram Shrestha" w:date="2014-01-04T19:38:00Z">
              <w:rPr/>
            </w:rPrChange>
          </w:rPr>
          <w:t>: 12240-12247.</w:t>
        </w:r>
      </w:ins>
    </w:p>
    <w:p w:rsidR="00276C20" w:rsidRPr="00276C20" w:rsidRDefault="00276C20" w:rsidP="00276C20">
      <w:pPr>
        <w:jc w:val="both"/>
        <w:rPr>
          <w:ins w:id="1340" w:author="Ram Shrestha" w:date="2014-01-04T19:38:00Z"/>
          <w:rFonts w:ascii="Cambria" w:hAnsi="Cambria"/>
          <w:noProof/>
          <w:rPrChange w:id="1341" w:author="Ram Shrestha" w:date="2014-01-04T19:38:00Z">
            <w:rPr>
              <w:ins w:id="1342" w:author="Ram Shrestha" w:date="2014-01-04T19:38:00Z"/>
            </w:rPr>
          </w:rPrChange>
        </w:rPr>
        <w:pPrChange w:id="1343" w:author="Ram Shrestha" w:date="2014-01-04T19:38:00Z">
          <w:pPr>
            <w:ind w:left="720" w:hanging="720"/>
            <w:jc w:val="both"/>
          </w:pPr>
        </w:pPrChange>
      </w:pPr>
      <w:ins w:id="1344" w:author="Ram Shrestha" w:date="2014-01-04T19:38:00Z">
        <w:r w:rsidRPr="00276C20">
          <w:rPr>
            <w:rFonts w:ascii="Cambria" w:hAnsi="Cambria"/>
            <w:noProof/>
            <w:rPrChange w:id="1345" w:author="Ram Shrestha" w:date="2014-01-04T19:38:00Z">
              <w:rPr/>
            </w:rPrChange>
          </w:rPr>
          <w:t xml:space="preserve">Delobel, P, Saliou, A, Nicot, F, Dubois, M, Trancart, S, Tangre, P, Aboulker, JP, Taburet, AM, Molina, JM, Massip, P, Marchou, B, Izopet, J (2011) Minor HIV-1 variants with the K103N resistance mutation during intermittent efavirenz-containing antiretroviral therapy and virological failure. </w:t>
        </w:r>
        <w:r w:rsidRPr="00276C20">
          <w:rPr>
            <w:rFonts w:ascii="Cambria" w:hAnsi="Cambria"/>
            <w:i/>
            <w:noProof/>
            <w:rPrChange w:id="1346" w:author="Ram Shrestha" w:date="2014-01-04T19:38:00Z">
              <w:rPr/>
            </w:rPrChange>
          </w:rPr>
          <w:t>PLoS One</w:t>
        </w:r>
        <w:r w:rsidRPr="00276C20">
          <w:rPr>
            <w:rFonts w:ascii="Cambria" w:hAnsi="Cambria"/>
            <w:noProof/>
            <w:rPrChange w:id="1347" w:author="Ram Shrestha" w:date="2014-01-04T19:38:00Z">
              <w:rPr/>
            </w:rPrChange>
          </w:rPr>
          <w:t xml:space="preserve"> </w:t>
        </w:r>
        <w:r w:rsidRPr="00276C20">
          <w:rPr>
            <w:rFonts w:ascii="Cambria" w:hAnsi="Cambria"/>
            <w:b/>
            <w:noProof/>
            <w:rPrChange w:id="1348" w:author="Ram Shrestha" w:date="2014-01-04T19:38:00Z">
              <w:rPr/>
            </w:rPrChange>
          </w:rPr>
          <w:t>6</w:t>
        </w:r>
        <w:r w:rsidRPr="00276C20">
          <w:rPr>
            <w:rFonts w:ascii="Cambria" w:hAnsi="Cambria"/>
            <w:noProof/>
            <w:rPrChange w:id="1349" w:author="Ram Shrestha" w:date="2014-01-04T19:38:00Z">
              <w:rPr/>
            </w:rPrChange>
          </w:rPr>
          <w:t>: e21655.</w:t>
        </w:r>
      </w:ins>
    </w:p>
    <w:p w:rsidR="00276C20" w:rsidRPr="00276C20" w:rsidRDefault="00276C20" w:rsidP="00276C20">
      <w:pPr>
        <w:jc w:val="both"/>
        <w:rPr>
          <w:ins w:id="1350" w:author="Ram Shrestha" w:date="2014-01-04T19:38:00Z"/>
          <w:rFonts w:ascii="Cambria" w:hAnsi="Cambria"/>
          <w:noProof/>
          <w:rPrChange w:id="1351" w:author="Ram Shrestha" w:date="2014-01-04T19:38:00Z">
            <w:rPr>
              <w:ins w:id="1352" w:author="Ram Shrestha" w:date="2014-01-04T19:38:00Z"/>
            </w:rPr>
          </w:rPrChange>
        </w:rPr>
        <w:pPrChange w:id="1353" w:author="Ram Shrestha" w:date="2014-01-04T19:38:00Z">
          <w:pPr>
            <w:ind w:left="720" w:hanging="720"/>
            <w:jc w:val="both"/>
          </w:pPr>
        </w:pPrChange>
      </w:pPr>
      <w:ins w:id="1354" w:author="Ram Shrestha" w:date="2014-01-04T19:38:00Z">
        <w:r w:rsidRPr="00276C20">
          <w:rPr>
            <w:rFonts w:ascii="Cambria" w:hAnsi="Cambria"/>
            <w:noProof/>
            <w:rPrChange w:id="1355" w:author="Ram Shrestha" w:date="2014-01-04T19:38:00Z">
              <w:rPr/>
            </w:rPrChange>
          </w:rPr>
          <w:t xml:space="preserve">Delport, W, Scheffler, K, Botha, G, Gravenor, MB, Muse, SV, Kosakovsky Pond, SL (2010) CodonTest: modeling amino acid substitution preferences in coding sequences. </w:t>
        </w:r>
        <w:r w:rsidRPr="00276C20">
          <w:rPr>
            <w:rFonts w:ascii="Cambria" w:hAnsi="Cambria"/>
            <w:i/>
            <w:noProof/>
            <w:rPrChange w:id="1356" w:author="Ram Shrestha" w:date="2014-01-04T19:38:00Z">
              <w:rPr/>
            </w:rPrChange>
          </w:rPr>
          <w:t>PLoS Comput Biol</w:t>
        </w:r>
        <w:r w:rsidRPr="00276C20">
          <w:rPr>
            <w:rFonts w:ascii="Cambria" w:hAnsi="Cambria"/>
            <w:noProof/>
            <w:rPrChange w:id="1357" w:author="Ram Shrestha" w:date="2014-01-04T19:38:00Z">
              <w:rPr/>
            </w:rPrChange>
          </w:rPr>
          <w:t xml:space="preserve"> </w:t>
        </w:r>
        <w:r w:rsidRPr="00276C20">
          <w:rPr>
            <w:rFonts w:ascii="Cambria" w:hAnsi="Cambria"/>
            <w:b/>
            <w:noProof/>
            <w:rPrChange w:id="1358" w:author="Ram Shrestha" w:date="2014-01-04T19:38:00Z">
              <w:rPr/>
            </w:rPrChange>
          </w:rPr>
          <w:t>6</w:t>
        </w:r>
        <w:r w:rsidRPr="00276C20">
          <w:rPr>
            <w:rFonts w:ascii="Cambria" w:hAnsi="Cambria"/>
            <w:noProof/>
            <w:rPrChange w:id="1359" w:author="Ram Shrestha" w:date="2014-01-04T19:38:00Z">
              <w:rPr/>
            </w:rPrChange>
          </w:rPr>
          <w:t>.</w:t>
        </w:r>
      </w:ins>
    </w:p>
    <w:p w:rsidR="00276C20" w:rsidRPr="00276C20" w:rsidRDefault="00276C20" w:rsidP="00276C20">
      <w:pPr>
        <w:jc w:val="both"/>
        <w:rPr>
          <w:ins w:id="1360" w:author="Ram Shrestha" w:date="2014-01-04T19:38:00Z"/>
          <w:rFonts w:ascii="Cambria" w:hAnsi="Cambria"/>
          <w:noProof/>
          <w:rPrChange w:id="1361" w:author="Ram Shrestha" w:date="2014-01-04T19:38:00Z">
            <w:rPr>
              <w:ins w:id="1362" w:author="Ram Shrestha" w:date="2014-01-04T19:38:00Z"/>
            </w:rPr>
          </w:rPrChange>
        </w:rPr>
        <w:pPrChange w:id="1363" w:author="Ram Shrestha" w:date="2014-01-04T19:38:00Z">
          <w:pPr>
            <w:ind w:left="720" w:hanging="720"/>
            <w:jc w:val="both"/>
          </w:pPr>
        </w:pPrChange>
      </w:pPr>
      <w:ins w:id="1364" w:author="Ram Shrestha" w:date="2014-01-04T19:38:00Z">
        <w:r w:rsidRPr="00276C20">
          <w:rPr>
            <w:rFonts w:ascii="Cambria" w:hAnsi="Cambria"/>
            <w:noProof/>
            <w:rPrChange w:id="1365" w:author="Ram Shrestha" w:date="2014-01-04T19:38:00Z">
              <w:rPr/>
            </w:rPrChange>
          </w:rPr>
          <w:t xml:space="preserve">Delwart, E, Magierowska, M, Royz, M, Foley, B, Peddada, L, Smith, R, Heldebrant, C, Conrad, A, Busch, M (2002) Homogeneous quasispecies in 16 out of 17 individuals during very early HIV-1 primary infection. </w:t>
        </w:r>
        <w:r w:rsidRPr="00276C20">
          <w:rPr>
            <w:rFonts w:ascii="Cambria" w:hAnsi="Cambria"/>
            <w:i/>
            <w:noProof/>
            <w:rPrChange w:id="1366" w:author="Ram Shrestha" w:date="2014-01-04T19:38:00Z">
              <w:rPr/>
            </w:rPrChange>
          </w:rPr>
          <w:t>AIDS</w:t>
        </w:r>
        <w:r w:rsidRPr="00276C20">
          <w:rPr>
            <w:rFonts w:ascii="Cambria" w:hAnsi="Cambria"/>
            <w:noProof/>
            <w:rPrChange w:id="1367" w:author="Ram Shrestha" w:date="2014-01-04T19:38:00Z">
              <w:rPr/>
            </w:rPrChange>
          </w:rPr>
          <w:t xml:space="preserve"> </w:t>
        </w:r>
        <w:r w:rsidRPr="00276C20">
          <w:rPr>
            <w:rFonts w:ascii="Cambria" w:hAnsi="Cambria"/>
            <w:b/>
            <w:noProof/>
            <w:rPrChange w:id="1368" w:author="Ram Shrestha" w:date="2014-01-04T19:38:00Z">
              <w:rPr/>
            </w:rPrChange>
          </w:rPr>
          <w:t>16</w:t>
        </w:r>
        <w:r w:rsidRPr="00276C20">
          <w:rPr>
            <w:rFonts w:ascii="Cambria" w:hAnsi="Cambria"/>
            <w:noProof/>
            <w:rPrChange w:id="1369" w:author="Ram Shrestha" w:date="2014-01-04T19:38:00Z">
              <w:rPr/>
            </w:rPrChange>
          </w:rPr>
          <w:t>: 189-195.</w:t>
        </w:r>
      </w:ins>
    </w:p>
    <w:p w:rsidR="00276C20" w:rsidRPr="00276C20" w:rsidRDefault="00276C20" w:rsidP="00276C20">
      <w:pPr>
        <w:jc w:val="both"/>
        <w:rPr>
          <w:ins w:id="1370" w:author="Ram Shrestha" w:date="2014-01-04T19:38:00Z"/>
          <w:rFonts w:ascii="Cambria" w:hAnsi="Cambria"/>
          <w:noProof/>
          <w:rPrChange w:id="1371" w:author="Ram Shrestha" w:date="2014-01-04T19:38:00Z">
            <w:rPr>
              <w:ins w:id="1372" w:author="Ram Shrestha" w:date="2014-01-04T19:38:00Z"/>
            </w:rPr>
          </w:rPrChange>
        </w:rPr>
        <w:pPrChange w:id="1373" w:author="Ram Shrestha" w:date="2014-01-04T19:38:00Z">
          <w:pPr>
            <w:ind w:left="720" w:hanging="720"/>
            <w:jc w:val="both"/>
          </w:pPr>
        </w:pPrChange>
      </w:pPr>
      <w:ins w:id="1374" w:author="Ram Shrestha" w:date="2014-01-04T19:38:00Z">
        <w:r w:rsidRPr="00276C20">
          <w:rPr>
            <w:rFonts w:ascii="Cambria" w:hAnsi="Cambria"/>
            <w:noProof/>
            <w:rPrChange w:id="1375" w:author="Ram Shrestha" w:date="2014-01-04T19:38:00Z">
              <w:rPr/>
            </w:rPrChange>
          </w:rPr>
          <w:t xml:space="preserve">Demirov, DG, Orenstein, JM, Freed, EO (2002) The late domain of human immunodeficiency virus type 1 p6 promotes virus release in a cell type-dependent manner. </w:t>
        </w:r>
        <w:r w:rsidRPr="00276C20">
          <w:rPr>
            <w:rFonts w:ascii="Cambria" w:hAnsi="Cambria"/>
            <w:i/>
            <w:noProof/>
            <w:rPrChange w:id="1376" w:author="Ram Shrestha" w:date="2014-01-04T19:38:00Z">
              <w:rPr/>
            </w:rPrChange>
          </w:rPr>
          <w:t>J Virol</w:t>
        </w:r>
        <w:r w:rsidRPr="00276C20">
          <w:rPr>
            <w:rFonts w:ascii="Cambria" w:hAnsi="Cambria"/>
            <w:noProof/>
            <w:rPrChange w:id="1377" w:author="Ram Shrestha" w:date="2014-01-04T19:38:00Z">
              <w:rPr/>
            </w:rPrChange>
          </w:rPr>
          <w:t xml:space="preserve"> </w:t>
        </w:r>
        <w:r w:rsidRPr="00276C20">
          <w:rPr>
            <w:rFonts w:ascii="Cambria" w:hAnsi="Cambria"/>
            <w:b/>
            <w:noProof/>
            <w:rPrChange w:id="1378" w:author="Ram Shrestha" w:date="2014-01-04T19:38:00Z">
              <w:rPr/>
            </w:rPrChange>
          </w:rPr>
          <w:t>76</w:t>
        </w:r>
        <w:r w:rsidRPr="00276C20">
          <w:rPr>
            <w:rFonts w:ascii="Cambria" w:hAnsi="Cambria"/>
            <w:noProof/>
            <w:rPrChange w:id="1379" w:author="Ram Shrestha" w:date="2014-01-04T19:38:00Z">
              <w:rPr/>
            </w:rPrChange>
          </w:rPr>
          <w:t>: 105-117.</w:t>
        </w:r>
      </w:ins>
    </w:p>
    <w:p w:rsidR="00276C20" w:rsidRPr="00276C20" w:rsidRDefault="00276C20" w:rsidP="00276C20">
      <w:pPr>
        <w:jc w:val="both"/>
        <w:rPr>
          <w:ins w:id="1380" w:author="Ram Shrestha" w:date="2014-01-04T19:38:00Z"/>
          <w:rFonts w:ascii="Cambria" w:hAnsi="Cambria"/>
          <w:noProof/>
          <w:rPrChange w:id="1381" w:author="Ram Shrestha" w:date="2014-01-04T19:38:00Z">
            <w:rPr>
              <w:ins w:id="1382" w:author="Ram Shrestha" w:date="2014-01-04T19:38:00Z"/>
            </w:rPr>
          </w:rPrChange>
        </w:rPr>
        <w:pPrChange w:id="1383" w:author="Ram Shrestha" w:date="2014-01-04T19:38:00Z">
          <w:pPr>
            <w:ind w:left="720" w:hanging="720"/>
            <w:jc w:val="both"/>
          </w:pPr>
        </w:pPrChange>
      </w:pPr>
      <w:ins w:id="1384" w:author="Ram Shrestha" w:date="2014-01-04T19:38:00Z">
        <w:r w:rsidRPr="00276C20">
          <w:rPr>
            <w:rFonts w:ascii="Cambria" w:hAnsi="Cambria"/>
            <w:noProof/>
            <w:rPrChange w:id="1385" w:author="Ram Shrestha" w:date="2014-01-04T19:38:00Z">
              <w:rPr/>
            </w:rPrChange>
          </w:rPr>
          <w:t xml:space="preserve">di Marzo Veronese, F, Reitz, MS, Jr., Gupta, G, Robert-Guroff, M, Boyer-Thompson, C, Louie, A, Gallo, RC, Lusso, P (1993) Loss of a neutralizing epitope by a spontaneous point mutation in the V3 loop of HIV-1 isolated from an infected laboratory worker. </w:t>
        </w:r>
        <w:r w:rsidRPr="00276C20">
          <w:rPr>
            <w:rFonts w:ascii="Cambria" w:hAnsi="Cambria"/>
            <w:i/>
            <w:noProof/>
            <w:rPrChange w:id="1386" w:author="Ram Shrestha" w:date="2014-01-04T19:38:00Z">
              <w:rPr/>
            </w:rPrChange>
          </w:rPr>
          <w:t>J Biol Chem</w:t>
        </w:r>
        <w:r w:rsidRPr="00276C20">
          <w:rPr>
            <w:rFonts w:ascii="Cambria" w:hAnsi="Cambria"/>
            <w:noProof/>
            <w:rPrChange w:id="1387" w:author="Ram Shrestha" w:date="2014-01-04T19:38:00Z">
              <w:rPr/>
            </w:rPrChange>
          </w:rPr>
          <w:t xml:space="preserve"> </w:t>
        </w:r>
        <w:r w:rsidRPr="00276C20">
          <w:rPr>
            <w:rFonts w:ascii="Cambria" w:hAnsi="Cambria"/>
            <w:b/>
            <w:noProof/>
            <w:rPrChange w:id="1388" w:author="Ram Shrestha" w:date="2014-01-04T19:38:00Z">
              <w:rPr/>
            </w:rPrChange>
          </w:rPr>
          <w:t>268</w:t>
        </w:r>
        <w:r w:rsidRPr="00276C20">
          <w:rPr>
            <w:rFonts w:ascii="Cambria" w:hAnsi="Cambria"/>
            <w:noProof/>
            <w:rPrChange w:id="1389" w:author="Ram Shrestha" w:date="2014-01-04T19:38:00Z">
              <w:rPr/>
            </w:rPrChange>
          </w:rPr>
          <w:t>: 25894-25901.</w:t>
        </w:r>
      </w:ins>
    </w:p>
    <w:p w:rsidR="00276C20" w:rsidRPr="00276C20" w:rsidRDefault="00276C20" w:rsidP="00276C20">
      <w:pPr>
        <w:jc w:val="both"/>
        <w:rPr>
          <w:ins w:id="1390" w:author="Ram Shrestha" w:date="2014-01-04T19:38:00Z"/>
          <w:rFonts w:ascii="Cambria" w:hAnsi="Cambria"/>
          <w:noProof/>
          <w:rPrChange w:id="1391" w:author="Ram Shrestha" w:date="2014-01-04T19:38:00Z">
            <w:rPr>
              <w:ins w:id="1392" w:author="Ram Shrestha" w:date="2014-01-04T19:38:00Z"/>
            </w:rPr>
          </w:rPrChange>
        </w:rPr>
        <w:pPrChange w:id="1393" w:author="Ram Shrestha" w:date="2014-01-04T19:38:00Z">
          <w:pPr>
            <w:ind w:left="720" w:hanging="720"/>
            <w:jc w:val="both"/>
          </w:pPr>
        </w:pPrChange>
      </w:pPr>
      <w:ins w:id="1394" w:author="Ram Shrestha" w:date="2014-01-04T19:38:00Z">
        <w:r w:rsidRPr="00276C20">
          <w:rPr>
            <w:rFonts w:ascii="Cambria" w:hAnsi="Cambria"/>
            <w:noProof/>
            <w:rPrChange w:id="1395" w:author="Ram Shrestha" w:date="2014-01-04T19:38:00Z">
              <w:rPr/>
            </w:rPrChange>
          </w:rPr>
          <w:t xml:space="preserve">Dismuke, DJ, Aiken, C (2006) Evidence for a functional link between uncoating of the human immunodeficiency virus type 1 core and nuclear import of the viral preintegration complex. </w:t>
        </w:r>
        <w:r w:rsidRPr="00276C20">
          <w:rPr>
            <w:rFonts w:ascii="Cambria" w:hAnsi="Cambria"/>
            <w:i/>
            <w:noProof/>
            <w:rPrChange w:id="1396" w:author="Ram Shrestha" w:date="2014-01-04T19:38:00Z">
              <w:rPr/>
            </w:rPrChange>
          </w:rPr>
          <w:t>J Virol</w:t>
        </w:r>
        <w:r w:rsidRPr="00276C20">
          <w:rPr>
            <w:rFonts w:ascii="Cambria" w:hAnsi="Cambria"/>
            <w:noProof/>
            <w:rPrChange w:id="1397" w:author="Ram Shrestha" w:date="2014-01-04T19:38:00Z">
              <w:rPr/>
            </w:rPrChange>
          </w:rPr>
          <w:t xml:space="preserve"> </w:t>
        </w:r>
        <w:r w:rsidRPr="00276C20">
          <w:rPr>
            <w:rFonts w:ascii="Cambria" w:hAnsi="Cambria"/>
            <w:b/>
            <w:noProof/>
            <w:rPrChange w:id="1398" w:author="Ram Shrestha" w:date="2014-01-04T19:38:00Z">
              <w:rPr/>
            </w:rPrChange>
          </w:rPr>
          <w:t>80</w:t>
        </w:r>
        <w:r w:rsidRPr="00276C20">
          <w:rPr>
            <w:rFonts w:ascii="Cambria" w:hAnsi="Cambria"/>
            <w:noProof/>
            <w:rPrChange w:id="1399" w:author="Ram Shrestha" w:date="2014-01-04T19:38:00Z">
              <w:rPr/>
            </w:rPrChange>
          </w:rPr>
          <w:t>: 3712-3720.</w:t>
        </w:r>
      </w:ins>
    </w:p>
    <w:p w:rsidR="00276C20" w:rsidRPr="00276C20" w:rsidRDefault="00276C20" w:rsidP="00276C20">
      <w:pPr>
        <w:jc w:val="both"/>
        <w:rPr>
          <w:ins w:id="1400" w:author="Ram Shrestha" w:date="2014-01-04T19:38:00Z"/>
          <w:rFonts w:ascii="Cambria" w:hAnsi="Cambria"/>
          <w:noProof/>
          <w:rPrChange w:id="1401" w:author="Ram Shrestha" w:date="2014-01-04T19:38:00Z">
            <w:rPr>
              <w:ins w:id="1402" w:author="Ram Shrestha" w:date="2014-01-04T19:38:00Z"/>
            </w:rPr>
          </w:rPrChange>
        </w:rPr>
        <w:pPrChange w:id="1403" w:author="Ram Shrestha" w:date="2014-01-04T19:38:00Z">
          <w:pPr>
            <w:ind w:left="720" w:hanging="720"/>
            <w:jc w:val="both"/>
          </w:pPr>
        </w:pPrChange>
      </w:pPr>
      <w:ins w:id="1404" w:author="Ram Shrestha" w:date="2014-01-04T19:38:00Z">
        <w:r w:rsidRPr="00276C20">
          <w:rPr>
            <w:rFonts w:ascii="Cambria" w:hAnsi="Cambria"/>
            <w:noProof/>
            <w:rPrChange w:id="1405" w:author="Ram Shrestha" w:date="2014-01-04T19:38:00Z">
              <w:rPr/>
            </w:rPrChange>
          </w:rPr>
          <w:t xml:space="preserve">Dong, X, Li, H, Derdowski, A, Ding, L, Burnett, A, Chen, X, Peters, TR, Dermody, TS, Woodruff, E, Wang, JJ, Spearman, P (2005) AP-3 directs the intracellular trafficking of HIV-1 Gag and plays a key role in particle assembly. </w:t>
        </w:r>
        <w:r w:rsidRPr="00276C20">
          <w:rPr>
            <w:rFonts w:ascii="Cambria" w:hAnsi="Cambria"/>
            <w:i/>
            <w:noProof/>
            <w:rPrChange w:id="1406" w:author="Ram Shrestha" w:date="2014-01-04T19:38:00Z">
              <w:rPr/>
            </w:rPrChange>
          </w:rPr>
          <w:t>Cell</w:t>
        </w:r>
        <w:r w:rsidRPr="00276C20">
          <w:rPr>
            <w:rFonts w:ascii="Cambria" w:hAnsi="Cambria"/>
            <w:noProof/>
            <w:rPrChange w:id="1407" w:author="Ram Shrestha" w:date="2014-01-04T19:38:00Z">
              <w:rPr/>
            </w:rPrChange>
          </w:rPr>
          <w:t xml:space="preserve"> </w:t>
        </w:r>
        <w:r w:rsidRPr="00276C20">
          <w:rPr>
            <w:rFonts w:ascii="Cambria" w:hAnsi="Cambria"/>
            <w:b/>
            <w:noProof/>
            <w:rPrChange w:id="1408" w:author="Ram Shrestha" w:date="2014-01-04T19:38:00Z">
              <w:rPr/>
            </w:rPrChange>
          </w:rPr>
          <w:t>120</w:t>
        </w:r>
        <w:r w:rsidRPr="00276C20">
          <w:rPr>
            <w:rFonts w:ascii="Cambria" w:hAnsi="Cambria"/>
            <w:noProof/>
            <w:rPrChange w:id="1409" w:author="Ram Shrestha" w:date="2014-01-04T19:38:00Z">
              <w:rPr/>
            </w:rPrChange>
          </w:rPr>
          <w:t>: 663-674.</w:t>
        </w:r>
      </w:ins>
    </w:p>
    <w:p w:rsidR="00276C20" w:rsidRPr="00276C20" w:rsidRDefault="00276C20" w:rsidP="00276C20">
      <w:pPr>
        <w:jc w:val="both"/>
        <w:rPr>
          <w:ins w:id="1410" w:author="Ram Shrestha" w:date="2014-01-04T19:38:00Z"/>
          <w:rFonts w:ascii="Cambria" w:hAnsi="Cambria"/>
          <w:noProof/>
          <w:rPrChange w:id="1411" w:author="Ram Shrestha" w:date="2014-01-04T19:38:00Z">
            <w:rPr>
              <w:ins w:id="1412" w:author="Ram Shrestha" w:date="2014-01-04T19:38:00Z"/>
            </w:rPr>
          </w:rPrChange>
        </w:rPr>
        <w:pPrChange w:id="1413" w:author="Ram Shrestha" w:date="2014-01-04T19:38:00Z">
          <w:pPr>
            <w:ind w:left="720" w:hanging="720"/>
            <w:jc w:val="both"/>
          </w:pPr>
        </w:pPrChange>
      </w:pPr>
      <w:ins w:id="1414" w:author="Ram Shrestha" w:date="2014-01-04T19:38:00Z">
        <w:r w:rsidRPr="00276C20">
          <w:rPr>
            <w:rFonts w:ascii="Cambria" w:hAnsi="Cambria"/>
            <w:noProof/>
            <w:rPrChange w:id="1415" w:author="Ram Shrestha" w:date="2014-01-04T19:38:00Z">
              <w:rPr/>
            </w:rPrChange>
          </w:rPr>
          <w:t xml:space="preserve">Dudley, DM, Chin, EN, Bimber, BN, Sanabani, SS, Tarosso, LF, Costa, PR, Sauer, MM, Kallas, EG, O'Connor, DH (2012) Low-cost ultra-wide genotyping using Roche/454 pyrosequencing for surveillance of HIV drug resistance. </w:t>
        </w:r>
        <w:r w:rsidRPr="00276C20">
          <w:rPr>
            <w:rFonts w:ascii="Cambria" w:hAnsi="Cambria"/>
            <w:i/>
            <w:noProof/>
            <w:rPrChange w:id="1416" w:author="Ram Shrestha" w:date="2014-01-04T19:38:00Z">
              <w:rPr/>
            </w:rPrChange>
          </w:rPr>
          <w:t>PLoS One</w:t>
        </w:r>
        <w:r w:rsidRPr="00276C20">
          <w:rPr>
            <w:rFonts w:ascii="Cambria" w:hAnsi="Cambria"/>
            <w:noProof/>
            <w:rPrChange w:id="1417" w:author="Ram Shrestha" w:date="2014-01-04T19:38:00Z">
              <w:rPr/>
            </w:rPrChange>
          </w:rPr>
          <w:t xml:space="preserve"> </w:t>
        </w:r>
        <w:r w:rsidRPr="00276C20">
          <w:rPr>
            <w:rFonts w:ascii="Cambria" w:hAnsi="Cambria"/>
            <w:b/>
            <w:noProof/>
            <w:rPrChange w:id="1418" w:author="Ram Shrestha" w:date="2014-01-04T19:38:00Z">
              <w:rPr/>
            </w:rPrChange>
          </w:rPr>
          <w:t>7</w:t>
        </w:r>
        <w:r w:rsidRPr="00276C20">
          <w:rPr>
            <w:rFonts w:ascii="Cambria" w:hAnsi="Cambria"/>
            <w:noProof/>
            <w:rPrChange w:id="1419" w:author="Ram Shrestha" w:date="2014-01-04T19:38:00Z">
              <w:rPr/>
            </w:rPrChange>
          </w:rPr>
          <w:t>: e36494.</w:t>
        </w:r>
      </w:ins>
    </w:p>
    <w:p w:rsidR="00276C20" w:rsidRPr="00276C20" w:rsidRDefault="00276C20" w:rsidP="00276C20">
      <w:pPr>
        <w:jc w:val="both"/>
        <w:rPr>
          <w:ins w:id="1420" w:author="Ram Shrestha" w:date="2014-01-04T19:38:00Z"/>
          <w:rFonts w:ascii="Cambria" w:hAnsi="Cambria"/>
          <w:noProof/>
          <w:rPrChange w:id="1421" w:author="Ram Shrestha" w:date="2014-01-04T19:38:00Z">
            <w:rPr>
              <w:ins w:id="1422" w:author="Ram Shrestha" w:date="2014-01-04T19:38:00Z"/>
            </w:rPr>
          </w:rPrChange>
        </w:rPr>
        <w:pPrChange w:id="1423" w:author="Ram Shrestha" w:date="2014-01-04T19:38:00Z">
          <w:pPr>
            <w:ind w:left="720" w:hanging="720"/>
            <w:jc w:val="both"/>
          </w:pPr>
        </w:pPrChange>
      </w:pPr>
      <w:ins w:id="1424" w:author="Ram Shrestha" w:date="2014-01-04T19:38:00Z">
        <w:r w:rsidRPr="00276C20">
          <w:rPr>
            <w:rFonts w:ascii="Cambria" w:hAnsi="Cambria"/>
            <w:noProof/>
            <w:rPrChange w:id="1425" w:author="Ram Shrestha" w:date="2014-01-04T19:38:00Z">
              <w:rPr/>
            </w:rPrChange>
          </w:rPr>
          <w:t xml:space="preserve">Duffalo, ML, James, CW (2003) Enfuvirtide: A Novel Agent for the Treatment of HIV-1 Infection. </w:t>
        </w:r>
        <w:r w:rsidRPr="00276C20">
          <w:rPr>
            <w:rFonts w:ascii="Cambria" w:hAnsi="Cambria"/>
            <w:i/>
            <w:noProof/>
            <w:rPrChange w:id="1426" w:author="Ram Shrestha" w:date="2014-01-04T19:38:00Z">
              <w:rPr/>
            </w:rPrChange>
          </w:rPr>
          <w:t>The Annals of Pharmacotherapy</w:t>
        </w:r>
        <w:r w:rsidRPr="00276C20">
          <w:rPr>
            <w:rFonts w:ascii="Cambria" w:hAnsi="Cambria"/>
            <w:noProof/>
            <w:rPrChange w:id="1427" w:author="Ram Shrestha" w:date="2014-01-04T19:38:00Z">
              <w:rPr/>
            </w:rPrChange>
          </w:rPr>
          <w:t xml:space="preserve"> </w:t>
        </w:r>
        <w:r w:rsidRPr="00276C20">
          <w:rPr>
            <w:rFonts w:ascii="Cambria" w:hAnsi="Cambria"/>
            <w:b/>
            <w:noProof/>
            <w:rPrChange w:id="1428" w:author="Ram Shrestha" w:date="2014-01-04T19:38:00Z">
              <w:rPr/>
            </w:rPrChange>
          </w:rPr>
          <w:t>37</w:t>
        </w:r>
        <w:r w:rsidRPr="00276C20">
          <w:rPr>
            <w:rFonts w:ascii="Cambria" w:hAnsi="Cambria"/>
            <w:noProof/>
            <w:rPrChange w:id="1429" w:author="Ram Shrestha" w:date="2014-01-04T19:38:00Z">
              <w:rPr/>
            </w:rPrChange>
          </w:rPr>
          <w:t>: 1448-1456.</w:t>
        </w:r>
      </w:ins>
    </w:p>
    <w:p w:rsidR="00276C20" w:rsidRPr="00276C20" w:rsidRDefault="00276C20" w:rsidP="00276C20">
      <w:pPr>
        <w:jc w:val="both"/>
        <w:rPr>
          <w:ins w:id="1430" w:author="Ram Shrestha" w:date="2014-01-04T19:38:00Z"/>
          <w:rFonts w:ascii="Cambria" w:hAnsi="Cambria"/>
          <w:noProof/>
          <w:rPrChange w:id="1431" w:author="Ram Shrestha" w:date="2014-01-04T19:38:00Z">
            <w:rPr>
              <w:ins w:id="1432" w:author="Ram Shrestha" w:date="2014-01-04T19:38:00Z"/>
            </w:rPr>
          </w:rPrChange>
        </w:rPr>
        <w:pPrChange w:id="1433" w:author="Ram Shrestha" w:date="2014-01-04T19:38:00Z">
          <w:pPr>
            <w:ind w:left="720" w:hanging="720"/>
            <w:jc w:val="both"/>
          </w:pPr>
        </w:pPrChange>
      </w:pPr>
      <w:ins w:id="1434" w:author="Ram Shrestha" w:date="2014-01-04T19:38:00Z">
        <w:r w:rsidRPr="00276C20">
          <w:rPr>
            <w:rFonts w:ascii="Cambria" w:hAnsi="Cambria"/>
            <w:noProof/>
            <w:rPrChange w:id="1435" w:author="Ram Shrestha" w:date="2014-01-04T19:38:00Z">
              <w:rPr/>
            </w:rPrChange>
          </w:rPr>
          <w:t xml:space="preserve">Dumonceaux, J, Nisole, S, Chanel, C, Quivet, L, Amara, A, Baleux, F, Briand, P, Hazan, U (1998) Spontaneous mutations in the env gene of the human immunodeficiency virus type 1 NDK isolate are associated with a CD4-independent entry phenotype. </w:t>
        </w:r>
        <w:r w:rsidRPr="00276C20">
          <w:rPr>
            <w:rFonts w:ascii="Cambria" w:hAnsi="Cambria"/>
            <w:i/>
            <w:noProof/>
            <w:rPrChange w:id="1436" w:author="Ram Shrestha" w:date="2014-01-04T19:38:00Z">
              <w:rPr/>
            </w:rPrChange>
          </w:rPr>
          <w:t>J Virol</w:t>
        </w:r>
        <w:r w:rsidRPr="00276C20">
          <w:rPr>
            <w:rFonts w:ascii="Cambria" w:hAnsi="Cambria"/>
            <w:noProof/>
            <w:rPrChange w:id="1437" w:author="Ram Shrestha" w:date="2014-01-04T19:38:00Z">
              <w:rPr/>
            </w:rPrChange>
          </w:rPr>
          <w:t xml:space="preserve"> </w:t>
        </w:r>
        <w:r w:rsidRPr="00276C20">
          <w:rPr>
            <w:rFonts w:ascii="Cambria" w:hAnsi="Cambria"/>
            <w:b/>
            <w:noProof/>
            <w:rPrChange w:id="1438" w:author="Ram Shrestha" w:date="2014-01-04T19:38:00Z">
              <w:rPr/>
            </w:rPrChange>
          </w:rPr>
          <w:t>72</w:t>
        </w:r>
        <w:r w:rsidRPr="00276C20">
          <w:rPr>
            <w:rFonts w:ascii="Cambria" w:hAnsi="Cambria"/>
            <w:noProof/>
            <w:rPrChange w:id="1439" w:author="Ram Shrestha" w:date="2014-01-04T19:38:00Z">
              <w:rPr/>
            </w:rPrChange>
          </w:rPr>
          <w:t>: 512-519.</w:t>
        </w:r>
      </w:ins>
    </w:p>
    <w:p w:rsidR="00276C20" w:rsidRPr="00276C20" w:rsidRDefault="00276C20" w:rsidP="00276C20">
      <w:pPr>
        <w:jc w:val="both"/>
        <w:rPr>
          <w:ins w:id="1440" w:author="Ram Shrestha" w:date="2014-01-04T19:38:00Z"/>
          <w:rFonts w:ascii="Cambria" w:hAnsi="Cambria"/>
          <w:noProof/>
          <w:rPrChange w:id="1441" w:author="Ram Shrestha" w:date="2014-01-04T19:38:00Z">
            <w:rPr>
              <w:ins w:id="1442" w:author="Ram Shrestha" w:date="2014-01-04T19:38:00Z"/>
            </w:rPr>
          </w:rPrChange>
        </w:rPr>
        <w:pPrChange w:id="1443" w:author="Ram Shrestha" w:date="2014-01-04T19:38:00Z">
          <w:pPr>
            <w:ind w:left="720" w:hanging="720"/>
            <w:jc w:val="both"/>
          </w:pPr>
        </w:pPrChange>
      </w:pPr>
      <w:ins w:id="1444" w:author="Ram Shrestha" w:date="2014-01-04T19:38:00Z">
        <w:r w:rsidRPr="00276C20">
          <w:rPr>
            <w:rFonts w:ascii="Cambria" w:hAnsi="Cambria"/>
            <w:noProof/>
            <w:rPrChange w:id="1445" w:author="Ram Shrestha" w:date="2014-01-04T19:38:00Z">
              <w:rPr/>
            </w:rPrChange>
          </w:rPr>
          <w:t xml:space="preserve">Durant, J, Clevenbergh, P, Halfon, P, Delgiudice, P, Porsin, S, Simonet, P, Montagne, N, Boucher, CA, Schapiro, JM, Dellamonica, P (1999) Drug-resistance genotyping in HIV-1 therapy: the VIRADAPT randomised controlled trial. </w:t>
        </w:r>
        <w:r w:rsidRPr="00276C20">
          <w:rPr>
            <w:rFonts w:ascii="Cambria" w:hAnsi="Cambria"/>
            <w:i/>
            <w:noProof/>
            <w:rPrChange w:id="1446" w:author="Ram Shrestha" w:date="2014-01-04T19:38:00Z">
              <w:rPr/>
            </w:rPrChange>
          </w:rPr>
          <w:t>Lancet</w:t>
        </w:r>
        <w:r w:rsidRPr="00276C20">
          <w:rPr>
            <w:rFonts w:ascii="Cambria" w:hAnsi="Cambria"/>
            <w:noProof/>
            <w:rPrChange w:id="1447" w:author="Ram Shrestha" w:date="2014-01-04T19:38:00Z">
              <w:rPr/>
            </w:rPrChange>
          </w:rPr>
          <w:t xml:space="preserve"> </w:t>
        </w:r>
        <w:r w:rsidRPr="00276C20">
          <w:rPr>
            <w:rFonts w:ascii="Cambria" w:hAnsi="Cambria"/>
            <w:b/>
            <w:noProof/>
            <w:rPrChange w:id="1448" w:author="Ram Shrestha" w:date="2014-01-04T19:38:00Z">
              <w:rPr/>
            </w:rPrChange>
          </w:rPr>
          <w:t>353</w:t>
        </w:r>
        <w:r w:rsidRPr="00276C20">
          <w:rPr>
            <w:rFonts w:ascii="Cambria" w:hAnsi="Cambria"/>
            <w:noProof/>
            <w:rPrChange w:id="1449" w:author="Ram Shrestha" w:date="2014-01-04T19:38:00Z">
              <w:rPr/>
            </w:rPrChange>
          </w:rPr>
          <w:t>: 2195-2199.</w:t>
        </w:r>
      </w:ins>
    </w:p>
    <w:p w:rsidR="00276C20" w:rsidRPr="00276C20" w:rsidRDefault="00276C20" w:rsidP="00276C20">
      <w:pPr>
        <w:jc w:val="both"/>
        <w:rPr>
          <w:ins w:id="1450" w:author="Ram Shrestha" w:date="2014-01-04T19:38:00Z"/>
          <w:rFonts w:ascii="Cambria" w:hAnsi="Cambria"/>
          <w:noProof/>
          <w:rPrChange w:id="1451" w:author="Ram Shrestha" w:date="2014-01-04T19:38:00Z">
            <w:rPr>
              <w:ins w:id="1452" w:author="Ram Shrestha" w:date="2014-01-04T19:38:00Z"/>
            </w:rPr>
          </w:rPrChange>
        </w:rPr>
        <w:pPrChange w:id="1453" w:author="Ram Shrestha" w:date="2014-01-04T19:38:00Z">
          <w:pPr>
            <w:ind w:left="720" w:hanging="720"/>
            <w:jc w:val="both"/>
          </w:pPr>
        </w:pPrChange>
      </w:pPr>
      <w:ins w:id="1454" w:author="Ram Shrestha" w:date="2014-01-04T19:38:00Z">
        <w:r w:rsidRPr="00276C20">
          <w:rPr>
            <w:rFonts w:ascii="Cambria" w:hAnsi="Cambria"/>
            <w:noProof/>
            <w:rPrChange w:id="1455" w:author="Ram Shrestha" w:date="2014-01-04T19:38:00Z">
              <w:rPr/>
            </w:rPrChange>
          </w:rPr>
          <w:t xml:space="preserve">Dwyer, JJ, Hasan, A, Wilson, KL, White, JM, Matthews, TJ, Delmedico, MK (2003) The hydrophobic pocket contributes to the structural stability of the N-terminal coiled coil of HIV gp41 but is not required for six-helix bundle formation. </w:t>
        </w:r>
        <w:r w:rsidRPr="00276C20">
          <w:rPr>
            <w:rFonts w:ascii="Cambria" w:hAnsi="Cambria"/>
            <w:i/>
            <w:noProof/>
            <w:rPrChange w:id="1456" w:author="Ram Shrestha" w:date="2014-01-04T19:38:00Z">
              <w:rPr/>
            </w:rPrChange>
          </w:rPr>
          <w:t>Biochemistry</w:t>
        </w:r>
        <w:r w:rsidRPr="00276C20">
          <w:rPr>
            <w:rFonts w:ascii="Cambria" w:hAnsi="Cambria"/>
            <w:noProof/>
            <w:rPrChange w:id="1457" w:author="Ram Shrestha" w:date="2014-01-04T19:38:00Z">
              <w:rPr/>
            </w:rPrChange>
          </w:rPr>
          <w:t xml:space="preserve"> </w:t>
        </w:r>
        <w:r w:rsidRPr="00276C20">
          <w:rPr>
            <w:rFonts w:ascii="Cambria" w:hAnsi="Cambria"/>
            <w:b/>
            <w:noProof/>
            <w:rPrChange w:id="1458" w:author="Ram Shrestha" w:date="2014-01-04T19:38:00Z">
              <w:rPr/>
            </w:rPrChange>
          </w:rPr>
          <w:t>42</w:t>
        </w:r>
        <w:r w:rsidRPr="00276C20">
          <w:rPr>
            <w:rFonts w:ascii="Cambria" w:hAnsi="Cambria"/>
            <w:noProof/>
            <w:rPrChange w:id="1459" w:author="Ram Shrestha" w:date="2014-01-04T19:38:00Z">
              <w:rPr/>
            </w:rPrChange>
          </w:rPr>
          <w:t>: 4945-4953.</w:t>
        </w:r>
      </w:ins>
    </w:p>
    <w:p w:rsidR="00276C20" w:rsidRPr="00276C20" w:rsidRDefault="00276C20" w:rsidP="00276C20">
      <w:pPr>
        <w:jc w:val="both"/>
        <w:rPr>
          <w:ins w:id="1460" w:author="Ram Shrestha" w:date="2014-01-04T19:38:00Z"/>
          <w:rFonts w:ascii="Cambria" w:hAnsi="Cambria"/>
          <w:noProof/>
          <w:rPrChange w:id="1461" w:author="Ram Shrestha" w:date="2014-01-04T19:38:00Z">
            <w:rPr>
              <w:ins w:id="1462" w:author="Ram Shrestha" w:date="2014-01-04T19:38:00Z"/>
            </w:rPr>
          </w:rPrChange>
        </w:rPr>
        <w:pPrChange w:id="1463" w:author="Ram Shrestha" w:date="2014-01-04T19:38:00Z">
          <w:pPr>
            <w:ind w:left="720" w:hanging="720"/>
            <w:jc w:val="both"/>
          </w:pPr>
        </w:pPrChange>
      </w:pPr>
      <w:ins w:id="1464" w:author="Ram Shrestha" w:date="2014-01-04T19:38:00Z">
        <w:r w:rsidRPr="00276C20">
          <w:rPr>
            <w:rFonts w:ascii="Cambria" w:hAnsi="Cambria"/>
            <w:noProof/>
            <w:rPrChange w:id="1465" w:author="Ram Shrestha" w:date="2014-01-04T19:38:00Z">
              <w:rPr/>
            </w:rPrChange>
          </w:rPr>
          <w:t xml:space="preserve">Edgar, RC (2004) MUSCLE: a multiple sequence alignment method with reduced time and space complexity. </w:t>
        </w:r>
        <w:r w:rsidRPr="00276C20">
          <w:rPr>
            <w:rFonts w:ascii="Cambria" w:hAnsi="Cambria"/>
            <w:i/>
            <w:noProof/>
            <w:rPrChange w:id="1466" w:author="Ram Shrestha" w:date="2014-01-04T19:38:00Z">
              <w:rPr/>
            </w:rPrChange>
          </w:rPr>
          <w:t>BMC Bioinformatics</w:t>
        </w:r>
        <w:r w:rsidRPr="00276C20">
          <w:rPr>
            <w:rFonts w:ascii="Cambria" w:hAnsi="Cambria"/>
            <w:noProof/>
            <w:rPrChange w:id="1467" w:author="Ram Shrestha" w:date="2014-01-04T19:38:00Z">
              <w:rPr/>
            </w:rPrChange>
          </w:rPr>
          <w:t xml:space="preserve"> </w:t>
        </w:r>
        <w:r w:rsidRPr="00276C20">
          <w:rPr>
            <w:rFonts w:ascii="Cambria" w:hAnsi="Cambria"/>
            <w:b/>
            <w:noProof/>
            <w:rPrChange w:id="1468" w:author="Ram Shrestha" w:date="2014-01-04T19:38:00Z">
              <w:rPr/>
            </w:rPrChange>
          </w:rPr>
          <w:t>5</w:t>
        </w:r>
        <w:r w:rsidRPr="00276C20">
          <w:rPr>
            <w:rFonts w:ascii="Cambria" w:hAnsi="Cambria"/>
            <w:noProof/>
            <w:rPrChange w:id="1469" w:author="Ram Shrestha" w:date="2014-01-04T19:38:00Z">
              <w:rPr/>
            </w:rPrChange>
          </w:rPr>
          <w:t>: 113.</w:t>
        </w:r>
      </w:ins>
    </w:p>
    <w:p w:rsidR="00276C20" w:rsidRPr="00276C20" w:rsidRDefault="00276C20" w:rsidP="00276C20">
      <w:pPr>
        <w:jc w:val="both"/>
        <w:rPr>
          <w:ins w:id="1470" w:author="Ram Shrestha" w:date="2014-01-04T19:38:00Z"/>
          <w:rFonts w:ascii="Cambria" w:hAnsi="Cambria"/>
          <w:noProof/>
          <w:rPrChange w:id="1471" w:author="Ram Shrestha" w:date="2014-01-04T19:38:00Z">
            <w:rPr>
              <w:ins w:id="1472" w:author="Ram Shrestha" w:date="2014-01-04T19:38:00Z"/>
            </w:rPr>
          </w:rPrChange>
        </w:rPr>
        <w:pPrChange w:id="1473" w:author="Ram Shrestha" w:date="2014-01-04T19:38:00Z">
          <w:pPr>
            <w:ind w:left="720" w:hanging="720"/>
            <w:jc w:val="both"/>
          </w:pPr>
        </w:pPrChange>
      </w:pPr>
      <w:ins w:id="1474" w:author="Ram Shrestha" w:date="2014-01-04T19:38:00Z">
        <w:r w:rsidRPr="00276C20">
          <w:rPr>
            <w:rFonts w:ascii="Cambria" w:hAnsi="Cambria"/>
            <w:noProof/>
            <w:rPrChange w:id="1475" w:author="Ram Shrestha" w:date="2014-01-04T19:38:00Z">
              <w:rPr/>
            </w:rPrChange>
          </w:rPr>
          <w:t xml:space="preserve">Emiliani, S, Mousnier, A, Busschots, K, Maroun, M, Maele, BV, Tempé, D, Vandekerckhove, L, Moisant, F, Ben-Slama, L, Witvrouw, M, Christ, F, Rain, J-C, Dargemont, C, Debyser, Z, Benarous, R (2005) Integrase Mutants Defective for Interaction with LEDGF/p75 Are Impaired in Chromosome Tethering and HIV-1 Replication. </w:t>
        </w:r>
        <w:r w:rsidRPr="00276C20">
          <w:rPr>
            <w:rFonts w:ascii="Cambria" w:hAnsi="Cambria"/>
            <w:i/>
            <w:noProof/>
            <w:rPrChange w:id="1476" w:author="Ram Shrestha" w:date="2014-01-04T19:38:00Z">
              <w:rPr/>
            </w:rPrChange>
          </w:rPr>
          <w:t>Journal of Biological Chemistry</w:t>
        </w:r>
        <w:r w:rsidRPr="00276C20">
          <w:rPr>
            <w:rFonts w:ascii="Cambria" w:hAnsi="Cambria"/>
            <w:noProof/>
            <w:rPrChange w:id="1477" w:author="Ram Shrestha" w:date="2014-01-04T19:38:00Z">
              <w:rPr/>
            </w:rPrChange>
          </w:rPr>
          <w:t xml:space="preserve"> </w:t>
        </w:r>
        <w:r w:rsidRPr="00276C20">
          <w:rPr>
            <w:rFonts w:ascii="Cambria" w:hAnsi="Cambria"/>
            <w:b/>
            <w:noProof/>
            <w:rPrChange w:id="1478" w:author="Ram Shrestha" w:date="2014-01-04T19:38:00Z">
              <w:rPr/>
            </w:rPrChange>
          </w:rPr>
          <w:t>280</w:t>
        </w:r>
        <w:r w:rsidRPr="00276C20">
          <w:rPr>
            <w:rFonts w:ascii="Cambria" w:hAnsi="Cambria"/>
            <w:noProof/>
            <w:rPrChange w:id="1479" w:author="Ram Shrestha" w:date="2014-01-04T19:38:00Z">
              <w:rPr/>
            </w:rPrChange>
          </w:rPr>
          <w:t>: 25517-25523.</w:t>
        </w:r>
      </w:ins>
    </w:p>
    <w:p w:rsidR="00276C20" w:rsidRPr="00276C20" w:rsidRDefault="00276C20" w:rsidP="00276C20">
      <w:pPr>
        <w:jc w:val="both"/>
        <w:rPr>
          <w:ins w:id="1480" w:author="Ram Shrestha" w:date="2014-01-04T19:38:00Z"/>
          <w:rFonts w:ascii="Cambria" w:hAnsi="Cambria"/>
          <w:noProof/>
          <w:rPrChange w:id="1481" w:author="Ram Shrestha" w:date="2014-01-04T19:38:00Z">
            <w:rPr>
              <w:ins w:id="1482" w:author="Ram Shrestha" w:date="2014-01-04T19:38:00Z"/>
            </w:rPr>
          </w:rPrChange>
        </w:rPr>
        <w:pPrChange w:id="1483" w:author="Ram Shrestha" w:date="2014-01-04T19:38:00Z">
          <w:pPr>
            <w:ind w:left="720" w:hanging="720"/>
            <w:jc w:val="both"/>
          </w:pPr>
        </w:pPrChange>
      </w:pPr>
      <w:ins w:id="1484" w:author="Ram Shrestha" w:date="2014-01-04T19:38:00Z">
        <w:r w:rsidRPr="00276C20">
          <w:rPr>
            <w:rFonts w:ascii="Cambria" w:hAnsi="Cambria"/>
            <w:noProof/>
            <w:rPrChange w:id="1485" w:author="Ram Shrestha" w:date="2014-01-04T19:38:00Z">
              <w:rPr/>
            </w:rPrChange>
          </w:rPr>
          <w:t xml:space="preserve">Eriksson, N, Pachter, L, Mitsuya, Y, Rhee, SY, Wang, C, Gharizadeh, B, Ronaghi, M, Shafer, RW, Beerenwinkel, N (2008) Viral population estimation using pyrosequencing. </w:t>
        </w:r>
        <w:r w:rsidRPr="00276C20">
          <w:rPr>
            <w:rFonts w:ascii="Cambria" w:hAnsi="Cambria"/>
            <w:i/>
            <w:noProof/>
            <w:rPrChange w:id="1486" w:author="Ram Shrestha" w:date="2014-01-04T19:38:00Z">
              <w:rPr/>
            </w:rPrChange>
          </w:rPr>
          <w:t>PLoS Comput Biol</w:t>
        </w:r>
        <w:r w:rsidRPr="00276C20">
          <w:rPr>
            <w:rFonts w:ascii="Cambria" w:hAnsi="Cambria"/>
            <w:noProof/>
            <w:rPrChange w:id="1487" w:author="Ram Shrestha" w:date="2014-01-04T19:38:00Z">
              <w:rPr/>
            </w:rPrChange>
          </w:rPr>
          <w:t xml:space="preserve"> </w:t>
        </w:r>
        <w:r w:rsidRPr="00276C20">
          <w:rPr>
            <w:rFonts w:ascii="Cambria" w:hAnsi="Cambria"/>
            <w:b/>
            <w:noProof/>
            <w:rPrChange w:id="1488" w:author="Ram Shrestha" w:date="2014-01-04T19:38:00Z">
              <w:rPr/>
            </w:rPrChange>
          </w:rPr>
          <w:t>4</w:t>
        </w:r>
        <w:r w:rsidRPr="00276C20">
          <w:rPr>
            <w:rFonts w:ascii="Cambria" w:hAnsi="Cambria"/>
            <w:noProof/>
            <w:rPrChange w:id="1489" w:author="Ram Shrestha" w:date="2014-01-04T19:38:00Z">
              <w:rPr/>
            </w:rPrChange>
          </w:rPr>
          <w:t>: e1000074.</w:t>
        </w:r>
      </w:ins>
    </w:p>
    <w:p w:rsidR="00276C20" w:rsidRPr="00276C20" w:rsidRDefault="00276C20" w:rsidP="00276C20">
      <w:pPr>
        <w:jc w:val="both"/>
        <w:rPr>
          <w:ins w:id="1490" w:author="Ram Shrestha" w:date="2014-01-04T19:38:00Z"/>
          <w:rFonts w:ascii="Cambria" w:hAnsi="Cambria"/>
          <w:noProof/>
          <w:rPrChange w:id="1491" w:author="Ram Shrestha" w:date="2014-01-04T19:38:00Z">
            <w:rPr>
              <w:ins w:id="1492" w:author="Ram Shrestha" w:date="2014-01-04T19:38:00Z"/>
            </w:rPr>
          </w:rPrChange>
        </w:rPr>
        <w:pPrChange w:id="1493" w:author="Ram Shrestha" w:date="2014-01-04T19:38:00Z">
          <w:pPr>
            <w:ind w:left="720" w:hanging="720"/>
            <w:jc w:val="both"/>
          </w:pPr>
        </w:pPrChange>
      </w:pPr>
      <w:ins w:id="1494" w:author="Ram Shrestha" w:date="2014-01-04T19:38:00Z">
        <w:r w:rsidRPr="00276C20">
          <w:rPr>
            <w:rFonts w:ascii="Cambria" w:hAnsi="Cambria"/>
            <w:noProof/>
            <w:rPrChange w:id="1495" w:author="Ram Shrestha" w:date="2014-01-04T19:38:00Z">
              <w:rPr/>
            </w:rPrChange>
          </w:rPr>
          <w:t xml:space="preserve">Eron, JJ, Benoit, SL, Jemsek, J, MacArthur, RD, Santana, J, Quinn, JB, Kuritzkes, DR, Fallon, MA, Rubin, M (1995) Treatment with lamivudine, zidovudine, or both in HIV-positive patients with 200 to 500 CD4+ cells per cubic millimeter. North American HIV Working Party. </w:t>
        </w:r>
        <w:r w:rsidRPr="00276C20">
          <w:rPr>
            <w:rFonts w:ascii="Cambria" w:hAnsi="Cambria"/>
            <w:i/>
            <w:noProof/>
            <w:rPrChange w:id="1496" w:author="Ram Shrestha" w:date="2014-01-04T19:38:00Z">
              <w:rPr/>
            </w:rPrChange>
          </w:rPr>
          <w:t>N Engl J Med</w:t>
        </w:r>
        <w:r w:rsidRPr="00276C20">
          <w:rPr>
            <w:rFonts w:ascii="Cambria" w:hAnsi="Cambria"/>
            <w:noProof/>
            <w:rPrChange w:id="1497" w:author="Ram Shrestha" w:date="2014-01-04T19:38:00Z">
              <w:rPr/>
            </w:rPrChange>
          </w:rPr>
          <w:t xml:space="preserve"> </w:t>
        </w:r>
        <w:r w:rsidRPr="00276C20">
          <w:rPr>
            <w:rFonts w:ascii="Cambria" w:hAnsi="Cambria"/>
            <w:b/>
            <w:noProof/>
            <w:rPrChange w:id="1498" w:author="Ram Shrestha" w:date="2014-01-04T19:38:00Z">
              <w:rPr/>
            </w:rPrChange>
          </w:rPr>
          <w:t>333</w:t>
        </w:r>
        <w:r w:rsidRPr="00276C20">
          <w:rPr>
            <w:rFonts w:ascii="Cambria" w:hAnsi="Cambria"/>
            <w:noProof/>
            <w:rPrChange w:id="1499" w:author="Ram Shrestha" w:date="2014-01-04T19:38:00Z">
              <w:rPr/>
            </w:rPrChange>
          </w:rPr>
          <w:t>: 1662-1669.</w:t>
        </w:r>
      </w:ins>
    </w:p>
    <w:p w:rsidR="00276C20" w:rsidRPr="00276C20" w:rsidRDefault="00276C20" w:rsidP="00276C20">
      <w:pPr>
        <w:jc w:val="both"/>
        <w:rPr>
          <w:ins w:id="1500" w:author="Ram Shrestha" w:date="2014-01-04T19:38:00Z"/>
          <w:rFonts w:ascii="Cambria" w:hAnsi="Cambria"/>
          <w:noProof/>
          <w:rPrChange w:id="1501" w:author="Ram Shrestha" w:date="2014-01-04T19:38:00Z">
            <w:rPr>
              <w:ins w:id="1502" w:author="Ram Shrestha" w:date="2014-01-04T19:38:00Z"/>
            </w:rPr>
          </w:rPrChange>
        </w:rPr>
        <w:pPrChange w:id="1503" w:author="Ram Shrestha" w:date="2014-01-04T19:38:00Z">
          <w:pPr>
            <w:ind w:left="720" w:hanging="720"/>
            <w:jc w:val="both"/>
          </w:pPr>
        </w:pPrChange>
      </w:pPr>
      <w:ins w:id="1504" w:author="Ram Shrestha" w:date="2014-01-04T19:38:00Z">
        <w:r w:rsidRPr="00276C20">
          <w:rPr>
            <w:rFonts w:ascii="Cambria" w:hAnsi="Cambria"/>
            <w:noProof/>
            <w:rPrChange w:id="1505" w:author="Ram Shrestha" w:date="2014-01-04T19:38:00Z">
              <w:rPr/>
            </w:rPrChange>
          </w:rPr>
          <w:t xml:space="preserve">Esnouf, R, Ren, J, Ross, C, Jones, Y, Stammers, D, Stuart, D (1995) Mechanism of inhibition of HIV-1 reverse transcriptase by non-nucleoside inhibitors. </w:t>
        </w:r>
        <w:r w:rsidRPr="00276C20">
          <w:rPr>
            <w:rFonts w:ascii="Cambria" w:hAnsi="Cambria"/>
            <w:i/>
            <w:noProof/>
            <w:rPrChange w:id="1506" w:author="Ram Shrestha" w:date="2014-01-04T19:38:00Z">
              <w:rPr/>
            </w:rPrChange>
          </w:rPr>
          <w:t>Nature Structural &amp; Molecular Biology</w:t>
        </w:r>
        <w:r w:rsidRPr="00276C20">
          <w:rPr>
            <w:rFonts w:ascii="Cambria" w:hAnsi="Cambria"/>
            <w:noProof/>
            <w:rPrChange w:id="1507" w:author="Ram Shrestha" w:date="2014-01-04T19:38:00Z">
              <w:rPr/>
            </w:rPrChange>
          </w:rPr>
          <w:t xml:space="preserve"> </w:t>
        </w:r>
        <w:r w:rsidRPr="00276C20">
          <w:rPr>
            <w:rFonts w:ascii="Cambria" w:hAnsi="Cambria"/>
            <w:b/>
            <w:noProof/>
            <w:rPrChange w:id="1508" w:author="Ram Shrestha" w:date="2014-01-04T19:38:00Z">
              <w:rPr/>
            </w:rPrChange>
          </w:rPr>
          <w:t>2</w:t>
        </w:r>
        <w:r w:rsidRPr="00276C20">
          <w:rPr>
            <w:rFonts w:ascii="Cambria" w:hAnsi="Cambria"/>
            <w:noProof/>
            <w:rPrChange w:id="1509" w:author="Ram Shrestha" w:date="2014-01-04T19:38:00Z">
              <w:rPr/>
            </w:rPrChange>
          </w:rPr>
          <w:t>: 303–308.</w:t>
        </w:r>
      </w:ins>
    </w:p>
    <w:p w:rsidR="00276C20" w:rsidRPr="00276C20" w:rsidRDefault="00276C20" w:rsidP="00276C20">
      <w:pPr>
        <w:jc w:val="both"/>
        <w:rPr>
          <w:ins w:id="1510" w:author="Ram Shrestha" w:date="2014-01-04T19:38:00Z"/>
          <w:rFonts w:ascii="Cambria" w:hAnsi="Cambria"/>
          <w:noProof/>
          <w:rPrChange w:id="1511" w:author="Ram Shrestha" w:date="2014-01-04T19:38:00Z">
            <w:rPr>
              <w:ins w:id="1512" w:author="Ram Shrestha" w:date="2014-01-04T19:38:00Z"/>
            </w:rPr>
          </w:rPrChange>
        </w:rPr>
        <w:pPrChange w:id="1513" w:author="Ram Shrestha" w:date="2014-01-04T19:38:00Z">
          <w:pPr>
            <w:ind w:left="720" w:hanging="720"/>
            <w:jc w:val="both"/>
          </w:pPr>
        </w:pPrChange>
      </w:pPr>
      <w:ins w:id="1514" w:author="Ram Shrestha" w:date="2014-01-04T19:38:00Z">
        <w:r w:rsidRPr="00276C20">
          <w:rPr>
            <w:rFonts w:ascii="Cambria" w:hAnsi="Cambria"/>
            <w:noProof/>
            <w:rPrChange w:id="1515" w:author="Ram Shrestha" w:date="2014-01-04T19:38:00Z">
              <w:rPr/>
            </w:rPrChange>
          </w:rPr>
          <w:t xml:space="preserve">Esparza, J, Bhamarapravati, N (2000) Accelerating the development and future availability of HIV-1 vaccines: why, when, where, and how? </w:t>
        </w:r>
        <w:r w:rsidRPr="00276C20">
          <w:rPr>
            <w:rFonts w:ascii="Cambria" w:hAnsi="Cambria"/>
            <w:i/>
            <w:noProof/>
            <w:rPrChange w:id="1516" w:author="Ram Shrestha" w:date="2014-01-04T19:38:00Z">
              <w:rPr/>
            </w:rPrChange>
          </w:rPr>
          <w:t>Lancet</w:t>
        </w:r>
        <w:r w:rsidRPr="00276C20">
          <w:rPr>
            <w:rFonts w:ascii="Cambria" w:hAnsi="Cambria"/>
            <w:noProof/>
            <w:rPrChange w:id="1517" w:author="Ram Shrestha" w:date="2014-01-04T19:38:00Z">
              <w:rPr/>
            </w:rPrChange>
          </w:rPr>
          <w:t xml:space="preserve"> </w:t>
        </w:r>
        <w:r w:rsidRPr="00276C20">
          <w:rPr>
            <w:rFonts w:ascii="Cambria" w:hAnsi="Cambria"/>
            <w:b/>
            <w:noProof/>
            <w:rPrChange w:id="1518" w:author="Ram Shrestha" w:date="2014-01-04T19:38:00Z">
              <w:rPr/>
            </w:rPrChange>
          </w:rPr>
          <w:t>355</w:t>
        </w:r>
        <w:r w:rsidRPr="00276C20">
          <w:rPr>
            <w:rFonts w:ascii="Cambria" w:hAnsi="Cambria"/>
            <w:noProof/>
            <w:rPrChange w:id="1519" w:author="Ram Shrestha" w:date="2014-01-04T19:38:00Z">
              <w:rPr/>
            </w:rPrChange>
          </w:rPr>
          <w:t>: 2061-2066.</w:t>
        </w:r>
      </w:ins>
    </w:p>
    <w:p w:rsidR="00276C20" w:rsidRPr="00276C20" w:rsidRDefault="00276C20" w:rsidP="00276C20">
      <w:pPr>
        <w:jc w:val="both"/>
        <w:rPr>
          <w:ins w:id="1520" w:author="Ram Shrestha" w:date="2014-01-04T19:38:00Z"/>
          <w:rFonts w:ascii="Cambria" w:hAnsi="Cambria"/>
          <w:noProof/>
          <w:rPrChange w:id="1521" w:author="Ram Shrestha" w:date="2014-01-04T19:38:00Z">
            <w:rPr>
              <w:ins w:id="1522" w:author="Ram Shrestha" w:date="2014-01-04T19:38:00Z"/>
            </w:rPr>
          </w:rPrChange>
        </w:rPr>
        <w:pPrChange w:id="1523" w:author="Ram Shrestha" w:date="2014-01-04T19:38:00Z">
          <w:pPr>
            <w:ind w:left="720" w:hanging="720"/>
            <w:jc w:val="both"/>
          </w:pPr>
        </w:pPrChange>
      </w:pPr>
      <w:ins w:id="1524" w:author="Ram Shrestha" w:date="2014-01-04T19:38:00Z">
        <w:r w:rsidRPr="00276C20">
          <w:rPr>
            <w:rFonts w:ascii="Cambria" w:hAnsi="Cambria"/>
            <w:noProof/>
            <w:rPrChange w:id="1525" w:author="Ram Shrestha" w:date="2014-01-04T19:38:00Z">
              <w:rPr/>
            </w:rPrChange>
          </w:rPr>
          <w:t xml:space="preserve">Ewing, B, Hillier, L, Wendl, MC, Green, P (1998) Base-calling of automated sequencer traces using phred. I. Accuracy assessment. </w:t>
        </w:r>
        <w:r w:rsidRPr="00276C20">
          <w:rPr>
            <w:rFonts w:ascii="Cambria" w:hAnsi="Cambria"/>
            <w:i/>
            <w:noProof/>
            <w:rPrChange w:id="1526" w:author="Ram Shrestha" w:date="2014-01-04T19:38:00Z">
              <w:rPr/>
            </w:rPrChange>
          </w:rPr>
          <w:t>Genome Res</w:t>
        </w:r>
        <w:r w:rsidRPr="00276C20">
          <w:rPr>
            <w:rFonts w:ascii="Cambria" w:hAnsi="Cambria"/>
            <w:noProof/>
            <w:rPrChange w:id="1527" w:author="Ram Shrestha" w:date="2014-01-04T19:38:00Z">
              <w:rPr/>
            </w:rPrChange>
          </w:rPr>
          <w:t xml:space="preserve"> </w:t>
        </w:r>
        <w:r w:rsidRPr="00276C20">
          <w:rPr>
            <w:rFonts w:ascii="Cambria" w:hAnsi="Cambria"/>
            <w:b/>
            <w:noProof/>
            <w:rPrChange w:id="1528" w:author="Ram Shrestha" w:date="2014-01-04T19:38:00Z">
              <w:rPr/>
            </w:rPrChange>
          </w:rPr>
          <w:t>8</w:t>
        </w:r>
        <w:r w:rsidRPr="00276C20">
          <w:rPr>
            <w:rFonts w:ascii="Cambria" w:hAnsi="Cambria"/>
            <w:noProof/>
            <w:rPrChange w:id="1529" w:author="Ram Shrestha" w:date="2014-01-04T19:38:00Z">
              <w:rPr/>
            </w:rPrChange>
          </w:rPr>
          <w:t>: 175-185.</w:t>
        </w:r>
      </w:ins>
    </w:p>
    <w:p w:rsidR="00276C20" w:rsidRPr="00276C20" w:rsidRDefault="00276C20" w:rsidP="00276C20">
      <w:pPr>
        <w:jc w:val="both"/>
        <w:rPr>
          <w:ins w:id="1530" w:author="Ram Shrestha" w:date="2014-01-04T19:38:00Z"/>
          <w:rFonts w:ascii="Cambria" w:hAnsi="Cambria"/>
          <w:noProof/>
          <w:rPrChange w:id="1531" w:author="Ram Shrestha" w:date="2014-01-04T19:38:00Z">
            <w:rPr>
              <w:ins w:id="1532" w:author="Ram Shrestha" w:date="2014-01-04T19:38:00Z"/>
            </w:rPr>
          </w:rPrChange>
        </w:rPr>
        <w:pPrChange w:id="1533" w:author="Ram Shrestha" w:date="2014-01-04T19:38:00Z">
          <w:pPr>
            <w:ind w:left="720" w:hanging="720"/>
            <w:jc w:val="both"/>
          </w:pPr>
        </w:pPrChange>
      </w:pPr>
      <w:ins w:id="1534" w:author="Ram Shrestha" w:date="2014-01-04T19:38:00Z">
        <w:r w:rsidRPr="00276C20">
          <w:rPr>
            <w:rFonts w:ascii="Cambria" w:hAnsi="Cambria"/>
            <w:noProof/>
            <w:rPrChange w:id="1535" w:author="Ram Shrestha" w:date="2014-01-04T19:38:00Z">
              <w:rPr/>
            </w:rPrChange>
          </w:rPr>
          <w:t xml:space="preserve">Fang, G, Weiser, B, Kuiken, C, Philpott, SM, Rowland-Jones, S, Plummer, F, Kimani, J, Shi, B, Kaul, R, Bwayo, J, Anzala, O, Burger, H (2004) Recombination following superinfection by HIV-1. </w:t>
        </w:r>
        <w:r w:rsidRPr="00276C20">
          <w:rPr>
            <w:rFonts w:ascii="Cambria" w:hAnsi="Cambria"/>
            <w:i/>
            <w:noProof/>
            <w:rPrChange w:id="1536" w:author="Ram Shrestha" w:date="2014-01-04T19:38:00Z">
              <w:rPr/>
            </w:rPrChange>
          </w:rPr>
          <w:t>AIDS</w:t>
        </w:r>
        <w:r w:rsidRPr="00276C20">
          <w:rPr>
            <w:rFonts w:ascii="Cambria" w:hAnsi="Cambria"/>
            <w:noProof/>
            <w:rPrChange w:id="1537" w:author="Ram Shrestha" w:date="2014-01-04T19:38:00Z">
              <w:rPr/>
            </w:rPrChange>
          </w:rPr>
          <w:t xml:space="preserve"> </w:t>
        </w:r>
        <w:r w:rsidRPr="00276C20">
          <w:rPr>
            <w:rFonts w:ascii="Cambria" w:hAnsi="Cambria"/>
            <w:b/>
            <w:noProof/>
            <w:rPrChange w:id="1538" w:author="Ram Shrestha" w:date="2014-01-04T19:38:00Z">
              <w:rPr/>
            </w:rPrChange>
          </w:rPr>
          <w:t>18</w:t>
        </w:r>
        <w:r w:rsidRPr="00276C20">
          <w:rPr>
            <w:rFonts w:ascii="Cambria" w:hAnsi="Cambria"/>
            <w:noProof/>
            <w:rPrChange w:id="1539" w:author="Ram Shrestha" w:date="2014-01-04T19:38:00Z">
              <w:rPr/>
            </w:rPrChange>
          </w:rPr>
          <w:t>: 153-159.</w:t>
        </w:r>
      </w:ins>
    </w:p>
    <w:p w:rsidR="00276C20" w:rsidRPr="00276C20" w:rsidRDefault="00276C20" w:rsidP="00276C20">
      <w:pPr>
        <w:jc w:val="both"/>
        <w:rPr>
          <w:ins w:id="1540" w:author="Ram Shrestha" w:date="2014-01-04T19:38:00Z"/>
          <w:rFonts w:ascii="Cambria" w:hAnsi="Cambria"/>
          <w:noProof/>
          <w:rPrChange w:id="1541" w:author="Ram Shrestha" w:date="2014-01-04T19:38:00Z">
            <w:rPr>
              <w:ins w:id="1542" w:author="Ram Shrestha" w:date="2014-01-04T19:38:00Z"/>
            </w:rPr>
          </w:rPrChange>
        </w:rPr>
        <w:pPrChange w:id="1543" w:author="Ram Shrestha" w:date="2014-01-04T19:38:00Z">
          <w:pPr>
            <w:ind w:left="720" w:hanging="720"/>
            <w:jc w:val="both"/>
          </w:pPr>
        </w:pPrChange>
      </w:pPr>
      <w:ins w:id="1544" w:author="Ram Shrestha" w:date="2014-01-04T19:38:00Z">
        <w:r w:rsidRPr="00276C20">
          <w:rPr>
            <w:rFonts w:ascii="Cambria" w:hAnsi="Cambria"/>
            <w:noProof/>
            <w:rPrChange w:id="1545" w:author="Ram Shrestha" w:date="2014-01-04T19:38:00Z">
              <w:rPr/>
            </w:rPrChange>
          </w:rPr>
          <w:t xml:space="preserve">Farnet, CM, Haseltine, WA (1991) Determination of viral proteins present in the human immunodeficiency virus type 1 preintegration complex. </w:t>
        </w:r>
        <w:r w:rsidRPr="00276C20">
          <w:rPr>
            <w:rFonts w:ascii="Cambria" w:hAnsi="Cambria"/>
            <w:i/>
            <w:noProof/>
            <w:rPrChange w:id="1546" w:author="Ram Shrestha" w:date="2014-01-04T19:38:00Z">
              <w:rPr/>
            </w:rPrChange>
          </w:rPr>
          <w:t>J Virol</w:t>
        </w:r>
        <w:r w:rsidRPr="00276C20">
          <w:rPr>
            <w:rFonts w:ascii="Cambria" w:hAnsi="Cambria"/>
            <w:noProof/>
            <w:rPrChange w:id="1547" w:author="Ram Shrestha" w:date="2014-01-04T19:38:00Z">
              <w:rPr/>
            </w:rPrChange>
          </w:rPr>
          <w:t xml:space="preserve"> </w:t>
        </w:r>
        <w:r w:rsidRPr="00276C20">
          <w:rPr>
            <w:rFonts w:ascii="Cambria" w:hAnsi="Cambria"/>
            <w:b/>
            <w:noProof/>
            <w:rPrChange w:id="1548" w:author="Ram Shrestha" w:date="2014-01-04T19:38:00Z">
              <w:rPr/>
            </w:rPrChange>
          </w:rPr>
          <w:t>65</w:t>
        </w:r>
        <w:r w:rsidRPr="00276C20">
          <w:rPr>
            <w:rFonts w:ascii="Cambria" w:hAnsi="Cambria"/>
            <w:noProof/>
            <w:rPrChange w:id="1549" w:author="Ram Shrestha" w:date="2014-01-04T19:38:00Z">
              <w:rPr/>
            </w:rPrChange>
          </w:rPr>
          <w:t>: 1910-1915.</w:t>
        </w:r>
      </w:ins>
    </w:p>
    <w:p w:rsidR="00276C20" w:rsidRPr="00276C20" w:rsidRDefault="00276C20" w:rsidP="00276C20">
      <w:pPr>
        <w:jc w:val="both"/>
        <w:rPr>
          <w:ins w:id="1550" w:author="Ram Shrestha" w:date="2014-01-04T19:38:00Z"/>
          <w:rFonts w:ascii="Cambria" w:hAnsi="Cambria"/>
          <w:noProof/>
          <w:rPrChange w:id="1551" w:author="Ram Shrestha" w:date="2014-01-04T19:38:00Z">
            <w:rPr>
              <w:ins w:id="1552" w:author="Ram Shrestha" w:date="2014-01-04T19:38:00Z"/>
            </w:rPr>
          </w:rPrChange>
        </w:rPr>
        <w:pPrChange w:id="1553" w:author="Ram Shrestha" w:date="2014-01-04T19:38:00Z">
          <w:pPr>
            <w:ind w:left="720" w:hanging="720"/>
            <w:jc w:val="both"/>
          </w:pPr>
        </w:pPrChange>
      </w:pPr>
      <w:ins w:id="1554" w:author="Ram Shrestha" w:date="2014-01-04T19:38:00Z">
        <w:r w:rsidRPr="00276C20">
          <w:rPr>
            <w:rFonts w:ascii="Cambria" w:hAnsi="Cambria"/>
            <w:noProof/>
            <w:rPrChange w:id="1555" w:author="Ram Shrestha" w:date="2014-01-04T19:38:00Z">
              <w:rPr/>
            </w:rPrChange>
          </w:rPr>
          <w:t xml:space="preserve">Fassati, A, Gorlich, D, Harrison, I, Zaytseva, L, Mingot, JM (2003) Nuclear import of HIV-1 intracellular reverse transcription complexes is mediated by importin 7. </w:t>
        </w:r>
        <w:r w:rsidRPr="00276C20">
          <w:rPr>
            <w:rFonts w:ascii="Cambria" w:hAnsi="Cambria"/>
            <w:i/>
            <w:noProof/>
            <w:rPrChange w:id="1556" w:author="Ram Shrestha" w:date="2014-01-04T19:38:00Z">
              <w:rPr/>
            </w:rPrChange>
          </w:rPr>
          <w:t>EMBO J</w:t>
        </w:r>
        <w:r w:rsidRPr="00276C20">
          <w:rPr>
            <w:rFonts w:ascii="Cambria" w:hAnsi="Cambria"/>
            <w:noProof/>
            <w:rPrChange w:id="1557" w:author="Ram Shrestha" w:date="2014-01-04T19:38:00Z">
              <w:rPr/>
            </w:rPrChange>
          </w:rPr>
          <w:t xml:space="preserve"> </w:t>
        </w:r>
        <w:r w:rsidRPr="00276C20">
          <w:rPr>
            <w:rFonts w:ascii="Cambria" w:hAnsi="Cambria"/>
            <w:b/>
            <w:noProof/>
            <w:rPrChange w:id="1558" w:author="Ram Shrestha" w:date="2014-01-04T19:38:00Z">
              <w:rPr/>
            </w:rPrChange>
          </w:rPr>
          <w:t>22</w:t>
        </w:r>
        <w:r w:rsidRPr="00276C20">
          <w:rPr>
            <w:rFonts w:ascii="Cambria" w:hAnsi="Cambria"/>
            <w:noProof/>
            <w:rPrChange w:id="1559" w:author="Ram Shrestha" w:date="2014-01-04T19:38:00Z">
              <w:rPr/>
            </w:rPrChange>
          </w:rPr>
          <w:t>: 3675-3685.</w:t>
        </w:r>
      </w:ins>
    </w:p>
    <w:p w:rsidR="00276C20" w:rsidRPr="00276C20" w:rsidRDefault="00276C20" w:rsidP="00276C20">
      <w:pPr>
        <w:jc w:val="both"/>
        <w:rPr>
          <w:ins w:id="1560" w:author="Ram Shrestha" w:date="2014-01-04T19:38:00Z"/>
          <w:rFonts w:ascii="Cambria" w:hAnsi="Cambria"/>
          <w:noProof/>
          <w:rPrChange w:id="1561" w:author="Ram Shrestha" w:date="2014-01-04T19:38:00Z">
            <w:rPr>
              <w:ins w:id="1562" w:author="Ram Shrestha" w:date="2014-01-04T19:38:00Z"/>
            </w:rPr>
          </w:rPrChange>
        </w:rPr>
        <w:pPrChange w:id="1563" w:author="Ram Shrestha" w:date="2014-01-04T19:38:00Z">
          <w:pPr>
            <w:ind w:left="720" w:hanging="720"/>
            <w:jc w:val="both"/>
          </w:pPr>
        </w:pPrChange>
      </w:pPr>
      <w:ins w:id="1564" w:author="Ram Shrestha" w:date="2014-01-04T19:38:00Z">
        <w:r w:rsidRPr="00276C20">
          <w:rPr>
            <w:rFonts w:ascii="Cambria" w:hAnsi="Cambria"/>
            <w:noProof/>
            <w:rPrChange w:id="1565" w:author="Ram Shrestha" w:date="2014-01-04T19:38:00Z">
              <w:rPr/>
            </w:rPrChange>
          </w:rPr>
          <w:t xml:space="preserve">Fätkenheuer, G, Pozniak, AL, Johnson, MA, Plettenberg, A, Staszewski, S, Hoepelman, AIM, Saag, MS, Goebel, FD, Rockstroh, JK, Dezube, BJ, Jenkins, TM, Medhurst, C, Sullivan, JF, Ridgway, C, Abel, S, James, IT, Youle, M, van der Ryst, E (2005) Efficacy of short-term monotherapy with maraviroc, a new CCR5 antagonist, in patients infected with HIV-1. </w:t>
        </w:r>
        <w:r w:rsidRPr="00276C20">
          <w:rPr>
            <w:rFonts w:ascii="Cambria" w:hAnsi="Cambria"/>
            <w:i/>
            <w:noProof/>
            <w:rPrChange w:id="1566" w:author="Ram Shrestha" w:date="2014-01-04T19:38:00Z">
              <w:rPr/>
            </w:rPrChange>
          </w:rPr>
          <w:t>Nature Medicine</w:t>
        </w:r>
        <w:r w:rsidRPr="00276C20">
          <w:rPr>
            <w:rFonts w:ascii="Cambria" w:hAnsi="Cambria"/>
            <w:noProof/>
            <w:rPrChange w:id="1567" w:author="Ram Shrestha" w:date="2014-01-04T19:38:00Z">
              <w:rPr/>
            </w:rPrChange>
          </w:rPr>
          <w:t xml:space="preserve"> </w:t>
        </w:r>
        <w:r w:rsidRPr="00276C20">
          <w:rPr>
            <w:rFonts w:ascii="Cambria" w:hAnsi="Cambria"/>
            <w:b/>
            <w:noProof/>
            <w:rPrChange w:id="1568" w:author="Ram Shrestha" w:date="2014-01-04T19:38:00Z">
              <w:rPr/>
            </w:rPrChange>
          </w:rPr>
          <w:t>11</w:t>
        </w:r>
        <w:r w:rsidRPr="00276C20">
          <w:rPr>
            <w:rFonts w:ascii="Cambria" w:hAnsi="Cambria"/>
            <w:noProof/>
            <w:rPrChange w:id="1569" w:author="Ram Shrestha" w:date="2014-01-04T19:38:00Z">
              <w:rPr/>
            </w:rPrChange>
          </w:rPr>
          <w:t>: 1170-1172.</w:t>
        </w:r>
      </w:ins>
    </w:p>
    <w:p w:rsidR="00276C20" w:rsidRPr="00276C20" w:rsidRDefault="00276C20" w:rsidP="00276C20">
      <w:pPr>
        <w:jc w:val="both"/>
        <w:rPr>
          <w:ins w:id="1570" w:author="Ram Shrestha" w:date="2014-01-04T19:38:00Z"/>
          <w:rFonts w:ascii="Cambria" w:hAnsi="Cambria"/>
          <w:noProof/>
          <w:rPrChange w:id="1571" w:author="Ram Shrestha" w:date="2014-01-04T19:38:00Z">
            <w:rPr>
              <w:ins w:id="1572" w:author="Ram Shrestha" w:date="2014-01-04T19:38:00Z"/>
            </w:rPr>
          </w:rPrChange>
        </w:rPr>
        <w:pPrChange w:id="1573" w:author="Ram Shrestha" w:date="2014-01-04T19:38:00Z">
          <w:pPr>
            <w:ind w:left="720" w:hanging="720"/>
            <w:jc w:val="both"/>
          </w:pPr>
        </w:pPrChange>
      </w:pPr>
      <w:ins w:id="1574" w:author="Ram Shrestha" w:date="2014-01-04T19:38:00Z">
        <w:r w:rsidRPr="00276C20">
          <w:rPr>
            <w:rFonts w:ascii="Cambria" w:hAnsi="Cambria"/>
            <w:noProof/>
            <w:rPrChange w:id="1575" w:author="Ram Shrestha" w:date="2014-01-04T19:38:00Z">
              <w:rPr/>
            </w:rPrChange>
          </w:rPr>
          <w:t xml:space="preserve">Fischer, W, Ganusov, VV, Giorgi, EE, Hraber, PT, Keele, BF, Leitner, T, Han, CS, Gleasner, CD, Green, L, Lo, CC, Nag, A, Wallstrom, TC, Wang, S, McMichael, AJ, Haynes, BF, Hahn, BH, Perelson, AS, Borrow, P, Shaw, GM, Bhattacharya, T, Korber, BT (2010) Transmission of single HIV-1 genomes and dynamics of early immune escape revealed by ultra-deep sequencing. </w:t>
        </w:r>
        <w:r w:rsidRPr="00276C20">
          <w:rPr>
            <w:rFonts w:ascii="Cambria" w:hAnsi="Cambria"/>
            <w:i/>
            <w:noProof/>
            <w:rPrChange w:id="1576" w:author="Ram Shrestha" w:date="2014-01-04T19:38:00Z">
              <w:rPr/>
            </w:rPrChange>
          </w:rPr>
          <w:t>PLoS One</w:t>
        </w:r>
        <w:r w:rsidRPr="00276C20">
          <w:rPr>
            <w:rFonts w:ascii="Cambria" w:hAnsi="Cambria"/>
            <w:noProof/>
            <w:rPrChange w:id="1577" w:author="Ram Shrestha" w:date="2014-01-04T19:38:00Z">
              <w:rPr/>
            </w:rPrChange>
          </w:rPr>
          <w:t xml:space="preserve"> </w:t>
        </w:r>
        <w:r w:rsidRPr="00276C20">
          <w:rPr>
            <w:rFonts w:ascii="Cambria" w:hAnsi="Cambria"/>
            <w:b/>
            <w:noProof/>
            <w:rPrChange w:id="1578" w:author="Ram Shrestha" w:date="2014-01-04T19:38:00Z">
              <w:rPr/>
            </w:rPrChange>
          </w:rPr>
          <w:t>5</w:t>
        </w:r>
        <w:r w:rsidRPr="00276C20">
          <w:rPr>
            <w:rFonts w:ascii="Cambria" w:hAnsi="Cambria"/>
            <w:noProof/>
            <w:rPrChange w:id="1579" w:author="Ram Shrestha" w:date="2014-01-04T19:38:00Z">
              <w:rPr/>
            </w:rPrChange>
          </w:rPr>
          <w:t>: e12303.</w:t>
        </w:r>
      </w:ins>
    </w:p>
    <w:p w:rsidR="00276C20" w:rsidRPr="00276C20" w:rsidRDefault="00276C20" w:rsidP="00276C20">
      <w:pPr>
        <w:jc w:val="both"/>
        <w:rPr>
          <w:ins w:id="1580" w:author="Ram Shrestha" w:date="2014-01-04T19:38:00Z"/>
          <w:rFonts w:ascii="Cambria" w:hAnsi="Cambria"/>
          <w:noProof/>
          <w:rPrChange w:id="1581" w:author="Ram Shrestha" w:date="2014-01-04T19:38:00Z">
            <w:rPr>
              <w:ins w:id="1582" w:author="Ram Shrestha" w:date="2014-01-04T19:38:00Z"/>
            </w:rPr>
          </w:rPrChange>
        </w:rPr>
        <w:pPrChange w:id="1583" w:author="Ram Shrestha" w:date="2014-01-04T19:38:00Z">
          <w:pPr>
            <w:ind w:left="720" w:hanging="720"/>
            <w:jc w:val="both"/>
          </w:pPr>
        </w:pPrChange>
      </w:pPr>
      <w:ins w:id="1584" w:author="Ram Shrestha" w:date="2014-01-04T19:38:00Z">
        <w:r w:rsidRPr="00276C20">
          <w:rPr>
            <w:rFonts w:ascii="Cambria" w:hAnsi="Cambria"/>
            <w:noProof/>
            <w:rPrChange w:id="1585" w:author="Ram Shrestha" w:date="2014-01-04T19:38:00Z">
              <w:rPr/>
            </w:rPrChange>
          </w:rPr>
          <w:t xml:space="preserve">Fischl, MA, Olson, RM, Follansbee, SE, Lalezari, JP, Henry, DH, Frame, PT, Remick, SC, Salgo, MP, Lin, AH, Nauss-Karol, C, Lieberman, J, Soo, W (1993) Zalcitabine compared with zidovudine in patients with advanced HIV-1 infection who received previous zidovudine therapy. </w:t>
        </w:r>
        <w:r w:rsidRPr="00276C20">
          <w:rPr>
            <w:rFonts w:ascii="Cambria" w:hAnsi="Cambria"/>
            <w:i/>
            <w:noProof/>
            <w:rPrChange w:id="1586" w:author="Ram Shrestha" w:date="2014-01-04T19:38:00Z">
              <w:rPr/>
            </w:rPrChange>
          </w:rPr>
          <w:t>Ann Intern Med</w:t>
        </w:r>
        <w:r w:rsidRPr="00276C20">
          <w:rPr>
            <w:rFonts w:ascii="Cambria" w:hAnsi="Cambria"/>
            <w:noProof/>
            <w:rPrChange w:id="1587" w:author="Ram Shrestha" w:date="2014-01-04T19:38:00Z">
              <w:rPr/>
            </w:rPrChange>
          </w:rPr>
          <w:t xml:space="preserve"> </w:t>
        </w:r>
        <w:r w:rsidRPr="00276C20">
          <w:rPr>
            <w:rFonts w:ascii="Cambria" w:hAnsi="Cambria"/>
            <w:b/>
            <w:noProof/>
            <w:rPrChange w:id="1588" w:author="Ram Shrestha" w:date="2014-01-04T19:38:00Z">
              <w:rPr/>
            </w:rPrChange>
          </w:rPr>
          <w:t>118</w:t>
        </w:r>
        <w:r w:rsidRPr="00276C20">
          <w:rPr>
            <w:rFonts w:ascii="Cambria" w:hAnsi="Cambria"/>
            <w:noProof/>
            <w:rPrChange w:id="1589" w:author="Ram Shrestha" w:date="2014-01-04T19:38:00Z">
              <w:rPr/>
            </w:rPrChange>
          </w:rPr>
          <w:t>: 762-769.</w:t>
        </w:r>
      </w:ins>
    </w:p>
    <w:p w:rsidR="00276C20" w:rsidRPr="00276C20" w:rsidRDefault="00276C20" w:rsidP="00276C20">
      <w:pPr>
        <w:jc w:val="both"/>
        <w:rPr>
          <w:ins w:id="1590" w:author="Ram Shrestha" w:date="2014-01-04T19:38:00Z"/>
          <w:rFonts w:ascii="Cambria" w:hAnsi="Cambria"/>
          <w:noProof/>
          <w:rPrChange w:id="1591" w:author="Ram Shrestha" w:date="2014-01-04T19:38:00Z">
            <w:rPr>
              <w:ins w:id="1592" w:author="Ram Shrestha" w:date="2014-01-04T19:38:00Z"/>
            </w:rPr>
          </w:rPrChange>
        </w:rPr>
        <w:pPrChange w:id="1593" w:author="Ram Shrestha" w:date="2014-01-04T19:38:00Z">
          <w:pPr>
            <w:ind w:left="720" w:hanging="720"/>
            <w:jc w:val="both"/>
          </w:pPr>
        </w:pPrChange>
      </w:pPr>
      <w:ins w:id="1594" w:author="Ram Shrestha" w:date="2014-01-04T19:38:00Z">
        <w:r w:rsidRPr="00276C20">
          <w:rPr>
            <w:rFonts w:ascii="Cambria" w:hAnsi="Cambria"/>
            <w:noProof/>
            <w:rPrChange w:id="1595" w:author="Ram Shrestha" w:date="2014-01-04T19:38:00Z">
              <w:rPr/>
            </w:rPrChange>
          </w:rPr>
          <w:t xml:space="preserve">Fischl, MA, Richman, DD, Hansen, N, Collier, AC, Carey, JT, Para, MF, Hardy, WD, Dolin, R, Powderly, WG, Allan, JD, et al. (1990) The safety and efficacy of zidovudine (AZT) in the treatment of subjects with mildly symptomatic human immunodeficiency virus type 1 (HIV) infection. A double-blind, placebo-controlled trial. The AIDS Clinical Trials Group. </w:t>
        </w:r>
        <w:r w:rsidRPr="00276C20">
          <w:rPr>
            <w:rFonts w:ascii="Cambria" w:hAnsi="Cambria"/>
            <w:i/>
            <w:noProof/>
            <w:rPrChange w:id="1596" w:author="Ram Shrestha" w:date="2014-01-04T19:38:00Z">
              <w:rPr/>
            </w:rPrChange>
          </w:rPr>
          <w:t>Ann Intern Med</w:t>
        </w:r>
        <w:r w:rsidRPr="00276C20">
          <w:rPr>
            <w:rFonts w:ascii="Cambria" w:hAnsi="Cambria"/>
            <w:noProof/>
            <w:rPrChange w:id="1597" w:author="Ram Shrestha" w:date="2014-01-04T19:38:00Z">
              <w:rPr/>
            </w:rPrChange>
          </w:rPr>
          <w:t xml:space="preserve"> </w:t>
        </w:r>
        <w:r w:rsidRPr="00276C20">
          <w:rPr>
            <w:rFonts w:ascii="Cambria" w:hAnsi="Cambria"/>
            <w:b/>
            <w:noProof/>
            <w:rPrChange w:id="1598" w:author="Ram Shrestha" w:date="2014-01-04T19:38:00Z">
              <w:rPr/>
            </w:rPrChange>
          </w:rPr>
          <w:t>112</w:t>
        </w:r>
        <w:r w:rsidRPr="00276C20">
          <w:rPr>
            <w:rFonts w:ascii="Cambria" w:hAnsi="Cambria"/>
            <w:noProof/>
            <w:rPrChange w:id="1599" w:author="Ram Shrestha" w:date="2014-01-04T19:38:00Z">
              <w:rPr/>
            </w:rPrChange>
          </w:rPr>
          <w:t>: 727-737.</w:t>
        </w:r>
      </w:ins>
    </w:p>
    <w:p w:rsidR="00276C20" w:rsidRPr="00276C20" w:rsidRDefault="00276C20" w:rsidP="00276C20">
      <w:pPr>
        <w:jc w:val="both"/>
        <w:rPr>
          <w:ins w:id="1600" w:author="Ram Shrestha" w:date="2014-01-04T19:38:00Z"/>
          <w:rFonts w:ascii="Cambria" w:hAnsi="Cambria"/>
          <w:noProof/>
          <w:rPrChange w:id="1601" w:author="Ram Shrestha" w:date="2014-01-04T19:38:00Z">
            <w:rPr>
              <w:ins w:id="1602" w:author="Ram Shrestha" w:date="2014-01-04T19:38:00Z"/>
            </w:rPr>
          </w:rPrChange>
        </w:rPr>
        <w:pPrChange w:id="1603" w:author="Ram Shrestha" w:date="2014-01-04T19:38:00Z">
          <w:pPr>
            <w:ind w:left="720" w:hanging="720"/>
            <w:jc w:val="both"/>
          </w:pPr>
        </w:pPrChange>
      </w:pPr>
      <w:ins w:id="1604" w:author="Ram Shrestha" w:date="2014-01-04T19:38:00Z">
        <w:r w:rsidRPr="00276C20">
          <w:rPr>
            <w:rFonts w:ascii="Cambria" w:hAnsi="Cambria"/>
            <w:noProof/>
            <w:rPrChange w:id="1605" w:author="Ram Shrestha" w:date="2014-01-04T19:38:00Z">
              <w:rPr/>
            </w:rPrChange>
          </w:rPr>
          <w:t xml:space="preserve">Fouchier, RA, Groenink, M, Kootstra, NA, Tersmette, M, Huisman, HG, Miedema, F, Schuitemaker, H (1992) Phenotype-associated sequence variation in the third variable domain of the human immunodeficiency virus type 1 gp120 molecule. </w:t>
        </w:r>
        <w:r w:rsidRPr="00276C20">
          <w:rPr>
            <w:rFonts w:ascii="Cambria" w:hAnsi="Cambria"/>
            <w:i/>
            <w:noProof/>
            <w:rPrChange w:id="1606" w:author="Ram Shrestha" w:date="2014-01-04T19:38:00Z">
              <w:rPr/>
            </w:rPrChange>
          </w:rPr>
          <w:t>J Virol</w:t>
        </w:r>
        <w:r w:rsidRPr="00276C20">
          <w:rPr>
            <w:rFonts w:ascii="Cambria" w:hAnsi="Cambria"/>
            <w:noProof/>
            <w:rPrChange w:id="1607" w:author="Ram Shrestha" w:date="2014-01-04T19:38:00Z">
              <w:rPr/>
            </w:rPrChange>
          </w:rPr>
          <w:t xml:space="preserve"> </w:t>
        </w:r>
        <w:r w:rsidRPr="00276C20">
          <w:rPr>
            <w:rFonts w:ascii="Cambria" w:hAnsi="Cambria"/>
            <w:b/>
            <w:noProof/>
            <w:rPrChange w:id="1608" w:author="Ram Shrestha" w:date="2014-01-04T19:38:00Z">
              <w:rPr/>
            </w:rPrChange>
          </w:rPr>
          <w:t>66</w:t>
        </w:r>
        <w:r w:rsidRPr="00276C20">
          <w:rPr>
            <w:rFonts w:ascii="Cambria" w:hAnsi="Cambria"/>
            <w:noProof/>
            <w:rPrChange w:id="1609" w:author="Ram Shrestha" w:date="2014-01-04T19:38:00Z">
              <w:rPr/>
            </w:rPrChange>
          </w:rPr>
          <w:t>: 3183-3187.</w:t>
        </w:r>
      </w:ins>
    </w:p>
    <w:p w:rsidR="00276C20" w:rsidRPr="00276C20" w:rsidRDefault="00276C20" w:rsidP="00276C20">
      <w:pPr>
        <w:jc w:val="both"/>
        <w:rPr>
          <w:ins w:id="1610" w:author="Ram Shrestha" w:date="2014-01-04T19:38:00Z"/>
          <w:rFonts w:ascii="Cambria" w:hAnsi="Cambria"/>
          <w:noProof/>
          <w:rPrChange w:id="1611" w:author="Ram Shrestha" w:date="2014-01-04T19:38:00Z">
            <w:rPr>
              <w:ins w:id="1612" w:author="Ram Shrestha" w:date="2014-01-04T19:38:00Z"/>
            </w:rPr>
          </w:rPrChange>
        </w:rPr>
        <w:pPrChange w:id="1613" w:author="Ram Shrestha" w:date="2014-01-04T19:38:00Z">
          <w:pPr>
            <w:ind w:left="720" w:hanging="720"/>
            <w:jc w:val="both"/>
          </w:pPr>
        </w:pPrChange>
      </w:pPr>
      <w:ins w:id="1614" w:author="Ram Shrestha" w:date="2014-01-04T19:38:00Z">
        <w:r w:rsidRPr="00276C20">
          <w:rPr>
            <w:rFonts w:ascii="Cambria" w:hAnsi="Cambria"/>
            <w:noProof/>
            <w:rPrChange w:id="1615" w:author="Ram Shrestha" w:date="2014-01-04T19:38:00Z">
              <w:rPr/>
            </w:rPrChange>
          </w:rPr>
          <w:t xml:space="preserve">Francis, DP, Curran, JW, Essex, M (1983) Epidemic acquired immune deficiency syndrome: epidemiologic evidence for a transmissible agent. </w:t>
        </w:r>
        <w:r w:rsidRPr="00276C20">
          <w:rPr>
            <w:rFonts w:ascii="Cambria" w:hAnsi="Cambria"/>
            <w:i/>
            <w:noProof/>
            <w:rPrChange w:id="1616" w:author="Ram Shrestha" w:date="2014-01-04T19:38:00Z">
              <w:rPr/>
            </w:rPrChange>
          </w:rPr>
          <w:t>Journal of the National Cancer Institute</w:t>
        </w:r>
        <w:r w:rsidRPr="00276C20">
          <w:rPr>
            <w:rFonts w:ascii="Cambria" w:hAnsi="Cambria"/>
            <w:noProof/>
            <w:rPrChange w:id="1617" w:author="Ram Shrestha" w:date="2014-01-04T19:38:00Z">
              <w:rPr/>
            </w:rPrChange>
          </w:rPr>
          <w:t xml:space="preserve"> </w:t>
        </w:r>
        <w:r w:rsidRPr="00276C20">
          <w:rPr>
            <w:rFonts w:ascii="Cambria" w:hAnsi="Cambria"/>
            <w:b/>
            <w:noProof/>
            <w:rPrChange w:id="1618" w:author="Ram Shrestha" w:date="2014-01-04T19:38:00Z">
              <w:rPr/>
            </w:rPrChange>
          </w:rPr>
          <w:t>71</w:t>
        </w:r>
        <w:r w:rsidRPr="00276C20">
          <w:rPr>
            <w:rFonts w:ascii="Cambria" w:hAnsi="Cambria"/>
            <w:noProof/>
            <w:rPrChange w:id="1619" w:author="Ram Shrestha" w:date="2014-01-04T19:38:00Z">
              <w:rPr/>
            </w:rPrChange>
          </w:rPr>
          <w:t>: 5–9.</w:t>
        </w:r>
      </w:ins>
    </w:p>
    <w:p w:rsidR="00276C20" w:rsidRPr="00276C20" w:rsidRDefault="00276C20" w:rsidP="00276C20">
      <w:pPr>
        <w:jc w:val="both"/>
        <w:rPr>
          <w:ins w:id="1620" w:author="Ram Shrestha" w:date="2014-01-04T19:38:00Z"/>
          <w:rFonts w:ascii="Cambria" w:hAnsi="Cambria"/>
          <w:noProof/>
          <w:rPrChange w:id="1621" w:author="Ram Shrestha" w:date="2014-01-04T19:38:00Z">
            <w:rPr>
              <w:ins w:id="1622" w:author="Ram Shrestha" w:date="2014-01-04T19:38:00Z"/>
            </w:rPr>
          </w:rPrChange>
        </w:rPr>
        <w:pPrChange w:id="1623" w:author="Ram Shrestha" w:date="2014-01-04T19:38:00Z">
          <w:pPr>
            <w:ind w:left="720" w:hanging="720"/>
            <w:jc w:val="both"/>
          </w:pPr>
        </w:pPrChange>
      </w:pPr>
      <w:ins w:id="1624" w:author="Ram Shrestha" w:date="2014-01-04T19:38:00Z">
        <w:r w:rsidRPr="00276C20">
          <w:rPr>
            <w:rFonts w:ascii="Cambria" w:hAnsi="Cambria"/>
            <w:noProof/>
            <w:rPrChange w:id="1625" w:author="Ram Shrestha" w:date="2014-01-04T19:38:00Z">
              <w:rPr/>
            </w:rPrChange>
          </w:rPr>
          <w:t xml:space="preserve">Frankel, AD, Young, JAT (1998) HIV-1: Fifteen Proteins and an RNA. </w:t>
        </w:r>
        <w:r w:rsidRPr="00276C20">
          <w:rPr>
            <w:rFonts w:ascii="Cambria" w:hAnsi="Cambria"/>
            <w:i/>
            <w:noProof/>
            <w:rPrChange w:id="1626" w:author="Ram Shrestha" w:date="2014-01-04T19:38:00Z">
              <w:rPr/>
            </w:rPrChange>
          </w:rPr>
          <w:t>Annual Review of Biochemistry</w:t>
        </w:r>
        <w:r w:rsidRPr="00276C20">
          <w:rPr>
            <w:rFonts w:ascii="Cambria" w:hAnsi="Cambria"/>
            <w:noProof/>
            <w:rPrChange w:id="1627" w:author="Ram Shrestha" w:date="2014-01-04T19:38:00Z">
              <w:rPr/>
            </w:rPrChange>
          </w:rPr>
          <w:t xml:space="preserve"> </w:t>
        </w:r>
        <w:r w:rsidRPr="00276C20">
          <w:rPr>
            <w:rFonts w:ascii="Cambria" w:hAnsi="Cambria"/>
            <w:b/>
            <w:noProof/>
            <w:rPrChange w:id="1628" w:author="Ram Shrestha" w:date="2014-01-04T19:38:00Z">
              <w:rPr/>
            </w:rPrChange>
          </w:rPr>
          <w:t>67</w:t>
        </w:r>
        <w:r w:rsidRPr="00276C20">
          <w:rPr>
            <w:rFonts w:ascii="Cambria" w:hAnsi="Cambria"/>
            <w:noProof/>
            <w:rPrChange w:id="1629" w:author="Ram Shrestha" w:date="2014-01-04T19:38:00Z">
              <w:rPr/>
            </w:rPrChange>
          </w:rPr>
          <w:t>: 1-25.</w:t>
        </w:r>
      </w:ins>
    </w:p>
    <w:p w:rsidR="00276C20" w:rsidRPr="00276C20" w:rsidRDefault="00276C20" w:rsidP="00276C20">
      <w:pPr>
        <w:jc w:val="both"/>
        <w:rPr>
          <w:ins w:id="1630" w:author="Ram Shrestha" w:date="2014-01-04T19:38:00Z"/>
          <w:rFonts w:ascii="Cambria" w:hAnsi="Cambria"/>
          <w:noProof/>
          <w:rPrChange w:id="1631" w:author="Ram Shrestha" w:date="2014-01-04T19:38:00Z">
            <w:rPr>
              <w:ins w:id="1632" w:author="Ram Shrestha" w:date="2014-01-04T19:38:00Z"/>
            </w:rPr>
          </w:rPrChange>
        </w:rPr>
        <w:pPrChange w:id="1633" w:author="Ram Shrestha" w:date="2014-01-04T19:38:00Z">
          <w:pPr>
            <w:ind w:left="720" w:hanging="720"/>
            <w:jc w:val="both"/>
          </w:pPr>
        </w:pPrChange>
      </w:pPr>
      <w:ins w:id="1634" w:author="Ram Shrestha" w:date="2014-01-04T19:38:00Z">
        <w:r w:rsidRPr="00276C20">
          <w:rPr>
            <w:rFonts w:ascii="Cambria" w:hAnsi="Cambria"/>
            <w:noProof/>
            <w:rPrChange w:id="1635" w:author="Ram Shrestha" w:date="2014-01-04T19:38:00Z">
              <w:rPr/>
            </w:rPrChange>
          </w:rPr>
          <w:t xml:space="preserve">Friedman-Kien, AE (1981) Disseminated Kaposi's sarcoma syndrome in young homosexual men. </w:t>
        </w:r>
        <w:r w:rsidRPr="00276C20">
          <w:rPr>
            <w:rFonts w:ascii="Cambria" w:hAnsi="Cambria"/>
            <w:i/>
            <w:noProof/>
            <w:rPrChange w:id="1636" w:author="Ram Shrestha" w:date="2014-01-04T19:38:00Z">
              <w:rPr/>
            </w:rPrChange>
          </w:rPr>
          <w:t>Journal of the American Academy of Dermatology</w:t>
        </w:r>
        <w:r w:rsidRPr="00276C20">
          <w:rPr>
            <w:rFonts w:ascii="Cambria" w:hAnsi="Cambria"/>
            <w:noProof/>
            <w:rPrChange w:id="1637" w:author="Ram Shrestha" w:date="2014-01-04T19:38:00Z">
              <w:rPr/>
            </w:rPrChange>
          </w:rPr>
          <w:t xml:space="preserve"> </w:t>
        </w:r>
        <w:r w:rsidRPr="00276C20">
          <w:rPr>
            <w:rFonts w:ascii="Cambria" w:hAnsi="Cambria"/>
            <w:b/>
            <w:noProof/>
            <w:rPrChange w:id="1638" w:author="Ram Shrestha" w:date="2014-01-04T19:38:00Z">
              <w:rPr/>
            </w:rPrChange>
          </w:rPr>
          <w:t>5</w:t>
        </w:r>
        <w:r w:rsidRPr="00276C20">
          <w:rPr>
            <w:rFonts w:ascii="Cambria" w:hAnsi="Cambria"/>
            <w:noProof/>
            <w:rPrChange w:id="1639" w:author="Ram Shrestha" w:date="2014-01-04T19:38:00Z">
              <w:rPr/>
            </w:rPrChange>
          </w:rPr>
          <w:t>: 468–471.</w:t>
        </w:r>
      </w:ins>
    </w:p>
    <w:p w:rsidR="00276C20" w:rsidRPr="00276C20" w:rsidRDefault="00276C20" w:rsidP="00276C20">
      <w:pPr>
        <w:jc w:val="both"/>
        <w:rPr>
          <w:ins w:id="1640" w:author="Ram Shrestha" w:date="2014-01-04T19:38:00Z"/>
          <w:rFonts w:ascii="Cambria" w:hAnsi="Cambria"/>
          <w:noProof/>
          <w:rPrChange w:id="1641" w:author="Ram Shrestha" w:date="2014-01-04T19:38:00Z">
            <w:rPr>
              <w:ins w:id="1642" w:author="Ram Shrestha" w:date="2014-01-04T19:38:00Z"/>
            </w:rPr>
          </w:rPrChange>
        </w:rPr>
        <w:pPrChange w:id="1643" w:author="Ram Shrestha" w:date="2014-01-04T19:38:00Z">
          <w:pPr>
            <w:ind w:left="720" w:hanging="720"/>
            <w:jc w:val="both"/>
          </w:pPr>
        </w:pPrChange>
      </w:pPr>
      <w:ins w:id="1644" w:author="Ram Shrestha" w:date="2014-01-04T19:38:00Z">
        <w:r w:rsidRPr="00276C20">
          <w:rPr>
            <w:rFonts w:ascii="Cambria" w:hAnsi="Cambria"/>
            <w:noProof/>
            <w:rPrChange w:id="1645" w:author="Ram Shrestha" w:date="2014-01-04T19:38:00Z">
              <w:rPr/>
            </w:rPrChange>
          </w:rPr>
          <w:t xml:space="preserve">Friedman-Kien, AE, Laubenstein, L, Marmor, M, Hymes, K, Green, J, Ragaz, A, Gottleib, J, Muggia, F, Demopoulos, R, Weintraub, M (1981) Kaposi’s sarcoma and Pneumocystis pneumonia among homosexual men—New York City and California. </w:t>
        </w:r>
        <w:r w:rsidRPr="00276C20">
          <w:rPr>
            <w:rFonts w:ascii="Cambria" w:hAnsi="Cambria"/>
            <w:i/>
            <w:noProof/>
            <w:rPrChange w:id="1646" w:author="Ram Shrestha" w:date="2014-01-04T19:38:00Z">
              <w:rPr/>
            </w:rPrChange>
          </w:rPr>
          <w:t>MMWR</w:t>
        </w:r>
        <w:r w:rsidRPr="00276C20">
          <w:rPr>
            <w:rFonts w:ascii="Cambria" w:hAnsi="Cambria"/>
            <w:noProof/>
            <w:rPrChange w:id="1647" w:author="Ram Shrestha" w:date="2014-01-04T19:38:00Z">
              <w:rPr/>
            </w:rPrChange>
          </w:rPr>
          <w:t xml:space="preserve"> </w:t>
        </w:r>
        <w:r w:rsidRPr="00276C20">
          <w:rPr>
            <w:rFonts w:ascii="Cambria" w:hAnsi="Cambria"/>
            <w:b/>
            <w:noProof/>
            <w:rPrChange w:id="1648" w:author="Ram Shrestha" w:date="2014-01-04T19:38:00Z">
              <w:rPr/>
            </w:rPrChange>
          </w:rPr>
          <w:t>30</w:t>
        </w:r>
        <w:r w:rsidRPr="00276C20">
          <w:rPr>
            <w:rFonts w:ascii="Cambria" w:hAnsi="Cambria"/>
            <w:noProof/>
            <w:rPrChange w:id="1649" w:author="Ram Shrestha" w:date="2014-01-04T19:38:00Z">
              <w:rPr/>
            </w:rPrChange>
          </w:rPr>
          <w:t>: 305–308.</w:t>
        </w:r>
      </w:ins>
    </w:p>
    <w:p w:rsidR="00276C20" w:rsidRPr="00276C20" w:rsidRDefault="00276C20" w:rsidP="00276C20">
      <w:pPr>
        <w:jc w:val="both"/>
        <w:rPr>
          <w:ins w:id="1650" w:author="Ram Shrestha" w:date="2014-01-04T19:38:00Z"/>
          <w:rFonts w:ascii="Cambria" w:hAnsi="Cambria"/>
          <w:noProof/>
          <w:rPrChange w:id="1651" w:author="Ram Shrestha" w:date="2014-01-04T19:38:00Z">
            <w:rPr>
              <w:ins w:id="1652" w:author="Ram Shrestha" w:date="2014-01-04T19:38:00Z"/>
            </w:rPr>
          </w:rPrChange>
        </w:rPr>
        <w:pPrChange w:id="1653" w:author="Ram Shrestha" w:date="2014-01-04T19:38:00Z">
          <w:pPr>
            <w:ind w:left="720" w:hanging="720"/>
            <w:jc w:val="both"/>
          </w:pPr>
        </w:pPrChange>
      </w:pPr>
      <w:ins w:id="1654" w:author="Ram Shrestha" w:date="2014-01-04T19:38:00Z">
        <w:r w:rsidRPr="00276C20">
          <w:rPr>
            <w:rFonts w:ascii="Cambria" w:hAnsi="Cambria"/>
            <w:noProof/>
            <w:rPrChange w:id="1655" w:author="Ram Shrestha" w:date="2014-01-04T19:38:00Z">
              <w:rPr/>
            </w:rPrChange>
          </w:rPr>
          <w:t xml:space="preserve">Furuta, RA, Wild, CT, Weng, Y, Weiss, CD (1998) Capture of an early fusion-active conformation of HIV-1 gp41. </w:t>
        </w:r>
        <w:r w:rsidRPr="00276C20">
          <w:rPr>
            <w:rFonts w:ascii="Cambria" w:hAnsi="Cambria"/>
            <w:i/>
            <w:noProof/>
            <w:rPrChange w:id="1656" w:author="Ram Shrestha" w:date="2014-01-04T19:38:00Z">
              <w:rPr/>
            </w:rPrChange>
          </w:rPr>
          <w:t>Nature Structural &amp; Molecular Biology</w:t>
        </w:r>
        <w:r w:rsidRPr="00276C20">
          <w:rPr>
            <w:rFonts w:ascii="Cambria" w:hAnsi="Cambria"/>
            <w:noProof/>
            <w:rPrChange w:id="1657" w:author="Ram Shrestha" w:date="2014-01-04T19:38:00Z">
              <w:rPr/>
            </w:rPrChange>
          </w:rPr>
          <w:t xml:space="preserve"> </w:t>
        </w:r>
        <w:r w:rsidRPr="00276C20">
          <w:rPr>
            <w:rFonts w:ascii="Cambria" w:hAnsi="Cambria"/>
            <w:b/>
            <w:noProof/>
            <w:rPrChange w:id="1658" w:author="Ram Shrestha" w:date="2014-01-04T19:38:00Z">
              <w:rPr/>
            </w:rPrChange>
          </w:rPr>
          <w:t>5</w:t>
        </w:r>
        <w:r w:rsidRPr="00276C20">
          <w:rPr>
            <w:rFonts w:ascii="Cambria" w:hAnsi="Cambria"/>
            <w:noProof/>
            <w:rPrChange w:id="1659" w:author="Ram Shrestha" w:date="2014-01-04T19:38:00Z">
              <w:rPr/>
            </w:rPrChange>
          </w:rPr>
          <w:t>: 276-279.</w:t>
        </w:r>
      </w:ins>
    </w:p>
    <w:p w:rsidR="00276C20" w:rsidRPr="00276C20" w:rsidRDefault="00276C20" w:rsidP="00276C20">
      <w:pPr>
        <w:jc w:val="both"/>
        <w:rPr>
          <w:ins w:id="1660" w:author="Ram Shrestha" w:date="2014-01-04T19:38:00Z"/>
          <w:rFonts w:ascii="Cambria" w:hAnsi="Cambria"/>
          <w:noProof/>
          <w:rPrChange w:id="1661" w:author="Ram Shrestha" w:date="2014-01-04T19:38:00Z">
            <w:rPr>
              <w:ins w:id="1662" w:author="Ram Shrestha" w:date="2014-01-04T19:38:00Z"/>
            </w:rPr>
          </w:rPrChange>
        </w:rPr>
        <w:pPrChange w:id="1663" w:author="Ram Shrestha" w:date="2014-01-04T19:38:00Z">
          <w:pPr>
            <w:ind w:left="720" w:hanging="720"/>
            <w:jc w:val="both"/>
          </w:pPr>
        </w:pPrChange>
      </w:pPr>
      <w:ins w:id="1664" w:author="Ram Shrestha" w:date="2014-01-04T19:38:00Z">
        <w:r w:rsidRPr="00276C20">
          <w:rPr>
            <w:rFonts w:ascii="Cambria" w:hAnsi="Cambria"/>
            <w:noProof/>
            <w:rPrChange w:id="1665" w:author="Ram Shrestha" w:date="2014-01-04T19:38:00Z">
              <w:rPr/>
            </w:rPrChange>
          </w:rPr>
          <w:t xml:space="preserve">Gallo, RC, Sarin, PS, Gelmann, EP, Robert-Guroff, M, Richardson, E, Kalyanaraman, VS, Mann, D, Sidhu, GD, Stahl, RE, Zolla-Pazner, S, Leibowitch, J, Popovic, M (1983) Isolation of human T-cell leukemia virus in acquired immune deficiency syndrome (AIDS). </w:t>
        </w:r>
        <w:r w:rsidRPr="00276C20">
          <w:rPr>
            <w:rFonts w:ascii="Cambria" w:hAnsi="Cambria"/>
            <w:i/>
            <w:noProof/>
            <w:rPrChange w:id="1666" w:author="Ram Shrestha" w:date="2014-01-04T19:38:00Z">
              <w:rPr/>
            </w:rPrChange>
          </w:rPr>
          <w:t>Science (New York, NY)</w:t>
        </w:r>
        <w:r w:rsidRPr="00276C20">
          <w:rPr>
            <w:rFonts w:ascii="Cambria" w:hAnsi="Cambria"/>
            <w:noProof/>
            <w:rPrChange w:id="1667" w:author="Ram Shrestha" w:date="2014-01-04T19:38:00Z">
              <w:rPr/>
            </w:rPrChange>
          </w:rPr>
          <w:t xml:space="preserve"> </w:t>
        </w:r>
        <w:r w:rsidRPr="00276C20">
          <w:rPr>
            <w:rFonts w:ascii="Cambria" w:hAnsi="Cambria"/>
            <w:b/>
            <w:noProof/>
            <w:rPrChange w:id="1668" w:author="Ram Shrestha" w:date="2014-01-04T19:38:00Z">
              <w:rPr/>
            </w:rPrChange>
          </w:rPr>
          <w:t>220</w:t>
        </w:r>
        <w:r w:rsidRPr="00276C20">
          <w:rPr>
            <w:rFonts w:ascii="Cambria" w:hAnsi="Cambria"/>
            <w:noProof/>
            <w:rPrChange w:id="1669" w:author="Ram Shrestha" w:date="2014-01-04T19:38:00Z">
              <w:rPr/>
            </w:rPrChange>
          </w:rPr>
          <w:t>: 865-867.</w:t>
        </w:r>
      </w:ins>
    </w:p>
    <w:p w:rsidR="00276C20" w:rsidRPr="00276C20" w:rsidRDefault="00276C20" w:rsidP="00276C20">
      <w:pPr>
        <w:jc w:val="both"/>
        <w:rPr>
          <w:ins w:id="1670" w:author="Ram Shrestha" w:date="2014-01-04T19:38:00Z"/>
          <w:rFonts w:ascii="Cambria" w:hAnsi="Cambria"/>
          <w:noProof/>
          <w:rPrChange w:id="1671" w:author="Ram Shrestha" w:date="2014-01-04T19:38:00Z">
            <w:rPr>
              <w:ins w:id="1672" w:author="Ram Shrestha" w:date="2014-01-04T19:38:00Z"/>
            </w:rPr>
          </w:rPrChange>
        </w:rPr>
        <w:pPrChange w:id="1673" w:author="Ram Shrestha" w:date="2014-01-04T19:38:00Z">
          <w:pPr>
            <w:ind w:left="720" w:hanging="720"/>
            <w:jc w:val="both"/>
          </w:pPr>
        </w:pPrChange>
      </w:pPr>
      <w:ins w:id="1674" w:author="Ram Shrestha" w:date="2014-01-04T19:38:00Z">
        <w:r w:rsidRPr="00276C20">
          <w:rPr>
            <w:rFonts w:ascii="Cambria" w:hAnsi="Cambria"/>
            <w:noProof/>
            <w:rPrChange w:id="1675" w:author="Ram Shrestha" w:date="2014-01-04T19:38:00Z">
              <w:rPr/>
            </w:rPrChange>
          </w:rPr>
          <w:t xml:space="preserve">Ganser-Pornillos, BK, von Schwedler, UK, Stray, KM, Aiken, C, Sundquist, WI (2004) Assembly properties of the human immunodeficiency virus type 1 CA protein. </w:t>
        </w:r>
        <w:r w:rsidRPr="00276C20">
          <w:rPr>
            <w:rFonts w:ascii="Cambria" w:hAnsi="Cambria"/>
            <w:i/>
            <w:noProof/>
            <w:rPrChange w:id="1676" w:author="Ram Shrestha" w:date="2014-01-04T19:38:00Z">
              <w:rPr/>
            </w:rPrChange>
          </w:rPr>
          <w:t>J Virol</w:t>
        </w:r>
        <w:r w:rsidRPr="00276C20">
          <w:rPr>
            <w:rFonts w:ascii="Cambria" w:hAnsi="Cambria"/>
            <w:noProof/>
            <w:rPrChange w:id="1677" w:author="Ram Shrestha" w:date="2014-01-04T19:38:00Z">
              <w:rPr/>
            </w:rPrChange>
          </w:rPr>
          <w:t xml:space="preserve"> </w:t>
        </w:r>
        <w:r w:rsidRPr="00276C20">
          <w:rPr>
            <w:rFonts w:ascii="Cambria" w:hAnsi="Cambria"/>
            <w:b/>
            <w:noProof/>
            <w:rPrChange w:id="1678" w:author="Ram Shrestha" w:date="2014-01-04T19:38:00Z">
              <w:rPr/>
            </w:rPrChange>
          </w:rPr>
          <w:t>78</w:t>
        </w:r>
        <w:r w:rsidRPr="00276C20">
          <w:rPr>
            <w:rFonts w:ascii="Cambria" w:hAnsi="Cambria"/>
            <w:noProof/>
            <w:rPrChange w:id="1679" w:author="Ram Shrestha" w:date="2014-01-04T19:38:00Z">
              <w:rPr/>
            </w:rPrChange>
          </w:rPr>
          <w:t>: 2545-2552.</w:t>
        </w:r>
      </w:ins>
    </w:p>
    <w:p w:rsidR="00276C20" w:rsidRPr="00276C20" w:rsidRDefault="00276C20" w:rsidP="00276C20">
      <w:pPr>
        <w:jc w:val="both"/>
        <w:rPr>
          <w:ins w:id="1680" w:author="Ram Shrestha" w:date="2014-01-04T19:38:00Z"/>
          <w:rFonts w:ascii="Cambria" w:hAnsi="Cambria"/>
          <w:noProof/>
          <w:rPrChange w:id="1681" w:author="Ram Shrestha" w:date="2014-01-04T19:38:00Z">
            <w:rPr>
              <w:ins w:id="1682" w:author="Ram Shrestha" w:date="2014-01-04T19:38:00Z"/>
            </w:rPr>
          </w:rPrChange>
        </w:rPr>
        <w:pPrChange w:id="1683" w:author="Ram Shrestha" w:date="2014-01-04T19:38:00Z">
          <w:pPr>
            <w:ind w:left="720" w:hanging="720"/>
            <w:jc w:val="both"/>
          </w:pPr>
        </w:pPrChange>
      </w:pPr>
      <w:ins w:id="1684" w:author="Ram Shrestha" w:date="2014-01-04T19:38:00Z">
        <w:r w:rsidRPr="00276C20">
          <w:rPr>
            <w:rFonts w:ascii="Cambria" w:hAnsi="Cambria"/>
            <w:noProof/>
            <w:rPrChange w:id="1685" w:author="Ram Shrestha" w:date="2014-01-04T19:38:00Z">
              <w:rPr/>
            </w:rPrChange>
          </w:rPr>
          <w:t xml:space="preserve">Gao, F, Bailes, E, Robertson, DL, Chen, Y, Rodenburg, CM, Michael, SF, Cummins, LB, Arthur, LO, Peeters, M, Shaw, GM (1999) Origin of HIV-1 in the chimpanzee Pan troglodytes troglodytes. </w:t>
        </w:r>
        <w:r w:rsidRPr="00276C20">
          <w:rPr>
            <w:rFonts w:ascii="Cambria" w:hAnsi="Cambria"/>
            <w:i/>
            <w:noProof/>
            <w:rPrChange w:id="1686" w:author="Ram Shrestha" w:date="2014-01-04T19:38:00Z">
              <w:rPr/>
            </w:rPrChange>
          </w:rPr>
          <w:t>Nature</w:t>
        </w:r>
        <w:r w:rsidRPr="00276C20">
          <w:rPr>
            <w:rFonts w:ascii="Cambria" w:hAnsi="Cambria"/>
            <w:noProof/>
            <w:rPrChange w:id="1687" w:author="Ram Shrestha" w:date="2014-01-04T19:38:00Z">
              <w:rPr/>
            </w:rPrChange>
          </w:rPr>
          <w:t xml:space="preserve"> </w:t>
        </w:r>
        <w:r w:rsidRPr="00276C20">
          <w:rPr>
            <w:rFonts w:ascii="Cambria" w:hAnsi="Cambria"/>
            <w:b/>
            <w:noProof/>
            <w:rPrChange w:id="1688" w:author="Ram Shrestha" w:date="2014-01-04T19:38:00Z">
              <w:rPr/>
            </w:rPrChange>
          </w:rPr>
          <w:t>397</w:t>
        </w:r>
        <w:r w:rsidRPr="00276C20">
          <w:rPr>
            <w:rFonts w:ascii="Cambria" w:hAnsi="Cambria"/>
            <w:noProof/>
            <w:rPrChange w:id="1689" w:author="Ram Shrestha" w:date="2014-01-04T19:38:00Z">
              <w:rPr/>
            </w:rPrChange>
          </w:rPr>
          <w:t>: 436-441.</w:t>
        </w:r>
      </w:ins>
    </w:p>
    <w:p w:rsidR="00276C20" w:rsidRPr="00276C20" w:rsidRDefault="00276C20" w:rsidP="00276C20">
      <w:pPr>
        <w:jc w:val="both"/>
        <w:rPr>
          <w:ins w:id="1690" w:author="Ram Shrestha" w:date="2014-01-04T19:38:00Z"/>
          <w:rFonts w:ascii="Cambria" w:hAnsi="Cambria"/>
          <w:noProof/>
          <w:rPrChange w:id="1691" w:author="Ram Shrestha" w:date="2014-01-04T19:38:00Z">
            <w:rPr>
              <w:ins w:id="1692" w:author="Ram Shrestha" w:date="2014-01-04T19:38:00Z"/>
            </w:rPr>
          </w:rPrChange>
        </w:rPr>
        <w:pPrChange w:id="1693" w:author="Ram Shrestha" w:date="2014-01-04T19:38:00Z">
          <w:pPr>
            <w:ind w:left="720" w:hanging="720"/>
            <w:jc w:val="both"/>
          </w:pPr>
        </w:pPrChange>
      </w:pPr>
      <w:ins w:id="1694" w:author="Ram Shrestha" w:date="2014-01-04T19:38:00Z">
        <w:r w:rsidRPr="00276C20">
          <w:rPr>
            <w:rFonts w:ascii="Cambria" w:hAnsi="Cambria"/>
            <w:noProof/>
            <w:rPrChange w:id="1695" w:author="Ram Shrestha" w:date="2014-01-04T19:38:00Z">
              <w:rPr/>
            </w:rPrChange>
          </w:rPr>
          <w:t xml:space="preserve">Gao, F, Vidal, N, Li, Y, Trask, SA, Chen, Y, Kostrikis, LG, Ho, DD, Kim, J, Oh, M-D, Choe, K, Salminen, M, Robertson, DL, Shaw, GM, Hahn, BH, Peeters, M (2001) Evidence of Two Distinct Subsubtypes within the HIV-1 Subtype A Radiation. </w:t>
        </w:r>
        <w:r w:rsidRPr="00276C20">
          <w:rPr>
            <w:rFonts w:ascii="Cambria" w:hAnsi="Cambria"/>
            <w:i/>
            <w:noProof/>
            <w:rPrChange w:id="1696" w:author="Ram Shrestha" w:date="2014-01-04T19:38:00Z">
              <w:rPr/>
            </w:rPrChange>
          </w:rPr>
          <w:t>AIDS Research and Human Retroviruses</w:t>
        </w:r>
        <w:r w:rsidRPr="00276C20">
          <w:rPr>
            <w:rFonts w:ascii="Cambria" w:hAnsi="Cambria"/>
            <w:noProof/>
            <w:rPrChange w:id="1697" w:author="Ram Shrestha" w:date="2014-01-04T19:38:00Z">
              <w:rPr/>
            </w:rPrChange>
          </w:rPr>
          <w:t xml:space="preserve"> </w:t>
        </w:r>
        <w:r w:rsidRPr="00276C20">
          <w:rPr>
            <w:rFonts w:ascii="Cambria" w:hAnsi="Cambria"/>
            <w:b/>
            <w:noProof/>
            <w:rPrChange w:id="1698" w:author="Ram Shrestha" w:date="2014-01-04T19:38:00Z">
              <w:rPr/>
            </w:rPrChange>
          </w:rPr>
          <w:t>17</w:t>
        </w:r>
        <w:r w:rsidRPr="00276C20">
          <w:rPr>
            <w:rFonts w:ascii="Cambria" w:hAnsi="Cambria"/>
            <w:noProof/>
            <w:rPrChange w:id="1699" w:author="Ram Shrestha" w:date="2014-01-04T19:38:00Z">
              <w:rPr/>
            </w:rPrChange>
          </w:rPr>
          <w:t>: 675-688.</w:t>
        </w:r>
      </w:ins>
    </w:p>
    <w:p w:rsidR="00276C20" w:rsidRPr="00276C20" w:rsidRDefault="00276C20" w:rsidP="00276C20">
      <w:pPr>
        <w:jc w:val="both"/>
        <w:rPr>
          <w:ins w:id="1700" w:author="Ram Shrestha" w:date="2014-01-04T19:38:00Z"/>
          <w:rFonts w:ascii="Cambria" w:hAnsi="Cambria"/>
          <w:noProof/>
          <w:rPrChange w:id="1701" w:author="Ram Shrestha" w:date="2014-01-04T19:38:00Z">
            <w:rPr>
              <w:ins w:id="1702" w:author="Ram Shrestha" w:date="2014-01-04T19:38:00Z"/>
            </w:rPr>
          </w:rPrChange>
        </w:rPr>
        <w:pPrChange w:id="1703" w:author="Ram Shrestha" w:date="2014-01-04T19:38:00Z">
          <w:pPr>
            <w:ind w:left="720" w:hanging="720"/>
            <w:jc w:val="both"/>
          </w:pPr>
        </w:pPrChange>
      </w:pPr>
      <w:ins w:id="1704" w:author="Ram Shrestha" w:date="2014-01-04T19:38:00Z">
        <w:r w:rsidRPr="00276C20">
          <w:rPr>
            <w:rFonts w:ascii="Cambria" w:hAnsi="Cambria"/>
            <w:noProof/>
            <w:rPrChange w:id="1705" w:author="Ram Shrestha" w:date="2014-01-04T19:38:00Z">
              <w:rPr/>
            </w:rPrChange>
          </w:rPr>
          <w:t xml:space="preserve">Gao, F, Yue, L, Robertson, DL, Hill, SC, Hui, H, Biggar, RJ, Neequaye, AE, Whelan, TM, Ho, DD, Shaw, GM (1994) Genetic diversity of human immunodeficiency virus type 2: evidence for distinct sequence subtypes with differences in virus biology. </w:t>
        </w:r>
        <w:r w:rsidRPr="00276C20">
          <w:rPr>
            <w:rFonts w:ascii="Cambria" w:hAnsi="Cambria"/>
            <w:i/>
            <w:noProof/>
            <w:rPrChange w:id="1706" w:author="Ram Shrestha" w:date="2014-01-04T19:38:00Z">
              <w:rPr/>
            </w:rPrChange>
          </w:rPr>
          <w:t>Journal of virology</w:t>
        </w:r>
        <w:r w:rsidRPr="00276C20">
          <w:rPr>
            <w:rFonts w:ascii="Cambria" w:hAnsi="Cambria"/>
            <w:noProof/>
            <w:rPrChange w:id="1707" w:author="Ram Shrestha" w:date="2014-01-04T19:38:00Z">
              <w:rPr/>
            </w:rPrChange>
          </w:rPr>
          <w:t xml:space="preserve"> </w:t>
        </w:r>
        <w:r w:rsidRPr="00276C20">
          <w:rPr>
            <w:rFonts w:ascii="Cambria" w:hAnsi="Cambria"/>
            <w:b/>
            <w:noProof/>
            <w:rPrChange w:id="1708" w:author="Ram Shrestha" w:date="2014-01-04T19:38:00Z">
              <w:rPr/>
            </w:rPrChange>
          </w:rPr>
          <w:t>68</w:t>
        </w:r>
        <w:r w:rsidRPr="00276C20">
          <w:rPr>
            <w:rFonts w:ascii="Cambria" w:hAnsi="Cambria"/>
            <w:noProof/>
            <w:rPrChange w:id="1709" w:author="Ram Shrestha" w:date="2014-01-04T19:38:00Z">
              <w:rPr/>
            </w:rPrChange>
          </w:rPr>
          <w:t>: 7433–7447.</w:t>
        </w:r>
      </w:ins>
    </w:p>
    <w:p w:rsidR="00276C20" w:rsidRPr="00276C20" w:rsidRDefault="00276C20" w:rsidP="00276C20">
      <w:pPr>
        <w:jc w:val="both"/>
        <w:rPr>
          <w:ins w:id="1710" w:author="Ram Shrestha" w:date="2014-01-04T19:38:00Z"/>
          <w:rFonts w:ascii="Cambria" w:hAnsi="Cambria"/>
          <w:noProof/>
          <w:rPrChange w:id="1711" w:author="Ram Shrestha" w:date="2014-01-04T19:38:00Z">
            <w:rPr>
              <w:ins w:id="1712" w:author="Ram Shrestha" w:date="2014-01-04T19:38:00Z"/>
            </w:rPr>
          </w:rPrChange>
        </w:rPr>
        <w:pPrChange w:id="1713" w:author="Ram Shrestha" w:date="2014-01-04T19:38:00Z">
          <w:pPr>
            <w:ind w:left="720" w:hanging="720"/>
            <w:jc w:val="both"/>
          </w:pPr>
        </w:pPrChange>
      </w:pPr>
      <w:ins w:id="1714" w:author="Ram Shrestha" w:date="2014-01-04T19:38:00Z">
        <w:r w:rsidRPr="00276C20">
          <w:rPr>
            <w:rFonts w:ascii="Cambria" w:hAnsi="Cambria"/>
            <w:noProof/>
            <w:rPrChange w:id="1715" w:author="Ram Shrestha" w:date="2014-01-04T19:38:00Z">
              <w:rPr/>
            </w:rPrChange>
          </w:rPr>
          <w:t xml:space="preserve">Gao, F, Yue, L, White, AT, Pappas, PG, Barchue, J, Hanson, AP, Greene, BM, Sharp, PM, Shaw, GM, Hahn, BH (1992) Human infection by genetically diverse SIVSM-related HIV-2 in West Africa. </w:t>
        </w:r>
        <w:r w:rsidRPr="00276C20">
          <w:rPr>
            <w:rFonts w:ascii="Cambria" w:hAnsi="Cambria"/>
            <w:i/>
            <w:noProof/>
            <w:rPrChange w:id="1716" w:author="Ram Shrestha" w:date="2014-01-04T19:38:00Z">
              <w:rPr/>
            </w:rPrChange>
          </w:rPr>
          <w:t>Nature</w:t>
        </w:r>
        <w:r w:rsidRPr="00276C20">
          <w:rPr>
            <w:rFonts w:ascii="Cambria" w:hAnsi="Cambria"/>
            <w:noProof/>
            <w:rPrChange w:id="1717" w:author="Ram Shrestha" w:date="2014-01-04T19:38:00Z">
              <w:rPr/>
            </w:rPrChange>
          </w:rPr>
          <w:t xml:space="preserve"> </w:t>
        </w:r>
        <w:r w:rsidRPr="00276C20">
          <w:rPr>
            <w:rFonts w:ascii="Cambria" w:hAnsi="Cambria"/>
            <w:b/>
            <w:noProof/>
            <w:rPrChange w:id="1718" w:author="Ram Shrestha" w:date="2014-01-04T19:38:00Z">
              <w:rPr/>
            </w:rPrChange>
          </w:rPr>
          <w:t>358</w:t>
        </w:r>
        <w:r w:rsidRPr="00276C20">
          <w:rPr>
            <w:rFonts w:ascii="Cambria" w:hAnsi="Cambria"/>
            <w:noProof/>
            <w:rPrChange w:id="1719" w:author="Ram Shrestha" w:date="2014-01-04T19:38:00Z">
              <w:rPr/>
            </w:rPrChange>
          </w:rPr>
          <w:t>: 495-499.</w:t>
        </w:r>
      </w:ins>
    </w:p>
    <w:p w:rsidR="00276C20" w:rsidRPr="00276C20" w:rsidRDefault="00276C20" w:rsidP="00276C20">
      <w:pPr>
        <w:jc w:val="both"/>
        <w:rPr>
          <w:ins w:id="1720" w:author="Ram Shrestha" w:date="2014-01-04T19:38:00Z"/>
          <w:rFonts w:ascii="Cambria" w:hAnsi="Cambria"/>
          <w:noProof/>
          <w:rPrChange w:id="1721" w:author="Ram Shrestha" w:date="2014-01-04T19:38:00Z">
            <w:rPr>
              <w:ins w:id="1722" w:author="Ram Shrestha" w:date="2014-01-04T19:38:00Z"/>
            </w:rPr>
          </w:rPrChange>
        </w:rPr>
        <w:pPrChange w:id="1723" w:author="Ram Shrestha" w:date="2014-01-04T19:38:00Z">
          <w:pPr>
            <w:ind w:left="720" w:hanging="720"/>
            <w:jc w:val="both"/>
          </w:pPr>
        </w:pPrChange>
      </w:pPr>
      <w:ins w:id="1724" w:author="Ram Shrestha" w:date="2014-01-04T19:38:00Z">
        <w:r w:rsidRPr="00276C20">
          <w:rPr>
            <w:rFonts w:ascii="Cambria" w:hAnsi="Cambria"/>
            <w:noProof/>
            <w:rPrChange w:id="1725" w:author="Ram Shrestha" w:date="2014-01-04T19:38:00Z">
              <w:rPr/>
            </w:rPrChange>
          </w:rPr>
          <w:t xml:space="preserve">Garcia, JV, Miller, AD (1991) Serine phosphorylation-independent downregulation of cell-surface CD4 by nef. </w:t>
        </w:r>
        <w:r w:rsidRPr="00276C20">
          <w:rPr>
            <w:rFonts w:ascii="Cambria" w:hAnsi="Cambria"/>
            <w:i/>
            <w:noProof/>
            <w:rPrChange w:id="1726" w:author="Ram Shrestha" w:date="2014-01-04T19:38:00Z">
              <w:rPr/>
            </w:rPrChange>
          </w:rPr>
          <w:t>Nature</w:t>
        </w:r>
        <w:r w:rsidRPr="00276C20">
          <w:rPr>
            <w:rFonts w:ascii="Cambria" w:hAnsi="Cambria"/>
            <w:noProof/>
            <w:rPrChange w:id="1727" w:author="Ram Shrestha" w:date="2014-01-04T19:38:00Z">
              <w:rPr/>
            </w:rPrChange>
          </w:rPr>
          <w:t xml:space="preserve"> </w:t>
        </w:r>
        <w:r w:rsidRPr="00276C20">
          <w:rPr>
            <w:rFonts w:ascii="Cambria" w:hAnsi="Cambria"/>
            <w:b/>
            <w:noProof/>
            <w:rPrChange w:id="1728" w:author="Ram Shrestha" w:date="2014-01-04T19:38:00Z">
              <w:rPr/>
            </w:rPrChange>
          </w:rPr>
          <w:t>350</w:t>
        </w:r>
        <w:r w:rsidRPr="00276C20">
          <w:rPr>
            <w:rFonts w:ascii="Cambria" w:hAnsi="Cambria"/>
            <w:noProof/>
            <w:rPrChange w:id="1729" w:author="Ram Shrestha" w:date="2014-01-04T19:38:00Z">
              <w:rPr/>
            </w:rPrChange>
          </w:rPr>
          <w:t>: 508–511.</w:t>
        </w:r>
      </w:ins>
    </w:p>
    <w:p w:rsidR="00276C20" w:rsidRPr="00276C20" w:rsidRDefault="00276C20" w:rsidP="00276C20">
      <w:pPr>
        <w:jc w:val="both"/>
        <w:rPr>
          <w:ins w:id="1730" w:author="Ram Shrestha" w:date="2014-01-04T19:38:00Z"/>
          <w:rFonts w:ascii="Cambria" w:hAnsi="Cambria"/>
          <w:noProof/>
          <w:rPrChange w:id="1731" w:author="Ram Shrestha" w:date="2014-01-04T19:38:00Z">
            <w:rPr>
              <w:ins w:id="1732" w:author="Ram Shrestha" w:date="2014-01-04T19:38:00Z"/>
            </w:rPr>
          </w:rPrChange>
        </w:rPr>
        <w:pPrChange w:id="1733" w:author="Ram Shrestha" w:date="2014-01-04T19:38:00Z">
          <w:pPr>
            <w:ind w:left="720" w:hanging="720"/>
            <w:jc w:val="both"/>
          </w:pPr>
        </w:pPrChange>
      </w:pPr>
      <w:ins w:id="1734" w:author="Ram Shrestha" w:date="2014-01-04T19:38:00Z">
        <w:r w:rsidRPr="00276C20">
          <w:rPr>
            <w:rFonts w:ascii="Cambria" w:hAnsi="Cambria"/>
            <w:noProof/>
            <w:rPrChange w:id="1735" w:author="Ram Shrestha" w:date="2014-01-04T19:38:00Z">
              <w:rPr/>
            </w:rPrChange>
          </w:rPr>
          <w:t xml:space="preserve">Gaynor, R (1992) Cellular transcription factors involved in the regulation of HIV-1 gene expression. </w:t>
        </w:r>
        <w:r w:rsidRPr="00276C20">
          <w:rPr>
            <w:rFonts w:ascii="Cambria" w:hAnsi="Cambria"/>
            <w:i/>
            <w:noProof/>
            <w:rPrChange w:id="1736" w:author="Ram Shrestha" w:date="2014-01-04T19:38:00Z">
              <w:rPr/>
            </w:rPrChange>
          </w:rPr>
          <w:t>AIDS</w:t>
        </w:r>
        <w:r w:rsidRPr="00276C20">
          <w:rPr>
            <w:rFonts w:ascii="Cambria" w:hAnsi="Cambria"/>
            <w:noProof/>
            <w:rPrChange w:id="1737" w:author="Ram Shrestha" w:date="2014-01-04T19:38:00Z">
              <w:rPr/>
            </w:rPrChange>
          </w:rPr>
          <w:t xml:space="preserve"> </w:t>
        </w:r>
        <w:r w:rsidRPr="00276C20">
          <w:rPr>
            <w:rFonts w:ascii="Cambria" w:hAnsi="Cambria"/>
            <w:b/>
            <w:noProof/>
            <w:rPrChange w:id="1738" w:author="Ram Shrestha" w:date="2014-01-04T19:38:00Z">
              <w:rPr/>
            </w:rPrChange>
          </w:rPr>
          <w:t>6</w:t>
        </w:r>
        <w:r w:rsidRPr="00276C20">
          <w:rPr>
            <w:rFonts w:ascii="Cambria" w:hAnsi="Cambria"/>
            <w:noProof/>
            <w:rPrChange w:id="1739" w:author="Ram Shrestha" w:date="2014-01-04T19:38:00Z">
              <w:rPr/>
            </w:rPrChange>
          </w:rPr>
          <w:t>: 347-363.</w:t>
        </w:r>
      </w:ins>
    </w:p>
    <w:p w:rsidR="00276C20" w:rsidRPr="00276C20" w:rsidRDefault="00276C20" w:rsidP="00276C20">
      <w:pPr>
        <w:jc w:val="both"/>
        <w:rPr>
          <w:ins w:id="1740" w:author="Ram Shrestha" w:date="2014-01-04T19:38:00Z"/>
          <w:rFonts w:ascii="Cambria" w:hAnsi="Cambria"/>
          <w:noProof/>
          <w:rPrChange w:id="1741" w:author="Ram Shrestha" w:date="2014-01-04T19:38:00Z">
            <w:rPr>
              <w:ins w:id="1742" w:author="Ram Shrestha" w:date="2014-01-04T19:38:00Z"/>
            </w:rPr>
          </w:rPrChange>
        </w:rPr>
        <w:pPrChange w:id="1743" w:author="Ram Shrestha" w:date="2014-01-04T19:38:00Z">
          <w:pPr>
            <w:ind w:left="720" w:hanging="720"/>
            <w:jc w:val="both"/>
          </w:pPr>
        </w:pPrChange>
      </w:pPr>
      <w:ins w:id="1744" w:author="Ram Shrestha" w:date="2014-01-04T19:38:00Z">
        <w:r w:rsidRPr="00276C20">
          <w:rPr>
            <w:rFonts w:ascii="Cambria" w:hAnsi="Cambria"/>
            <w:noProof/>
            <w:rPrChange w:id="1745" w:author="Ram Shrestha" w:date="2014-01-04T19:38:00Z">
              <w:rPr/>
            </w:rPrChange>
          </w:rPr>
          <w:t xml:space="preserve">Gilles, A, Meglecz, E, Pech, N, Ferreira, S, Malausa, T, Martin, JF (2011) Accuracy and quality assessment of 454 GS-FLX Titanium pyrosequencing. </w:t>
        </w:r>
        <w:r w:rsidRPr="00276C20">
          <w:rPr>
            <w:rFonts w:ascii="Cambria" w:hAnsi="Cambria"/>
            <w:i/>
            <w:noProof/>
            <w:rPrChange w:id="1746" w:author="Ram Shrestha" w:date="2014-01-04T19:38:00Z">
              <w:rPr/>
            </w:rPrChange>
          </w:rPr>
          <w:t>BMC Genomics</w:t>
        </w:r>
        <w:r w:rsidRPr="00276C20">
          <w:rPr>
            <w:rFonts w:ascii="Cambria" w:hAnsi="Cambria"/>
            <w:noProof/>
            <w:rPrChange w:id="1747" w:author="Ram Shrestha" w:date="2014-01-04T19:38:00Z">
              <w:rPr/>
            </w:rPrChange>
          </w:rPr>
          <w:t xml:space="preserve"> </w:t>
        </w:r>
        <w:r w:rsidRPr="00276C20">
          <w:rPr>
            <w:rFonts w:ascii="Cambria" w:hAnsi="Cambria"/>
            <w:b/>
            <w:noProof/>
            <w:rPrChange w:id="1748" w:author="Ram Shrestha" w:date="2014-01-04T19:38:00Z">
              <w:rPr/>
            </w:rPrChange>
          </w:rPr>
          <w:t>12</w:t>
        </w:r>
        <w:r w:rsidRPr="00276C20">
          <w:rPr>
            <w:rFonts w:ascii="Cambria" w:hAnsi="Cambria"/>
            <w:noProof/>
            <w:rPrChange w:id="1749" w:author="Ram Shrestha" w:date="2014-01-04T19:38:00Z">
              <w:rPr/>
            </w:rPrChange>
          </w:rPr>
          <w:t>: 245.</w:t>
        </w:r>
      </w:ins>
    </w:p>
    <w:p w:rsidR="00276C20" w:rsidRPr="00276C20" w:rsidRDefault="00276C20" w:rsidP="00276C20">
      <w:pPr>
        <w:jc w:val="both"/>
        <w:rPr>
          <w:ins w:id="1750" w:author="Ram Shrestha" w:date="2014-01-04T19:38:00Z"/>
          <w:rFonts w:ascii="Cambria" w:hAnsi="Cambria"/>
          <w:noProof/>
          <w:rPrChange w:id="1751" w:author="Ram Shrestha" w:date="2014-01-04T19:38:00Z">
            <w:rPr>
              <w:ins w:id="1752" w:author="Ram Shrestha" w:date="2014-01-04T19:38:00Z"/>
            </w:rPr>
          </w:rPrChange>
        </w:rPr>
        <w:pPrChange w:id="1753" w:author="Ram Shrestha" w:date="2014-01-04T19:38:00Z">
          <w:pPr>
            <w:ind w:left="720" w:hanging="720"/>
            <w:jc w:val="both"/>
          </w:pPr>
        </w:pPrChange>
      </w:pPr>
      <w:ins w:id="1754" w:author="Ram Shrestha" w:date="2014-01-04T19:38:00Z">
        <w:r w:rsidRPr="00276C20">
          <w:rPr>
            <w:rFonts w:ascii="Cambria" w:hAnsi="Cambria"/>
            <w:noProof/>
            <w:rPrChange w:id="1755" w:author="Ram Shrestha" w:date="2014-01-04T19:38:00Z">
              <w:rPr/>
            </w:rPrChange>
          </w:rPr>
          <w:t xml:space="preserve">Glenn, TC (2011) Field guide to next-generation DNA sequencers. </w:t>
        </w:r>
        <w:r w:rsidRPr="00276C20">
          <w:rPr>
            <w:rFonts w:ascii="Cambria" w:hAnsi="Cambria"/>
            <w:i/>
            <w:noProof/>
            <w:rPrChange w:id="1756" w:author="Ram Shrestha" w:date="2014-01-04T19:38:00Z">
              <w:rPr/>
            </w:rPrChange>
          </w:rPr>
          <w:t>Mol Ecol Resour</w:t>
        </w:r>
        <w:r w:rsidRPr="00276C20">
          <w:rPr>
            <w:rFonts w:ascii="Cambria" w:hAnsi="Cambria"/>
            <w:noProof/>
            <w:rPrChange w:id="1757" w:author="Ram Shrestha" w:date="2014-01-04T19:38:00Z">
              <w:rPr/>
            </w:rPrChange>
          </w:rPr>
          <w:t xml:space="preserve"> </w:t>
        </w:r>
        <w:r w:rsidRPr="00276C20">
          <w:rPr>
            <w:rFonts w:ascii="Cambria" w:hAnsi="Cambria"/>
            <w:b/>
            <w:noProof/>
            <w:rPrChange w:id="1758" w:author="Ram Shrestha" w:date="2014-01-04T19:38:00Z">
              <w:rPr/>
            </w:rPrChange>
          </w:rPr>
          <w:t>11</w:t>
        </w:r>
        <w:r w:rsidRPr="00276C20">
          <w:rPr>
            <w:rFonts w:ascii="Cambria" w:hAnsi="Cambria"/>
            <w:noProof/>
            <w:rPrChange w:id="1759" w:author="Ram Shrestha" w:date="2014-01-04T19:38:00Z">
              <w:rPr/>
            </w:rPrChange>
          </w:rPr>
          <w:t>: 759-769.</w:t>
        </w:r>
      </w:ins>
    </w:p>
    <w:p w:rsidR="00276C20" w:rsidRPr="00276C20" w:rsidRDefault="00276C20" w:rsidP="00276C20">
      <w:pPr>
        <w:jc w:val="both"/>
        <w:rPr>
          <w:ins w:id="1760" w:author="Ram Shrestha" w:date="2014-01-04T19:38:00Z"/>
          <w:rFonts w:ascii="Cambria" w:hAnsi="Cambria"/>
          <w:noProof/>
          <w:rPrChange w:id="1761" w:author="Ram Shrestha" w:date="2014-01-04T19:38:00Z">
            <w:rPr>
              <w:ins w:id="1762" w:author="Ram Shrestha" w:date="2014-01-04T19:38:00Z"/>
            </w:rPr>
          </w:rPrChange>
        </w:rPr>
        <w:pPrChange w:id="1763" w:author="Ram Shrestha" w:date="2014-01-04T19:38:00Z">
          <w:pPr>
            <w:ind w:left="720" w:hanging="720"/>
            <w:jc w:val="both"/>
          </w:pPr>
        </w:pPrChange>
      </w:pPr>
      <w:ins w:id="1764" w:author="Ram Shrestha" w:date="2014-01-04T19:38:00Z">
        <w:r w:rsidRPr="00276C20">
          <w:rPr>
            <w:rFonts w:ascii="Cambria" w:hAnsi="Cambria"/>
            <w:noProof/>
            <w:rPrChange w:id="1765" w:author="Ram Shrestha" w:date="2014-01-04T19:38:00Z">
              <w:rPr/>
            </w:rPrChange>
          </w:rPr>
          <w:t xml:space="preserve">Goodenow, M, Huet, T, Saurin, W, Kwok, S, Sninsky, J, Wain-Hobson, S (1989) HIV-1 isolates are rapidly evolving quasispecies: evidence for viral mixtures and preferred nucleotide substitutions. </w:t>
        </w:r>
        <w:r w:rsidRPr="00276C20">
          <w:rPr>
            <w:rFonts w:ascii="Cambria" w:hAnsi="Cambria"/>
            <w:i/>
            <w:noProof/>
            <w:rPrChange w:id="1766" w:author="Ram Shrestha" w:date="2014-01-04T19:38:00Z">
              <w:rPr/>
            </w:rPrChange>
          </w:rPr>
          <w:t>J Acquir Immune Defic Syndr</w:t>
        </w:r>
        <w:r w:rsidRPr="00276C20">
          <w:rPr>
            <w:rFonts w:ascii="Cambria" w:hAnsi="Cambria"/>
            <w:noProof/>
            <w:rPrChange w:id="1767" w:author="Ram Shrestha" w:date="2014-01-04T19:38:00Z">
              <w:rPr/>
            </w:rPrChange>
          </w:rPr>
          <w:t xml:space="preserve"> </w:t>
        </w:r>
        <w:r w:rsidRPr="00276C20">
          <w:rPr>
            <w:rFonts w:ascii="Cambria" w:hAnsi="Cambria"/>
            <w:b/>
            <w:noProof/>
            <w:rPrChange w:id="1768" w:author="Ram Shrestha" w:date="2014-01-04T19:38:00Z">
              <w:rPr/>
            </w:rPrChange>
          </w:rPr>
          <w:t>2</w:t>
        </w:r>
        <w:r w:rsidRPr="00276C20">
          <w:rPr>
            <w:rFonts w:ascii="Cambria" w:hAnsi="Cambria"/>
            <w:noProof/>
            <w:rPrChange w:id="1769" w:author="Ram Shrestha" w:date="2014-01-04T19:38:00Z">
              <w:rPr/>
            </w:rPrChange>
          </w:rPr>
          <w:t>: 344-352.</w:t>
        </w:r>
      </w:ins>
    </w:p>
    <w:p w:rsidR="00276C20" w:rsidRPr="00276C20" w:rsidRDefault="00276C20" w:rsidP="00276C20">
      <w:pPr>
        <w:jc w:val="both"/>
        <w:rPr>
          <w:ins w:id="1770" w:author="Ram Shrestha" w:date="2014-01-04T19:38:00Z"/>
          <w:rFonts w:ascii="Cambria" w:hAnsi="Cambria"/>
          <w:noProof/>
          <w:rPrChange w:id="1771" w:author="Ram Shrestha" w:date="2014-01-04T19:38:00Z">
            <w:rPr>
              <w:ins w:id="1772" w:author="Ram Shrestha" w:date="2014-01-04T19:38:00Z"/>
            </w:rPr>
          </w:rPrChange>
        </w:rPr>
        <w:pPrChange w:id="1773" w:author="Ram Shrestha" w:date="2014-01-04T19:38:00Z">
          <w:pPr>
            <w:ind w:left="720" w:hanging="720"/>
            <w:jc w:val="both"/>
          </w:pPr>
        </w:pPrChange>
      </w:pPr>
      <w:ins w:id="1774" w:author="Ram Shrestha" w:date="2014-01-04T19:38:00Z">
        <w:r w:rsidRPr="00276C20">
          <w:rPr>
            <w:rFonts w:ascii="Cambria" w:hAnsi="Cambria"/>
            <w:noProof/>
            <w:rPrChange w:id="1775" w:author="Ram Shrestha" w:date="2014-01-04T19:38:00Z">
              <w:rPr/>
            </w:rPrChange>
          </w:rPr>
          <w:t xml:space="preserve">Gottlieb, MS, Schroff, R, Schanker, HM, Weisman, JD, Fan, PT, Wolf, RA, Saxon, A (1981) \textitPneumocystis carinii Pneumonia and Mucosal Candidiasis in Previously Healthy Homosexual Men. </w:t>
        </w:r>
        <w:r w:rsidRPr="00276C20">
          <w:rPr>
            <w:rFonts w:ascii="Cambria" w:hAnsi="Cambria"/>
            <w:i/>
            <w:noProof/>
            <w:rPrChange w:id="1776" w:author="Ram Shrestha" w:date="2014-01-04T19:38:00Z">
              <w:rPr/>
            </w:rPrChange>
          </w:rPr>
          <w:t>New England Journal of Medicine</w:t>
        </w:r>
        <w:r w:rsidRPr="00276C20">
          <w:rPr>
            <w:rFonts w:ascii="Cambria" w:hAnsi="Cambria"/>
            <w:noProof/>
            <w:rPrChange w:id="1777" w:author="Ram Shrestha" w:date="2014-01-04T19:38:00Z">
              <w:rPr/>
            </w:rPrChange>
          </w:rPr>
          <w:t xml:space="preserve"> </w:t>
        </w:r>
        <w:r w:rsidRPr="00276C20">
          <w:rPr>
            <w:rFonts w:ascii="Cambria" w:hAnsi="Cambria"/>
            <w:b/>
            <w:noProof/>
            <w:rPrChange w:id="1778" w:author="Ram Shrestha" w:date="2014-01-04T19:38:00Z">
              <w:rPr/>
            </w:rPrChange>
          </w:rPr>
          <w:t>305</w:t>
        </w:r>
        <w:r w:rsidRPr="00276C20">
          <w:rPr>
            <w:rFonts w:ascii="Cambria" w:hAnsi="Cambria"/>
            <w:noProof/>
            <w:rPrChange w:id="1779" w:author="Ram Shrestha" w:date="2014-01-04T19:38:00Z">
              <w:rPr/>
            </w:rPrChange>
          </w:rPr>
          <w:t>: 1425-1431.</w:t>
        </w:r>
      </w:ins>
    </w:p>
    <w:p w:rsidR="00276C20" w:rsidRPr="00276C20" w:rsidRDefault="00276C20" w:rsidP="00276C20">
      <w:pPr>
        <w:jc w:val="both"/>
        <w:rPr>
          <w:ins w:id="1780" w:author="Ram Shrestha" w:date="2014-01-04T19:38:00Z"/>
          <w:rFonts w:ascii="Cambria" w:hAnsi="Cambria"/>
          <w:noProof/>
          <w:rPrChange w:id="1781" w:author="Ram Shrestha" w:date="2014-01-04T19:38:00Z">
            <w:rPr>
              <w:ins w:id="1782" w:author="Ram Shrestha" w:date="2014-01-04T19:38:00Z"/>
            </w:rPr>
          </w:rPrChange>
        </w:rPr>
        <w:pPrChange w:id="1783" w:author="Ram Shrestha" w:date="2014-01-04T19:38:00Z">
          <w:pPr>
            <w:ind w:left="720" w:hanging="720"/>
            <w:jc w:val="both"/>
          </w:pPr>
        </w:pPrChange>
      </w:pPr>
      <w:ins w:id="1784" w:author="Ram Shrestha" w:date="2014-01-04T19:38:00Z">
        <w:r w:rsidRPr="00276C20">
          <w:rPr>
            <w:rFonts w:ascii="Cambria" w:hAnsi="Cambria"/>
            <w:noProof/>
            <w:rPrChange w:id="1785" w:author="Ram Shrestha" w:date="2014-01-04T19:38:00Z">
              <w:rPr/>
            </w:rPrChange>
          </w:rPr>
          <w:t xml:space="preserve">Göttlinger, HG, Sodroski, JG, Haseltine, WA (1989) Role of capsid precursor processing and myristoylation in morphogenesis and infectivity of human immunodeficiency virus type 1. </w:t>
        </w:r>
        <w:r w:rsidRPr="00276C20">
          <w:rPr>
            <w:rFonts w:ascii="Cambria" w:hAnsi="Cambria"/>
            <w:i/>
            <w:noProof/>
            <w:rPrChange w:id="1786" w:author="Ram Shrestha" w:date="2014-01-04T19:38:00Z">
              <w:rPr/>
            </w:rPrChange>
          </w:rPr>
          <w:t>Proceedings of the National Academy of Sciences</w:t>
        </w:r>
        <w:r w:rsidRPr="00276C20">
          <w:rPr>
            <w:rFonts w:ascii="Cambria" w:hAnsi="Cambria"/>
            <w:noProof/>
            <w:rPrChange w:id="1787" w:author="Ram Shrestha" w:date="2014-01-04T19:38:00Z">
              <w:rPr/>
            </w:rPrChange>
          </w:rPr>
          <w:t xml:space="preserve"> </w:t>
        </w:r>
        <w:r w:rsidRPr="00276C20">
          <w:rPr>
            <w:rFonts w:ascii="Cambria" w:hAnsi="Cambria"/>
            <w:b/>
            <w:noProof/>
            <w:rPrChange w:id="1788" w:author="Ram Shrestha" w:date="2014-01-04T19:38:00Z">
              <w:rPr/>
            </w:rPrChange>
          </w:rPr>
          <w:t>86</w:t>
        </w:r>
        <w:r w:rsidRPr="00276C20">
          <w:rPr>
            <w:rFonts w:ascii="Cambria" w:hAnsi="Cambria"/>
            <w:noProof/>
            <w:rPrChange w:id="1789" w:author="Ram Shrestha" w:date="2014-01-04T19:38:00Z">
              <w:rPr/>
            </w:rPrChange>
          </w:rPr>
          <w:t>: 5781-5785.</w:t>
        </w:r>
      </w:ins>
    </w:p>
    <w:p w:rsidR="00276C20" w:rsidRPr="00276C20" w:rsidRDefault="00276C20" w:rsidP="00276C20">
      <w:pPr>
        <w:jc w:val="both"/>
        <w:rPr>
          <w:ins w:id="1790" w:author="Ram Shrestha" w:date="2014-01-04T19:38:00Z"/>
          <w:rFonts w:ascii="Cambria" w:hAnsi="Cambria"/>
          <w:noProof/>
          <w:rPrChange w:id="1791" w:author="Ram Shrestha" w:date="2014-01-04T19:38:00Z">
            <w:rPr>
              <w:ins w:id="1792" w:author="Ram Shrestha" w:date="2014-01-04T19:38:00Z"/>
            </w:rPr>
          </w:rPrChange>
        </w:rPr>
        <w:pPrChange w:id="1793" w:author="Ram Shrestha" w:date="2014-01-04T19:38:00Z">
          <w:pPr>
            <w:ind w:left="720" w:hanging="720"/>
            <w:jc w:val="both"/>
          </w:pPr>
        </w:pPrChange>
      </w:pPr>
      <w:ins w:id="1794" w:author="Ram Shrestha" w:date="2014-01-04T19:38:00Z">
        <w:r w:rsidRPr="00276C20">
          <w:rPr>
            <w:rFonts w:ascii="Cambria" w:hAnsi="Cambria"/>
            <w:noProof/>
            <w:rPrChange w:id="1795" w:author="Ram Shrestha" w:date="2014-01-04T19:38:00Z">
              <w:rPr/>
            </w:rPrChange>
          </w:rPr>
          <w:t xml:space="preserve">Greenberg, ME, Iafrate, AJ, Skowronski, J (1998) The SH3 domain-binding surface and an acidic motif in HIV-1 Nef regulate trafficking of class I MHC complexes. </w:t>
        </w:r>
        <w:r w:rsidRPr="00276C20">
          <w:rPr>
            <w:rFonts w:ascii="Cambria" w:hAnsi="Cambria"/>
            <w:i/>
            <w:noProof/>
            <w:rPrChange w:id="1796" w:author="Ram Shrestha" w:date="2014-01-04T19:38:00Z">
              <w:rPr/>
            </w:rPrChange>
          </w:rPr>
          <w:t>EMBO J</w:t>
        </w:r>
        <w:r w:rsidRPr="00276C20">
          <w:rPr>
            <w:rFonts w:ascii="Cambria" w:hAnsi="Cambria"/>
            <w:noProof/>
            <w:rPrChange w:id="1797" w:author="Ram Shrestha" w:date="2014-01-04T19:38:00Z">
              <w:rPr/>
            </w:rPrChange>
          </w:rPr>
          <w:t xml:space="preserve"> </w:t>
        </w:r>
        <w:r w:rsidRPr="00276C20">
          <w:rPr>
            <w:rFonts w:ascii="Cambria" w:hAnsi="Cambria"/>
            <w:b/>
            <w:noProof/>
            <w:rPrChange w:id="1798" w:author="Ram Shrestha" w:date="2014-01-04T19:38:00Z">
              <w:rPr/>
            </w:rPrChange>
          </w:rPr>
          <w:t>17</w:t>
        </w:r>
        <w:r w:rsidRPr="00276C20">
          <w:rPr>
            <w:rFonts w:ascii="Cambria" w:hAnsi="Cambria"/>
            <w:noProof/>
            <w:rPrChange w:id="1799" w:author="Ram Shrestha" w:date="2014-01-04T19:38:00Z">
              <w:rPr/>
            </w:rPrChange>
          </w:rPr>
          <w:t>: 2777-2789.</w:t>
        </w:r>
      </w:ins>
    </w:p>
    <w:p w:rsidR="00276C20" w:rsidRPr="00276C20" w:rsidRDefault="00276C20" w:rsidP="00276C20">
      <w:pPr>
        <w:jc w:val="both"/>
        <w:rPr>
          <w:ins w:id="1800" w:author="Ram Shrestha" w:date="2014-01-04T19:38:00Z"/>
          <w:rFonts w:ascii="Cambria" w:hAnsi="Cambria"/>
          <w:noProof/>
          <w:rPrChange w:id="1801" w:author="Ram Shrestha" w:date="2014-01-04T19:38:00Z">
            <w:rPr>
              <w:ins w:id="1802" w:author="Ram Shrestha" w:date="2014-01-04T19:38:00Z"/>
            </w:rPr>
          </w:rPrChange>
        </w:rPr>
        <w:pPrChange w:id="1803" w:author="Ram Shrestha" w:date="2014-01-04T19:38:00Z">
          <w:pPr>
            <w:ind w:left="720" w:hanging="720"/>
            <w:jc w:val="both"/>
          </w:pPr>
        </w:pPrChange>
      </w:pPr>
      <w:ins w:id="1804" w:author="Ram Shrestha" w:date="2014-01-04T19:38:00Z">
        <w:r w:rsidRPr="00276C20">
          <w:rPr>
            <w:rFonts w:ascii="Cambria" w:hAnsi="Cambria"/>
            <w:noProof/>
            <w:rPrChange w:id="1805" w:author="Ram Shrestha" w:date="2014-01-04T19:38:00Z">
              <w:rPr/>
            </w:rPrChange>
          </w:rPr>
          <w:t xml:space="preserve">Gu, Z, Gao, Q, Faust, EA, Wainberg, MA (1995) Possible involvement of cell fusion and viral recombination in generation of human immunodeficiency virus variants that display dual resistance to AZT and 3TC. </w:t>
        </w:r>
        <w:r w:rsidRPr="00276C20">
          <w:rPr>
            <w:rFonts w:ascii="Cambria" w:hAnsi="Cambria"/>
            <w:i/>
            <w:noProof/>
            <w:rPrChange w:id="1806" w:author="Ram Shrestha" w:date="2014-01-04T19:38:00Z">
              <w:rPr/>
            </w:rPrChange>
          </w:rPr>
          <w:t>J Gen Virol</w:t>
        </w:r>
        <w:r w:rsidRPr="00276C20">
          <w:rPr>
            <w:rFonts w:ascii="Cambria" w:hAnsi="Cambria"/>
            <w:noProof/>
            <w:rPrChange w:id="1807" w:author="Ram Shrestha" w:date="2014-01-04T19:38:00Z">
              <w:rPr/>
            </w:rPrChange>
          </w:rPr>
          <w:t xml:space="preserve"> </w:t>
        </w:r>
        <w:r w:rsidRPr="00276C20">
          <w:rPr>
            <w:rFonts w:ascii="Cambria" w:hAnsi="Cambria"/>
            <w:b/>
            <w:noProof/>
            <w:rPrChange w:id="1808" w:author="Ram Shrestha" w:date="2014-01-04T19:38:00Z">
              <w:rPr/>
            </w:rPrChange>
          </w:rPr>
          <w:t>76 ( Pt 10)</w:t>
        </w:r>
        <w:r w:rsidRPr="00276C20">
          <w:rPr>
            <w:rFonts w:ascii="Cambria" w:hAnsi="Cambria"/>
            <w:noProof/>
            <w:rPrChange w:id="1809" w:author="Ram Shrestha" w:date="2014-01-04T19:38:00Z">
              <w:rPr/>
            </w:rPrChange>
          </w:rPr>
          <w:t>: 2601-2605.</w:t>
        </w:r>
      </w:ins>
    </w:p>
    <w:p w:rsidR="00276C20" w:rsidRPr="00276C20" w:rsidRDefault="00276C20" w:rsidP="00276C20">
      <w:pPr>
        <w:jc w:val="both"/>
        <w:rPr>
          <w:ins w:id="1810" w:author="Ram Shrestha" w:date="2014-01-04T19:38:00Z"/>
          <w:rFonts w:ascii="Cambria" w:hAnsi="Cambria"/>
          <w:noProof/>
          <w:rPrChange w:id="1811" w:author="Ram Shrestha" w:date="2014-01-04T19:38:00Z">
            <w:rPr>
              <w:ins w:id="1812" w:author="Ram Shrestha" w:date="2014-01-04T19:38:00Z"/>
            </w:rPr>
          </w:rPrChange>
        </w:rPr>
        <w:pPrChange w:id="1813" w:author="Ram Shrestha" w:date="2014-01-04T19:38:00Z">
          <w:pPr>
            <w:ind w:left="720" w:hanging="720"/>
            <w:jc w:val="both"/>
          </w:pPr>
        </w:pPrChange>
      </w:pPr>
      <w:ins w:id="1814" w:author="Ram Shrestha" w:date="2014-01-04T19:38:00Z">
        <w:r w:rsidRPr="00276C20">
          <w:rPr>
            <w:rFonts w:ascii="Cambria" w:hAnsi="Cambria"/>
            <w:noProof/>
            <w:rPrChange w:id="1815" w:author="Ram Shrestha" w:date="2014-01-04T19:38:00Z">
              <w:rPr/>
            </w:rPrChange>
          </w:rPr>
          <w:t xml:space="preserve">Gulick, RM, Mellors, JW, Havlir, D, Eron, JJ, Gonzalez, C, McMahon, D, Jonas, L, Meibohm, A, Holder, D, Schleif, WA, Condra, JH, Emini, EA, Isaacs, R, Chodakewitz, JA, Richman, DD (1998) Simultaneous vs sequential initiation of therapy with indinavir, zidovudine, and lamivudine for HIV-1 infection: 100-week follow-up. </w:t>
        </w:r>
        <w:r w:rsidRPr="00276C20">
          <w:rPr>
            <w:rFonts w:ascii="Cambria" w:hAnsi="Cambria"/>
            <w:i/>
            <w:noProof/>
            <w:rPrChange w:id="1816" w:author="Ram Shrestha" w:date="2014-01-04T19:38:00Z">
              <w:rPr/>
            </w:rPrChange>
          </w:rPr>
          <w:t>JAMA</w:t>
        </w:r>
        <w:r w:rsidRPr="00276C20">
          <w:rPr>
            <w:rFonts w:ascii="Cambria" w:hAnsi="Cambria"/>
            <w:noProof/>
            <w:rPrChange w:id="1817" w:author="Ram Shrestha" w:date="2014-01-04T19:38:00Z">
              <w:rPr/>
            </w:rPrChange>
          </w:rPr>
          <w:t xml:space="preserve"> </w:t>
        </w:r>
        <w:r w:rsidRPr="00276C20">
          <w:rPr>
            <w:rFonts w:ascii="Cambria" w:hAnsi="Cambria"/>
            <w:b/>
            <w:noProof/>
            <w:rPrChange w:id="1818" w:author="Ram Shrestha" w:date="2014-01-04T19:38:00Z">
              <w:rPr/>
            </w:rPrChange>
          </w:rPr>
          <w:t>280</w:t>
        </w:r>
        <w:r w:rsidRPr="00276C20">
          <w:rPr>
            <w:rFonts w:ascii="Cambria" w:hAnsi="Cambria"/>
            <w:noProof/>
            <w:rPrChange w:id="1819" w:author="Ram Shrestha" w:date="2014-01-04T19:38:00Z">
              <w:rPr/>
            </w:rPrChange>
          </w:rPr>
          <w:t>: 35-41.</w:t>
        </w:r>
      </w:ins>
    </w:p>
    <w:p w:rsidR="00276C20" w:rsidRPr="00276C20" w:rsidRDefault="00276C20" w:rsidP="00276C20">
      <w:pPr>
        <w:jc w:val="both"/>
        <w:rPr>
          <w:ins w:id="1820" w:author="Ram Shrestha" w:date="2014-01-04T19:38:00Z"/>
          <w:rFonts w:ascii="Cambria" w:hAnsi="Cambria"/>
          <w:noProof/>
          <w:rPrChange w:id="1821" w:author="Ram Shrestha" w:date="2014-01-04T19:38:00Z">
            <w:rPr>
              <w:ins w:id="1822" w:author="Ram Shrestha" w:date="2014-01-04T19:38:00Z"/>
            </w:rPr>
          </w:rPrChange>
        </w:rPr>
        <w:pPrChange w:id="1823" w:author="Ram Shrestha" w:date="2014-01-04T19:38:00Z">
          <w:pPr>
            <w:ind w:left="720" w:hanging="720"/>
            <w:jc w:val="both"/>
          </w:pPr>
        </w:pPrChange>
      </w:pPr>
      <w:ins w:id="1824" w:author="Ram Shrestha" w:date="2014-01-04T19:38:00Z">
        <w:r w:rsidRPr="00276C20">
          <w:rPr>
            <w:rFonts w:ascii="Cambria" w:hAnsi="Cambria"/>
            <w:noProof/>
            <w:rPrChange w:id="1825" w:author="Ram Shrestha" w:date="2014-01-04T19:38:00Z">
              <w:rPr/>
            </w:rPrChange>
          </w:rPr>
          <w:t xml:space="preserve">Gulick, RM, Mellors, JW, Havlir, D, Eron, JJ, Gonzalez, C, McMahon, D, Richman, DD, Valentine, FT, Jonas, L, Meibohm, A, Emini, EA, Chodakewitz, JA, Deutsch, P, Holder, D, Schleif, WA, Condra, JH (1997) Treatment with Indinavir, Zidovudine, and Lamivudine in Adults with Human Immunodeficiency Virus Infection and Prior Antiretroviral Therapy. </w:t>
        </w:r>
        <w:r w:rsidRPr="00276C20">
          <w:rPr>
            <w:rFonts w:ascii="Cambria" w:hAnsi="Cambria"/>
            <w:i/>
            <w:noProof/>
            <w:rPrChange w:id="1826" w:author="Ram Shrestha" w:date="2014-01-04T19:38:00Z">
              <w:rPr/>
            </w:rPrChange>
          </w:rPr>
          <w:t>New England Journal of Medicine</w:t>
        </w:r>
        <w:r w:rsidRPr="00276C20">
          <w:rPr>
            <w:rFonts w:ascii="Cambria" w:hAnsi="Cambria"/>
            <w:noProof/>
            <w:rPrChange w:id="1827" w:author="Ram Shrestha" w:date="2014-01-04T19:38:00Z">
              <w:rPr/>
            </w:rPrChange>
          </w:rPr>
          <w:t xml:space="preserve"> </w:t>
        </w:r>
        <w:r w:rsidRPr="00276C20">
          <w:rPr>
            <w:rFonts w:ascii="Cambria" w:hAnsi="Cambria"/>
            <w:b/>
            <w:noProof/>
            <w:rPrChange w:id="1828" w:author="Ram Shrestha" w:date="2014-01-04T19:38:00Z">
              <w:rPr/>
            </w:rPrChange>
          </w:rPr>
          <w:t>337</w:t>
        </w:r>
        <w:r w:rsidRPr="00276C20">
          <w:rPr>
            <w:rFonts w:ascii="Cambria" w:hAnsi="Cambria"/>
            <w:noProof/>
            <w:rPrChange w:id="1829" w:author="Ram Shrestha" w:date="2014-01-04T19:38:00Z">
              <w:rPr/>
            </w:rPrChange>
          </w:rPr>
          <w:t>: 734-739.</w:t>
        </w:r>
      </w:ins>
    </w:p>
    <w:p w:rsidR="00276C20" w:rsidRPr="00276C20" w:rsidRDefault="00276C20" w:rsidP="00276C20">
      <w:pPr>
        <w:jc w:val="both"/>
        <w:rPr>
          <w:ins w:id="1830" w:author="Ram Shrestha" w:date="2014-01-04T19:38:00Z"/>
          <w:rFonts w:ascii="Cambria" w:hAnsi="Cambria"/>
          <w:noProof/>
          <w:rPrChange w:id="1831" w:author="Ram Shrestha" w:date="2014-01-04T19:38:00Z">
            <w:rPr>
              <w:ins w:id="1832" w:author="Ram Shrestha" w:date="2014-01-04T19:38:00Z"/>
            </w:rPr>
          </w:rPrChange>
        </w:rPr>
        <w:pPrChange w:id="1833" w:author="Ram Shrestha" w:date="2014-01-04T19:38:00Z">
          <w:pPr>
            <w:ind w:left="720" w:hanging="720"/>
            <w:jc w:val="both"/>
          </w:pPr>
        </w:pPrChange>
      </w:pPr>
      <w:ins w:id="1834" w:author="Ram Shrestha" w:date="2014-01-04T19:38:00Z">
        <w:r w:rsidRPr="00276C20">
          <w:rPr>
            <w:rFonts w:ascii="Cambria" w:hAnsi="Cambria"/>
            <w:noProof/>
            <w:rPrChange w:id="1835" w:author="Ram Shrestha" w:date="2014-01-04T19:38:00Z">
              <w:rPr/>
            </w:rPrChange>
          </w:rPr>
          <w:t xml:space="preserve">Gulick, RM, Mellors, JW, Havlir, D, Eron, JJ, Meibohm, A, Condra, JH, Valentine, FT, McMahon, D, Gonzalez, C, Jonas, L (2000) 3-year suppression of HIV viremia with indinavir, zidovudine, and lamivudine. </w:t>
        </w:r>
        <w:r w:rsidRPr="00276C20">
          <w:rPr>
            <w:rFonts w:ascii="Cambria" w:hAnsi="Cambria"/>
            <w:i/>
            <w:noProof/>
            <w:rPrChange w:id="1836" w:author="Ram Shrestha" w:date="2014-01-04T19:38:00Z">
              <w:rPr/>
            </w:rPrChange>
          </w:rPr>
          <w:t>Annals of internal medicine</w:t>
        </w:r>
        <w:r w:rsidRPr="00276C20">
          <w:rPr>
            <w:rFonts w:ascii="Cambria" w:hAnsi="Cambria"/>
            <w:noProof/>
            <w:rPrChange w:id="1837" w:author="Ram Shrestha" w:date="2014-01-04T19:38:00Z">
              <w:rPr/>
            </w:rPrChange>
          </w:rPr>
          <w:t xml:space="preserve"> </w:t>
        </w:r>
        <w:r w:rsidRPr="00276C20">
          <w:rPr>
            <w:rFonts w:ascii="Cambria" w:hAnsi="Cambria"/>
            <w:b/>
            <w:noProof/>
            <w:rPrChange w:id="1838" w:author="Ram Shrestha" w:date="2014-01-04T19:38:00Z">
              <w:rPr/>
            </w:rPrChange>
          </w:rPr>
          <w:t>133</w:t>
        </w:r>
        <w:r w:rsidRPr="00276C20">
          <w:rPr>
            <w:rFonts w:ascii="Cambria" w:hAnsi="Cambria"/>
            <w:noProof/>
            <w:rPrChange w:id="1839" w:author="Ram Shrestha" w:date="2014-01-04T19:38:00Z">
              <w:rPr/>
            </w:rPrChange>
          </w:rPr>
          <w:t>: 35-39.</w:t>
        </w:r>
      </w:ins>
    </w:p>
    <w:p w:rsidR="00276C20" w:rsidRPr="00276C20" w:rsidRDefault="00276C20" w:rsidP="00276C20">
      <w:pPr>
        <w:jc w:val="both"/>
        <w:rPr>
          <w:ins w:id="1840" w:author="Ram Shrestha" w:date="2014-01-04T19:38:00Z"/>
          <w:rFonts w:ascii="Cambria" w:hAnsi="Cambria"/>
          <w:noProof/>
          <w:rPrChange w:id="1841" w:author="Ram Shrestha" w:date="2014-01-04T19:38:00Z">
            <w:rPr>
              <w:ins w:id="1842" w:author="Ram Shrestha" w:date="2014-01-04T19:38:00Z"/>
            </w:rPr>
          </w:rPrChange>
        </w:rPr>
        <w:pPrChange w:id="1843" w:author="Ram Shrestha" w:date="2014-01-04T19:38:00Z">
          <w:pPr>
            <w:ind w:left="720" w:hanging="720"/>
            <w:jc w:val="both"/>
          </w:pPr>
        </w:pPrChange>
      </w:pPr>
      <w:ins w:id="1844" w:author="Ram Shrestha" w:date="2014-01-04T19:38:00Z">
        <w:r w:rsidRPr="00276C20">
          <w:rPr>
            <w:rFonts w:ascii="Cambria" w:hAnsi="Cambria"/>
            <w:noProof/>
            <w:rPrChange w:id="1845" w:author="Ram Shrestha" w:date="2014-01-04T19:38:00Z">
              <w:rPr/>
            </w:rPrChange>
          </w:rPr>
          <w:t xml:space="preserve">Gürtler, L (2004) [Zoonotic infections stimulation]. </w:t>
        </w:r>
        <w:r w:rsidRPr="00276C20">
          <w:rPr>
            <w:rFonts w:ascii="Cambria" w:hAnsi="Cambria"/>
            <w:i/>
            <w:noProof/>
            <w:rPrChange w:id="1846" w:author="Ram Shrestha" w:date="2014-01-04T19:38:00Z">
              <w:rPr/>
            </w:rPrChange>
          </w:rPr>
          <w:t>Bundesgesundheitsblatt, Gesundheitsforschung, Gesundheitsschutz</w:t>
        </w:r>
        <w:r w:rsidRPr="00276C20">
          <w:rPr>
            <w:rFonts w:ascii="Cambria" w:hAnsi="Cambria"/>
            <w:noProof/>
            <w:rPrChange w:id="1847" w:author="Ram Shrestha" w:date="2014-01-04T19:38:00Z">
              <w:rPr/>
            </w:rPrChange>
          </w:rPr>
          <w:t xml:space="preserve"> </w:t>
        </w:r>
        <w:r w:rsidRPr="00276C20">
          <w:rPr>
            <w:rFonts w:ascii="Cambria" w:hAnsi="Cambria"/>
            <w:b/>
            <w:noProof/>
            <w:rPrChange w:id="1848" w:author="Ram Shrestha" w:date="2014-01-04T19:38:00Z">
              <w:rPr/>
            </w:rPrChange>
          </w:rPr>
          <w:t>47</w:t>
        </w:r>
        <w:r w:rsidRPr="00276C20">
          <w:rPr>
            <w:rFonts w:ascii="Cambria" w:hAnsi="Cambria"/>
            <w:noProof/>
            <w:rPrChange w:id="1849" w:author="Ram Shrestha" w:date="2014-01-04T19:38:00Z">
              <w:rPr/>
            </w:rPrChange>
          </w:rPr>
          <w:t>: 609-610.</w:t>
        </w:r>
      </w:ins>
    </w:p>
    <w:p w:rsidR="00276C20" w:rsidRPr="00276C20" w:rsidRDefault="00276C20" w:rsidP="00276C20">
      <w:pPr>
        <w:jc w:val="both"/>
        <w:rPr>
          <w:ins w:id="1850" w:author="Ram Shrestha" w:date="2014-01-04T19:38:00Z"/>
          <w:rFonts w:ascii="Cambria" w:hAnsi="Cambria"/>
          <w:noProof/>
          <w:rPrChange w:id="1851" w:author="Ram Shrestha" w:date="2014-01-04T19:38:00Z">
            <w:rPr>
              <w:ins w:id="1852" w:author="Ram Shrestha" w:date="2014-01-04T19:38:00Z"/>
            </w:rPr>
          </w:rPrChange>
        </w:rPr>
        <w:pPrChange w:id="1853" w:author="Ram Shrestha" w:date="2014-01-04T19:38:00Z">
          <w:pPr>
            <w:ind w:left="720" w:hanging="720"/>
            <w:jc w:val="both"/>
          </w:pPr>
        </w:pPrChange>
      </w:pPr>
      <w:ins w:id="1854" w:author="Ram Shrestha" w:date="2014-01-04T19:38:00Z">
        <w:r w:rsidRPr="00276C20">
          <w:rPr>
            <w:rFonts w:ascii="Cambria" w:hAnsi="Cambria"/>
            <w:noProof/>
            <w:rPrChange w:id="1855" w:author="Ram Shrestha" w:date="2014-01-04T19:38:00Z">
              <w:rPr/>
            </w:rPrChange>
          </w:rPr>
          <w:t xml:space="preserve">Haase, AT Targeting early infection to prevent HIV-1 mucosal transmission. </w:t>
        </w:r>
        <w:r w:rsidRPr="00276C20">
          <w:rPr>
            <w:rFonts w:ascii="Cambria" w:hAnsi="Cambria"/>
            <w:i/>
            <w:noProof/>
            <w:rPrChange w:id="1856" w:author="Ram Shrestha" w:date="2014-01-04T19:38:00Z">
              <w:rPr/>
            </w:rPrChange>
          </w:rPr>
          <w:t>Nature</w:t>
        </w:r>
        <w:r w:rsidRPr="00276C20">
          <w:rPr>
            <w:rFonts w:ascii="Cambria" w:hAnsi="Cambria"/>
            <w:noProof/>
            <w:rPrChange w:id="1857" w:author="Ram Shrestha" w:date="2014-01-04T19:38:00Z">
              <w:rPr/>
            </w:rPrChange>
          </w:rPr>
          <w:t xml:space="preserve"> </w:t>
        </w:r>
        <w:r w:rsidRPr="00276C20">
          <w:rPr>
            <w:rFonts w:ascii="Cambria" w:hAnsi="Cambria"/>
            <w:b/>
            <w:noProof/>
            <w:rPrChange w:id="1858" w:author="Ram Shrestha" w:date="2014-01-04T19:38:00Z">
              <w:rPr/>
            </w:rPrChange>
          </w:rPr>
          <w:t>464</w:t>
        </w:r>
        <w:r w:rsidRPr="00276C20">
          <w:rPr>
            <w:rFonts w:ascii="Cambria" w:hAnsi="Cambria"/>
            <w:noProof/>
            <w:rPrChange w:id="1859" w:author="Ram Shrestha" w:date="2014-01-04T19:38:00Z">
              <w:rPr/>
            </w:rPrChange>
          </w:rPr>
          <w:t>: 217-223.</w:t>
        </w:r>
      </w:ins>
    </w:p>
    <w:p w:rsidR="00276C20" w:rsidRPr="00276C20" w:rsidRDefault="00276C20" w:rsidP="00276C20">
      <w:pPr>
        <w:jc w:val="both"/>
        <w:rPr>
          <w:ins w:id="1860" w:author="Ram Shrestha" w:date="2014-01-04T19:38:00Z"/>
          <w:rFonts w:ascii="Cambria" w:hAnsi="Cambria"/>
          <w:noProof/>
          <w:rPrChange w:id="1861" w:author="Ram Shrestha" w:date="2014-01-04T19:38:00Z">
            <w:rPr>
              <w:ins w:id="1862" w:author="Ram Shrestha" w:date="2014-01-04T19:38:00Z"/>
            </w:rPr>
          </w:rPrChange>
        </w:rPr>
        <w:pPrChange w:id="1863" w:author="Ram Shrestha" w:date="2014-01-04T19:38:00Z">
          <w:pPr>
            <w:ind w:left="720" w:hanging="720"/>
            <w:jc w:val="both"/>
          </w:pPr>
        </w:pPrChange>
      </w:pPr>
      <w:ins w:id="1864" w:author="Ram Shrestha" w:date="2014-01-04T19:38:00Z">
        <w:r w:rsidRPr="00276C20">
          <w:rPr>
            <w:rFonts w:ascii="Cambria" w:hAnsi="Cambria"/>
            <w:noProof/>
            <w:rPrChange w:id="1865" w:author="Ram Shrestha" w:date="2014-01-04T19:38:00Z">
              <w:rPr/>
            </w:rPrChange>
          </w:rPr>
          <w:t xml:space="preserve">Hahn, BH, Shaw, GM, De, KM, Sharp, PM (2000) AIDS as a zoonosis: scientific and public health implications. </w:t>
        </w:r>
        <w:r w:rsidRPr="00276C20">
          <w:rPr>
            <w:rFonts w:ascii="Cambria" w:hAnsi="Cambria"/>
            <w:i/>
            <w:noProof/>
            <w:rPrChange w:id="1866" w:author="Ram Shrestha" w:date="2014-01-04T19:38:00Z">
              <w:rPr/>
            </w:rPrChange>
          </w:rPr>
          <w:t>Science</w:t>
        </w:r>
        <w:r w:rsidRPr="00276C20">
          <w:rPr>
            <w:rFonts w:ascii="Cambria" w:hAnsi="Cambria"/>
            <w:noProof/>
            <w:rPrChange w:id="1867" w:author="Ram Shrestha" w:date="2014-01-04T19:38:00Z">
              <w:rPr/>
            </w:rPrChange>
          </w:rPr>
          <w:t xml:space="preserve"> </w:t>
        </w:r>
        <w:r w:rsidRPr="00276C20">
          <w:rPr>
            <w:rFonts w:ascii="Cambria" w:hAnsi="Cambria"/>
            <w:b/>
            <w:noProof/>
            <w:rPrChange w:id="1868" w:author="Ram Shrestha" w:date="2014-01-04T19:38:00Z">
              <w:rPr/>
            </w:rPrChange>
          </w:rPr>
          <w:t>287</w:t>
        </w:r>
        <w:r w:rsidRPr="00276C20">
          <w:rPr>
            <w:rFonts w:ascii="Cambria" w:hAnsi="Cambria"/>
            <w:noProof/>
            <w:rPrChange w:id="1869" w:author="Ram Shrestha" w:date="2014-01-04T19:38:00Z">
              <w:rPr/>
            </w:rPrChange>
          </w:rPr>
          <w:t>: 607–614.</w:t>
        </w:r>
      </w:ins>
    </w:p>
    <w:p w:rsidR="00276C20" w:rsidRPr="00276C20" w:rsidRDefault="00276C20" w:rsidP="00276C20">
      <w:pPr>
        <w:jc w:val="both"/>
        <w:rPr>
          <w:ins w:id="1870" w:author="Ram Shrestha" w:date="2014-01-04T19:38:00Z"/>
          <w:rFonts w:ascii="Cambria" w:hAnsi="Cambria"/>
          <w:noProof/>
          <w:rPrChange w:id="1871" w:author="Ram Shrestha" w:date="2014-01-04T19:38:00Z">
            <w:rPr>
              <w:ins w:id="1872" w:author="Ram Shrestha" w:date="2014-01-04T19:38:00Z"/>
            </w:rPr>
          </w:rPrChange>
        </w:rPr>
        <w:pPrChange w:id="1873" w:author="Ram Shrestha" w:date="2014-01-04T19:38:00Z">
          <w:pPr>
            <w:ind w:left="720" w:hanging="720"/>
            <w:jc w:val="both"/>
          </w:pPr>
        </w:pPrChange>
      </w:pPr>
      <w:ins w:id="1874" w:author="Ram Shrestha" w:date="2014-01-04T19:38:00Z">
        <w:r w:rsidRPr="00276C20">
          <w:rPr>
            <w:rFonts w:ascii="Cambria" w:hAnsi="Cambria"/>
            <w:noProof/>
            <w:rPrChange w:id="1875" w:author="Ram Shrestha" w:date="2014-01-04T19:38:00Z">
              <w:rPr/>
            </w:rPrChange>
          </w:rPr>
          <w:t xml:space="preserve">Hamady, M, Walker, JJ, Harris, JK, Gold, NJ, Knight, R (2008) Error-correcting barcoded primers for pyrosequencing hundreds of samples in multiplex. </w:t>
        </w:r>
        <w:r w:rsidRPr="00276C20">
          <w:rPr>
            <w:rFonts w:ascii="Cambria" w:hAnsi="Cambria"/>
            <w:i/>
            <w:noProof/>
            <w:rPrChange w:id="1876" w:author="Ram Shrestha" w:date="2014-01-04T19:38:00Z">
              <w:rPr/>
            </w:rPrChange>
          </w:rPr>
          <w:t>Nat Methods</w:t>
        </w:r>
        <w:r w:rsidRPr="00276C20">
          <w:rPr>
            <w:rFonts w:ascii="Cambria" w:hAnsi="Cambria"/>
            <w:noProof/>
            <w:rPrChange w:id="1877" w:author="Ram Shrestha" w:date="2014-01-04T19:38:00Z">
              <w:rPr/>
            </w:rPrChange>
          </w:rPr>
          <w:t xml:space="preserve"> </w:t>
        </w:r>
        <w:r w:rsidRPr="00276C20">
          <w:rPr>
            <w:rFonts w:ascii="Cambria" w:hAnsi="Cambria"/>
            <w:b/>
            <w:noProof/>
            <w:rPrChange w:id="1878" w:author="Ram Shrestha" w:date="2014-01-04T19:38:00Z">
              <w:rPr/>
            </w:rPrChange>
          </w:rPr>
          <w:t>5</w:t>
        </w:r>
        <w:r w:rsidRPr="00276C20">
          <w:rPr>
            <w:rFonts w:ascii="Cambria" w:hAnsi="Cambria"/>
            <w:noProof/>
            <w:rPrChange w:id="1879" w:author="Ram Shrestha" w:date="2014-01-04T19:38:00Z">
              <w:rPr/>
            </w:rPrChange>
          </w:rPr>
          <w:t>: 235-237.</w:t>
        </w:r>
      </w:ins>
    </w:p>
    <w:p w:rsidR="00276C20" w:rsidRPr="00276C20" w:rsidRDefault="00276C20" w:rsidP="00276C20">
      <w:pPr>
        <w:jc w:val="both"/>
        <w:rPr>
          <w:ins w:id="1880" w:author="Ram Shrestha" w:date="2014-01-04T19:38:00Z"/>
          <w:rFonts w:ascii="Cambria" w:hAnsi="Cambria"/>
          <w:noProof/>
          <w:rPrChange w:id="1881" w:author="Ram Shrestha" w:date="2014-01-04T19:38:00Z">
            <w:rPr>
              <w:ins w:id="1882" w:author="Ram Shrestha" w:date="2014-01-04T19:38:00Z"/>
            </w:rPr>
          </w:rPrChange>
        </w:rPr>
        <w:pPrChange w:id="1883" w:author="Ram Shrestha" w:date="2014-01-04T19:38:00Z">
          <w:pPr>
            <w:ind w:left="720" w:hanging="720"/>
            <w:jc w:val="both"/>
          </w:pPr>
        </w:pPrChange>
      </w:pPr>
      <w:ins w:id="1884" w:author="Ram Shrestha" w:date="2014-01-04T19:38:00Z">
        <w:r w:rsidRPr="00276C20">
          <w:rPr>
            <w:rFonts w:ascii="Cambria" w:hAnsi="Cambria"/>
            <w:noProof/>
            <w:rPrChange w:id="1885" w:author="Ram Shrestha" w:date="2014-01-04T19:38:00Z">
              <w:rPr/>
            </w:rPrChange>
          </w:rPr>
          <w:t xml:space="preserve">Hamers, RL, Sigaloff, KC, Wensing, AM, Wallis, CL, Kityo, C, Siwale, M, Mandaliya, K, Ive, P, Botes, ME, Wellington, M, Osibogun, A, Stevens, WS, Rinke de Wit, TF, Schuurman, R (2012) Patterns of HIV-1 drug resistance after first-line antiretroviral therapy (ART) failure in 6 sub-Saharan African countries: implications for second-line ART strategies. </w:t>
        </w:r>
        <w:r w:rsidRPr="00276C20">
          <w:rPr>
            <w:rFonts w:ascii="Cambria" w:hAnsi="Cambria"/>
            <w:i/>
            <w:noProof/>
            <w:rPrChange w:id="1886" w:author="Ram Shrestha" w:date="2014-01-04T19:38:00Z">
              <w:rPr/>
            </w:rPrChange>
          </w:rPr>
          <w:t>Clin Infect Dis</w:t>
        </w:r>
        <w:r w:rsidRPr="00276C20">
          <w:rPr>
            <w:rFonts w:ascii="Cambria" w:hAnsi="Cambria"/>
            <w:noProof/>
            <w:rPrChange w:id="1887" w:author="Ram Shrestha" w:date="2014-01-04T19:38:00Z">
              <w:rPr/>
            </w:rPrChange>
          </w:rPr>
          <w:t xml:space="preserve"> </w:t>
        </w:r>
        <w:r w:rsidRPr="00276C20">
          <w:rPr>
            <w:rFonts w:ascii="Cambria" w:hAnsi="Cambria"/>
            <w:b/>
            <w:noProof/>
            <w:rPrChange w:id="1888" w:author="Ram Shrestha" w:date="2014-01-04T19:38:00Z">
              <w:rPr/>
            </w:rPrChange>
          </w:rPr>
          <w:t>54</w:t>
        </w:r>
        <w:r w:rsidRPr="00276C20">
          <w:rPr>
            <w:rFonts w:ascii="Cambria" w:hAnsi="Cambria"/>
            <w:noProof/>
            <w:rPrChange w:id="1889" w:author="Ram Shrestha" w:date="2014-01-04T19:38:00Z">
              <w:rPr/>
            </w:rPrChange>
          </w:rPr>
          <w:t>: 1660-1669.</w:t>
        </w:r>
      </w:ins>
    </w:p>
    <w:p w:rsidR="00276C20" w:rsidRPr="00276C20" w:rsidRDefault="00276C20" w:rsidP="00276C20">
      <w:pPr>
        <w:jc w:val="both"/>
        <w:rPr>
          <w:ins w:id="1890" w:author="Ram Shrestha" w:date="2014-01-04T19:38:00Z"/>
          <w:rFonts w:ascii="Cambria" w:hAnsi="Cambria"/>
          <w:noProof/>
          <w:rPrChange w:id="1891" w:author="Ram Shrestha" w:date="2014-01-04T19:38:00Z">
            <w:rPr>
              <w:ins w:id="1892" w:author="Ram Shrestha" w:date="2014-01-04T19:38:00Z"/>
            </w:rPr>
          </w:rPrChange>
        </w:rPr>
        <w:pPrChange w:id="1893" w:author="Ram Shrestha" w:date="2014-01-04T19:38:00Z">
          <w:pPr>
            <w:ind w:left="720" w:hanging="720"/>
            <w:jc w:val="both"/>
          </w:pPr>
        </w:pPrChange>
      </w:pPr>
      <w:ins w:id="1894" w:author="Ram Shrestha" w:date="2014-01-04T19:38:00Z">
        <w:r w:rsidRPr="00276C20">
          <w:rPr>
            <w:rFonts w:ascii="Cambria" w:hAnsi="Cambria"/>
            <w:noProof/>
            <w:rPrChange w:id="1895" w:author="Ram Shrestha" w:date="2014-01-04T19:38:00Z">
              <w:rPr/>
            </w:rPrChange>
          </w:rPr>
          <w:t xml:space="preserve">Hammer, SM, Eron, JJ, Jr., Reiss, P, Schooley, RT, Thompson, MA, Walmsley, S, Cahn, P, Fischl, MA, Gatell, JM, Hirsch, MS, Jacobsen, DM, Montaner, JS, Richman, DD, Yeni, PG, Volberding, PA (2008) Antiretroviral treatment of adult HIV infection: 2008 recommendations of the International AIDS Society-USA panel. </w:t>
        </w:r>
        <w:r w:rsidRPr="00276C20">
          <w:rPr>
            <w:rFonts w:ascii="Cambria" w:hAnsi="Cambria"/>
            <w:i/>
            <w:noProof/>
            <w:rPrChange w:id="1896" w:author="Ram Shrestha" w:date="2014-01-04T19:38:00Z">
              <w:rPr/>
            </w:rPrChange>
          </w:rPr>
          <w:t>JAMA</w:t>
        </w:r>
        <w:r w:rsidRPr="00276C20">
          <w:rPr>
            <w:rFonts w:ascii="Cambria" w:hAnsi="Cambria"/>
            <w:noProof/>
            <w:rPrChange w:id="1897" w:author="Ram Shrestha" w:date="2014-01-04T19:38:00Z">
              <w:rPr/>
            </w:rPrChange>
          </w:rPr>
          <w:t xml:space="preserve"> </w:t>
        </w:r>
        <w:r w:rsidRPr="00276C20">
          <w:rPr>
            <w:rFonts w:ascii="Cambria" w:hAnsi="Cambria"/>
            <w:b/>
            <w:noProof/>
            <w:rPrChange w:id="1898" w:author="Ram Shrestha" w:date="2014-01-04T19:38:00Z">
              <w:rPr/>
            </w:rPrChange>
          </w:rPr>
          <w:t>300</w:t>
        </w:r>
        <w:r w:rsidRPr="00276C20">
          <w:rPr>
            <w:rFonts w:ascii="Cambria" w:hAnsi="Cambria"/>
            <w:noProof/>
            <w:rPrChange w:id="1899" w:author="Ram Shrestha" w:date="2014-01-04T19:38:00Z">
              <w:rPr/>
            </w:rPrChange>
          </w:rPr>
          <w:t>: 555-570.</w:t>
        </w:r>
      </w:ins>
    </w:p>
    <w:p w:rsidR="00276C20" w:rsidRPr="00276C20" w:rsidRDefault="00276C20" w:rsidP="00276C20">
      <w:pPr>
        <w:jc w:val="both"/>
        <w:rPr>
          <w:ins w:id="1900" w:author="Ram Shrestha" w:date="2014-01-04T19:38:00Z"/>
          <w:rFonts w:ascii="Cambria" w:hAnsi="Cambria"/>
          <w:noProof/>
          <w:rPrChange w:id="1901" w:author="Ram Shrestha" w:date="2014-01-04T19:38:00Z">
            <w:rPr>
              <w:ins w:id="1902" w:author="Ram Shrestha" w:date="2014-01-04T19:38:00Z"/>
            </w:rPr>
          </w:rPrChange>
        </w:rPr>
        <w:pPrChange w:id="1903" w:author="Ram Shrestha" w:date="2014-01-04T19:38:00Z">
          <w:pPr>
            <w:ind w:left="720" w:hanging="720"/>
            <w:jc w:val="both"/>
          </w:pPr>
        </w:pPrChange>
      </w:pPr>
      <w:ins w:id="1904" w:author="Ram Shrestha" w:date="2014-01-04T19:38:00Z">
        <w:r w:rsidRPr="00276C20">
          <w:rPr>
            <w:rFonts w:ascii="Cambria" w:hAnsi="Cambria"/>
            <w:noProof/>
            <w:rPrChange w:id="1905" w:author="Ram Shrestha" w:date="2014-01-04T19:38:00Z">
              <w:rPr/>
            </w:rPrChange>
          </w:rPr>
          <w:t xml:space="preserve">Hammer, SM, Katzenstein, DA, Hughes, MD, Gundacker, H, Schooley, RT, Haubrich, RH, Henry, WK, Lederman, MM, Phair, JP, Niu, M, Hirsch, MS, Merigan, TC (1996) A trial comparing nucleoside monotherapy with combination therapy in HIV-infected adults with CD4 cell counts from 200 to 500 per cubic millimeter. AIDS Clinical Trials Group Study 175 Study Team. </w:t>
        </w:r>
        <w:r w:rsidRPr="00276C20">
          <w:rPr>
            <w:rFonts w:ascii="Cambria" w:hAnsi="Cambria"/>
            <w:i/>
            <w:noProof/>
            <w:rPrChange w:id="1906" w:author="Ram Shrestha" w:date="2014-01-04T19:38:00Z">
              <w:rPr/>
            </w:rPrChange>
          </w:rPr>
          <w:t>N Engl J Med</w:t>
        </w:r>
        <w:r w:rsidRPr="00276C20">
          <w:rPr>
            <w:rFonts w:ascii="Cambria" w:hAnsi="Cambria"/>
            <w:noProof/>
            <w:rPrChange w:id="1907" w:author="Ram Shrestha" w:date="2014-01-04T19:38:00Z">
              <w:rPr/>
            </w:rPrChange>
          </w:rPr>
          <w:t xml:space="preserve"> </w:t>
        </w:r>
        <w:r w:rsidRPr="00276C20">
          <w:rPr>
            <w:rFonts w:ascii="Cambria" w:hAnsi="Cambria"/>
            <w:b/>
            <w:noProof/>
            <w:rPrChange w:id="1908" w:author="Ram Shrestha" w:date="2014-01-04T19:38:00Z">
              <w:rPr/>
            </w:rPrChange>
          </w:rPr>
          <w:t>335</w:t>
        </w:r>
        <w:r w:rsidRPr="00276C20">
          <w:rPr>
            <w:rFonts w:ascii="Cambria" w:hAnsi="Cambria"/>
            <w:noProof/>
            <w:rPrChange w:id="1909" w:author="Ram Shrestha" w:date="2014-01-04T19:38:00Z">
              <w:rPr/>
            </w:rPrChange>
          </w:rPr>
          <w:t>: 1081-1090.</w:t>
        </w:r>
      </w:ins>
    </w:p>
    <w:p w:rsidR="00276C20" w:rsidRPr="00276C20" w:rsidRDefault="00276C20" w:rsidP="00276C20">
      <w:pPr>
        <w:jc w:val="both"/>
        <w:rPr>
          <w:ins w:id="1910" w:author="Ram Shrestha" w:date="2014-01-04T19:38:00Z"/>
          <w:rFonts w:ascii="Cambria" w:hAnsi="Cambria"/>
          <w:noProof/>
          <w:rPrChange w:id="1911" w:author="Ram Shrestha" w:date="2014-01-04T19:38:00Z">
            <w:rPr>
              <w:ins w:id="1912" w:author="Ram Shrestha" w:date="2014-01-04T19:38:00Z"/>
            </w:rPr>
          </w:rPrChange>
        </w:rPr>
        <w:pPrChange w:id="1913" w:author="Ram Shrestha" w:date="2014-01-04T19:38:00Z">
          <w:pPr>
            <w:ind w:left="720" w:hanging="720"/>
            <w:jc w:val="both"/>
          </w:pPr>
        </w:pPrChange>
      </w:pPr>
      <w:ins w:id="1914" w:author="Ram Shrestha" w:date="2014-01-04T19:38:00Z">
        <w:r w:rsidRPr="00276C20">
          <w:rPr>
            <w:rFonts w:ascii="Cambria" w:hAnsi="Cambria"/>
            <w:noProof/>
            <w:rPrChange w:id="1915" w:author="Ram Shrestha" w:date="2014-01-04T19:38:00Z">
              <w:rPr/>
            </w:rPrChange>
          </w:rPr>
          <w:t xml:space="preserve">Hammer, SM, Squires, KE, Hughes, MD, Grimes, JM, Demeter, LM, Currier, JS, Eron, JJ, Feinberg, JE, Balfour, HH, Deyton, LR, Chodakewitz, JA, Fischl, MA, Phair, JP, Pedneault, L, Nguyen, B-Y, Cook, JC (1997) A Controlled Trial of Two Nucleoside Analogues plus Indinavir in Persons with Human Immunodeficiency Virus Infection and CD4 Cell Counts of 200 per Cubic Millimeter or Less. </w:t>
        </w:r>
        <w:r w:rsidRPr="00276C20">
          <w:rPr>
            <w:rFonts w:ascii="Cambria" w:hAnsi="Cambria"/>
            <w:i/>
            <w:noProof/>
            <w:rPrChange w:id="1916" w:author="Ram Shrestha" w:date="2014-01-04T19:38:00Z">
              <w:rPr/>
            </w:rPrChange>
          </w:rPr>
          <w:t>New England Journal of Medicine</w:t>
        </w:r>
        <w:r w:rsidRPr="00276C20">
          <w:rPr>
            <w:rFonts w:ascii="Cambria" w:hAnsi="Cambria"/>
            <w:noProof/>
            <w:rPrChange w:id="1917" w:author="Ram Shrestha" w:date="2014-01-04T19:38:00Z">
              <w:rPr/>
            </w:rPrChange>
          </w:rPr>
          <w:t xml:space="preserve"> </w:t>
        </w:r>
        <w:r w:rsidRPr="00276C20">
          <w:rPr>
            <w:rFonts w:ascii="Cambria" w:hAnsi="Cambria"/>
            <w:b/>
            <w:noProof/>
            <w:rPrChange w:id="1918" w:author="Ram Shrestha" w:date="2014-01-04T19:38:00Z">
              <w:rPr/>
            </w:rPrChange>
          </w:rPr>
          <w:t>337</w:t>
        </w:r>
        <w:r w:rsidRPr="00276C20">
          <w:rPr>
            <w:rFonts w:ascii="Cambria" w:hAnsi="Cambria"/>
            <w:noProof/>
            <w:rPrChange w:id="1919" w:author="Ram Shrestha" w:date="2014-01-04T19:38:00Z">
              <w:rPr/>
            </w:rPrChange>
          </w:rPr>
          <w:t>: 725-733.</w:t>
        </w:r>
      </w:ins>
    </w:p>
    <w:p w:rsidR="00276C20" w:rsidRPr="00276C20" w:rsidRDefault="00276C20" w:rsidP="00276C20">
      <w:pPr>
        <w:jc w:val="both"/>
        <w:rPr>
          <w:ins w:id="1920" w:author="Ram Shrestha" w:date="2014-01-04T19:38:00Z"/>
          <w:rFonts w:ascii="Cambria" w:hAnsi="Cambria"/>
          <w:noProof/>
          <w:rPrChange w:id="1921" w:author="Ram Shrestha" w:date="2014-01-04T19:38:00Z">
            <w:rPr>
              <w:ins w:id="1922" w:author="Ram Shrestha" w:date="2014-01-04T19:38:00Z"/>
            </w:rPr>
          </w:rPrChange>
        </w:rPr>
        <w:pPrChange w:id="1923" w:author="Ram Shrestha" w:date="2014-01-04T19:38:00Z">
          <w:pPr>
            <w:ind w:left="720" w:hanging="720"/>
            <w:jc w:val="both"/>
          </w:pPr>
        </w:pPrChange>
      </w:pPr>
      <w:ins w:id="1924" w:author="Ram Shrestha" w:date="2014-01-04T19:38:00Z">
        <w:r w:rsidRPr="00276C20">
          <w:rPr>
            <w:rFonts w:ascii="Cambria" w:hAnsi="Cambria"/>
            <w:noProof/>
            <w:rPrChange w:id="1925" w:author="Ram Shrestha" w:date="2014-01-04T19:38:00Z">
              <w:rPr/>
            </w:rPrChange>
          </w:rPr>
          <w:t xml:space="preserve">Hanna, GJ, D'Aquila, RT (2001) Clinical use of genotypic and phenotypic drug resistance testing to monitor antiretroviral chemotherapy. </w:t>
        </w:r>
        <w:r w:rsidRPr="00276C20">
          <w:rPr>
            <w:rFonts w:ascii="Cambria" w:hAnsi="Cambria"/>
            <w:i/>
            <w:noProof/>
            <w:rPrChange w:id="1926" w:author="Ram Shrestha" w:date="2014-01-04T19:38:00Z">
              <w:rPr/>
            </w:rPrChange>
          </w:rPr>
          <w:t>Clin Infect Dis</w:t>
        </w:r>
        <w:r w:rsidRPr="00276C20">
          <w:rPr>
            <w:rFonts w:ascii="Cambria" w:hAnsi="Cambria"/>
            <w:noProof/>
            <w:rPrChange w:id="1927" w:author="Ram Shrestha" w:date="2014-01-04T19:38:00Z">
              <w:rPr/>
            </w:rPrChange>
          </w:rPr>
          <w:t xml:space="preserve"> </w:t>
        </w:r>
        <w:r w:rsidRPr="00276C20">
          <w:rPr>
            <w:rFonts w:ascii="Cambria" w:hAnsi="Cambria"/>
            <w:b/>
            <w:noProof/>
            <w:rPrChange w:id="1928" w:author="Ram Shrestha" w:date="2014-01-04T19:38:00Z">
              <w:rPr/>
            </w:rPrChange>
          </w:rPr>
          <w:t>32</w:t>
        </w:r>
        <w:r w:rsidRPr="00276C20">
          <w:rPr>
            <w:rFonts w:ascii="Cambria" w:hAnsi="Cambria"/>
            <w:noProof/>
            <w:rPrChange w:id="1929" w:author="Ram Shrestha" w:date="2014-01-04T19:38:00Z">
              <w:rPr/>
            </w:rPrChange>
          </w:rPr>
          <w:t>: 774-782.</w:t>
        </w:r>
      </w:ins>
    </w:p>
    <w:p w:rsidR="00276C20" w:rsidRPr="00276C20" w:rsidRDefault="00276C20" w:rsidP="00276C20">
      <w:pPr>
        <w:jc w:val="both"/>
        <w:rPr>
          <w:ins w:id="1930" w:author="Ram Shrestha" w:date="2014-01-04T19:38:00Z"/>
          <w:rFonts w:ascii="Cambria" w:hAnsi="Cambria"/>
          <w:noProof/>
          <w:rPrChange w:id="1931" w:author="Ram Shrestha" w:date="2014-01-04T19:38:00Z">
            <w:rPr>
              <w:ins w:id="1932" w:author="Ram Shrestha" w:date="2014-01-04T19:38:00Z"/>
            </w:rPr>
          </w:rPrChange>
        </w:rPr>
        <w:pPrChange w:id="1933" w:author="Ram Shrestha" w:date="2014-01-04T19:38:00Z">
          <w:pPr>
            <w:ind w:left="720" w:hanging="720"/>
            <w:jc w:val="both"/>
          </w:pPr>
        </w:pPrChange>
      </w:pPr>
      <w:ins w:id="1934" w:author="Ram Shrestha" w:date="2014-01-04T19:38:00Z">
        <w:r w:rsidRPr="00276C20">
          <w:rPr>
            <w:rFonts w:ascii="Cambria" w:hAnsi="Cambria"/>
            <w:noProof/>
            <w:rPrChange w:id="1935" w:author="Ram Shrestha" w:date="2014-01-04T19:38:00Z">
              <w:rPr/>
            </w:rPrChange>
          </w:rPr>
          <w:t xml:space="preserve">Hanna, GJ, Johnson, VA, Kuritzkes, DR, Richman, DD, Brown, AJ, Savara, AV, Hazelwood, JD, D'Aquila, RT (2000) Patterns of resistance mutations selected by treatment of human immunodeficiency virus type 1 infection with zidovudine, didanosine, and nevirapine. </w:t>
        </w:r>
        <w:r w:rsidRPr="00276C20">
          <w:rPr>
            <w:rFonts w:ascii="Cambria" w:hAnsi="Cambria"/>
            <w:i/>
            <w:noProof/>
            <w:rPrChange w:id="1936" w:author="Ram Shrestha" w:date="2014-01-04T19:38:00Z">
              <w:rPr/>
            </w:rPrChange>
          </w:rPr>
          <w:t>J Infect Dis</w:t>
        </w:r>
        <w:r w:rsidRPr="00276C20">
          <w:rPr>
            <w:rFonts w:ascii="Cambria" w:hAnsi="Cambria"/>
            <w:noProof/>
            <w:rPrChange w:id="1937" w:author="Ram Shrestha" w:date="2014-01-04T19:38:00Z">
              <w:rPr/>
            </w:rPrChange>
          </w:rPr>
          <w:t xml:space="preserve"> </w:t>
        </w:r>
        <w:r w:rsidRPr="00276C20">
          <w:rPr>
            <w:rFonts w:ascii="Cambria" w:hAnsi="Cambria"/>
            <w:b/>
            <w:noProof/>
            <w:rPrChange w:id="1938" w:author="Ram Shrestha" w:date="2014-01-04T19:38:00Z">
              <w:rPr/>
            </w:rPrChange>
          </w:rPr>
          <w:t>181</w:t>
        </w:r>
        <w:r w:rsidRPr="00276C20">
          <w:rPr>
            <w:rFonts w:ascii="Cambria" w:hAnsi="Cambria"/>
            <w:noProof/>
            <w:rPrChange w:id="1939" w:author="Ram Shrestha" w:date="2014-01-04T19:38:00Z">
              <w:rPr/>
            </w:rPrChange>
          </w:rPr>
          <w:t>: 904-911.</w:t>
        </w:r>
      </w:ins>
    </w:p>
    <w:p w:rsidR="00276C20" w:rsidRPr="00276C20" w:rsidRDefault="00276C20" w:rsidP="00276C20">
      <w:pPr>
        <w:jc w:val="both"/>
        <w:rPr>
          <w:ins w:id="1940" w:author="Ram Shrestha" w:date="2014-01-04T19:38:00Z"/>
          <w:rFonts w:ascii="Cambria" w:hAnsi="Cambria"/>
          <w:noProof/>
          <w:rPrChange w:id="1941" w:author="Ram Shrestha" w:date="2014-01-04T19:38:00Z">
            <w:rPr>
              <w:ins w:id="1942" w:author="Ram Shrestha" w:date="2014-01-04T19:38:00Z"/>
            </w:rPr>
          </w:rPrChange>
        </w:rPr>
        <w:pPrChange w:id="1943" w:author="Ram Shrestha" w:date="2014-01-04T19:38:00Z">
          <w:pPr>
            <w:ind w:left="720" w:hanging="720"/>
            <w:jc w:val="both"/>
          </w:pPr>
        </w:pPrChange>
      </w:pPr>
      <w:ins w:id="1944" w:author="Ram Shrestha" w:date="2014-01-04T19:38:00Z">
        <w:r w:rsidRPr="00276C20">
          <w:rPr>
            <w:rFonts w:ascii="Cambria" w:hAnsi="Cambria"/>
            <w:noProof/>
            <w:rPrChange w:id="1945" w:author="Ram Shrestha" w:date="2014-01-04T19:38:00Z">
              <w:rPr/>
            </w:rPrChange>
          </w:rPr>
          <w:t xml:space="preserve">Havlir, DV, Marschner, IC, Hirsch, MS, Collier, AC, Tebas, P, Bassett, RL, Ioannidis, JP, Holohan, MK, Leavitt, R, Boone, G, Richman, DD (1998) Maintenance antiretroviral therapies in HIV infected patients with undetectable plasma HIV RNA after triple-drug therapy. AIDS Clinical Trials Group Study 343 Team. </w:t>
        </w:r>
        <w:r w:rsidRPr="00276C20">
          <w:rPr>
            <w:rFonts w:ascii="Cambria" w:hAnsi="Cambria"/>
            <w:i/>
            <w:noProof/>
            <w:rPrChange w:id="1946" w:author="Ram Shrestha" w:date="2014-01-04T19:38:00Z">
              <w:rPr/>
            </w:rPrChange>
          </w:rPr>
          <w:t>N Engl J Med</w:t>
        </w:r>
        <w:r w:rsidRPr="00276C20">
          <w:rPr>
            <w:rFonts w:ascii="Cambria" w:hAnsi="Cambria"/>
            <w:noProof/>
            <w:rPrChange w:id="1947" w:author="Ram Shrestha" w:date="2014-01-04T19:38:00Z">
              <w:rPr/>
            </w:rPrChange>
          </w:rPr>
          <w:t xml:space="preserve"> </w:t>
        </w:r>
        <w:r w:rsidRPr="00276C20">
          <w:rPr>
            <w:rFonts w:ascii="Cambria" w:hAnsi="Cambria"/>
            <w:b/>
            <w:noProof/>
            <w:rPrChange w:id="1948" w:author="Ram Shrestha" w:date="2014-01-04T19:38:00Z">
              <w:rPr/>
            </w:rPrChange>
          </w:rPr>
          <w:t>339</w:t>
        </w:r>
        <w:r w:rsidRPr="00276C20">
          <w:rPr>
            <w:rFonts w:ascii="Cambria" w:hAnsi="Cambria"/>
            <w:noProof/>
            <w:rPrChange w:id="1949" w:author="Ram Shrestha" w:date="2014-01-04T19:38:00Z">
              <w:rPr/>
            </w:rPrChange>
          </w:rPr>
          <w:t>: 1261-1268.</w:t>
        </w:r>
      </w:ins>
    </w:p>
    <w:p w:rsidR="00276C20" w:rsidRPr="00276C20" w:rsidRDefault="00276C20" w:rsidP="00276C20">
      <w:pPr>
        <w:jc w:val="both"/>
        <w:rPr>
          <w:ins w:id="1950" w:author="Ram Shrestha" w:date="2014-01-04T19:38:00Z"/>
          <w:rFonts w:ascii="Cambria" w:hAnsi="Cambria"/>
          <w:noProof/>
          <w:rPrChange w:id="1951" w:author="Ram Shrestha" w:date="2014-01-04T19:38:00Z">
            <w:rPr>
              <w:ins w:id="1952" w:author="Ram Shrestha" w:date="2014-01-04T19:38:00Z"/>
            </w:rPr>
          </w:rPrChange>
        </w:rPr>
        <w:pPrChange w:id="1953" w:author="Ram Shrestha" w:date="2014-01-04T19:38:00Z">
          <w:pPr>
            <w:ind w:left="720" w:hanging="720"/>
            <w:jc w:val="both"/>
          </w:pPr>
        </w:pPrChange>
      </w:pPr>
      <w:ins w:id="1954" w:author="Ram Shrestha" w:date="2014-01-04T19:38:00Z">
        <w:r w:rsidRPr="00276C20">
          <w:rPr>
            <w:rFonts w:ascii="Cambria" w:hAnsi="Cambria"/>
            <w:noProof/>
            <w:rPrChange w:id="1955" w:author="Ram Shrestha" w:date="2014-01-04T19:38:00Z">
              <w:rPr/>
            </w:rPrChange>
          </w:rPr>
          <w:t xml:space="preserve">Hazuda, DJ, Anthony, NJ, Gomez, RP, Jolly, SM, Wai, JS, Zhuang, L, Fisher, TE, Embrey, M, Guare, JP, Egbertson, MS, Vacca, JP, Huff, JR, Felock, PJ, Witmer, MV, Stillmock, KA, Danovich, R, Grobler, J, Miller, MD, Espeseth, AS, Jin, L, Chen, I-W, Lin, JH, Kassahun, K, Ellis, JD, Wong, BK, Xu, W, Pearson, PG, Schleif, WA, Cortese, R, Emini, E, Summa, V, Holloway, MK, Young, SD (2004) A naphthyridine carboxamide provides evidence for discordant resistance between mechanistically identical inhibitors of HIV-1 integrase. </w:t>
        </w:r>
        <w:r w:rsidRPr="00276C20">
          <w:rPr>
            <w:rFonts w:ascii="Cambria" w:hAnsi="Cambria"/>
            <w:i/>
            <w:noProof/>
            <w:rPrChange w:id="1956" w:author="Ram Shrestha" w:date="2014-01-04T19:38:00Z">
              <w:rPr/>
            </w:rPrChange>
          </w:rPr>
          <w:t>Proceedings of the National Academy of Sciences of the United States of America</w:t>
        </w:r>
        <w:r w:rsidRPr="00276C20">
          <w:rPr>
            <w:rFonts w:ascii="Cambria" w:hAnsi="Cambria"/>
            <w:noProof/>
            <w:rPrChange w:id="1957" w:author="Ram Shrestha" w:date="2014-01-04T19:38:00Z">
              <w:rPr/>
            </w:rPrChange>
          </w:rPr>
          <w:t xml:space="preserve"> </w:t>
        </w:r>
        <w:r w:rsidRPr="00276C20">
          <w:rPr>
            <w:rFonts w:ascii="Cambria" w:hAnsi="Cambria"/>
            <w:b/>
            <w:noProof/>
            <w:rPrChange w:id="1958" w:author="Ram Shrestha" w:date="2014-01-04T19:38:00Z">
              <w:rPr/>
            </w:rPrChange>
          </w:rPr>
          <w:t>101</w:t>
        </w:r>
        <w:r w:rsidRPr="00276C20">
          <w:rPr>
            <w:rFonts w:ascii="Cambria" w:hAnsi="Cambria"/>
            <w:noProof/>
            <w:rPrChange w:id="1959" w:author="Ram Shrestha" w:date="2014-01-04T19:38:00Z">
              <w:rPr/>
            </w:rPrChange>
          </w:rPr>
          <w:t>: 11233-11238.</w:t>
        </w:r>
      </w:ins>
    </w:p>
    <w:p w:rsidR="00276C20" w:rsidRPr="00276C20" w:rsidRDefault="00276C20" w:rsidP="00276C20">
      <w:pPr>
        <w:jc w:val="both"/>
        <w:rPr>
          <w:ins w:id="1960" w:author="Ram Shrestha" w:date="2014-01-04T19:38:00Z"/>
          <w:rFonts w:ascii="Cambria" w:hAnsi="Cambria"/>
          <w:noProof/>
          <w:rPrChange w:id="1961" w:author="Ram Shrestha" w:date="2014-01-04T19:38:00Z">
            <w:rPr>
              <w:ins w:id="1962" w:author="Ram Shrestha" w:date="2014-01-04T19:38:00Z"/>
            </w:rPr>
          </w:rPrChange>
        </w:rPr>
        <w:pPrChange w:id="1963" w:author="Ram Shrestha" w:date="2014-01-04T19:38:00Z">
          <w:pPr>
            <w:ind w:left="720" w:hanging="720"/>
            <w:jc w:val="both"/>
          </w:pPr>
        </w:pPrChange>
      </w:pPr>
      <w:ins w:id="1964" w:author="Ram Shrestha" w:date="2014-01-04T19:38:00Z">
        <w:r w:rsidRPr="00276C20">
          <w:rPr>
            <w:rFonts w:ascii="Cambria" w:hAnsi="Cambria"/>
            <w:noProof/>
            <w:rPrChange w:id="1965" w:author="Ram Shrestha" w:date="2014-01-04T19:38:00Z">
              <w:rPr/>
            </w:rPrChange>
          </w:rPr>
          <w:t xml:space="preserve">He, J, Choe, S, Walker, R, Marzio, PD, Morgan, DO, Landau, NR (1995) Human immunodeficiency virus type 1 viral protein R (Vpr) arrests cells in the G2 phase of the cell cycle by inhibiting p34cdc2 activity. </w:t>
        </w:r>
        <w:r w:rsidRPr="00276C20">
          <w:rPr>
            <w:rFonts w:ascii="Cambria" w:hAnsi="Cambria"/>
            <w:i/>
            <w:noProof/>
            <w:rPrChange w:id="1966" w:author="Ram Shrestha" w:date="2014-01-04T19:38:00Z">
              <w:rPr/>
            </w:rPrChange>
          </w:rPr>
          <w:t>Journal of Virology</w:t>
        </w:r>
        <w:r w:rsidRPr="00276C20">
          <w:rPr>
            <w:rFonts w:ascii="Cambria" w:hAnsi="Cambria"/>
            <w:noProof/>
            <w:rPrChange w:id="1967" w:author="Ram Shrestha" w:date="2014-01-04T19:38:00Z">
              <w:rPr/>
            </w:rPrChange>
          </w:rPr>
          <w:t xml:space="preserve"> </w:t>
        </w:r>
        <w:r w:rsidRPr="00276C20">
          <w:rPr>
            <w:rFonts w:ascii="Cambria" w:hAnsi="Cambria"/>
            <w:b/>
            <w:noProof/>
            <w:rPrChange w:id="1968" w:author="Ram Shrestha" w:date="2014-01-04T19:38:00Z">
              <w:rPr/>
            </w:rPrChange>
          </w:rPr>
          <w:t>69</w:t>
        </w:r>
        <w:r w:rsidRPr="00276C20">
          <w:rPr>
            <w:rFonts w:ascii="Cambria" w:hAnsi="Cambria"/>
            <w:noProof/>
            <w:rPrChange w:id="1969" w:author="Ram Shrestha" w:date="2014-01-04T19:38:00Z">
              <w:rPr/>
            </w:rPrChange>
          </w:rPr>
          <w:t>: 6705-6711.</w:t>
        </w:r>
      </w:ins>
    </w:p>
    <w:p w:rsidR="00276C20" w:rsidRPr="00276C20" w:rsidRDefault="00276C20" w:rsidP="00276C20">
      <w:pPr>
        <w:jc w:val="both"/>
        <w:rPr>
          <w:ins w:id="1970" w:author="Ram Shrestha" w:date="2014-01-04T19:38:00Z"/>
          <w:rFonts w:ascii="Cambria" w:hAnsi="Cambria"/>
          <w:noProof/>
          <w:rPrChange w:id="1971" w:author="Ram Shrestha" w:date="2014-01-04T19:38:00Z">
            <w:rPr>
              <w:ins w:id="1972" w:author="Ram Shrestha" w:date="2014-01-04T19:38:00Z"/>
            </w:rPr>
          </w:rPrChange>
        </w:rPr>
        <w:pPrChange w:id="1973" w:author="Ram Shrestha" w:date="2014-01-04T19:38:00Z">
          <w:pPr>
            <w:ind w:left="720" w:hanging="720"/>
            <w:jc w:val="both"/>
          </w:pPr>
        </w:pPrChange>
      </w:pPr>
      <w:ins w:id="1974" w:author="Ram Shrestha" w:date="2014-01-04T19:38:00Z">
        <w:r w:rsidRPr="00276C20">
          <w:rPr>
            <w:rFonts w:ascii="Cambria" w:hAnsi="Cambria"/>
            <w:noProof/>
            <w:rPrChange w:id="1975" w:author="Ram Shrestha" w:date="2014-01-04T19:38:00Z">
              <w:rPr/>
            </w:rPrChange>
          </w:rPr>
          <w:t xml:space="preserve">He, N, Zhou, Q New insights into the control of HIV-1 transcription: when Tat meets the 7SK snRNP and super elongation complex (SEC). </w:t>
        </w:r>
        <w:r w:rsidRPr="00276C20">
          <w:rPr>
            <w:rFonts w:ascii="Cambria" w:hAnsi="Cambria"/>
            <w:i/>
            <w:noProof/>
            <w:rPrChange w:id="1976" w:author="Ram Shrestha" w:date="2014-01-04T19:38:00Z">
              <w:rPr/>
            </w:rPrChange>
          </w:rPr>
          <w:t>J Neuroimmune Pharmacol</w:t>
        </w:r>
        <w:r w:rsidRPr="00276C20">
          <w:rPr>
            <w:rFonts w:ascii="Cambria" w:hAnsi="Cambria"/>
            <w:noProof/>
            <w:rPrChange w:id="1977" w:author="Ram Shrestha" w:date="2014-01-04T19:38:00Z">
              <w:rPr/>
            </w:rPrChange>
          </w:rPr>
          <w:t xml:space="preserve"> </w:t>
        </w:r>
        <w:r w:rsidRPr="00276C20">
          <w:rPr>
            <w:rFonts w:ascii="Cambria" w:hAnsi="Cambria"/>
            <w:b/>
            <w:noProof/>
            <w:rPrChange w:id="1978" w:author="Ram Shrestha" w:date="2014-01-04T19:38:00Z">
              <w:rPr/>
            </w:rPrChange>
          </w:rPr>
          <w:t>6</w:t>
        </w:r>
        <w:r w:rsidRPr="00276C20">
          <w:rPr>
            <w:rFonts w:ascii="Cambria" w:hAnsi="Cambria"/>
            <w:noProof/>
            <w:rPrChange w:id="1979" w:author="Ram Shrestha" w:date="2014-01-04T19:38:00Z">
              <w:rPr/>
            </w:rPrChange>
          </w:rPr>
          <w:t>: 260-268.</w:t>
        </w:r>
      </w:ins>
    </w:p>
    <w:p w:rsidR="00276C20" w:rsidRPr="00276C20" w:rsidRDefault="00276C20" w:rsidP="00276C20">
      <w:pPr>
        <w:jc w:val="both"/>
        <w:rPr>
          <w:ins w:id="1980" w:author="Ram Shrestha" w:date="2014-01-04T19:38:00Z"/>
          <w:rFonts w:ascii="Cambria" w:hAnsi="Cambria"/>
          <w:noProof/>
          <w:rPrChange w:id="1981" w:author="Ram Shrestha" w:date="2014-01-04T19:38:00Z">
            <w:rPr>
              <w:ins w:id="1982" w:author="Ram Shrestha" w:date="2014-01-04T19:38:00Z"/>
            </w:rPr>
          </w:rPrChange>
        </w:rPr>
        <w:pPrChange w:id="1983" w:author="Ram Shrestha" w:date="2014-01-04T19:38:00Z">
          <w:pPr>
            <w:ind w:left="720" w:hanging="720"/>
            <w:jc w:val="both"/>
          </w:pPr>
        </w:pPrChange>
      </w:pPr>
      <w:ins w:id="1984" w:author="Ram Shrestha" w:date="2014-01-04T19:38:00Z">
        <w:r w:rsidRPr="00276C20">
          <w:rPr>
            <w:rFonts w:ascii="Cambria" w:hAnsi="Cambria"/>
            <w:noProof/>
            <w:rPrChange w:id="1985" w:author="Ram Shrestha" w:date="2014-01-04T19:38:00Z">
              <w:rPr/>
            </w:rPrChange>
          </w:rPr>
          <w:t xml:space="preserve">Hedskog, C, Mild, M, Jernberg, J, Sherwood, E, Bratt, G, Leitner, T, Lundeberg, J, Andersson, B, Albert, J (2010) Dynamics of HIV-1 Quasispecies during Antiviral Treatment Dissected Using Ultra-Deep Pyrosequencing. </w:t>
        </w:r>
        <w:r w:rsidRPr="00276C20">
          <w:rPr>
            <w:rFonts w:ascii="Cambria" w:hAnsi="Cambria"/>
            <w:i/>
            <w:noProof/>
            <w:rPrChange w:id="1986" w:author="Ram Shrestha" w:date="2014-01-04T19:38:00Z">
              <w:rPr/>
            </w:rPrChange>
          </w:rPr>
          <w:t>PLoS ONE</w:t>
        </w:r>
        <w:r w:rsidRPr="00276C20">
          <w:rPr>
            <w:rFonts w:ascii="Cambria" w:hAnsi="Cambria"/>
            <w:noProof/>
            <w:rPrChange w:id="1987" w:author="Ram Shrestha" w:date="2014-01-04T19:38:00Z">
              <w:rPr/>
            </w:rPrChange>
          </w:rPr>
          <w:t xml:space="preserve"> </w:t>
        </w:r>
        <w:r w:rsidRPr="00276C20">
          <w:rPr>
            <w:rFonts w:ascii="Cambria" w:hAnsi="Cambria"/>
            <w:b/>
            <w:noProof/>
            <w:rPrChange w:id="1988" w:author="Ram Shrestha" w:date="2014-01-04T19:38:00Z">
              <w:rPr/>
            </w:rPrChange>
          </w:rPr>
          <w:t>5</w:t>
        </w:r>
        <w:r w:rsidRPr="00276C20">
          <w:rPr>
            <w:rFonts w:ascii="Cambria" w:hAnsi="Cambria"/>
            <w:noProof/>
            <w:rPrChange w:id="1989" w:author="Ram Shrestha" w:date="2014-01-04T19:38:00Z">
              <w:rPr/>
            </w:rPrChange>
          </w:rPr>
          <w:t>: e11345.</w:t>
        </w:r>
      </w:ins>
    </w:p>
    <w:p w:rsidR="00276C20" w:rsidRPr="00276C20" w:rsidRDefault="00276C20" w:rsidP="00276C20">
      <w:pPr>
        <w:jc w:val="both"/>
        <w:rPr>
          <w:ins w:id="1990" w:author="Ram Shrestha" w:date="2014-01-04T19:38:00Z"/>
          <w:rFonts w:ascii="Cambria" w:hAnsi="Cambria"/>
          <w:noProof/>
          <w:rPrChange w:id="1991" w:author="Ram Shrestha" w:date="2014-01-04T19:38:00Z">
            <w:rPr>
              <w:ins w:id="1992" w:author="Ram Shrestha" w:date="2014-01-04T19:38:00Z"/>
            </w:rPr>
          </w:rPrChange>
        </w:rPr>
        <w:pPrChange w:id="1993" w:author="Ram Shrestha" w:date="2014-01-04T19:38:00Z">
          <w:pPr>
            <w:ind w:left="720" w:hanging="720"/>
            <w:jc w:val="both"/>
          </w:pPr>
        </w:pPrChange>
      </w:pPr>
      <w:ins w:id="1994" w:author="Ram Shrestha" w:date="2014-01-04T19:38:00Z">
        <w:r w:rsidRPr="00276C20">
          <w:rPr>
            <w:rFonts w:ascii="Cambria" w:hAnsi="Cambria"/>
            <w:noProof/>
            <w:rPrChange w:id="1995" w:author="Ram Shrestha" w:date="2014-01-04T19:38:00Z">
              <w:rPr/>
            </w:rPrChange>
          </w:rPr>
          <w:t xml:space="preserve">Hemelaar, J, Gouws, E, Ghys, PD, Osmanov, S (2006) Global and regional distribution of HIV-1 genetic subtypes and recombinants in 2004. </w:t>
        </w:r>
        <w:r w:rsidRPr="00276C20">
          <w:rPr>
            <w:rFonts w:ascii="Cambria" w:hAnsi="Cambria"/>
            <w:i/>
            <w:noProof/>
            <w:rPrChange w:id="1996" w:author="Ram Shrestha" w:date="2014-01-04T19:38:00Z">
              <w:rPr/>
            </w:rPrChange>
          </w:rPr>
          <w:t>AIDS</w:t>
        </w:r>
        <w:r w:rsidRPr="00276C20">
          <w:rPr>
            <w:rFonts w:ascii="Cambria" w:hAnsi="Cambria"/>
            <w:noProof/>
            <w:rPrChange w:id="1997" w:author="Ram Shrestha" w:date="2014-01-04T19:38:00Z">
              <w:rPr/>
            </w:rPrChange>
          </w:rPr>
          <w:t xml:space="preserve"> </w:t>
        </w:r>
        <w:r w:rsidRPr="00276C20">
          <w:rPr>
            <w:rFonts w:ascii="Cambria" w:hAnsi="Cambria"/>
            <w:b/>
            <w:noProof/>
            <w:rPrChange w:id="1998" w:author="Ram Shrestha" w:date="2014-01-04T19:38:00Z">
              <w:rPr/>
            </w:rPrChange>
          </w:rPr>
          <w:t>20</w:t>
        </w:r>
        <w:r w:rsidRPr="00276C20">
          <w:rPr>
            <w:rFonts w:ascii="Cambria" w:hAnsi="Cambria"/>
            <w:noProof/>
            <w:rPrChange w:id="1999" w:author="Ram Shrestha" w:date="2014-01-04T19:38:00Z">
              <w:rPr/>
            </w:rPrChange>
          </w:rPr>
          <w:t>: W13-W23.</w:t>
        </w:r>
      </w:ins>
    </w:p>
    <w:p w:rsidR="00276C20" w:rsidRPr="00276C20" w:rsidRDefault="00276C20" w:rsidP="00276C20">
      <w:pPr>
        <w:jc w:val="both"/>
        <w:rPr>
          <w:ins w:id="2000" w:author="Ram Shrestha" w:date="2014-01-04T19:38:00Z"/>
          <w:rFonts w:ascii="Cambria" w:hAnsi="Cambria"/>
          <w:noProof/>
          <w:rPrChange w:id="2001" w:author="Ram Shrestha" w:date="2014-01-04T19:38:00Z">
            <w:rPr>
              <w:ins w:id="2002" w:author="Ram Shrestha" w:date="2014-01-04T19:38:00Z"/>
            </w:rPr>
          </w:rPrChange>
        </w:rPr>
        <w:pPrChange w:id="2003" w:author="Ram Shrestha" w:date="2014-01-04T19:38:00Z">
          <w:pPr>
            <w:ind w:left="720" w:hanging="720"/>
            <w:jc w:val="both"/>
          </w:pPr>
        </w:pPrChange>
      </w:pPr>
      <w:ins w:id="2004" w:author="Ram Shrestha" w:date="2014-01-04T19:38:00Z">
        <w:r w:rsidRPr="00276C20">
          <w:rPr>
            <w:rFonts w:ascii="Cambria" w:hAnsi="Cambria"/>
            <w:noProof/>
            <w:rPrChange w:id="2005" w:author="Ram Shrestha" w:date="2014-01-04T19:38:00Z">
              <w:rPr/>
            </w:rPrChange>
          </w:rPr>
          <w:t xml:space="preserve">Hertogs, K, de Bethune, MP, Miller, V, Ivens, T, Schel, P, Van Cauwenberge, A, Van Den Eynde, C, Van Gerwen, V, Azijn, H, Van Houtte, M, Peeters, F, Staszewski, S, Conant, M, Bloor, S, Kemp, S, Larder, B, Pauwels, R (1998) A rapid method for simultaneous detection of phenotypic resistance to inhibitors of protease and reverse transcriptase in recombinant human immunodeficiency virus type 1 isolates from patients treated with antiretroviral drugs. </w:t>
        </w:r>
        <w:r w:rsidRPr="00276C20">
          <w:rPr>
            <w:rFonts w:ascii="Cambria" w:hAnsi="Cambria"/>
            <w:i/>
            <w:noProof/>
            <w:rPrChange w:id="2006" w:author="Ram Shrestha" w:date="2014-01-04T19:38:00Z">
              <w:rPr/>
            </w:rPrChange>
          </w:rPr>
          <w:t>Antimicrob Agents Chemother</w:t>
        </w:r>
        <w:r w:rsidRPr="00276C20">
          <w:rPr>
            <w:rFonts w:ascii="Cambria" w:hAnsi="Cambria"/>
            <w:noProof/>
            <w:rPrChange w:id="2007" w:author="Ram Shrestha" w:date="2014-01-04T19:38:00Z">
              <w:rPr/>
            </w:rPrChange>
          </w:rPr>
          <w:t xml:space="preserve"> </w:t>
        </w:r>
        <w:r w:rsidRPr="00276C20">
          <w:rPr>
            <w:rFonts w:ascii="Cambria" w:hAnsi="Cambria"/>
            <w:b/>
            <w:noProof/>
            <w:rPrChange w:id="2008" w:author="Ram Shrestha" w:date="2014-01-04T19:38:00Z">
              <w:rPr/>
            </w:rPrChange>
          </w:rPr>
          <w:t>42</w:t>
        </w:r>
        <w:r w:rsidRPr="00276C20">
          <w:rPr>
            <w:rFonts w:ascii="Cambria" w:hAnsi="Cambria"/>
            <w:noProof/>
            <w:rPrChange w:id="2009" w:author="Ram Shrestha" w:date="2014-01-04T19:38:00Z">
              <w:rPr/>
            </w:rPrChange>
          </w:rPr>
          <w:t>: 269-276.</w:t>
        </w:r>
      </w:ins>
    </w:p>
    <w:p w:rsidR="00276C20" w:rsidRPr="00276C20" w:rsidRDefault="00276C20" w:rsidP="00276C20">
      <w:pPr>
        <w:jc w:val="both"/>
        <w:rPr>
          <w:ins w:id="2010" w:author="Ram Shrestha" w:date="2014-01-04T19:38:00Z"/>
          <w:rFonts w:ascii="Cambria" w:hAnsi="Cambria"/>
          <w:noProof/>
          <w:rPrChange w:id="2011" w:author="Ram Shrestha" w:date="2014-01-04T19:38:00Z">
            <w:rPr>
              <w:ins w:id="2012" w:author="Ram Shrestha" w:date="2014-01-04T19:38:00Z"/>
            </w:rPr>
          </w:rPrChange>
        </w:rPr>
        <w:pPrChange w:id="2013" w:author="Ram Shrestha" w:date="2014-01-04T19:38:00Z">
          <w:pPr>
            <w:ind w:left="720" w:hanging="720"/>
            <w:jc w:val="both"/>
          </w:pPr>
        </w:pPrChange>
      </w:pPr>
      <w:ins w:id="2014" w:author="Ram Shrestha" w:date="2014-01-04T19:38:00Z">
        <w:r w:rsidRPr="00276C20">
          <w:rPr>
            <w:rFonts w:ascii="Cambria" w:hAnsi="Cambria"/>
            <w:noProof/>
            <w:rPrChange w:id="2015" w:author="Ram Shrestha" w:date="2014-01-04T19:38:00Z">
              <w:rPr/>
            </w:rPrChange>
          </w:rPr>
          <w:t xml:space="preserve">Himmel, DM, Sarafianos, SG, Dharmasena, S, Hossain, MM, McCoy-Simandle, K, Ilina, T, Clark, AD, Jr., Knight, JL, Julias, JG, Clark, PK, Krogh-Jespersen, K, Levy, RM, Hughes, SH, Parniak, MA, Arnold, E (2006) HIV-1 reverse transcriptase structure with RNase H inhibitor dihydroxy benzoyl naphthyl hydrazone bound at a novel site. </w:t>
        </w:r>
        <w:r w:rsidRPr="00276C20">
          <w:rPr>
            <w:rFonts w:ascii="Cambria" w:hAnsi="Cambria"/>
            <w:i/>
            <w:noProof/>
            <w:rPrChange w:id="2016" w:author="Ram Shrestha" w:date="2014-01-04T19:38:00Z">
              <w:rPr/>
            </w:rPrChange>
          </w:rPr>
          <w:t>ACS Chem Biol</w:t>
        </w:r>
        <w:r w:rsidRPr="00276C20">
          <w:rPr>
            <w:rFonts w:ascii="Cambria" w:hAnsi="Cambria"/>
            <w:noProof/>
            <w:rPrChange w:id="2017" w:author="Ram Shrestha" w:date="2014-01-04T19:38:00Z">
              <w:rPr/>
            </w:rPrChange>
          </w:rPr>
          <w:t xml:space="preserve"> </w:t>
        </w:r>
        <w:r w:rsidRPr="00276C20">
          <w:rPr>
            <w:rFonts w:ascii="Cambria" w:hAnsi="Cambria"/>
            <w:b/>
            <w:noProof/>
            <w:rPrChange w:id="2018" w:author="Ram Shrestha" w:date="2014-01-04T19:38:00Z">
              <w:rPr/>
            </w:rPrChange>
          </w:rPr>
          <w:t>1</w:t>
        </w:r>
        <w:r w:rsidRPr="00276C20">
          <w:rPr>
            <w:rFonts w:ascii="Cambria" w:hAnsi="Cambria"/>
            <w:noProof/>
            <w:rPrChange w:id="2019" w:author="Ram Shrestha" w:date="2014-01-04T19:38:00Z">
              <w:rPr/>
            </w:rPrChange>
          </w:rPr>
          <w:t>: 702-712.</w:t>
        </w:r>
      </w:ins>
    </w:p>
    <w:p w:rsidR="00276C20" w:rsidRPr="00276C20" w:rsidRDefault="00276C20" w:rsidP="00276C20">
      <w:pPr>
        <w:jc w:val="both"/>
        <w:rPr>
          <w:ins w:id="2020" w:author="Ram Shrestha" w:date="2014-01-04T19:38:00Z"/>
          <w:rFonts w:ascii="Cambria" w:hAnsi="Cambria"/>
          <w:noProof/>
          <w:rPrChange w:id="2021" w:author="Ram Shrestha" w:date="2014-01-04T19:38:00Z">
            <w:rPr>
              <w:ins w:id="2022" w:author="Ram Shrestha" w:date="2014-01-04T19:38:00Z"/>
            </w:rPr>
          </w:rPrChange>
        </w:rPr>
        <w:pPrChange w:id="2023" w:author="Ram Shrestha" w:date="2014-01-04T19:38:00Z">
          <w:pPr>
            <w:ind w:left="720" w:hanging="720"/>
            <w:jc w:val="both"/>
          </w:pPr>
        </w:pPrChange>
      </w:pPr>
      <w:ins w:id="2024" w:author="Ram Shrestha" w:date="2014-01-04T19:38:00Z">
        <w:r w:rsidRPr="00276C20">
          <w:rPr>
            <w:rFonts w:ascii="Cambria" w:hAnsi="Cambria"/>
            <w:noProof/>
            <w:rPrChange w:id="2025" w:author="Ram Shrestha" w:date="2014-01-04T19:38:00Z">
              <w:rPr/>
            </w:rPrChange>
          </w:rPr>
          <w:t xml:space="preserve">Hirsch MS, B-VF (2000) Antiretroviral drug resistance testing in adult hiv-1 infection: Recommendations of an international aids society–usa panel. </w:t>
        </w:r>
        <w:r w:rsidRPr="00276C20">
          <w:rPr>
            <w:rFonts w:ascii="Cambria" w:hAnsi="Cambria"/>
            <w:i/>
            <w:noProof/>
            <w:rPrChange w:id="2026" w:author="Ram Shrestha" w:date="2014-01-04T19:38:00Z">
              <w:rPr/>
            </w:rPrChange>
          </w:rPr>
          <w:t>JAMA</w:t>
        </w:r>
        <w:r w:rsidRPr="00276C20">
          <w:rPr>
            <w:rFonts w:ascii="Cambria" w:hAnsi="Cambria"/>
            <w:noProof/>
            <w:rPrChange w:id="2027" w:author="Ram Shrestha" w:date="2014-01-04T19:38:00Z">
              <w:rPr/>
            </w:rPrChange>
          </w:rPr>
          <w:t xml:space="preserve"> </w:t>
        </w:r>
        <w:r w:rsidRPr="00276C20">
          <w:rPr>
            <w:rFonts w:ascii="Cambria" w:hAnsi="Cambria"/>
            <w:b/>
            <w:noProof/>
            <w:rPrChange w:id="2028" w:author="Ram Shrestha" w:date="2014-01-04T19:38:00Z">
              <w:rPr/>
            </w:rPrChange>
          </w:rPr>
          <w:t>283</w:t>
        </w:r>
        <w:r w:rsidRPr="00276C20">
          <w:rPr>
            <w:rFonts w:ascii="Cambria" w:hAnsi="Cambria"/>
            <w:noProof/>
            <w:rPrChange w:id="2029" w:author="Ram Shrestha" w:date="2014-01-04T19:38:00Z">
              <w:rPr/>
            </w:rPrChange>
          </w:rPr>
          <w:t>: 2417-2426.</w:t>
        </w:r>
      </w:ins>
    </w:p>
    <w:p w:rsidR="00276C20" w:rsidRPr="00276C20" w:rsidRDefault="00276C20" w:rsidP="00276C20">
      <w:pPr>
        <w:jc w:val="both"/>
        <w:rPr>
          <w:ins w:id="2030" w:author="Ram Shrestha" w:date="2014-01-04T19:38:00Z"/>
          <w:rFonts w:ascii="Cambria" w:hAnsi="Cambria"/>
          <w:noProof/>
          <w:rPrChange w:id="2031" w:author="Ram Shrestha" w:date="2014-01-04T19:38:00Z">
            <w:rPr>
              <w:ins w:id="2032" w:author="Ram Shrestha" w:date="2014-01-04T19:38:00Z"/>
            </w:rPr>
          </w:rPrChange>
        </w:rPr>
        <w:pPrChange w:id="2033" w:author="Ram Shrestha" w:date="2014-01-04T19:38:00Z">
          <w:pPr>
            <w:ind w:left="720" w:hanging="720"/>
            <w:jc w:val="both"/>
          </w:pPr>
        </w:pPrChange>
      </w:pPr>
      <w:ins w:id="2034" w:author="Ram Shrestha" w:date="2014-01-04T19:38:00Z">
        <w:r w:rsidRPr="00276C20">
          <w:rPr>
            <w:rFonts w:ascii="Cambria" w:hAnsi="Cambria"/>
            <w:noProof/>
            <w:rPrChange w:id="2035" w:author="Ram Shrestha" w:date="2014-01-04T19:38:00Z">
              <w:rPr/>
            </w:rPrChange>
          </w:rPr>
          <w:t>Hirsch, VM, Olmsted, RA, Murphey-Corb, M, Purcell, RH, Johnson, PR (1989) An African primate lentivirus (SIVsmclosely related to HIV-2.</w:t>
        </w:r>
      </w:ins>
    </w:p>
    <w:p w:rsidR="00276C20" w:rsidRPr="00276C20" w:rsidRDefault="00276C20" w:rsidP="00276C20">
      <w:pPr>
        <w:jc w:val="both"/>
        <w:rPr>
          <w:ins w:id="2036" w:author="Ram Shrestha" w:date="2014-01-04T19:38:00Z"/>
          <w:rFonts w:ascii="Cambria" w:hAnsi="Cambria"/>
          <w:noProof/>
          <w:rPrChange w:id="2037" w:author="Ram Shrestha" w:date="2014-01-04T19:38:00Z">
            <w:rPr>
              <w:ins w:id="2038" w:author="Ram Shrestha" w:date="2014-01-04T19:38:00Z"/>
            </w:rPr>
          </w:rPrChange>
        </w:rPr>
        <w:pPrChange w:id="2039" w:author="Ram Shrestha" w:date="2014-01-04T19:38:00Z">
          <w:pPr>
            <w:ind w:left="720" w:hanging="720"/>
            <w:jc w:val="both"/>
          </w:pPr>
        </w:pPrChange>
      </w:pPr>
      <w:ins w:id="2040" w:author="Ram Shrestha" w:date="2014-01-04T19:38:00Z">
        <w:r w:rsidRPr="00276C20">
          <w:rPr>
            <w:rFonts w:ascii="Cambria" w:hAnsi="Cambria"/>
            <w:noProof/>
            <w:rPrChange w:id="2041" w:author="Ram Shrestha" w:date="2014-01-04T19:38:00Z">
              <w:rPr/>
            </w:rPrChange>
          </w:rPr>
          <w:t xml:space="preserve">Ho, DD, Neumann, AU, Perelson, AS, Chen, W, Leonard, JM, Markowitz, M (1995a) Rapid turnover of plasma virions and CD4 lymphocytes in HIV-1 infection. </w:t>
        </w:r>
        <w:r w:rsidRPr="00276C20">
          <w:rPr>
            <w:rFonts w:ascii="Cambria" w:hAnsi="Cambria"/>
            <w:i/>
            <w:noProof/>
            <w:rPrChange w:id="2042" w:author="Ram Shrestha" w:date="2014-01-04T19:38:00Z">
              <w:rPr/>
            </w:rPrChange>
          </w:rPr>
          <w:t>Nature</w:t>
        </w:r>
        <w:r w:rsidRPr="00276C20">
          <w:rPr>
            <w:rFonts w:ascii="Cambria" w:hAnsi="Cambria"/>
            <w:noProof/>
            <w:rPrChange w:id="2043" w:author="Ram Shrestha" w:date="2014-01-04T19:38:00Z">
              <w:rPr/>
            </w:rPrChange>
          </w:rPr>
          <w:t xml:space="preserve"> </w:t>
        </w:r>
        <w:r w:rsidRPr="00276C20">
          <w:rPr>
            <w:rFonts w:ascii="Cambria" w:hAnsi="Cambria"/>
            <w:b/>
            <w:noProof/>
            <w:rPrChange w:id="2044" w:author="Ram Shrestha" w:date="2014-01-04T19:38:00Z">
              <w:rPr/>
            </w:rPrChange>
          </w:rPr>
          <w:t>373</w:t>
        </w:r>
        <w:r w:rsidRPr="00276C20">
          <w:rPr>
            <w:rFonts w:ascii="Cambria" w:hAnsi="Cambria"/>
            <w:noProof/>
            <w:rPrChange w:id="2045" w:author="Ram Shrestha" w:date="2014-01-04T19:38:00Z">
              <w:rPr/>
            </w:rPrChange>
          </w:rPr>
          <w:t>: 123-126.</w:t>
        </w:r>
      </w:ins>
    </w:p>
    <w:p w:rsidR="00276C20" w:rsidRPr="00276C20" w:rsidRDefault="00276C20" w:rsidP="00276C20">
      <w:pPr>
        <w:jc w:val="both"/>
        <w:rPr>
          <w:ins w:id="2046" w:author="Ram Shrestha" w:date="2014-01-04T19:38:00Z"/>
          <w:rFonts w:ascii="Cambria" w:hAnsi="Cambria"/>
          <w:noProof/>
          <w:rPrChange w:id="2047" w:author="Ram Shrestha" w:date="2014-01-04T19:38:00Z">
            <w:rPr>
              <w:ins w:id="2048" w:author="Ram Shrestha" w:date="2014-01-04T19:38:00Z"/>
            </w:rPr>
          </w:rPrChange>
        </w:rPr>
        <w:pPrChange w:id="2049" w:author="Ram Shrestha" w:date="2014-01-04T19:38:00Z">
          <w:pPr>
            <w:ind w:left="720" w:hanging="720"/>
            <w:jc w:val="both"/>
          </w:pPr>
        </w:pPrChange>
      </w:pPr>
      <w:ins w:id="2050" w:author="Ram Shrestha" w:date="2014-01-04T19:38:00Z">
        <w:r w:rsidRPr="00276C20">
          <w:rPr>
            <w:rFonts w:ascii="Cambria" w:hAnsi="Cambria"/>
            <w:noProof/>
            <w:rPrChange w:id="2051" w:author="Ram Shrestha" w:date="2014-01-04T19:38:00Z">
              <w:rPr/>
            </w:rPrChange>
          </w:rPr>
          <w:t xml:space="preserve">Ho, DD, Neumann, AU, Perelson, AS, Chen, W, Leonard, JM, Markowitz, M (1995b) Rapid turnover of plasma virions and CD4 lymphocytes in HIV-1 infection. </w:t>
        </w:r>
        <w:r w:rsidRPr="00276C20">
          <w:rPr>
            <w:rFonts w:ascii="Cambria" w:hAnsi="Cambria"/>
            <w:i/>
            <w:noProof/>
            <w:rPrChange w:id="2052" w:author="Ram Shrestha" w:date="2014-01-04T19:38:00Z">
              <w:rPr/>
            </w:rPrChange>
          </w:rPr>
          <w:t>Nature</w:t>
        </w:r>
        <w:r w:rsidRPr="00276C20">
          <w:rPr>
            <w:rFonts w:ascii="Cambria" w:hAnsi="Cambria"/>
            <w:noProof/>
            <w:rPrChange w:id="2053" w:author="Ram Shrestha" w:date="2014-01-04T19:38:00Z">
              <w:rPr/>
            </w:rPrChange>
          </w:rPr>
          <w:t xml:space="preserve"> </w:t>
        </w:r>
        <w:r w:rsidRPr="00276C20">
          <w:rPr>
            <w:rFonts w:ascii="Cambria" w:hAnsi="Cambria"/>
            <w:b/>
            <w:noProof/>
            <w:rPrChange w:id="2054" w:author="Ram Shrestha" w:date="2014-01-04T19:38:00Z">
              <w:rPr/>
            </w:rPrChange>
          </w:rPr>
          <w:t>373</w:t>
        </w:r>
        <w:r w:rsidRPr="00276C20">
          <w:rPr>
            <w:rFonts w:ascii="Cambria" w:hAnsi="Cambria"/>
            <w:noProof/>
            <w:rPrChange w:id="2055" w:author="Ram Shrestha" w:date="2014-01-04T19:38:00Z">
              <w:rPr/>
            </w:rPrChange>
          </w:rPr>
          <w:t>: 123–126.</w:t>
        </w:r>
      </w:ins>
    </w:p>
    <w:p w:rsidR="00276C20" w:rsidRPr="00276C20" w:rsidRDefault="00276C20" w:rsidP="00276C20">
      <w:pPr>
        <w:jc w:val="both"/>
        <w:rPr>
          <w:ins w:id="2056" w:author="Ram Shrestha" w:date="2014-01-04T19:38:00Z"/>
          <w:rFonts w:ascii="Cambria" w:hAnsi="Cambria"/>
          <w:noProof/>
          <w:rPrChange w:id="2057" w:author="Ram Shrestha" w:date="2014-01-04T19:38:00Z">
            <w:rPr>
              <w:ins w:id="2058" w:author="Ram Shrestha" w:date="2014-01-04T19:38:00Z"/>
            </w:rPr>
          </w:rPrChange>
        </w:rPr>
        <w:pPrChange w:id="2059" w:author="Ram Shrestha" w:date="2014-01-04T19:38:00Z">
          <w:pPr>
            <w:ind w:left="720" w:hanging="720"/>
            <w:jc w:val="both"/>
          </w:pPr>
        </w:pPrChange>
      </w:pPr>
      <w:ins w:id="2060" w:author="Ram Shrestha" w:date="2014-01-04T19:38:00Z">
        <w:r w:rsidRPr="00276C20">
          <w:rPr>
            <w:rFonts w:ascii="Cambria" w:hAnsi="Cambria"/>
            <w:noProof/>
            <w:rPrChange w:id="2061" w:author="Ram Shrestha" w:date="2014-01-04T19:38:00Z">
              <w:rPr/>
            </w:rPrChange>
          </w:rPr>
          <w:t xml:space="preserve">Hoffmann, C, Minkah, N, Leipzig, J, Wang, G, Arens, MQ, Tebas, P, Bushman, FD (2007) DNA bar coding and pyrosequencing to identify rare HIV drug resistance mutations. </w:t>
        </w:r>
        <w:r w:rsidRPr="00276C20">
          <w:rPr>
            <w:rFonts w:ascii="Cambria" w:hAnsi="Cambria"/>
            <w:i/>
            <w:noProof/>
            <w:rPrChange w:id="2062" w:author="Ram Shrestha" w:date="2014-01-04T19:38:00Z">
              <w:rPr/>
            </w:rPrChange>
          </w:rPr>
          <w:t>Nucleic Acids Res</w:t>
        </w:r>
        <w:r w:rsidRPr="00276C20">
          <w:rPr>
            <w:rFonts w:ascii="Cambria" w:hAnsi="Cambria"/>
            <w:noProof/>
            <w:rPrChange w:id="2063" w:author="Ram Shrestha" w:date="2014-01-04T19:38:00Z">
              <w:rPr/>
            </w:rPrChange>
          </w:rPr>
          <w:t xml:space="preserve"> </w:t>
        </w:r>
        <w:r w:rsidRPr="00276C20">
          <w:rPr>
            <w:rFonts w:ascii="Cambria" w:hAnsi="Cambria"/>
            <w:b/>
            <w:noProof/>
            <w:rPrChange w:id="2064" w:author="Ram Shrestha" w:date="2014-01-04T19:38:00Z">
              <w:rPr/>
            </w:rPrChange>
          </w:rPr>
          <w:t>35</w:t>
        </w:r>
        <w:r w:rsidRPr="00276C20">
          <w:rPr>
            <w:rFonts w:ascii="Cambria" w:hAnsi="Cambria"/>
            <w:noProof/>
            <w:rPrChange w:id="2065" w:author="Ram Shrestha" w:date="2014-01-04T19:38:00Z">
              <w:rPr/>
            </w:rPrChange>
          </w:rPr>
          <w:t>: e91.</w:t>
        </w:r>
      </w:ins>
    </w:p>
    <w:p w:rsidR="00276C20" w:rsidRPr="00276C20" w:rsidRDefault="00276C20" w:rsidP="00276C20">
      <w:pPr>
        <w:jc w:val="both"/>
        <w:rPr>
          <w:ins w:id="2066" w:author="Ram Shrestha" w:date="2014-01-04T19:38:00Z"/>
          <w:rFonts w:ascii="Cambria" w:hAnsi="Cambria"/>
          <w:noProof/>
          <w:rPrChange w:id="2067" w:author="Ram Shrestha" w:date="2014-01-04T19:38:00Z">
            <w:rPr>
              <w:ins w:id="2068" w:author="Ram Shrestha" w:date="2014-01-04T19:38:00Z"/>
            </w:rPr>
          </w:rPrChange>
        </w:rPr>
        <w:pPrChange w:id="2069" w:author="Ram Shrestha" w:date="2014-01-04T19:38:00Z">
          <w:pPr>
            <w:ind w:left="720" w:hanging="720"/>
            <w:jc w:val="both"/>
          </w:pPr>
        </w:pPrChange>
      </w:pPr>
      <w:ins w:id="2070" w:author="Ram Shrestha" w:date="2014-01-04T19:38:00Z">
        <w:r w:rsidRPr="00276C20">
          <w:rPr>
            <w:rFonts w:ascii="Cambria" w:hAnsi="Cambria"/>
            <w:noProof/>
            <w:rPrChange w:id="2071" w:author="Ram Shrestha" w:date="2014-01-04T19:38:00Z">
              <w:rPr/>
            </w:rPrChange>
          </w:rPr>
          <w:t xml:space="preserve">Huang, C-c, Lam, SN, Acharya, P, Tang, M, Xiang, S-H, Hussan, SS-u, Stanfield, RL, Robinson, J, Sodroski, J, Wilson, IA, Wyatt, R, Bewley, CA, Kwong, PD (2007) Structures of the CCR5 N Terminus and of a Tyrosine-Sulfated Antibody with HIV-1 gp120 and CD4. </w:t>
        </w:r>
        <w:r w:rsidRPr="00276C20">
          <w:rPr>
            <w:rFonts w:ascii="Cambria" w:hAnsi="Cambria"/>
            <w:i/>
            <w:noProof/>
            <w:rPrChange w:id="2072" w:author="Ram Shrestha" w:date="2014-01-04T19:38:00Z">
              <w:rPr/>
            </w:rPrChange>
          </w:rPr>
          <w:t>Science</w:t>
        </w:r>
        <w:r w:rsidRPr="00276C20">
          <w:rPr>
            <w:rFonts w:ascii="Cambria" w:hAnsi="Cambria"/>
            <w:noProof/>
            <w:rPrChange w:id="2073" w:author="Ram Shrestha" w:date="2014-01-04T19:38:00Z">
              <w:rPr/>
            </w:rPrChange>
          </w:rPr>
          <w:t xml:space="preserve"> </w:t>
        </w:r>
        <w:r w:rsidRPr="00276C20">
          <w:rPr>
            <w:rFonts w:ascii="Cambria" w:hAnsi="Cambria"/>
            <w:b/>
            <w:noProof/>
            <w:rPrChange w:id="2074" w:author="Ram Shrestha" w:date="2014-01-04T19:38:00Z">
              <w:rPr/>
            </w:rPrChange>
          </w:rPr>
          <w:t>317</w:t>
        </w:r>
        <w:r w:rsidRPr="00276C20">
          <w:rPr>
            <w:rFonts w:ascii="Cambria" w:hAnsi="Cambria"/>
            <w:noProof/>
            <w:rPrChange w:id="2075" w:author="Ram Shrestha" w:date="2014-01-04T19:38:00Z">
              <w:rPr/>
            </w:rPrChange>
          </w:rPr>
          <w:t>: 1930-1934.</w:t>
        </w:r>
      </w:ins>
    </w:p>
    <w:p w:rsidR="00276C20" w:rsidRPr="00276C20" w:rsidRDefault="00276C20" w:rsidP="00276C20">
      <w:pPr>
        <w:jc w:val="both"/>
        <w:rPr>
          <w:ins w:id="2076" w:author="Ram Shrestha" w:date="2014-01-04T19:38:00Z"/>
          <w:rFonts w:ascii="Cambria" w:hAnsi="Cambria"/>
          <w:noProof/>
          <w:rPrChange w:id="2077" w:author="Ram Shrestha" w:date="2014-01-04T19:38:00Z">
            <w:rPr>
              <w:ins w:id="2078" w:author="Ram Shrestha" w:date="2014-01-04T19:38:00Z"/>
            </w:rPr>
          </w:rPrChange>
        </w:rPr>
        <w:pPrChange w:id="2079" w:author="Ram Shrestha" w:date="2014-01-04T19:38:00Z">
          <w:pPr>
            <w:ind w:left="720" w:hanging="720"/>
            <w:jc w:val="both"/>
          </w:pPr>
        </w:pPrChange>
      </w:pPr>
      <w:ins w:id="2080" w:author="Ram Shrestha" w:date="2014-01-04T19:38:00Z">
        <w:r w:rsidRPr="00276C20">
          <w:rPr>
            <w:rFonts w:ascii="Cambria" w:hAnsi="Cambria"/>
            <w:noProof/>
            <w:rPrChange w:id="2081" w:author="Ram Shrestha" w:date="2014-01-04T19:38:00Z">
              <w:rPr/>
            </w:rPrChange>
          </w:rPr>
          <w:t>Huet, T, Cheynier, R, Meyerhans, A, Roelants, G, Wain-Hobson, S (1990) Genetic organization of a chimpanzee lentivirus related to HIV-1.</w:t>
        </w:r>
      </w:ins>
    </w:p>
    <w:p w:rsidR="00276C20" w:rsidRPr="00276C20" w:rsidRDefault="00276C20" w:rsidP="00276C20">
      <w:pPr>
        <w:jc w:val="both"/>
        <w:rPr>
          <w:ins w:id="2082" w:author="Ram Shrestha" w:date="2014-01-04T19:38:00Z"/>
          <w:rFonts w:ascii="Cambria" w:hAnsi="Cambria"/>
          <w:noProof/>
          <w:rPrChange w:id="2083" w:author="Ram Shrestha" w:date="2014-01-04T19:38:00Z">
            <w:rPr>
              <w:ins w:id="2084" w:author="Ram Shrestha" w:date="2014-01-04T19:38:00Z"/>
            </w:rPr>
          </w:rPrChange>
        </w:rPr>
        <w:pPrChange w:id="2085" w:author="Ram Shrestha" w:date="2014-01-04T19:38:00Z">
          <w:pPr>
            <w:ind w:left="720" w:hanging="720"/>
            <w:jc w:val="both"/>
          </w:pPr>
        </w:pPrChange>
      </w:pPr>
      <w:ins w:id="2086" w:author="Ram Shrestha" w:date="2014-01-04T19:38:00Z">
        <w:r w:rsidRPr="00276C20">
          <w:rPr>
            <w:rFonts w:ascii="Cambria" w:hAnsi="Cambria"/>
            <w:noProof/>
            <w:rPrChange w:id="2087" w:author="Ram Shrestha" w:date="2014-01-04T19:38:00Z">
              <w:rPr/>
            </w:rPrChange>
          </w:rPr>
          <w:t xml:space="preserve">Hughes, JP, Totten, P (2003) Estimating the accuracy of polymerase chain reaction-based tests using endpoint dilution. </w:t>
        </w:r>
        <w:r w:rsidRPr="00276C20">
          <w:rPr>
            <w:rFonts w:ascii="Cambria" w:hAnsi="Cambria"/>
            <w:i/>
            <w:noProof/>
            <w:rPrChange w:id="2088" w:author="Ram Shrestha" w:date="2014-01-04T19:38:00Z">
              <w:rPr/>
            </w:rPrChange>
          </w:rPr>
          <w:t>Biometrics</w:t>
        </w:r>
        <w:r w:rsidRPr="00276C20">
          <w:rPr>
            <w:rFonts w:ascii="Cambria" w:hAnsi="Cambria"/>
            <w:noProof/>
            <w:rPrChange w:id="2089" w:author="Ram Shrestha" w:date="2014-01-04T19:38:00Z">
              <w:rPr/>
            </w:rPrChange>
          </w:rPr>
          <w:t xml:space="preserve"> </w:t>
        </w:r>
        <w:r w:rsidRPr="00276C20">
          <w:rPr>
            <w:rFonts w:ascii="Cambria" w:hAnsi="Cambria"/>
            <w:b/>
            <w:noProof/>
            <w:rPrChange w:id="2090" w:author="Ram Shrestha" w:date="2014-01-04T19:38:00Z">
              <w:rPr/>
            </w:rPrChange>
          </w:rPr>
          <w:t>59</w:t>
        </w:r>
        <w:r w:rsidRPr="00276C20">
          <w:rPr>
            <w:rFonts w:ascii="Cambria" w:hAnsi="Cambria"/>
            <w:noProof/>
            <w:rPrChange w:id="2091" w:author="Ram Shrestha" w:date="2014-01-04T19:38:00Z">
              <w:rPr/>
            </w:rPrChange>
          </w:rPr>
          <w:t>: 505-511.</w:t>
        </w:r>
      </w:ins>
    </w:p>
    <w:p w:rsidR="00276C20" w:rsidRPr="00276C20" w:rsidRDefault="00276C20" w:rsidP="00276C20">
      <w:pPr>
        <w:jc w:val="both"/>
        <w:rPr>
          <w:ins w:id="2092" w:author="Ram Shrestha" w:date="2014-01-04T19:38:00Z"/>
          <w:rFonts w:ascii="Cambria" w:hAnsi="Cambria"/>
          <w:noProof/>
          <w:rPrChange w:id="2093" w:author="Ram Shrestha" w:date="2014-01-04T19:38:00Z">
            <w:rPr>
              <w:ins w:id="2094" w:author="Ram Shrestha" w:date="2014-01-04T19:38:00Z"/>
            </w:rPr>
          </w:rPrChange>
        </w:rPr>
        <w:pPrChange w:id="2095" w:author="Ram Shrestha" w:date="2014-01-04T19:38:00Z">
          <w:pPr>
            <w:ind w:left="720" w:hanging="720"/>
            <w:jc w:val="both"/>
          </w:pPr>
        </w:pPrChange>
      </w:pPr>
      <w:ins w:id="2096" w:author="Ram Shrestha" w:date="2014-01-04T19:38:00Z">
        <w:r w:rsidRPr="00276C20">
          <w:rPr>
            <w:rFonts w:ascii="Cambria" w:hAnsi="Cambria"/>
            <w:noProof/>
            <w:rPrChange w:id="2097" w:author="Ram Shrestha" w:date="2014-01-04T19:38:00Z">
              <w:rPr/>
            </w:rPrChange>
          </w:rPr>
          <w:t xml:space="preserve">Hulme, AE, Perez, O, Hope, TJ (2011) Complementary assays reveal a relationship between HIV-1 uncoating and reverse transcription. </w:t>
        </w:r>
        <w:r w:rsidRPr="00276C20">
          <w:rPr>
            <w:rFonts w:ascii="Cambria" w:hAnsi="Cambria"/>
            <w:i/>
            <w:noProof/>
            <w:rPrChange w:id="2098" w:author="Ram Shrestha" w:date="2014-01-04T19:38:00Z">
              <w:rPr/>
            </w:rPrChange>
          </w:rPr>
          <w:t>Proc Natl Acad Sci U S A</w:t>
        </w:r>
        <w:r w:rsidRPr="00276C20">
          <w:rPr>
            <w:rFonts w:ascii="Cambria" w:hAnsi="Cambria"/>
            <w:noProof/>
            <w:rPrChange w:id="2099" w:author="Ram Shrestha" w:date="2014-01-04T19:38:00Z">
              <w:rPr/>
            </w:rPrChange>
          </w:rPr>
          <w:t xml:space="preserve"> </w:t>
        </w:r>
        <w:r w:rsidRPr="00276C20">
          <w:rPr>
            <w:rFonts w:ascii="Cambria" w:hAnsi="Cambria"/>
            <w:b/>
            <w:noProof/>
            <w:rPrChange w:id="2100" w:author="Ram Shrestha" w:date="2014-01-04T19:38:00Z">
              <w:rPr/>
            </w:rPrChange>
          </w:rPr>
          <w:t>108</w:t>
        </w:r>
        <w:r w:rsidRPr="00276C20">
          <w:rPr>
            <w:rFonts w:ascii="Cambria" w:hAnsi="Cambria"/>
            <w:noProof/>
            <w:rPrChange w:id="2101" w:author="Ram Shrestha" w:date="2014-01-04T19:38:00Z">
              <w:rPr/>
            </w:rPrChange>
          </w:rPr>
          <w:t>: 9975-9980.</w:t>
        </w:r>
      </w:ins>
    </w:p>
    <w:p w:rsidR="00276C20" w:rsidRPr="00276C20" w:rsidRDefault="00276C20" w:rsidP="00276C20">
      <w:pPr>
        <w:jc w:val="both"/>
        <w:rPr>
          <w:ins w:id="2102" w:author="Ram Shrestha" w:date="2014-01-04T19:38:00Z"/>
          <w:rFonts w:ascii="Cambria" w:hAnsi="Cambria"/>
          <w:noProof/>
          <w:rPrChange w:id="2103" w:author="Ram Shrestha" w:date="2014-01-04T19:38:00Z">
            <w:rPr>
              <w:ins w:id="2104" w:author="Ram Shrestha" w:date="2014-01-04T19:38:00Z"/>
            </w:rPr>
          </w:rPrChange>
        </w:rPr>
        <w:pPrChange w:id="2105" w:author="Ram Shrestha" w:date="2014-01-04T19:38:00Z">
          <w:pPr>
            <w:ind w:left="720" w:hanging="720"/>
            <w:jc w:val="both"/>
          </w:pPr>
        </w:pPrChange>
      </w:pPr>
      <w:ins w:id="2106" w:author="Ram Shrestha" w:date="2014-01-04T19:38:00Z">
        <w:r w:rsidRPr="00276C20">
          <w:rPr>
            <w:rFonts w:ascii="Cambria" w:hAnsi="Cambria"/>
            <w:noProof/>
            <w:rPrChange w:id="2107" w:author="Ram Shrestha" w:date="2014-01-04T19:38:00Z">
              <w:rPr/>
            </w:rPrChange>
          </w:rPr>
          <w:t xml:space="preserve">Hussain, A, Wesley, C, Khalid, M, Chaudhry, A, Jameel, S (2008) Human immunodeficiency virus type 1 Vpu protein interacts with CD74 and modulates major histocompatibility complex class II presentation. </w:t>
        </w:r>
        <w:r w:rsidRPr="00276C20">
          <w:rPr>
            <w:rFonts w:ascii="Cambria" w:hAnsi="Cambria"/>
            <w:i/>
            <w:noProof/>
            <w:rPrChange w:id="2108" w:author="Ram Shrestha" w:date="2014-01-04T19:38:00Z">
              <w:rPr/>
            </w:rPrChange>
          </w:rPr>
          <w:t>Journal of virology</w:t>
        </w:r>
        <w:r w:rsidRPr="00276C20">
          <w:rPr>
            <w:rFonts w:ascii="Cambria" w:hAnsi="Cambria"/>
            <w:noProof/>
            <w:rPrChange w:id="2109" w:author="Ram Shrestha" w:date="2014-01-04T19:38:00Z">
              <w:rPr/>
            </w:rPrChange>
          </w:rPr>
          <w:t xml:space="preserve"> </w:t>
        </w:r>
        <w:r w:rsidRPr="00276C20">
          <w:rPr>
            <w:rFonts w:ascii="Cambria" w:hAnsi="Cambria"/>
            <w:b/>
            <w:noProof/>
            <w:rPrChange w:id="2110" w:author="Ram Shrestha" w:date="2014-01-04T19:38:00Z">
              <w:rPr/>
            </w:rPrChange>
          </w:rPr>
          <w:t>82</w:t>
        </w:r>
        <w:r w:rsidRPr="00276C20">
          <w:rPr>
            <w:rFonts w:ascii="Cambria" w:hAnsi="Cambria"/>
            <w:noProof/>
            <w:rPrChange w:id="2111" w:author="Ram Shrestha" w:date="2014-01-04T19:38:00Z">
              <w:rPr/>
            </w:rPrChange>
          </w:rPr>
          <w:t>: 893–902.</w:t>
        </w:r>
      </w:ins>
    </w:p>
    <w:p w:rsidR="00276C20" w:rsidRPr="00276C20" w:rsidRDefault="00276C20" w:rsidP="00276C20">
      <w:pPr>
        <w:jc w:val="both"/>
        <w:rPr>
          <w:ins w:id="2112" w:author="Ram Shrestha" w:date="2014-01-04T19:38:00Z"/>
          <w:rFonts w:ascii="Cambria" w:hAnsi="Cambria" w:hint="eastAsia"/>
          <w:noProof/>
          <w:rPrChange w:id="2113" w:author="Ram Shrestha" w:date="2014-01-04T19:38:00Z">
            <w:rPr>
              <w:ins w:id="2114" w:author="Ram Shrestha" w:date="2014-01-04T19:38:00Z"/>
              <w:rFonts w:hint="eastAsia"/>
            </w:rPr>
          </w:rPrChange>
        </w:rPr>
        <w:pPrChange w:id="2115" w:author="Ram Shrestha" w:date="2014-01-04T19:38:00Z">
          <w:pPr>
            <w:ind w:left="720" w:hanging="720"/>
            <w:jc w:val="both"/>
          </w:pPr>
        </w:pPrChange>
      </w:pPr>
      <w:ins w:id="2116" w:author="Ram Shrestha" w:date="2014-01-04T19:38:00Z">
        <w:r w:rsidRPr="00276C20">
          <w:rPr>
            <w:rFonts w:ascii="Cambria" w:hAnsi="Cambria" w:hint="eastAsia"/>
            <w:noProof/>
            <w:rPrChange w:id="2117" w:author="Ram Shrestha" w:date="2014-01-04T19:38:00Z">
              <w:rPr>
                <w:rFonts w:hint="eastAsia"/>
              </w:rPr>
            </w:rPrChange>
          </w:rPr>
          <w:t>Ilina, T, Parniak, MA (2008) Inhibitors of HIV</w:t>
        </w:r>
        <w:r w:rsidRPr="00276C20">
          <w:rPr>
            <w:rFonts w:ascii="Cambria" w:hAnsi="Cambria" w:hint="eastAsia"/>
            <w:noProof/>
            <w:rPrChange w:id="2118" w:author="Ram Shrestha" w:date="2014-01-04T19:38:00Z">
              <w:rPr>
                <w:rFonts w:hint="eastAsia"/>
              </w:rPr>
            </w:rPrChange>
          </w:rPr>
          <w:t>‐</w:t>
        </w:r>
        <w:r w:rsidRPr="00276C20">
          <w:rPr>
            <w:rFonts w:ascii="Cambria" w:hAnsi="Cambria" w:hint="eastAsia"/>
            <w:noProof/>
            <w:rPrChange w:id="2119" w:author="Ram Shrestha" w:date="2014-01-04T19:38:00Z">
              <w:rPr>
                <w:rFonts w:hint="eastAsia"/>
              </w:rPr>
            </w:rPrChange>
          </w:rPr>
          <w:t>1 Reverse Transcriptase. In: Advances in Pharmacology, Academic Press, pp. 121-167.</w:t>
        </w:r>
      </w:ins>
    </w:p>
    <w:p w:rsidR="00276C20" w:rsidRPr="00276C20" w:rsidRDefault="00276C20" w:rsidP="00276C20">
      <w:pPr>
        <w:jc w:val="both"/>
        <w:rPr>
          <w:ins w:id="2120" w:author="Ram Shrestha" w:date="2014-01-04T19:38:00Z"/>
          <w:rFonts w:ascii="Cambria" w:hAnsi="Cambria"/>
          <w:noProof/>
          <w:rPrChange w:id="2121" w:author="Ram Shrestha" w:date="2014-01-04T19:38:00Z">
            <w:rPr>
              <w:ins w:id="2122" w:author="Ram Shrestha" w:date="2014-01-04T19:38:00Z"/>
            </w:rPr>
          </w:rPrChange>
        </w:rPr>
        <w:pPrChange w:id="2123" w:author="Ram Shrestha" w:date="2014-01-04T19:38:00Z">
          <w:pPr>
            <w:ind w:left="720" w:hanging="720"/>
            <w:jc w:val="both"/>
          </w:pPr>
        </w:pPrChange>
      </w:pPr>
      <w:ins w:id="2124" w:author="Ram Shrestha" w:date="2014-01-04T19:38:00Z">
        <w:r w:rsidRPr="00276C20">
          <w:rPr>
            <w:rFonts w:ascii="Cambria" w:hAnsi="Cambria"/>
            <w:noProof/>
            <w:rPrChange w:id="2125" w:author="Ram Shrestha" w:date="2014-01-04T19:38:00Z">
              <w:rPr/>
            </w:rPrChange>
          </w:rPr>
          <w:t xml:space="preserve">Jabara, CB, Jones, CD, Roach, J, Anderson, JA, Swanstrom, R (2011) Accurate sampling and deep sequencing of the HIV-1 protease gene using a Primer ID. </w:t>
        </w:r>
        <w:r w:rsidRPr="00276C20">
          <w:rPr>
            <w:rFonts w:ascii="Cambria" w:hAnsi="Cambria"/>
            <w:i/>
            <w:noProof/>
            <w:rPrChange w:id="2126" w:author="Ram Shrestha" w:date="2014-01-04T19:38:00Z">
              <w:rPr/>
            </w:rPrChange>
          </w:rPr>
          <w:t>Proc Natl Acad Sci U S A</w:t>
        </w:r>
        <w:r w:rsidRPr="00276C20">
          <w:rPr>
            <w:rFonts w:ascii="Cambria" w:hAnsi="Cambria"/>
            <w:noProof/>
            <w:rPrChange w:id="2127" w:author="Ram Shrestha" w:date="2014-01-04T19:38:00Z">
              <w:rPr/>
            </w:rPrChange>
          </w:rPr>
          <w:t xml:space="preserve"> </w:t>
        </w:r>
        <w:r w:rsidRPr="00276C20">
          <w:rPr>
            <w:rFonts w:ascii="Cambria" w:hAnsi="Cambria"/>
            <w:b/>
            <w:noProof/>
            <w:rPrChange w:id="2128" w:author="Ram Shrestha" w:date="2014-01-04T19:38:00Z">
              <w:rPr/>
            </w:rPrChange>
          </w:rPr>
          <w:t>108</w:t>
        </w:r>
        <w:r w:rsidRPr="00276C20">
          <w:rPr>
            <w:rFonts w:ascii="Cambria" w:hAnsi="Cambria"/>
            <w:noProof/>
            <w:rPrChange w:id="2129" w:author="Ram Shrestha" w:date="2014-01-04T19:38:00Z">
              <w:rPr/>
            </w:rPrChange>
          </w:rPr>
          <w:t>: 20166-20171.</w:t>
        </w:r>
      </w:ins>
    </w:p>
    <w:p w:rsidR="00276C20" w:rsidRPr="00276C20" w:rsidRDefault="00276C20" w:rsidP="00276C20">
      <w:pPr>
        <w:jc w:val="both"/>
        <w:rPr>
          <w:ins w:id="2130" w:author="Ram Shrestha" w:date="2014-01-04T19:38:00Z"/>
          <w:rFonts w:ascii="Cambria" w:hAnsi="Cambria"/>
          <w:noProof/>
          <w:rPrChange w:id="2131" w:author="Ram Shrestha" w:date="2014-01-04T19:38:00Z">
            <w:rPr>
              <w:ins w:id="2132" w:author="Ram Shrestha" w:date="2014-01-04T19:38:00Z"/>
            </w:rPr>
          </w:rPrChange>
        </w:rPr>
        <w:pPrChange w:id="2133" w:author="Ram Shrestha" w:date="2014-01-04T19:38:00Z">
          <w:pPr>
            <w:ind w:left="720" w:hanging="720"/>
            <w:jc w:val="both"/>
          </w:pPr>
        </w:pPrChange>
      </w:pPr>
      <w:ins w:id="2134" w:author="Ram Shrestha" w:date="2014-01-04T19:38:00Z">
        <w:r w:rsidRPr="00276C20">
          <w:rPr>
            <w:rFonts w:ascii="Cambria" w:hAnsi="Cambria"/>
            <w:noProof/>
            <w:rPrChange w:id="2135" w:author="Ram Shrestha" w:date="2014-01-04T19:38:00Z">
              <w:rPr/>
            </w:rPrChange>
          </w:rPr>
          <w:t xml:space="preserve">Jacks, T, Power, MD, Masiarz, FR, Luciw, PA, Barr, PJ, Varmus, HE (1988) Characterization of ribosomal frameshifting in HIV-1 gag-pol expression. </w:t>
        </w:r>
        <w:r w:rsidRPr="00276C20">
          <w:rPr>
            <w:rFonts w:ascii="Cambria" w:hAnsi="Cambria"/>
            <w:i/>
            <w:noProof/>
            <w:rPrChange w:id="2136" w:author="Ram Shrestha" w:date="2014-01-04T19:38:00Z">
              <w:rPr/>
            </w:rPrChange>
          </w:rPr>
          <w:t>Nature</w:t>
        </w:r>
        <w:r w:rsidRPr="00276C20">
          <w:rPr>
            <w:rFonts w:ascii="Cambria" w:hAnsi="Cambria"/>
            <w:noProof/>
            <w:rPrChange w:id="2137" w:author="Ram Shrestha" w:date="2014-01-04T19:38:00Z">
              <w:rPr/>
            </w:rPrChange>
          </w:rPr>
          <w:t xml:space="preserve"> </w:t>
        </w:r>
        <w:r w:rsidRPr="00276C20">
          <w:rPr>
            <w:rFonts w:ascii="Cambria" w:hAnsi="Cambria"/>
            <w:b/>
            <w:noProof/>
            <w:rPrChange w:id="2138" w:author="Ram Shrestha" w:date="2014-01-04T19:38:00Z">
              <w:rPr/>
            </w:rPrChange>
          </w:rPr>
          <w:t>331</w:t>
        </w:r>
        <w:r w:rsidRPr="00276C20">
          <w:rPr>
            <w:rFonts w:ascii="Cambria" w:hAnsi="Cambria"/>
            <w:noProof/>
            <w:rPrChange w:id="2139" w:author="Ram Shrestha" w:date="2014-01-04T19:38:00Z">
              <w:rPr/>
            </w:rPrChange>
          </w:rPr>
          <w:t>: 280-283.</w:t>
        </w:r>
      </w:ins>
    </w:p>
    <w:p w:rsidR="00276C20" w:rsidRPr="00276C20" w:rsidRDefault="00276C20" w:rsidP="00276C20">
      <w:pPr>
        <w:jc w:val="both"/>
        <w:rPr>
          <w:ins w:id="2140" w:author="Ram Shrestha" w:date="2014-01-04T19:38:00Z"/>
          <w:rFonts w:ascii="Cambria" w:hAnsi="Cambria"/>
          <w:noProof/>
          <w:rPrChange w:id="2141" w:author="Ram Shrestha" w:date="2014-01-04T19:38:00Z">
            <w:rPr>
              <w:ins w:id="2142" w:author="Ram Shrestha" w:date="2014-01-04T19:38:00Z"/>
            </w:rPr>
          </w:rPrChange>
        </w:rPr>
        <w:pPrChange w:id="2143" w:author="Ram Shrestha" w:date="2014-01-04T19:38:00Z">
          <w:pPr>
            <w:ind w:left="720" w:hanging="720"/>
            <w:jc w:val="both"/>
          </w:pPr>
        </w:pPrChange>
      </w:pPr>
      <w:ins w:id="2144" w:author="Ram Shrestha" w:date="2014-01-04T19:38:00Z">
        <w:r w:rsidRPr="00276C20">
          <w:rPr>
            <w:rFonts w:ascii="Cambria" w:hAnsi="Cambria"/>
            <w:noProof/>
            <w:rPrChange w:id="2145" w:author="Ram Shrestha" w:date="2014-01-04T19:38:00Z">
              <w:rPr/>
            </w:rPrChange>
          </w:rPr>
          <w:t xml:space="preserve">Jacobo-Molina, A, Arnold, E (1991) HIV reverse transcriptase structure-function relationships. </w:t>
        </w:r>
        <w:r w:rsidRPr="00276C20">
          <w:rPr>
            <w:rFonts w:ascii="Cambria" w:hAnsi="Cambria"/>
            <w:i/>
            <w:noProof/>
            <w:rPrChange w:id="2146" w:author="Ram Shrestha" w:date="2014-01-04T19:38:00Z">
              <w:rPr/>
            </w:rPrChange>
          </w:rPr>
          <w:t>Biochemistry</w:t>
        </w:r>
        <w:r w:rsidRPr="00276C20">
          <w:rPr>
            <w:rFonts w:ascii="Cambria" w:hAnsi="Cambria"/>
            <w:noProof/>
            <w:rPrChange w:id="2147" w:author="Ram Shrestha" w:date="2014-01-04T19:38:00Z">
              <w:rPr/>
            </w:rPrChange>
          </w:rPr>
          <w:t xml:space="preserve"> </w:t>
        </w:r>
        <w:r w:rsidRPr="00276C20">
          <w:rPr>
            <w:rFonts w:ascii="Cambria" w:hAnsi="Cambria"/>
            <w:b/>
            <w:noProof/>
            <w:rPrChange w:id="2148" w:author="Ram Shrestha" w:date="2014-01-04T19:38:00Z">
              <w:rPr/>
            </w:rPrChange>
          </w:rPr>
          <w:t>30</w:t>
        </w:r>
        <w:r w:rsidRPr="00276C20">
          <w:rPr>
            <w:rFonts w:ascii="Cambria" w:hAnsi="Cambria"/>
            <w:noProof/>
            <w:rPrChange w:id="2149" w:author="Ram Shrestha" w:date="2014-01-04T19:38:00Z">
              <w:rPr/>
            </w:rPrChange>
          </w:rPr>
          <w:t>: 6351–6361.</w:t>
        </w:r>
      </w:ins>
    </w:p>
    <w:p w:rsidR="00276C20" w:rsidRPr="00276C20" w:rsidRDefault="00276C20" w:rsidP="00276C20">
      <w:pPr>
        <w:jc w:val="both"/>
        <w:rPr>
          <w:ins w:id="2150" w:author="Ram Shrestha" w:date="2014-01-04T19:38:00Z"/>
          <w:rFonts w:ascii="Cambria" w:hAnsi="Cambria"/>
          <w:noProof/>
          <w:rPrChange w:id="2151" w:author="Ram Shrestha" w:date="2014-01-04T19:38:00Z">
            <w:rPr>
              <w:ins w:id="2152" w:author="Ram Shrestha" w:date="2014-01-04T19:38:00Z"/>
            </w:rPr>
          </w:rPrChange>
        </w:rPr>
        <w:pPrChange w:id="2153" w:author="Ram Shrestha" w:date="2014-01-04T19:38:00Z">
          <w:pPr>
            <w:ind w:left="720" w:hanging="720"/>
            <w:jc w:val="both"/>
          </w:pPr>
        </w:pPrChange>
      </w:pPr>
      <w:ins w:id="2154" w:author="Ram Shrestha" w:date="2014-01-04T19:38:00Z">
        <w:r w:rsidRPr="00276C20">
          <w:rPr>
            <w:rFonts w:ascii="Cambria" w:hAnsi="Cambria"/>
            <w:noProof/>
            <w:rPrChange w:id="2155" w:author="Ram Shrestha" w:date="2014-01-04T19:38:00Z">
              <w:rPr/>
            </w:rPrChange>
          </w:rPr>
          <w:t xml:space="preserve">Jager, S, Kim, DY, Hultquist, JF, Shindo, K, LaRue, RS, Kwon, E, Li, M, Anderson, BD, Yen, L, Stanley, D, Mahon, C, Kane, J, Franks-Skiba, K, Cimermancic, P, Burlingame, A, Sali, A, Craik, CS, Harris, RS, Gross, JD, Krogan, NJ Vif hijacks CBF-beta to degrade APOBEC3G and promote HIV-1 infection. </w:t>
        </w:r>
        <w:r w:rsidRPr="00276C20">
          <w:rPr>
            <w:rFonts w:ascii="Cambria" w:hAnsi="Cambria"/>
            <w:i/>
            <w:noProof/>
            <w:rPrChange w:id="2156" w:author="Ram Shrestha" w:date="2014-01-04T19:38:00Z">
              <w:rPr/>
            </w:rPrChange>
          </w:rPr>
          <w:t>Nature</w:t>
        </w:r>
        <w:r w:rsidRPr="00276C20">
          <w:rPr>
            <w:rFonts w:ascii="Cambria" w:hAnsi="Cambria"/>
            <w:noProof/>
            <w:rPrChange w:id="2157" w:author="Ram Shrestha" w:date="2014-01-04T19:38:00Z">
              <w:rPr/>
            </w:rPrChange>
          </w:rPr>
          <w:t xml:space="preserve"> </w:t>
        </w:r>
        <w:r w:rsidRPr="00276C20">
          <w:rPr>
            <w:rFonts w:ascii="Cambria" w:hAnsi="Cambria"/>
            <w:b/>
            <w:noProof/>
            <w:rPrChange w:id="2158" w:author="Ram Shrestha" w:date="2014-01-04T19:38:00Z">
              <w:rPr/>
            </w:rPrChange>
          </w:rPr>
          <w:t>481</w:t>
        </w:r>
        <w:r w:rsidRPr="00276C20">
          <w:rPr>
            <w:rFonts w:ascii="Cambria" w:hAnsi="Cambria"/>
            <w:noProof/>
            <w:rPrChange w:id="2159" w:author="Ram Shrestha" w:date="2014-01-04T19:38:00Z">
              <w:rPr/>
            </w:rPrChange>
          </w:rPr>
          <w:t>: 371-375.</w:t>
        </w:r>
      </w:ins>
    </w:p>
    <w:p w:rsidR="00276C20" w:rsidRPr="00276C20" w:rsidRDefault="00276C20" w:rsidP="00276C20">
      <w:pPr>
        <w:jc w:val="both"/>
        <w:rPr>
          <w:ins w:id="2160" w:author="Ram Shrestha" w:date="2014-01-04T19:38:00Z"/>
          <w:rFonts w:ascii="Cambria" w:hAnsi="Cambria"/>
          <w:noProof/>
          <w:rPrChange w:id="2161" w:author="Ram Shrestha" w:date="2014-01-04T19:38:00Z">
            <w:rPr>
              <w:ins w:id="2162" w:author="Ram Shrestha" w:date="2014-01-04T19:38:00Z"/>
            </w:rPr>
          </w:rPrChange>
        </w:rPr>
        <w:pPrChange w:id="2163" w:author="Ram Shrestha" w:date="2014-01-04T19:38:00Z">
          <w:pPr>
            <w:ind w:left="720" w:hanging="720"/>
            <w:jc w:val="both"/>
          </w:pPr>
        </w:pPrChange>
      </w:pPr>
      <w:ins w:id="2164" w:author="Ram Shrestha" w:date="2014-01-04T19:38:00Z">
        <w:r w:rsidRPr="00276C20">
          <w:rPr>
            <w:rFonts w:ascii="Cambria" w:hAnsi="Cambria"/>
            <w:noProof/>
            <w:rPrChange w:id="2165" w:author="Ram Shrestha" w:date="2014-01-04T19:38:00Z">
              <w:rPr/>
            </w:rPrChange>
          </w:rPr>
          <w:t xml:space="preserve">Jakobson, CG, Dinnar, U, Feinsod, M, Nemirovsky, Y (2002) Ion-sensitive field-effect transistors in standard CMOS fabricated by post processing. </w:t>
        </w:r>
        <w:r w:rsidRPr="00276C20">
          <w:rPr>
            <w:rFonts w:ascii="Cambria" w:hAnsi="Cambria"/>
            <w:i/>
            <w:noProof/>
            <w:rPrChange w:id="2166" w:author="Ram Shrestha" w:date="2014-01-04T19:38:00Z">
              <w:rPr/>
            </w:rPrChange>
          </w:rPr>
          <w:t>IEEE Sensors Journal</w:t>
        </w:r>
        <w:r w:rsidRPr="00276C20">
          <w:rPr>
            <w:rFonts w:ascii="Cambria" w:hAnsi="Cambria"/>
            <w:noProof/>
            <w:rPrChange w:id="2167" w:author="Ram Shrestha" w:date="2014-01-04T19:38:00Z">
              <w:rPr/>
            </w:rPrChange>
          </w:rPr>
          <w:t xml:space="preserve"> </w:t>
        </w:r>
        <w:r w:rsidRPr="00276C20">
          <w:rPr>
            <w:rFonts w:ascii="Cambria" w:hAnsi="Cambria"/>
            <w:b/>
            <w:noProof/>
            <w:rPrChange w:id="2168" w:author="Ram Shrestha" w:date="2014-01-04T19:38:00Z">
              <w:rPr/>
            </w:rPrChange>
          </w:rPr>
          <w:t>2</w:t>
        </w:r>
        <w:r w:rsidRPr="00276C20">
          <w:rPr>
            <w:rFonts w:ascii="Cambria" w:hAnsi="Cambria"/>
            <w:noProof/>
            <w:rPrChange w:id="2169" w:author="Ram Shrestha" w:date="2014-01-04T19:38:00Z">
              <w:rPr/>
            </w:rPrChange>
          </w:rPr>
          <w:t>: 279-287.</w:t>
        </w:r>
      </w:ins>
    </w:p>
    <w:p w:rsidR="00276C20" w:rsidRPr="00276C20" w:rsidRDefault="00276C20" w:rsidP="00276C20">
      <w:pPr>
        <w:jc w:val="both"/>
        <w:rPr>
          <w:ins w:id="2170" w:author="Ram Shrestha" w:date="2014-01-04T19:38:00Z"/>
          <w:rFonts w:ascii="Cambria" w:hAnsi="Cambria"/>
          <w:noProof/>
          <w:rPrChange w:id="2171" w:author="Ram Shrestha" w:date="2014-01-04T19:38:00Z">
            <w:rPr>
              <w:ins w:id="2172" w:author="Ram Shrestha" w:date="2014-01-04T19:38:00Z"/>
            </w:rPr>
          </w:rPrChange>
        </w:rPr>
        <w:pPrChange w:id="2173" w:author="Ram Shrestha" w:date="2014-01-04T19:38:00Z">
          <w:pPr>
            <w:ind w:left="720" w:hanging="720"/>
            <w:jc w:val="both"/>
          </w:pPr>
        </w:pPrChange>
      </w:pPr>
      <w:ins w:id="2174" w:author="Ram Shrestha" w:date="2014-01-04T19:38:00Z">
        <w:r w:rsidRPr="00276C20">
          <w:rPr>
            <w:rFonts w:ascii="Cambria" w:hAnsi="Cambria"/>
            <w:noProof/>
            <w:rPrChange w:id="2175" w:author="Ram Shrestha" w:date="2014-01-04T19:38:00Z">
              <w:rPr/>
            </w:rPrChange>
          </w:rPr>
          <w:t xml:space="preserve">Japour, AJ, Welles, S, D'Aquila, RT, Johnson, VA, Richman, DD, Coombs, RW, Reichelderfer, PS, Kahn, JO, Crumpacker, CS, Kuritzkes, DR (1995) Prevalence and clinical significance of zidovudine resistance mutations in human immunodeficiency virus isolated from patients after long-term zidovudine treatment. AIDS Clinical Trials Group 116B/117 Study Team and the Virology Committee Resistance Working Group. </w:t>
        </w:r>
        <w:r w:rsidRPr="00276C20">
          <w:rPr>
            <w:rFonts w:ascii="Cambria" w:hAnsi="Cambria"/>
            <w:i/>
            <w:noProof/>
            <w:rPrChange w:id="2176" w:author="Ram Shrestha" w:date="2014-01-04T19:38:00Z">
              <w:rPr/>
            </w:rPrChange>
          </w:rPr>
          <w:t>J Infect Dis</w:t>
        </w:r>
        <w:r w:rsidRPr="00276C20">
          <w:rPr>
            <w:rFonts w:ascii="Cambria" w:hAnsi="Cambria"/>
            <w:noProof/>
            <w:rPrChange w:id="2177" w:author="Ram Shrestha" w:date="2014-01-04T19:38:00Z">
              <w:rPr/>
            </w:rPrChange>
          </w:rPr>
          <w:t xml:space="preserve"> </w:t>
        </w:r>
        <w:r w:rsidRPr="00276C20">
          <w:rPr>
            <w:rFonts w:ascii="Cambria" w:hAnsi="Cambria"/>
            <w:b/>
            <w:noProof/>
            <w:rPrChange w:id="2178" w:author="Ram Shrestha" w:date="2014-01-04T19:38:00Z">
              <w:rPr/>
            </w:rPrChange>
          </w:rPr>
          <w:t>171</w:t>
        </w:r>
        <w:r w:rsidRPr="00276C20">
          <w:rPr>
            <w:rFonts w:ascii="Cambria" w:hAnsi="Cambria"/>
            <w:noProof/>
            <w:rPrChange w:id="2179" w:author="Ram Shrestha" w:date="2014-01-04T19:38:00Z">
              <w:rPr/>
            </w:rPrChange>
          </w:rPr>
          <w:t>: 1172-1179.</w:t>
        </w:r>
      </w:ins>
    </w:p>
    <w:p w:rsidR="00276C20" w:rsidRPr="00276C20" w:rsidRDefault="00276C20" w:rsidP="00276C20">
      <w:pPr>
        <w:jc w:val="both"/>
        <w:rPr>
          <w:ins w:id="2180" w:author="Ram Shrestha" w:date="2014-01-04T19:38:00Z"/>
          <w:rFonts w:ascii="Cambria" w:hAnsi="Cambria"/>
          <w:noProof/>
          <w:rPrChange w:id="2181" w:author="Ram Shrestha" w:date="2014-01-04T19:38:00Z">
            <w:rPr>
              <w:ins w:id="2182" w:author="Ram Shrestha" w:date="2014-01-04T19:38:00Z"/>
            </w:rPr>
          </w:rPrChange>
        </w:rPr>
        <w:pPrChange w:id="2183" w:author="Ram Shrestha" w:date="2014-01-04T19:38:00Z">
          <w:pPr>
            <w:ind w:left="720" w:hanging="720"/>
            <w:jc w:val="both"/>
          </w:pPr>
        </w:pPrChange>
      </w:pPr>
      <w:ins w:id="2184" w:author="Ram Shrestha" w:date="2014-01-04T19:38:00Z">
        <w:r w:rsidRPr="00276C20">
          <w:rPr>
            <w:rFonts w:ascii="Cambria" w:hAnsi="Cambria"/>
            <w:noProof/>
            <w:rPrChange w:id="2185" w:author="Ram Shrestha" w:date="2014-01-04T19:38:00Z">
              <w:rPr/>
            </w:rPrChange>
          </w:rPr>
          <w:t xml:space="preserve">Ji, H, Li, Y, Graham, M, Liang, BB, Pilon, R, Tyson, S, Peters, G, Tyler, S, Merks, H, Bertagnolio, S, Soto-Ramirez, L, Sandstrom, P, Brooks, J (2011) Next-generation sequencing of dried blood spot specimens: a novel approach to HIV drug-resistance surveillance. </w:t>
        </w:r>
        <w:r w:rsidRPr="00276C20">
          <w:rPr>
            <w:rFonts w:ascii="Cambria" w:hAnsi="Cambria"/>
            <w:i/>
            <w:noProof/>
            <w:rPrChange w:id="2186" w:author="Ram Shrestha" w:date="2014-01-04T19:38:00Z">
              <w:rPr/>
            </w:rPrChange>
          </w:rPr>
          <w:t>Antivir Ther</w:t>
        </w:r>
        <w:r w:rsidRPr="00276C20">
          <w:rPr>
            <w:rFonts w:ascii="Cambria" w:hAnsi="Cambria"/>
            <w:noProof/>
            <w:rPrChange w:id="2187" w:author="Ram Shrestha" w:date="2014-01-04T19:38:00Z">
              <w:rPr/>
            </w:rPrChange>
          </w:rPr>
          <w:t xml:space="preserve"> </w:t>
        </w:r>
        <w:r w:rsidRPr="00276C20">
          <w:rPr>
            <w:rFonts w:ascii="Cambria" w:hAnsi="Cambria"/>
            <w:b/>
            <w:noProof/>
            <w:rPrChange w:id="2188" w:author="Ram Shrestha" w:date="2014-01-04T19:38:00Z">
              <w:rPr/>
            </w:rPrChange>
          </w:rPr>
          <w:t>16</w:t>
        </w:r>
        <w:r w:rsidRPr="00276C20">
          <w:rPr>
            <w:rFonts w:ascii="Cambria" w:hAnsi="Cambria"/>
            <w:noProof/>
            <w:rPrChange w:id="2189" w:author="Ram Shrestha" w:date="2014-01-04T19:38:00Z">
              <w:rPr/>
            </w:rPrChange>
          </w:rPr>
          <w:t>: 871-878.</w:t>
        </w:r>
      </w:ins>
    </w:p>
    <w:p w:rsidR="00276C20" w:rsidRPr="00276C20" w:rsidRDefault="00276C20" w:rsidP="00276C20">
      <w:pPr>
        <w:jc w:val="both"/>
        <w:rPr>
          <w:ins w:id="2190" w:author="Ram Shrestha" w:date="2014-01-04T19:38:00Z"/>
          <w:rFonts w:ascii="Cambria" w:hAnsi="Cambria"/>
          <w:noProof/>
          <w:rPrChange w:id="2191" w:author="Ram Shrestha" w:date="2014-01-04T19:38:00Z">
            <w:rPr>
              <w:ins w:id="2192" w:author="Ram Shrestha" w:date="2014-01-04T19:38:00Z"/>
            </w:rPr>
          </w:rPrChange>
        </w:rPr>
        <w:pPrChange w:id="2193" w:author="Ram Shrestha" w:date="2014-01-04T19:38:00Z">
          <w:pPr>
            <w:ind w:left="720" w:hanging="720"/>
            <w:jc w:val="both"/>
          </w:pPr>
        </w:pPrChange>
      </w:pPr>
      <w:ins w:id="2194" w:author="Ram Shrestha" w:date="2014-01-04T19:38:00Z">
        <w:r w:rsidRPr="00276C20">
          <w:rPr>
            <w:rFonts w:ascii="Cambria" w:hAnsi="Cambria"/>
            <w:noProof/>
            <w:rPrChange w:id="2195" w:author="Ram Shrestha" w:date="2014-01-04T19:38:00Z">
              <w:rPr/>
            </w:rPrChange>
          </w:rPr>
          <w:t xml:space="preserve">Ji, H, Liang, B, Li, Y, Van Domselaar, G, Graham, M, Tyler, S, Merks, H, Sandstrom, P, Brooks, J (2012) Low abundance drug resistance variants in transmitted HIV drug resistance surveillance specimens identified using tagged pooled pyrosequencing. </w:t>
        </w:r>
        <w:r w:rsidRPr="00276C20">
          <w:rPr>
            <w:rFonts w:ascii="Cambria" w:hAnsi="Cambria"/>
            <w:i/>
            <w:noProof/>
            <w:rPrChange w:id="2196" w:author="Ram Shrestha" w:date="2014-01-04T19:38:00Z">
              <w:rPr/>
            </w:rPrChange>
          </w:rPr>
          <w:t>J Virol Methods</w:t>
        </w:r>
        <w:r w:rsidRPr="00276C20">
          <w:rPr>
            <w:rFonts w:ascii="Cambria" w:hAnsi="Cambria"/>
            <w:noProof/>
            <w:rPrChange w:id="2197" w:author="Ram Shrestha" w:date="2014-01-04T19:38:00Z">
              <w:rPr/>
            </w:rPrChange>
          </w:rPr>
          <w:t xml:space="preserve"> </w:t>
        </w:r>
        <w:r w:rsidRPr="00276C20">
          <w:rPr>
            <w:rFonts w:ascii="Cambria" w:hAnsi="Cambria"/>
            <w:b/>
            <w:noProof/>
            <w:rPrChange w:id="2198" w:author="Ram Shrestha" w:date="2014-01-04T19:38:00Z">
              <w:rPr/>
            </w:rPrChange>
          </w:rPr>
          <w:t>187</w:t>
        </w:r>
        <w:r w:rsidRPr="00276C20">
          <w:rPr>
            <w:rFonts w:ascii="Cambria" w:hAnsi="Cambria"/>
            <w:noProof/>
            <w:rPrChange w:id="2199" w:author="Ram Shrestha" w:date="2014-01-04T19:38:00Z">
              <w:rPr/>
            </w:rPrChange>
          </w:rPr>
          <w:t>: 314-320.</w:t>
        </w:r>
      </w:ins>
    </w:p>
    <w:p w:rsidR="00276C20" w:rsidRPr="00276C20" w:rsidRDefault="00276C20" w:rsidP="00276C20">
      <w:pPr>
        <w:jc w:val="both"/>
        <w:rPr>
          <w:ins w:id="2200" w:author="Ram Shrestha" w:date="2014-01-04T19:38:00Z"/>
          <w:rFonts w:ascii="Cambria" w:hAnsi="Cambria"/>
          <w:noProof/>
          <w:rPrChange w:id="2201" w:author="Ram Shrestha" w:date="2014-01-04T19:38:00Z">
            <w:rPr>
              <w:ins w:id="2202" w:author="Ram Shrestha" w:date="2014-01-04T19:38:00Z"/>
            </w:rPr>
          </w:rPrChange>
        </w:rPr>
        <w:pPrChange w:id="2203" w:author="Ram Shrestha" w:date="2014-01-04T19:38:00Z">
          <w:pPr>
            <w:ind w:left="720" w:hanging="720"/>
            <w:jc w:val="both"/>
          </w:pPr>
        </w:pPrChange>
      </w:pPr>
      <w:ins w:id="2204" w:author="Ram Shrestha" w:date="2014-01-04T19:38:00Z">
        <w:r w:rsidRPr="00276C20">
          <w:rPr>
            <w:rFonts w:ascii="Cambria" w:hAnsi="Cambria"/>
            <w:noProof/>
            <w:rPrChange w:id="2205" w:author="Ram Shrestha" w:date="2014-01-04T19:38:00Z">
              <w:rPr/>
            </w:rPrChange>
          </w:rPr>
          <w:t xml:space="preserve">Johnson, JA, Geretti, AM (2010) Low-frequency HIV-1 drug resistance mutations can be clinically significant but must be interpreted with caution. </w:t>
        </w:r>
        <w:r w:rsidRPr="00276C20">
          <w:rPr>
            <w:rFonts w:ascii="Cambria" w:hAnsi="Cambria"/>
            <w:i/>
            <w:noProof/>
            <w:rPrChange w:id="2206" w:author="Ram Shrestha" w:date="2014-01-04T19:38:00Z">
              <w:rPr/>
            </w:rPrChange>
          </w:rPr>
          <w:t>J Antimicrob Chemother</w:t>
        </w:r>
        <w:r w:rsidRPr="00276C20">
          <w:rPr>
            <w:rFonts w:ascii="Cambria" w:hAnsi="Cambria"/>
            <w:noProof/>
            <w:rPrChange w:id="2207" w:author="Ram Shrestha" w:date="2014-01-04T19:38:00Z">
              <w:rPr/>
            </w:rPrChange>
          </w:rPr>
          <w:t xml:space="preserve"> </w:t>
        </w:r>
        <w:r w:rsidRPr="00276C20">
          <w:rPr>
            <w:rFonts w:ascii="Cambria" w:hAnsi="Cambria"/>
            <w:b/>
            <w:noProof/>
            <w:rPrChange w:id="2208" w:author="Ram Shrestha" w:date="2014-01-04T19:38:00Z">
              <w:rPr/>
            </w:rPrChange>
          </w:rPr>
          <w:t>65</w:t>
        </w:r>
        <w:r w:rsidRPr="00276C20">
          <w:rPr>
            <w:rFonts w:ascii="Cambria" w:hAnsi="Cambria"/>
            <w:noProof/>
            <w:rPrChange w:id="2209" w:author="Ram Shrestha" w:date="2014-01-04T19:38:00Z">
              <w:rPr/>
            </w:rPrChange>
          </w:rPr>
          <w:t>: 1322-1326.</w:t>
        </w:r>
      </w:ins>
    </w:p>
    <w:p w:rsidR="00276C20" w:rsidRPr="00276C20" w:rsidRDefault="00276C20" w:rsidP="00276C20">
      <w:pPr>
        <w:jc w:val="both"/>
        <w:rPr>
          <w:ins w:id="2210" w:author="Ram Shrestha" w:date="2014-01-04T19:38:00Z"/>
          <w:rFonts w:ascii="Cambria" w:hAnsi="Cambria"/>
          <w:noProof/>
          <w:rPrChange w:id="2211" w:author="Ram Shrestha" w:date="2014-01-04T19:38:00Z">
            <w:rPr>
              <w:ins w:id="2212" w:author="Ram Shrestha" w:date="2014-01-04T19:38:00Z"/>
            </w:rPr>
          </w:rPrChange>
        </w:rPr>
        <w:pPrChange w:id="2213" w:author="Ram Shrestha" w:date="2014-01-04T19:38:00Z">
          <w:pPr>
            <w:ind w:left="720" w:hanging="720"/>
            <w:jc w:val="both"/>
          </w:pPr>
        </w:pPrChange>
      </w:pPr>
      <w:ins w:id="2214" w:author="Ram Shrestha" w:date="2014-01-04T19:38:00Z">
        <w:r w:rsidRPr="00276C20">
          <w:rPr>
            <w:rFonts w:ascii="Cambria" w:hAnsi="Cambria"/>
            <w:noProof/>
            <w:rPrChange w:id="2215" w:author="Ram Shrestha" w:date="2014-01-04T19:38:00Z">
              <w:rPr/>
            </w:rPrChange>
          </w:rPr>
          <w:t xml:space="preserve">Jowett, JB, Planelles, V, Poon, B, Shah, NP, Chen, M-L, Chen, IS (1995) The human immunodeficiency virus type 1 vpr gene arrests infected T cells in the G2+ M phase of the cell cycle. </w:t>
        </w:r>
        <w:r w:rsidRPr="00276C20">
          <w:rPr>
            <w:rFonts w:ascii="Cambria" w:hAnsi="Cambria"/>
            <w:i/>
            <w:noProof/>
            <w:rPrChange w:id="2216" w:author="Ram Shrestha" w:date="2014-01-04T19:38:00Z">
              <w:rPr/>
            </w:rPrChange>
          </w:rPr>
          <w:t>Journal of virology</w:t>
        </w:r>
        <w:r w:rsidRPr="00276C20">
          <w:rPr>
            <w:rFonts w:ascii="Cambria" w:hAnsi="Cambria"/>
            <w:noProof/>
            <w:rPrChange w:id="2217" w:author="Ram Shrestha" w:date="2014-01-04T19:38:00Z">
              <w:rPr/>
            </w:rPrChange>
          </w:rPr>
          <w:t xml:space="preserve"> </w:t>
        </w:r>
        <w:r w:rsidRPr="00276C20">
          <w:rPr>
            <w:rFonts w:ascii="Cambria" w:hAnsi="Cambria"/>
            <w:b/>
            <w:noProof/>
            <w:rPrChange w:id="2218" w:author="Ram Shrestha" w:date="2014-01-04T19:38:00Z">
              <w:rPr/>
            </w:rPrChange>
          </w:rPr>
          <w:t>69</w:t>
        </w:r>
        <w:r w:rsidRPr="00276C20">
          <w:rPr>
            <w:rFonts w:ascii="Cambria" w:hAnsi="Cambria"/>
            <w:noProof/>
            <w:rPrChange w:id="2219" w:author="Ram Shrestha" w:date="2014-01-04T19:38:00Z">
              <w:rPr/>
            </w:rPrChange>
          </w:rPr>
          <w:t>: 6304–6313.</w:t>
        </w:r>
      </w:ins>
    </w:p>
    <w:p w:rsidR="00276C20" w:rsidRPr="00276C20" w:rsidRDefault="00276C20" w:rsidP="00276C20">
      <w:pPr>
        <w:jc w:val="both"/>
        <w:rPr>
          <w:ins w:id="2220" w:author="Ram Shrestha" w:date="2014-01-04T19:38:00Z"/>
          <w:rFonts w:ascii="Cambria" w:hAnsi="Cambria"/>
          <w:noProof/>
          <w:rPrChange w:id="2221" w:author="Ram Shrestha" w:date="2014-01-04T19:38:00Z">
            <w:rPr>
              <w:ins w:id="2222" w:author="Ram Shrestha" w:date="2014-01-04T19:38:00Z"/>
            </w:rPr>
          </w:rPrChange>
        </w:rPr>
        <w:pPrChange w:id="2223" w:author="Ram Shrestha" w:date="2014-01-04T19:38:00Z">
          <w:pPr>
            <w:ind w:left="720" w:hanging="720"/>
            <w:jc w:val="both"/>
          </w:pPr>
        </w:pPrChange>
      </w:pPr>
      <w:ins w:id="2224" w:author="Ram Shrestha" w:date="2014-01-04T19:38:00Z">
        <w:r w:rsidRPr="00276C20">
          <w:rPr>
            <w:rFonts w:ascii="Cambria" w:hAnsi="Cambria"/>
            <w:noProof/>
            <w:rPrChange w:id="2225" w:author="Ram Shrestha" w:date="2014-01-04T19:38:00Z">
              <w:rPr/>
            </w:rPrChange>
          </w:rPr>
          <w:t xml:space="preserve">Kahn, JO, Lagakos, SW, Richman, DD, Cross, A, Pettinelli, C, Liou, SH, Brown, M, Volberding, PA, Crumpacker, CS, Beall, G, et al. (1992) A controlled trial comparing continued zidovudine with didanosine in human immunodeficiency virus infection. The NIAID AIDS Clinical Trials Group. </w:t>
        </w:r>
        <w:r w:rsidRPr="00276C20">
          <w:rPr>
            <w:rFonts w:ascii="Cambria" w:hAnsi="Cambria"/>
            <w:i/>
            <w:noProof/>
            <w:rPrChange w:id="2226" w:author="Ram Shrestha" w:date="2014-01-04T19:38:00Z">
              <w:rPr/>
            </w:rPrChange>
          </w:rPr>
          <w:t>N Engl J Med</w:t>
        </w:r>
        <w:r w:rsidRPr="00276C20">
          <w:rPr>
            <w:rFonts w:ascii="Cambria" w:hAnsi="Cambria"/>
            <w:noProof/>
            <w:rPrChange w:id="2227" w:author="Ram Shrestha" w:date="2014-01-04T19:38:00Z">
              <w:rPr/>
            </w:rPrChange>
          </w:rPr>
          <w:t xml:space="preserve"> </w:t>
        </w:r>
        <w:r w:rsidRPr="00276C20">
          <w:rPr>
            <w:rFonts w:ascii="Cambria" w:hAnsi="Cambria"/>
            <w:b/>
            <w:noProof/>
            <w:rPrChange w:id="2228" w:author="Ram Shrestha" w:date="2014-01-04T19:38:00Z">
              <w:rPr/>
            </w:rPrChange>
          </w:rPr>
          <w:t>327</w:t>
        </w:r>
        <w:r w:rsidRPr="00276C20">
          <w:rPr>
            <w:rFonts w:ascii="Cambria" w:hAnsi="Cambria"/>
            <w:noProof/>
            <w:rPrChange w:id="2229" w:author="Ram Shrestha" w:date="2014-01-04T19:38:00Z">
              <w:rPr/>
            </w:rPrChange>
          </w:rPr>
          <w:t>: 581-587.</w:t>
        </w:r>
      </w:ins>
    </w:p>
    <w:p w:rsidR="00276C20" w:rsidRPr="00276C20" w:rsidRDefault="00276C20" w:rsidP="00276C20">
      <w:pPr>
        <w:jc w:val="both"/>
        <w:rPr>
          <w:ins w:id="2230" w:author="Ram Shrestha" w:date="2014-01-04T19:38:00Z"/>
          <w:rFonts w:ascii="Cambria" w:hAnsi="Cambria"/>
          <w:noProof/>
          <w:rPrChange w:id="2231" w:author="Ram Shrestha" w:date="2014-01-04T19:38:00Z">
            <w:rPr>
              <w:ins w:id="2232" w:author="Ram Shrestha" w:date="2014-01-04T19:38:00Z"/>
            </w:rPr>
          </w:rPrChange>
        </w:rPr>
        <w:pPrChange w:id="2233" w:author="Ram Shrestha" w:date="2014-01-04T19:38:00Z">
          <w:pPr>
            <w:ind w:left="720" w:hanging="720"/>
            <w:jc w:val="both"/>
          </w:pPr>
        </w:pPrChange>
      </w:pPr>
      <w:ins w:id="2234" w:author="Ram Shrestha" w:date="2014-01-04T19:38:00Z">
        <w:r w:rsidRPr="00276C20">
          <w:rPr>
            <w:rFonts w:ascii="Cambria" w:hAnsi="Cambria"/>
            <w:noProof/>
            <w:rPrChange w:id="2235" w:author="Ram Shrestha" w:date="2014-01-04T19:38:00Z">
              <w:rPr/>
            </w:rPrChange>
          </w:rPr>
          <w:t xml:space="preserve">Kanagawa, T (2003) Bias and artifacts in multitemplate polymerase chain reactions (PCR). </w:t>
        </w:r>
        <w:r w:rsidRPr="00276C20">
          <w:rPr>
            <w:rFonts w:ascii="Cambria" w:hAnsi="Cambria"/>
            <w:i/>
            <w:noProof/>
            <w:rPrChange w:id="2236" w:author="Ram Shrestha" w:date="2014-01-04T19:38:00Z">
              <w:rPr/>
            </w:rPrChange>
          </w:rPr>
          <w:t>J Biosci Bioeng</w:t>
        </w:r>
        <w:r w:rsidRPr="00276C20">
          <w:rPr>
            <w:rFonts w:ascii="Cambria" w:hAnsi="Cambria"/>
            <w:noProof/>
            <w:rPrChange w:id="2237" w:author="Ram Shrestha" w:date="2014-01-04T19:38:00Z">
              <w:rPr/>
            </w:rPrChange>
          </w:rPr>
          <w:t xml:space="preserve"> </w:t>
        </w:r>
        <w:r w:rsidRPr="00276C20">
          <w:rPr>
            <w:rFonts w:ascii="Cambria" w:hAnsi="Cambria"/>
            <w:b/>
            <w:noProof/>
            <w:rPrChange w:id="2238" w:author="Ram Shrestha" w:date="2014-01-04T19:38:00Z">
              <w:rPr/>
            </w:rPrChange>
          </w:rPr>
          <w:t>96</w:t>
        </w:r>
        <w:r w:rsidRPr="00276C20">
          <w:rPr>
            <w:rFonts w:ascii="Cambria" w:hAnsi="Cambria"/>
            <w:noProof/>
            <w:rPrChange w:id="2239" w:author="Ram Shrestha" w:date="2014-01-04T19:38:00Z">
              <w:rPr/>
            </w:rPrChange>
          </w:rPr>
          <w:t>: 317-323.</w:t>
        </w:r>
      </w:ins>
    </w:p>
    <w:p w:rsidR="00276C20" w:rsidRPr="00276C20" w:rsidRDefault="00276C20" w:rsidP="00276C20">
      <w:pPr>
        <w:jc w:val="both"/>
        <w:rPr>
          <w:ins w:id="2240" w:author="Ram Shrestha" w:date="2014-01-04T19:38:00Z"/>
          <w:rFonts w:ascii="Cambria" w:hAnsi="Cambria"/>
          <w:noProof/>
          <w:rPrChange w:id="2241" w:author="Ram Shrestha" w:date="2014-01-04T19:38:00Z">
            <w:rPr>
              <w:ins w:id="2242" w:author="Ram Shrestha" w:date="2014-01-04T19:38:00Z"/>
            </w:rPr>
          </w:rPrChange>
        </w:rPr>
        <w:pPrChange w:id="2243" w:author="Ram Shrestha" w:date="2014-01-04T19:38:00Z">
          <w:pPr>
            <w:ind w:left="720" w:hanging="720"/>
            <w:jc w:val="both"/>
          </w:pPr>
        </w:pPrChange>
      </w:pPr>
      <w:ins w:id="2244" w:author="Ram Shrestha" w:date="2014-01-04T19:38:00Z">
        <w:r w:rsidRPr="00276C20">
          <w:rPr>
            <w:rFonts w:ascii="Cambria" w:hAnsi="Cambria"/>
            <w:noProof/>
            <w:rPrChange w:id="2245" w:author="Ram Shrestha" w:date="2014-01-04T19:38:00Z">
              <w:rPr/>
            </w:rPrChange>
          </w:rPr>
          <w:t xml:space="preserve">Karacostas, V, Wolffe, EJ, Nagashima, K, Gonda, MA, Moss, B (1993) Overexpression of the HIV-1 gag-pol polyprotein results in intracellular activation of HIV-1 protease and inhibition of assembly and budding of virus-like particles. </w:t>
        </w:r>
        <w:r w:rsidRPr="00276C20">
          <w:rPr>
            <w:rFonts w:ascii="Cambria" w:hAnsi="Cambria"/>
            <w:i/>
            <w:noProof/>
            <w:rPrChange w:id="2246" w:author="Ram Shrestha" w:date="2014-01-04T19:38:00Z">
              <w:rPr/>
            </w:rPrChange>
          </w:rPr>
          <w:t>Virology</w:t>
        </w:r>
        <w:r w:rsidRPr="00276C20">
          <w:rPr>
            <w:rFonts w:ascii="Cambria" w:hAnsi="Cambria"/>
            <w:noProof/>
            <w:rPrChange w:id="2247" w:author="Ram Shrestha" w:date="2014-01-04T19:38:00Z">
              <w:rPr/>
            </w:rPrChange>
          </w:rPr>
          <w:t xml:space="preserve"> </w:t>
        </w:r>
        <w:r w:rsidRPr="00276C20">
          <w:rPr>
            <w:rFonts w:ascii="Cambria" w:hAnsi="Cambria"/>
            <w:b/>
            <w:noProof/>
            <w:rPrChange w:id="2248" w:author="Ram Shrestha" w:date="2014-01-04T19:38:00Z">
              <w:rPr/>
            </w:rPrChange>
          </w:rPr>
          <w:t>193</w:t>
        </w:r>
        <w:r w:rsidRPr="00276C20">
          <w:rPr>
            <w:rFonts w:ascii="Cambria" w:hAnsi="Cambria"/>
            <w:noProof/>
            <w:rPrChange w:id="2249" w:author="Ram Shrestha" w:date="2014-01-04T19:38:00Z">
              <w:rPr/>
            </w:rPrChange>
          </w:rPr>
          <w:t>: 661–671.</w:t>
        </w:r>
      </w:ins>
    </w:p>
    <w:p w:rsidR="00276C20" w:rsidRPr="00276C20" w:rsidRDefault="00276C20" w:rsidP="00276C20">
      <w:pPr>
        <w:jc w:val="both"/>
        <w:rPr>
          <w:ins w:id="2250" w:author="Ram Shrestha" w:date="2014-01-04T19:38:00Z"/>
          <w:rFonts w:ascii="Cambria" w:hAnsi="Cambria"/>
          <w:noProof/>
          <w:rPrChange w:id="2251" w:author="Ram Shrestha" w:date="2014-01-04T19:38:00Z">
            <w:rPr>
              <w:ins w:id="2252" w:author="Ram Shrestha" w:date="2014-01-04T19:38:00Z"/>
            </w:rPr>
          </w:rPrChange>
        </w:rPr>
        <w:pPrChange w:id="2253" w:author="Ram Shrestha" w:date="2014-01-04T19:38:00Z">
          <w:pPr>
            <w:ind w:left="720" w:hanging="720"/>
            <w:jc w:val="both"/>
          </w:pPr>
        </w:pPrChange>
      </w:pPr>
      <w:ins w:id="2254" w:author="Ram Shrestha" w:date="2014-01-04T19:38:00Z">
        <w:r w:rsidRPr="00276C20">
          <w:rPr>
            <w:rFonts w:ascii="Cambria" w:hAnsi="Cambria"/>
            <w:noProof/>
            <w:rPrChange w:id="2255" w:author="Ram Shrestha" w:date="2014-01-04T19:38:00Z">
              <w:rPr/>
            </w:rPrChange>
          </w:rPr>
          <w:t xml:space="preserve">Karn, J, Stoltzfus, CM Transcriptional and posttranscriptional regulation of HIV-1 gene expression. </w:t>
        </w:r>
        <w:r w:rsidRPr="00276C20">
          <w:rPr>
            <w:rFonts w:ascii="Cambria" w:hAnsi="Cambria"/>
            <w:i/>
            <w:noProof/>
            <w:rPrChange w:id="2256" w:author="Ram Shrestha" w:date="2014-01-04T19:38:00Z">
              <w:rPr/>
            </w:rPrChange>
          </w:rPr>
          <w:t>Cold Spring Harbor Perspectives in Medicine</w:t>
        </w:r>
        <w:r w:rsidRPr="00276C20">
          <w:rPr>
            <w:rFonts w:ascii="Cambria" w:hAnsi="Cambria"/>
            <w:noProof/>
            <w:rPrChange w:id="2257" w:author="Ram Shrestha" w:date="2014-01-04T19:38:00Z">
              <w:rPr/>
            </w:rPrChange>
          </w:rPr>
          <w:t xml:space="preserve"> </w:t>
        </w:r>
        <w:r w:rsidRPr="00276C20">
          <w:rPr>
            <w:rFonts w:ascii="Cambria" w:hAnsi="Cambria"/>
            <w:b/>
            <w:noProof/>
            <w:rPrChange w:id="2258" w:author="Ram Shrestha" w:date="2014-01-04T19:38:00Z">
              <w:rPr/>
            </w:rPrChange>
          </w:rPr>
          <w:t>2</w:t>
        </w:r>
        <w:r w:rsidRPr="00276C20">
          <w:rPr>
            <w:rFonts w:ascii="Cambria" w:hAnsi="Cambria"/>
            <w:noProof/>
            <w:rPrChange w:id="2259" w:author="Ram Shrestha" w:date="2014-01-04T19:38:00Z">
              <w:rPr/>
            </w:rPrChange>
          </w:rPr>
          <w:t>.</w:t>
        </w:r>
      </w:ins>
    </w:p>
    <w:p w:rsidR="00276C20" w:rsidRPr="00276C20" w:rsidRDefault="00276C20" w:rsidP="00276C20">
      <w:pPr>
        <w:jc w:val="both"/>
        <w:rPr>
          <w:ins w:id="2260" w:author="Ram Shrestha" w:date="2014-01-04T19:38:00Z"/>
          <w:rFonts w:ascii="Cambria" w:hAnsi="Cambria"/>
          <w:noProof/>
          <w:rPrChange w:id="2261" w:author="Ram Shrestha" w:date="2014-01-04T19:38:00Z">
            <w:rPr>
              <w:ins w:id="2262" w:author="Ram Shrestha" w:date="2014-01-04T19:38:00Z"/>
            </w:rPr>
          </w:rPrChange>
        </w:rPr>
        <w:pPrChange w:id="2263" w:author="Ram Shrestha" w:date="2014-01-04T19:38:00Z">
          <w:pPr>
            <w:ind w:left="720" w:hanging="720"/>
            <w:jc w:val="both"/>
          </w:pPr>
        </w:pPrChange>
      </w:pPr>
      <w:ins w:id="2264" w:author="Ram Shrestha" w:date="2014-01-04T19:38:00Z">
        <w:r w:rsidRPr="00276C20">
          <w:rPr>
            <w:rFonts w:ascii="Cambria" w:hAnsi="Cambria"/>
            <w:noProof/>
            <w:rPrChange w:id="2265" w:author="Ram Shrestha" w:date="2014-01-04T19:38:00Z">
              <w:rPr/>
            </w:rPrChange>
          </w:rPr>
          <w:t xml:space="preserve">Katoh, K, Asimenos, G, Toh, H (2009) Multiple alignment of DNA sequences with MAFFT. </w:t>
        </w:r>
        <w:r w:rsidRPr="00276C20">
          <w:rPr>
            <w:rFonts w:ascii="Cambria" w:hAnsi="Cambria"/>
            <w:i/>
            <w:noProof/>
            <w:rPrChange w:id="2266" w:author="Ram Shrestha" w:date="2014-01-04T19:38:00Z">
              <w:rPr/>
            </w:rPrChange>
          </w:rPr>
          <w:t>Methods Mol Biol</w:t>
        </w:r>
        <w:r w:rsidRPr="00276C20">
          <w:rPr>
            <w:rFonts w:ascii="Cambria" w:hAnsi="Cambria"/>
            <w:noProof/>
            <w:rPrChange w:id="2267" w:author="Ram Shrestha" w:date="2014-01-04T19:38:00Z">
              <w:rPr/>
            </w:rPrChange>
          </w:rPr>
          <w:t xml:space="preserve"> </w:t>
        </w:r>
        <w:r w:rsidRPr="00276C20">
          <w:rPr>
            <w:rFonts w:ascii="Cambria" w:hAnsi="Cambria"/>
            <w:b/>
            <w:noProof/>
            <w:rPrChange w:id="2268" w:author="Ram Shrestha" w:date="2014-01-04T19:38:00Z">
              <w:rPr/>
            </w:rPrChange>
          </w:rPr>
          <w:t>537</w:t>
        </w:r>
        <w:r w:rsidRPr="00276C20">
          <w:rPr>
            <w:rFonts w:ascii="Cambria" w:hAnsi="Cambria"/>
            <w:noProof/>
            <w:rPrChange w:id="2269" w:author="Ram Shrestha" w:date="2014-01-04T19:38:00Z">
              <w:rPr/>
            </w:rPrChange>
          </w:rPr>
          <w:t>: 39-64.</w:t>
        </w:r>
      </w:ins>
    </w:p>
    <w:p w:rsidR="00276C20" w:rsidRPr="00276C20" w:rsidRDefault="00276C20" w:rsidP="00276C20">
      <w:pPr>
        <w:jc w:val="both"/>
        <w:rPr>
          <w:ins w:id="2270" w:author="Ram Shrestha" w:date="2014-01-04T19:38:00Z"/>
          <w:rFonts w:ascii="Cambria" w:hAnsi="Cambria"/>
          <w:noProof/>
          <w:rPrChange w:id="2271" w:author="Ram Shrestha" w:date="2014-01-04T19:38:00Z">
            <w:rPr>
              <w:ins w:id="2272" w:author="Ram Shrestha" w:date="2014-01-04T19:38:00Z"/>
            </w:rPr>
          </w:rPrChange>
        </w:rPr>
        <w:pPrChange w:id="2273" w:author="Ram Shrestha" w:date="2014-01-04T19:38:00Z">
          <w:pPr>
            <w:ind w:left="720" w:hanging="720"/>
            <w:jc w:val="both"/>
          </w:pPr>
        </w:pPrChange>
      </w:pPr>
      <w:ins w:id="2274" w:author="Ram Shrestha" w:date="2014-01-04T19:38:00Z">
        <w:r w:rsidRPr="00276C20">
          <w:rPr>
            <w:rFonts w:ascii="Cambria" w:hAnsi="Cambria"/>
            <w:noProof/>
            <w:rPrChange w:id="2275" w:author="Ram Shrestha" w:date="2014-01-04T19:38:00Z">
              <w:rPr/>
            </w:rPrChange>
          </w:rPr>
          <w:t xml:space="preserve">Keele, BF, Giorgi, EE, Salazar-Gonzalez, JF, Decker, JM, Pham, KT, Salazar, MG, Sun, C, Grayson, T, Wang, S, Li, H, Wei, X, Jiang, C, Kirchherr, JL, Gao, F, Anderson, JA, Ping, LH, Swanstrom, R, Tomaras, GD, Blattner, WA, Goepfert, PA, Kilby, JM, Saag, MS, Delwart, EL, Busch, MP, Cohen, MS, Montefiori, DC, Haynes, BF, Gaschen, B, Athreya, GS, Lee, HY, Wood, N, Seoighe, C, Perelson, AS, Bhattacharya, T, Korber, BT, Hahn, BH, Shaw, GM (2008) Identification and characterization of transmitted and early founder virus envelopes in primary HIV-1 infection. </w:t>
        </w:r>
        <w:r w:rsidRPr="00276C20">
          <w:rPr>
            <w:rFonts w:ascii="Cambria" w:hAnsi="Cambria"/>
            <w:i/>
            <w:noProof/>
            <w:rPrChange w:id="2276" w:author="Ram Shrestha" w:date="2014-01-04T19:38:00Z">
              <w:rPr/>
            </w:rPrChange>
          </w:rPr>
          <w:t>Proc Natl Acad Sci U S A</w:t>
        </w:r>
        <w:r w:rsidRPr="00276C20">
          <w:rPr>
            <w:rFonts w:ascii="Cambria" w:hAnsi="Cambria"/>
            <w:noProof/>
            <w:rPrChange w:id="2277" w:author="Ram Shrestha" w:date="2014-01-04T19:38:00Z">
              <w:rPr/>
            </w:rPrChange>
          </w:rPr>
          <w:t xml:space="preserve"> </w:t>
        </w:r>
        <w:r w:rsidRPr="00276C20">
          <w:rPr>
            <w:rFonts w:ascii="Cambria" w:hAnsi="Cambria"/>
            <w:b/>
            <w:noProof/>
            <w:rPrChange w:id="2278" w:author="Ram Shrestha" w:date="2014-01-04T19:38:00Z">
              <w:rPr/>
            </w:rPrChange>
          </w:rPr>
          <w:t>105</w:t>
        </w:r>
        <w:r w:rsidRPr="00276C20">
          <w:rPr>
            <w:rFonts w:ascii="Cambria" w:hAnsi="Cambria"/>
            <w:noProof/>
            <w:rPrChange w:id="2279" w:author="Ram Shrestha" w:date="2014-01-04T19:38:00Z">
              <w:rPr/>
            </w:rPrChange>
          </w:rPr>
          <w:t>: 7552-7557.</w:t>
        </w:r>
      </w:ins>
    </w:p>
    <w:p w:rsidR="00276C20" w:rsidRPr="00276C20" w:rsidRDefault="00276C20" w:rsidP="00276C20">
      <w:pPr>
        <w:jc w:val="both"/>
        <w:rPr>
          <w:ins w:id="2280" w:author="Ram Shrestha" w:date="2014-01-04T19:38:00Z"/>
          <w:rFonts w:ascii="Cambria" w:hAnsi="Cambria"/>
          <w:noProof/>
          <w:rPrChange w:id="2281" w:author="Ram Shrestha" w:date="2014-01-04T19:38:00Z">
            <w:rPr>
              <w:ins w:id="2282" w:author="Ram Shrestha" w:date="2014-01-04T19:38:00Z"/>
            </w:rPr>
          </w:rPrChange>
        </w:rPr>
        <w:pPrChange w:id="2283" w:author="Ram Shrestha" w:date="2014-01-04T19:38:00Z">
          <w:pPr>
            <w:ind w:left="720" w:hanging="720"/>
            <w:jc w:val="both"/>
          </w:pPr>
        </w:pPrChange>
      </w:pPr>
      <w:ins w:id="2284" w:author="Ram Shrestha" w:date="2014-01-04T19:38:00Z">
        <w:r w:rsidRPr="00276C20">
          <w:rPr>
            <w:rFonts w:ascii="Cambria" w:hAnsi="Cambria"/>
            <w:noProof/>
            <w:rPrChange w:id="2285" w:author="Ram Shrestha" w:date="2014-01-04T19:38:00Z">
              <w:rPr/>
            </w:rPrChange>
          </w:rPr>
          <w:t xml:space="preserve">Kellam, P, Boucher, CA, Tijnagel, JM, Larder, BA (1994) Zidovudine treatment results in the selection of human immunodeficiency virus type 1 variants whose genotypes confer increasing levels of drug resistance. </w:t>
        </w:r>
        <w:r w:rsidRPr="00276C20">
          <w:rPr>
            <w:rFonts w:ascii="Cambria" w:hAnsi="Cambria"/>
            <w:i/>
            <w:noProof/>
            <w:rPrChange w:id="2286" w:author="Ram Shrestha" w:date="2014-01-04T19:38:00Z">
              <w:rPr/>
            </w:rPrChange>
          </w:rPr>
          <w:t>J Gen Virol</w:t>
        </w:r>
        <w:r w:rsidRPr="00276C20">
          <w:rPr>
            <w:rFonts w:ascii="Cambria" w:hAnsi="Cambria"/>
            <w:noProof/>
            <w:rPrChange w:id="2287" w:author="Ram Shrestha" w:date="2014-01-04T19:38:00Z">
              <w:rPr/>
            </w:rPrChange>
          </w:rPr>
          <w:t xml:space="preserve"> </w:t>
        </w:r>
        <w:r w:rsidRPr="00276C20">
          <w:rPr>
            <w:rFonts w:ascii="Cambria" w:hAnsi="Cambria"/>
            <w:b/>
            <w:noProof/>
            <w:rPrChange w:id="2288" w:author="Ram Shrestha" w:date="2014-01-04T19:38:00Z">
              <w:rPr/>
            </w:rPrChange>
          </w:rPr>
          <w:t>75 ( Pt 2)</w:t>
        </w:r>
        <w:r w:rsidRPr="00276C20">
          <w:rPr>
            <w:rFonts w:ascii="Cambria" w:hAnsi="Cambria"/>
            <w:noProof/>
            <w:rPrChange w:id="2289" w:author="Ram Shrestha" w:date="2014-01-04T19:38:00Z">
              <w:rPr/>
            </w:rPrChange>
          </w:rPr>
          <w:t>: 341-351.</w:t>
        </w:r>
      </w:ins>
    </w:p>
    <w:p w:rsidR="00276C20" w:rsidRPr="00276C20" w:rsidRDefault="00276C20" w:rsidP="00276C20">
      <w:pPr>
        <w:jc w:val="both"/>
        <w:rPr>
          <w:ins w:id="2290" w:author="Ram Shrestha" w:date="2014-01-04T19:38:00Z"/>
          <w:rFonts w:ascii="Cambria" w:hAnsi="Cambria"/>
          <w:noProof/>
          <w:rPrChange w:id="2291" w:author="Ram Shrestha" w:date="2014-01-04T19:38:00Z">
            <w:rPr>
              <w:ins w:id="2292" w:author="Ram Shrestha" w:date="2014-01-04T19:38:00Z"/>
            </w:rPr>
          </w:rPrChange>
        </w:rPr>
        <w:pPrChange w:id="2293" w:author="Ram Shrestha" w:date="2014-01-04T19:38:00Z">
          <w:pPr>
            <w:ind w:left="720" w:hanging="720"/>
            <w:jc w:val="both"/>
          </w:pPr>
        </w:pPrChange>
      </w:pPr>
      <w:ins w:id="2294" w:author="Ram Shrestha" w:date="2014-01-04T19:38:00Z">
        <w:r w:rsidRPr="00276C20">
          <w:rPr>
            <w:rFonts w:ascii="Cambria" w:hAnsi="Cambria"/>
            <w:noProof/>
            <w:rPrChange w:id="2295" w:author="Ram Shrestha" w:date="2014-01-04T19:38:00Z">
              <w:rPr/>
            </w:rPrChange>
          </w:rPr>
          <w:t xml:space="preserve">Kellam, P, Larder, BA (1994) Recombinant virus assay: a rapid, phenotypic assay for assessment of drug susceptibility of human immunodeficiency virus type 1 isolates. </w:t>
        </w:r>
        <w:r w:rsidRPr="00276C20">
          <w:rPr>
            <w:rFonts w:ascii="Cambria" w:hAnsi="Cambria"/>
            <w:i/>
            <w:noProof/>
            <w:rPrChange w:id="2296" w:author="Ram Shrestha" w:date="2014-01-04T19:38:00Z">
              <w:rPr/>
            </w:rPrChange>
          </w:rPr>
          <w:t>Antimicrob Agents Chemother</w:t>
        </w:r>
        <w:r w:rsidRPr="00276C20">
          <w:rPr>
            <w:rFonts w:ascii="Cambria" w:hAnsi="Cambria"/>
            <w:noProof/>
            <w:rPrChange w:id="2297" w:author="Ram Shrestha" w:date="2014-01-04T19:38:00Z">
              <w:rPr/>
            </w:rPrChange>
          </w:rPr>
          <w:t xml:space="preserve"> </w:t>
        </w:r>
        <w:r w:rsidRPr="00276C20">
          <w:rPr>
            <w:rFonts w:ascii="Cambria" w:hAnsi="Cambria"/>
            <w:b/>
            <w:noProof/>
            <w:rPrChange w:id="2298" w:author="Ram Shrestha" w:date="2014-01-04T19:38:00Z">
              <w:rPr/>
            </w:rPrChange>
          </w:rPr>
          <w:t>38</w:t>
        </w:r>
        <w:r w:rsidRPr="00276C20">
          <w:rPr>
            <w:rFonts w:ascii="Cambria" w:hAnsi="Cambria"/>
            <w:noProof/>
            <w:rPrChange w:id="2299" w:author="Ram Shrestha" w:date="2014-01-04T19:38:00Z">
              <w:rPr/>
            </w:rPrChange>
          </w:rPr>
          <w:t>: 23-30.</w:t>
        </w:r>
      </w:ins>
    </w:p>
    <w:p w:rsidR="00276C20" w:rsidRPr="00276C20" w:rsidRDefault="00276C20" w:rsidP="00276C20">
      <w:pPr>
        <w:jc w:val="both"/>
        <w:rPr>
          <w:ins w:id="2300" w:author="Ram Shrestha" w:date="2014-01-04T19:38:00Z"/>
          <w:rFonts w:ascii="Cambria" w:hAnsi="Cambria"/>
          <w:noProof/>
          <w:rPrChange w:id="2301" w:author="Ram Shrestha" w:date="2014-01-04T19:38:00Z">
            <w:rPr>
              <w:ins w:id="2302" w:author="Ram Shrestha" w:date="2014-01-04T19:38:00Z"/>
            </w:rPr>
          </w:rPrChange>
        </w:rPr>
        <w:pPrChange w:id="2303" w:author="Ram Shrestha" w:date="2014-01-04T19:38:00Z">
          <w:pPr>
            <w:ind w:left="720" w:hanging="720"/>
            <w:jc w:val="both"/>
          </w:pPr>
        </w:pPrChange>
      </w:pPr>
      <w:ins w:id="2304" w:author="Ram Shrestha" w:date="2014-01-04T19:38:00Z">
        <w:r w:rsidRPr="00276C20">
          <w:rPr>
            <w:rFonts w:ascii="Cambria" w:hAnsi="Cambria"/>
            <w:noProof/>
            <w:rPrChange w:id="2305" w:author="Ram Shrestha" w:date="2014-01-04T19:38:00Z">
              <w:rPr/>
            </w:rPrChange>
          </w:rPr>
          <w:t xml:space="preserve">Kliger, Y, Aharoni, A, Rapaport, D, Jones, P, Blumenthal, R, Shai, Y (1997) Fusion peptides derived from the HIV type 1 glycoprotein 41 associate within phospholipid membranes and inhibit cell-cell Fusion. Structure-function study. </w:t>
        </w:r>
        <w:r w:rsidRPr="00276C20">
          <w:rPr>
            <w:rFonts w:ascii="Cambria" w:hAnsi="Cambria"/>
            <w:i/>
            <w:noProof/>
            <w:rPrChange w:id="2306" w:author="Ram Shrestha" w:date="2014-01-04T19:38:00Z">
              <w:rPr/>
            </w:rPrChange>
          </w:rPr>
          <w:t>J Biol Chem</w:t>
        </w:r>
        <w:r w:rsidRPr="00276C20">
          <w:rPr>
            <w:rFonts w:ascii="Cambria" w:hAnsi="Cambria"/>
            <w:noProof/>
            <w:rPrChange w:id="2307" w:author="Ram Shrestha" w:date="2014-01-04T19:38:00Z">
              <w:rPr/>
            </w:rPrChange>
          </w:rPr>
          <w:t xml:space="preserve"> </w:t>
        </w:r>
        <w:r w:rsidRPr="00276C20">
          <w:rPr>
            <w:rFonts w:ascii="Cambria" w:hAnsi="Cambria"/>
            <w:b/>
            <w:noProof/>
            <w:rPrChange w:id="2308" w:author="Ram Shrestha" w:date="2014-01-04T19:38:00Z">
              <w:rPr/>
            </w:rPrChange>
          </w:rPr>
          <w:t>272</w:t>
        </w:r>
        <w:r w:rsidRPr="00276C20">
          <w:rPr>
            <w:rFonts w:ascii="Cambria" w:hAnsi="Cambria"/>
            <w:noProof/>
            <w:rPrChange w:id="2309" w:author="Ram Shrestha" w:date="2014-01-04T19:38:00Z">
              <w:rPr/>
            </w:rPrChange>
          </w:rPr>
          <w:t>: 13496-13505.</w:t>
        </w:r>
      </w:ins>
    </w:p>
    <w:p w:rsidR="00276C20" w:rsidRPr="00276C20" w:rsidRDefault="00276C20" w:rsidP="00276C20">
      <w:pPr>
        <w:jc w:val="both"/>
        <w:rPr>
          <w:ins w:id="2310" w:author="Ram Shrestha" w:date="2014-01-04T19:38:00Z"/>
          <w:rFonts w:ascii="Cambria" w:hAnsi="Cambria"/>
          <w:noProof/>
          <w:rPrChange w:id="2311" w:author="Ram Shrestha" w:date="2014-01-04T19:38:00Z">
            <w:rPr>
              <w:ins w:id="2312" w:author="Ram Shrestha" w:date="2014-01-04T19:38:00Z"/>
            </w:rPr>
          </w:rPrChange>
        </w:rPr>
        <w:pPrChange w:id="2313" w:author="Ram Shrestha" w:date="2014-01-04T19:38:00Z">
          <w:pPr>
            <w:ind w:left="720" w:hanging="720"/>
            <w:jc w:val="both"/>
          </w:pPr>
        </w:pPrChange>
      </w:pPr>
      <w:ins w:id="2314" w:author="Ram Shrestha" w:date="2014-01-04T19:38:00Z">
        <w:r w:rsidRPr="00276C20">
          <w:rPr>
            <w:rFonts w:ascii="Cambria" w:hAnsi="Cambria"/>
            <w:noProof/>
            <w:rPrChange w:id="2315" w:author="Ram Shrestha" w:date="2014-01-04T19:38:00Z">
              <w:rPr/>
            </w:rPrChange>
          </w:rPr>
          <w:t xml:space="preserve">Klimkait, T, Strebel, K, Hoggan, MD, Martin, MA, Orenstein, JM (1990) The human immunodeficiency virus type 1-specific protein vpu is required for efficient virus maturation and release. </w:t>
        </w:r>
        <w:r w:rsidRPr="00276C20">
          <w:rPr>
            <w:rFonts w:ascii="Cambria" w:hAnsi="Cambria"/>
            <w:i/>
            <w:noProof/>
            <w:rPrChange w:id="2316" w:author="Ram Shrestha" w:date="2014-01-04T19:38:00Z">
              <w:rPr/>
            </w:rPrChange>
          </w:rPr>
          <w:t>Journal of Virology</w:t>
        </w:r>
        <w:r w:rsidRPr="00276C20">
          <w:rPr>
            <w:rFonts w:ascii="Cambria" w:hAnsi="Cambria"/>
            <w:noProof/>
            <w:rPrChange w:id="2317" w:author="Ram Shrestha" w:date="2014-01-04T19:38:00Z">
              <w:rPr/>
            </w:rPrChange>
          </w:rPr>
          <w:t xml:space="preserve"> </w:t>
        </w:r>
        <w:r w:rsidRPr="00276C20">
          <w:rPr>
            <w:rFonts w:ascii="Cambria" w:hAnsi="Cambria"/>
            <w:b/>
            <w:noProof/>
            <w:rPrChange w:id="2318" w:author="Ram Shrestha" w:date="2014-01-04T19:38:00Z">
              <w:rPr/>
            </w:rPrChange>
          </w:rPr>
          <w:t>64</w:t>
        </w:r>
        <w:r w:rsidRPr="00276C20">
          <w:rPr>
            <w:rFonts w:ascii="Cambria" w:hAnsi="Cambria"/>
            <w:noProof/>
            <w:rPrChange w:id="2319" w:author="Ram Shrestha" w:date="2014-01-04T19:38:00Z">
              <w:rPr/>
            </w:rPrChange>
          </w:rPr>
          <w:t>: 621-629.</w:t>
        </w:r>
      </w:ins>
    </w:p>
    <w:p w:rsidR="00276C20" w:rsidRPr="00276C20" w:rsidRDefault="00276C20" w:rsidP="00276C20">
      <w:pPr>
        <w:jc w:val="both"/>
        <w:rPr>
          <w:ins w:id="2320" w:author="Ram Shrestha" w:date="2014-01-04T19:38:00Z"/>
          <w:rFonts w:ascii="Cambria" w:hAnsi="Cambria"/>
          <w:noProof/>
          <w:rPrChange w:id="2321" w:author="Ram Shrestha" w:date="2014-01-04T19:38:00Z">
            <w:rPr>
              <w:ins w:id="2322" w:author="Ram Shrestha" w:date="2014-01-04T19:38:00Z"/>
            </w:rPr>
          </w:rPrChange>
        </w:rPr>
        <w:pPrChange w:id="2323" w:author="Ram Shrestha" w:date="2014-01-04T19:38:00Z">
          <w:pPr>
            <w:ind w:left="720" w:hanging="720"/>
            <w:jc w:val="both"/>
          </w:pPr>
        </w:pPrChange>
      </w:pPr>
      <w:ins w:id="2324" w:author="Ram Shrestha" w:date="2014-01-04T19:38:00Z">
        <w:r w:rsidRPr="00276C20">
          <w:rPr>
            <w:rFonts w:ascii="Cambria" w:hAnsi="Cambria"/>
            <w:noProof/>
            <w:rPrChange w:id="2325" w:author="Ram Shrestha" w:date="2014-01-04T19:38:00Z">
              <w:rPr/>
            </w:rPrChange>
          </w:rPr>
          <w:t xml:space="preserve">Koch, MA, Volberding, PA, Lagakos, SW, Booth, DK, Pettinelli, C, Myers, MW (1992) Toxic effects of zidovudine in asymptomatic human immunodeficiency virus-infected individuals with CD4+ cell counts of 0.50 x 10(9)/L or less. Detailed and updated results from protocol 019 of the AIDS Clinical Trials Group. </w:t>
        </w:r>
        <w:r w:rsidRPr="00276C20">
          <w:rPr>
            <w:rFonts w:ascii="Cambria" w:hAnsi="Cambria"/>
            <w:i/>
            <w:noProof/>
            <w:rPrChange w:id="2326" w:author="Ram Shrestha" w:date="2014-01-04T19:38:00Z">
              <w:rPr/>
            </w:rPrChange>
          </w:rPr>
          <w:t>Arch Intern Med</w:t>
        </w:r>
        <w:r w:rsidRPr="00276C20">
          <w:rPr>
            <w:rFonts w:ascii="Cambria" w:hAnsi="Cambria"/>
            <w:noProof/>
            <w:rPrChange w:id="2327" w:author="Ram Shrestha" w:date="2014-01-04T19:38:00Z">
              <w:rPr/>
            </w:rPrChange>
          </w:rPr>
          <w:t xml:space="preserve"> </w:t>
        </w:r>
        <w:r w:rsidRPr="00276C20">
          <w:rPr>
            <w:rFonts w:ascii="Cambria" w:hAnsi="Cambria"/>
            <w:b/>
            <w:noProof/>
            <w:rPrChange w:id="2328" w:author="Ram Shrestha" w:date="2014-01-04T19:38:00Z">
              <w:rPr/>
            </w:rPrChange>
          </w:rPr>
          <w:t>152</w:t>
        </w:r>
        <w:r w:rsidRPr="00276C20">
          <w:rPr>
            <w:rFonts w:ascii="Cambria" w:hAnsi="Cambria"/>
            <w:noProof/>
            <w:rPrChange w:id="2329" w:author="Ram Shrestha" w:date="2014-01-04T19:38:00Z">
              <w:rPr/>
            </w:rPrChange>
          </w:rPr>
          <w:t>: 2286-2292.</w:t>
        </w:r>
      </w:ins>
    </w:p>
    <w:p w:rsidR="00276C20" w:rsidRPr="00276C20" w:rsidRDefault="00276C20" w:rsidP="00276C20">
      <w:pPr>
        <w:jc w:val="both"/>
        <w:rPr>
          <w:ins w:id="2330" w:author="Ram Shrestha" w:date="2014-01-04T19:38:00Z"/>
          <w:rFonts w:ascii="Cambria" w:hAnsi="Cambria"/>
          <w:noProof/>
          <w:rPrChange w:id="2331" w:author="Ram Shrestha" w:date="2014-01-04T19:38:00Z">
            <w:rPr>
              <w:ins w:id="2332" w:author="Ram Shrestha" w:date="2014-01-04T19:38:00Z"/>
            </w:rPr>
          </w:rPrChange>
        </w:rPr>
        <w:pPrChange w:id="2333" w:author="Ram Shrestha" w:date="2014-01-04T19:38:00Z">
          <w:pPr>
            <w:ind w:left="720" w:hanging="720"/>
            <w:jc w:val="both"/>
          </w:pPr>
        </w:pPrChange>
      </w:pPr>
      <w:ins w:id="2334" w:author="Ram Shrestha" w:date="2014-01-04T19:38:00Z">
        <w:r w:rsidRPr="00276C20">
          <w:rPr>
            <w:rFonts w:ascii="Cambria" w:hAnsi="Cambria"/>
            <w:noProof/>
            <w:rPrChange w:id="2335" w:author="Ram Shrestha" w:date="2014-01-04T19:38:00Z">
              <w:rPr/>
            </w:rPrChange>
          </w:rPr>
          <w:t xml:space="preserve">Korber, B, Gaschen, B, Yusim, K, Thakallapally, R, Kesmir, C, Detours, V (2001) Evolutionary and immunological implications of contemporary HIV-1 variation. </w:t>
        </w:r>
        <w:r w:rsidRPr="00276C20">
          <w:rPr>
            <w:rFonts w:ascii="Cambria" w:hAnsi="Cambria"/>
            <w:i/>
            <w:noProof/>
            <w:rPrChange w:id="2336" w:author="Ram Shrestha" w:date="2014-01-04T19:38:00Z">
              <w:rPr/>
            </w:rPrChange>
          </w:rPr>
          <w:t>British Medical Bulletin</w:t>
        </w:r>
        <w:r w:rsidRPr="00276C20">
          <w:rPr>
            <w:rFonts w:ascii="Cambria" w:hAnsi="Cambria"/>
            <w:noProof/>
            <w:rPrChange w:id="2337" w:author="Ram Shrestha" w:date="2014-01-04T19:38:00Z">
              <w:rPr/>
            </w:rPrChange>
          </w:rPr>
          <w:t xml:space="preserve"> </w:t>
        </w:r>
        <w:r w:rsidRPr="00276C20">
          <w:rPr>
            <w:rFonts w:ascii="Cambria" w:hAnsi="Cambria"/>
            <w:b/>
            <w:noProof/>
            <w:rPrChange w:id="2338" w:author="Ram Shrestha" w:date="2014-01-04T19:38:00Z">
              <w:rPr/>
            </w:rPrChange>
          </w:rPr>
          <w:t>58</w:t>
        </w:r>
        <w:r w:rsidRPr="00276C20">
          <w:rPr>
            <w:rFonts w:ascii="Cambria" w:hAnsi="Cambria"/>
            <w:noProof/>
            <w:rPrChange w:id="2339" w:author="Ram Shrestha" w:date="2014-01-04T19:38:00Z">
              <w:rPr/>
            </w:rPrChange>
          </w:rPr>
          <w:t>: 19-42.</w:t>
        </w:r>
      </w:ins>
    </w:p>
    <w:p w:rsidR="00276C20" w:rsidRPr="00276C20" w:rsidRDefault="00276C20" w:rsidP="00276C20">
      <w:pPr>
        <w:jc w:val="both"/>
        <w:rPr>
          <w:ins w:id="2340" w:author="Ram Shrestha" w:date="2014-01-04T19:38:00Z"/>
          <w:rFonts w:ascii="Cambria" w:hAnsi="Cambria"/>
          <w:noProof/>
          <w:rPrChange w:id="2341" w:author="Ram Shrestha" w:date="2014-01-04T19:38:00Z">
            <w:rPr>
              <w:ins w:id="2342" w:author="Ram Shrestha" w:date="2014-01-04T19:38:00Z"/>
            </w:rPr>
          </w:rPrChange>
        </w:rPr>
        <w:pPrChange w:id="2343" w:author="Ram Shrestha" w:date="2014-01-04T19:38:00Z">
          <w:pPr>
            <w:ind w:left="720" w:hanging="720"/>
            <w:jc w:val="both"/>
          </w:pPr>
        </w:pPrChange>
      </w:pPr>
      <w:ins w:id="2344" w:author="Ram Shrestha" w:date="2014-01-04T19:38:00Z">
        <w:r w:rsidRPr="00276C20">
          <w:rPr>
            <w:rFonts w:ascii="Cambria" w:hAnsi="Cambria"/>
            <w:noProof/>
            <w:rPrChange w:id="2345" w:author="Ram Shrestha" w:date="2014-01-04T19:38:00Z">
              <w:rPr/>
            </w:rPrChange>
          </w:rPr>
          <w:t xml:space="preserve">Korber, B, Muldoon, M, Theiler, J, Gao, F, Gupta, R, Lapedes, A, Hahn, BH, Wolinsky, S, Bhattacharya, T (2000) Timing the ancestor of the HIV-1 pandemic strains. </w:t>
        </w:r>
        <w:r w:rsidRPr="00276C20">
          <w:rPr>
            <w:rFonts w:ascii="Cambria" w:hAnsi="Cambria"/>
            <w:i/>
            <w:noProof/>
            <w:rPrChange w:id="2346" w:author="Ram Shrestha" w:date="2014-01-04T19:38:00Z">
              <w:rPr/>
            </w:rPrChange>
          </w:rPr>
          <w:t>Science</w:t>
        </w:r>
        <w:r w:rsidRPr="00276C20">
          <w:rPr>
            <w:rFonts w:ascii="Cambria" w:hAnsi="Cambria"/>
            <w:noProof/>
            <w:rPrChange w:id="2347" w:author="Ram Shrestha" w:date="2014-01-04T19:38:00Z">
              <w:rPr/>
            </w:rPrChange>
          </w:rPr>
          <w:t xml:space="preserve"> </w:t>
        </w:r>
        <w:r w:rsidRPr="00276C20">
          <w:rPr>
            <w:rFonts w:ascii="Cambria" w:hAnsi="Cambria"/>
            <w:b/>
            <w:noProof/>
            <w:rPrChange w:id="2348" w:author="Ram Shrestha" w:date="2014-01-04T19:38:00Z">
              <w:rPr/>
            </w:rPrChange>
          </w:rPr>
          <w:t>288</w:t>
        </w:r>
        <w:r w:rsidRPr="00276C20">
          <w:rPr>
            <w:rFonts w:ascii="Cambria" w:hAnsi="Cambria"/>
            <w:noProof/>
            <w:rPrChange w:id="2349" w:author="Ram Shrestha" w:date="2014-01-04T19:38:00Z">
              <w:rPr/>
            </w:rPrChange>
          </w:rPr>
          <w:t>: 1789-1796.</w:t>
        </w:r>
      </w:ins>
    </w:p>
    <w:p w:rsidR="00276C20" w:rsidRPr="00276C20" w:rsidRDefault="00276C20" w:rsidP="00276C20">
      <w:pPr>
        <w:jc w:val="both"/>
        <w:rPr>
          <w:ins w:id="2350" w:author="Ram Shrestha" w:date="2014-01-04T19:38:00Z"/>
          <w:rFonts w:ascii="Cambria" w:hAnsi="Cambria"/>
          <w:noProof/>
          <w:rPrChange w:id="2351" w:author="Ram Shrestha" w:date="2014-01-04T19:38:00Z">
            <w:rPr>
              <w:ins w:id="2352" w:author="Ram Shrestha" w:date="2014-01-04T19:38:00Z"/>
            </w:rPr>
          </w:rPrChange>
        </w:rPr>
        <w:pPrChange w:id="2353" w:author="Ram Shrestha" w:date="2014-01-04T19:38:00Z">
          <w:pPr>
            <w:ind w:left="720" w:hanging="720"/>
            <w:jc w:val="both"/>
          </w:pPr>
        </w:pPrChange>
      </w:pPr>
      <w:ins w:id="2354" w:author="Ram Shrestha" w:date="2014-01-04T19:38:00Z">
        <w:r w:rsidRPr="00276C20">
          <w:rPr>
            <w:rFonts w:ascii="Cambria" w:hAnsi="Cambria"/>
            <w:noProof/>
            <w:rPrChange w:id="2355" w:author="Ram Shrestha" w:date="2014-01-04T19:38:00Z">
              <w:rPr/>
            </w:rPrChange>
          </w:rPr>
          <w:t xml:space="preserve">Kostrikis, LG, Touloumi, G, Karanicolas, R, Pantazis, N, Anastassopoulou, C, Karafoulidou, A, Goedert, JJ, Hatzakis, A (2002) Quantitation of human immunodeficiency virus type 1 DNA forms with the second template switch in peripheral blood cells predicts disease progression independently of plasma RNA load. </w:t>
        </w:r>
        <w:r w:rsidRPr="00276C20">
          <w:rPr>
            <w:rFonts w:ascii="Cambria" w:hAnsi="Cambria"/>
            <w:i/>
            <w:noProof/>
            <w:rPrChange w:id="2356" w:author="Ram Shrestha" w:date="2014-01-04T19:38:00Z">
              <w:rPr/>
            </w:rPrChange>
          </w:rPr>
          <w:t>J Virol</w:t>
        </w:r>
        <w:r w:rsidRPr="00276C20">
          <w:rPr>
            <w:rFonts w:ascii="Cambria" w:hAnsi="Cambria"/>
            <w:noProof/>
            <w:rPrChange w:id="2357" w:author="Ram Shrestha" w:date="2014-01-04T19:38:00Z">
              <w:rPr/>
            </w:rPrChange>
          </w:rPr>
          <w:t xml:space="preserve"> </w:t>
        </w:r>
        <w:r w:rsidRPr="00276C20">
          <w:rPr>
            <w:rFonts w:ascii="Cambria" w:hAnsi="Cambria"/>
            <w:b/>
            <w:noProof/>
            <w:rPrChange w:id="2358" w:author="Ram Shrestha" w:date="2014-01-04T19:38:00Z">
              <w:rPr/>
            </w:rPrChange>
          </w:rPr>
          <w:t>76</w:t>
        </w:r>
        <w:r w:rsidRPr="00276C20">
          <w:rPr>
            <w:rFonts w:ascii="Cambria" w:hAnsi="Cambria"/>
            <w:noProof/>
            <w:rPrChange w:id="2359" w:author="Ram Shrestha" w:date="2014-01-04T19:38:00Z">
              <w:rPr/>
            </w:rPrChange>
          </w:rPr>
          <w:t>: 10099-10108.</w:t>
        </w:r>
      </w:ins>
    </w:p>
    <w:p w:rsidR="00276C20" w:rsidRPr="00276C20" w:rsidRDefault="00276C20" w:rsidP="00276C20">
      <w:pPr>
        <w:jc w:val="both"/>
        <w:rPr>
          <w:ins w:id="2360" w:author="Ram Shrestha" w:date="2014-01-04T19:38:00Z"/>
          <w:rFonts w:ascii="Cambria" w:hAnsi="Cambria"/>
          <w:noProof/>
          <w:rPrChange w:id="2361" w:author="Ram Shrestha" w:date="2014-01-04T19:38:00Z">
            <w:rPr>
              <w:ins w:id="2362" w:author="Ram Shrestha" w:date="2014-01-04T19:38:00Z"/>
            </w:rPr>
          </w:rPrChange>
        </w:rPr>
        <w:pPrChange w:id="2363" w:author="Ram Shrestha" w:date="2014-01-04T19:38:00Z">
          <w:pPr>
            <w:ind w:left="720" w:hanging="720"/>
            <w:jc w:val="both"/>
          </w:pPr>
        </w:pPrChange>
      </w:pPr>
      <w:ins w:id="2364" w:author="Ram Shrestha" w:date="2014-01-04T19:38:00Z">
        <w:r w:rsidRPr="00276C20">
          <w:rPr>
            <w:rFonts w:ascii="Cambria" w:hAnsi="Cambria"/>
            <w:noProof/>
            <w:rPrChange w:id="2365" w:author="Ram Shrestha" w:date="2014-01-04T19:38:00Z">
              <w:rPr/>
            </w:rPrChange>
          </w:rPr>
          <w:t xml:space="preserve">Kozal, MJ, Shah, N, Shen, N, Yang, R, Fucini, R, Merigan, TC, Richman, DD, Morris, D, Hubbell, E, Chee, M, Gingeras, TR (1996) Extensive polymorphisms observed in HIV-1 clade B protease gene using high-density oligonucleotide arrays. </w:t>
        </w:r>
        <w:r w:rsidRPr="00276C20">
          <w:rPr>
            <w:rFonts w:ascii="Cambria" w:hAnsi="Cambria"/>
            <w:i/>
            <w:noProof/>
            <w:rPrChange w:id="2366" w:author="Ram Shrestha" w:date="2014-01-04T19:38:00Z">
              <w:rPr/>
            </w:rPrChange>
          </w:rPr>
          <w:t>Nat Med</w:t>
        </w:r>
        <w:r w:rsidRPr="00276C20">
          <w:rPr>
            <w:rFonts w:ascii="Cambria" w:hAnsi="Cambria"/>
            <w:noProof/>
            <w:rPrChange w:id="2367" w:author="Ram Shrestha" w:date="2014-01-04T19:38:00Z">
              <w:rPr/>
            </w:rPrChange>
          </w:rPr>
          <w:t xml:space="preserve"> </w:t>
        </w:r>
        <w:r w:rsidRPr="00276C20">
          <w:rPr>
            <w:rFonts w:ascii="Cambria" w:hAnsi="Cambria"/>
            <w:b/>
            <w:noProof/>
            <w:rPrChange w:id="2368" w:author="Ram Shrestha" w:date="2014-01-04T19:38:00Z">
              <w:rPr/>
            </w:rPrChange>
          </w:rPr>
          <w:t>2</w:t>
        </w:r>
        <w:r w:rsidRPr="00276C20">
          <w:rPr>
            <w:rFonts w:ascii="Cambria" w:hAnsi="Cambria"/>
            <w:noProof/>
            <w:rPrChange w:id="2369" w:author="Ram Shrestha" w:date="2014-01-04T19:38:00Z">
              <w:rPr/>
            </w:rPrChange>
          </w:rPr>
          <w:t>: 753-759.</w:t>
        </w:r>
      </w:ins>
    </w:p>
    <w:p w:rsidR="00276C20" w:rsidRPr="00276C20" w:rsidRDefault="00276C20" w:rsidP="00276C20">
      <w:pPr>
        <w:jc w:val="both"/>
        <w:rPr>
          <w:ins w:id="2370" w:author="Ram Shrestha" w:date="2014-01-04T19:38:00Z"/>
          <w:rFonts w:ascii="Cambria" w:hAnsi="Cambria"/>
          <w:noProof/>
          <w:rPrChange w:id="2371" w:author="Ram Shrestha" w:date="2014-01-04T19:38:00Z">
            <w:rPr>
              <w:ins w:id="2372" w:author="Ram Shrestha" w:date="2014-01-04T19:38:00Z"/>
            </w:rPr>
          </w:rPrChange>
        </w:rPr>
        <w:pPrChange w:id="2373" w:author="Ram Shrestha" w:date="2014-01-04T19:38:00Z">
          <w:pPr>
            <w:ind w:left="720" w:hanging="720"/>
            <w:jc w:val="both"/>
          </w:pPr>
        </w:pPrChange>
      </w:pPr>
      <w:ins w:id="2374" w:author="Ram Shrestha" w:date="2014-01-04T19:38:00Z">
        <w:r w:rsidRPr="00276C20">
          <w:rPr>
            <w:rFonts w:ascii="Cambria" w:hAnsi="Cambria"/>
            <w:noProof/>
            <w:rPrChange w:id="2375" w:author="Ram Shrestha" w:date="2014-01-04T19:38:00Z">
              <w:rPr/>
            </w:rPrChange>
          </w:rPr>
          <w:t xml:space="preserve">Kunin, V, Engelbrektson, A, Ochman, H, Hugenholtz, P (2009) Wrinkles in the rare biosphere: pyrosequencing errors can lead to artificial inflation of diversity estimates. </w:t>
        </w:r>
        <w:r w:rsidRPr="00276C20">
          <w:rPr>
            <w:rFonts w:ascii="Cambria" w:hAnsi="Cambria"/>
            <w:i/>
            <w:noProof/>
            <w:rPrChange w:id="2376" w:author="Ram Shrestha" w:date="2014-01-04T19:38:00Z">
              <w:rPr/>
            </w:rPrChange>
          </w:rPr>
          <w:t>Environ Microbiol</w:t>
        </w:r>
        <w:r w:rsidRPr="00276C20">
          <w:rPr>
            <w:rFonts w:ascii="Cambria" w:hAnsi="Cambria"/>
            <w:noProof/>
            <w:rPrChange w:id="2377" w:author="Ram Shrestha" w:date="2014-01-04T19:38:00Z">
              <w:rPr/>
            </w:rPrChange>
          </w:rPr>
          <w:t xml:space="preserve"> </w:t>
        </w:r>
        <w:r w:rsidRPr="00276C20">
          <w:rPr>
            <w:rFonts w:ascii="Cambria" w:hAnsi="Cambria"/>
            <w:b/>
            <w:noProof/>
            <w:rPrChange w:id="2378" w:author="Ram Shrestha" w:date="2014-01-04T19:38:00Z">
              <w:rPr/>
            </w:rPrChange>
          </w:rPr>
          <w:t>12</w:t>
        </w:r>
        <w:r w:rsidRPr="00276C20">
          <w:rPr>
            <w:rFonts w:ascii="Cambria" w:hAnsi="Cambria"/>
            <w:noProof/>
            <w:rPrChange w:id="2379" w:author="Ram Shrestha" w:date="2014-01-04T19:38:00Z">
              <w:rPr/>
            </w:rPrChange>
          </w:rPr>
          <w:t>: 118-123.</w:t>
        </w:r>
      </w:ins>
    </w:p>
    <w:p w:rsidR="00276C20" w:rsidRPr="00276C20" w:rsidRDefault="00276C20" w:rsidP="00276C20">
      <w:pPr>
        <w:jc w:val="both"/>
        <w:rPr>
          <w:ins w:id="2380" w:author="Ram Shrestha" w:date="2014-01-04T19:38:00Z"/>
          <w:rFonts w:ascii="Cambria" w:hAnsi="Cambria"/>
          <w:noProof/>
          <w:rPrChange w:id="2381" w:author="Ram Shrestha" w:date="2014-01-04T19:38:00Z">
            <w:rPr>
              <w:ins w:id="2382" w:author="Ram Shrestha" w:date="2014-01-04T19:38:00Z"/>
            </w:rPr>
          </w:rPrChange>
        </w:rPr>
        <w:pPrChange w:id="2383" w:author="Ram Shrestha" w:date="2014-01-04T19:38:00Z">
          <w:pPr>
            <w:ind w:left="720" w:hanging="720"/>
            <w:jc w:val="both"/>
          </w:pPr>
        </w:pPrChange>
      </w:pPr>
      <w:ins w:id="2384" w:author="Ram Shrestha" w:date="2014-01-04T19:38:00Z">
        <w:r w:rsidRPr="00276C20">
          <w:rPr>
            <w:rFonts w:ascii="Cambria" w:hAnsi="Cambria"/>
            <w:noProof/>
            <w:rPrChange w:id="2385" w:author="Ram Shrestha" w:date="2014-01-04T19:38:00Z">
              <w:rPr/>
            </w:rPrChange>
          </w:rPr>
          <w:t xml:space="preserve">Kuritzkes, DR, Marschner, I, Johnson, VA, Bassett, R, Eron, JJ, Fischl, MA, Murphy, RL, Fife, K, Maenza, J, Rosandich, ME (1999) Lamivudine in combination with zidovudine, stavudine, or didanosine in patients with HIV-1 infection. A randomized, double-blind, placebo-controlled trial. </w:t>
        </w:r>
        <w:r w:rsidRPr="00276C20">
          <w:rPr>
            <w:rFonts w:ascii="Cambria" w:hAnsi="Cambria"/>
            <w:i/>
            <w:noProof/>
            <w:rPrChange w:id="2386" w:author="Ram Shrestha" w:date="2014-01-04T19:38:00Z">
              <w:rPr/>
            </w:rPrChange>
          </w:rPr>
          <w:t>AIDS</w:t>
        </w:r>
        <w:r w:rsidRPr="00276C20">
          <w:rPr>
            <w:rFonts w:ascii="Cambria" w:hAnsi="Cambria"/>
            <w:noProof/>
            <w:rPrChange w:id="2387" w:author="Ram Shrestha" w:date="2014-01-04T19:38:00Z">
              <w:rPr/>
            </w:rPrChange>
          </w:rPr>
          <w:t xml:space="preserve"> </w:t>
        </w:r>
        <w:r w:rsidRPr="00276C20">
          <w:rPr>
            <w:rFonts w:ascii="Cambria" w:hAnsi="Cambria"/>
            <w:b/>
            <w:noProof/>
            <w:rPrChange w:id="2388" w:author="Ram Shrestha" w:date="2014-01-04T19:38:00Z">
              <w:rPr/>
            </w:rPrChange>
          </w:rPr>
          <w:t>13</w:t>
        </w:r>
        <w:r w:rsidRPr="00276C20">
          <w:rPr>
            <w:rFonts w:ascii="Cambria" w:hAnsi="Cambria"/>
            <w:noProof/>
            <w:rPrChange w:id="2389" w:author="Ram Shrestha" w:date="2014-01-04T19:38:00Z">
              <w:rPr/>
            </w:rPrChange>
          </w:rPr>
          <w:t>: 685-694.</w:t>
        </w:r>
      </w:ins>
    </w:p>
    <w:p w:rsidR="00276C20" w:rsidRPr="00276C20" w:rsidRDefault="00276C20" w:rsidP="00276C20">
      <w:pPr>
        <w:jc w:val="both"/>
        <w:rPr>
          <w:ins w:id="2390" w:author="Ram Shrestha" w:date="2014-01-04T19:38:00Z"/>
          <w:rFonts w:ascii="Cambria" w:hAnsi="Cambria"/>
          <w:noProof/>
          <w:rPrChange w:id="2391" w:author="Ram Shrestha" w:date="2014-01-04T19:38:00Z">
            <w:rPr>
              <w:ins w:id="2392" w:author="Ram Shrestha" w:date="2014-01-04T19:38:00Z"/>
            </w:rPr>
          </w:rPrChange>
        </w:rPr>
        <w:pPrChange w:id="2393" w:author="Ram Shrestha" w:date="2014-01-04T19:38:00Z">
          <w:pPr>
            <w:ind w:left="720" w:hanging="720"/>
            <w:jc w:val="both"/>
          </w:pPr>
        </w:pPrChange>
      </w:pPr>
      <w:ins w:id="2394" w:author="Ram Shrestha" w:date="2014-01-04T19:38:00Z">
        <w:r w:rsidRPr="00276C20">
          <w:rPr>
            <w:rFonts w:ascii="Cambria" w:hAnsi="Cambria"/>
            <w:noProof/>
            <w:rPrChange w:id="2395" w:author="Ram Shrestha" w:date="2014-01-04T19:38:00Z">
              <w:rPr/>
            </w:rPrChange>
          </w:rPr>
          <w:t xml:space="preserve">LaFemina, RL, Schneider, CL, Robbins, HL, Callahan, PL, LeGrow, K, Roth, E, Schleif, WA, Emini, EA (1992) Requirement of active human immunodeficiency virus type 1 integrase enzyme for productive infection of human T-lymphoid cells. </w:t>
        </w:r>
        <w:r w:rsidRPr="00276C20">
          <w:rPr>
            <w:rFonts w:ascii="Cambria" w:hAnsi="Cambria"/>
            <w:i/>
            <w:noProof/>
            <w:rPrChange w:id="2396" w:author="Ram Shrestha" w:date="2014-01-04T19:38:00Z">
              <w:rPr/>
            </w:rPrChange>
          </w:rPr>
          <w:t>Journal of Virology</w:t>
        </w:r>
        <w:r w:rsidRPr="00276C20">
          <w:rPr>
            <w:rFonts w:ascii="Cambria" w:hAnsi="Cambria"/>
            <w:noProof/>
            <w:rPrChange w:id="2397" w:author="Ram Shrestha" w:date="2014-01-04T19:38:00Z">
              <w:rPr/>
            </w:rPrChange>
          </w:rPr>
          <w:t xml:space="preserve"> </w:t>
        </w:r>
        <w:r w:rsidRPr="00276C20">
          <w:rPr>
            <w:rFonts w:ascii="Cambria" w:hAnsi="Cambria"/>
            <w:b/>
            <w:noProof/>
            <w:rPrChange w:id="2398" w:author="Ram Shrestha" w:date="2014-01-04T19:38:00Z">
              <w:rPr/>
            </w:rPrChange>
          </w:rPr>
          <w:t>66</w:t>
        </w:r>
        <w:r w:rsidRPr="00276C20">
          <w:rPr>
            <w:rFonts w:ascii="Cambria" w:hAnsi="Cambria"/>
            <w:noProof/>
            <w:rPrChange w:id="2399" w:author="Ram Shrestha" w:date="2014-01-04T19:38:00Z">
              <w:rPr/>
            </w:rPrChange>
          </w:rPr>
          <w:t>: 7414-7419.</w:t>
        </w:r>
      </w:ins>
    </w:p>
    <w:p w:rsidR="00276C20" w:rsidRPr="00276C20" w:rsidRDefault="00276C20" w:rsidP="00276C20">
      <w:pPr>
        <w:jc w:val="both"/>
        <w:rPr>
          <w:ins w:id="2400" w:author="Ram Shrestha" w:date="2014-01-04T19:38:00Z"/>
          <w:rFonts w:ascii="Cambria" w:hAnsi="Cambria"/>
          <w:noProof/>
          <w:rPrChange w:id="2401" w:author="Ram Shrestha" w:date="2014-01-04T19:38:00Z">
            <w:rPr>
              <w:ins w:id="2402" w:author="Ram Shrestha" w:date="2014-01-04T19:38:00Z"/>
            </w:rPr>
          </w:rPrChange>
        </w:rPr>
        <w:pPrChange w:id="2403" w:author="Ram Shrestha" w:date="2014-01-04T19:38:00Z">
          <w:pPr>
            <w:ind w:left="720" w:hanging="720"/>
            <w:jc w:val="both"/>
          </w:pPr>
        </w:pPrChange>
      </w:pPr>
      <w:ins w:id="2404" w:author="Ram Shrestha" w:date="2014-01-04T19:38:00Z">
        <w:r w:rsidRPr="00276C20">
          <w:rPr>
            <w:rFonts w:ascii="Cambria" w:hAnsi="Cambria"/>
            <w:noProof/>
            <w:rPrChange w:id="2405" w:author="Ram Shrestha" w:date="2014-01-04T19:38:00Z">
              <w:rPr/>
            </w:rPrChange>
          </w:rPr>
          <w:t xml:space="preserve">Laguette, N, Benichou, S, Basmaciogullari, S (2009) Human Immunodeficiency Virus Type 1 Nef Incorporation into Virions Does Not Increase Infectivity. </w:t>
        </w:r>
        <w:r w:rsidRPr="00276C20">
          <w:rPr>
            <w:rFonts w:ascii="Cambria" w:hAnsi="Cambria"/>
            <w:i/>
            <w:noProof/>
            <w:rPrChange w:id="2406" w:author="Ram Shrestha" w:date="2014-01-04T19:38:00Z">
              <w:rPr/>
            </w:rPrChange>
          </w:rPr>
          <w:t>Journal of Virology</w:t>
        </w:r>
        <w:r w:rsidRPr="00276C20">
          <w:rPr>
            <w:rFonts w:ascii="Cambria" w:hAnsi="Cambria"/>
            <w:noProof/>
            <w:rPrChange w:id="2407" w:author="Ram Shrestha" w:date="2014-01-04T19:38:00Z">
              <w:rPr/>
            </w:rPrChange>
          </w:rPr>
          <w:t xml:space="preserve"> </w:t>
        </w:r>
        <w:r w:rsidRPr="00276C20">
          <w:rPr>
            <w:rFonts w:ascii="Cambria" w:hAnsi="Cambria"/>
            <w:b/>
            <w:noProof/>
            <w:rPrChange w:id="2408" w:author="Ram Shrestha" w:date="2014-01-04T19:38:00Z">
              <w:rPr/>
            </w:rPrChange>
          </w:rPr>
          <w:t>83</w:t>
        </w:r>
        <w:r w:rsidRPr="00276C20">
          <w:rPr>
            <w:rFonts w:ascii="Cambria" w:hAnsi="Cambria"/>
            <w:noProof/>
            <w:rPrChange w:id="2409" w:author="Ram Shrestha" w:date="2014-01-04T19:38:00Z">
              <w:rPr/>
            </w:rPrChange>
          </w:rPr>
          <w:t>: 1093-1104.</w:t>
        </w:r>
      </w:ins>
    </w:p>
    <w:p w:rsidR="00276C20" w:rsidRPr="00276C20" w:rsidRDefault="00276C20" w:rsidP="00276C20">
      <w:pPr>
        <w:jc w:val="both"/>
        <w:rPr>
          <w:ins w:id="2410" w:author="Ram Shrestha" w:date="2014-01-04T19:38:00Z"/>
          <w:rFonts w:ascii="Cambria" w:hAnsi="Cambria"/>
          <w:noProof/>
          <w:rPrChange w:id="2411" w:author="Ram Shrestha" w:date="2014-01-04T19:38:00Z">
            <w:rPr>
              <w:ins w:id="2412" w:author="Ram Shrestha" w:date="2014-01-04T19:38:00Z"/>
            </w:rPr>
          </w:rPrChange>
        </w:rPr>
        <w:pPrChange w:id="2413" w:author="Ram Shrestha" w:date="2014-01-04T19:38:00Z">
          <w:pPr>
            <w:ind w:left="720" w:hanging="720"/>
            <w:jc w:val="both"/>
          </w:pPr>
        </w:pPrChange>
      </w:pPr>
      <w:ins w:id="2414" w:author="Ram Shrestha" w:date="2014-01-04T19:38:00Z">
        <w:r w:rsidRPr="00276C20">
          <w:rPr>
            <w:rFonts w:ascii="Cambria" w:hAnsi="Cambria"/>
            <w:noProof/>
            <w:rPrChange w:id="2415" w:author="Ram Shrestha" w:date="2014-01-04T19:38:00Z">
              <w:rPr/>
            </w:rPrChange>
          </w:rPr>
          <w:t xml:space="preserve">Lama, J, Mangasarian, A, Trono, D (1999) Cell-surface expression of CD4 reduces HIV-1 infectivity by blocking Env incorporation in a Nef- and Vpu-inhibitable manner. </w:t>
        </w:r>
        <w:r w:rsidRPr="00276C20">
          <w:rPr>
            <w:rFonts w:ascii="Cambria" w:hAnsi="Cambria"/>
            <w:i/>
            <w:noProof/>
            <w:rPrChange w:id="2416" w:author="Ram Shrestha" w:date="2014-01-04T19:38:00Z">
              <w:rPr/>
            </w:rPrChange>
          </w:rPr>
          <w:t>Current biology: CB</w:t>
        </w:r>
        <w:r w:rsidRPr="00276C20">
          <w:rPr>
            <w:rFonts w:ascii="Cambria" w:hAnsi="Cambria"/>
            <w:noProof/>
            <w:rPrChange w:id="2417" w:author="Ram Shrestha" w:date="2014-01-04T19:38:00Z">
              <w:rPr/>
            </w:rPrChange>
          </w:rPr>
          <w:t xml:space="preserve"> </w:t>
        </w:r>
        <w:r w:rsidRPr="00276C20">
          <w:rPr>
            <w:rFonts w:ascii="Cambria" w:hAnsi="Cambria"/>
            <w:b/>
            <w:noProof/>
            <w:rPrChange w:id="2418" w:author="Ram Shrestha" w:date="2014-01-04T19:38:00Z">
              <w:rPr/>
            </w:rPrChange>
          </w:rPr>
          <w:t>9</w:t>
        </w:r>
        <w:r w:rsidRPr="00276C20">
          <w:rPr>
            <w:rFonts w:ascii="Cambria" w:hAnsi="Cambria"/>
            <w:noProof/>
            <w:rPrChange w:id="2419" w:author="Ram Shrestha" w:date="2014-01-04T19:38:00Z">
              <w:rPr/>
            </w:rPrChange>
          </w:rPr>
          <w:t>: 622-631.</w:t>
        </w:r>
      </w:ins>
    </w:p>
    <w:p w:rsidR="00276C20" w:rsidRPr="00276C20" w:rsidRDefault="00276C20" w:rsidP="00276C20">
      <w:pPr>
        <w:jc w:val="both"/>
        <w:rPr>
          <w:ins w:id="2420" w:author="Ram Shrestha" w:date="2014-01-04T19:38:00Z"/>
          <w:rFonts w:ascii="Cambria" w:hAnsi="Cambria"/>
          <w:noProof/>
          <w:rPrChange w:id="2421" w:author="Ram Shrestha" w:date="2014-01-04T19:38:00Z">
            <w:rPr>
              <w:ins w:id="2422" w:author="Ram Shrestha" w:date="2014-01-04T19:38:00Z"/>
            </w:rPr>
          </w:rPrChange>
        </w:rPr>
        <w:pPrChange w:id="2423" w:author="Ram Shrestha" w:date="2014-01-04T19:38:00Z">
          <w:pPr>
            <w:ind w:left="720" w:hanging="720"/>
            <w:jc w:val="both"/>
          </w:pPr>
        </w:pPrChange>
      </w:pPr>
      <w:ins w:id="2424" w:author="Ram Shrestha" w:date="2014-01-04T19:38:00Z">
        <w:r w:rsidRPr="00276C20">
          <w:rPr>
            <w:rFonts w:ascii="Cambria" w:hAnsi="Cambria"/>
            <w:noProof/>
            <w:rPrChange w:id="2425" w:author="Ram Shrestha" w:date="2014-01-04T19:38:00Z">
              <w:rPr/>
            </w:rPrChange>
          </w:rPr>
          <w:t>Larder, B, De Vroey, V, Dehertogh, P (1999) Abstracts of the 3d International Workshop on HIV Drug Resistance and Treatment Strategies (San Diego). London: International Medical Press; 1999. Predicting HIV-1 phenotypic resistance from genotype using a large phenotype-genotype relational database [abstract 59]. 41-42.</w:t>
        </w:r>
      </w:ins>
    </w:p>
    <w:p w:rsidR="00276C20" w:rsidRPr="00276C20" w:rsidRDefault="00276C20" w:rsidP="00276C20">
      <w:pPr>
        <w:jc w:val="both"/>
        <w:rPr>
          <w:ins w:id="2426" w:author="Ram Shrestha" w:date="2014-01-04T19:38:00Z"/>
          <w:rFonts w:ascii="Cambria" w:hAnsi="Cambria"/>
          <w:noProof/>
          <w:rPrChange w:id="2427" w:author="Ram Shrestha" w:date="2014-01-04T19:38:00Z">
            <w:rPr>
              <w:ins w:id="2428" w:author="Ram Shrestha" w:date="2014-01-04T19:38:00Z"/>
            </w:rPr>
          </w:rPrChange>
        </w:rPr>
        <w:pPrChange w:id="2429" w:author="Ram Shrestha" w:date="2014-01-04T19:38:00Z">
          <w:pPr>
            <w:ind w:left="720" w:hanging="720"/>
            <w:jc w:val="both"/>
          </w:pPr>
        </w:pPrChange>
      </w:pPr>
      <w:ins w:id="2430" w:author="Ram Shrestha" w:date="2014-01-04T19:38:00Z">
        <w:r w:rsidRPr="00276C20">
          <w:rPr>
            <w:rFonts w:ascii="Cambria" w:hAnsi="Cambria"/>
            <w:noProof/>
            <w:rPrChange w:id="2431" w:author="Ram Shrestha" w:date="2014-01-04T19:38:00Z">
              <w:rPr/>
            </w:rPrChange>
          </w:rPr>
          <w:t xml:space="preserve">Larder, BA, Darby, G, Richman, DD (1989a) HIV with reduced sensitivity to zidovudine (AZT) isolated during prolonged therapy. </w:t>
        </w:r>
        <w:r w:rsidRPr="00276C20">
          <w:rPr>
            <w:rFonts w:ascii="Cambria" w:hAnsi="Cambria"/>
            <w:i/>
            <w:noProof/>
            <w:rPrChange w:id="2432" w:author="Ram Shrestha" w:date="2014-01-04T19:38:00Z">
              <w:rPr/>
            </w:rPrChange>
          </w:rPr>
          <w:t>Science</w:t>
        </w:r>
        <w:r w:rsidRPr="00276C20">
          <w:rPr>
            <w:rFonts w:ascii="Cambria" w:hAnsi="Cambria"/>
            <w:noProof/>
            <w:rPrChange w:id="2433" w:author="Ram Shrestha" w:date="2014-01-04T19:38:00Z">
              <w:rPr/>
            </w:rPrChange>
          </w:rPr>
          <w:t xml:space="preserve"> </w:t>
        </w:r>
        <w:r w:rsidRPr="00276C20">
          <w:rPr>
            <w:rFonts w:ascii="Cambria" w:hAnsi="Cambria"/>
            <w:b/>
            <w:noProof/>
            <w:rPrChange w:id="2434" w:author="Ram Shrestha" w:date="2014-01-04T19:38:00Z">
              <w:rPr/>
            </w:rPrChange>
          </w:rPr>
          <w:t>243</w:t>
        </w:r>
        <w:r w:rsidRPr="00276C20">
          <w:rPr>
            <w:rFonts w:ascii="Cambria" w:hAnsi="Cambria"/>
            <w:noProof/>
            <w:rPrChange w:id="2435" w:author="Ram Shrestha" w:date="2014-01-04T19:38:00Z">
              <w:rPr/>
            </w:rPrChange>
          </w:rPr>
          <w:t>: 1731-1734.</w:t>
        </w:r>
      </w:ins>
    </w:p>
    <w:p w:rsidR="00276C20" w:rsidRPr="00276C20" w:rsidRDefault="00276C20" w:rsidP="00276C20">
      <w:pPr>
        <w:jc w:val="both"/>
        <w:rPr>
          <w:ins w:id="2436" w:author="Ram Shrestha" w:date="2014-01-04T19:38:00Z"/>
          <w:rFonts w:ascii="Cambria" w:hAnsi="Cambria"/>
          <w:noProof/>
          <w:rPrChange w:id="2437" w:author="Ram Shrestha" w:date="2014-01-04T19:38:00Z">
            <w:rPr>
              <w:ins w:id="2438" w:author="Ram Shrestha" w:date="2014-01-04T19:38:00Z"/>
            </w:rPr>
          </w:rPrChange>
        </w:rPr>
        <w:pPrChange w:id="2439" w:author="Ram Shrestha" w:date="2014-01-04T19:38:00Z">
          <w:pPr>
            <w:ind w:left="720" w:hanging="720"/>
            <w:jc w:val="both"/>
          </w:pPr>
        </w:pPrChange>
      </w:pPr>
      <w:ins w:id="2440" w:author="Ram Shrestha" w:date="2014-01-04T19:38:00Z">
        <w:r w:rsidRPr="00276C20">
          <w:rPr>
            <w:rFonts w:ascii="Cambria" w:hAnsi="Cambria"/>
            <w:noProof/>
            <w:rPrChange w:id="2441" w:author="Ram Shrestha" w:date="2014-01-04T19:38:00Z">
              <w:rPr/>
            </w:rPrChange>
          </w:rPr>
          <w:t xml:space="preserve">Larder, BA, Darby, G, Richman, DD (1989b) HIV with reduced sensitivity to zidovudine (AZT) isolated during prolonged therapy. </w:t>
        </w:r>
        <w:r w:rsidRPr="00276C20">
          <w:rPr>
            <w:rFonts w:ascii="Cambria" w:hAnsi="Cambria"/>
            <w:i/>
            <w:noProof/>
            <w:rPrChange w:id="2442" w:author="Ram Shrestha" w:date="2014-01-04T19:38:00Z">
              <w:rPr/>
            </w:rPrChange>
          </w:rPr>
          <w:t>Science</w:t>
        </w:r>
        <w:r w:rsidRPr="00276C20">
          <w:rPr>
            <w:rFonts w:ascii="Cambria" w:hAnsi="Cambria"/>
            <w:noProof/>
            <w:rPrChange w:id="2443" w:author="Ram Shrestha" w:date="2014-01-04T19:38:00Z">
              <w:rPr/>
            </w:rPrChange>
          </w:rPr>
          <w:t xml:space="preserve"> </w:t>
        </w:r>
        <w:r w:rsidRPr="00276C20">
          <w:rPr>
            <w:rFonts w:ascii="Cambria" w:hAnsi="Cambria"/>
            <w:b/>
            <w:noProof/>
            <w:rPrChange w:id="2444" w:author="Ram Shrestha" w:date="2014-01-04T19:38:00Z">
              <w:rPr/>
            </w:rPrChange>
          </w:rPr>
          <w:t>243</w:t>
        </w:r>
        <w:r w:rsidRPr="00276C20">
          <w:rPr>
            <w:rFonts w:ascii="Cambria" w:hAnsi="Cambria"/>
            <w:noProof/>
            <w:rPrChange w:id="2445" w:author="Ram Shrestha" w:date="2014-01-04T19:38:00Z">
              <w:rPr/>
            </w:rPrChange>
          </w:rPr>
          <w:t>: 1731-1734.</w:t>
        </w:r>
      </w:ins>
    </w:p>
    <w:p w:rsidR="00276C20" w:rsidRPr="00276C20" w:rsidRDefault="00276C20" w:rsidP="00276C20">
      <w:pPr>
        <w:jc w:val="both"/>
        <w:rPr>
          <w:ins w:id="2446" w:author="Ram Shrestha" w:date="2014-01-04T19:38:00Z"/>
          <w:rFonts w:ascii="Cambria" w:hAnsi="Cambria"/>
          <w:noProof/>
          <w:rPrChange w:id="2447" w:author="Ram Shrestha" w:date="2014-01-04T19:38:00Z">
            <w:rPr>
              <w:ins w:id="2448" w:author="Ram Shrestha" w:date="2014-01-04T19:38:00Z"/>
            </w:rPr>
          </w:rPrChange>
        </w:rPr>
        <w:pPrChange w:id="2449" w:author="Ram Shrestha" w:date="2014-01-04T19:38:00Z">
          <w:pPr>
            <w:ind w:left="720" w:hanging="720"/>
            <w:jc w:val="both"/>
          </w:pPr>
        </w:pPrChange>
      </w:pPr>
      <w:ins w:id="2450" w:author="Ram Shrestha" w:date="2014-01-04T19:38:00Z">
        <w:r w:rsidRPr="00276C20">
          <w:rPr>
            <w:rFonts w:ascii="Cambria" w:hAnsi="Cambria"/>
            <w:noProof/>
            <w:rPrChange w:id="2451" w:author="Ram Shrestha" w:date="2014-01-04T19:38:00Z">
              <w:rPr/>
            </w:rPrChange>
          </w:rPr>
          <w:t xml:space="preserve">Larder, BA, Kellam, P, Kemp, SD (1991) Zidovudine resistance predicted by direct detection of mutations in DNA from HIV-infected lymphocytes. </w:t>
        </w:r>
        <w:r w:rsidRPr="00276C20">
          <w:rPr>
            <w:rFonts w:ascii="Cambria" w:hAnsi="Cambria"/>
            <w:i/>
            <w:noProof/>
            <w:rPrChange w:id="2452" w:author="Ram Shrestha" w:date="2014-01-04T19:38:00Z">
              <w:rPr/>
            </w:rPrChange>
          </w:rPr>
          <w:t>AIDS</w:t>
        </w:r>
        <w:r w:rsidRPr="00276C20">
          <w:rPr>
            <w:rFonts w:ascii="Cambria" w:hAnsi="Cambria"/>
            <w:noProof/>
            <w:rPrChange w:id="2453" w:author="Ram Shrestha" w:date="2014-01-04T19:38:00Z">
              <w:rPr/>
            </w:rPrChange>
          </w:rPr>
          <w:t xml:space="preserve"> </w:t>
        </w:r>
        <w:r w:rsidRPr="00276C20">
          <w:rPr>
            <w:rFonts w:ascii="Cambria" w:hAnsi="Cambria"/>
            <w:b/>
            <w:noProof/>
            <w:rPrChange w:id="2454" w:author="Ram Shrestha" w:date="2014-01-04T19:38:00Z">
              <w:rPr/>
            </w:rPrChange>
          </w:rPr>
          <w:t>5</w:t>
        </w:r>
        <w:r w:rsidRPr="00276C20">
          <w:rPr>
            <w:rFonts w:ascii="Cambria" w:hAnsi="Cambria"/>
            <w:noProof/>
            <w:rPrChange w:id="2455" w:author="Ram Shrestha" w:date="2014-01-04T19:38:00Z">
              <w:rPr/>
            </w:rPrChange>
          </w:rPr>
          <w:t>: 137-144.</w:t>
        </w:r>
      </w:ins>
    </w:p>
    <w:p w:rsidR="00276C20" w:rsidRPr="00276C20" w:rsidRDefault="00276C20" w:rsidP="00276C20">
      <w:pPr>
        <w:jc w:val="both"/>
        <w:rPr>
          <w:ins w:id="2456" w:author="Ram Shrestha" w:date="2014-01-04T19:38:00Z"/>
          <w:rFonts w:ascii="Cambria" w:hAnsi="Cambria"/>
          <w:noProof/>
          <w:rPrChange w:id="2457" w:author="Ram Shrestha" w:date="2014-01-04T19:38:00Z">
            <w:rPr>
              <w:ins w:id="2458" w:author="Ram Shrestha" w:date="2014-01-04T19:38:00Z"/>
            </w:rPr>
          </w:rPrChange>
        </w:rPr>
        <w:pPrChange w:id="2459" w:author="Ram Shrestha" w:date="2014-01-04T19:38:00Z">
          <w:pPr>
            <w:ind w:left="720" w:hanging="720"/>
            <w:jc w:val="both"/>
          </w:pPr>
        </w:pPrChange>
      </w:pPr>
      <w:ins w:id="2460" w:author="Ram Shrestha" w:date="2014-01-04T19:38:00Z">
        <w:r w:rsidRPr="00276C20">
          <w:rPr>
            <w:rFonts w:ascii="Cambria" w:hAnsi="Cambria"/>
            <w:noProof/>
            <w:rPrChange w:id="2461" w:author="Ram Shrestha" w:date="2014-01-04T19:38:00Z">
              <w:rPr/>
            </w:rPrChange>
          </w:rPr>
          <w:t xml:space="preserve">Larder, BA, Kemp, SD (1989) Multiple mutations in HIV-1 reverse transcriptase confer high-level resistance to zidovudine (AZT). </w:t>
        </w:r>
        <w:r w:rsidRPr="00276C20">
          <w:rPr>
            <w:rFonts w:ascii="Cambria" w:hAnsi="Cambria"/>
            <w:i/>
            <w:noProof/>
            <w:rPrChange w:id="2462" w:author="Ram Shrestha" w:date="2014-01-04T19:38:00Z">
              <w:rPr/>
            </w:rPrChange>
          </w:rPr>
          <w:t>Science</w:t>
        </w:r>
        <w:r w:rsidRPr="00276C20">
          <w:rPr>
            <w:rFonts w:ascii="Cambria" w:hAnsi="Cambria"/>
            <w:noProof/>
            <w:rPrChange w:id="2463" w:author="Ram Shrestha" w:date="2014-01-04T19:38:00Z">
              <w:rPr/>
            </w:rPrChange>
          </w:rPr>
          <w:t xml:space="preserve"> </w:t>
        </w:r>
        <w:r w:rsidRPr="00276C20">
          <w:rPr>
            <w:rFonts w:ascii="Cambria" w:hAnsi="Cambria"/>
            <w:b/>
            <w:noProof/>
            <w:rPrChange w:id="2464" w:author="Ram Shrestha" w:date="2014-01-04T19:38:00Z">
              <w:rPr/>
            </w:rPrChange>
          </w:rPr>
          <w:t>246</w:t>
        </w:r>
        <w:r w:rsidRPr="00276C20">
          <w:rPr>
            <w:rFonts w:ascii="Cambria" w:hAnsi="Cambria"/>
            <w:noProof/>
            <w:rPrChange w:id="2465" w:author="Ram Shrestha" w:date="2014-01-04T19:38:00Z">
              <w:rPr/>
            </w:rPrChange>
          </w:rPr>
          <w:t>: 1155-1158.</w:t>
        </w:r>
      </w:ins>
    </w:p>
    <w:p w:rsidR="00276C20" w:rsidRPr="00276C20" w:rsidRDefault="00276C20" w:rsidP="00276C20">
      <w:pPr>
        <w:jc w:val="both"/>
        <w:rPr>
          <w:ins w:id="2466" w:author="Ram Shrestha" w:date="2014-01-04T19:38:00Z"/>
          <w:rFonts w:ascii="Cambria" w:hAnsi="Cambria"/>
          <w:noProof/>
          <w:rPrChange w:id="2467" w:author="Ram Shrestha" w:date="2014-01-04T19:38:00Z">
            <w:rPr>
              <w:ins w:id="2468" w:author="Ram Shrestha" w:date="2014-01-04T19:38:00Z"/>
            </w:rPr>
          </w:rPrChange>
        </w:rPr>
        <w:pPrChange w:id="2469" w:author="Ram Shrestha" w:date="2014-01-04T19:38:00Z">
          <w:pPr>
            <w:ind w:left="720" w:hanging="720"/>
            <w:jc w:val="both"/>
          </w:pPr>
        </w:pPrChange>
      </w:pPr>
      <w:ins w:id="2470" w:author="Ram Shrestha" w:date="2014-01-04T19:38:00Z">
        <w:r w:rsidRPr="00276C20">
          <w:rPr>
            <w:rFonts w:ascii="Cambria" w:hAnsi="Cambria"/>
            <w:noProof/>
            <w:rPrChange w:id="2471" w:author="Ram Shrestha" w:date="2014-01-04T19:38:00Z">
              <w:rPr/>
            </w:rPrChange>
          </w:rPr>
          <w:t xml:space="preserve">Larsen, LS, Beliakova-Bethell, N, Bilanchone, V, Zhang, M, Lamsa, A, Dasilva, R, Hatfield, GW, Nagashima, K, Sandmeyer, S (2008) Ty3 nucleocapsid controls localization of particle assembly. </w:t>
        </w:r>
        <w:r w:rsidRPr="00276C20">
          <w:rPr>
            <w:rFonts w:ascii="Cambria" w:hAnsi="Cambria"/>
            <w:i/>
            <w:noProof/>
            <w:rPrChange w:id="2472" w:author="Ram Shrestha" w:date="2014-01-04T19:38:00Z">
              <w:rPr/>
            </w:rPrChange>
          </w:rPr>
          <w:t>J Virol</w:t>
        </w:r>
        <w:r w:rsidRPr="00276C20">
          <w:rPr>
            <w:rFonts w:ascii="Cambria" w:hAnsi="Cambria"/>
            <w:noProof/>
            <w:rPrChange w:id="2473" w:author="Ram Shrestha" w:date="2014-01-04T19:38:00Z">
              <w:rPr/>
            </w:rPrChange>
          </w:rPr>
          <w:t xml:space="preserve"> </w:t>
        </w:r>
        <w:r w:rsidRPr="00276C20">
          <w:rPr>
            <w:rFonts w:ascii="Cambria" w:hAnsi="Cambria"/>
            <w:b/>
            <w:noProof/>
            <w:rPrChange w:id="2474" w:author="Ram Shrestha" w:date="2014-01-04T19:38:00Z">
              <w:rPr/>
            </w:rPrChange>
          </w:rPr>
          <w:t>82</w:t>
        </w:r>
        <w:r w:rsidRPr="00276C20">
          <w:rPr>
            <w:rFonts w:ascii="Cambria" w:hAnsi="Cambria"/>
            <w:noProof/>
            <w:rPrChange w:id="2475" w:author="Ram Shrestha" w:date="2014-01-04T19:38:00Z">
              <w:rPr/>
            </w:rPrChange>
          </w:rPr>
          <w:t>: 2501-2514.</w:t>
        </w:r>
      </w:ins>
    </w:p>
    <w:p w:rsidR="00276C20" w:rsidRPr="00276C20" w:rsidRDefault="00276C20" w:rsidP="00276C20">
      <w:pPr>
        <w:jc w:val="both"/>
        <w:rPr>
          <w:ins w:id="2476" w:author="Ram Shrestha" w:date="2014-01-04T19:38:00Z"/>
          <w:rFonts w:ascii="Cambria" w:hAnsi="Cambria"/>
          <w:noProof/>
          <w:rPrChange w:id="2477" w:author="Ram Shrestha" w:date="2014-01-04T19:38:00Z">
            <w:rPr>
              <w:ins w:id="2478" w:author="Ram Shrestha" w:date="2014-01-04T19:38:00Z"/>
            </w:rPr>
          </w:rPrChange>
        </w:rPr>
        <w:pPrChange w:id="2479" w:author="Ram Shrestha" w:date="2014-01-04T19:38:00Z">
          <w:pPr>
            <w:ind w:left="720" w:hanging="720"/>
            <w:jc w:val="both"/>
          </w:pPr>
        </w:pPrChange>
      </w:pPr>
      <w:ins w:id="2480" w:author="Ram Shrestha" w:date="2014-01-04T19:38:00Z">
        <w:r w:rsidRPr="00276C20">
          <w:rPr>
            <w:rFonts w:ascii="Cambria" w:hAnsi="Cambria"/>
            <w:noProof/>
            <w:rPrChange w:id="2481" w:author="Ram Shrestha" w:date="2014-01-04T19:38:00Z">
              <w:rPr/>
            </w:rPrChange>
          </w:rPr>
          <w:t xml:space="preserve">Lataillade, M, Chiarella, J, Yang, R, Schnittman, S, Wirtz, V, Uy, J, Seekins, D, Krystal, M, Mancini, M, McGrath, D, Simen, B, Egholm, M, Kozal, M (2010) Prevalence and clinical significance of HIV drug resistance mutations by ultra-deep sequencing in antiretroviral-naive subjects in the CASTLE study. </w:t>
        </w:r>
        <w:r w:rsidRPr="00276C20">
          <w:rPr>
            <w:rFonts w:ascii="Cambria" w:hAnsi="Cambria"/>
            <w:i/>
            <w:noProof/>
            <w:rPrChange w:id="2482" w:author="Ram Shrestha" w:date="2014-01-04T19:38:00Z">
              <w:rPr/>
            </w:rPrChange>
          </w:rPr>
          <w:t>PLoS One</w:t>
        </w:r>
        <w:r w:rsidRPr="00276C20">
          <w:rPr>
            <w:rFonts w:ascii="Cambria" w:hAnsi="Cambria"/>
            <w:noProof/>
            <w:rPrChange w:id="2483" w:author="Ram Shrestha" w:date="2014-01-04T19:38:00Z">
              <w:rPr/>
            </w:rPrChange>
          </w:rPr>
          <w:t xml:space="preserve"> </w:t>
        </w:r>
        <w:r w:rsidRPr="00276C20">
          <w:rPr>
            <w:rFonts w:ascii="Cambria" w:hAnsi="Cambria"/>
            <w:b/>
            <w:noProof/>
            <w:rPrChange w:id="2484" w:author="Ram Shrestha" w:date="2014-01-04T19:38:00Z">
              <w:rPr/>
            </w:rPrChange>
          </w:rPr>
          <w:t>5</w:t>
        </w:r>
        <w:r w:rsidRPr="00276C20">
          <w:rPr>
            <w:rFonts w:ascii="Cambria" w:hAnsi="Cambria"/>
            <w:noProof/>
            <w:rPrChange w:id="2485" w:author="Ram Shrestha" w:date="2014-01-04T19:38:00Z">
              <w:rPr/>
            </w:rPrChange>
          </w:rPr>
          <w:t>: e10952.</w:t>
        </w:r>
      </w:ins>
    </w:p>
    <w:p w:rsidR="00276C20" w:rsidRPr="00276C20" w:rsidRDefault="00276C20" w:rsidP="00276C20">
      <w:pPr>
        <w:jc w:val="both"/>
        <w:rPr>
          <w:ins w:id="2486" w:author="Ram Shrestha" w:date="2014-01-04T19:38:00Z"/>
          <w:rFonts w:ascii="Cambria" w:hAnsi="Cambria"/>
          <w:noProof/>
          <w:rPrChange w:id="2487" w:author="Ram Shrestha" w:date="2014-01-04T19:38:00Z">
            <w:rPr>
              <w:ins w:id="2488" w:author="Ram Shrestha" w:date="2014-01-04T19:38:00Z"/>
            </w:rPr>
          </w:rPrChange>
        </w:rPr>
        <w:pPrChange w:id="2489" w:author="Ram Shrestha" w:date="2014-01-04T19:38:00Z">
          <w:pPr>
            <w:ind w:left="720" w:hanging="720"/>
            <w:jc w:val="both"/>
          </w:pPr>
        </w:pPrChange>
      </w:pPr>
      <w:ins w:id="2490" w:author="Ram Shrestha" w:date="2014-01-04T19:38:00Z">
        <w:r w:rsidRPr="00276C20">
          <w:rPr>
            <w:rFonts w:ascii="Cambria" w:hAnsi="Cambria"/>
            <w:noProof/>
            <w:rPrChange w:id="2491" w:author="Ram Shrestha" w:date="2014-01-04T19:38:00Z">
              <w:rPr/>
            </w:rPrChange>
          </w:rPr>
          <w:t xml:space="preserve">Le, T, Chiarella, J, Simen, BB, Hanczaruk, B, Egholm, M, Landry, ML, Dieckhaus, K, Rosen, MI, Kozal, MJ (2009) Low-abundance HIV drug-resistant viral variants in treatment-experienced persons correlate with historical antiretroviral use. </w:t>
        </w:r>
        <w:r w:rsidRPr="00276C20">
          <w:rPr>
            <w:rFonts w:ascii="Cambria" w:hAnsi="Cambria"/>
            <w:i/>
            <w:noProof/>
            <w:rPrChange w:id="2492" w:author="Ram Shrestha" w:date="2014-01-04T19:38:00Z">
              <w:rPr/>
            </w:rPrChange>
          </w:rPr>
          <w:t>PLoS One</w:t>
        </w:r>
        <w:r w:rsidRPr="00276C20">
          <w:rPr>
            <w:rFonts w:ascii="Cambria" w:hAnsi="Cambria"/>
            <w:noProof/>
            <w:rPrChange w:id="2493" w:author="Ram Shrestha" w:date="2014-01-04T19:38:00Z">
              <w:rPr/>
            </w:rPrChange>
          </w:rPr>
          <w:t xml:space="preserve"> </w:t>
        </w:r>
        <w:r w:rsidRPr="00276C20">
          <w:rPr>
            <w:rFonts w:ascii="Cambria" w:hAnsi="Cambria"/>
            <w:b/>
            <w:noProof/>
            <w:rPrChange w:id="2494" w:author="Ram Shrestha" w:date="2014-01-04T19:38:00Z">
              <w:rPr/>
            </w:rPrChange>
          </w:rPr>
          <w:t>4</w:t>
        </w:r>
        <w:r w:rsidRPr="00276C20">
          <w:rPr>
            <w:rFonts w:ascii="Cambria" w:hAnsi="Cambria"/>
            <w:noProof/>
            <w:rPrChange w:id="2495" w:author="Ram Shrestha" w:date="2014-01-04T19:38:00Z">
              <w:rPr/>
            </w:rPrChange>
          </w:rPr>
          <w:t>: e6079.</w:t>
        </w:r>
      </w:ins>
    </w:p>
    <w:p w:rsidR="00276C20" w:rsidRPr="00276C20" w:rsidRDefault="00276C20" w:rsidP="00276C20">
      <w:pPr>
        <w:jc w:val="both"/>
        <w:rPr>
          <w:ins w:id="2496" w:author="Ram Shrestha" w:date="2014-01-04T19:38:00Z"/>
          <w:rFonts w:ascii="Cambria" w:hAnsi="Cambria"/>
          <w:noProof/>
          <w:rPrChange w:id="2497" w:author="Ram Shrestha" w:date="2014-01-04T19:38:00Z">
            <w:rPr>
              <w:ins w:id="2498" w:author="Ram Shrestha" w:date="2014-01-04T19:38:00Z"/>
            </w:rPr>
          </w:rPrChange>
        </w:rPr>
        <w:pPrChange w:id="2499" w:author="Ram Shrestha" w:date="2014-01-04T19:38:00Z">
          <w:pPr>
            <w:ind w:left="720" w:hanging="720"/>
            <w:jc w:val="both"/>
          </w:pPr>
        </w:pPrChange>
      </w:pPr>
      <w:ins w:id="2500" w:author="Ram Shrestha" w:date="2014-01-04T19:38:00Z">
        <w:r w:rsidRPr="00276C20">
          <w:rPr>
            <w:rFonts w:ascii="Cambria" w:hAnsi="Cambria"/>
            <w:noProof/>
            <w:rPrChange w:id="2501" w:author="Ram Shrestha" w:date="2014-01-04T19:38:00Z">
              <w:rPr/>
            </w:rPrChange>
          </w:rPr>
          <w:t xml:space="preserve">Lemey, P, Pybus, OG, Rambaut, A, Drummond, AJ, Robertson, DL, Roques, P, Worobey, M, Vandamme, A-M (2004a) The Molecular Population Genetics of HIV-1 Group O. </w:t>
        </w:r>
        <w:r w:rsidRPr="00276C20">
          <w:rPr>
            <w:rFonts w:ascii="Cambria" w:hAnsi="Cambria"/>
            <w:i/>
            <w:noProof/>
            <w:rPrChange w:id="2502" w:author="Ram Shrestha" w:date="2014-01-04T19:38:00Z">
              <w:rPr/>
            </w:rPrChange>
          </w:rPr>
          <w:t>Genetics</w:t>
        </w:r>
        <w:r w:rsidRPr="00276C20">
          <w:rPr>
            <w:rFonts w:ascii="Cambria" w:hAnsi="Cambria"/>
            <w:noProof/>
            <w:rPrChange w:id="2503" w:author="Ram Shrestha" w:date="2014-01-04T19:38:00Z">
              <w:rPr/>
            </w:rPrChange>
          </w:rPr>
          <w:t xml:space="preserve"> </w:t>
        </w:r>
        <w:r w:rsidRPr="00276C20">
          <w:rPr>
            <w:rFonts w:ascii="Cambria" w:hAnsi="Cambria"/>
            <w:b/>
            <w:noProof/>
            <w:rPrChange w:id="2504" w:author="Ram Shrestha" w:date="2014-01-04T19:38:00Z">
              <w:rPr/>
            </w:rPrChange>
          </w:rPr>
          <w:t>167</w:t>
        </w:r>
        <w:r w:rsidRPr="00276C20">
          <w:rPr>
            <w:rFonts w:ascii="Cambria" w:hAnsi="Cambria"/>
            <w:noProof/>
            <w:rPrChange w:id="2505" w:author="Ram Shrestha" w:date="2014-01-04T19:38:00Z">
              <w:rPr/>
            </w:rPrChange>
          </w:rPr>
          <w:t>: 1059-1068.</w:t>
        </w:r>
      </w:ins>
    </w:p>
    <w:p w:rsidR="00276C20" w:rsidRPr="00276C20" w:rsidRDefault="00276C20" w:rsidP="00276C20">
      <w:pPr>
        <w:jc w:val="both"/>
        <w:rPr>
          <w:ins w:id="2506" w:author="Ram Shrestha" w:date="2014-01-04T19:38:00Z"/>
          <w:rFonts w:ascii="Cambria" w:hAnsi="Cambria"/>
          <w:noProof/>
          <w:rPrChange w:id="2507" w:author="Ram Shrestha" w:date="2014-01-04T19:38:00Z">
            <w:rPr>
              <w:ins w:id="2508" w:author="Ram Shrestha" w:date="2014-01-04T19:38:00Z"/>
            </w:rPr>
          </w:rPrChange>
        </w:rPr>
        <w:pPrChange w:id="2509" w:author="Ram Shrestha" w:date="2014-01-04T19:38:00Z">
          <w:pPr>
            <w:ind w:left="720" w:hanging="720"/>
            <w:jc w:val="both"/>
          </w:pPr>
        </w:pPrChange>
      </w:pPr>
      <w:ins w:id="2510" w:author="Ram Shrestha" w:date="2014-01-04T19:38:00Z">
        <w:r w:rsidRPr="00276C20">
          <w:rPr>
            <w:rFonts w:ascii="Cambria" w:hAnsi="Cambria"/>
            <w:noProof/>
            <w:rPrChange w:id="2511" w:author="Ram Shrestha" w:date="2014-01-04T19:38:00Z">
              <w:rPr/>
            </w:rPrChange>
          </w:rPr>
          <w:t xml:space="preserve">Lemey, P, Pybus, OG, Rambaut, A, Drummond, AJ, Robertson, DL, Roques, P, Worobey, M, Vandamme, AM (2004b) The molecular population genetics of HIV-1 group O. </w:t>
        </w:r>
        <w:r w:rsidRPr="00276C20">
          <w:rPr>
            <w:rFonts w:ascii="Cambria" w:hAnsi="Cambria"/>
            <w:i/>
            <w:noProof/>
            <w:rPrChange w:id="2512" w:author="Ram Shrestha" w:date="2014-01-04T19:38:00Z">
              <w:rPr/>
            </w:rPrChange>
          </w:rPr>
          <w:t>Genetics</w:t>
        </w:r>
        <w:r w:rsidRPr="00276C20">
          <w:rPr>
            <w:rFonts w:ascii="Cambria" w:hAnsi="Cambria"/>
            <w:noProof/>
            <w:rPrChange w:id="2513" w:author="Ram Shrestha" w:date="2014-01-04T19:38:00Z">
              <w:rPr/>
            </w:rPrChange>
          </w:rPr>
          <w:t xml:space="preserve"> </w:t>
        </w:r>
        <w:r w:rsidRPr="00276C20">
          <w:rPr>
            <w:rFonts w:ascii="Cambria" w:hAnsi="Cambria"/>
            <w:b/>
            <w:noProof/>
            <w:rPrChange w:id="2514" w:author="Ram Shrestha" w:date="2014-01-04T19:38:00Z">
              <w:rPr/>
            </w:rPrChange>
          </w:rPr>
          <w:t>167</w:t>
        </w:r>
        <w:r w:rsidRPr="00276C20">
          <w:rPr>
            <w:rFonts w:ascii="Cambria" w:hAnsi="Cambria"/>
            <w:noProof/>
            <w:rPrChange w:id="2515" w:author="Ram Shrestha" w:date="2014-01-04T19:38:00Z">
              <w:rPr/>
            </w:rPrChange>
          </w:rPr>
          <w:t>: 1059-1068.</w:t>
        </w:r>
      </w:ins>
    </w:p>
    <w:p w:rsidR="00276C20" w:rsidRPr="00276C20" w:rsidRDefault="00276C20" w:rsidP="00276C20">
      <w:pPr>
        <w:jc w:val="both"/>
        <w:rPr>
          <w:ins w:id="2516" w:author="Ram Shrestha" w:date="2014-01-04T19:38:00Z"/>
          <w:rFonts w:ascii="Cambria" w:hAnsi="Cambria"/>
          <w:noProof/>
          <w:rPrChange w:id="2517" w:author="Ram Shrestha" w:date="2014-01-04T19:38:00Z">
            <w:rPr>
              <w:ins w:id="2518" w:author="Ram Shrestha" w:date="2014-01-04T19:38:00Z"/>
            </w:rPr>
          </w:rPrChange>
        </w:rPr>
        <w:pPrChange w:id="2519" w:author="Ram Shrestha" w:date="2014-01-04T19:38:00Z">
          <w:pPr>
            <w:ind w:left="720" w:hanging="720"/>
            <w:jc w:val="both"/>
          </w:pPr>
        </w:pPrChange>
      </w:pPr>
      <w:ins w:id="2520" w:author="Ram Shrestha" w:date="2014-01-04T19:38:00Z">
        <w:r w:rsidRPr="00276C20">
          <w:rPr>
            <w:rFonts w:ascii="Cambria" w:hAnsi="Cambria"/>
            <w:noProof/>
            <w:rPrChange w:id="2521" w:author="Ram Shrestha" w:date="2014-01-04T19:38:00Z">
              <w:rPr/>
            </w:rPrChange>
          </w:rPr>
          <w:t xml:space="preserve">Lenassi, M, Cagney, G, Liao, M, Vaupotic, T, Bartholomeeusen, K, Cheng, Y, Krogan, NJ, Plemenitas, A, Peterlin, BM HIV Nef is secreted in exosomes and triggers apoptosis in bystander CD4+ T cells. </w:t>
        </w:r>
        <w:r w:rsidRPr="00276C20">
          <w:rPr>
            <w:rFonts w:ascii="Cambria" w:hAnsi="Cambria"/>
            <w:i/>
            <w:noProof/>
            <w:rPrChange w:id="2522" w:author="Ram Shrestha" w:date="2014-01-04T19:38:00Z">
              <w:rPr/>
            </w:rPrChange>
          </w:rPr>
          <w:t>Traffic</w:t>
        </w:r>
        <w:r w:rsidRPr="00276C20">
          <w:rPr>
            <w:rFonts w:ascii="Cambria" w:hAnsi="Cambria"/>
            <w:noProof/>
            <w:rPrChange w:id="2523" w:author="Ram Shrestha" w:date="2014-01-04T19:38:00Z">
              <w:rPr/>
            </w:rPrChange>
          </w:rPr>
          <w:t xml:space="preserve"> </w:t>
        </w:r>
        <w:r w:rsidRPr="00276C20">
          <w:rPr>
            <w:rFonts w:ascii="Cambria" w:hAnsi="Cambria"/>
            <w:b/>
            <w:noProof/>
            <w:rPrChange w:id="2524" w:author="Ram Shrestha" w:date="2014-01-04T19:38:00Z">
              <w:rPr/>
            </w:rPrChange>
          </w:rPr>
          <w:t>11</w:t>
        </w:r>
        <w:r w:rsidRPr="00276C20">
          <w:rPr>
            <w:rFonts w:ascii="Cambria" w:hAnsi="Cambria"/>
            <w:noProof/>
            <w:rPrChange w:id="2525" w:author="Ram Shrestha" w:date="2014-01-04T19:38:00Z">
              <w:rPr/>
            </w:rPrChange>
          </w:rPr>
          <w:t>: 110-122.</w:t>
        </w:r>
      </w:ins>
    </w:p>
    <w:p w:rsidR="00276C20" w:rsidRPr="00276C20" w:rsidRDefault="00276C20" w:rsidP="00276C20">
      <w:pPr>
        <w:jc w:val="both"/>
        <w:rPr>
          <w:ins w:id="2526" w:author="Ram Shrestha" w:date="2014-01-04T19:38:00Z"/>
          <w:rFonts w:ascii="Cambria" w:hAnsi="Cambria"/>
          <w:noProof/>
          <w:rPrChange w:id="2527" w:author="Ram Shrestha" w:date="2014-01-04T19:38:00Z">
            <w:rPr>
              <w:ins w:id="2528" w:author="Ram Shrestha" w:date="2014-01-04T19:38:00Z"/>
            </w:rPr>
          </w:rPrChange>
        </w:rPr>
        <w:pPrChange w:id="2529" w:author="Ram Shrestha" w:date="2014-01-04T19:38:00Z">
          <w:pPr>
            <w:ind w:left="720" w:hanging="720"/>
            <w:jc w:val="both"/>
          </w:pPr>
        </w:pPrChange>
      </w:pPr>
      <w:ins w:id="2530" w:author="Ram Shrestha" w:date="2014-01-04T19:38:00Z">
        <w:r w:rsidRPr="00276C20">
          <w:rPr>
            <w:rFonts w:ascii="Cambria" w:hAnsi="Cambria"/>
            <w:noProof/>
            <w:rPrChange w:id="2531" w:author="Ram Shrestha" w:date="2014-01-04T19:38:00Z">
              <w:rPr/>
            </w:rPrChange>
          </w:rPr>
          <w:t xml:space="preserve">Levy, JA, Hoffman, AD, Kramer, SM, Landis, JA, Shimabukuro, JM, Oshiro, LS (1984) Isolation of lymphocytopathic retroviruses from San Francisco patients with AIDS. </w:t>
        </w:r>
        <w:r w:rsidRPr="00276C20">
          <w:rPr>
            <w:rFonts w:ascii="Cambria" w:hAnsi="Cambria"/>
            <w:i/>
            <w:noProof/>
            <w:rPrChange w:id="2532" w:author="Ram Shrestha" w:date="2014-01-04T19:38:00Z">
              <w:rPr/>
            </w:rPrChange>
          </w:rPr>
          <w:t>Science</w:t>
        </w:r>
        <w:r w:rsidRPr="00276C20">
          <w:rPr>
            <w:rFonts w:ascii="Cambria" w:hAnsi="Cambria"/>
            <w:noProof/>
            <w:rPrChange w:id="2533" w:author="Ram Shrestha" w:date="2014-01-04T19:38:00Z">
              <w:rPr/>
            </w:rPrChange>
          </w:rPr>
          <w:t xml:space="preserve"> </w:t>
        </w:r>
        <w:r w:rsidRPr="00276C20">
          <w:rPr>
            <w:rFonts w:ascii="Cambria" w:hAnsi="Cambria"/>
            <w:b/>
            <w:noProof/>
            <w:rPrChange w:id="2534" w:author="Ram Shrestha" w:date="2014-01-04T19:38:00Z">
              <w:rPr/>
            </w:rPrChange>
          </w:rPr>
          <w:t>225</w:t>
        </w:r>
        <w:r w:rsidRPr="00276C20">
          <w:rPr>
            <w:rFonts w:ascii="Cambria" w:hAnsi="Cambria"/>
            <w:noProof/>
            <w:rPrChange w:id="2535" w:author="Ram Shrestha" w:date="2014-01-04T19:38:00Z">
              <w:rPr/>
            </w:rPrChange>
          </w:rPr>
          <w:t>: 840-842.</w:t>
        </w:r>
      </w:ins>
    </w:p>
    <w:p w:rsidR="00276C20" w:rsidRPr="00276C20" w:rsidRDefault="00276C20" w:rsidP="00276C20">
      <w:pPr>
        <w:jc w:val="both"/>
        <w:rPr>
          <w:ins w:id="2536" w:author="Ram Shrestha" w:date="2014-01-04T19:38:00Z"/>
          <w:rFonts w:ascii="Cambria" w:hAnsi="Cambria"/>
          <w:noProof/>
          <w:rPrChange w:id="2537" w:author="Ram Shrestha" w:date="2014-01-04T19:38:00Z">
            <w:rPr>
              <w:ins w:id="2538" w:author="Ram Shrestha" w:date="2014-01-04T19:38:00Z"/>
            </w:rPr>
          </w:rPrChange>
        </w:rPr>
        <w:pPrChange w:id="2539" w:author="Ram Shrestha" w:date="2014-01-04T19:38:00Z">
          <w:pPr>
            <w:ind w:left="720" w:hanging="720"/>
            <w:jc w:val="both"/>
          </w:pPr>
        </w:pPrChange>
      </w:pPr>
      <w:ins w:id="2540" w:author="Ram Shrestha" w:date="2014-01-04T19:38:00Z">
        <w:r w:rsidRPr="00276C20">
          <w:rPr>
            <w:rFonts w:ascii="Cambria" w:hAnsi="Cambria"/>
            <w:noProof/>
            <w:rPrChange w:id="2541" w:author="Ram Shrestha" w:date="2014-01-04T19:38:00Z">
              <w:rPr/>
            </w:rPrChange>
          </w:rPr>
          <w:t xml:space="preserve">Lewis, MJ, Lee, P, Ng, HL, Yang, OO (2012) Immune Selection In Vitro Reveals Human Immunodeficiency Virus Type 1 Nef Sequence Motifs Important for Its Immune Evasion Function In Vivo. </w:t>
        </w:r>
        <w:r w:rsidRPr="00276C20">
          <w:rPr>
            <w:rFonts w:ascii="Cambria" w:hAnsi="Cambria"/>
            <w:i/>
            <w:noProof/>
            <w:rPrChange w:id="2542" w:author="Ram Shrestha" w:date="2014-01-04T19:38:00Z">
              <w:rPr/>
            </w:rPrChange>
          </w:rPr>
          <w:t>Journal of Virology</w:t>
        </w:r>
        <w:r w:rsidRPr="00276C20">
          <w:rPr>
            <w:rFonts w:ascii="Cambria" w:hAnsi="Cambria"/>
            <w:noProof/>
            <w:rPrChange w:id="2543" w:author="Ram Shrestha" w:date="2014-01-04T19:38:00Z">
              <w:rPr/>
            </w:rPrChange>
          </w:rPr>
          <w:t xml:space="preserve"> </w:t>
        </w:r>
        <w:r w:rsidRPr="00276C20">
          <w:rPr>
            <w:rFonts w:ascii="Cambria" w:hAnsi="Cambria"/>
            <w:b/>
            <w:noProof/>
            <w:rPrChange w:id="2544" w:author="Ram Shrestha" w:date="2014-01-04T19:38:00Z">
              <w:rPr/>
            </w:rPrChange>
          </w:rPr>
          <w:t>86</w:t>
        </w:r>
        <w:r w:rsidRPr="00276C20">
          <w:rPr>
            <w:rFonts w:ascii="Cambria" w:hAnsi="Cambria"/>
            <w:noProof/>
            <w:rPrChange w:id="2545" w:author="Ram Shrestha" w:date="2014-01-04T19:38:00Z">
              <w:rPr/>
            </w:rPrChange>
          </w:rPr>
          <w:t>: 7126-7135.</w:t>
        </w:r>
      </w:ins>
    </w:p>
    <w:p w:rsidR="00276C20" w:rsidRPr="00276C20" w:rsidRDefault="00276C20" w:rsidP="00276C20">
      <w:pPr>
        <w:jc w:val="both"/>
        <w:rPr>
          <w:ins w:id="2546" w:author="Ram Shrestha" w:date="2014-01-04T19:38:00Z"/>
          <w:rFonts w:ascii="Cambria" w:hAnsi="Cambria"/>
          <w:noProof/>
          <w:rPrChange w:id="2547" w:author="Ram Shrestha" w:date="2014-01-04T19:38:00Z">
            <w:rPr>
              <w:ins w:id="2548" w:author="Ram Shrestha" w:date="2014-01-04T19:38:00Z"/>
            </w:rPr>
          </w:rPrChange>
        </w:rPr>
        <w:pPrChange w:id="2549" w:author="Ram Shrestha" w:date="2014-01-04T19:38:00Z">
          <w:pPr>
            <w:ind w:left="720" w:hanging="720"/>
            <w:jc w:val="both"/>
          </w:pPr>
        </w:pPrChange>
      </w:pPr>
      <w:ins w:id="2550" w:author="Ram Shrestha" w:date="2014-01-04T19:38:00Z">
        <w:r w:rsidRPr="00276C20">
          <w:rPr>
            <w:rFonts w:ascii="Cambria" w:hAnsi="Cambria"/>
            <w:noProof/>
            <w:rPrChange w:id="2551" w:author="Ram Shrestha" w:date="2014-01-04T19:38:00Z">
              <w:rPr/>
            </w:rPrChange>
          </w:rPr>
          <w:t xml:space="preserve">Liang, B, Luo, M, Scott-Herridge, J, Semeniuk, C, Mendoza, M, Capina, R, Sheardown, B, Ji, H, Kimani, J, Ball, BT, Van Domselaar, G, Graham, M, Tyler, S, Jones, SJ, Plummer, FA (2011) A comparison of parallel pyrosequencing and sanger clone-based sequencing and its impact on the characterization of the genetic diversity of HIV-1. </w:t>
        </w:r>
        <w:r w:rsidRPr="00276C20">
          <w:rPr>
            <w:rFonts w:ascii="Cambria" w:hAnsi="Cambria"/>
            <w:i/>
            <w:noProof/>
            <w:rPrChange w:id="2552" w:author="Ram Shrestha" w:date="2014-01-04T19:38:00Z">
              <w:rPr/>
            </w:rPrChange>
          </w:rPr>
          <w:t>PLoS One</w:t>
        </w:r>
        <w:r w:rsidRPr="00276C20">
          <w:rPr>
            <w:rFonts w:ascii="Cambria" w:hAnsi="Cambria"/>
            <w:noProof/>
            <w:rPrChange w:id="2553" w:author="Ram Shrestha" w:date="2014-01-04T19:38:00Z">
              <w:rPr/>
            </w:rPrChange>
          </w:rPr>
          <w:t xml:space="preserve"> </w:t>
        </w:r>
        <w:r w:rsidRPr="00276C20">
          <w:rPr>
            <w:rFonts w:ascii="Cambria" w:hAnsi="Cambria"/>
            <w:b/>
            <w:noProof/>
            <w:rPrChange w:id="2554" w:author="Ram Shrestha" w:date="2014-01-04T19:38:00Z">
              <w:rPr/>
            </w:rPrChange>
          </w:rPr>
          <w:t>6</w:t>
        </w:r>
        <w:r w:rsidRPr="00276C20">
          <w:rPr>
            <w:rFonts w:ascii="Cambria" w:hAnsi="Cambria"/>
            <w:noProof/>
            <w:rPrChange w:id="2555" w:author="Ram Shrestha" w:date="2014-01-04T19:38:00Z">
              <w:rPr/>
            </w:rPrChange>
          </w:rPr>
          <w:t>: e26745.</w:t>
        </w:r>
      </w:ins>
    </w:p>
    <w:p w:rsidR="00276C20" w:rsidRPr="00276C20" w:rsidRDefault="00276C20" w:rsidP="00276C20">
      <w:pPr>
        <w:jc w:val="both"/>
        <w:rPr>
          <w:ins w:id="2556" w:author="Ram Shrestha" w:date="2014-01-04T19:38:00Z"/>
          <w:rFonts w:ascii="Cambria" w:hAnsi="Cambria"/>
          <w:noProof/>
          <w:rPrChange w:id="2557" w:author="Ram Shrestha" w:date="2014-01-04T19:38:00Z">
            <w:rPr>
              <w:ins w:id="2558" w:author="Ram Shrestha" w:date="2014-01-04T19:38:00Z"/>
            </w:rPr>
          </w:rPrChange>
        </w:rPr>
        <w:pPrChange w:id="2559" w:author="Ram Shrestha" w:date="2014-01-04T19:38:00Z">
          <w:pPr>
            <w:ind w:left="720" w:hanging="720"/>
            <w:jc w:val="both"/>
          </w:pPr>
        </w:pPrChange>
      </w:pPr>
      <w:ins w:id="2560" w:author="Ram Shrestha" w:date="2014-01-04T19:38:00Z">
        <w:r w:rsidRPr="00276C20">
          <w:rPr>
            <w:rFonts w:ascii="Cambria" w:hAnsi="Cambria"/>
            <w:noProof/>
            <w:rPrChange w:id="2561" w:author="Ram Shrestha" w:date="2014-01-04T19:38:00Z">
              <w:rPr/>
            </w:rPrChange>
          </w:rPr>
          <w:t xml:space="preserve">Liang, J-S, Distler, O, Cooper, DA, Jamil, H, Deckelbaum, RJ, Ginsberg, HN, Sturley, SL (2001) HIV protease inhibitors protect apolipoprotein B from degradation by the proteasome: A potential mechanism for protease inhibitor-induced hyperlipidemia. </w:t>
        </w:r>
        <w:r w:rsidRPr="00276C20">
          <w:rPr>
            <w:rFonts w:ascii="Cambria" w:hAnsi="Cambria"/>
            <w:i/>
            <w:noProof/>
            <w:rPrChange w:id="2562" w:author="Ram Shrestha" w:date="2014-01-04T19:38:00Z">
              <w:rPr/>
            </w:rPrChange>
          </w:rPr>
          <w:t>Nature Medicine</w:t>
        </w:r>
        <w:r w:rsidRPr="00276C20">
          <w:rPr>
            <w:rFonts w:ascii="Cambria" w:hAnsi="Cambria"/>
            <w:noProof/>
            <w:rPrChange w:id="2563" w:author="Ram Shrestha" w:date="2014-01-04T19:38:00Z">
              <w:rPr/>
            </w:rPrChange>
          </w:rPr>
          <w:t xml:space="preserve"> </w:t>
        </w:r>
        <w:r w:rsidRPr="00276C20">
          <w:rPr>
            <w:rFonts w:ascii="Cambria" w:hAnsi="Cambria"/>
            <w:b/>
            <w:noProof/>
            <w:rPrChange w:id="2564" w:author="Ram Shrestha" w:date="2014-01-04T19:38:00Z">
              <w:rPr/>
            </w:rPrChange>
          </w:rPr>
          <w:t>7</w:t>
        </w:r>
        <w:r w:rsidRPr="00276C20">
          <w:rPr>
            <w:rFonts w:ascii="Cambria" w:hAnsi="Cambria"/>
            <w:noProof/>
            <w:rPrChange w:id="2565" w:author="Ram Shrestha" w:date="2014-01-04T19:38:00Z">
              <w:rPr/>
            </w:rPrChange>
          </w:rPr>
          <w:t>: 1327-1331.</w:t>
        </w:r>
      </w:ins>
    </w:p>
    <w:p w:rsidR="00276C20" w:rsidRPr="00276C20" w:rsidRDefault="00276C20" w:rsidP="00276C20">
      <w:pPr>
        <w:jc w:val="both"/>
        <w:rPr>
          <w:ins w:id="2566" w:author="Ram Shrestha" w:date="2014-01-04T19:38:00Z"/>
          <w:rFonts w:ascii="Cambria" w:hAnsi="Cambria"/>
          <w:noProof/>
          <w:rPrChange w:id="2567" w:author="Ram Shrestha" w:date="2014-01-04T19:38:00Z">
            <w:rPr>
              <w:ins w:id="2568" w:author="Ram Shrestha" w:date="2014-01-04T19:38:00Z"/>
            </w:rPr>
          </w:rPrChange>
        </w:rPr>
        <w:pPrChange w:id="2569" w:author="Ram Shrestha" w:date="2014-01-04T19:38:00Z">
          <w:pPr>
            <w:ind w:left="720" w:hanging="720"/>
            <w:jc w:val="both"/>
          </w:pPr>
        </w:pPrChange>
      </w:pPr>
      <w:ins w:id="2570" w:author="Ram Shrestha" w:date="2014-01-04T19:38:00Z">
        <w:r w:rsidRPr="00276C20">
          <w:rPr>
            <w:rFonts w:ascii="Cambria" w:hAnsi="Cambria"/>
            <w:noProof/>
            <w:rPrChange w:id="2571" w:author="Ram Shrestha" w:date="2014-01-04T19:38:00Z">
              <w:rPr/>
            </w:rPrChange>
          </w:rPr>
          <w:t xml:space="preserve">Liu, J, Bartesaghi, A, Borgnia, MJ, Sapiro, G, Subramaniam, S (2008) Molecular architecture of native HIV-1 gp120 trimers. </w:t>
        </w:r>
        <w:r w:rsidRPr="00276C20">
          <w:rPr>
            <w:rFonts w:ascii="Cambria" w:hAnsi="Cambria"/>
            <w:i/>
            <w:noProof/>
            <w:rPrChange w:id="2572" w:author="Ram Shrestha" w:date="2014-01-04T19:38:00Z">
              <w:rPr/>
            </w:rPrChange>
          </w:rPr>
          <w:t>Nature</w:t>
        </w:r>
        <w:r w:rsidRPr="00276C20">
          <w:rPr>
            <w:rFonts w:ascii="Cambria" w:hAnsi="Cambria"/>
            <w:noProof/>
            <w:rPrChange w:id="2573" w:author="Ram Shrestha" w:date="2014-01-04T19:38:00Z">
              <w:rPr/>
            </w:rPrChange>
          </w:rPr>
          <w:t xml:space="preserve"> </w:t>
        </w:r>
        <w:r w:rsidRPr="00276C20">
          <w:rPr>
            <w:rFonts w:ascii="Cambria" w:hAnsi="Cambria"/>
            <w:b/>
            <w:noProof/>
            <w:rPrChange w:id="2574" w:author="Ram Shrestha" w:date="2014-01-04T19:38:00Z">
              <w:rPr/>
            </w:rPrChange>
          </w:rPr>
          <w:t>455</w:t>
        </w:r>
        <w:r w:rsidRPr="00276C20">
          <w:rPr>
            <w:rFonts w:ascii="Cambria" w:hAnsi="Cambria"/>
            <w:noProof/>
            <w:rPrChange w:id="2575" w:author="Ram Shrestha" w:date="2014-01-04T19:38:00Z">
              <w:rPr/>
            </w:rPrChange>
          </w:rPr>
          <w:t>: 109-113.</w:t>
        </w:r>
      </w:ins>
    </w:p>
    <w:p w:rsidR="00276C20" w:rsidRPr="00276C20" w:rsidRDefault="00276C20" w:rsidP="00276C20">
      <w:pPr>
        <w:jc w:val="both"/>
        <w:rPr>
          <w:ins w:id="2576" w:author="Ram Shrestha" w:date="2014-01-04T19:38:00Z"/>
          <w:rFonts w:ascii="Cambria" w:hAnsi="Cambria"/>
          <w:noProof/>
          <w:rPrChange w:id="2577" w:author="Ram Shrestha" w:date="2014-01-04T19:38:00Z">
            <w:rPr>
              <w:ins w:id="2578" w:author="Ram Shrestha" w:date="2014-01-04T19:38:00Z"/>
            </w:rPr>
          </w:rPrChange>
        </w:rPr>
        <w:pPrChange w:id="2579" w:author="Ram Shrestha" w:date="2014-01-04T19:38:00Z">
          <w:pPr>
            <w:ind w:left="720" w:hanging="720"/>
            <w:jc w:val="both"/>
          </w:pPr>
        </w:pPrChange>
      </w:pPr>
      <w:ins w:id="2580" w:author="Ram Shrestha" w:date="2014-01-04T19:38:00Z">
        <w:r w:rsidRPr="00276C20">
          <w:rPr>
            <w:rFonts w:ascii="Cambria" w:hAnsi="Cambria"/>
            <w:noProof/>
            <w:rPrChange w:id="2581" w:author="Ram Shrestha" w:date="2014-01-04T19:38:00Z">
              <w:rPr/>
            </w:rPrChange>
          </w:rPr>
          <w:t xml:space="preserve">Liu, SL, Rodrigo, AG, Shankarappa, R, Learn, GH, Hsu, L, Davidov, O, Zhao, LP, Mullins, JI (1996) HIV quasispecies and resampling. </w:t>
        </w:r>
        <w:r w:rsidRPr="00276C20">
          <w:rPr>
            <w:rFonts w:ascii="Cambria" w:hAnsi="Cambria"/>
            <w:i/>
            <w:noProof/>
            <w:rPrChange w:id="2582" w:author="Ram Shrestha" w:date="2014-01-04T19:38:00Z">
              <w:rPr/>
            </w:rPrChange>
          </w:rPr>
          <w:t>Science</w:t>
        </w:r>
        <w:r w:rsidRPr="00276C20">
          <w:rPr>
            <w:rFonts w:ascii="Cambria" w:hAnsi="Cambria"/>
            <w:noProof/>
            <w:rPrChange w:id="2583" w:author="Ram Shrestha" w:date="2014-01-04T19:38:00Z">
              <w:rPr/>
            </w:rPrChange>
          </w:rPr>
          <w:t xml:space="preserve"> </w:t>
        </w:r>
        <w:r w:rsidRPr="00276C20">
          <w:rPr>
            <w:rFonts w:ascii="Cambria" w:hAnsi="Cambria"/>
            <w:b/>
            <w:noProof/>
            <w:rPrChange w:id="2584" w:author="Ram Shrestha" w:date="2014-01-04T19:38:00Z">
              <w:rPr/>
            </w:rPrChange>
          </w:rPr>
          <w:t>273</w:t>
        </w:r>
        <w:r w:rsidRPr="00276C20">
          <w:rPr>
            <w:rFonts w:ascii="Cambria" w:hAnsi="Cambria"/>
            <w:noProof/>
            <w:rPrChange w:id="2585" w:author="Ram Shrestha" w:date="2014-01-04T19:38:00Z">
              <w:rPr/>
            </w:rPrChange>
          </w:rPr>
          <w:t>: 415-416.</w:t>
        </w:r>
      </w:ins>
    </w:p>
    <w:p w:rsidR="00276C20" w:rsidRPr="00276C20" w:rsidRDefault="00276C20" w:rsidP="00276C20">
      <w:pPr>
        <w:jc w:val="both"/>
        <w:rPr>
          <w:ins w:id="2586" w:author="Ram Shrestha" w:date="2014-01-04T19:38:00Z"/>
          <w:rFonts w:ascii="Cambria" w:hAnsi="Cambria"/>
          <w:noProof/>
          <w:rPrChange w:id="2587" w:author="Ram Shrestha" w:date="2014-01-04T19:38:00Z">
            <w:rPr>
              <w:ins w:id="2588" w:author="Ram Shrestha" w:date="2014-01-04T19:38:00Z"/>
            </w:rPr>
          </w:rPrChange>
        </w:rPr>
        <w:pPrChange w:id="2589" w:author="Ram Shrestha" w:date="2014-01-04T19:38:00Z">
          <w:pPr>
            <w:ind w:left="720" w:hanging="720"/>
            <w:jc w:val="both"/>
          </w:pPr>
        </w:pPrChange>
      </w:pPr>
      <w:ins w:id="2590" w:author="Ram Shrestha" w:date="2014-01-04T19:38:00Z">
        <w:r w:rsidRPr="00276C20">
          <w:rPr>
            <w:rFonts w:ascii="Cambria" w:hAnsi="Cambria"/>
            <w:noProof/>
            <w:rPrChange w:id="2591" w:author="Ram Shrestha" w:date="2014-01-04T19:38:00Z">
              <w:rPr/>
            </w:rPrChange>
          </w:rPr>
          <w:t xml:space="preserve">Lole, KS, Bollinger, RC, Paranjape, RS, Gadkari, D, Kulkarni, SS, Novak, NG, Ingersoll, R, Sheppard, HW, Ray, SC (1999) Full-length human immunodeficiency virus type 1 genomes from subtype C-infected seroconverters in India, with evidence of intersubtype recombination. </w:t>
        </w:r>
        <w:r w:rsidRPr="00276C20">
          <w:rPr>
            <w:rFonts w:ascii="Cambria" w:hAnsi="Cambria"/>
            <w:i/>
            <w:noProof/>
            <w:rPrChange w:id="2592" w:author="Ram Shrestha" w:date="2014-01-04T19:38:00Z">
              <w:rPr/>
            </w:rPrChange>
          </w:rPr>
          <w:t>J Virol</w:t>
        </w:r>
        <w:r w:rsidRPr="00276C20">
          <w:rPr>
            <w:rFonts w:ascii="Cambria" w:hAnsi="Cambria"/>
            <w:noProof/>
            <w:rPrChange w:id="2593" w:author="Ram Shrestha" w:date="2014-01-04T19:38:00Z">
              <w:rPr/>
            </w:rPrChange>
          </w:rPr>
          <w:t xml:space="preserve"> </w:t>
        </w:r>
        <w:r w:rsidRPr="00276C20">
          <w:rPr>
            <w:rFonts w:ascii="Cambria" w:hAnsi="Cambria"/>
            <w:b/>
            <w:noProof/>
            <w:rPrChange w:id="2594" w:author="Ram Shrestha" w:date="2014-01-04T19:38:00Z">
              <w:rPr/>
            </w:rPrChange>
          </w:rPr>
          <w:t>73</w:t>
        </w:r>
        <w:r w:rsidRPr="00276C20">
          <w:rPr>
            <w:rFonts w:ascii="Cambria" w:hAnsi="Cambria"/>
            <w:noProof/>
            <w:rPrChange w:id="2595" w:author="Ram Shrestha" w:date="2014-01-04T19:38:00Z">
              <w:rPr/>
            </w:rPrChange>
          </w:rPr>
          <w:t>: 152-160.</w:t>
        </w:r>
      </w:ins>
    </w:p>
    <w:p w:rsidR="00276C20" w:rsidRPr="00276C20" w:rsidRDefault="00276C20" w:rsidP="00276C20">
      <w:pPr>
        <w:jc w:val="both"/>
        <w:rPr>
          <w:ins w:id="2596" w:author="Ram Shrestha" w:date="2014-01-04T19:38:00Z"/>
          <w:rFonts w:ascii="Cambria" w:hAnsi="Cambria"/>
          <w:noProof/>
          <w:rPrChange w:id="2597" w:author="Ram Shrestha" w:date="2014-01-04T19:38:00Z">
            <w:rPr>
              <w:ins w:id="2598" w:author="Ram Shrestha" w:date="2014-01-04T19:38:00Z"/>
            </w:rPr>
          </w:rPrChange>
        </w:rPr>
        <w:pPrChange w:id="2599" w:author="Ram Shrestha" w:date="2014-01-04T19:38:00Z">
          <w:pPr>
            <w:ind w:left="720" w:hanging="720"/>
            <w:jc w:val="both"/>
          </w:pPr>
        </w:pPrChange>
      </w:pPr>
      <w:ins w:id="2600" w:author="Ram Shrestha" w:date="2014-01-04T19:38:00Z">
        <w:r w:rsidRPr="00276C20">
          <w:rPr>
            <w:rFonts w:ascii="Cambria" w:hAnsi="Cambria"/>
            <w:noProof/>
            <w:rPrChange w:id="2601" w:author="Ram Shrestha" w:date="2014-01-04T19:38:00Z">
              <w:rPr/>
            </w:rPrChange>
          </w:rPr>
          <w:t xml:space="preserve">Loman, NJ, Misra, RV, Dallman, TJ, Constantinidou, C, Gharbia, SE, Wain, J, Pallen, MJ (2012) Performance comparison of benchtop high-throughput sequencing platforms. </w:t>
        </w:r>
        <w:r w:rsidRPr="00276C20">
          <w:rPr>
            <w:rFonts w:ascii="Cambria" w:hAnsi="Cambria"/>
            <w:i/>
            <w:noProof/>
            <w:rPrChange w:id="2602" w:author="Ram Shrestha" w:date="2014-01-04T19:38:00Z">
              <w:rPr/>
            </w:rPrChange>
          </w:rPr>
          <w:t>Nat Biotechnol</w:t>
        </w:r>
        <w:r w:rsidRPr="00276C20">
          <w:rPr>
            <w:rFonts w:ascii="Cambria" w:hAnsi="Cambria"/>
            <w:noProof/>
            <w:rPrChange w:id="2603" w:author="Ram Shrestha" w:date="2014-01-04T19:38:00Z">
              <w:rPr/>
            </w:rPrChange>
          </w:rPr>
          <w:t xml:space="preserve"> </w:t>
        </w:r>
        <w:r w:rsidRPr="00276C20">
          <w:rPr>
            <w:rFonts w:ascii="Cambria" w:hAnsi="Cambria"/>
            <w:b/>
            <w:noProof/>
            <w:rPrChange w:id="2604" w:author="Ram Shrestha" w:date="2014-01-04T19:38:00Z">
              <w:rPr/>
            </w:rPrChange>
          </w:rPr>
          <w:t>30</w:t>
        </w:r>
        <w:r w:rsidRPr="00276C20">
          <w:rPr>
            <w:rFonts w:ascii="Cambria" w:hAnsi="Cambria"/>
            <w:noProof/>
            <w:rPrChange w:id="2605" w:author="Ram Shrestha" w:date="2014-01-04T19:38:00Z">
              <w:rPr/>
            </w:rPrChange>
          </w:rPr>
          <w:t>: 434-439.</w:t>
        </w:r>
      </w:ins>
    </w:p>
    <w:p w:rsidR="00276C20" w:rsidRPr="00276C20" w:rsidRDefault="00276C20" w:rsidP="00276C20">
      <w:pPr>
        <w:jc w:val="both"/>
        <w:rPr>
          <w:ins w:id="2606" w:author="Ram Shrestha" w:date="2014-01-04T19:38:00Z"/>
          <w:rFonts w:ascii="Cambria" w:hAnsi="Cambria"/>
          <w:noProof/>
          <w:rPrChange w:id="2607" w:author="Ram Shrestha" w:date="2014-01-04T19:38:00Z">
            <w:rPr>
              <w:ins w:id="2608" w:author="Ram Shrestha" w:date="2014-01-04T19:38:00Z"/>
            </w:rPr>
          </w:rPrChange>
        </w:rPr>
        <w:pPrChange w:id="2609" w:author="Ram Shrestha" w:date="2014-01-04T19:38:00Z">
          <w:pPr>
            <w:ind w:left="720" w:hanging="720"/>
            <w:jc w:val="both"/>
          </w:pPr>
        </w:pPrChange>
      </w:pPr>
      <w:ins w:id="2610" w:author="Ram Shrestha" w:date="2014-01-04T19:38:00Z">
        <w:r w:rsidRPr="00276C20">
          <w:rPr>
            <w:rFonts w:ascii="Cambria" w:hAnsi="Cambria"/>
            <w:noProof/>
            <w:rPrChange w:id="2611" w:author="Ram Shrestha" w:date="2014-01-04T19:38:00Z">
              <w:rPr/>
            </w:rPrChange>
          </w:rPr>
          <w:t xml:space="preserve">Long, EM, Martin, HL, Jr., Kreiss, JK, Rainwater, SM, Lavreys, L, Jackson, DJ, Rakwar, J, Mandaliya, K, Overbaugh, J (2000) Gender differences in HIV-1 diversity at time of infection. </w:t>
        </w:r>
        <w:r w:rsidRPr="00276C20">
          <w:rPr>
            <w:rFonts w:ascii="Cambria" w:hAnsi="Cambria"/>
            <w:i/>
            <w:noProof/>
            <w:rPrChange w:id="2612" w:author="Ram Shrestha" w:date="2014-01-04T19:38:00Z">
              <w:rPr/>
            </w:rPrChange>
          </w:rPr>
          <w:t>Nat Med</w:t>
        </w:r>
        <w:r w:rsidRPr="00276C20">
          <w:rPr>
            <w:rFonts w:ascii="Cambria" w:hAnsi="Cambria"/>
            <w:noProof/>
            <w:rPrChange w:id="2613" w:author="Ram Shrestha" w:date="2014-01-04T19:38:00Z">
              <w:rPr/>
            </w:rPrChange>
          </w:rPr>
          <w:t xml:space="preserve"> </w:t>
        </w:r>
        <w:r w:rsidRPr="00276C20">
          <w:rPr>
            <w:rFonts w:ascii="Cambria" w:hAnsi="Cambria"/>
            <w:b/>
            <w:noProof/>
            <w:rPrChange w:id="2614" w:author="Ram Shrestha" w:date="2014-01-04T19:38:00Z">
              <w:rPr/>
            </w:rPrChange>
          </w:rPr>
          <w:t>6</w:t>
        </w:r>
        <w:r w:rsidRPr="00276C20">
          <w:rPr>
            <w:rFonts w:ascii="Cambria" w:hAnsi="Cambria"/>
            <w:noProof/>
            <w:rPrChange w:id="2615" w:author="Ram Shrestha" w:date="2014-01-04T19:38:00Z">
              <w:rPr/>
            </w:rPrChange>
          </w:rPr>
          <w:t>: 71-75.</w:t>
        </w:r>
      </w:ins>
    </w:p>
    <w:p w:rsidR="00276C20" w:rsidRPr="00276C20" w:rsidRDefault="00276C20" w:rsidP="00276C20">
      <w:pPr>
        <w:jc w:val="both"/>
        <w:rPr>
          <w:ins w:id="2616" w:author="Ram Shrestha" w:date="2014-01-04T19:38:00Z"/>
          <w:rFonts w:ascii="Cambria" w:hAnsi="Cambria"/>
          <w:noProof/>
          <w:rPrChange w:id="2617" w:author="Ram Shrestha" w:date="2014-01-04T19:38:00Z">
            <w:rPr>
              <w:ins w:id="2618" w:author="Ram Shrestha" w:date="2014-01-04T19:38:00Z"/>
            </w:rPr>
          </w:rPrChange>
        </w:rPr>
        <w:pPrChange w:id="2619" w:author="Ram Shrestha" w:date="2014-01-04T19:38:00Z">
          <w:pPr>
            <w:ind w:left="720" w:hanging="720"/>
            <w:jc w:val="both"/>
          </w:pPr>
        </w:pPrChange>
      </w:pPr>
      <w:ins w:id="2620" w:author="Ram Shrestha" w:date="2014-01-04T19:38:00Z">
        <w:r w:rsidRPr="00276C20">
          <w:rPr>
            <w:rFonts w:ascii="Cambria" w:hAnsi="Cambria"/>
            <w:noProof/>
            <w:rPrChange w:id="2621" w:author="Ram Shrestha" w:date="2014-01-04T19:38:00Z">
              <w:rPr/>
            </w:rPrChange>
          </w:rPr>
          <w:t xml:space="preserve">Lorenzi, P, Opravil, M, Hirschel, B, Chave, JP, Furrer, HJ, Sax, H, Perneger, TV, Perrin, L, Kaiser, L, Yerly, S (1999) Impact of drug resistance mutations on virologic response to salvage therapy. Swiss HIV Cohort Study. </w:t>
        </w:r>
        <w:r w:rsidRPr="00276C20">
          <w:rPr>
            <w:rFonts w:ascii="Cambria" w:hAnsi="Cambria"/>
            <w:i/>
            <w:noProof/>
            <w:rPrChange w:id="2622" w:author="Ram Shrestha" w:date="2014-01-04T19:38:00Z">
              <w:rPr/>
            </w:rPrChange>
          </w:rPr>
          <w:t>AIDS</w:t>
        </w:r>
        <w:r w:rsidRPr="00276C20">
          <w:rPr>
            <w:rFonts w:ascii="Cambria" w:hAnsi="Cambria"/>
            <w:noProof/>
            <w:rPrChange w:id="2623" w:author="Ram Shrestha" w:date="2014-01-04T19:38:00Z">
              <w:rPr/>
            </w:rPrChange>
          </w:rPr>
          <w:t xml:space="preserve"> </w:t>
        </w:r>
        <w:r w:rsidRPr="00276C20">
          <w:rPr>
            <w:rFonts w:ascii="Cambria" w:hAnsi="Cambria"/>
            <w:b/>
            <w:noProof/>
            <w:rPrChange w:id="2624" w:author="Ram Shrestha" w:date="2014-01-04T19:38:00Z">
              <w:rPr/>
            </w:rPrChange>
          </w:rPr>
          <w:t>13</w:t>
        </w:r>
        <w:r w:rsidRPr="00276C20">
          <w:rPr>
            <w:rFonts w:ascii="Cambria" w:hAnsi="Cambria"/>
            <w:noProof/>
            <w:rPrChange w:id="2625" w:author="Ram Shrestha" w:date="2014-01-04T19:38:00Z">
              <w:rPr/>
            </w:rPrChange>
          </w:rPr>
          <w:t>: F17-21.</w:t>
        </w:r>
      </w:ins>
    </w:p>
    <w:p w:rsidR="00276C20" w:rsidRPr="00276C20" w:rsidRDefault="00276C20" w:rsidP="00276C20">
      <w:pPr>
        <w:jc w:val="both"/>
        <w:rPr>
          <w:ins w:id="2626" w:author="Ram Shrestha" w:date="2014-01-04T19:38:00Z"/>
          <w:rFonts w:ascii="Cambria" w:hAnsi="Cambria"/>
          <w:noProof/>
          <w:rPrChange w:id="2627" w:author="Ram Shrestha" w:date="2014-01-04T19:38:00Z">
            <w:rPr>
              <w:ins w:id="2628" w:author="Ram Shrestha" w:date="2014-01-04T19:38:00Z"/>
            </w:rPr>
          </w:rPrChange>
        </w:rPr>
        <w:pPrChange w:id="2629" w:author="Ram Shrestha" w:date="2014-01-04T19:38:00Z">
          <w:pPr>
            <w:ind w:left="720" w:hanging="720"/>
            <w:jc w:val="both"/>
          </w:pPr>
        </w:pPrChange>
      </w:pPr>
      <w:ins w:id="2630" w:author="Ram Shrestha" w:date="2014-01-04T19:38:00Z">
        <w:r w:rsidRPr="00276C20">
          <w:rPr>
            <w:rFonts w:ascii="Cambria" w:hAnsi="Cambria"/>
            <w:noProof/>
            <w:rPrChange w:id="2631" w:author="Ram Shrestha" w:date="2014-01-04T19:38:00Z">
              <w:rPr/>
            </w:rPrChange>
          </w:rPr>
          <w:t xml:space="preserve">Lundgren, JD, Phillips, AN, Pedersen, C, Clumeck, N, Gatell, JM, Johnson, AM, Ledergerber, B, Vella, S, Nielsen, JO (1994) Comparison of long-term prognosis of patients with AIDS treated and not treated with zidovudine. AIDS in Europe Study Group. </w:t>
        </w:r>
        <w:r w:rsidRPr="00276C20">
          <w:rPr>
            <w:rFonts w:ascii="Cambria" w:hAnsi="Cambria"/>
            <w:i/>
            <w:noProof/>
            <w:rPrChange w:id="2632" w:author="Ram Shrestha" w:date="2014-01-04T19:38:00Z">
              <w:rPr/>
            </w:rPrChange>
          </w:rPr>
          <w:t>JAMA</w:t>
        </w:r>
        <w:r w:rsidRPr="00276C20">
          <w:rPr>
            <w:rFonts w:ascii="Cambria" w:hAnsi="Cambria"/>
            <w:noProof/>
            <w:rPrChange w:id="2633" w:author="Ram Shrestha" w:date="2014-01-04T19:38:00Z">
              <w:rPr/>
            </w:rPrChange>
          </w:rPr>
          <w:t xml:space="preserve"> </w:t>
        </w:r>
        <w:r w:rsidRPr="00276C20">
          <w:rPr>
            <w:rFonts w:ascii="Cambria" w:hAnsi="Cambria"/>
            <w:b/>
            <w:noProof/>
            <w:rPrChange w:id="2634" w:author="Ram Shrestha" w:date="2014-01-04T19:38:00Z">
              <w:rPr/>
            </w:rPrChange>
          </w:rPr>
          <w:t>271</w:t>
        </w:r>
        <w:r w:rsidRPr="00276C20">
          <w:rPr>
            <w:rFonts w:ascii="Cambria" w:hAnsi="Cambria"/>
            <w:noProof/>
            <w:rPrChange w:id="2635" w:author="Ram Shrestha" w:date="2014-01-04T19:38:00Z">
              <w:rPr/>
            </w:rPrChange>
          </w:rPr>
          <w:t>: 1088-1092.</w:t>
        </w:r>
      </w:ins>
    </w:p>
    <w:p w:rsidR="00276C20" w:rsidRPr="00276C20" w:rsidRDefault="00276C20" w:rsidP="00276C20">
      <w:pPr>
        <w:jc w:val="both"/>
        <w:rPr>
          <w:ins w:id="2636" w:author="Ram Shrestha" w:date="2014-01-04T19:38:00Z"/>
          <w:rFonts w:ascii="Cambria" w:hAnsi="Cambria"/>
          <w:noProof/>
          <w:rPrChange w:id="2637" w:author="Ram Shrestha" w:date="2014-01-04T19:38:00Z">
            <w:rPr>
              <w:ins w:id="2638" w:author="Ram Shrestha" w:date="2014-01-04T19:38:00Z"/>
            </w:rPr>
          </w:rPrChange>
        </w:rPr>
        <w:pPrChange w:id="2639" w:author="Ram Shrestha" w:date="2014-01-04T19:38:00Z">
          <w:pPr>
            <w:ind w:left="720" w:hanging="720"/>
            <w:jc w:val="both"/>
          </w:pPr>
        </w:pPrChange>
      </w:pPr>
      <w:ins w:id="2640" w:author="Ram Shrestha" w:date="2014-01-04T19:38:00Z">
        <w:r w:rsidRPr="00276C20">
          <w:rPr>
            <w:rFonts w:ascii="Cambria" w:hAnsi="Cambria"/>
            <w:noProof/>
            <w:rPrChange w:id="2641" w:author="Ram Shrestha" w:date="2014-01-04T19:38:00Z">
              <w:rPr/>
            </w:rPrChange>
          </w:rPr>
          <w:t xml:space="preserve">Luo, C, Tsementzi, D, Kyrpides, N, Read, T, Konstantinidis, KT (2012) Direct comparisons of Illumina vs. Roche 454 sequencing technologies on the same microbial community DNA sample. </w:t>
        </w:r>
        <w:r w:rsidRPr="00276C20">
          <w:rPr>
            <w:rFonts w:ascii="Cambria" w:hAnsi="Cambria"/>
            <w:i/>
            <w:noProof/>
            <w:rPrChange w:id="2642" w:author="Ram Shrestha" w:date="2014-01-04T19:38:00Z">
              <w:rPr/>
            </w:rPrChange>
          </w:rPr>
          <w:t>PLoS One</w:t>
        </w:r>
        <w:r w:rsidRPr="00276C20">
          <w:rPr>
            <w:rFonts w:ascii="Cambria" w:hAnsi="Cambria"/>
            <w:noProof/>
            <w:rPrChange w:id="2643" w:author="Ram Shrestha" w:date="2014-01-04T19:38:00Z">
              <w:rPr/>
            </w:rPrChange>
          </w:rPr>
          <w:t xml:space="preserve"> </w:t>
        </w:r>
        <w:r w:rsidRPr="00276C20">
          <w:rPr>
            <w:rFonts w:ascii="Cambria" w:hAnsi="Cambria"/>
            <w:b/>
            <w:noProof/>
            <w:rPrChange w:id="2644" w:author="Ram Shrestha" w:date="2014-01-04T19:38:00Z">
              <w:rPr/>
            </w:rPrChange>
          </w:rPr>
          <w:t>7</w:t>
        </w:r>
        <w:r w:rsidRPr="00276C20">
          <w:rPr>
            <w:rFonts w:ascii="Cambria" w:hAnsi="Cambria"/>
            <w:noProof/>
            <w:rPrChange w:id="2645" w:author="Ram Shrestha" w:date="2014-01-04T19:38:00Z">
              <w:rPr/>
            </w:rPrChange>
          </w:rPr>
          <w:t>: e30087.</w:t>
        </w:r>
      </w:ins>
    </w:p>
    <w:p w:rsidR="00276C20" w:rsidRPr="00276C20" w:rsidRDefault="00276C20" w:rsidP="00276C20">
      <w:pPr>
        <w:jc w:val="both"/>
        <w:rPr>
          <w:ins w:id="2646" w:author="Ram Shrestha" w:date="2014-01-04T19:38:00Z"/>
          <w:rFonts w:ascii="Cambria" w:hAnsi="Cambria"/>
          <w:noProof/>
          <w:rPrChange w:id="2647" w:author="Ram Shrestha" w:date="2014-01-04T19:38:00Z">
            <w:rPr>
              <w:ins w:id="2648" w:author="Ram Shrestha" w:date="2014-01-04T19:38:00Z"/>
            </w:rPr>
          </w:rPrChange>
        </w:rPr>
        <w:pPrChange w:id="2649" w:author="Ram Shrestha" w:date="2014-01-04T19:38:00Z">
          <w:pPr>
            <w:ind w:left="720" w:hanging="720"/>
            <w:jc w:val="both"/>
          </w:pPr>
        </w:pPrChange>
      </w:pPr>
      <w:ins w:id="2650" w:author="Ram Shrestha" w:date="2014-01-04T19:38:00Z">
        <w:r w:rsidRPr="00276C20">
          <w:rPr>
            <w:rFonts w:ascii="Cambria" w:hAnsi="Cambria"/>
            <w:noProof/>
            <w:rPrChange w:id="2651" w:author="Ram Shrestha" w:date="2014-01-04T19:38:00Z">
              <w:rPr/>
            </w:rPrChange>
          </w:rPr>
          <w:t xml:space="preserve">Madani, N, Kabat, D (1998) An endogenous inhibitor of human immunodeficiency virus in human lymphocytes is overcome by the viral Vif protein. </w:t>
        </w:r>
        <w:r w:rsidRPr="00276C20">
          <w:rPr>
            <w:rFonts w:ascii="Cambria" w:hAnsi="Cambria"/>
            <w:i/>
            <w:noProof/>
            <w:rPrChange w:id="2652" w:author="Ram Shrestha" w:date="2014-01-04T19:38:00Z">
              <w:rPr/>
            </w:rPrChange>
          </w:rPr>
          <w:t>Journal of virology</w:t>
        </w:r>
        <w:r w:rsidRPr="00276C20">
          <w:rPr>
            <w:rFonts w:ascii="Cambria" w:hAnsi="Cambria"/>
            <w:noProof/>
            <w:rPrChange w:id="2653" w:author="Ram Shrestha" w:date="2014-01-04T19:38:00Z">
              <w:rPr/>
            </w:rPrChange>
          </w:rPr>
          <w:t xml:space="preserve"> </w:t>
        </w:r>
        <w:r w:rsidRPr="00276C20">
          <w:rPr>
            <w:rFonts w:ascii="Cambria" w:hAnsi="Cambria"/>
            <w:b/>
            <w:noProof/>
            <w:rPrChange w:id="2654" w:author="Ram Shrestha" w:date="2014-01-04T19:38:00Z">
              <w:rPr/>
            </w:rPrChange>
          </w:rPr>
          <w:t>72</w:t>
        </w:r>
        <w:r w:rsidRPr="00276C20">
          <w:rPr>
            <w:rFonts w:ascii="Cambria" w:hAnsi="Cambria"/>
            <w:noProof/>
            <w:rPrChange w:id="2655" w:author="Ram Shrestha" w:date="2014-01-04T19:38:00Z">
              <w:rPr/>
            </w:rPrChange>
          </w:rPr>
          <w:t>: 10251-10255.</w:t>
        </w:r>
      </w:ins>
    </w:p>
    <w:p w:rsidR="00276C20" w:rsidRPr="00276C20" w:rsidRDefault="00276C20" w:rsidP="00276C20">
      <w:pPr>
        <w:jc w:val="both"/>
        <w:rPr>
          <w:ins w:id="2656" w:author="Ram Shrestha" w:date="2014-01-04T19:38:00Z"/>
          <w:rFonts w:ascii="Cambria" w:hAnsi="Cambria"/>
          <w:noProof/>
          <w:rPrChange w:id="2657" w:author="Ram Shrestha" w:date="2014-01-04T19:38:00Z">
            <w:rPr>
              <w:ins w:id="2658" w:author="Ram Shrestha" w:date="2014-01-04T19:38:00Z"/>
            </w:rPr>
          </w:rPrChange>
        </w:rPr>
        <w:pPrChange w:id="2659" w:author="Ram Shrestha" w:date="2014-01-04T19:38:00Z">
          <w:pPr>
            <w:ind w:left="720" w:hanging="720"/>
            <w:jc w:val="both"/>
          </w:pPr>
        </w:pPrChange>
      </w:pPr>
      <w:ins w:id="2660" w:author="Ram Shrestha" w:date="2014-01-04T19:38:00Z">
        <w:r w:rsidRPr="00276C20">
          <w:rPr>
            <w:rFonts w:ascii="Cambria" w:hAnsi="Cambria"/>
            <w:noProof/>
            <w:rPrChange w:id="2661" w:author="Ram Shrestha" w:date="2014-01-04T19:38:00Z">
              <w:rPr/>
            </w:rPrChange>
          </w:rPr>
          <w:t xml:space="preserve">Malim, MH, Bohnlein, S, Hauber, J, Cullen, BR (1989a) Functional dissection of the HIV-1 Rev trans-activator--derivation of a trans-dominant repressor of Rev function. </w:t>
        </w:r>
        <w:r w:rsidRPr="00276C20">
          <w:rPr>
            <w:rFonts w:ascii="Cambria" w:hAnsi="Cambria"/>
            <w:i/>
            <w:noProof/>
            <w:rPrChange w:id="2662" w:author="Ram Shrestha" w:date="2014-01-04T19:38:00Z">
              <w:rPr/>
            </w:rPrChange>
          </w:rPr>
          <w:t>Cell</w:t>
        </w:r>
        <w:r w:rsidRPr="00276C20">
          <w:rPr>
            <w:rFonts w:ascii="Cambria" w:hAnsi="Cambria"/>
            <w:noProof/>
            <w:rPrChange w:id="2663" w:author="Ram Shrestha" w:date="2014-01-04T19:38:00Z">
              <w:rPr/>
            </w:rPrChange>
          </w:rPr>
          <w:t xml:space="preserve"> </w:t>
        </w:r>
        <w:r w:rsidRPr="00276C20">
          <w:rPr>
            <w:rFonts w:ascii="Cambria" w:hAnsi="Cambria"/>
            <w:b/>
            <w:noProof/>
            <w:rPrChange w:id="2664" w:author="Ram Shrestha" w:date="2014-01-04T19:38:00Z">
              <w:rPr/>
            </w:rPrChange>
          </w:rPr>
          <w:t>58</w:t>
        </w:r>
        <w:r w:rsidRPr="00276C20">
          <w:rPr>
            <w:rFonts w:ascii="Cambria" w:hAnsi="Cambria"/>
            <w:noProof/>
            <w:rPrChange w:id="2665" w:author="Ram Shrestha" w:date="2014-01-04T19:38:00Z">
              <w:rPr/>
            </w:rPrChange>
          </w:rPr>
          <w:t>: 205-214.</w:t>
        </w:r>
      </w:ins>
    </w:p>
    <w:p w:rsidR="00276C20" w:rsidRPr="00276C20" w:rsidRDefault="00276C20" w:rsidP="00276C20">
      <w:pPr>
        <w:jc w:val="both"/>
        <w:rPr>
          <w:ins w:id="2666" w:author="Ram Shrestha" w:date="2014-01-04T19:38:00Z"/>
          <w:rFonts w:ascii="Cambria" w:hAnsi="Cambria"/>
          <w:noProof/>
          <w:rPrChange w:id="2667" w:author="Ram Shrestha" w:date="2014-01-04T19:38:00Z">
            <w:rPr>
              <w:ins w:id="2668" w:author="Ram Shrestha" w:date="2014-01-04T19:38:00Z"/>
            </w:rPr>
          </w:rPrChange>
        </w:rPr>
        <w:pPrChange w:id="2669" w:author="Ram Shrestha" w:date="2014-01-04T19:38:00Z">
          <w:pPr>
            <w:ind w:left="720" w:hanging="720"/>
            <w:jc w:val="both"/>
          </w:pPr>
        </w:pPrChange>
      </w:pPr>
      <w:ins w:id="2670" w:author="Ram Shrestha" w:date="2014-01-04T19:38:00Z">
        <w:r w:rsidRPr="00276C20">
          <w:rPr>
            <w:rFonts w:ascii="Cambria" w:hAnsi="Cambria"/>
            <w:noProof/>
            <w:rPrChange w:id="2671" w:author="Ram Shrestha" w:date="2014-01-04T19:38:00Z">
              <w:rPr/>
            </w:rPrChange>
          </w:rPr>
          <w:t xml:space="preserve">Malim, MH, Cullen, BR (1991) HIV-1 structural gene expression requires the binding of multiple Rev monomers to the viral RRE: implications for HIV-1 latency. </w:t>
        </w:r>
        <w:r w:rsidRPr="00276C20">
          <w:rPr>
            <w:rFonts w:ascii="Cambria" w:hAnsi="Cambria"/>
            <w:i/>
            <w:noProof/>
            <w:rPrChange w:id="2672" w:author="Ram Shrestha" w:date="2014-01-04T19:38:00Z">
              <w:rPr/>
            </w:rPrChange>
          </w:rPr>
          <w:t>Cell</w:t>
        </w:r>
        <w:r w:rsidRPr="00276C20">
          <w:rPr>
            <w:rFonts w:ascii="Cambria" w:hAnsi="Cambria"/>
            <w:noProof/>
            <w:rPrChange w:id="2673" w:author="Ram Shrestha" w:date="2014-01-04T19:38:00Z">
              <w:rPr/>
            </w:rPrChange>
          </w:rPr>
          <w:t xml:space="preserve"> </w:t>
        </w:r>
        <w:r w:rsidRPr="00276C20">
          <w:rPr>
            <w:rFonts w:ascii="Cambria" w:hAnsi="Cambria"/>
            <w:b/>
            <w:noProof/>
            <w:rPrChange w:id="2674" w:author="Ram Shrestha" w:date="2014-01-04T19:38:00Z">
              <w:rPr/>
            </w:rPrChange>
          </w:rPr>
          <w:t>65</w:t>
        </w:r>
        <w:r w:rsidRPr="00276C20">
          <w:rPr>
            <w:rFonts w:ascii="Cambria" w:hAnsi="Cambria"/>
            <w:noProof/>
            <w:rPrChange w:id="2675" w:author="Ram Shrestha" w:date="2014-01-04T19:38:00Z">
              <w:rPr/>
            </w:rPrChange>
          </w:rPr>
          <w:t>: 241-248.</w:t>
        </w:r>
      </w:ins>
    </w:p>
    <w:p w:rsidR="00276C20" w:rsidRPr="00276C20" w:rsidRDefault="00276C20" w:rsidP="00276C20">
      <w:pPr>
        <w:jc w:val="both"/>
        <w:rPr>
          <w:ins w:id="2676" w:author="Ram Shrestha" w:date="2014-01-04T19:38:00Z"/>
          <w:rFonts w:ascii="Cambria" w:hAnsi="Cambria"/>
          <w:noProof/>
          <w:rPrChange w:id="2677" w:author="Ram Shrestha" w:date="2014-01-04T19:38:00Z">
            <w:rPr>
              <w:ins w:id="2678" w:author="Ram Shrestha" w:date="2014-01-04T19:38:00Z"/>
            </w:rPr>
          </w:rPrChange>
        </w:rPr>
        <w:pPrChange w:id="2679" w:author="Ram Shrestha" w:date="2014-01-04T19:38:00Z">
          <w:pPr>
            <w:ind w:left="720" w:hanging="720"/>
            <w:jc w:val="both"/>
          </w:pPr>
        </w:pPrChange>
      </w:pPr>
      <w:ins w:id="2680" w:author="Ram Shrestha" w:date="2014-01-04T19:38:00Z">
        <w:r w:rsidRPr="00276C20">
          <w:rPr>
            <w:rFonts w:ascii="Cambria" w:hAnsi="Cambria"/>
            <w:noProof/>
            <w:rPrChange w:id="2681" w:author="Ram Shrestha" w:date="2014-01-04T19:38:00Z">
              <w:rPr/>
            </w:rPrChange>
          </w:rPr>
          <w:t xml:space="preserve">Malim, MH, Hauber, J, Le, S-Y, Maizel, JV, Cullen, BR (1989b) The HIV-1 rev trans-activator acts through a structured target sequence to activate nuclear export of unspliced viral mRNA. </w:t>
        </w:r>
        <w:r w:rsidRPr="00276C20">
          <w:rPr>
            <w:rFonts w:ascii="Cambria" w:hAnsi="Cambria"/>
            <w:i/>
            <w:noProof/>
            <w:rPrChange w:id="2682" w:author="Ram Shrestha" w:date="2014-01-04T19:38:00Z">
              <w:rPr/>
            </w:rPrChange>
          </w:rPr>
          <w:t>Nature</w:t>
        </w:r>
        <w:r w:rsidRPr="00276C20">
          <w:rPr>
            <w:rFonts w:ascii="Cambria" w:hAnsi="Cambria"/>
            <w:noProof/>
            <w:rPrChange w:id="2683" w:author="Ram Shrestha" w:date="2014-01-04T19:38:00Z">
              <w:rPr/>
            </w:rPrChange>
          </w:rPr>
          <w:t xml:space="preserve"> </w:t>
        </w:r>
        <w:r w:rsidRPr="00276C20">
          <w:rPr>
            <w:rFonts w:ascii="Cambria" w:hAnsi="Cambria"/>
            <w:b/>
            <w:noProof/>
            <w:rPrChange w:id="2684" w:author="Ram Shrestha" w:date="2014-01-04T19:38:00Z">
              <w:rPr/>
            </w:rPrChange>
          </w:rPr>
          <w:t>338</w:t>
        </w:r>
        <w:r w:rsidRPr="00276C20">
          <w:rPr>
            <w:rFonts w:ascii="Cambria" w:hAnsi="Cambria"/>
            <w:noProof/>
            <w:rPrChange w:id="2685" w:author="Ram Shrestha" w:date="2014-01-04T19:38:00Z">
              <w:rPr/>
            </w:rPrChange>
          </w:rPr>
          <w:t>: 254–257.</w:t>
        </w:r>
      </w:ins>
    </w:p>
    <w:p w:rsidR="00276C20" w:rsidRPr="00276C20" w:rsidRDefault="00276C20" w:rsidP="00276C20">
      <w:pPr>
        <w:jc w:val="both"/>
        <w:rPr>
          <w:ins w:id="2686" w:author="Ram Shrestha" w:date="2014-01-04T19:38:00Z"/>
          <w:rFonts w:ascii="Cambria" w:hAnsi="Cambria"/>
          <w:noProof/>
          <w:rPrChange w:id="2687" w:author="Ram Shrestha" w:date="2014-01-04T19:38:00Z">
            <w:rPr>
              <w:ins w:id="2688" w:author="Ram Shrestha" w:date="2014-01-04T19:38:00Z"/>
            </w:rPr>
          </w:rPrChange>
        </w:rPr>
        <w:pPrChange w:id="2689" w:author="Ram Shrestha" w:date="2014-01-04T19:38:00Z">
          <w:pPr>
            <w:ind w:left="720" w:hanging="720"/>
            <w:jc w:val="both"/>
          </w:pPr>
        </w:pPrChange>
      </w:pPr>
      <w:ins w:id="2690" w:author="Ram Shrestha" w:date="2014-01-04T19:38:00Z">
        <w:r w:rsidRPr="00276C20">
          <w:rPr>
            <w:rFonts w:ascii="Cambria" w:hAnsi="Cambria"/>
            <w:noProof/>
            <w:rPrChange w:id="2691" w:author="Ram Shrestha" w:date="2014-01-04T19:38:00Z">
              <w:rPr/>
            </w:rPrChange>
          </w:rPr>
          <w:t xml:space="preserve">Mansky, LM (1996) Forward mutation rate of human immunodeficiency virus type 1 in a T lymphoid cell line. </w:t>
        </w:r>
        <w:r w:rsidRPr="00276C20">
          <w:rPr>
            <w:rFonts w:ascii="Cambria" w:hAnsi="Cambria"/>
            <w:i/>
            <w:noProof/>
            <w:rPrChange w:id="2692" w:author="Ram Shrestha" w:date="2014-01-04T19:38:00Z">
              <w:rPr/>
            </w:rPrChange>
          </w:rPr>
          <w:t>AIDS Res Hum Retroviruses</w:t>
        </w:r>
        <w:r w:rsidRPr="00276C20">
          <w:rPr>
            <w:rFonts w:ascii="Cambria" w:hAnsi="Cambria"/>
            <w:noProof/>
            <w:rPrChange w:id="2693" w:author="Ram Shrestha" w:date="2014-01-04T19:38:00Z">
              <w:rPr/>
            </w:rPrChange>
          </w:rPr>
          <w:t xml:space="preserve"> </w:t>
        </w:r>
        <w:r w:rsidRPr="00276C20">
          <w:rPr>
            <w:rFonts w:ascii="Cambria" w:hAnsi="Cambria"/>
            <w:b/>
            <w:noProof/>
            <w:rPrChange w:id="2694" w:author="Ram Shrestha" w:date="2014-01-04T19:38:00Z">
              <w:rPr/>
            </w:rPrChange>
          </w:rPr>
          <w:t>12</w:t>
        </w:r>
        <w:r w:rsidRPr="00276C20">
          <w:rPr>
            <w:rFonts w:ascii="Cambria" w:hAnsi="Cambria"/>
            <w:noProof/>
            <w:rPrChange w:id="2695" w:author="Ram Shrestha" w:date="2014-01-04T19:38:00Z">
              <w:rPr/>
            </w:rPrChange>
          </w:rPr>
          <w:t>: 307-314.</w:t>
        </w:r>
      </w:ins>
    </w:p>
    <w:p w:rsidR="00276C20" w:rsidRPr="00276C20" w:rsidRDefault="00276C20" w:rsidP="00276C20">
      <w:pPr>
        <w:jc w:val="both"/>
        <w:rPr>
          <w:ins w:id="2696" w:author="Ram Shrestha" w:date="2014-01-04T19:38:00Z"/>
          <w:rFonts w:ascii="Cambria" w:hAnsi="Cambria"/>
          <w:noProof/>
          <w:rPrChange w:id="2697" w:author="Ram Shrestha" w:date="2014-01-04T19:38:00Z">
            <w:rPr>
              <w:ins w:id="2698" w:author="Ram Shrestha" w:date="2014-01-04T19:38:00Z"/>
            </w:rPr>
          </w:rPrChange>
        </w:rPr>
        <w:pPrChange w:id="2699" w:author="Ram Shrestha" w:date="2014-01-04T19:38:00Z">
          <w:pPr>
            <w:ind w:left="720" w:hanging="720"/>
            <w:jc w:val="both"/>
          </w:pPr>
        </w:pPrChange>
      </w:pPr>
      <w:ins w:id="2700" w:author="Ram Shrestha" w:date="2014-01-04T19:38:00Z">
        <w:r w:rsidRPr="00276C20">
          <w:rPr>
            <w:rFonts w:ascii="Cambria" w:hAnsi="Cambria"/>
            <w:noProof/>
            <w:rPrChange w:id="2701" w:author="Ram Shrestha" w:date="2014-01-04T19:38:00Z">
              <w:rPr/>
            </w:rPrChange>
          </w:rPr>
          <w:t xml:space="preserve">Mansky, LM, Temin, HM (1995) Lower in vivo mutation rate of human immunodeficiency virus type 1 than that predicted from the fidelity of purified reverse transcriptase. </w:t>
        </w:r>
        <w:r w:rsidRPr="00276C20">
          <w:rPr>
            <w:rFonts w:ascii="Cambria" w:hAnsi="Cambria"/>
            <w:i/>
            <w:noProof/>
            <w:rPrChange w:id="2702" w:author="Ram Shrestha" w:date="2014-01-04T19:38:00Z">
              <w:rPr/>
            </w:rPrChange>
          </w:rPr>
          <w:t>Journal of Virology</w:t>
        </w:r>
        <w:r w:rsidRPr="00276C20">
          <w:rPr>
            <w:rFonts w:ascii="Cambria" w:hAnsi="Cambria"/>
            <w:noProof/>
            <w:rPrChange w:id="2703" w:author="Ram Shrestha" w:date="2014-01-04T19:38:00Z">
              <w:rPr/>
            </w:rPrChange>
          </w:rPr>
          <w:t xml:space="preserve"> </w:t>
        </w:r>
        <w:r w:rsidRPr="00276C20">
          <w:rPr>
            <w:rFonts w:ascii="Cambria" w:hAnsi="Cambria"/>
            <w:b/>
            <w:noProof/>
            <w:rPrChange w:id="2704" w:author="Ram Shrestha" w:date="2014-01-04T19:38:00Z">
              <w:rPr/>
            </w:rPrChange>
          </w:rPr>
          <w:t>69</w:t>
        </w:r>
        <w:r w:rsidRPr="00276C20">
          <w:rPr>
            <w:rFonts w:ascii="Cambria" w:hAnsi="Cambria"/>
            <w:noProof/>
            <w:rPrChange w:id="2705" w:author="Ram Shrestha" w:date="2014-01-04T19:38:00Z">
              <w:rPr/>
            </w:rPrChange>
          </w:rPr>
          <w:t>: 5087-5094.</w:t>
        </w:r>
      </w:ins>
    </w:p>
    <w:p w:rsidR="00276C20" w:rsidRPr="00276C20" w:rsidRDefault="00276C20" w:rsidP="00276C20">
      <w:pPr>
        <w:jc w:val="both"/>
        <w:rPr>
          <w:ins w:id="2706" w:author="Ram Shrestha" w:date="2014-01-04T19:38:00Z"/>
          <w:rFonts w:ascii="Cambria" w:hAnsi="Cambria"/>
          <w:noProof/>
          <w:rPrChange w:id="2707" w:author="Ram Shrestha" w:date="2014-01-04T19:38:00Z">
            <w:rPr>
              <w:ins w:id="2708" w:author="Ram Shrestha" w:date="2014-01-04T19:38:00Z"/>
            </w:rPr>
          </w:rPrChange>
        </w:rPr>
        <w:pPrChange w:id="2709" w:author="Ram Shrestha" w:date="2014-01-04T19:38:00Z">
          <w:pPr>
            <w:ind w:left="720" w:hanging="720"/>
            <w:jc w:val="both"/>
          </w:pPr>
        </w:pPrChange>
      </w:pPr>
      <w:ins w:id="2710" w:author="Ram Shrestha" w:date="2014-01-04T19:38:00Z">
        <w:r w:rsidRPr="00276C20">
          <w:rPr>
            <w:rFonts w:ascii="Cambria" w:hAnsi="Cambria"/>
            <w:noProof/>
            <w:rPrChange w:id="2711" w:author="Ram Shrestha" w:date="2014-01-04T19:38:00Z">
              <w:rPr/>
            </w:rPrChange>
          </w:rPr>
          <w:t xml:space="preserve">Marcello, A, Zoppe, M, Giacca, M (2001) Multiple modes of transcriptional regulation by the HIV-1 Tat transactivator. </w:t>
        </w:r>
        <w:r w:rsidRPr="00276C20">
          <w:rPr>
            <w:rFonts w:ascii="Cambria" w:hAnsi="Cambria"/>
            <w:i/>
            <w:noProof/>
            <w:rPrChange w:id="2712" w:author="Ram Shrestha" w:date="2014-01-04T19:38:00Z">
              <w:rPr/>
            </w:rPrChange>
          </w:rPr>
          <w:t>IUBMB Life</w:t>
        </w:r>
        <w:r w:rsidRPr="00276C20">
          <w:rPr>
            <w:rFonts w:ascii="Cambria" w:hAnsi="Cambria"/>
            <w:noProof/>
            <w:rPrChange w:id="2713" w:author="Ram Shrestha" w:date="2014-01-04T19:38:00Z">
              <w:rPr/>
            </w:rPrChange>
          </w:rPr>
          <w:t xml:space="preserve"> </w:t>
        </w:r>
        <w:r w:rsidRPr="00276C20">
          <w:rPr>
            <w:rFonts w:ascii="Cambria" w:hAnsi="Cambria"/>
            <w:b/>
            <w:noProof/>
            <w:rPrChange w:id="2714" w:author="Ram Shrestha" w:date="2014-01-04T19:38:00Z">
              <w:rPr/>
            </w:rPrChange>
          </w:rPr>
          <w:t>51</w:t>
        </w:r>
        <w:r w:rsidRPr="00276C20">
          <w:rPr>
            <w:rFonts w:ascii="Cambria" w:hAnsi="Cambria"/>
            <w:noProof/>
            <w:rPrChange w:id="2715" w:author="Ram Shrestha" w:date="2014-01-04T19:38:00Z">
              <w:rPr/>
            </w:rPrChange>
          </w:rPr>
          <w:t>: 175-181.</w:t>
        </w:r>
      </w:ins>
    </w:p>
    <w:p w:rsidR="00276C20" w:rsidRPr="00276C20" w:rsidRDefault="00276C20" w:rsidP="00276C20">
      <w:pPr>
        <w:jc w:val="both"/>
        <w:rPr>
          <w:ins w:id="2716" w:author="Ram Shrestha" w:date="2014-01-04T19:38:00Z"/>
          <w:rFonts w:ascii="Cambria" w:hAnsi="Cambria"/>
          <w:noProof/>
          <w:rPrChange w:id="2717" w:author="Ram Shrestha" w:date="2014-01-04T19:38:00Z">
            <w:rPr>
              <w:ins w:id="2718" w:author="Ram Shrestha" w:date="2014-01-04T19:38:00Z"/>
            </w:rPr>
          </w:rPrChange>
        </w:rPr>
        <w:pPrChange w:id="2719" w:author="Ram Shrestha" w:date="2014-01-04T19:38:00Z">
          <w:pPr>
            <w:ind w:left="720" w:hanging="720"/>
            <w:jc w:val="both"/>
          </w:pPr>
        </w:pPrChange>
      </w:pPr>
      <w:ins w:id="2720" w:author="Ram Shrestha" w:date="2014-01-04T19:38:00Z">
        <w:r w:rsidRPr="00276C20">
          <w:rPr>
            <w:rFonts w:ascii="Cambria" w:hAnsi="Cambria"/>
            <w:noProof/>
            <w:rPrChange w:id="2721" w:author="Ram Shrestha" w:date="2014-01-04T19:38:00Z">
              <w:rPr/>
            </w:rPrChange>
          </w:rPr>
          <w:t xml:space="preserve">Mardis, ER (2008) The impact of next-generation sequencing technology on genetics. </w:t>
        </w:r>
        <w:r w:rsidRPr="00276C20">
          <w:rPr>
            <w:rFonts w:ascii="Cambria" w:hAnsi="Cambria"/>
            <w:i/>
            <w:noProof/>
            <w:rPrChange w:id="2722" w:author="Ram Shrestha" w:date="2014-01-04T19:38:00Z">
              <w:rPr/>
            </w:rPrChange>
          </w:rPr>
          <w:t>Trends Genet</w:t>
        </w:r>
        <w:r w:rsidRPr="00276C20">
          <w:rPr>
            <w:rFonts w:ascii="Cambria" w:hAnsi="Cambria"/>
            <w:noProof/>
            <w:rPrChange w:id="2723" w:author="Ram Shrestha" w:date="2014-01-04T19:38:00Z">
              <w:rPr/>
            </w:rPrChange>
          </w:rPr>
          <w:t xml:space="preserve"> </w:t>
        </w:r>
        <w:r w:rsidRPr="00276C20">
          <w:rPr>
            <w:rFonts w:ascii="Cambria" w:hAnsi="Cambria"/>
            <w:b/>
            <w:noProof/>
            <w:rPrChange w:id="2724" w:author="Ram Shrestha" w:date="2014-01-04T19:38:00Z">
              <w:rPr/>
            </w:rPrChange>
          </w:rPr>
          <w:t>24</w:t>
        </w:r>
        <w:r w:rsidRPr="00276C20">
          <w:rPr>
            <w:rFonts w:ascii="Cambria" w:hAnsi="Cambria"/>
            <w:noProof/>
            <w:rPrChange w:id="2725" w:author="Ram Shrestha" w:date="2014-01-04T19:38:00Z">
              <w:rPr/>
            </w:rPrChange>
          </w:rPr>
          <w:t>: 133-141.</w:t>
        </w:r>
      </w:ins>
    </w:p>
    <w:p w:rsidR="00276C20" w:rsidRPr="00276C20" w:rsidRDefault="00276C20" w:rsidP="00276C20">
      <w:pPr>
        <w:jc w:val="both"/>
        <w:rPr>
          <w:ins w:id="2726" w:author="Ram Shrestha" w:date="2014-01-04T19:38:00Z"/>
          <w:rFonts w:ascii="Cambria" w:hAnsi="Cambria"/>
          <w:noProof/>
          <w:rPrChange w:id="2727" w:author="Ram Shrestha" w:date="2014-01-04T19:38:00Z">
            <w:rPr>
              <w:ins w:id="2728" w:author="Ram Shrestha" w:date="2014-01-04T19:38:00Z"/>
            </w:rPr>
          </w:rPrChange>
        </w:rPr>
        <w:pPrChange w:id="2729" w:author="Ram Shrestha" w:date="2014-01-04T19:38:00Z">
          <w:pPr>
            <w:ind w:left="720" w:hanging="720"/>
            <w:jc w:val="both"/>
          </w:pPr>
        </w:pPrChange>
      </w:pPr>
      <w:ins w:id="2730" w:author="Ram Shrestha" w:date="2014-01-04T19:38:00Z">
        <w:r w:rsidRPr="00276C20">
          <w:rPr>
            <w:rFonts w:ascii="Cambria" w:hAnsi="Cambria"/>
            <w:noProof/>
            <w:rPrChange w:id="2731" w:author="Ram Shrestha" w:date="2014-01-04T19:38:00Z">
              <w:rPr/>
            </w:rPrChange>
          </w:rPr>
          <w:t xml:space="preserve">Margeridon-Thermet, S, Shulman, NS, Ahmed, A, Shahriar, R, Liu, T, Wang, C, Holmes, SP, Babrzadeh, F, Gharizadeh, B, Hanczaruk, B, Simen, BB, Egholm, M, Shafer, RW (2009) Ultra-deep pyrosequencing of hepatitis B virus quasispecies from nucleoside and nucleotide reverse-transcriptase inhibitor (NRTI)-treated patients and NRTI-naive patients. </w:t>
        </w:r>
        <w:r w:rsidRPr="00276C20">
          <w:rPr>
            <w:rFonts w:ascii="Cambria" w:hAnsi="Cambria"/>
            <w:i/>
            <w:noProof/>
            <w:rPrChange w:id="2732" w:author="Ram Shrestha" w:date="2014-01-04T19:38:00Z">
              <w:rPr/>
            </w:rPrChange>
          </w:rPr>
          <w:t>J Infect Dis</w:t>
        </w:r>
        <w:r w:rsidRPr="00276C20">
          <w:rPr>
            <w:rFonts w:ascii="Cambria" w:hAnsi="Cambria"/>
            <w:noProof/>
            <w:rPrChange w:id="2733" w:author="Ram Shrestha" w:date="2014-01-04T19:38:00Z">
              <w:rPr/>
            </w:rPrChange>
          </w:rPr>
          <w:t xml:space="preserve"> </w:t>
        </w:r>
        <w:r w:rsidRPr="00276C20">
          <w:rPr>
            <w:rFonts w:ascii="Cambria" w:hAnsi="Cambria"/>
            <w:b/>
            <w:noProof/>
            <w:rPrChange w:id="2734" w:author="Ram Shrestha" w:date="2014-01-04T19:38:00Z">
              <w:rPr/>
            </w:rPrChange>
          </w:rPr>
          <w:t>199</w:t>
        </w:r>
        <w:r w:rsidRPr="00276C20">
          <w:rPr>
            <w:rFonts w:ascii="Cambria" w:hAnsi="Cambria"/>
            <w:noProof/>
            <w:rPrChange w:id="2735" w:author="Ram Shrestha" w:date="2014-01-04T19:38:00Z">
              <w:rPr/>
            </w:rPrChange>
          </w:rPr>
          <w:t>: 1275-1285.</w:t>
        </w:r>
      </w:ins>
    </w:p>
    <w:p w:rsidR="00276C20" w:rsidRPr="00276C20" w:rsidRDefault="00276C20" w:rsidP="00276C20">
      <w:pPr>
        <w:jc w:val="both"/>
        <w:rPr>
          <w:ins w:id="2736" w:author="Ram Shrestha" w:date="2014-01-04T19:38:00Z"/>
          <w:rFonts w:ascii="Cambria" w:hAnsi="Cambria"/>
          <w:noProof/>
          <w:rPrChange w:id="2737" w:author="Ram Shrestha" w:date="2014-01-04T19:38:00Z">
            <w:rPr>
              <w:ins w:id="2738" w:author="Ram Shrestha" w:date="2014-01-04T19:38:00Z"/>
            </w:rPr>
          </w:rPrChange>
        </w:rPr>
        <w:pPrChange w:id="2739" w:author="Ram Shrestha" w:date="2014-01-04T19:38:00Z">
          <w:pPr>
            <w:ind w:left="720" w:hanging="720"/>
            <w:jc w:val="both"/>
          </w:pPr>
        </w:pPrChange>
      </w:pPr>
      <w:ins w:id="2740" w:author="Ram Shrestha" w:date="2014-01-04T19:38:00Z">
        <w:r w:rsidRPr="00276C20">
          <w:rPr>
            <w:rFonts w:ascii="Cambria" w:hAnsi="Cambria"/>
            <w:noProof/>
            <w:rPrChange w:id="2741" w:author="Ram Shrestha" w:date="2014-01-04T19:38:00Z">
              <w:rPr/>
            </w:rPrChange>
          </w:rPr>
          <w:t xml:space="preserve">Margulies, M, Egholm, M, Altman, WE, Attiya, S, Bader, JS, Bemben, LA, Berka, J, Braverman, MS, Chen, Y-J, Chen, Z, Dewell, SB, Du, L, Fierro, JM, Gomes, XV, Godwin, BC, He, W, Helgesen, S, Ho, CH, Irzyk, GP, Jando, SC, Alenquer, MLI, Jarvie, TP, Jirage, KB, Kim, J-B, Knight, JR, Lanza, JR, Leamon, JH, Lefkowitz, SM, Lei, M, Li, J, Lohman, KL, Lu, H, Makhijani, VB, McDade, KE, McKenna, MP, Myers, EW, Nickerson, E, Nobile, JR, Plant, R, Puc, BP, Ronan, MT, Roth, GT, Sarkis, GJ, Simons, JF, Simpson, JW, Srinivasan, M, Tartaro, KR, Tomasz, A, Vogt, KA, Volkmer, GA, Wang, SH, Wang, Y, Weiner, MP, Yu, P, Begley, RF, Rothberg, JM (2005a) Genome sequencing in microfabricated high-density picolitre reactors. </w:t>
        </w:r>
        <w:r w:rsidRPr="00276C20">
          <w:rPr>
            <w:rFonts w:ascii="Cambria" w:hAnsi="Cambria"/>
            <w:i/>
            <w:noProof/>
            <w:rPrChange w:id="2742" w:author="Ram Shrestha" w:date="2014-01-04T19:38:00Z">
              <w:rPr/>
            </w:rPrChange>
          </w:rPr>
          <w:t>Nature</w:t>
        </w:r>
        <w:r w:rsidRPr="00276C20">
          <w:rPr>
            <w:rFonts w:ascii="Cambria" w:hAnsi="Cambria"/>
            <w:noProof/>
            <w:rPrChange w:id="2743" w:author="Ram Shrestha" w:date="2014-01-04T19:38:00Z">
              <w:rPr/>
            </w:rPrChange>
          </w:rPr>
          <w:t xml:space="preserve"> </w:t>
        </w:r>
        <w:r w:rsidRPr="00276C20">
          <w:rPr>
            <w:rFonts w:ascii="Cambria" w:hAnsi="Cambria"/>
            <w:b/>
            <w:noProof/>
            <w:rPrChange w:id="2744" w:author="Ram Shrestha" w:date="2014-01-04T19:38:00Z">
              <w:rPr/>
            </w:rPrChange>
          </w:rPr>
          <w:t>437</w:t>
        </w:r>
        <w:r w:rsidRPr="00276C20">
          <w:rPr>
            <w:rFonts w:ascii="Cambria" w:hAnsi="Cambria"/>
            <w:noProof/>
            <w:rPrChange w:id="2745" w:author="Ram Shrestha" w:date="2014-01-04T19:38:00Z">
              <w:rPr/>
            </w:rPrChange>
          </w:rPr>
          <w:t>: 376-380.</w:t>
        </w:r>
      </w:ins>
    </w:p>
    <w:p w:rsidR="00276C20" w:rsidRPr="00276C20" w:rsidRDefault="00276C20" w:rsidP="00276C20">
      <w:pPr>
        <w:jc w:val="both"/>
        <w:rPr>
          <w:ins w:id="2746" w:author="Ram Shrestha" w:date="2014-01-04T19:38:00Z"/>
          <w:rFonts w:ascii="Cambria" w:hAnsi="Cambria"/>
          <w:noProof/>
          <w:rPrChange w:id="2747" w:author="Ram Shrestha" w:date="2014-01-04T19:38:00Z">
            <w:rPr>
              <w:ins w:id="2748" w:author="Ram Shrestha" w:date="2014-01-04T19:38:00Z"/>
            </w:rPr>
          </w:rPrChange>
        </w:rPr>
        <w:pPrChange w:id="2749" w:author="Ram Shrestha" w:date="2014-01-04T19:38:00Z">
          <w:pPr>
            <w:ind w:left="720" w:hanging="720"/>
            <w:jc w:val="both"/>
          </w:pPr>
        </w:pPrChange>
      </w:pPr>
      <w:ins w:id="2750" w:author="Ram Shrestha" w:date="2014-01-04T19:38:00Z">
        <w:r w:rsidRPr="00276C20">
          <w:rPr>
            <w:rFonts w:ascii="Cambria" w:hAnsi="Cambria"/>
            <w:noProof/>
            <w:rPrChange w:id="2751" w:author="Ram Shrestha" w:date="2014-01-04T19:38:00Z">
              <w:rPr/>
            </w:rPrChange>
          </w:rPr>
          <w:t xml:space="preserve">Margulies, M, Egholm, M, Altman, WE, Attiya, S, Bader, JS, Bemben, LA, Berka, J, Braverman, MS, Chen, YJ, Chen, Z, Dewell, SB, Du, L, Fierro, JM, Gomes, XV, Godwin, BC, He, W, Helgesen, S, Ho, CH, Irzyk, GP, Jando, SC, Alenquer, ML, Jarvie, TP, Jirage, KB, Kim, JB, Knight, JR, Lanza, JR, Leamon, JH, Lefkowitz, SM, Lei, M, Li, J, Lohman, KL, Lu, H, Makhijani, VB, McDade, KE, McKenna, MP, Myers, EW, Nickerson, E, Nobile, JR, Plant, R, Puc, BP, Ronan, MT, Roth, GT, Sarkis, GJ, Simons, JF, Simpson, JW, Srinivasan, M, Tartaro, KR, Tomasz, A, Vogt, KA, Volkmer, GA, Wang, SH, Wang, Y, Weiner, MP, Yu, P, Begley, RF, Rothberg, JM (2005b) Genome sequencing in microfabricated high-density picolitre reactors. </w:t>
        </w:r>
        <w:r w:rsidRPr="00276C20">
          <w:rPr>
            <w:rFonts w:ascii="Cambria" w:hAnsi="Cambria"/>
            <w:i/>
            <w:noProof/>
            <w:rPrChange w:id="2752" w:author="Ram Shrestha" w:date="2014-01-04T19:38:00Z">
              <w:rPr/>
            </w:rPrChange>
          </w:rPr>
          <w:t>Nature</w:t>
        </w:r>
        <w:r w:rsidRPr="00276C20">
          <w:rPr>
            <w:rFonts w:ascii="Cambria" w:hAnsi="Cambria"/>
            <w:noProof/>
            <w:rPrChange w:id="2753" w:author="Ram Shrestha" w:date="2014-01-04T19:38:00Z">
              <w:rPr/>
            </w:rPrChange>
          </w:rPr>
          <w:t xml:space="preserve"> </w:t>
        </w:r>
        <w:r w:rsidRPr="00276C20">
          <w:rPr>
            <w:rFonts w:ascii="Cambria" w:hAnsi="Cambria"/>
            <w:b/>
            <w:noProof/>
            <w:rPrChange w:id="2754" w:author="Ram Shrestha" w:date="2014-01-04T19:38:00Z">
              <w:rPr/>
            </w:rPrChange>
          </w:rPr>
          <w:t>437</w:t>
        </w:r>
        <w:r w:rsidRPr="00276C20">
          <w:rPr>
            <w:rFonts w:ascii="Cambria" w:hAnsi="Cambria"/>
            <w:noProof/>
            <w:rPrChange w:id="2755" w:author="Ram Shrestha" w:date="2014-01-04T19:38:00Z">
              <w:rPr/>
            </w:rPrChange>
          </w:rPr>
          <w:t>: 376-380.</w:t>
        </w:r>
      </w:ins>
    </w:p>
    <w:p w:rsidR="00276C20" w:rsidRPr="00276C20" w:rsidRDefault="00276C20" w:rsidP="00276C20">
      <w:pPr>
        <w:jc w:val="both"/>
        <w:rPr>
          <w:ins w:id="2756" w:author="Ram Shrestha" w:date="2014-01-04T19:38:00Z"/>
          <w:rFonts w:ascii="Cambria" w:hAnsi="Cambria"/>
          <w:noProof/>
          <w:rPrChange w:id="2757" w:author="Ram Shrestha" w:date="2014-01-04T19:38:00Z">
            <w:rPr>
              <w:ins w:id="2758" w:author="Ram Shrestha" w:date="2014-01-04T19:38:00Z"/>
            </w:rPr>
          </w:rPrChange>
        </w:rPr>
        <w:pPrChange w:id="2759" w:author="Ram Shrestha" w:date="2014-01-04T19:38:00Z">
          <w:pPr>
            <w:ind w:left="720" w:hanging="720"/>
            <w:jc w:val="both"/>
          </w:pPr>
        </w:pPrChange>
      </w:pPr>
      <w:ins w:id="2760" w:author="Ram Shrestha" w:date="2014-01-04T19:38:00Z">
        <w:r w:rsidRPr="00276C20">
          <w:rPr>
            <w:rFonts w:ascii="Cambria" w:hAnsi="Cambria"/>
            <w:noProof/>
            <w:rPrChange w:id="2761" w:author="Ram Shrestha" w:date="2014-01-04T19:38:00Z">
              <w:rPr/>
            </w:rPrChange>
          </w:rPr>
          <w:t xml:space="preserve">Martinez-Picado, J, Sutton, L, De Pasquale, MP, Savara, AV, D'Aquila, RT (1999) Human immunodeficiency virus type 1 cloning vectors for antiretroviral resistance testing. </w:t>
        </w:r>
        <w:r w:rsidRPr="00276C20">
          <w:rPr>
            <w:rFonts w:ascii="Cambria" w:hAnsi="Cambria"/>
            <w:i/>
            <w:noProof/>
            <w:rPrChange w:id="2762" w:author="Ram Shrestha" w:date="2014-01-04T19:38:00Z">
              <w:rPr/>
            </w:rPrChange>
          </w:rPr>
          <w:t>J Clin Microbiol</w:t>
        </w:r>
        <w:r w:rsidRPr="00276C20">
          <w:rPr>
            <w:rFonts w:ascii="Cambria" w:hAnsi="Cambria"/>
            <w:noProof/>
            <w:rPrChange w:id="2763" w:author="Ram Shrestha" w:date="2014-01-04T19:38:00Z">
              <w:rPr/>
            </w:rPrChange>
          </w:rPr>
          <w:t xml:space="preserve"> </w:t>
        </w:r>
        <w:r w:rsidRPr="00276C20">
          <w:rPr>
            <w:rFonts w:ascii="Cambria" w:hAnsi="Cambria"/>
            <w:b/>
            <w:noProof/>
            <w:rPrChange w:id="2764" w:author="Ram Shrestha" w:date="2014-01-04T19:38:00Z">
              <w:rPr/>
            </w:rPrChange>
          </w:rPr>
          <w:t>37</w:t>
        </w:r>
        <w:r w:rsidRPr="00276C20">
          <w:rPr>
            <w:rFonts w:ascii="Cambria" w:hAnsi="Cambria"/>
            <w:noProof/>
            <w:rPrChange w:id="2765" w:author="Ram Shrestha" w:date="2014-01-04T19:38:00Z">
              <w:rPr/>
            </w:rPrChange>
          </w:rPr>
          <w:t>: 2943-2951.</w:t>
        </w:r>
      </w:ins>
    </w:p>
    <w:p w:rsidR="00276C20" w:rsidRPr="00276C20" w:rsidRDefault="00276C20" w:rsidP="00276C20">
      <w:pPr>
        <w:jc w:val="both"/>
        <w:rPr>
          <w:ins w:id="2766" w:author="Ram Shrestha" w:date="2014-01-04T19:38:00Z"/>
          <w:rFonts w:ascii="Cambria" w:hAnsi="Cambria"/>
          <w:noProof/>
          <w:rPrChange w:id="2767" w:author="Ram Shrestha" w:date="2014-01-04T19:38:00Z">
            <w:rPr>
              <w:ins w:id="2768" w:author="Ram Shrestha" w:date="2014-01-04T19:38:00Z"/>
            </w:rPr>
          </w:rPrChange>
        </w:rPr>
        <w:pPrChange w:id="2769" w:author="Ram Shrestha" w:date="2014-01-04T19:38:00Z">
          <w:pPr>
            <w:ind w:left="720" w:hanging="720"/>
            <w:jc w:val="both"/>
          </w:pPr>
        </w:pPrChange>
      </w:pPr>
      <w:ins w:id="2770" w:author="Ram Shrestha" w:date="2014-01-04T19:38:00Z">
        <w:r w:rsidRPr="00276C20">
          <w:rPr>
            <w:rFonts w:ascii="Cambria" w:hAnsi="Cambria"/>
            <w:noProof/>
            <w:rPrChange w:id="2771" w:author="Ram Shrestha" w:date="2014-01-04T19:38:00Z">
              <w:rPr/>
            </w:rPrChange>
          </w:rPr>
          <w:t xml:space="preserve">Mayer, KH, Hanna, GJ, Richard, T (2001) Clinical use of genotypic and phenotypic drug resistance testing to monitor antiretroviral chemotherapy. </w:t>
        </w:r>
        <w:r w:rsidRPr="00276C20">
          <w:rPr>
            <w:rFonts w:ascii="Cambria" w:hAnsi="Cambria"/>
            <w:i/>
            <w:noProof/>
            <w:rPrChange w:id="2772" w:author="Ram Shrestha" w:date="2014-01-04T19:38:00Z">
              <w:rPr/>
            </w:rPrChange>
          </w:rPr>
          <w:t>Clinical Infectious Diseases</w:t>
        </w:r>
        <w:r w:rsidRPr="00276C20">
          <w:rPr>
            <w:rFonts w:ascii="Cambria" w:hAnsi="Cambria"/>
            <w:noProof/>
            <w:rPrChange w:id="2773" w:author="Ram Shrestha" w:date="2014-01-04T19:38:00Z">
              <w:rPr/>
            </w:rPrChange>
          </w:rPr>
          <w:t xml:space="preserve"> </w:t>
        </w:r>
        <w:r w:rsidRPr="00276C20">
          <w:rPr>
            <w:rFonts w:ascii="Cambria" w:hAnsi="Cambria"/>
            <w:b/>
            <w:noProof/>
            <w:rPrChange w:id="2774" w:author="Ram Shrestha" w:date="2014-01-04T19:38:00Z">
              <w:rPr/>
            </w:rPrChange>
          </w:rPr>
          <w:t>32</w:t>
        </w:r>
        <w:r w:rsidRPr="00276C20">
          <w:rPr>
            <w:rFonts w:ascii="Cambria" w:hAnsi="Cambria"/>
            <w:noProof/>
            <w:rPrChange w:id="2775" w:author="Ram Shrestha" w:date="2014-01-04T19:38:00Z">
              <w:rPr/>
            </w:rPrChange>
          </w:rPr>
          <w:t>: 774-782.</w:t>
        </w:r>
      </w:ins>
    </w:p>
    <w:p w:rsidR="00276C20" w:rsidRPr="00276C20" w:rsidRDefault="00276C20" w:rsidP="00276C20">
      <w:pPr>
        <w:jc w:val="both"/>
        <w:rPr>
          <w:ins w:id="2776" w:author="Ram Shrestha" w:date="2014-01-04T19:38:00Z"/>
          <w:rFonts w:ascii="Cambria" w:hAnsi="Cambria"/>
          <w:noProof/>
          <w:rPrChange w:id="2777" w:author="Ram Shrestha" w:date="2014-01-04T19:38:00Z">
            <w:rPr>
              <w:ins w:id="2778" w:author="Ram Shrestha" w:date="2014-01-04T19:38:00Z"/>
            </w:rPr>
          </w:rPrChange>
        </w:rPr>
        <w:pPrChange w:id="2779" w:author="Ram Shrestha" w:date="2014-01-04T19:38:00Z">
          <w:pPr>
            <w:ind w:left="720" w:hanging="720"/>
            <w:jc w:val="both"/>
          </w:pPr>
        </w:pPrChange>
      </w:pPr>
      <w:ins w:id="2780" w:author="Ram Shrestha" w:date="2014-01-04T19:38:00Z">
        <w:r w:rsidRPr="00276C20">
          <w:rPr>
            <w:rFonts w:ascii="Cambria" w:hAnsi="Cambria"/>
            <w:noProof/>
            <w:rPrChange w:id="2781" w:author="Ram Shrestha" w:date="2014-01-04T19:38:00Z">
              <w:rPr/>
            </w:rPrChange>
          </w:rPr>
          <w:t xml:space="preserve">McCutchan, FE (2000) Understanding the genetic diversity of HIV-1. </w:t>
        </w:r>
        <w:r w:rsidRPr="00276C20">
          <w:rPr>
            <w:rFonts w:ascii="Cambria" w:hAnsi="Cambria"/>
            <w:i/>
            <w:noProof/>
            <w:rPrChange w:id="2782" w:author="Ram Shrestha" w:date="2014-01-04T19:38:00Z">
              <w:rPr/>
            </w:rPrChange>
          </w:rPr>
          <w:t>AIDS</w:t>
        </w:r>
        <w:r w:rsidRPr="00276C20">
          <w:rPr>
            <w:rFonts w:ascii="Cambria" w:hAnsi="Cambria"/>
            <w:noProof/>
            <w:rPrChange w:id="2783" w:author="Ram Shrestha" w:date="2014-01-04T19:38:00Z">
              <w:rPr/>
            </w:rPrChange>
          </w:rPr>
          <w:t xml:space="preserve"> </w:t>
        </w:r>
        <w:r w:rsidRPr="00276C20">
          <w:rPr>
            <w:rFonts w:ascii="Cambria" w:hAnsi="Cambria"/>
            <w:b/>
            <w:noProof/>
            <w:rPrChange w:id="2784" w:author="Ram Shrestha" w:date="2014-01-04T19:38:00Z">
              <w:rPr/>
            </w:rPrChange>
          </w:rPr>
          <w:t>14 Suppl 3</w:t>
        </w:r>
        <w:r w:rsidRPr="00276C20">
          <w:rPr>
            <w:rFonts w:ascii="Cambria" w:hAnsi="Cambria"/>
            <w:noProof/>
            <w:rPrChange w:id="2785" w:author="Ram Shrestha" w:date="2014-01-04T19:38:00Z">
              <w:rPr/>
            </w:rPrChange>
          </w:rPr>
          <w:t>: S31-44.</w:t>
        </w:r>
      </w:ins>
    </w:p>
    <w:p w:rsidR="00276C20" w:rsidRPr="00276C20" w:rsidRDefault="00276C20" w:rsidP="00276C20">
      <w:pPr>
        <w:jc w:val="both"/>
        <w:rPr>
          <w:ins w:id="2786" w:author="Ram Shrestha" w:date="2014-01-04T19:38:00Z"/>
          <w:rFonts w:ascii="Cambria" w:hAnsi="Cambria"/>
          <w:noProof/>
          <w:rPrChange w:id="2787" w:author="Ram Shrestha" w:date="2014-01-04T19:38:00Z">
            <w:rPr>
              <w:ins w:id="2788" w:author="Ram Shrestha" w:date="2014-01-04T19:38:00Z"/>
            </w:rPr>
          </w:rPrChange>
        </w:rPr>
        <w:pPrChange w:id="2789" w:author="Ram Shrestha" w:date="2014-01-04T19:38:00Z">
          <w:pPr>
            <w:ind w:left="720" w:hanging="720"/>
            <w:jc w:val="both"/>
          </w:pPr>
        </w:pPrChange>
      </w:pPr>
      <w:ins w:id="2790" w:author="Ram Shrestha" w:date="2014-01-04T19:38:00Z">
        <w:r w:rsidRPr="00276C20">
          <w:rPr>
            <w:rFonts w:ascii="Cambria" w:hAnsi="Cambria"/>
            <w:noProof/>
            <w:rPrChange w:id="2791" w:author="Ram Shrestha" w:date="2014-01-04T19:38:00Z">
              <w:rPr/>
            </w:rPrChange>
          </w:rPr>
          <w:t xml:space="preserve">McCutchan, FE (2006) Global epidemiology of HIV. </w:t>
        </w:r>
        <w:r w:rsidRPr="00276C20">
          <w:rPr>
            <w:rFonts w:ascii="Cambria" w:hAnsi="Cambria"/>
            <w:i/>
            <w:noProof/>
            <w:rPrChange w:id="2792" w:author="Ram Shrestha" w:date="2014-01-04T19:38:00Z">
              <w:rPr/>
            </w:rPrChange>
          </w:rPr>
          <w:t>Journal of Medical Virology</w:t>
        </w:r>
        <w:r w:rsidRPr="00276C20">
          <w:rPr>
            <w:rFonts w:ascii="Cambria" w:hAnsi="Cambria"/>
            <w:noProof/>
            <w:rPrChange w:id="2793" w:author="Ram Shrestha" w:date="2014-01-04T19:38:00Z">
              <w:rPr/>
            </w:rPrChange>
          </w:rPr>
          <w:t xml:space="preserve"> </w:t>
        </w:r>
        <w:r w:rsidRPr="00276C20">
          <w:rPr>
            <w:rFonts w:ascii="Cambria" w:hAnsi="Cambria"/>
            <w:b/>
            <w:noProof/>
            <w:rPrChange w:id="2794" w:author="Ram Shrestha" w:date="2014-01-04T19:38:00Z">
              <w:rPr/>
            </w:rPrChange>
          </w:rPr>
          <w:t>78</w:t>
        </w:r>
        <w:r w:rsidRPr="00276C20">
          <w:rPr>
            <w:rFonts w:ascii="Cambria" w:hAnsi="Cambria"/>
            <w:noProof/>
            <w:rPrChange w:id="2795" w:author="Ram Shrestha" w:date="2014-01-04T19:38:00Z">
              <w:rPr/>
            </w:rPrChange>
          </w:rPr>
          <w:t>: S7–S12.</w:t>
        </w:r>
      </w:ins>
    </w:p>
    <w:p w:rsidR="00276C20" w:rsidRPr="00276C20" w:rsidRDefault="00276C20" w:rsidP="00276C20">
      <w:pPr>
        <w:jc w:val="both"/>
        <w:rPr>
          <w:ins w:id="2796" w:author="Ram Shrestha" w:date="2014-01-04T19:38:00Z"/>
          <w:rFonts w:ascii="Cambria" w:hAnsi="Cambria"/>
          <w:noProof/>
          <w:rPrChange w:id="2797" w:author="Ram Shrestha" w:date="2014-01-04T19:38:00Z">
            <w:rPr>
              <w:ins w:id="2798" w:author="Ram Shrestha" w:date="2014-01-04T19:38:00Z"/>
            </w:rPr>
          </w:rPrChange>
        </w:rPr>
        <w:pPrChange w:id="2799" w:author="Ram Shrestha" w:date="2014-01-04T19:38:00Z">
          <w:pPr>
            <w:ind w:left="720" w:hanging="720"/>
            <w:jc w:val="both"/>
          </w:pPr>
        </w:pPrChange>
      </w:pPr>
      <w:ins w:id="2800" w:author="Ram Shrestha" w:date="2014-01-04T19:38:00Z">
        <w:r w:rsidRPr="00276C20">
          <w:rPr>
            <w:rFonts w:ascii="Cambria" w:hAnsi="Cambria"/>
            <w:noProof/>
            <w:rPrChange w:id="2801" w:author="Ram Shrestha" w:date="2014-01-04T19:38:00Z">
              <w:rPr/>
            </w:rPrChange>
          </w:rPr>
          <w:t xml:space="preserve">McDonald, D, Vodicka, MA, Lucero, G, Svitkina, TM, Borisy, GG, Emerman, M, Hope, TJ (2002) Visualization of the intracellular behavior of HIV in living cells. </w:t>
        </w:r>
        <w:r w:rsidRPr="00276C20">
          <w:rPr>
            <w:rFonts w:ascii="Cambria" w:hAnsi="Cambria"/>
            <w:i/>
            <w:noProof/>
            <w:rPrChange w:id="2802" w:author="Ram Shrestha" w:date="2014-01-04T19:38:00Z">
              <w:rPr/>
            </w:rPrChange>
          </w:rPr>
          <w:t>The Journal of Cell Biology</w:t>
        </w:r>
        <w:r w:rsidRPr="00276C20">
          <w:rPr>
            <w:rFonts w:ascii="Cambria" w:hAnsi="Cambria"/>
            <w:noProof/>
            <w:rPrChange w:id="2803" w:author="Ram Shrestha" w:date="2014-01-04T19:38:00Z">
              <w:rPr/>
            </w:rPrChange>
          </w:rPr>
          <w:t xml:space="preserve"> </w:t>
        </w:r>
        <w:r w:rsidRPr="00276C20">
          <w:rPr>
            <w:rFonts w:ascii="Cambria" w:hAnsi="Cambria"/>
            <w:b/>
            <w:noProof/>
            <w:rPrChange w:id="2804" w:author="Ram Shrestha" w:date="2014-01-04T19:38:00Z">
              <w:rPr/>
            </w:rPrChange>
          </w:rPr>
          <w:t>159</w:t>
        </w:r>
        <w:r w:rsidRPr="00276C20">
          <w:rPr>
            <w:rFonts w:ascii="Cambria" w:hAnsi="Cambria"/>
            <w:noProof/>
            <w:rPrChange w:id="2805" w:author="Ram Shrestha" w:date="2014-01-04T19:38:00Z">
              <w:rPr/>
            </w:rPrChange>
          </w:rPr>
          <w:t>: 441-452.</w:t>
        </w:r>
      </w:ins>
    </w:p>
    <w:p w:rsidR="00276C20" w:rsidRPr="00276C20" w:rsidRDefault="00276C20" w:rsidP="00276C20">
      <w:pPr>
        <w:jc w:val="both"/>
        <w:rPr>
          <w:ins w:id="2806" w:author="Ram Shrestha" w:date="2014-01-04T19:38:00Z"/>
          <w:rFonts w:ascii="Cambria" w:hAnsi="Cambria"/>
          <w:noProof/>
          <w:rPrChange w:id="2807" w:author="Ram Shrestha" w:date="2014-01-04T19:38:00Z">
            <w:rPr>
              <w:ins w:id="2808" w:author="Ram Shrestha" w:date="2014-01-04T19:38:00Z"/>
            </w:rPr>
          </w:rPrChange>
        </w:rPr>
        <w:pPrChange w:id="2809" w:author="Ram Shrestha" w:date="2014-01-04T19:38:00Z">
          <w:pPr>
            <w:ind w:left="720" w:hanging="720"/>
            <w:jc w:val="both"/>
          </w:pPr>
        </w:pPrChange>
      </w:pPr>
      <w:ins w:id="2810" w:author="Ram Shrestha" w:date="2014-01-04T19:38:00Z">
        <w:r w:rsidRPr="00276C20">
          <w:rPr>
            <w:rFonts w:ascii="Cambria" w:hAnsi="Cambria"/>
            <w:noProof/>
            <w:rPrChange w:id="2811" w:author="Ram Shrestha" w:date="2014-01-04T19:38:00Z">
              <w:rPr/>
            </w:rPrChange>
          </w:rPr>
          <w:t xml:space="preserve">McGowan, JP, Shah, SS (2000) Prevention of perinatal HIV transmission during pregnancy. </w:t>
        </w:r>
        <w:r w:rsidRPr="00276C20">
          <w:rPr>
            <w:rFonts w:ascii="Cambria" w:hAnsi="Cambria"/>
            <w:i/>
            <w:noProof/>
            <w:rPrChange w:id="2812" w:author="Ram Shrestha" w:date="2014-01-04T19:38:00Z">
              <w:rPr/>
            </w:rPrChange>
          </w:rPr>
          <w:t>Journal of Antimicrobial Chemotherapy</w:t>
        </w:r>
        <w:r w:rsidRPr="00276C20">
          <w:rPr>
            <w:rFonts w:ascii="Cambria" w:hAnsi="Cambria"/>
            <w:noProof/>
            <w:rPrChange w:id="2813" w:author="Ram Shrestha" w:date="2014-01-04T19:38:00Z">
              <w:rPr/>
            </w:rPrChange>
          </w:rPr>
          <w:t xml:space="preserve"> </w:t>
        </w:r>
        <w:r w:rsidRPr="00276C20">
          <w:rPr>
            <w:rFonts w:ascii="Cambria" w:hAnsi="Cambria"/>
            <w:b/>
            <w:noProof/>
            <w:rPrChange w:id="2814" w:author="Ram Shrestha" w:date="2014-01-04T19:38:00Z">
              <w:rPr/>
            </w:rPrChange>
          </w:rPr>
          <w:t>46</w:t>
        </w:r>
        <w:r w:rsidRPr="00276C20">
          <w:rPr>
            <w:rFonts w:ascii="Cambria" w:hAnsi="Cambria"/>
            <w:noProof/>
            <w:rPrChange w:id="2815" w:author="Ram Shrestha" w:date="2014-01-04T19:38:00Z">
              <w:rPr/>
            </w:rPrChange>
          </w:rPr>
          <w:t>: 657-668.</w:t>
        </w:r>
      </w:ins>
    </w:p>
    <w:p w:rsidR="00276C20" w:rsidRPr="00276C20" w:rsidRDefault="00276C20" w:rsidP="00276C20">
      <w:pPr>
        <w:jc w:val="both"/>
        <w:rPr>
          <w:ins w:id="2816" w:author="Ram Shrestha" w:date="2014-01-04T19:38:00Z"/>
          <w:rFonts w:ascii="Cambria" w:hAnsi="Cambria"/>
          <w:noProof/>
          <w:rPrChange w:id="2817" w:author="Ram Shrestha" w:date="2014-01-04T19:38:00Z">
            <w:rPr>
              <w:ins w:id="2818" w:author="Ram Shrestha" w:date="2014-01-04T19:38:00Z"/>
            </w:rPr>
          </w:rPrChange>
        </w:rPr>
        <w:pPrChange w:id="2819" w:author="Ram Shrestha" w:date="2014-01-04T19:38:00Z">
          <w:pPr>
            <w:ind w:left="720" w:hanging="720"/>
            <w:jc w:val="both"/>
          </w:pPr>
        </w:pPrChange>
      </w:pPr>
      <w:ins w:id="2820" w:author="Ram Shrestha" w:date="2014-01-04T19:38:00Z">
        <w:r w:rsidRPr="00276C20">
          <w:rPr>
            <w:rFonts w:ascii="Cambria" w:hAnsi="Cambria"/>
            <w:noProof/>
            <w:rPrChange w:id="2821" w:author="Ram Shrestha" w:date="2014-01-04T19:38:00Z">
              <w:rPr/>
            </w:rPrChange>
          </w:rPr>
          <w:t xml:space="preserve">McIntyre, JA, Hopley, M, Moodley, D, Eklund, M, Gray, GE, Hall, DB, Robinson, P, Mayers, D, Martinson, NA (2009) Efficacy of short-course AZT plus 3TC to reduce nevirapine resistance in the prevention of mother-to-child HIV transmission: a randomized clinical trial. </w:t>
        </w:r>
        <w:r w:rsidRPr="00276C20">
          <w:rPr>
            <w:rFonts w:ascii="Cambria" w:hAnsi="Cambria"/>
            <w:i/>
            <w:noProof/>
            <w:rPrChange w:id="2822" w:author="Ram Shrestha" w:date="2014-01-04T19:38:00Z">
              <w:rPr/>
            </w:rPrChange>
          </w:rPr>
          <w:t>PLoS medicine</w:t>
        </w:r>
        <w:r w:rsidRPr="00276C20">
          <w:rPr>
            <w:rFonts w:ascii="Cambria" w:hAnsi="Cambria"/>
            <w:noProof/>
            <w:rPrChange w:id="2823" w:author="Ram Shrestha" w:date="2014-01-04T19:38:00Z">
              <w:rPr/>
            </w:rPrChange>
          </w:rPr>
          <w:t xml:space="preserve"> </w:t>
        </w:r>
        <w:r w:rsidRPr="00276C20">
          <w:rPr>
            <w:rFonts w:ascii="Cambria" w:hAnsi="Cambria"/>
            <w:b/>
            <w:noProof/>
            <w:rPrChange w:id="2824" w:author="Ram Shrestha" w:date="2014-01-04T19:38:00Z">
              <w:rPr/>
            </w:rPrChange>
          </w:rPr>
          <w:t>6</w:t>
        </w:r>
        <w:r w:rsidRPr="00276C20">
          <w:rPr>
            <w:rFonts w:ascii="Cambria" w:hAnsi="Cambria"/>
            <w:noProof/>
            <w:rPrChange w:id="2825" w:author="Ram Shrestha" w:date="2014-01-04T19:38:00Z">
              <w:rPr/>
            </w:rPrChange>
          </w:rPr>
          <w:t>: e1000172.</w:t>
        </w:r>
      </w:ins>
    </w:p>
    <w:p w:rsidR="00276C20" w:rsidRPr="00276C20" w:rsidRDefault="00276C20" w:rsidP="00276C20">
      <w:pPr>
        <w:jc w:val="both"/>
        <w:rPr>
          <w:ins w:id="2826" w:author="Ram Shrestha" w:date="2014-01-04T19:38:00Z"/>
          <w:rFonts w:ascii="Cambria" w:hAnsi="Cambria"/>
          <w:noProof/>
          <w:rPrChange w:id="2827" w:author="Ram Shrestha" w:date="2014-01-04T19:38:00Z">
            <w:rPr>
              <w:ins w:id="2828" w:author="Ram Shrestha" w:date="2014-01-04T19:38:00Z"/>
            </w:rPr>
          </w:rPrChange>
        </w:rPr>
        <w:pPrChange w:id="2829" w:author="Ram Shrestha" w:date="2014-01-04T19:38:00Z">
          <w:pPr>
            <w:ind w:left="720" w:hanging="720"/>
            <w:jc w:val="both"/>
          </w:pPr>
        </w:pPrChange>
      </w:pPr>
      <w:ins w:id="2830" w:author="Ram Shrestha" w:date="2014-01-04T19:38:00Z">
        <w:r w:rsidRPr="00276C20">
          <w:rPr>
            <w:rFonts w:ascii="Cambria" w:hAnsi="Cambria"/>
            <w:noProof/>
            <w:rPrChange w:id="2831" w:author="Ram Shrestha" w:date="2014-01-04T19:38:00Z">
              <w:rPr/>
            </w:rPrChange>
          </w:rPr>
          <w:t xml:space="preserve">Melikyan, GB (2008) Common principles and intermediates of viral protein-mediated fusion: the HIV-1 paradigm. </w:t>
        </w:r>
        <w:r w:rsidRPr="00276C20">
          <w:rPr>
            <w:rFonts w:ascii="Cambria" w:hAnsi="Cambria"/>
            <w:i/>
            <w:noProof/>
            <w:rPrChange w:id="2832" w:author="Ram Shrestha" w:date="2014-01-04T19:38:00Z">
              <w:rPr/>
            </w:rPrChange>
          </w:rPr>
          <w:t>Retrovirology</w:t>
        </w:r>
        <w:r w:rsidRPr="00276C20">
          <w:rPr>
            <w:rFonts w:ascii="Cambria" w:hAnsi="Cambria"/>
            <w:noProof/>
            <w:rPrChange w:id="2833" w:author="Ram Shrestha" w:date="2014-01-04T19:38:00Z">
              <w:rPr/>
            </w:rPrChange>
          </w:rPr>
          <w:t xml:space="preserve"> </w:t>
        </w:r>
        <w:r w:rsidRPr="00276C20">
          <w:rPr>
            <w:rFonts w:ascii="Cambria" w:hAnsi="Cambria"/>
            <w:b/>
            <w:noProof/>
            <w:rPrChange w:id="2834" w:author="Ram Shrestha" w:date="2014-01-04T19:38:00Z">
              <w:rPr/>
            </w:rPrChange>
          </w:rPr>
          <w:t>5</w:t>
        </w:r>
        <w:r w:rsidRPr="00276C20">
          <w:rPr>
            <w:rFonts w:ascii="Cambria" w:hAnsi="Cambria"/>
            <w:noProof/>
            <w:rPrChange w:id="2835" w:author="Ram Shrestha" w:date="2014-01-04T19:38:00Z">
              <w:rPr/>
            </w:rPrChange>
          </w:rPr>
          <w:t>: 111.</w:t>
        </w:r>
      </w:ins>
    </w:p>
    <w:p w:rsidR="00276C20" w:rsidRPr="00276C20" w:rsidRDefault="00276C20" w:rsidP="00276C20">
      <w:pPr>
        <w:jc w:val="both"/>
        <w:rPr>
          <w:ins w:id="2836" w:author="Ram Shrestha" w:date="2014-01-04T19:38:00Z"/>
          <w:rFonts w:ascii="Cambria" w:hAnsi="Cambria"/>
          <w:noProof/>
          <w:rPrChange w:id="2837" w:author="Ram Shrestha" w:date="2014-01-04T19:38:00Z">
            <w:rPr>
              <w:ins w:id="2838" w:author="Ram Shrestha" w:date="2014-01-04T19:38:00Z"/>
            </w:rPr>
          </w:rPrChange>
        </w:rPr>
        <w:pPrChange w:id="2839" w:author="Ram Shrestha" w:date="2014-01-04T19:38:00Z">
          <w:pPr>
            <w:ind w:left="720" w:hanging="720"/>
            <w:jc w:val="both"/>
          </w:pPr>
        </w:pPrChange>
      </w:pPr>
      <w:ins w:id="2840" w:author="Ram Shrestha" w:date="2014-01-04T19:38:00Z">
        <w:r w:rsidRPr="00276C20">
          <w:rPr>
            <w:rFonts w:ascii="Cambria" w:hAnsi="Cambria"/>
            <w:noProof/>
            <w:rPrChange w:id="2841" w:author="Ram Shrestha" w:date="2014-01-04T19:38:00Z">
              <w:rPr/>
            </w:rPrChange>
          </w:rPr>
          <w:t xml:space="preserve">Melikyan, GB, Markosyan, RM, Hemmati, H, Delmedico, MK, Lambert, DM, Cohen, FS (2000) Evidence That the Transition of HIV-1 Gp41 into a Six-Helix Bundle, Not the Bundle Configuration, Induces Membrane Fusion. </w:t>
        </w:r>
        <w:r w:rsidRPr="00276C20">
          <w:rPr>
            <w:rFonts w:ascii="Cambria" w:hAnsi="Cambria"/>
            <w:i/>
            <w:noProof/>
            <w:rPrChange w:id="2842" w:author="Ram Shrestha" w:date="2014-01-04T19:38:00Z">
              <w:rPr/>
            </w:rPrChange>
          </w:rPr>
          <w:t>The Journal of Cell Biology</w:t>
        </w:r>
        <w:r w:rsidRPr="00276C20">
          <w:rPr>
            <w:rFonts w:ascii="Cambria" w:hAnsi="Cambria"/>
            <w:noProof/>
            <w:rPrChange w:id="2843" w:author="Ram Shrestha" w:date="2014-01-04T19:38:00Z">
              <w:rPr/>
            </w:rPrChange>
          </w:rPr>
          <w:t xml:space="preserve"> </w:t>
        </w:r>
        <w:r w:rsidRPr="00276C20">
          <w:rPr>
            <w:rFonts w:ascii="Cambria" w:hAnsi="Cambria"/>
            <w:b/>
            <w:noProof/>
            <w:rPrChange w:id="2844" w:author="Ram Shrestha" w:date="2014-01-04T19:38:00Z">
              <w:rPr/>
            </w:rPrChange>
          </w:rPr>
          <w:t>151</w:t>
        </w:r>
        <w:r w:rsidRPr="00276C20">
          <w:rPr>
            <w:rFonts w:ascii="Cambria" w:hAnsi="Cambria"/>
            <w:noProof/>
            <w:rPrChange w:id="2845" w:author="Ram Shrestha" w:date="2014-01-04T19:38:00Z">
              <w:rPr/>
            </w:rPrChange>
          </w:rPr>
          <w:t>: 413-424.</w:t>
        </w:r>
      </w:ins>
    </w:p>
    <w:p w:rsidR="00276C20" w:rsidRPr="00276C20" w:rsidRDefault="00276C20" w:rsidP="00276C20">
      <w:pPr>
        <w:jc w:val="both"/>
        <w:rPr>
          <w:ins w:id="2846" w:author="Ram Shrestha" w:date="2014-01-04T19:38:00Z"/>
          <w:rFonts w:ascii="Cambria" w:hAnsi="Cambria"/>
          <w:noProof/>
          <w:rPrChange w:id="2847" w:author="Ram Shrestha" w:date="2014-01-04T19:38:00Z">
            <w:rPr>
              <w:ins w:id="2848" w:author="Ram Shrestha" w:date="2014-01-04T19:38:00Z"/>
            </w:rPr>
          </w:rPrChange>
        </w:rPr>
        <w:pPrChange w:id="2849" w:author="Ram Shrestha" w:date="2014-01-04T19:38:00Z">
          <w:pPr>
            <w:ind w:left="720" w:hanging="720"/>
            <w:jc w:val="both"/>
          </w:pPr>
        </w:pPrChange>
      </w:pPr>
      <w:ins w:id="2850" w:author="Ram Shrestha" w:date="2014-01-04T19:38:00Z">
        <w:r w:rsidRPr="00276C20">
          <w:rPr>
            <w:rFonts w:ascii="Cambria" w:hAnsi="Cambria"/>
            <w:noProof/>
            <w:rPrChange w:id="2851" w:author="Ram Shrestha" w:date="2014-01-04T19:38:00Z">
              <w:rPr/>
            </w:rPrChange>
          </w:rPr>
          <w:t xml:space="preserve">Merry, C, Barry, MG, Mulcahy, F, Ryan, M, Heavey, J, Tjia, JF, Gibbons, SE, Breckenridge, AM, Back, DJ (1997) Saquinavir pharmacokinetics alone and in combination with ritonavir in HIV-infected patients. </w:t>
        </w:r>
        <w:r w:rsidRPr="00276C20">
          <w:rPr>
            <w:rFonts w:ascii="Cambria" w:hAnsi="Cambria"/>
            <w:i/>
            <w:noProof/>
            <w:rPrChange w:id="2852" w:author="Ram Shrestha" w:date="2014-01-04T19:38:00Z">
              <w:rPr/>
            </w:rPrChange>
          </w:rPr>
          <w:t>AIDS</w:t>
        </w:r>
        <w:r w:rsidRPr="00276C20">
          <w:rPr>
            <w:rFonts w:ascii="Cambria" w:hAnsi="Cambria"/>
            <w:noProof/>
            <w:rPrChange w:id="2853" w:author="Ram Shrestha" w:date="2014-01-04T19:38:00Z">
              <w:rPr/>
            </w:rPrChange>
          </w:rPr>
          <w:t xml:space="preserve"> </w:t>
        </w:r>
        <w:r w:rsidRPr="00276C20">
          <w:rPr>
            <w:rFonts w:ascii="Cambria" w:hAnsi="Cambria"/>
            <w:b/>
            <w:noProof/>
            <w:rPrChange w:id="2854" w:author="Ram Shrestha" w:date="2014-01-04T19:38:00Z">
              <w:rPr/>
            </w:rPrChange>
          </w:rPr>
          <w:t>11</w:t>
        </w:r>
        <w:r w:rsidRPr="00276C20">
          <w:rPr>
            <w:rFonts w:ascii="Cambria" w:hAnsi="Cambria"/>
            <w:noProof/>
            <w:rPrChange w:id="2855" w:author="Ram Shrestha" w:date="2014-01-04T19:38:00Z">
              <w:rPr/>
            </w:rPrChange>
          </w:rPr>
          <w:t>: F29-F33.</w:t>
        </w:r>
      </w:ins>
    </w:p>
    <w:p w:rsidR="00276C20" w:rsidRPr="00276C20" w:rsidRDefault="00276C20" w:rsidP="00276C20">
      <w:pPr>
        <w:jc w:val="both"/>
        <w:rPr>
          <w:ins w:id="2856" w:author="Ram Shrestha" w:date="2014-01-04T19:38:00Z"/>
          <w:rFonts w:ascii="Cambria" w:hAnsi="Cambria"/>
          <w:noProof/>
          <w:rPrChange w:id="2857" w:author="Ram Shrestha" w:date="2014-01-04T19:38:00Z">
            <w:rPr>
              <w:ins w:id="2858" w:author="Ram Shrestha" w:date="2014-01-04T19:38:00Z"/>
            </w:rPr>
          </w:rPrChange>
        </w:rPr>
        <w:pPrChange w:id="2859" w:author="Ram Shrestha" w:date="2014-01-04T19:38:00Z">
          <w:pPr>
            <w:ind w:left="720" w:hanging="720"/>
            <w:jc w:val="both"/>
          </w:pPr>
        </w:pPrChange>
      </w:pPr>
      <w:ins w:id="2860" w:author="Ram Shrestha" w:date="2014-01-04T19:38:00Z">
        <w:r w:rsidRPr="00276C20">
          <w:rPr>
            <w:rFonts w:ascii="Cambria" w:hAnsi="Cambria"/>
            <w:noProof/>
            <w:rPrChange w:id="2861" w:author="Ram Shrestha" w:date="2014-01-04T19:38:00Z">
              <w:rPr/>
            </w:rPrChange>
          </w:rPr>
          <w:t xml:space="preserve">Metzker, ML (2005) Emerging technologies in DNA sequencing. </w:t>
        </w:r>
        <w:r w:rsidRPr="00276C20">
          <w:rPr>
            <w:rFonts w:ascii="Cambria" w:hAnsi="Cambria"/>
            <w:i/>
            <w:noProof/>
            <w:rPrChange w:id="2862" w:author="Ram Shrestha" w:date="2014-01-04T19:38:00Z">
              <w:rPr/>
            </w:rPrChange>
          </w:rPr>
          <w:t>Genome Res</w:t>
        </w:r>
        <w:r w:rsidRPr="00276C20">
          <w:rPr>
            <w:rFonts w:ascii="Cambria" w:hAnsi="Cambria"/>
            <w:noProof/>
            <w:rPrChange w:id="2863" w:author="Ram Shrestha" w:date="2014-01-04T19:38:00Z">
              <w:rPr/>
            </w:rPrChange>
          </w:rPr>
          <w:t xml:space="preserve"> </w:t>
        </w:r>
        <w:r w:rsidRPr="00276C20">
          <w:rPr>
            <w:rFonts w:ascii="Cambria" w:hAnsi="Cambria"/>
            <w:b/>
            <w:noProof/>
            <w:rPrChange w:id="2864" w:author="Ram Shrestha" w:date="2014-01-04T19:38:00Z">
              <w:rPr/>
            </w:rPrChange>
          </w:rPr>
          <w:t>15</w:t>
        </w:r>
        <w:r w:rsidRPr="00276C20">
          <w:rPr>
            <w:rFonts w:ascii="Cambria" w:hAnsi="Cambria"/>
            <w:noProof/>
            <w:rPrChange w:id="2865" w:author="Ram Shrestha" w:date="2014-01-04T19:38:00Z">
              <w:rPr/>
            </w:rPrChange>
          </w:rPr>
          <w:t>: 1767-1776.</w:t>
        </w:r>
      </w:ins>
    </w:p>
    <w:p w:rsidR="00276C20" w:rsidRPr="00276C20" w:rsidRDefault="00276C20" w:rsidP="00276C20">
      <w:pPr>
        <w:jc w:val="both"/>
        <w:rPr>
          <w:ins w:id="2866" w:author="Ram Shrestha" w:date="2014-01-04T19:38:00Z"/>
          <w:rFonts w:ascii="Cambria" w:hAnsi="Cambria"/>
          <w:noProof/>
          <w:rPrChange w:id="2867" w:author="Ram Shrestha" w:date="2014-01-04T19:38:00Z">
            <w:rPr>
              <w:ins w:id="2868" w:author="Ram Shrestha" w:date="2014-01-04T19:38:00Z"/>
            </w:rPr>
          </w:rPrChange>
        </w:rPr>
        <w:pPrChange w:id="2869" w:author="Ram Shrestha" w:date="2014-01-04T19:38:00Z">
          <w:pPr>
            <w:ind w:left="720" w:hanging="720"/>
            <w:jc w:val="both"/>
          </w:pPr>
        </w:pPrChange>
      </w:pPr>
      <w:ins w:id="2870" w:author="Ram Shrestha" w:date="2014-01-04T19:38:00Z">
        <w:r w:rsidRPr="00276C20">
          <w:rPr>
            <w:rFonts w:ascii="Cambria" w:hAnsi="Cambria"/>
            <w:noProof/>
            <w:rPrChange w:id="2871" w:author="Ram Shrestha" w:date="2014-01-04T19:38:00Z">
              <w:rPr/>
            </w:rPrChange>
          </w:rPr>
          <w:t xml:space="preserve">Metzker, ML (2009) Sequencing technologies - the next generation. </w:t>
        </w:r>
        <w:r w:rsidRPr="00276C20">
          <w:rPr>
            <w:rFonts w:ascii="Cambria" w:hAnsi="Cambria"/>
            <w:i/>
            <w:noProof/>
            <w:rPrChange w:id="2872" w:author="Ram Shrestha" w:date="2014-01-04T19:38:00Z">
              <w:rPr/>
            </w:rPrChange>
          </w:rPr>
          <w:t>Nat Rev Genet</w:t>
        </w:r>
        <w:r w:rsidRPr="00276C20">
          <w:rPr>
            <w:rFonts w:ascii="Cambria" w:hAnsi="Cambria"/>
            <w:noProof/>
            <w:rPrChange w:id="2873" w:author="Ram Shrestha" w:date="2014-01-04T19:38:00Z">
              <w:rPr/>
            </w:rPrChange>
          </w:rPr>
          <w:t xml:space="preserve"> </w:t>
        </w:r>
        <w:r w:rsidRPr="00276C20">
          <w:rPr>
            <w:rFonts w:ascii="Cambria" w:hAnsi="Cambria"/>
            <w:b/>
            <w:noProof/>
            <w:rPrChange w:id="2874" w:author="Ram Shrestha" w:date="2014-01-04T19:38:00Z">
              <w:rPr/>
            </w:rPrChange>
          </w:rPr>
          <w:t>11</w:t>
        </w:r>
        <w:r w:rsidRPr="00276C20">
          <w:rPr>
            <w:rFonts w:ascii="Cambria" w:hAnsi="Cambria"/>
            <w:noProof/>
            <w:rPrChange w:id="2875" w:author="Ram Shrestha" w:date="2014-01-04T19:38:00Z">
              <w:rPr/>
            </w:rPrChange>
          </w:rPr>
          <w:t>: 31-46.</w:t>
        </w:r>
      </w:ins>
    </w:p>
    <w:p w:rsidR="00276C20" w:rsidRPr="00276C20" w:rsidRDefault="00276C20" w:rsidP="00276C20">
      <w:pPr>
        <w:jc w:val="both"/>
        <w:rPr>
          <w:ins w:id="2876" w:author="Ram Shrestha" w:date="2014-01-04T19:38:00Z"/>
          <w:rFonts w:ascii="Cambria" w:hAnsi="Cambria"/>
          <w:noProof/>
          <w:rPrChange w:id="2877" w:author="Ram Shrestha" w:date="2014-01-04T19:38:00Z">
            <w:rPr>
              <w:ins w:id="2878" w:author="Ram Shrestha" w:date="2014-01-04T19:38:00Z"/>
            </w:rPr>
          </w:rPrChange>
        </w:rPr>
        <w:pPrChange w:id="2879" w:author="Ram Shrestha" w:date="2014-01-04T19:38:00Z">
          <w:pPr>
            <w:ind w:left="720" w:hanging="720"/>
            <w:jc w:val="both"/>
          </w:pPr>
        </w:pPrChange>
      </w:pPr>
      <w:ins w:id="2880" w:author="Ram Shrestha" w:date="2014-01-04T19:38:00Z">
        <w:r w:rsidRPr="00276C20">
          <w:rPr>
            <w:rFonts w:ascii="Cambria" w:hAnsi="Cambria"/>
            <w:noProof/>
            <w:rPrChange w:id="2881" w:author="Ram Shrestha" w:date="2014-01-04T19:38:00Z">
              <w:rPr/>
            </w:rPrChange>
          </w:rPr>
          <w:t xml:space="preserve">Meyerhans, A, Vartanian, JP, Wain-Hobson, S (1990) DNA recombination during PCR. </w:t>
        </w:r>
        <w:r w:rsidRPr="00276C20">
          <w:rPr>
            <w:rFonts w:ascii="Cambria" w:hAnsi="Cambria"/>
            <w:i/>
            <w:noProof/>
            <w:rPrChange w:id="2882" w:author="Ram Shrestha" w:date="2014-01-04T19:38:00Z">
              <w:rPr/>
            </w:rPrChange>
          </w:rPr>
          <w:t>Nucleic Acids Res</w:t>
        </w:r>
        <w:r w:rsidRPr="00276C20">
          <w:rPr>
            <w:rFonts w:ascii="Cambria" w:hAnsi="Cambria"/>
            <w:noProof/>
            <w:rPrChange w:id="2883" w:author="Ram Shrestha" w:date="2014-01-04T19:38:00Z">
              <w:rPr/>
            </w:rPrChange>
          </w:rPr>
          <w:t xml:space="preserve"> </w:t>
        </w:r>
        <w:r w:rsidRPr="00276C20">
          <w:rPr>
            <w:rFonts w:ascii="Cambria" w:hAnsi="Cambria"/>
            <w:b/>
            <w:noProof/>
            <w:rPrChange w:id="2884" w:author="Ram Shrestha" w:date="2014-01-04T19:38:00Z">
              <w:rPr/>
            </w:rPrChange>
          </w:rPr>
          <w:t>18</w:t>
        </w:r>
        <w:r w:rsidRPr="00276C20">
          <w:rPr>
            <w:rFonts w:ascii="Cambria" w:hAnsi="Cambria"/>
            <w:noProof/>
            <w:rPrChange w:id="2885" w:author="Ram Shrestha" w:date="2014-01-04T19:38:00Z">
              <w:rPr/>
            </w:rPrChange>
          </w:rPr>
          <w:t>: 1687-1691.</w:t>
        </w:r>
      </w:ins>
    </w:p>
    <w:p w:rsidR="00276C20" w:rsidRPr="00276C20" w:rsidRDefault="00276C20" w:rsidP="00276C20">
      <w:pPr>
        <w:jc w:val="both"/>
        <w:rPr>
          <w:ins w:id="2886" w:author="Ram Shrestha" w:date="2014-01-04T19:38:00Z"/>
          <w:rFonts w:ascii="Cambria" w:hAnsi="Cambria"/>
          <w:noProof/>
          <w:rPrChange w:id="2887" w:author="Ram Shrestha" w:date="2014-01-04T19:38:00Z">
            <w:rPr>
              <w:ins w:id="2888" w:author="Ram Shrestha" w:date="2014-01-04T19:38:00Z"/>
            </w:rPr>
          </w:rPrChange>
        </w:rPr>
        <w:pPrChange w:id="2889" w:author="Ram Shrestha" w:date="2014-01-04T19:38:00Z">
          <w:pPr>
            <w:ind w:left="720" w:hanging="720"/>
            <w:jc w:val="both"/>
          </w:pPr>
        </w:pPrChange>
      </w:pPr>
      <w:ins w:id="2890" w:author="Ram Shrestha" w:date="2014-01-04T19:38:00Z">
        <w:r w:rsidRPr="00276C20">
          <w:rPr>
            <w:rFonts w:ascii="Cambria" w:hAnsi="Cambria"/>
            <w:noProof/>
            <w:rPrChange w:id="2891" w:author="Ram Shrestha" w:date="2014-01-04T19:38:00Z">
              <w:rPr/>
            </w:rPrChange>
          </w:rPr>
          <w:t xml:space="preserve">Milgrew, MJ, Hammond, PA, Cumming, DRS (2004) The development of scalable sensor arrays using standard CMOS technology. </w:t>
        </w:r>
        <w:r w:rsidRPr="00276C20">
          <w:rPr>
            <w:rFonts w:ascii="Cambria" w:hAnsi="Cambria"/>
            <w:i/>
            <w:noProof/>
            <w:rPrChange w:id="2892" w:author="Ram Shrestha" w:date="2014-01-04T19:38:00Z">
              <w:rPr/>
            </w:rPrChange>
          </w:rPr>
          <w:t>Sensors and Actuators B: Chemical</w:t>
        </w:r>
        <w:r w:rsidRPr="00276C20">
          <w:rPr>
            <w:rFonts w:ascii="Cambria" w:hAnsi="Cambria"/>
            <w:noProof/>
            <w:rPrChange w:id="2893" w:author="Ram Shrestha" w:date="2014-01-04T19:38:00Z">
              <w:rPr/>
            </w:rPrChange>
          </w:rPr>
          <w:t xml:space="preserve"> </w:t>
        </w:r>
        <w:r w:rsidRPr="00276C20">
          <w:rPr>
            <w:rFonts w:ascii="Cambria" w:hAnsi="Cambria"/>
            <w:b/>
            <w:noProof/>
            <w:rPrChange w:id="2894" w:author="Ram Shrestha" w:date="2014-01-04T19:38:00Z">
              <w:rPr/>
            </w:rPrChange>
          </w:rPr>
          <w:t>103</w:t>
        </w:r>
        <w:r w:rsidRPr="00276C20">
          <w:rPr>
            <w:rFonts w:ascii="Cambria" w:hAnsi="Cambria"/>
            <w:noProof/>
            <w:rPrChange w:id="2895" w:author="Ram Shrestha" w:date="2014-01-04T19:38:00Z">
              <w:rPr/>
            </w:rPrChange>
          </w:rPr>
          <w:t>: 37-42.</w:t>
        </w:r>
      </w:ins>
    </w:p>
    <w:p w:rsidR="00276C20" w:rsidRPr="00276C20" w:rsidRDefault="00276C20" w:rsidP="00276C20">
      <w:pPr>
        <w:jc w:val="both"/>
        <w:rPr>
          <w:ins w:id="2896" w:author="Ram Shrestha" w:date="2014-01-04T19:38:00Z"/>
          <w:rFonts w:ascii="Cambria" w:hAnsi="Cambria"/>
          <w:noProof/>
          <w:rPrChange w:id="2897" w:author="Ram Shrestha" w:date="2014-01-04T19:38:00Z">
            <w:rPr>
              <w:ins w:id="2898" w:author="Ram Shrestha" w:date="2014-01-04T19:38:00Z"/>
            </w:rPr>
          </w:rPrChange>
        </w:rPr>
        <w:pPrChange w:id="2899" w:author="Ram Shrestha" w:date="2014-01-04T19:38:00Z">
          <w:pPr>
            <w:ind w:left="720" w:hanging="720"/>
            <w:jc w:val="both"/>
          </w:pPr>
        </w:pPrChange>
      </w:pPr>
      <w:ins w:id="2900" w:author="Ram Shrestha" w:date="2014-01-04T19:38:00Z">
        <w:r w:rsidRPr="00276C20">
          <w:rPr>
            <w:rFonts w:ascii="Cambria" w:hAnsi="Cambria"/>
            <w:noProof/>
            <w:rPrChange w:id="2901" w:author="Ram Shrestha" w:date="2014-01-04T19:38:00Z">
              <w:rPr/>
            </w:rPrChange>
          </w:rPr>
          <w:t xml:space="preserve">Miller, J, Carr, A, Smith, D, Emery, S, Law, MG, Grey, P, Cooper, DA (2000) Lipodystrophy following antiretroviral therapy of primary HIV infection. </w:t>
        </w:r>
        <w:r w:rsidRPr="00276C20">
          <w:rPr>
            <w:rFonts w:ascii="Cambria" w:hAnsi="Cambria"/>
            <w:i/>
            <w:noProof/>
            <w:rPrChange w:id="2902" w:author="Ram Shrestha" w:date="2014-01-04T19:38:00Z">
              <w:rPr/>
            </w:rPrChange>
          </w:rPr>
          <w:t>AIDS</w:t>
        </w:r>
        <w:r w:rsidRPr="00276C20">
          <w:rPr>
            <w:rFonts w:ascii="Cambria" w:hAnsi="Cambria"/>
            <w:noProof/>
            <w:rPrChange w:id="2903" w:author="Ram Shrestha" w:date="2014-01-04T19:38:00Z">
              <w:rPr/>
            </w:rPrChange>
          </w:rPr>
          <w:t xml:space="preserve"> </w:t>
        </w:r>
        <w:r w:rsidRPr="00276C20">
          <w:rPr>
            <w:rFonts w:ascii="Cambria" w:hAnsi="Cambria"/>
            <w:b/>
            <w:noProof/>
            <w:rPrChange w:id="2904" w:author="Ram Shrestha" w:date="2014-01-04T19:38:00Z">
              <w:rPr/>
            </w:rPrChange>
          </w:rPr>
          <w:t>14</w:t>
        </w:r>
        <w:r w:rsidRPr="00276C20">
          <w:rPr>
            <w:rFonts w:ascii="Cambria" w:hAnsi="Cambria"/>
            <w:noProof/>
            <w:rPrChange w:id="2905" w:author="Ram Shrestha" w:date="2014-01-04T19:38:00Z">
              <w:rPr/>
            </w:rPrChange>
          </w:rPr>
          <w:t>: 2406-2407.</w:t>
        </w:r>
      </w:ins>
    </w:p>
    <w:p w:rsidR="00276C20" w:rsidRPr="00276C20" w:rsidRDefault="00276C20" w:rsidP="00276C20">
      <w:pPr>
        <w:jc w:val="both"/>
        <w:rPr>
          <w:ins w:id="2906" w:author="Ram Shrestha" w:date="2014-01-04T19:38:00Z"/>
          <w:rFonts w:ascii="Cambria" w:hAnsi="Cambria"/>
          <w:noProof/>
          <w:rPrChange w:id="2907" w:author="Ram Shrestha" w:date="2014-01-04T19:38:00Z">
            <w:rPr>
              <w:ins w:id="2908" w:author="Ram Shrestha" w:date="2014-01-04T19:38:00Z"/>
            </w:rPr>
          </w:rPrChange>
        </w:rPr>
        <w:pPrChange w:id="2909" w:author="Ram Shrestha" w:date="2014-01-04T19:38:00Z">
          <w:pPr>
            <w:ind w:left="720" w:hanging="720"/>
            <w:jc w:val="both"/>
          </w:pPr>
        </w:pPrChange>
      </w:pPr>
      <w:ins w:id="2910" w:author="Ram Shrestha" w:date="2014-01-04T19:38:00Z">
        <w:r w:rsidRPr="00276C20">
          <w:rPr>
            <w:rFonts w:ascii="Cambria" w:hAnsi="Cambria"/>
            <w:noProof/>
            <w:rPrChange w:id="2911" w:author="Ram Shrestha" w:date="2014-01-04T19:38:00Z">
              <w:rPr/>
            </w:rPrChange>
          </w:rPr>
          <w:t xml:space="preserve">Miller, MD, Farnet, CM, Bushman, FD (1997) Human immunodeficiency virus type 1 preintegration complexes: studies of organization and composition. </w:t>
        </w:r>
        <w:r w:rsidRPr="00276C20">
          <w:rPr>
            <w:rFonts w:ascii="Cambria" w:hAnsi="Cambria"/>
            <w:i/>
            <w:noProof/>
            <w:rPrChange w:id="2912" w:author="Ram Shrestha" w:date="2014-01-04T19:38:00Z">
              <w:rPr/>
            </w:rPrChange>
          </w:rPr>
          <w:t>Journal of Virology</w:t>
        </w:r>
        <w:r w:rsidRPr="00276C20">
          <w:rPr>
            <w:rFonts w:ascii="Cambria" w:hAnsi="Cambria"/>
            <w:noProof/>
            <w:rPrChange w:id="2913" w:author="Ram Shrestha" w:date="2014-01-04T19:38:00Z">
              <w:rPr/>
            </w:rPrChange>
          </w:rPr>
          <w:t xml:space="preserve"> </w:t>
        </w:r>
        <w:r w:rsidRPr="00276C20">
          <w:rPr>
            <w:rFonts w:ascii="Cambria" w:hAnsi="Cambria"/>
            <w:b/>
            <w:noProof/>
            <w:rPrChange w:id="2914" w:author="Ram Shrestha" w:date="2014-01-04T19:38:00Z">
              <w:rPr/>
            </w:rPrChange>
          </w:rPr>
          <w:t>71</w:t>
        </w:r>
        <w:r w:rsidRPr="00276C20">
          <w:rPr>
            <w:rFonts w:ascii="Cambria" w:hAnsi="Cambria"/>
            <w:noProof/>
            <w:rPrChange w:id="2915" w:author="Ram Shrestha" w:date="2014-01-04T19:38:00Z">
              <w:rPr/>
            </w:rPrChange>
          </w:rPr>
          <w:t>: 5382-5390.</w:t>
        </w:r>
      </w:ins>
    </w:p>
    <w:p w:rsidR="00276C20" w:rsidRPr="00276C20" w:rsidRDefault="00276C20" w:rsidP="00276C20">
      <w:pPr>
        <w:jc w:val="both"/>
        <w:rPr>
          <w:ins w:id="2916" w:author="Ram Shrestha" w:date="2014-01-04T19:38:00Z"/>
          <w:rFonts w:ascii="Cambria" w:hAnsi="Cambria"/>
          <w:noProof/>
          <w:rPrChange w:id="2917" w:author="Ram Shrestha" w:date="2014-01-04T19:38:00Z">
            <w:rPr>
              <w:ins w:id="2918" w:author="Ram Shrestha" w:date="2014-01-04T19:38:00Z"/>
            </w:rPr>
          </w:rPrChange>
        </w:rPr>
        <w:pPrChange w:id="2919" w:author="Ram Shrestha" w:date="2014-01-04T19:38:00Z">
          <w:pPr>
            <w:ind w:left="720" w:hanging="720"/>
            <w:jc w:val="both"/>
          </w:pPr>
        </w:pPrChange>
      </w:pPr>
      <w:ins w:id="2920" w:author="Ram Shrestha" w:date="2014-01-04T19:38:00Z">
        <w:r w:rsidRPr="00276C20">
          <w:rPr>
            <w:rFonts w:ascii="Cambria" w:hAnsi="Cambria"/>
            <w:noProof/>
            <w:rPrChange w:id="2921" w:author="Ram Shrestha" w:date="2014-01-04T19:38:00Z">
              <w:rPr/>
            </w:rPrChange>
          </w:rPr>
          <w:t xml:space="preserve">Miller, V, Phillips, A, Rottmann, C, Staszewski, S, Pauwels, R, Hertogs, K, de Bethune, MP, Kemp, SD, Bloor, S, Harrigan, PR, Larder, BA (1998) Dual resistance to zidovudine and lamivudine in patients treated with zidovudine-lamivudine combination therapy: association with therapy failure. </w:t>
        </w:r>
        <w:r w:rsidRPr="00276C20">
          <w:rPr>
            <w:rFonts w:ascii="Cambria" w:hAnsi="Cambria"/>
            <w:i/>
            <w:noProof/>
            <w:rPrChange w:id="2922" w:author="Ram Shrestha" w:date="2014-01-04T19:38:00Z">
              <w:rPr/>
            </w:rPrChange>
          </w:rPr>
          <w:t>J Infect Dis</w:t>
        </w:r>
        <w:r w:rsidRPr="00276C20">
          <w:rPr>
            <w:rFonts w:ascii="Cambria" w:hAnsi="Cambria"/>
            <w:noProof/>
            <w:rPrChange w:id="2923" w:author="Ram Shrestha" w:date="2014-01-04T19:38:00Z">
              <w:rPr/>
            </w:rPrChange>
          </w:rPr>
          <w:t xml:space="preserve"> </w:t>
        </w:r>
        <w:r w:rsidRPr="00276C20">
          <w:rPr>
            <w:rFonts w:ascii="Cambria" w:hAnsi="Cambria"/>
            <w:b/>
            <w:noProof/>
            <w:rPrChange w:id="2924" w:author="Ram Shrestha" w:date="2014-01-04T19:38:00Z">
              <w:rPr/>
            </w:rPrChange>
          </w:rPr>
          <w:t>177</w:t>
        </w:r>
        <w:r w:rsidRPr="00276C20">
          <w:rPr>
            <w:rFonts w:ascii="Cambria" w:hAnsi="Cambria"/>
            <w:noProof/>
            <w:rPrChange w:id="2925" w:author="Ram Shrestha" w:date="2014-01-04T19:38:00Z">
              <w:rPr/>
            </w:rPrChange>
          </w:rPr>
          <w:t>: 1521-1532.</w:t>
        </w:r>
      </w:ins>
    </w:p>
    <w:p w:rsidR="00276C20" w:rsidRPr="00276C20" w:rsidRDefault="00276C20" w:rsidP="00276C20">
      <w:pPr>
        <w:jc w:val="both"/>
        <w:rPr>
          <w:ins w:id="2926" w:author="Ram Shrestha" w:date="2014-01-04T19:38:00Z"/>
          <w:rFonts w:ascii="Cambria" w:hAnsi="Cambria"/>
          <w:noProof/>
          <w:rPrChange w:id="2927" w:author="Ram Shrestha" w:date="2014-01-04T19:38:00Z">
            <w:rPr>
              <w:ins w:id="2928" w:author="Ram Shrestha" w:date="2014-01-04T19:38:00Z"/>
            </w:rPr>
          </w:rPrChange>
        </w:rPr>
        <w:pPrChange w:id="2929" w:author="Ram Shrestha" w:date="2014-01-04T19:38:00Z">
          <w:pPr>
            <w:ind w:left="720" w:hanging="720"/>
            <w:jc w:val="both"/>
          </w:pPr>
        </w:pPrChange>
      </w:pPr>
      <w:ins w:id="2930" w:author="Ram Shrestha" w:date="2014-01-04T19:38:00Z">
        <w:r w:rsidRPr="00276C20">
          <w:rPr>
            <w:rFonts w:ascii="Cambria" w:hAnsi="Cambria"/>
            <w:noProof/>
            <w:rPrChange w:id="2931" w:author="Ram Shrestha" w:date="2014-01-04T19:38:00Z">
              <w:rPr/>
            </w:rPrChange>
          </w:rPr>
          <w:t xml:space="preserve">Molla, A, Korneyeva, M, Gao, Q, Vasavanonda, S, Schipper, PJ, Mo, HM, Markowitz, M, Chernyavskiy, T, Niu, P, Lyons, N, Hsu, A, Granneman, GR, Ho, DD, Boucher, CA, Leonard, JM, Norbeck, DW, Kempf, DJ (1996) Ordered accumulation of mutations in HIV protease confers resistance to ritonavir. </w:t>
        </w:r>
        <w:r w:rsidRPr="00276C20">
          <w:rPr>
            <w:rFonts w:ascii="Cambria" w:hAnsi="Cambria"/>
            <w:i/>
            <w:noProof/>
            <w:rPrChange w:id="2932" w:author="Ram Shrestha" w:date="2014-01-04T19:38:00Z">
              <w:rPr/>
            </w:rPrChange>
          </w:rPr>
          <w:t>Nat Med</w:t>
        </w:r>
        <w:r w:rsidRPr="00276C20">
          <w:rPr>
            <w:rFonts w:ascii="Cambria" w:hAnsi="Cambria"/>
            <w:noProof/>
            <w:rPrChange w:id="2933" w:author="Ram Shrestha" w:date="2014-01-04T19:38:00Z">
              <w:rPr/>
            </w:rPrChange>
          </w:rPr>
          <w:t xml:space="preserve"> </w:t>
        </w:r>
        <w:r w:rsidRPr="00276C20">
          <w:rPr>
            <w:rFonts w:ascii="Cambria" w:hAnsi="Cambria"/>
            <w:b/>
            <w:noProof/>
            <w:rPrChange w:id="2934" w:author="Ram Shrestha" w:date="2014-01-04T19:38:00Z">
              <w:rPr/>
            </w:rPrChange>
          </w:rPr>
          <w:t>2</w:t>
        </w:r>
        <w:r w:rsidRPr="00276C20">
          <w:rPr>
            <w:rFonts w:ascii="Cambria" w:hAnsi="Cambria"/>
            <w:noProof/>
            <w:rPrChange w:id="2935" w:author="Ram Shrestha" w:date="2014-01-04T19:38:00Z">
              <w:rPr/>
            </w:rPrChange>
          </w:rPr>
          <w:t>: 760-766.</w:t>
        </w:r>
      </w:ins>
    </w:p>
    <w:p w:rsidR="00276C20" w:rsidRPr="00276C20" w:rsidRDefault="00276C20" w:rsidP="00276C20">
      <w:pPr>
        <w:jc w:val="both"/>
        <w:rPr>
          <w:ins w:id="2936" w:author="Ram Shrestha" w:date="2014-01-04T19:38:00Z"/>
          <w:rFonts w:ascii="Cambria" w:hAnsi="Cambria"/>
          <w:noProof/>
          <w:rPrChange w:id="2937" w:author="Ram Shrestha" w:date="2014-01-04T19:38:00Z">
            <w:rPr>
              <w:ins w:id="2938" w:author="Ram Shrestha" w:date="2014-01-04T19:38:00Z"/>
            </w:rPr>
          </w:rPrChange>
        </w:rPr>
        <w:pPrChange w:id="2939" w:author="Ram Shrestha" w:date="2014-01-04T19:38:00Z">
          <w:pPr>
            <w:ind w:left="720" w:hanging="720"/>
            <w:jc w:val="both"/>
          </w:pPr>
        </w:pPrChange>
      </w:pPr>
      <w:ins w:id="2940" w:author="Ram Shrestha" w:date="2014-01-04T19:38:00Z">
        <w:r w:rsidRPr="00276C20">
          <w:rPr>
            <w:rFonts w:ascii="Cambria" w:hAnsi="Cambria"/>
            <w:noProof/>
            <w:rPrChange w:id="2941" w:author="Ram Shrestha" w:date="2014-01-04T19:38:00Z">
              <w:rPr/>
            </w:rPrChange>
          </w:rPr>
          <w:t xml:space="preserve">Montaner, JS, Mo, T, Raboud, JM, Rae, S, Alexander, CS, Zala, C, Rouleau, D, Harrigan, PR (2000) Human immunodeficiency virus-infected persons with mutations conferring resistance to zidovudine show reduced virologic responses to hydroxyurea and stavudine-lamivudine. </w:t>
        </w:r>
        <w:r w:rsidRPr="00276C20">
          <w:rPr>
            <w:rFonts w:ascii="Cambria" w:hAnsi="Cambria"/>
            <w:i/>
            <w:noProof/>
            <w:rPrChange w:id="2942" w:author="Ram Shrestha" w:date="2014-01-04T19:38:00Z">
              <w:rPr/>
            </w:rPrChange>
          </w:rPr>
          <w:t>J Infect Dis</w:t>
        </w:r>
        <w:r w:rsidRPr="00276C20">
          <w:rPr>
            <w:rFonts w:ascii="Cambria" w:hAnsi="Cambria"/>
            <w:noProof/>
            <w:rPrChange w:id="2943" w:author="Ram Shrestha" w:date="2014-01-04T19:38:00Z">
              <w:rPr/>
            </w:rPrChange>
          </w:rPr>
          <w:t xml:space="preserve"> </w:t>
        </w:r>
        <w:r w:rsidRPr="00276C20">
          <w:rPr>
            <w:rFonts w:ascii="Cambria" w:hAnsi="Cambria"/>
            <w:b/>
            <w:noProof/>
            <w:rPrChange w:id="2944" w:author="Ram Shrestha" w:date="2014-01-04T19:38:00Z">
              <w:rPr/>
            </w:rPrChange>
          </w:rPr>
          <w:t>181</w:t>
        </w:r>
        <w:r w:rsidRPr="00276C20">
          <w:rPr>
            <w:rFonts w:ascii="Cambria" w:hAnsi="Cambria"/>
            <w:noProof/>
            <w:rPrChange w:id="2945" w:author="Ram Shrestha" w:date="2014-01-04T19:38:00Z">
              <w:rPr/>
            </w:rPrChange>
          </w:rPr>
          <w:t>: 729-732.</w:t>
        </w:r>
      </w:ins>
    </w:p>
    <w:p w:rsidR="00276C20" w:rsidRPr="00276C20" w:rsidRDefault="00276C20" w:rsidP="00276C20">
      <w:pPr>
        <w:jc w:val="both"/>
        <w:rPr>
          <w:ins w:id="2946" w:author="Ram Shrestha" w:date="2014-01-04T19:38:00Z"/>
          <w:rFonts w:ascii="Cambria" w:hAnsi="Cambria"/>
          <w:noProof/>
          <w:rPrChange w:id="2947" w:author="Ram Shrestha" w:date="2014-01-04T19:38:00Z">
            <w:rPr>
              <w:ins w:id="2948" w:author="Ram Shrestha" w:date="2014-01-04T19:38:00Z"/>
            </w:rPr>
          </w:rPrChange>
        </w:rPr>
        <w:pPrChange w:id="2949" w:author="Ram Shrestha" w:date="2014-01-04T19:38:00Z">
          <w:pPr>
            <w:ind w:left="720" w:hanging="720"/>
            <w:jc w:val="both"/>
          </w:pPr>
        </w:pPrChange>
      </w:pPr>
      <w:ins w:id="2950" w:author="Ram Shrestha" w:date="2014-01-04T19:38:00Z">
        <w:r w:rsidRPr="00276C20">
          <w:rPr>
            <w:rFonts w:ascii="Cambria" w:hAnsi="Cambria"/>
            <w:noProof/>
            <w:rPrChange w:id="2951" w:author="Ram Shrestha" w:date="2014-01-04T19:38:00Z">
              <w:rPr/>
            </w:rPrChange>
          </w:rPr>
          <w:t xml:space="preserve">Montaner, JS, Reiss, P, Cooper, D, Vella, S, Harris, M, Conway, B, Wainberg, MA, Smith, D, Robinson, P, Hall, D (1998a) A randomized, double-blind trial comparing combinations of nevirapine, didanosine, and zidovudine for HIV-infected patients. </w:t>
        </w:r>
        <w:r w:rsidRPr="00276C20">
          <w:rPr>
            <w:rFonts w:ascii="Cambria" w:hAnsi="Cambria"/>
            <w:i/>
            <w:noProof/>
            <w:rPrChange w:id="2952" w:author="Ram Shrestha" w:date="2014-01-04T19:38:00Z">
              <w:rPr/>
            </w:rPrChange>
          </w:rPr>
          <w:t>JAMA: the journal of the American Medical Association</w:t>
        </w:r>
        <w:r w:rsidRPr="00276C20">
          <w:rPr>
            <w:rFonts w:ascii="Cambria" w:hAnsi="Cambria"/>
            <w:noProof/>
            <w:rPrChange w:id="2953" w:author="Ram Shrestha" w:date="2014-01-04T19:38:00Z">
              <w:rPr/>
            </w:rPrChange>
          </w:rPr>
          <w:t xml:space="preserve"> </w:t>
        </w:r>
        <w:r w:rsidRPr="00276C20">
          <w:rPr>
            <w:rFonts w:ascii="Cambria" w:hAnsi="Cambria"/>
            <w:b/>
            <w:noProof/>
            <w:rPrChange w:id="2954" w:author="Ram Shrestha" w:date="2014-01-04T19:38:00Z">
              <w:rPr/>
            </w:rPrChange>
          </w:rPr>
          <w:t>279</w:t>
        </w:r>
        <w:r w:rsidRPr="00276C20">
          <w:rPr>
            <w:rFonts w:ascii="Cambria" w:hAnsi="Cambria"/>
            <w:noProof/>
            <w:rPrChange w:id="2955" w:author="Ram Shrestha" w:date="2014-01-04T19:38:00Z">
              <w:rPr/>
            </w:rPrChange>
          </w:rPr>
          <w:t>: 930-937.</w:t>
        </w:r>
      </w:ins>
    </w:p>
    <w:p w:rsidR="00276C20" w:rsidRPr="00276C20" w:rsidRDefault="00276C20" w:rsidP="00276C20">
      <w:pPr>
        <w:jc w:val="both"/>
        <w:rPr>
          <w:ins w:id="2956" w:author="Ram Shrestha" w:date="2014-01-04T19:38:00Z"/>
          <w:rFonts w:ascii="Cambria" w:hAnsi="Cambria"/>
          <w:noProof/>
          <w:rPrChange w:id="2957" w:author="Ram Shrestha" w:date="2014-01-04T19:38:00Z">
            <w:rPr>
              <w:ins w:id="2958" w:author="Ram Shrestha" w:date="2014-01-04T19:38:00Z"/>
            </w:rPr>
          </w:rPrChange>
        </w:rPr>
        <w:pPrChange w:id="2959" w:author="Ram Shrestha" w:date="2014-01-04T19:38:00Z">
          <w:pPr>
            <w:ind w:left="720" w:hanging="720"/>
            <w:jc w:val="both"/>
          </w:pPr>
        </w:pPrChange>
      </w:pPr>
      <w:ins w:id="2960" w:author="Ram Shrestha" w:date="2014-01-04T19:38:00Z">
        <w:r w:rsidRPr="00276C20">
          <w:rPr>
            <w:rFonts w:ascii="Cambria" w:hAnsi="Cambria"/>
            <w:noProof/>
            <w:rPrChange w:id="2961" w:author="Ram Shrestha" w:date="2014-01-04T19:38:00Z">
              <w:rPr/>
            </w:rPrChange>
          </w:rPr>
          <w:t xml:space="preserve">Montaner, JS, Reiss, P, Cooper, D, Vella, S, Harris, M, Conway, B, Wainberg, MA, Smith, D, Robinson, P, Hall, D, Myers, M, Lange, JM (1998b) A randomized, double-blind trial comparing combinations of nevirapine, didanosine, and zidovudine for HIV-infected patients: the INCAS Trial. Italy, The Netherlands, Canada and Australia Study. </w:t>
        </w:r>
        <w:r w:rsidRPr="00276C20">
          <w:rPr>
            <w:rFonts w:ascii="Cambria" w:hAnsi="Cambria"/>
            <w:i/>
            <w:noProof/>
            <w:rPrChange w:id="2962" w:author="Ram Shrestha" w:date="2014-01-04T19:38:00Z">
              <w:rPr/>
            </w:rPrChange>
          </w:rPr>
          <w:t>JAMA</w:t>
        </w:r>
        <w:r w:rsidRPr="00276C20">
          <w:rPr>
            <w:rFonts w:ascii="Cambria" w:hAnsi="Cambria"/>
            <w:noProof/>
            <w:rPrChange w:id="2963" w:author="Ram Shrestha" w:date="2014-01-04T19:38:00Z">
              <w:rPr/>
            </w:rPrChange>
          </w:rPr>
          <w:t xml:space="preserve"> </w:t>
        </w:r>
        <w:r w:rsidRPr="00276C20">
          <w:rPr>
            <w:rFonts w:ascii="Cambria" w:hAnsi="Cambria"/>
            <w:b/>
            <w:noProof/>
            <w:rPrChange w:id="2964" w:author="Ram Shrestha" w:date="2014-01-04T19:38:00Z">
              <w:rPr/>
            </w:rPrChange>
          </w:rPr>
          <w:t>279</w:t>
        </w:r>
        <w:r w:rsidRPr="00276C20">
          <w:rPr>
            <w:rFonts w:ascii="Cambria" w:hAnsi="Cambria"/>
            <w:noProof/>
            <w:rPrChange w:id="2965" w:author="Ram Shrestha" w:date="2014-01-04T19:38:00Z">
              <w:rPr/>
            </w:rPrChange>
          </w:rPr>
          <w:t>: 930-937.</w:t>
        </w:r>
      </w:ins>
    </w:p>
    <w:p w:rsidR="00276C20" w:rsidRPr="00276C20" w:rsidRDefault="00276C20" w:rsidP="00276C20">
      <w:pPr>
        <w:jc w:val="both"/>
        <w:rPr>
          <w:ins w:id="2966" w:author="Ram Shrestha" w:date="2014-01-04T19:38:00Z"/>
          <w:rFonts w:ascii="Cambria" w:hAnsi="Cambria"/>
          <w:noProof/>
          <w:rPrChange w:id="2967" w:author="Ram Shrestha" w:date="2014-01-04T19:38:00Z">
            <w:rPr>
              <w:ins w:id="2968" w:author="Ram Shrestha" w:date="2014-01-04T19:38:00Z"/>
            </w:rPr>
          </w:rPrChange>
        </w:rPr>
        <w:pPrChange w:id="2969" w:author="Ram Shrestha" w:date="2014-01-04T19:38:00Z">
          <w:pPr>
            <w:ind w:left="720" w:hanging="720"/>
            <w:jc w:val="both"/>
          </w:pPr>
        </w:pPrChange>
      </w:pPr>
      <w:ins w:id="2970" w:author="Ram Shrestha" w:date="2014-01-04T19:38:00Z">
        <w:r w:rsidRPr="00276C20">
          <w:rPr>
            <w:rFonts w:ascii="Cambria" w:hAnsi="Cambria"/>
            <w:noProof/>
            <w:rPrChange w:id="2971" w:author="Ram Shrestha" w:date="2014-01-04T19:38:00Z">
              <w:rPr/>
            </w:rPrChange>
          </w:rPr>
          <w:t xml:space="preserve">Nahmias, A, Weiss, J, Yao, X, Lee, F, Kodsi, R, Schanfield, M, Matthews, T, Bolognesi, D, Durack, D, Motulsky, A (1986) Evidence for human infection with an HTLV III/LAV-like virus in Central Africa, 1959. </w:t>
        </w:r>
        <w:r w:rsidRPr="00276C20">
          <w:rPr>
            <w:rFonts w:ascii="Cambria" w:hAnsi="Cambria"/>
            <w:i/>
            <w:noProof/>
            <w:rPrChange w:id="2972" w:author="Ram Shrestha" w:date="2014-01-04T19:38:00Z">
              <w:rPr/>
            </w:rPrChange>
          </w:rPr>
          <w:t>The Lancet</w:t>
        </w:r>
        <w:r w:rsidRPr="00276C20">
          <w:rPr>
            <w:rFonts w:ascii="Cambria" w:hAnsi="Cambria"/>
            <w:noProof/>
            <w:rPrChange w:id="2973" w:author="Ram Shrestha" w:date="2014-01-04T19:38:00Z">
              <w:rPr/>
            </w:rPrChange>
          </w:rPr>
          <w:t xml:space="preserve"> </w:t>
        </w:r>
        <w:r w:rsidRPr="00276C20">
          <w:rPr>
            <w:rFonts w:ascii="Cambria" w:hAnsi="Cambria"/>
            <w:b/>
            <w:noProof/>
            <w:rPrChange w:id="2974" w:author="Ram Shrestha" w:date="2014-01-04T19:38:00Z">
              <w:rPr/>
            </w:rPrChange>
          </w:rPr>
          <w:t>327</w:t>
        </w:r>
        <w:r w:rsidRPr="00276C20">
          <w:rPr>
            <w:rFonts w:ascii="Cambria" w:hAnsi="Cambria"/>
            <w:noProof/>
            <w:rPrChange w:id="2975" w:author="Ram Shrestha" w:date="2014-01-04T19:38:00Z">
              <w:rPr/>
            </w:rPrChange>
          </w:rPr>
          <w:t>: 1279-1280.</w:t>
        </w:r>
      </w:ins>
    </w:p>
    <w:p w:rsidR="00276C20" w:rsidRPr="00276C20" w:rsidRDefault="00276C20" w:rsidP="00276C20">
      <w:pPr>
        <w:jc w:val="both"/>
        <w:rPr>
          <w:ins w:id="2976" w:author="Ram Shrestha" w:date="2014-01-04T19:38:00Z"/>
          <w:rFonts w:ascii="Cambria" w:hAnsi="Cambria"/>
          <w:noProof/>
          <w:rPrChange w:id="2977" w:author="Ram Shrestha" w:date="2014-01-04T19:38:00Z">
            <w:rPr>
              <w:ins w:id="2978" w:author="Ram Shrestha" w:date="2014-01-04T19:38:00Z"/>
            </w:rPr>
          </w:rPrChange>
        </w:rPr>
        <w:pPrChange w:id="2979" w:author="Ram Shrestha" w:date="2014-01-04T19:38:00Z">
          <w:pPr>
            <w:ind w:left="720" w:hanging="720"/>
            <w:jc w:val="both"/>
          </w:pPr>
        </w:pPrChange>
      </w:pPr>
      <w:ins w:id="2980" w:author="Ram Shrestha" w:date="2014-01-04T19:38:00Z">
        <w:r w:rsidRPr="00276C20">
          <w:rPr>
            <w:rFonts w:ascii="Cambria" w:hAnsi="Cambria"/>
            <w:noProof/>
            <w:rPrChange w:id="2981" w:author="Ram Shrestha" w:date="2014-01-04T19:38:00Z">
              <w:rPr/>
            </w:rPrChange>
          </w:rPr>
          <w:t xml:space="preserve">Navarro, F, Landau, NR (2004) Recent insights into HIV-1 Vif. </w:t>
        </w:r>
        <w:r w:rsidRPr="00276C20">
          <w:rPr>
            <w:rFonts w:ascii="Cambria" w:hAnsi="Cambria"/>
            <w:i/>
            <w:noProof/>
            <w:rPrChange w:id="2982" w:author="Ram Shrestha" w:date="2014-01-04T19:38:00Z">
              <w:rPr/>
            </w:rPrChange>
          </w:rPr>
          <w:t>Current Opinion in Immunology</w:t>
        </w:r>
        <w:r w:rsidRPr="00276C20">
          <w:rPr>
            <w:rFonts w:ascii="Cambria" w:hAnsi="Cambria"/>
            <w:noProof/>
            <w:rPrChange w:id="2983" w:author="Ram Shrestha" w:date="2014-01-04T19:38:00Z">
              <w:rPr/>
            </w:rPrChange>
          </w:rPr>
          <w:t xml:space="preserve"> </w:t>
        </w:r>
        <w:r w:rsidRPr="00276C20">
          <w:rPr>
            <w:rFonts w:ascii="Cambria" w:hAnsi="Cambria"/>
            <w:b/>
            <w:noProof/>
            <w:rPrChange w:id="2984" w:author="Ram Shrestha" w:date="2014-01-04T19:38:00Z">
              <w:rPr/>
            </w:rPrChange>
          </w:rPr>
          <w:t>16</w:t>
        </w:r>
        <w:r w:rsidRPr="00276C20">
          <w:rPr>
            <w:rFonts w:ascii="Cambria" w:hAnsi="Cambria"/>
            <w:noProof/>
            <w:rPrChange w:id="2985" w:author="Ram Shrestha" w:date="2014-01-04T19:38:00Z">
              <w:rPr/>
            </w:rPrChange>
          </w:rPr>
          <w:t>: 477-482.</w:t>
        </w:r>
      </w:ins>
    </w:p>
    <w:p w:rsidR="00276C20" w:rsidRPr="00276C20" w:rsidRDefault="00276C20" w:rsidP="00276C20">
      <w:pPr>
        <w:jc w:val="both"/>
        <w:rPr>
          <w:ins w:id="2986" w:author="Ram Shrestha" w:date="2014-01-04T19:38:00Z"/>
          <w:rFonts w:ascii="Cambria" w:hAnsi="Cambria"/>
          <w:noProof/>
          <w:rPrChange w:id="2987" w:author="Ram Shrestha" w:date="2014-01-04T19:38:00Z">
            <w:rPr>
              <w:ins w:id="2988" w:author="Ram Shrestha" w:date="2014-01-04T19:38:00Z"/>
            </w:rPr>
          </w:rPrChange>
        </w:rPr>
        <w:pPrChange w:id="2989" w:author="Ram Shrestha" w:date="2014-01-04T19:38:00Z">
          <w:pPr>
            <w:ind w:left="720" w:hanging="720"/>
            <w:jc w:val="both"/>
          </w:pPr>
        </w:pPrChange>
      </w:pPr>
      <w:ins w:id="2990" w:author="Ram Shrestha" w:date="2014-01-04T19:38:00Z">
        <w:r w:rsidRPr="00276C20">
          <w:rPr>
            <w:rFonts w:ascii="Cambria" w:hAnsi="Cambria"/>
            <w:noProof/>
            <w:rPrChange w:id="2991" w:author="Ram Shrestha" w:date="2014-01-04T19:38:00Z">
              <w:rPr/>
            </w:rPrChange>
          </w:rPr>
          <w:t xml:space="preserve">Neher, RA, Leitner, T Recombination rate and selection strength in HIV intra-patient evolution. </w:t>
        </w:r>
        <w:r w:rsidRPr="00276C20">
          <w:rPr>
            <w:rFonts w:ascii="Cambria" w:hAnsi="Cambria"/>
            <w:i/>
            <w:noProof/>
            <w:rPrChange w:id="2992" w:author="Ram Shrestha" w:date="2014-01-04T19:38:00Z">
              <w:rPr/>
            </w:rPrChange>
          </w:rPr>
          <w:t>PLoS Comput Biol</w:t>
        </w:r>
        <w:r w:rsidRPr="00276C20">
          <w:rPr>
            <w:rFonts w:ascii="Cambria" w:hAnsi="Cambria"/>
            <w:noProof/>
            <w:rPrChange w:id="2993" w:author="Ram Shrestha" w:date="2014-01-04T19:38:00Z">
              <w:rPr/>
            </w:rPrChange>
          </w:rPr>
          <w:t xml:space="preserve"> </w:t>
        </w:r>
        <w:r w:rsidRPr="00276C20">
          <w:rPr>
            <w:rFonts w:ascii="Cambria" w:hAnsi="Cambria"/>
            <w:b/>
            <w:noProof/>
            <w:rPrChange w:id="2994" w:author="Ram Shrestha" w:date="2014-01-04T19:38:00Z">
              <w:rPr/>
            </w:rPrChange>
          </w:rPr>
          <w:t>6</w:t>
        </w:r>
        <w:r w:rsidRPr="00276C20">
          <w:rPr>
            <w:rFonts w:ascii="Cambria" w:hAnsi="Cambria"/>
            <w:noProof/>
            <w:rPrChange w:id="2995" w:author="Ram Shrestha" w:date="2014-01-04T19:38:00Z">
              <w:rPr/>
            </w:rPrChange>
          </w:rPr>
          <w:t>: e1000660.</w:t>
        </w:r>
      </w:ins>
    </w:p>
    <w:p w:rsidR="00276C20" w:rsidRPr="00276C20" w:rsidRDefault="00276C20" w:rsidP="00276C20">
      <w:pPr>
        <w:jc w:val="both"/>
        <w:rPr>
          <w:ins w:id="2996" w:author="Ram Shrestha" w:date="2014-01-04T19:38:00Z"/>
          <w:rFonts w:ascii="Cambria" w:hAnsi="Cambria"/>
          <w:noProof/>
          <w:rPrChange w:id="2997" w:author="Ram Shrestha" w:date="2014-01-04T19:38:00Z">
            <w:rPr>
              <w:ins w:id="2998" w:author="Ram Shrestha" w:date="2014-01-04T19:38:00Z"/>
            </w:rPr>
          </w:rPrChange>
        </w:rPr>
        <w:pPrChange w:id="2999" w:author="Ram Shrestha" w:date="2014-01-04T19:38:00Z">
          <w:pPr>
            <w:ind w:left="720" w:hanging="720"/>
            <w:jc w:val="both"/>
          </w:pPr>
        </w:pPrChange>
      </w:pPr>
      <w:ins w:id="3000" w:author="Ram Shrestha" w:date="2014-01-04T19:38:00Z">
        <w:r w:rsidRPr="00276C20">
          <w:rPr>
            <w:rFonts w:ascii="Cambria" w:hAnsi="Cambria"/>
            <w:noProof/>
            <w:rPrChange w:id="3001" w:author="Ram Shrestha" w:date="2014-01-04T19:38:00Z">
              <w:rPr/>
            </w:rPrChange>
          </w:rPr>
          <w:t xml:space="preserve">Nermut, MV, Hockley, DJ, Bron, P, Thomas, D, Zhang, WH, Jones, IM (1998) Further evidence for hexagonal organization of HIV gag protein in prebudding assemblies and immature virus-like particles. </w:t>
        </w:r>
        <w:r w:rsidRPr="00276C20">
          <w:rPr>
            <w:rFonts w:ascii="Cambria" w:hAnsi="Cambria"/>
            <w:i/>
            <w:noProof/>
            <w:rPrChange w:id="3002" w:author="Ram Shrestha" w:date="2014-01-04T19:38:00Z">
              <w:rPr/>
            </w:rPrChange>
          </w:rPr>
          <w:t>J Struct Biol</w:t>
        </w:r>
        <w:r w:rsidRPr="00276C20">
          <w:rPr>
            <w:rFonts w:ascii="Cambria" w:hAnsi="Cambria"/>
            <w:noProof/>
            <w:rPrChange w:id="3003" w:author="Ram Shrestha" w:date="2014-01-04T19:38:00Z">
              <w:rPr/>
            </w:rPrChange>
          </w:rPr>
          <w:t xml:space="preserve"> </w:t>
        </w:r>
        <w:r w:rsidRPr="00276C20">
          <w:rPr>
            <w:rFonts w:ascii="Cambria" w:hAnsi="Cambria"/>
            <w:b/>
            <w:noProof/>
            <w:rPrChange w:id="3004" w:author="Ram Shrestha" w:date="2014-01-04T19:38:00Z">
              <w:rPr/>
            </w:rPrChange>
          </w:rPr>
          <w:t>123</w:t>
        </w:r>
        <w:r w:rsidRPr="00276C20">
          <w:rPr>
            <w:rFonts w:ascii="Cambria" w:hAnsi="Cambria"/>
            <w:noProof/>
            <w:rPrChange w:id="3005" w:author="Ram Shrestha" w:date="2014-01-04T19:38:00Z">
              <w:rPr/>
            </w:rPrChange>
          </w:rPr>
          <w:t>: 143-149.</w:t>
        </w:r>
      </w:ins>
    </w:p>
    <w:p w:rsidR="00276C20" w:rsidRPr="00276C20" w:rsidRDefault="00276C20" w:rsidP="00276C20">
      <w:pPr>
        <w:jc w:val="both"/>
        <w:rPr>
          <w:ins w:id="3006" w:author="Ram Shrestha" w:date="2014-01-04T19:38:00Z"/>
          <w:rFonts w:ascii="Cambria" w:hAnsi="Cambria"/>
          <w:noProof/>
          <w:rPrChange w:id="3007" w:author="Ram Shrestha" w:date="2014-01-04T19:38:00Z">
            <w:rPr>
              <w:ins w:id="3008" w:author="Ram Shrestha" w:date="2014-01-04T19:38:00Z"/>
            </w:rPr>
          </w:rPrChange>
        </w:rPr>
        <w:pPrChange w:id="3009" w:author="Ram Shrestha" w:date="2014-01-04T19:38:00Z">
          <w:pPr>
            <w:ind w:left="720" w:hanging="720"/>
            <w:jc w:val="both"/>
          </w:pPr>
        </w:pPrChange>
      </w:pPr>
      <w:ins w:id="3010" w:author="Ram Shrestha" w:date="2014-01-04T19:38:00Z">
        <w:r w:rsidRPr="00276C20">
          <w:rPr>
            <w:rFonts w:ascii="Cambria" w:hAnsi="Cambria"/>
            <w:noProof/>
            <w:rPrChange w:id="3011" w:author="Ram Shrestha" w:date="2014-01-04T19:38:00Z">
              <w:rPr/>
            </w:rPrChange>
          </w:rPr>
          <w:t xml:space="preserve">Niedringhaus, TP, Milanova, D, Kerby, MB, Snyder, MP, Barron, AE (2011) Landscape of next-generation sequencing technologies. </w:t>
        </w:r>
        <w:r w:rsidRPr="00276C20">
          <w:rPr>
            <w:rFonts w:ascii="Cambria" w:hAnsi="Cambria"/>
            <w:i/>
            <w:noProof/>
            <w:rPrChange w:id="3012" w:author="Ram Shrestha" w:date="2014-01-04T19:38:00Z">
              <w:rPr/>
            </w:rPrChange>
          </w:rPr>
          <w:t>Anal Chem</w:t>
        </w:r>
        <w:r w:rsidRPr="00276C20">
          <w:rPr>
            <w:rFonts w:ascii="Cambria" w:hAnsi="Cambria"/>
            <w:noProof/>
            <w:rPrChange w:id="3013" w:author="Ram Shrestha" w:date="2014-01-04T19:38:00Z">
              <w:rPr/>
            </w:rPrChange>
          </w:rPr>
          <w:t xml:space="preserve"> </w:t>
        </w:r>
        <w:r w:rsidRPr="00276C20">
          <w:rPr>
            <w:rFonts w:ascii="Cambria" w:hAnsi="Cambria"/>
            <w:b/>
            <w:noProof/>
            <w:rPrChange w:id="3014" w:author="Ram Shrestha" w:date="2014-01-04T19:38:00Z">
              <w:rPr/>
            </w:rPrChange>
          </w:rPr>
          <w:t>83</w:t>
        </w:r>
        <w:r w:rsidRPr="00276C20">
          <w:rPr>
            <w:rFonts w:ascii="Cambria" w:hAnsi="Cambria"/>
            <w:noProof/>
            <w:rPrChange w:id="3015" w:author="Ram Shrestha" w:date="2014-01-04T19:38:00Z">
              <w:rPr/>
            </w:rPrChange>
          </w:rPr>
          <w:t>: 4327-4341.</w:t>
        </w:r>
      </w:ins>
    </w:p>
    <w:p w:rsidR="00276C20" w:rsidRPr="00276C20" w:rsidRDefault="00276C20" w:rsidP="00276C20">
      <w:pPr>
        <w:jc w:val="both"/>
        <w:rPr>
          <w:ins w:id="3016" w:author="Ram Shrestha" w:date="2014-01-04T19:38:00Z"/>
          <w:rFonts w:ascii="Cambria" w:hAnsi="Cambria"/>
          <w:noProof/>
          <w:rPrChange w:id="3017" w:author="Ram Shrestha" w:date="2014-01-04T19:38:00Z">
            <w:rPr>
              <w:ins w:id="3018" w:author="Ram Shrestha" w:date="2014-01-04T19:38:00Z"/>
            </w:rPr>
          </w:rPrChange>
        </w:rPr>
        <w:pPrChange w:id="3019" w:author="Ram Shrestha" w:date="2014-01-04T19:38:00Z">
          <w:pPr>
            <w:ind w:left="720" w:hanging="720"/>
            <w:jc w:val="both"/>
          </w:pPr>
        </w:pPrChange>
      </w:pPr>
      <w:ins w:id="3020" w:author="Ram Shrestha" w:date="2014-01-04T19:38:00Z">
        <w:r w:rsidRPr="00276C20">
          <w:rPr>
            <w:rFonts w:ascii="Cambria" w:hAnsi="Cambria"/>
            <w:noProof/>
            <w:rPrChange w:id="3021" w:author="Ram Shrestha" w:date="2014-01-04T19:38:00Z">
              <w:rPr/>
            </w:rPrChange>
          </w:rPr>
          <w:t xml:space="preserve">Nomaguchi, M, Fujita, M, Adachi, A (2008) Role of HIV-1 Vpu protein for virus spread and pathogenesis. </w:t>
        </w:r>
        <w:r w:rsidRPr="00276C20">
          <w:rPr>
            <w:rFonts w:ascii="Cambria" w:hAnsi="Cambria"/>
            <w:i/>
            <w:noProof/>
            <w:rPrChange w:id="3022" w:author="Ram Shrestha" w:date="2014-01-04T19:38:00Z">
              <w:rPr/>
            </w:rPrChange>
          </w:rPr>
          <w:t>Microbes and Infection</w:t>
        </w:r>
        <w:r w:rsidRPr="00276C20">
          <w:rPr>
            <w:rFonts w:ascii="Cambria" w:hAnsi="Cambria"/>
            <w:noProof/>
            <w:rPrChange w:id="3023" w:author="Ram Shrestha" w:date="2014-01-04T19:38:00Z">
              <w:rPr/>
            </w:rPrChange>
          </w:rPr>
          <w:t xml:space="preserve"> </w:t>
        </w:r>
        <w:r w:rsidRPr="00276C20">
          <w:rPr>
            <w:rFonts w:ascii="Cambria" w:hAnsi="Cambria"/>
            <w:b/>
            <w:noProof/>
            <w:rPrChange w:id="3024" w:author="Ram Shrestha" w:date="2014-01-04T19:38:00Z">
              <w:rPr/>
            </w:rPrChange>
          </w:rPr>
          <w:t>10</w:t>
        </w:r>
        <w:r w:rsidRPr="00276C20">
          <w:rPr>
            <w:rFonts w:ascii="Cambria" w:hAnsi="Cambria"/>
            <w:noProof/>
            <w:rPrChange w:id="3025" w:author="Ram Shrestha" w:date="2014-01-04T19:38:00Z">
              <w:rPr/>
            </w:rPrChange>
          </w:rPr>
          <w:t>: 960–967.</w:t>
        </w:r>
      </w:ins>
    </w:p>
    <w:p w:rsidR="00276C20" w:rsidRPr="00276C20" w:rsidRDefault="00276C20" w:rsidP="00276C20">
      <w:pPr>
        <w:jc w:val="both"/>
        <w:rPr>
          <w:ins w:id="3026" w:author="Ram Shrestha" w:date="2014-01-04T19:38:00Z"/>
          <w:rFonts w:ascii="Cambria" w:hAnsi="Cambria"/>
          <w:noProof/>
          <w:rPrChange w:id="3027" w:author="Ram Shrestha" w:date="2014-01-04T19:38:00Z">
            <w:rPr>
              <w:ins w:id="3028" w:author="Ram Shrestha" w:date="2014-01-04T19:38:00Z"/>
            </w:rPr>
          </w:rPrChange>
        </w:rPr>
        <w:pPrChange w:id="3029" w:author="Ram Shrestha" w:date="2014-01-04T19:38:00Z">
          <w:pPr>
            <w:ind w:left="720" w:hanging="720"/>
            <w:jc w:val="both"/>
          </w:pPr>
        </w:pPrChange>
      </w:pPr>
      <w:ins w:id="3030" w:author="Ram Shrestha" w:date="2014-01-04T19:38:00Z">
        <w:r w:rsidRPr="00276C20">
          <w:rPr>
            <w:rFonts w:ascii="Cambria" w:hAnsi="Cambria"/>
            <w:noProof/>
            <w:rPrChange w:id="3031" w:author="Ram Shrestha" w:date="2014-01-04T19:38:00Z">
              <w:rPr/>
            </w:rPrChange>
          </w:rPr>
          <w:t xml:space="preserve">Nowak, MA, May, RM, Anderson, RM (1990) The evolutionary dynamics of HIV-1 quasispecies and the development of immunodeficiency disease. </w:t>
        </w:r>
        <w:r w:rsidRPr="00276C20">
          <w:rPr>
            <w:rFonts w:ascii="Cambria" w:hAnsi="Cambria"/>
            <w:i/>
            <w:noProof/>
            <w:rPrChange w:id="3032" w:author="Ram Shrestha" w:date="2014-01-04T19:38:00Z">
              <w:rPr/>
            </w:rPrChange>
          </w:rPr>
          <w:t>AIDS</w:t>
        </w:r>
        <w:r w:rsidRPr="00276C20">
          <w:rPr>
            <w:rFonts w:ascii="Cambria" w:hAnsi="Cambria"/>
            <w:noProof/>
            <w:rPrChange w:id="3033" w:author="Ram Shrestha" w:date="2014-01-04T19:38:00Z">
              <w:rPr/>
            </w:rPrChange>
          </w:rPr>
          <w:t xml:space="preserve"> </w:t>
        </w:r>
        <w:r w:rsidRPr="00276C20">
          <w:rPr>
            <w:rFonts w:ascii="Cambria" w:hAnsi="Cambria"/>
            <w:b/>
            <w:noProof/>
            <w:rPrChange w:id="3034" w:author="Ram Shrestha" w:date="2014-01-04T19:38:00Z">
              <w:rPr/>
            </w:rPrChange>
          </w:rPr>
          <w:t>4</w:t>
        </w:r>
        <w:r w:rsidRPr="00276C20">
          <w:rPr>
            <w:rFonts w:ascii="Cambria" w:hAnsi="Cambria"/>
            <w:noProof/>
            <w:rPrChange w:id="3035" w:author="Ram Shrestha" w:date="2014-01-04T19:38:00Z">
              <w:rPr/>
            </w:rPrChange>
          </w:rPr>
          <w:t>: 1095-1103.</w:t>
        </w:r>
      </w:ins>
    </w:p>
    <w:p w:rsidR="00276C20" w:rsidRPr="00276C20" w:rsidRDefault="00276C20" w:rsidP="00276C20">
      <w:pPr>
        <w:jc w:val="both"/>
        <w:rPr>
          <w:ins w:id="3036" w:author="Ram Shrestha" w:date="2014-01-04T19:38:00Z"/>
          <w:rFonts w:ascii="Cambria" w:hAnsi="Cambria"/>
          <w:noProof/>
          <w:rPrChange w:id="3037" w:author="Ram Shrestha" w:date="2014-01-04T19:38:00Z">
            <w:rPr>
              <w:ins w:id="3038" w:author="Ram Shrestha" w:date="2014-01-04T19:38:00Z"/>
            </w:rPr>
          </w:rPrChange>
        </w:rPr>
        <w:pPrChange w:id="3039" w:author="Ram Shrestha" w:date="2014-01-04T19:38:00Z">
          <w:pPr>
            <w:ind w:left="720" w:hanging="720"/>
            <w:jc w:val="both"/>
          </w:pPr>
        </w:pPrChange>
      </w:pPr>
      <w:ins w:id="3040" w:author="Ram Shrestha" w:date="2014-01-04T19:38:00Z">
        <w:r w:rsidRPr="00276C20">
          <w:rPr>
            <w:rFonts w:ascii="Cambria" w:hAnsi="Cambria"/>
            <w:noProof/>
            <w:rPrChange w:id="3041" w:author="Ram Shrestha" w:date="2014-01-04T19:38:00Z">
              <w:rPr/>
            </w:rPrChange>
          </w:rPr>
          <w:t xml:space="preserve">Ott, M, Geyer, M, Zhou, Q (2011) The Control of HIV Transcription: Keeping RNA Polymerase II on Track. </w:t>
        </w:r>
        <w:r w:rsidRPr="00276C20">
          <w:rPr>
            <w:rFonts w:ascii="Cambria" w:hAnsi="Cambria"/>
            <w:i/>
            <w:noProof/>
            <w:rPrChange w:id="3042" w:author="Ram Shrestha" w:date="2014-01-04T19:38:00Z">
              <w:rPr/>
            </w:rPrChange>
          </w:rPr>
          <w:t>Cell Host &amp; Microbe</w:t>
        </w:r>
        <w:r w:rsidRPr="00276C20">
          <w:rPr>
            <w:rFonts w:ascii="Cambria" w:hAnsi="Cambria"/>
            <w:noProof/>
            <w:rPrChange w:id="3043" w:author="Ram Shrestha" w:date="2014-01-04T19:38:00Z">
              <w:rPr/>
            </w:rPrChange>
          </w:rPr>
          <w:t xml:space="preserve"> </w:t>
        </w:r>
        <w:r w:rsidRPr="00276C20">
          <w:rPr>
            <w:rFonts w:ascii="Cambria" w:hAnsi="Cambria"/>
            <w:b/>
            <w:noProof/>
            <w:rPrChange w:id="3044" w:author="Ram Shrestha" w:date="2014-01-04T19:38:00Z">
              <w:rPr/>
            </w:rPrChange>
          </w:rPr>
          <w:t>10</w:t>
        </w:r>
        <w:r w:rsidRPr="00276C20">
          <w:rPr>
            <w:rFonts w:ascii="Cambria" w:hAnsi="Cambria"/>
            <w:noProof/>
            <w:rPrChange w:id="3045" w:author="Ram Shrestha" w:date="2014-01-04T19:38:00Z">
              <w:rPr/>
            </w:rPrChange>
          </w:rPr>
          <w:t>: 426-435.</w:t>
        </w:r>
      </w:ins>
    </w:p>
    <w:p w:rsidR="00276C20" w:rsidRPr="00276C20" w:rsidRDefault="00276C20" w:rsidP="00276C20">
      <w:pPr>
        <w:jc w:val="both"/>
        <w:rPr>
          <w:ins w:id="3046" w:author="Ram Shrestha" w:date="2014-01-04T19:38:00Z"/>
          <w:rFonts w:ascii="Cambria" w:hAnsi="Cambria"/>
          <w:noProof/>
          <w:rPrChange w:id="3047" w:author="Ram Shrestha" w:date="2014-01-04T19:38:00Z">
            <w:rPr>
              <w:ins w:id="3048" w:author="Ram Shrestha" w:date="2014-01-04T19:38:00Z"/>
            </w:rPr>
          </w:rPrChange>
        </w:rPr>
        <w:pPrChange w:id="3049" w:author="Ram Shrestha" w:date="2014-01-04T19:38:00Z">
          <w:pPr>
            <w:ind w:left="720" w:hanging="720"/>
            <w:jc w:val="both"/>
          </w:pPr>
        </w:pPrChange>
      </w:pPr>
      <w:ins w:id="3050" w:author="Ram Shrestha" w:date="2014-01-04T19:38:00Z">
        <w:r w:rsidRPr="00276C20">
          <w:rPr>
            <w:rFonts w:ascii="Cambria" w:hAnsi="Cambria"/>
            <w:noProof/>
            <w:rPrChange w:id="3051" w:author="Ram Shrestha" w:date="2014-01-04T19:38:00Z">
              <w:rPr/>
            </w:rPrChange>
          </w:rPr>
          <w:t xml:space="preserve">Palmer, S, Kearney, M, Maldarelli, F, Halvas, EK, Bixby, CJ, Bazmi, H, Rock, D, Falloon, J, Davey, RT, Jr., Dewar, RL, Metcalf, JA, Hammer, S, Mellors, JW, Coffin, JM (2005) Multiple, linked human immunodeficiency virus type 1 drug resistance mutations in treatment-experienced patients are missed by standard genotype analysis. </w:t>
        </w:r>
        <w:r w:rsidRPr="00276C20">
          <w:rPr>
            <w:rFonts w:ascii="Cambria" w:hAnsi="Cambria"/>
            <w:i/>
            <w:noProof/>
            <w:rPrChange w:id="3052" w:author="Ram Shrestha" w:date="2014-01-04T19:38:00Z">
              <w:rPr/>
            </w:rPrChange>
          </w:rPr>
          <w:t>J Clin Microbiol</w:t>
        </w:r>
        <w:r w:rsidRPr="00276C20">
          <w:rPr>
            <w:rFonts w:ascii="Cambria" w:hAnsi="Cambria"/>
            <w:noProof/>
            <w:rPrChange w:id="3053" w:author="Ram Shrestha" w:date="2014-01-04T19:38:00Z">
              <w:rPr/>
            </w:rPrChange>
          </w:rPr>
          <w:t xml:space="preserve"> </w:t>
        </w:r>
        <w:r w:rsidRPr="00276C20">
          <w:rPr>
            <w:rFonts w:ascii="Cambria" w:hAnsi="Cambria"/>
            <w:b/>
            <w:noProof/>
            <w:rPrChange w:id="3054" w:author="Ram Shrestha" w:date="2014-01-04T19:38:00Z">
              <w:rPr/>
            </w:rPrChange>
          </w:rPr>
          <w:t>43</w:t>
        </w:r>
        <w:r w:rsidRPr="00276C20">
          <w:rPr>
            <w:rFonts w:ascii="Cambria" w:hAnsi="Cambria"/>
            <w:noProof/>
            <w:rPrChange w:id="3055" w:author="Ram Shrestha" w:date="2014-01-04T19:38:00Z">
              <w:rPr/>
            </w:rPrChange>
          </w:rPr>
          <w:t>: 406-413.</w:t>
        </w:r>
      </w:ins>
    </w:p>
    <w:p w:rsidR="00276C20" w:rsidRPr="00276C20" w:rsidRDefault="00276C20" w:rsidP="00276C20">
      <w:pPr>
        <w:jc w:val="both"/>
        <w:rPr>
          <w:ins w:id="3056" w:author="Ram Shrestha" w:date="2014-01-04T19:38:00Z"/>
          <w:rFonts w:ascii="Cambria" w:hAnsi="Cambria"/>
          <w:noProof/>
          <w:rPrChange w:id="3057" w:author="Ram Shrestha" w:date="2014-01-04T19:38:00Z">
            <w:rPr>
              <w:ins w:id="3058" w:author="Ram Shrestha" w:date="2014-01-04T19:38:00Z"/>
            </w:rPr>
          </w:rPrChange>
        </w:rPr>
        <w:pPrChange w:id="3059" w:author="Ram Shrestha" w:date="2014-01-04T19:38:00Z">
          <w:pPr>
            <w:ind w:left="720" w:hanging="720"/>
            <w:jc w:val="both"/>
          </w:pPr>
        </w:pPrChange>
      </w:pPr>
      <w:ins w:id="3060" w:author="Ram Shrestha" w:date="2014-01-04T19:38:00Z">
        <w:r w:rsidRPr="00276C20">
          <w:rPr>
            <w:rFonts w:ascii="Cambria" w:hAnsi="Cambria"/>
            <w:noProof/>
            <w:rPrChange w:id="3061" w:author="Ram Shrestha" w:date="2014-01-04T19:38:00Z">
              <w:rPr/>
            </w:rPrChange>
          </w:rPr>
          <w:t xml:space="preserve">Pancera, M, Majeed, S, Ban, YE, Chen, L, Huang, CC, Kong, L, Kwon, YD, Stuckey, J, Zhou, T, Robinson, JE, Schief, WR, Sodroski, J, Wyatt, R, Kwong, PD Structure of HIV-1 gp120 with gp41-interactive region reveals layered envelope architecture and basis of conformational mobility. </w:t>
        </w:r>
        <w:r w:rsidRPr="00276C20">
          <w:rPr>
            <w:rFonts w:ascii="Cambria" w:hAnsi="Cambria"/>
            <w:i/>
            <w:noProof/>
            <w:rPrChange w:id="3062" w:author="Ram Shrestha" w:date="2014-01-04T19:38:00Z">
              <w:rPr/>
            </w:rPrChange>
          </w:rPr>
          <w:t>Proc Natl Acad Sci U S A</w:t>
        </w:r>
        <w:r w:rsidRPr="00276C20">
          <w:rPr>
            <w:rFonts w:ascii="Cambria" w:hAnsi="Cambria"/>
            <w:noProof/>
            <w:rPrChange w:id="3063" w:author="Ram Shrestha" w:date="2014-01-04T19:38:00Z">
              <w:rPr/>
            </w:rPrChange>
          </w:rPr>
          <w:t xml:space="preserve"> </w:t>
        </w:r>
        <w:r w:rsidRPr="00276C20">
          <w:rPr>
            <w:rFonts w:ascii="Cambria" w:hAnsi="Cambria"/>
            <w:b/>
            <w:noProof/>
            <w:rPrChange w:id="3064" w:author="Ram Shrestha" w:date="2014-01-04T19:38:00Z">
              <w:rPr/>
            </w:rPrChange>
          </w:rPr>
          <w:t>107</w:t>
        </w:r>
        <w:r w:rsidRPr="00276C20">
          <w:rPr>
            <w:rFonts w:ascii="Cambria" w:hAnsi="Cambria"/>
            <w:noProof/>
            <w:rPrChange w:id="3065" w:author="Ram Shrestha" w:date="2014-01-04T19:38:00Z">
              <w:rPr/>
            </w:rPrChange>
          </w:rPr>
          <w:t>: 1166-1171.</w:t>
        </w:r>
      </w:ins>
    </w:p>
    <w:p w:rsidR="00276C20" w:rsidRPr="00276C20" w:rsidRDefault="00276C20" w:rsidP="00276C20">
      <w:pPr>
        <w:jc w:val="both"/>
        <w:rPr>
          <w:ins w:id="3066" w:author="Ram Shrestha" w:date="2014-01-04T19:38:00Z"/>
          <w:rFonts w:ascii="Cambria" w:hAnsi="Cambria"/>
          <w:noProof/>
          <w:rPrChange w:id="3067" w:author="Ram Shrestha" w:date="2014-01-04T19:38:00Z">
            <w:rPr>
              <w:ins w:id="3068" w:author="Ram Shrestha" w:date="2014-01-04T19:38:00Z"/>
            </w:rPr>
          </w:rPrChange>
        </w:rPr>
        <w:pPrChange w:id="3069" w:author="Ram Shrestha" w:date="2014-01-04T19:38:00Z">
          <w:pPr>
            <w:ind w:left="720" w:hanging="720"/>
            <w:jc w:val="both"/>
          </w:pPr>
        </w:pPrChange>
      </w:pPr>
      <w:ins w:id="3070" w:author="Ram Shrestha" w:date="2014-01-04T19:38:00Z">
        <w:r w:rsidRPr="00276C20">
          <w:rPr>
            <w:rFonts w:ascii="Cambria" w:hAnsi="Cambria"/>
            <w:noProof/>
            <w:rPrChange w:id="3071" w:author="Ram Shrestha" w:date="2014-01-04T19:38:00Z">
              <w:rPr/>
            </w:rPrChange>
          </w:rPr>
          <w:t>Pandey, V, Nutter, RC, Prediger, E (2008) Applied Biosystems SOLiD™ System: Ligation</w:t>
        </w:r>
        <w:r w:rsidRPr="00276C20">
          <w:rPr>
            <w:rFonts w:ascii="Cambria" w:hAnsi="Cambria" w:hint="eastAsia"/>
            <w:noProof/>
            <w:rPrChange w:id="3072" w:author="Ram Shrestha" w:date="2014-01-04T19:38:00Z">
              <w:rPr>
                <w:rFonts w:hint="eastAsia"/>
              </w:rPr>
            </w:rPrChange>
          </w:rPr>
          <w:t>‐</w:t>
        </w:r>
        <w:r w:rsidRPr="00276C20">
          <w:rPr>
            <w:rFonts w:ascii="Cambria" w:hAnsi="Cambria"/>
            <w:noProof/>
            <w:rPrChange w:id="3073" w:author="Ram Shrestha" w:date="2014-01-04T19:38:00Z">
              <w:rPr/>
            </w:rPrChange>
          </w:rPr>
          <w:t xml:space="preserve">Based Sequencing. </w:t>
        </w:r>
        <w:r w:rsidRPr="00276C20">
          <w:rPr>
            <w:rFonts w:ascii="Cambria" w:hAnsi="Cambria"/>
            <w:i/>
            <w:noProof/>
            <w:rPrChange w:id="3074" w:author="Ram Shrestha" w:date="2014-01-04T19:38:00Z">
              <w:rPr/>
            </w:rPrChange>
          </w:rPr>
          <w:t>Next Generation Genome Sequencing: Towards Personalized Medicine</w:t>
        </w:r>
        <w:r w:rsidRPr="00276C20">
          <w:rPr>
            <w:rFonts w:ascii="Cambria" w:hAnsi="Cambria"/>
            <w:noProof/>
            <w:rPrChange w:id="3075" w:author="Ram Shrestha" w:date="2014-01-04T19:38:00Z">
              <w:rPr/>
            </w:rPrChange>
          </w:rPr>
          <w:t>: 29-42.</w:t>
        </w:r>
      </w:ins>
    </w:p>
    <w:p w:rsidR="00276C20" w:rsidRPr="00276C20" w:rsidRDefault="00276C20" w:rsidP="00276C20">
      <w:pPr>
        <w:jc w:val="both"/>
        <w:rPr>
          <w:ins w:id="3076" w:author="Ram Shrestha" w:date="2014-01-04T19:38:00Z"/>
          <w:rFonts w:ascii="Cambria" w:hAnsi="Cambria"/>
          <w:noProof/>
          <w:rPrChange w:id="3077" w:author="Ram Shrestha" w:date="2014-01-04T19:38:00Z">
            <w:rPr>
              <w:ins w:id="3078" w:author="Ram Shrestha" w:date="2014-01-04T19:38:00Z"/>
            </w:rPr>
          </w:rPrChange>
        </w:rPr>
        <w:pPrChange w:id="3079" w:author="Ram Shrestha" w:date="2014-01-04T19:38:00Z">
          <w:pPr>
            <w:ind w:left="720" w:hanging="720"/>
            <w:jc w:val="both"/>
          </w:pPr>
        </w:pPrChange>
      </w:pPr>
      <w:ins w:id="3080" w:author="Ram Shrestha" w:date="2014-01-04T19:38:00Z">
        <w:r w:rsidRPr="00276C20">
          <w:rPr>
            <w:rFonts w:ascii="Cambria" w:hAnsi="Cambria"/>
            <w:noProof/>
            <w:rPrChange w:id="3081" w:author="Ram Shrestha" w:date="2014-01-04T19:38:00Z">
              <w:rPr/>
            </w:rPrChange>
          </w:rPr>
          <w:t xml:space="preserve">Paredes, R, Lalama, CM, Ribaudo, HJ, Schackman, BR, Shikuma, C, Giguel, F, Meyer, WA, 3rd, Johnson, VA, Fiscus, SA, D'Aquila, RT, Gulick, RM, Kuritzkes, DR (2010) Pre-existing minority drug-resistant HIV-1 variants, adherence, and risk of antiretroviral treatment failure. </w:t>
        </w:r>
        <w:r w:rsidRPr="00276C20">
          <w:rPr>
            <w:rFonts w:ascii="Cambria" w:hAnsi="Cambria"/>
            <w:i/>
            <w:noProof/>
            <w:rPrChange w:id="3082" w:author="Ram Shrestha" w:date="2014-01-04T19:38:00Z">
              <w:rPr/>
            </w:rPrChange>
          </w:rPr>
          <w:t>J Infect Dis</w:t>
        </w:r>
        <w:r w:rsidRPr="00276C20">
          <w:rPr>
            <w:rFonts w:ascii="Cambria" w:hAnsi="Cambria"/>
            <w:noProof/>
            <w:rPrChange w:id="3083" w:author="Ram Shrestha" w:date="2014-01-04T19:38:00Z">
              <w:rPr/>
            </w:rPrChange>
          </w:rPr>
          <w:t xml:space="preserve"> </w:t>
        </w:r>
        <w:r w:rsidRPr="00276C20">
          <w:rPr>
            <w:rFonts w:ascii="Cambria" w:hAnsi="Cambria"/>
            <w:b/>
            <w:noProof/>
            <w:rPrChange w:id="3084" w:author="Ram Shrestha" w:date="2014-01-04T19:38:00Z">
              <w:rPr/>
            </w:rPrChange>
          </w:rPr>
          <w:t>201</w:t>
        </w:r>
        <w:r w:rsidRPr="00276C20">
          <w:rPr>
            <w:rFonts w:ascii="Cambria" w:hAnsi="Cambria"/>
            <w:noProof/>
            <w:rPrChange w:id="3085" w:author="Ram Shrestha" w:date="2014-01-04T19:38:00Z">
              <w:rPr/>
            </w:rPrChange>
          </w:rPr>
          <w:t>: 662-671.</w:t>
        </w:r>
      </w:ins>
    </w:p>
    <w:p w:rsidR="00276C20" w:rsidRPr="00276C20" w:rsidRDefault="00276C20" w:rsidP="00276C20">
      <w:pPr>
        <w:jc w:val="both"/>
        <w:rPr>
          <w:ins w:id="3086" w:author="Ram Shrestha" w:date="2014-01-04T19:38:00Z"/>
          <w:rFonts w:ascii="Cambria" w:hAnsi="Cambria"/>
          <w:noProof/>
          <w:rPrChange w:id="3087" w:author="Ram Shrestha" w:date="2014-01-04T19:38:00Z">
            <w:rPr>
              <w:ins w:id="3088" w:author="Ram Shrestha" w:date="2014-01-04T19:38:00Z"/>
            </w:rPr>
          </w:rPrChange>
        </w:rPr>
        <w:pPrChange w:id="3089" w:author="Ram Shrestha" w:date="2014-01-04T19:38:00Z">
          <w:pPr>
            <w:ind w:left="720" w:hanging="720"/>
            <w:jc w:val="both"/>
          </w:pPr>
        </w:pPrChange>
      </w:pPr>
      <w:ins w:id="3090" w:author="Ram Shrestha" w:date="2014-01-04T19:38:00Z">
        <w:r w:rsidRPr="00276C20">
          <w:rPr>
            <w:rFonts w:ascii="Cambria" w:hAnsi="Cambria"/>
            <w:noProof/>
            <w:rPrChange w:id="3091" w:author="Ram Shrestha" w:date="2014-01-04T19:38:00Z">
              <w:rPr/>
            </w:rPrChange>
          </w:rPr>
          <w:t xml:space="preserve">Peeters, M, Honoré, C, Huet, T, Bedjabaga, L, Ossari, S, Bussi, P, Cooper, RW, Delaporte, E (1989) Isolation and partial characterization of an HIV-related virus occurring naturally in chimpanzees in Gabon. </w:t>
        </w:r>
        <w:r w:rsidRPr="00276C20">
          <w:rPr>
            <w:rFonts w:ascii="Cambria" w:hAnsi="Cambria"/>
            <w:i/>
            <w:noProof/>
            <w:rPrChange w:id="3092" w:author="Ram Shrestha" w:date="2014-01-04T19:38:00Z">
              <w:rPr/>
            </w:rPrChange>
          </w:rPr>
          <w:t>Aids</w:t>
        </w:r>
        <w:r w:rsidRPr="00276C20">
          <w:rPr>
            <w:rFonts w:ascii="Cambria" w:hAnsi="Cambria"/>
            <w:noProof/>
            <w:rPrChange w:id="3093" w:author="Ram Shrestha" w:date="2014-01-04T19:38:00Z">
              <w:rPr/>
            </w:rPrChange>
          </w:rPr>
          <w:t xml:space="preserve"> </w:t>
        </w:r>
        <w:r w:rsidRPr="00276C20">
          <w:rPr>
            <w:rFonts w:ascii="Cambria" w:hAnsi="Cambria"/>
            <w:b/>
            <w:noProof/>
            <w:rPrChange w:id="3094" w:author="Ram Shrestha" w:date="2014-01-04T19:38:00Z">
              <w:rPr/>
            </w:rPrChange>
          </w:rPr>
          <w:t>3</w:t>
        </w:r>
        <w:r w:rsidRPr="00276C20">
          <w:rPr>
            <w:rFonts w:ascii="Cambria" w:hAnsi="Cambria"/>
            <w:noProof/>
            <w:rPrChange w:id="3095" w:author="Ram Shrestha" w:date="2014-01-04T19:38:00Z">
              <w:rPr/>
            </w:rPrChange>
          </w:rPr>
          <w:t>: 625–630.</w:t>
        </w:r>
      </w:ins>
    </w:p>
    <w:p w:rsidR="00276C20" w:rsidRPr="00276C20" w:rsidRDefault="00276C20" w:rsidP="00276C20">
      <w:pPr>
        <w:jc w:val="both"/>
        <w:rPr>
          <w:ins w:id="3096" w:author="Ram Shrestha" w:date="2014-01-04T19:38:00Z"/>
          <w:rFonts w:ascii="Cambria" w:hAnsi="Cambria"/>
          <w:noProof/>
          <w:rPrChange w:id="3097" w:author="Ram Shrestha" w:date="2014-01-04T19:38:00Z">
            <w:rPr>
              <w:ins w:id="3098" w:author="Ram Shrestha" w:date="2014-01-04T19:38:00Z"/>
            </w:rPr>
          </w:rPrChange>
        </w:rPr>
        <w:pPrChange w:id="3099" w:author="Ram Shrestha" w:date="2014-01-04T19:38:00Z">
          <w:pPr>
            <w:ind w:left="720" w:hanging="720"/>
            <w:jc w:val="both"/>
          </w:pPr>
        </w:pPrChange>
      </w:pPr>
      <w:ins w:id="3100" w:author="Ram Shrestha" w:date="2014-01-04T19:38:00Z">
        <w:r w:rsidRPr="00276C20">
          <w:rPr>
            <w:rFonts w:ascii="Cambria" w:hAnsi="Cambria"/>
            <w:noProof/>
            <w:rPrChange w:id="3101" w:author="Ram Shrestha" w:date="2014-01-04T19:38:00Z">
              <w:rPr/>
            </w:rPrChange>
          </w:rPr>
          <w:t xml:space="preserve">Pennisi, E (2010) Genomics. Semiconductors inspire new sequencing technologies. </w:t>
        </w:r>
        <w:r w:rsidRPr="00276C20">
          <w:rPr>
            <w:rFonts w:ascii="Cambria" w:hAnsi="Cambria"/>
            <w:i/>
            <w:noProof/>
            <w:rPrChange w:id="3102" w:author="Ram Shrestha" w:date="2014-01-04T19:38:00Z">
              <w:rPr/>
            </w:rPrChange>
          </w:rPr>
          <w:t>Science</w:t>
        </w:r>
        <w:r w:rsidRPr="00276C20">
          <w:rPr>
            <w:rFonts w:ascii="Cambria" w:hAnsi="Cambria"/>
            <w:noProof/>
            <w:rPrChange w:id="3103" w:author="Ram Shrestha" w:date="2014-01-04T19:38:00Z">
              <w:rPr/>
            </w:rPrChange>
          </w:rPr>
          <w:t xml:space="preserve"> </w:t>
        </w:r>
        <w:r w:rsidRPr="00276C20">
          <w:rPr>
            <w:rFonts w:ascii="Cambria" w:hAnsi="Cambria"/>
            <w:b/>
            <w:noProof/>
            <w:rPrChange w:id="3104" w:author="Ram Shrestha" w:date="2014-01-04T19:38:00Z">
              <w:rPr/>
            </w:rPrChange>
          </w:rPr>
          <w:t>327</w:t>
        </w:r>
        <w:r w:rsidRPr="00276C20">
          <w:rPr>
            <w:rFonts w:ascii="Cambria" w:hAnsi="Cambria"/>
            <w:noProof/>
            <w:rPrChange w:id="3105" w:author="Ram Shrestha" w:date="2014-01-04T19:38:00Z">
              <w:rPr/>
            </w:rPrChange>
          </w:rPr>
          <w:t>: 1190.</w:t>
        </w:r>
      </w:ins>
    </w:p>
    <w:p w:rsidR="00276C20" w:rsidRPr="00276C20" w:rsidRDefault="00276C20" w:rsidP="00276C20">
      <w:pPr>
        <w:jc w:val="both"/>
        <w:rPr>
          <w:ins w:id="3106" w:author="Ram Shrestha" w:date="2014-01-04T19:38:00Z"/>
          <w:rFonts w:ascii="Cambria" w:hAnsi="Cambria"/>
          <w:noProof/>
          <w:rPrChange w:id="3107" w:author="Ram Shrestha" w:date="2014-01-04T19:38:00Z">
            <w:rPr>
              <w:ins w:id="3108" w:author="Ram Shrestha" w:date="2014-01-04T19:38:00Z"/>
            </w:rPr>
          </w:rPrChange>
        </w:rPr>
        <w:pPrChange w:id="3109" w:author="Ram Shrestha" w:date="2014-01-04T19:38:00Z">
          <w:pPr>
            <w:ind w:left="720" w:hanging="720"/>
            <w:jc w:val="both"/>
          </w:pPr>
        </w:pPrChange>
      </w:pPr>
      <w:ins w:id="3110" w:author="Ram Shrestha" w:date="2014-01-04T19:38:00Z">
        <w:r w:rsidRPr="00276C20">
          <w:rPr>
            <w:rFonts w:ascii="Cambria" w:hAnsi="Cambria"/>
            <w:noProof/>
            <w:rPrChange w:id="3111" w:author="Ram Shrestha" w:date="2014-01-04T19:38:00Z">
              <w:rPr/>
            </w:rPrChange>
          </w:rPr>
          <w:t xml:space="preserve">Perrin, L, Kaiser, L, Yerly, S (2003) Travel and the spread of HIV-1 genetic variants. </w:t>
        </w:r>
        <w:r w:rsidRPr="00276C20">
          <w:rPr>
            <w:rFonts w:ascii="Cambria" w:hAnsi="Cambria"/>
            <w:i/>
            <w:noProof/>
            <w:rPrChange w:id="3112" w:author="Ram Shrestha" w:date="2014-01-04T19:38:00Z">
              <w:rPr/>
            </w:rPrChange>
          </w:rPr>
          <w:t>Lancet Infect Dis</w:t>
        </w:r>
        <w:r w:rsidRPr="00276C20">
          <w:rPr>
            <w:rFonts w:ascii="Cambria" w:hAnsi="Cambria"/>
            <w:noProof/>
            <w:rPrChange w:id="3113" w:author="Ram Shrestha" w:date="2014-01-04T19:38:00Z">
              <w:rPr/>
            </w:rPrChange>
          </w:rPr>
          <w:t xml:space="preserve"> </w:t>
        </w:r>
        <w:r w:rsidRPr="00276C20">
          <w:rPr>
            <w:rFonts w:ascii="Cambria" w:hAnsi="Cambria"/>
            <w:b/>
            <w:noProof/>
            <w:rPrChange w:id="3114" w:author="Ram Shrestha" w:date="2014-01-04T19:38:00Z">
              <w:rPr/>
            </w:rPrChange>
          </w:rPr>
          <w:t>3</w:t>
        </w:r>
        <w:r w:rsidRPr="00276C20">
          <w:rPr>
            <w:rFonts w:ascii="Cambria" w:hAnsi="Cambria"/>
            <w:noProof/>
            <w:rPrChange w:id="3115" w:author="Ram Shrestha" w:date="2014-01-04T19:38:00Z">
              <w:rPr/>
            </w:rPrChange>
          </w:rPr>
          <w:t>: 22-27.</w:t>
        </w:r>
      </w:ins>
    </w:p>
    <w:p w:rsidR="00276C20" w:rsidRPr="00276C20" w:rsidRDefault="00276C20" w:rsidP="00276C20">
      <w:pPr>
        <w:jc w:val="both"/>
        <w:rPr>
          <w:ins w:id="3116" w:author="Ram Shrestha" w:date="2014-01-04T19:38:00Z"/>
          <w:rFonts w:ascii="Cambria" w:hAnsi="Cambria"/>
          <w:noProof/>
          <w:rPrChange w:id="3117" w:author="Ram Shrestha" w:date="2014-01-04T19:38:00Z">
            <w:rPr>
              <w:ins w:id="3118" w:author="Ram Shrestha" w:date="2014-01-04T19:38:00Z"/>
            </w:rPr>
          </w:rPrChange>
        </w:rPr>
        <w:pPrChange w:id="3119" w:author="Ram Shrestha" w:date="2014-01-04T19:38:00Z">
          <w:pPr>
            <w:ind w:left="720" w:hanging="720"/>
            <w:jc w:val="both"/>
          </w:pPr>
        </w:pPrChange>
      </w:pPr>
      <w:ins w:id="3120" w:author="Ram Shrestha" w:date="2014-01-04T19:38:00Z">
        <w:r w:rsidRPr="00276C20">
          <w:rPr>
            <w:rFonts w:ascii="Cambria" w:hAnsi="Cambria"/>
            <w:noProof/>
            <w:rPrChange w:id="3121" w:author="Ram Shrestha" w:date="2014-01-04T19:38:00Z">
              <w:rPr/>
            </w:rPrChange>
          </w:rPr>
          <w:t xml:space="preserve">Petropoulos, CJ, Parkin, NT, Limoli, KL, Lie, YS, Wrin, T, Huang, W, Tian, H, Smith, D, Winslow, GA, Capon, DJ, Whitcomb, JM (2000) A novel phenotypic drug susceptibility assay for human immunodeficiency virus type 1. </w:t>
        </w:r>
        <w:r w:rsidRPr="00276C20">
          <w:rPr>
            <w:rFonts w:ascii="Cambria" w:hAnsi="Cambria"/>
            <w:i/>
            <w:noProof/>
            <w:rPrChange w:id="3122" w:author="Ram Shrestha" w:date="2014-01-04T19:38:00Z">
              <w:rPr/>
            </w:rPrChange>
          </w:rPr>
          <w:t>Antimicrob Agents Chemother</w:t>
        </w:r>
        <w:r w:rsidRPr="00276C20">
          <w:rPr>
            <w:rFonts w:ascii="Cambria" w:hAnsi="Cambria"/>
            <w:noProof/>
            <w:rPrChange w:id="3123" w:author="Ram Shrestha" w:date="2014-01-04T19:38:00Z">
              <w:rPr/>
            </w:rPrChange>
          </w:rPr>
          <w:t xml:space="preserve"> </w:t>
        </w:r>
        <w:r w:rsidRPr="00276C20">
          <w:rPr>
            <w:rFonts w:ascii="Cambria" w:hAnsi="Cambria"/>
            <w:b/>
            <w:noProof/>
            <w:rPrChange w:id="3124" w:author="Ram Shrestha" w:date="2014-01-04T19:38:00Z">
              <w:rPr/>
            </w:rPrChange>
          </w:rPr>
          <w:t>44</w:t>
        </w:r>
        <w:r w:rsidRPr="00276C20">
          <w:rPr>
            <w:rFonts w:ascii="Cambria" w:hAnsi="Cambria"/>
            <w:noProof/>
            <w:rPrChange w:id="3125" w:author="Ram Shrestha" w:date="2014-01-04T19:38:00Z">
              <w:rPr/>
            </w:rPrChange>
          </w:rPr>
          <w:t>: 920-928.</w:t>
        </w:r>
      </w:ins>
    </w:p>
    <w:p w:rsidR="00276C20" w:rsidRPr="00276C20" w:rsidRDefault="00276C20" w:rsidP="00276C20">
      <w:pPr>
        <w:jc w:val="both"/>
        <w:rPr>
          <w:ins w:id="3126" w:author="Ram Shrestha" w:date="2014-01-04T19:38:00Z"/>
          <w:rFonts w:ascii="Cambria" w:hAnsi="Cambria"/>
          <w:noProof/>
          <w:rPrChange w:id="3127" w:author="Ram Shrestha" w:date="2014-01-04T19:38:00Z">
            <w:rPr>
              <w:ins w:id="3128" w:author="Ram Shrestha" w:date="2014-01-04T19:38:00Z"/>
            </w:rPr>
          </w:rPrChange>
        </w:rPr>
        <w:pPrChange w:id="3129" w:author="Ram Shrestha" w:date="2014-01-04T19:38:00Z">
          <w:pPr>
            <w:ind w:left="720" w:hanging="720"/>
            <w:jc w:val="both"/>
          </w:pPr>
        </w:pPrChange>
      </w:pPr>
      <w:ins w:id="3130" w:author="Ram Shrestha" w:date="2014-01-04T19:38:00Z">
        <w:r w:rsidRPr="00276C20">
          <w:rPr>
            <w:rFonts w:ascii="Cambria" w:hAnsi="Cambria"/>
            <w:noProof/>
            <w:rPrChange w:id="3131" w:author="Ram Shrestha" w:date="2014-01-04T19:38:00Z">
              <w:rPr/>
            </w:rPrChange>
          </w:rPr>
          <w:t xml:space="preserve">Pettit, SC, Lindquist, JN, Kaplan, AH, Swanstrom, R (2005) Processing sites in the human immunodeficiency virus type 1 (HIV-1) Gag-Pro-Pol precursor are cleaved by the viral protease at different rates. </w:t>
        </w:r>
        <w:r w:rsidRPr="00276C20">
          <w:rPr>
            <w:rFonts w:ascii="Cambria" w:hAnsi="Cambria"/>
            <w:i/>
            <w:noProof/>
            <w:rPrChange w:id="3132" w:author="Ram Shrestha" w:date="2014-01-04T19:38:00Z">
              <w:rPr/>
            </w:rPrChange>
          </w:rPr>
          <w:t>Retrovirology</w:t>
        </w:r>
        <w:r w:rsidRPr="00276C20">
          <w:rPr>
            <w:rFonts w:ascii="Cambria" w:hAnsi="Cambria"/>
            <w:noProof/>
            <w:rPrChange w:id="3133" w:author="Ram Shrestha" w:date="2014-01-04T19:38:00Z">
              <w:rPr/>
            </w:rPrChange>
          </w:rPr>
          <w:t xml:space="preserve"> </w:t>
        </w:r>
        <w:r w:rsidRPr="00276C20">
          <w:rPr>
            <w:rFonts w:ascii="Cambria" w:hAnsi="Cambria"/>
            <w:b/>
            <w:noProof/>
            <w:rPrChange w:id="3134" w:author="Ram Shrestha" w:date="2014-01-04T19:38:00Z">
              <w:rPr/>
            </w:rPrChange>
          </w:rPr>
          <w:t>2</w:t>
        </w:r>
        <w:r w:rsidRPr="00276C20">
          <w:rPr>
            <w:rFonts w:ascii="Cambria" w:hAnsi="Cambria"/>
            <w:noProof/>
            <w:rPrChange w:id="3135" w:author="Ram Shrestha" w:date="2014-01-04T19:38:00Z">
              <w:rPr/>
            </w:rPrChange>
          </w:rPr>
          <w:t>: 66.</w:t>
        </w:r>
      </w:ins>
    </w:p>
    <w:p w:rsidR="00276C20" w:rsidRPr="00276C20" w:rsidRDefault="00276C20" w:rsidP="00276C20">
      <w:pPr>
        <w:jc w:val="both"/>
        <w:rPr>
          <w:ins w:id="3136" w:author="Ram Shrestha" w:date="2014-01-04T19:38:00Z"/>
          <w:rFonts w:ascii="Cambria" w:hAnsi="Cambria"/>
          <w:noProof/>
          <w:rPrChange w:id="3137" w:author="Ram Shrestha" w:date="2014-01-04T19:38:00Z">
            <w:rPr>
              <w:ins w:id="3138" w:author="Ram Shrestha" w:date="2014-01-04T19:38:00Z"/>
            </w:rPr>
          </w:rPrChange>
        </w:rPr>
        <w:pPrChange w:id="3139" w:author="Ram Shrestha" w:date="2014-01-04T19:38:00Z">
          <w:pPr>
            <w:ind w:left="720" w:hanging="720"/>
            <w:jc w:val="both"/>
          </w:pPr>
        </w:pPrChange>
      </w:pPr>
      <w:ins w:id="3140" w:author="Ram Shrestha" w:date="2014-01-04T19:38:00Z">
        <w:r w:rsidRPr="00276C20">
          <w:rPr>
            <w:rFonts w:ascii="Cambria" w:hAnsi="Cambria"/>
            <w:noProof/>
            <w:rPrChange w:id="3141" w:author="Ram Shrestha" w:date="2014-01-04T19:38:00Z">
              <w:rPr/>
            </w:rPrChange>
          </w:rPr>
          <w:t xml:space="preserve">Piketty, C, Race, E, Castiel, P, Belec, L, Peytavin, G, Si-Mohamed, A, Gonzalez-Canali, G, Weiss, L, Clavel, F, Kazatchkine, MD (1999) Efficacy of a five-drug combination including ritonavir, saquinavir and efavirenz in patients who failed on a conventional triple-drug regimen: phenotypic resistance to protease inhibitors predicts outcome of therapy. </w:t>
        </w:r>
        <w:r w:rsidRPr="00276C20">
          <w:rPr>
            <w:rFonts w:ascii="Cambria" w:hAnsi="Cambria"/>
            <w:i/>
            <w:noProof/>
            <w:rPrChange w:id="3142" w:author="Ram Shrestha" w:date="2014-01-04T19:38:00Z">
              <w:rPr/>
            </w:rPrChange>
          </w:rPr>
          <w:t>AIDS</w:t>
        </w:r>
        <w:r w:rsidRPr="00276C20">
          <w:rPr>
            <w:rFonts w:ascii="Cambria" w:hAnsi="Cambria"/>
            <w:noProof/>
            <w:rPrChange w:id="3143" w:author="Ram Shrestha" w:date="2014-01-04T19:38:00Z">
              <w:rPr/>
            </w:rPrChange>
          </w:rPr>
          <w:t xml:space="preserve"> </w:t>
        </w:r>
        <w:r w:rsidRPr="00276C20">
          <w:rPr>
            <w:rFonts w:ascii="Cambria" w:hAnsi="Cambria"/>
            <w:b/>
            <w:noProof/>
            <w:rPrChange w:id="3144" w:author="Ram Shrestha" w:date="2014-01-04T19:38:00Z">
              <w:rPr/>
            </w:rPrChange>
          </w:rPr>
          <w:t>13</w:t>
        </w:r>
        <w:r w:rsidRPr="00276C20">
          <w:rPr>
            <w:rFonts w:ascii="Cambria" w:hAnsi="Cambria"/>
            <w:noProof/>
            <w:rPrChange w:id="3145" w:author="Ram Shrestha" w:date="2014-01-04T19:38:00Z">
              <w:rPr/>
            </w:rPrChange>
          </w:rPr>
          <w:t>: F71-77.</w:t>
        </w:r>
      </w:ins>
    </w:p>
    <w:p w:rsidR="00276C20" w:rsidRPr="00276C20" w:rsidRDefault="00276C20" w:rsidP="00276C20">
      <w:pPr>
        <w:jc w:val="both"/>
        <w:rPr>
          <w:ins w:id="3146" w:author="Ram Shrestha" w:date="2014-01-04T19:38:00Z"/>
          <w:rFonts w:ascii="Cambria" w:hAnsi="Cambria"/>
          <w:noProof/>
          <w:rPrChange w:id="3147" w:author="Ram Shrestha" w:date="2014-01-04T19:38:00Z">
            <w:rPr>
              <w:ins w:id="3148" w:author="Ram Shrestha" w:date="2014-01-04T19:38:00Z"/>
            </w:rPr>
          </w:rPrChange>
        </w:rPr>
        <w:pPrChange w:id="3149" w:author="Ram Shrestha" w:date="2014-01-04T19:38:00Z">
          <w:pPr>
            <w:ind w:left="720" w:hanging="720"/>
            <w:jc w:val="both"/>
          </w:pPr>
        </w:pPrChange>
      </w:pPr>
      <w:ins w:id="3150" w:author="Ram Shrestha" w:date="2014-01-04T19:38:00Z">
        <w:r w:rsidRPr="00276C20">
          <w:rPr>
            <w:rFonts w:ascii="Cambria" w:hAnsi="Cambria"/>
            <w:noProof/>
            <w:rPrChange w:id="3151" w:author="Ram Shrestha" w:date="2014-01-04T19:38:00Z">
              <w:rPr/>
            </w:rPrChange>
          </w:rPr>
          <w:t xml:space="preserve">Ping, LH, Cohen, MS, Hoffman, I, Vernazza, P, Seillier-Moiseiwitsch, F, Chakraborty, H, Kazembe, P, Zimba, D, Maida, M, Fiscus, SA, Eron, JJ, Swanstrom, R, Nelson, JA (2000) Effects of genital tract inflammation on human immunodeficiency virus type 1 V3 populations in blood and semen. </w:t>
        </w:r>
        <w:r w:rsidRPr="00276C20">
          <w:rPr>
            <w:rFonts w:ascii="Cambria" w:hAnsi="Cambria"/>
            <w:i/>
            <w:noProof/>
            <w:rPrChange w:id="3152" w:author="Ram Shrestha" w:date="2014-01-04T19:38:00Z">
              <w:rPr/>
            </w:rPrChange>
          </w:rPr>
          <w:t>J Virol</w:t>
        </w:r>
        <w:r w:rsidRPr="00276C20">
          <w:rPr>
            <w:rFonts w:ascii="Cambria" w:hAnsi="Cambria"/>
            <w:noProof/>
            <w:rPrChange w:id="3153" w:author="Ram Shrestha" w:date="2014-01-04T19:38:00Z">
              <w:rPr/>
            </w:rPrChange>
          </w:rPr>
          <w:t xml:space="preserve"> </w:t>
        </w:r>
        <w:r w:rsidRPr="00276C20">
          <w:rPr>
            <w:rFonts w:ascii="Cambria" w:hAnsi="Cambria"/>
            <w:b/>
            <w:noProof/>
            <w:rPrChange w:id="3154" w:author="Ram Shrestha" w:date="2014-01-04T19:38:00Z">
              <w:rPr/>
            </w:rPrChange>
          </w:rPr>
          <w:t>74</w:t>
        </w:r>
        <w:r w:rsidRPr="00276C20">
          <w:rPr>
            <w:rFonts w:ascii="Cambria" w:hAnsi="Cambria"/>
            <w:noProof/>
            <w:rPrChange w:id="3155" w:author="Ram Shrestha" w:date="2014-01-04T19:38:00Z">
              <w:rPr/>
            </w:rPrChange>
          </w:rPr>
          <w:t>: 8946-8952.</w:t>
        </w:r>
      </w:ins>
    </w:p>
    <w:p w:rsidR="00276C20" w:rsidRPr="00276C20" w:rsidRDefault="00276C20" w:rsidP="00276C20">
      <w:pPr>
        <w:jc w:val="both"/>
        <w:rPr>
          <w:ins w:id="3156" w:author="Ram Shrestha" w:date="2014-01-04T19:38:00Z"/>
          <w:rFonts w:ascii="Cambria" w:hAnsi="Cambria"/>
          <w:noProof/>
          <w:rPrChange w:id="3157" w:author="Ram Shrestha" w:date="2014-01-04T19:38:00Z">
            <w:rPr>
              <w:ins w:id="3158" w:author="Ram Shrestha" w:date="2014-01-04T19:38:00Z"/>
            </w:rPr>
          </w:rPrChange>
        </w:rPr>
        <w:pPrChange w:id="3159" w:author="Ram Shrestha" w:date="2014-01-04T19:38:00Z">
          <w:pPr>
            <w:ind w:left="720" w:hanging="720"/>
            <w:jc w:val="both"/>
          </w:pPr>
        </w:pPrChange>
      </w:pPr>
      <w:ins w:id="3160" w:author="Ram Shrestha" w:date="2014-01-04T19:38:00Z">
        <w:r w:rsidRPr="00276C20">
          <w:rPr>
            <w:rFonts w:ascii="Cambria" w:hAnsi="Cambria"/>
            <w:noProof/>
            <w:rPrChange w:id="3161" w:author="Ram Shrestha" w:date="2014-01-04T19:38:00Z">
              <w:rPr/>
            </w:rPrChange>
          </w:rPr>
          <w:t xml:space="preserve">Plantier, JC, Leoz, M, Dickerson, JE, De Oliveira, F, Cordonnier, F, Lemee, V, Damond, F, Robertson, DL, Simon, F (2009) A new human immunodeficiency virus derived from gorillas. </w:t>
        </w:r>
        <w:r w:rsidRPr="00276C20">
          <w:rPr>
            <w:rFonts w:ascii="Cambria" w:hAnsi="Cambria"/>
            <w:i/>
            <w:noProof/>
            <w:rPrChange w:id="3162" w:author="Ram Shrestha" w:date="2014-01-04T19:38:00Z">
              <w:rPr/>
            </w:rPrChange>
          </w:rPr>
          <w:t>Nat Med</w:t>
        </w:r>
        <w:r w:rsidRPr="00276C20">
          <w:rPr>
            <w:rFonts w:ascii="Cambria" w:hAnsi="Cambria"/>
            <w:noProof/>
            <w:rPrChange w:id="3163" w:author="Ram Shrestha" w:date="2014-01-04T19:38:00Z">
              <w:rPr/>
            </w:rPrChange>
          </w:rPr>
          <w:t xml:space="preserve"> </w:t>
        </w:r>
        <w:r w:rsidRPr="00276C20">
          <w:rPr>
            <w:rFonts w:ascii="Cambria" w:hAnsi="Cambria"/>
            <w:b/>
            <w:noProof/>
            <w:rPrChange w:id="3164" w:author="Ram Shrestha" w:date="2014-01-04T19:38:00Z">
              <w:rPr/>
            </w:rPrChange>
          </w:rPr>
          <w:t>15</w:t>
        </w:r>
        <w:r w:rsidRPr="00276C20">
          <w:rPr>
            <w:rFonts w:ascii="Cambria" w:hAnsi="Cambria"/>
            <w:noProof/>
            <w:rPrChange w:id="3165" w:author="Ram Shrestha" w:date="2014-01-04T19:38:00Z">
              <w:rPr/>
            </w:rPrChange>
          </w:rPr>
          <w:t>: 871-872.</w:t>
        </w:r>
      </w:ins>
    </w:p>
    <w:p w:rsidR="00276C20" w:rsidRPr="00276C20" w:rsidRDefault="00276C20" w:rsidP="00276C20">
      <w:pPr>
        <w:jc w:val="both"/>
        <w:rPr>
          <w:ins w:id="3166" w:author="Ram Shrestha" w:date="2014-01-04T19:38:00Z"/>
          <w:rFonts w:ascii="Cambria" w:hAnsi="Cambria"/>
          <w:noProof/>
          <w:rPrChange w:id="3167" w:author="Ram Shrestha" w:date="2014-01-04T19:38:00Z">
            <w:rPr>
              <w:ins w:id="3168" w:author="Ram Shrestha" w:date="2014-01-04T19:38:00Z"/>
            </w:rPr>
          </w:rPrChange>
        </w:rPr>
        <w:pPrChange w:id="3169" w:author="Ram Shrestha" w:date="2014-01-04T19:38:00Z">
          <w:pPr>
            <w:ind w:left="720" w:hanging="720"/>
            <w:jc w:val="both"/>
          </w:pPr>
        </w:pPrChange>
      </w:pPr>
      <w:ins w:id="3170" w:author="Ram Shrestha" w:date="2014-01-04T19:38:00Z">
        <w:r w:rsidRPr="00276C20">
          <w:rPr>
            <w:rFonts w:ascii="Cambria" w:hAnsi="Cambria"/>
            <w:noProof/>
            <w:rPrChange w:id="3171" w:author="Ram Shrestha" w:date="2014-01-04T19:38:00Z">
              <w:rPr/>
            </w:rPrChange>
          </w:rPr>
          <w:t xml:space="preserve">Poveda, E, Briz, V, Soriano, V (2005) Enfuvirtide, the first fusion inhibitor to treat HIV infection. </w:t>
        </w:r>
        <w:r w:rsidRPr="00276C20">
          <w:rPr>
            <w:rFonts w:ascii="Cambria" w:hAnsi="Cambria"/>
            <w:i/>
            <w:noProof/>
            <w:rPrChange w:id="3172" w:author="Ram Shrestha" w:date="2014-01-04T19:38:00Z">
              <w:rPr/>
            </w:rPrChange>
          </w:rPr>
          <w:t>Aids Rev</w:t>
        </w:r>
        <w:r w:rsidRPr="00276C20">
          <w:rPr>
            <w:rFonts w:ascii="Cambria" w:hAnsi="Cambria"/>
            <w:noProof/>
            <w:rPrChange w:id="3173" w:author="Ram Shrestha" w:date="2014-01-04T19:38:00Z">
              <w:rPr/>
            </w:rPrChange>
          </w:rPr>
          <w:t xml:space="preserve"> </w:t>
        </w:r>
        <w:r w:rsidRPr="00276C20">
          <w:rPr>
            <w:rFonts w:ascii="Cambria" w:hAnsi="Cambria"/>
            <w:b/>
            <w:noProof/>
            <w:rPrChange w:id="3174" w:author="Ram Shrestha" w:date="2014-01-04T19:38:00Z">
              <w:rPr/>
            </w:rPrChange>
          </w:rPr>
          <w:t>7</w:t>
        </w:r>
        <w:r w:rsidRPr="00276C20">
          <w:rPr>
            <w:rFonts w:ascii="Cambria" w:hAnsi="Cambria"/>
            <w:noProof/>
            <w:rPrChange w:id="3175" w:author="Ram Shrestha" w:date="2014-01-04T19:38:00Z">
              <w:rPr/>
            </w:rPrChange>
          </w:rPr>
          <w:t>: 139–147.</w:t>
        </w:r>
      </w:ins>
    </w:p>
    <w:p w:rsidR="00276C20" w:rsidRPr="00276C20" w:rsidRDefault="00276C20" w:rsidP="00276C20">
      <w:pPr>
        <w:jc w:val="both"/>
        <w:rPr>
          <w:ins w:id="3176" w:author="Ram Shrestha" w:date="2014-01-04T19:38:00Z"/>
          <w:rFonts w:ascii="Cambria" w:hAnsi="Cambria"/>
          <w:noProof/>
          <w:rPrChange w:id="3177" w:author="Ram Shrestha" w:date="2014-01-04T19:38:00Z">
            <w:rPr>
              <w:ins w:id="3178" w:author="Ram Shrestha" w:date="2014-01-04T19:38:00Z"/>
            </w:rPr>
          </w:rPrChange>
        </w:rPr>
        <w:pPrChange w:id="3179" w:author="Ram Shrestha" w:date="2014-01-04T19:38:00Z">
          <w:pPr>
            <w:ind w:left="720" w:hanging="720"/>
            <w:jc w:val="both"/>
          </w:pPr>
        </w:pPrChange>
      </w:pPr>
      <w:ins w:id="3180" w:author="Ram Shrestha" w:date="2014-01-04T19:38:00Z">
        <w:r w:rsidRPr="00276C20">
          <w:rPr>
            <w:rFonts w:ascii="Cambria" w:hAnsi="Cambria"/>
            <w:noProof/>
            <w:rPrChange w:id="3181" w:author="Ram Shrestha" w:date="2014-01-04T19:38:00Z">
              <w:rPr/>
            </w:rPrChange>
          </w:rPr>
          <w:t xml:space="preserve">Preston, BD, Poiesz, BJ, Loeb, LA (1988) Fidelity of HIV-1 reverse transcriptase. </w:t>
        </w:r>
        <w:r w:rsidRPr="00276C20">
          <w:rPr>
            <w:rFonts w:ascii="Cambria" w:hAnsi="Cambria"/>
            <w:i/>
            <w:noProof/>
            <w:rPrChange w:id="3182" w:author="Ram Shrestha" w:date="2014-01-04T19:38:00Z">
              <w:rPr/>
            </w:rPrChange>
          </w:rPr>
          <w:t>Science</w:t>
        </w:r>
        <w:r w:rsidRPr="00276C20">
          <w:rPr>
            <w:rFonts w:ascii="Cambria" w:hAnsi="Cambria"/>
            <w:noProof/>
            <w:rPrChange w:id="3183" w:author="Ram Shrestha" w:date="2014-01-04T19:38:00Z">
              <w:rPr/>
            </w:rPrChange>
          </w:rPr>
          <w:t xml:space="preserve"> </w:t>
        </w:r>
        <w:r w:rsidRPr="00276C20">
          <w:rPr>
            <w:rFonts w:ascii="Cambria" w:hAnsi="Cambria"/>
            <w:b/>
            <w:noProof/>
            <w:rPrChange w:id="3184" w:author="Ram Shrestha" w:date="2014-01-04T19:38:00Z">
              <w:rPr/>
            </w:rPrChange>
          </w:rPr>
          <w:t>242</w:t>
        </w:r>
        <w:r w:rsidRPr="00276C20">
          <w:rPr>
            <w:rFonts w:ascii="Cambria" w:hAnsi="Cambria"/>
            <w:noProof/>
            <w:rPrChange w:id="3185" w:author="Ram Shrestha" w:date="2014-01-04T19:38:00Z">
              <w:rPr/>
            </w:rPrChange>
          </w:rPr>
          <w:t>: 1168-1171.</w:t>
        </w:r>
      </w:ins>
    </w:p>
    <w:p w:rsidR="00276C20" w:rsidRPr="00276C20" w:rsidRDefault="00276C20" w:rsidP="00276C20">
      <w:pPr>
        <w:jc w:val="both"/>
        <w:rPr>
          <w:ins w:id="3186" w:author="Ram Shrestha" w:date="2014-01-04T19:38:00Z"/>
          <w:rFonts w:ascii="Cambria" w:hAnsi="Cambria"/>
          <w:noProof/>
          <w:rPrChange w:id="3187" w:author="Ram Shrestha" w:date="2014-01-04T19:38:00Z">
            <w:rPr>
              <w:ins w:id="3188" w:author="Ram Shrestha" w:date="2014-01-04T19:38:00Z"/>
            </w:rPr>
          </w:rPrChange>
        </w:rPr>
        <w:pPrChange w:id="3189" w:author="Ram Shrestha" w:date="2014-01-04T19:38:00Z">
          <w:pPr>
            <w:ind w:left="720" w:hanging="720"/>
            <w:jc w:val="both"/>
          </w:pPr>
        </w:pPrChange>
      </w:pPr>
      <w:ins w:id="3190" w:author="Ram Shrestha" w:date="2014-01-04T19:38:00Z">
        <w:r w:rsidRPr="00276C20">
          <w:rPr>
            <w:rFonts w:ascii="Cambria" w:hAnsi="Cambria"/>
            <w:noProof/>
            <w:rPrChange w:id="3191" w:author="Ram Shrestha" w:date="2014-01-04T19:38:00Z">
              <w:rPr/>
            </w:rPrChange>
          </w:rPr>
          <w:t xml:space="preserve">Price, DA, Goulder, PJ, Klenerman, P, Sewell, AK, Easterbrook, PJ, Troop, M, Bangham, CR, Phillips, RE (1997) Positive selection of HIV-1 cytotoxic T lymphocyte escape variants during primary infection. </w:t>
        </w:r>
        <w:r w:rsidRPr="00276C20">
          <w:rPr>
            <w:rFonts w:ascii="Cambria" w:hAnsi="Cambria"/>
            <w:i/>
            <w:noProof/>
            <w:rPrChange w:id="3192" w:author="Ram Shrestha" w:date="2014-01-04T19:38:00Z">
              <w:rPr/>
            </w:rPrChange>
          </w:rPr>
          <w:t>Proc Natl Acad Sci U S A</w:t>
        </w:r>
        <w:r w:rsidRPr="00276C20">
          <w:rPr>
            <w:rFonts w:ascii="Cambria" w:hAnsi="Cambria"/>
            <w:noProof/>
            <w:rPrChange w:id="3193" w:author="Ram Shrestha" w:date="2014-01-04T19:38:00Z">
              <w:rPr/>
            </w:rPrChange>
          </w:rPr>
          <w:t xml:space="preserve"> </w:t>
        </w:r>
        <w:r w:rsidRPr="00276C20">
          <w:rPr>
            <w:rFonts w:ascii="Cambria" w:hAnsi="Cambria"/>
            <w:b/>
            <w:noProof/>
            <w:rPrChange w:id="3194" w:author="Ram Shrestha" w:date="2014-01-04T19:38:00Z">
              <w:rPr/>
            </w:rPrChange>
          </w:rPr>
          <w:t>94</w:t>
        </w:r>
        <w:r w:rsidRPr="00276C20">
          <w:rPr>
            <w:rFonts w:ascii="Cambria" w:hAnsi="Cambria"/>
            <w:noProof/>
            <w:rPrChange w:id="3195" w:author="Ram Shrestha" w:date="2014-01-04T19:38:00Z">
              <w:rPr/>
            </w:rPrChange>
          </w:rPr>
          <w:t>: 1890-1895.</w:t>
        </w:r>
      </w:ins>
    </w:p>
    <w:p w:rsidR="00276C20" w:rsidRPr="00276C20" w:rsidRDefault="00276C20" w:rsidP="00276C20">
      <w:pPr>
        <w:jc w:val="both"/>
        <w:rPr>
          <w:ins w:id="3196" w:author="Ram Shrestha" w:date="2014-01-04T19:38:00Z"/>
          <w:rFonts w:ascii="Cambria" w:hAnsi="Cambria"/>
          <w:noProof/>
          <w:rPrChange w:id="3197" w:author="Ram Shrestha" w:date="2014-01-04T19:38:00Z">
            <w:rPr>
              <w:ins w:id="3198" w:author="Ram Shrestha" w:date="2014-01-04T19:38:00Z"/>
            </w:rPr>
          </w:rPrChange>
        </w:rPr>
        <w:pPrChange w:id="3199" w:author="Ram Shrestha" w:date="2014-01-04T19:38:00Z">
          <w:pPr>
            <w:ind w:left="720" w:hanging="720"/>
            <w:jc w:val="both"/>
          </w:pPr>
        </w:pPrChange>
      </w:pPr>
      <w:ins w:id="3200" w:author="Ram Shrestha" w:date="2014-01-04T19:38:00Z">
        <w:r w:rsidRPr="00276C20">
          <w:rPr>
            <w:rFonts w:ascii="Cambria" w:hAnsi="Cambria"/>
            <w:noProof/>
            <w:rPrChange w:id="3201" w:author="Ram Shrestha" w:date="2014-01-04T19:38:00Z">
              <w:rPr/>
            </w:rPrChange>
          </w:rPr>
          <w:t xml:space="preserve">Pruss, D, Reeves, R, Bushman, FD, Wolffe, AP (1994) The influence of DNA and nucleosome structure on integration events directed by HIV integrase. </w:t>
        </w:r>
        <w:r w:rsidRPr="00276C20">
          <w:rPr>
            <w:rFonts w:ascii="Cambria" w:hAnsi="Cambria"/>
            <w:i/>
            <w:noProof/>
            <w:rPrChange w:id="3202" w:author="Ram Shrestha" w:date="2014-01-04T19:38:00Z">
              <w:rPr/>
            </w:rPrChange>
          </w:rPr>
          <w:t>Journal of Biological Chemistry</w:t>
        </w:r>
        <w:r w:rsidRPr="00276C20">
          <w:rPr>
            <w:rFonts w:ascii="Cambria" w:hAnsi="Cambria"/>
            <w:noProof/>
            <w:rPrChange w:id="3203" w:author="Ram Shrestha" w:date="2014-01-04T19:38:00Z">
              <w:rPr/>
            </w:rPrChange>
          </w:rPr>
          <w:t xml:space="preserve"> </w:t>
        </w:r>
        <w:r w:rsidRPr="00276C20">
          <w:rPr>
            <w:rFonts w:ascii="Cambria" w:hAnsi="Cambria"/>
            <w:b/>
            <w:noProof/>
            <w:rPrChange w:id="3204" w:author="Ram Shrestha" w:date="2014-01-04T19:38:00Z">
              <w:rPr/>
            </w:rPrChange>
          </w:rPr>
          <w:t>269</w:t>
        </w:r>
        <w:r w:rsidRPr="00276C20">
          <w:rPr>
            <w:rFonts w:ascii="Cambria" w:hAnsi="Cambria"/>
            <w:noProof/>
            <w:rPrChange w:id="3205" w:author="Ram Shrestha" w:date="2014-01-04T19:38:00Z">
              <w:rPr/>
            </w:rPrChange>
          </w:rPr>
          <w:t>: 25031-25041.</w:t>
        </w:r>
      </w:ins>
    </w:p>
    <w:p w:rsidR="00276C20" w:rsidRPr="00276C20" w:rsidRDefault="00276C20" w:rsidP="00276C20">
      <w:pPr>
        <w:jc w:val="both"/>
        <w:rPr>
          <w:ins w:id="3206" w:author="Ram Shrestha" w:date="2014-01-04T19:38:00Z"/>
          <w:rFonts w:ascii="Cambria" w:hAnsi="Cambria"/>
          <w:noProof/>
          <w:rPrChange w:id="3207" w:author="Ram Shrestha" w:date="2014-01-04T19:38:00Z">
            <w:rPr>
              <w:ins w:id="3208" w:author="Ram Shrestha" w:date="2014-01-04T19:38:00Z"/>
            </w:rPr>
          </w:rPrChange>
        </w:rPr>
        <w:pPrChange w:id="3209" w:author="Ram Shrestha" w:date="2014-01-04T19:38:00Z">
          <w:pPr>
            <w:ind w:left="720" w:hanging="720"/>
            <w:jc w:val="both"/>
          </w:pPr>
        </w:pPrChange>
      </w:pPr>
      <w:ins w:id="3210" w:author="Ram Shrestha" w:date="2014-01-04T19:38:00Z">
        <w:r w:rsidRPr="00276C20">
          <w:rPr>
            <w:rFonts w:ascii="Cambria" w:hAnsi="Cambria"/>
            <w:noProof/>
            <w:rPrChange w:id="3211" w:author="Ram Shrestha" w:date="2014-01-04T19:38:00Z">
              <w:rPr/>
            </w:rPrChange>
          </w:rPr>
          <w:t xml:space="preserve">Quinn, TC (1996) Global burden of the HIV pandemic. </w:t>
        </w:r>
        <w:r w:rsidRPr="00276C20">
          <w:rPr>
            <w:rFonts w:ascii="Cambria" w:hAnsi="Cambria"/>
            <w:i/>
            <w:noProof/>
            <w:rPrChange w:id="3212" w:author="Ram Shrestha" w:date="2014-01-04T19:38:00Z">
              <w:rPr/>
            </w:rPrChange>
          </w:rPr>
          <w:t>Lancet</w:t>
        </w:r>
        <w:r w:rsidRPr="00276C20">
          <w:rPr>
            <w:rFonts w:ascii="Cambria" w:hAnsi="Cambria"/>
            <w:noProof/>
            <w:rPrChange w:id="3213" w:author="Ram Shrestha" w:date="2014-01-04T19:38:00Z">
              <w:rPr/>
            </w:rPrChange>
          </w:rPr>
          <w:t xml:space="preserve"> </w:t>
        </w:r>
        <w:r w:rsidRPr="00276C20">
          <w:rPr>
            <w:rFonts w:ascii="Cambria" w:hAnsi="Cambria"/>
            <w:b/>
            <w:noProof/>
            <w:rPrChange w:id="3214" w:author="Ram Shrestha" w:date="2014-01-04T19:38:00Z">
              <w:rPr/>
            </w:rPrChange>
          </w:rPr>
          <w:t>348</w:t>
        </w:r>
        <w:r w:rsidRPr="00276C20">
          <w:rPr>
            <w:rFonts w:ascii="Cambria" w:hAnsi="Cambria"/>
            <w:noProof/>
            <w:rPrChange w:id="3215" w:author="Ram Shrestha" w:date="2014-01-04T19:38:00Z">
              <w:rPr/>
            </w:rPrChange>
          </w:rPr>
          <w:t>: 99-106.</w:t>
        </w:r>
      </w:ins>
    </w:p>
    <w:p w:rsidR="00276C20" w:rsidRPr="00276C20" w:rsidRDefault="00276C20" w:rsidP="00276C20">
      <w:pPr>
        <w:jc w:val="both"/>
        <w:rPr>
          <w:ins w:id="3216" w:author="Ram Shrestha" w:date="2014-01-04T19:38:00Z"/>
          <w:rFonts w:ascii="Cambria" w:hAnsi="Cambria"/>
          <w:noProof/>
          <w:rPrChange w:id="3217" w:author="Ram Shrestha" w:date="2014-01-04T19:38:00Z">
            <w:rPr>
              <w:ins w:id="3218" w:author="Ram Shrestha" w:date="2014-01-04T19:38:00Z"/>
            </w:rPr>
          </w:rPrChange>
        </w:rPr>
        <w:pPrChange w:id="3219" w:author="Ram Shrestha" w:date="2014-01-04T19:38:00Z">
          <w:pPr>
            <w:ind w:left="720" w:hanging="720"/>
            <w:jc w:val="both"/>
          </w:pPr>
        </w:pPrChange>
      </w:pPr>
      <w:ins w:id="3220" w:author="Ram Shrestha" w:date="2014-01-04T19:38:00Z">
        <w:r w:rsidRPr="00276C20">
          <w:rPr>
            <w:rFonts w:ascii="Cambria" w:hAnsi="Cambria"/>
            <w:noProof/>
            <w:rPrChange w:id="3221" w:author="Ram Shrestha" w:date="2014-01-04T19:38:00Z">
              <w:rPr/>
            </w:rPrChange>
          </w:rPr>
          <w:t>Ratner, L, Haseltine, W, Patarca, R, Livak, KJ, Starcich, B, Josephs, SF, Doran, ER, Rafalski, JA, Whitehorn, EA, Baumeister, K (1985) Complete nucleotide sequence of the AIDS virus, HTLV-III.</w:t>
        </w:r>
      </w:ins>
    </w:p>
    <w:p w:rsidR="00276C20" w:rsidRPr="00276C20" w:rsidRDefault="00276C20" w:rsidP="00276C20">
      <w:pPr>
        <w:jc w:val="both"/>
        <w:rPr>
          <w:ins w:id="3222" w:author="Ram Shrestha" w:date="2014-01-04T19:38:00Z"/>
          <w:rFonts w:ascii="Cambria" w:hAnsi="Cambria"/>
          <w:noProof/>
          <w:rPrChange w:id="3223" w:author="Ram Shrestha" w:date="2014-01-04T19:38:00Z">
            <w:rPr>
              <w:ins w:id="3224" w:author="Ram Shrestha" w:date="2014-01-04T19:38:00Z"/>
            </w:rPr>
          </w:rPrChange>
        </w:rPr>
        <w:pPrChange w:id="3225" w:author="Ram Shrestha" w:date="2014-01-04T19:38:00Z">
          <w:pPr>
            <w:ind w:left="720" w:hanging="720"/>
            <w:jc w:val="both"/>
          </w:pPr>
        </w:pPrChange>
      </w:pPr>
      <w:ins w:id="3226" w:author="Ram Shrestha" w:date="2014-01-04T19:38:00Z">
        <w:r w:rsidRPr="00276C20">
          <w:rPr>
            <w:rFonts w:ascii="Cambria" w:hAnsi="Cambria"/>
            <w:noProof/>
            <w:rPrChange w:id="3227" w:author="Ram Shrestha" w:date="2014-01-04T19:38:00Z">
              <w:rPr/>
            </w:rPrChange>
          </w:rPr>
          <w:t xml:space="preserve">Raymond, S, Delobel, P, Mavigner, M, Cazabat, M, Encinas, S, Souyris, C, Bruel, P, Sandres-Saune, K, Marchou, B, Massip, P, Izopet, J (2010) CXCR4-using viruses in plasma and peripheral blood mononuclear cells during primary HIV-1 infection and impact on disease progression. </w:t>
        </w:r>
        <w:r w:rsidRPr="00276C20">
          <w:rPr>
            <w:rFonts w:ascii="Cambria" w:hAnsi="Cambria"/>
            <w:i/>
            <w:noProof/>
            <w:rPrChange w:id="3228" w:author="Ram Shrestha" w:date="2014-01-04T19:38:00Z">
              <w:rPr/>
            </w:rPrChange>
          </w:rPr>
          <w:t>AIDS</w:t>
        </w:r>
        <w:r w:rsidRPr="00276C20">
          <w:rPr>
            <w:rFonts w:ascii="Cambria" w:hAnsi="Cambria"/>
            <w:noProof/>
            <w:rPrChange w:id="3229" w:author="Ram Shrestha" w:date="2014-01-04T19:38:00Z">
              <w:rPr/>
            </w:rPrChange>
          </w:rPr>
          <w:t xml:space="preserve"> </w:t>
        </w:r>
        <w:r w:rsidRPr="00276C20">
          <w:rPr>
            <w:rFonts w:ascii="Cambria" w:hAnsi="Cambria"/>
            <w:b/>
            <w:noProof/>
            <w:rPrChange w:id="3230" w:author="Ram Shrestha" w:date="2014-01-04T19:38:00Z">
              <w:rPr/>
            </w:rPrChange>
          </w:rPr>
          <w:t>24</w:t>
        </w:r>
        <w:r w:rsidRPr="00276C20">
          <w:rPr>
            <w:rFonts w:ascii="Cambria" w:hAnsi="Cambria"/>
            <w:noProof/>
            <w:rPrChange w:id="3231" w:author="Ram Shrestha" w:date="2014-01-04T19:38:00Z">
              <w:rPr/>
            </w:rPrChange>
          </w:rPr>
          <w:t>: 2305-2312.</w:t>
        </w:r>
      </w:ins>
    </w:p>
    <w:p w:rsidR="00276C20" w:rsidRPr="00276C20" w:rsidRDefault="00276C20" w:rsidP="00276C20">
      <w:pPr>
        <w:jc w:val="both"/>
        <w:rPr>
          <w:ins w:id="3232" w:author="Ram Shrestha" w:date="2014-01-04T19:38:00Z"/>
          <w:rFonts w:ascii="Cambria" w:hAnsi="Cambria"/>
          <w:noProof/>
          <w:rPrChange w:id="3233" w:author="Ram Shrestha" w:date="2014-01-04T19:38:00Z">
            <w:rPr>
              <w:ins w:id="3234" w:author="Ram Shrestha" w:date="2014-01-04T19:38:00Z"/>
            </w:rPr>
          </w:rPrChange>
        </w:rPr>
        <w:pPrChange w:id="3235" w:author="Ram Shrestha" w:date="2014-01-04T19:38:00Z">
          <w:pPr>
            <w:ind w:left="720" w:hanging="720"/>
            <w:jc w:val="both"/>
          </w:pPr>
        </w:pPrChange>
      </w:pPr>
      <w:ins w:id="3236" w:author="Ram Shrestha" w:date="2014-01-04T19:38:00Z">
        <w:r w:rsidRPr="00276C20">
          <w:rPr>
            <w:rFonts w:ascii="Cambria" w:hAnsi="Cambria"/>
            <w:noProof/>
            <w:rPrChange w:id="3237" w:author="Ram Shrestha" w:date="2014-01-04T19:38:00Z">
              <w:rPr/>
            </w:rPrChange>
          </w:rPr>
          <w:t xml:space="preserve">Razooky, BS, Weinberger, LS (2011) Mapping the architecture of the HIV-1 Tat circuit: A decision-making circuit that lacks bistability and exploits stochastic noise. </w:t>
        </w:r>
        <w:r w:rsidRPr="00276C20">
          <w:rPr>
            <w:rFonts w:ascii="Cambria" w:hAnsi="Cambria"/>
            <w:i/>
            <w:noProof/>
            <w:rPrChange w:id="3238" w:author="Ram Shrestha" w:date="2014-01-04T19:38:00Z">
              <w:rPr/>
            </w:rPrChange>
          </w:rPr>
          <w:t>Methods</w:t>
        </w:r>
        <w:r w:rsidRPr="00276C20">
          <w:rPr>
            <w:rFonts w:ascii="Cambria" w:hAnsi="Cambria"/>
            <w:noProof/>
            <w:rPrChange w:id="3239" w:author="Ram Shrestha" w:date="2014-01-04T19:38:00Z">
              <w:rPr/>
            </w:rPrChange>
          </w:rPr>
          <w:t xml:space="preserve"> </w:t>
        </w:r>
        <w:r w:rsidRPr="00276C20">
          <w:rPr>
            <w:rFonts w:ascii="Cambria" w:hAnsi="Cambria"/>
            <w:b/>
            <w:noProof/>
            <w:rPrChange w:id="3240" w:author="Ram Shrestha" w:date="2014-01-04T19:38:00Z">
              <w:rPr/>
            </w:rPrChange>
          </w:rPr>
          <w:t>53</w:t>
        </w:r>
        <w:r w:rsidRPr="00276C20">
          <w:rPr>
            <w:rFonts w:ascii="Cambria" w:hAnsi="Cambria"/>
            <w:noProof/>
            <w:rPrChange w:id="3241" w:author="Ram Shrestha" w:date="2014-01-04T19:38:00Z">
              <w:rPr/>
            </w:rPrChange>
          </w:rPr>
          <w:t>: 68-77.</w:t>
        </w:r>
      </w:ins>
    </w:p>
    <w:p w:rsidR="00276C20" w:rsidRPr="00276C20" w:rsidRDefault="00276C20" w:rsidP="00276C20">
      <w:pPr>
        <w:jc w:val="both"/>
        <w:rPr>
          <w:ins w:id="3242" w:author="Ram Shrestha" w:date="2014-01-04T19:38:00Z"/>
          <w:rFonts w:ascii="Cambria" w:hAnsi="Cambria"/>
          <w:noProof/>
          <w:rPrChange w:id="3243" w:author="Ram Shrestha" w:date="2014-01-04T19:38:00Z">
            <w:rPr>
              <w:ins w:id="3244" w:author="Ram Shrestha" w:date="2014-01-04T19:38:00Z"/>
            </w:rPr>
          </w:rPrChange>
        </w:rPr>
        <w:pPrChange w:id="3245" w:author="Ram Shrestha" w:date="2014-01-04T19:38:00Z">
          <w:pPr>
            <w:ind w:left="720" w:hanging="720"/>
            <w:jc w:val="both"/>
          </w:pPr>
        </w:pPrChange>
      </w:pPr>
      <w:ins w:id="3246" w:author="Ram Shrestha" w:date="2014-01-04T19:38:00Z">
        <w:r w:rsidRPr="00276C20">
          <w:rPr>
            <w:rFonts w:ascii="Cambria" w:hAnsi="Cambria"/>
            <w:noProof/>
            <w:rPrChange w:id="3247" w:author="Ram Shrestha" w:date="2014-01-04T19:38:00Z">
              <w:rPr/>
            </w:rPrChange>
          </w:rPr>
          <w:t xml:space="preserve">Rhee, SY, Gonzales, MJ, Kantor, R, Betts, BJ, Ravela, J, Shafer, RW (2003) Human immunodeficiency virus reverse transcriptase and protease sequence database. </w:t>
        </w:r>
        <w:r w:rsidRPr="00276C20">
          <w:rPr>
            <w:rFonts w:ascii="Cambria" w:hAnsi="Cambria"/>
            <w:i/>
            <w:noProof/>
            <w:rPrChange w:id="3248" w:author="Ram Shrestha" w:date="2014-01-04T19:38:00Z">
              <w:rPr/>
            </w:rPrChange>
          </w:rPr>
          <w:t>Nucleic Acids Res</w:t>
        </w:r>
        <w:r w:rsidRPr="00276C20">
          <w:rPr>
            <w:rFonts w:ascii="Cambria" w:hAnsi="Cambria"/>
            <w:noProof/>
            <w:rPrChange w:id="3249" w:author="Ram Shrestha" w:date="2014-01-04T19:38:00Z">
              <w:rPr/>
            </w:rPrChange>
          </w:rPr>
          <w:t xml:space="preserve"> </w:t>
        </w:r>
        <w:r w:rsidRPr="00276C20">
          <w:rPr>
            <w:rFonts w:ascii="Cambria" w:hAnsi="Cambria"/>
            <w:b/>
            <w:noProof/>
            <w:rPrChange w:id="3250" w:author="Ram Shrestha" w:date="2014-01-04T19:38:00Z">
              <w:rPr/>
            </w:rPrChange>
          </w:rPr>
          <w:t>31</w:t>
        </w:r>
        <w:r w:rsidRPr="00276C20">
          <w:rPr>
            <w:rFonts w:ascii="Cambria" w:hAnsi="Cambria"/>
            <w:noProof/>
            <w:rPrChange w:id="3251" w:author="Ram Shrestha" w:date="2014-01-04T19:38:00Z">
              <w:rPr/>
            </w:rPrChange>
          </w:rPr>
          <w:t>: 298-303.</w:t>
        </w:r>
      </w:ins>
    </w:p>
    <w:p w:rsidR="00276C20" w:rsidRPr="00276C20" w:rsidRDefault="00276C20" w:rsidP="00276C20">
      <w:pPr>
        <w:jc w:val="both"/>
        <w:rPr>
          <w:ins w:id="3252" w:author="Ram Shrestha" w:date="2014-01-04T19:38:00Z"/>
          <w:rFonts w:ascii="Cambria" w:hAnsi="Cambria"/>
          <w:noProof/>
          <w:rPrChange w:id="3253" w:author="Ram Shrestha" w:date="2014-01-04T19:38:00Z">
            <w:rPr>
              <w:ins w:id="3254" w:author="Ram Shrestha" w:date="2014-01-04T19:38:00Z"/>
            </w:rPr>
          </w:rPrChange>
        </w:rPr>
        <w:pPrChange w:id="3255" w:author="Ram Shrestha" w:date="2014-01-04T19:38:00Z">
          <w:pPr>
            <w:ind w:left="720" w:hanging="720"/>
            <w:jc w:val="both"/>
          </w:pPr>
        </w:pPrChange>
      </w:pPr>
      <w:ins w:id="3256" w:author="Ram Shrestha" w:date="2014-01-04T19:38:00Z">
        <w:r w:rsidRPr="00276C20">
          <w:rPr>
            <w:rFonts w:ascii="Cambria" w:hAnsi="Cambria"/>
            <w:noProof/>
            <w:rPrChange w:id="3257" w:author="Ram Shrestha" w:date="2014-01-04T19:38:00Z">
              <w:rPr/>
            </w:rPrChange>
          </w:rPr>
          <w:t xml:space="preserve">Richman, DD, Fischl, MA, Grieco, MH, Gottlieb, MS, Volberding, PA, Laskin, OL, Leedom, JM, Groopman, JE, Mildvan, D, Hirsch, MS, et al. (1987) The toxicity of azidothymidine (AZT) in the treatment of patients with AIDS and AIDS-related complex. A double-blind, placebo-controlled trial. </w:t>
        </w:r>
        <w:r w:rsidRPr="00276C20">
          <w:rPr>
            <w:rFonts w:ascii="Cambria" w:hAnsi="Cambria"/>
            <w:i/>
            <w:noProof/>
            <w:rPrChange w:id="3258" w:author="Ram Shrestha" w:date="2014-01-04T19:38:00Z">
              <w:rPr/>
            </w:rPrChange>
          </w:rPr>
          <w:t>N Engl J Med</w:t>
        </w:r>
        <w:r w:rsidRPr="00276C20">
          <w:rPr>
            <w:rFonts w:ascii="Cambria" w:hAnsi="Cambria"/>
            <w:noProof/>
            <w:rPrChange w:id="3259" w:author="Ram Shrestha" w:date="2014-01-04T19:38:00Z">
              <w:rPr/>
            </w:rPrChange>
          </w:rPr>
          <w:t xml:space="preserve"> </w:t>
        </w:r>
        <w:r w:rsidRPr="00276C20">
          <w:rPr>
            <w:rFonts w:ascii="Cambria" w:hAnsi="Cambria"/>
            <w:b/>
            <w:noProof/>
            <w:rPrChange w:id="3260" w:author="Ram Shrestha" w:date="2014-01-04T19:38:00Z">
              <w:rPr/>
            </w:rPrChange>
          </w:rPr>
          <w:t>317</w:t>
        </w:r>
        <w:r w:rsidRPr="00276C20">
          <w:rPr>
            <w:rFonts w:ascii="Cambria" w:hAnsi="Cambria"/>
            <w:noProof/>
            <w:rPrChange w:id="3261" w:author="Ram Shrestha" w:date="2014-01-04T19:38:00Z">
              <w:rPr/>
            </w:rPrChange>
          </w:rPr>
          <w:t>: 192-197.</w:t>
        </w:r>
      </w:ins>
    </w:p>
    <w:p w:rsidR="00276C20" w:rsidRPr="00276C20" w:rsidRDefault="00276C20" w:rsidP="00276C20">
      <w:pPr>
        <w:jc w:val="both"/>
        <w:rPr>
          <w:ins w:id="3262" w:author="Ram Shrestha" w:date="2014-01-04T19:38:00Z"/>
          <w:rFonts w:ascii="Cambria" w:hAnsi="Cambria"/>
          <w:noProof/>
          <w:rPrChange w:id="3263" w:author="Ram Shrestha" w:date="2014-01-04T19:38:00Z">
            <w:rPr>
              <w:ins w:id="3264" w:author="Ram Shrestha" w:date="2014-01-04T19:38:00Z"/>
            </w:rPr>
          </w:rPrChange>
        </w:rPr>
        <w:pPrChange w:id="3265" w:author="Ram Shrestha" w:date="2014-01-04T19:38:00Z">
          <w:pPr>
            <w:ind w:left="720" w:hanging="720"/>
            <w:jc w:val="both"/>
          </w:pPr>
        </w:pPrChange>
      </w:pPr>
      <w:ins w:id="3266" w:author="Ram Shrestha" w:date="2014-01-04T19:38:00Z">
        <w:r w:rsidRPr="00276C20">
          <w:rPr>
            <w:rFonts w:ascii="Cambria" w:hAnsi="Cambria"/>
            <w:noProof/>
            <w:rPrChange w:id="3267" w:author="Ram Shrestha" w:date="2014-01-04T19:38:00Z">
              <w:rPr/>
            </w:rPrChange>
          </w:rPr>
          <w:t xml:space="preserve">Riviere, L, Darlix, JL, Cimarelli, A (2010) Analysis of the viral elements required in the nuclear import of HIV-1 DNA. </w:t>
        </w:r>
        <w:r w:rsidRPr="00276C20">
          <w:rPr>
            <w:rFonts w:ascii="Cambria" w:hAnsi="Cambria"/>
            <w:i/>
            <w:noProof/>
            <w:rPrChange w:id="3268" w:author="Ram Shrestha" w:date="2014-01-04T19:38:00Z">
              <w:rPr/>
            </w:rPrChange>
          </w:rPr>
          <w:t>J Virol</w:t>
        </w:r>
        <w:r w:rsidRPr="00276C20">
          <w:rPr>
            <w:rFonts w:ascii="Cambria" w:hAnsi="Cambria"/>
            <w:noProof/>
            <w:rPrChange w:id="3269" w:author="Ram Shrestha" w:date="2014-01-04T19:38:00Z">
              <w:rPr/>
            </w:rPrChange>
          </w:rPr>
          <w:t xml:space="preserve"> </w:t>
        </w:r>
        <w:r w:rsidRPr="00276C20">
          <w:rPr>
            <w:rFonts w:ascii="Cambria" w:hAnsi="Cambria"/>
            <w:b/>
            <w:noProof/>
            <w:rPrChange w:id="3270" w:author="Ram Shrestha" w:date="2014-01-04T19:38:00Z">
              <w:rPr/>
            </w:rPrChange>
          </w:rPr>
          <w:t>84</w:t>
        </w:r>
        <w:r w:rsidRPr="00276C20">
          <w:rPr>
            <w:rFonts w:ascii="Cambria" w:hAnsi="Cambria"/>
            <w:noProof/>
            <w:rPrChange w:id="3271" w:author="Ram Shrestha" w:date="2014-01-04T19:38:00Z">
              <w:rPr/>
            </w:rPrChange>
          </w:rPr>
          <w:t>: 729-739.</w:t>
        </w:r>
      </w:ins>
    </w:p>
    <w:p w:rsidR="00276C20" w:rsidRPr="00276C20" w:rsidRDefault="00276C20" w:rsidP="00276C20">
      <w:pPr>
        <w:jc w:val="both"/>
        <w:rPr>
          <w:ins w:id="3272" w:author="Ram Shrestha" w:date="2014-01-04T19:38:00Z"/>
          <w:rFonts w:ascii="Cambria" w:hAnsi="Cambria"/>
          <w:noProof/>
          <w:rPrChange w:id="3273" w:author="Ram Shrestha" w:date="2014-01-04T19:38:00Z">
            <w:rPr>
              <w:ins w:id="3274" w:author="Ram Shrestha" w:date="2014-01-04T19:38:00Z"/>
            </w:rPr>
          </w:rPrChange>
        </w:rPr>
        <w:pPrChange w:id="3275" w:author="Ram Shrestha" w:date="2014-01-04T19:38:00Z">
          <w:pPr>
            <w:ind w:left="720" w:hanging="720"/>
            <w:jc w:val="both"/>
          </w:pPr>
        </w:pPrChange>
      </w:pPr>
      <w:ins w:id="3276" w:author="Ram Shrestha" w:date="2014-01-04T19:38:00Z">
        <w:r w:rsidRPr="00276C20">
          <w:rPr>
            <w:rFonts w:ascii="Cambria" w:hAnsi="Cambria"/>
            <w:noProof/>
            <w:rPrChange w:id="3277" w:author="Ram Shrestha" w:date="2014-01-04T19:38:00Z">
              <w:rPr/>
            </w:rPrChange>
          </w:rPr>
          <w:t xml:space="preserve">Rizzuto, CD, Wyatt, R, Hernandez-Ramos, N, Sun, Y, Kwong, PD, Hendrickson, WA, Sodroski, J (1998) A conserved HIV gp120 glycoprotein structure involved in chemokine receptor binding. </w:t>
        </w:r>
        <w:r w:rsidRPr="00276C20">
          <w:rPr>
            <w:rFonts w:ascii="Cambria" w:hAnsi="Cambria"/>
            <w:i/>
            <w:noProof/>
            <w:rPrChange w:id="3278" w:author="Ram Shrestha" w:date="2014-01-04T19:38:00Z">
              <w:rPr/>
            </w:rPrChange>
          </w:rPr>
          <w:t>Science</w:t>
        </w:r>
        <w:r w:rsidRPr="00276C20">
          <w:rPr>
            <w:rFonts w:ascii="Cambria" w:hAnsi="Cambria"/>
            <w:noProof/>
            <w:rPrChange w:id="3279" w:author="Ram Shrestha" w:date="2014-01-04T19:38:00Z">
              <w:rPr/>
            </w:rPrChange>
          </w:rPr>
          <w:t xml:space="preserve"> </w:t>
        </w:r>
        <w:r w:rsidRPr="00276C20">
          <w:rPr>
            <w:rFonts w:ascii="Cambria" w:hAnsi="Cambria"/>
            <w:b/>
            <w:noProof/>
            <w:rPrChange w:id="3280" w:author="Ram Shrestha" w:date="2014-01-04T19:38:00Z">
              <w:rPr/>
            </w:rPrChange>
          </w:rPr>
          <w:t>280</w:t>
        </w:r>
        <w:r w:rsidRPr="00276C20">
          <w:rPr>
            <w:rFonts w:ascii="Cambria" w:hAnsi="Cambria"/>
            <w:noProof/>
            <w:rPrChange w:id="3281" w:author="Ram Shrestha" w:date="2014-01-04T19:38:00Z">
              <w:rPr/>
            </w:rPrChange>
          </w:rPr>
          <w:t>: 1949-1953.</w:t>
        </w:r>
      </w:ins>
    </w:p>
    <w:p w:rsidR="00276C20" w:rsidRPr="00276C20" w:rsidRDefault="00276C20" w:rsidP="00276C20">
      <w:pPr>
        <w:jc w:val="both"/>
        <w:rPr>
          <w:ins w:id="3282" w:author="Ram Shrestha" w:date="2014-01-04T19:38:00Z"/>
          <w:rFonts w:ascii="Cambria" w:hAnsi="Cambria"/>
          <w:noProof/>
          <w:rPrChange w:id="3283" w:author="Ram Shrestha" w:date="2014-01-04T19:38:00Z">
            <w:rPr>
              <w:ins w:id="3284" w:author="Ram Shrestha" w:date="2014-01-04T19:38:00Z"/>
            </w:rPr>
          </w:rPrChange>
        </w:rPr>
        <w:pPrChange w:id="3285" w:author="Ram Shrestha" w:date="2014-01-04T19:38:00Z">
          <w:pPr>
            <w:ind w:left="720" w:hanging="720"/>
            <w:jc w:val="both"/>
          </w:pPr>
        </w:pPrChange>
      </w:pPr>
      <w:ins w:id="3286" w:author="Ram Shrestha" w:date="2014-01-04T19:38:00Z">
        <w:r w:rsidRPr="00276C20">
          <w:rPr>
            <w:rFonts w:ascii="Cambria" w:hAnsi="Cambria"/>
            <w:noProof/>
            <w:rPrChange w:id="3287" w:author="Ram Shrestha" w:date="2014-01-04T19:38:00Z">
              <w:rPr/>
            </w:rPrChange>
          </w:rPr>
          <w:t xml:space="preserve">Robbins, GK, De Gruttola, V, Shafer, RW, Smeaton, LM, Snyder, SW, Pettinelli, C, Dubé, MP, Fischl, MA, Pollard, RB, Delapenha, R (2003) Comparison of sequential three-drug regimens as initial therapy for HIV-1 infection. </w:t>
        </w:r>
        <w:r w:rsidRPr="00276C20">
          <w:rPr>
            <w:rFonts w:ascii="Cambria" w:hAnsi="Cambria"/>
            <w:i/>
            <w:noProof/>
            <w:rPrChange w:id="3288" w:author="Ram Shrestha" w:date="2014-01-04T19:38:00Z">
              <w:rPr/>
            </w:rPrChange>
          </w:rPr>
          <w:t>New England Journal of Medicine</w:t>
        </w:r>
        <w:r w:rsidRPr="00276C20">
          <w:rPr>
            <w:rFonts w:ascii="Cambria" w:hAnsi="Cambria"/>
            <w:noProof/>
            <w:rPrChange w:id="3289" w:author="Ram Shrestha" w:date="2014-01-04T19:38:00Z">
              <w:rPr/>
            </w:rPrChange>
          </w:rPr>
          <w:t xml:space="preserve"> </w:t>
        </w:r>
        <w:r w:rsidRPr="00276C20">
          <w:rPr>
            <w:rFonts w:ascii="Cambria" w:hAnsi="Cambria"/>
            <w:b/>
            <w:noProof/>
            <w:rPrChange w:id="3290" w:author="Ram Shrestha" w:date="2014-01-04T19:38:00Z">
              <w:rPr/>
            </w:rPrChange>
          </w:rPr>
          <w:t>349</w:t>
        </w:r>
        <w:r w:rsidRPr="00276C20">
          <w:rPr>
            <w:rFonts w:ascii="Cambria" w:hAnsi="Cambria"/>
            <w:noProof/>
            <w:rPrChange w:id="3291" w:author="Ram Shrestha" w:date="2014-01-04T19:38:00Z">
              <w:rPr/>
            </w:rPrChange>
          </w:rPr>
          <w:t>: 2293-2303.</w:t>
        </w:r>
      </w:ins>
    </w:p>
    <w:p w:rsidR="00276C20" w:rsidRPr="00276C20" w:rsidRDefault="00276C20" w:rsidP="00276C20">
      <w:pPr>
        <w:jc w:val="both"/>
        <w:rPr>
          <w:ins w:id="3292" w:author="Ram Shrestha" w:date="2014-01-04T19:38:00Z"/>
          <w:rFonts w:ascii="Cambria" w:hAnsi="Cambria"/>
          <w:noProof/>
          <w:rPrChange w:id="3293" w:author="Ram Shrestha" w:date="2014-01-04T19:38:00Z">
            <w:rPr>
              <w:ins w:id="3294" w:author="Ram Shrestha" w:date="2014-01-04T19:38:00Z"/>
            </w:rPr>
          </w:rPrChange>
        </w:rPr>
        <w:pPrChange w:id="3295" w:author="Ram Shrestha" w:date="2014-01-04T19:38:00Z">
          <w:pPr>
            <w:ind w:left="720" w:hanging="720"/>
            <w:jc w:val="both"/>
          </w:pPr>
        </w:pPrChange>
      </w:pPr>
      <w:ins w:id="3296" w:author="Ram Shrestha" w:date="2014-01-04T19:38:00Z">
        <w:r w:rsidRPr="00276C20">
          <w:rPr>
            <w:rFonts w:ascii="Cambria" w:hAnsi="Cambria"/>
            <w:noProof/>
            <w:rPrChange w:id="3297" w:author="Ram Shrestha" w:date="2014-01-04T19:38:00Z">
              <w:rPr/>
            </w:rPrChange>
          </w:rPr>
          <w:t xml:space="preserve">Roberts, JD, Bebenek, K, Kunkel, TA (1988) The accuracy of reverse transcriptase from HIV-1. </w:t>
        </w:r>
        <w:r w:rsidRPr="00276C20">
          <w:rPr>
            <w:rFonts w:ascii="Cambria" w:hAnsi="Cambria"/>
            <w:i/>
            <w:noProof/>
            <w:rPrChange w:id="3298" w:author="Ram Shrestha" w:date="2014-01-04T19:38:00Z">
              <w:rPr/>
            </w:rPrChange>
          </w:rPr>
          <w:t>Science</w:t>
        </w:r>
        <w:r w:rsidRPr="00276C20">
          <w:rPr>
            <w:rFonts w:ascii="Cambria" w:hAnsi="Cambria"/>
            <w:noProof/>
            <w:rPrChange w:id="3299" w:author="Ram Shrestha" w:date="2014-01-04T19:38:00Z">
              <w:rPr/>
            </w:rPrChange>
          </w:rPr>
          <w:t xml:space="preserve"> </w:t>
        </w:r>
        <w:r w:rsidRPr="00276C20">
          <w:rPr>
            <w:rFonts w:ascii="Cambria" w:hAnsi="Cambria"/>
            <w:b/>
            <w:noProof/>
            <w:rPrChange w:id="3300" w:author="Ram Shrestha" w:date="2014-01-04T19:38:00Z">
              <w:rPr/>
            </w:rPrChange>
          </w:rPr>
          <w:t>242</w:t>
        </w:r>
        <w:r w:rsidRPr="00276C20">
          <w:rPr>
            <w:rFonts w:ascii="Cambria" w:hAnsi="Cambria"/>
            <w:noProof/>
            <w:rPrChange w:id="3301" w:author="Ram Shrestha" w:date="2014-01-04T19:38:00Z">
              <w:rPr/>
            </w:rPrChange>
          </w:rPr>
          <w:t>: 1171-1173.</w:t>
        </w:r>
      </w:ins>
    </w:p>
    <w:p w:rsidR="00276C20" w:rsidRPr="00276C20" w:rsidRDefault="00276C20" w:rsidP="00276C20">
      <w:pPr>
        <w:jc w:val="both"/>
        <w:rPr>
          <w:ins w:id="3302" w:author="Ram Shrestha" w:date="2014-01-04T19:38:00Z"/>
          <w:rFonts w:ascii="Cambria" w:hAnsi="Cambria"/>
          <w:noProof/>
          <w:rPrChange w:id="3303" w:author="Ram Shrestha" w:date="2014-01-04T19:38:00Z">
            <w:rPr>
              <w:ins w:id="3304" w:author="Ram Shrestha" w:date="2014-01-04T19:38:00Z"/>
            </w:rPr>
          </w:rPrChange>
        </w:rPr>
        <w:pPrChange w:id="3305" w:author="Ram Shrestha" w:date="2014-01-04T19:38:00Z">
          <w:pPr>
            <w:ind w:left="720" w:hanging="720"/>
            <w:jc w:val="both"/>
          </w:pPr>
        </w:pPrChange>
      </w:pPr>
      <w:ins w:id="3306" w:author="Ram Shrestha" w:date="2014-01-04T19:38:00Z">
        <w:r w:rsidRPr="00276C20">
          <w:rPr>
            <w:rFonts w:ascii="Cambria" w:hAnsi="Cambria"/>
            <w:noProof/>
            <w:rPrChange w:id="3307" w:author="Ram Shrestha" w:date="2014-01-04T19:38:00Z">
              <w:rPr/>
            </w:rPrChange>
          </w:rPr>
          <w:t xml:space="preserve">Robertson, D (2003) US FDA approves new class of HIV therapeutics. </w:t>
        </w:r>
        <w:r w:rsidRPr="00276C20">
          <w:rPr>
            <w:rFonts w:ascii="Cambria" w:hAnsi="Cambria"/>
            <w:i/>
            <w:noProof/>
            <w:rPrChange w:id="3308" w:author="Ram Shrestha" w:date="2014-01-04T19:38:00Z">
              <w:rPr/>
            </w:rPrChange>
          </w:rPr>
          <w:t>Nature Biotechnology</w:t>
        </w:r>
        <w:r w:rsidRPr="00276C20">
          <w:rPr>
            <w:rFonts w:ascii="Cambria" w:hAnsi="Cambria"/>
            <w:noProof/>
            <w:rPrChange w:id="3309" w:author="Ram Shrestha" w:date="2014-01-04T19:38:00Z">
              <w:rPr/>
            </w:rPrChange>
          </w:rPr>
          <w:t xml:space="preserve"> </w:t>
        </w:r>
        <w:r w:rsidRPr="00276C20">
          <w:rPr>
            <w:rFonts w:ascii="Cambria" w:hAnsi="Cambria"/>
            <w:b/>
            <w:noProof/>
            <w:rPrChange w:id="3310" w:author="Ram Shrestha" w:date="2014-01-04T19:38:00Z">
              <w:rPr/>
            </w:rPrChange>
          </w:rPr>
          <w:t>21</w:t>
        </w:r>
        <w:r w:rsidRPr="00276C20">
          <w:rPr>
            <w:rFonts w:ascii="Cambria" w:hAnsi="Cambria"/>
            <w:noProof/>
            <w:rPrChange w:id="3311" w:author="Ram Shrestha" w:date="2014-01-04T19:38:00Z">
              <w:rPr/>
            </w:rPrChange>
          </w:rPr>
          <w:t>: 470-471.</w:t>
        </w:r>
      </w:ins>
    </w:p>
    <w:p w:rsidR="00276C20" w:rsidRPr="00276C20" w:rsidRDefault="00276C20" w:rsidP="00276C20">
      <w:pPr>
        <w:jc w:val="both"/>
        <w:rPr>
          <w:ins w:id="3312" w:author="Ram Shrestha" w:date="2014-01-04T19:38:00Z"/>
          <w:rFonts w:ascii="Cambria" w:hAnsi="Cambria"/>
          <w:noProof/>
          <w:rPrChange w:id="3313" w:author="Ram Shrestha" w:date="2014-01-04T19:38:00Z">
            <w:rPr>
              <w:ins w:id="3314" w:author="Ram Shrestha" w:date="2014-01-04T19:38:00Z"/>
            </w:rPr>
          </w:rPrChange>
        </w:rPr>
        <w:pPrChange w:id="3315" w:author="Ram Shrestha" w:date="2014-01-04T19:38:00Z">
          <w:pPr>
            <w:ind w:left="720" w:hanging="720"/>
            <w:jc w:val="both"/>
          </w:pPr>
        </w:pPrChange>
      </w:pPr>
      <w:ins w:id="3316" w:author="Ram Shrestha" w:date="2014-01-04T19:38:00Z">
        <w:r w:rsidRPr="00276C20">
          <w:rPr>
            <w:rFonts w:ascii="Cambria" w:hAnsi="Cambria"/>
            <w:noProof/>
            <w:rPrChange w:id="3317" w:author="Ram Shrestha" w:date="2014-01-04T19:38:00Z">
              <w:rPr/>
            </w:rPrChange>
          </w:rPr>
          <w:t xml:space="preserve">Robertson, DL, Anderson, JP, Bradac, JA, Carr, JK, Foley, B, Funkhouser, RK, Gao, F, Hahn, BH, Kalish, ML, Kuiken, C (2000a) HIV-1 nomenclature proposal. </w:t>
        </w:r>
        <w:r w:rsidRPr="00276C20">
          <w:rPr>
            <w:rFonts w:ascii="Cambria" w:hAnsi="Cambria"/>
            <w:i/>
            <w:noProof/>
            <w:rPrChange w:id="3318" w:author="Ram Shrestha" w:date="2014-01-04T19:38:00Z">
              <w:rPr/>
            </w:rPrChange>
          </w:rPr>
          <w:t>Science</w:t>
        </w:r>
        <w:r w:rsidRPr="00276C20">
          <w:rPr>
            <w:rFonts w:ascii="Cambria" w:hAnsi="Cambria"/>
            <w:noProof/>
            <w:rPrChange w:id="3319" w:author="Ram Shrestha" w:date="2014-01-04T19:38:00Z">
              <w:rPr/>
            </w:rPrChange>
          </w:rPr>
          <w:t xml:space="preserve"> </w:t>
        </w:r>
        <w:r w:rsidRPr="00276C20">
          <w:rPr>
            <w:rFonts w:ascii="Cambria" w:hAnsi="Cambria"/>
            <w:b/>
            <w:noProof/>
            <w:rPrChange w:id="3320" w:author="Ram Shrestha" w:date="2014-01-04T19:38:00Z">
              <w:rPr/>
            </w:rPrChange>
          </w:rPr>
          <w:t>288</w:t>
        </w:r>
        <w:r w:rsidRPr="00276C20">
          <w:rPr>
            <w:rFonts w:ascii="Cambria" w:hAnsi="Cambria"/>
            <w:noProof/>
            <w:rPrChange w:id="3321" w:author="Ram Shrestha" w:date="2014-01-04T19:38:00Z">
              <w:rPr/>
            </w:rPrChange>
          </w:rPr>
          <w:t>: 55–55.</w:t>
        </w:r>
      </w:ins>
    </w:p>
    <w:p w:rsidR="00276C20" w:rsidRPr="00276C20" w:rsidRDefault="00276C20" w:rsidP="00276C20">
      <w:pPr>
        <w:jc w:val="both"/>
        <w:rPr>
          <w:ins w:id="3322" w:author="Ram Shrestha" w:date="2014-01-04T19:38:00Z"/>
          <w:rFonts w:ascii="Cambria" w:hAnsi="Cambria"/>
          <w:noProof/>
          <w:rPrChange w:id="3323" w:author="Ram Shrestha" w:date="2014-01-04T19:38:00Z">
            <w:rPr>
              <w:ins w:id="3324" w:author="Ram Shrestha" w:date="2014-01-04T19:38:00Z"/>
            </w:rPr>
          </w:rPrChange>
        </w:rPr>
        <w:pPrChange w:id="3325" w:author="Ram Shrestha" w:date="2014-01-04T19:38:00Z">
          <w:pPr>
            <w:ind w:left="720" w:hanging="720"/>
            <w:jc w:val="both"/>
          </w:pPr>
        </w:pPrChange>
      </w:pPr>
      <w:ins w:id="3326" w:author="Ram Shrestha" w:date="2014-01-04T19:38:00Z">
        <w:r w:rsidRPr="00276C20">
          <w:rPr>
            <w:rFonts w:ascii="Cambria" w:hAnsi="Cambria"/>
            <w:noProof/>
            <w:rPrChange w:id="3327" w:author="Ram Shrestha" w:date="2014-01-04T19:38:00Z">
              <w:rPr/>
            </w:rPrChange>
          </w:rPr>
          <w:t xml:space="preserve">Robertson, DL, Anderson, JP, Bradac, JA, Carr, JK, Foley, B, Funkhouser, RK, Gao, F, Hahn, BH, Kalish, ML, Kuiken, C, Learn, GH, Leitner, T, McCutchan, F, Osmanov, S, Peeters, M, Pieniazek, D, Salminen, M, Sharp, PM, Wolinsky, S, Korber, B (2000b) HIV-1 nomenclature proposal. </w:t>
        </w:r>
        <w:r w:rsidRPr="00276C20">
          <w:rPr>
            <w:rFonts w:ascii="Cambria" w:hAnsi="Cambria"/>
            <w:i/>
            <w:noProof/>
            <w:rPrChange w:id="3328" w:author="Ram Shrestha" w:date="2014-01-04T19:38:00Z">
              <w:rPr/>
            </w:rPrChange>
          </w:rPr>
          <w:t>Science</w:t>
        </w:r>
        <w:r w:rsidRPr="00276C20">
          <w:rPr>
            <w:rFonts w:ascii="Cambria" w:hAnsi="Cambria"/>
            <w:noProof/>
            <w:rPrChange w:id="3329" w:author="Ram Shrestha" w:date="2014-01-04T19:38:00Z">
              <w:rPr/>
            </w:rPrChange>
          </w:rPr>
          <w:t xml:space="preserve"> </w:t>
        </w:r>
        <w:r w:rsidRPr="00276C20">
          <w:rPr>
            <w:rFonts w:ascii="Cambria" w:hAnsi="Cambria"/>
            <w:b/>
            <w:noProof/>
            <w:rPrChange w:id="3330" w:author="Ram Shrestha" w:date="2014-01-04T19:38:00Z">
              <w:rPr/>
            </w:rPrChange>
          </w:rPr>
          <w:t>288</w:t>
        </w:r>
        <w:r w:rsidRPr="00276C20">
          <w:rPr>
            <w:rFonts w:ascii="Cambria" w:hAnsi="Cambria"/>
            <w:noProof/>
            <w:rPrChange w:id="3331" w:author="Ram Shrestha" w:date="2014-01-04T19:38:00Z">
              <w:rPr/>
            </w:rPrChange>
          </w:rPr>
          <w:t>: 55-56.</w:t>
        </w:r>
      </w:ins>
    </w:p>
    <w:p w:rsidR="00276C20" w:rsidRPr="00276C20" w:rsidRDefault="00276C20" w:rsidP="00276C20">
      <w:pPr>
        <w:jc w:val="both"/>
        <w:rPr>
          <w:ins w:id="3332" w:author="Ram Shrestha" w:date="2014-01-04T19:38:00Z"/>
          <w:rFonts w:ascii="Cambria" w:hAnsi="Cambria"/>
          <w:noProof/>
          <w:rPrChange w:id="3333" w:author="Ram Shrestha" w:date="2014-01-04T19:38:00Z">
            <w:rPr>
              <w:ins w:id="3334" w:author="Ram Shrestha" w:date="2014-01-04T19:38:00Z"/>
            </w:rPr>
          </w:rPrChange>
        </w:rPr>
        <w:pPrChange w:id="3335" w:author="Ram Shrestha" w:date="2014-01-04T19:38:00Z">
          <w:pPr>
            <w:ind w:left="720" w:hanging="720"/>
            <w:jc w:val="both"/>
          </w:pPr>
        </w:pPrChange>
      </w:pPr>
      <w:ins w:id="3336" w:author="Ram Shrestha" w:date="2014-01-04T19:38:00Z">
        <w:r w:rsidRPr="00276C20">
          <w:rPr>
            <w:rFonts w:ascii="Cambria" w:hAnsi="Cambria"/>
            <w:noProof/>
            <w:rPrChange w:id="3337" w:author="Ram Shrestha" w:date="2014-01-04T19:38:00Z">
              <w:rPr/>
            </w:rPrChange>
          </w:rPr>
          <w:t xml:space="preserve">Rogel, ME, Wu, LI, Emerman, M (1995) The human immunodeficiency virus type 1 vpr gene prevents cell proliferation during chronic infection. </w:t>
        </w:r>
        <w:r w:rsidRPr="00276C20">
          <w:rPr>
            <w:rFonts w:ascii="Cambria" w:hAnsi="Cambria"/>
            <w:i/>
            <w:noProof/>
            <w:rPrChange w:id="3338" w:author="Ram Shrestha" w:date="2014-01-04T19:38:00Z">
              <w:rPr/>
            </w:rPrChange>
          </w:rPr>
          <w:t>Journal of virology</w:t>
        </w:r>
        <w:r w:rsidRPr="00276C20">
          <w:rPr>
            <w:rFonts w:ascii="Cambria" w:hAnsi="Cambria"/>
            <w:noProof/>
            <w:rPrChange w:id="3339" w:author="Ram Shrestha" w:date="2014-01-04T19:38:00Z">
              <w:rPr/>
            </w:rPrChange>
          </w:rPr>
          <w:t xml:space="preserve"> </w:t>
        </w:r>
        <w:r w:rsidRPr="00276C20">
          <w:rPr>
            <w:rFonts w:ascii="Cambria" w:hAnsi="Cambria"/>
            <w:b/>
            <w:noProof/>
            <w:rPrChange w:id="3340" w:author="Ram Shrestha" w:date="2014-01-04T19:38:00Z">
              <w:rPr/>
            </w:rPrChange>
          </w:rPr>
          <w:t>69</w:t>
        </w:r>
        <w:r w:rsidRPr="00276C20">
          <w:rPr>
            <w:rFonts w:ascii="Cambria" w:hAnsi="Cambria"/>
            <w:noProof/>
            <w:rPrChange w:id="3341" w:author="Ram Shrestha" w:date="2014-01-04T19:38:00Z">
              <w:rPr/>
            </w:rPrChange>
          </w:rPr>
          <w:t>: 882–888.</w:t>
        </w:r>
      </w:ins>
    </w:p>
    <w:p w:rsidR="00276C20" w:rsidRPr="00276C20" w:rsidRDefault="00276C20" w:rsidP="00276C20">
      <w:pPr>
        <w:jc w:val="both"/>
        <w:rPr>
          <w:ins w:id="3342" w:author="Ram Shrestha" w:date="2014-01-04T19:38:00Z"/>
          <w:rFonts w:ascii="Cambria" w:hAnsi="Cambria"/>
          <w:noProof/>
          <w:rPrChange w:id="3343" w:author="Ram Shrestha" w:date="2014-01-04T19:38:00Z">
            <w:rPr>
              <w:ins w:id="3344" w:author="Ram Shrestha" w:date="2014-01-04T19:38:00Z"/>
            </w:rPr>
          </w:rPrChange>
        </w:rPr>
        <w:pPrChange w:id="3345" w:author="Ram Shrestha" w:date="2014-01-04T19:38:00Z">
          <w:pPr>
            <w:ind w:left="720" w:hanging="720"/>
            <w:jc w:val="both"/>
          </w:pPr>
        </w:pPrChange>
      </w:pPr>
      <w:ins w:id="3346" w:author="Ram Shrestha" w:date="2014-01-04T19:38:00Z">
        <w:r w:rsidRPr="00276C20">
          <w:rPr>
            <w:rFonts w:ascii="Cambria" w:hAnsi="Cambria"/>
            <w:noProof/>
            <w:rPrChange w:id="3347" w:author="Ram Shrestha" w:date="2014-01-04T19:38:00Z">
              <w:rPr/>
            </w:rPrChange>
          </w:rPr>
          <w:t xml:space="preserve">Rogers, MF, Thomas, PA, Starcher, ET, Noa, MC, Bush, TJ, Jaffe, HW (1987) Acquired Immunodeficiency Syndrome in Children: Report of the Centers for Disease Control National Surveillance, 1982 to 1985. </w:t>
        </w:r>
        <w:r w:rsidRPr="00276C20">
          <w:rPr>
            <w:rFonts w:ascii="Cambria" w:hAnsi="Cambria"/>
            <w:i/>
            <w:noProof/>
            <w:rPrChange w:id="3348" w:author="Ram Shrestha" w:date="2014-01-04T19:38:00Z">
              <w:rPr/>
            </w:rPrChange>
          </w:rPr>
          <w:t>Pediatrics</w:t>
        </w:r>
        <w:r w:rsidRPr="00276C20">
          <w:rPr>
            <w:rFonts w:ascii="Cambria" w:hAnsi="Cambria"/>
            <w:noProof/>
            <w:rPrChange w:id="3349" w:author="Ram Shrestha" w:date="2014-01-04T19:38:00Z">
              <w:rPr/>
            </w:rPrChange>
          </w:rPr>
          <w:t xml:space="preserve"> </w:t>
        </w:r>
        <w:r w:rsidRPr="00276C20">
          <w:rPr>
            <w:rFonts w:ascii="Cambria" w:hAnsi="Cambria"/>
            <w:b/>
            <w:noProof/>
            <w:rPrChange w:id="3350" w:author="Ram Shrestha" w:date="2014-01-04T19:38:00Z">
              <w:rPr/>
            </w:rPrChange>
          </w:rPr>
          <w:t>79</w:t>
        </w:r>
        <w:r w:rsidRPr="00276C20">
          <w:rPr>
            <w:rFonts w:ascii="Cambria" w:hAnsi="Cambria"/>
            <w:noProof/>
            <w:rPrChange w:id="3351" w:author="Ram Shrestha" w:date="2014-01-04T19:38:00Z">
              <w:rPr/>
            </w:rPrChange>
          </w:rPr>
          <w:t>: 1008-1014.</w:t>
        </w:r>
      </w:ins>
    </w:p>
    <w:p w:rsidR="00276C20" w:rsidRPr="00276C20" w:rsidRDefault="00276C20" w:rsidP="00276C20">
      <w:pPr>
        <w:jc w:val="both"/>
        <w:rPr>
          <w:ins w:id="3352" w:author="Ram Shrestha" w:date="2014-01-04T19:38:00Z"/>
          <w:rFonts w:ascii="Cambria" w:hAnsi="Cambria"/>
          <w:noProof/>
          <w:rPrChange w:id="3353" w:author="Ram Shrestha" w:date="2014-01-04T19:38:00Z">
            <w:rPr>
              <w:ins w:id="3354" w:author="Ram Shrestha" w:date="2014-01-04T19:38:00Z"/>
            </w:rPr>
          </w:rPrChange>
        </w:rPr>
        <w:pPrChange w:id="3355" w:author="Ram Shrestha" w:date="2014-01-04T19:38:00Z">
          <w:pPr>
            <w:ind w:left="720" w:hanging="720"/>
            <w:jc w:val="both"/>
          </w:pPr>
        </w:pPrChange>
      </w:pPr>
      <w:ins w:id="3356" w:author="Ram Shrestha" w:date="2014-01-04T19:38:00Z">
        <w:r w:rsidRPr="00276C20">
          <w:rPr>
            <w:rFonts w:ascii="Cambria" w:hAnsi="Cambria"/>
            <w:noProof/>
            <w:rPrChange w:id="3357" w:author="Ram Shrestha" w:date="2014-01-04T19:38:00Z">
              <w:rPr/>
            </w:rPrChange>
          </w:rPr>
          <w:t xml:space="preserve">Rooke, R, Tremblay, M, Soudeyns, H, DeStephano, L, Yao, XJ, Fanning, M, Montaner, JS, O'Shaughnessy, M, Gelmon, K, Tsoukas, C, et al. (1989) Isolation of drug-resistant variants of HIV-1 from patients on long-term zidovudine therapy. Canadian Zidovudine Multi-Centre Study Group. </w:t>
        </w:r>
        <w:r w:rsidRPr="00276C20">
          <w:rPr>
            <w:rFonts w:ascii="Cambria" w:hAnsi="Cambria"/>
            <w:i/>
            <w:noProof/>
            <w:rPrChange w:id="3358" w:author="Ram Shrestha" w:date="2014-01-04T19:38:00Z">
              <w:rPr/>
            </w:rPrChange>
          </w:rPr>
          <w:t>AIDS</w:t>
        </w:r>
        <w:r w:rsidRPr="00276C20">
          <w:rPr>
            <w:rFonts w:ascii="Cambria" w:hAnsi="Cambria"/>
            <w:noProof/>
            <w:rPrChange w:id="3359" w:author="Ram Shrestha" w:date="2014-01-04T19:38:00Z">
              <w:rPr/>
            </w:rPrChange>
          </w:rPr>
          <w:t xml:space="preserve"> </w:t>
        </w:r>
        <w:r w:rsidRPr="00276C20">
          <w:rPr>
            <w:rFonts w:ascii="Cambria" w:hAnsi="Cambria"/>
            <w:b/>
            <w:noProof/>
            <w:rPrChange w:id="3360" w:author="Ram Shrestha" w:date="2014-01-04T19:38:00Z">
              <w:rPr/>
            </w:rPrChange>
          </w:rPr>
          <w:t>3</w:t>
        </w:r>
        <w:r w:rsidRPr="00276C20">
          <w:rPr>
            <w:rFonts w:ascii="Cambria" w:hAnsi="Cambria"/>
            <w:noProof/>
            <w:rPrChange w:id="3361" w:author="Ram Shrestha" w:date="2014-01-04T19:38:00Z">
              <w:rPr/>
            </w:rPrChange>
          </w:rPr>
          <w:t>: 411-415.</w:t>
        </w:r>
      </w:ins>
    </w:p>
    <w:p w:rsidR="00276C20" w:rsidRPr="00276C20" w:rsidRDefault="00276C20" w:rsidP="00276C20">
      <w:pPr>
        <w:jc w:val="both"/>
        <w:rPr>
          <w:ins w:id="3362" w:author="Ram Shrestha" w:date="2014-01-04T19:38:00Z"/>
          <w:rFonts w:ascii="Cambria" w:hAnsi="Cambria"/>
          <w:noProof/>
          <w:rPrChange w:id="3363" w:author="Ram Shrestha" w:date="2014-01-04T19:38:00Z">
            <w:rPr>
              <w:ins w:id="3364" w:author="Ram Shrestha" w:date="2014-01-04T19:38:00Z"/>
            </w:rPr>
          </w:rPrChange>
        </w:rPr>
        <w:pPrChange w:id="3365" w:author="Ram Shrestha" w:date="2014-01-04T19:38:00Z">
          <w:pPr>
            <w:ind w:left="720" w:hanging="720"/>
            <w:jc w:val="both"/>
          </w:pPr>
        </w:pPrChange>
      </w:pPr>
      <w:ins w:id="3366" w:author="Ram Shrestha" w:date="2014-01-04T19:38:00Z">
        <w:r w:rsidRPr="00276C20">
          <w:rPr>
            <w:rFonts w:ascii="Cambria" w:hAnsi="Cambria"/>
            <w:noProof/>
            <w:rPrChange w:id="3367" w:author="Ram Shrestha" w:date="2014-01-04T19:38:00Z">
              <w:rPr/>
            </w:rPrChange>
          </w:rPr>
          <w:t xml:space="preserve">Roques, P, Robertson, DL, Souquière, S, Damond, F, Ayouba, A, Farfara, I, Depienne, C, Nerrienet, E, Dormont, D, Brun-Vézinet, F, Simon, F, Mauclère, P (2002) Phylogenetic Analysis of 49 Newly Derived HIV-1 Group O Strains: High Viral Diversity but No Group M-like Subtype Structure. </w:t>
        </w:r>
        <w:r w:rsidRPr="00276C20">
          <w:rPr>
            <w:rFonts w:ascii="Cambria" w:hAnsi="Cambria"/>
            <w:i/>
            <w:noProof/>
            <w:rPrChange w:id="3368" w:author="Ram Shrestha" w:date="2014-01-04T19:38:00Z">
              <w:rPr/>
            </w:rPrChange>
          </w:rPr>
          <w:t>Virology</w:t>
        </w:r>
        <w:r w:rsidRPr="00276C20">
          <w:rPr>
            <w:rFonts w:ascii="Cambria" w:hAnsi="Cambria"/>
            <w:noProof/>
            <w:rPrChange w:id="3369" w:author="Ram Shrestha" w:date="2014-01-04T19:38:00Z">
              <w:rPr/>
            </w:rPrChange>
          </w:rPr>
          <w:t xml:space="preserve"> </w:t>
        </w:r>
        <w:r w:rsidRPr="00276C20">
          <w:rPr>
            <w:rFonts w:ascii="Cambria" w:hAnsi="Cambria"/>
            <w:b/>
            <w:noProof/>
            <w:rPrChange w:id="3370" w:author="Ram Shrestha" w:date="2014-01-04T19:38:00Z">
              <w:rPr/>
            </w:rPrChange>
          </w:rPr>
          <w:t>302</w:t>
        </w:r>
        <w:r w:rsidRPr="00276C20">
          <w:rPr>
            <w:rFonts w:ascii="Cambria" w:hAnsi="Cambria"/>
            <w:noProof/>
            <w:rPrChange w:id="3371" w:author="Ram Shrestha" w:date="2014-01-04T19:38:00Z">
              <w:rPr/>
            </w:rPrChange>
          </w:rPr>
          <w:t>: 259-273.</w:t>
        </w:r>
      </w:ins>
    </w:p>
    <w:p w:rsidR="00276C20" w:rsidRPr="00276C20" w:rsidRDefault="00276C20" w:rsidP="00276C20">
      <w:pPr>
        <w:jc w:val="both"/>
        <w:rPr>
          <w:ins w:id="3372" w:author="Ram Shrestha" w:date="2014-01-04T19:38:00Z"/>
          <w:rFonts w:ascii="Cambria" w:hAnsi="Cambria"/>
          <w:noProof/>
          <w:rPrChange w:id="3373" w:author="Ram Shrestha" w:date="2014-01-04T19:38:00Z">
            <w:rPr>
              <w:ins w:id="3374" w:author="Ram Shrestha" w:date="2014-01-04T19:38:00Z"/>
            </w:rPr>
          </w:rPrChange>
        </w:rPr>
        <w:pPrChange w:id="3375" w:author="Ram Shrestha" w:date="2014-01-04T19:38:00Z">
          <w:pPr>
            <w:ind w:left="720" w:hanging="720"/>
            <w:jc w:val="both"/>
          </w:pPr>
        </w:pPrChange>
      </w:pPr>
      <w:ins w:id="3376" w:author="Ram Shrestha" w:date="2014-01-04T19:38:00Z">
        <w:r w:rsidRPr="00276C20">
          <w:rPr>
            <w:rFonts w:ascii="Cambria" w:hAnsi="Cambria"/>
            <w:noProof/>
            <w:rPrChange w:id="3377" w:author="Ram Shrestha" w:date="2014-01-04T19:38:00Z">
              <w:rPr/>
            </w:rPrChange>
          </w:rPr>
          <w:t xml:space="preserve">Rosen, CA, Pavlakis, GN (1990a) Tat and Rev: positive regulators of HIV gene expression. </w:t>
        </w:r>
        <w:r w:rsidRPr="00276C20">
          <w:rPr>
            <w:rFonts w:ascii="Cambria" w:hAnsi="Cambria"/>
            <w:i/>
            <w:noProof/>
            <w:rPrChange w:id="3378" w:author="Ram Shrestha" w:date="2014-01-04T19:38:00Z">
              <w:rPr/>
            </w:rPrChange>
          </w:rPr>
          <w:t>AIDS</w:t>
        </w:r>
        <w:r w:rsidRPr="00276C20">
          <w:rPr>
            <w:rFonts w:ascii="Cambria" w:hAnsi="Cambria"/>
            <w:noProof/>
            <w:rPrChange w:id="3379" w:author="Ram Shrestha" w:date="2014-01-04T19:38:00Z">
              <w:rPr/>
            </w:rPrChange>
          </w:rPr>
          <w:t xml:space="preserve"> </w:t>
        </w:r>
        <w:r w:rsidRPr="00276C20">
          <w:rPr>
            <w:rFonts w:ascii="Cambria" w:hAnsi="Cambria"/>
            <w:b/>
            <w:noProof/>
            <w:rPrChange w:id="3380" w:author="Ram Shrestha" w:date="2014-01-04T19:38:00Z">
              <w:rPr/>
            </w:rPrChange>
          </w:rPr>
          <w:t>4</w:t>
        </w:r>
        <w:r w:rsidRPr="00276C20">
          <w:rPr>
            <w:rFonts w:ascii="Cambria" w:hAnsi="Cambria"/>
            <w:noProof/>
            <w:rPrChange w:id="3381" w:author="Ram Shrestha" w:date="2014-01-04T19:38:00Z">
              <w:rPr/>
            </w:rPrChange>
          </w:rPr>
          <w:t>: 499-509.</w:t>
        </w:r>
      </w:ins>
    </w:p>
    <w:p w:rsidR="00276C20" w:rsidRPr="00276C20" w:rsidRDefault="00276C20" w:rsidP="00276C20">
      <w:pPr>
        <w:jc w:val="both"/>
        <w:rPr>
          <w:ins w:id="3382" w:author="Ram Shrestha" w:date="2014-01-04T19:38:00Z"/>
          <w:rFonts w:ascii="Cambria" w:hAnsi="Cambria"/>
          <w:noProof/>
          <w:rPrChange w:id="3383" w:author="Ram Shrestha" w:date="2014-01-04T19:38:00Z">
            <w:rPr>
              <w:ins w:id="3384" w:author="Ram Shrestha" w:date="2014-01-04T19:38:00Z"/>
            </w:rPr>
          </w:rPrChange>
        </w:rPr>
        <w:pPrChange w:id="3385" w:author="Ram Shrestha" w:date="2014-01-04T19:38:00Z">
          <w:pPr>
            <w:ind w:left="720" w:hanging="720"/>
            <w:jc w:val="both"/>
          </w:pPr>
        </w:pPrChange>
      </w:pPr>
      <w:ins w:id="3386" w:author="Ram Shrestha" w:date="2014-01-04T19:38:00Z">
        <w:r w:rsidRPr="00276C20">
          <w:rPr>
            <w:rFonts w:ascii="Cambria" w:hAnsi="Cambria"/>
            <w:noProof/>
            <w:rPrChange w:id="3387" w:author="Ram Shrestha" w:date="2014-01-04T19:38:00Z">
              <w:rPr/>
            </w:rPrChange>
          </w:rPr>
          <w:t xml:space="preserve">Rosen, CA, Pavlakis, GN (1990b) Tat and Rev: positive regulators of HIV gene expression. </w:t>
        </w:r>
        <w:r w:rsidRPr="00276C20">
          <w:rPr>
            <w:rFonts w:ascii="Cambria" w:hAnsi="Cambria"/>
            <w:i/>
            <w:noProof/>
            <w:rPrChange w:id="3388" w:author="Ram Shrestha" w:date="2014-01-04T19:38:00Z">
              <w:rPr/>
            </w:rPrChange>
          </w:rPr>
          <w:t>AIDS</w:t>
        </w:r>
        <w:r w:rsidRPr="00276C20">
          <w:rPr>
            <w:rFonts w:ascii="Cambria" w:hAnsi="Cambria"/>
            <w:noProof/>
            <w:rPrChange w:id="3389" w:author="Ram Shrestha" w:date="2014-01-04T19:38:00Z">
              <w:rPr/>
            </w:rPrChange>
          </w:rPr>
          <w:t xml:space="preserve"> </w:t>
        </w:r>
        <w:r w:rsidRPr="00276C20">
          <w:rPr>
            <w:rFonts w:ascii="Cambria" w:hAnsi="Cambria"/>
            <w:b/>
            <w:noProof/>
            <w:rPrChange w:id="3390" w:author="Ram Shrestha" w:date="2014-01-04T19:38:00Z">
              <w:rPr/>
            </w:rPrChange>
          </w:rPr>
          <w:t>4</w:t>
        </w:r>
        <w:r w:rsidRPr="00276C20">
          <w:rPr>
            <w:rFonts w:ascii="Cambria" w:hAnsi="Cambria"/>
            <w:noProof/>
            <w:rPrChange w:id="3391" w:author="Ram Shrestha" w:date="2014-01-04T19:38:00Z">
              <w:rPr/>
            </w:rPrChange>
          </w:rPr>
          <w:t>: A51.</w:t>
        </w:r>
      </w:ins>
    </w:p>
    <w:p w:rsidR="00276C20" w:rsidRPr="00276C20" w:rsidRDefault="00276C20" w:rsidP="00276C20">
      <w:pPr>
        <w:jc w:val="both"/>
        <w:rPr>
          <w:ins w:id="3392" w:author="Ram Shrestha" w:date="2014-01-04T19:38:00Z"/>
          <w:rFonts w:ascii="Cambria" w:hAnsi="Cambria"/>
          <w:noProof/>
          <w:rPrChange w:id="3393" w:author="Ram Shrestha" w:date="2014-01-04T19:38:00Z">
            <w:rPr>
              <w:ins w:id="3394" w:author="Ram Shrestha" w:date="2014-01-04T19:38:00Z"/>
            </w:rPr>
          </w:rPrChange>
        </w:rPr>
        <w:pPrChange w:id="3395" w:author="Ram Shrestha" w:date="2014-01-04T19:38:00Z">
          <w:pPr>
            <w:ind w:left="720" w:hanging="720"/>
            <w:jc w:val="both"/>
          </w:pPr>
        </w:pPrChange>
      </w:pPr>
      <w:ins w:id="3396" w:author="Ram Shrestha" w:date="2014-01-04T19:38:00Z">
        <w:r w:rsidRPr="00276C20">
          <w:rPr>
            <w:rFonts w:ascii="Cambria" w:hAnsi="Cambria"/>
            <w:noProof/>
            <w:rPrChange w:id="3397" w:author="Ram Shrestha" w:date="2014-01-04T19:38:00Z">
              <w:rPr/>
            </w:rPrChange>
          </w:rPr>
          <w:t xml:space="preserve">Rothberg, JM, Hinz, W, Rearick, TM, Schultz, J, Mileski, W, Davey, M, Leamon, JH, Johnson, K, Milgrew, MJ, Edwards, M, Hoon, J, Simons, JF, Marran, D, Myers, JW, Davidson, JF, Branting, A, Nobile, JR, Puc, BP, Light, D, Clark, TA, Huber, M, Branciforte, JT, Stoner, IB, Cawley, SE, Lyons, M, Fu, Y, Homer, N, Sedova, M, Miao, X, Reed, B, Sabina, J, Feierstein, E, Schorn, M, Alanjary, M, Dimalanta, E, Dressman, D, Kasinskas, R, Sokolsky, T, Fidanza, JA, Namsaraev, E, McKernan, KJ, Williams, A, Roth, GT, Bustillo, J (2011) An integrated semiconductor device enabling non-optical genome sequencing. </w:t>
        </w:r>
        <w:r w:rsidRPr="00276C20">
          <w:rPr>
            <w:rFonts w:ascii="Cambria" w:hAnsi="Cambria"/>
            <w:i/>
            <w:noProof/>
            <w:rPrChange w:id="3398" w:author="Ram Shrestha" w:date="2014-01-04T19:38:00Z">
              <w:rPr/>
            </w:rPrChange>
          </w:rPr>
          <w:t>Nature</w:t>
        </w:r>
        <w:r w:rsidRPr="00276C20">
          <w:rPr>
            <w:rFonts w:ascii="Cambria" w:hAnsi="Cambria"/>
            <w:noProof/>
            <w:rPrChange w:id="3399" w:author="Ram Shrestha" w:date="2014-01-04T19:38:00Z">
              <w:rPr/>
            </w:rPrChange>
          </w:rPr>
          <w:t xml:space="preserve"> </w:t>
        </w:r>
        <w:r w:rsidRPr="00276C20">
          <w:rPr>
            <w:rFonts w:ascii="Cambria" w:hAnsi="Cambria"/>
            <w:b/>
            <w:noProof/>
            <w:rPrChange w:id="3400" w:author="Ram Shrestha" w:date="2014-01-04T19:38:00Z">
              <w:rPr/>
            </w:rPrChange>
          </w:rPr>
          <w:t>475</w:t>
        </w:r>
        <w:r w:rsidRPr="00276C20">
          <w:rPr>
            <w:rFonts w:ascii="Cambria" w:hAnsi="Cambria"/>
            <w:noProof/>
            <w:rPrChange w:id="3401" w:author="Ram Shrestha" w:date="2014-01-04T19:38:00Z">
              <w:rPr/>
            </w:rPrChange>
          </w:rPr>
          <w:t>: 348-352.</w:t>
        </w:r>
      </w:ins>
    </w:p>
    <w:p w:rsidR="00276C20" w:rsidRPr="00276C20" w:rsidRDefault="00276C20" w:rsidP="00276C20">
      <w:pPr>
        <w:jc w:val="both"/>
        <w:rPr>
          <w:ins w:id="3402" w:author="Ram Shrestha" w:date="2014-01-04T19:38:00Z"/>
          <w:rFonts w:ascii="Cambria" w:hAnsi="Cambria"/>
          <w:noProof/>
          <w:rPrChange w:id="3403" w:author="Ram Shrestha" w:date="2014-01-04T19:38:00Z">
            <w:rPr>
              <w:ins w:id="3404" w:author="Ram Shrestha" w:date="2014-01-04T19:38:00Z"/>
            </w:rPr>
          </w:rPrChange>
        </w:rPr>
        <w:pPrChange w:id="3405" w:author="Ram Shrestha" w:date="2014-01-04T19:38:00Z">
          <w:pPr>
            <w:ind w:left="720" w:hanging="720"/>
            <w:jc w:val="both"/>
          </w:pPr>
        </w:pPrChange>
      </w:pPr>
      <w:ins w:id="3406" w:author="Ram Shrestha" w:date="2014-01-04T19:38:00Z">
        <w:r w:rsidRPr="00276C20">
          <w:rPr>
            <w:rFonts w:ascii="Cambria" w:hAnsi="Cambria"/>
            <w:noProof/>
            <w:rPrChange w:id="3407" w:author="Ram Shrestha" w:date="2014-01-04T19:38:00Z">
              <w:rPr/>
            </w:rPrChange>
          </w:rPr>
          <w:t xml:space="preserve">Rowley, CF, Boutwell, CL, Lee, EJ, MacLeod, IJ, Ribaudo, HJ, Essex, M, Lockman, S (2010) Ultrasensitive detection of minor drug-resistant variants for HIV after nevirapine exposure using allele-specific PCR: clinical significance. </w:t>
        </w:r>
        <w:r w:rsidRPr="00276C20">
          <w:rPr>
            <w:rFonts w:ascii="Cambria" w:hAnsi="Cambria"/>
            <w:i/>
            <w:noProof/>
            <w:rPrChange w:id="3408" w:author="Ram Shrestha" w:date="2014-01-04T19:38:00Z">
              <w:rPr/>
            </w:rPrChange>
          </w:rPr>
          <w:t>AIDS Res Hum Retroviruses</w:t>
        </w:r>
        <w:r w:rsidRPr="00276C20">
          <w:rPr>
            <w:rFonts w:ascii="Cambria" w:hAnsi="Cambria"/>
            <w:noProof/>
            <w:rPrChange w:id="3409" w:author="Ram Shrestha" w:date="2014-01-04T19:38:00Z">
              <w:rPr/>
            </w:rPrChange>
          </w:rPr>
          <w:t xml:space="preserve"> </w:t>
        </w:r>
        <w:r w:rsidRPr="00276C20">
          <w:rPr>
            <w:rFonts w:ascii="Cambria" w:hAnsi="Cambria"/>
            <w:b/>
            <w:noProof/>
            <w:rPrChange w:id="3410" w:author="Ram Shrestha" w:date="2014-01-04T19:38:00Z">
              <w:rPr/>
            </w:rPrChange>
          </w:rPr>
          <w:t>26</w:t>
        </w:r>
        <w:r w:rsidRPr="00276C20">
          <w:rPr>
            <w:rFonts w:ascii="Cambria" w:hAnsi="Cambria"/>
            <w:noProof/>
            <w:rPrChange w:id="3411" w:author="Ram Shrestha" w:date="2014-01-04T19:38:00Z">
              <w:rPr/>
            </w:rPrChange>
          </w:rPr>
          <w:t>: 293-300.</w:t>
        </w:r>
      </w:ins>
    </w:p>
    <w:p w:rsidR="00276C20" w:rsidRPr="00276C20" w:rsidRDefault="00276C20" w:rsidP="00276C20">
      <w:pPr>
        <w:jc w:val="both"/>
        <w:rPr>
          <w:ins w:id="3412" w:author="Ram Shrestha" w:date="2014-01-04T19:38:00Z"/>
          <w:rFonts w:ascii="Cambria" w:hAnsi="Cambria"/>
          <w:noProof/>
          <w:rPrChange w:id="3413" w:author="Ram Shrestha" w:date="2014-01-04T19:38:00Z">
            <w:rPr>
              <w:ins w:id="3414" w:author="Ram Shrestha" w:date="2014-01-04T19:38:00Z"/>
            </w:rPr>
          </w:rPrChange>
        </w:rPr>
        <w:pPrChange w:id="3415" w:author="Ram Shrestha" w:date="2014-01-04T19:38:00Z">
          <w:pPr>
            <w:ind w:left="720" w:hanging="720"/>
            <w:jc w:val="both"/>
          </w:pPr>
        </w:pPrChange>
      </w:pPr>
      <w:ins w:id="3416" w:author="Ram Shrestha" w:date="2014-01-04T19:38:00Z">
        <w:r w:rsidRPr="00276C20">
          <w:rPr>
            <w:rFonts w:ascii="Cambria" w:hAnsi="Cambria"/>
            <w:noProof/>
            <w:rPrChange w:id="3417" w:author="Ram Shrestha" w:date="2014-01-04T19:38:00Z">
              <w:rPr/>
            </w:rPrChange>
          </w:rPr>
          <w:t xml:space="preserve">Roy, S, Delling, U, Chen, CH, Rosen, CA, Sonenberg, N (1990) A bulge structure in HIV-1 TAR RNA is required for Tat binding and Tat-mediated trans-activation. </w:t>
        </w:r>
        <w:r w:rsidRPr="00276C20">
          <w:rPr>
            <w:rFonts w:ascii="Cambria" w:hAnsi="Cambria"/>
            <w:i/>
            <w:noProof/>
            <w:rPrChange w:id="3418" w:author="Ram Shrestha" w:date="2014-01-04T19:38:00Z">
              <w:rPr/>
            </w:rPrChange>
          </w:rPr>
          <w:t>Genes Dev</w:t>
        </w:r>
        <w:r w:rsidRPr="00276C20">
          <w:rPr>
            <w:rFonts w:ascii="Cambria" w:hAnsi="Cambria"/>
            <w:noProof/>
            <w:rPrChange w:id="3419" w:author="Ram Shrestha" w:date="2014-01-04T19:38:00Z">
              <w:rPr/>
            </w:rPrChange>
          </w:rPr>
          <w:t xml:space="preserve"> </w:t>
        </w:r>
        <w:r w:rsidRPr="00276C20">
          <w:rPr>
            <w:rFonts w:ascii="Cambria" w:hAnsi="Cambria"/>
            <w:b/>
            <w:noProof/>
            <w:rPrChange w:id="3420" w:author="Ram Shrestha" w:date="2014-01-04T19:38:00Z">
              <w:rPr/>
            </w:rPrChange>
          </w:rPr>
          <w:t>4</w:t>
        </w:r>
        <w:r w:rsidRPr="00276C20">
          <w:rPr>
            <w:rFonts w:ascii="Cambria" w:hAnsi="Cambria"/>
            <w:noProof/>
            <w:rPrChange w:id="3421" w:author="Ram Shrestha" w:date="2014-01-04T19:38:00Z">
              <w:rPr/>
            </w:rPrChange>
          </w:rPr>
          <w:t>: 1365-1373.</w:t>
        </w:r>
      </w:ins>
    </w:p>
    <w:p w:rsidR="00276C20" w:rsidRPr="00276C20" w:rsidRDefault="00276C20" w:rsidP="00276C20">
      <w:pPr>
        <w:jc w:val="both"/>
        <w:rPr>
          <w:ins w:id="3422" w:author="Ram Shrestha" w:date="2014-01-04T19:38:00Z"/>
          <w:rFonts w:ascii="Cambria" w:hAnsi="Cambria"/>
          <w:noProof/>
          <w:rPrChange w:id="3423" w:author="Ram Shrestha" w:date="2014-01-04T19:38:00Z">
            <w:rPr>
              <w:ins w:id="3424" w:author="Ram Shrestha" w:date="2014-01-04T19:38:00Z"/>
            </w:rPr>
          </w:rPrChange>
        </w:rPr>
        <w:pPrChange w:id="3425" w:author="Ram Shrestha" w:date="2014-01-04T19:38:00Z">
          <w:pPr>
            <w:ind w:left="720" w:hanging="720"/>
            <w:jc w:val="both"/>
          </w:pPr>
        </w:pPrChange>
      </w:pPr>
      <w:ins w:id="3426" w:author="Ram Shrestha" w:date="2014-01-04T19:38:00Z">
        <w:r w:rsidRPr="00276C20">
          <w:rPr>
            <w:rFonts w:ascii="Cambria" w:hAnsi="Cambria"/>
            <w:noProof/>
            <w:rPrChange w:id="3427" w:author="Ram Shrestha" w:date="2014-01-04T19:38:00Z">
              <w:rPr/>
            </w:rPrChange>
          </w:rPr>
          <w:t xml:space="preserve">Saad, JS, Miller, J, Tai, J, Kim, A, Ghanam, RH, Summers, MF (2006) Structural basis for targeting HIV-1 Gag proteins to the plasma membrane for virus assembly. </w:t>
        </w:r>
        <w:r w:rsidRPr="00276C20">
          <w:rPr>
            <w:rFonts w:ascii="Cambria" w:hAnsi="Cambria"/>
            <w:i/>
            <w:noProof/>
            <w:rPrChange w:id="3428" w:author="Ram Shrestha" w:date="2014-01-04T19:38:00Z">
              <w:rPr/>
            </w:rPrChange>
          </w:rPr>
          <w:t>Proc Natl Acad Sci U S A</w:t>
        </w:r>
        <w:r w:rsidRPr="00276C20">
          <w:rPr>
            <w:rFonts w:ascii="Cambria" w:hAnsi="Cambria"/>
            <w:noProof/>
            <w:rPrChange w:id="3429" w:author="Ram Shrestha" w:date="2014-01-04T19:38:00Z">
              <w:rPr/>
            </w:rPrChange>
          </w:rPr>
          <w:t xml:space="preserve"> </w:t>
        </w:r>
        <w:r w:rsidRPr="00276C20">
          <w:rPr>
            <w:rFonts w:ascii="Cambria" w:hAnsi="Cambria"/>
            <w:b/>
            <w:noProof/>
            <w:rPrChange w:id="3430" w:author="Ram Shrestha" w:date="2014-01-04T19:38:00Z">
              <w:rPr/>
            </w:rPrChange>
          </w:rPr>
          <w:t>103</w:t>
        </w:r>
        <w:r w:rsidRPr="00276C20">
          <w:rPr>
            <w:rFonts w:ascii="Cambria" w:hAnsi="Cambria"/>
            <w:noProof/>
            <w:rPrChange w:id="3431" w:author="Ram Shrestha" w:date="2014-01-04T19:38:00Z">
              <w:rPr/>
            </w:rPrChange>
          </w:rPr>
          <w:t>: 11364-11369.</w:t>
        </w:r>
      </w:ins>
    </w:p>
    <w:p w:rsidR="00276C20" w:rsidRPr="00276C20" w:rsidRDefault="00276C20" w:rsidP="00276C20">
      <w:pPr>
        <w:jc w:val="both"/>
        <w:rPr>
          <w:ins w:id="3432" w:author="Ram Shrestha" w:date="2014-01-04T19:38:00Z"/>
          <w:rFonts w:ascii="Cambria" w:hAnsi="Cambria"/>
          <w:noProof/>
          <w:rPrChange w:id="3433" w:author="Ram Shrestha" w:date="2014-01-04T19:38:00Z">
            <w:rPr>
              <w:ins w:id="3434" w:author="Ram Shrestha" w:date="2014-01-04T19:38:00Z"/>
            </w:rPr>
          </w:rPrChange>
        </w:rPr>
        <w:pPrChange w:id="3435" w:author="Ram Shrestha" w:date="2014-01-04T19:38:00Z">
          <w:pPr>
            <w:ind w:left="720" w:hanging="720"/>
            <w:jc w:val="both"/>
          </w:pPr>
        </w:pPrChange>
      </w:pPr>
      <w:ins w:id="3436" w:author="Ram Shrestha" w:date="2014-01-04T19:38:00Z">
        <w:r w:rsidRPr="00276C20">
          <w:rPr>
            <w:rFonts w:ascii="Cambria" w:hAnsi="Cambria"/>
            <w:noProof/>
            <w:rPrChange w:id="3437" w:author="Ram Shrestha" w:date="2014-01-04T19:38:00Z">
              <w:rPr/>
            </w:rPrChange>
          </w:rPr>
          <w:t xml:space="preserve">Salemi, M, Strimmer, K, Hall, WW, Duffy, M, Delaporte, E, Mboup, S, Peeters, M, Vandamme, AM (2001) Dating the common ancestor of SIVcpz and HIV-1 group M and the origin of HIV-1 subtypes using a new method to uncover clock-like molecular evolution. </w:t>
        </w:r>
        <w:r w:rsidRPr="00276C20">
          <w:rPr>
            <w:rFonts w:ascii="Cambria" w:hAnsi="Cambria"/>
            <w:i/>
            <w:noProof/>
            <w:rPrChange w:id="3438" w:author="Ram Shrestha" w:date="2014-01-04T19:38:00Z">
              <w:rPr/>
            </w:rPrChange>
          </w:rPr>
          <w:t>FASEB J</w:t>
        </w:r>
        <w:r w:rsidRPr="00276C20">
          <w:rPr>
            <w:rFonts w:ascii="Cambria" w:hAnsi="Cambria"/>
            <w:noProof/>
            <w:rPrChange w:id="3439" w:author="Ram Shrestha" w:date="2014-01-04T19:38:00Z">
              <w:rPr/>
            </w:rPrChange>
          </w:rPr>
          <w:t xml:space="preserve"> </w:t>
        </w:r>
        <w:r w:rsidRPr="00276C20">
          <w:rPr>
            <w:rFonts w:ascii="Cambria" w:hAnsi="Cambria"/>
            <w:b/>
            <w:noProof/>
            <w:rPrChange w:id="3440" w:author="Ram Shrestha" w:date="2014-01-04T19:38:00Z">
              <w:rPr/>
            </w:rPrChange>
          </w:rPr>
          <w:t>15</w:t>
        </w:r>
        <w:r w:rsidRPr="00276C20">
          <w:rPr>
            <w:rFonts w:ascii="Cambria" w:hAnsi="Cambria"/>
            <w:noProof/>
            <w:rPrChange w:id="3441" w:author="Ram Shrestha" w:date="2014-01-04T19:38:00Z">
              <w:rPr/>
            </w:rPrChange>
          </w:rPr>
          <w:t>: 276-278.</w:t>
        </w:r>
      </w:ins>
    </w:p>
    <w:p w:rsidR="00276C20" w:rsidRPr="00276C20" w:rsidRDefault="00276C20" w:rsidP="00276C20">
      <w:pPr>
        <w:jc w:val="both"/>
        <w:rPr>
          <w:ins w:id="3442" w:author="Ram Shrestha" w:date="2014-01-04T19:38:00Z"/>
          <w:rFonts w:ascii="Cambria" w:hAnsi="Cambria"/>
          <w:noProof/>
          <w:rPrChange w:id="3443" w:author="Ram Shrestha" w:date="2014-01-04T19:38:00Z">
            <w:rPr>
              <w:ins w:id="3444" w:author="Ram Shrestha" w:date="2014-01-04T19:38:00Z"/>
            </w:rPr>
          </w:rPrChange>
        </w:rPr>
        <w:pPrChange w:id="3445" w:author="Ram Shrestha" w:date="2014-01-04T19:38:00Z">
          <w:pPr>
            <w:ind w:left="720" w:hanging="720"/>
            <w:jc w:val="both"/>
          </w:pPr>
        </w:pPrChange>
      </w:pPr>
      <w:ins w:id="3446" w:author="Ram Shrestha" w:date="2014-01-04T19:38:00Z">
        <w:r w:rsidRPr="00276C20">
          <w:rPr>
            <w:rFonts w:ascii="Cambria" w:hAnsi="Cambria"/>
            <w:noProof/>
            <w:rPrChange w:id="3447" w:author="Ram Shrestha" w:date="2014-01-04T19:38:00Z">
              <w:rPr/>
            </w:rPrChange>
          </w:rPr>
          <w:t xml:space="preserve">Sandstrom, EG, Kaplan, JC (1987) Antiviral therapy in AIDS. Clinical pharmacological properties and therapeutic experience to date. </w:t>
        </w:r>
        <w:r w:rsidRPr="00276C20">
          <w:rPr>
            <w:rFonts w:ascii="Cambria" w:hAnsi="Cambria"/>
            <w:i/>
            <w:noProof/>
            <w:rPrChange w:id="3448" w:author="Ram Shrestha" w:date="2014-01-04T19:38:00Z">
              <w:rPr/>
            </w:rPrChange>
          </w:rPr>
          <w:t>Drugs</w:t>
        </w:r>
        <w:r w:rsidRPr="00276C20">
          <w:rPr>
            <w:rFonts w:ascii="Cambria" w:hAnsi="Cambria"/>
            <w:noProof/>
            <w:rPrChange w:id="3449" w:author="Ram Shrestha" w:date="2014-01-04T19:38:00Z">
              <w:rPr/>
            </w:rPrChange>
          </w:rPr>
          <w:t xml:space="preserve"> </w:t>
        </w:r>
        <w:r w:rsidRPr="00276C20">
          <w:rPr>
            <w:rFonts w:ascii="Cambria" w:hAnsi="Cambria"/>
            <w:b/>
            <w:noProof/>
            <w:rPrChange w:id="3450" w:author="Ram Shrestha" w:date="2014-01-04T19:38:00Z">
              <w:rPr/>
            </w:rPrChange>
          </w:rPr>
          <w:t>34</w:t>
        </w:r>
        <w:r w:rsidRPr="00276C20">
          <w:rPr>
            <w:rFonts w:ascii="Cambria" w:hAnsi="Cambria"/>
            <w:noProof/>
            <w:rPrChange w:id="3451" w:author="Ram Shrestha" w:date="2014-01-04T19:38:00Z">
              <w:rPr/>
            </w:rPrChange>
          </w:rPr>
          <w:t>: 372-390.</w:t>
        </w:r>
      </w:ins>
    </w:p>
    <w:p w:rsidR="00276C20" w:rsidRPr="00276C20" w:rsidRDefault="00276C20" w:rsidP="00276C20">
      <w:pPr>
        <w:jc w:val="both"/>
        <w:rPr>
          <w:ins w:id="3452" w:author="Ram Shrestha" w:date="2014-01-04T19:38:00Z"/>
          <w:rFonts w:ascii="Cambria" w:hAnsi="Cambria"/>
          <w:noProof/>
          <w:rPrChange w:id="3453" w:author="Ram Shrestha" w:date="2014-01-04T19:38:00Z">
            <w:rPr>
              <w:ins w:id="3454" w:author="Ram Shrestha" w:date="2014-01-04T19:38:00Z"/>
            </w:rPr>
          </w:rPrChange>
        </w:rPr>
        <w:pPrChange w:id="3455" w:author="Ram Shrestha" w:date="2014-01-04T19:38:00Z">
          <w:pPr>
            <w:ind w:left="720" w:hanging="720"/>
            <w:jc w:val="both"/>
          </w:pPr>
        </w:pPrChange>
      </w:pPr>
      <w:ins w:id="3456" w:author="Ram Shrestha" w:date="2014-01-04T19:38:00Z">
        <w:r w:rsidRPr="00276C20">
          <w:rPr>
            <w:rFonts w:ascii="Cambria" w:hAnsi="Cambria"/>
            <w:noProof/>
            <w:rPrChange w:id="3457" w:author="Ram Shrestha" w:date="2014-01-04T19:38:00Z">
              <w:rPr/>
            </w:rPrChange>
          </w:rPr>
          <w:t xml:space="preserve">Sanger, F, Nicklen, S, Coulson, AR (1977) DNA sequencing with chain-terminating inhibitors. </w:t>
        </w:r>
        <w:r w:rsidRPr="00276C20">
          <w:rPr>
            <w:rFonts w:ascii="Cambria" w:hAnsi="Cambria"/>
            <w:i/>
            <w:noProof/>
            <w:rPrChange w:id="3458" w:author="Ram Shrestha" w:date="2014-01-04T19:38:00Z">
              <w:rPr/>
            </w:rPrChange>
          </w:rPr>
          <w:t>Proc Natl Acad Sci U S A</w:t>
        </w:r>
        <w:r w:rsidRPr="00276C20">
          <w:rPr>
            <w:rFonts w:ascii="Cambria" w:hAnsi="Cambria"/>
            <w:noProof/>
            <w:rPrChange w:id="3459" w:author="Ram Shrestha" w:date="2014-01-04T19:38:00Z">
              <w:rPr/>
            </w:rPrChange>
          </w:rPr>
          <w:t xml:space="preserve"> </w:t>
        </w:r>
        <w:r w:rsidRPr="00276C20">
          <w:rPr>
            <w:rFonts w:ascii="Cambria" w:hAnsi="Cambria"/>
            <w:b/>
            <w:noProof/>
            <w:rPrChange w:id="3460" w:author="Ram Shrestha" w:date="2014-01-04T19:38:00Z">
              <w:rPr/>
            </w:rPrChange>
          </w:rPr>
          <w:t>74</w:t>
        </w:r>
        <w:r w:rsidRPr="00276C20">
          <w:rPr>
            <w:rFonts w:ascii="Cambria" w:hAnsi="Cambria"/>
            <w:noProof/>
            <w:rPrChange w:id="3461" w:author="Ram Shrestha" w:date="2014-01-04T19:38:00Z">
              <w:rPr/>
            </w:rPrChange>
          </w:rPr>
          <w:t>: 5463-5467.</w:t>
        </w:r>
      </w:ins>
    </w:p>
    <w:p w:rsidR="00276C20" w:rsidRPr="00276C20" w:rsidRDefault="00276C20" w:rsidP="00276C20">
      <w:pPr>
        <w:jc w:val="both"/>
        <w:rPr>
          <w:ins w:id="3462" w:author="Ram Shrestha" w:date="2014-01-04T19:38:00Z"/>
          <w:rFonts w:ascii="Cambria" w:hAnsi="Cambria"/>
          <w:noProof/>
          <w:rPrChange w:id="3463" w:author="Ram Shrestha" w:date="2014-01-04T19:38:00Z">
            <w:rPr>
              <w:ins w:id="3464" w:author="Ram Shrestha" w:date="2014-01-04T19:38:00Z"/>
            </w:rPr>
          </w:rPrChange>
        </w:rPr>
        <w:pPrChange w:id="3465" w:author="Ram Shrestha" w:date="2014-01-04T19:38:00Z">
          <w:pPr>
            <w:ind w:left="720" w:hanging="720"/>
            <w:jc w:val="both"/>
          </w:pPr>
        </w:pPrChange>
      </w:pPr>
      <w:ins w:id="3466" w:author="Ram Shrestha" w:date="2014-01-04T19:38:00Z">
        <w:r w:rsidRPr="00276C20">
          <w:rPr>
            <w:rFonts w:ascii="Cambria" w:hAnsi="Cambria"/>
            <w:noProof/>
            <w:rPrChange w:id="3467" w:author="Ram Shrestha" w:date="2014-01-04T19:38:00Z">
              <w:rPr/>
            </w:rPrChange>
          </w:rPr>
          <w:t xml:space="preserve">Santiago, ML, Range, F, Keele, BF, Li, Y, Bailes, E, Bibollet-Ruche, F, Fruteau, C, Noë, R, Peeters, M, Brookfield, JF (2005) Simian immunodeficiency virus infection in free-ranging sooty mangabeys (Cercocebus atys atys) from the Tai Forest, Cote d'Ivoire: implications for the origin of epidemic human immunodeficiency virus type 2. </w:t>
        </w:r>
        <w:r w:rsidRPr="00276C20">
          <w:rPr>
            <w:rFonts w:ascii="Cambria" w:hAnsi="Cambria"/>
            <w:i/>
            <w:noProof/>
            <w:rPrChange w:id="3468" w:author="Ram Shrestha" w:date="2014-01-04T19:38:00Z">
              <w:rPr/>
            </w:rPrChange>
          </w:rPr>
          <w:t>Journal of virology</w:t>
        </w:r>
        <w:r w:rsidRPr="00276C20">
          <w:rPr>
            <w:rFonts w:ascii="Cambria" w:hAnsi="Cambria"/>
            <w:noProof/>
            <w:rPrChange w:id="3469" w:author="Ram Shrestha" w:date="2014-01-04T19:38:00Z">
              <w:rPr/>
            </w:rPrChange>
          </w:rPr>
          <w:t xml:space="preserve"> </w:t>
        </w:r>
        <w:r w:rsidRPr="00276C20">
          <w:rPr>
            <w:rFonts w:ascii="Cambria" w:hAnsi="Cambria"/>
            <w:b/>
            <w:noProof/>
            <w:rPrChange w:id="3470" w:author="Ram Shrestha" w:date="2014-01-04T19:38:00Z">
              <w:rPr/>
            </w:rPrChange>
          </w:rPr>
          <w:t>79</w:t>
        </w:r>
        <w:r w:rsidRPr="00276C20">
          <w:rPr>
            <w:rFonts w:ascii="Cambria" w:hAnsi="Cambria"/>
            <w:noProof/>
            <w:rPrChange w:id="3471" w:author="Ram Shrestha" w:date="2014-01-04T19:38:00Z">
              <w:rPr/>
            </w:rPrChange>
          </w:rPr>
          <w:t>: 12515–12527.</w:t>
        </w:r>
      </w:ins>
    </w:p>
    <w:p w:rsidR="00276C20" w:rsidRPr="00276C20" w:rsidRDefault="00276C20" w:rsidP="00276C20">
      <w:pPr>
        <w:jc w:val="both"/>
        <w:rPr>
          <w:ins w:id="3472" w:author="Ram Shrestha" w:date="2014-01-04T19:38:00Z"/>
          <w:rFonts w:ascii="Cambria" w:hAnsi="Cambria"/>
          <w:noProof/>
          <w:rPrChange w:id="3473" w:author="Ram Shrestha" w:date="2014-01-04T19:38:00Z">
            <w:rPr>
              <w:ins w:id="3474" w:author="Ram Shrestha" w:date="2014-01-04T19:38:00Z"/>
            </w:rPr>
          </w:rPrChange>
        </w:rPr>
        <w:pPrChange w:id="3475" w:author="Ram Shrestha" w:date="2014-01-04T19:38:00Z">
          <w:pPr>
            <w:ind w:left="720" w:hanging="720"/>
            <w:jc w:val="both"/>
          </w:pPr>
        </w:pPrChange>
      </w:pPr>
      <w:ins w:id="3476" w:author="Ram Shrestha" w:date="2014-01-04T19:38:00Z">
        <w:r w:rsidRPr="00276C20">
          <w:rPr>
            <w:rFonts w:ascii="Cambria" w:hAnsi="Cambria"/>
            <w:noProof/>
            <w:rPrChange w:id="3477" w:author="Ram Shrestha" w:date="2014-01-04T19:38:00Z">
              <w:rPr/>
            </w:rPrChange>
          </w:rPr>
          <w:t xml:space="preserve">Sarafianos, SG, Hughes, SH, Arnold, E (2004) Designing anti-AIDS drugs targeting the major mechanism of HIV-1 RT resistance to nucleoside analog drugs. </w:t>
        </w:r>
        <w:r w:rsidRPr="00276C20">
          <w:rPr>
            <w:rFonts w:ascii="Cambria" w:hAnsi="Cambria"/>
            <w:i/>
            <w:noProof/>
            <w:rPrChange w:id="3478" w:author="Ram Shrestha" w:date="2014-01-04T19:38:00Z">
              <w:rPr/>
            </w:rPrChange>
          </w:rPr>
          <w:t>The International Journal of Biochemistry &amp; Cell Biology</w:t>
        </w:r>
        <w:r w:rsidRPr="00276C20">
          <w:rPr>
            <w:rFonts w:ascii="Cambria" w:hAnsi="Cambria"/>
            <w:noProof/>
            <w:rPrChange w:id="3479" w:author="Ram Shrestha" w:date="2014-01-04T19:38:00Z">
              <w:rPr/>
            </w:rPrChange>
          </w:rPr>
          <w:t xml:space="preserve"> </w:t>
        </w:r>
        <w:r w:rsidRPr="00276C20">
          <w:rPr>
            <w:rFonts w:ascii="Cambria" w:hAnsi="Cambria"/>
            <w:b/>
            <w:noProof/>
            <w:rPrChange w:id="3480" w:author="Ram Shrestha" w:date="2014-01-04T19:38:00Z">
              <w:rPr/>
            </w:rPrChange>
          </w:rPr>
          <w:t>36</w:t>
        </w:r>
        <w:r w:rsidRPr="00276C20">
          <w:rPr>
            <w:rFonts w:ascii="Cambria" w:hAnsi="Cambria"/>
            <w:noProof/>
            <w:rPrChange w:id="3481" w:author="Ram Shrestha" w:date="2014-01-04T19:38:00Z">
              <w:rPr/>
            </w:rPrChange>
          </w:rPr>
          <w:t>: 1706-1715.</w:t>
        </w:r>
      </w:ins>
    </w:p>
    <w:p w:rsidR="00276C20" w:rsidRPr="00276C20" w:rsidRDefault="00276C20" w:rsidP="00276C20">
      <w:pPr>
        <w:jc w:val="both"/>
        <w:rPr>
          <w:ins w:id="3482" w:author="Ram Shrestha" w:date="2014-01-04T19:38:00Z"/>
          <w:rFonts w:ascii="Cambria" w:hAnsi="Cambria"/>
          <w:noProof/>
          <w:rPrChange w:id="3483" w:author="Ram Shrestha" w:date="2014-01-04T19:38:00Z">
            <w:rPr>
              <w:ins w:id="3484" w:author="Ram Shrestha" w:date="2014-01-04T19:38:00Z"/>
            </w:rPr>
          </w:rPrChange>
        </w:rPr>
        <w:pPrChange w:id="3485" w:author="Ram Shrestha" w:date="2014-01-04T19:38:00Z">
          <w:pPr>
            <w:ind w:left="720" w:hanging="720"/>
            <w:jc w:val="both"/>
          </w:pPr>
        </w:pPrChange>
      </w:pPr>
      <w:ins w:id="3486" w:author="Ram Shrestha" w:date="2014-01-04T19:38:00Z">
        <w:r w:rsidRPr="00276C20">
          <w:rPr>
            <w:rFonts w:ascii="Cambria" w:hAnsi="Cambria"/>
            <w:noProof/>
            <w:rPrChange w:id="3487" w:author="Ram Shrestha" w:date="2014-01-04T19:38:00Z">
              <w:rPr/>
            </w:rPrChange>
          </w:rPr>
          <w:t xml:space="preserve">Sarafianos, SG, Marchand, B, Das, K, Himmel, DM, Parniak, MA, Hughes, SH, Arnold, E (2009) Structure and Function of HIV-1 Reverse Transcriptase: Molecular Mechanisms of Polymerization and Inhibition. </w:t>
        </w:r>
        <w:r w:rsidRPr="00276C20">
          <w:rPr>
            <w:rFonts w:ascii="Cambria" w:hAnsi="Cambria"/>
            <w:i/>
            <w:noProof/>
            <w:rPrChange w:id="3488" w:author="Ram Shrestha" w:date="2014-01-04T19:38:00Z">
              <w:rPr/>
            </w:rPrChange>
          </w:rPr>
          <w:t>Journal of Molecular Biology</w:t>
        </w:r>
        <w:r w:rsidRPr="00276C20">
          <w:rPr>
            <w:rFonts w:ascii="Cambria" w:hAnsi="Cambria"/>
            <w:noProof/>
            <w:rPrChange w:id="3489" w:author="Ram Shrestha" w:date="2014-01-04T19:38:00Z">
              <w:rPr/>
            </w:rPrChange>
          </w:rPr>
          <w:t xml:space="preserve"> </w:t>
        </w:r>
        <w:r w:rsidRPr="00276C20">
          <w:rPr>
            <w:rFonts w:ascii="Cambria" w:hAnsi="Cambria"/>
            <w:b/>
            <w:noProof/>
            <w:rPrChange w:id="3490" w:author="Ram Shrestha" w:date="2014-01-04T19:38:00Z">
              <w:rPr/>
            </w:rPrChange>
          </w:rPr>
          <w:t>385</w:t>
        </w:r>
        <w:r w:rsidRPr="00276C20">
          <w:rPr>
            <w:rFonts w:ascii="Cambria" w:hAnsi="Cambria"/>
            <w:noProof/>
            <w:rPrChange w:id="3491" w:author="Ram Shrestha" w:date="2014-01-04T19:38:00Z">
              <w:rPr/>
            </w:rPrChange>
          </w:rPr>
          <w:t>: 693-713.</w:t>
        </w:r>
      </w:ins>
    </w:p>
    <w:p w:rsidR="00276C20" w:rsidRPr="00276C20" w:rsidRDefault="00276C20" w:rsidP="00276C20">
      <w:pPr>
        <w:jc w:val="both"/>
        <w:rPr>
          <w:ins w:id="3492" w:author="Ram Shrestha" w:date="2014-01-04T19:38:00Z"/>
          <w:rFonts w:ascii="Cambria" w:hAnsi="Cambria"/>
          <w:noProof/>
          <w:rPrChange w:id="3493" w:author="Ram Shrestha" w:date="2014-01-04T19:38:00Z">
            <w:rPr>
              <w:ins w:id="3494" w:author="Ram Shrestha" w:date="2014-01-04T19:38:00Z"/>
            </w:rPr>
          </w:rPrChange>
        </w:rPr>
        <w:pPrChange w:id="3495" w:author="Ram Shrestha" w:date="2014-01-04T19:38:00Z">
          <w:pPr>
            <w:ind w:left="720" w:hanging="720"/>
            <w:jc w:val="both"/>
          </w:pPr>
        </w:pPrChange>
      </w:pPr>
      <w:ins w:id="3496" w:author="Ram Shrestha" w:date="2014-01-04T19:38:00Z">
        <w:r w:rsidRPr="00276C20">
          <w:rPr>
            <w:rFonts w:ascii="Cambria" w:hAnsi="Cambria"/>
            <w:noProof/>
            <w:rPrChange w:id="3497" w:author="Ram Shrestha" w:date="2014-01-04T19:38:00Z">
              <w:rPr/>
            </w:rPrChange>
          </w:rPr>
          <w:t xml:space="preserve">Saravolatz, LD, Winslow, DL, Collins, G, Hodges, JS, Pettinelli, C, Stein, DS, Markowitz, N, Reves, R, Loveless, MO, Crane, L (1996) Zidovudine alone or in combination with didanosine or zalcitabine in HIV-infected patients with the acquired immunodeficiency syndrome or fewer than 200 CD4 cells per cubic millimeter. </w:t>
        </w:r>
        <w:r w:rsidRPr="00276C20">
          <w:rPr>
            <w:rFonts w:ascii="Cambria" w:hAnsi="Cambria"/>
            <w:i/>
            <w:noProof/>
            <w:rPrChange w:id="3498" w:author="Ram Shrestha" w:date="2014-01-04T19:38:00Z">
              <w:rPr/>
            </w:rPrChange>
          </w:rPr>
          <w:t>New England Journal of Medicine</w:t>
        </w:r>
        <w:r w:rsidRPr="00276C20">
          <w:rPr>
            <w:rFonts w:ascii="Cambria" w:hAnsi="Cambria"/>
            <w:noProof/>
            <w:rPrChange w:id="3499" w:author="Ram Shrestha" w:date="2014-01-04T19:38:00Z">
              <w:rPr/>
            </w:rPrChange>
          </w:rPr>
          <w:t xml:space="preserve"> </w:t>
        </w:r>
        <w:r w:rsidRPr="00276C20">
          <w:rPr>
            <w:rFonts w:ascii="Cambria" w:hAnsi="Cambria"/>
            <w:b/>
            <w:noProof/>
            <w:rPrChange w:id="3500" w:author="Ram Shrestha" w:date="2014-01-04T19:38:00Z">
              <w:rPr/>
            </w:rPrChange>
          </w:rPr>
          <w:t>335</w:t>
        </w:r>
        <w:r w:rsidRPr="00276C20">
          <w:rPr>
            <w:rFonts w:ascii="Cambria" w:hAnsi="Cambria"/>
            <w:noProof/>
            <w:rPrChange w:id="3501" w:author="Ram Shrestha" w:date="2014-01-04T19:38:00Z">
              <w:rPr/>
            </w:rPrChange>
          </w:rPr>
          <w:t>: 1099-1106.</w:t>
        </w:r>
      </w:ins>
    </w:p>
    <w:p w:rsidR="00276C20" w:rsidRPr="00276C20" w:rsidRDefault="00276C20" w:rsidP="00276C20">
      <w:pPr>
        <w:jc w:val="both"/>
        <w:rPr>
          <w:ins w:id="3502" w:author="Ram Shrestha" w:date="2014-01-04T19:38:00Z"/>
          <w:rFonts w:ascii="Cambria" w:hAnsi="Cambria"/>
          <w:noProof/>
          <w:rPrChange w:id="3503" w:author="Ram Shrestha" w:date="2014-01-04T19:38:00Z">
            <w:rPr>
              <w:ins w:id="3504" w:author="Ram Shrestha" w:date="2014-01-04T19:38:00Z"/>
            </w:rPr>
          </w:rPrChange>
        </w:rPr>
        <w:pPrChange w:id="3505" w:author="Ram Shrestha" w:date="2014-01-04T19:38:00Z">
          <w:pPr>
            <w:ind w:left="720" w:hanging="720"/>
            <w:jc w:val="both"/>
          </w:pPr>
        </w:pPrChange>
      </w:pPr>
      <w:ins w:id="3506" w:author="Ram Shrestha" w:date="2014-01-04T19:38:00Z">
        <w:r w:rsidRPr="00276C20">
          <w:rPr>
            <w:rFonts w:ascii="Cambria" w:hAnsi="Cambria"/>
            <w:noProof/>
            <w:rPrChange w:id="3507" w:author="Ram Shrestha" w:date="2014-01-04T19:38:00Z">
              <w:rPr/>
            </w:rPrChange>
          </w:rPr>
          <w:t xml:space="preserve">Sawai, ET, Baur, A, Struble, H, Peterlin, BM, Levy, JA, Cheng-Mayer, C (1994) Human immunodeficiency virus type 1 Nef associates with a cellular serine kinase in T lymphocytes. </w:t>
        </w:r>
        <w:r w:rsidRPr="00276C20">
          <w:rPr>
            <w:rFonts w:ascii="Cambria" w:hAnsi="Cambria"/>
            <w:i/>
            <w:noProof/>
            <w:rPrChange w:id="3508" w:author="Ram Shrestha" w:date="2014-01-04T19:38:00Z">
              <w:rPr/>
            </w:rPrChange>
          </w:rPr>
          <w:t>Proceedings of the National Academy of Sciences</w:t>
        </w:r>
        <w:r w:rsidRPr="00276C20">
          <w:rPr>
            <w:rFonts w:ascii="Cambria" w:hAnsi="Cambria"/>
            <w:noProof/>
            <w:rPrChange w:id="3509" w:author="Ram Shrestha" w:date="2014-01-04T19:38:00Z">
              <w:rPr/>
            </w:rPrChange>
          </w:rPr>
          <w:t xml:space="preserve"> </w:t>
        </w:r>
        <w:r w:rsidRPr="00276C20">
          <w:rPr>
            <w:rFonts w:ascii="Cambria" w:hAnsi="Cambria"/>
            <w:b/>
            <w:noProof/>
            <w:rPrChange w:id="3510" w:author="Ram Shrestha" w:date="2014-01-04T19:38:00Z">
              <w:rPr/>
            </w:rPrChange>
          </w:rPr>
          <w:t>91</w:t>
        </w:r>
        <w:r w:rsidRPr="00276C20">
          <w:rPr>
            <w:rFonts w:ascii="Cambria" w:hAnsi="Cambria"/>
            <w:noProof/>
            <w:rPrChange w:id="3511" w:author="Ram Shrestha" w:date="2014-01-04T19:38:00Z">
              <w:rPr/>
            </w:rPrChange>
          </w:rPr>
          <w:t>: 1539-1543.</w:t>
        </w:r>
      </w:ins>
    </w:p>
    <w:p w:rsidR="00276C20" w:rsidRPr="00276C20" w:rsidRDefault="00276C20" w:rsidP="00276C20">
      <w:pPr>
        <w:jc w:val="both"/>
        <w:rPr>
          <w:ins w:id="3512" w:author="Ram Shrestha" w:date="2014-01-04T19:38:00Z"/>
          <w:rFonts w:ascii="Cambria" w:hAnsi="Cambria"/>
          <w:noProof/>
          <w:rPrChange w:id="3513" w:author="Ram Shrestha" w:date="2014-01-04T19:38:00Z">
            <w:rPr>
              <w:ins w:id="3514" w:author="Ram Shrestha" w:date="2014-01-04T19:38:00Z"/>
            </w:rPr>
          </w:rPrChange>
        </w:rPr>
        <w:pPrChange w:id="3515" w:author="Ram Shrestha" w:date="2014-01-04T19:38:00Z">
          <w:pPr>
            <w:ind w:left="720" w:hanging="720"/>
            <w:jc w:val="both"/>
          </w:pPr>
        </w:pPrChange>
      </w:pPr>
      <w:ins w:id="3516" w:author="Ram Shrestha" w:date="2014-01-04T19:38:00Z">
        <w:r w:rsidRPr="00276C20">
          <w:rPr>
            <w:rFonts w:ascii="Cambria" w:hAnsi="Cambria"/>
            <w:noProof/>
            <w:rPrChange w:id="3517" w:author="Ram Shrestha" w:date="2014-01-04T19:38:00Z">
              <w:rPr/>
            </w:rPrChange>
          </w:rPr>
          <w:t xml:space="preserve">Schmieder, R, Edwards, R (2011) Quality control and preprocessing of metagenomic datasets. </w:t>
        </w:r>
        <w:r w:rsidRPr="00276C20">
          <w:rPr>
            <w:rFonts w:ascii="Cambria" w:hAnsi="Cambria"/>
            <w:i/>
            <w:noProof/>
            <w:rPrChange w:id="3518" w:author="Ram Shrestha" w:date="2014-01-04T19:38:00Z">
              <w:rPr/>
            </w:rPrChange>
          </w:rPr>
          <w:t>Bioinformatics</w:t>
        </w:r>
        <w:r w:rsidRPr="00276C20">
          <w:rPr>
            <w:rFonts w:ascii="Cambria" w:hAnsi="Cambria"/>
            <w:noProof/>
            <w:rPrChange w:id="3519" w:author="Ram Shrestha" w:date="2014-01-04T19:38:00Z">
              <w:rPr/>
            </w:rPrChange>
          </w:rPr>
          <w:t xml:space="preserve"> </w:t>
        </w:r>
        <w:r w:rsidRPr="00276C20">
          <w:rPr>
            <w:rFonts w:ascii="Cambria" w:hAnsi="Cambria"/>
            <w:b/>
            <w:noProof/>
            <w:rPrChange w:id="3520" w:author="Ram Shrestha" w:date="2014-01-04T19:38:00Z">
              <w:rPr/>
            </w:rPrChange>
          </w:rPr>
          <w:t>27</w:t>
        </w:r>
        <w:r w:rsidRPr="00276C20">
          <w:rPr>
            <w:rFonts w:ascii="Cambria" w:hAnsi="Cambria"/>
            <w:noProof/>
            <w:rPrChange w:id="3521" w:author="Ram Shrestha" w:date="2014-01-04T19:38:00Z">
              <w:rPr/>
            </w:rPrChange>
          </w:rPr>
          <w:t>: 863-864.</w:t>
        </w:r>
      </w:ins>
    </w:p>
    <w:p w:rsidR="00276C20" w:rsidRPr="00276C20" w:rsidRDefault="00276C20" w:rsidP="00276C20">
      <w:pPr>
        <w:jc w:val="both"/>
        <w:rPr>
          <w:ins w:id="3522" w:author="Ram Shrestha" w:date="2014-01-04T19:38:00Z"/>
          <w:rFonts w:ascii="Cambria" w:hAnsi="Cambria"/>
          <w:noProof/>
          <w:rPrChange w:id="3523" w:author="Ram Shrestha" w:date="2014-01-04T19:38:00Z">
            <w:rPr>
              <w:ins w:id="3524" w:author="Ram Shrestha" w:date="2014-01-04T19:38:00Z"/>
            </w:rPr>
          </w:rPrChange>
        </w:rPr>
        <w:pPrChange w:id="3525" w:author="Ram Shrestha" w:date="2014-01-04T19:38:00Z">
          <w:pPr>
            <w:ind w:left="720" w:hanging="720"/>
            <w:jc w:val="both"/>
          </w:pPr>
        </w:pPrChange>
      </w:pPr>
      <w:ins w:id="3526" w:author="Ram Shrestha" w:date="2014-01-04T19:38:00Z">
        <w:r w:rsidRPr="00276C20">
          <w:rPr>
            <w:rFonts w:ascii="Cambria" w:hAnsi="Cambria"/>
            <w:noProof/>
            <w:rPrChange w:id="3527" w:author="Ram Shrestha" w:date="2014-01-04T19:38:00Z">
              <w:rPr/>
            </w:rPrChange>
          </w:rPr>
          <w:t xml:space="preserve">Schubert, U, Ott, DE, Chertova, EN, Welker, R, Tessmer, U, Princiotta, MF, Bennink, JR, Krausslich, HG, Yewdell, JW (2000) Proteasome inhibition interferes with gag polyprotein processing, release, and maturation of HIV-1 and HIV-2. </w:t>
        </w:r>
        <w:r w:rsidRPr="00276C20">
          <w:rPr>
            <w:rFonts w:ascii="Cambria" w:hAnsi="Cambria"/>
            <w:i/>
            <w:noProof/>
            <w:rPrChange w:id="3528" w:author="Ram Shrestha" w:date="2014-01-04T19:38:00Z">
              <w:rPr/>
            </w:rPrChange>
          </w:rPr>
          <w:t>Proc Natl Acad Sci U S A</w:t>
        </w:r>
        <w:r w:rsidRPr="00276C20">
          <w:rPr>
            <w:rFonts w:ascii="Cambria" w:hAnsi="Cambria"/>
            <w:noProof/>
            <w:rPrChange w:id="3529" w:author="Ram Shrestha" w:date="2014-01-04T19:38:00Z">
              <w:rPr/>
            </w:rPrChange>
          </w:rPr>
          <w:t xml:space="preserve"> </w:t>
        </w:r>
        <w:r w:rsidRPr="00276C20">
          <w:rPr>
            <w:rFonts w:ascii="Cambria" w:hAnsi="Cambria"/>
            <w:b/>
            <w:noProof/>
            <w:rPrChange w:id="3530" w:author="Ram Shrestha" w:date="2014-01-04T19:38:00Z">
              <w:rPr/>
            </w:rPrChange>
          </w:rPr>
          <w:t>97</w:t>
        </w:r>
        <w:r w:rsidRPr="00276C20">
          <w:rPr>
            <w:rFonts w:ascii="Cambria" w:hAnsi="Cambria"/>
            <w:noProof/>
            <w:rPrChange w:id="3531" w:author="Ram Shrestha" w:date="2014-01-04T19:38:00Z">
              <w:rPr/>
            </w:rPrChange>
          </w:rPr>
          <w:t>: 13057-13062.</w:t>
        </w:r>
      </w:ins>
    </w:p>
    <w:p w:rsidR="00276C20" w:rsidRPr="00276C20" w:rsidRDefault="00276C20" w:rsidP="00276C20">
      <w:pPr>
        <w:jc w:val="both"/>
        <w:rPr>
          <w:ins w:id="3532" w:author="Ram Shrestha" w:date="2014-01-04T19:38:00Z"/>
          <w:rFonts w:ascii="Cambria" w:hAnsi="Cambria"/>
          <w:noProof/>
          <w:rPrChange w:id="3533" w:author="Ram Shrestha" w:date="2014-01-04T19:38:00Z">
            <w:rPr>
              <w:ins w:id="3534" w:author="Ram Shrestha" w:date="2014-01-04T19:38:00Z"/>
            </w:rPr>
          </w:rPrChange>
        </w:rPr>
        <w:pPrChange w:id="3535" w:author="Ram Shrestha" w:date="2014-01-04T19:38:00Z">
          <w:pPr>
            <w:ind w:left="720" w:hanging="720"/>
            <w:jc w:val="both"/>
          </w:pPr>
        </w:pPrChange>
      </w:pPr>
      <w:ins w:id="3536" w:author="Ram Shrestha" w:date="2014-01-04T19:38:00Z">
        <w:r w:rsidRPr="00276C20">
          <w:rPr>
            <w:rFonts w:ascii="Cambria" w:hAnsi="Cambria"/>
            <w:noProof/>
            <w:rPrChange w:id="3537" w:author="Ram Shrestha" w:date="2014-01-04T19:38:00Z">
              <w:rPr/>
            </w:rPrChange>
          </w:rPr>
          <w:t xml:space="preserve">Schuurman, R, Brambilla, D, de Groot, T, Huang, D, Land, S, Bremer, J, Benders, I, Boucher, CA (2002) Underestimation of HIV type 1 drug resistance mutations: results from the ENVA-2 genotyping proficiency program. </w:t>
        </w:r>
        <w:r w:rsidRPr="00276C20">
          <w:rPr>
            <w:rFonts w:ascii="Cambria" w:hAnsi="Cambria"/>
            <w:i/>
            <w:noProof/>
            <w:rPrChange w:id="3538" w:author="Ram Shrestha" w:date="2014-01-04T19:38:00Z">
              <w:rPr/>
            </w:rPrChange>
          </w:rPr>
          <w:t>AIDS Res Hum Retroviruses</w:t>
        </w:r>
        <w:r w:rsidRPr="00276C20">
          <w:rPr>
            <w:rFonts w:ascii="Cambria" w:hAnsi="Cambria"/>
            <w:noProof/>
            <w:rPrChange w:id="3539" w:author="Ram Shrestha" w:date="2014-01-04T19:38:00Z">
              <w:rPr/>
            </w:rPrChange>
          </w:rPr>
          <w:t xml:space="preserve"> </w:t>
        </w:r>
        <w:r w:rsidRPr="00276C20">
          <w:rPr>
            <w:rFonts w:ascii="Cambria" w:hAnsi="Cambria"/>
            <w:b/>
            <w:noProof/>
            <w:rPrChange w:id="3540" w:author="Ram Shrestha" w:date="2014-01-04T19:38:00Z">
              <w:rPr/>
            </w:rPrChange>
          </w:rPr>
          <w:t>18</w:t>
        </w:r>
        <w:r w:rsidRPr="00276C20">
          <w:rPr>
            <w:rFonts w:ascii="Cambria" w:hAnsi="Cambria"/>
            <w:noProof/>
            <w:rPrChange w:id="3541" w:author="Ram Shrestha" w:date="2014-01-04T19:38:00Z">
              <w:rPr/>
            </w:rPrChange>
          </w:rPr>
          <w:t>: 243-248.</w:t>
        </w:r>
      </w:ins>
    </w:p>
    <w:p w:rsidR="00276C20" w:rsidRPr="00276C20" w:rsidRDefault="00276C20" w:rsidP="00276C20">
      <w:pPr>
        <w:jc w:val="both"/>
        <w:rPr>
          <w:ins w:id="3542" w:author="Ram Shrestha" w:date="2014-01-04T19:38:00Z"/>
          <w:rFonts w:ascii="Cambria" w:hAnsi="Cambria"/>
          <w:noProof/>
          <w:rPrChange w:id="3543" w:author="Ram Shrestha" w:date="2014-01-04T19:38:00Z">
            <w:rPr>
              <w:ins w:id="3544" w:author="Ram Shrestha" w:date="2014-01-04T19:38:00Z"/>
            </w:rPr>
          </w:rPrChange>
        </w:rPr>
        <w:pPrChange w:id="3545" w:author="Ram Shrestha" w:date="2014-01-04T19:38:00Z">
          <w:pPr>
            <w:ind w:left="720" w:hanging="720"/>
            <w:jc w:val="both"/>
          </w:pPr>
        </w:pPrChange>
      </w:pPr>
      <w:ins w:id="3546" w:author="Ram Shrestha" w:date="2014-01-04T19:38:00Z">
        <w:r w:rsidRPr="00276C20">
          <w:rPr>
            <w:rFonts w:ascii="Cambria" w:hAnsi="Cambria"/>
            <w:noProof/>
            <w:rPrChange w:id="3547" w:author="Ram Shrestha" w:date="2014-01-04T19:38:00Z">
              <w:rPr/>
            </w:rPrChange>
          </w:rPr>
          <w:t xml:space="preserve">Seelmeier, S, Schmidt, H, Turk, V, von der Helm, K (1988) Human immunodeficiency virus has an aspartic-type protease that can be inhibited by pepstatin A. </w:t>
        </w:r>
        <w:r w:rsidRPr="00276C20">
          <w:rPr>
            <w:rFonts w:ascii="Cambria" w:hAnsi="Cambria"/>
            <w:i/>
            <w:noProof/>
            <w:rPrChange w:id="3548" w:author="Ram Shrestha" w:date="2014-01-04T19:38:00Z">
              <w:rPr/>
            </w:rPrChange>
          </w:rPr>
          <w:t>Proc Natl Acad Sci U S A</w:t>
        </w:r>
        <w:r w:rsidRPr="00276C20">
          <w:rPr>
            <w:rFonts w:ascii="Cambria" w:hAnsi="Cambria"/>
            <w:noProof/>
            <w:rPrChange w:id="3549" w:author="Ram Shrestha" w:date="2014-01-04T19:38:00Z">
              <w:rPr/>
            </w:rPrChange>
          </w:rPr>
          <w:t xml:space="preserve"> </w:t>
        </w:r>
        <w:r w:rsidRPr="00276C20">
          <w:rPr>
            <w:rFonts w:ascii="Cambria" w:hAnsi="Cambria"/>
            <w:b/>
            <w:noProof/>
            <w:rPrChange w:id="3550" w:author="Ram Shrestha" w:date="2014-01-04T19:38:00Z">
              <w:rPr/>
            </w:rPrChange>
          </w:rPr>
          <w:t>85</w:t>
        </w:r>
        <w:r w:rsidRPr="00276C20">
          <w:rPr>
            <w:rFonts w:ascii="Cambria" w:hAnsi="Cambria"/>
            <w:noProof/>
            <w:rPrChange w:id="3551" w:author="Ram Shrestha" w:date="2014-01-04T19:38:00Z">
              <w:rPr/>
            </w:rPrChange>
          </w:rPr>
          <w:t>: 6612-6616.</w:t>
        </w:r>
      </w:ins>
    </w:p>
    <w:p w:rsidR="00276C20" w:rsidRPr="00276C20" w:rsidRDefault="00276C20" w:rsidP="00276C20">
      <w:pPr>
        <w:jc w:val="both"/>
        <w:rPr>
          <w:ins w:id="3552" w:author="Ram Shrestha" w:date="2014-01-04T19:38:00Z"/>
          <w:rFonts w:ascii="Cambria" w:hAnsi="Cambria"/>
          <w:noProof/>
          <w:rPrChange w:id="3553" w:author="Ram Shrestha" w:date="2014-01-04T19:38:00Z">
            <w:rPr>
              <w:ins w:id="3554" w:author="Ram Shrestha" w:date="2014-01-04T19:38:00Z"/>
            </w:rPr>
          </w:rPrChange>
        </w:rPr>
        <w:pPrChange w:id="3555" w:author="Ram Shrestha" w:date="2014-01-04T19:38:00Z">
          <w:pPr>
            <w:ind w:left="720" w:hanging="720"/>
            <w:jc w:val="both"/>
          </w:pPr>
        </w:pPrChange>
      </w:pPr>
      <w:ins w:id="3556" w:author="Ram Shrestha" w:date="2014-01-04T19:38:00Z">
        <w:r w:rsidRPr="00276C20">
          <w:rPr>
            <w:rFonts w:ascii="Cambria" w:hAnsi="Cambria"/>
            <w:noProof/>
            <w:rPrChange w:id="3557" w:author="Ram Shrestha" w:date="2014-01-04T19:38:00Z">
              <w:rPr/>
            </w:rPrChange>
          </w:rPr>
          <w:t xml:space="preserve">Shafer, RW, Iversen, AK, Winters, MA, Aguiniga, E, Katzenstein, DA, Merigan, TC (1995) Drug resistance and heterogeneous long-term virologic responses of human immunodeficiency virus type 1-infected subjects to zidovudine and didanosine combination therapy. The AIDS Clinical Trials Group 143 Virology Team. </w:t>
        </w:r>
        <w:r w:rsidRPr="00276C20">
          <w:rPr>
            <w:rFonts w:ascii="Cambria" w:hAnsi="Cambria"/>
            <w:i/>
            <w:noProof/>
            <w:rPrChange w:id="3558" w:author="Ram Shrestha" w:date="2014-01-04T19:38:00Z">
              <w:rPr/>
            </w:rPrChange>
          </w:rPr>
          <w:t>J Infect Dis</w:t>
        </w:r>
        <w:r w:rsidRPr="00276C20">
          <w:rPr>
            <w:rFonts w:ascii="Cambria" w:hAnsi="Cambria"/>
            <w:noProof/>
            <w:rPrChange w:id="3559" w:author="Ram Shrestha" w:date="2014-01-04T19:38:00Z">
              <w:rPr/>
            </w:rPrChange>
          </w:rPr>
          <w:t xml:space="preserve"> </w:t>
        </w:r>
        <w:r w:rsidRPr="00276C20">
          <w:rPr>
            <w:rFonts w:ascii="Cambria" w:hAnsi="Cambria"/>
            <w:b/>
            <w:noProof/>
            <w:rPrChange w:id="3560" w:author="Ram Shrestha" w:date="2014-01-04T19:38:00Z">
              <w:rPr/>
            </w:rPrChange>
          </w:rPr>
          <w:t>172</w:t>
        </w:r>
        <w:r w:rsidRPr="00276C20">
          <w:rPr>
            <w:rFonts w:ascii="Cambria" w:hAnsi="Cambria"/>
            <w:noProof/>
            <w:rPrChange w:id="3561" w:author="Ram Shrestha" w:date="2014-01-04T19:38:00Z">
              <w:rPr/>
            </w:rPrChange>
          </w:rPr>
          <w:t>: 70-78.</w:t>
        </w:r>
      </w:ins>
    </w:p>
    <w:p w:rsidR="00276C20" w:rsidRPr="00276C20" w:rsidRDefault="00276C20" w:rsidP="00276C20">
      <w:pPr>
        <w:jc w:val="both"/>
        <w:rPr>
          <w:ins w:id="3562" w:author="Ram Shrestha" w:date="2014-01-04T19:38:00Z"/>
          <w:rFonts w:ascii="Cambria" w:hAnsi="Cambria"/>
          <w:noProof/>
          <w:rPrChange w:id="3563" w:author="Ram Shrestha" w:date="2014-01-04T19:38:00Z">
            <w:rPr>
              <w:ins w:id="3564" w:author="Ram Shrestha" w:date="2014-01-04T19:38:00Z"/>
            </w:rPr>
          </w:rPrChange>
        </w:rPr>
        <w:pPrChange w:id="3565" w:author="Ram Shrestha" w:date="2014-01-04T19:38:00Z">
          <w:pPr>
            <w:ind w:left="720" w:hanging="720"/>
            <w:jc w:val="both"/>
          </w:pPr>
        </w:pPrChange>
      </w:pPr>
      <w:ins w:id="3566" w:author="Ram Shrestha" w:date="2014-01-04T19:38:00Z">
        <w:r w:rsidRPr="00276C20">
          <w:rPr>
            <w:rFonts w:ascii="Cambria" w:hAnsi="Cambria"/>
            <w:noProof/>
            <w:rPrChange w:id="3567" w:author="Ram Shrestha" w:date="2014-01-04T19:38:00Z">
              <w:rPr/>
            </w:rPrChange>
          </w:rPr>
          <w:t xml:space="preserve">Shafer, RW, Merigan, TC (1995) New virologic tools for the design and analysis of clinical trials. </w:t>
        </w:r>
        <w:r w:rsidRPr="00276C20">
          <w:rPr>
            <w:rFonts w:ascii="Cambria" w:hAnsi="Cambria"/>
            <w:i/>
            <w:noProof/>
            <w:rPrChange w:id="3568" w:author="Ram Shrestha" w:date="2014-01-04T19:38:00Z">
              <w:rPr/>
            </w:rPrChange>
          </w:rPr>
          <w:t>J Infect Dis</w:t>
        </w:r>
        <w:r w:rsidRPr="00276C20">
          <w:rPr>
            <w:rFonts w:ascii="Cambria" w:hAnsi="Cambria"/>
            <w:noProof/>
            <w:rPrChange w:id="3569" w:author="Ram Shrestha" w:date="2014-01-04T19:38:00Z">
              <w:rPr/>
            </w:rPrChange>
          </w:rPr>
          <w:t xml:space="preserve"> </w:t>
        </w:r>
        <w:r w:rsidRPr="00276C20">
          <w:rPr>
            <w:rFonts w:ascii="Cambria" w:hAnsi="Cambria"/>
            <w:b/>
            <w:noProof/>
            <w:rPrChange w:id="3570" w:author="Ram Shrestha" w:date="2014-01-04T19:38:00Z">
              <w:rPr/>
            </w:rPrChange>
          </w:rPr>
          <w:t>171</w:t>
        </w:r>
        <w:r w:rsidRPr="00276C20">
          <w:rPr>
            <w:rFonts w:ascii="Cambria" w:hAnsi="Cambria"/>
            <w:noProof/>
            <w:rPrChange w:id="3571" w:author="Ram Shrestha" w:date="2014-01-04T19:38:00Z">
              <w:rPr/>
            </w:rPrChange>
          </w:rPr>
          <w:t>: 1325-1328.</w:t>
        </w:r>
      </w:ins>
    </w:p>
    <w:p w:rsidR="00276C20" w:rsidRPr="00276C20" w:rsidRDefault="00276C20" w:rsidP="00276C20">
      <w:pPr>
        <w:jc w:val="both"/>
        <w:rPr>
          <w:ins w:id="3572" w:author="Ram Shrestha" w:date="2014-01-04T19:38:00Z"/>
          <w:rFonts w:ascii="Cambria" w:hAnsi="Cambria"/>
          <w:noProof/>
          <w:rPrChange w:id="3573" w:author="Ram Shrestha" w:date="2014-01-04T19:38:00Z">
            <w:rPr>
              <w:ins w:id="3574" w:author="Ram Shrestha" w:date="2014-01-04T19:38:00Z"/>
            </w:rPr>
          </w:rPrChange>
        </w:rPr>
        <w:pPrChange w:id="3575" w:author="Ram Shrestha" w:date="2014-01-04T19:38:00Z">
          <w:pPr>
            <w:ind w:left="720" w:hanging="720"/>
            <w:jc w:val="both"/>
          </w:pPr>
        </w:pPrChange>
      </w:pPr>
      <w:ins w:id="3576" w:author="Ram Shrestha" w:date="2014-01-04T19:38:00Z">
        <w:r w:rsidRPr="00276C20">
          <w:rPr>
            <w:rFonts w:ascii="Cambria" w:hAnsi="Cambria"/>
            <w:noProof/>
            <w:rPrChange w:id="3577" w:author="Ram Shrestha" w:date="2014-01-04T19:38:00Z">
              <w:rPr/>
            </w:rPrChange>
          </w:rPr>
          <w:t xml:space="preserve">Shah, VB, Shi, J, Hout, DR, Oztop, I, Krishnan, L, Ahn, J, Shotwell, MS, Engelman, A, Aiken, C (2013) The host proteins transportin SR2/TNPO3 and cyclophilin A exert opposing effects on HIV-1 uncoating. </w:t>
        </w:r>
        <w:r w:rsidRPr="00276C20">
          <w:rPr>
            <w:rFonts w:ascii="Cambria" w:hAnsi="Cambria"/>
            <w:i/>
            <w:noProof/>
            <w:rPrChange w:id="3578" w:author="Ram Shrestha" w:date="2014-01-04T19:38:00Z">
              <w:rPr/>
            </w:rPrChange>
          </w:rPr>
          <w:t>J Virol</w:t>
        </w:r>
        <w:r w:rsidRPr="00276C20">
          <w:rPr>
            <w:rFonts w:ascii="Cambria" w:hAnsi="Cambria"/>
            <w:noProof/>
            <w:rPrChange w:id="3579" w:author="Ram Shrestha" w:date="2014-01-04T19:38:00Z">
              <w:rPr/>
            </w:rPrChange>
          </w:rPr>
          <w:t xml:space="preserve"> </w:t>
        </w:r>
        <w:r w:rsidRPr="00276C20">
          <w:rPr>
            <w:rFonts w:ascii="Cambria" w:hAnsi="Cambria"/>
            <w:b/>
            <w:noProof/>
            <w:rPrChange w:id="3580" w:author="Ram Shrestha" w:date="2014-01-04T19:38:00Z">
              <w:rPr/>
            </w:rPrChange>
          </w:rPr>
          <w:t>87</w:t>
        </w:r>
        <w:r w:rsidRPr="00276C20">
          <w:rPr>
            <w:rFonts w:ascii="Cambria" w:hAnsi="Cambria"/>
            <w:noProof/>
            <w:rPrChange w:id="3581" w:author="Ram Shrestha" w:date="2014-01-04T19:38:00Z">
              <w:rPr/>
            </w:rPrChange>
          </w:rPr>
          <w:t>: 422-432.</w:t>
        </w:r>
      </w:ins>
    </w:p>
    <w:p w:rsidR="00276C20" w:rsidRPr="00276C20" w:rsidRDefault="00276C20" w:rsidP="00276C20">
      <w:pPr>
        <w:jc w:val="both"/>
        <w:rPr>
          <w:ins w:id="3582" w:author="Ram Shrestha" w:date="2014-01-04T19:38:00Z"/>
          <w:rFonts w:ascii="Cambria" w:hAnsi="Cambria"/>
          <w:noProof/>
          <w:rPrChange w:id="3583" w:author="Ram Shrestha" w:date="2014-01-04T19:38:00Z">
            <w:rPr>
              <w:ins w:id="3584" w:author="Ram Shrestha" w:date="2014-01-04T19:38:00Z"/>
            </w:rPr>
          </w:rPrChange>
        </w:rPr>
        <w:pPrChange w:id="3585" w:author="Ram Shrestha" w:date="2014-01-04T19:38:00Z">
          <w:pPr>
            <w:ind w:left="720" w:hanging="720"/>
            <w:jc w:val="both"/>
          </w:pPr>
        </w:pPrChange>
      </w:pPr>
      <w:ins w:id="3586" w:author="Ram Shrestha" w:date="2014-01-04T19:38:00Z">
        <w:r w:rsidRPr="00276C20">
          <w:rPr>
            <w:rFonts w:ascii="Cambria" w:hAnsi="Cambria"/>
            <w:noProof/>
            <w:rPrChange w:id="3587" w:author="Ram Shrestha" w:date="2014-01-04T19:38:00Z">
              <w:rPr/>
            </w:rPrChange>
          </w:rPr>
          <w:t xml:space="preserve">Sharp, PM, Hahn, BH The evolution of HIV-1 and the origin of AIDS. </w:t>
        </w:r>
        <w:r w:rsidRPr="00276C20">
          <w:rPr>
            <w:rFonts w:ascii="Cambria" w:hAnsi="Cambria"/>
            <w:i/>
            <w:noProof/>
            <w:rPrChange w:id="3588" w:author="Ram Shrestha" w:date="2014-01-04T19:38:00Z">
              <w:rPr/>
            </w:rPrChange>
          </w:rPr>
          <w:t>Philosophical Transactions of the Royal Society B: Biological Sciences</w:t>
        </w:r>
        <w:r w:rsidRPr="00276C20">
          <w:rPr>
            <w:rFonts w:ascii="Cambria" w:hAnsi="Cambria"/>
            <w:noProof/>
            <w:rPrChange w:id="3589" w:author="Ram Shrestha" w:date="2014-01-04T19:38:00Z">
              <w:rPr/>
            </w:rPrChange>
          </w:rPr>
          <w:t xml:space="preserve"> </w:t>
        </w:r>
        <w:r w:rsidRPr="00276C20">
          <w:rPr>
            <w:rFonts w:ascii="Cambria" w:hAnsi="Cambria"/>
            <w:b/>
            <w:noProof/>
            <w:rPrChange w:id="3590" w:author="Ram Shrestha" w:date="2014-01-04T19:38:00Z">
              <w:rPr/>
            </w:rPrChange>
          </w:rPr>
          <w:t>365</w:t>
        </w:r>
        <w:r w:rsidRPr="00276C20">
          <w:rPr>
            <w:rFonts w:ascii="Cambria" w:hAnsi="Cambria"/>
            <w:noProof/>
            <w:rPrChange w:id="3591" w:author="Ram Shrestha" w:date="2014-01-04T19:38:00Z">
              <w:rPr/>
            </w:rPrChange>
          </w:rPr>
          <w:t>: 2487-2494.</w:t>
        </w:r>
      </w:ins>
    </w:p>
    <w:p w:rsidR="00276C20" w:rsidRPr="00276C20" w:rsidRDefault="00276C20" w:rsidP="00276C20">
      <w:pPr>
        <w:jc w:val="both"/>
        <w:rPr>
          <w:ins w:id="3592" w:author="Ram Shrestha" w:date="2014-01-04T19:38:00Z"/>
          <w:rFonts w:ascii="Cambria" w:hAnsi="Cambria"/>
          <w:noProof/>
          <w:rPrChange w:id="3593" w:author="Ram Shrestha" w:date="2014-01-04T19:38:00Z">
            <w:rPr>
              <w:ins w:id="3594" w:author="Ram Shrestha" w:date="2014-01-04T19:38:00Z"/>
            </w:rPr>
          </w:rPrChange>
        </w:rPr>
        <w:pPrChange w:id="3595" w:author="Ram Shrestha" w:date="2014-01-04T19:38:00Z">
          <w:pPr>
            <w:ind w:left="720" w:hanging="720"/>
            <w:jc w:val="both"/>
          </w:pPr>
        </w:pPrChange>
      </w:pPr>
      <w:ins w:id="3596" w:author="Ram Shrestha" w:date="2014-01-04T19:38:00Z">
        <w:r w:rsidRPr="00276C20">
          <w:rPr>
            <w:rFonts w:ascii="Cambria" w:hAnsi="Cambria"/>
            <w:noProof/>
            <w:rPrChange w:id="3597" w:author="Ram Shrestha" w:date="2014-01-04T19:38:00Z">
              <w:rPr/>
            </w:rPrChange>
          </w:rPr>
          <w:t xml:space="preserve">Sharp, PM, Hahn, BH (2010) The evolution of HIV-1 and the origin of AIDS. </w:t>
        </w:r>
        <w:r w:rsidRPr="00276C20">
          <w:rPr>
            <w:rFonts w:ascii="Cambria" w:hAnsi="Cambria"/>
            <w:i/>
            <w:noProof/>
            <w:rPrChange w:id="3598" w:author="Ram Shrestha" w:date="2014-01-04T19:38:00Z">
              <w:rPr/>
            </w:rPrChange>
          </w:rPr>
          <w:t>Philosophical Transactions of the Royal Society B: Biological Sciences</w:t>
        </w:r>
        <w:r w:rsidRPr="00276C20">
          <w:rPr>
            <w:rFonts w:ascii="Cambria" w:hAnsi="Cambria"/>
            <w:noProof/>
            <w:rPrChange w:id="3599" w:author="Ram Shrestha" w:date="2014-01-04T19:38:00Z">
              <w:rPr/>
            </w:rPrChange>
          </w:rPr>
          <w:t xml:space="preserve"> </w:t>
        </w:r>
        <w:r w:rsidRPr="00276C20">
          <w:rPr>
            <w:rFonts w:ascii="Cambria" w:hAnsi="Cambria"/>
            <w:b/>
            <w:noProof/>
            <w:rPrChange w:id="3600" w:author="Ram Shrestha" w:date="2014-01-04T19:38:00Z">
              <w:rPr/>
            </w:rPrChange>
          </w:rPr>
          <w:t>365</w:t>
        </w:r>
        <w:r w:rsidRPr="00276C20">
          <w:rPr>
            <w:rFonts w:ascii="Cambria" w:hAnsi="Cambria"/>
            <w:noProof/>
            <w:rPrChange w:id="3601" w:author="Ram Shrestha" w:date="2014-01-04T19:38:00Z">
              <w:rPr/>
            </w:rPrChange>
          </w:rPr>
          <w:t>: 2487-2494.</w:t>
        </w:r>
      </w:ins>
    </w:p>
    <w:p w:rsidR="00276C20" w:rsidRPr="00276C20" w:rsidRDefault="00276C20" w:rsidP="00276C20">
      <w:pPr>
        <w:jc w:val="both"/>
        <w:rPr>
          <w:ins w:id="3602" w:author="Ram Shrestha" w:date="2014-01-04T19:38:00Z"/>
          <w:rFonts w:ascii="Cambria" w:hAnsi="Cambria"/>
          <w:noProof/>
          <w:rPrChange w:id="3603" w:author="Ram Shrestha" w:date="2014-01-04T19:38:00Z">
            <w:rPr>
              <w:ins w:id="3604" w:author="Ram Shrestha" w:date="2014-01-04T19:38:00Z"/>
            </w:rPr>
          </w:rPrChange>
        </w:rPr>
        <w:pPrChange w:id="3605" w:author="Ram Shrestha" w:date="2014-01-04T19:38:00Z">
          <w:pPr>
            <w:ind w:left="720" w:hanging="720"/>
            <w:jc w:val="both"/>
          </w:pPr>
        </w:pPrChange>
      </w:pPr>
      <w:ins w:id="3606" w:author="Ram Shrestha" w:date="2014-01-04T19:38:00Z">
        <w:r w:rsidRPr="00276C20">
          <w:rPr>
            <w:rFonts w:ascii="Cambria" w:hAnsi="Cambria"/>
            <w:noProof/>
            <w:rPrChange w:id="3607" w:author="Ram Shrestha" w:date="2014-01-04T19:38:00Z">
              <w:rPr/>
            </w:rPrChange>
          </w:rPr>
          <w:t xml:space="preserve">Sheehy, AM, Gaddis, NC, Choi, JD, Malim, MH (2002) Isolation of a human gene that inhibits HIV-1 infection and is suppressed by the viral Vif protein. </w:t>
        </w:r>
        <w:r w:rsidRPr="00276C20">
          <w:rPr>
            <w:rFonts w:ascii="Cambria" w:hAnsi="Cambria"/>
            <w:i/>
            <w:noProof/>
            <w:rPrChange w:id="3608" w:author="Ram Shrestha" w:date="2014-01-04T19:38:00Z">
              <w:rPr/>
            </w:rPrChange>
          </w:rPr>
          <w:t>Nature</w:t>
        </w:r>
        <w:r w:rsidRPr="00276C20">
          <w:rPr>
            <w:rFonts w:ascii="Cambria" w:hAnsi="Cambria"/>
            <w:noProof/>
            <w:rPrChange w:id="3609" w:author="Ram Shrestha" w:date="2014-01-04T19:38:00Z">
              <w:rPr/>
            </w:rPrChange>
          </w:rPr>
          <w:t xml:space="preserve"> </w:t>
        </w:r>
        <w:r w:rsidRPr="00276C20">
          <w:rPr>
            <w:rFonts w:ascii="Cambria" w:hAnsi="Cambria"/>
            <w:b/>
            <w:noProof/>
            <w:rPrChange w:id="3610" w:author="Ram Shrestha" w:date="2014-01-04T19:38:00Z">
              <w:rPr/>
            </w:rPrChange>
          </w:rPr>
          <w:t>418</w:t>
        </w:r>
        <w:r w:rsidRPr="00276C20">
          <w:rPr>
            <w:rFonts w:ascii="Cambria" w:hAnsi="Cambria"/>
            <w:noProof/>
            <w:rPrChange w:id="3611" w:author="Ram Shrestha" w:date="2014-01-04T19:38:00Z">
              <w:rPr/>
            </w:rPrChange>
          </w:rPr>
          <w:t>: 646-650.</w:t>
        </w:r>
      </w:ins>
    </w:p>
    <w:p w:rsidR="00276C20" w:rsidRPr="00276C20" w:rsidRDefault="00276C20" w:rsidP="00276C20">
      <w:pPr>
        <w:jc w:val="both"/>
        <w:rPr>
          <w:ins w:id="3612" w:author="Ram Shrestha" w:date="2014-01-04T19:38:00Z"/>
          <w:rFonts w:ascii="Cambria" w:hAnsi="Cambria"/>
          <w:noProof/>
          <w:rPrChange w:id="3613" w:author="Ram Shrestha" w:date="2014-01-04T19:38:00Z">
            <w:rPr>
              <w:ins w:id="3614" w:author="Ram Shrestha" w:date="2014-01-04T19:38:00Z"/>
            </w:rPr>
          </w:rPrChange>
        </w:rPr>
        <w:pPrChange w:id="3615" w:author="Ram Shrestha" w:date="2014-01-04T19:38:00Z">
          <w:pPr>
            <w:ind w:left="720" w:hanging="720"/>
            <w:jc w:val="both"/>
          </w:pPr>
        </w:pPrChange>
      </w:pPr>
      <w:ins w:id="3616" w:author="Ram Shrestha" w:date="2014-01-04T19:38:00Z">
        <w:r w:rsidRPr="00276C20">
          <w:rPr>
            <w:rFonts w:ascii="Cambria" w:hAnsi="Cambria"/>
            <w:noProof/>
            <w:rPrChange w:id="3617" w:author="Ram Shrestha" w:date="2014-01-04T19:38:00Z">
              <w:rPr/>
            </w:rPrChange>
          </w:rPr>
          <w:t xml:space="preserve">Shi, C, Mellors, JW (1997) A recombinant retroviral system for rapid in vivo analysis of human immunodeficiency virus type 1 susceptibility to reverse transcriptase inhibitors. </w:t>
        </w:r>
        <w:r w:rsidRPr="00276C20">
          <w:rPr>
            <w:rFonts w:ascii="Cambria" w:hAnsi="Cambria"/>
            <w:i/>
            <w:noProof/>
            <w:rPrChange w:id="3618" w:author="Ram Shrestha" w:date="2014-01-04T19:38:00Z">
              <w:rPr/>
            </w:rPrChange>
          </w:rPr>
          <w:t>Antimicrob Agents Chemother</w:t>
        </w:r>
        <w:r w:rsidRPr="00276C20">
          <w:rPr>
            <w:rFonts w:ascii="Cambria" w:hAnsi="Cambria"/>
            <w:noProof/>
            <w:rPrChange w:id="3619" w:author="Ram Shrestha" w:date="2014-01-04T19:38:00Z">
              <w:rPr/>
            </w:rPrChange>
          </w:rPr>
          <w:t xml:space="preserve"> </w:t>
        </w:r>
        <w:r w:rsidRPr="00276C20">
          <w:rPr>
            <w:rFonts w:ascii="Cambria" w:hAnsi="Cambria"/>
            <w:b/>
            <w:noProof/>
            <w:rPrChange w:id="3620" w:author="Ram Shrestha" w:date="2014-01-04T19:38:00Z">
              <w:rPr/>
            </w:rPrChange>
          </w:rPr>
          <w:t>41</w:t>
        </w:r>
        <w:r w:rsidRPr="00276C20">
          <w:rPr>
            <w:rFonts w:ascii="Cambria" w:hAnsi="Cambria"/>
            <w:noProof/>
            <w:rPrChange w:id="3621" w:author="Ram Shrestha" w:date="2014-01-04T19:38:00Z">
              <w:rPr/>
            </w:rPrChange>
          </w:rPr>
          <w:t>: 2781-2785.</w:t>
        </w:r>
      </w:ins>
    </w:p>
    <w:p w:rsidR="00276C20" w:rsidRPr="00276C20" w:rsidRDefault="00276C20" w:rsidP="00276C20">
      <w:pPr>
        <w:jc w:val="both"/>
        <w:rPr>
          <w:ins w:id="3622" w:author="Ram Shrestha" w:date="2014-01-04T19:38:00Z"/>
          <w:rFonts w:ascii="Cambria" w:hAnsi="Cambria"/>
          <w:noProof/>
          <w:rPrChange w:id="3623" w:author="Ram Shrestha" w:date="2014-01-04T19:38:00Z">
            <w:rPr>
              <w:ins w:id="3624" w:author="Ram Shrestha" w:date="2014-01-04T19:38:00Z"/>
            </w:rPr>
          </w:rPrChange>
        </w:rPr>
        <w:pPrChange w:id="3625" w:author="Ram Shrestha" w:date="2014-01-04T19:38:00Z">
          <w:pPr>
            <w:ind w:left="720" w:hanging="720"/>
            <w:jc w:val="both"/>
          </w:pPr>
        </w:pPrChange>
      </w:pPr>
      <w:ins w:id="3626" w:author="Ram Shrestha" w:date="2014-01-04T19:38:00Z">
        <w:r w:rsidRPr="00276C20">
          <w:rPr>
            <w:rFonts w:ascii="Cambria" w:hAnsi="Cambria"/>
            <w:noProof/>
            <w:rPrChange w:id="3627" w:author="Ram Shrestha" w:date="2014-01-04T19:38:00Z">
              <w:rPr/>
            </w:rPrChange>
          </w:rPr>
          <w:t xml:space="preserve">Shirasaka, T, Kavlick, MF, Ueno, T, Gao, WY, Kojima, E, Alcaide, ML, Chokekijchai, S, Roy, BM, Arnold, E, Yarchoan, R, et al. (1995) Emergence of human immunodeficiency virus type 1 variants with resistance to multiple dideoxynucleosides in patients receiving therapy with dideoxynucleosides. </w:t>
        </w:r>
        <w:r w:rsidRPr="00276C20">
          <w:rPr>
            <w:rFonts w:ascii="Cambria" w:hAnsi="Cambria"/>
            <w:i/>
            <w:noProof/>
            <w:rPrChange w:id="3628" w:author="Ram Shrestha" w:date="2014-01-04T19:38:00Z">
              <w:rPr/>
            </w:rPrChange>
          </w:rPr>
          <w:t>Proc Natl Acad Sci U S A</w:t>
        </w:r>
        <w:r w:rsidRPr="00276C20">
          <w:rPr>
            <w:rFonts w:ascii="Cambria" w:hAnsi="Cambria"/>
            <w:noProof/>
            <w:rPrChange w:id="3629" w:author="Ram Shrestha" w:date="2014-01-04T19:38:00Z">
              <w:rPr/>
            </w:rPrChange>
          </w:rPr>
          <w:t xml:space="preserve"> </w:t>
        </w:r>
        <w:r w:rsidRPr="00276C20">
          <w:rPr>
            <w:rFonts w:ascii="Cambria" w:hAnsi="Cambria"/>
            <w:b/>
            <w:noProof/>
            <w:rPrChange w:id="3630" w:author="Ram Shrestha" w:date="2014-01-04T19:38:00Z">
              <w:rPr/>
            </w:rPrChange>
          </w:rPr>
          <w:t>92</w:t>
        </w:r>
        <w:r w:rsidRPr="00276C20">
          <w:rPr>
            <w:rFonts w:ascii="Cambria" w:hAnsi="Cambria"/>
            <w:noProof/>
            <w:rPrChange w:id="3631" w:author="Ram Shrestha" w:date="2014-01-04T19:38:00Z">
              <w:rPr/>
            </w:rPrChange>
          </w:rPr>
          <w:t>: 2398-2402.</w:t>
        </w:r>
      </w:ins>
    </w:p>
    <w:p w:rsidR="00276C20" w:rsidRPr="00276C20" w:rsidRDefault="00276C20" w:rsidP="00276C20">
      <w:pPr>
        <w:jc w:val="both"/>
        <w:rPr>
          <w:ins w:id="3632" w:author="Ram Shrestha" w:date="2014-01-04T19:38:00Z"/>
          <w:rFonts w:ascii="Cambria" w:hAnsi="Cambria"/>
          <w:noProof/>
          <w:rPrChange w:id="3633" w:author="Ram Shrestha" w:date="2014-01-04T19:38:00Z">
            <w:rPr>
              <w:ins w:id="3634" w:author="Ram Shrestha" w:date="2014-01-04T19:38:00Z"/>
            </w:rPr>
          </w:rPrChange>
        </w:rPr>
        <w:pPrChange w:id="3635" w:author="Ram Shrestha" w:date="2014-01-04T19:38:00Z">
          <w:pPr>
            <w:ind w:left="720" w:hanging="720"/>
            <w:jc w:val="both"/>
          </w:pPr>
        </w:pPrChange>
      </w:pPr>
      <w:ins w:id="3636" w:author="Ram Shrestha" w:date="2014-01-04T19:38:00Z">
        <w:r w:rsidRPr="00276C20">
          <w:rPr>
            <w:rFonts w:ascii="Cambria" w:hAnsi="Cambria"/>
            <w:noProof/>
            <w:rPrChange w:id="3637" w:author="Ram Shrestha" w:date="2014-01-04T19:38:00Z">
              <w:rPr/>
            </w:rPrChange>
          </w:rPr>
          <w:t xml:space="preserve">Simen, BB, Simons, JF, Hullsiek, KH, Novak, RM, Macarthur, RD, Baxter, JD, Huang, C, Lubeski, C, Turenchalk, GS, Braverman, MS, Desany, B, Rothberg, JM, Egholm, M, Kozal, MJ (2009) Low-abundance drug-resistant viral variants in chronically HIV-infected, antiretroviral treatment-naive patients significantly impact treatment outcomes. </w:t>
        </w:r>
        <w:r w:rsidRPr="00276C20">
          <w:rPr>
            <w:rFonts w:ascii="Cambria" w:hAnsi="Cambria"/>
            <w:i/>
            <w:noProof/>
            <w:rPrChange w:id="3638" w:author="Ram Shrestha" w:date="2014-01-04T19:38:00Z">
              <w:rPr/>
            </w:rPrChange>
          </w:rPr>
          <w:t>J Infect Dis</w:t>
        </w:r>
        <w:r w:rsidRPr="00276C20">
          <w:rPr>
            <w:rFonts w:ascii="Cambria" w:hAnsi="Cambria"/>
            <w:noProof/>
            <w:rPrChange w:id="3639" w:author="Ram Shrestha" w:date="2014-01-04T19:38:00Z">
              <w:rPr/>
            </w:rPrChange>
          </w:rPr>
          <w:t xml:space="preserve"> </w:t>
        </w:r>
        <w:r w:rsidRPr="00276C20">
          <w:rPr>
            <w:rFonts w:ascii="Cambria" w:hAnsi="Cambria"/>
            <w:b/>
            <w:noProof/>
            <w:rPrChange w:id="3640" w:author="Ram Shrestha" w:date="2014-01-04T19:38:00Z">
              <w:rPr/>
            </w:rPrChange>
          </w:rPr>
          <w:t>199</w:t>
        </w:r>
        <w:r w:rsidRPr="00276C20">
          <w:rPr>
            <w:rFonts w:ascii="Cambria" w:hAnsi="Cambria"/>
            <w:noProof/>
            <w:rPrChange w:id="3641" w:author="Ram Shrestha" w:date="2014-01-04T19:38:00Z">
              <w:rPr/>
            </w:rPrChange>
          </w:rPr>
          <w:t>: 693-701.</w:t>
        </w:r>
      </w:ins>
    </w:p>
    <w:p w:rsidR="00276C20" w:rsidRPr="00276C20" w:rsidRDefault="00276C20" w:rsidP="00276C20">
      <w:pPr>
        <w:jc w:val="both"/>
        <w:rPr>
          <w:ins w:id="3642" w:author="Ram Shrestha" w:date="2014-01-04T19:38:00Z"/>
          <w:rFonts w:ascii="Cambria" w:hAnsi="Cambria"/>
          <w:noProof/>
          <w:rPrChange w:id="3643" w:author="Ram Shrestha" w:date="2014-01-04T19:38:00Z">
            <w:rPr>
              <w:ins w:id="3644" w:author="Ram Shrestha" w:date="2014-01-04T19:38:00Z"/>
            </w:rPr>
          </w:rPrChange>
        </w:rPr>
        <w:pPrChange w:id="3645" w:author="Ram Shrestha" w:date="2014-01-04T19:38:00Z">
          <w:pPr>
            <w:ind w:left="720" w:hanging="720"/>
            <w:jc w:val="both"/>
          </w:pPr>
        </w:pPrChange>
      </w:pPr>
      <w:ins w:id="3646" w:author="Ram Shrestha" w:date="2014-01-04T19:38:00Z">
        <w:r w:rsidRPr="00276C20">
          <w:rPr>
            <w:rFonts w:ascii="Cambria" w:hAnsi="Cambria"/>
            <w:noProof/>
            <w:rPrChange w:id="3647" w:author="Ram Shrestha" w:date="2014-01-04T19:38:00Z">
              <w:rPr/>
            </w:rPrChange>
          </w:rPr>
          <w:t xml:space="preserve">Simmons, A, Aluvihare, V, McMichael, A (2001) Nef triggers a transcriptional program in T cells imitating single-signal T cell activation and inducing HIV virulence mediators. </w:t>
        </w:r>
        <w:r w:rsidRPr="00276C20">
          <w:rPr>
            <w:rFonts w:ascii="Cambria" w:hAnsi="Cambria"/>
            <w:i/>
            <w:noProof/>
            <w:rPrChange w:id="3648" w:author="Ram Shrestha" w:date="2014-01-04T19:38:00Z">
              <w:rPr/>
            </w:rPrChange>
          </w:rPr>
          <w:t>Immunity</w:t>
        </w:r>
        <w:r w:rsidRPr="00276C20">
          <w:rPr>
            <w:rFonts w:ascii="Cambria" w:hAnsi="Cambria"/>
            <w:noProof/>
            <w:rPrChange w:id="3649" w:author="Ram Shrestha" w:date="2014-01-04T19:38:00Z">
              <w:rPr/>
            </w:rPrChange>
          </w:rPr>
          <w:t xml:space="preserve"> </w:t>
        </w:r>
        <w:r w:rsidRPr="00276C20">
          <w:rPr>
            <w:rFonts w:ascii="Cambria" w:hAnsi="Cambria"/>
            <w:b/>
            <w:noProof/>
            <w:rPrChange w:id="3650" w:author="Ram Shrestha" w:date="2014-01-04T19:38:00Z">
              <w:rPr/>
            </w:rPrChange>
          </w:rPr>
          <w:t>14</w:t>
        </w:r>
        <w:r w:rsidRPr="00276C20">
          <w:rPr>
            <w:rFonts w:ascii="Cambria" w:hAnsi="Cambria"/>
            <w:noProof/>
            <w:rPrChange w:id="3651" w:author="Ram Shrestha" w:date="2014-01-04T19:38:00Z">
              <w:rPr/>
            </w:rPrChange>
          </w:rPr>
          <w:t>: 763-777.</w:t>
        </w:r>
      </w:ins>
    </w:p>
    <w:p w:rsidR="00276C20" w:rsidRPr="00276C20" w:rsidRDefault="00276C20" w:rsidP="00276C20">
      <w:pPr>
        <w:jc w:val="both"/>
        <w:rPr>
          <w:ins w:id="3652" w:author="Ram Shrestha" w:date="2014-01-04T19:38:00Z"/>
          <w:rFonts w:ascii="Cambria" w:hAnsi="Cambria"/>
          <w:noProof/>
          <w:rPrChange w:id="3653" w:author="Ram Shrestha" w:date="2014-01-04T19:38:00Z">
            <w:rPr>
              <w:ins w:id="3654" w:author="Ram Shrestha" w:date="2014-01-04T19:38:00Z"/>
            </w:rPr>
          </w:rPrChange>
        </w:rPr>
        <w:pPrChange w:id="3655" w:author="Ram Shrestha" w:date="2014-01-04T19:38:00Z">
          <w:pPr>
            <w:ind w:left="720" w:hanging="720"/>
            <w:jc w:val="both"/>
          </w:pPr>
        </w:pPrChange>
      </w:pPr>
      <w:ins w:id="3656" w:author="Ram Shrestha" w:date="2014-01-04T19:38:00Z">
        <w:r w:rsidRPr="00276C20">
          <w:rPr>
            <w:rFonts w:ascii="Cambria" w:hAnsi="Cambria"/>
            <w:noProof/>
            <w:rPrChange w:id="3657" w:author="Ram Shrestha" w:date="2014-01-04T19:38:00Z">
              <w:rPr/>
            </w:rPrChange>
          </w:rPr>
          <w:t xml:space="preserve">Simon, F, Mauclère, P, Roques, P, Loussert-Ajaka, I, Müller-Trutwin, MC, Saragosti, S, Georges-Courbot, MC, Barré-Sinoussi, F, Brun-Vézinet, F (1998a) Identification of a new human immunodeficiency virus type 1 distinct from group M and group O. </w:t>
        </w:r>
        <w:r w:rsidRPr="00276C20">
          <w:rPr>
            <w:rFonts w:ascii="Cambria" w:hAnsi="Cambria"/>
            <w:i/>
            <w:noProof/>
            <w:rPrChange w:id="3658" w:author="Ram Shrestha" w:date="2014-01-04T19:38:00Z">
              <w:rPr/>
            </w:rPrChange>
          </w:rPr>
          <w:t>Nature Medicine</w:t>
        </w:r>
        <w:r w:rsidRPr="00276C20">
          <w:rPr>
            <w:rFonts w:ascii="Cambria" w:hAnsi="Cambria"/>
            <w:noProof/>
            <w:rPrChange w:id="3659" w:author="Ram Shrestha" w:date="2014-01-04T19:38:00Z">
              <w:rPr/>
            </w:rPrChange>
          </w:rPr>
          <w:t xml:space="preserve"> </w:t>
        </w:r>
        <w:r w:rsidRPr="00276C20">
          <w:rPr>
            <w:rFonts w:ascii="Cambria" w:hAnsi="Cambria"/>
            <w:b/>
            <w:noProof/>
            <w:rPrChange w:id="3660" w:author="Ram Shrestha" w:date="2014-01-04T19:38:00Z">
              <w:rPr/>
            </w:rPrChange>
          </w:rPr>
          <w:t>4</w:t>
        </w:r>
        <w:r w:rsidRPr="00276C20">
          <w:rPr>
            <w:rFonts w:ascii="Cambria" w:hAnsi="Cambria"/>
            <w:noProof/>
            <w:rPrChange w:id="3661" w:author="Ram Shrestha" w:date="2014-01-04T19:38:00Z">
              <w:rPr/>
            </w:rPrChange>
          </w:rPr>
          <w:t>: 1032-1037.</w:t>
        </w:r>
      </w:ins>
    </w:p>
    <w:p w:rsidR="00276C20" w:rsidRPr="00276C20" w:rsidRDefault="00276C20" w:rsidP="00276C20">
      <w:pPr>
        <w:jc w:val="both"/>
        <w:rPr>
          <w:ins w:id="3662" w:author="Ram Shrestha" w:date="2014-01-04T19:38:00Z"/>
          <w:rFonts w:ascii="Cambria" w:hAnsi="Cambria"/>
          <w:noProof/>
          <w:rPrChange w:id="3663" w:author="Ram Shrestha" w:date="2014-01-04T19:38:00Z">
            <w:rPr>
              <w:ins w:id="3664" w:author="Ram Shrestha" w:date="2014-01-04T19:38:00Z"/>
            </w:rPr>
          </w:rPrChange>
        </w:rPr>
        <w:pPrChange w:id="3665" w:author="Ram Shrestha" w:date="2014-01-04T19:38:00Z">
          <w:pPr>
            <w:ind w:left="720" w:hanging="720"/>
            <w:jc w:val="both"/>
          </w:pPr>
        </w:pPrChange>
      </w:pPr>
      <w:ins w:id="3666" w:author="Ram Shrestha" w:date="2014-01-04T19:38:00Z">
        <w:r w:rsidRPr="00276C20">
          <w:rPr>
            <w:rFonts w:ascii="Cambria" w:hAnsi="Cambria"/>
            <w:noProof/>
            <w:rPrChange w:id="3667" w:author="Ram Shrestha" w:date="2014-01-04T19:38:00Z">
              <w:rPr/>
            </w:rPrChange>
          </w:rPr>
          <w:t xml:space="preserve">Simon, JHM, Gaddis, NC, Fouchier, RAM, Malim, MH (1998b) Evidence for a newly discovered cellular anti-HIV-1 phenotype. </w:t>
        </w:r>
        <w:r w:rsidRPr="00276C20">
          <w:rPr>
            <w:rFonts w:ascii="Cambria" w:hAnsi="Cambria"/>
            <w:i/>
            <w:noProof/>
            <w:rPrChange w:id="3668" w:author="Ram Shrestha" w:date="2014-01-04T19:38:00Z">
              <w:rPr/>
            </w:rPrChange>
          </w:rPr>
          <w:t>Nature Medicine</w:t>
        </w:r>
        <w:r w:rsidRPr="00276C20">
          <w:rPr>
            <w:rFonts w:ascii="Cambria" w:hAnsi="Cambria"/>
            <w:noProof/>
            <w:rPrChange w:id="3669" w:author="Ram Shrestha" w:date="2014-01-04T19:38:00Z">
              <w:rPr/>
            </w:rPrChange>
          </w:rPr>
          <w:t xml:space="preserve"> </w:t>
        </w:r>
        <w:r w:rsidRPr="00276C20">
          <w:rPr>
            <w:rFonts w:ascii="Cambria" w:hAnsi="Cambria"/>
            <w:b/>
            <w:noProof/>
            <w:rPrChange w:id="3670" w:author="Ram Shrestha" w:date="2014-01-04T19:38:00Z">
              <w:rPr/>
            </w:rPrChange>
          </w:rPr>
          <w:t>4</w:t>
        </w:r>
        <w:r w:rsidRPr="00276C20">
          <w:rPr>
            <w:rFonts w:ascii="Cambria" w:hAnsi="Cambria"/>
            <w:noProof/>
            <w:rPrChange w:id="3671" w:author="Ram Shrestha" w:date="2014-01-04T19:38:00Z">
              <w:rPr/>
            </w:rPrChange>
          </w:rPr>
          <w:t>: 1397-1400.</w:t>
        </w:r>
      </w:ins>
    </w:p>
    <w:p w:rsidR="00276C20" w:rsidRPr="00276C20" w:rsidRDefault="00276C20" w:rsidP="00276C20">
      <w:pPr>
        <w:jc w:val="both"/>
        <w:rPr>
          <w:ins w:id="3672" w:author="Ram Shrestha" w:date="2014-01-04T19:38:00Z"/>
          <w:rFonts w:ascii="Cambria" w:hAnsi="Cambria"/>
          <w:noProof/>
          <w:rPrChange w:id="3673" w:author="Ram Shrestha" w:date="2014-01-04T19:38:00Z">
            <w:rPr>
              <w:ins w:id="3674" w:author="Ram Shrestha" w:date="2014-01-04T19:38:00Z"/>
            </w:rPr>
          </w:rPrChange>
        </w:rPr>
        <w:pPrChange w:id="3675" w:author="Ram Shrestha" w:date="2014-01-04T19:38:00Z">
          <w:pPr>
            <w:ind w:left="720" w:hanging="720"/>
            <w:jc w:val="both"/>
          </w:pPr>
        </w:pPrChange>
      </w:pPr>
      <w:ins w:id="3676" w:author="Ram Shrestha" w:date="2014-01-04T19:38:00Z">
        <w:r w:rsidRPr="00276C20">
          <w:rPr>
            <w:rFonts w:ascii="Cambria" w:hAnsi="Cambria"/>
            <w:noProof/>
            <w:rPrChange w:id="3677" w:author="Ram Shrestha" w:date="2014-01-04T19:38:00Z">
              <w:rPr/>
            </w:rPrChange>
          </w:rPr>
          <w:t xml:space="preserve">Skowron, G, Bozzette, SA, Lim, L, Pettinelli, CB, Schaumburg, HH, Arezzo, J, Fischl, MA, Powderly, WG, Gocke, DJ, Richman, DD, Pottage, JC, Antoniskis, D, McKinley, GF, Hyslop, NE, Ray, G, Simon, G, Reed, N, LoFaro, ML, Uttamchandani, RB, Gelb, LD, Sperber, SJ, Murphy, RL, Leedom, JM, Grieco, MH, Zachary, J, Hirsch, MS, Spector, SA, Bigley, J, Soo, W, Merigan, TC (1993) Alternating and intermittent regimens of zidovudine and dideoxycytidine in patients with AIDS or AIDS-related complex. </w:t>
        </w:r>
        <w:r w:rsidRPr="00276C20">
          <w:rPr>
            <w:rFonts w:ascii="Cambria" w:hAnsi="Cambria"/>
            <w:i/>
            <w:noProof/>
            <w:rPrChange w:id="3678" w:author="Ram Shrestha" w:date="2014-01-04T19:38:00Z">
              <w:rPr/>
            </w:rPrChange>
          </w:rPr>
          <w:t>Ann Intern Med</w:t>
        </w:r>
        <w:r w:rsidRPr="00276C20">
          <w:rPr>
            <w:rFonts w:ascii="Cambria" w:hAnsi="Cambria"/>
            <w:noProof/>
            <w:rPrChange w:id="3679" w:author="Ram Shrestha" w:date="2014-01-04T19:38:00Z">
              <w:rPr/>
            </w:rPrChange>
          </w:rPr>
          <w:t xml:space="preserve"> </w:t>
        </w:r>
        <w:r w:rsidRPr="00276C20">
          <w:rPr>
            <w:rFonts w:ascii="Cambria" w:hAnsi="Cambria"/>
            <w:b/>
            <w:noProof/>
            <w:rPrChange w:id="3680" w:author="Ram Shrestha" w:date="2014-01-04T19:38:00Z">
              <w:rPr/>
            </w:rPrChange>
          </w:rPr>
          <w:t>118</w:t>
        </w:r>
        <w:r w:rsidRPr="00276C20">
          <w:rPr>
            <w:rFonts w:ascii="Cambria" w:hAnsi="Cambria"/>
            <w:noProof/>
            <w:rPrChange w:id="3681" w:author="Ram Shrestha" w:date="2014-01-04T19:38:00Z">
              <w:rPr/>
            </w:rPrChange>
          </w:rPr>
          <w:t>: 321-330.</w:t>
        </w:r>
      </w:ins>
    </w:p>
    <w:p w:rsidR="00276C20" w:rsidRPr="00276C20" w:rsidRDefault="00276C20" w:rsidP="00276C20">
      <w:pPr>
        <w:jc w:val="both"/>
        <w:rPr>
          <w:ins w:id="3682" w:author="Ram Shrestha" w:date="2014-01-04T19:38:00Z"/>
          <w:rFonts w:ascii="Cambria" w:hAnsi="Cambria"/>
          <w:noProof/>
          <w:rPrChange w:id="3683" w:author="Ram Shrestha" w:date="2014-01-04T19:38:00Z">
            <w:rPr>
              <w:ins w:id="3684" w:author="Ram Shrestha" w:date="2014-01-04T19:38:00Z"/>
            </w:rPr>
          </w:rPrChange>
        </w:rPr>
        <w:pPrChange w:id="3685" w:author="Ram Shrestha" w:date="2014-01-04T19:38:00Z">
          <w:pPr>
            <w:ind w:left="720" w:hanging="720"/>
            <w:jc w:val="both"/>
          </w:pPr>
        </w:pPrChange>
      </w:pPr>
      <w:ins w:id="3686" w:author="Ram Shrestha" w:date="2014-01-04T19:38:00Z">
        <w:r w:rsidRPr="00276C20">
          <w:rPr>
            <w:rFonts w:ascii="Cambria" w:hAnsi="Cambria"/>
            <w:noProof/>
            <w:rPrChange w:id="3687" w:author="Ram Shrestha" w:date="2014-01-04T19:38:00Z">
              <w:rPr/>
            </w:rPrChange>
          </w:rPr>
          <w:t xml:space="preserve">Sluis-Cremer, N, Arion, D, Parniak*, MA (2000) Molecular mechanisms of HIV-1 resistance to nucleoside reverse transcriptase inhibitors (NRTIs). </w:t>
        </w:r>
        <w:r w:rsidRPr="00276C20">
          <w:rPr>
            <w:rFonts w:ascii="Cambria" w:hAnsi="Cambria"/>
            <w:i/>
            <w:noProof/>
            <w:rPrChange w:id="3688" w:author="Ram Shrestha" w:date="2014-01-04T19:38:00Z">
              <w:rPr/>
            </w:rPrChange>
          </w:rPr>
          <w:t>Cellular and Molecular Life Sciences CMLS</w:t>
        </w:r>
        <w:r w:rsidRPr="00276C20">
          <w:rPr>
            <w:rFonts w:ascii="Cambria" w:hAnsi="Cambria"/>
            <w:noProof/>
            <w:rPrChange w:id="3689" w:author="Ram Shrestha" w:date="2014-01-04T19:38:00Z">
              <w:rPr/>
            </w:rPrChange>
          </w:rPr>
          <w:t xml:space="preserve"> </w:t>
        </w:r>
        <w:r w:rsidRPr="00276C20">
          <w:rPr>
            <w:rFonts w:ascii="Cambria" w:hAnsi="Cambria"/>
            <w:b/>
            <w:noProof/>
            <w:rPrChange w:id="3690" w:author="Ram Shrestha" w:date="2014-01-04T19:38:00Z">
              <w:rPr/>
            </w:rPrChange>
          </w:rPr>
          <w:t>57</w:t>
        </w:r>
        <w:r w:rsidRPr="00276C20">
          <w:rPr>
            <w:rFonts w:ascii="Cambria" w:hAnsi="Cambria"/>
            <w:noProof/>
            <w:rPrChange w:id="3691" w:author="Ram Shrestha" w:date="2014-01-04T19:38:00Z">
              <w:rPr/>
            </w:rPrChange>
          </w:rPr>
          <w:t>: 1408-1422.</w:t>
        </w:r>
      </w:ins>
    </w:p>
    <w:p w:rsidR="00276C20" w:rsidRPr="00276C20" w:rsidRDefault="00276C20" w:rsidP="00276C20">
      <w:pPr>
        <w:jc w:val="both"/>
        <w:rPr>
          <w:ins w:id="3692" w:author="Ram Shrestha" w:date="2014-01-04T19:38:00Z"/>
          <w:rFonts w:ascii="Cambria" w:hAnsi="Cambria"/>
          <w:noProof/>
          <w:rPrChange w:id="3693" w:author="Ram Shrestha" w:date="2014-01-04T19:38:00Z">
            <w:rPr>
              <w:ins w:id="3694" w:author="Ram Shrestha" w:date="2014-01-04T19:38:00Z"/>
            </w:rPr>
          </w:rPrChange>
        </w:rPr>
        <w:pPrChange w:id="3695" w:author="Ram Shrestha" w:date="2014-01-04T19:38:00Z">
          <w:pPr>
            <w:ind w:left="720" w:hanging="720"/>
            <w:jc w:val="both"/>
          </w:pPr>
        </w:pPrChange>
      </w:pPr>
      <w:ins w:id="3696" w:author="Ram Shrestha" w:date="2014-01-04T19:38:00Z">
        <w:r w:rsidRPr="00276C20">
          <w:rPr>
            <w:rFonts w:ascii="Cambria" w:hAnsi="Cambria"/>
            <w:noProof/>
            <w:rPrChange w:id="3697" w:author="Ram Shrestha" w:date="2014-01-04T19:38:00Z">
              <w:rPr/>
            </w:rPrChange>
          </w:rPr>
          <w:t xml:space="preserve">Smyth, RP, Davenport, MP, Mak, J (2012) The origin of genetic diversity in HIV-1. </w:t>
        </w:r>
        <w:r w:rsidRPr="00276C20">
          <w:rPr>
            <w:rFonts w:ascii="Cambria" w:hAnsi="Cambria"/>
            <w:i/>
            <w:noProof/>
            <w:rPrChange w:id="3698" w:author="Ram Shrestha" w:date="2014-01-04T19:38:00Z">
              <w:rPr/>
            </w:rPrChange>
          </w:rPr>
          <w:t>Virus Res</w:t>
        </w:r>
        <w:r w:rsidRPr="00276C20">
          <w:rPr>
            <w:rFonts w:ascii="Cambria" w:hAnsi="Cambria"/>
            <w:noProof/>
            <w:rPrChange w:id="3699" w:author="Ram Shrestha" w:date="2014-01-04T19:38:00Z">
              <w:rPr/>
            </w:rPrChange>
          </w:rPr>
          <w:t xml:space="preserve"> </w:t>
        </w:r>
        <w:r w:rsidRPr="00276C20">
          <w:rPr>
            <w:rFonts w:ascii="Cambria" w:hAnsi="Cambria"/>
            <w:b/>
            <w:noProof/>
            <w:rPrChange w:id="3700" w:author="Ram Shrestha" w:date="2014-01-04T19:38:00Z">
              <w:rPr/>
            </w:rPrChange>
          </w:rPr>
          <w:t>169</w:t>
        </w:r>
        <w:r w:rsidRPr="00276C20">
          <w:rPr>
            <w:rFonts w:ascii="Cambria" w:hAnsi="Cambria"/>
            <w:noProof/>
            <w:rPrChange w:id="3701" w:author="Ram Shrestha" w:date="2014-01-04T19:38:00Z">
              <w:rPr/>
            </w:rPrChange>
          </w:rPr>
          <w:t>: 415-429.</w:t>
        </w:r>
      </w:ins>
    </w:p>
    <w:p w:rsidR="00276C20" w:rsidRPr="00276C20" w:rsidRDefault="00276C20" w:rsidP="00276C20">
      <w:pPr>
        <w:jc w:val="both"/>
        <w:rPr>
          <w:ins w:id="3702" w:author="Ram Shrestha" w:date="2014-01-04T19:38:00Z"/>
          <w:rFonts w:ascii="Cambria" w:hAnsi="Cambria"/>
          <w:noProof/>
          <w:rPrChange w:id="3703" w:author="Ram Shrestha" w:date="2014-01-04T19:38:00Z">
            <w:rPr>
              <w:ins w:id="3704" w:author="Ram Shrestha" w:date="2014-01-04T19:38:00Z"/>
            </w:rPr>
          </w:rPrChange>
        </w:rPr>
        <w:pPrChange w:id="3705" w:author="Ram Shrestha" w:date="2014-01-04T19:38:00Z">
          <w:pPr>
            <w:ind w:left="720" w:hanging="720"/>
            <w:jc w:val="both"/>
          </w:pPr>
        </w:pPrChange>
      </w:pPr>
      <w:ins w:id="3706" w:author="Ram Shrestha" w:date="2014-01-04T19:38:00Z">
        <w:r w:rsidRPr="00276C20">
          <w:rPr>
            <w:rFonts w:ascii="Cambria" w:hAnsi="Cambria"/>
            <w:noProof/>
            <w:rPrChange w:id="3707" w:author="Ram Shrestha" w:date="2014-01-04T19:38:00Z">
              <w:rPr/>
            </w:rPrChange>
          </w:rPr>
          <w:t xml:space="preserve">Sodroski, J, Rosen, C, Wong-Staal, F, Salahuddin, SZ, Popovic, M, Arya, S, Gallo, RC, Haseltine, WA (1985) Trans-acting transcriptional regulation of human T-cell leukemia virus type III long terminal repeat. </w:t>
        </w:r>
        <w:r w:rsidRPr="00276C20">
          <w:rPr>
            <w:rFonts w:ascii="Cambria" w:hAnsi="Cambria"/>
            <w:i/>
            <w:noProof/>
            <w:rPrChange w:id="3708" w:author="Ram Shrestha" w:date="2014-01-04T19:38:00Z">
              <w:rPr/>
            </w:rPrChange>
          </w:rPr>
          <w:t>Science</w:t>
        </w:r>
        <w:r w:rsidRPr="00276C20">
          <w:rPr>
            <w:rFonts w:ascii="Cambria" w:hAnsi="Cambria"/>
            <w:noProof/>
            <w:rPrChange w:id="3709" w:author="Ram Shrestha" w:date="2014-01-04T19:38:00Z">
              <w:rPr/>
            </w:rPrChange>
          </w:rPr>
          <w:t xml:space="preserve"> </w:t>
        </w:r>
        <w:r w:rsidRPr="00276C20">
          <w:rPr>
            <w:rFonts w:ascii="Cambria" w:hAnsi="Cambria"/>
            <w:b/>
            <w:noProof/>
            <w:rPrChange w:id="3710" w:author="Ram Shrestha" w:date="2014-01-04T19:38:00Z">
              <w:rPr/>
            </w:rPrChange>
          </w:rPr>
          <w:t>227</w:t>
        </w:r>
        <w:r w:rsidRPr="00276C20">
          <w:rPr>
            <w:rFonts w:ascii="Cambria" w:hAnsi="Cambria"/>
            <w:noProof/>
            <w:rPrChange w:id="3711" w:author="Ram Shrestha" w:date="2014-01-04T19:38:00Z">
              <w:rPr/>
            </w:rPrChange>
          </w:rPr>
          <w:t>: 171-173.</w:t>
        </w:r>
      </w:ins>
    </w:p>
    <w:p w:rsidR="00276C20" w:rsidRPr="00276C20" w:rsidRDefault="00276C20" w:rsidP="00276C20">
      <w:pPr>
        <w:jc w:val="both"/>
        <w:rPr>
          <w:ins w:id="3712" w:author="Ram Shrestha" w:date="2014-01-04T19:38:00Z"/>
          <w:rFonts w:ascii="Cambria" w:hAnsi="Cambria"/>
          <w:noProof/>
          <w:rPrChange w:id="3713" w:author="Ram Shrestha" w:date="2014-01-04T19:38:00Z">
            <w:rPr>
              <w:ins w:id="3714" w:author="Ram Shrestha" w:date="2014-01-04T19:38:00Z"/>
            </w:rPr>
          </w:rPrChange>
        </w:rPr>
        <w:pPrChange w:id="3715" w:author="Ram Shrestha" w:date="2014-01-04T19:38:00Z">
          <w:pPr>
            <w:ind w:left="720" w:hanging="720"/>
            <w:jc w:val="both"/>
          </w:pPr>
        </w:pPrChange>
      </w:pPr>
      <w:ins w:id="3716" w:author="Ram Shrestha" w:date="2014-01-04T19:38:00Z">
        <w:r w:rsidRPr="00276C20">
          <w:rPr>
            <w:rFonts w:ascii="Cambria" w:hAnsi="Cambria"/>
            <w:noProof/>
            <w:rPrChange w:id="3717" w:author="Ram Shrestha" w:date="2014-01-04T19:38:00Z">
              <w:rPr/>
            </w:rPrChange>
          </w:rPr>
          <w:t xml:space="preserve">Staszewski, S, Morales-Ramirez, J, Tashima, KT, Rachlis, A, Skiest, D, Stanford, J, Stryker, R, Johnson, P, Labriola, DF, Farina, D (1999a) Efavirenz plus zidovudine and lamivudine, efavirenz plus indinavir, and indinavir plus zidovudine and lamivudine in the treatment of HIV-1 infection in adults. </w:t>
        </w:r>
        <w:r w:rsidRPr="00276C20">
          <w:rPr>
            <w:rFonts w:ascii="Cambria" w:hAnsi="Cambria"/>
            <w:i/>
            <w:noProof/>
            <w:rPrChange w:id="3718" w:author="Ram Shrestha" w:date="2014-01-04T19:38:00Z">
              <w:rPr/>
            </w:rPrChange>
          </w:rPr>
          <w:t>New England Journal of Medicine</w:t>
        </w:r>
        <w:r w:rsidRPr="00276C20">
          <w:rPr>
            <w:rFonts w:ascii="Cambria" w:hAnsi="Cambria"/>
            <w:noProof/>
            <w:rPrChange w:id="3719" w:author="Ram Shrestha" w:date="2014-01-04T19:38:00Z">
              <w:rPr/>
            </w:rPrChange>
          </w:rPr>
          <w:t xml:space="preserve"> </w:t>
        </w:r>
        <w:r w:rsidRPr="00276C20">
          <w:rPr>
            <w:rFonts w:ascii="Cambria" w:hAnsi="Cambria"/>
            <w:b/>
            <w:noProof/>
            <w:rPrChange w:id="3720" w:author="Ram Shrestha" w:date="2014-01-04T19:38:00Z">
              <w:rPr/>
            </w:rPrChange>
          </w:rPr>
          <w:t>341</w:t>
        </w:r>
        <w:r w:rsidRPr="00276C20">
          <w:rPr>
            <w:rFonts w:ascii="Cambria" w:hAnsi="Cambria"/>
            <w:noProof/>
            <w:rPrChange w:id="3721" w:author="Ram Shrestha" w:date="2014-01-04T19:38:00Z">
              <w:rPr/>
            </w:rPrChange>
          </w:rPr>
          <w:t>: 1865-1873.</w:t>
        </w:r>
      </w:ins>
    </w:p>
    <w:p w:rsidR="00276C20" w:rsidRPr="00276C20" w:rsidRDefault="00276C20" w:rsidP="00276C20">
      <w:pPr>
        <w:jc w:val="both"/>
        <w:rPr>
          <w:ins w:id="3722" w:author="Ram Shrestha" w:date="2014-01-04T19:38:00Z"/>
          <w:rFonts w:ascii="Cambria" w:hAnsi="Cambria"/>
          <w:noProof/>
          <w:rPrChange w:id="3723" w:author="Ram Shrestha" w:date="2014-01-04T19:38:00Z">
            <w:rPr>
              <w:ins w:id="3724" w:author="Ram Shrestha" w:date="2014-01-04T19:38:00Z"/>
            </w:rPr>
          </w:rPrChange>
        </w:rPr>
        <w:pPrChange w:id="3725" w:author="Ram Shrestha" w:date="2014-01-04T19:38:00Z">
          <w:pPr>
            <w:ind w:left="720" w:hanging="720"/>
            <w:jc w:val="both"/>
          </w:pPr>
        </w:pPrChange>
      </w:pPr>
      <w:ins w:id="3726" w:author="Ram Shrestha" w:date="2014-01-04T19:38:00Z">
        <w:r w:rsidRPr="00276C20">
          <w:rPr>
            <w:rFonts w:ascii="Cambria" w:hAnsi="Cambria"/>
            <w:noProof/>
            <w:rPrChange w:id="3727" w:author="Ram Shrestha" w:date="2014-01-04T19:38:00Z">
              <w:rPr/>
            </w:rPrChange>
          </w:rPr>
          <w:t xml:space="preserve">Staszewski, S, Morales-Ramirez, J, Tashima, KT, Rachlis, A, Skiest, D, Stanford, J, Stryker, R, Johnson, P, Labriola, DF, Farina, D, Manion, DJ, Ruiz, NM (1999b) Efavirenz plus zidovudine and lamivudine, efavirenz plus indinavir, and indinavir plus zidovudine and lamivudine in the treatment of HIV-1 infection in adults. Study 006 Team. </w:t>
        </w:r>
        <w:r w:rsidRPr="00276C20">
          <w:rPr>
            <w:rFonts w:ascii="Cambria" w:hAnsi="Cambria"/>
            <w:i/>
            <w:noProof/>
            <w:rPrChange w:id="3728" w:author="Ram Shrestha" w:date="2014-01-04T19:38:00Z">
              <w:rPr/>
            </w:rPrChange>
          </w:rPr>
          <w:t>N Engl J Med</w:t>
        </w:r>
        <w:r w:rsidRPr="00276C20">
          <w:rPr>
            <w:rFonts w:ascii="Cambria" w:hAnsi="Cambria"/>
            <w:noProof/>
            <w:rPrChange w:id="3729" w:author="Ram Shrestha" w:date="2014-01-04T19:38:00Z">
              <w:rPr/>
            </w:rPrChange>
          </w:rPr>
          <w:t xml:space="preserve"> </w:t>
        </w:r>
        <w:r w:rsidRPr="00276C20">
          <w:rPr>
            <w:rFonts w:ascii="Cambria" w:hAnsi="Cambria"/>
            <w:b/>
            <w:noProof/>
            <w:rPrChange w:id="3730" w:author="Ram Shrestha" w:date="2014-01-04T19:38:00Z">
              <w:rPr/>
            </w:rPrChange>
          </w:rPr>
          <w:t>341</w:t>
        </w:r>
        <w:r w:rsidRPr="00276C20">
          <w:rPr>
            <w:rFonts w:ascii="Cambria" w:hAnsi="Cambria"/>
            <w:noProof/>
            <w:rPrChange w:id="3731" w:author="Ram Shrestha" w:date="2014-01-04T19:38:00Z">
              <w:rPr/>
            </w:rPrChange>
          </w:rPr>
          <w:t>: 1865-1873.</w:t>
        </w:r>
      </w:ins>
    </w:p>
    <w:p w:rsidR="00276C20" w:rsidRPr="00276C20" w:rsidRDefault="00276C20" w:rsidP="00276C20">
      <w:pPr>
        <w:jc w:val="both"/>
        <w:rPr>
          <w:ins w:id="3732" w:author="Ram Shrestha" w:date="2014-01-04T19:38:00Z"/>
          <w:rFonts w:ascii="Cambria" w:hAnsi="Cambria"/>
          <w:noProof/>
          <w:rPrChange w:id="3733" w:author="Ram Shrestha" w:date="2014-01-04T19:38:00Z">
            <w:rPr>
              <w:ins w:id="3734" w:author="Ram Shrestha" w:date="2014-01-04T19:38:00Z"/>
            </w:rPr>
          </w:rPrChange>
        </w:rPr>
        <w:pPrChange w:id="3735" w:author="Ram Shrestha" w:date="2014-01-04T19:38:00Z">
          <w:pPr>
            <w:ind w:left="720" w:hanging="720"/>
            <w:jc w:val="both"/>
          </w:pPr>
        </w:pPrChange>
      </w:pPr>
      <w:ins w:id="3736" w:author="Ram Shrestha" w:date="2014-01-04T19:38:00Z">
        <w:r w:rsidRPr="00276C20">
          <w:rPr>
            <w:rFonts w:ascii="Cambria" w:hAnsi="Cambria"/>
            <w:noProof/>
            <w:rPrChange w:id="3737" w:author="Ram Shrestha" w:date="2014-01-04T19:38:00Z">
              <w:rPr/>
            </w:rPrChange>
          </w:rPr>
          <w:t xml:space="preserve">Strebel, K, Klimkait, T, Martin, MA (1988) A novel gene of HIV-1, vpu, and its 16-kilodalton product. </w:t>
        </w:r>
        <w:r w:rsidRPr="00276C20">
          <w:rPr>
            <w:rFonts w:ascii="Cambria" w:hAnsi="Cambria"/>
            <w:i/>
            <w:noProof/>
            <w:rPrChange w:id="3738" w:author="Ram Shrestha" w:date="2014-01-04T19:38:00Z">
              <w:rPr/>
            </w:rPrChange>
          </w:rPr>
          <w:t>Science</w:t>
        </w:r>
        <w:r w:rsidRPr="00276C20">
          <w:rPr>
            <w:rFonts w:ascii="Cambria" w:hAnsi="Cambria"/>
            <w:noProof/>
            <w:rPrChange w:id="3739" w:author="Ram Shrestha" w:date="2014-01-04T19:38:00Z">
              <w:rPr/>
            </w:rPrChange>
          </w:rPr>
          <w:t xml:space="preserve"> </w:t>
        </w:r>
        <w:r w:rsidRPr="00276C20">
          <w:rPr>
            <w:rFonts w:ascii="Cambria" w:hAnsi="Cambria"/>
            <w:b/>
            <w:noProof/>
            <w:rPrChange w:id="3740" w:author="Ram Shrestha" w:date="2014-01-04T19:38:00Z">
              <w:rPr/>
            </w:rPrChange>
          </w:rPr>
          <w:t>241</w:t>
        </w:r>
        <w:r w:rsidRPr="00276C20">
          <w:rPr>
            <w:rFonts w:ascii="Cambria" w:hAnsi="Cambria"/>
            <w:noProof/>
            <w:rPrChange w:id="3741" w:author="Ram Shrestha" w:date="2014-01-04T19:38:00Z">
              <w:rPr/>
            </w:rPrChange>
          </w:rPr>
          <w:t>: 1221-1223.</w:t>
        </w:r>
      </w:ins>
    </w:p>
    <w:p w:rsidR="00276C20" w:rsidRPr="00276C20" w:rsidRDefault="00276C20" w:rsidP="00276C20">
      <w:pPr>
        <w:jc w:val="both"/>
        <w:rPr>
          <w:ins w:id="3742" w:author="Ram Shrestha" w:date="2014-01-04T19:38:00Z"/>
          <w:rFonts w:ascii="Cambria" w:hAnsi="Cambria"/>
          <w:noProof/>
          <w:rPrChange w:id="3743" w:author="Ram Shrestha" w:date="2014-01-04T19:38:00Z">
            <w:rPr>
              <w:ins w:id="3744" w:author="Ram Shrestha" w:date="2014-01-04T19:38:00Z"/>
            </w:rPr>
          </w:rPrChange>
        </w:rPr>
        <w:pPrChange w:id="3745" w:author="Ram Shrestha" w:date="2014-01-04T19:38:00Z">
          <w:pPr>
            <w:ind w:left="720" w:hanging="720"/>
            <w:jc w:val="both"/>
          </w:pPr>
        </w:pPrChange>
      </w:pPr>
      <w:ins w:id="3746" w:author="Ram Shrestha" w:date="2014-01-04T19:38:00Z">
        <w:r w:rsidRPr="00276C20">
          <w:rPr>
            <w:rFonts w:ascii="Cambria" w:hAnsi="Cambria"/>
            <w:noProof/>
            <w:rPrChange w:id="3747" w:author="Ram Shrestha" w:date="2014-01-04T19:38:00Z">
              <w:rPr/>
            </w:rPrChange>
          </w:rPr>
          <w:t xml:space="preserve">Struck, D, Wallis, CL, Denisov, G, Lambert, C, Servais, JY, Viana, RV, Letsoalo, E, Bronze, M, Aitken, SC, Schuurman, R, Stevens, W, Schmit, JC, Rinke de Wit, T, Perez Bercoff, D (2012) Automated sequence analysis and editing software for HIV drug resistance testing. </w:t>
        </w:r>
        <w:r w:rsidRPr="00276C20">
          <w:rPr>
            <w:rFonts w:ascii="Cambria" w:hAnsi="Cambria"/>
            <w:i/>
            <w:noProof/>
            <w:rPrChange w:id="3748" w:author="Ram Shrestha" w:date="2014-01-04T19:38:00Z">
              <w:rPr/>
            </w:rPrChange>
          </w:rPr>
          <w:t>J Clin Virol</w:t>
        </w:r>
        <w:r w:rsidRPr="00276C20">
          <w:rPr>
            <w:rFonts w:ascii="Cambria" w:hAnsi="Cambria"/>
            <w:noProof/>
            <w:rPrChange w:id="3749" w:author="Ram Shrestha" w:date="2014-01-04T19:38:00Z">
              <w:rPr/>
            </w:rPrChange>
          </w:rPr>
          <w:t xml:space="preserve"> </w:t>
        </w:r>
        <w:r w:rsidRPr="00276C20">
          <w:rPr>
            <w:rFonts w:ascii="Cambria" w:hAnsi="Cambria"/>
            <w:b/>
            <w:noProof/>
            <w:rPrChange w:id="3750" w:author="Ram Shrestha" w:date="2014-01-04T19:38:00Z">
              <w:rPr/>
            </w:rPrChange>
          </w:rPr>
          <w:t>54</w:t>
        </w:r>
        <w:r w:rsidRPr="00276C20">
          <w:rPr>
            <w:rFonts w:ascii="Cambria" w:hAnsi="Cambria"/>
            <w:noProof/>
            <w:rPrChange w:id="3751" w:author="Ram Shrestha" w:date="2014-01-04T19:38:00Z">
              <w:rPr/>
            </w:rPrChange>
          </w:rPr>
          <w:t>: 30-35.</w:t>
        </w:r>
      </w:ins>
    </w:p>
    <w:p w:rsidR="00276C20" w:rsidRPr="00276C20" w:rsidRDefault="00276C20" w:rsidP="00276C20">
      <w:pPr>
        <w:jc w:val="both"/>
        <w:rPr>
          <w:ins w:id="3752" w:author="Ram Shrestha" w:date="2014-01-04T19:38:00Z"/>
          <w:rFonts w:ascii="Cambria" w:hAnsi="Cambria"/>
          <w:noProof/>
          <w:rPrChange w:id="3753" w:author="Ram Shrestha" w:date="2014-01-04T19:38:00Z">
            <w:rPr>
              <w:ins w:id="3754" w:author="Ram Shrestha" w:date="2014-01-04T19:38:00Z"/>
            </w:rPr>
          </w:rPrChange>
        </w:rPr>
        <w:pPrChange w:id="3755" w:author="Ram Shrestha" w:date="2014-01-04T19:38:00Z">
          <w:pPr>
            <w:ind w:left="720" w:hanging="720"/>
            <w:jc w:val="both"/>
          </w:pPr>
        </w:pPrChange>
      </w:pPr>
      <w:ins w:id="3756" w:author="Ram Shrestha" w:date="2014-01-04T19:38:00Z">
        <w:r w:rsidRPr="00276C20">
          <w:rPr>
            <w:rFonts w:ascii="Cambria" w:hAnsi="Cambria"/>
            <w:noProof/>
            <w:rPrChange w:id="3757" w:author="Ram Shrestha" w:date="2014-01-04T19:38:00Z">
              <w:rPr/>
            </w:rPrChange>
          </w:rPr>
          <w:t xml:space="preserve">Stuhlmann, H, Berg, P (1992) Homologous recombination of copackaged retrovirus RNAs during reverse transcription. </w:t>
        </w:r>
        <w:r w:rsidRPr="00276C20">
          <w:rPr>
            <w:rFonts w:ascii="Cambria" w:hAnsi="Cambria"/>
            <w:i/>
            <w:noProof/>
            <w:rPrChange w:id="3758" w:author="Ram Shrestha" w:date="2014-01-04T19:38:00Z">
              <w:rPr/>
            </w:rPrChange>
          </w:rPr>
          <w:t>J Virol</w:t>
        </w:r>
        <w:r w:rsidRPr="00276C20">
          <w:rPr>
            <w:rFonts w:ascii="Cambria" w:hAnsi="Cambria"/>
            <w:noProof/>
            <w:rPrChange w:id="3759" w:author="Ram Shrestha" w:date="2014-01-04T19:38:00Z">
              <w:rPr/>
            </w:rPrChange>
          </w:rPr>
          <w:t xml:space="preserve"> </w:t>
        </w:r>
        <w:r w:rsidRPr="00276C20">
          <w:rPr>
            <w:rFonts w:ascii="Cambria" w:hAnsi="Cambria"/>
            <w:b/>
            <w:noProof/>
            <w:rPrChange w:id="3760" w:author="Ram Shrestha" w:date="2014-01-04T19:38:00Z">
              <w:rPr/>
            </w:rPrChange>
          </w:rPr>
          <w:t>66</w:t>
        </w:r>
        <w:r w:rsidRPr="00276C20">
          <w:rPr>
            <w:rFonts w:ascii="Cambria" w:hAnsi="Cambria"/>
            <w:noProof/>
            <w:rPrChange w:id="3761" w:author="Ram Shrestha" w:date="2014-01-04T19:38:00Z">
              <w:rPr/>
            </w:rPrChange>
          </w:rPr>
          <w:t>: 2378-2388.</w:t>
        </w:r>
      </w:ins>
    </w:p>
    <w:p w:rsidR="00276C20" w:rsidRPr="00276C20" w:rsidRDefault="00276C20" w:rsidP="00276C20">
      <w:pPr>
        <w:jc w:val="both"/>
        <w:rPr>
          <w:ins w:id="3762" w:author="Ram Shrestha" w:date="2014-01-04T19:38:00Z"/>
          <w:rFonts w:ascii="Cambria" w:hAnsi="Cambria"/>
          <w:noProof/>
          <w:rPrChange w:id="3763" w:author="Ram Shrestha" w:date="2014-01-04T19:38:00Z">
            <w:rPr>
              <w:ins w:id="3764" w:author="Ram Shrestha" w:date="2014-01-04T19:38:00Z"/>
            </w:rPr>
          </w:rPrChange>
        </w:rPr>
        <w:pPrChange w:id="3765" w:author="Ram Shrestha" w:date="2014-01-04T19:38:00Z">
          <w:pPr>
            <w:ind w:left="720" w:hanging="720"/>
            <w:jc w:val="both"/>
          </w:pPr>
        </w:pPrChange>
      </w:pPr>
      <w:ins w:id="3766" w:author="Ram Shrestha" w:date="2014-01-04T19:38:00Z">
        <w:r w:rsidRPr="00276C20">
          <w:rPr>
            <w:rFonts w:ascii="Cambria" w:hAnsi="Cambria"/>
            <w:noProof/>
            <w:rPrChange w:id="3767" w:author="Ram Shrestha" w:date="2014-01-04T19:38:00Z">
              <w:rPr/>
            </w:rPrChange>
          </w:rPr>
          <w:t xml:space="preserve">Stuyver, L, Wyseur, A, Rombout, A, Louwagie, J, Scarcez, T, Verhofstede, C, Rimland, D, Schinazi, RF, Rossau, R (1997) Line probe assay for rapid detection of drug-selected mutations in the human immunodeficiency virus type 1 reverse transcriptase gene. </w:t>
        </w:r>
        <w:r w:rsidRPr="00276C20">
          <w:rPr>
            <w:rFonts w:ascii="Cambria" w:hAnsi="Cambria"/>
            <w:i/>
            <w:noProof/>
            <w:rPrChange w:id="3768" w:author="Ram Shrestha" w:date="2014-01-04T19:38:00Z">
              <w:rPr/>
            </w:rPrChange>
          </w:rPr>
          <w:t>Antimicrob Agents Chemother</w:t>
        </w:r>
        <w:r w:rsidRPr="00276C20">
          <w:rPr>
            <w:rFonts w:ascii="Cambria" w:hAnsi="Cambria"/>
            <w:noProof/>
            <w:rPrChange w:id="3769" w:author="Ram Shrestha" w:date="2014-01-04T19:38:00Z">
              <w:rPr/>
            </w:rPrChange>
          </w:rPr>
          <w:t xml:space="preserve"> </w:t>
        </w:r>
        <w:r w:rsidRPr="00276C20">
          <w:rPr>
            <w:rFonts w:ascii="Cambria" w:hAnsi="Cambria"/>
            <w:b/>
            <w:noProof/>
            <w:rPrChange w:id="3770" w:author="Ram Shrestha" w:date="2014-01-04T19:38:00Z">
              <w:rPr/>
            </w:rPrChange>
          </w:rPr>
          <w:t>41</w:t>
        </w:r>
        <w:r w:rsidRPr="00276C20">
          <w:rPr>
            <w:rFonts w:ascii="Cambria" w:hAnsi="Cambria"/>
            <w:noProof/>
            <w:rPrChange w:id="3771" w:author="Ram Shrestha" w:date="2014-01-04T19:38:00Z">
              <w:rPr/>
            </w:rPrChange>
          </w:rPr>
          <w:t>: 284-291.</w:t>
        </w:r>
      </w:ins>
    </w:p>
    <w:p w:rsidR="00276C20" w:rsidRPr="00276C20" w:rsidRDefault="00276C20" w:rsidP="00276C20">
      <w:pPr>
        <w:jc w:val="both"/>
        <w:rPr>
          <w:ins w:id="3772" w:author="Ram Shrestha" w:date="2014-01-04T19:38:00Z"/>
          <w:rFonts w:ascii="Cambria" w:hAnsi="Cambria"/>
          <w:noProof/>
          <w:rPrChange w:id="3773" w:author="Ram Shrestha" w:date="2014-01-04T19:38:00Z">
            <w:rPr>
              <w:ins w:id="3774" w:author="Ram Shrestha" w:date="2014-01-04T19:38:00Z"/>
            </w:rPr>
          </w:rPrChange>
        </w:rPr>
        <w:pPrChange w:id="3775" w:author="Ram Shrestha" w:date="2014-01-04T19:38:00Z">
          <w:pPr>
            <w:ind w:left="720" w:hanging="720"/>
            <w:jc w:val="both"/>
          </w:pPr>
        </w:pPrChange>
      </w:pPr>
      <w:ins w:id="3776" w:author="Ram Shrestha" w:date="2014-01-04T19:38:00Z">
        <w:r w:rsidRPr="00276C20">
          <w:rPr>
            <w:rFonts w:ascii="Cambria" w:hAnsi="Cambria"/>
            <w:noProof/>
            <w:rPrChange w:id="3777" w:author="Ram Shrestha" w:date="2014-01-04T19:38:00Z">
              <w:rPr/>
            </w:rPrChange>
          </w:rPr>
          <w:t xml:space="preserve">Tan, K, Liu, J-h, Wang, J-h, Shen, S, Lu, M (1997) Atomic structure of a thermostable subdomain of HIV-1 gp41. </w:t>
        </w:r>
        <w:r w:rsidRPr="00276C20">
          <w:rPr>
            <w:rFonts w:ascii="Cambria" w:hAnsi="Cambria"/>
            <w:i/>
            <w:noProof/>
            <w:rPrChange w:id="3778" w:author="Ram Shrestha" w:date="2014-01-04T19:38:00Z">
              <w:rPr/>
            </w:rPrChange>
          </w:rPr>
          <w:t>Proceedings of the National Academy of Sciences</w:t>
        </w:r>
        <w:r w:rsidRPr="00276C20">
          <w:rPr>
            <w:rFonts w:ascii="Cambria" w:hAnsi="Cambria"/>
            <w:noProof/>
            <w:rPrChange w:id="3779" w:author="Ram Shrestha" w:date="2014-01-04T19:38:00Z">
              <w:rPr/>
            </w:rPrChange>
          </w:rPr>
          <w:t xml:space="preserve"> </w:t>
        </w:r>
        <w:r w:rsidRPr="00276C20">
          <w:rPr>
            <w:rFonts w:ascii="Cambria" w:hAnsi="Cambria"/>
            <w:b/>
            <w:noProof/>
            <w:rPrChange w:id="3780" w:author="Ram Shrestha" w:date="2014-01-04T19:38:00Z">
              <w:rPr/>
            </w:rPrChange>
          </w:rPr>
          <w:t>94</w:t>
        </w:r>
        <w:r w:rsidRPr="00276C20">
          <w:rPr>
            <w:rFonts w:ascii="Cambria" w:hAnsi="Cambria"/>
            <w:noProof/>
            <w:rPrChange w:id="3781" w:author="Ram Shrestha" w:date="2014-01-04T19:38:00Z">
              <w:rPr/>
            </w:rPrChange>
          </w:rPr>
          <w:t>: 12303-12308.</w:t>
        </w:r>
      </w:ins>
    </w:p>
    <w:p w:rsidR="00276C20" w:rsidRPr="00276C20" w:rsidRDefault="00276C20" w:rsidP="00276C20">
      <w:pPr>
        <w:jc w:val="both"/>
        <w:rPr>
          <w:ins w:id="3782" w:author="Ram Shrestha" w:date="2014-01-04T19:38:00Z"/>
          <w:rFonts w:ascii="Cambria" w:hAnsi="Cambria"/>
          <w:noProof/>
          <w:rPrChange w:id="3783" w:author="Ram Shrestha" w:date="2014-01-04T19:38:00Z">
            <w:rPr>
              <w:ins w:id="3784" w:author="Ram Shrestha" w:date="2014-01-04T19:38:00Z"/>
            </w:rPr>
          </w:rPrChange>
        </w:rPr>
        <w:pPrChange w:id="3785" w:author="Ram Shrestha" w:date="2014-01-04T19:38:00Z">
          <w:pPr>
            <w:ind w:left="720" w:hanging="720"/>
            <w:jc w:val="both"/>
          </w:pPr>
        </w:pPrChange>
      </w:pPr>
      <w:ins w:id="3786" w:author="Ram Shrestha" w:date="2014-01-04T19:38:00Z">
        <w:r w:rsidRPr="00276C20">
          <w:rPr>
            <w:rFonts w:ascii="Cambria" w:hAnsi="Cambria"/>
            <w:noProof/>
            <w:rPrChange w:id="3787" w:author="Ram Shrestha" w:date="2014-01-04T19:38:00Z">
              <w:rPr/>
            </w:rPrChange>
          </w:rPr>
          <w:t xml:space="preserve">Taylor, BS, Sobieszczyk, ME, McCutchan, FE, Hammer, SM (2008) The Challenge of HIV-1 Subtype Diversity. </w:t>
        </w:r>
        <w:r w:rsidRPr="00276C20">
          <w:rPr>
            <w:rFonts w:ascii="Cambria" w:hAnsi="Cambria"/>
            <w:i/>
            <w:noProof/>
            <w:rPrChange w:id="3788" w:author="Ram Shrestha" w:date="2014-01-04T19:38:00Z">
              <w:rPr/>
            </w:rPrChange>
          </w:rPr>
          <w:t>New England Journal of Medicine</w:t>
        </w:r>
        <w:r w:rsidRPr="00276C20">
          <w:rPr>
            <w:rFonts w:ascii="Cambria" w:hAnsi="Cambria"/>
            <w:noProof/>
            <w:rPrChange w:id="3789" w:author="Ram Shrestha" w:date="2014-01-04T19:38:00Z">
              <w:rPr/>
            </w:rPrChange>
          </w:rPr>
          <w:t xml:space="preserve"> </w:t>
        </w:r>
        <w:r w:rsidRPr="00276C20">
          <w:rPr>
            <w:rFonts w:ascii="Cambria" w:hAnsi="Cambria"/>
            <w:b/>
            <w:noProof/>
            <w:rPrChange w:id="3790" w:author="Ram Shrestha" w:date="2014-01-04T19:38:00Z">
              <w:rPr/>
            </w:rPrChange>
          </w:rPr>
          <w:t>358</w:t>
        </w:r>
        <w:r w:rsidRPr="00276C20">
          <w:rPr>
            <w:rFonts w:ascii="Cambria" w:hAnsi="Cambria"/>
            <w:noProof/>
            <w:rPrChange w:id="3791" w:author="Ram Shrestha" w:date="2014-01-04T19:38:00Z">
              <w:rPr/>
            </w:rPrChange>
          </w:rPr>
          <w:t>: 1590-1602.</w:t>
        </w:r>
      </w:ins>
    </w:p>
    <w:p w:rsidR="00276C20" w:rsidRPr="00276C20" w:rsidRDefault="00276C20" w:rsidP="00276C20">
      <w:pPr>
        <w:jc w:val="both"/>
        <w:rPr>
          <w:ins w:id="3792" w:author="Ram Shrestha" w:date="2014-01-04T19:38:00Z"/>
          <w:rFonts w:ascii="Cambria" w:hAnsi="Cambria"/>
          <w:noProof/>
          <w:rPrChange w:id="3793" w:author="Ram Shrestha" w:date="2014-01-04T19:38:00Z">
            <w:rPr>
              <w:ins w:id="3794" w:author="Ram Shrestha" w:date="2014-01-04T19:38:00Z"/>
            </w:rPr>
          </w:rPrChange>
        </w:rPr>
        <w:pPrChange w:id="3795" w:author="Ram Shrestha" w:date="2014-01-04T19:38:00Z">
          <w:pPr>
            <w:ind w:left="720" w:hanging="720"/>
            <w:jc w:val="both"/>
          </w:pPr>
        </w:pPrChange>
      </w:pPr>
      <w:ins w:id="3796" w:author="Ram Shrestha" w:date="2014-01-04T19:38:00Z">
        <w:r w:rsidRPr="00276C20">
          <w:rPr>
            <w:rFonts w:ascii="Cambria" w:hAnsi="Cambria"/>
            <w:noProof/>
            <w:rPrChange w:id="3797" w:author="Ram Shrestha" w:date="2014-01-04T19:38:00Z">
              <w:rPr/>
            </w:rPrChange>
          </w:rPr>
          <w:t xml:space="preserve">Tersmette, M, Gruters, RA, Wolf, Fd, Goede, REd, Lange, JM, Schellekens, PT, Goudsmit, J, Huisman, HG, Miedema, F (1989) Evidence for a role of virulent human immunodeficiency virus (HIV) variants in the pathogenesis of acquired immunodeficiency syndrome: studies on sequential HIV isolates. </w:t>
        </w:r>
        <w:r w:rsidRPr="00276C20">
          <w:rPr>
            <w:rFonts w:ascii="Cambria" w:hAnsi="Cambria"/>
            <w:i/>
            <w:noProof/>
            <w:rPrChange w:id="3798" w:author="Ram Shrestha" w:date="2014-01-04T19:38:00Z">
              <w:rPr/>
            </w:rPrChange>
          </w:rPr>
          <w:t>Journal of Virology</w:t>
        </w:r>
        <w:r w:rsidRPr="00276C20">
          <w:rPr>
            <w:rFonts w:ascii="Cambria" w:hAnsi="Cambria"/>
            <w:noProof/>
            <w:rPrChange w:id="3799" w:author="Ram Shrestha" w:date="2014-01-04T19:38:00Z">
              <w:rPr/>
            </w:rPrChange>
          </w:rPr>
          <w:t xml:space="preserve"> </w:t>
        </w:r>
        <w:r w:rsidRPr="00276C20">
          <w:rPr>
            <w:rFonts w:ascii="Cambria" w:hAnsi="Cambria"/>
            <w:b/>
            <w:noProof/>
            <w:rPrChange w:id="3800" w:author="Ram Shrestha" w:date="2014-01-04T19:38:00Z">
              <w:rPr/>
            </w:rPrChange>
          </w:rPr>
          <w:t>63</w:t>
        </w:r>
        <w:r w:rsidRPr="00276C20">
          <w:rPr>
            <w:rFonts w:ascii="Cambria" w:hAnsi="Cambria"/>
            <w:noProof/>
            <w:rPrChange w:id="3801" w:author="Ram Shrestha" w:date="2014-01-04T19:38:00Z">
              <w:rPr/>
            </w:rPrChange>
          </w:rPr>
          <w:t>: 2118-2125.</w:t>
        </w:r>
      </w:ins>
    </w:p>
    <w:p w:rsidR="00276C20" w:rsidRPr="00276C20" w:rsidRDefault="00276C20" w:rsidP="00276C20">
      <w:pPr>
        <w:jc w:val="both"/>
        <w:rPr>
          <w:ins w:id="3802" w:author="Ram Shrestha" w:date="2014-01-04T19:38:00Z"/>
          <w:rFonts w:ascii="Cambria" w:hAnsi="Cambria"/>
          <w:noProof/>
          <w:rPrChange w:id="3803" w:author="Ram Shrestha" w:date="2014-01-04T19:38:00Z">
            <w:rPr>
              <w:ins w:id="3804" w:author="Ram Shrestha" w:date="2014-01-04T19:38:00Z"/>
            </w:rPr>
          </w:rPrChange>
        </w:rPr>
        <w:pPrChange w:id="3805" w:author="Ram Shrestha" w:date="2014-01-04T19:38:00Z">
          <w:pPr>
            <w:ind w:left="720" w:hanging="720"/>
            <w:jc w:val="both"/>
          </w:pPr>
        </w:pPrChange>
      </w:pPr>
      <w:ins w:id="3806" w:author="Ram Shrestha" w:date="2014-01-04T19:38:00Z">
        <w:r w:rsidRPr="00276C20">
          <w:rPr>
            <w:rFonts w:ascii="Cambria" w:hAnsi="Cambria"/>
            <w:noProof/>
            <w:rPrChange w:id="3807" w:author="Ram Shrestha" w:date="2014-01-04T19:38:00Z">
              <w:rPr/>
            </w:rPrChange>
          </w:rPr>
          <w:t xml:space="preserve">Thompson, SR, Sarnow, P (2000) Regulation of host cell translation by viruses and effects on cell function. </w:t>
        </w:r>
        <w:r w:rsidRPr="00276C20">
          <w:rPr>
            <w:rFonts w:ascii="Cambria" w:hAnsi="Cambria"/>
            <w:i/>
            <w:noProof/>
            <w:rPrChange w:id="3808" w:author="Ram Shrestha" w:date="2014-01-04T19:38:00Z">
              <w:rPr/>
            </w:rPrChange>
          </w:rPr>
          <w:t>Curr Opin Microbiol</w:t>
        </w:r>
        <w:r w:rsidRPr="00276C20">
          <w:rPr>
            <w:rFonts w:ascii="Cambria" w:hAnsi="Cambria"/>
            <w:noProof/>
            <w:rPrChange w:id="3809" w:author="Ram Shrestha" w:date="2014-01-04T19:38:00Z">
              <w:rPr/>
            </w:rPrChange>
          </w:rPr>
          <w:t xml:space="preserve"> </w:t>
        </w:r>
        <w:r w:rsidRPr="00276C20">
          <w:rPr>
            <w:rFonts w:ascii="Cambria" w:hAnsi="Cambria"/>
            <w:b/>
            <w:noProof/>
            <w:rPrChange w:id="3810" w:author="Ram Shrestha" w:date="2014-01-04T19:38:00Z">
              <w:rPr/>
            </w:rPrChange>
          </w:rPr>
          <w:t>3</w:t>
        </w:r>
        <w:r w:rsidRPr="00276C20">
          <w:rPr>
            <w:rFonts w:ascii="Cambria" w:hAnsi="Cambria"/>
            <w:noProof/>
            <w:rPrChange w:id="3811" w:author="Ram Shrestha" w:date="2014-01-04T19:38:00Z">
              <w:rPr/>
            </w:rPrChange>
          </w:rPr>
          <w:t>: 366-370.</w:t>
        </w:r>
      </w:ins>
    </w:p>
    <w:p w:rsidR="00276C20" w:rsidRPr="00276C20" w:rsidRDefault="00276C20" w:rsidP="00276C20">
      <w:pPr>
        <w:jc w:val="both"/>
        <w:rPr>
          <w:ins w:id="3812" w:author="Ram Shrestha" w:date="2014-01-04T19:38:00Z"/>
          <w:rFonts w:ascii="Cambria" w:hAnsi="Cambria"/>
          <w:noProof/>
          <w:rPrChange w:id="3813" w:author="Ram Shrestha" w:date="2014-01-04T19:38:00Z">
            <w:rPr>
              <w:ins w:id="3814" w:author="Ram Shrestha" w:date="2014-01-04T19:38:00Z"/>
            </w:rPr>
          </w:rPrChange>
        </w:rPr>
        <w:pPrChange w:id="3815" w:author="Ram Shrestha" w:date="2014-01-04T19:38:00Z">
          <w:pPr>
            <w:ind w:left="720" w:hanging="720"/>
            <w:jc w:val="both"/>
          </w:pPr>
        </w:pPrChange>
      </w:pPr>
      <w:ins w:id="3816" w:author="Ram Shrestha" w:date="2014-01-04T19:38:00Z">
        <w:r w:rsidRPr="00276C20">
          <w:rPr>
            <w:rFonts w:ascii="Cambria" w:hAnsi="Cambria"/>
            <w:noProof/>
            <w:rPrChange w:id="3817" w:author="Ram Shrestha" w:date="2014-01-04T19:38:00Z">
              <w:rPr/>
            </w:rPrChange>
          </w:rPr>
          <w:t xml:space="preserve">Tisdale, M, Kemp, SD, Parry, NR, Larder, BA (1993) Rapid in vitro selection of human immunodeficiency virus type 1 resistant to 3'-thiacytidine inhibitors due to a mutation in the YMDD region of reverse transcriptase. </w:t>
        </w:r>
        <w:r w:rsidRPr="00276C20">
          <w:rPr>
            <w:rFonts w:ascii="Cambria" w:hAnsi="Cambria"/>
            <w:i/>
            <w:noProof/>
            <w:rPrChange w:id="3818" w:author="Ram Shrestha" w:date="2014-01-04T19:38:00Z">
              <w:rPr/>
            </w:rPrChange>
          </w:rPr>
          <w:t>Proc Natl Acad Sci U S A</w:t>
        </w:r>
        <w:r w:rsidRPr="00276C20">
          <w:rPr>
            <w:rFonts w:ascii="Cambria" w:hAnsi="Cambria"/>
            <w:noProof/>
            <w:rPrChange w:id="3819" w:author="Ram Shrestha" w:date="2014-01-04T19:38:00Z">
              <w:rPr/>
            </w:rPrChange>
          </w:rPr>
          <w:t xml:space="preserve"> </w:t>
        </w:r>
        <w:r w:rsidRPr="00276C20">
          <w:rPr>
            <w:rFonts w:ascii="Cambria" w:hAnsi="Cambria"/>
            <w:b/>
            <w:noProof/>
            <w:rPrChange w:id="3820" w:author="Ram Shrestha" w:date="2014-01-04T19:38:00Z">
              <w:rPr/>
            </w:rPrChange>
          </w:rPr>
          <w:t>90</w:t>
        </w:r>
        <w:r w:rsidRPr="00276C20">
          <w:rPr>
            <w:rFonts w:ascii="Cambria" w:hAnsi="Cambria"/>
            <w:noProof/>
            <w:rPrChange w:id="3821" w:author="Ram Shrestha" w:date="2014-01-04T19:38:00Z">
              <w:rPr/>
            </w:rPrChange>
          </w:rPr>
          <w:t>: 5653-5656.</w:t>
        </w:r>
      </w:ins>
    </w:p>
    <w:p w:rsidR="00276C20" w:rsidRPr="00276C20" w:rsidRDefault="00276C20" w:rsidP="00276C20">
      <w:pPr>
        <w:jc w:val="both"/>
        <w:rPr>
          <w:ins w:id="3822" w:author="Ram Shrestha" w:date="2014-01-04T19:38:00Z"/>
          <w:rFonts w:ascii="Cambria" w:hAnsi="Cambria"/>
          <w:noProof/>
          <w:rPrChange w:id="3823" w:author="Ram Shrestha" w:date="2014-01-04T19:38:00Z">
            <w:rPr>
              <w:ins w:id="3824" w:author="Ram Shrestha" w:date="2014-01-04T19:38:00Z"/>
            </w:rPr>
          </w:rPrChange>
        </w:rPr>
        <w:pPrChange w:id="3825" w:author="Ram Shrestha" w:date="2014-01-04T19:38:00Z">
          <w:pPr>
            <w:ind w:left="720" w:hanging="720"/>
            <w:jc w:val="both"/>
          </w:pPr>
        </w:pPrChange>
      </w:pPr>
      <w:ins w:id="3826" w:author="Ram Shrestha" w:date="2014-01-04T19:38:00Z">
        <w:r w:rsidRPr="00276C20">
          <w:rPr>
            <w:rFonts w:ascii="Cambria" w:hAnsi="Cambria"/>
            <w:noProof/>
            <w:rPrChange w:id="3827" w:author="Ram Shrestha" w:date="2014-01-04T19:38:00Z">
              <w:rPr/>
            </w:rPrChange>
          </w:rPr>
          <w:t xml:space="preserve">Tovanabutra, S, Robison, V, Wongtrakul, J, Sennum, S, Suriyanon, V, Kingkeow, D, Kawichai, S, Tanan, P, Duerr, A, Nelson, KE (2002) Male viral load and heterosexual transmission of HIV-1 subtype E in northern Thailand. </w:t>
        </w:r>
        <w:r w:rsidRPr="00276C20">
          <w:rPr>
            <w:rFonts w:ascii="Cambria" w:hAnsi="Cambria"/>
            <w:i/>
            <w:noProof/>
            <w:rPrChange w:id="3828" w:author="Ram Shrestha" w:date="2014-01-04T19:38:00Z">
              <w:rPr/>
            </w:rPrChange>
          </w:rPr>
          <w:t>J Acquir Immune Defic Syndr</w:t>
        </w:r>
        <w:r w:rsidRPr="00276C20">
          <w:rPr>
            <w:rFonts w:ascii="Cambria" w:hAnsi="Cambria"/>
            <w:noProof/>
            <w:rPrChange w:id="3829" w:author="Ram Shrestha" w:date="2014-01-04T19:38:00Z">
              <w:rPr/>
            </w:rPrChange>
          </w:rPr>
          <w:t xml:space="preserve"> </w:t>
        </w:r>
        <w:r w:rsidRPr="00276C20">
          <w:rPr>
            <w:rFonts w:ascii="Cambria" w:hAnsi="Cambria"/>
            <w:b/>
            <w:noProof/>
            <w:rPrChange w:id="3830" w:author="Ram Shrestha" w:date="2014-01-04T19:38:00Z">
              <w:rPr/>
            </w:rPrChange>
          </w:rPr>
          <w:t>29</w:t>
        </w:r>
        <w:r w:rsidRPr="00276C20">
          <w:rPr>
            <w:rFonts w:ascii="Cambria" w:hAnsi="Cambria"/>
            <w:noProof/>
            <w:rPrChange w:id="3831" w:author="Ram Shrestha" w:date="2014-01-04T19:38:00Z">
              <w:rPr/>
            </w:rPrChange>
          </w:rPr>
          <w:t>: 275-283.</w:t>
        </w:r>
      </w:ins>
    </w:p>
    <w:p w:rsidR="00276C20" w:rsidRPr="00276C20" w:rsidRDefault="00276C20" w:rsidP="00276C20">
      <w:pPr>
        <w:jc w:val="both"/>
        <w:rPr>
          <w:ins w:id="3832" w:author="Ram Shrestha" w:date="2014-01-04T19:38:00Z"/>
          <w:rFonts w:ascii="Cambria" w:hAnsi="Cambria"/>
          <w:noProof/>
          <w:rPrChange w:id="3833" w:author="Ram Shrestha" w:date="2014-01-04T19:38:00Z">
            <w:rPr>
              <w:ins w:id="3834" w:author="Ram Shrestha" w:date="2014-01-04T19:38:00Z"/>
            </w:rPr>
          </w:rPrChange>
        </w:rPr>
        <w:pPrChange w:id="3835" w:author="Ram Shrestha" w:date="2014-01-04T19:38:00Z">
          <w:pPr>
            <w:ind w:left="720" w:hanging="720"/>
            <w:jc w:val="both"/>
          </w:pPr>
        </w:pPrChange>
      </w:pPr>
      <w:ins w:id="3836" w:author="Ram Shrestha" w:date="2014-01-04T19:38:00Z">
        <w:r w:rsidRPr="00276C20">
          <w:rPr>
            <w:rFonts w:ascii="Cambria" w:hAnsi="Cambria"/>
            <w:noProof/>
            <w:rPrChange w:id="3837" w:author="Ram Shrestha" w:date="2014-01-04T19:38:00Z">
              <w:rPr/>
            </w:rPrChange>
          </w:rPr>
          <w:t xml:space="preserve">Tsiodras, S, Mantzoros, C, Hammer, S, Samore, M (2000) Effects of protease inhibitors on hyperglycemia, hyperlipidemia, and lipodystrophy: a 5-year cohort study. </w:t>
        </w:r>
        <w:r w:rsidRPr="00276C20">
          <w:rPr>
            <w:rFonts w:ascii="Cambria" w:hAnsi="Cambria"/>
            <w:i/>
            <w:noProof/>
            <w:rPrChange w:id="3838" w:author="Ram Shrestha" w:date="2014-01-04T19:38:00Z">
              <w:rPr/>
            </w:rPrChange>
          </w:rPr>
          <w:t>Arch Intern Med</w:t>
        </w:r>
        <w:r w:rsidRPr="00276C20">
          <w:rPr>
            <w:rFonts w:ascii="Cambria" w:hAnsi="Cambria"/>
            <w:noProof/>
            <w:rPrChange w:id="3839" w:author="Ram Shrestha" w:date="2014-01-04T19:38:00Z">
              <w:rPr/>
            </w:rPrChange>
          </w:rPr>
          <w:t xml:space="preserve"> </w:t>
        </w:r>
        <w:r w:rsidRPr="00276C20">
          <w:rPr>
            <w:rFonts w:ascii="Cambria" w:hAnsi="Cambria"/>
            <w:b/>
            <w:noProof/>
            <w:rPrChange w:id="3840" w:author="Ram Shrestha" w:date="2014-01-04T19:38:00Z">
              <w:rPr/>
            </w:rPrChange>
          </w:rPr>
          <w:t>160</w:t>
        </w:r>
        <w:r w:rsidRPr="00276C20">
          <w:rPr>
            <w:rFonts w:ascii="Cambria" w:hAnsi="Cambria"/>
            <w:noProof/>
            <w:rPrChange w:id="3841" w:author="Ram Shrestha" w:date="2014-01-04T19:38:00Z">
              <w:rPr/>
            </w:rPrChange>
          </w:rPr>
          <w:t>: 2050-2056.</w:t>
        </w:r>
      </w:ins>
    </w:p>
    <w:p w:rsidR="00276C20" w:rsidRPr="00276C20" w:rsidRDefault="00276C20" w:rsidP="00276C20">
      <w:pPr>
        <w:jc w:val="both"/>
        <w:rPr>
          <w:ins w:id="3842" w:author="Ram Shrestha" w:date="2014-01-04T19:38:00Z"/>
          <w:rFonts w:ascii="Cambria" w:hAnsi="Cambria"/>
          <w:noProof/>
          <w:rPrChange w:id="3843" w:author="Ram Shrestha" w:date="2014-01-04T19:38:00Z">
            <w:rPr>
              <w:ins w:id="3844" w:author="Ram Shrestha" w:date="2014-01-04T19:38:00Z"/>
            </w:rPr>
          </w:rPrChange>
        </w:rPr>
        <w:pPrChange w:id="3845" w:author="Ram Shrestha" w:date="2014-01-04T19:38:00Z">
          <w:pPr>
            <w:ind w:left="720" w:hanging="720"/>
            <w:jc w:val="both"/>
          </w:pPr>
        </w:pPrChange>
      </w:pPr>
      <w:ins w:id="3846" w:author="Ram Shrestha" w:date="2014-01-04T19:38:00Z">
        <w:r w:rsidRPr="00276C20">
          <w:rPr>
            <w:rFonts w:ascii="Cambria" w:hAnsi="Cambria"/>
            <w:noProof/>
            <w:rPrChange w:id="3847" w:author="Ram Shrestha" w:date="2014-01-04T19:38:00Z">
              <w:rPr/>
            </w:rPrChange>
          </w:rPr>
          <w:t>UNAIDS (2012) Global Report 2012: UNAIDS Report on the Global AIDS Epidemic. ebookpartnership. com.</w:t>
        </w:r>
      </w:ins>
    </w:p>
    <w:p w:rsidR="00276C20" w:rsidRPr="00276C20" w:rsidRDefault="00276C20" w:rsidP="00276C20">
      <w:pPr>
        <w:jc w:val="both"/>
        <w:rPr>
          <w:ins w:id="3848" w:author="Ram Shrestha" w:date="2014-01-04T19:38:00Z"/>
          <w:rFonts w:ascii="Cambria" w:hAnsi="Cambria"/>
          <w:noProof/>
          <w:rPrChange w:id="3849" w:author="Ram Shrestha" w:date="2014-01-04T19:38:00Z">
            <w:rPr>
              <w:ins w:id="3850" w:author="Ram Shrestha" w:date="2014-01-04T19:38:00Z"/>
            </w:rPr>
          </w:rPrChange>
        </w:rPr>
        <w:pPrChange w:id="3851" w:author="Ram Shrestha" w:date="2014-01-04T19:38:00Z">
          <w:pPr>
            <w:ind w:left="720" w:hanging="720"/>
            <w:jc w:val="both"/>
          </w:pPr>
        </w:pPrChange>
      </w:pPr>
      <w:ins w:id="3852" w:author="Ram Shrestha" w:date="2014-01-04T19:38:00Z">
        <w:r w:rsidRPr="00276C20">
          <w:rPr>
            <w:rFonts w:ascii="Cambria" w:hAnsi="Cambria"/>
            <w:noProof/>
            <w:rPrChange w:id="3853" w:author="Ram Shrestha" w:date="2014-01-04T19:38:00Z">
              <w:rPr/>
            </w:rPrChange>
          </w:rPr>
          <w:t xml:space="preserve">Vacca, JP, Dorsey, BD, Schleif, WA, Levin, RB, McDaniel, SL, Darke, PL, Zugay, J, Quintero, JC, Blahy, OM, Roth, E (1994) L-735,524: an orally bioavailable human immunodeficiency virus type 1 protease inhibitor. </w:t>
        </w:r>
        <w:r w:rsidRPr="00276C20">
          <w:rPr>
            <w:rFonts w:ascii="Cambria" w:hAnsi="Cambria"/>
            <w:i/>
            <w:noProof/>
            <w:rPrChange w:id="3854" w:author="Ram Shrestha" w:date="2014-01-04T19:38:00Z">
              <w:rPr/>
            </w:rPrChange>
          </w:rPr>
          <w:t>Proceedings of the National Academy of Sciences</w:t>
        </w:r>
        <w:r w:rsidRPr="00276C20">
          <w:rPr>
            <w:rFonts w:ascii="Cambria" w:hAnsi="Cambria"/>
            <w:noProof/>
            <w:rPrChange w:id="3855" w:author="Ram Shrestha" w:date="2014-01-04T19:38:00Z">
              <w:rPr/>
            </w:rPrChange>
          </w:rPr>
          <w:t xml:space="preserve"> </w:t>
        </w:r>
        <w:r w:rsidRPr="00276C20">
          <w:rPr>
            <w:rFonts w:ascii="Cambria" w:hAnsi="Cambria"/>
            <w:b/>
            <w:noProof/>
            <w:rPrChange w:id="3856" w:author="Ram Shrestha" w:date="2014-01-04T19:38:00Z">
              <w:rPr/>
            </w:rPrChange>
          </w:rPr>
          <w:t>91</w:t>
        </w:r>
        <w:r w:rsidRPr="00276C20">
          <w:rPr>
            <w:rFonts w:ascii="Cambria" w:hAnsi="Cambria"/>
            <w:noProof/>
            <w:rPrChange w:id="3857" w:author="Ram Shrestha" w:date="2014-01-04T19:38:00Z">
              <w:rPr/>
            </w:rPrChange>
          </w:rPr>
          <w:t>: 4096-4100.</w:t>
        </w:r>
      </w:ins>
    </w:p>
    <w:p w:rsidR="00276C20" w:rsidRPr="00276C20" w:rsidRDefault="00276C20" w:rsidP="00276C20">
      <w:pPr>
        <w:jc w:val="both"/>
        <w:rPr>
          <w:ins w:id="3858" w:author="Ram Shrestha" w:date="2014-01-04T19:38:00Z"/>
          <w:rFonts w:ascii="Cambria" w:hAnsi="Cambria"/>
          <w:noProof/>
          <w:rPrChange w:id="3859" w:author="Ram Shrestha" w:date="2014-01-04T19:38:00Z">
            <w:rPr>
              <w:ins w:id="3860" w:author="Ram Shrestha" w:date="2014-01-04T19:38:00Z"/>
            </w:rPr>
          </w:rPrChange>
        </w:rPr>
        <w:pPrChange w:id="3861" w:author="Ram Shrestha" w:date="2014-01-04T19:38:00Z">
          <w:pPr>
            <w:ind w:left="720" w:hanging="720"/>
            <w:jc w:val="both"/>
          </w:pPr>
        </w:pPrChange>
      </w:pPr>
      <w:ins w:id="3862" w:author="Ram Shrestha" w:date="2014-01-04T19:38:00Z">
        <w:r w:rsidRPr="00276C20">
          <w:rPr>
            <w:rFonts w:ascii="Cambria" w:hAnsi="Cambria"/>
            <w:noProof/>
            <w:rPrChange w:id="3863" w:author="Ram Shrestha" w:date="2014-01-04T19:38:00Z">
              <w:rPr/>
            </w:rPrChange>
          </w:rPr>
          <w:t xml:space="preserve">Vacca, JP, Guare, JP, deSolms, SJ, Sanders, WM, Giuliani, EA, Young, SD, Darke, PL, Zugay, J, Sigal, IS, Schleif, WA, et al. (1991) L-687,908, a potent hydroxyethylene-containing HIV protease inhibitor. </w:t>
        </w:r>
        <w:r w:rsidRPr="00276C20">
          <w:rPr>
            <w:rFonts w:ascii="Cambria" w:hAnsi="Cambria"/>
            <w:i/>
            <w:noProof/>
            <w:rPrChange w:id="3864" w:author="Ram Shrestha" w:date="2014-01-04T19:38:00Z">
              <w:rPr/>
            </w:rPrChange>
          </w:rPr>
          <w:t>J Med Chem</w:t>
        </w:r>
        <w:r w:rsidRPr="00276C20">
          <w:rPr>
            <w:rFonts w:ascii="Cambria" w:hAnsi="Cambria"/>
            <w:noProof/>
            <w:rPrChange w:id="3865" w:author="Ram Shrestha" w:date="2014-01-04T19:38:00Z">
              <w:rPr/>
            </w:rPrChange>
          </w:rPr>
          <w:t xml:space="preserve"> </w:t>
        </w:r>
        <w:r w:rsidRPr="00276C20">
          <w:rPr>
            <w:rFonts w:ascii="Cambria" w:hAnsi="Cambria"/>
            <w:b/>
            <w:noProof/>
            <w:rPrChange w:id="3866" w:author="Ram Shrestha" w:date="2014-01-04T19:38:00Z">
              <w:rPr/>
            </w:rPrChange>
          </w:rPr>
          <w:t>34</w:t>
        </w:r>
        <w:r w:rsidRPr="00276C20">
          <w:rPr>
            <w:rFonts w:ascii="Cambria" w:hAnsi="Cambria"/>
            <w:noProof/>
            <w:rPrChange w:id="3867" w:author="Ram Shrestha" w:date="2014-01-04T19:38:00Z">
              <w:rPr/>
            </w:rPrChange>
          </w:rPr>
          <w:t>: 1225-1228.</w:t>
        </w:r>
      </w:ins>
    </w:p>
    <w:p w:rsidR="00276C20" w:rsidRPr="00276C20" w:rsidRDefault="00276C20" w:rsidP="00276C20">
      <w:pPr>
        <w:jc w:val="both"/>
        <w:rPr>
          <w:ins w:id="3868" w:author="Ram Shrestha" w:date="2014-01-04T19:38:00Z"/>
          <w:rFonts w:ascii="Cambria" w:hAnsi="Cambria"/>
          <w:noProof/>
          <w:rPrChange w:id="3869" w:author="Ram Shrestha" w:date="2014-01-04T19:38:00Z">
            <w:rPr>
              <w:ins w:id="3870" w:author="Ram Shrestha" w:date="2014-01-04T19:38:00Z"/>
            </w:rPr>
          </w:rPrChange>
        </w:rPr>
        <w:pPrChange w:id="3871" w:author="Ram Shrestha" w:date="2014-01-04T19:38:00Z">
          <w:pPr>
            <w:ind w:left="720" w:hanging="720"/>
            <w:jc w:val="both"/>
          </w:pPr>
        </w:pPrChange>
      </w:pPr>
      <w:ins w:id="3872" w:author="Ram Shrestha" w:date="2014-01-04T19:38:00Z">
        <w:r w:rsidRPr="00276C20">
          <w:rPr>
            <w:rFonts w:ascii="Cambria" w:hAnsi="Cambria"/>
            <w:noProof/>
            <w:rPrChange w:id="3873" w:author="Ram Shrestha" w:date="2014-01-04T19:38:00Z">
              <w:rPr/>
            </w:rPrChange>
          </w:rPr>
          <w:t xml:space="preserve">Vallari, A, Holzmayer, V, Harris, B, Yamaguchi, J, Ngansop, C, Makamche, F, Mbanya, D, Kaptué, L, Ndembi, N, Gürtler, L, Devare, S, Brennan, CA (2011) Confirmation of Putative HIV-1 Group P in Cameroon. </w:t>
        </w:r>
        <w:r w:rsidRPr="00276C20">
          <w:rPr>
            <w:rFonts w:ascii="Cambria" w:hAnsi="Cambria"/>
            <w:i/>
            <w:noProof/>
            <w:rPrChange w:id="3874" w:author="Ram Shrestha" w:date="2014-01-04T19:38:00Z">
              <w:rPr/>
            </w:rPrChange>
          </w:rPr>
          <w:t>Journal of Virology</w:t>
        </w:r>
        <w:r w:rsidRPr="00276C20">
          <w:rPr>
            <w:rFonts w:ascii="Cambria" w:hAnsi="Cambria"/>
            <w:noProof/>
            <w:rPrChange w:id="3875" w:author="Ram Shrestha" w:date="2014-01-04T19:38:00Z">
              <w:rPr/>
            </w:rPrChange>
          </w:rPr>
          <w:t xml:space="preserve"> </w:t>
        </w:r>
        <w:r w:rsidRPr="00276C20">
          <w:rPr>
            <w:rFonts w:ascii="Cambria" w:hAnsi="Cambria"/>
            <w:b/>
            <w:noProof/>
            <w:rPrChange w:id="3876" w:author="Ram Shrestha" w:date="2014-01-04T19:38:00Z">
              <w:rPr/>
            </w:rPrChange>
          </w:rPr>
          <w:t>85</w:t>
        </w:r>
        <w:r w:rsidRPr="00276C20">
          <w:rPr>
            <w:rFonts w:ascii="Cambria" w:hAnsi="Cambria"/>
            <w:noProof/>
            <w:rPrChange w:id="3877" w:author="Ram Shrestha" w:date="2014-01-04T19:38:00Z">
              <w:rPr/>
            </w:rPrChange>
          </w:rPr>
          <w:t>: 1403-1407.</w:t>
        </w:r>
      </w:ins>
    </w:p>
    <w:p w:rsidR="00276C20" w:rsidRPr="00276C20" w:rsidRDefault="00276C20" w:rsidP="00276C20">
      <w:pPr>
        <w:jc w:val="both"/>
        <w:rPr>
          <w:ins w:id="3878" w:author="Ram Shrestha" w:date="2014-01-04T19:38:00Z"/>
          <w:rFonts w:ascii="Cambria" w:hAnsi="Cambria"/>
          <w:noProof/>
          <w:rPrChange w:id="3879" w:author="Ram Shrestha" w:date="2014-01-04T19:38:00Z">
            <w:rPr>
              <w:ins w:id="3880" w:author="Ram Shrestha" w:date="2014-01-04T19:38:00Z"/>
            </w:rPr>
          </w:rPrChange>
        </w:rPr>
        <w:pPrChange w:id="3881" w:author="Ram Shrestha" w:date="2014-01-04T19:38:00Z">
          <w:pPr>
            <w:ind w:left="720" w:hanging="720"/>
            <w:jc w:val="both"/>
          </w:pPr>
        </w:pPrChange>
      </w:pPr>
      <w:ins w:id="3882" w:author="Ram Shrestha" w:date="2014-01-04T19:38:00Z">
        <w:r w:rsidRPr="00276C20">
          <w:rPr>
            <w:rFonts w:ascii="Cambria" w:hAnsi="Cambria"/>
            <w:noProof/>
            <w:rPrChange w:id="3883" w:author="Ram Shrestha" w:date="2014-01-04T19:38:00Z">
              <w:rPr/>
            </w:rPrChange>
          </w:rPr>
          <w:t xml:space="preserve">van Leeuwen, R, Katlama, C, Kitchen, V, Boucher, CA, Tubiana, R, McBride, M, Ingrand, D, Weber, J, Hill, A, McDade, H, et al. (1995) Evaluation of safety and efficacy of 3TC (lamivudine) in patients with asymptomatic or mildly symptomatic human immunodeficiency virus infection: a phase I/II study. </w:t>
        </w:r>
        <w:r w:rsidRPr="00276C20">
          <w:rPr>
            <w:rFonts w:ascii="Cambria" w:hAnsi="Cambria"/>
            <w:i/>
            <w:noProof/>
            <w:rPrChange w:id="3884" w:author="Ram Shrestha" w:date="2014-01-04T19:38:00Z">
              <w:rPr/>
            </w:rPrChange>
          </w:rPr>
          <w:t>J Infect Dis</w:t>
        </w:r>
        <w:r w:rsidRPr="00276C20">
          <w:rPr>
            <w:rFonts w:ascii="Cambria" w:hAnsi="Cambria"/>
            <w:noProof/>
            <w:rPrChange w:id="3885" w:author="Ram Shrestha" w:date="2014-01-04T19:38:00Z">
              <w:rPr/>
            </w:rPrChange>
          </w:rPr>
          <w:t xml:space="preserve"> </w:t>
        </w:r>
        <w:r w:rsidRPr="00276C20">
          <w:rPr>
            <w:rFonts w:ascii="Cambria" w:hAnsi="Cambria"/>
            <w:b/>
            <w:noProof/>
            <w:rPrChange w:id="3886" w:author="Ram Shrestha" w:date="2014-01-04T19:38:00Z">
              <w:rPr/>
            </w:rPrChange>
          </w:rPr>
          <w:t>171</w:t>
        </w:r>
        <w:r w:rsidRPr="00276C20">
          <w:rPr>
            <w:rFonts w:ascii="Cambria" w:hAnsi="Cambria"/>
            <w:noProof/>
            <w:rPrChange w:id="3887" w:author="Ram Shrestha" w:date="2014-01-04T19:38:00Z">
              <w:rPr/>
            </w:rPrChange>
          </w:rPr>
          <w:t>: 1166-1171.</w:t>
        </w:r>
      </w:ins>
    </w:p>
    <w:p w:rsidR="00276C20" w:rsidRPr="00276C20" w:rsidRDefault="00276C20" w:rsidP="00276C20">
      <w:pPr>
        <w:jc w:val="both"/>
        <w:rPr>
          <w:ins w:id="3888" w:author="Ram Shrestha" w:date="2014-01-04T19:38:00Z"/>
          <w:rFonts w:ascii="Cambria" w:hAnsi="Cambria"/>
          <w:noProof/>
          <w:rPrChange w:id="3889" w:author="Ram Shrestha" w:date="2014-01-04T19:38:00Z">
            <w:rPr>
              <w:ins w:id="3890" w:author="Ram Shrestha" w:date="2014-01-04T19:38:00Z"/>
            </w:rPr>
          </w:rPrChange>
        </w:rPr>
        <w:pPrChange w:id="3891" w:author="Ram Shrestha" w:date="2014-01-04T19:38:00Z">
          <w:pPr>
            <w:ind w:left="720" w:hanging="720"/>
            <w:jc w:val="both"/>
          </w:pPr>
        </w:pPrChange>
      </w:pPr>
      <w:ins w:id="3892" w:author="Ram Shrestha" w:date="2014-01-04T19:38:00Z">
        <w:r w:rsidRPr="00276C20">
          <w:rPr>
            <w:rFonts w:ascii="Cambria" w:hAnsi="Cambria"/>
            <w:noProof/>
            <w:rPrChange w:id="3893" w:author="Ram Shrestha" w:date="2014-01-04T19:38:00Z">
              <w:rPr/>
            </w:rPrChange>
          </w:rPr>
          <w:t xml:space="preserve">Van Vaerenbergh, K (2001) Study of the impact of HIV genotypic drug resistance testing on therapy efficacy. </w:t>
        </w:r>
        <w:r w:rsidRPr="00276C20">
          <w:rPr>
            <w:rFonts w:ascii="Cambria" w:hAnsi="Cambria"/>
            <w:i/>
            <w:noProof/>
            <w:rPrChange w:id="3894" w:author="Ram Shrestha" w:date="2014-01-04T19:38:00Z">
              <w:rPr/>
            </w:rPrChange>
          </w:rPr>
          <w:t>Verhandelingen - Koninklijke Academie voor Geneeskunde van België</w:t>
        </w:r>
        <w:r w:rsidRPr="00276C20">
          <w:rPr>
            <w:rFonts w:ascii="Cambria" w:hAnsi="Cambria"/>
            <w:noProof/>
            <w:rPrChange w:id="3895" w:author="Ram Shrestha" w:date="2014-01-04T19:38:00Z">
              <w:rPr/>
            </w:rPrChange>
          </w:rPr>
          <w:t xml:space="preserve"> </w:t>
        </w:r>
        <w:r w:rsidRPr="00276C20">
          <w:rPr>
            <w:rFonts w:ascii="Cambria" w:hAnsi="Cambria"/>
            <w:b/>
            <w:noProof/>
            <w:rPrChange w:id="3896" w:author="Ram Shrestha" w:date="2014-01-04T19:38:00Z">
              <w:rPr/>
            </w:rPrChange>
          </w:rPr>
          <w:t>63</w:t>
        </w:r>
        <w:r w:rsidRPr="00276C20">
          <w:rPr>
            <w:rFonts w:ascii="Cambria" w:hAnsi="Cambria"/>
            <w:noProof/>
            <w:rPrChange w:id="3897" w:author="Ram Shrestha" w:date="2014-01-04T19:38:00Z">
              <w:rPr/>
            </w:rPrChange>
          </w:rPr>
          <w:t>: 447-473.</w:t>
        </w:r>
      </w:ins>
    </w:p>
    <w:p w:rsidR="00276C20" w:rsidRPr="00276C20" w:rsidRDefault="00276C20" w:rsidP="00276C20">
      <w:pPr>
        <w:jc w:val="both"/>
        <w:rPr>
          <w:ins w:id="3898" w:author="Ram Shrestha" w:date="2014-01-04T19:38:00Z"/>
          <w:rFonts w:ascii="Cambria" w:hAnsi="Cambria"/>
          <w:noProof/>
          <w:rPrChange w:id="3899" w:author="Ram Shrestha" w:date="2014-01-04T19:38:00Z">
            <w:rPr>
              <w:ins w:id="3900" w:author="Ram Shrestha" w:date="2014-01-04T19:38:00Z"/>
            </w:rPr>
          </w:rPrChange>
        </w:rPr>
        <w:pPrChange w:id="3901" w:author="Ram Shrestha" w:date="2014-01-04T19:38:00Z">
          <w:pPr>
            <w:ind w:left="720" w:hanging="720"/>
            <w:jc w:val="both"/>
          </w:pPr>
        </w:pPrChange>
      </w:pPr>
      <w:ins w:id="3902" w:author="Ram Shrestha" w:date="2014-01-04T19:38:00Z">
        <w:r w:rsidRPr="00276C20">
          <w:rPr>
            <w:rFonts w:ascii="Cambria" w:hAnsi="Cambria"/>
            <w:noProof/>
            <w:rPrChange w:id="3903" w:author="Ram Shrestha" w:date="2014-01-04T19:38:00Z">
              <w:rPr/>
            </w:rPrChange>
          </w:rPr>
          <w:t xml:space="preserve">Van Vaerenbergh, K, Van Laethem, K, Van Wijngaerden, E, Schmit, JC, Schneider, F, Ruiz, L, Clotet, B, Verhofstede, C, Van Wanzeele, F, Muyldermans, G, Simons, P, Stuyver, L, Hermans, P, Evans, C, De Clercq, E, Desmyter, J, Vandamme, AM (2000) Baseline HIV type 1 genotypic resistance to a newly added nucleoside analog is predictive of virologic failure of the new therapy. </w:t>
        </w:r>
        <w:r w:rsidRPr="00276C20">
          <w:rPr>
            <w:rFonts w:ascii="Cambria" w:hAnsi="Cambria"/>
            <w:i/>
            <w:noProof/>
            <w:rPrChange w:id="3904" w:author="Ram Shrestha" w:date="2014-01-04T19:38:00Z">
              <w:rPr/>
            </w:rPrChange>
          </w:rPr>
          <w:t>AIDS Res Hum Retroviruses</w:t>
        </w:r>
        <w:r w:rsidRPr="00276C20">
          <w:rPr>
            <w:rFonts w:ascii="Cambria" w:hAnsi="Cambria"/>
            <w:noProof/>
            <w:rPrChange w:id="3905" w:author="Ram Shrestha" w:date="2014-01-04T19:38:00Z">
              <w:rPr/>
            </w:rPrChange>
          </w:rPr>
          <w:t xml:space="preserve"> </w:t>
        </w:r>
        <w:r w:rsidRPr="00276C20">
          <w:rPr>
            <w:rFonts w:ascii="Cambria" w:hAnsi="Cambria"/>
            <w:b/>
            <w:noProof/>
            <w:rPrChange w:id="3906" w:author="Ram Shrestha" w:date="2014-01-04T19:38:00Z">
              <w:rPr/>
            </w:rPrChange>
          </w:rPr>
          <w:t>16</w:t>
        </w:r>
        <w:r w:rsidRPr="00276C20">
          <w:rPr>
            <w:rFonts w:ascii="Cambria" w:hAnsi="Cambria"/>
            <w:noProof/>
            <w:rPrChange w:id="3907" w:author="Ram Shrestha" w:date="2014-01-04T19:38:00Z">
              <w:rPr/>
            </w:rPrChange>
          </w:rPr>
          <w:t>: 529-537.</w:t>
        </w:r>
      </w:ins>
    </w:p>
    <w:p w:rsidR="00276C20" w:rsidRPr="00276C20" w:rsidRDefault="00276C20" w:rsidP="00276C20">
      <w:pPr>
        <w:jc w:val="both"/>
        <w:rPr>
          <w:ins w:id="3908" w:author="Ram Shrestha" w:date="2014-01-04T19:38:00Z"/>
          <w:rFonts w:ascii="Cambria" w:hAnsi="Cambria"/>
          <w:noProof/>
          <w:rPrChange w:id="3909" w:author="Ram Shrestha" w:date="2014-01-04T19:38:00Z">
            <w:rPr>
              <w:ins w:id="3910" w:author="Ram Shrestha" w:date="2014-01-04T19:38:00Z"/>
            </w:rPr>
          </w:rPrChange>
        </w:rPr>
        <w:pPrChange w:id="3911" w:author="Ram Shrestha" w:date="2014-01-04T19:38:00Z">
          <w:pPr>
            <w:ind w:left="720" w:hanging="720"/>
            <w:jc w:val="both"/>
          </w:pPr>
        </w:pPrChange>
      </w:pPr>
      <w:ins w:id="3912" w:author="Ram Shrestha" w:date="2014-01-04T19:38:00Z">
        <w:r w:rsidRPr="00276C20">
          <w:rPr>
            <w:rFonts w:ascii="Cambria" w:hAnsi="Cambria"/>
            <w:noProof/>
            <w:rPrChange w:id="3913" w:author="Ram Shrestha" w:date="2014-01-04T19:38:00Z">
              <w:rPr/>
            </w:rPrChange>
          </w:rPr>
          <w:t xml:space="preserve">VANDEN HAESEVELDE, MM, Peeters, M, JANNES, G, JANSSENS, W, VAN DER GROEN, G, SHARP, PM, SAMAN, E (1996) Sequence analysis of a highly divergent HIV-1-related lentivirus isolated from a wild captured chimpanzee. </w:t>
        </w:r>
        <w:r w:rsidRPr="00276C20">
          <w:rPr>
            <w:rFonts w:ascii="Cambria" w:hAnsi="Cambria"/>
            <w:i/>
            <w:noProof/>
            <w:rPrChange w:id="3914" w:author="Ram Shrestha" w:date="2014-01-04T19:38:00Z">
              <w:rPr/>
            </w:rPrChange>
          </w:rPr>
          <w:t>Virology</w:t>
        </w:r>
        <w:r w:rsidRPr="00276C20">
          <w:rPr>
            <w:rFonts w:ascii="Cambria" w:hAnsi="Cambria"/>
            <w:noProof/>
            <w:rPrChange w:id="3915" w:author="Ram Shrestha" w:date="2014-01-04T19:38:00Z">
              <w:rPr/>
            </w:rPrChange>
          </w:rPr>
          <w:t xml:space="preserve"> </w:t>
        </w:r>
        <w:r w:rsidRPr="00276C20">
          <w:rPr>
            <w:rFonts w:ascii="Cambria" w:hAnsi="Cambria"/>
            <w:b/>
            <w:noProof/>
            <w:rPrChange w:id="3916" w:author="Ram Shrestha" w:date="2014-01-04T19:38:00Z">
              <w:rPr/>
            </w:rPrChange>
          </w:rPr>
          <w:t>221</w:t>
        </w:r>
        <w:r w:rsidRPr="00276C20">
          <w:rPr>
            <w:rFonts w:ascii="Cambria" w:hAnsi="Cambria"/>
            <w:noProof/>
            <w:rPrChange w:id="3917" w:author="Ram Shrestha" w:date="2014-01-04T19:38:00Z">
              <w:rPr/>
            </w:rPrChange>
          </w:rPr>
          <w:t>: 346–350.</w:t>
        </w:r>
      </w:ins>
    </w:p>
    <w:p w:rsidR="00276C20" w:rsidRPr="00276C20" w:rsidRDefault="00276C20" w:rsidP="00276C20">
      <w:pPr>
        <w:jc w:val="both"/>
        <w:rPr>
          <w:ins w:id="3918" w:author="Ram Shrestha" w:date="2014-01-04T19:38:00Z"/>
          <w:rFonts w:ascii="Cambria" w:hAnsi="Cambria"/>
          <w:noProof/>
          <w:rPrChange w:id="3919" w:author="Ram Shrestha" w:date="2014-01-04T19:38:00Z">
            <w:rPr>
              <w:ins w:id="3920" w:author="Ram Shrestha" w:date="2014-01-04T19:38:00Z"/>
            </w:rPr>
          </w:rPrChange>
        </w:rPr>
        <w:pPrChange w:id="3921" w:author="Ram Shrestha" w:date="2014-01-04T19:38:00Z">
          <w:pPr>
            <w:ind w:left="720" w:hanging="720"/>
            <w:jc w:val="both"/>
          </w:pPr>
        </w:pPrChange>
      </w:pPr>
      <w:ins w:id="3922" w:author="Ram Shrestha" w:date="2014-01-04T19:38:00Z">
        <w:r w:rsidRPr="00276C20">
          <w:rPr>
            <w:rFonts w:ascii="Cambria" w:hAnsi="Cambria"/>
            <w:noProof/>
            <w:rPrChange w:id="3923" w:author="Ram Shrestha" w:date="2014-01-04T19:38:00Z">
              <w:rPr/>
            </w:rPrChange>
          </w:rPr>
          <w:t xml:space="preserve">Varghese, V, Shahriar, R, Rhee, SY, Liu, T, Simen, BB, Egholm, M, Hanczaruk, B, Blake, LA, Gharizadeh, B, Babrzadeh, F, Bachmann, MH, Fessel, WJ, Shafer, RW (2009) Minority variants associated with transmitted and acquired HIV-1 nonnucleoside reverse transcriptase inhibitor resistance: implications for the use of second-generation nonnucleoside reverse transcriptase inhibitors. </w:t>
        </w:r>
        <w:r w:rsidRPr="00276C20">
          <w:rPr>
            <w:rFonts w:ascii="Cambria" w:hAnsi="Cambria"/>
            <w:i/>
            <w:noProof/>
            <w:rPrChange w:id="3924" w:author="Ram Shrestha" w:date="2014-01-04T19:38:00Z">
              <w:rPr/>
            </w:rPrChange>
          </w:rPr>
          <w:t>J Acquir Immune Defic Syndr</w:t>
        </w:r>
        <w:r w:rsidRPr="00276C20">
          <w:rPr>
            <w:rFonts w:ascii="Cambria" w:hAnsi="Cambria"/>
            <w:noProof/>
            <w:rPrChange w:id="3925" w:author="Ram Shrestha" w:date="2014-01-04T19:38:00Z">
              <w:rPr/>
            </w:rPrChange>
          </w:rPr>
          <w:t xml:space="preserve"> </w:t>
        </w:r>
        <w:r w:rsidRPr="00276C20">
          <w:rPr>
            <w:rFonts w:ascii="Cambria" w:hAnsi="Cambria"/>
            <w:b/>
            <w:noProof/>
            <w:rPrChange w:id="3926" w:author="Ram Shrestha" w:date="2014-01-04T19:38:00Z">
              <w:rPr/>
            </w:rPrChange>
          </w:rPr>
          <w:t>52</w:t>
        </w:r>
        <w:r w:rsidRPr="00276C20">
          <w:rPr>
            <w:rFonts w:ascii="Cambria" w:hAnsi="Cambria"/>
            <w:noProof/>
            <w:rPrChange w:id="3927" w:author="Ram Shrestha" w:date="2014-01-04T19:38:00Z">
              <w:rPr/>
            </w:rPrChange>
          </w:rPr>
          <w:t>: 309-315.</w:t>
        </w:r>
      </w:ins>
    </w:p>
    <w:p w:rsidR="00276C20" w:rsidRPr="00276C20" w:rsidRDefault="00276C20" w:rsidP="00276C20">
      <w:pPr>
        <w:jc w:val="both"/>
        <w:rPr>
          <w:ins w:id="3928" w:author="Ram Shrestha" w:date="2014-01-04T19:38:00Z"/>
          <w:rFonts w:ascii="Cambria" w:hAnsi="Cambria"/>
          <w:noProof/>
          <w:rPrChange w:id="3929" w:author="Ram Shrestha" w:date="2014-01-04T19:38:00Z">
            <w:rPr>
              <w:ins w:id="3930" w:author="Ram Shrestha" w:date="2014-01-04T19:38:00Z"/>
            </w:rPr>
          </w:rPrChange>
        </w:rPr>
        <w:pPrChange w:id="3931" w:author="Ram Shrestha" w:date="2014-01-04T19:38:00Z">
          <w:pPr>
            <w:ind w:left="720" w:hanging="720"/>
            <w:jc w:val="both"/>
          </w:pPr>
        </w:pPrChange>
      </w:pPr>
      <w:ins w:id="3932" w:author="Ram Shrestha" w:date="2014-01-04T19:38:00Z">
        <w:r w:rsidRPr="00276C20">
          <w:rPr>
            <w:rFonts w:ascii="Cambria" w:hAnsi="Cambria"/>
            <w:noProof/>
            <w:rPrChange w:id="3933" w:author="Ram Shrestha" w:date="2014-01-04T19:38:00Z">
              <w:rPr/>
            </w:rPrChange>
          </w:rPr>
          <w:t xml:space="preserve">Vella, S, Schwartlander, B, Sow, SP, Eholie, SP, Murphy, RL (2012) The history of antiretroviral therapy and of its implementation in resource-limited areas of the world. </w:t>
        </w:r>
        <w:r w:rsidRPr="00276C20">
          <w:rPr>
            <w:rFonts w:ascii="Cambria" w:hAnsi="Cambria"/>
            <w:i/>
            <w:noProof/>
            <w:rPrChange w:id="3934" w:author="Ram Shrestha" w:date="2014-01-04T19:38:00Z">
              <w:rPr/>
            </w:rPrChange>
          </w:rPr>
          <w:t>AIDS</w:t>
        </w:r>
        <w:r w:rsidRPr="00276C20">
          <w:rPr>
            <w:rFonts w:ascii="Cambria" w:hAnsi="Cambria"/>
            <w:noProof/>
            <w:rPrChange w:id="3935" w:author="Ram Shrestha" w:date="2014-01-04T19:38:00Z">
              <w:rPr/>
            </w:rPrChange>
          </w:rPr>
          <w:t xml:space="preserve"> </w:t>
        </w:r>
        <w:r w:rsidRPr="00276C20">
          <w:rPr>
            <w:rFonts w:ascii="Cambria" w:hAnsi="Cambria"/>
            <w:b/>
            <w:noProof/>
            <w:rPrChange w:id="3936" w:author="Ram Shrestha" w:date="2014-01-04T19:38:00Z">
              <w:rPr/>
            </w:rPrChange>
          </w:rPr>
          <w:t>26</w:t>
        </w:r>
        <w:r w:rsidRPr="00276C20">
          <w:rPr>
            <w:rFonts w:ascii="Cambria" w:hAnsi="Cambria"/>
            <w:noProof/>
            <w:rPrChange w:id="3937" w:author="Ram Shrestha" w:date="2014-01-04T19:38:00Z">
              <w:rPr/>
            </w:rPrChange>
          </w:rPr>
          <w:t>: 1231-1241.</w:t>
        </w:r>
      </w:ins>
    </w:p>
    <w:p w:rsidR="00276C20" w:rsidRPr="00276C20" w:rsidRDefault="00276C20" w:rsidP="00276C20">
      <w:pPr>
        <w:jc w:val="both"/>
        <w:rPr>
          <w:ins w:id="3938" w:author="Ram Shrestha" w:date="2014-01-04T19:38:00Z"/>
          <w:rFonts w:ascii="Cambria" w:hAnsi="Cambria"/>
          <w:noProof/>
          <w:rPrChange w:id="3939" w:author="Ram Shrestha" w:date="2014-01-04T19:38:00Z">
            <w:rPr>
              <w:ins w:id="3940" w:author="Ram Shrestha" w:date="2014-01-04T19:38:00Z"/>
            </w:rPr>
          </w:rPrChange>
        </w:rPr>
        <w:pPrChange w:id="3941" w:author="Ram Shrestha" w:date="2014-01-04T19:38:00Z">
          <w:pPr>
            <w:ind w:left="720" w:hanging="720"/>
            <w:jc w:val="both"/>
          </w:pPr>
        </w:pPrChange>
      </w:pPr>
      <w:ins w:id="3942" w:author="Ram Shrestha" w:date="2014-01-04T19:38:00Z">
        <w:r w:rsidRPr="00276C20">
          <w:rPr>
            <w:rFonts w:ascii="Cambria" w:hAnsi="Cambria"/>
            <w:noProof/>
            <w:rPrChange w:id="3943" w:author="Ram Shrestha" w:date="2014-01-04T19:38:00Z">
              <w:rPr/>
            </w:rPrChange>
          </w:rPr>
          <w:t xml:space="preserve">Volberding, PA, Lagakos, SW, Grimes, JM, Stein, DS, Rooney, J, Meng, TC, Fischl, MA, Collier, AC, Phair, JP, Hirsch, MS, et al. (1995) A comparison of immediate with deferred zidovudine therapy for asymptomatic HIV-infected adults with CD4 cell counts of 500 or more per cubic millimeter. AIDS Clinical Trials Group. </w:t>
        </w:r>
        <w:r w:rsidRPr="00276C20">
          <w:rPr>
            <w:rFonts w:ascii="Cambria" w:hAnsi="Cambria"/>
            <w:i/>
            <w:noProof/>
            <w:rPrChange w:id="3944" w:author="Ram Shrestha" w:date="2014-01-04T19:38:00Z">
              <w:rPr/>
            </w:rPrChange>
          </w:rPr>
          <w:t>N Engl J Med</w:t>
        </w:r>
        <w:r w:rsidRPr="00276C20">
          <w:rPr>
            <w:rFonts w:ascii="Cambria" w:hAnsi="Cambria"/>
            <w:noProof/>
            <w:rPrChange w:id="3945" w:author="Ram Shrestha" w:date="2014-01-04T19:38:00Z">
              <w:rPr/>
            </w:rPrChange>
          </w:rPr>
          <w:t xml:space="preserve"> </w:t>
        </w:r>
        <w:r w:rsidRPr="00276C20">
          <w:rPr>
            <w:rFonts w:ascii="Cambria" w:hAnsi="Cambria"/>
            <w:b/>
            <w:noProof/>
            <w:rPrChange w:id="3946" w:author="Ram Shrestha" w:date="2014-01-04T19:38:00Z">
              <w:rPr/>
            </w:rPrChange>
          </w:rPr>
          <w:t>333</w:t>
        </w:r>
        <w:r w:rsidRPr="00276C20">
          <w:rPr>
            <w:rFonts w:ascii="Cambria" w:hAnsi="Cambria"/>
            <w:noProof/>
            <w:rPrChange w:id="3947" w:author="Ram Shrestha" w:date="2014-01-04T19:38:00Z">
              <w:rPr/>
            </w:rPrChange>
          </w:rPr>
          <w:t>: 401-407.</w:t>
        </w:r>
      </w:ins>
    </w:p>
    <w:p w:rsidR="00276C20" w:rsidRPr="00276C20" w:rsidRDefault="00276C20" w:rsidP="00276C20">
      <w:pPr>
        <w:jc w:val="both"/>
        <w:rPr>
          <w:ins w:id="3948" w:author="Ram Shrestha" w:date="2014-01-04T19:38:00Z"/>
          <w:rFonts w:ascii="Cambria" w:hAnsi="Cambria"/>
          <w:noProof/>
          <w:rPrChange w:id="3949" w:author="Ram Shrestha" w:date="2014-01-04T19:38:00Z">
            <w:rPr>
              <w:ins w:id="3950" w:author="Ram Shrestha" w:date="2014-01-04T19:38:00Z"/>
            </w:rPr>
          </w:rPrChange>
        </w:rPr>
        <w:pPrChange w:id="3951" w:author="Ram Shrestha" w:date="2014-01-04T19:38:00Z">
          <w:pPr>
            <w:ind w:left="720" w:hanging="720"/>
            <w:jc w:val="both"/>
          </w:pPr>
        </w:pPrChange>
      </w:pPr>
      <w:ins w:id="3952" w:author="Ram Shrestha" w:date="2014-01-04T19:38:00Z">
        <w:r w:rsidRPr="00276C20">
          <w:rPr>
            <w:rFonts w:ascii="Cambria" w:hAnsi="Cambria"/>
            <w:noProof/>
            <w:rPrChange w:id="3953" w:author="Ram Shrestha" w:date="2014-01-04T19:38:00Z">
              <w:rPr/>
            </w:rPrChange>
          </w:rPr>
          <w:t xml:space="preserve">Volberding, PA, Lagakos, SW, Koch, MA, Pettinelli, C, Myers, MW, Booth, DK, Balfour, HH, Jr., Reichman, RC, Bartlett, JA, Hirsch, MS, et al. (1990) Zidovudine in asymptomatic human immunodeficiency virus infection. A controlled trial in persons with fewer than 500 CD4-positive cells per cubic millimeter. The AIDS Clinical Trials Group of the National Institute of Allergy and Infectious Diseases. </w:t>
        </w:r>
        <w:r w:rsidRPr="00276C20">
          <w:rPr>
            <w:rFonts w:ascii="Cambria" w:hAnsi="Cambria"/>
            <w:i/>
            <w:noProof/>
            <w:rPrChange w:id="3954" w:author="Ram Shrestha" w:date="2014-01-04T19:38:00Z">
              <w:rPr/>
            </w:rPrChange>
          </w:rPr>
          <w:t>N Engl J Med</w:t>
        </w:r>
        <w:r w:rsidRPr="00276C20">
          <w:rPr>
            <w:rFonts w:ascii="Cambria" w:hAnsi="Cambria"/>
            <w:noProof/>
            <w:rPrChange w:id="3955" w:author="Ram Shrestha" w:date="2014-01-04T19:38:00Z">
              <w:rPr/>
            </w:rPrChange>
          </w:rPr>
          <w:t xml:space="preserve"> </w:t>
        </w:r>
        <w:r w:rsidRPr="00276C20">
          <w:rPr>
            <w:rFonts w:ascii="Cambria" w:hAnsi="Cambria"/>
            <w:b/>
            <w:noProof/>
            <w:rPrChange w:id="3956" w:author="Ram Shrestha" w:date="2014-01-04T19:38:00Z">
              <w:rPr/>
            </w:rPrChange>
          </w:rPr>
          <w:t>322</w:t>
        </w:r>
        <w:r w:rsidRPr="00276C20">
          <w:rPr>
            <w:rFonts w:ascii="Cambria" w:hAnsi="Cambria"/>
            <w:noProof/>
            <w:rPrChange w:id="3957" w:author="Ram Shrestha" w:date="2014-01-04T19:38:00Z">
              <w:rPr/>
            </w:rPrChange>
          </w:rPr>
          <w:t>: 941-949.</w:t>
        </w:r>
      </w:ins>
    </w:p>
    <w:p w:rsidR="00276C20" w:rsidRPr="00276C20" w:rsidRDefault="00276C20" w:rsidP="00276C20">
      <w:pPr>
        <w:jc w:val="both"/>
        <w:rPr>
          <w:ins w:id="3958" w:author="Ram Shrestha" w:date="2014-01-04T19:38:00Z"/>
          <w:rFonts w:ascii="Cambria" w:hAnsi="Cambria"/>
          <w:noProof/>
          <w:rPrChange w:id="3959" w:author="Ram Shrestha" w:date="2014-01-04T19:38:00Z">
            <w:rPr>
              <w:ins w:id="3960" w:author="Ram Shrestha" w:date="2014-01-04T19:38:00Z"/>
            </w:rPr>
          </w:rPrChange>
        </w:rPr>
        <w:pPrChange w:id="3961" w:author="Ram Shrestha" w:date="2014-01-04T19:38:00Z">
          <w:pPr>
            <w:ind w:left="720" w:hanging="720"/>
            <w:jc w:val="both"/>
          </w:pPr>
        </w:pPrChange>
      </w:pPr>
      <w:ins w:id="3962" w:author="Ram Shrestha" w:date="2014-01-04T19:38:00Z">
        <w:r w:rsidRPr="00276C20">
          <w:rPr>
            <w:rFonts w:ascii="Cambria" w:hAnsi="Cambria"/>
            <w:noProof/>
            <w:rPrChange w:id="3963" w:author="Ram Shrestha" w:date="2014-01-04T19:38:00Z">
              <w:rPr/>
            </w:rPrChange>
          </w:rPr>
          <w:t xml:space="preserve">von Schwedler, U, Song, J, Aiken, C, Trono, D (1993) Vif is crucial for human immunodeficiency virus type 1 proviral DNA synthesis in infected cells. </w:t>
        </w:r>
        <w:r w:rsidRPr="00276C20">
          <w:rPr>
            <w:rFonts w:ascii="Cambria" w:hAnsi="Cambria"/>
            <w:i/>
            <w:noProof/>
            <w:rPrChange w:id="3964" w:author="Ram Shrestha" w:date="2014-01-04T19:38:00Z">
              <w:rPr/>
            </w:rPrChange>
          </w:rPr>
          <w:t>Journal of virology</w:t>
        </w:r>
        <w:r w:rsidRPr="00276C20">
          <w:rPr>
            <w:rFonts w:ascii="Cambria" w:hAnsi="Cambria"/>
            <w:noProof/>
            <w:rPrChange w:id="3965" w:author="Ram Shrestha" w:date="2014-01-04T19:38:00Z">
              <w:rPr/>
            </w:rPrChange>
          </w:rPr>
          <w:t xml:space="preserve"> </w:t>
        </w:r>
        <w:r w:rsidRPr="00276C20">
          <w:rPr>
            <w:rFonts w:ascii="Cambria" w:hAnsi="Cambria"/>
            <w:b/>
            <w:noProof/>
            <w:rPrChange w:id="3966" w:author="Ram Shrestha" w:date="2014-01-04T19:38:00Z">
              <w:rPr/>
            </w:rPrChange>
          </w:rPr>
          <w:t>67</w:t>
        </w:r>
        <w:r w:rsidRPr="00276C20">
          <w:rPr>
            <w:rFonts w:ascii="Cambria" w:hAnsi="Cambria"/>
            <w:noProof/>
            <w:rPrChange w:id="3967" w:author="Ram Shrestha" w:date="2014-01-04T19:38:00Z">
              <w:rPr/>
            </w:rPrChange>
          </w:rPr>
          <w:t>: 4945-4955.</w:t>
        </w:r>
      </w:ins>
    </w:p>
    <w:p w:rsidR="00276C20" w:rsidRPr="00276C20" w:rsidRDefault="00276C20" w:rsidP="00276C20">
      <w:pPr>
        <w:jc w:val="both"/>
        <w:rPr>
          <w:ins w:id="3968" w:author="Ram Shrestha" w:date="2014-01-04T19:38:00Z"/>
          <w:rFonts w:ascii="Cambria" w:hAnsi="Cambria"/>
          <w:noProof/>
          <w:rPrChange w:id="3969" w:author="Ram Shrestha" w:date="2014-01-04T19:38:00Z">
            <w:rPr>
              <w:ins w:id="3970" w:author="Ram Shrestha" w:date="2014-01-04T19:38:00Z"/>
            </w:rPr>
          </w:rPrChange>
        </w:rPr>
        <w:pPrChange w:id="3971" w:author="Ram Shrestha" w:date="2014-01-04T19:38:00Z">
          <w:pPr>
            <w:ind w:left="720" w:hanging="720"/>
            <w:jc w:val="both"/>
          </w:pPr>
        </w:pPrChange>
      </w:pPr>
      <w:ins w:id="3972" w:author="Ram Shrestha" w:date="2014-01-04T19:38:00Z">
        <w:r w:rsidRPr="00276C20">
          <w:rPr>
            <w:rFonts w:ascii="Cambria" w:hAnsi="Cambria"/>
            <w:noProof/>
            <w:rPrChange w:id="3973" w:author="Ram Shrestha" w:date="2014-01-04T19:38:00Z">
              <w:rPr/>
            </w:rPrChange>
          </w:rPr>
          <w:t xml:space="preserve">Wain-Hobson, S, Sonigo, P, Danos, O, Cole, S, Alizon, M (1985) Nucleotide sequence of the AIDS virus, LAV. </w:t>
        </w:r>
        <w:r w:rsidRPr="00276C20">
          <w:rPr>
            <w:rFonts w:ascii="Cambria" w:hAnsi="Cambria"/>
            <w:i/>
            <w:noProof/>
            <w:rPrChange w:id="3974" w:author="Ram Shrestha" w:date="2014-01-04T19:38:00Z">
              <w:rPr/>
            </w:rPrChange>
          </w:rPr>
          <w:t>Cell</w:t>
        </w:r>
        <w:r w:rsidRPr="00276C20">
          <w:rPr>
            <w:rFonts w:ascii="Cambria" w:hAnsi="Cambria"/>
            <w:noProof/>
            <w:rPrChange w:id="3975" w:author="Ram Shrestha" w:date="2014-01-04T19:38:00Z">
              <w:rPr/>
            </w:rPrChange>
          </w:rPr>
          <w:t xml:space="preserve"> </w:t>
        </w:r>
        <w:r w:rsidRPr="00276C20">
          <w:rPr>
            <w:rFonts w:ascii="Cambria" w:hAnsi="Cambria"/>
            <w:b/>
            <w:noProof/>
            <w:rPrChange w:id="3976" w:author="Ram Shrestha" w:date="2014-01-04T19:38:00Z">
              <w:rPr/>
            </w:rPrChange>
          </w:rPr>
          <w:t>40</w:t>
        </w:r>
        <w:r w:rsidRPr="00276C20">
          <w:rPr>
            <w:rFonts w:ascii="Cambria" w:hAnsi="Cambria"/>
            <w:noProof/>
            <w:rPrChange w:id="3977" w:author="Ram Shrestha" w:date="2014-01-04T19:38:00Z">
              <w:rPr/>
            </w:rPrChange>
          </w:rPr>
          <w:t>: 9–17.</w:t>
        </w:r>
      </w:ins>
    </w:p>
    <w:p w:rsidR="00276C20" w:rsidRPr="00276C20" w:rsidRDefault="00276C20" w:rsidP="00276C20">
      <w:pPr>
        <w:jc w:val="both"/>
        <w:rPr>
          <w:ins w:id="3978" w:author="Ram Shrestha" w:date="2014-01-04T19:38:00Z"/>
          <w:rFonts w:ascii="Cambria" w:hAnsi="Cambria"/>
          <w:noProof/>
          <w:rPrChange w:id="3979" w:author="Ram Shrestha" w:date="2014-01-04T19:38:00Z">
            <w:rPr>
              <w:ins w:id="3980" w:author="Ram Shrestha" w:date="2014-01-04T19:38:00Z"/>
            </w:rPr>
          </w:rPrChange>
        </w:rPr>
        <w:pPrChange w:id="3981" w:author="Ram Shrestha" w:date="2014-01-04T19:38:00Z">
          <w:pPr>
            <w:ind w:left="720" w:hanging="720"/>
            <w:jc w:val="both"/>
          </w:pPr>
        </w:pPrChange>
      </w:pPr>
      <w:ins w:id="3982" w:author="Ram Shrestha" w:date="2014-01-04T19:38:00Z">
        <w:r w:rsidRPr="00276C20">
          <w:rPr>
            <w:rFonts w:ascii="Cambria" w:hAnsi="Cambria"/>
            <w:noProof/>
            <w:rPrChange w:id="3983" w:author="Ram Shrestha" w:date="2014-01-04T19:38:00Z">
              <w:rPr/>
            </w:rPrChange>
          </w:rPr>
          <w:t xml:space="preserve">Wang, C, Mitsuya, Y, Gharizadeh, B, Ronaghi, M, Shafer, RW (2007) Characterization of mutation spectra with ultra-deep pyrosequencing: application to HIV-1 drug resistance. </w:t>
        </w:r>
        <w:r w:rsidRPr="00276C20">
          <w:rPr>
            <w:rFonts w:ascii="Cambria" w:hAnsi="Cambria"/>
            <w:i/>
            <w:noProof/>
            <w:rPrChange w:id="3984" w:author="Ram Shrestha" w:date="2014-01-04T19:38:00Z">
              <w:rPr/>
            </w:rPrChange>
          </w:rPr>
          <w:t>Genome Res</w:t>
        </w:r>
        <w:r w:rsidRPr="00276C20">
          <w:rPr>
            <w:rFonts w:ascii="Cambria" w:hAnsi="Cambria"/>
            <w:noProof/>
            <w:rPrChange w:id="3985" w:author="Ram Shrestha" w:date="2014-01-04T19:38:00Z">
              <w:rPr/>
            </w:rPrChange>
          </w:rPr>
          <w:t xml:space="preserve"> </w:t>
        </w:r>
        <w:r w:rsidRPr="00276C20">
          <w:rPr>
            <w:rFonts w:ascii="Cambria" w:hAnsi="Cambria"/>
            <w:b/>
            <w:noProof/>
            <w:rPrChange w:id="3986" w:author="Ram Shrestha" w:date="2014-01-04T19:38:00Z">
              <w:rPr/>
            </w:rPrChange>
          </w:rPr>
          <w:t>17</w:t>
        </w:r>
        <w:r w:rsidRPr="00276C20">
          <w:rPr>
            <w:rFonts w:ascii="Cambria" w:hAnsi="Cambria"/>
            <w:noProof/>
            <w:rPrChange w:id="3987" w:author="Ram Shrestha" w:date="2014-01-04T19:38:00Z">
              <w:rPr/>
            </w:rPrChange>
          </w:rPr>
          <w:t>: 1195-1201.</w:t>
        </w:r>
      </w:ins>
    </w:p>
    <w:p w:rsidR="00276C20" w:rsidRPr="00276C20" w:rsidRDefault="00276C20" w:rsidP="00276C20">
      <w:pPr>
        <w:jc w:val="both"/>
        <w:rPr>
          <w:ins w:id="3988" w:author="Ram Shrestha" w:date="2014-01-04T19:38:00Z"/>
          <w:rFonts w:ascii="Cambria" w:hAnsi="Cambria"/>
          <w:noProof/>
          <w:rPrChange w:id="3989" w:author="Ram Shrestha" w:date="2014-01-04T19:38:00Z">
            <w:rPr>
              <w:ins w:id="3990" w:author="Ram Shrestha" w:date="2014-01-04T19:38:00Z"/>
            </w:rPr>
          </w:rPrChange>
        </w:rPr>
        <w:pPrChange w:id="3991" w:author="Ram Shrestha" w:date="2014-01-04T19:38:00Z">
          <w:pPr>
            <w:ind w:left="720" w:hanging="720"/>
            <w:jc w:val="both"/>
          </w:pPr>
        </w:pPrChange>
      </w:pPr>
      <w:ins w:id="3992" w:author="Ram Shrestha" w:date="2014-01-04T19:38:00Z">
        <w:r w:rsidRPr="00276C20">
          <w:rPr>
            <w:rFonts w:ascii="Cambria" w:hAnsi="Cambria"/>
            <w:noProof/>
            <w:rPrChange w:id="3993" w:author="Ram Shrestha" w:date="2014-01-04T19:38:00Z">
              <w:rPr/>
            </w:rPrChange>
          </w:rPr>
          <w:t xml:space="preserve">Wang, C-T, Barklis, E (1993) Assembly, processing, and infectivity of human immunodeficiency virus type 1 gag mutants. </w:t>
        </w:r>
        <w:r w:rsidRPr="00276C20">
          <w:rPr>
            <w:rFonts w:ascii="Cambria" w:hAnsi="Cambria"/>
            <w:i/>
            <w:noProof/>
            <w:rPrChange w:id="3994" w:author="Ram Shrestha" w:date="2014-01-04T19:38:00Z">
              <w:rPr/>
            </w:rPrChange>
          </w:rPr>
          <w:t>Journal of virology</w:t>
        </w:r>
        <w:r w:rsidRPr="00276C20">
          <w:rPr>
            <w:rFonts w:ascii="Cambria" w:hAnsi="Cambria"/>
            <w:noProof/>
            <w:rPrChange w:id="3995" w:author="Ram Shrestha" w:date="2014-01-04T19:38:00Z">
              <w:rPr/>
            </w:rPrChange>
          </w:rPr>
          <w:t xml:space="preserve"> </w:t>
        </w:r>
        <w:r w:rsidRPr="00276C20">
          <w:rPr>
            <w:rFonts w:ascii="Cambria" w:hAnsi="Cambria"/>
            <w:b/>
            <w:noProof/>
            <w:rPrChange w:id="3996" w:author="Ram Shrestha" w:date="2014-01-04T19:38:00Z">
              <w:rPr/>
            </w:rPrChange>
          </w:rPr>
          <w:t>67</w:t>
        </w:r>
        <w:r w:rsidRPr="00276C20">
          <w:rPr>
            <w:rFonts w:ascii="Cambria" w:hAnsi="Cambria"/>
            <w:noProof/>
            <w:rPrChange w:id="3997" w:author="Ram Shrestha" w:date="2014-01-04T19:38:00Z">
              <w:rPr/>
            </w:rPrChange>
          </w:rPr>
          <w:t>: 4264–4273.</w:t>
        </w:r>
      </w:ins>
    </w:p>
    <w:p w:rsidR="00276C20" w:rsidRPr="00276C20" w:rsidRDefault="00276C20" w:rsidP="00276C20">
      <w:pPr>
        <w:jc w:val="both"/>
        <w:rPr>
          <w:ins w:id="3998" w:author="Ram Shrestha" w:date="2014-01-04T19:38:00Z"/>
          <w:rFonts w:ascii="Cambria" w:hAnsi="Cambria"/>
          <w:noProof/>
          <w:rPrChange w:id="3999" w:author="Ram Shrestha" w:date="2014-01-04T19:38:00Z">
            <w:rPr>
              <w:ins w:id="4000" w:author="Ram Shrestha" w:date="2014-01-04T19:38:00Z"/>
            </w:rPr>
          </w:rPrChange>
        </w:rPr>
        <w:pPrChange w:id="4001" w:author="Ram Shrestha" w:date="2014-01-04T19:38:00Z">
          <w:pPr>
            <w:ind w:left="720" w:hanging="720"/>
            <w:jc w:val="both"/>
          </w:pPr>
        </w:pPrChange>
      </w:pPr>
      <w:ins w:id="4002" w:author="Ram Shrestha" w:date="2014-01-04T19:38:00Z">
        <w:r w:rsidRPr="00276C20">
          <w:rPr>
            <w:rFonts w:ascii="Cambria" w:hAnsi="Cambria"/>
            <w:noProof/>
            <w:rPrChange w:id="4003" w:author="Ram Shrestha" w:date="2014-01-04T19:38:00Z">
              <w:rPr/>
            </w:rPrChange>
          </w:rPr>
          <w:t xml:space="preserve">Wang, R-R, Yang, L-M, Wang, Y-H, Pang, W, Tam, S-C, Tien, P, Zheng, Y-T (2009) Sifuvirtide, a potent HIV fusion inhibitor peptide. </w:t>
        </w:r>
        <w:r w:rsidRPr="00276C20">
          <w:rPr>
            <w:rFonts w:ascii="Cambria" w:hAnsi="Cambria"/>
            <w:i/>
            <w:noProof/>
            <w:rPrChange w:id="4004" w:author="Ram Shrestha" w:date="2014-01-04T19:38:00Z">
              <w:rPr/>
            </w:rPrChange>
          </w:rPr>
          <w:t>Biochemical and Biophysical Research Communications</w:t>
        </w:r>
        <w:r w:rsidRPr="00276C20">
          <w:rPr>
            <w:rFonts w:ascii="Cambria" w:hAnsi="Cambria"/>
            <w:noProof/>
            <w:rPrChange w:id="4005" w:author="Ram Shrestha" w:date="2014-01-04T19:38:00Z">
              <w:rPr/>
            </w:rPrChange>
          </w:rPr>
          <w:t xml:space="preserve"> </w:t>
        </w:r>
        <w:r w:rsidRPr="00276C20">
          <w:rPr>
            <w:rFonts w:ascii="Cambria" w:hAnsi="Cambria"/>
            <w:b/>
            <w:noProof/>
            <w:rPrChange w:id="4006" w:author="Ram Shrestha" w:date="2014-01-04T19:38:00Z">
              <w:rPr/>
            </w:rPrChange>
          </w:rPr>
          <w:t>382</w:t>
        </w:r>
        <w:r w:rsidRPr="00276C20">
          <w:rPr>
            <w:rFonts w:ascii="Cambria" w:hAnsi="Cambria"/>
            <w:noProof/>
            <w:rPrChange w:id="4007" w:author="Ram Shrestha" w:date="2014-01-04T19:38:00Z">
              <w:rPr/>
            </w:rPrChange>
          </w:rPr>
          <w:t>: 540-544.</w:t>
        </w:r>
      </w:ins>
    </w:p>
    <w:p w:rsidR="00276C20" w:rsidRPr="00276C20" w:rsidRDefault="00276C20" w:rsidP="00276C20">
      <w:pPr>
        <w:jc w:val="both"/>
        <w:rPr>
          <w:ins w:id="4008" w:author="Ram Shrestha" w:date="2014-01-04T19:38:00Z"/>
          <w:rFonts w:ascii="Cambria" w:hAnsi="Cambria"/>
          <w:noProof/>
          <w:rPrChange w:id="4009" w:author="Ram Shrestha" w:date="2014-01-04T19:38:00Z">
            <w:rPr>
              <w:ins w:id="4010" w:author="Ram Shrestha" w:date="2014-01-04T19:38:00Z"/>
            </w:rPr>
          </w:rPrChange>
        </w:rPr>
        <w:pPrChange w:id="4011" w:author="Ram Shrestha" w:date="2014-01-04T19:38:00Z">
          <w:pPr>
            <w:ind w:left="720" w:hanging="720"/>
            <w:jc w:val="both"/>
          </w:pPr>
        </w:pPrChange>
      </w:pPr>
      <w:ins w:id="4012" w:author="Ram Shrestha" w:date="2014-01-04T19:38:00Z">
        <w:r w:rsidRPr="00276C20">
          <w:rPr>
            <w:rFonts w:ascii="Cambria" w:hAnsi="Cambria"/>
            <w:noProof/>
            <w:rPrChange w:id="4013" w:author="Ram Shrestha" w:date="2014-01-04T19:38:00Z">
              <w:rPr/>
            </w:rPrChange>
          </w:rPr>
          <w:t xml:space="preserve">Ward, JW, Grindon, AJ, Feorino, PM, Schable, C, Parvin, M, Allen, JR (1986) Laboratory and epidemiologic evaluation of an enzyme immunoassay for antibodies to HTLV-III. </w:t>
        </w:r>
        <w:r w:rsidRPr="00276C20">
          <w:rPr>
            <w:rFonts w:ascii="Cambria" w:hAnsi="Cambria"/>
            <w:i/>
            <w:noProof/>
            <w:rPrChange w:id="4014" w:author="Ram Shrestha" w:date="2014-01-04T19:38:00Z">
              <w:rPr/>
            </w:rPrChange>
          </w:rPr>
          <w:t>JAMA</w:t>
        </w:r>
        <w:r w:rsidRPr="00276C20">
          <w:rPr>
            <w:rFonts w:ascii="Cambria" w:hAnsi="Cambria"/>
            <w:noProof/>
            <w:rPrChange w:id="4015" w:author="Ram Shrestha" w:date="2014-01-04T19:38:00Z">
              <w:rPr/>
            </w:rPrChange>
          </w:rPr>
          <w:t xml:space="preserve"> </w:t>
        </w:r>
        <w:r w:rsidRPr="00276C20">
          <w:rPr>
            <w:rFonts w:ascii="Cambria" w:hAnsi="Cambria"/>
            <w:b/>
            <w:noProof/>
            <w:rPrChange w:id="4016" w:author="Ram Shrestha" w:date="2014-01-04T19:38:00Z">
              <w:rPr/>
            </w:rPrChange>
          </w:rPr>
          <w:t>256</w:t>
        </w:r>
        <w:r w:rsidRPr="00276C20">
          <w:rPr>
            <w:rFonts w:ascii="Cambria" w:hAnsi="Cambria"/>
            <w:noProof/>
            <w:rPrChange w:id="4017" w:author="Ram Shrestha" w:date="2014-01-04T19:38:00Z">
              <w:rPr/>
            </w:rPrChange>
          </w:rPr>
          <w:t>: 357-361.</w:t>
        </w:r>
      </w:ins>
    </w:p>
    <w:p w:rsidR="00276C20" w:rsidRPr="00276C20" w:rsidRDefault="00276C20" w:rsidP="00276C20">
      <w:pPr>
        <w:jc w:val="both"/>
        <w:rPr>
          <w:ins w:id="4018" w:author="Ram Shrestha" w:date="2014-01-04T19:38:00Z"/>
          <w:rFonts w:ascii="Cambria" w:hAnsi="Cambria"/>
          <w:noProof/>
          <w:rPrChange w:id="4019" w:author="Ram Shrestha" w:date="2014-01-04T19:38:00Z">
            <w:rPr>
              <w:ins w:id="4020" w:author="Ram Shrestha" w:date="2014-01-04T19:38:00Z"/>
            </w:rPr>
          </w:rPrChange>
        </w:rPr>
        <w:pPrChange w:id="4021" w:author="Ram Shrestha" w:date="2014-01-04T19:38:00Z">
          <w:pPr>
            <w:ind w:left="720" w:hanging="720"/>
            <w:jc w:val="both"/>
          </w:pPr>
        </w:pPrChange>
      </w:pPr>
      <w:ins w:id="4022" w:author="Ram Shrestha" w:date="2014-01-04T19:38:00Z">
        <w:r w:rsidRPr="00276C20">
          <w:rPr>
            <w:rFonts w:ascii="Cambria" w:hAnsi="Cambria"/>
            <w:noProof/>
            <w:rPrChange w:id="4023" w:author="Ram Shrestha" w:date="2014-01-04T19:38:00Z">
              <w:rPr/>
            </w:rPrChange>
          </w:rPr>
          <w:t xml:space="preserve">Wasi, C, Herring, B, Raktham, S, Vanichseni, S, Mastro, TD, Young, NL, Rubsamen-Waigmann, H, von Briesen, H, Kalish, ML, Luo, CC, et al. (1995) Determination of HIV-1 subtypes in injecting drug users in Bangkok, Thailand, using peptide-binding enzyme immunoassay and heteroduplex mobility assay: evidence of increasing infection with HIV-1 subtype E. </w:t>
        </w:r>
        <w:r w:rsidRPr="00276C20">
          <w:rPr>
            <w:rFonts w:ascii="Cambria" w:hAnsi="Cambria"/>
            <w:i/>
            <w:noProof/>
            <w:rPrChange w:id="4024" w:author="Ram Shrestha" w:date="2014-01-04T19:38:00Z">
              <w:rPr/>
            </w:rPrChange>
          </w:rPr>
          <w:t>AIDS</w:t>
        </w:r>
        <w:r w:rsidRPr="00276C20">
          <w:rPr>
            <w:rFonts w:ascii="Cambria" w:hAnsi="Cambria"/>
            <w:noProof/>
            <w:rPrChange w:id="4025" w:author="Ram Shrestha" w:date="2014-01-04T19:38:00Z">
              <w:rPr/>
            </w:rPrChange>
          </w:rPr>
          <w:t xml:space="preserve"> </w:t>
        </w:r>
        <w:r w:rsidRPr="00276C20">
          <w:rPr>
            <w:rFonts w:ascii="Cambria" w:hAnsi="Cambria"/>
            <w:b/>
            <w:noProof/>
            <w:rPrChange w:id="4026" w:author="Ram Shrestha" w:date="2014-01-04T19:38:00Z">
              <w:rPr/>
            </w:rPrChange>
          </w:rPr>
          <w:t>9</w:t>
        </w:r>
        <w:r w:rsidRPr="00276C20">
          <w:rPr>
            <w:rFonts w:ascii="Cambria" w:hAnsi="Cambria"/>
            <w:noProof/>
            <w:rPrChange w:id="4027" w:author="Ram Shrestha" w:date="2014-01-04T19:38:00Z">
              <w:rPr/>
            </w:rPrChange>
          </w:rPr>
          <w:t>: 843-849.</w:t>
        </w:r>
      </w:ins>
    </w:p>
    <w:p w:rsidR="00276C20" w:rsidRPr="00276C20" w:rsidRDefault="00276C20" w:rsidP="00276C20">
      <w:pPr>
        <w:jc w:val="both"/>
        <w:rPr>
          <w:ins w:id="4028" w:author="Ram Shrestha" w:date="2014-01-04T19:38:00Z"/>
          <w:rFonts w:ascii="Cambria" w:hAnsi="Cambria"/>
          <w:noProof/>
          <w:rPrChange w:id="4029" w:author="Ram Shrestha" w:date="2014-01-04T19:38:00Z">
            <w:rPr>
              <w:ins w:id="4030" w:author="Ram Shrestha" w:date="2014-01-04T19:38:00Z"/>
            </w:rPr>
          </w:rPrChange>
        </w:rPr>
        <w:pPrChange w:id="4031" w:author="Ram Shrestha" w:date="2014-01-04T19:38:00Z">
          <w:pPr>
            <w:ind w:left="720" w:hanging="720"/>
            <w:jc w:val="both"/>
          </w:pPr>
        </w:pPrChange>
      </w:pPr>
      <w:ins w:id="4032" w:author="Ram Shrestha" w:date="2014-01-04T19:38:00Z">
        <w:r w:rsidRPr="00276C20">
          <w:rPr>
            <w:rFonts w:ascii="Cambria" w:hAnsi="Cambria"/>
            <w:noProof/>
            <w:rPrChange w:id="4033" w:author="Ram Shrestha" w:date="2014-01-04T19:38:00Z">
              <w:rPr/>
            </w:rPrChange>
          </w:rPr>
          <w:t xml:space="preserve">Weinberg, JL, Kovarik, CL (2010) The WHO Clinical Staging System for HIV/AIDS. </w:t>
        </w:r>
        <w:r w:rsidRPr="00276C20">
          <w:rPr>
            <w:rFonts w:ascii="Cambria" w:hAnsi="Cambria"/>
            <w:i/>
            <w:noProof/>
            <w:rPrChange w:id="4034" w:author="Ram Shrestha" w:date="2014-01-04T19:38:00Z">
              <w:rPr/>
            </w:rPrChange>
          </w:rPr>
          <w:t>Virtual Mentor</w:t>
        </w:r>
        <w:r w:rsidRPr="00276C20">
          <w:rPr>
            <w:rFonts w:ascii="Cambria" w:hAnsi="Cambria"/>
            <w:noProof/>
            <w:rPrChange w:id="4035" w:author="Ram Shrestha" w:date="2014-01-04T19:38:00Z">
              <w:rPr/>
            </w:rPrChange>
          </w:rPr>
          <w:t xml:space="preserve"> </w:t>
        </w:r>
        <w:r w:rsidRPr="00276C20">
          <w:rPr>
            <w:rFonts w:ascii="Cambria" w:hAnsi="Cambria"/>
            <w:b/>
            <w:noProof/>
            <w:rPrChange w:id="4036" w:author="Ram Shrestha" w:date="2014-01-04T19:38:00Z">
              <w:rPr/>
            </w:rPrChange>
          </w:rPr>
          <w:t>12</w:t>
        </w:r>
        <w:r w:rsidRPr="00276C20">
          <w:rPr>
            <w:rFonts w:ascii="Cambria" w:hAnsi="Cambria"/>
            <w:noProof/>
            <w:rPrChange w:id="4037" w:author="Ram Shrestha" w:date="2014-01-04T19:38:00Z">
              <w:rPr/>
            </w:rPrChange>
          </w:rPr>
          <w:t>: 202-206.</w:t>
        </w:r>
      </w:ins>
    </w:p>
    <w:p w:rsidR="00276C20" w:rsidRPr="00276C20" w:rsidRDefault="00276C20" w:rsidP="00276C20">
      <w:pPr>
        <w:jc w:val="both"/>
        <w:rPr>
          <w:ins w:id="4038" w:author="Ram Shrestha" w:date="2014-01-04T19:38:00Z"/>
          <w:rFonts w:ascii="Cambria" w:hAnsi="Cambria"/>
          <w:noProof/>
          <w:rPrChange w:id="4039" w:author="Ram Shrestha" w:date="2014-01-04T19:38:00Z">
            <w:rPr>
              <w:ins w:id="4040" w:author="Ram Shrestha" w:date="2014-01-04T19:38:00Z"/>
            </w:rPr>
          </w:rPrChange>
        </w:rPr>
        <w:pPrChange w:id="4041" w:author="Ram Shrestha" w:date="2014-01-04T19:38:00Z">
          <w:pPr>
            <w:ind w:left="720" w:hanging="720"/>
            <w:jc w:val="both"/>
          </w:pPr>
        </w:pPrChange>
      </w:pPr>
      <w:ins w:id="4042" w:author="Ram Shrestha" w:date="2014-01-04T19:38:00Z">
        <w:r w:rsidRPr="00276C20">
          <w:rPr>
            <w:rFonts w:ascii="Cambria" w:hAnsi="Cambria"/>
            <w:noProof/>
            <w:rPrChange w:id="4043" w:author="Ram Shrestha" w:date="2014-01-04T19:38:00Z">
              <w:rPr/>
            </w:rPrChange>
          </w:rPr>
          <w:t xml:space="preserve">Westby, M, van der Ryst, E (2005) CCR5 antagonists: host-targeted antivirals for the treatment of HIV infection. </w:t>
        </w:r>
        <w:r w:rsidRPr="00276C20">
          <w:rPr>
            <w:rFonts w:ascii="Cambria" w:hAnsi="Cambria"/>
            <w:i/>
            <w:noProof/>
            <w:rPrChange w:id="4044" w:author="Ram Shrestha" w:date="2014-01-04T19:38:00Z">
              <w:rPr/>
            </w:rPrChange>
          </w:rPr>
          <w:t>Antivir Chem Chemother</w:t>
        </w:r>
        <w:r w:rsidRPr="00276C20">
          <w:rPr>
            <w:rFonts w:ascii="Cambria" w:hAnsi="Cambria"/>
            <w:noProof/>
            <w:rPrChange w:id="4045" w:author="Ram Shrestha" w:date="2014-01-04T19:38:00Z">
              <w:rPr/>
            </w:rPrChange>
          </w:rPr>
          <w:t xml:space="preserve"> </w:t>
        </w:r>
        <w:r w:rsidRPr="00276C20">
          <w:rPr>
            <w:rFonts w:ascii="Cambria" w:hAnsi="Cambria"/>
            <w:b/>
            <w:noProof/>
            <w:rPrChange w:id="4046" w:author="Ram Shrestha" w:date="2014-01-04T19:38:00Z">
              <w:rPr/>
            </w:rPrChange>
          </w:rPr>
          <w:t>16</w:t>
        </w:r>
        <w:r w:rsidRPr="00276C20">
          <w:rPr>
            <w:rFonts w:ascii="Cambria" w:hAnsi="Cambria"/>
            <w:noProof/>
            <w:rPrChange w:id="4047" w:author="Ram Shrestha" w:date="2014-01-04T19:38:00Z">
              <w:rPr/>
            </w:rPrChange>
          </w:rPr>
          <w:t>: 339-354.</w:t>
        </w:r>
      </w:ins>
    </w:p>
    <w:p w:rsidR="00276C20" w:rsidRPr="00276C20" w:rsidRDefault="00276C20" w:rsidP="00276C20">
      <w:pPr>
        <w:jc w:val="both"/>
        <w:rPr>
          <w:ins w:id="4048" w:author="Ram Shrestha" w:date="2014-01-04T19:38:00Z"/>
          <w:rFonts w:ascii="Cambria" w:hAnsi="Cambria"/>
          <w:noProof/>
          <w:rPrChange w:id="4049" w:author="Ram Shrestha" w:date="2014-01-04T19:38:00Z">
            <w:rPr>
              <w:ins w:id="4050" w:author="Ram Shrestha" w:date="2014-01-04T19:38:00Z"/>
            </w:rPr>
          </w:rPrChange>
        </w:rPr>
        <w:pPrChange w:id="4051" w:author="Ram Shrestha" w:date="2014-01-04T19:38:00Z">
          <w:pPr>
            <w:ind w:left="720" w:hanging="720"/>
            <w:jc w:val="both"/>
          </w:pPr>
        </w:pPrChange>
      </w:pPr>
      <w:ins w:id="4052" w:author="Ram Shrestha" w:date="2014-01-04T19:38:00Z">
        <w:r w:rsidRPr="00276C20">
          <w:rPr>
            <w:rFonts w:ascii="Cambria" w:hAnsi="Cambria"/>
            <w:noProof/>
            <w:rPrChange w:id="4053" w:author="Ram Shrestha" w:date="2014-01-04T19:38:00Z">
              <w:rPr/>
            </w:rPrChange>
          </w:rPr>
          <w:t xml:space="preserve">Wiegers, K, Rutter, G, Kottler, H, Tessmer, U, Hohenberg, H, Krausslich, HG (1998) Sequential steps in human immunodeficiency virus particle maturation revealed by alterations of individual Gag polyprotein cleavage sites. </w:t>
        </w:r>
        <w:r w:rsidRPr="00276C20">
          <w:rPr>
            <w:rFonts w:ascii="Cambria" w:hAnsi="Cambria"/>
            <w:i/>
            <w:noProof/>
            <w:rPrChange w:id="4054" w:author="Ram Shrestha" w:date="2014-01-04T19:38:00Z">
              <w:rPr/>
            </w:rPrChange>
          </w:rPr>
          <w:t>J Virol</w:t>
        </w:r>
        <w:r w:rsidRPr="00276C20">
          <w:rPr>
            <w:rFonts w:ascii="Cambria" w:hAnsi="Cambria"/>
            <w:noProof/>
            <w:rPrChange w:id="4055" w:author="Ram Shrestha" w:date="2014-01-04T19:38:00Z">
              <w:rPr/>
            </w:rPrChange>
          </w:rPr>
          <w:t xml:space="preserve"> </w:t>
        </w:r>
        <w:r w:rsidRPr="00276C20">
          <w:rPr>
            <w:rFonts w:ascii="Cambria" w:hAnsi="Cambria"/>
            <w:b/>
            <w:noProof/>
            <w:rPrChange w:id="4056" w:author="Ram Shrestha" w:date="2014-01-04T19:38:00Z">
              <w:rPr/>
            </w:rPrChange>
          </w:rPr>
          <w:t>72</w:t>
        </w:r>
        <w:r w:rsidRPr="00276C20">
          <w:rPr>
            <w:rFonts w:ascii="Cambria" w:hAnsi="Cambria"/>
            <w:noProof/>
            <w:rPrChange w:id="4057" w:author="Ram Shrestha" w:date="2014-01-04T19:38:00Z">
              <w:rPr/>
            </w:rPrChange>
          </w:rPr>
          <w:t>: 2846-2854.</w:t>
        </w:r>
      </w:ins>
    </w:p>
    <w:p w:rsidR="00276C20" w:rsidRPr="00276C20" w:rsidRDefault="00276C20" w:rsidP="00276C20">
      <w:pPr>
        <w:jc w:val="both"/>
        <w:rPr>
          <w:ins w:id="4058" w:author="Ram Shrestha" w:date="2014-01-04T19:38:00Z"/>
          <w:rFonts w:ascii="Cambria" w:hAnsi="Cambria"/>
          <w:noProof/>
          <w:rPrChange w:id="4059" w:author="Ram Shrestha" w:date="2014-01-04T19:38:00Z">
            <w:rPr>
              <w:ins w:id="4060" w:author="Ram Shrestha" w:date="2014-01-04T19:38:00Z"/>
            </w:rPr>
          </w:rPrChange>
        </w:rPr>
        <w:pPrChange w:id="4061" w:author="Ram Shrestha" w:date="2014-01-04T19:38:00Z">
          <w:pPr>
            <w:ind w:left="720" w:hanging="720"/>
            <w:jc w:val="both"/>
          </w:pPr>
        </w:pPrChange>
      </w:pPr>
      <w:ins w:id="4062" w:author="Ram Shrestha" w:date="2014-01-04T19:38:00Z">
        <w:r w:rsidRPr="00276C20">
          <w:rPr>
            <w:rFonts w:ascii="Cambria" w:hAnsi="Cambria"/>
            <w:noProof/>
            <w:rPrChange w:id="4063" w:author="Ram Shrestha" w:date="2014-01-04T19:38:00Z">
              <w:rPr/>
            </w:rPrChange>
          </w:rPr>
          <w:t xml:space="preserve">Wild, C, Greenwell, T, Matthews, T (1993) A synthetic peptide from HIV-1 gp41 is a potent inhibitor of virus-mediated cell-cell fusion. </w:t>
        </w:r>
        <w:r w:rsidRPr="00276C20">
          <w:rPr>
            <w:rFonts w:ascii="Cambria" w:hAnsi="Cambria"/>
            <w:i/>
            <w:noProof/>
            <w:rPrChange w:id="4064" w:author="Ram Shrestha" w:date="2014-01-04T19:38:00Z">
              <w:rPr/>
            </w:rPrChange>
          </w:rPr>
          <w:t>AIDS research and human retroviruses</w:t>
        </w:r>
        <w:r w:rsidRPr="00276C20">
          <w:rPr>
            <w:rFonts w:ascii="Cambria" w:hAnsi="Cambria"/>
            <w:noProof/>
            <w:rPrChange w:id="4065" w:author="Ram Shrestha" w:date="2014-01-04T19:38:00Z">
              <w:rPr/>
            </w:rPrChange>
          </w:rPr>
          <w:t xml:space="preserve"> </w:t>
        </w:r>
        <w:r w:rsidRPr="00276C20">
          <w:rPr>
            <w:rFonts w:ascii="Cambria" w:hAnsi="Cambria"/>
            <w:b/>
            <w:noProof/>
            <w:rPrChange w:id="4066" w:author="Ram Shrestha" w:date="2014-01-04T19:38:00Z">
              <w:rPr/>
            </w:rPrChange>
          </w:rPr>
          <w:t>9</w:t>
        </w:r>
        <w:r w:rsidRPr="00276C20">
          <w:rPr>
            <w:rFonts w:ascii="Cambria" w:hAnsi="Cambria"/>
            <w:noProof/>
            <w:rPrChange w:id="4067" w:author="Ram Shrestha" w:date="2014-01-04T19:38:00Z">
              <w:rPr/>
            </w:rPrChange>
          </w:rPr>
          <w:t>: 1051-1053.</w:t>
        </w:r>
      </w:ins>
    </w:p>
    <w:p w:rsidR="00276C20" w:rsidRPr="00276C20" w:rsidRDefault="00276C20" w:rsidP="00276C20">
      <w:pPr>
        <w:jc w:val="both"/>
        <w:rPr>
          <w:ins w:id="4068" w:author="Ram Shrestha" w:date="2014-01-04T19:38:00Z"/>
          <w:rFonts w:ascii="Cambria" w:hAnsi="Cambria"/>
          <w:noProof/>
          <w:rPrChange w:id="4069" w:author="Ram Shrestha" w:date="2014-01-04T19:38:00Z">
            <w:rPr>
              <w:ins w:id="4070" w:author="Ram Shrestha" w:date="2014-01-04T19:38:00Z"/>
            </w:rPr>
          </w:rPrChange>
        </w:rPr>
        <w:pPrChange w:id="4071" w:author="Ram Shrestha" w:date="2014-01-04T19:38:00Z">
          <w:pPr>
            <w:ind w:left="720" w:hanging="720"/>
            <w:jc w:val="both"/>
          </w:pPr>
        </w:pPrChange>
      </w:pPr>
      <w:ins w:id="4072" w:author="Ram Shrestha" w:date="2014-01-04T19:38:00Z">
        <w:r w:rsidRPr="00276C20">
          <w:rPr>
            <w:rFonts w:ascii="Cambria" w:hAnsi="Cambria"/>
            <w:noProof/>
            <w:rPrChange w:id="4073" w:author="Ram Shrestha" w:date="2014-01-04T19:38:00Z">
              <w:rPr/>
            </w:rPrChange>
          </w:rPr>
          <w:t xml:space="preserve">Willey, RL, Maldarelli, F, Martin, MA, Strebel, K (1992) Human immunodeficiency virus type 1 Vpu protein induces rapid degradation of CD4. </w:t>
        </w:r>
        <w:r w:rsidRPr="00276C20">
          <w:rPr>
            <w:rFonts w:ascii="Cambria" w:hAnsi="Cambria"/>
            <w:i/>
            <w:noProof/>
            <w:rPrChange w:id="4074" w:author="Ram Shrestha" w:date="2014-01-04T19:38:00Z">
              <w:rPr/>
            </w:rPrChange>
          </w:rPr>
          <w:t>Journal of Virology</w:t>
        </w:r>
        <w:r w:rsidRPr="00276C20">
          <w:rPr>
            <w:rFonts w:ascii="Cambria" w:hAnsi="Cambria"/>
            <w:noProof/>
            <w:rPrChange w:id="4075" w:author="Ram Shrestha" w:date="2014-01-04T19:38:00Z">
              <w:rPr/>
            </w:rPrChange>
          </w:rPr>
          <w:t xml:space="preserve"> </w:t>
        </w:r>
        <w:r w:rsidRPr="00276C20">
          <w:rPr>
            <w:rFonts w:ascii="Cambria" w:hAnsi="Cambria"/>
            <w:b/>
            <w:noProof/>
            <w:rPrChange w:id="4076" w:author="Ram Shrestha" w:date="2014-01-04T19:38:00Z">
              <w:rPr/>
            </w:rPrChange>
          </w:rPr>
          <w:t>66</w:t>
        </w:r>
        <w:r w:rsidRPr="00276C20">
          <w:rPr>
            <w:rFonts w:ascii="Cambria" w:hAnsi="Cambria"/>
            <w:noProof/>
            <w:rPrChange w:id="4077" w:author="Ram Shrestha" w:date="2014-01-04T19:38:00Z">
              <w:rPr/>
            </w:rPrChange>
          </w:rPr>
          <w:t>: 7193-7200.</w:t>
        </w:r>
      </w:ins>
    </w:p>
    <w:p w:rsidR="00276C20" w:rsidRPr="00276C20" w:rsidRDefault="00276C20" w:rsidP="00276C20">
      <w:pPr>
        <w:jc w:val="both"/>
        <w:rPr>
          <w:ins w:id="4078" w:author="Ram Shrestha" w:date="2014-01-04T19:38:00Z"/>
          <w:rFonts w:ascii="Cambria" w:hAnsi="Cambria"/>
          <w:noProof/>
          <w:rPrChange w:id="4079" w:author="Ram Shrestha" w:date="2014-01-04T19:38:00Z">
            <w:rPr>
              <w:ins w:id="4080" w:author="Ram Shrestha" w:date="2014-01-04T19:38:00Z"/>
            </w:rPr>
          </w:rPrChange>
        </w:rPr>
        <w:pPrChange w:id="4081" w:author="Ram Shrestha" w:date="2014-01-04T19:38:00Z">
          <w:pPr>
            <w:ind w:left="720" w:hanging="720"/>
            <w:jc w:val="both"/>
          </w:pPr>
        </w:pPrChange>
      </w:pPr>
      <w:ins w:id="4082" w:author="Ram Shrestha" w:date="2014-01-04T19:38:00Z">
        <w:r w:rsidRPr="00276C20">
          <w:rPr>
            <w:rFonts w:ascii="Cambria" w:hAnsi="Cambria"/>
            <w:noProof/>
            <w:rPrChange w:id="4083" w:author="Ram Shrestha" w:date="2014-01-04T19:38:00Z">
              <w:rPr/>
            </w:rPrChange>
          </w:rPr>
          <w:t xml:space="preserve">Wofsy, C, Hauer, L, Michaelis, B, Cohen, J, Padian, N, Evans, L, Levy, J (1986) Isolation of AIDS-associated retrovirus from genital secretions of women with antibodies to the virus. </w:t>
        </w:r>
        <w:r w:rsidRPr="00276C20">
          <w:rPr>
            <w:rFonts w:ascii="Cambria" w:hAnsi="Cambria"/>
            <w:i/>
            <w:noProof/>
            <w:rPrChange w:id="4084" w:author="Ram Shrestha" w:date="2014-01-04T19:38:00Z">
              <w:rPr/>
            </w:rPrChange>
          </w:rPr>
          <w:t>The Lancet</w:t>
        </w:r>
        <w:r w:rsidRPr="00276C20">
          <w:rPr>
            <w:rFonts w:ascii="Cambria" w:hAnsi="Cambria"/>
            <w:noProof/>
            <w:rPrChange w:id="4085" w:author="Ram Shrestha" w:date="2014-01-04T19:38:00Z">
              <w:rPr/>
            </w:rPrChange>
          </w:rPr>
          <w:t xml:space="preserve"> </w:t>
        </w:r>
        <w:r w:rsidRPr="00276C20">
          <w:rPr>
            <w:rFonts w:ascii="Cambria" w:hAnsi="Cambria"/>
            <w:b/>
            <w:noProof/>
            <w:rPrChange w:id="4086" w:author="Ram Shrestha" w:date="2014-01-04T19:38:00Z">
              <w:rPr/>
            </w:rPrChange>
          </w:rPr>
          <w:t>327</w:t>
        </w:r>
        <w:r w:rsidRPr="00276C20">
          <w:rPr>
            <w:rFonts w:ascii="Cambria" w:hAnsi="Cambria"/>
            <w:noProof/>
            <w:rPrChange w:id="4087" w:author="Ram Shrestha" w:date="2014-01-04T19:38:00Z">
              <w:rPr/>
            </w:rPrChange>
          </w:rPr>
          <w:t>: 527–529.</w:t>
        </w:r>
      </w:ins>
    </w:p>
    <w:p w:rsidR="00276C20" w:rsidRPr="00276C20" w:rsidRDefault="00276C20" w:rsidP="00276C20">
      <w:pPr>
        <w:jc w:val="both"/>
        <w:rPr>
          <w:ins w:id="4088" w:author="Ram Shrestha" w:date="2014-01-04T19:38:00Z"/>
          <w:rFonts w:ascii="Cambria" w:hAnsi="Cambria"/>
          <w:noProof/>
          <w:rPrChange w:id="4089" w:author="Ram Shrestha" w:date="2014-01-04T19:38:00Z">
            <w:rPr>
              <w:ins w:id="4090" w:author="Ram Shrestha" w:date="2014-01-04T19:38:00Z"/>
            </w:rPr>
          </w:rPrChange>
        </w:rPr>
        <w:pPrChange w:id="4091" w:author="Ram Shrestha" w:date="2014-01-04T19:38:00Z">
          <w:pPr>
            <w:ind w:left="720" w:hanging="720"/>
            <w:jc w:val="both"/>
          </w:pPr>
        </w:pPrChange>
      </w:pPr>
      <w:ins w:id="4092" w:author="Ram Shrestha" w:date="2014-01-04T19:38:00Z">
        <w:r w:rsidRPr="00276C20">
          <w:rPr>
            <w:rFonts w:ascii="Cambria" w:hAnsi="Cambria"/>
            <w:noProof/>
            <w:rPrChange w:id="4093" w:author="Ram Shrestha" w:date="2014-01-04T19:38:00Z">
              <w:rPr/>
            </w:rPrChange>
          </w:rPr>
          <w:t xml:space="preserve">Woods, CK, Brumme, CJ, Liu, TF, Chui, CK, Chu, AL, Wynhoven, B, Hall, TA, Trevino, C, Shafer, RW, Harrigan, PR (2012) Automating HIV drug resistance genotyping with RECall, a freely accessible sequence analysis tool. </w:t>
        </w:r>
        <w:r w:rsidRPr="00276C20">
          <w:rPr>
            <w:rFonts w:ascii="Cambria" w:hAnsi="Cambria"/>
            <w:i/>
            <w:noProof/>
            <w:rPrChange w:id="4094" w:author="Ram Shrestha" w:date="2014-01-04T19:38:00Z">
              <w:rPr/>
            </w:rPrChange>
          </w:rPr>
          <w:t>J Clin Microbiol</w:t>
        </w:r>
        <w:r w:rsidRPr="00276C20">
          <w:rPr>
            <w:rFonts w:ascii="Cambria" w:hAnsi="Cambria"/>
            <w:noProof/>
            <w:rPrChange w:id="4095" w:author="Ram Shrestha" w:date="2014-01-04T19:38:00Z">
              <w:rPr/>
            </w:rPrChange>
          </w:rPr>
          <w:t xml:space="preserve"> </w:t>
        </w:r>
        <w:r w:rsidRPr="00276C20">
          <w:rPr>
            <w:rFonts w:ascii="Cambria" w:hAnsi="Cambria"/>
            <w:b/>
            <w:noProof/>
            <w:rPrChange w:id="4096" w:author="Ram Shrestha" w:date="2014-01-04T19:38:00Z">
              <w:rPr/>
            </w:rPrChange>
          </w:rPr>
          <w:t>50</w:t>
        </w:r>
        <w:r w:rsidRPr="00276C20">
          <w:rPr>
            <w:rFonts w:ascii="Cambria" w:hAnsi="Cambria"/>
            <w:noProof/>
            <w:rPrChange w:id="4097" w:author="Ram Shrestha" w:date="2014-01-04T19:38:00Z">
              <w:rPr/>
            </w:rPrChange>
          </w:rPr>
          <w:t>: 1936-1942.</w:t>
        </w:r>
      </w:ins>
    </w:p>
    <w:p w:rsidR="00276C20" w:rsidRPr="00276C20" w:rsidRDefault="00276C20" w:rsidP="00276C20">
      <w:pPr>
        <w:jc w:val="both"/>
        <w:rPr>
          <w:ins w:id="4098" w:author="Ram Shrestha" w:date="2014-01-04T19:38:00Z"/>
          <w:rFonts w:ascii="Cambria" w:hAnsi="Cambria"/>
          <w:noProof/>
          <w:rPrChange w:id="4099" w:author="Ram Shrestha" w:date="2014-01-04T19:38:00Z">
            <w:rPr>
              <w:ins w:id="4100" w:author="Ram Shrestha" w:date="2014-01-04T19:38:00Z"/>
            </w:rPr>
          </w:rPrChange>
        </w:rPr>
        <w:pPrChange w:id="4101" w:author="Ram Shrestha" w:date="2014-01-04T19:38:00Z">
          <w:pPr>
            <w:ind w:left="720" w:hanging="720"/>
            <w:jc w:val="both"/>
          </w:pPr>
        </w:pPrChange>
      </w:pPr>
      <w:ins w:id="4102" w:author="Ram Shrestha" w:date="2014-01-04T19:38:00Z">
        <w:r w:rsidRPr="00276C20">
          <w:rPr>
            <w:rFonts w:ascii="Cambria" w:hAnsi="Cambria"/>
            <w:noProof/>
            <w:rPrChange w:id="4103" w:author="Ram Shrestha" w:date="2014-01-04T19:38:00Z">
              <w:rPr/>
            </w:rPrChange>
          </w:rPr>
          <w:t xml:space="preserve">Worobey, M, Gemmel, M, Teuwen, DE, Haselkorn, T, Kunstman, K, Bunce, M, Muyembe, JJ, Kabongo, JM, Kalengayi, RM, Van Marck, E, Gilbert, MT, Wolinsky, SM (2008) Direct evidence of extensive diversity of HIV-1 in Kinshasa by 1960. </w:t>
        </w:r>
        <w:r w:rsidRPr="00276C20">
          <w:rPr>
            <w:rFonts w:ascii="Cambria" w:hAnsi="Cambria"/>
            <w:i/>
            <w:noProof/>
            <w:rPrChange w:id="4104" w:author="Ram Shrestha" w:date="2014-01-04T19:38:00Z">
              <w:rPr/>
            </w:rPrChange>
          </w:rPr>
          <w:t>Nature</w:t>
        </w:r>
        <w:r w:rsidRPr="00276C20">
          <w:rPr>
            <w:rFonts w:ascii="Cambria" w:hAnsi="Cambria"/>
            <w:noProof/>
            <w:rPrChange w:id="4105" w:author="Ram Shrestha" w:date="2014-01-04T19:38:00Z">
              <w:rPr/>
            </w:rPrChange>
          </w:rPr>
          <w:t xml:space="preserve"> </w:t>
        </w:r>
        <w:r w:rsidRPr="00276C20">
          <w:rPr>
            <w:rFonts w:ascii="Cambria" w:hAnsi="Cambria"/>
            <w:b/>
            <w:noProof/>
            <w:rPrChange w:id="4106" w:author="Ram Shrestha" w:date="2014-01-04T19:38:00Z">
              <w:rPr/>
            </w:rPrChange>
          </w:rPr>
          <w:t>455</w:t>
        </w:r>
        <w:r w:rsidRPr="00276C20">
          <w:rPr>
            <w:rFonts w:ascii="Cambria" w:hAnsi="Cambria"/>
            <w:noProof/>
            <w:rPrChange w:id="4107" w:author="Ram Shrestha" w:date="2014-01-04T19:38:00Z">
              <w:rPr/>
            </w:rPrChange>
          </w:rPr>
          <w:t>: 661-664.</w:t>
        </w:r>
      </w:ins>
    </w:p>
    <w:p w:rsidR="00276C20" w:rsidRPr="00276C20" w:rsidRDefault="00276C20" w:rsidP="00276C20">
      <w:pPr>
        <w:jc w:val="both"/>
        <w:rPr>
          <w:ins w:id="4108" w:author="Ram Shrestha" w:date="2014-01-04T19:38:00Z"/>
          <w:rFonts w:ascii="Cambria" w:hAnsi="Cambria"/>
          <w:noProof/>
          <w:rPrChange w:id="4109" w:author="Ram Shrestha" w:date="2014-01-04T19:38:00Z">
            <w:rPr>
              <w:ins w:id="4110" w:author="Ram Shrestha" w:date="2014-01-04T19:38:00Z"/>
            </w:rPr>
          </w:rPrChange>
        </w:rPr>
        <w:pPrChange w:id="4111" w:author="Ram Shrestha" w:date="2014-01-04T19:38:00Z">
          <w:pPr>
            <w:ind w:left="720" w:hanging="720"/>
            <w:jc w:val="both"/>
          </w:pPr>
        </w:pPrChange>
      </w:pPr>
      <w:ins w:id="4112" w:author="Ram Shrestha" w:date="2014-01-04T19:38:00Z">
        <w:r w:rsidRPr="00276C20">
          <w:rPr>
            <w:rFonts w:ascii="Cambria" w:hAnsi="Cambria"/>
            <w:noProof/>
            <w:rPrChange w:id="4113" w:author="Ram Shrestha" w:date="2014-01-04T19:38:00Z">
              <w:rPr/>
            </w:rPrChange>
          </w:rPr>
          <w:t xml:space="preserve">Wu, L, Gerard, NP, Wyatt, R, Choe, H, Parolin, C, Ruffing, N, Borsetti, A, Cardoso, AA, Desjardin, E, Newman, W, Gerard, C, Sodroski, J (1996) CD4-induced interaction of primary HIV-1 gp120 glycoproteins with the chemokine receptor CCR-5. </w:t>
        </w:r>
        <w:r w:rsidRPr="00276C20">
          <w:rPr>
            <w:rFonts w:ascii="Cambria" w:hAnsi="Cambria"/>
            <w:i/>
            <w:noProof/>
            <w:rPrChange w:id="4114" w:author="Ram Shrestha" w:date="2014-01-04T19:38:00Z">
              <w:rPr/>
            </w:rPrChange>
          </w:rPr>
          <w:t>Nature</w:t>
        </w:r>
        <w:r w:rsidRPr="00276C20">
          <w:rPr>
            <w:rFonts w:ascii="Cambria" w:hAnsi="Cambria"/>
            <w:noProof/>
            <w:rPrChange w:id="4115" w:author="Ram Shrestha" w:date="2014-01-04T19:38:00Z">
              <w:rPr/>
            </w:rPrChange>
          </w:rPr>
          <w:t xml:space="preserve"> </w:t>
        </w:r>
        <w:r w:rsidRPr="00276C20">
          <w:rPr>
            <w:rFonts w:ascii="Cambria" w:hAnsi="Cambria"/>
            <w:b/>
            <w:noProof/>
            <w:rPrChange w:id="4116" w:author="Ram Shrestha" w:date="2014-01-04T19:38:00Z">
              <w:rPr/>
            </w:rPrChange>
          </w:rPr>
          <w:t>384</w:t>
        </w:r>
        <w:r w:rsidRPr="00276C20">
          <w:rPr>
            <w:rFonts w:ascii="Cambria" w:hAnsi="Cambria"/>
            <w:noProof/>
            <w:rPrChange w:id="4117" w:author="Ram Shrestha" w:date="2014-01-04T19:38:00Z">
              <w:rPr/>
            </w:rPrChange>
          </w:rPr>
          <w:t>: 179-183.</w:t>
        </w:r>
      </w:ins>
    </w:p>
    <w:p w:rsidR="00276C20" w:rsidRPr="00276C20" w:rsidRDefault="00276C20" w:rsidP="00276C20">
      <w:pPr>
        <w:jc w:val="both"/>
        <w:rPr>
          <w:ins w:id="4118" w:author="Ram Shrestha" w:date="2014-01-04T19:38:00Z"/>
          <w:rFonts w:ascii="Cambria" w:hAnsi="Cambria"/>
          <w:noProof/>
          <w:rPrChange w:id="4119" w:author="Ram Shrestha" w:date="2014-01-04T19:38:00Z">
            <w:rPr>
              <w:ins w:id="4120" w:author="Ram Shrestha" w:date="2014-01-04T19:38:00Z"/>
            </w:rPr>
          </w:rPrChange>
        </w:rPr>
        <w:pPrChange w:id="4121" w:author="Ram Shrestha" w:date="2014-01-04T19:38:00Z">
          <w:pPr>
            <w:ind w:left="720" w:hanging="720"/>
            <w:jc w:val="both"/>
          </w:pPr>
        </w:pPrChange>
      </w:pPr>
      <w:ins w:id="4122" w:author="Ram Shrestha" w:date="2014-01-04T19:38:00Z">
        <w:r w:rsidRPr="00276C20">
          <w:rPr>
            <w:rFonts w:ascii="Cambria" w:hAnsi="Cambria"/>
            <w:noProof/>
            <w:rPrChange w:id="4123" w:author="Ram Shrestha" w:date="2014-01-04T19:38:00Z">
              <w:rPr/>
            </w:rPrChange>
          </w:rPr>
          <w:t xml:space="preserve">Wu, L, LaRosa, G, Kassam, N, Gordon, CJ, Heath, H, Ruffing, N, Chen, H, Humblias, J, Samson, M, Parmentier, M, Moore, JP, Mackay, CR (1997) Interaction of Chemokine Receptor CCR5 with its Ligands: Multiple Domains for HIV-1 gp120 Binding and a Single Domain for Chemokine Binding. </w:t>
        </w:r>
        <w:r w:rsidRPr="00276C20">
          <w:rPr>
            <w:rFonts w:ascii="Cambria" w:hAnsi="Cambria"/>
            <w:i/>
            <w:noProof/>
            <w:rPrChange w:id="4124" w:author="Ram Shrestha" w:date="2014-01-04T19:38:00Z">
              <w:rPr/>
            </w:rPrChange>
          </w:rPr>
          <w:t>The Journal of Experimental Medicine</w:t>
        </w:r>
        <w:r w:rsidRPr="00276C20">
          <w:rPr>
            <w:rFonts w:ascii="Cambria" w:hAnsi="Cambria"/>
            <w:noProof/>
            <w:rPrChange w:id="4125" w:author="Ram Shrestha" w:date="2014-01-04T19:38:00Z">
              <w:rPr/>
            </w:rPrChange>
          </w:rPr>
          <w:t xml:space="preserve"> </w:t>
        </w:r>
        <w:r w:rsidRPr="00276C20">
          <w:rPr>
            <w:rFonts w:ascii="Cambria" w:hAnsi="Cambria"/>
            <w:b/>
            <w:noProof/>
            <w:rPrChange w:id="4126" w:author="Ram Shrestha" w:date="2014-01-04T19:38:00Z">
              <w:rPr/>
            </w:rPrChange>
          </w:rPr>
          <w:t>186</w:t>
        </w:r>
        <w:r w:rsidRPr="00276C20">
          <w:rPr>
            <w:rFonts w:ascii="Cambria" w:hAnsi="Cambria"/>
            <w:noProof/>
            <w:rPrChange w:id="4127" w:author="Ram Shrestha" w:date="2014-01-04T19:38:00Z">
              <w:rPr/>
            </w:rPrChange>
          </w:rPr>
          <w:t>: 1373-1381.</w:t>
        </w:r>
      </w:ins>
    </w:p>
    <w:p w:rsidR="00276C20" w:rsidRPr="00276C20" w:rsidRDefault="00276C20" w:rsidP="00276C20">
      <w:pPr>
        <w:jc w:val="both"/>
        <w:rPr>
          <w:ins w:id="4128" w:author="Ram Shrestha" w:date="2014-01-04T19:38:00Z"/>
          <w:rFonts w:ascii="Cambria" w:hAnsi="Cambria"/>
          <w:noProof/>
          <w:rPrChange w:id="4129" w:author="Ram Shrestha" w:date="2014-01-04T19:38:00Z">
            <w:rPr>
              <w:ins w:id="4130" w:author="Ram Shrestha" w:date="2014-01-04T19:38:00Z"/>
            </w:rPr>
          </w:rPrChange>
        </w:rPr>
        <w:pPrChange w:id="4131" w:author="Ram Shrestha" w:date="2014-01-04T19:38:00Z">
          <w:pPr>
            <w:ind w:left="720" w:hanging="720"/>
            <w:jc w:val="both"/>
          </w:pPr>
        </w:pPrChange>
      </w:pPr>
      <w:ins w:id="4132" w:author="Ram Shrestha" w:date="2014-01-04T19:38:00Z">
        <w:r w:rsidRPr="00276C20">
          <w:rPr>
            <w:rFonts w:ascii="Cambria" w:hAnsi="Cambria"/>
            <w:noProof/>
            <w:rPrChange w:id="4133" w:author="Ram Shrestha" w:date="2014-01-04T19:38:00Z">
              <w:rPr/>
            </w:rPrChange>
          </w:rPr>
          <w:t xml:space="preserve">Yang, YL, Wang, G, Dorman, K, Kaplan, AH (1996) Long polymerase chain reaction amplification of heterogeneous HIV type 1 templates produces recombination at a relatively high frequency. </w:t>
        </w:r>
        <w:r w:rsidRPr="00276C20">
          <w:rPr>
            <w:rFonts w:ascii="Cambria" w:hAnsi="Cambria"/>
            <w:i/>
            <w:noProof/>
            <w:rPrChange w:id="4134" w:author="Ram Shrestha" w:date="2014-01-04T19:38:00Z">
              <w:rPr/>
            </w:rPrChange>
          </w:rPr>
          <w:t>AIDS Res Hum Retroviruses</w:t>
        </w:r>
        <w:r w:rsidRPr="00276C20">
          <w:rPr>
            <w:rFonts w:ascii="Cambria" w:hAnsi="Cambria"/>
            <w:noProof/>
            <w:rPrChange w:id="4135" w:author="Ram Shrestha" w:date="2014-01-04T19:38:00Z">
              <w:rPr/>
            </w:rPrChange>
          </w:rPr>
          <w:t xml:space="preserve"> </w:t>
        </w:r>
        <w:r w:rsidRPr="00276C20">
          <w:rPr>
            <w:rFonts w:ascii="Cambria" w:hAnsi="Cambria"/>
            <w:b/>
            <w:noProof/>
            <w:rPrChange w:id="4136" w:author="Ram Shrestha" w:date="2014-01-04T19:38:00Z">
              <w:rPr/>
            </w:rPrChange>
          </w:rPr>
          <w:t>12</w:t>
        </w:r>
        <w:r w:rsidRPr="00276C20">
          <w:rPr>
            <w:rFonts w:ascii="Cambria" w:hAnsi="Cambria"/>
            <w:noProof/>
            <w:rPrChange w:id="4137" w:author="Ram Shrestha" w:date="2014-01-04T19:38:00Z">
              <w:rPr/>
            </w:rPrChange>
          </w:rPr>
          <w:t>: 303-306.</w:t>
        </w:r>
      </w:ins>
    </w:p>
    <w:p w:rsidR="00276C20" w:rsidRPr="00276C20" w:rsidRDefault="00276C20" w:rsidP="00276C20">
      <w:pPr>
        <w:jc w:val="both"/>
        <w:rPr>
          <w:ins w:id="4138" w:author="Ram Shrestha" w:date="2014-01-04T19:38:00Z"/>
          <w:rFonts w:ascii="Cambria" w:hAnsi="Cambria"/>
          <w:noProof/>
          <w:rPrChange w:id="4139" w:author="Ram Shrestha" w:date="2014-01-04T19:38:00Z">
            <w:rPr>
              <w:ins w:id="4140" w:author="Ram Shrestha" w:date="2014-01-04T19:38:00Z"/>
            </w:rPr>
          </w:rPrChange>
        </w:rPr>
        <w:pPrChange w:id="4141" w:author="Ram Shrestha" w:date="2014-01-04T19:38:00Z">
          <w:pPr>
            <w:ind w:left="720" w:hanging="720"/>
            <w:jc w:val="both"/>
          </w:pPr>
        </w:pPrChange>
      </w:pPr>
      <w:ins w:id="4142" w:author="Ram Shrestha" w:date="2014-01-04T19:38:00Z">
        <w:r w:rsidRPr="00276C20">
          <w:rPr>
            <w:rFonts w:ascii="Cambria" w:hAnsi="Cambria"/>
            <w:noProof/>
            <w:rPrChange w:id="4143" w:author="Ram Shrestha" w:date="2014-01-04T19:38:00Z">
              <w:rPr/>
            </w:rPrChange>
          </w:rPr>
          <w:t xml:space="preserve">Zhang, Y, Qian, H, Love, Z, Barklis, E (1998) Analysis of the Assembly Function of the Human Immunodeficiency Virus Type 1 Gag Protein Nucleocapsid Domain. </w:t>
        </w:r>
        <w:r w:rsidRPr="00276C20">
          <w:rPr>
            <w:rFonts w:ascii="Cambria" w:hAnsi="Cambria"/>
            <w:i/>
            <w:noProof/>
            <w:rPrChange w:id="4144" w:author="Ram Shrestha" w:date="2014-01-04T19:38:00Z">
              <w:rPr/>
            </w:rPrChange>
          </w:rPr>
          <w:t>Journal of Virology</w:t>
        </w:r>
        <w:r w:rsidRPr="00276C20">
          <w:rPr>
            <w:rFonts w:ascii="Cambria" w:hAnsi="Cambria"/>
            <w:noProof/>
            <w:rPrChange w:id="4145" w:author="Ram Shrestha" w:date="2014-01-04T19:38:00Z">
              <w:rPr/>
            </w:rPrChange>
          </w:rPr>
          <w:t xml:space="preserve"> </w:t>
        </w:r>
        <w:r w:rsidRPr="00276C20">
          <w:rPr>
            <w:rFonts w:ascii="Cambria" w:hAnsi="Cambria"/>
            <w:b/>
            <w:noProof/>
            <w:rPrChange w:id="4146" w:author="Ram Shrestha" w:date="2014-01-04T19:38:00Z">
              <w:rPr/>
            </w:rPrChange>
          </w:rPr>
          <w:t>72</w:t>
        </w:r>
        <w:r w:rsidRPr="00276C20">
          <w:rPr>
            <w:rFonts w:ascii="Cambria" w:hAnsi="Cambria"/>
            <w:noProof/>
            <w:rPrChange w:id="4147" w:author="Ram Shrestha" w:date="2014-01-04T19:38:00Z">
              <w:rPr/>
            </w:rPrChange>
          </w:rPr>
          <w:t>: 1782-1789.</w:t>
        </w:r>
      </w:ins>
    </w:p>
    <w:p w:rsidR="00276C20" w:rsidRPr="00276C20" w:rsidRDefault="00276C20" w:rsidP="00276C20">
      <w:pPr>
        <w:jc w:val="both"/>
        <w:rPr>
          <w:ins w:id="4148" w:author="Ram Shrestha" w:date="2014-01-04T19:38:00Z"/>
          <w:rFonts w:ascii="Cambria" w:hAnsi="Cambria"/>
          <w:noProof/>
          <w:rPrChange w:id="4149" w:author="Ram Shrestha" w:date="2014-01-04T19:38:00Z">
            <w:rPr>
              <w:ins w:id="4150" w:author="Ram Shrestha" w:date="2014-01-04T19:38:00Z"/>
            </w:rPr>
          </w:rPrChange>
        </w:rPr>
        <w:pPrChange w:id="4151" w:author="Ram Shrestha" w:date="2014-01-04T19:38:00Z">
          <w:pPr>
            <w:ind w:left="720" w:hanging="720"/>
            <w:jc w:val="both"/>
          </w:pPr>
        </w:pPrChange>
      </w:pPr>
      <w:ins w:id="4152" w:author="Ram Shrestha" w:date="2014-01-04T19:38:00Z">
        <w:r w:rsidRPr="00276C20">
          <w:rPr>
            <w:rFonts w:ascii="Cambria" w:hAnsi="Cambria"/>
            <w:noProof/>
            <w:rPrChange w:id="4153" w:author="Ram Shrestha" w:date="2014-01-04T19:38:00Z">
              <w:rPr/>
            </w:rPrChange>
          </w:rPr>
          <w:t xml:space="preserve">Zhou, W, Resh, MD (1996) Differential membrane binding of the human immunodeficiency virus type 1 matrix protein. </w:t>
        </w:r>
        <w:r w:rsidRPr="00276C20">
          <w:rPr>
            <w:rFonts w:ascii="Cambria" w:hAnsi="Cambria"/>
            <w:i/>
            <w:noProof/>
            <w:rPrChange w:id="4154" w:author="Ram Shrestha" w:date="2014-01-04T19:38:00Z">
              <w:rPr/>
            </w:rPrChange>
          </w:rPr>
          <w:t>J Virol</w:t>
        </w:r>
        <w:r w:rsidRPr="00276C20">
          <w:rPr>
            <w:rFonts w:ascii="Cambria" w:hAnsi="Cambria"/>
            <w:noProof/>
            <w:rPrChange w:id="4155" w:author="Ram Shrestha" w:date="2014-01-04T19:38:00Z">
              <w:rPr/>
            </w:rPrChange>
          </w:rPr>
          <w:t xml:space="preserve"> </w:t>
        </w:r>
        <w:r w:rsidRPr="00276C20">
          <w:rPr>
            <w:rFonts w:ascii="Cambria" w:hAnsi="Cambria"/>
            <w:b/>
            <w:noProof/>
            <w:rPrChange w:id="4156" w:author="Ram Shrestha" w:date="2014-01-04T19:38:00Z">
              <w:rPr/>
            </w:rPrChange>
          </w:rPr>
          <w:t>70</w:t>
        </w:r>
        <w:r w:rsidRPr="00276C20">
          <w:rPr>
            <w:rFonts w:ascii="Cambria" w:hAnsi="Cambria"/>
            <w:noProof/>
            <w:rPrChange w:id="4157" w:author="Ram Shrestha" w:date="2014-01-04T19:38:00Z">
              <w:rPr/>
            </w:rPrChange>
          </w:rPr>
          <w:t>: 8540-8548.</w:t>
        </w:r>
      </w:ins>
    </w:p>
    <w:p w:rsidR="00276C20" w:rsidRPr="00276C20" w:rsidRDefault="00276C20" w:rsidP="00276C20">
      <w:pPr>
        <w:jc w:val="both"/>
        <w:rPr>
          <w:ins w:id="4158" w:author="Ram Shrestha" w:date="2014-01-04T19:38:00Z"/>
          <w:rFonts w:ascii="Cambria" w:hAnsi="Cambria"/>
          <w:noProof/>
          <w:rPrChange w:id="4159" w:author="Ram Shrestha" w:date="2014-01-04T19:38:00Z">
            <w:rPr>
              <w:ins w:id="4160" w:author="Ram Shrestha" w:date="2014-01-04T19:38:00Z"/>
            </w:rPr>
          </w:rPrChange>
        </w:rPr>
        <w:pPrChange w:id="4161" w:author="Ram Shrestha" w:date="2014-01-04T19:38:00Z">
          <w:pPr>
            <w:ind w:left="720" w:hanging="720"/>
            <w:jc w:val="both"/>
          </w:pPr>
        </w:pPrChange>
      </w:pPr>
      <w:ins w:id="4162" w:author="Ram Shrestha" w:date="2014-01-04T19:38:00Z">
        <w:r w:rsidRPr="00276C20">
          <w:rPr>
            <w:rFonts w:ascii="Cambria" w:hAnsi="Cambria"/>
            <w:noProof/>
            <w:rPrChange w:id="4163" w:author="Ram Shrestha" w:date="2014-01-04T19:38:00Z">
              <w:rPr/>
            </w:rPrChange>
          </w:rPr>
          <w:t xml:space="preserve">Zhu, T, Korber, BT, Nahmias, AJ, Hooper, E, Sharp, PM, Ho, DD (1998) An African HIV-1 sequence from 1959 and implications for the origin of the epidemic. </w:t>
        </w:r>
        <w:r w:rsidRPr="00276C20">
          <w:rPr>
            <w:rFonts w:ascii="Cambria" w:hAnsi="Cambria"/>
            <w:i/>
            <w:noProof/>
            <w:rPrChange w:id="4164" w:author="Ram Shrestha" w:date="2014-01-04T19:38:00Z">
              <w:rPr/>
            </w:rPrChange>
          </w:rPr>
          <w:t>Nature</w:t>
        </w:r>
        <w:r w:rsidRPr="00276C20">
          <w:rPr>
            <w:rFonts w:ascii="Cambria" w:hAnsi="Cambria"/>
            <w:noProof/>
            <w:rPrChange w:id="4165" w:author="Ram Shrestha" w:date="2014-01-04T19:38:00Z">
              <w:rPr/>
            </w:rPrChange>
          </w:rPr>
          <w:t xml:space="preserve"> </w:t>
        </w:r>
        <w:r w:rsidRPr="00276C20">
          <w:rPr>
            <w:rFonts w:ascii="Cambria" w:hAnsi="Cambria"/>
            <w:b/>
            <w:noProof/>
            <w:rPrChange w:id="4166" w:author="Ram Shrestha" w:date="2014-01-04T19:38:00Z">
              <w:rPr/>
            </w:rPrChange>
          </w:rPr>
          <w:t>391</w:t>
        </w:r>
        <w:r w:rsidRPr="00276C20">
          <w:rPr>
            <w:rFonts w:ascii="Cambria" w:hAnsi="Cambria"/>
            <w:noProof/>
            <w:rPrChange w:id="4167" w:author="Ram Shrestha" w:date="2014-01-04T19:38:00Z">
              <w:rPr/>
            </w:rPrChange>
          </w:rPr>
          <w:t>: 594-597.</w:t>
        </w:r>
      </w:ins>
    </w:p>
    <w:p w:rsidR="00276C20" w:rsidRPr="00276C20" w:rsidRDefault="00276C20" w:rsidP="00276C20">
      <w:pPr>
        <w:jc w:val="both"/>
        <w:rPr>
          <w:ins w:id="4168" w:author="Ram Shrestha" w:date="2014-01-04T19:38:00Z"/>
          <w:rFonts w:ascii="Cambria" w:hAnsi="Cambria"/>
          <w:noProof/>
          <w:rPrChange w:id="4169" w:author="Ram Shrestha" w:date="2014-01-04T19:38:00Z">
            <w:rPr>
              <w:ins w:id="4170" w:author="Ram Shrestha" w:date="2014-01-04T19:38:00Z"/>
            </w:rPr>
          </w:rPrChange>
        </w:rPr>
        <w:pPrChange w:id="4171" w:author="Ram Shrestha" w:date="2014-01-04T19:38:00Z">
          <w:pPr>
            <w:ind w:left="720" w:hanging="720"/>
            <w:jc w:val="both"/>
          </w:pPr>
        </w:pPrChange>
      </w:pPr>
      <w:ins w:id="4172" w:author="Ram Shrestha" w:date="2014-01-04T19:38:00Z">
        <w:r w:rsidRPr="00276C20">
          <w:rPr>
            <w:rFonts w:ascii="Cambria" w:hAnsi="Cambria"/>
            <w:noProof/>
            <w:rPrChange w:id="4173" w:author="Ram Shrestha" w:date="2014-01-04T19:38:00Z">
              <w:rPr/>
            </w:rPrChange>
          </w:rPr>
          <w:t xml:space="preserve">Ziegler, J, Johnson, R, Cooper, D, Gold, J (1985) Postnatal transmission of AIDS-associated retrovirus from mother to infant. </w:t>
        </w:r>
        <w:r w:rsidRPr="00276C20">
          <w:rPr>
            <w:rFonts w:ascii="Cambria" w:hAnsi="Cambria"/>
            <w:i/>
            <w:noProof/>
            <w:rPrChange w:id="4174" w:author="Ram Shrestha" w:date="2014-01-04T19:38:00Z">
              <w:rPr/>
            </w:rPrChange>
          </w:rPr>
          <w:t>The Lancet</w:t>
        </w:r>
        <w:r w:rsidRPr="00276C20">
          <w:rPr>
            <w:rFonts w:ascii="Cambria" w:hAnsi="Cambria"/>
            <w:noProof/>
            <w:rPrChange w:id="4175" w:author="Ram Shrestha" w:date="2014-01-04T19:38:00Z">
              <w:rPr/>
            </w:rPrChange>
          </w:rPr>
          <w:t xml:space="preserve"> </w:t>
        </w:r>
        <w:r w:rsidRPr="00276C20">
          <w:rPr>
            <w:rFonts w:ascii="Cambria" w:hAnsi="Cambria"/>
            <w:b/>
            <w:noProof/>
            <w:rPrChange w:id="4176" w:author="Ram Shrestha" w:date="2014-01-04T19:38:00Z">
              <w:rPr/>
            </w:rPrChange>
          </w:rPr>
          <w:t>325</w:t>
        </w:r>
        <w:r w:rsidRPr="00276C20">
          <w:rPr>
            <w:rFonts w:ascii="Cambria" w:hAnsi="Cambria"/>
            <w:noProof/>
            <w:rPrChange w:id="4177" w:author="Ram Shrestha" w:date="2014-01-04T19:38:00Z">
              <w:rPr/>
            </w:rPrChange>
          </w:rPr>
          <w:t>: 896–898.</w:t>
        </w:r>
      </w:ins>
    </w:p>
    <w:p w:rsidR="00276C20" w:rsidRPr="00276C20" w:rsidRDefault="00276C20" w:rsidP="00276C20">
      <w:pPr>
        <w:jc w:val="both"/>
        <w:rPr>
          <w:ins w:id="4178" w:author="Ram Shrestha" w:date="2014-01-04T19:38:00Z"/>
          <w:rFonts w:ascii="Cambria" w:hAnsi="Cambria"/>
          <w:noProof/>
          <w:rPrChange w:id="4179" w:author="Ram Shrestha" w:date="2014-01-04T19:38:00Z">
            <w:rPr>
              <w:ins w:id="4180" w:author="Ram Shrestha" w:date="2014-01-04T19:38:00Z"/>
            </w:rPr>
          </w:rPrChange>
        </w:rPr>
        <w:pPrChange w:id="4181" w:author="Ram Shrestha" w:date="2014-01-04T19:38:00Z">
          <w:pPr>
            <w:ind w:left="720" w:hanging="720"/>
            <w:jc w:val="both"/>
          </w:pPr>
        </w:pPrChange>
      </w:pPr>
      <w:ins w:id="4182" w:author="Ram Shrestha" w:date="2014-01-04T19:38:00Z">
        <w:r w:rsidRPr="00276C20">
          <w:rPr>
            <w:rFonts w:ascii="Cambria" w:hAnsi="Cambria"/>
            <w:noProof/>
            <w:rPrChange w:id="4183" w:author="Ram Shrestha" w:date="2014-01-04T19:38:00Z">
              <w:rPr/>
            </w:rPrChange>
          </w:rPr>
          <w:t xml:space="preserve">Zolopa, AR, Shafer, RW, Warford, A, Montoya, JG, Hsu, P, Katzenstein, D, Merigan, TC, Efron, B (1999) HIV-1 genotypic resistance patterns predict response to saquinavir-ritonavir therapy in patients in whom previous protease inhibitor therapy had failed. </w:t>
        </w:r>
        <w:r w:rsidRPr="00276C20">
          <w:rPr>
            <w:rFonts w:ascii="Cambria" w:hAnsi="Cambria"/>
            <w:i/>
            <w:noProof/>
            <w:rPrChange w:id="4184" w:author="Ram Shrestha" w:date="2014-01-04T19:38:00Z">
              <w:rPr/>
            </w:rPrChange>
          </w:rPr>
          <w:t>Ann Intern Med</w:t>
        </w:r>
        <w:r w:rsidRPr="00276C20">
          <w:rPr>
            <w:rFonts w:ascii="Cambria" w:hAnsi="Cambria"/>
            <w:noProof/>
            <w:rPrChange w:id="4185" w:author="Ram Shrestha" w:date="2014-01-04T19:38:00Z">
              <w:rPr/>
            </w:rPrChange>
          </w:rPr>
          <w:t xml:space="preserve"> </w:t>
        </w:r>
        <w:r w:rsidRPr="00276C20">
          <w:rPr>
            <w:rFonts w:ascii="Cambria" w:hAnsi="Cambria"/>
            <w:b/>
            <w:noProof/>
            <w:rPrChange w:id="4186" w:author="Ram Shrestha" w:date="2014-01-04T19:38:00Z">
              <w:rPr/>
            </w:rPrChange>
          </w:rPr>
          <w:t>131</w:t>
        </w:r>
        <w:r w:rsidRPr="00276C20">
          <w:rPr>
            <w:rFonts w:ascii="Cambria" w:hAnsi="Cambria"/>
            <w:noProof/>
            <w:rPrChange w:id="4187" w:author="Ram Shrestha" w:date="2014-01-04T19:38:00Z">
              <w:rPr/>
            </w:rPrChange>
          </w:rPr>
          <w:t>: 813-821.</w:t>
        </w:r>
      </w:ins>
    </w:p>
    <w:p w:rsidR="00276C20" w:rsidRDefault="00276C20" w:rsidP="00276C20">
      <w:pPr>
        <w:ind w:left="720" w:hanging="720"/>
        <w:jc w:val="both"/>
        <w:rPr>
          <w:ins w:id="4188" w:author="Ram Shrestha" w:date="2014-01-04T19:38:00Z"/>
          <w:rFonts w:ascii="Cambria" w:hAnsi="Cambria"/>
          <w:noProof/>
        </w:rPr>
        <w:pPrChange w:id="4189" w:author="Ram Shrestha" w:date="2014-01-04T19:38:00Z">
          <w:pPr>
            <w:spacing w:line="480" w:lineRule="auto"/>
            <w:jc w:val="both"/>
          </w:pPr>
        </w:pPrChange>
      </w:pPr>
    </w:p>
    <w:p w:rsidR="003234B0" w:rsidRPr="008C732F" w:rsidDel="00276C20" w:rsidRDefault="003234B0" w:rsidP="008C732F">
      <w:pPr>
        <w:jc w:val="both"/>
        <w:rPr>
          <w:del w:id="4190" w:author="Ram Shrestha" w:date="2014-01-04T19:38:00Z"/>
          <w:rFonts w:ascii="Cambria" w:hAnsi="Cambria"/>
          <w:noProof/>
        </w:rPr>
      </w:pPr>
      <w:del w:id="4191" w:author="Ram Shrestha" w:date="2014-01-04T19:38:00Z">
        <w:r w:rsidRPr="008C732F" w:rsidDel="00276C20">
          <w:rPr>
            <w:rFonts w:ascii="Cambria" w:hAnsi="Cambria"/>
            <w:noProof/>
          </w:rPr>
          <w:delText xml:space="preserve">Ammaranond, P, Sanguansittianan, S (2012) Mechanism of HIV antiretroviral drugs progress toward drug resistance. </w:delText>
        </w:r>
        <w:r w:rsidRPr="008C732F" w:rsidDel="00276C20">
          <w:rPr>
            <w:rFonts w:ascii="Cambria" w:hAnsi="Cambria"/>
            <w:i/>
            <w:noProof/>
          </w:rPr>
          <w:delText>Fundamental &amp; Clinical Pharmacology</w:delText>
        </w:r>
        <w:r w:rsidRPr="008C732F" w:rsidDel="00276C20">
          <w:rPr>
            <w:rFonts w:ascii="Cambria" w:hAnsi="Cambria"/>
            <w:noProof/>
          </w:rPr>
          <w:delText xml:space="preserve"> </w:delText>
        </w:r>
        <w:r w:rsidRPr="008C732F" w:rsidDel="00276C20">
          <w:rPr>
            <w:rFonts w:ascii="Cambria" w:hAnsi="Cambria"/>
            <w:b/>
            <w:noProof/>
          </w:rPr>
          <w:delText>26</w:delText>
        </w:r>
        <w:r w:rsidRPr="008C732F" w:rsidDel="00276C20">
          <w:rPr>
            <w:rFonts w:ascii="Cambria" w:hAnsi="Cambria"/>
            <w:noProof/>
          </w:rPr>
          <w:delText>: 146–161.</w:delText>
        </w:r>
      </w:del>
    </w:p>
    <w:p w:rsidR="003234B0" w:rsidRPr="008C732F" w:rsidDel="00276C20" w:rsidRDefault="003234B0" w:rsidP="008C732F">
      <w:pPr>
        <w:jc w:val="both"/>
        <w:rPr>
          <w:del w:id="4192" w:author="Ram Shrestha" w:date="2014-01-04T19:38:00Z"/>
          <w:rFonts w:ascii="Cambria" w:hAnsi="Cambria"/>
          <w:noProof/>
        </w:rPr>
      </w:pPr>
      <w:del w:id="4193" w:author="Ram Shrestha" w:date="2014-01-04T19:38:00Z">
        <w:r w:rsidRPr="008C732F" w:rsidDel="00276C20">
          <w:rPr>
            <w:rFonts w:ascii="Cambria" w:hAnsi="Cambria"/>
            <w:noProof/>
          </w:rPr>
          <w:delText xml:space="preserve">Apetrei, C, Robertson, DL, Marx, PA (2004) The history of SIVS and AIDS: epidemiology, phylogeny and biology of isolates from naturally SIV infected non-human primates (NHP) in Africa. </w:delText>
        </w:r>
        <w:r w:rsidRPr="008C732F" w:rsidDel="00276C20">
          <w:rPr>
            <w:rFonts w:ascii="Cambria" w:hAnsi="Cambria"/>
            <w:i/>
            <w:noProof/>
          </w:rPr>
          <w:delText>Frontiers in bioscience: a journal and virtual library</w:delText>
        </w:r>
        <w:r w:rsidRPr="008C732F" w:rsidDel="00276C20">
          <w:rPr>
            <w:rFonts w:ascii="Cambria" w:hAnsi="Cambria"/>
            <w:noProof/>
          </w:rPr>
          <w:delText xml:space="preserve"> </w:delText>
        </w:r>
        <w:r w:rsidRPr="008C732F" w:rsidDel="00276C20">
          <w:rPr>
            <w:rFonts w:ascii="Cambria" w:hAnsi="Cambria"/>
            <w:b/>
            <w:noProof/>
          </w:rPr>
          <w:delText>9</w:delText>
        </w:r>
        <w:r w:rsidRPr="008C732F" w:rsidDel="00276C20">
          <w:rPr>
            <w:rFonts w:ascii="Cambria" w:hAnsi="Cambria"/>
            <w:noProof/>
          </w:rPr>
          <w:delText>: 225-254.</w:delText>
        </w:r>
      </w:del>
    </w:p>
    <w:p w:rsidR="003234B0" w:rsidRPr="008C732F" w:rsidDel="00276C20" w:rsidRDefault="003234B0" w:rsidP="008C732F">
      <w:pPr>
        <w:jc w:val="both"/>
        <w:rPr>
          <w:del w:id="4194" w:author="Ram Shrestha" w:date="2014-01-04T19:38:00Z"/>
          <w:rFonts w:ascii="Cambria" w:hAnsi="Cambria"/>
          <w:noProof/>
        </w:rPr>
      </w:pPr>
      <w:del w:id="4195" w:author="Ram Shrestha" w:date="2014-01-04T19:38:00Z">
        <w:r w:rsidRPr="008C732F" w:rsidDel="00276C20">
          <w:rPr>
            <w:rFonts w:ascii="Cambria" w:hAnsi="Cambria"/>
            <w:noProof/>
          </w:rPr>
          <w:delText xml:space="preserve">Ariën, KK, Abraha, A, Quiñones-Mateu, ME, Kestens, L, Vanham, G, Arts, EJ (2005) The Replicative Fitness of Primary Human Immunodeficiency Virus Type 1 (HIV-1) Group M, HIV-1 Group O, and HIV-2 Isolates. </w:delText>
        </w:r>
        <w:r w:rsidRPr="008C732F" w:rsidDel="00276C20">
          <w:rPr>
            <w:rFonts w:ascii="Cambria" w:hAnsi="Cambria"/>
            <w:i/>
            <w:noProof/>
          </w:rPr>
          <w:delText>Journal of Virology</w:delText>
        </w:r>
        <w:r w:rsidRPr="008C732F" w:rsidDel="00276C20">
          <w:rPr>
            <w:rFonts w:ascii="Cambria" w:hAnsi="Cambria"/>
            <w:noProof/>
          </w:rPr>
          <w:delText xml:space="preserve"> </w:delText>
        </w:r>
        <w:r w:rsidRPr="008C732F" w:rsidDel="00276C20">
          <w:rPr>
            <w:rFonts w:ascii="Cambria" w:hAnsi="Cambria"/>
            <w:b/>
            <w:noProof/>
          </w:rPr>
          <w:delText>79</w:delText>
        </w:r>
        <w:r w:rsidRPr="008C732F" w:rsidDel="00276C20">
          <w:rPr>
            <w:rFonts w:ascii="Cambria" w:hAnsi="Cambria"/>
            <w:noProof/>
          </w:rPr>
          <w:delText>: 8979-8990.</w:delText>
        </w:r>
      </w:del>
    </w:p>
    <w:p w:rsidR="003234B0" w:rsidRPr="008C732F" w:rsidDel="00276C20" w:rsidRDefault="003234B0" w:rsidP="008C732F">
      <w:pPr>
        <w:jc w:val="both"/>
        <w:rPr>
          <w:del w:id="4196" w:author="Ram Shrestha" w:date="2014-01-04T19:38:00Z"/>
          <w:rFonts w:ascii="Cambria" w:hAnsi="Cambria"/>
          <w:noProof/>
        </w:rPr>
      </w:pPr>
      <w:del w:id="4197" w:author="Ram Shrestha" w:date="2014-01-04T19:38:00Z">
        <w:r w:rsidRPr="008C732F" w:rsidDel="00276C20">
          <w:rPr>
            <w:rFonts w:ascii="Cambria" w:hAnsi="Cambria"/>
            <w:noProof/>
          </w:rPr>
          <w:delText xml:space="preserve">Artenstein, AW, Coppola, J, Brown, AE, Carr, JK, Sanders-Buell, E, Galbarini, E, Mascola, JR, VanCott, TC, Schonbrood, P, McCutchan, FE, et al. (1995) Multiple introductions of HIV-1 subtype E into the western hemisphere. </w:delText>
        </w:r>
        <w:r w:rsidRPr="008C732F" w:rsidDel="00276C20">
          <w:rPr>
            <w:rFonts w:ascii="Cambria" w:hAnsi="Cambria"/>
            <w:i/>
            <w:noProof/>
          </w:rPr>
          <w:delText>Lancet</w:delText>
        </w:r>
        <w:r w:rsidRPr="008C732F" w:rsidDel="00276C20">
          <w:rPr>
            <w:rFonts w:ascii="Cambria" w:hAnsi="Cambria"/>
            <w:noProof/>
          </w:rPr>
          <w:delText xml:space="preserve"> </w:delText>
        </w:r>
        <w:r w:rsidRPr="008C732F" w:rsidDel="00276C20">
          <w:rPr>
            <w:rFonts w:ascii="Cambria" w:hAnsi="Cambria"/>
            <w:b/>
            <w:noProof/>
          </w:rPr>
          <w:delText>346</w:delText>
        </w:r>
        <w:r w:rsidRPr="008C732F" w:rsidDel="00276C20">
          <w:rPr>
            <w:rFonts w:ascii="Cambria" w:hAnsi="Cambria"/>
            <w:noProof/>
          </w:rPr>
          <w:delText>: 1197-1198.</w:delText>
        </w:r>
      </w:del>
    </w:p>
    <w:p w:rsidR="003234B0" w:rsidRPr="008C732F" w:rsidDel="00276C20" w:rsidRDefault="003234B0" w:rsidP="008C732F">
      <w:pPr>
        <w:jc w:val="both"/>
        <w:rPr>
          <w:del w:id="4198" w:author="Ram Shrestha" w:date="2014-01-04T19:38:00Z"/>
          <w:rFonts w:ascii="Cambria" w:hAnsi="Cambria"/>
          <w:noProof/>
        </w:rPr>
      </w:pPr>
      <w:del w:id="4199" w:author="Ram Shrestha" w:date="2014-01-04T19:38:00Z">
        <w:r w:rsidRPr="008C732F" w:rsidDel="00276C20">
          <w:rPr>
            <w:rFonts w:ascii="Cambria" w:hAnsi="Cambria"/>
            <w:noProof/>
          </w:rPr>
          <w:delText xml:space="preserve">Ayouba, A, Souquieres, S, Njinku, B, Martin, PM, Muller-Trutwin, MC, Roques, P, Barre-Sinoussi, F, Mauclere, P, Simon, F, Nerrienet, E (2000) HIV-1 group N among HIV-1-seropositive individuals in Cameroon. </w:delText>
        </w:r>
        <w:r w:rsidRPr="008C732F" w:rsidDel="00276C20">
          <w:rPr>
            <w:rFonts w:ascii="Cambria" w:hAnsi="Cambria"/>
            <w:i/>
            <w:noProof/>
          </w:rPr>
          <w:delText>AIDS</w:delText>
        </w:r>
        <w:r w:rsidRPr="008C732F" w:rsidDel="00276C20">
          <w:rPr>
            <w:rFonts w:ascii="Cambria" w:hAnsi="Cambria"/>
            <w:noProof/>
          </w:rPr>
          <w:delText xml:space="preserve"> </w:delText>
        </w:r>
        <w:r w:rsidRPr="008C732F" w:rsidDel="00276C20">
          <w:rPr>
            <w:rFonts w:ascii="Cambria" w:hAnsi="Cambria"/>
            <w:b/>
            <w:noProof/>
          </w:rPr>
          <w:delText>14</w:delText>
        </w:r>
        <w:r w:rsidRPr="008C732F" w:rsidDel="00276C20">
          <w:rPr>
            <w:rFonts w:ascii="Cambria" w:hAnsi="Cambria"/>
            <w:noProof/>
          </w:rPr>
          <w:delText>: 2623-2625.</w:delText>
        </w:r>
      </w:del>
    </w:p>
    <w:p w:rsidR="003234B0" w:rsidRPr="008C732F" w:rsidDel="00276C20" w:rsidRDefault="003234B0" w:rsidP="008C732F">
      <w:pPr>
        <w:jc w:val="both"/>
        <w:rPr>
          <w:del w:id="4200" w:author="Ram Shrestha" w:date="2014-01-04T19:38:00Z"/>
          <w:rFonts w:ascii="Cambria" w:hAnsi="Cambria"/>
          <w:noProof/>
        </w:rPr>
      </w:pPr>
      <w:del w:id="4201" w:author="Ram Shrestha" w:date="2014-01-04T19:38:00Z">
        <w:r w:rsidRPr="008C732F" w:rsidDel="00276C20">
          <w:rPr>
            <w:rFonts w:ascii="Cambria" w:hAnsi="Cambria"/>
            <w:noProof/>
          </w:rPr>
          <w:delText>Bailes, E, Chaudhuri, RR, Santiago, ML, Bibollet-Ruche, F, Hahn, BH, Sharp, PM (2002) The Evolution of Primate Lentiviruses and the Origins of AIDS. In: The Molecular Epidemiology of Human Viruses, Springer US, pp. 65-96.</w:delText>
        </w:r>
      </w:del>
    </w:p>
    <w:p w:rsidR="003234B0" w:rsidRPr="008C732F" w:rsidDel="00276C20" w:rsidRDefault="003234B0" w:rsidP="008C732F">
      <w:pPr>
        <w:jc w:val="both"/>
        <w:rPr>
          <w:del w:id="4202" w:author="Ram Shrestha" w:date="2014-01-04T19:38:00Z"/>
          <w:rFonts w:ascii="Cambria" w:hAnsi="Cambria"/>
          <w:noProof/>
        </w:rPr>
      </w:pPr>
      <w:del w:id="4203" w:author="Ram Shrestha" w:date="2014-01-04T19:38:00Z">
        <w:r w:rsidRPr="008C732F" w:rsidDel="00276C20">
          <w:rPr>
            <w:rFonts w:ascii="Cambria" w:hAnsi="Cambria"/>
            <w:noProof/>
          </w:rPr>
          <w:delText xml:space="preserve">Baldwin, CE, Sanders, RW, Berkhout, B (2003) Inhibiting HIV-1 entry with fusion inhibitors. </w:delText>
        </w:r>
        <w:r w:rsidRPr="008C732F" w:rsidDel="00276C20">
          <w:rPr>
            <w:rFonts w:ascii="Cambria" w:hAnsi="Cambria"/>
            <w:i/>
            <w:noProof/>
          </w:rPr>
          <w:delText>Curr Med Chem</w:delText>
        </w:r>
        <w:r w:rsidRPr="008C732F" w:rsidDel="00276C20">
          <w:rPr>
            <w:rFonts w:ascii="Cambria" w:hAnsi="Cambria"/>
            <w:noProof/>
          </w:rPr>
          <w:delText xml:space="preserve"> </w:delText>
        </w:r>
        <w:r w:rsidRPr="008C732F" w:rsidDel="00276C20">
          <w:rPr>
            <w:rFonts w:ascii="Cambria" w:hAnsi="Cambria"/>
            <w:b/>
            <w:noProof/>
          </w:rPr>
          <w:delText>10</w:delText>
        </w:r>
        <w:r w:rsidRPr="008C732F" w:rsidDel="00276C20">
          <w:rPr>
            <w:rFonts w:ascii="Cambria" w:hAnsi="Cambria"/>
            <w:noProof/>
          </w:rPr>
          <w:delText>: 1633-1642.</w:delText>
        </w:r>
      </w:del>
    </w:p>
    <w:p w:rsidR="003234B0" w:rsidRPr="008C732F" w:rsidDel="00276C20" w:rsidRDefault="003234B0" w:rsidP="008C732F">
      <w:pPr>
        <w:jc w:val="both"/>
        <w:rPr>
          <w:del w:id="4204" w:author="Ram Shrestha" w:date="2014-01-04T19:38:00Z"/>
          <w:rFonts w:ascii="Cambria" w:hAnsi="Cambria"/>
          <w:noProof/>
        </w:rPr>
      </w:pPr>
      <w:del w:id="4205" w:author="Ram Shrestha" w:date="2014-01-04T19:38:00Z">
        <w:r w:rsidRPr="008C732F" w:rsidDel="00276C20">
          <w:rPr>
            <w:rFonts w:ascii="Cambria" w:hAnsi="Cambria"/>
            <w:noProof/>
          </w:rPr>
          <w:delText xml:space="preserve">Baltimore, D (1971) Expression of animal virus genomes. </w:delText>
        </w:r>
        <w:r w:rsidRPr="008C732F" w:rsidDel="00276C20">
          <w:rPr>
            <w:rFonts w:ascii="Cambria" w:hAnsi="Cambria"/>
            <w:i/>
            <w:noProof/>
          </w:rPr>
          <w:delText>Bacteriological Reviews</w:delText>
        </w:r>
        <w:r w:rsidRPr="008C732F" w:rsidDel="00276C20">
          <w:rPr>
            <w:rFonts w:ascii="Cambria" w:hAnsi="Cambria"/>
            <w:noProof/>
          </w:rPr>
          <w:delText xml:space="preserve"> </w:delText>
        </w:r>
        <w:r w:rsidRPr="008C732F" w:rsidDel="00276C20">
          <w:rPr>
            <w:rFonts w:ascii="Cambria" w:hAnsi="Cambria"/>
            <w:b/>
            <w:noProof/>
          </w:rPr>
          <w:delText>35</w:delText>
        </w:r>
        <w:r w:rsidRPr="008C732F" w:rsidDel="00276C20">
          <w:rPr>
            <w:rFonts w:ascii="Cambria" w:hAnsi="Cambria"/>
            <w:noProof/>
          </w:rPr>
          <w:delText>: 235.</w:delText>
        </w:r>
      </w:del>
    </w:p>
    <w:p w:rsidR="003234B0" w:rsidRPr="008C732F" w:rsidDel="00276C20" w:rsidRDefault="003234B0" w:rsidP="008C732F">
      <w:pPr>
        <w:jc w:val="both"/>
        <w:rPr>
          <w:del w:id="4206" w:author="Ram Shrestha" w:date="2014-01-04T19:38:00Z"/>
          <w:rFonts w:ascii="Cambria" w:hAnsi="Cambria"/>
          <w:noProof/>
        </w:rPr>
      </w:pPr>
      <w:del w:id="4207" w:author="Ram Shrestha" w:date="2014-01-04T19:38:00Z">
        <w:r w:rsidRPr="008C732F" w:rsidDel="00276C20">
          <w:rPr>
            <w:rFonts w:ascii="Cambria" w:hAnsi="Cambria"/>
            <w:noProof/>
          </w:rPr>
          <w:delText xml:space="preserve">Balzarini, J (2004) Current Status of the Non-nucleoside Reverse Transcriptase Inhibitors of Human Immunodeficiency Virus Type 1. </w:delText>
        </w:r>
        <w:r w:rsidRPr="008C732F" w:rsidDel="00276C20">
          <w:rPr>
            <w:rFonts w:ascii="Cambria" w:hAnsi="Cambria"/>
            <w:i/>
            <w:noProof/>
          </w:rPr>
          <w:delText>Current Topics in Medicinal Chemistry</w:delText>
        </w:r>
        <w:r w:rsidRPr="008C732F" w:rsidDel="00276C20">
          <w:rPr>
            <w:rFonts w:ascii="Cambria" w:hAnsi="Cambria"/>
            <w:noProof/>
          </w:rPr>
          <w:delText xml:space="preserve"> </w:delText>
        </w:r>
        <w:r w:rsidRPr="008C732F" w:rsidDel="00276C20">
          <w:rPr>
            <w:rFonts w:ascii="Cambria" w:hAnsi="Cambria"/>
            <w:b/>
            <w:noProof/>
          </w:rPr>
          <w:delText>4</w:delText>
        </w:r>
        <w:r w:rsidRPr="008C732F" w:rsidDel="00276C20">
          <w:rPr>
            <w:rFonts w:ascii="Cambria" w:hAnsi="Cambria"/>
            <w:noProof/>
          </w:rPr>
          <w:delText>: 921-944.</w:delText>
        </w:r>
      </w:del>
    </w:p>
    <w:p w:rsidR="003234B0" w:rsidRPr="008C732F" w:rsidDel="00276C20" w:rsidRDefault="003234B0" w:rsidP="008C732F">
      <w:pPr>
        <w:jc w:val="both"/>
        <w:rPr>
          <w:del w:id="4208" w:author="Ram Shrestha" w:date="2014-01-04T19:38:00Z"/>
          <w:rFonts w:ascii="Cambria" w:hAnsi="Cambria"/>
          <w:noProof/>
        </w:rPr>
      </w:pPr>
      <w:del w:id="4209" w:author="Ram Shrestha" w:date="2014-01-04T19:38:00Z">
        <w:r w:rsidRPr="008C732F" w:rsidDel="00276C20">
          <w:rPr>
            <w:rFonts w:ascii="Cambria" w:hAnsi="Cambria"/>
            <w:noProof/>
          </w:rPr>
          <w:delText xml:space="preserve">Bangsberg, DR, Kroetz, DL, Deeks, SG (2007) Adherence-resistance relationships to combination HIV antiretroviral therapy. </w:delText>
        </w:r>
        <w:r w:rsidRPr="008C732F" w:rsidDel="00276C20">
          <w:rPr>
            <w:rFonts w:ascii="Cambria" w:hAnsi="Cambria"/>
            <w:i/>
            <w:noProof/>
          </w:rPr>
          <w:delText>Curr HIV/AIDS Rep</w:delText>
        </w:r>
        <w:r w:rsidRPr="008C732F" w:rsidDel="00276C20">
          <w:rPr>
            <w:rFonts w:ascii="Cambria" w:hAnsi="Cambria"/>
            <w:noProof/>
          </w:rPr>
          <w:delText xml:space="preserve"> </w:delText>
        </w:r>
        <w:r w:rsidRPr="008C732F" w:rsidDel="00276C20">
          <w:rPr>
            <w:rFonts w:ascii="Cambria" w:hAnsi="Cambria"/>
            <w:b/>
            <w:noProof/>
          </w:rPr>
          <w:delText>4</w:delText>
        </w:r>
        <w:r w:rsidRPr="008C732F" w:rsidDel="00276C20">
          <w:rPr>
            <w:rFonts w:ascii="Cambria" w:hAnsi="Cambria"/>
            <w:noProof/>
          </w:rPr>
          <w:delText>: 65-72.</w:delText>
        </w:r>
      </w:del>
    </w:p>
    <w:p w:rsidR="003234B0" w:rsidRPr="008C732F" w:rsidDel="00276C20" w:rsidRDefault="003234B0" w:rsidP="008C732F">
      <w:pPr>
        <w:jc w:val="both"/>
        <w:rPr>
          <w:del w:id="4210" w:author="Ram Shrestha" w:date="2014-01-04T19:38:00Z"/>
          <w:rFonts w:ascii="Cambria" w:hAnsi="Cambria"/>
          <w:noProof/>
        </w:rPr>
      </w:pPr>
      <w:del w:id="4211" w:author="Ram Shrestha" w:date="2014-01-04T19:38:00Z">
        <w:r w:rsidRPr="008C732F" w:rsidDel="00276C20">
          <w:rPr>
            <w:rFonts w:ascii="Cambria" w:hAnsi="Cambria"/>
            <w:noProof/>
          </w:rPr>
          <w:delText xml:space="preserve">Baur, AS, Sawai, ET, Dazin, P, Fantl, WJ, Cheng-Mayer, C, Peterlin, BM (1994) HIV-1 Nef leads to inhibition or activation of T cells depending on its intracellular localization. </w:delText>
        </w:r>
        <w:r w:rsidRPr="008C732F" w:rsidDel="00276C20">
          <w:rPr>
            <w:rFonts w:ascii="Cambria" w:hAnsi="Cambria"/>
            <w:i/>
            <w:noProof/>
          </w:rPr>
          <w:delText>Immunity</w:delText>
        </w:r>
        <w:r w:rsidRPr="008C732F" w:rsidDel="00276C20">
          <w:rPr>
            <w:rFonts w:ascii="Cambria" w:hAnsi="Cambria"/>
            <w:noProof/>
          </w:rPr>
          <w:delText xml:space="preserve"> </w:delText>
        </w:r>
        <w:r w:rsidRPr="008C732F" w:rsidDel="00276C20">
          <w:rPr>
            <w:rFonts w:ascii="Cambria" w:hAnsi="Cambria"/>
            <w:b/>
            <w:noProof/>
          </w:rPr>
          <w:delText>1</w:delText>
        </w:r>
        <w:r w:rsidRPr="008C732F" w:rsidDel="00276C20">
          <w:rPr>
            <w:rFonts w:ascii="Cambria" w:hAnsi="Cambria"/>
            <w:noProof/>
          </w:rPr>
          <w:delText>: 373-384.</w:delText>
        </w:r>
      </w:del>
    </w:p>
    <w:p w:rsidR="003234B0" w:rsidRPr="008C732F" w:rsidDel="00276C20" w:rsidRDefault="003234B0" w:rsidP="008C732F">
      <w:pPr>
        <w:jc w:val="both"/>
        <w:rPr>
          <w:del w:id="4212" w:author="Ram Shrestha" w:date="2014-01-04T19:38:00Z"/>
          <w:rFonts w:ascii="Cambria" w:hAnsi="Cambria"/>
          <w:noProof/>
        </w:rPr>
      </w:pPr>
      <w:del w:id="4213" w:author="Ram Shrestha" w:date="2014-01-04T19:38:00Z">
        <w:r w:rsidRPr="008C732F" w:rsidDel="00276C20">
          <w:rPr>
            <w:rFonts w:ascii="Cambria" w:hAnsi="Cambria"/>
            <w:noProof/>
          </w:rPr>
          <w:delText xml:space="preserve">Baxter, JD, Mayers, DL, Wentworth, DN, Neaton, JD, Hoover, ML, Winters, MA, Mannheimer, SB, Thompson, MA, Abrams, DI, Brizz, BJ, Ioannidis, JP, Merigan, TC (2000) A randomized study of antiretroviral management based on plasma genotypic antiretroviral resistance testing in patients failing therapy. CPCRA 046 Study Team for the Terry Beirn Community Programs for Clinical Research on AIDS. </w:delText>
        </w:r>
        <w:r w:rsidRPr="008C732F" w:rsidDel="00276C20">
          <w:rPr>
            <w:rFonts w:ascii="Cambria" w:hAnsi="Cambria"/>
            <w:i/>
            <w:noProof/>
          </w:rPr>
          <w:delText>AIDS</w:delText>
        </w:r>
        <w:r w:rsidRPr="008C732F" w:rsidDel="00276C20">
          <w:rPr>
            <w:rFonts w:ascii="Cambria" w:hAnsi="Cambria"/>
            <w:noProof/>
          </w:rPr>
          <w:delText xml:space="preserve"> </w:delText>
        </w:r>
        <w:r w:rsidRPr="008C732F" w:rsidDel="00276C20">
          <w:rPr>
            <w:rFonts w:ascii="Cambria" w:hAnsi="Cambria"/>
            <w:b/>
            <w:noProof/>
          </w:rPr>
          <w:delText>14</w:delText>
        </w:r>
        <w:r w:rsidRPr="008C732F" w:rsidDel="00276C20">
          <w:rPr>
            <w:rFonts w:ascii="Cambria" w:hAnsi="Cambria"/>
            <w:noProof/>
          </w:rPr>
          <w:delText>: F83-93.</w:delText>
        </w:r>
      </w:del>
    </w:p>
    <w:p w:rsidR="003234B0" w:rsidRPr="008C732F" w:rsidDel="00276C20" w:rsidRDefault="003234B0" w:rsidP="008C732F">
      <w:pPr>
        <w:jc w:val="both"/>
        <w:rPr>
          <w:del w:id="4214" w:author="Ram Shrestha" w:date="2014-01-04T19:38:00Z"/>
          <w:rFonts w:ascii="Cambria" w:hAnsi="Cambria"/>
          <w:noProof/>
        </w:rPr>
      </w:pPr>
      <w:del w:id="4215" w:author="Ram Shrestha" w:date="2014-01-04T19:38:00Z">
        <w:r w:rsidRPr="008C732F" w:rsidDel="00276C20">
          <w:rPr>
            <w:rFonts w:ascii="Cambria" w:hAnsi="Cambria"/>
            <w:noProof/>
          </w:rPr>
          <w:delText xml:space="preserve">Bebenek, K, Abbotts, J, Roberts, JD, Wilson, SH, Kunkel, TA (1989) Specificity and mechanism of error-prone replication by human immunodeficiency virus-1 reverse transcriptase. </w:delText>
        </w:r>
        <w:r w:rsidRPr="008C732F" w:rsidDel="00276C20">
          <w:rPr>
            <w:rFonts w:ascii="Cambria" w:hAnsi="Cambria"/>
            <w:i/>
            <w:noProof/>
          </w:rPr>
          <w:delText>J Biol Chem</w:delText>
        </w:r>
        <w:r w:rsidRPr="008C732F" w:rsidDel="00276C20">
          <w:rPr>
            <w:rFonts w:ascii="Cambria" w:hAnsi="Cambria"/>
            <w:noProof/>
          </w:rPr>
          <w:delText xml:space="preserve"> </w:delText>
        </w:r>
        <w:r w:rsidRPr="008C732F" w:rsidDel="00276C20">
          <w:rPr>
            <w:rFonts w:ascii="Cambria" w:hAnsi="Cambria"/>
            <w:b/>
            <w:noProof/>
          </w:rPr>
          <w:delText>264</w:delText>
        </w:r>
        <w:r w:rsidRPr="008C732F" w:rsidDel="00276C20">
          <w:rPr>
            <w:rFonts w:ascii="Cambria" w:hAnsi="Cambria"/>
            <w:noProof/>
          </w:rPr>
          <w:delText>: 16948-16956.</w:delText>
        </w:r>
      </w:del>
    </w:p>
    <w:p w:rsidR="003234B0" w:rsidRPr="008C732F" w:rsidDel="00276C20" w:rsidRDefault="003234B0" w:rsidP="008C732F">
      <w:pPr>
        <w:jc w:val="both"/>
        <w:rPr>
          <w:del w:id="4216" w:author="Ram Shrestha" w:date="2014-01-04T19:38:00Z"/>
          <w:rFonts w:ascii="Cambria" w:hAnsi="Cambria"/>
          <w:noProof/>
        </w:rPr>
      </w:pPr>
      <w:del w:id="4217" w:author="Ram Shrestha" w:date="2014-01-04T19:38:00Z">
        <w:r w:rsidRPr="008C732F" w:rsidDel="00276C20">
          <w:rPr>
            <w:rFonts w:ascii="Cambria" w:hAnsi="Cambria"/>
            <w:noProof/>
          </w:rPr>
          <w:delText xml:space="preserve">Bebenek, K, Abbotts, J, Wilson, SH, Kunkel, TA (1993) Error-prone polymerization by HIV-1 reverse transcriptase. Contribution of template-primer misalignment, miscoding, and termination probability to mutational hot spots. </w:delText>
        </w:r>
        <w:r w:rsidRPr="008C732F" w:rsidDel="00276C20">
          <w:rPr>
            <w:rFonts w:ascii="Cambria" w:hAnsi="Cambria"/>
            <w:i/>
            <w:noProof/>
          </w:rPr>
          <w:delText>J Biol Chem</w:delText>
        </w:r>
        <w:r w:rsidRPr="008C732F" w:rsidDel="00276C20">
          <w:rPr>
            <w:rFonts w:ascii="Cambria" w:hAnsi="Cambria"/>
            <w:noProof/>
          </w:rPr>
          <w:delText xml:space="preserve"> </w:delText>
        </w:r>
        <w:r w:rsidRPr="008C732F" w:rsidDel="00276C20">
          <w:rPr>
            <w:rFonts w:ascii="Cambria" w:hAnsi="Cambria"/>
            <w:b/>
            <w:noProof/>
          </w:rPr>
          <w:delText>268</w:delText>
        </w:r>
        <w:r w:rsidRPr="008C732F" w:rsidDel="00276C20">
          <w:rPr>
            <w:rFonts w:ascii="Cambria" w:hAnsi="Cambria"/>
            <w:noProof/>
          </w:rPr>
          <w:delText>: 10324-10334.</w:delText>
        </w:r>
      </w:del>
    </w:p>
    <w:p w:rsidR="003234B0" w:rsidRPr="008C732F" w:rsidDel="00276C20" w:rsidRDefault="003234B0" w:rsidP="008C732F">
      <w:pPr>
        <w:jc w:val="both"/>
        <w:rPr>
          <w:del w:id="4218" w:author="Ram Shrestha" w:date="2014-01-04T19:38:00Z"/>
          <w:rFonts w:ascii="Cambria" w:hAnsi="Cambria"/>
          <w:noProof/>
        </w:rPr>
      </w:pPr>
      <w:del w:id="4219" w:author="Ram Shrestha" w:date="2014-01-04T19:38:00Z">
        <w:r w:rsidRPr="008C732F" w:rsidDel="00276C20">
          <w:rPr>
            <w:rFonts w:ascii="Cambria" w:hAnsi="Cambria"/>
            <w:noProof/>
          </w:rPr>
          <w:delText xml:space="preserve">Ben-Artzi, H, Shemesh, J, Zeelon, E, Amit, B, Kleiman, L, Gorecki, M, Panet, A (1996) Molecular analysis of the second template switch during reverse transcription of the HIV RNA template. </w:delText>
        </w:r>
        <w:r w:rsidRPr="008C732F" w:rsidDel="00276C20">
          <w:rPr>
            <w:rFonts w:ascii="Cambria" w:hAnsi="Cambria"/>
            <w:i/>
            <w:noProof/>
          </w:rPr>
          <w:delText>Biochemistry</w:delText>
        </w:r>
        <w:r w:rsidRPr="008C732F" w:rsidDel="00276C20">
          <w:rPr>
            <w:rFonts w:ascii="Cambria" w:hAnsi="Cambria"/>
            <w:noProof/>
          </w:rPr>
          <w:delText xml:space="preserve"> </w:delText>
        </w:r>
        <w:r w:rsidRPr="008C732F" w:rsidDel="00276C20">
          <w:rPr>
            <w:rFonts w:ascii="Cambria" w:hAnsi="Cambria"/>
            <w:b/>
            <w:noProof/>
          </w:rPr>
          <w:delText>35</w:delText>
        </w:r>
        <w:r w:rsidRPr="008C732F" w:rsidDel="00276C20">
          <w:rPr>
            <w:rFonts w:ascii="Cambria" w:hAnsi="Cambria"/>
            <w:noProof/>
          </w:rPr>
          <w:delText>: 10549-10557.</w:delText>
        </w:r>
      </w:del>
    </w:p>
    <w:p w:rsidR="003234B0" w:rsidRPr="008C732F" w:rsidDel="00276C20" w:rsidRDefault="003234B0" w:rsidP="008C732F">
      <w:pPr>
        <w:jc w:val="both"/>
        <w:rPr>
          <w:del w:id="4220" w:author="Ram Shrestha" w:date="2014-01-04T19:38:00Z"/>
          <w:rFonts w:ascii="Cambria" w:hAnsi="Cambria"/>
          <w:noProof/>
        </w:rPr>
      </w:pPr>
      <w:del w:id="4221" w:author="Ram Shrestha" w:date="2014-01-04T19:38:00Z">
        <w:r w:rsidRPr="008C732F" w:rsidDel="00276C20">
          <w:rPr>
            <w:rFonts w:ascii="Cambria" w:hAnsi="Cambria"/>
            <w:noProof/>
          </w:rPr>
          <w:delText xml:space="preserve">Bentley, DR, Balasubramanian, S, Swerdlow, HP, Smith, GP, Milton, J, Brown, CG, Hall, KP, Evers, DJ, Barnes, CL, Bignell, HR, Boutell, JM, Bryant, J, Carter, RJ, Keira Cheetham, R, Cox, AJ, Ellis, DJ, Flatbush, MR, Gormley, NA, Humphray, SJ, Irving, LJ, Karbelashvili, MS, Kirk, SM, Li, H, Liu, X, Maisinger, KS, Murray, LJ, Obradovic, B, Ost, T, Parkinson, ML, Pratt, MR, Rasolonjatovo, IM, Reed, MT, Rigatti, R, Rodighiero, C, Ross, MT, Sabot, A, Sankar, SV, Scally, A, Schroth, GP, Smith, ME, Smith, VP, Spiridou, A, Torrance, PE, Tzonev, SS, Vermaas, EH, Walter, K, Wu, X, Zhang, L, Alam, MD, Anastasi, C, Aniebo, IC, Bailey, DM, Bancarz, IR, Banerjee, S, Barbour, SG, Baybayan, PA, Benoit, VA, Benson, KF, Bevis, C, Black, PJ, Boodhun, A, Brennan, JS, Bridgham, JA, Brown, RC, Brown, AA, Buermann, DH, Bundu, AA, Burrows, JC, Carter, NP, Castillo, N, Chiara, ECM, Chang, S, Neil Cooley, R, Crake, NR, Dada, OO, Diakoumakos, KD, Dominguez-Fernandez, B, Earnshaw, DJ, Egbujor, UC, Elmore, DW, Etchin, SS, Ewan, MR, Fedurco, M, Fraser, LJ, Fuentes Fajardo, KV, Scott Furey, W, George, D, Gietzen, KJ, Goddard, CP, Golda, GS, Granieri, PA, Green, DE, Gustafson, DL, Hansen, NF, Harnish, K, Haudenschild, CD, Heyer, NI, Hims, MM, Ho, JT, Horgan, AM, Hoschler, K, Hurwitz, S, Ivanov, DV, Johnson, MQ, James, T, Huw Jones, TA, Kang, GD, Kerelska, TH, Kersey, AD, Khrebtukova, I, Kindwall, AP, Kingsbury, Z, Kokko-Gonzales, PI, Kumar, A, Laurent, MA, Lawley, CT, Lee, SE, Lee, X, Liao, AK, Loch, JA, Lok, M, Luo, S, Mammen, RM, Martin, JW, McCauley, PG, McNitt, P, Mehta, P, Moon, KW, Mullens, JW, Newington, T, Ning, Z, Ling Ng, B, Novo, SM, O'Neill, MJ, Osborne, MA, Osnowski, A, Ostadan, O, Paraschos, LL, Pickering, L, Pike, AC, Chris Pinkard, D, Pliskin, DP, Podhasky, J, Quijano, VJ, Raczy, C, Rae, VH, Rawlings, SR, Chiva Rodriguez, A, Roe, PM, Rogers, J, Rogert Bacigalupo, MC, Romanov, N, Romieu, A, Roth, RK, Rourke, NJ, Ruediger, ST, Rusman, E, Sanches-Kuiper, RM, Schenker, MR, Seoane, JM, Shaw, RJ, Shiver, MK, Short, SW, Sizto, NL, Sluis, JP, Smith, MA, Ernest Sohna Sohna, J, Spence, EJ, Stevens, K, Sutton, N, Szajkowski, L, Tregidgo, CL, Turcatti, G, Vandevondele, S, Verhovsky, Y, Virk, SM, Wakelin, S, Walcott, GC, Wang, J, Worsley, GJ, Yan, J, Yau, L, Zuerlein, M, Mullikin, JC, Hurles, ME, McCooke, NJ, West, JS, Oaks, FL, Lundberg, PL, Klenerman, D, Durbin, R, Smith, AJ (2008) Accurate whole human genome sequencing using reversible terminator chemistry. </w:delText>
        </w:r>
        <w:r w:rsidRPr="008C732F" w:rsidDel="00276C20">
          <w:rPr>
            <w:rFonts w:ascii="Cambria" w:hAnsi="Cambria"/>
            <w:i/>
            <w:noProof/>
          </w:rPr>
          <w:delText>Nature</w:delText>
        </w:r>
        <w:r w:rsidRPr="008C732F" w:rsidDel="00276C20">
          <w:rPr>
            <w:rFonts w:ascii="Cambria" w:hAnsi="Cambria"/>
            <w:noProof/>
          </w:rPr>
          <w:delText xml:space="preserve"> </w:delText>
        </w:r>
        <w:r w:rsidRPr="008C732F" w:rsidDel="00276C20">
          <w:rPr>
            <w:rFonts w:ascii="Cambria" w:hAnsi="Cambria"/>
            <w:b/>
            <w:noProof/>
          </w:rPr>
          <w:delText>456</w:delText>
        </w:r>
        <w:r w:rsidRPr="008C732F" w:rsidDel="00276C20">
          <w:rPr>
            <w:rFonts w:ascii="Cambria" w:hAnsi="Cambria"/>
            <w:noProof/>
          </w:rPr>
          <w:delText>: 53-59.</w:delText>
        </w:r>
      </w:del>
    </w:p>
    <w:p w:rsidR="003234B0" w:rsidRPr="008C732F" w:rsidDel="00276C20" w:rsidRDefault="003234B0" w:rsidP="008C732F">
      <w:pPr>
        <w:jc w:val="both"/>
        <w:rPr>
          <w:del w:id="4222" w:author="Ram Shrestha" w:date="2014-01-04T19:38:00Z"/>
          <w:rFonts w:ascii="Cambria" w:hAnsi="Cambria"/>
          <w:noProof/>
        </w:rPr>
      </w:pPr>
      <w:del w:id="4223" w:author="Ram Shrestha" w:date="2014-01-04T19:38:00Z">
        <w:r w:rsidRPr="008C732F" w:rsidDel="00276C20">
          <w:rPr>
            <w:rFonts w:ascii="Cambria" w:hAnsi="Cambria"/>
            <w:noProof/>
          </w:rPr>
          <w:delText xml:space="preserve">Blagoveshchenskaya, AD, Thomas, L, Feliciangeli, SF, Hung, CH, Thomas, G (2002) HIV-1 Nef downregulates MHC-I by a PACS-1- and PI3K-regulated ARF6 endocytic pathway. </w:delText>
        </w:r>
        <w:r w:rsidRPr="008C732F" w:rsidDel="00276C20">
          <w:rPr>
            <w:rFonts w:ascii="Cambria" w:hAnsi="Cambria"/>
            <w:i/>
            <w:noProof/>
          </w:rPr>
          <w:delText>Cell</w:delText>
        </w:r>
        <w:r w:rsidRPr="008C732F" w:rsidDel="00276C20">
          <w:rPr>
            <w:rFonts w:ascii="Cambria" w:hAnsi="Cambria"/>
            <w:noProof/>
          </w:rPr>
          <w:delText xml:space="preserve"> </w:delText>
        </w:r>
        <w:r w:rsidRPr="008C732F" w:rsidDel="00276C20">
          <w:rPr>
            <w:rFonts w:ascii="Cambria" w:hAnsi="Cambria"/>
            <w:b/>
            <w:noProof/>
          </w:rPr>
          <w:delText>111</w:delText>
        </w:r>
        <w:r w:rsidRPr="008C732F" w:rsidDel="00276C20">
          <w:rPr>
            <w:rFonts w:ascii="Cambria" w:hAnsi="Cambria"/>
            <w:noProof/>
          </w:rPr>
          <w:delText>: 853-866.</w:delText>
        </w:r>
      </w:del>
    </w:p>
    <w:p w:rsidR="003234B0" w:rsidRPr="008C732F" w:rsidDel="00276C20" w:rsidRDefault="003234B0" w:rsidP="008C732F">
      <w:pPr>
        <w:jc w:val="both"/>
        <w:rPr>
          <w:del w:id="4224" w:author="Ram Shrestha" w:date="2014-01-04T19:38:00Z"/>
          <w:rFonts w:ascii="Cambria" w:hAnsi="Cambria"/>
          <w:noProof/>
        </w:rPr>
      </w:pPr>
      <w:del w:id="4225" w:author="Ram Shrestha" w:date="2014-01-04T19:38:00Z">
        <w:r w:rsidRPr="008C732F" w:rsidDel="00276C20">
          <w:rPr>
            <w:rFonts w:ascii="Cambria" w:hAnsi="Cambria"/>
            <w:noProof/>
          </w:rPr>
          <w:delText xml:space="preserve">Borrow, P, Lewicki, H, Wei, X, Horwitz, MS, Peffer, N, Meyers, H, Nelson, JA, Gairin, JE, Hahn, BH, Oldstone, MB, Shaw, GM (1997) Antiviral pressure exerted by HIV-1-specific cytotoxic T lymphocytes (CTLs) during primary infection demonstrated by rapid selection of CTL escape virus. </w:delText>
        </w:r>
        <w:r w:rsidRPr="008C732F" w:rsidDel="00276C20">
          <w:rPr>
            <w:rFonts w:ascii="Cambria" w:hAnsi="Cambria"/>
            <w:i/>
            <w:noProof/>
          </w:rPr>
          <w:delText>Nat Med</w:delText>
        </w:r>
        <w:r w:rsidRPr="008C732F" w:rsidDel="00276C20">
          <w:rPr>
            <w:rFonts w:ascii="Cambria" w:hAnsi="Cambria"/>
            <w:noProof/>
          </w:rPr>
          <w:delText xml:space="preserve"> </w:delText>
        </w:r>
        <w:r w:rsidRPr="008C732F" w:rsidDel="00276C20">
          <w:rPr>
            <w:rFonts w:ascii="Cambria" w:hAnsi="Cambria"/>
            <w:b/>
            <w:noProof/>
          </w:rPr>
          <w:delText>3</w:delText>
        </w:r>
        <w:r w:rsidRPr="008C732F" w:rsidDel="00276C20">
          <w:rPr>
            <w:rFonts w:ascii="Cambria" w:hAnsi="Cambria"/>
            <w:noProof/>
          </w:rPr>
          <w:delText>: 205-211.</w:delText>
        </w:r>
      </w:del>
    </w:p>
    <w:p w:rsidR="003234B0" w:rsidRPr="008C732F" w:rsidDel="00276C20" w:rsidRDefault="003234B0" w:rsidP="008C732F">
      <w:pPr>
        <w:jc w:val="both"/>
        <w:rPr>
          <w:del w:id="4226" w:author="Ram Shrestha" w:date="2014-01-04T19:38:00Z"/>
          <w:rFonts w:ascii="Cambria" w:hAnsi="Cambria"/>
          <w:noProof/>
        </w:rPr>
      </w:pPr>
      <w:del w:id="4227" w:author="Ram Shrestha" w:date="2014-01-04T19:38:00Z">
        <w:r w:rsidRPr="008C732F" w:rsidDel="00276C20">
          <w:rPr>
            <w:rFonts w:ascii="Cambria" w:hAnsi="Cambria"/>
            <w:noProof/>
          </w:rPr>
          <w:delText xml:space="preserve">Borsetti, A, Ohagen, A, Gottlinger, HG (1998) The C-terminal half of the human immunodeficiency virus type 1 Gag precursor is sufficient for efficient particle assembly. </w:delText>
        </w:r>
        <w:r w:rsidRPr="008C732F" w:rsidDel="00276C20">
          <w:rPr>
            <w:rFonts w:ascii="Cambria" w:hAnsi="Cambria"/>
            <w:i/>
            <w:noProof/>
          </w:rPr>
          <w:delText>J Virol</w:delText>
        </w:r>
        <w:r w:rsidRPr="008C732F" w:rsidDel="00276C20">
          <w:rPr>
            <w:rFonts w:ascii="Cambria" w:hAnsi="Cambria"/>
            <w:noProof/>
          </w:rPr>
          <w:delText xml:space="preserve"> </w:delText>
        </w:r>
        <w:r w:rsidRPr="008C732F" w:rsidDel="00276C20">
          <w:rPr>
            <w:rFonts w:ascii="Cambria" w:hAnsi="Cambria"/>
            <w:b/>
            <w:noProof/>
          </w:rPr>
          <w:delText>72</w:delText>
        </w:r>
        <w:r w:rsidRPr="008C732F" w:rsidDel="00276C20">
          <w:rPr>
            <w:rFonts w:ascii="Cambria" w:hAnsi="Cambria"/>
            <w:noProof/>
          </w:rPr>
          <w:delText>: 9313-9317.</w:delText>
        </w:r>
      </w:del>
    </w:p>
    <w:p w:rsidR="003234B0" w:rsidRPr="008C732F" w:rsidDel="00276C20" w:rsidRDefault="003234B0" w:rsidP="008C732F">
      <w:pPr>
        <w:jc w:val="both"/>
        <w:rPr>
          <w:del w:id="4228" w:author="Ram Shrestha" w:date="2014-01-04T19:38:00Z"/>
          <w:rFonts w:ascii="Cambria" w:hAnsi="Cambria"/>
          <w:noProof/>
        </w:rPr>
      </w:pPr>
      <w:del w:id="4229" w:author="Ram Shrestha" w:date="2014-01-04T19:38:00Z">
        <w:r w:rsidRPr="008C732F" w:rsidDel="00276C20">
          <w:rPr>
            <w:rFonts w:ascii="Cambria" w:hAnsi="Cambria"/>
            <w:noProof/>
          </w:rPr>
          <w:delText xml:space="preserve">Bourgeois, CF, Kim, YK, Churcher, MJ, West, MJ, Karn, J (2002) Spt5 cooperates with human immunodeficiency virus type 1 Tat by preventing premature RNA release at terminator sequences. </w:delText>
        </w:r>
        <w:r w:rsidRPr="008C732F" w:rsidDel="00276C20">
          <w:rPr>
            <w:rFonts w:ascii="Cambria" w:hAnsi="Cambria"/>
            <w:i/>
            <w:noProof/>
          </w:rPr>
          <w:delText>Mol Cell Biol</w:delText>
        </w:r>
        <w:r w:rsidRPr="008C732F" w:rsidDel="00276C20">
          <w:rPr>
            <w:rFonts w:ascii="Cambria" w:hAnsi="Cambria"/>
            <w:noProof/>
          </w:rPr>
          <w:delText xml:space="preserve"> </w:delText>
        </w:r>
        <w:r w:rsidRPr="008C732F" w:rsidDel="00276C20">
          <w:rPr>
            <w:rFonts w:ascii="Cambria" w:hAnsi="Cambria"/>
            <w:b/>
            <w:noProof/>
          </w:rPr>
          <w:delText>22</w:delText>
        </w:r>
        <w:r w:rsidRPr="008C732F" w:rsidDel="00276C20">
          <w:rPr>
            <w:rFonts w:ascii="Cambria" w:hAnsi="Cambria"/>
            <w:noProof/>
          </w:rPr>
          <w:delText>: 1079-1093.</w:delText>
        </w:r>
      </w:del>
    </w:p>
    <w:p w:rsidR="003234B0" w:rsidRPr="008C732F" w:rsidDel="00276C20" w:rsidRDefault="003234B0" w:rsidP="008C732F">
      <w:pPr>
        <w:jc w:val="both"/>
        <w:rPr>
          <w:del w:id="4230" w:author="Ram Shrestha" w:date="2014-01-04T19:38:00Z"/>
          <w:rFonts w:ascii="Cambria" w:hAnsi="Cambria"/>
          <w:noProof/>
        </w:rPr>
      </w:pPr>
      <w:del w:id="4231" w:author="Ram Shrestha" w:date="2014-01-04T19:38:00Z">
        <w:r w:rsidRPr="008C732F" w:rsidDel="00276C20">
          <w:rPr>
            <w:rFonts w:ascii="Cambria" w:hAnsi="Cambria"/>
            <w:noProof/>
          </w:rPr>
          <w:delText xml:space="preserve">Briggs, JA, Krausslich, HG The molecular architecture of HIV. </w:delText>
        </w:r>
        <w:r w:rsidRPr="008C732F" w:rsidDel="00276C20">
          <w:rPr>
            <w:rFonts w:ascii="Cambria" w:hAnsi="Cambria"/>
            <w:i/>
            <w:noProof/>
          </w:rPr>
          <w:delText>J Mol Biol</w:delText>
        </w:r>
        <w:r w:rsidRPr="008C732F" w:rsidDel="00276C20">
          <w:rPr>
            <w:rFonts w:ascii="Cambria" w:hAnsi="Cambria"/>
            <w:noProof/>
          </w:rPr>
          <w:delText xml:space="preserve"> </w:delText>
        </w:r>
        <w:r w:rsidRPr="008C732F" w:rsidDel="00276C20">
          <w:rPr>
            <w:rFonts w:ascii="Cambria" w:hAnsi="Cambria"/>
            <w:b/>
            <w:noProof/>
          </w:rPr>
          <w:delText>410</w:delText>
        </w:r>
        <w:r w:rsidRPr="008C732F" w:rsidDel="00276C20">
          <w:rPr>
            <w:rFonts w:ascii="Cambria" w:hAnsi="Cambria"/>
            <w:noProof/>
          </w:rPr>
          <w:delText>: 491-500.</w:delText>
        </w:r>
      </w:del>
    </w:p>
    <w:p w:rsidR="003234B0" w:rsidRPr="008C732F" w:rsidDel="00276C20" w:rsidRDefault="003234B0" w:rsidP="008C732F">
      <w:pPr>
        <w:jc w:val="both"/>
        <w:rPr>
          <w:del w:id="4232" w:author="Ram Shrestha" w:date="2014-01-04T19:38:00Z"/>
          <w:rFonts w:ascii="Cambria" w:hAnsi="Cambria"/>
          <w:noProof/>
        </w:rPr>
      </w:pPr>
      <w:del w:id="4233" w:author="Ram Shrestha" w:date="2014-01-04T19:38:00Z">
        <w:r w:rsidRPr="008C732F" w:rsidDel="00276C20">
          <w:rPr>
            <w:rFonts w:ascii="Cambria" w:hAnsi="Cambria"/>
            <w:noProof/>
          </w:rPr>
          <w:delText xml:space="preserve">Briggs, JA, Simon, MN, Gross, I, Krausslich, HG, Fuller, SD, Vogt, VM, Johnson, MC (2004) The stoichiometry of Gag protein in HIV-1. </w:delText>
        </w:r>
        <w:r w:rsidRPr="008C732F" w:rsidDel="00276C20">
          <w:rPr>
            <w:rFonts w:ascii="Cambria" w:hAnsi="Cambria"/>
            <w:i/>
            <w:noProof/>
          </w:rPr>
          <w:delText>Nat Struct Mol Biol</w:delText>
        </w:r>
        <w:r w:rsidRPr="008C732F" w:rsidDel="00276C20">
          <w:rPr>
            <w:rFonts w:ascii="Cambria" w:hAnsi="Cambria"/>
            <w:noProof/>
          </w:rPr>
          <w:delText xml:space="preserve"> </w:delText>
        </w:r>
        <w:r w:rsidRPr="008C732F" w:rsidDel="00276C20">
          <w:rPr>
            <w:rFonts w:ascii="Cambria" w:hAnsi="Cambria"/>
            <w:b/>
            <w:noProof/>
          </w:rPr>
          <w:delText>11</w:delText>
        </w:r>
        <w:r w:rsidRPr="008C732F" w:rsidDel="00276C20">
          <w:rPr>
            <w:rFonts w:ascii="Cambria" w:hAnsi="Cambria"/>
            <w:noProof/>
          </w:rPr>
          <w:delText>: 672-675.</w:delText>
        </w:r>
      </w:del>
    </w:p>
    <w:p w:rsidR="003234B0" w:rsidRPr="008C732F" w:rsidDel="00276C20" w:rsidRDefault="003234B0" w:rsidP="008C732F">
      <w:pPr>
        <w:jc w:val="both"/>
        <w:rPr>
          <w:del w:id="4234" w:author="Ram Shrestha" w:date="2014-01-04T19:38:00Z"/>
          <w:rFonts w:ascii="Cambria" w:hAnsi="Cambria"/>
          <w:noProof/>
        </w:rPr>
      </w:pPr>
      <w:del w:id="4235" w:author="Ram Shrestha" w:date="2014-01-04T19:38:00Z">
        <w:r w:rsidRPr="008C732F" w:rsidDel="00276C20">
          <w:rPr>
            <w:rFonts w:ascii="Cambria" w:hAnsi="Cambria"/>
            <w:noProof/>
          </w:rPr>
          <w:delText xml:space="preserve">Briz, V, Poveda, E, Soriano, V (2006) HIV entry inhibitors: mechanisms of action and resistance pathways. </w:delText>
        </w:r>
        <w:r w:rsidRPr="008C732F" w:rsidDel="00276C20">
          <w:rPr>
            <w:rFonts w:ascii="Cambria" w:hAnsi="Cambria"/>
            <w:i/>
            <w:noProof/>
          </w:rPr>
          <w:delText>Journal of Antimicrobial Chemotherapy</w:delText>
        </w:r>
        <w:r w:rsidRPr="008C732F" w:rsidDel="00276C20">
          <w:rPr>
            <w:rFonts w:ascii="Cambria" w:hAnsi="Cambria"/>
            <w:noProof/>
          </w:rPr>
          <w:delText xml:space="preserve"> </w:delText>
        </w:r>
        <w:r w:rsidRPr="008C732F" w:rsidDel="00276C20">
          <w:rPr>
            <w:rFonts w:ascii="Cambria" w:hAnsi="Cambria"/>
            <w:b/>
            <w:noProof/>
          </w:rPr>
          <w:delText>57</w:delText>
        </w:r>
        <w:r w:rsidRPr="008C732F" w:rsidDel="00276C20">
          <w:rPr>
            <w:rFonts w:ascii="Cambria" w:hAnsi="Cambria"/>
            <w:noProof/>
          </w:rPr>
          <w:delText>: 619-627.</w:delText>
        </w:r>
      </w:del>
    </w:p>
    <w:p w:rsidR="003234B0" w:rsidRPr="008C732F" w:rsidDel="00276C20" w:rsidRDefault="003234B0" w:rsidP="008C732F">
      <w:pPr>
        <w:jc w:val="both"/>
        <w:rPr>
          <w:del w:id="4236" w:author="Ram Shrestha" w:date="2014-01-04T19:38:00Z"/>
          <w:rFonts w:ascii="Cambria" w:hAnsi="Cambria"/>
          <w:noProof/>
        </w:rPr>
      </w:pPr>
      <w:del w:id="4237" w:author="Ram Shrestha" w:date="2014-01-04T19:38:00Z">
        <w:r w:rsidRPr="008C732F" w:rsidDel="00276C20">
          <w:rPr>
            <w:rFonts w:ascii="Cambria" w:hAnsi="Cambria"/>
            <w:noProof/>
          </w:rPr>
          <w:delText xml:space="preserve">Bukrinsky, MI, Sharova, N, Dempsey, MP, Stanwick, TL, Bukrinskaya, AG, Haggerty, S, Stevenson, M (1992) Active nuclear import of human immunodeficiency virus type 1 preintegration complexes. </w:delText>
        </w:r>
        <w:r w:rsidRPr="008C732F" w:rsidDel="00276C20">
          <w:rPr>
            <w:rFonts w:ascii="Cambria" w:hAnsi="Cambria"/>
            <w:i/>
            <w:noProof/>
          </w:rPr>
          <w:delText>Proceedings of the National Academy of Sciences</w:delText>
        </w:r>
        <w:r w:rsidRPr="008C732F" w:rsidDel="00276C20">
          <w:rPr>
            <w:rFonts w:ascii="Cambria" w:hAnsi="Cambria"/>
            <w:noProof/>
          </w:rPr>
          <w:delText xml:space="preserve"> </w:delText>
        </w:r>
        <w:r w:rsidRPr="008C732F" w:rsidDel="00276C20">
          <w:rPr>
            <w:rFonts w:ascii="Cambria" w:hAnsi="Cambria"/>
            <w:b/>
            <w:noProof/>
          </w:rPr>
          <w:delText>89</w:delText>
        </w:r>
        <w:r w:rsidRPr="008C732F" w:rsidDel="00276C20">
          <w:rPr>
            <w:rFonts w:ascii="Cambria" w:hAnsi="Cambria"/>
            <w:noProof/>
          </w:rPr>
          <w:delText>: 6580-6584.</w:delText>
        </w:r>
      </w:del>
    </w:p>
    <w:p w:rsidR="003234B0" w:rsidRPr="008C732F" w:rsidDel="00276C20" w:rsidRDefault="003234B0" w:rsidP="008C732F">
      <w:pPr>
        <w:jc w:val="both"/>
        <w:rPr>
          <w:del w:id="4238" w:author="Ram Shrestha" w:date="2014-01-04T19:38:00Z"/>
          <w:rFonts w:ascii="Cambria" w:hAnsi="Cambria"/>
          <w:noProof/>
        </w:rPr>
      </w:pPr>
      <w:del w:id="4239" w:author="Ram Shrestha" w:date="2014-01-04T19:38:00Z">
        <w:r w:rsidRPr="008C732F" w:rsidDel="00276C20">
          <w:rPr>
            <w:rFonts w:ascii="Cambria" w:hAnsi="Cambria"/>
            <w:noProof/>
          </w:rPr>
          <w:delText xml:space="preserve">Bukrinsky, MI, Sharova, N, McDonald, TL, Pushkarskaya, T, Tarpley, WG, Stevenson, M (1993) Association of integrase, matrix, and reverse transcriptase antigens of human immunodeficiency virus type 1 with viral nucleic acids following acute infection. </w:delText>
        </w:r>
        <w:r w:rsidRPr="008C732F" w:rsidDel="00276C20">
          <w:rPr>
            <w:rFonts w:ascii="Cambria" w:hAnsi="Cambria"/>
            <w:i/>
            <w:noProof/>
          </w:rPr>
          <w:delText>Proc Natl Acad Sci U S A</w:delText>
        </w:r>
        <w:r w:rsidRPr="008C732F" w:rsidDel="00276C20">
          <w:rPr>
            <w:rFonts w:ascii="Cambria" w:hAnsi="Cambria"/>
            <w:noProof/>
          </w:rPr>
          <w:delText xml:space="preserve"> </w:delText>
        </w:r>
        <w:r w:rsidRPr="008C732F" w:rsidDel="00276C20">
          <w:rPr>
            <w:rFonts w:ascii="Cambria" w:hAnsi="Cambria"/>
            <w:b/>
            <w:noProof/>
          </w:rPr>
          <w:delText>90</w:delText>
        </w:r>
        <w:r w:rsidRPr="008C732F" w:rsidDel="00276C20">
          <w:rPr>
            <w:rFonts w:ascii="Cambria" w:hAnsi="Cambria"/>
            <w:noProof/>
          </w:rPr>
          <w:delText>: 6125-6129.</w:delText>
        </w:r>
      </w:del>
    </w:p>
    <w:p w:rsidR="003234B0" w:rsidRPr="008C732F" w:rsidDel="00276C20" w:rsidRDefault="003234B0" w:rsidP="008C732F">
      <w:pPr>
        <w:jc w:val="both"/>
        <w:rPr>
          <w:del w:id="4240" w:author="Ram Shrestha" w:date="2014-01-04T19:38:00Z"/>
          <w:rFonts w:ascii="Cambria" w:hAnsi="Cambria"/>
          <w:noProof/>
        </w:rPr>
      </w:pPr>
      <w:del w:id="4241" w:author="Ram Shrestha" w:date="2014-01-04T19:38:00Z">
        <w:r w:rsidRPr="008C732F" w:rsidDel="00276C20">
          <w:rPr>
            <w:rFonts w:ascii="Cambria" w:hAnsi="Cambria"/>
            <w:noProof/>
          </w:rPr>
          <w:delText xml:space="preserve">Cameron, W, Japour, AJ, Xu, Y, Hsu, A, Mellors, J, Farthing, C, Cohen, C, Poretz, D, Markowitz, M, Follansbee, S (1999) Ritonavir and saquinavir combination therapy for the treatment of HIV infection. </w:delText>
        </w:r>
        <w:r w:rsidRPr="008C732F" w:rsidDel="00276C20">
          <w:rPr>
            <w:rFonts w:ascii="Cambria" w:hAnsi="Cambria"/>
            <w:i/>
            <w:noProof/>
          </w:rPr>
          <w:delText>AIDS</w:delText>
        </w:r>
        <w:r w:rsidRPr="008C732F" w:rsidDel="00276C20">
          <w:rPr>
            <w:rFonts w:ascii="Cambria" w:hAnsi="Cambria"/>
            <w:noProof/>
          </w:rPr>
          <w:delText xml:space="preserve"> </w:delText>
        </w:r>
        <w:r w:rsidRPr="008C732F" w:rsidDel="00276C20">
          <w:rPr>
            <w:rFonts w:ascii="Cambria" w:hAnsi="Cambria"/>
            <w:b/>
            <w:noProof/>
          </w:rPr>
          <w:delText>13</w:delText>
        </w:r>
        <w:r w:rsidRPr="008C732F" w:rsidDel="00276C20">
          <w:rPr>
            <w:rFonts w:ascii="Cambria" w:hAnsi="Cambria"/>
            <w:noProof/>
          </w:rPr>
          <w:delText>: 213-224.</w:delText>
        </w:r>
      </w:del>
    </w:p>
    <w:p w:rsidR="003234B0" w:rsidRPr="008C732F" w:rsidDel="00276C20" w:rsidRDefault="003234B0" w:rsidP="008C732F">
      <w:pPr>
        <w:jc w:val="both"/>
        <w:rPr>
          <w:del w:id="4242" w:author="Ram Shrestha" w:date="2014-01-04T19:38:00Z"/>
          <w:rFonts w:ascii="Cambria" w:hAnsi="Cambria"/>
          <w:noProof/>
        </w:rPr>
      </w:pPr>
      <w:del w:id="4243" w:author="Ram Shrestha" w:date="2014-01-04T19:38:00Z">
        <w:r w:rsidRPr="008C732F" w:rsidDel="00276C20">
          <w:rPr>
            <w:rFonts w:ascii="Cambria" w:hAnsi="Cambria"/>
            <w:noProof/>
          </w:rPr>
          <w:delText xml:space="preserve">Carpenter, CC, Fischl, MA, Hammer, SM, Hirsch, MS, Jacobsen, DM, Katzenstein, DA, Montaner, JS, Richman, DD, Saag, MS, Schooley, RT (1997) Antiretroviral therapy for HIV infection in 1997: updated recommendations of the International AIDS Society-USA panel. </w:delText>
        </w:r>
        <w:r w:rsidRPr="008C732F" w:rsidDel="00276C20">
          <w:rPr>
            <w:rFonts w:ascii="Cambria" w:hAnsi="Cambria"/>
            <w:i/>
            <w:noProof/>
          </w:rPr>
          <w:delText>JAMA, the journal of the American Medical Association</w:delText>
        </w:r>
        <w:r w:rsidRPr="008C732F" w:rsidDel="00276C20">
          <w:rPr>
            <w:rFonts w:ascii="Cambria" w:hAnsi="Cambria"/>
            <w:noProof/>
          </w:rPr>
          <w:delText xml:space="preserve"> </w:delText>
        </w:r>
        <w:r w:rsidRPr="008C732F" w:rsidDel="00276C20">
          <w:rPr>
            <w:rFonts w:ascii="Cambria" w:hAnsi="Cambria"/>
            <w:b/>
            <w:noProof/>
          </w:rPr>
          <w:delText>277</w:delText>
        </w:r>
        <w:r w:rsidRPr="008C732F" w:rsidDel="00276C20">
          <w:rPr>
            <w:rFonts w:ascii="Cambria" w:hAnsi="Cambria"/>
            <w:noProof/>
          </w:rPr>
          <w:delText>: 1962-1969.</w:delText>
        </w:r>
      </w:del>
    </w:p>
    <w:p w:rsidR="003234B0" w:rsidRPr="008C732F" w:rsidDel="00276C20" w:rsidRDefault="003234B0" w:rsidP="008C732F">
      <w:pPr>
        <w:jc w:val="both"/>
        <w:rPr>
          <w:del w:id="4244" w:author="Ram Shrestha" w:date="2014-01-04T19:38:00Z"/>
          <w:rFonts w:ascii="Cambria" w:hAnsi="Cambria"/>
          <w:noProof/>
        </w:rPr>
      </w:pPr>
      <w:del w:id="4245" w:author="Ram Shrestha" w:date="2014-01-04T19:38:00Z">
        <w:r w:rsidRPr="008C732F" w:rsidDel="00276C20">
          <w:rPr>
            <w:rFonts w:ascii="Cambria" w:hAnsi="Cambria"/>
            <w:noProof/>
          </w:rPr>
          <w:delText xml:space="preserve">Carr, A, Miller, J, Law, M, Cooper, DA (2000) A syndrome of lipoatrophy, lactic acidaemia and liver dysfunction associated with HIV nucleoside analogue therapy: contribution to protease inhibitor-related lipodystrophy syndrome. </w:delText>
        </w:r>
        <w:r w:rsidRPr="008C732F" w:rsidDel="00276C20">
          <w:rPr>
            <w:rFonts w:ascii="Cambria" w:hAnsi="Cambria"/>
            <w:i/>
            <w:noProof/>
          </w:rPr>
          <w:delText>AIDS</w:delText>
        </w:r>
        <w:r w:rsidRPr="008C732F" w:rsidDel="00276C20">
          <w:rPr>
            <w:rFonts w:ascii="Cambria" w:hAnsi="Cambria"/>
            <w:noProof/>
          </w:rPr>
          <w:delText xml:space="preserve"> </w:delText>
        </w:r>
        <w:r w:rsidRPr="008C732F" w:rsidDel="00276C20">
          <w:rPr>
            <w:rFonts w:ascii="Cambria" w:hAnsi="Cambria"/>
            <w:b/>
            <w:noProof/>
          </w:rPr>
          <w:delText>14</w:delText>
        </w:r>
        <w:r w:rsidRPr="008C732F" w:rsidDel="00276C20">
          <w:rPr>
            <w:rFonts w:ascii="Cambria" w:hAnsi="Cambria"/>
            <w:noProof/>
          </w:rPr>
          <w:delText>: F25-32.</w:delText>
        </w:r>
      </w:del>
    </w:p>
    <w:p w:rsidR="003234B0" w:rsidRPr="008C732F" w:rsidDel="00276C20" w:rsidRDefault="003234B0" w:rsidP="008C732F">
      <w:pPr>
        <w:jc w:val="both"/>
        <w:rPr>
          <w:del w:id="4246" w:author="Ram Shrestha" w:date="2014-01-04T19:38:00Z"/>
          <w:rFonts w:ascii="Cambria" w:hAnsi="Cambria"/>
          <w:noProof/>
        </w:rPr>
      </w:pPr>
      <w:del w:id="4247" w:author="Ram Shrestha" w:date="2014-01-04T19:38:00Z">
        <w:r w:rsidRPr="008C732F" w:rsidDel="00276C20">
          <w:rPr>
            <w:rFonts w:ascii="Cambria" w:hAnsi="Cambria"/>
            <w:noProof/>
          </w:rPr>
          <w:delText xml:space="preserve">Carr, A, Samaras, K, Burton, S, Law, M, Freund, J, Chisholm, DJ, Cooper, DA (1998a) A syndrome of peripheral lipodystrophy, hyperlipidaemia and insulin resistance in patients receiving HIV protease inhibitors. </w:delText>
        </w:r>
        <w:r w:rsidRPr="008C732F" w:rsidDel="00276C20">
          <w:rPr>
            <w:rFonts w:ascii="Cambria" w:hAnsi="Cambria"/>
            <w:i/>
            <w:noProof/>
          </w:rPr>
          <w:delText>AIDS</w:delText>
        </w:r>
        <w:r w:rsidRPr="008C732F" w:rsidDel="00276C20">
          <w:rPr>
            <w:rFonts w:ascii="Cambria" w:hAnsi="Cambria"/>
            <w:noProof/>
          </w:rPr>
          <w:delText xml:space="preserve"> </w:delText>
        </w:r>
        <w:r w:rsidRPr="008C732F" w:rsidDel="00276C20">
          <w:rPr>
            <w:rFonts w:ascii="Cambria" w:hAnsi="Cambria"/>
            <w:b/>
            <w:noProof/>
          </w:rPr>
          <w:delText>12</w:delText>
        </w:r>
        <w:r w:rsidRPr="008C732F" w:rsidDel="00276C20">
          <w:rPr>
            <w:rFonts w:ascii="Cambria" w:hAnsi="Cambria"/>
            <w:noProof/>
          </w:rPr>
          <w:delText>: F51-58.</w:delText>
        </w:r>
      </w:del>
    </w:p>
    <w:p w:rsidR="003234B0" w:rsidRPr="008C732F" w:rsidDel="00276C20" w:rsidRDefault="003234B0" w:rsidP="008C732F">
      <w:pPr>
        <w:jc w:val="both"/>
        <w:rPr>
          <w:del w:id="4248" w:author="Ram Shrestha" w:date="2014-01-04T19:38:00Z"/>
          <w:rFonts w:ascii="Cambria" w:hAnsi="Cambria"/>
          <w:noProof/>
        </w:rPr>
      </w:pPr>
      <w:del w:id="4249" w:author="Ram Shrestha" w:date="2014-01-04T19:38:00Z">
        <w:r w:rsidRPr="008C732F" w:rsidDel="00276C20">
          <w:rPr>
            <w:rFonts w:ascii="Cambria" w:hAnsi="Cambria"/>
            <w:noProof/>
          </w:rPr>
          <w:delText xml:space="preserve">Carr, A, Samaras, K, Chisholm, DJ, Cooper, DA (1998b) Abnormal fat distribution and use of protease inhibitors. </w:delText>
        </w:r>
        <w:r w:rsidRPr="008C732F" w:rsidDel="00276C20">
          <w:rPr>
            <w:rFonts w:ascii="Cambria" w:hAnsi="Cambria"/>
            <w:i/>
            <w:noProof/>
          </w:rPr>
          <w:delText>Lancet</w:delText>
        </w:r>
        <w:r w:rsidRPr="008C732F" w:rsidDel="00276C20">
          <w:rPr>
            <w:rFonts w:ascii="Cambria" w:hAnsi="Cambria"/>
            <w:noProof/>
          </w:rPr>
          <w:delText xml:space="preserve"> </w:delText>
        </w:r>
        <w:r w:rsidRPr="008C732F" w:rsidDel="00276C20">
          <w:rPr>
            <w:rFonts w:ascii="Cambria" w:hAnsi="Cambria"/>
            <w:b/>
            <w:noProof/>
          </w:rPr>
          <w:delText>351</w:delText>
        </w:r>
        <w:r w:rsidRPr="008C732F" w:rsidDel="00276C20">
          <w:rPr>
            <w:rFonts w:ascii="Cambria" w:hAnsi="Cambria"/>
            <w:noProof/>
          </w:rPr>
          <w:delText>: 1736.</w:delText>
        </w:r>
      </w:del>
    </w:p>
    <w:p w:rsidR="003234B0" w:rsidRPr="008C732F" w:rsidDel="00276C20" w:rsidRDefault="003234B0" w:rsidP="008C732F">
      <w:pPr>
        <w:jc w:val="both"/>
        <w:rPr>
          <w:del w:id="4250" w:author="Ram Shrestha" w:date="2014-01-04T19:38:00Z"/>
          <w:rFonts w:ascii="Cambria" w:hAnsi="Cambria"/>
          <w:noProof/>
        </w:rPr>
      </w:pPr>
      <w:del w:id="4251" w:author="Ram Shrestha" w:date="2014-01-04T19:38:00Z">
        <w:r w:rsidRPr="008C732F" w:rsidDel="00276C20">
          <w:rPr>
            <w:rFonts w:ascii="Cambria" w:hAnsi="Cambria"/>
            <w:noProof/>
          </w:rPr>
          <w:delText xml:space="preserve">Carr, A, Samaras, K, Chisholm, DJ, Cooper, DA (1998c) Pathogenesis of HIV-1-protease inhibitor-associated peripheral lipodystrophy, hyperlipidaemia, and insulin resistance. </w:delText>
        </w:r>
        <w:r w:rsidRPr="008C732F" w:rsidDel="00276C20">
          <w:rPr>
            <w:rFonts w:ascii="Cambria" w:hAnsi="Cambria"/>
            <w:i/>
            <w:noProof/>
          </w:rPr>
          <w:delText>Lancet</w:delText>
        </w:r>
        <w:r w:rsidRPr="008C732F" w:rsidDel="00276C20">
          <w:rPr>
            <w:rFonts w:ascii="Cambria" w:hAnsi="Cambria"/>
            <w:noProof/>
          </w:rPr>
          <w:delText xml:space="preserve"> </w:delText>
        </w:r>
        <w:r w:rsidRPr="008C732F" w:rsidDel="00276C20">
          <w:rPr>
            <w:rFonts w:ascii="Cambria" w:hAnsi="Cambria"/>
            <w:b/>
            <w:noProof/>
          </w:rPr>
          <w:delText>351</w:delText>
        </w:r>
        <w:r w:rsidRPr="008C732F" w:rsidDel="00276C20">
          <w:rPr>
            <w:rFonts w:ascii="Cambria" w:hAnsi="Cambria"/>
            <w:noProof/>
          </w:rPr>
          <w:delText>: 1881-1883.</w:delText>
        </w:r>
      </w:del>
    </w:p>
    <w:p w:rsidR="003234B0" w:rsidRPr="008C732F" w:rsidDel="00276C20" w:rsidRDefault="003234B0" w:rsidP="008C732F">
      <w:pPr>
        <w:jc w:val="both"/>
        <w:rPr>
          <w:del w:id="4252" w:author="Ram Shrestha" w:date="2014-01-04T19:38:00Z"/>
          <w:rFonts w:ascii="Cambria" w:hAnsi="Cambria"/>
          <w:noProof/>
        </w:rPr>
      </w:pPr>
      <w:del w:id="4253" w:author="Ram Shrestha" w:date="2014-01-04T19:38:00Z">
        <w:r w:rsidRPr="008C732F" w:rsidDel="00276C20">
          <w:rPr>
            <w:rFonts w:ascii="Cambria" w:hAnsi="Cambria"/>
            <w:noProof/>
          </w:rPr>
          <w:delText xml:space="preserve">Casado, JL, Hertogs, K, Ruiz, L, Dronda, F, Van Cauwenberge, A, Arno, A, Garcia-Arata, I, Bloor, S, Bonjoch, A, Blazquez, J, Clotet, B, Larder, B (2000) Non-nucleoside reverse transcriptase inhibitor resistance among patients failing a nevirapine plus protease inhibitor-containing regimen. </w:delText>
        </w:r>
        <w:r w:rsidRPr="008C732F" w:rsidDel="00276C20">
          <w:rPr>
            <w:rFonts w:ascii="Cambria" w:hAnsi="Cambria"/>
            <w:i/>
            <w:noProof/>
          </w:rPr>
          <w:delText>AIDS</w:delText>
        </w:r>
        <w:r w:rsidRPr="008C732F" w:rsidDel="00276C20">
          <w:rPr>
            <w:rFonts w:ascii="Cambria" w:hAnsi="Cambria"/>
            <w:noProof/>
          </w:rPr>
          <w:delText xml:space="preserve"> </w:delText>
        </w:r>
        <w:r w:rsidRPr="008C732F" w:rsidDel="00276C20">
          <w:rPr>
            <w:rFonts w:ascii="Cambria" w:hAnsi="Cambria"/>
            <w:b/>
            <w:noProof/>
          </w:rPr>
          <w:delText>14</w:delText>
        </w:r>
        <w:r w:rsidRPr="008C732F" w:rsidDel="00276C20">
          <w:rPr>
            <w:rFonts w:ascii="Cambria" w:hAnsi="Cambria"/>
            <w:noProof/>
          </w:rPr>
          <w:delText>: F1-7.</w:delText>
        </w:r>
      </w:del>
    </w:p>
    <w:p w:rsidR="003234B0" w:rsidRPr="008C732F" w:rsidDel="00276C20" w:rsidRDefault="003234B0" w:rsidP="008C732F">
      <w:pPr>
        <w:jc w:val="both"/>
        <w:rPr>
          <w:del w:id="4254" w:author="Ram Shrestha" w:date="2014-01-04T19:38:00Z"/>
          <w:rFonts w:ascii="Cambria" w:hAnsi="Cambria"/>
          <w:noProof/>
        </w:rPr>
      </w:pPr>
      <w:del w:id="4255" w:author="Ram Shrestha" w:date="2014-01-04T19:38:00Z">
        <w:r w:rsidRPr="008C732F" w:rsidDel="00276C20">
          <w:rPr>
            <w:rFonts w:ascii="Cambria" w:hAnsi="Cambria"/>
            <w:noProof/>
          </w:rPr>
          <w:delText xml:space="preserve">Chan, DC, Fass, D, Berger, JM, Kim, PS (1997) Core Structure of gp41 from the HIV Envelope Glycoprotein. </w:delText>
        </w:r>
        <w:r w:rsidRPr="008C732F" w:rsidDel="00276C20">
          <w:rPr>
            <w:rFonts w:ascii="Cambria" w:hAnsi="Cambria"/>
            <w:i/>
            <w:noProof/>
          </w:rPr>
          <w:delText>Cell</w:delText>
        </w:r>
        <w:r w:rsidRPr="008C732F" w:rsidDel="00276C20">
          <w:rPr>
            <w:rFonts w:ascii="Cambria" w:hAnsi="Cambria"/>
            <w:noProof/>
          </w:rPr>
          <w:delText xml:space="preserve"> </w:delText>
        </w:r>
        <w:r w:rsidRPr="008C732F" w:rsidDel="00276C20">
          <w:rPr>
            <w:rFonts w:ascii="Cambria" w:hAnsi="Cambria"/>
            <w:b/>
            <w:noProof/>
          </w:rPr>
          <w:delText>89</w:delText>
        </w:r>
        <w:r w:rsidRPr="008C732F" w:rsidDel="00276C20">
          <w:rPr>
            <w:rFonts w:ascii="Cambria" w:hAnsi="Cambria"/>
            <w:noProof/>
          </w:rPr>
          <w:delText>: 263-273.</w:delText>
        </w:r>
      </w:del>
    </w:p>
    <w:p w:rsidR="003234B0" w:rsidRPr="008C732F" w:rsidDel="00276C20" w:rsidRDefault="003234B0" w:rsidP="008C732F">
      <w:pPr>
        <w:jc w:val="both"/>
        <w:rPr>
          <w:del w:id="4256" w:author="Ram Shrestha" w:date="2014-01-04T19:38:00Z"/>
          <w:rFonts w:ascii="Cambria" w:hAnsi="Cambria"/>
          <w:noProof/>
        </w:rPr>
      </w:pPr>
      <w:del w:id="4257" w:author="Ram Shrestha" w:date="2014-01-04T19:38:00Z">
        <w:r w:rsidRPr="008C732F" w:rsidDel="00276C20">
          <w:rPr>
            <w:rFonts w:ascii="Cambria" w:hAnsi="Cambria"/>
            <w:noProof/>
          </w:rPr>
          <w:delText xml:space="preserve">Chen, X, Tsiang, M, Yu, F, Hung, M, Jones, GS, Zeynalzadegan, A, Qi, X, Jin, H, Kim, CU, Swaminathan, S, Chen, JM (2008) Modeling, Analysis, and Validation of a Novel HIV Integrase Structure Provide Insights into the Binding Modes of Potent Integrase Inhibitors. </w:delText>
        </w:r>
        <w:r w:rsidRPr="008C732F" w:rsidDel="00276C20">
          <w:rPr>
            <w:rFonts w:ascii="Cambria" w:hAnsi="Cambria"/>
            <w:i/>
            <w:noProof/>
          </w:rPr>
          <w:delText>Journal of Molecular Biology</w:delText>
        </w:r>
        <w:r w:rsidRPr="008C732F" w:rsidDel="00276C20">
          <w:rPr>
            <w:rFonts w:ascii="Cambria" w:hAnsi="Cambria"/>
            <w:noProof/>
          </w:rPr>
          <w:delText xml:space="preserve"> </w:delText>
        </w:r>
        <w:r w:rsidRPr="008C732F" w:rsidDel="00276C20">
          <w:rPr>
            <w:rFonts w:ascii="Cambria" w:hAnsi="Cambria"/>
            <w:b/>
            <w:noProof/>
          </w:rPr>
          <w:delText>380</w:delText>
        </w:r>
        <w:r w:rsidRPr="008C732F" w:rsidDel="00276C20">
          <w:rPr>
            <w:rFonts w:ascii="Cambria" w:hAnsi="Cambria"/>
            <w:noProof/>
          </w:rPr>
          <w:delText>: 504-519.</w:delText>
        </w:r>
      </w:del>
    </w:p>
    <w:p w:rsidR="003234B0" w:rsidRPr="008C732F" w:rsidDel="00276C20" w:rsidRDefault="003234B0" w:rsidP="008C732F">
      <w:pPr>
        <w:jc w:val="both"/>
        <w:rPr>
          <w:del w:id="4258" w:author="Ram Shrestha" w:date="2014-01-04T19:38:00Z"/>
          <w:rFonts w:ascii="Cambria" w:hAnsi="Cambria"/>
          <w:noProof/>
        </w:rPr>
      </w:pPr>
      <w:del w:id="4259" w:author="Ram Shrestha" w:date="2014-01-04T19:38:00Z">
        <w:r w:rsidRPr="008C732F" w:rsidDel="00276C20">
          <w:rPr>
            <w:rFonts w:ascii="Cambria" w:hAnsi="Cambria"/>
            <w:noProof/>
          </w:rPr>
          <w:delText xml:space="preserve">Cherry, S, Doukas, T, Armknecht, S, Whelan, S, Wang, H, Sarnow, P, Perrimon, N (2005) Genome-wide RNAi screen reveals a specific sensitivity of IRES-containing RNA viruses to host translation inhibition. </w:delText>
        </w:r>
        <w:r w:rsidRPr="008C732F" w:rsidDel="00276C20">
          <w:rPr>
            <w:rFonts w:ascii="Cambria" w:hAnsi="Cambria"/>
            <w:i/>
            <w:noProof/>
          </w:rPr>
          <w:delText>Genes Dev</w:delText>
        </w:r>
        <w:r w:rsidRPr="008C732F" w:rsidDel="00276C20">
          <w:rPr>
            <w:rFonts w:ascii="Cambria" w:hAnsi="Cambria"/>
            <w:noProof/>
          </w:rPr>
          <w:delText xml:space="preserve"> </w:delText>
        </w:r>
        <w:r w:rsidRPr="008C732F" w:rsidDel="00276C20">
          <w:rPr>
            <w:rFonts w:ascii="Cambria" w:hAnsi="Cambria"/>
            <w:b/>
            <w:noProof/>
          </w:rPr>
          <w:delText>19</w:delText>
        </w:r>
        <w:r w:rsidRPr="008C732F" w:rsidDel="00276C20">
          <w:rPr>
            <w:rFonts w:ascii="Cambria" w:hAnsi="Cambria"/>
            <w:noProof/>
          </w:rPr>
          <w:delText>: 445-452.</w:delText>
        </w:r>
      </w:del>
    </w:p>
    <w:p w:rsidR="003234B0" w:rsidRPr="008C732F" w:rsidDel="00276C20" w:rsidRDefault="003234B0" w:rsidP="008C732F">
      <w:pPr>
        <w:jc w:val="both"/>
        <w:rPr>
          <w:del w:id="4260" w:author="Ram Shrestha" w:date="2014-01-04T19:38:00Z"/>
          <w:rFonts w:ascii="Cambria" w:hAnsi="Cambria"/>
          <w:noProof/>
        </w:rPr>
      </w:pPr>
      <w:del w:id="4261" w:author="Ram Shrestha" w:date="2014-01-04T19:38:00Z">
        <w:r w:rsidRPr="008C732F" w:rsidDel="00276C20">
          <w:rPr>
            <w:rFonts w:ascii="Cambria" w:hAnsi="Cambria"/>
            <w:noProof/>
          </w:rPr>
          <w:delText xml:space="preserve">Chou, S, Upton, H, Bao, K, Schulze-Gahmen, U, Samelson, AJ, He, N, Nowak, A, Lu, H, Krogan, NJ, Zhou, Q, Alber, T HIV-1 Tat recruits transcription elongation factors dispersed along a flexible AFF4 scaffold. </w:delText>
        </w:r>
        <w:r w:rsidRPr="008C732F" w:rsidDel="00276C20">
          <w:rPr>
            <w:rFonts w:ascii="Cambria" w:hAnsi="Cambria"/>
            <w:i/>
            <w:noProof/>
          </w:rPr>
          <w:delText>Proc Natl Acad Sci U S A</w:delText>
        </w:r>
        <w:r w:rsidRPr="008C732F" w:rsidDel="00276C20">
          <w:rPr>
            <w:rFonts w:ascii="Cambria" w:hAnsi="Cambria"/>
            <w:noProof/>
          </w:rPr>
          <w:delText xml:space="preserve"> </w:delText>
        </w:r>
        <w:r w:rsidRPr="008C732F" w:rsidDel="00276C20">
          <w:rPr>
            <w:rFonts w:ascii="Cambria" w:hAnsi="Cambria"/>
            <w:b/>
            <w:noProof/>
          </w:rPr>
          <w:delText>110</w:delText>
        </w:r>
        <w:r w:rsidRPr="008C732F" w:rsidDel="00276C20">
          <w:rPr>
            <w:rFonts w:ascii="Cambria" w:hAnsi="Cambria"/>
            <w:noProof/>
          </w:rPr>
          <w:delText>: E123-131.</w:delText>
        </w:r>
      </w:del>
    </w:p>
    <w:p w:rsidR="003234B0" w:rsidRPr="008C732F" w:rsidDel="00276C20" w:rsidRDefault="003234B0" w:rsidP="008C732F">
      <w:pPr>
        <w:jc w:val="both"/>
        <w:rPr>
          <w:del w:id="4262" w:author="Ram Shrestha" w:date="2014-01-04T19:38:00Z"/>
          <w:rFonts w:ascii="Cambria" w:hAnsi="Cambria"/>
          <w:noProof/>
        </w:rPr>
      </w:pPr>
      <w:del w:id="4263" w:author="Ram Shrestha" w:date="2014-01-04T19:38:00Z">
        <w:r w:rsidRPr="008C732F" w:rsidDel="00276C20">
          <w:rPr>
            <w:rFonts w:ascii="Cambria" w:hAnsi="Cambria"/>
            <w:noProof/>
          </w:rPr>
          <w:delText xml:space="preserve">Christ, F, Thys, W, De Rijck, J, Gijsbers, R, Albanese, A, Arosio, D, Emiliani, S, Rain, JC, Benarous, R, Cereseto, A, Debyser, Z (2008) Transportin-SR2 imports HIV into the nucleus. </w:delText>
        </w:r>
        <w:r w:rsidRPr="008C732F" w:rsidDel="00276C20">
          <w:rPr>
            <w:rFonts w:ascii="Cambria" w:hAnsi="Cambria"/>
            <w:i/>
            <w:noProof/>
          </w:rPr>
          <w:delText>Curr Biol</w:delText>
        </w:r>
        <w:r w:rsidRPr="008C732F" w:rsidDel="00276C20">
          <w:rPr>
            <w:rFonts w:ascii="Cambria" w:hAnsi="Cambria"/>
            <w:noProof/>
          </w:rPr>
          <w:delText xml:space="preserve"> </w:delText>
        </w:r>
        <w:r w:rsidRPr="008C732F" w:rsidDel="00276C20">
          <w:rPr>
            <w:rFonts w:ascii="Cambria" w:hAnsi="Cambria"/>
            <w:b/>
            <w:noProof/>
          </w:rPr>
          <w:delText>18</w:delText>
        </w:r>
        <w:r w:rsidRPr="008C732F" w:rsidDel="00276C20">
          <w:rPr>
            <w:rFonts w:ascii="Cambria" w:hAnsi="Cambria"/>
            <w:noProof/>
          </w:rPr>
          <w:delText>: 1192-1202.</w:delText>
        </w:r>
      </w:del>
    </w:p>
    <w:p w:rsidR="003234B0" w:rsidRPr="008C732F" w:rsidDel="00276C20" w:rsidRDefault="003234B0" w:rsidP="008C732F">
      <w:pPr>
        <w:jc w:val="both"/>
        <w:rPr>
          <w:del w:id="4264" w:author="Ram Shrestha" w:date="2014-01-04T19:38:00Z"/>
          <w:rFonts w:ascii="Cambria" w:hAnsi="Cambria"/>
          <w:noProof/>
        </w:rPr>
      </w:pPr>
      <w:del w:id="4265" w:author="Ram Shrestha" w:date="2014-01-04T19:38:00Z">
        <w:r w:rsidRPr="008C732F" w:rsidDel="00276C20">
          <w:rPr>
            <w:rFonts w:ascii="Cambria" w:hAnsi="Cambria"/>
            <w:noProof/>
          </w:rPr>
          <w:delText xml:space="preserve">Chukkapalli, V, Oh, SJ, Ono, A Opposing mechanisms involving RNA and lipids regulate HIV-1 Gag membrane binding through the highly basic region of the matrix domain. </w:delText>
        </w:r>
        <w:r w:rsidRPr="008C732F" w:rsidDel="00276C20">
          <w:rPr>
            <w:rFonts w:ascii="Cambria" w:hAnsi="Cambria"/>
            <w:i/>
            <w:noProof/>
          </w:rPr>
          <w:delText>Proc Natl Acad Sci U S A</w:delText>
        </w:r>
        <w:r w:rsidRPr="008C732F" w:rsidDel="00276C20">
          <w:rPr>
            <w:rFonts w:ascii="Cambria" w:hAnsi="Cambria"/>
            <w:noProof/>
          </w:rPr>
          <w:delText xml:space="preserve"> </w:delText>
        </w:r>
        <w:r w:rsidRPr="008C732F" w:rsidDel="00276C20">
          <w:rPr>
            <w:rFonts w:ascii="Cambria" w:hAnsi="Cambria"/>
            <w:b/>
            <w:noProof/>
          </w:rPr>
          <w:delText>107</w:delText>
        </w:r>
        <w:r w:rsidRPr="008C732F" w:rsidDel="00276C20">
          <w:rPr>
            <w:rFonts w:ascii="Cambria" w:hAnsi="Cambria"/>
            <w:noProof/>
          </w:rPr>
          <w:delText>: 1600-1605.</w:delText>
        </w:r>
      </w:del>
    </w:p>
    <w:p w:rsidR="003234B0" w:rsidRPr="008C732F" w:rsidDel="00276C20" w:rsidRDefault="003234B0" w:rsidP="008C732F">
      <w:pPr>
        <w:jc w:val="both"/>
        <w:rPr>
          <w:del w:id="4266" w:author="Ram Shrestha" w:date="2014-01-04T19:38:00Z"/>
          <w:rFonts w:ascii="Cambria" w:hAnsi="Cambria"/>
          <w:noProof/>
        </w:rPr>
      </w:pPr>
      <w:del w:id="4267" w:author="Ram Shrestha" w:date="2014-01-04T19:38:00Z">
        <w:r w:rsidRPr="008C732F" w:rsidDel="00276C20">
          <w:rPr>
            <w:rFonts w:ascii="Cambria" w:hAnsi="Cambria"/>
            <w:noProof/>
          </w:rPr>
          <w:delText xml:space="preserve">Cohen, EA, Subbramanian, RA, Gottlinger, HG (1996) Role of auxiliary proteins in retroviral morphogenesis. </w:delText>
        </w:r>
        <w:r w:rsidRPr="008C732F" w:rsidDel="00276C20">
          <w:rPr>
            <w:rFonts w:ascii="Cambria" w:hAnsi="Cambria"/>
            <w:i/>
            <w:noProof/>
          </w:rPr>
          <w:delText>Curr Top Microbiol Immunol</w:delText>
        </w:r>
        <w:r w:rsidRPr="008C732F" w:rsidDel="00276C20">
          <w:rPr>
            <w:rFonts w:ascii="Cambria" w:hAnsi="Cambria"/>
            <w:noProof/>
          </w:rPr>
          <w:delText xml:space="preserve"> </w:delText>
        </w:r>
        <w:r w:rsidRPr="008C732F" w:rsidDel="00276C20">
          <w:rPr>
            <w:rFonts w:ascii="Cambria" w:hAnsi="Cambria"/>
            <w:b/>
            <w:noProof/>
          </w:rPr>
          <w:delText>214</w:delText>
        </w:r>
        <w:r w:rsidRPr="008C732F" w:rsidDel="00276C20">
          <w:rPr>
            <w:rFonts w:ascii="Cambria" w:hAnsi="Cambria"/>
            <w:noProof/>
          </w:rPr>
          <w:delText>: 219-235.</w:delText>
        </w:r>
      </w:del>
    </w:p>
    <w:p w:rsidR="003234B0" w:rsidRPr="008C732F" w:rsidDel="00276C20" w:rsidRDefault="003234B0" w:rsidP="008C732F">
      <w:pPr>
        <w:jc w:val="both"/>
        <w:rPr>
          <w:del w:id="4268" w:author="Ram Shrestha" w:date="2014-01-04T19:38:00Z"/>
          <w:rFonts w:ascii="Cambria" w:hAnsi="Cambria"/>
          <w:noProof/>
        </w:rPr>
      </w:pPr>
      <w:del w:id="4269" w:author="Ram Shrestha" w:date="2014-01-04T19:38:00Z">
        <w:r w:rsidRPr="008C732F" w:rsidDel="00276C20">
          <w:rPr>
            <w:rFonts w:ascii="Cambria" w:hAnsi="Cambria"/>
            <w:noProof/>
          </w:rPr>
          <w:delText xml:space="preserve">Cohen, EA, Terwilliger, EF, Sodroski, JG, Haseltine, WA (1988) Identification of a protein encoded by the vpu gene of HIV-1. </w:delText>
        </w:r>
        <w:r w:rsidRPr="008C732F" w:rsidDel="00276C20">
          <w:rPr>
            <w:rFonts w:ascii="Cambria" w:hAnsi="Cambria"/>
            <w:i/>
            <w:noProof/>
          </w:rPr>
          <w:delText>Nature</w:delText>
        </w:r>
        <w:r w:rsidRPr="008C732F" w:rsidDel="00276C20">
          <w:rPr>
            <w:rFonts w:ascii="Cambria" w:hAnsi="Cambria"/>
            <w:noProof/>
          </w:rPr>
          <w:delText xml:space="preserve"> </w:delText>
        </w:r>
        <w:r w:rsidRPr="008C732F" w:rsidDel="00276C20">
          <w:rPr>
            <w:rFonts w:ascii="Cambria" w:hAnsi="Cambria"/>
            <w:b/>
            <w:noProof/>
          </w:rPr>
          <w:delText>334</w:delText>
        </w:r>
        <w:r w:rsidRPr="008C732F" w:rsidDel="00276C20">
          <w:rPr>
            <w:rFonts w:ascii="Cambria" w:hAnsi="Cambria"/>
            <w:noProof/>
          </w:rPr>
          <w:delText>: 532-534.</w:delText>
        </w:r>
      </w:del>
    </w:p>
    <w:p w:rsidR="003234B0" w:rsidRPr="008C732F" w:rsidDel="00276C20" w:rsidRDefault="003234B0" w:rsidP="008C732F">
      <w:pPr>
        <w:jc w:val="both"/>
        <w:rPr>
          <w:del w:id="4270" w:author="Ram Shrestha" w:date="2014-01-04T19:38:00Z"/>
          <w:rFonts w:ascii="Cambria" w:hAnsi="Cambria"/>
          <w:noProof/>
        </w:rPr>
      </w:pPr>
      <w:del w:id="4271" w:author="Ram Shrestha" w:date="2014-01-04T19:38:00Z">
        <w:r w:rsidRPr="008C732F" w:rsidDel="00276C20">
          <w:rPr>
            <w:rFonts w:ascii="Cambria" w:hAnsi="Cambria"/>
            <w:noProof/>
          </w:rPr>
          <w:delText xml:space="preserve">Collier, AC, Coombs, RW, Fischl, MA, Skolnik, PR, Northfelt, D, Boutin, P, Hooper, CJ, Kaplan, LD, Volberding, PA, Davis, LG, Henrard, DR, Weller, S, Corey, L (1993) Combination therapy with zidovudine and didanosine compared with zidovudine alone in HIV-1 infection. </w:delText>
        </w:r>
        <w:r w:rsidRPr="008C732F" w:rsidDel="00276C20">
          <w:rPr>
            <w:rFonts w:ascii="Cambria" w:hAnsi="Cambria"/>
            <w:i/>
            <w:noProof/>
          </w:rPr>
          <w:delText>Ann Intern Med</w:delText>
        </w:r>
        <w:r w:rsidRPr="008C732F" w:rsidDel="00276C20">
          <w:rPr>
            <w:rFonts w:ascii="Cambria" w:hAnsi="Cambria"/>
            <w:noProof/>
          </w:rPr>
          <w:delText xml:space="preserve"> </w:delText>
        </w:r>
        <w:r w:rsidRPr="008C732F" w:rsidDel="00276C20">
          <w:rPr>
            <w:rFonts w:ascii="Cambria" w:hAnsi="Cambria"/>
            <w:b/>
            <w:noProof/>
          </w:rPr>
          <w:delText>119</w:delText>
        </w:r>
        <w:r w:rsidRPr="008C732F" w:rsidDel="00276C20">
          <w:rPr>
            <w:rFonts w:ascii="Cambria" w:hAnsi="Cambria"/>
            <w:noProof/>
          </w:rPr>
          <w:delText>: 786-793.</w:delText>
        </w:r>
      </w:del>
    </w:p>
    <w:p w:rsidR="003234B0" w:rsidRPr="008C732F" w:rsidDel="00276C20" w:rsidRDefault="003234B0" w:rsidP="008C732F">
      <w:pPr>
        <w:jc w:val="both"/>
        <w:rPr>
          <w:del w:id="4272" w:author="Ram Shrestha" w:date="2014-01-04T19:38:00Z"/>
          <w:rFonts w:ascii="Cambria" w:hAnsi="Cambria"/>
          <w:noProof/>
        </w:rPr>
      </w:pPr>
      <w:del w:id="4273" w:author="Ram Shrestha" w:date="2014-01-04T19:38:00Z">
        <w:r w:rsidRPr="008C732F" w:rsidDel="00276C20">
          <w:rPr>
            <w:rFonts w:ascii="Cambria" w:hAnsi="Cambria"/>
            <w:noProof/>
          </w:rPr>
          <w:delText xml:space="preserve">Collier, AC, Coombs, RW, Schoenfeld, DA, Bassett, RL, Timpone, J, Baruch, A, Jones, M, Facey, K, Whitacre, C, McAuliffe, VJ, Friedman, HM, Merigan, TC, Reichman, RC, Hooper, C, Corey, L (1996) Treatment of human immunodeficiency virus infection with saquinavir, zidovudine, and zalcitabine. AIDS Clinical Trials Group. </w:delText>
        </w:r>
        <w:r w:rsidRPr="008C732F" w:rsidDel="00276C20">
          <w:rPr>
            <w:rFonts w:ascii="Cambria" w:hAnsi="Cambria"/>
            <w:i/>
            <w:noProof/>
          </w:rPr>
          <w:delText>N Engl J Med</w:delText>
        </w:r>
        <w:r w:rsidRPr="008C732F" w:rsidDel="00276C20">
          <w:rPr>
            <w:rFonts w:ascii="Cambria" w:hAnsi="Cambria"/>
            <w:noProof/>
          </w:rPr>
          <w:delText xml:space="preserve"> </w:delText>
        </w:r>
        <w:r w:rsidRPr="008C732F" w:rsidDel="00276C20">
          <w:rPr>
            <w:rFonts w:ascii="Cambria" w:hAnsi="Cambria"/>
            <w:b/>
            <w:noProof/>
          </w:rPr>
          <w:delText>334</w:delText>
        </w:r>
        <w:r w:rsidRPr="008C732F" w:rsidDel="00276C20">
          <w:rPr>
            <w:rFonts w:ascii="Cambria" w:hAnsi="Cambria"/>
            <w:noProof/>
          </w:rPr>
          <w:delText>: 1011-1017.</w:delText>
        </w:r>
      </w:del>
    </w:p>
    <w:p w:rsidR="003234B0" w:rsidRPr="008C732F" w:rsidDel="00276C20" w:rsidRDefault="003234B0" w:rsidP="008C732F">
      <w:pPr>
        <w:jc w:val="both"/>
        <w:rPr>
          <w:del w:id="4274" w:author="Ram Shrestha" w:date="2014-01-04T19:38:00Z"/>
          <w:rFonts w:ascii="Cambria" w:hAnsi="Cambria"/>
          <w:noProof/>
        </w:rPr>
      </w:pPr>
      <w:del w:id="4275" w:author="Ram Shrestha" w:date="2014-01-04T19:38:00Z">
        <w:r w:rsidRPr="008C732F" w:rsidDel="00276C20">
          <w:rPr>
            <w:rFonts w:ascii="Cambria" w:hAnsi="Cambria"/>
            <w:noProof/>
          </w:rPr>
          <w:delText xml:space="preserve">Condra, JH, Schleif, WA, Blahy, OM, Gabryelski, LJ, Graham, DJ, Quintero, JC, Rhodes, A, Robbins, HL, Roth, E, Shivaprakash, M, et al. (1995) In vivo emergence of HIV-1 variants resistant to multiple protease inhibitors. </w:delText>
        </w:r>
        <w:r w:rsidRPr="008C732F" w:rsidDel="00276C20">
          <w:rPr>
            <w:rFonts w:ascii="Cambria" w:hAnsi="Cambria"/>
            <w:i/>
            <w:noProof/>
          </w:rPr>
          <w:delText>Nature</w:delText>
        </w:r>
        <w:r w:rsidRPr="008C732F" w:rsidDel="00276C20">
          <w:rPr>
            <w:rFonts w:ascii="Cambria" w:hAnsi="Cambria"/>
            <w:noProof/>
          </w:rPr>
          <w:delText xml:space="preserve"> </w:delText>
        </w:r>
        <w:r w:rsidRPr="008C732F" w:rsidDel="00276C20">
          <w:rPr>
            <w:rFonts w:ascii="Cambria" w:hAnsi="Cambria"/>
            <w:b/>
            <w:noProof/>
          </w:rPr>
          <w:delText>374</w:delText>
        </w:r>
        <w:r w:rsidRPr="008C732F" w:rsidDel="00276C20">
          <w:rPr>
            <w:rFonts w:ascii="Cambria" w:hAnsi="Cambria"/>
            <w:noProof/>
          </w:rPr>
          <w:delText>: 569-571.</w:delText>
        </w:r>
      </w:del>
    </w:p>
    <w:p w:rsidR="003234B0" w:rsidRPr="008C732F" w:rsidDel="00276C20" w:rsidRDefault="003234B0" w:rsidP="008C732F">
      <w:pPr>
        <w:jc w:val="both"/>
        <w:rPr>
          <w:del w:id="4276" w:author="Ram Shrestha" w:date="2014-01-04T19:38:00Z"/>
          <w:rFonts w:ascii="Cambria" w:hAnsi="Cambria"/>
          <w:noProof/>
        </w:rPr>
      </w:pPr>
      <w:del w:id="4277" w:author="Ram Shrestha" w:date="2014-01-04T19:38:00Z">
        <w:r w:rsidRPr="008C732F" w:rsidDel="00276C20">
          <w:rPr>
            <w:rFonts w:ascii="Cambria" w:hAnsi="Cambria"/>
            <w:noProof/>
          </w:rPr>
          <w:delText xml:space="preserve">Connor, EM, Sperling, RS, Gelber, R, Kiselev, P, Scott, G, O'Sullivan, MJ, VanDyke, R, Bey, M, Shearer, W, Jacobson, RL (1994) Reduction of maternal-infant transmission of human immunodeficiency virus type 1 with zidovudine treatment. </w:delText>
        </w:r>
        <w:r w:rsidRPr="008C732F" w:rsidDel="00276C20">
          <w:rPr>
            <w:rFonts w:ascii="Cambria" w:hAnsi="Cambria"/>
            <w:i/>
            <w:noProof/>
          </w:rPr>
          <w:delText>New England Journal of Medicine</w:delText>
        </w:r>
        <w:r w:rsidRPr="008C732F" w:rsidDel="00276C20">
          <w:rPr>
            <w:rFonts w:ascii="Cambria" w:hAnsi="Cambria"/>
            <w:noProof/>
          </w:rPr>
          <w:delText xml:space="preserve"> </w:delText>
        </w:r>
        <w:r w:rsidRPr="008C732F" w:rsidDel="00276C20">
          <w:rPr>
            <w:rFonts w:ascii="Cambria" w:hAnsi="Cambria"/>
            <w:b/>
            <w:noProof/>
          </w:rPr>
          <w:delText>331</w:delText>
        </w:r>
        <w:r w:rsidRPr="008C732F" w:rsidDel="00276C20">
          <w:rPr>
            <w:rFonts w:ascii="Cambria" w:hAnsi="Cambria"/>
            <w:noProof/>
          </w:rPr>
          <w:delText>: 1173-1180.</w:delText>
        </w:r>
      </w:del>
    </w:p>
    <w:p w:rsidR="003234B0" w:rsidRPr="008C732F" w:rsidDel="00276C20" w:rsidRDefault="003234B0" w:rsidP="008C732F">
      <w:pPr>
        <w:jc w:val="both"/>
        <w:rPr>
          <w:del w:id="4278" w:author="Ram Shrestha" w:date="2014-01-04T19:38:00Z"/>
          <w:rFonts w:ascii="Cambria" w:hAnsi="Cambria"/>
          <w:noProof/>
        </w:rPr>
      </w:pPr>
      <w:del w:id="4279" w:author="Ram Shrestha" w:date="2014-01-04T19:38:00Z">
        <w:r w:rsidRPr="008C732F" w:rsidDel="00276C20">
          <w:rPr>
            <w:rFonts w:ascii="Cambria" w:hAnsi="Cambria"/>
            <w:noProof/>
          </w:rPr>
          <w:delText xml:space="preserve">Connor, RI, Chen, BK, Choe, S, Landau, NR (1995) Vpr Is Required for Efficient Replication of Human Immunodeficiency Virus Type-1 in Mononuclear Phagocytes. </w:delText>
        </w:r>
        <w:r w:rsidRPr="008C732F" w:rsidDel="00276C20">
          <w:rPr>
            <w:rFonts w:ascii="Cambria" w:hAnsi="Cambria"/>
            <w:i/>
            <w:noProof/>
          </w:rPr>
          <w:delText>Virology</w:delText>
        </w:r>
        <w:r w:rsidRPr="008C732F" w:rsidDel="00276C20">
          <w:rPr>
            <w:rFonts w:ascii="Cambria" w:hAnsi="Cambria"/>
            <w:noProof/>
          </w:rPr>
          <w:delText xml:space="preserve"> </w:delText>
        </w:r>
        <w:r w:rsidRPr="008C732F" w:rsidDel="00276C20">
          <w:rPr>
            <w:rFonts w:ascii="Cambria" w:hAnsi="Cambria"/>
            <w:b/>
            <w:noProof/>
          </w:rPr>
          <w:delText>206</w:delText>
        </w:r>
        <w:r w:rsidRPr="008C732F" w:rsidDel="00276C20">
          <w:rPr>
            <w:rFonts w:ascii="Cambria" w:hAnsi="Cambria"/>
            <w:noProof/>
          </w:rPr>
          <w:delText>: 935-944.</w:delText>
        </w:r>
      </w:del>
    </w:p>
    <w:p w:rsidR="003234B0" w:rsidRPr="008C732F" w:rsidDel="00276C20" w:rsidRDefault="003234B0" w:rsidP="008C732F">
      <w:pPr>
        <w:jc w:val="both"/>
        <w:rPr>
          <w:del w:id="4280" w:author="Ram Shrestha" w:date="2014-01-04T19:38:00Z"/>
          <w:rFonts w:ascii="Cambria" w:hAnsi="Cambria"/>
          <w:noProof/>
        </w:rPr>
      </w:pPr>
      <w:del w:id="4281" w:author="Ram Shrestha" w:date="2014-01-04T19:38:00Z">
        <w:r w:rsidRPr="008C732F" w:rsidDel="00276C20">
          <w:rPr>
            <w:rFonts w:ascii="Cambria" w:hAnsi="Cambria"/>
            <w:noProof/>
          </w:rPr>
          <w:delText xml:space="preserve">Corbitt, G, Bailey, A, Williams, G (1990) HIV infection in Manchester, 1959. </w:delText>
        </w:r>
        <w:r w:rsidRPr="008C732F" w:rsidDel="00276C20">
          <w:rPr>
            <w:rFonts w:ascii="Cambria" w:hAnsi="Cambria"/>
            <w:i/>
            <w:noProof/>
          </w:rPr>
          <w:delText>The Lancet</w:delText>
        </w:r>
        <w:r w:rsidRPr="008C732F" w:rsidDel="00276C20">
          <w:rPr>
            <w:rFonts w:ascii="Cambria" w:hAnsi="Cambria"/>
            <w:noProof/>
          </w:rPr>
          <w:delText xml:space="preserve"> </w:delText>
        </w:r>
        <w:r w:rsidRPr="008C732F" w:rsidDel="00276C20">
          <w:rPr>
            <w:rFonts w:ascii="Cambria" w:hAnsi="Cambria"/>
            <w:b/>
            <w:noProof/>
          </w:rPr>
          <w:delText>336</w:delText>
        </w:r>
        <w:r w:rsidRPr="008C732F" w:rsidDel="00276C20">
          <w:rPr>
            <w:rFonts w:ascii="Cambria" w:hAnsi="Cambria"/>
            <w:noProof/>
          </w:rPr>
          <w:delText>: 51.</w:delText>
        </w:r>
      </w:del>
    </w:p>
    <w:p w:rsidR="003234B0" w:rsidRPr="008C732F" w:rsidDel="00276C20" w:rsidRDefault="003234B0" w:rsidP="008C732F">
      <w:pPr>
        <w:jc w:val="both"/>
        <w:rPr>
          <w:del w:id="4282" w:author="Ram Shrestha" w:date="2014-01-04T19:38:00Z"/>
          <w:rFonts w:ascii="Cambria" w:hAnsi="Cambria"/>
          <w:noProof/>
        </w:rPr>
      </w:pPr>
      <w:del w:id="4283" w:author="Ram Shrestha" w:date="2014-01-04T19:38:00Z">
        <w:r w:rsidRPr="008C732F" w:rsidDel="00276C20">
          <w:rPr>
            <w:rFonts w:ascii="Cambria" w:hAnsi="Cambria"/>
            <w:noProof/>
          </w:rPr>
          <w:delText xml:space="preserve">Cullen, BR (1991) Regulation of HIV-1 gene expression. </w:delText>
        </w:r>
        <w:r w:rsidRPr="008C732F" w:rsidDel="00276C20">
          <w:rPr>
            <w:rFonts w:ascii="Cambria" w:hAnsi="Cambria"/>
            <w:i/>
            <w:noProof/>
          </w:rPr>
          <w:delText>FASEB J</w:delText>
        </w:r>
        <w:r w:rsidRPr="008C732F" w:rsidDel="00276C20">
          <w:rPr>
            <w:rFonts w:ascii="Cambria" w:hAnsi="Cambria"/>
            <w:noProof/>
          </w:rPr>
          <w:delText xml:space="preserve"> </w:delText>
        </w:r>
        <w:r w:rsidRPr="008C732F" w:rsidDel="00276C20">
          <w:rPr>
            <w:rFonts w:ascii="Cambria" w:hAnsi="Cambria"/>
            <w:b/>
            <w:noProof/>
          </w:rPr>
          <w:delText>5</w:delText>
        </w:r>
        <w:r w:rsidRPr="008C732F" w:rsidDel="00276C20">
          <w:rPr>
            <w:rFonts w:ascii="Cambria" w:hAnsi="Cambria"/>
            <w:noProof/>
          </w:rPr>
          <w:delText>: 2361-2368.</w:delText>
        </w:r>
      </w:del>
    </w:p>
    <w:p w:rsidR="003234B0" w:rsidRPr="008C732F" w:rsidDel="00276C20" w:rsidRDefault="003234B0" w:rsidP="008C732F">
      <w:pPr>
        <w:jc w:val="both"/>
        <w:rPr>
          <w:del w:id="4284" w:author="Ram Shrestha" w:date="2014-01-04T19:38:00Z"/>
          <w:rFonts w:ascii="Cambria" w:hAnsi="Cambria"/>
          <w:noProof/>
        </w:rPr>
      </w:pPr>
      <w:del w:id="4285" w:author="Ram Shrestha" w:date="2014-01-04T19:38:00Z">
        <w:r w:rsidRPr="008C732F" w:rsidDel="00276C20">
          <w:rPr>
            <w:rFonts w:ascii="Cambria" w:hAnsi="Cambria"/>
            <w:noProof/>
          </w:rPr>
          <w:delText xml:space="preserve">D'Aquila, RT, Johnson, VA, Welles, SL, Japour, AJ, Kuritzkes, DR, DeGruttola, V, Reichelderfer, PS, Coombs, RW, Crumpacker, CS, Kahn, JO, Richman, DD (1995) Zidovudine resistance and HIV-1 disease progression during antiretroviral therapy. AIDS Clinical Trials Group Protocol 116B/117 Team and the Virology Committee Resistance Working Group. </w:delText>
        </w:r>
        <w:r w:rsidRPr="008C732F" w:rsidDel="00276C20">
          <w:rPr>
            <w:rFonts w:ascii="Cambria" w:hAnsi="Cambria"/>
            <w:i/>
            <w:noProof/>
          </w:rPr>
          <w:delText>Ann Intern Med</w:delText>
        </w:r>
        <w:r w:rsidRPr="008C732F" w:rsidDel="00276C20">
          <w:rPr>
            <w:rFonts w:ascii="Cambria" w:hAnsi="Cambria"/>
            <w:noProof/>
          </w:rPr>
          <w:delText xml:space="preserve"> </w:delText>
        </w:r>
        <w:r w:rsidRPr="008C732F" w:rsidDel="00276C20">
          <w:rPr>
            <w:rFonts w:ascii="Cambria" w:hAnsi="Cambria"/>
            <w:b/>
            <w:noProof/>
          </w:rPr>
          <w:delText>122</w:delText>
        </w:r>
        <w:r w:rsidRPr="008C732F" w:rsidDel="00276C20">
          <w:rPr>
            <w:rFonts w:ascii="Cambria" w:hAnsi="Cambria"/>
            <w:noProof/>
          </w:rPr>
          <w:delText>: 401-408.</w:delText>
        </w:r>
      </w:del>
    </w:p>
    <w:p w:rsidR="003234B0" w:rsidRPr="008C732F" w:rsidDel="00276C20" w:rsidRDefault="003234B0" w:rsidP="008C732F">
      <w:pPr>
        <w:jc w:val="both"/>
        <w:rPr>
          <w:del w:id="4286" w:author="Ram Shrestha" w:date="2014-01-04T19:38:00Z"/>
          <w:rFonts w:ascii="Cambria" w:hAnsi="Cambria"/>
          <w:noProof/>
        </w:rPr>
      </w:pPr>
      <w:del w:id="4287" w:author="Ram Shrestha" w:date="2014-01-04T19:38:00Z">
        <w:r w:rsidRPr="008C732F" w:rsidDel="00276C20">
          <w:rPr>
            <w:rFonts w:ascii="Cambria" w:hAnsi="Cambria"/>
            <w:noProof/>
          </w:rPr>
          <w:delText xml:space="preserve">Daly, TJ, Cook, KS, Gray, GS, Maione, TE, Rusche, JR (1989) Specific binding of HIV-1 recombinant Rev protein to the Rev-responsive element in vitro. </w:delText>
        </w:r>
        <w:r w:rsidRPr="008C732F" w:rsidDel="00276C20">
          <w:rPr>
            <w:rFonts w:ascii="Cambria" w:hAnsi="Cambria"/>
            <w:i/>
            <w:noProof/>
          </w:rPr>
          <w:delText>Nature</w:delText>
        </w:r>
        <w:r w:rsidRPr="008C732F" w:rsidDel="00276C20">
          <w:rPr>
            <w:rFonts w:ascii="Cambria" w:hAnsi="Cambria"/>
            <w:noProof/>
          </w:rPr>
          <w:delText xml:space="preserve"> </w:delText>
        </w:r>
        <w:r w:rsidRPr="008C732F" w:rsidDel="00276C20">
          <w:rPr>
            <w:rFonts w:ascii="Cambria" w:hAnsi="Cambria"/>
            <w:b/>
            <w:noProof/>
          </w:rPr>
          <w:delText>342</w:delText>
        </w:r>
        <w:r w:rsidRPr="008C732F" w:rsidDel="00276C20">
          <w:rPr>
            <w:rFonts w:ascii="Cambria" w:hAnsi="Cambria"/>
            <w:noProof/>
          </w:rPr>
          <w:delText>: 816-819.</w:delText>
        </w:r>
      </w:del>
    </w:p>
    <w:p w:rsidR="003234B0" w:rsidRPr="008C732F" w:rsidDel="00276C20" w:rsidRDefault="003234B0" w:rsidP="008C732F">
      <w:pPr>
        <w:jc w:val="both"/>
        <w:rPr>
          <w:del w:id="4288" w:author="Ram Shrestha" w:date="2014-01-04T19:38:00Z"/>
          <w:rFonts w:ascii="Cambria" w:hAnsi="Cambria"/>
          <w:noProof/>
        </w:rPr>
      </w:pPr>
      <w:del w:id="4289" w:author="Ram Shrestha" w:date="2014-01-04T19:38:00Z">
        <w:r w:rsidRPr="008C732F" w:rsidDel="00276C20">
          <w:rPr>
            <w:rFonts w:ascii="Cambria" w:hAnsi="Cambria"/>
            <w:noProof/>
          </w:rPr>
          <w:delText xml:space="preserve">Damond, F, Worobey, M, Campa, P, Farfara, I, Colin, G, Matheron, S, Brun-Vézinet, Ft, Robertson, DL, Simon, Ft (2004) Identification of a highly divergent HIV type 2 and proposal for a change in HIV type 2 classification. </w:delText>
        </w:r>
        <w:r w:rsidRPr="008C732F" w:rsidDel="00276C20">
          <w:rPr>
            <w:rFonts w:ascii="Cambria" w:hAnsi="Cambria"/>
            <w:i/>
            <w:noProof/>
          </w:rPr>
          <w:delText>AIDS research and human retroviruses</w:delText>
        </w:r>
        <w:r w:rsidRPr="008C732F" w:rsidDel="00276C20">
          <w:rPr>
            <w:rFonts w:ascii="Cambria" w:hAnsi="Cambria"/>
            <w:noProof/>
          </w:rPr>
          <w:delText xml:space="preserve"> </w:delText>
        </w:r>
        <w:r w:rsidRPr="008C732F" w:rsidDel="00276C20">
          <w:rPr>
            <w:rFonts w:ascii="Cambria" w:hAnsi="Cambria"/>
            <w:b/>
            <w:noProof/>
          </w:rPr>
          <w:delText>20</w:delText>
        </w:r>
        <w:r w:rsidRPr="008C732F" w:rsidDel="00276C20">
          <w:rPr>
            <w:rFonts w:ascii="Cambria" w:hAnsi="Cambria"/>
            <w:noProof/>
          </w:rPr>
          <w:delText>: 666–672.</w:delText>
        </w:r>
      </w:del>
    </w:p>
    <w:p w:rsidR="003234B0" w:rsidRPr="008C732F" w:rsidDel="00276C20" w:rsidRDefault="003234B0" w:rsidP="008C732F">
      <w:pPr>
        <w:jc w:val="both"/>
        <w:rPr>
          <w:del w:id="4290" w:author="Ram Shrestha" w:date="2014-01-04T19:38:00Z"/>
          <w:rFonts w:ascii="Cambria" w:hAnsi="Cambria"/>
          <w:noProof/>
        </w:rPr>
      </w:pPr>
      <w:del w:id="4291" w:author="Ram Shrestha" w:date="2014-01-04T19:38:00Z">
        <w:r w:rsidRPr="008C732F" w:rsidDel="00276C20">
          <w:rPr>
            <w:rFonts w:ascii="Cambria" w:hAnsi="Cambria"/>
            <w:noProof/>
          </w:rPr>
          <w:delText xml:space="preserve">Darke, PL, Nutt, RF, Brady, SF, Garsky, VM, Ciccarone, TM, Leu, C-T, Lumma, PK, Freidinger, RM, Veber, DF, Sigal, IS (1988) HIV-1 protease specificity of peptide cleavage is sufficient for processing of gag and pol polyproteins. </w:delText>
        </w:r>
        <w:r w:rsidRPr="008C732F" w:rsidDel="00276C20">
          <w:rPr>
            <w:rFonts w:ascii="Cambria" w:hAnsi="Cambria"/>
            <w:i/>
            <w:noProof/>
          </w:rPr>
          <w:delText>Biochemical and Biophysical Research Communications</w:delText>
        </w:r>
        <w:r w:rsidRPr="008C732F" w:rsidDel="00276C20">
          <w:rPr>
            <w:rFonts w:ascii="Cambria" w:hAnsi="Cambria"/>
            <w:noProof/>
          </w:rPr>
          <w:delText xml:space="preserve"> </w:delText>
        </w:r>
        <w:r w:rsidRPr="008C732F" w:rsidDel="00276C20">
          <w:rPr>
            <w:rFonts w:ascii="Cambria" w:hAnsi="Cambria"/>
            <w:b/>
            <w:noProof/>
          </w:rPr>
          <w:delText>156</w:delText>
        </w:r>
        <w:r w:rsidRPr="008C732F" w:rsidDel="00276C20">
          <w:rPr>
            <w:rFonts w:ascii="Cambria" w:hAnsi="Cambria"/>
            <w:noProof/>
          </w:rPr>
          <w:delText>: 297-303.</w:delText>
        </w:r>
      </w:del>
    </w:p>
    <w:p w:rsidR="003234B0" w:rsidRPr="008C732F" w:rsidDel="00276C20" w:rsidRDefault="003234B0" w:rsidP="008C732F">
      <w:pPr>
        <w:jc w:val="both"/>
        <w:rPr>
          <w:del w:id="4292" w:author="Ram Shrestha" w:date="2014-01-04T19:38:00Z"/>
          <w:rFonts w:ascii="Cambria" w:hAnsi="Cambria"/>
          <w:noProof/>
        </w:rPr>
      </w:pPr>
      <w:del w:id="4293" w:author="Ram Shrestha" w:date="2014-01-04T19:38:00Z">
        <w:r w:rsidRPr="008C732F" w:rsidDel="00276C20">
          <w:rPr>
            <w:rFonts w:ascii="Cambria" w:hAnsi="Cambria"/>
            <w:noProof/>
          </w:rPr>
          <w:delText xml:space="preserve">Davey, NE, Travé, G, Gibson, TJ (2011) How viruses hijack cell regulation. </w:delText>
        </w:r>
        <w:r w:rsidRPr="008C732F" w:rsidDel="00276C20">
          <w:rPr>
            <w:rFonts w:ascii="Cambria" w:hAnsi="Cambria"/>
            <w:i/>
            <w:noProof/>
          </w:rPr>
          <w:delText>Trends in Biochemical Sciences</w:delText>
        </w:r>
        <w:r w:rsidRPr="008C732F" w:rsidDel="00276C20">
          <w:rPr>
            <w:rFonts w:ascii="Cambria" w:hAnsi="Cambria"/>
            <w:noProof/>
          </w:rPr>
          <w:delText xml:space="preserve"> </w:delText>
        </w:r>
        <w:r w:rsidRPr="008C732F" w:rsidDel="00276C20">
          <w:rPr>
            <w:rFonts w:ascii="Cambria" w:hAnsi="Cambria"/>
            <w:b/>
            <w:noProof/>
          </w:rPr>
          <w:delText>36</w:delText>
        </w:r>
        <w:r w:rsidRPr="008C732F" w:rsidDel="00276C20">
          <w:rPr>
            <w:rFonts w:ascii="Cambria" w:hAnsi="Cambria"/>
            <w:noProof/>
          </w:rPr>
          <w:delText>: 159-169.</w:delText>
        </w:r>
      </w:del>
    </w:p>
    <w:p w:rsidR="003234B0" w:rsidRPr="008C732F" w:rsidDel="00276C20" w:rsidRDefault="003234B0" w:rsidP="008C732F">
      <w:pPr>
        <w:jc w:val="both"/>
        <w:rPr>
          <w:del w:id="4294" w:author="Ram Shrestha" w:date="2014-01-04T19:38:00Z"/>
          <w:rFonts w:ascii="Cambria" w:hAnsi="Cambria"/>
          <w:noProof/>
        </w:rPr>
      </w:pPr>
      <w:del w:id="4295" w:author="Ram Shrestha" w:date="2014-01-04T19:38:00Z">
        <w:r w:rsidRPr="008C732F" w:rsidDel="00276C20">
          <w:rPr>
            <w:rFonts w:ascii="Cambria" w:hAnsi="Cambria"/>
            <w:noProof/>
          </w:rPr>
          <w:delText xml:space="preserve">Davies, JF, Hostomska, Z, Hostomsky, Z, Jordan, Matthews, DA (1991) Crystal structure of the ribonuclease H domain of HIV-1 reverse transcriptase. </w:delText>
        </w:r>
        <w:r w:rsidRPr="008C732F" w:rsidDel="00276C20">
          <w:rPr>
            <w:rFonts w:ascii="Cambria" w:hAnsi="Cambria"/>
            <w:i/>
            <w:noProof/>
          </w:rPr>
          <w:delText>Science</w:delText>
        </w:r>
        <w:r w:rsidRPr="008C732F" w:rsidDel="00276C20">
          <w:rPr>
            <w:rFonts w:ascii="Cambria" w:hAnsi="Cambria"/>
            <w:noProof/>
          </w:rPr>
          <w:delText xml:space="preserve"> </w:delText>
        </w:r>
        <w:r w:rsidRPr="008C732F" w:rsidDel="00276C20">
          <w:rPr>
            <w:rFonts w:ascii="Cambria" w:hAnsi="Cambria"/>
            <w:b/>
            <w:noProof/>
          </w:rPr>
          <w:delText>252</w:delText>
        </w:r>
        <w:r w:rsidRPr="008C732F" w:rsidDel="00276C20">
          <w:rPr>
            <w:rFonts w:ascii="Cambria" w:hAnsi="Cambria"/>
            <w:noProof/>
          </w:rPr>
          <w:delText>: 88-95.</w:delText>
        </w:r>
      </w:del>
    </w:p>
    <w:p w:rsidR="003234B0" w:rsidRPr="008C732F" w:rsidDel="00276C20" w:rsidRDefault="003234B0" w:rsidP="008C732F">
      <w:pPr>
        <w:jc w:val="both"/>
        <w:rPr>
          <w:del w:id="4296" w:author="Ram Shrestha" w:date="2014-01-04T19:38:00Z"/>
          <w:rFonts w:ascii="Cambria" w:hAnsi="Cambria"/>
          <w:noProof/>
        </w:rPr>
      </w:pPr>
      <w:del w:id="4297" w:author="Ram Shrestha" w:date="2014-01-04T19:38:00Z">
        <w:r w:rsidRPr="008C732F" w:rsidDel="00276C20">
          <w:rPr>
            <w:rFonts w:ascii="Cambria" w:hAnsi="Cambria"/>
            <w:noProof/>
          </w:rPr>
          <w:delText xml:space="preserve">Dawson, L, Yu, X-F (1998) The Role of Nucleocapsid of HIV-1 in Virus Assembly. </w:delText>
        </w:r>
        <w:r w:rsidRPr="008C732F" w:rsidDel="00276C20">
          <w:rPr>
            <w:rFonts w:ascii="Cambria" w:hAnsi="Cambria"/>
            <w:i/>
            <w:noProof/>
          </w:rPr>
          <w:delText>Virology</w:delText>
        </w:r>
        <w:r w:rsidRPr="008C732F" w:rsidDel="00276C20">
          <w:rPr>
            <w:rFonts w:ascii="Cambria" w:hAnsi="Cambria"/>
            <w:noProof/>
          </w:rPr>
          <w:delText xml:space="preserve"> </w:delText>
        </w:r>
        <w:r w:rsidRPr="008C732F" w:rsidDel="00276C20">
          <w:rPr>
            <w:rFonts w:ascii="Cambria" w:hAnsi="Cambria"/>
            <w:b/>
            <w:noProof/>
          </w:rPr>
          <w:delText>251</w:delText>
        </w:r>
        <w:r w:rsidRPr="008C732F" w:rsidDel="00276C20">
          <w:rPr>
            <w:rFonts w:ascii="Cambria" w:hAnsi="Cambria"/>
            <w:noProof/>
          </w:rPr>
          <w:delText>: 141-157.</w:delText>
        </w:r>
      </w:del>
    </w:p>
    <w:p w:rsidR="003234B0" w:rsidRPr="008C732F" w:rsidDel="00276C20" w:rsidRDefault="003234B0" w:rsidP="008C732F">
      <w:pPr>
        <w:jc w:val="both"/>
        <w:rPr>
          <w:del w:id="4298" w:author="Ram Shrestha" w:date="2014-01-04T19:38:00Z"/>
          <w:rFonts w:ascii="Cambria" w:hAnsi="Cambria"/>
          <w:noProof/>
        </w:rPr>
      </w:pPr>
      <w:del w:id="4299" w:author="Ram Shrestha" w:date="2014-01-04T19:38:00Z">
        <w:r w:rsidRPr="008C732F" w:rsidDel="00276C20">
          <w:rPr>
            <w:rFonts w:ascii="Cambria" w:hAnsi="Cambria"/>
            <w:noProof/>
          </w:rPr>
          <w:delText xml:space="preserve">De Clercq, E (2002) Strategies in the design of antiviral drugs. </w:delText>
        </w:r>
        <w:r w:rsidRPr="008C732F" w:rsidDel="00276C20">
          <w:rPr>
            <w:rFonts w:ascii="Cambria" w:hAnsi="Cambria"/>
            <w:i/>
            <w:noProof/>
          </w:rPr>
          <w:delText>Nature Reviews Drug Discovery</w:delText>
        </w:r>
        <w:r w:rsidRPr="008C732F" w:rsidDel="00276C20">
          <w:rPr>
            <w:rFonts w:ascii="Cambria" w:hAnsi="Cambria"/>
            <w:noProof/>
          </w:rPr>
          <w:delText xml:space="preserve"> </w:delText>
        </w:r>
        <w:r w:rsidRPr="008C732F" w:rsidDel="00276C20">
          <w:rPr>
            <w:rFonts w:ascii="Cambria" w:hAnsi="Cambria"/>
            <w:b/>
            <w:noProof/>
          </w:rPr>
          <w:delText>1</w:delText>
        </w:r>
        <w:r w:rsidRPr="008C732F" w:rsidDel="00276C20">
          <w:rPr>
            <w:rFonts w:ascii="Cambria" w:hAnsi="Cambria"/>
            <w:noProof/>
          </w:rPr>
          <w:delText>: 13-25.</w:delText>
        </w:r>
      </w:del>
    </w:p>
    <w:p w:rsidR="003234B0" w:rsidRPr="008C732F" w:rsidDel="00276C20" w:rsidRDefault="003234B0" w:rsidP="008C732F">
      <w:pPr>
        <w:jc w:val="both"/>
        <w:rPr>
          <w:del w:id="4300" w:author="Ram Shrestha" w:date="2014-01-04T19:38:00Z"/>
          <w:rFonts w:ascii="Cambria" w:hAnsi="Cambria"/>
          <w:noProof/>
        </w:rPr>
      </w:pPr>
      <w:del w:id="4301" w:author="Ram Shrestha" w:date="2014-01-04T19:38:00Z">
        <w:r w:rsidRPr="008C732F" w:rsidDel="00276C20">
          <w:rPr>
            <w:rFonts w:ascii="Cambria" w:hAnsi="Cambria"/>
            <w:noProof/>
          </w:rPr>
          <w:delText xml:space="preserve">Decroly, E, Vandenbranden, M, Ruysschaert, JM, Cogniaux, J, Jacob, GS, Howard, SC, Marshall, G, Kompelli, A, Basak, A, Jean, F (1994) The convertases furin and PC1 can both cleave the human immunodeficiency virus (HIV)-1 envelope glycoprotein gp160 into gp120 (HIV-1 SU) and gp41 (HIV-I TM). </w:delText>
        </w:r>
        <w:r w:rsidRPr="008C732F" w:rsidDel="00276C20">
          <w:rPr>
            <w:rFonts w:ascii="Cambria" w:hAnsi="Cambria"/>
            <w:i/>
            <w:noProof/>
          </w:rPr>
          <w:delText>Journal of Biological Chemistry</w:delText>
        </w:r>
        <w:r w:rsidRPr="008C732F" w:rsidDel="00276C20">
          <w:rPr>
            <w:rFonts w:ascii="Cambria" w:hAnsi="Cambria"/>
            <w:noProof/>
          </w:rPr>
          <w:delText xml:space="preserve"> </w:delText>
        </w:r>
        <w:r w:rsidRPr="008C732F" w:rsidDel="00276C20">
          <w:rPr>
            <w:rFonts w:ascii="Cambria" w:hAnsi="Cambria"/>
            <w:b/>
            <w:noProof/>
          </w:rPr>
          <w:delText>269</w:delText>
        </w:r>
        <w:r w:rsidRPr="008C732F" w:rsidDel="00276C20">
          <w:rPr>
            <w:rFonts w:ascii="Cambria" w:hAnsi="Cambria"/>
            <w:noProof/>
          </w:rPr>
          <w:delText>: 12240-12247.</w:delText>
        </w:r>
      </w:del>
    </w:p>
    <w:p w:rsidR="003234B0" w:rsidRPr="008C732F" w:rsidDel="00276C20" w:rsidRDefault="003234B0" w:rsidP="008C732F">
      <w:pPr>
        <w:jc w:val="both"/>
        <w:rPr>
          <w:del w:id="4302" w:author="Ram Shrestha" w:date="2014-01-04T19:38:00Z"/>
          <w:rFonts w:ascii="Cambria" w:hAnsi="Cambria"/>
          <w:noProof/>
        </w:rPr>
      </w:pPr>
      <w:del w:id="4303" w:author="Ram Shrestha" w:date="2014-01-04T19:38:00Z">
        <w:r w:rsidRPr="008C732F" w:rsidDel="00276C20">
          <w:rPr>
            <w:rFonts w:ascii="Cambria" w:hAnsi="Cambria"/>
            <w:noProof/>
          </w:rPr>
          <w:delText xml:space="preserve">Delwart, E, Magierowska, M, Royz, M, Foley, B, Peddada, L, Smith, R, Heldebrant, C, Conrad, A, Busch, M (2002) Homogeneous quasispecies in 16 out of 17 individuals during very early HIV-1 primary infection. </w:delText>
        </w:r>
        <w:r w:rsidRPr="008C732F" w:rsidDel="00276C20">
          <w:rPr>
            <w:rFonts w:ascii="Cambria" w:hAnsi="Cambria"/>
            <w:i/>
            <w:noProof/>
          </w:rPr>
          <w:delText>AIDS</w:delText>
        </w:r>
        <w:r w:rsidRPr="008C732F" w:rsidDel="00276C20">
          <w:rPr>
            <w:rFonts w:ascii="Cambria" w:hAnsi="Cambria"/>
            <w:noProof/>
          </w:rPr>
          <w:delText xml:space="preserve"> </w:delText>
        </w:r>
        <w:r w:rsidRPr="008C732F" w:rsidDel="00276C20">
          <w:rPr>
            <w:rFonts w:ascii="Cambria" w:hAnsi="Cambria"/>
            <w:b/>
            <w:noProof/>
          </w:rPr>
          <w:delText>16</w:delText>
        </w:r>
        <w:r w:rsidRPr="008C732F" w:rsidDel="00276C20">
          <w:rPr>
            <w:rFonts w:ascii="Cambria" w:hAnsi="Cambria"/>
            <w:noProof/>
          </w:rPr>
          <w:delText>: 189-195.</w:delText>
        </w:r>
      </w:del>
    </w:p>
    <w:p w:rsidR="003234B0" w:rsidRPr="008C732F" w:rsidDel="00276C20" w:rsidRDefault="003234B0" w:rsidP="008C732F">
      <w:pPr>
        <w:jc w:val="both"/>
        <w:rPr>
          <w:del w:id="4304" w:author="Ram Shrestha" w:date="2014-01-04T19:38:00Z"/>
          <w:rFonts w:ascii="Cambria" w:hAnsi="Cambria"/>
          <w:noProof/>
        </w:rPr>
      </w:pPr>
      <w:del w:id="4305" w:author="Ram Shrestha" w:date="2014-01-04T19:38:00Z">
        <w:r w:rsidRPr="008C732F" w:rsidDel="00276C20">
          <w:rPr>
            <w:rFonts w:ascii="Cambria" w:hAnsi="Cambria"/>
            <w:noProof/>
          </w:rPr>
          <w:delText xml:space="preserve">Demirov, DG, Orenstein, JM, Freed, EO (2002) The late domain of human immunodeficiency virus type 1 p6 promotes virus release in a cell type-dependent manner. </w:delText>
        </w:r>
        <w:r w:rsidRPr="008C732F" w:rsidDel="00276C20">
          <w:rPr>
            <w:rFonts w:ascii="Cambria" w:hAnsi="Cambria"/>
            <w:i/>
            <w:noProof/>
          </w:rPr>
          <w:delText>J Virol</w:delText>
        </w:r>
        <w:r w:rsidRPr="008C732F" w:rsidDel="00276C20">
          <w:rPr>
            <w:rFonts w:ascii="Cambria" w:hAnsi="Cambria"/>
            <w:noProof/>
          </w:rPr>
          <w:delText xml:space="preserve"> </w:delText>
        </w:r>
        <w:r w:rsidRPr="008C732F" w:rsidDel="00276C20">
          <w:rPr>
            <w:rFonts w:ascii="Cambria" w:hAnsi="Cambria"/>
            <w:b/>
            <w:noProof/>
          </w:rPr>
          <w:delText>76</w:delText>
        </w:r>
        <w:r w:rsidRPr="008C732F" w:rsidDel="00276C20">
          <w:rPr>
            <w:rFonts w:ascii="Cambria" w:hAnsi="Cambria"/>
            <w:noProof/>
          </w:rPr>
          <w:delText>: 105-117.</w:delText>
        </w:r>
      </w:del>
    </w:p>
    <w:p w:rsidR="003234B0" w:rsidRPr="008C732F" w:rsidDel="00276C20" w:rsidRDefault="003234B0" w:rsidP="008C732F">
      <w:pPr>
        <w:jc w:val="both"/>
        <w:rPr>
          <w:del w:id="4306" w:author="Ram Shrestha" w:date="2014-01-04T19:38:00Z"/>
          <w:rFonts w:ascii="Cambria" w:hAnsi="Cambria"/>
          <w:noProof/>
        </w:rPr>
      </w:pPr>
      <w:del w:id="4307" w:author="Ram Shrestha" w:date="2014-01-04T19:38:00Z">
        <w:r w:rsidRPr="008C732F" w:rsidDel="00276C20">
          <w:rPr>
            <w:rFonts w:ascii="Cambria" w:hAnsi="Cambria"/>
            <w:noProof/>
          </w:rPr>
          <w:delText xml:space="preserve">di Marzo Veronese, F, Reitz, MS, Jr., Gupta, G, Robert-Guroff, M, Boyer-Thompson, C, Louie, A, Gallo, RC, Lusso, P (1993) Loss of a neutralizing epitope by a spontaneous point mutation in the V3 loop of HIV-1 isolated from an infected laboratory worker. </w:delText>
        </w:r>
        <w:r w:rsidRPr="008C732F" w:rsidDel="00276C20">
          <w:rPr>
            <w:rFonts w:ascii="Cambria" w:hAnsi="Cambria"/>
            <w:i/>
            <w:noProof/>
          </w:rPr>
          <w:delText>J Biol Chem</w:delText>
        </w:r>
        <w:r w:rsidRPr="008C732F" w:rsidDel="00276C20">
          <w:rPr>
            <w:rFonts w:ascii="Cambria" w:hAnsi="Cambria"/>
            <w:noProof/>
          </w:rPr>
          <w:delText xml:space="preserve"> </w:delText>
        </w:r>
        <w:r w:rsidRPr="008C732F" w:rsidDel="00276C20">
          <w:rPr>
            <w:rFonts w:ascii="Cambria" w:hAnsi="Cambria"/>
            <w:b/>
            <w:noProof/>
          </w:rPr>
          <w:delText>268</w:delText>
        </w:r>
        <w:r w:rsidRPr="008C732F" w:rsidDel="00276C20">
          <w:rPr>
            <w:rFonts w:ascii="Cambria" w:hAnsi="Cambria"/>
            <w:noProof/>
          </w:rPr>
          <w:delText>: 25894-25901.</w:delText>
        </w:r>
      </w:del>
    </w:p>
    <w:p w:rsidR="003234B0" w:rsidRPr="008C732F" w:rsidDel="00276C20" w:rsidRDefault="003234B0" w:rsidP="008C732F">
      <w:pPr>
        <w:jc w:val="both"/>
        <w:rPr>
          <w:del w:id="4308" w:author="Ram Shrestha" w:date="2014-01-04T19:38:00Z"/>
          <w:rFonts w:ascii="Cambria" w:hAnsi="Cambria"/>
          <w:noProof/>
        </w:rPr>
      </w:pPr>
      <w:del w:id="4309" w:author="Ram Shrestha" w:date="2014-01-04T19:38:00Z">
        <w:r w:rsidRPr="008C732F" w:rsidDel="00276C20">
          <w:rPr>
            <w:rFonts w:ascii="Cambria" w:hAnsi="Cambria"/>
            <w:noProof/>
          </w:rPr>
          <w:delText xml:space="preserve">Dismuke, DJ, Aiken, C (2006) Evidence for a functional link between uncoating of the human immunodeficiency virus type 1 core and nuclear import of the viral preintegration complex. </w:delText>
        </w:r>
        <w:r w:rsidRPr="008C732F" w:rsidDel="00276C20">
          <w:rPr>
            <w:rFonts w:ascii="Cambria" w:hAnsi="Cambria"/>
            <w:i/>
            <w:noProof/>
          </w:rPr>
          <w:delText>J Virol</w:delText>
        </w:r>
        <w:r w:rsidRPr="008C732F" w:rsidDel="00276C20">
          <w:rPr>
            <w:rFonts w:ascii="Cambria" w:hAnsi="Cambria"/>
            <w:noProof/>
          </w:rPr>
          <w:delText xml:space="preserve"> </w:delText>
        </w:r>
        <w:r w:rsidRPr="008C732F" w:rsidDel="00276C20">
          <w:rPr>
            <w:rFonts w:ascii="Cambria" w:hAnsi="Cambria"/>
            <w:b/>
            <w:noProof/>
          </w:rPr>
          <w:delText>80</w:delText>
        </w:r>
        <w:r w:rsidRPr="008C732F" w:rsidDel="00276C20">
          <w:rPr>
            <w:rFonts w:ascii="Cambria" w:hAnsi="Cambria"/>
            <w:noProof/>
          </w:rPr>
          <w:delText>: 3712-3720.</w:delText>
        </w:r>
      </w:del>
    </w:p>
    <w:p w:rsidR="003234B0" w:rsidRPr="008C732F" w:rsidDel="00276C20" w:rsidRDefault="003234B0" w:rsidP="008C732F">
      <w:pPr>
        <w:jc w:val="both"/>
        <w:rPr>
          <w:del w:id="4310" w:author="Ram Shrestha" w:date="2014-01-04T19:38:00Z"/>
          <w:rFonts w:ascii="Cambria" w:hAnsi="Cambria"/>
          <w:noProof/>
        </w:rPr>
      </w:pPr>
      <w:del w:id="4311" w:author="Ram Shrestha" w:date="2014-01-04T19:38:00Z">
        <w:r w:rsidRPr="008C732F" w:rsidDel="00276C20">
          <w:rPr>
            <w:rFonts w:ascii="Cambria" w:hAnsi="Cambria"/>
            <w:noProof/>
          </w:rPr>
          <w:delText xml:space="preserve">Dong, X, Li, H, Derdowski, A, Ding, L, Burnett, A, Chen, X, Peters, TR, Dermody, TS, Woodruff, E, Wang, JJ, Spearman, P (2005) AP-3 directs the intracellular trafficking of HIV-1 Gag and plays a key role in particle assembly. </w:delText>
        </w:r>
        <w:r w:rsidRPr="008C732F" w:rsidDel="00276C20">
          <w:rPr>
            <w:rFonts w:ascii="Cambria" w:hAnsi="Cambria"/>
            <w:i/>
            <w:noProof/>
          </w:rPr>
          <w:delText>Cell</w:delText>
        </w:r>
        <w:r w:rsidRPr="008C732F" w:rsidDel="00276C20">
          <w:rPr>
            <w:rFonts w:ascii="Cambria" w:hAnsi="Cambria"/>
            <w:noProof/>
          </w:rPr>
          <w:delText xml:space="preserve"> </w:delText>
        </w:r>
        <w:r w:rsidRPr="008C732F" w:rsidDel="00276C20">
          <w:rPr>
            <w:rFonts w:ascii="Cambria" w:hAnsi="Cambria"/>
            <w:b/>
            <w:noProof/>
          </w:rPr>
          <w:delText>120</w:delText>
        </w:r>
        <w:r w:rsidRPr="008C732F" w:rsidDel="00276C20">
          <w:rPr>
            <w:rFonts w:ascii="Cambria" w:hAnsi="Cambria"/>
            <w:noProof/>
          </w:rPr>
          <w:delText>: 663-674.</w:delText>
        </w:r>
      </w:del>
    </w:p>
    <w:p w:rsidR="003234B0" w:rsidRPr="008C732F" w:rsidDel="00276C20" w:rsidRDefault="003234B0" w:rsidP="008C732F">
      <w:pPr>
        <w:jc w:val="both"/>
        <w:rPr>
          <w:del w:id="4312" w:author="Ram Shrestha" w:date="2014-01-04T19:38:00Z"/>
          <w:rFonts w:ascii="Cambria" w:hAnsi="Cambria"/>
          <w:noProof/>
        </w:rPr>
      </w:pPr>
      <w:del w:id="4313" w:author="Ram Shrestha" w:date="2014-01-04T19:38:00Z">
        <w:r w:rsidRPr="008C732F" w:rsidDel="00276C20">
          <w:rPr>
            <w:rFonts w:ascii="Cambria" w:hAnsi="Cambria"/>
            <w:noProof/>
          </w:rPr>
          <w:delText xml:space="preserve">Dudley, DM, Chin, EN, Bimber, BN, Sanabani, SS, Tarosso, LF, Costa, PR, Sauer, MM, Kallas, EG, O'Connor, DH (2012) Low-cost ultra-wide genotyping using Roche/454 pyrosequencing for surveillance of HIV drug resistance. </w:delText>
        </w:r>
        <w:r w:rsidRPr="008C732F" w:rsidDel="00276C20">
          <w:rPr>
            <w:rFonts w:ascii="Cambria" w:hAnsi="Cambria"/>
            <w:i/>
            <w:noProof/>
          </w:rPr>
          <w:delText>PLoS One</w:delText>
        </w:r>
        <w:r w:rsidRPr="008C732F" w:rsidDel="00276C20">
          <w:rPr>
            <w:rFonts w:ascii="Cambria" w:hAnsi="Cambria"/>
            <w:noProof/>
          </w:rPr>
          <w:delText xml:space="preserve"> </w:delText>
        </w:r>
        <w:r w:rsidRPr="008C732F" w:rsidDel="00276C20">
          <w:rPr>
            <w:rFonts w:ascii="Cambria" w:hAnsi="Cambria"/>
            <w:b/>
            <w:noProof/>
          </w:rPr>
          <w:delText>7</w:delText>
        </w:r>
        <w:r w:rsidRPr="008C732F" w:rsidDel="00276C20">
          <w:rPr>
            <w:rFonts w:ascii="Cambria" w:hAnsi="Cambria"/>
            <w:noProof/>
          </w:rPr>
          <w:delText>: e36494.</w:delText>
        </w:r>
      </w:del>
    </w:p>
    <w:p w:rsidR="003234B0" w:rsidRPr="008C732F" w:rsidDel="00276C20" w:rsidRDefault="003234B0" w:rsidP="008C732F">
      <w:pPr>
        <w:jc w:val="both"/>
        <w:rPr>
          <w:del w:id="4314" w:author="Ram Shrestha" w:date="2014-01-04T19:38:00Z"/>
          <w:rFonts w:ascii="Cambria" w:hAnsi="Cambria"/>
          <w:noProof/>
        </w:rPr>
      </w:pPr>
      <w:del w:id="4315" w:author="Ram Shrestha" w:date="2014-01-04T19:38:00Z">
        <w:r w:rsidRPr="008C732F" w:rsidDel="00276C20">
          <w:rPr>
            <w:rFonts w:ascii="Cambria" w:hAnsi="Cambria"/>
            <w:noProof/>
          </w:rPr>
          <w:delText xml:space="preserve">Duffalo, ML, James, CW (2003) Enfuvirtide: A Novel Agent for the Treatment of HIV-1 Infection. </w:delText>
        </w:r>
        <w:r w:rsidRPr="008C732F" w:rsidDel="00276C20">
          <w:rPr>
            <w:rFonts w:ascii="Cambria" w:hAnsi="Cambria"/>
            <w:i/>
            <w:noProof/>
          </w:rPr>
          <w:delText>The Annals of Pharmacotherapy</w:delText>
        </w:r>
        <w:r w:rsidRPr="008C732F" w:rsidDel="00276C20">
          <w:rPr>
            <w:rFonts w:ascii="Cambria" w:hAnsi="Cambria"/>
            <w:noProof/>
          </w:rPr>
          <w:delText xml:space="preserve"> </w:delText>
        </w:r>
        <w:r w:rsidRPr="008C732F" w:rsidDel="00276C20">
          <w:rPr>
            <w:rFonts w:ascii="Cambria" w:hAnsi="Cambria"/>
            <w:b/>
            <w:noProof/>
          </w:rPr>
          <w:delText>37</w:delText>
        </w:r>
        <w:r w:rsidRPr="008C732F" w:rsidDel="00276C20">
          <w:rPr>
            <w:rFonts w:ascii="Cambria" w:hAnsi="Cambria"/>
            <w:noProof/>
          </w:rPr>
          <w:delText>: 1448-1456.</w:delText>
        </w:r>
      </w:del>
    </w:p>
    <w:p w:rsidR="003234B0" w:rsidRPr="008C732F" w:rsidDel="00276C20" w:rsidRDefault="003234B0" w:rsidP="008C732F">
      <w:pPr>
        <w:jc w:val="both"/>
        <w:rPr>
          <w:del w:id="4316" w:author="Ram Shrestha" w:date="2014-01-04T19:38:00Z"/>
          <w:rFonts w:ascii="Cambria" w:hAnsi="Cambria"/>
          <w:noProof/>
        </w:rPr>
      </w:pPr>
      <w:del w:id="4317" w:author="Ram Shrestha" w:date="2014-01-04T19:38:00Z">
        <w:r w:rsidRPr="008C732F" w:rsidDel="00276C20">
          <w:rPr>
            <w:rFonts w:ascii="Cambria" w:hAnsi="Cambria"/>
            <w:noProof/>
          </w:rPr>
          <w:delText xml:space="preserve">Dumonceaux, J, Nisole, S, Chanel, C, Quivet, L, Amara, A, Baleux, F, Briand, P, Hazan, U (1998) Spontaneous mutations in the env gene of the human immunodeficiency virus type 1 NDK isolate are associated with a CD4-independent entry phenotype. </w:delText>
        </w:r>
        <w:r w:rsidRPr="008C732F" w:rsidDel="00276C20">
          <w:rPr>
            <w:rFonts w:ascii="Cambria" w:hAnsi="Cambria"/>
            <w:i/>
            <w:noProof/>
          </w:rPr>
          <w:delText>J Virol</w:delText>
        </w:r>
        <w:r w:rsidRPr="008C732F" w:rsidDel="00276C20">
          <w:rPr>
            <w:rFonts w:ascii="Cambria" w:hAnsi="Cambria"/>
            <w:noProof/>
          </w:rPr>
          <w:delText xml:space="preserve"> </w:delText>
        </w:r>
        <w:r w:rsidRPr="008C732F" w:rsidDel="00276C20">
          <w:rPr>
            <w:rFonts w:ascii="Cambria" w:hAnsi="Cambria"/>
            <w:b/>
            <w:noProof/>
          </w:rPr>
          <w:delText>72</w:delText>
        </w:r>
        <w:r w:rsidRPr="008C732F" w:rsidDel="00276C20">
          <w:rPr>
            <w:rFonts w:ascii="Cambria" w:hAnsi="Cambria"/>
            <w:noProof/>
          </w:rPr>
          <w:delText>: 512-519.</w:delText>
        </w:r>
      </w:del>
    </w:p>
    <w:p w:rsidR="003234B0" w:rsidRPr="008C732F" w:rsidDel="00276C20" w:rsidRDefault="003234B0" w:rsidP="008C732F">
      <w:pPr>
        <w:jc w:val="both"/>
        <w:rPr>
          <w:del w:id="4318" w:author="Ram Shrestha" w:date="2014-01-04T19:38:00Z"/>
          <w:rFonts w:ascii="Cambria" w:hAnsi="Cambria"/>
          <w:noProof/>
        </w:rPr>
      </w:pPr>
      <w:del w:id="4319" w:author="Ram Shrestha" w:date="2014-01-04T19:38:00Z">
        <w:r w:rsidRPr="008C732F" w:rsidDel="00276C20">
          <w:rPr>
            <w:rFonts w:ascii="Cambria" w:hAnsi="Cambria"/>
            <w:noProof/>
          </w:rPr>
          <w:delText xml:space="preserve">Durant, J, Clevenbergh, P, Halfon, P, Delgiudice, P, Porsin, S, Simonet, P, Montagne, N, Boucher, CA, Schapiro, JM, Dellamonica, P (1999) Drug-resistance genotyping in HIV-1 therapy: the VIRADAPT randomised controlled trial. </w:delText>
        </w:r>
        <w:r w:rsidRPr="008C732F" w:rsidDel="00276C20">
          <w:rPr>
            <w:rFonts w:ascii="Cambria" w:hAnsi="Cambria"/>
            <w:i/>
            <w:noProof/>
          </w:rPr>
          <w:delText>Lancet</w:delText>
        </w:r>
        <w:r w:rsidRPr="008C732F" w:rsidDel="00276C20">
          <w:rPr>
            <w:rFonts w:ascii="Cambria" w:hAnsi="Cambria"/>
            <w:noProof/>
          </w:rPr>
          <w:delText xml:space="preserve"> </w:delText>
        </w:r>
        <w:r w:rsidRPr="008C732F" w:rsidDel="00276C20">
          <w:rPr>
            <w:rFonts w:ascii="Cambria" w:hAnsi="Cambria"/>
            <w:b/>
            <w:noProof/>
          </w:rPr>
          <w:delText>353</w:delText>
        </w:r>
        <w:r w:rsidRPr="008C732F" w:rsidDel="00276C20">
          <w:rPr>
            <w:rFonts w:ascii="Cambria" w:hAnsi="Cambria"/>
            <w:noProof/>
          </w:rPr>
          <w:delText>: 2195-2199.</w:delText>
        </w:r>
      </w:del>
    </w:p>
    <w:p w:rsidR="003234B0" w:rsidRPr="008C732F" w:rsidDel="00276C20" w:rsidRDefault="003234B0" w:rsidP="008C732F">
      <w:pPr>
        <w:jc w:val="both"/>
        <w:rPr>
          <w:del w:id="4320" w:author="Ram Shrestha" w:date="2014-01-04T19:38:00Z"/>
          <w:rFonts w:ascii="Cambria" w:hAnsi="Cambria"/>
          <w:noProof/>
        </w:rPr>
      </w:pPr>
      <w:del w:id="4321" w:author="Ram Shrestha" w:date="2014-01-04T19:38:00Z">
        <w:r w:rsidRPr="008C732F" w:rsidDel="00276C20">
          <w:rPr>
            <w:rFonts w:ascii="Cambria" w:hAnsi="Cambria"/>
            <w:noProof/>
          </w:rPr>
          <w:delText xml:space="preserve">Dwyer, JJ, Hasan, A, Wilson, KL, White, JM, Matthews, TJ, Delmedico, MK (2003) The hydrophobic pocket contributes to the structural stability of the N-terminal coiled coil of HIV gp41 but is not required for six-helix bundle formation. </w:delText>
        </w:r>
        <w:r w:rsidRPr="008C732F" w:rsidDel="00276C20">
          <w:rPr>
            <w:rFonts w:ascii="Cambria" w:hAnsi="Cambria"/>
            <w:i/>
            <w:noProof/>
          </w:rPr>
          <w:delText>Biochemistry</w:delText>
        </w:r>
        <w:r w:rsidRPr="008C732F" w:rsidDel="00276C20">
          <w:rPr>
            <w:rFonts w:ascii="Cambria" w:hAnsi="Cambria"/>
            <w:noProof/>
          </w:rPr>
          <w:delText xml:space="preserve"> </w:delText>
        </w:r>
        <w:r w:rsidRPr="008C732F" w:rsidDel="00276C20">
          <w:rPr>
            <w:rFonts w:ascii="Cambria" w:hAnsi="Cambria"/>
            <w:b/>
            <w:noProof/>
          </w:rPr>
          <w:delText>42</w:delText>
        </w:r>
        <w:r w:rsidRPr="008C732F" w:rsidDel="00276C20">
          <w:rPr>
            <w:rFonts w:ascii="Cambria" w:hAnsi="Cambria"/>
            <w:noProof/>
          </w:rPr>
          <w:delText>: 4945-4953.</w:delText>
        </w:r>
      </w:del>
    </w:p>
    <w:p w:rsidR="003234B0" w:rsidRPr="008C732F" w:rsidDel="00276C20" w:rsidRDefault="003234B0" w:rsidP="008C732F">
      <w:pPr>
        <w:jc w:val="both"/>
        <w:rPr>
          <w:del w:id="4322" w:author="Ram Shrestha" w:date="2014-01-04T19:38:00Z"/>
          <w:rFonts w:ascii="Cambria" w:hAnsi="Cambria"/>
          <w:noProof/>
        </w:rPr>
      </w:pPr>
      <w:del w:id="4323" w:author="Ram Shrestha" w:date="2014-01-04T19:38:00Z">
        <w:r w:rsidRPr="008C732F" w:rsidDel="00276C20">
          <w:rPr>
            <w:rFonts w:ascii="Cambria" w:hAnsi="Cambria"/>
            <w:noProof/>
          </w:rPr>
          <w:delText xml:space="preserve">Emiliani, S, Mousnier, A, Busschots, K, Maroun, M, Maele, BV, Tempé, D, Vandekerckhove, L, Moisant, F, Ben-Slama, L, Witvrouw, M, Christ, F, Rain, J-C, Dargemont, C, Debyser, Z, Benarous, R (2005) Integrase Mutants Defective for Interaction with LEDGF/p75 Are Impaired in Chromosome Tethering and HIV-1 Replication. </w:delText>
        </w:r>
        <w:r w:rsidRPr="008C732F" w:rsidDel="00276C20">
          <w:rPr>
            <w:rFonts w:ascii="Cambria" w:hAnsi="Cambria"/>
            <w:i/>
            <w:noProof/>
          </w:rPr>
          <w:delText>Journal of Biological Chemistry</w:delText>
        </w:r>
        <w:r w:rsidRPr="008C732F" w:rsidDel="00276C20">
          <w:rPr>
            <w:rFonts w:ascii="Cambria" w:hAnsi="Cambria"/>
            <w:noProof/>
          </w:rPr>
          <w:delText xml:space="preserve"> </w:delText>
        </w:r>
        <w:r w:rsidRPr="008C732F" w:rsidDel="00276C20">
          <w:rPr>
            <w:rFonts w:ascii="Cambria" w:hAnsi="Cambria"/>
            <w:b/>
            <w:noProof/>
          </w:rPr>
          <w:delText>280</w:delText>
        </w:r>
        <w:r w:rsidRPr="008C732F" w:rsidDel="00276C20">
          <w:rPr>
            <w:rFonts w:ascii="Cambria" w:hAnsi="Cambria"/>
            <w:noProof/>
          </w:rPr>
          <w:delText>: 25517-25523.</w:delText>
        </w:r>
      </w:del>
    </w:p>
    <w:p w:rsidR="003234B0" w:rsidRPr="008C732F" w:rsidDel="00276C20" w:rsidRDefault="003234B0" w:rsidP="008C732F">
      <w:pPr>
        <w:jc w:val="both"/>
        <w:rPr>
          <w:del w:id="4324" w:author="Ram Shrestha" w:date="2014-01-04T19:38:00Z"/>
          <w:rFonts w:ascii="Cambria" w:hAnsi="Cambria"/>
          <w:noProof/>
        </w:rPr>
      </w:pPr>
      <w:del w:id="4325" w:author="Ram Shrestha" w:date="2014-01-04T19:38:00Z">
        <w:r w:rsidRPr="008C732F" w:rsidDel="00276C20">
          <w:rPr>
            <w:rFonts w:ascii="Cambria" w:hAnsi="Cambria"/>
            <w:noProof/>
          </w:rPr>
          <w:delText xml:space="preserve">Eron, JJ, Benoit, SL, Jemsek, J, MacArthur, RD, Santana, J, Quinn, JB, Kuritzkes, DR, Fallon, MA, Rubin, M (1995) Treatment with lamivudine, zidovudine, or both in HIV-positive patients with 200 to 500 CD4+ cells per cubic millimeter. North American HIV Working Party. </w:delText>
        </w:r>
        <w:r w:rsidRPr="008C732F" w:rsidDel="00276C20">
          <w:rPr>
            <w:rFonts w:ascii="Cambria" w:hAnsi="Cambria"/>
            <w:i/>
            <w:noProof/>
          </w:rPr>
          <w:delText>N Engl J Med</w:delText>
        </w:r>
        <w:r w:rsidRPr="008C732F" w:rsidDel="00276C20">
          <w:rPr>
            <w:rFonts w:ascii="Cambria" w:hAnsi="Cambria"/>
            <w:noProof/>
          </w:rPr>
          <w:delText xml:space="preserve"> </w:delText>
        </w:r>
        <w:r w:rsidRPr="008C732F" w:rsidDel="00276C20">
          <w:rPr>
            <w:rFonts w:ascii="Cambria" w:hAnsi="Cambria"/>
            <w:b/>
            <w:noProof/>
          </w:rPr>
          <w:delText>333</w:delText>
        </w:r>
        <w:r w:rsidRPr="008C732F" w:rsidDel="00276C20">
          <w:rPr>
            <w:rFonts w:ascii="Cambria" w:hAnsi="Cambria"/>
            <w:noProof/>
          </w:rPr>
          <w:delText>: 1662-1669.</w:delText>
        </w:r>
      </w:del>
    </w:p>
    <w:p w:rsidR="003234B0" w:rsidRPr="008C732F" w:rsidDel="00276C20" w:rsidRDefault="003234B0" w:rsidP="008C732F">
      <w:pPr>
        <w:jc w:val="both"/>
        <w:rPr>
          <w:del w:id="4326" w:author="Ram Shrestha" w:date="2014-01-04T19:38:00Z"/>
          <w:rFonts w:ascii="Cambria" w:hAnsi="Cambria"/>
          <w:noProof/>
        </w:rPr>
      </w:pPr>
      <w:del w:id="4327" w:author="Ram Shrestha" w:date="2014-01-04T19:38:00Z">
        <w:r w:rsidRPr="008C732F" w:rsidDel="00276C20">
          <w:rPr>
            <w:rFonts w:ascii="Cambria" w:hAnsi="Cambria"/>
            <w:noProof/>
          </w:rPr>
          <w:delText xml:space="preserve">Esnouf, R, Ren, J, Ross, C, Jones, Y, Stammers, D, Stuart, D (1995) Mechanism of inhibition of HIV-1 reverse transcriptase by non-nucleoside inhibitors. </w:delText>
        </w:r>
        <w:r w:rsidRPr="008C732F" w:rsidDel="00276C20">
          <w:rPr>
            <w:rFonts w:ascii="Cambria" w:hAnsi="Cambria"/>
            <w:i/>
            <w:noProof/>
          </w:rPr>
          <w:delText>Nature Structural &amp; Molecular Biology</w:delText>
        </w:r>
        <w:r w:rsidRPr="008C732F" w:rsidDel="00276C20">
          <w:rPr>
            <w:rFonts w:ascii="Cambria" w:hAnsi="Cambria"/>
            <w:noProof/>
          </w:rPr>
          <w:delText xml:space="preserve"> </w:delText>
        </w:r>
        <w:r w:rsidRPr="008C732F" w:rsidDel="00276C20">
          <w:rPr>
            <w:rFonts w:ascii="Cambria" w:hAnsi="Cambria"/>
            <w:b/>
            <w:noProof/>
          </w:rPr>
          <w:delText>2</w:delText>
        </w:r>
        <w:r w:rsidRPr="008C732F" w:rsidDel="00276C20">
          <w:rPr>
            <w:rFonts w:ascii="Cambria" w:hAnsi="Cambria"/>
            <w:noProof/>
          </w:rPr>
          <w:delText>: 303–308.</w:delText>
        </w:r>
      </w:del>
    </w:p>
    <w:p w:rsidR="003234B0" w:rsidRPr="008C732F" w:rsidDel="00276C20" w:rsidRDefault="003234B0" w:rsidP="008C732F">
      <w:pPr>
        <w:jc w:val="both"/>
        <w:rPr>
          <w:del w:id="4328" w:author="Ram Shrestha" w:date="2014-01-04T19:38:00Z"/>
          <w:rFonts w:ascii="Cambria" w:hAnsi="Cambria"/>
          <w:noProof/>
        </w:rPr>
      </w:pPr>
      <w:del w:id="4329" w:author="Ram Shrestha" w:date="2014-01-04T19:38:00Z">
        <w:r w:rsidRPr="008C732F" w:rsidDel="00276C20">
          <w:rPr>
            <w:rFonts w:ascii="Cambria" w:hAnsi="Cambria"/>
            <w:noProof/>
          </w:rPr>
          <w:delText xml:space="preserve">Esparza, J, Bhamarapravati, N (2000) Accelerating the development and future availability of HIV-1 vaccines: why, when, where, and how? </w:delText>
        </w:r>
        <w:r w:rsidRPr="008C732F" w:rsidDel="00276C20">
          <w:rPr>
            <w:rFonts w:ascii="Cambria" w:hAnsi="Cambria"/>
            <w:i/>
            <w:noProof/>
          </w:rPr>
          <w:delText>Lancet</w:delText>
        </w:r>
        <w:r w:rsidRPr="008C732F" w:rsidDel="00276C20">
          <w:rPr>
            <w:rFonts w:ascii="Cambria" w:hAnsi="Cambria"/>
            <w:noProof/>
          </w:rPr>
          <w:delText xml:space="preserve"> </w:delText>
        </w:r>
        <w:r w:rsidRPr="008C732F" w:rsidDel="00276C20">
          <w:rPr>
            <w:rFonts w:ascii="Cambria" w:hAnsi="Cambria"/>
            <w:b/>
            <w:noProof/>
          </w:rPr>
          <w:delText>355</w:delText>
        </w:r>
        <w:r w:rsidRPr="008C732F" w:rsidDel="00276C20">
          <w:rPr>
            <w:rFonts w:ascii="Cambria" w:hAnsi="Cambria"/>
            <w:noProof/>
          </w:rPr>
          <w:delText>: 2061-2066.</w:delText>
        </w:r>
      </w:del>
    </w:p>
    <w:p w:rsidR="003234B0" w:rsidRPr="008C732F" w:rsidDel="00276C20" w:rsidRDefault="003234B0" w:rsidP="008C732F">
      <w:pPr>
        <w:jc w:val="both"/>
        <w:rPr>
          <w:del w:id="4330" w:author="Ram Shrestha" w:date="2014-01-04T19:38:00Z"/>
          <w:rFonts w:ascii="Cambria" w:hAnsi="Cambria"/>
          <w:noProof/>
        </w:rPr>
      </w:pPr>
      <w:del w:id="4331" w:author="Ram Shrestha" w:date="2014-01-04T19:38:00Z">
        <w:r w:rsidRPr="008C732F" w:rsidDel="00276C20">
          <w:rPr>
            <w:rFonts w:ascii="Cambria" w:hAnsi="Cambria"/>
            <w:noProof/>
          </w:rPr>
          <w:delText xml:space="preserve">Ewing, B, Hillier, L, Wendl, MC, Green, P (1998) Base-calling of automated sequencer traces using phred. I. Accuracy assessment. </w:delText>
        </w:r>
        <w:r w:rsidRPr="008C732F" w:rsidDel="00276C20">
          <w:rPr>
            <w:rFonts w:ascii="Cambria" w:hAnsi="Cambria"/>
            <w:i/>
            <w:noProof/>
          </w:rPr>
          <w:delText>Genome Res</w:delText>
        </w:r>
        <w:r w:rsidRPr="008C732F" w:rsidDel="00276C20">
          <w:rPr>
            <w:rFonts w:ascii="Cambria" w:hAnsi="Cambria"/>
            <w:noProof/>
          </w:rPr>
          <w:delText xml:space="preserve"> </w:delText>
        </w:r>
        <w:r w:rsidRPr="008C732F" w:rsidDel="00276C20">
          <w:rPr>
            <w:rFonts w:ascii="Cambria" w:hAnsi="Cambria"/>
            <w:b/>
            <w:noProof/>
          </w:rPr>
          <w:delText>8</w:delText>
        </w:r>
        <w:r w:rsidRPr="008C732F" w:rsidDel="00276C20">
          <w:rPr>
            <w:rFonts w:ascii="Cambria" w:hAnsi="Cambria"/>
            <w:noProof/>
          </w:rPr>
          <w:delText>: 175-185.</w:delText>
        </w:r>
      </w:del>
    </w:p>
    <w:p w:rsidR="003234B0" w:rsidRPr="008C732F" w:rsidDel="00276C20" w:rsidRDefault="003234B0" w:rsidP="008C732F">
      <w:pPr>
        <w:jc w:val="both"/>
        <w:rPr>
          <w:del w:id="4332" w:author="Ram Shrestha" w:date="2014-01-04T19:38:00Z"/>
          <w:rFonts w:ascii="Cambria" w:hAnsi="Cambria"/>
          <w:noProof/>
        </w:rPr>
      </w:pPr>
      <w:del w:id="4333" w:author="Ram Shrestha" w:date="2014-01-04T19:38:00Z">
        <w:r w:rsidRPr="008C732F" w:rsidDel="00276C20">
          <w:rPr>
            <w:rFonts w:ascii="Cambria" w:hAnsi="Cambria"/>
            <w:noProof/>
          </w:rPr>
          <w:delText xml:space="preserve">Fang, G, Weiser, B, Kuiken, C, Philpott, SM, Rowland-Jones, S, Plummer, F, Kimani, J, Shi, B, Kaul, R, Bwayo, J, Anzala, O, Burger, H (2004) Recombination following superinfection by HIV-1. </w:delText>
        </w:r>
        <w:r w:rsidRPr="008C732F" w:rsidDel="00276C20">
          <w:rPr>
            <w:rFonts w:ascii="Cambria" w:hAnsi="Cambria"/>
            <w:i/>
            <w:noProof/>
          </w:rPr>
          <w:delText>AIDS</w:delText>
        </w:r>
        <w:r w:rsidRPr="008C732F" w:rsidDel="00276C20">
          <w:rPr>
            <w:rFonts w:ascii="Cambria" w:hAnsi="Cambria"/>
            <w:noProof/>
          </w:rPr>
          <w:delText xml:space="preserve"> </w:delText>
        </w:r>
        <w:r w:rsidRPr="008C732F" w:rsidDel="00276C20">
          <w:rPr>
            <w:rFonts w:ascii="Cambria" w:hAnsi="Cambria"/>
            <w:b/>
            <w:noProof/>
          </w:rPr>
          <w:delText>18</w:delText>
        </w:r>
        <w:r w:rsidRPr="008C732F" w:rsidDel="00276C20">
          <w:rPr>
            <w:rFonts w:ascii="Cambria" w:hAnsi="Cambria"/>
            <w:noProof/>
          </w:rPr>
          <w:delText>: 153-159.</w:delText>
        </w:r>
      </w:del>
    </w:p>
    <w:p w:rsidR="003234B0" w:rsidRPr="008C732F" w:rsidDel="00276C20" w:rsidRDefault="003234B0" w:rsidP="008C732F">
      <w:pPr>
        <w:jc w:val="both"/>
        <w:rPr>
          <w:del w:id="4334" w:author="Ram Shrestha" w:date="2014-01-04T19:38:00Z"/>
          <w:rFonts w:ascii="Cambria" w:hAnsi="Cambria"/>
          <w:noProof/>
        </w:rPr>
      </w:pPr>
      <w:del w:id="4335" w:author="Ram Shrestha" w:date="2014-01-04T19:38:00Z">
        <w:r w:rsidRPr="008C732F" w:rsidDel="00276C20">
          <w:rPr>
            <w:rFonts w:ascii="Cambria" w:hAnsi="Cambria"/>
            <w:noProof/>
          </w:rPr>
          <w:delText xml:space="preserve">Farnet, CM, Haseltine, WA (1991) Determination of viral proteins present in the human immunodeficiency virus type 1 preintegration complex. </w:delText>
        </w:r>
        <w:r w:rsidRPr="008C732F" w:rsidDel="00276C20">
          <w:rPr>
            <w:rFonts w:ascii="Cambria" w:hAnsi="Cambria"/>
            <w:i/>
            <w:noProof/>
          </w:rPr>
          <w:delText>J Virol</w:delText>
        </w:r>
        <w:r w:rsidRPr="008C732F" w:rsidDel="00276C20">
          <w:rPr>
            <w:rFonts w:ascii="Cambria" w:hAnsi="Cambria"/>
            <w:noProof/>
          </w:rPr>
          <w:delText xml:space="preserve"> </w:delText>
        </w:r>
        <w:r w:rsidRPr="008C732F" w:rsidDel="00276C20">
          <w:rPr>
            <w:rFonts w:ascii="Cambria" w:hAnsi="Cambria"/>
            <w:b/>
            <w:noProof/>
          </w:rPr>
          <w:delText>65</w:delText>
        </w:r>
        <w:r w:rsidRPr="008C732F" w:rsidDel="00276C20">
          <w:rPr>
            <w:rFonts w:ascii="Cambria" w:hAnsi="Cambria"/>
            <w:noProof/>
          </w:rPr>
          <w:delText>: 1910-1915.</w:delText>
        </w:r>
      </w:del>
    </w:p>
    <w:p w:rsidR="003234B0" w:rsidRPr="008C732F" w:rsidDel="00276C20" w:rsidRDefault="003234B0" w:rsidP="008C732F">
      <w:pPr>
        <w:jc w:val="both"/>
        <w:rPr>
          <w:del w:id="4336" w:author="Ram Shrestha" w:date="2014-01-04T19:38:00Z"/>
          <w:rFonts w:ascii="Cambria" w:hAnsi="Cambria"/>
          <w:noProof/>
        </w:rPr>
      </w:pPr>
      <w:del w:id="4337" w:author="Ram Shrestha" w:date="2014-01-04T19:38:00Z">
        <w:r w:rsidRPr="008C732F" w:rsidDel="00276C20">
          <w:rPr>
            <w:rFonts w:ascii="Cambria" w:hAnsi="Cambria"/>
            <w:noProof/>
          </w:rPr>
          <w:delText xml:space="preserve">Fassati, A, Gorlich, D, Harrison, I, Zaytseva, L, Mingot, JM (2003) Nuclear import of HIV-1 intracellular reverse transcription complexes is mediated by importin 7. </w:delText>
        </w:r>
        <w:r w:rsidRPr="008C732F" w:rsidDel="00276C20">
          <w:rPr>
            <w:rFonts w:ascii="Cambria" w:hAnsi="Cambria"/>
            <w:i/>
            <w:noProof/>
          </w:rPr>
          <w:delText>EMBO J</w:delText>
        </w:r>
        <w:r w:rsidRPr="008C732F" w:rsidDel="00276C20">
          <w:rPr>
            <w:rFonts w:ascii="Cambria" w:hAnsi="Cambria"/>
            <w:noProof/>
          </w:rPr>
          <w:delText xml:space="preserve"> </w:delText>
        </w:r>
        <w:r w:rsidRPr="008C732F" w:rsidDel="00276C20">
          <w:rPr>
            <w:rFonts w:ascii="Cambria" w:hAnsi="Cambria"/>
            <w:b/>
            <w:noProof/>
          </w:rPr>
          <w:delText>22</w:delText>
        </w:r>
        <w:r w:rsidRPr="008C732F" w:rsidDel="00276C20">
          <w:rPr>
            <w:rFonts w:ascii="Cambria" w:hAnsi="Cambria"/>
            <w:noProof/>
          </w:rPr>
          <w:delText>: 3675-3685.</w:delText>
        </w:r>
      </w:del>
    </w:p>
    <w:p w:rsidR="003234B0" w:rsidRPr="008C732F" w:rsidDel="00276C20" w:rsidRDefault="003234B0" w:rsidP="008C732F">
      <w:pPr>
        <w:jc w:val="both"/>
        <w:rPr>
          <w:del w:id="4338" w:author="Ram Shrestha" w:date="2014-01-04T19:38:00Z"/>
          <w:rFonts w:ascii="Cambria" w:hAnsi="Cambria"/>
          <w:noProof/>
        </w:rPr>
      </w:pPr>
      <w:del w:id="4339" w:author="Ram Shrestha" w:date="2014-01-04T19:38:00Z">
        <w:r w:rsidRPr="008C732F" w:rsidDel="00276C20">
          <w:rPr>
            <w:rFonts w:ascii="Cambria" w:hAnsi="Cambria"/>
            <w:noProof/>
          </w:rPr>
          <w:delText xml:space="preserve">Fätkenheuer, G, Pozniak, AL, Johnson, MA, Plettenberg, A, Staszewski, S, Hoepelman, AIM, Saag, MS, Goebel, FD, Rockstroh, JK, Dezube, BJ, Jenkins, TM, Medhurst, C, Sullivan, JF, Ridgway, C, Abel, S, James, IT, Youle, M, van der Ryst, E (2005) Efficacy of short-term monotherapy with maraviroc, a new CCR5 antagonist, in patients infected with HIV-1. </w:delText>
        </w:r>
        <w:r w:rsidRPr="008C732F" w:rsidDel="00276C20">
          <w:rPr>
            <w:rFonts w:ascii="Cambria" w:hAnsi="Cambria"/>
            <w:i/>
            <w:noProof/>
          </w:rPr>
          <w:delText>Nature Medicine</w:delText>
        </w:r>
        <w:r w:rsidRPr="008C732F" w:rsidDel="00276C20">
          <w:rPr>
            <w:rFonts w:ascii="Cambria" w:hAnsi="Cambria"/>
            <w:noProof/>
          </w:rPr>
          <w:delText xml:space="preserve"> </w:delText>
        </w:r>
        <w:r w:rsidRPr="008C732F" w:rsidDel="00276C20">
          <w:rPr>
            <w:rFonts w:ascii="Cambria" w:hAnsi="Cambria"/>
            <w:b/>
            <w:noProof/>
          </w:rPr>
          <w:delText>11</w:delText>
        </w:r>
        <w:r w:rsidRPr="008C732F" w:rsidDel="00276C20">
          <w:rPr>
            <w:rFonts w:ascii="Cambria" w:hAnsi="Cambria"/>
            <w:noProof/>
          </w:rPr>
          <w:delText>: 1170-1172.</w:delText>
        </w:r>
      </w:del>
    </w:p>
    <w:p w:rsidR="003234B0" w:rsidRPr="008C732F" w:rsidDel="00276C20" w:rsidRDefault="003234B0" w:rsidP="008C732F">
      <w:pPr>
        <w:jc w:val="both"/>
        <w:rPr>
          <w:del w:id="4340" w:author="Ram Shrestha" w:date="2014-01-04T19:38:00Z"/>
          <w:rFonts w:ascii="Cambria" w:hAnsi="Cambria"/>
          <w:noProof/>
        </w:rPr>
      </w:pPr>
      <w:del w:id="4341" w:author="Ram Shrestha" w:date="2014-01-04T19:38:00Z">
        <w:r w:rsidRPr="008C732F" w:rsidDel="00276C20">
          <w:rPr>
            <w:rFonts w:ascii="Cambria" w:hAnsi="Cambria"/>
            <w:noProof/>
          </w:rPr>
          <w:delText xml:space="preserve">Fischer, W, Ganusov, VV, Giorgi, EE, Hraber, PT, Keele, BF, Leitner, T, Han, CS, Gleasner, CD, Green, L, Lo, CC, Nag, A, Wallstrom, TC, Wang, S, McMichael, AJ, Haynes, BF, Hahn, BH, Perelson, AS, Borrow, P, Shaw, GM, Bhattacharya, T, Korber, BT (2010) Transmission of single HIV-1 genomes and dynamics of early immune escape revealed by ultra-deep sequencing. </w:delText>
        </w:r>
        <w:r w:rsidRPr="008C732F" w:rsidDel="00276C20">
          <w:rPr>
            <w:rFonts w:ascii="Cambria" w:hAnsi="Cambria"/>
            <w:i/>
            <w:noProof/>
          </w:rPr>
          <w:delText>PLoS One</w:delText>
        </w:r>
        <w:r w:rsidRPr="008C732F" w:rsidDel="00276C20">
          <w:rPr>
            <w:rFonts w:ascii="Cambria" w:hAnsi="Cambria"/>
            <w:noProof/>
          </w:rPr>
          <w:delText xml:space="preserve"> </w:delText>
        </w:r>
        <w:r w:rsidRPr="008C732F" w:rsidDel="00276C20">
          <w:rPr>
            <w:rFonts w:ascii="Cambria" w:hAnsi="Cambria"/>
            <w:b/>
            <w:noProof/>
          </w:rPr>
          <w:delText>5</w:delText>
        </w:r>
        <w:r w:rsidRPr="008C732F" w:rsidDel="00276C20">
          <w:rPr>
            <w:rFonts w:ascii="Cambria" w:hAnsi="Cambria"/>
            <w:noProof/>
          </w:rPr>
          <w:delText>: e12303.</w:delText>
        </w:r>
      </w:del>
    </w:p>
    <w:p w:rsidR="003234B0" w:rsidRPr="008C732F" w:rsidDel="00276C20" w:rsidRDefault="003234B0" w:rsidP="008C732F">
      <w:pPr>
        <w:jc w:val="both"/>
        <w:rPr>
          <w:del w:id="4342" w:author="Ram Shrestha" w:date="2014-01-04T19:38:00Z"/>
          <w:rFonts w:ascii="Cambria" w:hAnsi="Cambria"/>
          <w:noProof/>
        </w:rPr>
      </w:pPr>
      <w:del w:id="4343" w:author="Ram Shrestha" w:date="2014-01-04T19:38:00Z">
        <w:r w:rsidRPr="008C732F" w:rsidDel="00276C20">
          <w:rPr>
            <w:rFonts w:ascii="Cambria" w:hAnsi="Cambria"/>
            <w:noProof/>
          </w:rPr>
          <w:delText xml:space="preserve">Fischl, MA, Olson, RM, Follansbee, SE, Lalezari, JP, Henry, DH, Frame, PT, Remick, SC, Salgo, MP, Lin, AH, Nauss-Karol, C, Lieberman, J, Soo, W (1993) Zalcitabine compared with zidovudine in patients with advanced HIV-1 infection who received previous zidovudine therapy. </w:delText>
        </w:r>
        <w:r w:rsidRPr="008C732F" w:rsidDel="00276C20">
          <w:rPr>
            <w:rFonts w:ascii="Cambria" w:hAnsi="Cambria"/>
            <w:i/>
            <w:noProof/>
          </w:rPr>
          <w:delText>Ann Intern Med</w:delText>
        </w:r>
        <w:r w:rsidRPr="008C732F" w:rsidDel="00276C20">
          <w:rPr>
            <w:rFonts w:ascii="Cambria" w:hAnsi="Cambria"/>
            <w:noProof/>
          </w:rPr>
          <w:delText xml:space="preserve"> </w:delText>
        </w:r>
        <w:r w:rsidRPr="008C732F" w:rsidDel="00276C20">
          <w:rPr>
            <w:rFonts w:ascii="Cambria" w:hAnsi="Cambria"/>
            <w:b/>
            <w:noProof/>
          </w:rPr>
          <w:delText>118</w:delText>
        </w:r>
        <w:r w:rsidRPr="008C732F" w:rsidDel="00276C20">
          <w:rPr>
            <w:rFonts w:ascii="Cambria" w:hAnsi="Cambria"/>
            <w:noProof/>
          </w:rPr>
          <w:delText>: 762-769.</w:delText>
        </w:r>
      </w:del>
    </w:p>
    <w:p w:rsidR="003234B0" w:rsidRPr="008C732F" w:rsidDel="00276C20" w:rsidRDefault="003234B0" w:rsidP="008C732F">
      <w:pPr>
        <w:jc w:val="both"/>
        <w:rPr>
          <w:del w:id="4344" w:author="Ram Shrestha" w:date="2014-01-04T19:38:00Z"/>
          <w:rFonts w:ascii="Cambria" w:hAnsi="Cambria"/>
          <w:noProof/>
        </w:rPr>
      </w:pPr>
      <w:del w:id="4345" w:author="Ram Shrestha" w:date="2014-01-04T19:38:00Z">
        <w:r w:rsidRPr="008C732F" w:rsidDel="00276C20">
          <w:rPr>
            <w:rFonts w:ascii="Cambria" w:hAnsi="Cambria"/>
            <w:noProof/>
          </w:rPr>
          <w:delText xml:space="preserve">Fischl, MA, Richman, DD, Hansen, N, Collier, AC, Carey, JT, Para, MF, Hardy, WD, Dolin, R, Powderly, WG, Allan, JD, et al. (1990) The safety and efficacy of zidovudine (AZT) in the treatment of subjects with mildly symptomatic human immunodeficiency virus type 1 (HIV) infection. A double-blind, placebo-controlled trial. The AIDS Clinical Trials Group. </w:delText>
        </w:r>
        <w:r w:rsidRPr="008C732F" w:rsidDel="00276C20">
          <w:rPr>
            <w:rFonts w:ascii="Cambria" w:hAnsi="Cambria"/>
            <w:i/>
            <w:noProof/>
          </w:rPr>
          <w:delText>Ann Intern Med</w:delText>
        </w:r>
        <w:r w:rsidRPr="008C732F" w:rsidDel="00276C20">
          <w:rPr>
            <w:rFonts w:ascii="Cambria" w:hAnsi="Cambria"/>
            <w:noProof/>
          </w:rPr>
          <w:delText xml:space="preserve"> </w:delText>
        </w:r>
        <w:r w:rsidRPr="008C732F" w:rsidDel="00276C20">
          <w:rPr>
            <w:rFonts w:ascii="Cambria" w:hAnsi="Cambria"/>
            <w:b/>
            <w:noProof/>
          </w:rPr>
          <w:delText>112</w:delText>
        </w:r>
        <w:r w:rsidRPr="008C732F" w:rsidDel="00276C20">
          <w:rPr>
            <w:rFonts w:ascii="Cambria" w:hAnsi="Cambria"/>
            <w:noProof/>
          </w:rPr>
          <w:delText>: 727-737.</w:delText>
        </w:r>
      </w:del>
    </w:p>
    <w:p w:rsidR="003234B0" w:rsidRPr="008C732F" w:rsidDel="00276C20" w:rsidRDefault="003234B0" w:rsidP="008C732F">
      <w:pPr>
        <w:jc w:val="both"/>
        <w:rPr>
          <w:del w:id="4346" w:author="Ram Shrestha" w:date="2014-01-04T19:38:00Z"/>
          <w:rFonts w:ascii="Cambria" w:hAnsi="Cambria"/>
          <w:noProof/>
        </w:rPr>
      </w:pPr>
      <w:del w:id="4347" w:author="Ram Shrestha" w:date="2014-01-04T19:38:00Z">
        <w:r w:rsidRPr="008C732F" w:rsidDel="00276C20">
          <w:rPr>
            <w:rFonts w:ascii="Cambria" w:hAnsi="Cambria"/>
            <w:noProof/>
          </w:rPr>
          <w:delText xml:space="preserve">Fouchier, RA, Groenink, M, Kootstra, NA, Tersmette, M, Huisman, HG, Miedema, F, Schuitemaker, H (1992) Phenotype-associated sequence variation in the third variable domain of the human immunodeficiency virus type 1 gp120 molecule. </w:delText>
        </w:r>
        <w:r w:rsidRPr="008C732F" w:rsidDel="00276C20">
          <w:rPr>
            <w:rFonts w:ascii="Cambria" w:hAnsi="Cambria"/>
            <w:i/>
            <w:noProof/>
          </w:rPr>
          <w:delText>J Virol</w:delText>
        </w:r>
        <w:r w:rsidRPr="008C732F" w:rsidDel="00276C20">
          <w:rPr>
            <w:rFonts w:ascii="Cambria" w:hAnsi="Cambria"/>
            <w:noProof/>
          </w:rPr>
          <w:delText xml:space="preserve"> </w:delText>
        </w:r>
        <w:r w:rsidRPr="008C732F" w:rsidDel="00276C20">
          <w:rPr>
            <w:rFonts w:ascii="Cambria" w:hAnsi="Cambria"/>
            <w:b/>
            <w:noProof/>
          </w:rPr>
          <w:delText>66</w:delText>
        </w:r>
        <w:r w:rsidRPr="008C732F" w:rsidDel="00276C20">
          <w:rPr>
            <w:rFonts w:ascii="Cambria" w:hAnsi="Cambria"/>
            <w:noProof/>
          </w:rPr>
          <w:delText>: 3183-3187.</w:delText>
        </w:r>
      </w:del>
    </w:p>
    <w:p w:rsidR="003234B0" w:rsidRPr="008C732F" w:rsidDel="00276C20" w:rsidRDefault="003234B0" w:rsidP="008C732F">
      <w:pPr>
        <w:jc w:val="both"/>
        <w:rPr>
          <w:del w:id="4348" w:author="Ram Shrestha" w:date="2014-01-04T19:38:00Z"/>
          <w:rFonts w:ascii="Cambria" w:hAnsi="Cambria"/>
          <w:noProof/>
        </w:rPr>
      </w:pPr>
      <w:del w:id="4349" w:author="Ram Shrestha" w:date="2014-01-04T19:38:00Z">
        <w:r w:rsidRPr="008C732F" w:rsidDel="00276C20">
          <w:rPr>
            <w:rFonts w:ascii="Cambria" w:hAnsi="Cambria"/>
            <w:noProof/>
          </w:rPr>
          <w:delText xml:space="preserve">Francis, DP, Curran, JW, Essex, M (1983) Epidemic acquired immune deficiency syndrome: epidemiologic evidence for a transmissible agent. </w:delText>
        </w:r>
        <w:r w:rsidRPr="008C732F" w:rsidDel="00276C20">
          <w:rPr>
            <w:rFonts w:ascii="Cambria" w:hAnsi="Cambria"/>
            <w:i/>
            <w:noProof/>
          </w:rPr>
          <w:delText>Journal of the National Cancer Institute</w:delText>
        </w:r>
        <w:r w:rsidRPr="008C732F" w:rsidDel="00276C20">
          <w:rPr>
            <w:rFonts w:ascii="Cambria" w:hAnsi="Cambria"/>
            <w:noProof/>
          </w:rPr>
          <w:delText xml:space="preserve"> </w:delText>
        </w:r>
        <w:r w:rsidRPr="008C732F" w:rsidDel="00276C20">
          <w:rPr>
            <w:rFonts w:ascii="Cambria" w:hAnsi="Cambria"/>
            <w:b/>
            <w:noProof/>
          </w:rPr>
          <w:delText>71</w:delText>
        </w:r>
        <w:r w:rsidRPr="008C732F" w:rsidDel="00276C20">
          <w:rPr>
            <w:rFonts w:ascii="Cambria" w:hAnsi="Cambria"/>
            <w:noProof/>
          </w:rPr>
          <w:delText>: 5–9.</w:delText>
        </w:r>
      </w:del>
    </w:p>
    <w:p w:rsidR="003234B0" w:rsidRPr="008C732F" w:rsidDel="00276C20" w:rsidRDefault="003234B0" w:rsidP="008C732F">
      <w:pPr>
        <w:jc w:val="both"/>
        <w:rPr>
          <w:del w:id="4350" w:author="Ram Shrestha" w:date="2014-01-04T19:38:00Z"/>
          <w:rFonts w:ascii="Cambria" w:hAnsi="Cambria"/>
          <w:noProof/>
        </w:rPr>
      </w:pPr>
      <w:del w:id="4351" w:author="Ram Shrestha" w:date="2014-01-04T19:38:00Z">
        <w:r w:rsidRPr="008C732F" w:rsidDel="00276C20">
          <w:rPr>
            <w:rFonts w:ascii="Cambria" w:hAnsi="Cambria"/>
            <w:noProof/>
          </w:rPr>
          <w:delText xml:space="preserve">Frankel, AD, Young, JAT (1998) HIV-1: Fifteen Proteins and an RNA. </w:delText>
        </w:r>
        <w:r w:rsidRPr="008C732F" w:rsidDel="00276C20">
          <w:rPr>
            <w:rFonts w:ascii="Cambria" w:hAnsi="Cambria"/>
            <w:i/>
            <w:noProof/>
          </w:rPr>
          <w:delText>Annual Review of Biochemistry</w:delText>
        </w:r>
        <w:r w:rsidRPr="008C732F" w:rsidDel="00276C20">
          <w:rPr>
            <w:rFonts w:ascii="Cambria" w:hAnsi="Cambria"/>
            <w:noProof/>
          </w:rPr>
          <w:delText xml:space="preserve"> </w:delText>
        </w:r>
        <w:r w:rsidRPr="008C732F" w:rsidDel="00276C20">
          <w:rPr>
            <w:rFonts w:ascii="Cambria" w:hAnsi="Cambria"/>
            <w:b/>
            <w:noProof/>
          </w:rPr>
          <w:delText>67</w:delText>
        </w:r>
        <w:r w:rsidRPr="008C732F" w:rsidDel="00276C20">
          <w:rPr>
            <w:rFonts w:ascii="Cambria" w:hAnsi="Cambria"/>
            <w:noProof/>
          </w:rPr>
          <w:delText>: 1-25.</w:delText>
        </w:r>
      </w:del>
    </w:p>
    <w:p w:rsidR="003234B0" w:rsidRPr="008C732F" w:rsidDel="00276C20" w:rsidRDefault="003234B0" w:rsidP="008C732F">
      <w:pPr>
        <w:jc w:val="both"/>
        <w:rPr>
          <w:del w:id="4352" w:author="Ram Shrestha" w:date="2014-01-04T19:38:00Z"/>
          <w:rFonts w:ascii="Cambria" w:hAnsi="Cambria"/>
          <w:noProof/>
        </w:rPr>
      </w:pPr>
      <w:del w:id="4353" w:author="Ram Shrestha" w:date="2014-01-04T19:38:00Z">
        <w:r w:rsidRPr="008C732F" w:rsidDel="00276C20">
          <w:rPr>
            <w:rFonts w:ascii="Cambria" w:hAnsi="Cambria"/>
            <w:noProof/>
          </w:rPr>
          <w:delText xml:space="preserve">Friedman-Kien, AE (1981) Disseminated Kaposi's sarcoma syndrome in young homosexual men. </w:delText>
        </w:r>
        <w:r w:rsidRPr="008C732F" w:rsidDel="00276C20">
          <w:rPr>
            <w:rFonts w:ascii="Cambria" w:hAnsi="Cambria"/>
            <w:i/>
            <w:noProof/>
          </w:rPr>
          <w:delText>Journal of the American Academy of Dermatology</w:delText>
        </w:r>
        <w:r w:rsidRPr="008C732F" w:rsidDel="00276C20">
          <w:rPr>
            <w:rFonts w:ascii="Cambria" w:hAnsi="Cambria"/>
            <w:noProof/>
          </w:rPr>
          <w:delText xml:space="preserve"> </w:delText>
        </w:r>
        <w:r w:rsidRPr="008C732F" w:rsidDel="00276C20">
          <w:rPr>
            <w:rFonts w:ascii="Cambria" w:hAnsi="Cambria"/>
            <w:b/>
            <w:noProof/>
          </w:rPr>
          <w:delText>5</w:delText>
        </w:r>
        <w:r w:rsidRPr="008C732F" w:rsidDel="00276C20">
          <w:rPr>
            <w:rFonts w:ascii="Cambria" w:hAnsi="Cambria"/>
            <w:noProof/>
          </w:rPr>
          <w:delText>: 468–471.</w:delText>
        </w:r>
      </w:del>
    </w:p>
    <w:p w:rsidR="003234B0" w:rsidRPr="008C732F" w:rsidDel="00276C20" w:rsidRDefault="003234B0" w:rsidP="008C732F">
      <w:pPr>
        <w:jc w:val="both"/>
        <w:rPr>
          <w:del w:id="4354" w:author="Ram Shrestha" w:date="2014-01-04T19:38:00Z"/>
          <w:rFonts w:ascii="Cambria" w:hAnsi="Cambria"/>
          <w:noProof/>
        </w:rPr>
      </w:pPr>
      <w:del w:id="4355" w:author="Ram Shrestha" w:date="2014-01-04T19:38:00Z">
        <w:r w:rsidRPr="008C732F" w:rsidDel="00276C20">
          <w:rPr>
            <w:rFonts w:ascii="Cambria" w:hAnsi="Cambria"/>
            <w:noProof/>
          </w:rPr>
          <w:delText xml:space="preserve">Friedman-Kien, AE, Laubenstein, L, Marmor, M, Hymes, K, Green, J, Ragaz, A, Gottleib, J, Muggia, F, Demopoulos, R, Weintraub, M (1981) Kaposi’s sarcoma and Pneumocystis pneumonia among homosexual men—New York City and California. </w:delText>
        </w:r>
        <w:r w:rsidRPr="008C732F" w:rsidDel="00276C20">
          <w:rPr>
            <w:rFonts w:ascii="Cambria" w:hAnsi="Cambria"/>
            <w:i/>
            <w:noProof/>
          </w:rPr>
          <w:delText>MMWR</w:delText>
        </w:r>
        <w:r w:rsidRPr="008C732F" w:rsidDel="00276C20">
          <w:rPr>
            <w:rFonts w:ascii="Cambria" w:hAnsi="Cambria"/>
            <w:noProof/>
          </w:rPr>
          <w:delText xml:space="preserve"> </w:delText>
        </w:r>
        <w:r w:rsidRPr="008C732F" w:rsidDel="00276C20">
          <w:rPr>
            <w:rFonts w:ascii="Cambria" w:hAnsi="Cambria"/>
            <w:b/>
            <w:noProof/>
          </w:rPr>
          <w:delText>30</w:delText>
        </w:r>
        <w:r w:rsidRPr="008C732F" w:rsidDel="00276C20">
          <w:rPr>
            <w:rFonts w:ascii="Cambria" w:hAnsi="Cambria"/>
            <w:noProof/>
          </w:rPr>
          <w:delText>: 305–308.</w:delText>
        </w:r>
      </w:del>
    </w:p>
    <w:p w:rsidR="003234B0" w:rsidRPr="008C732F" w:rsidDel="00276C20" w:rsidRDefault="003234B0" w:rsidP="008C732F">
      <w:pPr>
        <w:jc w:val="both"/>
        <w:rPr>
          <w:del w:id="4356" w:author="Ram Shrestha" w:date="2014-01-04T19:38:00Z"/>
          <w:rFonts w:ascii="Cambria" w:hAnsi="Cambria"/>
          <w:noProof/>
        </w:rPr>
      </w:pPr>
      <w:del w:id="4357" w:author="Ram Shrestha" w:date="2014-01-04T19:38:00Z">
        <w:r w:rsidRPr="008C732F" w:rsidDel="00276C20">
          <w:rPr>
            <w:rFonts w:ascii="Cambria" w:hAnsi="Cambria"/>
            <w:noProof/>
          </w:rPr>
          <w:delText xml:space="preserve">Furuta, RA, Wild, CT, Weng, Y, Weiss, CD (1998) Capture of an early fusion-active conformation of HIV-1 gp41. </w:delText>
        </w:r>
        <w:r w:rsidRPr="008C732F" w:rsidDel="00276C20">
          <w:rPr>
            <w:rFonts w:ascii="Cambria" w:hAnsi="Cambria"/>
            <w:i/>
            <w:noProof/>
          </w:rPr>
          <w:delText>Nature Structural &amp; Molecular Biology</w:delText>
        </w:r>
        <w:r w:rsidRPr="008C732F" w:rsidDel="00276C20">
          <w:rPr>
            <w:rFonts w:ascii="Cambria" w:hAnsi="Cambria"/>
            <w:noProof/>
          </w:rPr>
          <w:delText xml:space="preserve"> </w:delText>
        </w:r>
        <w:r w:rsidRPr="008C732F" w:rsidDel="00276C20">
          <w:rPr>
            <w:rFonts w:ascii="Cambria" w:hAnsi="Cambria"/>
            <w:b/>
            <w:noProof/>
          </w:rPr>
          <w:delText>5</w:delText>
        </w:r>
        <w:r w:rsidRPr="008C732F" w:rsidDel="00276C20">
          <w:rPr>
            <w:rFonts w:ascii="Cambria" w:hAnsi="Cambria"/>
            <w:noProof/>
          </w:rPr>
          <w:delText>: 276-279.</w:delText>
        </w:r>
      </w:del>
    </w:p>
    <w:p w:rsidR="003234B0" w:rsidRPr="008C732F" w:rsidDel="00276C20" w:rsidRDefault="003234B0" w:rsidP="008C732F">
      <w:pPr>
        <w:jc w:val="both"/>
        <w:rPr>
          <w:del w:id="4358" w:author="Ram Shrestha" w:date="2014-01-04T19:38:00Z"/>
          <w:rFonts w:ascii="Cambria" w:hAnsi="Cambria"/>
          <w:noProof/>
        </w:rPr>
      </w:pPr>
      <w:del w:id="4359" w:author="Ram Shrestha" w:date="2014-01-04T19:38:00Z">
        <w:r w:rsidRPr="008C732F" w:rsidDel="00276C20">
          <w:rPr>
            <w:rFonts w:ascii="Cambria" w:hAnsi="Cambria"/>
            <w:noProof/>
          </w:rPr>
          <w:delText xml:space="preserve">Gallo, RC, Sarin, PS, Gelmann, EP, Robert-Guroff, M, Richardson, E, Kalyanaraman, VS, Mann, D, Sidhu, GD, Stahl, RE, Zolla-Pazner, S, Leibowitch, J, Popovic, M (1983) Isolation of human T-cell leukemia virus in acquired immune deficiency syndrome (AIDS). </w:delText>
        </w:r>
        <w:r w:rsidRPr="008C732F" w:rsidDel="00276C20">
          <w:rPr>
            <w:rFonts w:ascii="Cambria" w:hAnsi="Cambria"/>
            <w:i/>
            <w:noProof/>
          </w:rPr>
          <w:delText>Science (New York, NY)</w:delText>
        </w:r>
        <w:r w:rsidRPr="008C732F" w:rsidDel="00276C20">
          <w:rPr>
            <w:rFonts w:ascii="Cambria" w:hAnsi="Cambria"/>
            <w:noProof/>
          </w:rPr>
          <w:delText xml:space="preserve"> </w:delText>
        </w:r>
        <w:r w:rsidRPr="008C732F" w:rsidDel="00276C20">
          <w:rPr>
            <w:rFonts w:ascii="Cambria" w:hAnsi="Cambria"/>
            <w:b/>
            <w:noProof/>
          </w:rPr>
          <w:delText>220</w:delText>
        </w:r>
        <w:r w:rsidRPr="008C732F" w:rsidDel="00276C20">
          <w:rPr>
            <w:rFonts w:ascii="Cambria" w:hAnsi="Cambria"/>
            <w:noProof/>
          </w:rPr>
          <w:delText>: 865-867.</w:delText>
        </w:r>
      </w:del>
    </w:p>
    <w:p w:rsidR="003234B0" w:rsidRPr="008C732F" w:rsidDel="00276C20" w:rsidRDefault="003234B0" w:rsidP="008C732F">
      <w:pPr>
        <w:jc w:val="both"/>
        <w:rPr>
          <w:del w:id="4360" w:author="Ram Shrestha" w:date="2014-01-04T19:38:00Z"/>
          <w:rFonts w:ascii="Cambria" w:hAnsi="Cambria"/>
          <w:noProof/>
        </w:rPr>
      </w:pPr>
      <w:del w:id="4361" w:author="Ram Shrestha" w:date="2014-01-04T19:38:00Z">
        <w:r w:rsidRPr="008C732F" w:rsidDel="00276C20">
          <w:rPr>
            <w:rFonts w:ascii="Cambria" w:hAnsi="Cambria"/>
            <w:noProof/>
          </w:rPr>
          <w:delText xml:space="preserve">Ganser-Pornillos, BK, von Schwedler, UK, Stray, KM, Aiken, C, Sundquist, WI (2004) Assembly properties of the human immunodeficiency virus type 1 CA protein. </w:delText>
        </w:r>
        <w:r w:rsidRPr="008C732F" w:rsidDel="00276C20">
          <w:rPr>
            <w:rFonts w:ascii="Cambria" w:hAnsi="Cambria"/>
            <w:i/>
            <w:noProof/>
          </w:rPr>
          <w:delText>J Virol</w:delText>
        </w:r>
        <w:r w:rsidRPr="008C732F" w:rsidDel="00276C20">
          <w:rPr>
            <w:rFonts w:ascii="Cambria" w:hAnsi="Cambria"/>
            <w:noProof/>
          </w:rPr>
          <w:delText xml:space="preserve"> </w:delText>
        </w:r>
        <w:r w:rsidRPr="008C732F" w:rsidDel="00276C20">
          <w:rPr>
            <w:rFonts w:ascii="Cambria" w:hAnsi="Cambria"/>
            <w:b/>
            <w:noProof/>
          </w:rPr>
          <w:delText>78</w:delText>
        </w:r>
        <w:r w:rsidRPr="008C732F" w:rsidDel="00276C20">
          <w:rPr>
            <w:rFonts w:ascii="Cambria" w:hAnsi="Cambria"/>
            <w:noProof/>
          </w:rPr>
          <w:delText>: 2545-2552.</w:delText>
        </w:r>
      </w:del>
    </w:p>
    <w:p w:rsidR="003234B0" w:rsidRPr="008C732F" w:rsidDel="00276C20" w:rsidRDefault="003234B0" w:rsidP="008C732F">
      <w:pPr>
        <w:jc w:val="both"/>
        <w:rPr>
          <w:del w:id="4362" w:author="Ram Shrestha" w:date="2014-01-04T19:38:00Z"/>
          <w:rFonts w:ascii="Cambria" w:hAnsi="Cambria"/>
          <w:noProof/>
        </w:rPr>
      </w:pPr>
      <w:del w:id="4363" w:author="Ram Shrestha" w:date="2014-01-04T19:38:00Z">
        <w:r w:rsidRPr="008C732F" w:rsidDel="00276C20">
          <w:rPr>
            <w:rFonts w:ascii="Cambria" w:hAnsi="Cambria"/>
            <w:noProof/>
          </w:rPr>
          <w:delText xml:space="preserve">Gao, F, Bailes, E, Robertson, DL, Chen, Y, Rodenburg, CM, Michael, SF, Cummins, LB, Arthur, LO, Peeters, M, Shaw, GM (1999) Origin of HIV-1 in the chimpanzee Pan troglodytes troglodytes. </w:delText>
        </w:r>
        <w:r w:rsidRPr="008C732F" w:rsidDel="00276C20">
          <w:rPr>
            <w:rFonts w:ascii="Cambria" w:hAnsi="Cambria"/>
            <w:i/>
            <w:noProof/>
          </w:rPr>
          <w:delText>Nature</w:delText>
        </w:r>
        <w:r w:rsidRPr="008C732F" w:rsidDel="00276C20">
          <w:rPr>
            <w:rFonts w:ascii="Cambria" w:hAnsi="Cambria"/>
            <w:noProof/>
          </w:rPr>
          <w:delText xml:space="preserve"> </w:delText>
        </w:r>
        <w:r w:rsidRPr="008C732F" w:rsidDel="00276C20">
          <w:rPr>
            <w:rFonts w:ascii="Cambria" w:hAnsi="Cambria"/>
            <w:b/>
            <w:noProof/>
          </w:rPr>
          <w:delText>397</w:delText>
        </w:r>
        <w:r w:rsidRPr="008C732F" w:rsidDel="00276C20">
          <w:rPr>
            <w:rFonts w:ascii="Cambria" w:hAnsi="Cambria"/>
            <w:noProof/>
          </w:rPr>
          <w:delText>: 436-441.</w:delText>
        </w:r>
      </w:del>
    </w:p>
    <w:p w:rsidR="003234B0" w:rsidRPr="008C732F" w:rsidDel="00276C20" w:rsidRDefault="003234B0" w:rsidP="008C732F">
      <w:pPr>
        <w:jc w:val="both"/>
        <w:rPr>
          <w:del w:id="4364" w:author="Ram Shrestha" w:date="2014-01-04T19:38:00Z"/>
          <w:rFonts w:ascii="Cambria" w:hAnsi="Cambria"/>
          <w:noProof/>
        </w:rPr>
      </w:pPr>
      <w:del w:id="4365" w:author="Ram Shrestha" w:date="2014-01-04T19:38:00Z">
        <w:r w:rsidRPr="008C732F" w:rsidDel="00276C20">
          <w:rPr>
            <w:rFonts w:ascii="Cambria" w:hAnsi="Cambria"/>
            <w:noProof/>
          </w:rPr>
          <w:delText xml:space="preserve">Gao, F, Vidal, N, Li, Y, Trask, SA, Chen, Y, Kostrikis, LG, Ho, DD, Kim, J, Oh, M-D, Choe, K, Salminen, M, Robertson, DL, Shaw, GM, Hahn, BH, Peeters, M (2001) Evidence of Two Distinct Subsubtypes within the HIV-1 Subtype A Radiation. </w:delText>
        </w:r>
        <w:r w:rsidRPr="008C732F" w:rsidDel="00276C20">
          <w:rPr>
            <w:rFonts w:ascii="Cambria" w:hAnsi="Cambria"/>
            <w:i/>
            <w:noProof/>
          </w:rPr>
          <w:delText>AIDS Research and Human Retroviruses</w:delText>
        </w:r>
        <w:r w:rsidRPr="008C732F" w:rsidDel="00276C20">
          <w:rPr>
            <w:rFonts w:ascii="Cambria" w:hAnsi="Cambria"/>
            <w:noProof/>
          </w:rPr>
          <w:delText xml:space="preserve"> </w:delText>
        </w:r>
        <w:r w:rsidRPr="008C732F" w:rsidDel="00276C20">
          <w:rPr>
            <w:rFonts w:ascii="Cambria" w:hAnsi="Cambria"/>
            <w:b/>
            <w:noProof/>
          </w:rPr>
          <w:delText>17</w:delText>
        </w:r>
        <w:r w:rsidRPr="008C732F" w:rsidDel="00276C20">
          <w:rPr>
            <w:rFonts w:ascii="Cambria" w:hAnsi="Cambria"/>
            <w:noProof/>
          </w:rPr>
          <w:delText>: 675-688.</w:delText>
        </w:r>
      </w:del>
    </w:p>
    <w:p w:rsidR="003234B0" w:rsidRPr="008C732F" w:rsidDel="00276C20" w:rsidRDefault="003234B0" w:rsidP="008C732F">
      <w:pPr>
        <w:jc w:val="both"/>
        <w:rPr>
          <w:del w:id="4366" w:author="Ram Shrestha" w:date="2014-01-04T19:38:00Z"/>
          <w:rFonts w:ascii="Cambria" w:hAnsi="Cambria"/>
          <w:noProof/>
        </w:rPr>
      </w:pPr>
      <w:del w:id="4367" w:author="Ram Shrestha" w:date="2014-01-04T19:38:00Z">
        <w:r w:rsidRPr="008C732F" w:rsidDel="00276C20">
          <w:rPr>
            <w:rFonts w:ascii="Cambria" w:hAnsi="Cambria"/>
            <w:noProof/>
          </w:rPr>
          <w:delText xml:space="preserve">Gao, F, Yue, L, Robertson, DL, Hill, SC, Hui, H, Biggar, RJ, Neequaye, AE, Whelan, TM, Ho, DD, Shaw, GM (1994) Genetic diversity of human immunodeficiency virus type 2: evidence for distinct sequence subtypes with differences in virus biology. </w:delText>
        </w:r>
        <w:r w:rsidRPr="008C732F" w:rsidDel="00276C20">
          <w:rPr>
            <w:rFonts w:ascii="Cambria" w:hAnsi="Cambria"/>
            <w:i/>
            <w:noProof/>
          </w:rPr>
          <w:delText>Journal of virology</w:delText>
        </w:r>
        <w:r w:rsidRPr="008C732F" w:rsidDel="00276C20">
          <w:rPr>
            <w:rFonts w:ascii="Cambria" w:hAnsi="Cambria"/>
            <w:noProof/>
          </w:rPr>
          <w:delText xml:space="preserve"> </w:delText>
        </w:r>
        <w:r w:rsidRPr="008C732F" w:rsidDel="00276C20">
          <w:rPr>
            <w:rFonts w:ascii="Cambria" w:hAnsi="Cambria"/>
            <w:b/>
            <w:noProof/>
          </w:rPr>
          <w:delText>68</w:delText>
        </w:r>
        <w:r w:rsidRPr="008C732F" w:rsidDel="00276C20">
          <w:rPr>
            <w:rFonts w:ascii="Cambria" w:hAnsi="Cambria"/>
            <w:noProof/>
          </w:rPr>
          <w:delText>: 7433–7447.</w:delText>
        </w:r>
      </w:del>
    </w:p>
    <w:p w:rsidR="003234B0" w:rsidRPr="008C732F" w:rsidDel="00276C20" w:rsidRDefault="003234B0" w:rsidP="008C732F">
      <w:pPr>
        <w:jc w:val="both"/>
        <w:rPr>
          <w:del w:id="4368" w:author="Ram Shrestha" w:date="2014-01-04T19:38:00Z"/>
          <w:rFonts w:ascii="Cambria" w:hAnsi="Cambria"/>
          <w:noProof/>
        </w:rPr>
      </w:pPr>
      <w:del w:id="4369" w:author="Ram Shrestha" w:date="2014-01-04T19:38:00Z">
        <w:r w:rsidRPr="008C732F" w:rsidDel="00276C20">
          <w:rPr>
            <w:rFonts w:ascii="Cambria" w:hAnsi="Cambria"/>
            <w:noProof/>
          </w:rPr>
          <w:delText xml:space="preserve">Gao, F, Yue, L, White, AT, Pappas, PG, Barchue, J, Hanson, AP, Greene, BM, Sharp, PM, Shaw, GM, Hahn, BH (1992) Human infection by genetically diverse SIVSM-related HIV-2 in West Africa. </w:delText>
        </w:r>
        <w:r w:rsidRPr="008C732F" w:rsidDel="00276C20">
          <w:rPr>
            <w:rFonts w:ascii="Cambria" w:hAnsi="Cambria"/>
            <w:i/>
            <w:noProof/>
          </w:rPr>
          <w:delText>Nature</w:delText>
        </w:r>
        <w:r w:rsidRPr="008C732F" w:rsidDel="00276C20">
          <w:rPr>
            <w:rFonts w:ascii="Cambria" w:hAnsi="Cambria"/>
            <w:noProof/>
          </w:rPr>
          <w:delText xml:space="preserve"> </w:delText>
        </w:r>
        <w:r w:rsidRPr="008C732F" w:rsidDel="00276C20">
          <w:rPr>
            <w:rFonts w:ascii="Cambria" w:hAnsi="Cambria"/>
            <w:b/>
            <w:noProof/>
          </w:rPr>
          <w:delText>358</w:delText>
        </w:r>
        <w:r w:rsidRPr="008C732F" w:rsidDel="00276C20">
          <w:rPr>
            <w:rFonts w:ascii="Cambria" w:hAnsi="Cambria"/>
            <w:noProof/>
          </w:rPr>
          <w:delText>: 495-499.</w:delText>
        </w:r>
      </w:del>
    </w:p>
    <w:p w:rsidR="003234B0" w:rsidRPr="008C732F" w:rsidDel="00276C20" w:rsidRDefault="003234B0" w:rsidP="008C732F">
      <w:pPr>
        <w:jc w:val="both"/>
        <w:rPr>
          <w:del w:id="4370" w:author="Ram Shrestha" w:date="2014-01-04T19:38:00Z"/>
          <w:rFonts w:ascii="Cambria" w:hAnsi="Cambria"/>
          <w:noProof/>
        </w:rPr>
      </w:pPr>
      <w:del w:id="4371" w:author="Ram Shrestha" w:date="2014-01-04T19:38:00Z">
        <w:r w:rsidRPr="008C732F" w:rsidDel="00276C20">
          <w:rPr>
            <w:rFonts w:ascii="Cambria" w:hAnsi="Cambria"/>
            <w:noProof/>
          </w:rPr>
          <w:delText xml:space="preserve">Garcia, JV, Miller, AD (1991) Serine phosphorylation-independent downregulation of cell-surface CD4 by nef. </w:delText>
        </w:r>
        <w:r w:rsidRPr="008C732F" w:rsidDel="00276C20">
          <w:rPr>
            <w:rFonts w:ascii="Cambria" w:hAnsi="Cambria"/>
            <w:i/>
            <w:noProof/>
          </w:rPr>
          <w:delText>Nature</w:delText>
        </w:r>
        <w:r w:rsidRPr="008C732F" w:rsidDel="00276C20">
          <w:rPr>
            <w:rFonts w:ascii="Cambria" w:hAnsi="Cambria"/>
            <w:noProof/>
          </w:rPr>
          <w:delText xml:space="preserve"> </w:delText>
        </w:r>
        <w:r w:rsidRPr="008C732F" w:rsidDel="00276C20">
          <w:rPr>
            <w:rFonts w:ascii="Cambria" w:hAnsi="Cambria"/>
            <w:b/>
            <w:noProof/>
          </w:rPr>
          <w:delText>350</w:delText>
        </w:r>
        <w:r w:rsidRPr="008C732F" w:rsidDel="00276C20">
          <w:rPr>
            <w:rFonts w:ascii="Cambria" w:hAnsi="Cambria"/>
            <w:noProof/>
          </w:rPr>
          <w:delText>: 508–511.</w:delText>
        </w:r>
      </w:del>
    </w:p>
    <w:p w:rsidR="003234B0" w:rsidRPr="008C732F" w:rsidDel="00276C20" w:rsidRDefault="003234B0" w:rsidP="008C732F">
      <w:pPr>
        <w:jc w:val="both"/>
        <w:rPr>
          <w:del w:id="4372" w:author="Ram Shrestha" w:date="2014-01-04T19:38:00Z"/>
          <w:rFonts w:ascii="Cambria" w:hAnsi="Cambria"/>
          <w:noProof/>
        </w:rPr>
      </w:pPr>
      <w:del w:id="4373" w:author="Ram Shrestha" w:date="2014-01-04T19:38:00Z">
        <w:r w:rsidRPr="008C732F" w:rsidDel="00276C20">
          <w:rPr>
            <w:rFonts w:ascii="Cambria" w:hAnsi="Cambria"/>
            <w:noProof/>
          </w:rPr>
          <w:delText xml:space="preserve">Gaynor, R (1992) Cellular transcription factors involved in the regulation of HIV-1 gene expression. </w:delText>
        </w:r>
        <w:r w:rsidRPr="008C732F" w:rsidDel="00276C20">
          <w:rPr>
            <w:rFonts w:ascii="Cambria" w:hAnsi="Cambria"/>
            <w:i/>
            <w:noProof/>
          </w:rPr>
          <w:delText>AIDS</w:delText>
        </w:r>
        <w:r w:rsidRPr="008C732F" w:rsidDel="00276C20">
          <w:rPr>
            <w:rFonts w:ascii="Cambria" w:hAnsi="Cambria"/>
            <w:noProof/>
          </w:rPr>
          <w:delText xml:space="preserve"> </w:delText>
        </w:r>
        <w:r w:rsidRPr="008C732F" w:rsidDel="00276C20">
          <w:rPr>
            <w:rFonts w:ascii="Cambria" w:hAnsi="Cambria"/>
            <w:b/>
            <w:noProof/>
          </w:rPr>
          <w:delText>6</w:delText>
        </w:r>
        <w:r w:rsidRPr="008C732F" w:rsidDel="00276C20">
          <w:rPr>
            <w:rFonts w:ascii="Cambria" w:hAnsi="Cambria"/>
            <w:noProof/>
          </w:rPr>
          <w:delText>: 347-363.</w:delText>
        </w:r>
      </w:del>
    </w:p>
    <w:p w:rsidR="003234B0" w:rsidRPr="008C732F" w:rsidDel="00276C20" w:rsidRDefault="003234B0" w:rsidP="008C732F">
      <w:pPr>
        <w:jc w:val="both"/>
        <w:rPr>
          <w:del w:id="4374" w:author="Ram Shrestha" w:date="2014-01-04T19:38:00Z"/>
          <w:rFonts w:ascii="Cambria" w:hAnsi="Cambria"/>
          <w:noProof/>
        </w:rPr>
      </w:pPr>
      <w:del w:id="4375" w:author="Ram Shrestha" w:date="2014-01-04T19:38:00Z">
        <w:r w:rsidRPr="008C732F" w:rsidDel="00276C20">
          <w:rPr>
            <w:rFonts w:ascii="Cambria" w:hAnsi="Cambria"/>
            <w:noProof/>
          </w:rPr>
          <w:delText xml:space="preserve">Glenn, TC (2011) Field guide to next-generation DNA sequencers. </w:delText>
        </w:r>
        <w:r w:rsidRPr="008C732F" w:rsidDel="00276C20">
          <w:rPr>
            <w:rFonts w:ascii="Cambria" w:hAnsi="Cambria"/>
            <w:i/>
            <w:noProof/>
          </w:rPr>
          <w:delText>Mol Ecol Resour</w:delText>
        </w:r>
        <w:r w:rsidRPr="008C732F" w:rsidDel="00276C20">
          <w:rPr>
            <w:rFonts w:ascii="Cambria" w:hAnsi="Cambria"/>
            <w:noProof/>
          </w:rPr>
          <w:delText xml:space="preserve"> </w:delText>
        </w:r>
        <w:r w:rsidRPr="008C732F" w:rsidDel="00276C20">
          <w:rPr>
            <w:rFonts w:ascii="Cambria" w:hAnsi="Cambria"/>
            <w:b/>
            <w:noProof/>
          </w:rPr>
          <w:delText>11</w:delText>
        </w:r>
        <w:r w:rsidRPr="008C732F" w:rsidDel="00276C20">
          <w:rPr>
            <w:rFonts w:ascii="Cambria" w:hAnsi="Cambria"/>
            <w:noProof/>
          </w:rPr>
          <w:delText>: 759-769.</w:delText>
        </w:r>
      </w:del>
    </w:p>
    <w:p w:rsidR="003234B0" w:rsidRPr="008C732F" w:rsidDel="00276C20" w:rsidRDefault="003234B0" w:rsidP="008C732F">
      <w:pPr>
        <w:jc w:val="both"/>
        <w:rPr>
          <w:del w:id="4376" w:author="Ram Shrestha" w:date="2014-01-04T19:38:00Z"/>
          <w:rFonts w:ascii="Cambria" w:hAnsi="Cambria"/>
          <w:noProof/>
        </w:rPr>
      </w:pPr>
      <w:del w:id="4377" w:author="Ram Shrestha" w:date="2014-01-04T19:38:00Z">
        <w:r w:rsidRPr="008C732F" w:rsidDel="00276C20">
          <w:rPr>
            <w:rFonts w:ascii="Cambria" w:hAnsi="Cambria"/>
            <w:noProof/>
          </w:rPr>
          <w:delText xml:space="preserve">Goodenow, M, Huet, T, Saurin, W, Kwok, S, Sninsky, J, Wain-Hobson, S (1989) HIV-1 isolates are rapidly evolving quasispecies: evidence for viral mixtures and preferred nucleotide substitutions. </w:delText>
        </w:r>
        <w:r w:rsidRPr="008C732F" w:rsidDel="00276C20">
          <w:rPr>
            <w:rFonts w:ascii="Cambria" w:hAnsi="Cambria"/>
            <w:i/>
            <w:noProof/>
          </w:rPr>
          <w:delText>J Acquir Immune Defic Syndr</w:delText>
        </w:r>
        <w:r w:rsidRPr="008C732F" w:rsidDel="00276C20">
          <w:rPr>
            <w:rFonts w:ascii="Cambria" w:hAnsi="Cambria"/>
            <w:noProof/>
          </w:rPr>
          <w:delText xml:space="preserve"> </w:delText>
        </w:r>
        <w:r w:rsidRPr="008C732F" w:rsidDel="00276C20">
          <w:rPr>
            <w:rFonts w:ascii="Cambria" w:hAnsi="Cambria"/>
            <w:b/>
            <w:noProof/>
          </w:rPr>
          <w:delText>2</w:delText>
        </w:r>
        <w:r w:rsidRPr="008C732F" w:rsidDel="00276C20">
          <w:rPr>
            <w:rFonts w:ascii="Cambria" w:hAnsi="Cambria"/>
            <w:noProof/>
          </w:rPr>
          <w:delText>: 344-352.</w:delText>
        </w:r>
      </w:del>
    </w:p>
    <w:p w:rsidR="003234B0" w:rsidRPr="008C732F" w:rsidDel="00276C20" w:rsidRDefault="003234B0" w:rsidP="008C732F">
      <w:pPr>
        <w:jc w:val="both"/>
        <w:rPr>
          <w:del w:id="4378" w:author="Ram Shrestha" w:date="2014-01-04T19:38:00Z"/>
          <w:rFonts w:ascii="Cambria" w:hAnsi="Cambria"/>
          <w:noProof/>
        </w:rPr>
      </w:pPr>
      <w:del w:id="4379" w:author="Ram Shrestha" w:date="2014-01-04T19:38:00Z">
        <w:r w:rsidRPr="008C732F" w:rsidDel="00276C20">
          <w:rPr>
            <w:rFonts w:ascii="Cambria" w:hAnsi="Cambria"/>
            <w:noProof/>
          </w:rPr>
          <w:delText xml:space="preserve">Gottlieb, MS, Schroff, R, Schanker, HM, Weisman, JD, Fan, PT, Wolf, RA, Saxon, A (1981) \textitPneumocystis carinii Pneumonia and Mucosal Candidiasis in Previously Healthy Homosexual Men. </w:delText>
        </w:r>
        <w:r w:rsidRPr="008C732F" w:rsidDel="00276C20">
          <w:rPr>
            <w:rFonts w:ascii="Cambria" w:hAnsi="Cambria"/>
            <w:i/>
            <w:noProof/>
          </w:rPr>
          <w:delText>New England Journal of Medicine</w:delText>
        </w:r>
        <w:r w:rsidRPr="008C732F" w:rsidDel="00276C20">
          <w:rPr>
            <w:rFonts w:ascii="Cambria" w:hAnsi="Cambria"/>
            <w:noProof/>
          </w:rPr>
          <w:delText xml:space="preserve"> </w:delText>
        </w:r>
        <w:r w:rsidRPr="008C732F" w:rsidDel="00276C20">
          <w:rPr>
            <w:rFonts w:ascii="Cambria" w:hAnsi="Cambria"/>
            <w:b/>
            <w:noProof/>
          </w:rPr>
          <w:delText>305</w:delText>
        </w:r>
        <w:r w:rsidRPr="008C732F" w:rsidDel="00276C20">
          <w:rPr>
            <w:rFonts w:ascii="Cambria" w:hAnsi="Cambria"/>
            <w:noProof/>
          </w:rPr>
          <w:delText>: 1425-1431.</w:delText>
        </w:r>
      </w:del>
    </w:p>
    <w:p w:rsidR="003234B0" w:rsidRPr="008C732F" w:rsidDel="00276C20" w:rsidRDefault="003234B0" w:rsidP="008C732F">
      <w:pPr>
        <w:jc w:val="both"/>
        <w:rPr>
          <w:del w:id="4380" w:author="Ram Shrestha" w:date="2014-01-04T19:38:00Z"/>
          <w:rFonts w:ascii="Cambria" w:hAnsi="Cambria"/>
          <w:noProof/>
        </w:rPr>
      </w:pPr>
      <w:del w:id="4381" w:author="Ram Shrestha" w:date="2014-01-04T19:38:00Z">
        <w:r w:rsidRPr="008C732F" w:rsidDel="00276C20">
          <w:rPr>
            <w:rFonts w:ascii="Cambria" w:hAnsi="Cambria"/>
            <w:noProof/>
          </w:rPr>
          <w:delText xml:space="preserve">Göttlinger, HG, Sodroski, JG, Haseltine, WA (1989) Role of capsid precursor processing and myristoylation in morphogenesis and infectivity of human immunodeficiency virus type 1. </w:delText>
        </w:r>
        <w:r w:rsidRPr="008C732F" w:rsidDel="00276C20">
          <w:rPr>
            <w:rFonts w:ascii="Cambria" w:hAnsi="Cambria"/>
            <w:i/>
            <w:noProof/>
          </w:rPr>
          <w:delText>Proceedings of the National Academy of Sciences</w:delText>
        </w:r>
        <w:r w:rsidRPr="008C732F" w:rsidDel="00276C20">
          <w:rPr>
            <w:rFonts w:ascii="Cambria" w:hAnsi="Cambria"/>
            <w:noProof/>
          </w:rPr>
          <w:delText xml:space="preserve"> </w:delText>
        </w:r>
        <w:r w:rsidRPr="008C732F" w:rsidDel="00276C20">
          <w:rPr>
            <w:rFonts w:ascii="Cambria" w:hAnsi="Cambria"/>
            <w:b/>
            <w:noProof/>
          </w:rPr>
          <w:delText>86</w:delText>
        </w:r>
        <w:r w:rsidRPr="008C732F" w:rsidDel="00276C20">
          <w:rPr>
            <w:rFonts w:ascii="Cambria" w:hAnsi="Cambria"/>
            <w:noProof/>
          </w:rPr>
          <w:delText>: 5781-5785.</w:delText>
        </w:r>
      </w:del>
    </w:p>
    <w:p w:rsidR="003234B0" w:rsidRPr="008C732F" w:rsidDel="00276C20" w:rsidRDefault="003234B0" w:rsidP="008C732F">
      <w:pPr>
        <w:jc w:val="both"/>
        <w:rPr>
          <w:del w:id="4382" w:author="Ram Shrestha" w:date="2014-01-04T19:38:00Z"/>
          <w:rFonts w:ascii="Cambria" w:hAnsi="Cambria"/>
          <w:noProof/>
        </w:rPr>
      </w:pPr>
      <w:del w:id="4383" w:author="Ram Shrestha" w:date="2014-01-04T19:38:00Z">
        <w:r w:rsidRPr="008C732F" w:rsidDel="00276C20">
          <w:rPr>
            <w:rFonts w:ascii="Cambria" w:hAnsi="Cambria"/>
            <w:noProof/>
          </w:rPr>
          <w:delText xml:space="preserve">Greenberg, ME, Iafrate, AJ, Skowronski, J (1998) The SH3 domain-binding surface and an acidic motif in HIV-1 Nef regulate trafficking of class I MHC complexes. </w:delText>
        </w:r>
        <w:r w:rsidRPr="008C732F" w:rsidDel="00276C20">
          <w:rPr>
            <w:rFonts w:ascii="Cambria" w:hAnsi="Cambria"/>
            <w:i/>
            <w:noProof/>
          </w:rPr>
          <w:delText>EMBO J</w:delText>
        </w:r>
        <w:r w:rsidRPr="008C732F" w:rsidDel="00276C20">
          <w:rPr>
            <w:rFonts w:ascii="Cambria" w:hAnsi="Cambria"/>
            <w:noProof/>
          </w:rPr>
          <w:delText xml:space="preserve"> </w:delText>
        </w:r>
        <w:r w:rsidRPr="008C732F" w:rsidDel="00276C20">
          <w:rPr>
            <w:rFonts w:ascii="Cambria" w:hAnsi="Cambria"/>
            <w:b/>
            <w:noProof/>
          </w:rPr>
          <w:delText>17</w:delText>
        </w:r>
        <w:r w:rsidRPr="008C732F" w:rsidDel="00276C20">
          <w:rPr>
            <w:rFonts w:ascii="Cambria" w:hAnsi="Cambria"/>
            <w:noProof/>
          </w:rPr>
          <w:delText>: 2777-2789.</w:delText>
        </w:r>
      </w:del>
    </w:p>
    <w:p w:rsidR="003234B0" w:rsidRPr="008C732F" w:rsidDel="00276C20" w:rsidRDefault="003234B0" w:rsidP="008C732F">
      <w:pPr>
        <w:jc w:val="both"/>
        <w:rPr>
          <w:del w:id="4384" w:author="Ram Shrestha" w:date="2014-01-04T19:38:00Z"/>
          <w:rFonts w:ascii="Cambria" w:hAnsi="Cambria"/>
          <w:noProof/>
        </w:rPr>
      </w:pPr>
      <w:del w:id="4385" w:author="Ram Shrestha" w:date="2014-01-04T19:38:00Z">
        <w:r w:rsidRPr="008C732F" w:rsidDel="00276C20">
          <w:rPr>
            <w:rFonts w:ascii="Cambria" w:hAnsi="Cambria"/>
            <w:noProof/>
          </w:rPr>
          <w:delText xml:space="preserve">Gu, Z, Gao, Q, Faust, EA, Wainberg, MA (1995) Possible involvement of cell fusion and viral recombination in generation of human immunodeficiency virus variants that display dual resistance to AZT and 3TC. </w:delText>
        </w:r>
        <w:r w:rsidRPr="008C732F" w:rsidDel="00276C20">
          <w:rPr>
            <w:rFonts w:ascii="Cambria" w:hAnsi="Cambria"/>
            <w:i/>
            <w:noProof/>
          </w:rPr>
          <w:delText>J Gen Virol</w:delText>
        </w:r>
        <w:r w:rsidRPr="008C732F" w:rsidDel="00276C20">
          <w:rPr>
            <w:rFonts w:ascii="Cambria" w:hAnsi="Cambria"/>
            <w:noProof/>
          </w:rPr>
          <w:delText xml:space="preserve"> </w:delText>
        </w:r>
        <w:r w:rsidRPr="008C732F" w:rsidDel="00276C20">
          <w:rPr>
            <w:rFonts w:ascii="Cambria" w:hAnsi="Cambria"/>
            <w:b/>
            <w:noProof/>
          </w:rPr>
          <w:delText>76 ( Pt 10)</w:delText>
        </w:r>
        <w:r w:rsidRPr="008C732F" w:rsidDel="00276C20">
          <w:rPr>
            <w:rFonts w:ascii="Cambria" w:hAnsi="Cambria"/>
            <w:noProof/>
          </w:rPr>
          <w:delText>: 2601-2605.</w:delText>
        </w:r>
      </w:del>
    </w:p>
    <w:p w:rsidR="003234B0" w:rsidRPr="008C732F" w:rsidDel="00276C20" w:rsidRDefault="003234B0" w:rsidP="008C732F">
      <w:pPr>
        <w:jc w:val="both"/>
        <w:rPr>
          <w:del w:id="4386" w:author="Ram Shrestha" w:date="2014-01-04T19:38:00Z"/>
          <w:rFonts w:ascii="Cambria" w:hAnsi="Cambria"/>
          <w:noProof/>
        </w:rPr>
      </w:pPr>
      <w:del w:id="4387" w:author="Ram Shrestha" w:date="2014-01-04T19:38:00Z">
        <w:r w:rsidRPr="008C732F" w:rsidDel="00276C20">
          <w:rPr>
            <w:rFonts w:ascii="Cambria" w:hAnsi="Cambria"/>
            <w:noProof/>
          </w:rPr>
          <w:delText xml:space="preserve">Gulick, RM, Mellors, JW, Havlir, D, Eron, JJ, Gonzalez, C, McMahon, D, Jonas, L, Meibohm, A, Holder, D, Schleif, WA, Condra, JH, Emini, EA, Isaacs, R, Chodakewitz, JA, Richman, DD (1998) Simultaneous vs sequential initiation of therapy with indinavir, zidovudine, and lamivudine for HIV-1 infection: 100-week follow-up. </w:delText>
        </w:r>
        <w:r w:rsidRPr="008C732F" w:rsidDel="00276C20">
          <w:rPr>
            <w:rFonts w:ascii="Cambria" w:hAnsi="Cambria"/>
            <w:i/>
            <w:noProof/>
          </w:rPr>
          <w:delText>JAMA</w:delText>
        </w:r>
        <w:r w:rsidRPr="008C732F" w:rsidDel="00276C20">
          <w:rPr>
            <w:rFonts w:ascii="Cambria" w:hAnsi="Cambria"/>
            <w:noProof/>
          </w:rPr>
          <w:delText xml:space="preserve"> </w:delText>
        </w:r>
        <w:r w:rsidRPr="008C732F" w:rsidDel="00276C20">
          <w:rPr>
            <w:rFonts w:ascii="Cambria" w:hAnsi="Cambria"/>
            <w:b/>
            <w:noProof/>
          </w:rPr>
          <w:delText>280</w:delText>
        </w:r>
        <w:r w:rsidRPr="008C732F" w:rsidDel="00276C20">
          <w:rPr>
            <w:rFonts w:ascii="Cambria" w:hAnsi="Cambria"/>
            <w:noProof/>
          </w:rPr>
          <w:delText>: 35-41.</w:delText>
        </w:r>
      </w:del>
    </w:p>
    <w:p w:rsidR="003234B0" w:rsidRPr="008C732F" w:rsidDel="00276C20" w:rsidRDefault="003234B0" w:rsidP="008C732F">
      <w:pPr>
        <w:jc w:val="both"/>
        <w:rPr>
          <w:del w:id="4388" w:author="Ram Shrestha" w:date="2014-01-04T19:38:00Z"/>
          <w:rFonts w:ascii="Cambria" w:hAnsi="Cambria"/>
          <w:noProof/>
        </w:rPr>
      </w:pPr>
      <w:del w:id="4389" w:author="Ram Shrestha" w:date="2014-01-04T19:38:00Z">
        <w:r w:rsidRPr="008C732F" w:rsidDel="00276C20">
          <w:rPr>
            <w:rFonts w:ascii="Cambria" w:hAnsi="Cambria"/>
            <w:noProof/>
          </w:rPr>
          <w:delText xml:space="preserve">Gulick, RM, Mellors, JW, Havlir, D, Eron, JJ, Gonzalez, C, McMahon, D, Richman, DD, Valentine, FT, Jonas, L, Meibohm, A, Emini, EA, Chodakewitz, JA, Deutsch, P, Holder, D, Schleif, WA, Condra, JH (1997) Treatment with Indinavir, Zidovudine, and Lamivudine in Adults with Human Immunodeficiency Virus Infection and Prior Antiretroviral Therapy. </w:delText>
        </w:r>
        <w:r w:rsidRPr="008C732F" w:rsidDel="00276C20">
          <w:rPr>
            <w:rFonts w:ascii="Cambria" w:hAnsi="Cambria"/>
            <w:i/>
            <w:noProof/>
          </w:rPr>
          <w:delText>New England Journal of Medicine</w:delText>
        </w:r>
        <w:r w:rsidRPr="008C732F" w:rsidDel="00276C20">
          <w:rPr>
            <w:rFonts w:ascii="Cambria" w:hAnsi="Cambria"/>
            <w:noProof/>
          </w:rPr>
          <w:delText xml:space="preserve"> </w:delText>
        </w:r>
        <w:r w:rsidRPr="008C732F" w:rsidDel="00276C20">
          <w:rPr>
            <w:rFonts w:ascii="Cambria" w:hAnsi="Cambria"/>
            <w:b/>
            <w:noProof/>
          </w:rPr>
          <w:delText>337</w:delText>
        </w:r>
        <w:r w:rsidRPr="008C732F" w:rsidDel="00276C20">
          <w:rPr>
            <w:rFonts w:ascii="Cambria" w:hAnsi="Cambria"/>
            <w:noProof/>
          </w:rPr>
          <w:delText>: 734-739.</w:delText>
        </w:r>
      </w:del>
    </w:p>
    <w:p w:rsidR="003234B0" w:rsidRPr="008C732F" w:rsidDel="00276C20" w:rsidRDefault="003234B0" w:rsidP="008C732F">
      <w:pPr>
        <w:jc w:val="both"/>
        <w:rPr>
          <w:del w:id="4390" w:author="Ram Shrestha" w:date="2014-01-04T19:38:00Z"/>
          <w:rFonts w:ascii="Cambria" w:hAnsi="Cambria"/>
          <w:noProof/>
        </w:rPr>
      </w:pPr>
      <w:del w:id="4391" w:author="Ram Shrestha" w:date="2014-01-04T19:38:00Z">
        <w:r w:rsidRPr="008C732F" w:rsidDel="00276C20">
          <w:rPr>
            <w:rFonts w:ascii="Cambria" w:hAnsi="Cambria"/>
            <w:noProof/>
          </w:rPr>
          <w:delText xml:space="preserve">Gulick, RM, Mellors, JW, Havlir, D, Eron, JJ, Meibohm, A, Condra, JH, Valentine, FT, McMahon, D, Gonzalez, C, Jonas, L (2000) 3-year suppression of HIV viremia with indinavir, zidovudine, and lamivudine. </w:delText>
        </w:r>
        <w:r w:rsidRPr="008C732F" w:rsidDel="00276C20">
          <w:rPr>
            <w:rFonts w:ascii="Cambria" w:hAnsi="Cambria"/>
            <w:i/>
            <w:noProof/>
          </w:rPr>
          <w:delText>Annals of internal medicine</w:delText>
        </w:r>
        <w:r w:rsidRPr="008C732F" w:rsidDel="00276C20">
          <w:rPr>
            <w:rFonts w:ascii="Cambria" w:hAnsi="Cambria"/>
            <w:noProof/>
          </w:rPr>
          <w:delText xml:space="preserve"> </w:delText>
        </w:r>
        <w:r w:rsidRPr="008C732F" w:rsidDel="00276C20">
          <w:rPr>
            <w:rFonts w:ascii="Cambria" w:hAnsi="Cambria"/>
            <w:b/>
            <w:noProof/>
          </w:rPr>
          <w:delText>133</w:delText>
        </w:r>
        <w:r w:rsidRPr="008C732F" w:rsidDel="00276C20">
          <w:rPr>
            <w:rFonts w:ascii="Cambria" w:hAnsi="Cambria"/>
            <w:noProof/>
          </w:rPr>
          <w:delText>: 35-39.</w:delText>
        </w:r>
      </w:del>
    </w:p>
    <w:p w:rsidR="003234B0" w:rsidRPr="008C732F" w:rsidDel="00276C20" w:rsidRDefault="003234B0" w:rsidP="008C732F">
      <w:pPr>
        <w:jc w:val="both"/>
        <w:rPr>
          <w:del w:id="4392" w:author="Ram Shrestha" w:date="2014-01-04T19:38:00Z"/>
          <w:rFonts w:ascii="Cambria" w:hAnsi="Cambria"/>
          <w:noProof/>
        </w:rPr>
      </w:pPr>
      <w:del w:id="4393" w:author="Ram Shrestha" w:date="2014-01-04T19:38:00Z">
        <w:r w:rsidRPr="008C732F" w:rsidDel="00276C20">
          <w:rPr>
            <w:rFonts w:ascii="Cambria" w:hAnsi="Cambria"/>
            <w:noProof/>
          </w:rPr>
          <w:delText xml:space="preserve">Gürtler, L (2004) [Zoonotic infections stimulation]. </w:delText>
        </w:r>
        <w:r w:rsidRPr="008C732F" w:rsidDel="00276C20">
          <w:rPr>
            <w:rFonts w:ascii="Cambria" w:hAnsi="Cambria"/>
            <w:i/>
            <w:noProof/>
          </w:rPr>
          <w:delText>Bundesgesundheitsblatt, Gesundheitsforschung, Gesundheitsschutz</w:delText>
        </w:r>
        <w:r w:rsidRPr="008C732F" w:rsidDel="00276C20">
          <w:rPr>
            <w:rFonts w:ascii="Cambria" w:hAnsi="Cambria"/>
            <w:noProof/>
          </w:rPr>
          <w:delText xml:space="preserve"> </w:delText>
        </w:r>
        <w:r w:rsidRPr="008C732F" w:rsidDel="00276C20">
          <w:rPr>
            <w:rFonts w:ascii="Cambria" w:hAnsi="Cambria"/>
            <w:b/>
            <w:noProof/>
          </w:rPr>
          <w:delText>47</w:delText>
        </w:r>
        <w:r w:rsidRPr="008C732F" w:rsidDel="00276C20">
          <w:rPr>
            <w:rFonts w:ascii="Cambria" w:hAnsi="Cambria"/>
            <w:noProof/>
          </w:rPr>
          <w:delText>: 609-610.</w:delText>
        </w:r>
      </w:del>
    </w:p>
    <w:p w:rsidR="003234B0" w:rsidRPr="008C732F" w:rsidDel="00276C20" w:rsidRDefault="003234B0" w:rsidP="008C732F">
      <w:pPr>
        <w:jc w:val="both"/>
        <w:rPr>
          <w:del w:id="4394" w:author="Ram Shrestha" w:date="2014-01-04T19:38:00Z"/>
          <w:rFonts w:ascii="Cambria" w:hAnsi="Cambria"/>
          <w:noProof/>
        </w:rPr>
      </w:pPr>
      <w:del w:id="4395" w:author="Ram Shrestha" w:date="2014-01-04T19:38:00Z">
        <w:r w:rsidRPr="008C732F" w:rsidDel="00276C20">
          <w:rPr>
            <w:rFonts w:ascii="Cambria" w:hAnsi="Cambria"/>
            <w:noProof/>
          </w:rPr>
          <w:delText xml:space="preserve">Haase, AT Targeting early infection to prevent HIV-1 mucosal transmission. </w:delText>
        </w:r>
        <w:r w:rsidRPr="008C732F" w:rsidDel="00276C20">
          <w:rPr>
            <w:rFonts w:ascii="Cambria" w:hAnsi="Cambria"/>
            <w:i/>
            <w:noProof/>
          </w:rPr>
          <w:delText>Nature</w:delText>
        </w:r>
        <w:r w:rsidRPr="008C732F" w:rsidDel="00276C20">
          <w:rPr>
            <w:rFonts w:ascii="Cambria" w:hAnsi="Cambria"/>
            <w:noProof/>
          </w:rPr>
          <w:delText xml:space="preserve"> </w:delText>
        </w:r>
        <w:r w:rsidRPr="008C732F" w:rsidDel="00276C20">
          <w:rPr>
            <w:rFonts w:ascii="Cambria" w:hAnsi="Cambria"/>
            <w:b/>
            <w:noProof/>
          </w:rPr>
          <w:delText>464</w:delText>
        </w:r>
        <w:r w:rsidRPr="008C732F" w:rsidDel="00276C20">
          <w:rPr>
            <w:rFonts w:ascii="Cambria" w:hAnsi="Cambria"/>
            <w:noProof/>
          </w:rPr>
          <w:delText>: 217-223.</w:delText>
        </w:r>
      </w:del>
    </w:p>
    <w:p w:rsidR="003234B0" w:rsidRPr="008C732F" w:rsidDel="00276C20" w:rsidRDefault="003234B0" w:rsidP="008C732F">
      <w:pPr>
        <w:jc w:val="both"/>
        <w:rPr>
          <w:del w:id="4396" w:author="Ram Shrestha" w:date="2014-01-04T19:38:00Z"/>
          <w:rFonts w:ascii="Cambria" w:hAnsi="Cambria"/>
          <w:noProof/>
        </w:rPr>
      </w:pPr>
      <w:del w:id="4397" w:author="Ram Shrestha" w:date="2014-01-04T19:38:00Z">
        <w:r w:rsidRPr="008C732F" w:rsidDel="00276C20">
          <w:rPr>
            <w:rFonts w:ascii="Cambria" w:hAnsi="Cambria"/>
            <w:noProof/>
          </w:rPr>
          <w:delText xml:space="preserve">Hahn, BH, Shaw, GM, De, KM, Sharp, PM (2000) AIDS as a zoonosis: scientific and public health implications. </w:delText>
        </w:r>
        <w:r w:rsidRPr="008C732F" w:rsidDel="00276C20">
          <w:rPr>
            <w:rFonts w:ascii="Cambria" w:hAnsi="Cambria"/>
            <w:i/>
            <w:noProof/>
          </w:rPr>
          <w:delText>Science</w:delText>
        </w:r>
        <w:r w:rsidRPr="008C732F" w:rsidDel="00276C20">
          <w:rPr>
            <w:rFonts w:ascii="Cambria" w:hAnsi="Cambria"/>
            <w:noProof/>
          </w:rPr>
          <w:delText xml:space="preserve"> </w:delText>
        </w:r>
        <w:r w:rsidRPr="008C732F" w:rsidDel="00276C20">
          <w:rPr>
            <w:rFonts w:ascii="Cambria" w:hAnsi="Cambria"/>
            <w:b/>
            <w:noProof/>
          </w:rPr>
          <w:delText>287</w:delText>
        </w:r>
        <w:r w:rsidRPr="008C732F" w:rsidDel="00276C20">
          <w:rPr>
            <w:rFonts w:ascii="Cambria" w:hAnsi="Cambria"/>
            <w:noProof/>
          </w:rPr>
          <w:delText>: 607–614.</w:delText>
        </w:r>
      </w:del>
    </w:p>
    <w:p w:rsidR="003234B0" w:rsidRPr="008C732F" w:rsidDel="00276C20" w:rsidRDefault="003234B0" w:rsidP="008C732F">
      <w:pPr>
        <w:jc w:val="both"/>
        <w:rPr>
          <w:del w:id="4398" w:author="Ram Shrestha" w:date="2014-01-04T19:38:00Z"/>
          <w:rFonts w:ascii="Cambria" w:hAnsi="Cambria"/>
          <w:noProof/>
        </w:rPr>
      </w:pPr>
      <w:del w:id="4399" w:author="Ram Shrestha" w:date="2014-01-04T19:38:00Z">
        <w:r w:rsidRPr="008C732F" w:rsidDel="00276C20">
          <w:rPr>
            <w:rFonts w:ascii="Cambria" w:hAnsi="Cambria"/>
            <w:noProof/>
          </w:rPr>
          <w:delText xml:space="preserve">Hammer, SM, Eron, JJ, Jr., Reiss, P, Schooley, RT, Thompson, MA, Walmsley, S, Cahn, P, Fischl, MA, Gatell, JM, Hirsch, MS, Jacobsen, DM, Montaner, JS, Richman, DD, Yeni, PG, Volberding, PA (2008) Antiretroviral treatment of adult HIV infection: 2008 recommendations of the International AIDS Society-USA panel. </w:delText>
        </w:r>
        <w:r w:rsidRPr="008C732F" w:rsidDel="00276C20">
          <w:rPr>
            <w:rFonts w:ascii="Cambria" w:hAnsi="Cambria"/>
            <w:i/>
            <w:noProof/>
          </w:rPr>
          <w:delText>JAMA</w:delText>
        </w:r>
        <w:r w:rsidRPr="008C732F" w:rsidDel="00276C20">
          <w:rPr>
            <w:rFonts w:ascii="Cambria" w:hAnsi="Cambria"/>
            <w:noProof/>
          </w:rPr>
          <w:delText xml:space="preserve"> </w:delText>
        </w:r>
        <w:r w:rsidRPr="008C732F" w:rsidDel="00276C20">
          <w:rPr>
            <w:rFonts w:ascii="Cambria" w:hAnsi="Cambria"/>
            <w:b/>
            <w:noProof/>
          </w:rPr>
          <w:delText>300</w:delText>
        </w:r>
        <w:r w:rsidRPr="008C732F" w:rsidDel="00276C20">
          <w:rPr>
            <w:rFonts w:ascii="Cambria" w:hAnsi="Cambria"/>
            <w:noProof/>
          </w:rPr>
          <w:delText>: 555-570.</w:delText>
        </w:r>
      </w:del>
    </w:p>
    <w:p w:rsidR="003234B0" w:rsidRPr="008C732F" w:rsidDel="00276C20" w:rsidRDefault="003234B0" w:rsidP="008C732F">
      <w:pPr>
        <w:jc w:val="both"/>
        <w:rPr>
          <w:del w:id="4400" w:author="Ram Shrestha" w:date="2014-01-04T19:38:00Z"/>
          <w:rFonts w:ascii="Cambria" w:hAnsi="Cambria"/>
          <w:noProof/>
        </w:rPr>
      </w:pPr>
      <w:del w:id="4401" w:author="Ram Shrestha" w:date="2014-01-04T19:38:00Z">
        <w:r w:rsidRPr="008C732F" w:rsidDel="00276C20">
          <w:rPr>
            <w:rFonts w:ascii="Cambria" w:hAnsi="Cambria"/>
            <w:noProof/>
          </w:rPr>
          <w:delText xml:space="preserve">Hammer, SM, Katzenstein, DA, Hughes, MD, Gundacker, H, Schooley, RT, Haubrich, RH, Henry, WK, Lederman, MM, Phair, JP, Niu, M, Hirsch, MS, Merigan, TC (1996) A trial comparing nucleoside monotherapy with combination therapy in HIV-infected adults with CD4 cell counts from 200 to 500 per cubic millimeter. AIDS Clinical Trials Group Study 175 Study Team. </w:delText>
        </w:r>
        <w:r w:rsidRPr="008C732F" w:rsidDel="00276C20">
          <w:rPr>
            <w:rFonts w:ascii="Cambria" w:hAnsi="Cambria"/>
            <w:i/>
            <w:noProof/>
          </w:rPr>
          <w:delText>N Engl J Med</w:delText>
        </w:r>
        <w:r w:rsidRPr="008C732F" w:rsidDel="00276C20">
          <w:rPr>
            <w:rFonts w:ascii="Cambria" w:hAnsi="Cambria"/>
            <w:noProof/>
          </w:rPr>
          <w:delText xml:space="preserve"> </w:delText>
        </w:r>
        <w:r w:rsidRPr="008C732F" w:rsidDel="00276C20">
          <w:rPr>
            <w:rFonts w:ascii="Cambria" w:hAnsi="Cambria"/>
            <w:b/>
            <w:noProof/>
          </w:rPr>
          <w:delText>335</w:delText>
        </w:r>
        <w:r w:rsidRPr="008C732F" w:rsidDel="00276C20">
          <w:rPr>
            <w:rFonts w:ascii="Cambria" w:hAnsi="Cambria"/>
            <w:noProof/>
          </w:rPr>
          <w:delText>: 1081-1090.</w:delText>
        </w:r>
      </w:del>
    </w:p>
    <w:p w:rsidR="003234B0" w:rsidRPr="008C732F" w:rsidDel="00276C20" w:rsidRDefault="003234B0" w:rsidP="008C732F">
      <w:pPr>
        <w:jc w:val="both"/>
        <w:rPr>
          <w:del w:id="4402" w:author="Ram Shrestha" w:date="2014-01-04T19:38:00Z"/>
          <w:rFonts w:ascii="Cambria" w:hAnsi="Cambria"/>
          <w:noProof/>
        </w:rPr>
      </w:pPr>
      <w:del w:id="4403" w:author="Ram Shrestha" w:date="2014-01-04T19:38:00Z">
        <w:r w:rsidRPr="008C732F" w:rsidDel="00276C20">
          <w:rPr>
            <w:rFonts w:ascii="Cambria" w:hAnsi="Cambria"/>
            <w:noProof/>
          </w:rPr>
          <w:delText xml:space="preserve">Hammer, SM, Squires, KE, Hughes, MD, Grimes, JM, Demeter, LM, Currier, JS, Eron, JJ, Feinberg, JE, Balfour, HH, Deyton, LR, Chodakewitz, JA, Fischl, MA, Phair, JP, Pedneault, L, Nguyen, B-Y, Cook, JC (1997) A Controlled Trial of Two Nucleoside Analogues plus Indinavir in Persons with Human Immunodeficiency Virus Infection and CD4 Cell Counts of 200 per Cubic Millimeter or Less. </w:delText>
        </w:r>
        <w:r w:rsidRPr="008C732F" w:rsidDel="00276C20">
          <w:rPr>
            <w:rFonts w:ascii="Cambria" w:hAnsi="Cambria"/>
            <w:i/>
            <w:noProof/>
          </w:rPr>
          <w:delText>New England Journal of Medicine</w:delText>
        </w:r>
        <w:r w:rsidRPr="008C732F" w:rsidDel="00276C20">
          <w:rPr>
            <w:rFonts w:ascii="Cambria" w:hAnsi="Cambria"/>
            <w:noProof/>
          </w:rPr>
          <w:delText xml:space="preserve"> </w:delText>
        </w:r>
        <w:r w:rsidRPr="008C732F" w:rsidDel="00276C20">
          <w:rPr>
            <w:rFonts w:ascii="Cambria" w:hAnsi="Cambria"/>
            <w:b/>
            <w:noProof/>
          </w:rPr>
          <w:delText>337</w:delText>
        </w:r>
        <w:r w:rsidRPr="008C732F" w:rsidDel="00276C20">
          <w:rPr>
            <w:rFonts w:ascii="Cambria" w:hAnsi="Cambria"/>
            <w:noProof/>
          </w:rPr>
          <w:delText>: 725-733.</w:delText>
        </w:r>
      </w:del>
    </w:p>
    <w:p w:rsidR="003234B0" w:rsidRPr="008C732F" w:rsidDel="00276C20" w:rsidRDefault="003234B0" w:rsidP="008C732F">
      <w:pPr>
        <w:jc w:val="both"/>
        <w:rPr>
          <w:del w:id="4404" w:author="Ram Shrestha" w:date="2014-01-04T19:38:00Z"/>
          <w:rFonts w:ascii="Cambria" w:hAnsi="Cambria"/>
          <w:noProof/>
        </w:rPr>
      </w:pPr>
      <w:del w:id="4405" w:author="Ram Shrestha" w:date="2014-01-04T19:38:00Z">
        <w:r w:rsidRPr="008C732F" w:rsidDel="00276C20">
          <w:rPr>
            <w:rFonts w:ascii="Cambria" w:hAnsi="Cambria"/>
            <w:noProof/>
          </w:rPr>
          <w:delText xml:space="preserve">Hanna, GJ, D'Aquila, RT (2001) Clinical use of genotypic and phenotypic drug resistance testing to monitor antiretroviral chemotherapy. </w:delText>
        </w:r>
        <w:r w:rsidRPr="008C732F" w:rsidDel="00276C20">
          <w:rPr>
            <w:rFonts w:ascii="Cambria" w:hAnsi="Cambria"/>
            <w:i/>
            <w:noProof/>
          </w:rPr>
          <w:delText>Clin Infect Dis</w:delText>
        </w:r>
        <w:r w:rsidRPr="008C732F" w:rsidDel="00276C20">
          <w:rPr>
            <w:rFonts w:ascii="Cambria" w:hAnsi="Cambria"/>
            <w:noProof/>
          </w:rPr>
          <w:delText xml:space="preserve"> </w:delText>
        </w:r>
        <w:r w:rsidRPr="008C732F" w:rsidDel="00276C20">
          <w:rPr>
            <w:rFonts w:ascii="Cambria" w:hAnsi="Cambria"/>
            <w:b/>
            <w:noProof/>
          </w:rPr>
          <w:delText>32</w:delText>
        </w:r>
        <w:r w:rsidRPr="008C732F" w:rsidDel="00276C20">
          <w:rPr>
            <w:rFonts w:ascii="Cambria" w:hAnsi="Cambria"/>
            <w:noProof/>
          </w:rPr>
          <w:delText>: 774-782.</w:delText>
        </w:r>
      </w:del>
    </w:p>
    <w:p w:rsidR="003234B0" w:rsidRPr="008C732F" w:rsidDel="00276C20" w:rsidRDefault="003234B0" w:rsidP="008C732F">
      <w:pPr>
        <w:jc w:val="both"/>
        <w:rPr>
          <w:del w:id="4406" w:author="Ram Shrestha" w:date="2014-01-04T19:38:00Z"/>
          <w:rFonts w:ascii="Cambria" w:hAnsi="Cambria"/>
          <w:noProof/>
        </w:rPr>
      </w:pPr>
      <w:del w:id="4407" w:author="Ram Shrestha" w:date="2014-01-04T19:38:00Z">
        <w:r w:rsidRPr="008C732F" w:rsidDel="00276C20">
          <w:rPr>
            <w:rFonts w:ascii="Cambria" w:hAnsi="Cambria"/>
            <w:noProof/>
          </w:rPr>
          <w:delText xml:space="preserve">Hanna, GJ, Johnson, VA, Kuritzkes, DR, Richman, DD, Brown, AJ, Savara, AV, Hazelwood, JD, D'Aquila, RT (2000) Patterns of resistance mutations selected by treatment of human immunodeficiency virus type 1 infection with zidovudine, didanosine, and nevirapine. </w:delText>
        </w:r>
        <w:r w:rsidRPr="008C732F" w:rsidDel="00276C20">
          <w:rPr>
            <w:rFonts w:ascii="Cambria" w:hAnsi="Cambria"/>
            <w:i/>
            <w:noProof/>
          </w:rPr>
          <w:delText>J Infect Dis</w:delText>
        </w:r>
        <w:r w:rsidRPr="008C732F" w:rsidDel="00276C20">
          <w:rPr>
            <w:rFonts w:ascii="Cambria" w:hAnsi="Cambria"/>
            <w:noProof/>
          </w:rPr>
          <w:delText xml:space="preserve"> </w:delText>
        </w:r>
        <w:r w:rsidRPr="008C732F" w:rsidDel="00276C20">
          <w:rPr>
            <w:rFonts w:ascii="Cambria" w:hAnsi="Cambria"/>
            <w:b/>
            <w:noProof/>
          </w:rPr>
          <w:delText>181</w:delText>
        </w:r>
        <w:r w:rsidRPr="008C732F" w:rsidDel="00276C20">
          <w:rPr>
            <w:rFonts w:ascii="Cambria" w:hAnsi="Cambria"/>
            <w:noProof/>
          </w:rPr>
          <w:delText>: 904-911.</w:delText>
        </w:r>
      </w:del>
    </w:p>
    <w:p w:rsidR="003234B0" w:rsidRPr="008C732F" w:rsidDel="00276C20" w:rsidRDefault="003234B0" w:rsidP="008C732F">
      <w:pPr>
        <w:jc w:val="both"/>
        <w:rPr>
          <w:del w:id="4408" w:author="Ram Shrestha" w:date="2014-01-04T19:38:00Z"/>
          <w:rFonts w:ascii="Cambria" w:hAnsi="Cambria"/>
          <w:noProof/>
        </w:rPr>
      </w:pPr>
      <w:del w:id="4409" w:author="Ram Shrestha" w:date="2014-01-04T19:38:00Z">
        <w:r w:rsidRPr="008C732F" w:rsidDel="00276C20">
          <w:rPr>
            <w:rFonts w:ascii="Cambria" w:hAnsi="Cambria"/>
            <w:noProof/>
          </w:rPr>
          <w:delText xml:space="preserve">Havlir, DV, Marschner, IC, Hirsch, MS, Collier, AC, Tebas, P, Bassett, RL, Ioannidis, JP, Holohan, MK, Leavitt, R, Boone, G, Richman, DD (1998) Maintenance antiretroviral therapies in HIV infected patients with undetectable plasma HIV RNA after triple-drug therapy. AIDS Clinical Trials Group Study 343 Team. </w:delText>
        </w:r>
        <w:r w:rsidRPr="008C732F" w:rsidDel="00276C20">
          <w:rPr>
            <w:rFonts w:ascii="Cambria" w:hAnsi="Cambria"/>
            <w:i/>
            <w:noProof/>
          </w:rPr>
          <w:delText>N Engl J Med</w:delText>
        </w:r>
        <w:r w:rsidRPr="008C732F" w:rsidDel="00276C20">
          <w:rPr>
            <w:rFonts w:ascii="Cambria" w:hAnsi="Cambria"/>
            <w:noProof/>
          </w:rPr>
          <w:delText xml:space="preserve"> </w:delText>
        </w:r>
        <w:r w:rsidRPr="008C732F" w:rsidDel="00276C20">
          <w:rPr>
            <w:rFonts w:ascii="Cambria" w:hAnsi="Cambria"/>
            <w:b/>
            <w:noProof/>
          </w:rPr>
          <w:delText>339</w:delText>
        </w:r>
        <w:r w:rsidRPr="008C732F" w:rsidDel="00276C20">
          <w:rPr>
            <w:rFonts w:ascii="Cambria" w:hAnsi="Cambria"/>
            <w:noProof/>
          </w:rPr>
          <w:delText>: 1261-1268.</w:delText>
        </w:r>
      </w:del>
    </w:p>
    <w:p w:rsidR="003234B0" w:rsidRPr="008C732F" w:rsidDel="00276C20" w:rsidRDefault="003234B0" w:rsidP="008C732F">
      <w:pPr>
        <w:jc w:val="both"/>
        <w:rPr>
          <w:del w:id="4410" w:author="Ram Shrestha" w:date="2014-01-04T19:38:00Z"/>
          <w:rFonts w:ascii="Cambria" w:hAnsi="Cambria"/>
          <w:noProof/>
        </w:rPr>
      </w:pPr>
      <w:del w:id="4411" w:author="Ram Shrestha" w:date="2014-01-04T19:38:00Z">
        <w:r w:rsidRPr="008C732F" w:rsidDel="00276C20">
          <w:rPr>
            <w:rFonts w:ascii="Cambria" w:hAnsi="Cambria"/>
            <w:noProof/>
          </w:rPr>
          <w:delText xml:space="preserve">Hazuda, DJ, Anthony, NJ, Gomez, RP, Jolly, SM, Wai, JS, Zhuang, L, Fisher, TE, Embrey, M, Guare, JP, Egbertson, MS, Vacca, JP, Huff, JR, Felock, PJ, Witmer, MV, Stillmock, KA, Danovich, R, Grobler, J, Miller, MD, Espeseth, AS, Jin, L, Chen, I-W, Lin, JH, Kassahun, K, Ellis, JD, Wong, BK, Xu, W, Pearson, PG, Schleif, WA, Cortese, R, Emini, E, Summa, V, Holloway, MK, Young, SD (2004) A naphthyridine carboxamide provides evidence for discordant resistance between mechanistically identical inhibitors of HIV-1 integrase. </w:delText>
        </w:r>
        <w:r w:rsidRPr="008C732F" w:rsidDel="00276C20">
          <w:rPr>
            <w:rFonts w:ascii="Cambria" w:hAnsi="Cambria"/>
            <w:i/>
            <w:noProof/>
          </w:rPr>
          <w:delText>Proceedings of the National Academy of Sciences of the United States of America</w:delText>
        </w:r>
        <w:r w:rsidRPr="008C732F" w:rsidDel="00276C20">
          <w:rPr>
            <w:rFonts w:ascii="Cambria" w:hAnsi="Cambria"/>
            <w:noProof/>
          </w:rPr>
          <w:delText xml:space="preserve"> </w:delText>
        </w:r>
        <w:r w:rsidRPr="008C732F" w:rsidDel="00276C20">
          <w:rPr>
            <w:rFonts w:ascii="Cambria" w:hAnsi="Cambria"/>
            <w:b/>
            <w:noProof/>
          </w:rPr>
          <w:delText>101</w:delText>
        </w:r>
        <w:r w:rsidRPr="008C732F" w:rsidDel="00276C20">
          <w:rPr>
            <w:rFonts w:ascii="Cambria" w:hAnsi="Cambria"/>
            <w:noProof/>
          </w:rPr>
          <w:delText>: 11233-11238.</w:delText>
        </w:r>
      </w:del>
    </w:p>
    <w:p w:rsidR="003234B0" w:rsidRPr="008C732F" w:rsidDel="00276C20" w:rsidRDefault="003234B0" w:rsidP="008C732F">
      <w:pPr>
        <w:jc w:val="both"/>
        <w:rPr>
          <w:del w:id="4412" w:author="Ram Shrestha" w:date="2014-01-04T19:38:00Z"/>
          <w:rFonts w:ascii="Cambria" w:hAnsi="Cambria"/>
          <w:noProof/>
        </w:rPr>
      </w:pPr>
      <w:del w:id="4413" w:author="Ram Shrestha" w:date="2014-01-04T19:38:00Z">
        <w:r w:rsidRPr="008C732F" w:rsidDel="00276C20">
          <w:rPr>
            <w:rFonts w:ascii="Cambria" w:hAnsi="Cambria"/>
            <w:noProof/>
          </w:rPr>
          <w:delText xml:space="preserve">He, J, Choe, S, Walker, R, Marzio, PD, Morgan, DO, Landau, NR (1995) Human immunodeficiency virus type 1 viral protein R (Vpr) arrests cells in the G2 phase of the cell cycle by inhibiting p34cdc2 activity. </w:delText>
        </w:r>
        <w:r w:rsidRPr="008C732F" w:rsidDel="00276C20">
          <w:rPr>
            <w:rFonts w:ascii="Cambria" w:hAnsi="Cambria"/>
            <w:i/>
            <w:noProof/>
          </w:rPr>
          <w:delText>Journal of Virology</w:delText>
        </w:r>
        <w:r w:rsidRPr="008C732F" w:rsidDel="00276C20">
          <w:rPr>
            <w:rFonts w:ascii="Cambria" w:hAnsi="Cambria"/>
            <w:noProof/>
          </w:rPr>
          <w:delText xml:space="preserve"> </w:delText>
        </w:r>
        <w:r w:rsidRPr="008C732F" w:rsidDel="00276C20">
          <w:rPr>
            <w:rFonts w:ascii="Cambria" w:hAnsi="Cambria"/>
            <w:b/>
            <w:noProof/>
          </w:rPr>
          <w:delText>69</w:delText>
        </w:r>
        <w:r w:rsidRPr="008C732F" w:rsidDel="00276C20">
          <w:rPr>
            <w:rFonts w:ascii="Cambria" w:hAnsi="Cambria"/>
            <w:noProof/>
          </w:rPr>
          <w:delText>: 6705-6711.</w:delText>
        </w:r>
      </w:del>
    </w:p>
    <w:p w:rsidR="003234B0" w:rsidRPr="008C732F" w:rsidDel="00276C20" w:rsidRDefault="003234B0" w:rsidP="008C732F">
      <w:pPr>
        <w:jc w:val="both"/>
        <w:rPr>
          <w:del w:id="4414" w:author="Ram Shrestha" w:date="2014-01-04T19:38:00Z"/>
          <w:rFonts w:ascii="Cambria" w:hAnsi="Cambria"/>
          <w:noProof/>
        </w:rPr>
      </w:pPr>
      <w:del w:id="4415" w:author="Ram Shrestha" w:date="2014-01-04T19:38:00Z">
        <w:r w:rsidRPr="008C732F" w:rsidDel="00276C20">
          <w:rPr>
            <w:rFonts w:ascii="Cambria" w:hAnsi="Cambria"/>
            <w:noProof/>
          </w:rPr>
          <w:delText xml:space="preserve">He, N, Zhou, Q New insights into the control of HIV-1 transcription: when Tat meets the 7SK snRNP and super elongation complex (SEC). </w:delText>
        </w:r>
        <w:r w:rsidRPr="008C732F" w:rsidDel="00276C20">
          <w:rPr>
            <w:rFonts w:ascii="Cambria" w:hAnsi="Cambria"/>
            <w:i/>
            <w:noProof/>
          </w:rPr>
          <w:delText>J Neuroimmune Pharmacol</w:delText>
        </w:r>
        <w:r w:rsidRPr="008C732F" w:rsidDel="00276C20">
          <w:rPr>
            <w:rFonts w:ascii="Cambria" w:hAnsi="Cambria"/>
            <w:noProof/>
          </w:rPr>
          <w:delText xml:space="preserve"> </w:delText>
        </w:r>
        <w:r w:rsidRPr="008C732F" w:rsidDel="00276C20">
          <w:rPr>
            <w:rFonts w:ascii="Cambria" w:hAnsi="Cambria"/>
            <w:b/>
            <w:noProof/>
          </w:rPr>
          <w:delText>6</w:delText>
        </w:r>
        <w:r w:rsidRPr="008C732F" w:rsidDel="00276C20">
          <w:rPr>
            <w:rFonts w:ascii="Cambria" w:hAnsi="Cambria"/>
            <w:noProof/>
          </w:rPr>
          <w:delText>: 260-268.</w:delText>
        </w:r>
      </w:del>
    </w:p>
    <w:p w:rsidR="003234B0" w:rsidRPr="008C732F" w:rsidDel="00276C20" w:rsidRDefault="003234B0" w:rsidP="008C732F">
      <w:pPr>
        <w:jc w:val="both"/>
        <w:rPr>
          <w:del w:id="4416" w:author="Ram Shrestha" w:date="2014-01-04T19:38:00Z"/>
          <w:rFonts w:ascii="Cambria" w:hAnsi="Cambria"/>
          <w:noProof/>
        </w:rPr>
      </w:pPr>
      <w:del w:id="4417" w:author="Ram Shrestha" w:date="2014-01-04T19:38:00Z">
        <w:r w:rsidRPr="008C732F" w:rsidDel="00276C20">
          <w:rPr>
            <w:rFonts w:ascii="Cambria" w:hAnsi="Cambria"/>
            <w:noProof/>
          </w:rPr>
          <w:delText xml:space="preserve">Hemelaar, J, Gouws, E, Ghys, PD, Osmanov, S (2006) Global and regional distribution of HIV-1 genetic subtypes and recombinants in 2004. </w:delText>
        </w:r>
        <w:r w:rsidRPr="008C732F" w:rsidDel="00276C20">
          <w:rPr>
            <w:rFonts w:ascii="Cambria" w:hAnsi="Cambria"/>
            <w:i/>
            <w:noProof/>
          </w:rPr>
          <w:delText>AIDS</w:delText>
        </w:r>
        <w:r w:rsidRPr="008C732F" w:rsidDel="00276C20">
          <w:rPr>
            <w:rFonts w:ascii="Cambria" w:hAnsi="Cambria"/>
            <w:noProof/>
          </w:rPr>
          <w:delText xml:space="preserve"> </w:delText>
        </w:r>
        <w:r w:rsidRPr="008C732F" w:rsidDel="00276C20">
          <w:rPr>
            <w:rFonts w:ascii="Cambria" w:hAnsi="Cambria"/>
            <w:b/>
            <w:noProof/>
          </w:rPr>
          <w:delText>20</w:delText>
        </w:r>
        <w:r w:rsidRPr="008C732F" w:rsidDel="00276C20">
          <w:rPr>
            <w:rFonts w:ascii="Cambria" w:hAnsi="Cambria"/>
            <w:noProof/>
          </w:rPr>
          <w:delText>: W13-W23.</w:delText>
        </w:r>
      </w:del>
    </w:p>
    <w:p w:rsidR="003234B0" w:rsidRPr="008C732F" w:rsidDel="00276C20" w:rsidRDefault="003234B0" w:rsidP="008C732F">
      <w:pPr>
        <w:jc w:val="both"/>
        <w:rPr>
          <w:del w:id="4418" w:author="Ram Shrestha" w:date="2014-01-04T19:38:00Z"/>
          <w:rFonts w:ascii="Cambria" w:hAnsi="Cambria"/>
          <w:noProof/>
        </w:rPr>
      </w:pPr>
      <w:del w:id="4419" w:author="Ram Shrestha" w:date="2014-01-04T19:38:00Z">
        <w:r w:rsidRPr="008C732F" w:rsidDel="00276C20">
          <w:rPr>
            <w:rFonts w:ascii="Cambria" w:hAnsi="Cambria"/>
            <w:noProof/>
          </w:rPr>
          <w:delText xml:space="preserve">Hertogs, K, de Bethune, MP, Miller, V, Ivens, T, Schel, P, Van Cauwenberge, A, Van Den Eynde, C, Van Gerwen, V, Azijn, H, Van Houtte, M, Peeters, F, Staszewski, S, Conant, M, Bloor, S, Kemp, S, Larder, B, Pauwels, R (1998) A rapid method for simultaneous detection of phenotypic resistance to inhibitors of protease and reverse transcriptase in recombinant human immunodeficiency virus type 1 isolates from patients treated with antiretroviral drugs. </w:delText>
        </w:r>
        <w:r w:rsidRPr="008C732F" w:rsidDel="00276C20">
          <w:rPr>
            <w:rFonts w:ascii="Cambria" w:hAnsi="Cambria"/>
            <w:i/>
            <w:noProof/>
          </w:rPr>
          <w:delText>Antimicrob Agents Chemother</w:delText>
        </w:r>
        <w:r w:rsidRPr="008C732F" w:rsidDel="00276C20">
          <w:rPr>
            <w:rFonts w:ascii="Cambria" w:hAnsi="Cambria"/>
            <w:noProof/>
          </w:rPr>
          <w:delText xml:space="preserve"> </w:delText>
        </w:r>
        <w:r w:rsidRPr="008C732F" w:rsidDel="00276C20">
          <w:rPr>
            <w:rFonts w:ascii="Cambria" w:hAnsi="Cambria"/>
            <w:b/>
            <w:noProof/>
          </w:rPr>
          <w:delText>42</w:delText>
        </w:r>
        <w:r w:rsidRPr="008C732F" w:rsidDel="00276C20">
          <w:rPr>
            <w:rFonts w:ascii="Cambria" w:hAnsi="Cambria"/>
            <w:noProof/>
          </w:rPr>
          <w:delText>: 269-276.</w:delText>
        </w:r>
      </w:del>
    </w:p>
    <w:p w:rsidR="003234B0" w:rsidRPr="008C732F" w:rsidDel="00276C20" w:rsidRDefault="003234B0" w:rsidP="008C732F">
      <w:pPr>
        <w:jc w:val="both"/>
        <w:rPr>
          <w:del w:id="4420" w:author="Ram Shrestha" w:date="2014-01-04T19:38:00Z"/>
          <w:rFonts w:ascii="Cambria" w:hAnsi="Cambria"/>
          <w:noProof/>
        </w:rPr>
      </w:pPr>
      <w:del w:id="4421" w:author="Ram Shrestha" w:date="2014-01-04T19:38:00Z">
        <w:r w:rsidRPr="008C732F" w:rsidDel="00276C20">
          <w:rPr>
            <w:rFonts w:ascii="Cambria" w:hAnsi="Cambria"/>
            <w:noProof/>
          </w:rPr>
          <w:delText xml:space="preserve">Himmel, DM, Sarafianos, SG, Dharmasena, S, Hossain, MM, McCoy-Simandle, K, Ilina, T, Clark, AD, Jr., Knight, JL, Julias, JG, Clark, PK, Krogh-Jespersen, K, Levy, RM, Hughes, SH, Parniak, MA, Arnold, E (2006) HIV-1 reverse transcriptase structure with RNase H inhibitor dihydroxy benzoyl naphthyl hydrazone bound at a novel site. </w:delText>
        </w:r>
        <w:r w:rsidRPr="008C732F" w:rsidDel="00276C20">
          <w:rPr>
            <w:rFonts w:ascii="Cambria" w:hAnsi="Cambria"/>
            <w:i/>
            <w:noProof/>
          </w:rPr>
          <w:delText>ACS Chem Biol</w:delText>
        </w:r>
        <w:r w:rsidRPr="008C732F" w:rsidDel="00276C20">
          <w:rPr>
            <w:rFonts w:ascii="Cambria" w:hAnsi="Cambria"/>
            <w:noProof/>
          </w:rPr>
          <w:delText xml:space="preserve"> </w:delText>
        </w:r>
        <w:r w:rsidRPr="008C732F" w:rsidDel="00276C20">
          <w:rPr>
            <w:rFonts w:ascii="Cambria" w:hAnsi="Cambria"/>
            <w:b/>
            <w:noProof/>
          </w:rPr>
          <w:delText>1</w:delText>
        </w:r>
        <w:r w:rsidRPr="008C732F" w:rsidDel="00276C20">
          <w:rPr>
            <w:rFonts w:ascii="Cambria" w:hAnsi="Cambria"/>
            <w:noProof/>
          </w:rPr>
          <w:delText>: 702-712.</w:delText>
        </w:r>
      </w:del>
    </w:p>
    <w:p w:rsidR="003234B0" w:rsidRPr="008C732F" w:rsidDel="00276C20" w:rsidRDefault="003234B0" w:rsidP="008C732F">
      <w:pPr>
        <w:jc w:val="both"/>
        <w:rPr>
          <w:del w:id="4422" w:author="Ram Shrestha" w:date="2014-01-04T19:38:00Z"/>
          <w:rFonts w:ascii="Cambria" w:hAnsi="Cambria"/>
          <w:noProof/>
        </w:rPr>
      </w:pPr>
      <w:del w:id="4423" w:author="Ram Shrestha" w:date="2014-01-04T19:38:00Z">
        <w:r w:rsidRPr="008C732F" w:rsidDel="00276C20">
          <w:rPr>
            <w:rFonts w:ascii="Cambria" w:hAnsi="Cambria"/>
            <w:noProof/>
          </w:rPr>
          <w:delText xml:space="preserve">Hirsch MS, B-VF (2000) Antiretroviral drug resistance testing in adult hiv-1 infection: Recommendations of an international aids society–usa panel. </w:delText>
        </w:r>
        <w:r w:rsidRPr="008C732F" w:rsidDel="00276C20">
          <w:rPr>
            <w:rFonts w:ascii="Cambria" w:hAnsi="Cambria"/>
            <w:i/>
            <w:noProof/>
          </w:rPr>
          <w:delText>JAMA</w:delText>
        </w:r>
        <w:r w:rsidRPr="008C732F" w:rsidDel="00276C20">
          <w:rPr>
            <w:rFonts w:ascii="Cambria" w:hAnsi="Cambria"/>
            <w:noProof/>
          </w:rPr>
          <w:delText xml:space="preserve"> </w:delText>
        </w:r>
        <w:r w:rsidRPr="008C732F" w:rsidDel="00276C20">
          <w:rPr>
            <w:rFonts w:ascii="Cambria" w:hAnsi="Cambria"/>
            <w:b/>
            <w:noProof/>
          </w:rPr>
          <w:delText>283</w:delText>
        </w:r>
        <w:r w:rsidRPr="008C732F" w:rsidDel="00276C20">
          <w:rPr>
            <w:rFonts w:ascii="Cambria" w:hAnsi="Cambria"/>
            <w:noProof/>
          </w:rPr>
          <w:delText>: 2417-2426.</w:delText>
        </w:r>
      </w:del>
    </w:p>
    <w:p w:rsidR="003234B0" w:rsidRPr="008C732F" w:rsidDel="00276C20" w:rsidRDefault="003234B0" w:rsidP="008C732F">
      <w:pPr>
        <w:jc w:val="both"/>
        <w:rPr>
          <w:del w:id="4424" w:author="Ram Shrestha" w:date="2014-01-04T19:38:00Z"/>
          <w:rFonts w:ascii="Cambria" w:hAnsi="Cambria"/>
          <w:noProof/>
        </w:rPr>
      </w:pPr>
      <w:del w:id="4425" w:author="Ram Shrestha" w:date="2014-01-04T19:38:00Z">
        <w:r w:rsidRPr="008C732F" w:rsidDel="00276C20">
          <w:rPr>
            <w:rFonts w:ascii="Cambria" w:hAnsi="Cambria"/>
            <w:noProof/>
          </w:rPr>
          <w:delText>Hirsch, VM, Olmsted, RA, Murphey-Corb, M, Purcell, RH, Johnson, PR (1989) An African primate lentivirus (SIVsmclosely related to HIV-2.</w:delText>
        </w:r>
      </w:del>
    </w:p>
    <w:p w:rsidR="003234B0" w:rsidRPr="008C732F" w:rsidDel="00276C20" w:rsidRDefault="003234B0" w:rsidP="008C732F">
      <w:pPr>
        <w:jc w:val="both"/>
        <w:rPr>
          <w:del w:id="4426" w:author="Ram Shrestha" w:date="2014-01-04T19:38:00Z"/>
          <w:rFonts w:ascii="Cambria" w:hAnsi="Cambria"/>
          <w:noProof/>
        </w:rPr>
      </w:pPr>
      <w:del w:id="4427" w:author="Ram Shrestha" w:date="2014-01-04T19:38:00Z">
        <w:r w:rsidRPr="008C732F" w:rsidDel="00276C20">
          <w:rPr>
            <w:rFonts w:ascii="Cambria" w:hAnsi="Cambria"/>
            <w:noProof/>
          </w:rPr>
          <w:delText xml:space="preserve">Ho, DD, Neumann, AU, Perelson, AS, Chen, W, Leonard, JM, Markowitz, M (1995a) Rapid turnover of plasma virions and CD4 lymphocytes in HIV-1 infection. </w:delText>
        </w:r>
        <w:r w:rsidRPr="008C732F" w:rsidDel="00276C20">
          <w:rPr>
            <w:rFonts w:ascii="Cambria" w:hAnsi="Cambria"/>
            <w:i/>
            <w:noProof/>
          </w:rPr>
          <w:delText>Nature</w:delText>
        </w:r>
        <w:r w:rsidRPr="008C732F" w:rsidDel="00276C20">
          <w:rPr>
            <w:rFonts w:ascii="Cambria" w:hAnsi="Cambria"/>
            <w:noProof/>
          </w:rPr>
          <w:delText xml:space="preserve"> </w:delText>
        </w:r>
        <w:r w:rsidRPr="008C732F" w:rsidDel="00276C20">
          <w:rPr>
            <w:rFonts w:ascii="Cambria" w:hAnsi="Cambria"/>
            <w:b/>
            <w:noProof/>
          </w:rPr>
          <w:delText>373</w:delText>
        </w:r>
        <w:r w:rsidRPr="008C732F" w:rsidDel="00276C20">
          <w:rPr>
            <w:rFonts w:ascii="Cambria" w:hAnsi="Cambria"/>
            <w:noProof/>
          </w:rPr>
          <w:delText>: 123-126.</w:delText>
        </w:r>
      </w:del>
    </w:p>
    <w:p w:rsidR="003234B0" w:rsidRPr="008C732F" w:rsidDel="00276C20" w:rsidRDefault="003234B0" w:rsidP="008C732F">
      <w:pPr>
        <w:jc w:val="both"/>
        <w:rPr>
          <w:del w:id="4428" w:author="Ram Shrestha" w:date="2014-01-04T19:38:00Z"/>
          <w:rFonts w:ascii="Cambria" w:hAnsi="Cambria"/>
          <w:noProof/>
        </w:rPr>
      </w:pPr>
      <w:del w:id="4429" w:author="Ram Shrestha" w:date="2014-01-04T19:38:00Z">
        <w:r w:rsidRPr="008C732F" w:rsidDel="00276C20">
          <w:rPr>
            <w:rFonts w:ascii="Cambria" w:hAnsi="Cambria"/>
            <w:noProof/>
          </w:rPr>
          <w:delText xml:space="preserve">Ho, DD, Neumann, AU, Perelson, AS, Chen, W, Leonard, JM, Markowitz, M (1995b) Rapid turnover of plasma virions and CD4 lymphocytes in HIV-1 infection. </w:delText>
        </w:r>
        <w:r w:rsidRPr="008C732F" w:rsidDel="00276C20">
          <w:rPr>
            <w:rFonts w:ascii="Cambria" w:hAnsi="Cambria"/>
            <w:i/>
            <w:noProof/>
          </w:rPr>
          <w:delText>Nature</w:delText>
        </w:r>
        <w:r w:rsidRPr="008C732F" w:rsidDel="00276C20">
          <w:rPr>
            <w:rFonts w:ascii="Cambria" w:hAnsi="Cambria"/>
            <w:noProof/>
          </w:rPr>
          <w:delText xml:space="preserve"> </w:delText>
        </w:r>
        <w:r w:rsidRPr="008C732F" w:rsidDel="00276C20">
          <w:rPr>
            <w:rFonts w:ascii="Cambria" w:hAnsi="Cambria"/>
            <w:b/>
            <w:noProof/>
          </w:rPr>
          <w:delText>373</w:delText>
        </w:r>
        <w:r w:rsidRPr="008C732F" w:rsidDel="00276C20">
          <w:rPr>
            <w:rFonts w:ascii="Cambria" w:hAnsi="Cambria"/>
            <w:noProof/>
          </w:rPr>
          <w:delText>: 123–126.</w:delText>
        </w:r>
      </w:del>
    </w:p>
    <w:p w:rsidR="003234B0" w:rsidRPr="008C732F" w:rsidDel="00276C20" w:rsidRDefault="003234B0" w:rsidP="008C732F">
      <w:pPr>
        <w:jc w:val="both"/>
        <w:rPr>
          <w:del w:id="4430" w:author="Ram Shrestha" w:date="2014-01-04T19:38:00Z"/>
          <w:rFonts w:ascii="Cambria" w:hAnsi="Cambria"/>
          <w:noProof/>
        </w:rPr>
      </w:pPr>
      <w:del w:id="4431" w:author="Ram Shrestha" w:date="2014-01-04T19:38:00Z">
        <w:r w:rsidRPr="008C732F" w:rsidDel="00276C20">
          <w:rPr>
            <w:rFonts w:ascii="Cambria" w:hAnsi="Cambria"/>
            <w:noProof/>
          </w:rPr>
          <w:delText xml:space="preserve">Hoffmann, C, Minkah, N, Leipzig, J, Wang, G, Arens, MQ, Tebas, P, Bushman, FD (2007) DNA bar coding and pyrosequencing to identify rare HIV drug resistance mutations. </w:delText>
        </w:r>
        <w:r w:rsidRPr="008C732F" w:rsidDel="00276C20">
          <w:rPr>
            <w:rFonts w:ascii="Cambria" w:hAnsi="Cambria"/>
            <w:i/>
            <w:noProof/>
          </w:rPr>
          <w:delText>Nucleic Acids Res</w:delText>
        </w:r>
        <w:r w:rsidRPr="008C732F" w:rsidDel="00276C20">
          <w:rPr>
            <w:rFonts w:ascii="Cambria" w:hAnsi="Cambria"/>
            <w:noProof/>
          </w:rPr>
          <w:delText xml:space="preserve"> </w:delText>
        </w:r>
        <w:r w:rsidRPr="008C732F" w:rsidDel="00276C20">
          <w:rPr>
            <w:rFonts w:ascii="Cambria" w:hAnsi="Cambria"/>
            <w:b/>
            <w:noProof/>
          </w:rPr>
          <w:delText>35</w:delText>
        </w:r>
        <w:r w:rsidRPr="008C732F" w:rsidDel="00276C20">
          <w:rPr>
            <w:rFonts w:ascii="Cambria" w:hAnsi="Cambria"/>
            <w:noProof/>
          </w:rPr>
          <w:delText>: e91.</w:delText>
        </w:r>
      </w:del>
    </w:p>
    <w:p w:rsidR="003234B0" w:rsidRPr="008C732F" w:rsidDel="00276C20" w:rsidRDefault="003234B0" w:rsidP="008C732F">
      <w:pPr>
        <w:jc w:val="both"/>
        <w:rPr>
          <w:del w:id="4432" w:author="Ram Shrestha" w:date="2014-01-04T19:38:00Z"/>
          <w:rFonts w:ascii="Cambria" w:hAnsi="Cambria"/>
          <w:noProof/>
        </w:rPr>
      </w:pPr>
      <w:del w:id="4433" w:author="Ram Shrestha" w:date="2014-01-04T19:38:00Z">
        <w:r w:rsidRPr="008C732F" w:rsidDel="00276C20">
          <w:rPr>
            <w:rFonts w:ascii="Cambria" w:hAnsi="Cambria"/>
            <w:noProof/>
          </w:rPr>
          <w:delText xml:space="preserve">Huang, C-c, Lam, SN, Acharya, P, Tang, M, Xiang, S-H, Hussan, SS-u, Stanfield, RL, Robinson, J, Sodroski, J, Wilson, IA, Wyatt, R, Bewley, CA, Kwong, PD (2007) Structures of the CCR5 N Terminus and of a Tyrosine-Sulfated Antibody with HIV-1 gp120 and CD4. </w:delText>
        </w:r>
        <w:r w:rsidRPr="008C732F" w:rsidDel="00276C20">
          <w:rPr>
            <w:rFonts w:ascii="Cambria" w:hAnsi="Cambria"/>
            <w:i/>
            <w:noProof/>
          </w:rPr>
          <w:delText>Science</w:delText>
        </w:r>
        <w:r w:rsidRPr="008C732F" w:rsidDel="00276C20">
          <w:rPr>
            <w:rFonts w:ascii="Cambria" w:hAnsi="Cambria"/>
            <w:noProof/>
          </w:rPr>
          <w:delText xml:space="preserve"> </w:delText>
        </w:r>
        <w:r w:rsidRPr="008C732F" w:rsidDel="00276C20">
          <w:rPr>
            <w:rFonts w:ascii="Cambria" w:hAnsi="Cambria"/>
            <w:b/>
            <w:noProof/>
          </w:rPr>
          <w:delText>317</w:delText>
        </w:r>
        <w:r w:rsidRPr="008C732F" w:rsidDel="00276C20">
          <w:rPr>
            <w:rFonts w:ascii="Cambria" w:hAnsi="Cambria"/>
            <w:noProof/>
          </w:rPr>
          <w:delText>: 1930-1934.</w:delText>
        </w:r>
      </w:del>
    </w:p>
    <w:p w:rsidR="003234B0" w:rsidRPr="008C732F" w:rsidDel="00276C20" w:rsidRDefault="003234B0" w:rsidP="008C732F">
      <w:pPr>
        <w:jc w:val="both"/>
        <w:rPr>
          <w:del w:id="4434" w:author="Ram Shrestha" w:date="2014-01-04T19:38:00Z"/>
          <w:rFonts w:ascii="Cambria" w:hAnsi="Cambria"/>
          <w:noProof/>
        </w:rPr>
      </w:pPr>
      <w:del w:id="4435" w:author="Ram Shrestha" w:date="2014-01-04T19:38:00Z">
        <w:r w:rsidRPr="008C732F" w:rsidDel="00276C20">
          <w:rPr>
            <w:rFonts w:ascii="Cambria" w:hAnsi="Cambria"/>
            <w:noProof/>
          </w:rPr>
          <w:delText>Huet, T, Cheynier, R, Meyerhans, A, Roelants, G, Wain-Hobson, S (1990) Genetic organization of a chimpanzee lentivirus related to HIV-1.</w:delText>
        </w:r>
      </w:del>
    </w:p>
    <w:p w:rsidR="003234B0" w:rsidRPr="008C732F" w:rsidDel="00276C20" w:rsidRDefault="003234B0" w:rsidP="008C732F">
      <w:pPr>
        <w:jc w:val="both"/>
        <w:rPr>
          <w:del w:id="4436" w:author="Ram Shrestha" w:date="2014-01-04T19:38:00Z"/>
          <w:rFonts w:ascii="Cambria" w:hAnsi="Cambria"/>
          <w:noProof/>
        </w:rPr>
      </w:pPr>
      <w:del w:id="4437" w:author="Ram Shrestha" w:date="2014-01-04T19:38:00Z">
        <w:r w:rsidRPr="008C732F" w:rsidDel="00276C20">
          <w:rPr>
            <w:rFonts w:ascii="Cambria" w:hAnsi="Cambria"/>
            <w:noProof/>
          </w:rPr>
          <w:delText xml:space="preserve">Hughes, JP, Totten, P (2003) Estimating the accuracy of polymerase chain reaction-based tests using endpoint dilution. </w:delText>
        </w:r>
        <w:r w:rsidRPr="008C732F" w:rsidDel="00276C20">
          <w:rPr>
            <w:rFonts w:ascii="Cambria" w:hAnsi="Cambria"/>
            <w:i/>
            <w:noProof/>
          </w:rPr>
          <w:delText>Biometrics</w:delText>
        </w:r>
        <w:r w:rsidRPr="008C732F" w:rsidDel="00276C20">
          <w:rPr>
            <w:rFonts w:ascii="Cambria" w:hAnsi="Cambria"/>
            <w:noProof/>
          </w:rPr>
          <w:delText xml:space="preserve"> </w:delText>
        </w:r>
        <w:r w:rsidRPr="008C732F" w:rsidDel="00276C20">
          <w:rPr>
            <w:rFonts w:ascii="Cambria" w:hAnsi="Cambria"/>
            <w:b/>
            <w:noProof/>
          </w:rPr>
          <w:delText>59</w:delText>
        </w:r>
        <w:r w:rsidRPr="008C732F" w:rsidDel="00276C20">
          <w:rPr>
            <w:rFonts w:ascii="Cambria" w:hAnsi="Cambria"/>
            <w:noProof/>
          </w:rPr>
          <w:delText>: 505-511.</w:delText>
        </w:r>
      </w:del>
    </w:p>
    <w:p w:rsidR="003234B0" w:rsidRPr="008C732F" w:rsidDel="00276C20" w:rsidRDefault="003234B0" w:rsidP="008C732F">
      <w:pPr>
        <w:jc w:val="both"/>
        <w:rPr>
          <w:del w:id="4438" w:author="Ram Shrestha" w:date="2014-01-04T19:38:00Z"/>
          <w:rFonts w:ascii="Cambria" w:hAnsi="Cambria"/>
          <w:noProof/>
        </w:rPr>
      </w:pPr>
      <w:del w:id="4439" w:author="Ram Shrestha" w:date="2014-01-04T19:38:00Z">
        <w:r w:rsidRPr="008C732F" w:rsidDel="00276C20">
          <w:rPr>
            <w:rFonts w:ascii="Cambria" w:hAnsi="Cambria"/>
            <w:noProof/>
          </w:rPr>
          <w:delText xml:space="preserve">Hulme, AE, Perez, O, Hope, TJ (2011) Complementary assays reveal a relationship between HIV-1 uncoating and reverse transcription. </w:delText>
        </w:r>
        <w:r w:rsidRPr="008C732F" w:rsidDel="00276C20">
          <w:rPr>
            <w:rFonts w:ascii="Cambria" w:hAnsi="Cambria"/>
            <w:i/>
            <w:noProof/>
          </w:rPr>
          <w:delText>Proc Natl Acad Sci U S A</w:delText>
        </w:r>
        <w:r w:rsidRPr="008C732F" w:rsidDel="00276C20">
          <w:rPr>
            <w:rFonts w:ascii="Cambria" w:hAnsi="Cambria"/>
            <w:noProof/>
          </w:rPr>
          <w:delText xml:space="preserve"> </w:delText>
        </w:r>
        <w:r w:rsidRPr="008C732F" w:rsidDel="00276C20">
          <w:rPr>
            <w:rFonts w:ascii="Cambria" w:hAnsi="Cambria"/>
            <w:b/>
            <w:noProof/>
          </w:rPr>
          <w:delText>108</w:delText>
        </w:r>
        <w:r w:rsidRPr="008C732F" w:rsidDel="00276C20">
          <w:rPr>
            <w:rFonts w:ascii="Cambria" w:hAnsi="Cambria"/>
            <w:noProof/>
          </w:rPr>
          <w:delText>: 9975-9980.</w:delText>
        </w:r>
      </w:del>
    </w:p>
    <w:p w:rsidR="003234B0" w:rsidRPr="008C732F" w:rsidDel="00276C20" w:rsidRDefault="003234B0" w:rsidP="008C732F">
      <w:pPr>
        <w:jc w:val="both"/>
        <w:rPr>
          <w:del w:id="4440" w:author="Ram Shrestha" w:date="2014-01-04T19:38:00Z"/>
          <w:rFonts w:ascii="Cambria" w:hAnsi="Cambria"/>
          <w:noProof/>
        </w:rPr>
      </w:pPr>
      <w:del w:id="4441" w:author="Ram Shrestha" w:date="2014-01-04T19:38:00Z">
        <w:r w:rsidRPr="008C732F" w:rsidDel="00276C20">
          <w:rPr>
            <w:rFonts w:ascii="Cambria" w:hAnsi="Cambria"/>
            <w:noProof/>
          </w:rPr>
          <w:delText xml:space="preserve">Hussain, A, Wesley, C, Khalid, M, Chaudhry, A, Jameel, S (2008) Human immunodeficiency virus type 1 Vpu protein interacts with CD74 and modulates major histocompatibility complex class II presentation. </w:delText>
        </w:r>
        <w:r w:rsidRPr="008C732F" w:rsidDel="00276C20">
          <w:rPr>
            <w:rFonts w:ascii="Cambria" w:hAnsi="Cambria"/>
            <w:i/>
            <w:noProof/>
          </w:rPr>
          <w:delText>Journal of virology</w:delText>
        </w:r>
        <w:r w:rsidRPr="008C732F" w:rsidDel="00276C20">
          <w:rPr>
            <w:rFonts w:ascii="Cambria" w:hAnsi="Cambria"/>
            <w:noProof/>
          </w:rPr>
          <w:delText xml:space="preserve"> </w:delText>
        </w:r>
        <w:r w:rsidRPr="008C732F" w:rsidDel="00276C20">
          <w:rPr>
            <w:rFonts w:ascii="Cambria" w:hAnsi="Cambria"/>
            <w:b/>
            <w:noProof/>
          </w:rPr>
          <w:delText>82</w:delText>
        </w:r>
        <w:r w:rsidRPr="008C732F" w:rsidDel="00276C20">
          <w:rPr>
            <w:rFonts w:ascii="Cambria" w:hAnsi="Cambria"/>
            <w:noProof/>
          </w:rPr>
          <w:delText>: 893–902.</w:delText>
        </w:r>
      </w:del>
    </w:p>
    <w:p w:rsidR="003234B0" w:rsidRPr="008C732F" w:rsidDel="00276C20" w:rsidRDefault="003234B0" w:rsidP="008C732F">
      <w:pPr>
        <w:jc w:val="both"/>
        <w:rPr>
          <w:del w:id="4442" w:author="Ram Shrestha" w:date="2014-01-04T19:38:00Z"/>
          <w:rFonts w:ascii="Cambria" w:hAnsi="Cambria"/>
          <w:noProof/>
        </w:rPr>
      </w:pPr>
      <w:del w:id="4443" w:author="Ram Shrestha" w:date="2014-01-04T19:38:00Z">
        <w:r w:rsidRPr="008C732F" w:rsidDel="00276C20">
          <w:rPr>
            <w:rFonts w:ascii="Cambria" w:hAnsi="Cambria"/>
            <w:noProof/>
          </w:rPr>
          <w:delText>Ilina, T, Parniak, MA (2008) Inhibitors of HIV</w:delText>
        </w:r>
        <w:r w:rsidRPr="008C732F" w:rsidDel="00276C20">
          <w:rPr>
            <w:rFonts w:ascii="04b03" w:hAnsi="04b03" w:cs="04b03"/>
            <w:noProof/>
          </w:rPr>
          <w:delText>‐</w:delText>
        </w:r>
        <w:r w:rsidRPr="008C732F" w:rsidDel="00276C20">
          <w:rPr>
            <w:rFonts w:ascii="Cambria" w:hAnsi="Cambria"/>
            <w:noProof/>
          </w:rPr>
          <w:delText>1 Reverse Transcriptase. In: Advances in Pharmacology, Academic Press, pp. 121-167.</w:delText>
        </w:r>
      </w:del>
    </w:p>
    <w:p w:rsidR="003234B0" w:rsidRPr="008C732F" w:rsidDel="00276C20" w:rsidRDefault="003234B0" w:rsidP="008C732F">
      <w:pPr>
        <w:jc w:val="both"/>
        <w:rPr>
          <w:del w:id="4444" w:author="Ram Shrestha" w:date="2014-01-04T19:38:00Z"/>
          <w:rFonts w:ascii="Cambria" w:hAnsi="Cambria"/>
          <w:noProof/>
        </w:rPr>
      </w:pPr>
      <w:del w:id="4445" w:author="Ram Shrestha" w:date="2014-01-04T19:38:00Z">
        <w:r w:rsidRPr="008C732F" w:rsidDel="00276C20">
          <w:rPr>
            <w:rFonts w:ascii="Cambria" w:hAnsi="Cambria"/>
            <w:noProof/>
          </w:rPr>
          <w:delText xml:space="preserve">Jabara, CB, Jones, CD, Roach, J, Anderson, JA, Swanstrom, R (2011) Accurate sampling and deep sequencing of the HIV-1 protease gene using a Primer ID. </w:delText>
        </w:r>
        <w:r w:rsidRPr="008C732F" w:rsidDel="00276C20">
          <w:rPr>
            <w:rFonts w:ascii="Cambria" w:hAnsi="Cambria"/>
            <w:i/>
            <w:noProof/>
          </w:rPr>
          <w:delText>Proc Natl Acad Sci U S A</w:delText>
        </w:r>
        <w:r w:rsidRPr="008C732F" w:rsidDel="00276C20">
          <w:rPr>
            <w:rFonts w:ascii="Cambria" w:hAnsi="Cambria"/>
            <w:noProof/>
          </w:rPr>
          <w:delText xml:space="preserve"> </w:delText>
        </w:r>
        <w:r w:rsidRPr="008C732F" w:rsidDel="00276C20">
          <w:rPr>
            <w:rFonts w:ascii="Cambria" w:hAnsi="Cambria"/>
            <w:b/>
            <w:noProof/>
          </w:rPr>
          <w:delText>108</w:delText>
        </w:r>
        <w:r w:rsidRPr="008C732F" w:rsidDel="00276C20">
          <w:rPr>
            <w:rFonts w:ascii="Cambria" w:hAnsi="Cambria"/>
            <w:noProof/>
          </w:rPr>
          <w:delText>: 20166-20171.</w:delText>
        </w:r>
      </w:del>
    </w:p>
    <w:p w:rsidR="003234B0" w:rsidRPr="008C732F" w:rsidDel="00276C20" w:rsidRDefault="003234B0" w:rsidP="008C732F">
      <w:pPr>
        <w:jc w:val="both"/>
        <w:rPr>
          <w:del w:id="4446" w:author="Ram Shrestha" w:date="2014-01-04T19:38:00Z"/>
          <w:rFonts w:ascii="Cambria" w:hAnsi="Cambria"/>
          <w:noProof/>
        </w:rPr>
      </w:pPr>
      <w:del w:id="4447" w:author="Ram Shrestha" w:date="2014-01-04T19:38:00Z">
        <w:r w:rsidRPr="008C732F" w:rsidDel="00276C20">
          <w:rPr>
            <w:rFonts w:ascii="Cambria" w:hAnsi="Cambria"/>
            <w:noProof/>
          </w:rPr>
          <w:delText xml:space="preserve">Jacks, T, Power, MD, Masiarz, FR, Luciw, PA, Barr, PJ, Varmus, HE (1988) Characterization of ribosomal frameshifting in HIV-1 gag-pol expression. </w:delText>
        </w:r>
        <w:r w:rsidRPr="008C732F" w:rsidDel="00276C20">
          <w:rPr>
            <w:rFonts w:ascii="Cambria" w:hAnsi="Cambria"/>
            <w:i/>
            <w:noProof/>
          </w:rPr>
          <w:delText>Nature</w:delText>
        </w:r>
        <w:r w:rsidRPr="008C732F" w:rsidDel="00276C20">
          <w:rPr>
            <w:rFonts w:ascii="Cambria" w:hAnsi="Cambria"/>
            <w:noProof/>
          </w:rPr>
          <w:delText xml:space="preserve"> </w:delText>
        </w:r>
        <w:r w:rsidRPr="008C732F" w:rsidDel="00276C20">
          <w:rPr>
            <w:rFonts w:ascii="Cambria" w:hAnsi="Cambria"/>
            <w:b/>
            <w:noProof/>
          </w:rPr>
          <w:delText>331</w:delText>
        </w:r>
        <w:r w:rsidRPr="008C732F" w:rsidDel="00276C20">
          <w:rPr>
            <w:rFonts w:ascii="Cambria" w:hAnsi="Cambria"/>
            <w:noProof/>
          </w:rPr>
          <w:delText>: 280-283.</w:delText>
        </w:r>
      </w:del>
    </w:p>
    <w:p w:rsidR="003234B0" w:rsidRPr="008C732F" w:rsidDel="00276C20" w:rsidRDefault="003234B0" w:rsidP="008C732F">
      <w:pPr>
        <w:jc w:val="both"/>
        <w:rPr>
          <w:del w:id="4448" w:author="Ram Shrestha" w:date="2014-01-04T19:38:00Z"/>
          <w:rFonts w:ascii="Cambria" w:hAnsi="Cambria"/>
          <w:noProof/>
        </w:rPr>
      </w:pPr>
      <w:del w:id="4449" w:author="Ram Shrestha" w:date="2014-01-04T19:38:00Z">
        <w:r w:rsidRPr="008C732F" w:rsidDel="00276C20">
          <w:rPr>
            <w:rFonts w:ascii="Cambria" w:hAnsi="Cambria"/>
            <w:noProof/>
          </w:rPr>
          <w:delText xml:space="preserve">Jacobo-Molina, A, Arnold, E (1991) HIV reverse transcriptase structure-function relationships. </w:delText>
        </w:r>
        <w:r w:rsidRPr="008C732F" w:rsidDel="00276C20">
          <w:rPr>
            <w:rFonts w:ascii="Cambria" w:hAnsi="Cambria"/>
            <w:i/>
            <w:noProof/>
          </w:rPr>
          <w:delText>Biochemistry</w:delText>
        </w:r>
        <w:r w:rsidRPr="008C732F" w:rsidDel="00276C20">
          <w:rPr>
            <w:rFonts w:ascii="Cambria" w:hAnsi="Cambria"/>
            <w:noProof/>
          </w:rPr>
          <w:delText xml:space="preserve"> </w:delText>
        </w:r>
        <w:r w:rsidRPr="008C732F" w:rsidDel="00276C20">
          <w:rPr>
            <w:rFonts w:ascii="Cambria" w:hAnsi="Cambria"/>
            <w:b/>
            <w:noProof/>
          </w:rPr>
          <w:delText>30</w:delText>
        </w:r>
        <w:r w:rsidRPr="008C732F" w:rsidDel="00276C20">
          <w:rPr>
            <w:rFonts w:ascii="Cambria" w:hAnsi="Cambria"/>
            <w:noProof/>
          </w:rPr>
          <w:delText>: 6351–6361.</w:delText>
        </w:r>
      </w:del>
    </w:p>
    <w:p w:rsidR="003234B0" w:rsidRPr="008C732F" w:rsidDel="00276C20" w:rsidRDefault="003234B0" w:rsidP="008C732F">
      <w:pPr>
        <w:jc w:val="both"/>
        <w:rPr>
          <w:del w:id="4450" w:author="Ram Shrestha" w:date="2014-01-04T19:38:00Z"/>
          <w:rFonts w:ascii="Cambria" w:hAnsi="Cambria"/>
          <w:noProof/>
        </w:rPr>
      </w:pPr>
      <w:del w:id="4451" w:author="Ram Shrestha" w:date="2014-01-04T19:38:00Z">
        <w:r w:rsidRPr="008C732F" w:rsidDel="00276C20">
          <w:rPr>
            <w:rFonts w:ascii="Cambria" w:hAnsi="Cambria"/>
            <w:noProof/>
          </w:rPr>
          <w:delText xml:space="preserve">Jager, S, Kim, DY, Hultquist, JF, Shindo, K, LaRue, RS, Kwon, E, Li, M, Anderson, BD, Yen, L, Stanley, D, Mahon, C, Kane, J, Franks-Skiba, K, Cimermancic, P, Burlingame, A, Sali, A, Craik, CS, Harris, RS, Gross, JD, Krogan, NJ Vif hijacks CBF-beta to degrade APOBEC3G and promote HIV-1 infection. </w:delText>
        </w:r>
        <w:r w:rsidRPr="008C732F" w:rsidDel="00276C20">
          <w:rPr>
            <w:rFonts w:ascii="Cambria" w:hAnsi="Cambria"/>
            <w:i/>
            <w:noProof/>
          </w:rPr>
          <w:delText>Nature</w:delText>
        </w:r>
        <w:r w:rsidRPr="008C732F" w:rsidDel="00276C20">
          <w:rPr>
            <w:rFonts w:ascii="Cambria" w:hAnsi="Cambria"/>
            <w:noProof/>
          </w:rPr>
          <w:delText xml:space="preserve"> </w:delText>
        </w:r>
        <w:r w:rsidRPr="008C732F" w:rsidDel="00276C20">
          <w:rPr>
            <w:rFonts w:ascii="Cambria" w:hAnsi="Cambria"/>
            <w:b/>
            <w:noProof/>
          </w:rPr>
          <w:delText>481</w:delText>
        </w:r>
        <w:r w:rsidRPr="008C732F" w:rsidDel="00276C20">
          <w:rPr>
            <w:rFonts w:ascii="Cambria" w:hAnsi="Cambria"/>
            <w:noProof/>
          </w:rPr>
          <w:delText>: 371-375.</w:delText>
        </w:r>
      </w:del>
    </w:p>
    <w:p w:rsidR="003234B0" w:rsidRPr="008C732F" w:rsidDel="00276C20" w:rsidRDefault="003234B0" w:rsidP="008C732F">
      <w:pPr>
        <w:jc w:val="both"/>
        <w:rPr>
          <w:del w:id="4452" w:author="Ram Shrestha" w:date="2014-01-04T19:38:00Z"/>
          <w:rFonts w:ascii="Cambria" w:hAnsi="Cambria"/>
          <w:noProof/>
        </w:rPr>
      </w:pPr>
      <w:del w:id="4453" w:author="Ram Shrestha" w:date="2014-01-04T19:38:00Z">
        <w:r w:rsidRPr="008C732F" w:rsidDel="00276C20">
          <w:rPr>
            <w:rFonts w:ascii="Cambria" w:hAnsi="Cambria"/>
            <w:noProof/>
          </w:rPr>
          <w:delText xml:space="preserve">Jakobson, CG, Dinnar, U, Feinsod, M, Nemirovsky, Y (2002) Ion-sensitive field-effect transistors in standard CMOS fabricated by post processing. </w:delText>
        </w:r>
        <w:r w:rsidRPr="008C732F" w:rsidDel="00276C20">
          <w:rPr>
            <w:rFonts w:ascii="Cambria" w:hAnsi="Cambria"/>
            <w:i/>
            <w:noProof/>
          </w:rPr>
          <w:delText>IEEE Sensors Journal</w:delText>
        </w:r>
        <w:r w:rsidRPr="008C732F" w:rsidDel="00276C20">
          <w:rPr>
            <w:rFonts w:ascii="Cambria" w:hAnsi="Cambria"/>
            <w:noProof/>
          </w:rPr>
          <w:delText xml:space="preserve"> </w:delText>
        </w:r>
        <w:r w:rsidRPr="008C732F" w:rsidDel="00276C20">
          <w:rPr>
            <w:rFonts w:ascii="Cambria" w:hAnsi="Cambria"/>
            <w:b/>
            <w:noProof/>
          </w:rPr>
          <w:delText>2</w:delText>
        </w:r>
        <w:r w:rsidRPr="008C732F" w:rsidDel="00276C20">
          <w:rPr>
            <w:rFonts w:ascii="Cambria" w:hAnsi="Cambria"/>
            <w:noProof/>
          </w:rPr>
          <w:delText>: 279-287.</w:delText>
        </w:r>
      </w:del>
    </w:p>
    <w:p w:rsidR="003234B0" w:rsidRPr="008C732F" w:rsidDel="00276C20" w:rsidRDefault="003234B0" w:rsidP="008C732F">
      <w:pPr>
        <w:jc w:val="both"/>
        <w:rPr>
          <w:del w:id="4454" w:author="Ram Shrestha" w:date="2014-01-04T19:38:00Z"/>
          <w:rFonts w:ascii="Cambria" w:hAnsi="Cambria"/>
          <w:noProof/>
        </w:rPr>
      </w:pPr>
      <w:del w:id="4455" w:author="Ram Shrestha" w:date="2014-01-04T19:38:00Z">
        <w:r w:rsidRPr="008C732F" w:rsidDel="00276C20">
          <w:rPr>
            <w:rFonts w:ascii="Cambria" w:hAnsi="Cambria"/>
            <w:noProof/>
          </w:rPr>
          <w:delText xml:space="preserve">Japour, AJ, Welles, S, D'Aquila, RT, Johnson, VA, Richman, DD, Coombs, RW, Reichelderfer, PS, Kahn, JO, Crumpacker, CS, Kuritzkes, DR (1995) Prevalence and clinical significance of zidovudine resistance mutations in human immunodeficiency virus isolated from patients after long-term zidovudine treatment. AIDS Clinical Trials Group 116B/117 Study Team and the Virology Committee Resistance Working Group. </w:delText>
        </w:r>
        <w:r w:rsidRPr="008C732F" w:rsidDel="00276C20">
          <w:rPr>
            <w:rFonts w:ascii="Cambria" w:hAnsi="Cambria"/>
            <w:i/>
            <w:noProof/>
          </w:rPr>
          <w:delText>J Infect Dis</w:delText>
        </w:r>
        <w:r w:rsidRPr="008C732F" w:rsidDel="00276C20">
          <w:rPr>
            <w:rFonts w:ascii="Cambria" w:hAnsi="Cambria"/>
            <w:noProof/>
          </w:rPr>
          <w:delText xml:space="preserve"> </w:delText>
        </w:r>
        <w:r w:rsidRPr="008C732F" w:rsidDel="00276C20">
          <w:rPr>
            <w:rFonts w:ascii="Cambria" w:hAnsi="Cambria"/>
            <w:b/>
            <w:noProof/>
          </w:rPr>
          <w:delText>171</w:delText>
        </w:r>
        <w:r w:rsidRPr="008C732F" w:rsidDel="00276C20">
          <w:rPr>
            <w:rFonts w:ascii="Cambria" w:hAnsi="Cambria"/>
            <w:noProof/>
          </w:rPr>
          <w:delText>: 1172-1179.</w:delText>
        </w:r>
      </w:del>
    </w:p>
    <w:p w:rsidR="003234B0" w:rsidRPr="008C732F" w:rsidDel="00276C20" w:rsidRDefault="003234B0" w:rsidP="008C732F">
      <w:pPr>
        <w:jc w:val="both"/>
        <w:rPr>
          <w:del w:id="4456" w:author="Ram Shrestha" w:date="2014-01-04T19:38:00Z"/>
          <w:rFonts w:ascii="Cambria" w:hAnsi="Cambria"/>
          <w:noProof/>
        </w:rPr>
      </w:pPr>
      <w:del w:id="4457" w:author="Ram Shrestha" w:date="2014-01-04T19:38:00Z">
        <w:r w:rsidRPr="008C732F" w:rsidDel="00276C20">
          <w:rPr>
            <w:rFonts w:ascii="Cambria" w:hAnsi="Cambria"/>
            <w:noProof/>
          </w:rPr>
          <w:delText xml:space="preserve">Ji, H, Li, Y, Graham, M, Liang, BB, Pilon, R, Tyson, S, Peters, G, Tyler, S, Merks, H, Bertagnolio, S, Soto-Ramirez, L, Sandstrom, P, Brooks, J (2011) Next-generation sequencing of dried blood spot specimens: a novel approach to HIV drug-resistance surveillance. </w:delText>
        </w:r>
        <w:r w:rsidRPr="008C732F" w:rsidDel="00276C20">
          <w:rPr>
            <w:rFonts w:ascii="Cambria" w:hAnsi="Cambria"/>
            <w:i/>
            <w:noProof/>
          </w:rPr>
          <w:delText>Antivir Ther</w:delText>
        </w:r>
        <w:r w:rsidRPr="008C732F" w:rsidDel="00276C20">
          <w:rPr>
            <w:rFonts w:ascii="Cambria" w:hAnsi="Cambria"/>
            <w:noProof/>
          </w:rPr>
          <w:delText xml:space="preserve"> </w:delText>
        </w:r>
        <w:r w:rsidRPr="008C732F" w:rsidDel="00276C20">
          <w:rPr>
            <w:rFonts w:ascii="Cambria" w:hAnsi="Cambria"/>
            <w:b/>
            <w:noProof/>
          </w:rPr>
          <w:delText>16</w:delText>
        </w:r>
        <w:r w:rsidRPr="008C732F" w:rsidDel="00276C20">
          <w:rPr>
            <w:rFonts w:ascii="Cambria" w:hAnsi="Cambria"/>
            <w:noProof/>
          </w:rPr>
          <w:delText>: 871-878.</w:delText>
        </w:r>
      </w:del>
    </w:p>
    <w:p w:rsidR="003234B0" w:rsidRPr="008C732F" w:rsidDel="00276C20" w:rsidRDefault="003234B0" w:rsidP="008C732F">
      <w:pPr>
        <w:jc w:val="both"/>
        <w:rPr>
          <w:del w:id="4458" w:author="Ram Shrestha" w:date="2014-01-04T19:38:00Z"/>
          <w:rFonts w:ascii="Cambria" w:hAnsi="Cambria"/>
          <w:noProof/>
        </w:rPr>
      </w:pPr>
      <w:del w:id="4459" w:author="Ram Shrestha" w:date="2014-01-04T19:38:00Z">
        <w:r w:rsidRPr="008C732F" w:rsidDel="00276C20">
          <w:rPr>
            <w:rFonts w:ascii="Cambria" w:hAnsi="Cambria"/>
            <w:noProof/>
          </w:rPr>
          <w:delText xml:space="preserve">Johnson, JA, Geretti, AM (2010) Low-frequency HIV-1 drug resistance mutations can be clinically significant but must be interpreted with caution. </w:delText>
        </w:r>
        <w:r w:rsidRPr="008C732F" w:rsidDel="00276C20">
          <w:rPr>
            <w:rFonts w:ascii="Cambria" w:hAnsi="Cambria"/>
            <w:i/>
            <w:noProof/>
          </w:rPr>
          <w:delText>J Antimicrob Chemother</w:delText>
        </w:r>
        <w:r w:rsidRPr="008C732F" w:rsidDel="00276C20">
          <w:rPr>
            <w:rFonts w:ascii="Cambria" w:hAnsi="Cambria"/>
            <w:noProof/>
          </w:rPr>
          <w:delText xml:space="preserve"> </w:delText>
        </w:r>
        <w:r w:rsidRPr="008C732F" w:rsidDel="00276C20">
          <w:rPr>
            <w:rFonts w:ascii="Cambria" w:hAnsi="Cambria"/>
            <w:b/>
            <w:noProof/>
          </w:rPr>
          <w:delText>65</w:delText>
        </w:r>
        <w:r w:rsidRPr="008C732F" w:rsidDel="00276C20">
          <w:rPr>
            <w:rFonts w:ascii="Cambria" w:hAnsi="Cambria"/>
            <w:noProof/>
          </w:rPr>
          <w:delText>: 1322-1326.</w:delText>
        </w:r>
      </w:del>
    </w:p>
    <w:p w:rsidR="003234B0" w:rsidRPr="008C732F" w:rsidDel="00276C20" w:rsidRDefault="003234B0" w:rsidP="008C732F">
      <w:pPr>
        <w:jc w:val="both"/>
        <w:rPr>
          <w:del w:id="4460" w:author="Ram Shrestha" w:date="2014-01-04T19:38:00Z"/>
          <w:rFonts w:ascii="Cambria" w:hAnsi="Cambria"/>
          <w:noProof/>
        </w:rPr>
      </w:pPr>
      <w:del w:id="4461" w:author="Ram Shrestha" w:date="2014-01-04T19:38:00Z">
        <w:r w:rsidRPr="008C732F" w:rsidDel="00276C20">
          <w:rPr>
            <w:rFonts w:ascii="Cambria" w:hAnsi="Cambria"/>
            <w:noProof/>
          </w:rPr>
          <w:delText xml:space="preserve">Jowett, JB, Planelles, V, Poon, B, Shah, NP, Chen, M-L, Chen, IS (1995) The human immunodeficiency virus type 1 vpr gene arrests infected T cells in the G2+ M phase of the cell cycle. </w:delText>
        </w:r>
        <w:r w:rsidRPr="008C732F" w:rsidDel="00276C20">
          <w:rPr>
            <w:rFonts w:ascii="Cambria" w:hAnsi="Cambria"/>
            <w:i/>
            <w:noProof/>
          </w:rPr>
          <w:delText>Journal of virology</w:delText>
        </w:r>
        <w:r w:rsidRPr="008C732F" w:rsidDel="00276C20">
          <w:rPr>
            <w:rFonts w:ascii="Cambria" w:hAnsi="Cambria"/>
            <w:noProof/>
          </w:rPr>
          <w:delText xml:space="preserve"> </w:delText>
        </w:r>
        <w:r w:rsidRPr="008C732F" w:rsidDel="00276C20">
          <w:rPr>
            <w:rFonts w:ascii="Cambria" w:hAnsi="Cambria"/>
            <w:b/>
            <w:noProof/>
          </w:rPr>
          <w:delText>69</w:delText>
        </w:r>
        <w:r w:rsidRPr="008C732F" w:rsidDel="00276C20">
          <w:rPr>
            <w:rFonts w:ascii="Cambria" w:hAnsi="Cambria"/>
            <w:noProof/>
          </w:rPr>
          <w:delText>: 6304–6313.</w:delText>
        </w:r>
      </w:del>
    </w:p>
    <w:p w:rsidR="003234B0" w:rsidRPr="008C732F" w:rsidDel="00276C20" w:rsidRDefault="003234B0" w:rsidP="008C732F">
      <w:pPr>
        <w:jc w:val="both"/>
        <w:rPr>
          <w:del w:id="4462" w:author="Ram Shrestha" w:date="2014-01-04T19:38:00Z"/>
          <w:rFonts w:ascii="Cambria" w:hAnsi="Cambria"/>
          <w:noProof/>
        </w:rPr>
      </w:pPr>
      <w:del w:id="4463" w:author="Ram Shrestha" w:date="2014-01-04T19:38:00Z">
        <w:r w:rsidRPr="008C732F" w:rsidDel="00276C20">
          <w:rPr>
            <w:rFonts w:ascii="Cambria" w:hAnsi="Cambria"/>
            <w:noProof/>
          </w:rPr>
          <w:delText xml:space="preserve">Kahn, JO, Lagakos, SW, Richman, DD, Cross, A, Pettinelli, C, Liou, SH, Brown, M, Volberding, PA, Crumpacker, CS, Beall, G, et al. (1992) A controlled trial comparing continued zidovudine with didanosine in human immunodeficiency virus infection. The NIAID AIDS Clinical Trials Group. </w:delText>
        </w:r>
        <w:r w:rsidRPr="008C732F" w:rsidDel="00276C20">
          <w:rPr>
            <w:rFonts w:ascii="Cambria" w:hAnsi="Cambria"/>
            <w:i/>
            <w:noProof/>
          </w:rPr>
          <w:delText>N Engl J Med</w:delText>
        </w:r>
        <w:r w:rsidRPr="008C732F" w:rsidDel="00276C20">
          <w:rPr>
            <w:rFonts w:ascii="Cambria" w:hAnsi="Cambria"/>
            <w:noProof/>
          </w:rPr>
          <w:delText xml:space="preserve"> </w:delText>
        </w:r>
        <w:r w:rsidRPr="008C732F" w:rsidDel="00276C20">
          <w:rPr>
            <w:rFonts w:ascii="Cambria" w:hAnsi="Cambria"/>
            <w:b/>
            <w:noProof/>
          </w:rPr>
          <w:delText>327</w:delText>
        </w:r>
        <w:r w:rsidRPr="008C732F" w:rsidDel="00276C20">
          <w:rPr>
            <w:rFonts w:ascii="Cambria" w:hAnsi="Cambria"/>
            <w:noProof/>
          </w:rPr>
          <w:delText>: 581-587.</w:delText>
        </w:r>
      </w:del>
    </w:p>
    <w:p w:rsidR="003234B0" w:rsidRPr="008C732F" w:rsidDel="00276C20" w:rsidRDefault="003234B0" w:rsidP="008C732F">
      <w:pPr>
        <w:jc w:val="both"/>
        <w:rPr>
          <w:del w:id="4464" w:author="Ram Shrestha" w:date="2014-01-04T19:38:00Z"/>
          <w:rFonts w:ascii="Cambria" w:hAnsi="Cambria"/>
          <w:noProof/>
        </w:rPr>
      </w:pPr>
      <w:del w:id="4465" w:author="Ram Shrestha" w:date="2014-01-04T19:38:00Z">
        <w:r w:rsidRPr="008C732F" w:rsidDel="00276C20">
          <w:rPr>
            <w:rFonts w:ascii="Cambria" w:hAnsi="Cambria"/>
            <w:noProof/>
          </w:rPr>
          <w:delText xml:space="preserve">Kanagawa, T (2003) Bias and artifacts in multitemplate polymerase chain reactions (PCR). </w:delText>
        </w:r>
        <w:r w:rsidRPr="008C732F" w:rsidDel="00276C20">
          <w:rPr>
            <w:rFonts w:ascii="Cambria" w:hAnsi="Cambria"/>
            <w:i/>
            <w:noProof/>
          </w:rPr>
          <w:delText>J Biosci Bioeng</w:delText>
        </w:r>
        <w:r w:rsidRPr="008C732F" w:rsidDel="00276C20">
          <w:rPr>
            <w:rFonts w:ascii="Cambria" w:hAnsi="Cambria"/>
            <w:noProof/>
          </w:rPr>
          <w:delText xml:space="preserve"> </w:delText>
        </w:r>
        <w:r w:rsidRPr="008C732F" w:rsidDel="00276C20">
          <w:rPr>
            <w:rFonts w:ascii="Cambria" w:hAnsi="Cambria"/>
            <w:b/>
            <w:noProof/>
          </w:rPr>
          <w:delText>96</w:delText>
        </w:r>
        <w:r w:rsidRPr="008C732F" w:rsidDel="00276C20">
          <w:rPr>
            <w:rFonts w:ascii="Cambria" w:hAnsi="Cambria"/>
            <w:noProof/>
          </w:rPr>
          <w:delText>: 317-323.</w:delText>
        </w:r>
      </w:del>
    </w:p>
    <w:p w:rsidR="003234B0" w:rsidRPr="008C732F" w:rsidDel="00276C20" w:rsidRDefault="003234B0" w:rsidP="008C732F">
      <w:pPr>
        <w:jc w:val="both"/>
        <w:rPr>
          <w:del w:id="4466" w:author="Ram Shrestha" w:date="2014-01-04T19:38:00Z"/>
          <w:rFonts w:ascii="Cambria" w:hAnsi="Cambria"/>
          <w:noProof/>
        </w:rPr>
      </w:pPr>
      <w:del w:id="4467" w:author="Ram Shrestha" w:date="2014-01-04T19:38:00Z">
        <w:r w:rsidRPr="008C732F" w:rsidDel="00276C20">
          <w:rPr>
            <w:rFonts w:ascii="Cambria" w:hAnsi="Cambria"/>
            <w:noProof/>
          </w:rPr>
          <w:delText xml:space="preserve">Karacostas, V, Wolffe, EJ, Nagashima, K, Gonda, MA, Moss, B (1993) Overexpression of the HIV-1 gag-pol polyprotein results in intracellular activation of HIV-1 protease and inhibition of assembly and budding of virus-like particles. </w:delText>
        </w:r>
        <w:r w:rsidRPr="008C732F" w:rsidDel="00276C20">
          <w:rPr>
            <w:rFonts w:ascii="Cambria" w:hAnsi="Cambria"/>
            <w:i/>
            <w:noProof/>
          </w:rPr>
          <w:delText>Virology</w:delText>
        </w:r>
        <w:r w:rsidRPr="008C732F" w:rsidDel="00276C20">
          <w:rPr>
            <w:rFonts w:ascii="Cambria" w:hAnsi="Cambria"/>
            <w:noProof/>
          </w:rPr>
          <w:delText xml:space="preserve"> </w:delText>
        </w:r>
        <w:r w:rsidRPr="008C732F" w:rsidDel="00276C20">
          <w:rPr>
            <w:rFonts w:ascii="Cambria" w:hAnsi="Cambria"/>
            <w:b/>
            <w:noProof/>
          </w:rPr>
          <w:delText>193</w:delText>
        </w:r>
        <w:r w:rsidRPr="008C732F" w:rsidDel="00276C20">
          <w:rPr>
            <w:rFonts w:ascii="Cambria" w:hAnsi="Cambria"/>
            <w:noProof/>
          </w:rPr>
          <w:delText>: 661–671.</w:delText>
        </w:r>
      </w:del>
    </w:p>
    <w:p w:rsidR="003234B0" w:rsidRPr="008C732F" w:rsidDel="00276C20" w:rsidRDefault="003234B0" w:rsidP="008C732F">
      <w:pPr>
        <w:jc w:val="both"/>
        <w:rPr>
          <w:del w:id="4468" w:author="Ram Shrestha" w:date="2014-01-04T19:38:00Z"/>
          <w:rFonts w:ascii="Cambria" w:hAnsi="Cambria"/>
          <w:noProof/>
        </w:rPr>
      </w:pPr>
      <w:del w:id="4469" w:author="Ram Shrestha" w:date="2014-01-04T19:38:00Z">
        <w:r w:rsidRPr="008C732F" w:rsidDel="00276C20">
          <w:rPr>
            <w:rFonts w:ascii="Cambria" w:hAnsi="Cambria"/>
            <w:noProof/>
          </w:rPr>
          <w:delText xml:space="preserve">Karn, J, Stoltzfus, CM Transcriptional and posttranscriptional regulation of HIV-1 gene expression. </w:delText>
        </w:r>
        <w:r w:rsidRPr="008C732F" w:rsidDel="00276C20">
          <w:rPr>
            <w:rFonts w:ascii="Cambria" w:hAnsi="Cambria"/>
            <w:i/>
            <w:noProof/>
          </w:rPr>
          <w:delText>Cold Spring Harbor Perspectives in Medicine</w:delText>
        </w:r>
        <w:r w:rsidRPr="008C732F" w:rsidDel="00276C20">
          <w:rPr>
            <w:rFonts w:ascii="Cambria" w:hAnsi="Cambria"/>
            <w:noProof/>
          </w:rPr>
          <w:delText xml:space="preserve"> </w:delText>
        </w:r>
        <w:r w:rsidRPr="008C732F" w:rsidDel="00276C20">
          <w:rPr>
            <w:rFonts w:ascii="Cambria" w:hAnsi="Cambria"/>
            <w:b/>
            <w:noProof/>
          </w:rPr>
          <w:delText>2</w:delText>
        </w:r>
        <w:r w:rsidRPr="008C732F" w:rsidDel="00276C20">
          <w:rPr>
            <w:rFonts w:ascii="Cambria" w:hAnsi="Cambria"/>
            <w:noProof/>
          </w:rPr>
          <w:delText>.</w:delText>
        </w:r>
      </w:del>
    </w:p>
    <w:p w:rsidR="003234B0" w:rsidRPr="008C732F" w:rsidDel="00276C20" w:rsidRDefault="003234B0" w:rsidP="008C732F">
      <w:pPr>
        <w:jc w:val="both"/>
        <w:rPr>
          <w:del w:id="4470" w:author="Ram Shrestha" w:date="2014-01-04T19:38:00Z"/>
          <w:rFonts w:ascii="Cambria" w:hAnsi="Cambria"/>
          <w:noProof/>
        </w:rPr>
      </w:pPr>
      <w:del w:id="4471" w:author="Ram Shrestha" w:date="2014-01-04T19:38:00Z">
        <w:r w:rsidRPr="008C732F" w:rsidDel="00276C20">
          <w:rPr>
            <w:rFonts w:ascii="Cambria" w:hAnsi="Cambria"/>
            <w:noProof/>
          </w:rPr>
          <w:delText xml:space="preserve">Keele, BF, Giorgi, EE, Salazar-Gonzalez, JF, Decker, JM, Pham, KT, Salazar, MG, Sun, C, Grayson, T, Wang, S, Li, H, Wei, X, Jiang, C, Kirchherr, JL, Gao, F, Anderson, JA, Ping, LH, Swanstrom, R, Tomaras, GD, Blattner, WA, Goepfert, PA, Kilby, JM, Saag, MS, Delwart, EL, Busch, MP, Cohen, MS, Montefiori, DC, Haynes, BF, Gaschen, B, Athreya, GS, Lee, HY, Wood, N, Seoighe, C, Perelson, AS, Bhattacharya, T, Korber, BT, Hahn, BH, Shaw, GM (2008) Identification and characterization of transmitted and early founder virus envelopes in primary HIV-1 infection. </w:delText>
        </w:r>
        <w:r w:rsidRPr="008C732F" w:rsidDel="00276C20">
          <w:rPr>
            <w:rFonts w:ascii="Cambria" w:hAnsi="Cambria"/>
            <w:i/>
            <w:noProof/>
          </w:rPr>
          <w:delText>Proc Natl Acad Sci U S A</w:delText>
        </w:r>
        <w:r w:rsidRPr="008C732F" w:rsidDel="00276C20">
          <w:rPr>
            <w:rFonts w:ascii="Cambria" w:hAnsi="Cambria"/>
            <w:noProof/>
          </w:rPr>
          <w:delText xml:space="preserve"> </w:delText>
        </w:r>
        <w:r w:rsidRPr="008C732F" w:rsidDel="00276C20">
          <w:rPr>
            <w:rFonts w:ascii="Cambria" w:hAnsi="Cambria"/>
            <w:b/>
            <w:noProof/>
          </w:rPr>
          <w:delText>105</w:delText>
        </w:r>
        <w:r w:rsidRPr="008C732F" w:rsidDel="00276C20">
          <w:rPr>
            <w:rFonts w:ascii="Cambria" w:hAnsi="Cambria"/>
            <w:noProof/>
          </w:rPr>
          <w:delText>: 7552-7557.</w:delText>
        </w:r>
      </w:del>
    </w:p>
    <w:p w:rsidR="003234B0" w:rsidRPr="008C732F" w:rsidDel="00276C20" w:rsidRDefault="003234B0" w:rsidP="008C732F">
      <w:pPr>
        <w:jc w:val="both"/>
        <w:rPr>
          <w:del w:id="4472" w:author="Ram Shrestha" w:date="2014-01-04T19:38:00Z"/>
          <w:rFonts w:ascii="Cambria" w:hAnsi="Cambria"/>
          <w:noProof/>
        </w:rPr>
      </w:pPr>
      <w:del w:id="4473" w:author="Ram Shrestha" w:date="2014-01-04T19:38:00Z">
        <w:r w:rsidRPr="008C732F" w:rsidDel="00276C20">
          <w:rPr>
            <w:rFonts w:ascii="Cambria" w:hAnsi="Cambria"/>
            <w:noProof/>
          </w:rPr>
          <w:delText xml:space="preserve">Kellam, P, Boucher, CA, Tijnagel, JM, Larder, BA (1994) Zidovudine treatment results in the selection of human immunodeficiency virus type 1 variants whose genotypes confer increasing levels of drug resistance. </w:delText>
        </w:r>
        <w:r w:rsidRPr="008C732F" w:rsidDel="00276C20">
          <w:rPr>
            <w:rFonts w:ascii="Cambria" w:hAnsi="Cambria"/>
            <w:i/>
            <w:noProof/>
          </w:rPr>
          <w:delText>J Gen Virol</w:delText>
        </w:r>
        <w:r w:rsidRPr="008C732F" w:rsidDel="00276C20">
          <w:rPr>
            <w:rFonts w:ascii="Cambria" w:hAnsi="Cambria"/>
            <w:noProof/>
          </w:rPr>
          <w:delText xml:space="preserve"> </w:delText>
        </w:r>
        <w:r w:rsidRPr="008C732F" w:rsidDel="00276C20">
          <w:rPr>
            <w:rFonts w:ascii="Cambria" w:hAnsi="Cambria"/>
            <w:b/>
            <w:noProof/>
          </w:rPr>
          <w:delText>75 ( Pt 2)</w:delText>
        </w:r>
        <w:r w:rsidRPr="008C732F" w:rsidDel="00276C20">
          <w:rPr>
            <w:rFonts w:ascii="Cambria" w:hAnsi="Cambria"/>
            <w:noProof/>
          </w:rPr>
          <w:delText>: 341-351.</w:delText>
        </w:r>
      </w:del>
    </w:p>
    <w:p w:rsidR="003234B0" w:rsidRPr="008C732F" w:rsidDel="00276C20" w:rsidRDefault="003234B0" w:rsidP="008C732F">
      <w:pPr>
        <w:jc w:val="both"/>
        <w:rPr>
          <w:del w:id="4474" w:author="Ram Shrestha" w:date="2014-01-04T19:38:00Z"/>
          <w:rFonts w:ascii="Cambria" w:hAnsi="Cambria"/>
          <w:noProof/>
        </w:rPr>
      </w:pPr>
      <w:del w:id="4475" w:author="Ram Shrestha" w:date="2014-01-04T19:38:00Z">
        <w:r w:rsidRPr="008C732F" w:rsidDel="00276C20">
          <w:rPr>
            <w:rFonts w:ascii="Cambria" w:hAnsi="Cambria"/>
            <w:noProof/>
          </w:rPr>
          <w:delText xml:space="preserve">Kellam, P, Larder, BA (1994) Recombinant virus assay: a rapid, phenotypic assay for assessment of drug susceptibility of human immunodeficiency virus type 1 isolates. </w:delText>
        </w:r>
        <w:r w:rsidRPr="008C732F" w:rsidDel="00276C20">
          <w:rPr>
            <w:rFonts w:ascii="Cambria" w:hAnsi="Cambria"/>
            <w:i/>
            <w:noProof/>
          </w:rPr>
          <w:delText>Antimicrob Agents Chemother</w:delText>
        </w:r>
        <w:r w:rsidRPr="008C732F" w:rsidDel="00276C20">
          <w:rPr>
            <w:rFonts w:ascii="Cambria" w:hAnsi="Cambria"/>
            <w:noProof/>
          </w:rPr>
          <w:delText xml:space="preserve"> </w:delText>
        </w:r>
        <w:r w:rsidRPr="008C732F" w:rsidDel="00276C20">
          <w:rPr>
            <w:rFonts w:ascii="Cambria" w:hAnsi="Cambria"/>
            <w:b/>
            <w:noProof/>
          </w:rPr>
          <w:delText>38</w:delText>
        </w:r>
        <w:r w:rsidRPr="008C732F" w:rsidDel="00276C20">
          <w:rPr>
            <w:rFonts w:ascii="Cambria" w:hAnsi="Cambria"/>
            <w:noProof/>
          </w:rPr>
          <w:delText>: 23-30.</w:delText>
        </w:r>
      </w:del>
    </w:p>
    <w:p w:rsidR="003234B0" w:rsidRPr="008C732F" w:rsidDel="00276C20" w:rsidRDefault="003234B0" w:rsidP="008C732F">
      <w:pPr>
        <w:jc w:val="both"/>
        <w:rPr>
          <w:del w:id="4476" w:author="Ram Shrestha" w:date="2014-01-04T19:38:00Z"/>
          <w:rFonts w:ascii="Cambria" w:hAnsi="Cambria"/>
          <w:noProof/>
        </w:rPr>
      </w:pPr>
      <w:del w:id="4477" w:author="Ram Shrestha" w:date="2014-01-04T19:38:00Z">
        <w:r w:rsidRPr="008C732F" w:rsidDel="00276C20">
          <w:rPr>
            <w:rFonts w:ascii="Cambria" w:hAnsi="Cambria"/>
            <w:noProof/>
          </w:rPr>
          <w:delText xml:space="preserve">Kliger, Y, Aharoni, A, Rapaport, D, Jones, P, Blumenthal, R, Shai, Y (1997) Fusion peptides derived from the HIV type 1 glycoprotein 41 associate within phospholipid membranes and inhibit cell-cell Fusion. Structure-function study. </w:delText>
        </w:r>
        <w:r w:rsidRPr="008C732F" w:rsidDel="00276C20">
          <w:rPr>
            <w:rFonts w:ascii="Cambria" w:hAnsi="Cambria"/>
            <w:i/>
            <w:noProof/>
          </w:rPr>
          <w:delText>J Biol Chem</w:delText>
        </w:r>
        <w:r w:rsidRPr="008C732F" w:rsidDel="00276C20">
          <w:rPr>
            <w:rFonts w:ascii="Cambria" w:hAnsi="Cambria"/>
            <w:noProof/>
          </w:rPr>
          <w:delText xml:space="preserve"> </w:delText>
        </w:r>
        <w:r w:rsidRPr="008C732F" w:rsidDel="00276C20">
          <w:rPr>
            <w:rFonts w:ascii="Cambria" w:hAnsi="Cambria"/>
            <w:b/>
            <w:noProof/>
          </w:rPr>
          <w:delText>272</w:delText>
        </w:r>
        <w:r w:rsidRPr="008C732F" w:rsidDel="00276C20">
          <w:rPr>
            <w:rFonts w:ascii="Cambria" w:hAnsi="Cambria"/>
            <w:noProof/>
          </w:rPr>
          <w:delText>: 13496-13505.</w:delText>
        </w:r>
      </w:del>
    </w:p>
    <w:p w:rsidR="003234B0" w:rsidRPr="008C732F" w:rsidDel="00276C20" w:rsidRDefault="003234B0" w:rsidP="008C732F">
      <w:pPr>
        <w:jc w:val="both"/>
        <w:rPr>
          <w:del w:id="4478" w:author="Ram Shrestha" w:date="2014-01-04T19:38:00Z"/>
          <w:rFonts w:ascii="Cambria" w:hAnsi="Cambria"/>
          <w:noProof/>
        </w:rPr>
      </w:pPr>
      <w:del w:id="4479" w:author="Ram Shrestha" w:date="2014-01-04T19:38:00Z">
        <w:r w:rsidRPr="008C732F" w:rsidDel="00276C20">
          <w:rPr>
            <w:rFonts w:ascii="Cambria" w:hAnsi="Cambria"/>
            <w:noProof/>
          </w:rPr>
          <w:delText xml:space="preserve">Klimkait, T, Strebel, K, Hoggan, MD, Martin, MA, Orenstein, JM (1990) The human immunodeficiency virus type 1-specific protein vpu is required for efficient virus maturation and release. </w:delText>
        </w:r>
        <w:r w:rsidRPr="008C732F" w:rsidDel="00276C20">
          <w:rPr>
            <w:rFonts w:ascii="Cambria" w:hAnsi="Cambria"/>
            <w:i/>
            <w:noProof/>
          </w:rPr>
          <w:delText>Journal of Virology</w:delText>
        </w:r>
        <w:r w:rsidRPr="008C732F" w:rsidDel="00276C20">
          <w:rPr>
            <w:rFonts w:ascii="Cambria" w:hAnsi="Cambria"/>
            <w:noProof/>
          </w:rPr>
          <w:delText xml:space="preserve"> </w:delText>
        </w:r>
        <w:r w:rsidRPr="008C732F" w:rsidDel="00276C20">
          <w:rPr>
            <w:rFonts w:ascii="Cambria" w:hAnsi="Cambria"/>
            <w:b/>
            <w:noProof/>
          </w:rPr>
          <w:delText>64</w:delText>
        </w:r>
        <w:r w:rsidRPr="008C732F" w:rsidDel="00276C20">
          <w:rPr>
            <w:rFonts w:ascii="Cambria" w:hAnsi="Cambria"/>
            <w:noProof/>
          </w:rPr>
          <w:delText>: 621-629.</w:delText>
        </w:r>
      </w:del>
    </w:p>
    <w:p w:rsidR="003234B0" w:rsidRPr="008C732F" w:rsidDel="00276C20" w:rsidRDefault="003234B0" w:rsidP="008C732F">
      <w:pPr>
        <w:jc w:val="both"/>
        <w:rPr>
          <w:del w:id="4480" w:author="Ram Shrestha" w:date="2014-01-04T19:38:00Z"/>
          <w:rFonts w:ascii="Cambria" w:hAnsi="Cambria"/>
          <w:noProof/>
        </w:rPr>
      </w:pPr>
      <w:del w:id="4481" w:author="Ram Shrestha" w:date="2014-01-04T19:38:00Z">
        <w:r w:rsidRPr="008C732F" w:rsidDel="00276C20">
          <w:rPr>
            <w:rFonts w:ascii="Cambria" w:hAnsi="Cambria"/>
            <w:noProof/>
          </w:rPr>
          <w:delText xml:space="preserve">Koch, MA, Volberding, PA, Lagakos, SW, Booth, DK, Pettinelli, C, Myers, MW (1992) Toxic effects of zidovudine in asymptomatic human immunodeficiency virus-infected individuals with CD4+ cell counts of 0.50 x 10(9)/L or less. Detailed and updated results from protocol 019 of the AIDS Clinical Trials Group. </w:delText>
        </w:r>
        <w:r w:rsidRPr="008C732F" w:rsidDel="00276C20">
          <w:rPr>
            <w:rFonts w:ascii="Cambria" w:hAnsi="Cambria"/>
            <w:i/>
            <w:noProof/>
          </w:rPr>
          <w:delText>Arch Intern Med</w:delText>
        </w:r>
        <w:r w:rsidRPr="008C732F" w:rsidDel="00276C20">
          <w:rPr>
            <w:rFonts w:ascii="Cambria" w:hAnsi="Cambria"/>
            <w:noProof/>
          </w:rPr>
          <w:delText xml:space="preserve"> </w:delText>
        </w:r>
        <w:r w:rsidRPr="008C732F" w:rsidDel="00276C20">
          <w:rPr>
            <w:rFonts w:ascii="Cambria" w:hAnsi="Cambria"/>
            <w:b/>
            <w:noProof/>
          </w:rPr>
          <w:delText>152</w:delText>
        </w:r>
        <w:r w:rsidRPr="008C732F" w:rsidDel="00276C20">
          <w:rPr>
            <w:rFonts w:ascii="Cambria" w:hAnsi="Cambria"/>
            <w:noProof/>
          </w:rPr>
          <w:delText>: 2286-2292.</w:delText>
        </w:r>
      </w:del>
    </w:p>
    <w:p w:rsidR="003234B0" w:rsidRPr="008C732F" w:rsidDel="00276C20" w:rsidRDefault="003234B0" w:rsidP="008C732F">
      <w:pPr>
        <w:jc w:val="both"/>
        <w:rPr>
          <w:del w:id="4482" w:author="Ram Shrestha" w:date="2014-01-04T19:38:00Z"/>
          <w:rFonts w:ascii="Cambria" w:hAnsi="Cambria"/>
          <w:noProof/>
        </w:rPr>
      </w:pPr>
      <w:del w:id="4483" w:author="Ram Shrestha" w:date="2014-01-04T19:38:00Z">
        <w:r w:rsidRPr="008C732F" w:rsidDel="00276C20">
          <w:rPr>
            <w:rFonts w:ascii="Cambria" w:hAnsi="Cambria"/>
            <w:noProof/>
          </w:rPr>
          <w:delText xml:space="preserve">Korber, B, Gaschen, B, Yusim, K, Thakallapally, R, Kesmir, C, Detours, V (2001) Evolutionary and immunological implications of contemporary HIV-1 variation. </w:delText>
        </w:r>
        <w:r w:rsidRPr="008C732F" w:rsidDel="00276C20">
          <w:rPr>
            <w:rFonts w:ascii="Cambria" w:hAnsi="Cambria"/>
            <w:i/>
            <w:noProof/>
          </w:rPr>
          <w:delText>British Medical Bulletin</w:delText>
        </w:r>
        <w:r w:rsidRPr="008C732F" w:rsidDel="00276C20">
          <w:rPr>
            <w:rFonts w:ascii="Cambria" w:hAnsi="Cambria"/>
            <w:noProof/>
          </w:rPr>
          <w:delText xml:space="preserve"> </w:delText>
        </w:r>
        <w:r w:rsidRPr="008C732F" w:rsidDel="00276C20">
          <w:rPr>
            <w:rFonts w:ascii="Cambria" w:hAnsi="Cambria"/>
            <w:b/>
            <w:noProof/>
          </w:rPr>
          <w:delText>58</w:delText>
        </w:r>
        <w:r w:rsidRPr="008C732F" w:rsidDel="00276C20">
          <w:rPr>
            <w:rFonts w:ascii="Cambria" w:hAnsi="Cambria"/>
            <w:noProof/>
          </w:rPr>
          <w:delText>: 19-42.</w:delText>
        </w:r>
      </w:del>
    </w:p>
    <w:p w:rsidR="003234B0" w:rsidRPr="008C732F" w:rsidDel="00276C20" w:rsidRDefault="003234B0" w:rsidP="008C732F">
      <w:pPr>
        <w:jc w:val="both"/>
        <w:rPr>
          <w:del w:id="4484" w:author="Ram Shrestha" w:date="2014-01-04T19:38:00Z"/>
          <w:rFonts w:ascii="Cambria" w:hAnsi="Cambria"/>
          <w:noProof/>
        </w:rPr>
      </w:pPr>
      <w:del w:id="4485" w:author="Ram Shrestha" w:date="2014-01-04T19:38:00Z">
        <w:r w:rsidRPr="008C732F" w:rsidDel="00276C20">
          <w:rPr>
            <w:rFonts w:ascii="Cambria" w:hAnsi="Cambria"/>
            <w:noProof/>
          </w:rPr>
          <w:delText xml:space="preserve">Korber, B, Muldoon, M, Theiler, J, Gao, F, Gupta, R, Lapedes, A, Hahn, BH, Wolinsky, S, Bhattacharya, T (2000) Timing the ancestor of the HIV-1 pandemic strains. </w:delText>
        </w:r>
        <w:r w:rsidRPr="008C732F" w:rsidDel="00276C20">
          <w:rPr>
            <w:rFonts w:ascii="Cambria" w:hAnsi="Cambria"/>
            <w:i/>
            <w:noProof/>
          </w:rPr>
          <w:delText>Science</w:delText>
        </w:r>
        <w:r w:rsidRPr="008C732F" w:rsidDel="00276C20">
          <w:rPr>
            <w:rFonts w:ascii="Cambria" w:hAnsi="Cambria"/>
            <w:noProof/>
          </w:rPr>
          <w:delText xml:space="preserve"> </w:delText>
        </w:r>
        <w:r w:rsidRPr="008C732F" w:rsidDel="00276C20">
          <w:rPr>
            <w:rFonts w:ascii="Cambria" w:hAnsi="Cambria"/>
            <w:b/>
            <w:noProof/>
          </w:rPr>
          <w:delText>288</w:delText>
        </w:r>
        <w:r w:rsidRPr="008C732F" w:rsidDel="00276C20">
          <w:rPr>
            <w:rFonts w:ascii="Cambria" w:hAnsi="Cambria"/>
            <w:noProof/>
          </w:rPr>
          <w:delText>: 1789-1796.</w:delText>
        </w:r>
      </w:del>
    </w:p>
    <w:p w:rsidR="003234B0" w:rsidRPr="008C732F" w:rsidDel="00276C20" w:rsidRDefault="003234B0" w:rsidP="008C732F">
      <w:pPr>
        <w:jc w:val="both"/>
        <w:rPr>
          <w:del w:id="4486" w:author="Ram Shrestha" w:date="2014-01-04T19:38:00Z"/>
          <w:rFonts w:ascii="Cambria" w:hAnsi="Cambria"/>
          <w:noProof/>
        </w:rPr>
      </w:pPr>
      <w:del w:id="4487" w:author="Ram Shrestha" w:date="2014-01-04T19:38:00Z">
        <w:r w:rsidRPr="008C732F" w:rsidDel="00276C20">
          <w:rPr>
            <w:rFonts w:ascii="Cambria" w:hAnsi="Cambria"/>
            <w:noProof/>
          </w:rPr>
          <w:delText xml:space="preserve">Kostrikis, LG, Touloumi, G, Karanicolas, R, Pantazis, N, Anastassopoulou, C, Karafoulidou, A, Goedert, JJ, Hatzakis, A (2002) Quantitation of human immunodeficiency virus type 1 DNA forms with the second template switch in peripheral blood cells predicts disease progression independently of plasma RNA load. </w:delText>
        </w:r>
        <w:r w:rsidRPr="008C732F" w:rsidDel="00276C20">
          <w:rPr>
            <w:rFonts w:ascii="Cambria" w:hAnsi="Cambria"/>
            <w:i/>
            <w:noProof/>
          </w:rPr>
          <w:delText>J Virol</w:delText>
        </w:r>
        <w:r w:rsidRPr="008C732F" w:rsidDel="00276C20">
          <w:rPr>
            <w:rFonts w:ascii="Cambria" w:hAnsi="Cambria"/>
            <w:noProof/>
          </w:rPr>
          <w:delText xml:space="preserve"> </w:delText>
        </w:r>
        <w:r w:rsidRPr="008C732F" w:rsidDel="00276C20">
          <w:rPr>
            <w:rFonts w:ascii="Cambria" w:hAnsi="Cambria"/>
            <w:b/>
            <w:noProof/>
          </w:rPr>
          <w:delText>76</w:delText>
        </w:r>
        <w:r w:rsidRPr="008C732F" w:rsidDel="00276C20">
          <w:rPr>
            <w:rFonts w:ascii="Cambria" w:hAnsi="Cambria"/>
            <w:noProof/>
          </w:rPr>
          <w:delText>: 10099-10108.</w:delText>
        </w:r>
      </w:del>
    </w:p>
    <w:p w:rsidR="003234B0" w:rsidRPr="008C732F" w:rsidDel="00276C20" w:rsidRDefault="003234B0" w:rsidP="008C732F">
      <w:pPr>
        <w:jc w:val="both"/>
        <w:rPr>
          <w:del w:id="4488" w:author="Ram Shrestha" w:date="2014-01-04T19:38:00Z"/>
          <w:rFonts w:ascii="Cambria" w:hAnsi="Cambria"/>
          <w:noProof/>
        </w:rPr>
      </w:pPr>
      <w:del w:id="4489" w:author="Ram Shrestha" w:date="2014-01-04T19:38:00Z">
        <w:r w:rsidRPr="008C732F" w:rsidDel="00276C20">
          <w:rPr>
            <w:rFonts w:ascii="Cambria" w:hAnsi="Cambria"/>
            <w:noProof/>
          </w:rPr>
          <w:delText xml:space="preserve">Kozal, MJ, Shah, N, Shen, N, Yang, R, Fucini, R, Merigan, TC, Richman, DD, Morris, D, Hubbell, E, Chee, M, Gingeras, TR (1996) Extensive polymorphisms observed in HIV-1 clade B protease gene using high-density oligonucleotide arrays. </w:delText>
        </w:r>
        <w:r w:rsidRPr="008C732F" w:rsidDel="00276C20">
          <w:rPr>
            <w:rFonts w:ascii="Cambria" w:hAnsi="Cambria"/>
            <w:i/>
            <w:noProof/>
          </w:rPr>
          <w:delText>Nat Med</w:delText>
        </w:r>
        <w:r w:rsidRPr="008C732F" w:rsidDel="00276C20">
          <w:rPr>
            <w:rFonts w:ascii="Cambria" w:hAnsi="Cambria"/>
            <w:noProof/>
          </w:rPr>
          <w:delText xml:space="preserve"> </w:delText>
        </w:r>
        <w:r w:rsidRPr="008C732F" w:rsidDel="00276C20">
          <w:rPr>
            <w:rFonts w:ascii="Cambria" w:hAnsi="Cambria"/>
            <w:b/>
            <w:noProof/>
          </w:rPr>
          <w:delText>2</w:delText>
        </w:r>
        <w:r w:rsidRPr="008C732F" w:rsidDel="00276C20">
          <w:rPr>
            <w:rFonts w:ascii="Cambria" w:hAnsi="Cambria"/>
            <w:noProof/>
          </w:rPr>
          <w:delText>: 753-759.</w:delText>
        </w:r>
      </w:del>
    </w:p>
    <w:p w:rsidR="003234B0" w:rsidRPr="008C732F" w:rsidDel="00276C20" w:rsidRDefault="003234B0" w:rsidP="008C732F">
      <w:pPr>
        <w:jc w:val="both"/>
        <w:rPr>
          <w:del w:id="4490" w:author="Ram Shrestha" w:date="2014-01-04T19:38:00Z"/>
          <w:rFonts w:ascii="Cambria" w:hAnsi="Cambria"/>
          <w:noProof/>
        </w:rPr>
      </w:pPr>
      <w:del w:id="4491" w:author="Ram Shrestha" w:date="2014-01-04T19:38:00Z">
        <w:r w:rsidRPr="008C732F" w:rsidDel="00276C20">
          <w:rPr>
            <w:rFonts w:ascii="Cambria" w:hAnsi="Cambria"/>
            <w:noProof/>
          </w:rPr>
          <w:delText xml:space="preserve">Kuritzkes, DR, Marschner, I, Johnson, VA, Bassett, R, Eron, JJ, Fischl, MA, Murphy, RL, Fife, K, Maenza, J, Rosandich, ME (1999) Lamivudine in combination with zidovudine, stavudine, or didanosine in patients with HIV-1 infection. A randomized, double-blind, placebo-controlled trial. </w:delText>
        </w:r>
        <w:r w:rsidRPr="008C732F" w:rsidDel="00276C20">
          <w:rPr>
            <w:rFonts w:ascii="Cambria" w:hAnsi="Cambria"/>
            <w:i/>
            <w:noProof/>
          </w:rPr>
          <w:delText>AIDS</w:delText>
        </w:r>
        <w:r w:rsidRPr="008C732F" w:rsidDel="00276C20">
          <w:rPr>
            <w:rFonts w:ascii="Cambria" w:hAnsi="Cambria"/>
            <w:noProof/>
          </w:rPr>
          <w:delText xml:space="preserve"> </w:delText>
        </w:r>
        <w:r w:rsidRPr="008C732F" w:rsidDel="00276C20">
          <w:rPr>
            <w:rFonts w:ascii="Cambria" w:hAnsi="Cambria"/>
            <w:b/>
            <w:noProof/>
          </w:rPr>
          <w:delText>13</w:delText>
        </w:r>
        <w:r w:rsidRPr="008C732F" w:rsidDel="00276C20">
          <w:rPr>
            <w:rFonts w:ascii="Cambria" w:hAnsi="Cambria"/>
            <w:noProof/>
          </w:rPr>
          <w:delText>: 685-694.</w:delText>
        </w:r>
      </w:del>
    </w:p>
    <w:p w:rsidR="003234B0" w:rsidRPr="008C732F" w:rsidDel="00276C20" w:rsidRDefault="003234B0" w:rsidP="008C732F">
      <w:pPr>
        <w:jc w:val="both"/>
        <w:rPr>
          <w:del w:id="4492" w:author="Ram Shrestha" w:date="2014-01-04T19:38:00Z"/>
          <w:rFonts w:ascii="Cambria" w:hAnsi="Cambria"/>
          <w:noProof/>
        </w:rPr>
      </w:pPr>
      <w:del w:id="4493" w:author="Ram Shrestha" w:date="2014-01-04T19:38:00Z">
        <w:r w:rsidRPr="008C732F" w:rsidDel="00276C20">
          <w:rPr>
            <w:rFonts w:ascii="Cambria" w:hAnsi="Cambria"/>
            <w:noProof/>
          </w:rPr>
          <w:delText xml:space="preserve">LaFemina, RL, Schneider, CL, Robbins, HL, Callahan, PL, LeGrow, K, Roth, E, Schleif, WA, Emini, EA (1992) Requirement of active human immunodeficiency virus type 1 integrase enzyme for productive infection of human T-lymphoid cells. </w:delText>
        </w:r>
        <w:r w:rsidRPr="008C732F" w:rsidDel="00276C20">
          <w:rPr>
            <w:rFonts w:ascii="Cambria" w:hAnsi="Cambria"/>
            <w:i/>
            <w:noProof/>
          </w:rPr>
          <w:delText>Journal of Virology</w:delText>
        </w:r>
        <w:r w:rsidRPr="008C732F" w:rsidDel="00276C20">
          <w:rPr>
            <w:rFonts w:ascii="Cambria" w:hAnsi="Cambria"/>
            <w:noProof/>
          </w:rPr>
          <w:delText xml:space="preserve"> </w:delText>
        </w:r>
        <w:r w:rsidRPr="008C732F" w:rsidDel="00276C20">
          <w:rPr>
            <w:rFonts w:ascii="Cambria" w:hAnsi="Cambria"/>
            <w:b/>
            <w:noProof/>
          </w:rPr>
          <w:delText>66</w:delText>
        </w:r>
        <w:r w:rsidRPr="008C732F" w:rsidDel="00276C20">
          <w:rPr>
            <w:rFonts w:ascii="Cambria" w:hAnsi="Cambria"/>
            <w:noProof/>
          </w:rPr>
          <w:delText>: 7414-7419.</w:delText>
        </w:r>
      </w:del>
    </w:p>
    <w:p w:rsidR="003234B0" w:rsidRPr="008C732F" w:rsidDel="00276C20" w:rsidRDefault="003234B0" w:rsidP="008C732F">
      <w:pPr>
        <w:jc w:val="both"/>
        <w:rPr>
          <w:del w:id="4494" w:author="Ram Shrestha" w:date="2014-01-04T19:38:00Z"/>
          <w:rFonts w:ascii="Cambria" w:hAnsi="Cambria"/>
          <w:noProof/>
        </w:rPr>
      </w:pPr>
      <w:del w:id="4495" w:author="Ram Shrestha" w:date="2014-01-04T19:38:00Z">
        <w:r w:rsidRPr="008C732F" w:rsidDel="00276C20">
          <w:rPr>
            <w:rFonts w:ascii="Cambria" w:hAnsi="Cambria"/>
            <w:noProof/>
          </w:rPr>
          <w:delText xml:space="preserve">Laguette, N, Benichou, S, Basmaciogullari, S (2009) Human Immunodeficiency Virus Type 1 Nef Incorporation into Virions Does Not Increase Infectivity. </w:delText>
        </w:r>
        <w:r w:rsidRPr="008C732F" w:rsidDel="00276C20">
          <w:rPr>
            <w:rFonts w:ascii="Cambria" w:hAnsi="Cambria"/>
            <w:i/>
            <w:noProof/>
          </w:rPr>
          <w:delText>Journal of Virology</w:delText>
        </w:r>
        <w:r w:rsidRPr="008C732F" w:rsidDel="00276C20">
          <w:rPr>
            <w:rFonts w:ascii="Cambria" w:hAnsi="Cambria"/>
            <w:noProof/>
          </w:rPr>
          <w:delText xml:space="preserve"> </w:delText>
        </w:r>
        <w:r w:rsidRPr="008C732F" w:rsidDel="00276C20">
          <w:rPr>
            <w:rFonts w:ascii="Cambria" w:hAnsi="Cambria"/>
            <w:b/>
            <w:noProof/>
          </w:rPr>
          <w:delText>83</w:delText>
        </w:r>
        <w:r w:rsidRPr="008C732F" w:rsidDel="00276C20">
          <w:rPr>
            <w:rFonts w:ascii="Cambria" w:hAnsi="Cambria"/>
            <w:noProof/>
          </w:rPr>
          <w:delText>: 1093-1104.</w:delText>
        </w:r>
      </w:del>
    </w:p>
    <w:p w:rsidR="003234B0" w:rsidRPr="008C732F" w:rsidDel="00276C20" w:rsidRDefault="003234B0" w:rsidP="008C732F">
      <w:pPr>
        <w:jc w:val="both"/>
        <w:rPr>
          <w:del w:id="4496" w:author="Ram Shrestha" w:date="2014-01-04T19:38:00Z"/>
          <w:rFonts w:ascii="Cambria" w:hAnsi="Cambria"/>
          <w:noProof/>
        </w:rPr>
      </w:pPr>
      <w:del w:id="4497" w:author="Ram Shrestha" w:date="2014-01-04T19:38:00Z">
        <w:r w:rsidRPr="008C732F" w:rsidDel="00276C20">
          <w:rPr>
            <w:rFonts w:ascii="Cambria" w:hAnsi="Cambria"/>
            <w:noProof/>
          </w:rPr>
          <w:delText xml:space="preserve">Lama, J, Mangasarian, A, Trono, D (1999) Cell-surface expression of CD4 reduces HIV-1 infectivity by blocking Env incorporation in a Nef- and Vpu-inhibitable manner. </w:delText>
        </w:r>
        <w:r w:rsidRPr="008C732F" w:rsidDel="00276C20">
          <w:rPr>
            <w:rFonts w:ascii="Cambria" w:hAnsi="Cambria"/>
            <w:i/>
            <w:noProof/>
          </w:rPr>
          <w:delText>Current biology: CB</w:delText>
        </w:r>
        <w:r w:rsidRPr="008C732F" w:rsidDel="00276C20">
          <w:rPr>
            <w:rFonts w:ascii="Cambria" w:hAnsi="Cambria"/>
            <w:noProof/>
          </w:rPr>
          <w:delText xml:space="preserve"> </w:delText>
        </w:r>
        <w:r w:rsidRPr="008C732F" w:rsidDel="00276C20">
          <w:rPr>
            <w:rFonts w:ascii="Cambria" w:hAnsi="Cambria"/>
            <w:b/>
            <w:noProof/>
          </w:rPr>
          <w:delText>9</w:delText>
        </w:r>
        <w:r w:rsidRPr="008C732F" w:rsidDel="00276C20">
          <w:rPr>
            <w:rFonts w:ascii="Cambria" w:hAnsi="Cambria"/>
            <w:noProof/>
          </w:rPr>
          <w:delText>: 622-631.</w:delText>
        </w:r>
      </w:del>
    </w:p>
    <w:p w:rsidR="003234B0" w:rsidRPr="008C732F" w:rsidDel="00276C20" w:rsidRDefault="003234B0" w:rsidP="008C732F">
      <w:pPr>
        <w:jc w:val="both"/>
        <w:rPr>
          <w:del w:id="4498" w:author="Ram Shrestha" w:date="2014-01-04T19:38:00Z"/>
          <w:rFonts w:ascii="Cambria" w:hAnsi="Cambria"/>
          <w:noProof/>
        </w:rPr>
      </w:pPr>
      <w:del w:id="4499" w:author="Ram Shrestha" w:date="2014-01-04T19:38:00Z">
        <w:r w:rsidRPr="008C732F" w:rsidDel="00276C20">
          <w:rPr>
            <w:rFonts w:ascii="Cambria" w:hAnsi="Cambria"/>
            <w:noProof/>
          </w:rPr>
          <w:delText>Larder, B, De Vroey, V, Dehertogh, P (1999) Abstracts of the 3d International Workshop on HIV Drug Resistance and Treatment Strategies (San Diego). London: International Medical Press; 1999. Predicting HIV-1 phenotypic resistance from genotype using a large phenotype-genotype relational database [abstract 59]. 41-42.</w:delText>
        </w:r>
      </w:del>
    </w:p>
    <w:p w:rsidR="003234B0" w:rsidRPr="008C732F" w:rsidDel="00276C20" w:rsidRDefault="003234B0" w:rsidP="008C732F">
      <w:pPr>
        <w:jc w:val="both"/>
        <w:rPr>
          <w:del w:id="4500" w:author="Ram Shrestha" w:date="2014-01-04T19:38:00Z"/>
          <w:rFonts w:ascii="Cambria" w:hAnsi="Cambria"/>
          <w:noProof/>
        </w:rPr>
      </w:pPr>
      <w:del w:id="4501" w:author="Ram Shrestha" w:date="2014-01-04T19:38:00Z">
        <w:r w:rsidRPr="008C732F" w:rsidDel="00276C20">
          <w:rPr>
            <w:rFonts w:ascii="Cambria" w:hAnsi="Cambria"/>
            <w:noProof/>
          </w:rPr>
          <w:delText xml:space="preserve">Larder, BA, Darby, G, Richman, DD (1989a) HIV with reduced sensitivity to zidovudine (AZT) isolated during prolonged therapy. </w:delText>
        </w:r>
        <w:r w:rsidRPr="008C732F" w:rsidDel="00276C20">
          <w:rPr>
            <w:rFonts w:ascii="Cambria" w:hAnsi="Cambria"/>
            <w:i/>
            <w:noProof/>
          </w:rPr>
          <w:delText>Science</w:delText>
        </w:r>
        <w:r w:rsidRPr="008C732F" w:rsidDel="00276C20">
          <w:rPr>
            <w:rFonts w:ascii="Cambria" w:hAnsi="Cambria"/>
            <w:noProof/>
          </w:rPr>
          <w:delText xml:space="preserve"> </w:delText>
        </w:r>
        <w:r w:rsidRPr="008C732F" w:rsidDel="00276C20">
          <w:rPr>
            <w:rFonts w:ascii="Cambria" w:hAnsi="Cambria"/>
            <w:b/>
            <w:noProof/>
          </w:rPr>
          <w:delText>243</w:delText>
        </w:r>
        <w:r w:rsidRPr="008C732F" w:rsidDel="00276C20">
          <w:rPr>
            <w:rFonts w:ascii="Cambria" w:hAnsi="Cambria"/>
            <w:noProof/>
          </w:rPr>
          <w:delText>: 1731-1734.</w:delText>
        </w:r>
      </w:del>
    </w:p>
    <w:p w:rsidR="003234B0" w:rsidRPr="008C732F" w:rsidDel="00276C20" w:rsidRDefault="003234B0" w:rsidP="008C732F">
      <w:pPr>
        <w:jc w:val="both"/>
        <w:rPr>
          <w:del w:id="4502" w:author="Ram Shrestha" w:date="2014-01-04T19:38:00Z"/>
          <w:rFonts w:ascii="Cambria" w:hAnsi="Cambria"/>
          <w:noProof/>
        </w:rPr>
      </w:pPr>
      <w:del w:id="4503" w:author="Ram Shrestha" w:date="2014-01-04T19:38:00Z">
        <w:r w:rsidRPr="008C732F" w:rsidDel="00276C20">
          <w:rPr>
            <w:rFonts w:ascii="Cambria" w:hAnsi="Cambria"/>
            <w:noProof/>
          </w:rPr>
          <w:delText xml:space="preserve">Larder, BA, Darby, G, Richman, DD (1989b) HIV with reduced sensitivity to zidovudine (AZT) isolated during prolonged therapy. </w:delText>
        </w:r>
        <w:r w:rsidRPr="008C732F" w:rsidDel="00276C20">
          <w:rPr>
            <w:rFonts w:ascii="Cambria" w:hAnsi="Cambria"/>
            <w:i/>
            <w:noProof/>
          </w:rPr>
          <w:delText>Science</w:delText>
        </w:r>
        <w:r w:rsidRPr="008C732F" w:rsidDel="00276C20">
          <w:rPr>
            <w:rFonts w:ascii="Cambria" w:hAnsi="Cambria"/>
            <w:noProof/>
          </w:rPr>
          <w:delText xml:space="preserve"> </w:delText>
        </w:r>
        <w:r w:rsidRPr="008C732F" w:rsidDel="00276C20">
          <w:rPr>
            <w:rFonts w:ascii="Cambria" w:hAnsi="Cambria"/>
            <w:b/>
            <w:noProof/>
          </w:rPr>
          <w:delText>243</w:delText>
        </w:r>
        <w:r w:rsidRPr="008C732F" w:rsidDel="00276C20">
          <w:rPr>
            <w:rFonts w:ascii="Cambria" w:hAnsi="Cambria"/>
            <w:noProof/>
          </w:rPr>
          <w:delText>: 1731-1734.</w:delText>
        </w:r>
      </w:del>
    </w:p>
    <w:p w:rsidR="003234B0" w:rsidRPr="008C732F" w:rsidDel="00276C20" w:rsidRDefault="003234B0" w:rsidP="008C732F">
      <w:pPr>
        <w:jc w:val="both"/>
        <w:rPr>
          <w:del w:id="4504" w:author="Ram Shrestha" w:date="2014-01-04T19:38:00Z"/>
          <w:rFonts w:ascii="Cambria" w:hAnsi="Cambria"/>
          <w:noProof/>
        </w:rPr>
      </w:pPr>
      <w:del w:id="4505" w:author="Ram Shrestha" w:date="2014-01-04T19:38:00Z">
        <w:r w:rsidRPr="008C732F" w:rsidDel="00276C20">
          <w:rPr>
            <w:rFonts w:ascii="Cambria" w:hAnsi="Cambria"/>
            <w:noProof/>
          </w:rPr>
          <w:delText xml:space="preserve">Larder, BA, Kellam, P, Kemp, SD (1991) Zidovudine resistance predicted by direct detection of mutations in DNA from HIV-infected lymphocytes. </w:delText>
        </w:r>
        <w:r w:rsidRPr="008C732F" w:rsidDel="00276C20">
          <w:rPr>
            <w:rFonts w:ascii="Cambria" w:hAnsi="Cambria"/>
            <w:i/>
            <w:noProof/>
          </w:rPr>
          <w:delText>AIDS</w:delText>
        </w:r>
        <w:r w:rsidRPr="008C732F" w:rsidDel="00276C20">
          <w:rPr>
            <w:rFonts w:ascii="Cambria" w:hAnsi="Cambria"/>
            <w:noProof/>
          </w:rPr>
          <w:delText xml:space="preserve"> </w:delText>
        </w:r>
        <w:r w:rsidRPr="008C732F" w:rsidDel="00276C20">
          <w:rPr>
            <w:rFonts w:ascii="Cambria" w:hAnsi="Cambria"/>
            <w:b/>
            <w:noProof/>
          </w:rPr>
          <w:delText>5</w:delText>
        </w:r>
        <w:r w:rsidRPr="008C732F" w:rsidDel="00276C20">
          <w:rPr>
            <w:rFonts w:ascii="Cambria" w:hAnsi="Cambria"/>
            <w:noProof/>
          </w:rPr>
          <w:delText>: 137-144.</w:delText>
        </w:r>
      </w:del>
    </w:p>
    <w:p w:rsidR="003234B0" w:rsidRPr="008C732F" w:rsidDel="00276C20" w:rsidRDefault="003234B0" w:rsidP="008C732F">
      <w:pPr>
        <w:jc w:val="both"/>
        <w:rPr>
          <w:del w:id="4506" w:author="Ram Shrestha" w:date="2014-01-04T19:38:00Z"/>
          <w:rFonts w:ascii="Cambria" w:hAnsi="Cambria"/>
          <w:noProof/>
        </w:rPr>
      </w:pPr>
      <w:del w:id="4507" w:author="Ram Shrestha" w:date="2014-01-04T19:38:00Z">
        <w:r w:rsidRPr="008C732F" w:rsidDel="00276C20">
          <w:rPr>
            <w:rFonts w:ascii="Cambria" w:hAnsi="Cambria"/>
            <w:noProof/>
          </w:rPr>
          <w:delText xml:space="preserve">Larder, BA, Kemp, SD (1989) Multiple mutations in HIV-1 reverse transcriptase confer high-level resistance to zidovudine (AZT). </w:delText>
        </w:r>
        <w:r w:rsidRPr="008C732F" w:rsidDel="00276C20">
          <w:rPr>
            <w:rFonts w:ascii="Cambria" w:hAnsi="Cambria"/>
            <w:i/>
            <w:noProof/>
          </w:rPr>
          <w:delText>Science</w:delText>
        </w:r>
        <w:r w:rsidRPr="008C732F" w:rsidDel="00276C20">
          <w:rPr>
            <w:rFonts w:ascii="Cambria" w:hAnsi="Cambria"/>
            <w:noProof/>
          </w:rPr>
          <w:delText xml:space="preserve"> </w:delText>
        </w:r>
        <w:r w:rsidRPr="008C732F" w:rsidDel="00276C20">
          <w:rPr>
            <w:rFonts w:ascii="Cambria" w:hAnsi="Cambria"/>
            <w:b/>
            <w:noProof/>
          </w:rPr>
          <w:delText>246</w:delText>
        </w:r>
        <w:r w:rsidRPr="008C732F" w:rsidDel="00276C20">
          <w:rPr>
            <w:rFonts w:ascii="Cambria" w:hAnsi="Cambria"/>
            <w:noProof/>
          </w:rPr>
          <w:delText>: 1155-1158.</w:delText>
        </w:r>
      </w:del>
    </w:p>
    <w:p w:rsidR="003234B0" w:rsidRPr="008C732F" w:rsidDel="00276C20" w:rsidRDefault="003234B0" w:rsidP="008C732F">
      <w:pPr>
        <w:jc w:val="both"/>
        <w:rPr>
          <w:del w:id="4508" w:author="Ram Shrestha" w:date="2014-01-04T19:38:00Z"/>
          <w:rFonts w:ascii="Cambria" w:hAnsi="Cambria"/>
          <w:noProof/>
        </w:rPr>
      </w:pPr>
      <w:del w:id="4509" w:author="Ram Shrestha" w:date="2014-01-04T19:38:00Z">
        <w:r w:rsidRPr="008C732F" w:rsidDel="00276C20">
          <w:rPr>
            <w:rFonts w:ascii="Cambria" w:hAnsi="Cambria"/>
            <w:noProof/>
          </w:rPr>
          <w:delText xml:space="preserve">Larsen, LS, Beliakova-Bethell, N, Bilanchone, V, Zhang, M, Lamsa, A, Dasilva, R, Hatfield, GW, Nagashima, K, Sandmeyer, S (2008) Ty3 nucleocapsid controls localization of particle assembly. </w:delText>
        </w:r>
        <w:r w:rsidRPr="008C732F" w:rsidDel="00276C20">
          <w:rPr>
            <w:rFonts w:ascii="Cambria" w:hAnsi="Cambria"/>
            <w:i/>
            <w:noProof/>
          </w:rPr>
          <w:delText>J Virol</w:delText>
        </w:r>
        <w:r w:rsidRPr="008C732F" w:rsidDel="00276C20">
          <w:rPr>
            <w:rFonts w:ascii="Cambria" w:hAnsi="Cambria"/>
            <w:noProof/>
          </w:rPr>
          <w:delText xml:space="preserve"> </w:delText>
        </w:r>
        <w:r w:rsidRPr="008C732F" w:rsidDel="00276C20">
          <w:rPr>
            <w:rFonts w:ascii="Cambria" w:hAnsi="Cambria"/>
            <w:b/>
            <w:noProof/>
          </w:rPr>
          <w:delText>82</w:delText>
        </w:r>
        <w:r w:rsidRPr="008C732F" w:rsidDel="00276C20">
          <w:rPr>
            <w:rFonts w:ascii="Cambria" w:hAnsi="Cambria"/>
            <w:noProof/>
          </w:rPr>
          <w:delText>: 2501-2514.</w:delText>
        </w:r>
      </w:del>
    </w:p>
    <w:p w:rsidR="003234B0" w:rsidRPr="008C732F" w:rsidDel="00276C20" w:rsidRDefault="003234B0" w:rsidP="008C732F">
      <w:pPr>
        <w:jc w:val="both"/>
        <w:rPr>
          <w:del w:id="4510" w:author="Ram Shrestha" w:date="2014-01-04T19:38:00Z"/>
          <w:rFonts w:ascii="Cambria" w:hAnsi="Cambria"/>
          <w:noProof/>
        </w:rPr>
      </w:pPr>
      <w:del w:id="4511" w:author="Ram Shrestha" w:date="2014-01-04T19:38:00Z">
        <w:r w:rsidRPr="008C732F" w:rsidDel="00276C20">
          <w:rPr>
            <w:rFonts w:ascii="Cambria" w:hAnsi="Cambria"/>
            <w:noProof/>
          </w:rPr>
          <w:delText xml:space="preserve">Lemey, P, Pybus, OG, Rambaut, A, Drummond, AJ, Robertson, DL, Roques, P, Worobey, M, Vandamme, A-M (2004a) The Molecular Population Genetics of HIV-1 Group O. </w:delText>
        </w:r>
        <w:r w:rsidRPr="008C732F" w:rsidDel="00276C20">
          <w:rPr>
            <w:rFonts w:ascii="Cambria" w:hAnsi="Cambria"/>
            <w:i/>
            <w:noProof/>
          </w:rPr>
          <w:delText>Genetics</w:delText>
        </w:r>
        <w:r w:rsidRPr="008C732F" w:rsidDel="00276C20">
          <w:rPr>
            <w:rFonts w:ascii="Cambria" w:hAnsi="Cambria"/>
            <w:noProof/>
          </w:rPr>
          <w:delText xml:space="preserve"> </w:delText>
        </w:r>
        <w:r w:rsidRPr="008C732F" w:rsidDel="00276C20">
          <w:rPr>
            <w:rFonts w:ascii="Cambria" w:hAnsi="Cambria"/>
            <w:b/>
            <w:noProof/>
          </w:rPr>
          <w:delText>167</w:delText>
        </w:r>
        <w:r w:rsidRPr="008C732F" w:rsidDel="00276C20">
          <w:rPr>
            <w:rFonts w:ascii="Cambria" w:hAnsi="Cambria"/>
            <w:noProof/>
          </w:rPr>
          <w:delText>: 1059-1068.</w:delText>
        </w:r>
      </w:del>
    </w:p>
    <w:p w:rsidR="003234B0" w:rsidRPr="008C732F" w:rsidDel="00276C20" w:rsidRDefault="003234B0" w:rsidP="008C732F">
      <w:pPr>
        <w:jc w:val="both"/>
        <w:rPr>
          <w:del w:id="4512" w:author="Ram Shrestha" w:date="2014-01-04T19:38:00Z"/>
          <w:rFonts w:ascii="Cambria" w:hAnsi="Cambria"/>
          <w:noProof/>
        </w:rPr>
      </w:pPr>
      <w:del w:id="4513" w:author="Ram Shrestha" w:date="2014-01-04T19:38:00Z">
        <w:r w:rsidRPr="008C732F" w:rsidDel="00276C20">
          <w:rPr>
            <w:rFonts w:ascii="Cambria" w:hAnsi="Cambria"/>
            <w:noProof/>
          </w:rPr>
          <w:delText xml:space="preserve">Lemey, P, Pybus, OG, Rambaut, A, Drummond, AJ, Robertson, DL, Roques, P, Worobey, M, Vandamme, AM (2004b) The molecular population genetics of HIV-1 group O. </w:delText>
        </w:r>
        <w:r w:rsidRPr="008C732F" w:rsidDel="00276C20">
          <w:rPr>
            <w:rFonts w:ascii="Cambria" w:hAnsi="Cambria"/>
            <w:i/>
            <w:noProof/>
          </w:rPr>
          <w:delText>Genetics</w:delText>
        </w:r>
        <w:r w:rsidRPr="008C732F" w:rsidDel="00276C20">
          <w:rPr>
            <w:rFonts w:ascii="Cambria" w:hAnsi="Cambria"/>
            <w:noProof/>
          </w:rPr>
          <w:delText xml:space="preserve"> </w:delText>
        </w:r>
        <w:r w:rsidRPr="008C732F" w:rsidDel="00276C20">
          <w:rPr>
            <w:rFonts w:ascii="Cambria" w:hAnsi="Cambria"/>
            <w:b/>
            <w:noProof/>
          </w:rPr>
          <w:delText>167</w:delText>
        </w:r>
        <w:r w:rsidRPr="008C732F" w:rsidDel="00276C20">
          <w:rPr>
            <w:rFonts w:ascii="Cambria" w:hAnsi="Cambria"/>
            <w:noProof/>
          </w:rPr>
          <w:delText>: 1059-1068.</w:delText>
        </w:r>
      </w:del>
    </w:p>
    <w:p w:rsidR="003234B0" w:rsidRPr="008C732F" w:rsidDel="00276C20" w:rsidRDefault="003234B0" w:rsidP="008C732F">
      <w:pPr>
        <w:jc w:val="both"/>
        <w:rPr>
          <w:del w:id="4514" w:author="Ram Shrestha" w:date="2014-01-04T19:38:00Z"/>
          <w:rFonts w:ascii="Cambria" w:hAnsi="Cambria"/>
          <w:noProof/>
        </w:rPr>
      </w:pPr>
      <w:del w:id="4515" w:author="Ram Shrestha" w:date="2014-01-04T19:38:00Z">
        <w:r w:rsidRPr="008C732F" w:rsidDel="00276C20">
          <w:rPr>
            <w:rFonts w:ascii="Cambria" w:hAnsi="Cambria"/>
            <w:noProof/>
          </w:rPr>
          <w:delText xml:space="preserve">Lenassi, M, Cagney, G, Liao, M, Vaupotic, T, Bartholomeeusen, K, Cheng, Y, Krogan, NJ, Plemenitas, A, Peterlin, BM HIV Nef is secreted in exosomes and triggers apoptosis in bystander CD4+ T cells. </w:delText>
        </w:r>
        <w:r w:rsidRPr="008C732F" w:rsidDel="00276C20">
          <w:rPr>
            <w:rFonts w:ascii="Cambria" w:hAnsi="Cambria"/>
            <w:i/>
            <w:noProof/>
          </w:rPr>
          <w:delText>Traffic</w:delText>
        </w:r>
        <w:r w:rsidRPr="008C732F" w:rsidDel="00276C20">
          <w:rPr>
            <w:rFonts w:ascii="Cambria" w:hAnsi="Cambria"/>
            <w:noProof/>
          </w:rPr>
          <w:delText xml:space="preserve"> </w:delText>
        </w:r>
        <w:r w:rsidRPr="008C732F" w:rsidDel="00276C20">
          <w:rPr>
            <w:rFonts w:ascii="Cambria" w:hAnsi="Cambria"/>
            <w:b/>
            <w:noProof/>
          </w:rPr>
          <w:delText>11</w:delText>
        </w:r>
        <w:r w:rsidRPr="008C732F" w:rsidDel="00276C20">
          <w:rPr>
            <w:rFonts w:ascii="Cambria" w:hAnsi="Cambria"/>
            <w:noProof/>
          </w:rPr>
          <w:delText>: 110-122.</w:delText>
        </w:r>
      </w:del>
    </w:p>
    <w:p w:rsidR="003234B0" w:rsidRPr="008C732F" w:rsidDel="00276C20" w:rsidRDefault="003234B0" w:rsidP="008C732F">
      <w:pPr>
        <w:jc w:val="both"/>
        <w:rPr>
          <w:del w:id="4516" w:author="Ram Shrestha" w:date="2014-01-04T19:38:00Z"/>
          <w:rFonts w:ascii="Cambria" w:hAnsi="Cambria"/>
          <w:noProof/>
        </w:rPr>
      </w:pPr>
      <w:del w:id="4517" w:author="Ram Shrestha" w:date="2014-01-04T19:38:00Z">
        <w:r w:rsidRPr="008C732F" w:rsidDel="00276C20">
          <w:rPr>
            <w:rFonts w:ascii="Cambria" w:hAnsi="Cambria"/>
            <w:noProof/>
          </w:rPr>
          <w:delText xml:space="preserve">Levy, JA, Hoffman, AD, Kramer, SM, Landis, JA, Shimabukuro, JM, Oshiro, LS (1984) Isolation of lymphocytopathic retroviruses from San Francisco patients with AIDS. </w:delText>
        </w:r>
        <w:r w:rsidRPr="008C732F" w:rsidDel="00276C20">
          <w:rPr>
            <w:rFonts w:ascii="Cambria" w:hAnsi="Cambria"/>
            <w:i/>
            <w:noProof/>
          </w:rPr>
          <w:delText>Science</w:delText>
        </w:r>
        <w:r w:rsidRPr="008C732F" w:rsidDel="00276C20">
          <w:rPr>
            <w:rFonts w:ascii="Cambria" w:hAnsi="Cambria"/>
            <w:noProof/>
          </w:rPr>
          <w:delText xml:space="preserve"> </w:delText>
        </w:r>
        <w:r w:rsidRPr="008C732F" w:rsidDel="00276C20">
          <w:rPr>
            <w:rFonts w:ascii="Cambria" w:hAnsi="Cambria"/>
            <w:b/>
            <w:noProof/>
          </w:rPr>
          <w:delText>225</w:delText>
        </w:r>
        <w:r w:rsidRPr="008C732F" w:rsidDel="00276C20">
          <w:rPr>
            <w:rFonts w:ascii="Cambria" w:hAnsi="Cambria"/>
            <w:noProof/>
          </w:rPr>
          <w:delText>: 840-842.</w:delText>
        </w:r>
      </w:del>
    </w:p>
    <w:p w:rsidR="003234B0" w:rsidRPr="008C732F" w:rsidDel="00276C20" w:rsidRDefault="003234B0" w:rsidP="008C732F">
      <w:pPr>
        <w:jc w:val="both"/>
        <w:rPr>
          <w:del w:id="4518" w:author="Ram Shrestha" w:date="2014-01-04T19:38:00Z"/>
          <w:rFonts w:ascii="Cambria" w:hAnsi="Cambria"/>
          <w:noProof/>
        </w:rPr>
      </w:pPr>
      <w:del w:id="4519" w:author="Ram Shrestha" w:date="2014-01-04T19:38:00Z">
        <w:r w:rsidRPr="008C732F" w:rsidDel="00276C20">
          <w:rPr>
            <w:rFonts w:ascii="Cambria" w:hAnsi="Cambria"/>
            <w:noProof/>
          </w:rPr>
          <w:delText xml:space="preserve">Lewis, MJ, Lee, P, Ng, HL, Yang, OO (2012) Immune Selection In Vitro Reveals Human Immunodeficiency Virus Type 1 Nef Sequence Motifs Important for Its Immune Evasion Function In Vivo. </w:delText>
        </w:r>
        <w:r w:rsidRPr="008C732F" w:rsidDel="00276C20">
          <w:rPr>
            <w:rFonts w:ascii="Cambria" w:hAnsi="Cambria"/>
            <w:i/>
            <w:noProof/>
          </w:rPr>
          <w:delText>Journal of Virology</w:delText>
        </w:r>
        <w:r w:rsidRPr="008C732F" w:rsidDel="00276C20">
          <w:rPr>
            <w:rFonts w:ascii="Cambria" w:hAnsi="Cambria"/>
            <w:noProof/>
          </w:rPr>
          <w:delText xml:space="preserve"> </w:delText>
        </w:r>
        <w:r w:rsidRPr="008C732F" w:rsidDel="00276C20">
          <w:rPr>
            <w:rFonts w:ascii="Cambria" w:hAnsi="Cambria"/>
            <w:b/>
            <w:noProof/>
          </w:rPr>
          <w:delText>86</w:delText>
        </w:r>
        <w:r w:rsidRPr="008C732F" w:rsidDel="00276C20">
          <w:rPr>
            <w:rFonts w:ascii="Cambria" w:hAnsi="Cambria"/>
            <w:noProof/>
          </w:rPr>
          <w:delText>: 7126-7135.</w:delText>
        </w:r>
      </w:del>
    </w:p>
    <w:p w:rsidR="003234B0" w:rsidRPr="008C732F" w:rsidDel="00276C20" w:rsidRDefault="003234B0" w:rsidP="008C732F">
      <w:pPr>
        <w:jc w:val="both"/>
        <w:rPr>
          <w:del w:id="4520" w:author="Ram Shrestha" w:date="2014-01-04T19:38:00Z"/>
          <w:rFonts w:ascii="Cambria" w:hAnsi="Cambria"/>
          <w:noProof/>
        </w:rPr>
      </w:pPr>
      <w:del w:id="4521" w:author="Ram Shrestha" w:date="2014-01-04T19:38:00Z">
        <w:r w:rsidRPr="008C732F" w:rsidDel="00276C20">
          <w:rPr>
            <w:rFonts w:ascii="Cambria" w:hAnsi="Cambria"/>
            <w:noProof/>
          </w:rPr>
          <w:delText xml:space="preserve">Liang, J-S, Distler, O, Cooper, DA, Jamil, H, Deckelbaum, RJ, Ginsberg, HN, Sturley, SL (2001) HIV protease inhibitors protect apolipoprotein B from degradation by the proteasome: A potential mechanism for protease inhibitor-induced hyperlipidemia. </w:delText>
        </w:r>
        <w:r w:rsidRPr="008C732F" w:rsidDel="00276C20">
          <w:rPr>
            <w:rFonts w:ascii="Cambria" w:hAnsi="Cambria"/>
            <w:i/>
            <w:noProof/>
          </w:rPr>
          <w:delText>Nature Medicine</w:delText>
        </w:r>
        <w:r w:rsidRPr="008C732F" w:rsidDel="00276C20">
          <w:rPr>
            <w:rFonts w:ascii="Cambria" w:hAnsi="Cambria"/>
            <w:noProof/>
          </w:rPr>
          <w:delText xml:space="preserve"> </w:delText>
        </w:r>
        <w:r w:rsidRPr="008C732F" w:rsidDel="00276C20">
          <w:rPr>
            <w:rFonts w:ascii="Cambria" w:hAnsi="Cambria"/>
            <w:b/>
            <w:noProof/>
          </w:rPr>
          <w:delText>7</w:delText>
        </w:r>
        <w:r w:rsidRPr="008C732F" w:rsidDel="00276C20">
          <w:rPr>
            <w:rFonts w:ascii="Cambria" w:hAnsi="Cambria"/>
            <w:noProof/>
          </w:rPr>
          <w:delText>: 1327-1331.</w:delText>
        </w:r>
      </w:del>
    </w:p>
    <w:p w:rsidR="003234B0" w:rsidRPr="008C732F" w:rsidDel="00276C20" w:rsidRDefault="003234B0" w:rsidP="008C732F">
      <w:pPr>
        <w:jc w:val="both"/>
        <w:rPr>
          <w:del w:id="4522" w:author="Ram Shrestha" w:date="2014-01-04T19:38:00Z"/>
          <w:rFonts w:ascii="Cambria" w:hAnsi="Cambria"/>
          <w:noProof/>
        </w:rPr>
      </w:pPr>
      <w:del w:id="4523" w:author="Ram Shrestha" w:date="2014-01-04T19:38:00Z">
        <w:r w:rsidRPr="008C732F" w:rsidDel="00276C20">
          <w:rPr>
            <w:rFonts w:ascii="Cambria" w:hAnsi="Cambria"/>
            <w:noProof/>
          </w:rPr>
          <w:delText xml:space="preserve">Liu, J, Bartesaghi, A, Borgnia, MJ, Sapiro, G, Subramaniam, S (2008) Molecular architecture of native HIV-1 gp120 trimers. </w:delText>
        </w:r>
        <w:r w:rsidRPr="008C732F" w:rsidDel="00276C20">
          <w:rPr>
            <w:rFonts w:ascii="Cambria" w:hAnsi="Cambria"/>
            <w:i/>
            <w:noProof/>
          </w:rPr>
          <w:delText>Nature</w:delText>
        </w:r>
        <w:r w:rsidRPr="008C732F" w:rsidDel="00276C20">
          <w:rPr>
            <w:rFonts w:ascii="Cambria" w:hAnsi="Cambria"/>
            <w:noProof/>
          </w:rPr>
          <w:delText xml:space="preserve"> </w:delText>
        </w:r>
        <w:r w:rsidRPr="008C732F" w:rsidDel="00276C20">
          <w:rPr>
            <w:rFonts w:ascii="Cambria" w:hAnsi="Cambria"/>
            <w:b/>
            <w:noProof/>
          </w:rPr>
          <w:delText>455</w:delText>
        </w:r>
        <w:r w:rsidRPr="008C732F" w:rsidDel="00276C20">
          <w:rPr>
            <w:rFonts w:ascii="Cambria" w:hAnsi="Cambria"/>
            <w:noProof/>
          </w:rPr>
          <w:delText>: 109-113.</w:delText>
        </w:r>
      </w:del>
    </w:p>
    <w:p w:rsidR="003234B0" w:rsidRPr="008C732F" w:rsidDel="00276C20" w:rsidRDefault="003234B0" w:rsidP="008C732F">
      <w:pPr>
        <w:jc w:val="both"/>
        <w:rPr>
          <w:del w:id="4524" w:author="Ram Shrestha" w:date="2014-01-04T19:38:00Z"/>
          <w:rFonts w:ascii="Cambria" w:hAnsi="Cambria"/>
          <w:noProof/>
        </w:rPr>
      </w:pPr>
      <w:del w:id="4525" w:author="Ram Shrestha" w:date="2014-01-04T19:38:00Z">
        <w:r w:rsidRPr="008C732F" w:rsidDel="00276C20">
          <w:rPr>
            <w:rFonts w:ascii="Cambria" w:hAnsi="Cambria"/>
            <w:noProof/>
          </w:rPr>
          <w:delText xml:space="preserve">Liu, SL, Rodrigo, AG, Shankarappa, R, Learn, GH, Hsu, L, Davidov, O, Zhao, LP, Mullins, JI (1996) HIV quasispecies and resampling. </w:delText>
        </w:r>
        <w:r w:rsidRPr="008C732F" w:rsidDel="00276C20">
          <w:rPr>
            <w:rFonts w:ascii="Cambria" w:hAnsi="Cambria"/>
            <w:i/>
            <w:noProof/>
          </w:rPr>
          <w:delText>Science</w:delText>
        </w:r>
        <w:r w:rsidRPr="008C732F" w:rsidDel="00276C20">
          <w:rPr>
            <w:rFonts w:ascii="Cambria" w:hAnsi="Cambria"/>
            <w:noProof/>
          </w:rPr>
          <w:delText xml:space="preserve"> </w:delText>
        </w:r>
        <w:r w:rsidRPr="008C732F" w:rsidDel="00276C20">
          <w:rPr>
            <w:rFonts w:ascii="Cambria" w:hAnsi="Cambria"/>
            <w:b/>
            <w:noProof/>
          </w:rPr>
          <w:delText>273</w:delText>
        </w:r>
        <w:r w:rsidRPr="008C732F" w:rsidDel="00276C20">
          <w:rPr>
            <w:rFonts w:ascii="Cambria" w:hAnsi="Cambria"/>
            <w:noProof/>
          </w:rPr>
          <w:delText>: 415-416.</w:delText>
        </w:r>
      </w:del>
    </w:p>
    <w:p w:rsidR="003234B0" w:rsidRPr="008C732F" w:rsidDel="00276C20" w:rsidRDefault="003234B0" w:rsidP="008C732F">
      <w:pPr>
        <w:jc w:val="both"/>
        <w:rPr>
          <w:del w:id="4526" w:author="Ram Shrestha" w:date="2014-01-04T19:38:00Z"/>
          <w:rFonts w:ascii="Cambria" w:hAnsi="Cambria"/>
          <w:noProof/>
        </w:rPr>
      </w:pPr>
      <w:del w:id="4527" w:author="Ram Shrestha" w:date="2014-01-04T19:38:00Z">
        <w:r w:rsidRPr="008C732F" w:rsidDel="00276C20">
          <w:rPr>
            <w:rFonts w:ascii="Cambria" w:hAnsi="Cambria"/>
            <w:noProof/>
          </w:rPr>
          <w:delText xml:space="preserve">Lole, KS, Bollinger, RC, Paranjape, RS, Gadkari, D, Kulkarni, SS, Novak, NG, Ingersoll, R, Sheppard, HW, Ray, SC (1999) Full-length human immunodeficiency virus type 1 genomes from subtype C-infected seroconverters in India, with evidence of intersubtype recombination. </w:delText>
        </w:r>
        <w:r w:rsidRPr="008C732F" w:rsidDel="00276C20">
          <w:rPr>
            <w:rFonts w:ascii="Cambria" w:hAnsi="Cambria"/>
            <w:i/>
            <w:noProof/>
          </w:rPr>
          <w:delText>J Virol</w:delText>
        </w:r>
        <w:r w:rsidRPr="008C732F" w:rsidDel="00276C20">
          <w:rPr>
            <w:rFonts w:ascii="Cambria" w:hAnsi="Cambria"/>
            <w:noProof/>
          </w:rPr>
          <w:delText xml:space="preserve"> </w:delText>
        </w:r>
        <w:r w:rsidRPr="008C732F" w:rsidDel="00276C20">
          <w:rPr>
            <w:rFonts w:ascii="Cambria" w:hAnsi="Cambria"/>
            <w:b/>
            <w:noProof/>
          </w:rPr>
          <w:delText>73</w:delText>
        </w:r>
        <w:r w:rsidRPr="008C732F" w:rsidDel="00276C20">
          <w:rPr>
            <w:rFonts w:ascii="Cambria" w:hAnsi="Cambria"/>
            <w:noProof/>
          </w:rPr>
          <w:delText>: 152-160.</w:delText>
        </w:r>
      </w:del>
    </w:p>
    <w:p w:rsidR="003234B0" w:rsidRPr="008C732F" w:rsidDel="00276C20" w:rsidRDefault="003234B0" w:rsidP="008C732F">
      <w:pPr>
        <w:jc w:val="both"/>
        <w:rPr>
          <w:del w:id="4528" w:author="Ram Shrestha" w:date="2014-01-04T19:38:00Z"/>
          <w:rFonts w:ascii="Cambria" w:hAnsi="Cambria"/>
          <w:noProof/>
        </w:rPr>
      </w:pPr>
      <w:del w:id="4529" w:author="Ram Shrestha" w:date="2014-01-04T19:38:00Z">
        <w:r w:rsidRPr="008C732F" w:rsidDel="00276C20">
          <w:rPr>
            <w:rFonts w:ascii="Cambria" w:hAnsi="Cambria"/>
            <w:noProof/>
          </w:rPr>
          <w:delText xml:space="preserve">Loman, NJ, Misra, RV, Dallman, TJ, Constantinidou, C, Gharbia, SE, Wain, J, Pallen, MJ (2012) Performance comparison of benchtop high-throughput sequencing platforms. </w:delText>
        </w:r>
        <w:r w:rsidRPr="008C732F" w:rsidDel="00276C20">
          <w:rPr>
            <w:rFonts w:ascii="Cambria" w:hAnsi="Cambria"/>
            <w:i/>
            <w:noProof/>
          </w:rPr>
          <w:delText>Nat Biotechnol</w:delText>
        </w:r>
        <w:r w:rsidRPr="008C732F" w:rsidDel="00276C20">
          <w:rPr>
            <w:rFonts w:ascii="Cambria" w:hAnsi="Cambria"/>
            <w:noProof/>
          </w:rPr>
          <w:delText xml:space="preserve"> </w:delText>
        </w:r>
        <w:r w:rsidRPr="008C732F" w:rsidDel="00276C20">
          <w:rPr>
            <w:rFonts w:ascii="Cambria" w:hAnsi="Cambria"/>
            <w:b/>
            <w:noProof/>
          </w:rPr>
          <w:delText>30</w:delText>
        </w:r>
        <w:r w:rsidRPr="008C732F" w:rsidDel="00276C20">
          <w:rPr>
            <w:rFonts w:ascii="Cambria" w:hAnsi="Cambria"/>
            <w:noProof/>
          </w:rPr>
          <w:delText>: 434-439.</w:delText>
        </w:r>
      </w:del>
    </w:p>
    <w:p w:rsidR="003234B0" w:rsidRPr="008C732F" w:rsidDel="00276C20" w:rsidRDefault="003234B0" w:rsidP="008C732F">
      <w:pPr>
        <w:jc w:val="both"/>
        <w:rPr>
          <w:del w:id="4530" w:author="Ram Shrestha" w:date="2014-01-04T19:38:00Z"/>
          <w:rFonts w:ascii="Cambria" w:hAnsi="Cambria"/>
          <w:noProof/>
        </w:rPr>
      </w:pPr>
      <w:del w:id="4531" w:author="Ram Shrestha" w:date="2014-01-04T19:38:00Z">
        <w:r w:rsidRPr="008C732F" w:rsidDel="00276C20">
          <w:rPr>
            <w:rFonts w:ascii="Cambria" w:hAnsi="Cambria"/>
            <w:noProof/>
          </w:rPr>
          <w:delText xml:space="preserve">Long, EM, Martin, HL, Jr., Kreiss, JK, Rainwater, SM, Lavreys, L, Jackson, DJ, Rakwar, J, Mandaliya, K, Overbaugh, J (2000) Gender differences in HIV-1 diversity at time of infection. </w:delText>
        </w:r>
        <w:r w:rsidRPr="008C732F" w:rsidDel="00276C20">
          <w:rPr>
            <w:rFonts w:ascii="Cambria" w:hAnsi="Cambria"/>
            <w:i/>
            <w:noProof/>
          </w:rPr>
          <w:delText>Nat Med</w:delText>
        </w:r>
        <w:r w:rsidRPr="008C732F" w:rsidDel="00276C20">
          <w:rPr>
            <w:rFonts w:ascii="Cambria" w:hAnsi="Cambria"/>
            <w:noProof/>
          </w:rPr>
          <w:delText xml:space="preserve"> </w:delText>
        </w:r>
        <w:r w:rsidRPr="008C732F" w:rsidDel="00276C20">
          <w:rPr>
            <w:rFonts w:ascii="Cambria" w:hAnsi="Cambria"/>
            <w:b/>
            <w:noProof/>
          </w:rPr>
          <w:delText>6</w:delText>
        </w:r>
        <w:r w:rsidRPr="008C732F" w:rsidDel="00276C20">
          <w:rPr>
            <w:rFonts w:ascii="Cambria" w:hAnsi="Cambria"/>
            <w:noProof/>
          </w:rPr>
          <w:delText>: 71-75.</w:delText>
        </w:r>
      </w:del>
    </w:p>
    <w:p w:rsidR="003234B0" w:rsidRPr="008C732F" w:rsidDel="00276C20" w:rsidRDefault="003234B0" w:rsidP="008C732F">
      <w:pPr>
        <w:jc w:val="both"/>
        <w:rPr>
          <w:del w:id="4532" w:author="Ram Shrestha" w:date="2014-01-04T19:38:00Z"/>
          <w:rFonts w:ascii="Cambria" w:hAnsi="Cambria"/>
          <w:noProof/>
        </w:rPr>
      </w:pPr>
      <w:del w:id="4533" w:author="Ram Shrestha" w:date="2014-01-04T19:38:00Z">
        <w:r w:rsidRPr="008C732F" w:rsidDel="00276C20">
          <w:rPr>
            <w:rFonts w:ascii="Cambria" w:hAnsi="Cambria"/>
            <w:noProof/>
          </w:rPr>
          <w:delText xml:space="preserve">Lorenzi, P, Opravil, M, Hirschel, B, Chave, JP, Furrer, HJ, Sax, H, Perneger, TV, Perrin, L, Kaiser, L, Yerly, S (1999) Impact of drug resistance mutations on virologic response to salvage therapy. Swiss HIV Cohort Study. </w:delText>
        </w:r>
        <w:r w:rsidRPr="008C732F" w:rsidDel="00276C20">
          <w:rPr>
            <w:rFonts w:ascii="Cambria" w:hAnsi="Cambria"/>
            <w:i/>
            <w:noProof/>
          </w:rPr>
          <w:delText>AIDS</w:delText>
        </w:r>
        <w:r w:rsidRPr="008C732F" w:rsidDel="00276C20">
          <w:rPr>
            <w:rFonts w:ascii="Cambria" w:hAnsi="Cambria"/>
            <w:noProof/>
          </w:rPr>
          <w:delText xml:space="preserve"> </w:delText>
        </w:r>
        <w:r w:rsidRPr="008C732F" w:rsidDel="00276C20">
          <w:rPr>
            <w:rFonts w:ascii="Cambria" w:hAnsi="Cambria"/>
            <w:b/>
            <w:noProof/>
          </w:rPr>
          <w:delText>13</w:delText>
        </w:r>
        <w:r w:rsidRPr="008C732F" w:rsidDel="00276C20">
          <w:rPr>
            <w:rFonts w:ascii="Cambria" w:hAnsi="Cambria"/>
            <w:noProof/>
          </w:rPr>
          <w:delText>: F17-21.</w:delText>
        </w:r>
      </w:del>
    </w:p>
    <w:p w:rsidR="003234B0" w:rsidRPr="008C732F" w:rsidDel="00276C20" w:rsidRDefault="003234B0" w:rsidP="008C732F">
      <w:pPr>
        <w:jc w:val="both"/>
        <w:rPr>
          <w:del w:id="4534" w:author="Ram Shrestha" w:date="2014-01-04T19:38:00Z"/>
          <w:rFonts w:ascii="Cambria" w:hAnsi="Cambria"/>
          <w:noProof/>
        </w:rPr>
      </w:pPr>
      <w:del w:id="4535" w:author="Ram Shrestha" w:date="2014-01-04T19:38:00Z">
        <w:r w:rsidRPr="008C732F" w:rsidDel="00276C20">
          <w:rPr>
            <w:rFonts w:ascii="Cambria" w:hAnsi="Cambria"/>
            <w:noProof/>
          </w:rPr>
          <w:delText xml:space="preserve">Lundgren, JD, Phillips, AN, Pedersen, C, Clumeck, N, Gatell, JM, Johnson, AM, Ledergerber, B, Vella, S, Nielsen, JO (1994) Comparison of long-term prognosis of patients with AIDS treated and not treated with zidovudine. AIDS in Europe Study Group. </w:delText>
        </w:r>
        <w:r w:rsidRPr="008C732F" w:rsidDel="00276C20">
          <w:rPr>
            <w:rFonts w:ascii="Cambria" w:hAnsi="Cambria"/>
            <w:i/>
            <w:noProof/>
          </w:rPr>
          <w:delText>JAMA</w:delText>
        </w:r>
        <w:r w:rsidRPr="008C732F" w:rsidDel="00276C20">
          <w:rPr>
            <w:rFonts w:ascii="Cambria" w:hAnsi="Cambria"/>
            <w:noProof/>
          </w:rPr>
          <w:delText xml:space="preserve"> </w:delText>
        </w:r>
        <w:r w:rsidRPr="008C732F" w:rsidDel="00276C20">
          <w:rPr>
            <w:rFonts w:ascii="Cambria" w:hAnsi="Cambria"/>
            <w:b/>
            <w:noProof/>
          </w:rPr>
          <w:delText>271</w:delText>
        </w:r>
        <w:r w:rsidRPr="008C732F" w:rsidDel="00276C20">
          <w:rPr>
            <w:rFonts w:ascii="Cambria" w:hAnsi="Cambria"/>
            <w:noProof/>
          </w:rPr>
          <w:delText>: 1088-1092.</w:delText>
        </w:r>
      </w:del>
    </w:p>
    <w:p w:rsidR="003234B0" w:rsidRPr="008C732F" w:rsidDel="00276C20" w:rsidRDefault="003234B0" w:rsidP="008C732F">
      <w:pPr>
        <w:jc w:val="both"/>
        <w:rPr>
          <w:del w:id="4536" w:author="Ram Shrestha" w:date="2014-01-04T19:38:00Z"/>
          <w:rFonts w:ascii="Cambria" w:hAnsi="Cambria"/>
          <w:noProof/>
        </w:rPr>
      </w:pPr>
      <w:del w:id="4537" w:author="Ram Shrestha" w:date="2014-01-04T19:38:00Z">
        <w:r w:rsidRPr="008C732F" w:rsidDel="00276C20">
          <w:rPr>
            <w:rFonts w:ascii="Cambria" w:hAnsi="Cambria"/>
            <w:noProof/>
          </w:rPr>
          <w:delText xml:space="preserve">Luo, C, Tsementzi, D, Kyrpides, N, Read, T, Konstantinidis, KT (2012) Direct comparisons of Illumina vs. Roche 454 sequencing technologies on the same microbial community DNA sample. </w:delText>
        </w:r>
        <w:r w:rsidRPr="008C732F" w:rsidDel="00276C20">
          <w:rPr>
            <w:rFonts w:ascii="Cambria" w:hAnsi="Cambria"/>
            <w:i/>
            <w:noProof/>
          </w:rPr>
          <w:delText>PLoS One</w:delText>
        </w:r>
        <w:r w:rsidRPr="008C732F" w:rsidDel="00276C20">
          <w:rPr>
            <w:rFonts w:ascii="Cambria" w:hAnsi="Cambria"/>
            <w:noProof/>
          </w:rPr>
          <w:delText xml:space="preserve"> </w:delText>
        </w:r>
        <w:r w:rsidRPr="008C732F" w:rsidDel="00276C20">
          <w:rPr>
            <w:rFonts w:ascii="Cambria" w:hAnsi="Cambria"/>
            <w:b/>
            <w:noProof/>
          </w:rPr>
          <w:delText>7</w:delText>
        </w:r>
        <w:r w:rsidRPr="008C732F" w:rsidDel="00276C20">
          <w:rPr>
            <w:rFonts w:ascii="Cambria" w:hAnsi="Cambria"/>
            <w:noProof/>
          </w:rPr>
          <w:delText>: e30087.</w:delText>
        </w:r>
      </w:del>
    </w:p>
    <w:p w:rsidR="003234B0" w:rsidRPr="008C732F" w:rsidDel="00276C20" w:rsidRDefault="003234B0" w:rsidP="008C732F">
      <w:pPr>
        <w:jc w:val="both"/>
        <w:rPr>
          <w:del w:id="4538" w:author="Ram Shrestha" w:date="2014-01-04T19:38:00Z"/>
          <w:rFonts w:ascii="Cambria" w:hAnsi="Cambria"/>
          <w:noProof/>
        </w:rPr>
      </w:pPr>
      <w:del w:id="4539" w:author="Ram Shrestha" w:date="2014-01-04T19:38:00Z">
        <w:r w:rsidRPr="008C732F" w:rsidDel="00276C20">
          <w:rPr>
            <w:rFonts w:ascii="Cambria" w:hAnsi="Cambria"/>
            <w:noProof/>
          </w:rPr>
          <w:delText xml:space="preserve">Madani, N, Kabat, D (1998) An endogenous inhibitor of human immunodeficiency virus in human lymphocytes is overcome by the viral Vif protein. </w:delText>
        </w:r>
        <w:r w:rsidRPr="008C732F" w:rsidDel="00276C20">
          <w:rPr>
            <w:rFonts w:ascii="Cambria" w:hAnsi="Cambria"/>
            <w:i/>
            <w:noProof/>
          </w:rPr>
          <w:delText>Journal of virology</w:delText>
        </w:r>
        <w:r w:rsidRPr="008C732F" w:rsidDel="00276C20">
          <w:rPr>
            <w:rFonts w:ascii="Cambria" w:hAnsi="Cambria"/>
            <w:noProof/>
          </w:rPr>
          <w:delText xml:space="preserve"> </w:delText>
        </w:r>
        <w:r w:rsidRPr="008C732F" w:rsidDel="00276C20">
          <w:rPr>
            <w:rFonts w:ascii="Cambria" w:hAnsi="Cambria"/>
            <w:b/>
            <w:noProof/>
          </w:rPr>
          <w:delText>72</w:delText>
        </w:r>
        <w:r w:rsidRPr="008C732F" w:rsidDel="00276C20">
          <w:rPr>
            <w:rFonts w:ascii="Cambria" w:hAnsi="Cambria"/>
            <w:noProof/>
          </w:rPr>
          <w:delText>: 10251-10255.</w:delText>
        </w:r>
      </w:del>
    </w:p>
    <w:p w:rsidR="003234B0" w:rsidRPr="008C732F" w:rsidDel="00276C20" w:rsidRDefault="003234B0" w:rsidP="008C732F">
      <w:pPr>
        <w:jc w:val="both"/>
        <w:rPr>
          <w:del w:id="4540" w:author="Ram Shrestha" w:date="2014-01-04T19:38:00Z"/>
          <w:rFonts w:ascii="Cambria" w:hAnsi="Cambria"/>
          <w:noProof/>
        </w:rPr>
      </w:pPr>
      <w:del w:id="4541" w:author="Ram Shrestha" w:date="2014-01-04T19:38:00Z">
        <w:r w:rsidRPr="008C732F" w:rsidDel="00276C20">
          <w:rPr>
            <w:rFonts w:ascii="Cambria" w:hAnsi="Cambria"/>
            <w:noProof/>
          </w:rPr>
          <w:delText xml:space="preserve">Malim, MH, Bohnlein, S, Hauber, J, Cullen, BR (1989a) Functional dissection of the HIV-1 Rev trans-activator--derivation of a trans-dominant repressor of Rev function. </w:delText>
        </w:r>
        <w:r w:rsidRPr="008C732F" w:rsidDel="00276C20">
          <w:rPr>
            <w:rFonts w:ascii="Cambria" w:hAnsi="Cambria"/>
            <w:i/>
            <w:noProof/>
          </w:rPr>
          <w:delText>Cell</w:delText>
        </w:r>
        <w:r w:rsidRPr="008C732F" w:rsidDel="00276C20">
          <w:rPr>
            <w:rFonts w:ascii="Cambria" w:hAnsi="Cambria"/>
            <w:noProof/>
          </w:rPr>
          <w:delText xml:space="preserve"> </w:delText>
        </w:r>
        <w:r w:rsidRPr="008C732F" w:rsidDel="00276C20">
          <w:rPr>
            <w:rFonts w:ascii="Cambria" w:hAnsi="Cambria"/>
            <w:b/>
            <w:noProof/>
          </w:rPr>
          <w:delText>58</w:delText>
        </w:r>
        <w:r w:rsidRPr="008C732F" w:rsidDel="00276C20">
          <w:rPr>
            <w:rFonts w:ascii="Cambria" w:hAnsi="Cambria"/>
            <w:noProof/>
          </w:rPr>
          <w:delText>: 205-214.</w:delText>
        </w:r>
      </w:del>
    </w:p>
    <w:p w:rsidR="003234B0" w:rsidRPr="008C732F" w:rsidDel="00276C20" w:rsidRDefault="003234B0" w:rsidP="008C732F">
      <w:pPr>
        <w:jc w:val="both"/>
        <w:rPr>
          <w:del w:id="4542" w:author="Ram Shrestha" w:date="2014-01-04T19:38:00Z"/>
          <w:rFonts w:ascii="Cambria" w:hAnsi="Cambria"/>
          <w:noProof/>
        </w:rPr>
      </w:pPr>
      <w:del w:id="4543" w:author="Ram Shrestha" w:date="2014-01-04T19:38:00Z">
        <w:r w:rsidRPr="008C732F" w:rsidDel="00276C20">
          <w:rPr>
            <w:rFonts w:ascii="Cambria" w:hAnsi="Cambria"/>
            <w:noProof/>
          </w:rPr>
          <w:delText xml:space="preserve">Malim, MH, Cullen, BR (1991) HIV-1 structural gene expression requires the binding of multiple Rev monomers to the viral RRE: implications for HIV-1 latency. </w:delText>
        </w:r>
        <w:r w:rsidRPr="008C732F" w:rsidDel="00276C20">
          <w:rPr>
            <w:rFonts w:ascii="Cambria" w:hAnsi="Cambria"/>
            <w:i/>
            <w:noProof/>
          </w:rPr>
          <w:delText>Cell</w:delText>
        </w:r>
        <w:r w:rsidRPr="008C732F" w:rsidDel="00276C20">
          <w:rPr>
            <w:rFonts w:ascii="Cambria" w:hAnsi="Cambria"/>
            <w:noProof/>
          </w:rPr>
          <w:delText xml:space="preserve"> </w:delText>
        </w:r>
        <w:r w:rsidRPr="008C732F" w:rsidDel="00276C20">
          <w:rPr>
            <w:rFonts w:ascii="Cambria" w:hAnsi="Cambria"/>
            <w:b/>
            <w:noProof/>
          </w:rPr>
          <w:delText>65</w:delText>
        </w:r>
        <w:r w:rsidRPr="008C732F" w:rsidDel="00276C20">
          <w:rPr>
            <w:rFonts w:ascii="Cambria" w:hAnsi="Cambria"/>
            <w:noProof/>
          </w:rPr>
          <w:delText>: 241-248.</w:delText>
        </w:r>
      </w:del>
    </w:p>
    <w:p w:rsidR="003234B0" w:rsidRPr="008C732F" w:rsidDel="00276C20" w:rsidRDefault="003234B0" w:rsidP="008C732F">
      <w:pPr>
        <w:jc w:val="both"/>
        <w:rPr>
          <w:del w:id="4544" w:author="Ram Shrestha" w:date="2014-01-04T19:38:00Z"/>
          <w:rFonts w:ascii="Cambria" w:hAnsi="Cambria"/>
          <w:noProof/>
        </w:rPr>
      </w:pPr>
      <w:del w:id="4545" w:author="Ram Shrestha" w:date="2014-01-04T19:38:00Z">
        <w:r w:rsidRPr="008C732F" w:rsidDel="00276C20">
          <w:rPr>
            <w:rFonts w:ascii="Cambria" w:hAnsi="Cambria"/>
            <w:noProof/>
          </w:rPr>
          <w:delText xml:space="preserve">Malim, MH, Hauber, J, Le, S-Y, Maizel, JV, Cullen, BR (1989b) The HIV-1 rev trans-activator acts through a structured target sequence to activate nuclear export of unspliced viral mRNA. </w:delText>
        </w:r>
        <w:r w:rsidRPr="008C732F" w:rsidDel="00276C20">
          <w:rPr>
            <w:rFonts w:ascii="Cambria" w:hAnsi="Cambria"/>
            <w:i/>
            <w:noProof/>
          </w:rPr>
          <w:delText>Nature</w:delText>
        </w:r>
        <w:r w:rsidRPr="008C732F" w:rsidDel="00276C20">
          <w:rPr>
            <w:rFonts w:ascii="Cambria" w:hAnsi="Cambria"/>
            <w:noProof/>
          </w:rPr>
          <w:delText xml:space="preserve"> </w:delText>
        </w:r>
        <w:r w:rsidRPr="008C732F" w:rsidDel="00276C20">
          <w:rPr>
            <w:rFonts w:ascii="Cambria" w:hAnsi="Cambria"/>
            <w:b/>
            <w:noProof/>
          </w:rPr>
          <w:delText>338</w:delText>
        </w:r>
        <w:r w:rsidRPr="008C732F" w:rsidDel="00276C20">
          <w:rPr>
            <w:rFonts w:ascii="Cambria" w:hAnsi="Cambria"/>
            <w:noProof/>
          </w:rPr>
          <w:delText>: 254–257.</w:delText>
        </w:r>
      </w:del>
    </w:p>
    <w:p w:rsidR="003234B0" w:rsidRPr="008C732F" w:rsidDel="00276C20" w:rsidRDefault="003234B0" w:rsidP="008C732F">
      <w:pPr>
        <w:jc w:val="both"/>
        <w:rPr>
          <w:del w:id="4546" w:author="Ram Shrestha" w:date="2014-01-04T19:38:00Z"/>
          <w:rFonts w:ascii="Cambria" w:hAnsi="Cambria"/>
          <w:noProof/>
        </w:rPr>
      </w:pPr>
      <w:del w:id="4547" w:author="Ram Shrestha" w:date="2014-01-04T19:38:00Z">
        <w:r w:rsidRPr="008C732F" w:rsidDel="00276C20">
          <w:rPr>
            <w:rFonts w:ascii="Cambria" w:hAnsi="Cambria"/>
            <w:noProof/>
          </w:rPr>
          <w:delText xml:space="preserve">Mansky, LM (1996) Forward mutation rate of human immunodeficiency virus type 1 in a T lymphoid cell line. </w:delText>
        </w:r>
        <w:r w:rsidRPr="008C732F" w:rsidDel="00276C20">
          <w:rPr>
            <w:rFonts w:ascii="Cambria" w:hAnsi="Cambria"/>
            <w:i/>
            <w:noProof/>
          </w:rPr>
          <w:delText>AIDS Res Hum Retroviruses</w:delText>
        </w:r>
        <w:r w:rsidRPr="008C732F" w:rsidDel="00276C20">
          <w:rPr>
            <w:rFonts w:ascii="Cambria" w:hAnsi="Cambria"/>
            <w:noProof/>
          </w:rPr>
          <w:delText xml:space="preserve"> </w:delText>
        </w:r>
        <w:r w:rsidRPr="008C732F" w:rsidDel="00276C20">
          <w:rPr>
            <w:rFonts w:ascii="Cambria" w:hAnsi="Cambria"/>
            <w:b/>
            <w:noProof/>
          </w:rPr>
          <w:delText>12</w:delText>
        </w:r>
        <w:r w:rsidRPr="008C732F" w:rsidDel="00276C20">
          <w:rPr>
            <w:rFonts w:ascii="Cambria" w:hAnsi="Cambria"/>
            <w:noProof/>
          </w:rPr>
          <w:delText>: 307-314.</w:delText>
        </w:r>
      </w:del>
    </w:p>
    <w:p w:rsidR="003234B0" w:rsidRPr="008C732F" w:rsidDel="00276C20" w:rsidRDefault="003234B0" w:rsidP="008C732F">
      <w:pPr>
        <w:jc w:val="both"/>
        <w:rPr>
          <w:del w:id="4548" w:author="Ram Shrestha" w:date="2014-01-04T19:38:00Z"/>
          <w:rFonts w:ascii="Cambria" w:hAnsi="Cambria"/>
          <w:noProof/>
        </w:rPr>
      </w:pPr>
      <w:del w:id="4549" w:author="Ram Shrestha" w:date="2014-01-04T19:38:00Z">
        <w:r w:rsidRPr="008C732F" w:rsidDel="00276C20">
          <w:rPr>
            <w:rFonts w:ascii="Cambria" w:hAnsi="Cambria"/>
            <w:noProof/>
          </w:rPr>
          <w:delText xml:space="preserve">Mansky, LM, Temin, HM (1995) Lower in vivo mutation rate of human immunodeficiency virus type 1 than that predicted from the fidelity of purified reverse transcriptase. </w:delText>
        </w:r>
        <w:r w:rsidRPr="008C732F" w:rsidDel="00276C20">
          <w:rPr>
            <w:rFonts w:ascii="Cambria" w:hAnsi="Cambria"/>
            <w:i/>
            <w:noProof/>
          </w:rPr>
          <w:delText>Journal of Virology</w:delText>
        </w:r>
        <w:r w:rsidRPr="008C732F" w:rsidDel="00276C20">
          <w:rPr>
            <w:rFonts w:ascii="Cambria" w:hAnsi="Cambria"/>
            <w:noProof/>
          </w:rPr>
          <w:delText xml:space="preserve"> </w:delText>
        </w:r>
        <w:r w:rsidRPr="008C732F" w:rsidDel="00276C20">
          <w:rPr>
            <w:rFonts w:ascii="Cambria" w:hAnsi="Cambria"/>
            <w:b/>
            <w:noProof/>
          </w:rPr>
          <w:delText>69</w:delText>
        </w:r>
        <w:r w:rsidRPr="008C732F" w:rsidDel="00276C20">
          <w:rPr>
            <w:rFonts w:ascii="Cambria" w:hAnsi="Cambria"/>
            <w:noProof/>
          </w:rPr>
          <w:delText>: 5087-5094.</w:delText>
        </w:r>
      </w:del>
    </w:p>
    <w:p w:rsidR="003234B0" w:rsidRPr="008C732F" w:rsidDel="00276C20" w:rsidRDefault="003234B0" w:rsidP="008C732F">
      <w:pPr>
        <w:jc w:val="both"/>
        <w:rPr>
          <w:del w:id="4550" w:author="Ram Shrestha" w:date="2014-01-04T19:38:00Z"/>
          <w:rFonts w:ascii="Cambria" w:hAnsi="Cambria"/>
          <w:noProof/>
        </w:rPr>
      </w:pPr>
      <w:del w:id="4551" w:author="Ram Shrestha" w:date="2014-01-04T19:38:00Z">
        <w:r w:rsidRPr="008C732F" w:rsidDel="00276C20">
          <w:rPr>
            <w:rFonts w:ascii="Cambria" w:hAnsi="Cambria"/>
            <w:noProof/>
          </w:rPr>
          <w:delText xml:space="preserve">Marcello, A, Zoppe, M, Giacca, M (2001) Multiple modes of transcriptional regulation by the HIV-1 Tat transactivator. </w:delText>
        </w:r>
        <w:r w:rsidRPr="008C732F" w:rsidDel="00276C20">
          <w:rPr>
            <w:rFonts w:ascii="Cambria" w:hAnsi="Cambria"/>
            <w:i/>
            <w:noProof/>
          </w:rPr>
          <w:delText>IUBMB Life</w:delText>
        </w:r>
        <w:r w:rsidRPr="008C732F" w:rsidDel="00276C20">
          <w:rPr>
            <w:rFonts w:ascii="Cambria" w:hAnsi="Cambria"/>
            <w:noProof/>
          </w:rPr>
          <w:delText xml:space="preserve"> </w:delText>
        </w:r>
        <w:r w:rsidRPr="008C732F" w:rsidDel="00276C20">
          <w:rPr>
            <w:rFonts w:ascii="Cambria" w:hAnsi="Cambria"/>
            <w:b/>
            <w:noProof/>
          </w:rPr>
          <w:delText>51</w:delText>
        </w:r>
        <w:r w:rsidRPr="008C732F" w:rsidDel="00276C20">
          <w:rPr>
            <w:rFonts w:ascii="Cambria" w:hAnsi="Cambria"/>
            <w:noProof/>
          </w:rPr>
          <w:delText>: 175-181.</w:delText>
        </w:r>
      </w:del>
    </w:p>
    <w:p w:rsidR="003234B0" w:rsidRPr="008C732F" w:rsidDel="00276C20" w:rsidRDefault="003234B0" w:rsidP="008C732F">
      <w:pPr>
        <w:jc w:val="both"/>
        <w:rPr>
          <w:del w:id="4552" w:author="Ram Shrestha" w:date="2014-01-04T19:38:00Z"/>
          <w:rFonts w:ascii="Cambria" w:hAnsi="Cambria"/>
          <w:noProof/>
        </w:rPr>
      </w:pPr>
      <w:del w:id="4553" w:author="Ram Shrestha" w:date="2014-01-04T19:38:00Z">
        <w:r w:rsidRPr="008C732F" w:rsidDel="00276C20">
          <w:rPr>
            <w:rFonts w:ascii="Cambria" w:hAnsi="Cambria"/>
            <w:noProof/>
          </w:rPr>
          <w:delText xml:space="preserve">Mardis, ER (2008) The impact of next-generation sequencing technology on genetics. </w:delText>
        </w:r>
        <w:r w:rsidRPr="008C732F" w:rsidDel="00276C20">
          <w:rPr>
            <w:rFonts w:ascii="Cambria" w:hAnsi="Cambria"/>
            <w:i/>
            <w:noProof/>
          </w:rPr>
          <w:delText>Trends Genet</w:delText>
        </w:r>
        <w:r w:rsidRPr="008C732F" w:rsidDel="00276C20">
          <w:rPr>
            <w:rFonts w:ascii="Cambria" w:hAnsi="Cambria"/>
            <w:noProof/>
          </w:rPr>
          <w:delText xml:space="preserve"> </w:delText>
        </w:r>
        <w:r w:rsidRPr="008C732F" w:rsidDel="00276C20">
          <w:rPr>
            <w:rFonts w:ascii="Cambria" w:hAnsi="Cambria"/>
            <w:b/>
            <w:noProof/>
          </w:rPr>
          <w:delText>24</w:delText>
        </w:r>
        <w:r w:rsidRPr="008C732F" w:rsidDel="00276C20">
          <w:rPr>
            <w:rFonts w:ascii="Cambria" w:hAnsi="Cambria"/>
            <w:noProof/>
          </w:rPr>
          <w:delText>: 133-141.</w:delText>
        </w:r>
      </w:del>
    </w:p>
    <w:p w:rsidR="003234B0" w:rsidRPr="008C732F" w:rsidDel="00276C20" w:rsidRDefault="003234B0" w:rsidP="008C732F">
      <w:pPr>
        <w:jc w:val="both"/>
        <w:rPr>
          <w:del w:id="4554" w:author="Ram Shrestha" w:date="2014-01-04T19:38:00Z"/>
          <w:rFonts w:ascii="Cambria" w:hAnsi="Cambria"/>
          <w:noProof/>
        </w:rPr>
      </w:pPr>
      <w:del w:id="4555" w:author="Ram Shrestha" w:date="2014-01-04T19:38:00Z">
        <w:r w:rsidRPr="008C732F" w:rsidDel="00276C20">
          <w:rPr>
            <w:rFonts w:ascii="Cambria" w:hAnsi="Cambria"/>
            <w:noProof/>
          </w:rPr>
          <w:delText xml:space="preserve">Margulies, M, Egholm, M, Altman, WE, Attiya, S, Bader, JS, Bemben, LA, Berka, J, Braverman, MS, Chen, Y-J, Chen, Z, Dewell, SB, Du, L, Fierro, JM, Gomes, XV, Godwin, BC, He, W, Helgesen, S, Ho, CH, Irzyk, GP, Jando, SC, Alenquer, MLI, Jarvie, TP, Jirage, KB, Kim, J-B, Knight, JR, Lanza, JR, Leamon, JH, Lefkowitz, SM, Lei, M, Li, J, Lohman, KL, Lu, H, Makhijani, VB, McDade, KE, McKenna, MP, Myers, EW, Nickerson, E, Nobile, JR, Plant, R, Puc, BP, Ronan, MT, Roth, GT, Sarkis, GJ, Simons, JF, Simpson, JW, Srinivasan, M, Tartaro, KR, Tomasz, A, Vogt, KA, Volkmer, GA, Wang, SH, Wang, Y, Weiner, MP, Yu, P, Begley, RF, Rothberg, JM (2005a) Genome sequencing in microfabricated high-density picolitre reactors. </w:delText>
        </w:r>
        <w:r w:rsidRPr="008C732F" w:rsidDel="00276C20">
          <w:rPr>
            <w:rFonts w:ascii="Cambria" w:hAnsi="Cambria"/>
            <w:i/>
            <w:noProof/>
          </w:rPr>
          <w:delText>Nature</w:delText>
        </w:r>
        <w:r w:rsidRPr="008C732F" w:rsidDel="00276C20">
          <w:rPr>
            <w:rFonts w:ascii="Cambria" w:hAnsi="Cambria"/>
            <w:noProof/>
          </w:rPr>
          <w:delText xml:space="preserve"> </w:delText>
        </w:r>
        <w:r w:rsidRPr="008C732F" w:rsidDel="00276C20">
          <w:rPr>
            <w:rFonts w:ascii="Cambria" w:hAnsi="Cambria"/>
            <w:b/>
            <w:noProof/>
          </w:rPr>
          <w:delText>437</w:delText>
        </w:r>
        <w:r w:rsidRPr="008C732F" w:rsidDel="00276C20">
          <w:rPr>
            <w:rFonts w:ascii="Cambria" w:hAnsi="Cambria"/>
            <w:noProof/>
          </w:rPr>
          <w:delText>: 376-380.</w:delText>
        </w:r>
      </w:del>
    </w:p>
    <w:p w:rsidR="003234B0" w:rsidRPr="008C732F" w:rsidDel="00276C20" w:rsidRDefault="003234B0" w:rsidP="008C732F">
      <w:pPr>
        <w:jc w:val="both"/>
        <w:rPr>
          <w:del w:id="4556" w:author="Ram Shrestha" w:date="2014-01-04T19:38:00Z"/>
          <w:rFonts w:ascii="Cambria" w:hAnsi="Cambria"/>
          <w:noProof/>
        </w:rPr>
      </w:pPr>
      <w:del w:id="4557" w:author="Ram Shrestha" w:date="2014-01-04T19:38:00Z">
        <w:r w:rsidRPr="008C732F" w:rsidDel="00276C20">
          <w:rPr>
            <w:rFonts w:ascii="Cambria" w:hAnsi="Cambria"/>
            <w:noProof/>
          </w:rPr>
          <w:delText xml:space="preserve">Margulies, M, Egholm, M, Altman, WE, Attiya, S, Bader, JS, Bemben, LA, Berka, J, Braverman, MS, Chen, YJ, Chen, Z, Dewell, SB, Du, L, Fierro, JM, Gomes, XV, Godwin, BC, He, W, Helgesen, S, Ho, CH, Irzyk, GP, Jando, SC, Alenquer, ML, Jarvie, TP, Jirage, KB, Kim, JB, Knight, JR, Lanza, JR, Leamon, JH, Lefkowitz, SM, Lei, M, Li, J, Lohman, KL, Lu, H, Makhijani, VB, McDade, KE, McKenna, MP, Myers, EW, Nickerson, E, Nobile, JR, Plant, R, Puc, BP, Ronan, MT, Roth, GT, Sarkis, GJ, Simons, JF, Simpson, JW, Srinivasan, M, Tartaro, KR, Tomasz, A, Vogt, KA, Volkmer, GA, Wang, SH, Wang, Y, Weiner, MP, Yu, P, Begley, RF, Rothberg, JM (2005b) Genome sequencing in microfabricated high-density picolitre reactors. </w:delText>
        </w:r>
        <w:r w:rsidRPr="008C732F" w:rsidDel="00276C20">
          <w:rPr>
            <w:rFonts w:ascii="Cambria" w:hAnsi="Cambria"/>
            <w:i/>
            <w:noProof/>
          </w:rPr>
          <w:delText>Nature</w:delText>
        </w:r>
        <w:r w:rsidRPr="008C732F" w:rsidDel="00276C20">
          <w:rPr>
            <w:rFonts w:ascii="Cambria" w:hAnsi="Cambria"/>
            <w:noProof/>
          </w:rPr>
          <w:delText xml:space="preserve"> </w:delText>
        </w:r>
        <w:r w:rsidRPr="008C732F" w:rsidDel="00276C20">
          <w:rPr>
            <w:rFonts w:ascii="Cambria" w:hAnsi="Cambria"/>
            <w:b/>
            <w:noProof/>
          </w:rPr>
          <w:delText>437</w:delText>
        </w:r>
        <w:r w:rsidRPr="008C732F" w:rsidDel="00276C20">
          <w:rPr>
            <w:rFonts w:ascii="Cambria" w:hAnsi="Cambria"/>
            <w:noProof/>
          </w:rPr>
          <w:delText>: 376-380.</w:delText>
        </w:r>
      </w:del>
    </w:p>
    <w:p w:rsidR="003234B0" w:rsidRPr="008C732F" w:rsidDel="00276C20" w:rsidRDefault="003234B0" w:rsidP="008C732F">
      <w:pPr>
        <w:jc w:val="both"/>
        <w:rPr>
          <w:del w:id="4558" w:author="Ram Shrestha" w:date="2014-01-04T19:38:00Z"/>
          <w:rFonts w:ascii="Cambria" w:hAnsi="Cambria"/>
          <w:noProof/>
        </w:rPr>
      </w:pPr>
      <w:del w:id="4559" w:author="Ram Shrestha" w:date="2014-01-04T19:38:00Z">
        <w:r w:rsidRPr="008C732F" w:rsidDel="00276C20">
          <w:rPr>
            <w:rFonts w:ascii="Cambria" w:hAnsi="Cambria"/>
            <w:noProof/>
          </w:rPr>
          <w:delText xml:space="preserve">Martinez-Picado, J, Sutton, L, De Pasquale, MP, Savara, AV, D'Aquila, RT (1999) Human immunodeficiency virus type 1 cloning vectors for antiretroviral resistance testing. </w:delText>
        </w:r>
        <w:r w:rsidRPr="008C732F" w:rsidDel="00276C20">
          <w:rPr>
            <w:rFonts w:ascii="Cambria" w:hAnsi="Cambria"/>
            <w:i/>
            <w:noProof/>
          </w:rPr>
          <w:delText>J Clin Microbiol</w:delText>
        </w:r>
        <w:r w:rsidRPr="008C732F" w:rsidDel="00276C20">
          <w:rPr>
            <w:rFonts w:ascii="Cambria" w:hAnsi="Cambria"/>
            <w:noProof/>
          </w:rPr>
          <w:delText xml:space="preserve"> </w:delText>
        </w:r>
        <w:r w:rsidRPr="008C732F" w:rsidDel="00276C20">
          <w:rPr>
            <w:rFonts w:ascii="Cambria" w:hAnsi="Cambria"/>
            <w:b/>
            <w:noProof/>
          </w:rPr>
          <w:delText>37</w:delText>
        </w:r>
        <w:r w:rsidRPr="008C732F" w:rsidDel="00276C20">
          <w:rPr>
            <w:rFonts w:ascii="Cambria" w:hAnsi="Cambria"/>
            <w:noProof/>
          </w:rPr>
          <w:delText>: 2943-2951.</w:delText>
        </w:r>
      </w:del>
    </w:p>
    <w:p w:rsidR="003234B0" w:rsidRPr="008C732F" w:rsidDel="00276C20" w:rsidRDefault="003234B0" w:rsidP="008C732F">
      <w:pPr>
        <w:jc w:val="both"/>
        <w:rPr>
          <w:del w:id="4560" w:author="Ram Shrestha" w:date="2014-01-04T19:38:00Z"/>
          <w:rFonts w:ascii="Cambria" w:hAnsi="Cambria"/>
          <w:noProof/>
        </w:rPr>
      </w:pPr>
      <w:del w:id="4561" w:author="Ram Shrestha" w:date="2014-01-04T19:38:00Z">
        <w:r w:rsidRPr="008C732F" w:rsidDel="00276C20">
          <w:rPr>
            <w:rFonts w:ascii="Cambria" w:hAnsi="Cambria"/>
            <w:noProof/>
          </w:rPr>
          <w:delText xml:space="preserve">Mayer, KH, Hanna, GJ, Richard, T (2001) Clinical use of genotypic and phenotypic drug resistance testing to monitor antiretroviral chemotherapy. </w:delText>
        </w:r>
        <w:r w:rsidRPr="008C732F" w:rsidDel="00276C20">
          <w:rPr>
            <w:rFonts w:ascii="Cambria" w:hAnsi="Cambria"/>
            <w:i/>
            <w:noProof/>
          </w:rPr>
          <w:delText>Clinical Infectious Diseases</w:delText>
        </w:r>
        <w:r w:rsidRPr="008C732F" w:rsidDel="00276C20">
          <w:rPr>
            <w:rFonts w:ascii="Cambria" w:hAnsi="Cambria"/>
            <w:noProof/>
          </w:rPr>
          <w:delText xml:space="preserve"> </w:delText>
        </w:r>
        <w:r w:rsidRPr="008C732F" w:rsidDel="00276C20">
          <w:rPr>
            <w:rFonts w:ascii="Cambria" w:hAnsi="Cambria"/>
            <w:b/>
            <w:noProof/>
          </w:rPr>
          <w:delText>32</w:delText>
        </w:r>
        <w:r w:rsidRPr="008C732F" w:rsidDel="00276C20">
          <w:rPr>
            <w:rFonts w:ascii="Cambria" w:hAnsi="Cambria"/>
            <w:noProof/>
          </w:rPr>
          <w:delText>: 774-782.</w:delText>
        </w:r>
      </w:del>
    </w:p>
    <w:p w:rsidR="003234B0" w:rsidRPr="008C732F" w:rsidDel="00276C20" w:rsidRDefault="003234B0" w:rsidP="008C732F">
      <w:pPr>
        <w:jc w:val="both"/>
        <w:rPr>
          <w:del w:id="4562" w:author="Ram Shrestha" w:date="2014-01-04T19:38:00Z"/>
          <w:rFonts w:ascii="Cambria" w:hAnsi="Cambria"/>
          <w:noProof/>
        </w:rPr>
      </w:pPr>
      <w:del w:id="4563" w:author="Ram Shrestha" w:date="2014-01-04T19:38:00Z">
        <w:r w:rsidRPr="008C732F" w:rsidDel="00276C20">
          <w:rPr>
            <w:rFonts w:ascii="Cambria" w:hAnsi="Cambria"/>
            <w:noProof/>
          </w:rPr>
          <w:delText xml:space="preserve">McCutchan, FE (2000) Understanding the genetic diversity of HIV-1. </w:delText>
        </w:r>
        <w:r w:rsidRPr="008C732F" w:rsidDel="00276C20">
          <w:rPr>
            <w:rFonts w:ascii="Cambria" w:hAnsi="Cambria"/>
            <w:i/>
            <w:noProof/>
          </w:rPr>
          <w:delText>AIDS</w:delText>
        </w:r>
        <w:r w:rsidRPr="008C732F" w:rsidDel="00276C20">
          <w:rPr>
            <w:rFonts w:ascii="Cambria" w:hAnsi="Cambria"/>
            <w:noProof/>
          </w:rPr>
          <w:delText xml:space="preserve"> </w:delText>
        </w:r>
        <w:r w:rsidRPr="008C732F" w:rsidDel="00276C20">
          <w:rPr>
            <w:rFonts w:ascii="Cambria" w:hAnsi="Cambria"/>
            <w:b/>
            <w:noProof/>
          </w:rPr>
          <w:delText>14 Suppl 3</w:delText>
        </w:r>
        <w:r w:rsidRPr="008C732F" w:rsidDel="00276C20">
          <w:rPr>
            <w:rFonts w:ascii="Cambria" w:hAnsi="Cambria"/>
            <w:noProof/>
          </w:rPr>
          <w:delText>: S31-44.</w:delText>
        </w:r>
      </w:del>
    </w:p>
    <w:p w:rsidR="003234B0" w:rsidRPr="008C732F" w:rsidDel="00276C20" w:rsidRDefault="003234B0" w:rsidP="008C732F">
      <w:pPr>
        <w:jc w:val="both"/>
        <w:rPr>
          <w:del w:id="4564" w:author="Ram Shrestha" w:date="2014-01-04T19:38:00Z"/>
          <w:rFonts w:ascii="Cambria" w:hAnsi="Cambria"/>
          <w:noProof/>
        </w:rPr>
      </w:pPr>
      <w:del w:id="4565" w:author="Ram Shrestha" w:date="2014-01-04T19:38:00Z">
        <w:r w:rsidRPr="008C732F" w:rsidDel="00276C20">
          <w:rPr>
            <w:rFonts w:ascii="Cambria" w:hAnsi="Cambria"/>
            <w:noProof/>
          </w:rPr>
          <w:delText xml:space="preserve">McCutchan, FE (2006) Global epidemiology of HIV. </w:delText>
        </w:r>
        <w:r w:rsidRPr="008C732F" w:rsidDel="00276C20">
          <w:rPr>
            <w:rFonts w:ascii="Cambria" w:hAnsi="Cambria"/>
            <w:i/>
            <w:noProof/>
          </w:rPr>
          <w:delText>Journal of Medical Virology</w:delText>
        </w:r>
        <w:r w:rsidRPr="008C732F" w:rsidDel="00276C20">
          <w:rPr>
            <w:rFonts w:ascii="Cambria" w:hAnsi="Cambria"/>
            <w:noProof/>
          </w:rPr>
          <w:delText xml:space="preserve"> </w:delText>
        </w:r>
        <w:r w:rsidRPr="008C732F" w:rsidDel="00276C20">
          <w:rPr>
            <w:rFonts w:ascii="Cambria" w:hAnsi="Cambria"/>
            <w:b/>
            <w:noProof/>
          </w:rPr>
          <w:delText>78</w:delText>
        </w:r>
        <w:r w:rsidRPr="008C732F" w:rsidDel="00276C20">
          <w:rPr>
            <w:rFonts w:ascii="Cambria" w:hAnsi="Cambria"/>
            <w:noProof/>
          </w:rPr>
          <w:delText>: S7–S12.</w:delText>
        </w:r>
      </w:del>
    </w:p>
    <w:p w:rsidR="003234B0" w:rsidRPr="008C732F" w:rsidDel="00276C20" w:rsidRDefault="003234B0" w:rsidP="008C732F">
      <w:pPr>
        <w:jc w:val="both"/>
        <w:rPr>
          <w:del w:id="4566" w:author="Ram Shrestha" w:date="2014-01-04T19:38:00Z"/>
          <w:rFonts w:ascii="Cambria" w:hAnsi="Cambria"/>
          <w:noProof/>
        </w:rPr>
      </w:pPr>
      <w:del w:id="4567" w:author="Ram Shrestha" w:date="2014-01-04T19:38:00Z">
        <w:r w:rsidRPr="008C732F" w:rsidDel="00276C20">
          <w:rPr>
            <w:rFonts w:ascii="Cambria" w:hAnsi="Cambria"/>
            <w:noProof/>
          </w:rPr>
          <w:delText xml:space="preserve">McDonald, D, Vodicka, MA, Lucero, G, Svitkina, TM, Borisy, GG, Emerman, M, Hope, TJ (2002) Visualization of the intracellular behavior of HIV in living cells. </w:delText>
        </w:r>
        <w:r w:rsidRPr="008C732F" w:rsidDel="00276C20">
          <w:rPr>
            <w:rFonts w:ascii="Cambria" w:hAnsi="Cambria"/>
            <w:i/>
            <w:noProof/>
          </w:rPr>
          <w:delText>The Journal of Cell Biology</w:delText>
        </w:r>
        <w:r w:rsidRPr="008C732F" w:rsidDel="00276C20">
          <w:rPr>
            <w:rFonts w:ascii="Cambria" w:hAnsi="Cambria"/>
            <w:noProof/>
          </w:rPr>
          <w:delText xml:space="preserve"> </w:delText>
        </w:r>
        <w:r w:rsidRPr="008C732F" w:rsidDel="00276C20">
          <w:rPr>
            <w:rFonts w:ascii="Cambria" w:hAnsi="Cambria"/>
            <w:b/>
            <w:noProof/>
          </w:rPr>
          <w:delText>159</w:delText>
        </w:r>
        <w:r w:rsidRPr="008C732F" w:rsidDel="00276C20">
          <w:rPr>
            <w:rFonts w:ascii="Cambria" w:hAnsi="Cambria"/>
            <w:noProof/>
          </w:rPr>
          <w:delText>: 441-452.</w:delText>
        </w:r>
      </w:del>
    </w:p>
    <w:p w:rsidR="003234B0" w:rsidRPr="008C732F" w:rsidDel="00276C20" w:rsidRDefault="003234B0" w:rsidP="008C732F">
      <w:pPr>
        <w:jc w:val="both"/>
        <w:rPr>
          <w:del w:id="4568" w:author="Ram Shrestha" w:date="2014-01-04T19:38:00Z"/>
          <w:rFonts w:ascii="Cambria" w:hAnsi="Cambria"/>
          <w:noProof/>
        </w:rPr>
      </w:pPr>
      <w:del w:id="4569" w:author="Ram Shrestha" w:date="2014-01-04T19:38:00Z">
        <w:r w:rsidRPr="008C732F" w:rsidDel="00276C20">
          <w:rPr>
            <w:rFonts w:ascii="Cambria" w:hAnsi="Cambria"/>
            <w:noProof/>
          </w:rPr>
          <w:delText xml:space="preserve">McGowan, JP, Shah, SS (2000) Prevention of perinatal HIV transmission during pregnancy. </w:delText>
        </w:r>
        <w:r w:rsidRPr="008C732F" w:rsidDel="00276C20">
          <w:rPr>
            <w:rFonts w:ascii="Cambria" w:hAnsi="Cambria"/>
            <w:i/>
            <w:noProof/>
          </w:rPr>
          <w:delText>Journal of Antimicrobial Chemotherapy</w:delText>
        </w:r>
        <w:r w:rsidRPr="008C732F" w:rsidDel="00276C20">
          <w:rPr>
            <w:rFonts w:ascii="Cambria" w:hAnsi="Cambria"/>
            <w:noProof/>
          </w:rPr>
          <w:delText xml:space="preserve"> </w:delText>
        </w:r>
        <w:r w:rsidRPr="008C732F" w:rsidDel="00276C20">
          <w:rPr>
            <w:rFonts w:ascii="Cambria" w:hAnsi="Cambria"/>
            <w:b/>
            <w:noProof/>
          </w:rPr>
          <w:delText>46</w:delText>
        </w:r>
        <w:r w:rsidRPr="008C732F" w:rsidDel="00276C20">
          <w:rPr>
            <w:rFonts w:ascii="Cambria" w:hAnsi="Cambria"/>
            <w:noProof/>
          </w:rPr>
          <w:delText>: 657-668.</w:delText>
        </w:r>
      </w:del>
    </w:p>
    <w:p w:rsidR="003234B0" w:rsidRPr="008C732F" w:rsidDel="00276C20" w:rsidRDefault="003234B0" w:rsidP="008C732F">
      <w:pPr>
        <w:jc w:val="both"/>
        <w:rPr>
          <w:del w:id="4570" w:author="Ram Shrestha" w:date="2014-01-04T19:38:00Z"/>
          <w:rFonts w:ascii="Cambria" w:hAnsi="Cambria"/>
          <w:noProof/>
        </w:rPr>
      </w:pPr>
      <w:del w:id="4571" w:author="Ram Shrestha" w:date="2014-01-04T19:38:00Z">
        <w:r w:rsidRPr="008C732F" w:rsidDel="00276C20">
          <w:rPr>
            <w:rFonts w:ascii="Cambria" w:hAnsi="Cambria"/>
            <w:noProof/>
          </w:rPr>
          <w:delText xml:space="preserve">McIntyre, JA, Hopley, M, Moodley, D, Eklund, M, Gray, GE, Hall, DB, Robinson, P, Mayers, D, Martinson, NA (2009) Efficacy of short-course AZT plus 3TC to reduce nevirapine resistance in the prevention of mother-to-child HIV transmission: a randomized clinical trial. </w:delText>
        </w:r>
        <w:r w:rsidRPr="008C732F" w:rsidDel="00276C20">
          <w:rPr>
            <w:rFonts w:ascii="Cambria" w:hAnsi="Cambria"/>
            <w:i/>
            <w:noProof/>
          </w:rPr>
          <w:delText>PLoS medicine</w:delText>
        </w:r>
        <w:r w:rsidRPr="008C732F" w:rsidDel="00276C20">
          <w:rPr>
            <w:rFonts w:ascii="Cambria" w:hAnsi="Cambria"/>
            <w:noProof/>
          </w:rPr>
          <w:delText xml:space="preserve"> </w:delText>
        </w:r>
        <w:r w:rsidRPr="008C732F" w:rsidDel="00276C20">
          <w:rPr>
            <w:rFonts w:ascii="Cambria" w:hAnsi="Cambria"/>
            <w:b/>
            <w:noProof/>
          </w:rPr>
          <w:delText>6</w:delText>
        </w:r>
        <w:r w:rsidRPr="008C732F" w:rsidDel="00276C20">
          <w:rPr>
            <w:rFonts w:ascii="Cambria" w:hAnsi="Cambria"/>
            <w:noProof/>
          </w:rPr>
          <w:delText>: e1000172.</w:delText>
        </w:r>
      </w:del>
    </w:p>
    <w:p w:rsidR="003234B0" w:rsidRPr="008C732F" w:rsidDel="00276C20" w:rsidRDefault="003234B0" w:rsidP="008C732F">
      <w:pPr>
        <w:jc w:val="both"/>
        <w:rPr>
          <w:del w:id="4572" w:author="Ram Shrestha" w:date="2014-01-04T19:38:00Z"/>
          <w:rFonts w:ascii="Cambria" w:hAnsi="Cambria"/>
          <w:noProof/>
        </w:rPr>
      </w:pPr>
      <w:del w:id="4573" w:author="Ram Shrestha" w:date="2014-01-04T19:38:00Z">
        <w:r w:rsidRPr="008C732F" w:rsidDel="00276C20">
          <w:rPr>
            <w:rFonts w:ascii="Cambria" w:hAnsi="Cambria"/>
            <w:noProof/>
          </w:rPr>
          <w:delText xml:space="preserve">Melikyan, GB (2008) Common principles and intermediates of viral protein-mediated fusion: the HIV-1 paradigm. </w:delText>
        </w:r>
        <w:r w:rsidRPr="008C732F" w:rsidDel="00276C20">
          <w:rPr>
            <w:rFonts w:ascii="Cambria" w:hAnsi="Cambria"/>
            <w:i/>
            <w:noProof/>
          </w:rPr>
          <w:delText>Retrovirology</w:delText>
        </w:r>
        <w:r w:rsidRPr="008C732F" w:rsidDel="00276C20">
          <w:rPr>
            <w:rFonts w:ascii="Cambria" w:hAnsi="Cambria"/>
            <w:noProof/>
          </w:rPr>
          <w:delText xml:space="preserve"> </w:delText>
        </w:r>
        <w:r w:rsidRPr="008C732F" w:rsidDel="00276C20">
          <w:rPr>
            <w:rFonts w:ascii="Cambria" w:hAnsi="Cambria"/>
            <w:b/>
            <w:noProof/>
          </w:rPr>
          <w:delText>5</w:delText>
        </w:r>
        <w:r w:rsidRPr="008C732F" w:rsidDel="00276C20">
          <w:rPr>
            <w:rFonts w:ascii="Cambria" w:hAnsi="Cambria"/>
            <w:noProof/>
          </w:rPr>
          <w:delText>: 111.</w:delText>
        </w:r>
      </w:del>
    </w:p>
    <w:p w:rsidR="003234B0" w:rsidRPr="008C732F" w:rsidDel="00276C20" w:rsidRDefault="003234B0" w:rsidP="008C732F">
      <w:pPr>
        <w:jc w:val="both"/>
        <w:rPr>
          <w:del w:id="4574" w:author="Ram Shrestha" w:date="2014-01-04T19:38:00Z"/>
          <w:rFonts w:ascii="Cambria" w:hAnsi="Cambria"/>
          <w:noProof/>
        </w:rPr>
      </w:pPr>
      <w:del w:id="4575" w:author="Ram Shrestha" w:date="2014-01-04T19:38:00Z">
        <w:r w:rsidRPr="008C732F" w:rsidDel="00276C20">
          <w:rPr>
            <w:rFonts w:ascii="Cambria" w:hAnsi="Cambria"/>
            <w:noProof/>
          </w:rPr>
          <w:delText xml:space="preserve">Melikyan, GB, Markosyan, RM, Hemmati, H, Delmedico, MK, Lambert, DM, Cohen, FS (2000) Evidence That the Transition of HIV-1 Gp41 into a Six-Helix Bundle, Not the Bundle Configuration, Induces Membrane Fusion. </w:delText>
        </w:r>
        <w:r w:rsidRPr="008C732F" w:rsidDel="00276C20">
          <w:rPr>
            <w:rFonts w:ascii="Cambria" w:hAnsi="Cambria"/>
            <w:i/>
            <w:noProof/>
          </w:rPr>
          <w:delText>The Journal of Cell Biology</w:delText>
        </w:r>
        <w:r w:rsidRPr="008C732F" w:rsidDel="00276C20">
          <w:rPr>
            <w:rFonts w:ascii="Cambria" w:hAnsi="Cambria"/>
            <w:noProof/>
          </w:rPr>
          <w:delText xml:space="preserve"> </w:delText>
        </w:r>
        <w:r w:rsidRPr="008C732F" w:rsidDel="00276C20">
          <w:rPr>
            <w:rFonts w:ascii="Cambria" w:hAnsi="Cambria"/>
            <w:b/>
            <w:noProof/>
          </w:rPr>
          <w:delText>151</w:delText>
        </w:r>
        <w:r w:rsidRPr="008C732F" w:rsidDel="00276C20">
          <w:rPr>
            <w:rFonts w:ascii="Cambria" w:hAnsi="Cambria"/>
            <w:noProof/>
          </w:rPr>
          <w:delText>: 413-424.</w:delText>
        </w:r>
      </w:del>
    </w:p>
    <w:p w:rsidR="003234B0" w:rsidRPr="008C732F" w:rsidDel="00276C20" w:rsidRDefault="003234B0" w:rsidP="008C732F">
      <w:pPr>
        <w:jc w:val="both"/>
        <w:rPr>
          <w:del w:id="4576" w:author="Ram Shrestha" w:date="2014-01-04T19:38:00Z"/>
          <w:rFonts w:ascii="Cambria" w:hAnsi="Cambria"/>
          <w:noProof/>
        </w:rPr>
      </w:pPr>
      <w:del w:id="4577" w:author="Ram Shrestha" w:date="2014-01-04T19:38:00Z">
        <w:r w:rsidRPr="008C732F" w:rsidDel="00276C20">
          <w:rPr>
            <w:rFonts w:ascii="Cambria" w:hAnsi="Cambria"/>
            <w:noProof/>
          </w:rPr>
          <w:delText xml:space="preserve">Merry, C, Barry, MG, Mulcahy, F, Ryan, M, Heavey, J, Tjia, JF, Gibbons, SE, Breckenridge, AM, Back, DJ (1997) Saquinavir pharmacokinetics alone and in combination with ritonavir in HIV-infected patients. </w:delText>
        </w:r>
        <w:r w:rsidRPr="008C732F" w:rsidDel="00276C20">
          <w:rPr>
            <w:rFonts w:ascii="Cambria" w:hAnsi="Cambria"/>
            <w:i/>
            <w:noProof/>
          </w:rPr>
          <w:delText>AIDS</w:delText>
        </w:r>
        <w:r w:rsidRPr="008C732F" w:rsidDel="00276C20">
          <w:rPr>
            <w:rFonts w:ascii="Cambria" w:hAnsi="Cambria"/>
            <w:noProof/>
          </w:rPr>
          <w:delText xml:space="preserve"> </w:delText>
        </w:r>
        <w:r w:rsidRPr="008C732F" w:rsidDel="00276C20">
          <w:rPr>
            <w:rFonts w:ascii="Cambria" w:hAnsi="Cambria"/>
            <w:b/>
            <w:noProof/>
          </w:rPr>
          <w:delText>11</w:delText>
        </w:r>
        <w:r w:rsidRPr="008C732F" w:rsidDel="00276C20">
          <w:rPr>
            <w:rFonts w:ascii="Cambria" w:hAnsi="Cambria"/>
            <w:noProof/>
          </w:rPr>
          <w:delText>: F29-F33.</w:delText>
        </w:r>
      </w:del>
    </w:p>
    <w:p w:rsidR="003234B0" w:rsidRPr="008C732F" w:rsidDel="00276C20" w:rsidRDefault="003234B0" w:rsidP="008C732F">
      <w:pPr>
        <w:jc w:val="both"/>
        <w:rPr>
          <w:del w:id="4578" w:author="Ram Shrestha" w:date="2014-01-04T19:38:00Z"/>
          <w:rFonts w:ascii="Cambria" w:hAnsi="Cambria"/>
          <w:noProof/>
        </w:rPr>
      </w:pPr>
      <w:del w:id="4579" w:author="Ram Shrestha" w:date="2014-01-04T19:38:00Z">
        <w:r w:rsidRPr="008C732F" w:rsidDel="00276C20">
          <w:rPr>
            <w:rFonts w:ascii="Cambria" w:hAnsi="Cambria"/>
            <w:noProof/>
          </w:rPr>
          <w:delText xml:space="preserve">Metzker, ML (2005) Emerging technologies in DNA sequencing. </w:delText>
        </w:r>
        <w:r w:rsidRPr="008C732F" w:rsidDel="00276C20">
          <w:rPr>
            <w:rFonts w:ascii="Cambria" w:hAnsi="Cambria"/>
            <w:i/>
            <w:noProof/>
          </w:rPr>
          <w:delText>Genome Res</w:delText>
        </w:r>
        <w:r w:rsidRPr="008C732F" w:rsidDel="00276C20">
          <w:rPr>
            <w:rFonts w:ascii="Cambria" w:hAnsi="Cambria"/>
            <w:noProof/>
          </w:rPr>
          <w:delText xml:space="preserve"> </w:delText>
        </w:r>
        <w:r w:rsidRPr="008C732F" w:rsidDel="00276C20">
          <w:rPr>
            <w:rFonts w:ascii="Cambria" w:hAnsi="Cambria"/>
            <w:b/>
            <w:noProof/>
          </w:rPr>
          <w:delText>15</w:delText>
        </w:r>
        <w:r w:rsidRPr="008C732F" w:rsidDel="00276C20">
          <w:rPr>
            <w:rFonts w:ascii="Cambria" w:hAnsi="Cambria"/>
            <w:noProof/>
          </w:rPr>
          <w:delText>: 1767-1776.</w:delText>
        </w:r>
      </w:del>
    </w:p>
    <w:p w:rsidR="003234B0" w:rsidRPr="008C732F" w:rsidDel="00276C20" w:rsidRDefault="003234B0" w:rsidP="008C732F">
      <w:pPr>
        <w:jc w:val="both"/>
        <w:rPr>
          <w:del w:id="4580" w:author="Ram Shrestha" w:date="2014-01-04T19:38:00Z"/>
          <w:rFonts w:ascii="Cambria" w:hAnsi="Cambria"/>
          <w:noProof/>
        </w:rPr>
      </w:pPr>
      <w:del w:id="4581" w:author="Ram Shrestha" w:date="2014-01-04T19:38:00Z">
        <w:r w:rsidRPr="008C732F" w:rsidDel="00276C20">
          <w:rPr>
            <w:rFonts w:ascii="Cambria" w:hAnsi="Cambria"/>
            <w:noProof/>
          </w:rPr>
          <w:delText xml:space="preserve">Metzker, ML (2009) Sequencing technologies - the next generation. </w:delText>
        </w:r>
        <w:r w:rsidRPr="008C732F" w:rsidDel="00276C20">
          <w:rPr>
            <w:rFonts w:ascii="Cambria" w:hAnsi="Cambria"/>
            <w:i/>
            <w:noProof/>
          </w:rPr>
          <w:delText>Nat Rev Genet</w:delText>
        </w:r>
        <w:r w:rsidRPr="008C732F" w:rsidDel="00276C20">
          <w:rPr>
            <w:rFonts w:ascii="Cambria" w:hAnsi="Cambria"/>
            <w:noProof/>
          </w:rPr>
          <w:delText xml:space="preserve"> </w:delText>
        </w:r>
        <w:r w:rsidRPr="008C732F" w:rsidDel="00276C20">
          <w:rPr>
            <w:rFonts w:ascii="Cambria" w:hAnsi="Cambria"/>
            <w:b/>
            <w:noProof/>
          </w:rPr>
          <w:delText>11</w:delText>
        </w:r>
        <w:r w:rsidRPr="008C732F" w:rsidDel="00276C20">
          <w:rPr>
            <w:rFonts w:ascii="Cambria" w:hAnsi="Cambria"/>
            <w:noProof/>
          </w:rPr>
          <w:delText>: 31-46.</w:delText>
        </w:r>
      </w:del>
    </w:p>
    <w:p w:rsidR="003234B0" w:rsidRPr="008C732F" w:rsidDel="00276C20" w:rsidRDefault="003234B0" w:rsidP="008C732F">
      <w:pPr>
        <w:jc w:val="both"/>
        <w:rPr>
          <w:del w:id="4582" w:author="Ram Shrestha" w:date="2014-01-04T19:38:00Z"/>
          <w:rFonts w:ascii="Cambria" w:hAnsi="Cambria"/>
          <w:noProof/>
        </w:rPr>
      </w:pPr>
      <w:del w:id="4583" w:author="Ram Shrestha" w:date="2014-01-04T19:38:00Z">
        <w:r w:rsidRPr="008C732F" w:rsidDel="00276C20">
          <w:rPr>
            <w:rFonts w:ascii="Cambria" w:hAnsi="Cambria"/>
            <w:noProof/>
          </w:rPr>
          <w:delText xml:space="preserve">Meyerhans, A, Vartanian, JP, Wain-Hobson, S (1990) DNA recombination during PCR. </w:delText>
        </w:r>
        <w:r w:rsidRPr="008C732F" w:rsidDel="00276C20">
          <w:rPr>
            <w:rFonts w:ascii="Cambria" w:hAnsi="Cambria"/>
            <w:i/>
            <w:noProof/>
          </w:rPr>
          <w:delText>Nucleic Acids Res</w:delText>
        </w:r>
        <w:r w:rsidRPr="008C732F" w:rsidDel="00276C20">
          <w:rPr>
            <w:rFonts w:ascii="Cambria" w:hAnsi="Cambria"/>
            <w:noProof/>
          </w:rPr>
          <w:delText xml:space="preserve"> </w:delText>
        </w:r>
        <w:r w:rsidRPr="008C732F" w:rsidDel="00276C20">
          <w:rPr>
            <w:rFonts w:ascii="Cambria" w:hAnsi="Cambria"/>
            <w:b/>
            <w:noProof/>
          </w:rPr>
          <w:delText>18</w:delText>
        </w:r>
        <w:r w:rsidRPr="008C732F" w:rsidDel="00276C20">
          <w:rPr>
            <w:rFonts w:ascii="Cambria" w:hAnsi="Cambria"/>
            <w:noProof/>
          </w:rPr>
          <w:delText>: 1687-1691.</w:delText>
        </w:r>
      </w:del>
    </w:p>
    <w:p w:rsidR="003234B0" w:rsidRPr="008C732F" w:rsidDel="00276C20" w:rsidRDefault="003234B0" w:rsidP="008C732F">
      <w:pPr>
        <w:jc w:val="both"/>
        <w:rPr>
          <w:del w:id="4584" w:author="Ram Shrestha" w:date="2014-01-04T19:38:00Z"/>
          <w:rFonts w:ascii="Cambria" w:hAnsi="Cambria"/>
          <w:noProof/>
        </w:rPr>
      </w:pPr>
      <w:del w:id="4585" w:author="Ram Shrestha" w:date="2014-01-04T19:38:00Z">
        <w:r w:rsidRPr="008C732F" w:rsidDel="00276C20">
          <w:rPr>
            <w:rFonts w:ascii="Cambria" w:hAnsi="Cambria"/>
            <w:noProof/>
          </w:rPr>
          <w:delText xml:space="preserve">Milgrew, MJ, Hammond, PA, Cumming, DRS (2004) The development of scalable sensor arrays using standard CMOS technology. </w:delText>
        </w:r>
        <w:r w:rsidRPr="008C732F" w:rsidDel="00276C20">
          <w:rPr>
            <w:rFonts w:ascii="Cambria" w:hAnsi="Cambria"/>
            <w:i/>
            <w:noProof/>
          </w:rPr>
          <w:delText>Sensors and Actuators B: Chemical</w:delText>
        </w:r>
        <w:r w:rsidRPr="008C732F" w:rsidDel="00276C20">
          <w:rPr>
            <w:rFonts w:ascii="Cambria" w:hAnsi="Cambria"/>
            <w:noProof/>
          </w:rPr>
          <w:delText xml:space="preserve"> </w:delText>
        </w:r>
        <w:r w:rsidRPr="008C732F" w:rsidDel="00276C20">
          <w:rPr>
            <w:rFonts w:ascii="Cambria" w:hAnsi="Cambria"/>
            <w:b/>
            <w:noProof/>
          </w:rPr>
          <w:delText>103</w:delText>
        </w:r>
        <w:r w:rsidRPr="008C732F" w:rsidDel="00276C20">
          <w:rPr>
            <w:rFonts w:ascii="Cambria" w:hAnsi="Cambria"/>
            <w:noProof/>
          </w:rPr>
          <w:delText>: 37-42.</w:delText>
        </w:r>
      </w:del>
    </w:p>
    <w:p w:rsidR="003234B0" w:rsidRPr="008C732F" w:rsidDel="00276C20" w:rsidRDefault="003234B0" w:rsidP="008C732F">
      <w:pPr>
        <w:jc w:val="both"/>
        <w:rPr>
          <w:del w:id="4586" w:author="Ram Shrestha" w:date="2014-01-04T19:38:00Z"/>
          <w:rFonts w:ascii="Cambria" w:hAnsi="Cambria"/>
          <w:noProof/>
        </w:rPr>
      </w:pPr>
      <w:del w:id="4587" w:author="Ram Shrestha" w:date="2014-01-04T19:38:00Z">
        <w:r w:rsidRPr="008C732F" w:rsidDel="00276C20">
          <w:rPr>
            <w:rFonts w:ascii="Cambria" w:hAnsi="Cambria"/>
            <w:noProof/>
          </w:rPr>
          <w:delText xml:space="preserve">Miller, J, Carr, A, Smith, D, Emery, S, Law, MG, Grey, P, Cooper, DA (2000) Lipodystrophy following antiretroviral therapy of primary HIV infection. </w:delText>
        </w:r>
        <w:r w:rsidRPr="008C732F" w:rsidDel="00276C20">
          <w:rPr>
            <w:rFonts w:ascii="Cambria" w:hAnsi="Cambria"/>
            <w:i/>
            <w:noProof/>
          </w:rPr>
          <w:delText>AIDS</w:delText>
        </w:r>
        <w:r w:rsidRPr="008C732F" w:rsidDel="00276C20">
          <w:rPr>
            <w:rFonts w:ascii="Cambria" w:hAnsi="Cambria"/>
            <w:noProof/>
          </w:rPr>
          <w:delText xml:space="preserve"> </w:delText>
        </w:r>
        <w:r w:rsidRPr="008C732F" w:rsidDel="00276C20">
          <w:rPr>
            <w:rFonts w:ascii="Cambria" w:hAnsi="Cambria"/>
            <w:b/>
            <w:noProof/>
          </w:rPr>
          <w:delText>14</w:delText>
        </w:r>
        <w:r w:rsidRPr="008C732F" w:rsidDel="00276C20">
          <w:rPr>
            <w:rFonts w:ascii="Cambria" w:hAnsi="Cambria"/>
            <w:noProof/>
          </w:rPr>
          <w:delText>: 2406-2407.</w:delText>
        </w:r>
      </w:del>
    </w:p>
    <w:p w:rsidR="003234B0" w:rsidRPr="008C732F" w:rsidDel="00276C20" w:rsidRDefault="003234B0" w:rsidP="008C732F">
      <w:pPr>
        <w:jc w:val="both"/>
        <w:rPr>
          <w:del w:id="4588" w:author="Ram Shrestha" w:date="2014-01-04T19:38:00Z"/>
          <w:rFonts w:ascii="Cambria" w:hAnsi="Cambria"/>
          <w:noProof/>
        </w:rPr>
      </w:pPr>
      <w:del w:id="4589" w:author="Ram Shrestha" w:date="2014-01-04T19:38:00Z">
        <w:r w:rsidRPr="008C732F" w:rsidDel="00276C20">
          <w:rPr>
            <w:rFonts w:ascii="Cambria" w:hAnsi="Cambria"/>
            <w:noProof/>
          </w:rPr>
          <w:delText xml:space="preserve">Miller, MD, Farnet, CM, Bushman, FD (1997) Human immunodeficiency virus type 1 preintegration complexes: studies of organization and composition. </w:delText>
        </w:r>
        <w:r w:rsidRPr="008C732F" w:rsidDel="00276C20">
          <w:rPr>
            <w:rFonts w:ascii="Cambria" w:hAnsi="Cambria"/>
            <w:i/>
            <w:noProof/>
          </w:rPr>
          <w:delText>Journal of Virology</w:delText>
        </w:r>
        <w:r w:rsidRPr="008C732F" w:rsidDel="00276C20">
          <w:rPr>
            <w:rFonts w:ascii="Cambria" w:hAnsi="Cambria"/>
            <w:noProof/>
          </w:rPr>
          <w:delText xml:space="preserve"> </w:delText>
        </w:r>
        <w:r w:rsidRPr="008C732F" w:rsidDel="00276C20">
          <w:rPr>
            <w:rFonts w:ascii="Cambria" w:hAnsi="Cambria"/>
            <w:b/>
            <w:noProof/>
          </w:rPr>
          <w:delText>71</w:delText>
        </w:r>
        <w:r w:rsidRPr="008C732F" w:rsidDel="00276C20">
          <w:rPr>
            <w:rFonts w:ascii="Cambria" w:hAnsi="Cambria"/>
            <w:noProof/>
          </w:rPr>
          <w:delText>: 5382-5390.</w:delText>
        </w:r>
      </w:del>
    </w:p>
    <w:p w:rsidR="003234B0" w:rsidRPr="008C732F" w:rsidDel="00276C20" w:rsidRDefault="003234B0" w:rsidP="008C732F">
      <w:pPr>
        <w:jc w:val="both"/>
        <w:rPr>
          <w:del w:id="4590" w:author="Ram Shrestha" w:date="2014-01-04T19:38:00Z"/>
          <w:rFonts w:ascii="Cambria" w:hAnsi="Cambria"/>
          <w:noProof/>
        </w:rPr>
      </w:pPr>
      <w:del w:id="4591" w:author="Ram Shrestha" w:date="2014-01-04T19:38:00Z">
        <w:r w:rsidRPr="008C732F" w:rsidDel="00276C20">
          <w:rPr>
            <w:rFonts w:ascii="Cambria" w:hAnsi="Cambria"/>
            <w:noProof/>
          </w:rPr>
          <w:delText xml:space="preserve">Miller, V, Phillips, A, Rottmann, C, Staszewski, S, Pauwels, R, Hertogs, K, de Bethune, MP, Kemp, SD, Bloor, S, Harrigan, PR, Larder, BA (1998) Dual resistance to zidovudine and lamivudine in patients treated with zidovudine-lamivudine combination therapy: association with therapy failure. </w:delText>
        </w:r>
        <w:r w:rsidRPr="008C732F" w:rsidDel="00276C20">
          <w:rPr>
            <w:rFonts w:ascii="Cambria" w:hAnsi="Cambria"/>
            <w:i/>
            <w:noProof/>
          </w:rPr>
          <w:delText>J Infect Dis</w:delText>
        </w:r>
        <w:r w:rsidRPr="008C732F" w:rsidDel="00276C20">
          <w:rPr>
            <w:rFonts w:ascii="Cambria" w:hAnsi="Cambria"/>
            <w:noProof/>
          </w:rPr>
          <w:delText xml:space="preserve"> </w:delText>
        </w:r>
        <w:r w:rsidRPr="008C732F" w:rsidDel="00276C20">
          <w:rPr>
            <w:rFonts w:ascii="Cambria" w:hAnsi="Cambria"/>
            <w:b/>
            <w:noProof/>
          </w:rPr>
          <w:delText>177</w:delText>
        </w:r>
        <w:r w:rsidRPr="008C732F" w:rsidDel="00276C20">
          <w:rPr>
            <w:rFonts w:ascii="Cambria" w:hAnsi="Cambria"/>
            <w:noProof/>
          </w:rPr>
          <w:delText>: 1521-1532.</w:delText>
        </w:r>
      </w:del>
    </w:p>
    <w:p w:rsidR="003234B0" w:rsidRPr="008C732F" w:rsidDel="00276C20" w:rsidRDefault="003234B0" w:rsidP="008C732F">
      <w:pPr>
        <w:jc w:val="both"/>
        <w:rPr>
          <w:del w:id="4592" w:author="Ram Shrestha" w:date="2014-01-04T19:38:00Z"/>
          <w:rFonts w:ascii="Cambria" w:hAnsi="Cambria"/>
          <w:noProof/>
        </w:rPr>
      </w:pPr>
      <w:del w:id="4593" w:author="Ram Shrestha" w:date="2014-01-04T19:38:00Z">
        <w:r w:rsidRPr="008C732F" w:rsidDel="00276C20">
          <w:rPr>
            <w:rFonts w:ascii="Cambria" w:hAnsi="Cambria"/>
            <w:noProof/>
          </w:rPr>
          <w:delText xml:space="preserve">Molla, A, Korneyeva, M, Gao, Q, Vasavanonda, S, Schipper, PJ, Mo, HM, Markowitz, M, Chernyavskiy, T, Niu, P, Lyons, N, Hsu, A, Granneman, GR, Ho, DD, Boucher, CA, Leonard, JM, Norbeck, DW, Kempf, DJ (1996) Ordered accumulation of mutations in HIV protease confers resistance to ritonavir. </w:delText>
        </w:r>
        <w:r w:rsidRPr="008C732F" w:rsidDel="00276C20">
          <w:rPr>
            <w:rFonts w:ascii="Cambria" w:hAnsi="Cambria"/>
            <w:i/>
            <w:noProof/>
          </w:rPr>
          <w:delText>Nat Med</w:delText>
        </w:r>
        <w:r w:rsidRPr="008C732F" w:rsidDel="00276C20">
          <w:rPr>
            <w:rFonts w:ascii="Cambria" w:hAnsi="Cambria"/>
            <w:noProof/>
          </w:rPr>
          <w:delText xml:space="preserve"> </w:delText>
        </w:r>
        <w:r w:rsidRPr="008C732F" w:rsidDel="00276C20">
          <w:rPr>
            <w:rFonts w:ascii="Cambria" w:hAnsi="Cambria"/>
            <w:b/>
            <w:noProof/>
          </w:rPr>
          <w:delText>2</w:delText>
        </w:r>
        <w:r w:rsidRPr="008C732F" w:rsidDel="00276C20">
          <w:rPr>
            <w:rFonts w:ascii="Cambria" w:hAnsi="Cambria"/>
            <w:noProof/>
          </w:rPr>
          <w:delText>: 760-766.</w:delText>
        </w:r>
      </w:del>
    </w:p>
    <w:p w:rsidR="003234B0" w:rsidRPr="008C732F" w:rsidDel="00276C20" w:rsidRDefault="003234B0" w:rsidP="008C732F">
      <w:pPr>
        <w:jc w:val="both"/>
        <w:rPr>
          <w:del w:id="4594" w:author="Ram Shrestha" w:date="2014-01-04T19:38:00Z"/>
          <w:rFonts w:ascii="Cambria" w:hAnsi="Cambria"/>
          <w:noProof/>
        </w:rPr>
      </w:pPr>
      <w:del w:id="4595" w:author="Ram Shrestha" w:date="2014-01-04T19:38:00Z">
        <w:r w:rsidRPr="008C732F" w:rsidDel="00276C20">
          <w:rPr>
            <w:rFonts w:ascii="Cambria" w:hAnsi="Cambria"/>
            <w:noProof/>
          </w:rPr>
          <w:delText xml:space="preserve">Montaner, JS, Mo, T, Raboud, JM, Rae, S, Alexander, CS, Zala, C, Rouleau, D, Harrigan, PR (2000) Human immunodeficiency virus-infected persons with mutations conferring resistance to zidovudine show reduced virologic responses to hydroxyurea and stavudine-lamivudine. </w:delText>
        </w:r>
        <w:r w:rsidRPr="008C732F" w:rsidDel="00276C20">
          <w:rPr>
            <w:rFonts w:ascii="Cambria" w:hAnsi="Cambria"/>
            <w:i/>
            <w:noProof/>
          </w:rPr>
          <w:delText>J Infect Dis</w:delText>
        </w:r>
        <w:r w:rsidRPr="008C732F" w:rsidDel="00276C20">
          <w:rPr>
            <w:rFonts w:ascii="Cambria" w:hAnsi="Cambria"/>
            <w:noProof/>
          </w:rPr>
          <w:delText xml:space="preserve"> </w:delText>
        </w:r>
        <w:r w:rsidRPr="008C732F" w:rsidDel="00276C20">
          <w:rPr>
            <w:rFonts w:ascii="Cambria" w:hAnsi="Cambria"/>
            <w:b/>
            <w:noProof/>
          </w:rPr>
          <w:delText>181</w:delText>
        </w:r>
        <w:r w:rsidRPr="008C732F" w:rsidDel="00276C20">
          <w:rPr>
            <w:rFonts w:ascii="Cambria" w:hAnsi="Cambria"/>
            <w:noProof/>
          </w:rPr>
          <w:delText>: 729-732.</w:delText>
        </w:r>
      </w:del>
    </w:p>
    <w:p w:rsidR="003234B0" w:rsidRPr="008C732F" w:rsidDel="00276C20" w:rsidRDefault="003234B0" w:rsidP="008C732F">
      <w:pPr>
        <w:jc w:val="both"/>
        <w:rPr>
          <w:del w:id="4596" w:author="Ram Shrestha" w:date="2014-01-04T19:38:00Z"/>
          <w:rFonts w:ascii="Cambria" w:hAnsi="Cambria"/>
          <w:noProof/>
        </w:rPr>
      </w:pPr>
      <w:del w:id="4597" w:author="Ram Shrestha" w:date="2014-01-04T19:38:00Z">
        <w:r w:rsidRPr="008C732F" w:rsidDel="00276C20">
          <w:rPr>
            <w:rFonts w:ascii="Cambria" w:hAnsi="Cambria"/>
            <w:noProof/>
          </w:rPr>
          <w:delText xml:space="preserve">Montaner, JS, Reiss, P, Cooper, D, Vella, S, Harris, M, Conway, B, Wainberg, MA, Smith, D, Robinson, P, Hall, D (1998a) A randomized, double-blind trial comparing combinations of nevirapine, didanosine, and zidovudine for HIV-infected patients. </w:delText>
        </w:r>
        <w:r w:rsidRPr="008C732F" w:rsidDel="00276C20">
          <w:rPr>
            <w:rFonts w:ascii="Cambria" w:hAnsi="Cambria"/>
            <w:i/>
            <w:noProof/>
          </w:rPr>
          <w:delText>JAMA: the journal of the American Medical Association</w:delText>
        </w:r>
        <w:r w:rsidRPr="008C732F" w:rsidDel="00276C20">
          <w:rPr>
            <w:rFonts w:ascii="Cambria" w:hAnsi="Cambria"/>
            <w:noProof/>
          </w:rPr>
          <w:delText xml:space="preserve"> </w:delText>
        </w:r>
        <w:r w:rsidRPr="008C732F" w:rsidDel="00276C20">
          <w:rPr>
            <w:rFonts w:ascii="Cambria" w:hAnsi="Cambria"/>
            <w:b/>
            <w:noProof/>
          </w:rPr>
          <w:delText>279</w:delText>
        </w:r>
        <w:r w:rsidRPr="008C732F" w:rsidDel="00276C20">
          <w:rPr>
            <w:rFonts w:ascii="Cambria" w:hAnsi="Cambria"/>
            <w:noProof/>
          </w:rPr>
          <w:delText>: 930-937.</w:delText>
        </w:r>
      </w:del>
    </w:p>
    <w:p w:rsidR="003234B0" w:rsidRPr="008C732F" w:rsidDel="00276C20" w:rsidRDefault="003234B0" w:rsidP="008C732F">
      <w:pPr>
        <w:jc w:val="both"/>
        <w:rPr>
          <w:del w:id="4598" w:author="Ram Shrestha" w:date="2014-01-04T19:38:00Z"/>
          <w:rFonts w:ascii="Cambria" w:hAnsi="Cambria"/>
          <w:noProof/>
        </w:rPr>
      </w:pPr>
      <w:del w:id="4599" w:author="Ram Shrestha" w:date="2014-01-04T19:38:00Z">
        <w:r w:rsidRPr="008C732F" w:rsidDel="00276C20">
          <w:rPr>
            <w:rFonts w:ascii="Cambria" w:hAnsi="Cambria"/>
            <w:noProof/>
          </w:rPr>
          <w:delText xml:space="preserve">Montaner, JS, Reiss, P, Cooper, D, Vella, S, Harris, M, Conway, B, Wainberg, MA, Smith, D, Robinson, P, Hall, D, Myers, M, Lange, JM (1998b) A randomized, double-blind trial comparing combinations of nevirapine, didanosine, and zidovudine for HIV-infected patients: the INCAS Trial. Italy, The Netherlands, Canada and Australia Study. </w:delText>
        </w:r>
        <w:r w:rsidRPr="008C732F" w:rsidDel="00276C20">
          <w:rPr>
            <w:rFonts w:ascii="Cambria" w:hAnsi="Cambria"/>
            <w:i/>
            <w:noProof/>
          </w:rPr>
          <w:delText>JAMA</w:delText>
        </w:r>
        <w:r w:rsidRPr="008C732F" w:rsidDel="00276C20">
          <w:rPr>
            <w:rFonts w:ascii="Cambria" w:hAnsi="Cambria"/>
            <w:noProof/>
          </w:rPr>
          <w:delText xml:space="preserve"> </w:delText>
        </w:r>
        <w:r w:rsidRPr="008C732F" w:rsidDel="00276C20">
          <w:rPr>
            <w:rFonts w:ascii="Cambria" w:hAnsi="Cambria"/>
            <w:b/>
            <w:noProof/>
          </w:rPr>
          <w:delText>279</w:delText>
        </w:r>
        <w:r w:rsidRPr="008C732F" w:rsidDel="00276C20">
          <w:rPr>
            <w:rFonts w:ascii="Cambria" w:hAnsi="Cambria"/>
            <w:noProof/>
          </w:rPr>
          <w:delText>: 930-937.</w:delText>
        </w:r>
      </w:del>
    </w:p>
    <w:p w:rsidR="003234B0" w:rsidRPr="008C732F" w:rsidDel="00276C20" w:rsidRDefault="003234B0" w:rsidP="008C732F">
      <w:pPr>
        <w:jc w:val="both"/>
        <w:rPr>
          <w:del w:id="4600" w:author="Ram Shrestha" w:date="2014-01-04T19:38:00Z"/>
          <w:rFonts w:ascii="Cambria" w:hAnsi="Cambria"/>
          <w:noProof/>
        </w:rPr>
      </w:pPr>
      <w:del w:id="4601" w:author="Ram Shrestha" w:date="2014-01-04T19:38:00Z">
        <w:r w:rsidRPr="008C732F" w:rsidDel="00276C20">
          <w:rPr>
            <w:rFonts w:ascii="Cambria" w:hAnsi="Cambria"/>
            <w:noProof/>
          </w:rPr>
          <w:delText xml:space="preserve">Nahmias, A, Weiss, J, Yao, X, Lee, F, Kodsi, R, Schanfield, M, Matthews, T, Bolognesi, D, Durack, D, Motulsky, A (1986) Evidence for human infection with an HTLV III/LAV-like virus in Central Africa, 1959. </w:delText>
        </w:r>
        <w:r w:rsidRPr="008C732F" w:rsidDel="00276C20">
          <w:rPr>
            <w:rFonts w:ascii="Cambria" w:hAnsi="Cambria"/>
            <w:i/>
            <w:noProof/>
          </w:rPr>
          <w:delText>The Lancet</w:delText>
        </w:r>
        <w:r w:rsidRPr="008C732F" w:rsidDel="00276C20">
          <w:rPr>
            <w:rFonts w:ascii="Cambria" w:hAnsi="Cambria"/>
            <w:noProof/>
          </w:rPr>
          <w:delText xml:space="preserve"> </w:delText>
        </w:r>
        <w:r w:rsidRPr="008C732F" w:rsidDel="00276C20">
          <w:rPr>
            <w:rFonts w:ascii="Cambria" w:hAnsi="Cambria"/>
            <w:b/>
            <w:noProof/>
          </w:rPr>
          <w:delText>327</w:delText>
        </w:r>
        <w:r w:rsidRPr="008C732F" w:rsidDel="00276C20">
          <w:rPr>
            <w:rFonts w:ascii="Cambria" w:hAnsi="Cambria"/>
            <w:noProof/>
          </w:rPr>
          <w:delText>: 1279-1280.</w:delText>
        </w:r>
      </w:del>
    </w:p>
    <w:p w:rsidR="003234B0" w:rsidRPr="008C732F" w:rsidDel="00276C20" w:rsidRDefault="003234B0" w:rsidP="008C732F">
      <w:pPr>
        <w:jc w:val="both"/>
        <w:rPr>
          <w:del w:id="4602" w:author="Ram Shrestha" w:date="2014-01-04T19:38:00Z"/>
          <w:rFonts w:ascii="Cambria" w:hAnsi="Cambria"/>
          <w:noProof/>
        </w:rPr>
      </w:pPr>
      <w:del w:id="4603" w:author="Ram Shrestha" w:date="2014-01-04T19:38:00Z">
        <w:r w:rsidRPr="008C732F" w:rsidDel="00276C20">
          <w:rPr>
            <w:rFonts w:ascii="Cambria" w:hAnsi="Cambria"/>
            <w:noProof/>
          </w:rPr>
          <w:delText xml:space="preserve">Navarro, F, Landau, NR (2004) Recent insights into HIV-1 Vif. </w:delText>
        </w:r>
        <w:r w:rsidRPr="008C732F" w:rsidDel="00276C20">
          <w:rPr>
            <w:rFonts w:ascii="Cambria" w:hAnsi="Cambria"/>
            <w:i/>
            <w:noProof/>
          </w:rPr>
          <w:delText>Current Opinion in Immunology</w:delText>
        </w:r>
        <w:r w:rsidRPr="008C732F" w:rsidDel="00276C20">
          <w:rPr>
            <w:rFonts w:ascii="Cambria" w:hAnsi="Cambria"/>
            <w:noProof/>
          </w:rPr>
          <w:delText xml:space="preserve"> </w:delText>
        </w:r>
        <w:r w:rsidRPr="008C732F" w:rsidDel="00276C20">
          <w:rPr>
            <w:rFonts w:ascii="Cambria" w:hAnsi="Cambria"/>
            <w:b/>
            <w:noProof/>
          </w:rPr>
          <w:delText>16</w:delText>
        </w:r>
        <w:r w:rsidRPr="008C732F" w:rsidDel="00276C20">
          <w:rPr>
            <w:rFonts w:ascii="Cambria" w:hAnsi="Cambria"/>
            <w:noProof/>
          </w:rPr>
          <w:delText>: 477-482.</w:delText>
        </w:r>
      </w:del>
    </w:p>
    <w:p w:rsidR="003234B0" w:rsidRPr="008C732F" w:rsidDel="00276C20" w:rsidRDefault="003234B0" w:rsidP="008C732F">
      <w:pPr>
        <w:jc w:val="both"/>
        <w:rPr>
          <w:del w:id="4604" w:author="Ram Shrestha" w:date="2014-01-04T19:38:00Z"/>
          <w:rFonts w:ascii="Cambria" w:hAnsi="Cambria"/>
          <w:noProof/>
        </w:rPr>
      </w:pPr>
      <w:del w:id="4605" w:author="Ram Shrestha" w:date="2014-01-04T19:38:00Z">
        <w:r w:rsidRPr="008C732F" w:rsidDel="00276C20">
          <w:rPr>
            <w:rFonts w:ascii="Cambria" w:hAnsi="Cambria"/>
            <w:noProof/>
          </w:rPr>
          <w:delText xml:space="preserve">Neher, RA, Leitner, T Recombination rate and selection strength in HIV intra-patient evolution. </w:delText>
        </w:r>
        <w:r w:rsidRPr="008C732F" w:rsidDel="00276C20">
          <w:rPr>
            <w:rFonts w:ascii="Cambria" w:hAnsi="Cambria"/>
            <w:i/>
            <w:noProof/>
          </w:rPr>
          <w:delText>PLoS Comput Biol</w:delText>
        </w:r>
        <w:r w:rsidRPr="008C732F" w:rsidDel="00276C20">
          <w:rPr>
            <w:rFonts w:ascii="Cambria" w:hAnsi="Cambria"/>
            <w:noProof/>
          </w:rPr>
          <w:delText xml:space="preserve"> </w:delText>
        </w:r>
        <w:r w:rsidRPr="008C732F" w:rsidDel="00276C20">
          <w:rPr>
            <w:rFonts w:ascii="Cambria" w:hAnsi="Cambria"/>
            <w:b/>
            <w:noProof/>
          </w:rPr>
          <w:delText>6</w:delText>
        </w:r>
        <w:r w:rsidRPr="008C732F" w:rsidDel="00276C20">
          <w:rPr>
            <w:rFonts w:ascii="Cambria" w:hAnsi="Cambria"/>
            <w:noProof/>
          </w:rPr>
          <w:delText>: e1000660.</w:delText>
        </w:r>
      </w:del>
    </w:p>
    <w:p w:rsidR="003234B0" w:rsidRPr="008C732F" w:rsidDel="00276C20" w:rsidRDefault="003234B0" w:rsidP="008C732F">
      <w:pPr>
        <w:jc w:val="both"/>
        <w:rPr>
          <w:del w:id="4606" w:author="Ram Shrestha" w:date="2014-01-04T19:38:00Z"/>
          <w:rFonts w:ascii="Cambria" w:hAnsi="Cambria"/>
          <w:noProof/>
        </w:rPr>
      </w:pPr>
      <w:del w:id="4607" w:author="Ram Shrestha" w:date="2014-01-04T19:38:00Z">
        <w:r w:rsidRPr="008C732F" w:rsidDel="00276C20">
          <w:rPr>
            <w:rFonts w:ascii="Cambria" w:hAnsi="Cambria"/>
            <w:noProof/>
          </w:rPr>
          <w:delText xml:space="preserve">Nermut, MV, Hockley, DJ, Bron, P, Thomas, D, Zhang, WH, Jones, IM (1998) Further evidence for hexagonal organization of HIV gag protein in prebudding assemblies and immature virus-like particles. </w:delText>
        </w:r>
        <w:r w:rsidRPr="008C732F" w:rsidDel="00276C20">
          <w:rPr>
            <w:rFonts w:ascii="Cambria" w:hAnsi="Cambria"/>
            <w:i/>
            <w:noProof/>
          </w:rPr>
          <w:delText>J Struct Biol</w:delText>
        </w:r>
        <w:r w:rsidRPr="008C732F" w:rsidDel="00276C20">
          <w:rPr>
            <w:rFonts w:ascii="Cambria" w:hAnsi="Cambria"/>
            <w:noProof/>
          </w:rPr>
          <w:delText xml:space="preserve"> </w:delText>
        </w:r>
        <w:r w:rsidRPr="008C732F" w:rsidDel="00276C20">
          <w:rPr>
            <w:rFonts w:ascii="Cambria" w:hAnsi="Cambria"/>
            <w:b/>
            <w:noProof/>
          </w:rPr>
          <w:delText>123</w:delText>
        </w:r>
        <w:r w:rsidRPr="008C732F" w:rsidDel="00276C20">
          <w:rPr>
            <w:rFonts w:ascii="Cambria" w:hAnsi="Cambria"/>
            <w:noProof/>
          </w:rPr>
          <w:delText>: 143-149.</w:delText>
        </w:r>
      </w:del>
    </w:p>
    <w:p w:rsidR="003234B0" w:rsidRPr="008C732F" w:rsidDel="00276C20" w:rsidRDefault="003234B0" w:rsidP="008C732F">
      <w:pPr>
        <w:jc w:val="both"/>
        <w:rPr>
          <w:del w:id="4608" w:author="Ram Shrestha" w:date="2014-01-04T19:38:00Z"/>
          <w:rFonts w:ascii="Cambria" w:hAnsi="Cambria"/>
          <w:noProof/>
        </w:rPr>
      </w:pPr>
      <w:del w:id="4609" w:author="Ram Shrestha" w:date="2014-01-04T19:38:00Z">
        <w:r w:rsidRPr="008C732F" w:rsidDel="00276C20">
          <w:rPr>
            <w:rFonts w:ascii="Cambria" w:hAnsi="Cambria"/>
            <w:noProof/>
          </w:rPr>
          <w:delText xml:space="preserve">Niedringhaus, TP, Milanova, D, Kerby, MB, Snyder, MP, Barron, AE (2011) Landscape of next-generation sequencing technologies. </w:delText>
        </w:r>
        <w:r w:rsidRPr="008C732F" w:rsidDel="00276C20">
          <w:rPr>
            <w:rFonts w:ascii="Cambria" w:hAnsi="Cambria"/>
            <w:i/>
            <w:noProof/>
          </w:rPr>
          <w:delText>Anal Chem</w:delText>
        </w:r>
        <w:r w:rsidRPr="008C732F" w:rsidDel="00276C20">
          <w:rPr>
            <w:rFonts w:ascii="Cambria" w:hAnsi="Cambria"/>
            <w:noProof/>
          </w:rPr>
          <w:delText xml:space="preserve"> </w:delText>
        </w:r>
        <w:r w:rsidRPr="008C732F" w:rsidDel="00276C20">
          <w:rPr>
            <w:rFonts w:ascii="Cambria" w:hAnsi="Cambria"/>
            <w:b/>
            <w:noProof/>
          </w:rPr>
          <w:delText>83</w:delText>
        </w:r>
        <w:r w:rsidRPr="008C732F" w:rsidDel="00276C20">
          <w:rPr>
            <w:rFonts w:ascii="Cambria" w:hAnsi="Cambria"/>
            <w:noProof/>
          </w:rPr>
          <w:delText>: 4327-4341.</w:delText>
        </w:r>
      </w:del>
    </w:p>
    <w:p w:rsidR="003234B0" w:rsidRPr="008C732F" w:rsidDel="00276C20" w:rsidRDefault="003234B0" w:rsidP="008C732F">
      <w:pPr>
        <w:jc w:val="both"/>
        <w:rPr>
          <w:del w:id="4610" w:author="Ram Shrestha" w:date="2014-01-04T19:38:00Z"/>
          <w:rFonts w:ascii="Cambria" w:hAnsi="Cambria"/>
          <w:noProof/>
        </w:rPr>
      </w:pPr>
      <w:del w:id="4611" w:author="Ram Shrestha" w:date="2014-01-04T19:38:00Z">
        <w:r w:rsidRPr="008C732F" w:rsidDel="00276C20">
          <w:rPr>
            <w:rFonts w:ascii="Cambria" w:hAnsi="Cambria"/>
            <w:noProof/>
          </w:rPr>
          <w:delText xml:space="preserve">Nomaguchi, M, Fujita, M, Adachi, A (2008) Role of HIV-1 Vpu protein for virus spread and pathogenesis. </w:delText>
        </w:r>
        <w:r w:rsidRPr="008C732F" w:rsidDel="00276C20">
          <w:rPr>
            <w:rFonts w:ascii="Cambria" w:hAnsi="Cambria"/>
            <w:i/>
            <w:noProof/>
          </w:rPr>
          <w:delText>Microbes and Infection</w:delText>
        </w:r>
        <w:r w:rsidRPr="008C732F" w:rsidDel="00276C20">
          <w:rPr>
            <w:rFonts w:ascii="Cambria" w:hAnsi="Cambria"/>
            <w:noProof/>
          </w:rPr>
          <w:delText xml:space="preserve"> </w:delText>
        </w:r>
        <w:r w:rsidRPr="008C732F" w:rsidDel="00276C20">
          <w:rPr>
            <w:rFonts w:ascii="Cambria" w:hAnsi="Cambria"/>
            <w:b/>
            <w:noProof/>
          </w:rPr>
          <w:delText>10</w:delText>
        </w:r>
        <w:r w:rsidRPr="008C732F" w:rsidDel="00276C20">
          <w:rPr>
            <w:rFonts w:ascii="Cambria" w:hAnsi="Cambria"/>
            <w:noProof/>
          </w:rPr>
          <w:delText>: 960–967.</w:delText>
        </w:r>
      </w:del>
    </w:p>
    <w:p w:rsidR="003234B0" w:rsidRPr="008C732F" w:rsidDel="00276C20" w:rsidRDefault="003234B0" w:rsidP="008C732F">
      <w:pPr>
        <w:jc w:val="both"/>
        <w:rPr>
          <w:del w:id="4612" w:author="Ram Shrestha" w:date="2014-01-04T19:38:00Z"/>
          <w:rFonts w:ascii="Cambria" w:hAnsi="Cambria"/>
          <w:noProof/>
        </w:rPr>
      </w:pPr>
      <w:del w:id="4613" w:author="Ram Shrestha" w:date="2014-01-04T19:38:00Z">
        <w:r w:rsidRPr="008C732F" w:rsidDel="00276C20">
          <w:rPr>
            <w:rFonts w:ascii="Cambria" w:hAnsi="Cambria"/>
            <w:noProof/>
          </w:rPr>
          <w:delText xml:space="preserve">Nowak, MA, May, RM, Anderson, RM (1990) The evolutionary dynamics of HIV-1 quasispecies and the development of immunodeficiency disease. </w:delText>
        </w:r>
        <w:r w:rsidRPr="008C732F" w:rsidDel="00276C20">
          <w:rPr>
            <w:rFonts w:ascii="Cambria" w:hAnsi="Cambria"/>
            <w:i/>
            <w:noProof/>
          </w:rPr>
          <w:delText>AIDS</w:delText>
        </w:r>
        <w:r w:rsidRPr="008C732F" w:rsidDel="00276C20">
          <w:rPr>
            <w:rFonts w:ascii="Cambria" w:hAnsi="Cambria"/>
            <w:noProof/>
          </w:rPr>
          <w:delText xml:space="preserve"> </w:delText>
        </w:r>
        <w:r w:rsidRPr="008C732F" w:rsidDel="00276C20">
          <w:rPr>
            <w:rFonts w:ascii="Cambria" w:hAnsi="Cambria"/>
            <w:b/>
            <w:noProof/>
          </w:rPr>
          <w:delText>4</w:delText>
        </w:r>
        <w:r w:rsidRPr="008C732F" w:rsidDel="00276C20">
          <w:rPr>
            <w:rFonts w:ascii="Cambria" w:hAnsi="Cambria"/>
            <w:noProof/>
          </w:rPr>
          <w:delText>: 1095-1103.</w:delText>
        </w:r>
      </w:del>
    </w:p>
    <w:p w:rsidR="003234B0" w:rsidRPr="008C732F" w:rsidDel="00276C20" w:rsidRDefault="003234B0" w:rsidP="008C732F">
      <w:pPr>
        <w:jc w:val="both"/>
        <w:rPr>
          <w:del w:id="4614" w:author="Ram Shrestha" w:date="2014-01-04T19:38:00Z"/>
          <w:rFonts w:ascii="Cambria" w:hAnsi="Cambria"/>
          <w:noProof/>
        </w:rPr>
      </w:pPr>
      <w:del w:id="4615" w:author="Ram Shrestha" w:date="2014-01-04T19:38:00Z">
        <w:r w:rsidRPr="008C732F" w:rsidDel="00276C20">
          <w:rPr>
            <w:rFonts w:ascii="Cambria" w:hAnsi="Cambria"/>
            <w:noProof/>
          </w:rPr>
          <w:delText xml:space="preserve">Ott, M, Geyer, M, Zhou, Q (2011) The Control of HIV Transcription: Keeping RNA Polymerase II on Track. </w:delText>
        </w:r>
        <w:r w:rsidRPr="008C732F" w:rsidDel="00276C20">
          <w:rPr>
            <w:rFonts w:ascii="Cambria" w:hAnsi="Cambria"/>
            <w:i/>
            <w:noProof/>
          </w:rPr>
          <w:delText>Cell Host &amp; Microbe</w:delText>
        </w:r>
        <w:r w:rsidRPr="008C732F" w:rsidDel="00276C20">
          <w:rPr>
            <w:rFonts w:ascii="Cambria" w:hAnsi="Cambria"/>
            <w:noProof/>
          </w:rPr>
          <w:delText xml:space="preserve"> </w:delText>
        </w:r>
        <w:r w:rsidRPr="008C732F" w:rsidDel="00276C20">
          <w:rPr>
            <w:rFonts w:ascii="Cambria" w:hAnsi="Cambria"/>
            <w:b/>
            <w:noProof/>
          </w:rPr>
          <w:delText>10</w:delText>
        </w:r>
        <w:r w:rsidRPr="008C732F" w:rsidDel="00276C20">
          <w:rPr>
            <w:rFonts w:ascii="Cambria" w:hAnsi="Cambria"/>
            <w:noProof/>
          </w:rPr>
          <w:delText>: 426-435.</w:delText>
        </w:r>
      </w:del>
    </w:p>
    <w:p w:rsidR="003234B0" w:rsidRPr="008C732F" w:rsidDel="00276C20" w:rsidRDefault="003234B0" w:rsidP="008C732F">
      <w:pPr>
        <w:jc w:val="both"/>
        <w:rPr>
          <w:del w:id="4616" w:author="Ram Shrestha" w:date="2014-01-04T19:38:00Z"/>
          <w:rFonts w:ascii="Cambria" w:hAnsi="Cambria"/>
          <w:noProof/>
        </w:rPr>
      </w:pPr>
      <w:del w:id="4617" w:author="Ram Shrestha" w:date="2014-01-04T19:38:00Z">
        <w:r w:rsidRPr="008C732F" w:rsidDel="00276C20">
          <w:rPr>
            <w:rFonts w:ascii="Cambria" w:hAnsi="Cambria"/>
            <w:noProof/>
          </w:rPr>
          <w:delText xml:space="preserve">Palmer, S, Kearney, M, Maldarelli, F, Halvas, EK, Bixby, CJ, Bazmi, H, Rock, D, Falloon, J, Davey, RT, Jr., Dewar, RL, Metcalf, JA, Hammer, S, Mellors, JW, Coffin, JM (2005) Multiple, linked human immunodeficiency virus type 1 drug resistance mutations in treatment-experienced patients are missed by standard genotype analysis. </w:delText>
        </w:r>
        <w:r w:rsidRPr="008C732F" w:rsidDel="00276C20">
          <w:rPr>
            <w:rFonts w:ascii="Cambria" w:hAnsi="Cambria"/>
            <w:i/>
            <w:noProof/>
          </w:rPr>
          <w:delText>J Clin Microbiol</w:delText>
        </w:r>
        <w:r w:rsidRPr="008C732F" w:rsidDel="00276C20">
          <w:rPr>
            <w:rFonts w:ascii="Cambria" w:hAnsi="Cambria"/>
            <w:noProof/>
          </w:rPr>
          <w:delText xml:space="preserve"> </w:delText>
        </w:r>
        <w:r w:rsidRPr="008C732F" w:rsidDel="00276C20">
          <w:rPr>
            <w:rFonts w:ascii="Cambria" w:hAnsi="Cambria"/>
            <w:b/>
            <w:noProof/>
          </w:rPr>
          <w:delText>43</w:delText>
        </w:r>
        <w:r w:rsidRPr="008C732F" w:rsidDel="00276C20">
          <w:rPr>
            <w:rFonts w:ascii="Cambria" w:hAnsi="Cambria"/>
            <w:noProof/>
          </w:rPr>
          <w:delText>: 406-413.</w:delText>
        </w:r>
      </w:del>
    </w:p>
    <w:p w:rsidR="003234B0" w:rsidRPr="008C732F" w:rsidDel="00276C20" w:rsidRDefault="003234B0" w:rsidP="008C732F">
      <w:pPr>
        <w:jc w:val="both"/>
        <w:rPr>
          <w:del w:id="4618" w:author="Ram Shrestha" w:date="2014-01-04T19:38:00Z"/>
          <w:rFonts w:ascii="Cambria" w:hAnsi="Cambria"/>
          <w:noProof/>
        </w:rPr>
      </w:pPr>
      <w:del w:id="4619" w:author="Ram Shrestha" w:date="2014-01-04T19:38:00Z">
        <w:r w:rsidRPr="008C732F" w:rsidDel="00276C20">
          <w:rPr>
            <w:rFonts w:ascii="Cambria" w:hAnsi="Cambria"/>
            <w:noProof/>
          </w:rPr>
          <w:delText xml:space="preserve">Pancera, M, Majeed, S, Ban, YE, Chen, L, Huang, CC, Kong, L, Kwon, YD, Stuckey, J, Zhou, T, Robinson, JE, Schief, WR, Sodroski, J, Wyatt, R, Kwong, PD Structure of HIV-1 gp120 with gp41-interactive region reveals layered envelope architecture and basis of conformational mobility. </w:delText>
        </w:r>
        <w:r w:rsidRPr="008C732F" w:rsidDel="00276C20">
          <w:rPr>
            <w:rFonts w:ascii="Cambria" w:hAnsi="Cambria"/>
            <w:i/>
            <w:noProof/>
          </w:rPr>
          <w:delText>Proc Natl Acad Sci U S A</w:delText>
        </w:r>
        <w:r w:rsidRPr="008C732F" w:rsidDel="00276C20">
          <w:rPr>
            <w:rFonts w:ascii="Cambria" w:hAnsi="Cambria"/>
            <w:noProof/>
          </w:rPr>
          <w:delText xml:space="preserve"> </w:delText>
        </w:r>
        <w:r w:rsidRPr="008C732F" w:rsidDel="00276C20">
          <w:rPr>
            <w:rFonts w:ascii="Cambria" w:hAnsi="Cambria"/>
            <w:b/>
            <w:noProof/>
          </w:rPr>
          <w:delText>107</w:delText>
        </w:r>
        <w:r w:rsidRPr="008C732F" w:rsidDel="00276C20">
          <w:rPr>
            <w:rFonts w:ascii="Cambria" w:hAnsi="Cambria"/>
            <w:noProof/>
          </w:rPr>
          <w:delText>: 1166-1171.</w:delText>
        </w:r>
      </w:del>
    </w:p>
    <w:p w:rsidR="003234B0" w:rsidRPr="008C732F" w:rsidDel="00276C20" w:rsidRDefault="003234B0" w:rsidP="008C732F">
      <w:pPr>
        <w:jc w:val="both"/>
        <w:rPr>
          <w:del w:id="4620" w:author="Ram Shrestha" w:date="2014-01-04T19:38:00Z"/>
          <w:rFonts w:ascii="Cambria" w:hAnsi="Cambria"/>
          <w:noProof/>
        </w:rPr>
      </w:pPr>
      <w:del w:id="4621" w:author="Ram Shrestha" w:date="2014-01-04T19:38:00Z">
        <w:r w:rsidRPr="008C732F" w:rsidDel="00276C20">
          <w:rPr>
            <w:rFonts w:ascii="Cambria" w:hAnsi="Cambria"/>
            <w:noProof/>
          </w:rPr>
          <w:delText>Pandey, V, Nutter, RC, Prediger, E (2008) Applied Biosystems SOLiD™ System: Ligation</w:delText>
        </w:r>
        <w:r w:rsidRPr="008C732F" w:rsidDel="00276C20">
          <w:rPr>
            <w:rFonts w:ascii="04b03" w:hAnsi="04b03" w:cs="04b03"/>
            <w:noProof/>
          </w:rPr>
          <w:delText>‐</w:delText>
        </w:r>
        <w:r w:rsidRPr="008C732F" w:rsidDel="00276C20">
          <w:rPr>
            <w:rFonts w:ascii="Cambria" w:hAnsi="Cambria"/>
            <w:noProof/>
          </w:rPr>
          <w:delText xml:space="preserve">Based Sequencing. </w:delText>
        </w:r>
        <w:r w:rsidRPr="008C732F" w:rsidDel="00276C20">
          <w:rPr>
            <w:rFonts w:ascii="Cambria" w:hAnsi="Cambria"/>
            <w:i/>
            <w:noProof/>
          </w:rPr>
          <w:delText>Next Generation Genome Sequencing: Towards Personalized Medicine</w:delText>
        </w:r>
        <w:r w:rsidRPr="008C732F" w:rsidDel="00276C20">
          <w:rPr>
            <w:rFonts w:ascii="Cambria" w:hAnsi="Cambria"/>
            <w:noProof/>
          </w:rPr>
          <w:delText>: 29-42.</w:delText>
        </w:r>
      </w:del>
    </w:p>
    <w:p w:rsidR="003234B0" w:rsidRPr="008C732F" w:rsidDel="00276C20" w:rsidRDefault="003234B0" w:rsidP="008C732F">
      <w:pPr>
        <w:jc w:val="both"/>
        <w:rPr>
          <w:del w:id="4622" w:author="Ram Shrestha" w:date="2014-01-04T19:38:00Z"/>
          <w:rFonts w:ascii="Cambria" w:hAnsi="Cambria"/>
          <w:noProof/>
        </w:rPr>
      </w:pPr>
      <w:del w:id="4623" w:author="Ram Shrestha" w:date="2014-01-04T19:38:00Z">
        <w:r w:rsidRPr="008C732F" w:rsidDel="00276C20">
          <w:rPr>
            <w:rFonts w:ascii="Cambria" w:hAnsi="Cambria"/>
            <w:noProof/>
          </w:rPr>
          <w:delText xml:space="preserve">Paredes, R, Lalama, CM, Ribaudo, HJ, Schackman, BR, Shikuma, C, Giguel, F, Meyer, WA, 3rd, Johnson, VA, Fiscus, SA, D'Aquila, RT, Gulick, RM, Kuritzkes, DR (2010) Pre-existing minority drug-resistant HIV-1 variants, adherence, and risk of antiretroviral treatment failure. </w:delText>
        </w:r>
        <w:r w:rsidRPr="008C732F" w:rsidDel="00276C20">
          <w:rPr>
            <w:rFonts w:ascii="Cambria" w:hAnsi="Cambria"/>
            <w:i/>
            <w:noProof/>
          </w:rPr>
          <w:delText>J Infect Dis</w:delText>
        </w:r>
        <w:r w:rsidRPr="008C732F" w:rsidDel="00276C20">
          <w:rPr>
            <w:rFonts w:ascii="Cambria" w:hAnsi="Cambria"/>
            <w:noProof/>
          </w:rPr>
          <w:delText xml:space="preserve"> </w:delText>
        </w:r>
        <w:r w:rsidRPr="008C732F" w:rsidDel="00276C20">
          <w:rPr>
            <w:rFonts w:ascii="Cambria" w:hAnsi="Cambria"/>
            <w:b/>
            <w:noProof/>
          </w:rPr>
          <w:delText>201</w:delText>
        </w:r>
        <w:r w:rsidRPr="008C732F" w:rsidDel="00276C20">
          <w:rPr>
            <w:rFonts w:ascii="Cambria" w:hAnsi="Cambria"/>
            <w:noProof/>
          </w:rPr>
          <w:delText>: 662-671.</w:delText>
        </w:r>
      </w:del>
    </w:p>
    <w:p w:rsidR="003234B0" w:rsidRPr="008C732F" w:rsidDel="00276C20" w:rsidRDefault="003234B0" w:rsidP="008C732F">
      <w:pPr>
        <w:jc w:val="both"/>
        <w:rPr>
          <w:del w:id="4624" w:author="Ram Shrestha" w:date="2014-01-04T19:38:00Z"/>
          <w:rFonts w:ascii="Cambria" w:hAnsi="Cambria"/>
          <w:noProof/>
        </w:rPr>
      </w:pPr>
      <w:del w:id="4625" w:author="Ram Shrestha" w:date="2014-01-04T19:38:00Z">
        <w:r w:rsidRPr="008C732F" w:rsidDel="00276C20">
          <w:rPr>
            <w:rFonts w:ascii="Cambria" w:hAnsi="Cambria"/>
            <w:noProof/>
          </w:rPr>
          <w:delText xml:space="preserve">Peeters, M, Honoré, C, Huet, T, Bedjabaga, L, Ossari, S, Bussi, P, Cooper, RW, Delaporte, E (1989) Isolation and partial characterization of an HIV-related virus occurring naturally in chimpanzees in Gabon. </w:delText>
        </w:r>
        <w:r w:rsidRPr="008C732F" w:rsidDel="00276C20">
          <w:rPr>
            <w:rFonts w:ascii="Cambria" w:hAnsi="Cambria"/>
            <w:i/>
            <w:noProof/>
          </w:rPr>
          <w:delText>Aids</w:delText>
        </w:r>
        <w:r w:rsidRPr="008C732F" w:rsidDel="00276C20">
          <w:rPr>
            <w:rFonts w:ascii="Cambria" w:hAnsi="Cambria"/>
            <w:noProof/>
          </w:rPr>
          <w:delText xml:space="preserve"> </w:delText>
        </w:r>
        <w:r w:rsidRPr="008C732F" w:rsidDel="00276C20">
          <w:rPr>
            <w:rFonts w:ascii="Cambria" w:hAnsi="Cambria"/>
            <w:b/>
            <w:noProof/>
          </w:rPr>
          <w:delText>3</w:delText>
        </w:r>
        <w:r w:rsidRPr="008C732F" w:rsidDel="00276C20">
          <w:rPr>
            <w:rFonts w:ascii="Cambria" w:hAnsi="Cambria"/>
            <w:noProof/>
          </w:rPr>
          <w:delText>: 625–630.</w:delText>
        </w:r>
      </w:del>
    </w:p>
    <w:p w:rsidR="003234B0" w:rsidRPr="008C732F" w:rsidDel="00276C20" w:rsidRDefault="003234B0" w:rsidP="008C732F">
      <w:pPr>
        <w:jc w:val="both"/>
        <w:rPr>
          <w:del w:id="4626" w:author="Ram Shrestha" w:date="2014-01-04T19:38:00Z"/>
          <w:rFonts w:ascii="Cambria" w:hAnsi="Cambria"/>
          <w:noProof/>
        </w:rPr>
      </w:pPr>
      <w:del w:id="4627" w:author="Ram Shrestha" w:date="2014-01-04T19:38:00Z">
        <w:r w:rsidRPr="008C732F" w:rsidDel="00276C20">
          <w:rPr>
            <w:rFonts w:ascii="Cambria" w:hAnsi="Cambria"/>
            <w:noProof/>
          </w:rPr>
          <w:delText xml:space="preserve">Pennisi, E (2010) Genomics. Semiconductors inspire new sequencing technologies. </w:delText>
        </w:r>
        <w:r w:rsidRPr="008C732F" w:rsidDel="00276C20">
          <w:rPr>
            <w:rFonts w:ascii="Cambria" w:hAnsi="Cambria"/>
            <w:i/>
            <w:noProof/>
          </w:rPr>
          <w:delText>Science</w:delText>
        </w:r>
        <w:r w:rsidRPr="008C732F" w:rsidDel="00276C20">
          <w:rPr>
            <w:rFonts w:ascii="Cambria" w:hAnsi="Cambria"/>
            <w:noProof/>
          </w:rPr>
          <w:delText xml:space="preserve"> </w:delText>
        </w:r>
        <w:r w:rsidRPr="008C732F" w:rsidDel="00276C20">
          <w:rPr>
            <w:rFonts w:ascii="Cambria" w:hAnsi="Cambria"/>
            <w:b/>
            <w:noProof/>
          </w:rPr>
          <w:delText>327</w:delText>
        </w:r>
        <w:r w:rsidRPr="008C732F" w:rsidDel="00276C20">
          <w:rPr>
            <w:rFonts w:ascii="Cambria" w:hAnsi="Cambria"/>
            <w:noProof/>
          </w:rPr>
          <w:delText>: 1190.</w:delText>
        </w:r>
      </w:del>
    </w:p>
    <w:p w:rsidR="003234B0" w:rsidRPr="008C732F" w:rsidDel="00276C20" w:rsidRDefault="003234B0" w:rsidP="008C732F">
      <w:pPr>
        <w:jc w:val="both"/>
        <w:rPr>
          <w:del w:id="4628" w:author="Ram Shrestha" w:date="2014-01-04T19:38:00Z"/>
          <w:rFonts w:ascii="Cambria" w:hAnsi="Cambria"/>
          <w:noProof/>
        </w:rPr>
      </w:pPr>
      <w:del w:id="4629" w:author="Ram Shrestha" w:date="2014-01-04T19:38:00Z">
        <w:r w:rsidRPr="008C732F" w:rsidDel="00276C20">
          <w:rPr>
            <w:rFonts w:ascii="Cambria" w:hAnsi="Cambria"/>
            <w:noProof/>
          </w:rPr>
          <w:delText xml:space="preserve">Perrin, L, Kaiser, L, Yerly, S (2003) Travel and the spread of HIV-1 genetic variants. </w:delText>
        </w:r>
        <w:r w:rsidRPr="008C732F" w:rsidDel="00276C20">
          <w:rPr>
            <w:rFonts w:ascii="Cambria" w:hAnsi="Cambria"/>
            <w:i/>
            <w:noProof/>
          </w:rPr>
          <w:delText>Lancet Infect Dis</w:delText>
        </w:r>
        <w:r w:rsidRPr="008C732F" w:rsidDel="00276C20">
          <w:rPr>
            <w:rFonts w:ascii="Cambria" w:hAnsi="Cambria"/>
            <w:noProof/>
          </w:rPr>
          <w:delText xml:space="preserve"> </w:delText>
        </w:r>
        <w:r w:rsidRPr="008C732F" w:rsidDel="00276C20">
          <w:rPr>
            <w:rFonts w:ascii="Cambria" w:hAnsi="Cambria"/>
            <w:b/>
            <w:noProof/>
          </w:rPr>
          <w:delText>3</w:delText>
        </w:r>
        <w:r w:rsidRPr="008C732F" w:rsidDel="00276C20">
          <w:rPr>
            <w:rFonts w:ascii="Cambria" w:hAnsi="Cambria"/>
            <w:noProof/>
          </w:rPr>
          <w:delText>: 22-27.</w:delText>
        </w:r>
      </w:del>
    </w:p>
    <w:p w:rsidR="003234B0" w:rsidRPr="008C732F" w:rsidDel="00276C20" w:rsidRDefault="003234B0" w:rsidP="008C732F">
      <w:pPr>
        <w:jc w:val="both"/>
        <w:rPr>
          <w:del w:id="4630" w:author="Ram Shrestha" w:date="2014-01-04T19:38:00Z"/>
          <w:rFonts w:ascii="Cambria" w:hAnsi="Cambria"/>
          <w:noProof/>
        </w:rPr>
      </w:pPr>
      <w:del w:id="4631" w:author="Ram Shrestha" w:date="2014-01-04T19:38:00Z">
        <w:r w:rsidRPr="008C732F" w:rsidDel="00276C20">
          <w:rPr>
            <w:rFonts w:ascii="Cambria" w:hAnsi="Cambria"/>
            <w:noProof/>
          </w:rPr>
          <w:delText xml:space="preserve">Petropoulos, CJ, Parkin, NT, Limoli, KL, Lie, YS, Wrin, T, Huang, W, Tian, H, Smith, D, Winslow, GA, Capon, DJ, Whitcomb, JM (2000) A novel phenotypic drug susceptibility assay for human immunodeficiency virus type 1. </w:delText>
        </w:r>
        <w:r w:rsidRPr="008C732F" w:rsidDel="00276C20">
          <w:rPr>
            <w:rFonts w:ascii="Cambria" w:hAnsi="Cambria"/>
            <w:i/>
            <w:noProof/>
          </w:rPr>
          <w:delText>Antimicrob Agents Chemother</w:delText>
        </w:r>
        <w:r w:rsidRPr="008C732F" w:rsidDel="00276C20">
          <w:rPr>
            <w:rFonts w:ascii="Cambria" w:hAnsi="Cambria"/>
            <w:noProof/>
          </w:rPr>
          <w:delText xml:space="preserve"> </w:delText>
        </w:r>
        <w:r w:rsidRPr="008C732F" w:rsidDel="00276C20">
          <w:rPr>
            <w:rFonts w:ascii="Cambria" w:hAnsi="Cambria"/>
            <w:b/>
            <w:noProof/>
          </w:rPr>
          <w:delText>44</w:delText>
        </w:r>
        <w:r w:rsidRPr="008C732F" w:rsidDel="00276C20">
          <w:rPr>
            <w:rFonts w:ascii="Cambria" w:hAnsi="Cambria"/>
            <w:noProof/>
          </w:rPr>
          <w:delText>: 920-928.</w:delText>
        </w:r>
      </w:del>
    </w:p>
    <w:p w:rsidR="003234B0" w:rsidRPr="008C732F" w:rsidDel="00276C20" w:rsidRDefault="003234B0" w:rsidP="008C732F">
      <w:pPr>
        <w:jc w:val="both"/>
        <w:rPr>
          <w:del w:id="4632" w:author="Ram Shrestha" w:date="2014-01-04T19:38:00Z"/>
          <w:rFonts w:ascii="Cambria" w:hAnsi="Cambria"/>
          <w:noProof/>
        </w:rPr>
      </w:pPr>
      <w:del w:id="4633" w:author="Ram Shrestha" w:date="2014-01-04T19:38:00Z">
        <w:r w:rsidRPr="008C732F" w:rsidDel="00276C20">
          <w:rPr>
            <w:rFonts w:ascii="Cambria" w:hAnsi="Cambria"/>
            <w:noProof/>
          </w:rPr>
          <w:delText xml:space="preserve">Pettit, SC, Lindquist, JN, Kaplan, AH, Swanstrom, R (2005) Processing sites in the human immunodeficiency virus type 1 (HIV-1) Gag-Pro-Pol precursor are cleaved by the viral protease at different rates. </w:delText>
        </w:r>
        <w:r w:rsidRPr="008C732F" w:rsidDel="00276C20">
          <w:rPr>
            <w:rFonts w:ascii="Cambria" w:hAnsi="Cambria"/>
            <w:i/>
            <w:noProof/>
          </w:rPr>
          <w:delText>Retrovirology</w:delText>
        </w:r>
        <w:r w:rsidRPr="008C732F" w:rsidDel="00276C20">
          <w:rPr>
            <w:rFonts w:ascii="Cambria" w:hAnsi="Cambria"/>
            <w:noProof/>
          </w:rPr>
          <w:delText xml:space="preserve"> </w:delText>
        </w:r>
        <w:r w:rsidRPr="008C732F" w:rsidDel="00276C20">
          <w:rPr>
            <w:rFonts w:ascii="Cambria" w:hAnsi="Cambria"/>
            <w:b/>
            <w:noProof/>
          </w:rPr>
          <w:delText>2</w:delText>
        </w:r>
        <w:r w:rsidRPr="008C732F" w:rsidDel="00276C20">
          <w:rPr>
            <w:rFonts w:ascii="Cambria" w:hAnsi="Cambria"/>
            <w:noProof/>
          </w:rPr>
          <w:delText>: 66.</w:delText>
        </w:r>
      </w:del>
    </w:p>
    <w:p w:rsidR="003234B0" w:rsidRPr="008C732F" w:rsidDel="00276C20" w:rsidRDefault="003234B0" w:rsidP="008C732F">
      <w:pPr>
        <w:jc w:val="both"/>
        <w:rPr>
          <w:del w:id="4634" w:author="Ram Shrestha" w:date="2014-01-04T19:38:00Z"/>
          <w:rFonts w:ascii="Cambria" w:hAnsi="Cambria"/>
          <w:noProof/>
        </w:rPr>
      </w:pPr>
      <w:del w:id="4635" w:author="Ram Shrestha" w:date="2014-01-04T19:38:00Z">
        <w:r w:rsidRPr="008C732F" w:rsidDel="00276C20">
          <w:rPr>
            <w:rFonts w:ascii="Cambria" w:hAnsi="Cambria"/>
            <w:noProof/>
          </w:rPr>
          <w:delText xml:space="preserve">Piketty, C, Race, E, Castiel, P, Belec, L, Peytavin, G, Si-Mohamed, A, Gonzalez-Canali, G, Weiss, L, Clavel, F, Kazatchkine, MD (1999) Efficacy of a five-drug combination including ritonavir, saquinavir and efavirenz in patients who failed on a conventional triple-drug regimen: phenotypic resistance to protease inhibitors predicts outcome of therapy. </w:delText>
        </w:r>
        <w:r w:rsidRPr="008C732F" w:rsidDel="00276C20">
          <w:rPr>
            <w:rFonts w:ascii="Cambria" w:hAnsi="Cambria"/>
            <w:i/>
            <w:noProof/>
          </w:rPr>
          <w:delText>AIDS</w:delText>
        </w:r>
        <w:r w:rsidRPr="008C732F" w:rsidDel="00276C20">
          <w:rPr>
            <w:rFonts w:ascii="Cambria" w:hAnsi="Cambria"/>
            <w:noProof/>
          </w:rPr>
          <w:delText xml:space="preserve"> </w:delText>
        </w:r>
        <w:r w:rsidRPr="008C732F" w:rsidDel="00276C20">
          <w:rPr>
            <w:rFonts w:ascii="Cambria" w:hAnsi="Cambria"/>
            <w:b/>
            <w:noProof/>
          </w:rPr>
          <w:delText>13</w:delText>
        </w:r>
        <w:r w:rsidRPr="008C732F" w:rsidDel="00276C20">
          <w:rPr>
            <w:rFonts w:ascii="Cambria" w:hAnsi="Cambria"/>
            <w:noProof/>
          </w:rPr>
          <w:delText>: F71-77.</w:delText>
        </w:r>
      </w:del>
    </w:p>
    <w:p w:rsidR="003234B0" w:rsidRPr="008C732F" w:rsidDel="00276C20" w:rsidRDefault="003234B0" w:rsidP="008C732F">
      <w:pPr>
        <w:jc w:val="both"/>
        <w:rPr>
          <w:del w:id="4636" w:author="Ram Shrestha" w:date="2014-01-04T19:38:00Z"/>
          <w:rFonts w:ascii="Cambria" w:hAnsi="Cambria"/>
          <w:noProof/>
        </w:rPr>
      </w:pPr>
      <w:del w:id="4637" w:author="Ram Shrestha" w:date="2014-01-04T19:38:00Z">
        <w:r w:rsidRPr="008C732F" w:rsidDel="00276C20">
          <w:rPr>
            <w:rFonts w:ascii="Cambria" w:hAnsi="Cambria"/>
            <w:noProof/>
          </w:rPr>
          <w:delText xml:space="preserve">Ping, LH, Cohen, MS, Hoffman, I, Vernazza, P, Seillier-Moiseiwitsch, F, Chakraborty, H, Kazembe, P, Zimba, D, Maida, M, Fiscus, SA, Eron, JJ, Swanstrom, R, Nelson, JA (2000) Effects of genital tract inflammation on human immunodeficiency virus type 1 V3 populations in blood and semen. </w:delText>
        </w:r>
        <w:r w:rsidRPr="008C732F" w:rsidDel="00276C20">
          <w:rPr>
            <w:rFonts w:ascii="Cambria" w:hAnsi="Cambria"/>
            <w:i/>
            <w:noProof/>
          </w:rPr>
          <w:delText>J Virol</w:delText>
        </w:r>
        <w:r w:rsidRPr="008C732F" w:rsidDel="00276C20">
          <w:rPr>
            <w:rFonts w:ascii="Cambria" w:hAnsi="Cambria"/>
            <w:noProof/>
          </w:rPr>
          <w:delText xml:space="preserve"> </w:delText>
        </w:r>
        <w:r w:rsidRPr="008C732F" w:rsidDel="00276C20">
          <w:rPr>
            <w:rFonts w:ascii="Cambria" w:hAnsi="Cambria"/>
            <w:b/>
            <w:noProof/>
          </w:rPr>
          <w:delText>74</w:delText>
        </w:r>
        <w:r w:rsidRPr="008C732F" w:rsidDel="00276C20">
          <w:rPr>
            <w:rFonts w:ascii="Cambria" w:hAnsi="Cambria"/>
            <w:noProof/>
          </w:rPr>
          <w:delText>: 8946-8952.</w:delText>
        </w:r>
      </w:del>
    </w:p>
    <w:p w:rsidR="003234B0" w:rsidRPr="008C732F" w:rsidDel="00276C20" w:rsidRDefault="003234B0" w:rsidP="008C732F">
      <w:pPr>
        <w:jc w:val="both"/>
        <w:rPr>
          <w:del w:id="4638" w:author="Ram Shrestha" w:date="2014-01-04T19:38:00Z"/>
          <w:rFonts w:ascii="Cambria" w:hAnsi="Cambria"/>
          <w:noProof/>
        </w:rPr>
      </w:pPr>
      <w:del w:id="4639" w:author="Ram Shrestha" w:date="2014-01-04T19:38:00Z">
        <w:r w:rsidRPr="008C732F" w:rsidDel="00276C20">
          <w:rPr>
            <w:rFonts w:ascii="Cambria" w:hAnsi="Cambria"/>
            <w:noProof/>
          </w:rPr>
          <w:delText xml:space="preserve">Plantier, JC, Leoz, M, Dickerson, JE, De Oliveira, F, Cordonnier, F, Lemee, V, Damond, F, Robertson, DL, Simon, F (2009) A new human immunodeficiency virus derived from gorillas. </w:delText>
        </w:r>
        <w:r w:rsidRPr="008C732F" w:rsidDel="00276C20">
          <w:rPr>
            <w:rFonts w:ascii="Cambria" w:hAnsi="Cambria"/>
            <w:i/>
            <w:noProof/>
          </w:rPr>
          <w:delText>Nat Med</w:delText>
        </w:r>
        <w:r w:rsidRPr="008C732F" w:rsidDel="00276C20">
          <w:rPr>
            <w:rFonts w:ascii="Cambria" w:hAnsi="Cambria"/>
            <w:noProof/>
          </w:rPr>
          <w:delText xml:space="preserve"> </w:delText>
        </w:r>
        <w:r w:rsidRPr="008C732F" w:rsidDel="00276C20">
          <w:rPr>
            <w:rFonts w:ascii="Cambria" w:hAnsi="Cambria"/>
            <w:b/>
            <w:noProof/>
          </w:rPr>
          <w:delText>15</w:delText>
        </w:r>
        <w:r w:rsidRPr="008C732F" w:rsidDel="00276C20">
          <w:rPr>
            <w:rFonts w:ascii="Cambria" w:hAnsi="Cambria"/>
            <w:noProof/>
          </w:rPr>
          <w:delText>: 871-872.</w:delText>
        </w:r>
      </w:del>
    </w:p>
    <w:p w:rsidR="003234B0" w:rsidRPr="008C732F" w:rsidDel="00276C20" w:rsidRDefault="003234B0" w:rsidP="008C732F">
      <w:pPr>
        <w:jc w:val="both"/>
        <w:rPr>
          <w:del w:id="4640" w:author="Ram Shrestha" w:date="2014-01-04T19:38:00Z"/>
          <w:rFonts w:ascii="Cambria" w:hAnsi="Cambria"/>
          <w:noProof/>
        </w:rPr>
      </w:pPr>
      <w:del w:id="4641" w:author="Ram Shrestha" w:date="2014-01-04T19:38:00Z">
        <w:r w:rsidRPr="008C732F" w:rsidDel="00276C20">
          <w:rPr>
            <w:rFonts w:ascii="Cambria" w:hAnsi="Cambria"/>
            <w:noProof/>
          </w:rPr>
          <w:delText xml:space="preserve">Poveda, E, Briz, V, Soriano, V (2005) Enfuvirtide, the first fusion inhibitor to treat HIV infection. </w:delText>
        </w:r>
        <w:r w:rsidRPr="008C732F" w:rsidDel="00276C20">
          <w:rPr>
            <w:rFonts w:ascii="Cambria" w:hAnsi="Cambria"/>
            <w:i/>
            <w:noProof/>
          </w:rPr>
          <w:delText>Aids Rev</w:delText>
        </w:r>
        <w:r w:rsidRPr="008C732F" w:rsidDel="00276C20">
          <w:rPr>
            <w:rFonts w:ascii="Cambria" w:hAnsi="Cambria"/>
            <w:noProof/>
          </w:rPr>
          <w:delText xml:space="preserve"> </w:delText>
        </w:r>
        <w:r w:rsidRPr="008C732F" w:rsidDel="00276C20">
          <w:rPr>
            <w:rFonts w:ascii="Cambria" w:hAnsi="Cambria"/>
            <w:b/>
            <w:noProof/>
          </w:rPr>
          <w:delText>7</w:delText>
        </w:r>
        <w:r w:rsidRPr="008C732F" w:rsidDel="00276C20">
          <w:rPr>
            <w:rFonts w:ascii="Cambria" w:hAnsi="Cambria"/>
            <w:noProof/>
          </w:rPr>
          <w:delText>: 139–147.</w:delText>
        </w:r>
      </w:del>
    </w:p>
    <w:p w:rsidR="003234B0" w:rsidRPr="008C732F" w:rsidDel="00276C20" w:rsidRDefault="003234B0" w:rsidP="008C732F">
      <w:pPr>
        <w:jc w:val="both"/>
        <w:rPr>
          <w:del w:id="4642" w:author="Ram Shrestha" w:date="2014-01-04T19:38:00Z"/>
          <w:rFonts w:ascii="Cambria" w:hAnsi="Cambria"/>
          <w:noProof/>
        </w:rPr>
      </w:pPr>
      <w:del w:id="4643" w:author="Ram Shrestha" w:date="2014-01-04T19:38:00Z">
        <w:r w:rsidRPr="008C732F" w:rsidDel="00276C20">
          <w:rPr>
            <w:rFonts w:ascii="Cambria" w:hAnsi="Cambria"/>
            <w:noProof/>
          </w:rPr>
          <w:delText xml:space="preserve">Preston, BD, Poiesz, BJ, Loeb, LA (1988) Fidelity of HIV-1 reverse transcriptase. </w:delText>
        </w:r>
        <w:r w:rsidRPr="008C732F" w:rsidDel="00276C20">
          <w:rPr>
            <w:rFonts w:ascii="Cambria" w:hAnsi="Cambria"/>
            <w:i/>
            <w:noProof/>
          </w:rPr>
          <w:delText>Science</w:delText>
        </w:r>
        <w:r w:rsidRPr="008C732F" w:rsidDel="00276C20">
          <w:rPr>
            <w:rFonts w:ascii="Cambria" w:hAnsi="Cambria"/>
            <w:noProof/>
          </w:rPr>
          <w:delText xml:space="preserve"> </w:delText>
        </w:r>
        <w:r w:rsidRPr="008C732F" w:rsidDel="00276C20">
          <w:rPr>
            <w:rFonts w:ascii="Cambria" w:hAnsi="Cambria"/>
            <w:b/>
            <w:noProof/>
          </w:rPr>
          <w:delText>242</w:delText>
        </w:r>
        <w:r w:rsidRPr="008C732F" w:rsidDel="00276C20">
          <w:rPr>
            <w:rFonts w:ascii="Cambria" w:hAnsi="Cambria"/>
            <w:noProof/>
          </w:rPr>
          <w:delText>: 1168-1171.</w:delText>
        </w:r>
      </w:del>
    </w:p>
    <w:p w:rsidR="003234B0" w:rsidRPr="008C732F" w:rsidDel="00276C20" w:rsidRDefault="003234B0" w:rsidP="008C732F">
      <w:pPr>
        <w:jc w:val="both"/>
        <w:rPr>
          <w:del w:id="4644" w:author="Ram Shrestha" w:date="2014-01-04T19:38:00Z"/>
          <w:rFonts w:ascii="Cambria" w:hAnsi="Cambria"/>
          <w:noProof/>
        </w:rPr>
      </w:pPr>
      <w:del w:id="4645" w:author="Ram Shrestha" w:date="2014-01-04T19:38:00Z">
        <w:r w:rsidRPr="008C732F" w:rsidDel="00276C20">
          <w:rPr>
            <w:rFonts w:ascii="Cambria" w:hAnsi="Cambria"/>
            <w:noProof/>
          </w:rPr>
          <w:delText xml:space="preserve">Price, DA, Goulder, PJ, Klenerman, P, Sewell, AK, Easterbrook, PJ, Troop, M, Bangham, CR, Phillips, RE (1997) Positive selection of HIV-1 cytotoxic T lymphocyte escape variants during primary infection. </w:delText>
        </w:r>
        <w:r w:rsidRPr="008C732F" w:rsidDel="00276C20">
          <w:rPr>
            <w:rFonts w:ascii="Cambria" w:hAnsi="Cambria"/>
            <w:i/>
            <w:noProof/>
          </w:rPr>
          <w:delText>Proc Natl Acad Sci U S A</w:delText>
        </w:r>
        <w:r w:rsidRPr="008C732F" w:rsidDel="00276C20">
          <w:rPr>
            <w:rFonts w:ascii="Cambria" w:hAnsi="Cambria"/>
            <w:noProof/>
          </w:rPr>
          <w:delText xml:space="preserve"> </w:delText>
        </w:r>
        <w:r w:rsidRPr="008C732F" w:rsidDel="00276C20">
          <w:rPr>
            <w:rFonts w:ascii="Cambria" w:hAnsi="Cambria"/>
            <w:b/>
            <w:noProof/>
          </w:rPr>
          <w:delText>94</w:delText>
        </w:r>
        <w:r w:rsidRPr="008C732F" w:rsidDel="00276C20">
          <w:rPr>
            <w:rFonts w:ascii="Cambria" w:hAnsi="Cambria"/>
            <w:noProof/>
          </w:rPr>
          <w:delText>: 1890-1895.</w:delText>
        </w:r>
      </w:del>
    </w:p>
    <w:p w:rsidR="003234B0" w:rsidRPr="008C732F" w:rsidDel="00276C20" w:rsidRDefault="003234B0" w:rsidP="008C732F">
      <w:pPr>
        <w:jc w:val="both"/>
        <w:rPr>
          <w:del w:id="4646" w:author="Ram Shrestha" w:date="2014-01-04T19:38:00Z"/>
          <w:rFonts w:ascii="Cambria" w:hAnsi="Cambria"/>
          <w:noProof/>
        </w:rPr>
      </w:pPr>
      <w:del w:id="4647" w:author="Ram Shrestha" w:date="2014-01-04T19:38:00Z">
        <w:r w:rsidRPr="008C732F" w:rsidDel="00276C20">
          <w:rPr>
            <w:rFonts w:ascii="Cambria" w:hAnsi="Cambria"/>
            <w:noProof/>
          </w:rPr>
          <w:delText xml:space="preserve">Pruss, D, Reeves, R, Bushman, FD, Wolffe, AP (1994) The influence of DNA and nucleosome structure on integration events directed by HIV integrase. </w:delText>
        </w:r>
        <w:r w:rsidRPr="008C732F" w:rsidDel="00276C20">
          <w:rPr>
            <w:rFonts w:ascii="Cambria" w:hAnsi="Cambria"/>
            <w:i/>
            <w:noProof/>
          </w:rPr>
          <w:delText>Journal of Biological Chemistry</w:delText>
        </w:r>
        <w:r w:rsidRPr="008C732F" w:rsidDel="00276C20">
          <w:rPr>
            <w:rFonts w:ascii="Cambria" w:hAnsi="Cambria"/>
            <w:noProof/>
          </w:rPr>
          <w:delText xml:space="preserve"> </w:delText>
        </w:r>
        <w:r w:rsidRPr="008C732F" w:rsidDel="00276C20">
          <w:rPr>
            <w:rFonts w:ascii="Cambria" w:hAnsi="Cambria"/>
            <w:b/>
            <w:noProof/>
          </w:rPr>
          <w:delText>269</w:delText>
        </w:r>
        <w:r w:rsidRPr="008C732F" w:rsidDel="00276C20">
          <w:rPr>
            <w:rFonts w:ascii="Cambria" w:hAnsi="Cambria"/>
            <w:noProof/>
          </w:rPr>
          <w:delText>: 25031-25041.</w:delText>
        </w:r>
      </w:del>
    </w:p>
    <w:p w:rsidR="003234B0" w:rsidRPr="008C732F" w:rsidDel="00276C20" w:rsidRDefault="003234B0" w:rsidP="008C732F">
      <w:pPr>
        <w:jc w:val="both"/>
        <w:rPr>
          <w:del w:id="4648" w:author="Ram Shrestha" w:date="2014-01-04T19:38:00Z"/>
          <w:rFonts w:ascii="Cambria" w:hAnsi="Cambria"/>
          <w:noProof/>
        </w:rPr>
      </w:pPr>
      <w:del w:id="4649" w:author="Ram Shrestha" w:date="2014-01-04T19:38:00Z">
        <w:r w:rsidRPr="008C732F" w:rsidDel="00276C20">
          <w:rPr>
            <w:rFonts w:ascii="Cambria" w:hAnsi="Cambria"/>
            <w:noProof/>
          </w:rPr>
          <w:delText xml:space="preserve">Quinn, TC (1996) Global burden of the HIV pandemic. </w:delText>
        </w:r>
        <w:r w:rsidRPr="008C732F" w:rsidDel="00276C20">
          <w:rPr>
            <w:rFonts w:ascii="Cambria" w:hAnsi="Cambria"/>
            <w:i/>
            <w:noProof/>
          </w:rPr>
          <w:delText>Lancet</w:delText>
        </w:r>
        <w:r w:rsidRPr="008C732F" w:rsidDel="00276C20">
          <w:rPr>
            <w:rFonts w:ascii="Cambria" w:hAnsi="Cambria"/>
            <w:noProof/>
          </w:rPr>
          <w:delText xml:space="preserve"> </w:delText>
        </w:r>
        <w:r w:rsidRPr="008C732F" w:rsidDel="00276C20">
          <w:rPr>
            <w:rFonts w:ascii="Cambria" w:hAnsi="Cambria"/>
            <w:b/>
            <w:noProof/>
          </w:rPr>
          <w:delText>348</w:delText>
        </w:r>
        <w:r w:rsidRPr="008C732F" w:rsidDel="00276C20">
          <w:rPr>
            <w:rFonts w:ascii="Cambria" w:hAnsi="Cambria"/>
            <w:noProof/>
          </w:rPr>
          <w:delText>: 99-106.</w:delText>
        </w:r>
      </w:del>
    </w:p>
    <w:p w:rsidR="003234B0" w:rsidRPr="008C732F" w:rsidDel="00276C20" w:rsidRDefault="003234B0" w:rsidP="008C732F">
      <w:pPr>
        <w:jc w:val="both"/>
        <w:rPr>
          <w:del w:id="4650" w:author="Ram Shrestha" w:date="2014-01-04T19:38:00Z"/>
          <w:rFonts w:ascii="Cambria" w:hAnsi="Cambria"/>
          <w:noProof/>
        </w:rPr>
      </w:pPr>
      <w:del w:id="4651" w:author="Ram Shrestha" w:date="2014-01-04T19:38:00Z">
        <w:r w:rsidRPr="008C732F" w:rsidDel="00276C20">
          <w:rPr>
            <w:rFonts w:ascii="Cambria" w:hAnsi="Cambria"/>
            <w:noProof/>
          </w:rPr>
          <w:delText>Ratner, L, Haseltine, W, Patarca, R, Livak, KJ, Starcich, B, Josephs, SF, Doran, ER, Rafalski, JA, Whitehorn, EA, Baumeister, K (1985) Complete nucleotide sequence of the AIDS virus, HTLV-III.</w:delText>
        </w:r>
      </w:del>
    </w:p>
    <w:p w:rsidR="003234B0" w:rsidRPr="008C732F" w:rsidDel="00276C20" w:rsidRDefault="003234B0" w:rsidP="008C732F">
      <w:pPr>
        <w:jc w:val="both"/>
        <w:rPr>
          <w:del w:id="4652" w:author="Ram Shrestha" w:date="2014-01-04T19:38:00Z"/>
          <w:rFonts w:ascii="Cambria" w:hAnsi="Cambria"/>
          <w:noProof/>
        </w:rPr>
      </w:pPr>
      <w:del w:id="4653" w:author="Ram Shrestha" w:date="2014-01-04T19:38:00Z">
        <w:r w:rsidRPr="008C732F" w:rsidDel="00276C20">
          <w:rPr>
            <w:rFonts w:ascii="Cambria" w:hAnsi="Cambria"/>
            <w:noProof/>
          </w:rPr>
          <w:delText xml:space="preserve">Raymond, S, Delobel, P, Mavigner, M, Cazabat, M, Encinas, S, Souyris, C, Bruel, P, Sandres-Saune, K, Marchou, B, Massip, P, Izopet, J (2010) CXCR4-using viruses in plasma and peripheral blood mononuclear cells during primary HIV-1 infection and impact on disease progression. </w:delText>
        </w:r>
        <w:r w:rsidRPr="008C732F" w:rsidDel="00276C20">
          <w:rPr>
            <w:rFonts w:ascii="Cambria" w:hAnsi="Cambria"/>
            <w:i/>
            <w:noProof/>
          </w:rPr>
          <w:delText>AIDS</w:delText>
        </w:r>
        <w:r w:rsidRPr="008C732F" w:rsidDel="00276C20">
          <w:rPr>
            <w:rFonts w:ascii="Cambria" w:hAnsi="Cambria"/>
            <w:noProof/>
          </w:rPr>
          <w:delText xml:space="preserve"> </w:delText>
        </w:r>
        <w:r w:rsidRPr="008C732F" w:rsidDel="00276C20">
          <w:rPr>
            <w:rFonts w:ascii="Cambria" w:hAnsi="Cambria"/>
            <w:b/>
            <w:noProof/>
          </w:rPr>
          <w:delText>24</w:delText>
        </w:r>
        <w:r w:rsidRPr="008C732F" w:rsidDel="00276C20">
          <w:rPr>
            <w:rFonts w:ascii="Cambria" w:hAnsi="Cambria"/>
            <w:noProof/>
          </w:rPr>
          <w:delText>: 2305-2312.</w:delText>
        </w:r>
      </w:del>
    </w:p>
    <w:p w:rsidR="003234B0" w:rsidRPr="008C732F" w:rsidDel="00276C20" w:rsidRDefault="003234B0" w:rsidP="008C732F">
      <w:pPr>
        <w:jc w:val="both"/>
        <w:rPr>
          <w:del w:id="4654" w:author="Ram Shrestha" w:date="2014-01-04T19:38:00Z"/>
          <w:rFonts w:ascii="Cambria" w:hAnsi="Cambria"/>
          <w:noProof/>
        </w:rPr>
      </w:pPr>
      <w:del w:id="4655" w:author="Ram Shrestha" w:date="2014-01-04T19:38:00Z">
        <w:r w:rsidRPr="008C732F" w:rsidDel="00276C20">
          <w:rPr>
            <w:rFonts w:ascii="Cambria" w:hAnsi="Cambria"/>
            <w:noProof/>
          </w:rPr>
          <w:delText xml:space="preserve">Razooky, BS, Weinberger, LS (2011) Mapping the architecture of the HIV-1 Tat circuit: A decision-making circuit that lacks bistability and exploits stochastic noise. </w:delText>
        </w:r>
        <w:r w:rsidRPr="008C732F" w:rsidDel="00276C20">
          <w:rPr>
            <w:rFonts w:ascii="Cambria" w:hAnsi="Cambria"/>
            <w:i/>
            <w:noProof/>
          </w:rPr>
          <w:delText>Methods</w:delText>
        </w:r>
        <w:r w:rsidRPr="008C732F" w:rsidDel="00276C20">
          <w:rPr>
            <w:rFonts w:ascii="Cambria" w:hAnsi="Cambria"/>
            <w:noProof/>
          </w:rPr>
          <w:delText xml:space="preserve"> </w:delText>
        </w:r>
        <w:r w:rsidRPr="008C732F" w:rsidDel="00276C20">
          <w:rPr>
            <w:rFonts w:ascii="Cambria" w:hAnsi="Cambria"/>
            <w:b/>
            <w:noProof/>
          </w:rPr>
          <w:delText>53</w:delText>
        </w:r>
        <w:r w:rsidRPr="008C732F" w:rsidDel="00276C20">
          <w:rPr>
            <w:rFonts w:ascii="Cambria" w:hAnsi="Cambria"/>
            <w:noProof/>
          </w:rPr>
          <w:delText>: 68-77.</w:delText>
        </w:r>
      </w:del>
    </w:p>
    <w:p w:rsidR="003234B0" w:rsidRPr="008C732F" w:rsidDel="00276C20" w:rsidRDefault="003234B0" w:rsidP="008C732F">
      <w:pPr>
        <w:jc w:val="both"/>
        <w:rPr>
          <w:del w:id="4656" w:author="Ram Shrestha" w:date="2014-01-04T19:38:00Z"/>
          <w:rFonts w:ascii="Cambria" w:hAnsi="Cambria"/>
          <w:noProof/>
        </w:rPr>
      </w:pPr>
      <w:del w:id="4657" w:author="Ram Shrestha" w:date="2014-01-04T19:38:00Z">
        <w:r w:rsidRPr="008C732F" w:rsidDel="00276C20">
          <w:rPr>
            <w:rFonts w:ascii="Cambria" w:hAnsi="Cambria"/>
            <w:noProof/>
          </w:rPr>
          <w:delText xml:space="preserve">Rhee, SY, Gonzales, MJ, Kantor, R, Betts, BJ, Ravela, J, Shafer, RW (2003) Human immunodeficiency virus reverse transcriptase and protease sequence database. </w:delText>
        </w:r>
        <w:r w:rsidRPr="008C732F" w:rsidDel="00276C20">
          <w:rPr>
            <w:rFonts w:ascii="Cambria" w:hAnsi="Cambria"/>
            <w:i/>
            <w:noProof/>
          </w:rPr>
          <w:delText>Nucleic Acids Res</w:delText>
        </w:r>
        <w:r w:rsidRPr="008C732F" w:rsidDel="00276C20">
          <w:rPr>
            <w:rFonts w:ascii="Cambria" w:hAnsi="Cambria"/>
            <w:noProof/>
          </w:rPr>
          <w:delText xml:space="preserve"> </w:delText>
        </w:r>
        <w:r w:rsidRPr="008C732F" w:rsidDel="00276C20">
          <w:rPr>
            <w:rFonts w:ascii="Cambria" w:hAnsi="Cambria"/>
            <w:b/>
            <w:noProof/>
          </w:rPr>
          <w:delText>31</w:delText>
        </w:r>
        <w:r w:rsidRPr="008C732F" w:rsidDel="00276C20">
          <w:rPr>
            <w:rFonts w:ascii="Cambria" w:hAnsi="Cambria"/>
            <w:noProof/>
          </w:rPr>
          <w:delText>: 298-303.</w:delText>
        </w:r>
      </w:del>
    </w:p>
    <w:p w:rsidR="003234B0" w:rsidRPr="008C732F" w:rsidDel="00276C20" w:rsidRDefault="003234B0" w:rsidP="008C732F">
      <w:pPr>
        <w:jc w:val="both"/>
        <w:rPr>
          <w:del w:id="4658" w:author="Ram Shrestha" w:date="2014-01-04T19:38:00Z"/>
          <w:rFonts w:ascii="Cambria" w:hAnsi="Cambria"/>
          <w:noProof/>
        </w:rPr>
      </w:pPr>
      <w:del w:id="4659" w:author="Ram Shrestha" w:date="2014-01-04T19:38:00Z">
        <w:r w:rsidRPr="008C732F" w:rsidDel="00276C20">
          <w:rPr>
            <w:rFonts w:ascii="Cambria" w:hAnsi="Cambria"/>
            <w:noProof/>
          </w:rPr>
          <w:delText xml:space="preserve">Richman, DD, Fischl, MA, Grieco, MH, Gottlieb, MS, Volberding, PA, Laskin, OL, Leedom, JM, Groopman, JE, Mildvan, D, Hirsch, MS, et al. (1987) The toxicity of azidothymidine (AZT) in the treatment of patients with AIDS and AIDS-related complex. A double-blind, placebo-controlled trial. </w:delText>
        </w:r>
        <w:r w:rsidRPr="008C732F" w:rsidDel="00276C20">
          <w:rPr>
            <w:rFonts w:ascii="Cambria" w:hAnsi="Cambria"/>
            <w:i/>
            <w:noProof/>
          </w:rPr>
          <w:delText>N Engl J Med</w:delText>
        </w:r>
        <w:r w:rsidRPr="008C732F" w:rsidDel="00276C20">
          <w:rPr>
            <w:rFonts w:ascii="Cambria" w:hAnsi="Cambria"/>
            <w:noProof/>
          </w:rPr>
          <w:delText xml:space="preserve"> </w:delText>
        </w:r>
        <w:r w:rsidRPr="008C732F" w:rsidDel="00276C20">
          <w:rPr>
            <w:rFonts w:ascii="Cambria" w:hAnsi="Cambria"/>
            <w:b/>
            <w:noProof/>
          </w:rPr>
          <w:delText>317</w:delText>
        </w:r>
        <w:r w:rsidRPr="008C732F" w:rsidDel="00276C20">
          <w:rPr>
            <w:rFonts w:ascii="Cambria" w:hAnsi="Cambria"/>
            <w:noProof/>
          </w:rPr>
          <w:delText>: 192-197.</w:delText>
        </w:r>
      </w:del>
    </w:p>
    <w:p w:rsidR="003234B0" w:rsidRPr="008C732F" w:rsidDel="00276C20" w:rsidRDefault="003234B0" w:rsidP="008C732F">
      <w:pPr>
        <w:jc w:val="both"/>
        <w:rPr>
          <w:del w:id="4660" w:author="Ram Shrestha" w:date="2014-01-04T19:38:00Z"/>
          <w:rFonts w:ascii="Cambria" w:hAnsi="Cambria"/>
          <w:noProof/>
        </w:rPr>
      </w:pPr>
      <w:del w:id="4661" w:author="Ram Shrestha" w:date="2014-01-04T19:38:00Z">
        <w:r w:rsidRPr="008C732F" w:rsidDel="00276C20">
          <w:rPr>
            <w:rFonts w:ascii="Cambria" w:hAnsi="Cambria"/>
            <w:noProof/>
          </w:rPr>
          <w:delText xml:space="preserve">Riviere, L, Darlix, JL, Cimarelli, A (2010) Analysis of the viral elements required in the nuclear import of HIV-1 DNA. </w:delText>
        </w:r>
        <w:r w:rsidRPr="008C732F" w:rsidDel="00276C20">
          <w:rPr>
            <w:rFonts w:ascii="Cambria" w:hAnsi="Cambria"/>
            <w:i/>
            <w:noProof/>
          </w:rPr>
          <w:delText>J Virol</w:delText>
        </w:r>
        <w:r w:rsidRPr="008C732F" w:rsidDel="00276C20">
          <w:rPr>
            <w:rFonts w:ascii="Cambria" w:hAnsi="Cambria"/>
            <w:noProof/>
          </w:rPr>
          <w:delText xml:space="preserve"> </w:delText>
        </w:r>
        <w:r w:rsidRPr="008C732F" w:rsidDel="00276C20">
          <w:rPr>
            <w:rFonts w:ascii="Cambria" w:hAnsi="Cambria"/>
            <w:b/>
            <w:noProof/>
          </w:rPr>
          <w:delText>84</w:delText>
        </w:r>
        <w:r w:rsidRPr="008C732F" w:rsidDel="00276C20">
          <w:rPr>
            <w:rFonts w:ascii="Cambria" w:hAnsi="Cambria"/>
            <w:noProof/>
          </w:rPr>
          <w:delText>: 729-739.</w:delText>
        </w:r>
      </w:del>
    </w:p>
    <w:p w:rsidR="003234B0" w:rsidRPr="008C732F" w:rsidDel="00276C20" w:rsidRDefault="003234B0" w:rsidP="008C732F">
      <w:pPr>
        <w:jc w:val="both"/>
        <w:rPr>
          <w:del w:id="4662" w:author="Ram Shrestha" w:date="2014-01-04T19:38:00Z"/>
          <w:rFonts w:ascii="Cambria" w:hAnsi="Cambria"/>
          <w:noProof/>
        </w:rPr>
      </w:pPr>
      <w:del w:id="4663" w:author="Ram Shrestha" w:date="2014-01-04T19:38:00Z">
        <w:r w:rsidRPr="008C732F" w:rsidDel="00276C20">
          <w:rPr>
            <w:rFonts w:ascii="Cambria" w:hAnsi="Cambria"/>
            <w:noProof/>
          </w:rPr>
          <w:delText xml:space="preserve">Rizzuto, CD, Wyatt, R, Hernandez-Ramos, N, Sun, Y, Kwong, PD, Hendrickson, WA, Sodroski, J (1998) A conserved HIV gp120 glycoprotein structure involved in chemokine receptor binding. </w:delText>
        </w:r>
        <w:r w:rsidRPr="008C732F" w:rsidDel="00276C20">
          <w:rPr>
            <w:rFonts w:ascii="Cambria" w:hAnsi="Cambria"/>
            <w:i/>
            <w:noProof/>
          </w:rPr>
          <w:delText>Science</w:delText>
        </w:r>
        <w:r w:rsidRPr="008C732F" w:rsidDel="00276C20">
          <w:rPr>
            <w:rFonts w:ascii="Cambria" w:hAnsi="Cambria"/>
            <w:noProof/>
          </w:rPr>
          <w:delText xml:space="preserve"> </w:delText>
        </w:r>
        <w:r w:rsidRPr="008C732F" w:rsidDel="00276C20">
          <w:rPr>
            <w:rFonts w:ascii="Cambria" w:hAnsi="Cambria"/>
            <w:b/>
            <w:noProof/>
          </w:rPr>
          <w:delText>280</w:delText>
        </w:r>
        <w:r w:rsidRPr="008C732F" w:rsidDel="00276C20">
          <w:rPr>
            <w:rFonts w:ascii="Cambria" w:hAnsi="Cambria"/>
            <w:noProof/>
          </w:rPr>
          <w:delText>: 1949-1953.</w:delText>
        </w:r>
      </w:del>
    </w:p>
    <w:p w:rsidR="003234B0" w:rsidRPr="008C732F" w:rsidDel="00276C20" w:rsidRDefault="003234B0" w:rsidP="008C732F">
      <w:pPr>
        <w:jc w:val="both"/>
        <w:rPr>
          <w:del w:id="4664" w:author="Ram Shrestha" w:date="2014-01-04T19:38:00Z"/>
          <w:rFonts w:ascii="Cambria" w:hAnsi="Cambria"/>
          <w:noProof/>
        </w:rPr>
      </w:pPr>
      <w:del w:id="4665" w:author="Ram Shrestha" w:date="2014-01-04T19:38:00Z">
        <w:r w:rsidRPr="008C732F" w:rsidDel="00276C20">
          <w:rPr>
            <w:rFonts w:ascii="Cambria" w:hAnsi="Cambria"/>
            <w:noProof/>
          </w:rPr>
          <w:delText xml:space="preserve">Robbins, GK, De Gruttola, V, Shafer, RW, Smeaton, LM, Snyder, SW, Pettinelli, C, Dubé, MP, Fischl, MA, Pollard, RB, Delapenha, R (2003) Comparison of sequential three-drug regimens as initial therapy for HIV-1 infection. </w:delText>
        </w:r>
        <w:r w:rsidRPr="008C732F" w:rsidDel="00276C20">
          <w:rPr>
            <w:rFonts w:ascii="Cambria" w:hAnsi="Cambria"/>
            <w:i/>
            <w:noProof/>
          </w:rPr>
          <w:delText>New England Journal of Medicine</w:delText>
        </w:r>
        <w:r w:rsidRPr="008C732F" w:rsidDel="00276C20">
          <w:rPr>
            <w:rFonts w:ascii="Cambria" w:hAnsi="Cambria"/>
            <w:noProof/>
          </w:rPr>
          <w:delText xml:space="preserve"> </w:delText>
        </w:r>
        <w:r w:rsidRPr="008C732F" w:rsidDel="00276C20">
          <w:rPr>
            <w:rFonts w:ascii="Cambria" w:hAnsi="Cambria"/>
            <w:b/>
            <w:noProof/>
          </w:rPr>
          <w:delText>349</w:delText>
        </w:r>
        <w:r w:rsidRPr="008C732F" w:rsidDel="00276C20">
          <w:rPr>
            <w:rFonts w:ascii="Cambria" w:hAnsi="Cambria"/>
            <w:noProof/>
          </w:rPr>
          <w:delText>: 2293-2303.</w:delText>
        </w:r>
      </w:del>
    </w:p>
    <w:p w:rsidR="003234B0" w:rsidRPr="008C732F" w:rsidDel="00276C20" w:rsidRDefault="003234B0" w:rsidP="008C732F">
      <w:pPr>
        <w:jc w:val="both"/>
        <w:rPr>
          <w:del w:id="4666" w:author="Ram Shrestha" w:date="2014-01-04T19:38:00Z"/>
          <w:rFonts w:ascii="Cambria" w:hAnsi="Cambria"/>
          <w:noProof/>
        </w:rPr>
      </w:pPr>
      <w:del w:id="4667" w:author="Ram Shrestha" w:date="2014-01-04T19:38:00Z">
        <w:r w:rsidRPr="008C732F" w:rsidDel="00276C20">
          <w:rPr>
            <w:rFonts w:ascii="Cambria" w:hAnsi="Cambria"/>
            <w:noProof/>
          </w:rPr>
          <w:delText xml:space="preserve">Roberts, JD, Bebenek, K, Kunkel, TA (1988) The accuracy of reverse transcriptase from HIV-1. </w:delText>
        </w:r>
        <w:r w:rsidRPr="008C732F" w:rsidDel="00276C20">
          <w:rPr>
            <w:rFonts w:ascii="Cambria" w:hAnsi="Cambria"/>
            <w:i/>
            <w:noProof/>
          </w:rPr>
          <w:delText>Science</w:delText>
        </w:r>
        <w:r w:rsidRPr="008C732F" w:rsidDel="00276C20">
          <w:rPr>
            <w:rFonts w:ascii="Cambria" w:hAnsi="Cambria"/>
            <w:noProof/>
          </w:rPr>
          <w:delText xml:space="preserve"> </w:delText>
        </w:r>
        <w:r w:rsidRPr="008C732F" w:rsidDel="00276C20">
          <w:rPr>
            <w:rFonts w:ascii="Cambria" w:hAnsi="Cambria"/>
            <w:b/>
            <w:noProof/>
          </w:rPr>
          <w:delText>242</w:delText>
        </w:r>
        <w:r w:rsidRPr="008C732F" w:rsidDel="00276C20">
          <w:rPr>
            <w:rFonts w:ascii="Cambria" w:hAnsi="Cambria"/>
            <w:noProof/>
          </w:rPr>
          <w:delText>: 1171-1173.</w:delText>
        </w:r>
      </w:del>
    </w:p>
    <w:p w:rsidR="003234B0" w:rsidRPr="008C732F" w:rsidDel="00276C20" w:rsidRDefault="003234B0" w:rsidP="008C732F">
      <w:pPr>
        <w:jc w:val="both"/>
        <w:rPr>
          <w:del w:id="4668" w:author="Ram Shrestha" w:date="2014-01-04T19:38:00Z"/>
          <w:rFonts w:ascii="Cambria" w:hAnsi="Cambria"/>
          <w:noProof/>
        </w:rPr>
      </w:pPr>
      <w:del w:id="4669" w:author="Ram Shrestha" w:date="2014-01-04T19:38:00Z">
        <w:r w:rsidRPr="008C732F" w:rsidDel="00276C20">
          <w:rPr>
            <w:rFonts w:ascii="Cambria" w:hAnsi="Cambria"/>
            <w:noProof/>
          </w:rPr>
          <w:delText xml:space="preserve">Robertson, D (2003) US FDA approves new class of HIV therapeutics. </w:delText>
        </w:r>
        <w:r w:rsidRPr="008C732F" w:rsidDel="00276C20">
          <w:rPr>
            <w:rFonts w:ascii="Cambria" w:hAnsi="Cambria"/>
            <w:i/>
            <w:noProof/>
          </w:rPr>
          <w:delText>Nature Biotechnology</w:delText>
        </w:r>
        <w:r w:rsidRPr="008C732F" w:rsidDel="00276C20">
          <w:rPr>
            <w:rFonts w:ascii="Cambria" w:hAnsi="Cambria"/>
            <w:noProof/>
          </w:rPr>
          <w:delText xml:space="preserve"> </w:delText>
        </w:r>
        <w:r w:rsidRPr="008C732F" w:rsidDel="00276C20">
          <w:rPr>
            <w:rFonts w:ascii="Cambria" w:hAnsi="Cambria"/>
            <w:b/>
            <w:noProof/>
          </w:rPr>
          <w:delText>21</w:delText>
        </w:r>
        <w:r w:rsidRPr="008C732F" w:rsidDel="00276C20">
          <w:rPr>
            <w:rFonts w:ascii="Cambria" w:hAnsi="Cambria"/>
            <w:noProof/>
          </w:rPr>
          <w:delText>: 470-471.</w:delText>
        </w:r>
      </w:del>
    </w:p>
    <w:p w:rsidR="003234B0" w:rsidRPr="008C732F" w:rsidDel="00276C20" w:rsidRDefault="003234B0" w:rsidP="008C732F">
      <w:pPr>
        <w:jc w:val="both"/>
        <w:rPr>
          <w:del w:id="4670" w:author="Ram Shrestha" w:date="2014-01-04T19:38:00Z"/>
          <w:rFonts w:ascii="Cambria" w:hAnsi="Cambria"/>
          <w:noProof/>
        </w:rPr>
      </w:pPr>
      <w:del w:id="4671" w:author="Ram Shrestha" w:date="2014-01-04T19:38:00Z">
        <w:r w:rsidRPr="008C732F" w:rsidDel="00276C20">
          <w:rPr>
            <w:rFonts w:ascii="Cambria" w:hAnsi="Cambria"/>
            <w:noProof/>
          </w:rPr>
          <w:delText xml:space="preserve">Robertson, DL, Anderson, JP, Bradac, JA, Carr, JK, Foley, B, Funkhouser, RK, Gao, F, Hahn, BH, Kalish, ML, Kuiken, C (2000a) HIV-1 nomenclature proposal. </w:delText>
        </w:r>
        <w:r w:rsidRPr="008C732F" w:rsidDel="00276C20">
          <w:rPr>
            <w:rFonts w:ascii="Cambria" w:hAnsi="Cambria"/>
            <w:i/>
            <w:noProof/>
          </w:rPr>
          <w:delText>Science</w:delText>
        </w:r>
        <w:r w:rsidRPr="008C732F" w:rsidDel="00276C20">
          <w:rPr>
            <w:rFonts w:ascii="Cambria" w:hAnsi="Cambria"/>
            <w:noProof/>
          </w:rPr>
          <w:delText xml:space="preserve"> </w:delText>
        </w:r>
        <w:r w:rsidRPr="008C732F" w:rsidDel="00276C20">
          <w:rPr>
            <w:rFonts w:ascii="Cambria" w:hAnsi="Cambria"/>
            <w:b/>
            <w:noProof/>
          </w:rPr>
          <w:delText>288</w:delText>
        </w:r>
        <w:r w:rsidRPr="008C732F" w:rsidDel="00276C20">
          <w:rPr>
            <w:rFonts w:ascii="Cambria" w:hAnsi="Cambria"/>
            <w:noProof/>
          </w:rPr>
          <w:delText>: 55–55.</w:delText>
        </w:r>
      </w:del>
    </w:p>
    <w:p w:rsidR="003234B0" w:rsidRPr="008C732F" w:rsidDel="00276C20" w:rsidRDefault="003234B0" w:rsidP="008C732F">
      <w:pPr>
        <w:jc w:val="both"/>
        <w:rPr>
          <w:del w:id="4672" w:author="Ram Shrestha" w:date="2014-01-04T19:38:00Z"/>
          <w:rFonts w:ascii="Cambria" w:hAnsi="Cambria"/>
          <w:noProof/>
        </w:rPr>
      </w:pPr>
      <w:del w:id="4673" w:author="Ram Shrestha" w:date="2014-01-04T19:38:00Z">
        <w:r w:rsidRPr="008C732F" w:rsidDel="00276C20">
          <w:rPr>
            <w:rFonts w:ascii="Cambria" w:hAnsi="Cambria"/>
            <w:noProof/>
          </w:rPr>
          <w:delText xml:space="preserve">Robertson, DL, Anderson, JP, Bradac, JA, Carr, JK, Foley, B, Funkhouser, RK, Gao, F, Hahn, BH, Kalish, ML, Kuiken, C, Learn, GH, Leitner, T, McCutchan, F, Osmanov, S, Peeters, M, Pieniazek, D, Salminen, M, Sharp, PM, Wolinsky, S, Korber, B (2000b) HIV-1 nomenclature proposal. </w:delText>
        </w:r>
        <w:r w:rsidRPr="008C732F" w:rsidDel="00276C20">
          <w:rPr>
            <w:rFonts w:ascii="Cambria" w:hAnsi="Cambria"/>
            <w:i/>
            <w:noProof/>
          </w:rPr>
          <w:delText>Science</w:delText>
        </w:r>
        <w:r w:rsidRPr="008C732F" w:rsidDel="00276C20">
          <w:rPr>
            <w:rFonts w:ascii="Cambria" w:hAnsi="Cambria"/>
            <w:noProof/>
          </w:rPr>
          <w:delText xml:space="preserve"> </w:delText>
        </w:r>
        <w:r w:rsidRPr="008C732F" w:rsidDel="00276C20">
          <w:rPr>
            <w:rFonts w:ascii="Cambria" w:hAnsi="Cambria"/>
            <w:b/>
            <w:noProof/>
          </w:rPr>
          <w:delText>288</w:delText>
        </w:r>
        <w:r w:rsidRPr="008C732F" w:rsidDel="00276C20">
          <w:rPr>
            <w:rFonts w:ascii="Cambria" w:hAnsi="Cambria"/>
            <w:noProof/>
          </w:rPr>
          <w:delText>: 55-56.</w:delText>
        </w:r>
      </w:del>
    </w:p>
    <w:p w:rsidR="003234B0" w:rsidRPr="008C732F" w:rsidDel="00276C20" w:rsidRDefault="003234B0" w:rsidP="008C732F">
      <w:pPr>
        <w:jc w:val="both"/>
        <w:rPr>
          <w:del w:id="4674" w:author="Ram Shrestha" w:date="2014-01-04T19:38:00Z"/>
          <w:rFonts w:ascii="Cambria" w:hAnsi="Cambria"/>
          <w:noProof/>
        </w:rPr>
      </w:pPr>
      <w:del w:id="4675" w:author="Ram Shrestha" w:date="2014-01-04T19:38:00Z">
        <w:r w:rsidRPr="008C732F" w:rsidDel="00276C20">
          <w:rPr>
            <w:rFonts w:ascii="Cambria" w:hAnsi="Cambria"/>
            <w:noProof/>
          </w:rPr>
          <w:delText xml:space="preserve">Rogel, ME, Wu, LI, Emerman, M (1995) The human immunodeficiency virus type 1 vpr gene prevents cell proliferation during chronic infection. </w:delText>
        </w:r>
        <w:r w:rsidRPr="008C732F" w:rsidDel="00276C20">
          <w:rPr>
            <w:rFonts w:ascii="Cambria" w:hAnsi="Cambria"/>
            <w:i/>
            <w:noProof/>
          </w:rPr>
          <w:delText>Journal of virology</w:delText>
        </w:r>
        <w:r w:rsidRPr="008C732F" w:rsidDel="00276C20">
          <w:rPr>
            <w:rFonts w:ascii="Cambria" w:hAnsi="Cambria"/>
            <w:noProof/>
          </w:rPr>
          <w:delText xml:space="preserve"> </w:delText>
        </w:r>
        <w:r w:rsidRPr="008C732F" w:rsidDel="00276C20">
          <w:rPr>
            <w:rFonts w:ascii="Cambria" w:hAnsi="Cambria"/>
            <w:b/>
            <w:noProof/>
          </w:rPr>
          <w:delText>69</w:delText>
        </w:r>
        <w:r w:rsidRPr="008C732F" w:rsidDel="00276C20">
          <w:rPr>
            <w:rFonts w:ascii="Cambria" w:hAnsi="Cambria"/>
            <w:noProof/>
          </w:rPr>
          <w:delText>: 882–888.</w:delText>
        </w:r>
      </w:del>
    </w:p>
    <w:p w:rsidR="003234B0" w:rsidRPr="008C732F" w:rsidDel="00276C20" w:rsidRDefault="003234B0" w:rsidP="008C732F">
      <w:pPr>
        <w:jc w:val="both"/>
        <w:rPr>
          <w:del w:id="4676" w:author="Ram Shrestha" w:date="2014-01-04T19:38:00Z"/>
          <w:rFonts w:ascii="Cambria" w:hAnsi="Cambria"/>
          <w:noProof/>
        </w:rPr>
      </w:pPr>
      <w:del w:id="4677" w:author="Ram Shrestha" w:date="2014-01-04T19:38:00Z">
        <w:r w:rsidRPr="008C732F" w:rsidDel="00276C20">
          <w:rPr>
            <w:rFonts w:ascii="Cambria" w:hAnsi="Cambria"/>
            <w:noProof/>
          </w:rPr>
          <w:delText xml:space="preserve">Rogers, MF, Thomas, PA, Starcher, ET, Noa, MC, Bush, TJ, Jaffe, HW (1987) Acquired Immunodeficiency Syndrome in Children: Report of the Centers for Disease Control National Surveillance, 1982 to 1985. </w:delText>
        </w:r>
        <w:r w:rsidRPr="008C732F" w:rsidDel="00276C20">
          <w:rPr>
            <w:rFonts w:ascii="Cambria" w:hAnsi="Cambria"/>
            <w:i/>
            <w:noProof/>
          </w:rPr>
          <w:delText>Pediatrics</w:delText>
        </w:r>
        <w:r w:rsidRPr="008C732F" w:rsidDel="00276C20">
          <w:rPr>
            <w:rFonts w:ascii="Cambria" w:hAnsi="Cambria"/>
            <w:noProof/>
          </w:rPr>
          <w:delText xml:space="preserve"> </w:delText>
        </w:r>
        <w:r w:rsidRPr="008C732F" w:rsidDel="00276C20">
          <w:rPr>
            <w:rFonts w:ascii="Cambria" w:hAnsi="Cambria"/>
            <w:b/>
            <w:noProof/>
          </w:rPr>
          <w:delText>79</w:delText>
        </w:r>
        <w:r w:rsidRPr="008C732F" w:rsidDel="00276C20">
          <w:rPr>
            <w:rFonts w:ascii="Cambria" w:hAnsi="Cambria"/>
            <w:noProof/>
          </w:rPr>
          <w:delText>: 1008-1014.</w:delText>
        </w:r>
      </w:del>
    </w:p>
    <w:p w:rsidR="003234B0" w:rsidRPr="008C732F" w:rsidDel="00276C20" w:rsidRDefault="003234B0" w:rsidP="008C732F">
      <w:pPr>
        <w:jc w:val="both"/>
        <w:rPr>
          <w:del w:id="4678" w:author="Ram Shrestha" w:date="2014-01-04T19:38:00Z"/>
          <w:rFonts w:ascii="Cambria" w:hAnsi="Cambria"/>
          <w:noProof/>
        </w:rPr>
      </w:pPr>
      <w:del w:id="4679" w:author="Ram Shrestha" w:date="2014-01-04T19:38:00Z">
        <w:r w:rsidRPr="008C732F" w:rsidDel="00276C20">
          <w:rPr>
            <w:rFonts w:ascii="Cambria" w:hAnsi="Cambria"/>
            <w:noProof/>
          </w:rPr>
          <w:delText xml:space="preserve">Rooke, R, Tremblay, M, Soudeyns, H, DeStephano, L, Yao, XJ, Fanning, M, Montaner, JS, O'Shaughnessy, M, Gelmon, K, Tsoukas, C, et al. (1989) Isolation of drug-resistant variants of HIV-1 from patients on long-term zidovudine therapy. Canadian Zidovudine Multi-Centre Study Group. </w:delText>
        </w:r>
        <w:r w:rsidRPr="008C732F" w:rsidDel="00276C20">
          <w:rPr>
            <w:rFonts w:ascii="Cambria" w:hAnsi="Cambria"/>
            <w:i/>
            <w:noProof/>
          </w:rPr>
          <w:delText>AIDS</w:delText>
        </w:r>
        <w:r w:rsidRPr="008C732F" w:rsidDel="00276C20">
          <w:rPr>
            <w:rFonts w:ascii="Cambria" w:hAnsi="Cambria"/>
            <w:noProof/>
          </w:rPr>
          <w:delText xml:space="preserve"> </w:delText>
        </w:r>
        <w:r w:rsidRPr="008C732F" w:rsidDel="00276C20">
          <w:rPr>
            <w:rFonts w:ascii="Cambria" w:hAnsi="Cambria"/>
            <w:b/>
            <w:noProof/>
          </w:rPr>
          <w:delText>3</w:delText>
        </w:r>
        <w:r w:rsidRPr="008C732F" w:rsidDel="00276C20">
          <w:rPr>
            <w:rFonts w:ascii="Cambria" w:hAnsi="Cambria"/>
            <w:noProof/>
          </w:rPr>
          <w:delText>: 411-415.</w:delText>
        </w:r>
      </w:del>
    </w:p>
    <w:p w:rsidR="003234B0" w:rsidRPr="008C732F" w:rsidDel="00276C20" w:rsidRDefault="003234B0" w:rsidP="008C732F">
      <w:pPr>
        <w:jc w:val="both"/>
        <w:rPr>
          <w:del w:id="4680" w:author="Ram Shrestha" w:date="2014-01-04T19:38:00Z"/>
          <w:rFonts w:ascii="Cambria" w:hAnsi="Cambria"/>
          <w:noProof/>
        </w:rPr>
      </w:pPr>
      <w:del w:id="4681" w:author="Ram Shrestha" w:date="2014-01-04T19:38:00Z">
        <w:r w:rsidRPr="008C732F" w:rsidDel="00276C20">
          <w:rPr>
            <w:rFonts w:ascii="Cambria" w:hAnsi="Cambria"/>
            <w:noProof/>
          </w:rPr>
          <w:delText xml:space="preserve">Roques, P, Robertson, DL, Souquière, S, Damond, F, Ayouba, A, Farfara, I, Depienne, C, Nerrienet, E, Dormont, D, Brun-Vézinet, F, Simon, F, Mauclère, P (2002) Phylogenetic Analysis of 49 Newly Derived HIV-1 Group O Strains: High Viral Diversity but No Group M-like Subtype Structure. </w:delText>
        </w:r>
        <w:r w:rsidRPr="008C732F" w:rsidDel="00276C20">
          <w:rPr>
            <w:rFonts w:ascii="Cambria" w:hAnsi="Cambria"/>
            <w:i/>
            <w:noProof/>
          </w:rPr>
          <w:delText>Virology</w:delText>
        </w:r>
        <w:r w:rsidRPr="008C732F" w:rsidDel="00276C20">
          <w:rPr>
            <w:rFonts w:ascii="Cambria" w:hAnsi="Cambria"/>
            <w:noProof/>
          </w:rPr>
          <w:delText xml:space="preserve"> </w:delText>
        </w:r>
        <w:r w:rsidRPr="008C732F" w:rsidDel="00276C20">
          <w:rPr>
            <w:rFonts w:ascii="Cambria" w:hAnsi="Cambria"/>
            <w:b/>
            <w:noProof/>
          </w:rPr>
          <w:delText>302</w:delText>
        </w:r>
        <w:r w:rsidRPr="008C732F" w:rsidDel="00276C20">
          <w:rPr>
            <w:rFonts w:ascii="Cambria" w:hAnsi="Cambria"/>
            <w:noProof/>
          </w:rPr>
          <w:delText>: 259-273.</w:delText>
        </w:r>
      </w:del>
    </w:p>
    <w:p w:rsidR="003234B0" w:rsidRPr="008C732F" w:rsidDel="00276C20" w:rsidRDefault="003234B0" w:rsidP="008C732F">
      <w:pPr>
        <w:jc w:val="both"/>
        <w:rPr>
          <w:del w:id="4682" w:author="Ram Shrestha" w:date="2014-01-04T19:38:00Z"/>
          <w:rFonts w:ascii="Cambria" w:hAnsi="Cambria"/>
          <w:noProof/>
        </w:rPr>
      </w:pPr>
      <w:del w:id="4683" w:author="Ram Shrestha" w:date="2014-01-04T19:38:00Z">
        <w:r w:rsidRPr="008C732F" w:rsidDel="00276C20">
          <w:rPr>
            <w:rFonts w:ascii="Cambria" w:hAnsi="Cambria"/>
            <w:noProof/>
          </w:rPr>
          <w:delText xml:space="preserve">Rosen, CA, Pavlakis, GN (1990a) Tat and Rev: positive regulators of HIV gene expression. </w:delText>
        </w:r>
        <w:r w:rsidRPr="008C732F" w:rsidDel="00276C20">
          <w:rPr>
            <w:rFonts w:ascii="Cambria" w:hAnsi="Cambria"/>
            <w:i/>
            <w:noProof/>
          </w:rPr>
          <w:delText>AIDS</w:delText>
        </w:r>
        <w:r w:rsidRPr="008C732F" w:rsidDel="00276C20">
          <w:rPr>
            <w:rFonts w:ascii="Cambria" w:hAnsi="Cambria"/>
            <w:noProof/>
          </w:rPr>
          <w:delText xml:space="preserve"> </w:delText>
        </w:r>
        <w:r w:rsidRPr="008C732F" w:rsidDel="00276C20">
          <w:rPr>
            <w:rFonts w:ascii="Cambria" w:hAnsi="Cambria"/>
            <w:b/>
            <w:noProof/>
          </w:rPr>
          <w:delText>4</w:delText>
        </w:r>
        <w:r w:rsidRPr="008C732F" w:rsidDel="00276C20">
          <w:rPr>
            <w:rFonts w:ascii="Cambria" w:hAnsi="Cambria"/>
            <w:noProof/>
          </w:rPr>
          <w:delText>: 499-509.</w:delText>
        </w:r>
      </w:del>
    </w:p>
    <w:p w:rsidR="003234B0" w:rsidRPr="008C732F" w:rsidDel="00276C20" w:rsidRDefault="003234B0" w:rsidP="008C732F">
      <w:pPr>
        <w:jc w:val="both"/>
        <w:rPr>
          <w:del w:id="4684" w:author="Ram Shrestha" w:date="2014-01-04T19:38:00Z"/>
          <w:rFonts w:ascii="Cambria" w:hAnsi="Cambria"/>
          <w:noProof/>
        </w:rPr>
      </w:pPr>
      <w:del w:id="4685" w:author="Ram Shrestha" w:date="2014-01-04T19:38:00Z">
        <w:r w:rsidRPr="008C732F" w:rsidDel="00276C20">
          <w:rPr>
            <w:rFonts w:ascii="Cambria" w:hAnsi="Cambria"/>
            <w:noProof/>
          </w:rPr>
          <w:delText xml:space="preserve">Rosen, CA, Pavlakis, GN (1990b) Tat and Rev: positive regulators of HIV gene expression. </w:delText>
        </w:r>
        <w:r w:rsidRPr="008C732F" w:rsidDel="00276C20">
          <w:rPr>
            <w:rFonts w:ascii="Cambria" w:hAnsi="Cambria"/>
            <w:i/>
            <w:noProof/>
          </w:rPr>
          <w:delText>AIDS</w:delText>
        </w:r>
        <w:r w:rsidRPr="008C732F" w:rsidDel="00276C20">
          <w:rPr>
            <w:rFonts w:ascii="Cambria" w:hAnsi="Cambria"/>
            <w:noProof/>
          </w:rPr>
          <w:delText xml:space="preserve"> </w:delText>
        </w:r>
        <w:r w:rsidRPr="008C732F" w:rsidDel="00276C20">
          <w:rPr>
            <w:rFonts w:ascii="Cambria" w:hAnsi="Cambria"/>
            <w:b/>
            <w:noProof/>
          </w:rPr>
          <w:delText>4</w:delText>
        </w:r>
        <w:r w:rsidRPr="008C732F" w:rsidDel="00276C20">
          <w:rPr>
            <w:rFonts w:ascii="Cambria" w:hAnsi="Cambria"/>
            <w:noProof/>
          </w:rPr>
          <w:delText>: A51.</w:delText>
        </w:r>
      </w:del>
    </w:p>
    <w:p w:rsidR="003234B0" w:rsidRPr="008C732F" w:rsidDel="00276C20" w:rsidRDefault="003234B0" w:rsidP="008C732F">
      <w:pPr>
        <w:jc w:val="both"/>
        <w:rPr>
          <w:del w:id="4686" w:author="Ram Shrestha" w:date="2014-01-04T19:38:00Z"/>
          <w:rFonts w:ascii="Cambria" w:hAnsi="Cambria"/>
          <w:noProof/>
        </w:rPr>
      </w:pPr>
      <w:del w:id="4687" w:author="Ram Shrestha" w:date="2014-01-04T19:38:00Z">
        <w:r w:rsidRPr="008C732F" w:rsidDel="00276C20">
          <w:rPr>
            <w:rFonts w:ascii="Cambria" w:hAnsi="Cambria"/>
            <w:noProof/>
          </w:rPr>
          <w:delText xml:space="preserve">Rothberg, JM, Hinz, W, Rearick, TM, Schultz, J, Mileski, W, Davey, M, Leamon, JH, Johnson, K, Milgrew, MJ, Edwards, M, Hoon, J, Simons, JF, Marran, D, Myers, JW, Davidson, JF, Branting, A, Nobile, JR, Puc, BP, Light, D, Clark, TA, Huber, M, Branciforte, JT, Stoner, IB, Cawley, SE, Lyons, M, Fu, Y, Homer, N, Sedova, M, Miao, X, Reed, B, Sabina, J, Feierstein, E, Schorn, M, Alanjary, M, Dimalanta, E, Dressman, D, Kasinskas, R, Sokolsky, T, Fidanza, JA, Namsaraev, E, McKernan, KJ, Williams, A, Roth, GT, Bustillo, J (2011) An integrated semiconductor device enabling non-optical genome sequencing. </w:delText>
        </w:r>
        <w:r w:rsidRPr="008C732F" w:rsidDel="00276C20">
          <w:rPr>
            <w:rFonts w:ascii="Cambria" w:hAnsi="Cambria"/>
            <w:i/>
            <w:noProof/>
          </w:rPr>
          <w:delText>Nature</w:delText>
        </w:r>
        <w:r w:rsidRPr="008C732F" w:rsidDel="00276C20">
          <w:rPr>
            <w:rFonts w:ascii="Cambria" w:hAnsi="Cambria"/>
            <w:noProof/>
          </w:rPr>
          <w:delText xml:space="preserve"> </w:delText>
        </w:r>
        <w:r w:rsidRPr="008C732F" w:rsidDel="00276C20">
          <w:rPr>
            <w:rFonts w:ascii="Cambria" w:hAnsi="Cambria"/>
            <w:b/>
            <w:noProof/>
          </w:rPr>
          <w:delText>475</w:delText>
        </w:r>
        <w:r w:rsidRPr="008C732F" w:rsidDel="00276C20">
          <w:rPr>
            <w:rFonts w:ascii="Cambria" w:hAnsi="Cambria"/>
            <w:noProof/>
          </w:rPr>
          <w:delText>: 348-352.</w:delText>
        </w:r>
      </w:del>
    </w:p>
    <w:p w:rsidR="003234B0" w:rsidRPr="008C732F" w:rsidDel="00276C20" w:rsidRDefault="003234B0" w:rsidP="008C732F">
      <w:pPr>
        <w:jc w:val="both"/>
        <w:rPr>
          <w:del w:id="4688" w:author="Ram Shrestha" w:date="2014-01-04T19:38:00Z"/>
          <w:rFonts w:ascii="Cambria" w:hAnsi="Cambria"/>
          <w:noProof/>
        </w:rPr>
      </w:pPr>
      <w:del w:id="4689" w:author="Ram Shrestha" w:date="2014-01-04T19:38:00Z">
        <w:r w:rsidRPr="008C732F" w:rsidDel="00276C20">
          <w:rPr>
            <w:rFonts w:ascii="Cambria" w:hAnsi="Cambria"/>
            <w:noProof/>
          </w:rPr>
          <w:delText xml:space="preserve">Rowley, CF, Boutwell, CL, Lee, EJ, MacLeod, IJ, Ribaudo, HJ, Essex, M, Lockman, S (2010) Ultrasensitive detection of minor drug-resistant variants for HIV after nevirapine exposure using allele-specific PCR: clinical significance. </w:delText>
        </w:r>
        <w:r w:rsidRPr="008C732F" w:rsidDel="00276C20">
          <w:rPr>
            <w:rFonts w:ascii="Cambria" w:hAnsi="Cambria"/>
            <w:i/>
            <w:noProof/>
          </w:rPr>
          <w:delText>AIDS Res Hum Retroviruses</w:delText>
        </w:r>
        <w:r w:rsidRPr="008C732F" w:rsidDel="00276C20">
          <w:rPr>
            <w:rFonts w:ascii="Cambria" w:hAnsi="Cambria"/>
            <w:noProof/>
          </w:rPr>
          <w:delText xml:space="preserve"> </w:delText>
        </w:r>
        <w:r w:rsidRPr="008C732F" w:rsidDel="00276C20">
          <w:rPr>
            <w:rFonts w:ascii="Cambria" w:hAnsi="Cambria"/>
            <w:b/>
            <w:noProof/>
          </w:rPr>
          <w:delText>26</w:delText>
        </w:r>
        <w:r w:rsidRPr="008C732F" w:rsidDel="00276C20">
          <w:rPr>
            <w:rFonts w:ascii="Cambria" w:hAnsi="Cambria"/>
            <w:noProof/>
          </w:rPr>
          <w:delText>: 293-300.</w:delText>
        </w:r>
      </w:del>
    </w:p>
    <w:p w:rsidR="003234B0" w:rsidRPr="008C732F" w:rsidDel="00276C20" w:rsidRDefault="003234B0" w:rsidP="008C732F">
      <w:pPr>
        <w:jc w:val="both"/>
        <w:rPr>
          <w:del w:id="4690" w:author="Ram Shrestha" w:date="2014-01-04T19:38:00Z"/>
          <w:rFonts w:ascii="Cambria" w:hAnsi="Cambria"/>
          <w:noProof/>
        </w:rPr>
      </w:pPr>
      <w:del w:id="4691" w:author="Ram Shrestha" w:date="2014-01-04T19:38:00Z">
        <w:r w:rsidRPr="008C732F" w:rsidDel="00276C20">
          <w:rPr>
            <w:rFonts w:ascii="Cambria" w:hAnsi="Cambria"/>
            <w:noProof/>
          </w:rPr>
          <w:delText xml:space="preserve">Roy, S, Delling, U, Chen, CH, Rosen, CA, Sonenberg, N (1990) A bulge structure in HIV-1 TAR RNA is required for Tat binding and Tat-mediated trans-activation. </w:delText>
        </w:r>
        <w:r w:rsidRPr="008C732F" w:rsidDel="00276C20">
          <w:rPr>
            <w:rFonts w:ascii="Cambria" w:hAnsi="Cambria"/>
            <w:i/>
            <w:noProof/>
          </w:rPr>
          <w:delText>Genes Dev</w:delText>
        </w:r>
        <w:r w:rsidRPr="008C732F" w:rsidDel="00276C20">
          <w:rPr>
            <w:rFonts w:ascii="Cambria" w:hAnsi="Cambria"/>
            <w:noProof/>
          </w:rPr>
          <w:delText xml:space="preserve"> </w:delText>
        </w:r>
        <w:r w:rsidRPr="008C732F" w:rsidDel="00276C20">
          <w:rPr>
            <w:rFonts w:ascii="Cambria" w:hAnsi="Cambria"/>
            <w:b/>
            <w:noProof/>
          </w:rPr>
          <w:delText>4</w:delText>
        </w:r>
        <w:r w:rsidRPr="008C732F" w:rsidDel="00276C20">
          <w:rPr>
            <w:rFonts w:ascii="Cambria" w:hAnsi="Cambria"/>
            <w:noProof/>
          </w:rPr>
          <w:delText>: 1365-1373.</w:delText>
        </w:r>
      </w:del>
    </w:p>
    <w:p w:rsidR="003234B0" w:rsidRPr="008C732F" w:rsidDel="00276C20" w:rsidRDefault="003234B0" w:rsidP="008C732F">
      <w:pPr>
        <w:jc w:val="both"/>
        <w:rPr>
          <w:del w:id="4692" w:author="Ram Shrestha" w:date="2014-01-04T19:38:00Z"/>
          <w:rFonts w:ascii="Cambria" w:hAnsi="Cambria"/>
          <w:noProof/>
        </w:rPr>
      </w:pPr>
      <w:del w:id="4693" w:author="Ram Shrestha" w:date="2014-01-04T19:38:00Z">
        <w:r w:rsidRPr="008C732F" w:rsidDel="00276C20">
          <w:rPr>
            <w:rFonts w:ascii="Cambria" w:hAnsi="Cambria"/>
            <w:noProof/>
          </w:rPr>
          <w:delText xml:space="preserve">Saad, JS, Miller, J, Tai, J, Kim, A, Ghanam, RH, Summers, MF (2006) Structural basis for targeting HIV-1 Gag proteins to the plasma membrane for virus assembly. </w:delText>
        </w:r>
        <w:r w:rsidRPr="008C732F" w:rsidDel="00276C20">
          <w:rPr>
            <w:rFonts w:ascii="Cambria" w:hAnsi="Cambria"/>
            <w:i/>
            <w:noProof/>
          </w:rPr>
          <w:delText>Proc Natl Acad Sci U S A</w:delText>
        </w:r>
        <w:r w:rsidRPr="008C732F" w:rsidDel="00276C20">
          <w:rPr>
            <w:rFonts w:ascii="Cambria" w:hAnsi="Cambria"/>
            <w:noProof/>
          </w:rPr>
          <w:delText xml:space="preserve"> </w:delText>
        </w:r>
        <w:r w:rsidRPr="008C732F" w:rsidDel="00276C20">
          <w:rPr>
            <w:rFonts w:ascii="Cambria" w:hAnsi="Cambria"/>
            <w:b/>
            <w:noProof/>
          </w:rPr>
          <w:delText>103</w:delText>
        </w:r>
        <w:r w:rsidRPr="008C732F" w:rsidDel="00276C20">
          <w:rPr>
            <w:rFonts w:ascii="Cambria" w:hAnsi="Cambria"/>
            <w:noProof/>
          </w:rPr>
          <w:delText>: 11364-11369.</w:delText>
        </w:r>
      </w:del>
    </w:p>
    <w:p w:rsidR="003234B0" w:rsidRPr="008C732F" w:rsidDel="00276C20" w:rsidRDefault="003234B0" w:rsidP="008C732F">
      <w:pPr>
        <w:jc w:val="both"/>
        <w:rPr>
          <w:del w:id="4694" w:author="Ram Shrestha" w:date="2014-01-04T19:38:00Z"/>
          <w:rFonts w:ascii="Cambria" w:hAnsi="Cambria"/>
          <w:noProof/>
        </w:rPr>
      </w:pPr>
      <w:del w:id="4695" w:author="Ram Shrestha" w:date="2014-01-04T19:38:00Z">
        <w:r w:rsidRPr="008C732F" w:rsidDel="00276C20">
          <w:rPr>
            <w:rFonts w:ascii="Cambria" w:hAnsi="Cambria"/>
            <w:noProof/>
          </w:rPr>
          <w:delText xml:space="preserve">Salemi, M, Strimmer, K, Hall, WW, Duffy, M, Delaporte, E, Mboup, S, Peeters, M, Vandamme, AM (2001) Dating the common ancestor of SIVcpz and HIV-1 group M and the origin of HIV-1 subtypes using a new method to uncover clock-like molecular evolution. </w:delText>
        </w:r>
        <w:r w:rsidRPr="008C732F" w:rsidDel="00276C20">
          <w:rPr>
            <w:rFonts w:ascii="Cambria" w:hAnsi="Cambria"/>
            <w:i/>
            <w:noProof/>
          </w:rPr>
          <w:delText>FASEB J</w:delText>
        </w:r>
        <w:r w:rsidRPr="008C732F" w:rsidDel="00276C20">
          <w:rPr>
            <w:rFonts w:ascii="Cambria" w:hAnsi="Cambria"/>
            <w:noProof/>
          </w:rPr>
          <w:delText xml:space="preserve"> </w:delText>
        </w:r>
        <w:r w:rsidRPr="008C732F" w:rsidDel="00276C20">
          <w:rPr>
            <w:rFonts w:ascii="Cambria" w:hAnsi="Cambria"/>
            <w:b/>
            <w:noProof/>
          </w:rPr>
          <w:delText>15</w:delText>
        </w:r>
        <w:r w:rsidRPr="008C732F" w:rsidDel="00276C20">
          <w:rPr>
            <w:rFonts w:ascii="Cambria" w:hAnsi="Cambria"/>
            <w:noProof/>
          </w:rPr>
          <w:delText>: 276-278.</w:delText>
        </w:r>
      </w:del>
    </w:p>
    <w:p w:rsidR="003234B0" w:rsidRPr="008C732F" w:rsidDel="00276C20" w:rsidRDefault="003234B0" w:rsidP="008C732F">
      <w:pPr>
        <w:jc w:val="both"/>
        <w:rPr>
          <w:del w:id="4696" w:author="Ram Shrestha" w:date="2014-01-04T19:38:00Z"/>
          <w:rFonts w:ascii="Cambria" w:hAnsi="Cambria"/>
          <w:noProof/>
        </w:rPr>
      </w:pPr>
      <w:del w:id="4697" w:author="Ram Shrestha" w:date="2014-01-04T19:38:00Z">
        <w:r w:rsidRPr="008C732F" w:rsidDel="00276C20">
          <w:rPr>
            <w:rFonts w:ascii="Cambria" w:hAnsi="Cambria"/>
            <w:noProof/>
          </w:rPr>
          <w:delText xml:space="preserve">Sandstrom, EG, Kaplan, JC (1987) Antiviral therapy in AIDS. Clinical pharmacological properties and therapeutic experience to date. </w:delText>
        </w:r>
        <w:r w:rsidRPr="008C732F" w:rsidDel="00276C20">
          <w:rPr>
            <w:rFonts w:ascii="Cambria" w:hAnsi="Cambria"/>
            <w:i/>
            <w:noProof/>
          </w:rPr>
          <w:delText>Drugs</w:delText>
        </w:r>
        <w:r w:rsidRPr="008C732F" w:rsidDel="00276C20">
          <w:rPr>
            <w:rFonts w:ascii="Cambria" w:hAnsi="Cambria"/>
            <w:noProof/>
          </w:rPr>
          <w:delText xml:space="preserve"> </w:delText>
        </w:r>
        <w:r w:rsidRPr="008C732F" w:rsidDel="00276C20">
          <w:rPr>
            <w:rFonts w:ascii="Cambria" w:hAnsi="Cambria"/>
            <w:b/>
            <w:noProof/>
          </w:rPr>
          <w:delText>34</w:delText>
        </w:r>
        <w:r w:rsidRPr="008C732F" w:rsidDel="00276C20">
          <w:rPr>
            <w:rFonts w:ascii="Cambria" w:hAnsi="Cambria"/>
            <w:noProof/>
          </w:rPr>
          <w:delText>: 372-390.</w:delText>
        </w:r>
      </w:del>
    </w:p>
    <w:p w:rsidR="003234B0" w:rsidRPr="008C732F" w:rsidDel="00276C20" w:rsidRDefault="003234B0" w:rsidP="008C732F">
      <w:pPr>
        <w:jc w:val="both"/>
        <w:rPr>
          <w:del w:id="4698" w:author="Ram Shrestha" w:date="2014-01-04T19:38:00Z"/>
          <w:rFonts w:ascii="Cambria" w:hAnsi="Cambria"/>
          <w:noProof/>
        </w:rPr>
      </w:pPr>
      <w:del w:id="4699" w:author="Ram Shrestha" w:date="2014-01-04T19:38:00Z">
        <w:r w:rsidRPr="008C732F" w:rsidDel="00276C20">
          <w:rPr>
            <w:rFonts w:ascii="Cambria" w:hAnsi="Cambria"/>
            <w:noProof/>
          </w:rPr>
          <w:delText xml:space="preserve">Sanger, F, Nicklen, S, Coulson, AR (1977) DNA sequencing with chain-terminating inhibitors. </w:delText>
        </w:r>
        <w:r w:rsidRPr="008C732F" w:rsidDel="00276C20">
          <w:rPr>
            <w:rFonts w:ascii="Cambria" w:hAnsi="Cambria"/>
            <w:i/>
            <w:noProof/>
          </w:rPr>
          <w:delText>Proc Natl Acad Sci U S A</w:delText>
        </w:r>
        <w:r w:rsidRPr="008C732F" w:rsidDel="00276C20">
          <w:rPr>
            <w:rFonts w:ascii="Cambria" w:hAnsi="Cambria"/>
            <w:noProof/>
          </w:rPr>
          <w:delText xml:space="preserve"> </w:delText>
        </w:r>
        <w:r w:rsidRPr="008C732F" w:rsidDel="00276C20">
          <w:rPr>
            <w:rFonts w:ascii="Cambria" w:hAnsi="Cambria"/>
            <w:b/>
            <w:noProof/>
          </w:rPr>
          <w:delText>74</w:delText>
        </w:r>
        <w:r w:rsidRPr="008C732F" w:rsidDel="00276C20">
          <w:rPr>
            <w:rFonts w:ascii="Cambria" w:hAnsi="Cambria"/>
            <w:noProof/>
          </w:rPr>
          <w:delText>: 5463-5467.</w:delText>
        </w:r>
      </w:del>
    </w:p>
    <w:p w:rsidR="003234B0" w:rsidRPr="008C732F" w:rsidDel="00276C20" w:rsidRDefault="003234B0" w:rsidP="008C732F">
      <w:pPr>
        <w:jc w:val="both"/>
        <w:rPr>
          <w:del w:id="4700" w:author="Ram Shrestha" w:date="2014-01-04T19:38:00Z"/>
          <w:rFonts w:ascii="Cambria" w:hAnsi="Cambria"/>
          <w:noProof/>
        </w:rPr>
      </w:pPr>
      <w:del w:id="4701" w:author="Ram Shrestha" w:date="2014-01-04T19:38:00Z">
        <w:r w:rsidRPr="008C732F" w:rsidDel="00276C20">
          <w:rPr>
            <w:rFonts w:ascii="Cambria" w:hAnsi="Cambria"/>
            <w:noProof/>
          </w:rPr>
          <w:delText xml:space="preserve">Santiago, ML, Range, F, Keele, BF, Li, Y, Bailes, E, Bibollet-Ruche, F, Fruteau, C, Noë, R, Peeters, M, Brookfield, JF (2005) Simian immunodeficiency virus infection in free-ranging sooty mangabeys (Cercocebus atys atys) from the Tai Forest, Cote d'Ivoire: implications for the origin of epidemic human immunodeficiency virus type 2. </w:delText>
        </w:r>
        <w:r w:rsidRPr="008C732F" w:rsidDel="00276C20">
          <w:rPr>
            <w:rFonts w:ascii="Cambria" w:hAnsi="Cambria"/>
            <w:i/>
            <w:noProof/>
          </w:rPr>
          <w:delText>Journal of virology</w:delText>
        </w:r>
        <w:r w:rsidRPr="008C732F" w:rsidDel="00276C20">
          <w:rPr>
            <w:rFonts w:ascii="Cambria" w:hAnsi="Cambria"/>
            <w:noProof/>
          </w:rPr>
          <w:delText xml:space="preserve"> </w:delText>
        </w:r>
        <w:r w:rsidRPr="008C732F" w:rsidDel="00276C20">
          <w:rPr>
            <w:rFonts w:ascii="Cambria" w:hAnsi="Cambria"/>
            <w:b/>
            <w:noProof/>
          </w:rPr>
          <w:delText>79</w:delText>
        </w:r>
        <w:r w:rsidRPr="008C732F" w:rsidDel="00276C20">
          <w:rPr>
            <w:rFonts w:ascii="Cambria" w:hAnsi="Cambria"/>
            <w:noProof/>
          </w:rPr>
          <w:delText>: 12515–12527.</w:delText>
        </w:r>
      </w:del>
    </w:p>
    <w:p w:rsidR="003234B0" w:rsidRPr="008C732F" w:rsidDel="00276C20" w:rsidRDefault="003234B0" w:rsidP="008C732F">
      <w:pPr>
        <w:jc w:val="both"/>
        <w:rPr>
          <w:del w:id="4702" w:author="Ram Shrestha" w:date="2014-01-04T19:38:00Z"/>
          <w:rFonts w:ascii="Cambria" w:hAnsi="Cambria"/>
          <w:noProof/>
        </w:rPr>
      </w:pPr>
      <w:del w:id="4703" w:author="Ram Shrestha" w:date="2014-01-04T19:38:00Z">
        <w:r w:rsidRPr="008C732F" w:rsidDel="00276C20">
          <w:rPr>
            <w:rFonts w:ascii="Cambria" w:hAnsi="Cambria"/>
            <w:noProof/>
          </w:rPr>
          <w:delText xml:space="preserve">Sarafianos, SG, Hughes, SH, Arnold, E (2004) Designing anti-AIDS drugs targeting the major mechanism of HIV-1 RT resistance to nucleoside analog drugs. </w:delText>
        </w:r>
        <w:r w:rsidRPr="008C732F" w:rsidDel="00276C20">
          <w:rPr>
            <w:rFonts w:ascii="Cambria" w:hAnsi="Cambria"/>
            <w:i/>
            <w:noProof/>
          </w:rPr>
          <w:delText>The International Journal of Biochemistry &amp; Cell Biology</w:delText>
        </w:r>
        <w:r w:rsidRPr="008C732F" w:rsidDel="00276C20">
          <w:rPr>
            <w:rFonts w:ascii="Cambria" w:hAnsi="Cambria"/>
            <w:noProof/>
          </w:rPr>
          <w:delText xml:space="preserve"> </w:delText>
        </w:r>
        <w:r w:rsidRPr="008C732F" w:rsidDel="00276C20">
          <w:rPr>
            <w:rFonts w:ascii="Cambria" w:hAnsi="Cambria"/>
            <w:b/>
            <w:noProof/>
          </w:rPr>
          <w:delText>36</w:delText>
        </w:r>
        <w:r w:rsidRPr="008C732F" w:rsidDel="00276C20">
          <w:rPr>
            <w:rFonts w:ascii="Cambria" w:hAnsi="Cambria"/>
            <w:noProof/>
          </w:rPr>
          <w:delText>: 1706-1715.</w:delText>
        </w:r>
      </w:del>
    </w:p>
    <w:p w:rsidR="003234B0" w:rsidRPr="008C732F" w:rsidDel="00276C20" w:rsidRDefault="003234B0" w:rsidP="008C732F">
      <w:pPr>
        <w:jc w:val="both"/>
        <w:rPr>
          <w:del w:id="4704" w:author="Ram Shrestha" w:date="2014-01-04T19:38:00Z"/>
          <w:rFonts w:ascii="Cambria" w:hAnsi="Cambria"/>
          <w:noProof/>
        </w:rPr>
      </w:pPr>
      <w:del w:id="4705" w:author="Ram Shrestha" w:date="2014-01-04T19:38:00Z">
        <w:r w:rsidRPr="008C732F" w:rsidDel="00276C20">
          <w:rPr>
            <w:rFonts w:ascii="Cambria" w:hAnsi="Cambria"/>
            <w:noProof/>
          </w:rPr>
          <w:delText xml:space="preserve">Sarafianos, SG, Marchand, B, Das, K, Himmel, DM, Parniak, MA, Hughes, SH, Arnold, E (2009) Structure and Function of HIV-1 Reverse Transcriptase: Molecular Mechanisms of Polymerization and Inhibition. </w:delText>
        </w:r>
        <w:r w:rsidRPr="008C732F" w:rsidDel="00276C20">
          <w:rPr>
            <w:rFonts w:ascii="Cambria" w:hAnsi="Cambria"/>
            <w:i/>
            <w:noProof/>
          </w:rPr>
          <w:delText>Journal of Molecular Biology</w:delText>
        </w:r>
        <w:r w:rsidRPr="008C732F" w:rsidDel="00276C20">
          <w:rPr>
            <w:rFonts w:ascii="Cambria" w:hAnsi="Cambria"/>
            <w:noProof/>
          </w:rPr>
          <w:delText xml:space="preserve"> </w:delText>
        </w:r>
        <w:r w:rsidRPr="008C732F" w:rsidDel="00276C20">
          <w:rPr>
            <w:rFonts w:ascii="Cambria" w:hAnsi="Cambria"/>
            <w:b/>
            <w:noProof/>
          </w:rPr>
          <w:delText>385</w:delText>
        </w:r>
        <w:r w:rsidRPr="008C732F" w:rsidDel="00276C20">
          <w:rPr>
            <w:rFonts w:ascii="Cambria" w:hAnsi="Cambria"/>
            <w:noProof/>
          </w:rPr>
          <w:delText>: 693-713.</w:delText>
        </w:r>
      </w:del>
    </w:p>
    <w:p w:rsidR="003234B0" w:rsidRPr="008C732F" w:rsidDel="00276C20" w:rsidRDefault="003234B0" w:rsidP="008C732F">
      <w:pPr>
        <w:jc w:val="both"/>
        <w:rPr>
          <w:del w:id="4706" w:author="Ram Shrestha" w:date="2014-01-04T19:38:00Z"/>
          <w:rFonts w:ascii="Cambria" w:hAnsi="Cambria"/>
          <w:noProof/>
        </w:rPr>
      </w:pPr>
      <w:del w:id="4707" w:author="Ram Shrestha" w:date="2014-01-04T19:38:00Z">
        <w:r w:rsidRPr="008C732F" w:rsidDel="00276C20">
          <w:rPr>
            <w:rFonts w:ascii="Cambria" w:hAnsi="Cambria"/>
            <w:noProof/>
          </w:rPr>
          <w:delText xml:space="preserve">Saravolatz, LD, Winslow, DL, Collins, G, Hodges, JS, Pettinelli, C, Stein, DS, Markowitz, N, Reves, R, Loveless, MO, Crane, L (1996) Zidovudine alone or in combination with didanosine or zalcitabine in HIV-infected patients with the acquired immunodeficiency syndrome or fewer than 200 CD4 cells per cubic millimeter. </w:delText>
        </w:r>
        <w:r w:rsidRPr="008C732F" w:rsidDel="00276C20">
          <w:rPr>
            <w:rFonts w:ascii="Cambria" w:hAnsi="Cambria"/>
            <w:i/>
            <w:noProof/>
          </w:rPr>
          <w:delText>New England Journal of Medicine</w:delText>
        </w:r>
        <w:r w:rsidRPr="008C732F" w:rsidDel="00276C20">
          <w:rPr>
            <w:rFonts w:ascii="Cambria" w:hAnsi="Cambria"/>
            <w:noProof/>
          </w:rPr>
          <w:delText xml:space="preserve"> </w:delText>
        </w:r>
        <w:r w:rsidRPr="008C732F" w:rsidDel="00276C20">
          <w:rPr>
            <w:rFonts w:ascii="Cambria" w:hAnsi="Cambria"/>
            <w:b/>
            <w:noProof/>
          </w:rPr>
          <w:delText>335</w:delText>
        </w:r>
        <w:r w:rsidRPr="008C732F" w:rsidDel="00276C20">
          <w:rPr>
            <w:rFonts w:ascii="Cambria" w:hAnsi="Cambria"/>
            <w:noProof/>
          </w:rPr>
          <w:delText>: 1099-1106.</w:delText>
        </w:r>
      </w:del>
    </w:p>
    <w:p w:rsidR="003234B0" w:rsidRPr="008C732F" w:rsidDel="00276C20" w:rsidRDefault="003234B0" w:rsidP="008C732F">
      <w:pPr>
        <w:jc w:val="both"/>
        <w:rPr>
          <w:del w:id="4708" w:author="Ram Shrestha" w:date="2014-01-04T19:38:00Z"/>
          <w:rFonts w:ascii="Cambria" w:hAnsi="Cambria"/>
          <w:noProof/>
        </w:rPr>
      </w:pPr>
      <w:del w:id="4709" w:author="Ram Shrestha" w:date="2014-01-04T19:38:00Z">
        <w:r w:rsidRPr="008C732F" w:rsidDel="00276C20">
          <w:rPr>
            <w:rFonts w:ascii="Cambria" w:hAnsi="Cambria"/>
            <w:noProof/>
          </w:rPr>
          <w:delText xml:space="preserve">Sawai, ET, Baur, A, Struble, H, Peterlin, BM, Levy, JA, Cheng-Mayer, C (1994) Human immunodeficiency virus type 1 Nef associates with a cellular serine kinase in T lymphocytes. </w:delText>
        </w:r>
        <w:r w:rsidRPr="008C732F" w:rsidDel="00276C20">
          <w:rPr>
            <w:rFonts w:ascii="Cambria" w:hAnsi="Cambria"/>
            <w:i/>
            <w:noProof/>
          </w:rPr>
          <w:delText>Proceedings of the National Academy of Sciences</w:delText>
        </w:r>
        <w:r w:rsidRPr="008C732F" w:rsidDel="00276C20">
          <w:rPr>
            <w:rFonts w:ascii="Cambria" w:hAnsi="Cambria"/>
            <w:noProof/>
          </w:rPr>
          <w:delText xml:space="preserve"> </w:delText>
        </w:r>
        <w:r w:rsidRPr="008C732F" w:rsidDel="00276C20">
          <w:rPr>
            <w:rFonts w:ascii="Cambria" w:hAnsi="Cambria"/>
            <w:b/>
            <w:noProof/>
          </w:rPr>
          <w:delText>91</w:delText>
        </w:r>
        <w:r w:rsidRPr="008C732F" w:rsidDel="00276C20">
          <w:rPr>
            <w:rFonts w:ascii="Cambria" w:hAnsi="Cambria"/>
            <w:noProof/>
          </w:rPr>
          <w:delText>: 1539-1543.</w:delText>
        </w:r>
      </w:del>
    </w:p>
    <w:p w:rsidR="003234B0" w:rsidRPr="008C732F" w:rsidDel="00276C20" w:rsidRDefault="003234B0" w:rsidP="008C732F">
      <w:pPr>
        <w:jc w:val="both"/>
        <w:rPr>
          <w:del w:id="4710" w:author="Ram Shrestha" w:date="2014-01-04T19:38:00Z"/>
          <w:rFonts w:ascii="Cambria" w:hAnsi="Cambria"/>
          <w:noProof/>
        </w:rPr>
      </w:pPr>
      <w:del w:id="4711" w:author="Ram Shrestha" w:date="2014-01-04T19:38:00Z">
        <w:r w:rsidRPr="008C732F" w:rsidDel="00276C20">
          <w:rPr>
            <w:rFonts w:ascii="Cambria" w:hAnsi="Cambria"/>
            <w:noProof/>
          </w:rPr>
          <w:delText xml:space="preserve">Schubert, U, Ott, DE, Chertova, EN, Welker, R, Tessmer, U, Princiotta, MF, Bennink, JR, Krausslich, HG, Yewdell, JW (2000) Proteasome inhibition interferes with gag polyprotein processing, release, and maturation of HIV-1 and HIV-2. </w:delText>
        </w:r>
        <w:r w:rsidRPr="008C732F" w:rsidDel="00276C20">
          <w:rPr>
            <w:rFonts w:ascii="Cambria" w:hAnsi="Cambria"/>
            <w:i/>
            <w:noProof/>
          </w:rPr>
          <w:delText>Proc Natl Acad Sci U S A</w:delText>
        </w:r>
        <w:r w:rsidRPr="008C732F" w:rsidDel="00276C20">
          <w:rPr>
            <w:rFonts w:ascii="Cambria" w:hAnsi="Cambria"/>
            <w:noProof/>
          </w:rPr>
          <w:delText xml:space="preserve"> </w:delText>
        </w:r>
        <w:r w:rsidRPr="008C732F" w:rsidDel="00276C20">
          <w:rPr>
            <w:rFonts w:ascii="Cambria" w:hAnsi="Cambria"/>
            <w:b/>
            <w:noProof/>
          </w:rPr>
          <w:delText>97</w:delText>
        </w:r>
        <w:r w:rsidRPr="008C732F" w:rsidDel="00276C20">
          <w:rPr>
            <w:rFonts w:ascii="Cambria" w:hAnsi="Cambria"/>
            <w:noProof/>
          </w:rPr>
          <w:delText>: 13057-13062.</w:delText>
        </w:r>
      </w:del>
    </w:p>
    <w:p w:rsidR="003234B0" w:rsidRPr="008C732F" w:rsidDel="00276C20" w:rsidRDefault="003234B0" w:rsidP="008C732F">
      <w:pPr>
        <w:jc w:val="both"/>
        <w:rPr>
          <w:del w:id="4712" w:author="Ram Shrestha" w:date="2014-01-04T19:38:00Z"/>
          <w:rFonts w:ascii="Cambria" w:hAnsi="Cambria"/>
          <w:noProof/>
        </w:rPr>
      </w:pPr>
      <w:del w:id="4713" w:author="Ram Shrestha" w:date="2014-01-04T19:38:00Z">
        <w:r w:rsidRPr="008C732F" w:rsidDel="00276C20">
          <w:rPr>
            <w:rFonts w:ascii="Cambria" w:hAnsi="Cambria"/>
            <w:noProof/>
          </w:rPr>
          <w:delText xml:space="preserve">Seelmeier, S, Schmidt, H, Turk, V, von der Helm, K (1988) Human immunodeficiency virus has an aspartic-type protease that can be inhibited by pepstatin A. </w:delText>
        </w:r>
        <w:r w:rsidRPr="008C732F" w:rsidDel="00276C20">
          <w:rPr>
            <w:rFonts w:ascii="Cambria" w:hAnsi="Cambria"/>
            <w:i/>
            <w:noProof/>
          </w:rPr>
          <w:delText>Proc Natl Acad Sci U S A</w:delText>
        </w:r>
        <w:r w:rsidRPr="008C732F" w:rsidDel="00276C20">
          <w:rPr>
            <w:rFonts w:ascii="Cambria" w:hAnsi="Cambria"/>
            <w:noProof/>
          </w:rPr>
          <w:delText xml:space="preserve"> </w:delText>
        </w:r>
        <w:r w:rsidRPr="008C732F" w:rsidDel="00276C20">
          <w:rPr>
            <w:rFonts w:ascii="Cambria" w:hAnsi="Cambria"/>
            <w:b/>
            <w:noProof/>
          </w:rPr>
          <w:delText>85</w:delText>
        </w:r>
        <w:r w:rsidRPr="008C732F" w:rsidDel="00276C20">
          <w:rPr>
            <w:rFonts w:ascii="Cambria" w:hAnsi="Cambria"/>
            <w:noProof/>
          </w:rPr>
          <w:delText>: 6612-6616.</w:delText>
        </w:r>
      </w:del>
    </w:p>
    <w:p w:rsidR="003234B0" w:rsidRPr="008C732F" w:rsidDel="00276C20" w:rsidRDefault="003234B0" w:rsidP="008C732F">
      <w:pPr>
        <w:jc w:val="both"/>
        <w:rPr>
          <w:del w:id="4714" w:author="Ram Shrestha" w:date="2014-01-04T19:38:00Z"/>
          <w:rFonts w:ascii="Cambria" w:hAnsi="Cambria"/>
          <w:noProof/>
        </w:rPr>
      </w:pPr>
      <w:del w:id="4715" w:author="Ram Shrestha" w:date="2014-01-04T19:38:00Z">
        <w:r w:rsidRPr="008C732F" w:rsidDel="00276C20">
          <w:rPr>
            <w:rFonts w:ascii="Cambria" w:hAnsi="Cambria"/>
            <w:noProof/>
          </w:rPr>
          <w:delText xml:space="preserve">Shafer, RW, Iversen, AK, Winters, MA, Aguiniga, E, Katzenstein, DA, Merigan, TC (1995) Drug resistance and heterogeneous long-term virologic responses of human immunodeficiency virus type 1-infected subjects to zidovudine and didanosine combination therapy. The AIDS Clinical Trials Group 143 Virology Team. </w:delText>
        </w:r>
        <w:r w:rsidRPr="008C732F" w:rsidDel="00276C20">
          <w:rPr>
            <w:rFonts w:ascii="Cambria" w:hAnsi="Cambria"/>
            <w:i/>
            <w:noProof/>
          </w:rPr>
          <w:delText>J Infect Dis</w:delText>
        </w:r>
        <w:r w:rsidRPr="008C732F" w:rsidDel="00276C20">
          <w:rPr>
            <w:rFonts w:ascii="Cambria" w:hAnsi="Cambria"/>
            <w:noProof/>
          </w:rPr>
          <w:delText xml:space="preserve"> </w:delText>
        </w:r>
        <w:r w:rsidRPr="008C732F" w:rsidDel="00276C20">
          <w:rPr>
            <w:rFonts w:ascii="Cambria" w:hAnsi="Cambria"/>
            <w:b/>
            <w:noProof/>
          </w:rPr>
          <w:delText>172</w:delText>
        </w:r>
        <w:r w:rsidRPr="008C732F" w:rsidDel="00276C20">
          <w:rPr>
            <w:rFonts w:ascii="Cambria" w:hAnsi="Cambria"/>
            <w:noProof/>
          </w:rPr>
          <w:delText>: 70-78.</w:delText>
        </w:r>
      </w:del>
    </w:p>
    <w:p w:rsidR="003234B0" w:rsidRPr="008C732F" w:rsidDel="00276C20" w:rsidRDefault="003234B0" w:rsidP="008C732F">
      <w:pPr>
        <w:jc w:val="both"/>
        <w:rPr>
          <w:del w:id="4716" w:author="Ram Shrestha" w:date="2014-01-04T19:38:00Z"/>
          <w:rFonts w:ascii="Cambria" w:hAnsi="Cambria"/>
          <w:noProof/>
        </w:rPr>
      </w:pPr>
      <w:del w:id="4717" w:author="Ram Shrestha" w:date="2014-01-04T19:38:00Z">
        <w:r w:rsidRPr="008C732F" w:rsidDel="00276C20">
          <w:rPr>
            <w:rFonts w:ascii="Cambria" w:hAnsi="Cambria"/>
            <w:noProof/>
          </w:rPr>
          <w:delText xml:space="preserve">Shafer, RW, Merigan, TC (1995) New virologic tools for the design and analysis of clinical trials. </w:delText>
        </w:r>
        <w:r w:rsidRPr="008C732F" w:rsidDel="00276C20">
          <w:rPr>
            <w:rFonts w:ascii="Cambria" w:hAnsi="Cambria"/>
            <w:i/>
            <w:noProof/>
          </w:rPr>
          <w:delText>J Infect Dis</w:delText>
        </w:r>
        <w:r w:rsidRPr="008C732F" w:rsidDel="00276C20">
          <w:rPr>
            <w:rFonts w:ascii="Cambria" w:hAnsi="Cambria"/>
            <w:noProof/>
          </w:rPr>
          <w:delText xml:space="preserve"> </w:delText>
        </w:r>
        <w:r w:rsidRPr="008C732F" w:rsidDel="00276C20">
          <w:rPr>
            <w:rFonts w:ascii="Cambria" w:hAnsi="Cambria"/>
            <w:b/>
            <w:noProof/>
          </w:rPr>
          <w:delText>171</w:delText>
        </w:r>
        <w:r w:rsidRPr="008C732F" w:rsidDel="00276C20">
          <w:rPr>
            <w:rFonts w:ascii="Cambria" w:hAnsi="Cambria"/>
            <w:noProof/>
          </w:rPr>
          <w:delText>: 1325-1328.</w:delText>
        </w:r>
      </w:del>
    </w:p>
    <w:p w:rsidR="003234B0" w:rsidRPr="008C732F" w:rsidDel="00276C20" w:rsidRDefault="003234B0" w:rsidP="008C732F">
      <w:pPr>
        <w:jc w:val="both"/>
        <w:rPr>
          <w:del w:id="4718" w:author="Ram Shrestha" w:date="2014-01-04T19:38:00Z"/>
          <w:rFonts w:ascii="Cambria" w:hAnsi="Cambria"/>
          <w:noProof/>
        </w:rPr>
      </w:pPr>
      <w:del w:id="4719" w:author="Ram Shrestha" w:date="2014-01-04T19:38:00Z">
        <w:r w:rsidRPr="008C732F" w:rsidDel="00276C20">
          <w:rPr>
            <w:rFonts w:ascii="Cambria" w:hAnsi="Cambria"/>
            <w:noProof/>
          </w:rPr>
          <w:delText xml:space="preserve">Shah, VB, Shi, J, Hout, DR, Oztop, I, Krishnan, L, Ahn, J, Shotwell, MS, Engelman, A, Aiken, C (2013) The host proteins transportin SR2/TNPO3 and cyclophilin A exert opposing effects on HIV-1 uncoating. </w:delText>
        </w:r>
        <w:r w:rsidRPr="008C732F" w:rsidDel="00276C20">
          <w:rPr>
            <w:rFonts w:ascii="Cambria" w:hAnsi="Cambria"/>
            <w:i/>
            <w:noProof/>
          </w:rPr>
          <w:delText>J Virol</w:delText>
        </w:r>
        <w:r w:rsidRPr="008C732F" w:rsidDel="00276C20">
          <w:rPr>
            <w:rFonts w:ascii="Cambria" w:hAnsi="Cambria"/>
            <w:noProof/>
          </w:rPr>
          <w:delText xml:space="preserve"> </w:delText>
        </w:r>
        <w:r w:rsidRPr="008C732F" w:rsidDel="00276C20">
          <w:rPr>
            <w:rFonts w:ascii="Cambria" w:hAnsi="Cambria"/>
            <w:b/>
            <w:noProof/>
          </w:rPr>
          <w:delText>87</w:delText>
        </w:r>
        <w:r w:rsidRPr="008C732F" w:rsidDel="00276C20">
          <w:rPr>
            <w:rFonts w:ascii="Cambria" w:hAnsi="Cambria"/>
            <w:noProof/>
          </w:rPr>
          <w:delText>: 422-432.</w:delText>
        </w:r>
      </w:del>
    </w:p>
    <w:p w:rsidR="003234B0" w:rsidRPr="008C732F" w:rsidDel="00276C20" w:rsidRDefault="003234B0" w:rsidP="008C732F">
      <w:pPr>
        <w:jc w:val="both"/>
        <w:rPr>
          <w:del w:id="4720" w:author="Ram Shrestha" w:date="2014-01-04T19:38:00Z"/>
          <w:rFonts w:ascii="Cambria" w:hAnsi="Cambria"/>
          <w:noProof/>
        </w:rPr>
      </w:pPr>
      <w:del w:id="4721" w:author="Ram Shrestha" w:date="2014-01-04T19:38:00Z">
        <w:r w:rsidRPr="008C732F" w:rsidDel="00276C20">
          <w:rPr>
            <w:rFonts w:ascii="Cambria" w:hAnsi="Cambria"/>
            <w:noProof/>
          </w:rPr>
          <w:delText xml:space="preserve">Sharp, PM, Hahn, BH The evolution of HIV-1 and the origin of AIDS. </w:delText>
        </w:r>
        <w:r w:rsidRPr="008C732F" w:rsidDel="00276C20">
          <w:rPr>
            <w:rFonts w:ascii="Cambria" w:hAnsi="Cambria"/>
            <w:i/>
            <w:noProof/>
          </w:rPr>
          <w:delText>Philosophical Transactions of the Royal Society B: Biological Sciences</w:delText>
        </w:r>
        <w:r w:rsidRPr="008C732F" w:rsidDel="00276C20">
          <w:rPr>
            <w:rFonts w:ascii="Cambria" w:hAnsi="Cambria"/>
            <w:noProof/>
          </w:rPr>
          <w:delText xml:space="preserve"> </w:delText>
        </w:r>
        <w:r w:rsidRPr="008C732F" w:rsidDel="00276C20">
          <w:rPr>
            <w:rFonts w:ascii="Cambria" w:hAnsi="Cambria"/>
            <w:b/>
            <w:noProof/>
          </w:rPr>
          <w:delText>365</w:delText>
        </w:r>
        <w:r w:rsidRPr="008C732F" w:rsidDel="00276C20">
          <w:rPr>
            <w:rFonts w:ascii="Cambria" w:hAnsi="Cambria"/>
            <w:noProof/>
          </w:rPr>
          <w:delText>: 2487-2494.</w:delText>
        </w:r>
      </w:del>
    </w:p>
    <w:p w:rsidR="003234B0" w:rsidRPr="008C732F" w:rsidDel="00276C20" w:rsidRDefault="003234B0" w:rsidP="008C732F">
      <w:pPr>
        <w:jc w:val="both"/>
        <w:rPr>
          <w:del w:id="4722" w:author="Ram Shrestha" w:date="2014-01-04T19:38:00Z"/>
          <w:rFonts w:ascii="Cambria" w:hAnsi="Cambria"/>
          <w:noProof/>
        </w:rPr>
      </w:pPr>
      <w:del w:id="4723" w:author="Ram Shrestha" w:date="2014-01-04T19:38:00Z">
        <w:r w:rsidRPr="008C732F" w:rsidDel="00276C20">
          <w:rPr>
            <w:rFonts w:ascii="Cambria" w:hAnsi="Cambria"/>
            <w:noProof/>
          </w:rPr>
          <w:delText xml:space="preserve">Sharp, PM, Hahn, BH (2010) The evolution of HIV-1 and the origin of AIDS. </w:delText>
        </w:r>
        <w:r w:rsidRPr="008C732F" w:rsidDel="00276C20">
          <w:rPr>
            <w:rFonts w:ascii="Cambria" w:hAnsi="Cambria"/>
            <w:i/>
            <w:noProof/>
          </w:rPr>
          <w:delText>Philosophical Transactions of the Royal Society B: Biological Sciences</w:delText>
        </w:r>
        <w:r w:rsidRPr="008C732F" w:rsidDel="00276C20">
          <w:rPr>
            <w:rFonts w:ascii="Cambria" w:hAnsi="Cambria"/>
            <w:noProof/>
          </w:rPr>
          <w:delText xml:space="preserve"> </w:delText>
        </w:r>
        <w:r w:rsidRPr="008C732F" w:rsidDel="00276C20">
          <w:rPr>
            <w:rFonts w:ascii="Cambria" w:hAnsi="Cambria"/>
            <w:b/>
            <w:noProof/>
          </w:rPr>
          <w:delText>365</w:delText>
        </w:r>
        <w:r w:rsidRPr="008C732F" w:rsidDel="00276C20">
          <w:rPr>
            <w:rFonts w:ascii="Cambria" w:hAnsi="Cambria"/>
            <w:noProof/>
          </w:rPr>
          <w:delText>: 2487-2494.</w:delText>
        </w:r>
      </w:del>
    </w:p>
    <w:p w:rsidR="003234B0" w:rsidRPr="008C732F" w:rsidDel="00276C20" w:rsidRDefault="003234B0" w:rsidP="008C732F">
      <w:pPr>
        <w:jc w:val="both"/>
        <w:rPr>
          <w:del w:id="4724" w:author="Ram Shrestha" w:date="2014-01-04T19:38:00Z"/>
          <w:rFonts w:ascii="Cambria" w:hAnsi="Cambria"/>
          <w:noProof/>
        </w:rPr>
      </w:pPr>
      <w:del w:id="4725" w:author="Ram Shrestha" w:date="2014-01-04T19:38:00Z">
        <w:r w:rsidRPr="008C732F" w:rsidDel="00276C20">
          <w:rPr>
            <w:rFonts w:ascii="Cambria" w:hAnsi="Cambria"/>
            <w:noProof/>
          </w:rPr>
          <w:delText xml:space="preserve">Sheehy, AM, Gaddis, NC, Choi, JD, Malim, MH (2002) Isolation of a human gene that inhibits HIV-1 infection and is suppressed by the viral Vif protein. </w:delText>
        </w:r>
        <w:r w:rsidRPr="008C732F" w:rsidDel="00276C20">
          <w:rPr>
            <w:rFonts w:ascii="Cambria" w:hAnsi="Cambria"/>
            <w:i/>
            <w:noProof/>
          </w:rPr>
          <w:delText>Nature</w:delText>
        </w:r>
        <w:r w:rsidRPr="008C732F" w:rsidDel="00276C20">
          <w:rPr>
            <w:rFonts w:ascii="Cambria" w:hAnsi="Cambria"/>
            <w:noProof/>
          </w:rPr>
          <w:delText xml:space="preserve"> </w:delText>
        </w:r>
        <w:r w:rsidRPr="008C732F" w:rsidDel="00276C20">
          <w:rPr>
            <w:rFonts w:ascii="Cambria" w:hAnsi="Cambria"/>
            <w:b/>
            <w:noProof/>
          </w:rPr>
          <w:delText>418</w:delText>
        </w:r>
        <w:r w:rsidRPr="008C732F" w:rsidDel="00276C20">
          <w:rPr>
            <w:rFonts w:ascii="Cambria" w:hAnsi="Cambria"/>
            <w:noProof/>
          </w:rPr>
          <w:delText>: 646-650.</w:delText>
        </w:r>
      </w:del>
    </w:p>
    <w:p w:rsidR="003234B0" w:rsidRPr="008C732F" w:rsidDel="00276C20" w:rsidRDefault="003234B0" w:rsidP="008C732F">
      <w:pPr>
        <w:jc w:val="both"/>
        <w:rPr>
          <w:del w:id="4726" w:author="Ram Shrestha" w:date="2014-01-04T19:38:00Z"/>
          <w:rFonts w:ascii="Cambria" w:hAnsi="Cambria"/>
          <w:noProof/>
        </w:rPr>
      </w:pPr>
      <w:del w:id="4727" w:author="Ram Shrestha" w:date="2014-01-04T19:38:00Z">
        <w:r w:rsidRPr="008C732F" w:rsidDel="00276C20">
          <w:rPr>
            <w:rFonts w:ascii="Cambria" w:hAnsi="Cambria"/>
            <w:noProof/>
          </w:rPr>
          <w:delText xml:space="preserve">Shi, C, Mellors, JW (1997) A recombinant retroviral system for rapid in vivo analysis of human immunodeficiency virus type 1 susceptibility to reverse transcriptase inhibitors. </w:delText>
        </w:r>
        <w:r w:rsidRPr="008C732F" w:rsidDel="00276C20">
          <w:rPr>
            <w:rFonts w:ascii="Cambria" w:hAnsi="Cambria"/>
            <w:i/>
            <w:noProof/>
          </w:rPr>
          <w:delText>Antimicrob Agents Chemother</w:delText>
        </w:r>
        <w:r w:rsidRPr="008C732F" w:rsidDel="00276C20">
          <w:rPr>
            <w:rFonts w:ascii="Cambria" w:hAnsi="Cambria"/>
            <w:noProof/>
          </w:rPr>
          <w:delText xml:space="preserve"> </w:delText>
        </w:r>
        <w:r w:rsidRPr="008C732F" w:rsidDel="00276C20">
          <w:rPr>
            <w:rFonts w:ascii="Cambria" w:hAnsi="Cambria"/>
            <w:b/>
            <w:noProof/>
          </w:rPr>
          <w:delText>41</w:delText>
        </w:r>
        <w:r w:rsidRPr="008C732F" w:rsidDel="00276C20">
          <w:rPr>
            <w:rFonts w:ascii="Cambria" w:hAnsi="Cambria"/>
            <w:noProof/>
          </w:rPr>
          <w:delText>: 2781-2785.</w:delText>
        </w:r>
      </w:del>
    </w:p>
    <w:p w:rsidR="003234B0" w:rsidRPr="008C732F" w:rsidDel="00276C20" w:rsidRDefault="003234B0" w:rsidP="008C732F">
      <w:pPr>
        <w:jc w:val="both"/>
        <w:rPr>
          <w:del w:id="4728" w:author="Ram Shrestha" w:date="2014-01-04T19:38:00Z"/>
          <w:rFonts w:ascii="Cambria" w:hAnsi="Cambria"/>
          <w:noProof/>
        </w:rPr>
      </w:pPr>
      <w:del w:id="4729" w:author="Ram Shrestha" w:date="2014-01-04T19:38:00Z">
        <w:r w:rsidRPr="008C732F" w:rsidDel="00276C20">
          <w:rPr>
            <w:rFonts w:ascii="Cambria" w:hAnsi="Cambria"/>
            <w:noProof/>
          </w:rPr>
          <w:delText xml:space="preserve">Shirasaka, T, Kavlick, MF, Ueno, T, Gao, WY, Kojima, E, Alcaide, ML, Chokekijchai, S, Roy, BM, Arnold, E, Yarchoan, R, et al. (1995) Emergence of human immunodeficiency virus type 1 variants with resistance to multiple dideoxynucleosides in patients receiving therapy with dideoxynucleosides. </w:delText>
        </w:r>
        <w:r w:rsidRPr="008C732F" w:rsidDel="00276C20">
          <w:rPr>
            <w:rFonts w:ascii="Cambria" w:hAnsi="Cambria"/>
            <w:i/>
            <w:noProof/>
          </w:rPr>
          <w:delText>Proc Natl Acad Sci U S A</w:delText>
        </w:r>
        <w:r w:rsidRPr="008C732F" w:rsidDel="00276C20">
          <w:rPr>
            <w:rFonts w:ascii="Cambria" w:hAnsi="Cambria"/>
            <w:noProof/>
          </w:rPr>
          <w:delText xml:space="preserve"> </w:delText>
        </w:r>
        <w:r w:rsidRPr="008C732F" w:rsidDel="00276C20">
          <w:rPr>
            <w:rFonts w:ascii="Cambria" w:hAnsi="Cambria"/>
            <w:b/>
            <w:noProof/>
          </w:rPr>
          <w:delText>92</w:delText>
        </w:r>
        <w:r w:rsidRPr="008C732F" w:rsidDel="00276C20">
          <w:rPr>
            <w:rFonts w:ascii="Cambria" w:hAnsi="Cambria"/>
            <w:noProof/>
          </w:rPr>
          <w:delText>: 2398-2402.</w:delText>
        </w:r>
      </w:del>
    </w:p>
    <w:p w:rsidR="003234B0" w:rsidRPr="008C732F" w:rsidDel="00276C20" w:rsidRDefault="003234B0" w:rsidP="008C732F">
      <w:pPr>
        <w:jc w:val="both"/>
        <w:rPr>
          <w:del w:id="4730" w:author="Ram Shrestha" w:date="2014-01-04T19:38:00Z"/>
          <w:rFonts w:ascii="Cambria" w:hAnsi="Cambria"/>
          <w:noProof/>
        </w:rPr>
      </w:pPr>
      <w:del w:id="4731" w:author="Ram Shrestha" w:date="2014-01-04T19:38:00Z">
        <w:r w:rsidRPr="008C732F" w:rsidDel="00276C20">
          <w:rPr>
            <w:rFonts w:ascii="Cambria" w:hAnsi="Cambria"/>
            <w:noProof/>
          </w:rPr>
          <w:delText xml:space="preserve">Simen, BB, Simons, JF, Hullsiek, KH, Novak, RM, Macarthur, RD, Baxter, JD, Huang, C, Lubeski, C, Turenchalk, GS, Braverman, MS, Desany, B, Rothberg, JM, Egholm, M, Kozal, MJ (2009) Low-abundance drug-resistant viral variants in chronically HIV-infected, antiretroviral treatment-naive patients significantly impact treatment outcomes. </w:delText>
        </w:r>
        <w:r w:rsidRPr="008C732F" w:rsidDel="00276C20">
          <w:rPr>
            <w:rFonts w:ascii="Cambria" w:hAnsi="Cambria"/>
            <w:i/>
            <w:noProof/>
          </w:rPr>
          <w:delText>J Infect Dis</w:delText>
        </w:r>
        <w:r w:rsidRPr="008C732F" w:rsidDel="00276C20">
          <w:rPr>
            <w:rFonts w:ascii="Cambria" w:hAnsi="Cambria"/>
            <w:noProof/>
          </w:rPr>
          <w:delText xml:space="preserve"> </w:delText>
        </w:r>
        <w:r w:rsidRPr="008C732F" w:rsidDel="00276C20">
          <w:rPr>
            <w:rFonts w:ascii="Cambria" w:hAnsi="Cambria"/>
            <w:b/>
            <w:noProof/>
          </w:rPr>
          <w:delText>199</w:delText>
        </w:r>
        <w:r w:rsidRPr="008C732F" w:rsidDel="00276C20">
          <w:rPr>
            <w:rFonts w:ascii="Cambria" w:hAnsi="Cambria"/>
            <w:noProof/>
          </w:rPr>
          <w:delText>: 693-701.</w:delText>
        </w:r>
      </w:del>
    </w:p>
    <w:p w:rsidR="003234B0" w:rsidRPr="008C732F" w:rsidDel="00276C20" w:rsidRDefault="003234B0" w:rsidP="008C732F">
      <w:pPr>
        <w:jc w:val="both"/>
        <w:rPr>
          <w:del w:id="4732" w:author="Ram Shrestha" w:date="2014-01-04T19:38:00Z"/>
          <w:rFonts w:ascii="Cambria" w:hAnsi="Cambria"/>
          <w:noProof/>
        </w:rPr>
      </w:pPr>
      <w:del w:id="4733" w:author="Ram Shrestha" w:date="2014-01-04T19:38:00Z">
        <w:r w:rsidRPr="008C732F" w:rsidDel="00276C20">
          <w:rPr>
            <w:rFonts w:ascii="Cambria" w:hAnsi="Cambria"/>
            <w:noProof/>
          </w:rPr>
          <w:delText xml:space="preserve">Simmons, A, Aluvihare, V, McMichael, A (2001) Nef triggers a transcriptional program in T cells imitating single-signal T cell activation and inducing HIV virulence mediators. </w:delText>
        </w:r>
        <w:r w:rsidRPr="008C732F" w:rsidDel="00276C20">
          <w:rPr>
            <w:rFonts w:ascii="Cambria" w:hAnsi="Cambria"/>
            <w:i/>
            <w:noProof/>
          </w:rPr>
          <w:delText>Immunity</w:delText>
        </w:r>
        <w:r w:rsidRPr="008C732F" w:rsidDel="00276C20">
          <w:rPr>
            <w:rFonts w:ascii="Cambria" w:hAnsi="Cambria"/>
            <w:noProof/>
          </w:rPr>
          <w:delText xml:space="preserve"> </w:delText>
        </w:r>
        <w:r w:rsidRPr="008C732F" w:rsidDel="00276C20">
          <w:rPr>
            <w:rFonts w:ascii="Cambria" w:hAnsi="Cambria"/>
            <w:b/>
            <w:noProof/>
          </w:rPr>
          <w:delText>14</w:delText>
        </w:r>
        <w:r w:rsidRPr="008C732F" w:rsidDel="00276C20">
          <w:rPr>
            <w:rFonts w:ascii="Cambria" w:hAnsi="Cambria"/>
            <w:noProof/>
          </w:rPr>
          <w:delText>: 763-777.</w:delText>
        </w:r>
      </w:del>
    </w:p>
    <w:p w:rsidR="003234B0" w:rsidRPr="008C732F" w:rsidDel="00276C20" w:rsidRDefault="003234B0" w:rsidP="008C732F">
      <w:pPr>
        <w:jc w:val="both"/>
        <w:rPr>
          <w:del w:id="4734" w:author="Ram Shrestha" w:date="2014-01-04T19:38:00Z"/>
          <w:rFonts w:ascii="Cambria" w:hAnsi="Cambria"/>
          <w:noProof/>
        </w:rPr>
      </w:pPr>
      <w:del w:id="4735" w:author="Ram Shrestha" w:date="2014-01-04T19:38:00Z">
        <w:r w:rsidRPr="008C732F" w:rsidDel="00276C20">
          <w:rPr>
            <w:rFonts w:ascii="Cambria" w:hAnsi="Cambria"/>
            <w:noProof/>
          </w:rPr>
          <w:delText xml:space="preserve">Simon, F, Mauclère, P, Roques, P, Loussert-Ajaka, I, Müller-Trutwin, MC, Saragosti, S, Georges-Courbot, MC, Barré-Sinoussi, F, Brun-Vézinet, F (1998a) Identification of a new human immunodeficiency virus type 1 distinct from group M and group O. </w:delText>
        </w:r>
        <w:r w:rsidRPr="008C732F" w:rsidDel="00276C20">
          <w:rPr>
            <w:rFonts w:ascii="Cambria" w:hAnsi="Cambria"/>
            <w:i/>
            <w:noProof/>
          </w:rPr>
          <w:delText>Nature Medicine</w:delText>
        </w:r>
        <w:r w:rsidRPr="008C732F" w:rsidDel="00276C20">
          <w:rPr>
            <w:rFonts w:ascii="Cambria" w:hAnsi="Cambria"/>
            <w:noProof/>
          </w:rPr>
          <w:delText xml:space="preserve"> </w:delText>
        </w:r>
        <w:r w:rsidRPr="008C732F" w:rsidDel="00276C20">
          <w:rPr>
            <w:rFonts w:ascii="Cambria" w:hAnsi="Cambria"/>
            <w:b/>
            <w:noProof/>
          </w:rPr>
          <w:delText>4</w:delText>
        </w:r>
        <w:r w:rsidRPr="008C732F" w:rsidDel="00276C20">
          <w:rPr>
            <w:rFonts w:ascii="Cambria" w:hAnsi="Cambria"/>
            <w:noProof/>
          </w:rPr>
          <w:delText>: 1032-1037.</w:delText>
        </w:r>
      </w:del>
    </w:p>
    <w:p w:rsidR="003234B0" w:rsidRPr="008C732F" w:rsidDel="00276C20" w:rsidRDefault="003234B0" w:rsidP="008C732F">
      <w:pPr>
        <w:jc w:val="both"/>
        <w:rPr>
          <w:del w:id="4736" w:author="Ram Shrestha" w:date="2014-01-04T19:38:00Z"/>
          <w:rFonts w:ascii="Cambria" w:hAnsi="Cambria"/>
          <w:noProof/>
        </w:rPr>
      </w:pPr>
      <w:del w:id="4737" w:author="Ram Shrestha" w:date="2014-01-04T19:38:00Z">
        <w:r w:rsidRPr="008C732F" w:rsidDel="00276C20">
          <w:rPr>
            <w:rFonts w:ascii="Cambria" w:hAnsi="Cambria"/>
            <w:noProof/>
          </w:rPr>
          <w:delText xml:space="preserve">Simon, JHM, Gaddis, NC, Fouchier, RAM, Malim, MH (1998b) Evidence for a newly discovered cellular anti-HIV-1 phenotype. </w:delText>
        </w:r>
        <w:r w:rsidRPr="008C732F" w:rsidDel="00276C20">
          <w:rPr>
            <w:rFonts w:ascii="Cambria" w:hAnsi="Cambria"/>
            <w:i/>
            <w:noProof/>
          </w:rPr>
          <w:delText>Nature Medicine</w:delText>
        </w:r>
        <w:r w:rsidRPr="008C732F" w:rsidDel="00276C20">
          <w:rPr>
            <w:rFonts w:ascii="Cambria" w:hAnsi="Cambria"/>
            <w:noProof/>
          </w:rPr>
          <w:delText xml:space="preserve"> </w:delText>
        </w:r>
        <w:r w:rsidRPr="008C732F" w:rsidDel="00276C20">
          <w:rPr>
            <w:rFonts w:ascii="Cambria" w:hAnsi="Cambria"/>
            <w:b/>
            <w:noProof/>
          </w:rPr>
          <w:delText>4</w:delText>
        </w:r>
        <w:r w:rsidRPr="008C732F" w:rsidDel="00276C20">
          <w:rPr>
            <w:rFonts w:ascii="Cambria" w:hAnsi="Cambria"/>
            <w:noProof/>
          </w:rPr>
          <w:delText>: 1397-1400.</w:delText>
        </w:r>
      </w:del>
    </w:p>
    <w:p w:rsidR="003234B0" w:rsidRPr="008C732F" w:rsidDel="00276C20" w:rsidRDefault="003234B0" w:rsidP="008C732F">
      <w:pPr>
        <w:jc w:val="both"/>
        <w:rPr>
          <w:del w:id="4738" w:author="Ram Shrestha" w:date="2014-01-04T19:38:00Z"/>
          <w:rFonts w:ascii="Cambria" w:hAnsi="Cambria"/>
          <w:noProof/>
        </w:rPr>
      </w:pPr>
      <w:del w:id="4739" w:author="Ram Shrestha" w:date="2014-01-04T19:38:00Z">
        <w:r w:rsidRPr="008C732F" w:rsidDel="00276C20">
          <w:rPr>
            <w:rFonts w:ascii="Cambria" w:hAnsi="Cambria"/>
            <w:noProof/>
          </w:rPr>
          <w:delText xml:space="preserve">Skowron, G, Bozzette, SA, Lim, L, Pettinelli, CB, Schaumburg, HH, Arezzo, J, Fischl, MA, Powderly, WG, Gocke, DJ, Richman, DD, Pottage, JC, Antoniskis, D, McKinley, GF, Hyslop, NE, Ray, G, Simon, G, Reed, N, LoFaro, ML, Uttamchandani, RB, Gelb, LD, Sperber, SJ, Murphy, RL, Leedom, JM, Grieco, MH, Zachary, J, Hirsch, MS, Spector, SA, Bigley, J, Soo, W, Merigan, TC (1993) Alternating and intermittent regimens of zidovudine and dideoxycytidine in patients with AIDS or AIDS-related complex. </w:delText>
        </w:r>
        <w:r w:rsidRPr="008C732F" w:rsidDel="00276C20">
          <w:rPr>
            <w:rFonts w:ascii="Cambria" w:hAnsi="Cambria"/>
            <w:i/>
            <w:noProof/>
          </w:rPr>
          <w:delText>Ann Intern Med</w:delText>
        </w:r>
        <w:r w:rsidRPr="008C732F" w:rsidDel="00276C20">
          <w:rPr>
            <w:rFonts w:ascii="Cambria" w:hAnsi="Cambria"/>
            <w:noProof/>
          </w:rPr>
          <w:delText xml:space="preserve"> </w:delText>
        </w:r>
        <w:r w:rsidRPr="008C732F" w:rsidDel="00276C20">
          <w:rPr>
            <w:rFonts w:ascii="Cambria" w:hAnsi="Cambria"/>
            <w:b/>
            <w:noProof/>
          </w:rPr>
          <w:delText>118</w:delText>
        </w:r>
        <w:r w:rsidRPr="008C732F" w:rsidDel="00276C20">
          <w:rPr>
            <w:rFonts w:ascii="Cambria" w:hAnsi="Cambria"/>
            <w:noProof/>
          </w:rPr>
          <w:delText>: 321-330.</w:delText>
        </w:r>
      </w:del>
    </w:p>
    <w:p w:rsidR="003234B0" w:rsidRPr="008C732F" w:rsidDel="00276C20" w:rsidRDefault="003234B0" w:rsidP="008C732F">
      <w:pPr>
        <w:jc w:val="both"/>
        <w:rPr>
          <w:del w:id="4740" w:author="Ram Shrestha" w:date="2014-01-04T19:38:00Z"/>
          <w:rFonts w:ascii="Cambria" w:hAnsi="Cambria"/>
          <w:noProof/>
        </w:rPr>
      </w:pPr>
      <w:del w:id="4741" w:author="Ram Shrestha" w:date="2014-01-04T19:38:00Z">
        <w:r w:rsidRPr="008C732F" w:rsidDel="00276C20">
          <w:rPr>
            <w:rFonts w:ascii="Cambria" w:hAnsi="Cambria"/>
            <w:noProof/>
          </w:rPr>
          <w:delText xml:space="preserve">Sluis-Cremer, N, Arion, D, Parniak*, MA (2000) Molecular mechanisms of HIV-1 resistance to nucleoside reverse transcriptase inhibitors (NRTIs). </w:delText>
        </w:r>
        <w:r w:rsidRPr="008C732F" w:rsidDel="00276C20">
          <w:rPr>
            <w:rFonts w:ascii="Cambria" w:hAnsi="Cambria"/>
            <w:i/>
            <w:noProof/>
          </w:rPr>
          <w:delText>Cellular and Molecular Life Sciences CMLS</w:delText>
        </w:r>
        <w:r w:rsidRPr="008C732F" w:rsidDel="00276C20">
          <w:rPr>
            <w:rFonts w:ascii="Cambria" w:hAnsi="Cambria"/>
            <w:noProof/>
          </w:rPr>
          <w:delText xml:space="preserve"> </w:delText>
        </w:r>
        <w:r w:rsidRPr="008C732F" w:rsidDel="00276C20">
          <w:rPr>
            <w:rFonts w:ascii="Cambria" w:hAnsi="Cambria"/>
            <w:b/>
            <w:noProof/>
          </w:rPr>
          <w:delText>57</w:delText>
        </w:r>
        <w:r w:rsidRPr="008C732F" w:rsidDel="00276C20">
          <w:rPr>
            <w:rFonts w:ascii="Cambria" w:hAnsi="Cambria"/>
            <w:noProof/>
          </w:rPr>
          <w:delText>: 1408-1422.</w:delText>
        </w:r>
      </w:del>
    </w:p>
    <w:p w:rsidR="003234B0" w:rsidRPr="008C732F" w:rsidDel="00276C20" w:rsidRDefault="003234B0" w:rsidP="008C732F">
      <w:pPr>
        <w:jc w:val="both"/>
        <w:rPr>
          <w:del w:id="4742" w:author="Ram Shrestha" w:date="2014-01-04T19:38:00Z"/>
          <w:rFonts w:ascii="Cambria" w:hAnsi="Cambria"/>
          <w:noProof/>
        </w:rPr>
      </w:pPr>
      <w:del w:id="4743" w:author="Ram Shrestha" w:date="2014-01-04T19:38:00Z">
        <w:r w:rsidRPr="008C732F" w:rsidDel="00276C20">
          <w:rPr>
            <w:rFonts w:ascii="Cambria" w:hAnsi="Cambria"/>
            <w:noProof/>
          </w:rPr>
          <w:delText xml:space="preserve">Smyth, RP, Davenport, MP, Mak, J (2012) The origin of genetic diversity in HIV-1. </w:delText>
        </w:r>
        <w:r w:rsidRPr="008C732F" w:rsidDel="00276C20">
          <w:rPr>
            <w:rFonts w:ascii="Cambria" w:hAnsi="Cambria"/>
            <w:i/>
            <w:noProof/>
          </w:rPr>
          <w:delText>Virus Res</w:delText>
        </w:r>
        <w:r w:rsidRPr="008C732F" w:rsidDel="00276C20">
          <w:rPr>
            <w:rFonts w:ascii="Cambria" w:hAnsi="Cambria"/>
            <w:noProof/>
          </w:rPr>
          <w:delText xml:space="preserve"> </w:delText>
        </w:r>
        <w:r w:rsidRPr="008C732F" w:rsidDel="00276C20">
          <w:rPr>
            <w:rFonts w:ascii="Cambria" w:hAnsi="Cambria"/>
            <w:b/>
            <w:noProof/>
          </w:rPr>
          <w:delText>169</w:delText>
        </w:r>
        <w:r w:rsidRPr="008C732F" w:rsidDel="00276C20">
          <w:rPr>
            <w:rFonts w:ascii="Cambria" w:hAnsi="Cambria"/>
            <w:noProof/>
          </w:rPr>
          <w:delText>: 415-429.</w:delText>
        </w:r>
      </w:del>
    </w:p>
    <w:p w:rsidR="003234B0" w:rsidRPr="008C732F" w:rsidDel="00276C20" w:rsidRDefault="003234B0" w:rsidP="008C732F">
      <w:pPr>
        <w:jc w:val="both"/>
        <w:rPr>
          <w:del w:id="4744" w:author="Ram Shrestha" w:date="2014-01-04T19:38:00Z"/>
          <w:rFonts w:ascii="Cambria" w:hAnsi="Cambria"/>
          <w:noProof/>
        </w:rPr>
      </w:pPr>
      <w:del w:id="4745" w:author="Ram Shrestha" w:date="2014-01-04T19:38:00Z">
        <w:r w:rsidRPr="008C732F" w:rsidDel="00276C20">
          <w:rPr>
            <w:rFonts w:ascii="Cambria" w:hAnsi="Cambria"/>
            <w:noProof/>
          </w:rPr>
          <w:delText xml:space="preserve">Sodroski, J, Rosen, C, Wong-Staal, F, Salahuddin, SZ, Popovic, M, Arya, S, Gallo, RC, Haseltine, WA (1985) Trans-acting transcriptional regulation of human T-cell leukemia virus type III long terminal repeat. </w:delText>
        </w:r>
        <w:r w:rsidRPr="008C732F" w:rsidDel="00276C20">
          <w:rPr>
            <w:rFonts w:ascii="Cambria" w:hAnsi="Cambria"/>
            <w:i/>
            <w:noProof/>
          </w:rPr>
          <w:delText>Science</w:delText>
        </w:r>
        <w:r w:rsidRPr="008C732F" w:rsidDel="00276C20">
          <w:rPr>
            <w:rFonts w:ascii="Cambria" w:hAnsi="Cambria"/>
            <w:noProof/>
          </w:rPr>
          <w:delText xml:space="preserve"> </w:delText>
        </w:r>
        <w:r w:rsidRPr="008C732F" w:rsidDel="00276C20">
          <w:rPr>
            <w:rFonts w:ascii="Cambria" w:hAnsi="Cambria"/>
            <w:b/>
            <w:noProof/>
          </w:rPr>
          <w:delText>227</w:delText>
        </w:r>
        <w:r w:rsidRPr="008C732F" w:rsidDel="00276C20">
          <w:rPr>
            <w:rFonts w:ascii="Cambria" w:hAnsi="Cambria"/>
            <w:noProof/>
          </w:rPr>
          <w:delText>: 171-173.</w:delText>
        </w:r>
      </w:del>
    </w:p>
    <w:p w:rsidR="003234B0" w:rsidRPr="008C732F" w:rsidDel="00276C20" w:rsidRDefault="003234B0" w:rsidP="008C732F">
      <w:pPr>
        <w:jc w:val="both"/>
        <w:rPr>
          <w:del w:id="4746" w:author="Ram Shrestha" w:date="2014-01-04T19:38:00Z"/>
          <w:rFonts w:ascii="Cambria" w:hAnsi="Cambria"/>
          <w:noProof/>
        </w:rPr>
      </w:pPr>
      <w:del w:id="4747" w:author="Ram Shrestha" w:date="2014-01-04T19:38:00Z">
        <w:r w:rsidRPr="008C732F" w:rsidDel="00276C20">
          <w:rPr>
            <w:rFonts w:ascii="Cambria" w:hAnsi="Cambria"/>
            <w:noProof/>
          </w:rPr>
          <w:delText xml:space="preserve">Staszewski, S, Morales-Ramirez, J, Tashima, KT, Rachlis, A, Skiest, D, Stanford, J, Stryker, R, Johnson, P, Labriola, DF, Farina, D (1999a) Efavirenz plus zidovudine and lamivudine, efavirenz plus indinavir, and indinavir plus zidovudine and lamivudine in the treatment of HIV-1 infection in adults. </w:delText>
        </w:r>
        <w:r w:rsidRPr="008C732F" w:rsidDel="00276C20">
          <w:rPr>
            <w:rFonts w:ascii="Cambria" w:hAnsi="Cambria"/>
            <w:i/>
            <w:noProof/>
          </w:rPr>
          <w:delText>New England Journal of Medicine</w:delText>
        </w:r>
        <w:r w:rsidRPr="008C732F" w:rsidDel="00276C20">
          <w:rPr>
            <w:rFonts w:ascii="Cambria" w:hAnsi="Cambria"/>
            <w:noProof/>
          </w:rPr>
          <w:delText xml:space="preserve"> </w:delText>
        </w:r>
        <w:r w:rsidRPr="008C732F" w:rsidDel="00276C20">
          <w:rPr>
            <w:rFonts w:ascii="Cambria" w:hAnsi="Cambria"/>
            <w:b/>
            <w:noProof/>
          </w:rPr>
          <w:delText>341</w:delText>
        </w:r>
        <w:r w:rsidRPr="008C732F" w:rsidDel="00276C20">
          <w:rPr>
            <w:rFonts w:ascii="Cambria" w:hAnsi="Cambria"/>
            <w:noProof/>
          </w:rPr>
          <w:delText>: 1865-1873.</w:delText>
        </w:r>
      </w:del>
    </w:p>
    <w:p w:rsidR="003234B0" w:rsidRPr="008C732F" w:rsidDel="00276C20" w:rsidRDefault="003234B0" w:rsidP="008C732F">
      <w:pPr>
        <w:jc w:val="both"/>
        <w:rPr>
          <w:del w:id="4748" w:author="Ram Shrestha" w:date="2014-01-04T19:38:00Z"/>
          <w:rFonts w:ascii="Cambria" w:hAnsi="Cambria"/>
          <w:noProof/>
        </w:rPr>
      </w:pPr>
      <w:del w:id="4749" w:author="Ram Shrestha" w:date="2014-01-04T19:38:00Z">
        <w:r w:rsidRPr="008C732F" w:rsidDel="00276C20">
          <w:rPr>
            <w:rFonts w:ascii="Cambria" w:hAnsi="Cambria"/>
            <w:noProof/>
          </w:rPr>
          <w:delText xml:space="preserve">Staszewski, S, Morales-Ramirez, J, Tashima, KT, Rachlis, A, Skiest, D, Stanford, J, Stryker, R, Johnson, P, Labriola, DF, Farina, D, Manion, DJ, Ruiz, NM (1999b) Efavirenz plus zidovudine and lamivudine, efavirenz plus indinavir, and indinavir plus zidovudine and lamivudine in the treatment of HIV-1 infection in adults. Study 006 Team. </w:delText>
        </w:r>
        <w:r w:rsidRPr="008C732F" w:rsidDel="00276C20">
          <w:rPr>
            <w:rFonts w:ascii="Cambria" w:hAnsi="Cambria"/>
            <w:i/>
            <w:noProof/>
          </w:rPr>
          <w:delText>N Engl J Med</w:delText>
        </w:r>
        <w:r w:rsidRPr="008C732F" w:rsidDel="00276C20">
          <w:rPr>
            <w:rFonts w:ascii="Cambria" w:hAnsi="Cambria"/>
            <w:noProof/>
          </w:rPr>
          <w:delText xml:space="preserve"> </w:delText>
        </w:r>
        <w:r w:rsidRPr="008C732F" w:rsidDel="00276C20">
          <w:rPr>
            <w:rFonts w:ascii="Cambria" w:hAnsi="Cambria"/>
            <w:b/>
            <w:noProof/>
          </w:rPr>
          <w:delText>341</w:delText>
        </w:r>
        <w:r w:rsidRPr="008C732F" w:rsidDel="00276C20">
          <w:rPr>
            <w:rFonts w:ascii="Cambria" w:hAnsi="Cambria"/>
            <w:noProof/>
          </w:rPr>
          <w:delText>: 1865-1873.</w:delText>
        </w:r>
      </w:del>
    </w:p>
    <w:p w:rsidR="003234B0" w:rsidRPr="008C732F" w:rsidDel="00276C20" w:rsidRDefault="003234B0" w:rsidP="008C732F">
      <w:pPr>
        <w:jc w:val="both"/>
        <w:rPr>
          <w:del w:id="4750" w:author="Ram Shrestha" w:date="2014-01-04T19:38:00Z"/>
          <w:rFonts w:ascii="Cambria" w:hAnsi="Cambria"/>
          <w:noProof/>
        </w:rPr>
      </w:pPr>
      <w:del w:id="4751" w:author="Ram Shrestha" w:date="2014-01-04T19:38:00Z">
        <w:r w:rsidRPr="008C732F" w:rsidDel="00276C20">
          <w:rPr>
            <w:rFonts w:ascii="Cambria" w:hAnsi="Cambria"/>
            <w:noProof/>
          </w:rPr>
          <w:delText xml:space="preserve">Strebel, K, Klimkait, T, Martin, MA (1988) A novel gene of HIV-1, vpu, and its 16-kilodalton product. </w:delText>
        </w:r>
        <w:r w:rsidRPr="008C732F" w:rsidDel="00276C20">
          <w:rPr>
            <w:rFonts w:ascii="Cambria" w:hAnsi="Cambria"/>
            <w:i/>
            <w:noProof/>
          </w:rPr>
          <w:delText>Science</w:delText>
        </w:r>
        <w:r w:rsidRPr="008C732F" w:rsidDel="00276C20">
          <w:rPr>
            <w:rFonts w:ascii="Cambria" w:hAnsi="Cambria"/>
            <w:noProof/>
          </w:rPr>
          <w:delText xml:space="preserve"> </w:delText>
        </w:r>
        <w:r w:rsidRPr="008C732F" w:rsidDel="00276C20">
          <w:rPr>
            <w:rFonts w:ascii="Cambria" w:hAnsi="Cambria"/>
            <w:b/>
            <w:noProof/>
          </w:rPr>
          <w:delText>241</w:delText>
        </w:r>
        <w:r w:rsidRPr="008C732F" w:rsidDel="00276C20">
          <w:rPr>
            <w:rFonts w:ascii="Cambria" w:hAnsi="Cambria"/>
            <w:noProof/>
          </w:rPr>
          <w:delText>: 1221-1223.</w:delText>
        </w:r>
      </w:del>
    </w:p>
    <w:p w:rsidR="003234B0" w:rsidRPr="008C732F" w:rsidDel="00276C20" w:rsidRDefault="003234B0" w:rsidP="008C732F">
      <w:pPr>
        <w:jc w:val="both"/>
        <w:rPr>
          <w:del w:id="4752" w:author="Ram Shrestha" w:date="2014-01-04T19:38:00Z"/>
          <w:rFonts w:ascii="Cambria" w:hAnsi="Cambria"/>
          <w:noProof/>
        </w:rPr>
      </w:pPr>
      <w:del w:id="4753" w:author="Ram Shrestha" w:date="2014-01-04T19:38:00Z">
        <w:r w:rsidRPr="008C732F" w:rsidDel="00276C20">
          <w:rPr>
            <w:rFonts w:ascii="Cambria" w:hAnsi="Cambria"/>
            <w:noProof/>
          </w:rPr>
          <w:delText xml:space="preserve">Struck, D, Wallis, CL, Denisov, G, Lambert, C, Servais, JY, Viana, RV, Letsoalo, E, Bronze, M, Aitken, SC, Schuurman, R, Stevens, W, Schmit, JC, Rinke de Wit, T, Perez Bercoff, D (2012) Automated sequence analysis and editing software for HIV drug resistance testing. </w:delText>
        </w:r>
        <w:r w:rsidRPr="008C732F" w:rsidDel="00276C20">
          <w:rPr>
            <w:rFonts w:ascii="Cambria" w:hAnsi="Cambria"/>
            <w:i/>
            <w:noProof/>
          </w:rPr>
          <w:delText>J Clin Virol</w:delText>
        </w:r>
        <w:r w:rsidRPr="008C732F" w:rsidDel="00276C20">
          <w:rPr>
            <w:rFonts w:ascii="Cambria" w:hAnsi="Cambria"/>
            <w:noProof/>
          </w:rPr>
          <w:delText xml:space="preserve"> </w:delText>
        </w:r>
        <w:r w:rsidRPr="008C732F" w:rsidDel="00276C20">
          <w:rPr>
            <w:rFonts w:ascii="Cambria" w:hAnsi="Cambria"/>
            <w:b/>
            <w:noProof/>
          </w:rPr>
          <w:delText>54</w:delText>
        </w:r>
        <w:r w:rsidRPr="008C732F" w:rsidDel="00276C20">
          <w:rPr>
            <w:rFonts w:ascii="Cambria" w:hAnsi="Cambria"/>
            <w:noProof/>
          </w:rPr>
          <w:delText>: 30-35.</w:delText>
        </w:r>
      </w:del>
    </w:p>
    <w:p w:rsidR="003234B0" w:rsidRPr="008C732F" w:rsidDel="00276C20" w:rsidRDefault="003234B0" w:rsidP="008C732F">
      <w:pPr>
        <w:jc w:val="both"/>
        <w:rPr>
          <w:del w:id="4754" w:author="Ram Shrestha" w:date="2014-01-04T19:38:00Z"/>
          <w:rFonts w:ascii="Cambria" w:hAnsi="Cambria"/>
          <w:noProof/>
        </w:rPr>
      </w:pPr>
      <w:del w:id="4755" w:author="Ram Shrestha" w:date="2014-01-04T19:38:00Z">
        <w:r w:rsidRPr="008C732F" w:rsidDel="00276C20">
          <w:rPr>
            <w:rFonts w:ascii="Cambria" w:hAnsi="Cambria"/>
            <w:noProof/>
          </w:rPr>
          <w:delText xml:space="preserve">Stuhlmann, H, Berg, P (1992) Homologous recombination of copackaged retrovirus RNAs during reverse transcription. </w:delText>
        </w:r>
        <w:r w:rsidRPr="008C732F" w:rsidDel="00276C20">
          <w:rPr>
            <w:rFonts w:ascii="Cambria" w:hAnsi="Cambria"/>
            <w:i/>
            <w:noProof/>
          </w:rPr>
          <w:delText>J Virol</w:delText>
        </w:r>
        <w:r w:rsidRPr="008C732F" w:rsidDel="00276C20">
          <w:rPr>
            <w:rFonts w:ascii="Cambria" w:hAnsi="Cambria"/>
            <w:noProof/>
          </w:rPr>
          <w:delText xml:space="preserve"> </w:delText>
        </w:r>
        <w:r w:rsidRPr="008C732F" w:rsidDel="00276C20">
          <w:rPr>
            <w:rFonts w:ascii="Cambria" w:hAnsi="Cambria"/>
            <w:b/>
            <w:noProof/>
          </w:rPr>
          <w:delText>66</w:delText>
        </w:r>
        <w:r w:rsidRPr="008C732F" w:rsidDel="00276C20">
          <w:rPr>
            <w:rFonts w:ascii="Cambria" w:hAnsi="Cambria"/>
            <w:noProof/>
          </w:rPr>
          <w:delText>: 2378-2388.</w:delText>
        </w:r>
      </w:del>
    </w:p>
    <w:p w:rsidR="003234B0" w:rsidRPr="008C732F" w:rsidDel="00276C20" w:rsidRDefault="003234B0" w:rsidP="008C732F">
      <w:pPr>
        <w:jc w:val="both"/>
        <w:rPr>
          <w:del w:id="4756" w:author="Ram Shrestha" w:date="2014-01-04T19:38:00Z"/>
          <w:rFonts w:ascii="Cambria" w:hAnsi="Cambria"/>
          <w:noProof/>
        </w:rPr>
      </w:pPr>
      <w:del w:id="4757" w:author="Ram Shrestha" w:date="2014-01-04T19:38:00Z">
        <w:r w:rsidRPr="008C732F" w:rsidDel="00276C20">
          <w:rPr>
            <w:rFonts w:ascii="Cambria" w:hAnsi="Cambria"/>
            <w:noProof/>
          </w:rPr>
          <w:delText xml:space="preserve">Stuyver, L, Wyseur, A, Rombout, A, Louwagie, J, Scarcez, T, Verhofstede, C, Rimland, D, Schinazi, RF, Rossau, R (1997) Line probe assay for rapid detection of drug-selected mutations in the human immunodeficiency virus type 1 reverse transcriptase gene. </w:delText>
        </w:r>
        <w:r w:rsidRPr="008C732F" w:rsidDel="00276C20">
          <w:rPr>
            <w:rFonts w:ascii="Cambria" w:hAnsi="Cambria"/>
            <w:i/>
            <w:noProof/>
          </w:rPr>
          <w:delText>Antimicrob Agents Chemother</w:delText>
        </w:r>
        <w:r w:rsidRPr="008C732F" w:rsidDel="00276C20">
          <w:rPr>
            <w:rFonts w:ascii="Cambria" w:hAnsi="Cambria"/>
            <w:noProof/>
          </w:rPr>
          <w:delText xml:space="preserve"> </w:delText>
        </w:r>
        <w:r w:rsidRPr="008C732F" w:rsidDel="00276C20">
          <w:rPr>
            <w:rFonts w:ascii="Cambria" w:hAnsi="Cambria"/>
            <w:b/>
            <w:noProof/>
          </w:rPr>
          <w:delText>41</w:delText>
        </w:r>
        <w:r w:rsidRPr="008C732F" w:rsidDel="00276C20">
          <w:rPr>
            <w:rFonts w:ascii="Cambria" w:hAnsi="Cambria"/>
            <w:noProof/>
          </w:rPr>
          <w:delText>: 284-291.</w:delText>
        </w:r>
      </w:del>
    </w:p>
    <w:p w:rsidR="003234B0" w:rsidRPr="008C732F" w:rsidDel="00276C20" w:rsidRDefault="003234B0" w:rsidP="008C732F">
      <w:pPr>
        <w:jc w:val="both"/>
        <w:rPr>
          <w:del w:id="4758" w:author="Ram Shrestha" w:date="2014-01-04T19:38:00Z"/>
          <w:rFonts w:ascii="Cambria" w:hAnsi="Cambria"/>
          <w:noProof/>
        </w:rPr>
      </w:pPr>
      <w:del w:id="4759" w:author="Ram Shrestha" w:date="2014-01-04T19:38:00Z">
        <w:r w:rsidRPr="008C732F" w:rsidDel="00276C20">
          <w:rPr>
            <w:rFonts w:ascii="Cambria" w:hAnsi="Cambria"/>
            <w:noProof/>
          </w:rPr>
          <w:delText xml:space="preserve">Tan, K, Liu, J-h, Wang, J-h, Shen, S, Lu, M (1997) Atomic structure of a thermostable subdomain of HIV-1 gp41. </w:delText>
        </w:r>
        <w:r w:rsidRPr="008C732F" w:rsidDel="00276C20">
          <w:rPr>
            <w:rFonts w:ascii="Cambria" w:hAnsi="Cambria"/>
            <w:i/>
            <w:noProof/>
          </w:rPr>
          <w:delText>Proceedings of the National Academy of Sciences</w:delText>
        </w:r>
        <w:r w:rsidRPr="008C732F" w:rsidDel="00276C20">
          <w:rPr>
            <w:rFonts w:ascii="Cambria" w:hAnsi="Cambria"/>
            <w:noProof/>
          </w:rPr>
          <w:delText xml:space="preserve"> </w:delText>
        </w:r>
        <w:r w:rsidRPr="008C732F" w:rsidDel="00276C20">
          <w:rPr>
            <w:rFonts w:ascii="Cambria" w:hAnsi="Cambria"/>
            <w:b/>
            <w:noProof/>
          </w:rPr>
          <w:delText>94</w:delText>
        </w:r>
        <w:r w:rsidRPr="008C732F" w:rsidDel="00276C20">
          <w:rPr>
            <w:rFonts w:ascii="Cambria" w:hAnsi="Cambria"/>
            <w:noProof/>
          </w:rPr>
          <w:delText>: 12303-12308.</w:delText>
        </w:r>
      </w:del>
    </w:p>
    <w:p w:rsidR="003234B0" w:rsidRPr="008C732F" w:rsidDel="00276C20" w:rsidRDefault="003234B0" w:rsidP="008C732F">
      <w:pPr>
        <w:jc w:val="both"/>
        <w:rPr>
          <w:del w:id="4760" w:author="Ram Shrestha" w:date="2014-01-04T19:38:00Z"/>
          <w:rFonts w:ascii="Cambria" w:hAnsi="Cambria"/>
          <w:noProof/>
        </w:rPr>
      </w:pPr>
      <w:del w:id="4761" w:author="Ram Shrestha" w:date="2014-01-04T19:38:00Z">
        <w:r w:rsidRPr="008C732F" w:rsidDel="00276C20">
          <w:rPr>
            <w:rFonts w:ascii="Cambria" w:hAnsi="Cambria"/>
            <w:noProof/>
          </w:rPr>
          <w:delText xml:space="preserve">Taylor, BS, Sobieszczyk, ME, McCutchan, FE, Hammer, SM (2008) The Challenge of HIV-1 Subtype Diversity. </w:delText>
        </w:r>
        <w:r w:rsidRPr="008C732F" w:rsidDel="00276C20">
          <w:rPr>
            <w:rFonts w:ascii="Cambria" w:hAnsi="Cambria"/>
            <w:i/>
            <w:noProof/>
          </w:rPr>
          <w:delText>New England Journal of Medicine</w:delText>
        </w:r>
        <w:r w:rsidRPr="008C732F" w:rsidDel="00276C20">
          <w:rPr>
            <w:rFonts w:ascii="Cambria" w:hAnsi="Cambria"/>
            <w:noProof/>
          </w:rPr>
          <w:delText xml:space="preserve"> </w:delText>
        </w:r>
        <w:r w:rsidRPr="008C732F" w:rsidDel="00276C20">
          <w:rPr>
            <w:rFonts w:ascii="Cambria" w:hAnsi="Cambria"/>
            <w:b/>
            <w:noProof/>
          </w:rPr>
          <w:delText>358</w:delText>
        </w:r>
        <w:r w:rsidRPr="008C732F" w:rsidDel="00276C20">
          <w:rPr>
            <w:rFonts w:ascii="Cambria" w:hAnsi="Cambria"/>
            <w:noProof/>
          </w:rPr>
          <w:delText>: 1590-1602.</w:delText>
        </w:r>
      </w:del>
    </w:p>
    <w:p w:rsidR="003234B0" w:rsidRPr="008C732F" w:rsidDel="00276C20" w:rsidRDefault="003234B0" w:rsidP="008C732F">
      <w:pPr>
        <w:jc w:val="both"/>
        <w:rPr>
          <w:del w:id="4762" w:author="Ram Shrestha" w:date="2014-01-04T19:38:00Z"/>
          <w:rFonts w:ascii="Cambria" w:hAnsi="Cambria"/>
          <w:noProof/>
        </w:rPr>
      </w:pPr>
      <w:del w:id="4763" w:author="Ram Shrestha" w:date="2014-01-04T19:38:00Z">
        <w:r w:rsidRPr="008C732F" w:rsidDel="00276C20">
          <w:rPr>
            <w:rFonts w:ascii="Cambria" w:hAnsi="Cambria"/>
            <w:noProof/>
          </w:rPr>
          <w:delText xml:space="preserve">Tersmette, M, Gruters, RA, Wolf, Fd, Goede, REd, Lange, JM, Schellekens, PT, Goudsmit, J, Huisman, HG, Miedema, F (1989) Evidence for a role of virulent human immunodeficiency virus (HIV) variants in the pathogenesis of acquired immunodeficiency syndrome: studies on sequential HIV isolates. </w:delText>
        </w:r>
        <w:r w:rsidRPr="008C732F" w:rsidDel="00276C20">
          <w:rPr>
            <w:rFonts w:ascii="Cambria" w:hAnsi="Cambria"/>
            <w:i/>
            <w:noProof/>
          </w:rPr>
          <w:delText>Journal of Virology</w:delText>
        </w:r>
        <w:r w:rsidRPr="008C732F" w:rsidDel="00276C20">
          <w:rPr>
            <w:rFonts w:ascii="Cambria" w:hAnsi="Cambria"/>
            <w:noProof/>
          </w:rPr>
          <w:delText xml:space="preserve"> </w:delText>
        </w:r>
        <w:r w:rsidRPr="008C732F" w:rsidDel="00276C20">
          <w:rPr>
            <w:rFonts w:ascii="Cambria" w:hAnsi="Cambria"/>
            <w:b/>
            <w:noProof/>
          </w:rPr>
          <w:delText>63</w:delText>
        </w:r>
        <w:r w:rsidRPr="008C732F" w:rsidDel="00276C20">
          <w:rPr>
            <w:rFonts w:ascii="Cambria" w:hAnsi="Cambria"/>
            <w:noProof/>
          </w:rPr>
          <w:delText>: 2118-2125.</w:delText>
        </w:r>
      </w:del>
    </w:p>
    <w:p w:rsidR="003234B0" w:rsidRPr="008C732F" w:rsidDel="00276C20" w:rsidRDefault="003234B0" w:rsidP="008C732F">
      <w:pPr>
        <w:jc w:val="both"/>
        <w:rPr>
          <w:del w:id="4764" w:author="Ram Shrestha" w:date="2014-01-04T19:38:00Z"/>
          <w:rFonts w:ascii="Cambria" w:hAnsi="Cambria"/>
          <w:noProof/>
        </w:rPr>
      </w:pPr>
      <w:del w:id="4765" w:author="Ram Shrestha" w:date="2014-01-04T19:38:00Z">
        <w:r w:rsidRPr="008C732F" w:rsidDel="00276C20">
          <w:rPr>
            <w:rFonts w:ascii="Cambria" w:hAnsi="Cambria"/>
            <w:noProof/>
          </w:rPr>
          <w:delText xml:space="preserve">Thompson, SR, Sarnow, P (2000) Regulation of host cell translation by viruses and effects on cell function. </w:delText>
        </w:r>
        <w:r w:rsidRPr="008C732F" w:rsidDel="00276C20">
          <w:rPr>
            <w:rFonts w:ascii="Cambria" w:hAnsi="Cambria"/>
            <w:i/>
            <w:noProof/>
          </w:rPr>
          <w:delText>Curr Opin Microbiol</w:delText>
        </w:r>
        <w:r w:rsidRPr="008C732F" w:rsidDel="00276C20">
          <w:rPr>
            <w:rFonts w:ascii="Cambria" w:hAnsi="Cambria"/>
            <w:noProof/>
          </w:rPr>
          <w:delText xml:space="preserve"> </w:delText>
        </w:r>
        <w:r w:rsidRPr="008C732F" w:rsidDel="00276C20">
          <w:rPr>
            <w:rFonts w:ascii="Cambria" w:hAnsi="Cambria"/>
            <w:b/>
            <w:noProof/>
          </w:rPr>
          <w:delText>3</w:delText>
        </w:r>
        <w:r w:rsidRPr="008C732F" w:rsidDel="00276C20">
          <w:rPr>
            <w:rFonts w:ascii="Cambria" w:hAnsi="Cambria"/>
            <w:noProof/>
          </w:rPr>
          <w:delText>: 366-370.</w:delText>
        </w:r>
      </w:del>
    </w:p>
    <w:p w:rsidR="003234B0" w:rsidRPr="008C732F" w:rsidDel="00276C20" w:rsidRDefault="003234B0" w:rsidP="008C732F">
      <w:pPr>
        <w:jc w:val="both"/>
        <w:rPr>
          <w:del w:id="4766" w:author="Ram Shrestha" w:date="2014-01-04T19:38:00Z"/>
          <w:rFonts w:ascii="Cambria" w:hAnsi="Cambria"/>
          <w:noProof/>
        </w:rPr>
      </w:pPr>
      <w:del w:id="4767" w:author="Ram Shrestha" w:date="2014-01-04T19:38:00Z">
        <w:r w:rsidRPr="008C732F" w:rsidDel="00276C20">
          <w:rPr>
            <w:rFonts w:ascii="Cambria" w:hAnsi="Cambria"/>
            <w:noProof/>
          </w:rPr>
          <w:delText xml:space="preserve">Tisdale, M, Kemp, SD, Parry, NR, Larder, BA (1993) Rapid in vitro selection of human immunodeficiency virus type 1 resistant to 3'-thiacytidine inhibitors due to a mutation in the YMDD region of reverse transcriptase. </w:delText>
        </w:r>
        <w:r w:rsidRPr="008C732F" w:rsidDel="00276C20">
          <w:rPr>
            <w:rFonts w:ascii="Cambria" w:hAnsi="Cambria"/>
            <w:i/>
            <w:noProof/>
          </w:rPr>
          <w:delText>Proc Natl Acad Sci U S A</w:delText>
        </w:r>
        <w:r w:rsidRPr="008C732F" w:rsidDel="00276C20">
          <w:rPr>
            <w:rFonts w:ascii="Cambria" w:hAnsi="Cambria"/>
            <w:noProof/>
          </w:rPr>
          <w:delText xml:space="preserve"> </w:delText>
        </w:r>
        <w:r w:rsidRPr="008C732F" w:rsidDel="00276C20">
          <w:rPr>
            <w:rFonts w:ascii="Cambria" w:hAnsi="Cambria"/>
            <w:b/>
            <w:noProof/>
          </w:rPr>
          <w:delText>90</w:delText>
        </w:r>
        <w:r w:rsidRPr="008C732F" w:rsidDel="00276C20">
          <w:rPr>
            <w:rFonts w:ascii="Cambria" w:hAnsi="Cambria"/>
            <w:noProof/>
          </w:rPr>
          <w:delText>: 5653-5656.</w:delText>
        </w:r>
      </w:del>
    </w:p>
    <w:p w:rsidR="003234B0" w:rsidRPr="008C732F" w:rsidDel="00276C20" w:rsidRDefault="003234B0" w:rsidP="008C732F">
      <w:pPr>
        <w:jc w:val="both"/>
        <w:rPr>
          <w:del w:id="4768" w:author="Ram Shrestha" w:date="2014-01-04T19:38:00Z"/>
          <w:rFonts w:ascii="Cambria" w:hAnsi="Cambria"/>
          <w:noProof/>
        </w:rPr>
      </w:pPr>
      <w:del w:id="4769" w:author="Ram Shrestha" w:date="2014-01-04T19:38:00Z">
        <w:r w:rsidRPr="008C732F" w:rsidDel="00276C20">
          <w:rPr>
            <w:rFonts w:ascii="Cambria" w:hAnsi="Cambria"/>
            <w:noProof/>
          </w:rPr>
          <w:delText xml:space="preserve">Tovanabutra, S, Robison, V, Wongtrakul, J, Sennum, S, Suriyanon, V, Kingkeow, D, Kawichai, S, Tanan, P, Duerr, A, Nelson, KE (2002) Male viral load and heterosexual transmission of HIV-1 subtype E in northern Thailand. </w:delText>
        </w:r>
        <w:r w:rsidRPr="008C732F" w:rsidDel="00276C20">
          <w:rPr>
            <w:rFonts w:ascii="Cambria" w:hAnsi="Cambria"/>
            <w:i/>
            <w:noProof/>
          </w:rPr>
          <w:delText>J Acquir Immune Defic Syndr</w:delText>
        </w:r>
        <w:r w:rsidRPr="008C732F" w:rsidDel="00276C20">
          <w:rPr>
            <w:rFonts w:ascii="Cambria" w:hAnsi="Cambria"/>
            <w:noProof/>
          </w:rPr>
          <w:delText xml:space="preserve"> </w:delText>
        </w:r>
        <w:r w:rsidRPr="008C732F" w:rsidDel="00276C20">
          <w:rPr>
            <w:rFonts w:ascii="Cambria" w:hAnsi="Cambria"/>
            <w:b/>
            <w:noProof/>
          </w:rPr>
          <w:delText>29</w:delText>
        </w:r>
        <w:r w:rsidRPr="008C732F" w:rsidDel="00276C20">
          <w:rPr>
            <w:rFonts w:ascii="Cambria" w:hAnsi="Cambria"/>
            <w:noProof/>
          </w:rPr>
          <w:delText>: 275-283.</w:delText>
        </w:r>
      </w:del>
    </w:p>
    <w:p w:rsidR="003234B0" w:rsidRPr="008C732F" w:rsidDel="00276C20" w:rsidRDefault="003234B0" w:rsidP="008C732F">
      <w:pPr>
        <w:jc w:val="both"/>
        <w:rPr>
          <w:del w:id="4770" w:author="Ram Shrestha" w:date="2014-01-04T19:38:00Z"/>
          <w:rFonts w:ascii="Cambria" w:hAnsi="Cambria"/>
          <w:noProof/>
        </w:rPr>
      </w:pPr>
      <w:del w:id="4771" w:author="Ram Shrestha" w:date="2014-01-04T19:38:00Z">
        <w:r w:rsidRPr="008C732F" w:rsidDel="00276C20">
          <w:rPr>
            <w:rFonts w:ascii="Cambria" w:hAnsi="Cambria"/>
            <w:noProof/>
          </w:rPr>
          <w:delText xml:space="preserve">Tsiodras, S, Mantzoros, C, Hammer, S, Samore, M (2000) Effects of protease inhibitors on hyperglycemia, hyperlipidemia, and lipodystrophy: a 5-year cohort study. </w:delText>
        </w:r>
        <w:r w:rsidRPr="008C732F" w:rsidDel="00276C20">
          <w:rPr>
            <w:rFonts w:ascii="Cambria" w:hAnsi="Cambria"/>
            <w:i/>
            <w:noProof/>
          </w:rPr>
          <w:delText>Arch Intern Med</w:delText>
        </w:r>
        <w:r w:rsidRPr="008C732F" w:rsidDel="00276C20">
          <w:rPr>
            <w:rFonts w:ascii="Cambria" w:hAnsi="Cambria"/>
            <w:noProof/>
          </w:rPr>
          <w:delText xml:space="preserve"> </w:delText>
        </w:r>
        <w:r w:rsidRPr="008C732F" w:rsidDel="00276C20">
          <w:rPr>
            <w:rFonts w:ascii="Cambria" w:hAnsi="Cambria"/>
            <w:b/>
            <w:noProof/>
          </w:rPr>
          <w:delText>160</w:delText>
        </w:r>
        <w:r w:rsidRPr="008C732F" w:rsidDel="00276C20">
          <w:rPr>
            <w:rFonts w:ascii="Cambria" w:hAnsi="Cambria"/>
            <w:noProof/>
          </w:rPr>
          <w:delText>: 2050-2056.</w:delText>
        </w:r>
      </w:del>
    </w:p>
    <w:p w:rsidR="003234B0" w:rsidRPr="008C732F" w:rsidDel="00276C20" w:rsidRDefault="003234B0" w:rsidP="008C732F">
      <w:pPr>
        <w:jc w:val="both"/>
        <w:rPr>
          <w:del w:id="4772" w:author="Ram Shrestha" w:date="2014-01-04T19:38:00Z"/>
          <w:rFonts w:ascii="Cambria" w:hAnsi="Cambria"/>
          <w:noProof/>
        </w:rPr>
      </w:pPr>
      <w:del w:id="4773" w:author="Ram Shrestha" w:date="2014-01-04T19:38:00Z">
        <w:r w:rsidRPr="008C732F" w:rsidDel="00276C20">
          <w:rPr>
            <w:rFonts w:ascii="Cambria" w:hAnsi="Cambria"/>
            <w:noProof/>
          </w:rPr>
          <w:delText>UNAIDS (2012) Global Report 2012: UNAIDS Report on the Global AIDS Epidemic. ebookpartnership. com.</w:delText>
        </w:r>
      </w:del>
    </w:p>
    <w:p w:rsidR="003234B0" w:rsidRPr="008C732F" w:rsidDel="00276C20" w:rsidRDefault="003234B0" w:rsidP="008C732F">
      <w:pPr>
        <w:jc w:val="both"/>
        <w:rPr>
          <w:del w:id="4774" w:author="Ram Shrestha" w:date="2014-01-04T19:38:00Z"/>
          <w:rFonts w:ascii="Cambria" w:hAnsi="Cambria"/>
          <w:noProof/>
        </w:rPr>
      </w:pPr>
      <w:del w:id="4775" w:author="Ram Shrestha" w:date="2014-01-04T19:38:00Z">
        <w:r w:rsidRPr="008C732F" w:rsidDel="00276C20">
          <w:rPr>
            <w:rFonts w:ascii="Cambria" w:hAnsi="Cambria"/>
            <w:noProof/>
          </w:rPr>
          <w:delText xml:space="preserve">Vacca, JP, Dorsey, BD, Schleif, WA, Levin, RB, McDaniel, SL, Darke, PL, Zugay, J, Quintero, JC, Blahy, OM, Roth, E (1994) L-735,524: an orally bioavailable human immunodeficiency virus type 1 protease inhibitor. </w:delText>
        </w:r>
        <w:r w:rsidRPr="008C732F" w:rsidDel="00276C20">
          <w:rPr>
            <w:rFonts w:ascii="Cambria" w:hAnsi="Cambria"/>
            <w:i/>
            <w:noProof/>
          </w:rPr>
          <w:delText>Proceedings of the National Academy of Sciences</w:delText>
        </w:r>
        <w:r w:rsidRPr="008C732F" w:rsidDel="00276C20">
          <w:rPr>
            <w:rFonts w:ascii="Cambria" w:hAnsi="Cambria"/>
            <w:noProof/>
          </w:rPr>
          <w:delText xml:space="preserve"> </w:delText>
        </w:r>
        <w:r w:rsidRPr="008C732F" w:rsidDel="00276C20">
          <w:rPr>
            <w:rFonts w:ascii="Cambria" w:hAnsi="Cambria"/>
            <w:b/>
            <w:noProof/>
          </w:rPr>
          <w:delText>91</w:delText>
        </w:r>
        <w:r w:rsidRPr="008C732F" w:rsidDel="00276C20">
          <w:rPr>
            <w:rFonts w:ascii="Cambria" w:hAnsi="Cambria"/>
            <w:noProof/>
          </w:rPr>
          <w:delText>: 4096-4100.</w:delText>
        </w:r>
      </w:del>
    </w:p>
    <w:p w:rsidR="003234B0" w:rsidRPr="008C732F" w:rsidDel="00276C20" w:rsidRDefault="003234B0" w:rsidP="008C732F">
      <w:pPr>
        <w:jc w:val="both"/>
        <w:rPr>
          <w:del w:id="4776" w:author="Ram Shrestha" w:date="2014-01-04T19:38:00Z"/>
          <w:rFonts w:ascii="Cambria" w:hAnsi="Cambria"/>
          <w:noProof/>
        </w:rPr>
      </w:pPr>
      <w:del w:id="4777" w:author="Ram Shrestha" w:date="2014-01-04T19:38:00Z">
        <w:r w:rsidRPr="008C732F" w:rsidDel="00276C20">
          <w:rPr>
            <w:rFonts w:ascii="Cambria" w:hAnsi="Cambria"/>
            <w:noProof/>
          </w:rPr>
          <w:delText xml:space="preserve">Vacca, JP, Guare, JP, deSolms, SJ, Sanders, WM, Giuliani, EA, Young, SD, Darke, PL, Zugay, J, Sigal, IS, Schleif, WA, et al. (1991) L-687,908, a potent hydroxyethylene-containing HIV protease inhibitor. </w:delText>
        </w:r>
        <w:r w:rsidRPr="008C732F" w:rsidDel="00276C20">
          <w:rPr>
            <w:rFonts w:ascii="Cambria" w:hAnsi="Cambria"/>
            <w:i/>
            <w:noProof/>
          </w:rPr>
          <w:delText>J Med Chem</w:delText>
        </w:r>
        <w:r w:rsidRPr="008C732F" w:rsidDel="00276C20">
          <w:rPr>
            <w:rFonts w:ascii="Cambria" w:hAnsi="Cambria"/>
            <w:noProof/>
          </w:rPr>
          <w:delText xml:space="preserve"> </w:delText>
        </w:r>
        <w:r w:rsidRPr="008C732F" w:rsidDel="00276C20">
          <w:rPr>
            <w:rFonts w:ascii="Cambria" w:hAnsi="Cambria"/>
            <w:b/>
            <w:noProof/>
          </w:rPr>
          <w:delText>34</w:delText>
        </w:r>
        <w:r w:rsidRPr="008C732F" w:rsidDel="00276C20">
          <w:rPr>
            <w:rFonts w:ascii="Cambria" w:hAnsi="Cambria"/>
            <w:noProof/>
          </w:rPr>
          <w:delText>: 1225-1228.</w:delText>
        </w:r>
      </w:del>
    </w:p>
    <w:p w:rsidR="003234B0" w:rsidRPr="008C732F" w:rsidDel="00276C20" w:rsidRDefault="003234B0" w:rsidP="008C732F">
      <w:pPr>
        <w:jc w:val="both"/>
        <w:rPr>
          <w:del w:id="4778" w:author="Ram Shrestha" w:date="2014-01-04T19:38:00Z"/>
          <w:rFonts w:ascii="Cambria" w:hAnsi="Cambria"/>
          <w:noProof/>
        </w:rPr>
      </w:pPr>
      <w:del w:id="4779" w:author="Ram Shrestha" w:date="2014-01-04T19:38:00Z">
        <w:r w:rsidRPr="008C732F" w:rsidDel="00276C20">
          <w:rPr>
            <w:rFonts w:ascii="Cambria" w:hAnsi="Cambria"/>
            <w:noProof/>
          </w:rPr>
          <w:delText xml:space="preserve">Vallari, A, Holzmayer, V, Harris, B, Yamaguchi, J, Ngansop, C, Makamche, F, Mbanya, D, Kaptué, L, Ndembi, N, Gürtler, L, Devare, S, Brennan, CA (2011) Confirmation of Putative HIV-1 Group P in Cameroon. </w:delText>
        </w:r>
        <w:r w:rsidRPr="008C732F" w:rsidDel="00276C20">
          <w:rPr>
            <w:rFonts w:ascii="Cambria" w:hAnsi="Cambria"/>
            <w:i/>
            <w:noProof/>
          </w:rPr>
          <w:delText>Journal of Virology</w:delText>
        </w:r>
        <w:r w:rsidRPr="008C732F" w:rsidDel="00276C20">
          <w:rPr>
            <w:rFonts w:ascii="Cambria" w:hAnsi="Cambria"/>
            <w:noProof/>
          </w:rPr>
          <w:delText xml:space="preserve"> </w:delText>
        </w:r>
        <w:r w:rsidRPr="008C732F" w:rsidDel="00276C20">
          <w:rPr>
            <w:rFonts w:ascii="Cambria" w:hAnsi="Cambria"/>
            <w:b/>
            <w:noProof/>
          </w:rPr>
          <w:delText>85</w:delText>
        </w:r>
        <w:r w:rsidRPr="008C732F" w:rsidDel="00276C20">
          <w:rPr>
            <w:rFonts w:ascii="Cambria" w:hAnsi="Cambria"/>
            <w:noProof/>
          </w:rPr>
          <w:delText>: 1403-1407.</w:delText>
        </w:r>
      </w:del>
    </w:p>
    <w:p w:rsidR="003234B0" w:rsidRPr="008C732F" w:rsidDel="00276C20" w:rsidRDefault="003234B0" w:rsidP="008C732F">
      <w:pPr>
        <w:jc w:val="both"/>
        <w:rPr>
          <w:del w:id="4780" w:author="Ram Shrestha" w:date="2014-01-04T19:38:00Z"/>
          <w:rFonts w:ascii="Cambria" w:hAnsi="Cambria"/>
          <w:noProof/>
        </w:rPr>
      </w:pPr>
      <w:del w:id="4781" w:author="Ram Shrestha" w:date="2014-01-04T19:38:00Z">
        <w:r w:rsidRPr="008C732F" w:rsidDel="00276C20">
          <w:rPr>
            <w:rFonts w:ascii="Cambria" w:hAnsi="Cambria"/>
            <w:noProof/>
          </w:rPr>
          <w:delText xml:space="preserve">van Leeuwen, R, Katlama, C, Kitchen, V, Boucher, CA, Tubiana, R, McBride, M, Ingrand, D, Weber, J, Hill, A, McDade, H, et al. (1995) Evaluation of safety and efficacy of 3TC (lamivudine) in patients with asymptomatic or mildly symptomatic human immunodeficiency virus infection: a phase I/II study. </w:delText>
        </w:r>
        <w:r w:rsidRPr="008C732F" w:rsidDel="00276C20">
          <w:rPr>
            <w:rFonts w:ascii="Cambria" w:hAnsi="Cambria"/>
            <w:i/>
            <w:noProof/>
          </w:rPr>
          <w:delText>J Infect Dis</w:delText>
        </w:r>
        <w:r w:rsidRPr="008C732F" w:rsidDel="00276C20">
          <w:rPr>
            <w:rFonts w:ascii="Cambria" w:hAnsi="Cambria"/>
            <w:noProof/>
          </w:rPr>
          <w:delText xml:space="preserve"> </w:delText>
        </w:r>
        <w:r w:rsidRPr="008C732F" w:rsidDel="00276C20">
          <w:rPr>
            <w:rFonts w:ascii="Cambria" w:hAnsi="Cambria"/>
            <w:b/>
            <w:noProof/>
          </w:rPr>
          <w:delText>171</w:delText>
        </w:r>
        <w:r w:rsidRPr="008C732F" w:rsidDel="00276C20">
          <w:rPr>
            <w:rFonts w:ascii="Cambria" w:hAnsi="Cambria"/>
            <w:noProof/>
          </w:rPr>
          <w:delText>: 1166-1171.</w:delText>
        </w:r>
      </w:del>
    </w:p>
    <w:p w:rsidR="003234B0" w:rsidRPr="008C732F" w:rsidDel="00276C20" w:rsidRDefault="003234B0" w:rsidP="008C732F">
      <w:pPr>
        <w:jc w:val="both"/>
        <w:rPr>
          <w:del w:id="4782" w:author="Ram Shrestha" w:date="2014-01-04T19:38:00Z"/>
          <w:rFonts w:ascii="Cambria" w:hAnsi="Cambria"/>
          <w:noProof/>
        </w:rPr>
      </w:pPr>
      <w:del w:id="4783" w:author="Ram Shrestha" w:date="2014-01-04T19:38:00Z">
        <w:r w:rsidRPr="008C732F" w:rsidDel="00276C20">
          <w:rPr>
            <w:rFonts w:ascii="Cambria" w:hAnsi="Cambria"/>
            <w:noProof/>
          </w:rPr>
          <w:delText xml:space="preserve">Van Vaerenbergh, K (2001) Study of the impact of HIV genotypic drug resistance testing on therapy efficacy. </w:delText>
        </w:r>
        <w:r w:rsidRPr="008C732F" w:rsidDel="00276C20">
          <w:rPr>
            <w:rFonts w:ascii="Cambria" w:hAnsi="Cambria"/>
            <w:i/>
            <w:noProof/>
          </w:rPr>
          <w:delText>Verhandelingen - Koninklijke Academie voor Geneeskunde van België</w:delText>
        </w:r>
        <w:r w:rsidRPr="008C732F" w:rsidDel="00276C20">
          <w:rPr>
            <w:rFonts w:ascii="Cambria" w:hAnsi="Cambria"/>
            <w:noProof/>
          </w:rPr>
          <w:delText xml:space="preserve"> </w:delText>
        </w:r>
        <w:r w:rsidRPr="008C732F" w:rsidDel="00276C20">
          <w:rPr>
            <w:rFonts w:ascii="Cambria" w:hAnsi="Cambria"/>
            <w:b/>
            <w:noProof/>
          </w:rPr>
          <w:delText>63</w:delText>
        </w:r>
        <w:r w:rsidRPr="008C732F" w:rsidDel="00276C20">
          <w:rPr>
            <w:rFonts w:ascii="Cambria" w:hAnsi="Cambria"/>
            <w:noProof/>
          </w:rPr>
          <w:delText>: 447-473.</w:delText>
        </w:r>
      </w:del>
    </w:p>
    <w:p w:rsidR="003234B0" w:rsidRPr="008C732F" w:rsidDel="00276C20" w:rsidRDefault="003234B0" w:rsidP="008C732F">
      <w:pPr>
        <w:jc w:val="both"/>
        <w:rPr>
          <w:del w:id="4784" w:author="Ram Shrestha" w:date="2014-01-04T19:38:00Z"/>
          <w:rFonts w:ascii="Cambria" w:hAnsi="Cambria"/>
          <w:noProof/>
        </w:rPr>
      </w:pPr>
      <w:del w:id="4785" w:author="Ram Shrestha" w:date="2014-01-04T19:38:00Z">
        <w:r w:rsidRPr="008C732F" w:rsidDel="00276C20">
          <w:rPr>
            <w:rFonts w:ascii="Cambria" w:hAnsi="Cambria"/>
            <w:noProof/>
          </w:rPr>
          <w:delText xml:space="preserve">Van Vaerenbergh, K, Van Laethem, K, Van Wijngaerden, E, Schmit, JC, Schneider, F, Ruiz, L, Clotet, B, Verhofstede, C, Van Wanzeele, F, Muyldermans, G, Simons, P, Stuyver, L, Hermans, P, Evans, C, De Clercq, E, Desmyter, J, Vandamme, AM (2000) Baseline HIV type 1 genotypic resistance to a newly added nucleoside analog is predictive of virologic failure of the new therapy. </w:delText>
        </w:r>
        <w:r w:rsidRPr="008C732F" w:rsidDel="00276C20">
          <w:rPr>
            <w:rFonts w:ascii="Cambria" w:hAnsi="Cambria"/>
            <w:i/>
            <w:noProof/>
          </w:rPr>
          <w:delText>AIDS Res Hum Retroviruses</w:delText>
        </w:r>
        <w:r w:rsidRPr="008C732F" w:rsidDel="00276C20">
          <w:rPr>
            <w:rFonts w:ascii="Cambria" w:hAnsi="Cambria"/>
            <w:noProof/>
          </w:rPr>
          <w:delText xml:space="preserve"> </w:delText>
        </w:r>
        <w:r w:rsidRPr="008C732F" w:rsidDel="00276C20">
          <w:rPr>
            <w:rFonts w:ascii="Cambria" w:hAnsi="Cambria"/>
            <w:b/>
            <w:noProof/>
          </w:rPr>
          <w:delText>16</w:delText>
        </w:r>
        <w:r w:rsidRPr="008C732F" w:rsidDel="00276C20">
          <w:rPr>
            <w:rFonts w:ascii="Cambria" w:hAnsi="Cambria"/>
            <w:noProof/>
          </w:rPr>
          <w:delText>: 529-537.</w:delText>
        </w:r>
      </w:del>
    </w:p>
    <w:p w:rsidR="003234B0" w:rsidRPr="008C732F" w:rsidDel="00276C20" w:rsidRDefault="003234B0" w:rsidP="008C732F">
      <w:pPr>
        <w:jc w:val="both"/>
        <w:rPr>
          <w:del w:id="4786" w:author="Ram Shrestha" w:date="2014-01-04T19:38:00Z"/>
          <w:rFonts w:ascii="Cambria" w:hAnsi="Cambria"/>
          <w:noProof/>
        </w:rPr>
      </w:pPr>
      <w:del w:id="4787" w:author="Ram Shrestha" w:date="2014-01-04T19:38:00Z">
        <w:r w:rsidRPr="008C732F" w:rsidDel="00276C20">
          <w:rPr>
            <w:rFonts w:ascii="Cambria" w:hAnsi="Cambria"/>
            <w:noProof/>
          </w:rPr>
          <w:delText xml:space="preserve">VANDEN HAESEVELDE, MM, Peeters, M, JANNES, G, JANSSENS, W, VAN DER GROEN, G, SHARP, PM, SAMAN, E (1996) Sequence analysis of a highly divergent HIV-1-related lentivirus isolated from a wild captured chimpanzee. </w:delText>
        </w:r>
        <w:r w:rsidRPr="008C732F" w:rsidDel="00276C20">
          <w:rPr>
            <w:rFonts w:ascii="Cambria" w:hAnsi="Cambria"/>
            <w:i/>
            <w:noProof/>
          </w:rPr>
          <w:delText>Virology</w:delText>
        </w:r>
        <w:r w:rsidRPr="008C732F" w:rsidDel="00276C20">
          <w:rPr>
            <w:rFonts w:ascii="Cambria" w:hAnsi="Cambria"/>
            <w:noProof/>
          </w:rPr>
          <w:delText xml:space="preserve"> </w:delText>
        </w:r>
        <w:r w:rsidRPr="008C732F" w:rsidDel="00276C20">
          <w:rPr>
            <w:rFonts w:ascii="Cambria" w:hAnsi="Cambria"/>
            <w:b/>
            <w:noProof/>
          </w:rPr>
          <w:delText>221</w:delText>
        </w:r>
        <w:r w:rsidRPr="008C732F" w:rsidDel="00276C20">
          <w:rPr>
            <w:rFonts w:ascii="Cambria" w:hAnsi="Cambria"/>
            <w:noProof/>
          </w:rPr>
          <w:delText>: 346–350.</w:delText>
        </w:r>
      </w:del>
    </w:p>
    <w:p w:rsidR="003234B0" w:rsidRPr="008C732F" w:rsidDel="00276C20" w:rsidRDefault="003234B0" w:rsidP="008C732F">
      <w:pPr>
        <w:jc w:val="both"/>
        <w:rPr>
          <w:del w:id="4788" w:author="Ram Shrestha" w:date="2014-01-04T19:38:00Z"/>
          <w:rFonts w:ascii="Cambria" w:hAnsi="Cambria"/>
          <w:noProof/>
        </w:rPr>
      </w:pPr>
      <w:del w:id="4789" w:author="Ram Shrestha" w:date="2014-01-04T19:38:00Z">
        <w:r w:rsidRPr="008C732F" w:rsidDel="00276C20">
          <w:rPr>
            <w:rFonts w:ascii="Cambria" w:hAnsi="Cambria"/>
            <w:noProof/>
          </w:rPr>
          <w:delText xml:space="preserve">Vella, S, Schwartlander, B, Sow, SP, Eholie, SP, Murphy, RL (2012) The history of antiretroviral therapy and of its implementation in resource-limited areas of the world. </w:delText>
        </w:r>
        <w:r w:rsidRPr="008C732F" w:rsidDel="00276C20">
          <w:rPr>
            <w:rFonts w:ascii="Cambria" w:hAnsi="Cambria"/>
            <w:i/>
            <w:noProof/>
          </w:rPr>
          <w:delText>AIDS</w:delText>
        </w:r>
        <w:r w:rsidRPr="008C732F" w:rsidDel="00276C20">
          <w:rPr>
            <w:rFonts w:ascii="Cambria" w:hAnsi="Cambria"/>
            <w:noProof/>
          </w:rPr>
          <w:delText xml:space="preserve"> </w:delText>
        </w:r>
        <w:r w:rsidRPr="008C732F" w:rsidDel="00276C20">
          <w:rPr>
            <w:rFonts w:ascii="Cambria" w:hAnsi="Cambria"/>
            <w:b/>
            <w:noProof/>
          </w:rPr>
          <w:delText>26</w:delText>
        </w:r>
        <w:r w:rsidRPr="008C732F" w:rsidDel="00276C20">
          <w:rPr>
            <w:rFonts w:ascii="Cambria" w:hAnsi="Cambria"/>
            <w:noProof/>
          </w:rPr>
          <w:delText>: 1231-1241.</w:delText>
        </w:r>
      </w:del>
    </w:p>
    <w:p w:rsidR="003234B0" w:rsidRPr="008C732F" w:rsidDel="00276C20" w:rsidRDefault="003234B0" w:rsidP="008C732F">
      <w:pPr>
        <w:jc w:val="both"/>
        <w:rPr>
          <w:del w:id="4790" w:author="Ram Shrestha" w:date="2014-01-04T19:38:00Z"/>
          <w:rFonts w:ascii="Cambria" w:hAnsi="Cambria"/>
          <w:noProof/>
        </w:rPr>
      </w:pPr>
      <w:del w:id="4791" w:author="Ram Shrestha" w:date="2014-01-04T19:38:00Z">
        <w:r w:rsidRPr="008C732F" w:rsidDel="00276C20">
          <w:rPr>
            <w:rFonts w:ascii="Cambria" w:hAnsi="Cambria"/>
            <w:noProof/>
          </w:rPr>
          <w:delText xml:space="preserve">Volberding, PA, Lagakos, SW, Grimes, JM, Stein, DS, Rooney, J, Meng, TC, Fischl, MA, Collier, AC, Phair, JP, Hirsch, MS, et al. (1995) A comparison of immediate with deferred zidovudine therapy for asymptomatic HIV-infected adults with CD4 cell counts of 500 or more per cubic millimeter. AIDS Clinical Trials Group. </w:delText>
        </w:r>
        <w:r w:rsidRPr="008C732F" w:rsidDel="00276C20">
          <w:rPr>
            <w:rFonts w:ascii="Cambria" w:hAnsi="Cambria"/>
            <w:i/>
            <w:noProof/>
          </w:rPr>
          <w:delText>N Engl J Med</w:delText>
        </w:r>
        <w:r w:rsidRPr="008C732F" w:rsidDel="00276C20">
          <w:rPr>
            <w:rFonts w:ascii="Cambria" w:hAnsi="Cambria"/>
            <w:noProof/>
          </w:rPr>
          <w:delText xml:space="preserve"> </w:delText>
        </w:r>
        <w:r w:rsidRPr="008C732F" w:rsidDel="00276C20">
          <w:rPr>
            <w:rFonts w:ascii="Cambria" w:hAnsi="Cambria"/>
            <w:b/>
            <w:noProof/>
          </w:rPr>
          <w:delText>333</w:delText>
        </w:r>
        <w:r w:rsidRPr="008C732F" w:rsidDel="00276C20">
          <w:rPr>
            <w:rFonts w:ascii="Cambria" w:hAnsi="Cambria"/>
            <w:noProof/>
          </w:rPr>
          <w:delText>: 401-407.</w:delText>
        </w:r>
      </w:del>
    </w:p>
    <w:p w:rsidR="003234B0" w:rsidRPr="008C732F" w:rsidDel="00276C20" w:rsidRDefault="003234B0" w:rsidP="008C732F">
      <w:pPr>
        <w:jc w:val="both"/>
        <w:rPr>
          <w:del w:id="4792" w:author="Ram Shrestha" w:date="2014-01-04T19:38:00Z"/>
          <w:rFonts w:ascii="Cambria" w:hAnsi="Cambria"/>
          <w:noProof/>
        </w:rPr>
      </w:pPr>
      <w:del w:id="4793" w:author="Ram Shrestha" w:date="2014-01-04T19:38:00Z">
        <w:r w:rsidRPr="008C732F" w:rsidDel="00276C20">
          <w:rPr>
            <w:rFonts w:ascii="Cambria" w:hAnsi="Cambria"/>
            <w:noProof/>
          </w:rPr>
          <w:delText xml:space="preserve">Volberding, PA, Lagakos, SW, Koch, MA, Pettinelli, C, Myers, MW, Booth, DK, Balfour, HH, Jr., Reichman, RC, Bartlett, JA, Hirsch, MS, et al. (1990) Zidovudine in asymptomatic human immunodeficiency virus infection. A controlled trial in persons with fewer than 500 CD4-positive cells per cubic millimeter. The AIDS Clinical Trials Group of the National Institute of Allergy and Infectious Diseases. </w:delText>
        </w:r>
        <w:r w:rsidRPr="008C732F" w:rsidDel="00276C20">
          <w:rPr>
            <w:rFonts w:ascii="Cambria" w:hAnsi="Cambria"/>
            <w:i/>
            <w:noProof/>
          </w:rPr>
          <w:delText>N Engl J Med</w:delText>
        </w:r>
        <w:r w:rsidRPr="008C732F" w:rsidDel="00276C20">
          <w:rPr>
            <w:rFonts w:ascii="Cambria" w:hAnsi="Cambria"/>
            <w:noProof/>
          </w:rPr>
          <w:delText xml:space="preserve"> </w:delText>
        </w:r>
        <w:r w:rsidRPr="008C732F" w:rsidDel="00276C20">
          <w:rPr>
            <w:rFonts w:ascii="Cambria" w:hAnsi="Cambria"/>
            <w:b/>
            <w:noProof/>
          </w:rPr>
          <w:delText>322</w:delText>
        </w:r>
        <w:r w:rsidRPr="008C732F" w:rsidDel="00276C20">
          <w:rPr>
            <w:rFonts w:ascii="Cambria" w:hAnsi="Cambria"/>
            <w:noProof/>
          </w:rPr>
          <w:delText>: 941-949.</w:delText>
        </w:r>
      </w:del>
    </w:p>
    <w:p w:rsidR="003234B0" w:rsidRPr="008C732F" w:rsidDel="00276C20" w:rsidRDefault="003234B0" w:rsidP="008C732F">
      <w:pPr>
        <w:jc w:val="both"/>
        <w:rPr>
          <w:del w:id="4794" w:author="Ram Shrestha" w:date="2014-01-04T19:38:00Z"/>
          <w:rFonts w:ascii="Cambria" w:hAnsi="Cambria"/>
          <w:noProof/>
        </w:rPr>
      </w:pPr>
      <w:del w:id="4795" w:author="Ram Shrestha" w:date="2014-01-04T19:38:00Z">
        <w:r w:rsidRPr="008C732F" w:rsidDel="00276C20">
          <w:rPr>
            <w:rFonts w:ascii="Cambria" w:hAnsi="Cambria"/>
            <w:noProof/>
          </w:rPr>
          <w:delText xml:space="preserve">von Schwedler, U, Song, J, Aiken, C, Trono, D (1993) Vif is crucial for human immunodeficiency virus type 1 proviral DNA synthesis in infected cells. </w:delText>
        </w:r>
        <w:r w:rsidRPr="008C732F" w:rsidDel="00276C20">
          <w:rPr>
            <w:rFonts w:ascii="Cambria" w:hAnsi="Cambria"/>
            <w:i/>
            <w:noProof/>
          </w:rPr>
          <w:delText>Journal of virology</w:delText>
        </w:r>
        <w:r w:rsidRPr="008C732F" w:rsidDel="00276C20">
          <w:rPr>
            <w:rFonts w:ascii="Cambria" w:hAnsi="Cambria"/>
            <w:noProof/>
          </w:rPr>
          <w:delText xml:space="preserve"> </w:delText>
        </w:r>
        <w:r w:rsidRPr="008C732F" w:rsidDel="00276C20">
          <w:rPr>
            <w:rFonts w:ascii="Cambria" w:hAnsi="Cambria"/>
            <w:b/>
            <w:noProof/>
          </w:rPr>
          <w:delText>67</w:delText>
        </w:r>
        <w:r w:rsidRPr="008C732F" w:rsidDel="00276C20">
          <w:rPr>
            <w:rFonts w:ascii="Cambria" w:hAnsi="Cambria"/>
            <w:noProof/>
          </w:rPr>
          <w:delText>: 4945-4955.</w:delText>
        </w:r>
      </w:del>
    </w:p>
    <w:p w:rsidR="003234B0" w:rsidRPr="008C732F" w:rsidDel="00276C20" w:rsidRDefault="003234B0" w:rsidP="008C732F">
      <w:pPr>
        <w:jc w:val="both"/>
        <w:rPr>
          <w:del w:id="4796" w:author="Ram Shrestha" w:date="2014-01-04T19:38:00Z"/>
          <w:rFonts w:ascii="Cambria" w:hAnsi="Cambria"/>
          <w:noProof/>
        </w:rPr>
      </w:pPr>
      <w:del w:id="4797" w:author="Ram Shrestha" w:date="2014-01-04T19:38:00Z">
        <w:r w:rsidRPr="008C732F" w:rsidDel="00276C20">
          <w:rPr>
            <w:rFonts w:ascii="Cambria" w:hAnsi="Cambria"/>
            <w:noProof/>
          </w:rPr>
          <w:delText xml:space="preserve">Wain-Hobson, S, Sonigo, P, Danos, O, Cole, S, Alizon, M (1985) Nucleotide sequence of the AIDS virus, LAV. </w:delText>
        </w:r>
        <w:r w:rsidRPr="008C732F" w:rsidDel="00276C20">
          <w:rPr>
            <w:rFonts w:ascii="Cambria" w:hAnsi="Cambria"/>
            <w:i/>
            <w:noProof/>
          </w:rPr>
          <w:delText>Cell</w:delText>
        </w:r>
        <w:r w:rsidRPr="008C732F" w:rsidDel="00276C20">
          <w:rPr>
            <w:rFonts w:ascii="Cambria" w:hAnsi="Cambria"/>
            <w:noProof/>
          </w:rPr>
          <w:delText xml:space="preserve"> </w:delText>
        </w:r>
        <w:r w:rsidRPr="008C732F" w:rsidDel="00276C20">
          <w:rPr>
            <w:rFonts w:ascii="Cambria" w:hAnsi="Cambria"/>
            <w:b/>
            <w:noProof/>
          </w:rPr>
          <w:delText>40</w:delText>
        </w:r>
        <w:r w:rsidRPr="008C732F" w:rsidDel="00276C20">
          <w:rPr>
            <w:rFonts w:ascii="Cambria" w:hAnsi="Cambria"/>
            <w:noProof/>
          </w:rPr>
          <w:delText>: 9–17.</w:delText>
        </w:r>
      </w:del>
    </w:p>
    <w:p w:rsidR="003234B0" w:rsidRPr="008C732F" w:rsidDel="00276C20" w:rsidRDefault="003234B0" w:rsidP="008C732F">
      <w:pPr>
        <w:jc w:val="both"/>
        <w:rPr>
          <w:del w:id="4798" w:author="Ram Shrestha" w:date="2014-01-04T19:38:00Z"/>
          <w:rFonts w:ascii="Cambria" w:hAnsi="Cambria"/>
          <w:noProof/>
        </w:rPr>
      </w:pPr>
      <w:del w:id="4799" w:author="Ram Shrestha" w:date="2014-01-04T19:38:00Z">
        <w:r w:rsidRPr="008C732F" w:rsidDel="00276C20">
          <w:rPr>
            <w:rFonts w:ascii="Cambria" w:hAnsi="Cambria"/>
            <w:noProof/>
          </w:rPr>
          <w:delText xml:space="preserve">Wang, C, Mitsuya, Y, Gharizadeh, B, Ronaghi, M, Shafer, RW (2007) Characterization of mutation spectra with ultra-deep pyrosequencing: application to HIV-1 drug resistance. </w:delText>
        </w:r>
        <w:r w:rsidRPr="008C732F" w:rsidDel="00276C20">
          <w:rPr>
            <w:rFonts w:ascii="Cambria" w:hAnsi="Cambria"/>
            <w:i/>
            <w:noProof/>
          </w:rPr>
          <w:delText>Genome Res</w:delText>
        </w:r>
        <w:r w:rsidRPr="008C732F" w:rsidDel="00276C20">
          <w:rPr>
            <w:rFonts w:ascii="Cambria" w:hAnsi="Cambria"/>
            <w:noProof/>
          </w:rPr>
          <w:delText xml:space="preserve"> </w:delText>
        </w:r>
        <w:r w:rsidRPr="008C732F" w:rsidDel="00276C20">
          <w:rPr>
            <w:rFonts w:ascii="Cambria" w:hAnsi="Cambria"/>
            <w:b/>
            <w:noProof/>
          </w:rPr>
          <w:delText>17</w:delText>
        </w:r>
        <w:r w:rsidRPr="008C732F" w:rsidDel="00276C20">
          <w:rPr>
            <w:rFonts w:ascii="Cambria" w:hAnsi="Cambria"/>
            <w:noProof/>
          </w:rPr>
          <w:delText>: 1195-1201.</w:delText>
        </w:r>
      </w:del>
    </w:p>
    <w:p w:rsidR="003234B0" w:rsidRPr="008C732F" w:rsidDel="00276C20" w:rsidRDefault="003234B0" w:rsidP="008C732F">
      <w:pPr>
        <w:jc w:val="both"/>
        <w:rPr>
          <w:del w:id="4800" w:author="Ram Shrestha" w:date="2014-01-04T19:38:00Z"/>
          <w:rFonts w:ascii="Cambria" w:hAnsi="Cambria"/>
          <w:noProof/>
        </w:rPr>
      </w:pPr>
      <w:del w:id="4801" w:author="Ram Shrestha" w:date="2014-01-04T19:38:00Z">
        <w:r w:rsidRPr="008C732F" w:rsidDel="00276C20">
          <w:rPr>
            <w:rFonts w:ascii="Cambria" w:hAnsi="Cambria"/>
            <w:noProof/>
          </w:rPr>
          <w:delText xml:space="preserve">Wang, C-T, Barklis, E (1993) Assembly, processing, and infectivity of human immunodeficiency virus type 1 gag mutants. </w:delText>
        </w:r>
        <w:r w:rsidRPr="008C732F" w:rsidDel="00276C20">
          <w:rPr>
            <w:rFonts w:ascii="Cambria" w:hAnsi="Cambria"/>
            <w:i/>
            <w:noProof/>
          </w:rPr>
          <w:delText>Journal of virology</w:delText>
        </w:r>
        <w:r w:rsidRPr="008C732F" w:rsidDel="00276C20">
          <w:rPr>
            <w:rFonts w:ascii="Cambria" w:hAnsi="Cambria"/>
            <w:noProof/>
          </w:rPr>
          <w:delText xml:space="preserve"> </w:delText>
        </w:r>
        <w:r w:rsidRPr="008C732F" w:rsidDel="00276C20">
          <w:rPr>
            <w:rFonts w:ascii="Cambria" w:hAnsi="Cambria"/>
            <w:b/>
            <w:noProof/>
          </w:rPr>
          <w:delText>67</w:delText>
        </w:r>
        <w:r w:rsidRPr="008C732F" w:rsidDel="00276C20">
          <w:rPr>
            <w:rFonts w:ascii="Cambria" w:hAnsi="Cambria"/>
            <w:noProof/>
          </w:rPr>
          <w:delText>: 4264–4273.</w:delText>
        </w:r>
      </w:del>
    </w:p>
    <w:p w:rsidR="003234B0" w:rsidRPr="008C732F" w:rsidDel="00276C20" w:rsidRDefault="003234B0" w:rsidP="008C732F">
      <w:pPr>
        <w:jc w:val="both"/>
        <w:rPr>
          <w:del w:id="4802" w:author="Ram Shrestha" w:date="2014-01-04T19:38:00Z"/>
          <w:rFonts w:ascii="Cambria" w:hAnsi="Cambria"/>
          <w:noProof/>
        </w:rPr>
      </w:pPr>
      <w:del w:id="4803" w:author="Ram Shrestha" w:date="2014-01-04T19:38:00Z">
        <w:r w:rsidRPr="008C732F" w:rsidDel="00276C20">
          <w:rPr>
            <w:rFonts w:ascii="Cambria" w:hAnsi="Cambria"/>
            <w:noProof/>
          </w:rPr>
          <w:delText xml:space="preserve">Wang, R-R, Yang, L-M, Wang, Y-H, Pang, W, Tam, S-C, Tien, P, Zheng, Y-T (2009) Sifuvirtide, a potent HIV fusion inhibitor peptide. </w:delText>
        </w:r>
        <w:r w:rsidRPr="008C732F" w:rsidDel="00276C20">
          <w:rPr>
            <w:rFonts w:ascii="Cambria" w:hAnsi="Cambria"/>
            <w:i/>
            <w:noProof/>
          </w:rPr>
          <w:delText>Biochemical and Biophysical Research Communications</w:delText>
        </w:r>
        <w:r w:rsidRPr="008C732F" w:rsidDel="00276C20">
          <w:rPr>
            <w:rFonts w:ascii="Cambria" w:hAnsi="Cambria"/>
            <w:noProof/>
          </w:rPr>
          <w:delText xml:space="preserve"> </w:delText>
        </w:r>
        <w:r w:rsidRPr="008C732F" w:rsidDel="00276C20">
          <w:rPr>
            <w:rFonts w:ascii="Cambria" w:hAnsi="Cambria"/>
            <w:b/>
            <w:noProof/>
          </w:rPr>
          <w:delText>382</w:delText>
        </w:r>
        <w:r w:rsidRPr="008C732F" w:rsidDel="00276C20">
          <w:rPr>
            <w:rFonts w:ascii="Cambria" w:hAnsi="Cambria"/>
            <w:noProof/>
          </w:rPr>
          <w:delText>: 540-544.</w:delText>
        </w:r>
      </w:del>
    </w:p>
    <w:p w:rsidR="003234B0" w:rsidRPr="008C732F" w:rsidDel="00276C20" w:rsidRDefault="003234B0" w:rsidP="008C732F">
      <w:pPr>
        <w:jc w:val="both"/>
        <w:rPr>
          <w:del w:id="4804" w:author="Ram Shrestha" w:date="2014-01-04T19:38:00Z"/>
          <w:rFonts w:ascii="Cambria" w:hAnsi="Cambria"/>
          <w:noProof/>
        </w:rPr>
      </w:pPr>
      <w:del w:id="4805" w:author="Ram Shrestha" w:date="2014-01-04T19:38:00Z">
        <w:r w:rsidRPr="008C732F" w:rsidDel="00276C20">
          <w:rPr>
            <w:rFonts w:ascii="Cambria" w:hAnsi="Cambria"/>
            <w:noProof/>
          </w:rPr>
          <w:delText xml:space="preserve">Ward, JW, Grindon, AJ, Feorino, PM, Schable, C, Parvin, M, Allen, JR (1986) Laboratory and epidemiologic evaluation of an enzyme immunoassay for antibodies to HTLV-III. </w:delText>
        </w:r>
        <w:r w:rsidRPr="008C732F" w:rsidDel="00276C20">
          <w:rPr>
            <w:rFonts w:ascii="Cambria" w:hAnsi="Cambria"/>
            <w:i/>
            <w:noProof/>
          </w:rPr>
          <w:delText>JAMA</w:delText>
        </w:r>
        <w:r w:rsidRPr="008C732F" w:rsidDel="00276C20">
          <w:rPr>
            <w:rFonts w:ascii="Cambria" w:hAnsi="Cambria"/>
            <w:noProof/>
          </w:rPr>
          <w:delText xml:space="preserve"> </w:delText>
        </w:r>
        <w:r w:rsidRPr="008C732F" w:rsidDel="00276C20">
          <w:rPr>
            <w:rFonts w:ascii="Cambria" w:hAnsi="Cambria"/>
            <w:b/>
            <w:noProof/>
          </w:rPr>
          <w:delText>256</w:delText>
        </w:r>
        <w:r w:rsidRPr="008C732F" w:rsidDel="00276C20">
          <w:rPr>
            <w:rFonts w:ascii="Cambria" w:hAnsi="Cambria"/>
            <w:noProof/>
          </w:rPr>
          <w:delText>: 357-361.</w:delText>
        </w:r>
      </w:del>
    </w:p>
    <w:p w:rsidR="003234B0" w:rsidRPr="008C732F" w:rsidDel="00276C20" w:rsidRDefault="003234B0" w:rsidP="008C732F">
      <w:pPr>
        <w:jc w:val="both"/>
        <w:rPr>
          <w:del w:id="4806" w:author="Ram Shrestha" w:date="2014-01-04T19:38:00Z"/>
          <w:rFonts w:ascii="Cambria" w:hAnsi="Cambria"/>
          <w:noProof/>
        </w:rPr>
      </w:pPr>
      <w:del w:id="4807" w:author="Ram Shrestha" w:date="2014-01-04T19:38:00Z">
        <w:r w:rsidRPr="008C732F" w:rsidDel="00276C20">
          <w:rPr>
            <w:rFonts w:ascii="Cambria" w:hAnsi="Cambria"/>
            <w:noProof/>
          </w:rPr>
          <w:delText xml:space="preserve">Wasi, C, Herring, B, Raktham, S, Vanichseni, S, Mastro, TD, Young, NL, Rubsamen-Waigmann, H, von Briesen, H, Kalish, ML, Luo, CC, et al. (1995) Determination of HIV-1 subtypes in injecting drug users in Bangkok, Thailand, using peptide-binding enzyme immunoassay and heteroduplex mobility assay: evidence of increasing infection with HIV-1 subtype E. </w:delText>
        </w:r>
        <w:r w:rsidRPr="008C732F" w:rsidDel="00276C20">
          <w:rPr>
            <w:rFonts w:ascii="Cambria" w:hAnsi="Cambria"/>
            <w:i/>
            <w:noProof/>
          </w:rPr>
          <w:delText>AIDS</w:delText>
        </w:r>
        <w:r w:rsidRPr="008C732F" w:rsidDel="00276C20">
          <w:rPr>
            <w:rFonts w:ascii="Cambria" w:hAnsi="Cambria"/>
            <w:noProof/>
          </w:rPr>
          <w:delText xml:space="preserve"> </w:delText>
        </w:r>
        <w:r w:rsidRPr="008C732F" w:rsidDel="00276C20">
          <w:rPr>
            <w:rFonts w:ascii="Cambria" w:hAnsi="Cambria"/>
            <w:b/>
            <w:noProof/>
          </w:rPr>
          <w:delText>9</w:delText>
        </w:r>
        <w:r w:rsidRPr="008C732F" w:rsidDel="00276C20">
          <w:rPr>
            <w:rFonts w:ascii="Cambria" w:hAnsi="Cambria"/>
            <w:noProof/>
          </w:rPr>
          <w:delText>: 843-849.</w:delText>
        </w:r>
      </w:del>
    </w:p>
    <w:p w:rsidR="003234B0" w:rsidRPr="008C732F" w:rsidDel="00276C20" w:rsidRDefault="003234B0" w:rsidP="008C732F">
      <w:pPr>
        <w:jc w:val="both"/>
        <w:rPr>
          <w:del w:id="4808" w:author="Ram Shrestha" w:date="2014-01-04T19:38:00Z"/>
          <w:rFonts w:ascii="Cambria" w:hAnsi="Cambria"/>
          <w:noProof/>
        </w:rPr>
      </w:pPr>
      <w:del w:id="4809" w:author="Ram Shrestha" w:date="2014-01-04T19:38:00Z">
        <w:r w:rsidRPr="008C732F" w:rsidDel="00276C20">
          <w:rPr>
            <w:rFonts w:ascii="Cambria" w:hAnsi="Cambria"/>
            <w:noProof/>
          </w:rPr>
          <w:delText xml:space="preserve">Weinberg, JL, Kovarik, CL (2010) The WHO Clinical Staging System for HIV/AIDS. </w:delText>
        </w:r>
        <w:r w:rsidRPr="008C732F" w:rsidDel="00276C20">
          <w:rPr>
            <w:rFonts w:ascii="Cambria" w:hAnsi="Cambria"/>
            <w:i/>
            <w:noProof/>
          </w:rPr>
          <w:delText>Virtual Mentor</w:delText>
        </w:r>
        <w:r w:rsidRPr="008C732F" w:rsidDel="00276C20">
          <w:rPr>
            <w:rFonts w:ascii="Cambria" w:hAnsi="Cambria"/>
            <w:noProof/>
          </w:rPr>
          <w:delText xml:space="preserve"> </w:delText>
        </w:r>
        <w:r w:rsidRPr="008C732F" w:rsidDel="00276C20">
          <w:rPr>
            <w:rFonts w:ascii="Cambria" w:hAnsi="Cambria"/>
            <w:b/>
            <w:noProof/>
          </w:rPr>
          <w:delText>12</w:delText>
        </w:r>
        <w:r w:rsidRPr="008C732F" w:rsidDel="00276C20">
          <w:rPr>
            <w:rFonts w:ascii="Cambria" w:hAnsi="Cambria"/>
            <w:noProof/>
          </w:rPr>
          <w:delText>: 202-206.</w:delText>
        </w:r>
      </w:del>
    </w:p>
    <w:p w:rsidR="003234B0" w:rsidRPr="008C732F" w:rsidDel="00276C20" w:rsidRDefault="003234B0" w:rsidP="008C732F">
      <w:pPr>
        <w:jc w:val="both"/>
        <w:rPr>
          <w:del w:id="4810" w:author="Ram Shrestha" w:date="2014-01-04T19:38:00Z"/>
          <w:rFonts w:ascii="Cambria" w:hAnsi="Cambria"/>
          <w:noProof/>
        </w:rPr>
      </w:pPr>
      <w:del w:id="4811" w:author="Ram Shrestha" w:date="2014-01-04T19:38:00Z">
        <w:r w:rsidRPr="008C732F" w:rsidDel="00276C20">
          <w:rPr>
            <w:rFonts w:ascii="Cambria" w:hAnsi="Cambria"/>
            <w:noProof/>
          </w:rPr>
          <w:delText xml:space="preserve">Westby, M, van der Ryst, E (2005) CCR5 antagonists: host-targeted antivirals for the treatment of HIV infection. </w:delText>
        </w:r>
        <w:r w:rsidRPr="008C732F" w:rsidDel="00276C20">
          <w:rPr>
            <w:rFonts w:ascii="Cambria" w:hAnsi="Cambria"/>
            <w:i/>
            <w:noProof/>
          </w:rPr>
          <w:delText>Antivir Chem Chemother</w:delText>
        </w:r>
        <w:r w:rsidRPr="008C732F" w:rsidDel="00276C20">
          <w:rPr>
            <w:rFonts w:ascii="Cambria" w:hAnsi="Cambria"/>
            <w:noProof/>
          </w:rPr>
          <w:delText xml:space="preserve"> </w:delText>
        </w:r>
        <w:r w:rsidRPr="008C732F" w:rsidDel="00276C20">
          <w:rPr>
            <w:rFonts w:ascii="Cambria" w:hAnsi="Cambria"/>
            <w:b/>
            <w:noProof/>
          </w:rPr>
          <w:delText>16</w:delText>
        </w:r>
        <w:r w:rsidRPr="008C732F" w:rsidDel="00276C20">
          <w:rPr>
            <w:rFonts w:ascii="Cambria" w:hAnsi="Cambria"/>
            <w:noProof/>
          </w:rPr>
          <w:delText>: 339-354.</w:delText>
        </w:r>
      </w:del>
    </w:p>
    <w:p w:rsidR="003234B0" w:rsidRPr="008C732F" w:rsidDel="00276C20" w:rsidRDefault="003234B0" w:rsidP="008C732F">
      <w:pPr>
        <w:jc w:val="both"/>
        <w:rPr>
          <w:del w:id="4812" w:author="Ram Shrestha" w:date="2014-01-04T19:38:00Z"/>
          <w:rFonts w:ascii="Cambria" w:hAnsi="Cambria"/>
          <w:noProof/>
        </w:rPr>
      </w:pPr>
      <w:del w:id="4813" w:author="Ram Shrestha" w:date="2014-01-04T19:38:00Z">
        <w:r w:rsidRPr="008C732F" w:rsidDel="00276C20">
          <w:rPr>
            <w:rFonts w:ascii="Cambria" w:hAnsi="Cambria"/>
            <w:noProof/>
          </w:rPr>
          <w:delText xml:space="preserve">Wiegers, K, Rutter, G, Kottler, H, Tessmer, U, Hohenberg, H, Krausslich, HG (1998) Sequential steps in human immunodeficiency virus particle maturation revealed by alterations of individual Gag polyprotein cleavage sites. </w:delText>
        </w:r>
        <w:r w:rsidRPr="008C732F" w:rsidDel="00276C20">
          <w:rPr>
            <w:rFonts w:ascii="Cambria" w:hAnsi="Cambria"/>
            <w:i/>
            <w:noProof/>
          </w:rPr>
          <w:delText>J Virol</w:delText>
        </w:r>
        <w:r w:rsidRPr="008C732F" w:rsidDel="00276C20">
          <w:rPr>
            <w:rFonts w:ascii="Cambria" w:hAnsi="Cambria"/>
            <w:noProof/>
          </w:rPr>
          <w:delText xml:space="preserve"> </w:delText>
        </w:r>
        <w:r w:rsidRPr="008C732F" w:rsidDel="00276C20">
          <w:rPr>
            <w:rFonts w:ascii="Cambria" w:hAnsi="Cambria"/>
            <w:b/>
            <w:noProof/>
          </w:rPr>
          <w:delText>72</w:delText>
        </w:r>
        <w:r w:rsidRPr="008C732F" w:rsidDel="00276C20">
          <w:rPr>
            <w:rFonts w:ascii="Cambria" w:hAnsi="Cambria"/>
            <w:noProof/>
          </w:rPr>
          <w:delText>: 2846-2854.</w:delText>
        </w:r>
      </w:del>
    </w:p>
    <w:p w:rsidR="003234B0" w:rsidRPr="008C732F" w:rsidDel="00276C20" w:rsidRDefault="003234B0" w:rsidP="008C732F">
      <w:pPr>
        <w:jc w:val="both"/>
        <w:rPr>
          <w:del w:id="4814" w:author="Ram Shrestha" w:date="2014-01-04T19:38:00Z"/>
          <w:rFonts w:ascii="Cambria" w:hAnsi="Cambria"/>
          <w:noProof/>
        </w:rPr>
      </w:pPr>
      <w:del w:id="4815" w:author="Ram Shrestha" w:date="2014-01-04T19:38:00Z">
        <w:r w:rsidRPr="008C732F" w:rsidDel="00276C20">
          <w:rPr>
            <w:rFonts w:ascii="Cambria" w:hAnsi="Cambria"/>
            <w:noProof/>
          </w:rPr>
          <w:delText xml:space="preserve">Wild, C, Greenwell, T, Matthews, T (1993) A synthetic peptide from HIV-1 gp41 is a potent inhibitor of virus-mediated cell-cell fusion. </w:delText>
        </w:r>
        <w:r w:rsidRPr="008C732F" w:rsidDel="00276C20">
          <w:rPr>
            <w:rFonts w:ascii="Cambria" w:hAnsi="Cambria"/>
            <w:i/>
            <w:noProof/>
          </w:rPr>
          <w:delText>AIDS research and human retroviruses</w:delText>
        </w:r>
        <w:r w:rsidRPr="008C732F" w:rsidDel="00276C20">
          <w:rPr>
            <w:rFonts w:ascii="Cambria" w:hAnsi="Cambria"/>
            <w:noProof/>
          </w:rPr>
          <w:delText xml:space="preserve"> </w:delText>
        </w:r>
        <w:r w:rsidRPr="008C732F" w:rsidDel="00276C20">
          <w:rPr>
            <w:rFonts w:ascii="Cambria" w:hAnsi="Cambria"/>
            <w:b/>
            <w:noProof/>
          </w:rPr>
          <w:delText>9</w:delText>
        </w:r>
        <w:r w:rsidRPr="008C732F" w:rsidDel="00276C20">
          <w:rPr>
            <w:rFonts w:ascii="Cambria" w:hAnsi="Cambria"/>
            <w:noProof/>
          </w:rPr>
          <w:delText>: 1051-1053.</w:delText>
        </w:r>
      </w:del>
    </w:p>
    <w:p w:rsidR="003234B0" w:rsidRPr="008C732F" w:rsidDel="00276C20" w:rsidRDefault="003234B0" w:rsidP="008C732F">
      <w:pPr>
        <w:jc w:val="both"/>
        <w:rPr>
          <w:del w:id="4816" w:author="Ram Shrestha" w:date="2014-01-04T19:38:00Z"/>
          <w:rFonts w:ascii="Cambria" w:hAnsi="Cambria"/>
          <w:noProof/>
        </w:rPr>
      </w:pPr>
      <w:del w:id="4817" w:author="Ram Shrestha" w:date="2014-01-04T19:38:00Z">
        <w:r w:rsidRPr="008C732F" w:rsidDel="00276C20">
          <w:rPr>
            <w:rFonts w:ascii="Cambria" w:hAnsi="Cambria"/>
            <w:noProof/>
          </w:rPr>
          <w:delText xml:space="preserve">Willey, RL, Maldarelli, F, Martin, MA, Strebel, K (1992) Human immunodeficiency virus type 1 Vpu protein induces rapid degradation of CD4. </w:delText>
        </w:r>
        <w:r w:rsidRPr="008C732F" w:rsidDel="00276C20">
          <w:rPr>
            <w:rFonts w:ascii="Cambria" w:hAnsi="Cambria"/>
            <w:i/>
            <w:noProof/>
          </w:rPr>
          <w:delText>Journal of Virology</w:delText>
        </w:r>
        <w:r w:rsidRPr="008C732F" w:rsidDel="00276C20">
          <w:rPr>
            <w:rFonts w:ascii="Cambria" w:hAnsi="Cambria"/>
            <w:noProof/>
          </w:rPr>
          <w:delText xml:space="preserve"> </w:delText>
        </w:r>
        <w:r w:rsidRPr="008C732F" w:rsidDel="00276C20">
          <w:rPr>
            <w:rFonts w:ascii="Cambria" w:hAnsi="Cambria"/>
            <w:b/>
            <w:noProof/>
          </w:rPr>
          <w:delText>66</w:delText>
        </w:r>
        <w:r w:rsidRPr="008C732F" w:rsidDel="00276C20">
          <w:rPr>
            <w:rFonts w:ascii="Cambria" w:hAnsi="Cambria"/>
            <w:noProof/>
          </w:rPr>
          <w:delText>: 7193-7200.</w:delText>
        </w:r>
      </w:del>
    </w:p>
    <w:p w:rsidR="003234B0" w:rsidRPr="008C732F" w:rsidDel="00276C20" w:rsidRDefault="003234B0" w:rsidP="008C732F">
      <w:pPr>
        <w:jc w:val="both"/>
        <w:rPr>
          <w:del w:id="4818" w:author="Ram Shrestha" w:date="2014-01-04T19:38:00Z"/>
          <w:rFonts w:ascii="Cambria" w:hAnsi="Cambria"/>
          <w:noProof/>
        </w:rPr>
      </w:pPr>
      <w:del w:id="4819" w:author="Ram Shrestha" w:date="2014-01-04T19:38:00Z">
        <w:r w:rsidRPr="008C732F" w:rsidDel="00276C20">
          <w:rPr>
            <w:rFonts w:ascii="Cambria" w:hAnsi="Cambria"/>
            <w:noProof/>
          </w:rPr>
          <w:delText xml:space="preserve">Wofsy, C, Hauer, L, Michaelis, B, Cohen, J, Padian, N, Evans, L, Levy, J (1986) Isolation of AIDS-associated retrovirus from genital secretions of women with antibodies to the virus. </w:delText>
        </w:r>
        <w:r w:rsidRPr="008C732F" w:rsidDel="00276C20">
          <w:rPr>
            <w:rFonts w:ascii="Cambria" w:hAnsi="Cambria"/>
            <w:i/>
            <w:noProof/>
          </w:rPr>
          <w:delText>The Lancet</w:delText>
        </w:r>
        <w:r w:rsidRPr="008C732F" w:rsidDel="00276C20">
          <w:rPr>
            <w:rFonts w:ascii="Cambria" w:hAnsi="Cambria"/>
            <w:noProof/>
          </w:rPr>
          <w:delText xml:space="preserve"> </w:delText>
        </w:r>
        <w:r w:rsidRPr="008C732F" w:rsidDel="00276C20">
          <w:rPr>
            <w:rFonts w:ascii="Cambria" w:hAnsi="Cambria"/>
            <w:b/>
            <w:noProof/>
          </w:rPr>
          <w:delText>327</w:delText>
        </w:r>
        <w:r w:rsidRPr="008C732F" w:rsidDel="00276C20">
          <w:rPr>
            <w:rFonts w:ascii="Cambria" w:hAnsi="Cambria"/>
            <w:noProof/>
          </w:rPr>
          <w:delText>: 527–529.</w:delText>
        </w:r>
      </w:del>
    </w:p>
    <w:p w:rsidR="003234B0" w:rsidRPr="008C732F" w:rsidDel="00276C20" w:rsidRDefault="003234B0" w:rsidP="008C732F">
      <w:pPr>
        <w:jc w:val="both"/>
        <w:rPr>
          <w:del w:id="4820" w:author="Ram Shrestha" w:date="2014-01-04T19:38:00Z"/>
          <w:rFonts w:ascii="Cambria" w:hAnsi="Cambria"/>
          <w:noProof/>
        </w:rPr>
      </w:pPr>
      <w:del w:id="4821" w:author="Ram Shrestha" w:date="2014-01-04T19:38:00Z">
        <w:r w:rsidRPr="008C732F" w:rsidDel="00276C20">
          <w:rPr>
            <w:rFonts w:ascii="Cambria" w:hAnsi="Cambria"/>
            <w:noProof/>
          </w:rPr>
          <w:delText xml:space="preserve">Woods, CK, Brumme, CJ, Liu, TF, Chui, CK, Chu, AL, Wynhoven, B, Hall, TA, Trevino, C, Shafer, RW, Harrigan, PR (2012) Automating HIV drug resistance genotyping with RECall, a freely accessible sequence analysis tool. </w:delText>
        </w:r>
        <w:r w:rsidRPr="008C732F" w:rsidDel="00276C20">
          <w:rPr>
            <w:rFonts w:ascii="Cambria" w:hAnsi="Cambria"/>
            <w:i/>
            <w:noProof/>
          </w:rPr>
          <w:delText>J Clin Microbiol</w:delText>
        </w:r>
        <w:r w:rsidRPr="008C732F" w:rsidDel="00276C20">
          <w:rPr>
            <w:rFonts w:ascii="Cambria" w:hAnsi="Cambria"/>
            <w:noProof/>
          </w:rPr>
          <w:delText xml:space="preserve"> </w:delText>
        </w:r>
        <w:r w:rsidRPr="008C732F" w:rsidDel="00276C20">
          <w:rPr>
            <w:rFonts w:ascii="Cambria" w:hAnsi="Cambria"/>
            <w:b/>
            <w:noProof/>
          </w:rPr>
          <w:delText>50</w:delText>
        </w:r>
        <w:r w:rsidRPr="008C732F" w:rsidDel="00276C20">
          <w:rPr>
            <w:rFonts w:ascii="Cambria" w:hAnsi="Cambria"/>
            <w:noProof/>
          </w:rPr>
          <w:delText>: 1936-1942.</w:delText>
        </w:r>
      </w:del>
    </w:p>
    <w:p w:rsidR="003234B0" w:rsidRPr="008C732F" w:rsidDel="00276C20" w:rsidRDefault="003234B0" w:rsidP="008C732F">
      <w:pPr>
        <w:jc w:val="both"/>
        <w:rPr>
          <w:del w:id="4822" w:author="Ram Shrestha" w:date="2014-01-04T19:38:00Z"/>
          <w:rFonts w:ascii="Cambria" w:hAnsi="Cambria"/>
          <w:noProof/>
        </w:rPr>
      </w:pPr>
      <w:del w:id="4823" w:author="Ram Shrestha" w:date="2014-01-04T19:38:00Z">
        <w:r w:rsidRPr="008C732F" w:rsidDel="00276C20">
          <w:rPr>
            <w:rFonts w:ascii="Cambria" w:hAnsi="Cambria"/>
            <w:noProof/>
          </w:rPr>
          <w:delText xml:space="preserve">Worobey, M, Gemmel, M, Teuwen, DE, Haselkorn, T, Kunstman, K, Bunce, M, Muyembe, JJ, Kabongo, JM, Kalengayi, RM, Van Marck, E, Gilbert, MT, Wolinsky, SM (2008) Direct evidence of extensive diversity of HIV-1 in Kinshasa by 1960. </w:delText>
        </w:r>
        <w:r w:rsidRPr="008C732F" w:rsidDel="00276C20">
          <w:rPr>
            <w:rFonts w:ascii="Cambria" w:hAnsi="Cambria"/>
            <w:i/>
            <w:noProof/>
          </w:rPr>
          <w:delText>Nature</w:delText>
        </w:r>
        <w:r w:rsidRPr="008C732F" w:rsidDel="00276C20">
          <w:rPr>
            <w:rFonts w:ascii="Cambria" w:hAnsi="Cambria"/>
            <w:noProof/>
          </w:rPr>
          <w:delText xml:space="preserve"> </w:delText>
        </w:r>
        <w:r w:rsidRPr="008C732F" w:rsidDel="00276C20">
          <w:rPr>
            <w:rFonts w:ascii="Cambria" w:hAnsi="Cambria"/>
            <w:b/>
            <w:noProof/>
          </w:rPr>
          <w:delText>455</w:delText>
        </w:r>
        <w:r w:rsidRPr="008C732F" w:rsidDel="00276C20">
          <w:rPr>
            <w:rFonts w:ascii="Cambria" w:hAnsi="Cambria"/>
            <w:noProof/>
          </w:rPr>
          <w:delText>: 661-664.</w:delText>
        </w:r>
      </w:del>
    </w:p>
    <w:p w:rsidR="003234B0" w:rsidRPr="008C732F" w:rsidDel="00276C20" w:rsidRDefault="003234B0" w:rsidP="008C732F">
      <w:pPr>
        <w:jc w:val="both"/>
        <w:rPr>
          <w:del w:id="4824" w:author="Ram Shrestha" w:date="2014-01-04T19:38:00Z"/>
          <w:rFonts w:ascii="Cambria" w:hAnsi="Cambria"/>
          <w:noProof/>
        </w:rPr>
      </w:pPr>
      <w:del w:id="4825" w:author="Ram Shrestha" w:date="2014-01-04T19:38:00Z">
        <w:r w:rsidRPr="008C732F" w:rsidDel="00276C20">
          <w:rPr>
            <w:rFonts w:ascii="Cambria" w:hAnsi="Cambria"/>
            <w:noProof/>
          </w:rPr>
          <w:delText xml:space="preserve">Wu, L, Gerard, NP, Wyatt, R, Choe, H, Parolin, C, Ruffing, N, Borsetti, A, Cardoso, AA, Desjardin, E, Newman, W, Gerard, C, Sodroski, J (1996) CD4-induced interaction of primary HIV-1 gp120 glycoproteins with the chemokine receptor CCR-5. </w:delText>
        </w:r>
        <w:r w:rsidRPr="008C732F" w:rsidDel="00276C20">
          <w:rPr>
            <w:rFonts w:ascii="Cambria" w:hAnsi="Cambria"/>
            <w:i/>
            <w:noProof/>
          </w:rPr>
          <w:delText>Nature</w:delText>
        </w:r>
        <w:r w:rsidRPr="008C732F" w:rsidDel="00276C20">
          <w:rPr>
            <w:rFonts w:ascii="Cambria" w:hAnsi="Cambria"/>
            <w:noProof/>
          </w:rPr>
          <w:delText xml:space="preserve"> </w:delText>
        </w:r>
        <w:r w:rsidRPr="008C732F" w:rsidDel="00276C20">
          <w:rPr>
            <w:rFonts w:ascii="Cambria" w:hAnsi="Cambria"/>
            <w:b/>
            <w:noProof/>
          </w:rPr>
          <w:delText>384</w:delText>
        </w:r>
        <w:r w:rsidRPr="008C732F" w:rsidDel="00276C20">
          <w:rPr>
            <w:rFonts w:ascii="Cambria" w:hAnsi="Cambria"/>
            <w:noProof/>
          </w:rPr>
          <w:delText>: 179-183.</w:delText>
        </w:r>
      </w:del>
    </w:p>
    <w:p w:rsidR="003234B0" w:rsidRPr="008C732F" w:rsidDel="00276C20" w:rsidRDefault="003234B0" w:rsidP="008C732F">
      <w:pPr>
        <w:jc w:val="both"/>
        <w:rPr>
          <w:del w:id="4826" w:author="Ram Shrestha" w:date="2014-01-04T19:38:00Z"/>
          <w:rFonts w:ascii="Cambria" w:hAnsi="Cambria"/>
          <w:noProof/>
        </w:rPr>
      </w:pPr>
      <w:del w:id="4827" w:author="Ram Shrestha" w:date="2014-01-04T19:38:00Z">
        <w:r w:rsidRPr="008C732F" w:rsidDel="00276C20">
          <w:rPr>
            <w:rFonts w:ascii="Cambria" w:hAnsi="Cambria"/>
            <w:noProof/>
          </w:rPr>
          <w:delText xml:space="preserve">Wu, L, LaRosa, G, Kassam, N, Gordon, CJ, Heath, H, Ruffing, N, Chen, H, Humblias, J, Samson, M, Parmentier, M, Moore, JP, Mackay, CR (1997) Interaction of Chemokine Receptor CCR5 with its Ligands: Multiple Domains for HIV-1 gp120 Binding and a Single Domain for Chemokine Binding. </w:delText>
        </w:r>
        <w:r w:rsidRPr="008C732F" w:rsidDel="00276C20">
          <w:rPr>
            <w:rFonts w:ascii="Cambria" w:hAnsi="Cambria"/>
            <w:i/>
            <w:noProof/>
          </w:rPr>
          <w:delText>The Journal of Experimental Medicine</w:delText>
        </w:r>
        <w:r w:rsidRPr="008C732F" w:rsidDel="00276C20">
          <w:rPr>
            <w:rFonts w:ascii="Cambria" w:hAnsi="Cambria"/>
            <w:noProof/>
          </w:rPr>
          <w:delText xml:space="preserve"> </w:delText>
        </w:r>
        <w:r w:rsidRPr="008C732F" w:rsidDel="00276C20">
          <w:rPr>
            <w:rFonts w:ascii="Cambria" w:hAnsi="Cambria"/>
            <w:b/>
            <w:noProof/>
          </w:rPr>
          <w:delText>186</w:delText>
        </w:r>
        <w:r w:rsidRPr="008C732F" w:rsidDel="00276C20">
          <w:rPr>
            <w:rFonts w:ascii="Cambria" w:hAnsi="Cambria"/>
            <w:noProof/>
          </w:rPr>
          <w:delText>: 1373-1381.</w:delText>
        </w:r>
      </w:del>
    </w:p>
    <w:p w:rsidR="003234B0" w:rsidRPr="008C732F" w:rsidDel="00276C20" w:rsidRDefault="003234B0" w:rsidP="008C732F">
      <w:pPr>
        <w:jc w:val="both"/>
        <w:rPr>
          <w:del w:id="4828" w:author="Ram Shrestha" w:date="2014-01-04T19:38:00Z"/>
          <w:rFonts w:ascii="Cambria" w:hAnsi="Cambria"/>
          <w:noProof/>
        </w:rPr>
      </w:pPr>
      <w:del w:id="4829" w:author="Ram Shrestha" w:date="2014-01-04T19:38:00Z">
        <w:r w:rsidRPr="008C732F" w:rsidDel="00276C20">
          <w:rPr>
            <w:rFonts w:ascii="Cambria" w:hAnsi="Cambria"/>
            <w:noProof/>
          </w:rPr>
          <w:delText xml:space="preserve">Yang, YL, Wang, G, Dorman, K, Kaplan, AH (1996) Long polymerase chain reaction amplification of heterogeneous HIV type 1 templates produces recombination at a relatively high frequency. </w:delText>
        </w:r>
        <w:r w:rsidRPr="008C732F" w:rsidDel="00276C20">
          <w:rPr>
            <w:rFonts w:ascii="Cambria" w:hAnsi="Cambria"/>
            <w:i/>
            <w:noProof/>
          </w:rPr>
          <w:delText>AIDS Res Hum Retroviruses</w:delText>
        </w:r>
        <w:r w:rsidRPr="008C732F" w:rsidDel="00276C20">
          <w:rPr>
            <w:rFonts w:ascii="Cambria" w:hAnsi="Cambria"/>
            <w:noProof/>
          </w:rPr>
          <w:delText xml:space="preserve"> </w:delText>
        </w:r>
        <w:r w:rsidRPr="008C732F" w:rsidDel="00276C20">
          <w:rPr>
            <w:rFonts w:ascii="Cambria" w:hAnsi="Cambria"/>
            <w:b/>
            <w:noProof/>
          </w:rPr>
          <w:delText>12</w:delText>
        </w:r>
        <w:r w:rsidRPr="008C732F" w:rsidDel="00276C20">
          <w:rPr>
            <w:rFonts w:ascii="Cambria" w:hAnsi="Cambria"/>
            <w:noProof/>
          </w:rPr>
          <w:delText>: 303-306.</w:delText>
        </w:r>
      </w:del>
    </w:p>
    <w:p w:rsidR="003234B0" w:rsidRPr="008C732F" w:rsidDel="00276C20" w:rsidRDefault="003234B0" w:rsidP="008C732F">
      <w:pPr>
        <w:jc w:val="both"/>
        <w:rPr>
          <w:del w:id="4830" w:author="Ram Shrestha" w:date="2014-01-04T19:38:00Z"/>
          <w:rFonts w:ascii="Cambria" w:hAnsi="Cambria"/>
          <w:noProof/>
        </w:rPr>
      </w:pPr>
      <w:del w:id="4831" w:author="Ram Shrestha" w:date="2014-01-04T19:38:00Z">
        <w:r w:rsidRPr="008C732F" w:rsidDel="00276C20">
          <w:rPr>
            <w:rFonts w:ascii="Cambria" w:hAnsi="Cambria"/>
            <w:noProof/>
          </w:rPr>
          <w:delText xml:space="preserve">Zhang, Y, Qian, H, Love, Z, Barklis, E (1998) Analysis of the Assembly Function of the Human Immunodeficiency Virus Type 1 Gag Protein Nucleocapsid Domain. </w:delText>
        </w:r>
        <w:r w:rsidRPr="008C732F" w:rsidDel="00276C20">
          <w:rPr>
            <w:rFonts w:ascii="Cambria" w:hAnsi="Cambria"/>
            <w:i/>
            <w:noProof/>
          </w:rPr>
          <w:delText>Journal of Virology</w:delText>
        </w:r>
        <w:r w:rsidRPr="008C732F" w:rsidDel="00276C20">
          <w:rPr>
            <w:rFonts w:ascii="Cambria" w:hAnsi="Cambria"/>
            <w:noProof/>
          </w:rPr>
          <w:delText xml:space="preserve"> </w:delText>
        </w:r>
        <w:r w:rsidRPr="008C732F" w:rsidDel="00276C20">
          <w:rPr>
            <w:rFonts w:ascii="Cambria" w:hAnsi="Cambria"/>
            <w:b/>
            <w:noProof/>
          </w:rPr>
          <w:delText>72</w:delText>
        </w:r>
        <w:r w:rsidRPr="008C732F" w:rsidDel="00276C20">
          <w:rPr>
            <w:rFonts w:ascii="Cambria" w:hAnsi="Cambria"/>
            <w:noProof/>
          </w:rPr>
          <w:delText>: 1782-1789.</w:delText>
        </w:r>
      </w:del>
    </w:p>
    <w:p w:rsidR="003234B0" w:rsidRPr="008C732F" w:rsidDel="00276C20" w:rsidRDefault="003234B0" w:rsidP="008C732F">
      <w:pPr>
        <w:jc w:val="both"/>
        <w:rPr>
          <w:del w:id="4832" w:author="Ram Shrestha" w:date="2014-01-04T19:38:00Z"/>
          <w:rFonts w:ascii="Cambria" w:hAnsi="Cambria"/>
          <w:noProof/>
        </w:rPr>
      </w:pPr>
      <w:del w:id="4833" w:author="Ram Shrestha" w:date="2014-01-04T19:38:00Z">
        <w:r w:rsidRPr="008C732F" w:rsidDel="00276C20">
          <w:rPr>
            <w:rFonts w:ascii="Cambria" w:hAnsi="Cambria"/>
            <w:noProof/>
          </w:rPr>
          <w:delText xml:space="preserve">Zhou, W, Resh, MD (1996) Differential membrane binding of the human immunodeficiency virus type 1 matrix protein. </w:delText>
        </w:r>
        <w:r w:rsidRPr="008C732F" w:rsidDel="00276C20">
          <w:rPr>
            <w:rFonts w:ascii="Cambria" w:hAnsi="Cambria"/>
            <w:i/>
            <w:noProof/>
          </w:rPr>
          <w:delText>J Virol</w:delText>
        </w:r>
        <w:r w:rsidRPr="008C732F" w:rsidDel="00276C20">
          <w:rPr>
            <w:rFonts w:ascii="Cambria" w:hAnsi="Cambria"/>
            <w:noProof/>
          </w:rPr>
          <w:delText xml:space="preserve"> </w:delText>
        </w:r>
        <w:r w:rsidRPr="008C732F" w:rsidDel="00276C20">
          <w:rPr>
            <w:rFonts w:ascii="Cambria" w:hAnsi="Cambria"/>
            <w:b/>
            <w:noProof/>
          </w:rPr>
          <w:delText>70</w:delText>
        </w:r>
        <w:r w:rsidRPr="008C732F" w:rsidDel="00276C20">
          <w:rPr>
            <w:rFonts w:ascii="Cambria" w:hAnsi="Cambria"/>
            <w:noProof/>
          </w:rPr>
          <w:delText>: 8540-8548.</w:delText>
        </w:r>
      </w:del>
    </w:p>
    <w:p w:rsidR="003234B0" w:rsidRPr="008C732F" w:rsidDel="00276C20" w:rsidRDefault="003234B0" w:rsidP="008C732F">
      <w:pPr>
        <w:jc w:val="both"/>
        <w:rPr>
          <w:del w:id="4834" w:author="Ram Shrestha" w:date="2014-01-04T19:38:00Z"/>
          <w:rFonts w:ascii="Cambria" w:hAnsi="Cambria"/>
          <w:noProof/>
        </w:rPr>
      </w:pPr>
      <w:del w:id="4835" w:author="Ram Shrestha" w:date="2014-01-04T19:38:00Z">
        <w:r w:rsidRPr="008C732F" w:rsidDel="00276C20">
          <w:rPr>
            <w:rFonts w:ascii="Cambria" w:hAnsi="Cambria"/>
            <w:noProof/>
          </w:rPr>
          <w:delText xml:space="preserve">Zhu, T, Korber, BT, Nahmias, AJ, Hooper, E, Sharp, PM, Ho, DD (1998) An African HIV-1 sequence from 1959 and implications for the origin of the epidemic. </w:delText>
        </w:r>
        <w:r w:rsidRPr="008C732F" w:rsidDel="00276C20">
          <w:rPr>
            <w:rFonts w:ascii="Cambria" w:hAnsi="Cambria"/>
            <w:i/>
            <w:noProof/>
          </w:rPr>
          <w:delText>Nature</w:delText>
        </w:r>
        <w:r w:rsidRPr="008C732F" w:rsidDel="00276C20">
          <w:rPr>
            <w:rFonts w:ascii="Cambria" w:hAnsi="Cambria"/>
            <w:noProof/>
          </w:rPr>
          <w:delText xml:space="preserve"> </w:delText>
        </w:r>
        <w:r w:rsidRPr="008C732F" w:rsidDel="00276C20">
          <w:rPr>
            <w:rFonts w:ascii="Cambria" w:hAnsi="Cambria"/>
            <w:b/>
            <w:noProof/>
          </w:rPr>
          <w:delText>391</w:delText>
        </w:r>
        <w:r w:rsidRPr="008C732F" w:rsidDel="00276C20">
          <w:rPr>
            <w:rFonts w:ascii="Cambria" w:hAnsi="Cambria"/>
            <w:noProof/>
          </w:rPr>
          <w:delText>: 594-597.</w:delText>
        </w:r>
      </w:del>
    </w:p>
    <w:p w:rsidR="003234B0" w:rsidRPr="008C732F" w:rsidDel="00276C20" w:rsidRDefault="003234B0" w:rsidP="008C732F">
      <w:pPr>
        <w:jc w:val="both"/>
        <w:rPr>
          <w:del w:id="4836" w:author="Ram Shrestha" w:date="2014-01-04T19:38:00Z"/>
          <w:rFonts w:ascii="Cambria" w:hAnsi="Cambria"/>
          <w:noProof/>
        </w:rPr>
      </w:pPr>
      <w:del w:id="4837" w:author="Ram Shrestha" w:date="2014-01-04T19:38:00Z">
        <w:r w:rsidRPr="008C732F" w:rsidDel="00276C20">
          <w:rPr>
            <w:rFonts w:ascii="Cambria" w:hAnsi="Cambria"/>
            <w:noProof/>
          </w:rPr>
          <w:delText xml:space="preserve">Ziegler, J, Johnson, R, Cooper, D, Gold, J (1985) Postnatal transmission of AIDS-associated retrovirus from mother to infant. </w:delText>
        </w:r>
        <w:r w:rsidRPr="008C732F" w:rsidDel="00276C20">
          <w:rPr>
            <w:rFonts w:ascii="Cambria" w:hAnsi="Cambria"/>
            <w:i/>
            <w:noProof/>
          </w:rPr>
          <w:delText>The Lancet</w:delText>
        </w:r>
        <w:r w:rsidRPr="008C732F" w:rsidDel="00276C20">
          <w:rPr>
            <w:rFonts w:ascii="Cambria" w:hAnsi="Cambria"/>
            <w:noProof/>
          </w:rPr>
          <w:delText xml:space="preserve"> </w:delText>
        </w:r>
        <w:r w:rsidRPr="008C732F" w:rsidDel="00276C20">
          <w:rPr>
            <w:rFonts w:ascii="Cambria" w:hAnsi="Cambria"/>
            <w:b/>
            <w:noProof/>
          </w:rPr>
          <w:delText>325</w:delText>
        </w:r>
        <w:r w:rsidRPr="008C732F" w:rsidDel="00276C20">
          <w:rPr>
            <w:rFonts w:ascii="Cambria" w:hAnsi="Cambria"/>
            <w:noProof/>
          </w:rPr>
          <w:delText>: 896–898.</w:delText>
        </w:r>
      </w:del>
    </w:p>
    <w:p w:rsidR="003234B0" w:rsidRPr="008C732F" w:rsidDel="00276C20" w:rsidRDefault="003234B0" w:rsidP="008C732F">
      <w:pPr>
        <w:jc w:val="both"/>
        <w:rPr>
          <w:del w:id="4838" w:author="Ram Shrestha" w:date="2014-01-04T19:38:00Z"/>
          <w:rFonts w:ascii="Cambria" w:hAnsi="Cambria"/>
          <w:noProof/>
        </w:rPr>
      </w:pPr>
      <w:del w:id="4839" w:author="Ram Shrestha" w:date="2014-01-04T19:38:00Z">
        <w:r w:rsidRPr="008C732F" w:rsidDel="00276C20">
          <w:rPr>
            <w:rFonts w:ascii="Cambria" w:hAnsi="Cambria"/>
            <w:noProof/>
          </w:rPr>
          <w:delText xml:space="preserve">Zolopa, AR, Shafer, RW, Warford, A, Montoya, JG, Hsu, P, Katzenstein, D, Merigan, TC, Efron, B (1999) HIV-1 genotypic resistance patterns predict response to saquinavir-ritonavir therapy in patients in whom previous protease inhibitor therapy had failed. </w:delText>
        </w:r>
        <w:r w:rsidRPr="008C732F" w:rsidDel="00276C20">
          <w:rPr>
            <w:rFonts w:ascii="Cambria" w:hAnsi="Cambria"/>
            <w:i/>
            <w:noProof/>
          </w:rPr>
          <w:delText>Ann Intern Med</w:delText>
        </w:r>
        <w:r w:rsidRPr="008C732F" w:rsidDel="00276C20">
          <w:rPr>
            <w:rFonts w:ascii="Cambria" w:hAnsi="Cambria"/>
            <w:noProof/>
          </w:rPr>
          <w:delText xml:space="preserve"> </w:delText>
        </w:r>
        <w:r w:rsidRPr="008C732F" w:rsidDel="00276C20">
          <w:rPr>
            <w:rFonts w:ascii="Cambria" w:hAnsi="Cambria"/>
            <w:b/>
            <w:noProof/>
          </w:rPr>
          <w:delText>131</w:delText>
        </w:r>
        <w:r w:rsidRPr="008C732F" w:rsidDel="00276C20">
          <w:rPr>
            <w:rFonts w:ascii="Cambria" w:hAnsi="Cambria"/>
            <w:noProof/>
          </w:rPr>
          <w:delText>: 813-821.</w:delText>
        </w:r>
      </w:del>
    </w:p>
    <w:p w:rsidR="003234B0" w:rsidDel="00276C20" w:rsidRDefault="003234B0" w:rsidP="008C732F">
      <w:pPr>
        <w:ind w:left="720" w:hanging="720"/>
        <w:jc w:val="both"/>
        <w:rPr>
          <w:del w:id="4840" w:author="Ram Shrestha" w:date="2014-01-04T19:38:00Z"/>
          <w:rFonts w:ascii="Cambria" w:hAnsi="Cambria"/>
          <w:noProof/>
        </w:rPr>
      </w:pPr>
    </w:p>
    <w:p w:rsidR="00F96BBA" w:rsidRDefault="00396A41" w:rsidP="006444DD">
      <w:pPr>
        <w:spacing w:line="480" w:lineRule="auto"/>
        <w:jc w:val="both"/>
      </w:pPr>
      <w:r>
        <w:fldChar w:fldCharType="end"/>
      </w:r>
    </w:p>
    <w:sectPr w:rsidR="00F96BBA" w:rsidSect="00F96BBA">
      <w:pgSz w:w="11900" w:h="16840"/>
      <w:pgMar w:top="1440" w:right="1800" w:bottom="1440" w:left="1800" w:header="708" w:footer="708" w:gutter="0"/>
      <w:cols w:space="708"/>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601" w:author="Simon Travers" w:date="2013-12-05T07:50:00Z" w:initials="OU">
    <w:p w:rsidR="000E567C" w:rsidRDefault="000E567C">
      <w:pPr>
        <w:pStyle w:val="CommentText"/>
      </w:pPr>
      <w:r>
        <w:rPr>
          <w:rStyle w:val="CommentReference"/>
        </w:rPr>
        <w:annotationRef/>
      </w:r>
      <w:r>
        <w:t>Do you mean “cannot be ascertained”?</w:t>
      </w:r>
    </w:p>
  </w:comment>
  <w:comment w:id="602" w:author="Simon Travers" w:date="2013-12-05T07:51:00Z" w:initials="OU">
    <w:p w:rsidR="000E567C" w:rsidRDefault="000E567C">
      <w:pPr>
        <w:pStyle w:val="CommentText"/>
      </w:pPr>
      <w:r>
        <w:rPr>
          <w:rStyle w:val="CommentReference"/>
        </w:rPr>
        <w:annotationRef/>
      </w:r>
      <w:r>
        <w:t>If you haven’t mentioned it before hand then this is  a good place to talk about Sanger’s ability to only identify variants down to 20%.</w:t>
      </w:r>
    </w:p>
  </w:comment>
  <w:comment w:id="631" w:author="Simon Travers" w:date="2013-12-05T08:03:00Z" w:initials="OU">
    <w:p w:rsidR="000E567C" w:rsidRDefault="000E567C">
      <w:pPr>
        <w:pStyle w:val="CommentText"/>
      </w:pPr>
      <w:r>
        <w:rPr>
          <w:rStyle w:val="CommentReference"/>
        </w:rPr>
        <w:annotationRef/>
      </w:r>
      <w:r>
        <w:t>Reference looks a  bit strange.</w:t>
      </w:r>
    </w:p>
  </w:comment>
  <w:comment w:id="655" w:author="Simon Travers" w:date="2013-12-06T07:33:00Z" w:initials="OU">
    <w:p w:rsidR="000E567C" w:rsidRDefault="000E567C">
      <w:pPr>
        <w:pStyle w:val="CommentText"/>
        <w:rPr>
          <w:rStyle w:val="CommentReference"/>
          <w:sz w:val="24"/>
          <w:szCs w:val="24"/>
        </w:rPr>
      </w:pPr>
      <w:r w:rsidRPr="008B7E98">
        <w:rPr>
          <w:b/>
        </w:rPr>
        <w:t>NB NB NB</w:t>
      </w:r>
    </w:p>
    <w:p w:rsidR="000E567C" w:rsidRDefault="000E567C">
      <w:pPr>
        <w:pStyle w:val="CommentText"/>
        <w:rPr>
          <w:rStyle w:val="CommentReference"/>
        </w:rPr>
      </w:pPr>
    </w:p>
    <w:p w:rsidR="000E567C" w:rsidRDefault="000E567C">
      <w:pPr>
        <w:pStyle w:val="CommentText"/>
      </w:pPr>
      <w:r>
        <w:rPr>
          <w:rStyle w:val="CommentReference"/>
        </w:rPr>
        <w:annotationRef/>
      </w:r>
      <w:r>
        <w:t>It is all these studies that you have referenced here that are the ones that you need to be describing.  All you’ve said is people have used HTS for HIV resistance genotyping before.  You haven’t talked about what they observed, what worked, what didn’t, errors and how they account for them, numbers of samples, differences between subtypes etc etc.  Read the introduction to a few of these papers (e.g. the Dudley paper and the Hedskog paper) and see how they write their introductions.  They talk about what’s come before and then their paper expands on this.</w:t>
      </w:r>
    </w:p>
    <w:p w:rsidR="000E567C" w:rsidRDefault="000E567C">
      <w:pPr>
        <w:pStyle w:val="CommentText"/>
      </w:pPr>
    </w:p>
    <w:p w:rsidR="000E567C" w:rsidRDefault="000E567C">
      <w:pPr>
        <w:pStyle w:val="CommentText"/>
      </w:pPr>
      <w:r>
        <w:t>Also, there's been tonnes of papers that quantify the error rates and identify the "prevalence" to which HTS methods can be used to confidentally identify variants....not even mentioned here :-(</w:t>
      </w:r>
    </w:p>
    <w:p w:rsidR="000E567C" w:rsidRDefault="000E567C">
      <w:pPr>
        <w:pStyle w:val="CommentText"/>
      </w:pPr>
    </w:p>
    <w:p w:rsidR="000E567C" w:rsidRDefault="000E567C">
      <w:pPr>
        <w:pStyle w:val="CommentText"/>
      </w:pPr>
      <w:r>
        <w:t>This section needs A LOT more work and is so critical for your introduction.....it's the backbone on which your thesis rests and you've barely acknowledged it.</w:t>
      </w:r>
    </w:p>
  </w:comment>
  <w:comment w:id="662" w:author="Simon Travers" w:date="2013-12-06T07:27:00Z" w:initials="OU">
    <w:p w:rsidR="000E567C" w:rsidRDefault="000E567C">
      <w:pPr>
        <w:pStyle w:val="CommentText"/>
      </w:pPr>
      <w:r>
        <w:rPr>
          <w:rStyle w:val="CommentReference"/>
        </w:rPr>
        <w:annotationRef/>
      </w:r>
      <w:r>
        <w:t>I think that’s a bad idea…it’s no different to saying the Roche/454 platform and it just makes it easier to understand that you are not saying that errors such as homopolymers are associated with all platforms.</w:t>
      </w:r>
    </w:p>
  </w:comment>
  <w:comment w:id="669" w:author="Simon Travers" w:date="2013-12-05T08:19:00Z" w:initials="OU">
    <w:p w:rsidR="000E567C" w:rsidRDefault="000E567C">
      <w:pPr>
        <w:pStyle w:val="CommentText"/>
      </w:pPr>
      <w:r>
        <w:rPr>
          <w:rStyle w:val="CommentReference"/>
        </w:rPr>
        <w:annotationRef/>
      </w:r>
      <w:r>
        <w:t>It’s like you don’t like saying it properly!!  The way you write it is both wrong and confusing.</w:t>
      </w:r>
    </w:p>
    <w:p w:rsidR="000E567C" w:rsidRDefault="000E567C">
      <w:pPr>
        <w:pStyle w:val="CommentText"/>
      </w:pPr>
    </w:p>
    <w:p w:rsidR="000E567C" w:rsidRDefault="000E567C">
      <w:pPr>
        <w:pStyle w:val="CommentText"/>
      </w:pPr>
      <w:r>
        <w:t>HIV drug resistance genotyping is the correct nomenclature.</w:t>
      </w:r>
    </w:p>
  </w:comment>
  <w:comment w:id="687" w:author="Simon Travers" w:date="2013-12-06T07:23:00Z" w:initials="OU">
    <w:p w:rsidR="000E567C" w:rsidRDefault="000E567C">
      <w:pPr>
        <w:pStyle w:val="CommentText"/>
      </w:pPr>
      <w:r>
        <w:rPr>
          <w:rStyle w:val="CommentReference"/>
        </w:rPr>
        <w:annotationRef/>
      </w:r>
      <w:r>
        <w:t xml:space="preserve">Do these matter with HTS?  Given that there’s a PCR step for Sanger sequencing is the PCR step any different in HTS?  </w:t>
      </w:r>
    </w:p>
  </w:comment>
  <w:comment w:id="699" w:author="Simon Travers" w:date="2013-12-06T07:25:00Z" w:initials="OU">
    <w:p w:rsidR="000E567C" w:rsidRDefault="000E567C">
      <w:pPr>
        <w:pStyle w:val="CommentText"/>
      </w:pPr>
      <w:r>
        <w:rPr>
          <w:rStyle w:val="CommentReference"/>
        </w:rPr>
        <w:annotationRef/>
      </w:r>
      <w:r>
        <w:t>All HTS?</w:t>
      </w:r>
    </w:p>
  </w:comment>
  <w:comment w:id="706" w:author="Simon Travers" w:date="2013-12-06T07:29:00Z" w:initials="OU">
    <w:p w:rsidR="000E567C" w:rsidRDefault="000E567C">
      <w:pPr>
        <w:pStyle w:val="CommentText"/>
      </w:pPr>
      <w:r>
        <w:rPr>
          <w:rStyle w:val="CommentReference"/>
        </w:rPr>
        <w:annotationRef/>
      </w:r>
      <w:r>
        <w:t xml:space="preserve">This is such a critical thing and you haven’t even described the key DRMs that are at homopolymer positions….this is so important and yet you’ve just glossed over it. </w:t>
      </w:r>
    </w:p>
  </w:comment>
  <w:comment w:id="716" w:author="Simon Travers" w:date="2013-12-06T07:35:00Z" w:initials="OU">
    <w:p w:rsidR="000E567C" w:rsidRDefault="000E567C">
      <w:pPr>
        <w:pStyle w:val="CommentText"/>
      </w:pPr>
      <w:r>
        <w:rPr>
          <w:rStyle w:val="CommentReference"/>
        </w:rPr>
        <w:annotationRef/>
      </w:r>
      <w:r>
        <w:t xml:space="preserve">COME ON, this is so frustrating!!!!!!!!!!  </w:t>
      </w:r>
    </w:p>
    <w:p w:rsidR="000E567C" w:rsidRDefault="000E567C">
      <w:pPr>
        <w:pStyle w:val="CommentText"/>
      </w:pPr>
    </w:p>
    <w:p w:rsidR="000E567C" w:rsidRDefault="000E567C">
      <w:pPr>
        <w:pStyle w:val="CommentText"/>
      </w:pPr>
      <w:r>
        <w:t>When have you ever generated a multiple sequence alignment?  RAMICS doesn’t even generate MSA.  It maps individual reads to a reference sequence.</w:t>
      </w:r>
    </w:p>
    <w:p w:rsidR="000E567C" w:rsidRDefault="000E567C">
      <w:pPr>
        <w:pStyle w:val="CommentText"/>
      </w:pPr>
    </w:p>
    <w:p w:rsidR="000A6103" w:rsidRDefault="000E567C">
      <w:pPr>
        <w:pStyle w:val="CommentText"/>
      </w:pPr>
      <w:r>
        <w:t xml:space="preserve">Also, how does mapping in codon space accurately identify sequencing errors?   What happens if the sequencing error causes a mutation at a nucleotide which doesn’t throw the reading frame off yet it’s </w:t>
      </w:r>
      <w:r w:rsidR="000A6103">
        <w:t>a non-synonymous mutation….how does mapping identify this?!!!</w:t>
      </w:r>
    </w:p>
    <w:p w:rsidR="000A6103" w:rsidRDefault="000A6103">
      <w:pPr>
        <w:pStyle w:val="CommentText"/>
      </w:pPr>
    </w:p>
    <w:p w:rsidR="000E567C" w:rsidRDefault="000A6103">
      <w:pPr>
        <w:pStyle w:val="CommentText"/>
      </w:pPr>
      <w:r>
        <w:t>This shows such poor understanding an examiner would panic if they read this so early in your thesis.</w:t>
      </w:r>
      <w:r w:rsidR="000E567C">
        <w:t xml:space="preserve"> </w:t>
      </w:r>
    </w:p>
  </w:comment>
  <w:comment w:id="723" w:author="Simon Travers" w:date="2013-12-06T07:36:00Z" w:initials="OU">
    <w:p w:rsidR="000A6103" w:rsidRDefault="000A6103" w:rsidP="000A6103">
      <w:pPr>
        <w:pStyle w:val="CommentText"/>
      </w:pPr>
      <w:r>
        <w:rPr>
          <w:rStyle w:val="CommentReference"/>
        </w:rPr>
        <w:annotationRef/>
      </w:r>
      <w:r>
        <w:rPr>
          <w:rStyle w:val="CommentReference"/>
        </w:rPr>
        <w:annotationRef/>
      </w:r>
      <w:r>
        <w:t>Have you not spoken about primer ID earlier in the thesis?  What are you talking about it again in this detail.</w:t>
      </w:r>
    </w:p>
    <w:p w:rsidR="000A6103" w:rsidRDefault="000A6103">
      <w:pPr>
        <w:pStyle w:val="CommentText"/>
      </w:pPr>
      <w:bookmarkStart w:id="733" w:name="_GoBack"/>
      <w:bookmarkEnd w:id="733"/>
    </w:p>
  </w:comment>
</w:comments>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ＭＳ 明朝">
    <w:altName w:val="Osaka"/>
    <w:panose1 w:val="00000000000000000000"/>
    <w:charset w:val="80"/>
    <w:family w:val="roman"/>
    <w:notTrueType/>
    <w:pitch w:val="fixed"/>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00500000000000000"/>
    <w:charset w:val="00"/>
    <w:family w:val="auto"/>
    <w:pitch w:val="variable"/>
    <w:sig w:usb0="00000003" w:usb1="00000000" w:usb2="00000000" w:usb3="00000000" w:csb0="00000001" w:csb1="00000000"/>
  </w:font>
  <w:font w:name="04b03">
    <w:panose1 w:val="000004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
  <w:docVars>
    <w:docVar w:name="EN.InstantFormat" w:val="&lt;ENInstantFormat&gt;&lt;Enabled&gt;1&lt;/Enabled&gt;&lt;ScanUnformatted&gt;1&lt;/ScanUnformatted&gt;&lt;ScanChanges&gt;1&lt;/ScanChanges&gt;&lt;/ENInstantFormat&gt;"/>
    <w:docVar w:name="EN.Layout" w:val="&lt;ENLayout&gt;&lt;Style&gt;Current Neurovascular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Thesis_reference.enl&lt;/item&gt;&lt;/Libraries&gt;&lt;/ENLibraries&gt;"/>
  </w:docVars>
  <w:rsids>
    <w:rsidRoot w:val="006444DD"/>
    <w:rsid w:val="00077BF1"/>
    <w:rsid w:val="000A6103"/>
    <w:rsid w:val="000E567C"/>
    <w:rsid w:val="00167DAE"/>
    <w:rsid w:val="00276C20"/>
    <w:rsid w:val="00276C82"/>
    <w:rsid w:val="003226E7"/>
    <w:rsid w:val="003234B0"/>
    <w:rsid w:val="003353C9"/>
    <w:rsid w:val="003450DA"/>
    <w:rsid w:val="00396A41"/>
    <w:rsid w:val="004128ED"/>
    <w:rsid w:val="004B12B6"/>
    <w:rsid w:val="00636389"/>
    <w:rsid w:val="006444DD"/>
    <w:rsid w:val="00772021"/>
    <w:rsid w:val="00775EB1"/>
    <w:rsid w:val="008B7E98"/>
    <w:rsid w:val="008C732F"/>
    <w:rsid w:val="009032E1"/>
    <w:rsid w:val="009153EB"/>
    <w:rsid w:val="00C33F7B"/>
    <w:rsid w:val="00DD2A46"/>
    <w:rsid w:val="00E50E4A"/>
    <w:rsid w:val="00E93216"/>
    <w:rsid w:val="00E93357"/>
    <w:rsid w:val="00F96BBA"/>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A4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E93357"/>
    <w:rPr>
      <w:rFonts w:ascii="Lucida Grande" w:hAnsi="Lucida Grande"/>
      <w:sz w:val="18"/>
      <w:szCs w:val="18"/>
    </w:rPr>
  </w:style>
  <w:style w:type="character" w:customStyle="1" w:styleId="BalloonTextChar">
    <w:name w:val="Balloon Text Char"/>
    <w:basedOn w:val="DefaultParagraphFont"/>
    <w:link w:val="BalloonText"/>
    <w:uiPriority w:val="99"/>
    <w:semiHidden/>
    <w:rsid w:val="00E93357"/>
    <w:rPr>
      <w:rFonts w:ascii="Lucida Grande" w:hAnsi="Lucida Grande"/>
      <w:sz w:val="18"/>
      <w:szCs w:val="18"/>
    </w:rPr>
  </w:style>
  <w:style w:type="character" w:styleId="CommentReference">
    <w:name w:val="annotation reference"/>
    <w:basedOn w:val="DefaultParagraphFont"/>
    <w:uiPriority w:val="99"/>
    <w:semiHidden/>
    <w:unhideWhenUsed/>
    <w:rsid w:val="003353C9"/>
    <w:rPr>
      <w:sz w:val="18"/>
      <w:szCs w:val="18"/>
    </w:rPr>
  </w:style>
  <w:style w:type="paragraph" w:styleId="CommentText">
    <w:name w:val="annotation text"/>
    <w:basedOn w:val="Normal"/>
    <w:link w:val="CommentTextChar"/>
    <w:uiPriority w:val="99"/>
    <w:semiHidden/>
    <w:unhideWhenUsed/>
    <w:rsid w:val="003353C9"/>
  </w:style>
  <w:style w:type="character" w:customStyle="1" w:styleId="CommentTextChar">
    <w:name w:val="Comment Text Char"/>
    <w:basedOn w:val="DefaultParagraphFont"/>
    <w:link w:val="CommentText"/>
    <w:uiPriority w:val="99"/>
    <w:semiHidden/>
    <w:rsid w:val="003353C9"/>
  </w:style>
  <w:style w:type="paragraph" w:styleId="CommentSubject">
    <w:name w:val="annotation subject"/>
    <w:basedOn w:val="CommentText"/>
    <w:next w:val="CommentText"/>
    <w:link w:val="CommentSubjectChar"/>
    <w:uiPriority w:val="99"/>
    <w:semiHidden/>
    <w:unhideWhenUsed/>
    <w:rsid w:val="003353C9"/>
    <w:rPr>
      <w:b/>
      <w:bCs/>
      <w:sz w:val="20"/>
      <w:szCs w:val="20"/>
    </w:rPr>
  </w:style>
  <w:style w:type="character" w:customStyle="1" w:styleId="CommentSubjectChar">
    <w:name w:val="Comment Subject Char"/>
    <w:basedOn w:val="CommentTextChar"/>
    <w:link w:val="CommentSubject"/>
    <w:uiPriority w:val="99"/>
    <w:semiHidden/>
    <w:rsid w:val="003353C9"/>
    <w:rPr>
      <w:b/>
      <w:bCs/>
      <w:sz w:val="20"/>
      <w:szCs w:val="20"/>
    </w:rPr>
  </w:style>
  <w:style w:type="paragraph" w:styleId="Revision">
    <w:name w:val="Revision"/>
    <w:hidden/>
    <w:uiPriority w:val="99"/>
    <w:semiHidden/>
    <w:rsid w:val="00077BF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3357"/>
    <w:rPr>
      <w:rFonts w:ascii="Lucida Grande" w:hAnsi="Lucida Grande"/>
      <w:sz w:val="18"/>
      <w:szCs w:val="18"/>
    </w:rPr>
  </w:style>
  <w:style w:type="character" w:customStyle="1" w:styleId="BalloonTextChar">
    <w:name w:val="Balloon Text Char"/>
    <w:basedOn w:val="DefaultParagraphFont"/>
    <w:link w:val="BalloonText"/>
    <w:uiPriority w:val="99"/>
    <w:semiHidden/>
    <w:rsid w:val="00E93357"/>
    <w:rPr>
      <w:rFonts w:ascii="Lucida Grande" w:hAnsi="Lucida Grande"/>
      <w:sz w:val="18"/>
      <w:szCs w:val="18"/>
    </w:rPr>
  </w:style>
  <w:style w:type="character" w:styleId="CommentReference">
    <w:name w:val="annotation reference"/>
    <w:basedOn w:val="DefaultParagraphFont"/>
    <w:uiPriority w:val="99"/>
    <w:semiHidden/>
    <w:unhideWhenUsed/>
    <w:rsid w:val="003353C9"/>
    <w:rPr>
      <w:sz w:val="18"/>
      <w:szCs w:val="18"/>
    </w:rPr>
  </w:style>
  <w:style w:type="paragraph" w:styleId="CommentText">
    <w:name w:val="annotation text"/>
    <w:basedOn w:val="Normal"/>
    <w:link w:val="CommentTextChar"/>
    <w:uiPriority w:val="99"/>
    <w:semiHidden/>
    <w:unhideWhenUsed/>
    <w:rsid w:val="003353C9"/>
  </w:style>
  <w:style w:type="character" w:customStyle="1" w:styleId="CommentTextChar">
    <w:name w:val="Comment Text Char"/>
    <w:basedOn w:val="DefaultParagraphFont"/>
    <w:link w:val="CommentText"/>
    <w:uiPriority w:val="99"/>
    <w:semiHidden/>
    <w:rsid w:val="003353C9"/>
  </w:style>
  <w:style w:type="paragraph" w:styleId="CommentSubject">
    <w:name w:val="annotation subject"/>
    <w:basedOn w:val="CommentText"/>
    <w:next w:val="CommentText"/>
    <w:link w:val="CommentSubjectChar"/>
    <w:uiPriority w:val="99"/>
    <w:semiHidden/>
    <w:unhideWhenUsed/>
    <w:rsid w:val="003353C9"/>
    <w:rPr>
      <w:b/>
      <w:bCs/>
      <w:sz w:val="20"/>
      <w:szCs w:val="20"/>
    </w:rPr>
  </w:style>
  <w:style w:type="character" w:customStyle="1" w:styleId="CommentSubjectChar">
    <w:name w:val="Comment Subject Char"/>
    <w:basedOn w:val="CommentTextChar"/>
    <w:link w:val="CommentSubject"/>
    <w:uiPriority w:val="99"/>
    <w:semiHidden/>
    <w:rsid w:val="003353C9"/>
    <w:rPr>
      <w:b/>
      <w:bCs/>
      <w:sz w:val="20"/>
      <w:szCs w:val="20"/>
    </w:rPr>
  </w:style>
  <w:style w:type="paragraph" w:styleId="Revision">
    <w:name w:val="Revision"/>
    <w:hidden/>
    <w:uiPriority w:val="99"/>
    <w:semiHidden/>
    <w:rsid w:val="00077BF1"/>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57</Pages>
  <Words>109269</Words>
  <Characters>622835</Characters>
  <Application>Microsoft Macintosh Word</Application>
  <DocSecurity>0</DocSecurity>
  <Lines>5190</Lines>
  <Paragraphs>1245</Paragraphs>
  <ScaleCrop>false</ScaleCrop>
  <Company>SANBI</Company>
  <LinksUpToDate>false</LinksUpToDate>
  <CharactersWithSpaces>764885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Ram Shrestha</cp:lastModifiedBy>
  <cp:revision>5</cp:revision>
  <dcterms:created xsi:type="dcterms:W3CDTF">2013-12-06T05:33:00Z</dcterms:created>
  <dcterms:modified xsi:type="dcterms:W3CDTF">2014-01-04T19:38:00Z</dcterms:modified>
</cp:coreProperties>
</file>