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C6B24" w:rsidRPr="002B4432" w:rsidRDefault="00FC6B24" w:rsidP="00F35359">
      <w:pPr>
        <w:pStyle w:val="Title"/>
        <w:spacing w:line="480" w:lineRule="auto"/>
        <w:jc w:val="center"/>
        <w:rPr>
          <w:sz w:val="48"/>
        </w:rPr>
      </w:pPr>
      <w:r w:rsidRPr="002B4432">
        <w:rPr>
          <w:sz w:val="48"/>
        </w:rPr>
        <w:t>Chapter 5</w:t>
      </w:r>
    </w:p>
    <w:p w:rsidR="00FC6B24" w:rsidRPr="00376D76" w:rsidRDefault="00FC6B24" w:rsidP="00F35359">
      <w:pPr>
        <w:spacing w:line="480" w:lineRule="auto"/>
        <w:jc w:val="center"/>
      </w:pPr>
    </w:p>
    <w:p w:rsidR="00FC6B24" w:rsidRDefault="00FC6B24" w:rsidP="00F35359">
      <w:pPr>
        <w:pStyle w:val="Title"/>
        <w:spacing w:line="480" w:lineRule="auto"/>
      </w:pPr>
      <w:r w:rsidRPr="00376D76">
        <w:t xml:space="preserve">The application of Seq2Res to </w:t>
      </w:r>
      <w:r w:rsidR="009C0088">
        <w:t xml:space="preserve">evaluate </w:t>
      </w:r>
      <w:r w:rsidR="00032FEA">
        <w:t>ultra deep pyro</w:t>
      </w:r>
      <w:r w:rsidR="009C0088">
        <w:t xml:space="preserve">sequencing as a </w:t>
      </w:r>
      <w:r w:rsidRPr="00376D76">
        <w:t xml:space="preserve">large-scale, cost-effective </w:t>
      </w:r>
      <w:r w:rsidR="009C0088">
        <w:t>alternative to conventional HIV resistance genotyping</w:t>
      </w:r>
    </w:p>
    <w:p w:rsidR="006656E6" w:rsidRDefault="005B25C6" w:rsidP="00F35359">
      <w:pPr>
        <w:pStyle w:val="Heading1"/>
        <w:numPr>
          <w:numberingChange w:id="0" w:author="Ram Shrestha" w:date="2014-04-24T23:52:00Z" w:original="%1:1:0:"/>
        </w:numPr>
        <w:spacing w:line="480" w:lineRule="auto"/>
      </w:pPr>
      <w:r>
        <w:t xml:space="preserve"> Introduction</w:t>
      </w:r>
    </w:p>
    <w:p w:rsidR="006E6E50" w:rsidRPr="006E6E50" w:rsidRDefault="006E6E50" w:rsidP="00F35359">
      <w:pPr>
        <w:spacing w:line="480" w:lineRule="auto"/>
      </w:pPr>
    </w:p>
    <w:p w:rsidR="008F23E8" w:rsidRDefault="008F23E8" w:rsidP="00F35359">
      <w:pPr>
        <w:spacing w:line="480" w:lineRule="auto"/>
        <w:jc w:val="both"/>
      </w:pPr>
      <w:r>
        <w:t xml:space="preserve">HIV exists in an infected individual as a complex heterogeneous population called quasispecies </w:t>
      </w:r>
      <w:r w:rsidR="00E73736">
        <w:fldChar w:fldCharType="begin"/>
      </w:r>
      <w:ins w:id="1" w:author="Ram Shrestha" w:date="2014-04-29T02:39:00Z">
        <w:r w:rsidR="00CF787D">
          <w: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instrText>
        </w:r>
      </w:ins>
      <w:del w:id="2" w:author="Ram Shrestha" w:date="2014-04-27T01:24:00Z">
        <w:r w:rsidR="00311CED" w:rsidDel="00524255">
          <w:del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delInstrText>
        </w:r>
      </w:del>
      <w:r w:rsidR="00E73736">
        <w:fldChar w:fldCharType="separate"/>
      </w:r>
      <w:r>
        <w:rPr>
          <w:noProof/>
        </w:rPr>
        <w:t>(Yin et al., 2012)</w:t>
      </w:r>
      <w:r w:rsidR="00E73736">
        <w:fldChar w:fldCharType="end"/>
      </w:r>
      <w:r>
        <w:t xml:space="preserve"> </w:t>
      </w:r>
      <w:r w:rsidR="00B05683">
        <w:t xml:space="preserve">primarily arising as a result of HIV’s </w:t>
      </w:r>
      <w:r>
        <w:t xml:space="preserve">high replication rate and </w:t>
      </w:r>
      <w:r w:rsidR="00B05683">
        <w:t xml:space="preserve">the </w:t>
      </w:r>
      <w:r>
        <w:t xml:space="preserve">high error rate of </w:t>
      </w:r>
      <w:r w:rsidR="00B05683">
        <w:t xml:space="preserve">the viral </w:t>
      </w:r>
      <w:r>
        <w:t xml:space="preserve">reverse transcriptase </w:t>
      </w:r>
      <w:r w:rsidR="00E73736">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ins w:id="3" w:author="Ram Shrestha" w:date="2014-04-29T02:39:00Z">
        <w:r w:rsidR="00CF787D">
          <w:instrText xml:space="preserve"> ADDIN EN.CITE </w:instrText>
        </w:r>
      </w:ins>
      <w:del w:id="4" w:author="Ram Shrestha" w:date="2014-04-27T01:24:00Z">
        <w:r w:rsidR="00311CED" w:rsidDel="00524255">
          <w:delInstrText xml:space="preserve"> ADDIN EN.CITE </w:delInstrText>
        </w:r>
        <w:r w:rsidR="00E73736" w:rsidDel="00524255">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311CED" w:rsidDel="00524255">
          <w:delInstrText xml:space="preserve"> ADDIN EN.CITE.DATA </w:delInstrText>
        </w:r>
        <w:r w:rsidR="00E73736" w:rsidDel="00524255">
          <w:fldChar w:fldCharType="end"/>
        </w:r>
      </w:del>
      <w:ins w:id="5" w:author="Ram Shrestha" w:date="2014-04-29T02:39:00Z">
        <w:r w:rsidR="00CF787D">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CF787D">
          <w:instrText xml:space="preserve"> ADDIN EN.CITE.DATA </w:instrText>
        </w:r>
        <w:r w:rsidR="00CF787D">
          <w:fldChar w:fldCharType="end"/>
        </w:r>
      </w:ins>
      <w:r w:rsidR="00E73736">
        <w:fldChar w:fldCharType="separate"/>
      </w:r>
      <w:r>
        <w:rPr>
          <w:noProof/>
        </w:rPr>
        <w:t>(Bebenek et al., 1993; Ji and Loeb, 1992; Preston et al., 1988)</w:t>
      </w:r>
      <w:r w:rsidR="00E73736">
        <w:fldChar w:fldCharType="end"/>
      </w:r>
      <w:r>
        <w:t xml:space="preserve">. During the replication process, HIV develops random mutations </w:t>
      </w:r>
      <w:r w:rsidR="00E73736">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ins w:id="6" w:author="Ram Shrestha" w:date="2014-04-29T02:39:00Z">
        <w:r w:rsidR="00CF787D">
          <w:instrText xml:space="preserve"> ADDIN EN.CITE </w:instrText>
        </w:r>
      </w:ins>
      <w:del w:id="7" w:author="Ram Shrestha" w:date="2014-04-27T01:24:00Z">
        <w:r w:rsidR="00311CED" w:rsidDel="00524255">
          <w:delInstrText xml:space="preserve"> ADDIN EN.CITE </w:delInstrText>
        </w:r>
        <w:r w:rsidR="00E73736" w:rsidDel="00524255">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311CED" w:rsidDel="00524255">
          <w:delInstrText xml:space="preserve"> ADDIN EN.CITE.DATA </w:delInstrText>
        </w:r>
        <w:r w:rsidR="00E73736" w:rsidDel="00524255">
          <w:fldChar w:fldCharType="end"/>
        </w:r>
      </w:del>
      <w:ins w:id="8" w:author="Ram Shrestha" w:date="2014-04-29T02:39:00Z">
        <w:r w:rsidR="00CF787D">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CF787D">
          <w:instrText xml:space="preserve"> ADDIN EN.CITE.DATA </w:instrText>
        </w:r>
        <w:r w:rsidR="00CF787D">
          <w:fldChar w:fldCharType="end"/>
        </w:r>
      </w:ins>
      <w:r w:rsidR="00E73736">
        <w:fldChar w:fldCharType="separate"/>
      </w:r>
      <w:r w:rsidR="00061CDA">
        <w:rPr>
          <w:noProof/>
        </w:rPr>
        <w:t>(Bebenek et al., 1989; Bebenek et al., 1993; Berkhout et al., 2001; Roberts et al., 1988)</w:t>
      </w:r>
      <w:r w:rsidR="00E73736">
        <w:fldChar w:fldCharType="end"/>
      </w:r>
      <w:r w:rsidR="00705A33">
        <w:t xml:space="preserve"> </w:t>
      </w:r>
      <w:r>
        <w:t xml:space="preserve">in its </w:t>
      </w:r>
      <w:r w:rsidR="00B05683">
        <w:t>genes</w:t>
      </w:r>
      <w:r w:rsidR="002E677A">
        <w:t xml:space="preserve"> that can </w:t>
      </w:r>
      <w:r w:rsidR="00B05683">
        <w:t xml:space="preserve">result in viral </w:t>
      </w:r>
      <w:r w:rsidR="002E677A">
        <w:t xml:space="preserve">resistance against </w:t>
      </w:r>
      <w:r w:rsidR="00B05683">
        <w:t xml:space="preserve">one or more </w:t>
      </w:r>
      <w:r w:rsidR="002E677A">
        <w:t>antiretroviral</w:t>
      </w:r>
      <w:r>
        <w:t xml:space="preserve"> drugs</w:t>
      </w:r>
      <w:r w:rsidR="00007715">
        <w:t xml:space="preserve"> </w:t>
      </w:r>
      <w:r w:rsidR="00E73736">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ins w:id="9" w:author="Ram Shrestha" w:date="2014-04-29T02:39:00Z">
        <w:r w:rsidR="00CF787D">
          <w:instrText xml:space="preserve"> ADDIN EN.CITE </w:instrText>
        </w:r>
      </w:ins>
      <w:del w:id="10" w:author="Ram Shrestha" w:date="2014-04-27T01:24:00Z">
        <w:r w:rsidR="00311CED" w:rsidDel="00524255">
          <w:delInstrText xml:space="preserve"> ADDIN EN.CITE </w:delInstrText>
        </w:r>
        <w:r w:rsidR="00E73736" w:rsidDel="00524255">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311CED" w:rsidDel="00524255">
          <w:delInstrText xml:space="preserve"> ADDIN EN.CITE.DATA </w:delInstrText>
        </w:r>
        <w:r w:rsidR="00E73736" w:rsidDel="00524255">
          <w:fldChar w:fldCharType="end"/>
        </w:r>
      </w:del>
      <w:ins w:id="11" w:author="Ram Shrestha" w:date="2014-04-29T02:39:00Z">
        <w:r w:rsidR="00CF787D">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CF787D">
          <w:instrText xml:space="preserve"> ADDIN EN.CITE.DATA </w:instrText>
        </w:r>
        <w:r w:rsidR="00CF787D">
          <w:fldChar w:fldCharType="end"/>
        </w:r>
      </w:ins>
      <w:r w:rsidR="00E73736">
        <w:fldChar w:fldCharType="separate"/>
      </w:r>
      <w:r w:rsidR="00387725">
        <w:rPr>
          <w:noProof/>
        </w:rPr>
        <w:t>(Clavel and Hance, 2004; D’Aquila et al., 2003; Kantor and Katzenstein, 2004; Sebastian and Faruki, 2004)</w:t>
      </w:r>
      <w:r w:rsidR="00E73736">
        <w:fldChar w:fldCharType="end"/>
      </w:r>
      <w:r>
        <w:t>. V</w:t>
      </w:r>
      <w:r w:rsidR="00B05683">
        <w:t>iral variants containing DRMs</w:t>
      </w:r>
      <w:r>
        <w:t xml:space="preserve"> </w:t>
      </w:r>
      <w:r w:rsidR="00B05683">
        <w:t xml:space="preserve">can be present at varying levels in the viral quasispecies </w:t>
      </w:r>
      <w:r w:rsidR="00E73736">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ins w:id="12" w:author="Ram Shrestha" w:date="2014-04-29T02:39:00Z">
        <w:r w:rsidR="00CF787D">
          <w:instrText xml:space="preserve"> ADDIN EN.CITE </w:instrText>
        </w:r>
      </w:ins>
      <w:del w:id="13" w:author="Ram Shrestha" w:date="2014-04-27T01:24:00Z">
        <w:r w:rsidR="00311CED" w:rsidDel="00524255">
          <w:delInstrText xml:space="preserve"> ADDIN EN.CITE </w:delInstrText>
        </w:r>
        <w:r w:rsidR="00E73736" w:rsidDel="00524255">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311CED" w:rsidDel="00524255">
          <w:delInstrText xml:space="preserve"> ADDIN EN.CITE.DATA </w:delInstrText>
        </w:r>
        <w:r w:rsidR="00E73736" w:rsidDel="00524255">
          <w:fldChar w:fldCharType="end"/>
        </w:r>
      </w:del>
      <w:ins w:id="14" w:author="Ram Shrestha" w:date="2014-04-29T02:39:00Z">
        <w:r w:rsidR="00CF787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CF787D">
          <w:instrText xml:space="preserve"> ADDIN EN.CITE.DATA </w:instrText>
        </w:r>
        <w:r w:rsidR="00CF787D">
          <w:fldChar w:fldCharType="end"/>
        </w:r>
      </w:ins>
      <w:r w:rsidR="00E73736">
        <w:fldChar w:fldCharType="separate"/>
      </w:r>
      <w:r w:rsidR="00061CDA">
        <w:rPr>
          <w:noProof/>
        </w:rPr>
        <w:t>(Devereux et al., 1999; Johnson et al., 2008; Metzner et al., 2009)</w:t>
      </w:r>
      <w:r w:rsidR="00E73736">
        <w:fldChar w:fldCharType="end"/>
      </w:r>
      <w:r w:rsidR="00B05683">
        <w:t xml:space="preserve"> with these variants emerging to dominate the viral population in response to treatment</w:t>
      </w:r>
      <w:r w:rsidR="00286BE5">
        <w:t xml:space="preserve"> </w:t>
      </w:r>
      <w:r w:rsidR="00E73736">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ins w:id="15" w:author="Ram Shrestha" w:date="2014-04-29T02:39:00Z">
        <w:r w:rsidR="00CF787D">
          <w:instrText xml:space="preserve"> ADDIN EN.CITE </w:instrText>
        </w:r>
      </w:ins>
      <w:del w:id="16" w:author="Ram Shrestha" w:date="2014-04-27T01:24:00Z">
        <w:r w:rsidR="00311CED" w:rsidDel="00524255">
          <w:delInstrText xml:space="preserve"> ADDIN EN.CITE </w:delInstrText>
        </w:r>
        <w:r w:rsidR="00E73736" w:rsidDel="00524255">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311CED" w:rsidDel="00524255">
          <w:delInstrText xml:space="preserve"> ADDIN EN.CITE.DATA </w:delInstrText>
        </w:r>
        <w:r w:rsidR="00E73736" w:rsidDel="00524255">
          <w:fldChar w:fldCharType="end"/>
        </w:r>
      </w:del>
      <w:ins w:id="17" w:author="Ram Shrestha" w:date="2014-04-29T02:39:00Z">
        <w:r w:rsidR="00CF787D">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CF787D">
          <w:instrText xml:space="preserve"> ADDIN EN.CITE.DATA </w:instrText>
        </w:r>
        <w:r w:rsidR="00CF787D">
          <w:fldChar w:fldCharType="end"/>
        </w:r>
      </w:ins>
      <w:r w:rsidR="00E73736">
        <w:fldChar w:fldCharType="separate"/>
      </w:r>
      <w:r w:rsidR="00387725">
        <w:rPr>
          <w:noProof/>
        </w:rPr>
        <w:t>(Adje et al., 2001; Adje-Toure et al., 2003; Johnson et al., 2008; Marconi et al., 2008)</w:t>
      </w:r>
      <w:r w:rsidR="00E73736">
        <w:fldChar w:fldCharType="end"/>
      </w:r>
      <w:r>
        <w:t xml:space="preserve">. </w:t>
      </w:r>
    </w:p>
    <w:p w:rsidR="008F23E8" w:rsidRDefault="008F23E8" w:rsidP="00F35359">
      <w:pPr>
        <w:spacing w:line="480" w:lineRule="auto"/>
        <w:jc w:val="both"/>
      </w:pPr>
    </w:p>
    <w:p w:rsidR="00F87BF3" w:rsidRDefault="00B00693" w:rsidP="00F35359">
      <w:pPr>
        <w:spacing w:line="480" w:lineRule="auto"/>
        <w:jc w:val="both"/>
      </w:pPr>
      <w:r>
        <w:t xml:space="preserve">Approximately 8 million HIV infected individuals </w:t>
      </w:r>
      <w:r w:rsidR="002A5044">
        <w:t xml:space="preserve">in resource-limited countries </w:t>
      </w:r>
      <w:r>
        <w:t xml:space="preserve">are receiving </w:t>
      </w:r>
      <w:r w:rsidR="00490940">
        <w:t>antiretro</w:t>
      </w:r>
      <w:r w:rsidR="00FA2C70">
        <w:t xml:space="preserve">viral </w:t>
      </w:r>
      <w:r w:rsidR="002A5044">
        <w:t>therapy</w:t>
      </w:r>
      <w:r w:rsidR="00FA2C70">
        <w:t xml:space="preserve"> by the end of 2012 </w:t>
      </w:r>
      <w:r w:rsidR="00E73736">
        <w:fldChar w:fldCharType="begin"/>
      </w:r>
      <w:ins w:id="18" w:author="Ram Shrestha" w:date="2014-04-29T02:39:00Z">
        <w:r w:rsidR="00CF787D">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19" w:author="Ram Shrestha" w:date="2014-04-27T01:24:00Z">
        <w:r w:rsidR="00311CED" w:rsidDel="00524255">
          <w:del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E73736">
        <w:fldChar w:fldCharType="separate"/>
      </w:r>
      <w:r w:rsidR="007A6B3D">
        <w:rPr>
          <w:noProof/>
        </w:rPr>
        <w:t>(UNAIDS, 2012)</w:t>
      </w:r>
      <w:r w:rsidR="00E73736">
        <w:fldChar w:fldCharType="end"/>
      </w:r>
      <w:r w:rsidR="002A5044">
        <w:t xml:space="preserve"> </w:t>
      </w:r>
      <w:r w:rsidR="00C77A5B">
        <w:t>following</w:t>
      </w:r>
      <w:r w:rsidR="002A5044">
        <w:t xml:space="preserve"> the scale-up of treatment </w:t>
      </w:r>
      <w:r w:rsidR="00C77A5B">
        <w:t xml:space="preserve">programmes </w:t>
      </w:r>
      <w:r w:rsidR="002A5044">
        <w:t xml:space="preserve">in 2002 </w:t>
      </w:r>
      <w:r w:rsidR="00E73736">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ins w:id="20" w:author="Ram Shrestha" w:date="2014-04-29T02:39:00Z">
        <w:r w:rsidR="00CF787D">
          <w:instrText xml:space="preserve"> ADDIN EN.CITE </w:instrText>
        </w:r>
      </w:ins>
      <w:del w:id="21" w:author="Ram Shrestha" w:date="2014-04-27T01:24:00Z">
        <w:r w:rsidR="00311CED" w:rsidDel="00524255">
          <w:delInstrText xml:space="preserve"> ADDIN EN.CITE </w:delInstrText>
        </w:r>
        <w:r w:rsidR="00E73736" w:rsidDel="00524255">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311CED" w:rsidDel="00524255">
          <w:delInstrText xml:space="preserve"> ADDIN EN.CITE.DATA </w:delInstrText>
        </w:r>
        <w:r w:rsidR="00E73736" w:rsidDel="00524255">
          <w:fldChar w:fldCharType="end"/>
        </w:r>
      </w:del>
      <w:ins w:id="22" w:author="Ram Shrestha" w:date="2014-04-29T02:39:00Z">
        <w:r w:rsidR="00CF787D">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CF787D">
          <w:instrText xml:space="preserve"> ADDIN EN.CITE.DATA </w:instrText>
        </w:r>
        <w:r w:rsidR="00CF787D">
          <w:fldChar w:fldCharType="end"/>
        </w:r>
      </w:ins>
      <w:r w:rsidR="00E73736">
        <w:fldChar w:fldCharType="separate"/>
      </w:r>
      <w:r w:rsidR="007A6B3D">
        <w:rPr>
          <w:noProof/>
        </w:rPr>
        <w:t>(Beck et al., 2006; Ferradini et al., 2006; Gilks et al., 2006; Stringer et al., 2006)</w:t>
      </w:r>
      <w:r w:rsidR="00E73736">
        <w:fldChar w:fldCharType="end"/>
      </w:r>
      <w:r w:rsidR="002A5044">
        <w:t>.</w:t>
      </w:r>
      <w:r w:rsidR="00D94D5E">
        <w:t xml:space="preserve"> </w:t>
      </w:r>
      <w:r w:rsidR="00C77A5B">
        <w:t xml:space="preserve"> T</w:t>
      </w:r>
      <w:r w:rsidR="00D94D5E">
        <w:t xml:space="preserve">he </w:t>
      </w:r>
      <w:r w:rsidR="0093643E">
        <w:t xml:space="preserve">number of HIV infected individuals with transmitted drug resistant mutations (DRMs) </w:t>
      </w:r>
      <w:r w:rsidR="00953D2E">
        <w:t>is</w:t>
      </w:r>
      <w:r w:rsidR="00A609DE">
        <w:t xml:space="preserve"> increasing </w:t>
      </w:r>
      <w:r w:rsidR="00E73736">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ins w:id="23" w:author="Ram Shrestha" w:date="2014-04-29T02:39:00Z">
        <w:r w:rsidR="00CF787D">
          <w:instrText xml:space="preserve"> ADDIN EN.CITE </w:instrText>
        </w:r>
      </w:ins>
      <w:del w:id="24" w:author="Ram Shrestha" w:date="2014-04-27T01:24:00Z">
        <w:r w:rsidR="00311CED" w:rsidDel="00524255">
          <w:delInstrText xml:space="preserve"> ADDIN EN.CITE </w:delInstrText>
        </w:r>
        <w:r w:rsidR="00E73736" w:rsidDel="00524255">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311CED" w:rsidDel="00524255">
          <w:delInstrText xml:space="preserve"> ADDIN EN.CITE.DATA </w:delInstrText>
        </w:r>
        <w:r w:rsidR="00E73736" w:rsidDel="00524255">
          <w:fldChar w:fldCharType="end"/>
        </w:r>
      </w:del>
      <w:ins w:id="25" w:author="Ram Shrestha" w:date="2014-04-29T02:39:00Z">
        <w:r w:rsidR="00CF787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CF787D">
          <w:instrText xml:space="preserve"> ADDIN EN.CITE.DATA </w:instrText>
        </w:r>
        <w:r w:rsidR="00CF787D">
          <w:fldChar w:fldCharType="end"/>
        </w:r>
      </w:ins>
      <w:r w:rsidR="00E73736">
        <w:fldChar w:fldCharType="separate"/>
      </w:r>
      <w:r w:rsidR="00F5277E">
        <w:rPr>
          <w:noProof/>
        </w:rPr>
        <w:t>(Aghokeng et al., 2011; Phillips et al., 2013; Zaidi et al., 2013)</w:t>
      </w:r>
      <w:r w:rsidR="00E73736">
        <w:fldChar w:fldCharType="end"/>
      </w:r>
      <w:r w:rsidR="00C77A5B">
        <w:t xml:space="preserve"> with</w:t>
      </w:r>
      <w:r w:rsidR="008F23E8">
        <w:t xml:space="preserve"> </w:t>
      </w:r>
      <w:r w:rsidR="00C77A5B">
        <w:t xml:space="preserve">studies </w:t>
      </w:r>
      <w:r w:rsidR="008F23E8">
        <w:t>show</w:t>
      </w:r>
      <w:r w:rsidR="00C77A5B">
        <w:t xml:space="preserve">ing </w:t>
      </w:r>
      <w:r w:rsidR="008F23E8">
        <w:t xml:space="preserve">that </w:t>
      </w:r>
      <w:r w:rsidR="00C77A5B">
        <w:t xml:space="preserve">while </w:t>
      </w:r>
      <w:r w:rsidR="00490940">
        <w:t>antiretroviral</w:t>
      </w:r>
      <w:r w:rsidR="00C03023">
        <w:t xml:space="preserve"> (ART)</w:t>
      </w:r>
      <w:r w:rsidR="00953D2E">
        <w:t xml:space="preserve"> drugs increase life expectancy of infected individuals</w:t>
      </w:r>
      <w:r w:rsidR="00C77A5B">
        <w:t>,</w:t>
      </w:r>
      <w:r w:rsidR="00953D2E">
        <w:t xml:space="preserve"> </w:t>
      </w:r>
      <w:r w:rsidR="00C77A5B">
        <w:t xml:space="preserve">this increase life expectancy </w:t>
      </w:r>
      <w:r w:rsidR="00953D2E">
        <w:t xml:space="preserve">increases the </w:t>
      </w:r>
      <w:r w:rsidR="008F23E8">
        <w:t>risk</w:t>
      </w:r>
      <w:r w:rsidR="00953D2E">
        <w:t xml:space="preserve"> of transmission </w:t>
      </w:r>
      <w:r w:rsidR="00EA358F">
        <w:t xml:space="preserve">of drug resistant HIV variants </w:t>
      </w:r>
      <w:r w:rsidR="00953D2E">
        <w:t xml:space="preserve">to </w:t>
      </w:r>
      <w:r w:rsidR="009B1CCF">
        <w:t xml:space="preserve">uninfected individuals </w:t>
      </w:r>
      <w:r w:rsidR="00E73736">
        <w:fldChar w:fldCharType="begin"/>
      </w:r>
      <w:ins w:id="26" w:author="Ram Shrestha" w:date="2014-04-29T02:39:00Z">
        <w:r w:rsidR="00CF787D">
          <w: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instrText>
        </w:r>
      </w:ins>
      <w:del w:id="27" w:author="Ram Shrestha" w:date="2014-04-27T01:24:00Z">
        <w:r w:rsidR="00311CED" w:rsidDel="00524255">
          <w:del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delInstrText>
        </w:r>
      </w:del>
      <w:r w:rsidR="00E73736">
        <w:fldChar w:fldCharType="separate"/>
      </w:r>
      <w:r w:rsidR="00F5277E">
        <w:rPr>
          <w:noProof/>
        </w:rPr>
        <w:t>(Zaidi et al., 2013)</w:t>
      </w:r>
      <w:r w:rsidR="00E73736">
        <w:fldChar w:fldCharType="end"/>
      </w:r>
      <w:r w:rsidR="00F87BF3">
        <w:t>.</w:t>
      </w:r>
    </w:p>
    <w:p w:rsidR="008C69C5" w:rsidRDefault="008C69C5" w:rsidP="00F35359">
      <w:pPr>
        <w:spacing w:line="480" w:lineRule="auto"/>
        <w:jc w:val="both"/>
      </w:pPr>
    </w:p>
    <w:p w:rsidR="00F87BF3" w:rsidRDefault="00D50B55" w:rsidP="00F35359">
      <w:pPr>
        <w:spacing w:line="480" w:lineRule="auto"/>
        <w:jc w:val="both"/>
      </w:pPr>
      <w:r>
        <w:t xml:space="preserve">The history of HIV treatment in 1980s has shown </w:t>
      </w:r>
      <w:r w:rsidR="0045521A">
        <w:t xml:space="preserve">that the therapy with a single dose antiretroviral drug or a combination of drugs from a single drug class </w:t>
      </w:r>
      <w:r w:rsidR="008135FF">
        <w:t xml:space="preserve">usually </w:t>
      </w:r>
      <w:r w:rsidR="0045521A">
        <w:t>result</w:t>
      </w:r>
      <w:r w:rsidR="008135FF">
        <w:t>s</w:t>
      </w:r>
      <w:r w:rsidR="0045521A">
        <w:t xml:space="preserve"> in treatment </w:t>
      </w:r>
      <w:proofErr w:type="gramStart"/>
      <w:r w:rsidR="0045521A">
        <w:t xml:space="preserve">failure </w:t>
      </w:r>
      <w:r w:rsidR="004B0E7F">
        <w:t xml:space="preserve"> </w:t>
      </w:r>
      <w:proofErr w:type="gramEnd"/>
      <w:r w:rsidR="00E73736">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ins w:id="28" w:author="Ram Shrestha" w:date="2014-04-29T02:39:00Z">
        <w:r w:rsidR="00CF787D">
          <w:instrText xml:space="preserve"> ADDIN EN.CITE </w:instrText>
        </w:r>
      </w:ins>
      <w:del w:id="29" w:author="Ram Shrestha" w:date="2014-04-27T01:24:00Z">
        <w:r w:rsidR="00311CED" w:rsidDel="00524255">
          <w:delInstrText xml:space="preserve"> ADDIN EN.CITE </w:delInstrText>
        </w:r>
        <w:r w:rsidR="00E73736" w:rsidDel="00524255">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311CED" w:rsidDel="00524255">
          <w:delInstrText xml:space="preserve"> ADDIN EN.CITE.DATA </w:delInstrText>
        </w:r>
        <w:r w:rsidR="00E73736" w:rsidDel="00524255">
          <w:fldChar w:fldCharType="end"/>
        </w:r>
      </w:del>
      <w:ins w:id="30" w:author="Ram Shrestha" w:date="2014-04-29T02:39:00Z">
        <w:r w:rsidR="00CF787D">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CF787D">
          <w:instrText xml:space="preserve"> ADDIN EN.CITE.DATA </w:instrText>
        </w:r>
        <w:r w:rsidR="00CF787D">
          <w:fldChar w:fldCharType="end"/>
        </w:r>
      </w:ins>
      <w:r w:rsidR="00E73736">
        <w:fldChar w:fldCharType="separate"/>
      </w:r>
      <w:r w:rsidR="00002746">
        <w:rPr>
          <w:noProof/>
        </w:rPr>
        <w:t>(Kellam et al., 1994; Larder et al., 1989; Larder et al., 1991; Larder and Kemp, 1989; Larder et al., 1987)</w:t>
      </w:r>
      <w:r w:rsidR="00E73736">
        <w:fldChar w:fldCharType="end"/>
      </w:r>
      <w:r w:rsidR="003E5982">
        <w:t xml:space="preserve">. </w:t>
      </w:r>
      <w:r w:rsidR="0045521A">
        <w:t>This has shown that</w:t>
      </w:r>
      <w:r w:rsidR="007A1EC9">
        <w:t xml:space="preserve"> a</w:t>
      </w:r>
      <w:r w:rsidR="00302BD9">
        <w:t xml:space="preserve">dministration of a single </w:t>
      </w:r>
      <w:r w:rsidR="00490940">
        <w:t>antiretro</w:t>
      </w:r>
      <w:r w:rsidR="00302BD9">
        <w:t xml:space="preserve">viral drug </w:t>
      </w:r>
      <w:r w:rsidR="0045521A">
        <w:t xml:space="preserve">selects the drug resistant variants and </w:t>
      </w:r>
      <w:r w:rsidR="00302BD9">
        <w:t>increases the</w:t>
      </w:r>
      <w:r w:rsidR="00183610">
        <w:t xml:space="preserve"> chance of </w:t>
      </w:r>
      <w:r w:rsidR="00EC20D2">
        <w:t xml:space="preserve">rapid </w:t>
      </w:r>
      <w:r w:rsidR="004B0E7F">
        <w:t>drug</w:t>
      </w:r>
      <w:r w:rsidR="00183610">
        <w:t xml:space="preserve"> failure</w:t>
      </w:r>
      <w:r w:rsidR="00490940">
        <w:t xml:space="preserve"> </w:t>
      </w:r>
      <w:r w:rsidR="00E73736">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ins w:id="31" w:author="Ram Shrestha" w:date="2014-04-29T02:39:00Z">
        <w:r w:rsidR="00CF787D">
          <w:instrText xml:space="preserve"> ADDIN EN.CITE </w:instrText>
        </w:r>
      </w:ins>
      <w:del w:id="32" w:author="Ram Shrestha" w:date="2014-04-27T01:24:00Z">
        <w:r w:rsidR="00311CED" w:rsidDel="00524255">
          <w:delInstrText xml:space="preserve"> ADDIN EN.CITE </w:delInstrText>
        </w:r>
        <w:r w:rsidR="00E73736" w:rsidDel="00524255">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311CED" w:rsidDel="00524255">
          <w:delInstrText xml:space="preserve"> ADDIN EN.CITE.DATA </w:delInstrText>
        </w:r>
        <w:r w:rsidR="00E73736" w:rsidDel="00524255">
          <w:fldChar w:fldCharType="end"/>
        </w:r>
      </w:del>
      <w:ins w:id="33" w:author="Ram Shrestha" w:date="2014-04-29T02:39:00Z">
        <w:r w:rsidR="00CF787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CF787D">
          <w:instrText xml:space="preserve"> ADDIN EN.CITE.DATA </w:instrText>
        </w:r>
        <w:r w:rsidR="00CF787D">
          <w:fldChar w:fldCharType="end"/>
        </w:r>
      </w:ins>
      <w:r w:rsidR="00E73736">
        <w:fldChar w:fldCharType="separate"/>
      </w:r>
      <w:r w:rsidR="00387725">
        <w:rPr>
          <w:noProof/>
        </w:rPr>
        <w:t>(Hamers et al., 2012; Jackson et al., 2000; Partaledis et al., 1995; Tisdale et al., 1993)</w:t>
      </w:r>
      <w:r w:rsidR="00E73736">
        <w:fldChar w:fldCharType="end"/>
      </w:r>
      <w:r w:rsidR="00183610">
        <w:t xml:space="preserve">. </w:t>
      </w:r>
      <w:r w:rsidR="00314641">
        <w:t xml:space="preserve">A perfect example of this is the emergence of resistance in </w:t>
      </w:r>
      <w:r w:rsidR="004B0E7F">
        <w:t xml:space="preserve">single dose </w:t>
      </w:r>
      <w:r w:rsidR="00EC20D2">
        <w:t>nevirapine</w:t>
      </w:r>
      <w:r w:rsidR="00A85D56">
        <w:t xml:space="preserve"> (NVP)</w:t>
      </w:r>
      <w:r w:rsidR="00314641">
        <w:t xml:space="preserve"> programmes</w:t>
      </w:r>
      <w:r w:rsidR="00EC20D2">
        <w:t xml:space="preserve">. </w:t>
      </w:r>
      <w:r w:rsidR="00A85D56">
        <w:t>NVP</w:t>
      </w:r>
      <w:r w:rsidR="00314641">
        <w:t>, an NNRTI,</w:t>
      </w:r>
      <w:r w:rsidR="00EC20D2">
        <w:t xml:space="preserve"> is prescribed </w:t>
      </w:r>
      <w:r w:rsidR="00314641">
        <w:t xml:space="preserve">to HIOV positive </w:t>
      </w:r>
      <w:r w:rsidR="00EC20D2">
        <w:t xml:space="preserve">pregnant woman </w:t>
      </w:r>
      <w:r w:rsidR="00314641">
        <w:t xml:space="preserve">in order to </w:t>
      </w:r>
      <w:r w:rsidR="00EC20D2">
        <w:t>prevent HIV transmission from mother to child</w:t>
      </w:r>
      <w:r w:rsidR="00A85D56">
        <w:t xml:space="preserve"> in resource poor settings </w:t>
      </w:r>
      <w:r w:rsidR="00E73736">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ins w:id="34" w:author="Ram Shrestha" w:date="2014-04-29T02:39:00Z">
        <w:r w:rsidR="00CF787D">
          <w:instrText xml:space="preserve"> ADDIN EN.CITE </w:instrText>
        </w:r>
      </w:ins>
      <w:del w:id="35" w:author="Ram Shrestha" w:date="2014-04-27T01:24:00Z">
        <w:r w:rsidR="00311CED" w:rsidDel="00524255">
          <w:delInstrText xml:space="preserve"> ADDIN EN.CITE </w:delInstrText>
        </w:r>
        <w:r w:rsidR="00E73736" w:rsidDel="00524255">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311CED" w:rsidDel="00524255">
          <w:delInstrText xml:space="preserve"> ADDIN EN.CITE.DATA </w:delInstrText>
        </w:r>
        <w:r w:rsidR="00E73736" w:rsidDel="00524255">
          <w:fldChar w:fldCharType="end"/>
        </w:r>
      </w:del>
      <w:ins w:id="36" w:author="Ram Shrestha" w:date="2014-04-29T02:39:00Z">
        <w:r w:rsidR="00CF787D">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CF787D">
          <w:instrText xml:space="preserve"> ADDIN EN.CITE.DATA </w:instrText>
        </w:r>
        <w:r w:rsidR="00CF787D">
          <w:fldChar w:fldCharType="end"/>
        </w:r>
      </w:ins>
      <w:r w:rsidR="00E73736">
        <w:fldChar w:fldCharType="separate"/>
      </w:r>
      <w:r w:rsidR="00311CED">
        <w:rPr>
          <w:noProof/>
        </w:rPr>
        <w:t>(Audureau et al., 2013; Chi et al., 2013; Shapiro et al., 2010; Stringer et al., 2010a; Zolfo et al., 2010)</w:t>
      </w:r>
      <w:r w:rsidR="00E73736">
        <w:fldChar w:fldCharType="end"/>
      </w:r>
      <w:r w:rsidR="00EC20D2">
        <w:t xml:space="preserve">. The drug is effective in reducing the viral transmission </w:t>
      </w:r>
      <w:r w:rsidR="00286089">
        <w:t>as</w:t>
      </w:r>
      <w:r w:rsidR="00EC20D2">
        <w:t xml:space="preserve"> has been reported in several research reports </w:t>
      </w:r>
      <w:r w:rsidR="00E73736">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ins w:id="37" w:author="Ram Shrestha" w:date="2014-04-29T02:39:00Z">
        <w:r w:rsidR="00CF787D">
          <w:instrText xml:space="preserve"> ADDIN EN.CITE </w:instrText>
        </w:r>
      </w:ins>
      <w:del w:id="38" w:author="Ram Shrestha" w:date="2014-04-27T01:24:00Z">
        <w:r w:rsidR="00311CED" w:rsidDel="00524255">
          <w:delInstrText xml:space="preserve"> ADDIN EN.CITE </w:delInstrText>
        </w:r>
        <w:r w:rsidR="00E73736" w:rsidDel="00524255">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311CED" w:rsidDel="00524255">
          <w:delInstrText xml:space="preserve"> ADDIN EN.CITE.DATA </w:delInstrText>
        </w:r>
        <w:r w:rsidR="00E73736" w:rsidDel="00524255">
          <w:fldChar w:fldCharType="end"/>
        </w:r>
      </w:del>
      <w:ins w:id="39" w:author="Ram Shrestha" w:date="2014-04-29T02:39:00Z">
        <w:r w:rsidR="00CF787D">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CF787D">
          <w:instrText xml:space="preserve"> ADDIN EN.CITE.DATA </w:instrText>
        </w:r>
        <w:r w:rsidR="00CF787D">
          <w:fldChar w:fldCharType="end"/>
        </w:r>
      </w:ins>
      <w:r w:rsidR="00E73736">
        <w:fldChar w:fldCharType="separate"/>
      </w:r>
      <w:r w:rsidR="00C03023">
        <w:rPr>
          <w:noProof/>
        </w:rPr>
        <w:t>(Connor et al., 1994a; Connor et al., 1994b; Guay et al., 1999; Jackson et al., 2003; Lallemant et al., 2004)</w:t>
      </w:r>
      <w:r w:rsidR="00E73736">
        <w:fldChar w:fldCharType="end"/>
      </w:r>
      <w:r w:rsidR="00EC20D2">
        <w:t xml:space="preserve">. </w:t>
      </w:r>
      <w:r w:rsidR="00A85D56">
        <w:t>However,</w:t>
      </w:r>
      <w:r w:rsidR="004D1CFC">
        <w:t xml:space="preserve"> </w:t>
      </w:r>
      <w:r w:rsidR="009663B8">
        <w:t xml:space="preserve">studies have shown that </w:t>
      </w:r>
      <w:r w:rsidR="00A85D56">
        <w:t xml:space="preserve">the use of single dose NVP to prevent mother to child transmission of the virus </w:t>
      </w:r>
      <w:del w:id="40" w:author="Ram Shrestha" w:date="2014-04-25T01:52:00Z">
        <w:r w:rsidR="009663B8" w:rsidDel="001878DF">
          <w:delText xml:space="preserve">showed </w:delText>
        </w:r>
      </w:del>
      <w:ins w:id="41" w:author="Ram Shrestha" w:date="2014-04-25T01:52:00Z">
        <w:r w:rsidR="001878DF">
          <w:t xml:space="preserve">could show </w:t>
        </w:r>
      </w:ins>
      <w:del w:id="42" w:author="Ram Shrestha" w:date="2014-04-25T01:53:00Z">
        <w:r w:rsidR="009663B8" w:rsidDel="001878DF">
          <w:delText>distinct pattern</w:delText>
        </w:r>
        <w:r w:rsidR="00016DAB" w:rsidDel="001878DF">
          <w:delText>s</w:delText>
        </w:r>
        <w:r w:rsidR="009663B8" w:rsidDel="001878DF">
          <w:delText xml:space="preserve"> of emergence and fading of </w:delText>
        </w:r>
      </w:del>
      <w:r w:rsidR="009663B8">
        <w:t xml:space="preserve">nevirapine associated resistant mutations </w:t>
      </w:r>
      <w:r w:rsidR="00E73736">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ins w:id="43" w:author="Ram Shrestha" w:date="2014-04-29T02:39:00Z">
        <w:r w:rsidR="00CF787D">
          <w:instrText xml:space="preserve"> ADDIN EN.CITE </w:instrText>
        </w:r>
      </w:ins>
      <w:del w:id="44" w:author="Ram Shrestha" w:date="2014-04-27T01:24:00Z">
        <w:r w:rsidR="00311CED" w:rsidDel="00524255">
          <w:delInstrText xml:space="preserve"> ADDIN EN.CITE </w:delInstrText>
        </w:r>
        <w:r w:rsidR="00E73736" w:rsidDel="00524255">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311CED" w:rsidDel="00524255">
          <w:delInstrText xml:space="preserve"> ADDIN EN.CITE.DATA </w:delInstrText>
        </w:r>
        <w:r w:rsidR="00E73736" w:rsidDel="00524255">
          <w:fldChar w:fldCharType="end"/>
        </w:r>
      </w:del>
      <w:ins w:id="45" w:author="Ram Shrestha" w:date="2014-04-29T02:39:00Z">
        <w:r w:rsidR="00CF787D">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CF787D">
          <w:instrText xml:space="preserve"> ADDIN EN.CITE.DATA </w:instrText>
        </w:r>
        <w:r w:rsidR="00CF787D">
          <w:fldChar w:fldCharType="end"/>
        </w:r>
      </w:ins>
      <w:r w:rsidR="00E73736">
        <w:fldChar w:fldCharType="separate"/>
      </w:r>
      <w:ins w:id="46" w:author="Ram Shrestha" w:date="2014-04-28T02:43:00Z">
        <w:r w:rsidR="00787C66">
          <w:rPr>
            <w:noProof/>
          </w:rPr>
          <w:t>(Coovadia et al., 2009; Eshleman et al., 2004b; Eshleman et al., 2005; Eshleman et al., 2001; Flys et al., 2005; Havlir et al., 1996; Jackson et al., 2000; Loubser et al., 2006; Martinson et al., 2007; Richman et al., 1994; Tisdale et al., 1993)</w:t>
        </w:r>
      </w:ins>
      <w:del w:id="47" w:author="Ram Shrestha" w:date="2014-04-28T02:43:00Z">
        <w:r w:rsidR="00311CED" w:rsidDel="00787C66">
          <w:rPr>
            <w:noProof/>
          </w:rPr>
          <w:delText>(Coovadia et al., 2009; Eshleman et al., 2004; Eshleman et al., 2005; Eshleman et al., 2001; Flys et al., 2005; Havlir et al., 1996; Jackson et al., 2000; Loubser et al., 2006; Martinson et al., 2007; Richman et al., 1994; Tisdale et al., 1993)</w:delText>
        </w:r>
      </w:del>
      <w:r w:rsidR="00E73736">
        <w:fldChar w:fldCharType="end"/>
      </w:r>
      <w:r w:rsidR="00C03023">
        <w:t xml:space="preserve">. The persistence of NVP resistant virus in the mothers and children treated with single dose NVP </w:t>
      </w:r>
      <w:r w:rsidR="00E73736">
        <w:fldChar w:fldCharType="begin"/>
      </w:r>
      <w:ins w:id="48" w:author="Ram Shrestha" w:date="2014-04-29T02:39:00Z">
        <w:r w:rsidR="00CF787D">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ins>
      <w:del w:id="49" w:author="Ram Shrestha" w:date="2014-04-27T01:24:00Z">
        <w:r w:rsidR="00311CED" w:rsidDel="00524255">
          <w:del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delInstrText>
        </w:r>
      </w:del>
      <w:r w:rsidR="00E73736">
        <w:fldChar w:fldCharType="separate"/>
      </w:r>
      <w:r w:rsidR="00C03023">
        <w:rPr>
          <w:noProof/>
        </w:rPr>
        <w:t>(Hauser et al., 2011)</w:t>
      </w:r>
      <w:r w:rsidR="00E73736">
        <w:fldChar w:fldCharType="end"/>
      </w:r>
      <w:r w:rsidR="00C03023">
        <w:t xml:space="preserve"> </w:t>
      </w:r>
      <w:r w:rsidR="002D7086">
        <w:t>compromises</w:t>
      </w:r>
      <w:r w:rsidR="00C03023">
        <w:t xml:space="preserve"> the treatment with subsequent NVP containing highly active antiretroviral therapy (HAART) </w:t>
      </w:r>
      <w:r w:rsidR="00E73736">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ins w:id="50" w:author="Ram Shrestha" w:date="2014-04-29T02:39:00Z">
        <w:r w:rsidR="00CF787D">
          <w:instrText xml:space="preserve"> ADDIN EN.CITE </w:instrText>
        </w:r>
      </w:ins>
      <w:del w:id="51" w:author="Ram Shrestha" w:date="2014-04-27T01:24:00Z">
        <w:r w:rsidR="00311CED" w:rsidDel="00524255">
          <w:delInstrText xml:space="preserve"> ADDIN EN.CITE </w:delInstrText>
        </w:r>
        <w:r w:rsidR="00E73736" w:rsidDel="00524255">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311CED" w:rsidDel="00524255">
          <w:delInstrText xml:space="preserve"> ADDIN EN.CITE.DATA </w:delInstrText>
        </w:r>
        <w:r w:rsidR="00E73736" w:rsidDel="00524255">
          <w:fldChar w:fldCharType="end"/>
        </w:r>
      </w:del>
      <w:ins w:id="52" w:author="Ram Shrestha" w:date="2014-04-29T02:39:00Z">
        <w:r w:rsidR="00CF787D">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CF787D">
          <w:instrText xml:space="preserve"> ADDIN EN.CITE.DATA </w:instrText>
        </w:r>
        <w:r w:rsidR="00CF787D">
          <w:fldChar w:fldCharType="end"/>
        </w:r>
      </w:ins>
      <w:r w:rsidR="00E73736">
        <w:fldChar w:fldCharType="separate"/>
      </w:r>
      <w:r w:rsidR="00C03023">
        <w:rPr>
          <w:noProof/>
        </w:rPr>
        <w:t>(Arrive et al., 2007; Chi et al., 2007; Lehman et al., 2012; Martinson et al., 2007)</w:t>
      </w:r>
      <w:r w:rsidR="00E73736">
        <w:fldChar w:fldCharType="end"/>
      </w:r>
      <w:r w:rsidR="00C03023">
        <w:t>.</w:t>
      </w:r>
      <w:r w:rsidR="002D7086">
        <w:t xml:space="preserve"> Thus, </w:t>
      </w:r>
      <w:r w:rsidR="00782A26">
        <w:t xml:space="preserve">studies have shown that </w:t>
      </w:r>
      <w:r w:rsidR="00DE6177">
        <w:t>the</w:t>
      </w:r>
      <w:r w:rsidR="005E0BAE">
        <w:t xml:space="preserve"> first line </w:t>
      </w:r>
      <w:r w:rsidR="00DE6177">
        <w:t>therapy, which is a</w:t>
      </w:r>
      <w:r w:rsidR="00183610">
        <w:t xml:space="preserve"> combination of </w:t>
      </w:r>
      <w:r w:rsidR="00782A26">
        <w:t xml:space="preserve">at least </w:t>
      </w:r>
      <w:r w:rsidR="00302BD9">
        <w:t xml:space="preserve">three </w:t>
      </w:r>
      <w:r w:rsidR="002D7086">
        <w:t xml:space="preserve">fully </w:t>
      </w:r>
      <w:r w:rsidR="00302BD9">
        <w:t xml:space="preserve">active </w:t>
      </w:r>
      <w:r w:rsidR="002D7086">
        <w:t>ART</w:t>
      </w:r>
      <w:r w:rsidR="00302BD9">
        <w:t xml:space="preserve"> drugs from different drug classes – Non-Nucleotide Reverse Transciptase Inhibitors (NNRTIs)</w:t>
      </w:r>
      <w:r w:rsidR="000121B1">
        <w:t xml:space="preserve"> and</w:t>
      </w:r>
      <w:r w:rsidR="00302BD9">
        <w:t xml:space="preserve"> Nucleotide Reverse Transcriptase Inhibitors (NRTIs)</w:t>
      </w:r>
      <w:r w:rsidR="008D0E46">
        <w:t xml:space="preserve"> are necessary for optimum suppression of HIV from replication and resistance development</w:t>
      </w:r>
      <w:r w:rsidR="0099609F">
        <w:t xml:space="preserve"> </w:t>
      </w:r>
      <w:r w:rsidR="00E73736">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ins w:id="53" w:author="Ram Shrestha" w:date="2014-04-29T02:39:00Z">
        <w:r w:rsidR="00CF787D">
          <w:instrText xml:space="preserve"> ADDIN EN.CITE </w:instrText>
        </w:r>
      </w:ins>
      <w:del w:id="54" w:author="Ram Shrestha" w:date="2014-04-27T01:24:00Z">
        <w:r w:rsidR="00311CED" w:rsidDel="00524255">
          <w:delInstrText xml:space="preserve"> ADDIN EN.CITE </w:delInstrText>
        </w:r>
        <w:r w:rsidR="00E73736" w:rsidDel="00524255">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311CED" w:rsidDel="00524255">
          <w:delInstrText xml:space="preserve"> ADDIN EN.CITE.DATA </w:delInstrText>
        </w:r>
        <w:r w:rsidR="00E73736" w:rsidDel="00524255">
          <w:fldChar w:fldCharType="end"/>
        </w:r>
      </w:del>
      <w:ins w:id="55" w:author="Ram Shrestha" w:date="2014-04-29T02:39:00Z">
        <w:r w:rsidR="00CF787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CF787D">
          <w:instrText xml:space="preserve"> ADDIN EN.CITE.DATA </w:instrText>
        </w:r>
        <w:r w:rsidR="00CF787D">
          <w:fldChar w:fldCharType="end"/>
        </w:r>
      </w:ins>
      <w:r w:rsidR="00E73736">
        <w:fldChar w:fldCharType="separate"/>
      </w:r>
      <w:r w:rsidR="00387725">
        <w:rPr>
          <w:noProof/>
        </w:rPr>
        <w:t>(Gupta et al., 2009; Hamers et al., 2012; Robbins et al., 2003; Shafer et al., 2003; van Leeuwen et al., 2003; van Leth et al., 2004)</w:t>
      </w:r>
      <w:r w:rsidR="00E73736">
        <w:fldChar w:fldCharType="end"/>
      </w:r>
      <w:r w:rsidR="008D0E46">
        <w:t>.</w:t>
      </w:r>
      <w:r w:rsidR="00A216CB">
        <w:t xml:space="preserve"> </w:t>
      </w:r>
      <w:r w:rsidR="002D7086">
        <w:t>For this,</w:t>
      </w:r>
      <w:r w:rsidR="00A216CB">
        <w:t xml:space="preserve"> the World Health Organization (WHO) recommends drug resistance testing before prescribing ART drugs.</w:t>
      </w:r>
    </w:p>
    <w:p w:rsidR="00A216CB" w:rsidRDefault="00A216CB" w:rsidP="00F35359">
      <w:pPr>
        <w:spacing w:line="480" w:lineRule="auto"/>
        <w:jc w:val="both"/>
      </w:pPr>
    </w:p>
    <w:p w:rsidR="00782A26" w:rsidRDefault="00A216CB" w:rsidP="00F35359">
      <w:pPr>
        <w:spacing w:line="480" w:lineRule="auto"/>
        <w:jc w:val="both"/>
      </w:pPr>
      <w:r>
        <w:t xml:space="preserve">Resistance testing </w:t>
      </w:r>
      <w:r w:rsidR="002D7086">
        <w:t>reveals</w:t>
      </w:r>
      <w:r>
        <w:t xml:space="preserve"> the drug resistance mutations in the HIV quasispecies. HIV with </w:t>
      </w:r>
      <w:del w:id="56" w:author="Ram Shrestha" w:date="2014-04-26T22:45:00Z">
        <w:r w:rsidDel="00001A2D">
          <w:delText>drug resistant mutation</w:delText>
        </w:r>
      </w:del>
      <w:ins w:id="57" w:author="Ram Shrestha" w:date="2014-04-26T22:45:00Z">
        <w:r w:rsidR="00001A2D">
          <w:t>DRM</w:t>
        </w:r>
      </w:ins>
      <w:r>
        <w:t xml:space="preserve">s is present at varying prevalence levels in the quasispecies. </w:t>
      </w:r>
      <w:r w:rsidR="00C54895">
        <w:t>The conventional HIV resistance genotyping is limited to detecting the mutations in HIV with prevalence of 20% or greater</w:t>
      </w:r>
      <w:r w:rsidR="005E16BD">
        <w:t xml:space="preserve"> </w:t>
      </w:r>
      <w:r w:rsidR="00E73736">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ins w:id="58" w:author="Ram Shrestha" w:date="2014-04-29T02:39:00Z">
        <w:r w:rsidR="00CF787D">
          <w:instrText xml:space="preserve"> ADDIN EN.CITE </w:instrText>
        </w:r>
      </w:ins>
      <w:del w:id="59" w:author="Ram Shrestha" w:date="2014-04-27T01:24:00Z">
        <w:r w:rsidR="00311CED" w:rsidDel="00524255">
          <w:delInstrText xml:space="preserve"> ADDIN EN.CITE </w:delInstrText>
        </w:r>
        <w:r w:rsidR="00E73736" w:rsidDel="00524255">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311CED" w:rsidDel="00524255">
          <w:delInstrText xml:space="preserve"> ADDIN EN.CITE.DATA </w:delInstrText>
        </w:r>
        <w:r w:rsidR="00E73736" w:rsidDel="00524255">
          <w:fldChar w:fldCharType="end"/>
        </w:r>
      </w:del>
      <w:ins w:id="60" w:author="Ram Shrestha" w:date="2014-04-29T02:39:00Z">
        <w:r w:rsidR="00CF787D">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CF787D">
          <w:instrText xml:space="preserve"> ADDIN EN.CITE.DATA </w:instrText>
        </w:r>
        <w:r w:rsidR="00CF787D">
          <w:fldChar w:fldCharType="end"/>
        </w:r>
      </w:ins>
      <w:r w:rsidR="00E73736">
        <w:fldChar w:fldCharType="separate"/>
      </w:r>
      <w:r w:rsidR="00002746">
        <w:rPr>
          <w:noProof/>
        </w:rPr>
        <w:t>(Booth and Geretti, 2007; Liang et al., 2011; Wang et al., 2007)</w:t>
      </w:r>
      <w:r w:rsidR="00E73736">
        <w:fldChar w:fldCharType="end"/>
      </w:r>
      <w:r w:rsidR="00C54895">
        <w:t xml:space="preserve">. </w:t>
      </w:r>
      <w:r w:rsidR="0005642B">
        <w:t xml:space="preserve">Ultra deep </w:t>
      </w:r>
      <w:r w:rsidR="00EF0506">
        <w:t>pyro</w:t>
      </w:r>
      <w:r w:rsidR="00C54895">
        <w:t xml:space="preserve">sequencing </w:t>
      </w:r>
      <w:r w:rsidR="00300BA4">
        <w:t xml:space="preserve">(UDPS) </w:t>
      </w:r>
      <w:r w:rsidR="00C54895">
        <w:t>technology has ability to detec</w:t>
      </w:r>
      <w:r w:rsidR="00EF0506">
        <w:t xml:space="preserve">t HIV with prevalence </w:t>
      </w:r>
      <w:r w:rsidR="00475F38">
        <w:t>to as low as</w:t>
      </w:r>
      <w:r w:rsidR="00EF0506">
        <w:t xml:space="preserve"> 1%</w:t>
      </w:r>
      <w:r w:rsidR="009D74F8">
        <w:t xml:space="preserve"> or below</w:t>
      </w:r>
      <w:r w:rsidR="00593984">
        <w:t xml:space="preserve"> </w:t>
      </w:r>
      <w:r w:rsidR="00E73736">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ins w:id="61" w:author="Ram Shrestha" w:date="2014-04-29T02:39:00Z">
        <w:r w:rsidR="00CF787D">
          <w:instrText xml:space="preserve"> ADDIN EN.CITE </w:instrText>
        </w:r>
      </w:ins>
      <w:del w:id="62" w:author="Ram Shrestha" w:date="2014-04-27T01:24:00Z">
        <w:r w:rsidR="00311CED" w:rsidDel="00524255">
          <w:delInstrText xml:space="preserve"> ADDIN EN.CITE </w:delInstrText>
        </w:r>
        <w:r w:rsidR="00E73736" w:rsidDel="00524255">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311CED" w:rsidDel="00524255">
          <w:delInstrText xml:space="preserve"> ADDIN EN.CITE.DATA </w:delInstrText>
        </w:r>
        <w:r w:rsidR="00E73736" w:rsidDel="00524255">
          <w:fldChar w:fldCharType="end"/>
        </w:r>
      </w:del>
      <w:ins w:id="63" w:author="Ram Shrestha" w:date="2014-04-29T02:39:00Z">
        <w:r w:rsidR="00CF787D">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CF787D">
          <w:instrText xml:space="preserve"> ADDIN EN.CITE.DATA </w:instrText>
        </w:r>
        <w:r w:rsidR="00CF787D">
          <w:fldChar w:fldCharType="end"/>
        </w:r>
      </w:ins>
      <w:r w:rsidR="00E73736">
        <w:fldChar w:fldCharType="separate"/>
      </w:r>
      <w:r w:rsidR="00387725">
        <w:rPr>
          <w:noProof/>
        </w:rPr>
        <w:t>(Archer et al., 2009; Balduin M, 2011; Bansode et al., 2013; Dudley et al., 2012; Gilles et al., 2011; Hedskog et al., 2010; Hoffmann et al., 2007; Huse et al., 2007; Ji et al., 2012; Ji et al., 2010; Lataillade et al., 2010; Le et al., 2009; Liang et al., 2011; Wang et al., 2007)</w:t>
      </w:r>
      <w:r w:rsidR="00E73736">
        <w:fldChar w:fldCharType="end"/>
      </w:r>
      <w:r w:rsidR="00EF0506">
        <w:t>.</w:t>
      </w:r>
      <w:r w:rsidR="00300BA4">
        <w:t xml:space="preserve"> </w:t>
      </w:r>
      <w:r w:rsidR="00782A26">
        <w:t xml:space="preserve"> </w:t>
      </w:r>
    </w:p>
    <w:p w:rsidR="00782A26" w:rsidRDefault="00782A26" w:rsidP="00F35359">
      <w:pPr>
        <w:spacing w:line="480" w:lineRule="auto"/>
        <w:jc w:val="both"/>
      </w:pPr>
    </w:p>
    <w:p w:rsidR="00300BA4" w:rsidRDefault="00782A26" w:rsidP="00F35359">
      <w:pPr>
        <w:spacing w:line="480" w:lineRule="auto"/>
        <w:jc w:val="both"/>
      </w:pPr>
      <w:r>
        <w:t>Here, we describe the application of t</w:t>
      </w:r>
      <w:r w:rsidR="00300BA4">
        <w:t xml:space="preserve">he computational tool Seq2Res </w:t>
      </w:r>
      <w:r>
        <w:t>to HIV resistance testing to a significant dataset generated using UDPS</w:t>
      </w:r>
      <w:r w:rsidR="00300BA4">
        <w:t>.</w:t>
      </w:r>
    </w:p>
    <w:p w:rsidR="00BD7116" w:rsidRPr="00376D76" w:rsidRDefault="00BD7116" w:rsidP="00F35359">
      <w:pPr>
        <w:pStyle w:val="Heading1"/>
        <w:numPr>
          <w:numberingChange w:id="64" w:author="Ram Shrestha" w:date="2014-04-24T23:52:00Z" w:original="%1:2:0:"/>
        </w:numPr>
        <w:spacing w:line="480" w:lineRule="auto"/>
      </w:pPr>
      <w:r w:rsidRPr="00376D76">
        <w:t>Methods and Materials</w:t>
      </w:r>
    </w:p>
    <w:p w:rsidR="00BD7116" w:rsidRPr="00376D76" w:rsidRDefault="00BD7116" w:rsidP="00F35359">
      <w:pPr>
        <w:spacing w:line="480" w:lineRule="auto"/>
        <w:jc w:val="both"/>
      </w:pPr>
      <w:r w:rsidRPr="00376D76">
        <w:t xml:space="preserve">The datasets used in this study </w:t>
      </w:r>
      <w:r w:rsidR="00305A81">
        <w:t>had been generated as part of the CIPRA-SA study (</w:t>
      </w:r>
      <w:r w:rsidRPr="00376D76">
        <w:t>Comprehensive International Program for Research in AIDS in South Africa</w:t>
      </w:r>
      <w:r w:rsidR="00305A81">
        <w:t xml:space="preserve">) </w:t>
      </w:r>
      <w:r w:rsidRPr="00376D76">
        <w:t xml:space="preserve">which was a prospective, unblinded, randomized controlled trial of comparing “doctor-initiative-doctor monitored” and “doctor-initiative-nurse-monitored” strategies for antiretroviral drug monitoring in resource poor setting </w:t>
      </w:r>
      <w:r w:rsidR="00E73736"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65" w:author="Ram Shrestha" w:date="2014-04-29T02:39:00Z">
        <w:r w:rsidR="00CF787D">
          <w:instrText xml:space="preserve"> ADDIN EN.CITE </w:instrText>
        </w:r>
      </w:ins>
      <w:del w:id="66" w:author="Ram Shrestha" w:date="2014-04-27T01:24:00Z">
        <w:r w:rsidR="00311CED" w:rsidDel="00524255">
          <w:delInstrText xml:space="preserve"> ADDIN EN.CITE </w:delInstrText>
        </w:r>
        <w:r w:rsidR="00E73736" w:rsidDel="0052425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rsidDel="00524255">
          <w:delInstrText xml:space="preserve"> ADDIN EN.CITE.DATA </w:delInstrText>
        </w:r>
        <w:r w:rsidR="00E73736" w:rsidDel="00524255">
          <w:fldChar w:fldCharType="end"/>
        </w:r>
      </w:del>
      <w:ins w:id="67" w:author="Ram Shrestha" w:date="2014-04-29T02:39:00Z">
        <w:r w:rsidR="00CF787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instrText xml:space="preserve"> ADDIN EN.CITE.DATA </w:instrText>
        </w:r>
        <w:r w:rsidR="00CF787D">
          <w:fldChar w:fldCharType="end"/>
        </w:r>
      </w:ins>
      <w:r w:rsidR="00E73736" w:rsidRPr="00376D76">
        <w:fldChar w:fldCharType="separate"/>
      </w:r>
      <w:r w:rsidRPr="00376D76">
        <w:rPr>
          <w:noProof/>
        </w:rPr>
        <w:t>(Sanne et al., 2010)</w:t>
      </w:r>
      <w:r w:rsidR="00E73736" w:rsidRPr="00376D76">
        <w:fldChar w:fldCharType="end"/>
      </w:r>
      <w:r w:rsidRPr="00376D76">
        <w:t>.   The study population consisted</w:t>
      </w:r>
      <w:r w:rsidR="008169F3">
        <w:t xml:space="preserve"> of</w:t>
      </w:r>
      <w:r w:rsidRPr="00376D76">
        <w:t xml:space="preserve"> 831 </w:t>
      </w:r>
      <w:r w:rsidR="00211A89">
        <w:t xml:space="preserve">HIV infected </w:t>
      </w:r>
      <w:r w:rsidRPr="00376D76">
        <w:t xml:space="preserve">individuals </w:t>
      </w:r>
      <w:r w:rsidR="00211A89">
        <w:t xml:space="preserve">with a </w:t>
      </w:r>
      <w:r w:rsidRPr="00376D76">
        <w:t>CD4+ count less than 350-cells/mm</w:t>
      </w:r>
      <w:r w:rsidRPr="00376D76">
        <w:rPr>
          <w:vertAlign w:val="superscript"/>
        </w:rPr>
        <w:t>3</w:t>
      </w:r>
      <w:r w:rsidRPr="00376D76">
        <w:t xml:space="preserve"> or AIDS-defining illness</w:t>
      </w:r>
      <w:r w:rsidR="00211A89">
        <w:t xml:space="preserve"> were enrolled on the study</w:t>
      </w:r>
      <w:r w:rsidRPr="00376D76">
        <w:t>. HIV positive mothers with previous exposure of single dose nevirapine (NVP) drug for prevention of viral transmission from mother to child (PMTCT) during their pregnancy were also included in the study.</w:t>
      </w:r>
    </w:p>
    <w:p w:rsidR="00BD7116" w:rsidRPr="00376D76" w:rsidRDefault="00BD7116" w:rsidP="00F35359">
      <w:pPr>
        <w:spacing w:line="480" w:lineRule="auto"/>
        <w:jc w:val="both"/>
      </w:pPr>
    </w:p>
    <w:p w:rsidR="001747D3" w:rsidRDefault="00BD7116" w:rsidP="00F35359">
      <w:pPr>
        <w:spacing w:line="480" w:lineRule="auto"/>
        <w:jc w:val="both"/>
      </w:pPr>
      <w:r w:rsidRPr="00376D76">
        <w:t>562 patients were followed up</w:t>
      </w:r>
      <w:r w:rsidR="00211A89">
        <w:t xml:space="preserve"> with</w:t>
      </w:r>
      <w:r w:rsidRPr="00376D76">
        <w:t xml:space="preserve"> the </w:t>
      </w:r>
      <w:r w:rsidR="00211A89">
        <w:t xml:space="preserve">remainder </w:t>
      </w:r>
      <w:r w:rsidRPr="00376D76">
        <w:t xml:space="preserve">not included in the study for reasons </w:t>
      </w:r>
      <w:r w:rsidR="00F47549">
        <w:t>such as</w:t>
      </w:r>
      <w:r w:rsidR="00F47549" w:rsidRPr="00376D76">
        <w:t xml:space="preserve"> </w:t>
      </w:r>
      <w:r w:rsidRPr="00376D76">
        <w:t xml:space="preserve">drug toxicity, death, </w:t>
      </w:r>
      <w:r w:rsidR="00FD663E">
        <w:t>and withdrawal</w:t>
      </w:r>
      <w:r w:rsidR="00F47549">
        <w:t xml:space="preserve"> </w:t>
      </w:r>
      <w:r w:rsidR="005B25C6">
        <w:t xml:space="preserve">of </w:t>
      </w:r>
      <w:r w:rsidR="005B25C6" w:rsidRPr="00376D76">
        <w:t>consent</w:t>
      </w:r>
      <w:r w:rsidRPr="00376D76">
        <w:t xml:space="preserve"> or </w:t>
      </w:r>
      <w:r w:rsidR="004B3030">
        <w:t xml:space="preserve">loss </w:t>
      </w:r>
      <w:r w:rsidRPr="00376D76">
        <w:t>to follow-up.</w:t>
      </w:r>
      <w:r w:rsidR="00C3591C">
        <w:t xml:space="preserve"> B</w:t>
      </w:r>
      <w:r w:rsidRPr="00376D76">
        <w:t xml:space="preserve">aseline blood samples were </w:t>
      </w:r>
      <w:r w:rsidR="00C3591C">
        <w:t xml:space="preserve">retrieved </w:t>
      </w:r>
      <w:r w:rsidRPr="00376D76">
        <w:t xml:space="preserve">from </w:t>
      </w:r>
      <w:r w:rsidR="00C3591C">
        <w:t xml:space="preserve">all </w:t>
      </w:r>
      <w:r w:rsidRPr="00376D76">
        <w:t xml:space="preserve">562 patients </w:t>
      </w:r>
      <w:r w:rsidR="00C3591C">
        <w:t>(</w:t>
      </w:r>
      <w:r w:rsidRPr="00376D76">
        <w:t>sampled from 2005 – 2006</w:t>
      </w:r>
      <w:r w:rsidR="00C3591C">
        <w:t>)</w:t>
      </w:r>
      <w:r w:rsidRPr="00376D76">
        <w:t xml:space="preserve">. </w:t>
      </w:r>
      <w:r w:rsidR="00C3591C">
        <w:t>In this instance</w:t>
      </w:r>
      <w:r w:rsidR="001747D3">
        <w:t>,</w:t>
      </w:r>
      <w:r w:rsidR="00C3591C" w:rsidRPr="00376D76">
        <w:t xml:space="preserve"> </w:t>
      </w:r>
      <w:r w:rsidRPr="00376D76">
        <w:t xml:space="preserve">baseline </w:t>
      </w:r>
      <w:r w:rsidR="00C3591C">
        <w:t xml:space="preserve">describes samples obtained from individuals immediately before initiation of </w:t>
      </w:r>
      <w:r w:rsidRPr="00376D76">
        <w:t>first line antiretroviral therapy (ART). 71% of the</w:t>
      </w:r>
      <w:r w:rsidR="00C3591C">
        <w:t>se</w:t>
      </w:r>
      <w:r w:rsidRPr="00376D76">
        <w:t xml:space="preserve"> patients received the drug combination D4T-3TC-EFV, 20% received D4T-3TC-NVP, 8% received D4T-3TC-LPV/r and 1% received D4T-3TC-NLF. </w:t>
      </w:r>
      <w:r w:rsidR="001747D3">
        <w:t xml:space="preserve"> </w:t>
      </w:r>
    </w:p>
    <w:p w:rsidR="001747D3" w:rsidRDefault="001747D3" w:rsidP="00F35359">
      <w:pPr>
        <w:spacing w:line="480" w:lineRule="auto"/>
        <w:jc w:val="both"/>
      </w:pPr>
    </w:p>
    <w:p w:rsidR="001747D3" w:rsidRDefault="00B112EC" w:rsidP="00F35359">
      <w:pPr>
        <w:spacing w:line="480" w:lineRule="auto"/>
        <w:jc w:val="both"/>
      </w:pPr>
      <w:r>
        <w:t>Virologic failure (VF)</w:t>
      </w:r>
      <w:r w:rsidR="00BD7116" w:rsidRPr="00376D76">
        <w:t xml:space="preserve"> to the treatment </w:t>
      </w:r>
      <w:r w:rsidR="001747D3">
        <w:t>was</w:t>
      </w:r>
      <w:r w:rsidR="001747D3" w:rsidRPr="00376D76">
        <w:t xml:space="preserve"> </w:t>
      </w:r>
      <w:r w:rsidR="00BD7116" w:rsidRPr="00376D76">
        <w:t>defined as decline of viral load less than 1.5 log</w:t>
      </w:r>
      <w:r w:rsidR="00BD7116" w:rsidRPr="00376D76">
        <w:rPr>
          <w:vertAlign w:val="subscript"/>
        </w:rPr>
        <w:t>10</w:t>
      </w:r>
      <w:r w:rsidR="00BD7116" w:rsidRPr="00376D76">
        <w:t xml:space="preserve"> from baseline to 12 weeks of treatment or two consecutive samples from a patient taken four weeks apart have viral load greater than 1000 RNA copies/ml</w:t>
      </w:r>
      <w:r w:rsidR="00120FC9">
        <w:t xml:space="preserve"> </w:t>
      </w:r>
      <w:r w:rsidR="00E73736"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68" w:author="Ram Shrestha" w:date="2014-04-29T02:39:00Z">
        <w:r w:rsidR="00CF787D">
          <w:instrText xml:space="preserve"> ADDIN EN.CITE </w:instrText>
        </w:r>
      </w:ins>
      <w:del w:id="69" w:author="Ram Shrestha" w:date="2014-04-27T01:24:00Z">
        <w:r w:rsidR="00311CED" w:rsidDel="00524255">
          <w:delInstrText xml:space="preserve"> ADDIN EN.CITE </w:delInstrText>
        </w:r>
        <w:r w:rsidR="00E73736" w:rsidDel="0052425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rsidDel="00524255">
          <w:delInstrText xml:space="preserve"> ADDIN EN.CITE.DATA </w:delInstrText>
        </w:r>
        <w:r w:rsidR="00E73736" w:rsidDel="00524255">
          <w:fldChar w:fldCharType="end"/>
        </w:r>
      </w:del>
      <w:ins w:id="70" w:author="Ram Shrestha" w:date="2014-04-29T02:39:00Z">
        <w:r w:rsidR="00CF787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instrText xml:space="preserve"> ADDIN EN.CITE.DATA </w:instrText>
        </w:r>
        <w:r w:rsidR="00CF787D">
          <w:fldChar w:fldCharType="end"/>
        </w:r>
      </w:ins>
      <w:r w:rsidR="00E73736" w:rsidRPr="00376D76">
        <w:fldChar w:fldCharType="separate"/>
      </w:r>
      <w:r w:rsidR="00120FC9" w:rsidRPr="00376D76">
        <w:rPr>
          <w:noProof/>
        </w:rPr>
        <w:t>(Sanne et al., 2010)</w:t>
      </w:r>
      <w:r w:rsidR="00E73736" w:rsidRPr="00376D76">
        <w:fldChar w:fldCharType="end"/>
      </w:r>
      <w:r w:rsidR="00BD7116" w:rsidRPr="00376D76">
        <w:t>.</w:t>
      </w:r>
      <w:r w:rsidR="001747D3">
        <w:t xml:space="preserve"> </w:t>
      </w:r>
      <w:r w:rsidR="00BD7116" w:rsidRPr="00376D76">
        <w:t xml:space="preserve"> </w:t>
      </w:r>
      <w:r>
        <w:t>VF</w:t>
      </w:r>
      <w:r w:rsidR="001747D3" w:rsidRPr="00376D76">
        <w:t xml:space="preserve"> </w:t>
      </w:r>
      <w:r w:rsidR="001747D3">
        <w:t xml:space="preserve">to first line ART was identified in </w:t>
      </w:r>
      <w:r w:rsidR="00BD7116" w:rsidRPr="00376D76">
        <w:t>79 patients</w:t>
      </w:r>
      <w:r w:rsidR="001747D3">
        <w:t>, with 15 patients failing second-line therapy</w:t>
      </w:r>
      <w:r w:rsidR="00560C86">
        <w:t xml:space="preserve"> </w:t>
      </w:r>
      <w:r w:rsidR="00E73736"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71" w:author="Ram Shrestha" w:date="2014-04-29T02:39:00Z">
        <w:r w:rsidR="00CF787D">
          <w:instrText xml:space="preserve"> ADDIN EN.CITE </w:instrText>
        </w:r>
      </w:ins>
      <w:del w:id="72" w:author="Ram Shrestha" w:date="2014-04-27T01:24:00Z">
        <w:r w:rsidR="00311CED" w:rsidDel="00524255">
          <w:delInstrText xml:space="preserve"> ADDIN EN.CITE </w:delInstrText>
        </w:r>
        <w:r w:rsidR="00E73736" w:rsidDel="0052425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rsidDel="00524255">
          <w:delInstrText xml:space="preserve"> ADDIN EN.CITE.DATA </w:delInstrText>
        </w:r>
        <w:r w:rsidR="00E73736" w:rsidDel="00524255">
          <w:fldChar w:fldCharType="end"/>
        </w:r>
      </w:del>
      <w:ins w:id="73" w:author="Ram Shrestha" w:date="2014-04-29T02:39:00Z">
        <w:r w:rsidR="00CF787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instrText xml:space="preserve"> ADDIN EN.CITE.DATA </w:instrText>
        </w:r>
        <w:r w:rsidR="00CF787D">
          <w:fldChar w:fldCharType="end"/>
        </w:r>
      </w:ins>
      <w:r w:rsidR="00E73736" w:rsidRPr="00376D76">
        <w:fldChar w:fldCharType="separate"/>
      </w:r>
      <w:r w:rsidR="00120FC9" w:rsidRPr="00376D76">
        <w:rPr>
          <w:noProof/>
        </w:rPr>
        <w:t>(Sanne et al., 2010)</w:t>
      </w:r>
      <w:r w:rsidR="00E73736" w:rsidRPr="00376D76">
        <w:fldChar w:fldCharType="end"/>
      </w:r>
      <w:r w:rsidR="001747D3">
        <w:t>.  Blood samples had been retrieved for all of these individuals upon failure detection.</w:t>
      </w:r>
    </w:p>
    <w:p w:rsidR="001747D3" w:rsidRDefault="001747D3" w:rsidP="00F35359">
      <w:pPr>
        <w:spacing w:line="480" w:lineRule="auto"/>
        <w:jc w:val="both"/>
      </w:pPr>
    </w:p>
    <w:p w:rsidR="006D171F" w:rsidRDefault="00BD7116" w:rsidP="00F35359">
      <w:pPr>
        <w:spacing w:line="480" w:lineRule="auto"/>
        <w:jc w:val="both"/>
      </w:pPr>
      <w:r w:rsidRPr="00376D76">
        <w:t xml:space="preserve">From all the obtained samples, the entire </w:t>
      </w:r>
      <w:r w:rsidR="00120FC9">
        <w:t>protease</w:t>
      </w:r>
      <w:r w:rsidR="00120FC9" w:rsidRPr="00376D76">
        <w:t xml:space="preserve"> </w:t>
      </w:r>
      <w:r w:rsidRPr="00376D76">
        <w:t xml:space="preserve">and reverse transcriptase genes of HIV </w:t>
      </w:r>
      <w:r w:rsidR="00F47549">
        <w:t xml:space="preserve">had been </w:t>
      </w:r>
      <w:r w:rsidRPr="00376D76">
        <w:t xml:space="preserve">amplified </w:t>
      </w:r>
      <w:r w:rsidR="00F47549">
        <w:t xml:space="preserve">as three fragments </w:t>
      </w:r>
      <w:r w:rsidR="00F02410">
        <w:t xml:space="preserve">- </w:t>
      </w:r>
      <w:r w:rsidR="00F47549">
        <w:t>PR</w:t>
      </w:r>
      <w:r w:rsidR="00F02410">
        <w:t xml:space="preserve"> (HXB2 </w:t>
      </w:r>
      <w:r w:rsidR="00937DB3" w:rsidRPr="00937DB3">
        <w:rPr>
          <w:i/>
        </w:rPr>
        <w:t>pol</w:t>
      </w:r>
      <w:r w:rsidR="00F02410">
        <w:t xml:space="preserve"> position 169 - 480)</w:t>
      </w:r>
      <w:r w:rsidR="00F47549">
        <w:t xml:space="preserve"> RT1</w:t>
      </w:r>
      <w:r w:rsidR="00F02410">
        <w:t xml:space="preserve"> (HXB2 </w:t>
      </w:r>
      <w:r w:rsidR="00937DB3" w:rsidRPr="00937DB3">
        <w:rPr>
          <w:i/>
        </w:rPr>
        <w:t>pol</w:t>
      </w:r>
      <w:r w:rsidR="00F02410">
        <w:t xml:space="preserve"> position 466 – 795)</w:t>
      </w:r>
      <w:r w:rsidR="00F47549">
        <w:t xml:space="preserve"> and RT2</w:t>
      </w:r>
      <w:r w:rsidR="00F02410">
        <w:t xml:space="preserve"> (HXB2 pol position 796 – 1185)</w:t>
      </w:r>
      <w:r w:rsidR="00F47549">
        <w:t xml:space="preserve"> </w:t>
      </w:r>
      <w:r w:rsidRPr="00376D76">
        <w:t xml:space="preserve">using HIV subtype C specific primers. </w:t>
      </w:r>
      <w:r w:rsidR="006D171F">
        <w:t xml:space="preserve">Ten </w:t>
      </w:r>
      <w:r w:rsidR="004C52ED">
        <w:t>UDPS</w:t>
      </w:r>
      <w:r w:rsidR="006D171F">
        <w:t xml:space="preserve"> sequencing runs using the </w:t>
      </w:r>
      <w:r w:rsidR="006D171F" w:rsidRPr="00376D76">
        <w:t xml:space="preserve">Roche/454 </w:t>
      </w:r>
      <w:del w:id="74" w:author="Ram Shrestha" w:date="2014-04-25T22:52:00Z">
        <w:r w:rsidR="006D171F" w:rsidRPr="00376D76" w:rsidDel="002C4CE1">
          <w:delText xml:space="preserve">Junior </w:delText>
        </w:r>
      </w:del>
      <w:ins w:id="75" w:author="Ram Shrestha" w:date="2014-04-25T22:52:00Z">
        <w:r w:rsidR="002C4CE1">
          <w:t>Junior platform</w:t>
        </w:r>
      </w:ins>
      <w:ins w:id="76" w:author="Ram Shrestha" w:date="2014-04-25T22:56:00Z">
        <w:r w:rsidR="002C4CE1">
          <w:t xml:space="preserve"> </w:t>
        </w:r>
      </w:ins>
      <w:r w:rsidR="00BF3D84">
        <w:t>(hereafter only</w:t>
      </w:r>
      <w:r w:rsidR="00AC6D5B">
        <w:t xml:space="preserve"> Junior) </w:t>
      </w:r>
      <w:r w:rsidR="006D171F" w:rsidRPr="00376D76">
        <w:t>platform</w:t>
      </w:r>
      <w:r w:rsidR="006D171F">
        <w:t xml:space="preserve"> had been attempted for </w:t>
      </w:r>
      <w:r w:rsidRPr="00376D76">
        <w:t>471 samples using</w:t>
      </w:r>
      <w:r w:rsidR="006D171F">
        <w:t xml:space="preserve"> MID tags to pool</w:t>
      </w:r>
      <w:r w:rsidR="001A3EF6">
        <w:t xml:space="preserve"> </w:t>
      </w:r>
      <w:r w:rsidRPr="00376D76">
        <w:t xml:space="preserve">48 samples per sequencing plate. </w:t>
      </w:r>
      <w:r w:rsidR="006D171F">
        <w:t xml:space="preserve">Further, sequencing was attempted for </w:t>
      </w:r>
      <w:r w:rsidRPr="00376D76">
        <w:t xml:space="preserve">630 samples using </w:t>
      </w:r>
      <w:r w:rsidR="006D171F">
        <w:t xml:space="preserve">the </w:t>
      </w:r>
      <w:r w:rsidR="00AC6D5B">
        <w:t>FLX</w:t>
      </w:r>
      <w:r w:rsidRPr="00376D76">
        <w:t xml:space="preserve"> platform</w:t>
      </w:r>
      <w:r w:rsidR="00BF3D84">
        <w:t xml:space="preserve"> (hereafter only </w:t>
      </w:r>
      <w:r w:rsidR="00AC6D5B">
        <w:t>FLX)</w:t>
      </w:r>
      <w:r w:rsidRPr="00376D76">
        <w:t xml:space="preserve">. </w:t>
      </w:r>
      <w:r w:rsidR="006D171F">
        <w:t xml:space="preserve"> 12 </w:t>
      </w:r>
      <w:r w:rsidRPr="00376D76">
        <w:t>FLX run</w:t>
      </w:r>
      <w:r w:rsidR="006D171F">
        <w:t xml:space="preserve">s were undertaken, dividing each plate into 8 distinct sections with 8 MID tagged samples per section for each sequencing run. </w:t>
      </w:r>
    </w:p>
    <w:p w:rsidR="006D171F" w:rsidRDefault="006D171F" w:rsidP="00F35359">
      <w:pPr>
        <w:spacing w:line="480" w:lineRule="auto"/>
        <w:jc w:val="both"/>
      </w:pPr>
    </w:p>
    <w:p w:rsidR="00BD7116" w:rsidRPr="00376D76" w:rsidRDefault="006D171F" w:rsidP="00F35359">
      <w:pPr>
        <w:spacing w:line="480" w:lineRule="auto"/>
        <w:jc w:val="both"/>
      </w:pPr>
      <w:r>
        <w:t>C</w:t>
      </w:r>
      <w:r w:rsidR="00BD7116" w:rsidRPr="00376D76">
        <w:t xml:space="preserve">onventional </w:t>
      </w:r>
      <w:r>
        <w:t xml:space="preserve">genotyping results were </w:t>
      </w:r>
      <w:r w:rsidR="00951B35">
        <w:t xml:space="preserve">also </w:t>
      </w:r>
      <w:r>
        <w:t xml:space="preserve">available for 349 of the </w:t>
      </w:r>
      <w:r w:rsidR="00BD7116" w:rsidRPr="00376D76">
        <w:t>samples.</w:t>
      </w:r>
      <w:r w:rsidR="00951B35">
        <w:t xml:space="preserve">  All of the sequence data had been generated by our collaborators in the laboratory of Prof Maria Papathanasopo</w:t>
      </w:r>
      <w:r w:rsidR="00257547">
        <w:t>u</w:t>
      </w:r>
      <w:r w:rsidR="00951B35">
        <w:t>los at the University of the Witwatersrand Medical School, South Africa.</w:t>
      </w:r>
      <w:r>
        <w:t xml:space="preserve">  </w:t>
      </w:r>
    </w:p>
    <w:p w:rsidR="00796C22" w:rsidRDefault="00796C22" w:rsidP="00F35359">
      <w:pPr>
        <w:spacing w:line="480" w:lineRule="auto"/>
        <w:jc w:val="both"/>
      </w:pPr>
    </w:p>
    <w:p w:rsidR="00796C22" w:rsidRDefault="00BD7116" w:rsidP="00F35359">
      <w:pPr>
        <w:spacing w:line="480" w:lineRule="auto"/>
        <w:jc w:val="both"/>
      </w:pPr>
      <w:r w:rsidRPr="00376D76">
        <w:t xml:space="preserve">Sequence data </w:t>
      </w:r>
      <w:r w:rsidR="00B41328">
        <w:t>from</w:t>
      </w:r>
      <w:r w:rsidR="00B41328" w:rsidRPr="00376D76">
        <w:t xml:space="preserve"> </w:t>
      </w:r>
      <w:r w:rsidRPr="00376D76">
        <w:t xml:space="preserve">all </w:t>
      </w:r>
      <w:r w:rsidR="0062650B">
        <w:t>sample</w:t>
      </w:r>
      <w:r w:rsidR="00622CBF">
        <w:t xml:space="preserve">s (baseline and first line </w:t>
      </w:r>
      <w:r w:rsidR="00B112EC">
        <w:t>VF</w:t>
      </w:r>
      <w:r w:rsidR="00622CBF">
        <w:t xml:space="preserve"> samples)</w:t>
      </w:r>
      <w:r w:rsidR="00A64FFB">
        <w:t xml:space="preserve"> </w:t>
      </w:r>
      <w:r w:rsidR="00C15FCE">
        <w:t xml:space="preserve">were </w:t>
      </w:r>
      <w:r w:rsidRPr="00376D76">
        <w:t>analyzed using Seq2Re</w:t>
      </w:r>
      <w:r w:rsidR="00A64FFB">
        <w:t xml:space="preserve">s.  To facilitate direct comparisons with the Sanger data the prevalence cutoff was set to 20%, consistent with the reported ability of Sanger-based sequencing to detect resistant variants to a level of 20% in the viral population </w:t>
      </w:r>
      <w:r w:rsidR="00E73736"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d="77" w:author="Ram Shrestha" w:date="2014-04-29T02:39:00Z">
        <w:r w:rsidR="00CF787D">
          <w:instrText xml:space="preserve"> ADDIN EN.CITE </w:instrText>
        </w:r>
      </w:ins>
      <w:del w:id="78" w:author="Ram Shrestha" w:date="2014-04-27T01:24:00Z">
        <w:r w:rsidR="00311CED" w:rsidDel="00524255">
          <w:delInstrText xml:space="preserve"> ADDIN EN.CITE </w:delInstrText>
        </w:r>
        <w:r w:rsidR="00E73736" w:rsidDel="00524255">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11CED" w:rsidDel="00524255">
          <w:delInstrText xml:space="preserve"> ADDIN EN.CITE.DATA </w:delInstrText>
        </w:r>
        <w:r w:rsidR="00E73736" w:rsidDel="00524255">
          <w:fldChar w:fldCharType="end"/>
        </w:r>
      </w:del>
      <w:ins w:id="79" w:author="Ram Shrestha" w:date="2014-04-29T02:39:00Z">
        <w:r w:rsidR="00CF787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CF787D">
          <w:instrText xml:space="preserve"> ADDIN EN.CITE.DATA </w:instrText>
        </w:r>
        <w:r w:rsidR="00CF787D">
          <w:fldChar w:fldCharType="end"/>
        </w:r>
      </w:ins>
      <w:r w:rsidR="00E73736" w:rsidRPr="00376D76">
        <w:fldChar w:fldCharType="separate"/>
      </w:r>
      <w:r w:rsidR="005B6476" w:rsidRPr="00376D76">
        <w:rPr>
          <w:noProof/>
        </w:rPr>
        <w:t>(Hudelson et al., 2010; Larder et al., 1993; Leitner et al., 1993; Schuurman et al., 1999; Van Laethem et al., 1999)</w:t>
      </w:r>
      <w:r w:rsidR="00E73736" w:rsidRPr="00376D76">
        <w:fldChar w:fldCharType="end"/>
      </w:r>
      <w:r w:rsidR="00A64FFB">
        <w:t xml:space="preserve">.  The presence of resistance in the UDPS </w:t>
      </w:r>
      <w:r w:rsidR="00DD459A">
        <w:t xml:space="preserve">genotypic </w:t>
      </w:r>
      <w:r w:rsidR="00A64FFB">
        <w:t xml:space="preserve">data was further explored at prevalence levels of </w:t>
      </w:r>
      <w:r w:rsidR="004A53B2">
        <w:t xml:space="preserve">15%, 10%, 5% and 1% </w:t>
      </w:r>
      <w:r w:rsidR="00A64FFB">
        <w:t>of the amplified and sequenced viral population.</w:t>
      </w:r>
    </w:p>
    <w:p w:rsidR="00DD53CD" w:rsidRDefault="00DD53CD" w:rsidP="00F35359">
      <w:pPr>
        <w:spacing w:line="480" w:lineRule="auto"/>
        <w:jc w:val="both"/>
      </w:pPr>
    </w:p>
    <w:p w:rsidR="004A104E" w:rsidRDefault="00D57708" w:rsidP="00F35359">
      <w:pPr>
        <w:spacing w:line="480" w:lineRule="auto"/>
        <w:jc w:val="both"/>
      </w:pPr>
      <w:r>
        <w:t xml:space="preserve">Every sequence read </w:t>
      </w:r>
      <w:r w:rsidR="00DD53CD">
        <w:t xml:space="preserve">was </w:t>
      </w:r>
      <w:r>
        <w:t xml:space="preserve">tested for drug resistance </w:t>
      </w:r>
      <w:r w:rsidR="004B3030">
        <w:t>using</w:t>
      </w:r>
      <w:r>
        <w:t xml:space="preserve"> the Stanford HIV drug resistance </w:t>
      </w:r>
      <w:r w:rsidR="00726DD8">
        <w:t>database</w:t>
      </w:r>
      <w:r w:rsidR="004B3030">
        <w:t xml:space="preserve"> resistance interpretation algorithm</w:t>
      </w:r>
      <w:r w:rsidR="00726DD8">
        <w:t xml:space="preserve"> </w:t>
      </w:r>
      <w:r w:rsidR="00E73736">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ins w:id="80" w:author="Ram Shrestha" w:date="2014-04-29T02:39:00Z">
        <w:r w:rsidR="00CF787D">
          <w:instrText xml:space="preserve"> ADDIN EN.CITE </w:instrText>
        </w:r>
      </w:ins>
      <w:del w:id="81" w:author="Ram Shrestha" w:date="2014-04-27T01:24:00Z">
        <w:r w:rsidR="00311CED" w:rsidDel="00524255">
          <w:delInstrText xml:space="preserve"> ADDIN EN.CITE </w:delInstrText>
        </w:r>
        <w:r w:rsidR="00E73736" w:rsidDel="00524255">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311CED" w:rsidDel="00524255">
          <w:delInstrText xml:space="preserve"> ADDIN EN.CITE.DATA </w:delInstrText>
        </w:r>
        <w:r w:rsidR="00E73736" w:rsidDel="00524255">
          <w:fldChar w:fldCharType="end"/>
        </w:r>
      </w:del>
      <w:ins w:id="82" w:author="Ram Shrestha" w:date="2014-04-29T02:39:00Z">
        <w:r w:rsidR="00CF787D">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CF787D">
          <w:instrText xml:space="preserve"> ADDIN EN.CITE.DATA </w:instrText>
        </w:r>
        <w:r w:rsidR="00CF787D">
          <w:fldChar w:fldCharType="end"/>
        </w:r>
      </w:ins>
      <w:r w:rsidR="00E73736">
        <w:fldChar w:fldCharType="separate"/>
      </w:r>
      <w:r w:rsidR="00061CDA">
        <w:rPr>
          <w:noProof/>
        </w:rPr>
        <w:t>(Liu and Shafer, 2006; Rhee et al., 2003; Shafer, 2006)</w:t>
      </w:r>
      <w:r w:rsidR="00E73736">
        <w:fldChar w:fldCharType="end"/>
      </w:r>
      <w:r>
        <w:t xml:space="preserve">. </w:t>
      </w:r>
      <w:r w:rsidR="00726DD8">
        <w:t xml:space="preserve">The percentage </w:t>
      </w:r>
      <w:r w:rsidR="00DD53CD">
        <w:t xml:space="preserve">of </w:t>
      </w:r>
      <w:r w:rsidR="00726DD8">
        <w:t xml:space="preserve">sequences that were predicted </w:t>
      </w:r>
      <w:r w:rsidR="00DD53CD">
        <w:t xml:space="preserve">as </w:t>
      </w:r>
      <w:r w:rsidR="00726DD8">
        <w:t xml:space="preserve">resistant for a particular antiretroviral drug by the algorithm </w:t>
      </w:r>
      <w:r w:rsidR="00061CDA">
        <w:t>was</w:t>
      </w:r>
      <w:r w:rsidR="00726DD8">
        <w:t xml:space="preserve"> calculated. </w:t>
      </w:r>
      <w:r w:rsidR="00DD53CD">
        <w:t xml:space="preserve">Using a number of </w:t>
      </w:r>
      <w:r w:rsidR="00726DD8">
        <w:t>prevalence cutoff</w:t>
      </w:r>
      <w:r w:rsidR="00DD53CD">
        <w:t>s</w:t>
      </w:r>
      <w:r w:rsidR="00726DD8">
        <w:t xml:space="preserve"> (20%, 15%, 10%, 5% and 1%), if the percentage of </w:t>
      </w:r>
      <w:r w:rsidR="00DD53CD">
        <w:t xml:space="preserve">sequences </w:t>
      </w:r>
      <w:r w:rsidR="00726DD8">
        <w:t xml:space="preserve">predicted </w:t>
      </w:r>
      <w:r w:rsidR="00DD53CD">
        <w:t xml:space="preserve">as </w:t>
      </w:r>
      <w:r w:rsidR="00726DD8">
        <w:t xml:space="preserve">resistant </w:t>
      </w:r>
      <w:r w:rsidR="00DD53CD">
        <w:t xml:space="preserve">to a drug </w:t>
      </w:r>
      <w:r w:rsidR="00BF3D84">
        <w:t xml:space="preserve">from the total number of sequences analyzed for a sample, </w:t>
      </w:r>
      <w:r w:rsidR="00726DD8">
        <w:t>was greater or equal to the cutoff, the sample was predicted resistance</w:t>
      </w:r>
      <w:r w:rsidR="00DD53CD">
        <w:t xml:space="preserve"> for that drug</w:t>
      </w:r>
      <w:r w:rsidR="00726DD8">
        <w:t>.</w:t>
      </w:r>
    </w:p>
    <w:p w:rsidR="00D57708" w:rsidRDefault="00D57708" w:rsidP="00F35359">
      <w:pPr>
        <w:spacing w:line="480" w:lineRule="auto"/>
        <w:jc w:val="both"/>
      </w:pPr>
    </w:p>
    <w:p w:rsidR="00A64FFB" w:rsidRDefault="00A64FFB" w:rsidP="00F35359">
      <w:pPr>
        <w:spacing w:line="480" w:lineRule="auto"/>
        <w:jc w:val="both"/>
      </w:pPr>
      <w:r>
        <w:t xml:space="preserve">As the baseline regimens of each of the individuals was known, resistance was defined as </w:t>
      </w:r>
      <w:r w:rsidR="002402E7">
        <w:t xml:space="preserve">predicted resistance to one or more of the drugs in the individuals regimen.  In the very rare event of </w:t>
      </w:r>
      <w:r w:rsidR="00FD7B04">
        <w:t>an</w:t>
      </w:r>
      <w:r w:rsidR="002402E7">
        <w:t xml:space="preserve"> individual</w:t>
      </w:r>
      <w:r w:rsidR="00FD7B04">
        <w:t>’</w:t>
      </w:r>
      <w:r w:rsidR="002402E7">
        <w:t xml:space="preserve">s regimen not being recorded, resistance was defined as predicted resistance to one or more of the </w:t>
      </w:r>
      <w:r w:rsidR="00E13DF9">
        <w:t xml:space="preserve">entire spectrum of </w:t>
      </w:r>
      <w:r w:rsidR="002402E7">
        <w:t>drugs used as first line therapy in the study</w:t>
      </w:r>
      <w:r w:rsidR="00E13DF9">
        <w:t xml:space="preserve"> (D4T, 3TC, </w:t>
      </w:r>
      <w:r w:rsidR="00E13DF9" w:rsidRPr="00376D76">
        <w:t>EFV</w:t>
      </w:r>
      <w:r w:rsidR="00E13DF9">
        <w:t xml:space="preserve">, </w:t>
      </w:r>
      <w:r w:rsidR="00E13DF9" w:rsidRPr="00376D76">
        <w:t>NVP</w:t>
      </w:r>
      <w:r w:rsidR="00E13DF9">
        <w:t xml:space="preserve">, </w:t>
      </w:r>
      <w:r w:rsidR="00E13DF9" w:rsidRPr="00376D76">
        <w:t xml:space="preserve">LPV/r </w:t>
      </w:r>
      <w:r w:rsidR="00E13DF9">
        <w:t>or NLF).</w:t>
      </w:r>
      <w:r w:rsidR="00E13DF9" w:rsidRPr="00376D76">
        <w:t xml:space="preserve"> </w:t>
      </w:r>
      <w:r w:rsidR="00E13DF9">
        <w:t xml:space="preserve"> </w:t>
      </w:r>
    </w:p>
    <w:p w:rsidR="00FD7B04" w:rsidRDefault="00FD7B04" w:rsidP="00F35359">
      <w:pPr>
        <w:spacing w:line="480" w:lineRule="auto"/>
        <w:jc w:val="both"/>
      </w:pPr>
    </w:p>
    <w:p w:rsidR="00796C22" w:rsidRDefault="00C15FCE" w:rsidP="00F35359">
      <w:pPr>
        <w:spacing w:line="480" w:lineRule="auto"/>
        <w:jc w:val="both"/>
      </w:pPr>
      <w:r>
        <w:t>In the cas</w:t>
      </w:r>
      <w:r w:rsidR="00260E07">
        <w:t xml:space="preserve">e of </w:t>
      </w:r>
      <w:r w:rsidR="00B112EC">
        <w:t>VF</w:t>
      </w:r>
      <w:r w:rsidR="00DD53CD">
        <w:t>,</w:t>
      </w:r>
      <w:r w:rsidR="00260E07">
        <w:t xml:space="preserve"> samples that failed the first line therapy, resistance was defined as predicted resistance to one or more of the drugs in the first line therapy. Similarly, individuals that failed second line therapy were predicted resistant if one or more of the drugs in the second line therapy were predicted to be resistant.</w:t>
      </w:r>
    </w:p>
    <w:p w:rsidR="00D57708" w:rsidRDefault="00D57708" w:rsidP="00F35359">
      <w:pPr>
        <w:spacing w:line="480" w:lineRule="auto"/>
        <w:jc w:val="both"/>
      </w:pPr>
    </w:p>
    <w:p w:rsidR="00C15FCE" w:rsidRDefault="0062650B" w:rsidP="00F35359">
      <w:pPr>
        <w:spacing w:line="480" w:lineRule="auto"/>
        <w:jc w:val="both"/>
      </w:pPr>
      <w:r>
        <w:t xml:space="preserve">The number of samples with and without predicted resistance was obtained and statistical significance was calculated using </w:t>
      </w:r>
      <w:r w:rsidR="00061CDA">
        <w:t>Fisher’s exact test</w:t>
      </w:r>
      <w:r>
        <w:t>.</w:t>
      </w:r>
    </w:p>
    <w:p w:rsidR="0062650B" w:rsidRDefault="0062650B">
      <w:pPr>
        <w:spacing w:line="480" w:lineRule="auto"/>
        <w:jc w:val="both"/>
      </w:pPr>
    </w:p>
    <w:p w:rsidR="00834CB8" w:rsidRDefault="00BD7116" w:rsidP="00880107">
      <w:pPr>
        <w:pStyle w:val="Heading1"/>
        <w:numPr>
          <w:numberingChange w:id="83" w:author="Ram Shrestha" w:date="2014-04-24T23:52:00Z" w:original="%1:3:0:"/>
        </w:numPr>
        <w:spacing w:line="480" w:lineRule="auto"/>
      </w:pPr>
      <w:r w:rsidRPr="00376D76">
        <w:t>Results</w:t>
      </w:r>
    </w:p>
    <w:p w:rsidR="00B5058B" w:rsidRPr="00376D76" w:rsidRDefault="00B5058B">
      <w:pPr>
        <w:spacing w:line="480" w:lineRule="auto"/>
        <w:jc w:val="both"/>
      </w:pPr>
      <w:r w:rsidRPr="00B5058B">
        <w:t xml:space="preserve"> </w:t>
      </w:r>
      <w:r w:rsidRPr="00376D76">
        <w:t xml:space="preserve">In the preliminary assessment of the sample’s sequence data from FLX and Junior, the samples in which protease (PR) or reverse transcriptase (RT) or both were not amplified were not considered for </w:t>
      </w:r>
      <w:r w:rsidR="00514D05">
        <w:t xml:space="preserve">subsequent </w:t>
      </w:r>
      <w:r w:rsidRPr="00376D76">
        <w:t xml:space="preserve">analysis. A total of 599 samples and 468 samples </w:t>
      </w:r>
      <w:r w:rsidR="00FD663E">
        <w:t>that were sequenced in</w:t>
      </w:r>
      <w:r w:rsidR="00FD663E" w:rsidRPr="00376D76">
        <w:t xml:space="preserve"> </w:t>
      </w:r>
      <w:r w:rsidR="00FD663E">
        <w:t xml:space="preserve">FLX and </w:t>
      </w:r>
      <w:del w:id="84" w:author="Ram Shrestha" w:date="2014-04-25T22:52:00Z">
        <w:r w:rsidRPr="00376D76" w:rsidDel="002C4CE1">
          <w:delText>Junior</w:delText>
        </w:r>
        <w:r w:rsidR="008F18B1" w:rsidDel="002C4CE1">
          <w:delText xml:space="preserve"> </w:delText>
        </w:r>
      </w:del>
      <w:ins w:id="85" w:author="Ram Shrestha" w:date="2014-04-25T22:52:00Z">
        <w:r w:rsidR="002C4CE1">
          <w:t xml:space="preserve">Junior platform </w:t>
        </w:r>
      </w:ins>
      <w:r w:rsidR="00FD663E">
        <w:t xml:space="preserve">respectively </w:t>
      </w:r>
      <w:r w:rsidR="00514D05">
        <w:t>from</w:t>
      </w:r>
      <w:r w:rsidR="008F18B1">
        <w:t xml:space="preserve"> both baseline and first line </w:t>
      </w:r>
      <w:r w:rsidR="00B112EC">
        <w:t>VF</w:t>
      </w:r>
      <w:r w:rsidR="008F18B1">
        <w:t>s</w:t>
      </w:r>
      <w:r w:rsidRPr="00376D76">
        <w:t xml:space="preserve"> had</w:t>
      </w:r>
      <w:r w:rsidR="00D47D4D">
        <w:t xml:space="preserve"> both</w:t>
      </w:r>
      <w:r w:rsidRPr="00376D76">
        <w:t xml:space="preserve"> PR and RT sequences (</w:t>
      </w:r>
      <w:r w:rsidRPr="00376D76">
        <w:rPr>
          <w:b/>
        </w:rPr>
        <w:t>Table 5.1</w:t>
      </w:r>
      <w:r w:rsidRPr="00376D76">
        <w:t xml:space="preserve">) </w:t>
      </w:r>
      <w:r w:rsidR="00E5584C">
        <w:t xml:space="preserve">and </w:t>
      </w:r>
      <w:r w:rsidRPr="00376D76">
        <w:t>were considered for analysis.</w:t>
      </w:r>
    </w:p>
    <w:p w:rsidR="00B5058B" w:rsidRPr="00376D76" w:rsidRDefault="00B5058B">
      <w:pPr>
        <w:spacing w:line="480" w:lineRule="auto"/>
        <w:jc w:val="both"/>
      </w:pPr>
    </w:p>
    <w:p w:rsidR="007D5594" w:rsidRDefault="00B5058B">
      <w:pPr>
        <w:spacing w:line="480" w:lineRule="auto"/>
        <w:jc w:val="both"/>
      </w:pPr>
      <w:r w:rsidRPr="00376D76">
        <w:t xml:space="preserve">Out of the samples that were eligible for analysis, 464 samples were sequenced </w:t>
      </w:r>
      <w:r w:rsidR="00D47D4D">
        <w:t xml:space="preserve">using both the </w:t>
      </w:r>
      <w:r w:rsidRPr="00376D76">
        <w:t xml:space="preserve">FLX and </w:t>
      </w:r>
      <w:proofErr w:type="gramStart"/>
      <w:r w:rsidRPr="00376D76">
        <w:t>Junior</w:t>
      </w:r>
      <w:proofErr w:type="gramEnd"/>
      <w:r w:rsidRPr="00376D76">
        <w:t xml:space="preserve"> platforms, 327 samples </w:t>
      </w:r>
      <w:r w:rsidR="006F1166">
        <w:t xml:space="preserve">using both the </w:t>
      </w:r>
      <w:r w:rsidRPr="00376D76">
        <w:t xml:space="preserve">FLX and </w:t>
      </w:r>
      <w:r w:rsidR="006D5BEF">
        <w:t xml:space="preserve">population based Sanger </w:t>
      </w:r>
      <w:r w:rsidR="005920A2">
        <w:t xml:space="preserve">genotyping </w:t>
      </w:r>
      <w:r w:rsidR="006D5BEF">
        <w:t>method</w:t>
      </w:r>
      <w:r w:rsidRPr="00376D76">
        <w:t xml:space="preserve"> and 257 samples </w:t>
      </w:r>
      <w:r w:rsidR="006F1166">
        <w:t>with both the</w:t>
      </w:r>
      <w:r w:rsidRPr="00376D76">
        <w:t xml:space="preserve"> </w:t>
      </w:r>
      <w:del w:id="86" w:author="Ram Shrestha" w:date="2014-04-25T22:52:00Z">
        <w:r w:rsidRPr="00376D76" w:rsidDel="002C4CE1">
          <w:delText xml:space="preserve">Junior </w:delText>
        </w:r>
      </w:del>
      <w:ins w:id="87" w:author="Ram Shrestha" w:date="2014-04-25T22:52:00Z">
        <w:r w:rsidR="002C4CE1">
          <w:t xml:space="preserve">Junior platform </w:t>
        </w:r>
      </w:ins>
      <w:r w:rsidRPr="00376D76">
        <w:t xml:space="preserve">and </w:t>
      </w:r>
      <w:r w:rsidR="005920A2">
        <w:t>population based Sanger genotyping</w:t>
      </w:r>
      <w:r w:rsidRPr="00376D76">
        <w:t xml:space="preserve"> method (</w:t>
      </w:r>
      <w:r w:rsidRPr="00376D76">
        <w:rPr>
          <w:b/>
        </w:rPr>
        <w:t>Table 5.2</w:t>
      </w:r>
      <w:r w:rsidRPr="00376D76">
        <w:t>).</w:t>
      </w:r>
    </w:p>
    <w:p w:rsidR="006656E6" w:rsidRDefault="00AB4773" w:rsidP="00880107">
      <w:pPr>
        <w:pStyle w:val="Heading2"/>
        <w:numPr>
          <w:numberingChange w:id="88" w:author="Ram Shrestha" w:date="2014-04-24T23:52:00Z" w:original="%1:3:0:.%2:1:0:"/>
        </w:numPr>
      </w:pPr>
      <w:r>
        <w:t>Analysis of</w:t>
      </w:r>
      <w:r w:rsidR="00BD7116" w:rsidRPr="00376D76">
        <w:t xml:space="preserve"> baseline samples</w:t>
      </w:r>
    </w:p>
    <w:p w:rsidR="00BD7116" w:rsidRPr="00376D76" w:rsidRDefault="00B66576" w:rsidP="00880107">
      <w:pPr>
        <w:pStyle w:val="Heading3"/>
        <w:numPr>
          <w:numberingChange w:id="89" w:author="Ram Shrestha" w:date="2014-04-24T23:52:00Z" w:original="%1:3:0:.%2:1:0:.%3:1:0:"/>
        </w:numPr>
        <w:spacing w:line="480" w:lineRule="auto"/>
      </w:pPr>
      <w:r>
        <w:t xml:space="preserve">Genotyping of baseline samples using the Roche/454 FLX </w:t>
      </w:r>
      <w:r w:rsidR="005464D1">
        <w:t xml:space="preserve">sequencing </w:t>
      </w:r>
      <w:r>
        <w:t>platform</w:t>
      </w:r>
    </w:p>
    <w:p w:rsidR="00BD7116" w:rsidRPr="00376D76" w:rsidRDefault="00FC767C">
      <w:pPr>
        <w:spacing w:line="480" w:lineRule="auto"/>
        <w:jc w:val="both"/>
      </w:pPr>
      <w:r>
        <w:t xml:space="preserve">FLX sequencing was successful for baseline samples from a </w:t>
      </w:r>
      <w:r w:rsidR="00BD7116" w:rsidRPr="00376D76">
        <w:t>total of 526 patients of which</w:t>
      </w:r>
      <w:r>
        <w:t xml:space="preserve"> </w:t>
      </w:r>
      <w:r w:rsidRPr="00376D76">
        <w:t xml:space="preserve">187 samples had previous </w:t>
      </w:r>
      <w:r>
        <w:t xml:space="preserve">ARV exposure as a result of </w:t>
      </w:r>
      <w:r w:rsidRPr="00376D76">
        <w:t>PMTCT</w:t>
      </w:r>
      <w:r w:rsidR="00FE48F0">
        <w:t xml:space="preserve"> therapy</w:t>
      </w:r>
      <w:r>
        <w:t xml:space="preserve"> while the remaining </w:t>
      </w:r>
      <w:r w:rsidR="00BD7116" w:rsidRPr="00376D76">
        <w:t>339 had no previous exposure to</w:t>
      </w:r>
      <w:r>
        <w:t xml:space="preserve"> ARVs</w:t>
      </w:r>
      <w:r w:rsidR="00BD7116" w:rsidRPr="00376D76">
        <w:t xml:space="preserve">. The </w:t>
      </w:r>
      <w:r>
        <w:t xml:space="preserve">eventual </w:t>
      </w:r>
      <w:r w:rsidR="00BD7116" w:rsidRPr="00376D76">
        <w:t>clinical outcome</w:t>
      </w:r>
      <w:r>
        <w:t xml:space="preserve"> of all of these individuals was known and</w:t>
      </w:r>
      <w:r w:rsidR="00BD7116" w:rsidRPr="00376D76">
        <w:t xml:space="preserve"> showed that out of </w:t>
      </w:r>
      <w:r>
        <w:t xml:space="preserve">the </w:t>
      </w:r>
      <w:r w:rsidR="00BD7116" w:rsidRPr="00376D76">
        <w:t xml:space="preserve">339 no-PMTCT patients, 50 </w:t>
      </w:r>
      <w:r w:rsidR="006F1166">
        <w:t xml:space="preserve">had </w:t>
      </w:r>
      <w:r w:rsidR="007804BA">
        <w:t>exhibited</w:t>
      </w:r>
      <w:r w:rsidR="007804BA" w:rsidRPr="00376D76">
        <w:t xml:space="preserve"> </w:t>
      </w:r>
      <w:r w:rsidR="00B112EC">
        <w:t>VF</w:t>
      </w:r>
      <w:r w:rsidR="00BD7116" w:rsidRPr="00376D76">
        <w:t xml:space="preserve"> </w:t>
      </w:r>
      <w:r w:rsidR="006F1166">
        <w:t xml:space="preserve">while </w:t>
      </w:r>
      <w:r w:rsidR="00BD7116" w:rsidRPr="00376D76">
        <w:t xml:space="preserve">289 </w:t>
      </w:r>
      <w:r w:rsidR="007804BA">
        <w:t>exhibited</w:t>
      </w:r>
      <w:r w:rsidR="007804BA" w:rsidRPr="00376D76">
        <w:t xml:space="preserve"> </w:t>
      </w:r>
      <w:r w:rsidR="00B112EC">
        <w:t>virologic success (VS)</w:t>
      </w:r>
      <w:r w:rsidR="006F1166">
        <w:t xml:space="preserve"> during the course of follow-up</w:t>
      </w:r>
      <w:r w:rsidR="00BD7116" w:rsidRPr="00376D76">
        <w:t xml:space="preserve">. </w:t>
      </w:r>
      <w:r>
        <w:t xml:space="preserve"> On </w:t>
      </w:r>
      <w:r w:rsidR="00BD7116" w:rsidRPr="00376D76">
        <w:t xml:space="preserve">the other hand, out of 187 PMTCT exposed patients, 25 </w:t>
      </w:r>
      <w:r w:rsidR="005920A2">
        <w:t>exhibited</w:t>
      </w:r>
      <w:r w:rsidR="005920A2" w:rsidRPr="00376D76">
        <w:t xml:space="preserve"> </w:t>
      </w:r>
      <w:r w:rsidR="00B112EC">
        <w:t>VF</w:t>
      </w:r>
      <w:r w:rsidR="00BD7116" w:rsidRPr="00376D76">
        <w:t xml:space="preserve"> and 162 </w:t>
      </w:r>
      <w:r w:rsidR="005920A2">
        <w:t>exhibited</w:t>
      </w:r>
      <w:r w:rsidR="00BD7116" w:rsidRPr="00376D76">
        <w:t xml:space="preserve"> </w:t>
      </w:r>
      <w:r w:rsidR="00B112EC">
        <w:t>VS</w:t>
      </w:r>
      <w:r w:rsidR="00BD7116" w:rsidRPr="00376D76">
        <w:t>.</w:t>
      </w:r>
    </w:p>
    <w:p w:rsidR="00BD7116" w:rsidRPr="00376D76" w:rsidRDefault="00BD7116">
      <w:pPr>
        <w:spacing w:line="480" w:lineRule="auto"/>
        <w:jc w:val="both"/>
      </w:pPr>
    </w:p>
    <w:p w:rsidR="002C6BF9" w:rsidRDefault="00BD7116">
      <w:pPr>
        <w:spacing w:line="480" w:lineRule="auto"/>
        <w:jc w:val="both"/>
      </w:pPr>
      <w:r w:rsidRPr="00376D76">
        <w:t>T</w:t>
      </w:r>
      <w:r w:rsidR="00E9196B">
        <w:t xml:space="preserve">he number of samples with </w:t>
      </w:r>
      <w:r w:rsidR="007D5594">
        <w:t xml:space="preserve">and without predicted </w:t>
      </w:r>
      <w:r w:rsidR="00E9196B">
        <w:t>drug resistant HIV</w:t>
      </w:r>
      <w:r w:rsidR="00622CBF">
        <w:t xml:space="preserve"> in </w:t>
      </w:r>
      <w:r w:rsidR="00B74A09">
        <w:t xml:space="preserve">the </w:t>
      </w:r>
      <w:r w:rsidR="00622CBF">
        <w:t>PMTCT and no-PMTCT groups</w:t>
      </w:r>
      <w:r w:rsidR="00395D7F">
        <w:t xml:space="preserve"> at varying prevalence cutoffs (1%, 5%, 10%, 15% and 20%) </w:t>
      </w:r>
      <w:r w:rsidR="00885ED2">
        <w:t xml:space="preserve">that </w:t>
      </w:r>
      <w:r w:rsidR="00395D7F">
        <w:t>were predicted</w:t>
      </w:r>
      <w:r w:rsidR="00885ED2">
        <w:t xml:space="preserve"> </w:t>
      </w:r>
      <w:r w:rsidR="00E9196B">
        <w:t xml:space="preserve">drug </w:t>
      </w:r>
      <w:r w:rsidR="00885ED2">
        <w:t xml:space="preserve">resistant to at least one baseline drug increased </w:t>
      </w:r>
      <w:r w:rsidR="00395D7F">
        <w:t>when the prevalence cutoff was</w:t>
      </w:r>
      <w:r w:rsidR="00A92078">
        <w:t xml:space="preserve"> decreased to 1% (</w:t>
      </w:r>
      <w:r w:rsidR="00EA2772" w:rsidRPr="00EA2772">
        <w:rPr>
          <w:b/>
        </w:rPr>
        <w:t>Figure 5.1</w:t>
      </w:r>
      <w:r w:rsidR="00A92078">
        <w:t xml:space="preserve">). </w:t>
      </w:r>
      <w:r w:rsidR="005920A2">
        <w:t>In the no-</w:t>
      </w:r>
      <w:r w:rsidR="00A92078">
        <w:t xml:space="preserve">PMTCT </w:t>
      </w:r>
      <w:r w:rsidR="00B112EC">
        <w:t>VF</w:t>
      </w:r>
      <w:r w:rsidR="00565F80">
        <w:t xml:space="preserve"> </w:t>
      </w:r>
      <w:r w:rsidR="00A92078">
        <w:t>group</w:t>
      </w:r>
      <w:r w:rsidR="00565F80">
        <w:t xml:space="preserve"> of 50</w:t>
      </w:r>
      <w:r w:rsidR="00A92078">
        <w:t xml:space="preserve">, </w:t>
      </w:r>
      <w:r w:rsidR="00395D7F">
        <w:t>there was only one sample exhibiting resistant virus to</w:t>
      </w:r>
      <w:r w:rsidR="00A92078">
        <w:t xml:space="preserve"> at least one baseline drug </w:t>
      </w:r>
      <w:r w:rsidR="00395D7F">
        <w:t xml:space="preserve">at </w:t>
      </w:r>
      <w:r w:rsidR="00A92078">
        <w:t xml:space="preserve">prevalence level </w:t>
      </w:r>
      <w:r w:rsidR="00395D7F">
        <w:t>range 5% to 20</w:t>
      </w:r>
      <w:r w:rsidR="00A92078">
        <w:t>% but</w:t>
      </w:r>
      <w:r w:rsidR="006F1166">
        <w:t xml:space="preserve"> this</w:t>
      </w:r>
      <w:r w:rsidR="00A92078">
        <w:t xml:space="preserve"> increased to five samples</w:t>
      </w:r>
      <w:r w:rsidR="00565F80">
        <w:t xml:space="preserve"> (10%)</w:t>
      </w:r>
      <w:r w:rsidR="00A92078">
        <w:t xml:space="preserve"> at prevalence</w:t>
      </w:r>
      <w:r w:rsidR="006F1166">
        <w:t xml:space="preserve"> level of</w:t>
      </w:r>
      <w:r w:rsidR="00A92078">
        <w:t xml:space="preserve"> 1%.</w:t>
      </w:r>
      <w:r w:rsidR="006F1166">
        <w:t xml:space="preserve"> </w:t>
      </w:r>
      <w:r w:rsidR="00A92078">
        <w:t xml:space="preserve"> </w:t>
      </w:r>
      <w:r w:rsidR="00395D7F">
        <w:t>Similar increment</w:t>
      </w:r>
      <w:r w:rsidR="006F1166">
        <w:t xml:space="preserve">s in the number of individuals predicted as resistant as the prevalence levels decreased were </w:t>
      </w:r>
      <w:r w:rsidR="00395D7F">
        <w:t xml:space="preserve">observed in other groups as well </w:t>
      </w:r>
      <w:r w:rsidR="00782E65">
        <w:t>(</w:t>
      </w:r>
      <w:r w:rsidR="005A135F" w:rsidRPr="005A135F">
        <w:rPr>
          <w:b/>
        </w:rPr>
        <w:t>Figure 5.1</w:t>
      </w:r>
      <w:r w:rsidR="00782E65">
        <w:t>).</w:t>
      </w:r>
      <w:r w:rsidR="00225679">
        <w:t xml:space="preserve"> </w:t>
      </w:r>
    </w:p>
    <w:p w:rsidR="002C6BF9" w:rsidRDefault="002C6BF9">
      <w:pPr>
        <w:spacing w:line="480" w:lineRule="auto"/>
        <w:jc w:val="both"/>
      </w:pPr>
    </w:p>
    <w:p w:rsidR="002C6BF9" w:rsidRDefault="002C6BF9">
      <w:pPr>
        <w:spacing w:line="480" w:lineRule="auto"/>
        <w:jc w:val="both"/>
      </w:pPr>
      <w:r>
        <w:t>A</w:t>
      </w:r>
      <w:r w:rsidR="00BD7116" w:rsidRPr="00376D76">
        <w:t>t</w:t>
      </w:r>
      <w:r>
        <w:t xml:space="preserve"> the</w:t>
      </w:r>
      <w:r w:rsidR="00BD7116" w:rsidRPr="00376D76">
        <w:t xml:space="preserve"> 1%</w:t>
      </w:r>
      <w:r w:rsidR="005920A2">
        <w:t xml:space="preserve"> prevalence cutoff in </w:t>
      </w:r>
      <w:r>
        <w:t xml:space="preserve">the </w:t>
      </w:r>
      <w:r w:rsidR="005920A2">
        <w:t>no-</w:t>
      </w:r>
      <w:r w:rsidR="00782E65">
        <w:t>PMTCT group</w:t>
      </w:r>
      <w:r>
        <w:t xml:space="preserve"> there was a significant difference between the number of clinical viral failures predicted as resistant when compared with the number of clinical viral successes predicted as resistant (p &lt; 0.05, Fisher’s exact test)</w:t>
      </w:r>
      <w:r w:rsidR="00BD7116" w:rsidRPr="00376D76">
        <w:t xml:space="preserve"> </w:t>
      </w:r>
      <w:r w:rsidR="0071541C">
        <w:t xml:space="preserve">while a similar observation was observed at the </w:t>
      </w:r>
      <w:r w:rsidR="00916C18">
        <w:t>15% prevalence cutoff in the PMTCT exposed group (</w:t>
      </w:r>
      <w:r w:rsidR="00916C18" w:rsidRPr="00016DAB">
        <w:rPr>
          <w:b/>
        </w:rPr>
        <w:t>Figure 5.1</w:t>
      </w:r>
      <w:r w:rsidR="00916C18">
        <w:t>).</w:t>
      </w:r>
    </w:p>
    <w:p w:rsidR="00916C18" w:rsidRDefault="00916C18">
      <w:pPr>
        <w:spacing w:line="480" w:lineRule="auto"/>
        <w:jc w:val="both"/>
      </w:pPr>
    </w:p>
    <w:p w:rsidR="00BD7116" w:rsidRPr="00376D76" w:rsidRDefault="00B66576" w:rsidP="00880107">
      <w:pPr>
        <w:pStyle w:val="Heading3"/>
        <w:numPr>
          <w:numberingChange w:id="90" w:author="Ram Shrestha" w:date="2014-04-24T23:52:00Z" w:original="%1:3:0:.%2:1:0:.%3:2:0:"/>
        </w:numPr>
        <w:spacing w:line="480" w:lineRule="auto"/>
      </w:pPr>
      <w:r>
        <w:t xml:space="preserve">Genotyping of baseline samples using the Roche/454 </w:t>
      </w:r>
      <w:del w:id="91" w:author="Ram Shrestha" w:date="2014-04-25T22:52:00Z">
        <w:r w:rsidDel="002C4CE1">
          <w:delText>Junior</w:delText>
        </w:r>
        <w:r w:rsidR="005464D1" w:rsidDel="002C4CE1">
          <w:delText xml:space="preserve"> </w:delText>
        </w:r>
      </w:del>
      <w:ins w:id="92" w:author="Ram Shrestha" w:date="2014-04-25T22:52:00Z">
        <w:r w:rsidR="002C4CE1">
          <w:t xml:space="preserve">Junior platform </w:t>
        </w:r>
      </w:ins>
      <w:r w:rsidR="005464D1">
        <w:t>sequencing</w:t>
      </w:r>
      <w:r>
        <w:t xml:space="preserve"> platform</w:t>
      </w:r>
    </w:p>
    <w:p w:rsidR="00BD7116" w:rsidRPr="00376D76" w:rsidRDefault="00BD7116">
      <w:pPr>
        <w:spacing w:line="480" w:lineRule="auto"/>
        <w:jc w:val="both"/>
      </w:pPr>
      <w:r w:rsidRPr="00376D76">
        <w:t xml:space="preserve">407 patients were sampled at baseline and sequenced using </w:t>
      </w:r>
      <w:r w:rsidR="00AC6D5B">
        <w:t>Junior</w:t>
      </w:r>
      <w:r w:rsidRPr="00376D76">
        <w:t xml:space="preserve">, 250 patients had no previous </w:t>
      </w:r>
      <w:r w:rsidR="00B74A09">
        <w:t xml:space="preserve">ARV exposure through </w:t>
      </w:r>
      <w:r w:rsidRPr="00376D76">
        <w:t xml:space="preserve">PMTCT and 147 patients had previous PMTCT therapy. The clinical outcome showed that out of 250 non-PMTCT patients, 40 had </w:t>
      </w:r>
      <w:r w:rsidR="00B112EC">
        <w:t>VF</w:t>
      </w:r>
      <w:r w:rsidRPr="00376D76">
        <w:t xml:space="preserve"> and 210 had </w:t>
      </w:r>
      <w:r w:rsidR="00B112EC">
        <w:t>VS</w:t>
      </w:r>
      <w:r w:rsidRPr="00376D76">
        <w:t xml:space="preserve">. </w:t>
      </w:r>
      <w:r w:rsidR="00B74A09">
        <w:t>On</w:t>
      </w:r>
      <w:r w:rsidRPr="00376D76">
        <w:t xml:space="preserve"> the other hand, out of 147 PMTCT exposed patients, 21 had </w:t>
      </w:r>
      <w:r w:rsidR="00B112EC">
        <w:t>VF</w:t>
      </w:r>
      <w:r w:rsidRPr="00376D76">
        <w:t xml:space="preserve"> and 136 had </w:t>
      </w:r>
      <w:r w:rsidR="00B112EC">
        <w:t>VS</w:t>
      </w:r>
      <w:r w:rsidR="00382EC0">
        <w:t xml:space="preserve"> (</w:t>
      </w:r>
      <w:r w:rsidR="00EA2772" w:rsidRPr="00EA2772">
        <w:rPr>
          <w:b/>
        </w:rPr>
        <w:t>Figure 5.2</w:t>
      </w:r>
      <w:r w:rsidR="00382EC0">
        <w:t>)</w:t>
      </w:r>
      <w:r w:rsidRPr="00376D76">
        <w:t>.</w:t>
      </w:r>
    </w:p>
    <w:p w:rsidR="00BD7116" w:rsidRPr="00376D76" w:rsidRDefault="00BD7116">
      <w:pPr>
        <w:spacing w:line="480" w:lineRule="auto"/>
        <w:jc w:val="both"/>
      </w:pPr>
    </w:p>
    <w:p w:rsidR="009B5BD1" w:rsidRDefault="00BD7116">
      <w:pPr>
        <w:spacing w:line="480" w:lineRule="auto"/>
        <w:jc w:val="both"/>
      </w:pPr>
      <w:r w:rsidRPr="00376D76">
        <w:t xml:space="preserve">The obtained baseline blood samples were sequenced using </w:t>
      </w:r>
      <w:del w:id="93" w:author="Ram Shrestha" w:date="2014-04-25T22:52:00Z">
        <w:r w:rsidR="00AC6D5B" w:rsidDel="002C4CE1">
          <w:delText>Junior</w:delText>
        </w:r>
        <w:r w:rsidRPr="00376D76" w:rsidDel="002C4CE1">
          <w:delText xml:space="preserve"> </w:delText>
        </w:r>
      </w:del>
      <w:proofErr w:type="gramStart"/>
      <w:ins w:id="94" w:author="Ram Shrestha" w:date="2014-04-25T22:52:00Z">
        <w:r w:rsidR="002C4CE1">
          <w:t>Junior</w:t>
        </w:r>
        <w:proofErr w:type="gramEnd"/>
        <w:r w:rsidR="002C4CE1">
          <w:t xml:space="preserve"> platform </w:t>
        </w:r>
      </w:ins>
      <w:r w:rsidRPr="00376D76">
        <w:t xml:space="preserve">and again analyzed using Seq2Res. </w:t>
      </w:r>
      <w:r w:rsidR="00F1537D">
        <w:t xml:space="preserve">The observation </w:t>
      </w:r>
      <w:r w:rsidR="0072336A">
        <w:t>on the number of samples with</w:t>
      </w:r>
      <w:r w:rsidR="007D5594">
        <w:t xml:space="preserve"> and without predicted</w:t>
      </w:r>
      <w:r w:rsidR="0072336A">
        <w:t xml:space="preserve"> resistant HIV </w:t>
      </w:r>
      <w:r w:rsidR="005920A2">
        <w:t>showed that in the no-</w:t>
      </w:r>
      <w:r w:rsidR="00F1537D">
        <w:t xml:space="preserve">PMTCT </w:t>
      </w:r>
      <w:r w:rsidR="00B112EC">
        <w:t>VF</w:t>
      </w:r>
      <w:r w:rsidR="00F1537D">
        <w:t xml:space="preserve"> group of 40, </w:t>
      </w:r>
      <w:r w:rsidR="00E9196B">
        <w:t xml:space="preserve">there was only </w:t>
      </w:r>
      <w:r w:rsidR="00F1537D">
        <w:t xml:space="preserve">one individual </w:t>
      </w:r>
      <w:r w:rsidR="007D5594">
        <w:t xml:space="preserve">predicted </w:t>
      </w:r>
      <w:r w:rsidR="00E9196B">
        <w:t xml:space="preserve">resistant </w:t>
      </w:r>
      <w:r w:rsidR="00F1537D">
        <w:t xml:space="preserve">to at least one drug in baseline at prevalence cutoff </w:t>
      </w:r>
      <w:r w:rsidR="00E9196B">
        <w:t xml:space="preserve">20% and that </w:t>
      </w:r>
      <w:r w:rsidR="00F1537D">
        <w:t>increased to four individuals at preval</w:t>
      </w:r>
      <w:r w:rsidR="00E9196B">
        <w:t>ence cutoff 1%</w:t>
      </w:r>
      <w:r w:rsidR="00D35D6B">
        <w:t xml:space="preserve"> (</w:t>
      </w:r>
      <w:r w:rsidR="00D35D6B" w:rsidRPr="003053AF">
        <w:rPr>
          <w:b/>
        </w:rPr>
        <w:t>Figure 5.2</w:t>
      </w:r>
      <w:r w:rsidR="00D35D6B">
        <w:t>).</w:t>
      </w:r>
      <w:r w:rsidR="00E9196B">
        <w:t xml:space="preserve"> </w:t>
      </w:r>
      <w:r w:rsidR="000E7A75">
        <w:t>Similar increment</w:t>
      </w:r>
      <w:r w:rsidR="009B5BD1">
        <w:t xml:space="preserve">s in </w:t>
      </w:r>
      <w:r w:rsidR="000E7A75">
        <w:t xml:space="preserve">the number of samples with </w:t>
      </w:r>
      <w:r w:rsidR="0018555C">
        <w:t xml:space="preserve">predicted </w:t>
      </w:r>
      <w:r w:rsidR="000E7A75">
        <w:t>resistant HIV was observed in</w:t>
      </w:r>
      <w:r w:rsidR="0018555C">
        <w:t xml:space="preserve"> </w:t>
      </w:r>
      <w:r w:rsidR="00D35D6B">
        <w:t xml:space="preserve">the </w:t>
      </w:r>
      <w:r w:rsidR="0018555C">
        <w:t xml:space="preserve">no-PMTCT </w:t>
      </w:r>
      <w:r w:rsidR="00B112EC">
        <w:t>VS</w:t>
      </w:r>
      <w:r w:rsidR="0018555C">
        <w:t xml:space="preserve"> group as well as in</w:t>
      </w:r>
      <w:r w:rsidR="000E7A75">
        <w:t xml:space="preserve"> PMTCT </w:t>
      </w:r>
      <w:r w:rsidR="00B112EC">
        <w:t>VF</w:t>
      </w:r>
      <w:r w:rsidR="000E7A75">
        <w:t xml:space="preserve"> and </w:t>
      </w:r>
      <w:r w:rsidR="00B112EC">
        <w:t>VS</w:t>
      </w:r>
      <w:r w:rsidR="000E7A75">
        <w:t xml:space="preserve"> groups </w:t>
      </w:r>
      <w:r w:rsidR="003053AF">
        <w:t>(</w:t>
      </w:r>
      <w:r w:rsidR="003053AF" w:rsidRPr="003053AF">
        <w:rPr>
          <w:b/>
        </w:rPr>
        <w:t>Figure 5.2</w:t>
      </w:r>
      <w:r w:rsidR="003053AF">
        <w:t xml:space="preserve">). </w:t>
      </w:r>
      <w:r w:rsidR="000E7A75">
        <w:t xml:space="preserve">The highest number of samples </w:t>
      </w:r>
      <w:r w:rsidR="000F4B1A">
        <w:t xml:space="preserve">(16 samples) </w:t>
      </w:r>
      <w:r w:rsidR="000E7A75">
        <w:t xml:space="preserve">with </w:t>
      </w:r>
      <w:r w:rsidR="007D5594">
        <w:t xml:space="preserve">predicted </w:t>
      </w:r>
      <w:r w:rsidR="000E7A75">
        <w:t xml:space="preserve">resistant HIV was observed in PMTCT </w:t>
      </w:r>
      <w:r w:rsidR="00B112EC">
        <w:t>VS</w:t>
      </w:r>
      <w:r w:rsidR="000E7A75">
        <w:t xml:space="preserve"> group at</w:t>
      </w:r>
      <w:r w:rsidR="00D35D6B">
        <w:t xml:space="preserve"> a</w:t>
      </w:r>
      <w:r w:rsidR="000E7A75">
        <w:t xml:space="preserve"> prevalence cutoff 1%. </w:t>
      </w:r>
      <w:r w:rsidR="009B5BD1">
        <w:t xml:space="preserve"> Further, in the No-PMTCT group there was a significant difference between the </w:t>
      </w:r>
      <w:proofErr w:type="gramStart"/>
      <w:r w:rsidR="009B5BD1">
        <w:t>number</w:t>
      </w:r>
      <w:proofErr w:type="gramEnd"/>
      <w:r w:rsidR="009B5BD1">
        <w:t xml:space="preserve"> of clinical viral failures predicted as resistant when compared with the number of clinical viral successes predicted as resistant (p &lt; 0.05, Fisher’s exact test, </w:t>
      </w:r>
      <w:r w:rsidR="00160B11" w:rsidRPr="00160B11">
        <w:rPr>
          <w:b/>
        </w:rPr>
        <w:t>Figure 5.2</w:t>
      </w:r>
      <w:r w:rsidR="00D35D6B">
        <w:t>)</w:t>
      </w:r>
      <w:r w:rsidR="009B5BD1">
        <w:t>.</w:t>
      </w:r>
    </w:p>
    <w:p w:rsidR="00BD7116" w:rsidRDefault="00BD7116">
      <w:pPr>
        <w:spacing w:line="480" w:lineRule="auto"/>
        <w:jc w:val="both"/>
      </w:pPr>
    </w:p>
    <w:p w:rsidR="006656E6" w:rsidRDefault="006C4D74" w:rsidP="00880107">
      <w:pPr>
        <w:pStyle w:val="Heading3"/>
        <w:numPr>
          <w:numberingChange w:id="95" w:author="Ram Shrestha" w:date="2014-04-24T23:52:00Z" w:original="%1:3:0:.%2:1:0:.%3:3:0:"/>
        </w:numPr>
        <w:spacing w:line="480" w:lineRule="auto"/>
      </w:pPr>
      <w:r w:rsidRPr="00376D76">
        <w:t xml:space="preserve">Comparison of number of sequence reads per </w:t>
      </w:r>
      <w:r>
        <w:t xml:space="preserve">baseline </w:t>
      </w:r>
      <w:r w:rsidRPr="00376D76">
        <w:t xml:space="preserve">sample generated by </w:t>
      </w:r>
      <w:r w:rsidR="00F6558E">
        <w:t xml:space="preserve">Roche/454 </w:t>
      </w:r>
      <w:r w:rsidRPr="00376D76">
        <w:t xml:space="preserve">FLX and </w:t>
      </w:r>
      <w:r w:rsidR="00F6558E">
        <w:t xml:space="preserve">Roche/454 </w:t>
      </w:r>
      <w:r w:rsidRPr="00376D76">
        <w:t>Junior</w:t>
      </w:r>
    </w:p>
    <w:p w:rsidR="00B66576" w:rsidRDefault="002A6E95">
      <w:pPr>
        <w:spacing w:line="480" w:lineRule="auto"/>
        <w:jc w:val="both"/>
      </w:pPr>
      <w:r w:rsidRPr="00376D76">
        <w:t>Sequencing</w:t>
      </w:r>
      <w:r>
        <w:t xml:space="preserve"> had been successful on both </w:t>
      </w:r>
      <w:r w:rsidR="000F4B1A">
        <w:t xml:space="preserve">FLX and </w:t>
      </w:r>
      <w:del w:id="96" w:author="Ram Shrestha" w:date="2014-04-25T22:52:00Z">
        <w:r w:rsidR="000F4B1A" w:rsidDel="002C4CE1">
          <w:delText>Junior</w:delText>
        </w:r>
        <w:r w:rsidDel="002C4CE1">
          <w:delText xml:space="preserve"> </w:delText>
        </w:r>
      </w:del>
      <w:proofErr w:type="gramStart"/>
      <w:ins w:id="97" w:author="Ram Shrestha" w:date="2014-04-25T22:52:00Z">
        <w:r w:rsidR="002C4CE1">
          <w:t>Junior</w:t>
        </w:r>
        <w:proofErr w:type="gramEnd"/>
        <w:r w:rsidR="002C4CE1">
          <w:t xml:space="preserve"> platforms </w:t>
        </w:r>
      </w:ins>
      <w:r>
        <w:t>for 464 samples (</w:t>
      </w:r>
      <w:r>
        <w:rPr>
          <w:b/>
        </w:rPr>
        <w:t>Table 5.2</w:t>
      </w:r>
      <w:r w:rsidR="007D5594">
        <w:t>).  The</w:t>
      </w:r>
      <w:r>
        <w:t xml:space="preserve"> initial analysis focused on comparing the number of sequence reads generated by each platform for each sample and identifying if ‘deeper’ sequencing coverage resulted in more </w:t>
      </w:r>
      <w:r w:rsidR="00FB5220">
        <w:t>accurate</w:t>
      </w:r>
      <w:r>
        <w:t xml:space="preserve"> prediction of resistance.  We saw that </w:t>
      </w:r>
      <w:r w:rsidR="00BE2FA7">
        <w:t xml:space="preserve">the </w:t>
      </w:r>
      <w:r w:rsidRPr="00376D76">
        <w:t xml:space="preserve">FLX </w:t>
      </w:r>
      <w:r>
        <w:t xml:space="preserve">platform </w:t>
      </w:r>
      <w:r w:rsidRPr="00376D76">
        <w:t xml:space="preserve">generated on average </w:t>
      </w:r>
      <w:r w:rsidR="006D1A55">
        <w:t>6412</w:t>
      </w:r>
      <w:r w:rsidR="006D1A55" w:rsidRPr="00376D76">
        <w:t xml:space="preserve"> </w:t>
      </w:r>
      <w:r w:rsidRPr="00376D76">
        <w:t>sequence reads</w:t>
      </w:r>
      <w:r>
        <w:t xml:space="preserve"> per sample (standard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w:t>
      </w:r>
      <w:r w:rsidR="006D1A55">
        <w:t>1903</w:t>
      </w:r>
      <w:r w:rsidR="006D1A55" w:rsidRPr="00376D76">
        <w:t xml:space="preserve"> </w:t>
      </w:r>
      <w:r w:rsidRPr="00376D76">
        <w:t xml:space="preserve">sequence reads </w:t>
      </w:r>
      <w:r>
        <w:t xml:space="preserve">per sample </w:t>
      </w:r>
      <w:r w:rsidRPr="00376D76">
        <w:t>(</w:t>
      </w:r>
      <w:r>
        <w:t xml:space="preserve">Standard deviation 595, </w:t>
      </w:r>
      <w:r w:rsidRPr="00376D76">
        <w:rPr>
          <w:b/>
        </w:rPr>
        <w:t>Figure 5.</w:t>
      </w:r>
      <w:r>
        <w:rPr>
          <w:b/>
        </w:rPr>
        <w:t>3</w:t>
      </w:r>
      <w:r w:rsidRPr="00376D76">
        <w:t>). Th</w:t>
      </w:r>
      <w:r>
        <w:t xml:space="preserve">us, it is clear that 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proofErr w:type="gramStart"/>
      <w:r w:rsidRPr="00376D76">
        <w:t>Junior</w:t>
      </w:r>
      <w:proofErr w:type="gramEnd"/>
      <w:r>
        <w:t xml:space="preserve"> platform</w:t>
      </w:r>
      <w:r w:rsidRPr="00376D76">
        <w:t>.</w:t>
      </w:r>
    </w:p>
    <w:p w:rsidR="006656E6" w:rsidRDefault="00B66576" w:rsidP="00880107">
      <w:pPr>
        <w:pStyle w:val="Heading3"/>
        <w:numPr>
          <w:numberingChange w:id="98" w:author="Ram Shrestha" w:date="2014-04-24T23:52:00Z" w:original="%1:3:0:.%2:1:0:.%3:4:0:"/>
        </w:numPr>
        <w:spacing w:line="480" w:lineRule="auto"/>
      </w:pPr>
      <w:r w:rsidRPr="00376D76">
        <w:t xml:space="preserve">Comparison of </w:t>
      </w:r>
      <w:r>
        <w:t xml:space="preserve">genotyping results between </w:t>
      </w:r>
      <w:r w:rsidR="00F6558E">
        <w:t xml:space="preserve">Roche/454 </w:t>
      </w:r>
      <w:r w:rsidR="00AC6D5B">
        <w:t>FLX</w:t>
      </w:r>
      <w:r>
        <w:t xml:space="preserve"> and </w:t>
      </w:r>
      <w:r w:rsidR="00F6558E">
        <w:t xml:space="preserve">Roche/454 </w:t>
      </w:r>
      <w:r>
        <w:t>Junior platforms</w:t>
      </w:r>
      <w:r w:rsidR="00AB4773">
        <w:t xml:space="preserve"> on baseline samples</w:t>
      </w:r>
    </w:p>
    <w:p w:rsidR="00BD7116" w:rsidRPr="00376D76" w:rsidRDefault="003262AD">
      <w:pPr>
        <w:spacing w:line="480" w:lineRule="auto"/>
        <w:jc w:val="both"/>
      </w:pPr>
      <w:r>
        <w:t xml:space="preserve">Baseline samples from 405 individuals had been </w:t>
      </w:r>
      <w:r w:rsidR="00BD7116" w:rsidRPr="00376D76">
        <w:t xml:space="preserve">sequenced using both </w:t>
      </w:r>
      <w:r w:rsidR="00FB5220">
        <w:t xml:space="preserve">the </w:t>
      </w:r>
      <w:r w:rsidR="00BD7116" w:rsidRPr="00376D76">
        <w:t xml:space="preserve">FLX and Junior </w:t>
      </w:r>
      <w:r>
        <w:t>platforms</w:t>
      </w:r>
      <w:r w:rsidR="00BD7116" w:rsidRPr="00376D76">
        <w:t>.</w:t>
      </w:r>
      <w:r w:rsidR="00921433">
        <w:t xml:space="preserve"> </w:t>
      </w:r>
      <w:r w:rsidR="00BD7116" w:rsidRPr="00376D76">
        <w:t>249 had no previous PMTCT therapy while 1</w:t>
      </w:r>
      <w:r w:rsidR="002041AB">
        <w:t>5</w:t>
      </w:r>
      <w:r w:rsidR="00BD7116" w:rsidRPr="00376D76">
        <w:t xml:space="preserve">6 had previous exposure to </w:t>
      </w:r>
      <w:r w:rsidR="00285109">
        <w:t xml:space="preserve">ARVs as a result of </w:t>
      </w:r>
      <w:r w:rsidR="00BD7116" w:rsidRPr="00376D76">
        <w:t>PMTCT therapy. Of the</w:t>
      </w:r>
      <w:r w:rsidR="00D273EF">
        <w:t>se</w:t>
      </w:r>
      <w:r w:rsidR="00BD7116" w:rsidRPr="00376D76">
        <w:t xml:space="preserve"> 249 patients, 40 </w:t>
      </w:r>
      <w:r w:rsidR="00CC3238">
        <w:t>exhibited</w:t>
      </w:r>
      <w:r w:rsidR="00CC3238" w:rsidRPr="00376D76">
        <w:t xml:space="preserve"> </w:t>
      </w:r>
      <w:r w:rsidR="00B112EC">
        <w:t>VF</w:t>
      </w:r>
      <w:r w:rsidR="00BD7116" w:rsidRPr="00376D76">
        <w:t xml:space="preserve"> and 209 </w:t>
      </w:r>
      <w:r w:rsidR="00CC3238">
        <w:t>exhibited</w:t>
      </w:r>
      <w:r w:rsidR="00BD7116" w:rsidRPr="00376D76">
        <w:t xml:space="preserve"> </w:t>
      </w:r>
      <w:r w:rsidR="00B112EC">
        <w:t>VS</w:t>
      </w:r>
      <w:r w:rsidR="00BD7116" w:rsidRPr="00376D76">
        <w:t xml:space="preserve"> </w:t>
      </w:r>
      <w:r w:rsidR="00F40A75">
        <w:t xml:space="preserve">to the </w:t>
      </w:r>
      <w:r w:rsidR="00BD7116" w:rsidRPr="00376D76">
        <w:t>first line antiretroviral therapy</w:t>
      </w:r>
      <w:r w:rsidR="00F40A75">
        <w:t xml:space="preserve"> regimen</w:t>
      </w:r>
      <w:r w:rsidR="00BD7116" w:rsidRPr="00376D76">
        <w:t xml:space="preserve">. Of the 146 PMTCT exposed patients, 21 </w:t>
      </w:r>
      <w:r w:rsidR="00CC3238">
        <w:t>exhibited</w:t>
      </w:r>
      <w:r w:rsidR="00CC3238" w:rsidRPr="00376D76">
        <w:t xml:space="preserve"> </w:t>
      </w:r>
      <w:r w:rsidR="00B112EC">
        <w:t>VF</w:t>
      </w:r>
      <w:r w:rsidR="00BD7116" w:rsidRPr="00376D76">
        <w:t xml:space="preserve"> and 135 </w:t>
      </w:r>
      <w:r w:rsidR="00CC3238">
        <w:t>exhibited</w:t>
      </w:r>
      <w:r w:rsidR="00BD7116" w:rsidRPr="00376D76">
        <w:t xml:space="preserve"> </w:t>
      </w:r>
      <w:r w:rsidR="00B112EC">
        <w:t>VS</w:t>
      </w:r>
      <w:r w:rsidR="00BD7116" w:rsidRPr="00376D76">
        <w:t xml:space="preserve"> in first line antiretroviral therapy</w:t>
      </w:r>
      <w:r w:rsidR="002041AB">
        <w:t xml:space="preserve"> (</w:t>
      </w:r>
      <w:r w:rsidR="002041AB" w:rsidRPr="002041AB">
        <w:rPr>
          <w:b/>
        </w:rPr>
        <w:t>Figure 5.4</w:t>
      </w:r>
      <w:r w:rsidR="002041AB">
        <w:t>)</w:t>
      </w:r>
      <w:r w:rsidR="00BD7116" w:rsidRPr="00376D76">
        <w:t xml:space="preserve">. </w:t>
      </w:r>
    </w:p>
    <w:p w:rsidR="00BD7116" w:rsidRDefault="00BD7116">
      <w:pPr>
        <w:spacing w:line="480" w:lineRule="auto"/>
        <w:jc w:val="both"/>
      </w:pPr>
    </w:p>
    <w:p w:rsidR="00921433" w:rsidRDefault="00921433" w:rsidP="00880107">
      <w:pPr>
        <w:spacing w:line="480" w:lineRule="auto"/>
        <w:jc w:val="both"/>
      </w:pPr>
      <w:r>
        <w:t xml:space="preserve">Our </w:t>
      </w:r>
      <w:r w:rsidR="00285109">
        <w:t>results show that the</w:t>
      </w:r>
      <w:r>
        <w:t xml:space="preserve"> the number of samples </w:t>
      </w:r>
      <w:r w:rsidR="00FC350B">
        <w:t xml:space="preserve">with and without </w:t>
      </w:r>
      <w:r>
        <w:t xml:space="preserve">predicted </w:t>
      </w:r>
      <w:r w:rsidR="00285109">
        <w:t>resistance</w:t>
      </w:r>
      <w:r>
        <w:t xml:space="preserve"> in both </w:t>
      </w:r>
      <w:r w:rsidR="0007467B">
        <w:t xml:space="preserve">the </w:t>
      </w:r>
      <w:r>
        <w:t xml:space="preserve">PMTCT and no-PMTCT groups </w:t>
      </w:r>
      <w:r w:rsidR="00285109">
        <w:t xml:space="preserve">is not significantly different between the </w:t>
      </w:r>
      <w:r w:rsidR="00032FEA">
        <w:t xml:space="preserve">FLX and Junior </w:t>
      </w:r>
      <w:r w:rsidR="00285109">
        <w:t xml:space="preserve">sequencing platforms </w:t>
      </w:r>
      <w:r w:rsidR="00032FEA">
        <w:t>at all prevalence cutoffs</w:t>
      </w:r>
      <w:r w:rsidR="00285109">
        <w:t xml:space="preserve"> </w:t>
      </w:r>
      <w:r w:rsidR="00032FEA">
        <w:t>(</w:t>
      </w:r>
      <w:r w:rsidR="00160B11" w:rsidRPr="00160B11">
        <w:rPr>
          <w:b/>
        </w:rPr>
        <w:t>Figure 5.4</w:t>
      </w:r>
      <w:r w:rsidR="00032FEA">
        <w:t>).</w:t>
      </w:r>
    </w:p>
    <w:p w:rsidR="00032FEA" w:rsidRDefault="00032FEA">
      <w:pPr>
        <w:spacing w:line="480" w:lineRule="auto"/>
        <w:jc w:val="both"/>
      </w:pPr>
    </w:p>
    <w:p w:rsidR="00BD7116" w:rsidRPr="00376D76" w:rsidRDefault="00BD7116">
      <w:pPr>
        <w:spacing w:line="480" w:lineRule="auto"/>
        <w:jc w:val="both"/>
      </w:pPr>
      <w:r w:rsidRPr="00376D76">
        <w:t xml:space="preserve">Thus, </w:t>
      </w:r>
      <w:r w:rsidR="00FB5220">
        <w:t>despite the significantly higher numbers of se</w:t>
      </w:r>
      <w:r w:rsidR="00DA62A7">
        <w:t>qu</w:t>
      </w:r>
      <w:r w:rsidR="00FB5220">
        <w:t>ence</w:t>
      </w:r>
      <w:r w:rsidR="0007467B">
        <w:t xml:space="preserve"> reads</w:t>
      </w:r>
      <w:r w:rsidR="00FB5220">
        <w:t xml:space="preserve"> </w:t>
      </w:r>
      <w:r w:rsidR="00335E19">
        <w:t xml:space="preserve">generated </w:t>
      </w:r>
      <w:r w:rsidR="00FB5220">
        <w:t xml:space="preserve">per individual for the </w:t>
      </w:r>
      <w:r w:rsidRPr="00376D76">
        <w:t>FLX</w:t>
      </w:r>
      <w:r w:rsidR="00FB5220">
        <w:t xml:space="preserve"> data, both </w:t>
      </w:r>
      <w:r w:rsidR="0007467B">
        <w:t xml:space="preserve">the genotyping results from both </w:t>
      </w:r>
      <w:r w:rsidR="00FB5220">
        <w:t xml:space="preserve">platforms were </w:t>
      </w:r>
      <w:r w:rsidR="0007467B">
        <w:t xml:space="preserve">completely </w:t>
      </w:r>
      <w:r w:rsidR="000D685B">
        <w:t>comparable</w:t>
      </w:r>
      <w:r w:rsidRPr="00376D76">
        <w:t>.</w:t>
      </w:r>
    </w:p>
    <w:p w:rsidR="006656E6" w:rsidRDefault="00BD7116" w:rsidP="00880107">
      <w:pPr>
        <w:pStyle w:val="Heading3"/>
        <w:numPr>
          <w:numberingChange w:id="99" w:author="Ram Shrestha" w:date="2014-04-24T23:52:00Z" w:original="%1:3:0:.%2:1:0:.%3:5:0:"/>
        </w:numPr>
        <w:spacing w:line="480" w:lineRule="auto"/>
      </w:pPr>
      <w:r w:rsidRPr="00376D76">
        <w:t xml:space="preserve">Comparison </w:t>
      </w:r>
      <w:r w:rsidR="00A61133">
        <w:t xml:space="preserve">of </w:t>
      </w:r>
      <w:r w:rsidR="00032FEA">
        <w:t>ultra deep pyrosequencing</w:t>
      </w:r>
      <w:r w:rsidR="005805C4">
        <w:t xml:space="preserve"> and population based Sanger method</w:t>
      </w:r>
      <w:r w:rsidRPr="00376D76">
        <w:t xml:space="preserve"> for resistance prediction using baseline samples</w:t>
      </w:r>
    </w:p>
    <w:p w:rsidR="00B97946" w:rsidRDefault="00DA3590">
      <w:pPr>
        <w:spacing w:line="480" w:lineRule="auto"/>
        <w:jc w:val="both"/>
      </w:pPr>
      <w:r>
        <w:t xml:space="preserve">In section 3.1.4 we </w:t>
      </w:r>
      <w:r w:rsidR="005B6476">
        <w:t xml:space="preserve">showed that there was no significant difference between the FLX and Junior platforms </w:t>
      </w:r>
      <w:r w:rsidR="00F01070">
        <w:t xml:space="preserve">for the </w:t>
      </w:r>
      <w:r w:rsidR="005B6476">
        <w:t>prediction</w:t>
      </w:r>
      <w:r w:rsidR="00F01070">
        <w:t xml:space="preserve"> of resistance</w:t>
      </w:r>
      <w:r w:rsidR="005B6476">
        <w:t xml:space="preserve">.  </w:t>
      </w:r>
      <w:r w:rsidR="00F01070">
        <w:t xml:space="preserve">While genotyping results from the Junior and FLX sequencing platforms </w:t>
      </w:r>
      <w:r w:rsidR="00C54614">
        <w:t xml:space="preserve">are </w:t>
      </w:r>
      <w:r w:rsidR="00F01070">
        <w:t>comparable</w:t>
      </w:r>
      <w:r>
        <w:t xml:space="preserve"> between each other</w:t>
      </w:r>
      <w:r w:rsidR="00F01070">
        <w:t>,</w:t>
      </w:r>
      <w:r>
        <w:t xml:space="preserve"> this is essentially meaningless unless these results are </w:t>
      </w:r>
      <w:r w:rsidR="00506DFA">
        <w:t xml:space="preserve">comparable to that of the current “gold-standard” of </w:t>
      </w:r>
      <w:r w:rsidR="007C4E6F">
        <w:t>population based Sanger genotyping method,</w:t>
      </w:r>
      <w:r w:rsidR="00F01070">
        <w:t xml:space="preserve"> to be used as a replacement.</w:t>
      </w:r>
      <w:r w:rsidR="00EE2EEC">
        <w:t xml:space="preserve"> </w:t>
      </w:r>
      <w:r w:rsidR="00B97946">
        <w:t xml:space="preserve">Thus, we compared the </w:t>
      </w:r>
      <w:proofErr w:type="gramStart"/>
      <w:r w:rsidR="00B97946">
        <w:t>Junior</w:t>
      </w:r>
      <w:proofErr w:type="gramEnd"/>
      <w:r w:rsidR="00B97946">
        <w:t xml:space="preserve"> platform</w:t>
      </w:r>
      <w:r w:rsidR="007C4E6F">
        <w:t xml:space="preserve"> (now also referred to as UDPS)</w:t>
      </w:r>
      <w:r w:rsidR="00B97946">
        <w:t xml:space="preserve"> results with those from the Sanger-based genotyping.</w:t>
      </w:r>
    </w:p>
    <w:p w:rsidR="00B831B7" w:rsidRDefault="00B831B7">
      <w:pPr>
        <w:spacing w:line="480" w:lineRule="auto"/>
        <w:jc w:val="both"/>
      </w:pPr>
    </w:p>
    <w:p w:rsidR="00BD7116" w:rsidRPr="00376D76" w:rsidRDefault="00530420">
      <w:pPr>
        <w:spacing w:line="480" w:lineRule="auto"/>
        <w:jc w:val="both"/>
      </w:pPr>
      <w:r>
        <w:t>239</w:t>
      </w:r>
      <w:r w:rsidRPr="00376D76">
        <w:t xml:space="preserve"> </w:t>
      </w:r>
      <w:r w:rsidR="006874FF">
        <w:t xml:space="preserve">of 302 </w:t>
      </w:r>
      <w:r w:rsidR="00BD7116" w:rsidRPr="00376D76">
        <w:t>baseline samples</w:t>
      </w:r>
      <w:r w:rsidR="00A61133">
        <w:t xml:space="preserve"> </w:t>
      </w:r>
      <w:r w:rsidR="00BD7116" w:rsidRPr="00376D76">
        <w:t xml:space="preserve">were sequenced using both </w:t>
      </w:r>
      <w:proofErr w:type="gramStart"/>
      <w:ins w:id="100" w:author="Ram Shrestha" w:date="2014-04-25T22:53:00Z">
        <w:r w:rsidR="002C4CE1">
          <w:t>Junior</w:t>
        </w:r>
        <w:proofErr w:type="gramEnd"/>
        <w:r w:rsidR="002C4CE1">
          <w:t xml:space="preserve"> platform </w:t>
        </w:r>
      </w:ins>
      <w:r w:rsidR="00BD7116" w:rsidRPr="00376D76">
        <w:t xml:space="preserve">and conventional </w:t>
      </w:r>
      <w:r w:rsidR="00EE2EEC">
        <w:t xml:space="preserve">population based Sanger genotyping </w:t>
      </w:r>
      <w:r w:rsidR="00BD7116" w:rsidRPr="00376D76">
        <w:t xml:space="preserve">technology. </w:t>
      </w:r>
      <w:r>
        <w:t>128</w:t>
      </w:r>
      <w:r w:rsidRPr="00376D76">
        <w:t xml:space="preserve"> </w:t>
      </w:r>
      <w:r w:rsidR="00BD7116" w:rsidRPr="00376D76">
        <w:t xml:space="preserve">of them had no previous PMTCT therapy exposure and </w:t>
      </w:r>
      <w:r>
        <w:t>111</w:t>
      </w:r>
      <w:r w:rsidRPr="00376D76">
        <w:t xml:space="preserve"> </w:t>
      </w:r>
      <w:r w:rsidR="00BD7116" w:rsidRPr="00376D76">
        <w:t xml:space="preserve">had previous PMTCT </w:t>
      </w:r>
      <w:r w:rsidR="00550A54">
        <w:t xml:space="preserve">therapy </w:t>
      </w:r>
      <w:r w:rsidR="00BD7116" w:rsidRPr="00376D76">
        <w:t xml:space="preserve">exposure. Out of </w:t>
      </w:r>
      <w:r>
        <w:t>128</w:t>
      </w:r>
      <w:r w:rsidRPr="00376D76">
        <w:t xml:space="preserve"> </w:t>
      </w:r>
      <w:r w:rsidR="00BD7116" w:rsidRPr="00376D76">
        <w:t>no-PMTCT patients, 1</w:t>
      </w:r>
      <w:r>
        <w:t>5</w:t>
      </w:r>
      <w:r w:rsidR="00BD7116" w:rsidRPr="00376D76">
        <w:t xml:space="preserve"> </w:t>
      </w:r>
      <w:r w:rsidR="00A61133">
        <w:t>exhibited</w:t>
      </w:r>
      <w:r w:rsidR="00A61133" w:rsidRPr="00376D76">
        <w:t xml:space="preserve"> </w:t>
      </w:r>
      <w:r w:rsidR="00B112EC">
        <w:t>VF</w:t>
      </w:r>
      <w:r w:rsidR="00BD7116" w:rsidRPr="00376D76">
        <w:t xml:space="preserve"> and 1</w:t>
      </w:r>
      <w:r>
        <w:t>13</w:t>
      </w:r>
      <w:r w:rsidR="00BD7116" w:rsidRPr="00376D76">
        <w:t xml:space="preserve"> </w:t>
      </w:r>
      <w:r w:rsidR="00A61133">
        <w:t>exhibited</w:t>
      </w:r>
      <w:r w:rsidR="00BD7116" w:rsidRPr="00376D76">
        <w:t xml:space="preserve"> </w:t>
      </w:r>
      <w:r w:rsidR="00B112EC">
        <w:t>VS</w:t>
      </w:r>
      <w:r w:rsidR="00BD7116" w:rsidRPr="00376D76">
        <w:t xml:space="preserve"> in first</w:t>
      </w:r>
      <w:r w:rsidR="00550A54">
        <w:t>-</w:t>
      </w:r>
      <w:r w:rsidR="00BD7116" w:rsidRPr="00376D76">
        <w:t xml:space="preserve">line antiretroviral therapy. Similarly, out of </w:t>
      </w:r>
      <w:r>
        <w:t>111</w:t>
      </w:r>
      <w:r w:rsidRPr="00376D76">
        <w:t xml:space="preserve"> </w:t>
      </w:r>
      <w:r w:rsidR="00BD7116" w:rsidRPr="00376D76">
        <w:t>previously PMTCT exposed patients, 1</w:t>
      </w:r>
      <w:r>
        <w:t>0</w:t>
      </w:r>
      <w:r w:rsidR="00BD7116" w:rsidRPr="00376D76">
        <w:t xml:space="preserve"> </w:t>
      </w:r>
      <w:r w:rsidR="00A61133">
        <w:t>exhibited</w:t>
      </w:r>
      <w:r w:rsidR="00BD7116" w:rsidRPr="00376D76">
        <w:t xml:space="preserve"> </w:t>
      </w:r>
      <w:r w:rsidR="00B112EC">
        <w:t>VF</w:t>
      </w:r>
      <w:r w:rsidR="00BD7116" w:rsidRPr="00376D76">
        <w:t xml:space="preserve"> and 1</w:t>
      </w:r>
      <w:r>
        <w:t>01</w:t>
      </w:r>
      <w:r w:rsidR="00BD7116" w:rsidRPr="00376D76">
        <w:t xml:space="preserve"> </w:t>
      </w:r>
      <w:r w:rsidR="00A61133">
        <w:t xml:space="preserve">exhibited </w:t>
      </w:r>
      <w:r w:rsidR="00B112EC">
        <w:t>VS</w:t>
      </w:r>
      <w:r w:rsidR="00BD7116" w:rsidRPr="00376D76">
        <w:t xml:space="preserve"> (</w:t>
      </w:r>
      <w:r w:rsidR="00BD7116" w:rsidRPr="00376D76">
        <w:rPr>
          <w:b/>
        </w:rPr>
        <w:t>Figure 5.5</w:t>
      </w:r>
      <w:r w:rsidR="00BD7116" w:rsidRPr="00376D76">
        <w:t>).</w:t>
      </w:r>
    </w:p>
    <w:p w:rsidR="00BD7116" w:rsidRDefault="00BD7116" w:rsidP="00880107">
      <w:pPr>
        <w:spacing w:line="480" w:lineRule="auto"/>
        <w:jc w:val="both"/>
      </w:pPr>
    </w:p>
    <w:p w:rsidR="004D1CFC" w:rsidRDefault="002568F3" w:rsidP="00737D3A">
      <w:pPr>
        <w:spacing w:line="480" w:lineRule="auto"/>
        <w:jc w:val="both"/>
      </w:pPr>
      <w:r>
        <w:t xml:space="preserve">The results from the </w:t>
      </w:r>
      <w:proofErr w:type="gramStart"/>
      <w:r w:rsidR="006874FF">
        <w:t>Junior</w:t>
      </w:r>
      <w:proofErr w:type="gramEnd"/>
      <w:r w:rsidR="006874FF">
        <w:t xml:space="preserve"> </w:t>
      </w:r>
      <w:r>
        <w:t xml:space="preserve">platform showed identical </w:t>
      </w:r>
      <w:r w:rsidR="006874FF">
        <w:t>number</w:t>
      </w:r>
      <w:r>
        <w:t>s</w:t>
      </w:r>
      <w:r w:rsidR="006874FF">
        <w:t xml:space="preserve"> of individuals predicted </w:t>
      </w:r>
      <w:r>
        <w:t xml:space="preserve">as resistant at the </w:t>
      </w:r>
      <w:r w:rsidR="006874FF">
        <w:t>20%</w:t>
      </w:r>
      <w:r>
        <w:t xml:space="preserve">, 15% and </w:t>
      </w:r>
      <w:r w:rsidR="006874FF">
        <w:t xml:space="preserve">10% prevalence </w:t>
      </w:r>
      <w:r>
        <w:t>levels with now significant difference from the resistance predictions from the Sanger-based genotyping (Figure 5.5).  The numbers of individuals predicted as resistant by the Junior platform increased at the lower prevalence levels (Figure 5.5), however these observations were still not significantly different from the predictions of the Sanger-based genotyping.</w:t>
      </w:r>
    </w:p>
    <w:p w:rsidR="0005321F" w:rsidRDefault="0005321F">
      <w:pPr>
        <w:spacing w:line="480" w:lineRule="auto"/>
        <w:jc w:val="both"/>
      </w:pPr>
    </w:p>
    <w:p w:rsidR="00BD7116" w:rsidRDefault="0005321F">
      <w:pPr>
        <w:spacing w:line="480" w:lineRule="auto"/>
        <w:jc w:val="both"/>
      </w:pPr>
      <w:r>
        <w:t xml:space="preserve">Thus, it appears for baseline samples at least, the UDPS resistance genotyping approaches employed here are directly comparable to that of Sanger-based resistance genotyping. </w:t>
      </w:r>
    </w:p>
    <w:p w:rsidR="006656E6" w:rsidRDefault="004745E7" w:rsidP="00880107">
      <w:pPr>
        <w:pStyle w:val="Heading2"/>
        <w:numPr>
          <w:numberingChange w:id="101" w:author="Ram Shrestha" w:date="2014-04-24T23:52:00Z" w:original="%1:3:0:.%2:2:0:"/>
        </w:numPr>
      </w:pPr>
      <w:r w:rsidRPr="005A67A4">
        <w:t xml:space="preserve">Analysis </w:t>
      </w:r>
      <w:r w:rsidR="00EE022F">
        <w:t>of</w:t>
      </w:r>
      <w:r w:rsidR="00EE022F" w:rsidRPr="005A67A4">
        <w:t xml:space="preserve"> </w:t>
      </w:r>
      <w:r w:rsidR="00F6558E">
        <w:t>virologic failure</w:t>
      </w:r>
      <w:r w:rsidRPr="005A67A4">
        <w:t xml:space="preserve"> samples</w:t>
      </w:r>
    </w:p>
    <w:p w:rsidR="004745E7" w:rsidRDefault="004745E7">
      <w:pPr>
        <w:spacing w:line="480" w:lineRule="auto"/>
        <w:jc w:val="both"/>
      </w:pPr>
      <w:r>
        <w:t xml:space="preserve">Using the baseline samples, we showed that there was no significant difference between FLX and </w:t>
      </w:r>
      <w:ins w:id="102" w:author="Ram Shrestha" w:date="2014-04-25T22:53:00Z">
        <w:r w:rsidR="002C4CE1">
          <w:t xml:space="preserve">Junior platform </w:t>
        </w:r>
      </w:ins>
      <w:r>
        <w:t xml:space="preserve">and between </w:t>
      </w:r>
      <w:r w:rsidR="004C52ED">
        <w:t>UDPS</w:t>
      </w:r>
      <w:r>
        <w:t xml:space="preserve"> and population based Sanger method. We repeated the platforms comparative analysis test using samples</w:t>
      </w:r>
      <w:r w:rsidR="00737D3A">
        <w:t xml:space="preserve"> collected following clinical evidence of viral failure in individuals on 1</w:t>
      </w:r>
      <w:r w:rsidR="00160B11" w:rsidRPr="00160B11">
        <w:rPr>
          <w:vertAlign w:val="superscript"/>
        </w:rPr>
        <w:t>st</w:t>
      </w:r>
      <w:r w:rsidR="00737D3A">
        <w:t xml:space="preserve"> line therapy (</w:t>
      </w:r>
      <w:r w:rsidR="00737D3A">
        <w:rPr>
          <w:lang w:val="en-ZA"/>
        </w:rPr>
        <w:t>Either a d</w:t>
      </w:r>
      <w:r w:rsidR="00737D3A" w:rsidRPr="00737D3A">
        <w:rPr>
          <w:lang w:val="en-ZA"/>
        </w:rPr>
        <w:t>ecline of &lt; 1.5 log</w:t>
      </w:r>
      <w:r w:rsidR="00737D3A" w:rsidRPr="00737D3A">
        <w:rPr>
          <w:vertAlign w:val="subscript"/>
          <w:lang w:val="en-ZA"/>
        </w:rPr>
        <w:t>10</w:t>
      </w:r>
      <w:r w:rsidR="00737D3A" w:rsidRPr="00737D3A">
        <w:rPr>
          <w:lang w:val="en-ZA"/>
        </w:rPr>
        <w:t xml:space="preserve"> in </w:t>
      </w:r>
      <w:r w:rsidR="00737D3A">
        <w:rPr>
          <w:lang w:val="en-ZA"/>
        </w:rPr>
        <w:t xml:space="preserve">viral load </w:t>
      </w:r>
      <w:r w:rsidR="00737D3A" w:rsidRPr="00737D3A">
        <w:rPr>
          <w:lang w:val="en-ZA"/>
        </w:rPr>
        <w:t>from baseline to 12 weeks of treatment</w:t>
      </w:r>
      <w:r w:rsidR="00737D3A">
        <w:rPr>
          <w:lang w:val="en-ZA"/>
        </w:rPr>
        <w:t xml:space="preserve"> or t</w:t>
      </w:r>
      <w:r w:rsidR="00737D3A" w:rsidRPr="00737D3A">
        <w:rPr>
          <w:lang w:val="en-ZA"/>
        </w:rPr>
        <w:t xml:space="preserve">wo consecutive </w:t>
      </w:r>
      <w:r w:rsidR="00737D3A">
        <w:rPr>
          <w:lang w:val="en-ZA"/>
        </w:rPr>
        <w:t xml:space="preserve">viral loads </w:t>
      </w:r>
      <w:r w:rsidR="00737D3A" w:rsidRPr="00737D3A">
        <w:rPr>
          <w:lang w:val="en-ZA"/>
        </w:rPr>
        <w:t>4 weeks apart of &gt;1000 RNA copies/ml</w:t>
      </w:r>
      <w:r w:rsidR="00737D3A">
        <w:t>)</w:t>
      </w:r>
      <w:r>
        <w:t>.</w:t>
      </w:r>
    </w:p>
    <w:p w:rsidR="00CB697B" w:rsidRDefault="00CB697B">
      <w:pPr>
        <w:spacing w:line="480" w:lineRule="auto"/>
      </w:pPr>
    </w:p>
    <w:p w:rsidR="006656E6" w:rsidRDefault="00E37BDD" w:rsidP="00880107">
      <w:pPr>
        <w:pStyle w:val="Heading3"/>
        <w:numPr>
          <w:numberingChange w:id="103" w:author="Ram Shrestha" w:date="2014-04-24T23:52:00Z" w:original="%1:3:0:.%2:2:0:.%3:1:0:"/>
        </w:numPr>
        <w:spacing w:line="480" w:lineRule="auto"/>
      </w:pPr>
      <w:r>
        <w:t>Resistance genotyping of</w:t>
      </w:r>
      <w:r w:rsidR="00BD7116" w:rsidRPr="00376D76">
        <w:t xml:space="preserve"> </w:t>
      </w:r>
      <w:r>
        <w:t xml:space="preserve">samples collected from individuals at </w:t>
      </w:r>
      <w:r w:rsidR="00E125AD">
        <w:t>first-</w:t>
      </w:r>
      <w:r w:rsidR="005711D9">
        <w:t xml:space="preserve">line </w:t>
      </w:r>
      <w:r w:rsidR="00FA0488">
        <w:t>virologic failure (VF1)</w:t>
      </w:r>
      <w:r w:rsidR="00BD7116" w:rsidRPr="00376D76">
        <w:t xml:space="preserve"> </w:t>
      </w:r>
      <w:r w:rsidR="005A67A4">
        <w:t xml:space="preserve">using </w:t>
      </w:r>
      <w:r w:rsidR="00F6558E">
        <w:t xml:space="preserve">Roche/454 </w:t>
      </w:r>
      <w:ins w:id="104" w:author="Ram Shrestha" w:date="2014-04-25T23:00:00Z">
        <w:r w:rsidR="0081264B">
          <w:t>FLX platform</w:t>
        </w:r>
        <w:r w:rsidR="002C4CE1">
          <w:t xml:space="preserve"> </w:t>
        </w:r>
      </w:ins>
    </w:p>
    <w:p w:rsidR="00BD7116" w:rsidRPr="00376D76" w:rsidRDefault="00BD7116">
      <w:pPr>
        <w:spacing w:line="480" w:lineRule="auto"/>
      </w:pPr>
    </w:p>
    <w:p w:rsidR="007C5332" w:rsidRDefault="00BD7116">
      <w:pPr>
        <w:spacing w:line="480" w:lineRule="auto"/>
        <w:jc w:val="both"/>
      </w:pPr>
      <w:r w:rsidRPr="00376D76">
        <w:t xml:space="preserve">51 of the first line ART </w:t>
      </w:r>
      <w:r w:rsidR="00B112EC">
        <w:t>VF</w:t>
      </w:r>
      <w:r w:rsidR="00FA0488">
        <w:t>1</w:t>
      </w:r>
      <w:r w:rsidRPr="00376D76">
        <w:t xml:space="preserve"> samples </w:t>
      </w:r>
      <w:r w:rsidR="00E37BDD">
        <w:t>had been</w:t>
      </w:r>
      <w:r w:rsidR="00E37BDD" w:rsidRPr="00376D76">
        <w:t xml:space="preserve"> </w:t>
      </w:r>
      <w:r w:rsidRPr="00376D76">
        <w:t xml:space="preserve">sequenced using FLX technology. </w:t>
      </w:r>
      <w:r w:rsidR="00E37BDD">
        <w:t xml:space="preserve"> </w:t>
      </w:r>
      <w:r w:rsidR="007C5332">
        <w:t>15</w:t>
      </w:r>
      <w:r w:rsidRPr="00376D76">
        <w:t xml:space="preserve"> </w:t>
      </w:r>
      <w:r w:rsidR="00E37BDD">
        <w:t xml:space="preserve">of these </w:t>
      </w:r>
      <w:r w:rsidRPr="00376D76">
        <w:t xml:space="preserve">had </w:t>
      </w:r>
      <w:r w:rsidR="007C5332">
        <w:t xml:space="preserve">previous ARV exposure through </w:t>
      </w:r>
      <w:r w:rsidRPr="00376D76">
        <w:t xml:space="preserve">PMTCT </w:t>
      </w:r>
      <w:r w:rsidR="007C5332">
        <w:t>while 36</w:t>
      </w:r>
      <w:r w:rsidR="00F71108">
        <w:t xml:space="preserve"> </w:t>
      </w:r>
      <w:r w:rsidR="007C5332">
        <w:t>had no previous exposure through PMTCT.</w:t>
      </w:r>
      <w:r w:rsidRPr="00376D76">
        <w:t xml:space="preserve"> </w:t>
      </w:r>
      <w:r w:rsidR="007C5332">
        <w:t xml:space="preserve">  </w:t>
      </w:r>
    </w:p>
    <w:p w:rsidR="007C5332" w:rsidRDefault="007C5332">
      <w:pPr>
        <w:spacing w:line="480" w:lineRule="auto"/>
        <w:jc w:val="both"/>
      </w:pPr>
    </w:p>
    <w:p w:rsidR="00BD7116" w:rsidRPr="00376D76" w:rsidRDefault="007C5332">
      <w:pPr>
        <w:spacing w:line="480" w:lineRule="auto"/>
        <w:jc w:val="both"/>
      </w:pPr>
      <w:r>
        <w:t xml:space="preserve">Genotyping using the FLX platform predicted resistance </w:t>
      </w:r>
      <w:r w:rsidR="003375D6" w:rsidRPr="00376D76">
        <w:t xml:space="preserve">to at least one </w:t>
      </w:r>
      <w:r w:rsidR="003375D6">
        <w:t xml:space="preserve">of the first line </w:t>
      </w:r>
      <w:r w:rsidR="003375D6" w:rsidRPr="00376D76">
        <w:t>drug</w:t>
      </w:r>
      <w:r w:rsidR="003375D6">
        <w:t xml:space="preserve">s </w:t>
      </w:r>
      <w:r>
        <w:t xml:space="preserve">at all prevalence levels in </w:t>
      </w:r>
      <w:r w:rsidR="00BD7116" w:rsidRPr="00376D76">
        <w:t xml:space="preserve">14 out of 15 </w:t>
      </w:r>
      <w:r w:rsidR="00C73AC5">
        <w:t xml:space="preserve">the </w:t>
      </w:r>
      <w:r>
        <w:t>PMTCT samples</w:t>
      </w:r>
      <w:r w:rsidR="00C73AC5">
        <w:t xml:space="preserve"> (</w:t>
      </w:r>
      <w:r w:rsidR="00C73AC5" w:rsidRPr="00F625EE">
        <w:rPr>
          <w:b/>
        </w:rPr>
        <w:t>Figure 5.6</w:t>
      </w:r>
      <w:r w:rsidR="00C73AC5">
        <w:t>)</w:t>
      </w:r>
      <w:r w:rsidR="00BD7116" w:rsidRPr="00376D76">
        <w:t xml:space="preserve">. On the other hand, in </w:t>
      </w:r>
      <w:r>
        <w:t>the no-PMTCT sample</w:t>
      </w:r>
      <w:r w:rsidR="00BD7116" w:rsidRPr="00376D76">
        <w:t xml:space="preserve">, 23 out of 36 </w:t>
      </w:r>
      <w:r w:rsidR="00DB5AF7">
        <w:t>had predicted</w:t>
      </w:r>
      <w:r w:rsidR="007160B1">
        <w:t xml:space="preserve"> </w:t>
      </w:r>
      <w:r w:rsidR="00BD7116" w:rsidRPr="00376D76">
        <w:t xml:space="preserve">resistance to at least one </w:t>
      </w:r>
      <w:r>
        <w:t xml:space="preserve">of the </w:t>
      </w:r>
      <w:r w:rsidR="003375D6">
        <w:t>first line</w:t>
      </w:r>
      <w:r>
        <w:t xml:space="preserve"> </w:t>
      </w:r>
      <w:r w:rsidR="00BD7116" w:rsidRPr="00376D76">
        <w:t>drug</w:t>
      </w:r>
      <w:r>
        <w:t>s at all prevalence levels</w:t>
      </w:r>
      <w:r w:rsidR="00BD7116" w:rsidRPr="00376D76">
        <w:t xml:space="preserve"> while 13 </w:t>
      </w:r>
      <w:r w:rsidR="00DB5AF7">
        <w:t>had</w:t>
      </w:r>
      <w:r w:rsidR="007160B1" w:rsidRPr="00376D76">
        <w:t xml:space="preserve"> </w:t>
      </w:r>
      <w:r w:rsidR="00BD7116" w:rsidRPr="00376D76">
        <w:t xml:space="preserve">no </w:t>
      </w:r>
      <w:r w:rsidR="00DB5AF7">
        <w:t xml:space="preserve">predicted </w:t>
      </w:r>
      <w:r w:rsidR="00BD7116" w:rsidRPr="00376D76">
        <w:t>resistance (</w:t>
      </w:r>
      <w:r w:rsidR="00BD7116" w:rsidRPr="00376D76">
        <w:rPr>
          <w:b/>
        </w:rPr>
        <w:t>Figure 5.6</w:t>
      </w:r>
      <w:r w:rsidR="00BD7116" w:rsidRPr="00376D76">
        <w:t>).</w:t>
      </w:r>
    </w:p>
    <w:p w:rsidR="00BD7116" w:rsidRPr="00376D76" w:rsidRDefault="00BD7116">
      <w:pPr>
        <w:spacing w:line="480" w:lineRule="auto"/>
        <w:jc w:val="both"/>
      </w:pPr>
    </w:p>
    <w:p w:rsidR="00BD7116" w:rsidRPr="00376D76" w:rsidRDefault="00BD7116">
      <w:pPr>
        <w:spacing w:line="480" w:lineRule="auto"/>
        <w:jc w:val="both"/>
      </w:pPr>
      <w:r w:rsidRPr="00376D76">
        <w:t xml:space="preserve">The observation </w:t>
      </w:r>
      <w:r w:rsidR="00DB5AF7">
        <w:t xml:space="preserve">of the number of samples with and without predicted resistance </w:t>
      </w:r>
      <w:r w:rsidRPr="00376D76">
        <w:t>showed that there was a significant difference</w:t>
      </w:r>
      <w:r w:rsidR="00802414">
        <w:t xml:space="preserve"> between the PMTCT and no-PMTCT groups</w:t>
      </w:r>
      <w:r w:rsidRPr="00376D76">
        <w:t xml:space="preserve"> at all prevalence cutoffs</w:t>
      </w:r>
      <w:r w:rsidR="00D81F99">
        <w:t>. T</w:t>
      </w:r>
      <w:r w:rsidR="007160B1">
        <w:t xml:space="preserve">he </w:t>
      </w:r>
      <w:r w:rsidR="00D81F99">
        <w:t xml:space="preserve">observation also showed that the </w:t>
      </w:r>
      <w:r w:rsidR="007160B1">
        <w:t xml:space="preserve">viral </w:t>
      </w:r>
      <w:r w:rsidR="0065499E">
        <w:t xml:space="preserve">resistance prediction in </w:t>
      </w:r>
      <w:r w:rsidR="004745E7">
        <w:t xml:space="preserve">the samples from </w:t>
      </w:r>
      <w:r w:rsidR="0065499E">
        <w:t xml:space="preserve">PMTCT </w:t>
      </w:r>
      <w:r w:rsidR="004745E7">
        <w:t xml:space="preserve">group </w:t>
      </w:r>
      <w:r w:rsidR="0065499E">
        <w:t>was more tha</w:t>
      </w:r>
      <w:r w:rsidR="00DB5AF7">
        <w:t>n in no-</w:t>
      </w:r>
      <w:r w:rsidR="007160B1">
        <w:t>PMTCT group at prevalence cutoffs using FLX sy</w:t>
      </w:r>
      <w:r w:rsidR="0065499E">
        <w:t>s</w:t>
      </w:r>
      <w:r w:rsidR="007160B1">
        <w:t>tem.</w:t>
      </w:r>
    </w:p>
    <w:p w:rsidR="00BD7116" w:rsidRDefault="00BD7116">
      <w:pPr>
        <w:spacing w:line="480" w:lineRule="auto"/>
        <w:jc w:val="both"/>
      </w:pPr>
    </w:p>
    <w:p w:rsidR="006656E6" w:rsidRDefault="005A67A4" w:rsidP="00880107">
      <w:pPr>
        <w:pStyle w:val="Heading3"/>
        <w:numPr>
          <w:numberingChange w:id="105" w:author="Ram Shrestha" w:date="2014-04-24T23:52:00Z" w:original="%1:3:0:.%2:2:0:.%3:2:0:"/>
        </w:numPr>
        <w:spacing w:line="480" w:lineRule="auto"/>
      </w:pPr>
      <w:r>
        <w:t>Resistance genotyping of</w:t>
      </w:r>
      <w:r w:rsidRPr="00376D76">
        <w:t xml:space="preserve"> </w:t>
      </w:r>
      <w:r>
        <w:t>samples collected from individuals at</w:t>
      </w:r>
      <w:ins w:id="106" w:author="Ram Shrestha" w:date="2014-04-25T01:54:00Z">
        <w:r w:rsidR="001878DF">
          <w:t xml:space="preserve"> first line virologic failure</w:t>
        </w:r>
      </w:ins>
      <w:ins w:id="107" w:author="Ram Shrestha" w:date="2014-04-25T01:59:00Z">
        <w:r w:rsidR="00BE05A6">
          <w:t xml:space="preserve"> (VF1)</w:t>
        </w:r>
      </w:ins>
      <w:r w:rsidRPr="00376D76">
        <w:t xml:space="preserve"> </w:t>
      </w:r>
      <w:r>
        <w:t xml:space="preserve">using </w:t>
      </w:r>
      <w:r w:rsidR="00F6558E">
        <w:t xml:space="preserve">Roche/454 </w:t>
      </w:r>
      <w:r>
        <w:t>Junior</w:t>
      </w:r>
    </w:p>
    <w:p w:rsidR="00FA0488" w:rsidRDefault="00FA0488">
      <w:pPr>
        <w:spacing w:line="480" w:lineRule="auto"/>
      </w:pPr>
    </w:p>
    <w:p w:rsidR="00BD7116" w:rsidRPr="00376D76" w:rsidRDefault="00BD7116" w:rsidP="00F35359">
      <w:pPr>
        <w:spacing w:line="480" w:lineRule="auto"/>
        <w:jc w:val="both"/>
      </w:pPr>
      <w:r w:rsidRPr="00376D76">
        <w:t>Out of the 36</w:t>
      </w:r>
      <w:r w:rsidR="00286BFF">
        <w:t xml:space="preserve"> </w:t>
      </w:r>
      <w:r w:rsidR="00550A54">
        <w:t>first-</w:t>
      </w:r>
      <w:r w:rsidR="00286BFF">
        <w:t xml:space="preserve">line </w:t>
      </w:r>
      <w:r w:rsidR="00550A54">
        <w:t xml:space="preserve">therapy </w:t>
      </w:r>
      <w:r w:rsidR="00286BFF">
        <w:t xml:space="preserve">failure </w:t>
      </w:r>
      <w:r w:rsidRPr="00376D76">
        <w:t>samples</w:t>
      </w:r>
      <w:r w:rsidR="00286BFF">
        <w:t xml:space="preserve"> sequenced using the </w:t>
      </w:r>
      <w:proofErr w:type="gramStart"/>
      <w:r w:rsidR="00286BFF">
        <w:t>Junior</w:t>
      </w:r>
      <w:proofErr w:type="gramEnd"/>
      <w:r w:rsidR="00286BFF">
        <w:t xml:space="preserve"> platform</w:t>
      </w:r>
      <w:r w:rsidRPr="00376D76">
        <w:t xml:space="preserve">, 23 had no previous PMTCT </w:t>
      </w:r>
      <w:r w:rsidR="00550A54">
        <w:t xml:space="preserve">therapy </w:t>
      </w:r>
      <w:r w:rsidRPr="00376D76">
        <w:t>exposure while 13 had previous PMTCT</w:t>
      </w:r>
      <w:r w:rsidR="00550A54">
        <w:t xml:space="preserve"> therapy</w:t>
      </w:r>
      <w:r w:rsidRPr="00376D76">
        <w:t xml:space="preserve"> exposure. The numbers of </w:t>
      </w:r>
      <w:r w:rsidR="00286BFF">
        <w:t xml:space="preserve">predicted </w:t>
      </w:r>
      <w:r w:rsidRPr="00376D76">
        <w:t xml:space="preserve">resistant and non-resistant </w:t>
      </w:r>
      <w:r w:rsidR="005A67A4">
        <w:t xml:space="preserve">viral </w:t>
      </w:r>
      <w:r w:rsidRPr="00376D76">
        <w:t>samples were calculated at all prevalence cutoffs (</w:t>
      </w:r>
      <w:r w:rsidRPr="00376D76">
        <w:rPr>
          <w:b/>
        </w:rPr>
        <w:t>Figure 5.7</w:t>
      </w:r>
      <w:r w:rsidRPr="00376D76">
        <w:t>).</w:t>
      </w:r>
    </w:p>
    <w:p w:rsidR="00BD7116" w:rsidRPr="00376D76" w:rsidRDefault="00BD7116" w:rsidP="00F35359">
      <w:pPr>
        <w:spacing w:line="480" w:lineRule="auto"/>
        <w:jc w:val="both"/>
      </w:pPr>
    </w:p>
    <w:p w:rsidR="00BD7116" w:rsidRDefault="00BD7116" w:rsidP="00F35359">
      <w:pPr>
        <w:spacing w:line="480" w:lineRule="auto"/>
        <w:jc w:val="both"/>
      </w:pPr>
      <w:r w:rsidRPr="00376D76">
        <w:t>We observed that</w:t>
      </w:r>
      <w:r w:rsidR="0065499E">
        <w:t xml:space="preserve"> the amplified and </w:t>
      </w:r>
      <w:r w:rsidR="00CB697B">
        <w:t xml:space="preserve">UDPS </w:t>
      </w:r>
      <w:r w:rsidR="0065499E">
        <w:t>sequenced viral population in</w:t>
      </w:r>
      <w:r w:rsidRPr="00376D76">
        <w:t xml:space="preserve"> all</w:t>
      </w:r>
      <w:r w:rsidR="00683C23">
        <w:t xml:space="preserve"> 13</w:t>
      </w:r>
      <w:r w:rsidRPr="00376D76">
        <w:t xml:space="preserve"> </w:t>
      </w:r>
      <w:r w:rsidR="00B112EC">
        <w:t>VF</w:t>
      </w:r>
      <w:r w:rsidRPr="00376D76">
        <w:t xml:space="preserve"> samples in PMTCT group </w:t>
      </w:r>
      <w:r w:rsidR="0065499E">
        <w:t>were predicted</w:t>
      </w:r>
      <w:r w:rsidR="00683C23">
        <w:t xml:space="preserve"> </w:t>
      </w:r>
      <w:r w:rsidRPr="00376D76">
        <w:t>resistan</w:t>
      </w:r>
      <w:r w:rsidR="00683C23">
        <w:t>t</w:t>
      </w:r>
      <w:r w:rsidRPr="00376D76">
        <w:t xml:space="preserve"> </w:t>
      </w:r>
      <w:r w:rsidR="00690461">
        <w:t xml:space="preserve">when the prevalence cutoff was </w:t>
      </w:r>
      <w:r w:rsidR="005340F2">
        <w:t>below 20%</w:t>
      </w:r>
      <w:r w:rsidR="00690461">
        <w:t xml:space="preserve"> (</w:t>
      </w:r>
      <w:r w:rsidR="00D10774" w:rsidRPr="00D10774">
        <w:rPr>
          <w:b/>
        </w:rPr>
        <w:t>Figure 5.7</w:t>
      </w:r>
      <w:r w:rsidR="00690461">
        <w:t>)</w:t>
      </w:r>
      <w:r w:rsidRPr="00376D76">
        <w:t>.</w:t>
      </w:r>
      <w:r w:rsidR="005340F2">
        <w:t xml:space="preserve"> At </w:t>
      </w:r>
      <w:r w:rsidR="00690461">
        <w:t xml:space="preserve">the </w:t>
      </w:r>
      <w:r w:rsidR="005340F2">
        <w:t>20% cutoff, 12 out of 13</w:t>
      </w:r>
      <w:r w:rsidR="00690461">
        <w:t xml:space="preserve"> PMTCT </w:t>
      </w:r>
      <w:r w:rsidR="005340F2">
        <w:t xml:space="preserve">samples </w:t>
      </w:r>
      <w:r w:rsidR="0084314E">
        <w:t xml:space="preserve">(92.3%) </w:t>
      </w:r>
      <w:r w:rsidR="005340F2">
        <w:t>were predicted resistant</w:t>
      </w:r>
      <w:r w:rsidR="0022269B">
        <w:t xml:space="preserve"> (</w:t>
      </w:r>
      <w:r w:rsidR="00D10774" w:rsidRPr="00D10774">
        <w:rPr>
          <w:b/>
        </w:rPr>
        <w:t>Figure 5.7</w:t>
      </w:r>
      <w:r w:rsidR="0022269B">
        <w:t>)</w:t>
      </w:r>
      <w:r w:rsidR="005340F2">
        <w:t>.</w:t>
      </w:r>
      <w:r w:rsidRPr="00376D76">
        <w:t xml:space="preserve"> </w:t>
      </w:r>
      <w:r w:rsidR="007E2D7D">
        <w:t xml:space="preserve">Similarly in no-PMTCT group, </w:t>
      </w:r>
      <w:r w:rsidR="0084314E">
        <w:t xml:space="preserve">14 out of 23 samples (60.86%) were predicted resistant at prevalence cutoffs 20% down to 5%. The number of samples with predicted resistance increased to 15 out of 23 (65%) at </w:t>
      </w:r>
      <w:r w:rsidR="00906384">
        <w:t xml:space="preserve">a </w:t>
      </w:r>
      <w:r w:rsidR="0084314E">
        <w:t xml:space="preserve">prevalence cutoff </w:t>
      </w:r>
      <w:r w:rsidR="00906384">
        <w:t xml:space="preserve">of </w:t>
      </w:r>
      <w:r w:rsidR="0084314E">
        <w:t>1%.</w:t>
      </w:r>
      <w:r w:rsidR="007E2D7D">
        <w:t xml:space="preserve"> </w:t>
      </w:r>
      <w:r w:rsidR="005340F2">
        <w:t xml:space="preserve">The observation </w:t>
      </w:r>
      <w:r w:rsidR="00E7458F">
        <w:t xml:space="preserve">of the number of samples that were predicted drug resistant </w:t>
      </w:r>
      <w:r w:rsidR="005340F2">
        <w:t>showed that t</w:t>
      </w:r>
      <w:r w:rsidRPr="00376D76">
        <w:t xml:space="preserve">here were </w:t>
      </w:r>
      <w:commentRangeStart w:id="108"/>
      <w:r w:rsidRPr="00376D76">
        <w:t xml:space="preserve">significant differences </w:t>
      </w:r>
      <w:commentRangeEnd w:id="108"/>
      <w:r w:rsidR="009609CB">
        <w:rPr>
          <w:rStyle w:val="CommentReference"/>
        </w:rPr>
        <w:commentReference w:id="108"/>
      </w:r>
      <w:r w:rsidR="00E7458F">
        <w:t xml:space="preserve">between the PMTCT and no-PMTCT </w:t>
      </w:r>
      <w:r w:rsidRPr="00376D76">
        <w:t>at all prevalence cutoffs</w:t>
      </w:r>
      <w:r w:rsidR="00195825">
        <w:t>. The result obtained was similar to the result in</w:t>
      </w:r>
      <w:r w:rsidR="00E542E7">
        <w:t xml:space="preserve"> </w:t>
      </w:r>
      <w:r w:rsidR="00B112EC">
        <w:t>VF</w:t>
      </w:r>
      <w:ins w:id="109" w:author="Ram Shrestha" w:date="2014-04-25T01:57:00Z">
        <w:r w:rsidR="00BE05A6">
          <w:t>1</w:t>
        </w:r>
      </w:ins>
      <w:r w:rsidR="00195825">
        <w:t xml:space="preserve"> samples sequenced using </w:t>
      </w:r>
      <w:del w:id="110" w:author="Ram Shrestha" w:date="2014-04-25T23:03:00Z">
        <w:r w:rsidR="00AC6D5B" w:rsidDel="002C4CE1">
          <w:delText>FLX</w:delText>
        </w:r>
      </w:del>
      <w:ins w:id="111" w:author="Ram Shrestha" w:date="2014-04-25T23:03:00Z">
        <w:r w:rsidR="002C4CE1">
          <w:t xml:space="preserve">FLX </w:t>
        </w:r>
      </w:ins>
      <w:ins w:id="112" w:author="Ram Shrestha" w:date="2014-04-25T23:04:00Z">
        <w:r w:rsidR="002C4CE1">
          <w:t>platform</w:t>
        </w:r>
      </w:ins>
      <w:r w:rsidR="00195825">
        <w:t xml:space="preserve">, which indicated that the likelihood of predicting resistance in </w:t>
      </w:r>
      <w:r w:rsidR="0065499E">
        <w:t xml:space="preserve">PMTCT group </w:t>
      </w:r>
      <w:r w:rsidR="0018676F">
        <w:t>is</w:t>
      </w:r>
      <w:r w:rsidR="0065499E">
        <w:t xml:space="preserve"> more than in no</w:t>
      </w:r>
      <w:r w:rsidR="00E542E7">
        <w:t>-</w:t>
      </w:r>
      <w:r w:rsidR="00195825">
        <w:t>PMTCT group.</w:t>
      </w:r>
    </w:p>
    <w:p w:rsidR="001D3D7C" w:rsidRDefault="001D3D7C" w:rsidP="00F35359">
      <w:pPr>
        <w:spacing w:line="480" w:lineRule="auto"/>
        <w:jc w:val="both"/>
      </w:pPr>
    </w:p>
    <w:p w:rsidR="004E3962" w:rsidRDefault="004E3962" w:rsidP="00F35359">
      <w:pPr>
        <w:numPr>
          <w:ins w:id="113" w:author="Ram Shrestha" w:date="2014-04-28T21:44:00Z"/>
        </w:numPr>
        <w:spacing w:line="480" w:lineRule="auto"/>
        <w:jc w:val="both"/>
        <w:rPr>
          <w:ins w:id="114" w:author="Ram Shrestha" w:date="2014-04-28T21:44:00Z"/>
        </w:rPr>
      </w:pPr>
      <w:ins w:id="115" w:author="Ram Shrestha" w:date="2014-04-28T21:48:00Z">
        <w:r>
          <w:t xml:space="preserve">Although </w:t>
        </w:r>
      </w:ins>
      <w:ins w:id="116" w:author="Ram Shrestha" w:date="2014-04-28T23:25:00Z">
        <w:r w:rsidR="000F3C46">
          <w:t xml:space="preserve">we see significance at all </w:t>
        </w:r>
      </w:ins>
      <w:ins w:id="117" w:author="Ram Shrestha" w:date="2014-04-28T23:26:00Z">
        <w:r w:rsidR="000F3C46">
          <w:t xml:space="preserve">prevalence </w:t>
        </w:r>
      </w:ins>
      <w:ins w:id="118" w:author="Ram Shrestha" w:date="2014-04-28T23:25:00Z">
        <w:r w:rsidR="000F3C46">
          <w:t xml:space="preserve">levels </w:t>
        </w:r>
      </w:ins>
      <w:ins w:id="119" w:author="Ram Shrestha" w:date="2014-04-28T23:29:00Z">
        <w:r w:rsidR="00F40D3D">
          <w:t xml:space="preserve">in the number of samples predicted </w:t>
        </w:r>
      </w:ins>
      <w:ins w:id="120" w:author="Ram Shrestha" w:date="2014-04-28T21:54:00Z">
        <w:r w:rsidR="00F40D3D">
          <w:t>resistant with</w:t>
        </w:r>
        <w:r w:rsidR="00C734E5">
          <w:t xml:space="preserve"> </w:t>
        </w:r>
      </w:ins>
      <w:ins w:id="121" w:author="Ram Shrestha" w:date="2014-04-28T21:52:00Z">
        <w:r>
          <w:t xml:space="preserve">the genotypic data from VF1 samples </w:t>
        </w:r>
      </w:ins>
      <w:ins w:id="122" w:author="Ram Shrestha" w:date="2014-04-28T21:53:00Z">
        <w:r>
          <w:t>sequenced</w:t>
        </w:r>
      </w:ins>
      <w:ins w:id="123" w:author="Ram Shrestha" w:date="2014-04-28T21:52:00Z">
        <w:r>
          <w:t xml:space="preserve"> </w:t>
        </w:r>
      </w:ins>
      <w:ins w:id="124" w:author="Ram Shrestha" w:date="2014-04-28T21:53:00Z">
        <w:r>
          <w:t xml:space="preserve">using </w:t>
        </w:r>
      </w:ins>
      <w:ins w:id="125" w:author="Ram Shrestha" w:date="2014-04-28T21:48:00Z">
        <w:r>
          <w:t xml:space="preserve">Junior </w:t>
        </w:r>
        <w:r w:rsidR="00F40D3D">
          <w:t>and FLX platform</w:t>
        </w:r>
      </w:ins>
      <w:ins w:id="126" w:author="Ram Shrestha" w:date="2014-04-28T23:34:00Z">
        <w:r w:rsidR="00F40D3D">
          <w:t>s</w:t>
        </w:r>
      </w:ins>
      <w:ins w:id="127" w:author="Ram Shrestha" w:date="2014-04-28T21:50:00Z">
        <w:r w:rsidR="00C734E5">
          <w:t xml:space="preserve">, we </w:t>
        </w:r>
      </w:ins>
      <w:ins w:id="128" w:author="Ram Shrestha" w:date="2014-04-28T23:40:00Z">
        <w:r w:rsidR="00D2017E">
          <w:t xml:space="preserve">further </w:t>
        </w:r>
      </w:ins>
      <w:ins w:id="129" w:author="Ram Shrestha" w:date="2014-04-28T21:50:00Z">
        <w:r w:rsidR="00C734E5">
          <w:t>compared the platforms directly</w:t>
        </w:r>
      </w:ins>
      <w:ins w:id="130" w:author="Ram Shrestha" w:date="2014-04-28T21:59:00Z">
        <w:r w:rsidR="00C734E5">
          <w:t>, only</w:t>
        </w:r>
      </w:ins>
      <w:ins w:id="131" w:author="Ram Shrestha" w:date="2014-04-28T21:50:00Z">
        <w:r w:rsidR="00C734E5">
          <w:t xml:space="preserve"> </w:t>
        </w:r>
      </w:ins>
      <w:ins w:id="132" w:author="Ram Shrestha" w:date="2014-04-28T21:58:00Z">
        <w:r w:rsidR="00C734E5">
          <w:t>with the VF1 sample genotypic data sequenced</w:t>
        </w:r>
      </w:ins>
      <w:ins w:id="133" w:author="Ram Shrestha" w:date="2014-04-28T21:59:00Z">
        <w:r w:rsidR="00C734E5">
          <w:t xml:space="preserve"> in both the platforms.</w:t>
        </w:r>
      </w:ins>
    </w:p>
    <w:p w:rsidR="00C734E5" w:rsidRDefault="00C734E5" w:rsidP="00C734E5">
      <w:pPr>
        <w:pStyle w:val="Heading3"/>
        <w:numPr>
          <w:numberingChange w:id="134" w:author="Ram Shrestha" w:date="2014-04-28T22:02:00Z" w:original="%1:3:0:.%2:2:0:.%3:3:0:"/>
        </w:numPr>
        <w:spacing w:line="480" w:lineRule="auto"/>
        <w:rPr>
          <w:ins w:id="135" w:author="Ram Shrestha" w:date="2014-04-28T22:00:00Z"/>
        </w:rPr>
      </w:pPr>
      <w:ins w:id="136" w:author="Ram Shrestha" w:date="2014-04-28T22:00:00Z">
        <w:r w:rsidRPr="00376D76">
          <w:t xml:space="preserve">Comparison of </w:t>
        </w:r>
        <w:r>
          <w:t xml:space="preserve">genotyping results between Roche/454 FLX and Roche/454 Junior platforms on </w:t>
        </w:r>
      </w:ins>
      <w:ins w:id="137" w:author="Ram Shrestha" w:date="2014-04-28T22:01:00Z">
        <w:r>
          <w:t>first line virologic failure</w:t>
        </w:r>
      </w:ins>
      <w:ins w:id="138" w:author="Ram Shrestha" w:date="2014-04-28T22:00:00Z">
        <w:r>
          <w:t xml:space="preserve"> samples</w:t>
        </w:r>
      </w:ins>
    </w:p>
    <w:p w:rsidR="00F50811" w:rsidRDefault="00F50811" w:rsidP="00C734E5">
      <w:pPr>
        <w:numPr>
          <w:ins w:id="139" w:author="Ram Shrestha" w:date="2014-04-28T22:05:00Z"/>
        </w:numPr>
        <w:spacing w:line="480" w:lineRule="auto"/>
        <w:jc w:val="both"/>
        <w:rPr>
          <w:ins w:id="140" w:author="Ram Shrestha" w:date="2014-04-28T22:17:00Z"/>
        </w:rPr>
      </w:pPr>
      <w:ins w:id="141" w:author="Ram Shrestha" w:date="2014-04-28T22:05:00Z">
        <w:r>
          <w:t>50 VF1 samples</w:t>
        </w:r>
      </w:ins>
      <w:ins w:id="142" w:author="Ram Shrestha" w:date="2014-04-28T22:09:00Z">
        <w:r>
          <w:t xml:space="preserve"> </w:t>
        </w:r>
      </w:ins>
      <w:ins w:id="143" w:author="Ram Shrestha" w:date="2014-04-28T22:05:00Z">
        <w:r>
          <w:t xml:space="preserve">sequenced using both FLX and </w:t>
        </w:r>
        <w:proofErr w:type="gramStart"/>
        <w:r>
          <w:t>Junior</w:t>
        </w:r>
        <w:proofErr w:type="gramEnd"/>
        <w:r>
          <w:t xml:space="preserve"> platforms were available.</w:t>
        </w:r>
      </w:ins>
      <w:ins w:id="144" w:author="Ram Shrestha" w:date="2014-04-28T22:09:00Z">
        <w:r>
          <w:t xml:space="preserve"> 36 of them had </w:t>
        </w:r>
      </w:ins>
      <w:ins w:id="145" w:author="Ram Shrestha" w:date="2014-04-28T22:11:00Z">
        <w:r>
          <w:t>no previous</w:t>
        </w:r>
      </w:ins>
      <w:ins w:id="146" w:author="Ram Shrestha" w:date="2014-04-28T22:09:00Z">
        <w:r>
          <w:t xml:space="preserve"> exposure to the drug NVP </w:t>
        </w:r>
      </w:ins>
      <w:ins w:id="147" w:author="Ram Shrestha" w:date="2014-04-28T22:11:00Z">
        <w:r>
          <w:t>and 14 had previous exposure to the drug NVP thr</w:t>
        </w:r>
      </w:ins>
      <w:ins w:id="148" w:author="Ram Shrestha" w:date="2014-04-28T22:12:00Z">
        <w:r>
          <w:t>o</w:t>
        </w:r>
      </w:ins>
      <w:ins w:id="149" w:author="Ram Shrestha" w:date="2014-04-28T22:11:00Z">
        <w:r>
          <w:t>ugh PMTCT.</w:t>
        </w:r>
      </w:ins>
      <w:ins w:id="150" w:author="Ram Shrestha" w:date="2014-04-28T22:14:00Z">
        <w:r w:rsidR="009A5203">
          <w:t xml:space="preserve"> The number of VF1 samples </w:t>
        </w:r>
      </w:ins>
      <w:ins w:id="151" w:author="Ram Shrestha" w:date="2014-04-28T22:17:00Z">
        <w:r w:rsidR="009A5203">
          <w:t xml:space="preserve">on both no-PMTCT and PMTCT groups </w:t>
        </w:r>
      </w:ins>
      <w:ins w:id="152" w:author="Ram Shrestha" w:date="2014-04-28T22:14:00Z">
        <w:r w:rsidR="009A5203">
          <w:t>that were predicted resistance we</w:t>
        </w:r>
      </w:ins>
      <w:ins w:id="153" w:author="Ram Shrestha" w:date="2014-04-28T22:17:00Z">
        <w:r w:rsidR="009A5203">
          <w:t xml:space="preserve">re calculated </w:t>
        </w:r>
      </w:ins>
      <w:ins w:id="154" w:author="Ram Shrestha" w:date="2014-04-28T22:19:00Z">
        <w:r w:rsidR="009A5203">
          <w:t xml:space="preserve">at different prevalence cutoffs </w:t>
        </w:r>
      </w:ins>
      <w:ins w:id="155" w:author="Ram Shrestha" w:date="2014-04-28T22:17:00Z">
        <w:r w:rsidR="009A5203">
          <w:t>(</w:t>
        </w:r>
        <w:r w:rsidR="009A5203" w:rsidRPr="009A5203">
          <w:rPr>
            <w:b/>
            <w:rPrChange w:id="156" w:author="Ram Shrestha" w:date="2014-04-28T22:17:00Z">
              <w:rPr/>
            </w:rPrChange>
          </w:rPr>
          <w:t>Figure 5.8</w:t>
        </w:r>
        <w:r w:rsidR="009A5203">
          <w:t>).</w:t>
        </w:r>
      </w:ins>
    </w:p>
    <w:p w:rsidR="009A5203" w:rsidRDefault="009A5203" w:rsidP="00C734E5">
      <w:pPr>
        <w:numPr>
          <w:ins w:id="157" w:author="Ram Shrestha" w:date="2014-04-28T22:17:00Z"/>
        </w:numPr>
        <w:spacing w:line="480" w:lineRule="auto"/>
        <w:jc w:val="both"/>
        <w:rPr>
          <w:ins w:id="158" w:author="Ram Shrestha" w:date="2014-04-28T22:17:00Z"/>
        </w:rPr>
      </w:pPr>
    </w:p>
    <w:p w:rsidR="00683C23" w:rsidRPr="00376D76" w:rsidDel="00D2017E" w:rsidRDefault="009A5203" w:rsidP="00C734E5">
      <w:pPr>
        <w:numPr>
          <w:ins w:id="159" w:author="Unknown"/>
        </w:numPr>
        <w:spacing w:line="480" w:lineRule="auto"/>
        <w:jc w:val="both"/>
        <w:rPr>
          <w:del w:id="160" w:author="Ram Shrestha" w:date="2014-04-28T23:40:00Z"/>
        </w:rPr>
      </w:pPr>
      <w:ins w:id="161" w:author="Ram Shrestha" w:date="2014-04-28T22:17:00Z">
        <w:r>
          <w:t xml:space="preserve">We observed the number of </w:t>
        </w:r>
      </w:ins>
      <w:ins w:id="162" w:author="Ram Shrestha" w:date="2014-04-28T22:18:00Z">
        <w:r>
          <w:t xml:space="preserve">VF1 </w:t>
        </w:r>
      </w:ins>
      <w:ins w:id="163" w:author="Ram Shrestha" w:date="2014-04-28T22:17:00Z">
        <w:r>
          <w:t xml:space="preserve">samples </w:t>
        </w:r>
      </w:ins>
      <w:ins w:id="164" w:author="Ram Shrestha" w:date="2014-04-28T22:18:00Z">
        <w:r>
          <w:t xml:space="preserve">that were predicted resistant was consistent </w:t>
        </w:r>
      </w:ins>
      <w:ins w:id="165" w:author="Ram Shrestha" w:date="2014-04-28T22:20:00Z">
        <w:r>
          <w:t xml:space="preserve">from 20% to 5% for both FLX and </w:t>
        </w:r>
        <w:proofErr w:type="gramStart"/>
        <w:r>
          <w:t>Junior</w:t>
        </w:r>
        <w:proofErr w:type="gramEnd"/>
        <w:r>
          <w:t xml:space="preserve"> platforms but increased by one at 1% cutoff</w:t>
        </w:r>
      </w:ins>
      <w:ins w:id="166" w:author="Ram Shrestha" w:date="2014-04-28T23:40:00Z">
        <w:r w:rsidR="00D2017E">
          <w:t xml:space="preserve"> (</w:t>
        </w:r>
        <w:r w:rsidR="00D2017E" w:rsidRPr="00D2017E">
          <w:rPr>
            <w:b/>
            <w:rPrChange w:id="167" w:author="Ram Shrestha" w:date="2014-04-28T23:40:00Z">
              <w:rPr/>
            </w:rPrChange>
          </w:rPr>
          <w:t>Figure 5.8</w:t>
        </w:r>
        <w:r w:rsidR="00D2017E">
          <w:t>)</w:t>
        </w:r>
      </w:ins>
      <w:ins w:id="168" w:author="Ram Shrestha" w:date="2014-04-28T22:20:00Z">
        <w:r>
          <w:t>. There was no significant difference</w:t>
        </w:r>
      </w:ins>
      <w:ins w:id="169" w:author="Ram Shrestha" w:date="2014-04-28T22:22:00Z">
        <w:r>
          <w:t xml:space="preserve"> at all prevalence cutoffs.</w:t>
        </w:r>
      </w:ins>
      <w:ins w:id="170" w:author="Ram Shrestha" w:date="2014-04-28T22:24:00Z">
        <w:r>
          <w:t xml:space="preserve"> </w:t>
        </w:r>
      </w:ins>
      <w:ins w:id="171" w:author="Ram Shrestha" w:date="2014-04-28T22:25:00Z">
        <w:r w:rsidR="00795A2F">
          <w:t>13 of 14</w:t>
        </w:r>
      </w:ins>
      <w:ins w:id="172" w:author="Ram Shrestha" w:date="2014-04-28T22:26:00Z">
        <w:r w:rsidR="00795A2F">
          <w:t xml:space="preserve"> (93%)</w:t>
        </w:r>
      </w:ins>
      <w:ins w:id="173" w:author="Ram Shrestha" w:date="2014-04-28T22:25:00Z">
        <w:r w:rsidR="00795A2F">
          <w:t xml:space="preserve"> </w:t>
        </w:r>
      </w:ins>
      <w:ins w:id="174" w:author="Ram Shrestha" w:date="2014-04-28T23:22:00Z">
        <w:r w:rsidR="000F3C46">
          <w:t xml:space="preserve">PMTCT </w:t>
        </w:r>
      </w:ins>
      <w:ins w:id="175" w:author="Ram Shrestha" w:date="2014-04-28T22:25:00Z">
        <w:r w:rsidR="00795A2F">
          <w:t xml:space="preserve">samples </w:t>
        </w:r>
      </w:ins>
      <w:ins w:id="176" w:author="Ram Shrestha" w:date="2014-04-28T22:27:00Z">
        <w:r w:rsidR="00795A2F">
          <w:t xml:space="preserve">and </w:t>
        </w:r>
      </w:ins>
      <w:ins w:id="177" w:author="Ram Shrestha" w:date="2014-04-28T23:22:00Z">
        <w:r w:rsidR="000F3C46">
          <w:t xml:space="preserve">69% </w:t>
        </w:r>
      </w:ins>
      <w:ins w:id="178" w:author="Ram Shrestha" w:date="2014-04-28T23:23:00Z">
        <w:r w:rsidR="000F3C46">
          <w:t>or</w:t>
        </w:r>
      </w:ins>
      <w:ins w:id="179" w:author="Ram Shrestha" w:date="2014-04-28T23:22:00Z">
        <w:r w:rsidR="000F3C46">
          <w:t xml:space="preserve"> above no-PMTCT samples </w:t>
        </w:r>
      </w:ins>
      <w:ins w:id="180" w:author="Ram Shrestha" w:date="2014-04-28T22:25:00Z">
        <w:r w:rsidR="00795A2F">
          <w:t xml:space="preserve">were predicted resistant </w:t>
        </w:r>
      </w:ins>
      <w:ins w:id="181" w:author="Ram Shrestha" w:date="2014-04-28T22:27:00Z">
        <w:r w:rsidR="00795A2F">
          <w:t>by both FLX and Junior</w:t>
        </w:r>
      </w:ins>
      <w:ins w:id="182" w:author="Ram Shrestha" w:date="2014-04-28T23:23:00Z">
        <w:r w:rsidR="000F3C46">
          <w:t>.</w:t>
        </w:r>
      </w:ins>
      <w:ins w:id="183" w:author="Ram Shrestha" w:date="2014-04-28T23:36:00Z">
        <w:r w:rsidR="00F40D3D">
          <w:t xml:space="preserve"> The observation showed that both Junior and </w:t>
        </w:r>
      </w:ins>
      <w:ins w:id="184" w:author="Ram Shrestha" w:date="2014-04-28T23:37:00Z">
        <w:r w:rsidR="00D2017E">
          <w:t>FLX were comparable for genotypic drug resistance test.</w:t>
        </w:r>
      </w:ins>
      <w:del w:id="185" w:author="Ram Shrestha" w:date="2014-04-28T23:40:00Z">
        <w:r w:rsidR="005A10B5" w:rsidDel="00D2017E">
          <w:delText xml:space="preserve">The number of </w:delText>
        </w:r>
        <w:r w:rsidR="00B112EC" w:rsidDel="00D2017E">
          <w:delText>VF</w:delText>
        </w:r>
        <w:r w:rsidR="00683C23" w:rsidDel="00D2017E">
          <w:delText xml:space="preserve"> samples</w:delText>
        </w:r>
        <w:r w:rsidR="005A10B5" w:rsidDel="00D2017E">
          <w:delText xml:space="preserve"> that were predicted </w:delText>
        </w:r>
        <w:r w:rsidR="00E60C8B" w:rsidDel="00D2017E">
          <w:delText xml:space="preserve">as </w:delText>
        </w:r>
        <w:r w:rsidR="005A10B5" w:rsidDel="00D2017E">
          <w:delText>resistant</w:delText>
        </w:r>
        <w:r w:rsidR="00683C23" w:rsidDel="00D2017E">
          <w:delText xml:space="preserve"> using FLX and </w:delText>
        </w:r>
      </w:del>
      <w:del w:id="186" w:author="Ram Shrestha" w:date="2014-04-25T22:53:00Z">
        <w:r w:rsidR="00683C23" w:rsidDel="002C4CE1">
          <w:delText xml:space="preserve">Junior </w:delText>
        </w:r>
      </w:del>
      <w:del w:id="187" w:author="Ram Shrestha" w:date="2014-04-28T23:40:00Z">
        <w:r w:rsidR="00683C23" w:rsidDel="00D2017E">
          <w:delText xml:space="preserve">showed that </w:delText>
        </w:r>
        <w:r w:rsidR="005A10B5" w:rsidDel="00D2017E">
          <w:delText xml:space="preserve">FLX and </w:delText>
        </w:r>
      </w:del>
      <w:del w:id="188" w:author="Ram Shrestha" w:date="2014-04-25T22:53:00Z">
        <w:r w:rsidR="005A10B5" w:rsidDel="002C4CE1">
          <w:delText xml:space="preserve">Junior </w:delText>
        </w:r>
      </w:del>
      <w:del w:id="189" w:author="Ram Shrestha" w:date="2014-04-28T23:40:00Z">
        <w:r w:rsidR="0022269B" w:rsidDel="00D2017E">
          <w:delText xml:space="preserve">were comparable </w:delText>
        </w:r>
        <w:r w:rsidR="0018676F" w:rsidDel="00D2017E">
          <w:delText>at genotyping</w:delText>
        </w:r>
        <w:r w:rsidR="0022269B" w:rsidDel="00D2017E">
          <w:delText xml:space="preserve"> </w:delText>
        </w:r>
        <w:r w:rsidR="0018676F" w:rsidDel="00D2017E">
          <w:delText>for</w:delText>
        </w:r>
        <w:r w:rsidR="0022269B" w:rsidDel="00D2017E">
          <w:delText xml:space="preserve"> virologic drug resistance prediction in the sample. Therefore, in further analysis, we compared the virologic resistance prediction </w:delText>
        </w:r>
        <w:r w:rsidR="00E542E7" w:rsidDel="00D2017E">
          <w:delText xml:space="preserve">on the </w:delText>
        </w:r>
        <w:r w:rsidR="00B112EC" w:rsidDel="00D2017E">
          <w:delText>VF</w:delText>
        </w:r>
        <w:r w:rsidR="005A10B5" w:rsidDel="00D2017E">
          <w:delText xml:space="preserve"> samples that were sequenced </w:delText>
        </w:r>
        <w:r w:rsidR="0022269B" w:rsidDel="00D2017E">
          <w:delText xml:space="preserve">using </w:delText>
        </w:r>
        <w:r w:rsidR="005A10B5" w:rsidDel="00D2017E">
          <w:delText xml:space="preserve">both </w:delText>
        </w:r>
      </w:del>
      <w:del w:id="190" w:author="Ram Shrestha" w:date="2014-04-25T22:53:00Z">
        <w:r w:rsidR="0022269B" w:rsidDel="002C4CE1">
          <w:delText xml:space="preserve">Junior </w:delText>
        </w:r>
      </w:del>
      <w:del w:id="191" w:author="Ram Shrestha" w:date="2014-04-28T23:40:00Z">
        <w:r w:rsidR="0022269B" w:rsidDel="00D2017E">
          <w:delText xml:space="preserve">and </w:delText>
        </w:r>
        <w:r w:rsidR="006D5BEF" w:rsidDel="00D2017E">
          <w:delText>population based Sanger method</w:delText>
        </w:r>
        <w:r w:rsidR="0022269B" w:rsidDel="00D2017E">
          <w:delText xml:space="preserve"> to test </w:delText>
        </w:r>
        <w:r w:rsidR="005A10B5" w:rsidDel="00D2017E">
          <w:delText xml:space="preserve">the </w:delText>
        </w:r>
        <w:r w:rsidR="00E7458F" w:rsidDel="00D2017E">
          <w:delText>platform</w:delText>
        </w:r>
        <w:r w:rsidR="0022269B" w:rsidDel="00D2017E">
          <w:delText xml:space="preserve"> comparability.</w:delText>
        </w:r>
      </w:del>
    </w:p>
    <w:p w:rsidR="00BD7116" w:rsidRPr="00376D76" w:rsidRDefault="00BD7116" w:rsidP="00F35359">
      <w:pPr>
        <w:spacing w:line="480" w:lineRule="auto"/>
        <w:jc w:val="both"/>
      </w:pPr>
    </w:p>
    <w:p w:rsidR="00FD663E" w:rsidRDefault="00BD7116" w:rsidP="00F35359">
      <w:pPr>
        <w:pStyle w:val="Heading3"/>
        <w:numPr>
          <w:numberingChange w:id="192" w:author="Ram Shrestha" w:date="2014-04-24T23:52:00Z" w:original="%1:3:0:.%2:2:0:.%3:3:0:"/>
        </w:numPr>
        <w:spacing w:line="480" w:lineRule="auto"/>
        <w:jc w:val="both"/>
      </w:pPr>
      <w:r w:rsidRPr="00376D76">
        <w:t xml:space="preserve">Comparison of </w:t>
      </w:r>
      <w:r w:rsidR="001D3D7C">
        <w:t xml:space="preserve">the </w:t>
      </w:r>
      <w:r w:rsidR="001C495E">
        <w:t xml:space="preserve">genotyping performance of the </w:t>
      </w:r>
      <w:ins w:id="193" w:author="Ram Shrestha" w:date="2014-04-25T02:20:00Z">
        <w:r w:rsidR="003D5471">
          <w:t xml:space="preserve">Roche/454 </w:t>
        </w:r>
      </w:ins>
      <w:r w:rsidR="00AC6D5B">
        <w:t>Junior</w:t>
      </w:r>
      <w:r w:rsidR="001C495E">
        <w:t xml:space="preserve"> platform </w:t>
      </w:r>
      <w:r w:rsidRPr="00376D76">
        <w:t xml:space="preserve">and conventional </w:t>
      </w:r>
      <w:r w:rsidR="005A10B5">
        <w:t xml:space="preserve">population based Sanger </w:t>
      </w:r>
      <w:r w:rsidR="001D3D7C">
        <w:t xml:space="preserve">genotyping </w:t>
      </w:r>
      <w:r w:rsidR="005A10B5">
        <w:t xml:space="preserve">method </w:t>
      </w:r>
      <w:r w:rsidRPr="00376D76">
        <w:t xml:space="preserve">using </w:t>
      </w:r>
      <w:r w:rsidR="00CE04D1">
        <w:t>first line virologic failure</w:t>
      </w:r>
      <w:r w:rsidRPr="00376D76">
        <w:t xml:space="preserve"> samples</w:t>
      </w:r>
    </w:p>
    <w:p w:rsidR="00BD7116" w:rsidRPr="00376D76" w:rsidRDefault="00BD7116" w:rsidP="00F35359">
      <w:pPr>
        <w:spacing w:line="480" w:lineRule="auto"/>
        <w:jc w:val="both"/>
      </w:pPr>
    </w:p>
    <w:p w:rsidR="00834CB8" w:rsidRDefault="00E343BF" w:rsidP="00F35359">
      <w:pPr>
        <w:spacing w:line="480" w:lineRule="auto"/>
        <w:jc w:val="both"/>
      </w:pPr>
      <w:r>
        <w:t xml:space="preserve">Genotypic data from both </w:t>
      </w:r>
      <w:del w:id="194" w:author="Ram Shrestha" w:date="2014-04-25T22:53:00Z">
        <w:r w:rsidDel="002C4CE1">
          <w:delText xml:space="preserve">Junior </w:delText>
        </w:r>
      </w:del>
      <w:proofErr w:type="gramStart"/>
      <w:ins w:id="195" w:author="Ram Shrestha" w:date="2014-04-25T22:53:00Z">
        <w:r w:rsidR="002C4CE1">
          <w:t>Junior</w:t>
        </w:r>
        <w:proofErr w:type="gramEnd"/>
        <w:r w:rsidR="002C4CE1">
          <w:t xml:space="preserve"> platform </w:t>
        </w:r>
      </w:ins>
      <w:r>
        <w:t>and conventional population based Sanger genotyping method</w:t>
      </w:r>
      <w:r w:rsidR="00BE082F">
        <w:t xml:space="preserve"> were available </w:t>
      </w:r>
      <w:r>
        <w:t>from</w:t>
      </w:r>
      <w:r w:rsidR="00BE082F">
        <w:t xml:space="preserve"> </w:t>
      </w:r>
      <w:r w:rsidR="00BD7116">
        <w:t>13</w:t>
      </w:r>
      <w:r w:rsidR="00BE082F">
        <w:t xml:space="preserve"> </w:t>
      </w:r>
      <w:r w:rsidR="00B112EC">
        <w:t>VF</w:t>
      </w:r>
      <w:r w:rsidR="00CE04D1">
        <w:t>1</w:t>
      </w:r>
      <w:r w:rsidR="00BE082F">
        <w:t xml:space="preserve"> samples</w:t>
      </w:r>
      <w:r w:rsidR="00BD7116" w:rsidRPr="00376D76">
        <w:t>. Out of the 13 patients, 6 had no previous PMTCT therapy and 7 had PMTCT therapy</w:t>
      </w:r>
      <w:r w:rsidR="00933E41">
        <w:t xml:space="preserve"> exposure</w:t>
      </w:r>
      <w:r w:rsidR="00BD7116" w:rsidRPr="00376D76">
        <w:t xml:space="preserve">. </w:t>
      </w:r>
      <w:r w:rsidR="00D66546">
        <w:t xml:space="preserve"> </w:t>
      </w:r>
      <w:r w:rsidR="00175331">
        <w:t>The observation of the</w:t>
      </w:r>
      <w:r w:rsidR="00E542E7">
        <w:t xml:space="preserve"> number of </w:t>
      </w:r>
      <w:r w:rsidR="00CE04D1">
        <w:t xml:space="preserve">VF1 </w:t>
      </w:r>
      <w:r w:rsidR="005A10B5">
        <w:t xml:space="preserve">samples that were predicted </w:t>
      </w:r>
      <w:r>
        <w:t xml:space="preserve">with or without </w:t>
      </w:r>
      <w:r w:rsidR="005A10B5">
        <w:t>resistant for both approaches at 20% prevalence cutoff</w:t>
      </w:r>
      <w:r w:rsidR="00175331">
        <w:t xml:space="preserve"> showed that</w:t>
      </w:r>
      <w:r w:rsidR="005A10B5">
        <w:t xml:space="preserve"> </w:t>
      </w:r>
      <w:r w:rsidR="00D66546">
        <w:t>there was 100</w:t>
      </w:r>
      <w:r w:rsidR="00BE082F">
        <w:t xml:space="preserve">% concordance </w:t>
      </w:r>
      <w:del w:id="196" w:author="Ram Shrestha" w:date="2014-04-28T23:42:00Z">
        <w:r w:rsidR="00BE082F" w:rsidDel="00D2017E">
          <w:delText xml:space="preserve">between </w:delText>
        </w:r>
        <w:r w:rsidR="005A10B5" w:rsidDel="00D2017E">
          <w:delText>the</w:delText>
        </w:r>
        <w:r w:rsidR="00BE082F" w:rsidDel="00D2017E">
          <w:delText xml:space="preserve"> approaches </w:delText>
        </w:r>
      </w:del>
      <w:r w:rsidR="00D66546">
        <w:t xml:space="preserve">across all </w:t>
      </w:r>
      <w:r w:rsidR="004E7DD2">
        <w:t xml:space="preserve">clinical outcome categories </w:t>
      </w:r>
      <w:commentRangeStart w:id="197"/>
      <w:r w:rsidR="008D50F6">
        <w:t xml:space="preserve">between the Sanger-based and UDPS-based resistance genotyping approaches </w:t>
      </w:r>
      <w:commentRangeEnd w:id="197"/>
      <w:r w:rsidR="00F35BEB">
        <w:rPr>
          <w:rStyle w:val="CommentReference"/>
        </w:rPr>
        <w:commentReference w:id="197"/>
      </w:r>
      <w:r w:rsidR="004E7DD2">
        <w:t>(</w:t>
      </w:r>
      <w:del w:id="198" w:author="Ram Shrestha" w:date="2014-04-28T23:43:00Z">
        <w:r w:rsidR="00FB360C" w:rsidRPr="00FB360C" w:rsidDel="00D2017E">
          <w:rPr>
            <w:b/>
          </w:rPr>
          <w:delText>Figure 5.</w:delText>
        </w:r>
        <w:r w:rsidR="001C495E" w:rsidDel="00D2017E">
          <w:rPr>
            <w:b/>
          </w:rPr>
          <w:delText>8</w:delText>
        </w:r>
      </w:del>
      <w:ins w:id="199" w:author="Ram Shrestha" w:date="2014-04-28T23:43:00Z">
        <w:r w:rsidR="00D2017E">
          <w:rPr>
            <w:b/>
          </w:rPr>
          <w:t>Figure 5.9</w:t>
        </w:r>
      </w:ins>
      <w:r w:rsidR="004E7DD2">
        <w:t>)</w:t>
      </w:r>
      <w:r w:rsidR="00AD2259">
        <w:t>.</w:t>
      </w:r>
    </w:p>
    <w:p w:rsidR="00834CB8" w:rsidRDefault="00834CB8" w:rsidP="00F35359">
      <w:pPr>
        <w:spacing w:line="480" w:lineRule="auto"/>
        <w:jc w:val="both"/>
      </w:pPr>
    </w:p>
    <w:p w:rsidR="00834CB8" w:rsidRDefault="00445B32" w:rsidP="00F35359">
      <w:pPr>
        <w:pStyle w:val="Heading2"/>
        <w:numPr>
          <w:numberingChange w:id="200" w:author="Ram Shrestha" w:date="2014-04-24T23:52:00Z" w:original="%1:3:0:.%2:3:0:"/>
        </w:numPr>
      </w:pPr>
      <w:r>
        <w:t xml:space="preserve">Resistance to nevirapine is more likely to </w:t>
      </w:r>
      <w:r w:rsidR="000A1ABA">
        <w:t>be present at baseline in</w:t>
      </w:r>
      <w:r w:rsidR="00C85D17">
        <w:t xml:space="preserve"> individuals previously exposed to nevirapine through </w:t>
      </w:r>
      <w:r>
        <w:t>PMTCT</w:t>
      </w:r>
    </w:p>
    <w:p w:rsidR="00834CB8" w:rsidRDefault="00C538F1" w:rsidP="00F35359">
      <w:pPr>
        <w:spacing w:line="480" w:lineRule="auto"/>
        <w:jc w:val="both"/>
      </w:pPr>
      <w:r>
        <w:t>W</w:t>
      </w:r>
      <w:r w:rsidR="00FD663E">
        <w:t xml:space="preserve">e compared the resistance predictions for PMTCT versus no-PMTCT </w:t>
      </w:r>
      <w:r w:rsidR="00911D6C">
        <w:t xml:space="preserve">therapy </w:t>
      </w:r>
      <w:r w:rsidR="00FD663E">
        <w:t xml:space="preserve">exposed individuals and identified the percentage of individuals with predicted resistance to nevirapine at baseline </w:t>
      </w:r>
      <w:r>
        <w:t xml:space="preserve">for conventional Sanger genotyping method, </w:t>
      </w:r>
      <w:r w:rsidR="00AC6D5B">
        <w:t>FLX</w:t>
      </w:r>
      <w:r>
        <w:t xml:space="preserve"> and </w:t>
      </w:r>
      <w:del w:id="201" w:author="Ram Shrestha" w:date="2014-04-25T22:55:00Z">
        <w:r w:rsidR="00AC6D5B" w:rsidDel="002C4CE1">
          <w:delText>Junior</w:delText>
        </w:r>
        <w:r w:rsidDel="002C4CE1">
          <w:delText xml:space="preserve"> </w:delText>
        </w:r>
      </w:del>
      <w:ins w:id="202" w:author="Ram Shrestha" w:date="2014-04-25T22:55:00Z">
        <w:r w:rsidR="002C4CE1">
          <w:t xml:space="preserve">Junior platform </w:t>
        </w:r>
      </w:ins>
      <w:r w:rsidR="00FD663E">
        <w:t>(</w:t>
      </w:r>
      <w:r w:rsidR="00FD663E" w:rsidRPr="00EA2772">
        <w:rPr>
          <w:b/>
        </w:rPr>
        <w:t>Figure 5.</w:t>
      </w:r>
      <w:ins w:id="203" w:author="Ram Shrestha" w:date="2014-04-28T23:44:00Z">
        <w:r w:rsidR="00D2017E">
          <w:rPr>
            <w:b/>
          </w:rPr>
          <w:t>10</w:t>
        </w:r>
      </w:ins>
      <w:del w:id="204" w:author="Ram Shrestha" w:date="2014-04-28T23:44:00Z">
        <w:r w:rsidR="00FD663E" w:rsidRPr="00EA2772" w:rsidDel="00D2017E">
          <w:rPr>
            <w:b/>
          </w:rPr>
          <w:delText>9</w:delText>
        </w:r>
      </w:del>
      <w:r w:rsidR="00FD663E">
        <w:t xml:space="preserve">).  </w:t>
      </w:r>
      <w:r w:rsidR="00C30FDC">
        <w:t xml:space="preserve">In all comparisons we found that the percentage of individuals with predicted resistance to nevirapine was always significantly higher in the PMTCT </w:t>
      </w:r>
      <w:r>
        <w:t xml:space="preserve">therapy exposed </w:t>
      </w:r>
      <w:r w:rsidR="00C30FDC">
        <w:t xml:space="preserve">group when compared with the no-PMTCT </w:t>
      </w:r>
      <w:r>
        <w:t xml:space="preserve">therapy </w:t>
      </w:r>
      <w:r w:rsidR="00C30FDC">
        <w:t>exposed group. This discordance became more evident</w:t>
      </w:r>
      <w:r w:rsidR="007C4935">
        <w:t xml:space="preserve"> at</w:t>
      </w:r>
      <w:r w:rsidR="00C30FDC">
        <w:t xml:space="preserve"> the ‘deeper’ prevalence cutoff </w:t>
      </w:r>
      <w:r w:rsidR="00FC2A09">
        <w:t>(</w:t>
      </w:r>
      <w:r w:rsidR="005A135F" w:rsidRPr="005A135F">
        <w:rPr>
          <w:b/>
        </w:rPr>
        <w:t>Figure 5.</w:t>
      </w:r>
      <w:ins w:id="205" w:author="Ram Shrestha" w:date="2014-04-28T23:44:00Z">
        <w:r w:rsidR="00D2017E">
          <w:rPr>
            <w:b/>
          </w:rPr>
          <w:t>10</w:t>
        </w:r>
      </w:ins>
      <w:del w:id="206" w:author="Ram Shrestha" w:date="2014-04-28T23:44:00Z">
        <w:r w:rsidR="005A135F" w:rsidRPr="005A135F" w:rsidDel="00D2017E">
          <w:rPr>
            <w:b/>
          </w:rPr>
          <w:delText>9</w:delText>
        </w:r>
      </w:del>
      <w:r w:rsidR="00C30FDC">
        <w:t xml:space="preserve">), suggesting a large number of PMTCT-exposed individuals were </w:t>
      </w:r>
      <w:r w:rsidR="00FC2A09">
        <w:t>harboring</w:t>
      </w:r>
      <w:r w:rsidR="00C30FDC">
        <w:t xml:space="preserve"> low-abundance NVP resistant viruses.   </w:t>
      </w:r>
    </w:p>
    <w:p w:rsidR="00834CB8" w:rsidRDefault="00834CB8" w:rsidP="00F35359">
      <w:pPr>
        <w:spacing w:line="480" w:lineRule="auto"/>
        <w:jc w:val="both"/>
      </w:pPr>
    </w:p>
    <w:p w:rsidR="007D5594" w:rsidRDefault="00FB6681" w:rsidP="00F35359">
      <w:pPr>
        <w:tabs>
          <w:tab w:val="left" w:pos="5954"/>
        </w:tabs>
        <w:spacing w:line="480" w:lineRule="auto"/>
        <w:jc w:val="both"/>
      </w:pPr>
      <w:r>
        <w:t xml:space="preserve">To ascertain whether the prediction of NVP resistance in PMTCT exposed individuals correlates with the time since NVP exposure, we compared the </w:t>
      </w:r>
      <w:r w:rsidR="002F2063">
        <w:t>time</w:t>
      </w:r>
      <w:r w:rsidR="009A1449">
        <w:t xml:space="preserve"> since NVP exposure in</w:t>
      </w:r>
      <w:r w:rsidR="002F2063">
        <w:t xml:space="preserve"> </w:t>
      </w:r>
      <w:r>
        <w:t>baseline</w:t>
      </w:r>
      <w:r w:rsidR="000925F4">
        <w:t xml:space="preserve"> PMTCT</w:t>
      </w:r>
      <w:r w:rsidR="009A1449">
        <w:t xml:space="preserve"> samples with predicted NVP resistance and those predicted as susceptible to NVP.  </w:t>
      </w:r>
      <w:r w:rsidR="009A1449" w:rsidRPr="009A1449">
        <w:t>At</w:t>
      </w:r>
      <w:r w:rsidR="009A1449">
        <w:t xml:space="preserve"> prevalence threshold</w:t>
      </w:r>
      <w:r w:rsidR="0014711F">
        <w:t>s</w:t>
      </w:r>
      <w:r w:rsidR="009A1449">
        <w:t xml:space="preserve"> of </w:t>
      </w:r>
      <w:r w:rsidR="009A1449" w:rsidRPr="009A1449">
        <w:t>15% and below (</w:t>
      </w:r>
      <w:r w:rsidR="009A1449">
        <w:t>for both FLX and Junior</w:t>
      </w:r>
      <w:ins w:id="207" w:author="Ram Shrestha" w:date="2014-04-25T23:04:00Z">
        <w:r w:rsidR="002C4CE1">
          <w:t xml:space="preserve"> platforms</w:t>
        </w:r>
      </w:ins>
      <w:r w:rsidR="009A1449">
        <w:t xml:space="preserve">) we </w:t>
      </w:r>
      <w:r w:rsidR="00E7458F">
        <w:t xml:space="preserve">found </w:t>
      </w:r>
      <w:r w:rsidR="009A1449">
        <w:t>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correlates with time since NVP exposure</w:t>
      </w:r>
      <w:r w:rsidR="00A179F4">
        <w:t xml:space="preserve"> (</w:t>
      </w:r>
      <w:ins w:id="208" w:author="Ram Shrestha" w:date="2014-04-25T02:23:00Z">
        <w:r w:rsidR="003D5471" w:rsidRPr="003D5471">
          <w:rPr>
            <w:b/>
          </w:rPr>
          <w:t>Table 5.3</w:t>
        </w:r>
      </w:ins>
      <w:del w:id="209" w:author="Ram Shrestha" w:date="2014-04-25T02:23:00Z">
        <w:r w:rsidR="00B46E84" w:rsidRPr="00B46E84" w:rsidDel="003D5471">
          <w:rPr>
            <w:b/>
          </w:rPr>
          <w:delText>Figure 5.9</w:delText>
        </w:r>
      </w:del>
      <w:r w:rsidR="00A179F4">
        <w:t>)</w:t>
      </w:r>
      <w:r w:rsidR="009A1449" w:rsidRPr="009A1449">
        <w:t>.</w:t>
      </w:r>
      <w:r w:rsidR="0014711F">
        <w:t xml:space="preserve">  The median number of days since PMTCT exposure was </w:t>
      </w:r>
      <w:r w:rsidR="000925F4">
        <w:t>observed</w:t>
      </w:r>
      <w:r w:rsidR="0014711F">
        <w:t xml:space="preserve"> to be 674</w:t>
      </w:r>
      <w:r w:rsidR="000925F4">
        <w:t xml:space="preserve"> days</w:t>
      </w:r>
      <w:r w:rsidR="0014711F">
        <w:t xml:space="preserve"> for those individuals predicted as susceptible to NVP and 172 </w:t>
      </w:r>
      <w:r w:rsidR="000925F4">
        <w:t xml:space="preserve">days </w:t>
      </w:r>
      <w:r w:rsidR="0014711F">
        <w:t>for those predicted as resistant</w:t>
      </w:r>
      <w:r w:rsidR="0028224B">
        <w:t>.</w:t>
      </w:r>
      <w:r>
        <w:t xml:space="preserve"> </w:t>
      </w:r>
    </w:p>
    <w:p w:rsidR="00FA0488" w:rsidRDefault="001C495E">
      <w:pPr>
        <w:pStyle w:val="Heading1"/>
        <w:numPr>
          <w:numberingChange w:id="210" w:author="Ram Shrestha" w:date="2014-04-24T23:52:00Z" w:original="%1:4:0:"/>
        </w:numPr>
        <w:spacing w:line="480" w:lineRule="auto"/>
      </w:pPr>
      <w:r>
        <w:t>Discussion</w:t>
      </w:r>
      <w:r w:rsidR="0031647F">
        <w:t xml:space="preserve"> and Conclusions</w:t>
      </w:r>
    </w:p>
    <w:p w:rsidR="0031647F" w:rsidRDefault="0031647F" w:rsidP="00F35359">
      <w:pPr>
        <w:spacing w:line="480" w:lineRule="auto"/>
        <w:jc w:val="both"/>
      </w:pPr>
    </w:p>
    <w:p w:rsidR="00C62AEF" w:rsidRDefault="00EC30DC" w:rsidP="00F35359">
      <w:pPr>
        <w:spacing w:line="480" w:lineRule="auto"/>
        <w:jc w:val="both"/>
      </w:pPr>
      <w:r>
        <w:t xml:space="preserve">We have analyzed 562 baseline samples and 79 first line ART </w:t>
      </w:r>
      <w:r w:rsidR="000B002C">
        <w:t xml:space="preserve">viral failure (VF1) </w:t>
      </w:r>
      <w:r>
        <w:t xml:space="preserve">samples using </w:t>
      </w:r>
      <w:r w:rsidR="004C52ED">
        <w:t>UDPS</w:t>
      </w:r>
      <w:r>
        <w:t xml:space="preserve"> (both </w:t>
      </w:r>
      <w:r w:rsidR="00AC6D5B">
        <w:t>FLX</w:t>
      </w:r>
      <w:r>
        <w:t xml:space="preserve"> and Junior</w:t>
      </w:r>
      <w:ins w:id="211" w:author="Ram Shrestha" w:date="2014-04-25T23:04:00Z">
        <w:r w:rsidR="002C4CE1">
          <w:t xml:space="preserve"> platforms</w:t>
        </w:r>
      </w:ins>
      <w:r>
        <w:t xml:space="preserve">) and conventional </w:t>
      </w:r>
      <w:r w:rsidR="0072332B">
        <w:t xml:space="preserve">population based Sanger </w:t>
      </w:r>
      <w:r>
        <w:t>genotyping method.</w:t>
      </w:r>
      <w:r w:rsidR="00C62AEF">
        <w:t xml:space="preserve"> The baseline samples were collected in 2005 – 2006. T</w:t>
      </w:r>
      <w:r w:rsidR="0072332B">
        <w:t xml:space="preserve">he samples were grouped as </w:t>
      </w:r>
      <w:r w:rsidR="00C62AEF">
        <w:t xml:space="preserve">– </w:t>
      </w:r>
      <w:r w:rsidR="0072332B">
        <w:t>individuals</w:t>
      </w:r>
      <w:r w:rsidR="00C62AEF">
        <w:t xml:space="preserve"> with prior </w:t>
      </w:r>
      <w:r w:rsidR="0072332B">
        <w:t>exposure</w:t>
      </w:r>
      <w:r w:rsidR="00C62AEF">
        <w:t xml:space="preserve"> to </w:t>
      </w:r>
      <w:r w:rsidR="0072332B">
        <w:t>ARVs through PMTCT</w:t>
      </w:r>
      <w:r w:rsidR="00C62AEF">
        <w:t xml:space="preserve"> </w:t>
      </w:r>
      <w:r w:rsidR="0016399F">
        <w:t xml:space="preserve">therapy </w:t>
      </w:r>
      <w:r w:rsidR="00C62AEF">
        <w:t xml:space="preserve">and </w:t>
      </w:r>
      <w:r w:rsidR="0072332B">
        <w:t>individuals</w:t>
      </w:r>
      <w:r w:rsidR="00C62AEF">
        <w:t xml:space="preserve"> without prior </w:t>
      </w:r>
      <w:r w:rsidR="0072332B">
        <w:t>exposure to ARVs</w:t>
      </w:r>
      <w:r w:rsidR="00C62AEF">
        <w:t>.</w:t>
      </w:r>
    </w:p>
    <w:p w:rsidR="00C62AEF" w:rsidRDefault="00C62AEF" w:rsidP="00F35359">
      <w:pPr>
        <w:spacing w:line="480" w:lineRule="auto"/>
        <w:jc w:val="both"/>
      </w:pPr>
    </w:p>
    <w:p w:rsidR="006656E6" w:rsidRDefault="00F6558E" w:rsidP="00F35359">
      <w:pPr>
        <w:pStyle w:val="Heading2"/>
        <w:numPr>
          <w:numberingChange w:id="212" w:author="Ram Shrestha" w:date="2014-04-24T23:52:00Z" w:original="%1:4:0:.%2:1:0:"/>
        </w:numPr>
      </w:pPr>
      <w:r>
        <w:t xml:space="preserve">Roche/454 </w:t>
      </w:r>
      <w:del w:id="213" w:author="Ram Shrestha" w:date="2014-04-25T22:55:00Z">
        <w:r w:rsidR="00AC6D5B" w:rsidDel="002C4CE1">
          <w:delText>Junior</w:delText>
        </w:r>
        <w:r w:rsidR="0077406F" w:rsidDel="002C4CE1">
          <w:delText xml:space="preserve"> </w:delText>
        </w:r>
      </w:del>
      <w:proofErr w:type="gramStart"/>
      <w:ins w:id="214" w:author="Ram Shrestha" w:date="2014-04-25T22:55:00Z">
        <w:r w:rsidR="002C4CE1">
          <w:t>Junior</w:t>
        </w:r>
        <w:proofErr w:type="gramEnd"/>
        <w:r w:rsidR="002C4CE1">
          <w:t xml:space="preserve"> platform </w:t>
        </w:r>
      </w:ins>
      <w:r w:rsidR="0077406F">
        <w:t>is com</w:t>
      </w:r>
      <w:r w:rsidR="00C85ACF">
        <w:t xml:space="preserve">parable to </w:t>
      </w:r>
      <w:r>
        <w:t xml:space="preserve">Roche/454 </w:t>
      </w:r>
      <w:r w:rsidR="00AC6D5B">
        <w:t>FLX</w:t>
      </w:r>
      <w:r w:rsidR="00C85ACF">
        <w:t xml:space="preserve"> platform</w:t>
      </w:r>
    </w:p>
    <w:p w:rsidR="0045646A" w:rsidRDefault="00AC6D5B" w:rsidP="00F35359">
      <w:pPr>
        <w:spacing w:line="480" w:lineRule="auto"/>
        <w:jc w:val="both"/>
        <w:rPr>
          <w:ins w:id="215" w:author="Ram Shrestha" w:date="2014-04-25T02:55:00Z"/>
        </w:rPr>
      </w:pPr>
      <w:del w:id="216" w:author="Ram Shrestha" w:date="2014-04-25T22:55:00Z">
        <w:r w:rsidDel="002C4CE1">
          <w:delText>Junior</w:delText>
        </w:r>
        <w:r w:rsidR="00C85ACF" w:rsidDel="002C4CE1">
          <w:delText xml:space="preserve"> </w:delText>
        </w:r>
      </w:del>
      <w:ins w:id="217" w:author="Ram Shrestha" w:date="2014-04-25T22:55:00Z">
        <w:r w:rsidR="002C4CE1">
          <w:t xml:space="preserve">Junior platform </w:t>
        </w:r>
      </w:ins>
      <w:r w:rsidR="00C85ACF">
        <w:t xml:space="preserve">is a desktop sequencing platform with a single sequencing </w:t>
      </w:r>
      <w:r w:rsidR="00A322B5">
        <w:t>plate</w:t>
      </w:r>
      <w:r w:rsidR="003A6054">
        <w:t xml:space="preserve"> </w:t>
      </w:r>
      <w:ins w:id="218" w:author="Ram Shrestha" w:date="2014-04-25T02:34:00Z">
        <w:r w:rsidR="00054155">
          <w:t xml:space="preserve">that has the capacity of generating up to </w:t>
        </w:r>
      </w:ins>
      <w:ins w:id="219" w:author="Ram Shrestha" w:date="2014-04-25T02:36:00Z">
        <w:r w:rsidR="002E0E83">
          <w:t>1,0</w:t>
        </w:r>
        <w:r w:rsidR="00054155">
          <w:t xml:space="preserve">0,000 reads per run </w:t>
        </w:r>
      </w:ins>
      <w:ins w:id="220" w:author="Ram Shrestha" w:date="2014-04-25T02:52:00Z">
        <w:r w:rsidR="0045646A">
          <w:t xml:space="preserve">and the throughput of ~35 megabyte data </w:t>
        </w:r>
      </w:ins>
      <w:r w:rsidR="003A6054">
        <w:t>(www.454.com)</w:t>
      </w:r>
      <w:ins w:id="221" w:author="Ram Shrestha" w:date="2014-04-25T02:53:00Z">
        <w:r w:rsidR="0045646A">
          <w:t>.</w:t>
        </w:r>
      </w:ins>
      <w:r w:rsidR="003A6054">
        <w:t xml:space="preserve"> </w:t>
      </w:r>
      <w:del w:id="222" w:author="Ram Shrestha" w:date="2014-04-25T02:52:00Z">
        <w:r w:rsidR="00C85ACF" w:rsidDel="0045646A">
          <w:delText xml:space="preserve">and </w:delText>
        </w:r>
        <w:r w:rsidR="00BA701F" w:rsidDel="0045646A">
          <w:delText xml:space="preserve">has capacity of multiplex sequencing </w:delText>
        </w:r>
        <w:r w:rsidR="003A6054" w:rsidDel="0045646A">
          <w:delText>of at least 48</w:delText>
        </w:r>
        <w:r w:rsidR="00BA701F" w:rsidDel="0045646A">
          <w:delText xml:space="preserve"> samples</w:delText>
        </w:r>
        <w:r w:rsidR="003A6054" w:rsidDel="0045646A">
          <w:delText xml:space="preserve"> </w:delText>
        </w:r>
        <w:r w:rsidR="00E73736" w:rsidDel="0045646A">
          <w:fldChar w:fldCharType="begin"/>
        </w:r>
        <w:r w:rsidR="00311CED" w:rsidDel="0045646A">
          <w:del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delInstrText>
        </w:r>
        <w:r w:rsidR="00E73736" w:rsidDel="0045646A">
          <w:fldChar w:fldCharType="separate"/>
        </w:r>
        <w:r w:rsidR="00311CED" w:rsidDel="0045646A">
          <w:rPr>
            <w:noProof/>
          </w:rPr>
          <w:delText>(Dudley et al., 2012)</w:delText>
        </w:r>
        <w:r w:rsidR="00E73736" w:rsidDel="0045646A">
          <w:fldChar w:fldCharType="end"/>
        </w:r>
        <w:r w:rsidR="00C85ACF" w:rsidDel="0045646A">
          <w:delText xml:space="preserve">. </w:delText>
        </w:r>
      </w:del>
      <w:del w:id="223" w:author="Ram Shrestha" w:date="2014-04-25T23:04:00Z">
        <w:r w:rsidDel="002C4CE1">
          <w:delText>FLX</w:delText>
        </w:r>
      </w:del>
      <w:ins w:id="224" w:author="Ram Shrestha" w:date="2014-04-25T23:04:00Z">
        <w:r w:rsidR="002C4CE1">
          <w:t xml:space="preserve">FLX </w:t>
        </w:r>
      </w:ins>
      <w:ins w:id="225" w:author="Ram Shrestha" w:date="2014-04-26T21:31:00Z">
        <w:r w:rsidR="00CA7B55">
          <w:t>platform</w:t>
        </w:r>
      </w:ins>
      <w:r w:rsidR="00725F49">
        <w:t xml:space="preserve"> </w:t>
      </w:r>
      <w:r w:rsidR="00C85ACF">
        <w:t xml:space="preserve">has similar sequencing chemistry like </w:t>
      </w:r>
      <w:del w:id="226" w:author="Ram Shrestha" w:date="2014-04-25T22:55:00Z">
        <w:r w:rsidR="00C85ACF" w:rsidDel="002C4CE1">
          <w:delText>Junior</w:delText>
        </w:r>
        <w:r w:rsidR="00725F49" w:rsidDel="002C4CE1">
          <w:delText xml:space="preserve"> </w:delText>
        </w:r>
      </w:del>
      <w:ins w:id="227" w:author="Ram Shrestha" w:date="2014-04-25T22:55:00Z">
        <w:r w:rsidR="002C4CE1">
          <w:t xml:space="preserve">Junior platform </w:t>
        </w:r>
      </w:ins>
      <w:r w:rsidR="00725F49">
        <w:t>and</w:t>
      </w:r>
      <w:r w:rsidR="00C85ACF">
        <w:t xml:space="preserve"> is a larger sequencing platform </w:t>
      </w:r>
      <w:ins w:id="228" w:author="Ram Shrestha" w:date="2014-04-25T02:53:00Z">
        <w:r w:rsidR="0045646A">
          <w:t>that has th</w:t>
        </w:r>
        <w:r w:rsidR="002E0E83">
          <w:t>e capacity of generating up to 10</w:t>
        </w:r>
      </w:ins>
      <w:ins w:id="229" w:author="Ram Shrestha" w:date="2014-04-25T08:32:00Z">
        <w:r w:rsidR="002E0E83">
          <w:t>,</w:t>
        </w:r>
      </w:ins>
      <w:ins w:id="230" w:author="Ram Shrestha" w:date="2014-04-25T02:53:00Z">
        <w:r w:rsidR="0045646A">
          <w:t xml:space="preserve">00,000 reads per run and the throughput of ~450 megabytes </w:t>
        </w:r>
      </w:ins>
      <w:del w:id="231" w:author="Ram Shrestha" w:date="2014-04-25T02:53:00Z">
        <w:r w:rsidR="003A6054" w:rsidDel="0045646A">
          <w:delText xml:space="preserve">that has up to 16 sequencing </w:delText>
        </w:r>
        <w:r w:rsidR="00A322B5" w:rsidDel="0045646A">
          <w:delText>plates</w:delText>
        </w:r>
        <w:r w:rsidR="003A6054" w:rsidDel="0045646A">
          <w:delText xml:space="preserve"> </w:delText>
        </w:r>
      </w:del>
      <w:r w:rsidR="003A6054">
        <w:t>(</w:t>
      </w:r>
      <w:hyperlink r:id="rId8" w:history="1">
        <w:r w:rsidR="003E2006" w:rsidRPr="0062637E">
          <w:rPr>
            <w:rStyle w:val="Hyperlink"/>
          </w:rPr>
          <w:t>www.454.com</w:t>
        </w:r>
      </w:hyperlink>
      <w:r w:rsidR="003A6054">
        <w:t>)</w:t>
      </w:r>
      <w:r w:rsidR="00C85ACF">
        <w:t>.</w:t>
      </w:r>
      <w:ins w:id="232" w:author="Ram Shrestha" w:date="2014-04-25T02:55:00Z">
        <w:r w:rsidR="0045646A">
          <w:t xml:space="preserve"> The number of </w:t>
        </w:r>
      </w:ins>
      <w:ins w:id="233" w:author="Ram Shrestha" w:date="2014-04-25T03:01:00Z">
        <w:r w:rsidR="004F170C">
          <w:t>reads per run and the depth of sequencing per sample limit the number of samples that can be sequenced in Junior and FLX</w:t>
        </w:r>
      </w:ins>
      <w:ins w:id="234" w:author="Ram Shrestha" w:date="2014-04-25T22:55:00Z">
        <w:r w:rsidR="002C4CE1">
          <w:t xml:space="preserve"> platforms</w:t>
        </w:r>
      </w:ins>
      <w:ins w:id="235" w:author="Ram Shrestha" w:date="2014-04-25T02:56:00Z">
        <w:r w:rsidR="0045646A">
          <w:t xml:space="preserve">. As </w:t>
        </w:r>
      </w:ins>
      <w:proofErr w:type="gramStart"/>
      <w:ins w:id="236" w:author="Ram Shrestha" w:date="2014-04-25T22:55:00Z">
        <w:r w:rsidR="002C4CE1">
          <w:t>Junior</w:t>
        </w:r>
        <w:proofErr w:type="gramEnd"/>
        <w:r w:rsidR="002C4CE1">
          <w:t xml:space="preserve"> platform </w:t>
        </w:r>
      </w:ins>
      <w:ins w:id="237" w:author="Ram Shrestha" w:date="2014-04-25T02:56:00Z">
        <w:r w:rsidR="0045646A">
          <w:t xml:space="preserve">has </w:t>
        </w:r>
      </w:ins>
      <w:ins w:id="238" w:author="Ram Shrestha" w:date="2014-04-25T03:00:00Z">
        <w:r w:rsidR="004F170C">
          <w:t>lower reads per run and lower throughput than FLX</w:t>
        </w:r>
      </w:ins>
      <w:ins w:id="239" w:author="Ram Shrestha" w:date="2014-04-25T23:05:00Z">
        <w:r w:rsidR="002C4CE1">
          <w:t xml:space="preserve"> platform</w:t>
        </w:r>
      </w:ins>
      <w:ins w:id="240" w:author="Ram Shrestha" w:date="2014-04-25T03:00:00Z">
        <w:r w:rsidR="004F170C">
          <w:t xml:space="preserve">, </w:t>
        </w:r>
      </w:ins>
      <w:ins w:id="241" w:author="Ram Shrestha" w:date="2014-04-25T03:01:00Z">
        <w:r w:rsidR="004F170C">
          <w:t xml:space="preserve">more samples can be sequenced in FLX than in </w:t>
        </w:r>
      </w:ins>
      <w:ins w:id="242" w:author="Ram Shrestha" w:date="2014-04-25T22:56:00Z">
        <w:r w:rsidR="002C4CE1">
          <w:t xml:space="preserve">Junior platform </w:t>
        </w:r>
      </w:ins>
      <w:ins w:id="243" w:author="Ram Shrestha" w:date="2014-04-25T03:01:00Z">
        <w:r w:rsidR="004F170C">
          <w:t>for the same sequencing coverage per sample.</w:t>
        </w:r>
      </w:ins>
    </w:p>
    <w:p w:rsidR="00CE6972" w:rsidDel="00CE6972" w:rsidRDefault="003E2006" w:rsidP="00F35359">
      <w:pPr>
        <w:numPr>
          <w:ins w:id="244" w:author="Ram Shrestha" w:date="2014-04-25T02:55:00Z"/>
        </w:numPr>
        <w:spacing w:line="480" w:lineRule="auto"/>
        <w:jc w:val="both"/>
        <w:rPr>
          <w:ins w:id="245" w:author="Ram Shrestha" w:date="2014-04-25T02:42:00Z"/>
        </w:rPr>
      </w:pPr>
      <w:del w:id="246" w:author="Ram Shrestha" w:date="2014-04-25T02:55:00Z">
        <w:r w:rsidDel="0045646A">
          <w:delText xml:space="preserve"> Each </w:delText>
        </w:r>
        <w:r w:rsidR="004D70F4" w:rsidDel="0045646A">
          <w:delText xml:space="preserve">independent sequencing </w:delText>
        </w:r>
        <w:r w:rsidR="00A322B5" w:rsidDel="0045646A">
          <w:delText>plate</w:delText>
        </w:r>
        <w:r w:rsidDel="0045646A">
          <w:delText xml:space="preserve"> in </w:delText>
        </w:r>
        <w:r w:rsidR="00AC6D5B" w:rsidDel="0045646A">
          <w:delText>FLX</w:delText>
        </w:r>
        <w:r w:rsidDel="0045646A">
          <w:delText xml:space="preserve"> system has a </w:delText>
        </w:r>
        <w:r w:rsidR="000701C2" w:rsidDel="0045646A">
          <w:delText xml:space="preserve">sequencing </w:delText>
        </w:r>
        <w:r w:rsidDel="0045646A">
          <w:delText xml:space="preserve">capacity of a </w:delText>
        </w:r>
        <w:r w:rsidR="00AC6D5B" w:rsidDel="0045646A">
          <w:delText>Junior</w:delText>
        </w:r>
        <w:r w:rsidDel="0045646A">
          <w:delText xml:space="preserve"> system</w:delText>
        </w:r>
        <w:r w:rsidR="00A322B5" w:rsidDel="0045646A">
          <w:delText xml:space="preserve"> ()</w:delText>
        </w:r>
        <w:r w:rsidR="00C85ACF" w:rsidDel="0045646A">
          <w:delText>.</w:delText>
        </w:r>
      </w:del>
    </w:p>
    <w:p w:rsidR="00DD41B8" w:rsidDel="00CE6972" w:rsidRDefault="00DD41B8" w:rsidP="00F35359">
      <w:pPr>
        <w:spacing w:line="480" w:lineRule="auto"/>
        <w:jc w:val="both"/>
        <w:rPr>
          <w:del w:id="247" w:author="Ram Shrestha" w:date="2014-04-25T02:42:00Z"/>
        </w:rPr>
      </w:pPr>
    </w:p>
    <w:p w:rsidR="00DD41B8" w:rsidDel="00CE6972" w:rsidRDefault="00DD41B8" w:rsidP="00F35359">
      <w:pPr>
        <w:spacing w:line="480" w:lineRule="auto"/>
        <w:jc w:val="both"/>
        <w:rPr>
          <w:del w:id="248" w:author="Ram Shrestha" w:date="2014-04-25T02:41:00Z"/>
        </w:rPr>
      </w:pPr>
      <w:del w:id="249" w:author="Ram Shrestha" w:date="2014-04-25T02:41:00Z">
        <w:r w:rsidDel="00CE6972">
          <w:delText xml:space="preserve">In our study, 48 samples were sequenced using MIDs in a single </w:delText>
        </w:r>
        <w:r w:rsidR="00A322B5" w:rsidDel="00CE6972">
          <w:delText>sequencing plate</w:delText>
        </w:r>
        <w:r w:rsidDel="00CE6972">
          <w:delText xml:space="preserve"> in Junior per run</w:delText>
        </w:r>
        <w:r w:rsidR="008239CA" w:rsidDel="00CE6972">
          <w:delText>,</w:delText>
        </w:r>
        <w:r w:rsidDel="00CE6972">
          <w:delText xml:space="preserve"> whereas</w:delText>
        </w:r>
        <w:r w:rsidR="008239CA" w:rsidDel="00CE6972">
          <w:delText>,</w:delText>
        </w:r>
        <w:r w:rsidDel="00CE6972">
          <w:delText xml:space="preserve"> </w:delText>
        </w:r>
        <w:r w:rsidR="008239CA" w:rsidDel="00CE6972">
          <w:delText xml:space="preserve">up to </w:delText>
        </w:r>
        <w:r w:rsidDel="00CE6972">
          <w:delText xml:space="preserve">64 samples were sequenced using MIDs in eight </w:delText>
        </w:r>
        <w:r w:rsidR="00A322B5" w:rsidDel="00CE6972">
          <w:delText>sequencing plates</w:delText>
        </w:r>
        <w:r w:rsidDel="00CE6972">
          <w:delText xml:space="preserve"> (</w:delText>
        </w:r>
        <w:r w:rsidR="00A322B5" w:rsidDel="00CE6972">
          <w:delText>8 samples per sequencing plate</w:delText>
        </w:r>
        <w:r w:rsidDel="00CE6972">
          <w:delText xml:space="preserve">) in </w:delText>
        </w:r>
        <w:r w:rsidR="007D6F7B" w:rsidDel="00CE6972">
          <w:delText xml:space="preserve">an </w:delText>
        </w:r>
        <w:r w:rsidDel="00CE6972">
          <w:delText>FLX per run.</w:delText>
        </w:r>
        <w:r w:rsidR="002868D1" w:rsidDel="00CE6972">
          <w:delText xml:space="preserve"> The total number of sequence reads from all Junior runs </w:delText>
        </w:r>
        <w:r w:rsidR="00360747" w:rsidDel="00CE6972">
          <w:delText>(10 runs</w:delText>
        </w:r>
        <w:r w:rsidR="00A322B5" w:rsidDel="00CE6972">
          <w:delText xml:space="preserve"> in total</w:delText>
        </w:r>
        <w:r w:rsidR="00493888" w:rsidDel="00CE6972">
          <w:delText xml:space="preserve">), each containing 48 samples in average, </w:delText>
        </w:r>
        <w:r w:rsidR="002868D1" w:rsidDel="00CE6972">
          <w:delText xml:space="preserve">was obtained and </w:delText>
        </w:r>
        <w:r w:rsidR="00360747" w:rsidDel="00CE6972">
          <w:delText>divided by total samples in the Junior runs (</w:delText>
        </w:r>
        <w:r w:rsidR="00493888" w:rsidDel="00CE6972">
          <w:delText>476</w:delText>
        </w:r>
        <w:r w:rsidR="00360747" w:rsidDel="00CE6972">
          <w:delText xml:space="preserve"> samples) to get the average number of sequence reads per sample. Similarly, the total number of sequence reads fr</w:delText>
        </w:r>
        <w:r w:rsidR="00862CDB" w:rsidDel="00CE6972">
          <w:delText>om 12</w:delText>
        </w:r>
        <w:r w:rsidR="00493888" w:rsidDel="00CE6972">
          <w:delText xml:space="preserve"> FLX runs </w:delText>
        </w:r>
        <w:r w:rsidR="00A322B5" w:rsidDel="00CE6972">
          <w:delText>(total 89 sequencing plates)</w:delText>
        </w:r>
        <w:r w:rsidR="00360747" w:rsidDel="00CE6972">
          <w:delText xml:space="preserve"> and divided by </w:delText>
        </w:r>
        <w:r w:rsidR="00A322B5" w:rsidDel="00CE6972">
          <w:delText>the total number of</w:delText>
        </w:r>
        <w:r w:rsidR="00360747" w:rsidDel="00CE6972">
          <w:delText xml:space="preserve"> samples </w:delText>
        </w:r>
        <w:r w:rsidR="00A322B5" w:rsidDel="00CE6972">
          <w:delText xml:space="preserve">(637 samples) </w:delText>
        </w:r>
        <w:r w:rsidR="00360747" w:rsidDel="00CE6972">
          <w:delText xml:space="preserve">to get the average number of sequence reads per sample. </w:delText>
        </w:r>
        <w:r w:rsidR="00A322B5" w:rsidDel="00CE6972">
          <w:delText xml:space="preserve">We obtained that Junior produced 1903 sequence reads per sample while FLX produced 6412 sequence reads per sample. </w:delText>
        </w:r>
        <w:r w:rsidR="006D1A55" w:rsidDel="00CE6972">
          <w:delText>Thus,</w:delText>
        </w:r>
        <w:r w:rsidR="00360747" w:rsidDel="00CE6972">
          <w:delText xml:space="preserve"> </w:delText>
        </w:r>
        <w:r w:rsidR="009052C2" w:rsidDel="00CE6972">
          <w:delText>on</w:delText>
        </w:r>
        <w:r w:rsidR="00360747" w:rsidDel="00CE6972">
          <w:delText xml:space="preserve"> average </w:delText>
        </w:r>
        <w:r w:rsidR="00EF41EF" w:rsidDel="00CE6972">
          <w:delText xml:space="preserve">FLX produces </w:delText>
        </w:r>
        <w:r w:rsidR="006D1A55" w:rsidDel="00CE6972">
          <w:delText xml:space="preserve">almost </w:delText>
        </w:r>
        <w:r w:rsidR="00EF41EF" w:rsidDel="00CE6972">
          <w:delText>four times the number of sequence reads per sample than Junior.</w:delText>
        </w:r>
      </w:del>
    </w:p>
    <w:p w:rsidR="00A90577" w:rsidDel="004F170C" w:rsidRDefault="00A90577" w:rsidP="00F35359">
      <w:pPr>
        <w:tabs>
          <w:tab w:val="left" w:pos="6893"/>
        </w:tabs>
        <w:spacing w:line="480" w:lineRule="auto"/>
        <w:jc w:val="both"/>
        <w:rPr>
          <w:del w:id="250" w:author="Ram Shrestha" w:date="2014-04-25T03:02:00Z"/>
        </w:rPr>
      </w:pPr>
    </w:p>
    <w:p w:rsidR="00A90577" w:rsidRDefault="00F00996" w:rsidP="00F35359">
      <w:pPr>
        <w:spacing w:line="480" w:lineRule="auto"/>
        <w:jc w:val="both"/>
      </w:pPr>
      <w:r>
        <w:t xml:space="preserve">Although </w:t>
      </w:r>
      <w:r w:rsidR="001F62BD">
        <w:t xml:space="preserve">the </w:t>
      </w:r>
      <w:r>
        <w:t xml:space="preserve">FLX </w:t>
      </w:r>
      <w:r w:rsidR="001F62BD">
        <w:t xml:space="preserve">platform </w:t>
      </w:r>
      <w:r>
        <w:t>produce</w:t>
      </w:r>
      <w:r w:rsidR="001F62BD">
        <w:t>d</w:t>
      </w:r>
      <w:r>
        <w:t xml:space="preserve"> significant</w:t>
      </w:r>
      <w:r w:rsidR="001F62BD">
        <w:t>ly</w:t>
      </w:r>
      <w:r>
        <w:t xml:space="preserve"> higher number of sequence reads per sample than Junior, </w:t>
      </w:r>
      <w:ins w:id="251" w:author="Ram Shrestha" w:date="2014-04-25T10:29:00Z">
        <w:r w:rsidR="002C4CE1">
          <w:t>there was no</w:t>
        </w:r>
        <w:r w:rsidR="00524F51">
          <w:t xml:space="preserve"> </w:t>
        </w:r>
      </w:ins>
      <w:del w:id="252" w:author="Ram Shrestha" w:date="2014-04-25T10:28:00Z">
        <w:r w:rsidR="001F62BD" w:rsidDel="00524F51">
          <w:delText xml:space="preserve">for the </w:delText>
        </w:r>
      </w:del>
      <w:del w:id="253" w:author="Ram Shrestha" w:date="2014-04-25T23:07:00Z">
        <w:r w:rsidR="001F62BD" w:rsidDel="002C4CE1">
          <w:delText xml:space="preserve">405 </w:delText>
        </w:r>
        <w:r w:rsidR="007A5124" w:rsidDel="002C4CE1">
          <w:delText xml:space="preserve">samples </w:delText>
        </w:r>
      </w:del>
      <w:del w:id="254" w:author="Ram Shrestha" w:date="2014-04-25T10:29:00Z">
        <w:r w:rsidR="007A5124" w:rsidDel="00524F51">
          <w:delText xml:space="preserve">were </w:delText>
        </w:r>
      </w:del>
      <w:del w:id="255" w:author="Ram Shrestha" w:date="2014-04-25T23:07:00Z">
        <w:r w:rsidR="007A5124" w:rsidDel="002C4CE1">
          <w:delText xml:space="preserve">sequenced </w:delText>
        </w:r>
        <w:r w:rsidR="001F62BD" w:rsidDel="002C4CE1">
          <w:delText xml:space="preserve">using both the </w:delText>
        </w:r>
        <w:r w:rsidR="007A5124" w:rsidDel="002C4CE1">
          <w:delText>Junior and FLX</w:delText>
        </w:r>
        <w:r w:rsidR="001F62BD" w:rsidDel="002C4CE1">
          <w:delText xml:space="preserve"> platforms there</w:delText>
        </w:r>
        <w:r w:rsidR="007A5124" w:rsidDel="002C4CE1">
          <w:delText xml:space="preserve"> was no </w:delText>
        </w:r>
      </w:del>
      <w:r w:rsidR="007A5124">
        <w:t xml:space="preserve">significant difference in the resistance </w:t>
      </w:r>
      <w:r w:rsidR="003757FD">
        <w:t>prediction</w:t>
      </w:r>
      <w:r w:rsidR="006B24C8">
        <w:t xml:space="preserve"> </w:t>
      </w:r>
      <w:ins w:id="256" w:author="Ram Shrestha" w:date="2014-04-25T23:07:00Z">
        <w:r w:rsidR="002C4CE1">
          <w:t xml:space="preserve">in 405 baseline samples </w:t>
        </w:r>
      </w:ins>
      <w:del w:id="257" w:author="Ram Shrestha" w:date="2014-04-25T23:07:00Z">
        <w:r w:rsidR="006B24C8" w:rsidDel="002C4CE1">
          <w:delText>by both sequencing platforms</w:delText>
        </w:r>
        <w:r w:rsidR="003757FD" w:rsidDel="002C4CE1">
          <w:delText xml:space="preserve"> </w:delText>
        </w:r>
      </w:del>
      <w:r>
        <w:t>at all prevalence levels (20</w:t>
      </w:r>
      <w:ins w:id="258" w:author="Ram Shrestha" w:date="2014-04-25T03:03:00Z">
        <w:r w:rsidR="004F170C">
          <w:t>%</w:t>
        </w:r>
      </w:ins>
      <w:r>
        <w:t xml:space="preserve">, 15%, 10%, 5% and 1%). </w:t>
      </w:r>
      <w:commentRangeStart w:id="259"/>
      <w:r>
        <w:t xml:space="preserve">This would mean </w:t>
      </w:r>
      <w:r w:rsidR="007A5124">
        <w:t xml:space="preserve">that Junior </w:t>
      </w:r>
      <w:r w:rsidR="0049229B">
        <w:t>performs as well as</w:t>
      </w:r>
      <w:r w:rsidR="007A5124">
        <w:t xml:space="preserve"> FLX at drug resistance prediction</w:t>
      </w:r>
      <w:commentRangeEnd w:id="259"/>
      <w:r w:rsidR="00E0088F">
        <w:rPr>
          <w:rStyle w:val="CommentReference"/>
        </w:rPr>
        <w:commentReference w:id="259"/>
      </w:r>
      <w:r w:rsidR="007A5124">
        <w:t>.</w:t>
      </w:r>
    </w:p>
    <w:p w:rsidR="00A46941" w:rsidRDefault="00A46941" w:rsidP="00F35359">
      <w:pPr>
        <w:spacing w:line="480" w:lineRule="auto"/>
        <w:jc w:val="both"/>
      </w:pPr>
    </w:p>
    <w:p w:rsidR="00A46941" w:rsidRDefault="00A46941" w:rsidP="00F35359">
      <w:pPr>
        <w:spacing w:line="480" w:lineRule="auto"/>
        <w:jc w:val="both"/>
      </w:pPr>
      <w:commentRangeStart w:id="260"/>
      <w:r>
        <w:t xml:space="preserve">However, genotyping </w:t>
      </w:r>
      <w:r w:rsidR="002D3017">
        <w:t xml:space="preserve">per sample </w:t>
      </w:r>
      <w:r>
        <w:t xml:space="preserve">is </w:t>
      </w:r>
      <w:r w:rsidR="0049229B">
        <w:t xml:space="preserve">more </w:t>
      </w:r>
      <w:r>
        <w:t xml:space="preserve">cost effective </w:t>
      </w:r>
      <w:r w:rsidR="002D3017">
        <w:t xml:space="preserve">in </w:t>
      </w:r>
      <w:del w:id="261" w:author="Ram Shrestha" w:date="2014-04-25T22:56:00Z">
        <w:r w:rsidR="002D3017" w:rsidDel="002C4CE1">
          <w:delText xml:space="preserve">Junior </w:delText>
        </w:r>
      </w:del>
      <w:proofErr w:type="gramStart"/>
      <w:ins w:id="262" w:author="Ram Shrestha" w:date="2014-04-25T22:56:00Z">
        <w:r w:rsidR="002C4CE1">
          <w:t>Junior</w:t>
        </w:r>
        <w:proofErr w:type="gramEnd"/>
        <w:r w:rsidR="002C4CE1">
          <w:t xml:space="preserve"> platform </w:t>
        </w:r>
      </w:ins>
      <w:r>
        <w:t>than in FLX system.</w:t>
      </w:r>
      <w:r w:rsidR="0049229B">
        <w:t xml:space="preserve"> </w:t>
      </w:r>
      <w:commentRangeEnd w:id="260"/>
      <w:r w:rsidR="00E37FAE">
        <w:rPr>
          <w:rStyle w:val="CommentReference"/>
        </w:rPr>
        <w:commentReference w:id="260"/>
      </w:r>
      <w:ins w:id="263" w:author="Ram Shrestha" w:date="2014-04-29T00:32:00Z">
        <w:r w:rsidR="000F7DEE">
          <w:t xml:space="preserve">In support to this, we compared the cost per sample reported by two different </w:t>
        </w:r>
      </w:ins>
      <w:ins w:id="264" w:author="Ram Shrestha" w:date="2014-04-29T00:33:00Z">
        <w:r w:rsidR="000F7DEE">
          <w:t>publications</w:t>
        </w:r>
      </w:ins>
      <w:ins w:id="265" w:author="Ram Shrestha" w:date="2014-04-29T00:32:00Z">
        <w:r w:rsidR="000F7DEE">
          <w:t>.</w:t>
        </w:r>
      </w:ins>
      <w:ins w:id="266" w:author="Ram Shrestha" w:date="2014-04-29T00:14:00Z">
        <w:r w:rsidR="002F5887">
          <w:t xml:space="preserve"> Dudley et al </w:t>
        </w:r>
      </w:ins>
      <w:ins w:id="267" w:author="Ram Shrestha" w:date="2014-04-29T02:39:00Z">
        <w:r w:rsidR="00CF787D">
          <w:fldChar w:fldCharType="begin"/>
        </w:r>
        <w:r w:rsidR="00CF787D">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ins>
      <w:r w:rsidR="00CF787D">
        <w:fldChar w:fldCharType="separate"/>
      </w:r>
      <w:ins w:id="268" w:author="Ram Shrestha" w:date="2014-04-29T02:39:00Z">
        <w:r w:rsidR="00CF787D">
          <w:rPr>
            <w:noProof/>
          </w:rPr>
          <w:t>(Dudley et al., 2012)</w:t>
        </w:r>
        <w:r w:rsidR="00CF787D">
          <w:fldChar w:fldCharType="end"/>
        </w:r>
      </w:ins>
      <w:ins w:id="269" w:author="Ram Shrestha" w:date="2014-04-29T00:15:00Z">
        <w:r w:rsidR="002F5887">
          <w:t xml:space="preserve"> </w:t>
        </w:r>
      </w:ins>
      <w:ins w:id="270" w:author="Ram Shrestha" w:date="2014-04-29T00:17:00Z">
        <w:r w:rsidR="002F5887">
          <w:t xml:space="preserve">obtained high quality HIV genotypic data </w:t>
        </w:r>
      </w:ins>
      <w:ins w:id="271" w:author="Ram Shrestha" w:date="2014-04-29T00:32:00Z">
        <w:r w:rsidR="000F7DEE">
          <w:t>sequencing</w:t>
        </w:r>
      </w:ins>
      <w:ins w:id="272" w:author="Ram Shrestha" w:date="2014-04-29T00:17:00Z">
        <w:r w:rsidR="002F5887">
          <w:t xml:space="preserve"> </w:t>
        </w:r>
      </w:ins>
      <w:ins w:id="273" w:author="Ram Shrestha" w:date="2014-04-29T00:15:00Z">
        <w:r w:rsidR="002F5887">
          <w:t xml:space="preserve">48 samples </w:t>
        </w:r>
      </w:ins>
      <w:ins w:id="274" w:author="Ram Shrestha" w:date="2014-04-29T00:16:00Z">
        <w:r w:rsidR="002F5887">
          <w:t>in a single Roche/454 Junior platform at the cost of $20 per sample</w:t>
        </w:r>
      </w:ins>
      <w:ins w:id="275" w:author="Ram Shrestha" w:date="2014-04-29T00:18:00Z">
        <w:r w:rsidR="002F5887">
          <w:t>.</w:t>
        </w:r>
      </w:ins>
      <w:ins w:id="276" w:author="Ram Shrestha" w:date="2014-04-29T00:33:00Z">
        <w:r w:rsidR="000F7DEE">
          <w:t xml:space="preserve"> On the other hand, Hezhao Ji et al </w:t>
        </w:r>
      </w:ins>
      <w:ins w:id="277" w:author="Ram Shrestha" w:date="2014-04-29T02:39:00Z">
        <w:r w:rsidR="00CF787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CF787D">
          <w:instrText xml:space="preserve"> ADDIN EN.CITE </w:instrText>
        </w:r>
        <w:r w:rsidR="00CF787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CF787D">
          <w:instrText xml:space="preserve"> ADDIN EN.CITE.DATA </w:instrText>
        </w:r>
        <w:r w:rsidR="00CF787D">
          <w:fldChar w:fldCharType="end"/>
        </w:r>
      </w:ins>
      <w:r w:rsidR="00CF787D">
        <w:fldChar w:fldCharType="separate"/>
      </w:r>
      <w:ins w:id="278" w:author="Ram Shrestha" w:date="2014-04-29T02:39:00Z">
        <w:r w:rsidR="00CF787D">
          <w:rPr>
            <w:noProof/>
          </w:rPr>
          <w:t>(Ji et al., 2010)</w:t>
        </w:r>
        <w:r w:rsidR="00CF787D">
          <w:fldChar w:fldCharType="end"/>
        </w:r>
      </w:ins>
      <w:ins w:id="279" w:author="Ram Shrestha" w:date="2014-04-29T00:32:00Z">
        <w:r w:rsidR="000F7DEE">
          <w:t xml:space="preserve"> </w:t>
        </w:r>
      </w:ins>
      <w:ins w:id="280" w:author="Ram Shrestha" w:date="2014-04-29T00:35:00Z">
        <w:r w:rsidR="000F7DEE">
          <w:t xml:space="preserve">sequenced </w:t>
        </w:r>
      </w:ins>
      <w:ins w:id="281" w:author="Ram Shrestha" w:date="2014-04-29T00:40:00Z">
        <w:r w:rsidR="000F3020">
          <w:t xml:space="preserve">only </w:t>
        </w:r>
      </w:ins>
      <w:ins w:id="282" w:author="Ram Shrestha" w:date="2014-04-29T00:41:00Z">
        <w:r w:rsidR="000F3020">
          <w:t>HIV PR</w:t>
        </w:r>
      </w:ins>
      <w:ins w:id="283" w:author="Ram Shrestha" w:date="2014-04-29T00:40:00Z">
        <w:r w:rsidR="000F3020">
          <w:t xml:space="preserve"> gene</w:t>
        </w:r>
      </w:ins>
      <w:ins w:id="284" w:author="Ram Shrestha" w:date="2014-04-29T00:41:00Z">
        <w:r w:rsidR="000F3020">
          <w:t xml:space="preserve"> from</w:t>
        </w:r>
      </w:ins>
      <w:ins w:id="285" w:author="Ram Shrestha" w:date="2014-04-29T00:40:00Z">
        <w:r w:rsidR="000F3020">
          <w:t xml:space="preserve"> </w:t>
        </w:r>
      </w:ins>
      <w:ins w:id="286" w:author="Ram Shrestha" w:date="2014-04-29T00:35:00Z">
        <w:r w:rsidR="000F7DEE">
          <w:t>96 samples using 1/16</w:t>
        </w:r>
        <w:r w:rsidR="000F7DEE" w:rsidRPr="000F7DEE">
          <w:rPr>
            <w:vertAlign w:val="superscript"/>
            <w:rPrChange w:id="287" w:author="Ram Shrestha" w:date="2014-04-29T00:35:00Z">
              <w:rPr/>
            </w:rPrChange>
          </w:rPr>
          <w:t>th</w:t>
        </w:r>
        <w:r w:rsidR="000F7DEE">
          <w:t xml:space="preserve"> </w:t>
        </w:r>
      </w:ins>
      <w:ins w:id="288" w:author="Ram Shrestha" w:date="2014-04-29T00:36:00Z">
        <w:r w:rsidR="000F7DEE">
          <w:t xml:space="preserve">of the full </w:t>
        </w:r>
      </w:ins>
      <w:ins w:id="289" w:author="Ram Shrestha" w:date="2014-04-29T00:35:00Z">
        <w:r w:rsidR="000F7DEE">
          <w:t>PicoTiter</w:t>
        </w:r>
      </w:ins>
      <w:ins w:id="290" w:author="Ram Shrestha" w:date="2014-04-29T00:36:00Z">
        <w:r w:rsidR="000F7DEE">
          <w:t>Plate</w:t>
        </w:r>
      </w:ins>
      <w:ins w:id="291" w:author="Ram Shrestha" w:date="2014-04-29T00:39:00Z">
        <w:r w:rsidR="000F7DEE">
          <w:t xml:space="preserve"> at the cost of </w:t>
        </w:r>
      </w:ins>
      <w:ins w:id="292" w:author="Ram Shrestha" w:date="2014-04-29T00:40:00Z">
        <w:r w:rsidR="000F3020">
          <w:t>$32.46 per sample</w:t>
        </w:r>
      </w:ins>
      <w:ins w:id="293" w:author="Ram Shrestha" w:date="2014-04-29T00:41:00Z">
        <w:r w:rsidR="000F3020">
          <w:t xml:space="preserve"> and </w:t>
        </w:r>
      </w:ins>
      <w:ins w:id="294" w:author="Ram Shrestha" w:date="2014-04-29T00:42:00Z">
        <w:r w:rsidR="000F3020">
          <w:t xml:space="preserve">HIV </w:t>
        </w:r>
      </w:ins>
      <w:ins w:id="295" w:author="Ram Shrestha" w:date="2014-04-29T00:41:00Z">
        <w:r w:rsidR="000F3020">
          <w:t xml:space="preserve">PR and RT genes </w:t>
        </w:r>
      </w:ins>
      <w:ins w:id="296" w:author="Ram Shrestha" w:date="2014-04-29T00:42:00Z">
        <w:r w:rsidR="000F3020">
          <w:t>at same sequencing capacity for $</w:t>
        </w:r>
      </w:ins>
      <w:ins w:id="297" w:author="Ram Shrestha" w:date="2014-04-29T00:41:00Z">
        <w:r w:rsidR="000F3020">
          <w:t>52.75</w:t>
        </w:r>
      </w:ins>
      <w:ins w:id="298" w:author="Ram Shrestha" w:date="2014-04-29T00:42:00Z">
        <w:r w:rsidR="000F3020">
          <w:t xml:space="preserve"> per sample</w:t>
        </w:r>
      </w:ins>
      <w:ins w:id="299" w:author="Ram Shrestha" w:date="2014-04-29T00:36:00Z">
        <w:r w:rsidR="000F7DEE">
          <w:t>.</w:t>
        </w:r>
      </w:ins>
      <w:ins w:id="300" w:author="Ram Shrestha" w:date="2014-04-29T00:43:00Z">
        <w:r w:rsidR="000F3020">
          <w:t xml:space="preserve"> The cost per sample included </w:t>
        </w:r>
      </w:ins>
      <w:ins w:id="301" w:author="Ram Shrestha" w:date="2014-04-29T00:44:00Z">
        <w:r w:rsidR="000F3020">
          <w:t>both labor cost and material cost.</w:t>
        </w:r>
      </w:ins>
      <w:ins w:id="302" w:author="Ram Shrestha" w:date="2014-04-29T00:16:00Z">
        <w:r w:rsidR="002F5887">
          <w:t xml:space="preserve"> </w:t>
        </w:r>
      </w:ins>
      <w:r w:rsidR="0049229B">
        <w:t xml:space="preserve">The low cost genotyping in </w:t>
      </w:r>
      <w:proofErr w:type="gramStart"/>
      <w:ins w:id="303" w:author="Ram Shrestha" w:date="2014-04-25T22:56:00Z">
        <w:r w:rsidR="002C4CE1">
          <w:t>Junior</w:t>
        </w:r>
        <w:proofErr w:type="gramEnd"/>
        <w:r w:rsidR="002C4CE1">
          <w:t xml:space="preserve"> platform </w:t>
        </w:r>
      </w:ins>
      <w:r w:rsidR="003914D4">
        <w:t xml:space="preserve">has advantage over FLX for massive HIV drug resistance test in </w:t>
      </w:r>
      <w:r w:rsidR="00E30D05">
        <w:t>resource-limited</w:t>
      </w:r>
      <w:r w:rsidR="003914D4">
        <w:t xml:space="preserve"> settings like sub-Saharan African regions. </w:t>
      </w:r>
      <w:del w:id="304" w:author="Ram Shrestha" w:date="2014-04-25T08:50:00Z">
        <w:r w:rsidR="0015209B" w:rsidDel="00873438">
          <w:delText>On the other hand</w:delText>
        </w:r>
      </w:del>
      <w:ins w:id="305" w:author="Ram Shrestha" w:date="2014-04-25T08:50:00Z">
        <w:r w:rsidR="00873438">
          <w:t>Besides cost</w:t>
        </w:r>
      </w:ins>
      <w:r w:rsidR="0015209B">
        <w:t xml:space="preserve">, </w:t>
      </w:r>
      <w:proofErr w:type="gramStart"/>
      <w:ins w:id="306" w:author="Ram Shrestha" w:date="2014-04-25T08:48:00Z">
        <w:r w:rsidR="00873438">
          <w:t>Junior</w:t>
        </w:r>
        <w:proofErr w:type="gramEnd"/>
        <w:r w:rsidR="00873438">
          <w:t xml:space="preserve"> platform is laser printer sized</w:t>
        </w:r>
      </w:ins>
      <w:del w:id="307" w:author="Ram Shrestha" w:date="2014-04-25T08:48:00Z">
        <w:r w:rsidR="0015209B" w:rsidDel="00873438">
          <w:delText>Junior</w:delText>
        </w:r>
        <w:r w:rsidR="002D3017" w:rsidDel="00873438">
          <w:delText xml:space="preserve"> is</w:delText>
        </w:r>
      </w:del>
      <w:del w:id="308" w:author="Ram Shrestha" w:date="2014-04-25T08:47:00Z">
        <w:r w:rsidR="002D3017" w:rsidDel="00873438">
          <w:delText xml:space="preserve"> a desktop sequencing system</w:delText>
        </w:r>
      </w:del>
      <w:r w:rsidR="002D3017">
        <w:t xml:space="preserve"> </w:t>
      </w:r>
      <w:r w:rsidR="0015209B">
        <w:t xml:space="preserve">and </w:t>
      </w:r>
      <w:r w:rsidR="005158DC">
        <w:t>require</w:t>
      </w:r>
      <w:r w:rsidR="00901DFC">
        <w:t>s</w:t>
      </w:r>
      <w:r w:rsidR="005158DC">
        <w:t xml:space="preserve"> low</w:t>
      </w:r>
      <w:r w:rsidR="0015209B">
        <w:t xml:space="preserve"> space while FLX is a </w:t>
      </w:r>
      <w:del w:id="309" w:author="Ram Shrestha" w:date="2014-04-25T08:49:00Z">
        <w:r w:rsidR="0015209B" w:rsidDel="00873438">
          <w:delText>much bigger</w:delText>
        </w:r>
      </w:del>
      <w:ins w:id="310" w:author="Ram Shrestha" w:date="2014-04-25T08:49:00Z">
        <w:r w:rsidR="00873438">
          <w:t>larger</w:t>
        </w:r>
      </w:ins>
      <w:r w:rsidR="0015209B">
        <w:t xml:space="preserve"> and complex machine.</w:t>
      </w:r>
      <w:r w:rsidR="002D3017">
        <w:t xml:space="preserve"> In addition to that, </w:t>
      </w:r>
      <w:del w:id="311" w:author="Ram Shrestha" w:date="2014-04-25T22:56:00Z">
        <w:r w:rsidR="002D3017" w:rsidDel="002C4CE1">
          <w:delText xml:space="preserve">Junior </w:delText>
        </w:r>
      </w:del>
      <w:proofErr w:type="gramStart"/>
      <w:ins w:id="312" w:author="Ram Shrestha" w:date="2014-04-25T22:56:00Z">
        <w:r w:rsidR="002C4CE1">
          <w:t>Junior</w:t>
        </w:r>
        <w:proofErr w:type="gramEnd"/>
        <w:r w:rsidR="002C4CE1">
          <w:t xml:space="preserve"> platform </w:t>
        </w:r>
      </w:ins>
      <w:r w:rsidR="002D3017">
        <w:t>instrument price (</w:t>
      </w:r>
      <w:r w:rsidR="001878B2">
        <w:t>~</w:t>
      </w:r>
      <w:r w:rsidR="002D3017">
        <w:t>$1,25,000) is much cheaper than FLX (</w:t>
      </w:r>
      <w:r w:rsidR="001878B2">
        <w:t>~</w:t>
      </w:r>
      <w:r w:rsidR="002D3017">
        <w:t xml:space="preserve">$5,00,000) meaning that </w:t>
      </w:r>
      <w:ins w:id="313" w:author="Ram Shrestha" w:date="2014-04-27T02:11:00Z">
        <w:r w:rsidR="00854C5E">
          <w:t xml:space="preserve">Junior platform is a economic choice for </w:t>
        </w:r>
      </w:ins>
      <w:r w:rsidR="002D3017">
        <w:t>man</w:t>
      </w:r>
      <w:r w:rsidR="000B7F30">
        <w:t xml:space="preserve">y small laboratories can afford </w:t>
      </w:r>
      <w:del w:id="314" w:author="Ram Shrestha" w:date="2014-04-25T22:56:00Z">
        <w:r w:rsidR="000B7F30" w:rsidDel="002C4CE1">
          <w:delText xml:space="preserve">Junior </w:delText>
        </w:r>
      </w:del>
      <w:r w:rsidR="000B7F30">
        <w:t>and is a major advantage in poor settings.</w:t>
      </w:r>
    </w:p>
    <w:p w:rsidR="007A5124" w:rsidRDefault="007A5124" w:rsidP="00F35359">
      <w:pPr>
        <w:spacing w:line="480" w:lineRule="auto"/>
        <w:jc w:val="both"/>
      </w:pPr>
    </w:p>
    <w:p w:rsidR="00C77C28" w:rsidRDefault="00C77C28" w:rsidP="00C77C28">
      <w:pPr>
        <w:pStyle w:val="Heading2"/>
        <w:numPr>
          <w:numberingChange w:id="315" w:author="Ram Shrestha" w:date="2014-04-24T23:52:00Z" w:original="%1:4:0:.%2:2:0:"/>
        </w:numPr>
      </w:pPr>
      <w:r>
        <w:t xml:space="preserve">Evidence of minor drug resistant HIV variants in baseline </w:t>
      </w:r>
      <w:commentRangeStart w:id="316"/>
      <w:r>
        <w:t>samples</w:t>
      </w:r>
      <w:commentRangeEnd w:id="316"/>
      <w:r w:rsidR="00306E54">
        <w:rPr>
          <w:rStyle w:val="CommentReference"/>
          <w:rFonts w:asciiTheme="minorHAnsi" w:eastAsiaTheme="minorEastAsia" w:hAnsiTheme="minorHAnsi" w:cstheme="minorBidi"/>
          <w:b w:val="0"/>
          <w:bCs w:val="0"/>
        </w:rPr>
        <w:commentReference w:id="316"/>
      </w:r>
    </w:p>
    <w:p w:rsidR="00C17AC4" w:rsidRDefault="0077786A" w:rsidP="00C77C28">
      <w:pPr>
        <w:spacing w:line="480" w:lineRule="auto"/>
        <w:jc w:val="both"/>
        <w:rPr>
          <w:ins w:id="317" w:author="Ram Shrestha" w:date="2014-04-25T13:54:00Z"/>
        </w:rPr>
      </w:pPr>
      <w:ins w:id="318" w:author="Ram Shrestha" w:date="2014-04-27T03:14:00Z">
        <w:r>
          <w:t xml:space="preserve">Numerous </w:t>
        </w:r>
      </w:ins>
      <w:ins w:id="319" w:author="Ram Shrestha" w:date="2014-04-25T12:29:00Z">
        <w:r>
          <w:t>s</w:t>
        </w:r>
        <w:r w:rsidR="006260BB">
          <w:t xml:space="preserve">tudies have shown that </w:t>
        </w:r>
      </w:ins>
      <w:ins w:id="320" w:author="Ram Shrestha" w:date="2014-04-25T12:28:00Z">
        <w:r w:rsidR="006260BB">
          <w:t xml:space="preserve">HIV infected patients that are drug </w:t>
        </w:r>
      </w:ins>
      <w:ins w:id="321" w:author="Ram Shrestha" w:date="2014-04-25T12:29:00Z">
        <w:r w:rsidR="006260BB">
          <w:t>naïve</w:t>
        </w:r>
      </w:ins>
      <w:ins w:id="322" w:author="Ram Shrestha" w:date="2014-04-25T12:28:00Z">
        <w:r w:rsidR="006260BB">
          <w:t xml:space="preserve"> </w:t>
        </w:r>
      </w:ins>
      <w:ins w:id="323" w:author="Ram Shrestha" w:date="2014-04-25T12:29:00Z">
        <w:r w:rsidR="006260BB">
          <w:t>could</w:t>
        </w:r>
        <w:r w:rsidR="008063B8">
          <w:t xml:space="preserve"> </w:t>
        </w:r>
      </w:ins>
      <w:ins w:id="324" w:author="Ram Shrestha" w:date="2014-04-27T03:14:00Z">
        <w:r>
          <w:t>be harboring viral variants containing primary DRMs</w:t>
        </w:r>
      </w:ins>
      <w:ins w:id="325" w:author="Ram Shrestha" w:date="2014-04-25T12:30:00Z">
        <w:r w:rsidR="006260BB">
          <w:t xml:space="preserve"> </w:t>
        </w:r>
      </w:ins>
      <w:ins w:id="326" w:author="Ram Shrestha" w:date="2014-04-27T01:24:00Z">
        <w:r w:rsidR="00524255">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Q2l0ZT48Q2l0ZT48QXV0aG9yPkhhbWVyczwvQXV0aG9yPjxZZWFyPjIwMTE8L1llYXI+PFJlY051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</w:fldData>
          </w:fldChar>
        </w:r>
      </w:ins>
      <w:ins w:id="327" w:author="Ram Shrestha" w:date="2014-04-29T02:39:00Z">
        <w:r w:rsidR="00CF787D">
          <w:instrText xml:space="preserve"> ADDIN EN.CITE </w:instrText>
        </w:r>
        <w:r w:rsidR="00CF787D">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Q2l0ZT48Q2l0ZT48QXV0aG9yPkhhbWVyczwvQXV0aG9yPjxZZWFyPjIwMTE8L1llYXI+PFJlY051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</w:fldData>
          </w:fldChar>
        </w:r>
        <w:r w:rsidR="00CF787D">
          <w:instrText xml:space="preserve"> ADDIN EN.CITE.DATA </w:instrText>
        </w:r>
        <w:r w:rsidR="00CF787D">
          <w:fldChar w:fldCharType="end"/>
        </w:r>
      </w:ins>
      <w:r w:rsidR="00524255">
        <w:fldChar w:fldCharType="separate"/>
      </w:r>
      <w:ins w:id="328" w:author="Ram Shrestha" w:date="2014-04-29T02:39:00Z">
        <w:r w:rsidR="00CF787D">
          <w:rPr>
            <w:noProof/>
          </w:rPr>
          <w:t>(Balduin M, 2011; Bansode et al., 2011; Hamers et al., 2011; Kozal et al., 2011; Metzner et al., 2011; Simen et al., 2007; Simen et al., 2009; Varghese et al., 2009)</w:t>
        </w:r>
      </w:ins>
      <w:ins w:id="329" w:author="Ram Shrestha" w:date="2014-04-27T01:24:00Z">
        <w:r w:rsidR="00524255">
          <w:fldChar w:fldCharType="end"/>
        </w:r>
      </w:ins>
      <w:ins w:id="330" w:author="Ram Shrestha" w:date="2014-04-25T12:29:00Z">
        <w:r w:rsidR="006260BB">
          <w:t>.</w:t>
        </w:r>
      </w:ins>
      <w:commentRangeStart w:id="331"/>
      <w:del w:id="332" w:author="Ram Shrestha" w:date="2014-04-25T12:47:00Z">
        <w:r w:rsidR="00C77C28" w:rsidRPr="00374B73" w:rsidDel="008063B8">
          <w:delText xml:space="preserve">Various studies </w:delText>
        </w:r>
        <w:commentRangeEnd w:id="331"/>
        <w:r w:rsidR="00C77C28" w:rsidDel="008063B8">
          <w:rPr>
            <w:rStyle w:val="CommentReference"/>
          </w:rPr>
          <w:commentReference w:id="331"/>
        </w:r>
        <w:r w:rsidR="00C77C28" w:rsidRPr="00374B73" w:rsidDel="008063B8">
          <w:delText xml:space="preserve">have shown that minor drug resistant HIV variants are circulating within the individuals that are not detected by the standard conventional population based Sanger genotyping method </w:delText>
        </w:r>
        <w:r w:rsidR="00E73736" w:rsidDel="008063B8">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rsidR="00C77C28" w:rsidDel="008063B8">
          <w:delInstrText xml:space="preserve"> ADDIN EN.CITE </w:delInstrText>
        </w:r>
        <w:r w:rsidR="00E73736" w:rsidDel="008063B8">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rsidR="00C77C28" w:rsidDel="008063B8">
          <w:delInstrText xml:space="preserve"> ADDIN EN.CITE.DATA </w:delInstrText>
        </w:r>
      </w:del>
      <w:del w:id="333" w:author="Ram Shrestha" w:date="2014-04-25T12:47:00Z">
        <w:r w:rsidR="00E73736" w:rsidDel="008063B8">
          <w:fldChar w:fldCharType="end"/>
        </w:r>
      </w:del>
      <w:del w:id="334" w:author="Ram Shrestha" w:date="2014-04-25T12:47:00Z">
        <w:r w:rsidR="00E73736" w:rsidDel="008063B8">
          <w:fldChar w:fldCharType="separate"/>
        </w:r>
        <w:r w:rsidR="00C77C28" w:rsidDel="008063B8">
          <w:rPr>
            <w:noProof/>
          </w:rPr>
          <w:delText>(</w:delText>
        </w:r>
      </w:del>
      <w:del w:id="335" w:author="Ram Shrestha" w:date="2014-04-25T11:43:00Z">
        <w:r w:rsidR="00C77C28" w:rsidDel="00D1594E">
          <w:rPr>
            <w:noProof/>
          </w:rPr>
          <w:delText xml:space="preserve">Ji et al., 2012; Le et al., 2009; </w:delText>
        </w:r>
      </w:del>
      <w:del w:id="336" w:author="Ram Shrestha" w:date="2014-04-25T12:47:00Z">
        <w:r w:rsidR="00C77C28" w:rsidDel="008063B8">
          <w:rPr>
            <w:noProof/>
          </w:rPr>
          <w:delText>Simen et al., 2007; Simen et al., 2009; Varghese et al., 2009)</w:delText>
        </w:r>
        <w:r w:rsidR="00E73736" w:rsidDel="008063B8">
          <w:fldChar w:fldCharType="end"/>
        </w:r>
        <w:r w:rsidR="00C77C28" w:rsidRPr="00374B73" w:rsidDel="008063B8">
          <w:delText>.</w:delText>
        </w:r>
      </w:del>
      <w:ins w:id="337" w:author="Ram Shrestha" w:date="2014-04-25T10:57:00Z">
        <w:r w:rsidR="008063B8">
          <w:t xml:space="preserve"> </w:t>
        </w:r>
      </w:ins>
      <w:ins w:id="338" w:author="Ram Shrestha" w:date="2014-04-25T11:42:00Z">
        <w:r w:rsidR="00D1594E">
          <w:t xml:space="preserve">Simen et al </w:t>
        </w:r>
      </w:ins>
      <w:ins w:id="339" w:author="Ram Shrestha" w:date="2014-04-27T01:24:00Z">
        <w:r w:rsidR="00524255">
          <w:fldChar w:fldCharType="begin"/>
        </w:r>
      </w:ins>
      <w:ins w:id="340" w:author="Ram Shrestha" w:date="2014-04-29T02:39:00Z">
        <w:r w:rsidR="00CF787D">
          <w: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instrText>
        </w:r>
      </w:ins>
      <w:r w:rsidR="00524255">
        <w:fldChar w:fldCharType="separate"/>
      </w:r>
      <w:ins w:id="341" w:author="Ram Shrestha" w:date="2014-04-27T01:24:00Z">
        <w:r w:rsidR="00524255">
          <w:rPr>
            <w:noProof/>
          </w:rPr>
          <w:t>(Simen et al., 2009)</w:t>
        </w:r>
        <w:r w:rsidR="00524255">
          <w:fldChar w:fldCharType="end"/>
        </w:r>
      </w:ins>
      <w:ins w:id="342" w:author="Ram Shrestha" w:date="2014-04-25T11:44:00Z">
        <w:r w:rsidR="00D1594E">
          <w:t xml:space="preserve"> studied the </w:t>
        </w:r>
      </w:ins>
      <w:ins w:id="343" w:author="Ram Shrestha" w:date="2014-04-25T11:45:00Z">
        <w:r w:rsidR="00D1594E">
          <w:t>risk of VF in the subsequent ART treatment due to</w:t>
        </w:r>
      </w:ins>
      <w:ins w:id="344" w:author="Ram Shrestha" w:date="2014-04-25T11:44:00Z">
        <w:r w:rsidR="00D1594E">
          <w:t xml:space="preserve"> minor drug resistant variants at baseline</w:t>
        </w:r>
      </w:ins>
      <w:ins w:id="345" w:author="Ram Shrestha" w:date="2014-04-25T11:46:00Z">
        <w:r w:rsidR="00D1594E">
          <w:t xml:space="preserve"> using conventional Sanger genotyping and UDPS methods</w:t>
        </w:r>
      </w:ins>
      <w:ins w:id="346" w:author="Ram Shrestha" w:date="2014-04-25T11:44:00Z">
        <w:r w:rsidR="00D1594E">
          <w:t xml:space="preserve">. The authors </w:t>
        </w:r>
      </w:ins>
      <w:ins w:id="347" w:author="Ram Shrestha" w:date="2014-04-25T11:53:00Z">
        <w:r w:rsidR="00303CB6">
          <w:t>observed 113 mutations below 20% prevalence in the sample; 45 of them (</w:t>
        </w:r>
      </w:ins>
      <w:ins w:id="348" w:author="Ram Shrestha" w:date="2014-04-25T11:54:00Z">
        <w:r w:rsidR="00303CB6">
          <w:t>39.8%</w:t>
        </w:r>
      </w:ins>
      <w:ins w:id="349" w:author="Ram Shrestha" w:date="2014-04-25T11:53:00Z">
        <w:r w:rsidR="00303CB6">
          <w:t>)</w:t>
        </w:r>
      </w:ins>
      <w:ins w:id="350" w:author="Ram Shrestha" w:date="2014-04-25T11:54:00Z">
        <w:r w:rsidR="00303CB6">
          <w:t xml:space="preserve"> were found at 5% or lower prevalence</w:t>
        </w:r>
      </w:ins>
      <w:ins w:id="351" w:author="Ram Shrestha" w:date="2014-04-26T21:59:00Z">
        <w:r w:rsidR="00CE29C8">
          <w:t xml:space="preserve"> in the viral population</w:t>
        </w:r>
      </w:ins>
      <w:ins w:id="352" w:author="Ram Shrestha" w:date="2014-04-25T11:54:00Z">
        <w:r w:rsidR="00303CB6">
          <w:t>.</w:t>
        </w:r>
      </w:ins>
      <w:ins w:id="353" w:author="Ram Shrestha" w:date="2014-04-25T12:57:00Z">
        <w:r w:rsidR="001D1275">
          <w:t xml:space="preserve"> 7 of 84</w:t>
        </w:r>
      </w:ins>
      <w:ins w:id="354" w:author="Ram Shrestha" w:date="2014-04-25T13:01:00Z">
        <w:r w:rsidR="001D1275">
          <w:t xml:space="preserve"> (</w:t>
        </w:r>
      </w:ins>
      <w:ins w:id="355" w:author="Ram Shrestha" w:date="2014-04-25T13:38:00Z">
        <w:r w:rsidR="00836F9D">
          <w:t>8.33%</w:t>
        </w:r>
      </w:ins>
      <w:ins w:id="356" w:author="Ram Shrestha" w:date="2014-04-25T13:01:00Z">
        <w:r w:rsidR="001D1275">
          <w:t>)</w:t>
        </w:r>
      </w:ins>
      <w:ins w:id="357" w:author="Ram Shrestha" w:date="2014-04-25T12:57:00Z">
        <w:r w:rsidR="001D1275">
          <w:t xml:space="preserve"> patients having </w:t>
        </w:r>
      </w:ins>
      <w:ins w:id="358" w:author="Ram Shrestha" w:date="2014-04-25T13:00:00Z">
        <w:r w:rsidR="001D1275">
          <w:t xml:space="preserve">low abundance </w:t>
        </w:r>
      </w:ins>
      <w:ins w:id="359" w:author="Ram Shrestha" w:date="2014-04-25T12:57:00Z">
        <w:r w:rsidR="001D1275">
          <w:t>NNRTI resistant mutation</w:t>
        </w:r>
      </w:ins>
      <w:ins w:id="360" w:author="Ram Shrestha" w:date="2014-04-25T13:00:00Z">
        <w:r w:rsidR="001D1275">
          <w:t>s (&lt;20% mutation prevalence)</w:t>
        </w:r>
      </w:ins>
      <w:ins w:id="361" w:author="Ram Shrestha" w:date="2014-04-25T12:57:00Z">
        <w:r w:rsidR="001D1275">
          <w:t xml:space="preserve"> at baseline experienced VF at the first line ART</w:t>
        </w:r>
      </w:ins>
      <w:ins w:id="362" w:author="Ram Shrestha" w:date="2014-04-25T13:00:00Z">
        <w:r w:rsidR="001D1275">
          <w:t>.</w:t>
        </w:r>
      </w:ins>
      <w:ins w:id="363" w:author="Ram Shrestha" w:date="2014-04-25T13:51:00Z">
        <w:r w:rsidR="00C17AC4">
          <w:t xml:space="preserve"> Consistent to this </w:t>
        </w:r>
      </w:ins>
      <w:ins w:id="364" w:author="Ram Shrestha" w:date="2014-04-25T13:53:00Z">
        <w:r w:rsidR="00C17AC4">
          <w:t>report,</w:t>
        </w:r>
      </w:ins>
      <w:ins w:id="365" w:author="Ram Shrestha" w:date="2014-04-25T13:51:00Z">
        <w:r w:rsidR="00C17AC4">
          <w:t xml:space="preserve"> we also </w:t>
        </w:r>
      </w:ins>
      <w:ins w:id="366" w:author="Ram Shrestha" w:date="2014-04-25T13:55:00Z">
        <w:r w:rsidR="00387B45">
          <w:t>observed</w:t>
        </w:r>
      </w:ins>
      <w:ins w:id="367" w:author="Ram Shrestha" w:date="2014-04-25T13:51:00Z">
        <w:r w:rsidR="00C17AC4">
          <w:t xml:space="preserve"> </w:t>
        </w:r>
      </w:ins>
      <w:ins w:id="368" w:author="Ram Shrestha" w:date="2014-04-25T13:52:00Z">
        <w:r w:rsidR="00C17AC4">
          <w:t xml:space="preserve">5 of 50 (10%) of the </w:t>
        </w:r>
      </w:ins>
      <w:ins w:id="369" w:author="Ram Shrestha" w:date="2014-04-25T13:58:00Z">
        <w:r w:rsidR="00387B45">
          <w:t xml:space="preserve">baseline no-PMTCT </w:t>
        </w:r>
      </w:ins>
      <w:ins w:id="370" w:author="Ram Shrestha" w:date="2014-04-25T13:52:00Z">
        <w:r w:rsidR="00C17AC4">
          <w:t xml:space="preserve">samples </w:t>
        </w:r>
      </w:ins>
      <w:ins w:id="371" w:author="Ram Shrestha" w:date="2014-04-25T13:55:00Z">
        <w:r w:rsidR="00387B45">
          <w:t>that were</w:t>
        </w:r>
      </w:ins>
      <w:ins w:id="372" w:author="Ram Shrestha" w:date="2014-04-25T13:52:00Z">
        <w:r w:rsidR="00C17AC4">
          <w:t xml:space="preserve"> predicted resistant at 1% prevalence cutoff</w:t>
        </w:r>
      </w:ins>
      <w:ins w:id="373" w:author="Ram Shrestha" w:date="2014-04-29T00:52:00Z">
        <w:r w:rsidR="00EB09A2">
          <w:t xml:space="preserve"> indicating that they harbored the low abundant drug resistant HIV variants</w:t>
        </w:r>
      </w:ins>
      <w:ins w:id="374" w:author="Ram Shrestha" w:date="2014-04-25T13:52:00Z">
        <w:r w:rsidR="00C17AC4">
          <w:t>.</w:t>
        </w:r>
      </w:ins>
      <w:ins w:id="375" w:author="Ram Shrestha" w:date="2014-04-26T23:41:00Z">
        <w:r w:rsidR="00030711">
          <w:t xml:space="preserve"> Kozal et al </w:t>
        </w:r>
      </w:ins>
      <w:ins w:id="376" w:author="Ram Shrestha" w:date="2014-04-27T01:24:00Z">
        <w:r w:rsidR="00524255">
          <w:fldChar w:fldCharType="begin"/>
        </w:r>
      </w:ins>
      <w:ins w:id="377" w:author="Ram Shrestha" w:date="2014-04-29T02:39:00Z">
        <w:r w:rsidR="00CF787D">
          <w:instrText xml:space="preserve"> ADDIN EN.CITE &lt;EndNote&gt;&lt;Cite&gt;&lt;Author&gt;Kozal&lt;/Author&gt;&lt;Year&gt;2011&lt;/Year&gt;&lt;RecNum&gt;3013&lt;/RecNum&gt;&lt;record&gt;&lt;rec-number&gt;3013&lt;/rec-number&gt;&lt;foreign-keys&gt;&lt;key app="EN" db-id="fp25zzvrxrd9vke5zxqp9stbssprwstvdddz"&gt;3013&lt;/key&gt;&lt;/foreign-keys&gt;&lt;ref-type name="Journal Article"&gt;17&lt;/ref-type&gt;&lt;contributors&gt;&lt;authors&gt;&lt;author&gt;Kozal, M. J.&lt;/author&gt;&lt;author&gt;Chiarella, J.&lt;/author&gt;&lt;author&gt;St John, E. P.&lt;/author&gt;&lt;author&gt;Moreno, E. A.&lt;/author&gt;&lt;author&gt;Simen, B. B.&lt;/author&gt;&lt;author&gt;Arnold, T. E.&lt;/author&gt;&lt;author&gt;Lataillade, M.&lt;/author&gt;&lt;/authors&gt;&lt;/contributors&gt;&lt;auth-address&gt;Yale University School of Medicine and Veterans Affairs Connecticut Healthcare System, New Haven, CT, USA. Michael.kozal@yale.edu&lt;/auth-address&gt;&lt;titles&gt;&lt;title&gt;Prevalence of low-level HIV-1 variants with reverse transcriptase mutation K65R and the effect of antiretroviral drug exposure on variant levels&lt;/title&gt;&lt;secondary-title&gt;Antivir Ther&lt;/secondary-title&gt;&lt;/titles&gt;&lt;periodical&gt;&lt;full-title&gt;Antivir Ther&lt;/full-title&gt;&lt;/periodical&gt;&lt;pages&gt;925-9&lt;/pages&gt;&lt;volume&gt;16&lt;/volume&gt;&lt;number&gt;6&lt;/number&gt;&lt;edition&gt;2011/09/09&lt;/edition&gt;&lt;keywords&gt;&lt;keyword&gt;Anti-HIV Agents/*pharmacology/therapeutic use&lt;/keyword&gt;&lt;keyword&gt;Drug Resistance, Viral/genetics&lt;/keyword&gt;&lt;keyword&gt;*Genetic Variation&lt;/keyword&gt;&lt;keyword&gt;Genotype&lt;/keyword&gt;&lt;keyword&gt;HIV Infections/drug therapy/*virology&lt;/keyword&gt;&lt;keyword&gt;HIV Reverse Transcriptase/*genetics&lt;/keyword&gt;&lt;keyword&gt;HIV-1/*drug effects/*genetics&lt;/keyword&gt;&lt;keyword&gt;High-Throughput Nucleotide Sequencing&lt;/keyword&gt;&lt;keyword&gt;Humans&lt;/keyword&gt;&lt;keyword&gt;Mutation/*genetics&lt;/keyword&gt;&lt;keyword&gt;Viral Load&lt;/keyword&gt;&lt;/keywords&gt;&lt;dates&gt;&lt;year&gt;2011&lt;/year&gt;&lt;/dates&gt;&lt;isbn&gt;2040-2058 (Electronic)&amp;#xD;1359-6535 (Linking)&lt;/isbn&gt;&lt;accession-num&gt;21900725&lt;/accession-num&gt;&lt;urls&gt;&lt;related-urls&gt;&lt;url&gt;http://www.ncbi.nlm.nih.gov/entrez/query.fcgi?cmd=Retrieve&amp;amp;db=PubMed&amp;amp;dopt=Citation&amp;amp;list_uids=21900725&lt;/url&gt;&lt;/related-urls&gt;&lt;/urls&gt;&lt;electronic-resource-num&gt;10.3851/IMP1851&lt;/electronic-resource-num&gt;&lt;language&gt;eng&lt;/language&gt;&lt;/record&gt;&lt;/Cite&gt;&lt;/EndNote&gt;</w:instrText>
        </w:r>
      </w:ins>
      <w:r w:rsidR="00524255">
        <w:fldChar w:fldCharType="separate"/>
      </w:r>
      <w:ins w:id="378" w:author="Ram Shrestha" w:date="2014-04-27T01:24:00Z">
        <w:r w:rsidR="00524255">
          <w:rPr>
            <w:noProof/>
          </w:rPr>
          <w:t>(Kozal et al., 2011)</w:t>
        </w:r>
        <w:r w:rsidR="00524255">
          <w:fldChar w:fldCharType="end"/>
        </w:r>
      </w:ins>
      <w:ins w:id="379" w:author="Ram Shrestha" w:date="2014-04-26T23:42:00Z">
        <w:r w:rsidR="00030711">
          <w:t xml:space="preserve"> also reported that </w:t>
        </w:r>
        <w:r w:rsidR="00BC5141">
          <w:t>147 patients in the cohort of 411</w:t>
        </w:r>
      </w:ins>
      <w:ins w:id="380" w:author="Ram Shrestha" w:date="2014-04-26T23:43:00Z">
        <w:r w:rsidR="00BC5141">
          <w:t xml:space="preserve"> had DRMs when sequenced to 0.4% prevalence level in the viral population. </w:t>
        </w:r>
      </w:ins>
      <w:ins w:id="381" w:author="Ram Shrestha" w:date="2014-04-26T23:46:00Z">
        <w:r w:rsidR="00BC5141">
          <w:t>Similarly, Metzner</w:t>
        </w:r>
      </w:ins>
      <w:ins w:id="382" w:author="Ram Shrestha" w:date="2014-04-26T23:47:00Z">
        <w:r w:rsidR="00BC5141">
          <w:t xml:space="preserve"> et al </w:t>
        </w:r>
      </w:ins>
      <w:ins w:id="383" w:author="Ram Shrestha" w:date="2014-04-27T01:24:00Z">
        <w:r w:rsidR="00524255">
          <w:fldChar w:fldCharType="begin">
            <w:fldData xml:space="preserve">PEVuZE5vdGU+PENpdGU+PEF1dGhvcj5NZXR6bmVyPC9BdXRob3I+PFllYXI+MjAxMTwvWWVhcj48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</w:fldData>
          </w:fldChar>
        </w:r>
      </w:ins>
      <w:ins w:id="384" w:author="Ram Shrestha" w:date="2014-04-29T02:39:00Z">
        <w:r w:rsidR="00CF787D">
          <w:instrText xml:space="preserve"> ADDIN EN.CITE </w:instrText>
        </w:r>
        <w:r w:rsidR="00CF787D">
          <w:fldChar w:fldCharType="begin">
            <w:fldData xml:space="preserve">PEVuZE5vdGU+PENpdGU+PEF1dGhvcj5NZXR6bmVyPC9BdXRob3I+PFllYXI+MjAxMTwvWWVhcj48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</w:fldData>
          </w:fldChar>
        </w:r>
        <w:r w:rsidR="00CF787D">
          <w:instrText xml:space="preserve"> ADDIN EN.CITE.DATA </w:instrText>
        </w:r>
        <w:r w:rsidR="00CF787D">
          <w:fldChar w:fldCharType="end"/>
        </w:r>
      </w:ins>
      <w:r w:rsidR="00524255">
        <w:fldChar w:fldCharType="separate"/>
      </w:r>
      <w:ins w:id="385" w:author="Ram Shrestha" w:date="2014-04-27T01:24:00Z">
        <w:r w:rsidR="00524255">
          <w:rPr>
            <w:noProof/>
          </w:rPr>
          <w:t>(Metzner et al., 2011)</w:t>
        </w:r>
        <w:r w:rsidR="00524255">
          <w:fldChar w:fldCharType="end"/>
        </w:r>
      </w:ins>
      <w:ins w:id="386" w:author="Ram Shrestha" w:date="2014-04-26T23:47:00Z">
        <w:r w:rsidR="00BC5141">
          <w:t xml:space="preserve"> reported 20 of 246 (13.7%) drug naïve patients </w:t>
        </w:r>
      </w:ins>
      <w:ins w:id="387" w:author="Ram Shrestha" w:date="2014-04-26T23:48:00Z">
        <w:r w:rsidR="00BC5141">
          <w:t>had minor drug resistant viral variants.</w:t>
        </w:r>
      </w:ins>
    </w:p>
    <w:p w:rsidR="00C17AC4" w:rsidRDefault="00C17AC4" w:rsidP="00C77C28">
      <w:pPr>
        <w:numPr>
          <w:ins w:id="388" w:author="Ram Shrestha" w:date="2014-04-25T14:01:00Z"/>
        </w:numPr>
        <w:spacing w:line="480" w:lineRule="auto"/>
        <w:jc w:val="both"/>
        <w:rPr>
          <w:ins w:id="389" w:author="Ram Shrestha" w:date="2014-04-25T14:01:00Z"/>
        </w:rPr>
      </w:pPr>
    </w:p>
    <w:p w:rsidR="00387B45" w:rsidRDefault="00BC5141" w:rsidP="00C77C28">
      <w:pPr>
        <w:numPr>
          <w:ins w:id="390" w:author="Ram Shrestha" w:date="2014-04-25T13:54:00Z"/>
        </w:numPr>
        <w:spacing w:line="480" w:lineRule="auto"/>
        <w:jc w:val="both"/>
        <w:rPr>
          <w:ins w:id="391" w:author="Ram Shrestha" w:date="2014-04-25T15:23:00Z"/>
        </w:rPr>
      </w:pPr>
      <w:ins w:id="392" w:author="Ram Shrestha" w:date="2014-04-25T14:01:00Z">
        <w:r>
          <w:t>Thus, the studies described</w:t>
        </w:r>
        <w:r w:rsidR="00387B45">
          <w:t xml:space="preserve"> above showed that </w:t>
        </w:r>
      </w:ins>
      <w:ins w:id="393" w:author="Ram Shrestha" w:date="2014-04-26T22:43:00Z">
        <w:r w:rsidR="00001A2D">
          <w:t xml:space="preserve">primary </w:t>
        </w:r>
      </w:ins>
      <w:ins w:id="394" w:author="Ram Shrestha" w:date="2014-04-26T22:45:00Z">
        <w:r w:rsidR="00001A2D">
          <w:t>DRM</w:t>
        </w:r>
      </w:ins>
      <w:ins w:id="395" w:author="Ram Shrestha" w:date="2014-04-25T14:01:00Z">
        <w:r w:rsidR="00387B45">
          <w:t xml:space="preserve">s in baseline samples from drug </w:t>
        </w:r>
      </w:ins>
      <w:ins w:id="396" w:author="Ram Shrestha" w:date="2014-04-25T14:02:00Z">
        <w:r w:rsidR="00387B45">
          <w:t>naïve</w:t>
        </w:r>
      </w:ins>
      <w:ins w:id="397" w:author="Ram Shrestha" w:date="2014-04-25T14:01:00Z">
        <w:r w:rsidR="00387B45">
          <w:t xml:space="preserve"> </w:t>
        </w:r>
      </w:ins>
      <w:ins w:id="398" w:author="Ram Shrestha" w:date="2014-04-25T14:02:00Z">
        <w:r w:rsidR="00387B45">
          <w:t xml:space="preserve">patients </w:t>
        </w:r>
      </w:ins>
      <w:ins w:id="399" w:author="Ram Shrestha" w:date="2014-04-25T14:03:00Z">
        <w:r w:rsidR="00387B45">
          <w:t>could</w:t>
        </w:r>
      </w:ins>
      <w:ins w:id="400" w:author="Ram Shrestha" w:date="2014-04-25T14:02:00Z">
        <w:r w:rsidR="00387B45">
          <w:t xml:space="preserve"> be expected</w:t>
        </w:r>
      </w:ins>
      <w:ins w:id="401" w:author="Ram Shrestha" w:date="2014-04-25T17:08:00Z">
        <w:r>
          <w:t>.</w:t>
        </w:r>
      </w:ins>
      <w:ins w:id="402" w:author="Ram Shrestha" w:date="2014-04-27T00:42:00Z">
        <w:r w:rsidR="002E16BD">
          <w:t xml:space="preserve"> </w:t>
        </w:r>
      </w:ins>
      <w:ins w:id="403" w:author="Ram Shrestha" w:date="2014-04-29T00:54:00Z">
        <w:r w:rsidR="00EB09A2">
          <w:t xml:space="preserve">In the high </w:t>
        </w:r>
      </w:ins>
      <w:ins w:id="404" w:author="Ram Shrestha" w:date="2014-04-29T00:55:00Z">
        <w:r w:rsidR="00EB09A2">
          <w:t xml:space="preserve">HIV </w:t>
        </w:r>
      </w:ins>
      <w:ins w:id="405" w:author="Ram Shrestha" w:date="2014-04-29T00:54:00Z">
        <w:r w:rsidR="00EB09A2">
          <w:t>burden</w:t>
        </w:r>
      </w:ins>
      <w:ins w:id="406" w:author="Ram Shrestha" w:date="2014-04-29T00:55:00Z">
        <w:r w:rsidR="00EB09A2">
          <w:t xml:space="preserve"> regions like sub-Saharan African, the drug resistant viral variants at baseline could be expected even higher.</w:t>
        </w:r>
      </w:ins>
      <w:ins w:id="407" w:author="Ram Shrestha" w:date="2014-04-29T00:57:00Z">
        <w:r w:rsidR="00EB09A2">
          <w:t xml:space="preserve"> This is supported by</w:t>
        </w:r>
      </w:ins>
      <w:ins w:id="408" w:author="Ram Shrestha" w:date="2014-04-29T00:54:00Z">
        <w:r w:rsidR="00EB09A2">
          <w:t xml:space="preserve"> </w:t>
        </w:r>
      </w:ins>
      <w:ins w:id="409" w:author="Ram Shrestha" w:date="2014-04-27T00:42:00Z">
        <w:r w:rsidR="002E16BD">
          <w:t xml:space="preserve">Hamers et al </w:t>
        </w:r>
      </w:ins>
      <w:ins w:id="410" w:author="Ram Shrestha" w:date="2014-04-27T01:24:00Z">
        <w:r w:rsidR="00524255">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bmd1YWdlPmVuZzwvbGFuZ3VhZ2U+PC9yZWNvcmQ+PC9DaXRlPjwvRW5kTm90ZT4A
</w:fldData>
          </w:fldChar>
        </w:r>
      </w:ins>
      <w:ins w:id="411" w:author="Ram Shrestha" w:date="2014-04-29T02:39:00Z">
        <w:r w:rsidR="00CF787D">
          <w:instrText xml:space="preserve"> ADDIN EN.CITE </w:instrText>
        </w:r>
        <w:r w:rsidR="00CF787D">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bmd1YWdlPmVuZzwvbGFuZ3VhZ2U+PC9yZWNvcmQ+PC9DaXRlPjwvRW5kTm90ZT4A
</w:fldData>
          </w:fldChar>
        </w:r>
        <w:r w:rsidR="00CF787D">
          <w:instrText xml:space="preserve"> ADDIN EN.CITE.DATA </w:instrText>
        </w:r>
        <w:r w:rsidR="00CF787D">
          <w:fldChar w:fldCharType="end"/>
        </w:r>
      </w:ins>
      <w:r w:rsidR="00524255">
        <w:fldChar w:fldCharType="separate"/>
      </w:r>
      <w:ins w:id="412" w:author="Ram Shrestha" w:date="2014-04-27T01:24:00Z">
        <w:r w:rsidR="00524255">
          <w:rPr>
            <w:noProof/>
          </w:rPr>
          <w:t>(Hamers et al., 2011)</w:t>
        </w:r>
        <w:r w:rsidR="00524255">
          <w:fldChar w:fldCharType="end"/>
        </w:r>
      </w:ins>
      <w:ins w:id="413" w:author="Ram Shrestha" w:date="2014-04-27T00:42:00Z">
        <w:r w:rsidR="002E16BD">
          <w:t xml:space="preserve"> </w:t>
        </w:r>
      </w:ins>
      <w:ins w:id="414" w:author="Ram Shrestha" w:date="2014-04-29T00:57:00Z">
        <w:r w:rsidR="00EB09A2">
          <w:t xml:space="preserve">whose study </w:t>
        </w:r>
      </w:ins>
      <w:ins w:id="415" w:author="Ram Shrestha" w:date="2014-04-27T00:43:00Z">
        <w:r w:rsidR="00EB09A2">
          <w:t xml:space="preserve">on PASER-M </w:t>
        </w:r>
      </w:ins>
      <w:ins w:id="416" w:author="Ram Shrestha" w:date="2014-04-29T00:57:00Z">
        <w:r w:rsidR="00EB09A2">
          <w:t>cohort</w:t>
        </w:r>
      </w:ins>
      <w:ins w:id="417" w:author="Ram Shrestha" w:date="2014-04-27T00:43:00Z">
        <w:r w:rsidR="002E16BD">
          <w:t xml:space="preserve"> </w:t>
        </w:r>
      </w:ins>
      <w:ins w:id="418" w:author="Ram Shrestha" w:date="2014-04-29T00:57:00Z">
        <w:r w:rsidR="00EB09A2">
          <w:t xml:space="preserve">findings </w:t>
        </w:r>
      </w:ins>
      <w:ins w:id="419" w:author="Ram Shrestha" w:date="2014-04-27T00:42:00Z">
        <w:r w:rsidR="002E16BD">
          <w:t>showed that</w:t>
        </w:r>
      </w:ins>
      <w:ins w:id="420" w:author="Ram Shrestha" w:date="2014-04-25T17:08:00Z">
        <w:r w:rsidR="002E16BD">
          <w:t xml:space="preserve"> h</w:t>
        </w:r>
        <w:r>
          <w:t xml:space="preserve">igh prevalence of primary DRMs in treatment </w:t>
        </w:r>
      </w:ins>
      <w:ins w:id="421" w:author="Ram Shrestha" w:date="2014-04-26T23:52:00Z">
        <w:r>
          <w:t>naïve</w:t>
        </w:r>
      </w:ins>
      <w:ins w:id="422" w:author="Ram Shrestha" w:date="2014-04-25T17:08:00Z">
        <w:r>
          <w:t xml:space="preserve"> </w:t>
        </w:r>
      </w:ins>
      <w:ins w:id="423" w:author="Ram Shrestha" w:date="2014-04-26T23:52:00Z">
        <w:r>
          <w:t xml:space="preserve">individuals can be expected </w:t>
        </w:r>
      </w:ins>
      <w:ins w:id="424" w:author="Ram Shrestha" w:date="2014-04-25T17:08:00Z">
        <w:r w:rsidR="00204B33">
          <w:t>in ART rolled out regions</w:t>
        </w:r>
      </w:ins>
      <w:ins w:id="425" w:author="Ram Shrestha" w:date="2014-04-26T23:52:00Z">
        <w:r w:rsidR="002E16BD">
          <w:t xml:space="preserve">. </w:t>
        </w:r>
      </w:ins>
      <w:ins w:id="426" w:author="Ram Shrestha" w:date="2014-04-25T15:06:00Z">
        <w:r w:rsidR="002E16BD">
          <w:t>The authors had</w:t>
        </w:r>
      </w:ins>
      <w:ins w:id="427" w:author="Ram Shrestha" w:date="2014-04-25T15:07:00Z">
        <w:r w:rsidR="00AA3B92">
          <w:t xml:space="preserve"> pretreatment genotypic data for 2436</w:t>
        </w:r>
        <w:r w:rsidR="00566D0B">
          <w:t xml:space="preserve"> baseline samples</w:t>
        </w:r>
      </w:ins>
      <w:ins w:id="428" w:author="Ram Shrestha" w:date="2014-04-26T16:46:00Z">
        <w:r w:rsidR="000A463E">
          <w:t xml:space="preserve"> collected from different African countries</w:t>
        </w:r>
      </w:ins>
      <w:ins w:id="429" w:author="Ram Shrestha" w:date="2014-04-25T15:07:00Z">
        <w:r w:rsidR="00566D0B">
          <w:t xml:space="preserve">. </w:t>
        </w:r>
      </w:ins>
      <w:ins w:id="430" w:author="Ram Shrestha" w:date="2014-04-25T15:08:00Z">
        <w:r w:rsidR="00596A74">
          <w:t>They</w:t>
        </w:r>
        <w:r w:rsidR="00566D0B">
          <w:t xml:space="preserve"> observed </w:t>
        </w:r>
      </w:ins>
      <w:ins w:id="431" w:author="Ram Shrestha" w:date="2014-04-27T15:15:00Z">
        <w:r w:rsidR="00FD126D">
          <w:t xml:space="preserve">primary </w:t>
        </w:r>
      </w:ins>
      <w:ins w:id="432" w:author="Ram Shrestha" w:date="2014-04-26T22:45:00Z">
        <w:r w:rsidR="00001A2D">
          <w:t>DRM</w:t>
        </w:r>
      </w:ins>
      <w:ins w:id="433" w:author="Ram Shrestha" w:date="2014-04-25T15:09:00Z">
        <w:r w:rsidR="00566D0B">
          <w:t xml:space="preserve">s in </w:t>
        </w:r>
      </w:ins>
      <w:ins w:id="434" w:author="Ram Shrestha" w:date="2014-04-25T15:08:00Z">
        <w:r w:rsidR="00566D0B">
          <w:t xml:space="preserve">5.6% of 2436 patients </w:t>
        </w:r>
      </w:ins>
      <w:ins w:id="435" w:author="Ram Shrestha" w:date="2014-04-25T15:10:00Z">
        <w:r w:rsidR="00566D0B">
          <w:t xml:space="preserve">(range: 1.1% of 176 in South Africa to 12.3% </w:t>
        </w:r>
      </w:ins>
      <w:ins w:id="436" w:author="Ram Shrestha" w:date="2014-04-25T15:11:00Z">
        <w:r w:rsidR="00566D0B">
          <w:t>of 179 in Uganda</w:t>
        </w:r>
      </w:ins>
      <w:ins w:id="437" w:author="Ram Shrestha" w:date="2014-04-25T15:10:00Z">
        <w:r w:rsidR="00566D0B">
          <w:t>)</w:t>
        </w:r>
      </w:ins>
      <w:ins w:id="438" w:author="Ram Shrestha" w:date="2014-04-25T15:11:00Z">
        <w:r w:rsidR="00566D0B">
          <w:t xml:space="preserve">. </w:t>
        </w:r>
      </w:ins>
      <w:ins w:id="439" w:author="Ram Shrestha" w:date="2014-04-25T15:22:00Z">
        <w:r w:rsidR="009215D5">
          <w:t>According to the authors,</w:t>
        </w:r>
      </w:ins>
      <w:ins w:id="440" w:author="Ram Shrestha" w:date="2014-04-25T15:16:00Z">
        <w:r w:rsidR="009215D5">
          <w:t xml:space="preserve"> the high</w:t>
        </w:r>
        <w:r w:rsidR="00566D0B">
          <w:t xml:space="preserve"> prevalence of primary DRMs </w:t>
        </w:r>
        <w:r w:rsidR="009215D5">
          <w:t>in Uganda could related to earlier</w:t>
        </w:r>
        <w:r w:rsidR="00566D0B">
          <w:t xml:space="preserve"> roll out of ART in the country than </w:t>
        </w:r>
      </w:ins>
      <w:ins w:id="441" w:author="Ram Shrestha" w:date="2014-04-25T15:17:00Z">
        <w:r w:rsidR="009215D5">
          <w:t>other countries (</w:t>
        </w:r>
      </w:ins>
      <w:ins w:id="442" w:author="Ram Shrestha" w:date="2014-04-25T15:18:00Z">
        <w:r w:rsidR="00FD126D">
          <w:t xml:space="preserve">South Africa, Nigeria, </w:t>
        </w:r>
        <w:r w:rsidR="009215D5">
          <w:t>Kenya</w:t>
        </w:r>
      </w:ins>
      <w:ins w:id="443" w:author="Ram Shrestha" w:date="2014-04-27T15:17:00Z">
        <w:r w:rsidR="00FD126D">
          <w:t>, Zambia and Zimbabwe</w:t>
        </w:r>
      </w:ins>
      <w:ins w:id="444" w:author="Ram Shrestha" w:date="2014-04-25T15:17:00Z">
        <w:r w:rsidR="009215D5">
          <w:t>)</w:t>
        </w:r>
      </w:ins>
      <w:ins w:id="445" w:author="Ram Shrestha" w:date="2014-04-25T15:18:00Z">
        <w:r w:rsidR="009215D5">
          <w:t xml:space="preserve">. </w:t>
        </w:r>
      </w:ins>
      <w:ins w:id="446" w:author="Ram Shrestha" w:date="2014-04-25T15:30:00Z">
        <w:r w:rsidR="001A6979">
          <w:t xml:space="preserve">Transmission of drug </w:t>
        </w:r>
        <w:r w:rsidR="00357673">
          <w:t xml:space="preserve">resistant HIV variants to healthy </w:t>
        </w:r>
        <w:r w:rsidR="001A6979">
          <w:t xml:space="preserve">individuals in the ART scaled up region could </w:t>
        </w:r>
      </w:ins>
      <w:ins w:id="447" w:author="Ram Shrestha" w:date="2014-04-25T15:40:00Z">
        <w:r w:rsidR="00193E6F">
          <w:t xml:space="preserve">have </w:t>
        </w:r>
      </w:ins>
      <w:ins w:id="448" w:author="Ram Shrestha" w:date="2014-04-25T15:30:00Z">
        <w:r w:rsidR="001A6979">
          <w:t xml:space="preserve">lead to </w:t>
        </w:r>
        <w:r w:rsidR="00193E6F">
          <w:t>high prevalence of primary DRMs</w:t>
        </w:r>
      </w:ins>
      <w:ins w:id="449" w:author="Ram Shrestha" w:date="2014-04-25T17:03:00Z">
        <w:r w:rsidR="00204B33">
          <w:t xml:space="preserve"> </w:t>
        </w:r>
      </w:ins>
      <w:ins w:id="450" w:author="Ram Shrestha" w:date="2014-04-27T01:24:00Z">
        <w:r w:rsidR="00524255">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Q2l0ZT48L0VuZE5vdGU+AG==
</w:fldData>
          </w:fldChar>
        </w:r>
      </w:ins>
      <w:ins w:id="451" w:author="Ram Shrestha" w:date="2014-04-29T02:39:00Z">
        <w:r w:rsidR="00CF787D">
          <w:instrText xml:space="preserve"> ADDIN EN.CITE </w:instrText>
        </w:r>
        <w:r w:rsidR="00CF787D">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Q2l0ZT48L0VuZE5vdGU+AG==
</w:fldData>
          </w:fldChar>
        </w:r>
        <w:r w:rsidR="00CF787D">
          <w:instrText xml:space="preserve"> ADDIN EN.CITE.DATA </w:instrText>
        </w:r>
        <w:r w:rsidR="00CF787D">
          <w:fldChar w:fldCharType="end"/>
        </w:r>
      </w:ins>
      <w:r w:rsidR="00524255">
        <w:fldChar w:fldCharType="separate"/>
      </w:r>
      <w:ins w:id="452" w:author="Ram Shrestha" w:date="2014-04-27T01:24:00Z">
        <w:r w:rsidR="00524255">
          <w:rPr>
            <w:noProof/>
          </w:rPr>
          <w:t>(Varghese et al., 2009)</w:t>
        </w:r>
        <w:r w:rsidR="00524255">
          <w:fldChar w:fldCharType="end"/>
        </w:r>
      </w:ins>
      <w:ins w:id="453" w:author="Ram Shrestha" w:date="2014-04-25T15:30:00Z">
        <w:r w:rsidR="00193E6F">
          <w:t xml:space="preserve">. </w:t>
        </w:r>
      </w:ins>
      <w:ins w:id="454" w:author="Ram Shrestha" w:date="2014-04-29T00:58:00Z">
        <w:r w:rsidR="00EB09A2">
          <w:t xml:space="preserve">More supportive data came from </w:t>
        </w:r>
      </w:ins>
      <w:ins w:id="455" w:author="Ram Shrestha" w:date="2014-04-26T22:51:00Z">
        <w:r w:rsidR="00573342">
          <w:t xml:space="preserve">the ART scaled up country </w:t>
        </w:r>
      </w:ins>
      <w:ins w:id="456" w:author="Ram Shrestha" w:date="2014-04-29T00:59:00Z">
        <w:r w:rsidR="00EB09A2">
          <w:t>–</w:t>
        </w:r>
      </w:ins>
      <w:ins w:id="457" w:author="Ram Shrestha" w:date="2014-04-26T22:52:00Z">
        <w:r w:rsidR="00573342">
          <w:t xml:space="preserve"> </w:t>
        </w:r>
      </w:ins>
      <w:ins w:id="458" w:author="Ram Shrestha" w:date="2014-04-26T22:51:00Z">
        <w:r w:rsidR="00573342">
          <w:t>Thailand</w:t>
        </w:r>
      </w:ins>
      <w:ins w:id="459" w:author="Ram Shrestha" w:date="2014-04-25T16:12:00Z">
        <w:r w:rsidR="00EB09A2">
          <w:t xml:space="preserve"> </w:t>
        </w:r>
      </w:ins>
      <w:ins w:id="460" w:author="Ram Shrestha" w:date="2014-04-29T00:59:00Z">
        <w:r w:rsidR="00EB09A2">
          <w:t>where a study showed</w:t>
        </w:r>
      </w:ins>
      <w:ins w:id="461" w:author="Ram Shrestha" w:date="2014-04-25T16:09:00Z">
        <w:r w:rsidR="00A17454">
          <w:t xml:space="preserve"> </w:t>
        </w:r>
      </w:ins>
      <w:ins w:id="462" w:author="Ram Shrestha" w:date="2014-04-25T16:12:00Z">
        <w:r w:rsidR="0013020B">
          <w:t xml:space="preserve">4.9% of 499 patients </w:t>
        </w:r>
      </w:ins>
      <w:ins w:id="463" w:author="Ram Shrestha" w:date="2014-04-25T16:14:00Z">
        <w:r w:rsidR="0013020B">
          <w:t>had primary HIV-1 drug resistance</w:t>
        </w:r>
      </w:ins>
      <w:ins w:id="464" w:author="Ram Shrestha" w:date="2014-04-25T16:52:00Z">
        <w:r w:rsidR="00193197">
          <w:t xml:space="preserve"> </w:t>
        </w:r>
      </w:ins>
      <w:ins w:id="465" w:author="Ram Shrestha" w:date="2014-04-27T01:24:00Z">
        <w:r w:rsidR="00524255">
          <w:fldChar w:fldCharType="begin">
            <w:fldData xml:space="preserve">PEVuZE5vdGU+PENpdGU+PEF1dGhvcj5TdW5na2FudXBhcnBoPC9BdXRob3I+PFllYXI+MjAxMjwv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=
</w:fldData>
          </w:fldChar>
        </w:r>
      </w:ins>
      <w:ins w:id="466" w:author="Ram Shrestha" w:date="2014-04-29T02:39:00Z">
        <w:r w:rsidR="00CF787D">
          <w:instrText xml:space="preserve"> ADDIN EN.CITE </w:instrText>
        </w:r>
        <w:r w:rsidR="00CF787D">
          <w:fldChar w:fldCharType="begin">
            <w:fldData xml:space="preserve">PEVuZE5vdGU+PENpdGU+PEF1dGhvcj5TdW5na2FudXBhcnBoPC9BdXRob3I+PFllYXI+MjAxMjwv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=
</w:fldData>
          </w:fldChar>
        </w:r>
        <w:r w:rsidR="00CF787D">
          <w:instrText xml:space="preserve"> ADDIN EN.CITE.DATA </w:instrText>
        </w:r>
        <w:r w:rsidR="00CF787D">
          <w:fldChar w:fldCharType="end"/>
        </w:r>
      </w:ins>
      <w:r w:rsidR="00524255">
        <w:fldChar w:fldCharType="separate"/>
      </w:r>
      <w:ins w:id="467" w:author="Ram Shrestha" w:date="2014-04-27T01:24:00Z">
        <w:r w:rsidR="00524255">
          <w:rPr>
            <w:noProof/>
          </w:rPr>
          <w:t>(Sungkanuparph et al., 2012)</w:t>
        </w:r>
        <w:r w:rsidR="00524255">
          <w:fldChar w:fldCharType="end"/>
        </w:r>
      </w:ins>
      <w:ins w:id="468" w:author="Ram Shrestha" w:date="2014-04-25T15:59:00Z">
        <w:r w:rsidR="00A17454">
          <w:t>.</w:t>
        </w:r>
      </w:ins>
      <w:ins w:id="469" w:author="Ram Shrestha" w:date="2014-04-27T15:18:00Z">
        <w:r w:rsidR="00FD126D">
          <w:t xml:space="preserve"> Gupta et al </w:t>
        </w:r>
        <w:r w:rsidR="00FD126D">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c291cmNlLW51bT48bGFuZ3VhZ2U+ZW5nPC9sYW5ndWFnZT48L3JlY29yZD48L0NpdGU+PC9FbmRO
b3RlPgB=
</w:fldData>
          </w:fldChar>
        </w:r>
      </w:ins>
      <w:ins w:id="470" w:author="Ram Shrestha" w:date="2014-04-29T02:39:00Z">
        <w:r w:rsidR="00CF787D">
          <w:instrText xml:space="preserve"> ADDIN EN.CITE </w:instrText>
        </w:r>
        <w:r w:rsidR="00CF787D">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c291cmNlLW51bT48bGFuZ3VhZ2U+ZW5nPC9sYW5ndWFnZT48L3JlY29yZD48L0NpdGU+PC9FbmRO
b3RlPgB=
</w:fldData>
          </w:fldChar>
        </w:r>
        <w:r w:rsidR="00CF787D">
          <w:instrText xml:space="preserve"> ADDIN EN.CITE.DATA </w:instrText>
        </w:r>
        <w:r w:rsidR="00CF787D">
          <w:fldChar w:fldCharType="end"/>
        </w:r>
      </w:ins>
      <w:ins w:id="471" w:author="Ram Shrestha" w:date="2014-04-27T15:18:00Z">
        <w:r w:rsidR="00FD126D">
          <w:fldChar w:fldCharType="separate"/>
        </w:r>
        <w:r w:rsidR="00FD126D">
          <w:rPr>
            <w:noProof/>
          </w:rPr>
          <w:t>(Gupta et al., 2012)</w:t>
        </w:r>
        <w:r w:rsidR="00FD126D">
          <w:fldChar w:fldCharType="end"/>
        </w:r>
        <w:r w:rsidR="00FD126D">
          <w:t xml:space="preserve"> and Aghokeng et al </w:t>
        </w:r>
        <w:r w:rsidR="00FD126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ins>
      <w:ins w:id="472" w:author="Ram Shrestha" w:date="2014-04-29T02:39:00Z">
        <w:r w:rsidR="00CF787D">
          <w:instrText xml:space="preserve"> ADDIN EN.CITE </w:instrText>
        </w:r>
        <w:r w:rsidR="00CF787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CF787D">
          <w:instrText xml:space="preserve"> ADDIN EN.CITE.DATA </w:instrText>
        </w:r>
        <w:r w:rsidR="00CF787D">
          <w:fldChar w:fldCharType="end"/>
        </w:r>
      </w:ins>
      <w:ins w:id="473" w:author="Ram Shrestha" w:date="2014-04-27T15:18:00Z">
        <w:r w:rsidR="00FD126D">
          <w:fldChar w:fldCharType="separate"/>
        </w:r>
        <w:r w:rsidR="00FD126D">
          <w:rPr>
            <w:noProof/>
          </w:rPr>
          <w:t>(Aghokeng et al., 2011)</w:t>
        </w:r>
        <w:r w:rsidR="00FD126D">
          <w:fldChar w:fldCharType="end"/>
        </w:r>
        <w:r w:rsidR="00FD126D">
          <w:t xml:space="preserve"> observed high rate of increase in prevalence of DRMs in ART scaled up regions around the world.</w:t>
        </w:r>
      </w:ins>
      <w:ins w:id="474" w:author="Ram Shrestha" w:date="2014-04-25T15:42:00Z">
        <w:r w:rsidR="00E51155">
          <w:t xml:space="preserve"> The </w:t>
        </w:r>
      </w:ins>
      <w:ins w:id="475" w:author="Ram Shrestha" w:date="2014-04-29T01:01:00Z">
        <w:r w:rsidR="00E51155">
          <w:t>drug resistant HIV variants at baseline has necessitate the</w:t>
        </w:r>
      </w:ins>
      <w:ins w:id="476" w:author="Ram Shrestha" w:date="2014-04-25T15:42:00Z">
        <w:r w:rsidR="00193E6F">
          <w:t xml:space="preserve"> </w:t>
        </w:r>
      </w:ins>
      <w:ins w:id="477" w:author="Ram Shrestha" w:date="2014-04-25T16:54:00Z">
        <w:r w:rsidR="00193197">
          <w:t>surveillance</w:t>
        </w:r>
      </w:ins>
      <w:ins w:id="478" w:author="Ram Shrestha" w:date="2014-04-25T15:42:00Z">
        <w:r w:rsidR="00193E6F">
          <w:t xml:space="preserve"> of primary DRMs in the ART scaled up region </w:t>
        </w:r>
      </w:ins>
      <w:ins w:id="479" w:author="Ram Shrestha" w:date="2014-04-29T01:01:00Z">
        <w:r w:rsidR="00E51155">
          <w:t xml:space="preserve">and it </w:t>
        </w:r>
      </w:ins>
      <w:ins w:id="480" w:author="Ram Shrestha" w:date="2014-04-25T15:42:00Z">
        <w:r w:rsidR="00193E6F">
          <w:t xml:space="preserve">is recommended </w:t>
        </w:r>
      </w:ins>
      <w:ins w:id="481" w:author="Ram Shrestha" w:date="2014-04-27T01:24:00Z">
        <w:r w:rsidR="00524255">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bmd1YWdlPmVuZzwvbGFuZ3VhZ2U+PC9yZWNvcmQ+PC9DaXRlPjxDaXRlPjxBdXRob3I+U3VuZ2th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</w:fldData>
          </w:fldChar>
        </w:r>
      </w:ins>
      <w:ins w:id="482" w:author="Ram Shrestha" w:date="2014-04-29T02:39:00Z">
        <w:r w:rsidR="00CF787D">
          <w:instrText xml:space="preserve"> ADDIN EN.CITE </w:instrText>
        </w:r>
        <w:r w:rsidR="00CF787D">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bmd1YWdlPmVuZzwvbGFuZ3VhZ2U+PC9yZWNvcmQ+PC9DaXRlPjxDaXRlPjxBdXRob3I+U3VuZ2th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</w:fldData>
          </w:fldChar>
        </w:r>
        <w:r w:rsidR="00CF787D">
          <w:instrText xml:space="preserve"> ADDIN EN.CITE.DATA </w:instrText>
        </w:r>
        <w:r w:rsidR="00CF787D">
          <w:fldChar w:fldCharType="end"/>
        </w:r>
      </w:ins>
      <w:r w:rsidR="00524255">
        <w:fldChar w:fldCharType="separate"/>
      </w:r>
      <w:ins w:id="483" w:author="Ram Shrestha" w:date="2014-04-27T01:24:00Z">
        <w:r w:rsidR="00524255">
          <w:rPr>
            <w:noProof/>
          </w:rPr>
          <w:t>(Hamers et al., 2011; Sungkanuparph et al., 2012)</w:t>
        </w:r>
        <w:r w:rsidR="00524255">
          <w:fldChar w:fldCharType="end"/>
        </w:r>
      </w:ins>
      <w:ins w:id="484" w:author="Ram Shrestha" w:date="2014-04-25T15:44:00Z">
        <w:r w:rsidR="00924E76">
          <w:t xml:space="preserve">. </w:t>
        </w:r>
      </w:ins>
    </w:p>
    <w:p w:rsidR="00C77C28" w:rsidRPr="00BE216D" w:rsidDel="00C17AC4" w:rsidRDefault="00C77C28" w:rsidP="00C77C28">
      <w:pPr>
        <w:numPr>
          <w:ins w:id="485" w:author="Ram Shrestha" w:date="2014-04-25T13:54:00Z"/>
        </w:numPr>
        <w:spacing w:line="480" w:lineRule="auto"/>
        <w:jc w:val="both"/>
        <w:rPr>
          <w:del w:id="486" w:author="Ram Shrestha" w:date="2014-04-25T13:53:00Z"/>
        </w:rPr>
      </w:pPr>
      <w:del w:id="487" w:author="Ram Shrestha" w:date="2014-04-25T10:53:00Z">
        <w:r w:rsidRPr="00374B73" w:rsidDel="00315E32">
          <w:delText xml:space="preserve"> </w:delText>
        </w:r>
      </w:del>
      <w:del w:id="488" w:author="Ram Shrestha" w:date="2014-04-25T13:53:00Z">
        <w:r w:rsidRPr="00374B73" w:rsidDel="00C17AC4">
          <w:delText>We performe</w:delText>
        </w:r>
        <w:r w:rsidDel="00C17AC4">
          <w:delText xml:space="preserve">d </w:delText>
        </w:r>
      </w:del>
      <w:del w:id="489" w:author="Ram Shrestha" w:date="2014-04-25T10:39:00Z">
        <w:r w:rsidDel="00495A4D">
          <w:delText>an</w:delText>
        </w:r>
        <w:r w:rsidRPr="00374B73" w:rsidDel="00495A4D">
          <w:delText xml:space="preserve"> independent study of </w:delText>
        </w:r>
      </w:del>
      <w:del w:id="490" w:author="Ram Shrestha" w:date="2014-04-25T13:53:00Z">
        <w:r w:rsidRPr="00374B73" w:rsidDel="00C17AC4">
          <w:delText>detect</w:delText>
        </w:r>
      </w:del>
      <w:del w:id="491" w:author="Ram Shrestha" w:date="2014-04-25T10:39:00Z">
        <w:r w:rsidRPr="00374B73" w:rsidDel="00495A4D">
          <w:delText>ing</w:delText>
        </w:r>
      </w:del>
      <w:del w:id="492" w:author="Ram Shrestha" w:date="2014-04-25T13:53:00Z">
        <w:r w:rsidRPr="00374B73" w:rsidDel="00C17AC4">
          <w:delText xml:space="preserve"> the drug resistant mutations at various prevalence cutoffs using </w:delText>
        </w:r>
        <w:r w:rsidRPr="00F35359" w:rsidDel="00C17AC4">
          <w:delText>FLX, Junior and both UDPS and conventional population based Sanger genotyping method.</w:delText>
        </w:r>
      </w:del>
    </w:p>
    <w:p w:rsidR="00C77C28" w:rsidRPr="00BE216D" w:rsidDel="00C17AC4" w:rsidRDefault="00C77C28" w:rsidP="00C77C28">
      <w:pPr>
        <w:spacing w:line="480" w:lineRule="auto"/>
        <w:jc w:val="both"/>
        <w:rPr>
          <w:del w:id="493" w:author="Ram Shrestha" w:date="2014-04-25T13:54:00Z"/>
        </w:rPr>
      </w:pPr>
    </w:p>
    <w:p w:rsidR="00C77C28" w:rsidDel="001B07FA" w:rsidRDefault="00C77C28" w:rsidP="00C77C28">
      <w:pPr>
        <w:spacing w:line="480" w:lineRule="auto"/>
        <w:jc w:val="both"/>
        <w:rPr>
          <w:del w:id="494" w:author="Ram Shrestha" w:date="2014-04-25T22:31:00Z"/>
        </w:rPr>
      </w:pPr>
      <w:del w:id="495" w:author="Ram Shrestha" w:date="2014-04-25T13:54:00Z">
        <w:r w:rsidRPr="00BE216D" w:rsidDel="00C17AC4">
          <w:delText xml:space="preserve">We observed that the number of baseline samples with drug resistant variants increased as prevalence cutoff for resistant sequence reads was decreased. At 20% prevalence cutoff, 2% of 50 baseline samples that exhibited VFs in no-PMTCT group genotyped using FLX had DRMs to at least one. The presence of DRM increased to 10% (5 of 50) of baseline samples when the prevalence was lowered to 1%. </w:delText>
        </w:r>
      </w:del>
      <w:del w:id="496" w:author="Ram Shrestha" w:date="2014-04-25T22:31:00Z">
        <w:r w:rsidRPr="00BE216D" w:rsidDel="001B07FA">
          <w:delText xml:space="preserve">This increase in low variants at lower prevalence level is supported by the study conducted by Gianella et al </w:delText>
        </w:r>
        <w:r w:rsidR="00E73736" w:rsidDel="001B07FA">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rsidDel="001B07FA">
          <w:delInstrText xml:space="preserve"> ADDIN EN.CITE </w:delInstrText>
        </w:r>
        <w:r w:rsidR="00E73736" w:rsidDel="001B07FA">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rsidDel="001B07FA">
          <w:delInstrText xml:space="preserve"> ADDIN EN.CITE.DATA </w:delInstrText>
        </w:r>
      </w:del>
      <w:del w:id="497" w:author="Ram Shrestha" w:date="2014-04-25T22:31:00Z">
        <w:r w:rsidR="00E73736" w:rsidDel="001B07FA">
          <w:fldChar w:fldCharType="end"/>
        </w:r>
      </w:del>
      <w:del w:id="498" w:author="Ram Shrestha" w:date="2014-04-25T22:31:00Z">
        <w:r w:rsidR="00E73736" w:rsidDel="001B07FA">
          <w:fldChar w:fldCharType="separate"/>
        </w:r>
        <w:r w:rsidDel="001B07FA">
          <w:rPr>
            <w:noProof/>
          </w:rPr>
          <w:delText>(Gianella et al., 2011)</w:delText>
        </w:r>
        <w:r w:rsidR="00E73736" w:rsidDel="001B07FA">
          <w:fldChar w:fldCharType="end"/>
        </w:r>
        <w:r w:rsidRPr="00BE216D" w:rsidDel="001B07FA">
          <w:delText xml:space="preserve">.  The authors performed UDPS of HIV proteins </w:delText>
        </w:r>
        <w:r w:rsidRPr="00BE216D" w:rsidDel="001B07FA">
          <w:rPr>
            <w:i/>
          </w:rPr>
          <w:delText>gap</w:delText>
        </w:r>
        <w:r w:rsidRPr="00BE216D" w:rsidDel="001B07FA">
          <w:delText xml:space="preserve">, </w:delText>
        </w:r>
        <w:r w:rsidRPr="00BE216D" w:rsidDel="001B07FA">
          <w:rPr>
            <w:i/>
          </w:rPr>
          <w:delText>pol</w:delText>
        </w:r>
        <w:r w:rsidRPr="00BE216D" w:rsidDel="001B07FA">
          <w:delText xml:space="preserve"> and </w:delText>
        </w:r>
        <w:r w:rsidRPr="00BE216D" w:rsidDel="001B07FA">
          <w:rPr>
            <w:i/>
          </w:rPr>
          <w:delText>env</w:delText>
        </w:r>
        <w:r w:rsidRPr="00BE216D" w:rsidDel="001B07FA">
          <w:delText xml:space="preserve"> from 32 recently infected individuals and evaluated for the presence of DRMs and accessory mutations. They also observed that the increment in detection of DRMs at lower frequencies (on average of 0.56% DRM prevalence).</w:delText>
        </w:r>
      </w:del>
      <w:del w:id="499" w:author="Ram Shrestha" w:date="2014-04-25T22:23:00Z">
        <w:r w:rsidRPr="00BE216D" w:rsidDel="00037341">
          <w:delText xml:space="preserve"> Thus, the increase in samples with resistance prediction at lower prevalence cutoff is a strong evidence for the presence of minor drug resistant variants in the viral population within the </w:delText>
        </w:r>
        <w:r w:rsidDel="00037341">
          <w:delText>samples.</w:delText>
        </w:r>
      </w:del>
    </w:p>
    <w:p w:rsidR="00C77C28" w:rsidRDefault="00C77C28" w:rsidP="00C77C28">
      <w:pPr>
        <w:spacing w:line="480" w:lineRule="auto"/>
        <w:jc w:val="both"/>
      </w:pPr>
    </w:p>
    <w:p w:rsidR="00C77C28" w:rsidRDefault="00C77C28" w:rsidP="00C77C28">
      <w:pPr>
        <w:spacing w:line="480" w:lineRule="auto"/>
        <w:jc w:val="both"/>
      </w:pPr>
      <w:del w:id="500" w:author="Ram Shrestha" w:date="2014-04-27T03:56:00Z">
        <w:r w:rsidDel="006A751F">
          <w:delText>We also observed</w:delText>
        </w:r>
      </w:del>
      <w:ins w:id="501" w:author="Ram Shrestha" w:date="2014-04-27T03:56:00Z">
        <w:r w:rsidR="006A751F">
          <w:t xml:space="preserve">The use of NVP in PMTCT therapy has emerged the </w:t>
        </w:r>
      </w:ins>
      <w:ins w:id="502" w:author="Ram Shrestha" w:date="2014-04-27T03:57:00Z">
        <w:r w:rsidR="006A751F">
          <w:t xml:space="preserve">viral variants with </w:t>
        </w:r>
      </w:ins>
      <w:ins w:id="503" w:author="Ram Shrestha" w:date="2014-04-27T15:21:00Z">
        <w:r w:rsidR="00FD126D">
          <w:t xml:space="preserve">the </w:t>
        </w:r>
      </w:ins>
      <w:ins w:id="504" w:author="Ram Shrestha" w:date="2014-04-29T01:02:00Z">
        <w:r w:rsidR="00E51155">
          <w:t>drug-associated</w:t>
        </w:r>
      </w:ins>
      <w:ins w:id="505" w:author="Ram Shrestha" w:date="2014-04-27T03:56:00Z">
        <w:r w:rsidR="006A751F">
          <w:t xml:space="preserve"> mutations </w:t>
        </w:r>
      </w:ins>
      <w:ins w:id="506" w:author="Ram Shrestha" w:date="2014-04-27T03:57:00Z">
        <w:r w:rsidR="006A751F">
          <w:t xml:space="preserve">in the HIV quasispecies </w:t>
        </w:r>
      </w:ins>
      <w:ins w:id="507" w:author="Ram Shrestha" w:date="2014-04-28T02:43:00Z">
        <w:r w:rsidR="00787C66">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LXJlc291cmNlLW51bT48bGFuZ3VhZ2U+ZW5nPC9sYW5ndWFnZT48L3JlY29yZD48L0NpdGU+PENp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</w:fldData>
          </w:fldChar>
        </w:r>
      </w:ins>
      <w:ins w:id="508" w:author="Ram Shrestha" w:date="2014-04-29T02:39:00Z">
        <w:r w:rsidR="00CF787D">
          <w:instrText xml:space="preserve"> ADDIN EN.CITE </w:instrText>
        </w:r>
        <w:r w:rsidR="00CF787D">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LXJlc291cmNlLW51bT48bGFuZ3VhZ2U+ZW5nPC9sYW5ndWFnZT48L3JlY29yZD48L0NpdGU+PENp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</w:fldData>
          </w:fldChar>
        </w:r>
        <w:r w:rsidR="00CF787D">
          <w:instrText xml:space="preserve"> ADDIN EN.CITE.DATA </w:instrText>
        </w:r>
        <w:r w:rsidR="00CF787D">
          <w:fldChar w:fldCharType="end"/>
        </w:r>
      </w:ins>
      <w:r w:rsidR="00787C66">
        <w:fldChar w:fldCharType="separate"/>
      </w:r>
      <w:ins w:id="509" w:author="Ram Shrestha" w:date="2014-04-28T02:43:00Z">
        <w:r w:rsidR="00787C66">
          <w:rPr>
            <w:noProof/>
          </w:rPr>
          <w:t>(Arrive et al., 2007; Flys et al., 2005; Johnson et al., 2005; Martinson et al., 2007)</w:t>
        </w:r>
        <w:r w:rsidR="00787C66">
          <w:fldChar w:fldCharType="end"/>
        </w:r>
      </w:ins>
      <w:ins w:id="510" w:author="Ram Shrestha" w:date="2014-04-27T03:57:00Z">
        <w:r w:rsidR="006A751F">
          <w:t>.</w:t>
        </w:r>
      </w:ins>
      <w:ins w:id="511" w:author="Ram Shrestha" w:date="2014-04-27T03:56:00Z">
        <w:r w:rsidR="006A751F">
          <w:t xml:space="preserve"> </w:t>
        </w:r>
      </w:ins>
      <w:r>
        <w:t xml:space="preserve"> </w:t>
      </w:r>
      <w:del w:id="512" w:author="Ram Shrestha" w:date="2014-04-27T04:07:00Z">
        <w:r w:rsidDel="00405D3D">
          <w:delText>that t</w:delText>
        </w:r>
        <w:r w:rsidRPr="00F35359" w:rsidDel="00405D3D">
          <w:delText>he increment</w:delText>
        </w:r>
      </w:del>
      <w:ins w:id="513" w:author="Ram Shrestha" w:date="2014-04-27T04:07:00Z">
        <w:r w:rsidR="00405D3D">
          <w:t xml:space="preserve">Thus, as expected we observed higher </w:t>
        </w:r>
      </w:ins>
      <w:del w:id="514" w:author="Ram Shrestha" w:date="2014-04-27T04:07:00Z">
        <w:r w:rsidRPr="00F35359" w:rsidDel="00405D3D">
          <w:delText xml:space="preserve"> in the </w:delText>
        </w:r>
      </w:del>
      <w:r w:rsidRPr="00F35359">
        <w:t xml:space="preserve">number of samples </w:t>
      </w:r>
      <w:ins w:id="515" w:author="Ram Shrestha" w:date="2014-04-27T02:52:00Z">
        <w:r w:rsidR="00F45310">
          <w:t xml:space="preserve">with </w:t>
        </w:r>
      </w:ins>
      <w:del w:id="516" w:author="Ram Shrestha" w:date="2014-04-27T02:52:00Z">
        <w:r w:rsidRPr="00F35359" w:rsidDel="00F45310">
          <w:delText xml:space="preserve">with sequence reads </w:delText>
        </w:r>
        <w:r w:rsidDel="00F45310">
          <w:delText>containing</w:delText>
        </w:r>
        <w:r w:rsidRPr="00F35359" w:rsidDel="00F45310">
          <w:delText xml:space="preserve"> </w:delText>
        </w:r>
        <w:r w:rsidDel="00F45310">
          <w:delText>DRMs</w:delText>
        </w:r>
      </w:del>
      <w:ins w:id="517" w:author="Ram Shrestha" w:date="2014-04-27T02:52:00Z">
        <w:r w:rsidR="00F45310">
          <w:t>predicted resistance</w:t>
        </w:r>
      </w:ins>
      <w:r w:rsidRPr="00F35359">
        <w:t xml:space="preserve"> to at least one drug </w:t>
      </w:r>
      <w:del w:id="518" w:author="Ram Shrestha" w:date="2014-04-29T01:04:00Z">
        <w:r w:rsidRPr="00F35359" w:rsidDel="00E51155">
          <w:delText xml:space="preserve">was higher </w:delText>
        </w:r>
      </w:del>
      <w:r w:rsidRPr="00F35359">
        <w:t>in PMTCT group than in no-PMTCT group</w:t>
      </w:r>
      <w:r>
        <w:t xml:space="preserve"> at 1% prevalence cutoff</w:t>
      </w:r>
      <w:r w:rsidRPr="00F35359">
        <w:t xml:space="preserve">. </w:t>
      </w:r>
      <w:ins w:id="519" w:author="Ram Shrestha" w:date="2014-04-29T01:07:00Z">
        <w:r w:rsidR="00E51155">
          <w:t xml:space="preserve">We observe </w:t>
        </w:r>
      </w:ins>
      <w:r w:rsidRPr="00F35359">
        <w:t xml:space="preserve">2.6% of </w:t>
      </w:r>
      <w:del w:id="520" w:author="Ram Shrestha" w:date="2014-04-25T22:49:00Z">
        <w:r w:rsidRPr="00F35359" w:rsidDel="002C4CE1">
          <w:delText xml:space="preserve">339 </w:delText>
        </w:r>
      </w:del>
      <w:r w:rsidRPr="00F35359">
        <w:t xml:space="preserve">no-PMTCT </w:t>
      </w:r>
      <w:r>
        <w:t xml:space="preserve">baseline samples </w:t>
      </w:r>
      <w:del w:id="521" w:author="Ram Shrestha" w:date="2014-04-27T02:53:00Z">
        <w:r w:rsidDel="00F45310">
          <w:delText>contained</w:delText>
        </w:r>
        <w:r w:rsidRPr="00F35359" w:rsidDel="00F45310">
          <w:delText xml:space="preserve"> DRMs</w:delText>
        </w:r>
      </w:del>
      <w:ins w:id="522" w:author="Ram Shrestha" w:date="2014-04-27T02:53:00Z">
        <w:r w:rsidR="00F45310">
          <w:t>had predicted resistance</w:t>
        </w:r>
      </w:ins>
      <w:r w:rsidRPr="00F35359">
        <w:t xml:space="preserve"> to at least one drug while 12.2% of </w:t>
      </w:r>
      <w:del w:id="523" w:author="Ram Shrestha" w:date="2014-04-25T22:49:00Z">
        <w:r w:rsidRPr="00F35359" w:rsidDel="002C4CE1">
          <w:delText xml:space="preserve">187 </w:delText>
        </w:r>
      </w:del>
      <w:r w:rsidRPr="00F35359">
        <w:t xml:space="preserve">PMTCT </w:t>
      </w:r>
      <w:ins w:id="524" w:author="Ram Shrestha" w:date="2014-04-27T02:48:00Z">
        <w:r w:rsidR="006E2FB6">
          <w:t>had predicted resistance t</w:t>
        </w:r>
      </w:ins>
      <w:del w:id="525" w:author="Ram Shrestha" w:date="2014-04-27T02:48:00Z">
        <w:r w:rsidDel="006E2FB6">
          <w:delText>contained</w:delText>
        </w:r>
        <w:r w:rsidRPr="00F35359" w:rsidDel="006E2FB6">
          <w:delText xml:space="preserve"> DRMs t</w:delText>
        </w:r>
      </w:del>
      <w:r w:rsidRPr="00F35359">
        <w:t>o at least one drug</w:t>
      </w:r>
      <w:r>
        <w:t xml:space="preserve"> </w:t>
      </w:r>
      <w:ins w:id="526" w:author="Ram Shrestha" w:date="2014-04-29T01:08:00Z">
        <w:r w:rsidR="00E51155">
          <w:t xml:space="preserve">using </w:t>
        </w:r>
      </w:ins>
      <w:del w:id="527" w:author="Ram Shrestha" w:date="2014-04-29T01:07:00Z">
        <w:r w:rsidDel="00E51155">
          <w:delText xml:space="preserve">in VF samples in no-PMTCT group in </w:delText>
        </w:r>
      </w:del>
      <w:r>
        <w:t>genotypic data from FLX</w:t>
      </w:r>
      <w:r w:rsidRPr="00F35359">
        <w:t xml:space="preserve">. </w:t>
      </w:r>
      <w:r>
        <w:t xml:space="preserve">Similarly, </w:t>
      </w:r>
      <w:r w:rsidR="00EE32B8">
        <w:t xml:space="preserve">a </w:t>
      </w:r>
      <w:r>
        <w:t xml:space="preserve">higher number of baseline samples </w:t>
      </w:r>
      <w:del w:id="528" w:author="Ram Shrestha" w:date="2014-04-27T02:48:00Z">
        <w:r w:rsidDel="006E2FB6">
          <w:delText>was</w:delText>
        </w:r>
      </w:del>
      <w:ins w:id="529" w:author="Ram Shrestha" w:date="2014-04-27T02:48:00Z">
        <w:r w:rsidR="006E2FB6">
          <w:t>were</w:t>
        </w:r>
      </w:ins>
      <w:r>
        <w:t xml:space="preserve"> predicted resistant from </w:t>
      </w:r>
      <w:r w:rsidR="00EE32B8">
        <w:t xml:space="preserve">the </w:t>
      </w:r>
      <w:r>
        <w:t xml:space="preserve">PMTCT group than </w:t>
      </w:r>
      <w:r w:rsidR="00EE32B8">
        <w:t xml:space="preserve">the </w:t>
      </w:r>
      <w:r>
        <w:t xml:space="preserve">no-PMTCT group </w:t>
      </w:r>
      <w:del w:id="530" w:author="Ram Shrestha" w:date="2014-04-29T01:08:00Z">
        <w:r w:rsidDel="00E51155">
          <w:delText xml:space="preserve">in </w:delText>
        </w:r>
      </w:del>
      <w:ins w:id="531" w:author="Ram Shrestha" w:date="2014-04-29T01:08:00Z">
        <w:r w:rsidR="00E51155">
          <w:t xml:space="preserve">using </w:t>
        </w:r>
      </w:ins>
      <w:r>
        <w:t xml:space="preserve">genotypic data from </w:t>
      </w:r>
      <w:proofErr w:type="gramStart"/>
      <w:r>
        <w:t>Junior</w:t>
      </w:r>
      <w:proofErr w:type="gramEnd"/>
      <w:ins w:id="532" w:author="Ram Shrestha" w:date="2014-04-27T02:48:00Z">
        <w:r w:rsidR="006E2FB6">
          <w:t xml:space="preserve"> platform</w:t>
        </w:r>
      </w:ins>
      <w:r>
        <w:t>.</w:t>
      </w:r>
      <w:ins w:id="533" w:author="Ram Shrestha" w:date="2014-04-27T04:27:00Z">
        <w:r w:rsidR="00557E59">
          <w:t xml:space="preserve"> </w:t>
        </w:r>
      </w:ins>
      <w:ins w:id="534" w:author="Ram Shrestha" w:date="2014-04-27T04:28:00Z">
        <w:r w:rsidR="00557E59">
          <w:t xml:space="preserve">Various </w:t>
        </w:r>
      </w:ins>
      <w:ins w:id="535" w:author="Ram Shrestha" w:date="2014-04-27T04:29:00Z">
        <w:r w:rsidR="00557E59">
          <w:t>studies</w:t>
        </w:r>
      </w:ins>
      <w:ins w:id="536" w:author="Ram Shrestha" w:date="2014-04-27T15:22:00Z">
        <w:r w:rsidR="00FD126D">
          <w:t xml:space="preserve"> also</w:t>
        </w:r>
      </w:ins>
      <w:ins w:id="537" w:author="Ram Shrestha" w:date="2014-04-27T04:29:00Z">
        <w:r w:rsidR="00557E59">
          <w:t xml:space="preserve"> </w:t>
        </w:r>
      </w:ins>
      <w:ins w:id="538" w:author="Ram Shrestha" w:date="2014-04-29T01:09:00Z">
        <w:r w:rsidR="00E51155">
          <w:t xml:space="preserve">also </w:t>
        </w:r>
      </w:ins>
      <w:ins w:id="539" w:author="Ram Shrestha" w:date="2014-04-27T04:29:00Z">
        <w:r w:rsidR="00557E59">
          <w:t xml:space="preserve">showed that high </w:t>
        </w:r>
      </w:ins>
      <w:ins w:id="540" w:author="Ram Shrestha" w:date="2014-04-27T04:31:00Z">
        <w:r w:rsidR="00557E59">
          <w:t xml:space="preserve">number of individuals treated with sdNVP in PMTCT therapy had </w:t>
        </w:r>
      </w:ins>
      <w:ins w:id="541" w:author="Ram Shrestha" w:date="2014-04-27T04:32:00Z">
        <w:r w:rsidR="00557E59">
          <w:t>NVP resistance</w:t>
        </w:r>
      </w:ins>
      <w:ins w:id="542" w:author="Ram Shrestha" w:date="2014-04-27T04:33:00Z">
        <w:r w:rsidR="00557E59">
          <w:t xml:space="preserve">. </w:t>
        </w:r>
      </w:ins>
      <w:ins w:id="543" w:author="Ram Shrestha" w:date="2014-04-27T15:22:00Z">
        <w:r w:rsidR="00FD126D">
          <w:t xml:space="preserve">For example </w:t>
        </w:r>
      </w:ins>
      <w:ins w:id="544" w:author="Ram Shrestha" w:date="2014-04-27T04:33:00Z">
        <w:r w:rsidR="00557E59">
          <w:t>Arrive et al</w:t>
        </w:r>
      </w:ins>
      <w:ins w:id="545" w:author="Ram Shrestha" w:date="2014-04-27T04:32:00Z">
        <w:r w:rsidR="00557E59">
          <w:t xml:space="preserve"> </w:t>
        </w:r>
      </w:ins>
      <w:ins w:id="546" w:author="Ram Shrestha" w:date="2014-04-28T02:43:00Z">
        <w:r w:rsidR="00787C66">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Z2U+ZW5nPC9sYW5ndWFnZT48L3JlY29yZD48L0NpdGU+PC9FbmROb3RlPgB=
</w:fldData>
          </w:fldChar>
        </w:r>
      </w:ins>
      <w:ins w:id="547" w:author="Ram Shrestha" w:date="2014-04-29T02:39:00Z">
        <w:r w:rsidR="00CF787D">
          <w:instrText xml:space="preserve"> ADDIN EN.CITE </w:instrText>
        </w:r>
        <w:r w:rsidR="00CF787D">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Z2U+ZW5nPC9sYW5ndWFnZT48L3JlY29yZD48L0NpdGU+PC9FbmROb3RlPgB=
</w:fldData>
          </w:fldChar>
        </w:r>
        <w:r w:rsidR="00CF787D">
          <w:instrText xml:space="preserve"> ADDIN EN.CITE.DATA </w:instrText>
        </w:r>
        <w:r w:rsidR="00CF787D">
          <w:fldChar w:fldCharType="end"/>
        </w:r>
      </w:ins>
      <w:r w:rsidR="00787C66">
        <w:fldChar w:fldCharType="separate"/>
      </w:r>
      <w:ins w:id="548" w:author="Ram Shrestha" w:date="2014-04-28T02:43:00Z">
        <w:r w:rsidR="00787C66">
          <w:rPr>
            <w:noProof/>
          </w:rPr>
          <w:t>(Arrive et al., 2007)</w:t>
        </w:r>
        <w:r w:rsidR="00787C66">
          <w:fldChar w:fldCharType="end"/>
        </w:r>
      </w:ins>
      <w:ins w:id="549" w:author="Ram Shrestha" w:date="2014-04-27T04:33:00Z">
        <w:r w:rsidR="00557E59">
          <w:t xml:space="preserve"> studied NVP resistance</w:t>
        </w:r>
      </w:ins>
      <w:ins w:id="550" w:author="Ram Shrestha" w:date="2014-04-27T04:34:00Z">
        <w:r w:rsidR="008E7D6A">
          <w:t xml:space="preserve"> </w:t>
        </w:r>
      </w:ins>
      <w:ins w:id="551" w:author="Ram Shrestha" w:date="2014-04-27T04:35:00Z">
        <w:r w:rsidR="008E7D6A">
          <w:t xml:space="preserve">4-8 weeks after </w:t>
        </w:r>
      </w:ins>
      <w:ins w:id="552" w:author="Ram Shrestha" w:date="2014-04-27T04:36:00Z">
        <w:r w:rsidR="008E7D6A">
          <w:t xml:space="preserve">receving </w:t>
        </w:r>
      </w:ins>
      <w:ins w:id="553" w:author="Ram Shrestha" w:date="2014-04-27T04:35:00Z">
        <w:r w:rsidR="008E7D6A">
          <w:t>sdNVP</w:t>
        </w:r>
      </w:ins>
      <w:ins w:id="554" w:author="Ram Shrestha" w:date="2014-04-27T04:36:00Z">
        <w:r w:rsidR="008E7D6A">
          <w:t xml:space="preserve"> and they observed 35.7%</w:t>
        </w:r>
      </w:ins>
      <w:ins w:id="555" w:author="Ram Shrestha" w:date="2014-04-27T04:37:00Z">
        <w:r w:rsidR="008E7D6A">
          <w:t xml:space="preserve"> of PMTCT mothers has the drug-associated resistance.</w:t>
        </w:r>
      </w:ins>
      <w:ins w:id="556" w:author="Ram Shrestha" w:date="2014-04-27T04:35:00Z">
        <w:r w:rsidR="008E7D6A">
          <w:t xml:space="preserve"> </w:t>
        </w:r>
      </w:ins>
      <w:ins w:id="557" w:author="Ram Shrestha" w:date="2014-04-27T04:42:00Z">
        <w:r w:rsidR="008E7D6A">
          <w:t>Flys et al</w:t>
        </w:r>
      </w:ins>
      <w:ins w:id="558" w:author="Ram Shrestha" w:date="2014-04-27T04:46:00Z">
        <w:r w:rsidR="00F16947">
          <w:t xml:space="preserve"> </w:t>
        </w:r>
      </w:ins>
      <w:ins w:id="559" w:author="Ram Shrestha" w:date="2014-04-28T02:43:00Z">
        <w:r w:rsidR="00787C66">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PjwvcmVjb3JkPjwvQ2l0ZT48L0VuZE5vdGU+
</w:fldData>
          </w:fldChar>
        </w:r>
      </w:ins>
      <w:ins w:id="560" w:author="Ram Shrestha" w:date="2014-04-29T02:39:00Z">
        <w:r w:rsidR="00CF787D">
          <w:instrText xml:space="preserve"> ADDIN EN.CITE </w:instrText>
        </w:r>
        <w:r w:rsidR="00CF787D">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PjwvcmVjb3JkPjwvQ2l0ZT48L0VuZE5vdGU+
</w:fldData>
          </w:fldChar>
        </w:r>
        <w:r w:rsidR="00CF787D">
          <w:instrText xml:space="preserve"> ADDIN EN.CITE.DATA </w:instrText>
        </w:r>
        <w:r w:rsidR="00CF787D">
          <w:fldChar w:fldCharType="end"/>
        </w:r>
      </w:ins>
      <w:r w:rsidR="00787C66">
        <w:fldChar w:fldCharType="separate"/>
      </w:r>
      <w:ins w:id="561" w:author="Ram Shrestha" w:date="2014-04-28T02:43:00Z">
        <w:r w:rsidR="00787C66">
          <w:rPr>
            <w:noProof/>
          </w:rPr>
          <w:t>(Flys et al., 2005)</w:t>
        </w:r>
        <w:r w:rsidR="00787C66">
          <w:fldChar w:fldCharType="end"/>
        </w:r>
      </w:ins>
      <w:ins w:id="562" w:author="Ram Shrestha" w:date="2014-04-27T04:42:00Z">
        <w:r w:rsidR="00F16947">
          <w:t xml:space="preserve"> studied</w:t>
        </w:r>
        <w:r w:rsidR="008E7D6A">
          <w:t xml:space="preserve"> NVP resistance </w:t>
        </w:r>
      </w:ins>
      <w:ins w:id="563" w:author="Ram Shrestha" w:date="2014-04-27T04:45:00Z">
        <w:r w:rsidR="00F16947">
          <w:t xml:space="preserve">in individuals that received sdNVP </w:t>
        </w:r>
      </w:ins>
      <w:ins w:id="564" w:author="Ram Shrestha" w:date="2014-04-27T04:42:00Z">
        <w:r w:rsidR="008E7D6A">
          <w:t>after 1 year or more</w:t>
        </w:r>
      </w:ins>
      <w:ins w:id="565" w:author="Ram Shrestha" w:date="2014-04-27T04:46:00Z">
        <w:r w:rsidR="00F16947">
          <w:t>. The authors observed</w:t>
        </w:r>
      </w:ins>
      <w:ins w:id="566" w:author="Ram Shrestha" w:date="2014-04-27T04:47:00Z">
        <w:r w:rsidR="00F16947">
          <w:t xml:space="preserve"> </w:t>
        </w:r>
      </w:ins>
      <w:ins w:id="567" w:author="Ram Shrestha" w:date="2014-04-27T15:37:00Z">
        <w:r w:rsidR="00957384">
          <w:t xml:space="preserve">high level </w:t>
        </w:r>
      </w:ins>
      <w:ins w:id="568" w:author="Ram Shrestha" w:date="2014-04-27T04:47:00Z">
        <w:r w:rsidR="00F16947">
          <w:t>NVP resistant mutation K103N in 8 of 9 women and 4 of 5 infants</w:t>
        </w:r>
      </w:ins>
      <w:ins w:id="569" w:author="Ram Shrestha" w:date="2014-04-27T04:48:00Z">
        <w:r w:rsidR="00F16947">
          <w:t xml:space="preserve"> 6-8 weeks after sdNVP. </w:t>
        </w:r>
      </w:ins>
      <w:ins w:id="570" w:author="Ram Shrestha" w:date="2014-04-27T15:40:00Z">
        <w:r w:rsidR="00957384">
          <w:t>The mutation persisted in</w:t>
        </w:r>
      </w:ins>
      <w:ins w:id="571" w:author="Ram Shrestha" w:date="2014-04-27T04:48:00Z">
        <w:r w:rsidR="00F16947">
          <w:t xml:space="preserve"> 3 of 9 women and 1 of 5 infants </w:t>
        </w:r>
      </w:ins>
      <w:ins w:id="572" w:author="Ram Shrestha" w:date="2014-04-27T15:40:00Z">
        <w:r w:rsidR="00957384">
          <w:t>after 12-24 months of sdNVP administration</w:t>
        </w:r>
      </w:ins>
      <w:ins w:id="573" w:author="Ram Shrestha" w:date="2014-04-27T04:48:00Z">
        <w:r w:rsidR="00F16947">
          <w:t xml:space="preserve">. </w:t>
        </w:r>
      </w:ins>
      <w:ins w:id="574" w:author="Ram Shrestha" w:date="2014-04-27T15:54:00Z">
        <w:r w:rsidR="007D3927">
          <w:t xml:space="preserve">Johnson et al </w:t>
        </w:r>
      </w:ins>
      <w:ins w:id="575" w:author="Ram Shrestha" w:date="2014-04-28T02:43:00Z">
        <w:r w:rsidR="00787C66">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dGU+PC9FbmROb3RlPn==
</w:fldData>
          </w:fldChar>
        </w:r>
      </w:ins>
      <w:ins w:id="576" w:author="Ram Shrestha" w:date="2014-04-29T02:39:00Z">
        <w:r w:rsidR="00CF787D">
          <w:instrText xml:space="preserve"> ADDIN EN.CITE </w:instrText>
        </w:r>
        <w:r w:rsidR="00CF787D">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dGU+PC9FbmROb3RlPn==
</w:fldData>
          </w:fldChar>
        </w:r>
        <w:r w:rsidR="00CF787D">
          <w:instrText xml:space="preserve"> ADDIN EN.CITE.DATA </w:instrText>
        </w:r>
        <w:r w:rsidR="00CF787D">
          <w:fldChar w:fldCharType="end"/>
        </w:r>
      </w:ins>
      <w:r w:rsidR="00787C66">
        <w:fldChar w:fldCharType="separate"/>
      </w:r>
      <w:ins w:id="577" w:author="Ram Shrestha" w:date="2014-04-28T02:43:00Z">
        <w:r w:rsidR="00787C66">
          <w:rPr>
            <w:noProof/>
          </w:rPr>
          <w:t>(Johnson et al., 2005)</w:t>
        </w:r>
        <w:r w:rsidR="00787C66">
          <w:fldChar w:fldCharType="end"/>
        </w:r>
      </w:ins>
      <w:ins w:id="578" w:author="Ram Shrestha" w:date="2014-04-27T15:54:00Z">
        <w:r w:rsidR="007D3927">
          <w:t xml:space="preserve"> studied genotypic data from 50 </w:t>
        </w:r>
      </w:ins>
      <w:ins w:id="579" w:author="Ram Shrestha" w:date="2014-04-27T15:55:00Z">
        <w:r w:rsidR="00E93CD3">
          <w:t>South African women</w:t>
        </w:r>
      </w:ins>
      <w:ins w:id="580" w:author="Ram Shrestha" w:date="2014-04-27T15:54:00Z">
        <w:r w:rsidR="007D3927">
          <w:t xml:space="preserve"> </w:t>
        </w:r>
      </w:ins>
      <w:ins w:id="581" w:author="Ram Shrestha" w:date="2014-04-27T15:55:00Z">
        <w:r w:rsidR="00E93CD3">
          <w:t>before and after sdNVP administration</w:t>
        </w:r>
      </w:ins>
      <w:ins w:id="582" w:author="Ram Shrestha" w:date="2014-04-27T16:07:00Z">
        <w:r w:rsidR="002B03C1">
          <w:t xml:space="preserve"> </w:t>
        </w:r>
      </w:ins>
      <w:ins w:id="583" w:author="Ram Shrestha" w:date="2014-04-27T16:21:00Z">
        <w:r w:rsidR="004A2A1E">
          <w:t xml:space="preserve">using conventional </w:t>
        </w:r>
      </w:ins>
      <w:ins w:id="584" w:author="Ram Shrestha" w:date="2014-04-27T16:22:00Z">
        <w:r w:rsidR="004A2A1E">
          <w:t xml:space="preserve">population based </w:t>
        </w:r>
      </w:ins>
      <w:ins w:id="585" w:author="Ram Shrestha" w:date="2014-04-27T16:21:00Z">
        <w:r w:rsidR="004A2A1E">
          <w:t xml:space="preserve">Sanger </w:t>
        </w:r>
      </w:ins>
      <w:ins w:id="586" w:author="Ram Shrestha" w:date="2014-04-27T16:22:00Z">
        <w:r w:rsidR="004A2A1E">
          <w:t>genotyping method</w:t>
        </w:r>
      </w:ins>
      <w:ins w:id="587" w:author="Ram Shrestha" w:date="2014-04-27T16:07:00Z">
        <w:r w:rsidR="004A2A1E">
          <w:t>. T</w:t>
        </w:r>
        <w:r w:rsidR="002B03C1">
          <w:t xml:space="preserve">hey found that </w:t>
        </w:r>
      </w:ins>
      <w:ins w:id="588" w:author="Ram Shrestha" w:date="2014-04-27T16:08:00Z">
        <w:r w:rsidR="002B03C1">
          <w:t>the NVP resistance emerged in at least 65% of them.</w:t>
        </w:r>
      </w:ins>
      <w:ins w:id="589" w:author="Ram Shrestha" w:date="2014-04-27T16:22:00Z">
        <w:r w:rsidR="004A2A1E">
          <w:t xml:space="preserve"> The</w:t>
        </w:r>
      </w:ins>
      <w:ins w:id="590" w:author="Ram Shrestha" w:date="2014-04-27T16:32:00Z">
        <w:r w:rsidR="00B8005B">
          <w:t>y expected the</w:t>
        </w:r>
      </w:ins>
      <w:ins w:id="591" w:author="Ram Shrestha" w:date="2014-04-27T16:22:00Z">
        <w:r w:rsidR="004A2A1E">
          <w:t xml:space="preserve"> </w:t>
        </w:r>
      </w:ins>
      <w:ins w:id="592" w:author="Ram Shrestha" w:date="2014-04-27T16:23:00Z">
        <w:r w:rsidR="004A2A1E">
          <w:t>prevalence</w:t>
        </w:r>
      </w:ins>
      <w:ins w:id="593" w:author="Ram Shrestha" w:date="2014-04-27T16:22:00Z">
        <w:r w:rsidR="004A2A1E">
          <w:t xml:space="preserve"> </w:t>
        </w:r>
      </w:ins>
      <w:ins w:id="594" w:author="Ram Shrestha" w:date="2014-04-27T16:23:00Z">
        <w:r w:rsidR="004A2A1E">
          <w:t>of NVP resistance would be more using UDPS method.</w:t>
        </w:r>
      </w:ins>
      <w:ins w:id="595" w:author="Ram Shrestha" w:date="2014-04-27T16:09:00Z">
        <w:r w:rsidR="002B03C1">
          <w:t xml:space="preserve"> The </w:t>
        </w:r>
      </w:ins>
      <w:ins w:id="596" w:author="Ram Shrestha" w:date="2014-04-27T16:11:00Z">
        <w:r w:rsidR="002B03C1">
          <w:t>prevalence of NVP resistance in these</w:t>
        </w:r>
      </w:ins>
      <w:ins w:id="597" w:author="Ram Shrestha" w:date="2014-04-27T16:09:00Z">
        <w:r w:rsidR="002B03C1">
          <w:t xml:space="preserve"> </w:t>
        </w:r>
      </w:ins>
      <w:ins w:id="598" w:author="Ram Shrestha" w:date="2014-04-27T16:12:00Z">
        <w:r w:rsidR="002B03C1">
          <w:t>studies varied from our observation due to variation in the sample size. But these all studies including our finding showed that NVP resistance is high in sdNVP exposed individuals.</w:t>
        </w:r>
      </w:ins>
      <w:del w:id="599" w:author="Ram Shrestha" w:date="2014-04-27T15:23:00Z">
        <w:r w:rsidDel="00FD126D">
          <w:delText xml:space="preserve"> </w:delText>
        </w:r>
      </w:del>
      <w:del w:id="600" w:author="Ram Shrestha" w:date="2014-04-27T02:51:00Z">
        <w:r w:rsidDel="00F45310">
          <w:delText xml:space="preserve">Hamers et al </w:delText>
        </w:r>
        <w:r w:rsidR="00E73736" w:rsidDel="00F45310">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del>
      <w:del w:id="601" w:author="Ram Shrestha" w:date="2014-04-27T01:24:00Z">
        <w:r w:rsidDel="00524255">
          <w:delInstrText xml:space="preserve"> ADDIN EN.CITE </w:delInstrText>
        </w:r>
        <w:r w:rsidR="00E73736" w:rsidDel="00524255">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r w:rsidDel="00524255">
          <w:delInstrText xml:space="preserve"> ADDIN EN.CITE.DATA </w:delInstrText>
        </w:r>
        <w:r w:rsidR="00E73736" w:rsidDel="00524255">
          <w:fldChar w:fldCharType="end"/>
        </w:r>
      </w:del>
      <w:del w:id="602" w:author="Ram Shrestha" w:date="2014-04-27T02:51:00Z">
        <w:r w:rsidR="00E73736" w:rsidDel="00F45310">
          <w:fldChar w:fldCharType="separate"/>
        </w:r>
        <w:r w:rsidDel="00F45310">
          <w:rPr>
            <w:noProof/>
          </w:rPr>
          <w:delText>(Hamers et al., 2010)</w:delText>
        </w:r>
        <w:r w:rsidR="00E73736" w:rsidDel="00F45310">
          <w:fldChar w:fldCharType="end"/>
        </w:r>
        <w:r w:rsidDel="00F45310">
          <w:delText xml:space="preserve"> also observed that resistance prevalence was higher in ART experienced than in ART naïve individuals. </w:delText>
        </w:r>
      </w:del>
      <w:del w:id="603" w:author="Ram Shrestha" w:date="2014-04-27T02:56:00Z">
        <w:r w:rsidDel="00F45310">
          <w:delText xml:space="preserve">The authors were assessing baseline HIV </w:delText>
        </w:r>
      </w:del>
      <w:del w:id="604" w:author="Ram Shrestha" w:date="2014-04-26T22:45:00Z">
        <w:r w:rsidDel="00001A2D">
          <w:delText>drug resistant mutation</w:delText>
        </w:r>
      </w:del>
      <w:del w:id="605" w:author="Ram Shrestha" w:date="2014-04-27T02:56:00Z">
        <w:r w:rsidDel="00F45310">
          <w:delText xml:space="preserve"> patterns before ART treatment initiation in Lusaka, Zambia in 2007-2008. The baseline resistance referred to presence of at least one DRM. They observed that the resistance prevalence was 5.2% (27 of 523) in ART naïve and 16% (4 of 16) in ART experienced individuals. Their observation of resistance prevalence was consistent with our resistance </w:delText>
        </w:r>
        <w:commentRangeStart w:id="606"/>
        <w:r w:rsidDel="00F45310">
          <w:delText>prevalence</w:delText>
        </w:r>
        <w:commentRangeEnd w:id="606"/>
        <w:r w:rsidR="00EE32B8" w:rsidDel="00F45310">
          <w:rPr>
            <w:rStyle w:val="CommentReference"/>
          </w:rPr>
          <w:commentReference w:id="606"/>
        </w:r>
        <w:r w:rsidDel="00F45310">
          <w:delText>.</w:delText>
        </w:r>
      </w:del>
    </w:p>
    <w:p w:rsidR="00C77C28" w:rsidDel="009F3A2E" w:rsidRDefault="00C77C28" w:rsidP="00F35359">
      <w:pPr>
        <w:spacing w:line="480" w:lineRule="auto"/>
        <w:jc w:val="both"/>
        <w:rPr>
          <w:del w:id="607" w:author="Ram Shrestha" w:date="2014-04-27T19:53:00Z"/>
        </w:rPr>
      </w:pPr>
    </w:p>
    <w:p w:rsidR="006656E6" w:rsidDel="009F3A2E" w:rsidRDefault="00922925" w:rsidP="00F35359">
      <w:pPr>
        <w:pStyle w:val="Heading2"/>
        <w:numPr>
          <w:numberingChange w:id="608" w:author="Ram Shrestha" w:date="2014-04-24T23:52:00Z" w:original="%1:4:0:.%2:3:0:"/>
        </w:numPr>
        <w:rPr>
          <w:del w:id="609" w:author="Ram Shrestha" w:date="2014-04-27T19:53:00Z"/>
        </w:rPr>
      </w:pPr>
      <w:del w:id="610" w:author="Ram Shrestha" w:date="2014-04-27T03:05:00Z">
        <w:r w:rsidDel="00B81519">
          <w:delText>Resistance</w:delText>
        </w:r>
      </w:del>
      <w:del w:id="611" w:author="Ram Shrestha" w:date="2014-04-27T16:20:00Z">
        <w:r w:rsidDel="004A2A1E">
          <w:delText xml:space="preserve"> </w:delText>
        </w:r>
      </w:del>
      <w:del w:id="612" w:author="Ram Shrestha" w:date="2014-04-27T03:01:00Z">
        <w:r w:rsidR="00672768" w:rsidDel="00B81519">
          <w:delText>prediction</w:delText>
        </w:r>
        <w:r w:rsidDel="00B81519">
          <w:delText xml:space="preserve"> </w:delText>
        </w:r>
      </w:del>
      <w:del w:id="613" w:author="Ram Shrestha" w:date="2014-04-27T19:53:00Z">
        <w:r w:rsidDel="009F3A2E">
          <w:delText>is more likely in drug exposed than</w:delText>
        </w:r>
        <w:r w:rsidR="00F07735" w:rsidDel="009F3A2E">
          <w:delText xml:space="preserve"> </w:delText>
        </w:r>
        <w:r w:rsidR="00752781" w:rsidDel="009F3A2E">
          <w:delText xml:space="preserve">drug </w:delText>
        </w:r>
        <w:r w:rsidR="00F07735" w:rsidDel="009F3A2E">
          <w:delText xml:space="preserve">naïve </w:delText>
        </w:r>
        <w:r w:rsidR="00752781" w:rsidDel="009F3A2E">
          <w:delText xml:space="preserve">HIV infected </w:delText>
        </w:r>
        <w:r w:rsidR="00F07735" w:rsidDel="009F3A2E">
          <w:delText>individuals</w:delText>
        </w:r>
      </w:del>
    </w:p>
    <w:p w:rsidR="00922925" w:rsidDel="009F3A2E" w:rsidRDefault="00922925" w:rsidP="00F35359">
      <w:pPr>
        <w:spacing w:line="480" w:lineRule="auto"/>
        <w:jc w:val="both"/>
        <w:rPr>
          <w:del w:id="614" w:author="Ram Shrestha" w:date="2014-04-27T19:53:00Z"/>
        </w:rPr>
      </w:pPr>
      <w:del w:id="615" w:author="Ram Shrestha" w:date="2014-04-27T19:53:00Z">
        <w:r w:rsidDel="009F3A2E">
          <w:delText xml:space="preserve">We assessed </w:delText>
        </w:r>
        <w:r w:rsidR="00263E1D" w:rsidDel="009F3A2E">
          <w:delText>the</w:delText>
        </w:r>
        <w:r w:rsidDel="009F3A2E">
          <w:delText xml:space="preserve"> </w:delText>
        </w:r>
        <w:r w:rsidR="00672768" w:rsidDel="009F3A2E">
          <w:delText>resistance prediction</w:delText>
        </w:r>
        <w:r w:rsidDel="009F3A2E">
          <w:delText xml:space="preserve"> in the baseline samples from </w:delText>
        </w:r>
        <w:r w:rsidR="00263E1D" w:rsidDel="009F3A2E">
          <w:delText xml:space="preserve">individuals with previous exposure of </w:delText>
        </w:r>
      </w:del>
      <w:del w:id="616" w:author="Ram Shrestha" w:date="2014-04-27T16:33:00Z">
        <w:r w:rsidR="00263E1D" w:rsidDel="00B8005B">
          <w:delText xml:space="preserve">ART </w:delText>
        </w:r>
      </w:del>
      <w:del w:id="617" w:author="Ram Shrestha" w:date="2014-04-27T19:53:00Z">
        <w:r w:rsidR="00263E1D" w:rsidDel="009F3A2E">
          <w:delText xml:space="preserve">through PMTCT therapy and </w:delText>
        </w:r>
      </w:del>
      <w:del w:id="618" w:author="Ram Shrestha" w:date="2014-04-27T16:33:00Z">
        <w:r w:rsidR="00263E1D" w:rsidDel="00B8005B">
          <w:delText xml:space="preserve">ART </w:delText>
        </w:r>
      </w:del>
      <w:del w:id="619" w:author="Ram Shrestha" w:date="2014-04-27T19:53:00Z">
        <w:r w:rsidR="00263E1D" w:rsidDel="009F3A2E">
          <w:delText xml:space="preserve">naïve individuals independently using the UDPS method. 526 baseline samples (339 no-PMTCT and 187 PMTCT) and 407 baseline samples (250 no-PMTCT and 157 PMTCT) were genotyped using FLX and </w:delText>
        </w:r>
      </w:del>
      <w:del w:id="620" w:author="Ram Shrestha" w:date="2014-04-25T22:52:00Z">
        <w:r w:rsidR="00263E1D" w:rsidDel="002C4CE1">
          <w:delText xml:space="preserve">Junior </w:delText>
        </w:r>
      </w:del>
      <w:del w:id="621" w:author="Ram Shrestha" w:date="2014-04-27T19:53:00Z">
        <w:r w:rsidR="00263E1D" w:rsidDel="009F3A2E">
          <w:delText>systems respectively.</w:delText>
        </w:r>
      </w:del>
    </w:p>
    <w:p w:rsidR="00263E1D" w:rsidDel="009F3A2E" w:rsidRDefault="00263E1D" w:rsidP="00F35359">
      <w:pPr>
        <w:spacing w:line="480" w:lineRule="auto"/>
        <w:jc w:val="both"/>
        <w:rPr>
          <w:del w:id="622" w:author="Ram Shrestha" w:date="2014-04-27T19:53:00Z"/>
        </w:rPr>
      </w:pPr>
    </w:p>
    <w:p w:rsidR="00E0612B" w:rsidDel="009F3A2E" w:rsidRDefault="00CF7691" w:rsidP="00F35359">
      <w:pPr>
        <w:spacing w:line="480" w:lineRule="auto"/>
        <w:jc w:val="both"/>
        <w:rPr>
          <w:del w:id="623" w:author="Ram Shrestha" w:date="2014-04-27T19:53:00Z"/>
        </w:rPr>
      </w:pPr>
      <w:del w:id="624" w:author="Ram Shrestha" w:date="2014-04-27T19:53:00Z">
        <w:r w:rsidDel="009F3A2E">
          <w:delText xml:space="preserve">As </w:delText>
        </w:r>
        <w:r w:rsidR="0020795B" w:rsidDel="009F3A2E">
          <w:delText xml:space="preserve">the </w:delText>
        </w:r>
        <w:r w:rsidDel="009F3A2E">
          <w:delText xml:space="preserve">UDPS </w:delText>
        </w:r>
        <w:r w:rsidR="0020795B" w:rsidDel="009F3A2E">
          <w:delText>approach</w:delText>
        </w:r>
        <w:r w:rsidDel="009F3A2E">
          <w:delText xml:space="preserve"> is capable of detecting minor variants as low as 1% or below </w:delText>
        </w:r>
        <w:r w:rsidR="00E73736" w:rsidDel="009F3A2E">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Y29yZD48L0NpdGU+PENpdGU+PEF1dGhvcj5MZTwvQXV0aG9yPjxZZWFyPjIwMDk8L1llYXI+PFJl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PjwvcmVjb3JkPjwvQ2l0ZT48L0VuZE5vdGU+
</w:fldData>
          </w:fldChar>
        </w:r>
      </w:del>
      <w:del w:id="625" w:author="Ram Shrestha" w:date="2014-04-27T01:24:00Z">
        <w:r w:rsidR="00311CED" w:rsidDel="00524255">
          <w:delInstrText xml:space="preserve"> ADDIN EN.CITE </w:delInstrText>
        </w:r>
        <w:r w:rsidR="00E73736" w:rsidDel="00524255">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Y29yZD48L0NpdGU+PENpdGU+PEF1dGhvcj5MZTwvQXV0aG9yPjxZZWFyPjIwMDk8L1llYXI+PFJl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PjwvcmVjb3JkPjwvQ2l0ZT48L0VuZE5vdGU+
</w:fldData>
          </w:fldChar>
        </w:r>
        <w:r w:rsidR="00311CED" w:rsidDel="00524255">
          <w:delInstrText xml:space="preserve"> ADDIN EN.CITE.DATA </w:delInstrText>
        </w:r>
        <w:r w:rsidR="00E73736" w:rsidDel="00524255">
          <w:fldChar w:fldCharType="end"/>
        </w:r>
      </w:del>
      <w:del w:id="626" w:author="Ram Shrestha" w:date="2014-04-27T19:53:00Z">
        <w:r w:rsidR="00E73736" w:rsidDel="009F3A2E">
          <w:fldChar w:fldCharType="separate"/>
        </w:r>
        <w:r w:rsidR="00311CED" w:rsidDel="009F3A2E">
          <w:rPr>
            <w:noProof/>
          </w:rPr>
          <w:delText>(Le et al., 2009; Schmitt et al., 2012; Wang et al., 2007)</w:delText>
        </w:r>
        <w:r w:rsidR="00E73736" w:rsidDel="009F3A2E">
          <w:fldChar w:fldCharType="end"/>
        </w:r>
        <w:r w:rsidDel="009F3A2E">
          <w:delText>, we assessed</w:delText>
        </w:r>
        <w:r w:rsidR="00672768" w:rsidDel="009F3A2E">
          <w:delText xml:space="preserve"> the resistance prediction at “ultra deep”</w:delText>
        </w:r>
        <w:r w:rsidDel="009F3A2E">
          <w:delText xml:space="preserve"> </w:delText>
        </w:r>
        <w:r w:rsidR="00672768" w:rsidDel="009F3A2E">
          <w:delText xml:space="preserve">level of up to </w:delText>
        </w:r>
        <w:r w:rsidDel="009F3A2E">
          <w:delText>1% prevalence cutoff.</w:delText>
        </w:r>
        <w:r w:rsidR="00E0612B" w:rsidDel="009F3A2E">
          <w:delText xml:space="preserve"> </w:delText>
        </w:r>
      </w:del>
    </w:p>
    <w:p w:rsidR="00E0612B" w:rsidDel="009F3A2E" w:rsidRDefault="00E0612B" w:rsidP="00F35359">
      <w:pPr>
        <w:spacing w:line="480" w:lineRule="auto"/>
        <w:jc w:val="both"/>
        <w:rPr>
          <w:del w:id="627" w:author="Ram Shrestha" w:date="2014-04-27T19:53:00Z"/>
        </w:rPr>
      </w:pPr>
    </w:p>
    <w:p w:rsidR="00CA148B" w:rsidDel="009F3A2E" w:rsidRDefault="00263E1D" w:rsidP="00F35359">
      <w:pPr>
        <w:spacing w:line="480" w:lineRule="auto"/>
        <w:jc w:val="both"/>
        <w:rPr>
          <w:del w:id="628" w:author="Ram Shrestha" w:date="2014-04-27T19:53:00Z"/>
        </w:rPr>
      </w:pPr>
      <w:del w:id="629" w:author="Ram Shrestha" w:date="2014-04-27T19:53:00Z">
        <w:r w:rsidDel="009F3A2E">
          <w:delText xml:space="preserve">9 of 339 (2.6%) </w:delText>
        </w:r>
        <w:r w:rsidR="00020CA6" w:rsidDel="009F3A2E">
          <w:delText xml:space="preserve">no-PMTCT samples </w:delText>
        </w:r>
        <w:r w:rsidR="00E0612B" w:rsidDel="009F3A2E">
          <w:delText xml:space="preserve">(5 </w:delText>
        </w:r>
        <w:r w:rsidR="004635DA" w:rsidDel="009F3A2E">
          <w:delText xml:space="preserve">viral failures </w:delText>
        </w:r>
        <w:r w:rsidR="00E0612B" w:rsidDel="009F3A2E">
          <w:delText xml:space="preserve">and 4 exhibited </w:delText>
        </w:r>
        <w:r w:rsidR="004635DA" w:rsidDel="009F3A2E">
          <w:delText>viral successes</w:delText>
        </w:r>
        <w:r w:rsidR="00E0612B" w:rsidDel="009F3A2E">
          <w:delText xml:space="preserve">) </w:delText>
        </w:r>
        <w:r w:rsidR="00020CA6" w:rsidDel="009F3A2E">
          <w:delText xml:space="preserve">genotyped using FLX </w:delText>
        </w:r>
        <w:r w:rsidR="004635DA" w:rsidDel="009F3A2E">
          <w:delText>were</w:delText>
        </w:r>
        <w:r w:rsidR="00020CA6" w:rsidDel="009F3A2E">
          <w:delText xml:space="preserve"> predicted </w:delText>
        </w:r>
        <w:r w:rsidR="004635DA" w:rsidDel="009F3A2E">
          <w:delText xml:space="preserve">as </w:delText>
        </w:r>
        <w:r w:rsidR="00020CA6" w:rsidDel="009F3A2E">
          <w:delText xml:space="preserve">resistant </w:delText>
        </w:r>
        <w:r w:rsidR="004635DA" w:rsidDel="009F3A2E">
          <w:delText>to one or more of the drugs in the individual’s 1</w:delText>
        </w:r>
        <w:r w:rsidR="00160B11" w:rsidRPr="00160B11" w:rsidDel="009F3A2E">
          <w:rPr>
            <w:vertAlign w:val="superscript"/>
          </w:rPr>
          <w:delText>st</w:delText>
        </w:r>
        <w:r w:rsidR="004635DA" w:rsidDel="009F3A2E">
          <w:delText xml:space="preserve"> line regimen </w:delText>
        </w:r>
        <w:r w:rsidR="00020CA6" w:rsidDel="009F3A2E">
          <w:delText xml:space="preserve">while </w:delText>
        </w:r>
        <w:r w:rsidR="00BF3D84" w:rsidDel="009F3A2E">
          <w:delText xml:space="preserve">23 of 187 (12.2%) </w:delText>
        </w:r>
        <w:r w:rsidR="00020CA6" w:rsidDel="009F3A2E">
          <w:delText xml:space="preserve">PMTCT samples </w:delText>
        </w:r>
        <w:r w:rsidR="00E0612B" w:rsidDel="009F3A2E">
          <w:delText xml:space="preserve">(5 </w:delText>
        </w:r>
        <w:r w:rsidR="004635DA" w:rsidDel="009F3A2E">
          <w:delText xml:space="preserve">viral failures </w:delText>
        </w:r>
        <w:r w:rsidR="00E0612B" w:rsidDel="009F3A2E">
          <w:delText xml:space="preserve">and 18 </w:delText>
        </w:r>
        <w:r w:rsidR="004635DA" w:rsidDel="009F3A2E">
          <w:delText>viral successes</w:delText>
        </w:r>
        <w:r w:rsidR="00E0612B" w:rsidDel="009F3A2E">
          <w:delText xml:space="preserve">) </w:delText>
        </w:r>
        <w:r w:rsidR="00645CF6" w:rsidDel="009F3A2E">
          <w:delText>were</w:delText>
        </w:r>
        <w:r w:rsidR="00020CA6" w:rsidDel="009F3A2E">
          <w:delText xml:space="preserve"> predicted </w:delText>
        </w:r>
        <w:r w:rsidR="004635DA" w:rsidDel="009F3A2E">
          <w:delText xml:space="preserve">as </w:delText>
        </w:r>
        <w:r w:rsidR="00020CA6" w:rsidDel="009F3A2E">
          <w:delText>resistant to at least one drug.</w:delText>
        </w:r>
        <w:r w:rsidR="005A22C0" w:rsidDel="009F3A2E">
          <w:delText xml:space="preserve"> Similarly, genotyping using </w:delText>
        </w:r>
      </w:del>
      <w:del w:id="630" w:author="Ram Shrestha" w:date="2014-04-25T22:52:00Z">
        <w:r w:rsidR="005A22C0" w:rsidDel="002C4CE1">
          <w:delText xml:space="preserve">Junior </w:delText>
        </w:r>
      </w:del>
      <w:del w:id="631" w:author="Ram Shrestha" w:date="2014-04-27T19:53:00Z">
        <w:r w:rsidR="005A22C0" w:rsidDel="009F3A2E">
          <w:delText xml:space="preserve">showed that </w:delText>
        </w:r>
        <w:r w:rsidR="009E3F87" w:rsidDel="009F3A2E">
          <w:delText>9 of 250 (</w:delText>
        </w:r>
        <w:r w:rsidR="005A22C0" w:rsidDel="009F3A2E">
          <w:delText>3</w:delText>
        </w:r>
        <w:r w:rsidR="009E3F87" w:rsidDel="009F3A2E">
          <w:delText>.</w:delText>
        </w:r>
        <w:r w:rsidR="005A22C0" w:rsidDel="009F3A2E">
          <w:delText xml:space="preserve">6%) no-PMTCT samples (4 exhibited VF and 5 exhibited VS) and 19 of 157 (12.10%) PMTCT samples (3 exhibited VF and 16 exhibited VS) </w:delText>
        </w:r>
        <w:r w:rsidR="009E3F87" w:rsidDel="009F3A2E">
          <w:delText>were</w:delText>
        </w:r>
        <w:r w:rsidR="005A22C0" w:rsidDel="009F3A2E">
          <w:delText xml:space="preserve"> predicted resistant. </w:delText>
        </w:r>
        <w:r w:rsidR="009E3F87" w:rsidDel="009F3A2E">
          <w:delText xml:space="preserve">Thus, the number of baseline samples from </w:delText>
        </w:r>
        <w:r w:rsidR="004635DA" w:rsidDel="009F3A2E">
          <w:delText xml:space="preserve">the </w:delText>
        </w:r>
        <w:r w:rsidR="009E3F87" w:rsidDel="009F3A2E">
          <w:delText>PMTCT group that would be expected to experience drug resistance to at least one drug was over four times than the baseline samples from no-PMTCT group.</w:delText>
        </w:r>
        <w:r w:rsidR="00BA0B91" w:rsidDel="009F3A2E">
          <w:delText xml:space="preserve"> </w:delText>
        </w:r>
        <w:r w:rsidR="008A6AA6" w:rsidDel="009F3A2E">
          <w:delText xml:space="preserve">Moorthy et al </w:delText>
        </w:r>
        <w:r w:rsidR="00E73736" w:rsidDel="009F3A2E">
          <w:fldChar w:fldCharType="begin">
            <w:fldData xml:space="preserve">PEVuZE5vdGU+PENpdGU+PEF1dGhvcj5Nb29ydGh5PC9BdXRob3I+PFllYXI+MjAxMTwvWWVhcj48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</w:fldData>
          </w:fldChar>
        </w:r>
      </w:del>
      <w:del w:id="632" w:author="Ram Shrestha" w:date="2014-04-27T01:24:00Z">
        <w:r w:rsidR="00311CED" w:rsidDel="00524255">
          <w:delInstrText xml:space="preserve"> ADDIN EN.CITE </w:delInstrText>
        </w:r>
        <w:r w:rsidR="00E73736" w:rsidDel="00524255">
          <w:fldChar w:fldCharType="begin">
            <w:fldData xml:space="preserve">PEVuZE5vdGU+PENpdGU+PEF1dGhvcj5Nb29ydGh5PC9BdXRob3I+PFllYXI+MjAxMTwvWWVhcj48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</w:fldData>
          </w:fldChar>
        </w:r>
        <w:r w:rsidR="00311CED" w:rsidDel="00524255">
          <w:delInstrText xml:space="preserve"> ADDIN EN.CITE.DATA </w:delInstrText>
        </w:r>
        <w:r w:rsidR="00E73736" w:rsidDel="00524255">
          <w:fldChar w:fldCharType="end"/>
        </w:r>
      </w:del>
      <w:del w:id="633" w:author="Ram Shrestha" w:date="2014-04-27T19:53:00Z">
        <w:r w:rsidR="00E73736" w:rsidDel="009F3A2E">
          <w:fldChar w:fldCharType="separate"/>
        </w:r>
        <w:r w:rsidR="00311CED" w:rsidDel="009F3A2E">
          <w:rPr>
            <w:noProof/>
          </w:rPr>
          <w:delText>(Moorthy et al., 2011)</w:delText>
        </w:r>
        <w:r w:rsidR="00E73736" w:rsidDel="009F3A2E">
          <w:fldChar w:fldCharType="end"/>
        </w:r>
        <w:r w:rsidR="008A6AA6" w:rsidDel="009F3A2E">
          <w:delText xml:space="preserve"> </w:delText>
        </w:r>
        <w:r w:rsidR="00BA0B91" w:rsidDel="009F3A2E">
          <w:delText>supported our observation showing that</w:delText>
        </w:r>
        <w:r w:rsidR="008A6AA6" w:rsidDel="009F3A2E">
          <w:delText xml:space="preserve"> 33% of 124 children exposed to single dose nevirapine were harboring the </w:delText>
        </w:r>
      </w:del>
      <w:del w:id="634" w:author="Ram Shrestha" w:date="2014-04-26T22:45:00Z">
        <w:r w:rsidR="008A6AA6" w:rsidDel="00001A2D">
          <w:delText>drug resistant mutation</w:delText>
        </w:r>
      </w:del>
      <w:del w:id="635" w:author="Ram Shrestha" w:date="2014-04-27T19:53:00Z">
        <w:r w:rsidR="008A6AA6" w:rsidDel="009F3A2E">
          <w:delText xml:space="preserve">s after median 9 months of age. </w:delText>
        </w:r>
        <w:r w:rsidR="00BA0B91" w:rsidDel="009F3A2E">
          <w:delText>According to the</w:delText>
        </w:r>
        <w:r w:rsidR="00B5391C" w:rsidDel="009F3A2E">
          <w:delText xml:space="preserve"> authors, </w:delText>
        </w:r>
        <w:r w:rsidR="00BA0B91" w:rsidDel="009F3A2E">
          <w:delText xml:space="preserve">61% of 96 children had archived nevirapine resistant HIV variants in their body cells. The authors </w:delText>
        </w:r>
        <w:r w:rsidR="00B5391C" w:rsidDel="009F3A2E">
          <w:delText>assessed</w:delText>
        </w:r>
        <w:r w:rsidR="00BA0B91" w:rsidDel="009F3A2E">
          <w:delText xml:space="preserve"> the n</w:delText>
        </w:r>
        <w:r w:rsidR="00B5391C" w:rsidDel="009F3A2E">
          <w:delText>evirapine resistant mutations up to</w:delText>
        </w:r>
        <w:r w:rsidR="00BA0B91" w:rsidDel="009F3A2E">
          <w:delText xml:space="preserve"> 1% or lower prevalence level.</w:delText>
        </w:r>
        <w:r w:rsidR="009A1A66" w:rsidDel="009F3A2E">
          <w:delText xml:space="preserve"> Simen et al </w:delText>
        </w:r>
        <w:r w:rsidR="00E73736" w:rsidDel="009F3A2E">
          <w:fldChar w:fldCharType="begin"/>
        </w:r>
      </w:del>
      <w:del w:id="636" w:author="Ram Shrestha" w:date="2014-04-27T01:24:00Z">
        <w:r w:rsidR="00311CED" w:rsidDel="00524255">
          <w:del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delInstrText>
        </w:r>
      </w:del>
      <w:del w:id="637" w:author="Ram Shrestha" w:date="2014-04-27T19:53:00Z">
        <w:r w:rsidR="00E73736" w:rsidDel="009F3A2E">
          <w:fldChar w:fldCharType="separate"/>
        </w:r>
        <w:r w:rsidR="00311CED" w:rsidDel="009F3A2E">
          <w:rPr>
            <w:noProof/>
          </w:rPr>
          <w:delText>(Simen et al., 2009)</w:delText>
        </w:r>
        <w:r w:rsidR="00E73736" w:rsidDel="009F3A2E">
          <w:fldChar w:fldCharType="end"/>
        </w:r>
        <w:r w:rsidR="009A1A66" w:rsidDel="009F3A2E">
          <w:delText xml:space="preserve"> </w:delText>
        </w:r>
        <w:r w:rsidR="00B5391C" w:rsidDel="009F3A2E">
          <w:delText>studied</w:delText>
        </w:r>
        <w:r w:rsidR="00A75E49" w:rsidDel="009F3A2E">
          <w:delText xml:space="preserve"> the prevalence of </w:delText>
        </w:r>
      </w:del>
      <w:del w:id="638" w:author="Ram Shrestha" w:date="2014-04-26T22:45:00Z">
        <w:r w:rsidR="00A75E49" w:rsidDel="00001A2D">
          <w:delText>drug resistant mutation</w:delText>
        </w:r>
      </w:del>
      <w:del w:id="639" w:author="Ram Shrestha" w:date="2014-04-27T19:53:00Z">
        <w:r w:rsidR="00A75E49" w:rsidDel="009F3A2E">
          <w:delText>s in ART naïve individuals by conventional Sanger genotyping and UDPS methods</w:delText>
        </w:r>
        <w:r w:rsidR="00B5391C" w:rsidDel="009F3A2E">
          <w:delText xml:space="preserve"> in an independent research</w:delText>
        </w:r>
        <w:r w:rsidR="00A75E49" w:rsidDel="009F3A2E">
          <w:delText xml:space="preserve">. The authors </w:delText>
        </w:r>
        <w:r w:rsidR="009A1A66" w:rsidDel="009F3A2E">
          <w:delText xml:space="preserve">showed that </w:delText>
        </w:r>
        <w:r w:rsidR="00A75E49" w:rsidDel="009F3A2E">
          <w:delText xml:space="preserve">10.1% and 21.3% of 258 ART naïve individuals harbored </w:delText>
        </w:r>
        <w:r w:rsidR="009A1A66" w:rsidDel="009F3A2E">
          <w:delText xml:space="preserve">at least one </w:delText>
        </w:r>
      </w:del>
      <w:del w:id="640" w:author="Ram Shrestha" w:date="2014-04-26T22:45:00Z">
        <w:r w:rsidR="009A1A66" w:rsidDel="00001A2D">
          <w:delText>drug resistant mu</w:delText>
        </w:r>
        <w:r w:rsidR="00A75E49" w:rsidDel="00001A2D">
          <w:delText>tation</w:delText>
        </w:r>
      </w:del>
      <w:del w:id="641" w:author="Ram Shrestha" w:date="2014-04-27T19:53:00Z">
        <w:r w:rsidR="00A75E49" w:rsidDel="009F3A2E">
          <w:delText xml:space="preserve"> as detected by conventional Sanger genotyping and UDPS methods respectively.</w:delText>
        </w:r>
      </w:del>
    </w:p>
    <w:p w:rsidR="001B1E1D" w:rsidRDefault="001B1E1D" w:rsidP="00F35359">
      <w:pPr>
        <w:spacing w:line="480" w:lineRule="auto"/>
        <w:jc w:val="both"/>
      </w:pPr>
    </w:p>
    <w:p w:rsidR="0044530F" w:rsidRDefault="00297C41" w:rsidP="00D941DB">
      <w:pPr>
        <w:pStyle w:val="Heading2"/>
        <w:numPr>
          <w:numberingChange w:id="642" w:author="Ram Shrestha" w:date="2014-04-27T19:55:00Z" w:original="%1:4:0:.%2:3:0:"/>
        </w:numPr>
      </w:pPr>
      <w:r>
        <w:t>First line therapy failure correlates to historical antiretroviral drug use</w:t>
      </w:r>
    </w:p>
    <w:p w:rsidR="00CE46BB" w:rsidRDefault="0091237F" w:rsidP="00A6052E">
      <w:pPr>
        <w:spacing w:line="480" w:lineRule="auto"/>
        <w:jc w:val="both"/>
        <w:rPr>
          <w:ins w:id="643" w:author="Ram Shrestha" w:date="2014-04-29T01:57:00Z"/>
        </w:rPr>
      </w:pPr>
      <w:ins w:id="644" w:author="Ram Shrestha" w:date="2014-04-27T22:35:00Z">
        <w:r>
          <w:t>Pregnant mothers who were administered sdNVP as a HIV prophylaxis to prevent the viral transmission from mother to child</w:t>
        </w:r>
      </w:ins>
      <w:ins w:id="645" w:author="Ram Shrestha" w:date="2014-04-27T22:39:00Z">
        <w:r>
          <w:t xml:space="preserve"> </w:t>
        </w:r>
      </w:ins>
      <w:ins w:id="646" w:author="Ram Shrestha" w:date="2014-04-28T02:43:00Z">
        <w:r w:rsidR="00787C66">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ins>
      <w:ins w:id="647" w:author="Ram Shrestha" w:date="2014-04-29T02:39:00Z">
        <w:r w:rsidR="00CF787D">
          <w:instrText xml:space="preserve"> ADDIN EN.CITE </w:instrText>
        </w:r>
        <w:r w:rsidR="00CF787D">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r w:rsidR="00CF787D">
          <w:instrText xml:space="preserve"> ADDIN EN.CITE.DATA </w:instrText>
        </w:r>
        <w:r w:rsidR="00CF787D">
          <w:fldChar w:fldCharType="end"/>
        </w:r>
      </w:ins>
      <w:r w:rsidR="00787C66">
        <w:fldChar w:fldCharType="separate"/>
      </w:r>
      <w:ins w:id="648" w:author="Ram Shrestha" w:date="2014-04-28T02:43:00Z">
        <w:r w:rsidR="00787C66">
          <w:rPr>
            <w:noProof/>
          </w:rPr>
          <w:t>(Guay et al., 1999; Jackson et al., 2003)</w:t>
        </w:r>
        <w:r w:rsidR="00787C66">
          <w:fldChar w:fldCharType="end"/>
        </w:r>
      </w:ins>
      <w:ins w:id="649" w:author="Ram Shrestha" w:date="2014-04-27T22:35:00Z">
        <w:r>
          <w:t xml:space="preserve"> </w:t>
        </w:r>
      </w:ins>
      <w:ins w:id="650" w:author="Ram Shrestha" w:date="2014-04-27T22:37:00Z">
        <w:r>
          <w:t>harbored NVP resistant mutations after the therapy</w:t>
        </w:r>
      </w:ins>
      <w:ins w:id="651" w:author="Ram Shrestha" w:date="2014-04-27T22:41:00Z">
        <w:r>
          <w:t xml:space="preserve"> </w:t>
        </w:r>
      </w:ins>
      <w:ins w:id="652" w:author="Ram Shrestha" w:date="2014-04-28T02:43:00Z">
        <w:r w:rsidR="00787C66">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dGU+PENpdGU+PEF1dGhvcj5Fc2hsZW1hbjwvQXV0aG9yPjxZZWFyPjIwMDQ8L1llYXI+PFJlY051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</w:fldData>
          </w:fldChar>
        </w:r>
      </w:ins>
      <w:ins w:id="653" w:author="Ram Shrestha" w:date="2014-04-29T02:39:00Z">
        <w:r w:rsidR="00CF787D">
          <w:instrText xml:space="preserve"> ADDIN EN.CITE </w:instrText>
        </w:r>
        <w:r w:rsidR="00CF787D">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dGU+PENpdGU+PEF1dGhvcj5Fc2hsZW1hbjwvQXV0aG9yPjxZZWFyPjIwMDQ8L1llYXI+PFJlY051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</w:fldData>
          </w:fldChar>
        </w:r>
        <w:r w:rsidR="00CF787D">
          <w:instrText xml:space="preserve"> ADDIN EN.CITE.DATA </w:instrText>
        </w:r>
        <w:r w:rsidR="00CF787D">
          <w:fldChar w:fldCharType="end"/>
        </w:r>
      </w:ins>
      <w:r w:rsidR="00787C66">
        <w:fldChar w:fldCharType="separate"/>
      </w:r>
      <w:ins w:id="654" w:author="Ram Shrestha" w:date="2014-04-28T02:43:00Z">
        <w:r w:rsidR="00787C66">
          <w:rPr>
            <w:noProof/>
          </w:rPr>
          <w:t>(Eshleman et al., 2004a; Eshleman et al., 2004b; Eshleman et al., 2001; Johnson et al., 2005)</w:t>
        </w:r>
        <w:r w:rsidR="00787C66">
          <w:fldChar w:fldCharType="end"/>
        </w:r>
      </w:ins>
      <w:ins w:id="655" w:author="Ram Shrestha" w:date="2014-04-27T22:37:00Z">
        <w:r>
          <w:t xml:space="preserve">. Studies have showed that the presence of </w:t>
        </w:r>
      </w:ins>
      <w:ins w:id="656" w:author="Ram Shrestha" w:date="2014-04-29T01:12:00Z">
        <w:r w:rsidR="00523506">
          <w:t xml:space="preserve">the </w:t>
        </w:r>
      </w:ins>
      <w:ins w:id="657" w:author="Ram Shrestha" w:date="2014-04-27T22:37:00Z">
        <w:r>
          <w:t xml:space="preserve">drug resistant </w:t>
        </w:r>
      </w:ins>
      <w:ins w:id="658" w:author="Ram Shrestha" w:date="2014-04-29T01:12:00Z">
        <w:r w:rsidR="00523506">
          <w:t>viral variants</w:t>
        </w:r>
      </w:ins>
      <w:ins w:id="659" w:author="Ram Shrestha" w:date="2014-04-27T22:37:00Z">
        <w:r>
          <w:t xml:space="preserve"> </w:t>
        </w:r>
      </w:ins>
      <w:ins w:id="660" w:author="Ram Shrestha" w:date="2014-04-27T22:38:00Z">
        <w:r>
          <w:t xml:space="preserve">could relate to </w:t>
        </w:r>
      </w:ins>
      <w:ins w:id="661" w:author="Ram Shrestha" w:date="2014-04-29T01:13:00Z">
        <w:r w:rsidR="00523506">
          <w:t>the poor clinical outcomes in the first line ART</w:t>
        </w:r>
      </w:ins>
      <w:ins w:id="662" w:author="Ram Shrestha" w:date="2014-04-27T22:48:00Z">
        <w:r w:rsidR="002F3E3D">
          <w:t xml:space="preserve"> </w:t>
        </w:r>
      </w:ins>
      <w:ins w:id="663" w:author="Ram Shrestha" w:date="2014-04-29T02:39:00Z">
        <w:r w:rsidR="00CF787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PGxhbmd1YWdlPmVuZzwvbGFuZ3VhZ2U+PC9yZWNvcmQ+PC9DaXRlPjxDaXRlPjxBdXRob3I+Q2hp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</w:fldData>
          </w:fldChar>
        </w:r>
        <w:r w:rsidR="00CF787D">
          <w:instrText xml:space="preserve"> ADDIN EN.CITE </w:instrText>
        </w:r>
        <w:r w:rsidR="00CF787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PGxhbmd1YWdlPmVuZzwvbGFuZ3VhZ2U+PC9yZWNvcmQ+PC9DaXRlPjxDaXRlPjxBdXRob3I+Q2hp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</w:fldData>
          </w:fldChar>
        </w:r>
        <w:r w:rsidR="00CF787D">
          <w:instrText xml:space="preserve"> ADDIN EN.CITE.DATA </w:instrText>
        </w:r>
        <w:r w:rsidR="00CF787D">
          <w:fldChar w:fldCharType="end"/>
        </w:r>
      </w:ins>
      <w:r w:rsidR="00CF787D">
        <w:fldChar w:fldCharType="separate"/>
      </w:r>
      <w:ins w:id="664" w:author="Ram Shrestha" w:date="2014-04-29T02:39:00Z">
        <w:r w:rsidR="00CF787D">
          <w:rPr>
            <w:noProof/>
          </w:rPr>
          <w:t>(Casado et al., 2000; Chi et al., 2007; Johnson et al., 2008; Lecossier et al., 2005; Metzner et al., 2009)</w:t>
        </w:r>
        <w:r w:rsidR="00CF787D">
          <w:fldChar w:fldCharType="end"/>
        </w:r>
      </w:ins>
      <w:ins w:id="665" w:author="Ram Shrestha" w:date="2014-04-27T22:38:00Z">
        <w:r>
          <w:t xml:space="preserve">. </w:t>
        </w:r>
      </w:ins>
      <w:r w:rsidR="00D941DB">
        <w:t xml:space="preserve">We studied the resistance </w:t>
      </w:r>
      <w:del w:id="666" w:author="Ram Shrestha" w:date="2014-04-25T00:39:00Z">
        <w:r w:rsidR="00D941DB" w:rsidDel="001878DF">
          <w:delText xml:space="preserve">prediction </w:delText>
        </w:r>
      </w:del>
      <w:r w:rsidR="00D941DB">
        <w:t>in first line antiretroviral treatment failure samples</w:t>
      </w:r>
      <w:r w:rsidR="00F977CA">
        <w:t xml:space="preserve"> using UDPS genotypic data.</w:t>
      </w:r>
      <w:del w:id="667" w:author="Ram Shrestha" w:date="2014-04-25T00:39:00Z">
        <w:r w:rsidR="00F977CA" w:rsidDel="001878DF">
          <w:delText xml:space="preserve"> Resistant prediction in first line VF samples from PMTCT and no-PMTCT were done independently.</w:delText>
        </w:r>
      </w:del>
    </w:p>
    <w:p w:rsidR="00CE46BB" w:rsidRDefault="00CE46BB" w:rsidP="00A6052E">
      <w:pPr>
        <w:numPr>
          <w:ins w:id="668" w:author="Ram Shrestha" w:date="2014-04-29T01:57:00Z"/>
        </w:numPr>
        <w:spacing w:line="480" w:lineRule="auto"/>
        <w:jc w:val="both"/>
        <w:rPr>
          <w:ins w:id="669" w:author="Ram Shrestha" w:date="2014-04-29T01:57:00Z"/>
        </w:rPr>
      </w:pPr>
    </w:p>
    <w:p w:rsidR="00CE46BB" w:rsidRDefault="00F977CA" w:rsidP="00A6052E">
      <w:pPr>
        <w:numPr>
          <w:ins w:id="670" w:author="Ram Shrestha" w:date="2014-04-29T01:57:00Z"/>
        </w:numPr>
        <w:spacing w:line="480" w:lineRule="auto"/>
        <w:jc w:val="both"/>
        <w:rPr>
          <w:ins w:id="671" w:author="Ram Shrestha" w:date="2014-04-27T22:06:00Z"/>
        </w:rPr>
      </w:pPr>
      <w:del w:id="672" w:author="Ram Shrestha" w:date="2014-04-29T01:57:00Z">
        <w:r w:rsidDel="00CE46BB">
          <w:delText xml:space="preserve"> </w:delText>
        </w:r>
      </w:del>
      <w:ins w:id="673" w:author="Ram Shrestha" w:date="2014-04-27T21:37:00Z">
        <w:r w:rsidR="00D84A2F">
          <w:t xml:space="preserve">Our finding showed that the </w:t>
        </w:r>
      </w:ins>
      <w:ins w:id="674" w:author="Ram Shrestha" w:date="2014-04-27T21:41:00Z">
        <w:r w:rsidR="002F3E3D">
          <w:t>frequency of samples with</w:t>
        </w:r>
        <w:r w:rsidR="00173821">
          <w:t xml:space="preserve"> </w:t>
        </w:r>
      </w:ins>
      <w:ins w:id="675" w:author="Ram Shrestha" w:date="2014-04-27T21:37:00Z">
        <w:r w:rsidR="00D84A2F">
          <w:t xml:space="preserve">predicted resistance in VF1 PMTCT samples was </w:t>
        </w:r>
      </w:ins>
      <w:ins w:id="676" w:author="Ram Shrestha" w:date="2014-04-27T21:42:00Z">
        <w:r w:rsidR="00173821">
          <w:t xml:space="preserve">significantly </w:t>
        </w:r>
      </w:ins>
      <w:ins w:id="677" w:author="Ram Shrestha" w:date="2014-04-27T21:37:00Z">
        <w:r w:rsidR="00D84A2F">
          <w:t xml:space="preserve">higher </w:t>
        </w:r>
      </w:ins>
      <w:ins w:id="678" w:author="Ram Shrestha" w:date="2014-04-27T21:38:00Z">
        <w:r w:rsidR="00D84A2F">
          <w:t xml:space="preserve">than </w:t>
        </w:r>
      </w:ins>
      <w:ins w:id="679" w:author="Ram Shrestha" w:date="2014-04-27T21:39:00Z">
        <w:r w:rsidR="00D84A2F">
          <w:t xml:space="preserve">VF1 </w:t>
        </w:r>
      </w:ins>
      <w:ins w:id="680" w:author="Ram Shrestha" w:date="2014-04-27T21:38:00Z">
        <w:r w:rsidR="00173821">
          <w:t xml:space="preserve">no-PMTCT samples </w:t>
        </w:r>
      </w:ins>
      <w:ins w:id="681" w:author="Ram Shrestha" w:date="2014-04-27T21:41:00Z">
        <w:r w:rsidR="00173821">
          <w:t xml:space="preserve">(93.33% vs. 63.88%) </w:t>
        </w:r>
      </w:ins>
      <w:ins w:id="682" w:author="Ram Shrestha" w:date="2014-04-27T21:38:00Z">
        <w:r w:rsidR="00173821">
          <w:t>using FLX platform.</w:t>
        </w:r>
      </w:ins>
      <w:ins w:id="683" w:author="Ram Shrestha" w:date="2014-04-27T21:46:00Z">
        <w:r w:rsidR="00173821">
          <w:t xml:space="preserve"> The finding was consistent from prevalence cutoff 20% to 1%. </w:t>
        </w:r>
      </w:ins>
      <w:del w:id="684" w:author="Ram Shrestha" w:date="2014-04-27T21:40:00Z">
        <w:r w:rsidDel="00173821">
          <w:delText xml:space="preserve">In our study, resistance prediction with FLX genotypic data showed that 14 of 15 (93.33%) of the first line VF samples that were ART experienced through PMTCT therapy </w:delText>
        </w:r>
        <w:r w:rsidR="00A6052E" w:rsidDel="00173821">
          <w:delText>and</w:delText>
        </w:r>
        <w:r w:rsidDel="00173821">
          <w:delText xml:space="preserve"> 23 of 36 (63.88%) ART naïve first line VF samples were predicted resistant. </w:delText>
        </w:r>
        <w:r w:rsidR="00A6052E" w:rsidDel="00173821">
          <w:delText>Similarly, 13 or 13 (100%) ART experienced first line VF samples and 15 of 23 (65.22%) ART naïve first line VF samples were predicted resistance.</w:delText>
        </w:r>
      </w:del>
      <w:del w:id="685" w:author="Ram Shrestha" w:date="2014-04-27T21:41:00Z">
        <w:r w:rsidR="004054C2" w:rsidDel="00173821">
          <w:delText xml:space="preserve"> The observation showed that the frequency of first line VF in single dose nevirapine exposed individuals in PMTCT therapy was significantly higher than drug naïve individuals.</w:delText>
        </w:r>
      </w:del>
      <w:r w:rsidR="004054C2">
        <w:t xml:space="preserve"> </w:t>
      </w:r>
      <w:r w:rsidR="00387CD5">
        <w:t xml:space="preserve">Lockman et al </w:t>
      </w:r>
      <w:r w:rsidR="00E73736">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ins w:id="686" w:author="Ram Shrestha" w:date="2014-04-29T02:39:00Z">
        <w:r w:rsidR="00CF787D">
          <w:instrText xml:space="preserve"> ADDIN EN.CITE </w:instrText>
        </w:r>
      </w:ins>
      <w:del w:id="687" w:author="Ram Shrestha" w:date="2014-04-28T02:43:00Z">
        <w:r w:rsidR="00524255" w:rsidDel="00787C66">
          <w:delInstrText xml:space="preserve"> ADDIN EN.CITE </w:delInstrText>
        </w:r>
        <w:r w:rsidR="00524255" w:rsidDel="00787C66">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524255" w:rsidDel="00787C66">
          <w:delInstrText xml:space="preserve"> ADDIN EN.CITE.DATA </w:delInstrText>
        </w:r>
        <w:r w:rsidR="00524255" w:rsidDel="00787C66">
          <w:fldChar w:fldCharType="end"/>
        </w:r>
      </w:del>
      <w:ins w:id="688" w:author="Ram Shrestha" w:date="2014-04-29T02:39:00Z">
        <w:r w:rsidR="00CF787D">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CF787D">
          <w:instrText xml:space="preserve"> ADDIN EN.CITE.DATA </w:instrText>
        </w:r>
        <w:r w:rsidR="00CF787D">
          <w:fldChar w:fldCharType="end"/>
        </w:r>
      </w:ins>
      <w:r w:rsidR="00E73736">
        <w:fldChar w:fldCharType="separate"/>
      </w:r>
      <w:r w:rsidR="00311CED">
        <w:rPr>
          <w:noProof/>
        </w:rPr>
        <w:t>(Lockman et al., 2007)</w:t>
      </w:r>
      <w:r w:rsidR="00E73736">
        <w:fldChar w:fldCharType="end"/>
      </w:r>
      <w:r w:rsidR="00F87467">
        <w:t xml:space="preserve"> </w:t>
      </w:r>
      <w:r w:rsidR="00CC5634">
        <w:t xml:space="preserve">had also studied the response of </w:t>
      </w:r>
      <w:del w:id="689" w:author="Ram Shrestha" w:date="2014-04-29T01:19:00Z">
        <w:r w:rsidR="00CC5634" w:rsidDel="00523506">
          <w:delText xml:space="preserve">nevirapine </w:delText>
        </w:r>
      </w:del>
      <w:ins w:id="690" w:author="Ram Shrestha" w:date="2014-04-29T01:19:00Z">
        <w:r w:rsidR="00523506">
          <w:t xml:space="preserve">NVP </w:t>
        </w:r>
      </w:ins>
      <w:r w:rsidR="00CC5634">
        <w:t>based first line ART on the samples exposed to the drug through PMTCT therapy. They observed that 5%</w:t>
      </w:r>
      <w:del w:id="691" w:author="Ram Shrestha" w:date="2014-04-27T22:02:00Z">
        <w:r w:rsidR="00CC5634" w:rsidDel="000E4DDB">
          <w:delText xml:space="preserve"> of 106</w:delText>
        </w:r>
      </w:del>
      <w:r w:rsidR="00CC5634">
        <w:t xml:space="preserve"> women that received </w:t>
      </w:r>
      <w:r w:rsidR="001A1A04">
        <w:t>placebo and 18.4%</w:t>
      </w:r>
      <w:del w:id="692" w:author="Ram Shrestha" w:date="2014-04-27T22:02:00Z">
        <w:r w:rsidR="001A1A04" w:rsidDel="000E4DDB">
          <w:delText xml:space="preserve"> of 112</w:delText>
        </w:r>
      </w:del>
      <w:r w:rsidR="001A1A04">
        <w:t xml:space="preserve"> women that received single dose nevirapine experienced first line VF in the first six month of the initiation of the ART treatment.</w:t>
      </w:r>
      <w:r w:rsidR="00692CC9">
        <w:t xml:space="preserve"> </w:t>
      </w:r>
      <w:ins w:id="693" w:author="Ram Shrestha" w:date="2014-04-27T22:09:00Z">
        <w:r w:rsidR="000E4DDB">
          <w:t xml:space="preserve">They defined NVP resistance as the presence of </w:t>
        </w:r>
      </w:ins>
      <w:ins w:id="694" w:author="Ram Shrestha" w:date="2014-04-27T22:10:00Z">
        <w:r w:rsidR="000E4DDB">
          <w:t>any high level NVP resistant</w:t>
        </w:r>
        <w:r w:rsidR="00771AE2">
          <w:t xml:space="preserve"> mutations: 100I, 103N, 106A/M, 108I, 181C/I, 188L/C/H, or 190A. </w:t>
        </w:r>
      </w:ins>
      <w:ins w:id="695" w:author="Ram Shrestha" w:date="2014-04-27T22:04:00Z">
        <w:r w:rsidR="000E4DDB">
          <w:t>Genotypic data from</w:t>
        </w:r>
      </w:ins>
      <w:ins w:id="696" w:author="Ram Shrestha" w:date="2014-04-27T22:06:00Z">
        <w:r w:rsidR="000E4DDB">
          <w:t xml:space="preserve"> 16 of 20</w:t>
        </w:r>
      </w:ins>
      <w:ins w:id="697" w:author="Ram Shrestha" w:date="2014-04-27T22:04:00Z">
        <w:r w:rsidR="000E4DDB">
          <w:t xml:space="preserve"> </w:t>
        </w:r>
      </w:ins>
      <w:ins w:id="698" w:author="Ram Shrestha" w:date="2014-04-27T22:15:00Z">
        <w:r w:rsidR="00771AE2">
          <w:t xml:space="preserve">(80%) </w:t>
        </w:r>
      </w:ins>
      <w:ins w:id="699" w:author="Ram Shrestha" w:date="2014-04-27T22:04:00Z">
        <w:r w:rsidR="000E4DDB">
          <w:t xml:space="preserve">mothers who received sdNVP and experienced VF within six months </w:t>
        </w:r>
      </w:ins>
      <w:ins w:id="700" w:author="Ram Shrestha" w:date="2014-04-27T22:05:00Z">
        <w:r w:rsidR="000E4DDB">
          <w:t xml:space="preserve">of first line ART showed that </w:t>
        </w:r>
      </w:ins>
      <w:ins w:id="701" w:author="Ram Shrestha" w:date="2014-04-27T22:06:00Z">
        <w:r w:rsidR="000E4DDB">
          <w:t>12 had NVP resistance at the time of failure</w:t>
        </w:r>
      </w:ins>
      <w:ins w:id="702" w:author="Ram Shrestha" w:date="2014-04-27T22:08:00Z">
        <w:r w:rsidR="000E4DDB">
          <w:t>, one had baseline NVP resistance but no NVP resistance was detected at the time of VF and three had no detectable NVP resistance before ART and at the time of VF</w:t>
        </w:r>
      </w:ins>
      <w:ins w:id="703" w:author="Ram Shrestha" w:date="2014-04-27T22:06:00Z">
        <w:r w:rsidR="000E4DDB">
          <w:t>.</w:t>
        </w:r>
      </w:ins>
      <w:ins w:id="704" w:author="Ram Shrestha" w:date="2014-04-27T22:10:00Z">
        <w:r w:rsidR="00771AE2">
          <w:t xml:space="preserve"> </w:t>
        </w:r>
      </w:ins>
      <w:ins w:id="705" w:author="Ram Shrestha" w:date="2014-04-27T22:12:00Z">
        <w:r w:rsidR="00771AE2">
          <w:t xml:space="preserve">Genotyping </w:t>
        </w:r>
      </w:ins>
      <w:ins w:id="706" w:author="Ram Shrestha" w:date="2014-04-27T22:10:00Z">
        <w:r w:rsidR="00771AE2">
          <w:t xml:space="preserve">using conventional Sanger method could </w:t>
        </w:r>
      </w:ins>
      <w:ins w:id="707" w:author="Ram Shrestha" w:date="2014-04-27T22:16:00Z">
        <w:r w:rsidR="00771AE2">
          <w:t>the</w:t>
        </w:r>
      </w:ins>
      <w:ins w:id="708" w:author="Ram Shrestha" w:date="2014-04-27T22:10:00Z">
        <w:r w:rsidR="00771AE2">
          <w:t xml:space="preserve"> reason of undetectable </w:t>
        </w:r>
      </w:ins>
      <w:ins w:id="709" w:author="Ram Shrestha" w:date="2014-04-27T22:13:00Z">
        <w:r w:rsidR="00771AE2">
          <w:t xml:space="preserve">NVP resistance in the </w:t>
        </w:r>
      </w:ins>
      <w:ins w:id="710" w:author="Ram Shrestha" w:date="2014-04-29T01:24:00Z">
        <w:r w:rsidR="001E0272">
          <w:t xml:space="preserve">some </w:t>
        </w:r>
      </w:ins>
      <w:ins w:id="711" w:author="Ram Shrestha" w:date="2014-04-27T22:13:00Z">
        <w:r w:rsidR="00771AE2">
          <w:t>VF mother.</w:t>
        </w:r>
      </w:ins>
    </w:p>
    <w:p w:rsidR="00CE46BB" w:rsidRDefault="00CE46BB" w:rsidP="00A6052E">
      <w:pPr>
        <w:numPr>
          <w:ins w:id="712" w:author="Ram Shrestha" w:date="2014-04-29T01:57:00Z"/>
        </w:numPr>
        <w:spacing w:line="480" w:lineRule="auto"/>
        <w:jc w:val="both"/>
        <w:rPr>
          <w:ins w:id="713" w:author="Ram Shrestha" w:date="2014-04-29T01:57:00Z"/>
        </w:rPr>
      </w:pPr>
    </w:p>
    <w:p w:rsidR="00297C41" w:rsidRPr="00297C41" w:rsidRDefault="00CE46BB" w:rsidP="00A6052E">
      <w:pPr>
        <w:numPr>
          <w:ins w:id="714" w:author="Ram Shrestha" w:date="2014-04-29T01:57:00Z"/>
        </w:numPr>
        <w:spacing w:line="480" w:lineRule="auto"/>
        <w:jc w:val="both"/>
      </w:pPr>
      <w:ins w:id="715" w:author="Ram Shrestha" w:date="2014-04-29T01:57:00Z">
        <w:r>
          <w:t xml:space="preserve">In more support to our finding, </w:t>
        </w:r>
      </w:ins>
      <w:ins w:id="716" w:author="Ram Shrestha" w:date="2014-04-29T01:58:00Z">
        <w:r>
          <w:t xml:space="preserve">Geretti et al </w:t>
        </w:r>
      </w:ins>
      <w:ins w:id="717" w:author="Ram Shrestha" w:date="2014-04-29T02:39:00Z">
        <w:r w:rsidR="00CF787D">
          <w:fldChar w:fldCharType="begin">
            <w:fldData xml:space="preserve">PEVuZE5vdGU+PENpdGU+PEF1dGhvcj5HZXJldHRpPC9BdXRob3I+PFllYXI+MjAwOTwvWWVhcj48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</w:fldData>
          </w:fldChar>
        </w:r>
        <w:r w:rsidR="00CF787D">
          <w:instrText xml:space="preserve"> ADDIN EN.CITE </w:instrText>
        </w:r>
        <w:r w:rsidR="00CF787D">
          <w:fldChar w:fldCharType="begin">
            <w:fldData xml:space="preserve">PEVuZE5vdGU+PENpdGU+PEF1dGhvcj5HZXJldHRpPC9BdXRob3I+PFllYXI+MjAwOTwvWWVhcj48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</w:fldData>
          </w:fldChar>
        </w:r>
        <w:r w:rsidR="00CF787D">
          <w:instrText xml:space="preserve"> ADDIN EN.CITE.DATA </w:instrText>
        </w:r>
        <w:r w:rsidR="00CF787D">
          <w:fldChar w:fldCharType="end"/>
        </w:r>
      </w:ins>
      <w:r w:rsidR="00CF787D">
        <w:fldChar w:fldCharType="separate"/>
      </w:r>
      <w:ins w:id="718" w:author="Ram Shrestha" w:date="2014-04-29T02:39:00Z">
        <w:r w:rsidR="00CF787D">
          <w:rPr>
            <w:noProof/>
          </w:rPr>
          <w:t>(Geretti et al., 2009)</w:t>
        </w:r>
        <w:r w:rsidR="00CF787D">
          <w:fldChar w:fldCharType="end"/>
        </w:r>
      </w:ins>
      <w:del w:id="719" w:author="Ram Shrestha" w:date="2014-04-27T22:03:00Z">
        <w:r w:rsidR="00692CC9" w:rsidDel="000E4DDB">
          <w:delText>41.7% of 60 nevirapine-experienced women starting first line ART also experienced VF.</w:delText>
        </w:r>
        <w:r w:rsidR="00166F81" w:rsidDel="000E4DDB">
          <w:delText xml:space="preserve"> </w:delText>
        </w:r>
      </w:del>
      <w:del w:id="720" w:author="Ram Shrestha" w:date="2014-04-27T22:49:00Z">
        <w:r w:rsidR="00166F81" w:rsidDel="002F3E3D">
          <w:delText xml:space="preserve">In another study, Chi et al </w:delText>
        </w:r>
        <w:r w:rsidR="00E73736" w:rsidDel="002F3E3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524255" w:rsidDel="002F3E3D">
          <w:delInstrText xml:space="preserve"> ADDIN EN.CITE </w:delInstrText>
        </w:r>
        <w:r w:rsidR="00524255" w:rsidDel="002F3E3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524255" w:rsidDel="002F3E3D">
          <w:delInstrText xml:space="preserve"> ADDIN EN.CITE.DATA </w:delInstrText>
        </w:r>
        <w:r w:rsidR="00524255" w:rsidDel="002F3E3D">
          <w:fldChar w:fldCharType="end"/>
        </w:r>
        <w:r w:rsidR="00E73736" w:rsidDel="002F3E3D">
          <w:fldChar w:fldCharType="separate"/>
        </w:r>
        <w:r w:rsidR="00311CED" w:rsidDel="002F3E3D">
          <w:rPr>
            <w:noProof/>
          </w:rPr>
          <w:delText>(Chi et al., 2007)</w:delText>
        </w:r>
        <w:r w:rsidR="00E73736" w:rsidDel="002F3E3D">
          <w:fldChar w:fldCharType="end"/>
        </w:r>
        <w:r w:rsidR="00166F81" w:rsidDel="002F3E3D">
          <w:delText xml:space="preserve"> studied the association of exposure of nevirapine through PMTCT with </w:delText>
        </w:r>
        <w:r w:rsidR="00BC3A1A" w:rsidDel="002F3E3D">
          <w:delText xml:space="preserve">CD4 </w:delText>
        </w:r>
        <w:r w:rsidR="00D23D1C" w:rsidDel="002F3E3D">
          <w:delText>count;</w:delText>
        </w:r>
        <w:r w:rsidR="00BC3A1A" w:rsidDel="002F3E3D">
          <w:delText xml:space="preserve"> death and VF of the nevirapine based first line ART. In their analysis of the hazard risk of first line VF, they obtained that patients with exposure to nevirapine had higher risk for clinical VF than drug naïve patients</w:delText>
        </w:r>
      </w:del>
      <w:ins w:id="721" w:author="Ram Shrestha" w:date="2014-04-29T01:58:00Z">
        <w:r>
          <w:t xml:space="preserve"> a</w:t>
        </w:r>
      </w:ins>
      <w:del w:id="722" w:author="Ram Shrestha" w:date="2014-04-27T22:49:00Z">
        <w:r w:rsidR="00BC3A1A" w:rsidDel="002F3E3D">
          <w:delText>.</w:delText>
        </w:r>
      </w:del>
      <w:ins w:id="723" w:author="Ram Shrestha" w:date="2014-04-29T01:58:00Z">
        <w:r>
          <w:t xml:space="preserve">lso  showed </w:t>
        </w:r>
      </w:ins>
      <w:ins w:id="724" w:author="Ram Shrestha" w:date="2014-04-29T02:02:00Z">
        <w:r>
          <w:t xml:space="preserve">detection of resistance before pretreatment was highly </w:t>
        </w:r>
      </w:ins>
      <w:ins w:id="725" w:author="Ram Shrestha" w:date="2014-04-29T02:03:00Z">
        <w:r>
          <w:t xml:space="preserve">associated with virologic failure of drug regiment </w:t>
        </w:r>
      </w:ins>
      <w:ins w:id="726" w:author="Ram Shrestha" w:date="2014-04-29T02:02:00Z">
        <w:r w:rsidR="008A4855">
          <w:t xml:space="preserve">. The authors studied 93 </w:t>
        </w:r>
      </w:ins>
      <w:ins w:id="727" w:author="Ram Shrestha" w:date="2014-04-29T02:12:00Z">
        <w:r w:rsidR="008A4855">
          <w:t xml:space="preserve">HIV infected </w:t>
        </w:r>
      </w:ins>
      <w:ins w:id="728" w:author="Ram Shrestha" w:date="2014-04-29T02:02:00Z">
        <w:r w:rsidR="008A4855">
          <w:t>patients</w:t>
        </w:r>
      </w:ins>
      <w:ins w:id="729" w:author="Ram Shrestha" w:date="2014-04-29T02:13:00Z">
        <w:r w:rsidR="008A4855">
          <w:t xml:space="preserve"> di</w:t>
        </w:r>
        <w:r w:rsidR="00D74E18">
          <w:t xml:space="preserve">agnosed in the median year 2000, </w:t>
        </w:r>
      </w:ins>
      <w:ins w:id="730" w:author="Ram Shrestha" w:date="2014-04-29T02:15:00Z">
        <w:r w:rsidR="00D74E18">
          <w:t xml:space="preserve">received drug cocktail after 1 </w:t>
        </w:r>
      </w:ins>
      <w:ins w:id="731" w:author="Ram Shrestha" w:date="2014-04-29T02:16:00Z">
        <w:r w:rsidR="00D74E18">
          <w:t>median</w:t>
        </w:r>
      </w:ins>
      <w:ins w:id="732" w:author="Ram Shrestha" w:date="2014-04-29T02:15:00Z">
        <w:r w:rsidR="00D74E18">
          <w:t xml:space="preserve"> </w:t>
        </w:r>
      </w:ins>
      <w:ins w:id="733" w:author="Ram Shrestha" w:date="2014-04-29T02:16:00Z">
        <w:r w:rsidR="00D74E18">
          <w:t>ye</w:t>
        </w:r>
      </w:ins>
      <w:ins w:id="734" w:author="Ram Shrestha" w:date="2014-04-29T02:17:00Z">
        <w:r w:rsidR="00D74E18">
          <w:t xml:space="preserve">ar and had median CD4 count of 218. </w:t>
        </w:r>
      </w:ins>
      <w:ins w:id="735" w:author="Ram Shrestha" w:date="2014-04-29T02:02:00Z">
        <w:r w:rsidR="008A4855">
          <w:t xml:space="preserve"> </w:t>
        </w:r>
      </w:ins>
      <w:ins w:id="736" w:author="Ram Shrestha" w:date="2014-04-29T02:17:00Z">
        <w:r w:rsidR="00D74E18">
          <w:t xml:space="preserve">Before the </w:t>
        </w:r>
      </w:ins>
      <w:ins w:id="737" w:author="Ram Shrestha" w:date="2014-04-29T02:18:00Z">
        <w:r w:rsidR="00D74E18">
          <w:t xml:space="preserve">highly active antiretroviral </w:t>
        </w:r>
      </w:ins>
      <w:ins w:id="738" w:author="Ram Shrestha" w:date="2014-04-29T02:17:00Z">
        <w:r w:rsidR="00D74E18">
          <w:t>treatment, they were</w:t>
        </w:r>
      </w:ins>
      <w:ins w:id="739" w:author="Ram Shrestha" w:date="2014-04-29T02:02:00Z">
        <w:r w:rsidR="008A4855">
          <w:t xml:space="preserve"> under </w:t>
        </w:r>
      </w:ins>
      <w:ins w:id="740" w:author="Ram Shrestha" w:date="2014-04-29T02:05:00Z">
        <w:r w:rsidR="008A4855">
          <w:t>nevirapine</w:t>
        </w:r>
      </w:ins>
      <w:ins w:id="741" w:author="Ram Shrestha" w:date="2014-04-29T02:02:00Z">
        <w:r w:rsidR="008A4855">
          <w:t xml:space="preserve"> or efaverinz</w:t>
        </w:r>
      </w:ins>
      <w:ins w:id="742" w:author="Ram Shrestha" w:date="2014-04-29T02:06:00Z">
        <w:r w:rsidR="008A4855">
          <w:t xml:space="preserve"> treatment</w:t>
        </w:r>
      </w:ins>
      <w:ins w:id="743" w:author="Ram Shrestha" w:date="2014-04-29T02:02:00Z">
        <w:r w:rsidR="00D74E18">
          <w:t xml:space="preserve">. </w:t>
        </w:r>
      </w:ins>
      <w:ins w:id="744" w:author="Ram Shrestha" w:date="2014-04-29T02:19:00Z">
        <w:r w:rsidR="00D74E18">
          <w:t>In the pretreatment samples, the common mutation found was K103N that provide high-level resistance to NVP and EFV.</w:t>
        </w:r>
      </w:ins>
      <w:ins w:id="745" w:author="Ram Shrestha" w:date="2014-04-29T02:20:00Z">
        <w:r w:rsidR="00D74E18">
          <w:t xml:space="preserve"> </w:t>
        </w:r>
      </w:ins>
      <w:ins w:id="746" w:author="Ram Shrestha" w:date="2014-04-29T02:22:00Z">
        <w:r w:rsidR="00D74E18">
          <w:t xml:space="preserve">Using population based sequencing, four of 18 virologic failure samples </w:t>
        </w:r>
      </w:ins>
      <w:ins w:id="747" w:author="Ram Shrestha" w:date="2014-04-29T02:24:00Z">
        <w:r w:rsidR="00D74E18">
          <w:t xml:space="preserve">harbored K103N mutation while </w:t>
        </w:r>
      </w:ins>
      <w:ins w:id="748" w:author="Ram Shrestha" w:date="2014-04-29T02:22:00Z">
        <w:r w:rsidR="00D74E18">
          <w:t>none of 75 virological success samples</w:t>
        </w:r>
      </w:ins>
      <w:ins w:id="749" w:author="Ram Shrestha" w:date="2014-04-29T02:25:00Z">
        <w:r w:rsidR="00D74E18">
          <w:t xml:space="preserve"> had the mutation. </w:t>
        </w:r>
        <w:r w:rsidR="00B508EB">
          <w:t xml:space="preserve">Using sensitive genotyping method, the association of resistance and VF was increased. Seven </w:t>
        </w:r>
      </w:ins>
      <w:ins w:id="750" w:author="Ram Shrestha" w:date="2014-04-29T02:26:00Z">
        <w:r w:rsidR="00B508EB">
          <w:t>of 18 VF sample had the mutation while none of 75 virologic success samples had the mutation.</w:t>
        </w:r>
      </w:ins>
      <w:ins w:id="751" w:author="Ram Shrestha" w:date="2014-04-29T02:22:00Z">
        <w:r w:rsidR="00D74E18">
          <w:t xml:space="preserve"> </w:t>
        </w:r>
      </w:ins>
      <w:ins w:id="752" w:author="Ram Shrestha" w:date="2014-04-29T02:19:00Z">
        <w:r w:rsidR="00D74E18">
          <w:t xml:space="preserve"> </w:t>
        </w:r>
      </w:ins>
      <w:del w:id="753" w:author="Ram Shrestha" w:date="2014-04-27T22:49:00Z">
        <w:r w:rsidR="00BC3A1A" w:rsidDel="002F3E3D">
          <w:delText xml:space="preserve"> </w:delText>
        </w:r>
      </w:del>
    </w:p>
    <w:p w:rsidR="0044530F" w:rsidRPr="0044530F" w:rsidDel="00AE5463" w:rsidRDefault="0044530F" w:rsidP="00A6052E">
      <w:pPr>
        <w:spacing w:line="480" w:lineRule="auto"/>
        <w:jc w:val="both"/>
        <w:rPr>
          <w:del w:id="754" w:author="Ram Shrestha" w:date="2014-04-27T22:56:00Z"/>
        </w:rPr>
      </w:pPr>
    </w:p>
    <w:p w:rsidR="00E30D05" w:rsidRDefault="00E30D05" w:rsidP="00F35359">
      <w:pPr>
        <w:spacing w:line="480" w:lineRule="auto"/>
        <w:jc w:val="both"/>
      </w:pPr>
    </w:p>
    <w:p w:rsidR="006656E6" w:rsidDel="00AE5463" w:rsidRDefault="00802B18" w:rsidP="00F35359">
      <w:pPr>
        <w:pStyle w:val="Heading2"/>
        <w:numPr>
          <w:numberingChange w:id="755" w:author="Ram Shrestha" w:date="2014-04-24T23:52:00Z" w:original="%1:4:0:.%2:5:0:"/>
        </w:numPr>
        <w:rPr>
          <w:del w:id="756" w:author="Ram Shrestha" w:date="2014-04-27T22:54:00Z"/>
        </w:rPr>
      </w:pPr>
      <w:del w:id="757" w:author="Ram Shrestha" w:date="2014-04-27T22:54:00Z">
        <w:r w:rsidDel="00AE5463">
          <w:delText xml:space="preserve">Ultra deep pyrosequencing is </w:delText>
        </w:r>
        <w:r w:rsidR="00042599" w:rsidDel="00AE5463">
          <w:delText>more sensitive</w:delText>
        </w:r>
        <w:r w:rsidR="00D23D1C" w:rsidDel="00AE5463">
          <w:delText xml:space="preserve"> than</w:delText>
        </w:r>
        <w:r w:rsidDel="00AE5463">
          <w:delText xml:space="preserve"> Conventional Sanger genotyping method</w:delText>
        </w:r>
      </w:del>
    </w:p>
    <w:p w:rsidR="008164CF" w:rsidDel="00AE5463" w:rsidRDefault="00D13BC6" w:rsidP="00F35359">
      <w:pPr>
        <w:spacing w:line="480" w:lineRule="auto"/>
        <w:jc w:val="both"/>
        <w:rPr>
          <w:del w:id="758" w:author="Ram Shrestha" w:date="2014-04-27T22:54:00Z"/>
        </w:rPr>
      </w:pPr>
      <w:del w:id="759" w:author="Ram Shrestha" w:date="2014-04-27T22:54:00Z">
        <w:r w:rsidDel="00AE5463">
          <w:delText xml:space="preserve">Conventional Sanger genotyping method has been the “gold standard” method for genotypic HIV drug resistance test </w:delText>
        </w:r>
        <w:r w:rsidR="00E73736" w:rsidDel="00AE5463">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del>
      <w:del w:id="760" w:author="Ram Shrestha" w:date="2014-04-27T01:24:00Z">
        <w:r w:rsidR="00311CED" w:rsidDel="00524255">
          <w:delInstrText xml:space="preserve"> ADDIN EN.CITE </w:delInstrText>
        </w:r>
        <w:r w:rsidR="00E73736" w:rsidDel="00524255">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r w:rsidR="00311CED" w:rsidDel="00524255">
          <w:delInstrText xml:space="preserve"> ADDIN EN.CITE.DATA </w:delInstrText>
        </w:r>
        <w:r w:rsidR="00E73736" w:rsidDel="00524255">
          <w:fldChar w:fldCharType="end"/>
        </w:r>
      </w:del>
      <w:del w:id="761" w:author="Ram Shrestha" w:date="2014-04-27T22:54:00Z">
        <w:r w:rsidR="00E73736" w:rsidDel="00AE5463">
          <w:fldChar w:fldCharType="separate"/>
        </w:r>
        <w:r w:rsidR="008964D2" w:rsidDel="00AE5463">
          <w:rPr>
            <w:noProof/>
          </w:rPr>
          <w:delText>(Izopet et al., 2002; Woods et al., 2012)</w:delText>
        </w:r>
        <w:r w:rsidR="00E73736" w:rsidDel="00AE5463">
          <w:fldChar w:fldCharType="end"/>
        </w:r>
        <w:r w:rsidDel="00AE5463">
          <w:delText xml:space="preserve">. </w:delText>
        </w:r>
        <w:r w:rsidR="00445EAD" w:rsidDel="00AE5463">
          <w:delText>The method produces a single consensus sequence for HIV quasispecies in a sample.</w:delText>
        </w:r>
        <w:r w:rsidR="00A76E28" w:rsidDel="00AE5463">
          <w:delText xml:space="preserve"> In a </w:delText>
        </w:r>
        <w:r w:rsidR="00D23D1C" w:rsidDel="00AE5463">
          <w:delText xml:space="preserve">nucleotide </w:delText>
        </w:r>
        <w:r w:rsidR="00A76E28" w:rsidDel="00AE5463">
          <w:delText>position with mixture of nucleotides</w:delText>
        </w:r>
        <w:r w:rsidR="00F75E07" w:rsidDel="00AE5463">
          <w:delText xml:space="preserve"> in the consensus sequence</w:delText>
        </w:r>
        <w:r w:rsidR="00A76E28" w:rsidDel="00AE5463">
          <w:delText>,</w:delText>
        </w:r>
        <w:r w:rsidR="00F75E07" w:rsidDel="00AE5463">
          <w:delText xml:space="preserve"> an ambiguous base that represents the nucleotides with 20% or greater prevalence in the viral population</w:delText>
        </w:r>
        <w:r w:rsidR="001937BF" w:rsidDel="00AE5463">
          <w:delText xml:space="preserve"> </w:delText>
        </w:r>
        <w:r w:rsidR="00E73736" w:rsidRPr="00376D76" w:rsidDel="00AE5463">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del>
      <w:del w:id="762" w:author="Ram Shrestha" w:date="2014-04-27T01:24:00Z">
        <w:r w:rsidR="00311CED" w:rsidDel="00524255">
          <w:delInstrText xml:space="preserve"> ADDIN EN.CITE </w:delInstrText>
        </w:r>
        <w:r w:rsidR="00E73736" w:rsidDel="00524255">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11CED" w:rsidDel="00524255">
          <w:delInstrText xml:space="preserve"> ADDIN EN.CITE.DATA </w:delInstrText>
        </w:r>
        <w:r w:rsidR="00E73736" w:rsidDel="00524255">
          <w:fldChar w:fldCharType="end"/>
        </w:r>
      </w:del>
      <w:del w:id="763" w:author="Ram Shrestha" w:date="2014-04-27T22:54:00Z">
        <w:r w:rsidR="00E73736" w:rsidRPr="00376D76" w:rsidDel="00AE5463">
          <w:fldChar w:fldCharType="separate"/>
        </w:r>
        <w:r w:rsidR="001937BF" w:rsidRPr="00376D76" w:rsidDel="00AE5463">
          <w:rPr>
            <w:noProof/>
          </w:rPr>
          <w:delText>(Hudelson et al., 2010; Larder et al., 1993; Leitner et al., 1993; Schuurman et al., 1999; Van Laethem et al., 1999)</w:delText>
        </w:r>
        <w:r w:rsidR="00E73736" w:rsidRPr="00376D76" w:rsidDel="00AE5463">
          <w:fldChar w:fldCharType="end"/>
        </w:r>
        <w:r w:rsidR="00F75E07" w:rsidDel="00AE5463">
          <w:delText>.</w:delText>
        </w:r>
        <w:r w:rsidR="00A76E28" w:rsidDel="00AE5463">
          <w:delText xml:space="preserve"> </w:delText>
        </w:r>
        <w:r w:rsidR="00445EAD" w:rsidDel="00AE5463">
          <w:delText xml:space="preserve"> </w:delText>
        </w:r>
        <w:r w:rsidDel="00AE5463">
          <w:delText xml:space="preserve">However, it is </w:delText>
        </w:r>
        <w:r w:rsidR="008164CF" w:rsidDel="00AE5463">
          <w:delText xml:space="preserve">an expensive and </w:delText>
        </w:r>
        <w:r w:rsidR="00FD663E" w:rsidDel="00AE5463">
          <w:delText>labor-intensive</w:delText>
        </w:r>
        <w:r w:rsidR="008164CF" w:rsidDel="00AE5463">
          <w:delText xml:space="preserve"> method </w:delText>
        </w:r>
        <w:r w:rsidR="00E73736" w:rsidDel="00AE5463">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del>
      <w:del w:id="764" w:author="Ram Shrestha" w:date="2014-04-27T01:24:00Z">
        <w:r w:rsidR="00311CED" w:rsidDel="00524255">
          <w:delInstrText xml:space="preserve"> ADDIN EN.CITE </w:delInstrText>
        </w:r>
        <w:r w:rsidR="00E73736" w:rsidDel="00524255">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311CED" w:rsidDel="00524255">
          <w:delInstrText xml:space="preserve"> ADDIN EN.CITE.DATA </w:delInstrText>
        </w:r>
        <w:r w:rsidR="00E73736" w:rsidDel="00524255">
          <w:fldChar w:fldCharType="end"/>
        </w:r>
      </w:del>
      <w:del w:id="765" w:author="Ram Shrestha" w:date="2014-04-27T22:54:00Z">
        <w:r w:rsidR="00E73736" w:rsidDel="00AE5463">
          <w:fldChar w:fldCharType="separate"/>
        </w:r>
        <w:r w:rsidR="008964D2" w:rsidDel="00AE5463">
          <w:rPr>
            <w:noProof/>
          </w:rPr>
          <w:delText>(Ji et al., 2010)</w:delText>
        </w:r>
        <w:r w:rsidR="00E73736" w:rsidDel="00AE5463">
          <w:fldChar w:fldCharType="end"/>
        </w:r>
        <w:r w:rsidR="00400635" w:rsidDel="00AE5463">
          <w:delText>.</w:delText>
        </w:r>
        <w:r w:rsidR="008164CF" w:rsidDel="00AE5463">
          <w:delText xml:space="preserve"> Thus, an alternative method that overcomes the limitations of conventional method is essential.</w:delText>
        </w:r>
      </w:del>
    </w:p>
    <w:p w:rsidR="00AF53E9" w:rsidDel="00AE5463" w:rsidRDefault="008164CF" w:rsidP="00F35359">
      <w:pPr>
        <w:spacing w:line="480" w:lineRule="auto"/>
        <w:jc w:val="both"/>
        <w:rPr>
          <w:del w:id="766" w:author="Ram Shrestha" w:date="2014-04-27T22:54:00Z"/>
        </w:rPr>
      </w:pPr>
      <w:del w:id="767" w:author="Ram Shrestha" w:date="2014-04-27T22:54:00Z">
        <w:r w:rsidDel="00AE5463">
          <w:delText xml:space="preserve"> </w:delText>
        </w:r>
      </w:del>
    </w:p>
    <w:p w:rsidR="000879B5" w:rsidDel="00AE5463" w:rsidRDefault="00CA5E43" w:rsidP="00F35359">
      <w:pPr>
        <w:spacing w:line="480" w:lineRule="auto"/>
        <w:jc w:val="both"/>
        <w:rPr>
          <w:del w:id="768" w:author="Ram Shrestha" w:date="2014-04-27T22:54:00Z"/>
        </w:rPr>
      </w:pPr>
      <w:del w:id="769" w:author="Ram Shrestha" w:date="2014-04-27T22:54:00Z">
        <w:r w:rsidDel="00AE5463">
          <w:delText xml:space="preserve">Ultra deep pyrosequencing is a cost effective method and </w:delText>
        </w:r>
        <w:r w:rsidR="000879B5" w:rsidDel="00AE5463">
          <w:delText>has massive parallel sequencing ability that generates hundreds of thousands of sequence reads per sample</w:delText>
        </w:r>
        <w:r w:rsidDel="00AE5463">
          <w:delText xml:space="preserve"> </w:delText>
        </w:r>
        <w:r w:rsidR="00E73736" w:rsidDel="00AE5463">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del>
      <w:del w:id="770" w:author="Ram Shrestha" w:date="2014-04-27T01:24:00Z">
        <w:r w:rsidR="00311CED" w:rsidDel="00524255">
          <w:delInstrText xml:space="preserve"> ADDIN EN.CITE </w:delInstrText>
        </w:r>
        <w:r w:rsidR="00E73736" w:rsidDel="00524255">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r w:rsidR="00311CED" w:rsidDel="00524255">
          <w:delInstrText xml:space="preserve"> ADDIN EN.CITE.DATA </w:delInstrText>
        </w:r>
        <w:r w:rsidR="00E73736" w:rsidDel="00524255">
          <w:fldChar w:fldCharType="end"/>
        </w:r>
      </w:del>
      <w:del w:id="771" w:author="Ram Shrestha" w:date="2014-04-27T22:54:00Z">
        <w:r w:rsidR="00E73736" w:rsidDel="00AE5463">
          <w:fldChar w:fldCharType="separate"/>
        </w:r>
        <w:r w:rsidR="008964D2" w:rsidDel="00AE5463">
          <w:rPr>
            <w:noProof/>
          </w:rPr>
          <w:delText>(Dudley et al., 2012; Ji et al., 2010)</w:delText>
        </w:r>
        <w:r w:rsidR="00E73736" w:rsidDel="00AE5463">
          <w:fldChar w:fldCharType="end"/>
        </w:r>
        <w:r w:rsidR="000879B5" w:rsidDel="00AE5463">
          <w:delText>.</w:delText>
        </w:r>
      </w:del>
    </w:p>
    <w:p w:rsidR="001542D1" w:rsidDel="00AE5463" w:rsidRDefault="001542D1" w:rsidP="00F35359">
      <w:pPr>
        <w:spacing w:line="480" w:lineRule="auto"/>
        <w:jc w:val="both"/>
        <w:rPr>
          <w:del w:id="772" w:author="Ram Shrestha" w:date="2014-04-27T22:54:00Z"/>
        </w:rPr>
      </w:pPr>
    </w:p>
    <w:p w:rsidR="001542D1" w:rsidDel="00AE5463" w:rsidRDefault="00F75E07" w:rsidP="00F35359">
      <w:pPr>
        <w:spacing w:line="480" w:lineRule="auto"/>
        <w:jc w:val="both"/>
        <w:rPr>
          <w:del w:id="773" w:author="Ram Shrestha" w:date="2014-04-27T22:54:00Z"/>
        </w:rPr>
      </w:pPr>
      <w:del w:id="774" w:author="Ram Shrestha" w:date="2014-04-27T22:54:00Z">
        <w:r w:rsidDel="00AE5463">
          <w:delText xml:space="preserve">At prevalence cutoff 20% for the </w:delText>
        </w:r>
        <w:r w:rsidR="00A510FB" w:rsidDel="00AE5463">
          <w:delText>samples</w:delText>
        </w:r>
        <w:r w:rsidR="00C27CCE" w:rsidDel="00AE5463">
          <w:delText xml:space="preserve"> (baseline and first line </w:delText>
        </w:r>
        <w:r w:rsidR="00B112EC" w:rsidDel="00AE5463">
          <w:delText>VF</w:delText>
        </w:r>
        <w:r w:rsidR="001937BF" w:rsidDel="00AE5463">
          <w:delText xml:space="preserve"> samples</w:delText>
        </w:r>
        <w:r w:rsidR="00C27CCE" w:rsidDel="00AE5463">
          <w:delText>)</w:delText>
        </w:r>
        <w:r w:rsidR="00A510FB" w:rsidDel="00AE5463">
          <w:delText xml:space="preserve"> genotyped using UDPS, </w:delText>
        </w:r>
        <w:r w:rsidR="00C27CCE" w:rsidDel="00AE5463">
          <w:delText xml:space="preserve">we compared </w:delText>
        </w:r>
        <w:r w:rsidR="00A510FB" w:rsidDel="00AE5463">
          <w:delText xml:space="preserve">the number of samples that were predicted resistant to the number of samples predicted resistant using convention Sanger genotyping method. </w:delText>
        </w:r>
        <w:r w:rsidR="00C27CCE" w:rsidDel="00AE5463">
          <w:delText>We found that t</w:delText>
        </w:r>
        <w:r w:rsidR="00445EAD" w:rsidDel="00AE5463">
          <w:delText xml:space="preserve">here were no significance observed in the number of samples that were predicted resistant in </w:delText>
        </w:r>
        <w:r w:rsidR="00B112EC" w:rsidDel="00AE5463">
          <w:delText>VF</w:delText>
        </w:r>
        <w:r w:rsidR="00445EAD" w:rsidDel="00AE5463">
          <w:delText xml:space="preserve"> and </w:delText>
        </w:r>
        <w:r w:rsidR="00B112EC" w:rsidDel="00AE5463">
          <w:delText>VS</w:delText>
        </w:r>
        <w:r w:rsidR="00445EAD" w:rsidDel="00AE5463">
          <w:delText xml:space="preserve"> from both PMTCT and no-PMTCT groups.</w:delText>
        </w:r>
        <w:r w:rsidR="005F785A" w:rsidDel="00AE5463">
          <w:delText xml:space="preserve"> In addition, </w:delText>
        </w:r>
        <w:r w:rsidR="0049103C" w:rsidDel="00AE5463">
          <w:delText xml:space="preserve">the number of samples predicted as harboring resistant viral variants increased while assessing at 1% prevalence cutoff using UDPS genotypic data. </w:delText>
        </w:r>
        <w:r w:rsidR="005F785A" w:rsidDel="00AE5463">
          <w:delText xml:space="preserve"> </w:delText>
        </w:r>
      </w:del>
    </w:p>
    <w:p w:rsidR="00A510FB" w:rsidDel="00AE5463" w:rsidRDefault="00A510FB" w:rsidP="00F35359">
      <w:pPr>
        <w:spacing w:line="480" w:lineRule="auto"/>
        <w:jc w:val="both"/>
        <w:rPr>
          <w:del w:id="775" w:author="Ram Shrestha" w:date="2014-04-27T22:54:00Z"/>
        </w:rPr>
      </w:pPr>
    </w:p>
    <w:p w:rsidR="00A510FB" w:rsidDel="00AE5463" w:rsidRDefault="00FF1B35" w:rsidP="00F35359">
      <w:pPr>
        <w:spacing w:line="480" w:lineRule="auto"/>
        <w:jc w:val="both"/>
        <w:rPr>
          <w:del w:id="776" w:author="Ram Shrestha" w:date="2014-04-27T22:54:00Z"/>
        </w:rPr>
      </w:pPr>
      <w:del w:id="777" w:author="Ram Shrestha" w:date="2014-04-27T22:54:00Z">
        <w:r w:rsidDel="00AE5463">
          <w:delText xml:space="preserve">Hezhao Ji et al </w:delText>
        </w:r>
        <w:r w:rsidR="00E73736" w:rsidDel="00AE5463">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del>
      <w:del w:id="778" w:author="Ram Shrestha" w:date="2014-04-27T01:24:00Z">
        <w:r w:rsidR="00311CED" w:rsidDel="00524255">
          <w:delInstrText xml:space="preserve"> ADDIN EN.CITE </w:delInstrText>
        </w:r>
        <w:r w:rsidR="00E73736" w:rsidDel="00524255">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311CED" w:rsidDel="00524255">
          <w:delInstrText xml:space="preserve"> ADDIN EN.CITE.DATA </w:delInstrText>
        </w:r>
        <w:r w:rsidR="00E73736" w:rsidDel="00524255">
          <w:fldChar w:fldCharType="end"/>
        </w:r>
      </w:del>
      <w:del w:id="779" w:author="Ram Shrestha" w:date="2014-04-27T22:54:00Z">
        <w:r w:rsidR="00E73736" w:rsidDel="00AE5463">
          <w:fldChar w:fldCharType="separate"/>
        </w:r>
        <w:r w:rsidDel="00AE5463">
          <w:rPr>
            <w:noProof/>
          </w:rPr>
          <w:delText>(Ji et al., 2011)</w:delText>
        </w:r>
        <w:r w:rsidR="00E73736" w:rsidDel="00AE5463">
          <w:fldChar w:fldCharType="end"/>
        </w:r>
        <w:r w:rsidDel="00AE5463">
          <w:delText xml:space="preserve"> conducted a study of HIV surveillance on dried blood samples using UDPS and did a comparative analysis with</w:delText>
        </w:r>
        <w:r w:rsidR="00A510FB" w:rsidDel="00AE5463">
          <w:delText xml:space="preserve"> conventional Sanger genotype method</w:delText>
        </w:r>
        <w:r w:rsidDel="00AE5463">
          <w:delText xml:space="preserve">. Hezhao et al </w:delText>
        </w:r>
        <w:r w:rsidR="001D3FC9" w:rsidDel="00AE5463">
          <w:delText xml:space="preserve">showed that UDPS and Sanger genotyping method </w:delText>
        </w:r>
        <w:r w:rsidR="00613923" w:rsidDel="00AE5463">
          <w:delText xml:space="preserve">are highly concordant at genotyping the </w:delText>
        </w:r>
        <w:r w:rsidR="001937BF" w:rsidDel="00AE5463">
          <w:delText xml:space="preserve">high level </w:delText>
        </w:r>
        <w:r w:rsidR="00613923" w:rsidDel="00AE5463">
          <w:delText xml:space="preserve">HIV </w:delText>
        </w:r>
      </w:del>
      <w:del w:id="780" w:author="Ram Shrestha" w:date="2014-04-26T22:46:00Z">
        <w:r w:rsidR="00613923" w:rsidDel="00001A2D">
          <w:delText>drug resistant mutation</w:delText>
        </w:r>
      </w:del>
      <w:del w:id="781" w:author="Ram Shrestha" w:date="2014-04-27T22:54:00Z">
        <w:r w:rsidR="00613923" w:rsidDel="00AE5463">
          <w:delText xml:space="preserve">s </w:delText>
        </w:r>
        <w:r w:rsidR="001D3FC9" w:rsidDel="00AE5463">
          <w:delText>(99.21% and 99.51%</w:delText>
        </w:r>
        <w:r w:rsidR="001937BF" w:rsidDel="00AE5463">
          <w:delText xml:space="preserve"> respectively</w:delText>
        </w:r>
        <w:r w:rsidR="001D3FC9" w:rsidDel="00AE5463">
          <w:delText>)</w:delText>
        </w:r>
        <w:r w:rsidR="00DF59B0" w:rsidDel="00AE5463">
          <w:delText>.</w:delText>
        </w:r>
        <w:r w:rsidDel="00AE5463">
          <w:delText xml:space="preserve"> The authors found the exceptional mutation M184I that was only detected by tagged pooled UDPS.</w:delText>
        </w:r>
        <w:r w:rsidR="00110E38" w:rsidDel="00AE5463">
          <w:delText xml:space="preserve"> </w:delText>
        </w:r>
        <w:r w:rsidDel="00AE5463">
          <w:delText>In</w:delText>
        </w:r>
        <w:r w:rsidR="006D5845" w:rsidDel="00AE5463">
          <w:delText xml:space="preserve"> another study</w:delText>
        </w:r>
        <w:r w:rsidDel="00AE5463">
          <w:delText xml:space="preserve">, </w:delText>
        </w:r>
        <w:r w:rsidR="0049103C" w:rsidDel="00AE5463">
          <w:delText xml:space="preserve">Thuy Le et al </w:delText>
        </w:r>
        <w:r w:rsidR="00E73736" w:rsidDel="00AE5463">
          <w:fldChar w:fldCharType="begin"/>
        </w:r>
      </w:del>
      <w:del w:id="782" w:author="Ram Shrestha" w:date="2014-04-27T01:24:00Z">
        <w:r w:rsidR="00311CED" w:rsidDel="00524255">
          <w:del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delInstrText>
        </w:r>
      </w:del>
      <w:del w:id="783" w:author="Ram Shrestha" w:date="2014-04-27T22:54:00Z">
        <w:r w:rsidR="00E73736" w:rsidDel="00AE5463">
          <w:fldChar w:fldCharType="separate"/>
        </w:r>
        <w:r w:rsidR="00311CED" w:rsidDel="00AE5463">
          <w:rPr>
            <w:noProof/>
          </w:rPr>
          <w:delText>(Le et al., 2009)</w:delText>
        </w:r>
        <w:r w:rsidR="00E73736" w:rsidDel="00AE5463">
          <w:fldChar w:fldCharType="end"/>
        </w:r>
        <w:r w:rsidR="0049103C" w:rsidDel="00AE5463">
          <w:delText xml:space="preserve"> found that the DRMs were present in all 22 (100%) of the patients with UDPS method while conventional Sanger method was able to detect DRMs in only 3 patients. The authors were studying the implication of resistant variants at the time of VF</w:delText>
        </w:r>
        <w:r w:rsidDel="00AE5463">
          <w:delText>. While assessing the DRMs, the authors found that 90 of 247 DRMs were detected by UDPS method and 95% of the 90 DRMs were not detected by conventional Sanger genotyping method.</w:delText>
        </w:r>
        <w:r w:rsidR="00D33A2D" w:rsidDel="00AE5463">
          <w:delText xml:space="preserve"> On average, four additional mutations were detected per sample </w:delText>
        </w:r>
        <w:r w:rsidR="005C6350" w:rsidDel="00AE5463">
          <w:delText>by UDPS method.</w:delText>
        </w:r>
        <w:r w:rsidR="00D33A2D" w:rsidDel="00AE5463">
          <w:delText xml:space="preserve"> Again, in another study, Liang et al </w:delText>
        </w:r>
        <w:r w:rsidR="00E73736" w:rsidDel="00AE5463">
          <w:fldChar w:fldCharType="begin"/>
        </w:r>
      </w:del>
      <w:del w:id="784" w:author="Ram Shrestha" w:date="2014-04-27T01:24:00Z">
        <w:r w:rsidR="00311CED" w:rsidDel="00524255">
          <w:delInstrText xml:space="preserve"> ADDIN EN.CITE &lt;EndNote&gt;&lt;Cite&gt;&lt;Author&gt;Liang&lt;/Author&gt;&lt;Year&gt;2011&lt;/Year&gt;&lt;RecNum&gt;1522&lt;/RecNum&gt;&lt;record&gt;&lt;rec-number&gt;1522&lt;/rec-number&gt;&lt;foreign-keys&gt;&lt;key app="EN" db-id="fp25zzvrxrd9vke5zxqp9stbssprwstvdddz"&gt;1522&lt;/key&gt;&lt;/foreign-keys&gt;&lt;ref-type name="Journal Article"&gt;17&lt;/ref-type&gt;&lt;contributors&gt;&lt;authors&gt;&lt;author&gt;Liang, B.&lt;/author&gt;&lt;author&gt;Luo, M.&lt;/author&gt;&lt;author&gt;Scott-Herridge, J.&lt;/author&gt;&lt;author&gt;Semeniuk, C.&lt;/author&gt;&lt;author&gt;Mendoza, M.&lt;/author&gt;&lt;author&gt;Capina, R.&lt;/author&gt;&lt;author&gt;Sheardown, B.&lt;/author&gt;&lt;author&gt;Ji, H.&lt;/author&gt;&lt;author&gt;Kimani, J.&lt;/author&gt;&lt;author&gt;Ball, B. T.&lt;/author&gt;&lt;author&gt;Van Domselaar, G.&lt;/author&gt;&lt;author&gt;Graham, M.&lt;/author&gt;&lt;author&gt;Tyler, S.&lt;/author&gt;&lt;author&gt;Jones, S. J.&lt;/author&gt;&lt;author&gt;Plummer, F. A.&lt;/author&gt;&lt;/authors&gt;&lt;/contributors&gt;&lt;auth-address&gt;National Microbiology Laboratory, Public Health Agency of Canada, Winnipeg, Manitoba, Canada. ben.liang@phac-aspc.gc.ca&lt;/auth-address&gt;&lt;titles&gt;&lt;title&gt;A comparison of parallel pyrosequencing and sanger clone-based sequencing and its impact on the characterization of the genetic diversity of HIV-1&lt;/title&gt;&lt;secondary-title&gt;PLoS One&lt;/secondary-title&gt;&lt;/titles&gt;&lt;periodical&gt;&lt;full-title&gt;PLoS One&lt;/full-title&gt;&lt;/periodical&gt;&lt;pages&gt;e26745&lt;/pages&gt;&lt;volume&gt;6&lt;/volume&gt;&lt;number&gt;10&lt;/number&gt;&lt;edition&gt;2011/11/01&lt;/edition&gt;&lt;keywords&gt;&lt;keyword&gt;Base Sequence&lt;/keyword&gt;&lt;keyword&gt;DNA Primers&lt;/keyword&gt;&lt;keyword&gt;Genes, gag&lt;/keyword&gt;&lt;keyword&gt;*Genetic Variation&lt;/keyword&gt;&lt;keyword&gt;HIV-1/*genetics&lt;/keyword&gt;&lt;keyword&gt;Polymerase Chain Reaction/methods&lt;/keyword&gt;&lt;/keywords&gt;&lt;dates&gt;&lt;year&gt;2011&lt;/year&gt;&lt;/dates&gt;&lt;isbn&gt;1932-6203 (Electronic)&amp;#xD;1932-6203 (Linking)&lt;/isbn&gt;&lt;accession-num&gt;22039546&lt;/accession-num&gt;&lt;urls&gt;&lt;related-urls&gt;&lt;url&gt;http://www.ncbi.nlm.nih.gov/entrez/query.fcgi?cmd=Retrieve&amp;amp;db=PubMed&amp;amp;dopt=Citation&amp;amp;list_uids=22039546&lt;/url&gt;&lt;/related-urls&gt;&lt;/urls&gt;&lt;custom2&gt;3198814&lt;/custom2&gt;&lt;electronic-resource-num&gt;10.1371/journal.pone.0026745&amp;#xD;PONE-D-11-10517 [pii]&lt;/electronic-resource-num&gt;&lt;language&gt;eng&lt;/language&gt;&lt;/record&gt;&lt;/Cite&gt;&lt;/EndNote&gt;</w:delInstrText>
        </w:r>
      </w:del>
      <w:del w:id="785" w:author="Ram Shrestha" w:date="2014-04-27T22:54:00Z">
        <w:r w:rsidR="00E73736" w:rsidDel="00AE5463">
          <w:fldChar w:fldCharType="separate"/>
        </w:r>
        <w:r w:rsidR="00311CED" w:rsidDel="00AE5463">
          <w:rPr>
            <w:noProof/>
          </w:rPr>
          <w:delText>(Liang et al., 2011)</w:delText>
        </w:r>
        <w:r w:rsidR="00E73736" w:rsidDel="00AE5463">
          <w:fldChar w:fldCharType="end"/>
        </w:r>
        <w:r w:rsidR="00D33A2D" w:rsidDel="00AE5463">
          <w:delText xml:space="preserve"> studied the use of UDPS to characterize the HIV-1 genetic diversity and evolution. The authors found a total of 14034 variants in HIV by UDPS method while only 3632 variants were detected by conventional Sanger method.</w:delText>
        </w:r>
      </w:del>
    </w:p>
    <w:p w:rsidR="002511BF" w:rsidDel="00AE5463" w:rsidRDefault="002511BF" w:rsidP="00F35359">
      <w:pPr>
        <w:spacing w:line="480" w:lineRule="auto"/>
        <w:jc w:val="both"/>
        <w:rPr>
          <w:del w:id="786" w:author="Ram Shrestha" w:date="2014-04-27T22:54:00Z"/>
        </w:rPr>
      </w:pPr>
    </w:p>
    <w:p w:rsidR="006656E6" w:rsidRDefault="00815193" w:rsidP="00F35359">
      <w:pPr>
        <w:pStyle w:val="Heading2"/>
        <w:numPr>
          <w:numberingChange w:id="787" w:author="Ram Shrestha" w:date="2014-04-27T22:55:00Z" w:original="%1:4:0:.%2:4:0:"/>
        </w:numPr>
      </w:pPr>
      <w:r>
        <w:t xml:space="preserve">Resistance prediction correlates with the time </w:t>
      </w:r>
      <w:r w:rsidR="00396B96">
        <w:t xml:space="preserve">since </w:t>
      </w:r>
      <w:r>
        <w:t>antiretroviral exposure</w:t>
      </w:r>
    </w:p>
    <w:p w:rsidR="005014DE" w:rsidDel="0000357F" w:rsidRDefault="00CA0F1A" w:rsidP="00F35359">
      <w:pPr>
        <w:numPr>
          <w:ins w:id="788" w:author="Ram Shrestha" w:date="2014-04-28T00:56:00Z"/>
        </w:numPr>
        <w:spacing w:line="480" w:lineRule="auto"/>
        <w:jc w:val="both"/>
        <w:rPr>
          <w:del w:id="789" w:author="Ram Shrestha" w:date="2014-04-28T00:37:00Z"/>
        </w:rPr>
      </w:pPr>
      <w:commentRangeStart w:id="790"/>
      <w:del w:id="791" w:author="Ram Shrestha" w:date="2014-04-28T00:33:00Z">
        <w:r w:rsidDel="00346990">
          <w:delText xml:space="preserve">The </w:delText>
        </w:r>
        <w:r w:rsidR="00815193" w:rsidDel="00346990">
          <w:delText>HIV infected individuals</w:delText>
        </w:r>
        <w:r w:rsidDel="00346990">
          <w:delText xml:space="preserve"> </w:delText>
        </w:r>
        <w:r w:rsidR="00815193" w:rsidDel="00346990">
          <w:delText xml:space="preserve">that were </w:delText>
        </w:r>
        <w:r w:rsidR="00396B96" w:rsidDel="00346990">
          <w:delText xml:space="preserve">previously </w:delText>
        </w:r>
        <w:r w:rsidR="00815193" w:rsidDel="00346990">
          <w:delText xml:space="preserve">exposed to </w:delText>
        </w:r>
        <w:r w:rsidR="001F6FA2" w:rsidDel="00346990">
          <w:delText xml:space="preserve">nevirapine (NVP) </w:delText>
        </w:r>
        <w:r w:rsidR="00815193" w:rsidDel="00346990">
          <w:delText xml:space="preserve">through PMTCT had obtained the drug </w:delText>
        </w:r>
        <w:r w:rsidDel="00346990">
          <w:delText>at different time points in between 1999 to 2006 whereas the antiretroviral drugs were roll</w:delText>
        </w:r>
        <w:r w:rsidR="00EC5BB0" w:rsidDel="00346990">
          <w:delText xml:space="preserve">ed </w:delText>
        </w:r>
        <w:r w:rsidDel="00346990">
          <w:delText xml:space="preserve">out in South Africa in 2004. </w:delText>
        </w:r>
        <w:r w:rsidR="00955378" w:rsidDel="00346990">
          <w:delText>The individuals were enrolled for the ART treatment between 2005 and 2006.</w:delText>
        </w:r>
        <w:r w:rsidR="00D050CD" w:rsidDel="00346990">
          <w:delText xml:space="preserve"> We assessed the correlation of nevirapine resistance prediction in the samples exposed to single dose nevirapine through PMTCT therapy </w:delText>
        </w:r>
        <w:r w:rsidR="006D5845" w:rsidDel="00346990">
          <w:delText>with</w:delText>
        </w:r>
        <w:r w:rsidR="00D050CD" w:rsidDel="00346990">
          <w:delText xml:space="preserve"> the time of the drug exposure.</w:delText>
        </w:r>
        <w:commentRangeEnd w:id="790"/>
        <w:r w:rsidR="00396B96" w:rsidDel="00346990">
          <w:rPr>
            <w:rStyle w:val="CommentReference"/>
          </w:rPr>
          <w:commentReference w:id="790"/>
        </w:r>
      </w:del>
    </w:p>
    <w:p w:rsidR="007C4935" w:rsidDel="001F5EA3" w:rsidRDefault="007C4935" w:rsidP="00F35359">
      <w:pPr>
        <w:spacing w:line="480" w:lineRule="auto"/>
        <w:jc w:val="both"/>
        <w:rPr>
          <w:del w:id="792" w:author="Ram Shrestha" w:date="2014-04-28T02:42:00Z"/>
        </w:rPr>
      </w:pPr>
    </w:p>
    <w:p w:rsidR="00237036" w:rsidRDefault="004730D5" w:rsidP="00F35359">
      <w:pPr>
        <w:spacing w:line="480" w:lineRule="auto"/>
        <w:jc w:val="both"/>
      </w:pPr>
      <w:ins w:id="793" w:author="Ram Shrestha" w:date="2014-04-28T01:01:00Z">
        <w:r>
          <w:t>The World Health Organization (WHO)</w:t>
        </w:r>
      </w:ins>
      <w:ins w:id="794" w:author="Ram Shrestha" w:date="2014-04-28T01:02:00Z">
        <w:r>
          <w:t xml:space="preserve"> recommends the use of a</w:t>
        </w:r>
      </w:ins>
      <w:del w:id="795" w:author="Ram Shrestha" w:date="2014-04-28T01:02:00Z">
        <w:r w:rsidR="00570464" w:rsidDel="004730D5">
          <w:delText>A</w:delText>
        </w:r>
      </w:del>
      <w:r w:rsidR="00570464">
        <w:t xml:space="preserve"> single dose nevirapine </w:t>
      </w:r>
      <w:del w:id="796" w:author="Ram Shrestha" w:date="2014-04-28T01:02:00Z">
        <w:r w:rsidR="00570464" w:rsidDel="004730D5">
          <w:delText xml:space="preserve">is </w:delText>
        </w:r>
      </w:del>
      <w:ins w:id="797" w:author="Ram Shrestha" w:date="2014-04-28T01:00:00Z">
        <w:r>
          <w:t>f</w:t>
        </w:r>
      </w:ins>
      <w:del w:id="798" w:author="Ram Shrestha" w:date="2014-04-28T01:00:00Z">
        <w:r w:rsidR="00570464" w:rsidDel="004730D5">
          <w:delText>highly used f</w:delText>
        </w:r>
      </w:del>
      <w:r w:rsidR="00570464">
        <w:t xml:space="preserve">or </w:t>
      </w:r>
      <w:ins w:id="799" w:author="Ram Shrestha" w:date="2014-04-28T01:01:00Z">
        <w:r>
          <w:t xml:space="preserve">HIV infected </w:t>
        </w:r>
      </w:ins>
      <w:r w:rsidR="00570464">
        <w:t xml:space="preserve">pregnant mother for HIV prevention from mother to child </w:t>
      </w:r>
      <w:del w:id="800" w:author="Ram Shrestha" w:date="2014-04-28T01:02:00Z">
        <w:r w:rsidR="00570464" w:rsidDel="004730D5">
          <w:delText xml:space="preserve">and is recommended by the World Health Organization </w:delText>
        </w:r>
      </w:del>
      <w:r w:rsidR="00E73736">
        <w:fldChar w:fldCharType="begin"/>
      </w:r>
      <w:ins w:id="801" w:author="Ram Shrestha" w:date="2014-04-29T02:39:00Z">
        <w:r w:rsidR="00CF787D">
          <w:instrText xml:space="preserve"> ADDIN EN.CITE &lt;EndNote&gt;&lt;Cite&gt;&lt;Author&gt;WHO&lt;/Author&gt;&lt;Year&gt;2008&lt;/Year&gt;&lt;RecNum&gt;2983&lt;/RecNum&gt;&lt;record&gt;&lt;rec-number&gt;2983&lt;/rec-number&gt;&lt;foreign-keys&gt;&lt;key app="EN" db-id="fp25zzvrxrd9vke5zxqp9stbssprwstvdddz"&gt;2983&lt;/key&gt;&lt;/foreign-keys&gt;&lt;ref-type name="Journal Article"&gt;17&lt;/ref-type&gt;&lt;contributors&gt;&lt;authors&gt;&lt;author&gt;WHO&lt;/author&gt;&lt;/authors&gt;&lt;/contributors&gt;&lt;titles&gt;&lt;title&gt;Towards universal access: scaling up priority HIV/AIDS interventions in the health sector: progress report 2008&lt;/title&gt;&lt;/titles&gt;&lt;dates&gt;&lt;year&gt;2008&lt;/year&gt;&lt;/dates&gt;&lt;orig-pub&gt;Geneva: World Health Organization&lt;/orig-pub&gt;&lt;urls&gt;&lt;/urls&gt;&lt;/record&gt;&lt;/Cite&gt;&lt;/EndNote&gt;</w:instrText>
        </w:r>
      </w:ins>
      <w:del w:id="802" w:author="Ram Shrestha" w:date="2014-04-29T02:39:00Z">
        <w:r w:rsidR="00787C66" w:rsidDel="00CF787D">
          <w:delInstrText xml:space="preserve"> ADDIN EN.CITE &lt;EndNote&gt;&lt;Cite&gt;&lt;Author&gt;WHO&lt;/Author&gt;&lt;Year&gt;2008&lt;/Year&gt;&lt;RecNum&gt;2983&lt;/RecNum&gt;&lt;record&gt;&lt;rec-number&gt;2983&lt;/rec-number&gt;&lt;foreign-keys&gt;&lt;key app="EN" db-id="fp25zzvrxrd9vke5zxqp9stbssprwstvdddz"&gt;2983&lt;/key&gt;&lt;/foreign-keys&gt;&lt;ref-type name="Journal Article"&gt;17&lt;/ref-type&gt;&lt;contributors&gt;&lt;authors&gt;&lt;author&gt;WHO&lt;/author&gt;&lt;/authors&gt;&lt;/contributors&gt;&lt;titles&gt;&lt;title&gt;Towards universal access: scaling up priority HIV/AIDS interventions in the health sector: progress report 2008&lt;/title&gt;&lt;/titles&gt;&lt;dates&gt;&lt;year&gt;2008&lt;/year&gt;&lt;/dates&gt;&lt;orig-pub&gt;Geneva: World Health Organization&lt;/orig-pub&gt;&lt;urls&gt;&lt;/urls&gt;&lt;/record&gt;&lt;/Cite&gt;&lt;/EndNote&gt;</w:delInstrText>
        </w:r>
      </w:del>
      <w:r w:rsidR="00E73736">
        <w:fldChar w:fldCharType="separate"/>
      </w:r>
      <w:r w:rsidR="00311CED">
        <w:rPr>
          <w:noProof/>
        </w:rPr>
        <w:t>(WHO, 2008)</w:t>
      </w:r>
      <w:r w:rsidR="00E73736">
        <w:fldChar w:fldCharType="end"/>
      </w:r>
      <w:r w:rsidR="00570464">
        <w:t xml:space="preserve">. However, a </w:t>
      </w:r>
      <w:r w:rsidR="007C4935">
        <w:t xml:space="preserve">number of research publications have shown that the </w:t>
      </w:r>
      <w:r w:rsidR="00570464">
        <w:t xml:space="preserve">single dose </w:t>
      </w:r>
      <w:ins w:id="803" w:author="Ram Shrestha" w:date="2014-04-28T01:03:00Z">
        <w:r>
          <w:t xml:space="preserve">NVP </w:t>
        </w:r>
      </w:ins>
      <w:r w:rsidR="007C4935">
        <w:t xml:space="preserve">treatment rapidly develops HIV variants with </w:t>
      </w:r>
      <w:ins w:id="804" w:author="Ram Shrestha" w:date="2014-04-28T01:03:00Z">
        <w:r>
          <w:t xml:space="preserve">NVP </w:t>
        </w:r>
      </w:ins>
      <w:r w:rsidR="007C4935">
        <w:t>resistant mutations</w:t>
      </w:r>
      <w:r w:rsidR="00137FBE">
        <w:t xml:space="preserve"> </w:t>
      </w:r>
      <w:r w:rsidR="00E73736">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ins w:id="805" w:author="Ram Shrestha" w:date="2014-04-29T02:39:00Z">
        <w:r w:rsidR="00CF787D">
          <w:instrText xml:space="preserve"> ADDIN EN.CITE </w:instrText>
        </w:r>
      </w:ins>
      <w:del w:id="806" w:author="Ram Shrestha" w:date="2014-04-29T02:39:00Z">
        <w:r w:rsidR="00787C66" w:rsidDel="00CF787D">
          <w:delInstrText xml:space="preserve"> ADDIN EN.CITE </w:delInstrText>
        </w:r>
        <w:r w:rsidR="00787C66" w:rsidDel="00CF787D">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787C66" w:rsidDel="00CF787D">
          <w:delInstrText xml:space="preserve"> ADDIN EN.CITE.DATA </w:delInstrText>
        </w:r>
        <w:r w:rsidR="00787C66" w:rsidDel="00CF787D">
          <w:fldChar w:fldCharType="end"/>
        </w:r>
      </w:del>
      <w:ins w:id="807" w:author="Ram Shrestha" w:date="2014-04-29T02:39:00Z">
        <w:r w:rsidR="00CF787D">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CF787D">
          <w:instrText xml:space="preserve"> ADDIN EN.CITE.DATA </w:instrText>
        </w:r>
        <w:r w:rsidR="00CF787D">
          <w:fldChar w:fldCharType="end"/>
        </w:r>
      </w:ins>
      <w:r w:rsidR="00E73736">
        <w:fldChar w:fldCharType="separate"/>
      </w:r>
      <w:r w:rsidR="00E171F4">
        <w:rPr>
          <w:noProof/>
        </w:rPr>
        <w:t>(Eshleman et al., 2001; Hudelson et al., 2010; Jackson et al., 2000; Palmer et al., 2006)</w:t>
      </w:r>
      <w:r w:rsidR="00E73736">
        <w:fldChar w:fldCharType="end"/>
      </w:r>
      <w:r w:rsidR="007C4935">
        <w:t>.</w:t>
      </w:r>
      <w:r w:rsidR="00137FBE">
        <w:t xml:space="preserve"> </w:t>
      </w:r>
      <w:r w:rsidR="00237036">
        <w:t xml:space="preserve">The single dose </w:t>
      </w:r>
      <w:ins w:id="808" w:author="Ram Shrestha" w:date="2014-04-28T01:03:00Z">
        <w:r>
          <w:t xml:space="preserve">NVP </w:t>
        </w:r>
      </w:ins>
      <w:r w:rsidR="00237036">
        <w:t xml:space="preserve">is provided one time to the pregnant women before labor. The effect of </w:t>
      </w:r>
      <w:ins w:id="809" w:author="Ram Shrestha" w:date="2014-04-28T01:03:00Z">
        <w:r>
          <w:t xml:space="preserve">NVP </w:t>
        </w:r>
      </w:ins>
      <w:r w:rsidR="00237036">
        <w:t xml:space="preserve">decreases in those women in PMTCT therapy as the time goes on and thus </w:t>
      </w:r>
      <w:ins w:id="810" w:author="Ram Shrestha" w:date="2014-04-28T01:03:00Z">
        <w:r>
          <w:t xml:space="preserve">NVP </w:t>
        </w:r>
      </w:ins>
      <w:r w:rsidR="00A22B2B">
        <w:t>resistant viral variants decline</w:t>
      </w:r>
      <w:r w:rsidR="00237036">
        <w:t xml:space="preserve"> in them </w:t>
      </w:r>
      <w:r w:rsidR="00E73736">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ins w:id="811" w:author="Ram Shrestha" w:date="2014-04-29T02:39:00Z">
        <w:r w:rsidR="00CF787D">
          <w:instrText xml:space="preserve"> ADDIN EN.CITE </w:instrText>
        </w:r>
      </w:ins>
      <w:del w:id="812" w:author="Ram Shrestha" w:date="2014-04-29T02:39:00Z">
        <w:r w:rsidR="00787C66" w:rsidDel="00CF787D">
          <w:delInstrText xml:space="preserve"> ADDIN EN.CITE </w:delInstrText>
        </w:r>
        <w:r w:rsidR="00787C66" w:rsidDel="00CF787D">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00787C66" w:rsidDel="00CF787D">
          <w:delInstrText xml:space="preserve"> ADDIN EN.CITE.DATA </w:delInstrText>
        </w:r>
        <w:r w:rsidR="00787C66" w:rsidDel="00CF787D">
          <w:fldChar w:fldCharType="end"/>
        </w:r>
      </w:del>
      <w:ins w:id="813" w:author="Ram Shrestha" w:date="2014-04-29T02:39:00Z">
        <w:r w:rsidR="00CF787D">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00CF787D">
          <w:instrText xml:space="preserve"> ADDIN EN.CITE.DATA </w:instrText>
        </w:r>
        <w:r w:rsidR="00CF787D">
          <w:fldChar w:fldCharType="end"/>
        </w:r>
      </w:ins>
      <w:r w:rsidR="00E73736">
        <w:fldChar w:fldCharType="separate"/>
      </w:r>
      <w:r w:rsidR="00311CED">
        <w:rPr>
          <w:noProof/>
        </w:rPr>
        <w:t>(Eshleman et al., 2001; Kassaye et al., 2007)</w:t>
      </w:r>
      <w:r w:rsidR="00E73736">
        <w:fldChar w:fldCharType="end"/>
      </w:r>
      <w:r w:rsidR="00237036">
        <w:t>.</w:t>
      </w:r>
      <w:r w:rsidR="00A22B2B">
        <w:t xml:space="preserve"> </w:t>
      </w:r>
      <w:r w:rsidR="00237036">
        <w:t xml:space="preserve"> </w:t>
      </w:r>
      <w:r w:rsidR="00A22B2B">
        <w:t xml:space="preserve">However, studies have shown the persistence of the minor </w:t>
      </w:r>
      <w:ins w:id="814" w:author="Ram Shrestha" w:date="2014-04-28T01:04:00Z">
        <w:r>
          <w:t xml:space="preserve">NVP </w:t>
        </w:r>
      </w:ins>
      <w:r w:rsidR="00A22B2B">
        <w:t xml:space="preserve">resistant </w:t>
      </w:r>
      <w:ins w:id="815" w:author="Ram Shrestha" w:date="2014-04-28T08:51:00Z">
        <w:r w:rsidR="00017833">
          <w:t xml:space="preserve">viral </w:t>
        </w:r>
      </w:ins>
      <w:r w:rsidR="00A22B2B">
        <w:t xml:space="preserve">variants </w:t>
      </w:r>
      <w:r w:rsidR="00E73736">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ins w:id="816" w:author="Ram Shrestha" w:date="2014-04-29T02:39:00Z">
        <w:r w:rsidR="00CF787D">
          <w:instrText xml:space="preserve"> ADDIN EN.CITE </w:instrText>
        </w:r>
      </w:ins>
      <w:del w:id="817" w:author="Ram Shrestha" w:date="2014-04-29T02:39:00Z">
        <w:r w:rsidR="00787C66" w:rsidDel="00CF787D">
          <w:delInstrText xml:space="preserve"> ADDIN EN.CITE </w:delInstrText>
        </w:r>
        <w:r w:rsidR="00787C66" w:rsidDel="00CF787D">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00787C66" w:rsidDel="00CF787D">
          <w:delInstrText xml:space="preserve"> ADDIN EN.CITE.DATA </w:delInstrText>
        </w:r>
        <w:r w:rsidR="00787C66" w:rsidDel="00CF787D">
          <w:fldChar w:fldCharType="end"/>
        </w:r>
      </w:del>
      <w:ins w:id="818" w:author="Ram Shrestha" w:date="2014-04-29T02:39:00Z">
        <w:r w:rsidR="00CF787D">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00CF787D">
          <w:instrText xml:space="preserve"> ADDIN EN.CITE.DATA </w:instrText>
        </w:r>
        <w:r w:rsidR="00CF787D">
          <w:fldChar w:fldCharType="end"/>
        </w:r>
      </w:ins>
      <w:r w:rsidR="00E73736">
        <w:fldChar w:fldCharType="separate"/>
      </w:r>
      <w:r w:rsidR="00311CED">
        <w:rPr>
          <w:noProof/>
        </w:rPr>
        <w:t>(Flys et al., 2005; Flys et al., 2006; Loubser et al., 2006; Palmer et al., 2006; Rowley et al., 2010)</w:t>
      </w:r>
      <w:r w:rsidR="00E73736">
        <w:fldChar w:fldCharType="end"/>
      </w:r>
      <w:r w:rsidR="00A22B2B">
        <w:t xml:space="preserve"> and may compromise the subsequent first line therapy that contains the NNRTI drug</w:t>
      </w:r>
      <w:r w:rsidR="00154285">
        <w:t xml:space="preserve"> </w:t>
      </w:r>
      <w:r w:rsidR="00E73736">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ins w:id="819" w:author="Ram Shrestha" w:date="2014-04-29T02:39:00Z">
        <w:r w:rsidR="00CF787D">
          <w:instrText xml:space="preserve"> ADDIN EN.CITE </w:instrText>
        </w:r>
      </w:ins>
      <w:del w:id="820" w:author="Ram Shrestha" w:date="2014-04-29T02:39:00Z">
        <w:r w:rsidR="00787C66" w:rsidDel="00CF787D">
          <w:delInstrText xml:space="preserve"> ADDIN EN.CITE </w:delInstrText>
        </w:r>
        <w:r w:rsidR="00787C66" w:rsidDel="00CF787D">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00787C66" w:rsidDel="00CF787D">
          <w:delInstrText xml:space="preserve"> ADDIN EN.CITE.DATA </w:delInstrText>
        </w:r>
        <w:r w:rsidR="00787C66" w:rsidDel="00CF787D">
          <w:fldChar w:fldCharType="end"/>
        </w:r>
      </w:del>
      <w:ins w:id="821" w:author="Ram Shrestha" w:date="2014-04-29T02:39:00Z">
        <w:r w:rsidR="00CF787D">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00CF787D">
          <w:instrText xml:space="preserve"> ADDIN EN.CITE.DATA </w:instrText>
        </w:r>
        <w:r w:rsidR="00CF787D">
          <w:fldChar w:fldCharType="end"/>
        </w:r>
      </w:ins>
      <w:r w:rsidR="00E73736">
        <w:fldChar w:fldCharType="separate"/>
      </w:r>
      <w:r w:rsidR="00311CED">
        <w:rPr>
          <w:noProof/>
        </w:rPr>
        <w:t>(Boltz et al., 2011; Ciaranello et al., 2011; Jourdain et al., 2004; Lockman et al., 2007; Moorthy et al., 2011)</w:t>
      </w:r>
      <w:r w:rsidR="00E73736">
        <w:fldChar w:fldCharType="end"/>
      </w:r>
      <w:r w:rsidR="00A22B2B">
        <w:t>.</w:t>
      </w:r>
      <w:r w:rsidR="00154285">
        <w:t xml:space="preserve"> A study by Chi et al </w:t>
      </w:r>
      <w:r w:rsidR="00E73736">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CF787D">
        <w:instrText xml:space="preserve"> ADDIN EN.CITE </w:instrText>
      </w:r>
      <w:r w:rsidR="00CF787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CF787D">
        <w:instrText xml:space="preserve"> ADDIN EN.CITE.DATA </w:instrText>
      </w:r>
      <w:r w:rsidR="00CF787D">
        <w:fldChar w:fldCharType="end"/>
      </w:r>
      <w:r w:rsidR="00E73736">
        <w:fldChar w:fldCharType="separate"/>
      </w:r>
      <w:r w:rsidR="00311CED">
        <w:rPr>
          <w:noProof/>
        </w:rPr>
        <w:t>(Chi et al., 2007)</w:t>
      </w:r>
      <w:r w:rsidR="00E73736">
        <w:fldChar w:fldCharType="end"/>
      </w:r>
      <w:r w:rsidR="001B7E9F">
        <w:t xml:space="preserve"> showed the time correlation (</w:t>
      </w:r>
      <w:r w:rsidR="00154285">
        <w:t>less than six months</w:t>
      </w:r>
      <w:r w:rsidR="001B7E9F">
        <w:t>)</w:t>
      </w:r>
      <w:r w:rsidR="00154285">
        <w:t xml:space="preserve"> before initiation of ART treatment</w:t>
      </w:r>
      <w:r w:rsidR="001B7E9F">
        <w:t xml:space="preserve"> </w:t>
      </w:r>
      <w:ins w:id="822" w:author="Ram Shrestha" w:date="2014-04-29T02:30:00Z">
        <w:r w:rsidR="00B508EB">
          <w:t xml:space="preserve">in NVP exposed individuals </w:t>
        </w:r>
      </w:ins>
      <w:r w:rsidR="001B7E9F">
        <w:t xml:space="preserve">as a risk factor that might produce poor treatment outcome. We then assessed the time correlation of </w:t>
      </w:r>
      <w:ins w:id="823" w:author="Ram Shrestha" w:date="2014-04-28T01:04:00Z">
        <w:r>
          <w:t xml:space="preserve">NVP </w:t>
        </w:r>
      </w:ins>
      <w:r w:rsidR="001B7E9F">
        <w:t xml:space="preserve">exposure with resistance prediction at different prevalence cutoffs. </w:t>
      </w:r>
      <w:ins w:id="824" w:author="Ram Shrestha" w:date="2014-04-28T00:59:00Z">
        <w:r w:rsidR="00017833">
          <w:t>We kne</w:t>
        </w:r>
        <w:r>
          <w:t>w the ART treatment initiation date and the date of PMTCT for the individuals in the study. We then calculated the time of sdNVP exposure before ART initiation</w:t>
        </w:r>
      </w:ins>
      <w:ins w:id="825" w:author="Ram Shrestha" w:date="2014-04-29T02:31:00Z">
        <w:r w:rsidR="00B508EB">
          <w:t xml:space="preserve"> for the individuals</w:t>
        </w:r>
      </w:ins>
      <w:ins w:id="826" w:author="Ram Shrestha" w:date="2014-04-28T00:59:00Z">
        <w:r>
          <w:t xml:space="preserve">. </w:t>
        </w:r>
      </w:ins>
      <w:r w:rsidR="001B7E9F">
        <w:t>We observed that at 15% and lower prevalence cutoff, the</w:t>
      </w:r>
      <w:r w:rsidR="001B7E9F" w:rsidRPr="001B7E9F">
        <w:t xml:space="preserve"> prediction of NVP resistance significantly correlates (p &lt; 0.05) with time since NVP exposure</w:t>
      </w:r>
      <w:r w:rsidR="001B7E9F">
        <w:t xml:space="preserve"> (</w:t>
      </w:r>
      <w:r w:rsidR="001B7E9F" w:rsidRPr="001B7E9F">
        <w:rPr>
          <w:b/>
        </w:rPr>
        <w:t>Table 5.3</w:t>
      </w:r>
      <w:r w:rsidR="001B7E9F">
        <w:t>)</w:t>
      </w:r>
      <w:r w:rsidR="001B7E9F" w:rsidRPr="001B7E9F">
        <w:t>.</w:t>
      </w:r>
      <w:r w:rsidR="00C15067">
        <w:t xml:space="preserve"> </w:t>
      </w:r>
      <w:ins w:id="827" w:author="Ram Shrestha" w:date="2014-04-28T01:16:00Z">
        <w:r w:rsidR="00B508EB">
          <w:t>According to our finding, for</w:t>
        </w:r>
        <w:r>
          <w:t xml:space="preserve"> </w:t>
        </w:r>
      </w:ins>
      <w:ins w:id="828" w:author="Ram Shrestha" w:date="2014-04-28T01:13:00Z">
        <w:r>
          <w:t xml:space="preserve">median </w:t>
        </w:r>
      </w:ins>
      <w:ins w:id="829" w:author="Ram Shrestha" w:date="2014-04-28T01:14:00Z">
        <w:r>
          <w:t>time of</w:t>
        </w:r>
      </w:ins>
      <w:ins w:id="830" w:author="Ram Shrestha" w:date="2014-04-28T01:13:00Z">
        <w:r>
          <w:t xml:space="preserve"> 671</w:t>
        </w:r>
      </w:ins>
      <w:ins w:id="831" w:author="Ram Shrestha" w:date="2014-04-28T01:14:00Z">
        <w:r>
          <w:t xml:space="preserve"> days NVP exposure</w:t>
        </w:r>
      </w:ins>
      <w:ins w:id="832" w:author="Ram Shrestha" w:date="2014-04-28T01:16:00Z">
        <w:r>
          <w:t xml:space="preserve">, the samples were predicted </w:t>
        </w:r>
      </w:ins>
      <w:ins w:id="833" w:author="Ram Shrestha" w:date="2014-04-28T01:34:00Z">
        <w:r w:rsidR="006B3FA6">
          <w:t xml:space="preserve">NVP </w:t>
        </w:r>
      </w:ins>
      <w:ins w:id="834" w:author="Ram Shrestha" w:date="2014-04-28T01:16:00Z">
        <w:r>
          <w:t>sensitive</w:t>
        </w:r>
      </w:ins>
      <w:ins w:id="835" w:author="Ram Shrestha" w:date="2014-04-28T01:14:00Z">
        <w:r>
          <w:t xml:space="preserve"> a</w:t>
        </w:r>
        <w:r w:rsidR="00B508EB">
          <w:t>nd for</w:t>
        </w:r>
        <w:r w:rsidR="003E3184">
          <w:t xml:space="preserve"> median time of 174 days</w:t>
        </w:r>
        <w:r>
          <w:t xml:space="preserve"> NVP exposure</w:t>
        </w:r>
      </w:ins>
      <w:ins w:id="836" w:author="Ram Shrestha" w:date="2014-04-28T01:17:00Z">
        <w:r>
          <w:t xml:space="preserve">, the samples were predicted </w:t>
        </w:r>
      </w:ins>
      <w:ins w:id="837" w:author="Ram Shrestha" w:date="2014-04-28T01:34:00Z">
        <w:r w:rsidR="006B3FA6">
          <w:t xml:space="preserve">NVP </w:t>
        </w:r>
      </w:ins>
      <w:ins w:id="838" w:author="Ram Shrestha" w:date="2014-04-28T01:17:00Z">
        <w:r>
          <w:t>resistant</w:t>
        </w:r>
      </w:ins>
      <w:ins w:id="839" w:author="Ram Shrestha" w:date="2014-04-28T01:14:00Z">
        <w:r>
          <w:t>.</w:t>
        </w:r>
      </w:ins>
      <w:del w:id="840" w:author="Ram Shrestha" w:date="2014-04-28T01:17:00Z">
        <w:r w:rsidR="009F25CE" w:rsidDel="004730D5">
          <w:delText xml:space="preserve">We observed that the baseline </w:delText>
        </w:r>
      </w:del>
      <w:del w:id="841" w:author="Ram Shrestha" w:date="2014-04-28T01:08:00Z">
        <w:r w:rsidR="009F25CE" w:rsidDel="004730D5">
          <w:delText>nevirapine</w:delText>
        </w:r>
      </w:del>
      <w:del w:id="842" w:author="Ram Shrestha" w:date="2014-04-28T01:17:00Z">
        <w:r w:rsidR="009F25CE" w:rsidDel="004730D5">
          <w:delText xml:space="preserve"> resis</w:delText>
        </w:r>
        <w:r w:rsidR="00FC4470" w:rsidDel="004730D5">
          <w:delText xml:space="preserve">tant prediction in samples from </w:delText>
        </w:r>
        <w:r w:rsidR="009F25CE" w:rsidDel="004730D5">
          <w:delText>individuals</w:delText>
        </w:r>
        <w:r w:rsidR="00FC4470" w:rsidDel="004730D5">
          <w:delText xml:space="preserve"> experiencing PMTCT therapy</w:delText>
        </w:r>
        <w:r w:rsidR="009F25CE" w:rsidDel="004730D5">
          <w:delText xml:space="preserve"> with long time gap (close to two years) were </w:delText>
        </w:r>
        <w:r w:rsidR="00FC4470" w:rsidDel="004730D5">
          <w:delText>predicted sensitive to the drug while those with time gap of six months or less were predicted resistant to the drug.</w:delText>
        </w:r>
      </w:del>
      <w:r w:rsidR="00FC4470">
        <w:t xml:space="preserve"> </w:t>
      </w:r>
      <w:ins w:id="843" w:author="Ram Shrestha" w:date="2014-04-28T01:45:00Z">
        <w:r w:rsidR="003D39CA">
          <w:t>Our finding is</w:t>
        </w:r>
      </w:ins>
      <w:ins w:id="844" w:author="Ram Shrestha" w:date="2014-04-28T01:40:00Z">
        <w:r w:rsidR="003D39CA">
          <w:t xml:space="preserve"> supported</w:t>
        </w:r>
      </w:ins>
      <w:ins w:id="845" w:author="Ram Shrestha" w:date="2014-04-28T01:39:00Z">
        <w:r w:rsidR="003D39CA">
          <w:t xml:space="preserve"> by various earlier studies</w:t>
        </w:r>
      </w:ins>
      <w:ins w:id="846" w:author="Ram Shrestha" w:date="2014-04-28T08:55:00Z">
        <w:r w:rsidR="00017833">
          <w:t xml:space="preserve">. </w:t>
        </w:r>
      </w:ins>
      <w:ins w:id="847" w:author="Ram Shrestha" w:date="2014-04-28T01:51:00Z">
        <w:r w:rsidR="00D56E23">
          <w:t xml:space="preserve">Coovadia et al </w:t>
        </w:r>
      </w:ins>
      <w:ins w:id="848" w:author="Ram Shrestha" w:date="2014-04-28T02:43:00Z">
        <w:r w:rsidR="00787C66">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ins>
      <w:ins w:id="849" w:author="Ram Shrestha" w:date="2014-04-29T02:39:00Z">
        <w:r w:rsidR="00CF787D">
          <w:instrText xml:space="preserve"> ADDIN EN.CITE </w:instrText>
        </w:r>
        <w:r w:rsidR="00CF787D">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r w:rsidR="00CF787D">
          <w:instrText xml:space="preserve"> ADDIN EN.CITE.DATA </w:instrText>
        </w:r>
        <w:r w:rsidR="00CF787D">
          <w:fldChar w:fldCharType="end"/>
        </w:r>
      </w:ins>
      <w:r w:rsidR="00787C66">
        <w:fldChar w:fldCharType="separate"/>
      </w:r>
      <w:ins w:id="850" w:author="Ram Shrestha" w:date="2014-04-28T02:43:00Z">
        <w:r w:rsidR="00787C66">
          <w:rPr>
            <w:noProof/>
          </w:rPr>
          <w:t>(Coovadia et al., 2009)</w:t>
        </w:r>
        <w:r w:rsidR="00787C66">
          <w:fldChar w:fldCharType="end"/>
        </w:r>
      </w:ins>
      <w:ins w:id="851" w:author="Ram Shrestha" w:date="2014-04-28T01:52:00Z">
        <w:r w:rsidR="00D56E23">
          <w:t xml:space="preserve"> studied the effect of </w:t>
        </w:r>
      </w:ins>
      <w:ins w:id="852" w:author="Ram Shrestha" w:date="2014-04-28T01:53:00Z">
        <w:r w:rsidR="00D56E23">
          <w:t>sdNVP exposure to the virologic response to NVP based first line ART</w:t>
        </w:r>
      </w:ins>
      <w:ins w:id="853" w:author="Ram Shrestha" w:date="2014-04-28T01:54:00Z">
        <w:r w:rsidR="00D56E23">
          <w:t xml:space="preserve"> and observed that women who received sdNVP 18-36 months prior to </w:t>
        </w:r>
      </w:ins>
      <w:ins w:id="854" w:author="Ram Shrestha" w:date="2014-04-28T01:56:00Z">
        <w:r w:rsidR="00D56E23">
          <w:t xml:space="preserve">NVP based </w:t>
        </w:r>
      </w:ins>
      <w:ins w:id="855" w:author="Ram Shrestha" w:date="2014-04-28T01:54:00Z">
        <w:r w:rsidR="00D56E23">
          <w:t xml:space="preserve">first line ART initiation </w:t>
        </w:r>
      </w:ins>
      <w:ins w:id="856" w:author="Ram Shrestha" w:date="2014-04-28T01:55:00Z">
        <w:r w:rsidR="00D56E23">
          <w:t xml:space="preserve">had likelihood of sustained </w:t>
        </w:r>
      </w:ins>
      <w:ins w:id="857" w:author="Ram Shrestha" w:date="2014-04-28T01:56:00Z">
        <w:r w:rsidR="00D56E23">
          <w:t xml:space="preserve">virologic suppression. </w:t>
        </w:r>
      </w:ins>
      <w:r w:rsidR="00FC4470">
        <w:t xml:space="preserve">A study by Stringer et al </w:t>
      </w:r>
      <w:r w:rsidR="00E73736">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ins w:id="858" w:author="Ram Shrestha" w:date="2014-04-29T02:39:00Z">
        <w:r w:rsidR="00CF787D">
          <w:instrText xml:space="preserve"> ADDIN EN.CITE </w:instrText>
        </w:r>
      </w:ins>
      <w:del w:id="859" w:author="Ram Shrestha" w:date="2014-04-28T02:43:00Z">
        <w:r w:rsidR="00524255" w:rsidDel="00787C66">
          <w:delInstrText xml:space="preserve"> ADDIN EN.CITE </w:delInstrText>
        </w:r>
        <w:r w:rsidR="00524255" w:rsidDel="00787C66">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524255" w:rsidDel="00787C66">
          <w:delInstrText xml:space="preserve"> ADDIN EN.CITE.DATA </w:delInstrText>
        </w:r>
        <w:r w:rsidR="00524255" w:rsidDel="00787C66">
          <w:fldChar w:fldCharType="end"/>
        </w:r>
      </w:del>
      <w:ins w:id="860" w:author="Ram Shrestha" w:date="2014-04-29T02:39:00Z">
        <w:r w:rsidR="00CF787D">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CF787D">
          <w:instrText xml:space="preserve"> ADDIN EN.CITE.DATA </w:instrText>
        </w:r>
        <w:r w:rsidR="00CF787D">
          <w:fldChar w:fldCharType="end"/>
        </w:r>
      </w:ins>
      <w:r w:rsidR="00E73736">
        <w:fldChar w:fldCharType="separate"/>
      </w:r>
      <w:r w:rsidR="00311CED">
        <w:rPr>
          <w:noProof/>
        </w:rPr>
        <w:t>(Stringer et al., 2010b)</w:t>
      </w:r>
      <w:r w:rsidR="00E73736">
        <w:fldChar w:fldCharType="end"/>
      </w:r>
      <w:r w:rsidR="00FC4470">
        <w:t xml:space="preserve"> </w:t>
      </w:r>
      <w:ins w:id="861" w:author="Ram Shrestha" w:date="2014-04-29T02:33:00Z">
        <w:r w:rsidR="00B508EB">
          <w:t xml:space="preserve">added more </w:t>
        </w:r>
      </w:ins>
      <w:r w:rsidR="00FC4470">
        <w:t>support</w:t>
      </w:r>
      <w:del w:id="862" w:author="Ram Shrestha" w:date="2014-04-29T02:33:00Z">
        <w:r w:rsidR="00FC4470" w:rsidDel="00B508EB">
          <w:delText>ed</w:delText>
        </w:r>
      </w:del>
      <w:r w:rsidR="00FC4470">
        <w:t xml:space="preserve"> </w:t>
      </w:r>
      <w:ins w:id="863" w:author="Ram Shrestha" w:date="2014-04-29T02:33:00Z">
        <w:r w:rsidR="00B508EB">
          <w:t xml:space="preserve">to </w:t>
        </w:r>
      </w:ins>
      <w:r w:rsidR="00FC4470">
        <w:t xml:space="preserve">our observation on correlation between time and resistance prediction. The authors studied the prevalence of VF after </w:t>
      </w:r>
      <w:ins w:id="864" w:author="Ram Shrestha" w:date="2014-04-28T01:08:00Z">
        <w:r>
          <w:t>NVP</w:t>
        </w:r>
      </w:ins>
      <w:r w:rsidR="00FC4470">
        <w:t xml:space="preserve"> containing first line therapy in the patients experienced with single dose </w:t>
      </w:r>
      <w:ins w:id="865" w:author="Ram Shrestha" w:date="2014-04-28T01:08:00Z">
        <w:r>
          <w:t>NVP</w:t>
        </w:r>
      </w:ins>
      <w:r w:rsidR="00FC4470">
        <w:t xml:space="preserve">. </w:t>
      </w:r>
      <w:r w:rsidR="00512FCD">
        <w:t xml:space="preserve">They </w:t>
      </w:r>
      <w:ins w:id="866" w:author="Ram Shrestha" w:date="2014-04-29T02:33:00Z">
        <w:r w:rsidR="00B508EB">
          <w:t xml:space="preserve">also </w:t>
        </w:r>
      </w:ins>
      <w:r w:rsidR="00512FCD">
        <w:t xml:space="preserve">observed that </w:t>
      </w:r>
      <w:r w:rsidR="00F04655">
        <w:t xml:space="preserve">the </w:t>
      </w:r>
      <w:r w:rsidR="00512FCD">
        <w:t xml:space="preserve">time elapse between </w:t>
      </w:r>
      <w:ins w:id="867" w:author="Ram Shrestha" w:date="2014-04-28T01:08:00Z">
        <w:r>
          <w:t>NVP</w:t>
        </w:r>
      </w:ins>
      <w:r w:rsidR="00512FCD">
        <w:t xml:space="preserve"> exposure and initiation of </w:t>
      </w:r>
      <w:ins w:id="868" w:author="Ram Shrestha" w:date="2014-04-28T01:08:00Z">
        <w:r>
          <w:t>NVP</w:t>
        </w:r>
      </w:ins>
      <w:r w:rsidR="00512FCD">
        <w:t xml:space="preserve"> containing ART therapy were correlated. The authors observed VF in 47 of 116 (40%) of women with six or less months of time elapse, 25 of 67 (37%) of women with seven to 12 months of time elapse and 42 of 172 (24%) of women with more than 12 months of time elapse between </w:t>
      </w:r>
      <w:ins w:id="869" w:author="Ram Shrestha" w:date="2014-04-28T01:08:00Z">
        <w:r>
          <w:t>NVP</w:t>
        </w:r>
      </w:ins>
      <w:r w:rsidR="00512FCD">
        <w:t xml:space="preserve"> exposure and initiation of </w:t>
      </w:r>
      <w:ins w:id="870" w:author="Ram Shrestha" w:date="2014-04-28T01:08:00Z">
        <w:r>
          <w:t>NVP</w:t>
        </w:r>
      </w:ins>
      <w:r w:rsidR="00512FCD">
        <w:t xml:space="preserve"> containing ART therapy.</w:t>
      </w:r>
      <w:r w:rsidR="00E4483C">
        <w:t xml:space="preserve"> Their observation showed that as the </w:t>
      </w:r>
      <w:r w:rsidR="00F04655">
        <w:t>time elapse</w:t>
      </w:r>
      <w:r w:rsidR="00E4483C">
        <w:t>d increased</w:t>
      </w:r>
      <w:r w:rsidR="00F04655">
        <w:t xml:space="preserve">, the rate of VF in </w:t>
      </w:r>
      <w:ins w:id="871" w:author="Ram Shrestha" w:date="2014-04-28T01:08:00Z">
        <w:r>
          <w:t>NVP</w:t>
        </w:r>
      </w:ins>
      <w:r w:rsidR="00F04655">
        <w:t xml:space="preserve"> containing ART was declined. The authors concluded that risk of VF in recent drug exposed patients was high and suggested that </w:t>
      </w:r>
      <w:ins w:id="872" w:author="Ram Shrestha" w:date="2014-04-28T01:08:00Z">
        <w:r>
          <w:t>NVP</w:t>
        </w:r>
      </w:ins>
      <w:r w:rsidR="00F04655">
        <w:t xml:space="preserve"> should not be included in the subsequent first line therapy for the drug exposed patients before 12 months of the therapy. The </w:t>
      </w:r>
      <w:r w:rsidR="00E4483C">
        <w:t>authors’</w:t>
      </w:r>
      <w:r w:rsidR="00F04655">
        <w:t xml:space="preserve"> conclusion was highly consistent with our observation of time </w:t>
      </w:r>
      <w:r w:rsidR="00E4483C">
        <w:t>elapse</w:t>
      </w:r>
      <w:r w:rsidR="00F04655">
        <w:t xml:space="preserve"> and resistant prediction.</w:t>
      </w:r>
    </w:p>
    <w:p w:rsidR="008A24F6" w:rsidRDefault="008A24F6" w:rsidP="00F35359">
      <w:pPr>
        <w:spacing w:line="480" w:lineRule="auto"/>
        <w:jc w:val="both"/>
      </w:pPr>
    </w:p>
    <w:p w:rsidR="00646D3A" w:rsidRDefault="00646D3A" w:rsidP="00F35359">
      <w:pPr>
        <w:spacing w:line="480" w:lineRule="auto"/>
        <w:jc w:val="both"/>
        <w:rPr>
          <w:ins w:id="873" w:author="Ram Shrestha" w:date="2014-04-28T02:04:00Z"/>
        </w:rPr>
      </w:pPr>
      <w:ins w:id="874" w:author="Ram Shrestha" w:date="2014-04-28T02:04:00Z">
        <w:r>
          <w:t xml:space="preserve">Thus, over the time of sdNVP exposure in PMTCT therapy, the </w:t>
        </w:r>
      </w:ins>
      <w:ins w:id="875" w:author="Ram Shrestha" w:date="2014-04-28T02:06:00Z">
        <w:r>
          <w:t xml:space="preserve">prevalence of the </w:t>
        </w:r>
      </w:ins>
      <w:ins w:id="876" w:author="Ram Shrestha" w:date="2014-04-28T02:04:00Z">
        <w:r>
          <w:t xml:space="preserve">drug resistant variants </w:t>
        </w:r>
      </w:ins>
      <w:ins w:id="877" w:author="Ram Shrestha" w:date="2014-04-28T02:06:00Z">
        <w:r>
          <w:t>decreases in the viral population</w:t>
        </w:r>
      </w:ins>
      <w:ins w:id="878" w:author="Ram Shrestha" w:date="2014-04-28T02:07:00Z">
        <w:r>
          <w:t xml:space="preserve"> </w:t>
        </w:r>
      </w:ins>
      <w:ins w:id="879" w:author="Ram Shrestha" w:date="2014-04-28T02:43:00Z">
        <w:r w:rsidR="00787C66">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ins>
      <w:ins w:id="880" w:author="Ram Shrestha" w:date="2014-04-29T02:39:00Z">
        <w:r w:rsidR="00CF787D">
          <w:instrText xml:space="preserve"> ADDIN EN.CITE </w:instrText>
        </w:r>
        <w:r w:rsidR="00CF787D">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00CF787D">
          <w:instrText xml:space="preserve"> ADDIN EN.CITE.DATA </w:instrText>
        </w:r>
        <w:r w:rsidR="00CF787D">
          <w:fldChar w:fldCharType="end"/>
        </w:r>
      </w:ins>
      <w:r w:rsidR="00787C66">
        <w:fldChar w:fldCharType="separate"/>
      </w:r>
      <w:ins w:id="881" w:author="Ram Shrestha" w:date="2014-04-28T02:43:00Z">
        <w:r w:rsidR="00787C66">
          <w:rPr>
            <w:noProof/>
          </w:rPr>
          <w:t>(Eshleman et al., 2004b)</w:t>
        </w:r>
        <w:r w:rsidR="00787C66">
          <w:fldChar w:fldCharType="end"/>
        </w:r>
      </w:ins>
      <w:ins w:id="882" w:author="Ram Shrestha" w:date="2014-04-28T02:06:00Z">
        <w:r>
          <w:t xml:space="preserve"> until eventually they are no longer present.</w:t>
        </w:r>
      </w:ins>
      <w:ins w:id="883" w:author="Ram Shrestha" w:date="2014-04-28T02:18:00Z">
        <w:r w:rsidR="00B42D40">
          <w:t xml:space="preserve"> </w:t>
        </w:r>
      </w:ins>
      <w:ins w:id="884" w:author="Ram Shrestha" w:date="2014-04-28T02:20:00Z">
        <w:r w:rsidR="00B42D40">
          <w:t xml:space="preserve">When the selection pressure of the drug NVP is removed, </w:t>
        </w:r>
      </w:ins>
      <w:ins w:id="885" w:author="Ram Shrestha" w:date="2014-04-28T02:10:00Z">
        <w:r w:rsidR="00B42D40">
          <w:t>the resistant variants get less</w:t>
        </w:r>
        <w:r>
          <w:t xml:space="preserve"> fit in the viral quasispecies</w:t>
        </w:r>
      </w:ins>
      <w:ins w:id="886" w:author="Ram Shrestha" w:date="2014-04-28T02:22:00Z">
        <w:r w:rsidR="00DD5E9F">
          <w:t xml:space="preserve"> </w:t>
        </w:r>
      </w:ins>
      <w:ins w:id="887" w:author="Ram Shrestha" w:date="2014-04-28T02:43:00Z">
        <w:r w:rsidR="00787C66">
          <w:fldChar w:fldCharType="begin">
            <w:fldData xml:space="preserve">PEVuZE5vdGU+PENpdGU+PEF1dGhvcj5NYW1tYW5vPC9BdXRob3I+PFllYXI+MjAwMDwvWWVhcj48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</w:fldData>
          </w:fldChar>
        </w:r>
      </w:ins>
      <w:ins w:id="888" w:author="Ram Shrestha" w:date="2014-04-29T02:39:00Z">
        <w:r w:rsidR="00CF787D">
          <w:instrText xml:space="preserve"> ADDIN EN.CITE </w:instrText>
        </w:r>
        <w:r w:rsidR="00CF787D">
          <w:fldChar w:fldCharType="begin">
            <w:fldData xml:space="preserve">PEVuZE5vdGU+PENpdGU+PEF1dGhvcj5NYW1tYW5vPC9BdXRob3I+PFllYXI+MjAwMDwvWWVhcj48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</w:fldData>
          </w:fldChar>
        </w:r>
        <w:r w:rsidR="00CF787D">
          <w:instrText xml:space="preserve"> ADDIN EN.CITE.DATA </w:instrText>
        </w:r>
        <w:r w:rsidR="00CF787D">
          <w:fldChar w:fldCharType="end"/>
        </w:r>
      </w:ins>
      <w:r w:rsidR="00787C66">
        <w:fldChar w:fldCharType="separate"/>
      </w:r>
      <w:ins w:id="889" w:author="Ram Shrestha" w:date="2014-04-28T02:43:00Z">
        <w:r w:rsidR="00787C66">
          <w:rPr>
            <w:noProof/>
          </w:rPr>
          <w:t>(Mammano et al., 2000; Quinones-Mateu and Arts, 2002)</w:t>
        </w:r>
        <w:r w:rsidR="00787C66">
          <w:fldChar w:fldCharType="end"/>
        </w:r>
      </w:ins>
      <w:ins w:id="890" w:author="Ram Shrestha" w:date="2014-04-28T02:10:00Z">
        <w:r>
          <w:t xml:space="preserve"> </w:t>
        </w:r>
      </w:ins>
      <w:ins w:id="891" w:author="Ram Shrestha" w:date="2014-04-28T02:22:00Z">
        <w:r w:rsidR="00DD5E9F">
          <w:t>and the sensitive wild type viruses reemerge to dominate in the viral population.</w:t>
        </w:r>
      </w:ins>
      <w:ins w:id="892" w:author="Ram Shrestha" w:date="2014-04-28T02:39:00Z">
        <w:r w:rsidR="001F5EA3">
          <w:t xml:space="preserve"> Therefore, we </w:t>
        </w:r>
      </w:ins>
      <w:ins w:id="893" w:author="Ram Shrestha" w:date="2014-04-29T02:36:00Z">
        <w:r w:rsidR="00CF787D">
          <w:t xml:space="preserve">hypothesize that long term virologic suppress can be achieved with the time exposure to the </w:t>
        </w:r>
      </w:ins>
      <w:ins w:id="894" w:author="Ram Shrestha" w:date="2014-04-29T02:38:00Z">
        <w:r w:rsidR="00CF787D">
          <w:t>sd</w:t>
        </w:r>
      </w:ins>
      <w:ins w:id="895" w:author="Ram Shrestha" w:date="2014-04-29T02:36:00Z">
        <w:r w:rsidR="00CF787D">
          <w:t xml:space="preserve">NVP drug over six months </w:t>
        </w:r>
      </w:ins>
      <w:ins w:id="896" w:author="Ram Shrestha" w:date="2014-04-28T02:39:00Z">
        <w:r w:rsidR="001F5EA3">
          <w:t>before initiating first line ART</w:t>
        </w:r>
      </w:ins>
      <w:ins w:id="897" w:author="Ram Shrestha" w:date="2014-04-28T02:42:00Z">
        <w:r w:rsidR="001F5EA3">
          <w:t>.</w:t>
        </w:r>
      </w:ins>
    </w:p>
    <w:p w:rsidR="00CB697B" w:rsidRDefault="00AB3514" w:rsidP="00F35359">
      <w:pPr>
        <w:numPr>
          <w:ins w:id="898" w:author="Ram Shrestha" w:date="2014-04-28T02:04:00Z"/>
        </w:numPr>
        <w:spacing w:line="480" w:lineRule="auto"/>
        <w:jc w:val="both"/>
      </w:pPr>
      <w:r>
        <w:br w:type="page"/>
      </w:r>
    </w:p>
    <w:p w:rsidR="00904068" w:rsidRDefault="00904068" w:rsidP="00F35359">
      <w:pPr>
        <w:spacing w:line="480" w:lineRule="auto"/>
      </w:pPr>
    </w:p>
    <w:p w:rsidR="00CF787D" w:rsidRPr="00CF787D" w:rsidRDefault="00E73736" w:rsidP="00CF787D">
      <w:pPr>
        <w:rPr>
          <w:ins w:id="899" w:author="Ram Shrestha" w:date="2014-04-29T02:40:00Z"/>
          <w:rFonts w:ascii="Cambria" w:hAnsi="Cambria"/>
          <w:noProof/>
        </w:rPr>
      </w:pPr>
      <w:r>
        <w:fldChar w:fldCharType="begin"/>
      </w:r>
      <w:r w:rsidR="00904068">
        <w:instrText xml:space="preserve"> ADDIN EN.REFLIST </w:instrText>
      </w:r>
      <w:r>
        <w:fldChar w:fldCharType="separate"/>
      </w:r>
      <w:ins w:id="900" w:author="Ram Shrestha" w:date="2014-04-29T02:40:00Z">
        <w:r w:rsidR="00CF787D" w:rsidRPr="00CF787D">
          <w:rPr>
            <w:rFonts w:ascii="Cambria" w:hAnsi="Cambria"/>
            <w:noProof/>
          </w:rPr>
          <w: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t>
        </w:r>
        <w:r w:rsidR="00CF787D" w:rsidRPr="00CF787D">
          <w:rPr>
            <w:rFonts w:ascii="Cambria" w:hAnsi="Cambria"/>
            <w:i/>
            <w:noProof/>
          </w:rPr>
          <w:t>J Acquir Immune Defic Syndr</w:t>
        </w:r>
        <w:r w:rsidR="00CF787D" w:rsidRPr="00CF787D">
          <w:rPr>
            <w:rFonts w:ascii="Cambria" w:hAnsi="Cambria"/>
            <w:noProof/>
          </w:rPr>
          <w:t xml:space="preserve"> </w:t>
        </w:r>
        <w:r w:rsidR="00CF787D" w:rsidRPr="00CF787D">
          <w:rPr>
            <w:rFonts w:ascii="Cambria" w:hAnsi="Cambria"/>
            <w:b/>
            <w:noProof/>
          </w:rPr>
          <w:t>26</w:t>
        </w:r>
        <w:r w:rsidR="00CF787D" w:rsidRPr="00CF787D">
          <w:rPr>
            <w:rFonts w:ascii="Cambria" w:hAnsi="Cambria"/>
            <w:noProof/>
          </w:rPr>
          <w:t>: 501-506.</w:t>
        </w:r>
      </w:ins>
    </w:p>
    <w:p w:rsidR="00CF787D" w:rsidRPr="00CF787D" w:rsidRDefault="00CF787D" w:rsidP="00CF787D">
      <w:pPr>
        <w:rPr>
          <w:ins w:id="901" w:author="Ram Shrestha" w:date="2014-04-29T02:40:00Z"/>
          <w:rFonts w:ascii="Cambria" w:hAnsi="Cambria"/>
          <w:noProof/>
        </w:rPr>
      </w:pPr>
      <w:ins w:id="902" w:author="Ram Shrestha" w:date="2014-04-29T02:40:00Z">
        <w:r w:rsidRPr="00CF787D">
          <w:rPr>
            <w:rFonts w:ascii="Cambria" w:hAnsi="Cambria"/>
            <w:noProof/>
          </w:rPr>
          <w: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t>
        </w:r>
        <w:r w:rsidRPr="00CF787D">
          <w:rPr>
            <w:rFonts w:ascii="Cambria" w:hAnsi="Cambria"/>
            <w:i/>
            <w:noProof/>
          </w:rPr>
          <w:t>AIDS</w:t>
        </w:r>
        <w:r w:rsidRPr="00CF787D">
          <w:rPr>
            <w:rFonts w:ascii="Cambria" w:hAnsi="Cambria"/>
            <w:noProof/>
          </w:rPr>
          <w:t xml:space="preserve"> </w:t>
        </w:r>
        <w:r w:rsidRPr="00CF787D">
          <w:rPr>
            <w:rFonts w:ascii="Cambria" w:hAnsi="Cambria"/>
            <w:b/>
            <w:noProof/>
          </w:rPr>
          <w:t>17 Suppl 3</w:t>
        </w:r>
        <w:r w:rsidRPr="00CF787D">
          <w:rPr>
            <w:rFonts w:ascii="Cambria" w:hAnsi="Cambria"/>
            <w:noProof/>
          </w:rPr>
          <w:t>: S23-29.</w:t>
        </w:r>
      </w:ins>
    </w:p>
    <w:p w:rsidR="00CF787D" w:rsidRPr="00CF787D" w:rsidRDefault="00CF787D" w:rsidP="00CF787D">
      <w:pPr>
        <w:rPr>
          <w:ins w:id="903" w:author="Ram Shrestha" w:date="2014-04-29T02:40:00Z"/>
          <w:rFonts w:ascii="Cambria" w:hAnsi="Cambria"/>
          <w:noProof/>
        </w:rPr>
      </w:pPr>
      <w:ins w:id="904" w:author="Ram Shrestha" w:date="2014-04-29T02:40:00Z">
        <w:r w:rsidRPr="00CF787D">
          <w:rPr>
            <w:rFonts w:ascii="Cambria" w:hAnsi="Cambria"/>
            <w:noProof/>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CF787D">
          <w:rPr>
            <w:rFonts w:ascii="Cambria" w:hAnsi="Cambria"/>
            <w:i/>
            <w:noProof/>
          </w:rPr>
          <w:t>AIDS</w:t>
        </w:r>
        <w:r w:rsidRPr="00CF787D">
          <w:rPr>
            <w:rFonts w:ascii="Cambria" w:hAnsi="Cambria"/>
            <w:noProof/>
          </w:rPr>
          <w:t xml:space="preserve"> </w:t>
        </w:r>
        <w:r w:rsidRPr="00CF787D">
          <w:rPr>
            <w:rFonts w:ascii="Cambria" w:hAnsi="Cambria"/>
            <w:b/>
            <w:noProof/>
          </w:rPr>
          <w:t>25</w:t>
        </w:r>
        <w:r w:rsidRPr="00CF787D">
          <w:rPr>
            <w:rFonts w:ascii="Cambria" w:hAnsi="Cambria"/>
            <w:noProof/>
          </w:rPr>
          <w:t>: 2183-2188.</w:t>
        </w:r>
      </w:ins>
    </w:p>
    <w:p w:rsidR="00CF787D" w:rsidRPr="00CF787D" w:rsidRDefault="00CF787D" w:rsidP="00CF787D">
      <w:pPr>
        <w:rPr>
          <w:ins w:id="905" w:author="Ram Shrestha" w:date="2014-04-29T02:40:00Z"/>
          <w:rFonts w:ascii="Cambria" w:hAnsi="Cambria"/>
          <w:noProof/>
          <w:rPrChange w:id="906" w:author="Ram Shrestha" w:date="2014-04-29T02:40:00Z">
            <w:rPr>
              <w:ins w:id="907" w:author="Ram Shrestha" w:date="2014-04-29T02:40:00Z"/>
            </w:rPr>
          </w:rPrChange>
        </w:rPr>
      </w:pPr>
      <w:ins w:id="908" w:author="Ram Shrestha" w:date="2014-04-29T02:40:00Z">
        <w:r w:rsidRPr="00CF787D">
          <w:rPr>
            <w:rFonts w:ascii="Cambria" w:hAnsi="Cambria"/>
            <w:noProof/>
          </w:rPr>
          <w:t xml:space="preserve">Archer, J, Braverman, MS, Taillon, BE, Desany, B, James, I, Harrigan, PR, Lewis, M, Robertson, DL (2009) Detection of low-frequency pretherapy chemokine (CXC motif) receptor 4 (CXCR4)-using HIV-1 with ultra-deep pyrosequencing. </w:t>
        </w:r>
        <w:r w:rsidRPr="00CF787D">
          <w:rPr>
            <w:rFonts w:ascii="Cambria" w:hAnsi="Cambria"/>
            <w:i/>
            <w:noProof/>
          </w:rPr>
          <w:t>AIDS</w:t>
        </w:r>
        <w:r w:rsidRPr="00CF787D">
          <w:rPr>
            <w:rFonts w:ascii="Cambria" w:hAnsi="Cambria"/>
            <w:noProof/>
            <w:rPrChange w:id="909" w:author="Ram Shrestha" w:date="2014-04-29T02:40:00Z">
              <w:rPr/>
            </w:rPrChange>
          </w:rPr>
          <w:t xml:space="preserve"> </w:t>
        </w:r>
        <w:r w:rsidRPr="00CF787D">
          <w:rPr>
            <w:rFonts w:ascii="Cambria" w:hAnsi="Cambria"/>
            <w:b/>
            <w:noProof/>
          </w:rPr>
          <w:t>23</w:t>
        </w:r>
        <w:r w:rsidRPr="00CF787D">
          <w:rPr>
            <w:rFonts w:ascii="Cambria" w:hAnsi="Cambria"/>
            <w:noProof/>
            <w:rPrChange w:id="910" w:author="Ram Shrestha" w:date="2014-04-29T02:40:00Z">
              <w:rPr/>
            </w:rPrChange>
          </w:rPr>
          <w:t>: 1209-1218.</w:t>
        </w:r>
      </w:ins>
    </w:p>
    <w:p w:rsidR="00CF787D" w:rsidRPr="00CF787D" w:rsidRDefault="00CF787D" w:rsidP="00CF787D">
      <w:pPr>
        <w:rPr>
          <w:ins w:id="911" w:author="Ram Shrestha" w:date="2014-04-29T02:40:00Z"/>
          <w:rFonts w:ascii="Cambria" w:hAnsi="Cambria"/>
          <w:noProof/>
          <w:rPrChange w:id="912" w:author="Ram Shrestha" w:date="2014-04-29T02:40:00Z">
            <w:rPr>
              <w:ins w:id="913" w:author="Ram Shrestha" w:date="2014-04-29T02:40:00Z"/>
            </w:rPr>
          </w:rPrChange>
        </w:rPr>
      </w:pPr>
      <w:ins w:id="914" w:author="Ram Shrestha" w:date="2014-04-29T02:40:00Z">
        <w:r w:rsidRPr="00CF787D">
          <w:rPr>
            <w:rFonts w:ascii="Cambria" w:hAnsi="Cambria"/>
            <w:noProof/>
            <w:rPrChange w:id="915" w:author="Ram Shrestha" w:date="2014-04-29T02:40:00Z">
              <w:rPr/>
            </w:rPrChange>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Pr="00CF787D">
          <w:rPr>
            <w:rFonts w:ascii="Cambria" w:hAnsi="Cambria"/>
            <w:i/>
            <w:noProof/>
            <w:rPrChange w:id="916" w:author="Ram Shrestha" w:date="2014-04-29T02:40:00Z">
              <w:rPr/>
            </w:rPrChange>
          </w:rPr>
          <w:t>Int J Epidemiol</w:t>
        </w:r>
        <w:r w:rsidRPr="00CF787D">
          <w:rPr>
            <w:rFonts w:ascii="Cambria" w:hAnsi="Cambria"/>
            <w:noProof/>
            <w:rPrChange w:id="917" w:author="Ram Shrestha" w:date="2014-04-29T02:40:00Z">
              <w:rPr/>
            </w:rPrChange>
          </w:rPr>
          <w:t xml:space="preserve"> </w:t>
        </w:r>
        <w:r w:rsidRPr="00CF787D">
          <w:rPr>
            <w:rFonts w:ascii="Cambria" w:hAnsi="Cambria"/>
            <w:b/>
            <w:noProof/>
            <w:rPrChange w:id="918" w:author="Ram Shrestha" w:date="2014-04-29T02:40:00Z">
              <w:rPr/>
            </w:rPrChange>
          </w:rPr>
          <w:t>36</w:t>
        </w:r>
        <w:r w:rsidRPr="00CF787D">
          <w:rPr>
            <w:rFonts w:ascii="Cambria" w:hAnsi="Cambria"/>
            <w:noProof/>
            <w:rPrChange w:id="919" w:author="Ram Shrestha" w:date="2014-04-29T02:40:00Z">
              <w:rPr/>
            </w:rPrChange>
          </w:rPr>
          <w:t>: 1009-1021.</w:t>
        </w:r>
      </w:ins>
    </w:p>
    <w:p w:rsidR="00CF787D" w:rsidRPr="00CF787D" w:rsidRDefault="00CF787D" w:rsidP="00CF787D">
      <w:pPr>
        <w:rPr>
          <w:ins w:id="920" w:author="Ram Shrestha" w:date="2014-04-29T02:40:00Z"/>
          <w:rFonts w:ascii="Cambria" w:hAnsi="Cambria"/>
          <w:noProof/>
          <w:rPrChange w:id="921" w:author="Ram Shrestha" w:date="2014-04-29T02:40:00Z">
            <w:rPr>
              <w:ins w:id="922" w:author="Ram Shrestha" w:date="2014-04-29T02:40:00Z"/>
            </w:rPr>
          </w:rPrChange>
        </w:rPr>
      </w:pPr>
      <w:ins w:id="923" w:author="Ram Shrestha" w:date="2014-04-29T02:40:00Z">
        <w:r w:rsidRPr="00CF787D">
          <w:rPr>
            <w:rFonts w:ascii="Cambria" w:hAnsi="Cambria"/>
            <w:noProof/>
            <w:rPrChange w:id="924" w:author="Ram Shrestha" w:date="2014-04-29T02:40:00Z">
              <w:rPr/>
            </w:rPrChange>
          </w:rPr>
          <w:t xml:space="preserve">Audureau, E, Kahn, JG, Besson, MH, Saba, J, Ladner, J (2013) Scaling up prevention of mother-to-child HIV transmission programs in sub-Saharan African countries: a multilevel assessment of site-, program- and country-level determinants of performance. </w:t>
        </w:r>
        <w:r w:rsidRPr="00CF787D">
          <w:rPr>
            <w:rFonts w:ascii="Cambria" w:hAnsi="Cambria"/>
            <w:i/>
            <w:noProof/>
            <w:rPrChange w:id="925" w:author="Ram Shrestha" w:date="2014-04-29T02:40:00Z">
              <w:rPr/>
            </w:rPrChange>
          </w:rPr>
          <w:t>BMC Public Health</w:t>
        </w:r>
        <w:r w:rsidRPr="00CF787D">
          <w:rPr>
            <w:rFonts w:ascii="Cambria" w:hAnsi="Cambria"/>
            <w:noProof/>
            <w:rPrChange w:id="926" w:author="Ram Shrestha" w:date="2014-04-29T02:40:00Z">
              <w:rPr/>
            </w:rPrChange>
          </w:rPr>
          <w:t xml:space="preserve"> </w:t>
        </w:r>
        <w:r w:rsidRPr="00CF787D">
          <w:rPr>
            <w:rFonts w:ascii="Cambria" w:hAnsi="Cambria"/>
            <w:b/>
            <w:noProof/>
            <w:rPrChange w:id="927" w:author="Ram Shrestha" w:date="2014-04-29T02:40:00Z">
              <w:rPr/>
            </w:rPrChange>
          </w:rPr>
          <w:t>13</w:t>
        </w:r>
        <w:r w:rsidRPr="00CF787D">
          <w:rPr>
            <w:rFonts w:ascii="Cambria" w:hAnsi="Cambria"/>
            <w:noProof/>
            <w:rPrChange w:id="928" w:author="Ram Shrestha" w:date="2014-04-29T02:40:00Z">
              <w:rPr/>
            </w:rPrChange>
          </w:rPr>
          <w:t>: 286.</w:t>
        </w:r>
      </w:ins>
    </w:p>
    <w:p w:rsidR="00CF787D" w:rsidRPr="00CF787D" w:rsidRDefault="00CF787D" w:rsidP="00CF787D">
      <w:pPr>
        <w:rPr>
          <w:ins w:id="929" w:author="Ram Shrestha" w:date="2014-04-29T02:40:00Z"/>
          <w:rFonts w:ascii="Cambria" w:hAnsi="Cambria"/>
          <w:noProof/>
          <w:rPrChange w:id="930" w:author="Ram Shrestha" w:date="2014-04-29T02:40:00Z">
            <w:rPr>
              <w:ins w:id="931" w:author="Ram Shrestha" w:date="2014-04-29T02:40:00Z"/>
            </w:rPr>
          </w:rPrChange>
        </w:rPr>
      </w:pPr>
      <w:ins w:id="932" w:author="Ram Shrestha" w:date="2014-04-29T02:40:00Z">
        <w:r w:rsidRPr="00CF787D">
          <w:rPr>
            <w:rFonts w:ascii="Cambria" w:hAnsi="Cambria"/>
            <w:noProof/>
            <w:rPrChange w:id="933" w:author="Ram Shrestha" w:date="2014-04-29T02:40:00Z">
              <w:rPr/>
            </w:rPrChange>
          </w:rPr>
          <w:t xml:space="preserve">Balduin M, KD (2011) Low-frequency hiv-1 drug resistance mutations and risk of nnrti-based antiretroviral treatment failure: A systematic review and pooled analysis. </w:t>
        </w:r>
        <w:r w:rsidRPr="00CF787D">
          <w:rPr>
            <w:rFonts w:ascii="Cambria" w:hAnsi="Cambria"/>
            <w:i/>
            <w:noProof/>
            <w:rPrChange w:id="934" w:author="Ram Shrestha" w:date="2014-04-29T02:40:00Z">
              <w:rPr/>
            </w:rPrChange>
          </w:rPr>
          <w:t>JAMA</w:t>
        </w:r>
        <w:r w:rsidRPr="00CF787D">
          <w:rPr>
            <w:rFonts w:ascii="Cambria" w:hAnsi="Cambria"/>
            <w:noProof/>
            <w:rPrChange w:id="935" w:author="Ram Shrestha" w:date="2014-04-29T02:40:00Z">
              <w:rPr/>
            </w:rPrChange>
          </w:rPr>
          <w:t xml:space="preserve"> </w:t>
        </w:r>
        <w:r w:rsidRPr="00CF787D">
          <w:rPr>
            <w:rFonts w:ascii="Cambria" w:hAnsi="Cambria"/>
            <w:b/>
            <w:noProof/>
            <w:rPrChange w:id="936" w:author="Ram Shrestha" w:date="2014-04-29T02:40:00Z">
              <w:rPr/>
            </w:rPrChange>
          </w:rPr>
          <w:t>305</w:t>
        </w:r>
        <w:r w:rsidRPr="00CF787D">
          <w:rPr>
            <w:rFonts w:ascii="Cambria" w:hAnsi="Cambria"/>
            <w:noProof/>
            <w:rPrChange w:id="937" w:author="Ram Shrestha" w:date="2014-04-29T02:40:00Z">
              <w:rPr/>
            </w:rPrChange>
          </w:rPr>
          <w:t>: 1327-1335.</w:t>
        </w:r>
      </w:ins>
    </w:p>
    <w:p w:rsidR="00CF787D" w:rsidRPr="00CF787D" w:rsidRDefault="00CF787D" w:rsidP="00CF787D">
      <w:pPr>
        <w:rPr>
          <w:ins w:id="938" w:author="Ram Shrestha" w:date="2014-04-29T02:40:00Z"/>
          <w:rFonts w:ascii="Cambria" w:hAnsi="Cambria"/>
          <w:noProof/>
          <w:rPrChange w:id="939" w:author="Ram Shrestha" w:date="2014-04-29T02:40:00Z">
            <w:rPr>
              <w:ins w:id="940" w:author="Ram Shrestha" w:date="2014-04-29T02:40:00Z"/>
            </w:rPr>
          </w:rPrChange>
        </w:rPr>
      </w:pPr>
      <w:ins w:id="941" w:author="Ram Shrestha" w:date="2014-04-29T02:40:00Z">
        <w:r w:rsidRPr="00CF787D">
          <w:rPr>
            <w:rFonts w:ascii="Cambria" w:hAnsi="Cambria"/>
            <w:noProof/>
            <w:rPrChange w:id="942" w:author="Ram Shrestha" w:date="2014-04-29T02:40:00Z">
              <w:rPr/>
            </w:rPrChange>
          </w:rPr>
          <w:t xml:space="preserve">Bansode, V, Drebert, ZJ, Travers, SA, Banda, E, Molesworth, A, Crampin, A, Ngwira, B, French, N, Glynn, JR, McCormack, GP (2011) Drug resistance mutations in drug-naive HIV type 1 subtype C-infected individuals from rural Malawi. </w:t>
        </w:r>
        <w:r w:rsidRPr="00CF787D">
          <w:rPr>
            <w:rFonts w:ascii="Cambria" w:hAnsi="Cambria"/>
            <w:i/>
            <w:noProof/>
            <w:rPrChange w:id="943" w:author="Ram Shrestha" w:date="2014-04-29T02:40:00Z">
              <w:rPr/>
            </w:rPrChange>
          </w:rPr>
          <w:t>AIDS Res Hum Retroviruses</w:t>
        </w:r>
        <w:r w:rsidRPr="00CF787D">
          <w:rPr>
            <w:rFonts w:ascii="Cambria" w:hAnsi="Cambria"/>
            <w:noProof/>
            <w:rPrChange w:id="944" w:author="Ram Shrestha" w:date="2014-04-29T02:40:00Z">
              <w:rPr/>
            </w:rPrChange>
          </w:rPr>
          <w:t xml:space="preserve"> </w:t>
        </w:r>
        <w:r w:rsidRPr="00CF787D">
          <w:rPr>
            <w:rFonts w:ascii="Cambria" w:hAnsi="Cambria"/>
            <w:b/>
            <w:noProof/>
            <w:rPrChange w:id="945" w:author="Ram Shrestha" w:date="2014-04-29T02:40:00Z">
              <w:rPr/>
            </w:rPrChange>
          </w:rPr>
          <w:t>27</w:t>
        </w:r>
        <w:r w:rsidRPr="00CF787D">
          <w:rPr>
            <w:rFonts w:ascii="Cambria" w:hAnsi="Cambria"/>
            <w:noProof/>
            <w:rPrChange w:id="946" w:author="Ram Shrestha" w:date="2014-04-29T02:40:00Z">
              <w:rPr/>
            </w:rPrChange>
          </w:rPr>
          <w:t>: 439-444.</w:t>
        </w:r>
      </w:ins>
    </w:p>
    <w:p w:rsidR="00CF787D" w:rsidRPr="00CF787D" w:rsidRDefault="00CF787D" w:rsidP="00CF787D">
      <w:pPr>
        <w:rPr>
          <w:ins w:id="947" w:author="Ram Shrestha" w:date="2014-04-29T02:40:00Z"/>
          <w:rFonts w:ascii="Cambria" w:hAnsi="Cambria"/>
          <w:noProof/>
          <w:rPrChange w:id="948" w:author="Ram Shrestha" w:date="2014-04-29T02:40:00Z">
            <w:rPr>
              <w:ins w:id="949" w:author="Ram Shrestha" w:date="2014-04-29T02:40:00Z"/>
            </w:rPr>
          </w:rPrChange>
        </w:rPr>
      </w:pPr>
      <w:ins w:id="950" w:author="Ram Shrestha" w:date="2014-04-29T02:40:00Z">
        <w:r w:rsidRPr="00CF787D">
          <w:rPr>
            <w:rFonts w:ascii="Cambria" w:hAnsi="Cambria"/>
            <w:noProof/>
            <w:rPrChange w:id="951" w:author="Ram Shrestha" w:date="2014-04-29T02:40: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CF787D">
          <w:rPr>
            <w:rFonts w:ascii="Cambria" w:hAnsi="Cambria"/>
            <w:i/>
            <w:noProof/>
            <w:rPrChange w:id="952" w:author="Ram Shrestha" w:date="2014-04-29T02:40:00Z">
              <w:rPr/>
            </w:rPrChange>
          </w:rPr>
          <w:t>BMC Infect Dis</w:t>
        </w:r>
        <w:r w:rsidRPr="00CF787D">
          <w:rPr>
            <w:rFonts w:ascii="Cambria" w:hAnsi="Cambria"/>
            <w:noProof/>
            <w:rPrChange w:id="953" w:author="Ram Shrestha" w:date="2014-04-29T02:40:00Z">
              <w:rPr/>
            </w:rPrChange>
          </w:rPr>
          <w:t xml:space="preserve"> </w:t>
        </w:r>
        <w:r w:rsidRPr="00CF787D">
          <w:rPr>
            <w:rFonts w:ascii="Cambria" w:hAnsi="Cambria"/>
            <w:b/>
            <w:noProof/>
            <w:rPrChange w:id="954" w:author="Ram Shrestha" w:date="2014-04-29T02:40:00Z">
              <w:rPr/>
            </w:rPrChange>
          </w:rPr>
          <w:t>13</w:t>
        </w:r>
        <w:r w:rsidRPr="00CF787D">
          <w:rPr>
            <w:rFonts w:ascii="Cambria" w:hAnsi="Cambria"/>
            <w:noProof/>
            <w:rPrChange w:id="955" w:author="Ram Shrestha" w:date="2014-04-29T02:40:00Z">
              <w:rPr/>
            </w:rPrChange>
          </w:rPr>
          <w:t>: 52.</w:t>
        </w:r>
      </w:ins>
    </w:p>
    <w:p w:rsidR="00CF787D" w:rsidRPr="00CF787D" w:rsidRDefault="00CF787D" w:rsidP="00CF787D">
      <w:pPr>
        <w:rPr>
          <w:ins w:id="956" w:author="Ram Shrestha" w:date="2014-04-29T02:40:00Z"/>
          <w:rFonts w:ascii="Cambria" w:hAnsi="Cambria"/>
          <w:noProof/>
          <w:rPrChange w:id="957" w:author="Ram Shrestha" w:date="2014-04-29T02:40:00Z">
            <w:rPr>
              <w:ins w:id="958" w:author="Ram Shrestha" w:date="2014-04-29T02:40:00Z"/>
            </w:rPr>
          </w:rPrChange>
        </w:rPr>
      </w:pPr>
      <w:ins w:id="959" w:author="Ram Shrestha" w:date="2014-04-29T02:40:00Z">
        <w:r w:rsidRPr="00CF787D">
          <w:rPr>
            <w:rFonts w:ascii="Cambria" w:hAnsi="Cambria"/>
            <w:noProof/>
            <w:rPrChange w:id="960" w:author="Ram Shrestha" w:date="2014-04-29T02:40:00Z">
              <w:rPr/>
            </w:rPrChange>
          </w:rPr>
          <w:t xml:space="preserve">Bebenek, K, Abbotts, J, Roberts, JD, Wilson, SH, Kunkel, TA (1989) Specificity and mechanism of error-prone replication by human immunodeficiency virus-1 reverse transcriptase. </w:t>
        </w:r>
        <w:r w:rsidRPr="00CF787D">
          <w:rPr>
            <w:rFonts w:ascii="Cambria" w:hAnsi="Cambria"/>
            <w:i/>
            <w:noProof/>
            <w:rPrChange w:id="961" w:author="Ram Shrestha" w:date="2014-04-29T02:40:00Z">
              <w:rPr/>
            </w:rPrChange>
          </w:rPr>
          <w:t>J Biol Chem</w:t>
        </w:r>
        <w:r w:rsidRPr="00CF787D">
          <w:rPr>
            <w:rFonts w:ascii="Cambria" w:hAnsi="Cambria"/>
            <w:noProof/>
            <w:rPrChange w:id="962" w:author="Ram Shrestha" w:date="2014-04-29T02:40:00Z">
              <w:rPr/>
            </w:rPrChange>
          </w:rPr>
          <w:t xml:space="preserve"> </w:t>
        </w:r>
        <w:r w:rsidRPr="00CF787D">
          <w:rPr>
            <w:rFonts w:ascii="Cambria" w:hAnsi="Cambria"/>
            <w:b/>
            <w:noProof/>
            <w:rPrChange w:id="963" w:author="Ram Shrestha" w:date="2014-04-29T02:40:00Z">
              <w:rPr/>
            </w:rPrChange>
          </w:rPr>
          <w:t>264</w:t>
        </w:r>
        <w:r w:rsidRPr="00CF787D">
          <w:rPr>
            <w:rFonts w:ascii="Cambria" w:hAnsi="Cambria"/>
            <w:noProof/>
            <w:rPrChange w:id="964" w:author="Ram Shrestha" w:date="2014-04-29T02:40:00Z">
              <w:rPr/>
            </w:rPrChange>
          </w:rPr>
          <w:t>: 16948-16956.</w:t>
        </w:r>
      </w:ins>
    </w:p>
    <w:p w:rsidR="00CF787D" w:rsidRPr="00CF787D" w:rsidRDefault="00CF787D" w:rsidP="00CF787D">
      <w:pPr>
        <w:rPr>
          <w:ins w:id="965" w:author="Ram Shrestha" w:date="2014-04-29T02:40:00Z"/>
          <w:rFonts w:ascii="Cambria" w:hAnsi="Cambria"/>
          <w:noProof/>
          <w:rPrChange w:id="966" w:author="Ram Shrestha" w:date="2014-04-29T02:40:00Z">
            <w:rPr>
              <w:ins w:id="967" w:author="Ram Shrestha" w:date="2014-04-29T02:40:00Z"/>
            </w:rPr>
          </w:rPrChange>
        </w:rPr>
      </w:pPr>
      <w:ins w:id="968" w:author="Ram Shrestha" w:date="2014-04-29T02:40:00Z">
        <w:r w:rsidRPr="00CF787D">
          <w:rPr>
            <w:rFonts w:ascii="Cambria" w:hAnsi="Cambria"/>
            <w:noProof/>
            <w:rPrChange w:id="969" w:author="Ram Shrestha" w:date="2014-04-29T02:40:00Z">
              <w:rPr/>
            </w:rPrChange>
          </w:rPr>
          <w:t xml:space="preserve">Bebenek, K, Abbotts, J, Wilson, SH, Kunkel, TA (1993) Error-prone polymerization by HIV-1 reverse transcriptase. Contribution of template-primer misalignment, miscoding, and termination probability to mutational hot spots. </w:t>
        </w:r>
        <w:r w:rsidRPr="00CF787D">
          <w:rPr>
            <w:rFonts w:ascii="Cambria" w:hAnsi="Cambria"/>
            <w:i/>
            <w:noProof/>
            <w:rPrChange w:id="970" w:author="Ram Shrestha" w:date="2014-04-29T02:40:00Z">
              <w:rPr/>
            </w:rPrChange>
          </w:rPr>
          <w:t>J Biol Chem</w:t>
        </w:r>
        <w:r w:rsidRPr="00CF787D">
          <w:rPr>
            <w:rFonts w:ascii="Cambria" w:hAnsi="Cambria"/>
            <w:noProof/>
            <w:rPrChange w:id="971" w:author="Ram Shrestha" w:date="2014-04-29T02:40:00Z">
              <w:rPr/>
            </w:rPrChange>
          </w:rPr>
          <w:t xml:space="preserve"> </w:t>
        </w:r>
        <w:r w:rsidRPr="00CF787D">
          <w:rPr>
            <w:rFonts w:ascii="Cambria" w:hAnsi="Cambria"/>
            <w:b/>
            <w:noProof/>
            <w:rPrChange w:id="972" w:author="Ram Shrestha" w:date="2014-04-29T02:40:00Z">
              <w:rPr/>
            </w:rPrChange>
          </w:rPr>
          <w:t>268</w:t>
        </w:r>
        <w:r w:rsidRPr="00CF787D">
          <w:rPr>
            <w:rFonts w:ascii="Cambria" w:hAnsi="Cambria"/>
            <w:noProof/>
            <w:rPrChange w:id="973" w:author="Ram Shrestha" w:date="2014-04-29T02:40:00Z">
              <w:rPr/>
            </w:rPrChange>
          </w:rPr>
          <w:t>: 10324-10334.</w:t>
        </w:r>
      </w:ins>
    </w:p>
    <w:p w:rsidR="00CF787D" w:rsidRPr="00CF787D" w:rsidRDefault="00CF787D" w:rsidP="00CF787D">
      <w:pPr>
        <w:rPr>
          <w:ins w:id="974" w:author="Ram Shrestha" w:date="2014-04-29T02:40:00Z"/>
          <w:rFonts w:ascii="Cambria" w:hAnsi="Cambria"/>
          <w:noProof/>
          <w:rPrChange w:id="975" w:author="Ram Shrestha" w:date="2014-04-29T02:40:00Z">
            <w:rPr>
              <w:ins w:id="976" w:author="Ram Shrestha" w:date="2014-04-29T02:40:00Z"/>
            </w:rPr>
          </w:rPrChange>
        </w:rPr>
      </w:pPr>
      <w:ins w:id="977" w:author="Ram Shrestha" w:date="2014-04-29T02:40:00Z">
        <w:r w:rsidRPr="00CF787D">
          <w:rPr>
            <w:rFonts w:ascii="Cambria" w:hAnsi="Cambria"/>
            <w:noProof/>
            <w:rPrChange w:id="978" w:author="Ram Shrestha" w:date="2014-04-29T02:40:00Z">
              <w:rPr/>
            </w:rPrChange>
          </w:rPr>
          <w:t xml:space="preserve">Beck, EJ, Vitoria, M, Mandalia, S, Crowley, S, Gilks, CF, Souteyrand, Y (2006) National adult antiretroviral therapy guidelines in resource-limited countries: concordance with 2003 WHO guidelines? </w:t>
        </w:r>
        <w:r w:rsidRPr="00CF787D">
          <w:rPr>
            <w:rFonts w:ascii="Cambria" w:hAnsi="Cambria"/>
            <w:i/>
            <w:noProof/>
            <w:rPrChange w:id="979" w:author="Ram Shrestha" w:date="2014-04-29T02:40:00Z">
              <w:rPr/>
            </w:rPrChange>
          </w:rPr>
          <w:t>AIDS</w:t>
        </w:r>
        <w:r w:rsidRPr="00CF787D">
          <w:rPr>
            <w:rFonts w:ascii="Cambria" w:hAnsi="Cambria"/>
            <w:noProof/>
            <w:rPrChange w:id="980" w:author="Ram Shrestha" w:date="2014-04-29T02:40:00Z">
              <w:rPr/>
            </w:rPrChange>
          </w:rPr>
          <w:t xml:space="preserve"> </w:t>
        </w:r>
        <w:r w:rsidRPr="00CF787D">
          <w:rPr>
            <w:rFonts w:ascii="Cambria" w:hAnsi="Cambria"/>
            <w:b/>
            <w:noProof/>
            <w:rPrChange w:id="981" w:author="Ram Shrestha" w:date="2014-04-29T02:40:00Z">
              <w:rPr/>
            </w:rPrChange>
          </w:rPr>
          <w:t>20</w:t>
        </w:r>
        <w:r w:rsidRPr="00CF787D">
          <w:rPr>
            <w:rFonts w:ascii="Cambria" w:hAnsi="Cambria"/>
            <w:noProof/>
            <w:rPrChange w:id="982" w:author="Ram Shrestha" w:date="2014-04-29T02:40:00Z">
              <w:rPr/>
            </w:rPrChange>
          </w:rPr>
          <w:t>: 1497-1502.</w:t>
        </w:r>
      </w:ins>
    </w:p>
    <w:p w:rsidR="00CF787D" w:rsidRPr="00CF787D" w:rsidRDefault="00CF787D" w:rsidP="00CF787D">
      <w:pPr>
        <w:rPr>
          <w:ins w:id="983" w:author="Ram Shrestha" w:date="2014-04-29T02:40:00Z"/>
          <w:rFonts w:ascii="Cambria" w:hAnsi="Cambria"/>
          <w:noProof/>
          <w:rPrChange w:id="984" w:author="Ram Shrestha" w:date="2014-04-29T02:40:00Z">
            <w:rPr>
              <w:ins w:id="985" w:author="Ram Shrestha" w:date="2014-04-29T02:40:00Z"/>
            </w:rPr>
          </w:rPrChange>
        </w:rPr>
      </w:pPr>
      <w:ins w:id="986" w:author="Ram Shrestha" w:date="2014-04-29T02:40:00Z">
        <w:r w:rsidRPr="00CF787D">
          <w:rPr>
            <w:rFonts w:ascii="Cambria" w:hAnsi="Cambria"/>
            <w:noProof/>
            <w:rPrChange w:id="987" w:author="Ram Shrestha" w:date="2014-04-29T02:40:00Z">
              <w:rPr/>
            </w:rPrChange>
          </w:rPr>
          <w:t xml:space="preserve">Berkhout, B, Das, AT, Beerens, N (2001) HIV-1 RNA editing, hypermutation, and error-prone reverse transcription. </w:t>
        </w:r>
        <w:r w:rsidRPr="00CF787D">
          <w:rPr>
            <w:rFonts w:ascii="Cambria" w:hAnsi="Cambria"/>
            <w:i/>
            <w:noProof/>
            <w:rPrChange w:id="988" w:author="Ram Shrestha" w:date="2014-04-29T02:40:00Z">
              <w:rPr/>
            </w:rPrChange>
          </w:rPr>
          <w:t>Science</w:t>
        </w:r>
        <w:r w:rsidRPr="00CF787D">
          <w:rPr>
            <w:rFonts w:ascii="Cambria" w:hAnsi="Cambria"/>
            <w:noProof/>
            <w:rPrChange w:id="989" w:author="Ram Shrestha" w:date="2014-04-29T02:40:00Z">
              <w:rPr/>
            </w:rPrChange>
          </w:rPr>
          <w:t xml:space="preserve"> </w:t>
        </w:r>
        <w:r w:rsidRPr="00CF787D">
          <w:rPr>
            <w:rFonts w:ascii="Cambria" w:hAnsi="Cambria"/>
            <w:b/>
            <w:noProof/>
            <w:rPrChange w:id="990" w:author="Ram Shrestha" w:date="2014-04-29T02:40:00Z">
              <w:rPr/>
            </w:rPrChange>
          </w:rPr>
          <w:t>292</w:t>
        </w:r>
        <w:r w:rsidRPr="00CF787D">
          <w:rPr>
            <w:rFonts w:ascii="Cambria" w:hAnsi="Cambria"/>
            <w:noProof/>
            <w:rPrChange w:id="991" w:author="Ram Shrestha" w:date="2014-04-29T02:40:00Z">
              <w:rPr/>
            </w:rPrChange>
          </w:rPr>
          <w:t>: 7.</w:t>
        </w:r>
      </w:ins>
    </w:p>
    <w:p w:rsidR="00CF787D" w:rsidRPr="00CF787D" w:rsidRDefault="00CF787D" w:rsidP="00CF787D">
      <w:pPr>
        <w:rPr>
          <w:ins w:id="992" w:author="Ram Shrestha" w:date="2014-04-29T02:40:00Z"/>
          <w:rFonts w:ascii="Cambria" w:hAnsi="Cambria"/>
          <w:noProof/>
          <w:rPrChange w:id="993" w:author="Ram Shrestha" w:date="2014-04-29T02:40:00Z">
            <w:rPr>
              <w:ins w:id="994" w:author="Ram Shrestha" w:date="2014-04-29T02:40:00Z"/>
            </w:rPr>
          </w:rPrChange>
        </w:rPr>
      </w:pPr>
      <w:ins w:id="995" w:author="Ram Shrestha" w:date="2014-04-29T02:40:00Z">
        <w:r w:rsidRPr="00CF787D">
          <w:rPr>
            <w:rFonts w:ascii="Cambria" w:hAnsi="Cambria"/>
            <w:noProof/>
            <w:rPrChange w:id="996" w:author="Ram Shrestha" w:date="2014-04-29T02:40:00Z">
              <w:rPr/>
            </w:rPrChange>
          </w:rPr>
          <w: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t>
        </w:r>
        <w:r w:rsidRPr="00CF787D">
          <w:rPr>
            <w:rFonts w:ascii="Cambria" w:hAnsi="Cambria"/>
            <w:i/>
            <w:noProof/>
            <w:rPrChange w:id="997" w:author="Ram Shrestha" w:date="2014-04-29T02:40:00Z">
              <w:rPr/>
            </w:rPrChange>
          </w:rPr>
          <w:t>Proc Natl Acad Sci U S A</w:t>
        </w:r>
        <w:r w:rsidRPr="00CF787D">
          <w:rPr>
            <w:rFonts w:ascii="Cambria" w:hAnsi="Cambria"/>
            <w:noProof/>
            <w:rPrChange w:id="998" w:author="Ram Shrestha" w:date="2014-04-29T02:40:00Z">
              <w:rPr/>
            </w:rPrChange>
          </w:rPr>
          <w:t xml:space="preserve"> </w:t>
        </w:r>
        <w:r w:rsidRPr="00CF787D">
          <w:rPr>
            <w:rFonts w:ascii="Cambria" w:hAnsi="Cambria"/>
            <w:b/>
            <w:noProof/>
            <w:rPrChange w:id="999" w:author="Ram Shrestha" w:date="2014-04-29T02:40:00Z">
              <w:rPr/>
            </w:rPrChange>
          </w:rPr>
          <w:t>108</w:t>
        </w:r>
        <w:r w:rsidRPr="00CF787D">
          <w:rPr>
            <w:rFonts w:ascii="Cambria" w:hAnsi="Cambria"/>
            <w:noProof/>
            <w:rPrChange w:id="1000" w:author="Ram Shrestha" w:date="2014-04-29T02:40:00Z">
              <w:rPr/>
            </w:rPrChange>
          </w:rPr>
          <w:t>: 9202-9207.</w:t>
        </w:r>
      </w:ins>
    </w:p>
    <w:p w:rsidR="00CF787D" w:rsidRPr="00CF787D" w:rsidRDefault="00CF787D" w:rsidP="00CF787D">
      <w:pPr>
        <w:rPr>
          <w:ins w:id="1001" w:author="Ram Shrestha" w:date="2014-04-29T02:40:00Z"/>
          <w:rFonts w:ascii="Cambria" w:hAnsi="Cambria"/>
          <w:noProof/>
          <w:rPrChange w:id="1002" w:author="Ram Shrestha" w:date="2014-04-29T02:40:00Z">
            <w:rPr>
              <w:ins w:id="1003" w:author="Ram Shrestha" w:date="2014-04-29T02:40:00Z"/>
            </w:rPr>
          </w:rPrChange>
        </w:rPr>
      </w:pPr>
      <w:ins w:id="1004" w:author="Ram Shrestha" w:date="2014-04-29T02:40:00Z">
        <w:r w:rsidRPr="00CF787D">
          <w:rPr>
            <w:rFonts w:ascii="Cambria" w:hAnsi="Cambria"/>
            <w:noProof/>
            <w:rPrChange w:id="1005" w:author="Ram Shrestha" w:date="2014-04-29T02:40:00Z">
              <w:rPr/>
            </w:rPrChange>
          </w:rPr>
          <w:t xml:space="preserve">Booth, CL, Geretti, AM (2007) Prevalence and determinants of transmitted antiretroviral drug resistance in HIV-1 infection. </w:t>
        </w:r>
        <w:r w:rsidRPr="00CF787D">
          <w:rPr>
            <w:rFonts w:ascii="Cambria" w:hAnsi="Cambria"/>
            <w:i/>
            <w:noProof/>
            <w:rPrChange w:id="1006" w:author="Ram Shrestha" w:date="2014-04-29T02:40:00Z">
              <w:rPr/>
            </w:rPrChange>
          </w:rPr>
          <w:t>J Antimicrob Chemother</w:t>
        </w:r>
        <w:r w:rsidRPr="00CF787D">
          <w:rPr>
            <w:rFonts w:ascii="Cambria" w:hAnsi="Cambria"/>
            <w:noProof/>
            <w:rPrChange w:id="1007" w:author="Ram Shrestha" w:date="2014-04-29T02:40:00Z">
              <w:rPr/>
            </w:rPrChange>
          </w:rPr>
          <w:t xml:space="preserve"> </w:t>
        </w:r>
        <w:r w:rsidRPr="00CF787D">
          <w:rPr>
            <w:rFonts w:ascii="Cambria" w:hAnsi="Cambria"/>
            <w:b/>
            <w:noProof/>
            <w:rPrChange w:id="1008" w:author="Ram Shrestha" w:date="2014-04-29T02:40:00Z">
              <w:rPr/>
            </w:rPrChange>
          </w:rPr>
          <w:t>59</w:t>
        </w:r>
        <w:r w:rsidRPr="00CF787D">
          <w:rPr>
            <w:rFonts w:ascii="Cambria" w:hAnsi="Cambria"/>
            <w:noProof/>
            <w:rPrChange w:id="1009" w:author="Ram Shrestha" w:date="2014-04-29T02:40:00Z">
              <w:rPr/>
            </w:rPrChange>
          </w:rPr>
          <w:t>: 1047-1056.</w:t>
        </w:r>
      </w:ins>
    </w:p>
    <w:p w:rsidR="00CF787D" w:rsidRPr="00CF787D" w:rsidRDefault="00CF787D" w:rsidP="00CF787D">
      <w:pPr>
        <w:rPr>
          <w:ins w:id="1010" w:author="Ram Shrestha" w:date="2014-04-29T02:40:00Z"/>
          <w:rFonts w:ascii="Cambria" w:hAnsi="Cambria"/>
          <w:noProof/>
          <w:rPrChange w:id="1011" w:author="Ram Shrestha" w:date="2014-04-29T02:40:00Z">
            <w:rPr>
              <w:ins w:id="1012" w:author="Ram Shrestha" w:date="2014-04-29T02:40:00Z"/>
            </w:rPr>
          </w:rPrChange>
        </w:rPr>
      </w:pPr>
      <w:ins w:id="1013" w:author="Ram Shrestha" w:date="2014-04-29T02:40:00Z">
        <w:r w:rsidRPr="00CF787D">
          <w:rPr>
            <w:rFonts w:ascii="Cambria" w:hAnsi="Cambria"/>
            <w:noProof/>
            <w:rPrChange w:id="1014" w:author="Ram Shrestha" w:date="2014-04-29T02:40:00Z">
              <w:rPr/>
            </w:rPrChange>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CF787D">
          <w:rPr>
            <w:rFonts w:ascii="Cambria" w:hAnsi="Cambria"/>
            <w:i/>
            <w:noProof/>
            <w:rPrChange w:id="1015" w:author="Ram Shrestha" w:date="2014-04-29T02:40:00Z">
              <w:rPr/>
            </w:rPrChange>
          </w:rPr>
          <w:t>AIDS</w:t>
        </w:r>
        <w:r w:rsidRPr="00CF787D">
          <w:rPr>
            <w:rFonts w:ascii="Cambria" w:hAnsi="Cambria"/>
            <w:noProof/>
            <w:rPrChange w:id="1016" w:author="Ram Shrestha" w:date="2014-04-29T02:40:00Z">
              <w:rPr/>
            </w:rPrChange>
          </w:rPr>
          <w:t xml:space="preserve"> </w:t>
        </w:r>
        <w:r w:rsidRPr="00CF787D">
          <w:rPr>
            <w:rFonts w:ascii="Cambria" w:hAnsi="Cambria"/>
            <w:b/>
            <w:noProof/>
            <w:rPrChange w:id="1017" w:author="Ram Shrestha" w:date="2014-04-29T02:40:00Z">
              <w:rPr/>
            </w:rPrChange>
          </w:rPr>
          <w:t>14</w:t>
        </w:r>
        <w:r w:rsidRPr="00CF787D">
          <w:rPr>
            <w:rFonts w:ascii="Cambria" w:hAnsi="Cambria"/>
            <w:noProof/>
            <w:rPrChange w:id="1018" w:author="Ram Shrestha" w:date="2014-04-29T02:40:00Z">
              <w:rPr/>
            </w:rPrChange>
          </w:rPr>
          <w:t>: F1-7.</w:t>
        </w:r>
      </w:ins>
    </w:p>
    <w:p w:rsidR="00CF787D" w:rsidRPr="00CF787D" w:rsidRDefault="00CF787D" w:rsidP="00CF787D">
      <w:pPr>
        <w:rPr>
          <w:ins w:id="1019" w:author="Ram Shrestha" w:date="2014-04-29T02:40:00Z"/>
          <w:rFonts w:ascii="Cambria" w:hAnsi="Cambria"/>
          <w:noProof/>
          <w:rPrChange w:id="1020" w:author="Ram Shrestha" w:date="2014-04-29T02:40:00Z">
            <w:rPr>
              <w:ins w:id="1021" w:author="Ram Shrestha" w:date="2014-04-29T02:40:00Z"/>
            </w:rPr>
          </w:rPrChange>
        </w:rPr>
      </w:pPr>
      <w:ins w:id="1022" w:author="Ram Shrestha" w:date="2014-04-29T02:40:00Z">
        <w:r w:rsidRPr="00CF787D">
          <w:rPr>
            <w:rFonts w:ascii="Cambria" w:hAnsi="Cambria"/>
            <w:noProof/>
            <w:rPrChange w:id="1023" w:author="Ram Shrestha" w:date="2014-04-29T02:40: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CF787D">
          <w:rPr>
            <w:rFonts w:ascii="Cambria" w:hAnsi="Cambria"/>
            <w:i/>
            <w:noProof/>
            <w:rPrChange w:id="1024" w:author="Ram Shrestha" w:date="2014-04-29T02:40:00Z">
              <w:rPr/>
            </w:rPrChange>
          </w:rPr>
          <w:t>AIDS</w:t>
        </w:r>
        <w:r w:rsidRPr="00CF787D">
          <w:rPr>
            <w:rFonts w:ascii="Cambria" w:hAnsi="Cambria"/>
            <w:noProof/>
            <w:rPrChange w:id="1025" w:author="Ram Shrestha" w:date="2014-04-29T02:40:00Z">
              <w:rPr/>
            </w:rPrChange>
          </w:rPr>
          <w:t xml:space="preserve"> </w:t>
        </w:r>
        <w:r w:rsidRPr="00CF787D">
          <w:rPr>
            <w:rFonts w:ascii="Cambria" w:hAnsi="Cambria"/>
            <w:b/>
            <w:noProof/>
            <w:rPrChange w:id="1026" w:author="Ram Shrestha" w:date="2014-04-29T02:40:00Z">
              <w:rPr/>
            </w:rPrChange>
          </w:rPr>
          <w:t>21</w:t>
        </w:r>
        <w:r w:rsidRPr="00CF787D">
          <w:rPr>
            <w:rFonts w:ascii="Cambria" w:hAnsi="Cambria"/>
            <w:noProof/>
            <w:rPrChange w:id="1027" w:author="Ram Shrestha" w:date="2014-04-29T02:40:00Z">
              <w:rPr/>
            </w:rPrChange>
          </w:rPr>
          <w:t>: 957-964.</w:t>
        </w:r>
      </w:ins>
    </w:p>
    <w:p w:rsidR="00CF787D" w:rsidRPr="00CF787D" w:rsidRDefault="00CF787D" w:rsidP="00CF787D">
      <w:pPr>
        <w:rPr>
          <w:ins w:id="1028" w:author="Ram Shrestha" w:date="2014-04-29T02:40:00Z"/>
          <w:rFonts w:ascii="Cambria" w:hAnsi="Cambria"/>
          <w:noProof/>
          <w:rPrChange w:id="1029" w:author="Ram Shrestha" w:date="2014-04-29T02:40:00Z">
            <w:rPr>
              <w:ins w:id="1030" w:author="Ram Shrestha" w:date="2014-04-29T02:40:00Z"/>
            </w:rPr>
          </w:rPrChange>
        </w:rPr>
      </w:pPr>
      <w:ins w:id="1031" w:author="Ram Shrestha" w:date="2014-04-29T02:40:00Z">
        <w:r w:rsidRPr="00CF787D">
          <w:rPr>
            <w:rFonts w:ascii="Cambria" w:hAnsi="Cambria"/>
            <w:noProof/>
            <w:rPrChange w:id="1032" w:author="Ram Shrestha" w:date="2014-04-29T02:40:00Z">
              <w:rPr/>
            </w:rPrChange>
          </w:rPr>
          <w:t xml:space="preserve">Chi, BH, Stringer, JS, Moodley, D (2013) Antiretroviral drug regimens to prevent mother-to-child transmission of HIV: a review of scientific, program, and policy advances for sub-Saharan Africa. </w:t>
        </w:r>
        <w:r w:rsidRPr="00CF787D">
          <w:rPr>
            <w:rFonts w:ascii="Cambria" w:hAnsi="Cambria"/>
            <w:i/>
            <w:noProof/>
            <w:rPrChange w:id="1033" w:author="Ram Shrestha" w:date="2014-04-29T02:40:00Z">
              <w:rPr/>
            </w:rPrChange>
          </w:rPr>
          <w:t>Curr HIV/AIDS Rep</w:t>
        </w:r>
        <w:r w:rsidRPr="00CF787D">
          <w:rPr>
            <w:rFonts w:ascii="Cambria" w:hAnsi="Cambria"/>
            <w:noProof/>
            <w:rPrChange w:id="1034" w:author="Ram Shrestha" w:date="2014-04-29T02:40:00Z">
              <w:rPr/>
            </w:rPrChange>
          </w:rPr>
          <w:t xml:space="preserve"> </w:t>
        </w:r>
        <w:r w:rsidRPr="00CF787D">
          <w:rPr>
            <w:rFonts w:ascii="Cambria" w:hAnsi="Cambria"/>
            <w:b/>
            <w:noProof/>
            <w:rPrChange w:id="1035" w:author="Ram Shrestha" w:date="2014-04-29T02:40:00Z">
              <w:rPr/>
            </w:rPrChange>
          </w:rPr>
          <w:t>10</w:t>
        </w:r>
        <w:r w:rsidRPr="00CF787D">
          <w:rPr>
            <w:rFonts w:ascii="Cambria" w:hAnsi="Cambria"/>
            <w:noProof/>
            <w:rPrChange w:id="1036" w:author="Ram Shrestha" w:date="2014-04-29T02:40:00Z">
              <w:rPr/>
            </w:rPrChange>
          </w:rPr>
          <w:t>: 124-133.</w:t>
        </w:r>
      </w:ins>
    </w:p>
    <w:p w:rsidR="00CF787D" w:rsidRPr="00CF787D" w:rsidRDefault="00CF787D" w:rsidP="00CF787D">
      <w:pPr>
        <w:rPr>
          <w:ins w:id="1037" w:author="Ram Shrestha" w:date="2014-04-29T02:40:00Z"/>
          <w:rFonts w:ascii="Cambria" w:hAnsi="Cambria"/>
          <w:noProof/>
          <w:rPrChange w:id="1038" w:author="Ram Shrestha" w:date="2014-04-29T02:40:00Z">
            <w:rPr>
              <w:ins w:id="1039" w:author="Ram Shrestha" w:date="2014-04-29T02:40:00Z"/>
            </w:rPr>
          </w:rPrChange>
        </w:rPr>
      </w:pPr>
      <w:ins w:id="1040" w:author="Ram Shrestha" w:date="2014-04-29T02:40:00Z">
        <w:r w:rsidRPr="00CF787D">
          <w:rPr>
            <w:rFonts w:ascii="Cambria" w:hAnsi="Cambria"/>
            <w:noProof/>
            <w:rPrChange w:id="1041" w:author="Ram Shrestha" w:date="2014-04-29T02:40:00Z">
              <w:rPr/>
            </w:rPrChange>
          </w:rPr>
          <w: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t>
        </w:r>
        <w:r w:rsidRPr="00CF787D">
          <w:rPr>
            <w:rFonts w:ascii="Cambria" w:hAnsi="Cambria"/>
            <w:i/>
            <w:noProof/>
            <w:rPrChange w:id="1042" w:author="Ram Shrestha" w:date="2014-04-29T02:40:00Z">
              <w:rPr/>
            </w:rPrChange>
          </w:rPr>
          <w:t>AIDS</w:t>
        </w:r>
        <w:r w:rsidRPr="00CF787D">
          <w:rPr>
            <w:rFonts w:ascii="Cambria" w:hAnsi="Cambria"/>
            <w:noProof/>
            <w:rPrChange w:id="1043" w:author="Ram Shrestha" w:date="2014-04-29T02:40:00Z">
              <w:rPr/>
            </w:rPrChange>
          </w:rPr>
          <w:t xml:space="preserve"> </w:t>
        </w:r>
        <w:r w:rsidRPr="00CF787D">
          <w:rPr>
            <w:rFonts w:ascii="Cambria" w:hAnsi="Cambria"/>
            <w:b/>
            <w:noProof/>
            <w:rPrChange w:id="1044" w:author="Ram Shrestha" w:date="2014-04-29T02:40:00Z">
              <w:rPr/>
            </w:rPrChange>
          </w:rPr>
          <w:t>25</w:t>
        </w:r>
        <w:r w:rsidRPr="00CF787D">
          <w:rPr>
            <w:rFonts w:ascii="Cambria" w:hAnsi="Cambria"/>
            <w:noProof/>
            <w:rPrChange w:id="1045" w:author="Ram Shrestha" w:date="2014-04-29T02:40:00Z">
              <w:rPr/>
            </w:rPrChange>
          </w:rPr>
          <w:t>: 479-492.</w:t>
        </w:r>
      </w:ins>
    </w:p>
    <w:p w:rsidR="00CF787D" w:rsidRPr="00CF787D" w:rsidRDefault="00CF787D" w:rsidP="00CF787D">
      <w:pPr>
        <w:rPr>
          <w:ins w:id="1046" w:author="Ram Shrestha" w:date="2014-04-29T02:40:00Z"/>
          <w:rFonts w:ascii="Cambria" w:hAnsi="Cambria"/>
          <w:noProof/>
          <w:rPrChange w:id="1047" w:author="Ram Shrestha" w:date="2014-04-29T02:40:00Z">
            <w:rPr>
              <w:ins w:id="1048" w:author="Ram Shrestha" w:date="2014-04-29T02:40:00Z"/>
            </w:rPr>
          </w:rPrChange>
        </w:rPr>
      </w:pPr>
      <w:ins w:id="1049" w:author="Ram Shrestha" w:date="2014-04-29T02:40:00Z">
        <w:r w:rsidRPr="00CF787D">
          <w:rPr>
            <w:rFonts w:ascii="Cambria" w:hAnsi="Cambria"/>
            <w:noProof/>
            <w:rPrChange w:id="1050" w:author="Ram Shrestha" w:date="2014-04-29T02:40:00Z">
              <w:rPr/>
            </w:rPrChange>
          </w:rPr>
          <w:t xml:space="preserve">Clavel, F, Hance, AJ (2004) HIV Drug Resistance. </w:t>
        </w:r>
        <w:r w:rsidRPr="00CF787D">
          <w:rPr>
            <w:rFonts w:ascii="Cambria" w:hAnsi="Cambria"/>
            <w:i/>
            <w:noProof/>
            <w:rPrChange w:id="1051" w:author="Ram Shrestha" w:date="2014-04-29T02:40:00Z">
              <w:rPr/>
            </w:rPrChange>
          </w:rPr>
          <w:t>New England Journal of Medicine</w:t>
        </w:r>
        <w:r w:rsidRPr="00CF787D">
          <w:rPr>
            <w:rFonts w:ascii="Cambria" w:hAnsi="Cambria"/>
            <w:noProof/>
            <w:rPrChange w:id="1052" w:author="Ram Shrestha" w:date="2014-04-29T02:40:00Z">
              <w:rPr/>
            </w:rPrChange>
          </w:rPr>
          <w:t xml:space="preserve"> </w:t>
        </w:r>
        <w:r w:rsidRPr="00CF787D">
          <w:rPr>
            <w:rFonts w:ascii="Cambria" w:hAnsi="Cambria"/>
            <w:b/>
            <w:noProof/>
            <w:rPrChange w:id="1053" w:author="Ram Shrestha" w:date="2014-04-29T02:40:00Z">
              <w:rPr/>
            </w:rPrChange>
          </w:rPr>
          <w:t>350</w:t>
        </w:r>
        <w:r w:rsidRPr="00CF787D">
          <w:rPr>
            <w:rFonts w:ascii="Cambria" w:hAnsi="Cambria"/>
            <w:noProof/>
            <w:rPrChange w:id="1054" w:author="Ram Shrestha" w:date="2014-04-29T02:40:00Z">
              <w:rPr/>
            </w:rPrChange>
          </w:rPr>
          <w:t>: 1023-1035.</w:t>
        </w:r>
      </w:ins>
    </w:p>
    <w:p w:rsidR="00CF787D" w:rsidRPr="00CF787D" w:rsidRDefault="00CF787D" w:rsidP="00CF787D">
      <w:pPr>
        <w:rPr>
          <w:ins w:id="1055" w:author="Ram Shrestha" w:date="2014-04-29T02:40:00Z"/>
          <w:rFonts w:ascii="Cambria" w:hAnsi="Cambria"/>
          <w:noProof/>
          <w:rPrChange w:id="1056" w:author="Ram Shrestha" w:date="2014-04-29T02:40:00Z">
            <w:rPr>
              <w:ins w:id="1057" w:author="Ram Shrestha" w:date="2014-04-29T02:40:00Z"/>
            </w:rPr>
          </w:rPrChange>
        </w:rPr>
      </w:pPr>
      <w:ins w:id="1058" w:author="Ram Shrestha" w:date="2014-04-29T02:40:00Z">
        <w:r w:rsidRPr="00CF787D">
          <w:rPr>
            <w:rFonts w:ascii="Cambria" w:hAnsi="Cambria"/>
            <w:noProof/>
            <w:rPrChange w:id="1059" w:author="Ram Shrestha" w:date="2014-04-29T02:40:00Z">
              <w:rPr/>
            </w:rPrChange>
          </w:rPr>
          <w:t xml:space="preserve">Connor, EM, Sperling, RS, Gelber, R, Kiselev, P, Scott, G, O'Sullivan, MJ, VanDyke, R, Bey, M, Shearer, W, Jacobson, RL (1994a) Reduction of maternal-infant transmission of human immunodeficiency virus type 1 with zidovudine treatment. </w:t>
        </w:r>
        <w:r w:rsidRPr="00CF787D">
          <w:rPr>
            <w:rFonts w:ascii="Cambria" w:hAnsi="Cambria"/>
            <w:i/>
            <w:noProof/>
            <w:rPrChange w:id="1060" w:author="Ram Shrestha" w:date="2014-04-29T02:40:00Z">
              <w:rPr/>
            </w:rPrChange>
          </w:rPr>
          <w:t>New England Journal of Medicine</w:t>
        </w:r>
        <w:r w:rsidRPr="00CF787D">
          <w:rPr>
            <w:rFonts w:ascii="Cambria" w:hAnsi="Cambria"/>
            <w:noProof/>
            <w:rPrChange w:id="1061" w:author="Ram Shrestha" w:date="2014-04-29T02:40:00Z">
              <w:rPr/>
            </w:rPrChange>
          </w:rPr>
          <w:t xml:space="preserve"> </w:t>
        </w:r>
        <w:r w:rsidRPr="00CF787D">
          <w:rPr>
            <w:rFonts w:ascii="Cambria" w:hAnsi="Cambria"/>
            <w:b/>
            <w:noProof/>
            <w:rPrChange w:id="1062" w:author="Ram Shrestha" w:date="2014-04-29T02:40:00Z">
              <w:rPr/>
            </w:rPrChange>
          </w:rPr>
          <w:t>331</w:t>
        </w:r>
        <w:r w:rsidRPr="00CF787D">
          <w:rPr>
            <w:rFonts w:ascii="Cambria" w:hAnsi="Cambria"/>
            <w:noProof/>
            <w:rPrChange w:id="1063" w:author="Ram Shrestha" w:date="2014-04-29T02:40:00Z">
              <w:rPr/>
            </w:rPrChange>
          </w:rPr>
          <w:t>: 1173-1180.</w:t>
        </w:r>
      </w:ins>
    </w:p>
    <w:p w:rsidR="00CF787D" w:rsidRPr="00CF787D" w:rsidRDefault="00CF787D" w:rsidP="00CF787D">
      <w:pPr>
        <w:rPr>
          <w:ins w:id="1064" w:author="Ram Shrestha" w:date="2014-04-29T02:40:00Z"/>
          <w:rFonts w:ascii="Cambria" w:hAnsi="Cambria"/>
          <w:noProof/>
          <w:rPrChange w:id="1065" w:author="Ram Shrestha" w:date="2014-04-29T02:40:00Z">
            <w:rPr>
              <w:ins w:id="1066" w:author="Ram Shrestha" w:date="2014-04-29T02:40:00Z"/>
            </w:rPr>
          </w:rPrChange>
        </w:rPr>
      </w:pPr>
      <w:ins w:id="1067" w:author="Ram Shrestha" w:date="2014-04-29T02:40:00Z">
        <w:r w:rsidRPr="00CF787D">
          <w:rPr>
            <w:rFonts w:ascii="Cambria" w:hAnsi="Cambria"/>
            <w:noProof/>
            <w:rPrChange w:id="1068" w:author="Ram Shrestha" w:date="2014-04-29T02:40:00Z">
              <w:rPr/>
            </w:rPrChange>
          </w:rPr>
          <w: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t>
        </w:r>
        <w:r w:rsidRPr="00CF787D">
          <w:rPr>
            <w:rFonts w:ascii="Cambria" w:hAnsi="Cambria"/>
            <w:i/>
            <w:noProof/>
            <w:rPrChange w:id="1069" w:author="Ram Shrestha" w:date="2014-04-29T02:40:00Z">
              <w:rPr/>
            </w:rPrChange>
          </w:rPr>
          <w:t>N Engl J Med</w:t>
        </w:r>
        <w:r w:rsidRPr="00CF787D">
          <w:rPr>
            <w:rFonts w:ascii="Cambria" w:hAnsi="Cambria"/>
            <w:noProof/>
            <w:rPrChange w:id="1070" w:author="Ram Shrestha" w:date="2014-04-29T02:40:00Z">
              <w:rPr/>
            </w:rPrChange>
          </w:rPr>
          <w:t xml:space="preserve"> </w:t>
        </w:r>
        <w:r w:rsidRPr="00CF787D">
          <w:rPr>
            <w:rFonts w:ascii="Cambria" w:hAnsi="Cambria"/>
            <w:b/>
            <w:noProof/>
            <w:rPrChange w:id="1071" w:author="Ram Shrestha" w:date="2014-04-29T02:40:00Z">
              <w:rPr/>
            </w:rPrChange>
          </w:rPr>
          <w:t>331</w:t>
        </w:r>
        <w:r w:rsidRPr="00CF787D">
          <w:rPr>
            <w:rFonts w:ascii="Cambria" w:hAnsi="Cambria"/>
            <w:noProof/>
            <w:rPrChange w:id="1072" w:author="Ram Shrestha" w:date="2014-04-29T02:40:00Z">
              <w:rPr/>
            </w:rPrChange>
          </w:rPr>
          <w:t>: 1173-1180.</w:t>
        </w:r>
      </w:ins>
    </w:p>
    <w:p w:rsidR="00CF787D" w:rsidRPr="00CF787D" w:rsidRDefault="00CF787D" w:rsidP="00CF787D">
      <w:pPr>
        <w:rPr>
          <w:ins w:id="1073" w:author="Ram Shrestha" w:date="2014-04-29T02:40:00Z"/>
          <w:rFonts w:ascii="Cambria" w:hAnsi="Cambria"/>
          <w:noProof/>
          <w:rPrChange w:id="1074" w:author="Ram Shrestha" w:date="2014-04-29T02:40:00Z">
            <w:rPr>
              <w:ins w:id="1075" w:author="Ram Shrestha" w:date="2014-04-29T02:40:00Z"/>
            </w:rPr>
          </w:rPrChange>
        </w:rPr>
      </w:pPr>
      <w:ins w:id="1076" w:author="Ram Shrestha" w:date="2014-04-29T02:40:00Z">
        <w:r w:rsidRPr="00CF787D">
          <w:rPr>
            <w:rFonts w:ascii="Cambria" w:hAnsi="Cambria"/>
            <w:noProof/>
            <w:rPrChange w:id="1077" w:author="Ram Shrestha" w:date="2014-04-29T02:40: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CF787D">
          <w:rPr>
            <w:rFonts w:ascii="Cambria" w:hAnsi="Cambria"/>
            <w:i/>
            <w:noProof/>
            <w:rPrChange w:id="1078" w:author="Ram Shrestha" w:date="2014-04-29T02:40:00Z">
              <w:rPr/>
            </w:rPrChange>
          </w:rPr>
          <w:t>Clin Infect Dis</w:t>
        </w:r>
        <w:r w:rsidRPr="00CF787D">
          <w:rPr>
            <w:rFonts w:ascii="Cambria" w:hAnsi="Cambria"/>
            <w:noProof/>
            <w:rPrChange w:id="1079" w:author="Ram Shrestha" w:date="2014-04-29T02:40:00Z">
              <w:rPr/>
            </w:rPrChange>
          </w:rPr>
          <w:t xml:space="preserve"> </w:t>
        </w:r>
        <w:r w:rsidRPr="00CF787D">
          <w:rPr>
            <w:rFonts w:ascii="Cambria" w:hAnsi="Cambria"/>
            <w:b/>
            <w:noProof/>
            <w:rPrChange w:id="1080" w:author="Ram Shrestha" w:date="2014-04-29T02:40:00Z">
              <w:rPr/>
            </w:rPrChange>
          </w:rPr>
          <w:t>48</w:t>
        </w:r>
        <w:r w:rsidRPr="00CF787D">
          <w:rPr>
            <w:rFonts w:ascii="Cambria" w:hAnsi="Cambria"/>
            <w:noProof/>
            <w:rPrChange w:id="1081" w:author="Ram Shrestha" w:date="2014-04-29T02:40:00Z">
              <w:rPr/>
            </w:rPrChange>
          </w:rPr>
          <w:t>: 462-472.</w:t>
        </w:r>
      </w:ins>
    </w:p>
    <w:p w:rsidR="00CF787D" w:rsidRPr="00CF787D" w:rsidRDefault="00CF787D" w:rsidP="00CF787D">
      <w:pPr>
        <w:rPr>
          <w:ins w:id="1082" w:author="Ram Shrestha" w:date="2014-04-29T02:40:00Z"/>
          <w:rFonts w:ascii="Cambria" w:hAnsi="Cambria"/>
          <w:noProof/>
          <w:rPrChange w:id="1083" w:author="Ram Shrestha" w:date="2014-04-29T02:40:00Z">
            <w:rPr>
              <w:ins w:id="1084" w:author="Ram Shrestha" w:date="2014-04-29T02:40:00Z"/>
            </w:rPr>
          </w:rPrChange>
        </w:rPr>
      </w:pPr>
      <w:ins w:id="1085" w:author="Ram Shrestha" w:date="2014-04-29T02:40:00Z">
        <w:r w:rsidRPr="00CF787D">
          <w:rPr>
            <w:rFonts w:ascii="Cambria" w:hAnsi="Cambria"/>
            <w:noProof/>
            <w:rPrChange w:id="1086" w:author="Ram Shrestha" w:date="2014-04-29T02:40:00Z">
              <w:rPr/>
            </w:rPrChange>
          </w:rPr>
          <w:t xml:space="preserve">D’Aquila, RT, Schapiro, JM, Brun-Vézinet, Ft, Clotet, B, Conway, B, Demeter, LM, Grant, RM, Johnson, VA, Kuritzkes, DR, Loveday, C (2003) Drug resistance mutations in HIV-1. </w:t>
        </w:r>
        <w:r w:rsidRPr="00CF787D">
          <w:rPr>
            <w:rFonts w:ascii="Cambria" w:hAnsi="Cambria"/>
            <w:i/>
            <w:noProof/>
            <w:rPrChange w:id="1087" w:author="Ram Shrestha" w:date="2014-04-29T02:40:00Z">
              <w:rPr/>
            </w:rPrChange>
          </w:rPr>
          <w:t>Top HIV Med</w:t>
        </w:r>
        <w:r w:rsidRPr="00CF787D">
          <w:rPr>
            <w:rFonts w:ascii="Cambria" w:hAnsi="Cambria"/>
            <w:noProof/>
            <w:rPrChange w:id="1088" w:author="Ram Shrestha" w:date="2014-04-29T02:40:00Z">
              <w:rPr/>
            </w:rPrChange>
          </w:rPr>
          <w:t xml:space="preserve"> </w:t>
        </w:r>
        <w:r w:rsidRPr="00CF787D">
          <w:rPr>
            <w:rFonts w:ascii="Cambria" w:hAnsi="Cambria"/>
            <w:b/>
            <w:noProof/>
            <w:rPrChange w:id="1089" w:author="Ram Shrestha" w:date="2014-04-29T02:40:00Z">
              <w:rPr/>
            </w:rPrChange>
          </w:rPr>
          <w:t>11</w:t>
        </w:r>
        <w:r w:rsidRPr="00CF787D">
          <w:rPr>
            <w:rFonts w:ascii="Cambria" w:hAnsi="Cambria"/>
            <w:noProof/>
            <w:rPrChange w:id="1090" w:author="Ram Shrestha" w:date="2014-04-29T02:40:00Z">
              <w:rPr/>
            </w:rPrChange>
          </w:rPr>
          <w:t>: 92–96.</w:t>
        </w:r>
      </w:ins>
    </w:p>
    <w:p w:rsidR="00CF787D" w:rsidRPr="00CF787D" w:rsidRDefault="00CF787D" w:rsidP="00CF787D">
      <w:pPr>
        <w:rPr>
          <w:ins w:id="1091" w:author="Ram Shrestha" w:date="2014-04-29T02:40:00Z"/>
          <w:rFonts w:ascii="Cambria" w:hAnsi="Cambria"/>
          <w:noProof/>
          <w:rPrChange w:id="1092" w:author="Ram Shrestha" w:date="2014-04-29T02:40:00Z">
            <w:rPr>
              <w:ins w:id="1093" w:author="Ram Shrestha" w:date="2014-04-29T02:40:00Z"/>
            </w:rPr>
          </w:rPrChange>
        </w:rPr>
      </w:pPr>
      <w:ins w:id="1094" w:author="Ram Shrestha" w:date="2014-04-29T02:40:00Z">
        <w:r w:rsidRPr="00CF787D">
          <w:rPr>
            <w:rFonts w:ascii="Cambria" w:hAnsi="Cambria"/>
            <w:noProof/>
            <w:rPrChange w:id="1095" w:author="Ram Shrestha" w:date="2014-04-29T02:40:00Z">
              <w:rPr/>
            </w:rPrChange>
          </w:rPr>
          <w:t xml:space="preserve">Devereux, HL, Youle, M, Johnson, MA, Loveday, C (1999) Rapid decline in detectability of HIV-1 drug resistance mutations after stopping therapy. </w:t>
        </w:r>
        <w:r w:rsidRPr="00CF787D">
          <w:rPr>
            <w:rFonts w:ascii="Cambria" w:hAnsi="Cambria"/>
            <w:i/>
            <w:noProof/>
            <w:rPrChange w:id="1096" w:author="Ram Shrestha" w:date="2014-04-29T02:40:00Z">
              <w:rPr/>
            </w:rPrChange>
          </w:rPr>
          <w:t>AIDS</w:t>
        </w:r>
        <w:r w:rsidRPr="00CF787D">
          <w:rPr>
            <w:rFonts w:ascii="Cambria" w:hAnsi="Cambria"/>
            <w:noProof/>
            <w:rPrChange w:id="1097" w:author="Ram Shrestha" w:date="2014-04-29T02:40:00Z">
              <w:rPr/>
            </w:rPrChange>
          </w:rPr>
          <w:t xml:space="preserve"> </w:t>
        </w:r>
        <w:r w:rsidRPr="00CF787D">
          <w:rPr>
            <w:rFonts w:ascii="Cambria" w:hAnsi="Cambria"/>
            <w:b/>
            <w:noProof/>
            <w:rPrChange w:id="1098" w:author="Ram Shrestha" w:date="2014-04-29T02:40:00Z">
              <w:rPr/>
            </w:rPrChange>
          </w:rPr>
          <w:t>13</w:t>
        </w:r>
        <w:r w:rsidRPr="00CF787D">
          <w:rPr>
            <w:rFonts w:ascii="Cambria" w:hAnsi="Cambria"/>
            <w:noProof/>
            <w:rPrChange w:id="1099" w:author="Ram Shrestha" w:date="2014-04-29T02:40:00Z">
              <w:rPr/>
            </w:rPrChange>
          </w:rPr>
          <w:t>: F123-127.</w:t>
        </w:r>
      </w:ins>
    </w:p>
    <w:p w:rsidR="00CF787D" w:rsidRPr="00CF787D" w:rsidRDefault="00CF787D" w:rsidP="00CF787D">
      <w:pPr>
        <w:rPr>
          <w:ins w:id="1100" w:author="Ram Shrestha" w:date="2014-04-29T02:40:00Z"/>
          <w:rFonts w:ascii="Cambria" w:hAnsi="Cambria"/>
          <w:noProof/>
          <w:rPrChange w:id="1101" w:author="Ram Shrestha" w:date="2014-04-29T02:40:00Z">
            <w:rPr>
              <w:ins w:id="1102" w:author="Ram Shrestha" w:date="2014-04-29T02:40:00Z"/>
            </w:rPr>
          </w:rPrChange>
        </w:rPr>
      </w:pPr>
      <w:ins w:id="1103" w:author="Ram Shrestha" w:date="2014-04-29T02:40:00Z">
        <w:r w:rsidRPr="00CF787D">
          <w:rPr>
            <w:rFonts w:ascii="Cambria" w:hAnsi="Cambria"/>
            <w:noProof/>
            <w:rPrChange w:id="1104" w:author="Ram Shrestha" w:date="2014-04-29T02:40:00Z">
              <w:rPr/>
            </w:rPrChange>
          </w:rPr>
          <w:t xml:space="preserve">Dudley, DM, Chin, EN, Bimber, BN, Sanabani, SS, Tarosso, LF, Costa, PR, Sauer, MM, Kallas, EG, O'Connor, DH (2012) Low-cost ultra-wide genotyping using Roche/454 pyrosequencing for surveillance of HIV drug resistance. </w:t>
        </w:r>
        <w:r w:rsidRPr="00CF787D">
          <w:rPr>
            <w:rFonts w:ascii="Cambria" w:hAnsi="Cambria"/>
            <w:i/>
            <w:noProof/>
            <w:rPrChange w:id="1105" w:author="Ram Shrestha" w:date="2014-04-29T02:40:00Z">
              <w:rPr/>
            </w:rPrChange>
          </w:rPr>
          <w:t>PLoS One</w:t>
        </w:r>
        <w:r w:rsidRPr="00CF787D">
          <w:rPr>
            <w:rFonts w:ascii="Cambria" w:hAnsi="Cambria"/>
            <w:noProof/>
            <w:rPrChange w:id="1106" w:author="Ram Shrestha" w:date="2014-04-29T02:40:00Z">
              <w:rPr/>
            </w:rPrChange>
          </w:rPr>
          <w:t xml:space="preserve"> </w:t>
        </w:r>
        <w:r w:rsidRPr="00CF787D">
          <w:rPr>
            <w:rFonts w:ascii="Cambria" w:hAnsi="Cambria"/>
            <w:b/>
            <w:noProof/>
            <w:rPrChange w:id="1107" w:author="Ram Shrestha" w:date="2014-04-29T02:40:00Z">
              <w:rPr/>
            </w:rPrChange>
          </w:rPr>
          <w:t>7</w:t>
        </w:r>
        <w:r w:rsidRPr="00CF787D">
          <w:rPr>
            <w:rFonts w:ascii="Cambria" w:hAnsi="Cambria"/>
            <w:noProof/>
            <w:rPrChange w:id="1108" w:author="Ram Shrestha" w:date="2014-04-29T02:40:00Z">
              <w:rPr/>
            </w:rPrChange>
          </w:rPr>
          <w:t>: e36494.</w:t>
        </w:r>
      </w:ins>
    </w:p>
    <w:p w:rsidR="00CF787D" w:rsidRPr="00CF787D" w:rsidRDefault="00CF787D" w:rsidP="00CF787D">
      <w:pPr>
        <w:rPr>
          <w:ins w:id="1109" w:author="Ram Shrestha" w:date="2014-04-29T02:40:00Z"/>
          <w:rFonts w:ascii="Cambria" w:hAnsi="Cambria"/>
          <w:noProof/>
          <w:rPrChange w:id="1110" w:author="Ram Shrestha" w:date="2014-04-29T02:40:00Z">
            <w:rPr>
              <w:ins w:id="1111" w:author="Ram Shrestha" w:date="2014-04-29T02:40:00Z"/>
            </w:rPr>
          </w:rPrChange>
        </w:rPr>
      </w:pPr>
      <w:ins w:id="1112" w:author="Ram Shrestha" w:date="2014-04-29T02:40:00Z">
        <w:r w:rsidRPr="00CF787D">
          <w:rPr>
            <w:rFonts w:ascii="Cambria" w:hAnsi="Cambria"/>
            <w:noProof/>
            <w:rPrChange w:id="1113" w:author="Ram Shrestha" w:date="2014-04-29T02:40:00Z">
              <w:rPr/>
            </w:rPrChange>
          </w:rPr>
          <w:t xml:space="preserve">Eshleman, SH, Guay, LA, Mwatha, A, Brown, ER, Cunningham, SP, Musoke, P, Mmiro, F, Jackson, JB (2004a) Characterization of nevirapine resistance mutations in women with subtype A vs. D HIV-1 6-8 weeks after single-dose nevirapine (HIVNET 012). </w:t>
        </w:r>
        <w:r w:rsidRPr="00CF787D">
          <w:rPr>
            <w:rFonts w:ascii="Cambria" w:hAnsi="Cambria"/>
            <w:i/>
            <w:noProof/>
            <w:rPrChange w:id="1114" w:author="Ram Shrestha" w:date="2014-04-29T02:40:00Z">
              <w:rPr/>
            </w:rPrChange>
          </w:rPr>
          <w:t>J Acquir Immune Defic Syndr</w:t>
        </w:r>
        <w:r w:rsidRPr="00CF787D">
          <w:rPr>
            <w:rFonts w:ascii="Cambria" w:hAnsi="Cambria"/>
            <w:noProof/>
            <w:rPrChange w:id="1115" w:author="Ram Shrestha" w:date="2014-04-29T02:40:00Z">
              <w:rPr/>
            </w:rPrChange>
          </w:rPr>
          <w:t xml:space="preserve"> </w:t>
        </w:r>
        <w:r w:rsidRPr="00CF787D">
          <w:rPr>
            <w:rFonts w:ascii="Cambria" w:hAnsi="Cambria"/>
            <w:b/>
            <w:noProof/>
            <w:rPrChange w:id="1116" w:author="Ram Shrestha" w:date="2014-04-29T02:40:00Z">
              <w:rPr/>
            </w:rPrChange>
          </w:rPr>
          <w:t>35</w:t>
        </w:r>
        <w:r w:rsidRPr="00CF787D">
          <w:rPr>
            <w:rFonts w:ascii="Cambria" w:hAnsi="Cambria"/>
            <w:noProof/>
            <w:rPrChange w:id="1117" w:author="Ram Shrestha" w:date="2014-04-29T02:40:00Z">
              <w:rPr/>
            </w:rPrChange>
          </w:rPr>
          <w:t>: 126-130.</w:t>
        </w:r>
      </w:ins>
    </w:p>
    <w:p w:rsidR="00CF787D" w:rsidRPr="00CF787D" w:rsidRDefault="00CF787D" w:rsidP="00CF787D">
      <w:pPr>
        <w:rPr>
          <w:ins w:id="1118" w:author="Ram Shrestha" w:date="2014-04-29T02:40:00Z"/>
          <w:rFonts w:ascii="Cambria" w:hAnsi="Cambria"/>
          <w:noProof/>
          <w:rPrChange w:id="1119" w:author="Ram Shrestha" w:date="2014-04-29T02:40:00Z">
            <w:rPr>
              <w:ins w:id="1120" w:author="Ram Shrestha" w:date="2014-04-29T02:40:00Z"/>
            </w:rPr>
          </w:rPrChange>
        </w:rPr>
      </w:pPr>
      <w:ins w:id="1121" w:author="Ram Shrestha" w:date="2014-04-29T02:40:00Z">
        <w:r w:rsidRPr="00CF787D">
          <w:rPr>
            <w:rFonts w:ascii="Cambria" w:hAnsi="Cambria"/>
            <w:noProof/>
            <w:rPrChange w:id="1122" w:author="Ram Shrestha" w:date="2014-04-29T02:40:00Z">
              <w:rPr/>
            </w:rPrChange>
          </w:rPr>
          <w:t xml:space="preserve">Eshleman, SH, Guay, LA, Mwatha, A, Cunningham, SP, Brown, ER, Musoke, P, Mmiro, F, Jackson, JB (2004b) Comparison of nevirapine (NVP) resistance in Ugandan women 7 days vs. 6-8 weeks after single-dose nvp prophylaxis: HIVNET 012. </w:t>
        </w:r>
        <w:r w:rsidRPr="00CF787D">
          <w:rPr>
            <w:rFonts w:ascii="Cambria" w:hAnsi="Cambria"/>
            <w:i/>
            <w:noProof/>
            <w:rPrChange w:id="1123" w:author="Ram Shrestha" w:date="2014-04-29T02:40:00Z">
              <w:rPr/>
            </w:rPrChange>
          </w:rPr>
          <w:t>AIDS Res Hum Retroviruses</w:t>
        </w:r>
        <w:r w:rsidRPr="00CF787D">
          <w:rPr>
            <w:rFonts w:ascii="Cambria" w:hAnsi="Cambria"/>
            <w:noProof/>
            <w:rPrChange w:id="1124" w:author="Ram Shrestha" w:date="2014-04-29T02:40:00Z">
              <w:rPr/>
            </w:rPrChange>
          </w:rPr>
          <w:t xml:space="preserve"> </w:t>
        </w:r>
        <w:r w:rsidRPr="00CF787D">
          <w:rPr>
            <w:rFonts w:ascii="Cambria" w:hAnsi="Cambria"/>
            <w:b/>
            <w:noProof/>
            <w:rPrChange w:id="1125" w:author="Ram Shrestha" w:date="2014-04-29T02:40:00Z">
              <w:rPr/>
            </w:rPrChange>
          </w:rPr>
          <w:t>20</w:t>
        </w:r>
        <w:r w:rsidRPr="00CF787D">
          <w:rPr>
            <w:rFonts w:ascii="Cambria" w:hAnsi="Cambria"/>
            <w:noProof/>
            <w:rPrChange w:id="1126" w:author="Ram Shrestha" w:date="2014-04-29T02:40:00Z">
              <w:rPr/>
            </w:rPrChange>
          </w:rPr>
          <w:t>: 595-599.</w:t>
        </w:r>
      </w:ins>
    </w:p>
    <w:p w:rsidR="00CF787D" w:rsidRPr="00CF787D" w:rsidRDefault="00CF787D" w:rsidP="00CF787D">
      <w:pPr>
        <w:rPr>
          <w:ins w:id="1127" w:author="Ram Shrestha" w:date="2014-04-29T02:40:00Z"/>
          <w:rFonts w:ascii="Cambria" w:hAnsi="Cambria"/>
          <w:noProof/>
          <w:rPrChange w:id="1128" w:author="Ram Shrestha" w:date="2014-04-29T02:40:00Z">
            <w:rPr>
              <w:ins w:id="1129" w:author="Ram Shrestha" w:date="2014-04-29T02:40:00Z"/>
            </w:rPr>
          </w:rPrChange>
        </w:rPr>
      </w:pPr>
      <w:ins w:id="1130" w:author="Ram Shrestha" w:date="2014-04-29T02:40:00Z">
        <w:r w:rsidRPr="00CF787D">
          <w:rPr>
            <w:rFonts w:ascii="Cambria" w:hAnsi="Cambria"/>
            <w:noProof/>
            <w:rPrChange w:id="1131" w:author="Ram Shrestha" w:date="2014-04-29T02:40:00Z">
              <w:rPr/>
            </w:rPrChange>
          </w:rPr>
          <w:t xml:space="preserve">Eshleman, SH, Hoover, DR, Chen, S, Hudelson, SE, Guay, LA, Mwatha, A, Fiscus, SA, Mmiro, F, Musoke, P, Jackson, JB, Kumwenda, N, Taha, T (2005) Nevirapine (NVP) resistance in women with HIV-1 subtype C, compared with subtypes A and D, after the administration of single-dose NVP. </w:t>
        </w:r>
        <w:r w:rsidRPr="00CF787D">
          <w:rPr>
            <w:rFonts w:ascii="Cambria" w:hAnsi="Cambria"/>
            <w:i/>
            <w:noProof/>
            <w:rPrChange w:id="1132" w:author="Ram Shrestha" w:date="2014-04-29T02:40:00Z">
              <w:rPr/>
            </w:rPrChange>
          </w:rPr>
          <w:t>J Infect Dis</w:t>
        </w:r>
        <w:r w:rsidRPr="00CF787D">
          <w:rPr>
            <w:rFonts w:ascii="Cambria" w:hAnsi="Cambria"/>
            <w:noProof/>
            <w:rPrChange w:id="1133" w:author="Ram Shrestha" w:date="2014-04-29T02:40:00Z">
              <w:rPr/>
            </w:rPrChange>
          </w:rPr>
          <w:t xml:space="preserve"> </w:t>
        </w:r>
        <w:r w:rsidRPr="00CF787D">
          <w:rPr>
            <w:rFonts w:ascii="Cambria" w:hAnsi="Cambria"/>
            <w:b/>
            <w:noProof/>
            <w:rPrChange w:id="1134" w:author="Ram Shrestha" w:date="2014-04-29T02:40:00Z">
              <w:rPr/>
            </w:rPrChange>
          </w:rPr>
          <w:t>192</w:t>
        </w:r>
        <w:r w:rsidRPr="00CF787D">
          <w:rPr>
            <w:rFonts w:ascii="Cambria" w:hAnsi="Cambria"/>
            <w:noProof/>
            <w:rPrChange w:id="1135" w:author="Ram Shrestha" w:date="2014-04-29T02:40:00Z">
              <w:rPr/>
            </w:rPrChange>
          </w:rPr>
          <w:t>: 30-36.</w:t>
        </w:r>
      </w:ins>
    </w:p>
    <w:p w:rsidR="00CF787D" w:rsidRPr="00CF787D" w:rsidRDefault="00CF787D" w:rsidP="00CF787D">
      <w:pPr>
        <w:rPr>
          <w:ins w:id="1136" w:author="Ram Shrestha" w:date="2014-04-29T02:40:00Z"/>
          <w:rFonts w:ascii="Cambria" w:hAnsi="Cambria"/>
          <w:noProof/>
          <w:rPrChange w:id="1137" w:author="Ram Shrestha" w:date="2014-04-29T02:40:00Z">
            <w:rPr>
              <w:ins w:id="1138" w:author="Ram Shrestha" w:date="2014-04-29T02:40:00Z"/>
            </w:rPr>
          </w:rPrChange>
        </w:rPr>
      </w:pPr>
      <w:ins w:id="1139" w:author="Ram Shrestha" w:date="2014-04-29T02:40:00Z">
        <w:r w:rsidRPr="00CF787D">
          <w:rPr>
            <w:rFonts w:ascii="Cambria" w:hAnsi="Cambria"/>
            <w:noProof/>
            <w:rPrChange w:id="1140" w:author="Ram Shrestha" w:date="2014-04-29T02:40:00Z">
              <w:rPr/>
            </w:rPrChange>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CF787D">
          <w:rPr>
            <w:rFonts w:ascii="Cambria" w:hAnsi="Cambria"/>
            <w:i/>
            <w:noProof/>
            <w:rPrChange w:id="1141" w:author="Ram Shrestha" w:date="2014-04-29T02:40:00Z">
              <w:rPr/>
            </w:rPrChange>
          </w:rPr>
          <w:t>AIDS</w:t>
        </w:r>
        <w:r w:rsidRPr="00CF787D">
          <w:rPr>
            <w:rFonts w:ascii="Cambria" w:hAnsi="Cambria"/>
            <w:noProof/>
            <w:rPrChange w:id="1142" w:author="Ram Shrestha" w:date="2014-04-29T02:40:00Z">
              <w:rPr/>
            </w:rPrChange>
          </w:rPr>
          <w:t xml:space="preserve"> </w:t>
        </w:r>
        <w:r w:rsidRPr="00CF787D">
          <w:rPr>
            <w:rFonts w:ascii="Cambria" w:hAnsi="Cambria"/>
            <w:b/>
            <w:noProof/>
            <w:rPrChange w:id="1143" w:author="Ram Shrestha" w:date="2014-04-29T02:40:00Z">
              <w:rPr/>
            </w:rPrChange>
          </w:rPr>
          <w:t>15</w:t>
        </w:r>
        <w:r w:rsidRPr="00CF787D">
          <w:rPr>
            <w:rFonts w:ascii="Cambria" w:hAnsi="Cambria"/>
            <w:noProof/>
            <w:rPrChange w:id="1144" w:author="Ram Shrestha" w:date="2014-04-29T02:40:00Z">
              <w:rPr/>
            </w:rPrChange>
          </w:rPr>
          <w:t>: 1951-1957.</w:t>
        </w:r>
      </w:ins>
    </w:p>
    <w:p w:rsidR="00CF787D" w:rsidRPr="00CF787D" w:rsidRDefault="00CF787D" w:rsidP="00CF787D">
      <w:pPr>
        <w:rPr>
          <w:ins w:id="1145" w:author="Ram Shrestha" w:date="2014-04-29T02:40:00Z"/>
          <w:rFonts w:ascii="Cambria" w:hAnsi="Cambria"/>
          <w:noProof/>
          <w:rPrChange w:id="1146" w:author="Ram Shrestha" w:date="2014-04-29T02:40:00Z">
            <w:rPr>
              <w:ins w:id="1147" w:author="Ram Shrestha" w:date="2014-04-29T02:40:00Z"/>
            </w:rPr>
          </w:rPrChange>
        </w:rPr>
      </w:pPr>
      <w:ins w:id="1148" w:author="Ram Shrestha" w:date="2014-04-29T02:40:00Z">
        <w:r w:rsidRPr="00CF787D">
          <w:rPr>
            <w:rFonts w:ascii="Cambria" w:hAnsi="Cambria"/>
            <w:noProof/>
            <w:rPrChange w:id="1149" w:author="Ram Shrestha" w:date="2014-04-29T02:40:00Z">
              <w:rPr/>
            </w:rPrChange>
          </w:rPr>
          <w: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t>
        </w:r>
        <w:r w:rsidRPr="00CF787D">
          <w:rPr>
            <w:rFonts w:ascii="Cambria" w:hAnsi="Cambria"/>
            <w:i/>
            <w:noProof/>
            <w:rPrChange w:id="1150" w:author="Ram Shrestha" w:date="2014-04-29T02:40:00Z">
              <w:rPr/>
            </w:rPrChange>
          </w:rPr>
          <w:t>Lancet</w:t>
        </w:r>
        <w:r w:rsidRPr="00CF787D">
          <w:rPr>
            <w:rFonts w:ascii="Cambria" w:hAnsi="Cambria"/>
            <w:noProof/>
            <w:rPrChange w:id="1151" w:author="Ram Shrestha" w:date="2014-04-29T02:40:00Z">
              <w:rPr/>
            </w:rPrChange>
          </w:rPr>
          <w:t xml:space="preserve"> </w:t>
        </w:r>
        <w:r w:rsidRPr="00CF787D">
          <w:rPr>
            <w:rFonts w:ascii="Cambria" w:hAnsi="Cambria"/>
            <w:b/>
            <w:noProof/>
            <w:rPrChange w:id="1152" w:author="Ram Shrestha" w:date="2014-04-29T02:40:00Z">
              <w:rPr/>
            </w:rPrChange>
          </w:rPr>
          <w:t>367</w:t>
        </w:r>
        <w:r w:rsidRPr="00CF787D">
          <w:rPr>
            <w:rFonts w:ascii="Cambria" w:hAnsi="Cambria"/>
            <w:noProof/>
            <w:rPrChange w:id="1153" w:author="Ram Shrestha" w:date="2014-04-29T02:40:00Z">
              <w:rPr/>
            </w:rPrChange>
          </w:rPr>
          <w:t>: 1335-1342.</w:t>
        </w:r>
      </w:ins>
    </w:p>
    <w:p w:rsidR="00CF787D" w:rsidRPr="00CF787D" w:rsidRDefault="00CF787D" w:rsidP="00CF787D">
      <w:pPr>
        <w:rPr>
          <w:ins w:id="1154" w:author="Ram Shrestha" w:date="2014-04-29T02:40:00Z"/>
          <w:rFonts w:ascii="Cambria" w:hAnsi="Cambria"/>
          <w:noProof/>
          <w:rPrChange w:id="1155" w:author="Ram Shrestha" w:date="2014-04-29T02:40:00Z">
            <w:rPr>
              <w:ins w:id="1156" w:author="Ram Shrestha" w:date="2014-04-29T02:40:00Z"/>
            </w:rPr>
          </w:rPrChange>
        </w:rPr>
      </w:pPr>
      <w:ins w:id="1157" w:author="Ram Shrestha" w:date="2014-04-29T02:40:00Z">
        <w:r w:rsidRPr="00CF787D">
          <w:rPr>
            <w:rFonts w:ascii="Cambria" w:hAnsi="Cambria"/>
            <w:noProof/>
            <w:rPrChange w:id="1158" w:author="Ram Shrestha" w:date="2014-04-29T02:40:00Z">
              <w:rPr/>
            </w:rPrChange>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CF787D">
          <w:rPr>
            <w:rFonts w:ascii="Cambria" w:hAnsi="Cambria"/>
            <w:i/>
            <w:noProof/>
            <w:rPrChange w:id="1159" w:author="Ram Shrestha" w:date="2014-04-29T02:40:00Z">
              <w:rPr/>
            </w:rPrChange>
          </w:rPr>
          <w:t>J Infect Dis</w:t>
        </w:r>
        <w:r w:rsidRPr="00CF787D">
          <w:rPr>
            <w:rFonts w:ascii="Cambria" w:hAnsi="Cambria"/>
            <w:noProof/>
            <w:rPrChange w:id="1160" w:author="Ram Shrestha" w:date="2014-04-29T02:40:00Z">
              <w:rPr/>
            </w:rPrChange>
          </w:rPr>
          <w:t xml:space="preserve"> </w:t>
        </w:r>
        <w:r w:rsidRPr="00CF787D">
          <w:rPr>
            <w:rFonts w:ascii="Cambria" w:hAnsi="Cambria"/>
            <w:b/>
            <w:noProof/>
            <w:rPrChange w:id="1161" w:author="Ram Shrestha" w:date="2014-04-29T02:40:00Z">
              <w:rPr/>
            </w:rPrChange>
          </w:rPr>
          <w:t>192</w:t>
        </w:r>
        <w:r w:rsidRPr="00CF787D">
          <w:rPr>
            <w:rFonts w:ascii="Cambria" w:hAnsi="Cambria"/>
            <w:noProof/>
            <w:rPrChange w:id="1162" w:author="Ram Shrestha" w:date="2014-04-29T02:40:00Z">
              <w:rPr/>
            </w:rPrChange>
          </w:rPr>
          <w:t>: 24-29.</w:t>
        </w:r>
      </w:ins>
    </w:p>
    <w:p w:rsidR="00CF787D" w:rsidRPr="00CF787D" w:rsidRDefault="00CF787D" w:rsidP="00CF787D">
      <w:pPr>
        <w:rPr>
          <w:ins w:id="1163" w:author="Ram Shrestha" w:date="2014-04-29T02:40:00Z"/>
          <w:rFonts w:ascii="Cambria" w:hAnsi="Cambria"/>
          <w:noProof/>
          <w:rPrChange w:id="1164" w:author="Ram Shrestha" w:date="2014-04-29T02:40:00Z">
            <w:rPr>
              <w:ins w:id="1165" w:author="Ram Shrestha" w:date="2014-04-29T02:40:00Z"/>
            </w:rPr>
          </w:rPrChange>
        </w:rPr>
      </w:pPr>
      <w:ins w:id="1166" w:author="Ram Shrestha" w:date="2014-04-29T02:40:00Z">
        <w:r w:rsidRPr="00CF787D">
          <w:rPr>
            <w:rFonts w:ascii="Cambria" w:hAnsi="Cambria"/>
            <w:noProof/>
            <w:rPrChange w:id="1167" w:author="Ram Shrestha" w:date="2014-04-29T02:40:00Z">
              <w:rPr/>
            </w:rPrChange>
          </w:rPr>
          <w:t xml:space="preserve">Flys, TS, Chen, S, Jones, DC, Hoover, DR, Church, JD, Fiscus, SA, Mwatha, A, Guay, LA, Mmiro, F, Musoke, P, Kumwenda, N, Taha, TE, Jackson, JB, Eshleman, SH (2006) Quantitative analysis of HIV-1 variants with the K103N resistance mutation after single-dose nevirapine in women with HIV-1 subtypes A, C, and D. </w:t>
        </w:r>
        <w:r w:rsidRPr="00CF787D">
          <w:rPr>
            <w:rFonts w:ascii="Cambria" w:hAnsi="Cambria"/>
            <w:i/>
            <w:noProof/>
            <w:rPrChange w:id="1168" w:author="Ram Shrestha" w:date="2014-04-29T02:40:00Z">
              <w:rPr/>
            </w:rPrChange>
          </w:rPr>
          <w:t>J Acquir Immune Defic Syndr</w:t>
        </w:r>
        <w:r w:rsidRPr="00CF787D">
          <w:rPr>
            <w:rFonts w:ascii="Cambria" w:hAnsi="Cambria"/>
            <w:noProof/>
            <w:rPrChange w:id="1169" w:author="Ram Shrestha" w:date="2014-04-29T02:40:00Z">
              <w:rPr/>
            </w:rPrChange>
          </w:rPr>
          <w:t xml:space="preserve"> </w:t>
        </w:r>
        <w:r w:rsidRPr="00CF787D">
          <w:rPr>
            <w:rFonts w:ascii="Cambria" w:hAnsi="Cambria"/>
            <w:b/>
            <w:noProof/>
            <w:rPrChange w:id="1170" w:author="Ram Shrestha" w:date="2014-04-29T02:40:00Z">
              <w:rPr/>
            </w:rPrChange>
          </w:rPr>
          <w:t>42</w:t>
        </w:r>
        <w:r w:rsidRPr="00CF787D">
          <w:rPr>
            <w:rFonts w:ascii="Cambria" w:hAnsi="Cambria"/>
            <w:noProof/>
            <w:rPrChange w:id="1171" w:author="Ram Shrestha" w:date="2014-04-29T02:40:00Z">
              <w:rPr/>
            </w:rPrChange>
          </w:rPr>
          <w:t>: 610-613.</w:t>
        </w:r>
      </w:ins>
    </w:p>
    <w:p w:rsidR="00CF787D" w:rsidRPr="00CF787D" w:rsidRDefault="00CF787D" w:rsidP="00CF787D">
      <w:pPr>
        <w:rPr>
          <w:ins w:id="1172" w:author="Ram Shrestha" w:date="2014-04-29T02:40:00Z"/>
          <w:rFonts w:ascii="Cambria" w:hAnsi="Cambria"/>
          <w:noProof/>
          <w:rPrChange w:id="1173" w:author="Ram Shrestha" w:date="2014-04-29T02:40:00Z">
            <w:rPr>
              <w:ins w:id="1174" w:author="Ram Shrestha" w:date="2014-04-29T02:40:00Z"/>
            </w:rPr>
          </w:rPrChange>
        </w:rPr>
      </w:pPr>
      <w:ins w:id="1175" w:author="Ram Shrestha" w:date="2014-04-29T02:40:00Z">
        <w:r w:rsidRPr="00CF787D">
          <w:rPr>
            <w:rFonts w:ascii="Cambria" w:hAnsi="Cambria"/>
            <w:noProof/>
            <w:rPrChange w:id="1176" w:author="Ram Shrestha" w:date="2014-04-29T02:40:00Z">
              <w:rPr/>
            </w:rPrChange>
          </w:rPr>
          <w:t xml:space="preserve">Geretti, AM, Fox, ZV, Booth, CL, Smith, CJ, Phillips, AN, Johnson, M, Li, JF, Heneine, W, Johnson, JA (2009) Low-frequency K103N strengthens the impact of transmitted drug resistance on virologic responses to first-line efavirenz or nevirapine-based highly active antiretroviral therapy. </w:t>
        </w:r>
        <w:r w:rsidRPr="00CF787D">
          <w:rPr>
            <w:rFonts w:ascii="Cambria" w:hAnsi="Cambria"/>
            <w:i/>
            <w:noProof/>
            <w:rPrChange w:id="1177" w:author="Ram Shrestha" w:date="2014-04-29T02:40:00Z">
              <w:rPr/>
            </w:rPrChange>
          </w:rPr>
          <w:t>J Acquir Immune Defic Syndr</w:t>
        </w:r>
        <w:r w:rsidRPr="00CF787D">
          <w:rPr>
            <w:rFonts w:ascii="Cambria" w:hAnsi="Cambria"/>
            <w:noProof/>
            <w:rPrChange w:id="1178" w:author="Ram Shrestha" w:date="2014-04-29T02:40:00Z">
              <w:rPr/>
            </w:rPrChange>
          </w:rPr>
          <w:t xml:space="preserve"> </w:t>
        </w:r>
        <w:r w:rsidRPr="00CF787D">
          <w:rPr>
            <w:rFonts w:ascii="Cambria" w:hAnsi="Cambria"/>
            <w:b/>
            <w:noProof/>
            <w:rPrChange w:id="1179" w:author="Ram Shrestha" w:date="2014-04-29T02:40:00Z">
              <w:rPr/>
            </w:rPrChange>
          </w:rPr>
          <w:t>52</w:t>
        </w:r>
        <w:r w:rsidRPr="00CF787D">
          <w:rPr>
            <w:rFonts w:ascii="Cambria" w:hAnsi="Cambria"/>
            <w:noProof/>
            <w:rPrChange w:id="1180" w:author="Ram Shrestha" w:date="2014-04-29T02:40:00Z">
              <w:rPr/>
            </w:rPrChange>
          </w:rPr>
          <w:t>: 569-573.</w:t>
        </w:r>
      </w:ins>
    </w:p>
    <w:p w:rsidR="00CF787D" w:rsidRPr="00CF787D" w:rsidRDefault="00CF787D" w:rsidP="00CF787D">
      <w:pPr>
        <w:rPr>
          <w:ins w:id="1181" w:author="Ram Shrestha" w:date="2014-04-29T02:40:00Z"/>
          <w:rFonts w:ascii="Cambria" w:hAnsi="Cambria"/>
          <w:noProof/>
          <w:rPrChange w:id="1182" w:author="Ram Shrestha" w:date="2014-04-29T02:40:00Z">
            <w:rPr>
              <w:ins w:id="1183" w:author="Ram Shrestha" w:date="2014-04-29T02:40:00Z"/>
            </w:rPr>
          </w:rPrChange>
        </w:rPr>
      </w:pPr>
      <w:ins w:id="1184" w:author="Ram Shrestha" w:date="2014-04-29T02:40:00Z">
        <w:r w:rsidRPr="00CF787D">
          <w:rPr>
            <w:rFonts w:ascii="Cambria" w:hAnsi="Cambria"/>
            <w:noProof/>
            <w:rPrChange w:id="1185" w:author="Ram Shrestha" w:date="2014-04-29T02:40:00Z">
              <w:rPr/>
            </w:rPrChange>
          </w:rPr>
          <w:t xml:space="preserve">Gilks, CF, Crowley, S, Ekpini, R, Gove, S, Perriens, J, Souteyrand, Y, Sutherland, D, Vitoria, M, Guerma, T, De Cock, K (2006) The WHO public-health approach to antiretroviral treatment against HIV in resource-limited settings. </w:t>
        </w:r>
        <w:r w:rsidRPr="00CF787D">
          <w:rPr>
            <w:rFonts w:ascii="Cambria" w:hAnsi="Cambria"/>
            <w:i/>
            <w:noProof/>
            <w:rPrChange w:id="1186" w:author="Ram Shrestha" w:date="2014-04-29T02:40:00Z">
              <w:rPr/>
            </w:rPrChange>
          </w:rPr>
          <w:t>Lancet</w:t>
        </w:r>
        <w:r w:rsidRPr="00CF787D">
          <w:rPr>
            <w:rFonts w:ascii="Cambria" w:hAnsi="Cambria"/>
            <w:noProof/>
            <w:rPrChange w:id="1187" w:author="Ram Shrestha" w:date="2014-04-29T02:40:00Z">
              <w:rPr/>
            </w:rPrChange>
          </w:rPr>
          <w:t xml:space="preserve"> </w:t>
        </w:r>
        <w:r w:rsidRPr="00CF787D">
          <w:rPr>
            <w:rFonts w:ascii="Cambria" w:hAnsi="Cambria"/>
            <w:b/>
            <w:noProof/>
            <w:rPrChange w:id="1188" w:author="Ram Shrestha" w:date="2014-04-29T02:40:00Z">
              <w:rPr/>
            </w:rPrChange>
          </w:rPr>
          <w:t>368</w:t>
        </w:r>
        <w:r w:rsidRPr="00CF787D">
          <w:rPr>
            <w:rFonts w:ascii="Cambria" w:hAnsi="Cambria"/>
            <w:noProof/>
            <w:rPrChange w:id="1189" w:author="Ram Shrestha" w:date="2014-04-29T02:40:00Z">
              <w:rPr/>
            </w:rPrChange>
          </w:rPr>
          <w:t>: 505-510.</w:t>
        </w:r>
      </w:ins>
    </w:p>
    <w:p w:rsidR="00CF787D" w:rsidRPr="00CF787D" w:rsidRDefault="00CF787D" w:rsidP="00CF787D">
      <w:pPr>
        <w:rPr>
          <w:ins w:id="1190" w:author="Ram Shrestha" w:date="2014-04-29T02:40:00Z"/>
          <w:rFonts w:ascii="Cambria" w:hAnsi="Cambria"/>
          <w:noProof/>
          <w:rPrChange w:id="1191" w:author="Ram Shrestha" w:date="2014-04-29T02:40:00Z">
            <w:rPr>
              <w:ins w:id="1192" w:author="Ram Shrestha" w:date="2014-04-29T02:40:00Z"/>
            </w:rPr>
          </w:rPrChange>
        </w:rPr>
      </w:pPr>
      <w:ins w:id="1193" w:author="Ram Shrestha" w:date="2014-04-29T02:40:00Z">
        <w:r w:rsidRPr="00CF787D">
          <w:rPr>
            <w:rFonts w:ascii="Cambria" w:hAnsi="Cambria"/>
            <w:noProof/>
            <w:rPrChange w:id="1194" w:author="Ram Shrestha" w:date="2014-04-29T02:40:00Z">
              <w:rPr/>
            </w:rPrChange>
          </w:rPr>
          <w:t xml:space="preserve">Gilles, A, Meglecz, E, Pech, N, Ferreira, S, Malausa, T, Martin, JF (2011) Accuracy and quality assessment of 454 GS-FLX Titanium pyrosequencing. </w:t>
        </w:r>
        <w:r w:rsidRPr="00CF787D">
          <w:rPr>
            <w:rFonts w:ascii="Cambria" w:hAnsi="Cambria"/>
            <w:i/>
            <w:noProof/>
            <w:rPrChange w:id="1195" w:author="Ram Shrestha" w:date="2014-04-29T02:40:00Z">
              <w:rPr/>
            </w:rPrChange>
          </w:rPr>
          <w:t>BMC Genomics</w:t>
        </w:r>
        <w:r w:rsidRPr="00CF787D">
          <w:rPr>
            <w:rFonts w:ascii="Cambria" w:hAnsi="Cambria"/>
            <w:noProof/>
            <w:rPrChange w:id="1196" w:author="Ram Shrestha" w:date="2014-04-29T02:40:00Z">
              <w:rPr/>
            </w:rPrChange>
          </w:rPr>
          <w:t xml:space="preserve"> </w:t>
        </w:r>
        <w:r w:rsidRPr="00CF787D">
          <w:rPr>
            <w:rFonts w:ascii="Cambria" w:hAnsi="Cambria"/>
            <w:b/>
            <w:noProof/>
            <w:rPrChange w:id="1197" w:author="Ram Shrestha" w:date="2014-04-29T02:40:00Z">
              <w:rPr/>
            </w:rPrChange>
          </w:rPr>
          <w:t>12</w:t>
        </w:r>
        <w:r w:rsidRPr="00CF787D">
          <w:rPr>
            <w:rFonts w:ascii="Cambria" w:hAnsi="Cambria"/>
            <w:noProof/>
            <w:rPrChange w:id="1198" w:author="Ram Shrestha" w:date="2014-04-29T02:40:00Z">
              <w:rPr/>
            </w:rPrChange>
          </w:rPr>
          <w:t>: 245.</w:t>
        </w:r>
      </w:ins>
    </w:p>
    <w:p w:rsidR="00CF787D" w:rsidRPr="00CF787D" w:rsidRDefault="00CF787D" w:rsidP="00CF787D">
      <w:pPr>
        <w:rPr>
          <w:ins w:id="1199" w:author="Ram Shrestha" w:date="2014-04-29T02:40:00Z"/>
          <w:rFonts w:ascii="Cambria" w:hAnsi="Cambria"/>
          <w:noProof/>
          <w:rPrChange w:id="1200" w:author="Ram Shrestha" w:date="2014-04-29T02:40:00Z">
            <w:rPr>
              <w:ins w:id="1201" w:author="Ram Shrestha" w:date="2014-04-29T02:40:00Z"/>
            </w:rPr>
          </w:rPrChange>
        </w:rPr>
      </w:pPr>
      <w:ins w:id="1202" w:author="Ram Shrestha" w:date="2014-04-29T02:40:00Z">
        <w:r w:rsidRPr="00CF787D">
          <w:rPr>
            <w:rFonts w:ascii="Cambria" w:hAnsi="Cambria"/>
            <w:noProof/>
            <w:rPrChange w:id="1203" w:author="Ram Shrestha" w:date="2014-04-29T02:40:00Z">
              <w:rPr/>
            </w:rPrChange>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CF787D">
          <w:rPr>
            <w:rFonts w:ascii="Cambria" w:hAnsi="Cambria"/>
            <w:i/>
            <w:noProof/>
            <w:rPrChange w:id="1204" w:author="Ram Shrestha" w:date="2014-04-29T02:40:00Z">
              <w:rPr/>
            </w:rPrChange>
          </w:rPr>
          <w:t>Lancet</w:t>
        </w:r>
        <w:r w:rsidRPr="00CF787D">
          <w:rPr>
            <w:rFonts w:ascii="Cambria" w:hAnsi="Cambria"/>
            <w:noProof/>
            <w:rPrChange w:id="1205" w:author="Ram Shrestha" w:date="2014-04-29T02:40:00Z">
              <w:rPr/>
            </w:rPrChange>
          </w:rPr>
          <w:t xml:space="preserve"> </w:t>
        </w:r>
        <w:r w:rsidRPr="00CF787D">
          <w:rPr>
            <w:rFonts w:ascii="Cambria" w:hAnsi="Cambria"/>
            <w:b/>
            <w:noProof/>
            <w:rPrChange w:id="1206" w:author="Ram Shrestha" w:date="2014-04-29T02:40:00Z">
              <w:rPr/>
            </w:rPrChange>
          </w:rPr>
          <w:t>354</w:t>
        </w:r>
        <w:r w:rsidRPr="00CF787D">
          <w:rPr>
            <w:rFonts w:ascii="Cambria" w:hAnsi="Cambria"/>
            <w:noProof/>
            <w:rPrChange w:id="1207" w:author="Ram Shrestha" w:date="2014-04-29T02:40:00Z">
              <w:rPr/>
            </w:rPrChange>
          </w:rPr>
          <w:t>: 795-802.</w:t>
        </w:r>
      </w:ins>
    </w:p>
    <w:p w:rsidR="00CF787D" w:rsidRPr="00CF787D" w:rsidRDefault="00CF787D" w:rsidP="00CF787D">
      <w:pPr>
        <w:rPr>
          <w:ins w:id="1208" w:author="Ram Shrestha" w:date="2014-04-29T02:40:00Z"/>
          <w:rFonts w:ascii="Cambria" w:hAnsi="Cambria"/>
          <w:noProof/>
          <w:rPrChange w:id="1209" w:author="Ram Shrestha" w:date="2014-04-29T02:40:00Z">
            <w:rPr>
              <w:ins w:id="1210" w:author="Ram Shrestha" w:date="2014-04-29T02:40:00Z"/>
            </w:rPr>
          </w:rPrChange>
        </w:rPr>
      </w:pPr>
      <w:ins w:id="1211" w:author="Ram Shrestha" w:date="2014-04-29T02:40:00Z">
        <w:r w:rsidRPr="00CF787D">
          <w:rPr>
            <w:rFonts w:ascii="Cambria" w:hAnsi="Cambria"/>
            <w:noProof/>
            <w:rPrChange w:id="1212" w:author="Ram Shrestha" w:date="2014-04-29T02:40:00Z">
              <w:rPr/>
            </w:rPrChange>
          </w:rPr>
          <w: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t>
        </w:r>
        <w:r w:rsidRPr="00CF787D">
          <w:rPr>
            <w:rFonts w:ascii="Cambria" w:hAnsi="Cambria"/>
            <w:i/>
            <w:noProof/>
            <w:rPrChange w:id="1213" w:author="Ram Shrestha" w:date="2014-04-29T02:40:00Z">
              <w:rPr/>
            </w:rPrChange>
          </w:rPr>
          <w:t>Lancet Infect Dis</w:t>
        </w:r>
        <w:r w:rsidRPr="00CF787D">
          <w:rPr>
            <w:rFonts w:ascii="Cambria" w:hAnsi="Cambria"/>
            <w:noProof/>
            <w:rPrChange w:id="1214" w:author="Ram Shrestha" w:date="2014-04-29T02:40:00Z">
              <w:rPr/>
            </w:rPrChange>
          </w:rPr>
          <w:t xml:space="preserve"> </w:t>
        </w:r>
        <w:r w:rsidRPr="00CF787D">
          <w:rPr>
            <w:rFonts w:ascii="Cambria" w:hAnsi="Cambria"/>
            <w:b/>
            <w:noProof/>
            <w:rPrChange w:id="1215" w:author="Ram Shrestha" w:date="2014-04-29T02:40:00Z">
              <w:rPr/>
            </w:rPrChange>
          </w:rPr>
          <w:t>9</w:t>
        </w:r>
        <w:r w:rsidRPr="00CF787D">
          <w:rPr>
            <w:rFonts w:ascii="Cambria" w:hAnsi="Cambria"/>
            <w:noProof/>
            <w:rPrChange w:id="1216" w:author="Ram Shrestha" w:date="2014-04-29T02:40:00Z">
              <w:rPr/>
            </w:rPrChange>
          </w:rPr>
          <w:t>: 409-417.</w:t>
        </w:r>
      </w:ins>
    </w:p>
    <w:p w:rsidR="00CF787D" w:rsidRPr="00CF787D" w:rsidRDefault="00CF787D" w:rsidP="00CF787D">
      <w:pPr>
        <w:rPr>
          <w:ins w:id="1217" w:author="Ram Shrestha" w:date="2014-04-29T02:40:00Z"/>
          <w:rFonts w:ascii="Cambria" w:hAnsi="Cambria"/>
          <w:noProof/>
          <w:rPrChange w:id="1218" w:author="Ram Shrestha" w:date="2014-04-29T02:40:00Z">
            <w:rPr>
              <w:ins w:id="1219" w:author="Ram Shrestha" w:date="2014-04-29T02:40:00Z"/>
            </w:rPr>
          </w:rPrChange>
        </w:rPr>
      </w:pPr>
      <w:ins w:id="1220" w:author="Ram Shrestha" w:date="2014-04-29T02:40:00Z">
        <w:r w:rsidRPr="00CF787D">
          <w:rPr>
            <w:rFonts w:ascii="Cambria" w:hAnsi="Cambria"/>
            <w:noProof/>
            <w:rPrChange w:id="1221" w:author="Ram Shrestha" w:date="2014-04-29T02:40:00Z">
              <w:rPr/>
            </w:rPrChange>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CF787D">
          <w:rPr>
            <w:rFonts w:ascii="Cambria" w:hAnsi="Cambria"/>
            <w:i/>
            <w:noProof/>
            <w:rPrChange w:id="1222" w:author="Ram Shrestha" w:date="2014-04-29T02:40:00Z">
              <w:rPr/>
            </w:rPrChange>
          </w:rPr>
          <w:t>Lancet</w:t>
        </w:r>
        <w:r w:rsidRPr="00CF787D">
          <w:rPr>
            <w:rFonts w:ascii="Cambria" w:hAnsi="Cambria"/>
            <w:noProof/>
            <w:rPrChange w:id="1223" w:author="Ram Shrestha" w:date="2014-04-29T02:40:00Z">
              <w:rPr/>
            </w:rPrChange>
          </w:rPr>
          <w:t xml:space="preserve"> </w:t>
        </w:r>
        <w:r w:rsidRPr="00CF787D">
          <w:rPr>
            <w:rFonts w:ascii="Cambria" w:hAnsi="Cambria"/>
            <w:b/>
            <w:noProof/>
            <w:rPrChange w:id="1224" w:author="Ram Shrestha" w:date="2014-04-29T02:40:00Z">
              <w:rPr/>
            </w:rPrChange>
          </w:rPr>
          <w:t>380</w:t>
        </w:r>
        <w:r w:rsidRPr="00CF787D">
          <w:rPr>
            <w:rFonts w:ascii="Cambria" w:hAnsi="Cambria"/>
            <w:noProof/>
            <w:rPrChange w:id="1225" w:author="Ram Shrestha" w:date="2014-04-29T02:40:00Z">
              <w:rPr/>
            </w:rPrChange>
          </w:rPr>
          <w:t>: 1250-1258.</w:t>
        </w:r>
      </w:ins>
    </w:p>
    <w:p w:rsidR="00CF787D" w:rsidRPr="00CF787D" w:rsidRDefault="00CF787D" w:rsidP="00CF787D">
      <w:pPr>
        <w:rPr>
          <w:ins w:id="1226" w:author="Ram Shrestha" w:date="2014-04-29T02:40:00Z"/>
          <w:rFonts w:ascii="Cambria" w:hAnsi="Cambria"/>
          <w:noProof/>
          <w:rPrChange w:id="1227" w:author="Ram Shrestha" w:date="2014-04-29T02:40:00Z">
            <w:rPr>
              <w:ins w:id="1228" w:author="Ram Shrestha" w:date="2014-04-29T02:40:00Z"/>
            </w:rPr>
          </w:rPrChange>
        </w:rPr>
      </w:pPr>
      <w:ins w:id="1229" w:author="Ram Shrestha" w:date="2014-04-29T02:40:00Z">
        <w:r w:rsidRPr="00CF787D">
          <w:rPr>
            <w:rFonts w:ascii="Cambria" w:hAnsi="Cambria"/>
            <w:noProof/>
            <w:rPrChange w:id="1230" w:author="Ram Shrestha" w:date="2014-04-29T02:40: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CF787D">
          <w:rPr>
            <w:rFonts w:ascii="Cambria" w:hAnsi="Cambria"/>
            <w:i/>
            <w:noProof/>
            <w:rPrChange w:id="1231" w:author="Ram Shrestha" w:date="2014-04-29T02:40:00Z">
              <w:rPr/>
            </w:rPrChange>
          </w:rPr>
          <w:t>Lancet Infect Dis</w:t>
        </w:r>
        <w:r w:rsidRPr="00CF787D">
          <w:rPr>
            <w:rFonts w:ascii="Cambria" w:hAnsi="Cambria"/>
            <w:noProof/>
            <w:rPrChange w:id="1232" w:author="Ram Shrestha" w:date="2014-04-29T02:40:00Z">
              <w:rPr/>
            </w:rPrChange>
          </w:rPr>
          <w:t xml:space="preserve"> </w:t>
        </w:r>
        <w:r w:rsidRPr="00CF787D">
          <w:rPr>
            <w:rFonts w:ascii="Cambria" w:hAnsi="Cambria"/>
            <w:b/>
            <w:noProof/>
            <w:rPrChange w:id="1233" w:author="Ram Shrestha" w:date="2014-04-29T02:40:00Z">
              <w:rPr/>
            </w:rPrChange>
          </w:rPr>
          <w:t>12</w:t>
        </w:r>
        <w:r w:rsidRPr="00CF787D">
          <w:rPr>
            <w:rFonts w:ascii="Cambria" w:hAnsi="Cambria"/>
            <w:noProof/>
            <w:rPrChange w:id="1234" w:author="Ram Shrestha" w:date="2014-04-29T02:40:00Z">
              <w:rPr/>
            </w:rPrChange>
          </w:rPr>
          <w:t>: 307-317.</w:t>
        </w:r>
      </w:ins>
    </w:p>
    <w:p w:rsidR="00CF787D" w:rsidRPr="00CF787D" w:rsidRDefault="00CF787D" w:rsidP="00CF787D">
      <w:pPr>
        <w:rPr>
          <w:ins w:id="1235" w:author="Ram Shrestha" w:date="2014-04-29T02:40:00Z"/>
          <w:rFonts w:ascii="Cambria" w:hAnsi="Cambria"/>
          <w:noProof/>
          <w:rPrChange w:id="1236" w:author="Ram Shrestha" w:date="2014-04-29T02:40:00Z">
            <w:rPr>
              <w:ins w:id="1237" w:author="Ram Shrestha" w:date="2014-04-29T02:40:00Z"/>
            </w:rPr>
          </w:rPrChange>
        </w:rPr>
      </w:pPr>
      <w:ins w:id="1238" w:author="Ram Shrestha" w:date="2014-04-29T02:40:00Z">
        <w:r w:rsidRPr="00CF787D">
          <w:rPr>
            <w:rFonts w:ascii="Cambria" w:hAnsi="Cambria"/>
            <w:noProof/>
            <w:rPrChange w:id="1239" w:author="Ram Shrestha" w:date="2014-04-29T02:40:00Z">
              <w:rPr/>
            </w:rPrChange>
          </w:rPr>
          <w:t xml:space="preserve">Hamers, RL, Wallis, CL, Kityo, C, Siwale, M, Mandaliya, K, Conradie, F, Botes, ME, Wellington, M, Osibogun, A, Sigaloff, KC, Nankya, I, Schuurman, R, Wit, FW, Stevens, WS, van Vugt, M, de Wit, TF (2011) HIV-1 drug resistance in antiretroviral-naive individuals in sub-Saharan Africa after rollout of antiretroviral therapy: a multicentre observational study. </w:t>
        </w:r>
        <w:r w:rsidRPr="00CF787D">
          <w:rPr>
            <w:rFonts w:ascii="Cambria" w:hAnsi="Cambria"/>
            <w:i/>
            <w:noProof/>
            <w:rPrChange w:id="1240" w:author="Ram Shrestha" w:date="2014-04-29T02:40:00Z">
              <w:rPr/>
            </w:rPrChange>
          </w:rPr>
          <w:t>Lancet Infect Dis</w:t>
        </w:r>
        <w:r w:rsidRPr="00CF787D">
          <w:rPr>
            <w:rFonts w:ascii="Cambria" w:hAnsi="Cambria"/>
            <w:noProof/>
            <w:rPrChange w:id="1241" w:author="Ram Shrestha" w:date="2014-04-29T02:40:00Z">
              <w:rPr/>
            </w:rPrChange>
          </w:rPr>
          <w:t xml:space="preserve"> </w:t>
        </w:r>
        <w:r w:rsidRPr="00CF787D">
          <w:rPr>
            <w:rFonts w:ascii="Cambria" w:hAnsi="Cambria"/>
            <w:b/>
            <w:noProof/>
            <w:rPrChange w:id="1242" w:author="Ram Shrestha" w:date="2014-04-29T02:40:00Z">
              <w:rPr/>
            </w:rPrChange>
          </w:rPr>
          <w:t>11</w:t>
        </w:r>
        <w:r w:rsidRPr="00CF787D">
          <w:rPr>
            <w:rFonts w:ascii="Cambria" w:hAnsi="Cambria"/>
            <w:noProof/>
            <w:rPrChange w:id="1243" w:author="Ram Shrestha" w:date="2014-04-29T02:40:00Z">
              <w:rPr/>
            </w:rPrChange>
          </w:rPr>
          <w:t>: 750-759.</w:t>
        </w:r>
      </w:ins>
    </w:p>
    <w:p w:rsidR="00CF787D" w:rsidRPr="00CF787D" w:rsidRDefault="00CF787D" w:rsidP="00CF787D">
      <w:pPr>
        <w:rPr>
          <w:ins w:id="1244" w:author="Ram Shrestha" w:date="2014-04-29T02:40:00Z"/>
          <w:rFonts w:ascii="Cambria" w:hAnsi="Cambria"/>
          <w:noProof/>
          <w:rPrChange w:id="1245" w:author="Ram Shrestha" w:date="2014-04-29T02:40:00Z">
            <w:rPr>
              <w:ins w:id="1246" w:author="Ram Shrestha" w:date="2014-04-29T02:40:00Z"/>
            </w:rPr>
          </w:rPrChange>
        </w:rPr>
      </w:pPr>
      <w:ins w:id="1247" w:author="Ram Shrestha" w:date="2014-04-29T02:40:00Z">
        <w:r w:rsidRPr="00CF787D">
          <w:rPr>
            <w:rFonts w:ascii="Cambria" w:hAnsi="Cambria"/>
            <w:noProof/>
            <w:rPrChange w:id="1248" w:author="Ram Shrestha" w:date="2014-04-29T02:40:00Z">
              <w:rPr/>
            </w:rPrChange>
          </w:rPr>
          <w:t xml:space="preserve">Hauser, A, Mugenyi, K, Kabasinguzi, R, Kuecherer, C, Harms, G, Kunz, A (2011) Emergence and persistence of minor drug-resistant HIV-1 variants in Ugandan women after nevirapine single-dose prophylaxis. </w:t>
        </w:r>
        <w:r w:rsidRPr="00CF787D">
          <w:rPr>
            <w:rFonts w:ascii="Cambria" w:hAnsi="Cambria"/>
            <w:i/>
            <w:noProof/>
            <w:rPrChange w:id="1249" w:author="Ram Shrestha" w:date="2014-04-29T02:40:00Z">
              <w:rPr/>
            </w:rPrChange>
          </w:rPr>
          <w:t>PLoS One</w:t>
        </w:r>
        <w:r w:rsidRPr="00CF787D">
          <w:rPr>
            <w:rFonts w:ascii="Cambria" w:hAnsi="Cambria"/>
            <w:noProof/>
            <w:rPrChange w:id="1250" w:author="Ram Shrestha" w:date="2014-04-29T02:40:00Z">
              <w:rPr/>
            </w:rPrChange>
          </w:rPr>
          <w:t xml:space="preserve"> </w:t>
        </w:r>
        <w:r w:rsidRPr="00CF787D">
          <w:rPr>
            <w:rFonts w:ascii="Cambria" w:hAnsi="Cambria"/>
            <w:b/>
            <w:noProof/>
            <w:rPrChange w:id="1251" w:author="Ram Shrestha" w:date="2014-04-29T02:40:00Z">
              <w:rPr/>
            </w:rPrChange>
          </w:rPr>
          <w:t>6</w:t>
        </w:r>
        <w:r w:rsidRPr="00CF787D">
          <w:rPr>
            <w:rFonts w:ascii="Cambria" w:hAnsi="Cambria"/>
            <w:noProof/>
            <w:rPrChange w:id="1252" w:author="Ram Shrestha" w:date="2014-04-29T02:40:00Z">
              <w:rPr/>
            </w:rPrChange>
          </w:rPr>
          <w:t>: e20357.</w:t>
        </w:r>
      </w:ins>
    </w:p>
    <w:p w:rsidR="00CF787D" w:rsidRPr="00CF787D" w:rsidRDefault="00CF787D" w:rsidP="00CF787D">
      <w:pPr>
        <w:rPr>
          <w:ins w:id="1253" w:author="Ram Shrestha" w:date="2014-04-29T02:40:00Z"/>
          <w:rFonts w:ascii="Cambria" w:hAnsi="Cambria"/>
          <w:noProof/>
          <w:rPrChange w:id="1254" w:author="Ram Shrestha" w:date="2014-04-29T02:40:00Z">
            <w:rPr>
              <w:ins w:id="1255" w:author="Ram Shrestha" w:date="2014-04-29T02:40:00Z"/>
            </w:rPr>
          </w:rPrChange>
        </w:rPr>
      </w:pPr>
      <w:ins w:id="1256" w:author="Ram Shrestha" w:date="2014-04-29T02:40:00Z">
        <w:r w:rsidRPr="00CF787D">
          <w:rPr>
            <w:rFonts w:ascii="Cambria" w:hAnsi="Cambria"/>
            <w:noProof/>
            <w:rPrChange w:id="1257" w:author="Ram Shrestha" w:date="2014-04-29T02:40:00Z">
              <w:rPr/>
            </w:rPrChange>
          </w:rPr>
          <w:t xml:space="preserve">Havlir, DV, Eastman, S, Gamst, A, Richman, DD (1996) Nevirapine-resistant human immunodeficiency virus: kinetics of replication and estimated prevalence in untreated patients. </w:t>
        </w:r>
        <w:r w:rsidRPr="00CF787D">
          <w:rPr>
            <w:rFonts w:ascii="Cambria" w:hAnsi="Cambria"/>
            <w:i/>
            <w:noProof/>
            <w:rPrChange w:id="1258" w:author="Ram Shrestha" w:date="2014-04-29T02:40:00Z">
              <w:rPr/>
            </w:rPrChange>
          </w:rPr>
          <w:t>J Virol</w:t>
        </w:r>
        <w:r w:rsidRPr="00CF787D">
          <w:rPr>
            <w:rFonts w:ascii="Cambria" w:hAnsi="Cambria"/>
            <w:noProof/>
            <w:rPrChange w:id="1259" w:author="Ram Shrestha" w:date="2014-04-29T02:40:00Z">
              <w:rPr/>
            </w:rPrChange>
          </w:rPr>
          <w:t xml:space="preserve"> </w:t>
        </w:r>
        <w:r w:rsidRPr="00CF787D">
          <w:rPr>
            <w:rFonts w:ascii="Cambria" w:hAnsi="Cambria"/>
            <w:b/>
            <w:noProof/>
            <w:rPrChange w:id="1260" w:author="Ram Shrestha" w:date="2014-04-29T02:40:00Z">
              <w:rPr/>
            </w:rPrChange>
          </w:rPr>
          <w:t>70</w:t>
        </w:r>
        <w:r w:rsidRPr="00CF787D">
          <w:rPr>
            <w:rFonts w:ascii="Cambria" w:hAnsi="Cambria"/>
            <w:noProof/>
            <w:rPrChange w:id="1261" w:author="Ram Shrestha" w:date="2014-04-29T02:40:00Z">
              <w:rPr/>
            </w:rPrChange>
          </w:rPr>
          <w:t>: 7894-7899.</w:t>
        </w:r>
      </w:ins>
    </w:p>
    <w:p w:rsidR="00CF787D" w:rsidRPr="00CF787D" w:rsidRDefault="00CF787D" w:rsidP="00CF787D">
      <w:pPr>
        <w:rPr>
          <w:ins w:id="1262" w:author="Ram Shrestha" w:date="2014-04-29T02:40:00Z"/>
          <w:rFonts w:ascii="Cambria" w:hAnsi="Cambria"/>
          <w:noProof/>
          <w:rPrChange w:id="1263" w:author="Ram Shrestha" w:date="2014-04-29T02:40:00Z">
            <w:rPr>
              <w:ins w:id="1264" w:author="Ram Shrestha" w:date="2014-04-29T02:40:00Z"/>
            </w:rPr>
          </w:rPrChange>
        </w:rPr>
      </w:pPr>
      <w:ins w:id="1265" w:author="Ram Shrestha" w:date="2014-04-29T02:40:00Z">
        <w:r w:rsidRPr="00CF787D">
          <w:rPr>
            <w:rFonts w:ascii="Cambria" w:hAnsi="Cambria"/>
            <w:noProof/>
            <w:rPrChange w:id="1266" w:author="Ram Shrestha" w:date="2014-04-29T02:40:00Z">
              <w:rPr/>
            </w:rPrChange>
          </w:rPr>
          <w:t xml:space="preserve">Hedskog, C, Mild, M, Jernberg, J, Sherwood, E, Bratt, G, Leitner, T, Lundeberg, J, Andersson, B, Albert, J (2010) Dynamics of HIV-1 quasispecies during antiviral treatment dissected using ultra-deep pyrosequencing. </w:t>
        </w:r>
        <w:r w:rsidRPr="00CF787D">
          <w:rPr>
            <w:rFonts w:ascii="Cambria" w:hAnsi="Cambria"/>
            <w:i/>
            <w:noProof/>
            <w:rPrChange w:id="1267" w:author="Ram Shrestha" w:date="2014-04-29T02:40:00Z">
              <w:rPr/>
            </w:rPrChange>
          </w:rPr>
          <w:t>PLoS One</w:t>
        </w:r>
        <w:r w:rsidRPr="00CF787D">
          <w:rPr>
            <w:rFonts w:ascii="Cambria" w:hAnsi="Cambria"/>
            <w:noProof/>
            <w:rPrChange w:id="1268" w:author="Ram Shrestha" w:date="2014-04-29T02:40:00Z">
              <w:rPr/>
            </w:rPrChange>
          </w:rPr>
          <w:t xml:space="preserve"> </w:t>
        </w:r>
        <w:r w:rsidRPr="00CF787D">
          <w:rPr>
            <w:rFonts w:ascii="Cambria" w:hAnsi="Cambria"/>
            <w:b/>
            <w:noProof/>
            <w:rPrChange w:id="1269" w:author="Ram Shrestha" w:date="2014-04-29T02:40:00Z">
              <w:rPr/>
            </w:rPrChange>
          </w:rPr>
          <w:t>5</w:t>
        </w:r>
        <w:r w:rsidRPr="00CF787D">
          <w:rPr>
            <w:rFonts w:ascii="Cambria" w:hAnsi="Cambria"/>
            <w:noProof/>
            <w:rPrChange w:id="1270" w:author="Ram Shrestha" w:date="2014-04-29T02:40:00Z">
              <w:rPr/>
            </w:rPrChange>
          </w:rPr>
          <w:t>: e11345.</w:t>
        </w:r>
      </w:ins>
    </w:p>
    <w:p w:rsidR="00CF787D" w:rsidRPr="00CF787D" w:rsidRDefault="00CF787D" w:rsidP="00CF787D">
      <w:pPr>
        <w:rPr>
          <w:ins w:id="1271" w:author="Ram Shrestha" w:date="2014-04-29T02:40:00Z"/>
          <w:rFonts w:ascii="Cambria" w:hAnsi="Cambria"/>
          <w:noProof/>
          <w:rPrChange w:id="1272" w:author="Ram Shrestha" w:date="2014-04-29T02:40:00Z">
            <w:rPr>
              <w:ins w:id="1273" w:author="Ram Shrestha" w:date="2014-04-29T02:40:00Z"/>
            </w:rPr>
          </w:rPrChange>
        </w:rPr>
      </w:pPr>
      <w:ins w:id="1274" w:author="Ram Shrestha" w:date="2014-04-29T02:40:00Z">
        <w:r w:rsidRPr="00CF787D">
          <w:rPr>
            <w:rFonts w:ascii="Cambria" w:hAnsi="Cambria"/>
            <w:noProof/>
            <w:rPrChange w:id="1275" w:author="Ram Shrestha" w:date="2014-04-29T02:40:00Z">
              <w:rPr/>
            </w:rPrChange>
          </w:rPr>
          <w:t xml:space="preserve">Hoffmann, C, Minkah, N, Leipzig, J, Wang, G, Arens, MQ, Tebas, P, Bushman, FD (2007) DNA bar coding and pyrosequencing to identify rare HIV drug resistance mutations. </w:t>
        </w:r>
        <w:r w:rsidRPr="00CF787D">
          <w:rPr>
            <w:rFonts w:ascii="Cambria" w:hAnsi="Cambria"/>
            <w:i/>
            <w:noProof/>
            <w:rPrChange w:id="1276" w:author="Ram Shrestha" w:date="2014-04-29T02:40:00Z">
              <w:rPr/>
            </w:rPrChange>
          </w:rPr>
          <w:t>Nucleic Acids Res</w:t>
        </w:r>
        <w:r w:rsidRPr="00CF787D">
          <w:rPr>
            <w:rFonts w:ascii="Cambria" w:hAnsi="Cambria"/>
            <w:noProof/>
            <w:rPrChange w:id="1277" w:author="Ram Shrestha" w:date="2014-04-29T02:40:00Z">
              <w:rPr/>
            </w:rPrChange>
          </w:rPr>
          <w:t xml:space="preserve"> </w:t>
        </w:r>
        <w:r w:rsidRPr="00CF787D">
          <w:rPr>
            <w:rFonts w:ascii="Cambria" w:hAnsi="Cambria"/>
            <w:b/>
            <w:noProof/>
            <w:rPrChange w:id="1278" w:author="Ram Shrestha" w:date="2014-04-29T02:40:00Z">
              <w:rPr/>
            </w:rPrChange>
          </w:rPr>
          <w:t>35</w:t>
        </w:r>
        <w:r w:rsidRPr="00CF787D">
          <w:rPr>
            <w:rFonts w:ascii="Cambria" w:hAnsi="Cambria"/>
            <w:noProof/>
            <w:rPrChange w:id="1279" w:author="Ram Shrestha" w:date="2014-04-29T02:40:00Z">
              <w:rPr/>
            </w:rPrChange>
          </w:rPr>
          <w:t>: e91.</w:t>
        </w:r>
      </w:ins>
    </w:p>
    <w:p w:rsidR="00CF787D" w:rsidRPr="00CF787D" w:rsidRDefault="00CF787D" w:rsidP="00CF787D">
      <w:pPr>
        <w:rPr>
          <w:ins w:id="1280" w:author="Ram Shrestha" w:date="2014-04-29T02:40:00Z"/>
          <w:rFonts w:ascii="Cambria" w:hAnsi="Cambria"/>
          <w:noProof/>
          <w:rPrChange w:id="1281" w:author="Ram Shrestha" w:date="2014-04-29T02:40:00Z">
            <w:rPr>
              <w:ins w:id="1282" w:author="Ram Shrestha" w:date="2014-04-29T02:40:00Z"/>
            </w:rPr>
          </w:rPrChange>
        </w:rPr>
      </w:pPr>
      <w:ins w:id="1283" w:author="Ram Shrestha" w:date="2014-04-29T02:40:00Z">
        <w:r w:rsidRPr="00CF787D">
          <w:rPr>
            <w:rFonts w:ascii="Cambria" w:hAnsi="Cambria"/>
            <w:noProof/>
            <w:rPrChange w:id="1284" w:author="Ram Shrestha" w:date="2014-04-29T02:40:00Z">
              <w:rPr/>
            </w:rPrChange>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CF787D">
          <w:rPr>
            <w:rFonts w:ascii="Cambria" w:hAnsi="Cambria"/>
            <w:i/>
            <w:noProof/>
            <w:rPrChange w:id="1285" w:author="Ram Shrestha" w:date="2014-04-29T02:40:00Z">
              <w:rPr/>
            </w:rPrChange>
          </w:rPr>
          <w:t>AIDS</w:t>
        </w:r>
        <w:r w:rsidRPr="00CF787D">
          <w:rPr>
            <w:rFonts w:ascii="Cambria" w:hAnsi="Cambria"/>
            <w:noProof/>
            <w:rPrChange w:id="1286" w:author="Ram Shrestha" w:date="2014-04-29T02:40:00Z">
              <w:rPr/>
            </w:rPrChange>
          </w:rPr>
          <w:t xml:space="preserve"> </w:t>
        </w:r>
        <w:r w:rsidRPr="00CF787D">
          <w:rPr>
            <w:rFonts w:ascii="Cambria" w:hAnsi="Cambria"/>
            <w:b/>
            <w:noProof/>
            <w:rPrChange w:id="1287" w:author="Ram Shrestha" w:date="2014-04-29T02:40:00Z">
              <w:rPr/>
            </w:rPrChange>
          </w:rPr>
          <w:t>24</w:t>
        </w:r>
        <w:r w:rsidRPr="00CF787D">
          <w:rPr>
            <w:rFonts w:ascii="Cambria" w:hAnsi="Cambria"/>
            <w:noProof/>
            <w:rPrChange w:id="1288" w:author="Ram Shrestha" w:date="2014-04-29T02:40:00Z">
              <w:rPr/>
            </w:rPrChange>
          </w:rPr>
          <w:t>: 557-561.</w:t>
        </w:r>
      </w:ins>
    </w:p>
    <w:p w:rsidR="00CF787D" w:rsidRPr="00CF787D" w:rsidRDefault="00CF787D" w:rsidP="00CF787D">
      <w:pPr>
        <w:rPr>
          <w:ins w:id="1289" w:author="Ram Shrestha" w:date="2014-04-29T02:40:00Z"/>
          <w:rFonts w:ascii="Cambria" w:hAnsi="Cambria"/>
          <w:noProof/>
          <w:rPrChange w:id="1290" w:author="Ram Shrestha" w:date="2014-04-29T02:40:00Z">
            <w:rPr>
              <w:ins w:id="1291" w:author="Ram Shrestha" w:date="2014-04-29T02:40:00Z"/>
            </w:rPr>
          </w:rPrChange>
        </w:rPr>
      </w:pPr>
      <w:ins w:id="1292" w:author="Ram Shrestha" w:date="2014-04-29T02:40:00Z">
        <w:r w:rsidRPr="00CF787D">
          <w:rPr>
            <w:rFonts w:ascii="Cambria" w:hAnsi="Cambria"/>
            <w:noProof/>
            <w:rPrChange w:id="1293" w:author="Ram Shrestha" w:date="2014-04-29T02:40:00Z">
              <w:rPr/>
            </w:rPrChange>
          </w:rPr>
          <w:t xml:space="preserve">Huse, SM, Huber, JA, Morrison, HG, Sogin, ML, Welch, DM (2007) Accuracy and quality of massively parallel DNA pyrosequencing. </w:t>
        </w:r>
        <w:r w:rsidRPr="00CF787D">
          <w:rPr>
            <w:rFonts w:ascii="Cambria" w:hAnsi="Cambria"/>
            <w:i/>
            <w:noProof/>
            <w:rPrChange w:id="1294" w:author="Ram Shrestha" w:date="2014-04-29T02:40:00Z">
              <w:rPr/>
            </w:rPrChange>
          </w:rPr>
          <w:t>Genome biol</w:t>
        </w:r>
        <w:r w:rsidRPr="00CF787D">
          <w:rPr>
            <w:rFonts w:ascii="Cambria" w:hAnsi="Cambria"/>
            <w:noProof/>
            <w:rPrChange w:id="1295" w:author="Ram Shrestha" w:date="2014-04-29T02:40:00Z">
              <w:rPr/>
            </w:rPrChange>
          </w:rPr>
          <w:t xml:space="preserve"> </w:t>
        </w:r>
        <w:r w:rsidRPr="00CF787D">
          <w:rPr>
            <w:rFonts w:ascii="Cambria" w:hAnsi="Cambria"/>
            <w:b/>
            <w:noProof/>
            <w:rPrChange w:id="1296" w:author="Ram Shrestha" w:date="2014-04-29T02:40:00Z">
              <w:rPr/>
            </w:rPrChange>
          </w:rPr>
          <w:t>8</w:t>
        </w:r>
        <w:r w:rsidRPr="00CF787D">
          <w:rPr>
            <w:rFonts w:ascii="Cambria" w:hAnsi="Cambria"/>
            <w:noProof/>
            <w:rPrChange w:id="1297" w:author="Ram Shrestha" w:date="2014-04-29T02:40:00Z">
              <w:rPr/>
            </w:rPrChange>
          </w:rPr>
          <w:t>: R143.</w:t>
        </w:r>
      </w:ins>
    </w:p>
    <w:p w:rsidR="00CF787D" w:rsidRPr="00CF787D" w:rsidRDefault="00CF787D" w:rsidP="00CF787D">
      <w:pPr>
        <w:rPr>
          <w:ins w:id="1298" w:author="Ram Shrestha" w:date="2014-04-29T02:40:00Z"/>
          <w:rFonts w:ascii="Cambria" w:hAnsi="Cambria"/>
          <w:noProof/>
          <w:rPrChange w:id="1299" w:author="Ram Shrestha" w:date="2014-04-29T02:40:00Z">
            <w:rPr>
              <w:ins w:id="1300" w:author="Ram Shrestha" w:date="2014-04-29T02:40:00Z"/>
            </w:rPr>
          </w:rPrChange>
        </w:rPr>
      </w:pPr>
      <w:ins w:id="1301" w:author="Ram Shrestha" w:date="2014-04-29T02:40:00Z">
        <w:r w:rsidRPr="00CF787D">
          <w:rPr>
            <w:rFonts w:ascii="Cambria" w:hAnsi="Cambria"/>
            <w:noProof/>
            <w:rPrChange w:id="1302" w:author="Ram Shrestha" w:date="2014-04-29T02:40:00Z">
              <w:rPr/>
            </w:rPrChange>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CF787D">
          <w:rPr>
            <w:rFonts w:ascii="Cambria" w:hAnsi="Cambria"/>
            <w:i/>
            <w:noProof/>
            <w:rPrChange w:id="1303" w:author="Ram Shrestha" w:date="2014-04-29T02:40:00Z">
              <w:rPr/>
            </w:rPrChange>
          </w:rPr>
          <w:t>AIDS</w:t>
        </w:r>
        <w:r w:rsidRPr="00CF787D">
          <w:rPr>
            <w:rFonts w:ascii="Cambria" w:hAnsi="Cambria"/>
            <w:noProof/>
            <w:rPrChange w:id="1304" w:author="Ram Shrestha" w:date="2014-04-29T02:40:00Z">
              <w:rPr/>
            </w:rPrChange>
          </w:rPr>
          <w:t xml:space="preserve"> </w:t>
        </w:r>
        <w:r w:rsidRPr="00CF787D">
          <w:rPr>
            <w:rFonts w:ascii="Cambria" w:hAnsi="Cambria"/>
            <w:b/>
            <w:noProof/>
            <w:rPrChange w:id="1305" w:author="Ram Shrestha" w:date="2014-04-29T02:40:00Z">
              <w:rPr/>
            </w:rPrChange>
          </w:rPr>
          <w:t>14</w:t>
        </w:r>
        <w:r w:rsidRPr="00CF787D">
          <w:rPr>
            <w:rFonts w:ascii="Cambria" w:hAnsi="Cambria"/>
            <w:noProof/>
            <w:rPrChange w:id="1306" w:author="Ram Shrestha" w:date="2014-04-29T02:40:00Z">
              <w:rPr/>
            </w:rPrChange>
          </w:rPr>
          <w:t>: F111-115.</w:t>
        </w:r>
      </w:ins>
    </w:p>
    <w:p w:rsidR="00CF787D" w:rsidRPr="00CF787D" w:rsidRDefault="00CF787D" w:rsidP="00CF787D">
      <w:pPr>
        <w:rPr>
          <w:ins w:id="1307" w:author="Ram Shrestha" w:date="2014-04-29T02:40:00Z"/>
          <w:rFonts w:ascii="Cambria" w:hAnsi="Cambria"/>
          <w:noProof/>
          <w:rPrChange w:id="1308" w:author="Ram Shrestha" w:date="2014-04-29T02:40:00Z">
            <w:rPr>
              <w:ins w:id="1309" w:author="Ram Shrestha" w:date="2014-04-29T02:40:00Z"/>
            </w:rPr>
          </w:rPrChange>
        </w:rPr>
      </w:pPr>
      <w:ins w:id="1310" w:author="Ram Shrestha" w:date="2014-04-29T02:40:00Z">
        <w:r w:rsidRPr="00CF787D">
          <w:rPr>
            <w:rFonts w:ascii="Cambria" w:hAnsi="Cambria"/>
            <w:noProof/>
            <w:rPrChange w:id="1311" w:author="Ram Shrestha" w:date="2014-04-29T02:40:00Z">
              <w:rPr/>
            </w:rPrChange>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CF787D">
          <w:rPr>
            <w:rFonts w:ascii="Cambria" w:hAnsi="Cambria"/>
            <w:i/>
            <w:noProof/>
            <w:rPrChange w:id="1312" w:author="Ram Shrestha" w:date="2014-04-29T02:40:00Z">
              <w:rPr/>
            </w:rPrChange>
          </w:rPr>
          <w:t>Lancet</w:t>
        </w:r>
        <w:r w:rsidRPr="00CF787D">
          <w:rPr>
            <w:rFonts w:ascii="Cambria" w:hAnsi="Cambria"/>
            <w:noProof/>
            <w:rPrChange w:id="1313" w:author="Ram Shrestha" w:date="2014-04-29T02:40:00Z">
              <w:rPr/>
            </w:rPrChange>
          </w:rPr>
          <w:t xml:space="preserve"> </w:t>
        </w:r>
        <w:r w:rsidRPr="00CF787D">
          <w:rPr>
            <w:rFonts w:ascii="Cambria" w:hAnsi="Cambria"/>
            <w:b/>
            <w:noProof/>
            <w:rPrChange w:id="1314" w:author="Ram Shrestha" w:date="2014-04-29T02:40:00Z">
              <w:rPr/>
            </w:rPrChange>
          </w:rPr>
          <w:t>362</w:t>
        </w:r>
        <w:r w:rsidRPr="00CF787D">
          <w:rPr>
            <w:rFonts w:ascii="Cambria" w:hAnsi="Cambria"/>
            <w:noProof/>
            <w:rPrChange w:id="1315" w:author="Ram Shrestha" w:date="2014-04-29T02:40:00Z">
              <w:rPr/>
            </w:rPrChange>
          </w:rPr>
          <w:t>: 859-868.</w:t>
        </w:r>
      </w:ins>
    </w:p>
    <w:p w:rsidR="00CF787D" w:rsidRPr="00CF787D" w:rsidRDefault="00CF787D" w:rsidP="00CF787D">
      <w:pPr>
        <w:rPr>
          <w:ins w:id="1316" w:author="Ram Shrestha" w:date="2014-04-29T02:40:00Z"/>
          <w:rFonts w:ascii="Cambria" w:hAnsi="Cambria"/>
          <w:noProof/>
          <w:rPrChange w:id="1317" w:author="Ram Shrestha" w:date="2014-04-29T02:40:00Z">
            <w:rPr>
              <w:ins w:id="1318" w:author="Ram Shrestha" w:date="2014-04-29T02:40:00Z"/>
            </w:rPr>
          </w:rPrChange>
        </w:rPr>
      </w:pPr>
      <w:ins w:id="1319" w:author="Ram Shrestha" w:date="2014-04-29T02:40:00Z">
        <w:r w:rsidRPr="00CF787D">
          <w:rPr>
            <w:rFonts w:ascii="Cambria" w:hAnsi="Cambria"/>
            <w:noProof/>
            <w:rPrChange w:id="1320" w:author="Ram Shrestha" w:date="2014-04-29T02:40: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CF787D">
          <w:rPr>
            <w:rFonts w:ascii="Cambria" w:hAnsi="Cambria"/>
            <w:i/>
            <w:noProof/>
            <w:rPrChange w:id="1321" w:author="Ram Shrestha" w:date="2014-04-29T02:40:00Z">
              <w:rPr/>
            </w:rPrChange>
          </w:rPr>
          <w:t>J Virol Methods</w:t>
        </w:r>
        <w:r w:rsidRPr="00CF787D">
          <w:rPr>
            <w:rFonts w:ascii="Cambria" w:hAnsi="Cambria"/>
            <w:noProof/>
            <w:rPrChange w:id="1322" w:author="Ram Shrestha" w:date="2014-04-29T02:40:00Z">
              <w:rPr/>
            </w:rPrChange>
          </w:rPr>
          <w:t xml:space="preserve"> </w:t>
        </w:r>
        <w:r w:rsidRPr="00CF787D">
          <w:rPr>
            <w:rFonts w:ascii="Cambria" w:hAnsi="Cambria"/>
            <w:b/>
            <w:noProof/>
            <w:rPrChange w:id="1323" w:author="Ram Shrestha" w:date="2014-04-29T02:40:00Z">
              <w:rPr/>
            </w:rPrChange>
          </w:rPr>
          <w:t>187</w:t>
        </w:r>
        <w:r w:rsidRPr="00CF787D">
          <w:rPr>
            <w:rFonts w:ascii="Cambria" w:hAnsi="Cambria"/>
            <w:noProof/>
            <w:rPrChange w:id="1324" w:author="Ram Shrestha" w:date="2014-04-29T02:40:00Z">
              <w:rPr/>
            </w:rPrChange>
          </w:rPr>
          <w:t>: 314-320.</w:t>
        </w:r>
      </w:ins>
    </w:p>
    <w:p w:rsidR="00CF787D" w:rsidRPr="00CF787D" w:rsidRDefault="00CF787D" w:rsidP="00CF787D">
      <w:pPr>
        <w:rPr>
          <w:ins w:id="1325" w:author="Ram Shrestha" w:date="2014-04-29T02:40:00Z"/>
          <w:rFonts w:ascii="Cambria" w:hAnsi="Cambria"/>
          <w:noProof/>
          <w:rPrChange w:id="1326" w:author="Ram Shrestha" w:date="2014-04-29T02:40:00Z">
            <w:rPr>
              <w:ins w:id="1327" w:author="Ram Shrestha" w:date="2014-04-29T02:40:00Z"/>
            </w:rPr>
          </w:rPrChange>
        </w:rPr>
      </w:pPr>
      <w:ins w:id="1328" w:author="Ram Shrestha" w:date="2014-04-29T02:40:00Z">
        <w:r w:rsidRPr="00CF787D">
          <w:rPr>
            <w:rFonts w:ascii="Cambria" w:hAnsi="Cambria"/>
            <w:noProof/>
            <w:rPrChange w:id="1329" w:author="Ram Shrestha" w:date="2014-04-29T02:40:00Z">
              <w:rPr/>
            </w:rPrChange>
          </w:rPr>
          <w:t xml:space="preserve">Ji, H, Masse, N, Tyler, S, Liang, B, Li, Y, Merks, H, Graham, M, Sandstrom, P, Brooks, J (2010) HIV drug resistance surveillance using pooled pyrosequencing. </w:t>
        </w:r>
        <w:r w:rsidRPr="00CF787D">
          <w:rPr>
            <w:rFonts w:ascii="Cambria" w:hAnsi="Cambria"/>
            <w:i/>
            <w:noProof/>
            <w:rPrChange w:id="1330" w:author="Ram Shrestha" w:date="2014-04-29T02:40:00Z">
              <w:rPr/>
            </w:rPrChange>
          </w:rPr>
          <w:t>PLoS One</w:t>
        </w:r>
        <w:r w:rsidRPr="00CF787D">
          <w:rPr>
            <w:rFonts w:ascii="Cambria" w:hAnsi="Cambria"/>
            <w:noProof/>
            <w:rPrChange w:id="1331" w:author="Ram Shrestha" w:date="2014-04-29T02:40:00Z">
              <w:rPr/>
            </w:rPrChange>
          </w:rPr>
          <w:t xml:space="preserve"> </w:t>
        </w:r>
        <w:r w:rsidRPr="00CF787D">
          <w:rPr>
            <w:rFonts w:ascii="Cambria" w:hAnsi="Cambria"/>
            <w:b/>
            <w:noProof/>
            <w:rPrChange w:id="1332" w:author="Ram Shrestha" w:date="2014-04-29T02:40:00Z">
              <w:rPr/>
            </w:rPrChange>
          </w:rPr>
          <w:t>5</w:t>
        </w:r>
        <w:r w:rsidRPr="00CF787D">
          <w:rPr>
            <w:rFonts w:ascii="Cambria" w:hAnsi="Cambria"/>
            <w:noProof/>
            <w:rPrChange w:id="1333" w:author="Ram Shrestha" w:date="2014-04-29T02:40:00Z">
              <w:rPr/>
            </w:rPrChange>
          </w:rPr>
          <w:t>: e9263.</w:t>
        </w:r>
      </w:ins>
    </w:p>
    <w:p w:rsidR="00CF787D" w:rsidRPr="00CF787D" w:rsidRDefault="00CF787D" w:rsidP="00CF787D">
      <w:pPr>
        <w:rPr>
          <w:ins w:id="1334" w:author="Ram Shrestha" w:date="2014-04-29T02:40:00Z"/>
          <w:rFonts w:ascii="Cambria" w:hAnsi="Cambria"/>
          <w:noProof/>
          <w:rPrChange w:id="1335" w:author="Ram Shrestha" w:date="2014-04-29T02:40:00Z">
            <w:rPr>
              <w:ins w:id="1336" w:author="Ram Shrestha" w:date="2014-04-29T02:40:00Z"/>
            </w:rPr>
          </w:rPrChange>
        </w:rPr>
      </w:pPr>
      <w:ins w:id="1337" w:author="Ram Shrestha" w:date="2014-04-29T02:40:00Z">
        <w:r w:rsidRPr="00CF787D">
          <w:rPr>
            <w:rFonts w:ascii="Cambria" w:hAnsi="Cambria"/>
            <w:noProof/>
            <w:rPrChange w:id="1338" w:author="Ram Shrestha" w:date="2014-04-29T02:40:00Z">
              <w:rPr/>
            </w:rPrChange>
          </w:rPr>
          <w:t xml:space="preserve">Ji, JP, Loeb, LA (1992) Fidelity of HIV-1 reverse transcriptase copying RNA in vitro. </w:t>
        </w:r>
        <w:r w:rsidRPr="00CF787D">
          <w:rPr>
            <w:rFonts w:ascii="Cambria" w:hAnsi="Cambria"/>
            <w:i/>
            <w:noProof/>
            <w:rPrChange w:id="1339" w:author="Ram Shrestha" w:date="2014-04-29T02:40:00Z">
              <w:rPr/>
            </w:rPrChange>
          </w:rPr>
          <w:t>Biochemistry</w:t>
        </w:r>
        <w:r w:rsidRPr="00CF787D">
          <w:rPr>
            <w:rFonts w:ascii="Cambria" w:hAnsi="Cambria"/>
            <w:noProof/>
            <w:rPrChange w:id="1340" w:author="Ram Shrestha" w:date="2014-04-29T02:40:00Z">
              <w:rPr/>
            </w:rPrChange>
          </w:rPr>
          <w:t xml:space="preserve"> </w:t>
        </w:r>
        <w:r w:rsidRPr="00CF787D">
          <w:rPr>
            <w:rFonts w:ascii="Cambria" w:hAnsi="Cambria"/>
            <w:b/>
            <w:noProof/>
            <w:rPrChange w:id="1341" w:author="Ram Shrestha" w:date="2014-04-29T02:40:00Z">
              <w:rPr/>
            </w:rPrChange>
          </w:rPr>
          <w:t>31</w:t>
        </w:r>
        <w:r w:rsidRPr="00CF787D">
          <w:rPr>
            <w:rFonts w:ascii="Cambria" w:hAnsi="Cambria"/>
            <w:noProof/>
            <w:rPrChange w:id="1342" w:author="Ram Shrestha" w:date="2014-04-29T02:40:00Z">
              <w:rPr/>
            </w:rPrChange>
          </w:rPr>
          <w:t>: 954-958.</w:t>
        </w:r>
      </w:ins>
    </w:p>
    <w:p w:rsidR="00CF787D" w:rsidRPr="00CF787D" w:rsidRDefault="00CF787D" w:rsidP="00CF787D">
      <w:pPr>
        <w:rPr>
          <w:ins w:id="1343" w:author="Ram Shrestha" w:date="2014-04-29T02:40:00Z"/>
          <w:rFonts w:ascii="Cambria" w:hAnsi="Cambria"/>
          <w:noProof/>
          <w:rPrChange w:id="1344" w:author="Ram Shrestha" w:date="2014-04-29T02:40:00Z">
            <w:rPr>
              <w:ins w:id="1345" w:author="Ram Shrestha" w:date="2014-04-29T02:40:00Z"/>
            </w:rPr>
          </w:rPrChange>
        </w:rPr>
      </w:pPr>
      <w:ins w:id="1346" w:author="Ram Shrestha" w:date="2014-04-29T02:40:00Z">
        <w:r w:rsidRPr="00CF787D">
          <w:rPr>
            <w:rFonts w:ascii="Cambria" w:hAnsi="Cambria"/>
            <w:noProof/>
            <w:rPrChange w:id="1347" w:author="Ram Shrestha" w:date="2014-04-29T02:40: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CF787D">
          <w:rPr>
            <w:rFonts w:ascii="Cambria" w:hAnsi="Cambria"/>
            <w:i/>
            <w:noProof/>
            <w:rPrChange w:id="1348" w:author="Ram Shrestha" w:date="2014-04-29T02:40:00Z">
              <w:rPr/>
            </w:rPrChange>
          </w:rPr>
          <w:t>PLoS Med</w:t>
        </w:r>
        <w:r w:rsidRPr="00CF787D">
          <w:rPr>
            <w:rFonts w:ascii="Cambria" w:hAnsi="Cambria"/>
            <w:noProof/>
            <w:rPrChange w:id="1349" w:author="Ram Shrestha" w:date="2014-04-29T02:40:00Z">
              <w:rPr/>
            </w:rPrChange>
          </w:rPr>
          <w:t xml:space="preserve"> </w:t>
        </w:r>
        <w:r w:rsidRPr="00CF787D">
          <w:rPr>
            <w:rFonts w:ascii="Cambria" w:hAnsi="Cambria"/>
            <w:b/>
            <w:noProof/>
            <w:rPrChange w:id="1350" w:author="Ram Shrestha" w:date="2014-04-29T02:40:00Z">
              <w:rPr/>
            </w:rPrChange>
          </w:rPr>
          <w:t>5</w:t>
        </w:r>
        <w:r w:rsidRPr="00CF787D">
          <w:rPr>
            <w:rFonts w:ascii="Cambria" w:hAnsi="Cambria"/>
            <w:noProof/>
            <w:rPrChange w:id="1351" w:author="Ram Shrestha" w:date="2014-04-29T02:40:00Z">
              <w:rPr/>
            </w:rPrChange>
          </w:rPr>
          <w:t>: e158.</w:t>
        </w:r>
      </w:ins>
    </w:p>
    <w:p w:rsidR="00CF787D" w:rsidRPr="00CF787D" w:rsidRDefault="00CF787D" w:rsidP="00CF787D">
      <w:pPr>
        <w:rPr>
          <w:ins w:id="1352" w:author="Ram Shrestha" w:date="2014-04-29T02:40:00Z"/>
          <w:rFonts w:ascii="Cambria" w:hAnsi="Cambria"/>
          <w:noProof/>
          <w:rPrChange w:id="1353" w:author="Ram Shrestha" w:date="2014-04-29T02:40:00Z">
            <w:rPr>
              <w:ins w:id="1354" w:author="Ram Shrestha" w:date="2014-04-29T02:40:00Z"/>
            </w:rPr>
          </w:rPrChange>
        </w:rPr>
      </w:pPr>
      <w:ins w:id="1355" w:author="Ram Shrestha" w:date="2014-04-29T02:40:00Z">
        <w:r w:rsidRPr="00CF787D">
          <w:rPr>
            <w:rFonts w:ascii="Cambria" w:hAnsi="Cambria"/>
            <w:noProof/>
            <w:rPrChange w:id="1356" w:author="Ram Shrestha" w:date="2014-04-29T02:40:00Z">
              <w:rPr/>
            </w:rPrChange>
          </w:rPr>
          <w:t xml:space="preserve">Johnson, JA, Li, JF, Morris, L, Martinson, N, Gray, G, McIntyre, J, Heneine, W (2005) Emergence of drug-resistant HIV-1 after intrapartum administration of single-dose nevirapine is substantially underestimated. </w:t>
        </w:r>
        <w:r w:rsidRPr="00CF787D">
          <w:rPr>
            <w:rFonts w:ascii="Cambria" w:hAnsi="Cambria"/>
            <w:i/>
            <w:noProof/>
            <w:rPrChange w:id="1357" w:author="Ram Shrestha" w:date="2014-04-29T02:40:00Z">
              <w:rPr/>
            </w:rPrChange>
          </w:rPr>
          <w:t>J Infect Dis</w:t>
        </w:r>
        <w:r w:rsidRPr="00CF787D">
          <w:rPr>
            <w:rFonts w:ascii="Cambria" w:hAnsi="Cambria"/>
            <w:noProof/>
            <w:rPrChange w:id="1358" w:author="Ram Shrestha" w:date="2014-04-29T02:40:00Z">
              <w:rPr/>
            </w:rPrChange>
          </w:rPr>
          <w:t xml:space="preserve"> </w:t>
        </w:r>
        <w:r w:rsidRPr="00CF787D">
          <w:rPr>
            <w:rFonts w:ascii="Cambria" w:hAnsi="Cambria"/>
            <w:b/>
            <w:noProof/>
            <w:rPrChange w:id="1359" w:author="Ram Shrestha" w:date="2014-04-29T02:40:00Z">
              <w:rPr/>
            </w:rPrChange>
          </w:rPr>
          <w:t>192</w:t>
        </w:r>
        <w:r w:rsidRPr="00CF787D">
          <w:rPr>
            <w:rFonts w:ascii="Cambria" w:hAnsi="Cambria"/>
            <w:noProof/>
            <w:rPrChange w:id="1360" w:author="Ram Shrestha" w:date="2014-04-29T02:40:00Z">
              <w:rPr/>
            </w:rPrChange>
          </w:rPr>
          <w:t>: 16-23.</w:t>
        </w:r>
      </w:ins>
    </w:p>
    <w:p w:rsidR="00CF787D" w:rsidRPr="00CF787D" w:rsidRDefault="00CF787D" w:rsidP="00CF787D">
      <w:pPr>
        <w:rPr>
          <w:ins w:id="1361" w:author="Ram Shrestha" w:date="2014-04-29T02:40:00Z"/>
          <w:rFonts w:ascii="Cambria" w:hAnsi="Cambria"/>
          <w:noProof/>
          <w:rPrChange w:id="1362" w:author="Ram Shrestha" w:date="2014-04-29T02:40:00Z">
            <w:rPr>
              <w:ins w:id="1363" w:author="Ram Shrestha" w:date="2014-04-29T02:40:00Z"/>
            </w:rPr>
          </w:rPrChange>
        </w:rPr>
      </w:pPr>
      <w:ins w:id="1364" w:author="Ram Shrestha" w:date="2014-04-29T02:40:00Z">
        <w:r w:rsidRPr="00CF787D">
          <w:rPr>
            <w:rFonts w:ascii="Cambria" w:hAnsi="Cambria"/>
            <w:noProof/>
            <w:rPrChange w:id="1365" w:author="Ram Shrestha" w:date="2014-04-29T02:40:00Z">
              <w:rPr/>
            </w:rPrChange>
          </w:rPr>
          <w:t xml:space="preserve">Jourdain, G, Ngo-Giang-Huong, N, Le Coeur, S, Bowonwatanuwong, C, Kantipong, P, Leechanachai, P, Ariyadej, S, Leenasirimakul, P, Hammer, S, Lallemant, M (2004) Intrapartum exposure to nevirapine and subsequent maternal responses to nevirapine-based antiretroviral therapy. </w:t>
        </w:r>
        <w:r w:rsidRPr="00CF787D">
          <w:rPr>
            <w:rFonts w:ascii="Cambria" w:hAnsi="Cambria"/>
            <w:i/>
            <w:noProof/>
            <w:rPrChange w:id="1366" w:author="Ram Shrestha" w:date="2014-04-29T02:40:00Z">
              <w:rPr/>
            </w:rPrChange>
          </w:rPr>
          <w:t>N Engl J Med</w:t>
        </w:r>
        <w:r w:rsidRPr="00CF787D">
          <w:rPr>
            <w:rFonts w:ascii="Cambria" w:hAnsi="Cambria"/>
            <w:noProof/>
            <w:rPrChange w:id="1367" w:author="Ram Shrestha" w:date="2014-04-29T02:40:00Z">
              <w:rPr/>
            </w:rPrChange>
          </w:rPr>
          <w:t xml:space="preserve"> </w:t>
        </w:r>
        <w:r w:rsidRPr="00CF787D">
          <w:rPr>
            <w:rFonts w:ascii="Cambria" w:hAnsi="Cambria"/>
            <w:b/>
            <w:noProof/>
            <w:rPrChange w:id="1368" w:author="Ram Shrestha" w:date="2014-04-29T02:40:00Z">
              <w:rPr/>
            </w:rPrChange>
          </w:rPr>
          <w:t>351</w:t>
        </w:r>
        <w:r w:rsidRPr="00CF787D">
          <w:rPr>
            <w:rFonts w:ascii="Cambria" w:hAnsi="Cambria"/>
            <w:noProof/>
            <w:rPrChange w:id="1369" w:author="Ram Shrestha" w:date="2014-04-29T02:40:00Z">
              <w:rPr/>
            </w:rPrChange>
          </w:rPr>
          <w:t>: 229-240.</w:t>
        </w:r>
      </w:ins>
    </w:p>
    <w:p w:rsidR="00CF787D" w:rsidRPr="00CF787D" w:rsidRDefault="00CF787D" w:rsidP="00CF787D">
      <w:pPr>
        <w:rPr>
          <w:ins w:id="1370" w:author="Ram Shrestha" w:date="2014-04-29T02:40:00Z"/>
          <w:rFonts w:ascii="Cambria" w:hAnsi="Cambria"/>
          <w:noProof/>
          <w:rPrChange w:id="1371" w:author="Ram Shrestha" w:date="2014-04-29T02:40:00Z">
            <w:rPr>
              <w:ins w:id="1372" w:author="Ram Shrestha" w:date="2014-04-29T02:40:00Z"/>
            </w:rPr>
          </w:rPrChange>
        </w:rPr>
      </w:pPr>
      <w:ins w:id="1373" w:author="Ram Shrestha" w:date="2014-04-29T02:40:00Z">
        <w:r w:rsidRPr="00CF787D">
          <w:rPr>
            <w:rFonts w:ascii="Cambria" w:hAnsi="Cambria"/>
            <w:noProof/>
            <w:rPrChange w:id="1374" w:author="Ram Shrestha" w:date="2014-04-29T02:40:00Z">
              <w:rPr/>
            </w:rPrChange>
          </w:rPr>
          <w:t xml:space="preserve">Kantor, R, Katzenstein, D (2004) Drug resistance in non-subtype B HIV-1. </w:t>
        </w:r>
        <w:r w:rsidRPr="00CF787D">
          <w:rPr>
            <w:rFonts w:ascii="Cambria" w:hAnsi="Cambria"/>
            <w:i/>
            <w:noProof/>
            <w:rPrChange w:id="1375" w:author="Ram Shrestha" w:date="2014-04-29T02:40:00Z">
              <w:rPr/>
            </w:rPrChange>
          </w:rPr>
          <w:t>Journal of Clinical Virology</w:t>
        </w:r>
        <w:r w:rsidRPr="00CF787D">
          <w:rPr>
            <w:rFonts w:ascii="Cambria" w:hAnsi="Cambria"/>
            <w:noProof/>
            <w:rPrChange w:id="1376" w:author="Ram Shrestha" w:date="2014-04-29T02:40:00Z">
              <w:rPr/>
            </w:rPrChange>
          </w:rPr>
          <w:t xml:space="preserve"> </w:t>
        </w:r>
        <w:r w:rsidRPr="00CF787D">
          <w:rPr>
            <w:rFonts w:ascii="Cambria" w:hAnsi="Cambria"/>
            <w:b/>
            <w:noProof/>
            <w:rPrChange w:id="1377" w:author="Ram Shrestha" w:date="2014-04-29T02:40:00Z">
              <w:rPr/>
            </w:rPrChange>
          </w:rPr>
          <w:t>29</w:t>
        </w:r>
        <w:r w:rsidRPr="00CF787D">
          <w:rPr>
            <w:rFonts w:ascii="Cambria" w:hAnsi="Cambria"/>
            <w:noProof/>
            <w:rPrChange w:id="1378" w:author="Ram Shrestha" w:date="2014-04-29T02:40:00Z">
              <w:rPr/>
            </w:rPrChange>
          </w:rPr>
          <w:t>: 152-159.</w:t>
        </w:r>
      </w:ins>
    </w:p>
    <w:p w:rsidR="00CF787D" w:rsidRPr="00CF787D" w:rsidRDefault="00CF787D" w:rsidP="00CF787D">
      <w:pPr>
        <w:rPr>
          <w:ins w:id="1379" w:author="Ram Shrestha" w:date="2014-04-29T02:40:00Z"/>
          <w:rFonts w:ascii="Cambria" w:hAnsi="Cambria"/>
          <w:noProof/>
          <w:rPrChange w:id="1380" w:author="Ram Shrestha" w:date="2014-04-29T02:40:00Z">
            <w:rPr>
              <w:ins w:id="1381" w:author="Ram Shrestha" w:date="2014-04-29T02:40:00Z"/>
            </w:rPr>
          </w:rPrChange>
        </w:rPr>
      </w:pPr>
      <w:ins w:id="1382" w:author="Ram Shrestha" w:date="2014-04-29T02:40:00Z">
        <w:r w:rsidRPr="00CF787D">
          <w:rPr>
            <w:rFonts w:ascii="Cambria" w:hAnsi="Cambria"/>
            <w:noProof/>
            <w:rPrChange w:id="1383" w:author="Ram Shrestha" w:date="2014-04-29T02:40:00Z">
              <w:rPr/>
            </w:rPrChange>
          </w:rPr>
          <w:t xml:space="preserve">Kassaye, S, Lee, E, Kantor, R, Johnston, E, Winters, M, Zijenah, L, Mateta, P, Katzenstein, D (2007) Drug resistance in plasma and breast milk after single-dose nevirapine in subtype C HIV type 1: population and clonal sequence analysis. </w:t>
        </w:r>
        <w:r w:rsidRPr="00CF787D">
          <w:rPr>
            <w:rFonts w:ascii="Cambria" w:hAnsi="Cambria"/>
            <w:i/>
            <w:noProof/>
            <w:rPrChange w:id="1384" w:author="Ram Shrestha" w:date="2014-04-29T02:40:00Z">
              <w:rPr/>
            </w:rPrChange>
          </w:rPr>
          <w:t>AIDS Res Hum Retroviruses</w:t>
        </w:r>
        <w:r w:rsidRPr="00CF787D">
          <w:rPr>
            <w:rFonts w:ascii="Cambria" w:hAnsi="Cambria"/>
            <w:noProof/>
            <w:rPrChange w:id="1385" w:author="Ram Shrestha" w:date="2014-04-29T02:40:00Z">
              <w:rPr/>
            </w:rPrChange>
          </w:rPr>
          <w:t xml:space="preserve"> </w:t>
        </w:r>
        <w:r w:rsidRPr="00CF787D">
          <w:rPr>
            <w:rFonts w:ascii="Cambria" w:hAnsi="Cambria"/>
            <w:b/>
            <w:noProof/>
            <w:rPrChange w:id="1386" w:author="Ram Shrestha" w:date="2014-04-29T02:40:00Z">
              <w:rPr/>
            </w:rPrChange>
          </w:rPr>
          <w:t>23</w:t>
        </w:r>
        <w:r w:rsidRPr="00CF787D">
          <w:rPr>
            <w:rFonts w:ascii="Cambria" w:hAnsi="Cambria"/>
            <w:noProof/>
            <w:rPrChange w:id="1387" w:author="Ram Shrestha" w:date="2014-04-29T02:40:00Z">
              <w:rPr/>
            </w:rPrChange>
          </w:rPr>
          <w:t>: 1055-1061.</w:t>
        </w:r>
      </w:ins>
    </w:p>
    <w:p w:rsidR="00CF787D" w:rsidRPr="00CF787D" w:rsidRDefault="00CF787D" w:rsidP="00CF787D">
      <w:pPr>
        <w:rPr>
          <w:ins w:id="1388" w:author="Ram Shrestha" w:date="2014-04-29T02:40:00Z"/>
          <w:rFonts w:ascii="Cambria" w:hAnsi="Cambria"/>
          <w:noProof/>
          <w:rPrChange w:id="1389" w:author="Ram Shrestha" w:date="2014-04-29T02:40:00Z">
            <w:rPr>
              <w:ins w:id="1390" w:author="Ram Shrestha" w:date="2014-04-29T02:40:00Z"/>
            </w:rPr>
          </w:rPrChange>
        </w:rPr>
      </w:pPr>
      <w:ins w:id="1391" w:author="Ram Shrestha" w:date="2014-04-29T02:40:00Z">
        <w:r w:rsidRPr="00CF787D">
          <w:rPr>
            <w:rFonts w:ascii="Cambria" w:hAnsi="Cambria"/>
            <w:noProof/>
            <w:rPrChange w:id="1392" w:author="Ram Shrestha" w:date="2014-04-29T02:40:00Z">
              <w:rPr/>
            </w:rPrChange>
          </w:rPr>
          <w:t xml:space="preserve">Kellam, P, Boucher, CA, Tijnagel, JM, Larder, BA (1994) Zidovudine treatment results in the selection of human immunodeficiency virus type 1 variants whose genotypes confer increasing levels of drug resistance. </w:t>
        </w:r>
        <w:r w:rsidRPr="00CF787D">
          <w:rPr>
            <w:rFonts w:ascii="Cambria" w:hAnsi="Cambria"/>
            <w:i/>
            <w:noProof/>
            <w:rPrChange w:id="1393" w:author="Ram Shrestha" w:date="2014-04-29T02:40:00Z">
              <w:rPr/>
            </w:rPrChange>
          </w:rPr>
          <w:t>J Gen Virol</w:t>
        </w:r>
        <w:r w:rsidRPr="00CF787D">
          <w:rPr>
            <w:rFonts w:ascii="Cambria" w:hAnsi="Cambria"/>
            <w:noProof/>
            <w:rPrChange w:id="1394" w:author="Ram Shrestha" w:date="2014-04-29T02:40:00Z">
              <w:rPr/>
            </w:rPrChange>
          </w:rPr>
          <w:t xml:space="preserve"> </w:t>
        </w:r>
        <w:r w:rsidRPr="00CF787D">
          <w:rPr>
            <w:rFonts w:ascii="Cambria" w:hAnsi="Cambria"/>
            <w:b/>
            <w:noProof/>
            <w:rPrChange w:id="1395" w:author="Ram Shrestha" w:date="2014-04-29T02:40:00Z">
              <w:rPr/>
            </w:rPrChange>
          </w:rPr>
          <w:t>75 ( Pt 2)</w:t>
        </w:r>
        <w:r w:rsidRPr="00CF787D">
          <w:rPr>
            <w:rFonts w:ascii="Cambria" w:hAnsi="Cambria"/>
            <w:noProof/>
            <w:rPrChange w:id="1396" w:author="Ram Shrestha" w:date="2014-04-29T02:40:00Z">
              <w:rPr/>
            </w:rPrChange>
          </w:rPr>
          <w:t>: 341-351.</w:t>
        </w:r>
      </w:ins>
    </w:p>
    <w:p w:rsidR="00CF787D" w:rsidRPr="00CF787D" w:rsidRDefault="00CF787D" w:rsidP="00CF787D">
      <w:pPr>
        <w:rPr>
          <w:ins w:id="1397" w:author="Ram Shrestha" w:date="2014-04-29T02:40:00Z"/>
          <w:rFonts w:ascii="Cambria" w:hAnsi="Cambria"/>
          <w:noProof/>
          <w:rPrChange w:id="1398" w:author="Ram Shrestha" w:date="2014-04-29T02:40:00Z">
            <w:rPr>
              <w:ins w:id="1399" w:author="Ram Shrestha" w:date="2014-04-29T02:40:00Z"/>
            </w:rPr>
          </w:rPrChange>
        </w:rPr>
      </w:pPr>
      <w:ins w:id="1400" w:author="Ram Shrestha" w:date="2014-04-29T02:40:00Z">
        <w:r w:rsidRPr="00CF787D">
          <w:rPr>
            <w:rFonts w:ascii="Cambria" w:hAnsi="Cambria"/>
            <w:noProof/>
            <w:rPrChange w:id="1401" w:author="Ram Shrestha" w:date="2014-04-29T02:40:00Z">
              <w:rPr/>
            </w:rPrChange>
          </w:rPr>
          <w:t xml:space="preserve">Kozal, MJ, Chiarella, J, St John, EP, Moreno, EA, Simen, BB, Arnold, TE, Lataillade, M (2011) Prevalence of low-level HIV-1 variants with reverse transcriptase mutation K65R and the effect of antiretroviral drug exposure on variant levels. </w:t>
        </w:r>
        <w:r w:rsidRPr="00CF787D">
          <w:rPr>
            <w:rFonts w:ascii="Cambria" w:hAnsi="Cambria"/>
            <w:i/>
            <w:noProof/>
            <w:rPrChange w:id="1402" w:author="Ram Shrestha" w:date="2014-04-29T02:40:00Z">
              <w:rPr/>
            </w:rPrChange>
          </w:rPr>
          <w:t>Antivir Ther</w:t>
        </w:r>
        <w:r w:rsidRPr="00CF787D">
          <w:rPr>
            <w:rFonts w:ascii="Cambria" w:hAnsi="Cambria"/>
            <w:noProof/>
            <w:rPrChange w:id="1403" w:author="Ram Shrestha" w:date="2014-04-29T02:40:00Z">
              <w:rPr/>
            </w:rPrChange>
          </w:rPr>
          <w:t xml:space="preserve"> </w:t>
        </w:r>
        <w:r w:rsidRPr="00CF787D">
          <w:rPr>
            <w:rFonts w:ascii="Cambria" w:hAnsi="Cambria"/>
            <w:b/>
            <w:noProof/>
            <w:rPrChange w:id="1404" w:author="Ram Shrestha" w:date="2014-04-29T02:40:00Z">
              <w:rPr/>
            </w:rPrChange>
          </w:rPr>
          <w:t>16</w:t>
        </w:r>
        <w:r w:rsidRPr="00CF787D">
          <w:rPr>
            <w:rFonts w:ascii="Cambria" w:hAnsi="Cambria"/>
            <w:noProof/>
            <w:rPrChange w:id="1405" w:author="Ram Shrestha" w:date="2014-04-29T02:40:00Z">
              <w:rPr/>
            </w:rPrChange>
          </w:rPr>
          <w:t>: 925-929.</w:t>
        </w:r>
      </w:ins>
    </w:p>
    <w:p w:rsidR="00CF787D" w:rsidRPr="00CF787D" w:rsidRDefault="00CF787D" w:rsidP="00CF787D">
      <w:pPr>
        <w:rPr>
          <w:ins w:id="1406" w:author="Ram Shrestha" w:date="2014-04-29T02:40:00Z"/>
          <w:rFonts w:ascii="Cambria" w:hAnsi="Cambria"/>
          <w:noProof/>
          <w:rPrChange w:id="1407" w:author="Ram Shrestha" w:date="2014-04-29T02:40:00Z">
            <w:rPr>
              <w:ins w:id="1408" w:author="Ram Shrestha" w:date="2014-04-29T02:40:00Z"/>
            </w:rPr>
          </w:rPrChange>
        </w:rPr>
      </w:pPr>
      <w:ins w:id="1409" w:author="Ram Shrestha" w:date="2014-04-29T02:40:00Z">
        <w:r w:rsidRPr="00CF787D">
          <w:rPr>
            <w:rFonts w:ascii="Cambria" w:hAnsi="Cambria"/>
            <w:noProof/>
            <w:rPrChange w:id="1410" w:author="Ram Shrestha" w:date="2014-04-29T02:40:00Z">
              <w:rPr/>
            </w:rPrChange>
          </w:rPr>
          <w:t xml:space="preserve">Lallemant, M, Jourdain, G, Le Coeur, S, Mary, JY, Ngo-Giang-Huong, N, Koetsawang, S, Kanshana, S, McIntosh, K, Thaineua, V (2004) Single-dose perinatal nevirapine plus standard zidovudine to prevent mother-to-child transmission of HIV-1 in Thailand. </w:t>
        </w:r>
        <w:r w:rsidRPr="00CF787D">
          <w:rPr>
            <w:rFonts w:ascii="Cambria" w:hAnsi="Cambria"/>
            <w:i/>
            <w:noProof/>
            <w:rPrChange w:id="1411" w:author="Ram Shrestha" w:date="2014-04-29T02:40:00Z">
              <w:rPr/>
            </w:rPrChange>
          </w:rPr>
          <w:t>N Engl J Med</w:t>
        </w:r>
        <w:r w:rsidRPr="00CF787D">
          <w:rPr>
            <w:rFonts w:ascii="Cambria" w:hAnsi="Cambria"/>
            <w:noProof/>
            <w:rPrChange w:id="1412" w:author="Ram Shrestha" w:date="2014-04-29T02:40:00Z">
              <w:rPr/>
            </w:rPrChange>
          </w:rPr>
          <w:t xml:space="preserve"> </w:t>
        </w:r>
        <w:r w:rsidRPr="00CF787D">
          <w:rPr>
            <w:rFonts w:ascii="Cambria" w:hAnsi="Cambria"/>
            <w:b/>
            <w:noProof/>
            <w:rPrChange w:id="1413" w:author="Ram Shrestha" w:date="2014-04-29T02:40:00Z">
              <w:rPr/>
            </w:rPrChange>
          </w:rPr>
          <w:t>351</w:t>
        </w:r>
        <w:r w:rsidRPr="00CF787D">
          <w:rPr>
            <w:rFonts w:ascii="Cambria" w:hAnsi="Cambria"/>
            <w:noProof/>
            <w:rPrChange w:id="1414" w:author="Ram Shrestha" w:date="2014-04-29T02:40:00Z">
              <w:rPr/>
            </w:rPrChange>
          </w:rPr>
          <w:t>: 217-228.</w:t>
        </w:r>
      </w:ins>
    </w:p>
    <w:p w:rsidR="00CF787D" w:rsidRPr="00CF787D" w:rsidRDefault="00CF787D" w:rsidP="00CF787D">
      <w:pPr>
        <w:rPr>
          <w:ins w:id="1415" w:author="Ram Shrestha" w:date="2014-04-29T02:40:00Z"/>
          <w:rFonts w:ascii="Cambria" w:hAnsi="Cambria"/>
          <w:noProof/>
          <w:rPrChange w:id="1416" w:author="Ram Shrestha" w:date="2014-04-29T02:40:00Z">
            <w:rPr>
              <w:ins w:id="1417" w:author="Ram Shrestha" w:date="2014-04-29T02:40:00Z"/>
            </w:rPr>
          </w:rPrChange>
        </w:rPr>
      </w:pPr>
      <w:ins w:id="1418" w:author="Ram Shrestha" w:date="2014-04-29T02:40:00Z">
        <w:r w:rsidRPr="00CF787D">
          <w:rPr>
            <w:rFonts w:ascii="Cambria" w:hAnsi="Cambria"/>
            <w:noProof/>
            <w:rPrChange w:id="1419" w:author="Ram Shrestha" w:date="2014-04-29T02:40:00Z">
              <w:rPr/>
            </w:rPrChange>
          </w:rPr>
          <w:t xml:space="preserve">Larder, BA, Darby, G, Richman, DD (1989) HIV with reduced sensitivity to zidovudine (AZT) isolated during prolonged therapy. </w:t>
        </w:r>
        <w:r w:rsidRPr="00CF787D">
          <w:rPr>
            <w:rFonts w:ascii="Cambria" w:hAnsi="Cambria"/>
            <w:i/>
            <w:noProof/>
            <w:rPrChange w:id="1420" w:author="Ram Shrestha" w:date="2014-04-29T02:40:00Z">
              <w:rPr/>
            </w:rPrChange>
          </w:rPr>
          <w:t>Science</w:t>
        </w:r>
        <w:r w:rsidRPr="00CF787D">
          <w:rPr>
            <w:rFonts w:ascii="Cambria" w:hAnsi="Cambria"/>
            <w:noProof/>
            <w:rPrChange w:id="1421" w:author="Ram Shrestha" w:date="2014-04-29T02:40:00Z">
              <w:rPr/>
            </w:rPrChange>
          </w:rPr>
          <w:t xml:space="preserve"> </w:t>
        </w:r>
        <w:r w:rsidRPr="00CF787D">
          <w:rPr>
            <w:rFonts w:ascii="Cambria" w:hAnsi="Cambria"/>
            <w:b/>
            <w:noProof/>
            <w:rPrChange w:id="1422" w:author="Ram Shrestha" w:date="2014-04-29T02:40:00Z">
              <w:rPr/>
            </w:rPrChange>
          </w:rPr>
          <w:t>243</w:t>
        </w:r>
        <w:r w:rsidRPr="00CF787D">
          <w:rPr>
            <w:rFonts w:ascii="Cambria" w:hAnsi="Cambria"/>
            <w:noProof/>
            <w:rPrChange w:id="1423" w:author="Ram Shrestha" w:date="2014-04-29T02:40:00Z">
              <w:rPr/>
            </w:rPrChange>
          </w:rPr>
          <w:t>: 1731-1734.</w:t>
        </w:r>
      </w:ins>
    </w:p>
    <w:p w:rsidR="00CF787D" w:rsidRPr="00CF787D" w:rsidRDefault="00CF787D" w:rsidP="00CF787D">
      <w:pPr>
        <w:rPr>
          <w:ins w:id="1424" w:author="Ram Shrestha" w:date="2014-04-29T02:40:00Z"/>
          <w:rFonts w:ascii="Cambria" w:hAnsi="Cambria"/>
          <w:noProof/>
          <w:rPrChange w:id="1425" w:author="Ram Shrestha" w:date="2014-04-29T02:40:00Z">
            <w:rPr>
              <w:ins w:id="1426" w:author="Ram Shrestha" w:date="2014-04-29T02:40:00Z"/>
            </w:rPr>
          </w:rPrChange>
        </w:rPr>
      </w:pPr>
      <w:ins w:id="1427" w:author="Ram Shrestha" w:date="2014-04-29T02:40:00Z">
        <w:r w:rsidRPr="00CF787D">
          <w:rPr>
            <w:rFonts w:ascii="Cambria" w:hAnsi="Cambria"/>
            <w:noProof/>
            <w:rPrChange w:id="1428" w:author="Ram Shrestha" w:date="2014-04-29T02:40:00Z">
              <w:rPr/>
            </w:rPrChange>
          </w:rPr>
          <w:t xml:space="preserve">Larder, BA, Kellam, P, Kemp, SD (1991) Zidovudine resistance predicted by direct detection of mutations in DNA from HIV-infected lymphocytes. </w:t>
        </w:r>
        <w:r w:rsidRPr="00CF787D">
          <w:rPr>
            <w:rFonts w:ascii="Cambria" w:hAnsi="Cambria"/>
            <w:i/>
            <w:noProof/>
            <w:rPrChange w:id="1429" w:author="Ram Shrestha" w:date="2014-04-29T02:40:00Z">
              <w:rPr/>
            </w:rPrChange>
          </w:rPr>
          <w:t>AIDS</w:t>
        </w:r>
        <w:r w:rsidRPr="00CF787D">
          <w:rPr>
            <w:rFonts w:ascii="Cambria" w:hAnsi="Cambria"/>
            <w:noProof/>
            <w:rPrChange w:id="1430" w:author="Ram Shrestha" w:date="2014-04-29T02:40:00Z">
              <w:rPr/>
            </w:rPrChange>
          </w:rPr>
          <w:t xml:space="preserve"> </w:t>
        </w:r>
        <w:r w:rsidRPr="00CF787D">
          <w:rPr>
            <w:rFonts w:ascii="Cambria" w:hAnsi="Cambria"/>
            <w:b/>
            <w:noProof/>
            <w:rPrChange w:id="1431" w:author="Ram Shrestha" w:date="2014-04-29T02:40:00Z">
              <w:rPr/>
            </w:rPrChange>
          </w:rPr>
          <w:t>5</w:t>
        </w:r>
        <w:r w:rsidRPr="00CF787D">
          <w:rPr>
            <w:rFonts w:ascii="Cambria" w:hAnsi="Cambria"/>
            <w:noProof/>
            <w:rPrChange w:id="1432" w:author="Ram Shrestha" w:date="2014-04-29T02:40:00Z">
              <w:rPr/>
            </w:rPrChange>
          </w:rPr>
          <w:t>: 137-144.</w:t>
        </w:r>
      </w:ins>
    </w:p>
    <w:p w:rsidR="00CF787D" w:rsidRPr="00CF787D" w:rsidRDefault="00CF787D" w:rsidP="00CF787D">
      <w:pPr>
        <w:rPr>
          <w:ins w:id="1433" w:author="Ram Shrestha" w:date="2014-04-29T02:40:00Z"/>
          <w:rFonts w:ascii="Cambria" w:hAnsi="Cambria"/>
          <w:noProof/>
          <w:rPrChange w:id="1434" w:author="Ram Shrestha" w:date="2014-04-29T02:40:00Z">
            <w:rPr>
              <w:ins w:id="1435" w:author="Ram Shrestha" w:date="2014-04-29T02:40:00Z"/>
            </w:rPr>
          </w:rPrChange>
        </w:rPr>
      </w:pPr>
      <w:ins w:id="1436" w:author="Ram Shrestha" w:date="2014-04-29T02:40:00Z">
        <w:r w:rsidRPr="00CF787D">
          <w:rPr>
            <w:rFonts w:ascii="Cambria" w:hAnsi="Cambria"/>
            <w:noProof/>
            <w:rPrChange w:id="1437" w:author="Ram Shrestha" w:date="2014-04-29T02:40:00Z">
              <w:rPr/>
            </w:rPrChange>
          </w:rPr>
          <w:t xml:space="preserve">Larder, BA, Kemp, SD (1989) Multiple mutations in HIV-1 reverse transcriptase confer high-level resistance to zidovudine (AZT). </w:t>
        </w:r>
        <w:r w:rsidRPr="00CF787D">
          <w:rPr>
            <w:rFonts w:ascii="Cambria" w:hAnsi="Cambria"/>
            <w:i/>
            <w:noProof/>
            <w:rPrChange w:id="1438" w:author="Ram Shrestha" w:date="2014-04-29T02:40:00Z">
              <w:rPr/>
            </w:rPrChange>
          </w:rPr>
          <w:t>Science</w:t>
        </w:r>
        <w:r w:rsidRPr="00CF787D">
          <w:rPr>
            <w:rFonts w:ascii="Cambria" w:hAnsi="Cambria"/>
            <w:noProof/>
            <w:rPrChange w:id="1439" w:author="Ram Shrestha" w:date="2014-04-29T02:40:00Z">
              <w:rPr/>
            </w:rPrChange>
          </w:rPr>
          <w:t xml:space="preserve"> </w:t>
        </w:r>
        <w:r w:rsidRPr="00CF787D">
          <w:rPr>
            <w:rFonts w:ascii="Cambria" w:hAnsi="Cambria"/>
            <w:b/>
            <w:noProof/>
            <w:rPrChange w:id="1440" w:author="Ram Shrestha" w:date="2014-04-29T02:40:00Z">
              <w:rPr/>
            </w:rPrChange>
          </w:rPr>
          <w:t>246</w:t>
        </w:r>
        <w:r w:rsidRPr="00CF787D">
          <w:rPr>
            <w:rFonts w:ascii="Cambria" w:hAnsi="Cambria"/>
            <w:noProof/>
            <w:rPrChange w:id="1441" w:author="Ram Shrestha" w:date="2014-04-29T02:40:00Z">
              <w:rPr/>
            </w:rPrChange>
          </w:rPr>
          <w:t>: 1155-1158.</w:t>
        </w:r>
      </w:ins>
    </w:p>
    <w:p w:rsidR="00CF787D" w:rsidRPr="00CF787D" w:rsidRDefault="00CF787D" w:rsidP="00CF787D">
      <w:pPr>
        <w:rPr>
          <w:ins w:id="1442" w:author="Ram Shrestha" w:date="2014-04-29T02:40:00Z"/>
          <w:rFonts w:ascii="Cambria" w:hAnsi="Cambria"/>
          <w:noProof/>
          <w:rPrChange w:id="1443" w:author="Ram Shrestha" w:date="2014-04-29T02:40:00Z">
            <w:rPr>
              <w:ins w:id="1444" w:author="Ram Shrestha" w:date="2014-04-29T02:40:00Z"/>
            </w:rPr>
          </w:rPrChange>
        </w:rPr>
      </w:pPr>
      <w:ins w:id="1445" w:author="Ram Shrestha" w:date="2014-04-29T02:40:00Z">
        <w:r w:rsidRPr="00CF787D">
          <w:rPr>
            <w:rFonts w:ascii="Cambria" w:hAnsi="Cambria"/>
            <w:noProof/>
            <w:rPrChange w:id="1446" w:author="Ram Shrestha" w:date="2014-04-29T02:40:00Z">
              <w:rPr/>
            </w:rPrChange>
          </w:rPr>
          <w:t xml:space="preserve">Larder, BA, Kohli, A, Kellam, P, Kemp, SD, Kronick, M, Henfrey, RD (1993) Quantitative detection of HIV-1 drug resistance mutations by automated DNA sequencing. </w:t>
        </w:r>
        <w:r w:rsidRPr="00CF787D">
          <w:rPr>
            <w:rFonts w:ascii="Cambria" w:hAnsi="Cambria"/>
            <w:i/>
            <w:noProof/>
            <w:rPrChange w:id="1447" w:author="Ram Shrestha" w:date="2014-04-29T02:40:00Z">
              <w:rPr/>
            </w:rPrChange>
          </w:rPr>
          <w:t>Nature</w:t>
        </w:r>
        <w:r w:rsidRPr="00CF787D">
          <w:rPr>
            <w:rFonts w:ascii="Cambria" w:hAnsi="Cambria"/>
            <w:noProof/>
            <w:rPrChange w:id="1448" w:author="Ram Shrestha" w:date="2014-04-29T02:40:00Z">
              <w:rPr/>
            </w:rPrChange>
          </w:rPr>
          <w:t xml:space="preserve"> </w:t>
        </w:r>
        <w:r w:rsidRPr="00CF787D">
          <w:rPr>
            <w:rFonts w:ascii="Cambria" w:hAnsi="Cambria"/>
            <w:b/>
            <w:noProof/>
            <w:rPrChange w:id="1449" w:author="Ram Shrestha" w:date="2014-04-29T02:40:00Z">
              <w:rPr/>
            </w:rPrChange>
          </w:rPr>
          <w:t>365</w:t>
        </w:r>
        <w:r w:rsidRPr="00CF787D">
          <w:rPr>
            <w:rFonts w:ascii="Cambria" w:hAnsi="Cambria"/>
            <w:noProof/>
            <w:rPrChange w:id="1450" w:author="Ram Shrestha" w:date="2014-04-29T02:40:00Z">
              <w:rPr/>
            </w:rPrChange>
          </w:rPr>
          <w:t>: 671-673.</w:t>
        </w:r>
      </w:ins>
    </w:p>
    <w:p w:rsidR="00CF787D" w:rsidRPr="00CF787D" w:rsidRDefault="00CF787D" w:rsidP="00CF787D">
      <w:pPr>
        <w:rPr>
          <w:ins w:id="1451" w:author="Ram Shrestha" w:date="2014-04-29T02:40:00Z"/>
          <w:rFonts w:ascii="Cambria" w:hAnsi="Cambria"/>
          <w:noProof/>
          <w:rPrChange w:id="1452" w:author="Ram Shrestha" w:date="2014-04-29T02:40:00Z">
            <w:rPr>
              <w:ins w:id="1453" w:author="Ram Shrestha" w:date="2014-04-29T02:40:00Z"/>
            </w:rPr>
          </w:rPrChange>
        </w:rPr>
      </w:pPr>
      <w:ins w:id="1454" w:author="Ram Shrestha" w:date="2014-04-29T02:40:00Z">
        <w:r w:rsidRPr="00CF787D">
          <w:rPr>
            <w:rFonts w:ascii="Cambria" w:hAnsi="Cambria"/>
            <w:noProof/>
            <w:rPrChange w:id="1455" w:author="Ram Shrestha" w:date="2014-04-29T02:40:00Z">
              <w:rPr/>
            </w:rPrChange>
          </w:rPr>
          <w:t xml:space="preserve">Larder, BA, Purifoy, DJM, Powell, KL, Darby, G (1987) Site-specific mutagenesis of AIDS virus reverse transcriptase.  </w:t>
        </w:r>
        <w:r w:rsidRPr="00CF787D">
          <w:rPr>
            <w:rFonts w:ascii="Cambria" w:hAnsi="Cambria"/>
            <w:b/>
            <w:noProof/>
            <w:rPrChange w:id="1456" w:author="Ram Shrestha" w:date="2014-04-29T02:40:00Z">
              <w:rPr/>
            </w:rPrChange>
          </w:rPr>
          <w:t>327</w:t>
        </w:r>
        <w:r w:rsidRPr="00CF787D">
          <w:rPr>
            <w:rFonts w:ascii="Cambria" w:hAnsi="Cambria"/>
            <w:noProof/>
            <w:rPrChange w:id="1457" w:author="Ram Shrestha" w:date="2014-04-29T02:40:00Z">
              <w:rPr/>
            </w:rPrChange>
          </w:rPr>
          <w:t>: 716-717.</w:t>
        </w:r>
      </w:ins>
    </w:p>
    <w:p w:rsidR="00CF787D" w:rsidRPr="00CF787D" w:rsidRDefault="00CF787D" w:rsidP="00CF787D">
      <w:pPr>
        <w:rPr>
          <w:ins w:id="1458" w:author="Ram Shrestha" w:date="2014-04-29T02:40:00Z"/>
          <w:rFonts w:ascii="Cambria" w:hAnsi="Cambria"/>
          <w:noProof/>
          <w:rPrChange w:id="1459" w:author="Ram Shrestha" w:date="2014-04-29T02:40:00Z">
            <w:rPr>
              <w:ins w:id="1460" w:author="Ram Shrestha" w:date="2014-04-29T02:40:00Z"/>
            </w:rPr>
          </w:rPrChange>
        </w:rPr>
      </w:pPr>
      <w:ins w:id="1461" w:author="Ram Shrestha" w:date="2014-04-29T02:40:00Z">
        <w:r w:rsidRPr="00CF787D">
          <w:rPr>
            <w:rFonts w:ascii="Cambria" w:hAnsi="Cambria"/>
            <w:noProof/>
            <w:rPrChange w:id="1462" w:author="Ram Shrestha" w:date="2014-04-29T02:40: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CF787D">
          <w:rPr>
            <w:rFonts w:ascii="Cambria" w:hAnsi="Cambria"/>
            <w:i/>
            <w:noProof/>
            <w:rPrChange w:id="1463" w:author="Ram Shrestha" w:date="2014-04-29T02:40:00Z">
              <w:rPr/>
            </w:rPrChange>
          </w:rPr>
          <w:t>PLoS One</w:t>
        </w:r>
        <w:r w:rsidRPr="00CF787D">
          <w:rPr>
            <w:rFonts w:ascii="Cambria" w:hAnsi="Cambria"/>
            <w:noProof/>
            <w:rPrChange w:id="1464" w:author="Ram Shrestha" w:date="2014-04-29T02:40:00Z">
              <w:rPr/>
            </w:rPrChange>
          </w:rPr>
          <w:t xml:space="preserve"> </w:t>
        </w:r>
        <w:r w:rsidRPr="00CF787D">
          <w:rPr>
            <w:rFonts w:ascii="Cambria" w:hAnsi="Cambria"/>
            <w:b/>
            <w:noProof/>
            <w:rPrChange w:id="1465" w:author="Ram Shrestha" w:date="2014-04-29T02:40:00Z">
              <w:rPr/>
            </w:rPrChange>
          </w:rPr>
          <w:t>5</w:t>
        </w:r>
        <w:r w:rsidRPr="00CF787D">
          <w:rPr>
            <w:rFonts w:ascii="Cambria" w:hAnsi="Cambria"/>
            <w:noProof/>
            <w:rPrChange w:id="1466" w:author="Ram Shrestha" w:date="2014-04-29T02:40:00Z">
              <w:rPr/>
            </w:rPrChange>
          </w:rPr>
          <w:t>: e10952.</w:t>
        </w:r>
      </w:ins>
    </w:p>
    <w:p w:rsidR="00CF787D" w:rsidRPr="00CF787D" w:rsidRDefault="00CF787D" w:rsidP="00CF787D">
      <w:pPr>
        <w:rPr>
          <w:ins w:id="1467" w:author="Ram Shrestha" w:date="2014-04-29T02:40:00Z"/>
          <w:rFonts w:ascii="Cambria" w:hAnsi="Cambria"/>
          <w:noProof/>
          <w:rPrChange w:id="1468" w:author="Ram Shrestha" w:date="2014-04-29T02:40:00Z">
            <w:rPr>
              <w:ins w:id="1469" w:author="Ram Shrestha" w:date="2014-04-29T02:40:00Z"/>
            </w:rPr>
          </w:rPrChange>
        </w:rPr>
      </w:pPr>
      <w:ins w:id="1470" w:author="Ram Shrestha" w:date="2014-04-29T02:40:00Z">
        <w:r w:rsidRPr="00CF787D">
          <w:rPr>
            <w:rFonts w:ascii="Cambria" w:hAnsi="Cambria"/>
            <w:noProof/>
            <w:rPrChange w:id="1471" w:author="Ram Shrestha" w:date="2014-04-29T02:40:00Z">
              <w:rPr/>
            </w:rPrChange>
          </w:rPr>
          <w:t xml:space="preserve">Le, T, Chiarella, J, Simen, BB, Hanczaruk, B, Egholm, M, Landry, ML, Dieckhaus, K, Rosen, MI, Kozal, MJ (2009) Low-abundance HIV drug-resistant viral variants in treatment-experienced persons correlate with historical antiretroviral use. </w:t>
        </w:r>
        <w:r w:rsidRPr="00CF787D">
          <w:rPr>
            <w:rFonts w:ascii="Cambria" w:hAnsi="Cambria"/>
            <w:i/>
            <w:noProof/>
            <w:rPrChange w:id="1472" w:author="Ram Shrestha" w:date="2014-04-29T02:40:00Z">
              <w:rPr/>
            </w:rPrChange>
          </w:rPr>
          <w:t>PLoS One</w:t>
        </w:r>
        <w:r w:rsidRPr="00CF787D">
          <w:rPr>
            <w:rFonts w:ascii="Cambria" w:hAnsi="Cambria"/>
            <w:noProof/>
            <w:rPrChange w:id="1473" w:author="Ram Shrestha" w:date="2014-04-29T02:40:00Z">
              <w:rPr/>
            </w:rPrChange>
          </w:rPr>
          <w:t xml:space="preserve"> </w:t>
        </w:r>
        <w:r w:rsidRPr="00CF787D">
          <w:rPr>
            <w:rFonts w:ascii="Cambria" w:hAnsi="Cambria"/>
            <w:b/>
            <w:noProof/>
            <w:rPrChange w:id="1474" w:author="Ram Shrestha" w:date="2014-04-29T02:40:00Z">
              <w:rPr/>
            </w:rPrChange>
          </w:rPr>
          <w:t>4</w:t>
        </w:r>
        <w:r w:rsidRPr="00CF787D">
          <w:rPr>
            <w:rFonts w:ascii="Cambria" w:hAnsi="Cambria"/>
            <w:noProof/>
            <w:rPrChange w:id="1475" w:author="Ram Shrestha" w:date="2014-04-29T02:40:00Z">
              <w:rPr/>
            </w:rPrChange>
          </w:rPr>
          <w:t>: e6079.</w:t>
        </w:r>
      </w:ins>
    </w:p>
    <w:p w:rsidR="00CF787D" w:rsidRPr="00CF787D" w:rsidRDefault="00CF787D" w:rsidP="00CF787D">
      <w:pPr>
        <w:rPr>
          <w:ins w:id="1476" w:author="Ram Shrestha" w:date="2014-04-29T02:40:00Z"/>
          <w:rFonts w:ascii="Cambria" w:hAnsi="Cambria"/>
          <w:noProof/>
          <w:rPrChange w:id="1477" w:author="Ram Shrestha" w:date="2014-04-29T02:40:00Z">
            <w:rPr>
              <w:ins w:id="1478" w:author="Ram Shrestha" w:date="2014-04-29T02:40:00Z"/>
            </w:rPr>
          </w:rPrChange>
        </w:rPr>
      </w:pPr>
      <w:ins w:id="1479" w:author="Ram Shrestha" w:date="2014-04-29T02:40:00Z">
        <w:r w:rsidRPr="00CF787D">
          <w:rPr>
            <w:rFonts w:ascii="Cambria" w:hAnsi="Cambria"/>
            <w:noProof/>
            <w:rPrChange w:id="1480" w:author="Ram Shrestha" w:date="2014-04-29T02:40:00Z">
              <w:rPr/>
            </w:rPrChange>
          </w:rPr>
          <w:t xml:space="preserve">Lecossier, D, Shulman, NS, Morand-Joubert, L, Shafer, RW, Joly, V, Zolopa, AR, Clavel, F, Hance, AJ (2005) Detection of minority populations of HIV-1 expressing the K103N resistance mutation in patients failing nevirapine. </w:t>
        </w:r>
        <w:r w:rsidRPr="00CF787D">
          <w:rPr>
            <w:rFonts w:ascii="Cambria" w:hAnsi="Cambria"/>
            <w:i/>
            <w:noProof/>
            <w:rPrChange w:id="1481" w:author="Ram Shrestha" w:date="2014-04-29T02:40:00Z">
              <w:rPr/>
            </w:rPrChange>
          </w:rPr>
          <w:t>J Acquir Immune Defic Syndr</w:t>
        </w:r>
        <w:r w:rsidRPr="00CF787D">
          <w:rPr>
            <w:rFonts w:ascii="Cambria" w:hAnsi="Cambria"/>
            <w:noProof/>
            <w:rPrChange w:id="1482" w:author="Ram Shrestha" w:date="2014-04-29T02:40:00Z">
              <w:rPr/>
            </w:rPrChange>
          </w:rPr>
          <w:t xml:space="preserve"> </w:t>
        </w:r>
        <w:r w:rsidRPr="00CF787D">
          <w:rPr>
            <w:rFonts w:ascii="Cambria" w:hAnsi="Cambria"/>
            <w:b/>
            <w:noProof/>
            <w:rPrChange w:id="1483" w:author="Ram Shrestha" w:date="2014-04-29T02:40:00Z">
              <w:rPr/>
            </w:rPrChange>
          </w:rPr>
          <w:t>38</w:t>
        </w:r>
        <w:r w:rsidRPr="00CF787D">
          <w:rPr>
            <w:rFonts w:ascii="Cambria" w:hAnsi="Cambria"/>
            <w:noProof/>
            <w:rPrChange w:id="1484" w:author="Ram Shrestha" w:date="2014-04-29T02:40:00Z">
              <w:rPr/>
            </w:rPrChange>
          </w:rPr>
          <w:t>: 37-42.</w:t>
        </w:r>
      </w:ins>
    </w:p>
    <w:p w:rsidR="00CF787D" w:rsidRPr="00CF787D" w:rsidRDefault="00CF787D" w:rsidP="00CF787D">
      <w:pPr>
        <w:rPr>
          <w:ins w:id="1485" w:author="Ram Shrestha" w:date="2014-04-29T02:40:00Z"/>
          <w:rFonts w:ascii="Cambria" w:hAnsi="Cambria"/>
          <w:noProof/>
          <w:rPrChange w:id="1486" w:author="Ram Shrestha" w:date="2014-04-29T02:40:00Z">
            <w:rPr>
              <w:ins w:id="1487" w:author="Ram Shrestha" w:date="2014-04-29T02:40:00Z"/>
            </w:rPr>
          </w:rPrChange>
        </w:rPr>
      </w:pPr>
      <w:ins w:id="1488" w:author="Ram Shrestha" w:date="2014-04-29T02:40:00Z">
        <w:r w:rsidRPr="00CF787D">
          <w:rPr>
            <w:rFonts w:ascii="Cambria" w:hAnsi="Cambria"/>
            <w:noProof/>
            <w:rPrChange w:id="1489" w:author="Ram Shrestha" w:date="2014-04-29T02:40:00Z">
              <w:rPr/>
            </w:rPrChange>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CF787D">
          <w:rPr>
            <w:rFonts w:ascii="Cambria" w:hAnsi="Cambria"/>
            <w:i/>
            <w:noProof/>
            <w:rPrChange w:id="1490" w:author="Ram Shrestha" w:date="2014-04-29T02:40:00Z">
              <w:rPr/>
            </w:rPrChange>
          </w:rPr>
          <w:t>J Acquir Immune Defic Syndr</w:t>
        </w:r>
        <w:r w:rsidRPr="00CF787D">
          <w:rPr>
            <w:rFonts w:ascii="Cambria" w:hAnsi="Cambria"/>
            <w:noProof/>
            <w:rPrChange w:id="1491" w:author="Ram Shrestha" w:date="2014-04-29T02:40:00Z">
              <w:rPr/>
            </w:rPrChange>
          </w:rPr>
          <w:t xml:space="preserve"> </w:t>
        </w:r>
        <w:r w:rsidRPr="00CF787D">
          <w:rPr>
            <w:rFonts w:ascii="Cambria" w:hAnsi="Cambria"/>
            <w:b/>
            <w:noProof/>
            <w:rPrChange w:id="1492" w:author="Ram Shrestha" w:date="2014-04-29T02:40:00Z">
              <w:rPr/>
            </w:rPrChange>
          </w:rPr>
          <w:t>60</w:t>
        </w:r>
        <w:r w:rsidRPr="00CF787D">
          <w:rPr>
            <w:rFonts w:ascii="Cambria" w:hAnsi="Cambria"/>
            <w:noProof/>
            <w:rPrChange w:id="1493" w:author="Ram Shrestha" w:date="2014-04-29T02:40:00Z">
              <w:rPr/>
            </w:rPrChange>
          </w:rPr>
          <w:t>: 225-233.</w:t>
        </w:r>
      </w:ins>
    </w:p>
    <w:p w:rsidR="00CF787D" w:rsidRPr="00CF787D" w:rsidRDefault="00CF787D" w:rsidP="00CF787D">
      <w:pPr>
        <w:rPr>
          <w:ins w:id="1494" w:author="Ram Shrestha" w:date="2014-04-29T02:40:00Z"/>
          <w:rFonts w:ascii="Cambria" w:hAnsi="Cambria"/>
          <w:noProof/>
          <w:rPrChange w:id="1495" w:author="Ram Shrestha" w:date="2014-04-29T02:40:00Z">
            <w:rPr>
              <w:ins w:id="1496" w:author="Ram Shrestha" w:date="2014-04-29T02:40:00Z"/>
            </w:rPr>
          </w:rPrChange>
        </w:rPr>
      </w:pPr>
      <w:ins w:id="1497" w:author="Ram Shrestha" w:date="2014-04-29T02:40:00Z">
        <w:r w:rsidRPr="00CF787D">
          <w:rPr>
            <w:rFonts w:ascii="Cambria" w:hAnsi="Cambria"/>
            <w:noProof/>
            <w:rPrChange w:id="1498" w:author="Ram Shrestha" w:date="2014-04-29T02:40:00Z">
              <w:rPr/>
            </w:rPrChange>
          </w:rPr>
          <w:t xml:space="preserve">Leitner, T, Halapi, E, Scarlatti, G, Rossi, P, Albert, J, Fenyo, EM, Uhlen, M (1993) Analysis of heterogeneous viral populations by direct DNA sequencing. </w:t>
        </w:r>
        <w:r w:rsidRPr="00CF787D">
          <w:rPr>
            <w:rFonts w:ascii="Cambria" w:hAnsi="Cambria"/>
            <w:i/>
            <w:noProof/>
            <w:rPrChange w:id="1499" w:author="Ram Shrestha" w:date="2014-04-29T02:40:00Z">
              <w:rPr/>
            </w:rPrChange>
          </w:rPr>
          <w:t>Biotechniques</w:t>
        </w:r>
        <w:r w:rsidRPr="00CF787D">
          <w:rPr>
            <w:rFonts w:ascii="Cambria" w:hAnsi="Cambria"/>
            <w:noProof/>
            <w:rPrChange w:id="1500" w:author="Ram Shrestha" w:date="2014-04-29T02:40:00Z">
              <w:rPr/>
            </w:rPrChange>
          </w:rPr>
          <w:t xml:space="preserve"> </w:t>
        </w:r>
        <w:r w:rsidRPr="00CF787D">
          <w:rPr>
            <w:rFonts w:ascii="Cambria" w:hAnsi="Cambria"/>
            <w:b/>
            <w:noProof/>
            <w:rPrChange w:id="1501" w:author="Ram Shrestha" w:date="2014-04-29T02:40:00Z">
              <w:rPr/>
            </w:rPrChange>
          </w:rPr>
          <w:t>15</w:t>
        </w:r>
        <w:r w:rsidRPr="00CF787D">
          <w:rPr>
            <w:rFonts w:ascii="Cambria" w:hAnsi="Cambria"/>
            <w:noProof/>
            <w:rPrChange w:id="1502" w:author="Ram Shrestha" w:date="2014-04-29T02:40:00Z">
              <w:rPr/>
            </w:rPrChange>
          </w:rPr>
          <w:t>: 120-127.</w:t>
        </w:r>
      </w:ins>
    </w:p>
    <w:p w:rsidR="00CF787D" w:rsidRPr="00CF787D" w:rsidRDefault="00CF787D" w:rsidP="00CF787D">
      <w:pPr>
        <w:rPr>
          <w:ins w:id="1503" w:author="Ram Shrestha" w:date="2014-04-29T02:40:00Z"/>
          <w:rFonts w:ascii="Cambria" w:hAnsi="Cambria"/>
          <w:noProof/>
          <w:rPrChange w:id="1504" w:author="Ram Shrestha" w:date="2014-04-29T02:40:00Z">
            <w:rPr>
              <w:ins w:id="1505" w:author="Ram Shrestha" w:date="2014-04-29T02:40:00Z"/>
            </w:rPr>
          </w:rPrChange>
        </w:rPr>
      </w:pPr>
      <w:ins w:id="1506" w:author="Ram Shrestha" w:date="2014-04-29T02:40:00Z">
        <w:r w:rsidRPr="00CF787D">
          <w:rPr>
            <w:rFonts w:ascii="Cambria" w:hAnsi="Cambria"/>
            <w:noProof/>
            <w:rPrChange w:id="1507" w:author="Ram Shrestha" w:date="2014-04-29T02:40:00Z">
              <w:rPr/>
            </w:rPrChange>
          </w:rPr>
          <w: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t>
        </w:r>
        <w:r w:rsidRPr="00CF787D">
          <w:rPr>
            <w:rFonts w:ascii="Cambria" w:hAnsi="Cambria"/>
            <w:i/>
            <w:noProof/>
            <w:rPrChange w:id="1508" w:author="Ram Shrestha" w:date="2014-04-29T02:40:00Z">
              <w:rPr/>
            </w:rPrChange>
          </w:rPr>
          <w:t>PLoS One</w:t>
        </w:r>
        <w:r w:rsidRPr="00CF787D">
          <w:rPr>
            <w:rFonts w:ascii="Cambria" w:hAnsi="Cambria"/>
            <w:noProof/>
            <w:rPrChange w:id="1509" w:author="Ram Shrestha" w:date="2014-04-29T02:40:00Z">
              <w:rPr/>
            </w:rPrChange>
          </w:rPr>
          <w:t xml:space="preserve"> </w:t>
        </w:r>
        <w:r w:rsidRPr="00CF787D">
          <w:rPr>
            <w:rFonts w:ascii="Cambria" w:hAnsi="Cambria"/>
            <w:b/>
            <w:noProof/>
            <w:rPrChange w:id="1510" w:author="Ram Shrestha" w:date="2014-04-29T02:40:00Z">
              <w:rPr/>
            </w:rPrChange>
          </w:rPr>
          <w:t>6</w:t>
        </w:r>
        <w:r w:rsidRPr="00CF787D">
          <w:rPr>
            <w:rFonts w:ascii="Cambria" w:hAnsi="Cambria"/>
            <w:noProof/>
            <w:rPrChange w:id="1511" w:author="Ram Shrestha" w:date="2014-04-29T02:40:00Z">
              <w:rPr/>
            </w:rPrChange>
          </w:rPr>
          <w:t>: e26745.</w:t>
        </w:r>
      </w:ins>
    </w:p>
    <w:p w:rsidR="00CF787D" w:rsidRPr="00CF787D" w:rsidRDefault="00CF787D" w:rsidP="00CF787D">
      <w:pPr>
        <w:rPr>
          <w:ins w:id="1512" w:author="Ram Shrestha" w:date="2014-04-29T02:40:00Z"/>
          <w:rFonts w:ascii="Cambria" w:hAnsi="Cambria"/>
          <w:noProof/>
          <w:rPrChange w:id="1513" w:author="Ram Shrestha" w:date="2014-04-29T02:40:00Z">
            <w:rPr>
              <w:ins w:id="1514" w:author="Ram Shrestha" w:date="2014-04-29T02:40:00Z"/>
            </w:rPr>
          </w:rPrChange>
        </w:rPr>
      </w:pPr>
      <w:ins w:id="1515" w:author="Ram Shrestha" w:date="2014-04-29T02:40:00Z">
        <w:r w:rsidRPr="00CF787D">
          <w:rPr>
            <w:rFonts w:ascii="Cambria" w:hAnsi="Cambria"/>
            <w:noProof/>
            <w:rPrChange w:id="1516" w:author="Ram Shrestha" w:date="2014-04-29T02:40:00Z">
              <w:rPr/>
            </w:rPrChange>
          </w:rPr>
          <w:t xml:space="preserve">Liu, TF, Shafer, RW (2006) Web resources for HIV type 1 genotypic-resistance test interpretation. </w:t>
        </w:r>
        <w:r w:rsidRPr="00CF787D">
          <w:rPr>
            <w:rFonts w:ascii="Cambria" w:hAnsi="Cambria"/>
            <w:i/>
            <w:noProof/>
            <w:rPrChange w:id="1517" w:author="Ram Shrestha" w:date="2014-04-29T02:40:00Z">
              <w:rPr/>
            </w:rPrChange>
          </w:rPr>
          <w:t>Clin Infect Dis</w:t>
        </w:r>
        <w:r w:rsidRPr="00CF787D">
          <w:rPr>
            <w:rFonts w:ascii="Cambria" w:hAnsi="Cambria"/>
            <w:noProof/>
            <w:rPrChange w:id="1518" w:author="Ram Shrestha" w:date="2014-04-29T02:40:00Z">
              <w:rPr/>
            </w:rPrChange>
          </w:rPr>
          <w:t xml:space="preserve"> </w:t>
        </w:r>
        <w:r w:rsidRPr="00CF787D">
          <w:rPr>
            <w:rFonts w:ascii="Cambria" w:hAnsi="Cambria"/>
            <w:b/>
            <w:noProof/>
            <w:rPrChange w:id="1519" w:author="Ram Shrestha" w:date="2014-04-29T02:40:00Z">
              <w:rPr/>
            </w:rPrChange>
          </w:rPr>
          <w:t>42</w:t>
        </w:r>
        <w:r w:rsidRPr="00CF787D">
          <w:rPr>
            <w:rFonts w:ascii="Cambria" w:hAnsi="Cambria"/>
            <w:noProof/>
            <w:rPrChange w:id="1520" w:author="Ram Shrestha" w:date="2014-04-29T02:40:00Z">
              <w:rPr/>
            </w:rPrChange>
          </w:rPr>
          <w:t>: 1608-1618.</w:t>
        </w:r>
      </w:ins>
    </w:p>
    <w:p w:rsidR="00CF787D" w:rsidRPr="00CF787D" w:rsidRDefault="00CF787D" w:rsidP="00CF787D">
      <w:pPr>
        <w:rPr>
          <w:ins w:id="1521" w:author="Ram Shrestha" w:date="2014-04-29T02:40:00Z"/>
          <w:rFonts w:ascii="Cambria" w:hAnsi="Cambria"/>
          <w:noProof/>
          <w:rPrChange w:id="1522" w:author="Ram Shrestha" w:date="2014-04-29T02:40:00Z">
            <w:rPr>
              <w:ins w:id="1523" w:author="Ram Shrestha" w:date="2014-04-29T02:40:00Z"/>
            </w:rPr>
          </w:rPrChange>
        </w:rPr>
      </w:pPr>
      <w:ins w:id="1524" w:author="Ram Shrestha" w:date="2014-04-29T02:40:00Z">
        <w:r w:rsidRPr="00CF787D">
          <w:rPr>
            <w:rFonts w:ascii="Cambria" w:hAnsi="Cambria"/>
            <w:noProof/>
            <w:rPrChange w:id="1525" w:author="Ram Shrestha" w:date="2014-04-29T02:40:00Z">
              <w:rPr/>
            </w:rPrChange>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CF787D">
          <w:rPr>
            <w:rFonts w:ascii="Cambria" w:hAnsi="Cambria"/>
            <w:i/>
            <w:noProof/>
            <w:rPrChange w:id="1526" w:author="Ram Shrestha" w:date="2014-04-29T02:40:00Z">
              <w:rPr/>
            </w:rPrChange>
          </w:rPr>
          <w:t>N Engl J Med</w:t>
        </w:r>
        <w:r w:rsidRPr="00CF787D">
          <w:rPr>
            <w:rFonts w:ascii="Cambria" w:hAnsi="Cambria"/>
            <w:noProof/>
            <w:rPrChange w:id="1527" w:author="Ram Shrestha" w:date="2014-04-29T02:40:00Z">
              <w:rPr/>
            </w:rPrChange>
          </w:rPr>
          <w:t xml:space="preserve"> </w:t>
        </w:r>
        <w:r w:rsidRPr="00CF787D">
          <w:rPr>
            <w:rFonts w:ascii="Cambria" w:hAnsi="Cambria"/>
            <w:b/>
            <w:noProof/>
            <w:rPrChange w:id="1528" w:author="Ram Shrestha" w:date="2014-04-29T02:40:00Z">
              <w:rPr/>
            </w:rPrChange>
          </w:rPr>
          <w:t>356</w:t>
        </w:r>
        <w:r w:rsidRPr="00CF787D">
          <w:rPr>
            <w:rFonts w:ascii="Cambria" w:hAnsi="Cambria"/>
            <w:noProof/>
            <w:rPrChange w:id="1529" w:author="Ram Shrestha" w:date="2014-04-29T02:40:00Z">
              <w:rPr/>
            </w:rPrChange>
          </w:rPr>
          <w:t>: 135-147.</w:t>
        </w:r>
      </w:ins>
    </w:p>
    <w:p w:rsidR="00CF787D" w:rsidRPr="00CF787D" w:rsidRDefault="00CF787D" w:rsidP="00CF787D">
      <w:pPr>
        <w:rPr>
          <w:ins w:id="1530" w:author="Ram Shrestha" w:date="2014-04-29T02:40:00Z"/>
          <w:rFonts w:ascii="Cambria" w:hAnsi="Cambria"/>
          <w:noProof/>
          <w:rPrChange w:id="1531" w:author="Ram Shrestha" w:date="2014-04-29T02:40:00Z">
            <w:rPr>
              <w:ins w:id="1532" w:author="Ram Shrestha" w:date="2014-04-29T02:40:00Z"/>
            </w:rPr>
          </w:rPrChange>
        </w:rPr>
      </w:pPr>
      <w:ins w:id="1533" w:author="Ram Shrestha" w:date="2014-04-29T02:40:00Z">
        <w:r w:rsidRPr="00CF787D">
          <w:rPr>
            <w:rFonts w:ascii="Cambria" w:hAnsi="Cambria"/>
            <w:noProof/>
            <w:rPrChange w:id="1534" w:author="Ram Shrestha" w:date="2014-04-29T02:40:00Z">
              <w:rPr/>
            </w:rPrChange>
          </w:rPr>
          <w:t xml:space="preserve">Loubser, S, Balfe, P, Sherman, G, Hammer, S, Kuhn, L, Morris, L (2006) Decay of K103N mutants in cellular DNA and plasma RNA after single-dose nevirapine to reduce mother-to-child HIV transmission. </w:t>
        </w:r>
        <w:r w:rsidRPr="00CF787D">
          <w:rPr>
            <w:rFonts w:ascii="Cambria" w:hAnsi="Cambria"/>
            <w:i/>
            <w:noProof/>
            <w:rPrChange w:id="1535" w:author="Ram Shrestha" w:date="2014-04-29T02:40:00Z">
              <w:rPr/>
            </w:rPrChange>
          </w:rPr>
          <w:t>AIDS</w:t>
        </w:r>
        <w:r w:rsidRPr="00CF787D">
          <w:rPr>
            <w:rFonts w:ascii="Cambria" w:hAnsi="Cambria"/>
            <w:noProof/>
            <w:rPrChange w:id="1536" w:author="Ram Shrestha" w:date="2014-04-29T02:40:00Z">
              <w:rPr/>
            </w:rPrChange>
          </w:rPr>
          <w:t xml:space="preserve"> </w:t>
        </w:r>
        <w:r w:rsidRPr="00CF787D">
          <w:rPr>
            <w:rFonts w:ascii="Cambria" w:hAnsi="Cambria"/>
            <w:b/>
            <w:noProof/>
            <w:rPrChange w:id="1537" w:author="Ram Shrestha" w:date="2014-04-29T02:40:00Z">
              <w:rPr/>
            </w:rPrChange>
          </w:rPr>
          <w:t>20</w:t>
        </w:r>
        <w:r w:rsidRPr="00CF787D">
          <w:rPr>
            <w:rFonts w:ascii="Cambria" w:hAnsi="Cambria"/>
            <w:noProof/>
            <w:rPrChange w:id="1538" w:author="Ram Shrestha" w:date="2014-04-29T02:40:00Z">
              <w:rPr/>
            </w:rPrChange>
          </w:rPr>
          <w:t>: 995-1002.</w:t>
        </w:r>
      </w:ins>
    </w:p>
    <w:p w:rsidR="00CF787D" w:rsidRPr="00CF787D" w:rsidRDefault="00CF787D" w:rsidP="00CF787D">
      <w:pPr>
        <w:rPr>
          <w:ins w:id="1539" w:author="Ram Shrestha" w:date="2014-04-29T02:40:00Z"/>
          <w:rFonts w:ascii="Cambria" w:hAnsi="Cambria"/>
          <w:noProof/>
          <w:rPrChange w:id="1540" w:author="Ram Shrestha" w:date="2014-04-29T02:40:00Z">
            <w:rPr>
              <w:ins w:id="1541" w:author="Ram Shrestha" w:date="2014-04-29T02:40:00Z"/>
            </w:rPr>
          </w:rPrChange>
        </w:rPr>
      </w:pPr>
      <w:ins w:id="1542" w:author="Ram Shrestha" w:date="2014-04-29T02:40:00Z">
        <w:r w:rsidRPr="00CF787D">
          <w:rPr>
            <w:rFonts w:ascii="Cambria" w:hAnsi="Cambria"/>
            <w:noProof/>
            <w:rPrChange w:id="1543" w:author="Ram Shrestha" w:date="2014-04-29T02:40:00Z">
              <w:rPr/>
            </w:rPrChange>
          </w:rPr>
          <w:t xml:space="preserve">Mammano, F, Trouplin, V, Zennou, V, Clavel, F (2000) Retracing the evolutionary pathways of human immunodeficiency virus type 1 resistance to protease inhibitors: virus fitness in the absence and in the presence of drug. </w:t>
        </w:r>
        <w:r w:rsidRPr="00CF787D">
          <w:rPr>
            <w:rFonts w:ascii="Cambria" w:hAnsi="Cambria"/>
            <w:i/>
            <w:noProof/>
            <w:rPrChange w:id="1544" w:author="Ram Shrestha" w:date="2014-04-29T02:40:00Z">
              <w:rPr/>
            </w:rPrChange>
          </w:rPr>
          <w:t>J Virol</w:t>
        </w:r>
        <w:r w:rsidRPr="00CF787D">
          <w:rPr>
            <w:rFonts w:ascii="Cambria" w:hAnsi="Cambria"/>
            <w:noProof/>
            <w:rPrChange w:id="1545" w:author="Ram Shrestha" w:date="2014-04-29T02:40:00Z">
              <w:rPr/>
            </w:rPrChange>
          </w:rPr>
          <w:t xml:space="preserve"> </w:t>
        </w:r>
        <w:r w:rsidRPr="00CF787D">
          <w:rPr>
            <w:rFonts w:ascii="Cambria" w:hAnsi="Cambria"/>
            <w:b/>
            <w:noProof/>
            <w:rPrChange w:id="1546" w:author="Ram Shrestha" w:date="2014-04-29T02:40:00Z">
              <w:rPr/>
            </w:rPrChange>
          </w:rPr>
          <w:t>74</w:t>
        </w:r>
        <w:r w:rsidRPr="00CF787D">
          <w:rPr>
            <w:rFonts w:ascii="Cambria" w:hAnsi="Cambria"/>
            <w:noProof/>
            <w:rPrChange w:id="1547" w:author="Ram Shrestha" w:date="2014-04-29T02:40:00Z">
              <w:rPr/>
            </w:rPrChange>
          </w:rPr>
          <w:t>: 8524-8531.</w:t>
        </w:r>
      </w:ins>
    </w:p>
    <w:p w:rsidR="00CF787D" w:rsidRPr="00CF787D" w:rsidRDefault="00CF787D" w:rsidP="00CF787D">
      <w:pPr>
        <w:rPr>
          <w:ins w:id="1548" w:author="Ram Shrestha" w:date="2014-04-29T02:40:00Z"/>
          <w:rFonts w:ascii="Cambria" w:hAnsi="Cambria"/>
          <w:noProof/>
          <w:rPrChange w:id="1549" w:author="Ram Shrestha" w:date="2014-04-29T02:40:00Z">
            <w:rPr>
              <w:ins w:id="1550" w:author="Ram Shrestha" w:date="2014-04-29T02:40:00Z"/>
            </w:rPr>
          </w:rPrChange>
        </w:rPr>
      </w:pPr>
      <w:ins w:id="1551" w:author="Ram Shrestha" w:date="2014-04-29T02:40:00Z">
        <w:r w:rsidRPr="00CF787D">
          <w:rPr>
            <w:rFonts w:ascii="Cambria" w:hAnsi="Cambria"/>
            <w:noProof/>
            <w:rPrChange w:id="1552" w:author="Ram Shrestha" w:date="2014-04-29T02:40:00Z">
              <w:rPr/>
            </w:rPrChange>
          </w:rPr>
          <w: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t>
        </w:r>
        <w:r w:rsidRPr="00CF787D">
          <w:rPr>
            <w:rFonts w:ascii="Cambria" w:hAnsi="Cambria"/>
            <w:i/>
            <w:noProof/>
            <w:rPrChange w:id="1553" w:author="Ram Shrestha" w:date="2014-04-29T02:40:00Z">
              <w:rPr/>
            </w:rPrChange>
          </w:rPr>
          <w:t>Clin Infect Dis</w:t>
        </w:r>
        <w:r w:rsidRPr="00CF787D">
          <w:rPr>
            <w:rFonts w:ascii="Cambria" w:hAnsi="Cambria"/>
            <w:noProof/>
            <w:rPrChange w:id="1554" w:author="Ram Shrestha" w:date="2014-04-29T02:40:00Z">
              <w:rPr/>
            </w:rPrChange>
          </w:rPr>
          <w:t xml:space="preserve"> </w:t>
        </w:r>
        <w:r w:rsidRPr="00CF787D">
          <w:rPr>
            <w:rFonts w:ascii="Cambria" w:hAnsi="Cambria"/>
            <w:b/>
            <w:noProof/>
            <w:rPrChange w:id="1555" w:author="Ram Shrestha" w:date="2014-04-29T02:40:00Z">
              <w:rPr/>
            </w:rPrChange>
          </w:rPr>
          <w:t>46</w:t>
        </w:r>
        <w:r w:rsidRPr="00CF787D">
          <w:rPr>
            <w:rFonts w:ascii="Cambria" w:hAnsi="Cambria"/>
            <w:noProof/>
            <w:rPrChange w:id="1556" w:author="Ram Shrestha" w:date="2014-04-29T02:40:00Z">
              <w:rPr/>
            </w:rPrChange>
          </w:rPr>
          <w:t>: 1589-1597.</w:t>
        </w:r>
      </w:ins>
    </w:p>
    <w:p w:rsidR="00CF787D" w:rsidRPr="00CF787D" w:rsidRDefault="00CF787D" w:rsidP="00CF787D">
      <w:pPr>
        <w:rPr>
          <w:ins w:id="1557" w:author="Ram Shrestha" w:date="2014-04-29T02:40:00Z"/>
          <w:rFonts w:ascii="Cambria" w:hAnsi="Cambria"/>
          <w:noProof/>
          <w:rPrChange w:id="1558" w:author="Ram Shrestha" w:date="2014-04-29T02:40:00Z">
            <w:rPr>
              <w:ins w:id="1559" w:author="Ram Shrestha" w:date="2014-04-29T02:40:00Z"/>
            </w:rPr>
          </w:rPrChange>
        </w:rPr>
      </w:pPr>
      <w:ins w:id="1560" w:author="Ram Shrestha" w:date="2014-04-29T02:40:00Z">
        <w:r w:rsidRPr="00CF787D">
          <w:rPr>
            <w:rFonts w:ascii="Cambria" w:hAnsi="Cambria"/>
            <w:noProof/>
            <w:rPrChange w:id="1561" w:author="Ram Shrestha" w:date="2014-04-29T02:40:00Z">
              <w:rPr/>
            </w:rPrChange>
          </w:rPr>
          <w:t xml:space="preserve">Martinson, NA, Morris, L, Gray, G, Moodley, D, Pillay, V, Cohen, S, Dhlamini, P, Puren, A, Bhayroo, S, Steyn, J, McIntyre, JA (2007) Selection and persistence of viral resistance in HIV-infected children after exposure to single-dose nevirapine. </w:t>
        </w:r>
        <w:r w:rsidRPr="00CF787D">
          <w:rPr>
            <w:rFonts w:ascii="Cambria" w:hAnsi="Cambria"/>
            <w:i/>
            <w:noProof/>
            <w:rPrChange w:id="1562" w:author="Ram Shrestha" w:date="2014-04-29T02:40:00Z">
              <w:rPr/>
            </w:rPrChange>
          </w:rPr>
          <w:t>J Acquir Immune Defic Syndr</w:t>
        </w:r>
        <w:r w:rsidRPr="00CF787D">
          <w:rPr>
            <w:rFonts w:ascii="Cambria" w:hAnsi="Cambria"/>
            <w:noProof/>
            <w:rPrChange w:id="1563" w:author="Ram Shrestha" w:date="2014-04-29T02:40:00Z">
              <w:rPr/>
            </w:rPrChange>
          </w:rPr>
          <w:t xml:space="preserve"> </w:t>
        </w:r>
        <w:r w:rsidRPr="00CF787D">
          <w:rPr>
            <w:rFonts w:ascii="Cambria" w:hAnsi="Cambria"/>
            <w:b/>
            <w:noProof/>
            <w:rPrChange w:id="1564" w:author="Ram Shrestha" w:date="2014-04-29T02:40:00Z">
              <w:rPr/>
            </w:rPrChange>
          </w:rPr>
          <w:t>44</w:t>
        </w:r>
        <w:r w:rsidRPr="00CF787D">
          <w:rPr>
            <w:rFonts w:ascii="Cambria" w:hAnsi="Cambria"/>
            <w:noProof/>
            <w:rPrChange w:id="1565" w:author="Ram Shrestha" w:date="2014-04-29T02:40:00Z">
              <w:rPr/>
            </w:rPrChange>
          </w:rPr>
          <w:t>: 148-153.</w:t>
        </w:r>
      </w:ins>
    </w:p>
    <w:p w:rsidR="00CF787D" w:rsidRPr="00CF787D" w:rsidRDefault="00CF787D" w:rsidP="00CF787D">
      <w:pPr>
        <w:rPr>
          <w:ins w:id="1566" w:author="Ram Shrestha" w:date="2014-04-29T02:40:00Z"/>
          <w:rFonts w:ascii="Cambria" w:hAnsi="Cambria"/>
          <w:noProof/>
          <w:rPrChange w:id="1567" w:author="Ram Shrestha" w:date="2014-04-29T02:40:00Z">
            <w:rPr>
              <w:ins w:id="1568" w:author="Ram Shrestha" w:date="2014-04-29T02:40:00Z"/>
            </w:rPr>
          </w:rPrChange>
        </w:rPr>
      </w:pPr>
      <w:ins w:id="1569" w:author="Ram Shrestha" w:date="2014-04-29T02:40:00Z">
        <w:r w:rsidRPr="00CF787D">
          <w:rPr>
            <w:rFonts w:ascii="Cambria" w:hAnsi="Cambria"/>
            <w:noProof/>
            <w:rPrChange w:id="1570" w:author="Ram Shrestha" w:date="2014-04-29T02:40:00Z">
              <w:rPr/>
            </w:rPrChange>
          </w:rPr>
          <w:t xml:space="preserve">Metzner, KJ, Giulieri, SG, Knoepfel, SA, Rauch, P, Burgisser, P, Yerly, S, Gunthard, HF, Cavassini, M (2009) Minority quasispecies of drug-resistant HIV-1 that lead to early therapy failure in treatment-naive and -adherent patients. </w:t>
        </w:r>
        <w:r w:rsidRPr="00CF787D">
          <w:rPr>
            <w:rFonts w:ascii="Cambria" w:hAnsi="Cambria"/>
            <w:i/>
            <w:noProof/>
            <w:rPrChange w:id="1571" w:author="Ram Shrestha" w:date="2014-04-29T02:40:00Z">
              <w:rPr/>
            </w:rPrChange>
          </w:rPr>
          <w:t>Clin Infect Dis</w:t>
        </w:r>
        <w:r w:rsidRPr="00CF787D">
          <w:rPr>
            <w:rFonts w:ascii="Cambria" w:hAnsi="Cambria"/>
            <w:noProof/>
            <w:rPrChange w:id="1572" w:author="Ram Shrestha" w:date="2014-04-29T02:40:00Z">
              <w:rPr/>
            </w:rPrChange>
          </w:rPr>
          <w:t xml:space="preserve"> </w:t>
        </w:r>
        <w:r w:rsidRPr="00CF787D">
          <w:rPr>
            <w:rFonts w:ascii="Cambria" w:hAnsi="Cambria"/>
            <w:b/>
            <w:noProof/>
            <w:rPrChange w:id="1573" w:author="Ram Shrestha" w:date="2014-04-29T02:40:00Z">
              <w:rPr/>
            </w:rPrChange>
          </w:rPr>
          <w:t>48</w:t>
        </w:r>
        <w:r w:rsidRPr="00CF787D">
          <w:rPr>
            <w:rFonts w:ascii="Cambria" w:hAnsi="Cambria"/>
            <w:noProof/>
            <w:rPrChange w:id="1574" w:author="Ram Shrestha" w:date="2014-04-29T02:40:00Z">
              <w:rPr/>
            </w:rPrChange>
          </w:rPr>
          <w:t>: 239-247.</w:t>
        </w:r>
      </w:ins>
    </w:p>
    <w:p w:rsidR="00CF787D" w:rsidRPr="00CF787D" w:rsidRDefault="00CF787D" w:rsidP="00CF787D">
      <w:pPr>
        <w:rPr>
          <w:ins w:id="1575" w:author="Ram Shrestha" w:date="2014-04-29T02:40:00Z"/>
          <w:rFonts w:ascii="Cambria" w:hAnsi="Cambria"/>
          <w:noProof/>
          <w:rPrChange w:id="1576" w:author="Ram Shrestha" w:date="2014-04-29T02:40:00Z">
            <w:rPr>
              <w:ins w:id="1577" w:author="Ram Shrestha" w:date="2014-04-29T02:40:00Z"/>
            </w:rPr>
          </w:rPrChange>
        </w:rPr>
      </w:pPr>
      <w:ins w:id="1578" w:author="Ram Shrestha" w:date="2014-04-29T02:40:00Z">
        <w:r w:rsidRPr="00CF787D">
          <w:rPr>
            <w:rFonts w:ascii="Cambria" w:hAnsi="Cambria"/>
            <w:noProof/>
            <w:rPrChange w:id="1579" w:author="Ram Shrestha" w:date="2014-04-29T02:40:00Z">
              <w:rPr/>
            </w:rPrChange>
          </w:rPr>
          <w:t xml:space="preserve">Metzner, KJ, Rauch, P, Braun, P, Knechten, H, Ehret, R, Korn, K, Kaiser, R, Sichtig, N, Ranneberg, B, van Lunzen, J, Walter, H (2011) Prevalence of key resistance mutations K65R, K103N, and M184V as minority HIV-1 variants in chronically HIV-1 infected, treatment-naive patients. </w:t>
        </w:r>
        <w:r w:rsidRPr="00CF787D">
          <w:rPr>
            <w:rFonts w:ascii="Cambria" w:hAnsi="Cambria"/>
            <w:i/>
            <w:noProof/>
            <w:rPrChange w:id="1580" w:author="Ram Shrestha" w:date="2014-04-29T02:40:00Z">
              <w:rPr/>
            </w:rPrChange>
          </w:rPr>
          <w:t>J Clin Virol</w:t>
        </w:r>
        <w:r w:rsidRPr="00CF787D">
          <w:rPr>
            <w:rFonts w:ascii="Cambria" w:hAnsi="Cambria"/>
            <w:noProof/>
            <w:rPrChange w:id="1581" w:author="Ram Shrestha" w:date="2014-04-29T02:40:00Z">
              <w:rPr/>
            </w:rPrChange>
          </w:rPr>
          <w:t xml:space="preserve"> </w:t>
        </w:r>
        <w:r w:rsidRPr="00CF787D">
          <w:rPr>
            <w:rFonts w:ascii="Cambria" w:hAnsi="Cambria"/>
            <w:b/>
            <w:noProof/>
            <w:rPrChange w:id="1582" w:author="Ram Shrestha" w:date="2014-04-29T02:40:00Z">
              <w:rPr/>
            </w:rPrChange>
          </w:rPr>
          <w:t>50</w:t>
        </w:r>
        <w:r w:rsidRPr="00CF787D">
          <w:rPr>
            <w:rFonts w:ascii="Cambria" w:hAnsi="Cambria"/>
            <w:noProof/>
            <w:rPrChange w:id="1583" w:author="Ram Shrestha" w:date="2014-04-29T02:40:00Z">
              <w:rPr/>
            </w:rPrChange>
          </w:rPr>
          <w:t>: 156-161.</w:t>
        </w:r>
      </w:ins>
    </w:p>
    <w:p w:rsidR="00CF787D" w:rsidRPr="00CF787D" w:rsidRDefault="00CF787D" w:rsidP="00CF787D">
      <w:pPr>
        <w:rPr>
          <w:ins w:id="1584" w:author="Ram Shrestha" w:date="2014-04-29T02:40:00Z"/>
          <w:rFonts w:ascii="Cambria" w:hAnsi="Cambria"/>
          <w:noProof/>
          <w:rPrChange w:id="1585" w:author="Ram Shrestha" w:date="2014-04-29T02:40:00Z">
            <w:rPr>
              <w:ins w:id="1586" w:author="Ram Shrestha" w:date="2014-04-29T02:40:00Z"/>
            </w:rPr>
          </w:rPrChange>
        </w:rPr>
      </w:pPr>
      <w:ins w:id="1587" w:author="Ram Shrestha" w:date="2014-04-29T02:40:00Z">
        <w:r w:rsidRPr="00CF787D">
          <w:rPr>
            <w:rFonts w:ascii="Cambria" w:hAnsi="Cambria"/>
            <w:noProof/>
            <w:rPrChange w:id="1588" w:author="Ram Shrestha" w:date="2014-04-29T02:40:00Z">
              <w:rPr/>
            </w:rPrChange>
          </w:rPr>
          <w:t xml:space="preserve">Moorthy, A, Kuhn, L, Coovadia, A, Meyers, T, Strehlau, R, Sherman, G, Tsai, WY, Chen, YH, Abrams, EJ, Persaud, D (2011) Induction therapy with protease-inhibitors modifies the effect of nevirapine resistance on virologic response to nevirapine-based HAART in children. </w:t>
        </w:r>
        <w:r w:rsidRPr="00CF787D">
          <w:rPr>
            <w:rFonts w:ascii="Cambria" w:hAnsi="Cambria"/>
            <w:i/>
            <w:noProof/>
            <w:rPrChange w:id="1589" w:author="Ram Shrestha" w:date="2014-04-29T02:40:00Z">
              <w:rPr/>
            </w:rPrChange>
          </w:rPr>
          <w:t>Clin Infect Dis</w:t>
        </w:r>
        <w:r w:rsidRPr="00CF787D">
          <w:rPr>
            <w:rFonts w:ascii="Cambria" w:hAnsi="Cambria"/>
            <w:noProof/>
            <w:rPrChange w:id="1590" w:author="Ram Shrestha" w:date="2014-04-29T02:40:00Z">
              <w:rPr/>
            </w:rPrChange>
          </w:rPr>
          <w:t xml:space="preserve"> </w:t>
        </w:r>
        <w:r w:rsidRPr="00CF787D">
          <w:rPr>
            <w:rFonts w:ascii="Cambria" w:hAnsi="Cambria"/>
            <w:b/>
            <w:noProof/>
            <w:rPrChange w:id="1591" w:author="Ram Shrestha" w:date="2014-04-29T02:40:00Z">
              <w:rPr/>
            </w:rPrChange>
          </w:rPr>
          <w:t>52</w:t>
        </w:r>
        <w:r w:rsidRPr="00CF787D">
          <w:rPr>
            <w:rFonts w:ascii="Cambria" w:hAnsi="Cambria"/>
            <w:noProof/>
            <w:rPrChange w:id="1592" w:author="Ram Shrestha" w:date="2014-04-29T02:40:00Z">
              <w:rPr/>
            </w:rPrChange>
          </w:rPr>
          <w:t>: 514-521.</w:t>
        </w:r>
      </w:ins>
    </w:p>
    <w:p w:rsidR="00CF787D" w:rsidRPr="00CF787D" w:rsidRDefault="00CF787D" w:rsidP="00CF787D">
      <w:pPr>
        <w:rPr>
          <w:ins w:id="1593" w:author="Ram Shrestha" w:date="2014-04-29T02:40:00Z"/>
          <w:rFonts w:ascii="Cambria" w:hAnsi="Cambria"/>
          <w:noProof/>
          <w:rPrChange w:id="1594" w:author="Ram Shrestha" w:date="2014-04-29T02:40:00Z">
            <w:rPr>
              <w:ins w:id="1595" w:author="Ram Shrestha" w:date="2014-04-29T02:40:00Z"/>
            </w:rPr>
          </w:rPrChange>
        </w:rPr>
      </w:pPr>
      <w:ins w:id="1596" w:author="Ram Shrestha" w:date="2014-04-29T02:40:00Z">
        <w:r w:rsidRPr="00CF787D">
          <w:rPr>
            <w:rFonts w:ascii="Cambria" w:hAnsi="Cambria"/>
            <w:noProof/>
            <w:rPrChange w:id="1597" w:author="Ram Shrestha" w:date="2014-04-29T02:40: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CF787D">
          <w:rPr>
            <w:rFonts w:ascii="Cambria" w:hAnsi="Cambria"/>
            <w:i/>
            <w:noProof/>
            <w:rPrChange w:id="1598" w:author="Ram Shrestha" w:date="2014-04-29T02:40:00Z">
              <w:rPr/>
            </w:rPrChange>
          </w:rPr>
          <w:t>Proc Natl Acad Sci U S A</w:t>
        </w:r>
        <w:r w:rsidRPr="00CF787D">
          <w:rPr>
            <w:rFonts w:ascii="Cambria" w:hAnsi="Cambria"/>
            <w:noProof/>
            <w:rPrChange w:id="1599" w:author="Ram Shrestha" w:date="2014-04-29T02:40:00Z">
              <w:rPr/>
            </w:rPrChange>
          </w:rPr>
          <w:t xml:space="preserve"> </w:t>
        </w:r>
        <w:r w:rsidRPr="00CF787D">
          <w:rPr>
            <w:rFonts w:ascii="Cambria" w:hAnsi="Cambria"/>
            <w:b/>
            <w:noProof/>
            <w:rPrChange w:id="1600" w:author="Ram Shrestha" w:date="2014-04-29T02:40:00Z">
              <w:rPr/>
            </w:rPrChange>
          </w:rPr>
          <w:t>103</w:t>
        </w:r>
        <w:r w:rsidRPr="00CF787D">
          <w:rPr>
            <w:rFonts w:ascii="Cambria" w:hAnsi="Cambria"/>
            <w:noProof/>
            <w:rPrChange w:id="1601" w:author="Ram Shrestha" w:date="2014-04-29T02:40:00Z">
              <w:rPr/>
            </w:rPrChange>
          </w:rPr>
          <w:t>: 7094-7099.</w:t>
        </w:r>
      </w:ins>
    </w:p>
    <w:p w:rsidR="00CF787D" w:rsidRPr="00CF787D" w:rsidRDefault="00CF787D" w:rsidP="00CF787D">
      <w:pPr>
        <w:rPr>
          <w:ins w:id="1602" w:author="Ram Shrestha" w:date="2014-04-29T02:40:00Z"/>
          <w:rFonts w:ascii="Cambria" w:hAnsi="Cambria"/>
          <w:noProof/>
          <w:rPrChange w:id="1603" w:author="Ram Shrestha" w:date="2014-04-29T02:40:00Z">
            <w:rPr>
              <w:ins w:id="1604" w:author="Ram Shrestha" w:date="2014-04-29T02:40:00Z"/>
            </w:rPr>
          </w:rPrChange>
        </w:rPr>
      </w:pPr>
      <w:ins w:id="1605" w:author="Ram Shrestha" w:date="2014-04-29T02:40:00Z">
        <w:r w:rsidRPr="00CF787D">
          <w:rPr>
            <w:rFonts w:ascii="Cambria" w:hAnsi="Cambria"/>
            <w:noProof/>
            <w:rPrChange w:id="1606" w:author="Ram Shrestha" w:date="2014-04-29T02:40:00Z">
              <w:rPr/>
            </w:rPrChange>
          </w:rPr>
          <w: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t>
        </w:r>
        <w:r w:rsidRPr="00CF787D">
          <w:rPr>
            <w:rFonts w:ascii="Cambria" w:hAnsi="Cambria"/>
            <w:i/>
            <w:noProof/>
            <w:rPrChange w:id="1607" w:author="Ram Shrestha" w:date="2014-04-29T02:40:00Z">
              <w:rPr/>
            </w:rPrChange>
          </w:rPr>
          <w:t>Journal of Virology</w:t>
        </w:r>
        <w:r w:rsidRPr="00CF787D">
          <w:rPr>
            <w:rFonts w:ascii="Cambria" w:hAnsi="Cambria"/>
            <w:noProof/>
            <w:rPrChange w:id="1608" w:author="Ram Shrestha" w:date="2014-04-29T02:40:00Z">
              <w:rPr/>
            </w:rPrChange>
          </w:rPr>
          <w:t xml:space="preserve"> </w:t>
        </w:r>
        <w:r w:rsidRPr="00CF787D">
          <w:rPr>
            <w:rFonts w:ascii="Cambria" w:hAnsi="Cambria"/>
            <w:b/>
            <w:noProof/>
            <w:rPrChange w:id="1609" w:author="Ram Shrestha" w:date="2014-04-29T02:40:00Z">
              <w:rPr/>
            </w:rPrChange>
          </w:rPr>
          <w:t>69</w:t>
        </w:r>
        <w:r w:rsidRPr="00CF787D">
          <w:rPr>
            <w:rFonts w:ascii="Cambria" w:hAnsi="Cambria"/>
            <w:noProof/>
            <w:rPrChange w:id="1610" w:author="Ram Shrestha" w:date="2014-04-29T02:40:00Z">
              <w:rPr/>
            </w:rPrChange>
          </w:rPr>
          <w:t>: 5228-5235.</w:t>
        </w:r>
      </w:ins>
    </w:p>
    <w:p w:rsidR="00CF787D" w:rsidRPr="00CF787D" w:rsidRDefault="00CF787D" w:rsidP="00CF787D">
      <w:pPr>
        <w:rPr>
          <w:ins w:id="1611" w:author="Ram Shrestha" w:date="2014-04-29T02:40:00Z"/>
          <w:rFonts w:ascii="Cambria" w:hAnsi="Cambria"/>
          <w:noProof/>
          <w:rPrChange w:id="1612" w:author="Ram Shrestha" w:date="2014-04-29T02:40:00Z">
            <w:rPr>
              <w:ins w:id="1613" w:author="Ram Shrestha" w:date="2014-04-29T02:40:00Z"/>
            </w:rPr>
          </w:rPrChange>
        </w:rPr>
      </w:pPr>
      <w:ins w:id="1614" w:author="Ram Shrestha" w:date="2014-04-29T02:40:00Z">
        <w:r w:rsidRPr="00CF787D">
          <w:rPr>
            <w:rFonts w:ascii="Cambria" w:hAnsi="Cambria"/>
            <w:noProof/>
            <w:rPrChange w:id="1615" w:author="Ram Shrestha" w:date="2014-04-29T02:40:00Z">
              <w:rPr/>
            </w:rPrChange>
          </w:rPr>
          <w: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t>
        </w:r>
        <w:r w:rsidRPr="00CF787D">
          <w:rPr>
            <w:rFonts w:ascii="Cambria" w:hAnsi="Cambria"/>
            <w:i/>
            <w:noProof/>
            <w:rPrChange w:id="1616" w:author="Ram Shrestha" w:date="2014-04-29T02:40:00Z">
              <w:rPr/>
            </w:rPrChange>
          </w:rPr>
          <w:t>PLoS One</w:t>
        </w:r>
        <w:r w:rsidRPr="00CF787D">
          <w:rPr>
            <w:rFonts w:ascii="Cambria" w:hAnsi="Cambria"/>
            <w:noProof/>
            <w:rPrChange w:id="1617" w:author="Ram Shrestha" w:date="2014-04-29T02:40:00Z">
              <w:rPr/>
            </w:rPrChange>
          </w:rPr>
          <w:t xml:space="preserve"> </w:t>
        </w:r>
        <w:r w:rsidRPr="00CF787D">
          <w:rPr>
            <w:rFonts w:ascii="Cambria" w:hAnsi="Cambria"/>
            <w:b/>
            <w:noProof/>
            <w:rPrChange w:id="1618" w:author="Ram Shrestha" w:date="2014-04-29T02:40:00Z">
              <w:rPr/>
            </w:rPrChange>
          </w:rPr>
          <w:t>8</w:t>
        </w:r>
        <w:r w:rsidRPr="00CF787D">
          <w:rPr>
            <w:rFonts w:ascii="Cambria" w:hAnsi="Cambria"/>
            <w:noProof/>
            <w:rPrChange w:id="1619" w:author="Ram Shrestha" w:date="2014-04-29T02:40:00Z">
              <w:rPr/>
            </w:rPrChange>
          </w:rPr>
          <w:t>: e55312.</w:t>
        </w:r>
      </w:ins>
    </w:p>
    <w:p w:rsidR="00CF787D" w:rsidRPr="00CF787D" w:rsidRDefault="00CF787D" w:rsidP="00CF787D">
      <w:pPr>
        <w:rPr>
          <w:ins w:id="1620" w:author="Ram Shrestha" w:date="2014-04-29T02:40:00Z"/>
          <w:rFonts w:ascii="Cambria" w:hAnsi="Cambria"/>
          <w:noProof/>
          <w:rPrChange w:id="1621" w:author="Ram Shrestha" w:date="2014-04-29T02:40:00Z">
            <w:rPr>
              <w:ins w:id="1622" w:author="Ram Shrestha" w:date="2014-04-29T02:40:00Z"/>
            </w:rPr>
          </w:rPrChange>
        </w:rPr>
      </w:pPr>
      <w:ins w:id="1623" w:author="Ram Shrestha" w:date="2014-04-29T02:40:00Z">
        <w:r w:rsidRPr="00CF787D">
          <w:rPr>
            <w:rFonts w:ascii="Cambria" w:hAnsi="Cambria"/>
            <w:noProof/>
            <w:rPrChange w:id="1624" w:author="Ram Shrestha" w:date="2014-04-29T02:40:00Z">
              <w:rPr/>
            </w:rPrChange>
          </w:rPr>
          <w:t xml:space="preserve">Preston, BD, Poiesz, BJ, Loeb, LA (1988) Fidelity of HIV-1 reverse transcriptase. </w:t>
        </w:r>
        <w:r w:rsidRPr="00CF787D">
          <w:rPr>
            <w:rFonts w:ascii="Cambria" w:hAnsi="Cambria"/>
            <w:i/>
            <w:noProof/>
            <w:rPrChange w:id="1625" w:author="Ram Shrestha" w:date="2014-04-29T02:40:00Z">
              <w:rPr/>
            </w:rPrChange>
          </w:rPr>
          <w:t>Science</w:t>
        </w:r>
        <w:r w:rsidRPr="00CF787D">
          <w:rPr>
            <w:rFonts w:ascii="Cambria" w:hAnsi="Cambria"/>
            <w:noProof/>
            <w:rPrChange w:id="1626" w:author="Ram Shrestha" w:date="2014-04-29T02:40:00Z">
              <w:rPr/>
            </w:rPrChange>
          </w:rPr>
          <w:t xml:space="preserve"> </w:t>
        </w:r>
        <w:r w:rsidRPr="00CF787D">
          <w:rPr>
            <w:rFonts w:ascii="Cambria" w:hAnsi="Cambria"/>
            <w:b/>
            <w:noProof/>
            <w:rPrChange w:id="1627" w:author="Ram Shrestha" w:date="2014-04-29T02:40:00Z">
              <w:rPr/>
            </w:rPrChange>
          </w:rPr>
          <w:t>242</w:t>
        </w:r>
        <w:r w:rsidRPr="00CF787D">
          <w:rPr>
            <w:rFonts w:ascii="Cambria" w:hAnsi="Cambria"/>
            <w:noProof/>
            <w:rPrChange w:id="1628" w:author="Ram Shrestha" w:date="2014-04-29T02:40:00Z">
              <w:rPr/>
            </w:rPrChange>
          </w:rPr>
          <w:t>: 1168-1171.</w:t>
        </w:r>
      </w:ins>
    </w:p>
    <w:p w:rsidR="00CF787D" w:rsidRPr="00CF787D" w:rsidRDefault="00CF787D" w:rsidP="00CF787D">
      <w:pPr>
        <w:rPr>
          <w:ins w:id="1629" w:author="Ram Shrestha" w:date="2014-04-29T02:40:00Z"/>
          <w:rFonts w:ascii="Cambria" w:hAnsi="Cambria"/>
          <w:noProof/>
          <w:rPrChange w:id="1630" w:author="Ram Shrestha" w:date="2014-04-29T02:40:00Z">
            <w:rPr>
              <w:ins w:id="1631" w:author="Ram Shrestha" w:date="2014-04-29T02:40:00Z"/>
            </w:rPr>
          </w:rPrChange>
        </w:rPr>
      </w:pPr>
      <w:ins w:id="1632" w:author="Ram Shrestha" w:date="2014-04-29T02:40:00Z">
        <w:r w:rsidRPr="00CF787D">
          <w:rPr>
            <w:rFonts w:ascii="Cambria" w:hAnsi="Cambria"/>
            <w:noProof/>
            <w:rPrChange w:id="1633" w:author="Ram Shrestha" w:date="2014-04-29T02:40:00Z">
              <w:rPr/>
            </w:rPrChange>
          </w:rPr>
          <w:t xml:space="preserve">Quinones-Mateu, ME, Arts, EJ (2002) Fitness of drug resistant HIV-1: methodology and clinical implications. </w:t>
        </w:r>
        <w:r w:rsidRPr="00CF787D">
          <w:rPr>
            <w:rFonts w:ascii="Cambria" w:hAnsi="Cambria"/>
            <w:i/>
            <w:noProof/>
            <w:rPrChange w:id="1634" w:author="Ram Shrestha" w:date="2014-04-29T02:40:00Z">
              <w:rPr/>
            </w:rPrChange>
          </w:rPr>
          <w:t>Drug Resist Updat</w:t>
        </w:r>
        <w:r w:rsidRPr="00CF787D">
          <w:rPr>
            <w:rFonts w:ascii="Cambria" w:hAnsi="Cambria"/>
            <w:noProof/>
            <w:rPrChange w:id="1635" w:author="Ram Shrestha" w:date="2014-04-29T02:40:00Z">
              <w:rPr/>
            </w:rPrChange>
          </w:rPr>
          <w:t xml:space="preserve"> </w:t>
        </w:r>
        <w:r w:rsidRPr="00CF787D">
          <w:rPr>
            <w:rFonts w:ascii="Cambria" w:hAnsi="Cambria"/>
            <w:b/>
            <w:noProof/>
            <w:rPrChange w:id="1636" w:author="Ram Shrestha" w:date="2014-04-29T02:40:00Z">
              <w:rPr/>
            </w:rPrChange>
          </w:rPr>
          <w:t>5</w:t>
        </w:r>
        <w:r w:rsidRPr="00CF787D">
          <w:rPr>
            <w:rFonts w:ascii="Cambria" w:hAnsi="Cambria"/>
            <w:noProof/>
            <w:rPrChange w:id="1637" w:author="Ram Shrestha" w:date="2014-04-29T02:40:00Z">
              <w:rPr/>
            </w:rPrChange>
          </w:rPr>
          <w:t>: 224-233.</w:t>
        </w:r>
      </w:ins>
    </w:p>
    <w:p w:rsidR="00CF787D" w:rsidRPr="00CF787D" w:rsidRDefault="00CF787D" w:rsidP="00CF787D">
      <w:pPr>
        <w:rPr>
          <w:ins w:id="1638" w:author="Ram Shrestha" w:date="2014-04-29T02:40:00Z"/>
          <w:rFonts w:ascii="Cambria" w:hAnsi="Cambria"/>
          <w:noProof/>
          <w:rPrChange w:id="1639" w:author="Ram Shrestha" w:date="2014-04-29T02:40:00Z">
            <w:rPr>
              <w:ins w:id="1640" w:author="Ram Shrestha" w:date="2014-04-29T02:40:00Z"/>
            </w:rPr>
          </w:rPrChange>
        </w:rPr>
      </w:pPr>
      <w:ins w:id="1641" w:author="Ram Shrestha" w:date="2014-04-29T02:40:00Z">
        <w:r w:rsidRPr="00CF787D">
          <w:rPr>
            <w:rFonts w:ascii="Cambria" w:hAnsi="Cambria"/>
            <w:noProof/>
            <w:rPrChange w:id="1642" w:author="Ram Shrestha" w:date="2014-04-29T02:40:00Z">
              <w:rPr/>
            </w:rPrChange>
          </w:rPr>
          <w:t xml:space="preserve">Rhee, SY, Gonzales, MJ, Kantor, R, Betts, BJ, Ravela, J, Shafer, RW (2003) Human immunodeficiency virus reverse transcriptase and protease sequence database. </w:t>
        </w:r>
        <w:r w:rsidRPr="00CF787D">
          <w:rPr>
            <w:rFonts w:ascii="Cambria" w:hAnsi="Cambria"/>
            <w:i/>
            <w:noProof/>
            <w:rPrChange w:id="1643" w:author="Ram Shrestha" w:date="2014-04-29T02:40:00Z">
              <w:rPr/>
            </w:rPrChange>
          </w:rPr>
          <w:t>Nucleic Acids Res</w:t>
        </w:r>
        <w:r w:rsidRPr="00CF787D">
          <w:rPr>
            <w:rFonts w:ascii="Cambria" w:hAnsi="Cambria"/>
            <w:noProof/>
            <w:rPrChange w:id="1644" w:author="Ram Shrestha" w:date="2014-04-29T02:40:00Z">
              <w:rPr/>
            </w:rPrChange>
          </w:rPr>
          <w:t xml:space="preserve"> </w:t>
        </w:r>
        <w:r w:rsidRPr="00CF787D">
          <w:rPr>
            <w:rFonts w:ascii="Cambria" w:hAnsi="Cambria"/>
            <w:b/>
            <w:noProof/>
            <w:rPrChange w:id="1645" w:author="Ram Shrestha" w:date="2014-04-29T02:40:00Z">
              <w:rPr/>
            </w:rPrChange>
          </w:rPr>
          <w:t>31</w:t>
        </w:r>
        <w:r w:rsidRPr="00CF787D">
          <w:rPr>
            <w:rFonts w:ascii="Cambria" w:hAnsi="Cambria"/>
            <w:noProof/>
            <w:rPrChange w:id="1646" w:author="Ram Shrestha" w:date="2014-04-29T02:40:00Z">
              <w:rPr/>
            </w:rPrChange>
          </w:rPr>
          <w:t>: 298-303.</w:t>
        </w:r>
      </w:ins>
    </w:p>
    <w:p w:rsidR="00CF787D" w:rsidRPr="00CF787D" w:rsidRDefault="00CF787D" w:rsidP="00CF787D">
      <w:pPr>
        <w:rPr>
          <w:ins w:id="1647" w:author="Ram Shrestha" w:date="2014-04-29T02:40:00Z"/>
          <w:rFonts w:ascii="Cambria" w:hAnsi="Cambria"/>
          <w:noProof/>
          <w:rPrChange w:id="1648" w:author="Ram Shrestha" w:date="2014-04-29T02:40:00Z">
            <w:rPr>
              <w:ins w:id="1649" w:author="Ram Shrestha" w:date="2014-04-29T02:40:00Z"/>
            </w:rPr>
          </w:rPrChange>
        </w:rPr>
      </w:pPr>
      <w:ins w:id="1650" w:author="Ram Shrestha" w:date="2014-04-29T02:40:00Z">
        <w:r w:rsidRPr="00CF787D">
          <w:rPr>
            <w:rFonts w:ascii="Cambria" w:hAnsi="Cambria"/>
            <w:noProof/>
            <w:rPrChange w:id="1651" w:author="Ram Shrestha" w:date="2014-04-29T02:40:00Z">
              <w:rPr/>
            </w:rPrChange>
          </w:rPr>
          <w:t xml:space="preserve">Richman, DD, Havlir, D, Corbeil, J, Looney, D, Ignacio, C, Spector, SA, Sullivan, J, Cheeseman, S, Barringer, K, Pauletti, D, et al. (1994) Nevirapine resistance mutations of human immunodeficiency virus type 1 selected during therapy. </w:t>
        </w:r>
        <w:r w:rsidRPr="00CF787D">
          <w:rPr>
            <w:rFonts w:ascii="Cambria" w:hAnsi="Cambria"/>
            <w:i/>
            <w:noProof/>
            <w:rPrChange w:id="1652" w:author="Ram Shrestha" w:date="2014-04-29T02:40:00Z">
              <w:rPr/>
            </w:rPrChange>
          </w:rPr>
          <w:t>J Virol</w:t>
        </w:r>
        <w:r w:rsidRPr="00CF787D">
          <w:rPr>
            <w:rFonts w:ascii="Cambria" w:hAnsi="Cambria"/>
            <w:noProof/>
            <w:rPrChange w:id="1653" w:author="Ram Shrestha" w:date="2014-04-29T02:40:00Z">
              <w:rPr/>
            </w:rPrChange>
          </w:rPr>
          <w:t xml:space="preserve"> </w:t>
        </w:r>
        <w:r w:rsidRPr="00CF787D">
          <w:rPr>
            <w:rFonts w:ascii="Cambria" w:hAnsi="Cambria"/>
            <w:b/>
            <w:noProof/>
            <w:rPrChange w:id="1654" w:author="Ram Shrestha" w:date="2014-04-29T02:40:00Z">
              <w:rPr/>
            </w:rPrChange>
          </w:rPr>
          <w:t>68</w:t>
        </w:r>
        <w:r w:rsidRPr="00CF787D">
          <w:rPr>
            <w:rFonts w:ascii="Cambria" w:hAnsi="Cambria"/>
            <w:noProof/>
            <w:rPrChange w:id="1655" w:author="Ram Shrestha" w:date="2014-04-29T02:40:00Z">
              <w:rPr/>
            </w:rPrChange>
          </w:rPr>
          <w:t>: 1660-1666.</w:t>
        </w:r>
      </w:ins>
    </w:p>
    <w:p w:rsidR="00CF787D" w:rsidRPr="00CF787D" w:rsidRDefault="00CF787D" w:rsidP="00CF787D">
      <w:pPr>
        <w:rPr>
          <w:ins w:id="1656" w:author="Ram Shrestha" w:date="2014-04-29T02:40:00Z"/>
          <w:rFonts w:ascii="Cambria" w:hAnsi="Cambria"/>
          <w:noProof/>
          <w:rPrChange w:id="1657" w:author="Ram Shrestha" w:date="2014-04-29T02:40:00Z">
            <w:rPr>
              <w:ins w:id="1658" w:author="Ram Shrestha" w:date="2014-04-29T02:40:00Z"/>
            </w:rPr>
          </w:rPrChange>
        </w:rPr>
      </w:pPr>
      <w:ins w:id="1659" w:author="Ram Shrestha" w:date="2014-04-29T02:40:00Z">
        <w:r w:rsidRPr="00CF787D">
          <w:rPr>
            <w:rFonts w:ascii="Cambria" w:hAnsi="Cambria"/>
            <w:noProof/>
            <w:rPrChange w:id="1660" w:author="Ram Shrestha" w:date="2014-04-29T02:40:00Z">
              <w:rPr/>
            </w:rPrChange>
          </w:rPr>
          <w: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t>
        </w:r>
        <w:r w:rsidRPr="00CF787D">
          <w:rPr>
            <w:rFonts w:ascii="Cambria" w:hAnsi="Cambria"/>
            <w:i/>
            <w:noProof/>
            <w:rPrChange w:id="1661" w:author="Ram Shrestha" w:date="2014-04-29T02:40:00Z">
              <w:rPr/>
            </w:rPrChange>
          </w:rPr>
          <w:t>N Engl J Med</w:t>
        </w:r>
        <w:r w:rsidRPr="00CF787D">
          <w:rPr>
            <w:rFonts w:ascii="Cambria" w:hAnsi="Cambria"/>
            <w:noProof/>
            <w:rPrChange w:id="1662" w:author="Ram Shrestha" w:date="2014-04-29T02:40:00Z">
              <w:rPr/>
            </w:rPrChange>
          </w:rPr>
          <w:t xml:space="preserve"> </w:t>
        </w:r>
        <w:r w:rsidRPr="00CF787D">
          <w:rPr>
            <w:rFonts w:ascii="Cambria" w:hAnsi="Cambria"/>
            <w:b/>
            <w:noProof/>
            <w:rPrChange w:id="1663" w:author="Ram Shrestha" w:date="2014-04-29T02:40:00Z">
              <w:rPr/>
            </w:rPrChange>
          </w:rPr>
          <w:t>349</w:t>
        </w:r>
        <w:r w:rsidRPr="00CF787D">
          <w:rPr>
            <w:rFonts w:ascii="Cambria" w:hAnsi="Cambria"/>
            <w:noProof/>
            <w:rPrChange w:id="1664" w:author="Ram Shrestha" w:date="2014-04-29T02:40:00Z">
              <w:rPr/>
            </w:rPrChange>
          </w:rPr>
          <w:t>: 2293-2303.</w:t>
        </w:r>
      </w:ins>
    </w:p>
    <w:p w:rsidR="00CF787D" w:rsidRPr="00CF787D" w:rsidRDefault="00CF787D" w:rsidP="00CF787D">
      <w:pPr>
        <w:rPr>
          <w:ins w:id="1665" w:author="Ram Shrestha" w:date="2014-04-29T02:40:00Z"/>
          <w:rFonts w:ascii="Cambria" w:hAnsi="Cambria"/>
          <w:noProof/>
          <w:rPrChange w:id="1666" w:author="Ram Shrestha" w:date="2014-04-29T02:40:00Z">
            <w:rPr>
              <w:ins w:id="1667" w:author="Ram Shrestha" w:date="2014-04-29T02:40:00Z"/>
            </w:rPr>
          </w:rPrChange>
        </w:rPr>
      </w:pPr>
      <w:ins w:id="1668" w:author="Ram Shrestha" w:date="2014-04-29T02:40:00Z">
        <w:r w:rsidRPr="00CF787D">
          <w:rPr>
            <w:rFonts w:ascii="Cambria" w:hAnsi="Cambria"/>
            <w:noProof/>
            <w:rPrChange w:id="1669" w:author="Ram Shrestha" w:date="2014-04-29T02:40:00Z">
              <w:rPr/>
            </w:rPrChange>
          </w:rPr>
          <w:t xml:space="preserve">Roberts, JD, Bebenek, K, Kunkel, TA (1988) The accuracy of reverse transcriptase from HIV-1. </w:t>
        </w:r>
        <w:r w:rsidRPr="00CF787D">
          <w:rPr>
            <w:rFonts w:ascii="Cambria" w:hAnsi="Cambria"/>
            <w:i/>
            <w:noProof/>
            <w:rPrChange w:id="1670" w:author="Ram Shrestha" w:date="2014-04-29T02:40:00Z">
              <w:rPr/>
            </w:rPrChange>
          </w:rPr>
          <w:t>Science</w:t>
        </w:r>
        <w:r w:rsidRPr="00CF787D">
          <w:rPr>
            <w:rFonts w:ascii="Cambria" w:hAnsi="Cambria"/>
            <w:noProof/>
            <w:rPrChange w:id="1671" w:author="Ram Shrestha" w:date="2014-04-29T02:40:00Z">
              <w:rPr/>
            </w:rPrChange>
          </w:rPr>
          <w:t xml:space="preserve"> </w:t>
        </w:r>
        <w:r w:rsidRPr="00CF787D">
          <w:rPr>
            <w:rFonts w:ascii="Cambria" w:hAnsi="Cambria"/>
            <w:b/>
            <w:noProof/>
            <w:rPrChange w:id="1672" w:author="Ram Shrestha" w:date="2014-04-29T02:40:00Z">
              <w:rPr/>
            </w:rPrChange>
          </w:rPr>
          <w:t>242</w:t>
        </w:r>
        <w:r w:rsidRPr="00CF787D">
          <w:rPr>
            <w:rFonts w:ascii="Cambria" w:hAnsi="Cambria"/>
            <w:noProof/>
            <w:rPrChange w:id="1673" w:author="Ram Shrestha" w:date="2014-04-29T02:40:00Z">
              <w:rPr/>
            </w:rPrChange>
          </w:rPr>
          <w:t>: 1171-1173.</w:t>
        </w:r>
      </w:ins>
    </w:p>
    <w:p w:rsidR="00CF787D" w:rsidRPr="00CF787D" w:rsidRDefault="00CF787D" w:rsidP="00CF787D">
      <w:pPr>
        <w:rPr>
          <w:ins w:id="1674" w:author="Ram Shrestha" w:date="2014-04-29T02:40:00Z"/>
          <w:rFonts w:ascii="Cambria" w:hAnsi="Cambria"/>
          <w:noProof/>
          <w:rPrChange w:id="1675" w:author="Ram Shrestha" w:date="2014-04-29T02:40:00Z">
            <w:rPr>
              <w:ins w:id="1676" w:author="Ram Shrestha" w:date="2014-04-29T02:40:00Z"/>
            </w:rPr>
          </w:rPrChange>
        </w:rPr>
      </w:pPr>
      <w:ins w:id="1677" w:author="Ram Shrestha" w:date="2014-04-29T02:40:00Z">
        <w:r w:rsidRPr="00CF787D">
          <w:rPr>
            <w:rFonts w:ascii="Cambria" w:hAnsi="Cambria"/>
            <w:noProof/>
            <w:rPrChange w:id="1678" w:author="Ram Shrestha" w:date="2014-04-29T02:40:00Z">
              <w:rPr/>
            </w:rPrChange>
          </w:rPr>
          <w:t xml:space="preserve">Rowley, CF, Boutwell, CL, Lee, EJ, MacLeod, IJ, Ribaudo, HJ, Essex, M, Lockman, S (2010) Ultrasensitive detection of minor drug-resistant variants for HIV after nevirapine exposure using allele-specific PCR: clinical significance. </w:t>
        </w:r>
        <w:r w:rsidRPr="00CF787D">
          <w:rPr>
            <w:rFonts w:ascii="Cambria" w:hAnsi="Cambria"/>
            <w:i/>
            <w:noProof/>
            <w:rPrChange w:id="1679" w:author="Ram Shrestha" w:date="2014-04-29T02:40:00Z">
              <w:rPr/>
            </w:rPrChange>
          </w:rPr>
          <w:t>AIDS Res Hum Retroviruses</w:t>
        </w:r>
        <w:r w:rsidRPr="00CF787D">
          <w:rPr>
            <w:rFonts w:ascii="Cambria" w:hAnsi="Cambria"/>
            <w:noProof/>
            <w:rPrChange w:id="1680" w:author="Ram Shrestha" w:date="2014-04-29T02:40:00Z">
              <w:rPr/>
            </w:rPrChange>
          </w:rPr>
          <w:t xml:space="preserve"> </w:t>
        </w:r>
        <w:r w:rsidRPr="00CF787D">
          <w:rPr>
            <w:rFonts w:ascii="Cambria" w:hAnsi="Cambria"/>
            <w:b/>
            <w:noProof/>
            <w:rPrChange w:id="1681" w:author="Ram Shrestha" w:date="2014-04-29T02:40:00Z">
              <w:rPr/>
            </w:rPrChange>
          </w:rPr>
          <w:t>26</w:t>
        </w:r>
        <w:r w:rsidRPr="00CF787D">
          <w:rPr>
            <w:rFonts w:ascii="Cambria" w:hAnsi="Cambria"/>
            <w:noProof/>
            <w:rPrChange w:id="1682" w:author="Ram Shrestha" w:date="2014-04-29T02:40:00Z">
              <w:rPr/>
            </w:rPrChange>
          </w:rPr>
          <w:t>: 293-300.</w:t>
        </w:r>
      </w:ins>
    </w:p>
    <w:p w:rsidR="00CF787D" w:rsidRPr="00CF787D" w:rsidRDefault="00CF787D" w:rsidP="00CF787D">
      <w:pPr>
        <w:rPr>
          <w:ins w:id="1683" w:author="Ram Shrestha" w:date="2014-04-29T02:40:00Z"/>
          <w:rFonts w:ascii="Cambria" w:hAnsi="Cambria"/>
          <w:noProof/>
          <w:rPrChange w:id="1684" w:author="Ram Shrestha" w:date="2014-04-29T02:40:00Z">
            <w:rPr>
              <w:ins w:id="1685" w:author="Ram Shrestha" w:date="2014-04-29T02:40:00Z"/>
            </w:rPr>
          </w:rPrChange>
        </w:rPr>
      </w:pPr>
      <w:ins w:id="1686" w:author="Ram Shrestha" w:date="2014-04-29T02:40:00Z">
        <w:r w:rsidRPr="00CF787D">
          <w:rPr>
            <w:rFonts w:ascii="Cambria" w:hAnsi="Cambria"/>
            <w:noProof/>
            <w:rPrChange w:id="1687" w:author="Ram Shrestha" w:date="2014-04-29T02:40:00Z">
              <w:rPr/>
            </w:rPrChange>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CF787D">
          <w:rPr>
            <w:rFonts w:ascii="Cambria" w:hAnsi="Cambria"/>
            <w:i/>
            <w:noProof/>
            <w:rPrChange w:id="1688" w:author="Ram Shrestha" w:date="2014-04-29T02:40:00Z">
              <w:rPr/>
            </w:rPrChange>
          </w:rPr>
          <w:t>Lancet</w:t>
        </w:r>
        <w:r w:rsidRPr="00CF787D">
          <w:rPr>
            <w:rFonts w:ascii="Cambria" w:hAnsi="Cambria"/>
            <w:noProof/>
            <w:rPrChange w:id="1689" w:author="Ram Shrestha" w:date="2014-04-29T02:40:00Z">
              <w:rPr/>
            </w:rPrChange>
          </w:rPr>
          <w:t xml:space="preserve"> </w:t>
        </w:r>
        <w:r w:rsidRPr="00CF787D">
          <w:rPr>
            <w:rFonts w:ascii="Cambria" w:hAnsi="Cambria"/>
            <w:b/>
            <w:noProof/>
            <w:rPrChange w:id="1690" w:author="Ram Shrestha" w:date="2014-04-29T02:40:00Z">
              <w:rPr/>
            </w:rPrChange>
          </w:rPr>
          <w:t>376</w:t>
        </w:r>
        <w:r w:rsidRPr="00CF787D">
          <w:rPr>
            <w:rFonts w:ascii="Cambria" w:hAnsi="Cambria"/>
            <w:noProof/>
            <w:rPrChange w:id="1691" w:author="Ram Shrestha" w:date="2014-04-29T02:40:00Z">
              <w:rPr/>
            </w:rPrChange>
          </w:rPr>
          <w:t>: 33-40.</w:t>
        </w:r>
      </w:ins>
    </w:p>
    <w:p w:rsidR="00CF787D" w:rsidRPr="00CF787D" w:rsidRDefault="00CF787D" w:rsidP="00CF787D">
      <w:pPr>
        <w:rPr>
          <w:ins w:id="1692" w:author="Ram Shrestha" w:date="2014-04-29T02:40:00Z"/>
          <w:rFonts w:ascii="Cambria" w:hAnsi="Cambria"/>
          <w:noProof/>
          <w:rPrChange w:id="1693" w:author="Ram Shrestha" w:date="2014-04-29T02:40:00Z">
            <w:rPr>
              <w:ins w:id="1694" w:author="Ram Shrestha" w:date="2014-04-29T02:40:00Z"/>
            </w:rPr>
          </w:rPrChange>
        </w:rPr>
      </w:pPr>
      <w:ins w:id="1695" w:author="Ram Shrestha" w:date="2014-04-29T02:40:00Z">
        <w:r w:rsidRPr="00CF787D">
          <w:rPr>
            <w:rFonts w:ascii="Cambria" w:hAnsi="Cambria"/>
            <w:noProof/>
            <w:rPrChange w:id="1696" w:author="Ram Shrestha" w:date="2014-04-29T02:40:00Z">
              <w:rPr/>
            </w:rPrChange>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CF787D">
          <w:rPr>
            <w:rFonts w:ascii="Cambria" w:hAnsi="Cambria"/>
            <w:i/>
            <w:noProof/>
            <w:rPrChange w:id="1697" w:author="Ram Shrestha" w:date="2014-04-29T02:40:00Z">
              <w:rPr/>
            </w:rPrChange>
          </w:rPr>
          <w:t>J Clin Microbiol</w:t>
        </w:r>
        <w:r w:rsidRPr="00CF787D">
          <w:rPr>
            <w:rFonts w:ascii="Cambria" w:hAnsi="Cambria"/>
            <w:noProof/>
            <w:rPrChange w:id="1698" w:author="Ram Shrestha" w:date="2014-04-29T02:40:00Z">
              <w:rPr/>
            </w:rPrChange>
          </w:rPr>
          <w:t xml:space="preserve"> </w:t>
        </w:r>
        <w:r w:rsidRPr="00CF787D">
          <w:rPr>
            <w:rFonts w:ascii="Cambria" w:hAnsi="Cambria"/>
            <w:b/>
            <w:noProof/>
            <w:rPrChange w:id="1699" w:author="Ram Shrestha" w:date="2014-04-29T02:40:00Z">
              <w:rPr/>
            </w:rPrChange>
          </w:rPr>
          <w:t>37</w:t>
        </w:r>
        <w:r w:rsidRPr="00CF787D">
          <w:rPr>
            <w:rFonts w:ascii="Cambria" w:hAnsi="Cambria"/>
            <w:noProof/>
            <w:rPrChange w:id="1700" w:author="Ram Shrestha" w:date="2014-04-29T02:40:00Z">
              <w:rPr/>
            </w:rPrChange>
          </w:rPr>
          <w:t>: 2291-2296.</w:t>
        </w:r>
      </w:ins>
    </w:p>
    <w:p w:rsidR="00CF787D" w:rsidRPr="00CF787D" w:rsidRDefault="00CF787D" w:rsidP="00CF787D">
      <w:pPr>
        <w:rPr>
          <w:ins w:id="1701" w:author="Ram Shrestha" w:date="2014-04-29T02:40:00Z"/>
          <w:rFonts w:ascii="Cambria" w:hAnsi="Cambria"/>
          <w:noProof/>
          <w:rPrChange w:id="1702" w:author="Ram Shrestha" w:date="2014-04-29T02:40:00Z">
            <w:rPr>
              <w:ins w:id="1703" w:author="Ram Shrestha" w:date="2014-04-29T02:40:00Z"/>
            </w:rPr>
          </w:rPrChange>
        </w:rPr>
      </w:pPr>
      <w:ins w:id="1704" w:author="Ram Shrestha" w:date="2014-04-29T02:40:00Z">
        <w:r w:rsidRPr="00CF787D">
          <w:rPr>
            <w:rFonts w:ascii="Cambria" w:hAnsi="Cambria"/>
            <w:noProof/>
            <w:rPrChange w:id="1705" w:author="Ram Shrestha" w:date="2014-04-29T02:40:00Z">
              <w:rPr/>
            </w:rPrChange>
          </w:rPr>
          <w:t xml:space="preserve">Sebastian, J, Faruki, H (2004) Update on HIV resistance and resistance testing. </w:t>
        </w:r>
        <w:r w:rsidRPr="00CF787D">
          <w:rPr>
            <w:rFonts w:ascii="Cambria" w:hAnsi="Cambria"/>
            <w:i/>
            <w:noProof/>
            <w:rPrChange w:id="1706" w:author="Ram Shrestha" w:date="2014-04-29T02:40:00Z">
              <w:rPr/>
            </w:rPrChange>
          </w:rPr>
          <w:t>Medicinal Research Reviews</w:t>
        </w:r>
        <w:r w:rsidRPr="00CF787D">
          <w:rPr>
            <w:rFonts w:ascii="Cambria" w:hAnsi="Cambria"/>
            <w:noProof/>
            <w:rPrChange w:id="1707" w:author="Ram Shrestha" w:date="2014-04-29T02:40:00Z">
              <w:rPr/>
            </w:rPrChange>
          </w:rPr>
          <w:t xml:space="preserve"> </w:t>
        </w:r>
        <w:r w:rsidRPr="00CF787D">
          <w:rPr>
            <w:rFonts w:ascii="Cambria" w:hAnsi="Cambria"/>
            <w:b/>
            <w:noProof/>
            <w:rPrChange w:id="1708" w:author="Ram Shrestha" w:date="2014-04-29T02:40:00Z">
              <w:rPr/>
            </w:rPrChange>
          </w:rPr>
          <w:t>24</w:t>
        </w:r>
        <w:r w:rsidRPr="00CF787D">
          <w:rPr>
            <w:rFonts w:ascii="Cambria" w:hAnsi="Cambria"/>
            <w:noProof/>
            <w:rPrChange w:id="1709" w:author="Ram Shrestha" w:date="2014-04-29T02:40:00Z">
              <w:rPr/>
            </w:rPrChange>
          </w:rPr>
          <w:t>: 115–125.</w:t>
        </w:r>
      </w:ins>
    </w:p>
    <w:p w:rsidR="00CF787D" w:rsidRPr="00CF787D" w:rsidRDefault="00CF787D" w:rsidP="00CF787D">
      <w:pPr>
        <w:rPr>
          <w:ins w:id="1710" w:author="Ram Shrestha" w:date="2014-04-29T02:40:00Z"/>
          <w:rFonts w:ascii="Cambria" w:hAnsi="Cambria"/>
          <w:noProof/>
          <w:rPrChange w:id="1711" w:author="Ram Shrestha" w:date="2014-04-29T02:40:00Z">
            <w:rPr>
              <w:ins w:id="1712" w:author="Ram Shrestha" w:date="2014-04-29T02:40:00Z"/>
            </w:rPr>
          </w:rPrChange>
        </w:rPr>
      </w:pPr>
      <w:ins w:id="1713" w:author="Ram Shrestha" w:date="2014-04-29T02:40:00Z">
        <w:r w:rsidRPr="00CF787D">
          <w:rPr>
            <w:rFonts w:ascii="Cambria" w:hAnsi="Cambria"/>
            <w:noProof/>
            <w:rPrChange w:id="1714" w:author="Ram Shrestha" w:date="2014-04-29T02:40:00Z">
              <w:rPr/>
            </w:rPrChange>
          </w:rPr>
          <w:t xml:space="preserve">Shafer, RW (2006) Rationale and uses of a public HIV drug-resistance database. </w:t>
        </w:r>
        <w:r w:rsidRPr="00CF787D">
          <w:rPr>
            <w:rFonts w:ascii="Cambria" w:hAnsi="Cambria"/>
            <w:i/>
            <w:noProof/>
            <w:rPrChange w:id="1715" w:author="Ram Shrestha" w:date="2014-04-29T02:40:00Z">
              <w:rPr/>
            </w:rPrChange>
          </w:rPr>
          <w:t>J Infect Dis</w:t>
        </w:r>
        <w:r w:rsidRPr="00CF787D">
          <w:rPr>
            <w:rFonts w:ascii="Cambria" w:hAnsi="Cambria"/>
            <w:noProof/>
            <w:rPrChange w:id="1716" w:author="Ram Shrestha" w:date="2014-04-29T02:40:00Z">
              <w:rPr/>
            </w:rPrChange>
          </w:rPr>
          <w:t xml:space="preserve"> </w:t>
        </w:r>
        <w:r w:rsidRPr="00CF787D">
          <w:rPr>
            <w:rFonts w:ascii="Cambria" w:hAnsi="Cambria"/>
            <w:b/>
            <w:noProof/>
            <w:rPrChange w:id="1717" w:author="Ram Shrestha" w:date="2014-04-29T02:40:00Z">
              <w:rPr/>
            </w:rPrChange>
          </w:rPr>
          <w:t>194 Suppl 1</w:t>
        </w:r>
        <w:r w:rsidRPr="00CF787D">
          <w:rPr>
            <w:rFonts w:ascii="Cambria" w:hAnsi="Cambria"/>
            <w:noProof/>
            <w:rPrChange w:id="1718" w:author="Ram Shrestha" w:date="2014-04-29T02:40:00Z">
              <w:rPr/>
            </w:rPrChange>
          </w:rPr>
          <w:t>: S51-58.</w:t>
        </w:r>
      </w:ins>
    </w:p>
    <w:p w:rsidR="00CF787D" w:rsidRPr="00CF787D" w:rsidRDefault="00CF787D" w:rsidP="00CF787D">
      <w:pPr>
        <w:rPr>
          <w:ins w:id="1719" w:author="Ram Shrestha" w:date="2014-04-29T02:40:00Z"/>
          <w:rFonts w:ascii="Cambria" w:hAnsi="Cambria"/>
          <w:noProof/>
          <w:rPrChange w:id="1720" w:author="Ram Shrestha" w:date="2014-04-29T02:40:00Z">
            <w:rPr>
              <w:ins w:id="1721" w:author="Ram Shrestha" w:date="2014-04-29T02:40:00Z"/>
            </w:rPr>
          </w:rPrChange>
        </w:rPr>
      </w:pPr>
      <w:ins w:id="1722" w:author="Ram Shrestha" w:date="2014-04-29T02:40:00Z">
        <w:r w:rsidRPr="00CF787D">
          <w:rPr>
            <w:rFonts w:ascii="Cambria" w:hAnsi="Cambria"/>
            <w:noProof/>
            <w:rPrChange w:id="1723" w:author="Ram Shrestha" w:date="2014-04-29T02:40:00Z">
              <w:rPr/>
            </w:rPrChange>
          </w:rPr>
          <w: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t>
        </w:r>
        <w:r w:rsidRPr="00CF787D">
          <w:rPr>
            <w:rFonts w:ascii="Cambria" w:hAnsi="Cambria"/>
            <w:i/>
            <w:noProof/>
            <w:rPrChange w:id="1724" w:author="Ram Shrestha" w:date="2014-04-29T02:40:00Z">
              <w:rPr/>
            </w:rPrChange>
          </w:rPr>
          <w:t>N Engl J Med</w:t>
        </w:r>
        <w:r w:rsidRPr="00CF787D">
          <w:rPr>
            <w:rFonts w:ascii="Cambria" w:hAnsi="Cambria"/>
            <w:noProof/>
            <w:rPrChange w:id="1725" w:author="Ram Shrestha" w:date="2014-04-29T02:40:00Z">
              <w:rPr/>
            </w:rPrChange>
          </w:rPr>
          <w:t xml:space="preserve"> </w:t>
        </w:r>
        <w:r w:rsidRPr="00CF787D">
          <w:rPr>
            <w:rFonts w:ascii="Cambria" w:hAnsi="Cambria"/>
            <w:b/>
            <w:noProof/>
            <w:rPrChange w:id="1726" w:author="Ram Shrestha" w:date="2014-04-29T02:40:00Z">
              <w:rPr/>
            </w:rPrChange>
          </w:rPr>
          <w:t>349</w:t>
        </w:r>
        <w:r w:rsidRPr="00CF787D">
          <w:rPr>
            <w:rFonts w:ascii="Cambria" w:hAnsi="Cambria"/>
            <w:noProof/>
            <w:rPrChange w:id="1727" w:author="Ram Shrestha" w:date="2014-04-29T02:40:00Z">
              <w:rPr/>
            </w:rPrChange>
          </w:rPr>
          <w:t>: 2304-2315.</w:t>
        </w:r>
      </w:ins>
    </w:p>
    <w:p w:rsidR="00CF787D" w:rsidRPr="00CF787D" w:rsidRDefault="00CF787D" w:rsidP="00CF787D">
      <w:pPr>
        <w:rPr>
          <w:ins w:id="1728" w:author="Ram Shrestha" w:date="2014-04-29T02:40:00Z"/>
          <w:rFonts w:ascii="Cambria" w:hAnsi="Cambria"/>
          <w:noProof/>
          <w:rPrChange w:id="1729" w:author="Ram Shrestha" w:date="2014-04-29T02:40:00Z">
            <w:rPr>
              <w:ins w:id="1730" w:author="Ram Shrestha" w:date="2014-04-29T02:40:00Z"/>
            </w:rPr>
          </w:rPrChange>
        </w:rPr>
      </w:pPr>
      <w:ins w:id="1731" w:author="Ram Shrestha" w:date="2014-04-29T02:40:00Z">
        <w:r w:rsidRPr="00CF787D">
          <w:rPr>
            <w:rFonts w:ascii="Cambria" w:hAnsi="Cambria"/>
            <w:noProof/>
            <w:rPrChange w:id="1732" w:author="Ram Shrestha" w:date="2014-04-29T02:40:00Z">
              <w:rPr/>
            </w:rPrChange>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CF787D">
          <w:rPr>
            <w:rFonts w:ascii="Cambria" w:hAnsi="Cambria"/>
            <w:i/>
            <w:noProof/>
            <w:rPrChange w:id="1733" w:author="Ram Shrestha" w:date="2014-04-29T02:40:00Z">
              <w:rPr/>
            </w:rPrChange>
          </w:rPr>
          <w:t>N Engl J Med</w:t>
        </w:r>
        <w:r w:rsidRPr="00CF787D">
          <w:rPr>
            <w:rFonts w:ascii="Cambria" w:hAnsi="Cambria"/>
            <w:noProof/>
            <w:rPrChange w:id="1734" w:author="Ram Shrestha" w:date="2014-04-29T02:40:00Z">
              <w:rPr/>
            </w:rPrChange>
          </w:rPr>
          <w:t xml:space="preserve"> </w:t>
        </w:r>
        <w:r w:rsidRPr="00CF787D">
          <w:rPr>
            <w:rFonts w:ascii="Cambria" w:hAnsi="Cambria"/>
            <w:b/>
            <w:noProof/>
            <w:rPrChange w:id="1735" w:author="Ram Shrestha" w:date="2014-04-29T02:40:00Z">
              <w:rPr/>
            </w:rPrChange>
          </w:rPr>
          <w:t>362</w:t>
        </w:r>
        <w:r w:rsidRPr="00CF787D">
          <w:rPr>
            <w:rFonts w:ascii="Cambria" w:hAnsi="Cambria"/>
            <w:noProof/>
            <w:rPrChange w:id="1736" w:author="Ram Shrestha" w:date="2014-04-29T02:40:00Z">
              <w:rPr/>
            </w:rPrChange>
          </w:rPr>
          <w:t>: 2282-2294.</w:t>
        </w:r>
      </w:ins>
    </w:p>
    <w:p w:rsidR="00CF787D" w:rsidRPr="00CF787D" w:rsidRDefault="00CF787D" w:rsidP="00CF787D">
      <w:pPr>
        <w:rPr>
          <w:ins w:id="1737" w:author="Ram Shrestha" w:date="2014-04-29T02:40:00Z"/>
          <w:rFonts w:ascii="Cambria" w:hAnsi="Cambria"/>
          <w:noProof/>
          <w:rPrChange w:id="1738" w:author="Ram Shrestha" w:date="2014-04-29T02:40:00Z">
            <w:rPr>
              <w:ins w:id="1739" w:author="Ram Shrestha" w:date="2014-04-29T02:40:00Z"/>
            </w:rPr>
          </w:rPrChange>
        </w:rPr>
      </w:pPr>
      <w:ins w:id="1740" w:author="Ram Shrestha" w:date="2014-04-29T02:40:00Z">
        <w:r w:rsidRPr="00CF787D">
          <w:rPr>
            <w:rFonts w:ascii="Cambria" w:hAnsi="Cambria"/>
            <w:noProof/>
            <w:rPrChange w:id="1741" w:author="Ram Shrestha" w:date="2014-04-29T02:40:00Z">
              <w:rPr/>
            </w:rPrChange>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ins>
    </w:p>
    <w:p w:rsidR="00CF787D" w:rsidRPr="00CF787D" w:rsidRDefault="00CF787D" w:rsidP="00CF787D">
      <w:pPr>
        <w:rPr>
          <w:ins w:id="1742" w:author="Ram Shrestha" w:date="2014-04-29T02:40:00Z"/>
          <w:rFonts w:ascii="Cambria" w:hAnsi="Cambria"/>
          <w:noProof/>
          <w:rPrChange w:id="1743" w:author="Ram Shrestha" w:date="2014-04-29T02:40:00Z">
            <w:rPr>
              <w:ins w:id="1744" w:author="Ram Shrestha" w:date="2014-04-29T02:40:00Z"/>
            </w:rPr>
          </w:rPrChange>
        </w:rPr>
      </w:pPr>
      <w:ins w:id="1745" w:author="Ram Shrestha" w:date="2014-04-29T02:40:00Z">
        <w:r w:rsidRPr="00CF787D">
          <w:rPr>
            <w:rFonts w:ascii="Cambria" w:hAnsi="Cambria"/>
            <w:noProof/>
            <w:rPrChange w:id="1746" w:author="Ram Shrestha" w:date="2014-04-29T02:40:00Z">
              <w:rPr/>
            </w:rPrChange>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CF787D">
          <w:rPr>
            <w:rFonts w:ascii="Cambria" w:hAnsi="Cambria"/>
            <w:i/>
            <w:noProof/>
            <w:rPrChange w:id="1747" w:author="Ram Shrestha" w:date="2014-04-29T02:40:00Z">
              <w:rPr/>
            </w:rPrChange>
          </w:rPr>
          <w:t>Journal of Infectious Diseases</w:t>
        </w:r>
        <w:r w:rsidRPr="00CF787D">
          <w:rPr>
            <w:rFonts w:ascii="Cambria" w:hAnsi="Cambria"/>
            <w:noProof/>
            <w:rPrChange w:id="1748" w:author="Ram Shrestha" w:date="2014-04-29T02:40:00Z">
              <w:rPr/>
            </w:rPrChange>
          </w:rPr>
          <w:t xml:space="preserve"> </w:t>
        </w:r>
        <w:r w:rsidRPr="00CF787D">
          <w:rPr>
            <w:rFonts w:ascii="Cambria" w:hAnsi="Cambria"/>
            <w:b/>
            <w:noProof/>
            <w:rPrChange w:id="1749" w:author="Ram Shrestha" w:date="2014-04-29T02:40:00Z">
              <w:rPr/>
            </w:rPrChange>
          </w:rPr>
          <w:t>199</w:t>
        </w:r>
        <w:r w:rsidRPr="00CF787D">
          <w:rPr>
            <w:rFonts w:ascii="Cambria" w:hAnsi="Cambria"/>
            <w:noProof/>
            <w:rPrChange w:id="1750" w:author="Ram Shrestha" w:date="2014-04-29T02:40:00Z">
              <w:rPr/>
            </w:rPrChange>
          </w:rPr>
          <w:t>: 693-701.</w:t>
        </w:r>
      </w:ins>
    </w:p>
    <w:p w:rsidR="00CF787D" w:rsidRPr="00CF787D" w:rsidRDefault="00CF787D" w:rsidP="00CF787D">
      <w:pPr>
        <w:rPr>
          <w:ins w:id="1751" w:author="Ram Shrestha" w:date="2014-04-29T02:40:00Z"/>
          <w:rFonts w:ascii="Cambria" w:hAnsi="Cambria"/>
          <w:noProof/>
          <w:rPrChange w:id="1752" w:author="Ram Shrestha" w:date="2014-04-29T02:40:00Z">
            <w:rPr>
              <w:ins w:id="1753" w:author="Ram Shrestha" w:date="2014-04-29T02:40:00Z"/>
            </w:rPr>
          </w:rPrChange>
        </w:rPr>
      </w:pPr>
      <w:ins w:id="1754" w:author="Ram Shrestha" w:date="2014-04-29T02:40:00Z">
        <w:r w:rsidRPr="00CF787D">
          <w:rPr>
            <w:rFonts w:ascii="Cambria" w:hAnsi="Cambria"/>
            <w:noProof/>
            <w:rPrChange w:id="1755" w:author="Ram Shrestha" w:date="2014-04-29T02:40:00Z">
              <w:rPr/>
            </w:rPrChange>
          </w:rPr>
          <w:t xml:space="preserve">Stringer, EM, Ekouevi, DK, Coetzee, D, Tih, PM, Creek, TL, Stinson, K, Giganti, MJ, Welty, TK, Chintu, N, Chi, BH, Wilfert, CM, Shaffer, N, Dabis, F, Stringer, JS (2010a) Coverage of nevirapine-based services to prevent mother-to-child HIV transmission in 4 African countries. </w:t>
        </w:r>
        <w:r w:rsidRPr="00CF787D">
          <w:rPr>
            <w:rFonts w:ascii="Cambria" w:hAnsi="Cambria"/>
            <w:i/>
            <w:noProof/>
            <w:rPrChange w:id="1756" w:author="Ram Shrestha" w:date="2014-04-29T02:40:00Z">
              <w:rPr/>
            </w:rPrChange>
          </w:rPr>
          <w:t>JAMA</w:t>
        </w:r>
        <w:r w:rsidRPr="00CF787D">
          <w:rPr>
            <w:rFonts w:ascii="Cambria" w:hAnsi="Cambria"/>
            <w:noProof/>
            <w:rPrChange w:id="1757" w:author="Ram Shrestha" w:date="2014-04-29T02:40:00Z">
              <w:rPr/>
            </w:rPrChange>
          </w:rPr>
          <w:t xml:space="preserve"> </w:t>
        </w:r>
        <w:r w:rsidRPr="00CF787D">
          <w:rPr>
            <w:rFonts w:ascii="Cambria" w:hAnsi="Cambria"/>
            <w:b/>
            <w:noProof/>
            <w:rPrChange w:id="1758" w:author="Ram Shrestha" w:date="2014-04-29T02:40:00Z">
              <w:rPr/>
            </w:rPrChange>
          </w:rPr>
          <w:t>304</w:t>
        </w:r>
        <w:r w:rsidRPr="00CF787D">
          <w:rPr>
            <w:rFonts w:ascii="Cambria" w:hAnsi="Cambria"/>
            <w:noProof/>
            <w:rPrChange w:id="1759" w:author="Ram Shrestha" w:date="2014-04-29T02:40:00Z">
              <w:rPr/>
            </w:rPrChange>
          </w:rPr>
          <w:t>: 293-302.</w:t>
        </w:r>
      </w:ins>
    </w:p>
    <w:p w:rsidR="00CF787D" w:rsidRPr="00CF787D" w:rsidRDefault="00CF787D" w:rsidP="00CF787D">
      <w:pPr>
        <w:rPr>
          <w:ins w:id="1760" w:author="Ram Shrestha" w:date="2014-04-29T02:40:00Z"/>
          <w:rFonts w:ascii="Cambria" w:hAnsi="Cambria"/>
          <w:noProof/>
          <w:rPrChange w:id="1761" w:author="Ram Shrestha" w:date="2014-04-29T02:40:00Z">
            <w:rPr>
              <w:ins w:id="1762" w:author="Ram Shrestha" w:date="2014-04-29T02:40:00Z"/>
            </w:rPr>
          </w:rPrChange>
        </w:rPr>
      </w:pPr>
      <w:ins w:id="1763" w:author="Ram Shrestha" w:date="2014-04-29T02:40:00Z">
        <w:r w:rsidRPr="00CF787D">
          <w:rPr>
            <w:rFonts w:ascii="Cambria" w:hAnsi="Cambria"/>
            <w:noProof/>
            <w:rPrChange w:id="1764" w:author="Ram Shrestha" w:date="2014-04-29T02:40:00Z">
              <w:rPr/>
            </w:rPrChange>
          </w:rPr>
          <w:t xml:space="preserve">Stringer, JS, McConnell, MS, Kiarie, J, Bolu, O, Anekthananon, T, Jariyasethpong, T, Potter, D, Mutsotso, W, Borkowf, CB, Mbori-Ngacha, D, Muiruri, P, Ong'ech, JO, Zulu, I, Njobvu, L, Jetsawang, B, Pathak, S, Bulterys, M, Shaffer, N, Weidle, PJ (2010b) Effectiveness of non-nucleoside reverse-transcriptase inhibitor-based antiretroviral therapy in women previously exposed to a single intrapartum dose of nevirapine: a multi-country, prospective cohort study. </w:t>
        </w:r>
        <w:r w:rsidRPr="00CF787D">
          <w:rPr>
            <w:rFonts w:ascii="Cambria" w:hAnsi="Cambria"/>
            <w:i/>
            <w:noProof/>
            <w:rPrChange w:id="1765" w:author="Ram Shrestha" w:date="2014-04-29T02:40:00Z">
              <w:rPr/>
            </w:rPrChange>
          </w:rPr>
          <w:t>PLoS Med</w:t>
        </w:r>
        <w:r w:rsidRPr="00CF787D">
          <w:rPr>
            <w:rFonts w:ascii="Cambria" w:hAnsi="Cambria"/>
            <w:noProof/>
            <w:rPrChange w:id="1766" w:author="Ram Shrestha" w:date="2014-04-29T02:40:00Z">
              <w:rPr/>
            </w:rPrChange>
          </w:rPr>
          <w:t xml:space="preserve"> </w:t>
        </w:r>
        <w:r w:rsidRPr="00CF787D">
          <w:rPr>
            <w:rFonts w:ascii="Cambria" w:hAnsi="Cambria"/>
            <w:b/>
            <w:noProof/>
            <w:rPrChange w:id="1767" w:author="Ram Shrestha" w:date="2014-04-29T02:40:00Z">
              <w:rPr/>
            </w:rPrChange>
          </w:rPr>
          <w:t>7</w:t>
        </w:r>
        <w:r w:rsidRPr="00CF787D">
          <w:rPr>
            <w:rFonts w:ascii="Cambria" w:hAnsi="Cambria"/>
            <w:noProof/>
            <w:rPrChange w:id="1768" w:author="Ram Shrestha" w:date="2014-04-29T02:40:00Z">
              <w:rPr/>
            </w:rPrChange>
          </w:rPr>
          <w:t>: e1000233.</w:t>
        </w:r>
      </w:ins>
    </w:p>
    <w:p w:rsidR="00CF787D" w:rsidRPr="00CF787D" w:rsidRDefault="00CF787D" w:rsidP="00CF787D">
      <w:pPr>
        <w:rPr>
          <w:ins w:id="1769" w:author="Ram Shrestha" w:date="2014-04-29T02:40:00Z"/>
          <w:rFonts w:ascii="Cambria" w:hAnsi="Cambria"/>
          <w:noProof/>
          <w:rPrChange w:id="1770" w:author="Ram Shrestha" w:date="2014-04-29T02:40:00Z">
            <w:rPr>
              <w:ins w:id="1771" w:author="Ram Shrestha" w:date="2014-04-29T02:40:00Z"/>
            </w:rPr>
          </w:rPrChange>
        </w:rPr>
      </w:pPr>
      <w:ins w:id="1772" w:author="Ram Shrestha" w:date="2014-04-29T02:40:00Z">
        <w:r w:rsidRPr="00CF787D">
          <w:rPr>
            <w:rFonts w:ascii="Cambria" w:hAnsi="Cambria"/>
            <w:noProof/>
            <w:rPrChange w:id="1773" w:author="Ram Shrestha" w:date="2014-04-29T02:40: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CF787D">
          <w:rPr>
            <w:rFonts w:ascii="Cambria" w:hAnsi="Cambria"/>
            <w:i/>
            <w:noProof/>
            <w:rPrChange w:id="1774" w:author="Ram Shrestha" w:date="2014-04-29T02:40:00Z">
              <w:rPr/>
            </w:rPrChange>
          </w:rPr>
          <w:t>JAMA</w:t>
        </w:r>
        <w:r w:rsidRPr="00CF787D">
          <w:rPr>
            <w:rFonts w:ascii="Cambria" w:hAnsi="Cambria"/>
            <w:noProof/>
            <w:rPrChange w:id="1775" w:author="Ram Shrestha" w:date="2014-04-29T02:40:00Z">
              <w:rPr/>
            </w:rPrChange>
          </w:rPr>
          <w:t xml:space="preserve"> </w:t>
        </w:r>
        <w:r w:rsidRPr="00CF787D">
          <w:rPr>
            <w:rFonts w:ascii="Cambria" w:hAnsi="Cambria"/>
            <w:b/>
            <w:noProof/>
            <w:rPrChange w:id="1776" w:author="Ram Shrestha" w:date="2014-04-29T02:40:00Z">
              <w:rPr/>
            </w:rPrChange>
          </w:rPr>
          <w:t>296</w:t>
        </w:r>
        <w:r w:rsidRPr="00CF787D">
          <w:rPr>
            <w:rFonts w:ascii="Cambria" w:hAnsi="Cambria"/>
            <w:noProof/>
            <w:rPrChange w:id="1777" w:author="Ram Shrestha" w:date="2014-04-29T02:40:00Z">
              <w:rPr/>
            </w:rPrChange>
          </w:rPr>
          <w:t>: 782-793.</w:t>
        </w:r>
      </w:ins>
    </w:p>
    <w:p w:rsidR="00CF787D" w:rsidRPr="00CF787D" w:rsidRDefault="00CF787D" w:rsidP="00CF787D">
      <w:pPr>
        <w:rPr>
          <w:ins w:id="1778" w:author="Ram Shrestha" w:date="2014-04-29T02:40:00Z"/>
          <w:rFonts w:ascii="Cambria" w:hAnsi="Cambria"/>
          <w:noProof/>
          <w:rPrChange w:id="1779" w:author="Ram Shrestha" w:date="2014-04-29T02:40:00Z">
            <w:rPr>
              <w:ins w:id="1780" w:author="Ram Shrestha" w:date="2014-04-29T02:40:00Z"/>
            </w:rPr>
          </w:rPrChange>
        </w:rPr>
      </w:pPr>
      <w:ins w:id="1781" w:author="Ram Shrestha" w:date="2014-04-29T02:40:00Z">
        <w:r w:rsidRPr="00CF787D">
          <w:rPr>
            <w:rFonts w:ascii="Cambria" w:hAnsi="Cambria"/>
            <w:noProof/>
            <w:rPrChange w:id="1782" w:author="Ram Shrestha" w:date="2014-04-29T02:40:00Z">
              <w:rPr/>
            </w:rPrChange>
          </w:rPr>
          <w:t xml:space="preserve">Sungkanuparph, S, Sukasem, C, Kiertiburanakul, S, Pasomsub, E, Chantratita, W (2012) Emergence of HIV-1 drug resistance mutations among antiretroviral-naive HIV-1-infected patients after rapid scaling up of antiretroviral therapy in Thailand. </w:t>
        </w:r>
        <w:r w:rsidRPr="00CF787D">
          <w:rPr>
            <w:rFonts w:ascii="Cambria" w:hAnsi="Cambria"/>
            <w:i/>
            <w:noProof/>
            <w:rPrChange w:id="1783" w:author="Ram Shrestha" w:date="2014-04-29T02:40:00Z">
              <w:rPr/>
            </w:rPrChange>
          </w:rPr>
          <w:t>J Int AIDS Soc</w:t>
        </w:r>
        <w:r w:rsidRPr="00CF787D">
          <w:rPr>
            <w:rFonts w:ascii="Cambria" w:hAnsi="Cambria"/>
            <w:noProof/>
            <w:rPrChange w:id="1784" w:author="Ram Shrestha" w:date="2014-04-29T02:40:00Z">
              <w:rPr/>
            </w:rPrChange>
          </w:rPr>
          <w:t xml:space="preserve"> </w:t>
        </w:r>
        <w:r w:rsidRPr="00CF787D">
          <w:rPr>
            <w:rFonts w:ascii="Cambria" w:hAnsi="Cambria"/>
            <w:b/>
            <w:noProof/>
            <w:rPrChange w:id="1785" w:author="Ram Shrestha" w:date="2014-04-29T02:40:00Z">
              <w:rPr/>
            </w:rPrChange>
          </w:rPr>
          <w:t>15</w:t>
        </w:r>
        <w:r w:rsidRPr="00CF787D">
          <w:rPr>
            <w:rFonts w:ascii="Cambria" w:hAnsi="Cambria"/>
            <w:noProof/>
            <w:rPrChange w:id="1786" w:author="Ram Shrestha" w:date="2014-04-29T02:40:00Z">
              <w:rPr/>
            </w:rPrChange>
          </w:rPr>
          <w:t>: 12.</w:t>
        </w:r>
      </w:ins>
    </w:p>
    <w:p w:rsidR="00CF787D" w:rsidRPr="00CF787D" w:rsidRDefault="00CF787D" w:rsidP="00CF787D">
      <w:pPr>
        <w:rPr>
          <w:ins w:id="1787" w:author="Ram Shrestha" w:date="2014-04-29T02:40:00Z"/>
          <w:rFonts w:ascii="Cambria" w:hAnsi="Cambria"/>
          <w:noProof/>
          <w:rPrChange w:id="1788" w:author="Ram Shrestha" w:date="2014-04-29T02:40:00Z">
            <w:rPr>
              <w:ins w:id="1789" w:author="Ram Shrestha" w:date="2014-04-29T02:40:00Z"/>
            </w:rPr>
          </w:rPrChange>
        </w:rPr>
      </w:pPr>
      <w:ins w:id="1790" w:author="Ram Shrestha" w:date="2014-04-29T02:40:00Z">
        <w:r w:rsidRPr="00CF787D">
          <w:rPr>
            <w:rFonts w:ascii="Cambria" w:hAnsi="Cambria"/>
            <w:noProof/>
            <w:rPrChange w:id="1791" w:author="Ram Shrestha" w:date="2014-04-29T02:40:00Z">
              <w:rPr/>
            </w:rPrChange>
          </w:rPr>
          <w:t xml:space="preserve">Tisdale, M, Kemp, SD, Parry, NR, Larder, BA (1993) Rapid in vitro selection of human immunodeficiency virus type 1 resistant to 3'-thiacytidine inhibitors due to a mutation in the YMDD region of reverse transcriptase. </w:t>
        </w:r>
        <w:r w:rsidRPr="00CF787D">
          <w:rPr>
            <w:rFonts w:ascii="Cambria" w:hAnsi="Cambria"/>
            <w:i/>
            <w:noProof/>
            <w:rPrChange w:id="1792" w:author="Ram Shrestha" w:date="2014-04-29T02:40:00Z">
              <w:rPr/>
            </w:rPrChange>
          </w:rPr>
          <w:t>Proc Natl Acad Sci U S A</w:t>
        </w:r>
        <w:r w:rsidRPr="00CF787D">
          <w:rPr>
            <w:rFonts w:ascii="Cambria" w:hAnsi="Cambria"/>
            <w:noProof/>
            <w:rPrChange w:id="1793" w:author="Ram Shrestha" w:date="2014-04-29T02:40:00Z">
              <w:rPr/>
            </w:rPrChange>
          </w:rPr>
          <w:t xml:space="preserve"> </w:t>
        </w:r>
        <w:r w:rsidRPr="00CF787D">
          <w:rPr>
            <w:rFonts w:ascii="Cambria" w:hAnsi="Cambria"/>
            <w:b/>
            <w:noProof/>
            <w:rPrChange w:id="1794" w:author="Ram Shrestha" w:date="2014-04-29T02:40:00Z">
              <w:rPr/>
            </w:rPrChange>
          </w:rPr>
          <w:t>90</w:t>
        </w:r>
        <w:r w:rsidRPr="00CF787D">
          <w:rPr>
            <w:rFonts w:ascii="Cambria" w:hAnsi="Cambria"/>
            <w:noProof/>
            <w:rPrChange w:id="1795" w:author="Ram Shrestha" w:date="2014-04-29T02:40:00Z">
              <w:rPr/>
            </w:rPrChange>
          </w:rPr>
          <w:t>: 5653-5656.</w:t>
        </w:r>
      </w:ins>
    </w:p>
    <w:p w:rsidR="00CF787D" w:rsidRPr="00CF787D" w:rsidRDefault="00CF787D" w:rsidP="00CF787D">
      <w:pPr>
        <w:rPr>
          <w:ins w:id="1796" w:author="Ram Shrestha" w:date="2014-04-29T02:40:00Z"/>
          <w:rFonts w:ascii="Cambria" w:hAnsi="Cambria"/>
          <w:noProof/>
          <w:rPrChange w:id="1797" w:author="Ram Shrestha" w:date="2014-04-29T02:40:00Z">
            <w:rPr>
              <w:ins w:id="1798" w:author="Ram Shrestha" w:date="2014-04-29T02:40:00Z"/>
            </w:rPr>
          </w:rPrChange>
        </w:rPr>
      </w:pPr>
      <w:ins w:id="1799" w:author="Ram Shrestha" w:date="2014-04-29T02:40:00Z">
        <w:r w:rsidRPr="00CF787D">
          <w:rPr>
            <w:rFonts w:ascii="Cambria" w:hAnsi="Cambria"/>
            <w:noProof/>
            <w:rPrChange w:id="1800" w:author="Ram Shrestha" w:date="2014-04-29T02:40:00Z">
              <w:rPr/>
            </w:rPrChange>
          </w:rPr>
          <w:t>UNAIDS (2012) Global Report 2012: UNAIDS Report on the Global AIDS Epidemic. ebookpartnership. com.</w:t>
        </w:r>
      </w:ins>
    </w:p>
    <w:p w:rsidR="00CF787D" w:rsidRPr="00CF787D" w:rsidRDefault="00CF787D" w:rsidP="00CF787D">
      <w:pPr>
        <w:rPr>
          <w:ins w:id="1801" w:author="Ram Shrestha" w:date="2014-04-29T02:40:00Z"/>
          <w:rFonts w:ascii="Cambria" w:hAnsi="Cambria"/>
          <w:noProof/>
          <w:rPrChange w:id="1802" w:author="Ram Shrestha" w:date="2014-04-29T02:40:00Z">
            <w:rPr>
              <w:ins w:id="1803" w:author="Ram Shrestha" w:date="2014-04-29T02:40:00Z"/>
            </w:rPr>
          </w:rPrChange>
        </w:rPr>
      </w:pPr>
      <w:ins w:id="1804" w:author="Ram Shrestha" w:date="2014-04-29T02:40:00Z">
        <w:r w:rsidRPr="00CF787D">
          <w:rPr>
            <w:rFonts w:ascii="Cambria" w:hAnsi="Cambria"/>
            <w:noProof/>
            <w:rPrChange w:id="1805" w:author="Ram Shrestha" w:date="2014-04-29T02:40:00Z">
              <w:rPr/>
            </w:rPrChange>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CF787D">
          <w:rPr>
            <w:rFonts w:ascii="Cambria" w:hAnsi="Cambria"/>
            <w:i/>
            <w:noProof/>
            <w:rPrChange w:id="1806" w:author="Ram Shrestha" w:date="2014-04-29T02:40:00Z">
              <w:rPr/>
            </w:rPrChange>
          </w:rPr>
          <w:t>J Acquir Immune Defic Syndr</w:t>
        </w:r>
        <w:r w:rsidRPr="00CF787D">
          <w:rPr>
            <w:rFonts w:ascii="Cambria" w:hAnsi="Cambria"/>
            <w:noProof/>
            <w:rPrChange w:id="1807" w:author="Ram Shrestha" w:date="2014-04-29T02:40:00Z">
              <w:rPr/>
            </w:rPrChange>
          </w:rPr>
          <w:t xml:space="preserve"> </w:t>
        </w:r>
        <w:r w:rsidRPr="00CF787D">
          <w:rPr>
            <w:rFonts w:ascii="Cambria" w:hAnsi="Cambria"/>
            <w:b/>
            <w:noProof/>
            <w:rPrChange w:id="1808" w:author="Ram Shrestha" w:date="2014-04-29T02:40:00Z">
              <w:rPr/>
            </w:rPrChange>
          </w:rPr>
          <w:t>22</w:t>
        </w:r>
        <w:r w:rsidRPr="00CF787D">
          <w:rPr>
            <w:rFonts w:ascii="Cambria" w:hAnsi="Cambria"/>
            <w:noProof/>
            <w:rPrChange w:id="1809" w:author="Ram Shrestha" w:date="2014-04-29T02:40:00Z">
              <w:rPr/>
            </w:rPrChange>
          </w:rPr>
          <w:t>: 107-118.</w:t>
        </w:r>
      </w:ins>
    </w:p>
    <w:p w:rsidR="00CF787D" w:rsidRPr="00CF787D" w:rsidRDefault="00CF787D" w:rsidP="00CF787D">
      <w:pPr>
        <w:rPr>
          <w:ins w:id="1810" w:author="Ram Shrestha" w:date="2014-04-29T02:40:00Z"/>
          <w:rFonts w:ascii="Cambria" w:hAnsi="Cambria"/>
          <w:noProof/>
          <w:rPrChange w:id="1811" w:author="Ram Shrestha" w:date="2014-04-29T02:40:00Z">
            <w:rPr>
              <w:ins w:id="1812" w:author="Ram Shrestha" w:date="2014-04-29T02:40:00Z"/>
            </w:rPr>
          </w:rPrChange>
        </w:rPr>
      </w:pPr>
      <w:ins w:id="1813" w:author="Ram Shrestha" w:date="2014-04-29T02:40:00Z">
        <w:r w:rsidRPr="00CF787D">
          <w:rPr>
            <w:rFonts w:ascii="Cambria" w:hAnsi="Cambria"/>
            <w:noProof/>
            <w:rPrChange w:id="1814" w:author="Ram Shrestha" w:date="2014-04-29T02:40:00Z">
              <w:rPr/>
            </w:rPrChange>
          </w:rPr>
          <w: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t>
        </w:r>
        <w:r w:rsidRPr="00CF787D">
          <w:rPr>
            <w:rFonts w:ascii="Cambria" w:hAnsi="Cambria"/>
            <w:i/>
            <w:noProof/>
            <w:rPrChange w:id="1815" w:author="Ram Shrestha" w:date="2014-04-29T02:40:00Z">
              <w:rPr/>
            </w:rPrChange>
          </w:rPr>
          <w:t>AIDS</w:t>
        </w:r>
        <w:r w:rsidRPr="00CF787D">
          <w:rPr>
            <w:rFonts w:ascii="Cambria" w:hAnsi="Cambria"/>
            <w:noProof/>
            <w:rPrChange w:id="1816" w:author="Ram Shrestha" w:date="2014-04-29T02:40:00Z">
              <w:rPr/>
            </w:rPrChange>
          </w:rPr>
          <w:t xml:space="preserve"> </w:t>
        </w:r>
        <w:r w:rsidRPr="00CF787D">
          <w:rPr>
            <w:rFonts w:ascii="Cambria" w:hAnsi="Cambria"/>
            <w:b/>
            <w:noProof/>
            <w:rPrChange w:id="1817" w:author="Ram Shrestha" w:date="2014-04-29T02:40:00Z">
              <w:rPr/>
            </w:rPrChange>
          </w:rPr>
          <w:t>17</w:t>
        </w:r>
        <w:r w:rsidRPr="00CF787D">
          <w:rPr>
            <w:rFonts w:ascii="Cambria" w:hAnsi="Cambria"/>
            <w:noProof/>
            <w:rPrChange w:id="1818" w:author="Ram Shrestha" w:date="2014-04-29T02:40:00Z">
              <w:rPr/>
            </w:rPrChange>
          </w:rPr>
          <w:t>: 987-999.</w:t>
        </w:r>
      </w:ins>
    </w:p>
    <w:p w:rsidR="00CF787D" w:rsidRPr="00CF787D" w:rsidRDefault="00CF787D" w:rsidP="00CF787D">
      <w:pPr>
        <w:rPr>
          <w:ins w:id="1819" w:author="Ram Shrestha" w:date="2014-04-29T02:40:00Z"/>
          <w:rFonts w:ascii="Cambria" w:hAnsi="Cambria"/>
          <w:noProof/>
          <w:rPrChange w:id="1820" w:author="Ram Shrestha" w:date="2014-04-29T02:40:00Z">
            <w:rPr>
              <w:ins w:id="1821" w:author="Ram Shrestha" w:date="2014-04-29T02:40:00Z"/>
            </w:rPr>
          </w:rPrChange>
        </w:rPr>
      </w:pPr>
      <w:ins w:id="1822" w:author="Ram Shrestha" w:date="2014-04-29T02:40:00Z">
        <w:r w:rsidRPr="00CF787D">
          <w:rPr>
            <w:rFonts w:ascii="Cambria" w:hAnsi="Cambria"/>
            <w:noProof/>
            <w:rPrChange w:id="1823" w:author="Ram Shrestha" w:date="2014-04-29T02:40:00Z">
              <w:rPr/>
            </w:rPrChange>
          </w:rPr>
          <w: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t>
        </w:r>
        <w:r w:rsidRPr="00CF787D">
          <w:rPr>
            <w:rFonts w:ascii="Cambria" w:hAnsi="Cambria"/>
            <w:i/>
            <w:noProof/>
            <w:rPrChange w:id="1824" w:author="Ram Shrestha" w:date="2014-04-29T02:40:00Z">
              <w:rPr/>
            </w:rPrChange>
          </w:rPr>
          <w:t>Lancet</w:t>
        </w:r>
        <w:r w:rsidRPr="00CF787D">
          <w:rPr>
            <w:rFonts w:ascii="Cambria" w:hAnsi="Cambria"/>
            <w:noProof/>
            <w:rPrChange w:id="1825" w:author="Ram Shrestha" w:date="2014-04-29T02:40:00Z">
              <w:rPr/>
            </w:rPrChange>
          </w:rPr>
          <w:t xml:space="preserve"> </w:t>
        </w:r>
        <w:r w:rsidRPr="00CF787D">
          <w:rPr>
            <w:rFonts w:ascii="Cambria" w:hAnsi="Cambria"/>
            <w:b/>
            <w:noProof/>
            <w:rPrChange w:id="1826" w:author="Ram Shrestha" w:date="2014-04-29T02:40:00Z">
              <w:rPr/>
            </w:rPrChange>
          </w:rPr>
          <w:t>363</w:t>
        </w:r>
        <w:r w:rsidRPr="00CF787D">
          <w:rPr>
            <w:rFonts w:ascii="Cambria" w:hAnsi="Cambria"/>
            <w:noProof/>
            <w:rPrChange w:id="1827" w:author="Ram Shrestha" w:date="2014-04-29T02:40:00Z">
              <w:rPr/>
            </w:rPrChange>
          </w:rPr>
          <w:t>: 1253-1263.</w:t>
        </w:r>
      </w:ins>
    </w:p>
    <w:p w:rsidR="00CF787D" w:rsidRPr="00CF787D" w:rsidRDefault="00CF787D" w:rsidP="00CF787D">
      <w:pPr>
        <w:rPr>
          <w:ins w:id="1828" w:author="Ram Shrestha" w:date="2014-04-29T02:40:00Z"/>
          <w:rFonts w:ascii="Cambria" w:hAnsi="Cambria"/>
          <w:noProof/>
          <w:rPrChange w:id="1829" w:author="Ram Shrestha" w:date="2014-04-29T02:40:00Z">
            <w:rPr>
              <w:ins w:id="1830" w:author="Ram Shrestha" w:date="2014-04-29T02:40:00Z"/>
            </w:rPr>
          </w:rPrChange>
        </w:rPr>
      </w:pPr>
      <w:ins w:id="1831" w:author="Ram Shrestha" w:date="2014-04-29T02:40:00Z">
        <w:r w:rsidRPr="00CF787D">
          <w:rPr>
            <w:rFonts w:ascii="Cambria" w:hAnsi="Cambria"/>
            <w:noProof/>
            <w:rPrChange w:id="1832" w:author="Ram Shrestha" w:date="2014-04-29T02:40: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CF787D">
          <w:rPr>
            <w:rFonts w:ascii="Cambria" w:hAnsi="Cambria"/>
            <w:i/>
            <w:noProof/>
            <w:rPrChange w:id="1833" w:author="Ram Shrestha" w:date="2014-04-29T02:40:00Z">
              <w:rPr/>
            </w:rPrChange>
          </w:rPr>
          <w:t>J Acquir Immune Defic Syndr</w:t>
        </w:r>
        <w:r w:rsidRPr="00CF787D">
          <w:rPr>
            <w:rFonts w:ascii="Cambria" w:hAnsi="Cambria"/>
            <w:noProof/>
            <w:rPrChange w:id="1834" w:author="Ram Shrestha" w:date="2014-04-29T02:40:00Z">
              <w:rPr/>
            </w:rPrChange>
          </w:rPr>
          <w:t xml:space="preserve"> </w:t>
        </w:r>
        <w:r w:rsidRPr="00CF787D">
          <w:rPr>
            <w:rFonts w:ascii="Cambria" w:hAnsi="Cambria"/>
            <w:b/>
            <w:noProof/>
            <w:rPrChange w:id="1835" w:author="Ram Shrestha" w:date="2014-04-29T02:40:00Z">
              <w:rPr/>
            </w:rPrChange>
          </w:rPr>
          <w:t>52</w:t>
        </w:r>
        <w:r w:rsidRPr="00CF787D">
          <w:rPr>
            <w:rFonts w:ascii="Cambria" w:hAnsi="Cambria"/>
            <w:noProof/>
            <w:rPrChange w:id="1836" w:author="Ram Shrestha" w:date="2014-04-29T02:40:00Z">
              <w:rPr/>
            </w:rPrChange>
          </w:rPr>
          <w:t>: 309-315.</w:t>
        </w:r>
      </w:ins>
    </w:p>
    <w:p w:rsidR="00CF787D" w:rsidRPr="00CF787D" w:rsidRDefault="00CF787D" w:rsidP="00CF787D">
      <w:pPr>
        <w:rPr>
          <w:ins w:id="1837" w:author="Ram Shrestha" w:date="2014-04-29T02:40:00Z"/>
          <w:rFonts w:ascii="Cambria" w:hAnsi="Cambria"/>
          <w:noProof/>
          <w:rPrChange w:id="1838" w:author="Ram Shrestha" w:date="2014-04-29T02:40:00Z">
            <w:rPr>
              <w:ins w:id="1839" w:author="Ram Shrestha" w:date="2014-04-29T02:40:00Z"/>
            </w:rPr>
          </w:rPrChange>
        </w:rPr>
      </w:pPr>
      <w:ins w:id="1840" w:author="Ram Shrestha" w:date="2014-04-29T02:40:00Z">
        <w:r w:rsidRPr="00CF787D">
          <w:rPr>
            <w:rFonts w:ascii="Cambria" w:hAnsi="Cambria"/>
            <w:noProof/>
            <w:rPrChange w:id="1841" w:author="Ram Shrestha" w:date="2014-04-29T02:40:00Z">
              <w:rPr/>
            </w:rPrChange>
          </w:rPr>
          <w:t xml:space="preserve">Wang, C, Mitsuya, Y, Gharizadeh, B, Ronaghi, M, Shafer, RW (2007) Characterization of mutation spectra with ultra-deep pyrosequencing: application to HIV-1 drug resistance. </w:t>
        </w:r>
        <w:r w:rsidRPr="00CF787D">
          <w:rPr>
            <w:rFonts w:ascii="Cambria" w:hAnsi="Cambria"/>
            <w:i/>
            <w:noProof/>
            <w:rPrChange w:id="1842" w:author="Ram Shrestha" w:date="2014-04-29T02:40:00Z">
              <w:rPr/>
            </w:rPrChange>
          </w:rPr>
          <w:t>Genome Res</w:t>
        </w:r>
        <w:r w:rsidRPr="00CF787D">
          <w:rPr>
            <w:rFonts w:ascii="Cambria" w:hAnsi="Cambria"/>
            <w:noProof/>
            <w:rPrChange w:id="1843" w:author="Ram Shrestha" w:date="2014-04-29T02:40:00Z">
              <w:rPr/>
            </w:rPrChange>
          </w:rPr>
          <w:t xml:space="preserve"> </w:t>
        </w:r>
        <w:r w:rsidRPr="00CF787D">
          <w:rPr>
            <w:rFonts w:ascii="Cambria" w:hAnsi="Cambria"/>
            <w:b/>
            <w:noProof/>
            <w:rPrChange w:id="1844" w:author="Ram Shrestha" w:date="2014-04-29T02:40:00Z">
              <w:rPr/>
            </w:rPrChange>
          </w:rPr>
          <w:t>17</w:t>
        </w:r>
        <w:r w:rsidRPr="00CF787D">
          <w:rPr>
            <w:rFonts w:ascii="Cambria" w:hAnsi="Cambria"/>
            <w:noProof/>
            <w:rPrChange w:id="1845" w:author="Ram Shrestha" w:date="2014-04-29T02:40:00Z">
              <w:rPr/>
            </w:rPrChange>
          </w:rPr>
          <w:t>: 1195-1201.</w:t>
        </w:r>
      </w:ins>
    </w:p>
    <w:p w:rsidR="00CF787D" w:rsidRPr="00CF787D" w:rsidRDefault="00CF787D" w:rsidP="00CF787D">
      <w:pPr>
        <w:rPr>
          <w:ins w:id="1846" w:author="Ram Shrestha" w:date="2014-04-29T02:40:00Z"/>
          <w:rFonts w:ascii="Cambria" w:hAnsi="Cambria"/>
          <w:noProof/>
          <w:rPrChange w:id="1847" w:author="Ram Shrestha" w:date="2014-04-29T02:40:00Z">
            <w:rPr>
              <w:ins w:id="1848" w:author="Ram Shrestha" w:date="2014-04-29T02:40:00Z"/>
            </w:rPr>
          </w:rPrChange>
        </w:rPr>
      </w:pPr>
      <w:ins w:id="1849" w:author="Ram Shrestha" w:date="2014-04-29T02:40:00Z">
        <w:r w:rsidRPr="00CF787D">
          <w:rPr>
            <w:rFonts w:ascii="Cambria" w:hAnsi="Cambria"/>
            <w:noProof/>
            <w:rPrChange w:id="1850" w:author="Ram Shrestha" w:date="2014-04-29T02:40:00Z">
              <w:rPr/>
            </w:rPrChange>
          </w:rPr>
          <w:t>WHO (2008) Towards universal access: scaling up priority HIV/AIDS interventions in the health sector: progress report 2008.</w:t>
        </w:r>
      </w:ins>
    </w:p>
    <w:p w:rsidR="00CF787D" w:rsidRPr="00CF787D" w:rsidRDefault="00CF787D" w:rsidP="00CF787D">
      <w:pPr>
        <w:rPr>
          <w:ins w:id="1851" w:author="Ram Shrestha" w:date="2014-04-29T02:40:00Z"/>
          <w:rFonts w:ascii="Cambria" w:hAnsi="Cambria"/>
          <w:noProof/>
          <w:rPrChange w:id="1852" w:author="Ram Shrestha" w:date="2014-04-29T02:40:00Z">
            <w:rPr>
              <w:ins w:id="1853" w:author="Ram Shrestha" w:date="2014-04-29T02:40:00Z"/>
            </w:rPr>
          </w:rPrChange>
        </w:rPr>
      </w:pPr>
      <w:ins w:id="1854" w:author="Ram Shrestha" w:date="2014-04-29T02:40:00Z">
        <w:r w:rsidRPr="00CF787D">
          <w:rPr>
            <w:rFonts w:ascii="Cambria" w:hAnsi="Cambria"/>
            <w:noProof/>
            <w:rPrChange w:id="1855" w:author="Ram Shrestha" w:date="2014-04-29T02:40:00Z">
              <w:rPr/>
            </w:rPrChange>
          </w:rPr>
          <w:t xml:space="preserve">Yin, L, Liu, L, Sun, Y, Hou, W, Lowe, AC, Gardner, BP, Salemi, M, Williams, WB, Farmerie, WG, Sleasman, JW, Goodenow, MM (2012) High-resolution deep sequencing reveals biodiversity, population structure, and persistence of HIV-1 quasispecies within host ecosystems. </w:t>
        </w:r>
        <w:r w:rsidRPr="00CF787D">
          <w:rPr>
            <w:rFonts w:ascii="Cambria" w:hAnsi="Cambria"/>
            <w:i/>
            <w:noProof/>
            <w:rPrChange w:id="1856" w:author="Ram Shrestha" w:date="2014-04-29T02:40:00Z">
              <w:rPr/>
            </w:rPrChange>
          </w:rPr>
          <w:t>Retrovirology</w:t>
        </w:r>
        <w:r w:rsidRPr="00CF787D">
          <w:rPr>
            <w:rFonts w:ascii="Cambria" w:hAnsi="Cambria"/>
            <w:noProof/>
            <w:rPrChange w:id="1857" w:author="Ram Shrestha" w:date="2014-04-29T02:40:00Z">
              <w:rPr/>
            </w:rPrChange>
          </w:rPr>
          <w:t xml:space="preserve"> </w:t>
        </w:r>
        <w:r w:rsidRPr="00CF787D">
          <w:rPr>
            <w:rFonts w:ascii="Cambria" w:hAnsi="Cambria"/>
            <w:b/>
            <w:noProof/>
            <w:rPrChange w:id="1858" w:author="Ram Shrestha" w:date="2014-04-29T02:40:00Z">
              <w:rPr/>
            </w:rPrChange>
          </w:rPr>
          <w:t>9</w:t>
        </w:r>
        <w:r w:rsidRPr="00CF787D">
          <w:rPr>
            <w:rFonts w:ascii="Cambria" w:hAnsi="Cambria"/>
            <w:noProof/>
            <w:rPrChange w:id="1859" w:author="Ram Shrestha" w:date="2014-04-29T02:40:00Z">
              <w:rPr/>
            </w:rPrChange>
          </w:rPr>
          <w:t>: 108.</w:t>
        </w:r>
      </w:ins>
    </w:p>
    <w:p w:rsidR="00CF787D" w:rsidRPr="00CF787D" w:rsidRDefault="00CF787D" w:rsidP="00CF787D">
      <w:pPr>
        <w:rPr>
          <w:ins w:id="1860" w:author="Ram Shrestha" w:date="2014-04-29T02:40:00Z"/>
          <w:rFonts w:ascii="Cambria" w:hAnsi="Cambria"/>
          <w:noProof/>
          <w:rPrChange w:id="1861" w:author="Ram Shrestha" w:date="2014-04-29T02:40:00Z">
            <w:rPr>
              <w:ins w:id="1862" w:author="Ram Shrestha" w:date="2014-04-29T02:40:00Z"/>
            </w:rPr>
          </w:rPrChange>
        </w:rPr>
      </w:pPr>
      <w:ins w:id="1863" w:author="Ram Shrestha" w:date="2014-04-29T02:40:00Z">
        <w:r w:rsidRPr="00CF787D">
          <w:rPr>
            <w:rFonts w:ascii="Cambria" w:hAnsi="Cambria"/>
            <w:noProof/>
            <w:rPrChange w:id="1864" w:author="Ram Shrestha" w:date="2014-04-29T02:40:00Z">
              <w:rPr/>
            </w:rPrChange>
          </w:rPr>
          <w:t xml:space="preserve">Zaidi, J, Grapsa, E, Tanser, F, Newell, M-L, Bärnighausen, T (2013) Dramatic increases in HIV prevalence after scale-up of antiretroviral treatment: a longitudinal population-based HIV surveillance study in rural kwazulu-natal. </w:t>
        </w:r>
        <w:r w:rsidRPr="00CF787D">
          <w:rPr>
            <w:rFonts w:ascii="Cambria" w:hAnsi="Cambria"/>
            <w:i/>
            <w:noProof/>
            <w:rPrChange w:id="1865" w:author="Ram Shrestha" w:date="2014-04-29T02:40:00Z">
              <w:rPr/>
            </w:rPrChange>
          </w:rPr>
          <w:t>AIDS</w:t>
        </w:r>
        <w:r w:rsidRPr="00CF787D">
          <w:rPr>
            <w:rFonts w:ascii="Cambria" w:hAnsi="Cambria"/>
            <w:noProof/>
            <w:rPrChange w:id="1866" w:author="Ram Shrestha" w:date="2014-04-29T02:40:00Z">
              <w:rPr/>
            </w:rPrChange>
          </w:rPr>
          <w:t xml:space="preserve"> </w:t>
        </w:r>
        <w:r w:rsidRPr="00CF787D">
          <w:rPr>
            <w:rFonts w:ascii="Cambria" w:hAnsi="Cambria"/>
            <w:b/>
            <w:noProof/>
            <w:rPrChange w:id="1867" w:author="Ram Shrestha" w:date="2014-04-29T02:40:00Z">
              <w:rPr/>
            </w:rPrChange>
          </w:rPr>
          <w:t>27</w:t>
        </w:r>
        <w:r w:rsidRPr="00CF787D">
          <w:rPr>
            <w:rFonts w:ascii="Cambria" w:hAnsi="Cambria"/>
            <w:noProof/>
            <w:rPrChange w:id="1868" w:author="Ram Shrestha" w:date="2014-04-29T02:40:00Z">
              <w:rPr/>
            </w:rPrChange>
          </w:rPr>
          <w:t>: 000-000.</w:t>
        </w:r>
      </w:ins>
    </w:p>
    <w:p w:rsidR="00CF787D" w:rsidRPr="00CF787D" w:rsidRDefault="00CF787D" w:rsidP="00CF787D">
      <w:pPr>
        <w:rPr>
          <w:ins w:id="1869" w:author="Ram Shrestha" w:date="2014-04-29T02:40:00Z"/>
          <w:rFonts w:ascii="Cambria" w:hAnsi="Cambria"/>
          <w:noProof/>
          <w:rPrChange w:id="1870" w:author="Ram Shrestha" w:date="2014-04-29T02:40:00Z">
            <w:rPr>
              <w:ins w:id="1871" w:author="Ram Shrestha" w:date="2014-04-29T02:40:00Z"/>
            </w:rPr>
          </w:rPrChange>
        </w:rPr>
      </w:pPr>
      <w:ins w:id="1872" w:author="Ram Shrestha" w:date="2014-04-29T02:40:00Z">
        <w:r w:rsidRPr="00CF787D">
          <w:rPr>
            <w:rFonts w:ascii="Cambria" w:hAnsi="Cambria"/>
            <w:noProof/>
            <w:rPrChange w:id="1873" w:author="Ram Shrestha" w:date="2014-04-29T02:40:00Z">
              <w:rPr/>
            </w:rPrChange>
          </w:rPr>
          <w:t xml:space="preserve">Zolfo, M, De Weggheleire, A, Schouten, E, Lynen, L (2010) Time for "test and treat" in prevention of mother-to-child transmission programs in low- and middle-income countries. </w:t>
        </w:r>
        <w:r w:rsidRPr="00CF787D">
          <w:rPr>
            <w:rFonts w:ascii="Cambria" w:hAnsi="Cambria"/>
            <w:i/>
            <w:noProof/>
            <w:rPrChange w:id="1874" w:author="Ram Shrestha" w:date="2014-04-29T02:40:00Z">
              <w:rPr/>
            </w:rPrChange>
          </w:rPr>
          <w:t>J Acquir Immune Defic Syndr</w:t>
        </w:r>
        <w:r w:rsidRPr="00CF787D">
          <w:rPr>
            <w:rFonts w:ascii="Cambria" w:hAnsi="Cambria"/>
            <w:noProof/>
            <w:rPrChange w:id="1875" w:author="Ram Shrestha" w:date="2014-04-29T02:40:00Z">
              <w:rPr/>
            </w:rPrChange>
          </w:rPr>
          <w:t xml:space="preserve"> </w:t>
        </w:r>
        <w:r w:rsidRPr="00CF787D">
          <w:rPr>
            <w:rFonts w:ascii="Cambria" w:hAnsi="Cambria"/>
            <w:b/>
            <w:noProof/>
            <w:rPrChange w:id="1876" w:author="Ram Shrestha" w:date="2014-04-29T02:40:00Z">
              <w:rPr/>
            </w:rPrChange>
          </w:rPr>
          <w:t>55</w:t>
        </w:r>
        <w:r w:rsidRPr="00CF787D">
          <w:rPr>
            <w:rFonts w:ascii="Cambria" w:hAnsi="Cambria"/>
            <w:noProof/>
            <w:rPrChange w:id="1877" w:author="Ram Shrestha" w:date="2014-04-29T02:40:00Z">
              <w:rPr/>
            </w:rPrChange>
          </w:rPr>
          <w:t>: 287-289.</w:t>
        </w:r>
      </w:ins>
    </w:p>
    <w:p w:rsidR="00CF787D" w:rsidRDefault="00CF787D" w:rsidP="00CF787D">
      <w:pPr>
        <w:ind w:left="720" w:hanging="720"/>
        <w:rPr>
          <w:ins w:id="1878" w:author="Ram Shrestha" w:date="2014-04-29T02:40:00Z"/>
          <w:rFonts w:ascii="Cambria" w:hAnsi="Cambria"/>
          <w:noProof/>
        </w:rPr>
        <w:pPrChange w:id="1879" w:author="Ram Shrestha" w:date="2014-04-29T02:40:00Z">
          <w:pPr>
            <w:spacing w:line="480" w:lineRule="auto"/>
          </w:pPr>
        </w:pPrChange>
      </w:pPr>
    </w:p>
    <w:p w:rsidR="00FA0488" w:rsidDel="00524255" w:rsidRDefault="00160B11">
      <w:pPr>
        <w:rPr>
          <w:del w:id="1880" w:author="Ram Shrestha" w:date="2014-04-27T01:24:00Z"/>
          <w:rFonts w:ascii="Cambria" w:hAnsi="Cambria"/>
          <w:noProof/>
        </w:rPr>
      </w:pPr>
      <w:del w:id="1881" w:author="Ram Shrestha" w:date="2014-04-27T01:24:00Z">
        <w:r w:rsidRPr="00160B11" w:rsidDel="00524255">
          <w:rPr>
            <w:rFonts w:ascii="Cambria" w:hAnsi="Cambria"/>
            <w:noProof/>
          </w:rPr>
          <w:delTex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26</w:delText>
        </w:r>
        <w:r w:rsidRPr="00160B11" w:rsidDel="00524255">
          <w:rPr>
            <w:rFonts w:ascii="Cambria" w:hAnsi="Cambria"/>
            <w:noProof/>
          </w:rPr>
          <w:delText>: 501-506.</w:delText>
        </w:r>
      </w:del>
    </w:p>
    <w:p w:rsidR="00FA0488" w:rsidDel="00524255" w:rsidRDefault="00160B11">
      <w:pPr>
        <w:rPr>
          <w:del w:id="1882" w:author="Ram Shrestha" w:date="2014-04-27T01:24:00Z"/>
          <w:rFonts w:ascii="Cambria" w:hAnsi="Cambria"/>
          <w:noProof/>
        </w:rPr>
      </w:pPr>
      <w:del w:id="1883" w:author="Ram Shrestha" w:date="2014-04-27T01:24:00Z">
        <w:r w:rsidRPr="00160B11" w:rsidDel="00524255">
          <w:rPr>
            <w:rFonts w:ascii="Cambria" w:hAnsi="Cambria"/>
            <w:noProof/>
          </w:rPr>
          <w:delTex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17 Suppl 3</w:delText>
        </w:r>
        <w:r w:rsidRPr="00160B11" w:rsidDel="00524255">
          <w:rPr>
            <w:rFonts w:ascii="Cambria" w:hAnsi="Cambria"/>
            <w:noProof/>
          </w:rPr>
          <w:delText>: S23-29.</w:delText>
        </w:r>
      </w:del>
    </w:p>
    <w:p w:rsidR="00FA0488" w:rsidDel="00524255" w:rsidRDefault="00160B11">
      <w:pPr>
        <w:rPr>
          <w:del w:id="1884" w:author="Ram Shrestha" w:date="2014-04-27T01:24:00Z"/>
          <w:rFonts w:ascii="Cambria" w:hAnsi="Cambria"/>
          <w:noProof/>
        </w:rPr>
      </w:pPr>
      <w:del w:id="1885" w:author="Ram Shrestha" w:date="2014-04-27T01:24:00Z">
        <w:r w:rsidRPr="00160B11" w:rsidDel="00524255">
          <w:rPr>
            <w:rFonts w:ascii="Cambria" w:hAnsi="Cambria"/>
            <w:noProof/>
          </w:rPr>
          <w:delText xml:space="preserve">Aghokeng, AF, Kouanfack, C, Laurent, C, Ebong, E, Atem-Tambe, A, Butel, C, Montavon, C, Mpoudi-Ngole, E, Delaporte, E, Peeters, M (2011) Scale-up of antiretroviral treatment in sub-Saharan Africa is accompanied by increasing HIV-1 drug resistance mutations in drug-naive patients.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25</w:delText>
        </w:r>
        <w:r w:rsidRPr="00160B11" w:rsidDel="00524255">
          <w:rPr>
            <w:rFonts w:ascii="Cambria" w:hAnsi="Cambria"/>
            <w:noProof/>
          </w:rPr>
          <w:delText>: 2183-2188.</w:delText>
        </w:r>
      </w:del>
    </w:p>
    <w:p w:rsidR="00FA0488" w:rsidDel="00524255" w:rsidRDefault="00160B11">
      <w:pPr>
        <w:rPr>
          <w:del w:id="1886" w:author="Ram Shrestha" w:date="2014-04-27T01:24:00Z"/>
          <w:rFonts w:ascii="Cambria" w:hAnsi="Cambria"/>
          <w:noProof/>
        </w:rPr>
      </w:pPr>
      <w:del w:id="1887" w:author="Ram Shrestha" w:date="2014-04-27T01:24:00Z">
        <w:r w:rsidRPr="00160B11" w:rsidDel="00524255">
          <w:rPr>
            <w:rFonts w:ascii="Cambria" w:hAnsi="Cambria"/>
            <w:noProof/>
          </w:rPr>
          <w:delText xml:space="preserve">Archer, J, Braverman, MS, Taillon, BE, Desany, B, James, I, Harrigan, PR, Lewis, M, Robertson, DL (2009) Detection of low-frequency pretherapy chemokine (CXC motif) receptor 4 (CXCR4)-using HIV-1 with ultra-deep pyrosequencing.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23</w:delText>
        </w:r>
        <w:r w:rsidRPr="00160B11" w:rsidDel="00524255">
          <w:rPr>
            <w:rFonts w:ascii="Cambria" w:hAnsi="Cambria"/>
            <w:noProof/>
          </w:rPr>
          <w:delText>: 1209-1218.</w:delText>
        </w:r>
      </w:del>
    </w:p>
    <w:p w:rsidR="00FA0488" w:rsidDel="00524255" w:rsidRDefault="00160B11">
      <w:pPr>
        <w:rPr>
          <w:del w:id="1888" w:author="Ram Shrestha" w:date="2014-04-27T01:24:00Z"/>
          <w:rFonts w:ascii="Cambria" w:hAnsi="Cambria"/>
          <w:noProof/>
        </w:rPr>
      </w:pPr>
      <w:del w:id="1889" w:author="Ram Shrestha" w:date="2014-04-27T01:24:00Z">
        <w:r w:rsidRPr="00160B11" w:rsidDel="00524255">
          <w:rPr>
            <w:rFonts w:ascii="Cambria" w:hAnsi="Cambria"/>
            <w:noProof/>
          </w:rPr>
          <w:delText xml:space="preserve">Arrive, E, Newell, ML, Ekouevi, DK, Chaix, ML, Thiebaut, R, Masquelier, B, Leroy, V, Perre, PV, Rouzioux, C, Dabis, F (2007) Prevalence of resistance to nevirapine in mothers and children after single-dose exposure to prevent vertical transmission of HIV-1: a meta-analysis. </w:delText>
        </w:r>
        <w:r w:rsidRPr="00160B11" w:rsidDel="00524255">
          <w:rPr>
            <w:rFonts w:ascii="Cambria" w:hAnsi="Cambria"/>
            <w:i/>
            <w:noProof/>
          </w:rPr>
          <w:delText>Int J Epidemiol</w:delText>
        </w:r>
        <w:r w:rsidRPr="00160B11" w:rsidDel="00524255">
          <w:rPr>
            <w:rFonts w:ascii="Cambria" w:hAnsi="Cambria"/>
            <w:noProof/>
          </w:rPr>
          <w:delText xml:space="preserve"> </w:delText>
        </w:r>
        <w:r w:rsidRPr="00160B11" w:rsidDel="00524255">
          <w:rPr>
            <w:rFonts w:ascii="Cambria" w:hAnsi="Cambria"/>
            <w:b/>
            <w:noProof/>
          </w:rPr>
          <w:delText>36</w:delText>
        </w:r>
        <w:r w:rsidRPr="00160B11" w:rsidDel="00524255">
          <w:rPr>
            <w:rFonts w:ascii="Cambria" w:hAnsi="Cambria"/>
            <w:noProof/>
          </w:rPr>
          <w:delText>: 1009-1021.</w:delText>
        </w:r>
      </w:del>
    </w:p>
    <w:p w:rsidR="00FA0488" w:rsidDel="00524255" w:rsidRDefault="00160B11">
      <w:pPr>
        <w:rPr>
          <w:del w:id="1890" w:author="Ram Shrestha" w:date="2014-04-27T01:24:00Z"/>
          <w:rFonts w:ascii="Cambria" w:hAnsi="Cambria"/>
          <w:noProof/>
        </w:rPr>
      </w:pPr>
      <w:del w:id="1891" w:author="Ram Shrestha" w:date="2014-04-27T01:24:00Z">
        <w:r w:rsidRPr="00160B11" w:rsidDel="00524255">
          <w:rPr>
            <w:rFonts w:ascii="Cambria" w:hAnsi="Cambria"/>
            <w:noProof/>
          </w:rPr>
          <w:delText xml:space="preserve">Audureau, E, Kahn, JG, Besson, MH, Saba, J, Ladner, J (2013) Scaling up prevention of mother-to-child HIV transmission programs in sub-Saharan African countries: a multilevel assessment of site-, program- and country-level determinants of performance. </w:delText>
        </w:r>
        <w:r w:rsidRPr="00160B11" w:rsidDel="00524255">
          <w:rPr>
            <w:rFonts w:ascii="Cambria" w:hAnsi="Cambria"/>
            <w:i/>
            <w:noProof/>
          </w:rPr>
          <w:delText>BMC Public Health</w:delText>
        </w:r>
        <w:r w:rsidRPr="00160B11" w:rsidDel="00524255">
          <w:rPr>
            <w:rFonts w:ascii="Cambria" w:hAnsi="Cambria"/>
            <w:noProof/>
          </w:rPr>
          <w:delText xml:space="preserve"> </w:delText>
        </w:r>
        <w:r w:rsidRPr="00160B11" w:rsidDel="00524255">
          <w:rPr>
            <w:rFonts w:ascii="Cambria" w:hAnsi="Cambria"/>
            <w:b/>
            <w:noProof/>
          </w:rPr>
          <w:delText>13</w:delText>
        </w:r>
        <w:r w:rsidRPr="00160B11" w:rsidDel="00524255">
          <w:rPr>
            <w:rFonts w:ascii="Cambria" w:hAnsi="Cambria"/>
            <w:noProof/>
          </w:rPr>
          <w:delText>: 286.</w:delText>
        </w:r>
      </w:del>
    </w:p>
    <w:p w:rsidR="00FA0488" w:rsidDel="00524255" w:rsidRDefault="00160B11">
      <w:pPr>
        <w:rPr>
          <w:del w:id="1892" w:author="Ram Shrestha" w:date="2014-04-27T01:24:00Z"/>
          <w:rFonts w:ascii="Cambria" w:hAnsi="Cambria"/>
          <w:noProof/>
        </w:rPr>
      </w:pPr>
      <w:del w:id="1893" w:author="Ram Shrestha" w:date="2014-04-27T01:24:00Z">
        <w:r w:rsidRPr="00160B11" w:rsidDel="00524255">
          <w:rPr>
            <w:rFonts w:ascii="Cambria" w:hAnsi="Cambria"/>
            <w:noProof/>
          </w:rPr>
          <w:delText xml:space="preserve">Balduin M, KD (2011) Low-frequency hiv-1 drug resistance mutations and risk of nnrti-based antiretroviral treatment failure: A systematic review and pooled analysis. </w:delText>
        </w:r>
        <w:r w:rsidRPr="00160B11" w:rsidDel="00524255">
          <w:rPr>
            <w:rFonts w:ascii="Cambria" w:hAnsi="Cambria"/>
            <w:i/>
            <w:noProof/>
          </w:rPr>
          <w:delText>JAMA</w:delText>
        </w:r>
        <w:r w:rsidRPr="00160B11" w:rsidDel="00524255">
          <w:rPr>
            <w:rFonts w:ascii="Cambria" w:hAnsi="Cambria"/>
            <w:noProof/>
          </w:rPr>
          <w:delText xml:space="preserve"> </w:delText>
        </w:r>
        <w:r w:rsidRPr="00160B11" w:rsidDel="00524255">
          <w:rPr>
            <w:rFonts w:ascii="Cambria" w:hAnsi="Cambria"/>
            <w:b/>
            <w:noProof/>
          </w:rPr>
          <w:delText>305</w:delText>
        </w:r>
        <w:r w:rsidRPr="00160B11" w:rsidDel="00524255">
          <w:rPr>
            <w:rFonts w:ascii="Cambria" w:hAnsi="Cambria"/>
            <w:noProof/>
          </w:rPr>
          <w:delText>: 1327-1335.</w:delText>
        </w:r>
      </w:del>
    </w:p>
    <w:p w:rsidR="00FA0488" w:rsidDel="00524255" w:rsidRDefault="00160B11">
      <w:pPr>
        <w:rPr>
          <w:del w:id="1894" w:author="Ram Shrestha" w:date="2014-04-27T01:24:00Z"/>
          <w:rFonts w:ascii="Cambria" w:hAnsi="Cambria"/>
          <w:noProof/>
        </w:rPr>
      </w:pPr>
      <w:del w:id="1895" w:author="Ram Shrestha" w:date="2014-04-27T01:24:00Z">
        <w:r w:rsidRPr="00160B11" w:rsidDel="00524255">
          <w:rPr>
            <w:rFonts w:ascii="Cambria" w:hAnsi="Cambria"/>
            <w:noProof/>
          </w:rPr>
          <w:delText xml:space="preserve">Bansode, V, McCormack, GP, Crampin, AC, Ngwira, B, Shrestha, RK, French, N, Glynn, JR, Travers, SA (2013) Characterizing the emergence and persistence of drug resistant mutations in HIV-1 subtype C infections using 454 ultra deep pyrosequencing. </w:delText>
        </w:r>
        <w:r w:rsidRPr="00160B11" w:rsidDel="00524255">
          <w:rPr>
            <w:rFonts w:ascii="Cambria" w:hAnsi="Cambria"/>
            <w:i/>
            <w:noProof/>
          </w:rPr>
          <w:delText>BMC Infect Dis</w:delText>
        </w:r>
        <w:r w:rsidRPr="00160B11" w:rsidDel="00524255">
          <w:rPr>
            <w:rFonts w:ascii="Cambria" w:hAnsi="Cambria"/>
            <w:noProof/>
          </w:rPr>
          <w:delText xml:space="preserve"> </w:delText>
        </w:r>
        <w:r w:rsidRPr="00160B11" w:rsidDel="00524255">
          <w:rPr>
            <w:rFonts w:ascii="Cambria" w:hAnsi="Cambria"/>
            <w:b/>
            <w:noProof/>
          </w:rPr>
          <w:delText>13</w:delText>
        </w:r>
        <w:r w:rsidRPr="00160B11" w:rsidDel="00524255">
          <w:rPr>
            <w:rFonts w:ascii="Cambria" w:hAnsi="Cambria"/>
            <w:noProof/>
          </w:rPr>
          <w:delText>: 52.</w:delText>
        </w:r>
      </w:del>
    </w:p>
    <w:p w:rsidR="00FA0488" w:rsidDel="00524255" w:rsidRDefault="00160B11">
      <w:pPr>
        <w:rPr>
          <w:del w:id="1896" w:author="Ram Shrestha" w:date="2014-04-27T01:24:00Z"/>
          <w:rFonts w:ascii="Cambria" w:hAnsi="Cambria"/>
          <w:noProof/>
        </w:rPr>
      </w:pPr>
      <w:del w:id="1897" w:author="Ram Shrestha" w:date="2014-04-27T01:24:00Z">
        <w:r w:rsidRPr="00160B11" w:rsidDel="00524255">
          <w:rPr>
            <w:rFonts w:ascii="Cambria" w:hAnsi="Cambria"/>
            <w:noProof/>
          </w:rPr>
          <w:delText xml:space="preserve">Bebenek, K, Abbotts, J, Roberts, JD, Wilson, SH, Kunkel, TA (1989) Specificity and mechanism of error-prone replication by human immunodeficiency virus-1 reverse transcriptase. </w:delText>
        </w:r>
        <w:r w:rsidRPr="00160B11" w:rsidDel="00524255">
          <w:rPr>
            <w:rFonts w:ascii="Cambria" w:hAnsi="Cambria"/>
            <w:i/>
            <w:noProof/>
          </w:rPr>
          <w:delText>J Biol Chem</w:delText>
        </w:r>
        <w:r w:rsidRPr="00160B11" w:rsidDel="00524255">
          <w:rPr>
            <w:rFonts w:ascii="Cambria" w:hAnsi="Cambria"/>
            <w:noProof/>
          </w:rPr>
          <w:delText xml:space="preserve"> </w:delText>
        </w:r>
        <w:r w:rsidRPr="00160B11" w:rsidDel="00524255">
          <w:rPr>
            <w:rFonts w:ascii="Cambria" w:hAnsi="Cambria"/>
            <w:b/>
            <w:noProof/>
          </w:rPr>
          <w:delText>264</w:delText>
        </w:r>
        <w:r w:rsidRPr="00160B11" w:rsidDel="00524255">
          <w:rPr>
            <w:rFonts w:ascii="Cambria" w:hAnsi="Cambria"/>
            <w:noProof/>
          </w:rPr>
          <w:delText>: 16948-16956.</w:delText>
        </w:r>
      </w:del>
    </w:p>
    <w:p w:rsidR="00FA0488" w:rsidDel="00524255" w:rsidRDefault="00160B11">
      <w:pPr>
        <w:rPr>
          <w:del w:id="1898" w:author="Ram Shrestha" w:date="2014-04-27T01:24:00Z"/>
          <w:rFonts w:ascii="Cambria" w:hAnsi="Cambria"/>
          <w:noProof/>
        </w:rPr>
      </w:pPr>
      <w:del w:id="1899" w:author="Ram Shrestha" w:date="2014-04-27T01:24:00Z">
        <w:r w:rsidRPr="00160B11" w:rsidDel="00524255">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160B11" w:rsidDel="00524255">
          <w:rPr>
            <w:rFonts w:ascii="Cambria" w:hAnsi="Cambria"/>
            <w:i/>
            <w:noProof/>
          </w:rPr>
          <w:delText>J Biol Chem</w:delText>
        </w:r>
        <w:r w:rsidRPr="00160B11" w:rsidDel="00524255">
          <w:rPr>
            <w:rFonts w:ascii="Cambria" w:hAnsi="Cambria"/>
            <w:noProof/>
          </w:rPr>
          <w:delText xml:space="preserve"> </w:delText>
        </w:r>
        <w:r w:rsidRPr="00160B11" w:rsidDel="00524255">
          <w:rPr>
            <w:rFonts w:ascii="Cambria" w:hAnsi="Cambria"/>
            <w:b/>
            <w:noProof/>
          </w:rPr>
          <w:delText>268</w:delText>
        </w:r>
        <w:r w:rsidRPr="00160B11" w:rsidDel="00524255">
          <w:rPr>
            <w:rFonts w:ascii="Cambria" w:hAnsi="Cambria"/>
            <w:noProof/>
          </w:rPr>
          <w:delText>: 10324-10334.</w:delText>
        </w:r>
      </w:del>
    </w:p>
    <w:p w:rsidR="00FA0488" w:rsidDel="00524255" w:rsidRDefault="00160B11">
      <w:pPr>
        <w:rPr>
          <w:del w:id="1900" w:author="Ram Shrestha" w:date="2014-04-27T01:24:00Z"/>
          <w:rFonts w:ascii="Cambria" w:hAnsi="Cambria"/>
          <w:noProof/>
        </w:rPr>
      </w:pPr>
      <w:del w:id="1901" w:author="Ram Shrestha" w:date="2014-04-27T01:24:00Z">
        <w:r w:rsidRPr="00160B11" w:rsidDel="00524255">
          <w:rPr>
            <w:rFonts w:ascii="Cambria" w:hAnsi="Cambria"/>
            <w:noProof/>
          </w:rPr>
          <w:delText xml:space="preserve">Beck, EJ, Vitoria, M, Mandalia, S, Crowley, S, Gilks, CF, Souteyrand, Y (2006) National adult antiretroviral therapy guidelines in resource-limited countries: concordance with 2003 WHO guidelines?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20</w:delText>
        </w:r>
        <w:r w:rsidRPr="00160B11" w:rsidDel="00524255">
          <w:rPr>
            <w:rFonts w:ascii="Cambria" w:hAnsi="Cambria"/>
            <w:noProof/>
          </w:rPr>
          <w:delText>: 1497-1502.</w:delText>
        </w:r>
      </w:del>
    </w:p>
    <w:p w:rsidR="00FA0488" w:rsidDel="00524255" w:rsidRDefault="00160B11">
      <w:pPr>
        <w:rPr>
          <w:del w:id="1902" w:author="Ram Shrestha" w:date="2014-04-27T01:24:00Z"/>
          <w:rFonts w:ascii="Cambria" w:hAnsi="Cambria"/>
          <w:noProof/>
        </w:rPr>
      </w:pPr>
      <w:del w:id="1903" w:author="Ram Shrestha" w:date="2014-04-27T01:24:00Z">
        <w:r w:rsidRPr="00160B11" w:rsidDel="00524255">
          <w:rPr>
            <w:rFonts w:ascii="Cambria" w:hAnsi="Cambria"/>
            <w:noProof/>
          </w:rPr>
          <w:delText xml:space="preserve">Berkhout, B, Das, AT, Beerens, N (2001) HIV-1 RNA editing, hypermutation, and error-prone reverse transcription.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292</w:delText>
        </w:r>
        <w:r w:rsidRPr="00160B11" w:rsidDel="00524255">
          <w:rPr>
            <w:rFonts w:ascii="Cambria" w:hAnsi="Cambria"/>
            <w:noProof/>
          </w:rPr>
          <w:delText>: 7.</w:delText>
        </w:r>
      </w:del>
    </w:p>
    <w:p w:rsidR="00FA0488" w:rsidDel="00524255" w:rsidRDefault="00160B11">
      <w:pPr>
        <w:rPr>
          <w:del w:id="1904" w:author="Ram Shrestha" w:date="2014-04-27T01:24:00Z"/>
          <w:rFonts w:ascii="Cambria" w:hAnsi="Cambria"/>
          <w:noProof/>
        </w:rPr>
      </w:pPr>
      <w:del w:id="1905" w:author="Ram Shrestha" w:date="2014-04-27T01:24:00Z">
        <w:r w:rsidRPr="00160B11" w:rsidDel="00524255">
          <w:rPr>
            <w:rFonts w:ascii="Cambria" w:hAnsi="Cambria"/>
            <w:noProof/>
          </w:rPr>
          <w:delTex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delText>
        </w:r>
        <w:r w:rsidRPr="00160B11" w:rsidDel="00524255">
          <w:rPr>
            <w:rFonts w:ascii="Cambria" w:hAnsi="Cambria"/>
            <w:i/>
            <w:noProof/>
          </w:rPr>
          <w:delText>Proc Natl Acad Sci U S A</w:delText>
        </w:r>
        <w:r w:rsidRPr="00160B11" w:rsidDel="00524255">
          <w:rPr>
            <w:rFonts w:ascii="Cambria" w:hAnsi="Cambria"/>
            <w:noProof/>
          </w:rPr>
          <w:delText xml:space="preserve"> </w:delText>
        </w:r>
        <w:r w:rsidRPr="00160B11" w:rsidDel="00524255">
          <w:rPr>
            <w:rFonts w:ascii="Cambria" w:hAnsi="Cambria"/>
            <w:b/>
            <w:noProof/>
          </w:rPr>
          <w:delText>108</w:delText>
        </w:r>
        <w:r w:rsidRPr="00160B11" w:rsidDel="00524255">
          <w:rPr>
            <w:rFonts w:ascii="Cambria" w:hAnsi="Cambria"/>
            <w:noProof/>
          </w:rPr>
          <w:delText>: 9202-9207.</w:delText>
        </w:r>
      </w:del>
    </w:p>
    <w:p w:rsidR="00FA0488" w:rsidDel="00524255" w:rsidRDefault="00160B11">
      <w:pPr>
        <w:rPr>
          <w:del w:id="1906" w:author="Ram Shrestha" w:date="2014-04-27T01:24:00Z"/>
          <w:rFonts w:ascii="Cambria" w:hAnsi="Cambria"/>
          <w:noProof/>
        </w:rPr>
      </w:pPr>
      <w:del w:id="1907" w:author="Ram Shrestha" w:date="2014-04-27T01:24:00Z">
        <w:r w:rsidRPr="00160B11" w:rsidDel="00524255">
          <w:rPr>
            <w:rFonts w:ascii="Cambria" w:hAnsi="Cambria"/>
            <w:noProof/>
          </w:rPr>
          <w:delText xml:space="preserve">Booth, CL, Geretti, AM (2007) Prevalence and determinants of transmitted antiretroviral drug resistance in HIV-1 infection. </w:delText>
        </w:r>
        <w:r w:rsidRPr="00160B11" w:rsidDel="00524255">
          <w:rPr>
            <w:rFonts w:ascii="Cambria" w:hAnsi="Cambria"/>
            <w:i/>
            <w:noProof/>
          </w:rPr>
          <w:delText>J Antimicrob Chemother</w:delText>
        </w:r>
        <w:r w:rsidRPr="00160B11" w:rsidDel="00524255">
          <w:rPr>
            <w:rFonts w:ascii="Cambria" w:hAnsi="Cambria"/>
            <w:noProof/>
          </w:rPr>
          <w:delText xml:space="preserve"> </w:delText>
        </w:r>
        <w:r w:rsidRPr="00160B11" w:rsidDel="00524255">
          <w:rPr>
            <w:rFonts w:ascii="Cambria" w:hAnsi="Cambria"/>
            <w:b/>
            <w:noProof/>
          </w:rPr>
          <w:delText>59</w:delText>
        </w:r>
        <w:r w:rsidRPr="00160B11" w:rsidDel="00524255">
          <w:rPr>
            <w:rFonts w:ascii="Cambria" w:hAnsi="Cambria"/>
            <w:noProof/>
          </w:rPr>
          <w:delText>: 1047-1056.</w:delText>
        </w:r>
      </w:del>
    </w:p>
    <w:p w:rsidR="00FA0488" w:rsidDel="00524255" w:rsidRDefault="00160B11">
      <w:pPr>
        <w:rPr>
          <w:del w:id="1908" w:author="Ram Shrestha" w:date="2014-04-27T01:24:00Z"/>
          <w:rFonts w:ascii="Cambria" w:hAnsi="Cambria"/>
          <w:noProof/>
        </w:rPr>
      </w:pPr>
      <w:del w:id="1909" w:author="Ram Shrestha" w:date="2014-04-27T01:24:00Z">
        <w:r w:rsidRPr="00160B11" w:rsidDel="00524255">
          <w:rPr>
            <w:rFonts w:ascii="Cambria" w:hAnsi="Cambria"/>
            <w:noProof/>
          </w:rPr>
          <w:delText xml:space="preserve">Chi, BH, Sinkala, M, Stringer, EM, Cantrell, RA, Mtonga, V, Bulterys, M, Zulu, I, Kankasa, C, Wilfert, C, Weidle, PJ, Vermund, SH, Stringer, JS (2007) Early clinical and immune response to NNRTI-based antiretroviral therapy among women with prior exposure to single-dose nevirapine.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21</w:delText>
        </w:r>
        <w:r w:rsidRPr="00160B11" w:rsidDel="00524255">
          <w:rPr>
            <w:rFonts w:ascii="Cambria" w:hAnsi="Cambria"/>
            <w:noProof/>
          </w:rPr>
          <w:delText>: 957-964.</w:delText>
        </w:r>
      </w:del>
    </w:p>
    <w:p w:rsidR="00FA0488" w:rsidDel="00524255" w:rsidRDefault="00160B11">
      <w:pPr>
        <w:rPr>
          <w:del w:id="1910" w:author="Ram Shrestha" w:date="2014-04-27T01:24:00Z"/>
          <w:rFonts w:ascii="Cambria" w:hAnsi="Cambria"/>
          <w:noProof/>
        </w:rPr>
      </w:pPr>
      <w:del w:id="1911" w:author="Ram Shrestha" w:date="2014-04-27T01:24:00Z">
        <w:r w:rsidRPr="00160B11" w:rsidDel="00524255">
          <w:rPr>
            <w:rFonts w:ascii="Cambria" w:hAnsi="Cambria"/>
            <w:noProof/>
          </w:rPr>
          <w:delText xml:space="preserve">Chi, BH, Stringer, JS, Moodley, D (2013) Antiretroviral drug regimens to prevent mother-to-child transmission of HIV: a review of scientific, program, and policy advances for sub-Saharan Africa. </w:delText>
        </w:r>
        <w:r w:rsidRPr="00160B11" w:rsidDel="00524255">
          <w:rPr>
            <w:rFonts w:ascii="Cambria" w:hAnsi="Cambria"/>
            <w:i/>
            <w:noProof/>
          </w:rPr>
          <w:delText>Curr HIV/AIDS Rep</w:delText>
        </w:r>
        <w:r w:rsidRPr="00160B11" w:rsidDel="00524255">
          <w:rPr>
            <w:rFonts w:ascii="Cambria" w:hAnsi="Cambria"/>
            <w:noProof/>
          </w:rPr>
          <w:delText xml:space="preserve"> </w:delText>
        </w:r>
        <w:r w:rsidRPr="00160B11" w:rsidDel="00524255">
          <w:rPr>
            <w:rFonts w:ascii="Cambria" w:hAnsi="Cambria"/>
            <w:b/>
            <w:noProof/>
          </w:rPr>
          <w:delText>10</w:delText>
        </w:r>
        <w:r w:rsidRPr="00160B11" w:rsidDel="00524255">
          <w:rPr>
            <w:rFonts w:ascii="Cambria" w:hAnsi="Cambria"/>
            <w:noProof/>
          </w:rPr>
          <w:delText>: 124-133.</w:delText>
        </w:r>
      </w:del>
    </w:p>
    <w:p w:rsidR="00FA0488" w:rsidDel="00524255" w:rsidRDefault="00160B11">
      <w:pPr>
        <w:rPr>
          <w:del w:id="1912" w:author="Ram Shrestha" w:date="2014-04-27T01:24:00Z"/>
          <w:rFonts w:ascii="Cambria" w:hAnsi="Cambria"/>
          <w:noProof/>
        </w:rPr>
      </w:pPr>
      <w:del w:id="1913" w:author="Ram Shrestha" w:date="2014-04-27T01:24:00Z">
        <w:r w:rsidRPr="00160B11" w:rsidDel="00524255">
          <w:rPr>
            <w:rFonts w:ascii="Cambria" w:hAnsi="Cambria"/>
            <w:noProof/>
          </w:rPr>
          <w:delTex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25</w:delText>
        </w:r>
        <w:r w:rsidRPr="00160B11" w:rsidDel="00524255">
          <w:rPr>
            <w:rFonts w:ascii="Cambria" w:hAnsi="Cambria"/>
            <w:noProof/>
          </w:rPr>
          <w:delText>: 479-492.</w:delText>
        </w:r>
      </w:del>
    </w:p>
    <w:p w:rsidR="00FA0488" w:rsidDel="00524255" w:rsidRDefault="00160B11">
      <w:pPr>
        <w:rPr>
          <w:del w:id="1914" w:author="Ram Shrestha" w:date="2014-04-27T01:24:00Z"/>
          <w:rFonts w:ascii="Cambria" w:hAnsi="Cambria"/>
          <w:noProof/>
        </w:rPr>
      </w:pPr>
      <w:del w:id="1915" w:author="Ram Shrestha" w:date="2014-04-27T01:24:00Z">
        <w:r w:rsidRPr="00160B11" w:rsidDel="00524255">
          <w:rPr>
            <w:rFonts w:ascii="Cambria" w:hAnsi="Cambria"/>
            <w:noProof/>
          </w:rPr>
          <w:delText xml:space="preserve">Clavel, F, Hance, AJ (2004) HIV Drug Resistance. </w:delText>
        </w:r>
        <w:r w:rsidRPr="00160B11" w:rsidDel="00524255">
          <w:rPr>
            <w:rFonts w:ascii="Cambria" w:hAnsi="Cambria"/>
            <w:i/>
            <w:noProof/>
          </w:rPr>
          <w:delText>New England Journal of Medicine</w:delText>
        </w:r>
        <w:r w:rsidRPr="00160B11" w:rsidDel="00524255">
          <w:rPr>
            <w:rFonts w:ascii="Cambria" w:hAnsi="Cambria"/>
            <w:noProof/>
          </w:rPr>
          <w:delText xml:space="preserve"> </w:delText>
        </w:r>
        <w:r w:rsidRPr="00160B11" w:rsidDel="00524255">
          <w:rPr>
            <w:rFonts w:ascii="Cambria" w:hAnsi="Cambria"/>
            <w:b/>
            <w:noProof/>
          </w:rPr>
          <w:delText>350</w:delText>
        </w:r>
        <w:r w:rsidRPr="00160B11" w:rsidDel="00524255">
          <w:rPr>
            <w:rFonts w:ascii="Cambria" w:hAnsi="Cambria"/>
            <w:noProof/>
          </w:rPr>
          <w:delText>: 1023-1035.</w:delText>
        </w:r>
      </w:del>
    </w:p>
    <w:p w:rsidR="00FA0488" w:rsidDel="00524255" w:rsidRDefault="00160B11">
      <w:pPr>
        <w:rPr>
          <w:del w:id="1916" w:author="Ram Shrestha" w:date="2014-04-27T01:24:00Z"/>
          <w:rFonts w:ascii="Cambria" w:hAnsi="Cambria"/>
          <w:noProof/>
        </w:rPr>
      </w:pPr>
      <w:del w:id="1917" w:author="Ram Shrestha" w:date="2014-04-27T01:24:00Z">
        <w:r w:rsidRPr="00160B11" w:rsidDel="00524255">
          <w:rPr>
            <w:rFonts w:ascii="Cambria" w:hAnsi="Cambria"/>
            <w:noProof/>
          </w:rPr>
          <w:delText xml:space="preserve">Connor, EM, Sperling, RS, Gelber, R, Kiselev, P, Scott, G, O'Sullivan, MJ, VanDyke, R, Bey, M, Shearer, W, Jacobson, RL (1994a) Reduction of maternal-infant transmission of human immunodeficiency virus type 1 with zidovudine treatment. </w:delText>
        </w:r>
        <w:r w:rsidRPr="00160B11" w:rsidDel="00524255">
          <w:rPr>
            <w:rFonts w:ascii="Cambria" w:hAnsi="Cambria"/>
            <w:i/>
            <w:noProof/>
          </w:rPr>
          <w:delText>New England Journal of Medicine</w:delText>
        </w:r>
        <w:r w:rsidRPr="00160B11" w:rsidDel="00524255">
          <w:rPr>
            <w:rFonts w:ascii="Cambria" w:hAnsi="Cambria"/>
            <w:noProof/>
          </w:rPr>
          <w:delText xml:space="preserve"> </w:delText>
        </w:r>
        <w:r w:rsidRPr="00160B11" w:rsidDel="00524255">
          <w:rPr>
            <w:rFonts w:ascii="Cambria" w:hAnsi="Cambria"/>
            <w:b/>
            <w:noProof/>
          </w:rPr>
          <w:delText>331</w:delText>
        </w:r>
        <w:r w:rsidRPr="00160B11" w:rsidDel="00524255">
          <w:rPr>
            <w:rFonts w:ascii="Cambria" w:hAnsi="Cambria"/>
            <w:noProof/>
          </w:rPr>
          <w:delText>: 1173-1180.</w:delText>
        </w:r>
      </w:del>
    </w:p>
    <w:p w:rsidR="00FA0488" w:rsidDel="00524255" w:rsidRDefault="00160B11">
      <w:pPr>
        <w:rPr>
          <w:del w:id="1918" w:author="Ram Shrestha" w:date="2014-04-27T01:24:00Z"/>
          <w:rFonts w:ascii="Cambria" w:hAnsi="Cambria"/>
          <w:noProof/>
        </w:rPr>
      </w:pPr>
      <w:del w:id="1919" w:author="Ram Shrestha" w:date="2014-04-27T01:24:00Z">
        <w:r w:rsidRPr="00160B11" w:rsidDel="00524255">
          <w:rPr>
            <w:rFonts w:ascii="Cambria" w:hAnsi="Cambria"/>
            <w:noProof/>
          </w:rPr>
          <w:delTex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331</w:delText>
        </w:r>
        <w:r w:rsidRPr="00160B11" w:rsidDel="00524255">
          <w:rPr>
            <w:rFonts w:ascii="Cambria" w:hAnsi="Cambria"/>
            <w:noProof/>
          </w:rPr>
          <w:delText>: 1173-1180.</w:delText>
        </w:r>
      </w:del>
    </w:p>
    <w:p w:rsidR="00FA0488" w:rsidDel="00524255" w:rsidRDefault="00160B11">
      <w:pPr>
        <w:rPr>
          <w:del w:id="1920" w:author="Ram Shrestha" w:date="2014-04-27T01:24:00Z"/>
          <w:rFonts w:ascii="Cambria" w:hAnsi="Cambria"/>
          <w:noProof/>
        </w:rPr>
      </w:pPr>
      <w:del w:id="1921" w:author="Ram Shrestha" w:date="2014-04-27T01:24:00Z">
        <w:r w:rsidRPr="00160B11" w:rsidDel="00524255">
          <w:rPr>
            <w:rFonts w:ascii="Cambria" w:hAnsi="Cambria"/>
            <w:noProof/>
          </w:rPr>
          <w:delTex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48</w:delText>
        </w:r>
        <w:r w:rsidRPr="00160B11" w:rsidDel="00524255">
          <w:rPr>
            <w:rFonts w:ascii="Cambria" w:hAnsi="Cambria"/>
            <w:noProof/>
          </w:rPr>
          <w:delText>: 462-472.</w:delText>
        </w:r>
      </w:del>
    </w:p>
    <w:p w:rsidR="00FA0488" w:rsidDel="00524255" w:rsidRDefault="00160B11">
      <w:pPr>
        <w:rPr>
          <w:del w:id="1922" w:author="Ram Shrestha" w:date="2014-04-27T01:24:00Z"/>
          <w:rFonts w:ascii="Cambria" w:hAnsi="Cambria"/>
          <w:noProof/>
        </w:rPr>
      </w:pPr>
      <w:del w:id="1923" w:author="Ram Shrestha" w:date="2014-04-27T01:24:00Z">
        <w:r w:rsidRPr="00160B11" w:rsidDel="00524255">
          <w:rPr>
            <w:rFonts w:ascii="Cambria" w:hAnsi="Cambria"/>
            <w:noProof/>
          </w:rPr>
          <w:delText xml:space="preserve">D’Aquila, RT, Schapiro, JM, Brun-Vézinet, Ft, Clotet, B, Conway, B, Demeter, LM, Grant, RM, Johnson, VA, Kuritzkes, DR, Loveday, C (2003) Drug resistance mutations in HIV-1. </w:delText>
        </w:r>
        <w:r w:rsidRPr="00160B11" w:rsidDel="00524255">
          <w:rPr>
            <w:rFonts w:ascii="Cambria" w:hAnsi="Cambria"/>
            <w:i/>
            <w:noProof/>
          </w:rPr>
          <w:delText>Top HIV Med</w:delText>
        </w:r>
        <w:r w:rsidRPr="00160B11" w:rsidDel="00524255">
          <w:rPr>
            <w:rFonts w:ascii="Cambria" w:hAnsi="Cambria"/>
            <w:noProof/>
          </w:rPr>
          <w:delText xml:space="preserve"> </w:delText>
        </w:r>
        <w:r w:rsidRPr="00160B11" w:rsidDel="00524255">
          <w:rPr>
            <w:rFonts w:ascii="Cambria" w:hAnsi="Cambria"/>
            <w:b/>
            <w:noProof/>
          </w:rPr>
          <w:delText>11</w:delText>
        </w:r>
        <w:r w:rsidRPr="00160B11" w:rsidDel="00524255">
          <w:rPr>
            <w:rFonts w:ascii="Cambria" w:hAnsi="Cambria"/>
            <w:noProof/>
          </w:rPr>
          <w:delText>: 92–96.</w:delText>
        </w:r>
      </w:del>
    </w:p>
    <w:p w:rsidR="00FA0488" w:rsidDel="00524255" w:rsidRDefault="00160B11">
      <w:pPr>
        <w:rPr>
          <w:del w:id="1924" w:author="Ram Shrestha" w:date="2014-04-27T01:24:00Z"/>
          <w:rFonts w:ascii="Cambria" w:hAnsi="Cambria"/>
          <w:noProof/>
        </w:rPr>
      </w:pPr>
      <w:del w:id="1925" w:author="Ram Shrestha" w:date="2014-04-27T01:24:00Z">
        <w:r w:rsidRPr="00160B11" w:rsidDel="00524255">
          <w:rPr>
            <w:rFonts w:ascii="Cambria" w:hAnsi="Cambria"/>
            <w:noProof/>
          </w:rPr>
          <w:delText xml:space="preserve">Devereux, HL, Youle, M, Johnson, MA, Loveday, C (1999) Rapid decline in detectability of HIV-1 drug resistance mutations after stopping therapy.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13</w:delText>
        </w:r>
        <w:r w:rsidRPr="00160B11" w:rsidDel="00524255">
          <w:rPr>
            <w:rFonts w:ascii="Cambria" w:hAnsi="Cambria"/>
            <w:noProof/>
          </w:rPr>
          <w:delText>: F123-127.</w:delText>
        </w:r>
      </w:del>
    </w:p>
    <w:p w:rsidR="00FA0488" w:rsidDel="00524255" w:rsidRDefault="00160B11">
      <w:pPr>
        <w:rPr>
          <w:del w:id="1926" w:author="Ram Shrestha" w:date="2014-04-27T01:24:00Z"/>
          <w:rFonts w:ascii="Cambria" w:hAnsi="Cambria"/>
          <w:noProof/>
        </w:rPr>
      </w:pPr>
      <w:del w:id="1927" w:author="Ram Shrestha" w:date="2014-04-27T01:24:00Z">
        <w:r w:rsidRPr="00160B11" w:rsidDel="00524255">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7</w:delText>
        </w:r>
        <w:r w:rsidRPr="00160B11" w:rsidDel="00524255">
          <w:rPr>
            <w:rFonts w:ascii="Cambria" w:hAnsi="Cambria"/>
            <w:noProof/>
          </w:rPr>
          <w:delText>: e36494.</w:delText>
        </w:r>
      </w:del>
    </w:p>
    <w:p w:rsidR="00FA0488" w:rsidDel="00524255" w:rsidRDefault="00160B11">
      <w:pPr>
        <w:rPr>
          <w:del w:id="1928" w:author="Ram Shrestha" w:date="2014-04-27T01:24:00Z"/>
          <w:rFonts w:ascii="Cambria" w:hAnsi="Cambria"/>
          <w:noProof/>
        </w:rPr>
      </w:pPr>
      <w:del w:id="1929" w:author="Ram Shrestha" w:date="2014-04-27T01:24:00Z">
        <w:r w:rsidRPr="00160B11" w:rsidDel="00524255">
          <w:rPr>
            <w:rFonts w:ascii="Cambria" w:hAnsi="Cambria"/>
            <w:noProof/>
          </w:rPr>
          <w:delText xml:space="preserve">Eshleman, SH, Guay, LA, Mwatha, A, Cunningham, SP, Brown, ER, Musoke, P, Mmiro, F, Jackson, JB (2004) Comparison of nevirapine (NVP) resistance in Ugandan women 7 days vs. 6-8 weeks after single-dose nvp prophylaxis: HIVNET 012. </w:delText>
        </w:r>
        <w:r w:rsidRPr="00160B11" w:rsidDel="00524255">
          <w:rPr>
            <w:rFonts w:ascii="Cambria" w:hAnsi="Cambria"/>
            <w:i/>
            <w:noProof/>
          </w:rPr>
          <w:delText>AIDS Res Hum Retroviruses</w:delText>
        </w:r>
        <w:r w:rsidRPr="00160B11" w:rsidDel="00524255">
          <w:rPr>
            <w:rFonts w:ascii="Cambria" w:hAnsi="Cambria"/>
            <w:noProof/>
          </w:rPr>
          <w:delText xml:space="preserve"> </w:delText>
        </w:r>
        <w:r w:rsidRPr="00160B11" w:rsidDel="00524255">
          <w:rPr>
            <w:rFonts w:ascii="Cambria" w:hAnsi="Cambria"/>
            <w:b/>
            <w:noProof/>
          </w:rPr>
          <w:delText>20</w:delText>
        </w:r>
        <w:r w:rsidRPr="00160B11" w:rsidDel="00524255">
          <w:rPr>
            <w:rFonts w:ascii="Cambria" w:hAnsi="Cambria"/>
            <w:noProof/>
          </w:rPr>
          <w:delText>: 595-599.</w:delText>
        </w:r>
      </w:del>
    </w:p>
    <w:p w:rsidR="00FA0488" w:rsidDel="00524255" w:rsidRDefault="00160B11">
      <w:pPr>
        <w:rPr>
          <w:del w:id="1930" w:author="Ram Shrestha" w:date="2014-04-27T01:24:00Z"/>
          <w:rFonts w:ascii="Cambria" w:hAnsi="Cambria"/>
          <w:noProof/>
        </w:rPr>
      </w:pPr>
      <w:del w:id="1931" w:author="Ram Shrestha" w:date="2014-04-27T01:24:00Z">
        <w:r w:rsidRPr="00160B11" w:rsidDel="00524255">
          <w:rPr>
            <w:rFonts w:ascii="Cambria" w:hAnsi="Cambria"/>
            <w:noProof/>
          </w:rPr>
          <w:delText xml:space="preserve">Eshleman, SH, Hoover, DR, Chen, S, Hudelson, SE, Guay, LA, Mwatha, A, Fiscus, SA, Mmiro, F, Musoke, P, Jackson, JB, Kumwenda, N, Taha, T (2005) Nevirapine (NVP) resistance in women with HIV-1 subtype C, compared with subtypes A and D, after the administration of single-dose NVP. </w:delText>
        </w:r>
        <w:r w:rsidRPr="00160B11" w:rsidDel="00524255">
          <w:rPr>
            <w:rFonts w:ascii="Cambria" w:hAnsi="Cambria"/>
            <w:i/>
            <w:noProof/>
          </w:rPr>
          <w:delText>J Infect Dis</w:delText>
        </w:r>
        <w:r w:rsidRPr="00160B11" w:rsidDel="00524255">
          <w:rPr>
            <w:rFonts w:ascii="Cambria" w:hAnsi="Cambria"/>
            <w:noProof/>
          </w:rPr>
          <w:delText xml:space="preserve"> </w:delText>
        </w:r>
        <w:r w:rsidRPr="00160B11" w:rsidDel="00524255">
          <w:rPr>
            <w:rFonts w:ascii="Cambria" w:hAnsi="Cambria"/>
            <w:b/>
            <w:noProof/>
          </w:rPr>
          <w:delText>192</w:delText>
        </w:r>
        <w:r w:rsidRPr="00160B11" w:rsidDel="00524255">
          <w:rPr>
            <w:rFonts w:ascii="Cambria" w:hAnsi="Cambria"/>
            <w:noProof/>
          </w:rPr>
          <w:delText>: 30-36.</w:delText>
        </w:r>
      </w:del>
    </w:p>
    <w:p w:rsidR="00FA0488" w:rsidDel="00524255" w:rsidRDefault="00160B11">
      <w:pPr>
        <w:rPr>
          <w:del w:id="1932" w:author="Ram Shrestha" w:date="2014-04-27T01:24:00Z"/>
          <w:rFonts w:ascii="Cambria" w:hAnsi="Cambria"/>
          <w:noProof/>
        </w:rPr>
      </w:pPr>
      <w:del w:id="1933" w:author="Ram Shrestha" w:date="2014-04-27T01:24:00Z">
        <w:r w:rsidRPr="00160B11" w:rsidDel="00524255">
          <w:rPr>
            <w:rFonts w:ascii="Cambria" w:hAnsi="Cambria"/>
            <w:noProof/>
          </w:rPr>
          <w:delTex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15</w:delText>
        </w:r>
        <w:r w:rsidRPr="00160B11" w:rsidDel="00524255">
          <w:rPr>
            <w:rFonts w:ascii="Cambria" w:hAnsi="Cambria"/>
            <w:noProof/>
          </w:rPr>
          <w:delText>: 1951-1957.</w:delText>
        </w:r>
      </w:del>
    </w:p>
    <w:p w:rsidR="00FA0488" w:rsidDel="00524255" w:rsidRDefault="00160B11">
      <w:pPr>
        <w:rPr>
          <w:del w:id="1934" w:author="Ram Shrestha" w:date="2014-04-27T01:24:00Z"/>
          <w:rFonts w:ascii="Cambria" w:hAnsi="Cambria"/>
          <w:noProof/>
        </w:rPr>
      </w:pPr>
      <w:del w:id="1935" w:author="Ram Shrestha" w:date="2014-04-27T01:24:00Z">
        <w:r w:rsidRPr="00160B11" w:rsidDel="00524255">
          <w:rPr>
            <w:rFonts w:ascii="Cambria" w:hAnsi="Cambria"/>
            <w:noProof/>
          </w:rPr>
          <w:delTex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367</w:delText>
        </w:r>
        <w:r w:rsidRPr="00160B11" w:rsidDel="00524255">
          <w:rPr>
            <w:rFonts w:ascii="Cambria" w:hAnsi="Cambria"/>
            <w:noProof/>
          </w:rPr>
          <w:delText>: 1335-1342.</w:delText>
        </w:r>
      </w:del>
    </w:p>
    <w:p w:rsidR="00FA0488" w:rsidDel="00524255" w:rsidRDefault="00160B11">
      <w:pPr>
        <w:rPr>
          <w:del w:id="1936" w:author="Ram Shrestha" w:date="2014-04-27T01:24:00Z"/>
          <w:rFonts w:ascii="Cambria" w:hAnsi="Cambria"/>
          <w:noProof/>
        </w:rPr>
      </w:pPr>
      <w:del w:id="1937" w:author="Ram Shrestha" w:date="2014-04-27T01:24:00Z">
        <w:r w:rsidRPr="00160B11" w:rsidDel="00524255">
          <w:rPr>
            <w:rFonts w:ascii="Cambria" w:hAnsi="Cambria"/>
            <w:noProof/>
          </w:rPr>
          <w:delTex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delText>
        </w:r>
        <w:r w:rsidRPr="00160B11" w:rsidDel="00524255">
          <w:rPr>
            <w:rFonts w:ascii="Cambria" w:hAnsi="Cambria"/>
            <w:i/>
            <w:noProof/>
          </w:rPr>
          <w:delText>J Infect Dis</w:delText>
        </w:r>
        <w:r w:rsidRPr="00160B11" w:rsidDel="00524255">
          <w:rPr>
            <w:rFonts w:ascii="Cambria" w:hAnsi="Cambria"/>
            <w:noProof/>
          </w:rPr>
          <w:delText xml:space="preserve"> </w:delText>
        </w:r>
        <w:r w:rsidRPr="00160B11" w:rsidDel="00524255">
          <w:rPr>
            <w:rFonts w:ascii="Cambria" w:hAnsi="Cambria"/>
            <w:b/>
            <w:noProof/>
          </w:rPr>
          <w:delText>192</w:delText>
        </w:r>
        <w:r w:rsidRPr="00160B11" w:rsidDel="00524255">
          <w:rPr>
            <w:rFonts w:ascii="Cambria" w:hAnsi="Cambria"/>
            <w:noProof/>
          </w:rPr>
          <w:delText>: 24-29.</w:delText>
        </w:r>
      </w:del>
    </w:p>
    <w:p w:rsidR="00FA0488" w:rsidDel="00524255" w:rsidRDefault="00160B11">
      <w:pPr>
        <w:rPr>
          <w:del w:id="1938" w:author="Ram Shrestha" w:date="2014-04-27T01:24:00Z"/>
          <w:rFonts w:ascii="Cambria" w:hAnsi="Cambria"/>
          <w:noProof/>
        </w:rPr>
      </w:pPr>
      <w:del w:id="1939" w:author="Ram Shrestha" w:date="2014-04-27T01:24:00Z">
        <w:r w:rsidRPr="00160B11" w:rsidDel="00524255">
          <w:rPr>
            <w:rFonts w:ascii="Cambria" w:hAnsi="Cambria"/>
            <w:noProof/>
          </w:rPr>
          <w:delText xml:space="preserve">Flys, TS, Chen, S, Jones, DC, Hoover, DR, Church, JD, Fiscus, SA, Mwatha, A, Guay, LA, Mmiro, F, Musoke, P, Kumwenda, N, Taha, TE, Jackson, JB, Eshleman, SH (2006) Quantitative analysis of HIV-1 variants with the K103N resistance mutation after single-dose nevirapine in women with HIV-1 subtypes A, C, and D.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42</w:delText>
        </w:r>
        <w:r w:rsidRPr="00160B11" w:rsidDel="00524255">
          <w:rPr>
            <w:rFonts w:ascii="Cambria" w:hAnsi="Cambria"/>
            <w:noProof/>
          </w:rPr>
          <w:delText>: 610-613.</w:delText>
        </w:r>
      </w:del>
    </w:p>
    <w:p w:rsidR="00FA0488" w:rsidDel="00524255" w:rsidRDefault="00160B11">
      <w:pPr>
        <w:rPr>
          <w:del w:id="1940" w:author="Ram Shrestha" w:date="2014-04-27T01:24:00Z"/>
          <w:rFonts w:ascii="Cambria" w:hAnsi="Cambria"/>
          <w:noProof/>
        </w:rPr>
      </w:pPr>
      <w:del w:id="1941" w:author="Ram Shrestha" w:date="2014-04-27T01:24:00Z">
        <w:r w:rsidRPr="00160B11" w:rsidDel="00524255">
          <w:rPr>
            <w:rFonts w:ascii="Cambria" w:hAnsi="Cambria"/>
            <w:noProof/>
          </w:rPr>
          <w:delText xml:space="preserve">Gianella, S, Delport, W, Pacold, ME, Young, JA, Choi, JY, Little, SJ, Richman, DD, Kosakovsky Pond, SL, Smith, DM (2011) Detection of minority resistance during early HIV-1 infection: natural variation and spurious detection rather than transmission and evolution of multiple viral variants. </w:delText>
        </w:r>
        <w:r w:rsidRPr="00160B11" w:rsidDel="00524255">
          <w:rPr>
            <w:rFonts w:ascii="Cambria" w:hAnsi="Cambria"/>
            <w:i/>
            <w:noProof/>
          </w:rPr>
          <w:delText>J Virol</w:delText>
        </w:r>
        <w:r w:rsidRPr="00160B11" w:rsidDel="00524255">
          <w:rPr>
            <w:rFonts w:ascii="Cambria" w:hAnsi="Cambria"/>
            <w:noProof/>
          </w:rPr>
          <w:delText xml:space="preserve"> </w:delText>
        </w:r>
        <w:r w:rsidRPr="00160B11" w:rsidDel="00524255">
          <w:rPr>
            <w:rFonts w:ascii="Cambria" w:hAnsi="Cambria"/>
            <w:b/>
            <w:noProof/>
          </w:rPr>
          <w:delText>85</w:delText>
        </w:r>
        <w:r w:rsidRPr="00160B11" w:rsidDel="00524255">
          <w:rPr>
            <w:rFonts w:ascii="Cambria" w:hAnsi="Cambria"/>
            <w:noProof/>
          </w:rPr>
          <w:delText>: 8359-8367.</w:delText>
        </w:r>
      </w:del>
    </w:p>
    <w:p w:rsidR="00FA0488" w:rsidDel="00524255" w:rsidRDefault="00160B11">
      <w:pPr>
        <w:rPr>
          <w:del w:id="1942" w:author="Ram Shrestha" w:date="2014-04-27T01:24:00Z"/>
          <w:rFonts w:ascii="Cambria" w:hAnsi="Cambria"/>
          <w:noProof/>
        </w:rPr>
      </w:pPr>
      <w:del w:id="1943" w:author="Ram Shrestha" w:date="2014-04-27T01:24:00Z">
        <w:r w:rsidRPr="00160B11" w:rsidDel="00524255">
          <w:rPr>
            <w:rFonts w:ascii="Cambria" w:hAnsi="Cambria"/>
            <w:noProof/>
          </w:rPr>
          <w:delText xml:space="preserve">Gilks, CF, Crowley, S, Ekpini, R, Gove, S, Perriens, J, Souteyrand, Y, Sutherland, D, Vitoria, M, Guerma, T, De Cock, K (2006) The WHO public-health approach to antiretroviral treatment against HIV in resource-limited settings.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368</w:delText>
        </w:r>
        <w:r w:rsidRPr="00160B11" w:rsidDel="00524255">
          <w:rPr>
            <w:rFonts w:ascii="Cambria" w:hAnsi="Cambria"/>
            <w:noProof/>
          </w:rPr>
          <w:delText>: 505-510.</w:delText>
        </w:r>
      </w:del>
    </w:p>
    <w:p w:rsidR="00FA0488" w:rsidDel="00524255" w:rsidRDefault="00160B11">
      <w:pPr>
        <w:rPr>
          <w:del w:id="1944" w:author="Ram Shrestha" w:date="2014-04-27T01:24:00Z"/>
          <w:rFonts w:ascii="Cambria" w:hAnsi="Cambria"/>
          <w:noProof/>
        </w:rPr>
      </w:pPr>
      <w:del w:id="1945" w:author="Ram Shrestha" w:date="2014-04-27T01:24:00Z">
        <w:r w:rsidRPr="00160B11" w:rsidDel="00524255">
          <w:rPr>
            <w:rFonts w:ascii="Cambria" w:hAnsi="Cambria"/>
            <w:noProof/>
          </w:rPr>
          <w:delText xml:space="preserve">Gilles, A, Meglecz, E, Pech, N, Ferreira, S, Malausa, T, Martin, JF (2011) Accuracy and quality assessment of 454 GS-FLX Titanium pyrosequencing. </w:delText>
        </w:r>
        <w:r w:rsidRPr="00160B11" w:rsidDel="00524255">
          <w:rPr>
            <w:rFonts w:ascii="Cambria" w:hAnsi="Cambria"/>
            <w:i/>
            <w:noProof/>
          </w:rPr>
          <w:delText>BMC Genomics</w:delText>
        </w:r>
        <w:r w:rsidRPr="00160B11" w:rsidDel="00524255">
          <w:rPr>
            <w:rFonts w:ascii="Cambria" w:hAnsi="Cambria"/>
            <w:noProof/>
          </w:rPr>
          <w:delText xml:space="preserve"> </w:delText>
        </w:r>
        <w:r w:rsidRPr="00160B11" w:rsidDel="00524255">
          <w:rPr>
            <w:rFonts w:ascii="Cambria" w:hAnsi="Cambria"/>
            <w:b/>
            <w:noProof/>
          </w:rPr>
          <w:delText>12</w:delText>
        </w:r>
        <w:r w:rsidRPr="00160B11" w:rsidDel="00524255">
          <w:rPr>
            <w:rFonts w:ascii="Cambria" w:hAnsi="Cambria"/>
            <w:noProof/>
          </w:rPr>
          <w:delText>: 245.</w:delText>
        </w:r>
      </w:del>
    </w:p>
    <w:p w:rsidR="00FA0488" w:rsidDel="00524255" w:rsidRDefault="00160B11">
      <w:pPr>
        <w:rPr>
          <w:del w:id="1946" w:author="Ram Shrestha" w:date="2014-04-27T01:24:00Z"/>
          <w:rFonts w:ascii="Cambria" w:hAnsi="Cambria"/>
          <w:noProof/>
        </w:rPr>
      </w:pPr>
      <w:del w:id="1947" w:author="Ram Shrestha" w:date="2014-04-27T01:24:00Z">
        <w:r w:rsidRPr="00160B11" w:rsidDel="00524255">
          <w:rPr>
            <w:rFonts w:ascii="Cambria" w:hAnsi="Cambria"/>
            <w:noProof/>
          </w:rPr>
          <w:delTex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354</w:delText>
        </w:r>
        <w:r w:rsidRPr="00160B11" w:rsidDel="00524255">
          <w:rPr>
            <w:rFonts w:ascii="Cambria" w:hAnsi="Cambria"/>
            <w:noProof/>
          </w:rPr>
          <w:delText>: 795-802.</w:delText>
        </w:r>
      </w:del>
    </w:p>
    <w:p w:rsidR="00FA0488" w:rsidDel="00524255" w:rsidRDefault="00160B11">
      <w:pPr>
        <w:rPr>
          <w:del w:id="1948" w:author="Ram Shrestha" w:date="2014-04-27T01:24:00Z"/>
          <w:rFonts w:ascii="Cambria" w:hAnsi="Cambria"/>
          <w:noProof/>
        </w:rPr>
      </w:pPr>
      <w:del w:id="1949" w:author="Ram Shrestha" w:date="2014-04-27T01:24:00Z">
        <w:r w:rsidRPr="00160B11" w:rsidDel="00524255">
          <w:rPr>
            <w:rFonts w:ascii="Cambria" w:hAnsi="Cambria"/>
            <w:noProof/>
          </w:rPr>
          <w:delTex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delText>
        </w:r>
        <w:r w:rsidRPr="00160B11" w:rsidDel="00524255">
          <w:rPr>
            <w:rFonts w:ascii="Cambria" w:hAnsi="Cambria"/>
            <w:i/>
            <w:noProof/>
          </w:rPr>
          <w:delText>Lancet Infect Dis</w:delText>
        </w:r>
        <w:r w:rsidRPr="00160B11" w:rsidDel="00524255">
          <w:rPr>
            <w:rFonts w:ascii="Cambria" w:hAnsi="Cambria"/>
            <w:noProof/>
          </w:rPr>
          <w:delText xml:space="preserve"> </w:delText>
        </w:r>
        <w:r w:rsidRPr="00160B11" w:rsidDel="00524255">
          <w:rPr>
            <w:rFonts w:ascii="Cambria" w:hAnsi="Cambria"/>
            <w:b/>
            <w:noProof/>
          </w:rPr>
          <w:delText>9</w:delText>
        </w:r>
        <w:r w:rsidRPr="00160B11" w:rsidDel="00524255">
          <w:rPr>
            <w:rFonts w:ascii="Cambria" w:hAnsi="Cambria"/>
            <w:noProof/>
          </w:rPr>
          <w:delText>: 409-417.</w:delText>
        </w:r>
      </w:del>
    </w:p>
    <w:p w:rsidR="00FA0488" w:rsidDel="00524255" w:rsidRDefault="00160B11">
      <w:pPr>
        <w:rPr>
          <w:del w:id="1950" w:author="Ram Shrestha" w:date="2014-04-27T01:24:00Z"/>
          <w:rFonts w:ascii="Cambria" w:hAnsi="Cambria"/>
          <w:noProof/>
        </w:rPr>
      </w:pPr>
      <w:del w:id="1951" w:author="Ram Shrestha" w:date="2014-04-27T01:24:00Z">
        <w:r w:rsidRPr="00160B11" w:rsidDel="00524255">
          <w:rPr>
            <w:rFonts w:ascii="Cambria" w:hAnsi="Cambria"/>
            <w:noProof/>
          </w:rPr>
          <w:delTex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delText>
        </w:r>
        <w:r w:rsidRPr="00160B11" w:rsidDel="00524255">
          <w:rPr>
            <w:rFonts w:ascii="Cambria" w:hAnsi="Cambria"/>
            <w:i/>
            <w:noProof/>
          </w:rPr>
          <w:delText>Lancet Infect Dis</w:delText>
        </w:r>
        <w:r w:rsidRPr="00160B11" w:rsidDel="00524255">
          <w:rPr>
            <w:rFonts w:ascii="Cambria" w:hAnsi="Cambria"/>
            <w:noProof/>
          </w:rPr>
          <w:delText xml:space="preserve"> </w:delText>
        </w:r>
        <w:r w:rsidRPr="00160B11" w:rsidDel="00524255">
          <w:rPr>
            <w:rFonts w:ascii="Cambria" w:hAnsi="Cambria"/>
            <w:b/>
            <w:noProof/>
          </w:rPr>
          <w:delText>12</w:delText>
        </w:r>
        <w:r w:rsidRPr="00160B11" w:rsidDel="00524255">
          <w:rPr>
            <w:rFonts w:ascii="Cambria" w:hAnsi="Cambria"/>
            <w:noProof/>
          </w:rPr>
          <w:delText>: 307-317.</w:delText>
        </w:r>
      </w:del>
    </w:p>
    <w:p w:rsidR="00FA0488" w:rsidDel="00524255" w:rsidRDefault="00160B11">
      <w:pPr>
        <w:rPr>
          <w:del w:id="1952" w:author="Ram Shrestha" w:date="2014-04-27T01:24:00Z"/>
          <w:rFonts w:ascii="Cambria" w:hAnsi="Cambria"/>
          <w:noProof/>
        </w:rPr>
      </w:pPr>
      <w:del w:id="1953" w:author="Ram Shrestha" w:date="2014-04-27T01:24:00Z">
        <w:r w:rsidRPr="00160B11" w:rsidDel="00524255">
          <w:rPr>
            <w:rFonts w:ascii="Cambria" w:hAnsi="Cambria"/>
            <w:noProof/>
          </w:rPr>
          <w:delText xml:space="preserve">Hamers, RL, Siwale, M, Wallis, CL, Labib, M, van Hasselt, R, Stevens, WS, Schuurman, R, Wensing, AM, Van Vugt, M, Rinke de Wit, TF (2010) HIV-1 drug resistance mutations are present in six percent of persons initiating antiretroviral therapy in Lusaka, Zambia.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55</w:delText>
        </w:r>
        <w:r w:rsidRPr="00160B11" w:rsidDel="00524255">
          <w:rPr>
            <w:rFonts w:ascii="Cambria" w:hAnsi="Cambria"/>
            <w:noProof/>
          </w:rPr>
          <w:delText>: 95-101.</w:delText>
        </w:r>
      </w:del>
    </w:p>
    <w:p w:rsidR="00FA0488" w:rsidDel="00524255" w:rsidRDefault="00160B11">
      <w:pPr>
        <w:rPr>
          <w:del w:id="1954" w:author="Ram Shrestha" w:date="2014-04-27T01:24:00Z"/>
          <w:rFonts w:ascii="Cambria" w:hAnsi="Cambria"/>
          <w:noProof/>
        </w:rPr>
      </w:pPr>
      <w:del w:id="1955" w:author="Ram Shrestha" w:date="2014-04-27T01:24:00Z">
        <w:r w:rsidRPr="00160B11" w:rsidDel="00524255">
          <w:rPr>
            <w:rFonts w:ascii="Cambria" w:hAnsi="Cambria"/>
            <w:noProof/>
          </w:rPr>
          <w:delText xml:space="preserve">Hauser, A, Mugenyi, K, Kabasinguzi, R, Kuecherer, C, Harms, G, Kunz, A (2011) Emergence and persistence of minor drug-resistant HIV-1 variants in Ugandan women after nevirapine single-dose prophylaxis.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6</w:delText>
        </w:r>
        <w:r w:rsidRPr="00160B11" w:rsidDel="00524255">
          <w:rPr>
            <w:rFonts w:ascii="Cambria" w:hAnsi="Cambria"/>
            <w:noProof/>
          </w:rPr>
          <w:delText>: e20357.</w:delText>
        </w:r>
      </w:del>
    </w:p>
    <w:p w:rsidR="00FA0488" w:rsidDel="00524255" w:rsidRDefault="00160B11">
      <w:pPr>
        <w:rPr>
          <w:del w:id="1956" w:author="Ram Shrestha" w:date="2014-04-27T01:24:00Z"/>
          <w:rFonts w:ascii="Cambria" w:hAnsi="Cambria"/>
          <w:noProof/>
        </w:rPr>
      </w:pPr>
      <w:del w:id="1957" w:author="Ram Shrestha" w:date="2014-04-27T01:24:00Z">
        <w:r w:rsidRPr="00160B11" w:rsidDel="00524255">
          <w:rPr>
            <w:rFonts w:ascii="Cambria" w:hAnsi="Cambria"/>
            <w:noProof/>
          </w:rPr>
          <w:delText xml:space="preserve">Havlir, DV, Eastman, S, Gamst, A, Richman, DD (1996) Nevirapine-resistant human immunodeficiency virus: kinetics of replication and estimated prevalence in untreated patients. </w:delText>
        </w:r>
        <w:r w:rsidRPr="00160B11" w:rsidDel="00524255">
          <w:rPr>
            <w:rFonts w:ascii="Cambria" w:hAnsi="Cambria"/>
            <w:i/>
            <w:noProof/>
          </w:rPr>
          <w:delText>J Virol</w:delText>
        </w:r>
        <w:r w:rsidRPr="00160B11" w:rsidDel="00524255">
          <w:rPr>
            <w:rFonts w:ascii="Cambria" w:hAnsi="Cambria"/>
            <w:noProof/>
          </w:rPr>
          <w:delText xml:space="preserve"> </w:delText>
        </w:r>
        <w:r w:rsidRPr="00160B11" w:rsidDel="00524255">
          <w:rPr>
            <w:rFonts w:ascii="Cambria" w:hAnsi="Cambria"/>
            <w:b/>
            <w:noProof/>
          </w:rPr>
          <w:delText>70</w:delText>
        </w:r>
        <w:r w:rsidRPr="00160B11" w:rsidDel="00524255">
          <w:rPr>
            <w:rFonts w:ascii="Cambria" w:hAnsi="Cambria"/>
            <w:noProof/>
          </w:rPr>
          <w:delText>: 7894-7899.</w:delText>
        </w:r>
      </w:del>
    </w:p>
    <w:p w:rsidR="00FA0488" w:rsidDel="00524255" w:rsidRDefault="00160B11">
      <w:pPr>
        <w:rPr>
          <w:del w:id="1958" w:author="Ram Shrestha" w:date="2014-04-27T01:24:00Z"/>
          <w:rFonts w:ascii="Cambria" w:hAnsi="Cambria"/>
          <w:noProof/>
        </w:rPr>
      </w:pPr>
      <w:del w:id="1959" w:author="Ram Shrestha" w:date="2014-04-27T01:24:00Z">
        <w:r w:rsidRPr="00160B11" w:rsidDel="00524255">
          <w:rPr>
            <w:rFonts w:ascii="Cambria" w:hAnsi="Cambria"/>
            <w:noProof/>
          </w:rPr>
          <w:delText xml:space="preserve">Hedskog, C, Mild, M, Jernberg, J, Sherwood, E, Bratt, G, Leitner, T, Lundeberg, J, Andersson, B, Albert, J (2010) Dynamics of HIV-1 quasispecies during antiviral treatment dissected using ultra-deep pyrosequencing.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e11345.</w:delText>
        </w:r>
      </w:del>
    </w:p>
    <w:p w:rsidR="00FA0488" w:rsidDel="00524255" w:rsidRDefault="00160B11">
      <w:pPr>
        <w:rPr>
          <w:del w:id="1960" w:author="Ram Shrestha" w:date="2014-04-27T01:24:00Z"/>
          <w:rFonts w:ascii="Cambria" w:hAnsi="Cambria"/>
          <w:noProof/>
        </w:rPr>
      </w:pPr>
      <w:del w:id="1961" w:author="Ram Shrestha" w:date="2014-04-27T01:24:00Z">
        <w:r w:rsidRPr="00160B11" w:rsidDel="00524255">
          <w:rPr>
            <w:rFonts w:ascii="Cambria" w:hAnsi="Cambria"/>
            <w:noProof/>
          </w:rPr>
          <w:delText xml:space="preserve">Hoffmann, C, Minkah, N, Leipzig, J, Wang, G, Arens, MQ, Tebas, P, Bushman, FD (2007) DNA bar coding and pyrosequencing to identify rare HIV drug resistance mutations. </w:delText>
        </w:r>
        <w:r w:rsidRPr="00160B11" w:rsidDel="00524255">
          <w:rPr>
            <w:rFonts w:ascii="Cambria" w:hAnsi="Cambria"/>
            <w:i/>
            <w:noProof/>
          </w:rPr>
          <w:delText>Nucleic Acids Res</w:delText>
        </w:r>
        <w:r w:rsidRPr="00160B11" w:rsidDel="00524255">
          <w:rPr>
            <w:rFonts w:ascii="Cambria" w:hAnsi="Cambria"/>
            <w:noProof/>
          </w:rPr>
          <w:delText xml:space="preserve"> </w:delText>
        </w:r>
        <w:r w:rsidRPr="00160B11" w:rsidDel="00524255">
          <w:rPr>
            <w:rFonts w:ascii="Cambria" w:hAnsi="Cambria"/>
            <w:b/>
            <w:noProof/>
          </w:rPr>
          <w:delText>35</w:delText>
        </w:r>
        <w:r w:rsidRPr="00160B11" w:rsidDel="00524255">
          <w:rPr>
            <w:rFonts w:ascii="Cambria" w:hAnsi="Cambria"/>
            <w:noProof/>
          </w:rPr>
          <w:delText>: e91.</w:delText>
        </w:r>
      </w:del>
    </w:p>
    <w:p w:rsidR="00FA0488" w:rsidDel="00524255" w:rsidRDefault="00160B11">
      <w:pPr>
        <w:rPr>
          <w:del w:id="1962" w:author="Ram Shrestha" w:date="2014-04-27T01:24:00Z"/>
          <w:rFonts w:ascii="Cambria" w:hAnsi="Cambria"/>
          <w:noProof/>
        </w:rPr>
      </w:pPr>
      <w:del w:id="1963" w:author="Ram Shrestha" w:date="2014-04-27T01:24:00Z">
        <w:r w:rsidRPr="00160B11" w:rsidDel="00524255">
          <w:rPr>
            <w:rFonts w:ascii="Cambria" w:hAnsi="Cambria"/>
            <w:noProof/>
          </w:rPr>
          <w:delText xml:space="preserve">Hudelson, SE, McConnell, MS, Bagenda, D, Piwowar-Manning, E, Parsons, TL, Nolan, ML, Bakaki, PM, Thigpen, MC, Mubiru, M, Fowler, MG, Eshleman, SH (2010) Emergence and persistence of nevirapine resistance in breast milk after single-dose nevirapine administration.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24</w:delText>
        </w:r>
        <w:r w:rsidRPr="00160B11" w:rsidDel="00524255">
          <w:rPr>
            <w:rFonts w:ascii="Cambria" w:hAnsi="Cambria"/>
            <w:noProof/>
          </w:rPr>
          <w:delText>: 557-561.</w:delText>
        </w:r>
      </w:del>
    </w:p>
    <w:p w:rsidR="00FA0488" w:rsidDel="00524255" w:rsidRDefault="00160B11">
      <w:pPr>
        <w:rPr>
          <w:del w:id="1964" w:author="Ram Shrestha" w:date="2014-04-27T01:24:00Z"/>
          <w:rFonts w:ascii="Cambria" w:hAnsi="Cambria"/>
          <w:noProof/>
        </w:rPr>
      </w:pPr>
      <w:del w:id="1965" w:author="Ram Shrestha" w:date="2014-04-27T01:24:00Z">
        <w:r w:rsidRPr="00160B11" w:rsidDel="00524255">
          <w:rPr>
            <w:rFonts w:ascii="Cambria" w:hAnsi="Cambria"/>
            <w:noProof/>
          </w:rPr>
          <w:delText xml:space="preserve">Huse, SM, Huber, JA, Morrison, HG, Sogin, ML, Welch, DM (2007) Accuracy and quality of massively parallel DNA pyrosequencing. </w:delText>
        </w:r>
        <w:r w:rsidRPr="00160B11" w:rsidDel="00524255">
          <w:rPr>
            <w:rFonts w:ascii="Cambria" w:hAnsi="Cambria"/>
            <w:i/>
            <w:noProof/>
          </w:rPr>
          <w:delText>Genome biol</w:delText>
        </w:r>
        <w:r w:rsidRPr="00160B11" w:rsidDel="00524255">
          <w:rPr>
            <w:rFonts w:ascii="Cambria" w:hAnsi="Cambria"/>
            <w:noProof/>
          </w:rPr>
          <w:delText xml:space="preserve"> </w:delText>
        </w:r>
        <w:r w:rsidRPr="00160B11" w:rsidDel="00524255">
          <w:rPr>
            <w:rFonts w:ascii="Cambria" w:hAnsi="Cambria"/>
            <w:b/>
            <w:noProof/>
          </w:rPr>
          <w:delText>8</w:delText>
        </w:r>
        <w:r w:rsidRPr="00160B11" w:rsidDel="00524255">
          <w:rPr>
            <w:rFonts w:ascii="Cambria" w:hAnsi="Cambria"/>
            <w:noProof/>
          </w:rPr>
          <w:delText>: R143.</w:delText>
        </w:r>
      </w:del>
    </w:p>
    <w:p w:rsidR="00FA0488" w:rsidDel="00524255" w:rsidRDefault="00160B11">
      <w:pPr>
        <w:rPr>
          <w:del w:id="1966" w:author="Ram Shrestha" w:date="2014-04-27T01:24:00Z"/>
          <w:rFonts w:ascii="Cambria" w:hAnsi="Cambria"/>
          <w:noProof/>
        </w:rPr>
      </w:pPr>
      <w:del w:id="1967" w:author="Ram Shrestha" w:date="2014-04-27T01:24:00Z">
        <w:r w:rsidRPr="00160B11" w:rsidDel="00524255">
          <w:rPr>
            <w:rFonts w:ascii="Cambria" w:hAnsi="Cambria"/>
            <w:noProof/>
          </w:rPr>
          <w:delText xml:space="preserve">Izopet, J, Souyris, C, Hance, A, Sandres-Saune, K, Alvarez, M, Pasquier, C, Clavel, F, Puel, J, Massip, P (2002) Evolution of human immunodeficiency virus type 1 populations after resumption of therapy following treatment interruption and shift in resistance genotype. </w:delText>
        </w:r>
        <w:r w:rsidRPr="00160B11" w:rsidDel="00524255">
          <w:rPr>
            <w:rFonts w:ascii="Cambria" w:hAnsi="Cambria"/>
            <w:i/>
            <w:noProof/>
          </w:rPr>
          <w:delText>J Infect Dis</w:delText>
        </w:r>
        <w:r w:rsidRPr="00160B11" w:rsidDel="00524255">
          <w:rPr>
            <w:rFonts w:ascii="Cambria" w:hAnsi="Cambria"/>
            <w:noProof/>
          </w:rPr>
          <w:delText xml:space="preserve"> </w:delText>
        </w:r>
        <w:r w:rsidRPr="00160B11" w:rsidDel="00524255">
          <w:rPr>
            <w:rFonts w:ascii="Cambria" w:hAnsi="Cambria"/>
            <w:b/>
            <w:noProof/>
          </w:rPr>
          <w:delText>185</w:delText>
        </w:r>
        <w:r w:rsidRPr="00160B11" w:rsidDel="00524255">
          <w:rPr>
            <w:rFonts w:ascii="Cambria" w:hAnsi="Cambria"/>
            <w:noProof/>
          </w:rPr>
          <w:delText>: 1506-1510.</w:delText>
        </w:r>
      </w:del>
    </w:p>
    <w:p w:rsidR="00FA0488" w:rsidDel="00524255" w:rsidRDefault="00160B11">
      <w:pPr>
        <w:rPr>
          <w:del w:id="1968" w:author="Ram Shrestha" w:date="2014-04-27T01:24:00Z"/>
          <w:rFonts w:ascii="Cambria" w:hAnsi="Cambria"/>
          <w:noProof/>
        </w:rPr>
      </w:pPr>
      <w:del w:id="1969" w:author="Ram Shrestha" w:date="2014-04-27T01:24:00Z">
        <w:r w:rsidRPr="00160B11" w:rsidDel="00524255">
          <w:rPr>
            <w:rFonts w:ascii="Cambria" w:hAnsi="Cambria"/>
            <w:noProof/>
          </w:rPr>
          <w:delText xml:space="preserve">Jackson, JB, Becker-Pergola, G, Guay, LA, Musoke, P, Mracna, M, Fowler, MG, Mofenson, LM, Mirochnick, M, Mmiro, F, Eshleman, SH (2000) Identification of the K103N resistance mutation in Ugandan women receiving nevirapine to prevent HIV-1 vertical transmission.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14</w:delText>
        </w:r>
        <w:r w:rsidRPr="00160B11" w:rsidDel="00524255">
          <w:rPr>
            <w:rFonts w:ascii="Cambria" w:hAnsi="Cambria"/>
            <w:noProof/>
          </w:rPr>
          <w:delText>: F111-115.</w:delText>
        </w:r>
      </w:del>
    </w:p>
    <w:p w:rsidR="00FA0488" w:rsidDel="00524255" w:rsidRDefault="00160B11">
      <w:pPr>
        <w:rPr>
          <w:del w:id="1970" w:author="Ram Shrestha" w:date="2014-04-27T01:24:00Z"/>
          <w:rFonts w:ascii="Cambria" w:hAnsi="Cambria"/>
          <w:noProof/>
        </w:rPr>
      </w:pPr>
      <w:del w:id="1971" w:author="Ram Shrestha" w:date="2014-04-27T01:24:00Z">
        <w:r w:rsidRPr="00160B11" w:rsidDel="00524255">
          <w:rPr>
            <w:rFonts w:ascii="Cambria" w:hAnsi="Cambria"/>
            <w:noProof/>
          </w:rPr>
          <w:delTex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362</w:delText>
        </w:r>
        <w:r w:rsidRPr="00160B11" w:rsidDel="00524255">
          <w:rPr>
            <w:rFonts w:ascii="Cambria" w:hAnsi="Cambria"/>
            <w:noProof/>
          </w:rPr>
          <w:delText>: 859-868.</w:delText>
        </w:r>
      </w:del>
    </w:p>
    <w:p w:rsidR="00FA0488" w:rsidDel="00524255" w:rsidRDefault="00160B11">
      <w:pPr>
        <w:rPr>
          <w:del w:id="1972" w:author="Ram Shrestha" w:date="2014-04-27T01:24:00Z"/>
          <w:rFonts w:ascii="Cambria" w:hAnsi="Cambria"/>
          <w:noProof/>
        </w:rPr>
      </w:pPr>
      <w:del w:id="1973" w:author="Ram Shrestha" w:date="2014-04-27T01:24:00Z">
        <w:r w:rsidRPr="00160B11" w:rsidDel="00524255">
          <w:rPr>
            <w:rFonts w:ascii="Cambria" w:hAnsi="Cambria"/>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160B11" w:rsidDel="00524255">
          <w:rPr>
            <w:rFonts w:ascii="Cambria" w:hAnsi="Cambria"/>
            <w:i/>
            <w:noProof/>
          </w:rPr>
          <w:delText>Antivir Ther</w:delText>
        </w:r>
        <w:r w:rsidRPr="00160B11" w:rsidDel="00524255">
          <w:rPr>
            <w:rFonts w:ascii="Cambria" w:hAnsi="Cambria"/>
            <w:noProof/>
          </w:rPr>
          <w:delText xml:space="preserve"> </w:delText>
        </w:r>
        <w:r w:rsidRPr="00160B11" w:rsidDel="00524255">
          <w:rPr>
            <w:rFonts w:ascii="Cambria" w:hAnsi="Cambria"/>
            <w:b/>
            <w:noProof/>
          </w:rPr>
          <w:delText>16</w:delText>
        </w:r>
        <w:r w:rsidRPr="00160B11" w:rsidDel="00524255">
          <w:rPr>
            <w:rFonts w:ascii="Cambria" w:hAnsi="Cambria"/>
            <w:noProof/>
          </w:rPr>
          <w:delText>: 871-878.</w:delText>
        </w:r>
      </w:del>
    </w:p>
    <w:p w:rsidR="00FA0488" w:rsidDel="00524255" w:rsidRDefault="00160B11">
      <w:pPr>
        <w:rPr>
          <w:del w:id="1974" w:author="Ram Shrestha" w:date="2014-04-27T01:24:00Z"/>
          <w:rFonts w:ascii="Cambria" w:hAnsi="Cambria"/>
          <w:noProof/>
        </w:rPr>
      </w:pPr>
      <w:del w:id="1975" w:author="Ram Shrestha" w:date="2014-04-27T01:24:00Z">
        <w:r w:rsidRPr="00160B11" w:rsidDel="00524255">
          <w:rPr>
            <w:rFonts w:ascii="Cambria" w:hAnsi="Cambria"/>
            <w:noProof/>
          </w:rPr>
          <w:delText xml:space="preserve">Ji, H, Liang, B, Li, Y, Van Domselaar, G, Graham, M, Tyler, S, Merks, H, Sandstrom, P, Brooks, J (2012) Low abundance drug resistance variants in transmitted HIV drug resistance surveillance specimens identified using tagged pooled pyrosequencing. </w:delText>
        </w:r>
        <w:r w:rsidRPr="00160B11" w:rsidDel="00524255">
          <w:rPr>
            <w:rFonts w:ascii="Cambria" w:hAnsi="Cambria"/>
            <w:i/>
            <w:noProof/>
          </w:rPr>
          <w:delText>J Virol Methods</w:delText>
        </w:r>
        <w:r w:rsidRPr="00160B11" w:rsidDel="00524255">
          <w:rPr>
            <w:rFonts w:ascii="Cambria" w:hAnsi="Cambria"/>
            <w:noProof/>
          </w:rPr>
          <w:delText xml:space="preserve"> </w:delText>
        </w:r>
        <w:r w:rsidRPr="00160B11" w:rsidDel="00524255">
          <w:rPr>
            <w:rFonts w:ascii="Cambria" w:hAnsi="Cambria"/>
            <w:b/>
            <w:noProof/>
          </w:rPr>
          <w:delText>187</w:delText>
        </w:r>
        <w:r w:rsidRPr="00160B11" w:rsidDel="00524255">
          <w:rPr>
            <w:rFonts w:ascii="Cambria" w:hAnsi="Cambria"/>
            <w:noProof/>
          </w:rPr>
          <w:delText>: 314-320.</w:delText>
        </w:r>
      </w:del>
    </w:p>
    <w:p w:rsidR="00FA0488" w:rsidDel="00524255" w:rsidRDefault="00160B11">
      <w:pPr>
        <w:rPr>
          <w:del w:id="1976" w:author="Ram Shrestha" w:date="2014-04-27T01:24:00Z"/>
          <w:rFonts w:ascii="Cambria" w:hAnsi="Cambria"/>
          <w:noProof/>
        </w:rPr>
      </w:pPr>
      <w:del w:id="1977" w:author="Ram Shrestha" w:date="2014-04-27T01:24:00Z">
        <w:r w:rsidRPr="00160B11" w:rsidDel="00524255">
          <w:rPr>
            <w:rFonts w:ascii="Cambria" w:hAnsi="Cambria"/>
            <w:noProof/>
          </w:rPr>
          <w:delText xml:space="preserve">Ji, H, Masse, N, Tyler, S, Liang, B, Li, Y, Merks, H, Graham, M, Sandstrom, P, Brooks, J (2010) HIV drug resistance surveillance using pooled pyrosequencing.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e9263.</w:delText>
        </w:r>
      </w:del>
    </w:p>
    <w:p w:rsidR="00FA0488" w:rsidDel="00524255" w:rsidRDefault="00160B11">
      <w:pPr>
        <w:rPr>
          <w:del w:id="1978" w:author="Ram Shrestha" w:date="2014-04-27T01:24:00Z"/>
          <w:rFonts w:ascii="Cambria" w:hAnsi="Cambria"/>
          <w:noProof/>
        </w:rPr>
      </w:pPr>
      <w:del w:id="1979" w:author="Ram Shrestha" w:date="2014-04-27T01:24:00Z">
        <w:r w:rsidRPr="00160B11" w:rsidDel="00524255">
          <w:rPr>
            <w:rFonts w:ascii="Cambria" w:hAnsi="Cambria"/>
            <w:noProof/>
          </w:rPr>
          <w:delText xml:space="preserve">Ji, JP, Loeb, LA (1992) Fidelity of HIV-1 reverse transcriptase copying RNA in vitro. </w:delText>
        </w:r>
        <w:r w:rsidRPr="00160B11" w:rsidDel="00524255">
          <w:rPr>
            <w:rFonts w:ascii="Cambria" w:hAnsi="Cambria"/>
            <w:i/>
            <w:noProof/>
          </w:rPr>
          <w:delText>Biochemistry</w:delText>
        </w:r>
        <w:r w:rsidRPr="00160B11" w:rsidDel="00524255">
          <w:rPr>
            <w:rFonts w:ascii="Cambria" w:hAnsi="Cambria"/>
            <w:noProof/>
          </w:rPr>
          <w:delText xml:space="preserve"> </w:delText>
        </w:r>
        <w:r w:rsidRPr="00160B11" w:rsidDel="00524255">
          <w:rPr>
            <w:rFonts w:ascii="Cambria" w:hAnsi="Cambria"/>
            <w:b/>
            <w:noProof/>
          </w:rPr>
          <w:delText>31</w:delText>
        </w:r>
        <w:r w:rsidRPr="00160B11" w:rsidDel="00524255">
          <w:rPr>
            <w:rFonts w:ascii="Cambria" w:hAnsi="Cambria"/>
            <w:noProof/>
          </w:rPr>
          <w:delText>: 954-958.</w:delText>
        </w:r>
      </w:del>
    </w:p>
    <w:p w:rsidR="00FA0488" w:rsidDel="00524255" w:rsidRDefault="00160B11">
      <w:pPr>
        <w:rPr>
          <w:del w:id="1980" w:author="Ram Shrestha" w:date="2014-04-27T01:24:00Z"/>
          <w:rFonts w:ascii="Cambria" w:hAnsi="Cambria"/>
          <w:noProof/>
        </w:rPr>
      </w:pPr>
      <w:del w:id="1981" w:author="Ram Shrestha" w:date="2014-04-27T01:24:00Z">
        <w:r w:rsidRPr="00160B11" w:rsidDel="00524255">
          <w:rPr>
            <w:rFonts w:ascii="Cambria" w:hAnsi="Cambria"/>
            <w:noProof/>
          </w:rPr>
          <w:delTex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delText>
        </w:r>
        <w:r w:rsidRPr="00160B11" w:rsidDel="00524255">
          <w:rPr>
            <w:rFonts w:ascii="Cambria" w:hAnsi="Cambria"/>
            <w:i/>
            <w:noProof/>
          </w:rPr>
          <w:delText>PLoS Med</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e158.</w:delText>
        </w:r>
      </w:del>
    </w:p>
    <w:p w:rsidR="00FA0488" w:rsidDel="00524255" w:rsidRDefault="00160B11">
      <w:pPr>
        <w:rPr>
          <w:del w:id="1982" w:author="Ram Shrestha" w:date="2014-04-27T01:24:00Z"/>
          <w:rFonts w:ascii="Cambria" w:hAnsi="Cambria"/>
          <w:noProof/>
        </w:rPr>
      </w:pPr>
      <w:del w:id="1983" w:author="Ram Shrestha" w:date="2014-04-27T01:24:00Z">
        <w:r w:rsidRPr="00160B11" w:rsidDel="00524255">
          <w:rPr>
            <w:rFonts w:ascii="Cambria" w:hAnsi="Cambria"/>
            <w:noProof/>
          </w:rPr>
          <w:delText xml:space="preserve">Jourdain, G, Ngo-Giang-Huong, N, Le Coeur, S, Bowonwatanuwong, C, Kantipong, P, Leechanachai, P, Ariyadej, S, Leenasirimakul, P, Hammer, S, Lallemant, M (2004) Intrapartum exposure to nevirapine and subsequent maternal responses to nevirapine-based antiretroviral therapy.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351</w:delText>
        </w:r>
        <w:r w:rsidRPr="00160B11" w:rsidDel="00524255">
          <w:rPr>
            <w:rFonts w:ascii="Cambria" w:hAnsi="Cambria"/>
            <w:noProof/>
          </w:rPr>
          <w:delText>: 229-240.</w:delText>
        </w:r>
      </w:del>
    </w:p>
    <w:p w:rsidR="00FA0488" w:rsidDel="00524255" w:rsidRDefault="00160B11">
      <w:pPr>
        <w:rPr>
          <w:del w:id="1984" w:author="Ram Shrestha" w:date="2014-04-27T01:24:00Z"/>
          <w:rFonts w:ascii="Cambria" w:hAnsi="Cambria"/>
          <w:noProof/>
        </w:rPr>
      </w:pPr>
      <w:del w:id="1985" w:author="Ram Shrestha" w:date="2014-04-27T01:24:00Z">
        <w:r w:rsidRPr="00160B11" w:rsidDel="00524255">
          <w:rPr>
            <w:rFonts w:ascii="Cambria" w:hAnsi="Cambria"/>
            <w:noProof/>
          </w:rPr>
          <w:delText xml:space="preserve">Kantor, R, Katzenstein, D (2004) Drug resistance in non-subtype B HIV-1. </w:delText>
        </w:r>
        <w:r w:rsidRPr="00160B11" w:rsidDel="00524255">
          <w:rPr>
            <w:rFonts w:ascii="Cambria" w:hAnsi="Cambria"/>
            <w:i/>
            <w:noProof/>
          </w:rPr>
          <w:delText>Journal of Clinical Virology</w:delText>
        </w:r>
        <w:r w:rsidRPr="00160B11" w:rsidDel="00524255">
          <w:rPr>
            <w:rFonts w:ascii="Cambria" w:hAnsi="Cambria"/>
            <w:noProof/>
          </w:rPr>
          <w:delText xml:space="preserve"> </w:delText>
        </w:r>
        <w:r w:rsidRPr="00160B11" w:rsidDel="00524255">
          <w:rPr>
            <w:rFonts w:ascii="Cambria" w:hAnsi="Cambria"/>
            <w:b/>
            <w:noProof/>
          </w:rPr>
          <w:delText>29</w:delText>
        </w:r>
        <w:r w:rsidRPr="00160B11" w:rsidDel="00524255">
          <w:rPr>
            <w:rFonts w:ascii="Cambria" w:hAnsi="Cambria"/>
            <w:noProof/>
          </w:rPr>
          <w:delText>: 152-159.</w:delText>
        </w:r>
      </w:del>
    </w:p>
    <w:p w:rsidR="00FA0488" w:rsidDel="00524255" w:rsidRDefault="00160B11">
      <w:pPr>
        <w:rPr>
          <w:del w:id="1986" w:author="Ram Shrestha" w:date="2014-04-27T01:24:00Z"/>
          <w:rFonts w:ascii="Cambria" w:hAnsi="Cambria"/>
          <w:noProof/>
        </w:rPr>
      </w:pPr>
      <w:del w:id="1987" w:author="Ram Shrestha" w:date="2014-04-27T01:24:00Z">
        <w:r w:rsidRPr="00160B11" w:rsidDel="00524255">
          <w:rPr>
            <w:rFonts w:ascii="Cambria" w:hAnsi="Cambria"/>
            <w:noProof/>
          </w:rPr>
          <w:delText xml:space="preserve">Kassaye, S, Lee, E, Kantor, R, Johnston, E, Winters, M, Zijenah, L, Mateta, P, Katzenstein, D (2007) Drug resistance in plasma and breast milk after single-dose nevirapine in subtype C HIV type 1: population and clonal sequence analysis. </w:delText>
        </w:r>
        <w:r w:rsidRPr="00160B11" w:rsidDel="00524255">
          <w:rPr>
            <w:rFonts w:ascii="Cambria" w:hAnsi="Cambria"/>
            <w:i/>
            <w:noProof/>
          </w:rPr>
          <w:delText>AIDS Res Hum Retroviruses</w:delText>
        </w:r>
        <w:r w:rsidRPr="00160B11" w:rsidDel="00524255">
          <w:rPr>
            <w:rFonts w:ascii="Cambria" w:hAnsi="Cambria"/>
            <w:noProof/>
          </w:rPr>
          <w:delText xml:space="preserve"> </w:delText>
        </w:r>
        <w:r w:rsidRPr="00160B11" w:rsidDel="00524255">
          <w:rPr>
            <w:rFonts w:ascii="Cambria" w:hAnsi="Cambria"/>
            <w:b/>
            <w:noProof/>
          </w:rPr>
          <w:delText>23</w:delText>
        </w:r>
        <w:r w:rsidRPr="00160B11" w:rsidDel="00524255">
          <w:rPr>
            <w:rFonts w:ascii="Cambria" w:hAnsi="Cambria"/>
            <w:noProof/>
          </w:rPr>
          <w:delText>: 1055-1061.</w:delText>
        </w:r>
      </w:del>
    </w:p>
    <w:p w:rsidR="00FA0488" w:rsidDel="00524255" w:rsidRDefault="00160B11">
      <w:pPr>
        <w:rPr>
          <w:del w:id="1988" w:author="Ram Shrestha" w:date="2014-04-27T01:24:00Z"/>
          <w:rFonts w:ascii="Cambria" w:hAnsi="Cambria"/>
          <w:noProof/>
        </w:rPr>
      </w:pPr>
      <w:del w:id="1989" w:author="Ram Shrestha" w:date="2014-04-27T01:24:00Z">
        <w:r w:rsidRPr="00160B11" w:rsidDel="00524255">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160B11" w:rsidDel="00524255">
          <w:rPr>
            <w:rFonts w:ascii="Cambria" w:hAnsi="Cambria"/>
            <w:i/>
            <w:noProof/>
          </w:rPr>
          <w:delText>J Gen Virol</w:delText>
        </w:r>
        <w:r w:rsidRPr="00160B11" w:rsidDel="00524255">
          <w:rPr>
            <w:rFonts w:ascii="Cambria" w:hAnsi="Cambria"/>
            <w:noProof/>
          </w:rPr>
          <w:delText xml:space="preserve"> </w:delText>
        </w:r>
        <w:r w:rsidRPr="00160B11" w:rsidDel="00524255">
          <w:rPr>
            <w:rFonts w:ascii="Cambria" w:hAnsi="Cambria"/>
            <w:b/>
            <w:noProof/>
          </w:rPr>
          <w:delText>75 ( Pt 2)</w:delText>
        </w:r>
        <w:r w:rsidRPr="00160B11" w:rsidDel="00524255">
          <w:rPr>
            <w:rFonts w:ascii="Cambria" w:hAnsi="Cambria"/>
            <w:noProof/>
          </w:rPr>
          <w:delText>: 341-351.</w:delText>
        </w:r>
      </w:del>
    </w:p>
    <w:p w:rsidR="00FA0488" w:rsidDel="00524255" w:rsidRDefault="00160B11">
      <w:pPr>
        <w:rPr>
          <w:del w:id="1990" w:author="Ram Shrestha" w:date="2014-04-27T01:24:00Z"/>
          <w:rFonts w:ascii="Cambria" w:hAnsi="Cambria"/>
          <w:noProof/>
        </w:rPr>
      </w:pPr>
      <w:del w:id="1991" w:author="Ram Shrestha" w:date="2014-04-27T01:24:00Z">
        <w:r w:rsidRPr="00160B11" w:rsidDel="00524255">
          <w:rPr>
            <w:rFonts w:ascii="Cambria" w:hAnsi="Cambria"/>
            <w:noProof/>
          </w:rPr>
          <w:delText xml:space="preserve">Lallemant, M, Jourdain, G, Le Coeur, S, Mary, JY, Ngo-Giang-Huong, N, Koetsawang, S, Kanshana, S, McIntosh, K, Thaineua, V (2004) Single-dose perinatal nevirapine plus standard zidovudine to prevent mother-to-child transmission of HIV-1 in Thailand.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351</w:delText>
        </w:r>
        <w:r w:rsidRPr="00160B11" w:rsidDel="00524255">
          <w:rPr>
            <w:rFonts w:ascii="Cambria" w:hAnsi="Cambria"/>
            <w:noProof/>
          </w:rPr>
          <w:delText>: 217-228.</w:delText>
        </w:r>
      </w:del>
    </w:p>
    <w:p w:rsidR="00FA0488" w:rsidDel="00524255" w:rsidRDefault="00160B11">
      <w:pPr>
        <w:rPr>
          <w:del w:id="1992" w:author="Ram Shrestha" w:date="2014-04-27T01:24:00Z"/>
          <w:rFonts w:ascii="Cambria" w:hAnsi="Cambria"/>
          <w:noProof/>
        </w:rPr>
      </w:pPr>
      <w:del w:id="1993" w:author="Ram Shrestha" w:date="2014-04-27T01:24:00Z">
        <w:r w:rsidRPr="00160B11" w:rsidDel="00524255">
          <w:rPr>
            <w:rFonts w:ascii="Cambria" w:hAnsi="Cambria"/>
            <w:noProof/>
          </w:rPr>
          <w:delText xml:space="preserve">Larder, BA, Darby, G, Richman, DD (1989) HIV with reduced sensitivity to zidovudine (AZT) isolated during prolonged therapy.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243</w:delText>
        </w:r>
        <w:r w:rsidRPr="00160B11" w:rsidDel="00524255">
          <w:rPr>
            <w:rFonts w:ascii="Cambria" w:hAnsi="Cambria"/>
            <w:noProof/>
          </w:rPr>
          <w:delText>: 1731-1734.</w:delText>
        </w:r>
      </w:del>
    </w:p>
    <w:p w:rsidR="00FA0488" w:rsidDel="00524255" w:rsidRDefault="00160B11">
      <w:pPr>
        <w:rPr>
          <w:del w:id="1994" w:author="Ram Shrestha" w:date="2014-04-27T01:24:00Z"/>
          <w:rFonts w:ascii="Cambria" w:hAnsi="Cambria"/>
          <w:noProof/>
        </w:rPr>
      </w:pPr>
      <w:del w:id="1995" w:author="Ram Shrestha" w:date="2014-04-27T01:24:00Z">
        <w:r w:rsidRPr="00160B11" w:rsidDel="00524255">
          <w:rPr>
            <w:rFonts w:ascii="Cambria" w:hAnsi="Cambria"/>
            <w:noProof/>
          </w:rPr>
          <w:delText xml:space="preserve">Larder, BA, Kellam, P, Kemp, SD (1991) Zidovudine resistance predicted by direct detection of mutations in DNA from HIV-infected lymphocytes.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137-144.</w:delText>
        </w:r>
      </w:del>
    </w:p>
    <w:p w:rsidR="00FA0488" w:rsidDel="00524255" w:rsidRDefault="00160B11">
      <w:pPr>
        <w:rPr>
          <w:del w:id="1996" w:author="Ram Shrestha" w:date="2014-04-27T01:24:00Z"/>
          <w:rFonts w:ascii="Cambria" w:hAnsi="Cambria"/>
          <w:noProof/>
        </w:rPr>
      </w:pPr>
      <w:del w:id="1997" w:author="Ram Shrestha" w:date="2014-04-27T01:24:00Z">
        <w:r w:rsidRPr="00160B11" w:rsidDel="00524255">
          <w:rPr>
            <w:rFonts w:ascii="Cambria" w:hAnsi="Cambria"/>
            <w:noProof/>
          </w:rPr>
          <w:delText xml:space="preserve">Larder, BA, Kemp, SD (1989) Multiple mutations in HIV-1 reverse transcriptase confer high-level resistance to zidovudine (AZT).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246</w:delText>
        </w:r>
        <w:r w:rsidRPr="00160B11" w:rsidDel="00524255">
          <w:rPr>
            <w:rFonts w:ascii="Cambria" w:hAnsi="Cambria"/>
            <w:noProof/>
          </w:rPr>
          <w:delText>: 1155-1158.</w:delText>
        </w:r>
      </w:del>
    </w:p>
    <w:p w:rsidR="00FA0488" w:rsidDel="00524255" w:rsidRDefault="00160B11">
      <w:pPr>
        <w:rPr>
          <w:del w:id="1998" w:author="Ram Shrestha" w:date="2014-04-27T01:24:00Z"/>
          <w:rFonts w:ascii="Cambria" w:hAnsi="Cambria"/>
          <w:noProof/>
        </w:rPr>
      </w:pPr>
      <w:del w:id="1999" w:author="Ram Shrestha" w:date="2014-04-27T01:24:00Z">
        <w:r w:rsidRPr="00160B11" w:rsidDel="00524255">
          <w:rPr>
            <w:rFonts w:ascii="Cambria" w:hAnsi="Cambria"/>
            <w:noProof/>
          </w:rPr>
          <w:delText xml:space="preserve">Larder, BA, Kohli, A, Kellam, P, Kemp, SD, Kronick, M, Henfrey, RD (1993) Quantitative detection of HIV-1 drug resistance mutations by automated DNA sequencing. </w:delText>
        </w:r>
        <w:r w:rsidRPr="00160B11" w:rsidDel="00524255">
          <w:rPr>
            <w:rFonts w:ascii="Cambria" w:hAnsi="Cambria"/>
            <w:i/>
            <w:noProof/>
          </w:rPr>
          <w:delText>Nature</w:delText>
        </w:r>
        <w:r w:rsidRPr="00160B11" w:rsidDel="00524255">
          <w:rPr>
            <w:rFonts w:ascii="Cambria" w:hAnsi="Cambria"/>
            <w:noProof/>
          </w:rPr>
          <w:delText xml:space="preserve"> </w:delText>
        </w:r>
        <w:r w:rsidRPr="00160B11" w:rsidDel="00524255">
          <w:rPr>
            <w:rFonts w:ascii="Cambria" w:hAnsi="Cambria"/>
            <w:b/>
            <w:noProof/>
          </w:rPr>
          <w:delText>365</w:delText>
        </w:r>
        <w:r w:rsidRPr="00160B11" w:rsidDel="00524255">
          <w:rPr>
            <w:rFonts w:ascii="Cambria" w:hAnsi="Cambria"/>
            <w:noProof/>
          </w:rPr>
          <w:delText>: 671-673.</w:delText>
        </w:r>
      </w:del>
    </w:p>
    <w:p w:rsidR="00FA0488" w:rsidDel="00524255" w:rsidRDefault="00160B11">
      <w:pPr>
        <w:rPr>
          <w:del w:id="2000" w:author="Ram Shrestha" w:date="2014-04-27T01:24:00Z"/>
          <w:rFonts w:ascii="Cambria" w:hAnsi="Cambria"/>
          <w:noProof/>
        </w:rPr>
      </w:pPr>
      <w:del w:id="2001" w:author="Ram Shrestha" w:date="2014-04-27T01:24:00Z">
        <w:r w:rsidRPr="00160B11" w:rsidDel="00524255">
          <w:rPr>
            <w:rFonts w:ascii="Cambria" w:hAnsi="Cambria"/>
            <w:noProof/>
          </w:rPr>
          <w:delText xml:space="preserve">Larder, BA, Purifoy, DJM, Powell, KL, Darby, G (1987) Site-specific mutagenesis of AIDS virus reverse transcriptase.  </w:delText>
        </w:r>
        <w:r w:rsidRPr="00160B11" w:rsidDel="00524255">
          <w:rPr>
            <w:rFonts w:ascii="Cambria" w:hAnsi="Cambria"/>
            <w:b/>
            <w:noProof/>
          </w:rPr>
          <w:delText>327</w:delText>
        </w:r>
        <w:r w:rsidRPr="00160B11" w:rsidDel="00524255">
          <w:rPr>
            <w:rFonts w:ascii="Cambria" w:hAnsi="Cambria"/>
            <w:noProof/>
          </w:rPr>
          <w:delText>: 716-717.</w:delText>
        </w:r>
      </w:del>
    </w:p>
    <w:p w:rsidR="00FA0488" w:rsidDel="00524255" w:rsidRDefault="00160B11">
      <w:pPr>
        <w:rPr>
          <w:del w:id="2002" w:author="Ram Shrestha" w:date="2014-04-27T01:24:00Z"/>
          <w:rFonts w:ascii="Cambria" w:hAnsi="Cambria"/>
          <w:noProof/>
        </w:rPr>
      </w:pPr>
      <w:del w:id="2003" w:author="Ram Shrestha" w:date="2014-04-27T01:24:00Z">
        <w:r w:rsidRPr="00160B11" w:rsidDel="00524255">
          <w:rPr>
            <w:rFonts w:ascii="Cambria" w:hAnsi="Cambria"/>
            <w:noProof/>
          </w:rPr>
          <w:delTex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e10952.</w:delText>
        </w:r>
      </w:del>
    </w:p>
    <w:p w:rsidR="00FA0488" w:rsidDel="00524255" w:rsidRDefault="00160B11">
      <w:pPr>
        <w:rPr>
          <w:del w:id="2004" w:author="Ram Shrestha" w:date="2014-04-27T01:24:00Z"/>
          <w:rFonts w:ascii="Cambria" w:hAnsi="Cambria"/>
          <w:noProof/>
        </w:rPr>
      </w:pPr>
      <w:del w:id="2005" w:author="Ram Shrestha" w:date="2014-04-27T01:24:00Z">
        <w:r w:rsidRPr="00160B11" w:rsidDel="00524255">
          <w:rPr>
            <w:rFonts w:ascii="Cambria" w:hAnsi="Cambria"/>
            <w:noProof/>
          </w:rPr>
          <w:delText xml:space="preserve">Le, T, Chiarella, J, Simen, BB, Hanczaruk, B, Egholm, M, Landry, ML, Dieckhaus, K, Rosen, MI, Kozal, MJ (2009) Low-abundance HIV drug-resistant viral variants in treatment-experienced persons correlate with historical antiretroviral use.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4</w:delText>
        </w:r>
        <w:r w:rsidRPr="00160B11" w:rsidDel="00524255">
          <w:rPr>
            <w:rFonts w:ascii="Cambria" w:hAnsi="Cambria"/>
            <w:noProof/>
          </w:rPr>
          <w:delText>: e6079.</w:delText>
        </w:r>
      </w:del>
    </w:p>
    <w:p w:rsidR="00FA0488" w:rsidDel="00524255" w:rsidRDefault="00160B11">
      <w:pPr>
        <w:rPr>
          <w:del w:id="2006" w:author="Ram Shrestha" w:date="2014-04-27T01:24:00Z"/>
          <w:rFonts w:ascii="Cambria" w:hAnsi="Cambria"/>
          <w:noProof/>
        </w:rPr>
      </w:pPr>
      <w:del w:id="2007" w:author="Ram Shrestha" w:date="2014-04-27T01:24:00Z">
        <w:r w:rsidRPr="00160B11" w:rsidDel="00524255">
          <w:rPr>
            <w:rFonts w:ascii="Cambria" w:hAnsi="Cambria"/>
            <w:noProof/>
          </w:rPr>
          <w:delText xml:space="preserve">Lehman, DA, Wamalwa, DC, McCoy, CO, Matsen, FA, Langat, A, Chohan, BH, Benki-Nugent, S, Custers-Allen, R, Bushman, FD, John-Stewart, GC, Overbaugh, J (2012) Low-frequency nevirapine resistance at multiple sites may predict treatment failure in infants on nevirapine-based treatment.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60</w:delText>
        </w:r>
        <w:r w:rsidRPr="00160B11" w:rsidDel="00524255">
          <w:rPr>
            <w:rFonts w:ascii="Cambria" w:hAnsi="Cambria"/>
            <w:noProof/>
          </w:rPr>
          <w:delText>: 225-233.</w:delText>
        </w:r>
      </w:del>
    </w:p>
    <w:p w:rsidR="00FA0488" w:rsidDel="00524255" w:rsidRDefault="00160B11">
      <w:pPr>
        <w:rPr>
          <w:del w:id="2008" w:author="Ram Shrestha" w:date="2014-04-27T01:24:00Z"/>
          <w:rFonts w:ascii="Cambria" w:hAnsi="Cambria"/>
          <w:noProof/>
        </w:rPr>
      </w:pPr>
      <w:del w:id="2009" w:author="Ram Shrestha" w:date="2014-04-27T01:24:00Z">
        <w:r w:rsidRPr="00160B11" w:rsidDel="00524255">
          <w:rPr>
            <w:rFonts w:ascii="Cambria" w:hAnsi="Cambria"/>
            <w:noProof/>
          </w:rPr>
          <w:delText xml:space="preserve">Leitner, T, Halapi, E, Scarlatti, G, Rossi, P, Albert, J, Fenyo, EM, Uhlen, M (1993) Analysis of heterogeneous viral populations by direct DNA sequencing. </w:delText>
        </w:r>
        <w:r w:rsidRPr="00160B11" w:rsidDel="00524255">
          <w:rPr>
            <w:rFonts w:ascii="Cambria" w:hAnsi="Cambria"/>
            <w:i/>
            <w:noProof/>
          </w:rPr>
          <w:delText>Biotechniques</w:delText>
        </w:r>
        <w:r w:rsidRPr="00160B11" w:rsidDel="00524255">
          <w:rPr>
            <w:rFonts w:ascii="Cambria" w:hAnsi="Cambria"/>
            <w:noProof/>
          </w:rPr>
          <w:delText xml:space="preserve"> </w:delText>
        </w:r>
        <w:r w:rsidRPr="00160B11" w:rsidDel="00524255">
          <w:rPr>
            <w:rFonts w:ascii="Cambria" w:hAnsi="Cambria"/>
            <w:b/>
            <w:noProof/>
          </w:rPr>
          <w:delText>15</w:delText>
        </w:r>
        <w:r w:rsidRPr="00160B11" w:rsidDel="00524255">
          <w:rPr>
            <w:rFonts w:ascii="Cambria" w:hAnsi="Cambria"/>
            <w:noProof/>
          </w:rPr>
          <w:delText>: 120-127.</w:delText>
        </w:r>
      </w:del>
    </w:p>
    <w:p w:rsidR="00FA0488" w:rsidDel="00524255" w:rsidRDefault="00160B11">
      <w:pPr>
        <w:rPr>
          <w:del w:id="2010" w:author="Ram Shrestha" w:date="2014-04-27T01:24:00Z"/>
          <w:rFonts w:ascii="Cambria" w:hAnsi="Cambria"/>
          <w:noProof/>
        </w:rPr>
      </w:pPr>
      <w:del w:id="2011" w:author="Ram Shrestha" w:date="2014-04-27T01:24:00Z">
        <w:r w:rsidRPr="00160B11" w:rsidDel="00524255">
          <w:rPr>
            <w:rFonts w:ascii="Cambria" w:hAnsi="Cambria"/>
            <w:noProof/>
          </w:rPr>
          <w:delTex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6</w:delText>
        </w:r>
        <w:r w:rsidRPr="00160B11" w:rsidDel="00524255">
          <w:rPr>
            <w:rFonts w:ascii="Cambria" w:hAnsi="Cambria"/>
            <w:noProof/>
          </w:rPr>
          <w:delText>: e26745.</w:delText>
        </w:r>
      </w:del>
    </w:p>
    <w:p w:rsidR="00FA0488" w:rsidDel="00524255" w:rsidRDefault="00160B11">
      <w:pPr>
        <w:rPr>
          <w:del w:id="2012" w:author="Ram Shrestha" w:date="2014-04-27T01:24:00Z"/>
          <w:rFonts w:ascii="Cambria" w:hAnsi="Cambria"/>
          <w:noProof/>
        </w:rPr>
      </w:pPr>
      <w:del w:id="2013" w:author="Ram Shrestha" w:date="2014-04-27T01:24:00Z">
        <w:r w:rsidRPr="00160B11" w:rsidDel="00524255">
          <w:rPr>
            <w:rFonts w:ascii="Cambria" w:hAnsi="Cambria"/>
            <w:noProof/>
          </w:rPr>
          <w:delText xml:space="preserve">Liu, TF, Shafer, RW (2006) Web resources for HIV type 1 genotypic-resistance test interpretation.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42</w:delText>
        </w:r>
        <w:r w:rsidRPr="00160B11" w:rsidDel="00524255">
          <w:rPr>
            <w:rFonts w:ascii="Cambria" w:hAnsi="Cambria"/>
            <w:noProof/>
          </w:rPr>
          <w:delText>: 1608-1618.</w:delText>
        </w:r>
      </w:del>
    </w:p>
    <w:p w:rsidR="00FA0488" w:rsidDel="00524255" w:rsidRDefault="00160B11">
      <w:pPr>
        <w:rPr>
          <w:del w:id="2014" w:author="Ram Shrestha" w:date="2014-04-27T01:24:00Z"/>
          <w:rFonts w:ascii="Cambria" w:hAnsi="Cambria"/>
          <w:noProof/>
        </w:rPr>
      </w:pPr>
      <w:del w:id="2015" w:author="Ram Shrestha" w:date="2014-04-27T01:24:00Z">
        <w:r w:rsidRPr="00160B11" w:rsidDel="00524255">
          <w:rPr>
            <w:rFonts w:ascii="Cambria" w:hAnsi="Cambria"/>
            <w:noProof/>
          </w:rPr>
          <w:delText xml:space="preserve">Lockman, S, Shapiro, RL, Smeaton, LM, Wester, C, Thior, I, Stevens, L, Chand, F, Makhema, J, Moffat, C, Asmelash, A, Ndase, P, Arimi, P, van Widenfelt, E, Mazhani, L, Novitsky, V, Lagakos, S, Essex, M (2007) Response to antiretroviral therapy after a single, peripartum dose of nevirapine.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356</w:delText>
        </w:r>
        <w:r w:rsidRPr="00160B11" w:rsidDel="00524255">
          <w:rPr>
            <w:rFonts w:ascii="Cambria" w:hAnsi="Cambria"/>
            <w:noProof/>
          </w:rPr>
          <w:delText>: 135-147.</w:delText>
        </w:r>
      </w:del>
    </w:p>
    <w:p w:rsidR="00FA0488" w:rsidDel="00524255" w:rsidRDefault="00160B11">
      <w:pPr>
        <w:rPr>
          <w:del w:id="2016" w:author="Ram Shrestha" w:date="2014-04-27T01:24:00Z"/>
          <w:rFonts w:ascii="Cambria" w:hAnsi="Cambria"/>
          <w:noProof/>
        </w:rPr>
      </w:pPr>
      <w:del w:id="2017" w:author="Ram Shrestha" w:date="2014-04-27T01:24:00Z">
        <w:r w:rsidRPr="00160B11" w:rsidDel="00524255">
          <w:rPr>
            <w:rFonts w:ascii="Cambria" w:hAnsi="Cambria"/>
            <w:noProof/>
          </w:rPr>
          <w:delText xml:space="preserve">Loubser, S, Balfe, P, Sherman, G, Hammer, S, Kuhn, L, Morris, L (2006) Decay of K103N mutants in cellular DNA and plasma RNA after single-dose nevirapine to reduce mother-to-child HIV transmission.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20</w:delText>
        </w:r>
        <w:r w:rsidRPr="00160B11" w:rsidDel="00524255">
          <w:rPr>
            <w:rFonts w:ascii="Cambria" w:hAnsi="Cambria"/>
            <w:noProof/>
          </w:rPr>
          <w:delText>: 995-1002.</w:delText>
        </w:r>
      </w:del>
    </w:p>
    <w:p w:rsidR="00FA0488" w:rsidDel="00524255" w:rsidRDefault="00160B11">
      <w:pPr>
        <w:rPr>
          <w:del w:id="2018" w:author="Ram Shrestha" w:date="2014-04-27T01:24:00Z"/>
          <w:rFonts w:ascii="Cambria" w:hAnsi="Cambria"/>
          <w:noProof/>
        </w:rPr>
      </w:pPr>
      <w:del w:id="2019" w:author="Ram Shrestha" w:date="2014-04-27T01:24:00Z">
        <w:r w:rsidRPr="00160B11" w:rsidDel="00524255">
          <w:rPr>
            <w:rFonts w:ascii="Cambria" w:hAnsi="Cambria"/>
            <w:noProof/>
          </w:rPr>
          <w:delTex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46</w:delText>
        </w:r>
        <w:r w:rsidRPr="00160B11" w:rsidDel="00524255">
          <w:rPr>
            <w:rFonts w:ascii="Cambria" w:hAnsi="Cambria"/>
            <w:noProof/>
          </w:rPr>
          <w:delText>: 1589-1597.</w:delText>
        </w:r>
      </w:del>
    </w:p>
    <w:p w:rsidR="00FA0488" w:rsidDel="00524255" w:rsidRDefault="00160B11">
      <w:pPr>
        <w:rPr>
          <w:del w:id="2020" w:author="Ram Shrestha" w:date="2014-04-27T01:24:00Z"/>
          <w:rFonts w:ascii="Cambria" w:hAnsi="Cambria"/>
          <w:noProof/>
        </w:rPr>
      </w:pPr>
      <w:del w:id="2021" w:author="Ram Shrestha" w:date="2014-04-27T01:24:00Z">
        <w:r w:rsidRPr="00160B11" w:rsidDel="00524255">
          <w:rPr>
            <w:rFonts w:ascii="Cambria" w:hAnsi="Cambria"/>
            <w:noProof/>
          </w:rPr>
          <w:delText xml:space="preserve">Martinson, NA, Morris, L, Gray, G, Moodley, D, Pillay, V, Cohen, S, Dhlamini, P, Puren, A, Bhayroo, S, Steyn, J, McIntyre, JA (2007) Selection and persistence of viral resistance in HIV-infected children after exposure to single-dose nevirapine.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44</w:delText>
        </w:r>
        <w:r w:rsidRPr="00160B11" w:rsidDel="00524255">
          <w:rPr>
            <w:rFonts w:ascii="Cambria" w:hAnsi="Cambria"/>
            <w:noProof/>
          </w:rPr>
          <w:delText>: 148-153.</w:delText>
        </w:r>
      </w:del>
    </w:p>
    <w:p w:rsidR="00FA0488" w:rsidDel="00524255" w:rsidRDefault="00160B11">
      <w:pPr>
        <w:rPr>
          <w:del w:id="2022" w:author="Ram Shrestha" w:date="2014-04-27T01:24:00Z"/>
          <w:rFonts w:ascii="Cambria" w:hAnsi="Cambria"/>
          <w:noProof/>
        </w:rPr>
      </w:pPr>
      <w:del w:id="2023" w:author="Ram Shrestha" w:date="2014-04-27T01:24:00Z">
        <w:r w:rsidRPr="00160B11" w:rsidDel="00524255">
          <w:rPr>
            <w:rFonts w:ascii="Cambria" w:hAnsi="Cambria"/>
            <w:noProof/>
          </w:rPr>
          <w:delText xml:space="preserve">Metzner, KJ, Giulieri, SG, Knoepfel, SA, Rauch, P, Burgisser, P, Yerly, S, Gunthard, HF, Cavassini, M (2009) Minority quasispecies of drug-resistant HIV-1 that lead to early therapy failure in treatment-naive and -adherent patients.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48</w:delText>
        </w:r>
        <w:r w:rsidRPr="00160B11" w:rsidDel="00524255">
          <w:rPr>
            <w:rFonts w:ascii="Cambria" w:hAnsi="Cambria"/>
            <w:noProof/>
          </w:rPr>
          <w:delText>: 239-247.</w:delText>
        </w:r>
      </w:del>
    </w:p>
    <w:p w:rsidR="00FA0488" w:rsidDel="00524255" w:rsidRDefault="00160B11">
      <w:pPr>
        <w:rPr>
          <w:del w:id="2024" w:author="Ram Shrestha" w:date="2014-04-27T01:24:00Z"/>
          <w:rFonts w:ascii="Cambria" w:hAnsi="Cambria"/>
          <w:noProof/>
        </w:rPr>
      </w:pPr>
      <w:del w:id="2025" w:author="Ram Shrestha" w:date="2014-04-27T01:24:00Z">
        <w:r w:rsidRPr="00160B11" w:rsidDel="00524255">
          <w:rPr>
            <w:rFonts w:ascii="Cambria" w:hAnsi="Cambria"/>
            <w:noProof/>
          </w:rPr>
          <w:delText xml:space="preserve">Moorthy, A, Kuhn, L, Coovadia, A, Meyers, T, Strehlau, R, Sherman, G, Tsai, WY, Chen, YH, Abrams, EJ, Persaud, D (2011) Induction therapy with protease-inhibitors modifies the effect of nevirapine resistance on virologic response to nevirapine-based HAART in children.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52</w:delText>
        </w:r>
        <w:r w:rsidRPr="00160B11" w:rsidDel="00524255">
          <w:rPr>
            <w:rFonts w:ascii="Cambria" w:hAnsi="Cambria"/>
            <w:noProof/>
          </w:rPr>
          <w:delText>: 514-521.</w:delText>
        </w:r>
      </w:del>
    </w:p>
    <w:p w:rsidR="00FA0488" w:rsidDel="00524255" w:rsidRDefault="00160B11">
      <w:pPr>
        <w:rPr>
          <w:del w:id="2026" w:author="Ram Shrestha" w:date="2014-04-27T01:24:00Z"/>
          <w:rFonts w:ascii="Cambria" w:hAnsi="Cambria"/>
          <w:noProof/>
        </w:rPr>
      </w:pPr>
      <w:del w:id="2027" w:author="Ram Shrestha" w:date="2014-04-27T01:24:00Z">
        <w:r w:rsidRPr="00160B11" w:rsidDel="00524255">
          <w:rPr>
            <w:rFonts w:ascii="Cambria" w:hAnsi="Cambria"/>
            <w:noProof/>
          </w:rPr>
          <w:delText xml:space="preserve">Palmer, S, Boltz, V, Martinson, N, Maldarelli, F, Gray, G, McIntyre, J, Mellors, J, Morris, L, Coffin, J (2006) Persistence of nevirapine-resistant HIV-1 in women after single-dose nevirapine therapy for prevention of maternal-to-fetal HIV-1 transmission. </w:delText>
        </w:r>
        <w:r w:rsidRPr="00160B11" w:rsidDel="00524255">
          <w:rPr>
            <w:rFonts w:ascii="Cambria" w:hAnsi="Cambria"/>
            <w:i/>
            <w:noProof/>
          </w:rPr>
          <w:delText>Proc Natl Acad Sci U S A</w:delText>
        </w:r>
        <w:r w:rsidRPr="00160B11" w:rsidDel="00524255">
          <w:rPr>
            <w:rFonts w:ascii="Cambria" w:hAnsi="Cambria"/>
            <w:noProof/>
          </w:rPr>
          <w:delText xml:space="preserve"> </w:delText>
        </w:r>
        <w:r w:rsidRPr="00160B11" w:rsidDel="00524255">
          <w:rPr>
            <w:rFonts w:ascii="Cambria" w:hAnsi="Cambria"/>
            <w:b/>
            <w:noProof/>
          </w:rPr>
          <w:delText>103</w:delText>
        </w:r>
        <w:r w:rsidRPr="00160B11" w:rsidDel="00524255">
          <w:rPr>
            <w:rFonts w:ascii="Cambria" w:hAnsi="Cambria"/>
            <w:noProof/>
          </w:rPr>
          <w:delText>: 7094-7099.</w:delText>
        </w:r>
      </w:del>
    </w:p>
    <w:p w:rsidR="00FA0488" w:rsidDel="00524255" w:rsidRDefault="00160B11">
      <w:pPr>
        <w:rPr>
          <w:del w:id="2028" w:author="Ram Shrestha" w:date="2014-04-27T01:24:00Z"/>
          <w:rFonts w:ascii="Cambria" w:hAnsi="Cambria"/>
          <w:noProof/>
        </w:rPr>
      </w:pPr>
      <w:del w:id="2029" w:author="Ram Shrestha" w:date="2014-04-27T01:24:00Z">
        <w:r w:rsidRPr="00160B11" w:rsidDel="00524255">
          <w:rPr>
            <w:rFonts w:ascii="Cambria" w:hAnsi="Cambria"/>
            <w:noProof/>
          </w:rPr>
          <w:delTex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delText>
        </w:r>
        <w:r w:rsidRPr="00160B11" w:rsidDel="00524255">
          <w:rPr>
            <w:rFonts w:ascii="Cambria" w:hAnsi="Cambria"/>
            <w:i/>
            <w:noProof/>
          </w:rPr>
          <w:delText>Journal of Virology</w:delText>
        </w:r>
        <w:r w:rsidRPr="00160B11" w:rsidDel="00524255">
          <w:rPr>
            <w:rFonts w:ascii="Cambria" w:hAnsi="Cambria"/>
            <w:noProof/>
          </w:rPr>
          <w:delText xml:space="preserve"> </w:delText>
        </w:r>
        <w:r w:rsidRPr="00160B11" w:rsidDel="00524255">
          <w:rPr>
            <w:rFonts w:ascii="Cambria" w:hAnsi="Cambria"/>
            <w:b/>
            <w:noProof/>
          </w:rPr>
          <w:delText>69</w:delText>
        </w:r>
        <w:r w:rsidRPr="00160B11" w:rsidDel="00524255">
          <w:rPr>
            <w:rFonts w:ascii="Cambria" w:hAnsi="Cambria"/>
            <w:noProof/>
          </w:rPr>
          <w:delText>: 5228-5235.</w:delText>
        </w:r>
      </w:del>
    </w:p>
    <w:p w:rsidR="00FA0488" w:rsidDel="00524255" w:rsidRDefault="00160B11">
      <w:pPr>
        <w:rPr>
          <w:del w:id="2030" w:author="Ram Shrestha" w:date="2014-04-27T01:24:00Z"/>
          <w:rFonts w:ascii="Cambria" w:hAnsi="Cambria"/>
          <w:noProof/>
        </w:rPr>
      </w:pPr>
      <w:del w:id="2031" w:author="Ram Shrestha" w:date="2014-04-27T01:24:00Z">
        <w:r w:rsidRPr="00160B11" w:rsidDel="00524255">
          <w:rPr>
            <w:rFonts w:ascii="Cambria" w:hAnsi="Cambria"/>
            <w:noProof/>
          </w:rPr>
          <w:delTex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8</w:delText>
        </w:r>
        <w:r w:rsidRPr="00160B11" w:rsidDel="00524255">
          <w:rPr>
            <w:rFonts w:ascii="Cambria" w:hAnsi="Cambria"/>
            <w:noProof/>
          </w:rPr>
          <w:delText>: e55312.</w:delText>
        </w:r>
      </w:del>
    </w:p>
    <w:p w:rsidR="00FA0488" w:rsidDel="00524255" w:rsidRDefault="00160B11">
      <w:pPr>
        <w:rPr>
          <w:del w:id="2032" w:author="Ram Shrestha" w:date="2014-04-27T01:24:00Z"/>
          <w:rFonts w:ascii="Cambria" w:hAnsi="Cambria"/>
          <w:noProof/>
        </w:rPr>
      </w:pPr>
      <w:del w:id="2033" w:author="Ram Shrestha" w:date="2014-04-27T01:24:00Z">
        <w:r w:rsidRPr="00160B11" w:rsidDel="00524255">
          <w:rPr>
            <w:rFonts w:ascii="Cambria" w:hAnsi="Cambria"/>
            <w:noProof/>
          </w:rPr>
          <w:delText xml:space="preserve">Preston, BD, Poiesz, BJ, Loeb, LA (1988) Fidelity of HIV-1 reverse transcriptase.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242</w:delText>
        </w:r>
        <w:r w:rsidRPr="00160B11" w:rsidDel="00524255">
          <w:rPr>
            <w:rFonts w:ascii="Cambria" w:hAnsi="Cambria"/>
            <w:noProof/>
          </w:rPr>
          <w:delText>: 1168-1171.</w:delText>
        </w:r>
      </w:del>
    </w:p>
    <w:p w:rsidR="00FA0488" w:rsidDel="00524255" w:rsidRDefault="00160B11">
      <w:pPr>
        <w:rPr>
          <w:del w:id="2034" w:author="Ram Shrestha" w:date="2014-04-27T01:24:00Z"/>
          <w:rFonts w:ascii="Cambria" w:hAnsi="Cambria"/>
          <w:noProof/>
        </w:rPr>
      </w:pPr>
      <w:del w:id="2035" w:author="Ram Shrestha" w:date="2014-04-27T01:24:00Z">
        <w:r w:rsidRPr="00160B11" w:rsidDel="00524255">
          <w:rPr>
            <w:rFonts w:ascii="Cambria" w:hAnsi="Cambria"/>
            <w:noProof/>
          </w:rPr>
          <w:delText xml:space="preserve">Rhee, SY, Gonzales, MJ, Kantor, R, Betts, BJ, Ravela, J, Shafer, RW (2003) Human immunodeficiency virus reverse transcriptase and protease sequence database. </w:delText>
        </w:r>
        <w:r w:rsidRPr="00160B11" w:rsidDel="00524255">
          <w:rPr>
            <w:rFonts w:ascii="Cambria" w:hAnsi="Cambria"/>
            <w:i/>
            <w:noProof/>
          </w:rPr>
          <w:delText>Nucleic Acids Res</w:delText>
        </w:r>
        <w:r w:rsidRPr="00160B11" w:rsidDel="00524255">
          <w:rPr>
            <w:rFonts w:ascii="Cambria" w:hAnsi="Cambria"/>
            <w:noProof/>
          </w:rPr>
          <w:delText xml:space="preserve"> </w:delText>
        </w:r>
        <w:r w:rsidRPr="00160B11" w:rsidDel="00524255">
          <w:rPr>
            <w:rFonts w:ascii="Cambria" w:hAnsi="Cambria"/>
            <w:b/>
            <w:noProof/>
          </w:rPr>
          <w:delText>31</w:delText>
        </w:r>
        <w:r w:rsidRPr="00160B11" w:rsidDel="00524255">
          <w:rPr>
            <w:rFonts w:ascii="Cambria" w:hAnsi="Cambria"/>
            <w:noProof/>
          </w:rPr>
          <w:delText>: 298-303.</w:delText>
        </w:r>
      </w:del>
    </w:p>
    <w:p w:rsidR="00FA0488" w:rsidDel="00524255" w:rsidRDefault="00160B11">
      <w:pPr>
        <w:rPr>
          <w:del w:id="2036" w:author="Ram Shrestha" w:date="2014-04-27T01:24:00Z"/>
          <w:rFonts w:ascii="Cambria" w:hAnsi="Cambria"/>
          <w:noProof/>
        </w:rPr>
      </w:pPr>
      <w:del w:id="2037" w:author="Ram Shrestha" w:date="2014-04-27T01:24:00Z">
        <w:r w:rsidRPr="00160B11" w:rsidDel="00524255">
          <w:rPr>
            <w:rFonts w:ascii="Cambria" w:hAnsi="Cambria"/>
            <w:noProof/>
          </w:rPr>
          <w:delText xml:space="preserve">Richman, DD, Havlir, D, Corbeil, J, Looney, D, Ignacio, C, Spector, SA, Sullivan, J, Cheeseman, S, Barringer, K, Pauletti, D, et al. (1994) Nevirapine resistance mutations of human immunodeficiency virus type 1 selected during therapy. </w:delText>
        </w:r>
        <w:r w:rsidRPr="00160B11" w:rsidDel="00524255">
          <w:rPr>
            <w:rFonts w:ascii="Cambria" w:hAnsi="Cambria"/>
            <w:i/>
            <w:noProof/>
          </w:rPr>
          <w:delText>J Virol</w:delText>
        </w:r>
        <w:r w:rsidRPr="00160B11" w:rsidDel="00524255">
          <w:rPr>
            <w:rFonts w:ascii="Cambria" w:hAnsi="Cambria"/>
            <w:noProof/>
          </w:rPr>
          <w:delText xml:space="preserve"> </w:delText>
        </w:r>
        <w:r w:rsidRPr="00160B11" w:rsidDel="00524255">
          <w:rPr>
            <w:rFonts w:ascii="Cambria" w:hAnsi="Cambria"/>
            <w:b/>
            <w:noProof/>
          </w:rPr>
          <w:delText>68</w:delText>
        </w:r>
        <w:r w:rsidRPr="00160B11" w:rsidDel="00524255">
          <w:rPr>
            <w:rFonts w:ascii="Cambria" w:hAnsi="Cambria"/>
            <w:noProof/>
          </w:rPr>
          <w:delText>: 1660-1666.</w:delText>
        </w:r>
      </w:del>
    </w:p>
    <w:p w:rsidR="00FA0488" w:rsidDel="00524255" w:rsidRDefault="00160B11">
      <w:pPr>
        <w:rPr>
          <w:del w:id="2038" w:author="Ram Shrestha" w:date="2014-04-27T01:24:00Z"/>
          <w:rFonts w:ascii="Cambria" w:hAnsi="Cambria"/>
          <w:noProof/>
        </w:rPr>
      </w:pPr>
      <w:del w:id="2039" w:author="Ram Shrestha" w:date="2014-04-27T01:24:00Z">
        <w:r w:rsidRPr="00160B11" w:rsidDel="00524255">
          <w:rPr>
            <w:rFonts w:ascii="Cambria" w:hAnsi="Cambria"/>
            <w:noProof/>
          </w:rPr>
          <w:delTex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349</w:delText>
        </w:r>
        <w:r w:rsidRPr="00160B11" w:rsidDel="00524255">
          <w:rPr>
            <w:rFonts w:ascii="Cambria" w:hAnsi="Cambria"/>
            <w:noProof/>
          </w:rPr>
          <w:delText>: 2293-2303.</w:delText>
        </w:r>
      </w:del>
    </w:p>
    <w:p w:rsidR="00FA0488" w:rsidDel="00524255" w:rsidRDefault="00160B11">
      <w:pPr>
        <w:rPr>
          <w:del w:id="2040" w:author="Ram Shrestha" w:date="2014-04-27T01:24:00Z"/>
          <w:rFonts w:ascii="Cambria" w:hAnsi="Cambria"/>
          <w:noProof/>
        </w:rPr>
      </w:pPr>
      <w:del w:id="2041" w:author="Ram Shrestha" w:date="2014-04-27T01:24:00Z">
        <w:r w:rsidRPr="00160B11" w:rsidDel="00524255">
          <w:rPr>
            <w:rFonts w:ascii="Cambria" w:hAnsi="Cambria"/>
            <w:noProof/>
          </w:rPr>
          <w:delText xml:space="preserve">Roberts, JD, Bebenek, K, Kunkel, TA (1988) The accuracy of reverse transcriptase from HIV-1.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242</w:delText>
        </w:r>
        <w:r w:rsidRPr="00160B11" w:rsidDel="00524255">
          <w:rPr>
            <w:rFonts w:ascii="Cambria" w:hAnsi="Cambria"/>
            <w:noProof/>
          </w:rPr>
          <w:delText>: 1171-1173.</w:delText>
        </w:r>
      </w:del>
    </w:p>
    <w:p w:rsidR="00FA0488" w:rsidDel="00524255" w:rsidRDefault="00160B11">
      <w:pPr>
        <w:rPr>
          <w:del w:id="2042" w:author="Ram Shrestha" w:date="2014-04-27T01:24:00Z"/>
          <w:rFonts w:ascii="Cambria" w:hAnsi="Cambria"/>
          <w:noProof/>
        </w:rPr>
      </w:pPr>
      <w:del w:id="2043" w:author="Ram Shrestha" w:date="2014-04-27T01:24:00Z">
        <w:r w:rsidRPr="00160B11" w:rsidDel="00524255">
          <w:rPr>
            <w:rFonts w:ascii="Cambria" w:hAnsi="Cambria"/>
            <w:noProof/>
          </w:rPr>
          <w:delText xml:space="preserve">Rowley, CF, Boutwell, CL, Lee, EJ, MacLeod, IJ, Ribaudo, HJ, Essex, M, Lockman, S (2010) Ultrasensitive detection of minor drug-resistant variants for HIV after nevirapine exposure using allele-specific PCR: clinical significance. </w:delText>
        </w:r>
        <w:r w:rsidRPr="00160B11" w:rsidDel="00524255">
          <w:rPr>
            <w:rFonts w:ascii="Cambria" w:hAnsi="Cambria"/>
            <w:i/>
            <w:noProof/>
          </w:rPr>
          <w:delText>AIDS Res Hum Retroviruses</w:delText>
        </w:r>
        <w:r w:rsidRPr="00160B11" w:rsidDel="00524255">
          <w:rPr>
            <w:rFonts w:ascii="Cambria" w:hAnsi="Cambria"/>
            <w:noProof/>
          </w:rPr>
          <w:delText xml:space="preserve"> </w:delText>
        </w:r>
        <w:r w:rsidRPr="00160B11" w:rsidDel="00524255">
          <w:rPr>
            <w:rFonts w:ascii="Cambria" w:hAnsi="Cambria"/>
            <w:b/>
            <w:noProof/>
          </w:rPr>
          <w:delText>26</w:delText>
        </w:r>
        <w:r w:rsidRPr="00160B11" w:rsidDel="00524255">
          <w:rPr>
            <w:rFonts w:ascii="Cambria" w:hAnsi="Cambria"/>
            <w:noProof/>
          </w:rPr>
          <w:delText>: 293-300.</w:delText>
        </w:r>
      </w:del>
    </w:p>
    <w:p w:rsidR="00FA0488" w:rsidDel="00524255" w:rsidRDefault="00160B11">
      <w:pPr>
        <w:rPr>
          <w:del w:id="2044" w:author="Ram Shrestha" w:date="2014-04-27T01:24:00Z"/>
          <w:rFonts w:ascii="Cambria" w:hAnsi="Cambria"/>
          <w:noProof/>
        </w:rPr>
      </w:pPr>
      <w:del w:id="2045" w:author="Ram Shrestha" w:date="2014-04-27T01:24:00Z">
        <w:r w:rsidRPr="00160B11" w:rsidDel="00524255">
          <w:rPr>
            <w:rFonts w:ascii="Cambria" w:hAnsi="Cambria"/>
            <w:noProof/>
          </w:rPr>
          <w:delTex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376</w:delText>
        </w:r>
        <w:r w:rsidRPr="00160B11" w:rsidDel="00524255">
          <w:rPr>
            <w:rFonts w:ascii="Cambria" w:hAnsi="Cambria"/>
            <w:noProof/>
          </w:rPr>
          <w:delText>: 33-40.</w:delText>
        </w:r>
      </w:del>
    </w:p>
    <w:p w:rsidR="00FA0488" w:rsidDel="00524255" w:rsidRDefault="00160B11">
      <w:pPr>
        <w:rPr>
          <w:del w:id="2046" w:author="Ram Shrestha" w:date="2014-04-27T01:24:00Z"/>
          <w:rFonts w:ascii="Cambria" w:hAnsi="Cambria"/>
          <w:noProof/>
        </w:rPr>
      </w:pPr>
      <w:del w:id="2047" w:author="Ram Shrestha" w:date="2014-04-27T01:24:00Z">
        <w:r w:rsidRPr="00160B11" w:rsidDel="00524255">
          <w:rPr>
            <w:rFonts w:ascii="Cambria" w:hAnsi="Cambria"/>
            <w:noProof/>
          </w:rPr>
          <w:delText xml:space="preserve">Schmitt, MW, Kennedy, SR, Salk, JJ, Fox, EJ, Hiatt, JB, Loeb, LA (2012) Detection of ultra-rare mutations by next-generation sequencing. </w:delText>
        </w:r>
        <w:r w:rsidRPr="00160B11" w:rsidDel="00524255">
          <w:rPr>
            <w:rFonts w:ascii="Cambria" w:hAnsi="Cambria"/>
            <w:i/>
            <w:noProof/>
          </w:rPr>
          <w:delText>Proc Natl Acad Sci U S A</w:delText>
        </w:r>
        <w:r w:rsidRPr="00160B11" w:rsidDel="00524255">
          <w:rPr>
            <w:rFonts w:ascii="Cambria" w:hAnsi="Cambria"/>
            <w:noProof/>
          </w:rPr>
          <w:delText xml:space="preserve"> </w:delText>
        </w:r>
        <w:r w:rsidRPr="00160B11" w:rsidDel="00524255">
          <w:rPr>
            <w:rFonts w:ascii="Cambria" w:hAnsi="Cambria"/>
            <w:b/>
            <w:noProof/>
          </w:rPr>
          <w:delText>109</w:delText>
        </w:r>
        <w:r w:rsidRPr="00160B11" w:rsidDel="00524255">
          <w:rPr>
            <w:rFonts w:ascii="Cambria" w:hAnsi="Cambria"/>
            <w:noProof/>
          </w:rPr>
          <w:delText>: 14508-14513.</w:delText>
        </w:r>
      </w:del>
    </w:p>
    <w:p w:rsidR="00FA0488" w:rsidDel="00524255" w:rsidRDefault="00160B11">
      <w:pPr>
        <w:rPr>
          <w:del w:id="2048" w:author="Ram Shrestha" w:date="2014-04-27T01:24:00Z"/>
          <w:rFonts w:ascii="Cambria" w:hAnsi="Cambria"/>
          <w:noProof/>
        </w:rPr>
      </w:pPr>
      <w:del w:id="2049" w:author="Ram Shrestha" w:date="2014-04-27T01:24:00Z">
        <w:r w:rsidRPr="00160B11" w:rsidDel="00524255">
          <w:rPr>
            <w:rFonts w:ascii="Cambria" w:hAnsi="Cambria"/>
            <w:noProof/>
          </w:rPr>
          <w:delText xml:space="preserve">Schuurman, R, Demeter, L, Reichelderfer, P, Tijnagel, J, de Groot, T, Boucher, C (1999) Worldwide evaluation of DNA sequencing approaches for identification of drug resistance mutations in the human immunodeficiency virus type 1 reverse transcriptase. </w:delText>
        </w:r>
        <w:r w:rsidRPr="00160B11" w:rsidDel="00524255">
          <w:rPr>
            <w:rFonts w:ascii="Cambria" w:hAnsi="Cambria"/>
            <w:i/>
            <w:noProof/>
          </w:rPr>
          <w:delText>J Clin Microbiol</w:delText>
        </w:r>
        <w:r w:rsidRPr="00160B11" w:rsidDel="00524255">
          <w:rPr>
            <w:rFonts w:ascii="Cambria" w:hAnsi="Cambria"/>
            <w:noProof/>
          </w:rPr>
          <w:delText xml:space="preserve"> </w:delText>
        </w:r>
        <w:r w:rsidRPr="00160B11" w:rsidDel="00524255">
          <w:rPr>
            <w:rFonts w:ascii="Cambria" w:hAnsi="Cambria"/>
            <w:b/>
            <w:noProof/>
          </w:rPr>
          <w:delText>37</w:delText>
        </w:r>
        <w:r w:rsidRPr="00160B11" w:rsidDel="00524255">
          <w:rPr>
            <w:rFonts w:ascii="Cambria" w:hAnsi="Cambria"/>
            <w:noProof/>
          </w:rPr>
          <w:delText>: 2291-2296.</w:delText>
        </w:r>
      </w:del>
    </w:p>
    <w:p w:rsidR="00FA0488" w:rsidDel="00524255" w:rsidRDefault="00160B11">
      <w:pPr>
        <w:rPr>
          <w:del w:id="2050" w:author="Ram Shrestha" w:date="2014-04-27T01:24:00Z"/>
          <w:rFonts w:ascii="Cambria" w:hAnsi="Cambria"/>
          <w:noProof/>
        </w:rPr>
      </w:pPr>
      <w:del w:id="2051" w:author="Ram Shrestha" w:date="2014-04-27T01:24:00Z">
        <w:r w:rsidRPr="00160B11" w:rsidDel="00524255">
          <w:rPr>
            <w:rFonts w:ascii="Cambria" w:hAnsi="Cambria"/>
            <w:noProof/>
          </w:rPr>
          <w:delText xml:space="preserve">Sebastian, J, Faruki, H (2004) Update on HIV resistance and resistance testing. </w:delText>
        </w:r>
        <w:r w:rsidRPr="00160B11" w:rsidDel="00524255">
          <w:rPr>
            <w:rFonts w:ascii="Cambria" w:hAnsi="Cambria"/>
            <w:i/>
            <w:noProof/>
          </w:rPr>
          <w:delText>Medicinal Research Reviews</w:delText>
        </w:r>
        <w:r w:rsidRPr="00160B11" w:rsidDel="00524255">
          <w:rPr>
            <w:rFonts w:ascii="Cambria" w:hAnsi="Cambria"/>
            <w:noProof/>
          </w:rPr>
          <w:delText xml:space="preserve"> </w:delText>
        </w:r>
        <w:r w:rsidRPr="00160B11" w:rsidDel="00524255">
          <w:rPr>
            <w:rFonts w:ascii="Cambria" w:hAnsi="Cambria"/>
            <w:b/>
            <w:noProof/>
          </w:rPr>
          <w:delText>24</w:delText>
        </w:r>
        <w:r w:rsidRPr="00160B11" w:rsidDel="00524255">
          <w:rPr>
            <w:rFonts w:ascii="Cambria" w:hAnsi="Cambria"/>
            <w:noProof/>
          </w:rPr>
          <w:delText>: 115–125.</w:delText>
        </w:r>
      </w:del>
    </w:p>
    <w:p w:rsidR="00FA0488" w:rsidDel="00524255" w:rsidRDefault="00160B11">
      <w:pPr>
        <w:rPr>
          <w:del w:id="2052" w:author="Ram Shrestha" w:date="2014-04-27T01:24:00Z"/>
          <w:rFonts w:ascii="Cambria" w:hAnsi="Cambria"/>
          <w:noProof/>
        </w:rPr>
      </w:pPr>
      <w:del w:id="2053" w:author="Ram Shrestha" w:date="2014-04-27T01:24:00Z">
        <w:r w:rsidRPr="00160B11" w:rsidDel="00524255">
          <w:rPr>
            <w:rFonts w:ascii="Cambria" w:hAnsi="Cambria"/>
            <w:noProof/>
          </w:rPr>
          <w:delText xml:space="preserve">Shafer, RW (2006) Rationale and uses of a public HIV drug-resistance database. </w:delText>
        </w:r>
        <w:r w:rsidRPr="00160B11" w:rsidDel="00524255">
          <w:rPr>
            <w:rFonts w:ascii="Cambria" w:hAnsi="Cambria"/>
            <w:i/>
            <w:noProof/>
          </w:rPr>
          <w:delText>J Infect Dis</w:delText>
        </w:r>
        <w:r w:rsidRPr="00160B11" w:rsidDel="00524255">
          <w:rPr>
            <w:rFonts w:ascii="Cambria" w:hAnsi="Cambria"/>
            <w:noProof/>
          </w:rPr>
          <w:delText xml:space="preserve"> </w:delText>
        </w:r>
        <w:r w:rsidRPr="00160B11" w:rsidDel="00524255">
          <w:rPr>
            <w:rFonts w:ascii="Cambria" w:hAnsi="Cambria"/>
            <w:b/>
            <w:noProof/>
          </w:rPr>
          <w:delText>194 Suppl 1</w:delText>
        </w:r>
        <w:r w:rsidRPr="00160B11" w:rsidDel="00524255">
          <w:rPr>
            <w:rFonts w:ascii="Cambria" w:hAnsi="Cambria"/>
            <w:noProof/>
          </w:rPr>
          <w:delText>: S51-58.</w:delText>
        </w:r>
      </w:del>
    </w:p>
    <w:p w:rsidR="00FA0488" w:rsidDel="00524255" w:rsidRDefault="00160B11">
      <w:pPr>
        <w:rPr>
          <w:del w:id="2054" w:author="Ram Shrestha" w:date="2014-04-27T01:24:00Z"/>
          <w:rFonts w:ascii="Cambria" w:hAnsi="Cambria"/>
          <w:noProof/>
        </w:rPr>
      </w:pPr>
      <w:del w:id="2055" w:author="Ram Shrestha" w:date="2014-04-27T01:24:00Z">
        <w:r w:rsidRPr="00160B11" w:rsidDel="00524255">
          <w:rPr>
            <w:rFonts w:ascii="Cambria" w:hAnsi="Cambria"/>
            <w:noProof/>
          </w:rPr>
          <w:delTex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349</w:delText>
        </w:r>
        <w:r w:rsidRPr="00160B11" w:rsidDel="00524255">
          <w:rPr>
            <w:rFonts w:ascii="Cambria" w:hAnsi="Cambria"/>
            <w:noProof/>
          </w:rPr>
          <w:delText>: 2304-2315.</w:delText>
        </w:r>
      </w:del>
    </w:p>
    <w:p w:rsidR="00FA0488" w:rsidDel="00524255" w:rsidRDefault="00160B11">
      <w:pPr>
        <w:rPr>
          <w:del w:id="2056" w:author="Ram Shrestha" w:date="2014-04-27T01:24:00Z"/>
          <w:rFonts w:ascii="Cambria" w:hAnsi="Cambria"/>
          <w:noProof/>
        </w:rPr>
      </w:pPr>
      <w:del w:id="2057" w:author="Ram Shrestha" w:date="2014-04-27T01:24:00Z">
        <w:r w:rsidRPr="00160B11" w:rsidDel="00524255">
          <w:rPr>
            <w:rFonts w:ascii="Cambria" w:hAnsi="Cambria"/>
            <w:noProof/>
          </w:rPr>
          <w:delTex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362</w:delText>
        </w:r>
        <w:r w:rsidRPr="00160B11" w:rsidDel="00524255">
          <w:rPr>
            <w:rFonts w:ascii="Cambria" w:hAnsi="Cambria"/>
            <w:noProof/>
          </w:rPr>
          <w:delText>: 2282-2294.</w:delText>
        </w:r>
      </w:del>
    </w:p>
    <w:p w:rsidR="00FA0488" w:rsidDel="00524255" w:rsidRDefault="00160B11">
      <w:pPr>
        <w:rPr>
          <w:del w:id="2058" w:author="Ram Shrestha" w:date="2014-04-27T01:24:00Z"/>
          <w:rFonts w:ascii="Cambria" w:hAnsi="Cambria"/>
          <w:noProof/>
        </w:rPr>
      </w:pPr>
      <w:del w:id="2059" w:author="Ram Shrestha" w:date="2014-04-27T01:24:00Z">
        <w:r w:rsidRPr="00160B11" w:rsidDel="00524255">
          <w:rPr>
            <w:rFonts w:ascii="Cambria" w:hAnsi="Cambria"/>
            <w:noProof/>
          </w:rPr>
          <w:delTex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delText>
        </w:r>
      </w:del>
    </w:p>
    <w:p w:rsidR="00FA0488" w:rsidDel="00524255" w:rsidRDefault="00160B11">
      <w:pPr>
        <w:rPr>
          <w:del w:id="2060" w:author="Ram Shrestha" w:date="2014-04-27T01:24:00Z"/>
          <w:rFonts w:ascii="Cambria" w:hAnsi="Cambria"/>
          <w:noProof/>
        </w:rPr>
      </w:pPr>
      <w:del w:id="2061" w:author="Ram Shrestha" w:date="2014-04-27T01:24:00Z">
        <w:r w:rsidRPr="00160B11" w:rsidDel="00524255">
          <w:rPr>
            <w:rFonts w:ascii="Cambria" w:hAnsi="Cambria"/>
            <w:noProof/>
          </w:rPr>
          <w:delTex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delText>
        </w:r>
        <w:r w:rsidRPr="00160B11" w:rsidDel="00524255">
          <w:rPr>
            <w:rFonts w:ascii="Cambria" w:hAnsi="Cambria"/>
            <w:i/>
            <w:noProof/>
          </w:rPr>
          <w:delText>Journal of Infectious Diseases</w:delText>
        </w:r>
        <w:r w:rsidRPr="00160B11" w:rsidDel="00524255">
          <w:rPr>
            <w:rFonts w:ascii="Cambria" w:hAnsi="Cambria"/>
            <w:noProof/>
          </w:rPr>
          <w:delText xml:space="preserve"> </w:delText>
        </w:r>
        <w:r w:rsidRPr="00160B11" w:rsidDel="00524255">
          <w:rPr>
            <w:rFonts w:ascii="Cambria" w:hAnsi="Cambria"/>
            <w:b/>
            <w:noProof/>
          </w:rPr>
          <w:delText>199</w:delText>
        </w:r>
        <w:r w:rsidRPr="00160B11" w:rsidDel="00524255">
          <w:rPr>
            <w:rFonts w:ascii="Cambria" w:hAnsi="Cambria"/>
            <w:noProof/>
          </w:rPr>
          <w:delText>: 693-701.</w:delText>
        </w:r>
      </w:del>
    </w:p>
    <w:p w:rsidR="00FA0488" w:rsidDel="00524255" w:rsidRDefault="00160B11">
      <w:pPr>
        <w:rPr>
          <w:del w:id="2062" w:author="Ram Shrestha" w:date="2014-04-27T01:24:00Z"/>
          <w:rFonts w:ascii="Cambria" w:hAnsi="Cambria"/>
          <w:noProof/>
        </w:rPr>
      </w:pPr>
      <w:del w:id="2063" w:author="Ram Shrestha" w:date="2014-04-27T01:24:00Z">
        <w:r w:rsidRPr="00160B11" w:rsidDel="00524255">
          <w:rPr>
            <w:rFonts w:ascii="Cambria" w:hAnsi="Cambria"/>
            <w:noProof/>
          </w:rPr>
          <w:delText xml:space="preserve">Stringer, EM, Ekouevi, DK, Coetzee, D, Tih, PM, Creek, TL, Stinson, K, Giganti, MJ, Welty, TK, Chintu, N, Chi, BH, Wilfert, CM, Shaffer, N, Dabis, F, Stringer, JS (2010a) Coverage of nevirapine-based services to prevent mother-to-child HIV transmission in 4 African countries. </w:delText>
        </w:r>
        <w:r w:rsidRPr="00160B11" w:rsidDel="00524255">
          <w:rPr>
            <w:rFonts w:ascii="Cambria" w:hAnsi="Cambria"/>
            <w:i/>
            <w:noProof/>
          </w:rPr>
          <w:delText>JAMA</w:delText>
        </w:r>
        <w:r w:rsidRPr="00160B11" w:rsidDel="00524255">
          <w:rPr>
            <w:rFonts w:ascii="Cambria" w:hAnsi="Cambria"/>
            <w:noProof/>
          </w:rPr>
          <w:delText xml:space="preserve"> </w:delText>
        </w:r>
        <w:r w:rsidRPr="00160B11" w:rsidDel="00524255">
          <w:rPr>
            <w:rFonts w:ascii="Cambria" w:hAnsi="Cambria"/>
            <w:b/>
            <w:noProof/>
          </w:rPr>
          <w:delText>304</w:delText>
        </w:r>
        <w:r w:rsidRPr="00160B11" w:rsidDel="00524255">
          <w:rPr>
            <w:rFonts w:ascii="Cambria" w:hAnsi="Cambria"/>
            <w:noProof/>
          </w:rPr>
          <w:delText>: 293-302.</w:delText>
        </w:r>
      </w:del>
    </w:p>
    <w:p w:rsidR="00FA0488" w:rsidDel="00524255" w:rsidRDefault="00160B11">
      <w:pPr>
        <w:rPr>
          <w:del w:id="2064" w:author="Ram Shrestha" w:date="2014-04-27T01:24:00Z"/>
          <w:rFonts w:ascii="Cambria" w:hAnsi="Cambria"/>
          <w:noProof/>
        </w:rPr>
      </w:pPr>
      <w:del w:id="2065" w:author="Ram Shrestha" w:date="2014-04-27T01:24:00Z">
        <w:r w:rsidRPr="00160B11" w:rsidDel="00524255">
          <w:rPr>
            <w:rFonts w:ascii="Cambria" w:hAnsi="Cambria"/>
            <w:noProof/>
          </w:rPr>
          <w:delText xml:space="preserve">Stringer, JS, McConnell, MS, Kiarie, J, Bolu, O, Anekthananon, T, Jariyasethpong, T, Potter, D, Mutsotso, W, Borkowf, CB, Mbori-Ngacha, D, Muiruri, P, Ong'ech, JO, Zulu, I, Njobvu, L, Jetsawang, B, Pathak, S, Bulterys, M, Shaffer, N, Weidle, PJ (2010b) Effectiveness of non-nucleoside reverse-transcriptase inhibitor-based antiretroviral therapy in women previously exposed to a single intrapartum dose of nevirapine: a multi-country, prospective cohort study. </w:delText>
        </w:r>
        <w:r w:rsidRPr="00160B11" w:rsidDel="00524255">
          <w:rPr>
            <w:rFonts w:ascii="Cambria" w:hAnsi="Cambria"/>
            <w:i/>
            <w:noProof/>
          </w:rPr>
          <w:delText>PLoS Med</w:delText>
        </w:r>
        <w:r w:rsidRPr="00160B11" w:rsidDel="00524255">
          <w:rPr>
            <w:rFonts w:ascii="Cambria" w:hAnsi="Cambria"/>
            <w:noProof/>
          </w:rPr>
          <w:delText xml:space="preserve"> </w:delText>
        </w:r>
        <w:r w:rsidRPr="00160B11" w:rsidDel="00524255">
          <w:rPr>
            <w:rFonts w:ascii="Cambria" w:hAnsi="Cambria"/>
            <w:b/>
            <w:noProof/>
          </w:rPr>
          <w:delText>7</w:delText>
        </w:r>
        <w:r w:rsidRPr="00160B11" w:rsidDel="00524255">
          <w:rPr>
            <w:rFonts w:ascii="Cambria" w:hAnsi="Cambria"/>
            <w:noProof/>
          </w:rPr>
          <w:delText>: e1000233.</w:delText>
        </w:r>
      </w:del>
    </w:p>
    <w:p w:rsidR="00FA0488" w:rsidDel="00524255" w:rsidRDefault="00160B11">
      <w:pPr>
        <w:rPr>
          <w:del w:id="2066" w:author="Ram Shrestha" w:date="2014-04-27T01:24:00Z"/>
          <w:rFonts w:ascii="Cambria" w:hAnsi="Cambria"/>
          <w:noProof/>
        </w:rPr>
      </w:pPr>
      <w:del w:id="2067" w:author="Ram Shrestha" w:date="2014-04-27T01:24:00Z">
        <w:r w:rsidRPr="00160B11" w:rsidDel="00524255">
          <w:rPr>
            <w:rFonts w:ascii="Cambria" w:hAnsi="Cambria"/>
            <w:noProof/>
          </w:rPr>
          <w:delText xml:space="preserve">Stringer, JS, Zulu, I, Levy, J, Stringer, EM, Mwango, A, Chi, BH, Mtonga, V, Reid, S, Cantrell, RA, Bulterys, M, Saag, MS, Marlink, RG, Mwinga, A, Ellerbrock, TV, Sinkala, M (2006) Rapid scale-up of antiretroviral therapy at primary care sites in Zambia: feasibility and early outcomes. </w:delText>
        </w:r>
        <w:r w:rsidRPr="00160B11" w:rsidDel="00524255">
          <w:rPr>
            <w:rFonts w:ascii="Cambria" w:hAnsi="Cambria"/>
            <w:i/>
            <w:noProof/>
          </w:rPr>
          <w:delText>JAMA</w:delText>
        </w:r>
        <w:r w:rsidRPr="00160B11" w:rsidDel="00524255">
          <w:rPr>
            <w:rFonts w:ascii="Cambria" w:hAnsi="Cambria"/>
            <w:noProof/>
          </w:rPr>
          <w:delText xml:space="preserve"> </w:delText>
        </w:r>
        <w:r w:rsidRPr="00160B11" w:rsidDel="00524255">
          <w:rPr>
            <w:rFonts w:ascii="Cambria" w:hAnsi="Cambria"/>
            <w:b/>
            <w:noProof/>
          </w:rPr>
          <w:delText>296</w:delText>
        </w:r>
        <w:r w:rsidRPr="00160B11" w:rsidDel="00524255">
          <w:rPr>
            <w:rFonts w:ascii="Cambria" w:hAnsi="Cambria"/>
            <w:noProof/>
          </w:rPr>
          <w:delText>: 782-793.</w:delText>
        </w:r>
      </w:del>
    </w:p>
    <w:p w:rsidR="00FA0488" w:rsidDel="00524255" w:rsidRDefault="00160B11">
      <w:pPr>
        <w:rPr>
          <w:del w:id="2068" w:author="Ram Shrestha" w:date="2014-04-27T01:24:00Z"/>
          <w:rFonts w:ascii="Cambria" w:hAnsi="Cambria"/>
          <w:noProof/>
        </w:rPr>
      </w:pPr>
      <w:del w:id="2069" w:author="Ram Shrestha" w:date="2014-04-27T01:24:00Z">
        <w:r w:rsidRPr="00160B11" w:rsidDel="00524255">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160B11" w:rsidDel="00524255">
          <w:rPr>
            <w:rFonts w:ascii="Cambria" w:hAnsi="Cambria"/>
            <w:i/>
            <w:noProof/>
          </w:rPr>
          <w:delText>Proc Natl Acad Sci U S A</w:delText>
        </w:r>
        <w:r w:rsidRPr="00160B11" w:rsidDel="00524255">
          <w:rPr>
            <w:rFonts w:ascii="Cambria" w:hAnsi="Cambria"/>
            <w:noProof/>
          </w:rPr>
          <w:delText xml:space="preserve"> </w:delText>
        </w:r>
        <w:r w:rsidRPr="00160B11" w:rsidDel="00524255">
          <w:rPr>
            <w:rFonts w:ascii="Cambria" w:hAnsi="Cambria"/>
            <w:b/>
            <w:noProof/>
          </w:rPr>
          <w:delText>90</w:delText>
        </w:r>
        <w:r w:rsidRPr="00160B11" w:rsidDel="00524255">
          <w:rPr>
            <w:rFonts w:ascii="Cambria" w:hAnsi="Cambria"/>
            <w:noProof/>
          </w:rPr>
          <w:delText>: 5653-5656.</w:delText>
        </w:r>
      </w:del>
    </w:p>
    <w:p w:rsidR="00FA0488" w:rsidDel="00524255" w:rsidRDefault="00160B11">
      <w:pPr>
        <w:rPr>
          <w:del w:id="2070" w:author="Ram Shrestha" w:date="2014-04-27T01:24:00Z"/>
          <w:rFonts w:ascii="Cambria" w:hAnsi="Cambria"/>
          <w:noProof/>
        </w:rPr>
      </w:pPr>
      <w:del w:id="2071" w:author="Ram Shrestha" w:date="2014-04-27T01:24:00Z">
        <w:r w:rsidRPr="00160B11" w:rsidDel="00524255">
          <w:rPr>
            <w:rFonts w:ascii="Cambria" w:hAnsi="Cambria"/>
            <w:noProof/>
          </w:rPr>
          <w:delText>UNAIDS (2012) Global Report 2012: UNAIDS Report on the Global AIDS Epidemic. ebookpartnership. com.</w:delText>
        </w:r>
      </w:del>
    </w:p>
    <w:p w:rsidR="00FA0488" w:rsidDel="00524255" w:rsidRDefault="00160B11">
      <w:pPr>
        <w:rPr>
          <w:del w:id="2072" w:author="Ram Shrestha" w:date="2014-04-27T01:24:00Z"/>
          <w:rFonts w:ascii="Cambria" w:hAnsi="Cambria"/>
          <w:noProof/>
        </w:rPr>
      </w:pPr>
      <w:del w:id="2073" w:author="Ram Shrestha" w:date="2014-04-27T01:24:00Z">
        <w:r w:rsidRPr="00160B11" w:rsidDel="00524255">
          <w:rPr>
            <w:rFonts w:ascii="Cambria" w:hAnsi="Cambria"/>
            <w:noProof/>
          </w:rPr>
          <w:delTex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22</w:delText>
        </w:r>
        <w:r w:rsidRPr="00160B11" w:rsidDel="00524255">
          <w:rPr>
            <w:rFonts w:ascii="Cambria" w:hAnsi="Cambria"/>
            <w:noProof/>
          </w:rPr>
          <w:delText>: 107-118.</w:delText>
        </w:r>
      </w:del>
    </w:p>
    <w:p w:rsidR="00FA0488" w:rsidDel="00524255" w:rsidRDefault="00160B11">
      <w:pPr>
        <w:rPr>
          <w:del w:id="2074" w:author="Ram Shrestha" w:date="2014-04-27T01:24:00Z"/>
          <w:rFonts w:ascii="Cambria" w:hAnsi="Cambria"/>
          <w:noProof/>
        </w:rPr>
      </w:pPr>
      <w:del w:id="2075" w:author="Ram Shrestha" w:date="2014-04-27T01:24:00Z">
        <w:r w:rsidRPr="00160B11" w:rsidDel="00524255">
          <w:rPr>
            <w:rFonts w:ascii="Cambria" w:hAnsi="Cambria"/>
            <w:noProof/>
          </w:rPr>
          <w:delTex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17</w:delText>
        </w:r>
        <w:r w:rsidRPr="00160B11" w:rsidDel="00524255">
          <w:rPr>
            <w:rFonts w:ascii="Cambria" w:hAnsi="Cambria"/>
            <w:noProof/>
          </w:rPr>
          <w:delText>: 987-999.</w:delText>
        </w:r>
      </w:del>
    </w:p>
    <w:p w:rsidR="00FA0488" w:rsidDel="00524255" w:rsidRDefault="00160B11">
      <w:pPr>
        <w:rPr>
          <w:del w:id="2076" w:author="Ram Shrestha" w:date="2014-04-27T01:24:00Z"/>
          <w:rFonts w:ascii="Cambria" w:hAnsi="Cambria"/>
          <w:noProof/>
        </w:rPr>
      </w:pPr>
      <w:del w:id="2077" w:author="Ram Shrestha" w:date="2014-04-27T01:24:00Z">
        <w:r w:rsidRPr="00160B11" w:rsidDel="00524255">
          <w:rPr>
            <w:rFonts w:ascii="Cambria" w:hAnsi="Cambria"/>
            <w:noProof/>
          </w:rPr>
          <w:delTex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363</w:delText>
        </w:r>
        <w:r w:rsidRPr="00160B11" w:rsidDel="00524255">
          <w:rPr>
            <w:rFonts w:ascii="Cambria" w:hAnsi="Cambria"/>
            <w:noProof/>
          </w:rPr>
          <w:delText>: 1253-1263.</w:delText>
        </w:r>
      </w:del>
    </w:p>
    <w:p w:rsidR="00FA0488" w:rsidDel="00524255" w:rsidRDefault="00160B11">
      <w:pPr>
        <w:rPr>
          <w:del w:id="2078" w:author="Ram Shrestha" w:date="2014-04-27T01:24:00Z"/>
          <w:rFonts w:ascii="Cambria" w:hAnsi="Cambria"/>
          <w:noProof/>
        </w:rPr>
      </w:pPr>
      <w:del w:id="2079" w:author="Ram Shrestha" w:date="2014-04-27T01:24:00Z">
        <w:r w:rsidRPr="00160B11" w:rsidDel="00524255">
          <w:rPr>
            <w:rFonts w:ascii="Cambria" w:hAnsi="Cambria"/>
            <w:noProof/>
          </w:rPr>
          <w:delTex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52</w:delText>
        </w:r>
        <w:r w:rsidRPr="00160B11" w:rsidDel="00524255">
          <w:rPr>
            <w:rFonts w:ascii="Cambria" w:hAnsi="Cambria"/>
            <w:noProof/>
          </w:rPr>
          <w:delText>: 309-315.</w:delText>
        </w:r>
      </w:del>
    </w:p>
    <w:p w:rsidR="00FA0488" w:rsidDel="00524255" w:rsidRDefault="00160B11">
      <w:pPr>
        <w:rPr>
          <w:del w:id="2080" w:author="Ram Shrestha" w:date="2014-04-27T01:24:00Z"/>
          <w:rFonts w:ascii="Cambria" w:hAnsi="Cambria"/>
          <w:noProof/>
        </w:rPr>
      </w:pPr>
      <w:del w:id="2081" w:author="Ram Shrestha" w:date="2014-04-27T01:24:00Z">
        <w:r w:rsidRPr="00160B11" w:rsidDel="00524255">
          <w:rPr>
            <w:rFonts w:ascii="Cambria" w:hAnsi="Cambria"/>
            <w:noProof/>
          </w:rPr>
          <w:delText xml:space="preserve">Wang, C, Mitsuya, Y, Gharizadeh, B, Ronaghi, M, Shafer, RW (2007) Characterization of mutation spectra with ultra-deep pyrosequencing: application to HIV-1 drug resistance. </w:delText>
        </w:r>
        <w:r w:rsidRPr="00160B11" w:rsidDel="00524255">
          <w:rPr>
            <w:rFonts w:ascii="Cambria" w:hAnsi="Cambria"/>
            <w:i/>
            <w:noProof/>
          </w:rPr>
          <w:delText>Genome Res</w:delText>
        </w:r>
        <w:r w:rsidRPr="00160B11" w:rsidDel="00524255">
          <w:rPr>
            <w:rFonts w:ascii="Cambria" w:hAnsi="Cambria"/>
            <w:noProof/>
          </w:rPr>
          <w:delText xml:space="preserve"> </w:delText>
        </w:r>
        <w:r w:rsidRPr="00160B11" w:rsidDel="00524255">
          <w:rPr>
            <w:rFonts w:ascii="Cambria" w:hAnsi="Cambria"/>
            <w:b/>
            <w:noProof/>
          </w:rPr>
          <w:delText>17</w:delText>
        </w:r>
        <w:r w:rsidRPr="00160B11" w:rsidDel="00524255">
          <w:rPr>
            <w:rFonts w:ascii="Cambria" w:hAnsi="Cambria"/>
            <w:noProof/>
          </w:rPr>
          <w:delText>: 1195-1201.</w:delText>
        </w:r>
      </w:del>
    </w:p>
    <w:p w:rsidR="00FA0488" w:rsidDel="00524255" w:rsidRDefault="00160B11">
      <w:pPr>
        <w:rPr>
          <w:del w:id="2082" w:author="Ram Shrestha" w:date="2014-04-27T01:24:00Z"/>
          <w:rFonts w:ascii="Cambria" w:hAnsi="Cambria"/>
          <w:noProof/>
        </w:rPr>
      </w:pPr>
      <w:del w:id="2083" w:author="Ram Shrestha" w:date="2014-04-27T01:24:00Z">
        <w:r w:rsidRPr="00160B11" w:rsidDel="00524255">
          <w:rPr>
            <w:rFonts w:ascii="Cambria" w:hAnsi="Cambria"/>
            <w:noProof/>
          </w:rPr>
          <w:delText>WHO (2008) Towards universal access: scaling up priority HIV/AIDS interventions in the health sector: progress report 2008.</w:delText>
        </w:r>
      </w:del>
    </w:p>
    <w:p w:rsidR="00FA0488" w:rsidDel="00524255" w:rsidRDefault="00160B11">
      <w:pPr>
        <w:rPr>
          <w:del w:id="2084" w:author="Ram Shrestha" w:date="2014-04-27T01:24:00Z"/>
          <w:rFonts w:ascii="Cambria" w:hAnsi="Cambria"/>
          <w:noProof/>
        </w:rPr>
      </w:pPr>
      <w:del w:id="2085" w:author="Ram Shrestha" w:date="2014-04-27T01:24:00Z">
        <w:r w:rsidRPr="00160B11" w:rsidDel="00524255">
          <w:rPr>
            <w:rFonts w:ascii="Cambria" w:hAnsi="Cambria"/>
            <w:noProof/>
          </w:rPr>
          <w:delText xml:space="preserve">Woods, CK, Brumme, CJ, Liu, TF, Chui, CK, Chu, AL, Wynhoven, B, Hall, TA, Trevino, C, Shafer, RW, Harrigan, PR (2012) Automating HIV drug resistance genotyping with RECall, a freely accessible sequence analysis tool. </w:delText>
        </w:r>
        <w:r w:rsidRPr="00160B11" w:rsidDel="00524255">
          <w:rPr>
            <w:rFonts w:ascii="Cambria" w:hAnsi="Cambria"/>
            <w:i/>
            <w:noProof/>
          </w:rPr>
          <w:delText>J Clin Microbiol</w:delText>
        </w:r>
        <w:r w:rsidRPr="00160B11" w:rsidDel="00524255">
          <w:rPr>
            <w:rFonts w:ascii="Cambria" w:hAnsi="Cambria"/>
            <w:noProof/>
          </w:rPr>
          <w:delText xml:space="preserve"> </w:delText>
        </w:r>
        <w:r w:rsidRPr="00160B11" w:rsidDel="00524255">
          <w:rPr>
            <w:rFonts w:ascii="Cambria" w:hAnsi="Cambria"/>
            <w:b/>
            <w:noProof/>
          </w:rPr>
          <w:delText>50</w:delText>
        </w:r>
        <w:r w:rsidRPr="00160B11" w:rsidDel="00524255">
          <w:rPr>
            <w:rFonts w:ascii="Cambria" w:hAnsi="Cambria"/>
            <w:noProof/>
          </w:rPr>
          <w:delText>: 1936-1942.</w:delText>
        </w:r>
      </w:del>
    </w:p>
    <w:p w:rsidR="00FA0488" w:rsidDel="00524255" w:rsidRDefault="00160B11">
      <w:pPr>
        <w:rPr>
          <w:del w:id="2086" w:author="Ram Shrestha" w:date="2014-04-27T01:24:00Z"/>
          <w:rFonts w:ascii="Cambria" w:hAnsi="Cambria"/>
          <w:noProof/>
        </w:rPr>
      </w:pPr>
      <w:del w:id="2087" w:author="Ram Shrestha" w:date="2014-04-27T01:24:00Z">
        <w:r w:rsidRPr="00160B11" w:rsidDel="00524255">
          <w:rPr>
            <w:rFonts w:ascii="Cambria" w:hAnsi="Cambria"/>
            <w:noProof/>
          </w:rPr>
          <w:delText xml:space="preserve">Yin, L, Liu, L, Sun, Y, Hou, W, Lowe, AC, Gardner, BP, Salemi, M, Williams, WB, Farmerie, WG, Sleasman, JW, Goodenow, MM (2012) High-resolution deep sequencing reveals biodiversity, population structure, and persistence of HIV-1 quasispecies within host ecosystems. </w:delText>
        </w:r>
        <w:r w:rsidRPr="00160B11" w:rsidDel="00524255">
          <w:rPr>
            <w:rFonts w:ascii="Cambria" w:hAnsi="Cambria"/>
            <w:i/>
            <w:noProof/>
          </w:rPr>
          <w:delText>Retrovirology</w:delText>
        </w:r>
        <w:r w:rsidRPr="00160B11" w:rsidDel="00524255">
          <w:rPr>
            <w:rFonts w:ascii="Cambria" w:hAnsi="Cambria"/>
            <w:noProof/>
          </w:rPr>
          <w:delText xml:space="preserve"> </w:delText>
        </w:r>
        <w:r w:rsidRPr="00160B11" w:rsidDel="00524255">
          <w:rPr>
            <w:rFonts w:ascii="Cambria" w:hAnsi="Cambria"/>
            <w:b/>
            <w:noProof/>
          </w:rPr>
          <w:delText>9</w:delText>
        </w:r>
        <w:r w:rsidRPr="00160B11" w:rsidDel="00524255">
          <w:rPr>
            <w:rFonts w:ascii="Cambria" w:hAnsi="Cambria"/>
            <w:noProof/>
          </w:rPr>
          <w:delText>: 108.</w:delText>
        </w:r>
      </w:del>
    </w:p>
    <w:p w:rsidR="00FA0488" w:rsidDel="00524255" w:rsidRDefault="00160B11">
      <w:pPr>
        <w:rPr>
          <w:del w:id="2088" w:author="Ram Shrestha" w:date="2014-04-27T01:24:00Z"/>
          <w:rFonts w:ascii="Cambria" w:hAnsi="Cambria"/>
          <w:noProof/>
        </w:rPr>
      </w:pPr>
      <w:del w:id="2089" w:author="Ram Shrestha" w:date="2014-04-27T01:24:00Z">
        <w:r w:rsidRPr="00160B11" w:rsidDel="00524255">
          <w:rPr>
            <w:rFonts w:ascii="Cambria" w:hAnsi="Cambria"/>
            <w:noProof/>
          </w:rPr>
          <w:delText xml:space="preserve">Zaidi, J, Grapsa, E, Tanser, F, Newell, M-L, Bärnighausen, T (2013) Dramatic increases in HIV prevalence after scale-up of antiretroviral treatment: a longitudinal population-based HIV surveillance study in rural kwazulu-natal.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27</w:delText>
        </w:r>
        <w:r w:rsidRPr="00160B11" w:rsidDel="00524255">
          <w:rPr>
            <w:rFonts w:ascii="Cambria" w:hAnsi="Cambria"/>
            <w:noProof/>
          </w:rPr>
          <w:delText>: 000-000.</w:delText>
        </w:r>
      </w:del>
    </w:p>
    <w:p w:rsidR="00FA0488" w:rsidDel="00524255" w:rsidRDefault="00160B11">
      <w:pPr>
        <w:rPr>
          <w:del w:id="2090" w:author="Ram Shrestha" w:date="2014-04-27T01:24:00Z"/>
          <w:rFonts w:ascii="Cambria" w:hAnsi="Cambria"/>
          <w:noProof/>
        </w:rPr>
      </w:pPr>
      <w:del w:id="2091" w:author="Ram Shrestha" w:date="2014-04-27T01:24:00Z">
        <w:r w:rsidRPr="00160B11" w:rsidDel="00524255">
          <w:rPr>
            <w:rFonts w:ascii="Cambria" w:hAnsi="Cambria"/>
            <w:noProof/>
          </w:rPr>
          <w:delText xml:space="preserve">Zolfo, M, De Weggheleire, A, Schouten, E, Lynen, L (2010) Time for "test and treat" in prevention of mother-to-child transmission programs in low- and middle-income countries.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55</w:delText>
        </w:r>
        <w:r w:rsidRPr="00160B11" w:rsidDel="00524255">
          <w:rPr>
            <w:rFonts w:ascii="Cambria" w:hAnsi="Cambria"/>
            <w:noProof/>
          </w:rPr>
          <w:delText>: 287-289.</w:delText>
        </w:r>
      </w:del>
    </w:p>
    <w:p w:rsidR="00FA0488" w:rsidDel="00524255" w:rsidRDefault="00FA0488">
      <w:pPr>
        <w:ind w:left="720" w:hanging="720"/>
        <w:rPr>
          <w:del w:id="2092" w:author="Ram Shrestha" w:date="2014-04-27T01:24:00Z"/>
          <w:rFonts w:ascii="Cambria" w:hAnsi="Cambria"/>
          <w:noProof/>
        </w:rPr>
      </w:pPr>
    </w:p>
    <w:p w:rsidR="00CB697B" w:rsidRDefault="00E73736" w:rsidP="00F35359">
      <w:pPr>
        <w:spacing w:line="480" w:lineRule="auto"/>
      </w:pPr>
      <w:r>
        <w:fldChar w:fldCharType="end"/>
      </w:r>
    </w:p>
    <w:sectPr w:rsidR="00CB697B" w:rsidSect="00BD7116">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08" w:author="Simon Travers" w:date="2014-04-24T19:38:00Z" w:initials="OU">
    <w:p w:rsidR="00B508EB" w:rsidRDefault="00B508EB">
      <w:pPr>
        <w:pStyle w:val="CommentText"/>
      </w:pPr>
      <w:r>
        <w:rPr>
          <w:rStyle w:val="CommentReference"/>
        </w:rPr>
        <w:annotationRef/>
      </w:r>
      <w:r>
        <w:t>Make sure that you understand the difference between the comparisons done here (PMTCT vs NoPMTCT) and those that were done for the baseline samples where it was comparing known failures vs known successes separately in either PMTCT or no-PMTCT.</w:t>
      </w:r>
    </w:p>
  </w:comment>
  <w:comment w:id="197" w:author="Simon Travers" w:date="2014-04-24T19:38:00Z" w:initials="OU">
    <w:p w:rsidR="00B508EB" w:rsidRDefault="00B508EB">
      <w:pPr>
        <w:pStyle w:val="CommentText"/>
      </w:pPr>
      <w:r>
        <w:rPr>
          <w:rStyle w:val="CommentReference"/>
        </w:rPr>
        <w:annotationRef/>
      </w:r>
      <w:r>
        <w:t>For discussion:</w:t>
      </w:r>
    </w:p>
    <w:p w:rsidR="00B508EB" w:rsidRDefault="00B508EB">
      <w:pPr>
        <w:pStyle w:val="CommentText"/>
      </w:pPr>
    </w:p>
    <w:p w:rsidR="00B508EB" w:rsidRDefault="00B508EB" w:rsidP="00617009">
      <w:pPr>
        <w:pStyle w:val="CommentText"/>
        <w:numPr>
          <w:ilvl w:val="0"/>
          <w:numId w:val="43"/>
        </w:numPr>
      </w:pPr>
      <w:r>
        <w:t>Why do you see much better correlation at higher prevalence levels when compared to the baseline samples?  Could it be because of low-abundant resistant variants circulating at baseline while in failures the resistant viruses dominate the viral population and are, therefore, much easier to detect?</w:t>
      </w:r>
    </w:p>
    <w:p w:rsidR="00B508EB" w:rsidRDefault="00B508EB" w:rsidP="00617009">
      <w:pPr>
        <w:pStyle w:val="CommentText"/>
      </w:pPr>
    </w:p>
    <w:p w:rsidR="00B508EB" w:rsidRDefault="00B508EB" w:rsidP="00617009">
      <w:pPr>
        <w:pStyle w:val="CommentText"/>
      </w:pPr>
      <w:r>
        <w:t xml:space="preserve">2) You should also comment in the discussions on the low numbers of results available for the comparisons.  </w:t>
      </w:r>
    </w:p>
    <w:p w:rsidR="00B508EB" w:rsidRDefault="00B508EB" w:rsidP="00617009">
      <w:pPr>
        <w:pStyle w:val="CommentText"/>
      </w:pPr>
    </w:p>
  </w:comment>
  <w:comment w:id="259" w:author="Simon Travers" w:date="2014-04-24T19:38:00Z" w:initials="OU">
    <w:p w:rsidR="00B508EB" w:rsidRDefault="00B508EB">
      <w:pPr>
        <w:pStyle w:val="CommentText"/>
      </w:pPr>
      <w:r>
        <w:rPr>
          <w:rStyle w:val="CommentReference"/>
        </w:rPr>
        <w:annotationRef/>
      </w:r>
      <w:r>
        <w:t>Expand upon this</w:t>
      </w:r>
      <w:proofErr w:type="gramStart"/>
      <w:r>
        <w:t>.....</w:t>
      </w:r>
      <w:proofErr w:type="gramEnd"/>
      <w:r>
        <w:t>why might one think that the FLX (with its greater coverage) would be more sensitive than junior?  Here is where you should be discussing/referenceing all the papers that try and characterise how much of the viral quasispecies that UDPS is able to reach.  You're still not discussing enough, you're just repeating results with a tiny bit more...it needs depth!</w:t>
      </w:r>
    </w:p>
  </w:comment>
  <w:comment w:id="260" w:author="Simon Travers" w:date="2014-04-24T19:38:00Z" w:initials="OU">
    <w:p w:rsidR="00B508EB" w:rsidRDefault="00B508EB">
      <w:pPr>
        <w:pStyle w:val="CommentText"/>
      </w:pPr>
      <w:r>
        <w:rPr>
          <w:rStyle w:val="CommentReference"/>
        </w:rPr>
        <w:annotationRef/>
      </w:r>
      <w:r>
        <w:t>Again give details</w:t>
      </w:r>
      <w:proofErr w:type="gramStart"/>
      <w:r>
        <w:t>....how</w:t>
      </w:r>
      <w:proofErr w:type="gramEnd"/>
      <w:r>
        <w:t xml:space="preserve"> much is the difference in cost?  How much does a Junior run cost relative to a FLX?  If I remember correctly the Dudley paper gives a bit of details about costs</w:t>
      </w:r>
      <w:proofErr w:type="gramStart"/>
      <w:r>
        <w:t>....reference</w:t>
      </w:r>
      <w:proofErr w:type="gramEnd"/>
      <w:r>
        <w:t xml:space="preserve"> and discuss it!</w:t>
      </w:r>
    </w:p>
  </w:comment>
  <w:comment w:id="316" w:author="Simon Travers" w:date="2014-04-24T19:38:00Z" w:initials="OU">
    <w:p w:rsidR="00B508EB" w:rsidRDefault="00B508EB">
      <w:pPr>
        <w:pStyle w:val="CommentText"/>
      </w:pPr>
      <w:r>
        <w:rPr>
          <w:rStyle w:val="CommentReference"/>
        </w:rPr>
        <w:annotationRef/>
      </w:r>
      <w:r>
        <w:t>What about the discussion on expectation of resistance.  Do we expect to see resistance in baseleine samples?  Is there any other data for Africa/South Africa that describes the prevalence of resistance in baseline samples (clue Paser-M study) – do the prevalences we observe agree/disagree with those studies?</w:t>
      </w:r>
    </w:p>
    <w:p w:rsidR="00B508EB" w:rsidRDefault="00B508EB">
      <w:pPr>
        <w:pStyle w:val="CommentText"/>
      </w:pPr>
    </w:p>
    <w:p w:rsidR="00B508EB" w:rsidRDefault="00B508EB">
      <w:pPr>
        <w:pStyle w:val="CommentText"/>
      </w:pPr>
      <w:r>
        <w:t>2) What about discussing the predicted resistance based upon their known clinical outcome?  Would we expect to see higher levels of resistance in individuals who we know have failed down the line?  If not then what’s the explanation for why/how these people have failed.  This also ties in with the resistance testing of vf1 samples</w:t>
      </w:r>
      <w:proofErr w:type="gramStart"/>
      <w:r>
        <w:t>.....</w:t>
      </w:r>
      <w:proofErr w:type="gramEnd"/>
      <w:r>
        <w:t>why is resistance not seen in a lot of known failure samples hint – adherence!</w:t>
      </w:r>
    </w:p>
  </w:comment>
  <w:comment w:id="331" w:author="Simon Travers" w:date="2014-04-24T19:38:00Z" w:initials="OU">
    <w:p w:rsidR="00B508EB" w:rsidRDefault="00B508EB">
      <w:pPr>
        <w:pStyle w:val="CommentText"/>
      </w:pPr>
      <w:r>
        <w:rPr>
          <w:rStyle w:val="CommentReference"/>
        </w:rPr>
        <w:annotationRef/>
      </w:r>
      <w:r>
        <w:t>Give details from these studies.  Do they all agree with each other?  Was there any contentious issues/drawbacks to their work?</w:t>
      </w:r>
    </w:p>
  </w:comment>
  <w:comment w:id="606" w:author="Simon Travers" w:date="2014-04-24T19:38:00Z" w:initials="OU">
    <w:p w:rsidR="00B508EB" w:rsidRDefault="00B508EB">
      <w:pPr>
        <w:pStyle w:val="CommentText"/>
      </w:pPr>
      <w:r>
        <w:rPr>
          <w:rStyle w:val="CommentReference"/>
        </w:rPr>
        <w:annotationRef/>
      </w:r>
      <w:r>
        <w:t xml:space="preserve">All of the discussion thus far reads like </w:t>
      </w:r>
      <w:proofErr w:type="gramStart"/>
      <w:r>
        <w:t>you’ve  read</w:t>
      </w:r>
      <w:proofErr w:type="gramEnd"/>
      <w:r>
        <w:t xml:space="preserve"> one paper that you like the sound of because it supports what you want to say and then you’ve added a few lines describing that study.  That is not a discussion.  Go read the discussions of those papers and try again on these sections.</w:t>
      </w:r>
    </w:p>
  </w:comment>
  <w:comment w:id="790" w:author="Simon Travers" w:date="2014-04-24T19:38:00Z" w:initials="OU">
    <w:p w:rsidR="00B508EB" w:rsidRDefault="00B508EB">
      <w:pPr>
        <w:pStyle w:val="CommentText"/>
      </w:pPr>
      <w:r>
        <w:rPr>
          <w:rStyle w:val="CommentReference"/>
        </w:rPr>
        <w:annotationRef/>
      </w:r>
      <w:r>
        <w:t>Just say what I said on the phone and stop trying to make it sound smart</w:t>
      </w:r>
      <w:proofErr w:type="gramStart"/>
      <w:r>
        <w:t>........</w:t>
      </w:r>
      <w:proofErr w:type="gramEnd"/>
      <w:r>
        <w:t>We know the date of treatment initiation, we know the date of PMTCT therefore we can calculate the time since ARV exposure through PMTCT....that’s it, its not difficult.</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508EB" w:rsidRDefault="00B508EB" w:rsidP="000925F4">
      <w:r>
        <w:separator/>
      </w:r>
    </w:p>
  </w:endnote>
  <w:endnote w:type="continuationSeparator" w:id="1">
    <w:p w:rsidR="00B508EB" w:rsidRDefault="00B508EB" w:rsidP="000925F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ＭＳ ゴシック">
    <w:panose1 w:val="00000000000000000000"/>
    <w:charset w:val="80"/>
    <w:family w:val="moder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508EB" w:rsidRDefault="00B508EB" w:rsidP="000925F4">
      <w:r>
        <w:separator/>
      </w:r>
    </w:p>
  </w:footnote>
  <w:footnote w:type="continuationSeparator" w:id="1">
    <w:p w:rsidR="00B508EB" w:rsidRDefault="00B508EB" w:rsidP="000925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8C91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B72EF16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E93AFA"/>
    <w:multiLevelType w:val="multilevel"/>
    <w:tmpl w:val="6F4C1D58"/>
    <w:lvl w:ilvl="0">
      <w:start w:val="1"/>
      <w:numFmt w:val="decimal"/>
      <w:pStyle w:val="Heading1"/>
      <w:lvlText w:val="%1"/>
      <w:lvlJc w:val="left"/>
      <w:pPr>
        <w:ind w:left="72" w:hanging="432"/>
      </w:pPr>
      <w:rPr>
        <w:rFonts w:hint="default"/>
      </w:rPr>
    </w:lvl>
    <w:lvl w:ilvl="1">
      <w:start w:val="1"/>
      <w:numFmt w:val="decimal"/>
      <w:pStyle w:val="Heading2"/>
      <w:lvlText w:val="%1.%2"/>
      <w:lvlJc w:val="left"/>
      <w:pPr>
        <w:ind w:left="2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04" w:hanging="864"/>
      </w:pPr>
      <w:rPr>
        <w:rFonts w:hint="default"/>
      </w:rPr>
    </w:lvl>
    <w:lvl w:ilvl="4">
      <w:start w:val="1"/>
      <w:numFmt w:val="decimal"/>
      <w:pStyle w:val="Heading5"/>
      <w:lvlText w:val="%1.%2.%3.%4.%5"/>
      <w:lvlJc w:val="left"/>
      <w:pPr>
        <w:ind w:left="648" w:hanging="1008"/>
      </w:pPr>
      <w:rPr>
        <w:rFonts w:hint="default"/>
      </w:rPr>
    </w:lvl>
    <w:lvl w:ilvl="5">
      <w:start w:val="1"/>
      <w:numFmt w:val="decimal"/>
      <w:pStyle w:val="Heading6"/>
      <w:lvlText w:val="%1.%2.%3.%4.%5.%6"/>
      <w:lvlJc w:val="left"/>
      <w:pPr>
        <w:ind w:left="792" w:hanging="1152"/>
      </w:pPr>
      <w:rPr>
        <w:rFonts w:hint="default"/>
      </w:rPr>
    </w:lvl>
    <w:lvl w:ilvl="6">
      <w:start w:val="1"/>
      <w:numFmt w:val="decimal"/>
      <w:pStyle w:val="Heading7"/>
      <w:lvlText w:val="%1.%2.%3.%4.%5.%6.%7"/>
      <w:lvlJc w:val="left"/>
      <w:pPr>
        <w:ind w:left="936" w:hanging="1296"/>
      </w:pPr>
      <w:rPr>
        <w:rFonts w:hint="default"/>
      </w:rPr>
    </w:lvl>
    <w:lvl w:ilvl="7">
      <w:start w:val="1"/>
      <w:numFmt w:val="decimal"/>
      <w:pStyle w:val="Heading8"/>
      <w:lvlText w:val="%1.%2.%3.%4.%5.%6.%7.%8"/>
      <w:lvlJc w:val="left"/>
      <w:pPr>
        <w:ind w:left="1080" w:hanging="1440"/>
      </w:pPr>
      <w:rPr>
        <w:rFonts w:hint="default"/>
      </w:rPr>
    </w:lvl>
    <w:lvl w:ilvl="8">
      <w:start w:val="1"/>
      <w:numFmt w:val="decimal"/>
      <w:pStyle w:val="Heading9"/>
      <w:lvlText w:val="%1.%2.%3.%4.%5.%6.%7.%8.%9"/>
      <w:lvlJc w:val="left"/>
      <w:pPr>
        <w:ind w:left="1224" w:hanging="1584"/>
      </w:pPr>
      <w:rPr>
        <w:rFonts w:hint="default"/>
      </w:rPr>
    </w:lvl>
  </w:abstractNum>
  <w:abstractNum w:abstractNumId="13">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964047"/>
    <w:multiLevelType w:val="hybridMultilevel"/>
    <w:tmpl w:val="EAD2FE30"/>
    <w:lvl w:ilvl="0" w:tplc="371CB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2833684"/>
    <w:multiLevelType w:val="hybridMultilevel"/>
    <w:tmpl w:val="5D60A02A"/>
    <w:lvl w:ilvl="0" w:tplc="FD4E5570">
      <w:start w:val="1"/>
      <w:numFmt w:val="bullet"/>
      <w:lvlText w:val="•"/>
      <w:lvlJc w:val="left"/>
      <w:pPr>
        <w:tabs>
          <w:tab w:val="num" w:pos="720"/>
        </w:tabs>
        <w:ind w:left="720" w:hanging="360"/>
      </w:pPr>
      <w:rPr>
        <w:rFonts w:ascii="Arial" w:hAnsi="Arial" w:hint="default"/>
      </w:rPr>
    </w:lvl>
    <w:lvl w:ilvl="1" w:tplc="0E8EA046" w:tentative="1">
      <w:start w:val="1"/>
      <w:numFmt w:val="bullet"/>
      <w:lvlText w:val="•"/>
      <w:lvlJc w:val="left"/>
      <w:pPr>
        <w:tabs>
          <w:tab w:val="num" w:pos="1440"/>
        </w:tabs>
        <w:ind w:left="1440" w:hanging="360"/>
      </w:pPr>
      <w:rPr>
        <w:rFonts w:ascii="Arial" w:hAnsi="Arial" w:hint="default"/>
      </w:rPr>
    </w:lvl>
    <w:lvl w:ilvl="2" w:tplc="4844DE12" w:tentative="1">
      <w:start w:val="1"/>
      <w:numFmt w:val="bullet"/>
      <w:lvlText w:val="•"/>
      <w:lvlJc w:val="left"/>
      <w:pPr>
        <w:tabs>
          <w:tab w:val="num" w:pos="2160"/>
        </w:tabs>
        <w:ind w:left="2160" w:hanging="360"/>
      </w:pPr>
      <w:rPr>
        <w:rFonts w:ascii="Arial" w:hAnsi="Arial" w:hint="default"/>
      </w:rPr>
    </w:lvl>
    <w:lvl w:ilvl="3" w:tplc="157A6C9A" w:tentative="1">
      <w:start w:val="1"/>
      <w:numFmt w:val="bullet"/>
      <w:lvlText w:val="•"/>
      <w:lvlJc w:val="left"/>
      <w:pPr>
        <w:tabs>
          <w:tab w:val="num" w:pos="2880"/>
        </w:tabs>
        <w:ind w:left="2880" w:hanging="360"/>
      </w:pPr>
      <w:rPr>
        <w:rFonts w:ascii="Arial" w:hAnsi="Arial" w:hint="default"/>
      </w:rPr>
    </w:lvl>
    <w:lvl w:ilvl="4" w:tplc="F344FE36" w:tentative="1">
      <w:start w:val="1"/>
      <w:numFmt w:val="bullet"/>
      <w:lvlText w:val="•"/>
      <w:lvlJc w:val="left"/>
      <w:pPr>
        <w:tabs>
          <w:tab w:val="num" w:pos="3600"/>
        </w:tabs>
        <w:ind w:left="3600" w:hanging="360"/>
      </w:pPr>
      <w:rPr>
        <w:rFonts w:ascii="Arial" w:hAnsi="Arial" w:hint="default"/>
      </w:rPr>
    </w:lvl>
    <w:lvl w:ilvl="5" w:tplc="E18A2140" w:tentative="1">
      <w:start w:val="1"/>
      <w:numFmt w:val="bullet"/>
      <w:lvlText w:val="•"/>
      <w:lvlJc w:val="left"/>
      <w:pPr>
        <w:tabs>
          <w:tab w:val="num" w:pos="4320"/>
        </w:tabs>
        <w:ind w:left="4320" w:hanging="360"/>
      </w:pPr>
      <w:rPr>
        <w:rFonts w:ascii="Arial" w:hAnsi="Arial" w:hint="default"/>
      </w:rPr>
    </w:lvl>
    <w:lvl w:ilvl="6" w:tplc="E4BCB1EE" w:tentative="1">
      <w:start w:val="1"/>
      <w:numFmt w:val="bullet"/>
      <w:lvlText w:val="•"/>
      <w:lvlJc w:val="left"/>
      <w:pPr>
        <w:tabs>
          <w:tab w:val="num" w:pos="5040"/>
        </w:tabs>
        <w:ind w:left="5040" w:hanging="360"/>
      </w:pPr>
      <w:rPr>
        <w:rFonts w:ascii="Arial" w:hAnsi="Arial" w:hint="default"/>
      </w:rPr>
    </w:lvl>
    <w:lvl w:ilvl="7" w:tplc="98CAE468" w:tentative="1">
      <w:start w:val="1"/>
      <w:numFmt w:val="bullet"/>
      <w:lvlText w:val="•"/>
      <w:lvlJc w:val="left"/>
      <w:pPr>
        <w:tabs>
          <w:tab w:val="num" w:pos="5760"/>
        </w:tabs>
        <w:ind w:left="5760" w:hanging="360"/>
      </w:pPr>
      <w:rPr>
        <w:rFonts w:ascii="Arial" w:hAnsi="Arial" w:hint="default"/>
      </w:rPr>
    </w:lvl>
    <w:lvl w:ilvl="8" w:tplc="FDF8DDE8" w:tentative="1">
      <w:start w:val="1"/>
      <w:numFmt w:val="bullet"/>
      <w:lvlText w:val="•"/>
      <w:lvlJc w:val="left"/>
      <w:pPr>
        <w:tabs>
          <w:tab w:val="num" w:pos="6480"/>
        </w:tabs>
        <w:ind w:left="6480" w:hanging="360"/>
      </w:pPr>
      <w:rPr>
        <w:rFonts w:ascii="Arial" w:hAnsi="Arial" w:hint="default"/>
      </w:rPr>
    </w:lvl>
  </w:abstractNum>
  <w:abstractNum w:abstractNumId="19">
    <w:nsid w:val="245475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nsid w:val="45E704B6"/>
    <w:multiLevelType w:val="hybridMultilevel"/>
    <w:tmpl w:val="E870A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C09BD"/>
    <w:multiLevelType w:val="multilevel"/>
    <w:tmpl w:val="2646BA7A"/>
    <w:lvl w:ilvl="0">
      <w:start w:val="1"/>
      <w:numFmt w:val="decimal"/>
      <w:lvlText w:val="%1"/>
      <w:lvlJc w:val="left"/>
      <w:pPr>
        <w:ind w:left="72" w:hanging="432"/>
      </w:pPr>
      <w:rPr>
        <w:rFonts w:hint="default"/>
      </w:rPr>
    </w:lvl>
    <w:lvl w:ilvl="1">
      <w:start w:val="1"/>
      <w:numFmt w:val="decimal"/>
      <w:lvlText w:val="%1.%2"/>
      <w:lvlJc w:val="left"/>
      <w:pPr>
        <w:ind w:left="2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29">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0A768D8"/>
    <w:multiLevelType w:val="multilevel"/>
    <w:tmpl w:val="7B96CCFE"/>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D8C10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2D2E4C"/>
    <w:multiLevelType w:val="multilevel"/>
    <w:tmpl w:val="447EFA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6">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1"/>
  </w:num>
  <w:num w:numId="3">
    <w:abstractNumId w:val="13"/>
  </w:num>
  <w:num w:numId="4">
    <w:abstractNumId w:val="24"/>
  </w:num>
  <w:num w:numId="5">
    <w:abstractNumId w:val="22"/>
  </w:num>
  <w:num w:numId="6">
    <w:abstractNumId w:val="14"/>
  </w:num>
  <w:num w:numId="7">
    <w:abstractNumId w:val="37"/>
  </w:num>
  <w:num w:numId="8">
    <w:abstractNumId w:val="11"/>
  </w:num>
  <w:num w:numId="9">
    <w:abstractNumId w:val="23"/>
  </w:num>
  <w:num w:numId="10">
    <w:abstractNumId w:val="34"/>
  </w:num>
  <w:num w:numId="11">
    <w:abstractNumId w:val="15"/>
  </w:num>
  <w:num w:numId="12">
    <w:abstractNumId w:val="20"/>
  </w:num>
  <w:num w:numId="13">
    <w:abstractNumId w:val="40"/>
  </w:num>
  <w:num w:numId="14">
    <w:abstractNumId w:val="31"/>
  </w:num>
  <w:num w:numId="15">
    <w:abstractNumId w:val="32"/>
  </w:num>
  <w:num w:numId="16">
    <w:abstractNumId w:val="29"/>
  </w:num>
  <w:num w:numId="17">
    <w:abstractNumId w:val="39"/>
  </w:num>
  <w:num w:numId="18">
    <w:abstractNumId w:val="30"/>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7"/>
  </w:num>
  <w:num w:numId="31">
    <w:abstractNumId w:val="36"/>
  </w:num>
  <w:num w:numId="32">
    <w:abstractNumId w:val="16"/>
    <w:lvlOverride w:ilvl="0">
      <w:startOverride w:val="2"/>
    </w:lvlOverride>
  </w:num>
  <w:num w:numId="33">
    <w:abstractNumId w:val="16"/>
    <w:lvlOverride w:ilvl="0">
      <w:startOverride w:val="2"/>
    </w:lvlOverride>
  </w:num>
  <w:num w:numId="34">
    <w:abstractNumId w:val="38"/>
  </w:num>
  <w:num w:numId="35">
    <w:abstractNumId w:val="26"/>
  </w:num>
  <w:num w:numId="36">
    <w:abstractNumId w:val="25"/>
  </w:num>
  <w:num w:numId="37">
    <w:abstractNumId w:val="18"/>
  </w:num>
  <w:num w:numId="38">
    <w:abstractNumId w:val="12"/>
  </w:num>
  <w:num w:numId="39">
    <w:abstractNumId w:val="33"/>
  </w:num>
  <w:num w:numId="40">
    <w:abstractNumId w:val="19"/>
  </w:num>
  <w:num w:numId="41">
    <w:abstractNumId w:val="35"/>
  </w:num>
  <w:num w:numId="42">
    <w:abstractNumId w:val="28"/>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00618"/>
    <w:rsid w:val="00000E45"/>
    <w:rsid w:val="0000105E"/>
    <w:rsid w:val="00001A2D"/>
    <w:rsid w:val="00002746"/>
    <w:rsid w:val="0000357F"/>
    <w:rsid w:val="00007715"/>
    <w:rsid w:val="000078E8"/>
    <w:rsid w:val="000116CD"/>
    <w:rsid w:val="000121B1"/>
    <w:rsid w:val="00015B34"/>
    <w:rsid w:val="00016DAB"/>
    <w:rsid w:val="000176DD"/>
    <w:rsid w:val="00017833"/>
    <w:rsid w:val="00020CA6"/>
    <w:rsid w:val="00025F3C"/>
    <w:rsid w:val="00030711"/>
    <w:rsid w:val="00030E42"/>
    <w:rsid w:val="000317D5"/>
    <w:rsid w:val="00032504"/>
    <w:rsid w:val="00032FEA"/>
    <w:rsid w:val="000338DB"/>
    <w:rsid w:val="0003460F"/>
    <w:rsid w:val="000351F6"/>
    <w:rsid w:val="00037341"/>
    <w:rsid w:val="00041237"/>
    <w:rsid w:val="00042599"/>
    <w:rsid w:val="000446D0"/>
    <w:rsid w:val="000464F3"/>
    <w:rsid w:val="0005321F"/>
    <w:rsid w:val="00054155"/>
    <w:rsid w:val="0005642B"/>
    <w:rsid w:val="00061CDA"/>
    <w:rsid w:val="00063524"/>
    <w:rsid w:val="0006668A"/>
    <w:rsid w:val="000701C2"/>
    <w:rsid w:val="000736FE"/>
    <w:rsid w:val="0007467B"/>
    <w:rsid w:val="0008473D"/>
    <w:rsid w:val="000879B5"/>
    <w:rsid w:val="00090253"/>
    <w:rsid w:val="000925F4"/>
    <w:rsid w:val="00094F73"/>
    <w:rsid w:val="000A1ABA"/>
    <w:rsid w:val="000A4314"/>
    <w:rsid w:val="000A463E"/>
    <w:rsid w:val="000B002C"/>
    <w:rsid w:val="000B5FD8"/>
    <w:rsid w:val="000B7F30"/>
    <w:rsid w:val="000D1306"/>
    <w:rsid w:val="000D1D03"/>
    <w:rsid w:val="000D685B"/>
    <w:rsid w:val="000E35DD"/>
    <w:rsid w:val="000E4DDB"/>
    <w:rsid w:val="000E7A75"/>
    <w:rsid w:val="000F3020"/>
    <w:rsid w:val="000F3C46"/>
    <w:rsid w:val="000F4B1A"/>
    <w:rsid w:val="000F7DEE"/>
    <w:rsid w:val="00105041"/>
    <w:rsid w:val="00110E38"/>
    <w:rsid w:val="00115C4A"/>
    <w:rsid w:val="00117AB8"/>
    <w:rsid w:val="00120FC9"/>
    <w:rsid w:val="00123786"/>
    <w:rsid w:val="00126674"/>
    <w:rsid w:val="0013020B"/>
    <w:rsid w:val="00130D02"/>
    <w:rsid w:val="00134F40"/>
    <w:rsid w:val="00135E6E"/>
    <w:rsid w:val="00137FBE"/>
    <w:rsid w:val="0014018D"/>
    <w:rsid w:val="00142367"/>
    <w:rsid w:val="0014711F"/>
    <w:rsid w:val="00151546"/>
    <w:rsid w:val="00151C9D"/>
    <w:rsid w:val="0015209B"/>
    <w:rsid w:val="00154285"/>
    <w:rsid w:val="001542D1"/>
    <w:rsid w:val="00160B11"/>
    <w:rsid w:val="00163680"/>
    <w:rsid w:val="0016399F"/>
    <w:rsid w:val="00164BF2"/>
    <w:rsid w:val="00164E47"/>
    <w:rsid w:val="00166F81"/>
    <w:rsid w:val="00171D65"/>
    <w:rsid w:val="001725B8"/>
    <w:rsid w:val="00173821"/>
    <w:rsid w:val="001747D3"/>
    <w:rsid w:val="001748F8"/>
    <w:rsid w:val="00175331"/>
    <w:rsid w:val="00175F7B"/>
    <w:rsid w:val="00176503"/>
    <w:rsid w:val="00183610"/>
    <w:rsid w:val="0018555C"/>
    <w:rsid w:val="0018676F"/>
    <w:rsid w:val="001878B2"/>
    <w:rsid w:val="001878DF"/>
    <w:rsid w:val="00193197"/>
    <w:rsid w:val="001937BF"/>
    <w:rsid w:val="001939D3"/>
    <w:rsid w:val="00193E6F"/>
    <w:rsid w:val="00195825"/>
    <w:rsid w:val="0019695D"/>
    <w:rsid w:val="001A049E"/>
    <w:rsid w:val="001A1A04"/>
    <w:rsid w:val="001A2A0C"/>
    <w:rsid w:val="001A3EF6"/>
    <w:rsid w:val="001A6979"/>
    <w:rsid w:val="001B07FA"/>
    <w:rsid w:val="001B1E1D"/>
    <w:rsid w:val="001B36B9"/>
    <w:rsid w:val="001B4FCC"/>
    <w:rsid w:val="001B63D1"/>
    <w:rsid w:val="001B6E60"/>
    <w:rsid w:val="001B7E9F"/>
    <w:rsid w:val="001C1A8B"/>
    <w:rsid w:val="001C208C"/>
    <w:rsid w:val="001C2765"/>
    <w:rsid w:val="001C32EC"/>
    <w:rsid w:val="001C3F4D"/>
    <w:rsid w:val="001C495E"/>
    <w:rsid w:val="001D1275"/>
    <w:rsid w:val="001D3D7C"/>
    <w:rsid w:val="001D3FC9"/>
    <w:rsid w:val="001E0272"/>
    <w:rsid w:val="001F1859"/>
    <w:rsid w:val="001F20F1"/>
    <w:rsid w:val="001F485F"/>
    <w:rsid w:val="001F5EA3"/>
    <w:rsid w:val="001F62BD"/>
    <w:rsid w:val="001F6FA2"/>
    <w:rsid w:val="00201913"/>
    <w:rsid w:val="002041AB"/>
    <w:rsid w:val="0020424E"/>
    <w:rsid w:val="00204B33"/>
    <w:rsid w:val="0020795B"/>
    <w:rsid w:val="00211A89"/>
    <w:rsid w:val="00212088"/>
    <w:rsid w:val="0022269B"/>
    <w:rsid w:val="00225679"/>
    <w:rsid w:val="00226062"/>
    <w:rsid w:val="00233152"/>
    <w:rsid w:val="00235B4D"/>
    <w:rsid w:val="00235D3C"/>
    <w:rsid w:val="00237036"/>
    <w:rsid w:val="002402E7"/>
    <w:rsid w:val="002468BA"/>
    <w:rsid w:val="002511BF"/>
    <w:rsid w:val="00251757"/>
    <w:rsid w:val="0025227D"/>
    <w:rsid w:val="002568F3"/>
    <w:rsid w:val="00257547"/>
    <w:rsid w:val="00260E07"/>
    <w:rsid w:val="002611C7"/>
    <w:rsid w:val="00261EF9"/>
    <w:rsid w:val="00263E1D"/>
    <w:rsid w:val="0027241A"/>
    <w:rsid w:val="00273C9F"/>
    <w:rsid w:val="00275AA2"/>
    <w:rsid w:val="002771D0"/>
    <w:rsid w:val="0028224B"/>
    <w:rsid w:val="00283D4A"/>
    <w:rsid w:val="00285109"/>
    <w:rsid w:val="00286089"/>
    <w:rsid w:val="002868D1"/>
    <w:rsid w:val="00286BE5"/>
    <w:rsid w:val="00286BFF"/>
    <w:rsid w:val="00287A83"/>
    <w:rsid w:val="00291B75"/>
    <w:rsid w:val="0029296D"/>
    <w:rsid w:val="00297C41"/>
    <w:rsid w:val="002A1654"/>
    <w:rsid w:val="002A5044"/>
    <w:rsid w:val="002A6E95"/>
    <w:rsid w:val="002B03C1"/>
    <w:rsid w:val="002B4432"/>
    <w:rsid w:val="002C4CE1"/>
    <w:rsid w:val="002C52E2"/>
    <w:rsid w:val="002C6BF9"/>
    <w:rsid w:val="002D3017"/>
    <w:rsid w:val="002D5611"/>
    <w:rsid w:val="002D7086"/>
    <w:rsid w:val="002E0E83"/>
    <w:rsid w:val="002E16BD"/>
    <w:rsid w:val="002E656D"/>
    <w:rsid w:val="002E677A"/>
    <w:rsid w:val="002F2063"/>
    <w:rsid w:val="002F26FD"/>
    <w:rsid w:val="002F3E3D"/>
    <w:rsid w:val="002F5887"/>
    <w:rsid w:val="00300BA4"/>
    <w:rsid w:val="00302BD9"/>
    <w:rsid w:val="00303CB6"/>
    <w:rsid w:val="003053AF"/>
    <w:rsid w:val="00305A81"/>
    <w:rsid w:val="00306A44"/>
    <w:rsid w:val="00306E54"/>
    <w:rsid w:val="00311CED"/>
    <w:rsid w:val="00313C1D"/>
    <w:rsid w:val="00314641"/>
    <w:rsid w:val="00315E32"/>
    <w:rsid w:val="0031647F"/>
    <w:rsid w:val="003208FE"/>
    <w:rsid w:val="00322389"/>
    <w:rsid w:val="003257FA"/>
    <w:rsid w:val="003262AD"/>
    <w:rsid w:val="00335E19"/>
    <w:rsid w:val="003375D6"/>
    <w:rsid w:val="00337948"/>
    <w:rsid w:val="0034438A"/>
    <w:rsid w:val="00344F4B"/>
    <w:rsid w:val="0034604C"/>
    <w:rsid w:val="00346990"/>
    <w:rsid w:val="00357673"/>
    <w:rsid w:val="00360747"/>
    <w:rsid w:val="00362E6F"/>
    <w:rsid w:val="0036420A"/>
    <w:rsid w:val="003704F5"/>
    <w:rsid w:val="0037051B"/>
    <w:rsid w:val="00370536"/>
    <w:rsid w:val="00370ECC"/>
    <w:rsid w:val="00374B73"/>
    <w:rsid w:val="003757FD"/>
    <w:rsid w:val="003828A1"/>
    <w:rsid w:val="00382EC0"/>
    <w:rsid w:val="00384D95"/>
    <w:rsid w:val="00387725"/>
    <w:rsid w:val="00387B45"/>
    <w:rsid w:val="00387CD5"/>
    <w:rsid w:val="003914D4"/>
    <w:rsid w:val="00395D7F"/>
    <w:rsid w:val="00396B96"/>
    <w:rsid w:val="003A6054"/>
    <w:rsid w:val="003B2F63"/>
    <w:rsid w:val="003B36F5"/>
    <w:rsid w:val="003D39CA"/>
    <w:rsid w:val="003D4B9F"/>
    <w:rsid w:val="003D5471"/>
    <w:rsid w:val="003E2006"/>
    <w:rsid w:val="003E27F5"/>
    <w:rsid w:val="003E3184"/>
    <w:rsid w:val="003E4A11"/>
    <w:rsid w:val="003E5982"/>
    <w:rsid w:val="003E7074"/>
    <w:rsid w:val="003F6F01"/>
    <w:rsid w:val="00400635"/>
    <w:rsid w:val="004054C2"/>
    <w:rsid w:val="00405D3D"/>
    <w:rsid w:val="004124F6"/>
    <w:rsid w:val="00434981"/>
    <w:rsid w:val="0044530F"/>
    <w:rsid w:val="004455C3"/>
    <w:rsid w:val="00445B32"/>
    <w:rsid w:val="00445EAD"/>
    <w:rsid w:val="00446C72"/>
    <w:rsid w:val="00454CB3"/>
    <w:rsid w:val="0045521A"/>
    <w:rsid w:val="0045646A"/>
    <w:rsid w:val="00456A83"/>
    <w:rsid w:val="004635DA"/>
    <w:rsid w:val="004730D5"/>
    <w:rsid w:val="004745E7"/>
    <w:rsid w:val="00475F38"/>
    <w:rsid w:val="00477600"/>
    <w:rsid w:val="00480218"/>
    <w:rsid w:val="00480F3D"/>
    <w:rsid w:val="00487916"/>
    <w:rsid w:val="004902AE"/>
    <w:rsid w:val="00490940"/>
    <w:rsid w:val="0049103C"/>
    <w:rsid w:val="0049229B"/>
    <w:rsid w:val="00493888"/>
    <w:rsid w:val="00495A4D"/>
    <w:rsid w:val="004A104E"/>
    <w:rsid w:val="004A2A1E"/>
    <w:rsid w:val="004A53B2"/>
    <w:rsid w:val="004A5943"/>
    <w:rsid w:val="004A74D2"/>
    <w:rsid w:val="004B0E7F"/>
    <w:rsid w:val="004B26D5"/>
    <w:rsid w:val="004B3030"/>
    <w:rsid w:val="004C2C3E"/>
    <w:rsid w:val="004C2D05"/>
    <w:rsid w:val="004C52ED"/>
    <w:rsid w:val="004D00AC"/>
    <w:rsid w:val="004D0C8D"/>
    <w:rsid w:val="004D1CFC"/>
    <w:rsid w:val="004D70F4"/>
    <w:rsid w:val="004E03E5"/>
    <w:rsid w:val="004E3962"/>
    <w:rsid w:val="004E7DD2"/>
    <w:rsid w:val="004F170C"/>
    <w:rsid w:val="005014DE"/>
    <w:rsid w:val="00501F68"/>
    <w:rsid w:val="005025A4"/>
    <w:rsid w:val="00502C28"/>
    <w:rsid w:val="005042F6"/>
    <w:rsid w:val="00506DFA"/>
    <w:rsid w:val="00512FCD"/>
    <w:rsid w:val="00514D05"/>
    <w:rsid w:val="00515898"/>
    <w:rsid w:val="005158DC"/>
    <w:rsid w:val="00523506"/>
    <w:rsid w:val="00524255"/>
    <w:rsid w:val="00524F51"/>
    <w:rsid w:val="0052797D"/>
    <w:rsid w:val="00530420"/>
    <w:rsid w:val="005340F2"/>
    <w:rsid w:val="00535664"/>
    <w:rsid w:val="0054129B"/>
    <w:rsid w:val="005413F9"/>
    <w:rsid w:val="00545896"/>
    <w:rsid w:val="005464D1"/>
    <w:rsid w:val="00547E7B"/>
    <w:rsid w:val="00550A54"/>
    <w:rsid w:val="005576A7"/>
    <w:rsid w:val="00557E59"/>
    <w:rsid w:val="00560C86"/>
    <w:rsid w:val="00561BDF"/>
    <w:rsid w:val="00564587"/>
    <w:rsid w:val="00565F80"/>
    <w:rsid w:val="00566D0B"/>
    <w:rsid w:val="00570464"/>
    <w:rsid w:val="005711D9"/>
    <w:rsid w:val="00571AF5"/>
    <w:rsid w:val="0057215A"/>
    <w:rsid w:val="00573342"/>
    <w:rsid w:val="005805C4"/>
    <w:rsid w:val="00581952"/>
    <w:rsid w:val="00581D5C"/>
    <w:rsid w:val="005859EC"/>
    <w:rsid w:val="00590472"/>
    <w:rsid w:val="00590A5B"/>
    <w:rsid w:val="005920A2"/>
    <w:rsid w:val="00593984"/>
    <w:rsid w:val="00594BED"/>
    <w:rsid w:val="00596A74"/>
    <w:rsid w:val="005A10B5"/>
    <w:rsid w:val="005A135F"/>
    <w:rsid w:val="005A22C0"/>
    <w:rsid w:val="005A23A6"/>
    <w:rsid w:val="005A379B"/>
    <w:rsid w:val="005A5586"/>
    <w:rsid w:val="005A5DE6"/>
    <w:rsid w:val="005A67A4"/>
    <w:rsid w:val="005A7D88"/>
    <w:rsid w:val="005B0C1F"/>
    <w:rsid w:val="005B1CFA"/>
    <w:rsid w:val="005B1F30"/>
    <w:rsid w:val="005B25C6"/>
    <w:rsid w:val="005B4E68"/>
    <w:rsid w:val="005B6476"/>
    <w:rsid w:val="005B6BC9"/>
    <w:rsid w:val="005C6350"/>
    <w:rsid w:val="005D0383"/>
    <w:rsid w:val="005E0BAE"/>
    <w:rsid w:val="005E16BD"/>
    <w:rsid w:val="005E1B3E"/>
    <w:rsid w:val="005E55DD"/>
    <w:rsid w:val="005F785A"/>
    <w:rsid w:val="00606980"/>
    <w:rsid w:val="00611397"/>
    <w:rsid w:val="00613923"/>
    <w:rsid w:val="00614C69"/>
    <w:rsid w:val="00617009"/>
    <w:rsid w:val="00617DF5"/>
    <w:rsid w:val="00622CBF"/>
    <w:rsid w:val="006260BB"/>
    <w:rsid w:val="0062650B"/>
    <w:rsid w:val="006279E0"/>
    <w:rsid w:val="00632FC5"/>
    <w:rsid w:val="00640809"/>
    <w:rsid w:val="00645CF6"/>
    <w:rsid w:val="00646D3A"/>
    <w:rsid w:val="0065000C"/>
    <w:rsid w:val="0065499E"/>
    <w:rsid w:val="006656E6"/>
    <w:rsid w:val="00672768"/>
    <w:rsid w:val="00672DD6"/>
    <w:rsid w:val="00674A9A"/>
    <w:rsid w:val="00677896"/>
    <w:rsid w:val="006819A6"/>
    <w:rsid w:val="00683C23"/>
    <w:rsid w:val="00685A58"/>
    <w:rsid w:val="006874FF"/>
    <w:rsid w:val="00690461"/>
    <w:rsid w:val="00691CD9"/>
    <w:rsid w:val="00691D6B"/>
    <w:rsid w:val="00692CC9"/>
    <w:rsid w:val="006966EC"/>
    <w:rsid w:val="006976E2"/>
    <w:rsid w:val="006A5C69"/>
    <w:rsid w:val="006A751F"/>
    <w:rsid w:val="006B206F"/>
    <w:rsid w:val="006B24C8"/>
    <w:rsid w:val="006B3FA6"/>
    <w:rsid w:val="006B6CE1"/>
    <w:rsid w:val="006B7556"/>
    <w:rsid w:val="006C4D74"/>
    <w:rsid w:val="006C7F4B"/>
    <w:rsid w:val="006D171F"/>
    <w:rsid w:val="006D1A55"/>
    <w:rsid w:val="006D5845"/>
    <w:rsid w:val="006D5BEF"/>
    <w:rsid w:val="006D7F5D"/>
    <w:rsid w:val="006E2FB6"/>
    <w:rsid w:val="006E6E50"/>
    <w:rsid w:val="006E73CD"/>
    <w:rsid w:val="006F1166"/>
    <w:rsid w:val="006F5276"/>
    <w:rsid w:val="0070342F"/>
    <w:rsid w:val="007049FB"/>
    <w:rsid w:val="00705382"/>
    <w:rsid w:val="00705A33"/>
    <w:rsid w:val="00711138"/>
    <w:rsid w:val="00712D1B"/>
    <w:rsid w:val="0071541C"/>
    <w:rsid w:val="007160B1"/>
    <w:rsid w:val="00716D4C"/>
    <w:rsid w:val="007225B6"/>
    <w:rsid w:val="0072332B"/>
    <w:rsid w:val="0072336A"/>
    <w:rsid w:val="00723EDE"/>
    <w:rsid w:val="00725986"/>
    <w:rsid w:val="00725F49"/>
    <w:rsid w:val="00726DD8"/>
    <w:rsid w:val="007271FF"/>
    <w:rsid w:val="00730332"/>
    <w:rsid w:val="007315AF"/>
    <w:rsid w:val="00735BFD"/>
    <w:rsid w:val="0073737F"/>
    <w:rsid w:val="007378CC"/>
    <w:rsid w:val="00737D3A"/>
    <w:rsid w:val="00745361"/>
    <w:rsid w:val="00752781"/>
    <w:rsid w:val="00756FF6"/>
    <w:rsid w:val="00760DB6"/>
    <w:rsid w:val="007628DB"/>
    <w:rsid w:val="007643F5"/>
    <w:rsid w:val="00764EA9"/>
    <w:rsid w:val="007675EF"/>
    <w:rsid w:val="0077046E"/>
    <w:rsid w:val="00771AE2"/>
    <w:rsid w:val="0077406F"/>
    <w:rsid w:val="0077627A"/>
    <w:rsid w:val="0077786A"/>
    <w:rsid w:val="007804BA"/>
    <w:rsid w:val="00782A26"/>
    <w:rsid w:val="00782E65"/>
    <w:rsid w:val="00783866"/>
    <w:rsid w:val="00786F71"/>
    <w:rsid w:val="00787C66"/>
    <w:rsid w:val="007901A8"/>
    <w:rsid w:val="0079194B"/>
    <w:rsid w:val="00792C3F"/>
    <w:rsid w:val="00793370"/>
    <w:rsid w:val="0079416A"/>
    <w:rsid w:val="007958B3"/>
    <w:rsid w:val="00795A2F"/>
    <w:rsid w:val="00796C22"/>
    <w:rsid w:val="007A1EC9"/>
    <w:rsid w:val="007A4F95"/>
    <w:rsid w:val="007A5124"/>
    <w:rsid w:val="007A6B3D"/>
    <w:rsid w:val="007A6B99"/>
    <w:rsid w:val="007A7599"/>
    <w:rsid w:val="007B246D"/>
    <w:rsid w:val="007B2DF9"/>
    <w:rsid w:val="007B5468"/>
    <w:rsid w:val="007C4935"/>
    <w:rsid w:val="007C4E6F"/>
    <w:rsid w:val="007C5332"/>
    <w:rsid w:val="007C5B62"/>
    <w:rsid w:val="007D088E"/>
    <w:rsid w:val="007D3644"/>
    <w:rsid w:val="007D3927"/>
    <w:rsid w:val="007D5515"/>
    <w:rsid w:val="007D5594"/>
    <w:rsid w:val="007D6A9D"/>
    <w:rsid w:val="007D6F7B"/>
    <w:rsid w:val="007E1830"/>
    <w:rsid w:val="007E2D7D"/>
    <w:rsid w:val="007F33C3"/>
    <w:rsid w:val="00802414"/>
    <w:rsid w:val="00802B18"/>
    <w:rsid w:val="008063B8"/>
    <w:rsid w:val="0081264B"/>
    <w:rsid w:val="008135FF"/>
    <w:rsid w:val="00814C2B"/>
    <w:rsid w:val="00815193"/>
    <w:rsid w:val="008164CF"/>
    <w:rsid w:val="008169F3"/>
    <w:rsid w:val="0082175F"/>
    <w:rsid w:val="008239CA"/>
    <w:rsid w:val="0082588B"/>
    <w:rsid w:val="00826A27"/>
    <w:rsid w:val="0082767A"/>
    <w:rsid w:val="00834CB8"/>
    <w:rsid w:val="00836F9D"/>
    <w:rsid w:val="00840C21"/>
    <w:rsid w:val="0084314E"/>
    <w:rsid w:val="00851AA2"/>
    <w:rsid w:val="00854C5E"/>
    <w:rsid w:val="0085518D"/>
    <w:rsid w:val="008613B2"/>
    <w:rsid w:val="00862CDB"/>
    <w:rsid w:val="00863408"/>
    <w:rsid w:val="0086749D"/>
    <w:rsid w:val="00873438"/>
    <w:rsid w:val="00873D20"/>
    <w:rsid w:val="0087421F"/>
    <w:rsid w:val="00880107"/>
    <w:rsid w:val="008838C5"/>
    <w:rsid w:val="00885ED2"/>
    <w:rsid w:val="00886828"/>
    <w:rsid w:val="00894DDF"/>
    <w:rsid w:val="008964D2"/>
    <w:rsid w:val="008968A2"/>
    <w:rsid w:val="008A24F6"/>
    <w:rsid w:val="008A4855"/>
    <w:rsid w:val="008A5327"/>
    <w:rsid w:val="008A6AA6"/>
    <w:rsid w:val="008A6C63"/>
    <w:rsid w:val="008B0BE6"/>
    <w:rsid w:val="008B411B"/>
    <w:rsid w:val="008B545E"/>
    <w:rsid w:val="008C69C5"/>
    <w:rsid w:val="008D0E46"/>
    <w:rsid w:val="008D50F6"/>
    <w:rsid w:val="008E7D6A"/>
    <w:rsid w:val="008F18B1"/>
    <w:rsid w:val="008F23E8"/>
    <w:rsid w:val="008F2B98"/>
    <w:rsid w:val="00901DFC"/>
    <w:rsid w:val="009031A9"/>
    <w:rsid w:val="00904068"/>
    <w:rsid w:val="009052C2"/>
    <w:rsid w:val="00906384"/>
    <w:rsid w:val="0090681D"/>
    <w:rsid w:val="00907B5A"/>
    <w:rsid w:val="0091185D"/>
    <w:rsid w:val="00911D6C"/>
    <w:rsid w:val="0091237F"/>
    <w:rsid w:val="009158CA"/>
    <w:rsid w:val="00916C18"/>
    <w:rsid w:val="00921433"/>
    <w:rsid w:val="009215D5"/>
    <w:rsid w:val="00922925"/>
    <w:rsid w:val="009240B7"/>
    <w:rsid w:val="00924E76"/>
    <w:rsid w:val="00931EE8"/>
    <w:rsid w:val="00933E41"/>
    <w:rsid w:val="0093643E"/>
    <w:rsid w:val="00937DB3"/>
    <w:rsid w:val="00943EB1"/>
    <w:rsid w:val="0094415B"/>
    <w:rsid w:val="00944C47"/>
    <w:rsid w:val="00946729"/>
    <w:rsid w:val="0094687F"/>
    <w:rsid w:val="00950E13"/>
    <w:rsid w:val="00951B35"/>
    <w:rsid w:val="00953D2E"/>
    <w:rsid w:val="00954845"/>
    <w:rsid w:val="00955378"/>
    <w:rsid w:val="00956485"/>
    <w:rsid w:val="00957384"/>
    <w:rsid w:val="009609CB"/>
    <w:rsid w:val="009663B8"/>
    <w:rsid w:val="00966F86"/>
    <w:rsid w:val="00971981"/>
    <w:rsid w:val="009729D0"/>
    <w:rsid w:val="009740F4"/>
    <w:rsid w:val="00974B78"/>
    <w:rsid w:val="009817B8"/>
    <w:rsid w:val="009822B6"/>
    <w:rsid w:val="0098747E"/>
    <w:rsid w:val="009936F9"/>
    <w:rsid w:val="0099609F"/>
    <w:rsid w:val="009965D2"/>
    <w:rsid w:val="009A1449"/>
    <w:rsid w:val="009A1A66"/>
    <w:rsid w:val="009A5203"/>
    <w:rsid w:val="009B01BD"/>
    <w:rsid w:val="009B1CCF"/>
    <w:rsid w:val="009B216B"/>
    <w:rsid w:val="009B26CC"/>
    <w:rsid w:val="009B2A12"/>
    <w:rsid w:val="009B5BD1"/>
    <w:rsid w:val="009B64F6"/>
    <w:rsid w:val="009C0088"/>
    <w:rsid w:val="009C7E5E"/>
    <w:rsid w:val="009D256F"/>
    <w:rsid w:val="009D2959"/>
    <w:rsid w:val="009D2CE6"/>
    <w:rsid w:val="009D4FAE"/>
    <w:rsid w:val="009D74F8"/>
    <w:rsid w:val="009E1284"/>
    <w:rsid w:val="009E3F87"/>
    <w:rsid w:val="009F25CE"/>
    <w:rsid w:val="009F3A2E"/>
    <w:rsid w:val="00A0412D"/>
    <w:rsid w:val="00A06B61"/>
    <w:rsid w:val="00A17454"/>
    <w:rsid w:val="00A179F4"/>
    <w:rsid w:val="00A216CB"/>
    <w:rsid w:val="00A21EE6"/>
    <w:rsid w:val="00A228CB"/>
    <w:rsid w:val="00A22B2B"/>
    <w:rsid w:val="00A307DF"/>
    <w:rsid w:val="00A31C86"/>
    <w:rsid w:val="00A322B5"/>
    <w:rsid w:val="00A33176"/>
    <w:rsid w:val="00A342B1"/>
    <w:rsid w:val="00A34F20"/>
    <w:rsid w:val="00A46941"/>
    <w:rsid w:val="00A510FB"/>
    <w:rsid w:val="00A51939"/>
    <w:rsid w:val="00A53A3C"/>
    <w:rsid w:val="00A542E6"/>
    <w:rsid w:val="00A5499F"/>
    <w:rsid w:val="00A55848"/>
    <w:rsid w:val="00A57C46"/>
    <w:rsid w:val="00A6052E"/>
    <w:rsid w:val="00A609DE"/>
    <w:rsid w:val="00A61133"/>
    <w:rsid w:val="00A633E2"/>
    <w:rsid w:val="00A64FFB"/>
    <w:rsid w:val="00A651E0"/>
    <w:rsid w:val="00A656ED"/>
    <w:rsid w:val="00A75E49"/>
    <w:rsid w:val="00A76E28"/>
    <w:rsid w:val="00A77ACE"/>
    <w:rsid w:val="00A85D56"/>
    <w:rsid w:val="00A90577"/>
    <w:rsid w:val="00A91A64"/>
    <w:rsid w:val="00A92078"/>
    <w:rsid w:val="00A93547"/>
    <w:rsid w:val="00A9496E"/>
    <w:rsid w:val="00A973AD"/>
    <w:rsid w:val="00AA3B92"/>
    <w:rsid w:val="00AB3514"/>
    <w:rsid w:val="00AB4773"/>
    <w:rsid w:val="00AC6D5B"/>
    <w:rsid w:val="00AD0752"/>
    <w:rsid w:val="00AD2259"/>
    <w:rsid w:val="00AD6F2C"/>
    <w:rsid w:val="00AE51DE"/>
    <w:rsid w:val="00AE5463"/>
    <w:rsid w:val="00AF2714"/>
    <w:rsid w:val="00AF53E9"/>
    <w:rsid w:val="00AF5A9F"/>
    <w:rsid w:val="00B00693"/>
    <w:rsid w:val="00B03CCC"/>
    <w:rsid w:val="00B05683"/>
    <w:rsid w:val="00B10189"/>
    <w:rsid w:val="00B112EC"/>
    <w:rsid w:val="00B2393C"/>
    <w:rsid w:val="00B3011B"/>
    <w:rsid w:val="00B31C69"/>
    <w:rsid w:val="00B354F6"/>
    <w:rsid w:val="00B400C5"/>
    <w:rsid w:val="00B41328"/>
    <w:rsid w:val="00B42D40"/>
    <w:rsid w:val="00B442FC"/>
    <w:rsid w:val="00B46E84"/>
    <w:rsid w:val="00B5058B"/>
    <w:rsid w:val="00B508CC"/>
    <w:rsid w:val="00B508EB"/>
    <w:rsid w:val="00B5391C"/>
    <w:rsid w:val="00B62C64"/>
    <w:rsid w:val="00B63960"/>
    <w:rsid w:val="00B66576"/>
    <w:rsid w:val="00B74A09"/>
    <w:rsid w:val="00B760EE"/>
    <w:rsid w:val="00B76346"/>
    <w:rsid w:val="00B76B1C"/>
    <w:rsid w:val="00B8005B"/>
    <w:rsid w:val="00B810E1"/>
    <w:rsid w:val="00B81519"/>
    <w:rsid w:val="00B81EC1"/>
    <w:rsid w:val="00B831B7"/>
    <w:rsid w:val="00B83579"/>
    <w:rsid w:val="00B84838"/>
    <w:rsid w:val="00B85B99"/>
    <w:rsid w:val="00B97946"/>
    <w:rsid w:val="00BA0B91"/>
    <w:rsid w:val="00BA330C"/>
    <w:rsid w:val="00BA34BC"/>
    <w:rsid w:val="00BA701F"/>
    <w:rsid w:val="00BB492B"/>
    <w:rsid w:val="00BB5303"/>
    <w:rsid w:val="00BB77FE"/>
    <w:rsid w:val="00BC3A1A"/>
    <w:rsid w:val="00BC4959"/>
    <w:rsid w:val="00BC5141"/>
    <w:rsid w:val="00BC5EB7"/>
    <w:rsid w:val="00BC698F"/>
    <w:rsid w:val="00BC7320"/>
    <w:rsid w:val="00BC7989"/>
    <w:rsid w:val="00BD7116"/>
    <w:rsid w:val="00BD764B"/>
    <w:rsid w:val="00BE05A6"/>
    <w:rsid w:val="00BE082F"/>
    <w:rsid w:val="00BE2FA7"/>
    <w:rsid w:val="00BF3D84"/>
    <w:rsid w:val="00C03023"/>
    <w:rsid w:val="00C145A8"/>
    <w:rsid w:val="00C15067"/>
    <w:rsid w:val="00C15C9A"/>
    <w:rsid w:val="00C15FCE"/>
    <w:rsid w:val="00C17AC4"/>
    <w:rsid w:val="00C17ACF"/>
    <w:rsid w:val="00C220CE"/>
    <w:rsid w:val="00C23DD3"/>
    <w:rsid w:val="00C26B14"/>
    <w:rsid w:val="00C27CCE"/>
    <w:rsid w:val="00C308F4"/>
    <w:rsid w:val="00C30DCD"/>
    <w:rsid w:val="00C30FDC"/>
    <w:rsid w:val="00C31B89"/>
    <w:rsid w:val="00C3591C"/>
    <w:rsid w:val="00C41FA1"/>
    <w:rsid w:val="00C420E8"/>
    <w:rsid w:val="00C43E74"/>
    <w:rsid w:val="00C44BF8"/>
    <w:rsid w:val="00C44D88"/>
    <w:rsid w:val="00C476DE"/>
    <w:rsid w:val="00C509EA"/>
    <w:rsid w:val="00C538F1"/>
    <w:rsid w:val="00C54614"/>
    <w:rsid w:val="00C54895"/>
    <w:rsid w:val="00C62AEF"/>
    <w:rsid w:val="00C67404"/>
    <w:rsid w:val="00C734E5"/>
    <w:rsid w:val="00C73AC5"/>
    <w:rsid w:val="00C77A5B"/>
    <w:rsid w:val="00C77C28"/>
    <w:rsid w:val="00C823D4"/>
    <w:rsid w:val="00C85ACF"/>
    <w:rsid w:val="00C85D17"/>
    <w:rsid w:val="00C9138D"/>
    <w:rsid w:val="00C93B0F"/>
    <w:rsid w:val="00CA0F1A"/>
    <w:rsid w:val="00CA148B"/>
    <w:rsid w:val="00CA3A42"/>
    <w:rsid w:val="00CA5E43"/>
    <w:rsid w:val="00CA689D"/>
    <w:rsid w:val="00CA7B55"/>
    <w:rsid w:val="00CA7EEC"/>
    <w:rsid w:val="00CB0014"/>
    <w:rsid w:val="00CB026F"/>
    <w:rsid w:val="00CB136C"/>
    <w:rsid w:val="00CB37C4"/>
    <w:rsid w:val="00CB697B"/>
    <w:rsid w:val="00CC3238"/>
    <w:rsid w:val="00CC40ED"/>
    <w:rsid w:val="00CC5634"/>
    <w:rsid w:val="00CC5914"/>
    <w:rsid w:val="00CD49F3"/>
    <w:rsid w:val="00CE04D1"/>
    <w:rsid w:val="00CE29C8"/>
    <w:rsid w:val="00CE46BB"/>
    <w:rsid w:val="00CE6972"/>
    <w:rsid w:val="00CF0DCB"/>
    <w:rsid w:val="00CF7691"/>
    <w:rsid w:val="00CF787D"/>
    <w:rsid w:val="00CF7D9C"/>
    <w:rsid w:val="00D013D9"/>
    <w:rsid w:val="00D050CD"/>
    <w:rsid w:val="00D10774"/>
    <w:rsid w:val="00D13BC6"/>
    <w:rsid w:val="00D15106"/>
    <w:rsid w:val="00D1594E"/>
    <w:rsid w:val="00D2017E"/>
    <w:rsid w:val="00D21E7C"/>
    <w:rsid w:val="00D23D1C"/>
    <w:rsid w:val="00D273EF"/>
    <w:rsid w:val="00D33A2D"/>
    <w:rsid w:val="00D35D6B"/>
    <w:rsid w:val="00D3731D"/>
    <w:rsid w:val="00D47D4D"/>
    <w:rsid w:val="00D50B55"/>
    <w:rsid w:val="00D55AAA"/>
    <w:rsid w:val="00D56E23"/>
    <w:rsid w:val="00D57708"/>
    <w:rsid w:val="00D57F4A"/>
    <w:rsid w:val="00D61D86"/>
    <w:rsid w:val="00D6383C"/>
    <w:rsid w:val="00D645CD"/>
    <w:rsid w:val="00D66546"/>
    <w:rsid w:val="00D67E75"/>
    <w:rsid w:val="00D74E18"/>
    <w:rsid w:val="00D7732E"/>
    <w:rsid w:val="00D81485"/>
    <w:rsid w:val="00D81F99"/>
    <w:rsid w:val="00D82179"/>
    <w:rsid w:val="00D84A2F"/>
    <w:rsid w:val="00D875B5"/>
    <w:rsid w:val="00D941DB"/>
    <w:rsid w:val="00D94D5E"/>
    <w:rsid w:val="00D96839"/>
    <w:rsid w:val="00D97400"/>
    <w:rsid w:val="00DA31D3"/>
    <w:rsid w:val="00DA3590"/>
    <w:rsid w:val="00DA38BD"/>
    <w:rsid w:val="00DA4A7B"/>
    <w:rsid w:val="00DA62A7"/>
    <w:rsid w:val="00DB1E49"/>
    <w:rsid w:val="00DB38CB"/>
    <w:rsid w:val="00DB5AF7"/>
    <w:rsid w:val="00DD15E7"/>
    <w:rsid w:val="00DD41B8"/>
    <w:rsid w:val="00DD459A"/>
    <w:rsid w:val="00DD53CD"/>
    <w:rsid w:val="00DD5E9F"/>
    <w:rsid w:val="00DE38D9"/>
    <w:rsid w:val="00DE4918"/>
    <w:rsid w:val="00DE6177"/>
    <w:rsid w:val="00DE6C23"/>
    <w:rsid w:val="00DF59B0"/>
    <w:rsid w:val="00E0088F"/>
    <w:rsid w:val="00E0612B"/>
    <w:rsid w:val="00E067A6"/>
    <w:rsid w:val="00E0766E"/>
    <w:rsid w:val="00E125AD"/>
    <w:rsid w:val="00E12BDC"/>
    <w:rsid w:val="00E13DF9"/>
    <w:rsid w:val="00E149EC"/>
    <w:rsid w:val="00E15709"/>
    <w:rsid w:val="00E171F4"/>
    <w:rsid w:val="00E30D05"/>
    <w:rsid w:val="00E343BF"/>
    <w:rsid w:val="00E34D27"/>
    <w:rsid w:val="00E37BDD"/>
    <w:rsid w:val="00E37FAE"/>
    <w:rsid w:val="00E43111"/>
    <w:rsid w:val="00E43B58"/>
    <w:rsid w:val="00E4483C"/>
    <w:rsid w:val="00E51155"/>
    <w:rsid w:val="00E542E7"/>
    <w:rsid w:val="00E5584C"/>
    <w:rsid w:val="00E56563"/>
    <w:rsid w:val="00E60C8B"/>
    <w:rsid w:val="00E66AB5"/>
    <w:rsid w:val="00E72605"/>
    <w:rsid w:val="00E73736"/>
    <w:rsid w:val="00E73758"/>
    <w:rsid w:val="00E7458F"/>
    <w:rsid w:val="00E75AB1"/>
    <w:rsid w:val="00E84E0C"/>
    <w:rsid w:val="00E9196B"/>
    <w:rsid w:val="00E93CD3"/>
    <w:rsid w:val="00E97C76"/>
    <w:rsid w:val="00EA01FC"/>
    <w:rsid w:val="00EA2772"/>
    <w:rsid w:val="00EA358F"/>
    <w:rsid w:val="00EA7B3D"/>
    <w:rsid w:val="00EB09A2"/>
    <w:rsid w:val="00EB278E"/>
    <w:rsid w:val="00EC20D2"/>
    <w:rsid w:val="00EC30DC"/>
    <w:rsid w:val="00EC5BB0"/>
    <w:rsid w:val="00ED15E4"/>
    <w:rsid w:val="00ED4E83"/>
    <w:rsid w:val="00EE022F"/>
    <w:rsid w:val="00EE2EEC"/>
    <w:rsid w:val="00EE32B8"/>
    <w:rsid w:val="00EE5C81"/>
    <w:rsid w:val="00EF0506"/>
    <w:rsid w:val="00EF41EF"/>
    <w:rsid w:val="00EF5D56"/>
    <w:rsid w:val="00F00996"/>
    <w:rsid w:val="00F01070"/>
    <w:rsid w:val="00F02410"/>
    <w:rsid w:val="00F02FE4"/>
    <w:rsid w:val="00F04655"/>
    <w:rsid w:val="00F07735"/>
    <w:rsid w:val="00F1537D"/>
    <w:rsid w:val="00F15B63"/>
    <w:rsid w:val="00F15CD1"/>
    <w:rsid w:val="00F165B4"/>
    <w:rsid w:val="00F16947"/>
    <w:rsid w:val="00F2231E"/>
    <w:rsid w:val="00F23714"/>
    <w:rsid w:val="00F23992"/>
    <w:rsid w:val="00F25C74"/>
    <w:rsid w:val="00F30BBB"/>
    <w:rsid w:val="00F343D3"/>
    <w:rsid w:val="00F35359"/>
    <w:rsid w:val="00F35B8C"/>
    <w:rsid w:val="00F35BEB"/>
    <w:rsid w:val="00F376D3"/>
    <w:rsid w:val="00F377D6"/>
    <w:rsid w:val="00F40A75"/>
    <w:rsid w:val="00F40D3D"/>
    <w:rsid w:val="00F45310"/>
    <w:rsid w:val="00F47549"/>
    <w:rsid w:val="00F50811"/>
    <w:rsid w:val="00F52223"/>
    <w:rsid w:val="00F5277E"/>
    <w:rsid w:val="00F549CA"/>
    <w:rsid w:val="00F625EE"/>
    <w:rsid w:val="00F63103"/>
    <w:rsid w:val="00F6558E"/>
    <w:rsid w:val="00F71108"/>
    <w:rsid w:val="00F75E07"/>
    <w:rsid w:val="00F82514"/>
    <w:rsid w:val="00F8522C"/>
    <w:rsid w:val="00F87467"/>
    <w:rsid w:val="00F87BF3"/>
    <w:rsid w:val="00F976DC"/>
    <w:rsid w:val="00F977CA"/>
    <w:rsid w:val="00FA0488"/>
    <w:rsid w:val="00FA1BB6"/>
    <w:rsid w:val="00FA2C70"/>
    <w:rsid w:val="00FA6375"/>
    <w:rsid w:val="00FB360C"/>
    <w:rsid w:val="00FB4295"/>
    <w:rsid w:val="00FB5220"/>
    <w:rsid w:val="00FB6681"/>
    <w:rsid w:val="00FC2A09"/>
    <w:rsid w:val="00FC350B"/>
    <w:rsid w:val="00FC4470"/>
    <w:rsid w:val="00FC6B24"/>
    <w:rsid w:val="00FC767C"/>
    <w:rsid w:val="00FD126D"/>
    <w:rsid w:val="00FD663E"/>
    <w:rsid w:val="00FD78FD"/>
    <w:rsid w:val="00FD7B04"/>
    <w:rsid w:val="00FE48F0"/>
    <w:rsid w:val="00FF0B1E"/>
    <w:rsid w:val="00FF1B35"/>
    <w:rsid w:val="00FF4DB4"/>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160B11"/>
  </w:style>
  <w:style w:type="paragraph" w:styleId="Heading1">
    <w:name w:val="heading 1"/>
    <w:basedOn w:val="Normal"/>
    <w:next w:val="Normal"/>
    <w:link w:val="Heading1Char"/>
    <w:autoRedefine/>
    <w:rsid w:val="0082588B"/>
    <w:pPr>
      <w:keepNext/>
      <w:keepLines/>
      <w:numPr>
        <w:numId w:val="38"/>
      </w:numPr>
      <w:spacing w:before="600" w:after="120"/>
      <w:outlineLvl w:val="0"/>
    </w:pPr>
    <w:rPr>
      <w:rFonts w:ascii="Times New Roman" w:eastAsiaTheme="majorEastAsia" w:hAnsi="Times New Roman" w:cstheme="majorBidi"/>
      <w:b/>
      <w:bCs/>
      <w:color w:val="345A8A" w:themeColor="accent1" w:themeShade="B5"/>
      <w:sz w:val="40"/>
      <w:szCs w:val="32"/>
    </w:rPr>
  </w:style>
  <w:style w:type="paragraph" w:styleId="Heading2">
    <w:name w:val="heading 2"/>
    <w:basedOn w:val="Normal"/>
    <w:next w:val="Normal"/>
    <w:link w:val="Heading2Char"/>
    <w:autoRedefine/>
    <w:rsid w:val="00016DAB"/>
    <w:pPr>
      <w:keepNext/>
      <w:keepLines/>
      <w:numPr>
        <w:ilvl w:val="1"/>
        <w:numId w:val="38"/>
      </w:numPr>
      <w:spacing w:before="320" w:after="120" w:line="480" w:lineRule="auto"/>
      <w:ind w:hanging="216"/>
      <w:jc w:val="both"/>
      <w:outlineLvl w:val="1"/>
    </w:pPr>
    <w:rPr>
      <w:rFonts w:ascii="Times New Roman" w:eastAsiaTheme="majorEastAsia" w:hAnsi="Times New Roman" w:cstheme="majorBidi"/>
      <w:b/>
      <w:bCs/>
      <w:sz w:val="36"/>
      <w:szCs w:val="26"/>
    </w:rPr>
  </w:style>
  <w:style w:type="paragraph" w:styleId="Heading3">
    <w:name w:val="heading 3"/>
    <w:basedOn w:val="Normal"/>
    <w:next w:val="Normal"/>
    <w:link w:val="Heading3Char"/>
    <w:rsid w:val="0082588B"/>
    <w:pPr>
      <w:keepNext/>
      <w:keepLines/>
      <w:numPr>
        <w:ilvl w:val="2"/>
        <w:numId w:val="38"/>
      </w:numPr>
      <w:spacing w:before="320" w:after="120"/>
      <w:outlineLvl w:val="2"/>
    </w:pPr>
    <w:rPr>
      <w:rFonts w:ascii="Times New Roman" w:eastAsiaTheme="majorEastAsia" w:hAnsi="Times New Roman" w:cstheme="majorBidi"/>
      <w:b/>
      <w:bCs/>
      <w:color w:val="4F81BD" w:themeColor="accent1"/>
      <w:sz w:val="32"/>
    </w:rPr>
  </w:style>
  <w:style w:type="paragraph" w:styleId="Heading4">
    <w:name w:val="heading 4"/>
    <w:basedOn w:val="Normal"/>
    <w:next w:val="Normal"/>
    <w:link w:val="Heading4Char"/>
    <w:rsid w:val="0082588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2588B"/>
    <w:pPr>
      <w:keepNext/>
      <w:keepLines/>
      <w:numPr>
        <w:ilvl w:val="4"/>
        <w:numId w:val="3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2588B"/>
    <w:pPr>
      <w:keepNext/>
      <w:keepLines/>
      <w:numPr>
        <w:ilvl w:val="5"/>
        <w:numId w:val="3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2588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2588B"/>
    <w:pPr>
      <w:keepNext/>
      <w:keepLines/>
      <w:numPr>
        <w:ilvl w:val="7"/>
        <w:numId w:val="3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2588B"/>
    <w:pPr>
      <w:keepNext/>
      <w:keepLines/>
      <w:numPr>
        <w:ilvl w:val="8"/>
        <w:numId w:val="3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2588B"/>
    <w:rPr>
      <w:rFonts w:ascii="Times New Roman" w:eastAsiaTheme="majorEastAsia" w:hAnsi="Times New Roman" w:cstheme="majorBidi"/>
      <w:b/>
      <w:bCs/>
      <w:color w:val="345A8A" w:themeColor="accent1" w:themeShade="B5"/>
      <w:sz w:val="40"/>
      <w:szCs w:val="32"/>
    </w:rPr>
  </w:style>
  <w:style w:type="character" w:customStyle="1" w:styleId="Heading2Char">
    <w:name w:val="Heading 2 Char"/>
    <w:basedOn w:val="DefaultParagraphFont"/>
    <w:link w:val="Heading2"/>
    <w:rsid w:val="00016DA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rsid w:val="0082588B"/>
    <w:rPr>
      <w:rFonts w:ascii="Times New Roman" w:eastAsiaTheme="majorEastAsia" w:hAnsi="Times New Roman" w:cstheme="majorBidi"/>
      <w:b/>
      <w:bCs/>
      <w:color w:val="4F81BD" w:themeColor="accent1"/>
      <w:sz w:val="32"/>
    </w:rPr>
  </w:style>
  <w:style w:type="character" w:customStyle="1" w:styleId="Heading4Char">
    <w:name w:val="Heading 4 Char"/>
    <w:basedOn w:val="DefaultParagraphFont"/>
    <w:link w:val="Heading4"/>
    <w:rsid w:val="0082588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uiPriority w:val="34"/>
    <w:qFormat/>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 w:type="character" w:customStyle="1" w:styleId="Heading5Char">
    <w:name w:val="Heading 5 Char"/>
    <w:basedOn w:val="DefaultParagraphFont"/>
    <w:link w:val="Heading5"/>
    <w:rsid w:val="0082588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2588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25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2588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2588B"/>
    <w:rPr>
      <w:rFonts w:asciiTheme="majorHAnsi" w:eastAsiaTheme="majorEastAsia" w:hAnsiTheme="majorHAnsi" w:cstheme="majorBidi"/>
      <w:i/>
      <w:iCs/>
      <w:color w:val="363636" w:themeColor="text1" w:themeTint="C9"/>
      <w:sz w:val="20"/>
      <w:szCs w:val="20"/>
    </w:rPr>
  </w:style>
  <w:style w:type="character" w:styleId="Hyperlink">
    <w:name w:val="Hyperlink"/>
    <w:basedOn w:val="DefaultParagraphFont"/>
    <w:rsid w:val="003E2006"/>
    <w:rPr>
      <w:color w:val="0000FF" w:themeColor="hyperlink"/>
      <w:u w:val="single"/>
    </w:rPr>
  </w:style>
  <w:style w:type="paragraph" w:styleId="FootnoteText">
    <w:name w:val="footnote text"/>
    <w:basedOn w:val="Normal"/>
    <w:link w:val="FootnoteTextChar"/>
    <w:rsid w:val="005B4E68"/>
  </w:style>
  <w:style w:type="character" w:customStyle="1" w:styleId="FootnoteTextChar">
    <w:name w:val="Footnote Text Char"/>
    <w:basedOn w:val="DefaultParagraphFont"/>
    <w:link w:val="FootnoteText"/>
    <w:rsid w:val="005B4E68"/>
  </w:style>
  <w:style w:type="character" w:styleId="FootnoteReference">
    <w:name w:val="footnote reference"/>
    <w:basedOn w:val="DefaultParagraphFont"/>
    <w:rsid w:val="005B4E68"/>
    <w:rPr>
      <w:vertAlign w:val="superscript"/>
    </w:rPr>
  </w:style>
  <w:style w:type="character" w:styleId="FollowedHyperlink">
    <w:name w:val="FollowedHyperlink"/>
    <w:basedOn w:val="DefaultParagraphFont"/>
    <w:rsid w:val="00CE6972"/>
    <w:rPr>
      <w:color w:val="800080" w:themeColor="followedHyperlink"/>
      <w:u w:val="single"/>
    </w:rPr>
  </w:style>
  <w:style w:type="character" w:customStyle="1" w:styleId="person">
    <w:name w:val="person"/>
    <w:basedOn w:val="DefaultParagraphFont"/>
    <w:rsid w:val="0082175F"/>
  </w:style>
</w:styles>
</file>

<file path=word/webSettings.xml><?xml version="1.0" encoding="utf-8"?>
<w:webSettings xmlns:r="http://schemas.openxmlformats.org/officeDocument/2006/relationships" xmlns:w="http://schemas.openxmlformats.org/wordprocessingml/2006/main">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 w:id="373778643">
      <w:bodyDiv w:val="1"/>
      <w:marLeft w:val="0"/>
      <w:marRight w:val="0"/>
      <w:marTop w:val="0"/>
      <w:marBottom w:val="0"/>
      <w:divBdr>
        <w:top w:val="none" w:sz="0" w:space="0" w:color="auto"/>
        <w:left w:val="none" w:sz="0" w:space="0" w:color="auto"/>
        <w:bottom w:val="none" w:sz="0" w:space="0" w:color="auto"/>
        <w:right w:val="none" w:sz="0" w:space="0" w:color="auto"/>
      </w:divBdr>
    </w:div>
    <w:div w:id="440685474">
      <w:bodyDiv w:val="1"/>
      <w:marLeft w:val="0"/>
      <w:marRight w:val="0"/>
      <w:marTop w:val="0"/>
      <w:marBottom w:val="0"/>
      <w:divBdr>
        <w:top w:val="none" w:sz="0" w:space="0" w:color="auto"/>
        <w:left w:val="none" w:sz="0" w:space="0" w:color="auto"/>
        <w:bottom w:val="none" w:sz="0" w:space="0" w:color="auto"/>
        <w:right w:val="none" w:sz="0" w:space="0" w:color="auto"/>
      </w:divBdr>
    </w:div>
    <w:div w:id="2090882140">
      <w:bodyDiv w:val="1"/>
      <w:marLeft w:val="0"/>
      <w:marRight w:val="0"/>
      <w:marTop w:val="0"/>
      <w:marBottom w:val="0"/>
      <w:divBdr>
        <w:top w:val="none" w:sz="0" w:space="0" w:color="auto"/>
        <w:left w:val="none" w:sz="0" w:space="0" w:color="auto"/>
        <w:bottom w:val="none" w:sz="0" w:space="0" w:color="auto"/>
        <w:right w:val="none" w:sz="0" w:space="0" w:color="auto"/>
      </w:divBdr>
      <w:divsChild>
        <w:div w:id="1384211756">
          <w:marLeft w:val="547"/>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454.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1979</TotalTime>
  <Pages>34</Pages>
  <Words>19246</Words>
  <Characters>109706</Characters>
  <Application>Microsoft Macintosh Word</Application>
  <DocSecurity>0</DocSecurity>
  <Lines>914</Lines>
  <Paragraphs>219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Methods and Materials</vt:lpstr>
      <vt:lpstr/>
      <vt:lpstr>Results</vt:lpstr>
      <vt:lpstr>    </vt:lpstr>
      <vt:lpstr>    </vt:lpstr>
      <vt:lpstr>    3.1. Analysis of baseline samples</vt:lpstr>
      <vt:lpstr>        3.1.1. Genotyping of baseline samples using the Roche/454 FLX platform</vt:lpstr>
      <vt:lpstr>        3.1.2. Genotyping of baseline samples using the Roche/454 Junior platform</vt:lpstr>
      <vt:lpstr>        </vt:lpstr>
      <vt:lpstr>    3.1.3 Comparison of number of sequence reads per baseline sample generated by FL</vt:lpstr>
      <vt:lpstr>    3.1.4 Comparison of genotyping results between the Roche/454 FLX and Junior plat</vt:lpstr>
      <vt:lpstr>    </vt:lpstr>
      <vt:lpstr>    </vt:lpstr>
      <vt:lpstr>    </vt:lpstr>
      <vt:lpstr>        </vt:lpstr>
      <vt:lpstr>        Comparison high throughput and conventional method for resistance prediction usi</vt:lpstr>
      <vt:lpstr>    3.2 Analysis on virologic failure samples</vt:lpstr>
      <vt:lpstr>    3.5. Resistance to nevirapine is more likely to be present at baseline in PMTCT </vt:lpstr>
      <vt:lpstr>Discussion and Conclusions</vt:lpstr>
    </vt:vector>
  </TitlesOfParts>
  <Manager/>
  <Company>SANBI</Company>
  <LinksUpToDate>false</LinksUpToDate>
  <CharactersWithSpaces>134726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3</cp:revision>
  <dcterms:created xsi:type="dcterms:W3CDTF">2014-04-24T12:04:00Z</dcterms:created>
  <dcterms:modified xsi:type="dcterms:W3CDTF">2014-04-29T01:42:00Z</dcterms:modified>
  <cp:category/>
</cp:coreProperties>
</file>