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E1D36" w:rsidRDefault="00BE1D36" w:rsidP="00A832FC">
      <w:pPr>
        <w:pStyle w:val="chaptertitle0"/>
        <w:numPr>
          <w:ins w:id="0" w:author="Ram Shrestha" w:date="2014-02-17T23:46:00Z"/>
        </w:numPr>
      </w:pPr>
      <w:r>
        <w:t>Chapter 3</w:t>
      </w:r>
    </w:p>
    <w:p w:rsidR="00BE1D36" w:rsidRDefault="00BE1D36" w:rsidP="00572AD9">
      <w:pPr>
        <w:jc w:val="center"/>
      </w:pPr>
    </w:p>
    <w:p w:rsidR="00BE1D36" w:rsidRPr="00EE0186" w:rsidRDefault="00BE1D36" w:rsidP="009D231C">
      <w:pPr>
        <w:pStyle w:val="chapterheading"/>
        <w:numPr>
          <w:ins w:id="1" w:author="Ram Shrestha" w:date="2014-02-17T23:57:00Z"/>
        </w:numPr>
        <w:jc w:val="both"/>
      </w:pPr>
      <w:r>
        <w:t>Primer ID Algorithm PIDA – Algorithm for processing Ultra-Deep High Throughput Sequence Data generated using Primer ID technology</w:t>
      </w:r>
    </w:p>
    <w:p w:rsidR="00BE1D36" w:rsidRDefault="00BE1D36" w:rsidP="00572AD9">
      <w:pPr>
        <w:jc w:val="center"/>
      </w:pPr>
    </w:p>
    <w:p w:rsidR="00BE1D36" w:rsidRDefault="00BE1D36" w:rsidP="00A832FC">
      <w:pPr>
        <w:pStyle w:val="Heading1"/>
        <w:numPr>
          <w:numberingChange w:id="2" w:author="Ram Shrestha" w:date="2014-02-18T00:44:00Z" w:original="%1:1:0:"/>
        </w:numPr>
        <w:rPr>
          <w:ins w:id="3" w:author="Ram Shrestha" w:date="2014-02-17T23:55:00Z"/>
        </w:rPr>
      </w:pPr>
      <w:r>
        <w:t>Introduction</w:t>
      </w:r>
    </w:p>
    <w:p w:rsidR="00A832FC" w:rsidRPr="00A832FC" w:rsidRDefault="00A832FC" w:rsidP="00A832FC">
      <w:pPr>
        <w:numPr>
          <w:ins w:id="4" w:author="Ram Shrestha" w:date="2014-02-17T23:55:00Z"/>
        </w:numPr>
      </w:pPr>
    </w:p>
    <w:p w:rsidR="00C73B1D" w:rsidRDefault="002021CF" w:rsidP="00572AD9">
      <w:pPr>
        <w:spacing w:line="480" w:lineRule="auto"/>
        <w:jc w:val="both"/>
      </w:pPr>
      <w:del w:id="5" w:author="Ram Shrestha" w:date="2014-03-02T20:41:00Z">
        <w:r w:rsidDel="00DF72FA">
          <w:delText>H</w:delText>
        </w:r>
        <w:r w:rsidR="00BE1D36" w:rsidDel="00DF72FA">
          <w:delText xml:space="preserve">igh throughput </w:delText>
        </w:r>
        <w:r w:rsidDel="00DF72FA">
          <w:delText>sequencing</w:delText>
        </w:r>
        <w:r w:rsidR="00BD575D" w:rsidDel="00DF72FA">
          <w:delText xml:space="preserve"> (HTS)</w:delText>
        </w:r>
      </w:del>
      <w:ins w:id="6" w:author="Ram Shrestha" w:date="2014-03-02T20:41:00Z">
        <w:r w:rsidR="00DF72FA">
          <w:t xml:space="preserve">Ultra Deep </w:t>
        </w:r>
        <w:proofErr w:type="spellStart"/>
        <w:r w:rsidR="00DF72FA">
          <w:t>PyroSequencing</w:t>
        </w:r>
        <w:proofErr w:type="spellEnd"/>
        <w:r w:rsidR="00DF72FA">
          <w:t xml:space="preserve"> (UDPS)</w:t>
        </w:r>
      </w:ins>
      <w:r w:rsidR="008D5E7A">
        <w:t xml:space="preserve"> platforms </w:t>
      </w:r>
      <w:r w:rsidR="00BE1D36">
        <w:t xml:space="preserve">are capable of generating </w:t>
      </w:r>
      <w:r w:rsidR="008D5E7A">
        <w:t xml:space="preserve">as much as </w:t>
      </w:r>
      <w:r w:rsidR="00BE1D36">
        <w:t>million</w:t>
      </w:r>
      <w:r w:rsidR="008D5E7A">
        <w:t>s</w:t>
      </w:r>
      <w:r w:rsidR="00BE1D36">
        <w:t xml:space="preserve"> of sequence reads from DNA fragments at low cost and </w:t>
      </w:r>
      <w:r w:rsidR="008D5E7A">
        <w:t xml:space="preserve">in </w:t>
      </w:r>
      <w:r w:rsidR="00BE1D36">
        <w:t xml:space="preserve">less time than other </w:t>
      </w:r>
      <w:r w:rsidR="008D5E7A">
        <w:t>sequencing approaches</w:t>
      </w:r>
      <w:r w:rsidR="00BE1D36">
        <w:t>. Th</w:t>
      </w:r>
      <w:r w:rsidR="008D5E7A">
        <w:t xml:space="preserve">is capability </w:t>
      </w:r>
      <w:r w:rsidR="008C0362">
        <w:t xml:space="preserve">enables the potential to fully </w:t>
      </w:r>
      <w:del w:id="7" w:author="Ram Shrestha" w:date="2014-02-18T00:43:00Z">
        <w:r w:rsidR="008C0362" w:rsidDel="009D231C">
          <w:delText xml:space="preserve">sequence </w:delText>
        </w:r>
      </w:del>
      <w:ins w:id="8" w:author="Ram Shrestha" w:date="2014-02-18T00:43:00Z">
        <w:r w:rsidR="009D231C">
          <w:t xml:space="preserve">characterize </w:t>
        </w:r>
      </w:ins>
      <w:r w:rsidR="008C0362">
        <w:t xml:space="preserve">viral </w:t>
      </w:r>
      <w:proofErr w:type="spellStart"/>
      <w:r w:rsidR="008C0362">
        <w:t>quasispecies</w:t>
      </w:r>
      <w:proofErr w:type="spellEnd"/>
      <w:r w:rsidR="00BE1D36">
        <w:t xml:space="preserve"> </w:t>
      </w:r>
      <w:del w:id="9" w:author="Ram Shrestha" w:date="2014-02-18T00:43:00Z">
        <w:r w:rsidR="008C0362" w:rsidDel="009D231C">
          <w:delText xml:space="preserve">and </w:delText>
        </w:r>
        <w:r w:rsidR="00BE1D36" w:rsidDel="009D231C">
          <w:delText>enable</w:delText>
        </w:r>
        <w:r w:rsidR="008C0362" w:rsidDel="009D231C">
          <w:delText>s</w:delText>
        </w:r>
        <w:r w:rsidR="00BE1D36" w:rsidDel="009D231C">
          <w:delText xml:space="preserve"> </w:delText>
        </w:r>
        <w:r w:rsidR="008C0362" w:rsidDel="009D231C">
          <w:delText xml:space="preserve">the characterization </w:delText>
        </w:r>
        <w:r w:rsidR="00BE1D36" w:rsidDel="009D231C">
          <w:delText>of</w:delText>
        </w:r>
      </w:del>
      <w:ins w:id="10" w:author="Ram Shrestha" w:date="2014-02-18T00:43:00Z">
        <w:r w:rsidR="009D231C">
          <w:t>including the</w:t>
        </w:r>
      </w:ins>
      <w:r w:rsidR="00BE1D36">
        <w:t xml:space="preserve"> low </w:t>
      </w:r>
      <w:r w:rsidR="008C0362">
        <w:t xml:space="preserve">frequency </w:t>
      </w:r>
      <w:r w:rsidR="00BE1D36">
        <w:t xml:space="preserve">variants </w:t>
      </w:r>
      <w:del w:id="11" w:author="Ram Shrestha" w:date="2014-02-18T00:44:00Z">
        <w:r w:rsidR="00BE1D36" w:rsidDel="009D231C">
          <w:delText xml:space="preserve">from highly heterogeneous viral population samples </w:delText>
        </w:r>
      </w:del>
      <w:r w:rsidR="00A87E46">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Yy1udW1iZXI+PGZvcmVpZ24ta2V5cz48a2V5IGFwcD0nRU4nIGRiLWlkPSdmcDI1enp2cnhyZDl2
a2U1enhxcDlzdGJzc3Byd3N0dmRkZHonPjExODc8L2tleT48L2ZvcmVpZ24ta2V5cz48cmVmLXR5
cGUgbmFtZT0nSm91cm5hbCBBcnRpY2xlJz4xNzwvcmVmLXR5cGU+PGNvbnRyaWJ1dG9ycz48YXV0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ins w:id="12" w:author="Ram Shrestha" w:date="2014-03-02T21:23:00Z">
        <w:r w:rsidR="00787EBF">
          <w:instrText xml:space="preserve"> ADDIN EN.CITE </w:instrText>
        </w:r>
      </w:ins>
      <w:del w:id="13" w:author="Ram Shrestha" w:date="2013-12-03T16:32:00Z">
        <w:r w:rsidR="00463761" w:rsidDel="00943833">
          <w:delInstrText xml:space="preserve"> ADDIN EN.CITE </w:delInstrText>
        </w:r>
        <w:r w:rsidR="00A87E46" w:rsidDel="00943833">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Yy1udW1iZXI+PGZvcmVpZ24ta2V5cz48a2V5IGFwcD0iRU4iIGRiLWlkPSJmcDI1enp2cnhyZDl2
a2U1enhxcDlzdGJzc3Byd3N0dmRkZHoiPjExODc8L2tleT48L2ZvcmVpZ24ta2V5cz48cmVmLXR5
cGUgbmFtZT0iSm91cm5hbCBBcnRpY2xlIj4xNzwvcmVmLXR5cGU+PGNvbnRyaWJ1dG9ycz48YXV0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463761" w:rsidDel="00943833">
          <w:delInstrText xml:space="preserve"> ADDIN EN.CITE.DATA </w:delInstrText>
        </w:r>
      </w:del>
      <w:del w:id="14" w:author="Ram Shrestha" w:date="2013-12-03T16:32:00Z">
        <w:r w:rsidR="00A87E46" w:rsidDel="00943833">
          <w:fldChar w:fldCharType="end"/>
        </w:r>
      </w:del>
      <w:ins w:id="15" w:author="Ram Shrestha" w:date="2014-03-02T21:23:00Z">
        <w:r w:rsidR="00A87E46">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Yy1udW1iZXI+PGZvcmVpZ24ta2V5cz48a2V5IGFwcD0nRU4nIGRiLWlkPSdmcDI1enp2cnhyZDl2
a2U1enhxcDlzdGJzc3Byd3N0dmRkZHonPjExODc8L2tleT48L2ZvcmVpZ24ta2V5cz48cmVmLXR5
cGUgbmFtZT0nSm91cm5hbCBBcnRpY2xlJz4xNzwvcmVmLXR5cGU+PGNvbnRyaWJ1dG9ycz48YXV0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787EBF">
          <w:instrText xml:space="preserve"> ADDIN EN.CITE.DATA </w:instrText>
        </w:r>
      </w:ins>
      <w:ins w:id="16" w:author="Ram Shrestha" w:date="2014-03-02T21:23:00Z">
        <w:r w:rsidR="00A87E46">
          <w:fldChar w:fldCharType="end"/>
        </w:r>
      </w:ins>
      <w:r w:rsidR="00A87E46">
        <w:fldChar w:fldCharType="separate"/>
      </w:r>
      <w:r w:rsidR="00BE1D36">
        <w:rPr>
          <w:noProof/>
        </w:rPr>
        <w:t>(Fischer et al., 2010; Hoffmann et al., 2007; Mitsuya et al., 2008; Rozera et al., 2009; Varghese et al., 2009; Wang et al., 2007)</w:t>
      </w:r>
      <w:r w:rsidR="00A87E46">
        <w:fldChar w:fldCharType="end"/>
      </w:r>
      <w:r w:rsidR="00BE1D36">
        <w:t xml:space="preserve"> However, </w:t>
      </w:r>
      <w:ins w:id="17" w:author="Simon Travers" w:date="2014-03-26T10:56:00Z">
        <w:r w:rsidR="00264E6D">
          <w:t xml:space="preserve">a </w:t>
        </w:r>
      </w:ins>
      <w:r w:rsidR="00BE1D36">
        <w:t xml:space="preserve">high rate of sequencing errors are incorporated and accumulated at </w:t>
      </w:r>
      <w:ins w:id="18" w:author="Simon Travers" w:date="2014-03-26T10:56:00Z">
        <w:r w:rsidR="00264E6D">
          <w:t xml:space="preserve">the </w:t>
        </w:r>
      </w:ins>
      <w:r w:rsidR="00BE1D36">
        <w:t xml:space="preserve">PCR amplification step </w:t>
      </w:r>
      <w:r w:rsidR="00A87E46">
        <w:fldChar w:fldCharType="begin"/>
      </w:r>
      <w:ins w:id="19" w:author="Ram Shrestha" w:date="2014-03-02T21:23:00Z">
        <w:r w:rsidR="00787EBF">
          <w: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instrText>
        </w:r>
      </w:ins>
      <w:del w:id="20" w:author="Ram Shrestha" w:date="2013-12-03T16:32:00Z">
        <w:r w:rsidR="00463761" w:rsidDel="00943833">
          <w:del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delInstrText>
        </w:r>
      </w:del>
      <w:r w:rsidR="00A87E46">
        <w:fldChar w:fldCharType="separate"/>
      </w:r>
      <w:r w:rsidR="00BE1D36">
        <w:rPr>
          <w:noProof/>
        </w:rPr>
        <w:t>(Kanagawa, 2003)</w:t>
      </w:r>
      <w:r w:rsidR="00A87E46">
        <w:fldChar w:fldCharType="end"/>
      </w:r>
      <w:r w:rsidR="00BE1D36">
        <w:t xml:space="preserve"> and by instrumental/hardware error and sequencing errors like nucleotide insertion and deletion errors (reviewed in </w:t>
      </w:r>
      <w:r w:rsidR="00A87E46">
        <w:fldChar w:fldCharType="begin"/>
      </w:r>
      <w:ins w:id="21" w:author="Ram Shrestha" w:date="2014-03-02T21:23:00Z">
        <w:r w:rsidR="00787EBF">
          <w: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instrText>
        </w:r>
      </w:ins>
      <w:del w:id="22" w:author="Ram Shrestha" w:date="2013-12-03T16:32:00Z">
        <w:r w:rsidR="00463761" w:rsidDel="00943833">
          <w:del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delInstrText>
        </w:r>
      </w:del>
      <w:r w:rsidR="00A87E46">
        <w:fldChar w:fldCharType="separate"/>
      </w:r>
      <w:r w:rsidR="00BE1D36">
        <w:rPr>
          <w:noProof/>
        </w:rPr>
        <w:t>(Metzker, 2009)</w:t>
      </w:r>
      <w:r w:rsidR="00A87E46">
        <w:fldChar w:fldCharType="end"/>
      </w:r>
      <w:r w:rsidR="00BE1D36">
        <w:t xml:space="preserve">). These errors inflate and confound the real genetic diversity in the population </w:t>
      </w:r>
      <w:r w:rsidR="00A87E46">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ins w:id="23" w:author="Ram Shrestha" w:date="2014-03-02T21:23:00Z">
        <w:r w:rsidR="00787EBF">
          <w:instrText xml:space="preserve"> ADDIN EN.CITE </w:instrText>
        </w:r>
      </w:ins>
      <w:del w:id="24" w:author="Ram Shrestha" w:date="2013-12-03T16:32:00Z">
        <w:r w:rsidR="00463761" w:rsidDel="00943833">
          <w:delInstrText xml:space="preserve"> ADDIN EN.CITE </w:delInstrText>
        </w:r>
        <w:r w:rsidR="00A87E46" w:rsidDel="00943833">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463761" w:rsidDel="00943833">
          <w:delInstrText xml:space="preserve"> ADDIN EN.CITE.DATA </w:delInstrText>
        </w:r>
      </w:del>
      <w:del w:id="25" w:author="Ram Shrestha" w:date="2013-12-03T16:32:00Z">
        <w:r w:rsidR="00A87E46" w:rsidDel="00943833">
          <w:fldChar w:fldCharType="end"/>
        </w:r>
      </w:del>
      <w:ins w:id="26" w:author="Ram Shrestha" w:date="2014-03-02T21:23:00Z">
        <w:r w:rsidR="00A87E46">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787EBF">
          <w:instrText xml:space="preserve"> ADDIN EN.CITE.DATA </w:instrText>
        </w:r>
      </w:ins>
      <w:ins w:id="27" w:author="Ram Shrestha" w:date="2014-03-02T21:23:00Z">
        <w:r w:rsidR="00A87E46">
          <w:fldChar w:fldCharType="end"/>
        </w:r>
      </w:ins>
      <w:r w:rsidR="00A87E46">
        <w:fldChar w:fldCharType="separate"/>
      </w:r>
      <w:r w:rsidR="00BE1D36">
        <w:rPr>
          <w:noProof/>
        </w:rPr>
        <w:t>(Kunin et al., 2009; Zagordi et al.)</w:t>
      </w:r>
      <w:r w:rsidR="00A87E46">
        <w:fldChar w:fldCharType="end"/>
      </w:r>
      <w:r w:rsidR="00BE1D36">
        <w:t xml:space="preserve">. The errors generated at PCR step are: </w:t>
      </w:r>
      <w:r w:rsidR="00BE1D36" w:rsidRPr="00997646">
        <w:rPr>
          <w:b/>
        </w:rPr>
        <w:t>1)</w:t>
      </w:r>
      <w:r w:rsidR="00BE1D36">
        <w:t xml:space="preserve"> incorporation of wrong nucleotide by polymerase enzyme during many cycles of amplification </w:t>
      </w:r>
      <w:r w:rsidR="00A87E46">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ins w:id="28" w:author="Ram Shrestha" w:date="2014-03-02T21:23:00Z">
        <w:r w:rsidR="00787EBF">
          <w:instrText xml:space="preserve"> ADDIN EN.CITE </w:instrText>
        </w:r>
      </w:ins>
      <w:del w:id="29" w:author="Ram Shrestha" w:date="2013-12-03T16:32:00Z">
        <w:r w:rsidR="00463761" w:rsidDel="00943833">
          <w:delInstrText xml:space="preserve"> ADDIN EN.CITE </w:delInstrText>
        </w:r>
        <w:r w:rsidR="00A87E46" w:rsidDel="00943833">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463761" w:rsidDel="00943833">
          <w:delInstrText xml:space="preserve"> ADDIN EN.CITE.DATA </w:delInstrText>
        </w:r>
      </w:del>
      <w:del w:id="30" w:author="Ram Shrestha" w:date="2013-12-03T16:32:00Z">
        <w:r w:rsidR="00A87E46" w:rsidDel="00943833">
          <w:fldChar w:fldCharType="end"/>
        </w:r>
      </w:del>
      <w:ins w:id="31" w:author="Ram Shrestha" w:date="2014-03-02T21:23:00Z">
        <w:r w:rsidR="00A87E46">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787EBF">
          <w:instrText xml:space="preserve"> ADDIN EN.CITE.DATA </w:instrText>
        </w:r>
      </w:ins>
      <w:ins w:id="32" w:author="Ram Shrestha" w:date="2014-03-02T21:23:00Z">
        <w:r w:rsidR="00A87E46">
          <w:fldChar w:fldCharType="end"/>
        </w:r>
      </w:ins>
      <w:r w:rsidR="00A87E46">
        <w:fldChar w:fldCharType="separate"/>
      </w:r>
      <w:r w:rsidR="00BE1D36">
        <w:rPr>
          <w:noProof/>
        </w:rPr>
        <w:t>(Hughes and Totten, 2003; Kanagawa, 2003)</w:t>
      </w:r>
      <w:r w:rsidR="00A87E46">
        <w:fldChar w:fldCharType="end"/>
      </w:r>
      <w:r w:rsidR="00BE1D36">
        <w:t xml:space="preserve"> </w:t>
      </w:r>
      <w:r w:rsidR="00BE1D36" w:rsidRPr="00997646">
        <w:rPr>
          <w:b/>
        </w:rPr>
        <w:t>2)</w:t>
      </w:r>
      <w:r w:rsidR="00BE1D36">
        <w:t xml:space="preserve"> recombination of two DNA fragments producing a new </w:t>
      </w:r>
      <w:proofErr w:type="spellStart"/>
      <w:r w:rsidR="00BE1D36">
        <w:t>chimeric</w:t>
      </w:r>
      <w:proofErr w:type="spellEnd"/>
      <w:r w:rsidR="00BE1D36">
        <w:t xml:space="preserve"> DNA </w:t>
      </w:r>
      <w:r w:rsidR="00A87E46">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ins w:id="33" w:author="Ram Shrestha" w:date="2014-03-02T21:23:00Z">
        <w:r w:rsidR="00787EBF">
          <w:instrText xml:space="preserve"> ADDIN EN.CITE </w:instrText>
        </w:r>
      </w:ins>
      <w:del w:id="34" w:author="Ram Shrestha" w:date="2013-12-03T16:32:00Z">
        <w:r w:rsidR="00463761" w:rsidDel="00943833">
          <w:delInstrText xml:space="preserve"> ADDIN EN.CITE </w:delInstrText>
        </w:r>
        <w:r w:rsidR="00A87E46" w:rsidDel="00943833">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463761" w:rsidDel="00943833">
          <w:delInstrText xml:space="preserve"> ADDIN EN.CITE.DATA </w:delInstrText>
        </w:r>
      </w:del>
      <w:del w:id="35" w:author="Ram Shrestha" w:date="2013-12-03T16:32:00Z">
        <w:r w:rsidR="00A87E46" w:rsidDel="00943833">
          <w:fldChar w:fldCharType="end"/>
        </w:r>
      </w:del>
      <w:ins w:id="36" w:author="Ram Shrestha" w:date="2014-03-02T21:23:00Z">
        <w:r w:rsidR="00A87E46">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787EBF">
          <w:instrText xml:space="preserve"> ADDIN EN.CITE.DATA </w:instrText>
        </w:r>
      </w:ins>
      <w:ins w:id="37" w:author="Ram Shrestha" w:date="2014-03-02T21:23:00Z">
        <w:r w:rsidR="00A87E46">
          <w:fldChar w:fldCharType="end"/>
        </w:r>
      </w:ins>
      <w:r w:rsidR="00A87E46">
        <w:fldChar w:fldCharType="separate"/>
      </w:r>
      <w:r w:rsidR="00BE1D36">
        <w:rPr>
          <w:noProof/>
        </w:rPr>
        <w:t>(Judo et al., 1998; Meyerhans et al., 1990; Yang et al., 1996)</w:t>
      </w:r>
      <w:r w:rsidR="00A87E46">
        <w:fldChar w:fldCharType="end"/>
      </w:r>
      <w:r w:rsidR="00BE1D36">
        <w:t xml:space="preserve"> </w:t>
      </w:r>
      <w:r w:rsidR="00BE1D36" w:rsidRPr="00997646">
        <w:rPr>
          <w:b/>
        </w:rPr>
        <w:t xml:space="preserve">3) </w:t>
      </w:r>
      <w:r w:rsidR="00BE1D36">
        <w:t xml:space="preserve">differential amplification of DNA fragments change the ratio before and after PCR step, obscuring true original sample diversity </w:t>
      </w:r>
      <w:r w:rsidR="00A87E46">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ins w:id="38" w:author="Ram Shrestha" w:date="2014-03-02T21:23:00Z">
        <w:r w:rsidR="00787EBF">
          <w:instrText xml:space="preserve"> ADDIN EN.CITE </w:instrText>
        </w:r>
      </w:ins>
      <w:del w:id="39" w:author="Ram Shrestha" w:date="2013-12-03T16:32:00Z">
        <w:r w:rsidR="00463761" w:rsidDel="00943833">
          <w:delInstrText xml:space="preserve"> ADDIN EN.CITE </w:delInstrText>
        </w:r>
        <w:r w:rsidR="00A87E46" w:rsidDel="00943833">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463761" w:rsidDel="00943833">
          <w:delInstrText xml:space="preserve"> ADDIN EN.CITE.DATA </w:delInstrText>
        </w:r>
      </w:del>
      <w:del w:id="40" w:author="Ram Shrestha" w:date="2013-12-03T16:32:00Z">
        <w:r w:rsidR="00A87E46" w:rsidDel="00943833">
          <w:fldChar w:fldCharType="end"/>
        </w:r>
      </w:del>
      <w:ins w:id="41" w:author="Ram Shrestha" w:date="2014-03-02T21:23:00Z">
        <w:r w:rsidR="00A87E46">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787EBF">
          <w:instrText xml:space="preserve"> ADDIN EN.CITE.DATA </w:instrText>
        </w:r>
      </w:ins>
      <w:ins w:id="42" w:author="Ram Shrestha" w:date="2014-03-02T21:23:00Z">
        <w:r w:rsidR="00A87E46">
          <w:fldChar w:fldCharType="end"/>
        </w:r>
      </w:ins>
      <w:r w:rsidR="00A87E46">
        <w:fldChar w:fldCharType="separate"/>
      </w:r>
      <w:r w:rsidR="00BE1D36">
        <w:rPr>
          <w:noProof/>
        </w:rPr>
        <w:t>(Liu et al., 1996; Polz and Cavanaugh, 1998)</w:t>
      </w:r>
      <w:r w:rsidR="00A87E46">
        <w:fldChar w:fldCharType="end"/>
      </w:r>
      <w:r w:rsidR="00BE1D36">
        <w:t xml:space="preserve">. </w:t>
      </w:r>
      <w:r w:rsidR="00D047AC">
        <w:t>In order to avoid modification and over diversification of the original sample</w:t>
      </w:r>
      <w:ins w:id="43" w:author="Simon Travers" w:date="2014-03-26T10:57:00Z">
        <w:r w:rsidR="00264E6D">
          <w:t xml:space="preserve"> and to ensure downstream results are truly reflective of the actual viral diversity</w:t>
        </w:r>
      </w:ins>
      <w:r w:rsidR="00D047AC">
        <w:t>, i</w:t>
      </w:r>
      <w:r w:rsidR="00BE1D36">
        <w:t>t is essential to correct th</w:t>
      </w:r>
      <w:r w:rsidR="00D047AC">
        <w:t>ose</w:t>
      </w:r>
      <w:r w:rsidR="00BE1D36">
        <w:t xml:space="preserve"> inevitable errors</w:t>
      </w:r>
      <w:r w:rsidR="00D047AC">
        <w:t>.</w:t>
      </w:r>
      <w:r w:rsidR="00BE1D36">
        <w:t xml:space="preserve"> </w:t>
      </w:r>
    </w:p>
    <w:p w:rsidR="00D047AC" w:rsidRDefault="00D047AC" w:rsidP="00572AD9">
      <w:pPr>
        <w:spacing w:line="480" w:lineRule="auto"/>
        <w:jc w:val="both"/>
      </w:pPr>
    </w:p>
    <w:p w:rsidR="00191DA8" w:rsidRDefault="00191DA8" w:rsidP="00572AD9">
      <w:pPr>
        <w:spacing w:line="480" w:lineRule="auto"/>
        <w:jc w:val="both"/>
      </w:pPr>
      <w:r>
        <w:t xml:space="preserve">The accurate quantification of low abundance drug resistant HIV viruses, in particular, may be substantially improved by the implementation of the </w:t>
      </w:r>
      <w:del w:id="44" w:author="Ram Shrestha" w:date="2014-03-01T22:59:00Z">
        <w:r w:rsidDel="00F744DB">
          <w:delText xml:space="preserve">primer </w:delText>
        </w:r>
      </w:del>
      <w:ins w:id="45" w:author="Ram Shrestha" w:date="2014-03-01T22:59:00Z">
        <w:r w:rsidR="00F744DB">
          <w:t xml:space="preserve">Primer </w:t>
        </w:r>
      </w:ins>
      <w:r>
        <w:t>ID approach</w:t>
      </w:r>
      <w:ins w:id="46" w:author="Simon Travers" w:date="2014-03-26T10:59:00Z">
        <w:r w:rsidR="00264E6D">
          <w:t xml:space="preserve"> as described by </w:t>
        </w:r>
        <w:proofErr w:type="spellStart"/>
        <w:r w:rsidR="00264E6D">
          <w:t>Jabara</w:t>
        </w:r>
        <w:proofErr w:type="spellEnd"/>
        <w:r w:rsidR="00264E6D">
          <w:t xml:space="preserve"> and colleagues </w:t>
        </w:r>
      </w:ins>
      <w:ins w:id="47" w:author="Ram Shrestha" w:date="2014-04-10T22:57:00Z">
        <w:r w:rsidR="000B611F">
          <w:t>[</w:t>
        </w:r>
        <w:proofErr w:type="spellStart"/>
        <w:r w:rsidR="000B611F">
          <w:t>Jabara</w:t>
        </w:r>
        <w:proofErr w:type="spellEnd"/>
        <w:r w:rsidR="000B611F">
          <w:t>, 2011 #1188]</w:t>
        </w:r>
      </w:ins>
      <w:r w:rsidR="00C762F5">
        <w:t>.</w:t>
      </w:r>
      <w:ins w:id="48" w:author="Ram Shrestha" w:date="2014-04-10T22:55:00Z">
        <w:r w:rsidR="000B611F">
          <w:t xml:space="preserve"> Primer ID is a unique identifier that is annealed to a viral </w:t>
        </w:r>
        <w:proofErr w:type="spellStart"/>
        <w:r w:rsidR="000B611F">
          <w:t>cDNA</w:t>
        </w:r>
        <w:proofErr w:type="spellEnd"/>
        <w:r w:rsidR="000B611F">
          <w:t xml:space="preserve"> to track down </w:t>
        </w:r>
        <w:proofErr w:type="spellStart"/>
        <w:r w:rsidR="000B611F">
          <w:t>amplicon</w:t>
        </w:r>
        <w:proofErr w:type="spellEnd"/>
        <w:r w:rsidR="000B611F">
          <w:t xml:space="preserve"> sequence reads amplified from the viral </w:t>
        </w:r>
        <w:proofErr w:type="spellStart"/>
        <w:r w:rsidR="000B611F">
          <w:t>cDNA</w:t>
        </w:r>
        <w:proofErr w:type="spellEnd"/>
        <w:r w:rsidR="000B611F">
          <w:t>.</w:t>
        </w:r>
      </w:ins>
      <w:r w:rsidR="00C762F5">
        <w:t xml:space="preserve">  A</w:t>
      </w:r>
      <w:r>
        <w:t xml:space="preserve"> number of studies have already used this approach for such purposes </w:t>
      </w:r>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ins w:id="49" w:author="Ram Shrestha" w:date="2014-03-02T21:23:00Z">
        <w:r w:rsidR="00787EBF">
          <w:instrText xml:space="preserve"> ADDIN EN.CITE </w:instrText>
        </w:r>
      </w:ins>
      <w:del w:id="50" w:author="Ram Shrestha" w:date="2013-12-03T16:32:00Z">
        <w:r w:rsidR="00463761" w:rsidDel="00943833">
          <w:delInstrText xml:space="preserve"> ADDIN EN.CITE </w:delInstrText>
        </w:r>
        <w:r w:rsidR="00A87E46" w:rsidDel="0094383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463761" w:rsidDel="00943833">
          <w:delInstrText xml:space="preserve"> ADDIN EN.CITE.DATA </w:delInstrText>
        </w:r>
      </w:del>
      <w:del w:id="51" w:author="Ram Shrestha" w:date="2013-12-03T16:32:00Z">
        <w:r w:rsidR="00A87E46" w:rsidDel="00943833">
          <w:fldChar w:fldCharType="end"/>
        </w:r>
      </w:del>
      <w:ins w:id="52" w:author="Ram Shrestha" w:date="2014-03-02T21:23:00Z">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787EBF">
          <w:instrText xml:space="preserve"> ADDIN EN.CITE.DATA </w:instrText>
        </w:r>
      </w:ins>
      <w:ins w:id="53" w:author="Ram Shrestha" w:date="2014-03-02T21:23:00Z">
        <w:r w:rsidR="00A87E46">
          <w:fldChar w:fldCharType="end"/>
        </w:r>
      </w:ins>
      <w:r w:rsidR="00A87E46">
        <w:fldChar w:fldCharType="separate"/>
      </w:r>
      <w:r w:rsidR="007D3A72">
        <w:rPr>
          <w:noProof/>
        </w:rPr>
        <w:t>(Beerenwinkel et al., 2012; Eisele and Siliciano, 2012; Jabara et al., 2011; Schmitt et al., 2012)</w:t>
      </w:r>
      <w:r w:rsidR="00A87E46">
        <w:fldChar w:fldCharType="end"/>
      </w:r>
      <w:r>
        <w:t>.  While the</w:t>
      </w:r>
      <w:r w:rsidR="00C762F5">
        <w:t xml:space="preserve"> original publication describes the development of an algorithm to </w:t>
      </w:r>
      <w:r w:rsidR="00314952">
        <w:t>analyze</w:t>
      </w:r>
      <w:r w:rsidR="00C762F5">
        <w:t xml:space="preserve"> the complex data output from </w:t>
      </w:r>
      <w:del w:id="54" w:author="Ram Shrestha" w:date="2014-03-01T22:59:00Z">
        <w:r w:rsidR="00C762F5" w:rsidDel="00F744DB">
          <w:delText>primer</w:delText>
        </w:r>
      </w:del>
      <w:ins w:id="55" w:author="Ram Shrestha" w:date="2014-03-01T22:59:00Z">
        <w:r w:rsidR="00F744DB">
          <w:t>Primer</w:t>
        </w:r>
      </w:ins>
      <w:r w:rsidR="00C762F5">
        <w:t xml:space="preserve"> ID-based sequencing </w:t>
      </w:r>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56" w:author="Ram Shrestha" w:date="2014-03-02T21:23:00Z">
        <w:r w:rsidR="00787EBF">
          <w:instrText xml:space="preserve"> ADDIN EN.CITE </w:instrText>
        </w:r>
      </w:ins>
      <w:del w:id="57" w:author="Ram Shrestha" w:date="2013-12-03T16:32:00Z">
        <w:r w:rsidR="00463761" w:rsidDel="00943833">
          <w:delInstrText xml:space="preserve"> ADDIN EN.CITE </w:delInstrText>
        </w:r>
        <w:r w:rsidR="00A87E46" w:rsidDel="0094383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rsidDel="00943833">
          <w:delInstrText xml:space="preserve"> ADDIN EN.CITE.DATA </w:delInstrText>
        </w:r>
      </w:del>
      <w:del w:id="58" w:author="Ram Shrestha" w:date="2013-12-03T16:32:00Z">
        <w:r w:rsidR="00A87E46" w:rsidDel="00943833">
          <w:fldChar w:fldCharType="end"/>
        </w:r>
      </w:del>
      <w:ins w:id="59" w:author="Ram Shrestha" w:date="2014-03-02T21:23:00Z">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instrText xml:space="preserve"> ADDIN EN.CITE.DATA </w:instrText>
        </w:r>
      </w:ins>
      <w:ins w:id="60" w:author="Ram Shrestha" w:date="2014-03-02T21:23:00Z">
        <w:r w:rsidR="00A87E46">
          <w:fldChar w:fldCharType="end"/>
        </w:r>
      </w:ins>
      <w:r w:rsidR="00A87E46">
        <w:fldChar w:fldCharType="separate"/>
      </w:r>
      <w:r w:rsidR="00C762F5">
        <w:rPr>
          <w:noProof/>
        </w:rPr>
        <w:t>(Jabara et al., 2011)</w:t>
      </w:r>
      <w:r w:rsidR="00A87E46">
        <w:fldChar w:fldCharType="end"/>
      </w:r>
      <w:r w:rsidR="00C762F5">
        <w:t>, this code has not been made available to the public and is unlikely to be made so in the near future (Cas</w:t>
      </w:r>
      <w:ins w:id="61" w:author="Ram Shrestha" w:date="2014-04-10T22:58:00Z">
        <w:r w:rsidR="008A33E4">
          <w:t>sandra</w:t>
        </w:r>
      </w:ins>
      <w:r w:rsidR="00C762F5">
        <w:t xml:space="preserve"> </w:t>
      </w:r>
      <w:ins w:id="62" w:author="Ram Shrestha" w:date="2014-04-10T22:58:00Z">
        <w:r w:rsidR="008A33E4">
          <w:t xml:space="preserve">B. </w:t>
        </w:r>
      </w:ins>
      <w:proofErr w:type="spellStart"/>
      <w:r w:rsidR="00C762F5">
        <w:t>Jabara</w:t>
      </w:r>
      <w:proofErr w:type="spellEnd"/>
      <w:r w:rsidR="00C762F5">
        <w:t xml:space="preserve">, personal communication).  Thus, to facilitate the analysis of HIV drug resistance sequence data generated using the </w:t>
      </w:r>
      <w:del w:id="63" w:author="Ram Shrestha" w:date="2014-03-01T22:59:00Z">
        <w:r w:rsidR="00C762F5" w:rsidDel="00F744DB">
          <w:delText>primer</w:delText>
        </w:r>
      </w:del>
      <w:ins w:id="64" w:author="Ram Shrestha" w:date="2014-03-01T22:59:00Z">
        <w:r w:rsidR="00F744DB">
          <w:t>Primer</w:t>
        </w:r>
      </w:ins>
      <w:r w:rsidR="00C762F5">
        <w:t xml:space="preserve"> ID approach in the Seq2Res resistance testing </w:t>
      </w:r>
      <w:r w:rsidR="00314952">
        <w:t xml:space="preserve">computational </w:t>
      </w:r>
      <w:r w:rsidR="00C762F5">
        <w:t xml:space="preserve">pipeline, this chapter describes the development and application of </w:t>
      </w:r>
      <w:r w:rsidR="00F65B20">
        <w:t>a such</w:t>
      </w:r>
      <w:r w:rsidR="00C762F5">
        <w:t xml:space="preserve"> a</w:t>
      </w:r>
      <w:r w:rsidR="00587D70">
        <w:t xml:space="preserve"> tool</w:t>
      </w:r>
      <w:r w:rsidR="00C762F5">
        <w:t xml:space="preserve">. </w:t>
      </w:r>
      <w:r>
        <w:t xml:space="preserve"> </w:t>
      </w:r>
    </w:p>
    <w:p w:rsidR="00191DA8" w:rsidRDefault="00191DA8" w:rsidP="00572AD9">
      <w:pPr>
        <w:spacing w:line="480" w:lineRule="auto"/>
        <w:jc w:val="both"/>
      </w:pPr>
    </w:p>
    <w:p w:rsidR="00BD575D" w:rsidRDefault="00BD575D" w:rsidP="00A832FC">
      <w:pPr>
        <w:pStyle w:val="Heading1"/>
        <w:numPr>
          <w:numberingChange w:id="65" w:author="Ram Shrestha" w:date="2014-02-18T00:46:00Z" w:original="%1:2:0:"/>
        </w:numPr>
        <w:rPr>
          <w:ins w:id="66" w:author="Ram Shrestha" w:date="2014-02-17T23:56:00Z"/>
        </w:rPr>
      </w:pPr>
      <w:r w:rsidRPr="00356CDF">
        <w:t>Methods and Materials</w:t>
      </w:r>
    </w:p>
    <w:p w:rsidR="00A832FC" w:rsidRPr="00A832FC" w:rsidRDefault="00A832FC" w:rsidP="00A832FC">
      <w:pPr>
        <w:numPr>
          <w:ins w:id="67" w:author="Ram Shrestha" w:date="2014-02-17T23:56:00Z"/>
        </w:numPr>
      </w:pPr>
    </w:p>
    <w:p w:rsidR="00A832FC" w:rsidRDefault="008A33E4" w:rsidP="00A832FC">
      <w:pPr>
        <w:pStyle w:val="Heading2"/>
        <w:numPr>
          <w:numberingChange w:id="68" w:author="Ram Shrestha" w:date="2014-02-18T00:46:00Z" w:original="%1:2:0:.%2:1:0:"/>
        </w:numPr>
        <w:rPr>
          <w:ins w:id="69" w:author="Ram Shrestha" w:date="2014-02-17T23:57:00Z"/>
        </w:rPr>
      </w:pPr>
      <w:ins w:id="70" w:author="Ram Shrestha" w:date="2014-04-10T22:59:00Z">
        <w:r>
          <w:t>R</w:t>
        </w:r>
      </w:ins>
      <w:commentRangeStart w:id="71"/>
      <w:del w:id="72" w:author="Ram Shrestha" w:date="2014-04-10T22:59:00Z">
        <w:r w:rsidR="00BD575D" w:rsidDel="008A33E4">
          <w:delText>Primer ID r</w:delText>
        </w:r>
      </w:del>
      <w:r w:rsidR="00BD575D">
        <w:t>aw sequence reads</w:t>
      </w:r>
      <w:commentRangeEnd w:id="71"/>
      <w:r w:rsidR="00264E6D">
        <w:rPr>
          <w:rStyle w:val="CommentReference"/>
          <w:rFonts w:asciiTheme="minorHAnsi" w:eastAsiaTheme="minorEastAsia" w:hAnsiTheme="minorHAnsi" w:cstheme="minorBidi"/>
          <w:b w:val="0"/>
          <w:bCs w:val="0"/>
          <w:color w:val="auto"/>
        </w:rPr>
        <w:commentReference w:id="71"/>
      </w:r>
      <w:ins w:id="73" w:author="Ram Shrestha" w:date="2014-04-10T22:59:00Z">
        <w:r>
          <w:t xml:space="preserve"> containing Primer ID</w:t>
        </w:r>
      </w:ins>
    </w:p>
    <w:p w:rsidR="00BD575D" w:rsidRPr="00D55F5E" w:rsidRDefault="00BD575D" w:rsidP="00A832FC">
      <w:pPr>
        <w:pStyle w:val="Heading2"/>
        <w:numPr>
          <w:ilvl w:val="0"/>
          <w:numId w:val="0"/>
          <w:ins w:id="74" w:author="Ram Shrestha" w:date="2014-02-17T23:57:00Z"/>
        </w:numPr>
      </w:pPr>
    </w:p>
    <w:p w:rsidR="00BD575D" w:rsidRDefault="008A7B33" w:rsidP="00BD575D">
      <w:pPr>
        <w:spacing w:line="480" w:lineRule="auto"/>
        <w:jc w:val="both"/>
      </w:pPr>
      <w:ins w:id="75" w:author="Ram Shrestha" w:date="2014-04-10T23:28:00Z">
        <w:r>
          <w:t xml:space="preserve">The structure of a raw sequence read containing a Primer ID is shown in Figure 3. </w:t>
        </w:r>
      </w:ins>
      <w:commentRangeStart w:id="76"/>
      <w:del w:id="77" w:author="Ram Shrestha" w:date="2014-04-10T23:28:00Z">
        <w:r w:rsidR="00997646" w:rsidDel="008A7B33">
          <w:delText>The structure of Primer ID raw sequence</w:delText>
        </w:r>
        <w:r w:rsidR="005E2E01" w:rsidDel="008A7B33">
          <w:delText xml:space="preserve"> reads is determined before cDNA generation from viral RNA genome</w:delText>
        </w:r>
        <w:commentRangeEnd w:id="76"/>
        <w:r w:rsidR="00264E6D" w:rsidDel="008A7B33">
          <w:rPr>
            <w:rStyle w:val="CommentReference"/>
          </w:rPr>
          <w:commentReference w:id="76"/>
        </w:r>
        <w:r w:rsidR="005E2E01" w:rsidDel="008A7B33">
          <w:delText>. A universal primer sequence and a customary spacer sequence</w:delText>
        </w:r>
        <w:r w:rsidR="003B6C8C" w:rsidDel="008A7B33">
          <w:delText xml:space="preserve"> of any length</w:delText>
        </w:r>
        <w:r w:rsidR="005E2E01" w:rsidDel="008A7B33">
          <w:delText xml:space="preserve"> is prepared to which a MID is attached to the 3’ end. The MID sequence varies between the samples. A </w:delText>
        </w:r>
        <w:commentRangeStart w:id="78"/>
        <w:r w:rsidR="005E2E01" w:rsidDel="008A7B33">
          <w:delText xml:space="preserve">different spacer sequence </w:delText>
        </w:r>
        <w:commentRangeEnd w:id="78"/>
        <w:r w:rsidR="00264E6D" w:rsidDel="008A7B33">
          <w:rPr>
            <w:rStyle w:val="CommentReference"/>
          </w:rPr>
          <w:commentReference w:id="78"/>
        </w:r>
        <w:r w:rsidR="005E2E01" w:rsidDel="008A7B33">
          <w:delText xml:space="preserve">is then attached to the 3’ end of the MID sequence. </w:delText>
        </w:r>
      </w:del>
      <w:del w:id="79" w:author="Ram Shrestha" w:date="2014-04-10T23:15:00Z">
        <w:r w:rsidR="00D17865" w:rsidDel="00326467">
          <w:delText>For every sample, a</w:delText>
        </w:r>
      </w:del>
      <w:ins w:id="80" w:author="Ram Shrestha" w:date="2014-04-10T23:15:00Z">
        <w:r w:rsidR="00326467">
          <w:t>A</w:t>
        </w:r>
      </w:ins>
      <w:r w:rsidR="00D17865">
        <w:t xml:space="preserve"> set</w:t>
      </w:r>
      <w:r w:rsidR="005E2E01">
        <w:t xml:space="preserve"> of Primer ID</w:t>
      </w:r>
      <w:ins w:id="81" w:author="Ram Shrestha" w:date="2014-04-10T23:15:00Z">
        <w:r w:rsidR="00326467">
          <w:t xml:space="preserve"> sequences </w:t>
        </w:r>
      </w:ins>
      <w:del w:id="82" w:author="Ram Shrestha" w:date="2014-04-10T23:15:00Z">
        <w:r w:rsidR="005E2E01" w:rsidDel="00326467">
          <w:delText xml:space="preserve">s </w:delText>
        </w:r>
      </w:del>
      <w:r w:rsidR="005E2E01">
        <w:t xml:space="preserve">of custom length (usually 8) </w:t>
      </w:r>
      <w:r w:rsidR="00D17865">
        <w:t>is</w:t>
      </w:r>
      <w:r w:rsidR="005E2E01">
        <w:t xml:space="preserve"> generated randomly.</w:t>
      </w:r>
      <w:r w:rsidR="00D17865">
        <w:t xml:space="preserve"> The number of Primer IDs depends on the length of Primer ID</w:t>
      </w:r>
      <w:ins w:id="83" w:author="Ram Shrestha" w:date="2014-02-18T00:48:00Z">
        <w:r w:rsidR="009D231C">
          <w:t>.</w:t>
        </w:r>
      </w:ins>
      <w:r w:rsidR="00D17865">
        <w:t xml:space="preserve"> A set of Primer ID of length 8 has 65536 (4</w:t>
      </w:r>
      <w:r w:rsidR="00D17865" w:rsidRPr="00D17865">
        <w:rPr>
          <w:vertAlign w:val="superscript"/>
        </w:rPr>
        <w:t>8</w:t>
      </w:r>
      <w:r w:rsidR="00D17865">
        <w:t xml:space="preserve">) unique nucleotide combinations. </w:t>
      </w:r>
      <w:del w:id="84" w:author="Ram Shrestha" w:date="2014-04-10T23:19:00Z">
        <w:r w:rsidR="00D17865" w:rsidDel="008A7B33">
          <w:delText xml:space="preserve"> A Primer ID from a set for every sample is then attached to the 3’ end of the sequence prepared above. </w:delText>
        </w:r>
      </w:del>
      <w:ins w:id="85" w:author="Ram Shrestha" w:date="2014-04-11T23:05:00Z">
        <w:r w:rsidR="007A437F">
          <w:t xml:space="preserve">A Primer ID is embedded </w:t>
        </w:r>
      </w:ins>
      <w:ins w:id="86" w:author="Ram Shrestha" w:date="2014-04-11T23:06:00Z">
        <w:r w:rsidR="007A437F">
          <w:t xml:space="preserve">within the primer used in the </w:t>
        </w:r>
        <w:proofErr w:type="spellStart"/>
        <w:r w:rsidR="007A437F">
          <w:t>cDNA</w:t>
        </w:r>
        <w:proofErr w:type="spellEnd"/>
        <w:r w:rsidR="007A437F">
          <w:t xml:space="preserve"> synthesis. </w:t>
        </w:r>
      </w:ins>
      <w:ins w:id="87" w:author="Ram Shrestha" w:date="2014-04-11T23:29:00Z">
        <w:r w:rsidR="00B940CF">
          <w:t xml:space="preserve">The set of Primer ID and primers creates random library of sequences. </w:t>
        </w:r>
      </w:ins>
      <w:del w:id="88" w:author="Ram Shrestha" w:date="2014-04-11T23:05:00Z">
        <w:r w:rsidR="005C25CD" w:rsidDel="007A437F">
          <w:delText xml:space="preserve">A </w:delText>
        </w:r>
        <w:r w:rsidR="00D17865" w:rsidDel="007A437F">
          <w:delText xml:space="preserve">cDNA primer </w:delText>
        </w:r>
        <w:r w:rsidR="005C25CD" w:rsidDel="007A437F">
          <w:delText xml:space="preserve">is then attached </w:delText>
        </w:r>
        <w:r w:rsidR="00D17865" w:rsidDel="007A437F">
          <w:delText>to the 3’ end of the Primer ID</w:delText>
        </w:r>
      </w:del>
      <w:del w:id="89" w:author="Ram Shrestha" w:date="2014-04-10T23:19:00Z">
        <w:r w:rsidR="00D17865" w:rsidDel="008A7B33">
          <w:delText xml:space="preserve"> in the prepared sequence</w:delText>
        </w:r>
      </w:del>
      <w:del w:id="90" w:author="Ram Shrestha" w:date="2014-04-11T23:05:00Z">
        <w:r w:rsidR="00D17865" w:rsidDel="007A437F">
          <w:delText>.  Because, theoretically, each Primer ID is a unique sequence, it can be used as a tag sequence of the cDNA primer.</w:delText>
        </w:r>
        <w:r w:rsidR="00BC0EE7" w:rsidDel="007A437F">
          <w:delText xml:space="preserve"> </w:delText>
        </w:r>
      </w:del>
      <w:del w:id="91" w:author="Ram Shrestha" w:date="2014-04-11T23:37:00Z">
        <w:r w:rsidR="00BC0EE7" w:rsidDel="006C5D12">
          <w:delText>The</w:delText>
        </w:r>
      </w:del>
      <w:ins w:id="92" w:author="Ram Shrestha" w:date="2014-04-11T23:37:00Z">
        <w:r w:rsidR="006C5D12">
          <w:t>A</w:t>
        </w:r>
      </w:ins>
      <w:r w:rsidR="00BC0EE7">
        <w:t xml:space="preserve"> </w:t>
      </w:r>
      <w:proofErr w:type="spellStart"/>
      <w:r w:rsidR="00BC0EE7">
        <w:t>cDNA</w:t>
      </w:r>
      <w:proofErr w:type="spellEnd"/>
      <w:r w:rsidR="00BC0EE7">
        <w:t xml:space="preserve"> primer binds to </w:t>
      </w:r>
      <w:ins w:id="93" w:author="Ram Shrestha" w:date="2014-04-11T23:37:00Z">
        <w:r w:rsidR="006C5D12">
          <w:t xml:space="preserve">a </w:t>
        </w:r>
      </w:ins>
      <w:r w:rsidR="00BC0EE7">
        <w:t xml:space="preserve">viral RNA and extends </w:t>
      </w:r>
      <w:r w:rsidR="003B6C8C">
        <w:t xml:space="preserve">from 3’ end to generate a </w:t>
      </w:r>
      <w:proofErr w:type="spellStart"/>
      <w:r w:rsidR="003B6C8C">
        <w:t>cDNA</w:t>
      </w:r>
      <w:proofErr w:type="spellEnd"/>
      <w:ins w:id="94" w:author="Ram Shrestha" w:date="2014-04-11T23:34:00Z">
        <w:r w:rsidR="006C5D12">
          <w:t xml:space="preserve"> that now contains a Primer ID tag</w:t>
        </w:r>
      </w:ins>
      <w:del w:id="95" w:author="Ram Shrestha" w:date="2014-04-10T23:29:00Z">
        <w:r w:rsidR="003B6C8C" w:rsidDel="008A7B33">
          <w:delText xml:space="preserve"> (</w:delText>
        </w:r>
        <w:r w:rsidR="003B6C8C" w:rsidRPr="00C879D7" w:rsidDel="008A7B33">
          <w:rPr>
            <w:b/>
          </w:rPr>
          <w:delText>Figure 3.1 A</w:delText>
        </w:r>
        <w:r w:rsidR="003B6C8C" w:rsidDel="008A7B33">
          <w:delText>)</w:delText>
        </w:r>
      </w:del>
      <w:r w:rsidR="00872B50">
        <w:t>.</w:t>
      </w:r>
      <w:ins w:id="96" w:author="Ram Shrestha" w:date="2014-04-11T23:37:00Z">
        <w:r w:rsidR="006C5D12">
          <w:t xml:space="preserve"> </w:t>
        </w:r>
      </w:ins>
      <w:ins w:id="97" w:author="Ram Shrestha" w:date="2014-04-10T23:27:00Z">
        <w:r>
          <w:t xml:space="preserve"> </w:t>
        </w:r>
      </w:ins>
      <w:ins w:id="98" w:author="Ram Shrestha" w:date="2014-04-10T23:30:00Z">
        <w:r w:rsidR="004E5713">
          <w:t xml:space="preserve">A unique multiplex identifier (MID) sequence per sample with a spacer sequence at both ends of the MID is prepared. The </w:t>
        </w:r>
        <w:proofErr w:type="spellStart"/>
        <w:r w:rsidR="004E5713">
          <w:t>cDNA</w:t>
        </w:r>
        <w:proofErr w:type="spellEnd"/>
        <w:r w:rsidR="004E5713">
          <w:t xml:space="preserve"> with Primer ID at 5</w:t>
        </w:r>
      </w:ins>
      <w:ins w:id="99" w:author="Ram Shrestha" w:date="2014-04-10T23:33:00Z">
        <w:r w:rsidR="004E5713">
          <w:t xml:space="preserve">’ end is then attached to the </w:t>
        </w:r>
      </w:ins>
      <w:ins w:id="100" w:author="Ram Shrestha" w:date="2014-04-10T23:34:00Z">
        <w:r w:rsidR="004E5713">
          <w:t xml:space="preserve">3’ end of the </w:t>
        </w:r>
      </w:ins>
      <w:ins w:id="101" w:author="Ram Shrestha" w:date="2014-04-10T23:33:00Z">
        <w:r w:rsidR="004E5713">
          <w:t>MID</w:t>
        </w:r>
      </w:ins>
      <w:ins w:id="102" w:author="Ram Shrestha" w:date="2014-04-10T23:34:00Z">
        <w:r w:rsidR="004E5713">
          <w:t xml:space="preserve"> with spacer sequences.</w:t>
        </w:r>
      </w:ins>
      <w:ins w:id="103" w:author="Ram Shrestha" w:date="2014-04-10T23:40:00Z">
        <w:r w:rsidR="00D06380">
          <w:t xml:space="preserve"> A PCR priming site sequence is then added to the 5</w:t>
        </w:r>
      </w:ins>
      <w:ins w:id="104" w:author="Ram Shrestha" w:date="2014-04-10T23:41:00Z">
        <w:r w:rsidR="00D06380">
          <w:t>’ end.</w:t>
        </w:r>
      </w:ins>
    </w:p>
    <w:p w:rsidR="00872B50" w:rsidRDefault="00872B50" w:rsidP="00BD575D">
      <w:pPr>
        <w:spacing w:line="480" w:lineRule="auto"/>
        <w:jc w:val="both"/>
      </w:pPr>
    </w:p>
    <w:p w:rsidR="003B6C8C" w:rsidRDefault="003B6C8C" w:rsidP="00BD575D">
      <w:pPr>
        <w:spacing w:line="480" w:lineRule="auto"/>
        <w:jc w:val="both"/>
      </w:pPr>
      <w:del w:id="105" w:author="Ram Shrestha" w:date="2014-04-10T23:41:00Z">
        <w:r w:rsidDel="00D06380">
          <w:delText>PCR amplification of the cDNA follows the cDNA pro</w:delText>
        </w:r>
        <w:r w:rsidR="00BB2BD7" w:rsidDel="00D06380">
          <w:delText>duction step.</w:delText>
        </w:r>
      </w:del>
      <w:ins w:id="106" w:author="Ram Shrestha" w:date="2014-04-10T23:41:00Z">
        <w:r w:rsidR="00D06380">
          <w:t xml:space="preserve">The </w:t>
        </w:r>
        <w:proofErr w:type="spellStart"/>
        <w:r w:rsidR="00D06380">
          <w:t>cDNA</w:t>
        </w:r>
        <w:proofErr w:type="spellEnd"/>
        <w:r w:rsidR="00D06380">
          <w:t xml:space="preserve"> sequence with Primer ID, MID and PCR priming site</w:t>
        </w:r>
      </w:ins>
      <w:r w:rsidR="00BB2BD7">
        <w:t xml:space="preserve"> </w:t>
      </w:r>
      <w:ins w:id="107" w:author="Ram Shrestha" w:date="2014-04-10T23:42:00Z">
        <w:r w:rsidR="00D06380">
          <w:t xml:space="preserve">is then PCR amplified </w:t>
        </w:r>
      </w:ins>
      <w:del w:id="108" w:author="Ram Shrestha" w:date="2014-04-10T23:44:00Z">
        <w:r w:rsidR="00BB2BD7" w:rsidDel="00D06380">
          <w:delText xml:space="preserve">The PCR primer and the amplicon forward primer bind to the cDNA </w:delText>
        </w:r>
      </w:del>
      <w:r w:rsidR="00BB2BD7">
        <w:t xml:space="preserve">to produce </w:t>
      </w:r>
      <w:r w:rsidR="007F7CCD">
        <w:t>millions of sequences.</w:t>
      </w:r>
      <w:ins w:id="109" w:author="Ram Shrestha" w:date="2014-04-11T23:41:00Z">
        <w:r w:rsidR="006C5D12">
          <w:t xml:space="preserve"> The Primer ID is </w:t>
        </w:r>
        <w:r w:rsidR="00C70244">
          <w:t xml:space="preserve">copied through the PCR steps </w:t>
        </w:r>
      </w:ins>
      <w:ins w:id="110" w:author="Ram Shrestha" w:date="2014-04-11T23:43:00Z">
        <w:r w:rsidR="00C70244">
          <w:t xml:space="preserve">tracking </w:t>
        </w:r>
      </w:ins>
      <w:ins w:id="111" w:author="Ram Shrestha" w:date="2014-04-11T23:45:00Z">
        <w:r w:rsidR="00C70244">
          <w:t xml:space="preserve">the </w:t>
        </w:r>
      </w:ins>
      <w:ins w:id="112" w:author="Ram Shrestha" w:date="2014-04-11T23:43:00Z">
        <w:r w:rsidR="00C70244">
          <w:t xml:space="preserve">sequences </w:t>
        </w:r>
      </w:ins>
      <w:ins w:id="113" w:author="Ram Shrestha" w:date="2014-04-11T23:46:00Z">
        <w:r w:rsidR="00C70244">
          <w:t xml:space="preserve">from </w:t>
        </w:r>
      </w:ins>
      <w:ins w:id="114" w:author="Ram Shrestha" w:date="2014-04-11T23:45:00Z">
        <w:r w:rsidR="00C70244">
          <w:t xml:space="preserve">which they were derived. </w:t>
        </w:r>
      </w:ins>
      <w:ins w:id="115" w:author="Ram Shrestha" w:date="2014-04-10T23:45:00Z">
        <w:r w:rsidR="00D06380">
          <w:t>In PCR step, a forward is extended through target sequence, Primer ID, MID and PCR priming s</w:t>
        </w:r>
      </w:ins>
      <w:ins w:id="116" w:author="Ram Shrestha" w:date="2014-04-10T23:46:00Z">
        <w:r w:rsidR="00D06380">
          <w:t>ite. But a reverse primer is extended through the target sequence only as Primer ID, MID and PCR priming site are located at 5</w:t>
        </w:r>
      </w:ins>
      <w:ins w:id="117" w:author="Ram Shrestha" w:date="2014-04-10T23:49:00Z">
        <w:r w:rsidR="00D06380">
          <w:t>’ end of the primer.</w:t>
        </w:r>
      </w:ins>
      <w:r w:rsidR="00872B50">
        <w:t xml:space="preserve"> The forward primer may or may not extend to the end of PCR prim</w:t>
      </w:r>
      <w:ins w:id="118" w:author="Ram Shrestha" w:date="2014-04-10T23:50:00Z">
        <w:r w:rsidR="00D06380">
          <w:t>ing site</w:t>
        </w:r>
      </w:ins>
      <w:del w:id="119" w:author="Ram Shrestha" w:date="2014-04-10T23:50:00Z">
        <w:r w:rsidR="00872B50" w:rsidDel="00D06380">
          <w:delText>er region</w:delText>
        </w:r>
      </w:del>
      <w:r w:rsidR="00872B50">
        <w:t xml:space="preserve"> </w:t>
      </w:r>
      <w:del w:id="120" w:author="Ram Shrestha" w:date="2014-04-10T23:51:00Z">
        <w:r w:rsidR="00872B50" w:rsidDel="00801A19">
          <w:delText>covering</w:delText>
        </w:r>
      </w:del>
      <w:ins w:id="121" w:author="Ram Shrestha" w:date="2014-04-10T23:51:00Z">
        <w:r w:rsidR="00801A19">
          <w:t>through</w:t>
        </w:r>
      </w:ins>
      <w:r w:rsidR="00872B50">
        <w:t xml:space="preserve"> </w:t>
      </w:r>
      <w:del w:id="122" w:author="Ram Shrestha" w:date="2014-04-10T23:50:00Z">
        <w:r w:rsidR="00872B50" w:rsidDel="00D06380">
          <w:delText xml:space="preserve">the tags – </w:delText>
        </w:r>
      </w:del>
      <w:r w:rsidR="00872B50">
        <w:t>Primer ID and MID (</w:t>
      </w:r>
      <w:r w:rsidR="00872B50" w:rsidRPr="00C879D7">
        <w:rPr>
          <w:b/>
        </w:rPr>
        <w:t>Figure 3.1 B</w:t>
      </w:r>
      <w:r w:rsidR="00872B50">
        <w:t>)</w:t>
      </w:r>
      <w:ins w:id="123" w:author="Ram Shrestha" w:date="2014-04-10T23:52:00Z">
        <w:r w:rsidR="00801A19">
          <w:t xml:space="preserve">. For identification of a </w:t>
        </w:r>
      </w:ins>
      <w:ins w:id="124" w:author="Ram Shrestha" w:date="2014-04-10T23:53:00Z">
        <w:r w:rsidR="00801A19">
          <w:t xml:space="preserve">forward primed </w:t>
        </w:r>
      </w:ins>
      <w:ins w:id="125" w:author="Ram Shrestha" w:date="2014-04-10T23:52:00Z">
        <w:r w:rsidR="00801A19">
          <w:t>sequence read it is required that the forward primer extend through Primer ID, MID and PCR priming site. On the other hand, a reverse primer</w:t>
        </w:r>
      </w:ins>
      <w:r w:rsidR="00872B50">
        <w:t xml:space="preserve"> </w:t>
      </w:r>
      <w:ins w:id="126" w:author="Ram Shrestha" w:date="2014-04-10T23:55:00Z">
        <w:r w:rsidR="00801A19">
          <w:t>alread</w:t>
        </w:r>
        <w:r w:rsidR="006911AA">
          <w:t xml:space="preserve">y has Primer ID, MID at 5’ end </w:t>
        </w:r>
      </w:ins>
      <w:del w:id="127" w:author="Ram Shrestha" w:date="2014-04-11T00:00:00Z">
        <w:r w:rsidR="00872B50" w:rsidDel="006911AA">
          <w:delText xml:space="preserve">while PCR primer usually extend to cover the tags Primer ID and MID including the reverse primer </w:delText>
        </w:r>
      </w:del>
      <w:r w:rsidR="00872B50">
        <w:t>(</w:t>
      </w:r>
      <w:r w:rsidR="00872B50" w:rsidRPr="00C879D7">
        <w:rPr>
          <w:b/>
        </w:rPr>
        <w:t>Figure 3.1 C</w:t>
      </w:r>
      <w:r w:rsidR="00872B50">
        <w:t xml:space="preserve">). The reverse primer is similar to the </w:t>
      </w:r>
      <w:proofErr w:type="spellStart"/>
      <w:r w:rsidR="00872B50">
        <w:t>cDNA</w:t>
      </w:r>
      <w:proofErr w:type="spellEnd"/>
      <w:r w:rsidR="00872B50">
        <w:t xml:space="preserve"> primer used in </w:t>
      </w:r>
      <w:proofErr w:type="spellStart"/>
      <w:r w:rsidR="00872B50">
        <w:t>cDNA</w:t>
      </w:r>
      <w:proofErr w:type="spellEnd"/>
      <w:r w:rsidR="00872B50">
        <w:t xml:space="preserve"> production step.</w:t>
      </w:r>
    </w:p>
    <w:p w:rsidR="00BD575D" w:rsidRDefault="00BD575D" w:rsidP="00BD575D">
      <w:pPr>
        <w:spacing w:line="480" w:lineRule="auto"/>
        <w:jc w:val="both"/>
      </w:pPr>
    </w:p>
    <w:p w:rsidR="00A832FC" w:rsidRDefault="00BD575D" w:rsidP="00A832FC">
      <w:pPr>
        <w:pStyle w:val="Heading2"/>
        <w:numPr>
          <w:ins w:id="128" w:author="Ram Shrestha" w:date="2014-02-17T23:58:00Z"/>
        </w:numPr>
        <w:rPr>
          <w:ins w:id="129" w:author="Ram Shrestha" w:date="2014-02-17T23:58:00Z"/>
        </w:rPr>
      </w:pPr>
      <w:del w:id="130" w:author="Ram Shrestha" w:date="2014-02-17T23:58:00Z">
        <w:r w:rsidRPr="007F0697" w:rsidDel="00A832FC">
          <w:delText xml:space="preserve">3.2.1 </w:delText>
        </w:r>
      </w:del>
      <w:r>
        <w:t xml:space="preserve">Processing </w:t>
      </w:r>
      <w:del w:id="131" w:author="Ram Shrestha" w:date="2014-03-01T23:00:00Z">
        <w:r w:rsidDel="00F744DB">
          <w:delText>primer</w:delText>
        </w:r>
      </w:del>
      <w:ins w:id="132" w:author="Ram Shrestha" w:date="2014-03-01T23:00:00Z">
        <w:r w:rsidR="00F744DB">
          <w:t>Primer</w:t>
        </w:r>
      </w:ins>
      <w:r>
        <w:t xml:space="preserve"> ID data using PIDA</w:t>
      </w:r>
    </w:p>
    <w:p w:rsidR="00A87E46" w:rsidRDefault="00BD575D" w:rsidP="00A87E46">
      <w:pPr>
        <w:pStyle w:val="Heading2"/>
        <w:numPr>
          <w:ilvl w:val="0"/>
          <w:numId w:val="0"/>
          <w:ins w:id="133" w:author="Ram Shrestha" w:date="2014-02-17T23:58:00Z"/>
        </w:numPr>
        <w:pPrChange w:id="134" w:author="Ram Shrestha" w:date="2014-02-17T23:58:00Z">
          <w:pPr>
            <w:spacing w:line="480" w:lineRule="auto"/>
            <w:jc w:val="both"/>
          </w:pPr>
        </w:pPrChange>
      </w:pPr>
      <w:del w:id="135" w:author="Ram Shrestha" w:date="2014-02-17T23:58:00Z">
        <w:r w:rsidDel="00A832FC">
          <w:delText>.</w:delText>
        </w:r>
      </w:del>
    </w:p>
    <w:p w:rsidR="00314952" w:rsidRDefault="00BD575D" w:rsidP="00314952">
      <w:pPr>
        <w:spacing w:line="480" w:lineRule="auto"/>
        <w:jc w:val="both"/>
      </w:pPr>
      <w:r>
        <w:t>A novel algorithm</w:t>
      </w:r>
      <w:ins w:id="136" w:author="Ram Shrestha" w:date="2014-02-17T23:59:00Z">
        <w:r w:rsidR="00731B34">
          <w:t xml:space="preserve"> -</w:t>
        </w:r>
      </w:ins>
      <w:del w:id="137" w:author="Ram Shrestha" w:date="2014-02-17T23:59:00Z">
        <w:r w:rsidDel="00731B34">
          <w:delText>,</w:delText>
        </w:r>
      </w:del>
      <w:ins w:id="138" w:author="Ram Shrestha" w:date="2014-02-17T23:59:00Z">
        <w:r w:rsidR="00731B34">
          <w:t xml:space="preserve"> </w:t>
        </w:r>
      </w:ins>
      <w:r>
        <w:t xml:space="preserve">Primer ID algorithm (PIDA), was developed for integration into the Seq2Res pipeline to facilitate fast and accurate processing of sequence reads generated using the Primer ID approach.  The algorithm requires the raw sequence </w:t>
      </w:r>
      <w:r w:rsidR="00314952">
        <w:t>reads input in FASTQ format while other required files contain information about the primers used, the multiplex identifiers used</w:t>
      </w:r>
      <w:r w:rsidR="0030662A">
        <w:t xml:space="preserve"> (if present)</w:t>
      </w:r>
      <w:r w:rsidR="00314952">
        <w:t xml:space="preserve"> and the minimum allowed read lengths.</w:t>
      </w:r>
    </w:p>
    <w:p w:rsidR="00314952" w:rsidRDefault="00314952" w:rsidP="00314952">
      <w:pPr>
        <w:spacing w:line="480" w:lineRule="auto"/>
        <w:jc w:val="both"/>
      </w:pPr>
    </w:p>
    <w:p w:rsidR="00A415AC" w:rsidRDefault="00314952" w:rsidP="00A415AC">
      <w:pPr>
        <w:spacing w:line="480" w:lineRule="auto"/>
        <w:jc w:val="both"/>
      </w:pPr>
      <w:r>
        <w:t xml:space="preserve">The primer file is a </w:t>
      </w:r>
      <w:r w:rsidR="002755DA">
        <w:t xml:space="preserve">five </w:t>
      </w:r>
      <w:r>
        <w:t xml:space="preserve">column tab delimited file containing the </w:t>
      </w:r>
      <w:proofErr w:type="spellStart"/>
      <w:r>
        <w:t>amplicon</w:t>
      </w:r>
      <w:proofErr w:type="spellEnd"/>
      <w:r>
        <w:t xml:space="preserve"> name in the first column followed by the forward and reverse primer sequences in the </w:t>
      </w:r>
      <w:r w:rsidR="002755DA">
        <w:t xml:space="preserve">second and third column while the fourth and fifth </w:t>
      </w:r>
      <w:r>
        <w:t xml:space="preserve">columns </w:t>
      </w:r>
      <w:r w:rsidR="002755DA">
        <w:t xml:space="preserve">contain start and end nucleotide positions set by </w:t>
      </w:r>
      <w:r w:rsidR="006A589B">
        <w:t xml:space="preserve">first nucleotide position of forward primer and last nucleotide position of reverse primer relative to the standard HIV </w:t>
      </w:r>
      <w:proofErr w:type="spellStart"/>
      <w:r w:rsidR="006A589B" w:rsidRPr="009C02FB">
        <w:rPr>
          <w:i/>
        </w:rPr>
        <w:t>pol</w:t>
      </w:r>
      <w:proofErr w:type="spellEnd"/>
      <w:r w:rsidR="006A589B">
        <w:t xml:space="preserve"> reference sequence. </w:t>
      </w:r>
      <w:proofErr w:type="gramStart"/>
      <w:r>
        <w:t>(</w:t>
      </w:r>
      <w:r w:rsidRPr="00C879D7">
        <w:rPr>
          <w:b/>
        </w:rPr>
        <w:t>Figure 3.2 A</w:t>
      </w:r>
      <w:r>
        <w:t>).</w:t>
      </w:r>
      <w:proofErr w:type="gramEnd"/>
      <w:r>
        <w:t xml:space="preserve"> </w:t>
      </w:r>
    </w:p>
    <w:p w:rsidR="00A415AC" w:rsidRDefault="00A415AC" w:rsidP="00A415AC">
      <w:pPr>
        <w:spacing w:line="480" w:lineRule="auto"/>
        <w:jc w:val="both"/>
      </w:pPr>
    </w:p>
    <w:p w:rsidR="00314952" w:rsidRDefault="006A589B" w:rsidP="00A415AC">
      <w:pPr>
        <w:spacing w:line="480" w:lineRule="auto"/>
        <w:jc w:val="both"/>
      </w:pPr>
      <w:r>
        <w:t>In instances when multiple samples have been sequenced together on the same sequencing plate, each sample is tagged with a unique MID sequence.  In order to interpret these, the user must provide a tab-delimited file with the MID name in the first column and a unique patient identifier in the second one (</w:t>
      </w:r>
      <w:r w:rsidRPr="00C879D7">
        <w:rPr>
          <w:b/>
        </w:rPr>
        <w:t>Figure 3.2 B</w:t>
      </w:r>
      <w:r>
        <w:t>).</w:t>
      </w:r>
      <w:r w:rsidR="00314952">
        <w:t xml:space="preserve"> When the standard Roche </w:t>
      </w:r>
      <w:proofErr w:type="spellStart"/>
      <w:r w:rsidR="00314952">
        <w:t>MIDs</w:t>
      </w:r>
      <w:proofErr w:type="spellEnd"/>
      <w:r w:rsidR="00314952">
        <w:t xml:space="preserve"> are not used then the MID number can be replaced with the MID sequence.</w:t>
      </w:r>
    </w:p>
    <w:p w:rsidR="00314952" w:rsidRDefault="00314952" w:rsidP="009C02FB">
      <w:pPr>
        <w:spacing w:line="480" w:lineRule="auto"/>
        <w:jc w:val="both"/>
      </w:pPr>
    </w:p>
    <w:p w:rsidR="00314952" w:rsidRDefault="00314952" w:rsidP="009C02FB">
      <w:pPr>
        <w:spacing w:line="480" w:lineRule="auto"/>
        <w:jc w:val="both"/>
      </w:pPr>
      <w:r>
        <w:t xml:space="preserve">In some instances the end-user may only be interested in subsequent analysis of a short </w:t>
      </w:r>
      <w:proofErr w:type="spellStart"/>
      <w:r>
        <w:t>amplicon</w:t>
      </w:r>
      <w:proofErr w:type="spellEnd"/>
      <w:r>
        <w:t xml:space="preserve"> fragment located within an </w:t>
      </w:r>
      <w:proofErr w:type="spellStart"/>
      <w:r>
        <w:t>amplicon</w:t>
      </w:r>
      <w:proofErr w:type="spellEnd"/>
      <w:r>
        <w:t xml:space="preserve"> thereby enabling non full-length sequences to be </w:t>
      </w:r>
      <w:proofErr w:type="spellStart"/>
      <w:r>
        <w:t>analysed</w:t>
      </w:r>
      <w:proofErr w:type="spellEnd"/>
      <w:r>
        <w:t xml:space="preserve">.  Thus, we allow the user to define the minimum read length required for both the forward and reverse sequences for each </w:t>
      </w:r>
      <w:proofErr w:type="spellStart"/>
      <w:r>
        <w:t>amplicon</w:t>
      </w:r>
      <w:proofErr w:type="spellEnd"/>
      <w:r>
        <w:t xml:space="preserve">.  The gene file details these lengths with the </w:t>
      </w:r>
      <w:proofErr w:type="spellStart"/>
      <w:r>
        <w:t>amplicon</w:t>
      </w:r>
      <w:proofErr w:type="spellEnd"/>
      <w:r>
        <w:t xml:space="preserve"> name in the first column followed by the forward and reverse sequence minimum read lengths in columns two and three respectively (</w:t>
      </w:r>
      <w:r w:rsidRPr="00C879D7">
        <w:rPr>
          <w:b/>
        </w:rPr>
        <w:t>Figure 3.2 C</w:t>
      </w:r>
      <w:r>
        <w:t>).</w:t>
      </w:r>
    </w:p>
    <w:p w:rsidR="00314952" w:rsidRDefault="00314952" w:rsidP="00314952">
      <w:pPr>
        <w:spacing w:line="480" w:lineRule="auto"/>
        <w:jc w:val="both"/>
      </w:pPr>
    </w:p>
    <w:p w:rsidR="008245C9" w:rsidRDefault="00314952" w:rsidP="00314952">
      <w:pPr>
        <w:spacing w:line="480" w:lineRule="auto"/>
        <w:jc w:val="both"/>
      </w:pPr>
      <w:r>
        <w:t>The other information that the end-users are required to supply are</w:t>
      </w:r>
      <w:ins w:id="139" w:author="Simon Travers" w:date="2014-03-26T11:41:00Z">
        <w:r w:rsidR="00C447C2">
          <w:t xml:space="preserve"> the</w:t>
        </w:r>
      </w:ins>
      <w:r>
        <w:t xml:space="preserve"> universal PCR primer sequence and the format of the sequence containing Primer ID, spacers, MID and PCR Primer that was prepared for </w:t>
      </w:r>
      <w:proofErr w:type="spellStart"/>
      <w:r>
        <w:t>cDNA</w:t>
      </w:r>
      <w:proofErr w:type="spellEnd"/>
      <w:r>
        <w:t xml:space="preserve"> production. For example, a user may input the format as primerid8.cg.mid5.tga.primingsite, which indicates a Primer ID of </w:t>
      </w:r>
      <w:r w:rsidR="008245C9">
        <w:t>length 8 nucleotides, a spacer sequences ‘cg’, MID sequence of length 5 nucleotides, another spacer sequence ‘</w:t>
      </w:r>
      <w:proofErr w:type="spellStart"/>
      <w:r w:rsidR="008245C9">
        <w:t>tga</w:t>
      </w:r>
      <w:proofErr w:type="spellEnd"/>
      <w:r w:rsidR="008245C9">
        <w:t>’ and followed by the word ‘</w:t>
      </w:r>
      <w:proofErr w:type="spellStart"/>
      <w:r w:rsidR="008245C9">
        <w:t>primingsite</w:t>
      </w:r>
      <w:proofErr w:type="spellEnd"/>
      <w:r w:rsidR="008245C9">
        <w:t>’. Users also have options to choose:</w:t>
      </w:r>
    </w:p>
    <w:p w:rsidR="008245C9" w:rsidRDefault="00ED169C" w:rsidP="008245C9">
      <w:pPr>
        <w:pStyle w:val="ListParagraph"/>
        <w:numPr>
          <w:ilvl w:val="0"/>
          <w:numId w:val="4"/>
          <w:numberingChange w:id="140" w:author="Ram Shrestha" w:date="2013-11-26T18:41:00Z" w:original="%1:1:3:)"/>
        </w:numPr>
        <w:spacing w:line="480" w:lineRule="auto"/>
        <w:jc w:val="both"/>
      </w:pPr>
      <w:r>
        <w:t>Threshold</w:t>
      </w:r>
      <w:r w:rsidR="008245C9">
        <w:t xml:space="preserve"> number of sequences required to generate consensus sequence</w:t>
      </w:r>
    </w:p>
    <w:p w:rsidR="008245C9" w:rsidRDefault="00ED169C" w:rsidP="008245C9">
      <w:pPr>
        <w:pStyle w:val="ListParagraph"/>
        <w:numPr>
          <w:ilvl w:val="0"/>
          <w:numId w:val="4"/>
          <w:numberingChange w:id="141" w:author="Ram Shrestha" w:date="2013-11-26T18:41:00Z" w:original="%1:2:3:)"/>
        </w:numPr>
        <w:spacing w:line="480" w:lineRule="auto"/>
        <w:jc w:val="both"/>
      </w:pPr>
      <w:r>
        <w:t>Maximum</w:t>
      </w:r>
      <w:r w:rsidR="008245C9">
        <w:t xml:space="preserve"> mismatches allowed between a user supplied primer and primer region in a sequence read. This is defined as primer tolerance.</w:t>
      </w:r>
    </w:p>
    <w:p w:rsidR="008245C9" w:rsidRDefault="008245C9" w:rsidP="008245C9">
      <w:pPr>
        <w:pStyle w:val="ListParagraph"/>
        <w:numPr>
          <w:ilvl w:val="0"/>
          <w:numId w:val="4"/>
          <w:numberingChange w:id="142" w:author="Ram Shrestha" w:date="2013-11-26T18:41:00Z" w:original="%1:3:3:)"/>
        </w:numPr>
        <w:spacing w:line="480" w:lineRule="auto"/>
        <w:jc w:val="both"/>
      </w:pPr>
      <w:r>
        <w:t xml:space="preserve"> Maximum mismatches allowed between a user</w:t>
      </w:r>
      <w:r w:rsidR="00ED169C">
        <w:t>-</w:t>
      </w:r>
      <w:r>
        <w:t>supplied MID and the sequence in the MID region of a sequence read. This is defined as MID tolerance.</w:t>
      </w:r>
    </w:p>
    <w:p w:rsidR="008245C9" w:rsidRDefault="008245C9" w:rsidP="008245C9">
      <w:pPr>
        <w:spacing w:line="480" w:lineRule="auto"/>
        <w:jc w:val="both"/>
      </w:pPr>
      <w:r>
        <w:t>The steps of processing the raw data into consensus sequences in the algorithm are discussed in detail below:</w:t>
      </w:r>
    </w:p>
    <w:p w:rsidR="008245C9" w:rsidRDefault="008245C9" w:rsidP="008245C9">
      <w:pPr>
        <w:spacing w:line="480" w:lineRule="auto"/>
        <w:jc w:val="both"/>
      </w:pPr>
    </w:p>
    <w:p w:rsidR="00A87E46" w:rsidRDefault="00BE1D36" w:rsidP="00A87E46">
      <w:pPr>
        <w:pStyle w:val="Heading3"/>
        <w:numPr>
          <w:ins w:id="143" w:author="Ram Shrestha" w:date="2014-02-18T00:01:00Z"/>
        </w:numPr>
        <w:rPr>
          <w:ins w:id="144" w:author="Ram Shrestha" w:date="2014-02-17T23:58:00Z"/>
        </w:rPr>
        <w:pPrChange w:id="145" w:author="Ram Shrestha" w:date="2014-02-18T00:01:00Z">
          <w:pPr>
            <w:pStyle w:val="Heading2"/>
          </w:pPr>
        </w:pPrChange>
      </w:pPr>
      <w:del w:id="146" w:author="Ram Shrestha" w:date="2014-02-18T00:00:00Z">
        <w:r w:rsidRPr="007F0697" w:rsidDel="00731B34">
          <w:delText xml:space="preserve">3.2.1 </w:delText>
        </w:r>
      </w:del>
      <w:r>
        <w:t>Sequence</w:t>
      </w:r>
      <w:r w:rsidRPr="007F0697">
        <w:t xml:space="preserve"> </w:t>
      </w:r>
      <w:proofErr w:type="spellStart"/>
      <w:r w:rsidR="00CB0985">
        <w:t>Demultiplex</w:t>
      </w:r>
      <w:proofErr w:type="spellEnd"/>
      <w:r w:rsidR="008245C9">
        <w:t xml:space="preserve"> using tag sequences</w:t>
      </w:r>
    </w:p>
    <w:p w:rsidR="00A87E46" w:rsidRPr="00A87E46" w:rsidRDefault="00A87E46" w:rsidP="00A87E46">
      <w:pPr>
        <w:numPr>
          <w:ins w:id="147" w:author="Ram Shrestha" w:date="2014-02-17T23:58:00Z"/>
        </w:numPr>
        <w:rPr>
          <w:rPrChange w:id="148" w:author="Ram Shrestha" w:date="2014-02-17T23:58:00Z">
            <w:rPr>
              <w:b/>
            </w:rPr>
          </w:rPrChange>
        </w:rPr>
        <w:pPrChange w:id="149" w:author="Ram Shrestha" w:date="2014-02-17T23:58:00Z">
          <w:pPr>
            <w:spacing w:line="480" w:lineRule="auto"/>
            <w:jc w:val="both"/>
          </w:pPr>
        </w:pPrChange>
      </w:pPr>
    </w:p>
    <w:p w:rsidR="00731B34" w:rsidRDefault="00BF5D2D" w:rsidP="00731B34">
      <w:pPr>
        <w:spacing w:line="480" w:lineRule="auto"/>
        <w:jc w:val="both"/>
        <w:rPr>
          <w:ins w:id="150" w:author="Ram Shrestha" w:date="2014-02-18T00:00:00Z"/>
        </w:rPr>
      </w:pPr>
      <w:r>
        <w:t>For each sequence read, t</w:t>
      </w:r>
      <w:r w:rsidR="00BE1D36">
        <w:t xml:space="preserve">he information provided in primer file and MID file is used to identify the </w:t>
      </w:r>
      <w:proofErr w:type="spellStart"/>
      <w:r w:rsidR="00ED169C">
        <w:t>amplicon</w:t>
      </w:r>
      <w:proofErr w:type="spellEnd"/>
      <w:r w:rsidR="00ED169C">
        <w:t xml:space="preserve"> </w:t>
      </w:r>
      <w:r w:rsidR="00BE1D36">
        <w:t xml:space="preserve">and sample to which the </w:t>
      </w:r>
      <w:r>
        <w:t xml:space="preserve">read </w:t>
      </w:r>
      <w:r w:rsidR="00BE1D36">
        <w:t>belong</w:t>
      </w:r>
      <w:r>
        <w:t>s (Figure 3.</w:t>
      </w:r>
      <w:r w:rsidR="00314952">
        <w:t>3</w:t>
      </w:r>
      <w:r>
        <w:t>, red text)</w:t>
      </w:r>
      <w:r w:rsidR="00BE1D36">
        <w:t>.</w:t>
      </w:r>
      <w:r>
        <w:t xml:space="preserve"> </w:t>
      </w:r>
      <w:r w:rsidR="00BE1D36">
        <w:t xml:space="preserve"> The algorithm begins with a search for </w:t>
      </w:r>
      <w:r>
        <w:t xml:space="preserve">the </w:t>
      </w:r>
      <w:r w:rsidR="00BE1D36">
        <w:t>forward primer at 5’ end</w:t>
      </w:r>
      <w:r>
        <w:t xml:space="preserve"> of the read</w:t>
      </w:r>
      <w:r w:rsidR="00BE1D36">
        <w:t xml:space="preserve">. </w:t>
      </w:r>
      <w:r w:rsidR="00CB0985">
        <w:t xml:space="preserve">A subsequence of length equal to forward primer is obtained from </w:t>
      </w:r>
      <w:r w:rsidR="00EF6FA0">
        <w:t xml:space="preserve">forward primer region at </w:t>
      </w:r>
      <w:r w:rsidR="00CB0985">
        <w:t xml:space="preserve">5’ end, which is then </w:t>
      </w:r>
      <w:r w:rsidR="00381145">
        <w:t>pair-wise</w:t>
      </w:r>
      <w:r w:rsidR="00BE1D36">
        <w:t xml:space="preserve"> align</w:t>
      </w:r>
      <w:r w:rsidR="00CB0985">
        <w:t>ed</w:t>
      </w:r>
      <w:r w:rsidR="00BE1D36">
        <w:t xml:space="preserve"> with </w:t>
      </w:r>
      <w:r w:rsidR="00EF6FA0">
        <w:t xml:space="preserve">all </w:t>
      </w:r>
      <w:r w:rsidR="00BE1D36">
        <w:t xml:space="preserve">forward primers one at a time. If the number of mismatches in </w:t>
      </w:r>
      <w:r w:rsidR="00381145">
        <w:t>pair-wise</w:t>
      </w:r>
      <w:r w:rsidR="00BE1D36">
        <w:t xml:space="preserve"> alignment is </w:t>
      </w:r>
      <w:del w:id="151" w:author="Ram Shrestha" w:date="2014-04-11T00:08:00Z">
        <w:r w:rsidR="00BE1D36" w:rsidDel="006911AA">
          <w:delText>below</w:delText>
        </w:r>
      </w:del>
      <w:ins w:id="152" w:author="Ram Shrestha" w:date="2014-04-11T00:08:00Z">
        <w:r w:rsidR="006911AA">
          <w:t>less</w:t>
        </w:r>
      </w:ins>
      <w:ins w:id="153" w:author="Simon Travers" w:date="2014-03-26T11:42:00Z">
        <w:del w:id="154" w:author="Ram Shrestha" w:date="2014-04-11T00:08:00Z">
          <w:r w:rsidR="00C447C2" w:rsidDel="006911AA">
            <w:delText>,</w:delText>
          </w:r>
        </w:del>
        <w:r w:rsidR="00C447C2">
          <w:t xml:space="preserve"> or equal to,</w:t>
        </w:r>
      </w:ins>
      <w:r w:rsidR="00BE1D36">
        <w:t xml:space="preserve"> the primer tolerance, the sequence</w:t>
      </w:r>
      <w:r w:rsidR="00ED169C">
        <w:t xml:space="preserve"> read </w:t>
      </w:r>
      <w:proofErr w:type="spellStart"/>
      <w:r w:rsidR="00ED169C">
        <w:t>amplicon</w:t>
      </w:r>
      <w:proofErr w:type="spellEnd"/>
      <w:r w:rsidR="00BE1D36">
        <w:t xml:space="preserve"> is</w:t>
      </w:r>
      <w:ins w:id="155" w:author="Simon Travers" w:date="2014-03-26T11:43:00Z">
        <w:r w:rsidR="00DB56EA">
          <w:t xml:space="preserve"> designated as being</w:t>
        </w:r>
      </w:ins>
      <w:r w:rsidR="00BE1D36">
        <w:t xml:space="preserve"> identified with the </w:t>
      </w:r>
      <w:r w:rsidR="00EF6FA0">
        <w:t xml:space="preserve">aligned </w:t>
      </w:r>
      <w:r w:rsidR="00BE1D36">
        <w:t xml:space="preserve">forward primer and the search for reverse primer is skipped. If </w:t>
      </w:r>
      <w:r w:rsidR="007564F3">
        <w:t xml:space="preserve">none of the forward primers are identified </w:t>
      </w:r>
      <w:ins w:id="156" w:author="Simon Travers" w:date="2014-03-26T11:43:00Z">
        <w:r w:rsidR="00DB56EA">
          <w:t>with</w:t>
        </w:r>
      </w:ins>
      <w:r w:rsidR="007564F3">
        <w:t xml:space="preserve">in the read the algorithm searches </w:t>
      </w:r>
      <w:ins w:id="157" w:author="Simon Travers" w:date="2014-03-26T11:43:00Z">
        <w:r w:rsidR="00DB56EA">
          <w:t xml:space="preserve">for </w:t>
        </w:r>
      </w:ins>
      <w:r w:rsidR="007564F3">
        <w:t xml:space="preserve">the presence of each of the </w:t>
      </w:r>
      <w:r w:rsidR="00BE1D36">
        <w:t>reverse primer</w:t>
      </w:r>
      <w:r w:rsidR="007564F3">
        <w:t>s</w:t>
      </w:r>
      <w:r w:rsidR="00BE1D36">
        <w:t xml:space="preserve">. </w:t>
      </w:r>
      <w:del w:id="158" w:author="Ram Shrestha" w:date="2014-04-11T00:14:00Z">
        <w:r w:rsidR="00BE1D36" w:rsidDel="00177C09">
          <w:delText>Similar</w:delText>
        </w:r>
      </w:del>
      <w:del w:id="159" w:author="Ram Shrestha" w:date="2014-04-11T00:10:00Z">
        <w:r w:rsidR="007564F3" w:rsidDel="006911AA">
          <w:delText>ly</w:delText>
        </w:r>
      </w:del>
      <w:del w:id="160" w:author="Ram Shrestha" w:date="2014-04-11T00:14:00Z">
        <w:r w:rsidR="00BE1D36" w:rsidDel="00177C09">
          <w:delText xml:space="preserve"> to forward primer, </w:delText>
        </w:r>
      </w:del>
      <w:ins w:id="161" w:author="Ram Shrestha" w:date="2014-04-11T00:14:00Z">
        <w:r w:rsidR="00177C09">
          <w:t>A</w:t>
        </w:r>
      </w:ins>
      <w:del w:id="162" w:author="Ram Shrestha" w:date="2014-04-11T00:14:00Z">
        <w:r w:rsidR="00EF6FA0" w:rsidDel="00177C09">
          <w:delText>a</w:delText>
        </w:r>
      </w:del>
      <w:r w:rsidR="00BE1D36">
        <w:t xml:space="preserve"> </w:t>
      </w:r>
      <w:r w:rsidR="00EF6FA0">
        <w:t xml:space="preserve">subsequence </w:t>
      </w:r>
      <w:r w:rsidR="00BE1D36">
        <w:t xml:space="preserve">of length equal to </w:t>
      </w:r>
      <w:ins w:id="163" w:author="Simon Travers" w:date="2014-03-27T09:08:00Z">
        <w:r w:rsidR="00D87F7E">
          <w:t xml:space="preserve">the </w:t>
        </w:r>
      </w:ins>
      <w:r w:rsidR="00BE1D36">
        <w:t xml:space="preserve">reverse primer </w:t>
      </w:r>
      <w:r w:rsidR="00EF6FA0">
        <w:t>is obtained</w:t>
      </w:r>
      <w:r w:rsidR="00BE1D36">
        <w:t xml:space="preserve"> from</w:t>
      </w:r>
      <w:del w:id="164" w:author="Ram Shrestha" w:date="2014-04-11T00:11:00Z">
        <w:r w:rsidR="00BE1D36" w:rsidDel="00177C09">
          <w:delText xml:space="preserve"> </w:delText>
        </w:r>
        <w:r w:rsidR="00EF6FA0" w:rsidDel="00177C09">
          <w:delText>is</w:delText>
        </w:r>
      </w:del>
      <w:r w:rsidR="00EF6FA0">
        <w:t xml:space="preserve"> the reverse primer region and is</w:t>
      </w:r>
      <w:r w:rsidR="00BE1D36">
        <w:t xml:space="preserve"> </w:t>
      </w:r>
      <w:r w:rsidR="00381145">
        <w:t>pair-wise</w:t>
      </w:r>
      <w:r w:rsidR="00BE1D36">
        <w:t xml:space="preserve"> aligned with </w:t>
      </w:r>
      <w:del w:id="165" w:author="Ram Shrestha" w:date="2014-04-11T00:12:00Z">
        <w:r w:rsidR="00EF6FA0" w:rsidDel="00177C09">
          <w:delText xml:space="preserve">all </w:delText>
        </w:r>
      </w:del>
      <w:ins w:id="166" w:author="Ram Shrestha" w:date="2014-04-11T00:12:00Z">
        <w:r w:rsidR="00177C09">
          <w:t xml:space="preserve">every </w:t>
        </w:r>
      </w:ins>
      <w:r w:rsidR="00BE1D36">
        <w:t>reverse primer</w:t>
      </w:r>
      <w:del w:id="167" w:author="Ram Shrestha" w:date="2014-04-11T00:12:00Z">
        <w:r w:rsidR="00BE1D36" w:rsidDel="00177C09">
          <w:delText>s</w:delText>
        </w:r>
      </w:del>
      <w:r w:rsidR="00BE1D36">
        <w:t xml:space="preserve"> one at a time</w:t>
      </w:r>
      <w:r w:rsidR="00ED169C">
        <w:t xml:space="preserve">. </w:t>
      </w:r>
      <w:del w:id="168" w:author="Ram Shrestha" w:date="2014-04-11T00:14:00Z">
        <w:r w:rsidR="00EF6FA0" w:rsidDel="00177C09">
          <w:delText xml:space="preserve">The </w:delText>
        </w:r>
      </w:del>
      <w:ins w:id="169" w:author="Ram Shrestha" w:date="2014-04-11T00:14:00Z">
        <w:r w:rsidR="00177C09">
          <w:t xml:space="preserve">If a </w:t>
        </w:r>
      </w:ins>
      <w:r w:rsidR="00BE1D36">
        <w:t xml:space="preserve">reverse primer that </w:t>
      </w:r>
      <w:r w:rsidR="00EF6FA0">
        <w:t xml:space="preserve">is aligned with the number of </w:t>
      </w:r>
      <w:r w:rsidR="00BE1D36">
        <w:t>mismatches less or equal to primer tolerance</w:t>
      </w:r>
      <w:r w:rsidR="00ED169C">
        <w:t xml:space="preserve">, the sequence read </w:t>
      </w:r>
      <w:proofErr w:type="spellStart"/>
      <w:r w:rsidR="00ED169C">
        <w:t>amplicon</w:t>
      </w:r>
      <w:proofErr w:type="spellEnd"/>
      <w:r w:rsidR="00ED169C">
        <w:t xml:space="preserve"> is identified with the aligned reverse primer</w:t>
      </w:r>
      <w:r w:rsidR="00BE1D36">
        <w:t xml:space="preserve">. </w:t>
      </w:r>
      <w:r w:rsidR="00C52F5A">
        <w:t xml:space="preserve">All sequences in which a reverse primer </w:t>
      </w:r>
      <w:r w:rsidR="00ED169C">
        <w:t xml:space="preserve">is </w:t>
      </w:r>
      <w:r w:rsidR="00C52F5A">
        <w:t xml:space="preserve">identified are reverse complemented to ensure all subsequent analysis is performed on sequences in the same </w:t>
      </w:r>
      <w:r w:rsidR="00ED169C">
        <w:t>strand orientation</w:t>
      </w:r>
      <w:r w:rsidR="00C52F5A">
        <w:t xml:space="preserve">. If neither forward </w:t>
      </w:r>
      <w:r w:rsidR="00314952">
        <w:t>n</w:t>
      </w:r>
      <w:r w:rsidR="00C52F5A">
        <w:t>or reverse primers are found, sequence reads are discarded.</w:t>
      </w:r>
    </w:p>
    <w:p w:rsidR="00731B34" w:rsidDel="00731B34" w:rsidRDefault="00731B34" w:rsidP="00731B34">
      <w:pPr>
        <w:spacing w:line="480" w:lineRule="auto"/>
        <w:jc w:val="both"/>
        <w:rPr>
          <w:ins w:id="170" w:author="Ram Shrestha" w:date="2014-02-18T00:00:00Z"/>
        </w:rPr>
      </w:pPr>
    </w:p>
    <w:p w:rsidR="006A589B" w:rsidRDefault="006A589B" w:rsidP="00731B34">
      <w:pPr>
        <w:spacing w:line="480" w:lineRule="auto"/>
        <w:jc w:val="both"/>
      </w:pPr>
      <w:r>
        <w:t xml:space="preserve">Following identification of a sequence read’s source </w:t>
      </w:r>
      <w:proofErr w:type="spellStart"/>
      <w:r>
        <w:t>amplicon</w:t>
      </w:r>
      <w:proofErr w:type="spellEnd"/>
      <w:r>
        <w:t xml:space="preserve">, PIDA identifies the MID associated with that read and bins all reads with the same primer and MID together for downstream analysis. </w:t>
      </w:r>
    </w:p>
    <w:p w:rsidR="009A6CF8" w:rsidRDefault="009A6CF8" w:rsidP="006A589B">
      <w:pPr>
        <w:spacing w:line="480" w:lineRule="auto"/>
        <w:jc w:val="both"/>
      </w:pPr>
    </w:p>
    <w:p w:rsidR="00314952" w:rsidRDefault="00314952" w:rsidP="00314952">
      <w:pPr>
        <w:spacing w:line="480" w:lineRule="auto"/>
        <w:jc w:val="both"/>
      </w:pPr>
      <w:r>
        <w:t xml:space="preserve">A </w:t>
      </w:r>
      <w:del w:id="171" w:author="Ram Shrestha" w:date="2014-04-11T00:23:00Z">
        <w:r w:rsidDel="00A05271">
          <w:delText xml:space="preserve">MID is searched using the supplied known format of the Primer ID, spacers, MID and PCR Priming site. If the nucleotide pattern occurs </w:delText>
        </w:r>
        <w:r w:rsidR="00381145" w:rsidDel="00A05271">
          <w:delText>as</w:delText>
        </w:r>
        <w:r w:rsidDel="00A05271">
          <w:delText xml:space="preserve"> known format in a sequence, the MID sequence is obtained</w:delText>
        </w:r>
      </w:del>
      <w:ins w:id="172" w:author="Ram Shrestha" w:date="2014-04-11T00:23:00Z">
        <w:r w:rsidR="00A05271">
          <w:t>subsequence from MID region</w:t>
        </w:r>
      </w:ins>
      <w:ins w:id="173" w:author="Ram Shrestha" w:date="2014-04-11T00:32:00Z">
        <w:r w:rsidR="00C724BE">
          <w:t xml:space="preserve"> of a sequence read</w:t>
        </w:r>
      </w:ins>
      <w:ins w:id="174" w:author="Ram Shrestha" w:date="2014-04-11T00:23:00Z">
        <w:r w:rsidR="00A05271">
          <w:t xml:space="preserve"> is extracted</w:t>
        </w:r>
      </w:ins>
      <w:r>
        <w:t xml:space="preserve"> and pair</w:t>
      </w:r>
      <w:r w:rsidR="00381145">
        <w:t>-</w:t>
      </w:r>
      <w:r>
        <w:t xml:space="preserve">wise aligned with list of supplied MID sequences one at a time. </w:t>
      </w:r>
      <w:del w:id="175" w:author="Ram Shrestha" w:date="2014-04-11T00:24:00Z">
        <w:r w:rsidDel="00A05271">
          <w:delText xml:space="preserve">The </w:delText>
        </w:r>
      </w:del>
      <w:del w:id="176" w:author="Ram Shrestha" w:date="2014-04-11T00:28:00Z">
        <w:r w:rsidDel="00A05271">
          <w:delText xml:space="preserve">MID </w:delText>
        </w:r>
      </w:del>
      <w:del w:id="177" w:author="Ram Shrestha" w:date="2014-04-11T00:24:00Z">
        <w:r w:rsidDel="00A05271">
          <w:delText>that matches the</w:delText>
        </w:r>
      </w:del>
      <w:ins w:id="178" w:author="Ram Shrestha" w:date="2014-04-11T00:29:00Z">
        <w:r w:rsidR="00A05271">
          <w:t xml:space="preserve">If </w:t>
        </w:r>
      </w:ins>
      <w:ins w:id="179" w:author="Ram Shrestha" w:date="2014-04-11T00:30:00Z">
        <w:r w:rsidR="00A05271">
          <w:t xml:space="preserve">the </w:t>
        </w:r>
      </w:ins>
      <w:del w:id="180" w:author="Ram Shrestha" w:date="2014-04-11T00:28:00Z">
        <w:r w:rsidDel="00A05271">
          <w:delText xml:space="preserve"> </w:delText>
        </w:r>
      </w:del>
      <w:del w:id="181" w:author="Ram Shrestha" w:date="2014-04-11T00:23:00Z">
        <w:r w:rsidDel="00A05271">
          <w:delText>obtained MID</w:delText>
        </w:r>
      </w:del>
      <w:ins w:id="182" w:author="Ram Shrestha" w:date="2014-04-11T00:24:00Z">
        <w:r w:rsidR="00A05271">
          <w:t xml:space="preserve"> number of mismatches</w:t>
        </w:r>
      </w:ins>
      <w:ins w:id="183" w:author="Ram Shrestha" w:date="2014-04-11T00:30:00Z">
        <w:r w:rsidR="00A05271">
          <w:t xml:space="preserve"> between a MID and the subsequence is</w:t>
        </w:r>
      </w:ins>
      <w:r>
        <w:t xml:space="preserve"> </w:t>
      </w:r>
      <w:del w:id="184" w:author="Ram Shrestha" w:date="2014-04-11T00:25:00Z">
        <w:r w:rsidDel="00A05271">
          <w:delText xml:space="preserve">with </w:delText>
        </w:r>
      </w:del>
      <w:r>
        <w:t>less or equal to defined tolerance</w:t>
      </w:r>
      <w:ins w:id="185" w:author="Ram Shrestha" w:date="2014-04-11T00:26:00Z">
        <w:r w:rsidR="00A05271">
          <w:t xml:space="preserve">, the </w:t>
        </w:r>
      </w:ins>
      <w:ins w:id="186" w:author="Ram Shrestha" w:date="2014-04-11T00:30:00Z">
        <w:r w:rsidR="00A05271">
          <w:t xml:space="preserve">sample for the associated MID is identified for </w:t>
        </w:r>
      </w:ins>
      <w:del w:id="187" w:author="Ram Shrestha" w:date="2014-04-11T00:26:00Z">
        <w:r w:rsidDel="00A05271">
          <w:delText xml:space="preserve"> in the pair</w:delText>
        </w:r>
        <w:r w:rsidR="00381145" w:rsidDel="00A05271">
          <w:delText>-</w:delText>
        </w:r>
        <w:r w:rsidDel="00A05271">
          <w:delText xml:space="preserve">wise alignment is used to </w:delText>
        </w:r>
      </w:del>
      <w:del w:id="188" w:author="Ram Shrestha" w:date="2014-04-11T00:30:00Z">
        <w:r w:rsidDel="00A05271">
          <w:delText>identif</w:delText>
        </w:r>
      </w:del>
      <w:del w:id="189" w:author="Ram Shrestha" w:date="2014-04-11T00:27:00Z">
        <w:r w:rsidDel="00A05271">
          <w:delText>y</w:delText>
        </w:r>
      </w:del>
      <w:del w:id="190" w:author="Ram Shrestha" w:date="2014-04-11T00:30:00Z">
        <w:r w:rsidDel="00A05271">
          <w:delText xml:space="preserve"> </w:delText>
        </w:r>
      </w:del>
      <w:r>
        <w:t xml:space="preserve">the sequence read </w:t>
      </w:r>
      <w:del w:id="191" w:author="Ram Shrestha" w:date="2014-04-11T00:30:00Z">
        <w:r w:rsidDel="00A05271">
          <w:delText xml:space="preserve">sample </w:delText>
        </w:r>
      </w:del>
      <w:r>
        <w:t xml:space="preserve">or discarded if none of the </w:t>
      </w:r>
      <w:del w:id="192" w:author="Ram Shrestha" w:date="2014-04-11T00:31:00Z">
        <w:r w:rsidDel="00A05271">
          <w:delText xml:space="preserve">supplied </w:delText>
        </w:r>
      </w:del>
      <w:proofErr w:type="spellStart"/>
      <w:r>
        <w:t>MID</w:t>
      </w:r>
      <w:ins w:id="193" w:author="Ram Shrestha" w:date="2014-04-11T00:31:00Z">
        <w:r w:rsidR="00A05271">
          <w:t>s</w:t>
        </w:r>
      </w:ins>
      <w:proofErr w:type="spellEnd"/>
      <w:r>
        <w:t xml:space="preserve"> match</w:t>
      </w:r>
      <w:del w:id="194" w:author="Ram Shrestha" w:date="2014-04-11T00:32:00Z">
        <w:r w:rsidDel="00C724BE">
          <w:delText>es</w:delText>
        </w:r>
      </w:del>
      <w:r>
        <w:t xml:space="preserve"> with the obtained MID from the sequence.</w:t>
      </w:r>
    </w:p>
    <w:p w:rsidR="00314952" w:rsidRDefault="00314952" w:rsidP="00314952">
      <w:pPr>
        <w:spacing w:line="480" w:lineRule="auto"/>
        <w:jc w:val="both"/>
      </w:pPr>
    </w:p>
    <w:p w:rsidR="00381145" w:rsidRDefault="00314952" w:rsidP="00314952">
      <w:pPr>
        <w:spacing w:line="480" w:lineRule="auto"/>
        <w:jc w:val="both"/>
      </w:pPr>
      <w:r>
        <w:t>Once a matching MID is found, a sequence of ‘n’ nucleotides is obtained as an</w:t>
      </w:r>
      <w:del w:id="195" w:author="Ram Shrestha" w:date="2014-03-01T23:00:00Z">
        <w:r w:rsidDel="00F744DB">
          <w:delText xml:space="preserve"> Primer ID </w:delText>
        </w:r>
      </w:del>
      <w:ins w:id="196" w:author="Ram Shrestha" w:date="2014-03-01T23:00:00Z">
        <w:r w:rsidR="00F744DB">
          <w:t xml:space="preserve"> Primer ID </w:t>
        </w:r>
      </w:ins>
      <w:r>
        <w:t>sequence, where ‘n’ is the length of Primer ID, from the sequence read region at the 5’</w:t>
      </w:r>
      <w:ins w:id="197" w:author="Ram Shrestha" w:date="2014-04-11T00:33:00Z">
        <w:r w:rsidR="00C724BE">
          <w:t xml:space="preserve"> end</w:t>
        </w:r>
      </w:ins>
      <w:r>
        <w:t xml:space="preserve"> of MID and spacer sequence. The read is discarded if there is a presence of an ambiguous base in the obtained ‘n’ nucleotides. The tags - Primer, MID and</w:t>
      </w:r>
      <w:del w:id="198" w:author="Ram Shrestha" w:date="2014-03-01T23:00:00Z">
        <w:r w:rsidDel="00F744DB">
          <w:delText xml:space="preserve"> Primer ID </w:delText>
        </w:r>
      </w:del>
      <w:ins w:id="199" w:author="Ram Shrestha" w:date="2014-03-01T23:00:00Z">
        <w:r w:rsidR="00F744DB">
          <w:t xml:space="preserve"> Primer ID </w:t>
        </w:r>
      </w:ins>
      <w:r>
        <w:t>- are then added at sequence id for further downstream processing.</w:t>
      </w:r>
    </w:p>
    <w:p w:rsidR="00381145" w:rsidRDefault="00381145" w:rsidP="00314952">
      <w:pPr>
        <w:spacing w:line="480" w:lineRule="auto"/>
        <w:jc w:val="both"/>
      </w:pPr>
    </w:p>
    <w:p w:rsidR="00314952" w:rsidRDefault="00314952" w:rsidP="00731B34">
      <w:pPr>
        <w:pStyle w:val="Heading3"/>
        <w:numPr>
          <w:numberingChange w:id="200" w:author="Ram Shrestha" w:date="2014-04-11T00:39:00Z" w:original="%1:2:0:.%2:2:0:.%3:2:0:"/>
        </w:numPr>
        <w:rPr>
          <w:ins w:id="201" w:author="Ram Shrestha" w:date="2014-02-18T00:01:00Z"/>
        </w:rPr>
      </w:pPr>
      <w:r>
        <w:t>Selection of s</w:t>
      </w:r>
      <w:r w:rsidRPr="00223DD5">
        <w:t>equence</w:t>
      </w:r>
      <w:r>
        <w:t>s</w:t>
      </w:r>
      <w:r w:rsidRPr="00223DD5">
        <w:t xml:space="preserve"> </w:t>
      </w:r>
      <w:r>
        <w:t>with</w:t>
      </w:r>
      <w:r w:rsidRPr="00223DD5">
        <w:t xml:space="preserve"> </w:t>
      </w:r>
      <w:r>
        <w:t xml:space="preserve">threshold </w:t>
      </w:r>
      <w:r w:rsidRPr="00223DD5">
        <w:t>length</w:t>
      </w:r>
    </w:p>
    <w:p w:rsidR="00A87E46" w:rsidRPr="00A87E46" w:rsidRDefault="00A87E46" w:rsidP="00A87E46">
      <w:pPr>
        <w:numPr>
          <w:ins w:id="202" w:author="Ram Shrestha" w:date="2014-02-18T00:01:00Z"/>
        </w:numPr>
      </w:pPr>
    </w:p>
    <w:p w:rsidR="00251CBE" w:rsidRDefault="007B7576" w:rsidP="00EC2ABC">
      <w:pPr>
        <w:spacing w:line="480" w:lineRule="auto"/>
        <w:jc w:val="both"/>
      </w:pPr>
      <w:ins w:id="203" w:author="Simon Travers" w:date="2014-03-27T12:23:00Z">
        <w:r>
          <w:t>With s</w:t>
        </w:r>
      </w:ins>
      <w:ins w:id="204" w:author="Simon Travers" w:date="2014-03-27T12:13:00Z">
        <w:r w:rsidR="001F310B">
          <w:t>equence reads contain</w:t>
        </w:r>
      </w:ins>
      <w:ins w:id="205" w:author="Simon Travers" w:date="2014-03-27T12:23:00Z">
        <w:r>
          <w:t>ing</w:t>
        </w:r>
      </w:ins>
      <w:ins w:id="206" w:author="Simon Travers" w:date="2014-03-27T12:13:00Z">
        <w:r w:rsidR="001F310B">
          <w:t xml:space="preserve"> the primer </w:t>
        </w:r>
        <w:r>
          <w:t>ID sequence information at the 5’ end (Figure 3.1C</w:t>
        </w:r>
        <w:r w:rsidR="001F310B">
          <w:t>)</w:t>
        </w:r>
      </w:ins>
      <w:ins w:id="207" w:author="Simon Travers" w:date="2014-03-27T12:14:00Z">
        <w:r w:rsidR="001F310B">
          <w:t xml:space="preserve"> </w:t>
        </w:r>
        <w:r w:rsidR="00FC7A2D">
          <w:t>the entire target sequence</w:t>
        </w:r>
        <w:r w:rsidR="001F310B">
          <w:t xml:space="preserve"> plus the downstream information must be sequenced in order for the </w:t>
        </w:r>
      </w:ins>
      <w:ins w:id="208" w:author="Simon Travers" w:date="2014-03-27T13:08:00Z">
        <w:r w:rsidR="00FC7A2D">
          <w:t>important MID and primer ID information to be identified and the sequence</w:t>
        </w:r>
      </w:ins>
      <w:ins w:id="209" w:author="Simon Travers" w:date="2014-03-27T13:44:00Z">
        <w:r w:rsidR="00EC2ABC">
          <w:t xml:space="preserve"> read</w:t>
        </w:r>
      </w:ins>
      <w:ins w:id="210" w:author="Simon Travers" w:date="2014-03-27T13:08:00Z">
        <w:r w:rsidR="00FC7A2D">
          <w:t xml:space="preserve"> retained for further analysis</w:t>
        </w:r>
      </w:ins>
      <w:ins w:id="211" w:author="Simon Travers" w:date="2014-03-27T12:14:00Z">
        <w:r w:rsidR="001F310B">
          <w:t xml:space="preserve">.  Conversely, </w:t>
        </w:r>
      </w:ins>
      <w:ins w:id="212" w:author="Simon Travers" w:date="2014-03-27T13:08:00Z">
        <w:r w:rsidR="00FC7A2D">
          <w:t xml:space="preserve">when the primer ID information is contained </w:t>
        </w:r>
      </w:ins>
      <w:ins w:id="213" w:author="Simon Travers" w:date="2014-03-27T13:09:00Z">
        <w:r w:rsidR="00FC7A2D">
          <w:t>at the 3’ end</w:t>
        </w:r>
        <w:r w:rsidR="00EB0C98">
          <w:t>,</w:t>
        </w:r>
        <w:r w:rsidR="00FC7A2D">
          <w:t xml:space="preserve"> </w:t>
        </w:r>
      </w:ins>
      <w:ins w:id="214" w:author="Simon Travers" w:date="2014-03-27T12:14:00Z">
        <w:r w:rsidR="001F310B">
          <w:t xml:space="preserve">the </w:t>
        </w:r>
      </w:ins>
      <w:ins w:id="215" w:author="Simon Travers" w:date="2014-03-27T13:09:00Z">
        <w:r w:rsidR="00EB0C98">
          <w:t>entire target sequence does not need to be sequenced to identify the read based upon the primer ID and MID motifs (Figure 3.1B).</w:t>
        </w:r>
      </w:ins>
      <w:ins w:id="216" w:author="Simon Travers" w:date="2014-03-27T13:10:00Z">
        <w:r w:rsidR="00EB0C98">
          <w:t xml:space="preserve">  Therefore, </w:t>
        </w:r>
      </w:ins>
      <w:ins w:id="217" w:author="Simon Travers" w:date="2014-03-27T13:43:00Z">
        <w:r w:rsidR="00EC2ABC">
          <w:t>if the</w:t>
        </w:r>
      </w:ins>
      <w:ins w:id="218" w:author="Simon Travers" w:date="2014-03-27T13:44:00Z">
        <w:r w:rsidR="00EC2ABC">
          <w:t xml:space="preserve"> entire query sequence is not required for downstream analysis, the user can set a parameter to define the minimum length of query sequence that must</w:t>
        </w:r>
      </w:ins>
      <w:ins w:id="219" w:author="Simon Travers" w:date="2014-03-27T13:45:00Z">
        <w:r w:rsidR="00EC2ABC">
          <w:t xml:space="preserve"> sequenced to retain a non full-length reverse read.</w:t>
        </w:r>
      </w:ins>
      <w:ins w:id="220" w:author="Simon Travers" w:date="2014-03-27T13:46:00Z">
        <w:r w:rsidR="00EC2ABC">
          <w:t xml:space="preserve"> </w:t>
        </w:r>
      </w:ins>
      <w:r w:rsidR="00314952">
        <w:t>(</w:t>
      </w:r>
      <w:r w:rsidR="00314952" w:rsidRPr="00C879D7">
        <w:rPr>
          <w:b/>
        </w:rPr>
        <w:t>Figure 3.3</w:t>
      </w:r>
      <w:r w:rsidR="00314952">
        <w:t xml:space="preserve"> green </w:t>
      </w:r>
      <w:proofErr w:type="gramStart"/>
      <w:r w:rsidR="00314952">
        <w:t>text</w:t>
      </w:r>
      <w:proofErr w:type="gramEnd"/>
      <w:r w:rsidR="00314952">
        <w:t>).</w:t>
      </w:r>
    </w:p>
    <w:p w:rsidR="006A589B" w:rsidRDefault="006A589B" w:rsidP="00314952">
      <w:pPr>
        <w:spacing w:line="480" w:lineRule="auto"/>
        <w:jc w:val="both"/>
        <w:rPr>
          <w:b/>
        </w:rPr>
      </w:pPr>
    </w:p>
    <w:p w:rsidR="00BE1D36" w:rsidRDefault="006B0DB6" w:rsidP="00731B34">
      <w:pPr>
        <w:pStyle w:val="Heading3"/>
        <w:numPr>
          <w:numberingChange w:id="221" w:author="Ram Shrestha" w:date="2014-04-11T00:44:00Z" w:original="%1:2:0:.%2:2:0:.%3:3:0:"/>
        </w:numPr>
        <w:rPr>
          <w:ins w:id="222" w:author="Ram Shrestha" w:date="2014-02-18T00:01:00Z"/>
        </w:rPr>
      </w:pPr>
      <w:r>
        <w:t xml:space="preserve">Selection of </w:t>
      </w:r>
      <w:r w:rsidR="00BE1D36" w:rsidRPr="00F829CB">
        <w:t>Primer ID</w:t>
      </w:r>
      <w:r>
        <w:t>s</w:t>
      </w:r>
      <w:r w:rsidR="00BE1D36" w:rsidRPr="00F829CB">
        <w:t xml:space="preserve"> with minimum number of sequences</w:t>
      </w:r>
    </w:p>
    <w:p w:rsidR="00A87E46" w:rsidRPr="00A87E46" w:rsidRDefault="00A87E46" w:rsidP="00A87E46">
      <w:pPr>
        <w:numPr>
          <w:ins w:id="223" w:author="Ram Shrestha" w:date="2014-02-18T00:01:00Z"/>
        </w:numPr>
        <w:rPr>
          <w:rPrChange w:id="224" w:author="Ram Shrestha" w:date="2014-02-18T00:01:00Z">
            <w:rPr>
              <w:b/>
            </w:rPr>
          </w:rPrChange>
        </w:rPr>
        <w:pPrChange w:id="225" w:author="Ram Shrestha" w:date="2014-02-18T00:01:00Z">
          <w:pPr>
            <w:spacing w:line="480" w:lineRule="auto"/>
            <w:jc w:val="both"/>
          </w:pPr>
        </w:pPrChange>
      </w:pPr>
    </w:p>
    <w:p w:rsidR="00BE1D36" w:rsidRDefault="00146E49" w:rsidP="00572AD9">
      <w:pPr>
        <w:spacing w:line="480" w:lineRule="auto"/>
        <w:jc w:val="both"/>
      </w:pPr>
      <w:r>
        <w:t xml:space="preserve">The default number of sequences </w:t>
      </w:r>
      <w:ins w:id="226" w:author="Simon Travers" w:date="2014-03-27T13:48:00Z">
        <w:r w:rsidR="00EC2ABC">
          <w:t xml:space="preserve">required for a </w:t>
        </w:r>
      </w:ins>
      <w:ins w:id="227" w:author="Simon Travers" w:date="2014-03-27T13:47:00Z">
        <w:r w:rsidR="00EC2ABC">
          <w:t xml:space="preserve">single primer ID </w:t>
        </w:r>
      </w:ins>
      <w:r>
        <w:t>is</w:t>
      </w:r>
      <w:del w:id="228" w:author="Ram Shrestha" w:date="2014-02-28T00:58:00Z">
        <w:r w:rsidDel="00A54433">
          <w:delText xml:space="preserve"> 3 </w:delText>
        </w:r>
      </w:del>
      <w:ins w:id="229" w:author="Ram Shrestha" w:date="2014-02-28T00:58:00Z">
        <w:r w:rsidR="00A54433">
          <w:t xml:space="preserve"> three </w:t>
        </w:r>
      </w:ins>
      <w:del w:id="230" w:author="Simon Travers" w:date="2014-03-27T13:48:00Z">
        <w:r w:rsidDel="00EC2ABC">
          <w:delText xml:space="preserve">and that is the recommended </w:delText>
        </w:r>
      </w:del>
      <w:ins w:id="231" w:author="Simon Travers" w:date="2014-03-27T13:48:00Z">
        <w:r w:rsidR="00EC2ABC">
          <w:t xml:space="preserve">as per the original publication </w:t>
        </w:r>
      </w:ins>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232" w:author="Ram Shrestha" w:date="2014-03-02T21:23:00Z">
        <w:r w:rsidR="00787EBF">
          <w:instrText xml:space="preserve"> ADDIN EN.CITE </w:instrText>
        </w:r>
      </w:ins>
      <w:del w:id="233" w:author="Ram Shrestha" w:date="2013-12-03T16:32:00Z">
        <w:r w:rsidR="00463761" w:rsidDel="00943833">
          <w:delInstrText xml:space="preserve"> ADDIN EN.CITE </w:delInstrText>
        </w:r>
        <w:r w:rsidR="00A87E46" w:rsidDel="0094383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rsidDel="00943833">
          <w:delInstrText xml:space="preserve"> ADDIN EN.CITE.DATA </w:delInstrText>
        </w:r>
      </w:del>
      <w:del w:id="234" w:author="Ram Shrestha" w:date="2013-12-03T16:32:00Z">
        <w:r w:rsidR="00A87E46" w:rsidDel="00943833">
          <w:fldChar w:fldCharType="end"/>
        </w:r>
      </w:del>
      <w:ins w:id="235" w:author="Ram Shrestha" w:date="2014-03-02T21:23:00Z">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instrText xml:space="preserve"> ADDIN EN.CITE.DATA </w:instrText>
        </w:r>
      </w:ins>
      <w:ins w:id="236" w:author="Ram Shrestha" w:date="2014-03-02T21:23:00Z">
        <w:r w:rsidR="00A87E46">
          <w:fldChar w:fldCharType="end"/>
        </w:r>
      </w:ins>
      <w:r w:rsidR="00A87E46">
        <w:fldChar w:fldCharType="separate"/>
      </w:r>
      <w:r>
        <w:rPr>
          <w:noProof/>
        </w:rPr>
        <w:t>(Jabara et al., 2011)</w:t>
      </w:r>
      <w:r w:rsidR="00A87E46">
        <w:fldChar w:fldCharType="end"/>
      </w:r>
      <w:r>
        <w:t xml:space="preserve">. However, end-users have the option to </w:t>
      </w:r>
      <w:r w:rsidR="0097386B">
        <w:t xml:space="preserve">set this value </w:t>
      </w:r>
      <w:r>
        <w:t>as required</w:t>
      </w:r>
      <w:r w:rsidR="0097386B">
        <w:t xml:space="preserve">.  Only </w:t>
      </w:r>
      <w:r>
        <w:t>the P</w:t>
      </w:r>
      <w:r w:rsidR="0097386B">
        <w:t>rimer IDs with a number of representative sequences grea</w:t>
      </w:r>
      <w:r w:rsidR="007517D2">
        <w:t>t</w:t>
      </w:r>
      <w:r w:rsidR="0097386B">
        <w:t xml:space="preserve">er than, or equal to, the defined </w:t>
      </w:r>
      <w:r>
        <w:t xml:space="preserve">threshold number </w:t>
      </w:r>
      <w:r w:rsidR="0097386B">
        <w:t xml:space="preserve">are passed through for subsequent analysis </w:t>
      </w:r>
      <w:r w:rsidR="00C2473A">
        <w:t>(</w:t>
      </w:r>
      <w:r w:rsidR="00C2473A" w:rsidRPr="00C879D7">
        <w:rPr>
          <w:b/>
        </w:rPr>
        <w:t>Figure 3.</w:t>
      </w:r>
      <w:r w:rsidR="00381145" w:rsidRPr="00C879D7">
        <w:rPr>
          <w:b/>
        </w:rPr>
        <w:t>3</w:t>
      </w:r>
      <w:r w:rsidR="00381145">
        <w:t xml:space="preserve"> blue text</w:t>
      </w:r>
      <w:r w:rsidR="00BE1D36">
        <w:t>).</w:t>
      </w:r>
    </w:p>
    <w:p w:rsidR="0097386B" w:rsidRDefault="0097386B" w:rsidP="00572AD9">
      <w:pPr>
        <w:spacing w:line="480" w:lineRule="auto"/>
        <w:jc w:val="both"/>
      </w:pPr>
    </w:p>
    <w:p w:rsidR="00BE1D36" w:rsidRDefault="00BE1D36" w:rsidP="00731B34">
      <w:pPr>
        <w:pStyle w:val="Heading3"/>
        <w:numPr>
          <w:ins w:id="237" w:author="Ram Shrestha" w:date="2014-02-18T00:02:00Z"/>
        </w:numPr>
        <w:rPr>
          <w:ins w:id="238" w:author="Ram Shrestha" w:date="2014-02-18T00:02:00Z"/>
        </w:rPr>
      </w:pPr>
      <w:r>
        <w:t>3.2.4</w:t>
      </w:r>
      <w:r w:rsidRPr="007F0697">
        <w:t xml:space="preserve"> </w:t>
      </w:r>
      <w:r>
        <w:t>Quality trimming</w:t>
      </w:r>
    </w:p>
    <w:p w:rsidR="00A87E46" w:rsidRPr="00A87E46" w:rsidRDefault="00A87E46" w:rsidP="00A87E46">
      <w:pPr>
        <w:numPr>
          <w:ins w:id="239" w:author="Ram Shrestha" w:date="2014-02-18T00:02:00Z"/>
        </w:numPr>
        <w:rPr>
          <w:rPrChange w:id="240" w:author="Ram Shrestha" w:date="2014-02-18T00:02:00Z">
            <w:rPr>
              <w:b/>
            </w:rPr>
          </w:rPrChange>
        </w:rPr>
        <w:pPrChange w:id="241" w:author="Ram Shrestha" w:date="2014-02-18T00:02:00Z">
          <w:pPr>
            <w:spacing w:line="480" w:lineRule="auto"/>
            <w:jc w:val="both"/>
          </w:pPr>
        </w:pPrChange>
      </w:pPr>
    </w:p>
    <w:p w:rsidR="00BE1D36" w:rsidRDefault="00BE1D36" w:rsidP="00572AD9">
      <w:pPr>
        <w:spacing w:line="480" w:lineRule="auto"/>
        <w:jc w:val="both"/>
      </w:pPr>
      <w:r>
        <w:t xml:space="preserve">Quality trimming is an optional step in the algorithm. If </w:t>
      </w:r>
      <w:r w:rsidR="007F6F73">
        <w:t xml:space="preserve">the </w:t>
      </w:r>
      <w:r>
        <w:t xml:space="preserve">user selects the trimming option, the algorithm </w:t>
      </w:r>
      <w:r w:rsidR="007F6F73">
        <w:t xml:space="preserve">uses </w:t>
      </w:r>
      <w:proofErr w:type="spellStart"/>
      <w:r w:rsidR="007F6F73">
        <w:t>QTrim</w:t>
      </w:r>
      <w:proofErr w:type="spellEnd"/>
      <w:r w:rsidR="007F6F73">
        <w:t xml:space="preserve"> to </w:t>
      </w:r>
      <w:r>
        <w:t>quality trim the non-discarded sequence</w:t>
      </w:r>
      <w:r w:rsidR="00624245">
        <w:t xml:space="preserve"> reads</w:t>
      </w:r>
      <w:r>
        <w:t xml:space="preserve">. </w:t>
      </w:r>
      <w:r w:rsidR="00624245">
        <w:t>As q</w:t>
      </w:r>
      <w:r>
        <w:t xml:space="preserve">uality trimming </w:t>
      </w:r>
      <w:r w:rsidR="00624245">
        <w:t xml:space="preserve">can </w:t>
      </w:r>
      <w:r>
        <w:t>change the sequence length</w:t>
      </w:r>
      <w:r w:rsidR="00624245">
        <w:t xml:space="preserve"> once it is complete the PIDA algorithm repeats the previous two steps of the process to ensure that the quality trimmed reads are of a sufficient length and quantity for consensus sequence generation (</w:t>
      </w:r>
      <w:r w:rsidR="00AB046F" w:rsidRPr="00C879D7">
        <w:rPr>
          <w:b/>
        </w:rPr>
        <w:t>Figure 3.</w:t>
      </w:r>
      <w:r w:rsidR="00381145" w:rsidRPr="00C879D7">
        <w:rPr>
          <w:b/>
        </w:rPr>
        <w:t>3</w:t>
      </w:r>
      <w:r>
        <w:t xml:space="preserve"> black</w:t>
      </w:r>
      <w:r w:rsidR="00381145">
        <w:t xml:space="preserve"> text</w:t>
      </w:r>
      <w:r w:rsidR="00AB046F" w:rsidRPr="00B87B25">
        <w:t>)</w:t>
      </w:r>
      <w:r w:rsidRPr="004004F1">
        <w:t>.</w:t>
      </w:r>
    </w:p>
    <w:p w:rsidR="000A7274" w:rsidRDefault="000A7274" w:rsidP="00572AD9">
      <w:pPr>
        <w:spacing w:line="480" w:lineRule="auto"/>
        <w:jc w:val="both"/>
        <w:rPr>
          <w:b/>
        </w:rPr>
      </w:pPr>
    </w:p>
    <w:p w:rsidR="00BE1D36" w:rsidRDefault="00BE1D36" w:rsidP="00731B34">
      <w:pPr>
        <w:pStyle w:val="Heading3"/>
        <w:numPr>
          <w:ins w:id="242" w:author="Ram Shrestha" w:date="2014-02-18T00:02:00Z"/>
        </w:numPr>
        <w:rPr>
          <w:ins w:id="243" w:author="Ram Shrestha" w:date="2014-02-18T00:02:00Z"/>
        </w:rPr>
      </w:pPr>
      <w:del w:id="244" w:author="Ram Shrestha" w:date="2014-02-18T00:02:00Z">
        <w:r w:rsidRPr="00EE0503" w:rsidDel="00731B34">
          <w:delText>3.2.</w:delText>
        </w:r>
        <w:r w:rsidR="000A7274" w:rsidDel="00731B34">
          <w:delText>5</w:delText>
        </w:r>
        <w:r w:rsidRPr="00EE0503" w:rsidDel="00731B34">
          <w:delText xml:space="preserve"> </w:delText>
        </w:r>
      </w:del>
      <w:r w:rsidRPr="00EE0503">
        <w:t>Generating a Consensus Sequence</w:t>
      </w:r>
    </w:p>
    <w:p w:rsidR="00A87E46" w:rsidRPr="00A87E46" w:rsidRDefault="00A87E46" w:rsidP="00A87E46">
      <w:pPr>
        <w:numPr>
          <w:ins w:id="245" w:author="Ram Shrestha" w:date="2014-02-18T00:02:00Z"/>
        </w:numPr>
        <w:rPr>
          <w:rPrChange w:id="246" w:author="Ram Shrestha" w:date="2014-02-18T00:02:00Z">
            <w:rPr>
              <w:b/>
            </w:rPr>
          </w:rPrChange>
        </w:rPr>
        <w:pPrChange w:id="247" w:author="Ram Shrestha" w:date="2014-02-18T00:02:00Z">
          <w:pPr>
            <w:spacing w:line="480" w:lineRule="auto"/>
            <w:jc w:val="both"/>
          </w:pPr>
        </w:pPrChange>
      </w:pPr>
    </w:p>
    <w:p w:rsidR="00BE1D36" w:rsidRDefault="00ED70C8" w:rsidP="00572AD9">
      <w:pPr>
        <w:spacing w:line="480" w:lineRule="auto"/>
        <w:jc w:val="both"/>
      </w:pPr>
      <w:ins w:id="248" w:author="Simon Travers" w:date="2014-03-27T13:49:00Z">
        <w:r>
          <w:t>For each primer ID the representative s</w:t>
        </w:r>
      </w:ins>
      <w:del w:id="249" w:author="Simon Travers" w:date="2014-03-27T13:49:00Z">
        <w:r w:rsidR="00BE1D36" w:rsidDel="00ED70C8">
          <w:delText>S</w:delText>
        </w:r>
      </w:del>
      <w:r w:rsidR="00BE1D36">
        <w:t xml:space="preserve">equences </w:t>
      </w:r>
      <w:r w:rsidR="00186017">
        <w:t xml:space="preserve">are </w:t>
      </w:r>
      <w:r w:rsidR="00BE1D36">
        <w:t xml:space="preserve">binned together </w:t>
      </w:r>
      <w:del w:id="250" w:author="Simon Travers" w:date="2014-03-27T13:50:00Z">
        <w:r w:rsidR="00BE1D36" w:rsidDel="00ED70C8">
          <w:delText xml:space="preserve">in a file with the same primer, MID and Primer ID </w:delText>
        </w:r>
      </w:del>
      <w:ins w:id="251" w:author="Ram Shrestha" w:date="2014-03-01T23:00:00Z">
        <w:del w:id="252" w:author="Simon Travers" w:date="2014-03-27T13:50:00Z">
          <w:r w:rsidR="00F744DB" w:rsidDel="00ED70C8">
            <w:delText xml:space="preserve"> Primer ID </w:delText>
          </w:r>
        </w:del>
      </w:ins>
      <w:del w:id="253" w:author="Simon Travers" w:date="2014-03-27T13:50:00Z">
        <w:r w:rsidR="00BE1D36" w:rsidDel="00ED70C8">
          <w:delText>tags</w:delText>
        </w:r>
        <w:r w:rsidR="00186017" w:rsidDel="00ED70C8">
          <w:delText xml:space="preserve"> </w:delText>
        </w:r>
      </w:del>
      <w:proofErr w:type="gramStart"/>
      <w:r w:rsidR="00381145">
        <w:t>( Figure</w:t>
      </w:r>
      <w:proofErr w:type="gramEnd"/>
      <w:r w:rsidR="00381145">
        <w:t xml:space="preserve"> 3.3 purple text) </w:t>
      </w:r>
      <w:r w:rsidR="00186017">
        <w:t>and</w:t>
      </w:r>
      <w:r w:rsidR="00BE1D36">
        <w:t xml:space="preserve"> are aligned </w:t>
      </w:r>
      <w:r w:rsidR="00195A24">
        <w:t xml:space="preserve">to each other </w:t>
      </w:r>
      <w:r w:rsidR="00BE1D36">
        <w:t xml:space="preserve">using MAFFT </w:t>
      </w:r>
      <w:r w:rsidR="00A87E46">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ins w:id="254" w:author="Ram Shrestha" w:date="2014-03-02T21:23:00Z">
        <w:r w:rsidR="00787EBF">
          <w:instrText xml:space="preserve"> ADDIN EN.CITE </w:instrText>
        </w:r>
      </w:ins>
      <w:del w:id="255" w:author="Ram Shrestha" w:date="2013-12-03T16:32:00Z">
        <w:r w:rsidR="00463761" w:rsidDel="00943833">
          <w:delInstrText xml:space="preserve"> ADDIN EN.CITE </w:delInstrText>
        </w:r>
        <w:r w:rsidR="00A87E46" w:rsidDel="00943833">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463761" w:rsidDel="00943833">
          <w:delInstrText xml:space="preserve"> ADDIN EN.CITE.DATA </w:delInstrText>
        </w:r>
      </w:del>
      <w:del w:id="256" w:author="Ram Shrestha" w:date="2013-12-03T16:32:00Z">
        <w:r w:rsidR="00A87E46" w:rsidDel="00943833">
          <w:fldChar w:fldCharType="end"/>
        </w:r>
      </w:del>
      <w:ins w:id="257" w:author="Ram Shrestha" w:date="2014-03-02T21:23:00Z">
        <w:r w:rsidR="00A87E46">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787EBF">
          <w:instrText xml:space="preserve"> ADDIN EN.CITE.DATA </w:instrText>
        </w:r>
      </w:ins>
      <w:ins w:id="258" w:author="Ram Shrestha" w:date="2014-03-02T21:23:00Z">
        <w:r w:rsidR="00A87E46">
          <w:fldChar w:fldCharType="end"/>
        </w:r>
      </w:ins>
      <w:r w:rsidR="00A87E46">
        <w:fldChar w:fldCharType="separate"/>
      </w:r>
      <w:r w:rsidR="00BE1D36">
        <w:rPr>
          <w:noProof/>
        </w:rPr>
        <w:t>(Katoh et al., 2005; Katoh et al., 2002; Katoh and Toh, 2008, 2010)</w:t>
      </w:r>
      <w:r w:rsidR="00A87E46">
        <w:fldChar w:fldCharType="end"/>
      </w:r>
      <w:r w:rsidR="00BE1D36">
        <w:t xml:space="preserve">. A consensus sequence is generated </w:t>
      </w:r>
      <w:r w:rsidR="00195A24">
        <w:t xml:space="preserve">from the resulting alignment by calling </w:t>
      </w:r>
      <w:ins w:id="259" w:author="Simon Travers" w:date="2014-03-27T13:50:00Z">
        <w:r>
          <w:t xml:space="preserve">the most common </w:t>
        </w:r>
      </w:ins>
      <w:r w:rsidR="00195A24">
        <w:t>nucleotide</w:t>
      </w:r>
      <w:r w:rsidR="00BE1D36">
        <w:t xml:space="preserve"> that </w:t>
      </w:r>
      <w:del w:id="260" w:author="Simon Travers" w:date="2014-03-27T13:50:00Z">
        <w:r w:rsidR="00BE1D36" w:rsidDel="00ED70C8">
          <w:delText>occur</w:delText>
        </w:r>
        <w:r w:rsidR="00195A24" w:rsidDel="00ED70C8">
          <w:delText>s</w:delText>
        </w:r>
        <w:r w:rsidR="00BE1D36" w:rsidDel="00ED70C8">
          <w:delText xml:space="preserve"> </w:delText>
        </w:r>
        <w:r w:rsidR="00186017" w:rsidDel="00ED70C8">
          <w:delText xml:space="preserve">the </w:delText>
        </w:r>
        <w:r w:rsidR="00195A24" w:rsidDel="00ED70C8">
          <w:delText xml:space="preserve">most </w:delText>
        </w:r>
      </w:del>
      <w:r w:rsidR="00BE1D36">
        <w:t xml:space="preserve">at </w:t>
      </w:r>
      <w:r w:rsidR="00195A24">
        <w:t xml:space="preserve">each </w:t>
      </w:r>
      <w:r w:rsidR="00BE1D36">
        <w:t xml:space="preserve">position in </w:t>
      </w:r>
      <w:proofErr w:type="gramStart"/>
      <w:r w:rsidR="00BE1D36">
        <w:t>the</w:t>
      </w:r>
      <w:proofErr w:type="gramEnd"/>
      <w:r w:rsidR="00BE1D36">
        <w:t xml:space="preserve"> alignment</w:t>
      </w:r>
      <w:r w:rsidR="00C2473A">
        <w:t xml:space="preserve"> </w:t>
      </w:r>
      <w:r w:rsidR="00C2473A" w:rsidRPr="00C879D7">
        <w:rPr>
          <w:b/>
        </w:rPr>
        <w:t>(Figure 3.</w:t>
      </w:r>
      <w:r w:rsidR="00381145" w:rsidRPr="00C879D7">
        <w:rPr>
          <w:b/>
        </w:rPr>
        <w:t>3</w:t>
      </w:r>
      <w:r w:rsidR="00BE1D36">
        <w:t xml:space="preserve"> Sky blue </w:t>
      </w:r>
      <w:r w:rsidR="00381145">
        <w:t>text</w:t>
      </w:r>
      <w:r w:rsidR="00BE1D36">
        <w:t xml:space="preserve">). In </w:t>
      </w:r>
      <w:ins w:id="261" w:author="Simon Travers" w:date="2014-03-27T13:50:00Z">
        <w:r>
          <w:t xml:space="preserve">the </w:t>
        </w:r>
      </w:ins>
      <w:r w:rsidR="00BE1D36">
        <w:t xml:space="preserve">case of ties in frequency between two or more bases at a position, an ambiguous base representing the bases is added to the consensus sequence. To avoid large </w:t>
      </w:r>
      <w:ins w:id="262" w:author="Simon Travers" w:date="2014-03-27T13:50:00Z">
        <w:r>
          <w:t xml:space="preserve">numbers of </w:t>
        </w:r>
      </w:ins>
      <w:del w:id="263" w:author="Simon Travers" w:date="2014-03-27T13:50:00Z">
        <w:r w:rsidR="00BE1D36" w:rsidDel="00ED70C8">
          <w:delText>number of ties</w:delText>
        </w:r>
      </w:del>
      <w:ins w:id="264" w:author="Simon Travers" w:date="2014-03-27T13:50:00Z">
        <w:r>
          <w:t xml:space="preserve">ambiguous </w:t>
        </w:r>
      </w:ins>
      <w:ins w:id="265" w:author="Simon Travers" w:date="2014-03-27T13:51:00Z">
        <w:r>
          <w:t>bases in a consensus sequence</w:t>
        </w:r>
      </w:ins>
      <w:del w:id="266" w:author="Simon Travers" w:date="2014-03-27T13:51:00Z">
        <w:r w:rsidR="00BE1D36" w:rsidDel="00ED70C8">
          <w:delText>,</w:delText>
        </w:r>
      </w:del>
      <w:r w:rsidR="00BE1D36">
        <w:t xml:space="preserve"> users can </w:t>
      </w:r>
      <w:del w:id="267" w:author="Simon Travers" w:date="2014-03-27T13:51:00Z">
        <w:r w:rsidR="00BE1D36" w:rsidDel="00ED70C8">
          <w:delText xml:space="preserve">choose </w:delText>
        </w:r>
      </w:del>
      <w:proofErr w:type="spellStart"/>
      <w:ins w:id="268" w:author="Simon Travers" w:date="2014-03-27T13:51:00Z">
        <w:r>
          <w:t>definie</w:t>
        </w:r>
        <w:proofErr w:type="spellEnd"/>
        <w:r>
          <w:t xml:space="preserve"> </w:t>
        </w:r>
      </w:ins>
      <w:r w:rsidR="00BE1D36">
        <w:t xml:space="preserve">an odd number as </w:t>
      </w:r>
      <w:del w:id="269" w:author="Simon Travers" w:date="2014-03-27T13:51:00Z">
        <w:r w:rsidR="00BE1D36" w:rsidDel="00ED70C8">
          <w:delText xml:space="preserve">a </w:delText>
        </w:r>
      </w:del>
      <w:ins w:id="270" w:author="Simon Travers" w:date="2014-03-27T13:51:00Z">
        <w:r>
          <w:t xml:space="preserve">the </w:t>
        </w:r>
      </w:ins>
      <w:r w:rsidR="00BE1D36">
        <w:t xml:space="preserve">minimum number of sequences. </w:t>
      </w:r>
      <w:del w:id="271" w:author="Simon Travers" w:date="2014-03-27T13:51:00Z">
        <w:r w:rsidR="00BE1D36" w:rsidDel="00ED70C8">
          <w:delText>This is a reason that the default minimum number of sequences for co</w:delText>
        </w:r>
        <w:r w:rsidR="00C879D7" w:rsidDel="00ED70C8">
          <w:delText>nsensus sequence generation is three</w:delText>
        </w:r>
        <w:r w:rsidR="00BE1D36" w:rsidDel="00ED70C8">
          <w:delText>.</w:delText>
        </w:r>
      </w:del>
    </w:p>
    <w:p w:rsidR="00FB3AE6" w:rsidRDefault="00FB3AE6" w:rsidP="00572AD9">
      <w:pPr>
        <w:spacing w:line="480" w:lineRule="auto"/>
        <w:jc w:val="both"/>
      </w:pPr>
    </w:p>
    <w:p w:rsidR="00FB3AE6" w:rsidRDefault="00FB3AE6" w:rsidP="00731B34">
      <w:pPr>
        <w:pStyle w:val="Heading3"/>
        <w:numPr>
          <w:ins w:id="272" w:author="Ram Shrestha" w:date="2014-02-18T00:02:00Z"/>
        </w:numPr>
        <w:rPr>
          <w:ins w:id="273" w:author="Ram Shrestha" w:date="2014-02-18T00:02:00Z"/>
        </w:rPr>
      </w:pPr>
      <w:del w:id="274" w:author="Ram Shrestha" w:date="2014-02-18T00:02:00Z">
        <w:r w:rsidDel="00731B34">
          <w:delText>3.2.</w:delText>
        </w:r>
        <w:r w:rsidR="000A7274" w:rsidDel="00731B34">
          <w:delText>6</w:delText>
        </w:r>
        <w:r w:rsidRPr="00EE0503" w:rsidDel="00731B34">
          <w:delText xml:space="preserve"> </w:delText>
        </w:r>
      </w:del>
      <w:r>
        <w:t>Test datasets</w:t>
      </w:r>
    </w:p>
    <w:p w:rsidR="00A87E46" w:rsidRPr="00A87E46" w:rsidRDefault="00A87E46" w:rsidP="00A87E46">
      <w:pPr>
        <w:numPr>
          <w:ins w:id="275" w:author="Ram Shrestha" w:date="2014-02-18T00:02:00Z"/>
        </w:numPr>
        <w:rPr>
          <w:rPrChange w:id="276" w:author="Ram Shrestha" w:date="2014-02-18T00:02:00Z">
            <w:rPr>
              <w:b/>
            </w:rPr>
          </w:rPrChange>
        </w:rPr>
        <w:pPrChange w:id="277" w:author="Ram Shrestha" w:date="2014-02-18T00:02:00Z">
          <w:pPr>
            <w:spacing w:line="480" w:lineRule="auto"/>
            <w:jc w:val="both"/>
          </w:pPr>
        </w:pPrChange>
      </w:pPr>
    </w:p>
    <w:p w:rsidR="00BE1D36" w:rsidRDefault="00BE1D36" w:rsidP="00572AD9">
      <w:pPr>
        <w:spacing w:line="480" w:lineRule="auto"/>
        <w:jc w:val="both"/>
      </w:pPr>
      <w:r>
        <w:t>Two datasets (</w:t>
      </w:r>
      <w:r w:rsidR="008E1414">
        <w:t xml:space="preserve">described here as </w:t>
      </w:r>
      <w:r>
        <w:t>Run1 and Run2)</w:t>
      </w:r>
      <w:r w:rsidR="00FB3AE6">
        <w:t xml:space="preserve"> were generated by our collaborators (Prof Carolyn Williamson’s research group, University of Cape Town) </w:t>
      </w:r>
      <w:r w:rsidR="00C2769C">
        <w:t>using the</w:t>
      </w:r>
      <w:del w:id="278" w:author="Ram Shrestha" w:date="2014-03-01T23:00:00Z">
        <w:r w:rsidR="00C2769C" w:rsidDel="00F744DB">
          <w:delText xml:space="preserve"> primer ID </w:delText>
        </w:r>
      </w:del>
      <w:ins w:id="279" w:author="Ram Shrestha" w:date="2014-03-01T23:00:00Z">
        <w:r w:rsidR="00F744DB">
          <w:t xml:space="preserve"> Primer ID </w:t>
        </w:r>
      </w:ins>
      <w:r w:rsidR="00C2769C">
        <w:t xml:space="preserve">approach </w:t>
      </w:r>
      <w:r w:rsidR="00FB3AE6">
        <w:t xml:space="preserve">and were used </w:t>
      </w:r>
      <w:r w:rsidR="008E1414">
        <w:t xml:space="preserve">here </w:t>
      </w:r>
      <w:r w:rsidR="00FB3AE6">
        <w:t>to evaluate PIDA.</w:t>
      </w:r>
      <w:r>
        <w:t xml:space="preserve"> </w:t>
      </w:r>
      <w:r w:rsidR="00FB3AE6">
        <w:t xml:space="preserve"> </w:t>
      </w:r>
      <w:r w:rsidR="00C2769C">
        <w:t>E</w:t>
      </w:r>
      <w:r>
        <w:t>ach</w:t>
      </w:r>
      <w:r w:rsidR="00C2769C">
        <w:t xml:space="preserve"> dataset comprised one </w:t>
      </w:r>
      <w:r w:rsidR="008E1414">
        <w:t>sequencing</w:t>
      </w:r>
      <w:r w:rsidR="00C2769C">
        <w:t xml:space="preserve"> run (Roche/454 Junior plate)</w:t>
      </w:r>
      <w:r>
        <w:t xml:space="preserve"> containing </w:t>
      </w:r>
      <w:r w:rsidR="008E1414">
        <w:t xml:space="preserve">data from </w:t>
      </w:r>
      <w:r>
        <w:t>four HIV infected patients</w:t>
      </w:r>
      <w:r w:rsidR="008E1414">
        <w:t xml:space="preserve"> from a </w:t>
      </w:r>
      <w:r>
        <w:t>study to analyze vaccine response in HIV subtype C (</w:t>
      </w:r>
      <w:r w:rsidR="008E1414">
        <w:t xml:space="preserve">the results from this study do not comprise part of this thesis and will be </w:t>
      </w:r>
      <w:r>
        <w:t xml:space="preserve">published elsewhere). </w:t>
      </w:r>
      <w:ins w:id="280" w:author="Simon Travers" w:date="2014-03-27T13:52:00Z">
        <w:r w:rsidR="00610255">
          <w:t xml:space="preserve"> </w:t>
        </w:r>
      </w:ins>
      <w:r>
        <w:t>F</w:t>
      </w:r>
      <w:r w:rsidR="008E1414">
        <w:t>or each patient, f</w:t>
      </w:r>
      <w:r>
        <w:t xml:space="preserve">our </w:t>
      </w:r>
      <w:proofErr w:type="spellStart"/>
      <w:r>
        <w:t>amplicons</w:t>
      </w:r>
      <w:proofErr w:type="spellEnd"/>
      <w:r>
        <w:t xml:space="preserve"> </w:t>
      </w:r>
      <w:r w:rsidR="008E1414">
        <w:t>covering one region in the envelope gene (</w:t>
      </w:r>
      <w:proofErr w:type="spellStart"/>
      <w:r>
        <w:rPr>
          <w:i/>
        </w:rPr>
        <w:t>env</w:t>
      </w:r>
      <w:proofErr w:type="spellEnd"/>
      <w:r w:rsidR="008E1414">
        <w:rPr>
          <w:i/>
        </w:rPr>
        <w:t>)</w:t>
      </w:r>
      <w:r>
        <w:t>,</w:t>
      </w:r>
      <w:r w:rsidR="008E1414">
        <w:t xml:space="preserve"> two regions of gag</w:t>
      </w:r>
      <w:r>
        <w:t xml:space="preserve"> </w:t>
      </w:r>
      <w:r w:rsidR="008E1414">
        <w:t>(</w:t>
      </w:r>
      <w:r>
        <w:t xml:space="preserve">gag54, </w:t>
      </w:r>
      <w:r>
        <w:rPr>
          <w:i/>
        </w:rPr>
        <w:t>gag</w:t>
      </w:r>
      <w:r>
        <w:t>472</w:t>
      </w:r>
      <w:r w:rsidR="008E1414">
        <w:t xml:space="preserve">) and one region in the </w:t>
      </w:r>
      <w:proofErr w:type="spellStart"/>
      <w:r w:rsidR="008E1414">
        <w:t>nef</w:t>
      </w:r>
      <w:proofErr w:type="spellEnd"/>
      <w:r w:rsidR="008E1414">
        <w:t xml:space="preserve"> gene (</w:t>
      </w:r>
      <w:r>
        <w:rPr>
          <w:i/>
        </w:rPr>
        <w:t>nef</w:t>
      </w:r>
      <w:r w:rsidRPr="006C228A">
        <w:t>23</w:t>
      </w:r>
      <w:r w:rsidR="008E1414">
        <w:t>)</w:t>
      </w:r>
      <w:r>
        <w:t xml:space="preserve"> </w:t>
      </w:r>
      <w:r w:rsidR="008E1414">
        <w:t xml:space="preserve">were </w:t>
      </w:r>
      <w:r>
        <w:t xml:space="preserve">amplified using subtype C </w:t>
      </w:r>
      <w:r w:rsidR="008E1414">
        <w:t xml:space="preserve">specific </w:t>
      </w:r>
      <w:r>
        <w:t xml:space="preserve">primers </w:t>
      </w:r>
      <w:r w:rsidR="008E1414">
        <w:t xml:space="preserve">with each primer used in the </w:t>
      </w:r>
      <w:proofErr w:type="spellStart"/>
      <w:r w:rsidR="008E1414">
        <w:t>cDNA</w:t>
      </w:r>
      <w:proofErr w:type="spellEnd"/>
      <w:r w:rsidR="008E1414">
        <w:t xml:space="preserve"> generation step </w:t>
      </w:r>
      <w:r>
        <w:t xml:space="preserve">associated </w:t>
      </w:r>
      <w:r w:rsidR="008E1414">
        <w:t xml:space="preserve">with </w:t>
      </w:r>
      <w:r>
        <w:t>a unique Primer ID.</w:t>
      </w:r>
      <w:r w:rsidR="002307BD">
        <w:t xml:space="preserve">  </w:t>
      </w:r>
      <w:proofErr w:type="spellStart"/>
      <w:r w:rsidR="002307BD">
        <w:t>Amplicons</w:t>
      </w:r>
      <w:proofErr w:type="spellEnd"/>
      <w:r w:rsidR="002307BD">
        <w:t xml:space="preserve"> for each patient were tagged using a unique MID and sequence data was generated using </w:t>
      </w:r>
      <w:r w:rsidR="005462AF">
        <w:t xml:space="preserve">one </w:t>
      </w:r>
      <w:r w:rsidR="002307BD">
        <w:t>Roche/454 Junior plate</w:t>
      </w:r>
      <w:r w:rsidR="005462AF">
        <w:t xml:space="preserve"> for each dataset</w:t>
      </w:r>
      <w:r w:rsidR="002307BD">
        <w:t xml:space="preserve">. </w:t>
      </w:r>
    </w:p>
    <w:p w:rsidR="00C55BCC" w:rsidRDefault="00C55BCC" w:rsidP="00572AD9">
      <w:pPr>
        <w:spacing w:line="480" w:lineRule="auto"/>
        <w:jc w:val="both"/>
      </w:pPr>
    </w:p>
    <w:p w:rsidR="00BE1D36" w:rsidRDefault="00BE1D36" w:rsidP="00731B34">
      <w:pPr>
        <w:pStyle w:val="Heading2"/>
        <w:numPr>
          <w:numberingChange w:id="281" w:author="Ram Shrestha" w:date="2014-02-28T22:07:00Z" w:original="%1:2:0:.%2:3:0:"/>
        </w:numPr>
        <w:rPr>
          <w:ins w:id="282" w:author="Ram Shrestha" w:date="2014-02-18T00:02:00Z"/>
        </w:rPr>
      </w:pPr>
      <w:r>
        <w:t>Result</w:t>
      </w:r>
      <w:r w:rsidR="00061D49">
        <w:t>s</w:t>
      </w:r>
    </w:p>
    <w:p w:rsidR="00262016" w:rsidRDefault="00262016">
      <w:pPr>
        <w:numPr>
          <w:ins w:id="283" w:author="Ram Shrestha" w:date="2014-02-18T00:02:00Z"/>
        </w:numPr>
      </w:pPr>
    </w:p>
    <w:p w:rsidR="00262016" w:rsidRDefault="00701718">
      <w:pPr>
        <w:pStyle w:val="Heading3"/>
        <w:numPr>
          <w:numberingChange w:id="284" w:author="Ram Shrestha" w:date="2014-02-28T22:08:00Z" w:original="%1:2:0:.%2:3:0:.%3:1:0:"/>
        </w:numPr>
      </w:pPr>
      <w:r w:rsidRPr="00701718">
        <w:t xml:space="preserve">Initial </w:t>
      </w:r>
      <w:proofErr w:type="spellStart"/>
      <w:r w:rsidRPr="00701718">
        <w:t>demultiplexing</w:t>
      </w:r>
      <w:proofErr w:type="spellEnd"/>
    </w:p>
    <w:p w:rsidR="00701718" w:rsidRDefault="00701718" w:rsidP="00B16A0B">
      <w:pPr>
        <w:spacing w:line="480" w:lineRule="auto"/>
        <w:jc w:val="both"/>
      </w:pPr>
    </w:p>
    <w:p w:rsidR="00453FEC" w:rsidRDefault="00877199" w:rsidP="00B16A0B">
      <w:pPr>
        <w:spacing w:line="480" w:lineRule="auto"/>
        <w:jc w:val="both"/>
      </w:pPr>
      <w:r>
        <w:t xml:space="preserve">Runs 1 and </w:t>
      </w:r>
      <w:r w:rsidR="00033838">
        <w:t xml:space="preserve">Run2 </w:t>
      </w:r>
      <w:r>
        <w:t xml:space="preserve">were </w:t>
      </w:r>
      <w:r w:rsidR="00BE1D36">
        <w:t xml:space="preserve">analyzed </w:t>
      </w:r>
      <w:r w:rsidR="009C6D39">
        <w:t>independently of each other</w:t>
      </w:r>
      <w:r>
        <w:t xml:space="preserve"> </w:t>
      </w:r>
      <w:r w:rsidR="00BE1D36">
        <w:t xml:space="preserve">using PIDA. </w:t>
      </w:r>
      <w:r w:rsidR="00453FEC">
        <w:t xml:space="preserve">Before any processing of the data was undertaken the total number of raw </w:t>
      </w:r>
      <w:r w:rsidR="009C6D39">
        <w:t xml:space="preserve">sequence </w:t>
      </w:r>
      <w:r w:rsidR="00033838">
        <w:t>reads</w:t>
      </w:r>
      <w:r w:rsidR="009C6D39">
        <w:t xml:space="preserve"> </w:t>
      </w:r>
      <w:r w:rsidR="00453FEC">
        <w:t xml:space="preserve">for each dataset was 125,865 and 40,544 for Runs 1 and 2 respectively. </w:t>
      </w:r>
    </w:p>
    <w:p w:rsidR="00453FEC" w:rsidRDefault="00453FEC" w:rsidP="00B16A0B">
      <w:pPr>
        <w:spacing w:line="480" w:lineRule="auto"/>
        <w:jc w:val="both"/>
      </w:pPr>
    </w:p>
    <w:p w:rsidR="007D4870" w:rsidRDefault="007D4870" w:rsidP="00B16A0B">
      <w:pPr>
        <w:spacing w:line="480" w:lineRule="auto"/>
        <w:jc w:val="both"/>
      </w:pPr>
      <w:r>
        <w:t xml:space="preserve">The initial </w:t>
      </w:r>
      <w:proofErr w:type="spellStart"/>
      <w:r>
        <w:t>demultiplexing</w:t>
      </w:r>
      <w:proofErr w:type="spellEnd"/>
      <w:r>
        <w:t xml:space="preserve"> step involved identifying sequence reads that had incomplete/missing primer or MID motifs and discarding them from subsequent analysis.</w:t>
      </w:r>
      <w:r w:rsidR="002A4C58">
        <w:t xml:space="preserve">  For Run 1</w:t>
      </w:r>
      <w:r w:rsidR="00BB566B">
        <w:t xml:space="preserve"> the primer was not found in 2962 </w:t>
      </w:r>
      <w:r w:rsidR="00DF450F">
        <w:t xml:space="preserve">(2.4%) </w:t>
      </w:r>
      <w:r w:rsidR="00BB566B">
        <w:t>reads while 7557</w:t>
      </w:r>
      <w:r w:rsidR="00DF450F">
        <w:t xml:space="preserve"> (6%)</w:t>
      </w:r>
      <w:r w:rsidR="00BB566B">
        <w:t xml:space="preserve"> had no MID present.</w:t>
      </w:r>
      <w:r w:rsidR="00B068B7">
        <w:t xml:space="preserve">  Similarly, for Run 2 the primer was not found in 751 (1.9%) of reads while 1109 (2.74%) had no MID present (</w:t>
      </w:r>
      <w:r w:rsidR="00B068B7" w:rsidRPr="00B068B7">
        <w:rPr>
          <w:b/>
        </w:rPr>
        <w:t>Table 3.1</w:t>
      </w:r>
      <w:r w:rsidR="00B068B7">
        <w:t xml:space="preserve">).   </w:t>
      </w:r>
    </w:p>
    <w:p w:rsidR="007D4870" w:rsidRDefault="007D4870" w:rsidP="00B16A0B">
      <w:pPr>
        <w:spacing w:line="480" w:lineRule="auto"/>
        <w:jc w:val="both"/>
      </w:pPr>
    </w:p>
    <w:p w:rsidR="00B068B7" w:rsidRDefault="00B068B7" w:rsidP="00B16A0B">
      <w:pPr>
        <w:spacing w:line="480" w:lineRule="auto"/>
        <w:jc w:val="both"/>
      </w:pPr>
      <w:r>
        <w:t xml:space="preserve">For the remaining reads that contained complete primers and </w:t>
      </w:r>
      <w:proofErr w:type="spellStart"/>
      <w:r>
        <w:t>MIDs</w:t>
      </w:r>
      <w:proofErr w:type="spellEnd"/>
      <w:r>
        <w:t>, we examined the sequence of the</w:t>
      </w:r>
      <w:del w:id="285" w:author="Ram Shrestha" w:date="2014-03-01T23:00:00Z">
        <w:r w:rsidDel="00F744DB">
          <w:delText xml:space="preserve"> primer ID </w:delText>
        </w:r>
      </w:del>
      <w:ins w:id="286" w:author="Ram Shrestha" w:date="2014-03-01T23:00:00Z">
        <w:r w:rsidR="00F744DB">
          <w:t xml:space="preserve"> Primer ID </w:t>
        </w:r>
      </w:ins>
      <w:r>
        <w:t>and retained reads that did not contain ambiguous bases</w:t>
      </w:r>
      <w:ins w:id="287" w:author="Ram Shrestha" w:date="2014-02-25T22:08:00Z">
        <w:r w:rsidR="00905C3E">
          <w:t xml:space="preserve"> at</w:t>
        </w:r>
      </w:ins>
      <w:ins w:id="288" w:author="Ram Shrestha" w:date="2014-03-01T23:00:00Z">
        <w:r w:rsidR="00F744DB">
          <w:t xml:space="preserve"> Primer ID </w:t>
        </w:r>
      </w:ins>
      <w:ins w:id="289" w:author="Ram Shrestha" w:date="2014-02-25T22:08:00Z">
        <w:r w:rsidR="00905C3E">
          <w:t>region</w:t>
        </w:r>
      </w:ins>
      <w:r>
        <w:t xml:space="preserve">.  This resulted in the loss of </w:t>
      </w:r>
      <w:r w:rsidR="00BF6797">
        <w:t>257 (0.2%) and 37 (0.1%) reads for Run1 and Run2 respectively (</w:t>
      </w:r>
      <w:r w:rsidR="00BF6797" w:rsidRPr="00BF6797">
        <w:rPr>
          <w:b/>
        </w:rPr>
        <w:t>Table 3.1</w:t>
      </w:r>
      <w:r w:rsidR="00BF6797">
        <w:t xml:space="preserve">) </w:t>
      </w:r>
    </w:p>
    <w:p w:rsidR="00B068B7" w:rsidRDefault="00B068B7" w:rsidP="00B16A0B">
      <w:pPr>
        <w:spacing w:line="480" w:lineRule="auto"/>
        <w:jc w:val="both"/>
      </w:pPr>
    </w:p>
    <w:p w:rsidR="00990B6F" w:rsidRDefault="00990B6F" w:rsidP="00B16A0B">
      <w:pPr>
        <w:spacing w:line="480" w:lineRule="auto"/>
        <w:jc w:val="both"/>
      </w:pPr>
      <w:r>
        <w:t xml:space="preserve">Thus, following initial </w:t>
      </w:r>
      <w:proofErr w:type="spellStart"/>
      <w:r>
        <w:t>demultiplexing</w:t>
      </w:r>
      <w:proofErr w:type="spellEnd"/>
      <w:r>
        <w:t>, 91% of sequences from Run1 were retained</w:t>
      </w:r>
      <w:r w:rsidR="00F34F26">
        <w:t>,</w:t>
      </w:r>
      <w:r>
        <w:t xml:space="preserve"> while 95% of the sequences from Run2 were passed through for subsequent analysis.</w:t>
      </w:r>
    </w:p>
    <w:p w:rsidR="00F34F26" w:rsidRDefault="00F34F26" w:rsidP="00B16A0B">
      <w:pPr>
        <w:spacing w:line="480" w:lineRule="auto"/>
        <w:jc w:val="both"/>
      </w:pPr>
    </w:p>
    <w:p w:rsidR="00262016" w:rsidRDefault="00384BE0">
      <w:pPr>
        <w:pStyle w:val="Heading3"/>
        <w:numPr>
          <w:numberingChange w:id="290" w:author="Ram Shrestha" w:date="2014-02-28T22:19:00Z" w:original="%1:2:0:.%2:3:0:.%3:2:0:"/>
        </w:numPr>
      </w:pPr>
      <w:r w:rsidRPr="00384BE0">
        <w:t xml:space="preserve">Quality trimming of </w:t>
      </w:r>
      <w:r w:rsidR="002742CA">
        <w:t xml:space="preserve">sequence </w:t>
      </w:r>
      <w:r w:rsidRPr="00384BE0">
        <w:t>data</w:t>
      </w:r>
      <w:r>
        <w:t xml:space="preserve"> and sequence length </w:t>
      </w:r>
      <w:r w:rsidR="002742CA">
        <w:t>evaluation</w:t>
      </w:r>
    </w:p>
    <w:p w:rsidR="00384BE0" w:rsidRDefault="00384BE0" w:rsidP="00B16A0B">
      <w:pPr>
        <w:spacing w:line="480" w:lineRule="auto"/>
        <w:jc w:val="both"/>
        <w:rPr>
          <w:b/>
        </w:rPr>
      </w:pPr>
    </w:p>
    <w:p w:rsidR="001D68D9" w:rsidRDefault="001D68D9" w:rsidP="00B16A0B">
      <w:pPr>
        <w:spacing w:line="480" w:lineRule="auto"/>
        <w:jc w:val="both"/>
      </w:pPr>
      <w:r>
        <w:t>All sequence reads</w:t>
      </w:r>
      <w:r w:rsidR="00384BE0">
        <w:t xml:space="preserve"> </w:t>
      </w:r>
      <w:r>
        <w:t xml:space="preserve">were </w:t>
      </w:r>
      <w:r w:rsidR="00384BE0">
        <w:t>quality trimmed</w:t>
      </w:r>
      <w:r>
        <w:t xml:space="preserve"> using </w:t>
      </w:r>
      <w:proofErr w:type="spellStart"/>
      <w:r>
        <w:t>QTrim</w:t>
      </w:r>
      <w:proofErr w:type="spellEnd"/>
      <w:r>
        <w:t xml:space="preserve"> with a </w:t>
      </w:r>
      <w:r w:rsidR="00012FC9">
        <w:t>mean quality s</w:t>
      </w:r>
      <w:r>
        <w:t>core of 20</w:t>
      </w:r>
      <w:r w:rsidR="001027D1">
        <w:t xml:space="preserve">, </w:t>
      </w:r>
      <w:r>
        <w:t xml:space="preserve">resulting in a </w:t>
      </w:r>
      <w:r w:rsidR="001027D1">
        <w:t>loss of 2950 (2.34</w:t>
      </w:r>
      <w:r w:rsidR="00D336F8">
        <w:t>%</w:t>
      </w:r>
      <w:r w:rsidR="001027D1">
        <w:t>) and 14 (0.034</w:t>
      </w:r>
      <w:r w:rsidR="00D336F8">
        <w:t>%</w:t>
      </w:r>
      <w:r w:rsidR="001027D1">
        <w:t>) sequences from Run1 and Run2 respectively</w:t>
      </w:r>
      <w:r>
        <w:t xml:space="preserve"> as a result of poor quality</w:t>
      </w:r>
      <w:r w:rsidR="001027D1">
        <w:t>.</w:t>
      </w:r>
      <w:r>
        <w:t xml:space="preserve">  For forward reads the MID and</w:t>
      </w:r>
      <w:del w:id="291" w:author="Ram Shrestha" w:date="2014-03-01T23:00:00Z">
        <w:r w:rsidDel="00F744DB">
          <w:delText xml:space="preserve"> primer ID </w:delText>
        </w:r>
      </w:del>
      <w:ins w:id="292" w:author="Ram Shrestha" w:date="2014-03-01T23:00:00Z">
        <w:r w:rsidR="00F744DB">
          <w:t xml:space="preserve"> Primer ID </w:t>
        </w:r>
      </w:ins>
      <w:r>
        <w:t xml:space="preserve">sequences are located at the 3’ end and, thus, the sequenced </w:t>
      </w:r>
      <w:proofErr w:type="spellStart"/>
      <w:r>
        <w:t>amplicons</w:t>
      </w:r>
      <w:proofErr w:type="spellEnd"/>
      <w:r>
        <w:t xml:space="preserve"> must be full length in order to extract all necessary information for downstream analysis.  For reverse reads, however, the required information is located at the 5’ end and, thus, full-length sequence reads are not always necessary as the region of interest may be close to the 5’ end.  Therefore, the required read lengths to define reads that could be passed through to the next stage of analysis</w:t>
      </w:r>
      <w:ins w:id="293" w:author="Simon Travers" w:date="2014-03-27T14:04:00Z">
        <w:r w:rsidR="006A62A7">
          <w:t xml:space="preserve"> (i.e. they cover the region of interest in the query sequence)</w:t>
        </w:r>
      </w:ins>
      <w:r>
        <w:t xml:space="preserve"> were different for forward and reverse sequence reads (Table 3.2) </w:t>
      </w:r>
    </w:p>
    <w:p w:rsidR="00735A84" w:rsidRDefault="00735A84" w:rsidP="00735A84">
      <w:pPr>
        <w:spacing w:line="480" w:lineRule="auto"/>
        <w:jc w:val="both"/>
      </w:pPr>
    </w:p>
    <w:p w:rsidR="00A63E05" w:rsidRDefault="00D848DE" w:rsidP="00735A84">
      <w:pPr>
        <w:spacing w:line="480" w:lineRule="auto"/>
        <w:jc w:val="both"/>
      </w:pPr>
      <w:r>
        <w:t xml:space="preserve">Using these parameters </w:t>
      </w:r>
      <w:r w:rsidR="00735A84">
        <w:t xml:space="preserve">forward and reverse sequence read lengths were </w:t>
      </w:r>
      <w:ins w:id="294" w:author="Ram Shrestha" w:date="2014-02-28T22:21:00Z">
        <w:r w:rsidR="001742A6">
          <w:t>analyzed</w:t>
        </w:r>
      </w:ins>
      <w:r>
        <w:t xml:space="preserve"> </w:t>
      </w:r>
      <w:r w:rsidR="00735A84">
        <w:t xml:space="preserve">independently </w:t>
      </w:r>
      <w:r>
        <w:t xml:space="preserve">of each other </w:t>
      </w:r>
      <w:r w:rsidR="00735A84">
        <w:t xml:space="preserve">and those sequences that were shorter than the </w:t>
      </w:r>
      <w:r>
        <w:t xml:space="preserve">required </w:t>
      </w:r>
      <w:r w:rsidR="00735A84">
        <w:t>read length were removed from the analysis, which resulted in the loss of 32 (0.03%) and 23 (0.06%) sequences for Runs1 and Run2 respectively</w:t>
      </w:r>
      <w:r w:rsidR="004879E3">
        <w:t xml:space="preserve"> (</w:t>
      </w:r>
      <w:r w:rsidR="004879E3" w:rsidRPr="004879E3">
        <w:rPr>
          <w:b/>
        </w:rPr>
        <w:t>Table 3.</w:t>
      </w:r>
      <w:r w:rsidR="00EE5A8D">
        <w:rPr>
          <w:b/>
        </w:rPr>
        <w:t>3</w:t>
      </w:r>
      <w:r w:rsidR="00066602">
        <w:t>)</w:t>
      </w:r>
      <w:r w:rsidR="00735A84">
        <w:t>.</w:t>
      </w:r>
    </w:p>
    <w:p w:rsidR="00B11C81" w:rsidRDefault="00B11C81" w:rsidP="001156B2">
      <w:pPr>
        <w:spacing w:line="480" w:lineRule="auto"/>
        <w:jc w:val="both"/>
      </w:pPr>
    </w:p>
    <w:p w:rsidR="001156B2" w:rsidRDefault="001156B2" w:rsidP="001156B2">
      <w:pPr>
        <w:spacing w:line="480" w:lineRule="auto"/>
        <w:jc w:val="both"/>
      </w:pPr>
      <w:r>
        <w:t>For all subsequent processing and analysis, sequ</w:t>
      </w:r>
      <w:r w:rsidR="003956C9">
        <w:t xml:space="preserve">ence reads from each </w:t>
      </w:r>
      <w:proofErr w:type="spellStart"/>
      <w:r w:rsidR="003956C9">
        <w:t>amplicon</w:t>
      </w:r>
      <w:proofErr w:type="spellEnd"/>
      <w:r>
        <w:t xml:space="preserve"> and patient were binned together</w:t>
      </w:r>
      <w:r w:rsidR="004C5D67">
        <w:t xml:space="preserve"> resulting in 16 unique datasets generated from each sequencing run</w:t>
      </w:r>
      <w:r w:rsidR="00AE5130">
        <w:t xml:space="preserve"> (</w:t>
      </w:r>
      <w:r w:rsidR="00AE5130" w:rsidRPr="004879E3">
        <w:rPr>
          <w:b/>
        </w:rPr>
        <w:t>Table 3.</w:t>
      </w:r>
      <w:r w:rsidR="00EE5A8D">
        <w:rPr>
          <w:b/>
        </w:rPr>
        <w:t>4</w:t>
      </w:r>
      <w:r w:rsidR="00AE5130">
        <w:t>)</w:t>
      </w:r>
      <w:r w:rsidR="004C5D67">
        <w:t>.  Each of these datasets</w:t>
      </w:r>
      <w:r>
        <w:t xml:space="preserve"> </w:t>
      </w:r>
      <w:r w:rsidR="007E54B1">
        <w:t>was</w:t>
      </w:r>
      <w:r w:rsidR="004C5D67">
        <w:t xml:space="preserve"> subsequently </w:t>
      </w:r>
      <w:r w:rsidR="003956C9">
        <w:t>analyzed</w:t>
      </w:r>
      <w:r>
        <w:t xml:space="preserve"> independently of all others.</w:t>
      </w:r>
    </w:p>
    <w:p w:rsidR="00384BE0" w:rsidRDefault="00384BE0" w:rsidP="00B16A0B">
      <w:pPr>
        <w:spacing w:line="480" w:lineRule="auto"/>
        <w:jc w:val="both"/>
      </w:pPr>
    </w:p>
    <w:p w:rsidR="00A87E46" w:rsidRDefault="007E54B1" w:rsidP="00A87E46">
      <w:pPr>
        <w:pStyle w:val="Heading3"/>
        <w:numPr>
          <w:ins w:id="295" w:author="Ram Shrestha" w:date="2014-02-18T00:03:00Z"/>
        </w:numPr>
        <w:pPrChange w:id="296" w:author="Ram Shrestha" w:date="2014-02-18T00:03:00Z">
          <w:pPr/>
        </w:pPrChange>
      </w:pPr>
      <w:r>
        <w:t>Characterization of primer IDs</w:t>
      </w:r>
    </w:p>
    <w:p w:rsidR="00F34F26" w:rsidRDefault="00F34F26" w:rsidP="00F34F26">
      <w:pPr>
        <w:rPr>
          <w:b/>
        </w:rPr>
      </w:pPr>
    </w:p>
    <w:p w:rsidR="0057469F" w:rsidRDefault="0057469F" w:rsidP="0057469F">
      <w:pPr>
        <w:spacing w:line="480" w:lineRule="auto"/>
        <w:jc w:val="both"/>
      </w:pPr>
    </w:p>
    <w:p w:rsidR="00B961DA" w:rsidRDefault="00B961DA" w:rsidP="0057469F">
      <w:pPr>
        <w:spacing w:line="480" w:lineRule="auto"/>
        <w:jc w:val="both"/>
      </w:pPr>
      <w:r>
        <w:t>For each dataset, the number of unique</w:t>
      </w:r>
      <w:del w:id="297" w:author="Ram Shrestha" w:date="2014-03-01T23:00:00Z">
        <w:r w:rsidDel="00F744DB">
          <w:delText xml:space="preserve"> primer ID </w:delText>
        </w:r>
      </w:del>
      <w:ins w:id="298" w:author="Ram Shrestha" w:date="2014-03-01T23:00:00Z">
        <w:r w:rsidR="00F744DB">
          <w:t xml:space="preserve"> Primer ID </w:t>
        </w:r>
      </w:ins>
      <w:r>
        <w:t xml:space="preserve">tags contained in the data was </w:t>
      </w:r>
      <w:r w:rsidRPr="00B961DA">
        <w:t>counted</w:t>
      </w:r>
      <w:r>
        <w:t>.  A wide range of</w:t>
      </w:r>
      <w:del w:id="299" w:author="Ram Shrestha" w:date="2014-03-01T23:00:00Z">
        <w:r w:rsidDel="00F744DB">
          <w:delText xml:space="preserve"> primer ID </w:delText>
        </w:r>
      </w:del>
      <w:ins w:id="300" w:author="Ram Shrestha" w:date="2014-03-01T23:00:00Z">
        <w:r w:rsidR="00F744DB">
          <w:t xml:space="preserve"> </w:t>
        </w:r>
      </w:ins>
      <w:ins w:id="301" w:author="Simon Travers" w:date="2014-03-27T14:05:00Z">
        <w:r w:rsidR="006A62A7">
          <w:t xml:space="preserve">unique </w:t>
        </w:r>
      </w:ins>
      <w:ins w:id="302" w:author="Ram Shrestha" w:date="2014-03-01T23:00:00Z">
        <w:r w:rsidR="00F744DB">
          <w:t xml:space="preserve">Primer ID </w:t>
        </w:r>
      </w:ins>
      <w:r>
        <w:t xml:space="preserve">tags was observed between the various datasets ranging from 110 for </w:t>
      </w:r>
      <w:ins w:id="303" w:author="Simon Travers" w:date="2014-03-27T14:05:00Z">
        <w:r w:rsidR="006A62A7">
          <w:t xml:space="preserve">the </w:t>
        </w:r>
      </w:ins>
      <w:r>
        <w:t xml:space="preserve">gag472 </w:t>
      </w:r>
      <w:proofErr w:type="spellStart"/>
      <w:ins w:id="304" w:author="Ram Shrestha" w:date="2013-12-03T15:47:00Z">
        <w:r w:rsidR="002444B2">
          <w:t>amplicon</w:t>
        </w:r>
        <w:proofErr w:type="spellEnd"/>
        <w:r w:rsidR="002444B2">
          <w:t xml:space="preserve"> </w:t>
        </w:r>
      </w:ins>
      <w:proofErr w:type="gramStart"/>
      <w:r>
        <w:t>in patient</w:t>
      </w:r>
      <w:proofErr w:type="gramEnd"/>
      <w:r>
        <w:t xml:space="preserve"> </w:t>
      </w:r>
      <w:ins w:id="305" w:author="Ram Shrestha" w:date="2014-02-27T00:51:00Z">
        <w:r w:rsidR="00C261AD">
          <w:t>E</w:t>
        </w:r>
      </w:ins>
      <w:del w:id="306" w:author="Ram Shrestha" w:date="2014-02-27T00:51:00Z">
        <w:r w:rsidDel="00C261AD">
          <w:delText>F</w:delText>
        </w:r>
      </w:del>
      <w:r>
        <w:t xml:space="preserve"> to 4193 for the </w:t>
      </w:r>
      <w:proofErr w:type="spellStart"/>
      <w:r w:rsidR="00A87E46" w:rsidRPr="00A87E46">
        <w:rPr>
          <w:i/>
          <w:rPrChange w:id="307" w:author="Ram Shrestha" w:date="2013-12-03T15:47:00Z">
            <w:rPr/>
          </w:rPrChange>
        </w:rPr>
        <w:t>env</w:t>
      </w:r>
      <w:proofErr w:type="spellEnd"/>
      <w:r>
        <w:t xml:space="preserve"> </w:t>
      </w:r>
      <w:proofErr w:type="spellStart"/>
      <w:r>
        <w:t>amplicon</w:t>
      </w:r>
      <w:proofErr w:type="spellEnd"/>
      <w:r>
        <w:t xml:space="preserve"> in patient B (</w:t>
      </w:r>
      <w:r w:rsidR="009361CD" w:rsidRPr="009361CD">
        <w:rPr>
          <w:b/>
        </w:rPr>
        <w:t>Table 3.5</w:t>
      </w:r>
      <w:r>
        <w:t xml:space="preserve">)  </w:t>
      </w:r>
    </w:p>
    <w:p w:rsidR="00B961DA" w:rsidRDefault="00B961DA" w:rsidP="0057469F">
      <w:pPr>
        <w:spacing w:line="480" w:lineRule="auto"/>
        <w:jc w:val="both"/>
      </w:pPr>
    </w:p>
    <w:p w:rsidR="00973277" w:rsidRDefault="00B961DA">
      <w:pPr>
        <w:spacing w:line="480" w:lineRule="auto"/>
        <w:jc w:val="both"/>
      </w:pPr>
      <w:r>
        <w:t xml:space="preserve">For each dataset the number of </w:t>
      </w:r>
      <w:r w:rsidR="0096244E">
        <w:t>sequence reads</w:t>
      </w:r>
      <w:r>
        <w:t xml:space="preserve"> </w:t>
      </w:r>
      <w:r w:rsidR="0096244E">
        <w:t xml:space="preserve">tagged with </w:t>
      </w:r>
      <w:r>
        <w:t xml:space="preserve">each </w:t>
      </w:r>
      <w:r w:rsidR="0096244E">
        <w:t>unique</w:t>
      </w:r>
      <w:del w:id="308" w:author="Ram Shrestha" w:date="2014-03-01T23:00:00Z">
        <w:r w:rsidR="0096244E" w:rsidDel="00F744DB">
          <w:delText xml:space="preserve"> </w:delText>
        </w:r>
        <w:r w:rsidDel="00F744DB">
          <w:delText>primer ID</w:delText>
        </w:r>
        <w:r w:rsidR="0096244E" w:rsidDel="00F744DB">
          <w:delText xml:space="preserve"> </w:delText>
        </w:r>
      </w:del>
      <w:ins w:id="309" w:author="Ram Shrestha" w:date="2014-03-01T23:00:00Z">
        <w:r w:rsidR="00F744DB">
          <w:t xml:space="preserve"> Primer ID </w:t>
        </w:r>
      </w:ins>
      <w:r w:rsidR="0096244E">
        <w:t>in that dataset were grouped together and counted.  We observed that the number of representative sequences for each</w:t>
      </w:r>
      <w:del w:id="310" w:author="Ram Shrestha" w:date="2014-03-01T23:00:00Z">
        <w:r w:rsidR="0096244E" w:rsidDel="00F744DB">
          <w:delText xml:space="preserve"> primer ID </w:delText>
        </w:r>
      </w:del>
      <w:ins w:id="311" w:author="Ram Shrestha" w:date="2014-03-01T23:00:00Z">
        <w:r w:rsidR="00F744DB">
          <w:t xml:space="preserve"> Primer ID </w:t>
        </w:r>
      </w:ins>
      <w:r w:rsidR="0096244E">
        <w:t xml:space="preserve">tag ranged from </w:t>
      </w:r>
      <w:ins w:id="312" w:author="Ram Shrestha" w:date="2014-02-28T22:24:00Z">
        <w:r w:rsidR="001742A6">
          <w:t>one</w:t>
        </w:r>
      </w:ins>
      <w:r w:rsidR="0096244E">
        <w:t xml:space="preserve"> to 4144 (</w:t>
      </w:r>
      <w:ins w:id="313" w:author="Ram Shrestha" w:date="2014-02-27T00:20:00Z">
        <w:r w:rsidR="001F60AD">
          <w:rPr>
            <w:b/>
          </w:rPr>
          <w:t>F</w:t>
        </w:r>
      </w:ins>
      <w:r w:rsidR="009361CD" w:rsidRPr="009361CD">
        <w:rPr>
          <w:b/>
        </w:rPr>
        <w:t>igure 3.4-3.7</w:t>
      </w:r>
      <w:r w:rsidR="0096244E">
        <w:t xml:space="preserve">).  </w:t>
      </w:r>
      <w:r w:rsidR="00320CB3">
        <w:t>The minimum number of sequences required to generate a consensus sequence representing a</w:t>
      </w:r>
      <w:del w:id="314" w:author="Ram Shrestha" w:date="2014-03-01T23:00:00Z">
        <w:r w:rsidR="00320CB3" w:rsidDel="00F744DB">
          <w:delText xml:space="preserve"> primer ID </w:delText>
        </w:r>
      </w:del>
      <w:ins w:id="315" w:author="Ram Shrestha" w:date="2014-03-01T23:00:00Z">
        <w:r w:rsidR="00F744DB">
          <w:t xml:space="preserve"> Primer ID </w:t>
        </w:r>
      </w:ins>
      <w:r w:rsidR="00320CB3">
        <w:t>tag is three and, thus, for each dataset we separate</w:t>
      </w:r>
      <w:r w:rsidR="00557B6C">
        <w:t>d</w:t>
      </w:r>
      <w:del w:id="316" w:author="Ram Shrestha" w:date="2014-03-01T23:00:00Z">
        <w:r w:rsidR="005276F2" w:rsidDel="00F744DB">
          <w:delText xml:space="preserve"> </w:delText>
        </w:r>
        <w:r w:rsidR="00557B6C" w:rsidDel="00F744DB">
          <w:delText xml:space="preserve">primer ID </w:delText>
        </w:r>
      </w:del>
      <w:ins w:id="317" w:author="Ram Shrestha" w:date="2014-03-01T23:00:00Z">
        <w:r w:rsidR="00F744DB">
          <w:t xml:space="preserve"> Primer ID </w:t>
        </w:r>
      </w:ins>
      <w:r w:rsidR="00557B6C">
        <w:t>tags with two or less sequences from those with three or more representative sequences.</w:t>
      </w:r>
      <w:r w:rsidR="002D0738">
        <w:t xml:space="preserve"> We observed</w:t>
      </w:r>
      <w:r w:rsidR="005276F2">
        <w:t xml:space="preserve"> that the percentage of</w:t>
      </w:r>
      <w:del w:id="318" w:author="Ram Shrestha" w:date="2014-03-01T23:00:00Z">
        <w:r w:rsidR="005276F2" w:rsidDel="00F744DB">
          <w:delText xml:space="preserve"> Primer ID</w:delText>
        </w:r>
        <w:r w:rsidR="002D0738" w:rsidDel="00F744DB">
          <w:delText xml:space="preserve"> </w:delText>
        </w:r>
      </w:del>
      <w:ins w:id="319" w:author="Ram Shrestha" w:date="2014-03-01T23:00:00Z">
        <w:r w:rsidR="00F744DB">
          <w:t xml:space="preserve"> Primer ID </w:t>
        </w:r>
      </w:ins>
      <w:r w:rsidR="002D0738">
        <w:t>tags</w:t>
      </w:r>
      <w:r w:rsidR="005276F2">
        <w:t xml:space="preserve"> </w:t>
      </w:r>
      <w:r w:rsidR="002D0738">
        <w:t xml:space="preserve">with </w:t>
      </w:r>
      <w:r w:rsidR="005276F2">
        <w:t xml:space="preserve">less than </w:t>
      </w:r>
      <w:r w:rsidR="002B5AB9">
        <w:t>three</w:t>
      </w:r>
      <w:r w:rsidR="005276F2">
        <w:t xml:space="preserve"> </w:t>
      </w:r>
      <w:r w:rsidR="002D0738">
        <w:t xml:space="preserve">representative </w:t>
      </w:r>
      <w:r w:rsidR="005276F2">
        <w:t>sequences was</w:t>
      </w:r>
      <w:r w:rsidR="002D0738">
        <w:t>,</w:t>
      </w:r>
      <w:r w:rsidR="005276F2">
        <w:t xml:space="preserve"> </w:t>
      </w:r>
      <w:r w:rsidR="00BE5956">
        <w:t>on average</w:t>
      </w:r>
      <w:r w:rsidR="002D0738">
        <w:t>,</w:t>
      </w:r>
      <w:r w:rsidR="00BE5956">
        <w:t xml:space="preserve"> three</w:t>
      </w:r>
      <w:r w:rsidR="005276F2">
        <w:t xml:space="preserve"> times higher than </w:t>
      </w:r>
      <w:r w:rsidR="002D0738">
        <w:t>those with</w:t>
      </w:r>
      <w:r w:rsidR="004879E3">
        <w:t xml:space="preserve"> </w:t>
      </w:r>
      <w:r w:rsidR="002B5AB9">
        <w:t>three</w:t>
      </w:r>
      <w:r w:rsidR="004879E3">
        <w:t xml:space="preserve"> or more </w:t>
      </w:r>
      <w:r w:rsidR="002D0738">
        <w:t xml:space="preserve">representative </w:t>
      </w:r>
      <w:r w:rsidR="004879E3">
        <w:t>sequences (</w:t>
      </w:r>
      <w:r w:rsidR="004879E3" w:rsidRPr="004879E3">
        <w:rPr>
          <w:b/>
        </w:rPr>
        <w:t>Table 3.6</w:t>
      </w:r>
      <w:r w:rsidR="005276F2">
        <w:t>).</w:t>
      </w:r>
    </w:p>
    <w:p w:rsidR="002B5AB9" w:rsidRDefault="002B5AB9" w:rsidP="005276F2">
      <w:pPr>
        <w:spacing w:line="480" w:lineRule="auto"/>
        <w:jc w:val="both"/>
      </w:pPr>
    </w:p>
    <w:p w:rsidR="009C7636" w:rsidRDefault="009C7636" w:rsidP="005276F2">
      <w:pPr>
        <w:spacing w:line="480" w:lineRule="auto"/>
        <w:jc w:val="both"/>
      </w:pPr>
      <w:r>
        <w:t>While only three sequences are required to generate a consensus sequence, we find that for each dataset the average number of sequence reads for each</w:t>
      </w:r>
      <w:del w:id="320" w:author="Ram Shrestha" w:date="2014-03-01T23:00:00Z">
        <w:r w:rsidDel="00F744DB">
          <w:delText xml:space="preserve"> primer ID </w:delText>
        </w:r>
      </w:del>
      <w:ins w:id="321" w:author="Ram Shrestha" w:date="2014-03-01T23:00:00Z">
        <w:r w:rsidR="00F744DB">
          <w:t xml:space="preserve"> Primer ID </w:t>
        </w:r>
      </w:ins>
      <w:r>
        <w:t>is significantly greater than three (</w:t>
      </w:r>
      <w:r w:rsidR="009361CD" w:rsidRPr="009361CD">
        <w:rPr>
          <w:b/>
        </w:rPr>
        <w:t>Table 3.7</w:t>
      </w:r>
      <w:r>
        <w:t xml:space="preserve">).  Patient G contained an average of </w:t>
      </w:r>
      <w:ins w:id="322" w:author="Ram Shrestha" w:date="2013-12-03T15:48:00Z">
        <w:r w:rsidR="002444B2">
          <w:t>six</w:t>
        </w:r>
      </w:ins>
      <w:del w:id="323" w:author="Ram Shrestha" w:date="2013-12-03T15:48:00Z">
        <w:r w:rsidR="009D6732" w:rsidDel="002444B2">
          <w:delText>6</w:delText>
        </w:r>
      </w:del>
      <w:r w:rsidR="009D6732">
        <w:t xml:space="preserve"> sequences per</w:t>
      </w:r>
      <w:del w:id="324" w:author="Ram Shrestha" w:date="2014-03-01T23:00:00Z">
        <w:r w:rsidR="009D6732" w:rsidDel="00F744DB">
          <w:delText xml:space="preserve"> primer ID </w:delText>
        </w:r>
      </w:del>
      <w:ins w:id="325" w:author="Ram Shrestha" w:date="2014-03-01T23:00:00Z">
        <w:r w:rsidR="00F744DB">
          <w:t xml:space="preserve"> Primer ID </w:t>
        </w:r>
      </w:ins>
      <w:r w:rsidR="009D6732">
        <w:t xml:space="preserve">for each </w:t>
      </w:r>
      <w:proofErr w:type="spellStart"/>
      <w:r w:rsidR="009D6732">
        <w:t>amplicon</w:t>
      </w:r>
      <w:proofErr w:type="spellEnd"/>
      <w:r w:rsidR="009D6732">
        <w:t xml:space="preserve"> with the remainder of patients averaging between 18 and</w:t>
      </w:r>
      <w:r w:rsidR="004E3FDD">
        <w:t xml:space="preserve"> 88</w:t>
      </w:r>
      <w:r w:rsidR="009D6732">
        <w:t xml:space="preserve"> representative sequences for each primer ID.</w:t>
      </w:r>
    </w:p>
    <w:p w:rsidR="009C7636" w:rsidDel="00731B34" w:rsidRDefault="009C7636" w:rsidP="005276F2">
      <w:pPr>
        <w:spacing w:line="480" w:lineRule="auto"/>
        <w:jc w:val="both"/>
        <w:rPr>
          <w:del w:id="326" w:author="Ram Shrestha" w:date="2014-02-18T00:03:00Z"/>
        </w:rPr>
      </w:pPr>
    </w:p>
    <w:p w:rsidR="00B068B7" w:rsidRDefault="00B068B7" w:rsidP="00B16A0B">
      <w:pPr>
        <w:spacing w:line="480" w:lineRule="auto"/>
        <w:jc w:val="both"/>
      </w:pPr>
    </w:p>
    <w:p w:rsidR="00A87E46" w:rsidRDefault="00D9342A" w:rsidP="00A87E46">
      <w:pPr>
        <w:pStyle w:val="Heading3"/>
        <w:numPr>
          <w:ins w:id="327" w:author="Ram Shrestha" w:date="2014-02-18T00:03:00Z"/>
        </w:numPr>
        <w:pPrChange w:id="328" w:author="Ram Shrestha" w:date="2014-02-18T00:03:00Z">
          <w:pPr>
            <w:spacing w:line="480" w:lineRule="auto"/>
            <w:jc w:val="both"/>
          </w:pPr>
        </w:pPrChange>
      </w:pPr>
      <w:r w:rsidRPr="00D9342A">
        <w:t>Generation of consensus sequences</w:t>
      </w:r>
    </w:p>
    <w:p w:rsidR="00DA3927" w:rsidRDefault="00DA3927" w:rsidP="00B16A0B">
      <w:pPr>
        <w:spacing w:line="480" w:lineRule="auto"/>
        <w:jc w:val="both"/>
        <w:rPr>
          <w:b/>
        </w:rPr>
      </w:pPr>
    </w:p>
    <w:p w:rsidR="00BE29E0" w:rsidRDefault="00384626" w:rsidP="00B16A0B">
      <w:pPr>
        <w:spacing w:line="480" w:lineRule="auto"/>
        <w:jc w:val="both"/>
      </w:pPr>
      <w:r w:rsidRPr="00384626">
        <w:t>Consensus sequences were only generated</w:t>
      </w:r>
      <w:r w:rsidR="004E3FDD">
        <w:t xml:space="preserve"> for those</w:t>
      </w:r>
      <w:del w:id="329" w:author="Ram Shrestha" w:date="2014-03-01T23:00:00Z">
        <w:r w:rsidR="004E3FDD" w:rsidDel="00F744DB">
          <w:delText xml:space="preserve"> primer ID </w:delText>
        </w:r>
      </w:del>
      <w:ins w:id="330" w:author="Ram Shrestha" w:date="2014-03-01T23:00:00Z">
        <w:r w:rsidR="00F744DB">
          <w:t xml:space="preserve"> Primer ID </w:t>
        </w:r>
      </w:ins>
      <w:r w:rsidR="004E3FDD">
        <w:t>tags with three or more rep</w:t>
      </w:r>
      <w:r w:rsidR="00BE29E0">
        <w:t>resentative sequences (Figure</w:t>
      </w:r>
      <w:r w:rsidR="004E3FDD">
        <w:t xml:space="preserve"> 3.8</w:t>
      </w:r>
      <w:r w:rsidR="00973277">
        <w:t>).</w:t>
      </w:r>
      <w:r w:rsidR="00973277" w:rsidRPr="00384626">
        <w:t xml:space="preserve"> </w:t>
      </w:r>
      <w:r w:rsidR="00973277">
        <w:t>Generation</w:t>
      </w:r>
      <w:r w:rsidR="000A4C63">
        <w:t xml:space="preserve"> of consensus sequences showed that </w:t>
      </w:r>
      <w:del w:id="331" w:author="Simon Travers" w:date="2014-03-27T14:08:00Z">
        <w:r w:rsidR="008A2BF7" w:rsidDel="006A62A7">
          <w:delText xml:space="preserve">few </w:delText>
        </w:r>
      </w:del>
      <w:ins w:id="332" w:author="Simon Travers" w:date="2014-03-27T14:08:00Z">
        <w:r w:rsidR="006A62A7">
          <w:t xml:space="preserve">while there may be a large number of sequences representing a particular </w:t>
        </w:r>
        <w:proofErr w:type="spellStart"/>
        <w:r w:rsidR="006A62A7">
          <w:t>amplicon</w:t>
        </w:r>
        <w:proofErr w:type="spellEnd"/>
        <w:r w:rsidR="006A62A7">
          <w:t xml:space="preserve"> for a patient (Figure 3.8A and B), this could comprise data representing a small number of primer IDs meaning that the </w:t>
        </w:r>
      </w:ins>
      <w:ins w:id="333" w:author="Simon Travers" w:date="2014-03-27T14:09:00Z">
        <w:r w:rsidR="006A62A7">
          <w:t xml:space="preserve">resulting number of consensus sequences was, in fact, quite low (Figure 3.8C and D).  </w:t>
        </w:r>
      </w:ins>
      <w:del w:id="334" w:author="Simon Travers" w:date="2014-03-27T14:09:00Z">
        <w:r w:rsidR="008A2BF7" w:rsidDel="006A62A7">
          <w:delText xml:space="preserve">Primer IDs could </w:delText>
        </w:r>
        <w:r w:rsidR="00BE29E0" w:rsidDel="006A62A7">
          <w:delText xml:space="preserve">be </w:delText>
        </w:r>
        <w:r w:rsidR="008A2BF7" w:rsidDel="006A62A7">
          <w:delText>represent</w:delText>
        </w:r>
        <w:r w:rsidR="00BE29E0" w:rsidDel="006A62A7">
          <w:delText>ed by</w:delText>
        </w:r>
        <w:r w:rsidR="008A2BF7" w:rsidDel="006A62A7">
          <w:delText xml:space="preserve"> </w:delText>
        </w:r>
        <w:r w:rsidR="000A4C63" w:rsidDel="006A62A7">
          <w:delText>a large number of sequences (</w:delText>
        </w:r>
        <w:r w:rsidR="000A4C63" w:rsidRPr="00C879D7" w:rsidDel="006A62A7">
          <w:rPr>
            <w:b/>
          </w:rPr>
          <w:delText>Figure 3.8</w:delText>
        </w:r>
        <w:r w:rsidR="000A4C63" w:rsidDel="006A62A7">
          <w:delText xml:space="preserve">). </w:delText>
        </w:r>
      </w:del>
      <w:r w:rsidR="000A4C63">
        <w:t>For example, Patient A</w:t>
      </w:r>
      <w:r w:rsidR="00BE29E0">
        <w:t>’s</w:t>
      </w:r>
      <w:r w:rsidR="000A4C63">
        <w:t xml:space="preserve"> </w:t>
      </w:r>
      <w:proofErr w:type="spellStart"/>
      <w:r w:rsidR="000A4C63" w:rsidRPr="000A4C63">
        <w:rPr>
          <w:i/>
        </w:rPr>
        <w:t>env</w:t>
      </w:r>
      <w:proofErr w:type="spellEnd"/>
      <w:r w:rsidR="000A4C63">
        <w:t xml:space="preserve"> </w:t>
      </w:r>
      <w:proofErr w:type="spellStart"/>
      <w:r w:rsidR="000A4C63">
        <w:t>amplicon</w:t>
      </w:r>
      <w:proofErr w:type="spellEnd"/>
      <w:r w:rsidR="000A4C63">
        <w:t xml:space="preserve"> in Run1 ha</w:t>
      </w:r>
      <w:r w:rsidR="00BE29E0">
        <w:t>d</w:t>
      </w:r>
      <w:r w:rsidR="000A4C63">
        <w:t xml:space="preserve"> the highest </w:t>
      </w:r>
      <w:r w:rsidR="00BE29E0">
        <w:t xml:space="preserve">total </w:t>
      </w:r>
      <w:r w:rsidR="000A4C63">
        <w:t xml:space="preserve">number of </w:t>
      </w:r>
      <w:r w:rsidR="00BE29E0">
        <w:t xml:space="preserve">sequence </w:t>
      </w:r>
      <w:r w:rsidR="000A4C63">
        <w:t>reads (19700</w:t>
      </w:r>
      <w:r w:rsidR="00BE29E0">
        <w:t xml:space="preserve">, Figure </w:t>
      </w:r>
      <w:r w:rsidR="00D23FFB">
        <w:t>3.8A</w:t>
      </w:r>
      <w:r w:rsidR="000A4C63">
        <w:t xml:space="preserve">) but the number of Primer IDs that </w:t>
      </w:r>
      <w:r w:rsidR="00BE29E0">
        <w:t xml:space="preserve">they </w:t>
      </w:r>
      <w:r w:rsidR="000A4C63">
        <w:t xml:space="preserve">represent </w:t>
      </w:r>
      <w:r w:rsidR="00BE29E0">
        <w:t xml:space="preserve">was </w:t>
      </w:r>
      <w:r w:rsidR="000A4C63">
        <w:t>only 241</w:t>
      </w:r>
      <w:r w:rsidR="00D23FFB">
        <w:t xml:space="preserve"> (Figure 3.8C)</w:t>
      </w:r>
      <w:r w:rsidR="000A4C63">
        <w:t>.</w:t>
      </w:r>
      <w:r w:rsidR="00D23FFB">
        <w:t xml:space="preserve"> </w:t>
      </w:r>
      <w:r w:rsidR="000A4C63">
        <w:t xml:space="preserve"> On the other hand, Patient B</w:t>
      </w:r>
      <w:r w:rsidR="00BE29E0">
        <w:t>’s</w:t>
      </w:r>
      <w:r w:rsidR="000A4C63">
        <w:t xml:space="preserve"> </w:t>
      </w:r>
      <w:proofErr w:type="spellStart"/>
      <w:r w:rsidR="000A4C63" w:rsidRPr="000A4C63">
        <w:rPr>
          <w:i/>
        </w:rPr>
        <w:t>env</w:t>
      </w:r>
      <w:proofErr w:type="spellEnd"/>
      <w:r w:rsidR="000A4C63">
        <w:t xml:space="preserve"> </w:t>
      </w:r>
      <w:proofErr w:type="spellStart"/>
      <w:r w:rsidR="000A4C63">
        <w:t>amplicon</w:t>
      </w:r>
      <w:proofErr w:type="spellEnd"/>
      <w:r w:rsidR="000A4C63">
        <w:t xml:space="preserve"> ha</w:t>
      </w:r>
      <w:r w:rsidR="00BE29E0">
        <w:t>d a</w:t>
      </w:r>
      <w:r w:rsidR="000A4C63">
        <w:t xml:space="preserve"> lower number of reads</w:t>
      </w:r>
      <w:r w:rsidR="00D23FFB">
        <w:t xml:space="preserve"> (Figure 3.8A)</w:t>
      </w:r>
      <w:r w:rsidR="000A4C63">
        <w:t xml:space="preserve"> but ha</w:t>
      </w:r>
      <w:r w:rsidR="00BE29E0">
        <w:t xml:space="preserve">d more than six times the number </w:t>
      </w:r>
      <w:r w:rsidR="00D23FFB">
        <w:t>of</w:t>
      </w:r>
      <w:del w:id="335" w:author="Ram Shrestha" w:date="2014-03-01T23:00:00Z">
        <w:r w:rsidR="00D23FFB" w:rsidDel="00F744DB">
          <w:delText xml:space="preserve"> primer ID </w:delText>
        </w:r>
      </w:del>
      <w:ins w:id="336" w:author="Ram Shrestha" w:date="2014-03-01T23:00:00Z">
        <w:r w:rsidR="00F744DB">
          <w:t xml:space="preserve"> Primer ID </w:t>
        </w:r>
      </w:ins>
      <w:r w:rsidR="00D23FFB">
        <w:t>tags than patient A</w:t>
      </w:r>
      <w:r w:rsidR="00BE29E0">
        <w:t xml:space="preserve"> had for the same </w:t>
      </w:r>
      <w:proofErr w:type="spellStart"/>
      <w:r w:rsidR="00BE29E0">
        <w:t>amplicon</w:t>
      </w:r>
      <w:proofErr w:type="spellEnd"/>
      <w:r w:rsidR="00D23FFB">
        <w:t xml:space="preserve"> (Figure 3.8C)</w:t>
      </w:r>
      <w:r w:rsidR="00BE29E0">
        <w:t>.</w:t>
      </w:r>
    </w:p>
    <w:p w:rsidR="006A589B" w:rsidRDefault="006A589B" w:rsidP="00C55BCC">
      <w:pPr>
        <w:spacing w:line="480" w:lineRule="auto"/>
        <w:jc w:val="both"/>
      </w:pPr>
    </w:p>
    <w:p w:rsidR="00C55BCC" w:rsidRDefault="00C55BCC" w:rsidP="00731B34">
      <w:pPr>
        <w:pStyle w:val="Heading2"/>
        <w:numPr>
          <w:numberingChange w:id="337" w:author="Ram Shrestha" w:date="2014-02-28T00:57:00Z" w:original="%1:2:0:.%2:4:0:"/>
        </w:numPr>
        <w:rPr>
          <w:ins w:id="338" w:author="Ram Shrestha" w:date="2014-02-18T00:03:00Z"/>
        </w:rPr>
      </w:pPr>
      <w:r>
        <w:t>Discussion</w:t>
      </w:r>
    </w:p>
    <w:p w:rsidR="00785D2C" w:rsidRDefault="00785D2C">
      <w:pPr>
        <w:numPr>
          <w:ins w:id="339" w:author="Ram Shrestha" w:date="2014-02-18T00:03:00Z"/>
        </w:numPr>
      </w:pPr>
    </w:p>
    <w:p w:rsidR="00CF0056" w:rsidRDefault="008760BF" w:rsidP="00381145">
      <w:pPr>
        <w:numPr>
          <w:ins w:id="340" w:author="Ram Shrestha" w:date="2013-11-27T08:42:00Z"/>
        </w:numPr>
        <w:spacing w:line="480" w:lineRule="auto"/>
        <w:jc w:val="both"/>
        <w:rPr>
          <w:ins w:id="341" w:author="Ram Shrestha" w:date="2013-11-27T10:02:00Z"/>
        </w:rPr>
      </w:pPr>
      <w:ins w:id="342" w:author="Ram Shrestha" w:date="2013-11-27T08:42:00Z">
        <w:r>
          <w:t>HIV has</w:t>
        </w:r>
      </w:ins>
      <w:ins w:id="343" w:author="Simon Travers" w:date="2014-03-27T14:12:00Z">
        <w:r w:rsidR="00562FC2">
          <w:t xml:space="preserve"> a</w:t>
        </w:r>
      </w:ins>
      <w:ins w:id="344" w:author="Ram Shrestha" w:date="2013-11-27T08:42:00Z">
        <w:r>
          <w:t xml:space="preserve"> turnover of 10</w:t>
        </w:r>
        <w:r w:rsidR="00CF0056" w:rsidRPr="008760BF">
          <w:rPr>
            <w:vertAlign w:val="superscript"/>
          </w:rPr>
          <w:t>10</w:t>
        </w:r>
        <w:r w:rsidR="00CF0056">
          <w:t xml:space="preserve"> new viruses per replication cycle and </w:t>
        </w:r>
      </w:ins>
      <w:ins w:id="345" w:author="Ram Shrestha" w:date="2013-11-27T08:43:00Z">
        <w:r>
          <w:t>generates errors at the rate of 10</w:t>
        </w:r>
        <w:r w:rsidRPr="008760BF">
          <w:rPr>
            <w:vertAlign w:val="superscript"/>
          </w:rPr>
          <w:t>-5</w:t>
        </w:r>
        <w:r>
          <w:t xml:space="preserve"> </w:t>
        </w:r>
      </w:ins>
      <w:ins w:id="346" w:author="Ram Shrestha" w:date="2013-11-27T08:59:00Z">
        <w:r w:rsidR="008A7A7F">
          <w:t xml:space="preserve">per base </w:t>
        </w:r>
      </w:ins>
      <w:ins w:id="347" w:author="Ram Shrestha" w:date="2013-11-27T08:43:00Z">
        <w:r>
          <w:t>per replication cycle due to its error prone reverse transcriptase</w:t>
        </w:r>
      </w:ins>
      <w:ins w:id="348" w:author="Ram Shrestha" w:date="2013-11-27T08:49:00Z">
        <w:r>
          <w:t xml:space="preserve"> </w:t>
        </w:r>
      </w:ins>
      <w:r w:rsidR="00A87E46">
        <w:fldChar w:fldCharType="begin">
          <w:fldData xml:space="preserve">PEVuZE5vdGU+PENpdGU+PEF1dGhvcj5IbzwvQXV0aG9yPjxZZWFyPjE5OTU8L1llYXI+PFJlY051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</w:fldData>
        </w:fldChar>
      </w:r>
      <w:ins w:id="349" w:author="Ram Shrestha" w:date="2014-03-02T21:23:00Z">
        <w:r w:rsidR="00787EBF">
          <w:instrText xml:space="preserve"> ADDIN EN.CITE </w:instrText>
        </w:r>
      </w:ins>
      <w:del w:id="350" w:author="Ram Shrestha" w:date="2014-02-28T08:59:00Z">
        <w:r w:rsidR="00EF1450" w:rsidDel="0019690B">
          <w:delInstrText xml:space="preserve"> ADDIN EN.CITE </w:delInstrText>
        </w:r>
        <w:r w:rsidR="00A87E46" w:rsidDel="0019690B">
          <w:fldChar w:fldCharType="begin">
            <w:fldData xml:space="preserve">PEVuZE5vdGU+PENpdGU+PEF1dGhvcj5IbzwvQXV0aG9yPjxZZWFyPjE5OTU8L1llYXI+PFJlY051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</w:fldData>
          </w:fldChar>
        </w:r>
        <w:r w:rsidR="00EF1450" w:rsidDel="0019690B">
          <w:delInstrText xml:space="preserve"> ADDIN EN.CITE.DATA </w:delInstrText>
        </w:r>
      </w:del>
      <w:del w:id="351" w:author="Ram Shrestha" w:date="2014-02-28T08:59:00Z">
        <w:r w:rsidR="00A87E46" w:rsidDel="0019690B">
          <w:fldChar w:fldCharType="end"/>
        </w:r>
      </w:del>
      <w:ins w:id="352" w:author="Ram Shrestha" w:date="2014-03-02T21:23:00Z">
        <w:r w:rsidR="00A87E46">
          <w:fldChar w:fldCharType="begin">
            <w:fldData xml:space="preserve">PEVuZE5vdGU+PENpdGU+PEF1dGhvcj5IbzwvQXV0aG9yPjxZZWFyPjE5OTU8L1llYXI+PFJlY051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</w:fldData>
          </w:fldChar>
        </w:r>
        <w:r w:rsidR="00787EBF">
          <w:instrText xml:space="preserve"> ADDIN EN.CITE.DATA </w:instrText>
        </w:r>
      </w:ins>
      <w:ins w:id="353" w:author="Ram Shrestha" w:date="2014-03-02T21:23:00Z">
        <w:r w:rsidR="00A87E46">
          <w:fldChar w:fldCharType="end"/>
        </w:r>
      </w:ins>
      <w:r w:rsidR="00A87E46">
        <w:fldChar w:fldCharType="separate"/>
      </w:r>
      <w:ins w:id="354" w:author="Ram Shrestha" w:date="2013-12-03T16:32:00Z">
        <w:r w:rsidR="00943833">
          <w:rPr>
            <w:noProof/>
          </w:rPr>
          <w:t>(Ho et al., 1995; Perelson et al., 1996)</w:t>
        </w:r>
        <w:r w:rsidR="00A87E46">
          <w:fldChar w:fldCharType="end"/>
        </w:r>
      </w:ins>
      <w:ins w:id="355" w:author="Ram Shrestha" w:date="2013-11-27T08:43:00Z">
        <w:r>
          <w:t>.</w:t>
        </w:r>
      </w:ins>
      <w:ins w:id="356" w:author="Ram Shrestha" w:date="2013-11-27T08:49:00Z">
        <w:r>
          <w:t xml:space="preserve"> Therefore, HIV creates a complex and highly diverse population within the host</w:t>
        </w:r>
      </w:ins>
      <w:ins w:id="357" w:author="Ram Shrestha" w:date="2013-11-27T08:53:00Z">
        <w:r>
          <w:t xml:space="preserve"> </w:t>
        </w:r>
      </w:ins>
      <w:r w:rsidR="00A87E46">
        <w:fldChar w:fldCharType="begin">
          <w:fldData xml:space="preserve">PEVuZE5vdGU+PENpdGU+PEF1dGhvcj5EcmFrZTwvQXV0aG9yPjxZZWFyPjE5OTk8L1llYXI+PFJl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</w:fldData>
        </w:fldChar>
      </w:r>
      <w:ins w:id="358" w:author="Ram Shrestha" w:date="2014-03-02T21:23:00Z">
        <w:r w:rsidR="00787EBF">
          <w:instrText xml:space="preserve"> ADDIN EN.CITE </w:instrText>
        </w:r>
      </w:ins>
      <w:del w:id="359" w:author="Ram Shrestha" w:date="2014-02-28T08:59:00Z">
        <w:r w:rsidR="00EF1450" w:rsidDel="0019690B">
          <w:delInstrText xml:space="preserve"> ADDIN EN.CITE </w:delInstrText>
        </w:r>
        <w:r w:rsidR="00A87E46" w:rsidDel="0019690B">
          <w:fldChar w:fldCharType="begin">
            <w:fldData xml:space="preserve">PEVuZE5vdGU+PENpdGU+PEF1dGhvcj5EcmFrZTwvQXV0aG9yPjxZZWFyPjE5OTk8L1llYXI+PFJl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</w:fldData>
          </w:fldChar>
        </w:r>
        <w:r w:rsidR="00EF1450" w:rsidDel="0019690B">
          <w:delInstrText xml:space="preserve"> ADDIN EN.CITE.DATA </w:delInstrText>
        </w:r>
      </w:del>
      <w:del w:id="360" w:author="Ram Shrestha" w:date="2014-02-28T08:59:00Z">
        <w:r w:rsidR="00A87E46" w:rsidDel="0019690B">
          <w:fldChar w:fldCharType="end"/>
        </w:r>
      </w:del>
      <w:ins w:id="361" w:author="Ram Shrestha" w:date="2014-03-02T21:23:00Z">
        <w:r w:rsidR="00A87E46">
          <w:fldChar w:fldCharType="begin">
            <w:fldData xml:space="preserve">PEVuZE5vdGU+PENpdGU+PEF1dGhvcj5EcmFrZTwvQXV0aG9yPjxZZWFyPjE5OTk8L1llYXI+PFJl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</w:fldData>
          </w:fldChar>
        </w:r>
        <w:r w:rsidR="00787EBF">
          <w:instrText xml:space="preserve"> ADDIN EN.CITE.DATA </w:instrText>
        </w:r>
      </w:ins>
      <w:ins w:id="362" w:author="Ram Shrestha" w:date="2014-03-02T21:23:00Z">
        <w:r w:rsidR="00A87E46">
          <w:fldChar w:fldCharType="end"/>
        </w:r>
      </w:ins>
      <w:r w:rsidR="00A87E46">
        <w:fldChar w:fldCharType="separate"/>
      </w:r>
      <w:ins w:id="363" w:author="Ram Shrestha" w:date="2013-12-03T16:32:00Z">
        <w:r w:rsidR="00943833">
          <w:rPr>
            <w:noProof/>
          </w:rPr>
          <w:t>(Drake and Holland, 1999; Duffy et al., 2008; Onafuwa-Nuga and Telesnitsky, 2009)</w:t>
        </w:r>
        <w:r w:rsidR="00A87E46">
          <w:fldChar w:fldCharType="end"/>
        </w:r>
      </w:ins>
      <w:ins w:id="364" w:author="Ram Shrestha" w:date="2013-11-27T08:49:00Z">
        <w:r>
          <w:t>.</w:t>
        </w:r>
      </w:ins>
      <w:ins w:id="365" w:author="Ram Shrestha" w:date="2013-11-27T09:05:00Z">
        <w:r w:rsidR="00A618A1">
          <w:t xml:space="preserve"> UDPS</w:t>
        </w:r>
        <w:r w:rsidR="004B0531">
          <w:t xml:space="preserve"> technology has enabled sampling of </w:t>
        </w:r>
      </w:ins>
      <w:ins w:id="366" w:author="Ram Shrestha" w:date="2014-03-02T20:40:00Z">
        <w:r w:rsidR="00DF72FA">
          <w:t>the</w:t>
        </w:r>
      </w:ins>
      <w:ins w:id="367" w:author="Ram Shrestha" w:date="2013-11-27T09:05:00Z">
        <w:r w:rsidR="004B0531">
          <w:t xml:space="preserve"> highly diverse </w:t>
        </w:r>
      </w:ins>
      <w:ins w:id="368" w:author="Ram Shrestha" w:date="2013-11-27T09:06:00Z">
        <w:r w:rsidR="004B0531">
          <w:t>population</w:t>
        </w:r>
      </w:ins>
      <w:ins w:id="369" w:author="Ram Shrestha" w:date="2013-11-27T09:05:00Z">
        <w:r w:rsidR="004B0531">
          <w:t xml:space="preserve"> </w:t>
        </w:r>
      </w:ins>
      <w:r w:rsidR="00A87E46">
        <w:fldChar w:fldCharType="begin">
          <w:fldData xml:space="preserve">PEVuZE5vdGU+PENpdGU+PEF1dGhvcj5FaWQ8L0F1dGhvcj48WWVhcj4yMDA5PC9ZZWFyPjxSZWNO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</w:fldData>
        </w:fldChar>
      </w:r>
      <w:ins w:id="370" w:author="Ram Shrestha" w:date="2014-03-02T21:23:00Z">
        <w:r w:rsidR="00787EBF">
          <w:instrText xml:space="preserve"> ADDIN EN.CITE </w:instrText>
        </w:r>
      </w:ins>
      <w:del w:id="371" w:author="Ram Shrestha" w:date="2014-02-28T08:59:00Z">
        <w:r w:rsidR="00EF1450" w:rsidDel="0019690B">
          <w:delInstrText xml:space="preserve"> ADDIN EN.CITE </w:delInstrText>
        </w:r>
        <w:r w:rsidR="00A87E46" w:rsidDel="0019690B">
          <w:fldChar w:fldCharType="begin">
            <w:fldData xml:space="preserve">PEVuZE5vdGU+PENpdGU+PEF1dGhvcj5FaWQ8L0F1dGhvcj48WWVhcj4yMDA5PC9ZZWFyPjxSZWNO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</w:fldData>
          </w:fldChar>
        </w:r>
        <w:r w:rsidR="00EF1450" w:rsidDel="0019690B">
          <w:delInstrText xml:space="preserve"> ADDIN EN.CITE.DATA </w:delInstrText>
        </w:r>
      </w:del>
      <w:del w:id="372" w:author="Ram Shrestha" w:date="2014-02-28T08:59:00Z">
        <w:r w:rsidR="00A87E46" w:rsidDel="0019690B">
          <w:fldChar w:fldCharType="end"/>
        </w:r>
      </w:del>
      <w:ins w:id="373" w:author="Ram Shrestha" w:date="2014-03-02T21:23:00Z">
        <w:r w:rsidR="00A87E46">
          <w:fldChar w:fldCharType="begin">
            <w:fldData xml:space="preserve">PEVuZE5vdGU+PENpdGU+PEF1dGhvcj5FaWQ8L0F1dGhvcj48WWVhcj4yMDA5PC9ZZWFyPjxSZWNO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</w:fldData>
          </w:fldChar>
        </w:r>
        <w:r w:rsidR="00787EBF">
          <w:instrText xml:space="preserve"> ADDIN EN.CITE.DATA </w:instrText>
        </w:r>
      </w:ins>
      <w:ins w:id="374" w:author="Ram Shrestha" w:date="2014-03-02T21:23:00Z">
        <w:r w:rsidR="00A87E46">
          <w:fldChar w:fldCharType="end"/>
        </w:r>
      </w:ins>
      <w:r w:rsidR="00A87E46">
        <w:fldChar w:fldCharType="separate"/>
      </w:r>
      <w:ins w:id="375" w:author="Ram Shrestha" w:date="2013-12-03T16:32:00Z">
        <w:r w:rsidR="00943833">
          <w:rPr>
            <w:noProof/>
          </w:rPr>
          <w:t>(Bentley et al., 2008; Eid et al., 2009; Fischer et al., 2010; Margulies et al., 2005; Metzner et al., 2009; Shafer, 2009)</w:t>
        </w:r>
        <w:r w:rsidR="00A87E46">
          <w:fldChar w:fldCharType="end"/>
        </w:r>
      </w:ins>
      <w:ins w:id="376" w:author="Ram Shrestha" w:date="2013-11-27T09:08:00Z">
        <w:r w:rsidR="004B0531">
          <w:t>.</w:t>
        </w:r>
      </w:ins>
      <w:ins w:id="377" w:author="Ram Shrestha" w:date="2013-11-27T09:47:00Z">
        <w:r w:rsidR="00E35A6C">
          <w:t xml:space="preserve"> However, PCR ampl</w:t>
        </w:r>
        <w:r w:rsidR="00530310">
          <w:t xml:space="preserve">ification of the DNA sample precedes the </w:t>
        </w:r>
        <w:r w:rsidR="00E35A6C">
          <w:t>actual</w:t>
        </w:r>
      </w:ins>
      <w:ins w:id="378" w:author="Ram Shrestha" w:date="2014-03-02T20:56:00Z">
        <w:r w:rsidR="00A618A1">
          <w:t xml:space="preserve"> UDPS</w:t>
        </w:r>
      </w:ins>
      <w:ins w:id="379" w:author="Ram Shrestha" w:date="2013-11-27T09:47:00Z">
        <w:r w:rsidR="00E35A6C">
          <w:t xml:space="preserve">, and the PCR step </w:t>
        </w:r>
      </w:ins>
      <w:ins w:id="380" w:author="Ram Shrestha" w:date="2014-03-02T21:00:00Z">
        <w:r w:rsidR="00530310">
          <w:t xml:space="preserve">may </w:t>
        </w:r>
      </w:ins>
      <w:ins w:id="381" w:author="Ram Shrestha" w:date="2013-11-27T09:49:00Z">
        <w:r w:rsidR="00975C5F">
          <w:t xml:space="preserve">incorporates </w:t>
        </w:r>
        <w:r w:rsidR="00E35A6C">
          <w:t xml:space="preserve">errors </w:t>
        </w:r>
        <w:del w:id="382" w:author="Simon Travers" w:date="2014-03-27T14:13:00Z">
          <w:r w:rsidR="00E35A6C" w:rsidDel="00562FC2">
            <w:delText>like</w:delText>
          </w:r>
        </w:del>
      </w:ins>
      <w:ins w:id="383" w:author="Simon Travers" w:date="2014-03-27T14:13:00Z">
        <w:r w:rsidR="00562FC2">
          <w:t>such as</w:t>
        </w:r>
      </w:ins>
      <w:ins w:id="384" w:author="Ram Shrestha" w:date="2013-11-27T09:49:00Z">
        <w:r w:rsidR="00E35A6C">
          <w:t xml:space="preserve"> </w:t>
        </w:r>
      </w:ins>
      <w:ins w:id="385" w:author="Ram Shrestha" w:date="2013-11-27T09:50:00Z">
        <w:r w:rsidR="00E35A6C">
          <w:t>recombination</w:t>
        </w:r>
      </w:ins>
      <w:ins w:id="386" w:author="Ram Shrestha" w:date="2013-11-27T09:49:00Z">
        <w:r w:rsidR="00E35A6C">
          <w:t xml:space="preserve"> </w:t>
        </w:r>
      </w:ins>
      <w:ins w:id="387" w:author="Ram Shrestha" w:date="2013-11-27T09:50:00Z">
        <w:r w:rsidR="00E35A6C">
          <w:t xml:space="preserve">of </w:t>
        </w:r>
      </w:ins>
      <w:ins w:id="388" w:author="Simon Travers" w:date="2014-03-27T14:13:00Z">
        <w:r w:rsidR="00562FC2">
          <w:t xml:space="preserve">the viral </w:t>
        </w:r>
      </w:ins>
      <w:ins w:id="389" w:author="Ram Shrestha" w:date="2013-11-27T09:50:00Z">
        <w:r w:rsidR="00E35A6C">
          <w:t>DNA</w:t>
        </w:r>
      </w:ins>
      <w:ins w:id="390" w:author="Ram Shrestha" w:date="2013-11-27T09:54:00Z">
        <w:r w:rsidR="00E35A6C">
          <w:t xml:space="preserve"> </w:t>
        </w:r>
      </w:ins>
      <w:r w:rsidR="00A87E46">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ins w:id="391" w:author="Ram Shrestha" w:date="2014-03-02T21:23:00Z">
        <w:r w:rsidR="00787EBF">
          <w:instrText xml:space="preserve"> ADDIN EN.CITE </w:instrText>
        </w:r>
      </w:ins>
      <w:del w:id="392" w:author="Ram Shrestha" w:date="2014-02-28T08:59:00Z">
        <w:r w:rsidR="00EF1450" w:rsidDel="0019690B">
          <w:delInstrText xml:space="preserve"> ADDIN EN.CITE </w:delInstrText>
        </w:r>
        <w:r w:rsidR="00A87E46" w:rsidDel="0019690B">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EF1450" w:rsidDel="0019690B">
          <w:delInstrText xml:space="preserve"> ADDIN EN.CITE.DATA </w:delInstrText>
        </w:r>
      </w:del>
      <w:del w:id="393" w:author="Ram Shrestha" w:date="2014-02-28T08:59:00Z">
        <w:r w:rsidR="00A87E46" w:rsidDel="0019690B">
          <w:fldChar w:fldCharType="end"/>
        </w:r>
      </w:del>
      <w:ins w:id="394" w:author="Ram Shrestha" w:date="2014-03-02T21:23:00Z">
        <w:r w:rsidR="00A87E46">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787EBF">
          <w:instrText xml:space="preserve"> ADDIN EN.CITE.DATA </w:instrText>
        </w:r>
      </w:ins>
      <w:ins w:id="395" w:author="Ram Shrestha" w:date="2014-03-02T21:23:00Z">
        <w:r w:rsidR="00A87E46">
          <w:fldChar w:fldCharType="end"/>
        </w:r>
      </w:ins>
      <w:r w:rsidR="00A87E46">
        <w:fldChar w:fldCharType="separate"/>
      </w:r>
      <w:ins w:id="396" w:author="Ram Shrestha" w:date="2013-11-27T09:54:00Z">
        <w:r w:rsidR="00E35A6C">
          <w:rPr>
            <w:noProof/>
          </w:rPr>
          <w:t>(Judo et al., 1998; Meyerhans et al., 1990; Yang et al., 1996)</w:t>
        </w:r>
        <w:r w:rsidR="00A87E46">
          <w:fldChar w:fldCharType="end"/>
        </w:r>
      </w:ins>
      <w:ins w:id="397" w:author="Ram Shrestha" w:date="2013-11-27T09:50:00Z">
        <w:r w:rsidR="00E35A6C">
          <w:t xml:space="preserve">, </w:t>
        </w:r>
        <w:proofErr w:type="spellStart"/>
        <w:r w:rsidR="00E35A6C">
          <w:t>misincorporation</w:t>
        </w:r>
        <w:proofErr w:type="spellEnd"/>
        <w:r w:rsidR="00E35A6C">
          <w:t xml:space="preserve"> of a base at new growing strand</w:t>
        </w:r>
      </w:ins>
      <w:ins w:id="398" w:author="Ram Shrestha" w:date="2013-11-27T09:53:00Z">
        <w:r w:rsidR="00E35A6C">
          <w:t xml:space="preserve"> </w:t>
        </w:r>
      </w:ins>
      <w:r w:rsidR="00A87E46">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ins w:id="399" w:author="Ram Shrestha" w:date="2014-03-02T21:23:00Z">
        <w:r w:rsidR="00787EBF">
          <w:instrText xml:space="preserve"> ADDIN EN.CITE </w:instrText>
        </w:r>
      </w:ins>
      <w:del w:id="400" w:author="Ram Shrestha" w:date="2014-02-28T08:59:00Z">
        <w:r w:rsidR="00EF1450" w:rsidDel="0019690B">
          <w:delInstrText xml:space="preserve"> ADDIN EN.CITE </w:delInstrText>
        </w:r>
        <w:r w:rsidR="00A87E46" w:rsidDel="0019690B">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EF1450" w:rsidDel="0019690B">
          <w:delInstrText xml:space="preserve"> ADDIN EN.CITE.DATA </w:delInstrText>
        </w:r>
      </w:del>
      <w:del w:id="401" w:author="Ram Shrestha" w:date="2014-02-28T08:59:00Z">
        <w:r w:rsidR="00A87E46" w:rsidDel="0019690B">
          <w:fldChar w:fldCharType="end"/>
        </w:r>
      </w:del>
      <w:ins w:id="402" w:author="Ram Shrestha" w:date="2014-03-02T21:23:00Z">
        <w:r w:rsidR="00A87E46">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787EBF">
          <w:instrText xml:space="preserve"> ADDIN EN.CITE.DATA </w:instrText>
        </w:r>
      </w:ins>
      <w:ins w:id="403" w:author="Ram Shrestha" w:date="2014-03-02T21:23:00Z">
        <w:r w:rsidR="00A87E46">
          <w:fldChar w:fldCharType="end"/>
        </w:r>
      </w:ins>
      <w:r w:rsidR="00A87E46">
        <w:fldChar w:fldCharType="separate"/>
      </w:r>
      <w:ins w:id="404" w:author="Ram Shrestha" w:date="2013-11-27T09:53:00Z">
        <w:r w:rsidR="00E35A6C">
          <w:rPr>
            <w:noProof/>
          </w:rPr>
          <w:t>(Hughes and Totten, 2003; Kanagawa, 2003)</w:t>
        </w:r>
        <w:r w:rsidR="00A87E46">
          <w:fldChar w:fldCharType="end"/>
        </w:r>
      </w:ins>
      <w:ins w:id="405" w:author="Ram Shrestha" w:date="2013-11-27T09:50:00Z">
        <w:r w:rsidR="00E35A6C">
          <w:t xml:space="preserve">, </w:t>
        </w:r>
      </w:ins>
      <w:ins w:id="406" w:author="Ram Shrestha" w:date="2013-11-27T09:51:00Z">
        <w:r w:rsidR="00E35A6C">
          <w:t xml:space="preserve">differential amplification of two different </w:t>
        </w:r>
        <w:del w:id="407" w:author="Simon Travers" w:date="2014-03-27T14:13:00Z">
          <w:r w:rsidR="00E35A6C" w:rsidDel="00562FC2">
            <w:delText>DNA</w:delText>
          </w:r>
        </w:del>
      </w:ins>
      <w:ins w:id="408" w:author="Simon Travers" w:date="2014-03-27T14:13:00Z">
        <w:r w:rsidR="00562FC2">
          <w:t>viral template thereby artificially inflating the prevalence of one viral variant relative to the others</w:t>
        </w:r>
      </w:ins>
      <w:ins w:id="409" w:author="Ram Shrestha" w:date="2013-11-27T09:51:00Z">
        <w:del w:id="410" w:author="Simon Travers" w:date="2014-03-27T14:14:00Z">
          <w:r w:rsidR="00E35A6C" w:rsidDel="00562FC2">
            <w:delText xml:space="preserve"> creating new sample with different ratio of DNA than the original sample</w:delText>
          </w:r>
        </w:del>
      </w:ins>
      <w:ins w:id="411" w:author="Ram Shrestha" w:date="2013-11-27T09:54:00Z">
        <w:r w:rsidR="008D1875">
          <w:t xml:space="preserve"> </w:t>
        </w:r>
      </w:ins>
      <w:r w:rsidR="00A87E46">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ins w:id="412" w:author="Ram Shrestha" w:date="2014-03-02T21:23:00Z">
        <w:r w:rsidR="00787EBF">
          <w:instrText xml:space="preserve"> ADDIN EN.CITE </w:instrText>
        </w:r>
      </w:ins>
      <w:del w:id="413" w:author="Ram Shrestha" w:date="2014-02-28T08:59:00Z">
        <w:r w:rsidR="00EF1450" w:rsidDel="0019690B">
          <w:delInstrText xml:space="preserve"> ADDIN EN.CITE </w:delInstrText>
        </w:r>
        <w:r w:rsidR="00A87E46" w:rsidDel="0019690B">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EF1450" w:rsidDel="0019690B">
          <w:delInstrText xml:space="preserve"> ADDIN EN.CITE.DATA </w:delInstrText>
        </w:r>
      </w:del>
      <w:del w:id="414" w:author="Ram Shrestha" w:date="2014-02-28T08:59:00Z">
        <w:r w:rsidR="00A87E46" w:rsidDel="0019690B">
          <w:fldChar w:fldCharType="end"/>
        </w:r>
      </w:del>
      <w:ins w:id="415" w:author="Ram Shrestha" w:date="2014-03-02T21:23:00Z">
        <w:r w:rsidR="00A87E46">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787EBF">
          <w:instrText xml:space="preserve"> ADDIN EN.CITE.DATA </w:instrText>
        </w:r>
      </w:ins>
      <w:ins w:id="416" w:author="Ram Shrestha" w:date="2014-03-02T21:23:00Z">
        <w:r w:rsidR="00A87E46">
          <w:fldChar w:fldCharType="end"/>
        </w:r>
      </w:ins>
      <w:r w:rsidR="00A87E46">
        <w:fldChar w:fldCharType="separate"/>
      </w:r>
      <w:ins w:id="417" w:author="Ram Shrestha" w:date="2013-11-27T09:54:00Z">
        <w:r w:rsidR="008D1875">
          <w:rPr>
            <w:noProof/>
          </w:rPr>
          <w:t>(Liu et al., 1996; Polz and Cavanaugh, 1998)</w:t>
        </w:r>
        <w:r w:rsidR="00A87E46">
          <w:fldChar w:fldCharType="end"/>
        </w:r>
      </w:ins>
      <w:ins w:id="418" w:author="Ram Shrestha" w:date="2013-11-27T09:51:00Z">
        <w:r w:rsidR="00E35A6C">
          <w:t>.</w:t>
        </w:r>
      </w:ins>
      <w:ins w:id="419" w:author="Ram Shrestha" w:date="2013-11-27T09:55:00Z">
        <w:r w:rsidR="008D1875">
          <w:t xml:space="preserve"> These PCR errors </w:t>
        </w:r>
      </w:ins>
      <w:ins w:id="420" w:author="Ram Shrestha" w:date="2013-11-27T09:58:00Z">
        <w:r w:rsidR="008D1875">
          <w:t>create</w:t>
        </w:r>
      </w:ins>
      <w:ins w:id="421" w:author="Ram Shrestha" w:date="2013-11-27T09:55:00Z">
        <w:r w:rsidR="008D1875">
          <w:t xml:space="preserve"> false viral diversity</w:t>
        </w:r>
      </w:ins>
      <w:ins w:id="422" w:author="Ram Shrestha" w:date="2013-11-27T09:58:00Z">
        <w:r w:rsidR="008D1875">
          <w:t xml:space="preserve"> in the viral population, which needs to be </w:t>
        </w:r>
      </w:ins>
      <w:ins w:id="423" w:author="Simon Travers" w:date="2014-03-27T14:14:00Z">
        <w:r w:rsidR="00562FC2">
          <w:t xml:space="preserve">identified and </w:t>
        </w:r>
      </w:ins>
      <w:ins w:id="424" w:author="Ram Shrestha" w:date="2013-11-27T09:58:00Z">
        <w:r w:rsidR="008D1875">
          <w:t>corrected. Recently a technology called</w:t>
        </w:r>
      </w:ins>
      <w:ins w:id="425" w:author="Ram Shrestha" w:date="2014-03-01T23:00:00Z">
        <w:r w:rsidR="00F744DB">
          <w:t xml:space="preserve"> Primer ID </w:t>
        </w:r>
      </w:ins>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426" w:author="Ram Shrestha" w:date="2014-03-02T21:23:00Z">
        <w:r w:rsidR="00787EBF">
          <w:instrText xml:space="preserve"> ADDIN EN.CITE </w:instrText>
        </w:r>
      </w:ins>
      <w:del w:id="427" w:author="Ram Shrestha" w:date="2014-02-28T08:59:00Z">
        <w:r w:rsidR="00EF1450" w:rsidDel="0019690B">
          <w:delInstrText xml:space="preserve"> ADDIN EN.CITE </w:delInstrText>
        </w:r>
        <w:r w:rsidR="00A87E46" w:rsidDel="0019690B">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EF1450" w:rsidDel="0019690B">
          <w:delInstrText xml:space="preserve"> ADDIN EN.CITE.DATA </w:delInstrText>
        </w:r>
      </w:del>
      <w:del w:id="428" w:author="Ram Shrestha" w:date="2014-02-28T08:59:00Z">
        <w:r w:rsidR="00A87E46" w:rsidDel="0019690B">
          <w:fldChar w:fldCharType="end"/>
        </w:r>
      </w:del>
      <w:ins w:id="429" w:author="Ram Shrestha" w:date="2014-03-02T21:23:00Z">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instrText xml:space="preserve"> ADDIN EN.CITE.DATA </w:instrText>
        </w:r>
      </w:ins>
      <w:ins w:id="430" w:author="Ram Shrestha" w:date="2014-03-02T21:23:00Z">
        <w:r w:rsidR="00A87E46">
          <w:fldChar w:fldCharType="end"/>
        </w:r>
      </w:ins>
      <w:r w:rsidR="00A87E46">
        <w:fldChar w:fldCharType="separate"/>
      </w:r>
      <w:ins w:id="431" w:author="Ram Shrestha" w:date="2013-12-03T16:32:00Z">
        <w:r w:rsidR="00943833">
          <w:rPr>
            <w:noProof/>
          </w:rPr>
          <w:t>(Jabara et al., 2011)</w:t>
        </w:r>
        <w:r w:rsidR="00A87E46">
          <w:fldChar w:fldCharType="end"/>
        </w:r>
      </w:ins>
      <w:ins w:id="432" w:author="Ram Shrestha" w:date="2013-11-27T10:02:00Z">
        <w:r w:rsidR="008D1875">
          <w:t xml:space="preserve"> </w:t>
        </w:r>
      </w:ins>
      <w:ins w:id="433" w:author="Ram Shrestha" w:date="2013-11-27T09:58:00Z">
        <w:r w:rsidR="008D1875">
          <w:t>has been introduc</w:t>
        </w:r>
        <w:r w:rsidR="00785D2C">
          <w:t>ed as an effort to correct</w:t>
        </w:r>
        <w:del w:id="434" w:author="Simon Travers" w:date="2014-03-27T14:14:00Z">
          <w:r w:rsidR="00785D2C" w:rsidDel="00562FC2">
            <w:delText>ed</w:delText>
          </w:r>
        </w:del>
        <w:r w:rsidR="008D1875">
          <w:t xml:space="preserve"> PCR and sequencing related errors.</w:t>
        </w:r>
      </w:ins>
      <w:ins w:id="435" w:author="Ram Shrestha" w:date="2014-02-27T23:46:00Z">
        <w:r w:rsidR="008C629A">
          <w:t xml:space="preserve"> </w:t>
        </w:r>
        <w:commentRangeStart w:id="436"/>
        <w:r w:rsidR="008C629A">
          <w:t xml:space="preserve">Kindle </w:t>
        </w:r>
      </w:ins>
      <w:commentRangeEnd w:id="436"/>
      <w:r w:rsidR="00562FC2">
        <w:rPr>
          <w:rStyle w:val="CommentReference"/>
        </w:rPr>
        <w:commentReference w:id="436"/>
      </w:r>
      <w:ins w:id="437" w:author="Ram Shrestha" w:date="2014-02-27T23:46:00Z">
        <w:r w:rsidR="008C629A">
          <w:t>et al</w:t>
        </w:r>
      </w:ins>
      <w:ins w:id="438" w:author="Ram Shrestha" w:date="2014-03-02T21:02:00Z">
        <w:r w:rsidR="00530310">
          <w:t xml:space="preserve"> also</w:t>
        </w:r>
      </w:ins>
      <w:ins w:id="439" w:author="Ram Shrestha" w:date="2014-02-27T23:46:00Z">
        <w:r w:rsidR="008C629A">
          <w:t xml:space="preserve"> showed that </w:t>
        </w:r>
      </w:ins>
      <w:ins w:id="440" w:author="Ram Shrestha" w:date="2014-02-27T23:56:00Z">
        <w:r w:rsidR="001D5CDE">
          <w:t xml:space="preserve">errors were reduced by </w:t>
        </w:r>
      </w:ins>
      <w:ins w:id="441" w:author="Ram Shrestha" w:date="2014-02-27T23:55:00Z">
        <w:r w:rsidR="001D5CDE">
          <w:t xml:space="preserve">approximately </w:t>
        </w:r>
      </w:ins>
      <w:ins w:id="442" w:author="Ram Shrestha" w:date="2014-02-27T23:56:00Z">
        <w:r w:rsidR="001D5CDE">
          <w:t xml:space="preserve">20 fold </w:t>
        </w:r>
      </w:ins>
      <w:ins w:id="443" w:author="Ram Shrestha" w:date="2014-02-27T23:46:00Z">
        <w:r w:rsidR="008C629A">
          <w:t>using the</w:t>
        </w:r>
      </w:ins>
      <w:ins w:id="444" w:author="Ram Shrestha" w:date="2014-03-01T23:00:00Z">
        <w:r w:rsidR="00F744DB">
          <w:t xml:space="preserve"> Primer ID </w:t>
        </w:r>
      </w:ins>
      <w:ins w:id="445" w:author="Ram Shrestha" w:date="2014-02-27T23:46:00Z">
        <w:r w:rsidR="001D5CDE">
          <w:t>technology</w:t>
        </w:r>
      </w:ins>
      <w:ins w:id="446" w:author="Ram Shrestha" w:date="2014-02-27T23:57:00Z">
        <w:r w:rsidR="001D5CDE">
          <w:t xml:space="preserve"> </w:t>
        </w:r>
      </w:ins>
      <w:ins w:id="447" w:author="Ram Shrestha" w:date="2014-02-28T08:59:00Z">
        <w:r w:rsidR="00A87E46">
          <w:fldChar w:fldCharType="begin"/>
        </w:r>
      </w:ins>
      <w:ins w:id="448" w:author="Ram Shrestha" w:date="2014-03-02T21:23:00Z">
        <w:r w:rsidR="00787EBF">
          <w:instrText xml:space="preserve"> ADDIN EN.CITE &lt;EndNote&gt;&lt;Cite&gt;&lt;Author&gt;Kinde&lt;/Author&gt;&lt;Year&gt;2011&lt;/Year&gt;&lt;RecNum&gt;1666&lt;/RecNum&gt;&lt;record&gt;&lt;rec-number&gt;1666&lt;/rec-number&gt;&lt;foreign-keys&gt;&lt;key app="EN" db-id="fp25zzvrxrd9vke5zxqp9stbssprwstvdddz"&gt;1666&lt;/key&gt;&lt;/foreign-keys&gt;&lt;ref-type name="Journal Article"&gt;17&lt;/ref-type&gt;&lt;contributors&gt;&lt;authors&gt;&lt;author&gt;Kinde, I.&lt;/author&gt;&lt;author&gt;Wu, J.&lt;/author&gt;&lt;author&gt;Papadopoulos, N.&lt;/author&gt;&lt;author&gt;Kinzler, K. W.&lt;/author&gt;&lt;author&gt;Vogelstein, B.&lt;/author&gt;&lt;/authors&gt;&lt;/contributors&gt;&lt;auth-address&gt;The Ludwig Center for Cancer Genetics and Therapeutics and The Howard Hughes Medical Institute, Johns Hopkins Kimmel Cancer Center, Baltimore, MD 21231, USA.&lt;/auth-address&gt;&lt;titles&gt;&lt;title&gt;Detection and quantification of rare mutations with massively parallel sequencing&lt;/title&gt;&lt;secondary-title&gt;Proc Natl Acad Sci U S A&lt;/secondary-title&gt;&lt;/titles&gt;&lt;periodical&gt;&lt;full-title&gt;Proc Natl Acad Sci U S A&lt;/full-title&gt;&lt;/periodical&gt;&lt;pages&gt;9530-5&lt;/pages&gt;&lt;volume&gt;108&lt;/volume&gt;&lt;number&gt;23&lt;/number&gt;&lt;edition&gt;2011/05/19&lt;/edition&gt;&lt;keywords&gt;&lt;keyword&gt;Base Sequence&lt;/keyword&gt;&lt;keyword&gt;DNA Mutational Analysis/instrumentation/*methods&lt;/keyword&gt;&lt;keyword&gt;Humans&lt;/keyword&gt;&lt;keyword&gt;Models, Genetic&lt;/keyword&gt;&lt;keyword&gt;Molecular Sequence Data&lt;/keyword&gt;&lt;keyword&gt;Mutation&lt;/keyword&gt;&lt;keyword&gt;Polymerase Chain Reaction/instrumentation/*methods&lt;/keyword&gt;&lt;keyword&gt;Reproducibility of Results&lt;/keyword&gt;&lt;keyword&gt;beta Catenin/genetics&lt;/keyword&gt;&lt;/keywords&gt;&lt;dates&gt;&lt;year&gt;2011&lt;/year&gt;&lt;pub-dates&gt;&lt;date&gt;Jun 7&lt;/date&gt;&lt;/pub-dates&gt;&lt;/dates&gt;&lt;isbn&gt;1091-6490 (Electronic)&amp;#xD;0027-8424 (Linking)&lt;/isbn&gt;&lt;accession-num&gt;21586637&lt;/accession-num&gt;&lt;urls&gt;&lt;related-urls&gt;&lt;url&gt;http://www.ncbi.nlm.nih.gov/entrez/query.fcgi?cmd=Retrieve&amp;amp;db=PubMed&amp;amp;dopt=Citation&amp;amp;list_uids=21586637&lt;/url&gt;&lt;/related-urls&gt;&lt;/urls&gt;&lt;custom2&gt;3111315&lt;/custom2&gt;&lt;electronic-resource-num&gt;1105422108 [pii]&amp;#xD;10.1073/pnas.1105422108&lt;/electronic-resource-num&gt;&lt;language&gt;eng&lt;/language&gt;&lt;/record&gt;&lt;/Cite&gt;&lt;/EndNote&gt;</w:instrText>
        </w:r>
      </w:ins>
      <w:r w:rsidR="00A87E46">
        <w:fldChar w:fldCharType="separate"/>
      </w:r>
      <w:ins w:id="449" w:author="Ram Shrestha" w:date="2014-02-28T08:59:00Z">
        <w:r w:rsidR="0019690B">
          <w:rPr>
            <w:noProof/>
          </w:rPr>
          <w:t>(Kinde et al., 2011)</w:t>
        </w:r>
        <w:r w:rsidR="00A87E46">
          <w:fldChar w:fldCharType="end"/>
        </w:r>
      </w:ins>
      <w:ins w:id="450" w:author="Ram Shrestha" w:date="2014-02-27T23:46:00Z">
        <w:r w:rsidR="001D5CDE">
          <w:t xml:space="preserve">. </w:t>
        </w:r>
      </w:ins>
    </w:p>
    <w:p w:rsidR="0036409B" w:rsidRDefault="0036409B" w:rsidP="00381145">
      <w:pPr>
        <w:numPr>
          <w:ins w:id="451" w:author="Ram Shrestha" w:date="2013-11-27T10:02:00Z"/>
        </w:numPr>
        <w:spacing w:line="480" w:lineRule="auto"/>
        <w:jc w:val="both"/>
        <w:rPr>
          <w:ins w:id="452" w:author="Ram Shrestha" w:date="2013-11-27T08:42:00Z"/>
        </w:rPr>
      </w:pPr>
    </w:p>
    <w:p w:rsidR="00E44CCA" w:rsidRDefault="00C55BCC" w:rsidP="00381145">
      <w:pPr>
        <w:spacing w:line="480" w:lineRule="auto"/>
        <w:jc w:val="both"/>
      </w:pPr>
      <w:r>
        <w:t xml:space="preserve">Primer ID is a novel technology </w:t>
      </w:r>
      <w:del w:id="453" w:author="Simon Travers" w:date="2014-03-27T14:15:00Z">
        <w:r w:rsidDel="00950270">
          <w:delText xml:space="preserve">to </w:delText>
        </w:r>
      </w:del>
      <w:ins w:id="454" w:author="Simon Travers" w:date="2014-03-27T14:15:00Z">
        <w:r w:rsidR="00950270">
          <w:t xml:space="preserve">that </w:t>
        </w:r>
      </w:ins>
      <w:r>
        <w:t>tag</w:t>
      </w:r>
      <w:ins w:id="455" w:author="Simon Travers" w:date="2014-03-27T14:15:00Z">
        <w:r w:rsidR="00950270">
          <w:t>s</w:t>
        </w:r>
      </w:ins>
      <w:r>
        <w:t xml:space="preserve"> </w:t>
      </w:r>
      <w:del w:id="456" w:author="Simon Travers" w:date="2014-03-27T14:15:00Z">
        <w:r w:rsidDel="00950270">
          <w:delText xml:space="preserve">every </w:delText>
        </w:r>
      </w:del>
      <w:ins w:id="457" w:author="Simon Travers" w:date="2014-03-27T14:15:00Z">
        <w:r w:rsidR="00950270">
          <w:t xml:space="preserve">each </w:t>
        </w:r>
      </w:ins>
      <w:proofErr w:type="spellStart"/>
      <w:r>
        <w:t>cDNA</w:t>
      </w:r>
      <w:proofErr w:type="spellEnd"/>
      <w:ins w:id="458" w:author="Simon Travers" w:date="2014-03-27T14:15:00Z">
        <w:r w:rsidR="00950270">
          <w:t>-generating</w:t>
        </w:r>
      </w:ins>
      <w:r>
        <w:t xml:space="preserve"> primer</w:t>
      </w:r>
      <w:ins w:id="459" w:author="Simon Travers" w:date="2014-03-27T14:15:00Z">
        <w:r w:rsidR="00950270">
          <w:t xml:space="preserve"> with a unique sequence thereby allowing the identification of sequence reads that originate from the same viral template</w:t>
        </w:r>
      </w:ins>
      <w:del w:id="460" w:author="Simon Travers" w:date="2014-03-27T14:16:00Z">
        <w:r w:rsidDel="00950270">
          <w:delText xml:space="preserve"> that generates a cDNA from a viral RNA and to accurately quantify the viral variants in the HIV quasispecies</w:delText>
        </w:r>
      </w:del>
      <w:r>
        <w:t xml:space="preserve">. </w:t>
      </w:r>
      <w:r w:rsidRPr="00CF2D92">
        <w:rPr>
          <w:i/>
        </w:rPr>
        <w:t>PCR and sequencing errors in the sequences can be resolved using multiple reads over a given base</w:t>
      </w:r>
      <w:r>
        <w:t xml:space="preserve"> </w:t>
      </w:r>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461" w:author="Ram Shrestha" w:date="2014-03-02T21:23:00Z">
        <w:r w:rsidR="00787EBF">
          <w:instrText xml:space="preserve"> ADDIN EN.CITE </w:instrText>
        </w:r>
      </w:ins>
      <w:del w:id="462" w:author="Ram Shrestha" w:date="2014-02-28T08:59:00Z">
        <w:r w:rsidR="00EF1450" w:rsidDel="0019690B">
          <w:delInstrText xml:space="preserve"> ADDIN EN.CITE </w:delInstrText>
        </w:r>
        <w:r w:rsidR="00A87E46" w:rsidDel="0019690B">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EF1450" w:rsidDel="0019690B">
          <w:delInstrText xml:space="preserve"> ADDIN EN.CITE.DATA </w:delInstrText>
        </w:r>
      </w:del>
      <w:del w:id="463" w:author="Ram Shrestha" w:date="2014-02-28T08:59:00Z">
        <w:r w:rsidR="00A87E46" w:rsidDel="0019690B">
          <w:fldChar w:fldCharType="end"/>
        </w:r>
      </w:del>
      <w:ins w:id="464" w:author="Ram Shrestha" w:date="2014-03-02T21:23:00Z">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instrText xml:space="preserve"> ADDIN EN.CITE.DATA </w:instrText>
        </w:r>
      </w:ins>
      <w:ins w:id="465" w:author="Ram Shrestha" w:date="2014-03-02T21:23:00Z">
        <w:r w:rsidR="00A87E46">
          <w:fldChar w:fldCharType="end"/>
        </w:r>
      </w:ins>
      <w:r w:rsidR="00A87E46">
        <w:fldChar w:fldCharType="separate"/>
      </w:r>
      <w:r>
        <w:rPr>
          <w:noProof/>
        </w:rPr>
        <w:t>(Jabara et al., 2011)</w:t>
      </w:r>
      <w:r w:rsidR="00A87E46">
        <w:fldChar w:fldCharType="end"/>
      </w:r>
      <w:r>
        <w:t>. As sequences with the same</w:t>
      </w:r>
      <w:del w:id="466" w:author="Ram Shrestha" w:date="2014-03-01T23:00:00Z">
        <w:r w:rsidDel="00F744DB">
          <w:delText xml:space="preserve"> Primer ID </w:delText>
        </w:r>
      </w:del>
      <w:ins w:id="467" w:author="Ram Shrestha" w:date="2014-03-01T23:00:00Z">
        <w:r w:rsidR="00F744DB">
          <w:t xml:space="preserve"> Primer ID </w:t>
        </w:r>
      </w:ins>
      <w:del w:id="468" w:author="Simon Travers" w:date="2014-03-27T14:16:00Z">
        <w:r w:rsidDel="00950270">
          <w:delText xml:space="preserve">in a sample </w:delText>
        </w:r>
      </w:del>
      <w:r>
        <w:t xml:space="preserve">originate from the same template viral RNA sequence, an </w:t>
      </w:r>
      <w:del w:id="469" w:author="Simon Travers" w:date="2014-03-27T14:16:00Z">
        <w:r w:rsidDel="00950270">
          <w:delText xml:space="preserve">error </w:delText>
        </w:r>
      </w:del>
      <w:ins w:id="470" w:author="Simon Travers" w:date="2014-03-27T14:16:00Z">
        <w:r w:rsidR="00950270">
          <w:t xml:space="preserve">difference </w:t>
        </w:r>
      </w:ins>
      <w:r>
        <w:t>in one sequence relative to all others from the same template can be attributed to PCR or sequencing</w:t>
      </w:r>
      <w:r w:rsidR="001B5B7A">
        <w:t xml:space="preserve"> error and </w:t>
      </w:r>
      <w:ins w:id="471" w:author="Ram Shrestha" w:date="2014-02-25T22:49:00Z">
        <w:r w:rsidR="00707E2A">
          <w:t xml:space="preserve">can </w:t>
        </w:r>
      </w:ins>
      <w:r w:rsidR="001B5B7A">
        <w:t xml:space="preserve">be removed by the generation of a consensus sequence from </w:t>
      </w:r>
      <w:ins w:id="472" w:author="Simon Travers" w:date="2014-03-27T14:16:00Z">
        <w:r w:rsidR="00950270">
          <w:t xml:space="preserve">all of the </w:t>
        </w:r>
      </w:ins>
      <w:r w:rsidR="001B5B7A">
        <w:t xml:space="preserve">sequences </w:t>
      </w:r>
      <w:ins w:id="473" w:author="Ram Shrestha" w:date="2014-02-25T22:50:00Z">
        <w:del w:id="474" w:author="Simon Travers" w:date="2014-03-27T14:17:00Z">
          <w:r w:rsidR="00707E2A" w:rsidDel="00950270">
            <w:delText xml:space="preserve">represented </w:delText>
          </w:r>
        </w:del>
      </w:ins>
      <w:ins w:id="475" w:author="Simon Travers" w:date="2014-03-27T14:17:00Z">
        <w:r w:rsidR="00950270">
          <w:t>representing that</w:t>
        </w:r>
      </w:ins>
      <w:ins w:id="476" w:author="Ram Shrestha" w:date="2014-02-25T22:50:00Z">
        <w:del w:id="477" w:author="Simon Travers" w:date="2014-03-27T14:17:00Z">
          <w:r w:rsidR="00707E2A" w:rsidDel="00950270">
            <w:delText>by a</w:delText>
          </w:r>
        </w:del>
      </w:ins>
      <w:del w:id="478" w:author="Simon Travers" w:date="2014-03-27T14:17:00Z">
        <w:r w:rsidR="001B5B7A" w:rsidDel="00950270">
          <w:delText xml:space="preserve"> </w:delText>
        </w:r>
      </w:del>
      <w:ins w:id="479" w:author="Simon Travers" w:date="2014-03-27T14:17:00Z">
        <w:r w:rsidR="00950270">
          <w:t xml:space="preserve"> </w:t>
        </w:r>
      </w:ins>
      <w:r w:rsidR="001B5B7A">
        <w:t xml:space="preserve">Primer ID. Therefore, the technology can be anticipated to be widely accepted in future </w:t>
      </w:r>
      <w:del w:id="480" w:author="Ram Shrestha" w:date="2014-03-02T20:57:00Z">
        <w:r w:rsidR="001B5B7A" w:rsidDel="00A618A1">
          <w:delText xml:space="preserve">HTS </w:delText>
        </w:r>
      </w:del>
      <w:ins w:id="481" w:author="Ram Shrestha" w:date="2014-03-02T20:57:00Z">
        <w:r w:rsidR="00A618A1">
          <w:t xml:space="preserve">UDPS </w:t>
        </w:r>
      </w:ins>
      <w:r w:rsidR="001B5B7A">
        <w:t xml:space="preserve">involving highly heterogeneous population sample </w:t>
      </w:r>
      <w:r w:rsidR="00A87E46">
        <w:fldChar w:fldCharType="begin"/>
      </w:r>
      <w:ins w:id="482" w:author="Ram Shrestha" w:date="2014-03-02T21:23:00Z">
        <w:r w:rsidR="00787EBF">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del w:id="483" w:author="Ram Shrestha" w:date="2014-02-28T08:59:00Z">
        <w:r w:rsidR="00EF1450" w:rsidDel="0019690B">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r w:rsidR="00A87E46">
        <w:fldChar w:fldCharType="separate"/>
      </w:r>
      <w:r w:rsidR="001B5B7A">
        <w:rPr>
          <w:noProof/>
        </w:rPr>
        <w:t>(Sheward et al., 2012)</w:t>
      </w:r>
      <w:r w:rsidR="00A87E46">
        <w:fldChar w:fldCharType="end"/>
      </w:r>
      <w:r w:rsidR="001B5B7A">
        <w:t xml:space="preserve">. Because the technology developers and publishers have </w:t>
      </w:r>
      <w:r w:rsidR="00973277">
        <w:t xml:space="preserve">not made </w:t>
      </w:r>
      <w:r w:rsidR="001B5B7A">
        <w:t xml:space="preserve">the code </w:t>
      </w:r>
      <w:r w:rsidR="00973277">
        <w:t>available for</w:t>
      </w:r>
      <w:r w:rsidR="001B5B7A">
        <w:t xml:space="preserve"> public use, the PIDA algorithm has been developed</w:t>
      </w:r>
      <w:ins w:id="484" w:author="Simon Travers" w:date="2014-03-27T14:17:00Z">
        <w:r w:rsidR="00C47148">
          <w:t xml:space="preserve"> to facilitate the analysis of HIV drug resistance testing data generated using the primer ID approach</w:t>
        </w:r>
      </w:ins>
      <w:r w:rsidR="001B5B7A">
        <w:t>.</w:t>
      </w:r>
    </w:p>
    <w:p w:rsidR="001B5B7A" w:rsidRDefault="001B5B7A" w:rsidP="00381145">
      <w:pPr>
        <w:numPr>
          <w:ins w:id="485" w:author="Ram Shrestha" w:date="2013-12-03T16:34:00Z"/>
        </w:numPr>
        <w:spacing w:line="480" w:lineRule="auto"/>
        <w:jc w:val="both"/>
        <w:rPr>
          <w:ins w:id="486" w:author="Ram Shrestha" w:date="2013-12-03T16:34:00Z"/>
        </w:rPr>
      </w:pPr>
    </w:p>
    <w:p w:rsidR="00A832FC" w:rsidRDefault="00156C20">
      <w:pPr>
        <w:pStyle w:val="Heading3"/>
        <w:numPr>
          <w:numberingChange w:id="487" w:author="Ram Shrestha" w:date="2014-02-28T00:56:00Z" w:original="%1:2:0:.%2:4:0:.%3:1:0:"/>
        </w:numPr>
        <w:rPr>
          <w:ins w:id="488" w:author="Ram Shrestha" w:date="2013-12-03T16:33:00Z"/>
        </w:rPr>
      </w:pPr>
      <w:proofErr w:type="spellStart"/>
      <w:ins w:id="489" w:author="Ram Shrestha" w:date="2013-12-03T16:38:00Z">
        <w:r>
          <w:t>Demultiplexing</w:t>
        </w:r>
        <w:proofErr w:type="spellEnd"/>
        <w:r>
          <w:t xml:space="preserve"> of sequence reads</w:t>
        </w:r>
      </w:ins>
    </w:p>
    <w:p w:rsidR="00943833" w:rsidRDefault="00943833" w:rsidP="00381145">
      <w:pPr>
        <w:spacing w:line="480" w:lineRule="auto"/>
        <w:jc w:val="both"/>
      </w:pPr>
    </w:p>
    <w:p w:rsidR="00613F13" w:rsidRDefault="009049DA" w:rsidP="00ED17AC">
      <w:pPr>
        <w:spacing w:line="480" w:lineRule="auto"/>
        <w:jc w:val="both"/>
        <w:rPr>
          <w:ins w:id="490" w:author="Ram Shrestha" w:date="2013-11-27T17:09:00Z"/>
        </w:rPr>
      </w:pPr>
      <w:r>
        <w:t xml:space="preserve">The PIDA algorithm was tested on two </w:t>
      </w:r>
      <w:del w:id="491" w:author="Simon Travers" w:date="2014-03-27T14:19:00Z">
        <w:r w:rsidDel="00C47148">
          <w:delText xml:space="preserve">real Primer ID </w:delText>
        </w:r>
      </w:del>
      <w:ins w:id="492" w:author="Simon Travers" w:date="2014-03-27T14:19:00Z">
        <w:r w:rsidR="00C47148">
          <w:t xml:space="preserve">sequence datasets generated using </w:t>
        </w:r>
        <w:proofErr w:type="gramStart"/>
        <w:r w:rsidR="00C47148">
          <w:t xml:space="preserve">the </w:t>
        </w:r>
      </w:ins>
      <w:ins w:id="493" w:author="Ram Shrestha" w:date="2014-03-01T23:00:00Z">
        <w:r w:rsidR="00F744DB">
          <w:t xml:space="preserve"> Primer</w:t>
        </w:r>
        <w:proofErr w:type="gramEnd"/>
        <w:r w:rsidR="00F744DB">
          <w:t xml:space="preserve"> ID </w:t>
        </w:r>
      </w:ins>
      <w:del w:id="494" w:author="Simon Travers" w:date="2014-03-27T14:19:00Z">
        <w:r w:rsidDel="00C47148">
          <w:delText>raw sequence datasets</w:delText>
        </w:r>
      </w:del>
      <w:ins w:id="495" w:author="Simon Travers" w:date="2014-03-27T14:19:00Z">
        <w:r w:rsidR="00C47148">
          <w:t>approach</w:t>
        </w:r>
      </w:ins>
      <w:r>
        <w:t>.</w:t>
      </w:r>
      <w:ins w:id="496" w:author="Simon Travers" w:date="2014-03-27T14:19:00Z">
        <w:r w:rsidR="00C47148">
          <w:t xml:space="preserve"> </w:t>
        </w:r>
      </w:ins>
      <w:r>
        <w:t xml:space="preserve"> </w:t>
      </w:r>
      <w:r w:rsidR="00D01343">
        <w:t>The algorithm</w:t>
      </w:r>
      <w:r>
        <w:t xml:space="preserve"> was able to </w:t>
      </w:r>
      <w:proofErr w:type="spellStart"/>
      <w:r>
        <w:t>demultiplex</w:t>
      </w:r>
      <w:proofErr w:type="spellEnd"/>
      <w:r>
        <w:t xml:space="preserve"> the </w:t>
      </w:r>
      <w:r w:rsidR="00973277">
        <w:t xml:space="preserve">sequence </w:t>
      </w:r>
      <w:r>
        <w:t xml:space="preserve">reads </w:t>
      </w:r>
      <w:del w:id="497" w:author="Simon Travers" w:date="2014-03-27T14:19:00Z">
        <w:r w:rsidDel="003F6D92">
          <w:delText xml:space="preserve">with Primer ID </w:delText>
        </w:r>
      </w:del>
      <w:ins w:id="498" w:author="Ram Shrestha" w:date="2014-03-01T23:00:00Z">
        <w:del w:id="499" w:author="Simon Travers" w:date="2014-03-27T14:19:00Z">
          <w:r w:rsidR="00F744DB" w:rsidDel="003F6D92">
            <w:delText xml:space="preserve"> </w:delText>
          </w:r>
        </w:del>
      </w:ins>
      <w:ins w:id="500" w:author="Simon Travers" w:date="2014-03-27T14:19:00Z">
        <w:r w:rsidR="003F6D92">
          <w:t xml:space="preserve">on the basis of </w:t>
        </w:r>
      </w:ins>
      <w:ins w:id="501" w:author="Ram Shrestha" w:date="2014-03-01T23:00:00Z">
        <w:r w:rsidR="00F744DB">
          <w:t xml:space="preserve">Primer ID </w:t>
        </w:r>
      </w:ins>
      <w:del w:id="502" w:author="Simon Travers" w:date="2014-03-27T14:19:00Z">
        <w:r w:rsidDel="003F6D92">
          <w:delText xml:space="preserve">along with </w:delText>
        </w:r>
      </w:del>
      <w:ins w:id="503" w:author="Simon Travers" w:date="2014-03-27T14:19:00Z">
        <w:r w:rsidR="003F6D92">
          <w:t xml:space="preserve">as well as on the basis of both the </w:t>
        </w:r>
      </w:ins>
      <w:r>
        <w:t xml:space="preserve">MID and </w:t>
      </w:r>
      <w:proofErr w:type="spellStart"/>
      <w:r>
        <w:t>amplicon</w:t>
      </w:r>
      <w:proofErr w:type="spellEnd"/>
      <w:r>
        <w:t xml:space="preserve"> primers</w:t>
      </w:r>
      <w:r w:rsidR="00973277">
        <w:t xml:space="preserve">. </w:t>
      </w:r>
      <w:commentRangeStart w:id="504"/>
      <w:r w:rsidR="00973277">
        <w:t xml:space="preserve">However, </w:t>
      </w:r>
      <w:r w:rsidR="00D132CC">
        <w:t xml:space="preserve">9% and 5% of the sequence reads </w:t>
      </w:r>
      <w:r w:rsidR="00973277">
        <w:t xml:space="preserve">were discarded at </w:t>
      </w:r>
      <w:proofErr w:type="spellStart"/>
      <w:r w:rsidR="00973277">
        <w:t>demultiplex</w:t>
      </w:r>
      <w:proofErr w:type="spellEnd"/>
      <w:r w:rsidR="00973277">
        <w:t xml:space="preserve"> step </w:t>
      </w:r>
      <w:r w:rsidR="00D132CC">
        <w:t>in Run1 and Run2 respectively.</w:t>
      </w:r>
      <w:commentRangeEnd w:id="504"/>
      <w:r w:rsidR="00A6493C">
        <w:rPr>
          <w:rStyle w:val="CommentReference"/>
        </w:rPr>
        <w:commentReference w:id="504"/>
      </w:r>
    </w:p>
    <w:p w:rsidR="00613F13" w:rsidRDefault="00613F13" w:rsidP="00ED17AC">
      <w:pPr>
        <w:numPr>
          <w:ins w:id="505" w:author="Ram Shrestha" w:date="2013-11-27T17:09:00Z"/>
        </w:numPr>
        <w:spacing w:line="480" w:lineRule="auto"/>
        <w:jc w:val="both"/>
        <w:rPr>
          <w:ins w:id="506" w:author="Ram Shrestha" w:date="2013-11-27T17:09:00Z"/>
        </w:rPr>
      </w:pPr>
    </w:p>
    <w:p w:rsidR="00CF1E06" w:rsidRDefault="004A2FC3" w:rsidP="00ED17AC">
      <w:pPr>
        <w:numPr>
          <w:ins w:id="507" w:author="Ram Shrestha" w:date="2013-11-27T17:09:00Z"/>
        </w:numPr>
        <w:spacing w:line="480" w:lineRule="auto"/>
        <w:jc w:val="both"/>
        <w:rPr>
          <w:ins w:id="508" w:author="Ram Shrestha" w:date="2014-02-25T22:55:00Z"/>
        </w:rPr>
      </w:pPr>
      <w:ins w:id="509" w:author="Ram Shrestha" w:date="2014-02-25T22:53:00Z">
        <w:r>
          <w:t>The reasons PIDA discard</w:t>
        </w:r>
      </w:ins>
      <w:ins w:id="510" w:author="Ram Shrestha" w:date="2014-02-28T22:49:00Z">
        <w:r>
          <w:t>ed</w:t>
        </w:r>
      </w:ins>
      <w:ins w:id="511" w:author="Ram Shrestha" w:date="2014-02-25T22:53:00Z">
        <w:r>
          <w:t xml:space="preserve"> </w:t>
        </w:r>
        <w:r w:rsidR="00CF1E06">
          <w:t xml:space="preserve">sequence reads </w:t>
        </w:r>
        <w:del w:id="512" w:author="Simon Travers" w:date="2014-03-27T14:24:00Z">
          <w:r w:rsidR="00CF1E06" w:rsidDel="003B094C">
            <w:delText>were</w:delText>
          </w:r>
        </w:del>
      </w:ins>
      <w:ins w:id="513" w:author="Simon Travers" w:date="2014-03-27T14:24:00Z">
        <w:r w:rsidR="003B094C">
          <w:t>was that it was not possible to</w:t>
        </w:r>
      </w:ins>
      <w:ins w:id="514" w:author="Ram Shrestha" w:date="2014-02-25T22:53:00Z">
        <w:del w:id="515" w:author="Simon Travers" w:date="2014-03-27T14:24:00Z">
          <w:r w:rsidR="00CF1E06" w:rsidDel="003B094C">
            <w:delText xml:space="preserve"> </w:delText>
          </w:r>
        </w:del>
      </w:ins>
      <w:ins w:id="516" w:author="Ram Shrestha" w:date="2014-02-28T22:48:00Z">
        <w:del w:id="517" w:author="Simon Travers" w:date="2014-03-27T14:24:00Z">
          <w:r w:rsidDel="003B094C">
            <w:delText>unable</w:delText>
          </w:r>
        </w:del>
      </w:ins>
      <w:ins w:id="518" w:author="Ram Shrestha" w:date="2014-02-25T22:53:00Z">
        <w:del w:id="519" w:author="Simon Travers" w:date="2014-03-27T14:24:00Z">
          <w:r w:rsidR="00CF1E06" w:rsidDel="003B094C">
            <w:delText xml:space="preserve"> to</w:delText>
          </w:r>
        </w:del>
        <w:r w:rsidR="00CF1E06">
          <w:t xml:space="preserve"> locate </w:t>
        </w:r>
      </w:ins>
      <w:ins w:id="520" w:author="Ram Shrestha" w:date="2014-02-25T22:55:00Z">
        <w:r w:rsidR="00CF1E06">
          <w:t xml:space="preserve">either </w:t>
        </w:r>
      </w:ins>
      <w:ins w:id="521" w:author="Simon Travers" w:date="2014-03-27T14:24:00Z">
        <w:r w:rsidR="003B094C">
          <w:t xml:space="preserve">the </w:t>
        </w:r>
      </w:ins>
      <w:ins w:id="522" w:author="Ram Shrestha" w:date="2014-02-25T22:53:00Z">
        <w:r w:rsidR="00CF1E06">
          <w:t xml:space="preserve">MID </w:t>
        </w:r>
        <w:del w:id="523" w:author="Simon Travers" w:date="2014-03-27T14:24:00Z">
          <w:r w:rsidR="00CF1E06" w:rsidDel="003B094C">
            <w:delText>sequence</w:delText>
          </w:r>
        </w:del>
      </w:ins>
      <w:ins w:id="524" w:author="Simon Travers" w:date="2014-03-27T14:24:00Z">
        <w:r w:rsidR="003B094C">
          <w:t xml:space="preserve">or </w:t>
        </w:r>
      </w:ins>
      <w:ins w:id="525" w:author="Ram Shrestha" w:date="2014-02-25T22:53:00Z">
        <w:del w:id="526" w:author="Simon Travers" w:date="2014-03-27T14:24:00Z">
          <w:r w:rsidR="00CF1E06" w:rsidDel="003B094C">
            <w:delText xml:space="preserve">, </w:delText>
          </w:r>
        </w:del>
        <w:r w:rsidR="00CF1E06">
          <w:t xml:space="preserve">primer </w:t>
        </w:r>
      </w:ins>
      <w:ins w:id="527" w:author="Simon Travers" w:date="2014-03-27T14:24:00Z">
        <w:r w:rsidR="003B094C">
          <w:t xml:space="preserve">sequences </w:t>
        </w:r>
      </w:ins>
      <w:ins w:id="528" w:author="Ram Shrestha" w:date="2014-02-25T22:55:00Z">
        <w:r w:rsidR="00CF1E06">
          <w:t xml:space="preserve">or </w:t>
        </w:r>
      </w:ins>
      <w:ins w:id="529" w:author="Simon Travers" w:date="2014-03-27T14:24:00Z">
        <w:r w:rsidR="003B094C">
          <w:t>that there</w:t>
        </w:r>
      </w:ins>
      <w:ins w:id="530" w:author="Ram Shrestha" w:date="2014-02-25T22:55:00Z">
        <w:del w:id="531" w:author="Simon Travers" w:date="2014-03-27T14:25:00Z">
          <w:r w:rsidR="00CF1E06" w:rsidDel="003B094C">
            <w:delText xml:space="preserve">the presence of </w:delText>
          </w:r>
        </w:del>
      </w:ins>
      <w:ins w:id="532" w:author="Simon Travers" w:date="2014-03-27T14:25:00Z">
        <w:r w:rsidR="003B094C">
          <w:t xml:space="preserve"> was an </w:t>
        </w:r>
      </w:ins>
      <w:ins w:id="533" w:author="Ram Shrestha" w:date="2014-02-25T22:55:00Z">
        <w:r w:rsidR="00CF1E06">
          <w:t xml:space="preserve">ambiguous base </w:t>
        </w:r>
      </w:ins>
      <w:ins w:id="534" w:author="Ram Shrestha" w:date="2014-02-25T22:56:00Z">
        <w:r w:rsidR="00CF1E06">
          <w:t>in</w:t>
        </w:r>
      </w:ins>
      <w:ins w:id="535" w:author="Ram Shrestha" w:date="2014-03-01T23:00:00Z">
        <w:r w:rsidR="00F744DB">
          <w:t xml:space="preserve"> </w:t>
        </w:r>
      </w:ins>
      <w:ins w:id="536" w:author="Simon Travers" w:date="2014-03-27T14:25:00Z">
        <w:r w:rsidR="003B094C">
          <w:t xml:space="preserve">present in the </w:t>
        </w:r>
      </w:ins>
      <w:ins w:id="537" w:author="Ram Shrestha" w:date="2014-03-01T23:00:00Z">
        <w:r w:rsidR="00F744DB">
          <w:t xml:space="preserve">Primer ID </w:t>
        </w:r>
      </w:ins>
      <w:ins w:id="538" w:author="Ram Shrestha" w:date="2014-02-25T22:55:00Z">
        <w:r w:rsidR="00CF1E06">
          <w:t xml:space="preserve">sequence. </w:t>
        </w:r>
      </w:ins>
    </w:p>
    <w:p w:rsidR="00CF1E06" w:rsidRDefault="00CF1E06" w:rsidP="00ED17AC">
      <w:pPr>
        <w:numPr>
          <w:ins w:id="539" w:author="Ram Shrestha" w:date="2014-02-25T22:55:00Z"/>
        </w:numPr>
        <w:spacing w:line="480" w:lineRule="auto"/>
        <w:jc w:val="both"/>
        <w:rPr>
          <w:ins w:id="540" w:author="Ram Shrestha" w:date="2014-02-25T22:55:00Z"/>
        </w:rPr>
      </w:pPr>
    </w:p>
    <w:p w:rsidR="00381987" w:rsidRDefault="003102A1" w:rsidP="00ED17AC">
      <w:pPr>
        <w:numPr>
          <w:ins w:id="541" w:author="Ram Shrestha" w:date="2014-02-25T22:55:00Z"/>
        </w:numPr>
        <w:spacing w:line="480" w:lineRule="auto"/>
        <w:jc w:val="both"/>
        <w:rPr>
          <w:ins w:id="542" w:author="Ram Shrestha" w:date="2014-02-25T23:25:00Z"/>
        </w:rPr>
      </w:pPr>
      <w:ins w:id="543" w:author="Ram Shrestha" w:date="2013-11-27T18:18:00Z">
        <w:r>
          <w:t xml:space="preserve">The </w:t>
        </w:r>
      </w:ins>
      <w:r w:rsidR="00D132CC">
        <w:t xml:space="preserve">MID </w:t>
      </w:r>
      <w:ins w:id="544" w:author="Ram Shrestha" w:date="2014-02-25T23:58:00Z">
        <w:r w:rsidR="00240307">
          <w:t xml:space="preserve">is located </w:t>
        </w:r>
      </w:ins>
      <w:r w:rsidR="00D132CC">
        <w:t xml:space="preserve">at the proximity of 3’ end of the </w:t>
      </w:r>
      <w:r w:rsidR="009E64EA">
        <w:t xml:space="preserve">forward </w:t>
      </w:r>
      <w:r w:rsidR="00D132CC">
        <w:t>sequence</w:t>
      </w:r>
      <w:r w:rsidR="009E64EA">
        <w:t>s</w:t>
      </w:r>
      <w:ins w:id="545" w:author="Ram Shrestha" w:date="2014-02-25T23:00:00Z">
        <w:r w:rsidR="00CF1E06">
          <w:t xml:space="preserve"> and </w:t>
        </w:r>
      </w:ins>
      <w:ins w:id="546" w:author="Ram Shrestha" w:date="2014-02-25T23:01:00Z">
        <w:r w:rsidR="00CF1E06">
          <w:t>close to</w:t>
        </w:r>
      </w:ins>
      <w:ins w:id="547" w:author="Ram Shrestha" w:date="2014-02-25T23:00:00Z">
        <w:r w:rsidR="00CF1E06">
          <w:t xml:space="preserve"> 5’ end </w:t>
        </w:r>
      </w:ins>
      <w:ins w:id="548" w:author="Ram Shrestha" w:date="2014-02-25T23:01:00Z">
        <w:r w:rsidR="00CF1E06">
          <w:t xml:space="preserve">of reverse sequences (Figure 3.1). We set </w:t>
        </w:r>
      </w:ins>
      <w:ins w:id="549" w:author="Ram Shrestha" w:date="2014-02-25T23:05:00Z">
        <w:r w:rsidR="003F0DD7">
          <w:t>a criterion</w:t>
        </w:r>
      </w:ins>
      <w:ins w:id="550" w:author="Ram Shrestha" w:date="2014-02-25T23:03:00Z">
        <w:r w:rsidR="003F0DD7">
          <w:t xml:space="preserve"> of zero tolerance in </w:t>
        </w:r>
      </w:ins>
      <w:ins w:id="551" w:author="Simon Travers" w:date="2014-03-27T14:25:00Z">
        <w:r w:rsidR="003361D1">
          <w:t xml:space="preserve">the </w:t>
        </w:r>
      </w:ins>
      <w:ins w:id="552" w:author="Ram Shrestha" w:date="2014-02-25T23:03:00Z">
        <w:r w:rsidR="003F0DD7">
          <w:t>spacer and</w:t>
        </w:r>
      </w:ins>
      <w:ins w:id="553" w:author="Ram Shrestha" w:date="2014-02-25T23:05:00Z">
        <w:r w:rsidR="003F0DD7">
          <w:t xml:space="preserve"> </w:t>
        </w:r>
      </w:ins>
      <w:ins w:id="554" w:author="Ram Shrestha" w:date="2014-02-25T23:03:00Z">
        <w:r w:rsidR="003F0DD7">
          <w:t>MID region</w:t>
        </w:r>
      </w:ins>
      <w:ins w:id="555" w:author="Simon Travers" w:date="2014-03-27T14:25:00Z">
        <w:r w:rsidR="0072420D">
          <w:t>s</w:t>
        </w:r>
      </w:ins>
      <w:ins w:id="556" w:author="Ram Shrestha" w:date="2014-02-25T23:05:00Z">
        <w:r w:rsidR="004A2FC3">
          <w:t xml:space="preserve"> and a </w:t>
        </w:r>
        <w:commentRangeStart w:id="557"/>
        <w:r w:rsidR="004A2FC3">
          <w:t>tolerance of five</w:t>
        </w:r>
        <w:r w:rsidR="003F0DD7">
          <w:t xml:space="preserve"> in priming site region</w:t>
        </w:r>
      </w:ins>
      <w:commentRangeEnd w:id="557"/>
      <w:r w:rsidR="0072420D">
        <w:rPr>
          <w:rStyle w:val="CommentReference"/>
        </w:rPr>
        <w:commentReference w:id="557"/>
      </w:r>
      <w:ins w:id="558" w:author="Ram Shrestha" w:date="2014-02-25T23:05:00Z">
        <w:r w:rsidR="003F0DD7">
          <w:t xml:space="preserve">. Most of the sequences </w:t>
        </w:r>
      </w:ins>
      <w:ins w:id="559" w:author="Ram Shrestha" w:date="2014-02-28T23:07:00Z">
        <w:r w:rsidR="0019521A">
          <w:t xml:space="preserve">are </w:t>
        </w:r>
      </w:ins>
      <w:ins w:id="560" w:author="Ram Shrestha" w:date="2014-02-25T23:07:00Z">
        <w:r w:rsidR="00444499">
          <w:t>discarded for the reason that PIDA is</w:t>
        </w:r>
        <w:r w:rsidR="003F0DD7">
          <w:t xml:space="preserve"> </w:t>
        </w:r>
      </w:ins>
      <w:ins w:id="561" w:author="Ram Shrestha" w:date="2014-02-25T23:08:00Z">
        <w:r w:rsidR="00444499">
          <w:t>unable</w:t>
        </w:r>
        <w:r w:rsidR="003F0DD7">
          <w:t xml:space="preserve"> to find</w:t>
        </w:r>
      </w:ins>
      <w:ins w:id="562" w:author="Ram Shrestha" w:date="2014-02-25T23:07:00Z">
        <w:r w:rsidR="003F0DD7">
          <w:t xml:space="preserve"> </w:t>
        </w:r>
      </w:ins>
      <w:ins w:id="563" w:author="Simon Travers" w:date="2014-03-27T14:26:00Z">
        <w:r w:rsidR="009B41C6">
          <w:t xml:space="preserve">the </w:t>
        </w:r>
      </w:ins>
      <w:ins w:id="564" w:author="Ram Shrestha" w:date="2014-02-25T23:07:00Z">
        <w:r w:rsidR="003F0DD7">
          <w:t xml:space="preserve">exact MID </w:t>
        </w:r>
      </w:ins>
      <w:ins w:id="565" w:author="Ram Shrestha" w:date="2014-02-28T23:16:00Z">
        <w:r w:rsidR="00444499">
          <w:t>in</w:t>
        </w:r>
      </w:ins>
      <w:ins w:id="566" w:author="Ram Shrestha" w:date="2014-02-25T23:05:00Z">
        <w:r w:rsidR="003F0DD7">
          <w:t xml:space="preserve"> forward sequence reads</w:t>
        </w:r>
      </w:ins>
      <w:ins w:id="567" w:author="Ram Shrestha" w:date="2014-02-25T23:08:00Z">
        <w:r w:rsidR="003F0DD7">
          <w:t xml:space="preserve">. As the base quality drops towards </w:t>
        </w:r>
      </w:ins>
      <w:commentRangeStart w:id="568"/>
      <w:ins w:id="569" w:author="Simon Travers" w:date="2014-03-27T14:26:00Z">
        <w:r w:rsidR="009B41C6">
          <w:t>the</w:t>
        </w:r>
        <w:commentRangeEnd w:id="568"/>
        <w:r w:rsidR="009B41C6">
          <w:rPr>
            <w:rStyle w:val="CommentReference"/>
          </w:rPr>
          <w:commentReference w:id="568"/>
        </w:r>
        <w:r w:rsidR="009B41C6">
          <w:t xml:space="preserve"> </w:t>
        </w:r>
      </w:ins>
      <w:ins w:id="570" w:author="Ram Shrestha" w:date="2014-02-25T23:08:00Z">
        <w:r w:rsidR="003F0DD7">
          <w:t xml:space="preserve">3’ end of sequence reads in </w:t>
        </w:r>
      </w:ins>
      <w:ins w:id="571" w:author="Ram Shrestha" w:date="2014-03-02T21:08:00Z">
        <w:r w:rsidR="00530310">
          <w:t xml:space="preserve">UDPS </w:t>
        </w:r>
      </w:ins>
      <w:ins w:id="572" w:author="Ram Shrestha" w:date="2014-02-26T00:23:00Z">
        <w:r w:rsidR="00A87E46">
          <w:fldChar w:fldCharType="begin"/>
        </w:r>
      </w:ins>
      <w:ins w:id="573" w:author="Ram Shrestha" w:date="2014-03-02T21:23:00Z">
        <w:r w:rsidR="00787EBF">
          <w:instrText xml:space="preserve"> ADDIN EN.CITE &lt;EndNote&gt;&lt;Cite&gt;&lt;Author&gt;Cock&lt;/Author&gt;&lt;Year&gt;2010&lt;/Year&gt;&lt;RecNum&gt;425&lt;/RecNum&gt;&lt;record&gt;&lt;rec-number&gt;425&lt;/rec-number&gt;&lt;foreign-keys&gt;&lt;key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ins>
      <w:r w:rsidR="00A87E46">
        <w:fldChar w:fldCharType="separate"/>
      </w:r>
      <w:ins w:id="574" w:author="Ram Shrestha" w:date="2014-02-26T00:23:00Z">
        <w:r w:rsidR="003116EC">
          <w:rPr>
            <w:noProof/>
          </w:rPr>
          <w:t>(Cock et al., 2010)</w:t>
        </w:r>
        <w:r w:rsidR="00A87E46">
          <w:fldChar w:fldCharType="end"/>
        </w:r>
      </w:ins>
      <w:ins w:id="575" w:author="Ram Shrestha" w:date="2014-02-25T23:22:00Z">
        <w:del w:id="576" w:author="Simon Travers" w:date="2014-03-27T14:26:00Z">
          <w:r w:rsidR="00381987" w:rsidDel="00282CEE">
            <w:delText>,</w:delText>
          </w:r>
        </w:del>
        <w:r w:rsidR="00381987">
          <w:t xml:space="preserve"> there </w:t>
        </w:r>
      </w:ins>
      <w:ins w:id="577" w:author="Ram Shrestha" w:date="2014-02-28T23:20:00Z">
        <w:r w:rsidR="00FF6727">
          <w:t>may</w:t>
        </w:r>
      </w:ins>
      <w:ins w:id="578" w:author="Ram Shrestha" w:date="2014-02-25T23:22:00Z">
        <w:r w:rsidR="00381987">
          <w:t xml:space="preserve"> be </w:t>
        </w:r>
      </w:ins>
      <w:ins w:id="579" w:author="Ram Shrestha" w:date="2014-03-02T21:08:00Z">
        <w:r w:rsidR="00530310">
          <w:t>error</w:t>
        </w:r>
      </w:ins>
      <w:ins w:id="580" w:author="Ram Shrestha" w:date="2014-02-25T23:22:00Z">
        <w:r w:rsidR="00381987">
          <w:t xml:space="preserve"> in base</w:t>
        </w:r>
      </w:ins>
      <w:ins w:id="581" w:author="Ram Shrestha" w:date="2014-02-25T23:31:00Z">
        <w:r w:rsidR="00381987">
          <w:t>s</w:t>
        </w:r>
      </w:ins>
      <w:ins w:id="582" w:author="Ram Shrestha" w:date="2014-02-25T23:22:00Z">
        <w:r w:rsidR="00381987">
          <w:t xml:space="preserve"> close to the</w:t>
        </w:r>
      </w:ins>
      <w:ins w:id="583" w:author="Ram Shrestha" w:date="2014-02-25T23:31:00Z">
        <w:r w:rsidR="00381987">
          <w:t xml:space="preserve"> end </w:t>
        </w:r>
      </w:ins>
      <w:del w:id="584" w:author="Ram Shrestha" w:date="2014-02-25T23:00:00Z">
        <w:r w:rsidR="00D132CC" w:rsidDel="00CF1E06">
          <w:delText>and th</w:delText>
        </w:r>
        <w:r w:rsidR="009E64EA" w:rsidDel="00CF1E06">
          <w:delText xml:space="preserve">e quality of the sequences </w:delText>
        </w:r>
        <w:r w:rsidR="00D132CC" w:rsidDel="00CF1E06">
          <w:delText>drop</w:delText>
        </w:r>
        <w:r w:rsidR="009E64EA" w:rsidDel="00CF1E06">
          <w:delText>s</w:delText>
        </w:r>
        <w:r w:rsidR="00D132CC" w:rsidDel="00CF1E06">
          <w:delText xml:space="preserve"> at the 3’ end</w:delText>
        </w:r>
      </w:del>
      <w:del w:id="585" w:author="Ram Shrestha" w:date="2014-02-25T23:23:00Z">
        <w:r w:rsidR="00D132CC" w:rsidDel="002A238C">
          <w:delText>.</w:delText>
        </w:r>
      </w:del>
      <w:del w:id="586" w:author="Ram Shrestha" w:date="2014-02-25T22:58:00Z">
        <w:r w:rsidR="00D132CC" w:rsidDel="00CF1E06">
          <w:delText xml:space="preserve"> </w:delText>
        </w:r>
      </w:del>
      <w:del w:id="587" w:author="Ram Shrestha" w:date="2013-11-27T17:10:00Z">
        <w:r w:rsidR="00D132CC" w:rsidDel="00613F13">
          <w:delText>Therefore, the sequence reads discarded was mostly attributed to sequencing error</w:delText>
        </w:r>
      </w:del>
      <w:ins w:id="588" w:author="Ram Shrestha" w:date="2013-12-03T16:14:00Z">
        <w:r w:rsidR="00833CE9">
          <w:t xml:space="preserve">and thus the algorithm </w:t>
        </w:r>
      </w:ins>
      <w:ins w:id="589" w:author="Ram Shrestha" w:date="2014-02-28T23:23:00Z">
        <w:r w:rsidR="00FF6727">
          <w:t>can</w:t>
        </w:r>
      </w:ins>
      <w:ins w:id="590" w:author="Ram Shrestha" w:date="2013-12-03T16:14:00Z">
        <w:r w:rsidR="00833CE9">
          <w:t>not find the exact matching MID sequence</w:t>
        </w:r>
      </w:ins>
      <w:r w:rsidR="00D132CC">
        <w:t>.</w:t>
      </w:r>
      <w:r w:rsidR="009E64EA">
        <w:t xml:space="preserve"> </w:t>
      </w:r>
      <w:ins w:id="591" w:author="Ram Shrestha" w:date="2014-02-25T23:25:00Z">
        <w:r w:rsidR="0019521A">
          <w:t xml:space="preserve">A </w:t>
        </w:r>
      </w:ins>
      <w:ins w:id="592" w:author="Ram Shrestha" w:date="2014-02-28T23:02:00Z">
        <w:r w:rsidR="0019521A">
          <w:t>sub</w:t>
        </w:r>
      </w:ins>
      <w:ins w:id="593" w:author="Ram Shrestha" w:date="2014-02-25T23:25:00Z">
        <w:r w:rsidR="00381987">
          <w:t xml:space="preserve">sequence </w:t>
        </w:r>
      </w:ins>
      <w:ins w:id="594" w:author="Ram Shrestha" w:date="2014-02-28T23:02:00Z">
        <w:r w:rsidR="0019521A">
          <w:t xml:space="preserve">that is exactly similar to MID </w:t>
        </w:r>
      </w:ins>
      <w:ins w:id="595" w:author="Ram Shrestha" w:date="2014-02-25T23:25:00Z">
        <w:r w:rsidR="00381987">
          <w:t>might occur anywhere within a sequence read but a sample specific MID must be present in</w:t>
        </w:r>
      </w:ins>
      <w:ins w:id="596" w:author="Ram Shrestha" w:date="2014-02-25T23:26:00Z">
        <w:r w:rsidR="00381987">
          <w:t xml:space="preserve"> </w:t>
        </w:r>
      </w:ins>
      <w:ins w:id="597" w:author="Ram Shrestha" w:date="2014-02-25T23:25:00Z">
        <w:r w:rsidR="00381987">
          <w:t>between the spacer sequences</w:t>
        </w:r>
      </w:ins>
      <w:ins w:id="598" w:author="Ram Shrestha" w:date="2014-02-25T23:32:00Z">
        <w:r w:rsidR="00202DC8">
          <w:t xml:space="preserve"> close to either 5</w:t>
        </w:r>
      </w:ins>
      <w:ins w:id="599" w:author="Ram Shrestha" w:date="2014-02-25T23:35:00Z">
        <w:r w:rsidR="00202DC8">
          <w:t>’ or 3’ end</w:t>
        </w:r>
      </w:ins>
      <w:ins w:id="600" w:author="Ram Shrestha" w:date="2014-02-28T23:05:00Z">
        <w:r w:rsidR="0019521A">
          <w:t xml:space="preserve"> (Figure 3.1)</w:t>
        </w:r>
      </w:ins>
      <w:ins w:id="601" w:author="Ram Shrestha" w:date="2014-02-25T23:26:00Z">
        <w:r w:rsidR="00381987">
          <w:t>. A</w:t>
        </w:r>
      </w:ins>
      <w:ins w:id="602" w:author="Ram Shrestha" w:date="2014-03-02T21:10:00Z">
        <w:r w:rsidR="006A4680">
          <w:t>n error in</w:t>
        </w:r>
      </w:ins>
      <w:ins w:id="603" w:author="Ram Shrestha" w:date="2014-02-25T23:26:00Z">
        <w:r w:rsidR="00381987">
          <w:t xml:space="preserve"> </w:t>
        </w:r>
      </w:ins>
      <w:ins w:id="604" w:author="Simon Travers" w:date="2014-03-27T14:27:00Z">
        <w:r w:rsidR="00282CEE">
          <w:t xml:space="preserve">a </w:t>
        </w:r>
      </w:ins>
      <w:ins w:id="605" w:author="Ram Shrestha" w:date="2014-02-25T23:26:00Z">
        <w:r w:rsidR="00381987">
          <w:t>single base either in spacer sequ</w:t>
        </w:r>
        <w:r w:rsidR="0019521A">
          <w:t>ence or in</w:t>
        </w:r>
      </w:ins>
      <w:ins w:id="606" w:author="Simon Travers" w:date="2014-03-27T14:27:00Z">
        <w:r w:rsidR="00282CEE">
          <w:t xml:space="preserve"> the</w:t>
        </w:r>
      </w:ins>
      <w:ins w:id="607" w:author="Ram Shrestha" w:date="2014-02-25T23:26:00Z">
        <w:r w:rsidR="0019521A">
          <w:t xml:space="preserve"> MID sequence disables</w:t>
        </w:r>
        <w:r w:rsidR="00381987">
          <w:t xml:space="preserve"> identification of </w:t>
        </w:r>
      </w:ins>
      <w:ins w:id="608" w:author="Ram Shrestha" w:date="2014-02-25T23:28:00Z">
        <w:r w:rsidR="00381987">
          <w:t xml:space="preserve">a </w:t>
        </w:r>
      </w:ins>
      <w:ins w:id="609" w:author="Ram Shrestha" w:date="2014-02-25T23:26:00Z">
        <w:r w:rsidR="00381987">
          <w:t xml:space="preserve">MID </w:t>
        </w:r>
      </w:ins>
      <w:ins w:id="610" w:author="Ram Shrestha" w:date="2014-02-25T23:28:00Z">
        <w:r w:rsidR="006A4680">
          <w:t>for the sequence resulting</w:t>
        </w:r>
        <w:r w:rsidR="00202DC8">
          <w:t xml:space="preserve"> to discard of the sequence </w:t>
        </w:r>
        <w:commentRangeStart w:id="611"/>
        <w:r w:rsidR="00202DC8">
          <w:t>read</w:t>
        </w:r>
      </w:ins>
      <w:commentRangeEnd w:id="611"/>
      <w:r w:rsidR="00282CEE">
        <w:rPr>
          <w:rStyle w:val="CommentReference"/>
        </w:rPr>
        <w:commentReference w:id="611"/>
      </w:r>
      <w:ins w:id="612" w:author="Ram Shrestha" w:date="2014-02-25T23:28:00Z">
        <w:r w:rsidR="00202DC8">
          <w:t>.</w:t>
        </w:r>
      </w:ins>
    </w:p>
    <w:p w:rsidR="00381987" w:rsidRDefault="00381987" w:rsidP="00ED17AC">
      <w:pPr>
        <w:numPr>
          <w:ins w:id="613" w:author="Ram Shrestha" w:date="2014-02-25T23:29:00Z"/>
        </w:numPr>
        <w:spacing w:line="480" w:lineRule="auto"/>
        <w:jc w:val="both"/>
        <w:rPr>
          <w:ins w:id="614" w:author="Ram Shrestha" w:date="2014-02-25T23:29:00Z"/>
        </w:rPr>
      </w:pPr>
    </w:p>
    <w:p w:rsidR="00202DC8" w:rsidRDefault="00202DC8" w:rsidP="00ED17AC">
      <w:pPr>
        <w:numPr>
          <w:ins w:id="615" w:author="Ram Shrestha" w:date="2014-02-25T23:40:00Z"/>
        </w:numPr>
        <w:spacing w:line="480" w:lineRule="auto"/>
        <w:jc w:val="both"/>
        <w:rPr>
          <w:ins w:id="616" w:author="Ram Shrestha" w:date="2014-02-25T23:40:00Z"/>
        </w:rPr>
      </w:pPr>
      <w:commentRangeStart w:id="617"/>
      <w:ins w:id="618" w:author="Ram Shrestha" w:date="2014-02-25T23:40:00Z">
        <w:r>
          <w:t xml:space="preserve">The </w:t>
        </w:r>
      </w:ins>
      <w:ins w:id="619" w:author="Ram Shrestha" w:date="2014-02-25T23:42:00Z">
        <w:r>
          <w:t xml:space="preserve">presence of a </w:t>
        </w:r>
      </w:ins>
      <w:ins w:id="620" w:author="Ram Shrestha" w:date="2014-02-25T23:40:00Z">
        <w:r>
          <w:t>gene specific pri</w:t>
        </w:r>
        <w:r w:rsidR="00E95A6D">
          <w:t>mer either forward or reverse was</w:t>
        </w:r>
        <w:r>
          <w:t xml:space="preserve"> </w:t>
        </w:r>
      </w:ins>
      <w:ins w:id="621" w:author="Ram Shrestha" w:date="2014-02-25T23:41:00Z">
        <w:r>
          <w:t xml:space="preserve">checked </w:t>
        </w:r>
      </w:ins>
      <w:ins w:id="622" w:author="Ram Shrestha" w:date="2014-02-25T23:42:00Z">
        <w:r>
          <w:t xml:space="preserve">if a sample specific MID </w:t>
        </w:r>
        <w:r w:rsidR="00E95A6D">
          <w:t>was</w:t>
        </w:r>
        <w:r>
          <w:t xml:space="preserve"> found in a sequence</w:t>
        </w:r>
      </w:ins>
      <w:ins w:id="623" w:author="Ram Shrestha" w:date="2014-02-25T23:48:00Z">
        <w:r w:rsidR="00E95A6D">
          <w:t xml:space="preserve"> read</w:t>
        </w:r>
      </w:ins>
      <w:ins w:id="624" w:author="Ram Shrestha" w:date="2014-02-25T23:42:00Z">
        <w:r>
          <w:t xml:space="preserve">. </w:t>
        </w:r>
      </w:ins>
      <w:commentRangeEnd w:id="617"/>
      <w:r w:rsidR="00B12470">
        <w:rPr>
          <w:rStyle w:val="CommentReference"/>
        </w:rPr>
        <w:commentReference w:id="617"/>
      </w:r>
      <w:ins w:id="625" w:author="Ram Shrestha" w:date="2014-02-25T23:51:00Z">
        <w:r w:rsidR="00240307">
          <w:t xml:space="preserve">PIDA </w:t>
        </w:r>
        <w:del w:id="626" w:author="Simon Travers" w:date="2014-03-27T14:32:00Z">
          <w:r w:rsidR="00240307" w:rsidDel="005809D2">
            <w:delText>used</w:delText>
          </w:r>
        </w:del>
      </w:ins>
      <w:ins w:id="627" w:author="Simon Travers" w:date="2014-03-27T14:32:00Z">
        <w:r w:rsidR="005809D2">
          <w:t>uses</w:t>
        </w:r>
      </w:ins>
      <w:ins w:id="628" w:author="Ram Shrestha" w:date="2014-02-25T23:51:00Z">
        <w:r w:rsidR="00240307">
          <w:t xml:space="preserve"> local </w:t>
        </w:r>
        <w:proofErr w:type="spellStart"/>
        <w:r w:rsidR="00240307">
          <w:t>pairwise</w:t>
        </w:r>
        <w:proofErr w:type="spellEnd"/>
        <w:r w:rsidR="00240307">
          <w:t xml:space="preserve"> alignment to search primers and we</w:t>
        </w:r>
        <w:r w:rsidR="00E95A6D">
          <w:t xml:space="preserve"> allowed a </w:t>
        </w:r>
      </w:ins>
      <w:ins w:id="629" w:author="Ram Shrestha" w:date="2014-02-25T23:55:00Z">
        <w:r w:rsidR="00240307">
          <w:t xml:space="preserve">maximum </w:t>
        </w:r>
      </w:ins>
      <w:ins w:id="630" w:author="Ram Shrestha" w:date="2014-02-25T23:51:00Z">
        <w:r w:rsidR="00E95A6D">
          <w:t>tolerance of</w:t>
        </w:r>
      </w:ins>
      <w:ins w:id="631" w:author="Ram Shrestha" w:date="2014-02-28T00:58:00Z">
        <w:r w:rsidR="00A54433">
          <w:t xml:space="preserve"> three </w:t>
        </w:r>
      </w:ins>
      <w:ins w:id="632" w:author="Ram Shrestha" w:date="2014-02-25T23:51:00Z">
        <w:r w:rsidR="00E95A6D">
          <w:t xml:space="preserve">bases while searching for a primer in a sequence reads. </w:t>
        </w:r>
      </w:ins>
      <w:ins w:id="633" w:author="Ram Shrestha" w:date="2014-02-25T23:56:00Z">
        <w:r w:rsidR="00240307">
          <w:t>A mismatch of over</w:t>
        </w:r>
      </w:ins>
      <w:ins w:id="634" w:author="Ram Shrestha" w:date="2014-02-28T00:58:00Z">
        <w:r w:rsidR="00A54433">
          <w:t xml:space="preserve"> three </w:t>
        </w:r>
      </w:ins>
      <w:ins w:id="635" w:author="Ram Shrestha" w:date="2014-02-25T23:56:00Z">
        <w:r w:rsidR="00240307">
          <w:t>bases</w:t>
        </w:r>
        <w:r w:rsidR="006A4680">
          <w:t xml:space="preserve"> in the primer region discarded</w:t>
        </w:r>
        <w:r w:rsidR="009256E5">
          <w:t xml:space="preserve"> </w:t>
        </w:r>
        <w:r w:rsidR="00240307">
          <w:t xml:space="preserve">a sequence read. </w:t>
        </w:r>
      </w:ins>
      <w:ins w:id="636" w:author="Ram Shrestha" w:date="2014-02-26T00:01:00Z">
        <w:r w:rsidR="00240307">
          <w:t xml:space="preserve">PIDA discarded </w:t>
        </w:r>
      </w:ins>
      <w:ins w:id="637" w:author="Ram Shrestha" w:date="2014-02-26T00:00:00Z">
        <w:r w:rsidR="00240307">
          <w:t xml:space="preserve">2962 and 751 sequence reads in Run1 and Run2 respectively for </w:t>
        </w:r>
      </w:ins>
      <w:ins w:id="638" w:author="Ram Shrestha" w:date="2014-02-28T23:33:00Z">
        <w:r w:rsidR="009256E5">
          <w:t xml:space="preserve">not </w:t>
        </w:r>
      </w:ins>
      <w:ins w:id="639" w:author="Ram Shrestha" w:date="2014-02-26T00:02:00Z">
        <w:r w:rsidR="00240307">
          <w:t>find</w:t>
        </w:r>
      </w:ins>
      <w:ins w:id="640" w:author="Ram Shrestha" w:date="2014-02-28T23:33:00Z">
        <w:r w:rsidR="009256E5">
          <w:t>ing</w:t>
        </w:r>
      </w:ins>
      <w:ins w:id="641" w:author="Ram Shrestha" w:date="2014-02-26T00:02:00Z">
        <w:r w:rsidR="00240307">
          <w:t xml:space="preserve"> a primer. </w:t>
        </w:r>
      </w:ins>
    </w:p>
    <w:p w:rsidR="007A3A01" w:rsidRDefault="007A3A01" w:rsidP="00ED17AC">
      <w:pPr>
        <w:numPr>
          <w:ins w:id="642" w:author="Ram Shrestha" w:date="2014-02-25T23:29:00Z"/>
        </w:numPr>
        <w:spacing w:line="480" w:lineRule="auto"/>
        <w:jc w:val="both"/>
      </w:pPr>
    </w:p>
    <w:p w:rsidR="00707657" w:rsidRDefault="00707657" w:rsidP="00ED17AC">
      <w:pPr>
        <w:numPr>
          <w:ins w:id="643" w:author="Ram Shrestha" w:date="2014-02-26T00:14:00Z"/>
        </w:numPr>
        <w:spacing w:line="480" w:lineRule="auto"/>
        <w:jc w:val="both"/>
        <w:rPr>
          <w:ins w:id="644" w:author="Ram Shrestha" w:date="2014-02-26T00:24:00Z"/>
        </w:rPr>
      </w:pPr>
      <w:ins w:id="645" w:author="Ram Shrestha" w:date="2014-02-26T00:08:00Z">
        <w:r>
          <w:t xml:space="preserve">Finally, after the </w:t>
        </w:r>
      </w:ins>
      <w:ins w:id="646" w:author="Ram Shrestha" w:date="2014-02-26T00:09:00Z">
        <w:r>
          <w:t>search</w:t>
        </w:r>
      </w:ins>
      <w:ins w:id="647" w:author="Ram Shrestha" w:date="2014-02-26T00:08:00Z">
        <w:r>
          <w:t xml:space="preserve"> of </w:t>
        </w:r>
      </w:ins>
      <w:ins w:id="648" w:author="Ram Shrestha" w:date="2014-02-26T00:09:00Z">
        <w:r>
          <w:t xml:space="preserve">a </w:t>
        </w:r>
      </w:ins>
      <w:ins w:id="649" w:author="Ram Shrestha" w:date="2014-02-26T00:08:00Z">
        <w:r>
          <w:t xml:space="preserve">MID and a primer </w:t>
        </w:r>
      </w:ins>
      <w:ins w:id="650" w:author="Ram Shrestha" w:date="2014-02-26T00:11:00Z">
        <w:r>
          <w:t>are</w:t>
        </w:r>
      </w:ins>
      <w:ins w:id="651" w:author="Ram Shrestha" w:date="2014-02-26T00:10:00Z">
        <w:r>
          <w:t xml:space="preserve"> successful, PIDA </w:t>
        </w:r>
      </w:ins>
      <w:ins w:id="652" w:author="Ram Shrestha" w:date="2014-02-28T00:31:00Z">
        <w:r w:rsidR="00154092">
          <w:t>copies</w:t>
        </w:r>
      </w:ins>
      <w:ins w:id="653" w:author="Ram Shrestha" w:date="2014-02-26T00:11:00Z">
        <w:r>
          <w:t xml:space="preserve"> </w:t>
        </w:r>
      </w:ins>
      <w:ins w:id="654" w:author="Ram Shrestha" w:date="2014-02-28T00:32:00Z">
        <w:r w:rsidR="00154092">
          <w:t>‘</w:t>
        </w:r>
      </w:ins>
      <w:ins w:id="655" w:author="Ram Shrestha" w:date="2014-02-26T00:10:00Z">
        <w:r w:rsidR="00154092">
          <w:t>n</w:t>
        </w:r>
      </w:ins>
      <w:ins w:id="656" w:author="Ram Shrestha" w:date="2014-02-28T00:32:00Z">
        <w:r w:rsidR="00154092">
          <w:t>’</w:t>
        </w:r>
      </w:ins>
      <w:ins w:id="657" w:author="Ram Shrestha" w:date="2014-02-26T00:10:00Z">
        <w:r>
          <w:t xml:space="preserve"> bases </w:t>
        </w:r>
      </w:ins>
      <w:ins w:id="658" w:author="Ram Shrestha" w:date="2014-02-26T00:13:00Z">
        <w:r>
          <w:t>as a</w:t>
        </w:r>
      </w:ins>
      <w:ins w:id="659" w:author="Ram Shrestha" w:date="2014-03-01T23:00:00Z">
        <w:r w:rsidR="00F744DB">
          <w:t xml:space="preserve"> Primer ID </w:t>
        </w:r>
      </w:ins>
      <w:ins w:id="660" w:author="Ram Shrestha" w:date="2014-02-28T00:33:00Z">
        <w:r w:rsidR="00154092">
          <w:t xml:space="preserve">(where ‘n’ is length of Primer ID) </w:t>
        </w:r>
      </w:ins>
      <w:ins w:id="661" w:author="Ram Shrestha" w:date="2014-02-26T00:13:00Z">
        <w:r>
          <w:t xml:space="preserve">of the sequence </w:t>
        </w:r>
      </w:ins>
      <w:ins w:id="662" w:author="Ram Shrestha" w:date="2014-02-26T00:10:00Z">
        <w:r>
          <w:t>from</w:t>
        </w:r>
      </w:ins>
      <w:ins w:id="663" w:author="Ram Shrestha" w:date="2014-03-01T23:00:00Z">
        <w:r w:rsidR="00F744DB">
          <w:t xml:space="preserve"> </w:t>
        </w:r>
      </w:ins>
      <w:ins w:id="664" w:author="Ram Shrestha" w:date="2014-03-02T21:14:00Z">
        <w:r w:rsidR="006A4680">
          <w:t xml:space="preserve">the known </w:t>
        </w:r>
      </w:ins>
      <w:ins w:id="665" w:author="Ram Shrestha" w:date="2014-03-01T23:00:00Z">
        <w:r w:rsidR="00F744DB">
          <w:t xml:space="preserve">Primer ID </w:t>
        </w:r>
      </w:ins>
      <w:ins w:id="666" w:author="Ram Shrestha" w:date="2014-02-26T00:10:00Z">
        <w:r>
          <w:t>region</w:t>
        </w:r>
      </w:ins>
      <w:ins w:id="667" w:author="Ram Shrestha" w:date="2014-02-26T00:12:00Z">
        <w:r>
          <w:t xml:space="preserve">. </w:t>
        </w:r>
      </w:ins>
      <w:ins w:id="668" w:author="Ram Shrestha" w:date="2014-02-26T00:14:00Z">
        <w:r>
          <w:t>A presence of any ambiguous base in the noted</w:t>
        </w:r>
      </w:ins>
      <w:ins w:id="669" w:author="Ram Shrestha" w:date="2014-03-01T23:00:00Z">
        <w:r w:rsidR="00F744DB">
          <w:t xml:space="preserve"> Primer ID </w:t>
        </w:r>
      </w:ins>
      <w:ins w:id="670" w:author="Ram Shrestha" w:date="2014-02-26T00:14:00Z">
        <w:r>
          <w:t xml:space="preserve">means it is not possible to identify the original template </w:t>
        </w:r>
        <w:proofErr w:type="spellStart"/>
        <w:r>
          <w:t>cDNA</w:t>
        </w:r>
        <w:proofErr w:type="spellEnd"/>
        <w:r>
          <w:t xml:space="preserve"> sequence thus t</w:t>
        </w:r>
      </w:ins>
      <w:ins w:id="671" w:author="Ram Shrestha" w:date="2014-02-26T00:15:00Z">
        <w:r w:rsidR="006A4680">
          <w:t>he sequence reads are</w:t>
        </w:r>
        <w:r>
          <w:t xml:space="preserve"> discarded.</w:t>
        </w:r>
      </w:ins>
      <w:ins w:id="672" w:author="Ram Shrestha" w:date="2014-02-26T00:16:00Z">
        <w:r>
          <w:t xml:space="preserve"> PIDA discarded 257 and 37 sequence reads from Run1 and Run2 respectively</w:t>
        </w:r>
      </w:ins>
      <w:ins w:id="673" w:author="Ram Shrestha" w:date="2014-02-26T00:17:00Z">
        <w:r w:rsidR="002A54CA">
          <w:t xml:space="preserve"> for the presence of an ambiguous base in the </w:t>
        </w:r>
      </w:ins>
      <w:ins w:id="674" w:author="Ram Shrestha" w:date="2014-02-28T00:36:00Z">
        <w:r w:rsidR="00154092">
          <w:t>Primer ID</w:t>
        </w:r>
      </w:ins>
      <w:ins w:id="675" w:author="Ram Shrestha" w:date="2014-02-26T00:17:00Z">
        <w:r w:rsidR="002A54CA">
          <w:t>.</w:t>
        </w:r>
      </w:ins>
      <w:ins w:id="676" w:author="Ram Shrestha" w:date="2014-02-26T00:18:00Z">
        <w:r w:rsidR="002A54CA">
          <w:t xml:space="preserve"> Almost all the sequence reads discarded </w:t>
        </w:r>
      </w:ins>
      <w:ins w:id="677" w:author="Ram Shrestha" w:date="2014-02-26T00:19:00Z">
        <w:r w:rsidR="002A54CA">
          <w:t>in this category were forward orientation. Primer IDs are present towards 3</w:t>
        </w:r>
      </w:ins>
      <w:ins w:id="678" w:author="Ram Shrestha" w:date="2014-02-26T00:20:00Z">
        <w:r w:rsidR="002A54CA">
          <w:t>’ end of forward sequence reads and as the quality drops to</w:t>
        </w:r>
      </w:ins>
      <w:ins w:id="679" w:author="Ram Shrestha" w:date="2014-02-26T08:24:00Z">
        <w:r w:rsidR="00147D46">
          <w:t>wards</w:t>
        </w:r>
      </w:ins>
      <w:ins w:id="680" w:author="Ram Shrestha" w:date="2014-02-26T00:20:00Z">
        <w:r w:rsidR="002A54CA">
          <w:t xml:space="preserve"> the end, an ambiguous base</w:t>
        </w:r>
      </w:ins>
      <w:ins w:id="681" w:author="Ram Shrestha" w:date="2014-02-26T00:21:00Z">
        <w:r w:rsidR="002A54CA">
          <w:t xml:space="preserve"> might be incorporated during </w:t>
        </w:r>
        <w:commentRangeStart w:id="682"/>
        <w:r w:rsidR="002A54CA">
          <w:t>sequencing</w:t>
        </w:r>
      </w:ins>
      <w:commentRangeEnd w:id="682"/>
      <w:r w:rsidR="00611293">
        <w:rPr>
          <w:rStyle w:val="CommentReference"/>
        </w:rPr>
        <w:commentReference w:id="682"/>
      </w:r>
      <w:ins w:id="683" w:author="Ram Shrestha" w:date="2014-02-26T00:21:00Z">
        <w:r w:rsidR="002A54CA">
          <w:t>.</w:t>
        </w:r>
      </w:ins>
    </w:p>
    <w:p w:rsidR="003116EC" w:rsidRDefault="003116EC" w:rsidP="00ED17AC">
      <w:pPr>
        <w:numPr>
          <w:ins w:id="684" w:author="Ram Shrestha" w:date="2014-02-26T00:24:00Z"/>
        </w:numPr>
        <w:spacing w:line="480" w:lineRule="auto"/>
        <w:jc w:val="both"/>
        <w:rPr>
          <w:ins w:id="685" w:author="Ram Shrestha" w:date="2013-12-03T16:38:00Z"/>
        </w:rPr>
      </w:pPr>
    </w:p>
    <w:p w:rsidR="00A832FC" w:rsidRDefault="006958C2">
      <w:pPr>
        <w:pStyle w:val="Heading3"/>
        <w:numPr>
          <w:numberingChange w:id="686" w:author="Ram Shrestha" w:date="2014-02-28T00:56:00Z" w:original="%1:2:0:.%2:4:0:.%3:2:0:"/>
        </w:numPr>
        <w:rPr>
          <w:ins w:id="687" w:author="Ram Shrestha" w:date="2013-12-03T16:38:00Z"/>
        </w:rPr>
      </w:pPr>
      <w:ins w:id="688" w:author="Ram Shrestha" w:date="2013-12-03T16:38:00Z">
        <w:r>
          <w:t>F</w:t>
        </w:r>
      </w:ins>
      <w:ins w:id="689" w:author="Ram Shrestha" w:date="2013-12-04T08:53:00Z">
        <w:r>
          <w:t xml:space="preserve">orward and reverse </w:t>
        </w:r>
      </w:ins>
      <w:ins w:id="690" w:author="Ram Shrestha" w:date="2013-12-04T08:52:00Z">
        <w:r>
          <w:t>sequence read length</w:t>
        </w:r>
      </w:ins>
    </w:p>
    <w:p w:rsidR="00156C20" w:rsidRDefault="00156C20" w:rsidP="00ED17AC">
      <w:pPr>
        <w:spacing w:line="480" w:lineRule="auto"/>
        <w:jc w:val="both"/>
      </w:pPr>
    </w:p>
    <w:p w:rsidR="00EC6B50" w:rsidRDefault="00491AA0" w:rsidP="00491AA0">
      <w:pPr>
        <w:spacing w:line="480" w:lineRule="auto"/>
        <w:jc w:val="both"/>
        <w:rPr>
          <w:ins w:id="691" w:author="Ram Shrestha" w:date="2014-02-26T21:39:00Z"/>
        </w:rPr>
      </w:pPr>
      <w:commentRangeStart w:id="692"/>
      <w:ins w:id="693" w:author="Ram Shrestha" w:date="2014-02-26T21:30:00Z">
        <w:r>
          <w:t>In forward sequence reads, t</w:t>
        </w:r>
      </w:ins>
      <w:r w:rsidR="00916CEE">
        <w:t>he MID and</w:t>
      </w:r>
      <w:del w:id="694" w:author="Ram Shrestha" w:date="2014-03-01T23:00:00Z">
        <w:r w:rsidR="00916CEE" w:rsidDel="00F744DB">
          <w:delText xml:space="preserve"> Primer ID </w:delText>
        </w:r>
      </w:del>
      <w:ins w:id="695" w:author="Ram Shrestha" w:date="2014-03-01T23:00:00Z">
        <w:r w:rsidR="00F744DB">
          <w:t xml:space="preserve"> Primer ID </w:t>
        </w:r>
      </w:ins>
      <w:r w:rsidR="00916CEE">
        <w:t xml:space="preserve">tags </w:t>
      </w:r>
      <w:ins w:id="696" w:author="Ram Shrestha" w:date="2014-02-26T21:30:00Z">
        <w:r>
          <w:t xml:space="preserve">are present </w:t>
        </w:r>
      </w:ins>
      <w:r w:rsidR="00916CEE">
        <w:t>at</w:t>
      </w:r>
      <w:r w:rsidR="003A49B1">
        <w:t xml:space="preserve"> the</w:t>
      </w:r>
      <w:r w:rsidR="00916CEE">
        <w:t xml:space="preserve"> 3’ end of forward sequences</w:t>
      </w:r>
      <w:ins w:id="697" w:author="Ram Shrestha" w:date="2014-02-26T21:30:00Z">
        <w:r>
          <w:t xml:space="preserve">. In </w:t>
        </w:r>
      </w:ins>
      <w:ins w:id="698" w:author="Ram Shrestha" w:date="2014-02-26T21:31:00Z">
        <w:r>
          <w:t xml:space="preserve">order </w:t>
        </w:r>
      </w:ins>
      <w:ins w:id="699" w:author="Ram Shrestha" w:date="2014-02-26T21:32:00Z">
        <w:r>
          <w:t xml:space="preserve">to </w:t>
        </w:r>
      </w:ins>
      <w:proofErr w:type="spellStart"/>
      <w:ins w:id="700" w:author="Ram Shrestha" w:date="2014-02-26T21:31:00Z">
        <w:r>
          <w:t>demultiplex</w:t>
        </w:r>
        <w:proofErr w:type="spellEnd"/>
        <w:r>
          <w:t xml:space="preserve"> by MID and</w:t>
        </w:r>
      </w:ins>
      <w:ins w:id="701" w:author="Ram Shrestha" w:date="2014-03-01T23:00:00Z">
        <w:r w:rsidR="00F744DB">
          <w:t xml:space="preserve"> Primer ID </w:t>
        </w:r>
      </w:ins>
      <w:ins w:id="702" w:author="Ram Shrestha" w:date="2014-02-26T21:31:00Z">
        <w:r>
          <w:t xml:space="preserve">tags, </w:t>
        </w:r>
      </w:ins>
      <w:ins w:id="703" w:author="Ram Shrestha" w:date="2014-02-26T21:32:00Z">
        <w:r>
          <w:t xml:space="preserve">the forward sequence reads have to be </w:t>
        </w:r>
      </w:ins>
      <w:ins w:id="704" w:author="Ram Shrestha" w:date="2014-02-26T21:34:00Z">
        <w:r>
          <w:t>full-length</w:t>
        </w:r>
      </w:ins>
      <w:ins w:id="705" w:author="Ram Shrestha" w:date="2014-02-26T21:32:00Z">
        <w:r>
          <w:t xml:space="preserve"> </w:t>
        </w:r>
        <w:proofErr w:type="spellStart"/>
        <w:r>
          <w:t>amplicon</w:t>
        </w:r>
        <w:proofErr w:type="spellEnd"/>
        <w:r>
          <w:t xml:space="preserve"> to cover the tags. </w:t>
        </w:r>
      </w:ins>
      <w:ins w:id="706" w:author="Ram Shrestha" w:date="2014-02-26T21:39:00Z">
        <w:r w:rsidR="00EC6B50">
          <w:t xml:space="preserve">We observed high </w:t>
        </w:r>
      </w:ins>
      <w:ins w:id="707" w:author="Ram Shrestha" w:date="2014-02-28T23:55:00Z">
        <w:r w:rsidR="009017BF">
          <w:t>number of sequence reads was</w:t>
        </w:r>
      </w:ins>
      <w:ins w:id="708" w:author="Ram Shrestha" w:date="2014-02-26T21:42:00Z">
        <w:r w:rsidR="00C40C5D">
          <w:t xml:space="preserve"> discarded for the reason that</w:t>
        </w:r>
        <w:r w:rsidR="00EC6B50">
          <w:t xml:space="preserve"> no MID were found (</w:t>
        </w:r>
      </w:ins>
      <w:ins w:id="709" w:author="Ram Shrestha" w:date="2014-02-26T21:43:00Z">
        <w:r w:rsidR="00EC6B50">
          <w:t>Table 3.1</w:t>
        </w:r>
      </w:ins>
      <w:ins w:id="710" w:author="Ram Shrestha" w:date="2014-02-26T21:42:00Z">
        <w:r w:rsidR="00EC6B50">
          <w:t>)</w:t>
        </w:r>
      </w:ins>
      <w:ins w:id="711" w:author="Ram Shrestha" w:date="2014-02-26T21:43:00Z">
        <w:r w:rsidR="009017BF">
          <w:t xml:space="preserve">. </w:t>
        </w:r>
      </w:ins>
      <w:ins w:id="712" w:author="Ram Shrestha" w:date="2014-02-27T00:45:00Z">
        <w:r w:rsidR="009017BF">
          <w:t>N</w:t>
        </w:r>
        <w:r w:rsidR="00C40C5D">
          <w:t>o forward sequence reads were discarded for the reason of low read length (</w:t>
        </w:r>
      </w:ins>
      <w:ins w:id="713" w:author="Ram Shrestha" w:date="2014-02-27T00:46:00Z">
        <w:r w:rsidR="00C40C5D">
          <w:t>Figure 3.3</w:t>
        </w:r>
      </w:ins>
      <w:ins w:id="714" w:author="Ram Shrestha" w:date="2014-02-27T00:45:00Z">
        <w:r w:rsidR="00C40C5D">
          <w:t>)</w:t>
        </w:r>
      </w:ins>
      <w:ins w:id="715" w:author="Ram Shrestha" w:date="2014-02-27T00:46:00Z">
        <w:r w:rsidR="009017BF">
          <w:t xml:space="preserve"> and t</w:t>
        </w:r>
        <w:r w:rsidR="00C261AD">
          <w:t xml:space="preserve">he reason was that PIDA </w:t>
        </w:r>
      </w:ins>
      <w:ins w:id="716" w:author="Ram Shrestha" w:date="2014-02-27T00:47:00Z">
        <w:r w:rsidR="00C261AD">
          <w:t>searched</w:t>
        </w:r>
      </w:ins>
      <w:ins w:id="717" w:author="Ram Shrestha" w:date="2014-02-27T00:46:00Z">
        <w:r w:rsidR="00C261AD">
          <w:t xml:space="preserve"> for MID and</w:t>
        </w:r>
      </w:ins>
      <w:ins w:id="718" w:author="Ram Shrestha" w:date="2014-03-01T23:00:00Z">
        <w:r w:rsidR="00F744DB">
          <w:t xml:space="preserve"> Primer ID </w:t>
        </w:r>
      </w:ins>
      <w:ins w:id="719" w:author="Ram Shrestha" w:date="2014-02-27T00:46:00Z">
        <w:r w:rsidR="00C261AD">
          <w:t>be</w:t>
        </w:r>
      </w:ins>
      <w:ins w:id="720" w:author="Ram Shrestha" w:date="2014-02-27T00:47:00Z">
        <w:r w:rsidR="00C261AD">
          <w:t>fore the sequence read length.</w:t>
        </w:r>
      </w:ins>
    </w:p>
    <w:p w:rsidR="00EC6B50" w:rsidRDefault="00EC6B50" w:rsidP="00491AA0">
      <w:pPr>
        <w:numPr>
          <w:ins w:id="721" w:author="Ram Shrestha" w:date="2014-02-26T21:39:00Z"/>
        </w:numPr>
        <w:spacing w:line="480" w:lineRule="auto"/>
        <w:jc w:val="both"/>
        <w:rPr>
          <w:ins w:id="722" w:author="Ram Shrestha" w:date="2014-02-26T21:39:00Z"/>
        </w:rPr>
      </w:pPr>
    </w:p>
    <w:p w:rsidR="001A1D68" w:rsidRDefault="00491AA0" w:rsidP="00A95A87">
      <w:pPr>
        <w:spacing w:line="480" w:lineRule="auto"/>
        <w:jc w:val="both"/>
      </w:pPr>
      <w:ins w:id="723" w:author="Ram Shrestha" w:date="2014-02-26T21:32:00Z">
        <w:r>
          <w:t>In reverse sequence reads, the MID and</w:t>
        </w:r>
      </w:ins>
      <w:ins w:id="724" w:author="Ram Shrestha" w:date="2014-03-01T23:00:00Z">
        <w:r w:rsidR="00F744DB">
          <w:t xml:space="preserve"> Primer ID </w:t>
        </w:r>
      </w:ins>
      <w:ins w:id="725" w:author="Ram Shrestha" w:date="2014-02-26T21:32:00Z">
        <w:r>
          <w:t xml:space="preserve">tags are present at </w:t>
        </w:r>
      </w:ins>
      <w:ins w:id="726" w:author="Ram Shrestha" w:date="2014-02-26T21:54:00Z">
        <w:r w:rsidR="00A95A87">
          <w:t xml:space="preserve">the 5’ end. </w:t>
        </w:r>
      </w:ins>
      <w:ins w:id="727" w:author="Ram Shrestha" w:date="2014-02-26T21:38:00Z">
        <w:r>
          <w:t>Therefore, all reverse sequence reads cover MID and</w:t>
        </w:r>
      </w:ins>
      <w:ins w:id="728" w:author="Ram Shrestha" w:date="2014-03-01T23:00:00Z">
        <w:r w:rsidR="00F744DB">
          <w:t xml:space="preserve"> Primer ID </w:t>
        </w:r>
      </w:ins>
      <w:ins w:id="729" w:author="Ram Shrestha" w:date="2014-02-26T21:38:00Z">
        <w:r>
          <w:t>tags.</w:t>
        </w:r>
      </w:ins>
      <w:ins w:id="730" w:author="Ram Shrestha" w:date="2014-02-26T21:50:00Z">
        <w:r w:rsidR="00A95A87">
          <w:t xml:space="preserve"> How</w:t>
        </w:r>
      </w:ins>
      <w:ins w:id="731" w:author="Ram Shrestha" w:date="2014-02-26T21:52:00Z">
        <w:r w:rsidR="00A95A87">
          <w:t xml:space="preserve">ever, minimum read length for reverse sequence reads were defined such that they cover the region of interest in the </w:t>
        </w:r>
        <w:proofErr w:type="spellStart"/>
        <w:r w:rsidR="00A95A87">
          <w:t>amplicon</w:t>
        </w:r>
        <w:proofErr w:type="spellEnd"/>
        <w:r w:rsidR="00A95A87">
          <w:t>.</w:t>
        </w:r>
      </w:ins>
      <w:ins w:id="732" w:author="Ram Shrestha" w:date="2014-02-26T21:53:00Z">
        <w:r w:rsidR="00A95A87">
          <w:t xml:space="preserve"> </w:t>
        </w:r>
      </w:ins>
      <w:ins w:id="733" w:author="Ram Shrestha" w:date="2013-12-05T22:31:00Z">
        <w:r w:rsidR="00FD7D4A">
          <w:t>Only 32 and 23 sequence reads were discarded for not covering the region of interest in Run1 and Run2 respectively.</w:t>
        </w:r>
      </w:ins>
    </w:p>
    <w:commentRangeEnd w:id="692"/>
    <w:p w:rsidR="00916CEE" w:rsidRDefault="00527946" w:rsidP="007A425D">
      <w:pPr>
        <w:numPr>
          <w:ins w:id="734" w:author="Ram Shrestha" w:date="2013-12-03T16:41:00Z"/>
        </w:numPr>
        <w:spacing w:line="480" w:lineRule="auto"/>
        <w:jc w:val="both"/>
        <w:rPr>
          <w:ins w:id="735" w:author="Ram Shrestha" w:date="2013-12-03T16:41:00Z"/>
        </w:rPr>
      </w:pPr>
      <w:r>
        <w:rPr>
          <w:rStyle w:val="CommentReference"/>
        </w:rPr>
        <w:commentReference w:id="692"/>
      </w:r>
    </w:p>
    <w:p w:rsidR="00156C20" w:rsidRDefault="00CB2AC7" w:rsidP="00F11064">
      <w:pPr>
        <w:pStyle w:val="Heading3"/>
        <w:numPr>
          <w:numberingChange w:id="736" w:author="Ram Shrestha" w:date="2014-02-28T00:56:00Z" w:original="%1:2:0:.%2:4:0:.%3:3:0:"/>
        </w:numPr>
        <w:spacing w:line="480" w:lineRule="auto"/>
        <w:rPr>
          <w:ins w:id="737" w:author="Ram Shrestha" w:date="2013-12-04T21:59:00Z"/>
        </w:rPr>
      </w:pPr>
      <w:ins w:id="738" w:author="Ram Shrestha" w:date="2013-12-04T22:03:00Z">
        <w:r>
          <w:t xml:space="preserve">Analysis of </w:t>
        </w:r>
      </w:ins>
      <w:ins w:id="739" w:author="Ram Shrestha" w:date="2013-12-04T22:04:00Z">
        <w:r>
          <w:t>Primer IDs by their representative number of sequences</w:t>
        </w:r>
      </w:ins>
    </w:p>
    <w:p w:rsidR="00A832FC" w:rsidRDefault="00A832FC">
      <w:pPr>
        <w:numPr>
          <w:ins w:id="740" w:author="Ram Shrestha" w:date="2013-12-04T21:59:00Z"/>
        </w:numPr>
      </w:pPr>
    </w:p>
    <w:p w:rsidR="00E81C83" w:rsidRDefault="00787EBF" w:rsidP="007A425D">
      <w:pPr>
        <w:spacing w:line="480" w:lineRule="auto"/>
        <w:jc w:val="both"/>
        <w:rPr>
          <w:ins w:id="741" w:author="Ram Shrestha" w:date="2014-02-27T01:13:00Z"/>
        </w:rPr>
      </w:pPr>
      <w:ins w:id="742" w:author="Ram Shrestha" w:date="2014-03-02T21:21:00Z">
        <w:r>
          <w:t>For each</w:t>
        </w:r>
      </w:ins>
      <w:ins w:id="743" w:author="Ram Shrestha" w:date="2014-02-27T00:54:00Z">
        <w:r w:rsidR="00C261AD">
          <w:t xml:space="preserve"> dataset</w:t>
        </w:r>
      </w:ins>
      <w:ins w:id="744" w:author="Ram Shrestha" w:date="2014-03-02T21:21:00Z">
        <w:r>
          <w:t xml:space="preserve"> binned together by sample and primer</w:t>
        </w:r>
      </w:ins>
      <w:ins w:id="745" w:author="Ram Shrestha" w:date="2014-02-27T00:54:00Z">
        <w:r w:rsidR="00C261AD">
          <w:t xml:space="preserve">, the sequence reads were further sub-binned by Primer ID. </w:t>
        </w:r>
      </w:ins>
      <w:ins w:id="746" w:author="Ram Shrestha" w:date="2014-03-01T00:30:00Z">
        <w:r w:rsidR="00A61DA3">
          <w:t xml:space="preserve"> There were 19558 and 8694 Primer IDs in Run1 and Run2 respectively. </w:t>
        </w:r>
      </w:ins>
      <w:ins w:id="747" w:author="Ram Shrestha" w:date="2014-03-01T00:34:00Z">
        <w:r w:rsidR="00BE659C">
          <w:t xml:space="preserve">The number of representative sequences in the Primer IDs ranged from one to </w:t>
        </w:r>
      </w:ins>
      <w:ins w:id="748" w:author="Ram Shrestha" w:date="2014-03-01T00:54:00Z">
        <w:r w:rsidR="00A953FD">
          <w:t>4144 in Run1 and one to 1119 in Run2</w:t>
        </w:r>
      </w:ins>
      <w:ins w:id="749" w:author="Ram Shrestha" w:date="2014-03-01T00:35:00Z">
        <w:r w:rsidR="00BE659C">
          <w:t xml:space="preserve">. </w:t>
        </w:r>
      </w:ins>
      <w:proofErr w:type="spellStart"/>
      <w:ins w:id="750" w:author="Ram Shrestha" w:date="2014-03-01T01:02:00Z">
        <w:r w:rsidR="00A953FD">
          <w:t>Jabara</w:t>
        </w:r>
        <w:proofErr w:type="spellEnd"/>
        <w:r w:rsidR="00A953FD">
          <w:t xml:space="preserve"> et al reported the range of one to 96 representative sequences per</w:t>
        </w:r>
      </w:ins>
      <w:ins w:id="751" w:author="Ram Shrestha" w:date="2014-03-01T23:00:00Z">
        <w:r w:rsidR="00F744DB">
          <w:t xml:space="preserve"> Primer ID </w:t>
        </w:r>
      </w:ins>
      <w:ins w:id="752" w:author="Ram Shrestha" w:date="2014-03-02T21:23:00Z">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 </w:instrText>
        </w:r>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EN.CITE.DATA </w:instrText>
        </w:r>
      </w:ins>
      <w:ins w:id="753" w:author="Ram Shrestha" w:date="2014-03-02T21:23:00Z">
        <w:r w:rsidR="00A87E46">
          <w:fldChar w:fldCharType="end"/>
        </w:r>
      </w:ins>
      <w:r w:rsidR="00A87E46">
        <w:fldChar w:fldCharType="separate"/>
      </w:r>
      <w:ins w:id="754" w:author="Ram Shrestha" w:date="2014-03-02T21:23:00Z">
        <w:r>
          <w:rPr>
            <w:noProof/>
          </w:rPr>
          <w:t>(Jabara et al., 2011)</w:t>
        </w:r>
        <w:r w:rsidR="00A87E46">
          <w:fldChar w:fldCharType="end"/>
        </w:r>
      </w:ins>
      <w:ins w:id="755" w:author="Ram Shrestha" w:date="2014-03-01T01:02:00Z">
        <w:r w:rsidR="00A953FD">
          <w:t xml:space="preserve">. </w:t>
        </w:r>
      </w:ins>
      <w:ins w:id="756" w:author="Ram Shrestha" w:date="2014-02-27T00:54:00Z">
        <w:r w:rsidR="00C261AD">
          <w:t xml:space="preserve">The </w:t>
        </w:r>
      </w:ins>
      <w:ins w:id="757" w:author="Ram Shrestha" w:date="2014-02-27T00:56:00Z">
        <w:r w:rsidR="00C261AD">
          <w:t xml:space="preserve">variation in </w:t>
        </w:r>
      </w:ins>
      <w:ins w:id="758" w:author="Ram Shrestha" w:date="2014-02-27T00:54:00Z">
        <w:r w:rsidR="00C261AD">
          <w:t xml:space="preserve">number of sequences </w:t>
        </w:r>
      </w:ins>
      <w:ins w:id="759" w:author="Ram Shrestha" w:date="2014-02-27T00:55:00Z">
        <w:r w:rsidR="00C261AD">
          <w:t xml:space="preserve">reads </w:t>
        </w:r>
      </w:ins>
      <w:ins w:id="760" w:author="Ram Shrestha" w:date="2014-02-27T00:54:00Z">
        <w:r w:rsidR="00C261AD">
          <w:t xml:space="preserve">in each </w:t>
        </w:r>
      </w:ins>
      <w:ins w:id="761" w:author="Ram Shrestha" w:date="2014-02-27T00:55:00Z">
        <w:r w:rsidR="00C261AD">
          <w:t xml:space="preserve">sub-bin </w:t>
        </w:r>
      </w:ins>
      <w:ins w:id="762" w:author="Ram Shrestha" w:date="2014-02-27T00:56:00Z">
        <w:r w:rsidR="00C261AD">
          <w:t xml:space="preserve">was </w:t>
        </w:r>
      </w:ins>
      <w:ins w:id="763" w:author="Ram Shrestha" w:date="2014-02-27T01:07:00Z">
        <w:r w:rsidR="00504838">
          <w:t>over thousand folds (</w:t>
        </w:r>
      </w:ins>
      <w:ins w:id="764" w:author="Ram Shrestha" w:date="2014-02-27T01:09:00Z">
        <w:r w:rsidR="00504838">
          <w:t>Figure 3.4 – 3.7</w:t>
        </w:r>
      </w:ins>
      <w:ins w:id="765" w:author="Ram Shrestha" w:date="2014-02-27T01:07:00Z">
        <w:r w:rsidR="00504838">
          <w:t>)</w:t>
        </w:r>
      </w:ins>
      <w:ins w:id="766" w:author="Ram Shrestha" w:date="2014-02-27T01:10:00Z">
        <w:r w:rsidR="00504838">
          <w:t xml:space="preserve">, which was much higher than 100 folds as observed by </w:t>
        </w:r>
        <w:proofErr w:type="spellStart"/>
        <w:r w:rsidR="00504838">
          <w:t>Jabara</w:t>
        </w:r>
        <w:proofErr w:type="spellEnd"/>
        <w:r w:rsidR="00504838">
          <w:t xml:space="preserve"> and colleagues</w:t>
        </w:r>
        <w:r w:rsidR="00EF1450">
          <w:t xml:space="preserve"> </w:t>
        </w:r>
      </w:ins>
      <w:ins w:id="767" w:author="Ram Shrestha" w:date="2014-02-27T01:23:00Z">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768" w:author="Ram Shrestha" w:date="2014-03-02T21:23:00Z">
        <w:r>
          <w:instrText xml:space="preserve"> ADDIN EN.CITE </w:instrText>
        </w:r>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EN.CITE.DATA </w:instrText>
        </w:r>
      </w:ins>
      <w:ins w:id="769" w:author="Ram Shrestha" w:date="2014-03-02T21:23:00Z">
        <w:r w:rsidR="00A87E46">
          <w:fldChar w:fldCharType="end"/>
        </w:r>
      </w:ins>
      <w:r w:rsidR="00A87E46">
        <w:fldChar w:fldCharType="separate"/>
      </w:r>
      <w:ins w:id="770" w:author="Ram Shrestha" w:date="2014-02-27T01:23:00Z">
        <w:r w:rsidR="00EF1450">
          <w:rPr>
            <w:noProof/>
          </w:rPr>
          <w:t>(Jabara et al., 2011)</w:t>
        </w:r>
        <w:r w:rsidR="00A87E46">
          <w:fldChar w:fldCharType="end"/>
        </w:r>
      </w:ins>
      <w:ins w:id="771" w:author="Ram Shrestha" w:date="2014-02-27T01:07:00Z">
        <w:r w:rsidR="00504838">
          <w:t>.</w:t>
        </w:r>
      </w:ins>
      <w:ins w:id="772" w:author="Ram Shrestha" w:date="2014-03-01T01:07:00Z">
        <w:r w:rsidR="00E81C83">
          <w:t xml:space="preserve"> The median sequence reads per</w:t>
        </w:r>
      </w:ins>
      <w:ins w:id="773" w:author="Ram Shrestha" w:date="2014-03-01T23:00:00Z">
        <w:r w:rsidR="00F744DB">
          <w:t xml:space="preserve"> Primer ID </w:t>
        </w:r>
      </w:ins>
      <w:ins w:id="774" w:author="Ram Shrestha" w:date="2014-03-01T01:07:00Z">
        <w:r w:rsidR="00E81C83">
          <w:t xml:space="preserve">in Run1 and Run2 was three while </w:t>
        </w:r>
        <w:proofErr w:type="spellStart"/>
        <w:r w:rsidR="00E81C83">
          <w:t>Jabara</w:t>
        </w:r>
        <w:proofErr w:type="spellEnd"/>
        <w:r w:rsidR="00E81C83">
          <w:t xml:space="preserve"> et al </w:t>
        </w:r>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775" w:author="Ram Shrestha" w:date="2014-03-02T21:23:00Z">
        <w:r>
          <w:instrText xml:space="preserve"> ADDIN EN.CITE </w:instrText>
        </w:r>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EN.CITE.DATA </w:instrText>
        </w:r>
      </w:ins>
      <w:ins w:id="776" w:author="Ram Shrestha" w:date="2014-03-02T21:23:00Z">
        <w:r w:rsidR="00A87E46">
          <w:fldChar w:fldCharType="end"/>
        </w:r>
      </w:ins>
      <w:ins w:id="777" w:author="Ram Shrestha" w:date="2014-03-01T01:07:00Z">
        <w:r w:rsidR="00A87E46">
          <w:fldChar w:fldCharType="separate"/>
        </w:r>
        <w:r w:rsidR="00E81C83">
          <w:rPr>
            <w:noProof/>
          </w:rPr>
          <w:t>(Jabara et al., 2011)</w:t>
        </w:r>
        <w:r w:rsidR="00A87E46">
          <w:fldChar w:fldCharType="end"/>
        </w:r>
        <w:r w:rsidR="00E81C83">
          <w:t xml:space="preserve"> </w:t>
        </w:r>
      </w:ins>
      <w:ins w:id="778" w:author="Ram Shrestha" w:date="2014-03-01T01:09:00Z">
        <w:r w:rsidR="00E81C83">
          <w:t xml:space="preserve">reported the </w:t>
        </w:r>
      </w:ins>
      <w:ins w:id="779" w:author="Ram Shrestha" w:date="2014-03-01T01:07:00Z">
        <w:r w:rsidR="00E81C83">
          <w:t xml:space="preserve">median of six. </w:t>
        </w:r>
        <w:commentRangeStart w:id="780"/>
        <w:r w:rsidR="00E81C83">
          <w:t>We could not explain the difference in r</w:t>
        </w:r>
        <w:r w:rsidR="00441BDE">
          <w:t>ange of representative sequence reads</w:t>
        </w:r>
        <w:r w:rsidR="00E81C83">
          <w:t xml:space="preserve"> </w:t>
        </w:r>
      </w:ins>
      <w:ins w:id="781" w:author="Ram Shrestha" w:date="2014-03-01T01:18:00Z">
        <w:r w:rsidR="00441BDE">
          <w:t xml:space="preserve">and median sequence reads </w:t>
        </w:r>
      </w:ins>
      <w:ins w:id="782" w:author="Ram Shrestha" w:date="2014-03-01T01:07:00Z">
        <w:r w:rsidR="00E81C83">
          <w:t>per</w:t>
        </w:r>
      </w:ins>
      <w:ins w:id="783" w:author="Ram Shrestha" w:date="2014-03-01T23:00:00Z">
        <w:r w:rsidR="00F744DB">
          <w:t xml:space="preserve"> Primer ID </w:t>
        </w:r>
      </w:ins>
      <w:ins w:id="784" w:author="Ram Shrestha" w:date="2014-03-01T01:07:00Z">
        <w:r w:rsidR="00E81C83">
          <w:t xml:space="preserve">between </w:t>
        </w:r>
        <w:proofErr w:type="spellStart"/>
        <w:r w:rsidR="00E81C83">
          <w:t>Jabara</w:t>
        </w:r>
        <w:proofErr w:type="spellEnd"/>
        <w:r w:rsidR="00E81C83">
          <w:t xml:space="preserve"> et </w:t>
        </w:r>
        <w:proofErr w:type="spellStart"/>
        <w:r w:rsidR="00E81C83">
          <w:t>al’s</w:t>
        </w:r>
        <w:proofErr w:type="spellEnd"/>
        <w:r w:rsidR="00E81C83">
          <w:t xml:space="preserve"> observations and ours.</w:t>
        </w:r>
      </w:ins>
      <w:commentRangeEnd w:id="780"/>
      <w:r w:rsidR="0046006C">
        <w:rPr>
          <w:rStyle w:val="CommentReference"/>
        </w:rPr>
        <w:commentReference w:id="780"/>
      </w:r>
    </w:p>
    <w:p w:rsidR="00E81C83" w:rsidRDefault="00E81C83" w:rsidP="007A425D">
      <w:pPr>
        <w:numPr>
          <w:ins w:id="785" w:author="Ram Shrestha" w:date="2014-03-01T01:07:00Z"/>
        </w:numPr>
        <w:spacing w:line="480" w:lineRule="auto"/>
        <w:jc w:val="both"/>
        <w:rPr>
          <w:ins w:id="786" w:author="Ram Shrestha" w:date="2014-03-01T01:07:00Z"/>
        </w:rPr>
      </w:pPr>
    </w:p>
    <w:p w:rsidR="004C6312" w:rsidRDefault="00EF1450" w:rsidP="007A425D">
      <w:pPr>
        <w:numPr>
          <w:ins w:id="787" w:author="Ram Shrestha" w:date="2014-03-01T01:07:00Z"/>
        </w:numPr>
        <w:spacing w:line="480" w:lineRule="auto"/>
        <w:jc w:val="both"/>
        <w:rPr>
          <w:ins w:id="788" w:author="Ram Shrestha" w:date="2013-12-04T08:17:00Z"/>
        </w:rPr>
      </w:pPr>
      <w:ins w:id="789" w:author="Ram Shrestha" w:date="2014-02-27T01:13:00Z">
        <w:r>
          <w:t xml:space="preserve">Primer IDs with one or two representative sequence reads were </w:t>
        </w:r>
      </w:ins>
      <w:ins w:id="790" w:author="Ram Shrestha" w:date="2014-02-27T21:22:00Z">
        <w:r w:rsidR="002C59FA">
          <w:t>discarded,</w:t>
        </w:r>
      </w:ins>
      <w:ins w:id="791" w:author="Ram Shrestha" w:date="2014-02-27T01:13:00Z">
        <w:r>
          <w:t xml:space="preserve"> as they </w:t>
        </w:r>
      </w:ins>
      <w:ins w:id="792" w:author="Ram Shrestha" w:date="2014-02-27T01:14:00Z">
        <w:r>
          <w:t>could</w:t>
        </w:r>
      </w:ins>
      <w:ins w:id="793" w:author="Ram Shrestha" w:date="2014-02-27T01:13:00Z">
        <w:r>
          <w:t xml:space="preserve"> </w:t>
        </w:r>
      </w:ins>
      <w:ins w:id="794" w:author="Ram Shrestha" w:date="2014-02-27T01:14:00Z">
        <w:r>
          <w:t xml:space="preserve">not generate consensus sequence. </w:t>
        </w:r>
      </w:ins>
      <w:ins w:id="795" w:author="Ram Shrestha" w:date="2014-02-27T01:19:00Z">
        <w:r w:rsidR="003F4447">
          <w:t>The total of 73</w:t>
        </w:r>
        <w:r>
          <w:t xml:space="preserve">% </w:t>
        </w:r>
      </w:ins>
      <w:ins w:id="796" w:author="Ram Shrestha" w:date="2014-02-27T01:31:00Z">
        <w:r w:rsidR="003F4447">
          <w:t xml:space="preserve">and 93% </w:t>
        </w:r>
      </w:ins>
      <w:ins w:id="797" w:author="Ram Shrestha" w:date="2014-02-27T01:19:00Z">
        <w:r>
          <w:t>of Primer IDs</w:t>
        </w:r>
      </w:ins>
      <w:ins w:id="798" w:author="Ram Shrestha" w:date="2014-02-27T01:32:00Z">
        <w:r w:rsidR="003F4447">
          <w:t xml:space="preserve"> in Run1 and Run2 respectively</w:t>
        </w:r>
      </w:ins>
      <w:ins w:id="799" w:author="Ram Shrestha" w:date="2014-02-27T01:20:00Z">
        <w:r>
          <w:t xml:space="preserve"> was discarded for representing less than minimum </w:t>
        </w:r>
      </w:ins>
      <w:ins w:id="800" w:author="Ram Shrestha" w:date="2014-02-27T21:25:00Z">
        <w:r w:rsidR="002C59FA">
          <w:t>number of</w:t>
        </w:r>
      </w:ins>
      <w:ins w:id="801" w:author="Ram Shrestha" w:date="2014-02-27T01:20:00Z">
        <w:r>
          <w:t xml:space="preserve"> sequence reads </w:t>
        </w:r>
      </w:ins>
      <w:ins w:id="802" w:author="Ram Shrestha" w:date="2014-02-27T21:25:00Z">
        <w:r w:rsidR="002C59FA">
          <w:t xml:space="preserve">required </w:t>
        </w:r>
      </w:ins>
      <w:ins w:id="803" w:author="Ram Shrestha" w:date="2014-02-27T01:20:00Z">
        <w:r>
          <w:t>to generate</w:t>
        </w:r>
      </w:ins>
      <w:ins w:id="804" w:author="Ram Shrestha" w:date="2014-02-27T01:21:00Z">
        <w:r>
          <w:t xml:space="preserve"> a</w:t>
        </w:r>
      </w:ins>
      <w:ins w:id="805" w:author="Ram Shrestha" w:date="2014-02-27T01:20:00Z">
        <w:r>
          <w:t xml:space="preserve"> consensus sequence.</w:t>
        </w:r>
      </w:ins>
      <w:ins w:id="806" w:author="Ram Shrestha" w:date="2014-02-27T01:21:00Z">
        <w:r>
          <w:t xml:space="preserve"> This loss was much higher than 38% that was observed by </w:t>
        </w:r>
        <w:proofErr w:type="spellStart"/>
        <w:r>
          <w:t>Jabara</w:t>
        </w:r>
        <w:proofErr w:type="spellEnd"/>
        <w:r>
          <w:t xml:space="preserve"> et al </w:t>
        </w:r>
      </w:ins>
      <w:ins w:id="807" w:author="Ram Shrestha" w:date="2014-02-27T01:23:00Z">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ns w:id="808" w:author="Ram Shrestha" w:date="2014-03-02T21:23:00Z">
        <w:r w:rsidR="00787EBF">
          <w:instrText xml:space="preserve"> ADDIN EN.CITE </w:instrText>
        </w:r>
        <w:r w:rsidR="00A87E46">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787EBF">
          <w:instrText xml:space="preserve"> ADDIN EN.CITE.DATA </w:instrText>
        </w:r>
      </w:ins>
      <w:ins w:id="809" w:author="Ram Shrestha" w:date="2014-03-02T21:23:00Z">
        <w:r w:rsidR="00A87E46">
          <w:fldChar w:fldCharType="end"/>
        </w:r>
      </w:ins>
      <w:r w:rsidR="00A87E46">
        <w:fldChar w:fldCharType="separate"/>
      </w:r>
      <w:ins w:id="810" w:author="Ram Shrestha" w:date="2014-02-28T08:59:00Z">
        <w:r w:rsidR="0019690B">
          <w:rPr>
            <w:noProof/>
          </w:rPr>
          <w:t>(Jabara et al., 2011)</w:t>
        </w:r>
      </w:ins>
      <w:ins w:id="811" w:author="Ram Shrestha" w:date="2014-02-27T01:23:00Z">
        <w:r w:rsidR="00A87E46">
          <w:fldChar w:fldCharType="end"/>
        </w:r>
      </w:ins>
      <w:ins w:id="812" w:author="Ram Shrestha" w:date="2014-02-27T01:22:00Z">
        <w:r>
          <w:t xml:space="preserve">. </w:t>
        </w:r>
      </w:ins>
      <w:ins w:id="813" w:author="Ram Shrestha" w:date="2013-11-27T07:49:00Z">
        <w:r w:rsidR="00055C1E">
          <w:t>Because each</w:t>
        </w:r>
      </w:ins>
      <w:ins w:id="814" w:author="Ram Shrestha" w:date="2014-03-01T23:00:00Z">
        <w:r w:rsidR="00F744DB">
          <w:t xml:space="preserve"> Primer ID </w:t>
        </w:r>
      </w:ins>
      <w:ins w:id="815" w:author="Ram Shrestha" w:date="2013-11-27T07:49:00Z">
        <w:r w:rsidR="00055C1E">
          <w:t xml:space="preserve">tags a unique </w:t>
        </w:r>
        <w:proofErr w:type="spellStart"/>
        <w:r w:rsidR="00055C1E">
          <w:t>cDNA</w:t>
        </w:r>
        <w:proofErr w:type="spellEnd"/>
        <w:r w:rsidR="00055C1E">
          <w:t xml:space="preserve"> </w:t>
        </w:r>
      </w:ins>
      <w:ins w:id="816" w:author="Ram Shrestha" w:date="2013-11-27T07:53:00Z">
        <w:r w:rsidR="00517FE0">
          <w:t>of</w:t>
        </w:r>
      </w:ins>
      <w:ins w:id="817" w:author="Ram Shrestha" w:date="2013-11-27T07:49:00Z">
        <w:r w:rsidR="00055C1E">
          <w:t xml:space="preserve"> a HIV virus in </w:t>
        </w:r>
      </w:ins>
      <w:ins w:id="818" w:author="Ram Shrestha" w:date="2013-12-03T18:39:00Z">
        <w:r w:rsidR="006A2FE7">
          <w:t>a</w:t>
        </w:r>
      </w:ins>
      <w:ins w:id="819" w:author="Ram Shrestha" w:date="2013-11-27T07:49:00Z">
        <w:r w:rsidR="00055C1E">
          <w:t xml:space="preserve"> population, </w:t>
        </w:r>
      </w:ins>
      <w:ins w:id="820" w:author="Ram Shrestha" w:date="2013-11-27T07:50:00Z">
        <w:r w:rsidR="00055C1E">
          <w:t>t</w:t>
        </w:r>
      </w:ins>
      <w:r w:rsidR="00ED17AC">
        <w:t xml:space="preserve">he </w:t>
      </w:r>
      <w:ins w:id="821" w:author="Ram Shrestha" w:date="2013-12-03T21:18:00Z">
        <w:r w:rsidR="000E202F">
          <w:t xml:space="preserve">removal of </w:t>
        </w:r>
      </w:ins>
      <w:r w:rsidR="00361DEC">
        <w:t xml:space="preserve">Primer </w:t>
      </w:r>
      <w:ins w:id="822" w:author="Ram Shrestha" w:date="2014-02-25T08:20:00Z">
        <w:r w:rsidR="003D2585">
          <w:t>IDs with</w:t>
        </w:r>
      </w:ins>
      <w:ins w:id="823" w:author="Ram Shrestha" w:date="2013-12-03T21:18:00Z">
        <w:r w:rsidR="000E202F">
          <w:t xml:space="preserve"> one or two representative sequences </w:t>
        </w:r>
      </w:ins>
      <w:r w:rsidR="00ED17AC">
        <w:t>would mean that the final analysis under represent</w:t>
      </w:r>
      <w:r w:rsidR="00C91536">
        <w:t>s</w:t>
      </w:r>
      <w:r w:rsidR="00ED17AC">
        <w:t xml:space="preserve"> the true diversity of viral variants</w:t>
      </w:r>
      <w:ins w:id="824" w:author="Ram Shrestha" w:date="2013-11-27T10:08:00Z">
        <w:r w:rsidR="006835FF">
          <w:t xml:space="preserve"> in the obtained sample</w:t>
        </w:r>
      </w:ins>
      <w:r w:rsidR="006644AD">
        <w:t xml:space="preserve"> </w:t>
      </w:r>
      <w:commentRangeStart w:id="825"/>
      <w:r w:rsidR="00A87E46">
        <w:fldChar w:fldCharType="begin"/>
      </w:r>
      <w:ins w:id="826" w:author="Ram Shrestha" w:date="2014-03-02T21:23:00Z">
        <w:r w:rsidR="00787EBF">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del w:id="827" w:author="Ram Shrestha" w:date="2014-02-28T08:59:00Z">
        <w:r w:rsidDel="0019690B">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r w:rsidR="00A87E46">
        <w:fldChar w:fldCharType="separate"/>
      </w:r>
      <w:r w:rsidR="006644AD">
        <w:rPr>
          <w:noProof/>
        </w:rPr>
        <w:t>(Sheward et al., 2012)</w:t>
      </w:r>
      <w:r w:rsidR="00A87E46">
        <w:fldChar w:fldCharType="end"/>
      </w:r>
      <w:commentRangeEnd w:id="825"/>
      <w:r w:rsidR="00665E99">
        <w:rPr>
          <w:rStyle w:val="CommentReference"/>
        </w:rPr>
        <w:commentReference w:id="825"/>
      </w:r>
      <w:r w:rsidR="00ED17AC">
        <w:t>.</w:t>
      </w:r>
    </w:p>
    <w:p w:rsidR="004C6312" w:rsidRDefault="004C6312" w:rsidP="004C6312">
      <w:pPr>
        <w:numPr>
          <w:ins w:id="828" w:author="Ram Shrestha" w:date="2013-12-04T08:17:00Z"/>
        </w:numPr>
        <w:spacing w:line="480" w:lineRule="auto"/>
        <w:jc w:val="both"/>
        <w:rPr>
          <w:ins w:id="829" w:author="Ram Shrestha" w:date="2013-12-04T08:17:00Z"/>
        </w:rPr>
      </w:pPr>
    </w:p>
    <w:p w:rsidR="00127A70" w:rsidRDefault="009B26C6">
      <w:pPr>
        <w:pStyle w:val="Heading3"/>
        <w:numPr>
          <w:numberingChange w:id="830" w:author="Ram Shrestha" w:date="2014-02-28T00:56:00Z" w:original="%1:2:0:.%2:4:0:.%3:4:0:"/>
        </w:numPr>
        <w:spacing w:line="480" w:lineRule="auto"/>
        <w:rPr>
          <w:ins w:id="831" w:author="Ram Shrestha" w:date="2013-12-04T22:06:00Z"/>
        </w:rPr>
      </w:pPr>
      <w:ins w:id="832" w:author="Ram Shrestha" w:date="2013-12-04T08:25:00Z">
        <w:r>
          <w:t>Representative sequences per</w:t>
        </w:r>
      </w:ins>
      <w:ins w:id="833" w:author="Ram Shrestha" w:date="2014-03-01T23:00:00Z">
        <w:r w:rsidR="00F744DB">
          <w:t xml:space="preserve"> Primer ID </w:t>
        </w:r>
      </w:ins>
      <w:ins w:id="834" w:author="Ram Shrestha" w:date="2013-12-04T08:27:00Z">
        <w:r>
          <w:t>and consensus generation</w:t>
        </w:r>
      </w:ins>
    </w:p>
    <w:p w:rsidR="00785D2C" w:rsidRDefault="00785D2C">
      <w:pPr>
        <w:numPr>
          <w:ins w:id="835" w:author="Ram Shrestha" w:date="2013-12-04T22:06:00Z"/>
        </w:numPr>
      </w:pPr>
    </w:p>
    <w:p w:rsidR="009B26C6" w:rsidDel="009B26C6" w:rsidRDefault="004C0C0E" w:rsidP="009B26C6">
      <w:pPr>
        <w:spacing w:line="480" w:lineRule="auto"/>
        <w:jc w:val="both"/>
        <w:rPr>
          <w:ins w:id="836" w:author="Ram Shrestha" w:date="2013-12-04T08:28:00Z"/>
        </w:rPr>
      </w:pPr>
      <w:ins w:id="837" w:author="Ram Shrestha" w:date="2014-02-27T21:48:00Z">
        <w:r>
          <w:t xml:space="preserve">The minimum number of </w:t>
        </w:r>
      </w:ins>
      <w:ins w:id="838" w:author="Ram Shrestha" w:date="2014-02-27T21:49:00Z">
        <w:r>
          <w:t xml:space="preserve">representative </w:t>
        </w:r>
      </w:ins>
      <w:ins w:id="839" w:author="Ram Shrestha" w:date="2014-02-27T21:48:00Z">
        <w:r>
          <w:t xml:space="preserve">sequence reads </w:t>
        </w:r>
      </w:ins>
      <w:ins w:id="840" w:author="Ram Shrestha" w:date="2014-02-27T21:49:00Z">
        <w:r>
          <w:t>per</w:t>
        </w:r>
      </w:ins>
      <w:ins w:id="841" w:author="Ram Shrestha" w:date="2014-03-01T23:00:00Z">
        <w:r w:rsidR="00F744DB">
          <w:t xml:space="preserve"> Primer ID </w:t>
        </w:r>
      </w:ins>
      <w:ins w:id="842" w:author="Ram Shrestha" w:date="2014-02-27T21:49:00Z">
        <w:r>
          <w:t xml:space="preserve">to generate a consensus sequence is three. </w:t>
        </w:r>
      </w:ins>
      <w:r w:rsidR="00014D2E">
        <w:t>Primer IDs</w:t>
      </w:r>
      <w:ins w:id="843" w:author="Ram Shrestha" w:date="2014-02-27T21:44:00Z">
        <w:r>
          <w:t xml:space="preserve"> with</w:t>
        </w:r>
      </w:ins>
      <w:r w:rsidR="00600A26">
        <w:t xml:space="preserve"> two </w:t>
      </w:r>
      <w:r w:rsidR="00014D2E">
        <w:t>represent</w:t>
      </w:r>
      <w:r w:rsidR="00600A26">
        <w:t>ative</w:t>
      </w:r>
      <w:r w:rsidR="00014D2E">
        <w:t xml:space="preserve"> sequence</w:t>
      </w:r>
      <w:r w:rsidR="00600A26">
        <w:t xml:space="preserve"> reads</w:t>
      </w:r>
      <w:r w:rsidR="00014D2E">
        <w:t xml:space="preserve"> </w:t>
      </w:r>
      <w:ins w:id="844" w:author="Ram Shrestha" w:date="2014-02-27T21:46:00Z">
        <w:r>
          <w:t xml:space="preserve">can </w:t>
        </w:r>
      </w:ins>
      <w:ins w:id="845" w:author="Ram Shrestha" w:date="2014-03-02T21:42:00Z">
        <w:r w:rsidR="00BF1BDE">
          <w:t xml:space="preserve">be used to </w:t>
        </w:r>
      </w:ins>
      <w:r w:rsidR="00014D2E">
        <w:t xml:space="preserve">generate a consensus sequence </w:t>
      </w:r>
      <w:r w:rsidR="00600A26">
        <w:t xml:space="preserve">but they </w:t>
      </w:r>
      <w:ins w:id="846" w:author="Ram Shrestha" w:date="2014-02-27T21:46:00Z">
        <w:r>
          <w:t>can</w:t>
        </w:r>
      </w:ins>
      <w:r w:rsidR="00600A26">
        <w:t xml:space="preserve"> have </w:t>
      </w:r>
      <w:r w:rsidR="00014D2E">
        <w:t xml:space="preserve">large number of ambiguous bases in it as an ambiguous base is added if there </w:t>
      </w:r>
      <w:ins w:id="847" w:author="Ram Shrestha" w:date="2014-02-27T21:47:00Z">
        <w:r>
          <w:t>is</w:t>
        </w:r>
      </w:ins>
      <w:r w:rsidR="00014D2E">
        <w:t xml:space="preserve"> a tie between two bases at </w:t>
      </w:r>
      <w:r w:rsidR="00F01A97">
        <w:t xml:space="preserve">many </w:t>
      </w:r>
      <w:r w:rsidR="00014D2E">
        <w:t>base position</w:t>
      </w:r>
      <w:r w:rsidR="00F01A97">
        <w:t>s</w:t>
      </w:r>
      <w:r w:rsidR="00014D2E">
        <w:t xml:space="preserve">. </w:t>
      </w:r>
      <w:ins w:id="848" w:author="Ram Shrestha" w:date="2014-02-27T22:02:00Z">
        <w:r w:rsidR="000B5BBA">
          <w:t>Therefore the ideal</w:t>
        </w:r>
      </w:ins>
      <w:r w:rsidR="00014D2E">
        <w:t xml:space="preserve"> minimum number of </w:t>
      </w:r>
      <w:ins w:id="849" w:author="Ram Shrestha" w:date="2014-02-27T22:02:00Z">
        <w:r w:rsidR="000B5BBA">
          <w:t xml:space="preserve">representative </w:t>
        </w:r>
      </w:ins>
      <w:r w:rsidR="00014D2E">
        <w:t>sequence</w:t>
      </w:r>
      <w:ins w:id="850" w:author="Ram Shrestha" w:date="2014-02-27T22:02:00Z">
        <w:r w:rsidR="000B5BBA">
          <w:t xml:space="preserve"> reads per</w:t>
        </w:r>
      </w:ins>
      <w:del w:id="851" w:author="Ram Shrestha" w:date="2014-03-01T23:00:00Z">
        <w:r w:rsidR="00014D2E" w:rsidDel="00F744DB">
          <w:delText xml:space="preserve"> </w:delText>
        </w:r>
      </w:del>
      <w:ins w:id="852" w:author="Ram Shrestha" w:date="2014-03-01T23:00:00Z">
        <w:r w:rsidR="00F744DB">
          <w:t xml:space="preserve"> Primer ID </w:t>
        </w:r>
      </w:ins>
      <w:r w:rsidR="00014D2E">
        <w:t>for consensus generation should be three.</w:t>
      </w:r>
    </w:p>
    <w:p w:rsidR="00303D9E" w:rsidRDefault="00303D9E" w:rsidP="00014D2E">
      <w:pPr>
        <w:numPr>
          <w:ins w:id="853" w:author="Ram Shrestha" w:date="2013-11-27T10:38:00Z"/>
        </w:numPr>
        <w:spacing w:line="480" w:lineRule="auto"/>
        <w:jc w:val="both"/>
      </w:pPr>
    </w:p>
    <w:p w:rsidR="00014D2E" w:rsidRDefault="00B4706E" w:rsidP="00ED17AC">
      <w:pPr>
        <w:spacing w:line="480" w:lineRule="auto"/>
        <w:jc w:val="both"/>
      </w:pPr>
      <w:ins w:id="854" w:author="Ram Shrestha" w:date="2013-12-04T08:56:00Z">
        <w:r>
          <w:t xml:space="preserve">In theory, </w:t>
        </w:r>
      </w:ins>
      <w:ins w:id="855" w:author="Ram Shrestha" w:date="2014-03-02T21:43:00Z">
        <w:r w:rsidR="00BF1BDE">
          <w:t>an</w:t>
        </w:r>
      </w:ins>
      <w:ins w:id="856" w:author="Ram Shrestha" w:date="2013-12-04T08:56:00Z">
        <w:r>
          <w:t xml:space="preserve"> </w:t>
        </w:r>
        <w:proofErr w:type="spellStart"/>
        <w:r>
          <w:t>amplicon</w:t>
        </w:r>
        <w:proofErr w:type="spellEnd"/>
        <w:r>
          <w:t xml:space="preserve"> with </w:t>
        </w:r>
      </w:ins>
      <w:ins w:id="857" w:author="Ram Shrestha" w:date="2013-12-04T09:07:00Z">
        <w:r w:rsidR="005862F4">
          <w:t xml:space="preserve">the </w:t>
        </w:r>
      </w:ins>
      <w:ins w:id="858" w:author="Ram Shrestha" w:date="2013-12-04T08:56:00Z">
        <w:r>
          <w:t>high</w:t>
        </w:r>
      </w:ins>
      <w:ins w:id="859" w:author="Ram Shrestha" w:date="2013-12-04T09:07:00Z">
        <w:r w:rsidR="005862F4">
          <w:t>est</w:t>
        </w:r>
      </w:ins>
      <w:ins w:id="860" w:author="Ram Shrestha" w:date="2013-12-04T08:56:00Z">
        <w:r>
          <w:t xml:space="preserve"> number of sequences sho</w:t>
        </w:r>
      </w:ins>
      <w:ins w:id="861" w:author="Ram Shrestha" w:date="2013-12-04T08:57:00Z">
        <w:r>
          <w:t xml:space="preserve">uld have high number of unique Primer </w:t>
        </w:r>
        <w:commentRangeStart w:id="862"/>
        <w:r>
          <w:t>IDs</w:t>
        </w:r>
      </w:ins>
      <w:commentRangeEnd w:id="862"/>
      <w:r w:rsidR="005A0FDA">
        <w:rPr>
          <w:rStyle w:val="CommentReference"/>
        </w:rPr>
        <w:commentReference w:id="862"/>
      </w:r>
      <w:ins w:id="863" w:author="Ram Shrestha" w:date="2013-12-04T08:57:00Z">
        <w:r>
          <w:t>.</w:t>
        </w:r>
      </w:ins>
      <w:ins w:id="864" w:author="Ram Shrestha" w:date="2013-12-04T09:06:00Z">
        <w:r w:rsidR="005862F4">
          <w:t xml:space="preserve"> Each </w:t>
        </w:r>
      </w:ins>
      <w:ins w:id="865" w:author="Ram Shrestha" w:date="2013-12-04T09:07:00Z">
        <w:r w:rsidR="005862F4">
          <w:t>unique</w:t>
        </w:r>
      </w:ins>
      <w:ins w:id="866" w:author="Ram Shrestha" w:date="2014-03-01T23:00:00Z">
        <w:r w:rsidR="00F744DB">
          <w:t xml:space="preserve"> Primer ID </w:t>
        </w:r>
      </w:ins>
      <w:ins w:id="867" w:author="Ram Shrestha" w:date="2013-12-04T09:07:00Z">
        <w:r w:rsidR="005862F4">
          <w:t xml:space="preserve">generates a consensus </w:t>
        </w:r>
        <w:proofErr w:type="gramStart"/>
        <w:r w:rsidR="005862F4">
          <w:t>sequence,</w:t>
        </w:r>
        <w:proofErr w:type="gramEnd"/>
        <w:r w:rsidR="005862F4">
          <w:t xml:space="preserve"> therefore, the </w:t>
        </w:r>
        <w:proofErr w:type="spellStart"/>
        <w:r w:rsidR="005862F4">
          <w:t>amplicon</w:t>
        </w:r>
        <w:proofErr w:type="spellEnd"/>
        <w:r w:rsidR="005862F4">
          <w:t xml:space="preserve"> with the highest number</w:t>
        </w:r>
      </w:ins>
      <w:ins w:id="868" w:author="Ram Shrestha" w:date="2013-12-04T08:57:00Z">
        <w:r>
          <w:t xml:space="preserve"> </w:t>
        </w:r>
      </w:ins>
      <w:ins w:id="869" w:author="Ram Shrestha" w:date="2013-12-04T09:07:00Z">
        <w:r w:rsidR="005862F4">
          <w:t xml:space="preserve">of sequences should also generate the highest number of consensus </w:t>
        </w:r>
        <w:commentRangeStart w:id="870"/>
        <w:r w:rsidR="005862F4">
          <w:t>sequences</w:t>
        </w:r>
      </w:ins>
      <w:commentRangeEnd w:id="870"/>
      <w:r w:rsidR="005A0FDA">
        <w:rPr>
          <w:rStyle w:val="CommentReference"/>
        </w:rPr>
        <w:commentReference w:id="870"/>
      </w:r>
      <w:ins w:id="871" w:author="Ram Shrestha" w:date="2013-12-04T09:07:00Z">
        <w:r w:rsidR="005862F4">
          <w:t xml:space="preserve">. But we observed that the </w:t>
        </w:r>
        <w:proofErr w:type="spellStart"/>
        <w:r w:rsidR="005862F4">
          <w:t>amplicon</w:t>
        </w:r>
        <w:proofErr w:type="spellEnd"/>
        <w:r w:rsidR="005862F4">
          <w:t xml:space="preserve"> with the highest number of sequences </w:t>
        </w:r>
      </w:ins>
      <w:r w:rsidR="00636650">
        <w:t xml:space="preserve">did not produce the highest number of consensus sequences. It was because there was a wide </w:t>
      </w:r>
      <w:ins w:id="872" w:author="Ram Shrestha" w:date="2014-02-27T22:30:00Z">
        <w:r w:rsidR="0017772A">
          <w:t xml:space="preserve">range </w:t>
        </w:r>
      </w:ins>
      <w:r w:rsidR="00636650">
        <w:t xml:space="preserve">in the number of </w:t>
      </w:r>
      <w:ins w:id="873" w:author="Ram Shrestha" w:date="2013-12-04T22:33:00Z">
        <w:r w:rsidR="00C81EB1">
          <w:t xml:space="preserve">representative </w:t>
        </w:r>
      </w:ins>
      <w:r w:rsidR="00636650">
        <w:t xml:space="preserve">sequences </w:t>
      </w:r>
      <w:ins w:id="874" w:author="Ram Shrestha" w:date="2013-12-04T22:33:00Z">
        <w:r w:rsidR="00C81EB1">
          <w:t>per</w:t>
        </w:r>
      </w:ins>
      <w:del w:id="875" w:author="Ram Shrestha" w:date="2014-03-01T23:00:00Z">
        <w:r w:rsidR="00636650" w:rsidDel="00F744DB">
          <w:delText xml:space="preserve"> Primer ID </w:delText>
        </w:r>
      </w:del>
      <w:ins w:id="876" w:author="Ram Shrestha" w:date="2014-03-01T23:00:00Z">
        <w:r w:rsidR="00F744DB">
          <w:t xml:space="preserve"> Primer ID </w:t>
        </w:r>
      </w:ins>
      <w:ins w:id="877" w:author="Ram Shrestha" w:date="2013-12-04T22:33:00Z">
        <w:r w:rsidR="00C81EB1">
          <w:t xml:space="preserve">per </w:t>
        </w:r>
        <w:proofErr w:type="spellStart"/>
        <w:r w:rsidR="00C81EB1">
          <w:t>amplicon</w:t>
        </w:r>
        <w:proofErr w:type="spellEnd"/>
        <w:r w:rsidR="00C81EB1">
          <w:t xml:space="preserve"> </w:t>
        </w:r>
      </w:ins>
      <w:r w:rsidR="00636650">
        <w:t>(</w:t>
      </w:r>
      <w:r w:rsidR="00636650" w:rsidRPr="00636650">
        <w:rPr>
          <w:b/>
        </w:rPr>
        <w:t>Figure 3.4 – 3.</w:t>
      </w:r>
      <w:commentRangeStart w:id="878"/>
      <w:r w:rsidR="00636650" w:rsidRPr="00636650">
        <w:rPr>
          <w:b/>
        </w:rPr>
        <w:t>7</w:t>
      </w:r>
      <w:commentRangeEnd w:id="878"/>
      <w:r w:rsidR="005A0FDA">
        <w:rPr>
          <w:rStyle w:val="CommentReference"/>
        </w:rPr>
        <w:commentReference w:id="878"/>
      </w:r>
      <w:r w:rsidR="00636650">
        <w:t>)</w:t>
      </w:r>
      <w:ins w:id="879" w:author="Ram Shrestha" w:date="2013-12-04T22:33:00Z">
        <w:r w:rsidR="00CB5139">
          <w:t>.</w:t>
        </w:r>
      </w:ins>
    </w:p>
    <w:p w:rsidR="009A6CF8" w:rsidRDefault="009A6CF8" w:rsidP="00ED17AC">
      <w:pPr>
        <w:spacing w:line="480" w:lineRule="auto"/>
        <w:jc w:val="both"/>
      </w:pPr>
    </w:p>
    <w:p w:rsidR="00785D2C" w:rsidRDefault="00E20AA0">
      <w:pPr>
        <w:pStyle w:val="Heading3"/>
        <w:numPr>
          <w:numberingChange w:id="880" w:author="Ram Shrestha" w:date="2014-02-28T00:55:00Z" w:original="%1:2:0:.%2:4:0:.%3:5:0:"/>
        </w:numPr>
        <w:spacing w:line="480" w:lineRule="auto"/>
        <w:rPr>
          <w:ins w:id="881" w:author="Ram Shrestha" w:date="2013-12-04T23:28:00Z"/>
        </w:rPr>
      </w:pPr>
      <w:ins w:id="882" w:author="Ram Shrestha" w:date="2013-12-04T23:29:00Z">
        <w:r>
          <w:t>Limitations of</w:t>
        </w:r>
      </w:ins>
      <w:ins w:id="883" w:author="Ram Shrestha" w:date="2014-03-01T23:00:00Z">
        <w:r w:rsidR="00F744DB">
          <w:t xml:space="preserve"> Primer ID </w:t>
        </w:r>
      </w:ins>
      <w:ins w:id="884" w:author="Ram Shrestha" w:date="2013-12-04T23:29:00Z">
        <w:r>
          <w:t>technology</w:t>
        </w:r>
      </w:ins>
    </w:p>
    <w:p w:rsidR="00D546F1" w:rsidRDefault="00E20AA0" w:rsidP="00E20AA0">
      <w:pPr>
        <w:spacing w:line="480" w:lineRule="auto"/>
        <w:jc w:val="both"/>
      </w:pPr>
      <w:ins w:id="885" w:author="Ram Shrestha" w:date="2013-12-04T23:28:00Z">
        <w:r>
          <w:t>Although</w:t>
        </w:r>
      </w:ins>
      <w:r w:rsidR="00D01343">
        <w:t xml:space="preserve">, the </w:t>
      </w:r>
      <w:ins w:id="886" w:author="Ram Shrestha" w:date="2013-12-04T23:28:00Z">
        <w:r>
          <w:t xml:space="preserve">PCR </w:t>
        </w:r>
      </w:ins>
      <w:r w:rsidR="00D01343">
        <w:t xml:space="preserve">technology </w:t>
      </w:r>
      <w:ins w:id="887" w:author="Ram Shrestha" w:date="2013-12-04T23:32:00Z">
        <w:r>
          <w:t xml:space="preserve">was </w:t>
        </w:r>
      </w:ins>
      <w:ins w:id="888" w:author="Ram Shrestha" w:date="2013-12-05T07:38:00Z">
        <w:r w:rsidR="003F1A99">
          <w:t>developed</w:t>
        </w:r>
      </w:ins>
      <w:ins w:id="889" w:author="Ram Shrestha" w:date="2013-12-04T23:32:00Z">
        <w:r>
          <w:t xml:space="preserve"> to</w:t>
        </w:r>
        <w:r w:rsidRPr="009C02FB">
          <w:t xml:space="preserve"> </w:t>
        </w:r>
      </w:ins>
      <w:r w:rsidR="00466F0D" w:rsidRPr="009C02FB">
        <w:t xml:space="preserve">resolve </w:t>
      </w:r>
      <w:r w:rsidR="00D01343">
        <w:t xml:space="preserve">PCR and sequencing errors, it </w:t>
      </w:r>
      <w:del w:id="890" w:author="Simon Travers" w:date="2014-03-27T14:53:00Z">
        <w:r w:rsidR="00D01343" w:rsidDel="00C21810">
          <w:delText>was</w:delText>
        </w:r>
        <w:r w:rsidR="00466F0D" w:rsidRPr="009C02FB" w:rsidDel="00C21810">
          <w:delText xml:space="preserve"> </w:delText>
        </w:r>
      </w:del>
      <w:ins w:id="891" w:author="Simon Travers" w:date="2014-03-27T14:53:00Z">
        <w:r w:rsidR="00C21810">
          <w:t>is</w:t>
        </w:r>
        <w:r w:rsidR="00C21810" w:rsidRPr="009C02FB">
          <w:t xml:space="preserve"> </w:t>
        </w:r>
      </w:ins>
      <w:r w:rsidR="00466F0D" w:rsidRPr="009C02FB">
        <w:t xml:space="preserve">unable to resolve the nucleotide </w:t>
      </w:r>
      <w:proofErr w:type="spellStart"/>
      <w:r w:rsidR="00466F0D" w:rsidRPr="009C02FB">
        <w:t>misincorporation</w:t>
      </w:r>
      <w:proofErr w:type="spellEnd"/>
      <w:r w:rsidR="00466F0D" w:rsidRPr="009C02FB">
        <w:t xml:space="preserve"> errors during </w:t>
      </w:r>
      <w:proofErr w:type="spellStart"/>
      <w:r w:rsidR="00466F0D" w:rsidRPr="009C02FB">
        <w:t>cDNA</w:t>
      </w:r>
      <w:proofErr w:type="spellEnd"/>
      <w:r w:rsidR="00466F0D" w:rsidRPr="009C02FB">
        <w:t xml:space="preserve"> synthesis </w:t>
      </w:r>
      <w:ins w:id="892" w:author="Ram Shrestha" w:date="2013-12-05T22:16:00Z">
        <w:r w:rsidR="00A87E46">
          <w:fldChar w:fldCharType="begin"/>
        </w:r>
      </w:ins>
      <w:ins w:id="893" w:author="Ram Shrestha" w:date="2014-03-02T21:23:00Z">
        <w:r w:rsidR="00787EBF">
          <w:instrText xml:space="preserve"> ADDIN EN.CITE &lt;EndNote&gt;&lt;Cite&gt;&lt;Author&gt;Boyer&lt;/Author&gt;&lt;Year&gt;1992&lt;/Year&gt;&lt;RecNum&gt;1674&lt;/RecNum&gt;&lt;record&gt;&lt;rec-number&gt;1674&lt;/rec-number&gt;&lt;foreign-keys&gt;&lt;key app="EN" db-id="fp25zzvrxrd9vke5zxqp9stbssprwstvdddz"&gt;1674&lt;/key&gt;&lt;/foreign-keys&gt;&lt;ref-type name="Journal Article"&gt;17&lt;/ref-type&gt;&lt;contributors&gt;&lt;authors&gt;&lt;author&gt;Boyer, J. C.&lt;/author&gt;&lt;author&gt;Bebenek, K.&lt;/author&gt;&lt;author&gt;Kunkel, T. A.&lt;/author&gt;&lt;/authors&gt;&lt;/contributors&gt;&lt;auth-address&gt;Laboratory of Molecular Genetics, National Institute of Environmental Health Sciences, Research Triangle Park, NC 27709.&lt;/auth-address&gt;&lt;titles&gt;&lt;title&gt;Unequal human immunodeficiency virus type 1 reverse transcriptase error rates with RNA and DNA templates&lt;/title&gt;&lt;secondary-title&gt;Proc Natl Acad Sci U S A&lt;/secondary-title&gt;&lt;/titles&gt;&lt;periodical&gt;&lt;full-title&gt;Proc Natl Acad Sci U S A&lt;/full-title&gt;&lt;/periodical&gt;&lt;pages&gt;6919-23&lt;/pages&gt;&lt;volume&gt;89&lt;/volume&gt;&lt;number&gt;15&lt;/number&gt;&lt;edition&gt;1992/08/01&lt;/edition&gt;&lt;keywords&gt;&lt;keyword&gt;Avian myeloblastosis virus/*enzymology&lt;/keyword&gt;&lt;keyword&gt;Base Sequence&lt;/keyword&gt;&lt;keyword&gt;DNA Replication&lt;/keyword&gt;&lt;keyword&gt;DNA, Viral/*genetics/metabolism&lt;/keyword&gt;&lt;keyword&gt;Frameshift Mutation&lt;/keyword&gt;&lt;keyword&gt;Genetic Variation&lt;/keyword&gt;&lt;keyword&gt;HIV Reverse Transcriptase&lt;/keyword&gt;&lt;keyword&gt;HIV-1/enzymology/genetics&lt;/keyword&gt;&lt;keyword&gt;Molecular Sequence Data&lt;/keyword&gt;&lt;keyword&gt;*Mutation&lt;/keyword&gt;&lt;keyword&gt;RNA, Viral/*genetics/metabolism&lt;/keyword&gt;&lt;keyword&gt;RNA-Directed DNA Polymerase/*genetics/*metabolism&lt;/keyword&gt;&lt;keyword&gt;Recombinant Proteins/metabolism&lt;/keyword&gt;&lt;keyword&gt;Templates, Genetic&lt;/keyword&gt;&lt;keyword&gt;Transcription, Genetic&lt;/keyword&gt;&lt;/keywords&gt;&lt;dates&gt;&lt;year&gt;1992&lt;/year&gt;&lt;pub-dates&gt;&lt;date&gt;Aug 1&lt;/date&gt;&lt;/pub-dates&gt;&lt;/dates&gt;&lt;isbn&gt;0027-8424 (Print)&amp;#xD;0027-8424 (Linking)&lt;/isbn&gt;&lt;accession-num&gt;1379727&lt;/accession-num&gt;&lt;urls&gt;&lt;related-urls&gt;&lt;url&gt;http://www.ncbi.nlm.nih.gov/entrez/query.fcgi?cmd=Retrieve&amp;amp;db=PubMed&amp;amp;dopt=Citation&amp;amp;list_uids=1379727&lt;/url&gt;&lt;/related-urls&gt;&lt;/urls&gt;&lt;custom2&gt;49616&lt;/custom2&gt;&lt;language&gt;eng&lt;/language&gt;&lt;/record&gt;&lt;/Cite&gt;&lt;/EndNote&gt;</w:instrText>
        </w:r>
      </w:ins>
      <w:r w:rsidR="00A87E46">
        <w:fldChar w:fldCharType="separate"/>
      </w:r>
      <w:ins w:id="894" w:author="Ram Shrestha" w:date="2013-12-05T22:16:00Z">
        <w:r w:rsidR="00AA144E">
          <w:rPr>
            <w:noProof/>
          </w:rPr>
          <w:t>(Boyer et al., 1992)</w:t>
        </w:r>
        <w:r w:rsidR="00A87E46">
          <w:fldChar w:fldCharType="end"/>
        </w:r>
      </w:ins>
      <w:ins w:id="895" w:author="Ram Shrestha" w:date="2013-12-05T22:09:00Z">
        <w:r w:rsidR="00AA144E">
          <w:t xml:space="preserve"> </w:t>
        </w:r>
      </w:ins>
      <w:r w:rsidR="00466F0D" w:rsidRPr="009C02FB">
        <w:t>and</w:t>
      </w:r>
      <w:r w:rsidR="00D01343">
        <w:t xml:space="preserve"> </w:t>
      </w:r>
      <w:ins w:id="896" w:author="Ram Shrestha" w:date="2014-02-28T08:43:00Z">
        <w:r w:rsidR="00793977">
          <w:t xml:space="preserve">initial </w:t>
        </w:r>
      </w:ins>
      <w:r w:rsidR="00D01343">
        <w:t>cycle</w:t>
      </w:r>
      <w:ins w:id="897" w:author="Ram Shrestha" w:date="2014-02-28T08:43:00Z">
        <w:r w:rsidR="00793977">
          <w:t>s</w:t>
        </w:r>
      </w:ins>
      <w:r w:rsidR="00D01343">
        <w:t xml:space="preserve"> of PCR</w:t>
      </w:r>
      <w:ins w:id="898" w:author="Ram Shrestha" w:date="2013-12-05T22:15:00Z">
        <w:r w:rsidR="00AA144E">
          <w:t xml:space="preserve"> </w:t>
        </w:r>
      </w:ins>
      <w:ins w:id="899" w:author="Ram Shrestha" w:date="2013-12-05T22:16:00Z">
        <w:r w:rsidR="00A87E46">
          <w:fldChar w:fldCharType="begin"/>
        </w:r>
      </w:ins>
      <w:ins w:id="900" w:author="Ram Shrestha" w:date="2014-03-02T21:23:00Z">
        <w:r w:rsidR="00787EBF">
          <w:instrText xml:space="preserve"> ADDIN EN.CITE &lt;EndNote&gt;&lt;Cite&gt;&lt;Author&gt;Horton&lt;/Author&gt;&lt;Year&gt;1995&lt;/Year&gt;&lt;RecNum&gt;1675&lt;/RecNum&gt;&lt;record&gt;&lt;rec-number&gt;1675&lt;/rec-number&gt;&lt;foreign-keys&gt;&lt;key app="EN" db-id="fp25zzvrxrd9vke5zxqp9stbssprwstvdddz"&gt;1675&lt;/key&gt;&lt;/foreign-keys&gt;&lt;ref-type name="Journal Article"&gt;17&lt;/ref-type&gt;&lt;contributors&gt;&lt;authors&gt;&lt;author&gt;Horton, R. M.&lt;/author&gt;&lt;/authors&gt;&lt;/contributors&gt;&lt;auth-address&gt;Department of Biochemistry, College of Biological Sciences, St. Paul, MN 55108, USA.&lt;/auth-address&gt;&lt;titles&gt;&lt;title&gt;PCR-mediated recombination and mutagenesis. SOEing together tailor-made genes&lt;/title&gt;&lt;secondary-title&gt;Mol Biotechnol&lt;/secondary-title&gt;&lt;/titles&gt;&lt;periodical&gt;&lt;full-title&gt;Mol Biotechnol&lt;/full-title&gt;&lt;/periodical&gt;&lt;pages&gt;93-9&lt;/pages&gt;&lt;volume&gt;3&lt;/volume&gt;&lt;number&gt;2&lt;/number&gt;&lt;edition&gt;1995/04/01&lt;/edition&gt;&lt;keywords&gt;&lt;keyword&gt;Base Sequence&lt;/keyword&gt;&lt;keyword&gt;DNA Primers/chemistry/genetics&lt;/keyword&gt;&lt;keyword&gt;Molecular Sequence Data&lt;/keyword&gt;&lt;keyword&gt;*Mutagenesis, Site-Directed&lt;/keyword&gt;&lt;keyword&gt;Polymerase Chain Reaction/*methods&lt;/keyword&gt;&lt;keyword&gt;Protein Engineering&lt;/keyword&gt;&lt;keyword&gt;Recombinant Proteins/*genetics&lt;/keyword&gt;&lt;keyword&gt;*Recombination, Genetic&lt;/keyword&gt;&lt;/keywords&gt;&lt;dates&gt;&lt;year&gt;1995&lt;/year&gt;&lt;pub-dates&gt;&lt;date&gt;Apr&lt;/date&gt;&lt;/pub-dates&gt;&lt;/dates&gt;&lt;isbn&gt;1073-6085 (Print)&amp;#xD;1073-6085 (Linking)&lt;/isbn&gt;&lt;accession-num&gt;7620981&lt;/accession-num&gt;&lt;urls&gt;&lt;related-urls&gt;&lt;url&gt;http://www.ncbi.nlm.nih.gov/entrez/query.fcgi?cmd=Retrieve&amp;amp;db=PubMed&amp;amp;dopt=Citation&amp;amp;list_uids=7620981&lt;/url&gt;&lt;/related-urls&gt;&lt;/urls&gt;&lt;electronic-resource-num&gt;10.1007/BF02789105&lt;/electronic-resource-num&gt;&lt;language&gt;eng&lt;/language&gt;&lt;/record&gt;&lt;/Cite&gt;&lt;/EndNote&gt;</w:instrText>
        </w:r>
      </w:ins>
      <w:r w:rsidR="00A87E46">
        <w:fldChar w:fldCharType="separate"/>
      </w:r>
      <w:ins w:id="901" w:author="Ram Shrestha" w:date="2013-12-05T22:16:00Z">
        <w:r w:rsidR="00AA144E">
          <w:rPr>
            <w:noProof/>
          </w:rPr>
          <w:t>(Horton, 1995)</w:t>
        </w:r>
        <w:r w:rsidR="00A87E46">
          <w:fldChar w:fldCharType="end"/>
        </w:r>
      </w:ins>
      <w:r w:rsidR="00466F0D" w:rsidRPr="009C02FB">
        <w:t xml:space="preserve">. </w:t>
      </w:r>
      <w:ins w:id="902" w:author="Ram Shrestha" w:date="2014-02-28T08:44:00Z">
        <w:r w:rsidR="00793977">
          <w:t xml:space="preserve">These initial </w:t>
        </w:r>
      </w:ins>
      <w:ins w:id="903" w:author="Simon Travers" w:date="2014-03-27T14:54:00Z">
        <w:r w:rsidR="00C21810">
          <w:t xml:space="preserve">PCR </w:t>
        </w:r>
      </w:ins>
      <w:ins w:id="904" w:author="Ram Shrestha" w:date="2014-02-28T08:44:00Z">
        <w:r w:rsidR="00793977">
          <w:t>errors</w:t>
        </w:r>
        <w:r w:rsidR="002F3733">
          <w:t xml:space="preserve"> are propagated</w:t>
        </w:r>
        <w:r w:rsidR="00793977">
          <w:t xml:space="preserve"> to the new DNA sequences</w:t>
        </w:r>
      </w:ins>
      <w:ins w:id="905" w:author="Ram Shrestha" w:date="2014-02-28T08:46:00Z">
        <w:r w:rsidR="00793977">
          <w:t xml:space="preserve"> </w:t>
        </w:r>
      </w:ins>
      <w:ins w:id="906" w:author="Ram Shrestha" w:date="2014-03-01T01:43:00Z">
        <w:r w:rsidR="001A4138">
          <w:t>during amplification in subsequent cycles</w:t>
        </w:r>
      </w:ins>
      <w:ins w:id="907" w:author="Ram Shrestha" w:date="2014-02-28T08:49:00Z">
        <w:r w:rsidR="002F3733">
          <w:t xml:space="preserve"> </w:t>
        </w:r>
        <w:r w:rsidR="00A87E46">
          <w:fldChar w:fldCharType="begin"/>
        </w:r>
      </w:ins>
      <w:ins w:id="908" w:author="Ram Shrestha" w:date="2014-03-02T21:23:00Z">
        <w:r w:rsidR="00787EBF">
          <w:instrText xml:space="preserve"> ADDIN EN.CITE &lt;EndNote&gt;&lt;Cite&gt;&lt;Author&gt;Horton&lt;/Author&gt;&lt;Year&gt;1995&lt;/Year&gt;&lt;RecNum&gt;1675&lt;/RecNum&gt;&lt;record&gt;&lt;rec-number&gt;1675&lt;/rec-number&gt;&lt;foreign-keys&gt;&lt;key app="EN" db-id="fp25zzvrxrd9vke5zxqp9stbssprwstvdddz"&gt;1675&lt;/key&gt;&lt;/foreign-keys&gt;&lt;ref-type name="Journal Article"&gt;17&lt;/ref-type&gt;&lt;contributors&gt;&lt;authors&gt;&lt;author&gt;Horton, R. M.&lt;/author&gt;&lt;/authors&gt;&lt;/contributors&gt;&lt;auth-address&gt;Department of Biochemistry, College of Biological Sciences, St. Paul, MN 55108, USA.&lt;/auth-address&gt;&lt;titles&gt;&lt;title&gt;PCR-mediated recombination and mutagenesis. SOEing together tailor-made genes&lt;/title&gt;&lt;secondary-title&gt;Mol Biotechnol&lt;/secondary-title&gt;&lt;/titles&gt;&lt;periodical&gt;&lt;full-title&gt;Mol Biotechnol&lt;/full-title&gt;&lt;/periodical&gt;&lt;pages&gt;93-9&lt;/pages&gt;&lt;volume&gt;3&lt;/volume&gt;&lt;number&gt;2&lt;/number&gt;&lt;edition&gt;1995/04/01&lt;/edition&gt;&lt;keywords&gt;&lt;keyword&gt;Base Sequence&lt;/keyword&gt;&lt;keyword&gt;DNA Primers/chemistry/genetics&lt;/keyword&gt;&lt;keyword&gt;Molecular Sequence Data&lt;/keyword&gt;&lt;keyword&gt;*Mutagenesis, Site-Directed&lt;/keyword&gt;&lt;keyword&gt;Polymerase Chain Reaction/*methods&lt;/keyword&gt;&lt;keyword&gt;Protein Engineering&lt;/keyword&gt;&lt;keyword&gt;Recombinant Proteins/*genetics&lt;/keyword&gt;&lt;keyword&gt;*Recombination, Genetic&lt;/keyword&gt;&lt;/keywords&gt;&lt;dates&gt;&lt;year&gt;1995&lt;/year&gt;&lt;pub-dates&gt;&lt;date&gt;Apr&lt;/date&gt;&lt;/pub-dates&gt;&lt;/dates&gt;&lt;isbn&gt;1073-6085 (Print)&amp;#xD;1073-6085 (Linking)&lt;/isbn&gt;&lt;accession-num&gt;7620981&lt;/accession-num&gt;&lt;urls&gt;&lt;related-urls&gt;&lt;url&gt;http://www.ncbi.nlm.nih.gov/entrez/query.fcgi?cmd=Retrieve&amp;amp;db=PubMed&amp;amp;dopt=Citation&amp;amp;list_uids=7620981&lt;/url&gt;&lt;/related-urls&gt;&lt;/urls&gt;&lt;electronic-resource-num&gt;10.1007/BF02789105&lt;/electronic-resource-num&gt;&lt;language&gt;eng&lt;/language&gt;&lt;/record&gt;&lt;/Cite&gt;&lt;/EndNote&gt;</w:instrText>
        </w:r>
      </w:ins>
      <w:ins w:id="909" w:author="Ram Shrestha" w:date="2014-02-28T08:49:00Z">
        <w:r w:rsidR="00A87E46">
          <w:fldChar w:fldCharType="separate"/>
        </w:r>
        <w:r w:rsidR="002F3733">
          <w:rPr>
            <w:noProof/>
          </w:rPr>
          <w:t>(Horton, 1995)</w:t>
        </w:r>
        <w:r w:rsidR="00A87E46">
          <w:fldChar w:fldCharType="end"/>
        </w:r>
      </w:ins>
      <w:ins w:id="910" w:author="Ram Shrestha" w:date="2014-02-28T08:46:00Z">
        <w:r w:rsidR="002F3733">
          <w:t xml:space="preserve">. </w:t>
        </w:r>
        <w:commentRangeStart w:id="911"/>
        <w:r w:rsidR="002F3733">
          <w:t>Thus they are difficult to detect during downstream analysis</w:t>
        </w:r>
      </w:ins>
      <w:ins w:id="912" w:author="Ram Shrestha" w:date="2013-12-04T23:40:00Z">
        <w:r w:rsidR="00D26A4A">
          <w:t>.</w:t>
        </w:r>
      </w:ins>
      <w:r w:rsidR="00D01343">
        <w:t xml:space="preserve"> </w:t>
      </w:r>
      <w:ins w:id="913" w:author="Ram Shrestha" w:date="2013-12-04T23:51:00Z">
        <w:r w:rsidR="00627855">
          <w:t xml:space="preserve">Therefore, we were not </w:t>
        </w:r>
      </w:ins>
      <w:r w:rsidR="00466F0D" w:rsidRPr="009C02FB">
        <w:t>assured that a consensus sequence generated from a</w:t>
      </w:r>
      <w:del w:id="914" w:author="Ram Shrestha" w:date="2014-03-01T23:00:00Z">
        <w:r w:rsidR="00466F0D" w:rsidRPr="009C02FB" w:rsidDel="00F744DB">
          <w:delText xml:space="preserve"> Primer ID </w:delText>
        </w:r>
      </w:del>
      <w:ins w:id="915" w:author="Ram Shrestha" w:date="2014-03-01T23:00:00Z">
        <w:r w:rsidR="00F744DB">
          <w:t xml:space="preserve"> Primer ID </w:t>
        </w:r>
      </w:ins>
      <w:r w:rsidR="00E249EE">
        <w:t xml:space="preserve">with </w:t>
      </w:r>
      <w:r w:rsidR="00D01343">
        <w:t xml:space="preserve">three or more </w:t>
      </w:r>
      <w:r w:rsidR="00E249EE">
        <w:t xml:space="preserve">representative </w:t>
      </w:r>
      <w:r w:rsidR="00D01343">
        <w:t>sequence</w:t>
      </w:r>
      <w:r w:rsidR="00E249EE">
        <w:t xml:space="preserve"> reads</w:t>
      </w:r>
      <w:r w:rsidR="00D01343">
        <w:t xml:space="preserve"> </w:t>
      </w:r>
      <w:ins w:id="916" w:author="Ram Shrestha" w:date="2013-12-04T23:52:00Z">
        <w:r w:rsidR="00627855">
          <w:t>represent</w:t>
        </w:r>
      </w:ins>
      <w:ins w:id="917" w:author="Ram Shrestha" w:date="2014-03-01T01:48:00Z">
        <w:r w:rsidR="00F852CD">
          <w:t>s</w:t>
        </w:r>
      </w:ins>
      <w:ins w:id="918" w:author="Ram Shrestha" w:date="2013-12-04T23:52:00Z">
        <w:r w:rsidR="00627855">
          <w:t xml:space="preserve"> a</w:t>
        </w:r>
      </w:ins>
      <w:ins w:id="919" w:author="Ram Shrestha" w:date="2014-03-01T01:48:00Z">
        <w:r w:rsidR="00F852CD">
          <w:t>n</w:t>
        </w:r>
      </w:ins>
      <w:ins w:id="920" w:author="Ram Shrestha" w:date="2013-12-04T23:52:00Z">
        <w:r w:rsidR="00627855">
          <w:t xml:space="preserve"> </w:t>
        </w:r>
      </w:ins>
      <w:ins w:id="921" w:author="Ram Shrestha" w:date="2014-02-28T08:50:00Z">
        <w:r w:rsidR="002F3733">
          <w:t xml:space="preserve">error free </w:t>
        </w:r>
      </w:ins>
      <w:ins w:id="922" w:author="Ram Shrestha" w:date="2013-12-04T23:52:00Z">
        <w:r w:rsidR="00627855">
          <w:t>viral sequence from a sampled viral population.</w:t>
        </w:r>
      </w:ins>
      <w:commentRangeEnd w:id="911"/>
      <w:r w:rsidR="00C21810">
        <w:rPr>
          <w:rStyle w:val="CommentReference"/>
        </w:rPr>
        <w:commentReference w:id="911"/>
      </w:r>
      <w:ins w:id="924" w:author="Ram Shrestha" w:date="2014-02-28T08:51:00Z">
        <w:r w:rsidR="002F3733">
          <w:t xml:space="preserve"> </w:t>
        </w:r>
      </w:ins>
      <w:ins w:id="925" w:author="Ram Shrestha" w:date="2014-02-28T08:54:00Z">
        <w:r w:rsidR="002F3733">
          <w:t xml:space="preserve">Schmitt et al has developed </w:t>
        </w:r>
      </w:ins>
      <w:ins w:id="926" w:author="Ram Shrestha" w:date="2014-02-28T08:51:00Z">
        <w:r w:rsidR="002F3733">
          <w:t xml:space="preserve">an approach to further correct any form of sequencing errors </w:t>
        </w:r>
      </w:ins>
      <w:ins w:id="927" w:author="Ram Shrestha" w:date="2014-02-28T08:54:00Z">
        <w:r w:rsidR="002F3733">
          <w:t>by tagging both strands of duplex DNA</w:t>
        </w:r>
      </w:ins>
      <w:ins w:id="928" w:author="Ram Shrestha" w:date="2014-02-28T08:57:00Z">
        <w:r w:rsidR="002F3733">
          <w:t xml:space="preserve"> </w:t>
        </w:r>
      </w:ins>
      <w:ins w:id="929" w:author="Ram Shrestha" w:date="2014-02-28T08:59:00Z">
        <w:r w:rsidR="00A87E46">
          <w:fldChar w:fldCharType="begin"/>
        </w:r>
      </w:ins>
      <w:ins w:id="930" w:author="Ram Shrestha" w:date="2014-03-02T21:23:00Z">
        <w:r w:rsidR="00787EBF">
          <w:instrText xml:space="preserve"> ADDIN EN.CITE &lt;EndNote&gt;&lt;Cite&gt;&lt;Author&gt;Schmitt&lt;/Author&gt;&lt;Year&gt;2012&lt;/Year&gt;&lt;RecNum&gt;1692&lt;/RecNum&gt;&lt;record&gt;&lt;rec-number&gt;1692&lt;/rec-number&gt;&lt;foreign-keys&gt;&lt;key app="EN" db-id="fp25zzvrxrd9vke5zxqp9stbssprwstvdddz"&gt;1692&lt;/key&gt;&lt;/foreign-keys&gt;&lt;ref-type name="Journal Article"&gt;17&lt;/ref-type&gt;&lt;contributors&gt;&lt;authors&gt;&lt;author&gt;Schmitt, M. W.&lt;/author&gt;&lt;author&gt;Kennedy, S. R.&lt;/author&gt;&lt;author&gt;Salk, J. J.&lt;/author&gt;&lt;author&gt;Fox, E. J.&lt;/author&gt;&lt;author&gt;Hiatt, J. B.&lt;/author&gt;&lt;author&gt;Loeb, L. A.&lt;/author&gt;&lt;/authors&gt;&lt;/contributors&gt;&lt;auth-address&gt;Departments of Pathology, Genome Sciences, and Biochemistry, University of Washington School of Medicine, Seattle, WA 98195, USA.&lt;/auth-address&gt;&lt;titles&gt;&lt;title&gt;Detection of ultra-rare mutations by next-generation sequencing&lt;/title&gt;&lt;secondary-title&gt;Proc Natl Acad Sci U S A&lt;/secondary-title&gt;&lt;/titles&gt;&lt;periodical&gt;&lt;full-title&gt;Proc Natl Acad Sci U S A&lt;/full-title&gt;&lt;/periodical&gt;&lt;pages&gt;14508-13&lt;/pages&gt;&lt;volume&gt;109&lt;/volume&gt;&lt;number&gt;36&lt;/number&gt;&lt;edition&gt;2012/08/03&lt;/edition&gt;&lt;keywords&gt;&lt;keyword&gt;DNA Damage/genetics&lt;/keyword&gt;&lt;keyword&gt;High-Throughput Nucleotide Sequencing/*methods&lt;/keyword&gt;&lt;keyword&gt;Humans&lt;/keyword&gt;&lt;keyword&gt;Metagenome/*genetics&lt;/keyword&gt;&lt;keyword&gt;Mutation/*genetics&lt;/keyword&gt;&lt;keyword&gt;Neoplasms/*genetics&lt;/keyword&gt;&lt;keyword&gt;Oligonucleotides/genetics&lt;/keyword&gt;&lt;keyword&gt;Research Design/*statistics &amp;amp; numerical data&lt;/keyword&gt;&lt;/keywords&gt;&lt;dates&gt;&lt;year&gt;2012&lt;/year&gt;&lt;pub-dates&gt;&lt;date&gt;Sep 4&lt;/date&gt;&lt;/pub-dates&gt;&lt;/dates&gt;&lt;isbn&gt;1091-6490 (Electronic)&amp;#xD;0027-8424 (Linking)&lt;/isbn&gt;&lt;accession-num&gt;22853953&lt;/accession-num&gt;&lt;urls&gt;&lt;related-urls&gt;&lt;url&gt;http://www.ncbi.nlm.nih.gov/entrez/query.fcgi?cmd=Retrieve&amp;amp;db=PubMed&amp;amp;dopt=Citation&amp;amp;list_uids=22853953&lt;/url&gt;&lt;/related-urls&gt;&lt;/urls&gt;&lt;custom2&gt;3437896&lt;/custom2&gt;&lt;electronic-resource-num&gt;1208715109 [pii]&amp;#xD;10.1073/pnas.1208715109&lt;/electronic-resource-num&gt;&lt;language&gt;eng&lt;/language&gt;&lt;/record&gt;&lt;/Cite&gt;&lt;/EndNote&gt;</w:instrText>
        </w:r>
      </w:ins>
      <w:r w:rsidR="00A87E46">
        <w:fldChar w:fldCharType="separate"/>
      </w:r>
      <w:ins w:id="931" w:author="Ram Shrestha" w:date="2014-02-28T08:59:00Z">
        <w:r w:rsidR="0019690B">
          <w:rPr>
            <w:noProof/>
          </w:rPr>
          <w:t>(Schmitt et al., 2012)</w:t>
        </w:r>
        <w:r w:rsidR="00A87E46">
          <w:fldChar w:fldCharType="end"/>
        </w:r>
      </w:ins>
      <w:ins w:id="932" w:author="Ram Shrestha" w:date="2014-02-28T08:55:00Z">
        <w:r w:rsidR="002F3733">
          <w:t xml:space="preserve">. This </w:t>
        </w:r>
      </w:ins>
      <w:ins w:id="933" w:author="Ram Shrestha" w:date="2014-02-28T08:56:00Z">
        <w:r w:rsidR="002F3733">
          <w:t>approach compares one strand with the other strand of the DNA for error correction</w:t>
        </w:r>
      </w:ins>
      <w:ins w:id="934" w:author="Ram Shrestha" w:date="2014-02-28T08:58:00Z">
        <w:r w:rsidR="002F3733">
          <w:t xml:space="preserve"> </w:t>
        </w:r>
      </w:ins>
      <w:ins w:id="935" w:author="Ram Shrestha" w:date="2014-02-28T08:59:00Z">
        <w:r w:rsidR="00A87E46">
          <w:fldChar w:fldCharType="begin"/>
        </w:r>
      </w:ins>
      <w:ins w:id="936" w:author="Ram Shrestha" w:date="2014-03-02T21:23:00Z">
        <w:r w:rsidR="00787EBF">
          <w:instrText xml:space="preserve"> ADDIN EN.CITE &lt;EndNote&gt;&lt;Cite&gt;&lt;Author&gt;Schmitt&lt;/Author&gt;&lt;Year&gt;2012&lt;/Year&gt;&lt;RecNum&gt;1692&lt;/RecNum&gt;&lt;record&gt;&lt;rec-number&gt;1692&lt;/rec-number&gt;&lt;foreign-keys&gt;&lt;key app="EN" db-id="fp25zzvrxrd9vke5zxqp9stbssprwstvdddz"&gt;1692&lt;/key&gt;&lt;/foreign-keys&gt;&lt;ref-type name="Journal Article"&gt;17&lt;/ref-type&gt;&lt;contributors&gt;&lt;authors&gt;&lt;author&gt;Schmitt, M. W.&lt;/author&gt;&lt;author&gt;Kennedy, S. R.&lt;/author&gt;&lt;author&gt;Salk, J. J.&lt;/author&gt;&lt;author&gt;Fox, E. J.&lt;/author&gt;&lt;author&gt;Hiatt, J. B.&lt;/author&gt;&lt;author&gt;Loeb, L. A.&lt;/author&gt;&lt;/authors&gt;&lt;/contributors&gt;&lt;auth-address&gt;Departments of Pathology, Genome Sciences, and Biochemistry, University of Washington School of Medicine, Seattle, WA 98195, USA.&lt;/auth-address&gt;&lt;titles&gt;&lt;title&gt;Detection of ultra-rare mutations by next-generation sequencing&lt;/title&gt;&lt;secondary-title&gt;Proc Natl Acad Sci U S A&lt;/secondary-title&gt;&lt;/titles&gt;&lt;periodical&gt;&lt;full-title&gt;Proc Natl Acad Sci U S A&lt;/full-title&gt;&lt;/periodical&gt;&lt;pages&gt;14508-13&lt;/pages&gt;&lt;volume&gt;109&lt;/volume&gt;&lt;number&gt;36&lt;/number&gt;&lt;edition&gt;2012/08/03&lt;/edition&gt;&lt;keywords&gt;&lt;keyword&gt;DNA Damage/genetics&lt;/keyword&gt;&lt;keyword&gt;High-Throughput Nucleotide Sequencing/*methods&lt;/keyword&gt;&lt;keyword&gt;Humans&lt;/keyword&gt;&lt;keyword&gt;Metagenome/*genetics&lt;/keyword&gt;&lt;keyword&gt;Mutation/*genetics&lt;/keyword&gt;&lt;keyword&gt;Neoplasms/*genetics&lt;/keyword&gt;&lt;keyword&gt;Oligonucleotides/genetics&lt;/keyword&gt;&lt;keyword&gt;Research Design/*statistics &amp;amp; numerical data&lt;/keyword&gt;&lt;/keywords&gt;&lt;dates&gt;&lt;year&gt;2012&lt;/year&gt;&lt;pub-dates&gt;&lt;date&gt;Sep 4&lt;/date&gt;&lt;/pub-dates&gt;&lt;/dates&gt;&lt;isbn&gt;1091-6490 (Electronic)&amp;#xD;0027-8424 (Linking)&lt;/isbn&gt;&lt;accession-num&gt;22853953&lt;/accession-num&gt;&lt;urls&gt;&lt;related-urls&gt;&lt;url&gt;http://www.ncbi.nlm.nih.gov/entrez/query.fcgi?cmd=Retrieve&amp;amp;db=PubMed&amp;amp;dopt=Citation&amp;amp;list_uids=22853953&lt;/url&gt;&lt;/related-urls&gt;&lt;/urls&gt;&lt;custom2&gt;3437896&lt;/custom2&gt;&lt;electronic-resource-num&gt;1208715109 [pii]&amp;#xD;10.1073/pnas.1208715109&lt;/electronic-resource-num&gt;&lt;language&gt;eng&lt;/language&gt;&lt;/record&gt;&lt;/Cite&gt;&lt;/EndNote&gt;</w:instrText>
        </w:r>
      </w:ins>
      <w:r w:rsidR="00A87E46">
        <w:fldChar w:fldCharType="separate"/>
      </w:r>
      <w:ins w:id="937" w:author="Ram Shrestha" w:date="2014-02-28T08:59:00Z">
        <w:r w:rsidR="0019690B">
          <w:rPr>
            <w:noProof/>
          </w:rPr>
          <w:t>(Schmitt et al., 2012)</w:t>
        </w:r>
        <w:r w:rsidR="00A87E46">
          <w:fldChar w:fldCharType="end"/>
        </w:r>
      </w:ins>
      <w:ins w:id="938" w:author="Ram Shrestha" w:date="2014-02-28T08:56:00Z">
        <w:r w:rsidR="002F3733">
          <w:t xml:space="preserve">. </w:t>
        </w:r>
      </w:ins>
      <w:ins w:id="939" w:author="Ram Shrestha" w:date="2014-02-28T08:57:00Z">
        <w:r w:rsidR="002F3733">
          <w:t xml:space="preserve">However, the approach has not been applied at </w:t>
        </w:r>
      </w:ins>
      <w:ins w:id="940" w:author="Ram Shrestha" w:date="2014-02-28T08:58:00Z">
        <w:r w:rsidR="002F3733">
          <w:t>UDPS of</w:t>
        </w:r>
      </w:ins>
      <w:ins w:id="941" w:author="Ram Shrestha" w:date="2014-02-28T08:57:00Z">
        <w:r w:rsidR="002F3733">
          <w:t xml:space="preserve"> HIV </w:t>
        </w:r>
        <w:proofErr w:type="spellStart"/>
        <w:r w:rsidR="002F3733">
          <w:t>quasispecies</w:t>
        </w:r>
      </w:ins>
      <w:proofErr w:type="spellEnd"/>
    </w:p>
    <w:p w:rsidR="006644AD" w:rsidDel="006644AD" w:rsidRDefault="006644AD" w:rsidP="00D546F1">
      <w:pPr>
        <w:spacing w:line="480" w:lineRule="auto"/>
        <w:jc w:val="both"/>
      </w:pPr>
    </w:p>
    <w:p w:rsidR="002F1249" w:rsidRDefault="006644AD" w:rsidP="009C02FB">
      <w:pPr>
        <w:spacing w:line="480" w:lineRule="auto"/>
        <w:jc w:val="both"/>
        <w:rPr>
          <w:b/>
        </w:rPr>
      </w:pPr>
      <w:r w:rsidRPr="00865D7F">
        <w:t>A</w:t>
      </w:r>
      <w:ins w:id="942" w:author="Ram Shrestha" w:date="2013-12-04T23:36:00Z">
        <w:r w:rsidR="00E20AA0">
          <w:t>nother</w:t>
        </w:r>
      </w:ins>
      <w:r w:rsidRPr="00865D7F">
        <w:t xml:space="preserve"> limitation of</w:t>
      </w:r>
      <w:del w:id="943" w:author="Ram Shrestha" w:date="2014-03-01T23:00:00Z">
        <w:r w:rsidRPr="00865D7F" w:rsidDel="00F744DB">
          <w:delText xml:space="preserve"> Primer ID </w:delText>
        </w:r>
      </w:del>
      <w:ins w:id="944" w:author="Ram Shrestha" w:date="2014-03-01T23:00:00Z">
        <w:r w:rsidR="00F744DB">
          <w:t xml:space="preserve"> Primer ID </w:t>
        </w:r>
      </w:ins>
      <w:r w:rsidRPr="00865D7F">
        <w:t xml:space="preserve">technology </w:t>
      </w:r>
      <w:r w:rsidR="00D01343" w:rsidRPr="00865D7F">
        <w:t>could</w:t>
      </w:r>
      <w:r w:rsidRPr="00865D7F">
        <w:t xml:space="preserve"> be the duplication of</w:t>
      </w:r>
      <w:del w:id="945" w:author="Ram Shrestha" w:date="2014-03-01T23:00:00Z">
        <w:r w:rsidRPr="00865D7F" w:rsidDel="00F744DB">
          <w:delText xml:space="preserve"> Primer ID </w:delText>
        </w:r>
      </w:del>
      <w:ins w:id="946" w:author="Ram Shrestha" w:date="2014-03-01T23:00:00Z">
        <w:r w:rsidR="00F744DB">
          <w:t xml:space="preserve"> Primer ID </w:t>
        </w:r>
      </w:ins>
      <w:r w:rsidRPr="00865D7F">
        <w:t>sequences during generatio</w:t>
      </w:r>
      <w:r w:rsidR="00014D2E">
        <w:t>n of a set of Primer IDs at random</w:t>
      </w:r>
      <w:r w:rsidRPr="00865D7F">
        <w:t>.</w:t>
      </w:r>
      <w:r w:rsidR="00B62B00" w:rsidRPr="00865D7F">
        <w:t xml:space="preserve"> A mathematical proof of birthday problem </w:t>
      </w:r>
      <w:r w:rsidR="00A87E46" w:rsidRPr="00865D7F">
        <w:fldChar w:fldCharType="begin"/>
      </w:r>
      <w:ins w:id="947" w:author="Ram Shrestha" w:date="2014-03-02T21:23:00Z">
        <w:r w:rsidR="00787EBF">
          <w:instrText xml:space="preserve"> ADDIN EN.CITE &lt;EndNote&gt;&lt;Cite&gt;&lt;Author&gt;McKinley&lt;/Author&gt;&lt;Year&gt;1966&lt;/Year&gt;&lt;RecNum&gt;1514&lt;/RecNum&gt;&lt;record&gt;&lt;rec-number&gt;1514&lt;/rec-number&gt;&lt;foreign-keys&gt;&lt;key app="EN" db-id="fp25zzvrxrd9vke5zxqp9stbssprwstvdddz"&gt;1514&lt;/key&gt;&lt;/foreign-keys&gt;&lt;ref-type name="Journal Article"&gt;17&lt;/ref-type&gt;&lt;contributors&gt;&lt;authors&gt;&lt;author&gt;McKinley, E.H.&lt;/author&gt;&lt;/authors&gt;&lt;/contributors&gt;&lt;titles&gt;&lt;title&gt;Generalized birthday problem&lt;/title&gt;&lt;secondary-title&gt;The American Mathematical Monthly&lt;/secondary-title&gt;&lt;/titles&gt;&lt;periodical&gt;&lt;full-title&gt;The American Mathematical Monthly&lt;/full-title&gt;&lt;/periodical&gt;&lt;pages&gt;385 - 387&lt;/pages&gt;&lt;volume&gt;73&lt;/volume&gt;&lt;number&gt;4&lt;/number&gt;&lt;dates&gt;&lt;year&gt;1966&lt;/year&gt;&lt;/dates&gt;&lt;urls&gt;&lt;/urls&gt;&lt;/record&gt;&lt;/Cite&gt;&lt;/EndNote&gt;</w:instrText>
        </w:r>
      </w:ins>
      <w:del w:id="948" w:author="Ram Shrestha" w:date="2014-02-28T08:59:00Z">
        <w:r w:rsidR="00EF1450" w:rsidDel="0019690B">
          <w:delInstrText xml:space="preserve"> ADDIN EN.CITE &lt;EndNote&gt;&lt;Cite&gt;&lt;Author&gt;McKinley&lt;/Author&gt;&lt;Year&gt;1966&lt;/Year&gt;&lt;RecNum&gt;1514&lt;/RecNum&gt;&lt;record&gt;&lt;rec-number&gt;1514&lt;/rec-number&gt;&lt;foreign-keys&gt;&lt;key app="EN" db-id="fp25zzvrxrd9vke5zxqp9stbssprwstvdddz"&gt;1514&lt;/key&gt;&lt;/foreign-keys&gt;&lt;ref-type name="Journal Article"&gt;17&lt;/ref-type&gt;&lt;contributors&gt;&lt;authors&gt;&lt;author&gt;McKinley, E.H.&lt;/author&gt;&lt;/authors&gt;&lt;/contributors&gt;&lt;titles&gt;&lt;title&gt;Generalized birthday problem&lt;/title&gt;&lt;secondary-title&gt;The American Mathematical Monthly&lt;/secondary-title&gt;&lt;/titles&gt;&lt;periodical&gt;&lt;full-title&gt;The American Mathematical Monthly&lt;/full-title&gt;&lt;/periodical&gt;&lt;pages&gt;385 - 387&lt;/pages&gt;&lt;volume&gt;73&lt;/volume&gt;&lt;number&gt;4&lt;/number&gt;&lt;dates&gt;&lt;year&gt;1966&lt;/year&gt;&lt;/dates&gt;&lt;urls&gt;&lt;/urls&gt;&lt;/record&gt;&lt;/Cite&gt;&lt;/EndNote&gt;</w:delInstrText>
        </w:r>
      </w:del>
      <w:r w:rsidR="00A87E46" w:rsidRPr="00865D7F">
        <w:fldChar w:fldCharType="separate"/>
      </w:r>
      <w:r w:rsidR="00463761" w:rsidRPr="00865D7F">
        <w:rPr>
          <w:noProof/>
        </w:rPr>
        <w:t>(McKinley, 1966)</w:t>
      </w:r>
      <w:r w:rsidR="00A87E46" w:rsidRPr="00865D7F">
        <w:fldChar w:fldCharType="end"/>
      </w:r>
      <w:r w:rsidR="00B62B00" w:rsidRPr="00865D7F">
        <w:t xml:space="preserve"> showed that the number of people required such that </w:t>
      </w:r>
      <w:r w:rsidR="00466F0D" w:rsidRPr="00865D7F">
        <w:t>the</w:t>
      </w:r>
      <w:r w:rsidR="00466F0D" w:rsidRPr="009C02FB">
        <w:t xml:space="preserve"> chance of two people having same birthday by at least 50% is 23. It is th</w:t>
      </w:r>
      <w:r w:rsidR="00D01343">
        <w:t>erefore very clear that there was</w:t>
      </w:r>
      <w:r w:rsidR="00466F0D" w:rsidRPr="009C02FB">
        <w:t xml:space="preserve"> a high chance of duplication of Primer IDs when generating a set of 65536 Primer IDs</w:t>
      </w:r>
      <w:r w:rsidR="00014D2E">
        <w:t xml:space="preserve"> (for</w:t>
      </w:r>
      <w:del w:id="949" w:author="Ram Shrestha" w:date="2014-03-01T23:00:00Z">
        <w:r w:rsidR="00014D2E" w:rsidDel="00F744DB">
          <w:delText xml:space="preserve"> Primer ID </w:delText>
        </w:r>
      </w:del>
      <w:ins w:id="950" w:author="Ram Shrestha" w:date="2014-03-01T23:00:00Z">
        <w:r w:rsidR="00F744DB">
          <w:t xml:space="preserve"> Primer ID </w:t>
        </w:r>
      </w:ins>
      <w:r w:rsidR="00014D2E">
        <w:t>of length 8 nucleotide)</w:t>
      </w:r>
      <w:r w:rsidR="00466F0D" w:rsidRPr="009C02FB">
        <w:t xml:space="preserve"> randomly </w:t>
      </w:r>
      <w:r w:rsidR="00A87E46">
        <w:fldChar w:fldCharType="begin"/>
      </w:r>
      <w:ins w:id="951" w:author="Ram Shrestha" w:date="2014-03-02T21:23:00Z">
        <w:r w:rsidR="00787EBF">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del w:id="952" w:author="Ram Shrestha" w:date="2014-02-28T08:59:00Z">
        <w:r w:rsidR="00EF1450" w:rsidDel="0019690B">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r w:rsidR="00A87E46">
        <w:fldChar w:fldCharType="separate"/>
      </w:r>
      <w:r w:rsidR="00463761">
        <w:rPr>
          <w:noProof/>
        </w:rPr>
        <w:t>(Sheward et al., 2012)</w:t>
      </w:r>
      <w:r w:rsidR="00A87E46">
        <w:fldChar w:fldCharType="end"/>
      </w:r>
      <w:r w:rsidR="00466F0D" w:rsidRPr="009C02FB">
        <w:t xml:space="preserve">. </w:t>
      </w:r>
      <w:r w:rsidR="00CF5B85">
        <w:t>In correlation to this, we observed that Run1</w:t>
      </w:r>
      <w:r w:rsidR="00DB443F">
        <w:t xml:space="preserve"> dataset</w:t>
      </w:r>
      <w:r w:rsidR="00CF5B85">
        <w:t xml:space="preserve"> </w:t>
      </w:r>
      <w:r w:rsidR="00DB443F">
        <w:t>p</w:t>
      </w:r>
      <w:r w:rsidR="00CF5B85">
        <w:t xml:space="preserve">atient B </w:t>
      </w:r>
      <w:r w:rsidR="00DB443F">
        <w:t xml:space="preserve">had </w:t>
      </w:r>
      <w:r w:rsidR="00CF5B85">
        <w:t>1103</w:t>
      </w:r>
      <w:r w:rsidR="00DB443F">
        <w:t xml:space="preserve"> Primer IDs</w:t>
      </w:r>
      <w:r w:rsidR="00CF5B85">
        <w:t xml:space="preserve"> </w:t>
      </w:r>
      <w:r w:rsidR="00DB443F">
        <w:t xml:space="preserve">while in Run2 patient G had 252 Primer IDs that were repeated between two or more </w:t>
      </w:r>
      <w:proofErr w:type="spellStart"/>
      <w:r w:rsidR="00DB443F">
        <w:t>amplicons</w:t>
      </w:r>
      <w:proofErr w:type="spellEnd"/>
      <w:r w:rsidR="00DB443F">
        <w:t xml:space="preserve"> of the same patient</w:t>
      </w:r>
      <w:r w:rsidR="00CF5B85">
        <w:t xml:space="preserve"> </w:t>
      </w:r>
      <w:r w:rsidR="009A6CF8" w:rsidRPr="00466F0D">
        <w:t>(</w:t>
      </w:r>
      <w:r w:rsidR="009A6CF8" w:rsidRPr="009A73C8">
        <w:rPr>
          <w:b/>
        </w:rPr>
        <w:t>Table 3.</w:t>
      </w:r>
      <w:r w:rsidR="00014D2E">
        <w:rPr>
          <w:b/>
        </w:rPr>
        <w:t>8</w:t>
      </w:r>
      <w:r w:rsidR="009A6CF8" w:rsidRPr="00466F0D">
        <w:t>).</w:t>
      </w:r>
      <w:r w:rsidR="009A6CF8">
        <w:t xml:space="preserve"> If two or more duplicated Primer IDs tagged </w:t>
      </w:r>
      <w:del w:id="953" w:author="Ram Shrestha" w:date="2014-02-28T09:01:00Z">
        <w:r w:rsidR="009A6CF8" w:rsidDel="00301FDB">
          <w:delText xml:space="preserve">the </w:delText>
        </w:r>
      </w:del>
      <w:ins w:id="954" w:author="Ram Shrestha" w:date="2014-02-28T00:26:00Z">
        <w:r w:rsidR="00565566">
          <w:t xml:space="preserve">an </w:t>
        </w:r>
      </w:ins>
      <w:proofErr w:type="spellStart"/>
      <w:r w:rsidR="009A6CF8">
        <w:t>amplicon</w:t>
      </w:r>
      <w:proofErr w:type="spellEnd"/>
      <w:r w:rsidR="009A6CF8">
        <w:t xml:space="preserve"> region in same sample but from different viral variants, the variant represented by the most sequences would get represented in the generated consensus sequence losing the other variants.</w:t>
      </w:r>
      <w:r w:rsidR="009E79BB">
        <w:t xml:space="preserve"> </w:t>
      </w:r>
      <w:r w:rsidR="006A589B">
        <w:t xml:space="preserve">Therefore, the duplication of Primer IDs could also be under representing the true viral diversity </w:t>
      </w:r>
      <w:r w:rsidR="00A87E46">
        <w:fldChar w:fldCharType="begin"/>
      </w:r>
      <w:ins w:id="955" w:author="Ram Shrestha" w:date="2014-03-02T21:23:00Z">
        <w:r w:rsidR="00787EBF">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ins>
      <w:del w:id="956" w:author="Ram Shrestha" w:date="2014-02-28T08:59:00Z">
        <w:r w:rsidR="00EF1450" w:rsidDel="0019690B">
          <w:del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delInstrText>
        </w:r>
      </w:del>
      <w:r w:rsidR="00A87E46">
        <w:fldChar w:fldCharType="separate"/>
      </w:r>
      <w:r w:rsidR="006A589B">
        <w:rPr>
          <w:noProof/>
        </w:rPr>
        <w:t>(Sheward et al., 2012)</w:t>
      </w:r>
      <w:r w:rsidR="00A87E46">
        <w:fldChar w:fldCharType="end"/>
      </w:r>
      <w:r w:rsidR="006A589B">
        <w:rPr>
          <w:b/>
        </w:rPr>
        <w:t>.</w:t>
      </w:r>
      <w:r w:rsidR="00466F0D" w:rsidRPr="009C02FB">
        <w:rPr>
          <w:b/>
        </w:rPr>
        <w:t xml:space="preserve"> </w:t>
      </w:r>
    </w:p>
    <w:p w:rsidR="006A589B" w:rsidRDefault="006A589B" w:rsidP="009C02FB">
      <w:pPr>
        <w:spacing w:line="480" w:lineRule="auto"/>
        <w:jc w:val="both"/>
        <w:rPr>
          <w:b/>
        </w:rPr>
      </w:pPr>
    </w:p>
    <w:p w:rsidR="00785D2C" w:rsidRDefault="00466F0D">
      <w:pPr>
        <w:pStyle w:val="Heading2"/>
        <w:numPr>
          <w:numberingChange w:id="957" w:author="Ram Shrestha" w:date="2014-02-28T00:55:00Z" w:original="%1:2:0:.%2:5:0:"/>
        </w:numPr>
      </w:pPr>
      <w:r w:rsidRPr="009C02FB">
        <w:t>Conclusion</w:t>
      </w:r>
    </w:p>
    <w:p w:rsidR="002755DA" w:rsidRPr="00CB68DA" w:rsidRDefault="002755DA" w:rsidP="00CB68DA"/>
    <w:p w:rsidR="00A54433" w:rsidRDefault="0028547A" w:rsidP="0028547A">
      <w:pPr>
        <w:spacing w:line="480" w:lineRule="auto"/>
        <w:jc w:val="both"/>
        <w:rPr>
          <w:ins w:id="958" w:author="Ram Shrestha" w:date="2014-02-28T00:54:00Z"/>
        </w:rPr>
      </w:pPr>
      <w:r>
        <w:t xml:space="preserve">Primer ID is a novel technology for correcting sequencing errors in </w:t>
      </w:r>
      <w:del w:id="959" w:author="Ram Shrestha" w:date="2014-03-02T20:57:00Z">
        <w:r w:rsidDel="00A618A1">
          <w:delText>HTS</w:delText>
        </w:r>
      </w:del>
      <w:ins w:id="960" w:author="Ram Shrestha" w:date="2014-03-02T20:57:00Z">
        <w:r w:rsidR="00A618A1">
          <w:t>UDPS</w:t>
        </w:r>
      </w:ins>
      <w:r>
        <w:t xml:space="preserve"> data. We have developed an algorithm called PIDA for the analysis of raw datasets generated using this technology. We have tested the algorithm in two real</w:t>
      </w:r>
      <w:del w:id="961" w:author="Ram Shrestha" w:date="2014-03-01T23:00:00Z">
        <w:r w:rsidDel="00F744DB">
          <w:delText xml:space="preserve"> Primer ID </w:delText>
        </w:r>
      </w:del>
      <w:ins w:id="962" w:author="Ram Shrestha" w:date="2014-03-01T23:00:00Z">
        <w:r w:rsidR="00F744DB">
          <w:t xml:space="preserve"> Primer ID </w:t>
        </w:r>
      </w:ins>
      <w:r>
        <w:t xml:space="preserve">raw sequence read data set and the comparative results were observed in both </w:t>
      </w:r>
      <w:r w:rsidR="00F8644A">
        <w:t xml:space="preserve">the </w:t>
      </w:r>
      <w:r>
        <w:t xml:space="preserve">datasets. </w:t>
      </w:r>
      <w:r w:rsidR="00014D2E">
        <w:t xml:space="preserve">PIDA algorithm </w:t>
      </w:r>
      <w:ins w:id="963" w:author="Ram Shrestha" w:date="2013-12-05T21:25:00Z">
        <w:r w:rsidR="00A54433">
          <w:t>showed</w:t>
        </w:r>
        <w:r w:rsidR="00C24F80">
          <w:t xml:space="preserve"> </w:t>
        </w:r>
      </w:ins>
      <w:r w:rsidR="00014D2E">
        <w:t>that</w:t>
      </w:r>
      <w:del w:id="964" w:author="Ram Shrestha" w:date="2014-03-01T23:00:00Z">
        <w:r w:rsidR="00014D2E" w:rsidDel="00F744DB">
          <w:delText xml:space="preserve">Primer ID </w:delText>
        </w:r>
      </w:del>
      <w:ins w:id="965" w:author="Ram Shrestha" w:date="2014-03-01T23:00:00Z">
        <w:r w:rsidR="00F744DB">
          <w:t xml:space="preserve"> Primer ID </w:t>
        </w:r>
      </w:ins>
      <w:ins w:id="966" w:author="Ram Shrestha" w:date="2014-02-28T00:49:00Z">
        <w:r w:rsidR="00A54433">
          <w:t>technology has ability to reduce errors but</w:t>
        </w:r>
      </w:ins>
      <w:ins w:id="967" w:author="Ram Shrestha" w:date="2014-02-28T00:52:00Z">
        <w:r w:rsidR="00A54433">
          <w:t xml:space="preserve"> was unable to represent</w:t>
        </w:r>
      </w:ins>
      <w:r w:rsidR="00014D2E">
        <w:t xml:space="preserve"> the true variants </w:t>
      </w:r>
      <w:ins w:id="968" w:author="Ram Shrestha" w:date="2014-02-28T00:54:00Z">
        <w:r w:rsidR="00A54433">
          <w:t xml:space="preserve">spectrum </w:t>
        </w:r>
      </w:ins>
      <w:r w:rsidR="00014D2E">
        <w:t xml:space="preserve">in the </w:t>
      </w:r>
      <w:ins w:id="969" w:author="Ram Shrestha" w:date="2013-12-05T21:25:00Z">
        <w:r w:rsidR="00C24F80">
          <w:t xml:space="preserve">viral </w:t>
        </w:r>
        <w:proofErr w:type="spellStart"/>
        <w:r w:rsidR="00C24F80">
          <w:t>quasispecies</w:t>
        </w:r>
      </w:ins>
      <w:proofErr w:type="spellEnd"/>
      <w:ins w:id="970" w:author="Ram Shrestha" w:date="2014-02-28T00:54:00Z">
        <w:r w:rsidR="00A54433">
          <w:t xml:space="preserve"> due to </w:t>
        </w:r>
      </w:ins>
      <w:ins w:id="971" w:author="Ram Shrestha" w:date="2014-02-28T09:03:00Z">
        <w:r w:rsidR="00A56EC8">
          <w:t>technical</w:t>
        </w:r>
      </w:ins>
      <w:ins w:id="972" w:author="Ram Shrestha" w:date="2014-02-28T00:54:00Z">
        <w:r w:rsidR="00A54433">
          <w:t xml:space="preserve"> </w:t>
        </w:r>
      </w:ins>
      <w:ins w:id="973" w:author="Ram Shrestha" w:date="2014-02-28T09:02:00Z">
        <w:r w:rsidR="00A56EC8">
          <w:t>artifacts</w:t>
        </w:r>
      </w:ins>
      <w:ins w:id="974" w:author="Ram Shrestha" w:date="2014-02-28T00:54:00Z">
        <w:r w:rsidR="00A54433">
          <w:t>.</w:t>
        </w:r>
      </w:ins>
    </w:p>
    <w:p w:rsidR="0028547A" w:rsidRDefault="0028547A" w:rsidP="0028547A">
      <w:pPr>
        <w:spacing w:line="480" w:lineRule="auto"/>
        <w:jc w:val="both"/>
        <w:sectPr w:rsidR="0028547A">
          <w:pgSz w:w="11899" w:h="16838"/>
          <w:pgMar w:top="1440" w:right="1800" w:bottom="1440" w:left="1800" w:header="708" w:footer="708" w:gutter="0"/>
          <w:cols w:space="708"/>
        </w:sectPr>
      </w:pPr>
    </w:p>
    <w:p w:rsidR="00BE1D36" w:rsidRDefault="00BE1D36" w:rsidP="002F1249">
      <w:pPr>
        <w:spacing w:line="480" w:lineRule="auto"/>
        <w:jc w:val="both"/>
      </w:pPr>
    </w:p>
    <w:p w:rsidR="00BE1D36" w:rsidRDefault="00BE1D36" w:rsidP="002F1249">
      <w:pPr>
        <w:jc w:val="center"/>
        <w:rPr>
          <w:sz w:val="34"/>
        </w:rPr>
      </w:pPr>
      <w:r w:rsidRPr="00D25377">
        <w:rPr>
          <w:sz w:val="34"/>
        </w:rPr>
        <w:t>Bibli</w:t>
      </w:r>
      <w:r>
        <w:rPr>
          <w:sz w:val="34"/>
        </w:rPr>
        <w:t>o</w:t>
      </w:r>
      <w:r w:rsidRPr="00D25377">
        <w:rPr>
          <w:sz w:val="34"/>
        </w:rPr>
        <w:t>graphy</w:t>
      </w:r>
    </w:p>
    <w:p w:rsidR="00BE1D36" w:rsidRDefault="00BE1D36" w:rsidP="002F1249">
      <w:pPr>
        <w:jc w:val="both"/>
      </w:pPr>
    </w:p>
    <w:p w:rsidR="00BE1D36" w:rsidRDefault="00BE1D36" w:rsidP="002F1249">
      <w:pPr>
        <w:jc w:val="both"/>
      </w:pPr>
      <w:r>
        <w:t>.</w:t>
      </w:r>
    </w:p>
    <w:p w:rsidR="00BE1D36" w:rsidRDefault="00BE1D36" w:rsidP="002F1249">
      <w:pPr>
        <w:jc w:val="both"/>
      </w:pPr>
    </w:p>
    <w:p w:rsidR="00BE1D36" w:rsidRDefault="00BE1D36" w:rsidP="002F1249">
      <w:pPr>
        <w:jc w:val="both"/>
      </w:pPr>
    </w:p>
    <w:p w:rsidR="00787EBF" w:rsidRPr="00787EBF" w:rsidRDefault="00A87E46" w:rsidP="00787EBF">
      <w:pPr>
        <w:jc w:val="both"/>
        <w:rPr>
          <w:ins w:id="975" w:author="Ram Shrestha" w:date="2014-03-02T21:23:00Z"/>
          <w:rFonts w:ascii="Cambria" w:hAnsi="Cambria"/>
          <w:noProof/>
          <w:rPrChange w:id="976" w:author="Ram Shrestha" w:date="2014-03-02T21:23:00Z">
            <w:rPr>
              <w:ins w:id="977" w:author="Ram Shrestha" w:date="2014-03-02T21:23:00Z"/>
            </w:rPr>
          </w:rPrChange>
        </w:rPr>
      </w:pPr>
      <w:r>
        <w:fldChar w:fldCharType="begin"/>
      </w:r>
      <w:r w:rsidR="00BE1D36">
        <w:instrText xml:space="preserve"> ADDIN EN.REFLIST </w:instrText>
      </w:r>
      <w:r>
        <w:fldChar w:fldCharType="separate"/>
      </w:r>
      <w:ins w:id="978" w:author="Ram Shrestha" w:date="2014-03-02T21:23:00Z">
        <w:r w:rsidR="00787EBF" w:rsidRPr="00787EBF">
          <w:rPr>
            <w:rFonts w:ascii="Cambria" w:hAnsi="Cambria"/>
            <w:noProof/>
          </w:rPr>
          <w:t xml:space="preserve">Beerenwinkel, N, Gunthard, HF, Roth, V, Metzner, KJ (2012) Challenges and opportunities in estimating viral genetic diversity from next-generation sequencing data. </w:t>
        </w:r>
        <w:r w:rsidR="00787EBF" w:rsidRPr="00787EBF">
          <w:rPr>
            <w:rFonts w:ascii="Cambria" w:hAnsi="Cambria"/>
            <w:i/>
            <w:noProof/>
          </w:rPr>
          <w:t>Front Microbiol</w:t>
        </w:r>
        <w:r w:rsidRPr="00A87E46">
          <w:rPr>
            <w:rFonts w:ascii="Cambria" w:hAnsi="Cambria"/>
            <w:noProof/>
            <w:rPrChange w:id="979" w:author="Ram Shrestha" w:date="2014-03-02T21:23:00Z">
              <w:rPr/>
            </w:rPrChange>
          </w:rPr>
          <w:t xml:space="preserve"> </w:t>
        </w:r>
        <w:r w:rsidRPr="00A87E46">
          <w:rPr>
            <w:rFonts w:ascii="Cambria" w:hAnsi="Cambria"/>
            <w:b/>
            <w:noProof/>
            <w:rPrChange w:id="980" w:author="Ram Shrestha" w:date="2014-03-02T21:23:00Z">
              <w:rPr/>
            </w:rPrChange>
          </w:rPr>
          <w:t>3</w:t>
        </w:r>
        <w:r w:rsidRPr="00A87E46">
          <w:rPr>
            <w:rFonts w:ascii="Cambria" w:hAnsi="Cambria"/>
            <w:noProof/>
            <w:rPrChange w:id="981" w:author="Ram Shrestha" w:date="2014-03-02T21:23:00Z">
              <w:rPr/>
            </w:rPrChange>
          </w:rPr>
          <w:t>: 329.</w:t>
        </w:r>
      </w:ins>
    </w:p>
    <w:p w:rsidR="00787EBF" w:rsidRPr="00787EBF" w:rsidRDefault="00A87E46" w:rsidP="00787EBF">
      <w:pPr>
        <w:jc w:val="both"/>
        <w:rPr>
          <w:ins w:id="982" w:author="Ram Shrestha" w:date="2014-03-02T21:23:00Z"/>
          <w:rFonts w:ascii="Cambria" w:hAnsi="Cambria"/>
          <w:noProof/>
          <w:rPrChange w:id="983" w:author="Ram Shrestha" w:date="2014-03-02T21:23:00Z">
            <w:rPr>
              <w:ins w:id="984" w:author="Ram Shrestha" w:date="2014-03-02T21:23:00Z"/>
            </w:rPr>
          </w:rPrChange>
        </w:rPr>
      </w:pPr>
      <w:ins w:id="985" w:author="Ram Shrestha" w:date="2014-03-02T21:23:00Z">
        <w:r w:rsidRPr="00A87E46">
          <w:rPr>
            <w:rFonts w:ascii="Cambria" w:hAnsi="Cambria"/>
            <w:noProof/>
            <w:rPrChange w:id="986" w:author="Ram Shrestha" w:date="2014-03-02T21:23:00Z">
              <w:rPr/>
            </w:rPrChange>
          </w:rPr>
          <w:t xml:space="preserve">Bentley, DR, Balasubramanian, S, Swerdlow, HP, Smith, GP, Milton, J, Brown, CG, Hall, KP, Evers, DJ, Barnes, CL, Bignell, HR, Boutell, JM, Bryant, J, Carter, RJ, Keira Cheetham, R, Cox, AJ, Ellis, DJ, Flatbush, MR, Gormley, NA, Humphray, SJ, Irving, LJ, Karbelashvili, MS, Kirk, SM, Li, H, Liu, X, Maisinger, KS, Murray, LJ, Obradovic, B, Ost, T, Parkinson, ML, Pratt, MR, Rasolonjatovo, IM, Reed, MT, Rigatti, R, Rodighiero, C, Ross, MT, Sabot, A, Sankar, SV, Scally, A, Schroth, GP, Smith, ME, Smith, VP, Spiridou, A, Torrance, PE, Tzonev, SS, Vermaas, EH, Walter, K, Wu, X, Zhang, L, Alam, MD, Anastasi, C, Aniebo, IC, Bailey, DM, Bancarz, IR, Banerjee, S, Barbour, SG, Baybayan, PA, Benoit, VA, Benson, KF, Bevis, C, Black, PJ, Boodhun, A, Brennan, JS, Bridgham, JA, Brown, RC, Brown, AA, Buermann, DH, Bundu, AA, Burrows, JC, Carter, NP, Castillo, N, Chiara, ECM, Chang, S, Neil Cooley, R, Crake, NR, Dada, OO, Diakoumakos, KD, Dominguez-Fernandez, B, Earnshaw, DJ, Egbujor, UC, Elmore, DW, Etchin, SS, Ewan, MR, Fedurco, M, Fraser, LJ, Fuentes Fajardo, KV, Scott Furey, W, George, D, Gietzen, KJ, Goddard, CP, Golda, GS, Granieri, PA, Green, DE, Gustafson, DL, Hansen, NF, Harnish, K, Haudenschild, CD, Heyer, NI, Hims, MM, Ho, JT, Horgan, AM, Hoschler, K, Hurwitz, S, Ivanov, DV, Johnson, MQ, James, T, Huw Jones, TA, Kang, GD, Kerelska, TH, Kersey, AD, Khrebtukova, I, Kindwall, AP, Kingsbury, Z, Kokko-Gonzales, PI, Kumar, A, Laurent, MA, Lawley, CT, Lee, SE, Lee, X, Liao, AK, Loch, JA, Lok, M, Luo, S, Mammen, RM, Martin, JW, McCauley, PG, McNitt, P, Mehta, P, Moon, KW, Mullens, JW, Newington, T, Ning, Z, Ling Ng, B, Novo, SM, O'Neill, MJ, Osborne, MA, Osnowski, A, Ostadan, O, Paraschos, LL, Pickering, L, Pike, AC, Chris Pinkard, D, Pliskin, DP, Podhasky, J, Quijano, VJ, Raczy, C, Rae, VH, Rawlings, SR, Chiva Rodriguez, A, Roe, PM, Rogers, J, Rogert Bacigalupo, MC, Romanov, N, Romieu, A, Roth, RK, Rourke, NJ, Ruediger, ST, Rusman, E, Sanches-Kuiper, RM, Schenker, MR, Seoane, JM, Shaw, RJ, Shiver, MK, Short, SW, Sizto, NL, Sluis, JP, Smith, MA, Ernest Sohna Sohna, J, Spence, EJ, Stevens, K, Sutton, N, Szajkowski, L, Tregidgo, CL, Turcatti, G, Vandevondele, S, Verhovsky, Y, Virk, SM, Wakelin, S, Walcott, GC, Wang, J, Worsley, GJ, Yan, J, Yau, L, Zuerlein, M, Mullikin, JC, Hurles, ME, McCooke, NJ, West, JS, Oaks, FL, Lundberg, PL, Klenerman, D, Durbin, R, Smith, AJ (2008) Accurate whole human genome sequencing using reversible terminator chemistry. </w:t>
        </w:r>
        <w:r w:rsidRPr="00A87E46">
          <w:rPr>
            <w:rFonts w:ascii="Cambria" w:hAnsi="Cambria"/>
            <w:i/>
            <w:noProof/>
            <w:rPrChange w:id="987" w:author="Ram Shrestha" w:date="2014-03-02T21:23:00Z">
              <w:rPr/>
            </w:rPrChange>
          </w:rPr>
          <w:t>Nature</w:t>
        </w:r>
        <w:r w:rsidRPr="00A87E46">
          <w:rPr>
            <w:rFonts w:ascii="Cambria" w:hAnsi="Cambria"/>
            <w:noProof/>
            <w:rPrChange w:id="988" w:author="Ram Shrestha" w:date="2014-03-02T21:23:00Z">
              <w:rPr/>
            </w:rPrChange>
          </w:rPr>
          <w:t xml:space="preserve"> </w:t>
        </w:r>
        <w:r w:rsidRPr="00A87E46">
          <w:rPr>
            <w:rFonts w:ascii="Cambria" w:hAnsi="Cambria"/>
            <w:b/>
            <w:noProof/>
            <w:rPrChange w:id="989" w:author="Ram Shrestha" w:date="2014-03-02T21:23:00Z">
              <w:rPr/>
            </w:rPrChange>
          </w:rPr>
          <w:t>456</w:t>
        </w:r>
        <w:r w:rsidRPr="00A87E46">
          <w:rPr>
            <w:rFonts w:ascii="Cambria" w:hAnsi="Cambria"/>
            <w:noProof/>
            <w:rPrChange w:id="990" w:author="Ram Shrestha" w:date="2014-03-02T21:23:00Z">
              <w:rPr/>
            </w:rPrChange>
          </w:rPr>
          <w:t>: 53-59.</w:t>
        </w:r>
      </w:ins>
    </w:p>
    <w:p w:rsidR="00787EBF" w:rsidRPr="00787EBF" w:rsidRDefault="00A87E46" w:rsidP="00787EBF">
      <w:pPr>
        <w:jc w:val="both"/>
        <w:rPr>
          <w:ins w:id="991" w:author="Ram Shrestha" w:date="2014-03-02T21:23:00Z"/>
          <w:rFonts w:ascii="Cambria" w:hAnsi="Cambria"/>
          <w:noProof/>
          <w:rPrChange w:id="992" w:author="Ram Shrestha" w:date="2014-03-02T21:23:00Z">
            <w:rPr>
              <w:ins w:id="993" w:author="Ram Shrestha" w:date="2014-03-02T21:23:00Z"/>
            </w:rPr>
          </w:rPrChange>
        </w:rPr>
      </w:pPr>
      <w:ins w:id="994" w:author="Ram Shrestha" w:date="2014-03-02T21:23:00Z">
        <w:r w:rsidRPr="00A87E46">
          <w:rPr>
            <w:rFonts w:ascii="Cambria" w:hAnsi="Cambria"/>
            <w:noProof/>
            <w:rPrChange w:id="995" w:author="Ram Shrestha" w:date="2014-03-02T21:23:00Z">
              <w:rPr/>
            </w:rPrChange>
          </w:rPr>
          <w:t xml:space="preserve">Boyer, JC, Bebenek, K, Kunkel, TA (1992) Unequal human immunodeficiency virus type 1 reverse transcriptase error rates with RNA and DNA templates. </w:t>
        </w:r>
        <w:r w:rsidRPr="00A87E46">
          <w:rPr>
            <w:rFonts w:ascii="Cambria" w:hAnsi="Cambria"/>
            <w:i/>
            <w:noProof/>
            <w:rPrChange w:id="996" w:author="Ram Shrestha" w:date="2014-03-02T21:23:00Z">
              <w:rPr/>
            </w:rPrChange>
          </w:rPr>
          <w:t>Proc Natl Acad Sci U S A</w:t>
        </w:r>
        <w:r w:rsidRPr="00A87E46">
          <w:rPr>
            <w:rFonts w:ascii="Cambria" w:hAnsi="Cambria"/>
            <w:noProof/>
            <w:rPrChange w:id="997" w:author="Ram Shrestha" w:date="2014-03-02T21:23:00Z">
              <w:rPr/>
            </w:rPrChange>
          </w:rPr>
          <w:t xml:space="preserve"> </w:t>
        </w:r>
        <w:r w:rsidRPr="00A87E46">
          <w:rPr>
            <w:rFonts w:ascii="Cambria" w:hAnsi="Cambria"/>
            <w:b/>
            <w:noProof/>
            <w:rPrChange w:id="998" w:author="Ram Shrestha" w:date="2014-03-02T21:23:00Z">
              <w:rPr/>
            </w:rPrChange>
          </w:rPr>
          <w:t>89</w:t>
        </w:r>
        <w:r w:rsidRPr="00A87E46">
          <w:rPr>
            <w:rFonts w:ascii="Cambria" w:hAnsi="Cambria"/>
            <w:noProof/>
            <w:rPrChange w:id="999" w:author="Ram Shrestha" w:date="2014-03-02T21:23:00Z">
              <w:rPr/>
            </w:rPrChange>
          </w:rPr>
          <w:t>: 6919-6923.</w:t>
        </w:r>
      </w:ins>
    </w:p>
    <w:p w:rsidR="00787EBF" w:rsidRPr="00787EBF" w:rsidRDefault="00A87E46" w:rsidP="00787EBF">
      <w:pPr>
        <w:jc w:val="both"/>
        <w:rPr>
          <w:ins w:id="1000" w:author="Ram Shrestha" w:date="2014-03-02T21:23:00Z"/>
          <w:rFonts w:ascii="Cambria" w:hAnsi="Cambria"/>
          <w:noProof/>
          <w:rPrChange w:id="1001" w:author="Ram Shrestha" w:date="2014-03-02T21:23:00Z">
            <w:rPr>
              <w:ins w:id="1002" w:author="Ram Shrestha" w:date="2014-03-02T21:23:00Z"/>
            </w:rPr>
          </w:rPrChange>
        </w:rPr>
      </w:pPr>
      <w:ins w:id="1003" w:author="Ram Shrestha" w:date="2014-03-02T21:23:00Z">
        <w:r w:rsidRPr="00A87E46">
          <w:rPr>
            <w:rFonts w:ascii="Cambria" w:hAnsi="Cambria"/>
            <w:noProof/>
            <w:rPrChange w:id="1004" w:author="Ram Shrestha" w:date="2014-03-02T21:23:00Z">
              <w:rPr/>
            </w:rPrChange>
          </w:rPr>
          <w:t xml:space="preserve">Cock, PJA, Fields, CJ, Goto, N, Heuer, ML, Rice, PM (2010) The Sanger FASTQ file format for sequences with quality scores, and the Solexa/Illumina FASTQ variants. </w:t>
        </w:r>
        <w:r w:rsidRPr="00A87E46">
          <w:rPr>
            <w:rFonts w:ascii="Cambria" w:hAnsi="Cambria"/>
            <w:i/>
            <w:noProof/>
            <w:rPrChange w:id="1005" w:author="Ram Shrestha" w:date="2014-03-02T21:23:00Z">
              <w:rPr/>
            </w:rPrChange>
          </w:rPr>
          <w:t>Nucleic Acids Research</w:t>
        </w:r>
        <w:r w:rsidRPr="00A87E46">
          <w:rPr>
            <w:rFonts w:ascii="Cambria" w:hAnsi="Cambria"/>
            <w:noProof/>
            <w:rPrChange w:id="1006" w:author="Ram Shrestha" w:date="2014-03-02T21:23:00Z">
              <w:rPr/>
            </w:rPrChange>
          </w:rPr>
          <w:t xml:space="preserve"> </w:t>
        </w:r>
        <w:r w:rsidRPr="00A87E46">
          <w:rPr>
            <w:rFonts w:ascii="Cambria" w:hAnsi="Cambria"/>
            <w:b/>
            <w:noProof/>
            <w:rPrChange w:id="1007" w:author="Ram Shrestha" w:date="2014-03-02T21:23:00Z">
              <w:rPr/>
            </w:rPrChange>
          </w:rPr>
          <w:t>38</w:t>
        </w:r>
        <w:r w:rsidRPr="00A87E46">
          <w:rPr>
            <w:rFonts w:ascii="Cambria" w:hAnsi="Cambria"/>
            <w:noProof/>
            <w:rPrChange w:id="1008" w:author="Ram Shrestha" w:date="2014-03-02T21:23:00Z">
              <w:rPr/>
            </w:rPrChange>
          </w:rPr>
          <w:t>: 1767-1771.</w:t>
        </w:r>
      </w:ins>
    </w:p>
    <w:p w:rsidR="00787EBF" w:rsidRPr="00787EBF" w:rsidRDefault="00A87E46" w:rsidP="00787EBF">
      <w:pPr>
        <w:jc w:val="both"/>
        <w:rPr>
          <w:ins w:id="1009" w:author="Ram Shrestha" w:date="2014-03-02T21:23:00Z"/>
          <w:rFonts w:ascii="Cambria" w:hAnsi="Cambria"/>
          <w:noProof/>
          <w:rPrChange w:id="1010" w:author="Ram Shrestha" w:date="2014-03-02T21:23:00Z">
            <w:rPr>
              <w:ins w:id="1011" w:author="Ram Shrestha" w:date="2014-03-02T21:23:00Z"/>
            </w:rPr>
          </w:rPrChange>
        </w:rPr>
      </w:pPr>
      <w:ins w:id="1012" w:author="Ram Shrestha" w:date="2014-03-02T21:23:00Z">
        <w:r w:rsidRPr="00A87E46">
          <w:rPr>
            <w:rFonts w:ascii="Cambria" w:hAnsi="Cambria"/>
            <w:noProof/>
            <w:rPrChange w:id="1013" w:author="Ram Shrestha" w:date="2014-03-02T21:23:00Z">
              <w:rPr/>
            </w:rPrChange>
          </w:rPr>
          <w:t xml:space="preserve">Drake, JW, Holland, JJ (1999) Mutation rates among RNA viruses. </w:t>
        </w:r>
        <w:r w:rsidRPr="00A87E46">
          <w:rPr>
            <w:rFonts w:ascii="Cambria" w:hAnsi="Cambria"/>
            <w:i/>
            <w:noProof/>
            <w:rPrChange w:id="1014" w:author="Ram Shrestha" w:date="2014-03-02T21:23:00Z">
              <w:rPr/>
            </w:rPrChange>
          </w:rPr>
          <w:t>Proc Natl Acad Sci U S A</w:t>
        </w:r>
        <w:r w:rsidRPr="00A87E46">
          <w:rPr>
            <w:rFonts w:ascii="Cambria" w:hAnsi="Cambria"/>
            <w:noProof/>
            <w:rPrChange w:id="1015" w:author="Ram Shrestha" w:date="2014-03-02T21:23:00Z">
              <w:rPr/>
            </w:rPrChange>
          </w:rPr>
          <w:t xml:space="preserve"> </w:t>
        </w:r>
        <w:r w:rsidRPr="00A87E46">
          <w:rPr>
            <w:rFonts w:ascii="Cambria" w:hAnsi="Cambria"/>
            <w:b/>
            <w:noProof/>
            <w:rPrChange w:id="1016" w:author="Ram Shrestha" w:date="2014-03-02T21:23:00Z">
              <w:rPr/>
            </w:rPrChange>
          </w:rPr>
          <w:t>96</w:t>
        </w:r>
        <w:r w:rsidRPr="00A87E46">
          <w:rPr>
            <w:rFonts w:ascii="Cambria" w:hAnsi="Cambria"/>
            <w:noProof/>
            <w:rPrChange w:id="1017" w:author="Ram Shrestha" w:date="2014-03-02T21:23:00Z">
              <w:rPr/>
            </w:rPrChange>
          </w:rPr>
          <w:t>: 13910-13913.</w:t>
        </w:r>
      </w:ins>
    </w:p>
    <w:p w:rsidR="00787EBF" w:rsidRPr="00787EBF" w:rsidRDefault="00A87E46" w:rsidP="00787EBF">
      <w:pPr>
        <w:jc w:val="both"/>
        <w:rPr>
          <w:ins w:id="1018" w:author="Ram Shrestha" w:date="2014-03-02T21:23:00Z"/>
          <w:rFonts w:ascii="Cambria" w:hAnsi="Cambria"/>
          <w:noProof/>
          <w:rPrChange w:id="1019" w:author="Ram Shrestha" w:date="2014-03-02T21:23:00Z">
            <w:rPr>
              <w:ins w:id="1020" w:author="Ram Shrestha" w:date="2014-03-02T21:23:00Z"/>
            </w:rPr>
          </w:rPrChange>
        </w:rPr>
      </w:pPr>
      <w:ins w:id="1021" w:author="Ram Shrestha" w:date="2014-03-02T21:23:00Z">
        <w:r w:rsidRPr="00A87E46">
          <w:rPr>
            <w:rFonts w:ascii="Cambria" w:hAnsi="Cambria"/>
            <w:noProof/>
            <w:rPrChange w:id="1022" w:author="Ram Shrestha" w:date="2014-03-02T21:23:00Z">
              <w:rPr/>
            </w:rPrChange>
          </w:rPr>
          <w:t xml:space="preserve">Duffy, S, Shackelton, LA, Holmes, EC (2008) Rates of evolutionary change in viruses: patterns and determinants. </w:t>
        </w:r>
        <w:r w:rsidRPr="00A87E46">
          <w:rPr>
            <w:rFonts w:ascii="Cambria" w:hAnsi="Cambria"/>
            <w:i/>
            <w:noProof/>
            <w:rPrChange w:id="1023" w:author="Ram Shrestha" w:date="2014-03-02T21:23:00Z">
              <w:rPr/>
            </w:rPrChange>
          </w:rPr>
          <w:t>Nat Rev Genet</w:t>
        </w:r>
        <w:r w:rsidRPr="00A87E46">
          <w:rPr>
            <w:rFonts w:ascii="Cambria" w:hAnsi="Cambria"/>
            <w:noProof/>
            <w:rPrChange w:id="1024" w:author="Ram Shrestha" w:date="2014-03-02T21:23:00Z">
              <w:rPr/>
            </w:rPrChange>
          </w:rPr>
          <w:t xml:space="preserve"> </w:t>
        </w:r>
        <w:r w:rsidRPr="00A87E46">
          <w:rPr>
            <w:rFonts w:ascii="Cambria" w:hAnsi="Cambria"/>
            <w:b/>
            <w:noProof/>
            <w:rPrChange w:id="1025" w:author="Ram Shrestha" w:date="2014-03-02T21:23:00Z">
              <w:rPr/>
            </w:rPrChange>
          </w:rPr>
          <w:t>9</w:t>
        </w:r>
        <w:r w:rsidRPr="00A87E46">
          <w:rPr>
            <w:rFonts w:ascii="Cambria" w:hAnsi="Cambria"/>
            <w:noProof/>
            <w:rPrChange w:id="1026" w:author="Ram Shrestha" w:date="2014-03-02T21:23:00Z">
              <w:rPr/>
            </w:rPrChange>
          </w:rPr>
          <w:t>: 267-276.</w:t>
        </w:r>
      </w:ins>
    </w:p>
    <w:p w:rsidR="00787EBF" w:rsidRPr="00787EBF" w:rsidRDefault="00A87E46" w:rsidP="00787EBF">
      <w:pPr>
        <w:jc w:val="both"/>
        <w:rPr>
          <w:ins w:id="1027" w:author="Ram Shrestha" w:date="2014-03-02T21:23:00Z"/>
          <w:rFonts w:ascii="Cambria" w:hAnsi="Cambria"/>
          <w:noProof/>
          <w:rPrChange w:id="1028" w:author="Ram Shrestha" w:date="2014-03-02T21:23:00Z">
            <w:rPr>
              <w:ins w:id="1029" w:author="Ram Shrestha" w:date="2014-03-02T21:23:00Z"/>
            </w:rPr>
          </w:rPrChange>
        </w:rPr>
      </w:pPr>
      <w:ins w:id="1030" w:author="Ram Shrestha" w:date="2014-03-02T21:23:00Z">
        <w:r w:rsidRPr="00A87E46">
          <w:rPr>
            <w:rFonts w:ascii="Cambria" w:hAnsi="Cambria"/>
            <w:noProof/>
            <w:rPrChange w:id="1031" w:author="Ram Shrestha" w:date="2014-03-02T21:23:00Z">
              <w:rPr/>
            </w:rPrChange>
          </w:rPr>
          <w:t xml:space="preserve">Eid, J, Fehr, A, Gray, J, Luong, K, Lyle, J, Otto, G, Peluso, P, Rank, D, Baybayan, P, Bettman, B (2009) Real-time DNA sequencing from single polymerase molecules. </w:t>
        </w:r>
        <w:r w:rsidRPr="00A87E46">
          <w:rPr>
            <w:rFonts w:ascii="Cambria" w:hAnsi="Cambria"/>
            <w:i/>
            <w:noProof/>
            <w:rPrChange w:id="1032" w:author="Ram Shrestha" w:date="2014-03-02T21:23:00Z">
              <w:rPr/>
            </w:rPrChange>
          </w:rPr>
          <w:t>Science</w:t>
        </w:r>
        <w:r w:rsidRPr="00A87E46">
          <w:rPr>
            <w:rFonts w:ascii="Cambria" w:hAnsi="Cambria"/>
            <w:noProof/>
            <w:rPrChange w:id="1033" w:author="Ram Shrestha" w:date="2014-03-02T21:23:00Z">
              <w:rPr/>
            </w:rPrChange>
          </w:rPr>
          <w:t xml:space="preserve"> </w:t>
        </w:r>
        <w:r w:rsidRPr="00A87E46">
          <w:rPr>
            <w:rFonts w:ascii="Cambria" w:hAnsi="Cambria"/>
            <w:b/>
            <w:noProof/>
            <w:rPrChange w:id="1034" w:author="Ram Shrestha" w:date="2014-03-02T21:23:00Z">
              <w:rPr/>
            </w:rPrChange>
          </w:rPr>
          <w:t>323</w:t>
        </w:r>
        <w:r w:rsidRPr="00A87E46">
          <w:rPr>
            <w:rFonts w:ascii="Cambria" w:hAnsi="Cambria"/>
            <w:noProof/>
            <w:rPrChange w:id="1035" w:author="Ram Shrestha" w:date="2014-03-02T21:23:00Z">
              <w:rPr/>
            </w:rPrChange>
          </w:rPr>
          <w:t>: 133–138.</w:t>
        </w:r>
      </w:ins>
    </w:p>
    <w:p w:rsidR="00787EBF" w:rsidRPr="00787EBF" w:rsidRDefault="00A87E46" w:rsidP="00787EBF">
      <w:pPr>
        <w:jc w:val="both"/>
        <w:rPr>
          <w:ins w:id="1036" w:author="Ram Shrestha" w:date="2014-03-02T21:23:00Z"/>
          <w:rFonts w:ascii="Cambria" w:hAnsi="Cambria"/>
          <w:noProof/>
          <w:rPrChange w:id="1037" w:author="Ram Shrestha" w:date="2014-03-02T21:23:00Z">
            <w:rPr>
              <w:ins w:id="1038" w:author="Ram Shrestha" w:date="2014-03-02T21:23:00Z"/>
            </w:rPr>
          </w:rPrChange>
        </w:rPr>
      </w:pPr>
      <w:ins w:id="1039" w:author="Ram Shrestha" w:date="2014-03-02T21:23:00Z">
        <w:r w:rsidRPr="00A87E46">
          <w:rPr>
            <w:rFonts w:ascii="Cambria" w:hAnsi="Cambria"/>
            <w:noProof/>
            <w:rPrChange w:id="1040" w:author="Ram Shrestha" w:date="2014-03-02T21:23:00Z">
              <w:rPr/>
            </w:rPrChange>
          </w:rPr>
          <w:t xml:space="preserve">Eisele, E, Siliciano, RF (2012) Redefining the viral reservoirs that prevent HIV-1 eradication. </w:t>
        </w:r>
        <w:r w:rsidRPr="00A87E46">
          <w:rPr>
            <w:rFonts w:ascii="Cambria" w:hAnsi="Cambria"/>
            <w:i/>
            <w:noProof/>
            <w:rPrChange w:id="1041" w:author="Ram Shrestha" w:date="2014-03-02T21:23:00Z">
              <w:rPr/>
            </w:rPrChange>
          </w:rPr>
          <w:t>Immunity</w:t>
        </w:r>
        <w:r w:rsidRPr="00A87E46">
          <w:rPr>
            <w:rFonts w:ascii="Cambria" w:hAnsi="Cambria"/>
            <w:noProof/>
            <w:rPrChange w:id="1042" w:author="Ram Shrestha" w:date="2014-03-02T21:23:00Z">
              <w:rPr/>
            </w:rPrChange>
          </w:rPr>
          <w:t xml:space="preserve"> </w:t>
        </w:r>
        <w:r w:rsidRPr="00A87E46">
          <w:rPr>
            <w:rFonts w:ascii="Cambria" w:hAnsi="Cambria"/>
            <w:b/>
            <w:noProof/>
            <w:rPrChange w:id="1043" w:author="Ram Shrestha" w:date="2014-03-02T21:23:00Z">
              <w:rPr/>
            </w:rPrChange>
          </w:rPr>
          <w:t>37</w:t>
        </w:r>
        <w:r w:rsidRPr="00A87E46">
          <w:rPr>
            <w:rFonts w:ascii="Cambria" w:hAnsi="Cambria"/>
            <w:noProof/>
            <w:rPrChange w:id="1044" w:author="Ram Shrestha" w:date="2014-03-02T21:23:00Z">
              <w:rPr/>
            </w:rPrChange>
          </w:rPr>
          <w:t>: 377-388.</w:t>
        </w:r>
      </w:ins>
    </w:p>
    <w:p w:rsidR="00787EBF" w:rsidRPr="00787EBF" w:rsidRDefault="00A87E46" w:rsidP="00787EBF">
      <w:pPr>
        <w:jc w:val="both"/>
        <w:rPr>
          <w:ins w:id="1045" w:author="Ram Shrestha" w:date="2014-03-02T21:23:00Z"/>
          <w:rFonts w:ascii="Cambria" w:hAnsi="Cambria"/>
          <w:noProof/>
          <w:rPrChange w:id="1046" w:author="Ram Shrestha" w:date="2014-03-02T21:23:00Z">
            <w:rPr>
              <w:ins w:id="1047" w:author="Ram Shrestha" w:date="2014-03-02T21:23:00Z"/>
            </w:rPr>
          </w:rPrChange>
        </w:rPr>
      </w:pPr>
      <w:ins w:id="1048" w:author="Ram Shrestha" w:date="2014-03-02T21:23:00Z">
        <w:r w:rsidRPr="00A87E46">
          <w:rPr>
            <w:rFonts w:ascii="Cambria" w:hAnsi="Cambria"/>
            <w:noProof/>
            <w:rPrChange w:id="1049" w:author="Ram Shrestha" w:date="2014-03-02T21:23:00Z">
              <w:rPr/>
            </w:rPrChange>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A87E46">
          <w:rPr>
            <w:rFonts w:ascii="Cambria" w:hAnsi="Cambria"/>
            <w:i/>
            <w:noProof/>
            <w:rPrChange w:id="1050" w:author="Ram Shrestha" w:date="2014-03-02T21:23:00Z">
              <w:rPr/>
            </w:rPrChange>
          </w:rPr>
          <w:t>PLoS One</w:t>
        </w:r>
        <w:r w:rsidRPr="00A87E46">
          <w:rPr>
            <w:rFonts w:ascii="Cambria" w:hAnsi="Cambria"/>
            <w:noProof/>
            <w:rPrChange w:id="1051" w:author="Ram Shrestha" w:date="2014-03-02T21:23:00Z">
              <w:rPr/>
            </w:rPrChange>
          </w:rPr>
          <w:t xml:space="preserve"> </w:t>
        </w:r>
        <w:r w:rsidRPr="00A87E46">
          <w:rPr>
            <w:rFonts w:ascii="Cambria" w:hAnsi="Cambria"/>
            <w:b/>
            <w:noProof/>
            <w:rPrChange w:id="1052" w:author="Ram Shrestha" w:date="2014-03-02T21:23:00Z">
              <w:rPr/>
            </w:rPrChange>
          </w:rPr>
          <w:t>5</w:t>
        </w:r>
        <w:r w:rsidRPr="00A87E46">
          <w:rPr>
            <w:rFonts w:ascii="Cambria" w:hAnsi="Cambria"/>
            <w:noProof/>
            <w:rPrChange w:id="1053" w:author="Ram Shrestha" w:date="2014-03-02T21:23:00Z">
              <w:rPr/>
            </w:rPrChange>
          </w:rPr>
          <w:t>: e12303.</w:t>
        </w:r>
      </w:ins>
    </w:p>
    <w:p w:rsidR="00787EBF" w:rsidRPr="00787EBF" w:rsidRDefault="00A87E46" w:rsidP="00787EBF">
      <w:pPr>
        <w:jc w:val="both"/>
        <w:rPr>
          <w:ins w:id="1054" w:author="Ram Shrestha" w:date="2014-03-02T21:23:00Z"/>
          <w:rFonts w:ascii="Cambria" w:hAnsi="Cambria"/>
          <w:noProof/>
          <w:rPrChange w:id="1055" w:author="Ram Shrestha" w:date="2014-03-02T21:23:00Z">
            <w:rPr>
              <w:ins w:id="1056" w:author="Ram Shrestha" w:date="2014-03-02T21:23:00Z"/>
            </w:rPr>
          </w:rPrChange>
        </w:rPr>
      </w:pPr>
      <w:ins w:id="1057" w:author="Ram Shrestha" w:date="2014-03-02T21:23:00Z">
        <w:r w:rsidRPr="00A87E46">
          <w:rPr>
            <w:rFonts w:ascii="Cambria" w:hAnsi="Cambria"/>
            <w:noProof/>
            <w:rPrChange w:id="1058" w:author="Ram Shrestha" w:date="2014-03-02T21:23:00Z">
              <w:rPr/>
            </w:rPrChange>
          </w:rPr>
          <w:t xml:space="preserve">Ho, DD, Neumann, AU, Perelson, AS, Chen, W, Leonard, JM, Markowitz, M (1995) Rapid turnover of plasma virions and CD4 lymphocytes in HIV-1 infection. </w:t>
        </w:r>
        <w:r w:rsidRPr="00A87E46">
          <w:rPr>
            <w:rFonts w:ascii="Cambria" w:hAnsi="Cambria"/>
            <w:i/>
            <w:noProof/>
            <w:rPrChange w:id="1059" w:author="Ram Shrestha" w:date="2014-03-02T21:23:00Z">
              <w:rPr/>
            </w:rPrChange>
          </w:rPr>
          <w:t>Nature</w:t>
        </w:r>
        <w:r w:rsidRPr="00A87E46">
          <w:rPr>
            <w:rFonts w:ascii="Cambria" w:hAnsi="Cambria"/>
            <w:noProof/>
            <w:rPrChange w:id="1060" w:author="Ram Shrestha" w:date="2014-03-02T21:23:00Z">
              <w:rPr/>
            </w:rPrChange>
          </w:rPr>
          <w:t xml:space="preserve"> </w:t>
        </w:r>
        <w:r w:rsidRPr="00A87E46">
          <w:rPr>
            <w:rFonts w:ascii="Cambria" w:hAnsi="Cambria"/>
            <w:b/>
            <w:noProof/>
            <w:rPrChange w:id="1061" w:author="Ram Shrestha" w:date="2014-03-02T21:23:00Z">
              <w:rPr/>
            </w:rPrChange>
          </w:rPr>
          <w:t>373</w:t>
        </w:r>
        <w:r w:rsidRPr="00A87E46">
          <w:rPr>
            <w:rFonts w:ascii="Cambria" w:hAnsi="Cambria"/>
            <w:noProof/>
            <w:rPrChange w:id="1062" w:author="Ram Shrestha" w:date="2014-03-02T21:23:00Z">
              <w:rPr/>
            </w:rPrChange>
          </w:rPr>
          <w:t>: 123-126.</w:t>
        </w:r>
      </w:ins>
    </w:p>
    <w:p w:rsidR="00787EBF" w:rsidRPr="00787EBF" w:rsidRDefault="00A87E46" w:rsidP="00787EBF">
      <w:pPr>
        <w:jc w:val="both"/>
        <w:rPr>
          <w:ins w:id="1063" w:author="Ram Shrestha" w:date="2014-03-02T21:23:00Z"/>
          <w:rFonts w:ascii="Cambria" w:hAnsi="Cambria"/>
          <w:noProof/>
          <w:rPrChange w:id="1064" w:author="Ram Shrestha" w:date="2014-03-02T21:23:00Z">
            <w:rPr>
              <w:ins w:id="1065" w:author="Ram Shrestha" w:date="2014-03-02T21:23:00Z"/>
            </w:rPr>
          </w:rPrChange>
        </w:rPr>
      </w:pPr>
      <w:ins w:id="1066" w:author="Ram Shrestha" w:date="2014-03-02T21:23:00Z">
        <w:r w:rsidRPr="00A87E46">
          <w:rPr>
            <w:rFonts w:ascii="Cambria" w:hAnsi="Cambria"/>
            <w:noProof/>
            <w:rPrChange w:id="1067" w:author="Ram Shrestha" w:date="2014-03-02T21:23:00Z">
              <w:rPr/>
            </w:rPrChange>
          </w:rPr>
          <w:t xml:space="preserve">Hoffmann, C, Minkah, N, Leipzig, J, Wang, G, Arens, MQ, Tebas, P, Bushman, FD (2007) DNA bar coding and pyrosequencing to identify rare HIV drug resistance mutations. </w:t>
        </w:r>
        <w:r w:rsidRPr="00A87E46">
          <w:rPr>
            <w:rFonts w:ascii="Cambria" w:hAnsi="Cambria"/>
            <w:i/>
            <w:noProof/>
            <w:rPrChange w:id="1068" w:author="Ram Shrestha" w:date="2014-03-02T21:23:00Z">
              <w:rPr/>
            </w:rPrChange>
          </w:rPr>
          <w:t>Nucleic Acids Res</w:t>
        </w:r>
        <w:r w:rsidRPr="00A87E46">
          <w:rPr>
            <w:rFonts w:ascii="Cambria" w:hAnsi="Cambria"/>
            <w:noProof/>
            <w:rPrChange w:id="1069" w:author="Ram Shrestha" w:date="2014-03-02T21:23:00Z">
              <w:rPr/>
            </w:rPrChange>
          </w:rPr>
          <w:t xml:space="preserve"> </w:t>
        </w:r>
        <w:r w:rsidRPr="00A87E46">
          <w:rPr>
            <w:rFonts w:ascii="Cambria" w:hAnsi="Cambria"/>
            <w:b/>
            <w:noProof/>
            <w:rPrChange w:id="1070" w:author="Ram Shrestha" w:date="2014-03-02T21:23:00Z">
              <w:rPr/>
            </w:rPrChange>
          </w:rPr>
          <w:t>35</w:t>
        </w:r>
        <w:r w:rsidRPr="00A87E46">
          <w:rPr>
            <w:rFonts w:ascii="Cambria" w:hAnsi="Cambria"/>
            <w:noProof/>
            <w:rPrChange w:id="1071" w:author="Ram Shrestha" w:date="2014-03-02T21:23:00Z">
              <w:rPr/>
            </w:rPrChange>
          </w:rPr>
          <w:t>: e91.</w:t>
        </w:r>
      </w:ins>
    </w:p>
    <w:p w:rsidR="00787EBF" w:rsidRPr="00787EBF" w:rsidRDefault="00A87E46" w:rsidP="00787EBF">
      <w:pPr>
        <w:jc w:val="both"/>
        <w:rPr>
          <w:ins w:id="1072" w:author="Ram Shrestha" w:date="2014-03-02T21:23:00Z"/>
          <w:rFonts w:ascii="Cambria" w:hAnsi="Cambria"/>
          <w:noProof/>
          <w:rPrChange w:id="1073" w:author="Ram Shrestha" w:date="2014-03-02T21:23:00Z">
            <w:rPr>
              <w:ins w:id="1074" w:author="Ram Shrestha" w:date="2014-03-02T21:23:00Z"/>
            </w:rPr>
          </w:rPrChange>
        </w:rPr>
      </w:pPr>
      <w:ins w:id="1075" w:author="Ram Shrestha" w:date="2014-03-02T21:23:00Z">
        <w:r w:rsidRPr="00A87E46">
          <w:rPr>
            <w:rFonts w:ascii="Cambria" w:hAnsi="Cambria"/>
            <w:noProof/>
            <w:rPrChange w:id="1076" w:author="Ram Shrestha" w:date="2014-03-02T21:23:00Z">
              <w:rPr/>
            </w:rPrChange>
          </w:rPr>
          <w:t xml:space="preserve">Horton, RM (1995) PCR-mediated recombination and mutagenesis. SOEing together tailor-made genes. </w:t>
        </w:r>
        <w:r w:rsidRPr="00A87E46">
          <w:rPr>
            <w:rFonts w:ascii="Cambria" w:hAnsi="Cambria"/>
            <w:i/>
            <w:noProof/>
            <w:rPrChange w:id="1077" w:author="Ram Shrestha" w:date="2014-03-02T21:23:00Z">
              <w:rPr/>
            </w:rPrChange>
          </w:rPr>
          <w:t>Mol Biotechnol</w:t>
        </w:r>
        <w:r w:rsidRPr="00A87E46">
          <w:rPr>
            <w:rFonts w:ascii="Cambria" w:hAnsi="Cambria"/>
            <w:noProof/>
            <w:rPrChange w:id="1078" w:author="Ram Shrestha" w:date="2014-03-02T21:23:00Z">
              <w:rPr/>
            </w:rPrChange>
          </w:rPr>
          <w:t xml:space="preserve"> </w:t>
        </w:r>
        <w:r w:rsidRPr="00A87E46">
          <w:rPr>
            <w:rFonts w:ascii="Cambria" w:hAnsi="Cambria"/>
            <w:b/>
            <w:noProof/>
            <w:rPrChange w:id="1079" w:author="Ram Shrestha" w:date="2014-03-02T21:23:00Z">
              <w:rPr/>
            </w:rPrChange>
          </w:rPr>
          <w:t>3</w:t>
        </w:r>
        <w:r w:rsidRPr="00A87E46">
          <w:rPr>
            <w:rFonts w:ascii="Cambria" w:hAnsi="Cambria"/>
            <w:noProof/>
            <w:rPrChange w:id="1080" w:author="Ram Shrestha" w:date="2014-03-02T21:23:00Z">
              <w:rPr/>
            </w:rPrChange>
          </w:rPr>
          <w:t>: 93-99.</w:t>
        </w:r>
      </w:ins>
    </w:p>
    <w:p w:rsidR="00787EBF" w:rsidRPr="00787EBF" w:rsidRDefault="00A87E46" w:rsidP="00787EBF">
      <w:pPr>
        <w:jc w:val="both"/>
        <w:rPr>
          <w:ins w:id="1081" w:author="Ram Shrestha" w:date="2014-03-02T21:23:00Z"/>
          <w:rFonts w:ascii="Cambria" w:hAnsi="Cambria"/>
          <w:noProof/>
          <w:rPrChange w:id="1082" w:author="Ram Shrestha" w:date="2014-03-02T21:23:00Z">
            <w:rPr>
              <w:ins w:id="1083" w:author="Ram Shrestha" w:date="2014-03-02T21:23:00Z"/>
            </w:rPr>
          </w:rPrChange>
        </w:rPr>
      </w:pPr>
      <w:ins w:id="1084" w:author="Ram Shrestha" w:date="2014-03-02T21:23:00Z">
        <w:r w:rsidRPr="00A87E46">
          <w:rPr>
            <w:rFonts w:ascii="Cambria" w:hAnsi="Cambria"/>
            <w:noProof/>
            <w:rPrChange w:id="1085" w:author="Ram Shrestha" w:date="2014-03-02T21:23:00Z">
              <w:rPr/>
            </w:rPrChange>
          </w:rPr>
          <w:t xml:space="preserve">Hughes, JP, Totten, P (2003) Estimating the accuracy of polymerase chain reaction-based tests using endpoint dilution. </w:t>
        </w:r>
        <w:r w:rsidRPr="00A87E46">
          <w:rPr>
            <w:rFonts w:ascii="Cambria" w:hAnsi="Cambria"/>
            <w:i/>
            <w:noProof/>
            <w:rPrChange w:id="1086" w:author="Ram Shrestha" w:date="2014-03-02T21:23:00Z">
              <w:rPr/>
            </w:rPrChange>
          </w:rPr>
          <w:t>Biometrics</w:t>
        </w:r>
        <w:r w:rsidRPr="00A87E46">
          <w:rPr>
            <w:rFonts w:ascii="Cambria" w:hAnsi="Cambria"/>
            <w:noProof/>
            <w:rPrChange w:id="1087" w:author="Ram Shrestha" w:date="2014-03-02T21:23:00Z">
              <w:rPr/>
            </w:rPrChange>
          </w:rPr>
          <w:t xml:space="preserve"> </w:t>
        </w:r>
        <w:r w:rsidRPr="00A87E46">
          <w:rPr>
            <w:rFonts w:ascii="Cambria" w:hAnsi="Cambria"/>
            <w:b/>
            <w:noProof/>
            <w:rPrChange w:id="1088" w:author="Ram Shrestha" w:date="2014-03-02T21:23:00Z">
              <w:rPr/>
            </w:rPrChange>
          </w:rPr>
          <w:t>59</w:t>
        </w:r>
        <w:r w:rsidRPr="00A87E46">
          <w:rPr>
            <w:rFonts w:ascii="Cambria" w:hAnsi="Cambria"/>
            <w:noProof/>
            <w:rPrChange w:id="1089" w:author="Ram Shrestha" w:date="2014-03-02T21:23:00Z">
              <w:rPr/>
            </w:rPrChange>
          </w:rPr>
          <w:t>: 505-511.</w:t>
        </w:r>
      </w:ins>
    </w:p>
    <w:p w:rsidR="00787EBF" w:rsidRPr="00787EBF" w:rsidRDefault="00A87E46" w:rsidP="00787EBF">
      <w:pPr>
        <w:jc w:val="both"/>
        <w:rPr>
          <w:ins w:id="1090" w:author="Ram Shrestha" w:date="2014-03-02T21:23:00Z"/>
          <w:rFonts w:ascii="Cambria" w:hAnsi="Cambria"/>
          <w:noProof/>
          <w:rPrChange w:id="1091" w:author="Ram Shrestha" w:date="2014-03-02T21:23:00Z">
            <w:rPr>
              <w:ins w:id="1092" w:author="Ram Shrestha" w:date="2014-03-02T21:23:00Z"/>
            </w:rPr>
          </w:rPrChange>
        </w:rPr>
      </w:pPr>
      <w:ins w:id="1093" w:author="Ram Shrestha" w:date="2014-03-02T21:23:00Z">
        <w:r w:rsidRPr="00A87E46">
          <w:rPr>
            <w:rFonts w:ascii="Cambria" w:hAnsi="Cambria"/>
            <w:noProof/>
            <w:rPrChange w:id="1094" w:author="Ram Shrestha" w:date="2014-03-02T21:23:00Z">
              <w:rPr/>
            </w:rPrChange>
          </w:rPr>
          <w:t xml:space="preserve">Jabara, CB, Jones, CD, Roach, J, Anderson, JA, Swanstrom, R (2011) Accurate sampling and deep sequencing of the HIV-1 protease gene using a Primer ID. </w:t>
        </w:r>
        <w:r w:rsidRPr="00A87E46">
          <w:rPr>
            <w:rFonts w:ascii="Cambria" w:hAnsi="Cambria"/>
            <w:i/>
            <w:noProof/>
            <w:rPrChange w:id="1095" w:author="Ram Shrestha" w:date="2014-03-02T21:23:00Z">
              <w:rPr/>
            </w:rPrChange>
          </w:rPr>
          <w:t>Proc Natl Acad Sci U S A</w:t>
        </w:r>
        <w:r w:rsidRPr="00A87E46">
          <w:rPr>
            <w:rFonts w:ascii="Cambria" w:hAnsi="Cambria"/>
            <w:noProof/>
            <w:rPrChange w:id="1096" w:author="Ram Shrestha" w:date="2014-03-02T21:23:00Z">
              <w:rPr/>
            </w:rPrChange>
          </w:rPr>
          <w:t xml:space="preserve"> </w:t>
        </w:r>
        <w:r w:rsidRPr="00A87E46">
          <w:rPr>
            <w:rFonts w:ascii="Cambria" w:hAnsi="Cambria"/>
            <w:b/>
            <w:noProof/>
            <w:rPrChange w:id="1097" w:author="Ram Shrestha" w:date="2014-03-02T21:23:00Z">
              <w:rPr/>
            </w:rPrChange>
          </w:rPr>
          <w:t>108</w:t>
        </w:r>
        <w:r w:rsidRPr="00A87E46">
          <w:rPr>
            <w:rFonts w:ascii="Cambria" w:hAnsi="Cambria"/>
            <w:noProof/>
            <w:rPrChange w:id="1098" w:author="Ram Shrestha" w:date="2014-03-02T21:23:00Z">
              <w:rPr/>
            </w:rPrChange>
          </w:rPr>
          <w:t>: 20166-20171.</w:t>
        </w:r>
      </w:ins>
    </w:p>
    <w:p w:rsidR="00787EBF" w:rsidRPr="00787EBF" w:rsidRDefault="00A87E46" w:rsidP="00787EBF">
      <w:pPr>
        <w:jc w:val="both"/>
        <w:rPr>
          <w:ins w:id="1099" w:author="Ram Shrestha" w:date="2014-03-02T21:23:00Z"/>
          <w:rFonts w:ascii="Cambria" w:hAnsi="Cambria"/>
          <w:noProof/>
          <w:rPrChange w:id="1100" w:author="Ram Shrestha" w:date="2014-03-02T21:23:00Z">
            <w:rPr>
              <w:ins w:id="1101" w:author="Ram Shrestha" w:date="2014-03-02T21:23:00Z"/>
            </w:rPr>
          </w:rPrChange>
        </w:rPr>
      </w:pPr>
      <w:ins w:id="1102" w:author="Ram Shrestha" w:date="2014-03-02T21:23:00Z">
        <w:r w:rsidRPr="00A87E46">
          <w:rPr>
            <w:rFonts w:ascii="Cambria" w:hAnsi="Cambria"/>
            <w:noProof/>
            <w:rPrChange w:id="1103" w:author="Ram Shrestha" w:date="2014-03-02T21:23:00Z">
              <w:rPr/>
            </w:rPrChange>
          </w:rPr>
          <w:t xml:space="preserve">Judo, MS, Wedel, AB, Wilson, C (1998) Stimulation and suppression of PCR-mediated recombination. </w:t>
        </w:r>
        <w:r w:rsidRPr="00A87E46">
          <w:rPr>
            <w:rFonts w:ascii="Cambria" w:hAnsi="Cambria"/>
            <w:i/>
            <w:noProof/>
            <w:rPrChange w:id="1104" w:author="Ram Shrestha" w:date="2014-03-02T21:23:00Z">
              <w:rPr/>
            </w:rPrChange>
          </w:rPr>
          <w:t>Nucleic Acids Res</w:t>
        </w:r>
        <w:r w:rsidRPr="00A87E46">
          <w:rPr>
            <w:rFonts w:ascii="Cambria" w:hAnsi="Cambria"/>
            <w:noProof/>
            <w:rPrChange w:id="1105" w:author="Ram Shrestha" w:date="2014-03-02T21:23:00Z">
              <w:rPr/>
            </w:rPrChange>
          </w:rPr>
          <w:t xml:space="preserve"> </w:t>
        </w:r>
        <w:r w:rsidRPr="00A87E46">
          <w:rPr>
            <w:rFonts w:ascii="Cambria" w:hAnsi="Cambria"/>
            <w:b/>
            <w:noProof/>
            <w:rPrChange w:id="1106" w:author="Ram Shrestha" w:date="2014-03-02T21:23:00Z">
              <w:rPr/>
            </w:rPrChange>
          </w:rPr>
          <w:t>26</w:t>
        </w:r>
        <w:r w:rsidRPr="00A87E46">
          <w:rPr>
            <w:rFonts w:ascii="Cambria" w:hAnsi="Cambria"/>
            <w:noProof/>
            <w:rPrChange w:id="1107" w:author="Ram Shrestha" w:date="2014-03-02T21:23:00Z">
              <w:rPr/>
            </w:rPrChange>
          </w:rPr>
          <w:t>: 1819-1825.</w:t>
        </w:r>
      </w:ins>
    </w:p>
    <w:p w:rsidR="00787EBF" w:rsidRPr="00787EBF" w:rsidRDefault="00A87E46" w:rsidP="00787EBF">
      <w:pPr>
        <w:jc w:val="both"/>
        <w:rPr>
          <w:ins w:id="1108" w:author="Ram Shrestha" w:date="2014-03-02T21:23:00Z"/>
          <w:rFonts w:ascii="Cambria" w:hAnsi="Cambria"/>
          <w:noProof/>
          <w:rPrChange w:id="1109" w:author="Ram Shrestha" w:date="2014-03-02T21:23:00Z">
            <w:rPr>
              <w:ins w:id="1110" w:author="Ram Shrestha" w:date="2014-03-02T21:23:00Z"/>
            </w:rPr>
          </w:rPrChange>
        </w:rPr>
      </w:pPr>
      <w:ins w:id="1111" w:author="Ram Shrestha" w:date="2014-03-02T21:23:00Z">
        <w:r w:rsidRPr="00A87E46">
          <w:rPr>
            <w:rFonts w:ascii="Cambria" w:hAnsi="Cambria"/>
            <w:noProof/>
            <w:rPrChange w:id="1112" w:author="Ram Shrestha" w:date="2014-03-02T21:23:00Z">
              <w:rPr/>
            </w:rPrChange>
          </w:rPr>
          <w:t xml:space="preserve">Kanagawa, T (2003) Bias and artifacts in multitemplate polymerase chain reactions (PCR). </w:t>
        </w:r>
        <w:r w:rsidRPr="00A87E46">
          <w:rPr>
            <w:rFonts w:ascii="Cambria" w:hAnsi="Cambria"/>
            <w:i/>
            <w:noProof/>
            <w:rPrChange w:id="1113" w:author="Ram Shrestha" w:date="2014-03-02T21:23:00Z">
              <w:rPr/>
            </w:rPrChange>
          </w:rPr>
          <w:t>J Biosci Bioeng</w:t>
        </w:r>
        <w:r w:rsidRPr="00A87E46">
          <w:rPr>
            <w:rFonts w:ascii="Cambria" w:hAnsi="Cambria"/>
            <w:noProof/>
            <w:rPrChange w:id="1114" w:author="Ram Shrestha" w:date="2014-03-02T21:23:00Z">
              <w:rPr/>
            </w:rPrChange>
          </w:rPr>
          <w:t xml:space="preserve"> </w:t>
        </w:r>
        <w:r w:rsidRPr="00A87E46">
          <w:rPr>
            <w:rFonts w:ascii="Cambria" w:hAnsi="Cambria"/>
            <w:b/>
            <w:noProof/>
            <w:rPrChange w:id="1115" w:author="Ram Shrestha" w:date="2014-03-02T21:23:00Z">
              <w:rPr/>
            </w:rPrChange>
          </w:rPr>
          <w:t>96</w:t>
        </w:r>
        <w:r w:rsidRPr="00A87E46">
          <w:rPr>
            <w:rFonts w:ascii="Cambria" w:hAnsi="Cambria"/>
            <w:noProof/>
            <w:rPrChange w:id="1116" w:author="Ram Shrestha" w:date="2014-03-02T21:23:00Z">
              <w:rPr/>
            </w:rPrChange>
          </w:rPr>
          <w:t>: 317-323.</w:t>
        </w:r>
      </w:ins>
    </w:p>
    <w:p w:rsidR="00787EBF" w:rsidRPr="00787EBF" w:rsidRDefault="00A87E46" w:rsidP="00787EBF">
      <w:pPr>
        <w:jc w:val="both"/>
        <w:rPr>
          <w:ins w:id="1117" w:author="Ram Shrestha" w:date="2014-03-02T21:23:00Z"/>
          <w:rFonts w:ascii="Cambria" w:hAnsi="Cambria"/>
          <w:noProof/>
          <w:rPrChange w:id="1118" w:author="Ram Shrestha" w:date="2014-03-02T21:23:00Z">
            <w:rPr>
              <w:ins w:id="1119" w:author="Ram Shrestha" w:date="2014-03-02T21:23:00Z"/>
            </w:rPr>
          </w:rPrChange>
        </w:rPr>
      </w:pPr>
      <w:ins w:id="1120" w:author="Ram Shrestha" w:date="2014-03-02T21:23:00Z">
        <w:r w:rsidRPr="00A87E46">
          <w:rPr>
            <w:rFonts w:ascii="Cambria" w:hAnsi="Cambria"/>
            <w:noProof/>
            <w:rPrChange w:id="1121" w:author="Ram Shrestha" w:date="2014-03-02T21:23:00Z">
              <w:rPr/>
            </w:rPrChange>
          </w:rPr>
          <w:t xml:space="preserve">Katoh, K, Kuma, K, Toh, H, Miyata, T (2005) MAFFT version 5: improvement in accuracy of multiple sequence alignment. </w:t>
        </w:r>
        <w:r w:rsidRPr="00A87E46">
          <w:rPr>
            <w:rFonts w:ascii="Cambria" w:hAnsi="Cambria"/>
            <w:i/>
            <w:noProof/>
            <w:rPrChange w:id="1122" w:author="Ram Shrestha" w:date="2014-03-02T21:23:00Z">
              <w:rPr/>
            </w:rPrChange>
          </w:rPr>
          <w:t>Nucleic Acids Res</w:t>
        </w:r>
        <w:r w:rsidRPr="00A87E46">
          <w:rPr>
            <w:rFonts w:ascii="Cambria" w:hAnsi="Cambria"/>
            <w:noProof/>
            <w:rPrChange w:id="1123" w:author="Ram Shrestha" w:date="2014-03-02T21:23:00Z">
              <w:rPr/>
            </w:rPrChange>
          </w:rPr>
          <w:t xml:space="preserve"> </w:t>
        </w:r>
        <w:r w:rsidRPr="00A87E46">
          <w:rPr>
            <w:rFonts w:ascii="Cambria" w:hAnsi="Cambria"/>
            <w:b/>
            <w:noProof/>
            <w:rPrChange w:id="1124" w:author="Ram Shrestha" w:date="2014-03-02T21:23:00Z">
              <w:rPr/>
            </w:rPrChange>
          </w:rPr>
          <w:t>33</w:t>
        </w:r>
        <w:r w:rsidRPr="00A87E46">
          <w:rPr>
            <w:rFonts w:ascii="Cambria" w:hAnsi="Cambria"/>
            <w:noProof/>
            <w:rPrChange w:id="1125" w:author="Ram Shrestha" w:date="2014-03-02T21:23:00Z">
              <w:rPr/>
            </w:rPrChange>
          </w:rPr>
          <w:t>: 511-518.</w:t>
        </w:r>
      </w:ins>
    </w:p>
    <w:p w:rsidR="00787EBF" w:rsidRPr="00787EBF" w:rsidRDefault="00A87E46" w:rsidP="00787EBF">
      <w:pPr>
        <w:jc w:val="both"/>
        <w:rPr>
          <w:ins w:id="1126" w:author="Ram Shrestha" w:date="2014-03-02T21:23:00Z"/>
          <w:rFonts w:ascii="Cambria" w:hAnsi="Cambria"/>
          <w:noProof/>
          <w:rPrChange w:id="1127" w:author="Ram Shrestha" w:date="2014-03-02T21:23:00Z">
            <w:rPr>
              <w:ins w:id="1128" w:author="Ram Shrestha" w:date="2014-03-02T21:23:00Z"/>
            </w:rPr>
          </w:rPrChange>
        </w:rPr>
      </w:pPr>
      <w:ins w:id="1129" w:author="Ram Shrestha" w:date="2014-03-02T21:23:00Z">
        <w:r w:rsidRPr="00A87E46">
          <w:rPr>
            <w:rFonts w:ascii="Cambria" w:hAnsi="Cambria"/>
            <w:noProof/>
            <w:rPrChange w:id="1130" w:author="Ram Shrestha" w:date="2014-03-02T21:23:00Z">
              <w:rPr/>
            </w:rPrChange>
          </w:rPr>
          <w:t xml:space="preserve">Katoh, K, Misawa, K, Kuma, K, Miyata, T (2002) MAFFT: a novel method for rapid multiple sequence alignment based on fast Fourier transform. </w:t>
        </w:r>
        <w:r w:rsidRPr="00A87E46">
          <w:rPr>
            <w:rFonts w:ascii="Cambria" w:hAnsi="Cambria"/>
            <w:i/>
            <w:noProof/>
            <w:rPrChange w:id="1131" w:author="Ram Shrestha" w:date="2014-03-02T21:23:00Z">
              <w:rPr/>
            </w:rPrChange>
          </w:rPr>
          <w:t>Nucleic Acids Res</w:t>
        </w:r>
        <w:r w:rsidRPr="00A87E46">
          <w:rPr>
            <w:rFonts w:ascii="Cambria" w:hAnsi="Cambria"/>
            <w:noProof/>
            <w:rPrChange w:id="1132" w:author="Ram Shrestha" w:date="2014-03-02T21:23:00Z">
              <w:rPr/>
            </w:rPrChange>
          </w:rPr>
          <w:t xml:space="preserve"> </w:t>
        </w:r>
        <w:r w:rsidRPr="00A87E46">
          <w:rPr>
            <w:rFonts w:ascii="Cambria" w:hAnsi="Cambria"/>
            <w:b/>
            <w:noProof/>
            <w:rPrChange w:id="1133" w:author="Ram Shrestha" w:date="2014-03-02T21:23:00Z">
              <w:rPr/>
            </w:rPrChange>
          </w:rPr>
          <w:t>30</w:t>
        </w:r>
        <w:r w:rsidRPr="00A87E46">
          <w:rPr>
            <w:rFonts w:ascii="Cambria" w:hAnsi="Cambria"/>
            <w:noProof/>
            <w:rPrChange w:id="1134" w:author="Ram Shrestha" w:date="2014-03-02T21:23:00Z">
              <w:rPr/>
            </w:rPrChange>
          </w:rPr>
          <w:t>: 3059-3066.</w:t>
        </w:r>
      </w:ins>
    </w:p>
    <w:p w:rsidR="00787EBF" w:rsidRPr="00787EBF" w:rsidRDefault="00A87E46" w:rsidP="00787EBF">
      <w:pPr>
        <w:jc w:val="both"/>
        <w:rPr>
          <w:ins w:id="1135" w:author="Ram Shrestha" w:date="2014-03-02T21:23:00Z"/>
          <w:rFonts w:ascii="Cambria" w:hAnsi="Cambria"/>
          <w:noProof/>
          <w:rPrChange w:id="1136" w:author="Ram Shrestha" w:date="2014-03-02T21:23:00Z">
            <w:rPr>
              <w:ins w:id="1137" w:author="Ram Shrestha" w:date="2014-03-02T21:23:00Z"/>
            </w:rPr>
          </w:rPrChange>
        </w:rPr>
      </w:pPr>
      <w:ins w:id="1138" w:author="Ram Shrestha" w:date="2014-03-02T21:23:00Z">
        <w:r w:rsidRPr="00A87E46">
          <w:rPr>
            <w:rFonts w:ascii="Cambria" w:hAnsi="Cambria"/>
            <w:noProof/>
            <w:rPrChange w:id="1139" w:author="Ram Shrestha" w:date="2014-03-02T21:23:00Z">
              <w:rPr/>
            </w:rPrChange>
          </w:rPr>
          <w:t xml:space="preserve">Katoh, K, Toh, H (2008) Recent developments in the MAFFT multiple sequence alignment program. </w:t>
        </w:r>
        <w:r w:rsidRPr="00A87E46">
          <w:rPr>
            <w:rFonts w:ascii="Cambria" w:hAnsi="Cambria"/>
            <w:i/>
            <w:noProof/>
            <w:rPrChange w:id="1140" w:author="Ram Shrestha" w:date="2014-03-02T21:23:00Z">
              <w:rPr/>
            </w:rPrChange>
          </w:rPr>
          <w:t>Brief Bioinform</w:t>
        </w:r>
        <w:r w:rsidRPr="00A87E46">
          <w:rPr>
            <w:rFonts w:ascii="Cambria" w:hAnsi="Cambria"/>
            <w:noProof/>
            <w:rPrChange w:id="1141" w:author="Ram Shrestha" w:date="2014-03-02T21:23:00Z">
              <w:rPr/>
            </w:rPrChange>
          </w:rPr>
          <w:t xml:space="preserve"> </w:t>
        </w:r>
        <w:r w:rsidRPr="00A87E46">
          <w:rPr>
            <w:rFonts w:ascii="Cambria" w:hAnsi="Cambria"/>
            <w:b/>
            <w:noProof/>
            <w:rPrChange w:id="1142" w:author="Ram Shrestha" w:date="2014-03-02T21:23:00Z">
              <w:rPr/>
            </w:rPrChange>
          </w:rPr>
          <w:t>9</w:t>
        </w:r>
        <w:r w:rsidRPr="00A87E46">
          <w:rPr>
            <w:rFonts w:ascii="Cambria" w:hAnsi="Cambria"/>
            <w:noProof/>
            <w:rPrChange w:id="1143" w:author="Ram Shrestha" w:date="2014-03-02T21:23:00Z">
              <w:rPr/>
            </w:rPrChange>
          </w:rPr>
          <w:t>: 286-298.</w:t>
        </w:r>
      </w:ins>
    </w:p>
    <w:p w:rsidR="00787EBF" w:rsidRPr="00787EBF" w:rsidRDefault="00A87E46" w:rsidP="00787EBF">
      <w:pPr>
        <w:jc w:val="both"/>
        <w:rPr>
          <w:ins w:id="1144" w:author="Ram Shrestha" w:date="2014-03-02T21:23:00Z"/>
          <w:rFonts w:ascii="Cambria" w:hAnsi="Cambria"/>
          <w:noProof/>
          <w:rPrChange w:id="1145" w:author="Ram Shrestha" w:date="2014-03-02T21:23:00Z">
            <w:rPr>
              <w:ins w:id="1146" w:author="Ram Shrestha" w:date="2014-03-02T21:23:00Z"/>
            </w:rPr>
          </w:rPrChange>
        </w:rPr>
      </w:pPr>
      <w:ins w:id="1147" w:author="Ram Shrestha" w:date="2014-03-02T21:23:00Z">
        <w:r w:rsidRPr="00A87E46">
          <w:rPr>
            <w:rFonts w:ascii="Cambria" w:hAnsi="Cambria"/>
            <w:noProof/>
            <w:rPrChange w:id="1148" w:author="Ram Shrestha" w:date="2014-03-02T21:23:00Z">
              <w:rPr/>
            </w:rPrChange>
          </w:rPr>
          <w:t xml:space="preserve">Katoh, K, Toh, H (2010) Parallelization of the MAFFT multiple sequence alignment program. </w:t>
        </w:r>
        <w:r w:rsidRPr="00A87E46">
          <w:rPr>
            <w:rFonts w:ascii="Cambria" w:hAnsi="Cambria"/>
            <w:i/>
            <w:noProof/>
            <w:rPrChange w:id="1149" w:author="Ram Shrestha" w:date="2014-03-02T21:23:00Z">
              <w:rPr/>
            </w:rPrChange>
          </w:rPr>
          <w:t>Bioinformatics</w:t>
        </w:r>
        <w:r w:rsidRPr="00A87E46">
          <w:rPr>
            <w:rFonts w:ascii="Cambria" w:hAnsi="Cambria"/>
            <w:noProof/>
            <w:rPrChange w:id="1150" w:author="Ram Shrestha" w:date="2014-03-02T21:23:00Z">
              <w:rPr/>
            </w:rPrChange>
          </w:rPr>
          <w:t xml:space="preserve"> </w:t>
        </w:r>
        <w:r w:rsidRPr="00A87E46">
          <w:rPr>
            <w:rFonts w:ascii="Cambria" w:hAnsi="Cambria"/>
            <w:b/>
            <w:noProof/>
            <w:rPrChange w:id="1151" w:author="Ram Shrestha" w:date="2014-03-02T21:23:00Z">
              <w:rPr/>
            </w:rPrChange>
          </w:rPr>
          <w:t>26</w:t>
        </w:r>
        <w:r w:rsidRPr="00A87E46">
          <w:rPr>
            <w:rFonts w:ascii="Cambria" w:hAnsi="Cambria"/>
            <w:noProof/>
            <w:rPrChange w:id="1152" w:author="Ram Shrestha" w:date="2014-03-02T21:23:00Z">
              <w:rPr/>
            </w:rPrChange>
          </w:rPr>
          <w:t>: 1899-1900.</w:t>
        </w:r>
      </w:ins>
    </w:p>
    <w:p w:rsidR="00787EBF" w:rsidRPr="00787EBF" w:rsidRDefault="00A87E46" w:rsidP="00787EBF">
      <w:pPr>
        <w:jc w:val="both"/>
        <w:rPr>
          <w:ins w:id="1153" w:author="Ram Shrestha" w:date="2014-03-02T21:23:00Z"/>
          <w:rFonts w:ascii="Cambria" w:hAnsi="Cambria"/>
          <w:noProof/>
          <w:rPrChange w:id="1154" w:author="Ram Shrestha" w:date="2014-03-02T21:23:00Z">
            <w:rPr>
              <w:ins w:id="1155" w:author="Ram Shrestha" w:date="2014-03-02T21:23:00Z"/>
            </w:rPr>
          </w:rPrChange>
        </w:rPr>
      </w:pPr>
      <w:ins w:id="1156" w:author="Ram Shrestha" w:date="2014-03-02T21:23:00Z">
        <w:r w:rsidRPr="00A87E46">
          <w:rPr>
            <w:rFonts w:ascii="Cambria" w:hAnsi="Cambria"/>
            <w:noProof/>
            <w:rPrChange w:id="1157" w:author="Ram Shrestha" w:date="2014-03-02T21:23:00Z">
              <w:rPr/>
            </w:rPrChange>
          </w:rPr>
          <w:t xml:space="preserve">Kinde, I, Wu, J, Papadopoulos, N, Kinzler, KW, Vogelstein, B (2011) Detection and quantification of rare mutations with massively parallel sequencing. </w:t>
        </w:r>
        <w:r w:rsidRPr="00A87E46">
          <w:rPr>
            <w:rFonts w:ascii="Cambria" w:hAnsi="Cambria"/>
            <w:i/>
            <w:noProof/>
            <w:rPrChange w:id="1158" w:author="Ram Shrestha" w:date="2014-03-02T21:23:00Z">
              <w:rPr/>
            </w:rPrChange>
          </w:rPr>
          <w:t>Proc Natl Acad Sci U S A</w:t>
        </w:r>
        <w:r w:rsidRPr="00A87E46">
          <w:rPr>
            <w:rFonts w:ascii="Cambria" w:hAnsi="Cambria"/>
            <w:noProof/>
            <w:rPrChange w:id="1159" w:author="Ram Shrestha" w:date="2014-03-02T21:23:00Z">
              <w:rPr/>
            </w:rPrChange>
          </w:rPr>
          <w:t xml:space="preserve"> </w:t>
        </w:r>
        <w:r w:rsidRPr="00A87E46">
          <w:rPr>
            <w:rFonts w:ascii="Cambria" w:hAnsi="Cambria"/>
            <w:b/>
            <w:noProof/>
            <w:rPrChange w:id="1160" w:author="Ram Shrestha" w:date="2014-03-02T21:23:00Z">
              <w:rPr/>
            </w:rPrChange>
          </w:rPr>
          <w:t>108</w:t>
        </w:r>
        <w:r w:rsidRPr="00A87E46">
          <w:rPr>
            <w:rFonts w:ascii="Cambria" w:hAnsi="Cambria"/>
            <w:noProof/>
            <w:rPrChange w:id="1161" w:author="Ram Shrestha" w:date="2014-03-02T21:23:00Z">
              <w:rPr/>
            </w:rPrChange>
          </w:rPr>
          <w:t>: 9530-9535.</w:t>
        </w:r>
      </w:ins>
    </w:p>
    <w:p w:rsidR="00787EBF" w:rsidRPr="00787EBF" w:rsidRDefault="00A87E46" w:rsidP="00787EBF">
      <w:pPr>
        <w:jc w:val="both"/>
        <w:rPr>
          <w:ins w:id="1162" w:author="Ram Shrestha" w:date="2014-03-02T21:23:00Z"/>
          <w:rFonts w:ascii="Cambria" w:hAnsi="Cambria"/>
          <w:noProof/>
          <w:rPrChange w:id="1163" w:author="Ram Shrestha" w:date="2014-03-02T21:23:00Z">
            <w:rPr>
              <w:ins w:id="1164" w:author="Ram Shrestha" w:date="2014-03-02T21:23:00Z"/>
            </w:rPr>
          </w:rPrChange>
        </w:rPr>
      </w:pPr>
      <w:ins w:id="1165" w:author="Ram Shrestha" w:date="2014-03-02T21:23:00Z">
        <w:r w:rsidRPr="00A87E46">
          <w:rPr>
            <w:rFonts w:ascii="Cambria" w:hAnsi="Cambria"/>
            <w:noProof/>
            <w:rPrChange w:id="1166" w:author="Ram Shrestha" w:date="2014-03-02T21:23:00Z">
              <w:rPr/>
            </w:rPrChange>
          </w:rPr>
          <w:t xml:space="preserve">Kunin, V, Engelbrektson, A, Ochman, H, Hugenholtz, P (2009) Wrinkles in the rare biosphere: pyrosequencing errors can lead to artificial inflation of diversity estimates. </w:t>
        </w:r>
        <w:r w:rsidRPr="00A87E46">
          <w:rPr>
            <w:rFonts w:ascii="Cambria" w:hAnsi="Cambria"/>
            <w:i/>
            <w:noProof/>
            <w:rPrChange w:id="1167" w:author="Ram Shrestha" w:date="2014-03-02T21:23:00Z">
              <w:rPr/>
            </w:rPrChange>
          </w:rPr>
          <w:t>Environ Microbiol</w:t>
        </w:r>
        <w:r w:rsidRPr="00A87E46">
          <w:rPr>
            <w:rFonts w:ascii="Cambria" w:hAnsi="Cambria"/>
            <w:noProof/>
            <w:rPrChange w:id="1168" w:author="Ram Shrestha" w:date="2014-03-02T21:23:00Z">
              <w:rPr/>
            </w:rPrChange>
          </w:rPr>
          <w:t xml:space="preserve"> </w:t>
        </w:r>
        <w:r w:rsidRPr="00A87E46">
          <w:rPr>
            <w:rFonts w:ascii="Cambria" w:hAnsi="Cambria"/>
            <w:b/>
            <w:noProof/>
            <w:rPrChange w:id="1169" w:author="Ram Shrestha" w:date="2014-03-02T21:23:00Z">
              <w:rPr/>
            </w:rPrChange>
          </w:rPr>
          <w:t>12</w:t>
        </w:r>
        <w:r w:rsidRPr="00A87E46">
          <w:rPr>
            <w:rFonts w:ascii="Cambria" w:hAnsi="Cambria"/>
            <w:noProof/>
            <w:rPrChange w:id="1170" w:author="Ram Shrestha" w:date="2014-03-02T21:23:00Z">
              <w:rPr/>
            </w:rPrChange>
          </w:rPr>
          <w:t>: 118-123.</w:t>
        </w:r>
      </w:ins>
    </w:p>
    <w:p w:rsidR="00787EBF" w:rsidRPr="00787EBF" w:rsidRDefault="00A87E46" w:rsidP="00787EBF">
      <w:pPr>
        <w:jc w:val="both"/>
        <w:rPr>
          <w:ins w:id="1171" w:author="Ram Shrestha" w:date="2014-03-02T21:23:00Z"/>
          <w:rFonts w:ascii="Cambria" w:hAnsi="Cambria"/>
          <w:noProof/>
          <w:rPrChange w:id="1172" w:author="Ram Shrestha" w:date="2014-03-02T21:23:00Z">
            <w:rPr>
              <w:ins w:id="1173" w:author="Ram Shrestha" w:date="2014-03-02T21:23:00Z"/>
            </w:rPr>
          </w:rPrChange>
        </w:rPr>
      </w:pPr>
      <w:ins w:id="1174" w:author="Ram Shrestha" w:date="2014-03-02T21:23:00Z">
        <w:r w:rsidRPr="00A87E46">
          <w:rPr>
            <w:rFonts w:ascii="Cambria" w:hAnsi="Cambria"/>
            <w:noProof/>
            <w:rPrChange w:id="1175" w:author="Ram Shrestha" w:date="2014-03-02T21:23:00Z">
              <w:rPr/>
            </w:rPrChange>
          </w:rPr>
          <w:t xml:space="preserve">Liu, SL, Rodrigo, AG, Shankarappa, R, Learn, GH, Hsu, L, Davidov, O, Zhao, LP, Mullins, JI (1996) HIV quasispecies and resampling. </w:t>
        </w:r>
        <w:r w:rsidRPr="00A87E46">
          <w:rPr>
            <w:rFonts w:ascii="Cambria" w:hAnsi="Cambria"/>
            <w:i/>
            <w:noProof/>
            <w:rPrChange w:id="1176" w:author="Ram Shrestha" w:date="2014-03-02T21:23:00Z">
              <w:rPr/>
            </w:rPrChange>
          </w:rPr>
          <w:t>Science</w:t>
        </w:r>
        <w:r w:rsidRPr="00A87E46">
          <w:rPr>
            <w:rFonts w:ascii="Cambria" w:hAnsi="Cambria"/>
            <w:noProof/>
            <w:rPrChange w:id="1177" w:author="Ram Shrestha" w:date="2014-03-02T21:23:00Z">
              <w:rPr/>
            </w:rPrChange>
          </w:rPr>
          <w:t xml:space="preserve"> </w:t>
        </w:r>
        <w:r w:rsidRPr="00A87E46">
          <w:rPr>
            <w:rFonts w:ascii="Cambria" w:hAnsi="Cambria"/>
            <w:b/>
            <w:noProof/>
            <w:rPrChange w:id="1178" w:author="Ram Shrestha" w:date="2014-03-02T21:23:00Z">
              <w:rPr/>
            </w:rPrChange>
          </w:rPr>
          <w:t>273</w:t>
        </w:r>
        <w:r w:rsidRPr="00A87E46">
          <w:rPr>
            <w:rFonts w:ascii="Cambria" w:hAnsi="Cambria"/>
            <w:noProof/>
            <w:rPrChange w:id="1179" w:author="Ram Shrestha" w:date="2014-03-02T21:23:00Z">
              <w:rPr/>
            </w:rPrChange>
          </w:rPr>
          <w:t>: 415-416.</w:t>
        </w:r>
      </w:ins>
    </w:p>
    <w:p w:rsidR="00787EBF" w:rsidRPr="00787EBF" w:rsidRDefault="00A87E46" w:rsidP="00787EBF">
      <w:pPr>
        <w:jc w:val="both"/>
        <w:rPr>
          <w:ins w:id="1180" w:author="Ram Shrestha" w:date="2014-03-02T21:23:00Z"/>
          <w:rFonts w:ascii="Cambria" w:hAnsi="Cambria"/>
          <w:noProof/>
          <w:rPrChange w:id="1181" w:author="Ram Shrestha" w:date="2014-03-02T21:23:00Z">
            <w:rPr>
              <w:ins w:id="1182" w:author="Ram Shrestha" w:date="2014-03-02T21:23:00Z"/>
            </w:rPr>
          </w:rPrChange>
        </w:rPr>
      </w:pPr>
      <w:ins w:id="1183" w:author="Ram Shrestha" w:date="2014-03-02T21:23:00Z">
        <w:r w:rsidRPr="00A87E46">
          <w:rPr>
            <w:rFonts w:ascii="Cambria" w:hAnsi="Cambria"/>
            <w:noProof/>
            <w:rPrChange w:id="1184" w:author="Ram Shrestha" w:date="2014-03-02T21:23:00Z">
              <w:rPr/>
            </w:rPrChange>
          </w:rPr>
          <w: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 Genome sequencing in microfabricated high-density picolitre reactors. </w:t>
        </w:r>
        <w:r w:rsidRPr="00A87E46">
          <w:rPr>
            <w:rFonts w:ascii="Cambria" w:hAnsi="Cambria"/>
            <w:i/>
            <w:noProof/>
            <w:rPrChange w:id="1185" w:author="Ram Shrestha" w:date="2014-03-02T21:23:00Z">
              <w:rPr/>
            </w:rPrChange>
          </w:rPr>
          <w:t>Nature</w:t>
        </w:r>
        <w:r w:rsidRPr="00A87E46">
          <w:rPr>
            <w:rFonts w:ascii="Cambria" w:hAnsi="Cambria"/>
            <w:noProof/>
            <w:rPrChange w:id="1186" w:author="Ram Shrestha" w:date="2014-03-02T21:23:00Z">
              <w:rPr/>
            </w:rPrChange>
          </w:rPr>
          <w:t xml:space="preserve"> </w:t>
        </w:r>
        <w:r w:rsidRPr="00A87E46">
          <w:rPr>
            <w:rFonts w:ascii="Cambria" w:hAnsi="Cambria"/>
            <w:b/>
            <w:noProof/>
            <w:rPrChange w:id="1187" w:author="Ram Shrestha" w:date="2014-03-02T21:23:00Z">
              <w:rPr/>
            </w:rPrChange>
          </w:rPr>
          <w:t>437</w:t>
        </w:r>
        <w:r w:rsidRPr="00A87E46">
          <w:rPr>
            <w:rFonts w:ascii="Cambria" w:hAnsi="Cambria"/>
            <w:noProof/>
            <w:rPrChange w:id="1188" w:author="Ram Shrestha" w:date="2014-03-02T21:23:00Z">
              <w:rPr/>
            </w:rPrChange>
          </w:rPr>
          <w:t>: 376-380.</w:t>
        </w:r>
      </w:ins>
    </w:p>
    <w:p w:rsidR="00787EBF" w:rsidRPr="00787EBF" w:rsidRDefault="00A87E46" w:rsidP="00787EBF">
      <w:pPr>
        <w:jc w:val="both"/>
        <w:rPr>
          <w:ins w:id="1189" w:author="Ram Shrestha" w:date="2014-03-02T21:23:00Z"/>
          <w:rFonts w:ascii="Cambria" w:hAnsi="Cambria"/>
          <w:noProof/>
          <w:rPrChange w:id="1190" w:author="Ram Shrestha" w:date="2014-03-02T21:23:00Z">
            <w:rPr>
              <w:ins w:id="1191" w:author="Ram Shrestha" w:date="2014-03-02T21:23:00Z"/>
            </w:rPr>
          </w:rPrChange>
        </w:rPr>
      </w:pPr>
      <w:ins w:id="1192" w:author="Ram Shrestha" w:date="2014-03-02T21:23:00Z">
        <w:r w:rsidRPr="00A87E46">
          <w:rPr>
            <w:rFonts w:ascii="Cambria" w:hAnsi="Cambria"/>
            <w:noProof/>
            <w:rPrChange w:id="1193" w:author="Ram Shrestha" w:date="2014-03-02T21:23:00Z">
              <w:rPr/>
            </w:rPrChange>
          </w:rPr>
          <w:t xml:space="preserve">McKinley, EH (1966) Generalized birthday problem. </w:t>
        </w:r>
        <w:r w:rsidRPr="00A87E46">
          <w:rPr>
            <w:rFonts w:ascii="Cambria" w:hAnsi="Cambria"/>
            <w:i/>
            <w:noProof/>
            <w:rPrChange w:id="1194" w:author="Ram Shrestha" w:date="2014-03-02T21:23:00Z">
              <w:rPr/>
            </w:rPrChange>
          </w:rPr>
          <w:t>The American Mathematical Monthly</w:t>
        </w:r>
        <w:r w:rsidRPr="00A87E46">
          <w:rPr>
            <w:rFonts w:ascii="Cambria" w:hAnsi="Cambria"/>
            <w:noProof/>
            <w:rPrChange w:id="1195" w:author="Ram Shrestha" w:date="2014-03-02T21:23:00Z">
              <w:rPr/>
            </w:rPrChange>
          </w:rPr>
          <w:t xml:space="preserve"> </w:t>
        </w:r>
        <w:r w:rsidRPr="00A87E46">
          <w:rPr>
            <w:rFonts w:ascii="Cambria" w:hAnsi="Cambria"/>
            <w:b/>
            <w:noProof/>
            <w:rPrChange w:id="1196" w:author="Ram Shrestha" w:date="2014-03-02T21:23:00Z">
              <w:rPr/>
            </w:rPrChange>
          </w:rPr>
          <w:t>73</w:t>
        </w:r>
        <w:r w:rsidRPr="00A87E46">
          <w:rPr>
            <w:rFonts w:ascii="Cambria" w:hAnsi="Cambria"/>
            <w:noProof/>
            <w:rPrChange w:id="1197" w:author="Ram Shrestha" w:date="2014-03-02T21:23:00Z">
              <w:rPr/>
            </w:rPrChange>
          </w:rPr>
          <w:t>: 385 - 387.</w:t>
        </w:r>
      </w:ins>
    </w:p>
    <w:p w:rsidR="00787EBF" w:rsidRPr="00787EBF" w:rsidRDefault="00A87E46" w:rsidP="00787EBF">
      <w:pPr>
        <w:jc w:val="both"/>
        <w:rPr>
          <w:ins w:id="1198" w:author="Ram Shrestha" w:date="2014-03-02T21:23:00Z"/>
          <w:rFonts w:ascii="Cambria" w:hAnsi="Cambria"/>
          <w:noProof/>
          <w:rPrChange w:id="1199" w:author="Ram Shrestha" w:date="2014-03-02T21:23:00Z">
            <w:rPr>
              <w:ins w:id="1200" w:author="Ram Shrestha" w:date="2014-03-02T21:23:00Z"/>
            </w:rPr>
          </w:rPrChange>
        </w:rPr>
      </w:pPr>
      <w:ins w:id="1201" w:author="Ram Shrestha" w:date="2014-03-02T21:23:00Z">
        <w:r w:rsidRPr="00A87E46">
          <w:rPr>
            <w:rFonts w:ascii="Cambria" w:hAnsi="Cambria"/>
            <w:noProof/>
            <w:rPrChange w:id="1202" w:author="Ram Shrestha" w:date="2014-03-02T21:23:00Z">
              <w:rPr/>
            </w:rPrChange>
          </w:rPr>
          <w:t xml:space="preserve">Metzker, ML (2009) Sequencing technologies — the next generation. </w:t>
        </w:r>
        <w:r w:rsidRPr="00A87E46">
          <w:rPr>
            <w:rFonts w:ascii="Cambria" w:hAnsi="Cambria"/>
            <w:i/>
            <w:noProof/>
            <w:rPrChange w:id="1203" w:author="Ram Shrestha" w:date="2014-03-02T21:23:00Z">
              <w:rPr/>
            </w:rPrChange>
          </w:rPr>
          <w:t>Nature Reviews Genetics</w:t>
        </w:r>
        <w:r w:rsidRPr="00A87E46">
          <w:rPr>
            <w:rFonts w:ascii="Cambria" w:hAnsi="Cambria"/>
            <w:noProof/>
            <w:rPrChange w:id="1204" w:author="Ram Shrestha" w:date="2014-03-02T21:23:00Z">
              <w:rPr/>
            </w:rPrChange>
          </w:rPr>
          <w:t xml:space="preserve"> </w:t>
        </w:r>
        <w:r w:rsidRPr="00A87E46">
          <w:rPr>
            <w:rFonts w:ascii="Cambria" w:hAnsi="Cambria"/>
            <w:b/>
            <w:noProof/>
            <w:rPrChange w:id="1205" w:author="Ram Shrestha" w:date="2014-03-02T21:23:00Z">
              <w:rPr/>
            </w:rPrChange>
          </w:rPr>
          <w:t>11</w:t>
        </w:r>
        <w:r w:rsidRPr="00A87E46">
          <w:rPr>
            <w:rFonts w:ascii="Cambria" w:hAnsi="Cambria"/>
            <w:noProof/>
            <w:rPrChange w:id="1206" w:author="Ram Shrestha" w:date="2014-03-02T21:23:00Z">
              <w:rPr/>
            </w:rPrChange>
          </w:rPr>
          <w:t>: 31-46.</w:t>
        </w:r>
      </w:ins>
    </w:p>
    <w:p w:rsidR="00787EBF" w:rsidRPr="00787EBF" w:rsidRDefault="00A87E46" w:rsidP="00787EBF">
      <w:pPr>
        <w:jc w:val="both"/>
        <w:rPr>
          <w:ins w:id="1207" w:author="Ram Shrestha" w:date="2014-03-02T21:23:00Z"/>
          <w:rFonts w:ascii="Cambria" w:hAnsi="Cambria"/>
          <w:noProof/>
          <w:rPrChange w:id="1208" w:author="Ram Shrestha" w:date="2014-03-02T21:23:00Z">
            <w:rPr>
              <w:ins w:id="1209" w:author="Ram Shrestha" w:date="2014-03-02T21:23:00Z"/>
            </w:rPr>
          </w:rPrChange>
        </w:rPr>
      </w:pPr>
      <w:ins w:id="1210" w:author="Ram Shrestha" w:date="2014-03-02T21:23:00Z">
        <w:r w:rsidRPr="00A87E46">
          <w:rPr>
            <w:rFonts w:ascii="Cambria" w:hAnsi="Cambria"/>
            <w:noProof/>
            <w:rPrChange w:id="1211" w:author="Ram Shrestha" w:date="2014-03-02T21:23:00Z">
              <w:rPr/>
            </w:rPrChange>
          </w:rPr>
          <w:t xml:space="preserve">Metzner, KJ, Giulieri, SG, Knoepfel, SA, Rauch, P, Burgisser, P, Yerly, S, Gunthard, HF, Cavassini, M (2009) Minority quasispecies of drug-resistant HIV-1 that lead to early therapy failure in treatment-naive and -adherent patients. </w:t>
        </w:r>
        <w:r w:rsidRPr="00A87E46">
          <w:rPr>
            <w:rFonts w:ascii="Cambria" w:hAnsi="Cambria"/>
            <w:i/>
            <w:noProof/>
            <w:rPrChange w:id="1212" w:author="Ram Shrestha" w:date="2014-03-02T21:23:00Z">
              <w:rPr/>
            </w:rPrChange>
          </w:rPr>
          <w:t>Clin Infect Dis</w:t>
        </w:r>
        <w:r w:rsidRPr="00A87E46">
          <w:rPr>
            <w:rFonts w:ascii="Cambria" w:hAnsi="Cambria"/>
            <w:noProof/>
            <w:rPrChange w:id="1213" w:author="Ram Shrestha" w:date="2014-03-02T21:23:00Z">
              <w:rPr/>
            </w:rPrChange>
          </w:rPr>
          <w:t xml:space="preserve"> </w:t>
        </w:r>
        <w:r w:rsidRPr="00A87E46">
          <w:rPr>
            <w:rFonts w:ascii="Cambria" w:hAnsi="Cambria"/>
            <w:b/>
            <w:noProof/>
            <w:rPrChange w:id="1214" w:author="Ram Shrestha" w:date="2014-03-02T21:23:00Z">
              <w:rPr/>
            </w:rPrChange>
          </w:rPr>
          <w:t>48</w:t>
        </w:r>
        <w:r w:rsidRPr="00A87E46">
          <w:rPr>
            <w:rFonts w:ascii="Cambria" w:hAnsi="Cambria"/>
            <w:noProof/>
            <w:rPrChange w:id="1215" w:author="Ram Shrestha" w:date="2014-03-02T21:23:00Z">
              <w:rPr/>
            </w:rPrChange>
          </w:rPr>
          <w:t>: 239-247.</w:t>
        </w:r>
      </w:ins>
    </w:p>
    <w:p w:rsidR="00787EBF" w:rsidRPr="00787EBF" w:rsidRDefault="00A87E46" w:rsidP="00787EBF">
      <w:pPr>
        <w:jc w:val="both"/>
        <w:rPr>
          <w:ins w:id="1216" w:author="Ram Shrestha" w:date="2014-03-02T21:23:00Z"/>
          <w:rFonts w:ascii="Cambria" w:hAnsi="Cambria"/>
          <w:noProof/>
          <w:rPrChange w:id="1217" w:author="Ram Shrestha" w:date="2014-03-02T21:23:00Z">
            <w:rPr>
              <w:ins w:id="1218" w:author="Ram Shrestha" w:date="2014-03-02T21:23:00Z"/>
            </w:rPr>
          </w:rPrChange>
        </w:rPr>
      </w:pPr>
      <w:ins w:id="1219" w:author="Ram Shrestha" w:date="2014-03-02T21:23:00Z">
        <w:r w:rsidRPr="00A87E46">
          <w:rPr>
            <w:rFonts w:ascii="Cambria" w:hAnsi="Cambria"/>
            <w:noProof/>
            <w:rPrChange w:id="1220" w:author="Ram Shrestha" w:date="2014-03-02T21:23:00Z">
              <w:rPr/>
            </w:rPrChange>
          </w:rPr>
          <w:t xml:space="preserve">Meyerhans, A, Vartanian, JP, Wain-Hobson, S (1990) DNA recombination during PCR. </w:t>
        </w:r>
        <w:r w:rsidRPr="00A87E46">
          <w:rPr>
            <w:rFonts w:ascii="Cambria" w:hAnsi="Cambria"/>
            <w:i/>
            <w:noProof/>
            <w:rPrChange w:id="1221" w:author="Ram Shrestha" w:date="2014-03-02T21:23:00Z">
              <w:rPr/>
            </w:rPrChange>
          </w:rPr>
          <w:t>Nucleic Acids Res</w:t>
        </w:r>
        <w:r w:rsidRPr="00A87E46">
          <w:rPr>
            <w:rFonts w:ascii="Cambria" w:hAnsi="Cambria"/>
            <w:noProof/>
            <w:rPrChange w:id="1222" w:author="Ram Shrestha" w:date="2014-03-02T21:23:00Z">
              <w:rPr/>
            </w:rPrChange>
          </w:rPr>
          <w:t xml:space="preserve"> </w:t>
        </w:r>
        <w:r w:rsidRPr="00A87E46">
          <w:rPr>
            <w:rFonts w:ascii="Cambria" w:hAnsi="Cambria"/>
            <w:b/>
            <w:noProof/>
            <w:rPrChange w:id="1223" w:author="Ram Shrestha" w:date="2014-03-02T21:23:00Z">
              <w:rPr/>
            </w:rPrChange>
          </w:rPr>
          <w:t>18</w:t>
        </w:r>
        <w:r w:rsidRPr="00A87E46">
          <w:rPr>
            <w:rFonts w:ascii="Cambria" w:hAnsi="Cambria"/>
            <w:noProof/>
            <w:rPrChange w:id="1224" w:author="Ram Shrestha" w:date="2014-03-02T21:23:00Z">
              <w:rPr/>
            </w:rPrChange>
          </w:rPr>
          <w:t>: 1687-1691.</w:t>
        </w:r>
      </w:ins>
    </w:p>
    <w:p w:rsidR="00787EBF" w:rsidRPr="00787EBF" w:rsidRDefault="00A87E46" w:rsidP="00787EBF">
      <w:pPr>
        <w:jc w:val="both"/>
        <w:rPr>
          <w:ins w:id="1225" w:author="Ram Shrestha" w:date="2014-03-02T21:23:00Z"/>
          <w:rFonts w:ascii="Cambria" w:hAnsi="Cambria"/>
          <w:noProof/>
          <w:rPrChange w:id="1226" w:author="Ram Shrestha" w:date="2014-03-02T21:23:00Z">
            <w:rPr>
              <w:ins w:id="1227" w:author="Ram Shrestha" w:date="2014-03-02T21:23:00Z"/>
            </w:rPr>
          </w:rPrChange>
        </w:rPr>
      </w:pPr>
      <w:ins w:id="1228" w:author="Ram Shrestha" w:date="2014-03-02T21:23:00Z">
        <w:r w:rsidRPr="00A87E46">
          <w:rPr>
            <w:rFonts w:ascii="Cambria" w:hAnsi="Cambria"/>
            <w:noProof/>
            <w:rPrChange w:id="1229" w:author="Ram Shrestha" w:date="2014-03-02T21:23:00Z">
              <w:rPr/>
            </w:rPrChange>
          </w:rPr>
          <w:t xml:space="preserve">Mitsuya, Y, Varghese, V, Wang, C, Liu, TF, Holmes, SP, Jayakumar, P, Gharizadeh, B, Ronaghi, M, Klein, D, Fessel, WJ, Shafer, RW (2008) Minority human immunodeficiency virus type 1 variants in antiretroviral-naive persons with reverse transcriptase codon 215 revertant mutations. </w:t>
        </w:r>
        <w:r w:rsidRPr="00A87E46">
          <w:rPr>
            <w:rFonts w:ascii="Cambria" w:hAnsi="Cambria"/>
            <w:i/>
            <w:noProof/>
            <w:rPrChange w:id="1230" w:author="Ram Shrestha" w:date="2014-03-02T21:23:00Z">
              <w:rPr/>
            </w:rPrChange>
          </w:rPr>
          <w:t>J Virol</w:t>
        </w:r>
        <w:r w:rsidRPr="00A87E46">
          <w:rPr>
            <w:rFonts w:ascii="Cambria" w:hAnsi="Cambria"/>
            <w:noProof/>
            <w:rPrChange w:id="1231" w:author="Ram Shrestha" w:date="2014-03-02T21:23:00Z">
              <w:rPr/>
            </w:rPrChange>
          </w:rPr>
          <w:t xml:space="preserve"> </w:t>
        </w:r>
        <w:r w:rsidRPr="00A87E46">
          <w:rPr>
            <w:rFonts w:ascii="Cambria" w:hAnsi="Cambria"/>
            <w:b/>
            <w:noProof/>
            <w:rPrChange w:id="1232" w:author="Ram Shrestha" w:date="2014-03-02T21:23:00Z">
              <w:rPr/>
            </w:rPrChange>
          </w:rPr>
          <w:t>82</w:t>
        </w:r>
        <w:r w:rsidRPr="00A87E46">
          <w:rPr>
            <w:rFonts w:ascii="Cambria" w:hAnsi="Cambria"/>
            <w:noProof/>
            <w:rPrChange w:id="1233" w:author="Ram Shrestha" w:date="2014-03-02T21:23:00Z">
              <w:rPr/>
            </w:rPrChange>
          </w:rPr>
          <w:t>: 10747-10755.</w:t>
        </w:r>
      </w:ins>
    </w:p>
    <w:p w:rsidR="00787EBF" w:rsidRPr="00787EBF" w:rsidRDefault="00A87E46" w:rsidP="00787EBF">
      <w:pPr>
        <w:jc w:val="both"/>
        <w:rPr>
          <w:ins w:id="1234" w:author="Ram Shrestha" w:date="2014-03-02T21:23:00Z"/>
          <w:rFonts w:ascii="Cambria" w:hAnsi="Cambria"/>
          <w:noProof/>
          <w:rPrChange w:id="1235" w:author="Ram Shrestha" w:date="2014-03-02T21:23:00Z">
            <w:rPr>
              <w:ins w:id="1236" w:author="Ram Shrestha" w:date="2014-03-02T21:23:00Z"/>
            </w:rPr>
          </w:rPrChange>
        </w:rPr>
      </w:pPr>
      <w:ins w:id="1237" w:author="Ram Shrestha" w:date="2014-03-02T21:23:00Z">
        <w:r w:rsidRPr="00A87E46">
          <w:rPr>
            <w:rFonts w:ascii="Cambria" w:hAnsi="Cambria"/>
            <w:noProof/>
            <w:rPrChange w:id="1238" w:author="Ram Shrestha" w:date="2014-03-02T21:23:00Z">
              <w:rPr/>
            </w:rPrChange>
          </w:rPr>
          <w:t xml:space="preserve">Onafuwa-Nuga, A, Telesnitsky, A (2009) The remarkable frequency of human immunodeficiency virus type 1 genetic recombination. </w:t>
        </w:r>
        <w:r w:rsidRPr="00A87E46">
          <w:rPr>
            <w:rFonts w:ascii="Cambria" w:hAnsi="Cambria"/>
            <w:i/>
            <w:noProof/>
            <w:rPrChange w:id="1239" w:author="Ram Shrestha" w:date="2014-03-02T21:23:00Z">
              <w:rPr/>
            </w:rPrChange>
          </w:rPr>
          <w:t>Microbiol Mol Biol Rev</w:t>
        </w:r>
        <w:r w:rsidRPr="00A87E46">
          <w:rPr>
            <w:rFonts w:ascii="Cambria" w:hAnsi="Cambria"/>
            <w:noProof/>
            <w:rPrChange w:id="1240" w:author="Ram Shrestha" w:date="2014-03-02T21:23:00Z">
              <w:rPr/>
            </w:rPrChange>
          </w:rPr>
          <w:t xml:space="preserve"> </w:t>
        </w:r>
        <w:r w:rsidRPr="00A87E46">
          <w:rPr>
            <w:rFonts w:ascii="Cambria" w:hAnsi="Cambria"/>
            <w:b/>
            <w:noProof/>
            <w:rPrChange w:id="1241" w:author="Ram Shrestha" w:date="2014-03-02T21:23:00Z">
              <w:rPr/>
            </w:rPrChange>
          </w:rPr>
          <w:t>73</w:t>
        </w:r>
        <w:r w:rsidRPr="00A87E46">
          <w:rPr>
            <w:rFonts w:ascii="Cambria" w:hAnsi="Cambria"/>
            <w:noProof/>
            <w:rPrChange w:id="1242" w:author="Ram Shrestha" w:date="2014-03-02T21:23:00Z">
              <w:rPr/>
            </w:rPrChange>
          </w:rPr>
          <w:t>: 451-480, Table of Contents.</w:t>
        </w:r>
      </w:ins>
    </w:p>
    <w:p w:rsidR="00787EBF" w:rsidRPr="00787EBF" w:rsidRDefault="00A87E46" w:rsidP="00787EBF">
      <w:pPr>
        <w:jc w:val="both"/>
        <w:rPr>
          <w:ins w:id="1243" w:author="Ram Shrestha" w:date="2014-03-02T21:23:00Z"/>
          <w:rFonts w:ascii="Cambria" w:hAnsi="Cambria"/>
          <w:noProof/>
          <w:rPrChange w:id="1244" w:author="Ram Shrestha" w:date="2014-03-02T21:23:00Z">
            <w:rPr>
              <w:ins w:id="1245" w:author="Ram Shrestha" w:date="2014-03-02T21:23:00Z"/>
            </w:rPr>
          </w:rPrChange>
        </w:rPr>
      </w:pPr>
      <w:ins w:id="1246" w:author="Ram Shrestha" w:date="2014-03-02T21:23:00Z">
        <w:r w:rsidRPr="00A87E46">
          <w:rPr>
            <w:rFonts w:ascii="Cambria" w:hAnsi="Cambria"/>
            <w:noProof/>
            <w:rPrChange w:id="1247" w:author="Ram Shrestha" w:date="2014-03-02T21:23:00Z">
              <w:rPr/>
            </w:rPrChange>
          </w:rPr>
          <w:t xml:space="preserve">Perelson, AS, Neumann, AU, Markowitz, M, Leonard, JM, Ho, DD (1996) HIV-1 Dynamics in Vivo: Virion Clearance Rate, Infected Cell Life-Span, and Viral Generation Time. </w:t>
        </w:r>
        <w:r w:rsidRPr="00A87E46">
          <w:rPr>
            <w:rFonts w:ascii="Cambria" w:hAnsi="Cambria"/>
            <w:i/>
            <w:noProof/>
            <w:rPrChange w:id="1248" w:author="Ram Shrestha" w:date="2014-03-02T21:23:00Z">
              <w:rPr/>
            </w:rPrChange>
          </w:rPr>
          <w:t>Science</w:t>
        </w:r>
        <w:r w:rsidRPr="00A87E46">
          <w:rPr>
            <w:rFonts w:ascii="Cambria" w:hAnsi="Cambria"/>
            <w:noProof/>
            <w:rPrChange w:id="1249" w:author="Ram Shrestha" w:date="2014-03-02T21:23:00Z">
              <w:rPr/>
            </w:rPrChange>
          </w:rPr>
          <w:t xml:space="preserve"> </w:t>
        </w:r>
        <w:r w:rsidRPr="00A87E46">
          <w:rPr>
            <w:rFonts w:ascii="Cambria" w:hAnsi="Cambria"/>
            <w:b/>
            <w:noProof/>
            <w:rPrChange w:id="1250" w:author="Ram Shrestha" w:date="2014-03-02T21:23:00Z">
              <w:rPr/>
            </w:rPrChange>
          </w:rPr>
          <w:t>271</w:t>
        </w:r>
        <w:r w:rsidRPr="00A87E46">
          <w:rPr>
            <w:rFonts w:ascii="Cambria" w:hAnsi="Cambria"/>
            <w:noProof/>
            <w:rPrChange w:id="1251" w:author="Ram Shrestha" w:date="2014-03-02T21:23:00Z">
              <w:rPr/>
            </w:rPrChange>
          </w:rPr>
          <w:t>: 1582-1586.</w:t>
        </w:r>
      </w:ins>
    </w:p>
    <w:p w:rsidR="00787EBF" w:rsidRPr="00787EBF" w:rsidRDefault="00A87E46" w:rsidP="00787EBF">
      <w:pPr>
        <w:jc w:val="both"/>
        <w:rPr>
          <w:ins w:id="1252" w:author="Ram Shrestha" w:date="2014-03-02T21:23:00Z"/>
          <w:rFonts w:ascii="Cambria" w:hAnsi="Cambria"/>
          <w:noProof/>
          <w:rPrChange w:id="1253" w:author="Ram Shrestha" w:date="2014-03-02T21:23:00Z">
            <w:rPr>
              <w:ins w:id="1254" w:author="Ram Shrestha" w:date="2014-03-02T21:23:00Z"/>
            </w:rPr>
          </w:rPrChange>
        </w:rPr>
      </w:pPr>
      <w:ins w:id="1255" w:author="Ram Shrestha" w:date="2014-03-02T21:23:00Z">
        <w:r w:rsidRPr="00A87E46">
          <w:rPr>
            <w:rFonts w:ascii="Cambria" w:hAnsi="Cambria"/>
            <w:noProof/>
            <w:rPrChange w:id="1256" w:author="Ram Shrestha" w:date="2014-03-02T21:23:00Z">
              <w:rPr/>
            </w:rPrChange>
          </w:rPr>
          <w:t xml:space="preserve">Polz, MF, Cavanaugh, CM (1998) Bias in template-to-product ratios in multitemplate PCR. </w:t>
        </w:r>
        <w:r w:rsidRPr="00A87E46">
          <w:rPr>
            <w:rFonts w:ascii="Cambria" w:hAnsi="Cambria"/>
            <w:i/>
            <w:noProof/>
            <w:rPrChange w:id="1257" w:author="Ram Shrestha" w:date="2014-03-02T21:23:00Z">
              <w:rPr/>
            </w:rPrChange>
          </w:rPr>
          <w:t>Appl Environ Microbiol</w:t>
        </w:r>
        <w:r w:rsidRPr="00A87E46">
          <w:rPr>
            <w:rFonts w:ascii="Cambria" w:hAnsi="Cambria"/>
            <w:noProof/>
            <w:rPrChange w:id="1258" w:author="Ram Shrestha" w:date="2014-03-02T21:23:00Z">
              <w:rPr/>
            </w:rPrChange>
          </w:rPr>
          <w:t xml:space="preserve"> </w:t>
        </w:r>
        <w:r w:rsidRPr="00A87E46">
          <w:rPr>
            <w:rFonts w:ascii="Cambria" w:hAnsi="Cambria"/>
            <w:b/>
            <w:noProof/>
            <w:rPrChange w:id="1259" w:author="Ram Shrestha" w:date="2014-03-02T21:23:00Z">
              <w:rPr/>
            </w:rPrChange>
          </w:rPr>
          <w:t>64</w:t>
        </w:r>
        <w:r w:rsidRPr="00A87E46">
          <w:rPr>
            <w:rFonts w:ascii="Cambria" w:hAnsi="Cambria"/>
            <w:noProof/>
            <w:rPrChange w:id="1260" w:author="Ram Shrestha" w:date="2014-03-02T21:23:00Z">
              <w:rPr/>
            </w:rPrChange>
          </w:rPr>
          <w:t>: 3724-3730.</w:t>
        </w:r>
      </w:ins>
    </w:p>
    <w:p w:rsidR="00787EBF" w:rsidRPr="00787EBF" w:rsidRDefault="00A87E46" w:rsidP="00787EBF">
      <w:pPr>
        <w:jc w:val="both"/>
        <w:rPr>
          <w:ins w:id="1261" w:author="Ram Shrestha" w:date="2014-03-02T21:23:00Z"/>
          <w:rFonts w:ascii="Cambria" w:hAnsi="Cambria"/>
          <w:noProof/>
          <w:rPrChange w:id="1262" w:author="Ram Shrestha" w:date="2014-03-02T21:23:00Z">
            <w:rPr>
              <w:ins w:id="1263" w:author="Ram Shrestha" w:date="2014-03-02T21:23:00Z"/>
            </w:rPr>
          </w:rPrChange>
        </w:rPr>
      </w:pPr>
      <w:ins w:id="1264" w:author="Ram Shrestha" w:date="2014-03-02T21:23:00Z">
        <w:r w:rsidRPr="00A87E46">
          <w:rPr>
            <w:rFonts w:ascii="Cambria" w:hAnsi="Cambria"/>
            <w:noProof/>
            <w:rPrChange w:id="1265" w:author="Ram Shrestha" w:date="2014-03-02T21:23:00Z">
              <w:rPr/>
            </w:rPrChange>
          </w:rPr>
          <w:t xml:space="preserve">Rozera, G, Abbate, I, Bruselles, A, Vlassi, C, D'Offizi, G, Narciso, P, Chillemi, G, Prosperi, M, Ippolito, G, Capobianchi, MR (2009) Massively parallel pyrosequencing highlights minority variants in the HIV-1 env quasispecies deriving from lymphomonocyte sub-populations. </w:t>
        </w:r>
        <w:r w:rsidRPr="00A87E46">
          <w:rPr>
            <w:rFonts w:ascii="Cambria" w:hAnsi="Cambria"/>
            <w:i/>
            <w:noProof/>
            <w:rPrChange w:id="1266" w:author="Ram Shrestha" w:date="2014-03-02T21:23:00Z">
              <w:rPr/>
            </w:rPrChange>
          </w:rPr>
          <w:t>Retrovirology</w:t>
        </w:r>
        <w:r w:rsidRPr="00A87E46">
          <w:rPr>
            <w:rFonts w:ascii="Cambria" w:hAnsi="Cambria"/>
            <w:noProof/>
            <w:rPrChange w:id="1267" w:author="Ram Shrestha" w:date="2014-03-02T21:23:00Z">
              <w:rPr/>
            </w:rPrChange>
          </w:rPr>
          <w:t xml:space="preserve"> </w:t>
        </w:r>
        <w:r w:rsidRPr="00A87E46">
          <w:rPr>
            <w:rFonts w:ascii="Cambria" w:hAnsi="Cambria"/>
            <w:b/>
            <w:noProof/>
            <w:rPrChange w:id="1268" w:author="Ram Shrestha" w:date="2014-03-02T21:23:00Z">
              <w:rPr/>
            </w:rPrChange>
          </w:rPr>
          <w:t>6</w:t>
        </w:r>
        <w:r w:rsidRPr="00A87E46">
          <w:rPr>
            <w:rFonts w:ascii="Cambria" w:hAnsi="Cambria"/>
            <w:noProof/>
            <w:rPrChange w:id="1269" w:author="Ram Shrestha" w:date="2014-03-02T21:23:00Z">
              <w:rPr/>
            </w:rPrChange>
          </w:rPr>
          <w:t>: 15.</w:t>
        </w:r>
      </w:ins>
    </w:p>
    <w:p w:rsidR="00787EBF" w:rsidRPr="00787EBF" w:rsidRDefault="00A87E46" w:rsidP="00787EBF">
      <w:pPr>
        <w:jc w:val="both"/>
        <w:rPr>
          <w:ins w:id="1270" w:author="Ram Shrestha" w:date="2014-03-02T21:23:00Z"/>
          <w:rFonts w:ascii="Cambria" w:hAnsi="Cambria"/>
          <w:noProof/>
          <w:rPrChange w:id="1271" w:author="Ram Shrestha" w:date="2014-03-02T21:23:00Z">
            <w:rPr>
              <w:ins w:id="1272" w:author="Ram Shrestha" w:date="2014-03-02T21:23:00Z"/>
            </w:rPr>
          </w:rPrChange>
        </w:rPr>
      </w:pPr>
      <w:ins w:id="1273" w:author="Ram Shrestha" w:date="2014-03-02T21:23:00Z">
        <w:r w:rsidRPr="00A87E46">
          <w:rPr>
            <w:rFonts w:ascii="Cambria" w:hAnsi="Cambria"/>
            <w:noProof/>
            <w:rPrChange w:id="1274" w:author="Ram Shrestha" w:date="2014-03-02T21:23:00Z">
              <w:rPr/>
            </w:rPrChange>
          </w:rPr>
          <w:t xml:space="preserve">Schmitt, MW, Kennedy, SR, Salk, JJ, Fox, EJ, Hiatt, JB, Loeb, LA (2012) Detection of ultra-rare mutations by next-generation sequencing. </w:t>
        </w:r>
        <w:r w:rsidRPr="00A87E46">
          <w:rPr>
            <w:rFonts w:ascii="Cambria" w:hAnsi="Cambria"/>
            <w:i/>
            <w:noProof/>
            <w:rPrChange w:id="1275" w:author="Ram Shrestha" w:date="2014-03-02T21:23:00Z">
              <w:rPr/>
            </w:rPrChange>
          </w:rPr>
          <w:t>Proc Natl Acad Sci U S A</w:t>
        </w:r>
        <w:r w:rsidRPr="00A87E46">
          <w:rPr>
            <w:rFonts w:ascii="Cambria" w:hAnsi="Cambria"/>
            <w:noProof/>
            <w:rPrChange w:id="1276" w:author="Ram Shrestha" w:date="2014-03-02T21:23:00Z">
              <w:rPr/>
            </w:rPrChange>
          </w:rPr>
          <w:t xml:space="preserve"> </w:t>
        </w:r>
        <w:r w:rsidRPr="00A87E46">
          <w:rPr>
            <w:rFonts w:ascii="Cambria" w:hAnsi="Cambria"/>
            <w:b/>
            <w:noProof/>
            <w:rPrChange w:id="1277" w:author="Ram Shrestha" w:date="2014-03-02T21:23:00Z">
              <w:rPr/>
            </w:rPrChange>
          </w:rPr>
          <w:t>109</w:t>
        </w:r>
        <w:r w:rsidRPr="00A87E46">
          <w:rPr>
            <w:rFonts w:ascii="Cambria" w:hAnsi="Cambria"/>
            <w:noProof/>
            <w:rPrChange w:id="1278" w:author="Ram Shrestha" w:date="2014-03-02T21:23:00Z">
              <w:rPr/>
            </w:rPrChange>
          </w:rPr>
          <w:t>: 14508-14513.</w:t>
        </w:r>
      </w:ins>
    </w:p>
    <w:p w:rsidR="00787EBF" w:rsidRPr="00787EBF" w:rsidRDefault="00A87E46" w:rsidP="00787EBF">
      <w:pPr>
        <w:jc w:val="both"/>
        <w:rPr>
          <w:ins w:id="1279" w:author="Ram Shrestha" w:date="2014-03-02T21:23:00Z"/>
          <w:rFonts w:ascii="Cambria" w:hAnsi="Cambria"/>
          <w:noProof/>
          <w:rPrChange w:id="1280" w:author="Ram Shrestha" w:date="2014-03-02T21:23:00Z">
            <w:rPr>
              <w:ins w:id="1281" w:author="Ram Shrestha" w:date="2014-03-02T21:23:00Z"/>
            </w:rPr>
          </w:rPrChange>
        </w:rPr>
      </w:pPr>
      <w:ins w:id="1282" w:author="Ram Shrestha" w:date="2014-03-02T21:23:00Z">
        <w:r w:rsidRPr="00A87E46">
          <w:rPr>
            <w:rFonts w:ascii="Cambria" w:hAnsi="Cambria"/>
            <w:noProof/>
            <w:rPrChange w:id="1283" w:author="Ram Shrestha" w:date="2014-03-02T21:23:00Z">
              <w:rPr/>
            </w:rPrChange>
          </w:rPr>
          <w:t xml:space="preserve">Shafer, RW (2009) Low-abundance drug-resistant HIV-1 variants: finding significance in an era of abundant diagnostic and therapeutic options. </w:t>
        </w:r>
        <w:r w:rsidRPr="00A87E46">
          <w:rPr>
            <w:rFonts w:ascii="Cambria" w:hAnsi="Cambria"/>
            <w:i/>
            <w:noProof/>
            <w:rPrChange w:id="1284" w:author="Ram Shrestha" w:date="2014-03-02T21:23:00Z">
              <w:rPr/>
            </w:rPrChange>
          </w:rPr>
          <w:t>J Infect Dis</w:t>
        </w:r>
        <w:r w:rsidRPr="00A87E46">
          <w:rPr>
            <w:rFonts w:ascii="Cambria" w:hAnsi="Cambria"/>
            <w:noProof/>
            <w:rPrChange w:id="1285" w:author="Ram Shrestha" w:date="2014-03-02T21:23:00Z">
              <w:rPr/>
            </w:rPrChange>
          </w:rPr>
          <w:t xml:space="preserve"> </w:t>
        </w:r>
        <w:r w:rsidRPr="00A87E46">
          <w:rPr>
            <w:rFonts w:ascii="Cambria" w:hAnsi="Cambria"/>
            <w:b/>
            <w:noProof/>
            <w:rPrChange w:id="1286" w:author="Ram Shrestha" w:date="2014-03-02T21:23:00Z">
              <w:rPr/>
            </w:rPrChange>
          </w:rPr>
          <w:t>199</w:t>
        </w:r>
        <w:r w:rsidRPr="00A87E46">
          <w:rPr>
            <w:rFonts w:ascii="Cambria" w:hAnsi="Cambria"/>
            <w:noProof/>
            <w:rPrChange w:id="1287" w:author="Ram Shrestha" w:date="2014-03-02T21:23:00Z">
              <w:rPr/>
            </w:rPrChange>
          </w:rPr>
          <w:t>: 610-612.</w:t>
        </w:r>
      </w:ins>
    </w:p>
    <w:p w:rsidR="00787EBF" w:rsidRPr="00787EBF" w:rsidRDefault="00A87E46" w:rsidP="00787EBF">
      <w:pPr>
        <w:jc w:val="both"/>
        <w:rPr>
          <w:ins w:id="1288" w:author="Ram Shrestha" w:date="2014-03-02T21:23:00Z"/>
          <w:rFonts w:ascii="Cambria" w:hAnsi="Cambria"/>
          <w:noProof/>
          <w:rPrChange w:id="1289" w:author="Ram Shrestha" w:date="2014-03-02T21:23:00Z">
            <w:rPr>
              <w:ins w:id="1290" w:author="Ram Shrestha" w:date="2014-03-02T21:23:00Z"/>
            </w:rPr>
          </w:rPrChange>
        </w:rPr>
      </w:pPr>
      <w:ins w:id="1291" w:author="Ram Shrestha" w:date="2014-03-02T21:23:00Z">
        <w:r w:rsidRPr="00A87E46">
          <w:rPr>
            <w:rFonts w:ascii="Cambria" w:hAnsi="Cambria"/>
            <w:noProof/>
            <w:rPrChange w:id="1292" w:author="Ram Shrestha" w:date="2014-03-02T21:23:00Z">
              <w:rPr/>
            </w:rPrChange>
          </w:rPr>
          <w:t xml:space="preserve">Sheward, DJ, Murrell, B, Williamson, C (2012) Degenerate Primer IDs and the birthday problem. </w:t>
        </w:r>
        <w:r w:rsidRPr="00A87E46">
          <w:rPr>
            <w:rFonts w:ascii="Cambria" w:hAnsi="Cambria"/>
            <w:i/>
            <w:noProof/>
            <w:rPrChange w:id="1293" w:author="Ram Shrestha" w:date="2014-03-02T21:23:00Z">
              <w:rPr/>
            </w:rPrChange>
          </w:rPr>
          <w:t>Proc Natl Acad Sci U S A</w:t>
        </w:r>
        <w:r w:rsidRPr="00A87E46">
          <w:rPr>
            <w:rFonts w:ascii="Cambria" w:hAnsi="Cambria"/>
            <w:noProof/>
            <w:rPrChange w:id="1294" w:author="Ram Shrestha" w:date="2014-03-02T21:23:00Z">
              <w:rPr/>
            </w:rPrChange>
          </w:rPr>
          <w:t xml:space="preserve"> </w:t>
        </w:r>
        <w:r w:rsidRPr="00A87E46">
          <w:rPr>
            <w:rFonts w:ascii="Cambria" w:hAnsi="Cambria"/>
            <w:b/>
            <w:noProof/>
            <w:rPrChange w:id="1295" w:author="Ram Shrestha" w:date="2014-03-02T21:23:00Z">
              <w:rPr/>
            </w:rPrChange>
          </w:rPr>
          <w:t>109</w:t>
        </w:r>
        <w:r w:rsidRPr="00A87E46">
          <w:rPr>
            <w:rFonts w:ascii="Cambria" w:hAnsi="Cambria"/>
            <w:noProof/>
            <w:rPrChange w:id="1296" w:author="Ram Shrestha" w:date="2014-03-02T21:23:00Z">
              <w:rPr/>
            </w:rPrChange>
          </w:rPr>
          <w:t>: E1330; author reply E1331.</w:t>
        </w:r>
      </w:ins>
    </w:p>
    <w:p w:rsidR="00787EBF" w:rsidRPr="00787EBF" w:rsidRDefault="00A87E46" w:rsidP="00787EBF">
      <w:pPr>
        <w:jc w:val="both"/>
        <w:rPr>
          <w:ins w:id="1297" w:author="Ram Shrestha" w:date="2014-03-02T21:23:00Z"/>
          <w:rFonts w:ascii="Cambria" w:hAnsi="Cambria"/>
          <w:noProof/>
          <w:rPrChange w:id="1298" w:author="Ram Shrestha" w:date="2014-03-02T21:23:00Z">
            <w:rPr>
              <w:ins w:id="1299" w:author="Ram Shrestha" w:date="2014-03-02T21:23:00Z"/>
            </w:rPr>
          </w:rPrChange>
        </w:rPr>
      </w:pPr>
      <w:ins w:id="1300" w:author="Ram Shrestha" w:date="2014-03-02T21:23:00Z">
        <w:r w:rsidRPr="00A87E46">
          <w:rPr>
            <w:rFonts w:ascii="Cambria" w:hAnsi="Cambria"/>
            <w:noProof/>
            <w:rPrChange w:id="1301" w:author="Ram Shrestha" w:date="2014-03-02T21:23:00Z">
              <w:rPr/>
            </w:rPrChange>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A87E46">
          <w:rPr>
            <w:rFonts w:ascii="Cambria" w:hAnsi="Cambria"/>
            <w:i/>
            <w:noProof/>
            <w:rPrChange w:id="1302" w:author="Ram Shrestha" w:date="2014-03-02T21:23:00Z">
              <w:rPr/>
            </w:rPrChange>
          </w:rPr>
          <w:t>J Acquir Immune Defic Syndr</w:t>
        </w:r>
        <w:r w:rsidRPr="00A87E46">
          <w:rPr>
            <w:rFonts w:ascii="Cambria" w:hAnsi="Cambria"/>
            <w:noProof/>
            <w:rPrChange w:id="1303" w:author="Ram Shrestha" w:date="2014-03-02T21:23:00Z">
              <w:rPr/>
            </w:rPrChange>
          </w:rPr>
          <w:t xml:space="preserve"> </w:t>
        </w:r>
        <w:r w:rsidRPr="00A87E46">
          <w:rPr>
            <w:rFonts w:ascii="Cambria" w:hAnsi="Cambria"/>
            <w:b/>
            <w:noProof/>
            <w:rPrChange w:id="1304" w:author="Ram Shrestha" w:date="2014-03-02T21:23:00Z">
              <w:rPr/>
            </w:rPrChange>
          </w:rPr>
          <w:t>52</w:t>
        </w:r>
        <w:r w:rsidRPr="00A87E46">
          <w:rPr>
            <w:rFonts w:ascii="Cambria" w:hAnsi="Cambria"/>
            <w:noProof/>
            <w:rPrChange w:id="1305" w:author="Ram Shrestha" w:date="2014-03-02T21:23:00Z">
              <w:rPr/>
            </w:rPrChange>
          </w:rPr>
          <w:t>: 309-315.</w:t>
        </w:r>
      </w:ins>
    </w:p>
    <w:p w:rsidR="00787EBF" w:rsidRPr="00787EBF" w:rsidRDefault="00A87E46" w:rsidP="00787EBF">
      <w:pPr>
        <w:jc w:val="both"/>
        <w:rPr>
          <w:ins w:id="1306" w:author="Ram Shrestha" w:date="2014-03-02T21:23:00Z"/>
          <w:rFonts w:ascii="Cambria" w:hAnsi="Cambria"/>
          <w:noProof/>
          <w:rPrChange w:id="1307" w:author="Ram Shrestha" w:date="2014-03-02T21:23:00Z">
            <w:rPr>
              <w:ins w:id="1308" w:author="Ram Shrestha" w:date="2014-03-02T21:23:00Z"/>
            </w:rPr>
          </w:rPrChange>
        </w:rPr>
      </w:pPr>
      <w:ins w:id="1309" w:author="Ram Shrestha" w:date="2014-03-02T21:23:00Z">
        <w:r w:rsidRPr="00A87E46">
          <w:rPr>
            <w:rFonts w:ascii="Cambria" w:hAnsi="Cambria"/>
            <w:noProof/>
            <w:rPrChange w:id="1310" w:author="Ram Shrestha" w:date="2014-03-02T21:23:00Z">
              <w:rPr/>
            </w:rPrChange>
          </w:rPr>
          <w:t xml:space="preserve">Wang, C, Mitsuya, Y, Gharizadeh, B, Ronaghi, M, Shafer, RW (2007) Characterization of mutation spectra with ultra-deep pyrosequencing: application to HIV-1 drug resistance. </w:t>
        </w:r>
        <w:r w:rsidRPr="00A87E46">
          <w:rPr>
            <w:rFonts w:ascii="Cambria" w:hAnsi="Cambria"/>
            <w:i/>
            <w:noProof/>
            <w:rPrChange w:id="1311" w:author="Ram Shrestha" w:date="2014-03-02T21:23:00Z">
              <w:rPr/>
            </w:rPrChange>
          </w:rPr>
          <w:t>Genome Res</w:t>
        </w:r>
        <w:r w:rsidRPr="00A87E46">
          <w:rPr>
            <w:rFonts w:ascii="Cambria" w:hAnsi="Cambria"/>
            <w:noProof/>
            <w:rPrChange w:id="1312" w:author="Ram Shrestha" w:date="2014-03-02T21:23:00Z">
              <w:rPr/>
            </w:rPrChange>
          </w:rPr>
          <w:t xml:space="preserve"> </w:t>
        </w:r>
        <w:r w:rsidRPr="00A87E46">
          <w:rPr>
            <w:rFonts w:ascii="Cambria" w:hAnsi="Cambria"/>
            <w:b/>
            <w:noProof/>
            <w:rPrChange w:id="1313" w:author="Ram Shrestha" w:date="2014-03-02T21:23:00Z">
              <w:rPr/>
            </w:rPrChange>
          </w:rPr>
          <w:t>17</w:t>
        </w:r>
        <w:r w:rsidRPr="00A87E46">
          <w:rPr>
            <w:rFonts w:ascii="Cambria" w:hAnsi="Cambria"/>
            <w:noProof/>
            <w:rPrChange w:id="1314" w:author="Ram Shrestha" w:date="2014-03-02T21:23:00Z">
              <w:rPr/>
            </w:rPrChange>
          </w:rPr>
          <w:t>: 1195-1201.</w:t>
        </w:r>
      </w:ins>
    </w:p>
    <w:p w:rsidR="00787EBF" w:rsidRPr="00787EBF" w:rsidRDefault="00A87E46" w:rsidP="00787EBF">
      <w:pPr>
        <w:jc w:val="both"/>
        <w:rPr>
          <w:ins w:id="1315" w:author="Ram Shrestha" w:date="2014-03-02T21:23:00Z"/>
          <w:rFonts w:ascii="Cambria" w:hAnsi="Cambria"/>
          <w:noProof/>
          <w:rPrChange w:id="1316" w:author="Ram Shrestha" w:date="2014-03-02T21:23:00Z">
            <w:rPr>
              <w:ins w:id="1317" w:author="Ram Shrestha" w:date="2014-03-02T21:23:00Z"/>
            </w:rPr>
          </w:rPrChange>
        </w:rPr>
      </w:pPr>
      <w:ins w:id="1318" w:author="Ram Shrestha" w:date="2014-03-02T21:23:00Z">
        <w:r w:rsidRPr="00A87E46">
          <w:rPr>
            <w:rFonts w:ascii="Cambria" w:hAnsi="Cambria"/>
            <w:noProof/>
            <w:rPrChange w:id="1319" w:author="Ram Shrestha" w:date="2014-03-02T21:23:00Z">
              <w:rPr/>
            </w:rPrChange>
          </w:rPr>
          <w:t xml:space="preserve">Yang, YL, Wang, G, Dorman, K, Kaplan, AH (1996) Long polymerase chain reaction amplification of heterogeneous HIV type 1 templates produces recombination at a relatively high frequency. </w:t>
        </w:r>
        <w:r w:rsidRPr="00A87E46">
          <w:rPr>
            <w:rFonts w:ascii="Cambria" w:hAnsi="Cambria"/>
            <w:i/>
            <w:noProof/>
            <w:rPrChange w:id="1320" w:author="Ram Shrestha" w:date="2014-03-02T21:23:00Z">
              <w:rPr/>
            </w:rPrChange>
          </w:rPr>
          <w:t>AIDS Res Hum Retroviruses</w:t>
        </w:r>
        <w:r w:rsidRPr="00A87E46">
          <w:rPr>
            <w:rFonts w:ascii="Cambria" w:hAnsi="Cambria"/>
            <w:noProof/>
            <w:rPrChange w:id="1321" w:author="Ram Shrestha" w:date="2014-03-02T21:23:00Z">
              <w:rPr/>
            </w:rPrChange>
          </w:rPr>
          <w:t xml:space="preserve"> </w:t>
        </w:r>
        <w:r w:rsidRPr="00A87E46">
          <w:rPr>
            <w:rFonts w:ascii="Cambria" w:hAnsi="Cambria"/>
            <w:b/>
            <w:noProof/>
            <w:rPrChange w:id="1322" w:author="Ram Shrestha" w:date="2014-03-02T21:23:00Z">
              <w:rPr/>
            </w:rPrChange>
          </w:rPr>
          <w:t>12</w:t>
        </w:r>
        <w:r w:rsidRPr="00A87E46">
          <w:rPr>
            <w:rFonts w:ascii="Cambria" w:hAnsi="Cambria"/>
            <w:noProof/>
            <w:rPrChange w:id="1323" w:author="Ram Shrestha" w:date="2014-03-02T21:23:00Z">
              <w:rPr/>
            </w:rPrChange>
          </w:rPr>
          <w:t>: 303-306.</w:t>
        </w:r>
      </w:ins>
    </w:p>
    <w:p w:rsidR="00787EBF" w:rsidRPr="00787EBF" w:rsidRDefault="00A87E46" w:rsidP="00787EBF">
      <w:pPr>
        <w:jc w:val="both"/>
        <w:rPr>
          <w:ins w:id="1324" w:author="Ram Shrestha" w:date="2014-03-02T21:23:00Z"/>
          <w:rFonts w:ascii="Cambria" w:hAnsi="Cambria"/>
          <w:noProof/>
          <w:rPrChange w:id="1325" w:author="Ram Shrestha" w:date="2014-03-02T21:23:00Z">
            <w:rPr>
              <w:ins w:id="1326" w:author="Ram Shrestha" w:date="2014-03-02T21:23:00Z"/>
            </w:rPr>
          </w:rPrChange>
        </w:rPr>
      </w:pPr>
      <w:ins w:id="1327" w:author="Ram Shrestha" w:date="2014-03-02T21:23:00Z">
        <w:r w:rsidRPr="00A87E46">
          <w:rPr>
            <w:rFonts w:ascii="Cambria" w:hAnsi="Cambria"/>
            <w:noProof/>
            <w:rPrChange w:id="1328" w:author="Ram Shrestha" w:date="2014-03-02T21:23:00Z">
              <w:rPr/>
            </w:rPrChange>
          </w:rPr>
          <w:t xml:space="preserve">Zagordi, O, Klein, R, Daumer, M, Beerenwinkel, N (2010) Error correction of next-generation sequencing data and reliable estimation of HIV quasispecies. </w:t>
        </w:r>
        <w:r w:rsidRPr="00A87E46">
          <w:rPr>
            <w:rFonts w:ascii="Cambria" w:hAnsi="Cambria"/>
            <w:i/>
            <w:noProof/>
            <w:rPrChange w:id="1329" w:author="Ram Shrestha" w:date="2014-03-02T21:23:00Z">
              <w:rPr/>
            </w:rPrChange>
          </w:rPr>
          <w:t>Nucleic Acids Res</w:t>
        </w:r>
        <w:r w:rsidRPr="00A87E46">
          <w:rPr>
            <w:rFonts w:ascii="Cambria" w:hAnsi="Cambria"/>
            <w:noProof/>
            <w:rPrChange w:id="1330" w:author="Ram Shrestha" w:date="2014-03-02T21:23:00Z">
              <w:rPr/>
            </w:rPrChange>
          </w:rPr>
          <w:t xml:space="preserve"> </w:t>
        </w:r>
        <w:r w:rsidRPr="00A87E46">
          <w:rPr>
            <w:rFonts w:ascii="Cambria" w:hAnsi="Cambria"/>
            <w:b/>
            <w:noProof/>
            <w:rPrChange w:id="1331" w:author="Ram Shrestha" w:date="2014-03-02T21:23:00Z">
              <w:rPr/>
            </w:rPrChange>
          </w:rPr>
          <w:t>38</w:t>
        </w:r>
        <w:r w:rsidRPr="00A87E46">
          <w:rPr>
            <w:rFonts w:ascii="Cambria" w:hAnsi="Cambria"/>
            <w:noProof/>
            <w:rPrChange w:id="1332" w:author="Ram Shrestha" w:date="2014-03-02T21:23:00Z">
              <w:rPr/>
            </w:rPrChange>
          </w:rPr>
          <w:t>: 7400-7409.</w:t>
        </w:r>
      </w:ins>
    </w:p>
    <w:p w:rsidR="00A87E46" w:rsidRDefault="00A87E46" w:rsidP="00A87E46">
      <w:pPr>
        <w:ind w:left="720" w:hanging="720"/>
        <w:jc w:val="both"/>
        <w:rPr>
          <w:ins w:id="1333" w:author="Ram Shrestha" w:date="2014-03-02T21:23:00Z"/>
          <w:rFonts w:ascii="Cambria" w:hAnsi="Cambria"/>
          <w:noProof/>
        </w:rPr>
        <w:pPrChange w:id="1334" w:author="Ram Shrestha" w:date="2014-03-02T21:23:00Z">
          <w:pPr>
            <w:jc w:val="both"/>
          </w:pPr>
        </w:pPrChange>
      </w:pPr>
    </w:p>
    <w:p w:rsidR="00466F0D" w:rsidRPr="009C02FB" w:rsidDel="00943833" w:rsidRDefault="00466F0D" w:rsidP="002F1249">
      <w:pPr>
        <w:jc w:val="both"/>
        <w:rPr>
          <w:del w:id="1335" w:author="Ram Shrestha" w:date="2013-12-03T16:32:00Z"/>
          <w:rFonts w:ascii="Cambria" w:hAnsi="Cambria"/>
          <w:noProof/>
        </w:rPr>
      </w:pPr>
      <w:del w:id="1336" w:author="Ram Shrestha" w:date="2013-12-03T16:32:00Z">
        <w:r w:rsidRPr="009C02FB" w:rsidDel="00943833">
          <w:rPr>
            <w:rFonts w:ascii="Cambria" w:hAnsi="Cambria"/>
            <w:noProof/>
          </w:rPr>
          <w:delText xml:space="preserve">Beerenwinkel, N, Gunthard, HF, Roth, V, Metzner, KJ (2012) Challenges and opportunities in estimating viral genetic diversity from next-generation sequencing data. </w:delText>
        </w:r>
        <w:r w:rsidRPr="009C02FB" w:rsidDel="00943833">
          <w:rPr>
            <w:rFonts w:ascii="Cambria" w:hAnsi="Cambria"/>
            <w:i/>
            <w:noProof/>
          </w:rPr>
          <w:delText>Front Microbiol</w:delText>
        </w:r>
        <w:r w:rsidRPr="009C02FB" w:rsidDel="00943833">
          <w:rPr>
            <w:rFonts w:ascii="Cambria" w:hAnsi="Cambria"/>
            <w:noProof/>
          </w:rPr>
          <w:delText xml:space="preserve"> </w:delText>
        </w:r>
        <w:r w:rsidRPr="009C02FB" w:rsidDel="00943833">
          <w:rPr>
            <w:rFonts w:ascii="Cambria" w:hAnsi="Cambria"/>
            <w:b/>
            <w:noProof/>
          </w:rPr>
          <w:delText>3</w:delText>
        </w:r>
        <w:r w:rsidRPr="009C02FB" w:rsidDel="00943833">
          <w:rPr>
            <w:rFonts w:ascii="Cambria" w:hAnsi="Cambria"/>
            <w:noProof/>
          </w:rPr>
          <w:delText>: 329.</w:delText>
        </w:r>
      </w:del>
    </w:p>
    <w:p w:rsidR="00466F0D" w:rsidRPr="009C02FB" w:rsidDel="00943833" w:rsidRDefault="00466F0D" w:rsidP="002F1249">
      <w:pPr>
        <w:jc w:val="both"/>
        <w:rPr>
          <w:del w:id="1337" w:author="Ram Shrestha" w:date="2013-12-03T16:32:00Z"/>
          <w:rFonts w:ascii="Cambria" w:hAnsi="Cambria"/>
          <w:noProof/>
        </w:rPr>
      </w:pPr>
      <w:del w:id="1338" w:author="Ram Shrestha" w:date="2013-12-03T16:32:00Z">
        <w:r w:rsidRPr="009C02FB" w:rsidDel="00943833">
          <w:rPr>
            <w:rFonts w:ascii="Cambria" w:hAnsi="Cambria"/>
            <w:noProof/>
          </w:rPr>
          <w:delText xml:space="preserve">Eisele, E, Siliciano, RF (2012) Redefining the viral reservoirs that prevent HIV-1 eradication. </w:delText>
        </w:r>
        <w:r w:rsidRPr="009C02FB" w:rsidDel="00943833">
          <w:rPr>
            <w:rFonts w:ascii="Cambria" w:hAnsi="Cambria"/>
            <w:i/>
            <w:noProof/>
          </w:rPr>
          <w:delText>Immunity</w:delText>
        </w:r>
        <w:r w:rsidRPr="009C02FB" w:rsidDel="00943833">
          <w:rPr>
            <w:rFonts w:ascii="Cambria" w:hAnsi="Cambria"/>
            <w:noProof/>
          </w:rPr>
          <w:delText xml:space="preserve"> </w:delText>
        </w:r>
        <w:r w:rsidRPr="009C02FB" w:rsidDel="00943833">
          <w:rPr>
            <w:rFonts w:ascii="Cambria" w:hAnsi="Cambria"/>
            <w:b/>
            <w:noProof/>
          </w:rPr>
          <w:delText>37</w:delText>
        </w:r>
        <w:r w:rsidRPr="009C02FB" w:rsidDel="00943833">
          <w:rPr>
            <w:rFonts w:ascii="Cambria" w:hAnsi="Cambria"/>
            <w:noProof/>
          </w:rPr>
          <w:delText>: 377-388.</w:delText>
        </w:r>
      </w:del>
    </w:p>
    <w:p w:rsidR="00466F0D" w:rsidRPr="009C02FB" w:rsidDel="00943833" w:rsidRDefault="00466F0D" w:rsidP="002F1249">
      <w:pPr>
        <w:jc w:val="both"/>
        <w:rPr>
          <w:del w:id="1339" w:author="Ram Shrestha" w:date="2013-12-03T16:32:00Z"/>
          <w:rFonts w:ascii="Cambria" w:hAnsi="Cambria"/>
          <w:noProof/>
        </w:rPr>
      </w:pPr>
      <w:del w:id="1340" w:author="Ram Shrestha" w:date="2013-12-03T16:32:00Z">
        <w:r w:rsidRPr="009C02FB" w:rsidDel="00943833">
          <w:rPr>
            <w:rFonts w:ascii="Cambria" w:hAnsi="Cambria"/>
            <w:noProof/>
          </w:rPr>
          <w:delTex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delText>
        </w:r>
        <w:r w:rsidRPr="009C02FB" w:rsidDel="00943833">
          <w:rPr>
            <w:rFonts w:ascii="Cambria" w:hAnsi="Cambria"/>
            <w:i/>
            <w:noProof/>
          </w:rPr>
          <w:delText>PLoS One</w:delText>
        </w:r>
        <w:r w:rsidRPr="009C02FB" w:rsidDel="00943833">
          <w:rPr>
            <w:rFonts w:ascii="Cambria" w:hAnsi="Cambria"/>
            <w:noProof/>
          </w:rPr>
          <w:delText xml:space="preserve"> </w:delText>
        </w:r>
        <w:r w:rsidRPr="009C02FB" w:rsidDel="00943833">
          <w:rPr>
            <w:rFonts w:ascii="Cambria" w:hAnsi="Cambria"/>
            <w:b/>
            <w:noProof/>
          </w:rPr>
          <w:delText>5</w:delText>
        </w:r>
        <w:r w:rsidRPr="009C02FB" w:rsidDel="00943833">
          <w:rPr>
            <w:rFonts w:ascii="Cambria" w:hAnsi="Cambria"/>
            <w:noProof/>
          </w:rPr>
          <w:delText>: e12303.</w:delText>
        </w:r>
      </w:del>
    </w:p>
    <w:p w:rsidR="00466F0D" w:rsidRPr="009C02FB" w:rsidDel="00943833" w:rsidRDefault="00466F0D" w:rsidP="002F1249">
      <w:pPr>
        <w:jc w:val="both"/>
        <w:rPr>
          <w:del w:id="1341" w:author="Ram Shrestha" w:date="2013-12-03T16:32:00Z"/>
          <w:rFonts w:ascii="Cambria" w:hAnsi="Cambria"/>
          <w:noProof/>
        </w:rPr>
      </w:pPr>
      <w:del w:id="1342" w:author="Ram Shrestha" w:date="2013-12-03T16:32:00Z">
        <w:r w:rsidRPr="009C02FB" w:rsidDel="00943833">
          <w:rPr>
            <w:rFonts w:ascii="Cambria" w:hAnsi="Cambria"/>
            <w:noProof/>
          </w:rPr>
          <w:delText xml:space="preserve">Hoffmann, C, Minkah, N, Leipzig, J, Wang, G, Arens, MQ, Tebas, P, Bushman, FD (2007) DNA bar coding and pyrosequencing to identify rare HIV drug resistance mutations.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35</w:delText>
        </w:r>
        <w:r w:rsidRPr="009C02FB" w:rsidDel="00943833">
          <w:rPr>
            <w:rFonts w:ascii="Cambria" w:hAnsi="Cambria"/>
            <w:noProof/>
          </w:rPr>
          <w:delText>: e91.</w:delText>
        </w:r>
      </w:del>
    </w:p>
    <w:p w:rsidR="00466F0D" w:rsidRPr="009C02FB" w:rsidDel="00943833" w:rsidRDefault="00466F0D" w:rsidP="002F1249">
      <w:pPr>
        <w:jc w:val="both"/>
        <w:rPr>
          <w:del w:id="1343" w:author="Ram Shrestha" w:date="2013-12-03T16:32:00Z"/>
          <w:rFonts w:ascii="Cambria" w:hAnsi="Cambria"/>
          <w:noProof/>
        </w:rPr>
      </w:pPr>
      <w:del w:id="1344" w:author="Ram Shrestha" w:date="2013-12-03T16:32:00Z">
        <w:r w:rsidRPr="009C02FB" w:rsidDel="00943833">
          <w:rPr>
            <w:rFonts w:ascii="Cambria" w:hAnsi="Cambria"/>
            <w:noProof/>
          </w:rPr>
          <w:delText xml:space="preserve">Hughes, JP, Totten, P (2003) Estimating the accuracy of polymerase chain reaction-based tests using endpoint dilution. </w:delText>
        </w:r>
        <w:r w:rsidRPr="009C02FB" w:rsidDel="00943833">
          <w:rPr>
            <w:rFonts w:ascii="Cambria" w:hAnsi="Cambria"/>
            <w:i/>
            <w:noProof/>
          </w:rPr>
          <w:delText>Biometrics</w:delText>
        </w:r>
        <w:r w:rsidRPr="009C02FB" w:rsidDel="00943833">
          <w:rPr>
            <w:rFonts w:ascii="Cambria" w:hAnsi="Cambria"/>
            <w:noProof/>
          </w:rPr>
          <w:delText xml:space="preserve"> </w:delText>
        </w:r>
        <w:r w:rsidRPr="009C02FB" w:rsidDel="00943833">
          <w:rPr>
            <w:rFonts w:ascii="Cambria" w:hAnsi="Cambria"/>
            <w:b/>
            <w:noProof/>
          </w:rPr>
          <w:delText>59</w:delText>
        </w:r>
        <w:r w:rsidRPr="009C02FB" w:rsidDel="00943833">
          <w:rPr>
            <w:rFonts w:ascii="Cambria" w:hAnsi="Cambria"/>
            <w:noProof/>
          </w:rPr>
          <w:delText>: 505-511.</w:delText>
        </w:r>
      </w:del>
    </w:p>
    <w:p w:rsidR="00466F0D" w:rsidRPr="009C02FB" w:rsidDel="00943833" w:rsidRDefault="00466F0D" w:rsidP="002F1249">
      <w:pPr>
        <w:jc w:val="both"/>
        <w:rPr>
          <w:del w:id="1345" w:author="Ram Shrestha" w:date="2013-12-03T16:32:00Z"/>
          <w:rFonts w:ascii="Cambria" w:hAnsi="Cambria"/>
          <w:noProof/>
        </w:rPr>
      </w:pPr>
      <w:del w:id="1346" w:author="Ram Shrestha" w:date="2013-12-03T16:32:00Z">
        <w:r w:rsidRPr="009C02FB" w:rsidDel="00943833">
          <w:rPr>
            <w:rFonts w:ascii="Cambria" w:hAnsi="Cambria"/>
            <w:noProof/>
          </w:rPr>
          <w:delText xml:space="preserve">Jabara, CB, Jones, CD, Roach, J, Anderson, JA, Swanstrom, R (2011) Accurate sampling and deep sequencing of the HIV-1 protease gene using a Primer ID. </w:delText>
        </w:r>
        <w:r w:rsidRPr="009C02FB" w:rsidDel="00943833">
          <w:rPr>
            <w:rFonts w:ascii="Cambria" w:hAnsi="Cambria"/>
            <w:i/>
            <w:noProof/>
          </w:rPr>
          <w:delText>Proc Natl Acad Sci U S A</w:delText>
        </w:r>
        <w:r w:rsidRPr="009C02FB" w:rsidDel="00943833">
          <w:rPr>
            <w:rFonts w:ascii="Cambria" w:hAnsi="Cambria"/>
            <w:noProof/>
          </w:rPr>
          <w:delText xml:space="preserve"> </w:delText>
        </w:r>
        <w:r w:rsidRPr="009C02FB" w:rsidDel="00943833">
          <w:rPr>
            <w:rFonts w:ascii="Cambria" w:hAnsi="Cambria"/>
            <w:b/>
            <w:noProof/>
          </w:rPr>
          <w:delText>108</w:delText>
        </w:r>
        <w:r w:rsidRPr="009C02FB" w:rsidDel="00943833">
          <w:rPr>
            <w:rFonts w:ascii="Cambria" w:hAnsi="Cambria"/>
            <w:noProof/>
          </w:rPr>
          <w:delText>: 20166-20171.</w:delText>
        </w:r>
      </w:del>
    </w:p>
    <w:p w:rsidR="00466F0D" w:rsidRPr="009C02FB" w:rsidDel="00943833" w:rsidRDefault="00466F0D" w:rsidP="002F1249">
      <w:pPr>
        <w:jc w:val="both"/>
        <w:rPr>
          <w:del w:id="1347" w:author="Ram Shrestha" w:date="2013-12-03T16:32:00Z"/>
          <w:rFonts w:ascii="Cambria" w:hAnsi="Cambria"/>
          <w:noProof/>
        </w:rPr>
      </w:pPr>
      <w:del w:id="1348" w:author="Ram Shrestha" w:date="2013-12-03T16:32:00Z">
        <w:r w:rsidRPr="009C02FB" w:rsidDel="00943833">
          <w:rPr>
            <w:rFonts w:ascii="Cambria" w:hAnsi="Cambria"/>
            <w:noProof/>
          </w:rPr>
          <w:delText xml:space="preserve">Judo, MS, Wedel, AB, Wilson, C (1998) Stimulation and suppression of PCR-mediated recombination.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26</w:delText>
        </w:r>
        <w:r w:rsidRPr="009C02FB" w:rsidDel="00943833">
          <w:rPr>
            <w:rFonts w:ascii="Cambria" w:hAnsi="Cambria"/>
            <w:noProof/>
          </w:rPr>
          <w:delText>: 1819-1825.</w:delText>
        </w:r>
      </w:del>
    </w:p>
    <w:p w:rsidR="00466F0D" w:rsidRPr="009C02FB" w:rsidDel="00943833" w:rsidRDefault="00466F0D" w:rsidP="002F1249">
      <w:pPr>
        <w:jc w:val="both"/>
        <w:rPr>
          <w:del w:id="1349" w:author="Ram Shrestha" w:date="2013-12-03T16:32:00Z"/>
          <w:rFonts w:ascii="Cambria" w:hAnsi="Cambria"/>
          <w:noProof/>
        </w:rPr>
      </w:pPr>
      <w:del w:id="1350" w:author="Ram Shrestha" w:date="2013-12-03T16:32:00Z">
        <w:r w:rsidRPr="009C02FB" w:rsidDel="00943833">
          <w:rPr>
            <w:rFonts w:ascii="Cambria" w:hAnsi="Cambria"/>
            <w:noProof/>
          </w:rPr>
          <w:delText xml:space="preserve">Kanagawa, T (2003) Bias and artifacts in multitemplate polymerase chain reactions (PCR). </w:delText>
        </w:r>
        <w:r w:rsidRPr="009C02FB" w:rsidDel="00943833">
          <w:rPr>
            <w:rFonts w:ascii="Cambria" w:hAnsi="Cambria"/>
            <w:i/>
            <w:noProof/>
          </w:rPr>
          <w:delText>J Biosci Bioeng</w:delText>
        </w:r>
        <w:r w:rsidRPr="009C02FB" w:rsidDel="00943833">
          <w:rPr>
            <w:rFonts w:ascii="Cambria" w:hAnsi="Cambria"/>
            <w:noProof/>
          </w:rPr>
          <w:delText xml:space="preserve"> </w:delText>
        </w:r>
        <w:r w:rsidRPr="009C02FB" w:rsidDel="00943833">
          <w:rPr>
            <w:rFonts w:ascii="Cambria" w:hAnsi="Cambria"/>
            <w:b/>
            <w:noProof/>
          </w:rPr>
          <w:delText>96</w:delText>
        </w:r>
        <w:r w:rsidRPr="009C02FB" w:rsidDel="00943833">
          <w:rPr>
            <w:rFonts w:ascii="Cambria" w:hAnsi="Cambria"/>
            <w:noProof/>
          </w:rPr>
          <w:delText>: 317-323.</w:delText>
        </w:r>
      </w:del>
    </w:p>
    <w:p w:rsidR="00466F0D" w:rsidRPr="009C02FB" w:rsidDel="00943833" w:rsidRDefault="00466F0D" w:rsidP="002F1249">
      <w:pPr>
        <w:jc w:val="both"/>
        <w:rPr>
          <w:del w:id="1351" w:author="Ram Shrestha" w:date="2013-12-03T16:32:00Z"/>
          <w:rFonts w:ascii="Cambria" w:hAnsi="Cambria"/>
          <w:noProof/>
        </w:rPr>
      </w:pPr>
      <w:del w:id="1352" w:author="Ram Shrestha" w:date="2013-12-03T16:32:00Z">
        <w:r w:rsidRPr="009C02FB" w:rsidDel="00943833">
          <w:rPr>
            <w:rFonts w:ascii="Cambria" w:hAnsi="Cambria"/>
            <w:noProof/>
          </w:rPr>
          <w:delText xml:space="preserve">Katoh, K, Kuma, K, Toh, H, Miyata, T (2005) MAFFT version 5: improvement in accuracy of multiple sequence alignment.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33</w:delText>
        </w:r>
        <w:r w:rsidRPr="009C02FB" w:rsidDel="00943833">
          <w:rPr>
            <w:rFonts w:ascii="Cambria" w:hAnsi="Cambria"/>
            <w:noProof/>
          </w:rPr>
          <w:delText>: 511-518.</w:delText>
        </w:r>
      </w:del>
    </w:p>
    <w:p w:rsidR="00466F0D" w:rsidRPr="009C02FB" w:rsidDel="00943833" w:rsidRDefault="00466F0D" w:rsidP="002F1249">
      <w:pPr>
        <w:jc w:val="both"/>
        <w:rPr>
          <w:del w:id="1353" w:author="Ram Shrestha" w:date="2013-12-03T16:32:00Z"/>
          <w:rFonts w:ascii="Cambria" w:hAnsi="Cambria"/>
          <w:noProof/>
        </w:rPr>
      </w:pPr>
      <w:del w:id="1354" w:author="Ram Shrestha" w:date="2013-12-03T16:32:00Z">
        <w:r w:rsidRPr="009C02FB" w:rsidDel="00943833">
          <w:rPr>
            <w:rFonts w:ascii="Cambria" w:hAnsi="Cambria"/>
            <w:noProof/>
          </w:rPr>
          <w:delText xml:space="preserve">Katoh, K, Misawa, K, Kuma, K, Miyata, T (2002) MAFFT: a novel method for rapid multiple sequence alignment based on fast Fourier transform.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30</w:delText>
        </w:r>
        <w:r w:rsidRPr="009C02FB" w:rsidDel="00943833">
          <w:rPr>
            <w:rFonts w:ascii="Cambria" w:hAnsi="Cambria"/>
            <w:noProof/>
          </w:rPr>
          <w:delText>: 3059-3066.</w:delText>
        </w:r>
      </w:del>
    </w:p>
    <w:p w:rsidR="00466F0D" w:rsidRPr="009C02FB" w:rsidDel="00943833" w:rsidRDefault="00466F0D" w:rsidP="002F1249">
      <w:pPr>
        <w:jc w:val="both"/>
        <w:rPr>
          <w:del w:id="1355" w:author="Ram Shrestha" w:date="2013-12-03T16:32:00Z"/>
          <w:rFonts w:ascii="Cambria" w:hAnsi="Cambria"/>
          <w:noProof/>
        </w:rPr>
      </w:pPr>
      <w:del w:id="1356" w:author="Ram Shrestha" w:date="2013-12-03T16:32:00Z">
        <w:r w:rsidRPr="009C02FB" w:rsidDel="00943833">
          <w:rPr>
            <w:rFonts w:ascii="Cambria" w:hAnsi="Cambria"/>
            <w:noProof/>
          </w:rPr>
          <w:delText xml:space="preserve">Katoh, K, Toh, H (2008) Recent developments in the MAFFT multiple sequence alignment program. </w:delText>
        </w:r>
        <w:r w:rsidRPr="009C02FB" w:rsidDel="00943833">
          <w:rPr>
            <w:rFonts w:ascii="Cambria" w:hAnsi="Cambria"/>
            <w:i/>
            <w:noProof/>
          </w:rPr>
          <w:delText>Brief Bioinform</w:delText>
        </w:r>
        <w:r w:rsidRPr="009C02FB" w:rsidDel="00943833">
          <w:rPr>
            <w:rFonts w:ascii="Cambria" w:hAnsi="Cambria"/>
            <w:noProof/>
          </w:rPr>
          <w:delText xml:space="preserve"> </w:delText>
        </w:r>
        <w:r w:rsidRPr="009C02FB" w:rsidDel="00943833">
          <w:rPr>
            <w:rFonts w:ascii="Cambria" w:hAnsi="Cambria"/>
            <w:b/>
            <w:noProof/>
          </w:rPr>
          <w:delText>9</w:delText>
        </w:r>
        <w:r w:rsidRPr="009C02FB" w:rsidDel="00943833">
          <w:rPr>
            <w:rFonts w:ascii="Cambria" w:hAnsi="Cambria"/>
            <w:noProof/>
          </w:rPr>
          <w:delText>: 286-298.</w:delText>
        </w:r>
      </w:del>
    </w:p>
    <w:p w:rsidR="00466F0D" w:rsidRPr="009C02FB" w:rsidDel="00943833" w:rsidRDefault="00466F0D" w:rsidP="002F1249">
      <w:pPr>
        <w:jc w:val="both"/>
        <w:rPr>
          <w:del w:id="1357" w:author="Ram Shrestha" w:date="2013-12-03T16:32:00Z"/>
          <w:rFonts w:ascii="Cambria" w:hAnsi="Cambria"/>
          <w:noProof/>
        </w:rPr>
      </w:pPr>
      <w:del w:id="1358" w:author="Ram Shrestha" w:date="2013-12-03T16:32:00Z">
        <w:r w:rsidRPr="009C02FB" w:rsidDel="00943833">
          <w:rPr>
            <w:rFonts w:ascii="Cambria" w:hAnsi="Cambria"/>
            <w:noProof/>
          </w:rPr>
          <w:delText xml:space="preserve">Katoh, K, Toh, H (2010) Parallelization of the MAFFT multiple sequence alignment program. </w:delText>
        </w:r>
        <w:r w:rsidRPr="009C02FB" w:rsidDel="00943833">
          <w:rPr>
            <w:rFonts w:ascii="Cambria" w:hAnsi="Cambria"/>
            <w:i/>
            <w:noProof/>
          </w:rPr>
          <w:delText>Bioinformatics</w:delText>
        </w:r>
        <w:r w:rsidRPr="009C02FB" w:rsidDel="00943833">
          <w:rPr>
            <w:rFonts w:ascii="Cambria" w:hAnsi="Cambria"/>
            <w:noProof/>
          </w:rPr>
          <w:delText xml:space="preserve"> </w:delText>
        </w:r>
        <w:r w:rsidRPr="009C02FB" w:rsidDel="00943833">
          <w:rPr>
            <w:rFonts w:ascii="Cambria" w:hAnsi="Cambria"/>
            <w:b/>
            <w:noProof/>
          </w:rPr>
          <w:delText>26</w:delText>
        </w:r>
        <w:r w:rsidRPr="009C02FB" w:rsidDel="00943833">
          <w:rPr>
            <w:rFonts w:ascii="Cambria" w:hAnsi="Cambria"/>
            <w:noProof/>
          </w:rPr>
          <w:delText>: 1899-1900.</w:delText>
        </w:r>
      </w:del>
    </w:p>
    <w:p w:rsidR="00466F0D" w:rsidRPr="009C02FB" w:rsidDel="00943833" w:rsidRDefault="00466F0D" w:rsidP="002F1249">
      <w:pPr>
        <w:jc w:val="both"/>
        <w:rPr>
          <w:del w:id="1359" w:author="Ram Shrestha" w:date="2013-12-03T16:32:00Z"/>
          <w:rFonts w:ascii="Cambria" w:hAnsi="Cambria"/>
          <w:noProof/>
        </w:rPr>
      </w:pPr>
      <w:del w:id="1360" w:author="Ram Shrestha" w:date="2013-12-03T16:32:00Z">
        <w:r w:rsidRPr="009C02FB" w:rsidDel="00943833">
          <w:rPr>
            <w:rFonts w:ascii="Cambria" w:hAnsi="Cambria"/>
            <w:noProof/>
          </w:rPr>
          <w:delText xml:space="preserve">Kunin, V, Engelbrektson, A, Ochman, H, Hugenholtz, P (2009) Wrinkles in the rare biosphere: pyrosequencing errors can lead to artificial inflation of diversity estimates. </w:delText>
        </w:r>
        <w:r w:rsidRPr="009C02FB" w:rsidDel="00943833">
          <w:rPr>
            <w:rFonts w:ascii="Cambria" w:hAnsi="Cambria"/>
            <w:i/>
            <w:noProof/>
          </w:rPr>
          <w:delText>Environ Microbiol</w:delText>
        </w:r>
        <w:r w:rsidRPr="009C02FB" w:rsidDel="00943833">
          <w:rPr>
            <w:rFonts w:ascii="Cambria" w:hAnsi="Cambria"/>
            <w:noProof/>
          </w:rPr>
          <w:delText xml:space="preserve"> </w:delText>
        </w:r>
        <w:r w:rsidRPr="009C02FB" w:rsidDel="00943833">
          <w:rPr>
            <w:rFonts w:ascii="Cambria" w:hAnsi="Cambria"/>
            <w:b/>
            <w:noProof/>
          </w:rPr>
          <w:delText>12</w:delText>
        </w:r>
        <w:r w:rsidRPr="009C02FB" w:rsidDel="00943833">
          <w:rPr>
            <w:rFonts w:ascii="Cambria" w:hAnsi="Cambria"/>
            <w:noProof/>
          </w:rPr>
          <w:delText>: 118-123.</w:delText>
        </w:r>
      </w:del>
    </w:p>
    <w:p w:rsidR="00466F0D" w:rsidRPr="009C02FB" w:rsidDel="00943833" w:rsidRDefault="00466F0D" w:rsidP="002F1249">
      <w:pPr>
        <w:jc w:val="both"/>
        <w:rPr>
          <w:del w:id="1361" w:author="Ram Shrestha" w:date="2013-12-03T16:32:00Z"/>
          <w:rFonts w:ascii="Cambria" w:hAnsi="Cambria"/>
          <w:noProof/>
        </w:rPr>
      </w:pPr>
      <w:del w:id="1362" w:author="Ram Shrestha" w:date="2013-12-03T16:32:00Z">
        <w:r w:rsidRPr="009C02FB" w:rsidDel="00943833">
          <w:rPr>
            <w:rFonts w:ascii="Cambria" w:hAnsi="Cambria"/>
            <w:noProof/>
          </w:rPr>
          <w:delText xml:space="preserve">Liu, SL, Rodrigo, AG, Shankarappa, R, Learn, GH, Hsu, L, Davidov, O, Zhao, LP, Mullins, JI (1996) HIV quasispecies and resampling. </w:delText>
        </w:r>
        <w:r w:rsidRPr="009C02FB" w:rsidDel="00943833">
          <w:rPr>
            <w:rFonts w:ascii="Cambria" w:hAnsi="Cambria"/>
            <w:i/>
            <w:noProof/>
          </w:rPr>
          <w:delText>Science</w:delText>
        </w:r>
        <w:r w:rsidRPr="009C02FB" w:rsidDel="00943833">
          <w:rPr>
            <w:rFonts w:ascii="Cambria" w:hAnsi="Cambria"/>
            <w:noProof/>
          </w:rPr>
          <w:delText xml:space="preserve"> </w:delText>
        </w:r>
        <w:r w:rsidRPr="009C02FB" w:rsidDel="00943833">
          <w:rPr>
            <w:rFonts w:ascii="Cambria" w:hAnsi="Cambria"/>
            <w:b/>
            <w:noProof/>
          </w:rPr>
          <w:delText>273</w:delText>
        </w:r>
        <w:r w:rsidRPr="009C02FB" w:rsidDel="00943833">
          <w:rPr>
            <w:rFonts w:ascii="Cambria" w:hAnsi="Cambria"/>
            <w:noProof/>
          </w:rPr>
          <w:delText>: 415-416.</w:delText>
        </w:r>
      </w:del>
    </w:p>
    <w:p w:rsidR="00466F0D" w:rsidRPr="009C02FB" w:rsidDel="00943833" w:rsidRDefault="00466F0D" w:rsidP="002F1249">
      <w:pPr>
        <w:jc w:val="both"/>
        <w:rPr>
          <w:del w:id="1363" w:author="Ram Shrestha" w:date="2013-12-03T16:32:00Z"/>
          <w:rFonts w:ascii="Cambria" w:hAnsi="Cambria"/>
          <w:noProof/>
        </w:rPr>
      </w:pPr>
      <w:del w:id="1364" w:author="Ram Shrestha" w:date="2013-12-03T16:32:00Z">
        <w:r w:rsidRPr="009C02FB" w:rsidDel="00943833">
          <w:rPr>
            <w:rFonts w:ascii="Cambria" w:hAnsi="Cambria"/>
            <w:noProof/>
          </w:rPr>
          <w:delText xml:space="preserve">McKinley, EH (1966) Generalized birthday problem. </w:delText>
        </w:r>
        <w:r w:rsidRPr="009C02FB" w:rsidDel="00943833">
          <w:rPr>
            <w:rFonts w:ascii="Cambria" w:hAnsi="Cambria"/>
            <w:i/>
            <w:noProof/>
          </w:rPr>
          <w:delText>The American Mathematical Monthly</w:delText>
        </w:r>
        <w:r w:rsidRPr="009C02FB" w:rsidDel="00943833">
          <w:rPr>
            <w:rFonts w:ascii="Cambria" w:hAnsi="Cambria"/>
            <w:noProof/>
          </w:rPr>
          <w:delText xml:space="preserve"> </w:delText>
        </w:r>
        <w:r w:rsidRPr="009C02FB" w:rsidDel="00943833">
          <w:rPr>
            <w:rFonts w:ascii="Cambria" w:hAnsi="Cambria"/>
            <w:b/>
            <w:noProof/>
          </w:rPr>
          <w:delText>73</w:delText>
        </w:r>
        <w:r w:rsidRPr="009C02FB" w:rsidDel="00943833">
          <w:rPr>
            <w:rFonts w:ascii="Cambria" w:hAnsi="Cambria"/>
            <w:noProof/>
          </w:rPr>
          <w:delText>: 385 - 387.</w:delText>
        </w:r>
      </w:del>
    </w:p>
    <w:p w:rsidR="00466F0D" w:rsidRPr="009C02FB" w:rsidDel="00943833" w:rsidRDefault="00466F0D" w:rsidP="002F1249">
      <w:pPr>
        <w:jc w:val="both"/>
        <w:rPr>
          <w:del w:id="1365" w:author="Ram Shrestha" w:date="2013-12-03T16:32:00Z"/>
          <w:rFonts w:ascii="Cambria" w:hAnsi="Cambria"/>
          <w:noProof/>
        </w:rPr>
      </w:pPr>
      <w:del w:id="1366" w:author="Ram Shrestha" w:date="2013-12-03T16:32:00Z">
        <w:r w:rsidRPr="009C02FB" w:rsidDel="00943833">
          <w:rPr>
            <w:rFonts w:ascii="Cambria" w:hAnsi="Cambria"/>
            <w:noProof/>
          </w:rPr>
          <w:delText xml:space="preserve">Metzker, ML (2009) Sequencing technologies — the next generation. </w:delText>
        </w:r>
        <w:r w:rsidRPr="009C02FB" w:rsidDel="00943833">
          <w:rPr>
            <w:rFonts w:ascii="Cambria" w:hAnsi="Cambria"/>
            <w:i/>
            <w:noProof/>
          </w:rPr>
          <w:delText>Nature Reviews Genetics</w:delText>
        </w:r>
        <w:r w:rsidRPr="009C02FB" w:rsidDel="00943833">
          <w:rPr>
            <w:rFonts w:ascii="Cambria" w:hAnsi="Cambria"/>
            <w:noProof/>
          </w:rPr>
          <w:delText xml:space="preserve"> </w:delText>
        </w:r>
        <w:r w:rsidRPr="009C02FB" w:rsidDel="00943833">
          <w:rPr>
            <w:rFonts w:ascii="Cambria" w:hAnsi="Cambria"/>
            <w:b/>
            <w:noProof/>
          </w:rPr>
          <w:delText>11</w:delText>
        </w:r>
        <w:r w:rsidRPr="009C02FB" w:rsidDel="00943833">
          <w:rPr>
            <w:rFonts w:ascii="Cambria" w:hAnsi="Cambria"/>
            <w:noProof/>
          </w:rPr>
          <w:delText>: 31-46.</w:delText>
        </w:r>
      </w:del>
    </w:p>
    <w:p w:rsidR="00466F0D" w:rsidRPr="009C02FB" w:rsidDel="00943833" w:rsidRDefault="00466F0D" w:rsidP="002F1249">
      <w:pPr>
        <w:jc w:val="both"/>
        <w:rPr>
          <w:del w:id="1367" w:author="Ram Shrestha" w:date="2013-12-03T16:32:00Z"/>
          <w:rFonts w:ascii="Cambria" w:hAnsi="Cambria"/>
          <w:noProof/>
        </w:rPr>
      </w:pPr>
      <w:del w:id="1368" w:author="Ram Shrestha" w:date="2013-12-03T16:32:00Z">
        <w:r w:rsidRPr="009C02FB" w:rsidDel="00943833">
          <w:rPr>
            <w:rFonts w:ascii="Cambria" w:hAnsi="Cambria"/>
            <w:noProof/>
          </w:rPr>
          <w:delText xml:space="preserve">Meyerhans, A, Vartanian, JP, Wain-Hobson, S (1990) DNA recombination during PCR.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18</w:delText>
        </w:r>
        <w:r w:rsidRPr="009C02FB" w:rsidDel="00943833">
          <w:rPr>
            <w:rFonts w:ascii="Cambria" w:hAnsi="Cambria"/>
            <w:noProof/>
          </w:rPr>
          <w:delText>: 1687-1691.</w:delText>
        </w:r>
      </w:del>
    </w:p>
    <w:p w:rsidR="00466F0D" w:rsidRPr="009C02FB" w:rsidDel="00943833" w:rsidRDefault="00466F0D" w:rsidP="002F1249">
      <w:pPr>
        <w:jc w:val="both"/>
        <w:rPr>
          <w:del w:id="1369" w:author="Ram Shrestha" w:date="2013-12-03T16:32:00Z"/>
          <w:rFonts w:ascii="Cambria" w:hAnsi="Cambria"/>
          <w:noProof/>
        </w:rPr>
      </w:pPr>
      <w:del w:id="1370" w:author="Ram Shrestha" w:date="2013-12-03T16:32:00Z">
        <w:r w:rsidRPr="009C02FB" w:rsidDel="00943833">
          <w:rPr>
            <w:rFonts w:ascii="Cambria" w:hAnsi="Cambria"/>
            <w:noProof/>
          </w:rPr>
          <w:delText xml:space="preserve">Mitsuya, Y, Varghese, V, Wang, C, Liu, TF, Holmes, SP, Jayakumar, P, Gharizadeh, B, Ronaghi, M, Klein, D, Fessel, WJ, Shafer, RW (2008) Minority human immunodeficiency virus type 1 variants in antiretroviral-naive persons with reverse transcriptase codon 215 revertant mutations. </w:delText>
        </w:r>
        <w:r w:rsidRPr="009C02FB" w:rsidDel="00943833">
          <w:rPr>
            <w:rFonts w:ascii="Cambria" w:hAnsi="Cambria"/>
            <w:i/>
            <w:noProof/>
          </w:rPr>
          <w:delText>J Virol</w:delText>
        </w:r>
        <w:r w:rsidRPr="009C02FB" w:rsidDel="00943833">
          <w:rPr>
            <w:rFonts w:ascii="Cambria" w:hAnsi="Cambria"/>
            <w:noProof/>
          </w:rPr>
          <w:delText xml:space="preserve"> </w:delText>
        </w:r>
        <w:r w:rsidRPr="009C02FB" w:rsidDel="00943833">
          <w:rPr>
            <w:rFonts w:ascii="Cambria" w:hAnsi="Cambria"/>
            <w:b/>
            <w:noProof/>
          </w:rPr>
          <w:delText>82</w:delText>
        </w:r>
        <w:r w:rsidRPr="009C02FB" w:rsidDel="00943833">
          <w:rPr>
            <w:rFonts w:ascii="Cambria" w:hAnsi="Cambria"/>
            <w:noProof/>
          </w:rPr>
          <w:delText>: 10747-10755.</w:delText>
        </w:r>
      </w:del>
    </w:p>
    <w:p w:rsidR="00466F0D" w:rsidRPr="009C02FB" w:rsidDel="00943833" w:rsidRDefault="00466F0D" w:rsidP="002F1249">
      <w:pPr>
        <w:jc w:val="both"/>
        <w:rPr>
          <w:del w:id="1371" w:author="Ram Shrestha" w:date="2013-12-03T16:32:00Z"/>
          <w:rFonts w:ascii="Cambria" w:hAnsi="Cambria"/>
          <w:noProof/>
        </w:rPr>
      </w:pPr>
      <w:del w:id="1372" w:author="Ram Shrestha" w:date="2013-12-03T16:32:00Z">
        <w:r w:rsidRPr="009C02FB" w:rsidDel="00943833">
          <w:rPr>
            <w:rFonts w:ascii="Cambria" w:hAnsi="Cambria"/>
            <w:noProof/>
          </w:rPr>
          <w:delText xml:space="preserve">Polz, MF, Cavanaugh, CM (1998) Bias in template-to-product ratios in multitemplate PCR. </w:delText>
        </w:r>
        <w:r w:rsidRPr="009C02FB" w:rsidDel="00943833">
          <w:rPr>
            <w:rFonts w:ascii="Cambria" w:hAnsi="Cambria"/>
            <w:i/>
            <w:noProof/>
          </w:rPr>
          <w:delText>Appl Environ Microbiol</w:delText>
        </w:r>
        <w:r w:rsidRPr="009C02FB" w:rsidDel="00943833">
          <w:rPr>
            <w:rFonts w:ascii="Cambria" w:hAnsi="Cambria"/>
            <w:noProof/>
          </w:rPr>
          <w:delText xml:space="preserve"> </w:delText>
        </w:r>
        <w:r w:rsidRPr="009C02FB" w:rsidDel="00943833">
          <w:rPr>
            <w:rFonts w:ascii="Cambria" w:hAnsi="Cambria"/>
            <w:b/>
            <w:noProof/>
          </w:rPr>
          <w:delText>64</w:delText>
        </w:r>
        <w:r w:rsidRPr="009C02FB" w:rsidDel="00943833">
          <w:rPr>
            <w:rFonts w:ascii="Cambria" w:hAnsi="Cambria"/>
            <w:noProof/>
          </w:rPr>
          <w:delText>: 3724-3730.</w:delText>
        </w:r>
      </w:del>
    </w:p>
    <w:p w:rsidR="00466F0D" w:rsidRPr="009C02FB" w:rsidDel="00943833" w:rsidRDefault="00466F0D" w:rsidP="002F1249">
      <w:pPr>
        <w:jc w:val="both"/>
        <w:rPr>
          <w:del w:id="1373" w:author="Ram Shrestha" w:date="2013-12-03T16:32:00Z"/>
          <w:rFonts w:ascii="Cambria" w:hAnsi="Cambria"/>
          <w:noProof/>
        </w:rPr>
      </w:pPr>
      <w:del w:id="1374" w:author="Ram Shrestha" w:date="2013-12-03T16:32:00Z">
        <w:r w:rsidRPr="009C02FB" w:rsidDel="00943833">
          <w:rPr>
            <w:rFonts w:ascii="Cambria" w:hAnsi="Cambria"/>
            <w:noProof/>
          </w:rPr>
          <w:delText xml:space="preserve">Rozera, G, Abbate, I, Bruselles, A, Vlassi, C, D'Offizi, G, Narciso, P, Chillemi, G, Prosperi, M, Ippolito, G, Capobianchi, MR (2009) Massively parallel pyrosequencing highlights minority variants in the HIV-1 env quasispecies deriving from lymphomonocyte sub-populations. </w:delText>
        </w:r>
        <w:r w:rsidRPr="009C02FB" w:rsidDel="00943833">
          <w:rPr>
            <w:rFonts w:ascii="Cambria" w:hAnsi="Cambria"/>
            <w:i/>
            <w:noProof/>
          </w:rPr>
          <w:delText>Retrovirology</w:delText>
        </w:r>
        <w:r w:rsidRPr="009C02FB" w:rsidDel="00943833">
          <w:rPr>
            <w:rFonts w:ascii="Cambria" w:hAnsi="Cambria"/>
            <w:noProof/>
          </w:rPr>
          <w:delText xml:space="preserve"> </w:delText>
        </w:r>
        <w:r w:rsidRPr="009C02FB" w:rsidDel="00943833">
          <w:rPr>
            <w:rFonts w:ascii="Cambria" w:hAnsi="Cambria"/>
            <w:b/>
            <w:noProof/>
          </w:rPr>
          <w:delText>6</w:delText>
        </w:r>
        <w:r w:rsidRPr="009C02FB" w:rsidDel="00943833">
          <w:rPr>
            <w:rFonts w:ascii="Cambria" w:hAnsi="Cambria"/>
            <w:noProof/>
          </w:rPr>
          <w:delText>: 15.</w:delText>
        </w:r>
      </w:del>
    </w:p>
    <w:p w:rsidR="00466F0D" w:rsidRPr="009C02FB" w:rsidDel="00943833" w:rsidRDefault="00466F0D" w:rsidP="002F1249">
      <w:pPr>
        <w:jc w:val="both"/>
        <w:rPr>
          <w:del w:id="1375" w:author="Ram Shrestha" w:date="2013-12-03T16:32:00Z"/>
          <w:rFonts w:ascii="Cambria" w:hAnsi="Cambria"/>
          <w:noProof/>
        </w:rPr>
      </w:pPr>
      <w:del w:id="1376" w:author="Ram Shrestha" w:date="2013-12-03T16:32:00Z">
        <w:r w:rsidRPr="009C02FB" w:rsidDel="00943833">
          <w:rPr>
            <w:rFonts w:ascii="Cambria" w:hAnsi="Cambria"/>
            <w:noProof/>
          </w:rPr>
          <w:delText xml:space="preserve">Schmitt, MW, Kennedy, SR, Salk, JJ, Fox, EJ, Hiatt, JB, Loeb, LA (2012) Detection of ultra-rare mutations by next-generation sequencing. </w:delText>
        </w:r>
        <w:r w:rsidRPr="009C02FB" w:rsidDel="00943833">
          <w:rPr>
            <w:rFonts w:ascii="Cambria" w:hAnsi="Cambria"/>
            <w:i/>
            <w:noProof/>
          </w:rPr>
          <w:delText>Proc Natl Acad Sci U S A</w:delText>
        </w:r>
        <w:r w:rsidRPr="009C02FB" w:rsidDel="00943833">
          <w:rPr>
            <w:rFonts w:ascii="Cambria" w:hAnsi="Cambria"/>
            <w:noProof/>
          </w:rPr>
          <w:delText xml:space="preserve"> </w:delText>
        </w:r>
        <w:r w:rsidRPr="009C02FB" w:rsidDel="00943833">
          <w:rPr>
            <w:rFonts w:ascii="Cambria" w:hAnsi="Cambria"/>
            <w:b/>
            <w:noProof/>
          </w:rPr>
          <w:delText>109</w:delText>
        </w:r>
        <w:r w:rsidRPr="009C02FB" w:rsidDel="00943833">
          <w:rPr>
            <w:rFonts w:ascii="Cambria" w:hAnsi="Cambria"/>
            <w:noProof/>
          </w:rPr>
          <w:delText>: 14508-14513.</w:delText>
        </w:r>
      </w:del>
    </w:p>
    <w:p w:rsidR="00466F0D" w:rsidRPr="009C02FB" w:rsidDel="00943833" w:rsidRDefault="00466F0D" w:rsidP="002F1249">
      <w:pPr>
        <w:jc w:val="both"/>
        <w:rPr>
          <w:del w:id="1377" w:author="Ram Shrestha" w:date="2013-12-03T16:32:00Z"/>
          <w:rFonts w:ascii="Cambria" w:hAnsi="Cambria"/>
          <w:noProof/>
        </w:rPr>
      </w:pPr>
      <w:del w:id="1378" w:author="Ram Shrestha" w:date="2013-12-03T16:32:00Z">
        <w:r w:rsidRPr="009C02FB" w:rsidDel="00943833">
          <w:rPr>
            <w:rFonts w:ascii="Cambria" w:hAnsi="Cambria"/>
            <w:noProof/>
          </w:rPr>
          <w:delText xml:space="preserve">Sheward, DJ, Murrell, B, Williamson, C (2012) Degenerate Primer IDs and the birthday problem. </w:delText>
        </w:r>
        <w:r w:rsidRPr="009C02FB" w:rsidDel="00943833">
          <w:rPr>
            <w:rFonts w:ascii="Cambria" w:hAnsi="Cambria"/>
            <w:i/>
            <w:noProof/>
          </w:rPr>
          <w:delText>Proc Natl Acad Sci U S A</w:delText>
        </w:r>
        <w:r w:rsidRPr="009C02FB" w:rsidDel="00943833">
          <w:rPr>
            <w:rFonts w:ascii="Cambria" w:hAnsi="Cambria"/>
            <w:noProof/>
          </w:rPr>
          <w:delText xml:space="preserve"> </w:delText>
        </w:r>
        <w:r w:rsidRPr="009C02FB" w:rsidDel="00943833">
          <w:rPr>
            <w:rFonts w:ascii="Cambria" w:hAnsi="Cambria"/>
            <w:b/>
            <w:noProof/>
          </w:rPr>
          <w:delText>109</w:delText>
        </w:r>
        <w:r w:rsidRPr="009C02FB" w:rsidDel="00943833">
          <w:rPr>
            <w:rFonts w:ascii="Cambria" w:hAnsi="Cambria"/>
            <w:noProof/>
          </w:rPr>
          <w:delText>: E1330; author reply E1331.</w:delText>
        </w:r>
      </w:del>
    </w:p>
    <w:p w:rsidR="00466F0D" w:rsidRPr="009C02FB" w:rsidDel="00943833" w:rsidRDefault="00466F0D" w:rsidP="002F1249">
      <w:pPr>
        <w:jc w:val="both"/>
        <w:rPr>
          <w:del w:id="1379" w:author="Ram Shrestha" w:date="2013-12-03T16:32:00Z"/>
          <w:rFonts w:ascii="Cambria" w:hAnsi="Cambria"/>
          <w:noProof/>
        </w:rPr>
      </w:pPr>
      <w:del w:id="1380" w:author="Ram Shrestha" w:date="2013-12-03T16:32:00Z">
        <w:r w:rsidRPr="009C02FB" w:rsidDel="00943833">
          <w:rPr>
            <w:rFonts w:ascii="Cambria" w:hAnsi="Cambria"/>
            <w:noProof/>
          </w:rPr>
          <w:delText xml:space="preserve">Storhoff, JJ, Lucas, AD, Garimella, V, Bao, YP, Muller, UR (2004) Homogeneous detection of unamplified genomic DNA sequences based on colorimetric scatter of gold nanoparticle probes. </w:delText>
        </w:r>
        <w:r w:rsidRPr="009C02FB" w:rsidDel="00943833">
          <w:rPr>
            <w:rFonts w:ascii="Cambria" w:hAnsi="Cambria"/>
            <w:i/>
            <w:noProof/>
          </w:rPr>
          <w:delText>Nat Biotechnol</w:delText>
        </w:r>
        <w:r w:rsidRPr="009C02FB" w:rsidDel="00943833">
          <w:rPr>
            <w:rFonts w:ascii="Cambria" w:hAnsi="Cambria"/>
            <w:noProof/>
          </w:rPr>
          <w:delText xml:space="preserve"> </w:delText>
        </w:r>
        <w:r w:rsidRPr="009C02FB" w:rsidDel="00943833">
          <w:rPr>
            <w:rFonts w:ascii="Cambria" w:hAnsi="Cambria"/>
            <w:b/>
            <w:noProof/>
          </w:rPr>
          <w:delText>22</w:delText>
        </w:r>
        <w:r w:rsidRPr="009C02FB" w:rsidDel="00943833">
          <w:rPr>
            <w:rFonts w:ascii="Cambria" w:hAnsi="Cambria"/>
            <w:noProof/>
          </w:rPr>
          <w:delText>: 883-887.</w:delText>
        </w:r>
      </w:del>
    </w:p>
    <w:p w:rsidR="00466F0D" w:rsidRPr="009C02FB" w:rsidDel="00943833" w:rsidRDefault="00466F0D" w:rsidP="002F1249">
      <w:pPr>
        <w:jc w:val="both"/>
        <w:rPr>
          <w:del w:id="1381" w:author="Ram Shrestha" w:date="2013-12-03T16:32:00Z"/>
          <w:rFonts w:ascii="Cambria" w:hAnsi="Cambria"/>
          <w:noProof/>
        </w:rPr>
      </w:pPr>
      <w:del w:id="1382" w:author="Ram Shrestha" w:date="2013-12-03T16:32:00Z">
        <w:r w:rsidRPr="009C02FB" w:rsidDel="00943833">
          <w:rPr>
            <w:rFonts w:ascii="Cambria" w:hAnsi="Cambria"/>
            <w:noProof/>
          </w:rPr>
          <w:delTex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delText>
        </w:r>
        <w:r w:rsidRPr="009C02FB" w:rsidDel="00943833">
          <w:rPr>
            <w:rFonts w:ascii="Cambria" w:hAnsi="Cambria"/>
            <w:i/>
            <w:noProof/>
          </w:rPr>
          <w:delText>J Acquir Immune Defic Syndr</w:delText>
        </w:r>
        <w:r w:rsidRPr="009C02FB" w:rsidDel="00943833">
          <w:rPr>
            <w:rFonts w:ascii="Cambria" w:hAnsi="Cambria"/>
            <w:noProof/>
          </w:rPr>
          <w:delText xml:space="preserve"> </w:delText>
        </w:r>
        <w:r w:rsidRPr="009C02FB" w:rsidDel="00943833">
          <w:rPr>
            <w:rFonts w:ascii="Cambria" w:hAnsi="Cambria"/>
            <w:b/>
            <w:noProof/>
          </w:rPr>
          <w:delText>52</w:delText>
        </w:r>
        <w:r w:rsidRPr="009C02FB" w:rsidDel="00943833">
          <w:rPr>
            <w:rFonts w:ascii="Cambria" w:hAnsi="Cambria"/>
            <w:noProof/>
          </w:rPr>
          <w:delText>: 309-315.</w:delText>
        </w:r>
      </w:del>
    </w:p>
    <w:p w:rsidR="00466F0D" w:rsidRPr="009C02FB" w:rsidDel="00943833" w:rsidRDefault="00466F0D" w:rsidP="002F1249">
      <w:pPr>
        <w:jc w:val="both"/>
        <w:rPr>
          <w:del w:id="1383" w:author="Ram Shrestha" w:date="2013-12-03T16:32:00Z"/>
          <w:rFonts w:ascii="Cambria" w:hAnsi="Cambria"/>
          <w:noProof/>
        </w:rPr>
      </w:pPr>
      <w:del w:id="1384" w:author="Ram Shrestha" w:date="2013-12-03T16:32:00Z">
        <w:r w:rsidRPr="009C02FB" w:rsidDel="00943833">
          <w:rPr>
            <w:rFonts w:ascii="Cambria" w:hAnsi="Cambria"/>
            <w:noProof/>
          </w:rPr>
          <w:delText xml:space="preserve">Wang, C, Mitsuya, Y, Gharizadeh, B, Ronaghi, M, Shafer, RW (2007) Characterization of mutation spectra with ultra-deep pyrosequencing: application to HIV-1 drug resistance. </w:delText>
        </w:r>
        <w:r w:rsidRPr="009C02FB" w:rsidDel="00943833">
          <w:rPr>
            <w:rFonts w:ascii="Cambria" w:hAnsi="Cambria"/>
            <w:i/>
            <w:noProof/>
          </w:rPr>
          <w:delText>Genome Res</w:delText>
        </w:r>
        <w:r w:rsidRPr="009C02FB" w:rsidDel="00943833">
          <w:rPr>
            <w:rFonts w:ascii="Cambria" w:hAnsi="Cambria"/>
            <w:noProof/>
          </w:rPr>
          <w:delText xml:space="preserve"> </w:delText>
        </w:r>
        <w:r w:rsidRPr="009C02FB" w:rsidDel="00943833">
          <w:rPr>
            <w:rFonts w:ascii="Cambria" w:hAnsi="Cambria"/>
            <w:b/>
            <w:noProof/>
          </w:rPr>
          <w:delText>17</w:delText>
        </w:r>
        <w:r w:rsidRPr="009C02FB" w:rsidDel="00943833">
          <w:rPr>
            <w:rFonts w:ascii="Cambria" w:hAnsi="Cambria"/>
            <w:noProof/>
          </w:rPr>
          <w:delText>: 1195-1201.</w:delText>
        </w:r>
      </w:del>
    </w:p>
    <w:p w:rsidR="00466F0D" w:rsidRPr="009C02FB" w:rsidDel="00943833" w:rsidRDefault="00466F0D" w:rsidP="002F1249">
      <w:pPr>
        <w:jc w:val="both"/>
        <w:rPr>
          <w:del w:id="1385" w:author="Ram Shrestha" w:date="2013-12-03T16:32:00Z"/>
          <w:rFonts w:ascii="Cambria" w:hAnsi="Cambria"/>
          <w:noProof/>
        </w:rPr>
      </w:pPr>
      <w:del w:id="1386" w:author="Ram Shrestha" w:date="2013-12-03T16:32:00Z">
        <w:r w:rsidRPr="009C02FB" w:rsidDel="00943833">
          <w:rPr>
            <w:rFonts w:ascii="Cambria" w:hAnsi="Cambria"/>
            <w:noProof/>
          </w:rPr>
          <w:delText xml:space="preserve">Yang, YL, Wang, G, Dorman, K, Kaplan, AH (1996) Long polymerase chain reaction amplification of heterogeneous HIV type 1 templates produces recombination at a relatively high frequency. </w:delText>
        </w:r>
        <w:r w:rsidRPr="009C02FB" w:rsidDel="00943833">
          <w:rPr>
            <w:rFonts w:ascii="Cambria" w:hAnsi="Cambria"/>
            <w:i/>
            <w:noProof/>
          </w:rPr>
          <w:delText>AIDS Res Hum Retroviruses</w:delText>
        </w:r>
        <w:r w:rsidRPr="009C02FB" w:rsidDel="00943833">
          <w:rPr>
            <w:rFonts w:ascii="Cambria" w:hAnsi="Cambria"/>
            <w:noProof/>
          </w:rPr>
          <w:delText xml:space="preserve"> </w:delText>
        </w:r>
        <w:r w:rsidRPr="009C02FB" w:rsidDel="00943833">
          <w:rPr>
            <w:rFonts w:ascii="Cambria" w:hAnsi="Cambria"/>
            <w:b/>
            <w:noProof/>
          </w:rPr>
          <w:delText>12</w:delText>
        </w:r>
        <w:r w:rsidRPr="009C02FB" w:rsidDel="00943833">
          <w:rPr>
            <w:rFonts w:ascii="Cambria" w:hAnsi="Cambria"/>
            <w:noProof/>
          </w:rPr>
          <w:delText>: 303-306.</w:delText>
        </w:r>
      </w:del>
    </w:p>
    <w:p w:rsidR="00466F0D" w:rsidRPr="009C02FB" w:rsidDel="00943833" w:rsidRDefault="00466F0D" w:rsidP="002F1249">
      <w:pPr>
        <w:jc w:val="both"/>
        <w:rPr>
          <w:del w:id="1387" w:author="Ram Shrestha" w:date="2013-12-03T16:32:00Z"/>
          <w:rFonts w:ascii="Cambria" w:hAnsi="Cambria"/>
          <w:noProof/>
        </w:rPr>
      </w:pPr>
      <w:del w:id="1388" w:author="Ram Shrestha" w:date="2013-12-03T16:32:00Z">
        <w:r w:rsidRPr="009C02FB" w:rsidDel="00943833">
          <w:rPr>
            <w:rFonts w:ascii="Cambria" w:hAnsi="Cambria"/>
            <w:noProof/>
          </w:rPr>
          <w:delText xml:space="preserve">Zagordi, O, Klein, R, Daumer, M, Beerenwinkel, N (2010) Error correction of next-generation sequencing data and reliable estimation of HIV quasispecies. </w:delText>
        </w:r>
        <w:r w:rsidRPr="009C02FB" w:rsidDel="00943833">
          <w:rPr>
            <w:rFonts w:ascii="Cambria" w:hAnsi="Cambria"/>
            <w:i/>
            <w:noProof/>
          </w:rPr>
          <w:delText>Nucleic Acids Res</w:delText>
        </w:r>
        <w:r w:rsidRPr="009C02FB" w:rsidDel="00943833">
          <w:rPr>
            <w:rFonts w:ascii="Cambria" w:hAnsi="Cambria"/>
            <w:noProof/>
          </w:rPr>
          <w:delText xml:space="preserve"> </w:delText>
        </w:r>
        <w:r w:rsidRPr="009C02FB" w:rsidDel="00943833">
          <w:rPr>
            <w:rFonts w:ascii="Cambria" w:hAnsi="Cambria"/>
            <w:b/>
            <w:noProof/>
          </w:rPr>
          <w:delText>38</w:delText>
        </w:r>
        <w:r w:rsidRPr="009C02FB" w:rsidDel="00943833">
          <w:rPr>
            <w:rFonts w:ascii="Cambria" w:hAnsi="Cambria"/>
            <w:noProof/>
          </w:rPr>
          <w:delText>: 7400-7409.</w:delText>
        </w:r>
      </w:del>
    </w:p>
    <w:p w:rsidR="00466F0D" w:rsidDel="00943833" w:rsidRDefault="00466F0D" w:rsidP="002F1249">
      <w:pPr>
        <w:ind w:left="720" w:hanging="720"/>
        <w:jc w:val="both"/>
        <w:rPr>
          <w:del w:id="1389" w:author="Ram Shrestha" w:date="2013-12-03T16:32:00Z"/>
          <w:rFonts w:ascii="Cambria" w:hAnsi="Cambria"/>
          <w:noProof/>
        </w:rPr>
      </w:pPr>
    </w:p>
    <w:p w:rsidR="00572AD9" w:rsidRDefault="00A87E46" w:rsidP="002F1249">
      <w:pPr>
        <w:jc w:val="both"/>
      </w:pPr>
      <w:r>
        <w:fldChar w:fldCharType="end"/>
      </w:r>
    </w:p>
    <w:sectPr w:rsidR="00572AD9" w:rsidSect="00572AD9">
      <w:pgSz w:w="11899" w:h="16838"/>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71" w:author="Simon Travers" w:date="2014-04-09T21:24:00Z" w:initials="OU">
    <w:p w:rsidR="006C5D12" w:rsidRPr="00264E6D" w:rsidRDefault="006C5D12">
      <w:pPr>
        <w:pStyle w:val="CommentText"/>
      </w:pPr>
      <w:r>
        <w:rPr>
          <w:rStyle w:val="CommentReference"/>
        </w:rPr>
        <w:annotationRef/>
      </w:r>
      <w:r>
        <w:t xml:space="preserve">This section is </w:t>
      </w:r>
      <w:r>
        <w:rPr>
          <w:u w:val="single"/>
        </w:rPr>
        <w:t>very</w:t>
      </w:r>
      <w:r>
        <w:t xml:space="preserve"> poorly written.  Use the </w:t>
      </w:r>
      <w:proofErr w:type="spellStart"/>
      <w:r>
        <w:t>Jabara</w:t>
      </w:r>
      <w:proofErr w:type="spellEnd"/>
      <w:r>
        <w:t xml:space="preserve"> paper as a guide to describe this.  </w:t>
      </w:r>
      <w:proofErr w:type="gramStart"/>
      <w:r>
        <w:t>It’s  so</w:t>
      </w:r>
      <w:proofErr w:type="gramEnd"/>
      <w:r>
        <w:t xml:space="preserve"> confusing when what you are describing can be much more easily described…rewrite.</w:t>
      </w:r>
    </w:p>
  </w:comment>
  <w:comment w:id="76" w:author="Simon Travers" w:date="2014-04-09T21:24:00Z" w:initials="OU">
    <w:p w:rsidR="006C5D12" w:rsidRDefault="006C5D12">
      <w:pPr>
        <w:pStyle w:val="CommentText"/>
      </w:pPr>
      <w:r>
        <w:rPr>
          <w:rStyle w:val="CommentReference"/>
        </w:rPr>
        <w:annotationRef/>
      </w:r>
      <w:r>
        <w:t>This still doesn’t make sense…</w:t>
      </w:r>
      <w:proofErr w:type="gramStart"/>
      <w:r>
        <w:t>.what</w:t>
      </w:r>
      <w:proofErr w:type="gramEnd"/>
      <w:r>
        <w:t xml:space="preserve"> do you mean?!</w:t>
      </w:r>
    </w:p>
    <w:p w:rsidR="006C5D12" w:rsidRDefault="006C5D12">
      <w:pPr>
        <w:pStyle w:val="CommentText"/>
      </w:pPr>
    </w:p>
    <w:p w:rsidR="006C5D12" w:rsidRDefault="006C5D12">
      <w:pPr>
        <w:pStyle w:val="CommentText"/>
      </w:pPr>
    </w:p>
    <w:p w:rsidR="006C5D12" w:rsidRDefault="006C5D12">
      <w:pPr>
        <w:pStyle w:val="CommentText"/>
      </w:pPr>
      <w:r>
        <w:t xml:space="preserve">The primer ID primers are used for the generation of the </w:t>
      </w:r>
      <w:proofErr w:type="spellStart"/>
      <w:r>
        <w:t>cDNA</w:t>
      </w:r>
      <w:proofErr w:type="spellEnd"/>
      <w:r>
        <w:t xml:space="preserve"> in the reverse transcription step from the viral RNA and the resulting </w:t>
      </w:r>
      <w:proofErr w:type="spellStart"/>
      <w:r>
        <w:t>cDNA</w:t>
      </w:r>
      <w:proofErr w:type="spellEnd"/>
      <w:r>
        <w:t xml:space="preserve"> is tagged with the primer ID </w:t>
      </w:r>
      <w:proofErr w:type="gramStart"/>
      <w:r>
        <w:t>information…..is</w:t>
      </w:r>
      <w:proofErr w:type="gramEnd"/>
      <w:r>
        <w:t xml:space="preserve"> this what you mean?</w:t>
      </w:r>
    </w:p>
    <w:p w:rsidR="006C5D12" w:rsidRDefault="006C5D12">
      <w:pPr>
        <w:pStyle w:val="CommentText"/>
      </w:pPr>
    </w:p>
    <w:p w:rsidR="006C5D12" w:rsidRDefault="006C5D12">
      <w:pPr>
        <w:pStyle w:val="CommentText"/>
      </w:pPr>
      <w:r>
        <w:t>Its so important that you make things as clear as possible for the examiner.</w:t>
      </w:r>
    </w:p>
  </w:comment>
  <w:comment w:id="78" w:author="Simon Travers" w:date="2014-04-09T21:24:00Z" w:initials="OU">
    <w:p w:rsidR="006C5D12" w:rsidRDefault="006C5D12">
      <w:pPr>
        <w:pStyle w:val="CommentText"/>
      </w:pPr>
      <w:r>
        <w:rPr>
          <w:rStyle w:val="CommentReference"/>
        </w:rPr>
        <w:annotationRef/>
      </w:r>
      <w:r>
        <w:t xml:space="preserve">Different what?  Between samples/sequencing runs?  </w:t>
      </w:r>
    </w:p>
  </w:comment>
  <w:comment w:id="436" w:author="Simon Travers" w:date="2014-04-09T21:24:00Z" w:initials="OU">
    <w:p w:rsidR="006C5D12" w:rsidRDefault="006C5D12">
      <w:pPr>
        <w:pStyle w:val="CommentText"/>
      </w:pPr>
      <w:r>
        <w:rPr>
          <w:rStyle w:val="CommentReference"/>
        </w:rPr>
        <w:annotationRef/>
      </w:r>
      <w:r>
        <w:t xml:space="preserve">Here you’ve said Kindle while the reference says </w:t>
      </w:r>
      <w:proofErr w:type="spellStart"/>
      <w:r>
        <w:t>Kinde</w:t>
      </w:r>
      <w:proofErr w:type="spellEnd"/>
      <w:r>
        <w:t>…one is wrong!</w:t>
      </w:r>
    </w:p>
  </w:comment>
  <w:comment w:id="504" w:author="Simon Travers" w:date="2014-04-09T21:24:00Z" w:initials="OU">
    <w:p w:rsidR="006C5D12" w:rsidRDefault="006C5D12">
      <w:pPr>
        <w:pStyle w:val="CommentText"/>
      </w:pPr>
      <w:r>
        <w:rPr>
          <w:rStyle w:val="CommentReference"/>
        </w:rPr>
        <w:annotationRef/>
      </w:r>
      <w:r>
        <w:t xml:space="preserve">Wording it like this suggests that it’s a bad thing!  Its not </w:t>
      </w:r>
      <w:proofErr w:type="spellStart"/>
      <w:r>
        <w:t>PIDA’s</w:t>
      </w:r>
      <w:proofErr w:type="spellEnd"/>
      <w:r>
        <w:t xml:space="preserve"> fault that the data was thrown out!!!!</w:t>
      </w:r>
    </w:p>
  </w:comment>
  <w:comment w:id="557" w:author="Simon Travers" w:date="2014-04-09T21:24:00Z" w:initials="OU">
    <w:p w:rsidR="006C5D12" w:rsidRDefault="006C5D12">
      <w:pPr>
        <w:pStyle w:val="CommentText"/>
      </w:pPr>
      <w:r>
        <w:rPr>
          <w:rStyle w:val="CommentReference"/>
        </w:rPr>
        <w:annotationRef/>
      </w:r>
      <w:r>
        <w:t>What’s the rationale behind setting it at 5…is there precedence for this?  Why not 4 or 6?</w:t>
      </w:r>
    </w:p>
  </w:comment>
  <w:comment w:id="568" w:author="Simon Travers" w:date="2014-04-09T21:24:00Z" w:initials="OU">
    <w:p w:rsidR="006C5D12" w:rsidRDefault="006C5D12">
      <w:pPr>
        <w:pStyle w:val="CommentText"/>
      </w:pPr>
      <w:r>
        <w:rPr>
          <w:rStyle w:val="CommentReference"/>
        </w:rPr>
        <w:annotationRef/>
      </w:r>
      <w:r>
        <w:t>Seriously…</w:t>
      </w:r>
      <w:proofErr w:type="gramStart"/>
      <w:r>
        <w:t>.I’m</w:t>
      </w:r>
      <w:proofErr w:type="gramEnd"/>
      <w:r>
        <w:t xml:space="preserve"> sick of putting these in….if you’re not sure…add them!!!!!</w:t>
      </w:r>
    </w:p>
  </w:comment>
  <w:comment w:id="611" w:author="Simon Travers" w:date="2014-04-09T21:24:00Z" w:initials="OU">
    <w:p w:rsidR="006C5D12" w:rsidRDefault="006C5D12">
      <w:pPr>
        <w:pStyle w:val="CommentText"/>
      </w:pPr>
      <w:r>
        <w:rPr>
          <w:rStyle w:val="CommentReference"/>
        </w:rPr>
        <w:annotationRef/>
      </w:r>
      <w:r>
        <w:t>This is discussion!  Comment on this…</w:t>
      </w:r>
      <w:proofErr w:type="gramStart"/>
      <w:r>
        <w:t>.is</w:t>
      </w:r>
      <w:proofErr w:type="gramEnd"/>
      <w:r>
        <w:t xml:space="preserve"> it a big problem?  Should we worry about it in primer ID?  Is it a reason not to use primer ID?  You’ve </w:t>
      </w:r>
      <w:proofErr w:type="spellStart"/>
      <w:r>
        <w:t>analysed</w:t>
      </w:r>
      <w:proofErr w:type="spellEnd"/>
      <w:r>
        <w:t xml:space="preserve"> real data so you can comment directly on these types of questions while making reference to the results…</w:t>
      </w:r>
      <w:proofErr w:type="gramStart"/>
      <w:r>
        <w:t>.that’s</w:t>
      </w:r>
      <w:proofErr w:type="gramEnd"/>
      <w:r>
        <w:t xml:space="preserve"> what a discussion is!!</w:t>
      </w:r>
    </w:p>
  </w:comment>
  <w:comment w:id="617" w:author="Simon Travers" w:date="2014-04-09T21:24:00Z" w:initials="OU">
    <w:p w:rsidR="006C5D12" w:rsidRDefault="006C5D12">
      <w:pPr>
        <w:pStyle w:val="CommentText"/>
      </w:pPr>
      <w:r>
        <w:rPr>
          <w:rStyle w:val="CommentReference"/>
        </w:rPr>
        <w:annotationRef/>
      </w:r>
      <w:r>
        <w:t>OK read this and tell me honestly will anyone understand it…</w:t>
      </w:r>
      <w:proofErr w:type="gramStart"/>
      <w:r>
        <w:t>.it</w:t>
      </w:r>
      <w:proofErr w:type="gramEnd"/>
      <w:r>
        <w:t xml:space="preserve"> makes no sense!!!</w:t>
      </w:r>
    </w:p>
  </w:comment>
  <w:comment w:id="682" w:author="Simon Travers" w:date="2014-04-09T21:24:00Z" w:initials="OU">
    <w:p w:rsidR="006C5D12" w:rsidRDefault="006C5D12" w:rsidP="00611293">
      <w:pPr>
        <w:pStyle w:val="CommentText"/>
      </w:pPr>
      <w:r>
        <w:rPr>
          <w:rStyle w:val="CommentReference"/>
        </w:rPr>
        <w:annotationRef/>
      </w:r>
      <w:r>
        <w:t xml:space="preserve">This applies to the last two paragraphs - </w:t>
      </w:r>
      <w:r>
        <w:rPr>
          <w:rStyle w:val="CommentReference"/>
        </w:rPr>
        <w:annotationRef/>
      </w:r>
      <w:r>
        <w:t xml:space="preserve">So what?  This just sounds like a rehash of </w:t>
      </w:r>
      <w:proofErr w:type="gramStart"/>
      <w:r>
        <w:t>the  M</w:t>
      </w:r>
      <w:proofErr w:type="gramEnd"/>
      <w:r>
        <w:t>&amp;Ms and the results joined together….DISCUSS them!!!</w:t>
      </w:r>
    </w:p>
    <w:p w:rsidR="006C5D12" w:rsidRDefault="006C5D12">
      <w:pPr>
        <w:pStyle w:val="CommentText"/>
      </w:pPr>
    </w:p>
  </w:comment>
  <w:comment w:id="692" w:author="Simon Travers" w:date="2014-04-09T21:24:00Z" w:initials="OU">
    <w:p w:rsidR="006C5D12" w:rsidRDefault="006C5D12" w:rsidP="00527946">
      <w:pPr>
        <w:pStyle w:val="CommentText"/>
      </w:pPr>
      <w:r>
        <w:rPr>
          <w:rStyle w:val="CommentReference"/>
        </w:rPr>
        <w:annotationRef/>
      </w:r>
      <w:r>
        <w:rPr>
          <w:rStyle w:val="CommentReference"/>
        </w:rPr>
        <w:annotationRef/>
      </w:r>
      <w:r>
        <w:t>What is new here?  This is just repetition.</w:t>
      </w:r>
    </w:p>
    <w:p w:rsidR="006C5D12" w:rsidRDefault="006C5D12" w:rsidP="00527946">
      <w:pPr>
        <w:pStyle w:val="CommentText"/>
      </w:pPr>
    </w:p>
    <w:p w:rsidR="006C5D12" w:rsidRDefault="006C5D12" w:rsidP="00527946">
      <w:pPr>
        <w:pStyle w:val="CommentText"/>
      </w:pPr>
      <w:r>
        <w:t>I’ve said it numerous times that you don’t have to discuss everything under the same headings that you used in the results…</w:t>
      </w:r>
      <w:proofErr w:type="gramStart"/>
      <w:r>
        <w:t>.at</w:t>
      </w:r>
      <w:proofErr w:type="gramEnd"/>
      <w:r>
        <w:t xml:space="preserve"> the moment it just reads like you are bullshitting to take up space…..examiners will see this a mile off!</w:t>
      </w:r>
    </w:p>
    <w:p w:rsidR="006C5D12" w:rsidRDefault="006C5D12" w:rsidP="00527946">
      <w:pPr>
        <w:pStyle w:val="CommentText"/>
      </w:pPr>
    </w:p>
    <w:p w:rsidR="006C5D12" w:rsidRDefault="006C5D12" w:rsidP="00527946">
      <w:pPr>
        <w:pStyle w:val="CommentText"/>
      </w:pPr>
      <w:r>
        <w:t>If you’ve nothing to say then don’t say it rather than adding in waffle.</w:t>
      </w:r>
    </w:p>
    <w:p w:rsidR="006C5D12" w:rsidRDefault="006C5D12">
      <w:pPr>
        <w:pStyle w:val="CommentText"/>
      </w:pPr>
    </w:p>
  </w:comment>
  <w:comment w:id="780" w:author="Simon Travers" w:date="2014-04-09T21:24:00Z" w:initials="OU">
    <w:p w:rsidR="006C5D12" w:rsidRDefault="006C5D12">
      <w:pPr>
        <w:pStyle w:val="CommentText"/>
      </w:pPr>
      <w:r>
        <w:rPr>
          <w:rStyle w:val="CommentReference"/>
        </w:rPr>
        <w:annotationRef/>
      </w:r>
      <w:r>
        <w:t>Seriously</w:t>
      </w:r>
      <w:proofErr w:type="gramStart"/>
      <w:r>
        <w:t>?!</w:t>
      </w:r>
      <w:proofErr w:type="gramEnd"/>
      <w:r>
        <w:t xml:space="preserve">  This is a PhD thesis you can’t just say that…give suggestions as to what it might be!</w:t>
      </w:r>
    </w:p>
  </w:comment>
  <w:comment w:id="825" w:author="Simon Travers" w:date="2014-04-09T21:24:00Z" w:initials="OU">
    <w:p w:rsidR="006C5D12" w:rsidRDefault="006C5D12">
      <w:pPr>
        <w:pStyle w:val="CommentText"/>
      </w:pPr>
      <w:r>
        <w:rPr>
          <w:rStyle w:val="CommentReference"/>
        </w:rPr>
        <w:annotationRef/>
      </w:r>
      <w:r>
        <w:t>This section is SO important and you haven’t discussed it at all!!!!!!!</w:t>
      </w:r>
    </w:p>
    <w:p w:rsidR="006C5D12" w:rsidRDefault="006C5D12">
      <w:pPr>
        <w:pStyle w:val="CommentText"/>
      </w:pPr>
    </w:p>
    <w:p w:rsidR="006C5D12" w:rsidRDefault="006C5D12">
      <w:pPr>
        <w:pStyle w:val="CommentText"/>
      </w:pPr>
    </w:p>
    <w:p w:rsidR="006C5D12" w:rsidRDefault="006C5D12">
      <w:pPr>
        <w:pStyle w:val="CommentText"/>
      </w:pPr>
      <w:r>
        <w:t>Talk about it more, expand upon it and really delve deep into it.  This is the crux of the entire thing…</w:t>
      </w:r>
      <w:proofErr w:type="gramStart"/>
      <w:r>
        <w:t>.do</w:t>
      </w:r>
      <w:proofErr w:type="gramEnd"/>
      <w:r>
        <w:t xml:space="preserve"> you loose so much data that while you’re confident that each consensus sequence represents one viral variant you loose so much that it’s a pointless approach?</w:t>
      </w:r>
    </w:p>
  </w:comment>
  <w:comment w:id="862" w:author="Simon Travers" w:date="2014-04-09T21:24:00Z" w:initials="OU">
    <w:p w:rsidR="006C5D12" w:rsidRDefault="006C5D12">
      <w:pPr>
        <w:pStyle w:val="CommentText"/>
      </w:pPr>
      <w:r>
        <w:rPr>
          <w:rStyle w:val="CommentReference"/>
        </w:rPr>
        <w:annotationRef/>
      </w:r>
      <w:r>
        <w:t>Why</w:t>
      </w:r>
      <w:proofErr w:type="gramStart"/>
      <w:r>
        <w:t>?!</w:t>
      </w:r>
      <w:proofErr w:type="gramEnd"/>
      <w:r>
        <w:t xml:space="preserve">  Does it not depend on viral load etc?</w:t>
      </w:r>
    </w:p>
  </w:comment>
  <w:comment w:id="870" w:author="Simon Travers" w:date="2014-04-09T21:24:00Z" w:initials="OU">
    <w:p w:rsidR="006C5D12" w:rsidRDefault="006C5D12">
      <w:pPr>
        <w:pStyle w:val="CommentText"/>
      </w:pPr>
      <w:r>
        <w:rPr>
          <w:rStyle w:val="CommentReference"/>
        </w:rPr>
        <w:annotationRef/>
      </w:r>
      <w:r>
        <w:t>Again…</w:t>
      </w:r>
      <w:proofErr w:type="gramStart"/>
      <w:r>
        <w:t>.why</w:t>
      </w:r>
      <w:proofErr w:type="gramEnd"/>
      <w:r>
        <w:t>?!!</w:t>
      </w:r>
    </w:p>
  </w:comment>
  <w:comment w:id="878" w:author="Simon Travers" w:date="2014-04-09T21:24:00Z" w:initials="OU">
    <w:p w:rsidR="006C5D12" w:rsidRDefault="006C5D12">
      <w:pPr>
        <w:pStyle w:val="CommentText"/>
      </w:pPr>
      <w:r>
        <w:rPr>
          <w:rStyle w:val="CommentReference"/>
        </w:rPr>
        <w:annotationRef/>
      </w:r>
      <w:r>
        <w:t>This MUST be edited…</w:t>
      </w:r>
      <w:proofErr w:type="gramStart"/>
      <w:r>
        <w:t>.it</w:t>
      </w:r>
      <w:proofErr w:type="gramEnd"/>
      <w:r>
        <w:t xml:space="preserve"> shows a lack of basic understanding.</w:t>
      </w:r>
    </w:p>
  </w:comment>
  <w:comment w:id="911" w:author="Simon Travers" w:date="2014-04-09T21:24:00Z" w:initials="OU">
    <w:p w:rsidR="006C5D12" w:rsidRDefault="006C5D12">
      <w:pPr>
        <w:pStyle w:val="CommentText"/>
      </w:pPr>
      <w:r>
        <w:rPr>
          <w:rStyle w:val="CommentReference"/>
        </w:rPr>
        <w:annotationRef/>
      </w:r>
      <w:r>
        <w:t>This is a DISCUSSION so discuss!!  Is it better not to use primer ID approach given what you’ve described here?  Or does it reduce the amount of errors enough that really with this info your nitpicking but primer ID still beats non primer ID in terms of the number of errors?</w:t>
      </w:r>
    </w:p>
    <w:p w:rsidR="006C5D12" w:rsidRDefault="006C5D12">
      <w:pPr>
        <w:pStyle w:val="CommentText"/>
      </w:pPr>
    </w:p>
    <w:p w:rsidR="006C5D12" w:rsidRDefault="006C5D12">
      <w:pPr>
        <w:pStyle w:val="CommentText"/>
      </w:pPr>
    </w:p>
    <w:p w:rsidR="006C5D12" w:rsidRDefault="006C5D12">
      <w:pPr>
        <w:pStyle w:val="CommentText"/>
      </w:pPr>
      <w:r>
        <w:t xml:space="preserve">It’s here that it would be great to include some sort of discussion of the number of erroneous </w:t>
      </w:r>
      <w:bookmarkStart w:id="923" w:name="_GoBack"/>
      <w:bookmarkEnd w:id="923"/>
      <w:r>
        <w:t>mutations that have been removed in the generation of consensus sequences as this would really support the use of the primer ID approach.</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C5D12" w:rsidRDefault="006C5D12" w:rsidP="00B961DA">
      <w:r>
        <w:separator/>
      </w:r>
    </w:p>
  </w:endnote>
  <w:endnote w:type="continuationSeparator" w:id="1">
    <w:p w:rsidR="006C5D12" w:rsidRDefault="006C5D12" w:rsidP="00B961DA">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C5D12" w:rsidRDefault="006C5D12" w:rsidP="00B961DA">
      <w:r>
        <w:separator/>
      </w:r>
    </w:p>
  </w:footnote>
  <w:footnote w:type="continuationSeparator" w:id="1">
    <w:p w:rsidR="006C5D12" w:rsidRDefault="006C5D12" w:rsidP="00B961DA">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F8FA41BE"/>
    <w:lvl w:ilvl="0">
      <w:start w:val="1"/>
      <w:numFmt w:val="decimal"/>
      <w:lvlText w:val="%1."/>
      <w:lvlJc w:val="left"/>
      <w:pPr>
        <w:tabs>
          <w:tab w:val="num" w:pos="1492"/>
        </w:tabs>
        <w:ind w:left="1492" w:hanging="360"/>
      </w:pPr>
    </w:lvl>
  </w:abstractNum>
  <w:abstractNum w:abstractNumId="1">
    <w:nsid w:val="FFFFFF7D"/>
    <w:multiLevelType w:val="singleLevel"/>
    <w:tmpl w:val="BE7E96D6"/>
    <w:lvl w:ilvl="0">
      <w:start w:val="1"/>
      <w:numFmt w:val="decimal"/>
      <w:lvlText w:val="%1."/>
      <w:lvlJc w:val="left"/>
      <w:pPr>
        <w:tabs>
          <w:tab w:val="num" w:pos="1209"/>
        </w:tabs>
        <w:ind w:left="1209" w:hanging="360"/>
      </w:pPr>
    </w:lvl>
  </w:abstractNum>
  <w:abstractNum w:abstractNumId="2">
    <w:nsid w:val="FFFFFF7E"/>
    <w:multiLevelType w:val="singleLevel"/>
    <w:tmpl w:val="92682A70"/>
    <w:lvl w:ilvl="0">
      <w:start w:val="1"/>
      <w:numFmt w:val="decimal"/>
      <w:lvlText w:val="%1."/>
      <w:lvlJc w:val="left"/>
      <w:pPr>
        <w:tabs>
          <w:tab w:val="num" w:pos="926"/>
        </w:tabs>
        <w:ind w:left="926" w:hanging="360"/>
      </w:pPr>
    </w:lvl>
  </w:abstractNum>
  <w:abstractNum w:abstractNumId="3">
    <w:nsid w:val="FFFFFF7F"/>
    <w:multiLevelType w:val="singleLevel"/>
    <w:tmpl w:val="6750E99C"/>
    <w:lvl w:ilvl="0">
      <w:start w:val="1"/>
      <w:numFmt w:val="decimal"/>
      <w:lvlText w:val="%1."/>
      <w:lvlJc w:val="left"/>
      <w:pPr>
        <w:tabs>
          <w:tab w:val="num" w:pos="643"/>
        </w:tabs>
        <w:ind w:left="643" w:hanging="360"/>
      </w:pPr>
    </w:lvl>
  </w:abstractNum>
  <w:abstractNum w:abstractNumId="4">
    <w:nsid w:val="FFFFFF80"/>
    <w:multiLevelType w:val="singleLevel"/>
    <w:tmpl w:val="0A8846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28AC9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FAE930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BBABC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2D15A"/>
    <w:lvl w:ilvl="0">
      <w:start w:val="1"/>
      <w:numFmt w:val="decimal"/>
      <w:lvlText w:val="%1."/>
      <w:lvlJc w:val="left"/>
      <w:pPr>
        <w:tabs>
          <w:tab w:val="num" w:pos="360"/>
        </w:tabs>
        <w:ind w:left="360" w:hanging="360"/>
      </w:pPr>
    </w:lvl>
  </w:abstractNum>
  <w:abstractNum w:abstractNumId="9">
    <w:nsid w:val="FFFFFF89"/>
    <w:multiLevelType w:val="singleLevel"/>
    <w:tmpl w:val="ABF0810A"/>
    <w:lvl w:ilvl="0">
      <w:start w:val="1"/>
      <w:numFmt w:val="bullet"/>
      <w:lvlText w:val=""/>
      <w:lvlJc w:val="left"/>
      <w:pPr>
        <w:tabs>
          <w:tab w:val="num" w:pos="360"/>
        </w:tabs>
        <w:ind w:left="360" w:hanging="360"/>
      </w:pPr>
      <w:rPr>
        <w:rFonts w:ascii="Symbol" w:hAnsi="Symbol" w:hint="default"/>
      </w:rPr>
    </w:lvl>
  </w:abstractNum>
  <w:abstractNum w:abstractNumId="10">
    <w:nsid w:val="03184C11"/>
    <w:multiLevelType w:val="hybridMultilevel"/>
    <w:tmpl w:val="4A02B8F2"/>
    <w:lvl w:ilvl="0" w:tplc="7DBE83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7088E"/>
    <w:multiLevelType w:val="hybridMultilevel"/>
    <w:tmpl w:val="23DE5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F75BF5"/>
    <w:multiLevelType w:val="hybridMultilevel"/>
    <w:tmpl w:val="3490E4CC"/>
    <w:lvl w:ilvl="0" w:tplc="3B1AD0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6867EF"/>
    <w:multiLevelType w:val="hybridMultilevel"/>
    <w:tmpl w:val="61FEA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141AA"/>
    <w:multiLevelType w:val="hybridMultilevel"/>
    <w:tmpl w:val="7862D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CC61B2"/>
    <w:multiLevelType w:val="multilevel"/>
    <w:tmpl w:val="CB3443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13"/>
  </w:num>
  <w:num w:numId="3">
    <w:abstractNumId w:val="11"/>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useFELayout/>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BE1D36"/>
    <w:rsid w:val="000024A5"/>
    <w:rsid w:val="00012FC9"/>
    <w:rsid w:val="00014D2E"/>
    <w:rsid w:val="00033838"/>
    <w:rsid w:val="0003565A"/>
    <w:rsid w:val="00055C1E"/>
    <w:rsid w:val="00060FBD"/>
    <w:rsid w:val="00061D49"/>
    <w:rsid w:val="00066602"/>
    <w:rsid w:val="0007059E"/>
    <w:rsid w:val="0009517A"/>
    <w:rsid w:val="000A0B2B"/>
    <w:rsid w:val="000A4C63"/>
    <w:rsid w:val="000A7274"/>
    <w:rsid w:val="000B5BBA"/>
    <w:rsid w:val="000B611F"/>
    <w:rsid w:val="000D268F"/>
    <w:rsid w:val="000D633A"/>
    <w:rsid w:val="000E0F93"/>
    <w:rsid w:val="000E0FAF"/>
    <w:rsid w:val="000E202F"/>
    <w:rsid w:val="000F5048"/>
    <w:rsid w:val="001027D1"/>
    <w:rsid w:val="001079E1"/>
    <w:rsid w:val="00107AC2"/>
    <w:rsid w:val="00110377"/>
    <w:rsid w:val="00112782"/>
    <w:rsid w:val="001156B2"/>
    <w:rsid w:val="00127A70"/>
    <w:rsid w:val="001361F3"/>
    <w:rsid w:val="00142AC9"/>
    <w:rsid w:val="00145DAD"/>
    <w:rsid w:val="00146E49"/>
    <w:rsid w:val="00147D46"/>
    <w:rsid w:val="00147F68"/>
    <w:rsid w:val="00154092"/>
    <w:rsid w:val="00156C20"/>
    <w:rsid w:val="00162398"/>
    <w:rsid w:val="00162CF2"/>
    <w:rsid w:val="00163FCC"/>
    <w:rsid w:val="001742A6"/>
    <w:rsid w:val="0017772A"/>
    <w:rsid w:val="00177C09"/>
    <w:rsid w:val="00186017"/>
    <w:rsid w:val="00191DA8"/>
    <w:rsid w:val="0019521A"/>
    <w:rsid w:val="00195A24"/>
    <w:rsid w:val="0019690B"/>
    <w:rsid w:val="00196AA1"/>
    <w:rsid w:val="00197A49"/>
    <w:rsid w:val="001A1D68"/>
    <w:rsid w:val="001A30F3"/>
    <w:rsid w:val="001A339F"/>
    <w:rsid w:val="001A3744"/>
    <w:rsid w:val="001A4138"/>
    <w:rsid w:val="001B1F97"/>
    <w:rsid w:val="001B4589"/>
    <w:rsid w:val="001B4921"/>
    <w:rsid w:val="001B5B7A"/>
    <w:rsid w:val="001B6195"/>
    <w:rsid w:val="001C1B19"/>
    <w:rsid w:val="001C33F2"/>
    <w:rsid w:val="001D5CDE"/>
    <w:rsid w:val="001D68D9"/>
    <w:rsid w:val="001E0161"/>
    <w:rsid w:val="001E48AA"/>
    <w:rsid w:val="001F310B"/>
    <w:rsid w:val="001F60AD"/>
    <w:rsid w:val="001F6A6A"/>
    <w:rsid w:val="002021CF"/>
    <w:rsid w:val="00202DC8"/>
    <w:rsid w:val="00211034"/>
    <w:rsid w:val="002307BD"/>
    <w:rsid w:val="00240307"/>
    <w:rsid w:val="002444B2"/>
    <w:rsid w:val="00247FD5"/>
    <w:rsid w:val="00251CBE"/>
    <w:rsid w:val="00253080"/>
    <w:rsid w:val="00260E7F"/>
    <w:rsid w:val="00260EC5"/>
    <w:rsid w:val="00262016"/>
    <w:rsid w:val="002635FF"/>
    <w:rsid w:val="00264E6D"/>
    <w:rsid w:val="002742CA"/>
    <w:rsid w:val="002755DA"/>
    <w:rsid w:val="00275EB0"/>
    <w:rsid w:val="00282CEE"/>
    <w:rsid w:val="0028547A"/>
    <w:rsid w:val="00290871"/>
    <w:rsid w:val="002A238C"/>
    <w:rsid w:val="002A4C58"/>
    <w:rsid w:val="002A54CA"/>
    <w:rsid w:val="002A7A6B"/>
    <w:rsid w:val="002B056F"/>
    <w:rsid w:val="002B3B6B"/>
    <w:rsid w:val="002B5AB9"/>
    <w:rsid w:val="002B6F8E"/>
    <w:rsid w:val="002C432A"/>
    <w:rsid w:val="002C59FA"/>
    <w:rsid w:val="002D0738"/>
    <w:rsid w:val="002D2D84"/>
    <w:rsid w:val="002E5C60"/>
    <w:rsid w:val="002F1249"/>
    <w:rsid w:val="002F3545"/>
    <w:rsid w:val="002F3733"/>
    <w:rsid w:val="002F4A5F"/>
    <w:rsid w:val="00300F73"/>
    <w:rsid w:val="00301FDB"/>
    <w:rsid w:val="00303D9E"/>
    <w:rsid w:val="00303F6C"/>
    <w:rsid w:val="0030662A"/>
    <w:rsid w:val="003102A1"/>
    <w:rsid w:val="003116EC"/>
    <w:rsid w:val="00314952"/>
    <w:rsid w:val="00314AA9"/>
    <w:rsid w:val="00320CB3"/>
    <w:rsid w:val="0032529E"/>
    <w:rsid w:val="00326467"/>
    <w:rsid w:val="003264C1"/>
    <w:rsid w:val="00330D3F"/>
    <w:rsid w:val="00333D33"/>
    <w:rsid w:val="003361D1"/>
    <w:rsid w:val="00356CDF"/>
    <w:rsid w:val="00361DEC"/>
    <w:rsid w:val="0036409B"/>
    <w:rsid w:val="00370959"/>
    <w:rsid w:val="00374503"/>
    <w:rsid w:val="00381145"/>
    <w:rsid w:val="00381987"/>
    <w:rsid w:val="00384626"/>
    <w:rsid w:val="00384BE0"/>
    <w:rsid w:val="003956C9"/>
    <w:rsid w:val="00395D58"/>
    <w:rsid w:val="003961F5"/>
    <w:rsid w:val="003A142B"/>
    <w:rsid w:val="003A49B1"/>
    <w:rsid w:val="003B094C"/>
    <w:rsid w:val="003B6C8C"/>
    <w:rsid w:val="003D2585"/>
    <w:rsid w:val="003E3CC8"/>
    <w:rsid w:val="003E4347"/>
    <w:rsid w:val="003F0891"/>
    <w:rsid w:val="003F0DD7"/>
    <w:rsid w:val="003F1A99"/>
    <w:rsid w:val="003F1ED0"/>
    <w:rsid w:val="003F4447"/>
    <w:rsid w:val="003F6D92"/>
    <w:rsid w:val="003F6E70"/>
    <w:rsid w:val="00411C42"/>
    <w:rsid w:val="004224CF"/>
    <w:rsid w:val="0043269F"/>
    <w:rsid w:val="00437DE5"/>
    <w:rsid w:val="00441BDE"/>
    <w:rsid w:val="00444499"/>
    <w:rsid w:val="00453FEC"/>
    <w:rsid w:val="00456D48"/>
    <w:rsid w:val="0046006C"/>
    <w:rsid w:val="00463761"/>
    <w:rsid w:val="00466F0D"/>
    <w:rsid w:val="0046743E"/>
    <w:rsid w:val="00476FC1"/>
    <w:rsid w:val="004879E3"/>
    <w:rsid w:val="00491AA0"/>
    <w:rsid w:val="0049440B"/>
    <w:rsid w:val="00496407"/>
    <w:rsid w:val="004A2FC3"/>
    <w:rsid w:val="004A4A47"/>
    <w:rsid w:val="004A6FD7"/>
    <w:rsid w:val="004A7E5D"/>
    <w:rsid w:val="004B0531"/>
    <w:rsid w:val="004B3DDA"/>
    <w:rsid w:val="004C0C0E"/>
    <w:rsid w:val="004C22C3"/>
    <w:rsid w:val="004C3C1A"/>
    <w:rsid w:val="004C3D4F"/>
    <w:rsid w:val="004C5D67"/>
    <w:rsid w:val="004C6312"/>
    <w:rsid w:val="004D53A9"/>
    <w:rsid w:val="004E3FDD"/>
    <w:rsid w:val="004E5713"/>
    <w:rsid w:val="004E5FE4"/>
    <w:rsid w:val="004E6875"/>
    <w:rsid w:val="00503893"/>
    <w:rsid w:val="00504838"/>
    <w:rsid w:val="0051194E"/>
    <w:rsid w:val="00516DAA"/>
    <w:rsid w:val="00517FE0"/>
    <w:rsid w:val="005276F2"/>
    <w:rsid w:val="00527946"/>
    <w:rsid w:val="00530310"/>
    <w:rsid w:val="005462AF"/>
    <w:rsid w:val="00557B6C"/>
    <w:rsid w:val="005603D2"/>
    <w:rsid w:val="00560872"/>
    <w:rsid w:val="00562FC2"/>
    <w:rsid w:val="00565566"/>
    <w:rsid w:val="00572AD9"/>
    <w:rsid w:val="0057469F"/>
    <w:rsid w:val="005809D2"/>
    <w:rsid w:val="00585B6C"/>
    <w:rsid w:val="005862F4"/>
    <w:rsid w:val="00587D70"/>
    <w:rsid w:val="005A0FDA"/>
    <w:rsid w:val="005A5B47"/>
    <w:rsid w:val="005B4940"/>
    <w:rsid w:val="005C25CD"/>
    <w:rsid w:val="005C2D07"/>
    <w:rsid w:val="005E04F7"/>
    <w:rsid w:val="005E09C1"/>
    <w:rsid w:val="005E2E01"/>
    <w:rsid w:val="005F6C43"/>
    <w:rsid w:val="00600A26"/>
    <w:rsid w:val="00607D9A"/>
    <w:rsid w:val="00610255"/>
    <w:rsid w:val="00611293"/>
    <w:rsid w:val="00613F13"/>
    <w:rsid w:val="006141A9"/>
    <w:rsid w:val="006155E2"/>
    <w:rsid w:val="00624245"/>
    <w:rsid w:val="00625330"/>
    <w:rsid w:val="00627855"/>
    <w:rsid w:val="00636650"/>
    <w:rsid w:val="00641683"/>
    <w:rsid w:val="006514A9"/>
    <w:rsid w:val="006622F3"/>
    <w:rsid w:val="006644AD"/>
    <w:rsid w:val="00665E99"/>
    <w:rsid w:val="00665FF6"/>
    <w:rsid w:val="00681FBA"/>
    <w:rsid w:val="00682D7A"/>
    <w:rsid w:val="00682E87"/>
    <w:rsid w:val="006835FF"/>
    <w:rsid w:val="0068449A"/>
    <w:rsid w:val="00685180"/>
    <w:rsid w:val="006911AA"/>
    <w:rsid w:val="00692D00"/>
    <w:rsid w:val="006958C2"/>
    <w:rsid w:val="006968AD"/>
    <w:rsid w:val="006A13EA"/>
    <w:rsid w:val="006A2FE7"/>
    <w:rsid w:val="006A32BD"/>
    <w:rsid w:val="006A4680"/>
    <w:rsid w:val="006A589B"/>
    <w:rsid w:val="006A62A7"/>
    <w:rsid w:val="006B0DB6"/>
    <w:rsid w:val="006B488D"/>
    <w:rsid w:val="006C5D12"/>
    <w:rsid w:val="006D2170"/>
    <w:rsid w:val="006E1F0A"/>
    <w:rsid w:val="006E3484"/>
    <w:rsid w:val="006E67F3"/>
    <w:rsid w:val="006F2CFD"/>
    <w:rsid w:val="0070144E"/>
    <w:rsid w:val="00701718"/>
    <w:rsid w:val="00707657"/>
    <w:rsid w:val="00707E2A"/>
    <w:rsid w:val="00710AFA"/>
    <w:rsid w:val="0071243D"/>
    <w:rsid w:val="0071255E"/>
    <w:rsid w:val="0072420D"/>
    <w:rsid w:val="00731B34"/>
    <w:rsid w:val="007325B3"/>
    <w:rsid w:val="00735A84"/>
    <w:rsid w:val="0075061F"/>
    <w:rsid w:val="007517D2"/>
    <w:rsid w:val="007518CD"/>
    <w:rsid w:val="007564F3"/>
    <w:rsid w:val="00756ABD"/>
    <w:rsid w:val="00763AF3"/>
    <w:rsid w:val="00777911"/>
    <w:rsid w:val="00785D2C"/>
    <w:rsid w:val="0078671C"/>
    <w:rsid w:val="00787EBF"/>
    <w:rsid w:val="00791400"/>
    <w:rsid w:val="00793977"/>
    <w:rsid w:val="007A2A58"/>
    <w:rsid w:val="007A3A01"/>
    <w:rsid w:val="007A425D"/>
    <w:rsid w:val="007A437F"/>
    <w:rsid w:val="007A5C67"/>
    <w:rsid w:val="007B11BC"/>
    <w:rsid w:val="007B7576"/>
    <w:rsid w:val="007B7601"/>
    <w:rsid w:val="007D1D0D"/>
    <w:rsid w:val="007D3A72"/>
    <w:rsid w:val="007D4870"/>
    <w:rsid w:val="007E3F6D"/>
    <w:rsid w:val="007E54B1"/>
    <w:rsid w:val="007F5CC9"/>
    <w:rsid w:val="007F6F73"/>
    <w:rsid w:val="007F7CCD"/>
    <w:rsid w:val="007F7D04"/>
    <w:rsid w:val="00801411"/>
    <w:rsid w:val="00801A19"/>
    <w:rsid w:val="0080447B"/>
    <w:rsid w:val="00811EEC"/>
    <w:rsid w:val="008245C9"/>
    <w:rsid w:val="00826490"/>
    <w:rsid w:val="00826E7E"/>
    <w:rsid w:val="00833CE9"/>
    <w:rsid w:val="00854E88"/>
    <w:rsid w:val="008570E9"/>
    <w:rsid w:val="0086005B"/>
    <w:rsid w:val="00860366"/>
    <w:rsid w:val="00865D7F"/>
    <w:rsid w:val="00872B50"/>
    <w:rsid w:val="008760BF"/>
    <w:rsid w:val="00877199"/>
    <w:rsid w:val="00880DC9"/>
    <w:rsid w:val="00895C24"/>
    <w:rsid w:val="008A2BF7"/>
    <w:rsid w:val="008A33E4"/>
    <w:rsid w:val="008A7A7F"/>
    <w:rsid w:val="008A7B33"/>
    <w:rsid w:val="008A7B6C"/>
    <w:rsid w:val="008C0362"/>
    <w:rsid w:val="008C629A"/>
    <w:rsid w:val="008D1875"/>
    <w:rsid w:val="008D5E7A"/>
    <w:rsid w:val="008E1414"/>
    <w:rsid w:val="008F1549"/>
    <w:rsid w:val="009007CC"/>
    <w:rsid w:val="00900D50"/>
    <w:rsid w:val="00901720"/>
    <w:rsid w:val="009017BF"/>
    <w:rsid w:val="00901A3B"/>
    <w:rsid w:val="009049DA"/>
    <w:rsid w:val="00905C3E"/>
    <w:rsid w:val="00916CEE"/>
    <w:rsid w:val="0092411B"/>
    <w:rsid w:val="009256E5"/>
    <w:rsid w:val="009361CD"/>
    <w:rsid w:val="00940D68"/>
    <w:rsid w:val="00940D97"/>
    <w:rsid w:val="00943833"/>
    <w:rsid w:val="00945F80"/>
    <w:rsid w:val="00950270"/>
    <w:rsid w:val="00953E1B"/>
    <w:rsid w:val="00957EEA"/>
    <w:rsid w:val="0096244E"/>
    <w:rsid w:val="00973277"/>
    <w:rsid w:val="0097386B"/>
    <w:rsid w:val="00975C5F"/>
    <w:rsid w:val="00975D95"/>
    <w:rsid w:val="00983C4F"/>
    <w:rsid w:val="009902CC"/>
    <w:rsid w:val="00990B6F"/>
    <w:rsid w:val="00996C65"/>
    <w:rsid w:val="00997646"/>
    <w:rsid w:val="009A0A54"/>
    <w:rsid w:val="009A2ADC"/>
    <w:rsid w:val="009A406B"/>
    <w:rsid w:val="009A6CF8"/>
    <w:rsid w:val="009A73C8"/>
    <w:rsid w:val="009B26C6"/>
    <w:rsid w:val="009B41C6"/>
    <w:rsid w:val="009C02FB"/>
    <w:rsid w:val="009C0D1F"/>
    <w:rsid w:val="009C6D39"/>
    <w:rsid w:val="009C7636"/>
    <w:rsid w:val="009D231C"/>
    <w:rsid w:val="009D3C44"/>
    <w:rsid w:val="009D6732"/>
    <w:rsid w:val="009E3CB1"/>
    <w:rsid w:val="009E59C4"/>
    <w:rsid w:val="009E64EA"/>
    <w:rsid w:val="009E79BB"/>
    <w:rsid w:val="009F47BD"/>
    <w:rsid w:val="00A05271"/>
    <w:rsid w:val="00A14696"/>
    <w:rsid w:val="00A16A66"/>
    <w:rsid w:val="00A269A1"/>
    <w:rsid w:val="00A415AC"/>
    <w:rsid w:val="00A503C3"/>
    <w:rsid w:val="00A54433"/>
    <w:rsid w:val="00A56EC8"/>
    <w:rsid w:val="00A618A1"/>
    <w:rsid w:val="00A61DA3"/>
    <w:rsid w:val="00A6315D"/>
    <w:rsid w:val="00A63E05"/>
    <w:rsid w:val="00A64273"/>
    <w:rsid w:val="00A6493C"/>
    <w:rsid w:val="00A76531"/>
    <w:rsid w:val="00A832FC"/>
    <w:rsid w:val="00A84856"/>
    <w:rsid w:val="00A87E46"/>
    <w:rsid w:val="00A941FD"/>
    <w:rsid w:val="00A94936"/>
    <w:rsid w:val="00A953FD"/>
    <w:rsid w:val="00A95A87"/>
    <w:rsid w:val="00AA144E"/>
    <w:rsid w:val="00AA60CE"/>
    <w:rsid w:val="00AA6297"/>
    <w:rsid w:val="00AB046F"/>
    <w:rsid w:val="00AB67D8"/>
    <w:rsid w:val="00AD066D"/>
    <w:rsid w:val="00AD767D"/>
    <w:rsid w:val="00AE5130"/>
    <w:rsid w:val="00AE7E2E"/>
    <w:rsid w:val="00B001C5"/>
    <w:rsid w:val="00B068B7"/>
    <w:rsid w:val="00B11C81"/>
    <w:rsid w:val="00B12470"/>
    <w:rsid w:val="00B158D8"/>
    <w:rsid w:val="00B16A0B"/>
    <w:rsid w:val="00B30D8D"/>
    <w:rsid w:val="00B31942"/>
    <w:rsid w:val="00B425C5"/>
    <w:rsid w:val="00B4706E"/>
    <w:rsid w:val="00B62B00"/>
    <w:rsid w:val="00B7364B"/>
    <w:rsid w:val="00B7604F"/>
    <w:rsid w:val="00B7728C"/>
    <w:rsid w:val="00B82D14"/>
    <w:rsid w:val="00B87A97"/>
    <w:rsid w:val="00B87B25"/>
    <w:rsid w:val="00B940CF"/>
    <w:rsid w:val="00B961DA"/>
    <w:rsid w:val="00B966CC"/>
    <w:rsid w:val="00BA26DC"/>
    <w:rsid w:val="00BA55F0"/>
    <w:rsid w:val="00BA7191"/>
    <w:rsid w:val="00BB2BD7"/>
    <w:rsid w:val="00BB566B"/>
    <w:rsid w:val="00BB6931"/>
    <w:rsid w:val="00BC0EE7"/>
    <w:rsid w:val="00BD26AC"/>
    <w:rsid w:val="00BD35A3"/>
    <w:rsid w:val="00BD575D"/>
    <w:rsid w:val="00BE0F2B"/>
    <w:rsid w:val="00BE1855"/>
    <w:rsid w:val="00BE1D36"/>
    <w:rsid w:val="00BE29E0"/>
    <w:rsid w:val="00BE5956"/>
    <w:rsid w:val="00BE659C"/>
    <w:rsid w:val="00BF1BDE"/>
    <w:rsid w:val="00BF5D2D"/>
    <w:rsid w:val="00BF6797"/>
    <w:rsid w:val="00BF6C59"/>
    <w:rsid w:val="00C001A6"/>
    <w:rsid w:val="00C157FF"/>
    <w:rsid w:val="00C2173F"/>
    <w:rsid w:val="00C21810"/>
    <w:rsid w:val="00C2473A"/>
    <w:rsid w:val="00C24F80"/>
    <w:rsid w:val="00C261AD"/>
    <w:rsid w:val="00C2769C"/>
    <w:rsid w:val="00C300F2"/>
    <w:rsid w:val="00C401CA"/>
    <w:rsid w:val="00C40C5D"/>
    <w:rsid w:val="00C446D4"/>
    <w:rsid w:val="00C447C2"/>
    <w:rsid w:val="00C47148"/>
    <w:rsid w:val="00C52F5A"/>
    <w:rsid w:val="00C53004"/>
    <w:rsid w:val="00C55AA0"/>
    <w:rsid w:val="00C55BCC"/>
    <w:rsid w:val="00C66C68"/>
    <w:rsid w:val="00C70244"/>
    <w:rsid w:val="00C724BE"/>
    <w:rsid w:val="00C73B1D"/>
    <w:rsid w:val="00C74611"/>
    <w:rsid w:val="00C762F5"/>
    <w:rsid w:val="00C81EB1"/>
    <w:rsid w:val="00C879D7"/>
    <w:rsid w:val="00C90A20"/>
    <w:rsid w:val="00C91536"/>
    <w:rsid w:val="00C93189"/>
    <w:rsid w:val="00CB0985"/>
    <w:rsid w:val="00CB1DE3"/>
    <w:rsid w:val="00CB2AC7"/>
    <w:rsid w:val="00CB5139"/>
    <w:rsid w:val="00CB68DA"/>
    <w:rsid w:val="00CC1F03"/>
    <w:rsid w:val="00CC27E2"/>
    <w:rsid w:val="00CC7CFB"/>
    <w:rsid w:val="00CD2AF3"/>
    <w:rsid w:val="00CD3136"/>
    <w:rsid w:val="00CD5808"/>
    <w:rsid w:val="00CE7760"/>
    <w:rsid w:val="00CF0056"/>
    <w:rsid w:val="00CF022F"/>
    <w:rsid w:val="00CF1E06"/>
    <w:rsid w:val="00CF1E90"/>
    <w:rsid w:val="00CF2D92"/>
    <w:rsid w:val="00CF5B85"/>
    <w:rsid w:val="00D01343"/>
    <w:rsid w:val="00D047AC"/>
    <w:rsid w:val="00D06380"/>
    <w:rsid w:val="00D132CC"/>
    <w:rsid w:val="00D17865"/>
    <w:rsid w:val="00D23FFB"/>
    <w:rsid w:val="00D2591D"/>
    <w:rsid w:val="00D25F1A"/>
    <w:rsid w:val="00D26A4A"/>
    <w:rsid w:val="00D336F8"/>
    <w:rsid w:val="00D36D87"/>
    <w:rsid w:val="00D42CD5"/>
    <w:rsid w:val="00D50D2E"/>
    <w:rsid w:val="00D546F1"/>
    <w:rsid w:val="00D71599"/>
    <w:rsid w:val="00D727E9"/>
    <w:rsid w:val="00D77FA6"/>
    <w:rsid w:val="00D848DE"/>
    <w:rsid w:val="00D87F7E"/>
    <w:rsid w:val="00D9342A"/>
    <w:rsid w:val="00DA3927"/>
    <w:rsid w:val="00DB4191"/>
    <w:rsid w:val="00DB443F"/>
    <w:rsid w:val="00DB56EA"/>
    <w:rsid w:val="00DC5F60"/>
    <w:rsid w:val="00DC7BB4"/>
    <w:rsid w:val="00DD0270"/>
    <w:rsid w:val="00DE54BE"/>
    <w:rsid w:val="00DF240E"/>
    <w:rsid w:val="00DF450F"/>
    <w:rsid w:val="00DF72FA"/>
    <w:rsid w:val="00E03E88"/>
    <w:rsid w:val="00E07637"/>
    <w:rsid w:val="00E157B3"/>
    <w:rsid w:val="00E20AA0"/>
    <w:rsid w:val="00E249EE"/>
    <w:rsid w:val="00E25CA8"/>
    <w:rsid w:val="00E26DF4"/>
    <w:rsid w:val="00E27354"/>
    <w:rsid w:val="00E34C36"/>
    <w:rsid w:val="00E35A6C"/>
    <w:rsid w:val="00E43199"/>
    <w:rsid w:val="00E44CCA"/>
    <w:rsid w:val="00E5710A"/>
    <w:rsid w:val="00E729C6"/>
    <w:rsid w:val="00E81A76"/>
    <w:rsid w:val="00E81C83"/>
    <w:rsid w:val="00E85D60"/>
    <w:rsid w:val="00E95A6D"/>
    <w:rsid w:val="00E967CC"/>
    <w:rsid w:val="00EA11DE"/>
    <w:rsid w:val="00EA1CEF"/>
    <w:rsid w:val="00EA4347"/>
    <w:rsid w:val="00EA644F"/>
    <w:rsid w:val="00EB0C98"/>
    <w:rsid w:val="00EB51F9"/>
    <w:rsid w:val="00EC1F47"/>
    <w:rsid w:val="00EC2ABC"/>
    <w:rsid w:val="00EC6B50"/>
    <w:rsid w:val="00ED169C"/>
    <w:rsid w:val="00ED17AC"/>
    <w:rsid w:val="00ED70C8"/>
    <w:rsid w:val="00EE3E8D"/>
    <w:rsid w:val="00EE5A8D"/>
    <w:rsid w:val="00EF1450"/>
    <w:rsid w:val="00EF1784"/>
    <w:rsid w:val="00EF6FA0"/>
    <w:rsid w:val="00F01A97"/>
    <w:rsid w:val="00F11064"/>
    <w:rsid w:val="00F2370E"/>
    <w:rsid w:val="00F30299"/>
    <w:rsid w:val="00F31A74"/>
    <w:rsid w:val="00F31E89"/>
    <w:rsid w:val="00F34F26"/>
    <w:rsid w:val="00F3781A"/>
    <w:rsid w:val="00F50C80"/>
    <w:rsid w:val="00F55F34"/>
    <w:rsid w:val="00F65B20"/>
    <w:rsid w:val="00F66738"/>
    <w:rsid w:val="00F709D9"/>
    <w:rsid w:val="00F744DB"/>
    <w:rsid w:val="00F852CD"/>
    <w:rsid w:val="00F8644A"/>
    <w:rsid w:val="00F970FD"/>
    <w:rsid w:val="00FA34B5"/>
    <w:rsid w:val="00FB3AE6"/>
    <w:rsid w:val="00FC3A9A"/>
    <w:rsid w:val="00FC42B3"/>
    <w:rsid w:val="00FC63FD"/>
    <w:rsid w:val="00FC7A2D"/>
    <w:rsid w:val="00FD2A29"/>
    <w:rsid w:val="00FD503C"/>
    <w:rsid w:val="00FD7D4A"/>
    <w:rsid w:val="00FF6727"/>
  </w:rsids>
  <m:mathPr>
    <m:mathFont m:val="04b03"/>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BA7191"/>
  </w:style>
  <w:style w:type="paragraph" w:styleId="Heading1">
    <w:name w:val="heading 1"/>
    <w:basedOn w:val="Normal"/>
    <w:next w:val="Normal"/>
    <w:link w:val="Heading1Char"/>
    <w:autoRedefine/>
    <w:uiPriority w:val="9"/>
    <w:qFormat/>
    <w:rsid w:val="00A832FC"/>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A832FC"/>
    <w:pPr>
      <w:keepNext/>
      <w:keepLines/>
      <w:numPr>
        <w:ilvl w:val="1"/>
        <w:numId w:val="16"/>
      </w:numPr>
      <w:spacing w:before="200"/>
      <w:outlineLvl w:val="1"/>
    </w:pPr>
    <w:rPr>
      <w:rFonts w:ascii="Times New Roman" w:eastAsiaTheme="majorEastAsia" w:hAnsi="Times New Roman" w:cstheme="majorBidi"/>
      <w:b/>
      <w:bCs/>
      <w:color w:val="4F81BD" w:themeColor="accent1"/>
      <w:sz w:val="36"/>
      <w:szCs w:val="26"/>
    </w:rPr>
  </w:style>
  <w:style w:type="paragraph" w:styleId="Heading3">
    <w:name w:val="heading 3"/>
    <w:basedOn w:val="Normal"/>
    <w:next w:val="Normal"/>
    <w:link w:val="Heading3Char"/>
    <w:rsid w:val="00A832FC"/>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A832FC"/>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A832FC"/>
    <w:pPr>
      <w:keepNext/>
      <w:keepLines/>
      <w:numPr>
        <w:ilvl w:val="4"/>
        <w:numId w:val="16"/>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A832FC"/>
    <w:pPr>
      <w:keepNext/>
      <w:keepLines/>
      <w:numPr>
        <w:ilvl w:val="5"/>
        <w:numId w:val="16"/>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A832FC"/>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832FC"/>
    <w:pPr>
      <w:keepNext/>
      <w:keepLines/>
      <w:numPr>
        <w:ilvl w:val="7"/>
        <w:numId w:val="16"/>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A832FC"/>
    <w:pPr>
      <w:keepNext/>
      <w:keepLines/>
      <w:numPr>
        <w:ilvl w:val="8"/>
        <w:numId w:val="1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832F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832FC"/>
    <w:rPr>
      <w:rFonts w:ascii="Times New Roman" w:eastAsiaTheme="majorEastAsia" w:hAnsi="Times New Roman" w:cstheme="majorBidi"/>
      <w:b/>
      <w:bCs/>
      <w:color w:val="4F81BD" w:themeColor="accent1"/>
      <w:sz w:val="36"/>
      <w:szCs w:val="26"/>
    </w:rPr>
  </w:style>
  <w:style w:type="character" w:customStyle="1" w:styleId="Heading3Char">
    <w:name w:val="Heading 3 Char"/>
    <w:basedOn w:val="DefaultParagraphFont"/>
    <w:link w:val="Heading3"/>
    <w:rsid w:val="00A832FC"/>
    <w:rPr>
      <w:rFonts w:asciiTheme="majorHAnsi" w:eastAsiaTheme="majorEastAsia" w:hAnsiTheme="majorHAnsi" w:cstheme="majorBidi"/>
      <w:b/>
      <w:bCs/>
      <w:color w:val="4F81BD" w:themeColor="accent1"/>
    </w:rPr>
  </w:style>
  <w:style w:type="table" w:styleId="TableGrid">
    <w:name w:val="Table Grid"/>
    <w:basedOn w:val="TableNormal"/>
    <w:uiPriority w:val="59"/>
    <w:rsid w:val="00BE1D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E1D36"/>
    <w:rPr>
      <w:rFonts w:ascii="Lucida Grande" w:hAnsi="Lucida Grande" w:cs="Lucida Grande"/>
      <w:sz w:val="18"/>
      <w:szCs w:val="18"/>
    </w:rPr>
  </w:style>
  <w:style w:type="character" w:customStyle="1" w:styleId="BalloonTextChar">
    <w:name w:val="Balloon Text Char"/>
    <w:basedOn w:val="DefaultParagraphFont"/>
    <w:link w:val="BalloonText"/>
    <w:rsid w:val="00BE1D36"/>
    <w:rPr>
      <w:rFonts w:ascii="Lucida Grande" w:eastAsiaTheme="minorEastAsia" w:hAnsi="Lucida Grande" w:cs="Lucida Grande"/>
      <w:sz w:val="18"/>
      <w:szCs w:val="18"/>
      <w:lang w:eastAsia="ja-JP"/>
    </w:rPr>
  </w:style>
  <w:style w:type="character" w:styleId="CommentReference">
    <w:name w:val="annotation reference"/>
    <w:basedOn w:val="DefaultParagraphFont"/>
    <w:rsid w:val="00BE1D36"/>
    <w:rPr>
      <w:sz w:val="18"/>
      <w:szCs w:val="18"/>
    </w:rPr>
  </w:style>
  <w:style w:type="paragraph" w:styleId="CommentText">
    <w:name w:val="annotation text"/>
    <w:basedOn w:val="Normal"/>
    <w:link w:val="CommentTextChar"/>
    <w:rsid w:val="00BE1D36"/>
  </w:style>
  <w:style w:type="character" w:customStyle="1" w:styleId="CommentTextChar">
    <w:name w:val="Comment Text Char"/>
    <w:basedOn w:val="DefaultParagraphFont"/>
    <w:link w:val="CommentText"/>
    <w:rsid w:val="00BE1D36"/>
    <w:rPr>
      <w:rFonts w:eastAsiaTheme="minorEastAsia"/>
      <w:lang w:eastAsia="ja-JP"/>
    </w:rPr>
  </w:style>
  <w:style w:type="paragraph" w:styleId="CommentSubject">
    <w:name w:val="annotation subject"/>
    <w:basedOn w:val="CommentText"/>
    <w:next w:val="CommentText"/>
    <w:link w:val="CommentSubjectChar"/>
    <w:rsid w:val="00BE1D36"/>
    <w:rPr>
      <w:b/>
      <w:bCs/>
      <w:sz w:val="20"/>
      <w:szCs w:val="20"/>
    </w:rPr>
  </w:style>
  <w:style w:type="character" w:customStyle="1" w:styleId="CommentSubjectChar">
    <w:name w:val="Comment Subject Char"/>
    <w:basedOn w:val="CommentTextChar"/>
    <w:link w:val="CommentSubject"/>
    <w:rsid w:val="00BE1D36"/>
    <w:rPr>
      <w:rFonts w:eastAsiaTheme="minorEastAsia"/>
      <w:b/>
      <w:bCs/>
      <w:sz w:val="20"/>
      <w:szCs w:val="20"/>
      <w:lang w:eastAsia="ja-JP"/>
    </w:rPr>
  </w:style>
  <w:style w:type="paragraph" w:styleId="Header">
    <w:name w:val="header"/>
    <w:basedOn w:val="Normal"/>
    <w:link w:val="HeaderChar"/>
    <w:rsid w:val="00BE1D36"/>
    <w:pPr>
      <w:tabs>
        <w:tab w:val="center" w:pos="4320"/>
        <w:tab w:val="right" w:pos="8640"/>
      </w:tabs>
    </w:pPr>
  </w:style>
  <w:style w:type="character" w:customStyle="1" w:styleId="HeaderChar">
    <w:name w:val="Header Char"/>
    <w:basedOn w:val="DefaultParagraphFont"/>
    <w:link w:val="Header"/>
    <w:rsid w:val="00BE1D36"/>
    <w:rPr>
      <w:rFonts w:eastAsiaTheme="minorEastAsia"/>
      <w:lang w:eastAsia="ja-JP"/>
    </w:rPr>
  </w:style>
  <w:style w:type="paragraph" w:styleId="Footer">
    <w:name w:val="footer"/>
    <w:basedOn w:val="Normal"/>
    <w:link w:val="FooterChar"/>
    <w:rsid w:val="00BE1D36"/>
    <w:pPr>
      <w:tabs>
        <w:tab w:val="center" w:pos="4320"/>
        <w:tab w:val="right" w:pos="8640"/>
      </w:tabs>
    </w:pPr>
  </w:style>
  <w:style w:type="character" w:customStyle="1" w:styleId="FooterChar">
    <w:name w:val="Footer Char"/>
    <w:basedOn w:val="DefaultParagraphFont"/>
    <w:link w:val="Footer"/>
    <w:rsid w:val="00BE1D36"/>
    <w:rPr>
      <w:rFonts w:eastAsiaTheme="minorEastAsia"/>
      <w:lang w:eastAsia="ja-JP"/>
    </w:rPr>
  </w:style>
  <w:style w:type="paragraph" w:styleId="Revision">
    <w:name w:val="Revision"/>
    <w:hidden/>
    <w:uiPriority w:val="99"/>
    <w:semiHidden/>
    <w:rsid w:val="00D77FA6"/>
  </w:style>
  <w:style w:type="paragraph" w:styleId="ListParagraph">
    <w:name w:val="List Paragraph"/>
    <w:basedOn w:val="Normal"/>
    <w:uiPriority w:val="34"/>
    <w:qFormat/>
    <w:rsid w:val="008245C9"/>
    <w:pPr>
      <w:ind w:left="720"/>
      <w:contextualSpacing/>
    </w:pPr>
  </w:style>
  <w:style w:type="paragraph" w:customStyle="1" w:styleId="Chaptertitle">
    <w:name w:val="Chapter_title"/>
    <w:basedOn w:val="Normal"/>
    <w:next w:val="Normal"/>
    <w:qFormat/>
    <w:rsid w:val="00A832FC"/>
    <w:rPr>
      <w:rFonts w:ascii="Times New Roman" w:hAnsi="Times New Roman"/>
      <w:sz w:val="48"/>
    </w:rPr>
  </w:style>
  <w:style w:type="paragraph" w:customStyle="1" w:styleId="chaptertitle0">
    <w:name w:val="chapter_title"/>
    <w:basedOn w:val="Normal"/>
    <w:next w:val="Normal"/>
    <w:qFormat/>
    <w:rsid w:val="00A832FC"/>
    <w:pPr>
      <w:jc w:val="center"/>
    </w:pPr>
    <w:rPr>
      <w:rFonts w:ascii="Times New Roman" w:hAnsi="Times New Roman"/>
      <w:b/>
      <w:sz w:val="48"/>
    </w:rPr>
  </w:style>
  <w:style w:type="paragraph" w:customStyle="1" w:styleId="chapterheading">
    <w:name w:val="chapter_heading"/>
    <w:basedOn w:val="Normal"/>
    <w:next w:val="Normal"/>
    <w:qFormat/>
    <w:rsid w:val="009D231C"/>
    <w:rPr>
      <w:rFonts w:ascii="Times New Roman" w:hAnsi="Times New Roman"/>
      <w:b/>
      <w:sz w:val="44"/>
    </w:rPr>
  </w:style>
  <w:style w:type="character" w:customStyle="1" w:styleId="Heading4Char">
    <w:name w:val="Heading 4 Char"/>
    <w:basedOn w:val="DefaultParagraphFont"/>
    <w:link w:val="Heading4"/>
    <w:rsid w:val="00A832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A832FC"/>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A832FC"/>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A832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A832FC"/>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832FC"/>
    <w:rPr>
      <w:rFonts w:asciiTheme="majorHAnsi" w:eastAsiaTheme="majorEastAsia" w:hAnsiTheme="majorHAnsi" w:cstheme="majorBidi"/>
      <w:i/>
      <w:iCs/>
      <w:color w:val="363636" w:themeColor="text1" w:themeTint="C9"/>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2535</TotalTime>
  <Pages>23</Pages>
  <Words>11275</Words>
  <Characters>64271</Characters>
  <Application>Microsoft Macintosh Word</Application>
  <DocSecurity>0</DocSecurity>
  <Lines>535</Lines>
  <Paragraphs>128</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Introduction</vt:lpstr>
      <vt:lpstr>Methods and Materials</vt:lpstr>
      <vt:lpstr>    Primer ID raw sequence reads</vt:lpstr>
      <vt:lpstr>    </vt:lpstr>
      <vt:lpstr>    Processing primer ID data using PIDA</vt:lpstr>
      <vt:lpstr>    </vt:lpstr>
      <vt:lpstr>        Sequence Demultiplex using tag sequences</vt:lpstr>
      <vt:lpstr>        Selection of sequences with threshold length</vt:lpstr>
      <vt:lpstr>        Selection of Primer IDs with minimum number of sequences</vt:lpstr>
      <vt:lpstr>        3.2.4 Quality trimming</vt:lpstr>
      <vt:lpstr>        Generating a Consensus Sequence</vt:lpstr>
      <vt:lpstr>        Test datasets</vt:lpstr>
      <vt:lpstr>    Results</vt:lpstr>
      <vt:lpstr>        Initial demultiplexing</vt:lpstr>
      <vt:lpstr>        Quality trimming of sequence data and sequence length evaluation</vt:lpstr>
      <vt:lpstr>        Characterization of primer IDs</vt:lpstr>
      <vt:lpstr>        Generation of consensus sequences</vt:lpstr>
      <vt:lpstr>    Discussion</vt:lpstr>
      <vt:lpstr>        Demultiplexing of sequence reads</vt:lpstr>
      <vt:lpstr>        Forward and reverse sequence read length</vt:lpstr>
      <vt:lpstr>        Analysis of Primer IDs by their representative number of sequences</vt:lpstr>
      <vt:lpstr>        PCR Resampling effect in Primer ID</vt:lpstr>
      <vt:lpstr>        Representative sequences per Primer ID and consensus generation</vt:lpstr>
      <vt:lpstr>        Limitations of Primer ID technology</vt:lpstr>
      <vt:lpstr>    Conclusion</vt:lpstr>
    </vt:vector>
  </TitlesOfParts>
  <Manager/>
  <Company>SANBI</Company>
  <LinksUpToDate>false</LinksUpToDate>
  <CharactersWithSpaces>78929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4</cp:revision>
  <dcterms:created xsi:type="dcterms:W3CDTF">2014-04-09T20:24:00Z</dcterms:created>
  <dcterms:modified xsi:type="dcterms:W3CDTF">2014-04-11T22:48:00Z</dcterms:modified>
  <cp:category/>
</cp:coreProperties>
</file>