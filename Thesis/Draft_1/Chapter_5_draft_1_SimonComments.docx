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9B71B" w14:textId="77777777" w:rsidR="00FC6B24" w:rsidRPr="00376D76" w:rsidRDefault="00FC6B24" w:rsidP="00FC6B24">
      <w:pPr>
        <w:spacing w:line="480" w:lineRule="auto"/>
        <w:jc w:val="center"/>
        <w:rPr>
          <w:sz w:val="48"/>
        </w:rPr>
      </w:pPr>
      <w:r w:rsidRPr="00376D76">
        <w:rPr>
          <w:sz w:val="48"/>
        </w:rPr>
        <w:t>Chapter 5</w:t>
      </w:r>
    </w:p>
    <w:p w14:paraId="1BE24F6B" w14:textId="77777777" w:rsidR="00FC6B24" w:rsidRPr="00376D76" w:rsidRDefault="00FC6B24" w:rsidP="00FC6B24">
      <w:pPr>
        <w:spacing w:line="480" w:lineRule="auto"/>
        <w:jc w:val="center"/>
      </w:pPr>
    </w:p>
    <w:p w14:paraId="540D6FB8" w14:textId="17F7D86F" w:rsidR="00FC6B24" w:rsidRPr="00376D76" w:rsidRDefault="00FC6B24" w:rsidP="00FC6B24">
      <w:pPr>
        <w:spacing w:line="480" w:lineRule="auto"/>
        <w:jc w:val="center"/>
        <w:rPr>
          <w:rFonts w:ascii="Times New Roman" w:hAnsi="Times New Roman"/>
          <w:b/>
          <w:bCs/>
          <w:iCs/>
        </w:rPr>
      </w:pPr>
      <w:r w:rsidRPr="00376D76">
        <w:rPr>
          <w:rFonts w:ascii="Times New Roman" w:hAnsi="Times New Roman"/>
          <w:b/>
          <w:bCs/>
          <w:iCs/>
        </w:rPr>
        <w:t xml:space="preserve">The application of Seq2Res to </w:t>
      </w:r>
      <w:ins w:id="1" w:author="Simon Travers" w:date="2013-11-13T08:03:00Z">
        <w:r w:rsidR="009C0088">
          <w:rPr>
            <w:rFonts w:ascii="Times New Roman" w:hAnsi="Times New Roman"/>
            <w:b/>
            <w:bCs/>
            <w:iCs/>
          </w:rPr>
          <w:t xml:space="preserve">evaluate high-throughput sequencing as </w:t>
        </w:r>
      </w:ins>
      <w:del w:id="2" w:author="Simon Travers" w:date="2013-11-13T08:03:00Z">
        <w:r w:rsidRPr="00376D76" w:rsidDel="009C0088">
          <w:rPr>
            <w:rFonts w:ascii="Times New Roman" w:hAnsi="Times New Roman"/>
            <w:b/>
            <w:bCs/>
            <w:iCs/>
          </w:rPr>
          <w:delText xml:space="preserve">facilitate </w:delText>
        </w:r>
      </w:del>
      <w:ins w:id="3" w:author="Simon Travers" w:date="2013-11-13T08:03:00Z">
        <w:r w:rsidR="009C0088">
          <w:rPr>
            <w:rFonts w:ascii="Times New Roman" w:hAnsi="Times New Roman"/>
            <w:b/>
            <w:bCs/>
            <w:iCs/>
          </w:rPr>
          <w:t xml:space="preserve">a </w:t>
        </w:r>
      </w:ins>
      <w:r w:rsidRPr="00376D76">
        <w:rPr>
          <w:rFonts w:ascii="Times New Roman" w:hAnsi="Times New Roman"/>
          <w:b/>
          <w:bCs/>
          <w:iCs/>
        </w:rPr>
        <w:t xml:space="preserve">large-scale, cost-effective </w:t>
      </w:r>
      <w:del w:id="4" w:author="Simon Travers" w:date="2013-11-13T08:03:00Z">
        <w:r w:rsidRPr="00376D76" w:rsidDel="009C0088">
          <w:rPr>
            <w:rFonts w:ascii="Times New Roman" w:hAnsi="Times New Roman"/>
            <w:b/>
            <w:bCs/>
            <w:iCs/>
          </w:rPr>
          <w:delText>HIV drug resistance genotyping using 454 pyrosequencing</w:delText>
        </w:r>
      </w:del>
      <w:ins w:id="5" w:author="Simon Travers" w:date="2013-11-13T08:03:00Z">
        <w:r w:rsidR="009C0088">
          <w:rPr>
            <w:rFonts w:ascii="Times New Roman" w:hAnsi="Times New Roman"/>
            <w:b/>
            <w:bCs/>
            <w:iCs/>
          </w:rPr>
          <w:t>alternative to conventional HIV resistance genotyping</w:t>
        </w:r>
      </w:ins>
    </w:p>
    <w:p w14:paraId="2283DA5C" w14:textId="77777777" w:rsidR="00FC6B24" w:rsidRDefault="00FC6B24"/>
    <w:p w14:paraId="375CC035" w14:textId="77777777" w:rsidR="00BD7116" w:rsidRPr="00376D76" w:rsidRDefault="00BD7116" w:rsidP="00A342B1">
      <w:pPr>
        <w:pStyle w:val="Heading1"/>
        <w:rPr>
          <w:rFonts w:eastAsiaTheme="minorHAnsi"/>
        </w:rPr>
      </w:pPr>
      <w:r w:rsidRPr="00376D76">
        <w:rPr>
          <w:rFonts w:eastAsiaTheme="minorHAnsi"/>
        </w:rPr>
        <w:t>Methods and Materials</w:t>
      </w:r>
    </w:p>
    <w:p w14:paraId="7C468159" w14:textId="7D53A556" w:rsidR="00BD7116" w:rsidRPr="00376D76" w:rsidRDefault="00BD7116" w:rsidP="00BD7116">
      <w:pPr>
        <w:spacing w:line="480" w:lineRule="auto"/>
        <w:jc w:val="both"/>
      </w:pPr>
      <w:r w:rsidRPr="00376D76">
        <w:t xml:space="preserve">The datasets used in this study </w:t>
      </w:r>
      <w:del w:id="6" w:author="Simon Travers" w:date="2013-11-13T08:09:00Z">
        <w:r w:rsidRPr="00376D76" w:rsidDel="00305A81">
          <w:delText xml:space="preserve">were derived from a study called </w:delText>
        </w:r>
      </w:del>
      <w:ins w:id="7" w:author="Simon Travers" w:date="2013-11-13T08:09:00Z">
        <w:r w:rsidR="00305A81">
          <w:t>had been generated as part of the CIPRA-SA study (</w:t>
        </w:r>
      </w:ins>
      <w:r w:rsidRPr="00376D76">
        <w:t>Comprehensive International Program for Research in AIDS in South Africa</w:t>
      </w:r>
      <w:ins w:id="8" w:author="Simon Travers" w:date="2013-11-13T08:09:00Z">
        <w:r w:rsidR="00305A81">
          <w:t>)</w:t>
        </w:r>
      </w:ins>
      <w:ins w:id="9" w:author="Simon Travers" w:date="2013-11-13T08:10:00Z">
        <w:r w:rsidR="00305A81">
          <w:t xml:space="preserve"> </w:t>
        </w:r>
      </w:ins>
      <w:del w:id="10" w:author="Simon Travers" w:date="2013-11-13T08:10:00Z">
        <w:r w:rsidRPr="00376D76" w:rsidDel="00305A81">
          <w:delText xml:space="preserve"> </w:delText>
        </w:r>
      </w:del>
      <w:del w:id="11" w:author="Simon Travers" w:date="2013-11-13T08:09:00Z">
        <w:r w:rsidRPr="00376D76" w:rsidDel="00305A81">
          <w:delText xml:space="preserve">(CIPRA-SA), </w:delText>
        </w:r>
      </w:del>
      <w:r w:rsidRPr="00376D76">
        <w:t>which was a prospective, unblinded, randomized controlled trial of comparing “doctor-initiative-doctor monitored” and “doctor-initiative-nurse-monitored” strategies for antiretroviral drug monitoring in resource poor setting</w:t>
      </w:r>
      <w:del w:id="12" w:author="Simon Travers" w:date="2013-11-13T08:10:00Z">
        <w:r w:rsidRPr="00376D76" w:rsidDel="00305A81">
          <w:delText>.</w:delText>
        </w:r>
      </w:del>
      <w:r w:rsidRPr="00376D76">
        <w:t xml:space="preserve"> </w:t>
      </w:r>
      <w:del w:id="13" w:author="Simon Travers" w:date="2013-11-13T08:10:00Z">
        <w:r w:rsidRPr="00376D76" w:rsidDel="00305A81">
          <w:delText xml:space="preserve">The result of the study was published in Sanne et al 2010 </w:delText>
        </w:r>
      </w:del>
      <w:r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instrText xml:space="preserve"> ADDIN EN.CITE </w:instrText>
      </w:r>
      <w:r>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instrText xml:space="preserve"> ADDIN EN.CITE.DATA </w:instrText>
      </w:r>
      <w:r>
        <w:fldChar w:fldCharType="end"/>
      </w:r>
      <w:r w:rsidRPr="00376D76">
        <w:fldChar w:fldCharType="separate"/>
      </w:r>
      <w:r w:rsidRPr="00376D76">
        <w:rPr>
          <w:noProof/>
        </w:rPr>
        <w:t>(Sanne et al., 2010)</w:t>
      </w:r>
      <w:r w:rsidRPr="00376D76">
        <w:fldChar w:fldCharType="end"/>
      </w:r>
      <w:r w:rsidRPr="00376D76">
        <w:t>.   The study population consisted</w:t>
      </w:r>
      <w:ins w:id="14" w:author="Simon Travers" w:date="2013-11-13T08:10:00Z">
        <w:r w:rsidR="008169F3">
          <w:t xml:space="preserve"> of</w:t>
        </w:r>
      </w:ins>
      <w:r w:rsidRPr="00376D76">
        <w:t xml:space="preserve"> 831 </w:t>
      </w:r>
      <w:ins w:id="15" w:author="Simon Travers" w:date="2013-11-13T08:19:00Z">
        <w:r w:rsidR="00211A89">
          <w:t xml:space="preserve">HIV infected </w:t>
        </w:r>
      </w:ins>
      <w:r w:rsidRPr="00376D76">
        <w:t xml:space="preserve">individuals </w:t>
      </w:r>
      <w:del w:id="16" w:author="Simon Travers" w:date="2013-11-13T08:19:00Z">
        <w:r w:rsidRPr="00376D76" w:rsidDel="00211A89">
          <w:delText xml:space="preserve">confirmed with HIV infection and had </w:delText>
        </w:r>
      </w:del>
      <w:ins w:id="17" w:author="Simon Travers" w:date="2013-11-13T08:19:00Z">
        <w:r w:rsidR="00211A89">
          <w:t xml:space="preserve">with a </w:t>
        </w:r>
      </w:ins>
      <w:r w:rsidRPr="00376D76">
        <w:t>CD4+ count less than 350-cells/mm</w:t>
      </w:r>
      <w:r w:rsidRPr="00376D76">
        <w:rPr>
          <w:vertAlign w:val="superscript"/>
        </w:rPr>
        <w:t>3</w:t>
      </w:r>
      <w:r w:rsidRPr="00376D76">
        <w:t xml:space="preserve"> or AIDS-defining illness</w:t>
      </w:r>
      <w:ins w:id="18" w:author="Simon Travers" w:date="2013-11-13T08:20:00Z">
        <w:r w:rsidR="00211A89">
          <w:t xml:space="preserve"> were enrolled on the study</w:t>
        </w:r>
      </w:ins>
      <w:r w:rsidRPr="00376D76">
        <w:t>. HIV positive mothers with previous exposure of single dose nevirapine (NVP) drug for prevention of viral transmission from mother to child (PMTCT) during their pregnancy were also included in the study.</w:t>
      </w:r>
    </w:p>
    <w:p w14:paraId="37DD3A34" w14:textId="77777777" w:rsidR="00BD7116" w:rsidRPr="00376D76" w:rsidRDefault="00BD7116" w:rsidP="00BD7116">
      <w:pPr>
        <w:spacing w:line="480" w:lineRule="auto"/>
        <w:jc w:val="both"/>
      </w:pPr>
    </w:p>
    <w:p w14:paraId="6234EC40" w14:textId="77777777" w:rsidR="001747D3" w:rsidRDefault="00BD7116" w:rsidP="00BD7116">
      <w:pPr>
        <w:spacing w:line="480" w:lineRule="auto"/>
        <w:jc w:val="both"/>
        <w:rPr>
          <w:ins w:id="19" w:author="Simon Travers" w:date="2013-11-13T08:26:00Z"/>
        </w:rPr>
      </w:pPr>
      <w:r w:rsidRPr="00376D76">
        <w:t>562 patients were followed up</w:t>
      </w:r>
      <w:ins w:id="20" w:author="Simon Travers" w:date="2013-11-13T08:20:00Z">
        <w:r w:rsidR="00211A89">
          <w:t xml:space="preserve"> with</w:t>
        </w:r>
      </w:ins>
      <w:del w:id="21" w:author="Simon Travers" w:date="2013-11-13T08:20:00Z">
        <w:r w:rsidRPr="00376D76" w:rsidDel="00211A89">
          <w:delText>;</w:delText>
        </w:r>
      </w:del>
      <w:r w:rsidRPr="00376D76">
        <w:t xml:space="preserve"> the </w:t>
      </w:r>
      <w:del w:id="22" w:author="Simon Travers" w:date="2013-11-13T08:20:00Z">
        <w:r w:rsidRPr="00376D76" w:rsidDel="00211A89">
          <w:delText xml:space="preserve">rest were </w:delText>
        </w:r>
      </w:del>
      <w:ins w:id="23" w:author="Simon Travers" w:date="2013-11-13T08:20:00Z">
        <w:r w:rsidR="00211A89">
          <w:t xml:space="preserve">remainder </w:t>
        </w:r>
      </w:ins>
      <w:r w:rsidRPr="00376D76">
        <w:t xml:space="preserve">not included in the study for reasons like </w:t>
      </w:r>
      <w:del w:id="24" w:author="Simon Travers" w:date="2013-11-13T08:20:00Z">
        <w:r w:rsidRPr="00376D76" w:rsidDel="00211A89">
          <w:delText xml:space="preserve">– </w:delText>
        </w:r>
      </w:del>
      <w:r w:rsidRPr="00376D76">
        <w:t xml:space="preserve">drug toxicity, death, </w:t>
      </w:r>
      <w:del w:id="25" w:author="Simon Travers" w:date="2013-11-13T08:20:00Z">
        <w:r w:rsidRPr="00376D76" w:rsidDel="00211A89">
          <w:delText xml:space="preserve">withdrew </w:delText>
        </w:r>
      </w:del>
      <w:ins w:id="26" w:author="Simon Travers" w:date="2013-11-13T08:20:00Z">
        <w:r w:rsidR="00211A89">
          <w:t>withdrawn</w:t>
        </w:r>
        <w:r w:rsidR="00211A89" w:rsidRPr="00376D76">
          <w:t xml:space="preserve"> </w:t>
        </w:r>
      </w:ins>
      <w:r w:rsidRPr="00376D76">
        <w:t>consent or lost to follow-up.</w:t>
      </w:r>
      <w:ins w:id="27" w:author="Simon Travers" w:date="2013-11-13T08:21:00Z">
        <w:r w:rsidR="00C3591C">
          <w:t xml:space="preserve"> </w:t>
        </w:r>
      </w:ins>
      <w:del w:id="28" w:author="Simon Travers" w:date="2013-11-13T08:23:00Z">
        <w:r w:rsidRPr="00376D76" w:rsidDel="00C3591C">
          <w:delText xml:space="preserve"> 660 </w:delText>
        </w:r>
      </w:del>
      <w:ins w:id="29" w:author="Simon Travers" w:date="2013-11-13T08:24:00Z">
        <w:r w:rsidR="00C3591C">
          <w:t>B</w:t>
        </w:r>
      </w:ins>
      <w:del w:id="30" w:author="Simon Travers" w:date="2013-11-13T08:24:00Z">
        <w:r w:rsidRPr="00376D76" w:rsidDel="00C3591C">
          <w:delText>b</w:delText>
        </w:r>
      </w:del>
      <w:r w:rsidRPr="00376D76">
        <w:t xml:space="preserve">aseline blood samples were </w:t>
      </w:r>
      <w:del w:id="31" w:author="Simon Travers" w:date="2013-11-13T08:24:00Z">
        <w:r w:rsidRPr="00376D76" w:rsidDel="00C3591C">
          <w:delText xml:space="preserve">obtained </w:delText>
        </w:r>
      </w:del>
      <w:ins w:id="32" w:author="Simon Travers" w:date="2013-11-13T08:24:00Z">
        <w:r w:rsidR="00C3591C">
          <w:t xml:space="preserve">retrieved </w:t>
        </w:r>
      </w:ins>
      <w:r w:rsidRPr="00376D76">
        <w:t xml:space="preserve">from </w:t>
      </w:r>
      <w:ins w:id="33" w:author="Simon Travers" w:date="2013-11-13T08:24:00Z">
        <w:r w:rsidR="00C3591C">
          <w:t xml:space="preserve">all </w:t>
        </w:r>
      </w:ins>
      <w:commentRangeStart w:id="34"/>
      <w:r w:rsidRPr="00376D76">
        <w:t xml:space="preserve">562 </w:t>
      </w:r>
      <w:commentRangeEnd w:id="34"/>
      <w:r w:rsidR="001747D3">
        <w:rPr>
          <w:rStyle w:val="CommentReference"/>
        </w:rPr>
        <w:commentReference w:id="34"/>
      </w:r>
      <w:r w:rsidRPr="00376D76">
        <w:t xml:space="preserve">patients </w:t>
      </w:r>
      <w:ins w:id="35" w:author="Simon Travers" w:date="2013-11-13T08:24:00Z">
        <w:r w:rsidR="00C3591C">
          <w:t>(</w:t>
        </w:r>
      </w:ins>
      <w:r w:rsidRPr="00376D76">
        <w:t>sampled from 2005 – 2006</w:t>
      </w:r>
      <w:ins w:id="36" w:author="Simon Travers" w:date="2013-11-13T08:24:00Z">
        <w:r w:rsidR="00C3591C">
          <w:t>)</w:t>
        </w:r>
      </w:ins>
      <w:r w:rsidRPr="00376D76">
        <w:t xml:space="preserve">. </w:t>
      </w:r>
      <w:del w:id="37" w:author="Simon Travers" w:date="2013-11-13T08:24:00Z">
        <w:r w:rsidRPr="00376D76" w:rsidDel="00C3591C">
          <w:delText xml:space="preserve">The </w:delText>
        </w:r>
      </w:del>
      <w:ins w:id="38" w:author="Simon Travers" w:date="2013-11-13T08:24:00Z">
        <w:r w:rsidR="00C3591C">
          <w:t>In this instance</w:t>
        </w:r>
      </w:ins>
      <w:ins w:id="39" w:author="Simon Travers" w:date="2013-11-13T08:26:00Z">
        <w:r w:rsidR="001747D3">
          <w:t>,</w:t>
        </w:r>
      </w:ins>
      <w:ins w:id="40" w:author="Simon Travers" w:date="2013-11-13T08:24:00Z">
        <w:r w:rsidR="00C3591C" w:rsidRPr="00376D76">
          <w:t xml:space="preserve"> </w:t>
        </w:r>
      </w:ins>
      <w:r w:rsidRPr="00376D76">
        <w:t xml:space="preserve">baseline </w:t>
      </w:r>
      <w:del w:id="41" w:author="Simon Travers" w:date="2013-11-13T08:24:00Z">
        <w:r w:rsidRPr="00376D76" w:rsidDel="00C3591C">
          <w:delText xml:space="preserve">blood samples </w:delText>
        </w:r>
      </w:del>
      <w:ins w:id="42" w:author="Simon Travers" w:date="2013-11-13T08:24:00Z">
        <w:r w:rsidR="00C3591C">
          <w:t xml:space="preserve">describes samples obtained from individuals </w:t>
        </w:r>
      </w:ins>
      <w:ins w:id="43" w:author="Simon Travers" w:date="2013-11-13T08:25:00Z">
        <w:r w:rsidR="00C3591C">
          <w:t>immediately</w:t>
        </w:r>
      </w:ins>
      <w:ins w:id="44" w:author="Simon Travers" w:date="2013-11-13T08:24:00Z">
        <w:r w:rsidR="00C3591C">
          <w:t xml:space="preserve"> before </w:t>
        </w:r>
      </w:ins>
      <w:ins w:id="45" w:author="Simon Travers" w:date="2013-11-13T08:25:00Z">
        <w:r w:rsidR="00C3591C">
          <w:t xml:space="preserve">initiation </w:t>
        </w:r>
      </w:ins>
      <w:ins w:id="46" w:author="Simon Travers" w:date="2013-11-13T08:24:00Z">
        <w:r w:rsidR="00C3591C">
          <w:t xml:space="preserve">of </w:t>
        </w:r>
      </w:ins>
      <w:del w:id="47" w:author="Simon Travers" w:date="2013-11-13T08:25:00Z">
        <w:r w:rsidRPr="00376D76" w:rsidDel="00C3591C">
          <w:delText xml:space="preserve">were obtained from the patients before they underwent </w:delText>
        </w:r>
      </w:del>
      <w:r w:rsidRPr="00376D76">
        <w:t>first line antiretroviral therapy (ART). 71% of the</w:t>
      </w:r>
      <w:ins w:id="48" w:author="Simon Travers" w:date="2013-11-13T08:25:00Z">
        <w:r w:rsidR="00C3591C">
          <w:t>se</w:t>
        </w:r>
      </w:ins>
      <w:r w:rsidRPr="00376D76">
        <w:t xml:space="preserve"> patients received the drug combination D4T-3TC-EFV, 20% </w:t>
      </w:r>
      <w:r w:rsidRPr="00376D76">
        <w:lastRenderedPageBreak/>
        <w:t xml:space="preserve">received D4T-3TC-NVP, 8% received D4T-3TC-LPV/r and 1% received D4T-3TC-NLF. </w:t>
      </w:r>
      <w:ins w:id="49" w:author="Simon Travers" w:date="2013-11-13T08:25:00Z">
        <w:r w:rsidR="001747D3">
          <w:t xml:space="preserve"> </w:t>
        </w:r>
      </w:ins>
    </w:p>
    <w:p w14:paraId="0895BF3B" w14:textId="77777777" w:rsidR="001747D3" w:rsidRDefault="001747D3" w:rsidP="00BD7116">
      <w:pPr>
        <w:spacing w:line="480" w:lineRule="auto"/>
        <w:jc w:val="both"/>
        <w:rPr>
          <w:ins w:id="50" w:author="Simon Travers" w:date="2013-11-13T08:26:00Z"/>
        </w:rPr>
      </w:pPr>
    </w:p>
    <w:p w14:paraId="55F1AB9E" w14:textId="5878CBD4" w:rsidR="001747D3" w:rsidRDefault="00BD7116" w:rsidP="00BD7116">
      <w:pPr>
        <w:spacing w:line="480" w:lineRule="auto"/>
        <w:jc w:val="both"/>
        <w:rPr>
          <w:ins w:id="51" w:author="Simon Travers" w:date="2013-11-13T08:29:00Z"/>
        </w:rPr>
      </w:pPr>
      <w:r w:rsidRPr="00376D76">
        <w:t xml:space="preserve">Virologic failure to the treatment </w:t>
      </w:r>
      <w:del w:id="52" w:author="Simon Travers" w:date="2013-11-13T08:27:00Z">
        <w:r w:rsidRPr="00376D76" w:rsidDel="001747D3">
          <w:delText xml:space="preserve">is </w:delText>
        </w:r>
      </w:del>
      <w:ins w:id="53" w:author="Simon Travers" w:date="2013-11-13T08:27:00Z">
        <w:r w:rsidR="001747D3">
          <w:t>was</w:t>
        </w:r>
        <w:r w:rsidR="001747D3" w:rsidRPr="00376D76">
          <w:t xml:space="preserve"> </w:t>
        </w:r>
      </w:ins>
      <w:r w:rsidRPr="00376D76">
        <w:t>defined as decline of viral load less than 1.5 log</w:t>
      </w:r>
      <w:r w:rsidRPr="00376D76">
        <w:rPr>
          <w:vertAlign w:val="subscript"/>
        </w:rPr>
        <w:t>10</w:t>
      </w:r>
      <w:r w:rsidRPr="00376D76">
        <w:t xml:space="preserve"> from baseline to 12 weeks of treatment or two consecutive samples from a patient taken four weeks apart have viral load greater than 1000 RNA copies/</w:t>
      </w:r>
      <w:commentRangeStart w:id="54"/>
      <w:r w:rsidRPr="00376D76">
        <w:t>ml</w:t>
      </w:r>
      <w:commentRangeEnd w:id="54"/>
      <w:r w:rsidR="001747D3">
        <w:rPr>
          <w:rStyle w:val="CommentReference"/>
        </w:rPr>
        <w:commentReference w:id="54"/>
      </w:r>
      <w:ins w:id="55" w:author="Simon Travers" w:date="2013-11-13T08:27:00Z">
        <w:r w:rsidR="001747D3">
          <w:t xml:space="preserve"> </w:t>
        </w:r>
      </w:ins>
      <w:r w:rsidRPr="00376D76">
        <w:t>.</w:t>
      </w:r>
      <w:ins w:id="56" w:author="Simon Travers" w:date="2013-11-13T08:28:00Z">
        <w:r w:rsidR="001747D3">
          <w:t xml:space="preserve"> </w:t>
        </w:r>
      </w:ins>
      <w:r w:rsidRPr="00376D76">
        <w:t xml:space="preserve"> </w:t>
      </w:r>
      <w:ins w:id="57" w:author="Simon Travers" w:date="2013-11-13T08:28:00Z">
        <w:r w:rsidR="001747D3">
          <w:t>V</w:t>
        </w:r>
        <w:r w:rsidR="001747D3" w:rsidRPr="00376D76">
          <w:t xml:space="preserve">irologic failure </w:t>
        </w:r>
        <w:r w:rsidR="001747D3">
          <w:t xml:space="preserve">to first line ART was identified in </w:t>
        </w:r>
      </w:ins>
      <w:r w:rsidRPr="00376D76">
        <w:t>79 patients</w:t>
      </w:r>
      <w:ins w:id="58" w:author="Simon Travers" w:date="2013-11-13T08:28:00Z">
        <w:r w:rsidR="001747D3">
          <w:t xml:space="preserve">, with 15 patients failing second-line </w:t>
        </w:r>
        <w:commentRangeStart w:id="59"/>
        <w:r w:rsidR="001747D3">
          <w:t>therapy</w:t>
        </w:r>
      </w:ins>
      <w:commentRangeEnd w:id="59"/>
      <w:ins w:id="60" w:author="Simon Travers" w:date="2013-11-13T08:38:00Z">
        <w:r w:rsidR="00560C86">
          <w:rPr>
            <w:rStyle w:val="CommentReference"/>
          </w:rPr>
          <w:commentReference w:id="59"/>
        </w:r>
        <w:r w:rsidR="00560C86">
          <w:t xml:space="preserve"> </w:t>
        </w:r>
      </w:ins>
      <w:ins w:id="62" w:author="Simon Travers" w:date="2013-11-13T08:29:00Z">
        <w:r w:rsidR="001747D3">
          <w:t>.  Blood samples had been retrieved for all of these individuals upon failure detection.</w:t>
        </w:r>
      </w:ins>
    </w:p>
    <w:p w14:paraId="5E6063F6" w14:textId="77777777" w:rsidR="001747D3" w:rsidRDefault="001747D3" w:rsidP="00BD7116">
      <w:pPr>
        <w:spacing w:line="480" w:lineRule="auto"/>
        <w:jc w:val="both"/>
        <w:rPr>
          <w:ins w:id="63" w:author="Simon Travers" w:date="2013-11-13T08:29:00Z"/>
        </w:rPr>
      </w:pPr>
    </w:p>
    <w:p w14:paraId="3D0EB4EF" w14:textId="235EED4A" w:rsidR="00BD7116" w:rsidRPr="00376D76" w:rsidDel="001747D3" w:rsidRDefault="00BD7116" w:rsidP="00BD7116">
      <w:pPr>
        <w:spacing w:line="480" w:lineRule="auto"/>
        <w:jc w:val="both"/>
        <w:rPr>
          <w:del w:id="64" w:author="Simon Travers" w:date="2013-11-13T08:29:00Z"/>
        </w:rPr>
      </w:pPr>
      <w:del w:id="65" w:author="Simon Travers" w:date="2013-11-13T08:29:00Z">
        <w:r w:rsidRPr="00376D76" w:rsidDel="001747D3">
          <w:delText xml:space="preserve"> </w:delText>
        </w:r>
      </w:del>
      <w:del w:id="66" w:author="Simon Travers" w:date="2013-11-13T08:28:00Z">
        <w:r w:rsidRPr="00376D76" w:rsidDel="001747D3">
          <w:delText xml:space="preserve">under </w:delText>
        </w:r>
      </w:del>
      <w:del w:id="67" w:author="Simon Travers" w:date="2013-11-13T08:29:00Z">
        <w:r w:rsidRPr="00376D76" w:rsidDel="001747D3">
          <w:delText xml:space="preserve">the first line ART had </w:delText>
        </w:r>
      </w:del>
      <w:del w:id="68" w:author="Simon Travers" w:date="2013-11-13T08:28:00Z">
        <w:r w:rsidRPr="00376D76" w:rsidDel="001747D3">
          <w:delText xml:space="preserve">virologic failure </w:delText>
        </w:r>
      </w:del>
      <w:del w:id="69" w:author="Simon Travers" w:date="2013-11-13T08:29:00Z">
        <w:r w:rsidRPr="00376D76" w:rsidDel="001747D3">
          <w:delText>to the first line therapy. 51 blood samples from the first line ART virologic failure patients were obtained. 15 under the second line ART showed virologic failure.</w:delText>
        </w:r>
      </w:del>
    </w:p>
    <w:p w14:paraId="783FF8B5" w14:textId="77777777" w:rsidR="00BD7116" w:rsidRPr="00376D76" w:rsidDel="001747D3" w:rsidRDefault="00BD7116" w:rsidP="00BD7116">
      <w:pPr>
        <w:spacing w:line="480" w:lineRule="auto"/>
        <w:jc w:val="both"/>
        <w:rPr>
          <w:del w:id="70" w:author="Simon Travers" w:date="2013-11-13T08:29:00Z"/>
        </w:rPr>
      </w:pPr>
    </w:p>
    <w:p w14:paraId="6B4E1974" w14:textId="77777777" w:rsidR="006D171F" w:rsidRDefault="00BD7116" w:rsidP="00BD7116">
      <w:pPr>
        <w:spacing w:line="480" w:lineRule="auto"/>
        <w:jc w:val="both"/>
        <w:rPr>
          <w:ins w:id="71" w:author="Simon Travers" w:date="2013-11-13T09:22:00Z"/>
        </w:rPr>
      </w:pPr>
      <w:r w:rsidRPr="00376D76">
        <w:t xml:space="preserve">From all the obtained samples, </w:t>
      </w:r>
      <w:commentRangeStart w:id="72"/>
      <w:r w:rsidRPr="00376D76">
        <w:t xml:space="preserve">the entire pol and reverse transcriptase </w:t>
      </w:r>
      <w:commentRangeEnd w:id="72"/>
      <w:r w:rsidR="005A5DE6">
        <w:rPr>
          <w:rStyle w:val="CommentReference"/>
        </w:rPr>
        <w:commentReference w:id="72"/>
      </w:r>
      <w:r w:rsidRPr="00376D76">
        <w:t xml:space="preserve">genes of HIV were amplified using HIV subtype C specific primers. </w:t>
      </w:r>
      <w:ins w:id="73" w:author="Simon Travers" w:date="2013-11-13T09:19:00Z">
        <w:r w:rsidR="006D171F">
          <w:t xml:space="preserve">Ten </w:t>
        </w:r>
      </w:ins>
      <w:ins w:id="74" w:author="Simon Travers" w:date="2013-11-13T09:18:00Z">
        <w:r w:rsidR="006D171F">
          <w:t xml:space="preserve">HTS sequencing </w:t>
        </w:r>
      </w:ins>
      <w:ins w:id="75" w:author="Simon Travers" w:date="2013-11-13T09:19:00Z">
        <w:r w:rsidR="006D171F">
          <w:t xml:space="preserve">runs </w:t>
        </w:r>
      </w:ins>
      <w:ins w:id="76" w:author="Simon Travers" w:date="2013-11-13T09:18:00Z">
        <w:r w:rsidR="006D171F">
          <w:t xml:space="preserve">using the </w:t>
        </w:r>
        <w:r w:rsidR="006D171F" w:rsidRPr="00376D76">
          <w:t>Roche/454 Junior platform</w:t>
        </w:r>
        <w:r w:rsidR="006D171F">
          <w:t xml:space="preserve"> had been attempted for </w:t>
        </w:r>
      </w:ins>
      <w:r w:rsidRPr="00376D76">
        <w:t xml:space="preserve">471 samples </w:t>
      </w:r>
      <w:del w:id="77" w:author="Simon Travers" w:date="2013-11-13T09:18:00Z">
        <w:r w:rsidRPr="00376D76" w:rsidDel="006D171F">
          <w:delText xml:space="preserve">were attempted to be sequenced </w:delText>
        </w:r>
      </w:del>
      <w:r w:rsidRPr="00376D76">
        <w:t>using</w:t>
      </w:r>
      <w:ins w:id="78" w:author="Simon Travers" w:date="2013-11-13T09:18:00Z">
        <w:r w:rsidR="006D171F">
          <w:t xml:space="preserve"> MID tags to pool</w:t>
        </w:r>
      </w:ins>
      <w:del w:id="79" w:author="Simon Travers" w:date="2013-11-13T09:18:00Z">
        <w:r w:rsidRPr="00376D76" w:rsidDel="006D171F">
          <w:delText xml:space="preserve"> Roche/454 Junior platform</w:delText>
        </w:r>
      </w:del>
      <w:r w:rsidRPr="00376D76">
        <w:t>. 48 samples per sequencing plate</w:t>
      </w:r>
      <w:del w:id="80" w:author="Simon Travers" w:date="2013-11-13T09:19:00Z">
        <w:r w:rsidRPr="00376D76" w:rsidDel="006D171F">
          <w:delText>, each tagged with unique multiplexed identifier (MID) were sequenced together in Junior</w:delText>
        </w:r>
      </w:del>
      <w:r w:rsidRPr="00376D76">
        <w:t>.</w:t>
      </w:r>
      <w:ins w:id="81" w:author="Simon Travers" w:date="2013-11-13T09:19:00Z">
        <w:r w:rsidR="006D171F">
          <w:t xml:space="preserve">  </w:t>
        </w:r>
      </w:ins>
      <w:r w:rsidRPr="00376D76">
        <w:t xml:space="preserve"> </w:t>
      </w:r>
      <w:ins w:id="82" w:author="Simon Travers" w:date="2013-11-13T09:19:00Z">
        <w:r w:rsidR="006D171F">
          <w:t xml:space="preserve">Further, sequencing was attempted for </w:t>
        </w:r>
      </w:ins>
      <w:r w:rsidRPr="00376D76">
        <w:t xml:space="preserve">630 samples </w:t>
      </w:r>
      <w:del w:id="83" w:author="Simon Travers" w:date="2013-11-13T09:20:00Z">
        <w:r w:rsidRPr="00376D76" w:rsidDel="006D171F">
          <w:delText xml:space="preserve">were attempted to be sequenced </w:delText>
        </w:r>
      </w:del>
      <w:r w:rsidRPr="00376D76">
        <w:t xml:space="preserve">using </w:t>
      </w:r>
      <w:ins w:id="84" w:author="Simon Travers" w:date="2013-11-13T09:21:00Z">
        <w:r w:rsidR="006D171F">
          <w:t xml:space="preserve">the </w:t>
        </w:r>
      </w:ins>
      <w:r w:rsidRPr="00376D76">
        <w:t xml:space="preserve">Roche/454 FLX platform. </w:t>
      </w:r>
      <w:ins w:id="85" w:author="Simon Travers" w:date="2013-11-13T09:20:00Z">
        <w:r w:rsidR="006D171F">
          <w:t xml:space="preserve"> </w:t>
        </w:r>
      </w:ins>
      <w:del w:id="86" w:author="Simon Travers" w:date="2013-11-13T09:20:00Z">
        <w:r w:rsidRPr="00376D76" w:rsidDel="006D171F">
          <w:delText xml:space="preserve">Each </w:delText>
        </w:r>
      </w:del>
      <w:ins w:id="87" w:author="Simon Travers" w:date="2013-11-13T09:20:00Z">
        <w:r w:rsidR="006D171F">
          <w:t xml:space="preserve">12 </w:t>
        </w:r>
      </w:ins>
      <w:r w:rsidRPr="00376D76">
        <w:t>FLX run</w:t>
      </w:r>
      <w:ins w:id="88" w:author="Simon Travers" w:date="2013-11-13T09:20:00Z">
        <w:r w:rsidR="006D171F">
          <w:t>s were undertaken</w:t>
        </w:r>
      </w:ins>
      <w:ins w:id="89" w:author="Simon Travers" w:date="2013-11-13T09:21:00Z">
        <w:r w:rsidR="006D171F">
          <w:t>,</w:t>
        </w:r>
      </w:ins>
      <w:ins w:id="90" w:author="Simon Travers" w:date="2013-11-13T09:20:00Z">
        <w:r w:rsidR="006D171F">
          <w:t xml:space="preserve"> dividing each plate into 8</w:t>
        </w:r>
      </w:ins>
      <w:ins w:id="91" w:author="Simon Travers" w:date="2013-11-13T09:21:00Z">
        <w:r w:rsidR="006D171F">
          <w:t xml:space="preserve"> distinct sections with 8 MID tagged samples per section for each sequencing run.</w:t>
        </w:r>
      </w:ins>
      <w:ins w:id="92" w:author="Simon Travers" w:date="2013-11-13T09:20:00Z">
        <w:r w:rsidR="006D171F">
          <w:t xml:space="preserve"> </w:t>
        </w:r>
      </w:ins>
      <w:del w:id="93" w:author="Simon Travers" w:date="2013-11-13T09:22:00Z">
        <w:r w:rsidRPr="00376D76" w:rsidDel="006D171F">
          <w:delText xml:space="preserve"> </w:delText>
        </w:r>
      </w:del>
    </w:p>
    <w:p w14:paraId="05AA5169" w14:textId="77777777" w:rsidR="006D171F" w:rsidRDefault="006D171F" w:rsidP="00BD7116">
      <w:pPr>
        <w:spacing w:line="480" w:lineRule="auto"/>
        <w:jc w:val="both"/>
        <w:rPr>
          <w:ins w:id="94" w:author="Simon Travers" w:date="2013-11-13T09:22:00Z"/>
        </w:rPr>
      </w:pPr>
    </w:p>
    <w:p w14:paraId="49352752" w14:textId="5751A9D7" w:rsidR="00BD7116" w:rsidRPr="00376D76" w:rsidRDefault="00BD7116" w:rsidP="00BD7116">
      <w:pPr>
        <w:spacing w:line="480" w:lineRule="auto"/>
        <w:jc w:val="both"/>
      </w:pPr>
      <w:del w:id="95" w:author="Simon Travers" w:date="2013-11-13T09:22:00Z">
        <w:r w:rsidRPr="00376D76" w:rsidDel="006D171F">
          <w:delText xml:space="preserve">has 8 plates and each plate can sequence 8 samples, tagged with a unique MID. In total, 12 FLX runs and 10 Junior runs were obtained. Using </w:delText>
        </w:r>
      </w:del>
      <w:ins w:id="96" w:author="Simon Travers" w:date="2013-11-13T09:22:00Z">
        <w:r w:rsidR="006D171F">
          <w:t>C</w:t>
        </w:r>
      </w:ins>
      <w:del w:id="97" w:author="Simon Travers" w:date="2013-11-13T09:22:00Z">
        <w:r w:rsidRPr="00376D76" w:rsidDel="006D171F">
          <w:delText>c</w:delText>
        </w:r>
      </w:del>
      <w:r w:rsidRPr="00376D76">
        <w:t>onventional Sanger</w:t>
      </w:r>
      <w:ins w:id="98" w:author="Simon Travers" w:date="2013-11-13T09:22:00Z">
        <w:r w:rsidR="006D171F">
          <w:t xml:space="preserve">-based genotyping results were </w:t>
        </w:r>
      </w:ins>
      <w:ins w:id="99" w:author="Simon Travers" w:date="2013-11-13T12:53:00Z">
        <w:r w:rsidR="00951B35">
          <w:t xml:space="preserve">also </w:t>
        </w:r>
      </w:ins>
      <w:ins w:id="100" w:author="Simon Travers" w:date="2013-11-13T09:22:00Z">
        <w:r w:rsidR="006D171F">
          <w:t>available for 349</w:t>
        </w:r>
      </w:ins>
      <w:ins w:id="101" w:author="Simon Travers" w:date="2013-11-13T09:23:00Z">
        <w:r w:rsidR="006D171F">
          <w:t xml:space="preserve"> of the </w:t>
        </w:r>
      </w:ins>
      <w:ins w:id="102" w:author="Simon Travers" w:date="2013-11-13T09:22:00Z">
        <w:r w:rsidR="006D171F">
          <w:t xml:space="preserve"> </w:t>
        </w:r>
      </w:ins>
      <w:del w:id="103" w:author="Simon Travers" w:date="2013-11-13T09:22:00Z">
        <w:r w:rsidRPr="00376D76" w:rsidDel="006D171F">
          <w:delText xml:space="preserve">’s </w:delText>
        </w:r>
      </w:del>
      <w:del w:id="104" w:author="Simon Travers" w:date="2013-11-13T09:23:00Z">
        <w:r w:rsidRPr="00376D76" w:rsidDel="006D171F">
          <w:delText xml:space="preserve">consensus method, the sequence data for 349 </w:delText>
        </w:r>
      </w:del>
      <w:r w:rsidRPr="00376D76">
        <w:t>samples</w:t>
      </w:r>
      <w:del w:id="105" w:author="Simon Travers" w:date="2013-11-13T09:23:00Z">
        <w:r w:rsidRPr="00376D76" w:rsidDel="006D171F">
          <w:delText xml:space="preserve"> were obtained (</w:delText>
        </w:r>
        <w:r w:rsidRPr="00376D76" w:rsidDel="006D171F">
          <w:rPr>
            <w:b/>
          </w:rPr>
          <w:delText>Table 5.1</w:delText>
        </w:r>
        <w:r w:rsidRPr="00376D76" w:rsidDel="006D171F">
          <w:delText>)</w:delText>
        </w:r>
      </w:del>
      <w:r w:rsidRPr="00376D76">
        <w:t>.</w:t>
      </w:r>
      <w:ins w:id="106" w:author="Simon Travers" w:date="2013-11-13T12:53:00Z">
        <w:r w:rsidR="00951B35">
          <w:t xml:space="preserve">  All of the sequence data had been generated by our collaborators in the laboratory of Prof Maria Papathanasopolous at the University of the Witwatersrand Medical School, South Africa.</w:t>
        </w:r>
      </w:ins>
      <w:ins w:id="107" w:author="Simon Travers" w:date="2013-11-13T09:23:00Z">
        <w:r w:rsidR="006D171F">
          <w:t xml:space="preserve">  </w:t>
        </w:r>
      </w:ins>
      <w:r w:rsidRPr="00376D76">
        <w:t xml:space="preserve"> </w:t>
      </w:r>
    </w:p>
    <w:p w14:paraId="17326077" w14:textId="77777777" w:rsidR="00BD7116" w:rsidRPr="00376D76" w:rsidRDefault="00BD7116" w:rsidP="00BD7116">
      <w:pPr>
        <w:spacing w:line="480" w:lineRule="auto"/>
        <w:jc w:val="both"/>
      </w:pPr>
    </w:p>
    <w:p w14:paraId="02AB6962" w14:textId="77777777" w:rsidR="00BD7116" w:rsidRPr="00376D76" w:rsidRDefault="00BD7116" w:rsidP="00BD7116">
      <w:pPr>
        <w:spacing w:line="480" w:lineRule="auto"/>
        <w:jc w:val="both"/>
      </w:pPr>
      <w:commentRangeStart w:id="108"/>
      <w:r w:rsidRPr="00376D76">
        <w:t xml:space="preserve">In the preliminary assessment of the sample’s sequence data from FLX and Junior, the samples in which protease (PR) or reverse transcriptase (RT) or both </w:t>
      </w:r>
      <w:r w:rsidRPr="00376D76">
        <w:lastRenderedPageBreak/>
        <w:t>were not amplified were not considered for analysis. A total of 599 samples from FLX and 468 samples from Junior had PR and RT sequences (</w:t>
      </w:r>
      <w:r w:rsidRPr="00376D76">
        <w:rPr>
          <w:b/>
        </w:rPr>
        <w:t>Table 5.1</w:t>
      </w:r>
      <w:r w:rsidRPr="00376D76">
        <w:t>) and were considered for analysis.</w:t>
      </w:r>
    </w:p>
    <w:p w14:paraId="04F69844" w14:textId="77777777" w:rsidR="00BD7116" w:rsidRPr="00376D76" w:rsidRDefault="00BD7116" w:rsidP="00BD7116">
      <w:pPr>
        <w:spacing w:line="480" w:lineRule="auto"/>
        <w:jc w:val="both"/>
      </w:pPr>
    </w:p>
    <w:p w14:paraId="033C1D02" w14:textId="77777777" w:rsidR="00BD7116" w:rsidRPr="00376D76" w:rsidRDefault="00BD7116" w:rsidP="00BD7116">
      <w:pPr>
        <w:spacing w:line="480" w:lineRule="auto"/>
        <w:jc w:val="both"/>
      </w:pPr>
      <w:r w:rsidRPr="00376D76">
        <w:t>Out of the samples that were eligible for analysis, 464 samples were sequenced in FLX and Junior platforms, 327 samples in FLX and conventional Sanger’s consensus method and 257 samples in Junior and conventional Sanger’s consensus method (</w:t>
      </w:r>
      <w:r w:rsidRPr="00376D76">
        <w:rPr>
          <w:b/>
        </w:rPr>
        <w:t>Table 5.2</w:t>
      </w:r>
      <w:r w:rsidRPr="00376D76">
        <w:t xml:space="preserve">). </w:t>
      </w:r>
    </w:p>
    <w:commentRangeEnd w:id="108"/>
    <w:p w14:paraId="343197F4" w14:textId="77777777" w:rsidR="00BD7116" w:rsidRPr="00376D76" w:rsidRDefault="007675EF" w:rsidP="00BD7116">
      <w:pPr>
        <w:spacing w:line="480" w:lineRule="auto"/>
        <w:jc w:val="both"/>
      </w:pPr>
      <w:r>
        <w:rPr>
          <w:rStyle w:val="CommentReference"/>
        </w:rPr>
        <w:commentReference w:id="108"/>
      </w:r>
      <w:r w:rsidR="005A379B">
        <w:rPr>
          <w:rStyle w:val="CommentReference"/>
        </w:rPr>
        <w:commentReference w:id="109"/>
      </w:r>
    </w:p>
    <w:p w14:paraId="6D9F4C1A" w14:textId="77777777" w:rsidR="00BD7116" w:rsidRPr="00376D76" w:rsidRDefault="00BD7116" w:rsidP="00BD7116">
      <w:pPr>
        <w:spacing w:line="480" w:lineRule="auto"/>
        <w:jc w:val="both"/>
      </w:pPr>
      <w:r w:rsidRPr="00376D76">
        <w:t xml:space="preserve">Sequence data for all samples were analyzed drug resistance using Seq2Res computational tool using default settings. A sample was termed as resistant (R) if </w:t>
      </w:r>
      <w:commentRangeStart w:id="110"/>
      <w:r w:rsidRPr="00376D76">
        <w:t xml:space="preserve">at least of a drug in baseline regimen was resistant </w:t>
      </w:r>
      <w:commentRangeEnd w:id="110"/>
      <w:r w:rsidR="005A379B">
        <w:rPr>
          <w:rStyle w:val="CommentReference"/>
        </w:rPr>
        <w:commentReference w:id="110"/>
      </w:r>
      <w:r w:rsidRPr="00376D76">
        <w:t>(not intermediate resistant) to the sample. If a patient’s baseline regimen was not known then resistance to at least one of the possible baseline drugs was taken.</w:t>
      </w:r>
    </w:p>
    <w:p w14:paraId="133770F1" w14:textId="77777777" w:rsidR="00BD7116" w:rsidRDefault="00BD7116" w:rsidP="00A342B1">
      <w:pPr>
        <w:pStyle w:val="Heading1"/>
        <w:rPr>
          <w:ins w:id="111" w:author="Simon Travers" w:date="2013-11-13T10:13:00Z"/>
        </w:rPr>
      </w:pPr>
      <w:commentRangeStart w:id="112"/>
      <w:r w:rsidRPr="00376D76">
        <w:t>Results</w:t>
      </w:r>
      <w:commentRangeEnd w:id="112"/>
      <w:r w:rsidR="001A2A0C">
        <w:rPr>
          <w:rStyle w:val="CommentReference"/>
          <w:rFonts w:asciiTheme="minorHAnsi" w:eastAsiaTheme="minorHAnsi" w:hAnsiTheme="minorHAnsi" w:cstheme="minorBidi"/>
          <w:b w:val="0"/>
          <w:bCs w:val="0"/>
          <w:color w:val="auto"/>
        </w:rPr>
        <w:commentReference w:id="112"/>
      </w:r>
    </w:p>
    <w:p w14:paraId="6EB88246" w14:textId="77777777" w:rsidR="001A2A0C" w:rsidRPr="001A2A0C" w:rsidRDefault="004902AE">
      <w:pPr>
        <w:pPrChange w:id="113" w:author="Simon Travers" w:date="2013-11-13T10:13:00Z">
          <w:pPr>
            <w:pStyle w:val="Heading1"/>
          </w:pPr>
        </w:pPrChange>
      </w:pPr>
      <w:ins w:id="114" w:author="Simon Travers" w:date="2013-11-13T11:57:00Z">
        <w:r>
          <w:rPr>
            <w:rStyle w:val="CommentReference"/>
          </w:rPr>
          <w:commentReference w:id="115"/>
        </w:r>
      </w:ins>
    </w:p>
    <w:p w14:paraId="50F48BD1" w14:textId="0B07FD23" w:rsidR="00BD7116" w:rsidRPr="00376D76" w:rsidDel="00B66576" w:rsidRDefault="00BD7116" w:rsidP="006976E2">
      <w:pPr>
        <w:pStyle w:val="Heading2"/>
        <w:rPr>
          <w:del w:id="118" w:author="Simon Travers" w:date="2013-11-13T11:08:00Z"/>
        </w:rPr>
      </w:pPr>
      <w:del w:id="119" w:author="Simon Travers" w:date="2013-11-13T11:08:00Z">
        <w:r w:rsidRPr="00376D76" w:rsidDel="00B66576">
          <w:delText xml:space="preserve">3.1 Comparison of </w:delText>
        </w:r>
      </w:del>
      <w:del w:id="120" w:author="Simon Travers" w:date="2013-11-13T10:35:00Z">
        <w:r w:rsidRPr="00376D76" w:rsidDel="00735BFD">
          <w:delText>number of sequence reads per sample</w:delText>
        </w:r>
      </w:del>
      <w:del w:id="121" w:author="Simon Travers" w:date="2013-11-13T10:45:00Z">
        <w:r w:rsidRPr="00376D76" w:rsidDel="00A21EE6">
          <w:delText xml:space="preserve"> generated by FLX and Junior</w:delText>
        </w:r>
      </w:del>
    </w:p>
    <w:p w14:paraId="50A4A897" w14:textId="1314C6BC" w:rsidR="00BD7116" w:rsidRPr="00376D76" w:rsidDel="00B66576" w:rsidRDefault="00BD7116" w:rsidP="00BD7116">
      <w:pPr>
        <w:spacing w:line="480" w:lineRule="auto"/>
        <w:jc w:val="both"/>
        <w:rPr>
          <w:del w:id="122" w:author="Simon Travers" w:date="2013-11-13T11:08:00Z"/>
        </w:rPr>
      </w:pPr>
      <w:del w:id="123" w:author="Simon Travers" w:date="2013-11-13T11:08:00Z">
        <w:r w:rsidRPr="00376D76" w:rsidDel="00B66576">
          <w:delText>Sequencing</w:delText>
        </w:r>
      </w:del>
      <w:del w:id="124" w:author="Simon Travers" w:date="2013-11-13T10:51:00Z">
        <w:r w:rsidRPr="00376D76" w:rsidDel="0020424E">
          <w:delText xml:space="preserve"> data from samples sequenced in Roche/454 FLX and Junior were used to compare and know if there was a significant difference in the number of sequence reads generated by both the platform. Of the 464 number of samples sequenced using both FLX and Junior, the number of sequence reads from Junior was compared to the number of sequence reads from FLX for the same sample. The comparison result showed that </w:delText>
        </w:r>
      </w:del>
      <w:del w:id="125" w:author="Simon Travers" w:date="2013-11-13T11:08:00Z">
        <w:r w:rsidRPr="00376D76" w:rsidDel="00B66576">
          <w:delText xml:space="preserve">FLX generated on average 6034 sequence reads while Junior generated </w:delText>
        </w:r>
      </w:del>
      <w:del w:id="126" w:author="Simon Travers" w:date="2013-11-13T10:53:00Z">
        <w:r w:rsidRPr="00376D76" w:rsidDel="0020424E">
          <w:delText xml:space="preserve">on </w:delText>
        </w:r>
      </w:del>
      <w:del w:id="127" w:author="Simon Travers" w:date="2013-11-13T11:08:00Z">
        <w:r w:rsidRPr="00376D76" w:rsidDel="00B66576">
          <w:delText>average 1532 sequence reads (</w:delText>
        </w:r>
        <w:r w:rsidRPr="00376D76" w:rsidDel="00B66576">
          <w:rPr>
            <w:b/>
          </w:rPr>
          <w:delText>Figure 5.1</w:delText>
        </w:r>
        <w:r w:rsidRPr="00376D76" w:rsidDel="00B66576">
          <w:delText>). Th</w:delText>
        </w:r>
      </w:del>
      <w:del w:id="128" w:author="Simon Travers" w:date="2013-11-13T10:53:00Z">
        <w:r w:rsidRPr="00376D76" w:rsidDel="0020424E">
          <w:delText>e</w:delText>
        </w:r>
      </w:del>
      <w:del w:id="129" w:author="Simon Travers" w:date="2013-11-13T10:54:00Z">
        <w:r w:rsidRPr="00376D76" w:rsidDel="0020424E">
          <w:delText xml:space="preserve"> observation showed that </w:delText>
        </w:r>
      </w:del>
      <w:del w:id="130" w:author="Simon Travers" w:date="2013-11-13T11:08:00Z">
        <w:r w:rsidRPr="00376D76" w:rsidDel="00B66576">
          <w:delText>FLX produced significantly (P-value &lt; 2.2</w:delText>
        </w:r>
        <w:r w:rsidRPr="00376D76" w:rsidDel="00B66576">
          <w:rPr>
            <w:vertAlign w:val="superscript"/>
          </w:rPr>
          <w:delText>-16</w:delText>
        </w:r>
        <w:r w:rsidRPr="00376D76" w:rsidDel="00B66576">
          <w:delText>) more reads per sample than Junior.</w:delText>
        </w:r>
      </w:del>
    </w:p>
    <w:p w14:paraId="57E496A0" w14:textId="3F04A8C7" w:rsidR="00BD7116" w:rsidRPr="00376D76" w:rsidDel="00B66576" w:rsidRDefault="00A633E2" w:rsidP="006976E2">
      <w:pPr>
        <w:pStyle w:val="Heading2"/>
        <w:rPr>
          <w:del w:id="131" w:author="Simon Travers" w:date="2013-11-13T11:08:00Z"/>
        </w:rPr>
      </w:pPr>
      <w:del w:id="132" w:author="Simon Travers" w:date="2013-11-13T11:08:00Z">
        <w:r w:rsidDel="00B66576">
          <w:rPr>
            <w:rStyle w:val="CommentReference"/>
            <w:rFonts w:asciiTheme="minorHAnsi" w:eastAsiaTheme="minorHAnsi" w:hAnsiTheme="minorHAnsi" w:cstheme="minorBidi"/>
            <w:bCs w:val="0"/>
          </w:rPr>
          <w:commentReference w:id="133"/>
        </w:r>
        <w:commentRangeStart w:id="134"/>
        <w:r w:rsidR="00BD7116" w:rsidRPr="00376D76" w:rsidDel="00B66576">
          <w:delText>3.2. Comparison of resistant call in FLX and Junior at baseline samples</w:delText>
        </w:r>
        <w:commentRangeEnd w:id="134"/>
        <w:r w:rsidR="00A21EE6" w:rsidDel="00B66576">
          <w:rPr>
            <w:rStyle w:val="CommentReference"/>
            <w:rFonts w:asciiTheme="minorHAnsi" w:eastAsiaTheme="minorHAnsi" w:hAnsiTheme="minorHAnsi" w:cstheme="minorBidi"/>
            <w:b/>
            <w:bCs w:val="0"/>
          </w:rPr>
          <w:commentReference w:id="134"/>
        </w:r>
      </w:del>
    </w:p>
    <w:p w14:paraId="777355EF" w14:textId="33B9480F" w:rsidR="00BD7116" w:rsidRPr="00376D76" w:rsidRDefault="00BD7116" w:rsidP="00BD7116">
      <w:pPr>
        <w:pStyle w:val="Heading3"/>
        <w:numPr>
          <w:ilvl w:val="0"/>
          <w:numId w:val="0"/>
        </w:numPr>
        <w:spacing w:line="480" w:lineRule="auto"/>
        <w:rPr>
          <w:color w:val="auto"/>
        </w:rPr>
      </w:pPr>
      <w:r w:rsidRPr="00376D76">
        <w:rPr>
          <w:color w:val="auto"/>
        </w:rPr>
        <w:t xml:space="preserve">3.2.1. </w:t>
      </w:r>
      <w:del w:id="135" w:author="Simon Travers" w:date="2013-11-13T11:08:00Z">
        <w:r w:rsidRPr="00376D76" w:rsidDel="00B66576">
          <w:rPr>
            <w:color w:val="auto"/>
          </w:rPr>
          <w:delText>Prediction of resistance on baseline samples sequenced using FLX data</w:delText>
        </w:r>
      </w:del>
      <w:ins w:id="136" w:author="Simon Travers" w:date="2013-11-13T11:08:00Z">
        <w:r w:rsidR="00B66576">
          <w:rPr>
            <w:color w:val="auto"/>
          </w:rPr>
          <w:t>Genotyping of baseline samples using the Roche/454 FLX platform</w:t>
        </w:r>
      </w:ins>
    </w:p>
    <w:p w14:paraId="1EB49B8D" w14:textId="77777777" w:rsidR="00BD7116" w:rsidRPr="00376D76" w:rsidRDefault="00BD7116" w:rsidP="00BD7116">
      <w:pPr>
        <w:spacing w:line="480" w:lineRule="auto"/>
        <w:jc w:val="both"/>
      </w:pPr>
    </w:p>
    <w:p w14:paraId="11C02F17" w14:textId="4A8F7B62" w:rsidR="00BD7116" w:rsidRPr="00376D76" w:rsidRDefault="00FC767C" w:rsidP="00BD7116">
      <w:pPr>
        <w:spacing w:line="480" w:lineRule="auto"/>
        <w:jc w:val="both"/>
      </w:pPr>
      <w:ins w:id="137" w:author="Simon Travers" w:date="2013-11-13T11:09:00Z">
        <w:r>
          <w:t xml:space="preserve">FLX sequencing </w:t>
        </w:r>
      </w:ins>
      <w:ins w:id="138" w:author="Simon Travers" w:date="2013-11-13T11:10:00Z">
        <w:r>
          <w:t xml:space="preserve">was successful for baseline samples from a </w:t>
        </w:r>
      </w:ins>
      <w:del w:id="139" w:author="Simon Travers" w:date="2013-11-13T11:09:00Z">
        <w:r w:rsidR="00BD7116" w:rsidRPr="00376D76" w:rsidDel="00FC767C">
          <w:delText>A</w:delText>
        </w:r>
      </w:del>
      <w:del w:id="140" w:author="Simon Travers" w:date="2013-11-13T11:10:00Z">
        <w:r w:rsidR="00BD7116" w:rsidRPr="00376D76" w:rsidDel="00FC767C">
          <w:delText xml:space="preserve"> </w:delText>
        </w:r>
      </w:del>
      <w:r w:rsidR="00BD7116" w:rsidRPr="00376D76">
        <w:t>total of 526 patients of which</w:t>
      </w:r>
      <w:ins w:id="141" w:author="Simon Travers" w:date="2013-11-13T11:11:00Z">
        <w:r>
          <w:t xml:space="preserve"> </w:t>
        </w:r>
        <w:r w:rsidRPr="00376D76">
          <w:t xml:space="preserve">187 samples had previous </w:t>
        </w:r>
        <w:r>
          <w:t xml:space="preserve">ARV exposure as a result of </w:t>
        </w:r>
        <w:r w:rsidRPr="00376D76">
          <w:t xml:space="preserve">PMTCT </w:t>
        </w:r>
        <w:r>
          <w:t xml:space="preserve"> while the remaining</w:t>
        </w:r>
      </w:ins>
      <w:del w:id="142" w:author="Simon Travers" w:date="2013-11-13T11:09:00Z">
        <w:r w:rsidR="00BD7116" w:rsidRPr="00376D76" w:rsidDel="00FC767C">
          <w:delText>,</w:delText>
        </w:r>
      </w:del>
      <w:del w:id="143" w:author="Simon Travers" w:date="2013-11-13T11:11:00Z">
        <w:r w:rsidR="00BD7116" w:rsidRPr="00376D76" w:rsidDel="00FC767C">
          <w:delText xml:space="preserve"> </w:delText>
        </w:r>
      </w:del>
      <w:ins w:id="144" w:author="Simon Travers" w:date="2013-11-13T11:11:00Z">
        <w:r>
          <w:t xml:space="preserve"> </w:t>
        </w:r>
      </w:ins>
      <w:r w:rsidR="00BD7116" w:rsidRPr="00376D76">
        <w:t xml:space="preserve">339 </w:t>
      </w:r>
      <w:del w:id="145" w:author="Simon Travers" w:date="2013-11-13T11:10:00Z">
        <w:r w:rsidR="00BD7116" w:rsidRPr="00376D76" w:rsidDel="00FC767C">
          <w:delText xml:space="preserve">patients </w:delText>
        </w:r>
      </w:del>
      <w:r w:rsidR="00BD7116" w:rsidRPr="00376D76">
        <w:t>had no previous exposure to</w:t>
      </w:r>
      <w:ins w:id="146" w:author="Simon Travers" w:date="2013-11-13T11:09:00Z">
        <w:r>
          <w:t xml:space="preserve"> ARVs</w:t>
        </w:r>
      </w:ins>
      <w:del w:id="147" w:author="Simon Travers" w:date="2013-11-13T11:11:00Z">
        <w:r w:rsidR="00BD7116" w:rsidRPr="00376D76" w:rsidDel="00FC767C">
          <w:delText xml:space="preserve"> Prevention from Mother To Child Transmission (PMTCT) therapy and 187 samples had previous PMTCT therapy</w:delText>
        </w:r>
      </w:del>
      <w:r w:rsidR="00BD7116" w:rsidRPr="00376D76">
        <w:t xml:space="preserve">. The </w:t>
      </w:r>
      <w:ins w:id="148" w:author="Simon Travers" w:date="2013-11-13T11:12:00Z">
        <w:r>
          <w:t xml:space="preserve">eventual </w:t>
        </w:r>
      </w:ins>
      <w:r w:rsidR="00BD7116" w:rsidRPr="00376D76">
        <w:t>clinical outcome</w:t>
      </w:r>
      <w:ins w:id="149" w:author="Simon Travers" w:date="2013-11-13T11:12:00Z">
        <w:r>
          <w:t xml:space="preserve"> of all of these individuals was known and</w:t>
        </w:r>
      </w:ins>
      <w:r w:rsidR="00BD7116" w:rsidRPr="00376D76">
        <w:t xml:space="preserve"> showed that out of </w:t>
      </w:r>
      <w:ins w:id="150" w:author="Simon Travers" w:date="2013-11-13T11:12:00Z">
        <w:r>
          <w:t xml:space="preserve">the </w:t>
        </w:r>
      </w:ins>
      <w:r w:rsidR="00BD7116" w:rsidRPr="00376D76">
        <w:t xml:space="preserve">339 </w:t>
      </w:r>
      <w:r w:rsidR="00BD7116" w:rsidRPr="00376D76">
        <w:lastRenderedPageBreak/>
        <w:t>no</w:t>
      </w:r>
      <w:del w:id="151" w:author="Simon Travers" w:date="2013-11-13T11:12:00Z">
        <w:r w:rsidR="00BD7116" w:rsidRPr="00376D76" w:rsidDel="00FC767C">
          <w:delText>n</w:delText>
        </w:r>
      </w:del>
      <w:r w:rsidR="00BD7116" w:rsidRPr="00376D76">
        <w:t xml:space="preserve">-PMTCT patients, 50 had virologic failure and 289 had virologic success. </w:t>
      </w:r>
      <w:ins w:id="152" w:author="Simon Travers" w:date="2013-11-13T11:12:00Z">
        <w:r>
          <w:t xml:space="preserve"> </w:t>
        </w:r>
      </w:ins>
      <w:del w:id="153" w:author="Simon Travers" w:date="2013-11-13T11:12:00Z">
        <w:r w:rsidR="00BD7116" w:rsidRPr="00376D76" w:rsidDel="00FC767C">
          <w:delText xml:space="preserve">In </w:delText>
        </w:r>
      </w:del>
      <w:ins w:id="154" w:author="Simon Travers" w:date="2013-11-13T11:12:00Z">
        <w:r>
          <w:t xml:space="preserve">On </w:t>
        </w:r>
      </w:ins>
      <w:r w:rsidR="00BD7116" w:rsidRPr="00376D76">
        <w:t>the other hand, out of 187 PMTCT exposed patients, 25 had virologic failure and 162 had virologic success.</w:t>
      </w:r>
    </w:p>
    <w:p w14:paraId="14DB480B" w14:textId="77777777" w:rsidR="00BD7116" w:rsidRPr="00376D76" w:rsidRDefault="00BD7116" w:rsidP="00BD7116">
      <w:pPr>
        <w:spacing w:line="480" w:lineRule="auto"/>
        <w:jc w:val="both"/>
      </w:pPr>
    </w:p>
    <w:p w14:paraId="3B679ACC" w14:textId="77777777" w:rsidR="00BD7116" w:rsidRPr="00376D76" w:rsidRDefault="00BD7116" w:rsidP="00BD7116">
      <w:pPr>
        <w:spacing w:line="480" w:lineRule="auto"/>
        <w:jc w:val="both"/>
      </w:pPr>
      <w:commentRangeStart w:id="155"/>
      <w:r w:rsidRPr="00376D76">
        <w:t>The obtained baseline blood samples were sequenced using Roche/454 FLX technology and analyzed using Seq2Res. The observation showed that the number of patients with resistance call to at least one drug in baseline regimen increased from 1 to 5 as the prevalence cutoff decreased to 1% (</w:t>
      </w:r>
      <w:r w:rsidRPr="00376D76">
        <w:rPr>
          <w:b/>
        </w:rPr>
        <w:t>Figure 5.2</w:t>
      </w:r>
      <w:r w:rsidRPr="00376D76">
        <w:t>). Significant difference was observed at 1% and 15%</w:t>
      </w:r>
      <w:r>
        <w:t xml:space="preserve"> prevalence cutoffs</w:t>
      </w:r>
      <w:r w:rsidRPr="00376D76">
        <w:t xml:space="preserve"> (</w:t>
      </w:r>
      <w:r w:rsidRPr="00376D76">
        <w:rPr>
          <w:b/>
        </w:rPr>
        <w:t>Figure 5.2</w:t>
      </w:r>
      <w:r w:rsidRPr="00376D76">
        <w:t>).</w:t>
      </w:r>
      <w:commentRangeEnd w:id="155"/>
      <w:r w:rsidR="005A7D88">
        <w:rPr>
          <w:rStyle w:val="CommentReference"/>
        </w:rPr>
        <w:commentReference w:id="155"/>
      </w:r>
    </w:p>
    <w:p w14:paraId="2BDECCCF" w14:textId="1F4F240F" w:rsidR="00B66576" w:rsidRPr="00376D76" w:rsidRDefault="00BD7116" w:rsidP="00B66576">
      <w:pPr>
        <w:pStyle w:val="Heading3"/>
        <w:numPr>
          <w:ilvl w:val="0"/>
          <w:numId w:val="0"/>
        </w:numPr>
        <w:spacing w:line="480" w:lineRule="auto"/>
        <w:rPr>
          <w:ins w:id="156" w:author="Simon Travers" w:date="2013-11-13T11:08:00Z"/>
          <w:color w:val="auto"/>
        </w:rPr>
      </w:pPr>
      <w:r w:rsidRPr="00376D76">
        <w:rPr>
          <w:color w:val="auto"/>
        </w:rPr>
        <w:t xml:space="preserve">3.2.2. </w:t>
      </w:r>
      <w:ins w:id="157" w:author="Simon Travers" w:date="2013-11-13T11:08:00Z">
        <w:r w:rsidR="00B66576">
          <w:rPr>
            <w:color w:val="auto"/>
          </w:rPr>
          <w:t xml:space="preserve">Genotyping of baseline samples using the Roche/454 </w:t>
        </w:r>
      </w:ins>
      <w:ins w:id="158" w:author="Simon Travers" w:date="2013-11-13T11:09:00Z">
        <w:r w:rsidR="00B66576">
          <w:rPr>
            <w:color w:val="auto"/>
          </w:rPr>
          <w:t>Junior</w:t>
        </w:r>
      </w:ins>
      <w:ins w:id="159" w:author="Simon Travers" w:date="2013-11-13T11:08:00Z">
        <w:r w:rsidR="00B66576">
          <w:rPr>
            <w:color w:val="auto"/>
          </w:rPr>
          <w:t xml:space="preserve"> platform</w:t>
        </w:r>
      </w:ins>
    </w:p>
    <w:p w14:paraId="10AA64EC" w14:textId="48C0EA06" w:rsidR="00BD7116" w:rsidRPr="00376D76" w:rsidRDefault="00BD7116" w:rsidP="00BD7116">
      <w:pPr>
        <w:pStyle w:val="Heading3"/>
        <w:numPr>
          <w:ilvl w:val="0"/>
          <w:numId w:val="0"/>
        </w:numPr>
        <w:spacing w:line="480" w:lineRule="auto"/>
        <w:rPr>
          <w:color w:val="auto"/>
        </w:rPr>
      </w:pPr>
      <w:commentRangeStart w:id="160"/>
      <w:del w:id="161" w:author="Simon Travers" w:date="2013-11-13T11:08:00Z">
        <w:r w:rsidRPr="00376D76" w:rsidDel="00B66576">
          <w:rPr>
            <w:color w:val="auto"/>
          </w:rPr>
          <w:delText>Prediction of resistance on baseline samples sequenced using Junior data</w:delText>
        </w:r>
      </w:del>
      <w:commentRangeEnd w:id="160"/>
      <w:r w:rsidR="00A06B61">
        <w:rPr>
          <w:rStyle w:val="CommentReference"/>
          <w:rFonts w:asciiTheme="minorHAnsi" w:eastAsiaTheme="minorHAnsi" w:hAnsiTheme="minorHAnsi" w:cstheme="minorBidi"/>
          <w:b w:val="0"/>
          <w:bCs w:val="0"/>
          <w:color w:val="auto"/>
        </w:rPr>
        <w:commentReference w:id="160"/>
      </w:r>
    </w:p>
    <w:p w14:paraId="73EE58EB" w14:textId="77777777" w:rsidR="00BD7116" w:rsidRPr="00376D76" w:rsidRDefault="00BD7116" w:rsidP="00BD7116">
      <w:pPr>
        <w:spacing w:line="480" w:lineRule="auto"/>
        <w:jc w:val="both"/>
      </w:pPr>
      <w:r w:rsidRPr="00376D76">
        <w:t>407 patients were sampled at baseline and sequenced using Roche/454 Junior, 250 patients had no previous PMTCT therapy and 147 patients had previous PMTCT therapy. The clinical outcome showed that out of 250 non-PMTCT patients, 40 had virologic failure and 210 had virologic success. In the other hand, out of 147 PMTCT exposed patients, 21 had virologic failure and 136 had virologic success.</w:t>
      </w:r>
    </w:p>
    <w:p w14:paraId="19D62F80" w14:textId="77777777" w:rsidR="00BD7116" w:rsidRPr="00376D76" w:rsidRDefault="00BD7116" w:rsidP="00BD7116">
      <w:pPr>
        <w:spacing w:line="480" w:lineRule="auto"/>
        <w:jc w:val="both"/>
      </w:pPr>
    </w:p>
    <w:p w14:paraId="48E90C5A" w14:textId="77777777" w:rsidR="00BD7116" w:rsidRDefault="00BD7116" w:rsidP="00BD7116">
      <w:pPr>
        <w:spacing w:line="480" w:lineRule="auto"/>
        <w:jc w:val="both"/>
        <w:rPr>
          <w:ins w:id="162" w:author="Simon Travers" w:date="2013-11-13T11:08:00Z"/>
        </w:rPr>
      </w:pPr>
      <w:r w:rsidRPr="00376D76">
        <w:t xml:space="preserve">The obtained baseline blood samples were sequenced using Roche/454 Junior sequencing technology and again analyzed using Seq2Res. As expected, the observation on resistance call on the samples showed that the number of </w:t>
      </w:r>
      <w:r w:rsidRPr="00376D76">
        <w:lastRenderedPageBreak/>
        <w:t>patients with resistance call to at least one drug in baseline regimen increased as the prevalence of resistant sequence reads for a sample decreased from 20 to 1 (</w:t>
      </w:r>
      <w:r w:rsidRPr="00376D76">
        <w:rPr>
          <w:b/>
        </w:rPr>
        <w:t>Figure 5.3</w:t>
      </w:r>
      <w:r w:rsidRPr="00376D76">
        <w:t>). Similar to FLX data, only one sample that had virologic failure from non PMTCT group had resistant call at 20% prevalence cutoff; the number of samples increased to 4 when the prevalence cutoff was decreased to 1%. Like in FLX data, the significant difference was observed at prevalence cutoff of 1% (</w:t>
      </w:r>
      <w:r w:rsidRPr="00376D76">
        <w:rPr>
          <w:b/>
        </w:rPr>
        <w:t>Figure 5.3</w:t>
      </w:r>
      <w:r w:rsidRPr="00376D76">
        <w:t>).</w:t>
      </w:r>
    </w:p>
    <w:p w14:paraId="30CBACCA" w14:textId="77777777" w:rsidR="00B66576" w:rsidRDefault="00B66576" w:rsidP="00BD7116">
      <w:pPr>
        <w:spacing w:line="480" w:lineRule="auto"/>
        <w:jc w:val="both"/>
        <w:rPr>
          <w:ins w:id="163" w:author="Simon Travers" w:date="2013-11-13T11:08:00Z"/>
        </w:rPr>
      </w:pPr>
    </w:p>
    <w:p w14:paraId="622B8C48" w14:textId="77777777" w:rsidR="00B66576" w:rsidRPr="00376D76" w:rsidRDefault="00B66576" w:rsidP="00B66576">
      <w:pPr>
        <w:pStyle w:val="Heading2"/>
        <w:rPr>
          <w:ins w:id="164" w:author="Simon Travers" w:date="2013-11-13T11:08:00Z"/>
        </w:rPr>
      </w:pPr>
      <w:ins w:id="165" w:author="Simon Travers" w:date="2013-11-13T11:08:00Z">
        <w:r w:rsidRPr="00376D76">
          <w:t xml:space="preserve">3.1 Comparison of </w:t>
        </w:r>
        <w:r>
          <w:t>genotyping results between the Roche/454 FLX and Junior platforms.</w:t>
        </w:r>
      </w:ins>
    </w:p>
    <w:p w14:paraId="3BB19C65" w14:textId="77777777" w:rsidR="00B66576" w:rsidRDefault="00B66576" w:rsidP="00B66576">
      <w:pPr>
        <w:spacing w:line="480" w:lineRule="auto"/>
        <w:jc w:val="both"/>
        <w:rPr>
          <w:ins w:id="166" w:author="Simon Travers" w:date="2013-11-13T11:08:00Z"/>
        </w:rPr>
      </w:pPr>
      <w:commentRangeStart w:id="167"/>
      <w:ins w:id="168" w:author="Simon Travers" w:date="2013-11-13T11:08:00Z">
        <w:r>
          <w:t>The Junior and FLX platforms do not differ in their chemistry but differ on the basis of number of reads output.  Thus, it is plausible to suggest that the generation of more sequence reads for a sample may sequence the amplified viral population to a ‘deeper’ level, thereby detecting low-abundance resistant variants.  Our initial analysis, therefore, involved comparison of the resistance calls of individuals for which sequencing had been successful on both the Junior and FLX platforms.</w:t>
        </w:r>
        <w:commentRangeEnd w:id="167"/>
        <w:r>
          <w:rPr>
            <w:rStyle w:val="CommentReference"/>
          </w:rPr>
          <w:commentReference w:id="167"/>
        </w:r>
      </w:ins>
    </w:p>
    <w:p w14:paraId="27C99A4C" w14:textId="77777777" w:rsidR="00B66576" w:rsidRDefault="00B66576" w:rsidP="00B66576">
      <w:pPr>
        <w:spacing w:line="480" w:lineRule="auto"/>
        <w:jc w:val="both"/>
        <w:rPr>
          <w:ins w:id="169" w:author="Simon Travers" w:date="2013-11-13T11:08:00Z"/>
        </w:rPr>
      </w:pPr>
    </w:p>
    <w:p w14:paraId="7C3113A6" w14:textId="77777777" w:rsidR="00B66576" w:rsidRPr="00376D76" w:rsidRDefault="00B66576" w:rsidP="00B66576">
      <w:pPr>
        <w:spacing w:line="480" w:lineRule="auto"/>
        <w:jc w:val="both"/>
        <w:rPr>
          <w:ins w:id="170" w:author="Simon Travers" w:date="2013-11-13T11:08:00Z"/>
        </w:rPr>
      </w:pPr>
      <w:ins w:id="171" w:author="Simon Travers" w:date="2013-11-13T11:08:00Z">
        <w:r w:rsidRPr="00376D76">
          <w:t>Sequencing</w:t>
        </w:r>
        <w:r>
          <w:t xml:space="preserve"> had been successful on both HTS platforms for 464 samples (</w:t>
        </w:r>
        <w:r w:rsidRPr="007E3713">
          <w:rPr>
            <w:b/>
          </w:rPr>
          <w:t>TABLE</w:t>
        </w:r>
        <w:r>
          <w:t xml:space="preserve">).  Thus, initial analysis focused on comparing the number of sequence reads generated by each platform for each sample and identifying if ‘deeper’ sequencing coverage resulted in more sensitive prediction of resistance.  We saw that </w:t>
        </w:r>
        <w:r w:rsidRPr="00376D76">
          <w:t xml:space="preserve">FLX </w:t>
        </w:r>
        <w:r>
          <w:t xml:space="preserve">platform </w:t>
        </w:r>
        <w:r w:rsidRPr="00376D76">
          <w:t>generated on average 6034 sequence reads</w:t>
        </w:r>
        <w:r>
          <w:t xml:space="preserve"> per sample (stand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1532 sequence </w:t>
        </w:r>
        <w:r w:rsidRPr="00376D76">
          <w:lastRenderedPageBreak/>
          <w:t xml:space="preserve">reads </w:t>
        </w:r>
        <w:r>
          <w:t xml:space="preserve">per sample </w:t>
        </w:r>
        <w:r w:rsidRPr="00376D76">
          <w:t>(</w:t>
        </w:r>
        <w:r>
          <w:t xml:space="preserve">Standard deviation 595, </w:t>
        </w:r>
        <w:r w:rsidRPr="00376D76">
          <w:rPr>
            <w:b/>
          </w:rPr>
          <w:t>Figure 5.1</w:t>
        </w:r>
        <w:r w:rsidRPr="00376D76">
          <w:t>). Th</w:t>
        </w:r>
        <w:r>
          <w:t xml:space="preserve">us, it is clear thatthe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r w:rsidRPr="00376D76">
          <w:t>Junior</w:t>
        </w:r>
        <w:r>
          <w:t xml:space="preserve"> platform</w:t>
        </w:r>
        <w:r w:rsidRPr="00376D76">
          <w:t>.</w:t>
        </w:r>
      </w:ins>
    </w:p>
    <w:p w14:paraId="01CBB06F" w14:textId="77777777" w:rsidR="00B66576" w:rsidRPr="00A633E2" w:rsidRDefault="00B66576" w:rsidP="00B66576">
      <w:pPr>
        <w:pStyle w:val="Heading2"/>
        <w:rPr>
          <w:ins w:id="172" w:author="Simon Travers" w:date="2013-11-13T11:08:00Z"/>
        </w:rPr>
      </w:pPr>
    </w:p>
    <w:p w14:paraId="7E3C3FCD" w14:textId="77777777" w:rsidR="00B66576" w:rsidRPr="0020424E" w:rsidRDefault="00B66576" w:rsidP="00B66576">
      <w:pPr>
        <w:rPr>
          <w:ins w:id="173" w:author="Simon Travers" w:date="2013-11-13T11:08:00Z"/>
        </w:rPr>
      </w:pPr>
    </w:p>
    <w:p w14:paraId="10B09AB3" w14:textId="5ACC2414" w:rsidR="00B66576" w:rsidRPr="00376D76" w:rsidDel="003262AD" w:rsidRDefault="003262AD" w:rsidP="00BD7116">
      <w:pPr>
        <w:spacing w:line="480" w:lineRule="auto"/>
        <w:jc w:val="both"/>
        <w:rPr>
          <w:del w:id="174" w:author="Simon Travers" w:date="2013-11-13T11:24:00Z"/>
        </w:rPr>
      </w:pPr>
      <w:ins w:id="175" w:author="Simon Travers" w:date="2013-11-13T11:24:00Z">
        <w:r>
          <w:t xml:space="preserve">Baseline samples from </w:t>
        </w:r>
      </w:ins>
    </w:p>
    <w:p w14:paraId="2F8BC425" w14:textId="72B3B8DF" w:rsidR="00BD7116" w:rsidRPr="00376D76" w:rsidDel="003262AD" w:rsidRDefault="00BD7116" w:rsidP="00A633E2">
      <w:pPr>
        <w:pStyle w:val="Heading2"/>
        <w:rPr>
          <w:del w:id="176" w:author="Simon Travers" w:date="2013-11-13T11:24:00Z"/>
        </w:rPr>
      </w:pPr>
      <w:del w:id="177" w:author="Simon Travers" w:date="2013-11-13T11:24:00Z">
        <w:r w:rsidRPr="00376D76" w:rsidDel="003262AD">
          <w:delText>3.3. Comparison of FLX and Junior sensitivity at resistance prediction using baseline samples</w:delText>
        </w:r>
      </w:del>
    </w:p>
    <w:p w14:paraId="1FF0850D" w14:textId="77777777" w:rsidR="00BD7116" w:rsidRPr="00376D76" w:rsidDel="003262AD" w:rsidRDefault="00BD7116" w:rsidP="00BD7116">
      <w:pPr>
        <w:spacing w:line="480" w:lineRule="auto"/>
        <w:rPr>
          <w:del w:id="178" w:author="Simon Travers" w:date="2013-11-13T11:24:00Z"/>
        </w:rPr>
      </w:pPr>
    </w:p>
    <w:p w14:paraId="692D13BE" w14:textId="66F11287" w:rsidR="00BD7116" w:rsidRPr="00376D76" w:rsidRDefault="00BD7116" w:rsidP="003262AD">
      <w:pPr>
        <w:spacing w:line="480" w:lineRule="auto"/>
        <w:jc w:val="both"/>
      </w:pPr>
      <w:del w:id="179" w:author="Simon Travers" w:date="2013-11-13T11:24:00Z">
        <w:r w:rsidRPr="00376D76" w:rsidDel="003262AD">
          <w:delText xml:space="preserve">405 patients </w:delText>
        </w:r>
      </w:del>
      <w:ins w:id="180" w:author="Simon Travers" w:date="2013-11-13T11:24:00Z">
        <w:r w:rsidR="003262AD">
          <w:t xml:space="preserve">405 individuals had been </w:t>
        </w:r>
      </w:ins>
      <w:del w:id="181" w:author="Simon Travers" w:date="2013-11-13T11:24:00Z">
        <w:r w:rsidRPr="00376D76" w:rsidDel="003262AD">
          <w:delText xml:space="preserve">were sampled at baseline and </w:delText>
        </w:r>
      </w:del>
      <w:r w:rsidRPr="00376D76">
        <w:t xml:space="preserve">sequenced using both FLX and Junior </w:t>
      </w:r>
      <w:del w:id="182" w:author="Simon Travers" w:date="2013-11-13T11:24:00Z">
        <w:r w:rsidRPr="00376D76" w:rsidDel="003262AD">
          <w:delText>technology</w:delText>
        </w:r>
      </w:del>
      <w:ins w:id="183" w:author="Simon Travers" w:date="2013-11-13T11:24:00Z">
        <w:r w:rsidR="003262AD">
          <w:t>platforms</w:t>
        </w:r>
      </w:ins>
      <w:r w:rsidRPr="00376D76">
        <w:t xml:space="preserve">. Of them, 249 had no previous PMTCT therapy while </w:t>
      </w:r>
      <w:commentRangeStart w:id="184"/>
      <w:r w:rsidRPr="00376D76">
        <w:t xml:space="preserve">146 </w:t>
      </w:r>
      <w:commentRangeEnd w:id="184"/>
      <w:r w:rsidR="00F40A75">
        <w:rPr>
          <w:rStyle w:val="CommentReference"/>
        </w:rPr>
        <w:commentReference w:id="184"/>
      </w:r>
      <w:r w:rsidRPr="00376D76">
        <w:t xml:space="preserve">had previous exposure to PMTCT therapy. Of the 249 patients, 40 had virologic failure and 209 had virologic success </w:t>
      </w:r>
      <w:del w:id="185" w:author="Simon Travers" w:date="2013-11-13T11:43:00Z">
        <w:r w:rsidRPr="00376D76" w:rsidDel="00F40A75">
          <w:delText xml:space="preserve">in the </w:delText>
        </w:r>
      </w:del>
      <w:ins w:id="186" w:author="Simon Travers" w:date="2013-11-13T11:43:00Z">
        <w:r w:rsidR="00F40A75">
          <w:t xml:space="preserve">to the </w:t>
        </w:r>
      </w:ins>
      <w:r w:rsidRPr="00376D76">
        <w:t>first line antiretroviral therapy</w:t>
      </w:r>
      <w:ins w:id="187" w:author="Simon Travers" w:date="2013-11-13T11:43:00Z">
        <w:r w:rsidR="00F40A75">
          <w:t xml:space="preserve"> regimen</w:t>
        </w:r>
      </w:ins>
      <w:r w:rsidRPr="00376D76">
        <w:t xml:space="preserve">. Of the 146 PMTCT exposed patients, 21 had virologic failure and 135 had virologic success in first line antiretroviral </w:t>
      </w:r>
      <w:commentRangeStart w:id="188"/>
      <w:r w:rsidRPr="00376D76">
        <w:t>therapy</w:t>
      </w:r>
      <w:commentRangeEnd w:id="188"/>
      <w:r w:rsidR="00F40A75">
        <w:rPr>
          <w:rStyle w:val="CommentReference"/>
        </w:rPr>
        <w:commentReference w:id="188"/>
      </w:r>
      <w:r w:rsidRPr="00376D76">
        <w:t xml:space="preserve">. </w:t>
      </w:r>
    </w:p>
    <w:p w14:paraId="015B5FEE" w14:textId="77777777" w:rsidR="00BD7116" w:rsidRPr="00376D76" w:rsidRDefault="00F40A75" w:rsidP="00BD7116">
      <w:pPr>
        <w:spacing w:line="480" w:lineRule="auto"/>
        <w:jc w:val="both"/>
      </w:pPr>
      <w:r>
        <w:rPr>
          <w:rStyle w:val="CommentReference"/>
        </w:rPr>
        <w:commentReference w:id="189"/>
      </w:r>
    </w:p>
    <w:p w14:paraId="297BE343" w14:textId="77777777" w:rsidR="00BD7116" w:rsidRPr="00376D76" w:rsidRDefault="00BD7116" w:rsidP="00BD7116">
      <w:pPr>
        <w:spacing w:line="480" w:lineRule="auto"/>
        <w:jc w:val="both"/>
      </w:pPr>
      <w:r w:rsidRPr="00376D76">
        <w:t>At all prevalence cutoffs, there was no significant difference observed between the numbers of resistant and non-resistant samples sequenced using FLX and Junior (</w:t>
      </w:r>
      <w:r w:rsidRPr="00376D76">
        <w:rPr>
          <w:b/>
        </w:rPr>
        <w:t>Figure 5.4</w:t>
      </w:r>
      <w:r w:rsidRPr="00376D76">
        <w:t xml:space="preserve">). Thus, FLX and Junior were comparable at HIV genotyping for drug resistance test. Although, the lower number of sequence reads were generated by Junior, it was sufficient for HIV drug resistance test. Because, the cost of sequencing per sample is relatively cheaper in Junior than in FLX, Junior could be choice for large-scale low cost HIV drug resistance </w:t>
      </w:r>
      <w:commentRangeStart w:id="190"/>
      <w:r w:rsidRPr="00376D76">
        <w:t>genotyping</w:t>
      </w:r>
      <w:commentRangeEnd w:id="190"/>
      <w:r w:rsidR="00F376D3">
        <w:rPr>
          <w:rStyle w:val="CommentReference"/>
        </w:rPr>
        <w:commentReference w:id="190"/>
      </w:r>
      <w:r w:rsidRPr="00376D76">
        <w:t xml:space="preserve">.  </w:t>
      </w:r>
    </w:p>
    <w:p w14:paraId="10CA44DB" w14:textId="77777777" w:rsidR="00BD7116" w:rsidRPr="00376D76" w:rsidRDefault="00BD7116" w:rsidP="00A633E2">
      <w:pPr>
        <w:pStyle w:val="Heading2"/>
      </w:pPr>
      <w:r w:rsidRPr="00376D76">
        <w:lastRenderedPageBreak/>
        <w:t>3</w:t>
      </w:r>
      <w:commentRangeStart w:id="191"/>
      <w:r w:rsidRPr="00376D76">
        <w:t xml:space="preserve">.4. Comparison of resistance prediction by High Throughput technology and conventional “gold standard” Sanger’s consensus sequencing technology </w:t>
      </w:r>
      <w:commentRangeEnd w:id="191"/>
      <w:r w:rsidR="00F376D3">
        <w:rPr>
          <w:rStyle w:val="CommentReference"/>
          <w:rFonts w:asciiTheme="minorHAnsi" w:eastAsiaTheme="minorHAnsi" w:hAnsiTheme="minorHAnsi" w:cstheme="minorBidi"/>
          <w:bCs w:val="0"/>
        </w:rPr>
        <w:commentReference w:id="191"/>
      </w:r>
    </w:p>
    <w:p w14:paraId="3AC0376D" w14:textId="77777777" w:rsidR="00BD7116" w:rsidRPr="00376D76" w:rsidRDefault="00BD7116" w:rsidP="00BD7116">
      <w:pPr>
        <w:pStyle w:val="Heading3"/>
        <w:spacing w:line="480" w:lineRule="auto"/>
        <w:rPr>
          <w:color w:val="auto"/>
        </w:rPr>
      </w:pPr>
      <w:r w:rsidRPr="00376D76">
        <w:rPr>
          <w:color w:val="auto"/>
        </w:rPr>
        <w:t xml:space="preserve">Comparison high throughput and conventional method for resistance prediction using baseline </w:t>
      </w:r>
      <w:commentRangeStart w:id="192"/>
      <w:r w:rsidRPr="00376D76">
        <w:rPr>
          <w:color w:val="auto"/>
        </w:rPr>
        <w:t>samples</w:t>
      </w:r>
      <w:commentRangeEnd w:id="192"/>
      <w:r w:rsidR="00F376D3">
        <w:rPr>
          <w:rStyle w:val="CommentReference"/>
          <w:rFonts w:asciiTheme="minorHAnsi" w:eastAsiaTheme="minorHAnsi" w:hAnsiTheme="minorHAnsi" w:cstheme="minorBidi"/>
          <w:b w:val="0"/>
          <w:bCs w:val="0"/>
          <w:color w:val="auto"/>
        </w:rPr>
        <w:commentReference w:id="192"/>
      </w:r>
    </w:p>
    <w:p w14:paraId="7B1B12B8" w14:textId="77777777" w:rsidR="00BD7116" w:rsidRPr="00376D76" w:rsidRDefault="00BD7116" w:rsidP="00BD7116">
      <w:pPr>
        <w:spacing w:line="480" w:lineRule="auto"/>
      </w:pPr>
    </w:p>
    <w:p w14:paraId="58AA1554" w14:textId="77777777" w:rsidR="00BD7116" w:rsidRPr="00376D76" w:rsidRDefault="00BD7116" w:rsidP="00BD7116">
      <w:pPr>
        <w:spacing w:line="480" w:lineRule="auto"/>
        <w:jc w:val="both"/>
      </w:pPr>
      <w:r w:rsidRPr="00376D76">
        <w:t>A total of 302 baseline samples were sequenced using both FLX high throughput sequencing and conventional Sanger’s consensus sequencing technology. 168 of them had no previous PMTCT therapy exposure and 134 had previous PMTCT exposure. Out of 168 non-PMTCT patients, 16 had virologic failure and 152 had virologic success in first line antiretroviral therapy. Similarly, out of 134 previously PMTCT exposed patients, 13 had virologic failure and 121 had virologic success (</w:t>
      </w:r>
      <w:r w:rsidRPr="00376D76">
        <w:rPr>
          <w:b/>
        </w:rPr>
        <w:t>Figure 5.5</w:t>
      </w:r>
      <w:r w:rsidRPr="00376D76">
        <w:t>).</w:t>
      </w:r>
    </w:p>
    <w:p w14:paraId="1001145B" w14:textId="77777777" w:rsidR="00BD7116" w:rsidRPr="00376D76" w:rsidRDefault="00BD7116" w:rsidP="00BD7116">
      <w:pPr>
        <w:spacing w:line="480" w:lineRule="auto"/>
        <w:jc w:val="both"/>
      </w:pPr>
    </w:p>
    <w:p w14:paraId="14769C8F" w14:textId="77777777" w:rsidR="00BD7116" w:rsidRPr="00376D76" w:rsidRDefault="00BD7116" w:rsidP="00BD7116">
      <w:pPr>
        <w:spacing w:line="480" w:lineRule="auto"/>
        <w:jc w:val="both"/>
      </w:pPr>
      <w:r w:rsidRPr="00376D76">
        <w:t xml:space="preserve">The numbers of samples with resistance call to at least one baseline drug were counted. For the samples sequenced using FLX, the numbers of samples with resistance call was calculated at prevalence cutoffs 20%, 15%, 10%, 5% and 1%. On the other hand, resistance calls on the numbers of samples sequenced using conventional Sanger’s consensus method was calculated at only at 20% prevalence cutoff because the technology generates a single sequence that represents the whole viral population and has a limitation of inability to call a base below 20% frequency while sequencing </w:t>
      </w:r>
      <w:r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instrText xml:space="preserve"> ADDIN EN.CITE </w:instrText>
      </w:r>
      <w:r>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instrText xml:space="preserve"> ADDIN EN.CITE.DATA </w:instrText>
      </w:r>
      <w:r>
        <w:fldChar w:fldCharType="end"/>
      </w:r>
      <w:r w:rsidRPr="00376D76">
        <w:fldChar w:fldCharType="separate"/>
      </w:r>
      <w:r w:rsidRPr="00376D76">
        <w:rPr>
          <w:noProof/>
        </w:rPr>
        <w:t>(Hudelson et al., 2010; Larder et al., 1993; Leitner et al., 1993; Schuurman et al., 1999; Van Laethem et al., 1999)</w:t>
      </w:r>
      <w:r w:rsidRPr="00376D76">
        <w:fldChar w:fldCharType="end"/>
      </w:r>
      <w:r w:rsidRPr="00376D76">
        <w:t>.</w:t>
      </w:r>
    </w:p>
    <w:p w14:paraId="2560E7F4" w14:textId="77777777" w:rsidR="00BD7116" w:rsidRPr="00376D76" w:rsidRDefault="00BD7116" w:rsidP="00BD7116">
      <w:pPr>
        <w:spacing w:line="480" w:lineRule="auto"/>
        <w:jc w:val="both"/>
      </w:pPr>
    </w:p>
    <w:p w14:paraId="11AF327E" w14:textId="77777777" w:rsidR="00BD7116" w:rsidRPr="00376D76" w:rsidRDefault="00BD7116" w:rsidP="00BD7116">
      <w:pPr>
        <w:spacing w:line="480" w:lineRule="auto"/>
        <w:jc w:val="both"/>
      </w:pPr>
      <w:r w:rsidRPr="00376D76">
        <w:t>At the prevalence cutoff 20%, there was no significant difference observed between the numbers of resistant and non-resistant samples sequenced using high throughput FLX technology and conventional Sanger’s consensus method (</w:t>
      </w:r>
      <w:r w:rsidRPr="00376D76">
        <w:rPr>
          <w:b/>
        </w:rPr>
        <w:t>Figure 5.5</w:t>
      </w:r>
      <w:r w:rsidRPr="00376D76">
        <w:t>). This showed that high throughput FLX was comparable to the conventional Sanger’s consensus method for HIV genotyping and drug resistance testing.</w:t>
      </w:r>
    </w:p>
    <w:p w14:paraId="0930BDC1" w14:textId="77777777" w:rsidR="00BD7116" w:rsidRPr="00376D76" w:rsidRDefault="006976E2" w:rsidP="00BD7116">
      <w:pPr>
        <w:spacing w:line="480" w:lineRule="auto"/>
        <w:jc w:val="both"/>
      </w:pPr>
      <w:r>
        <w:rPr>
          <w:rStyle w:val="CommentReference"/>
        </w:rPr>
        <w:commentReference w:id="193"/>
      </w:r>
    </w:p>
    <w:p w14:paraId="2DEC4E83" w14:textId="77777777" w:rsidR="00BD7116" w:rsidRPr="00376D76" w:rsidRDefault="00BD7116" w:rsidP="00BD7116">
      <w:pPr>
        <w:pStyle w:val="Heading3"/>
        <w:spacing w:line="480" w:lineRule="auto"/>
        <w:rPr>
          <w:color w:val="auto"/>
        </w:rPr>
      </w:pPr>
      <w:commentRangeStart w:id="194"/>
      <w:r w:rsidRPr="00376D76">
        <w:rPr>
          <w:color w:val="auto"/>
        </w:rPr>
        <w:t>Comparison of Roche/454 high throughput FLX and Junior using first line ART virologic failure samples</w:t>
      </w:r>
      <w:commentRangeEnd w:id="194"/>
      <w:r w:rsidR="00E37BDD">
        <w:rPr>
          <w:rStyle w:val="CommentReference"/>
          <w:rFonts w:asciiTheme="minorHAnsi" w:eastAsiaTheme="minorHAnsi" w:hAnsiTheme="minorHAnsi" w:cstheme="minorBidi"/>
          <w:b w:val="0"/>
          <w:bCs w:val="0"/>
          <w:color w:val="auto"/>
        </w:rPr>
        <w:commentReference w:id="194"/>
      </w:r>
    </w:p>
    <w:p w14:paraId="5D8CB04F" w14:textId="58581F20" w:rsidR="00BD7116" w:rsidRPr="00376D76" w:rsidRDefault="00BD7116" w:rsidP="00BD7116">
      <w:pPr>
        <w:pStyle w:val="Heading4"/>
        <w:spacing w:line="480" w:lineRule="auto"/>
        <w:rPr>
          <w:i w:val="0"/>
          <w:color w:val="auto"/>
        </w:rPr>
      </w:pPr>
      <w:r w:rsidRPr="00376D76">
        <w:rPr>
          <w:i w:val="0"/>
          <w:color w:val="auto"/>
        </w:rPr>
        <w:t xml:space="preserve">3.4.2.1 </w:t>
      </w:r>
      <w:del w:id="195" w:author="Simon Travers" w:date="2013-11-13T12:55:00Z">
        <w:r w:rsidRPr="00376D76" w:rsidDel="00E37BDD">
          <w:rPr>
            <w:i w:val="0"/>
            <w:color w:val="auto"/>
          </w:rPr>
          <w:delText>Prediction of resistance on</w:delText>
        </w:r>
      </w:del>
      <w:ins w:id="196" w:author="Simon Travers" w:date="2013-11-13T12:55:00Z">
        <w:r w:rsidR="00E37BDD">
          <w:rPr>
            <w:i w:val="0"/>
            <w:color w:val="auto"/>
          </w:rPr>
          <w:t>Resistance genotyping of</w:t>
        </w:r>
      </w:ins>
      <w:r w:rsidRPr="00376D76">
        <w:rPr>
          <w:i w:val="0"/>
          <w:color w:val="auto"/>
        </w:rPr>
        <w:t xml:space="preserve"> </w:t>
      </w:r>
      <w:ins w:id="197" w:author="Simon Travers" w:date="2013-11-13T12:55:00Z">
        <w:r w:rsidR="00E37BDD">
          <w:rPr>
            <w:i w:val="0"/>
            <w:color w:val="auto"/>
          </w:rPr>
          <w:t xml:space="preserve">samples collected from individuals </w:t>
        </w:r>
      </w:ins>
      <w:ins w:id="198" w:author="Simon Travers" w:date="2013-11-13T12:56:00Z">
        <w:r w:rsidR="00E37BDD">
          <w:rPr>
            <w:i w:val="0"/>
            <w:color w:val="auto"/>
          </w:rPr>
          <w:t xml:space="preserve">at </w:t>
        </w:r>
      </w:ins>
      <w:r w:rsidRPr="00376D76">
        <w:rPr>
          <w:i w:val="0"/>
          <w:color w:val="auto"/>
        </w:rPr>
        <w:t xml:space="preserve">virologic failure </w:t>
      </w:r>
      <w:del w:id="199" w:author="Simon Travers" w:date="2013-11-13T12:56:00Z">
        <w:r w:rsidRPr="00376D76" w:rsidDel="00E37BDD">
          <w:rPr>
            <w:i w:val="0"/>
            <w:color w:val="auto"/>
          </w:rPr>
          <w:delText>samples sequenced using FLX data</w:delText>
        </w:r>
      </w:del>
    </w:p>
    <w:p w14:paraId="7954B3CB" w14:textId="77777777" w:rsidR="00BD7116" w:rsidRPr="00376D76" w:rsidRDefault="00BD7116" w:rsidP="00BD7116">
      <w:pPr>
        <w:spacing w:line="480" w:lineRule="auto"/>
      </w:pPr>
    </w:p>
    <w:p w14:paraId="7E2CF6F8" w14:textId="77777777" w:rsidR="007C5332" w:rsidRDefault="00BD7116" w:rsidP="00BD7116">
      <w:pPr>
        <w:spacing w:line="480" w:lineRule="auto"/>
        <w:jc w:val="both"/>
        <w:rPr>
          <w:ins w:id="200" w:author="Simon Travers" w:date="2013-11-13T12:58:00Z"/>
        </w:rPr>
      </w:pPr>
      <w:del w:id="201" w:author="Simon Travers" w:date="2013-11-13T12:56:00Z">
        <w:r w:rsidRPr="00376D76" w:rsidDel="00E37BDD">
          <w:delText xml:space="preserve">In further analysis, blood samples were collected from the patients after virologic failure at first line ART. </w:delText>
        </w:r>
      </w:del>
      <w:r w:rsidRPr="00376D76">
        <w:t xml:space="preserve">51 of the first line ART virologic failure samples </w:t>
      </w:r>
      <w:del w:id="202" w:author="Simon Travers" w:date="2013-11-13T12:56:00Z">
        <w:r w:rsidRPr="00376D76" w:rsidDel="00E37BDD">
          <w:delText xml:space="preserve">were </w:delText>
        </w:r>
      </w:del>
      <w:ins w:id="203" w:author="Simon Travers" w:date="2013-11-13T12:56:00Z">
        <w:r w:rsidR="00E37BDD">
          <w:t>had been</w:t>
        </w:r>
        <w:r w:rsidR="00E37BDD" w:rsidRPr="00376D76">
          <w:t xml:space="preserve"> </w:t>
        </w:r>
      </w:ins>
      <w:r w:rsidRPr="00376D76">
        <w:t xml:space="preserve">sequenced using Roche/454 high throughput FLX technology. </w:t>
      </w:r>
      <w:ins w:id="204" w:author="Simon Travers" w:date="2013-11-13T12:56:00Z">
        <w:r w:rsidR="00E37BDD">
          <w:t xml:space="preserve">  </w:t>
        </w:r>
      </w:ins>
      <w:del w:id="205" w:author="Simon Travers" w:date="2013-11-13T12:56:00Z">
        <w:r w:rsidRPr="00376D76" w:rsidDel="00E37BDD">
          <w:delText xml:space="preserve">Out of them, </w:delText>
        </w:r>
      </w:del>
      <w:ins w:id="206" w:author="Simon Travers" w:date="2013-11-13T12:57:00Z">
        <w:r w:rsidR="007C5332">
          <w:t>15</w:t>
        </w:r>
      </w:ins>
      <w:del w:id="207" w:author="Simon Travers" w:date="2013-11-13T12:57:00Z">
        <w:r w:rsidRPr="00376D76" w:rsidDel="007C5332">
          <w:delText>36</w:delText>
        </w:r>
      </w:del>
      <w:r w:rsidRPr="00376D76">
        <w:t xml:space="preserve"> </w:t>
      </w:r>
      <w:ins w:id="208" w:author="Simon Travers" w:date="2013-11-13T12:56:00Z">
        <w:r w:rsidR="00E37BDD">
          <w:t xml:space="preserve">of these </w:t>
        </w:r>
      </w:ins>
      <w:r w:rsidRPr="00376D76">
        <w:t xml:space="preserve">had </w:t>
      </w:r>
      <w:ins w:id="209" w:author="Simon Travers" w:date="2013-11-13T12:56:00Z">
        <w:r w:rsidR="007C5332">
          <w:t xml:space="preserve">previous ARV exposure </w:t>
        </w:r>
      </w:ins>
      <w:ins w:id="210" w:author="Simon Travers" w:date="2013-11-13T12:57:00Z">
        <w:r w:rsidR="007C5332">
          <w:t>through</w:t>
        </w:r>
      </w:ins>
      <w:ins w:id="211" w:author="Simon Travers" w:date="2013-11-13T12:56:00Z">
        <w:r w:rsidR="007C5332">
          <w:t xml:space="preserve"> </w:t>
        </w:r>
      </w:ins>
      <w:del w:id="212" w:author="Simon Travers" w:date="2013-11-13T12:57:00Z">
        <w:r w:rsidRPr="00376D76" w:rsidDel="007C5332">
          <w:delText xml:space="preserve">no previous </w:delText>
        </w:r>
      </w:del>
      <w:r w:rsidRPr="00376D76">
        <w:t xml:space="preserve">PMTCT </w:t>
      </w:r>
      <w:del w:id="213" w:author="Simon Travers" w:date="2013-11-13T12:58:00Z">
        <w:r w:rsidRPr="00376D76" w:rsidDel="007C5332">
          <w:delText xml:space="preserve">therapy and </w:delText>
        </w:r>
      </w:del>
      <w:ins w:id="214" w:author="Simon Travers" w:date="2013-11-13T12:57:00Z">
        <w:r w:rsidR="007C5332">
          <w:t>while 36</w:t>
        </w:r>
      </w:ins>
      <w:del w:id="215" w:author="Simon Travers" w:date="2013-11-13T12:58:00Z">
        <w:r w:rsidRPr="00376D76" w:rsidDel="007C5332">
          <w:delText>15 had previous PMTCT therapy</w:delText>
        </w:r>
      </w:del>
      <w:ins w:id="216" w:author="Simon Travers" w:date="2013-11-13T12:58:00Z">
        <w:r w:rsidR="007C5332">
          <w:t>had no previous exposure through PMTCT.</w:t>
        </w:r>
      </w:ins>
      <w:del w:id="217" w:author="Simon Travers" w:date="2013-11-13T12:58:00Z">
        <w:r w:rsidRPr="00376D76" w:rsidDel="007C5332">
          <w:delText>.</w:delText>
        </w:r>
      </w:del>
      <w:r w:rsidRPr="00376D76">
        <w:t xml:space="preserve"> </w:t>
      </w:r>
      <w:ins w:id="218" w:author="Simon Travers" w:date="2013-11-13T12:58:00Z">
        <w:r w:rsidR="007C5332">
          <w:t xml:space="preserve">  </w:t>
        </w:r>
      </w:ins>
    </w:p>
    <w:p w14:paraId="3D4D285A" w14:textId="77777777" w:rsidR="007C5332" w:rsidRDefault="007C5332" w:rsidP="00BD7116">
      <w:pPr>
        <w:spacing w:line="480" w:lineRule="auto"/>
        <w:jc w:val="both"/>
        <w:rPr>
          <w:ins w:id="219" w:author="Simon Travers" w:date="2013-11-13T12:58:00Z"/>
        </w:rPr>
      </w:pPr>
    </w:p>
    <w:p w14:paraId="41825E91" w14:textId="4F84F4B8" w:rsidR="00BD7116" w:rsidRPr="00376D76" w:rsidRDefault="007C5332" w:rsidP="00BD7116">
      <w:pPr>
        <w:spacing w:line="480" w:lineRule="auto"/>
        <w:jc w:val="both"/>
      </w:pPr>
      <w:ins w:id="220" w:author="Simon Travers" w:date="2013-11-13T12:59:00Z">
        <w:r>
          <w:t xml:space="preserve">Genotyping using the FLX platform predicted resistance </w:t>
        </w:r>
      </w:ins>
      <w:ins w:id="221" w:author="Simon Travers" w:date="2013-11-13T13:03:00Z">
        <w:r w:rsidR="003375D6" w:rsidRPr="00376D76">
          <w:t xml:space="preserve">to at least one </w:t>
        </w:r>
        <w:r w:rsidR="003375D6">
          <w:t xml:space="preserve">of the first line </w:t>
        </w:r>
        <w:r w:rsidR="003375D6" w:rsidRPr="00376D76">
          <w:t>drug</w:t>
        </w:r>
        <w:r w:rsidR="003375D6">
          <w:t xml:space="preserve">s </w:t>
        </w:r>
      </w:ins>
      <w:ins w:id="222" w:author="Simon Travers" w:date="2013-11-13T12:59:00Z">
        <w:r>
          <w:t xml:space="preserve">at all prevalence levels in </w:t>
        </w:r>
      </w:ins>
      <w:r w:rsidR="00BD7116" w:rsidRPr="00376D76">
        <w:t xml:space="preserve">14 out of 15 </w:t>
      </w:r>
      <w:del w:id="223" w:author="Simon Travers" w:date="2013-11-13T12:59:00Z">
        <w:r w:rsidR="00BD7116" w:rsidRPr="00376D76" w:rsidDel="007C5332">
          <w:delText>samples that had previous PMTCT therapy and virologic failure to the first line ART had resistance call</w:delText>
        </w:r>
      </w:del>
      <w:ins w:id="224" w:author="Simon Travers" w:date="2013-11-13T12:59:00Z">
        <w:r>
          <w:t>PMTCT samples</w:t>
        </w:r>
      </w:ins>
      <w:r w:rsidR="00BD7116" w:rsidRPr="00376D76">
        <w:t xml:space="preserve">. On the other hand, in </w:t>
      </w:r>
      <w:del w:id="225" w:author="Simon Travers" w:date="2013-11-13T13:00:00Z">
        <w:r w:rsidR="00BD7116" w:rsidRPr="00376D76" w:rsidDel="007C5332">
          <w:delText>samples that had no previous PMTCT therapy</w:delText>
        </w:r>
      </w:del>
      <w:ins w:id="226" w:author="Simon Travers" w:date="2013-11-13T13:00:00Z">
        <w:r>
          <w:t>the no-PMTCT sample</w:t>
        </w:r>
      </w:ins>
      <w:r w:rsidR="00BD7116" w:rsidRPr="00376D76">
        <w:t xml:space="preserve">, 23 out of 36 </w:t>
      </w:r>
      <w:del w:id="227" w:author="Simon Travers" w:date="2013-11-13T13:00:00Z">
        <w:r w:rsidR="00BD7116" w:rsidRPr="00376D76" w:rsidDel="007C5332">
          <w:delText xml:space="preserve">had </w:delText>
        </w:r>
      </w:del>
      <w:ins w:id="228" w:author="Simon Travers" w:date="2013-11-13T13:00:00Z">
        <w:r>
          <w:t>had predicted</w:t>
        </w:r>
        <w:r w:rsidRPr="00376D76">
          <w:t xml:space="preserve"> </w:t>
        </w:r>
      </w:ins>
      <w:r w:rsidR="00BD7116" w:rsidRPr="00376D76">
        <w:t xml:space="preserve">resistance to at least one </w:t>
      </w:r>
      <w:ins w:id="229" w:author="Simon Travers" w:date="2013-11-13T13:00:00Z">
        <w:r>
          <w:t xml:space="preserve">of the </w:t>
        </w:r>
      </w:ins>
      <w:ins w:id="230" w:author="Simon Travers" w:date="2013-11-13T13:03:00Z">
        <w:r w:rsidR="003375D6">
          <w:t>first line</w:t>
        </w:r>
      </w:ins>
      <w:ins w:id="231" w:author="Simon Travers" w:date="2013-11-13T13:00:00Z">
        <w:r>
          <w:t xml:space="preserve"> </w:t>
        </w:r>
      </w:ins>
      <w:r w:rsidR="00BD7116" w:rsidRPr="00376D76">
        <w:t>drug</w:t>
      </w:r>
      <w:ins w:id="232" w:author="Simon Travers" w:date="2013-11-13T13:00:00Z">
        <w:r>
          <w:t>s at all prevalence levels</w:t>
        </w:r>
      </w:ins>
      <w:r w:rsidR="00BD7116" w:rsidRPr="00376D76">
        <w:t xml:space="preserve"> while 13 had no resistance </w:t>
      </w:r>
      <w:del w:id="233" w:author="Simon Travers" w:date="2013-11-13T13:00:00Z">
        <w:r w:rsidR="00BD7116" w:rsidRPr="00376D76" w:rsidDel="007C5332">
          <w:delText xml:space="preserve">call to any drugs at all prevalence cutoffs </w:delText>
        </w:r>
      </w:del>
      <w:ins w:id="234" w:author="Simon Travers" w:date="2013-11-13T13:00:00Z">
        <w:r>
          <w:t xml:space="preserve">identified </w:t>
        </w:r>
      </w:ins>
      <w:r w:rsidR="00BD7116" w:rsidRPr="00376D76">
        <w:t>(</w:t>
      </w:r>
      <w:r w:rsidR="00BD7116" w:rsidRPr="00376D76">
        <w:rPr>
          <w:b/>
        </w:rPr>
        <w:t>Figure 5.6</w:t>
      </w:r>
      <w:r w:rsidR="00BD7116" w:rsidRPr="00376D76">
        <w:t>).</w:t>
      </w:r>
    </w:p>
    <w:p w14:paraId="4172C933" w14:textId="77777777" w:rsidR="00BD7116" w:rsidRPr="00376D76" w:rsidRDefault="00BD7116" w:rsidP="00BD7116">
      <w:pPr>
        <w:spacing w:line="480" w:lineRule="auto"/>
        <w:jc w:val="both"/>
      </w:pPr>
    </w:p>
    <w:p w14:paraId="6B9D9246" w14:textId="77777777" w:rsidR="00BD7116" w:rsidRPr="00376D76" w:rsidRDefault="00BD7116" w:rsidP="00BD7116">
      <w:pPr>
        <w:spacing w:line="480" w:lineRule="auto"/>
        <w:jc w:val="both"/>
      </w:pPr>
      <w:commentRangeStart w:id="235"/>
      <w:r w:rsidRPr="00376D76">
        <w:lastRenderedPageBreak/>
        <w:t xml:space="preserve">The observation showed that there was a significant difference (p-value &lt; 0.05) at all prevalence cutoffs and that indicated that it was more likely to correctly predict resistance in virologic failure samples from patients previously exposed to PMTCT. </w:t>
      </w:r>
      <w:commentRangeEnd w:id="235"/>
      <w:r w:rsidR="003375D6">
        <w:rPr>
          <w:rStyle w:val="CommentReference"/>
        </w:rPr>
        <w:commentReference w:id="235"/>
      </w:r>
    </w:p>
    <w:p w14:paraId="17018516" w14:textId="77777777" w:rsidR="00BD7116" w:rsidRPr="00376D76" w:rsidRDefault="00BD7116" w:rsidP="00BD7116">
      <w:pPr>
        <w:spacing w:line="480" w:lineRule="auto"/>
        <w:jc w:val="both"/>
      </w:pPr>
    </w:p>
    <w:p w14:paraId="305B67FF" w14:textId="145A5ED9" w:rsidR="00BD7116" w:rsidRPr="00376D76" w:rsidDel="00E37BDD" w:rsidRDefault="00BD7116" w:rsidP="00BD7116">
      <w:pPr>
        <w:pStyle w:val="Heading4"/>
        <w:spacing w:line="480" w:lineRule="auto"/>
        <w:rPr>
          <w:del w:id="236" w:author="Simon Travers" w:date="2013-11-13T12:56:00Z"/>
          <w:i w:val="0"/>
          <w:color w:val="auto"/>
        </w:rPr>
      </w:pPr>
      <w:del w:id="237" w:author="Simon Travers" w:date="2013-11-13T12:56:00Z">
        <w:r w:rsidRPr="00376D76" w:rsidDel="00E37BDD">
          <w:rPr>
            <w:i w:val="0"/>
            <w:color w:val="auto"/>
          </w:rPr>
          <w:delText>3.4.2.2: Prediction of resistance on virologic failure samples sequenced using Junior data</w:delText>
        </w:r>
      </w:del>
    </w:p>
    <w:p w14:paraId="3DB174A8" w14:textId="69F5674C" w:rsidR="00BD7116" w:rsidRPr="00376D76" w:rsidDel="00E37BDD" w:rsidRDefault="00BD7116" w:rsidP="00BD7116">
      <w:pPr>
        <w:spacing w:line="480" w:lineRule="auto"/>
        <w:jc w:val="both"/>
        <w:rPr>
          <w:del w:id="238" w:author="Simon Travers" w:date="2013-11-13T12:56:00Z"/>
        </w:rPr>
      </w:pPr>
    </w:p>
    <w:p w14:paraId="5BD534C2" w14:textId="5F24451D" w:rsidR="00BD7116" w:rsidRPr="00376D76" w:rsidRDefault="00BD7116" w:rsidP="00BD7116">
      <w:pPr>
        <w:spacing w:line="480" w:lineRule="auto"/>
        <w:jc w:val="both"/>
      </w:pPr>
      <w:del w:id="239" w:author="Simon Travers" w:date="2013-11-13T13:35:00Z">
        <w:r w:rsidRPr="00376D76" w:rsidDel="00286BFF">
          <w:delText xml:space="preserve">50 virologic failure (VF) samples were sequenced using Roche/454 Junior technology but only 36 samples’ baseline ART was known. </w:delText>
        </w:r>
      </w:del>
      <w:r w:rsidRPr="00376D76">
        <w:t xml:space="preserve">Out of the 36 </w:t>
      </w:r>
      <w:del w:id="240" w:author="Simon Travers" w:date="2013-11-13T13:35:00Z">
        <w:r w:rsidRPr="00376D76" w:rsidDel="00286BFF">
          <w:delText xml:space="preserve">VF </w:delText>
        </w:r>
      </w:del>
      <w:ins w:id="241" w:author="Simon Travers" w:date="2013-11-13T13:35:00Z">
        <w:r w:rsidR="00286BFF">
          <w:t>1</w:t>
        </w:r>
        <w:r w:rsidR="00286BFF" w:rsidRPr="00286BFF">
          <w:rPr>
            <w:vertAlign w:val="superscript"/>
            <w:rPrChange w:id="242" w:author="Simon Travers" w:date="2013-11-13T13:35:00Z">
              <w:rPr>
                <w:rFonts w:ascii="Times New Roman" w:eastAsiaTheme="majorEastAsia" w:hAnsi="Times New Roman" w:cstheme="majorBidi"/>
                <w:b/>
                <w:bCs/>
                <w:color w:val="345A8A" w:themeColor="accent1" w:themeShade="B5"/>
                <w:sz w:val="36"/>
                <w:szCs w:val="32"/>
              </w:rPr>
            </w:rPrChange>
          </w:rPr>
          <w:t>st</w:t>
        </w:r>
        <w:r w:rsidR="00286BFF">
          <w:t xml:space="preserve"> line failure </w:t>
        </w:r>
      </w:ins>
      <w:r w:rsidRPr="00376D76">
        <w:t>samples</w:t>
      </w:r>
      <w:ins w:id="243" w:author="Simon Travers" w:date="2013-11-13T13:35:00Z">
        <w:r w:rsidR="00286BFF">
          <w:t xml:space="preserve"> sequenced using the Junior platform</w:t>
        </w:r>
      </w:ins>
      <w:r w:rsidRPr="00376D76">
        <w:t xml:space="preserve">, 23 had no previous PMTCT exposure while 13 had previous PMTCT exposure. The numbers of </w:t>
      </w:r>
      <w:commentRangeStart w:id="244"/>
      <w:ins w:id="245" w:author="Simon Travers" w:date="2013-11-13T13:35:00Z">
        <w:r w:rsidR="00286BFF">
          <w:t xml:space="preserve">predicted </w:t>
        </w:r>
        <w:commentRangeEnd w:id="244"/>
        <w:r w:rsidR="00286BFF">
          <w:rPr>
            <w:rStyle w:val="CommentReference"/>
          </w:rPr>
          <w:commentReference w:id="244"/>
        </w:r>
      </w:ins>
      <w:r w:rsidRPr="00376D76">
        <w:t xml:space="preserve">resistant and non-resistant samples were calculated at all prevalence cutoffs </w:t>
      </w:r>
      <w:commentRangeStart w:id="247"/>
      <w:r w:rsidRPr="00376D76">
        <w:t>(</w:t>
      </w:r>
      <w:r w:rsidRPr="00376D76">
        <w:rPr>
          <w:b/>
        </w:rPr>
        <w:t>Figure 5.7</w:t>
      </w:r>
      <w:r w:rsidRPr="00376D76">
        <w:t>).</w:t>
      </w:r>
      <w:commentRangeEnd w:id="247"/>
      <w:r w:rsidR="0037051B">
        <w:rPr>
          <w:rStyle w:val="CommentReference"/>
        </w:rPr>
        <w:commentReference w:id="247"/>
      </w:r>
    </w:p>
    <w:p w14:paraId="1D55ED9D" w14:textId="77777777" w:rsidR="00BD7116" w:rsidRPr="00376D76" w:rsidRDefault="00BD7116" w:rsidP="00BD7116">
      <w:pPr>
        <w:spacing w:line="480" w:lineRule="auto"/>
        <w:jc w:val="both"/>
      </w:pPr>
    </w:p>
    <w:p w14:paraId="04897289" w14:textId="55C7E707" w:rsidR="00BD7116" w:rsidRPr="00376D76" w:rsidRDefault="00BD7116" w:rsidP="00BD7116">
      <w:pPr>
        <w:spacing w:line="480" w:lineRule="auto"/>
        <w:jc w:val="both"/>
      </w:pPr>
      <w:r w:rsidRPr="00376D76">
        <w:t xml:space="preserve">We observed that all VF samples in PMTCT group had </w:t>
      </w:r>
      <w:ins w:id="248" w:author="Simon Travers" w:date="2013-11-13T13:36:00Z">
        <w:r w:rsidR="00286BFF">
          <w:t xml:space="preserve">predicted </w:t>
        </w:r>
      </w:ins>
      <w:r w:rsidRPr="00376D76">
        <w:t xml:space="preserve">resistance to at least one drug in the </w:t>
      </w:r>
      <w:commentRangeStart w:id="249"/>
      <w:r w:rsidRPr="00376D76">
        <w:t>regimen</w:t>
      </w:r>
      <w:commentRangeEnd w:id="249"/>
      <w:r w:rsidR="00F549CA">
        <w:rPr>
          <w:rStyle w:val="CommentReference"/>
        </w:rPr>
        <w:commentReference w:id="249"/>
      </w:r>
      <w:r w:rsidRPr="00376D76">
        <w:t xml:space="preserve">. </w:t>
      </w:r>
      <w:commentRangeStart w:id="250"/>
      <w:r w:rsidRPr="00376D76">
        <w:t>There were significant differences (p-value 0.05%) at all prevalence cutoffs, which showed that, like Roche/454 FLX, Junior was also more likely to correctly predict resistance in VF samples from patients previously exposed to PMTCT.</w:t>
      </w:r>
      <w:commentRangeEnd w:id="250"/>
      <w:r w:rsidR="00F549CA">
        <w:rPr>
          <w:rStyle w:val="CommentReference"/>
        </w:rPr>
        <w:commentReference w:id="250"/>
      </w:r>
    </w:p>
    <w:p w14:paraId="27FBA4B9" w14:textId="77777777" w:rsidR="00BD7116" w:rsidRDefault="00BD7116" w:rsidP="00BD7116">
      <w:pPr>
        <w:spacing w:line="480" w:lineRule="auto"/>
        <w:jc w:val="both"/>
        <w:rPr>
          <w:ins w:id="251" w:author="Simon Travers" w:date="2013-11-13T13:41:00Z"/>
        </w:rPr>
      </w:pPr>
    </w:p>
    <w:p w14:paraId="033CE890" w14:textId="77777777" w:rsidR="001D3D7C" w:rsidRDefault="001D3D7C" w:rsidP="00BD7116">
      <w:pPr>
        <w:spacing w:line="480" w:lineRule="auto"/>
        <w:jc w:val="both"/>
        <w:rPr>
          <w:ins w:id="252" w:author="Simon Travers" w:date="2013-11-13T13:41:00Z"/>
        </w:rPr>
      </w:pPr>
    </w:p>
    <w:p w14:paraId="52B29BC7" w14:textId="3781CCC5" w:rsidR="001D3D7C" w:rsidRPr="00376D76" w:rsidRDefault="001D3D7C" w:rsidP="00BD7116">
      <w:pPr>
        <w:spacing w:line="480" w:lineRule="auto"/>
        <w:jc w:val="both"/>
      </w:pPr>
      <w:ins w:id="253" w:author="Simon Travers" w:date="2013-11-13T13:41:00Z">
        <w:r>
          <w:t>FLX versus Junior…no difference therefore just present the consensus vs junior results</w:t>
        </w:r>
      </w:ins>
    </w:p>
    <w:p w14:paraId="7BEB1476" w14:textId="099977E3" w:rsidR="00BD7116" w:rsidRPr="00376D76" w:rsidDel="001D3D7C" w:rsidRDefault="00BD7116" w:rsidP="00BD7116">
      <w:pPr>
        <w:pStyle w:val="Heading4"/>
        <w:spacing w:line="480" w:lineRule="auto"/>
        <w:rPr>
          <w:del w:id="254" w:author="Simon Travers" w:date="2013-11-13T13:41:00Z"/>
          <w:i w:val="0"/>
          <w:color w:val="auto"/>
        </w:rPr>
      </w:pPr>
      <w:del w:id="255" w:author="Simon Travers" w:date="2013-11-13T13:41:00Z">
        <w:r w:rsidRPr="00376D76" w:rsidDel="001D3D7C">
          <w:rPr>
            <w:i w:val="0"/>
            <w:color w:val="auto"/>
          </w:rPr>
          <w:delText>3.4.2.3: Comparison of Roche/454 FLX and conventional Sanger’s consensus method using virologic failure samples</w:delText>
        </w:r>
      </w:del>
    </w:p>
    <w:p w14:paraId="047CE91C" w14:textId="5F98FC88" w:rsidR="00BD7116" w:rsidRPr="00376D76" w:rsidDel="001D3D7C" w:rsidRDefault="00BD7116" w:rsidP="00BD7116">
      <w:pPr>
        <w:spacing w:line="480" w:lineRule="auto"/>
        <w:jc w:val="both"/>
        <w:rPr>
          <w:del w:id="256" w:author="Simon Travers" w:date="2013-11-13T13:41:00Z"/>
        </w:rPr>
      </w:pPr>
    </w:p>
    <w:p w14:paraId="47077C90" w14:textId="7DD0B012" w:rsidR="00BD7116" w:rsidRPr="00376D76" w:rsidDel="001D3D7C" w:rsidRDefault="00BD7116" w:rsidP="00BD7116">
      <w:pPr>
        <w:spacing w:line="480" w:lineRule="auto"/>
        <w:jc w:val="both"/>
        <w:rPr>
          <w:del w:id="257" w:author="Simon Travers" w:date="2013-11-13T13:41:00Z"/>
        </w:rPr>
      </w:pPr>
      <w:del w:id="258" w:author="Simon Travers" w:date="2013-11-13T13:41:00Z">
        <w:r w:rsidDel="001D3D7C">
          <w:delText xml:space="preserve">Roche/454 FLX and conventional Sanger’s consensus method were observed to be comparable using the baseline samples. This was retested using the virologic failure samples. </w:delText>
        </w:r>
        <w:r w:rsidRPr="00376D76" w:rsidDel="001D3D7C">
          <w:delText>Of the 51 first line ART failed patients, sequenced using Roche/454 high throughput FLX technology, the sequence data from conventional Sanger’s consensus method was also available for 20 of them. Out of those 20 patients, 11 had no previous PMTCT therapy and 9 had previous PMTCT therapy. The number of resistant and non-resistant samples sequenced using conventional Sanger’s consensus method was calculated at prevalence cutoff 20% and for FLX at all prevalence cutoffs (</w:delText>
        </w:r>
        <w:r w:rsidRPr="00376D76" w:rsidDel="001D3D7C">
          <w:rPr>
            <w:b/>
          </w:rPr>
          <w:delText>Figure 5.8</w:delText>
        </w:r>
        <w:r w:rsidRPr="00376D76" w:rsidDel="001D3D7C">
          <w:delText>).</w:delText>
        </w:r>
      </w:del>
    </w:p>
    <w:p w14:paraId="05426C4B" w14:textId="49FF9FE5" w:rsidR="00BD7116" w:rsidRPr="00376D76" w:rsidDel="001D3D7C" w:rsidRDefault="00BD7116" w:rsidP="00BD7116">
      <w:pPr>
        <w:spacing w:line="480" w:lineRule="auto"/>
        <w:jc w:val="both"/>
        <w:rPr>
          <w:del w:id="259" w:author="Simon Travers" w:date="2013-11-13T13:41:00Z"/>
        </w:rPr>
      </w:pPr>
    </w:p>
    <w:p w14:paraId="604133C3" w14:textId="72AEF611" w:rsidR="00BD7116" w:rsidRPr="00376D76" w:rsidDel="001D3D7C" w:rsidRDefault="00BD7116" w:rsidP="00BD7116">
      <w:pPr>
        <w:spacing w:line="480" w:lineRule="auto"/>
        <w:jc w:val="both"/>
        <w:rPr>
          <w:del w:id="260" w:author="Simon Travers" w:date="2013-11-13T13:41:00Z"/>
        </w:rPr>
      </w:pPr>
      <w:del w:id="261" w:author="Simon Travers" w:date="2013-11-13T13:41:00Z">
        <w:r w:rsidRPr="00376D76" w:rsidDel="001D3D7C">
          <w:delText>The observation showed that the number of resistant and non-resistant samples for both FLX and conventional Sanger’s consensus method were same at 20% prevalence cutoff in both non-PMTCT and PMTCT patients that VF at the first line ART therapy (</w:delText>
        </w:r>
        <w:r w:rsidRPr="00376D76" w:rsidDel="001D3D7C">
          <w:rPr>
            <w:b/>
          </w:rPr>
          <w:delText>Figure 5.8</w:delText>
        </w:r>
        <w:r w:rsidRPr="00376D76" w:rsidDel="001D3D7C">
          <w:delText>). Therefore, Roche/454 high throughput FLX technology was comparable to conventional Sanger’s consensus method for HIV genotyping and drug resistance testing using VF samples.</w:delText>
        </w:r>
      </w:del>
    </w:p>
    <w:p w14:paraId="406BBAB9" w14:textId="77777777" w:rsidR="00BD7116" w:rsidRPr="00376D76" w:rsidRDefault="00BD7116" w:rsidP="00BD7116">
      <w:pPr>
        <w:spacing w:line="480" w:lineRule="auto"/>
        <w:jc w:val="both"/>
      </w:pPr>
    </w:p>
    <w:p w14:paraId="7FE720D9" w14:textId="15BBAB7E" w:rsidR="00BD7116" w:rsidRPr="00376D76" w:rsidRDefault="00BD7116" w:rsidP="00BD7116">
      <w:pPr>
        <w:pStyle w:val="Heading4"/>
        <w:spacing w:line="480" w:lineRule="auto"/>
        <w:rPr>
          <w:i w:val="0"/>
          <w:color w:val="auto"/>
        </w:rPr>
      </w:pPr>
      <w:r w:rsidRPr="00376D76">
        <w:rPr>
          <w:i w:val="0"/>
          <w:color w:val="auto"/>
        </w:rPr>
        <w:t xml:space="preserve">3.4.2.4: Comparison of </w:t>
      </w:r>
      <w:ins w:id="262" w:author="Simon Travers" w:date="2013-11-13T13:42:00Z">
        <w:r w:rsidR="001D3D7C">
          <w:rPr>
            <w:i w:val="0"/>
            <w:color w:val="auto"/>
          </w:rPr>
          <w:t xml:space="preserve">the genotyping performance of the </w:t>
        </w:r>
      </w:ins>
      <w:r w:rsidRPr="00376D76">
        <w:rPr>
          <w:i w:val="0"/>
          <w:color w:val="auto"/>
        </w:rPr>
        <w:t xml:space="preserve">Roche/454 Junior </w:t>
      </w:r>
      <w:ins w:id="263" w:author="Simon Travers" w:date="2013-11-13T13:42:00Z">
        <w:r w:rsidR="001D3D7C">
          <w:rPr>
            <w:i w:val="0"/>
            <w:color w:val="auto"/>
          </w:rPr>
          <w:t xml:space="preserve">platform </w:t>
        </w:r>
      </w:ins>
      <w:r w:rsidRPr="00376D76">
        <w:rPr>
          <w:i w:val="0"/>
          <w:color w:val="auto"/>
        </w:rPr>
        <w:t>and conventional Sanger</w:t>
      </w:r>
      <w:del w:id="264" w:author="Simon Travers" w:date="2013-11-13T13:42:00Z">
        <w:r w:rsidRPr="00376D76" w:rsidDel="001D3D7C">
          <w:rPr>
            <w:i w:val="0"/>
            <w:color w:val="auto"/>
          </w:rPr>
          <w:delText xml:space="preserve">’s consensus method </w:delText>
        </w:r>
      </w:del>
      <w:ins w:id="265" w:author="Simon Travers" w:date="2013-11-13T13:42:00Z">
        <w:r w:rsidR="001D3D7C">
          <w:rPr>
            <w:i w:val="0"/>
            <w:color w:val="auto"/>
          </w:rPr>
          <w:t xml:space="preserve"> </w:t>
        </w:r>
      </w:ins>
      <w:ins w:id="266" w:author="Simon Travers" w:date="2013-11-13T13:43:00Z">
        <w:r w:rsidR="001D3D7C">
          <w:rPr>
            <w:i w:val="0"/>
            <w:color w:val="auto"/>
          </w:rPr>
          <w:t xml:space="preserve">sequence </w:t>
        </w:r>
      </w:ins>
      <w:ins w:id="267" w:author="Simon Travers" w:date="2013-11-13T13:42:00Z">
        <w:r w:rsidR="001D3D7C">
          <w:rPr>
            <w:i w:val="0"/>
            <w:color w:val="auto"/>
          </w:rPr>
          <w:t xml:space="preserve">genotyping </w:t>
        </w:r>
      </w:ins>
      <w:r w:rsidRPr="00376D76">
        <w:rPr>
          <w:i w:val="0"/>
          <w:color w:val="auto"/>
        </w:rPr>
        <w:t>using virologic failure samples</w:t>
      </w:r>
    </w:p>
    <w:p w14:paraId="60E41646" w14:textId="77777777" w:rsidR="00BD7116" w:rsidRPr="00376D76" w:rsidRDefault="00BD7116" w:rsidP="00BD7116">
      <w:pPr>
        <w:spacing w:line="480" w:lineRule="auto"/>
        <w:jc w:val="both"/>
      </w:pPr>
    </w:p>
    <w:p w14:paraId="29375592" w14:textId="72720451" w:rsidR="00BD7116" w:rsidRPr="00376D76" w:rsidRDefault="00BD7116" w:rsidP="00BD7116">
      <w:pPr>
        <w:spacing w:line="480" w:lineRule="auto"/>
        <w:jc w:val="both"/>
      </w:pPr>
      <w:del w:id="268" w:author="Simon Travers" w:date="2013-11-13T13:44:00Z">
        <w:r w:rsidDel="00BE082F">
          <w:lastRenderedPageBreak/>
          <w:delText xml:space="preserve">Roche/454 Junior and conventional Sanger’s consensus method were observed to be comparable using the baseline samples. This was retested with virologic failure samples. </w:delText>
        </w:r>
        <w:r w:rsidRPr="00376D76" w:rsidDel="00BE082F">
          <w:delText>In another analysis, Roche/454 Junior high throughput technology and conventional Sa</w:delText>
        </w:r>
        <w:r w:rsidDel="00BE082F">
          <w:delText>nger’s consensus method were compared</w:delText>
        </w:r>
        <w:r w:rsidRPr="00376D76" w:rsidDel="00BE082F">
          <w:delText xml:space="preserve"> using the sequence data from </w:delText>
        </w:r>
        <w:r w:rsidDel="00BE082F">
          <w:delText xml:space="preserve">the </w:delText>
        </w:r>
        <w:r w:rsidRPr="00376D76" w:rsidDel="00BE082F">
          <w:delText>first line ART failure patients that were sequenced using both me</w:delText>
        </w:r>
        <w:r w:rsidDel="00BE082F">
          <w:delText>thods.</w:delText>
        </w:r>
      </w:del>
      <w:ins w:id="269" w:author="Simon Travers" w:date="2013-11-13T13:44:00Z">
        <w:r w:rsidR="00BE082F">
          <w:t xml:space="preserve">Results from both genotyping </w:t>
        </w:r>
      </w:ins>
      <w:ins w:id="270" w:author="Simon Travers" w:date="2013-11-13T13:45:00Z">
        <w:r w:rsidR="00BE082F">
          <w:t>approaches</w:t>
        </w:r>
      </w:ins>
      <w:ins w:id="271" w:author="Simon Travers" w:date="2013-11-13T13:44:00Z">
        <w:r w:rsidR="00BE082F">
          <w:t xml:space="preserve"> were available for </w:t>
        </w:r>
      </w:ins>
      <w:del w:id="272" w:author="Simon Travers" w:date="2013-11-13T13:44:00Z">
        <w:r w:rsidDel="00BE082F">
          <w:delText xml:space="preserve"> Samples from </w:delText>
        </w:r>
      </w:del>
      <w:r>
        <w:t xml:space="preserve">13 </w:t>
      </w:r>
      <w:del w:id="273" w:author="Simon Travers" w:date="2013-11-13T13:45:00Z">
        <w:r w:rsidDel="00BE082F">
          <w:delText>patients</w:delText>
        </w:r>
        <w:r w:rsidRPr="00376D76" w:rsidDel="00BE082F">
          <w:delText xml:space="preserve"> </w:delText>
        </w:r>
      </w:del>
      <w:ins w:id="274" w:author="Simon Travers" w:date="2013-11-13T13:45:00Z">
        <w:r w:rsidR="00BE082F">
          <w:t>individuals’ virologic failure samples</w:t>
        </w:r>
      </w:ins>
      <w:del w:id="275" w:author="Simon Travers" w:date="2013-11-13T13:45:00Z">
        <w:r w:rsidRPr="00376D76" w:rsidDel="00BE082F">
          <w:delText>that had first line ART virologic failure were available that were sequenced using both Junior and conventional Sanger’s consensus method</w:delText>
        </w:r>
      </w:del>
      <w:r w:rsidRPr="00376D76">
        <w:t xml:space="preserve">. Out of the 13 patients, 6 had no previous PMTCT therapy and 7 had PMTCT therapy. </w:t>
      </w:r>
      <w:ins w:id="276" w:author="Simon Travers" w:date="2013-11-13T13:46:00Z">
        <w:r w:rsidR="00D66546">
          <w:t xml:space="preserve"> At all prevalence levels in the HTS there was 100</w:t>
        </w:r>
        <w:r w:rsidR="00BE082F">
          <w:t xml:space="preserve">% concordance between </w:t>
        </w:r>
      </w:ins>
      <w:ins w:id="277" w:author="Simon Travers" w:date="2013-11-13T13:47:00Z">
        <w:r w:rsidR="00D66546">
          <w:t xml:space="preserve">the resistance calls for </w:t>
        </w:r>
      </w:ins>
      <w:ins w:id="278" w:author="Simon Travers" w:date="2013-11-13T13:46:00Z">
        <w:r w:rsidR="00BE082F">
          <w:t xml:space="preserve">both approaches </w:t>
        </w:r>
      </w:ins>
      <w:ins w:id="279" w:author="Simon Travers" w:date="2013-11-13T13:47:00Z">
        <w:r w:rsidR="00D66546">
          <w:t xml:space="preserve">across all </w:t>
        </w:r>
        <w:r w:rsidR="004E7DD2">
          <w:t>clinical outcome categories (</w:t>
        </w:r>
        <w:r w:rsidR="004E7DD2" w:rsidRPr="004E7DD2">
          <w:rPr>
            <w:b/>
            <w:rPrChange w:id="280" w:author="Simon Travers" w:date="2013-11-13T13:48:00Z">
              <w:rPr>
                <w:rFonts w:ascii="Times New Roman" w:eastAsiaTheme="majorEastAsia" w:hAnsi="Times New Roman" w:cstheme="majorBidi"/>
                <w:b/>
                <w:bCs/>
                <w:color w:val="345A8A" w:themeColor="accent1" w:themeShade="B5"/>
                <w:sz w:val="36"/>
                <w:szCs w:val="32"/>
              </w:rPr>
            </w:rPrChange>
          </w:rPr>
          <w:t>Figure 5.9</w:t>
        </w:r>
        <w:r w:rsidR="004E7DD2">
          <w:t>)</w:t>
        </w:r>
      </w:ins>
      <w:del w:id="281" w:author="Simon Travers" w:date="2013-11-13T13:46:00Z">
        <w:r w:rsidRPr="00376D76" w:rsidDel="00BE082F">
          <w:delText>The number of resistant and non-resistant samples sequenced using Conventional Sanger’s consensus method was calculated at preval</w:delText>
        </w:r>
        <w:r w:rsidDel="00BE082F">
          <w:delText xml:space="preserve">ence cutoff 20% and for Junior </w:delText>
        </w:r>
        <w:r w:rsidRPr="00376D76" w:rsidDel="00BE082F">
          <w:delText>at all prevalence cutoffs (</w:delText>
        </w:r>
        <w:r w:rsidRPr="00376D76" w:rsidDel="00BE082F">
          <w:rPr>
            <w:b/>
          </w:rPr>
          <w:delText>Figure 5.9</w:delText>
        </w:r>
        <w:r w:rsidRPr="00376D76" w:rsidDel="00BE082F">
          <w:delText>).</w:delText>
        </w:r>
      </w:del>
    </w:p>
    <w:p w14:paraId="4ADA8938" w14:textId="77777777" w:rsidR="00BD7116" w:rsidRPr="00376D76" w:rsidRDefault="00BD7116" w:rsidP="00BD7116">
      <w:pPr>
        <w:spacing w:line="480" w:lineRule="auto"/>
        <w:jc w:val="both"/>
      </w:pPr>
    </w:p>
    <w:p w14:paraId="3CCF189D" w14:textId="3E5D8200" w:rsidR="00BD7116" w:rsidRPr="00376D76" w:rsidDel="00384D95" w:rsidRDefault="00BD7116" w:rsidP="00BD7116">
      <w:pPr>
        <w:spacing w:line="480" w:lineRule="auto"/>
        <w:jc w:val="both"/>
        <w:rPr>
          <w:del w:id="282" w:author="Simon Travers" w:date="2013-11-13T13:48:00Z"/>
        </w:rPr>
      </w:pPr>
      <w:del w:id="283" w:author="Simon Travers" w:date="2013-11-13T13:48:00Z">
        <w:r w:rsidRPr="00376D76" w:rsidDel="00384D95">
          <w:delText xml:space="preserve">The observation showed that the number of resistant and non-resistant samples for both Junior and conventional Sanger’s consensus method were same at 20% prevalence cutoff in both non-PMTCT and PMTCT patients that had </w:delText>
        </w:r>
        <w:r w:rsidDel="00384D95">
          <w:delText xml:space="preserve">the </w:delText>
        </w:r>
        <w:r w:rsidRPr="00376D76" w:rsidDel="00384D95">
          <w:delText>first line ART therapy (</w:delText>
        </w:r>
        <w:r w:rsidRPr="00376D76" w:rsidDel="00384D95">
          <w:rPr>
            <w:b/>
          </w:rPr>
          <w:delText>Figure 5.9</w:delText>
        </w:r>
        <w:r w:rsidRPr="00376D76" w:rsidDel="00384D95">
          <w:delText>). Therefore, Roche/454 Junior and conventional Sanger’s consensus method were comparable at HIV genotyping for drug resistance test using VF samples.</w:delText>
        </w:r>
      </w:del>
    </w:p>
    <w:p w14:paraId="6FF00EC2" w14:textId="4A338DC6" w:rsidR="00BD7116" w:rsidRPr="00376D76" w:rsidRDefault="00BD7116" w:rsidP="00A633E2">
      <w:pPr>
        <w:pStyle w:val="Heading2"/>
      </w:pPr>
      <w:r w:rsidRPr="00376D76">
        <w:t xml:space="preserve">3.5. </w:t>
      </w:r>
      <w:ins w:id="284" w:author="Simon Travers" w:date="2013-11-13T14:10:00Z">
        <w:r w:rsidR="00445B32">
          <w:t>Resistance to nevira</w:t>
        </w:r>
      </w:ins>
      <w:ins w:id="285" w:author="Simon Travers" w:date="2013-11-13T14:09:00Z">
        <w:r w:rsidR="00445B32">
          <w:t>pine</w:t>
        </w:r>
      </w:ins>
      <w:ins w:id="286" w:author="Simon Travers" w:date="2013-11-13T14:10:00Z">
        <w:r w:rsidR="00445B32">
          <w:t xml:space="preserve"> is more likely to </w:t>
        </w:r>
      </w:ins>
      <w:ins w:id="287" w:author="Simon Travers" w:date="2013-11-13T14:12:00Z">
        <w:r w:rsidR="000A1ABA">
          <w:t xml:space="preserve">be present at baseline in </w:t>
        </w:r>
      </w:ins>
      <w:ins w:id="288" w:author="Simon Travers" w:date="2013-11-13T14:10:00Z">
        <w:r w:rsidR="00445B32">
          <w:t>PMTCT exposed individuals.</w:t>
        </w:r>
      </w:ins>
      <w:del w:id="289" w:author="Simon Travers" w:date="2013-11-13T14:10:00Z">
        <w:r w:rsidRPr="00376D76" w:rsidDel="00445B32">
          <w:delText>Pre-exposure of a drug drives viral evolution to the drug resistance</w:delText>
        </w:r>
      </w:del>
    </w:p>
    <w:p w14:paraId="27234687" w14:textId="157EEE1E" w:rsidR="00FB6681" w:rsidRDefault="00C30FDC" w:rsidP="00BD7116">
      <w:pPr>
        <w:spacing w:line="480" w:lineRule="auto"/>
        <w:jc w:val="both"/>
        <w:rPr>
          <w:ins w:id="290" w:author="Simon Travers" w:date="2013-11-13T14:30:00Z"/>
        </w:rPr>
      </w:pPr>
      <w:ins w:id="291" w:author="Simon Travers" w:date="2013-11-13T14:26:00Z">
        <w:r>
          <w:t xml:space="preserve">For each sequencing platform we compared the resistance predictions for PMTCT versus non-PMTCT exposed individuals and identified the percentage of individuals in whom resistance to </w:t>
        </w:r>
      </w:ins>
      <w:ins w:id="292" w:author="Simon Travers" w:date="2013-11-13T14:27:00Z">
        <w:r>
          <w:t>nevirapine</w:t>
        </w:r>
      </w:ins>
      <w:ins w:id="293" w:author="Simon Travers" w:date="2013-11-13T14:31:00Z">
        <w:r w:rsidR="00FB6681">
          <w:t xml:space="preserve"> at baseline</w:t>
        </w:r>
      </w:ins>
      <w:ins w:id="294" w:author="Simon Travers" w:date="2013-11-13T14:27:00Z">
        <w:r>
          <w:t xml:space="preserve"> </w:t>
        </w:r>
      </w:ins>
      <w:ins w:id="295" w:author="Simon Travers" w:date="2013-11-13T14:26:00Z">
        <w:r>
          <w:t>was predicted (Figure 5.10).  In all comparisons we found that the percentage of individuals with predicted resistance to</w:t>
        </w:r>
      </w:ins>
      <w:ins w:id="296" w:author="Simon Travers" w:date="2013-11-13T14:27:00Z">
        <w:r>
          <w:t xml:space="preserve"> nevirapine</w:t>
        </w:r>
      </w:ins>
      <w:ins w:id="297" w:author="Simon Travers" w:date="2013-11-13T14:28:00Z">
        <w:r>
          <w:t xml:space="preserve"> was always significantly higher (p  &lt; 0.05) in the PMTCT group when compared with the non-PMTCT exposed group.  This discordance became more evident the </w:t>
        </w:r>
      </w:ins>
      <w:ins w:id="298" w:author="Simon Travers" w:date="2013-11-13T14:29:00Z">
        <w:r>
          <w:t>‘deeper’ the prevalence cutoff )Figure 5.10), suggesting a large number of PMTCT-exposed individuals were harbouring low-abundance NVP resistant viruses.</w:t>
        </w:r>
      </w:ins>
      <w:ins w:id="299" w:author="Simon Travers" w:date="2013-11-13T14:28:00Z">
        <w:r>
          <w:t xml:space="preserve">  </w:t>
        </w:r>
      </w:ins>
      <w:ins w:id="300" w:author="Simon Travers" w:date="2013-11-13T14:26:00Z">
        <w:r>
          <w:t xml:space="preserve"> </w:t>
        </w:r>
      </w:ins>
    </w:p>
    <w:p w14:paraId="5C8860EC" w14:textId="77777777" w:rsidR="00FB6681" w:rsidRDefault="00FB6681" w:rsidP="00BD7116">
      <w:pPr>
        <w:spacing w:line="480" w:lineRule="auto"/>
        <w:jc w:val="both"/>
        <w:rPr>
          <w:ins w:id="301" w:author="Simon Travers" w:date="2013-11-13T14:30:00Z"/>
        </w:rPr>
      </w:pPr>
    </w:p>
    <w:p w14:paraId="42D4A384" w14:textId="3113C1C3" w:rsidR="009A1449" w:rsidRPr="009A1449" w:rsidRDefault="00FB6681" w:rsidP="009A1449">
      <w:pPr>
        <w:spacing w:line="480" w:lineRule="auto"/>
        <w:jc w:val="both"/>
        <w:rPr>
          <w:ins w:id="302" w:author="Simon Travers" w:date="2013-11-13T14:38:00Z"/>
        </w:rPr>
      </w:pPr>
      <w:ins w:id="303" w:author="Simon Travers" w:date="2013-11-13T14:30:00Z">
        <w:r>
          <w:t>To ascertain whether the prediction of NVP resistance in PMTCT exposed individuals correlates with the time since NVP exposure</w:t>
        </w:r>
      </w:ins>
      <w:ins w:id="304" w:author="Simon Travers" w:date="2013-11-13T14:31:00Z">
        <w:r>
          <w:t xml:space="preserve">, we compared the </w:t>
        </w:r>
      </w:ins>
      <w:ins w:id="305" w:author="Simon Travers" w:date="2013-11-13T14:33:00Z">
        <w:r w:rsidR="002F2063">
          <w:t>time</w:t>
        </w:r>
      </w:ins>
      <w:ins w:id="306" w:author="Simon Travers" w:date="2013-11-13T14:37:00Z">
        <w:r w:rsidR="009A1449">
          <w:t xml:space="preserve"> since NVP exposure in</w:t>
        </w:r>
      </w:ins>
      <w:ins w:id="307" w:author="Simon Travers" w:date="2013-11-13T14:33:00Z">
        <w:r w:rsidR="002F2063">
          <w:t xml:space="preserve"> </w:t>
        </w:r>
      </w:ins>
      <w:ins w:id="308" w:author="Simon Travers" w:date="2013-11-13T14:31:00Z">
        <w:r>
          <w:t>baseline</w:t>
        </w:r>
      </w:ins>
      <w:ins w:id="309" w:author="Simon Travers" w:date="2013-11-13T14:37:00Z">
        <w:r w:rsidR="000925F4">
          <w:t xml:space="preserve"> PMTCT</w:t>
        </w:r>
        <w:r w:rsidR="009A1449">
          <w:t xml:space="preserve"> </w:t>
        </w:r>
      </w:ins>
      <w:ins w:id="310" w:author="Simon Travers" w:date="2013-11-13T14:38:00Z">
        <w:r w:rsidR="009A1449">
          <w:t>samples</w:t>
        </w:r>
      </w:ins>
      <w:ins w:id="311" w:author="Simon Travers" w:date="2013-11-13T14:37:00Z">
        <w:r w:rsidR="009A1449">
          <w:t xml:space="preserve"> with predicted NVP resistance and those predicted as susceptible to NVP.</w:t>
        </w:r>
      </w:ins>
      <w:ins w:id="312" w:author="Simon Travers" w:date="2013-11-13T14:38:00Z">
        <w:r w:rsidR="009A1449">
          <w:t xml:space="preserve">  </w:t>
        </w:r>
        <w:r w:rsidR="009A1449" w:rsidRPr="009A1449">
          <w:t>At</w:t>
        </w:r>
        <w:r w:rsidR="009A1449">
          <w:t xml:space="preserve"> prevalence threshold</w:t>
        </w:r>
      </w:ins>
      <w:ins w:id="313" w:author="Simon Travers" w:date="2013-11-13T14:39:00Z">
        <w:r w:rsidR="0014711F">
          <w:t>s</w:t>
        </w:r>
      </w:ins>
      <w:ins w:id="314" w:author="Simon Travers" w:date="2013-11-13T14:38:00Z">
        <w:r w:rsidR="009A1449">
          <w:t xml:space="preserve"> of </w:t>
        </w:r>
        <w:r w:rsidR="009A1449" w:rsidRPr="009A1449">
          <w:t>15% and below (</w:t>
        </w:r>
        <w:r w:rsidR="009A1449">
          <w:t>for both FLX and Junior) we find 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correlates (p &lt; 0.05) with time since NVP exposure.</w:t>
        </w:r>
      </w:ins>
      <w:ins w:id="315" w:author="Simon Travers" w:date="2013-11-13T14:39:00Z">
        <w:r w:rsidR="0014711F">
          <w:t xml:space="preserve">  The median </w:t>
        </w:r>
        <w:r w:rsidR="0014711F">
          <w:lastRenderedPageBreak/>
          <w:t xml:space="preserve">number of days since PMTCT exposure was </w:t>
        </w:r>
      </w:ins>
      <w:ins w:id="316" w:author="Simon Travers" w:date="2013-11-13T14:41:00Z">
        <w:r w:rsidR="000925F4">
          <w:t>observed</w:t>
        </w:r>
      </w:ins>
      <w:ins w:id="317" w:author="Simon Travers" w:date="2013-11-13T14:39:00Z">
        <w:r w:rsidR="0014711F">
          <w:t xml:space="preserve"> to be 674</w:t>
        </w:r>
      </w:ins>
      <w:ins w:id="318" w:author="Simon Travers" w:date="2013-11-13T14:41:00Z">
        <w:r w:rsidR="000925F4">
          <w:t xml:space="preserve"> days</w:t>
        </w:r>
      </w:ins>
      <w:ins w:id="319" w:author="Simon Travers" w:date="2013-11-13T14:39:00Z">
        <w:r w:rsidR="0014711F">
          <w:t xml:space="preserve"> for those individuals predicted as susceptible to NVP and </w:t>
        </w:r>
      </w:ins>
      <w:ins w:id="320" w:author="Simon Travers" w:date="2013-11-13T14:40:00Z">
        <w:r w:rsidR="0014711F">
          <w:t xml:space="preserve">172 </w:t>
        </w:r>
      </w:ins>
      <w:ins w:id="321" w:author="Simon Travers" w:date="2013-11-13T14:41:00Z">
        <w:r w:rsidR="000925F4">
          <w:t xml:space="preserve">days </w:t>
        </w:r>
      </w:ins>
      <w:ins w:id="322" w:author="Simon Travers" w:date="2013-11-13T14:40:00Z">
        <w:r w:rsidR="0014711F">
          <w:t>for those predicted as resistant</w:t>
        </w:r>
      </w:ins>
    </w:p>
    <w:p w14:paraId="76FB1FE3" w14:textId="28F6AF46" w:rsidR="00FB6681" w:rsidRDefault="00FB6681" w:rsidP="00BD7116">
      <w:pPr>
        <w:spacing w:line="480" w:lineRule="auto"/>
        <w:jc w:val="both"/>
        <w:rPr>
          <w:ins w:id="323" w:author="Simon Travers" w:date="2013-11-13T14:30:00Z"/>
        </w:rPr>
      </w:pPr>
      <w:ins w:id="324" w:author="Simon Travers" w:date="2013-11-13T14:31:00Z">
        <w:r>
          <w:t xml:space="preserve"> </w:t>
        </w:r>
      </w:ins>
      <w:ins w:id="325" w:author="Simon Travers" w:date="2013-11-13T14:30:00Z">
        <w:r>
          <w:t xml:space="preserve"> </w:t>
        </w:r>
      </w:ins>
      <w:ins w:id="326" w:author="Simon Travers" w:date="2013-11-13T14:41:00Z">
        <w:r w:rsidR="00BC7320">
          <w:rPr>
            <w:rStyle w:val="CommentReference"/>
          </w:rPr>
          <w:commentReference w:id="327"/>
        </w:r>
      </w:ins>
    </w:p>
    <w:p w14:paraId="67730C81" w14:textId="0F557579" w:rsidR="00BD7116" w:rsidRPr="00376D76" w:rsidDel="00C30FDC" w:rsidRDefault="00BD7116" w:rsidP="00BD7116">
      <w:pPr>
        <w:spacing w:line="480" w:lineRule="auto"/>
        <w:jc w:val="both"/>
        <w:rPr>
          <w:del w:id="330" w:author="Simon Travers" w:date="2013-11-13T14:26:00Z"/>
        </w:rPr>
      </w:pPr>
      <w:del w:id="331" w:author="Simon Travers" w:date="2013-11-13T14:26:00Z">
        <w:r w:rsidRPr="00376D76" w:rsidDel="00C30FDC">
          <w:delText xml:space="preserve">Patients that were sampled at baseline were grouped together as consensus, FLX and Junior based on the sequencing technologies used to sequence them. In each group – consensus, FLX and Junior, the number of patients were subgrouped as non-PMTCT and PMTCT based on their previous exposure to PMTCT therapy. </w:delText>
        </w:r>
      </w:del>
    </w:p>
    <w:p w14:paraId="43B39D96" w14:textId="29B07F24" w:rsidR="00BD7116" w:rsidRPr="00376D76" w:rsidDel="00C30FDC" w:rsidRDefault="00BD7116" w:rsidP="00BD7116">
      <w:pPr>
        <w:spacing w:line="480" w:lineRule="auto"/>
        <w:jc w:val="both"/>
        <w:rPr>
          <w:del w:id="332" w:author="Simon Travers" w:date="2013-11-13T14:26:00Z"/>
        </w:rPr>
      </w:pPr>
    </w:p>
    <w:p w14:paraId="5CB14C79" w14:textId="1616B3F0" w:rsidR="00BD7116" w:rsidRPr="00376D76" w:rsidDel="00C30FDC" w:rsidRDefault="00BD7116" w:rsidP="00BD7116">
      <w:pPr>
        <w:spacing w:line="480" w:lineRule="auto"/>
        <w:jc w:val="both"/>
        <w:rPr>
          <w:del w:id="333" w:author="Simon Travers" w:date="2013-11-13T14:26:00Z"/>
        </w:rPr>
      </w:pPr>
      <w:del w:id="334" w:author="Simon Travers" w:date="2013-11-13T14:26:00Z">
        <w:r w:rsidRPr="00376D76" w:rsidDel="00C30FDC">
          <w:delText xml:space="preserve">For baseline samples sequenced using conventional Sanger’s consensus method, </w:delText>
        </w:r>
        <w:r w:rsidDel="00C30FDC">
          <w:delText>a resistance calls to the drug NVP was made at 20% prevalence cutoff. T</w:delText>
        </w:r>
        <w:r w:rsidRPr="00376D76" w:rsidDel="00C30FDC">
          <w:delText>he percentage of patients with previous PMTCT exposure and with NVP resistance was significantly different (p-value &lt; 0.05) than the percentage of patients without previous PMTCT exposure and with NVP resistance (</w:delText>
        </w:r>
        <w:r w:rsidRPr="00376D76" w:rsidDel="00C30FDC">
          <w:rPr>
            <w:b/>
          </w:rPr>
          <w:delText>Figure 5.10 A</w:delText>
        </w:r>
        <w:r w:rsidRPr="00376D76" w:rsidDel="00C30FDC">
          <w:delText>).</w:delText>
        </w:r>
      </w:del>
    </w:p>
    <w:p w14:paraId="18CF94A7" w14:textId="0001B44B" w:rsidR="00BD7116" w:rsidDel="00C30FDC" w:rsidRDefault="00BD7116" w:rsidP="00BD7116">
      <w:pPr>
        <w:spacing w:line="480" w:lineRule="auto"/>
        <w:jc w:val="both"/>
        <w:rPr>
          <w:del w:id="335" w:author="Simon Travers" w:date="2013-11-13T14:26:00Z"/>
        </w:rPr>
      </w:pPr>
    </w:p>
    <w:p w14:paraId="6E868436" w14:textId="0763DA11" w:rsidR="00BD7116" w:rsidRPr="00376D76" w:rsidDel="00C30FDC" w:rsidRDefault="00BD7116" w:rsidP="00BD7116">
      <w:pPr>
        <w:spacing w:line="480" w:lineRule="auto"/>
        <w:jc w:val="both"/>
        <w:rPr>
          <w:del w:id="336" w:author="Simon Travers" w:date="2013-11-13T14:26:00Z"/>
        </w:rPr>
      </w:pPr>
      <w:del w:id="337" w:author="Simon Travers" w:date="2013-11-13T14:26:00Z">
        <w:r w:rsidRPr="00376D76" w:rsidDel="00C30FDC">
          <w:delText xml:space="preserve">In both non-PMTCT and PMTCT subgroups </w:delText>
        </w:r>
        <w:r w:rsidDel="00C30FDC">
          <w:delText>for Roche/454 FLX and Junior</w:delText>
        </w:r>
        <w:r w:rsidRPr="00376D76" w:rsidDel="00C30FDC">
          <w:delText>, the number of patients resista</w:delText>
        </w:r>
        <w:r w:rsidDel="00C30FDC">
          <w:delText>nt to drug NVP</w:delText>
        </w:r>
        <w:r w:rsidRPr="00376D76" w:rsidDel="00C30FDC">
          <w:delText xml:space="preserve"> was calculated at p</w:delText>
        </w:r>
        <w:r w:rsidDel="00C30FDC">
          <w:delText>revalence cutoffs 20, 15, 10, 5 and 1</w:delText>
        </w:r>
        <w:r w:rsidRPr="00376D76" w:rsidDel="00C30FDC">
          <w:delText xml:space="preserve">. </w:delText>
        </w:r>
        <w:r w:rsidDel="00C30FDC">
          <w:delText>At prevalence cutoff 20, resistant call prediction to drug NVP in non-PMTCT and PMTCT subgroups in both FLX and Junior were comparable to that of conventional Sanger’s consensus method (</w:delText>
        </w:r>
        <w:r w:rsidRPr="00D07C0D" w:rsidDel="00C30FDC">
          <w:rPr>
            <w:b/>
          </w:rPr>
          <w:delText>Figure 5.10</w:delText>
        </w:r>
        <w:r w:rsidDel="00C30FDC">
          <w:rPr>
            <w:b/>
          </w:rPr>
          <w:delText>).</w:delText>
        </w:r>
      </w:del>
    </w:p>
    <w:p w14:paraId="398AF8A3" w14:textId="69FEFF1C" w:rsidR="00BD7116" w:rsidRPr="00376D76" w:rsidDel="00C30FDC" w:rsidRDefault="00BD7116" w:rsidP="00BD7116">
      <w:pPr>
        <w:spacing w:line="480" w:lineRule="auto"/>
        <w:jc w:val="both"/>
        <w:rPr>
          <w:del w:id="338" w:author="Simon Travers" w:date="2013-11-13T14:26:00Z"/>
        </w:rPr>
      </w:pPr>
      <w:del w:id="339" w:author="Simon Travers" w:date="2013-11-13T14:26:00Z">
        <w:r w:rsidRPr="00376D76" w:rsidDel="00C30FDC">
          <w:delText>However, as the prevalence cutoff was decreased to 1%, the percentage of patients with previous PMTCT exposure increased significantly than at prevalence 20% while there was no significant increment in percentage of patients without previous PMTCT exposure at 1% cutoff in both FLX and Junior (</w:delText>
        </w:r>
        <w:r w:rsidRPr="00376D76" w:rsidDel="00C30FDC">
          <w:rPr>
            <w:b/>
          </w:rPr>
          <w:delText>Figure 5.10 B, C</w:delText>
        </w:r>
        <w:r w:rsidRPr="00376D76" w:rsidDel="00C30FDC">
          <w:delText>). This indicated that resistance to NVP is significantly more likely (p &lt; 0.05) to develop in PMTCT exposed patients than in PMTCT naive patients (regardless of prevalence level).</w:delText>
        </w:r>
      </w:del>
    </w:p>
    <w:p w14:paraId="23716A25" w14:textId="77777777" w:rsidR="00BD7116" w:rsidRPr="00376D76" w:rsidRDefault="00BD7116" w:rsidP="00BD7116">
      <w:pPr>
        <w:spacing w:line="480" w:lineRule="auto"/>
        <w:jc w:val="both"/>
      </w:pPr>
    </w:p>
    <w:p w14:paraId="5101DA9E" w14:textId="03A34071" w:rsidR="00BD7116" w:rsidRPr="00376D76" w:rsidDel="0014711F" w:rsidRDefault="00BD7116" w:rsidP="00A633E2">
      <w:pPr>
        <w:pStyle w:val="Heading2"/>
        <w:rPr>
          <w:del w:id="340" w:author="Simon Travers" w:date="2013-11-13T14:40:00Z"/>
        </w:rPr>
      </w:pPr>
      <w:del w:id="341" w:author="Simon Travers" w:date="2013-11-13T14:40:00Z">
        <w:r w:rsidRPr="00376D76" w:rsidDel="0014711F">
          <w:delText>3.6. Correlation of resistant viral prevalence and time of sampling</w:delText>
        </w:r>
      </w:del>
    </w:p>
    <w:p w14:paraId="4F2CBCAF" w14:textId="77777777" w:rsidR="00BD7116" w:rsidRPr="00376D76" w:rsidRDefault="00BD7116" w:rsidP="00BD7116">
      <w:pPr>
        <w:spacing w:line="480" w:lineRule="auto"/>
        <w:jc w:val="both"/>
      </w:pPr>
      <w:commentRangeStart w:id="342"/>
      <w:r w:rsidRPr="00376D76">
        <w:t xml:space="preserve">In the presence of an antiretroviral drugs, the virus that has drug resistant mutations to the drug can still replicate while the wild type virus cannot. In the course of time, the resistant virus explodes in the viral population leading to virologic failure and the wild type virus exists in low abundance </w:t>
      </w:r>
      <w:r w:rsidRPr="00376D76">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instrText xml:space="preserve"> ADDIN EN.CITE </w:instrText>
      </w:r>
      <w:r>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instrText xml:space="preserve"> ADDIN EN.CITE.DATA </w:instrText>
      </w:r>
      <w:r>
        <w:fldChar w:fldCharType="end"/>
      </w:r>
      <w:r w:rsidRPr="00376D76">
        <w:fldChar w:fldCharType="separate"/>
      </w:r>
      <w:r w:rsidRPr="00376D76">
        <w:rPr>
          <w:noProof/>
        </w:rPr>
        <w:t>(Delobel et al., 2011; Le et al., 2009; Li et al., 2011; Paredes et al., 2010; Simen et al., 2009)</w:t>
      </w:r>
      <w:r w:rsidRPr="00376D76">
        <w:fldChar w:fldCharType="end"/>
      </w:r>
      <w:r w:rsidRPr="00376D76">
        <w:t xml:space="preserve">. After the treatment interruption, the viral fitness of wild type virus is better than the virus with drug resistant mutations and thus the wild type virus replicates </w:t>
      </w:r>
      <w:r w:rsidRPr="00376D76">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instrText xml:space="preserve"> ADDIN EN.CITE </w:instrText>
      </w:r>
      <w:r>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instrText xml:space="preserve"> ADDIN EN.CITE.DATA </w:instrText>
      </w:r>
      <w:r>
        <w:fldChar w:fldCharType="end"/>
      </w:r>
      <w:r w:rsidRPr="00376D76">
        <w:fldChar w:fldCharType="separate"/>
      </w:r>
      <w:r w:rsidRPr="00376D76">
        <w:rPr>
          <w:noProof/>
        </w:rPr>
        <w:t>(Deeks et al., 2005; Paquet et al., 2011; Rosenbloom et al., 2012)</w:t>
      </w:r>
      <w:r w:rsidRPr="00376D76">
        <w:fldChar w:fldCharType="end"/>
      </w:r>
      <w:r w:rsidRPr="00376D76">
        <w:t xml:space="preserve"> and soon explodes where as resistant virus replication steadily decreases and </w:t>
      </w:r>
      <w:r>
        <w:t>persist</w:t>
      </w:r>
      <w:r w:rsidRPr="00376D76">
        <w:t xml:space="preserve"> a</w:t>
      </w:r>
      <w:r>
        <w:t>s</w:t>
      </w:r>
      <w:r w:rsidRPr="00376D76">
        <w:t xml:space="preserve"> minor variants</w:t>
      </w:r>
      <w:r>
        <w:t>, even to undetectable level</w:t>
      </w:r>
      <w:r w:rsidRPr="00376D76">
        <w:t xml:space="preserve"> </w:t>
      </w:r>
      <w:r w:rsidRPr="00376D76">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instrText xml:space="preserve"> ADDIN EN.CITE </w:instrText>
      </w:r>
      <w:r>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instrText xml:space="preserve"> ADDIN EN.CITE.DATA </w:instrText>
      </w:r>
      <w:r>
        <w:fldChar w:fldCharType="end"/>
      </w:r>
      <w:r w:rsidRPr="00376D76">
        <w:fldChar w:fldCharType="separate"/>
      </w:r>
      <w:r>
        <w:rPr>
          <w:noProof/>
        </w:rPr>
        <w:t>(Deeks et al., 2003; Metzner et al., 2011)</w:t>
      </w:r>
      <w:r w:rsidRPr="00376D76">
        <w:fldChar w:fldCharType="end"/>
      </w:r>
      <w:r w:rsidRPr="00376D76">
        <w:t>.</w:t>
      </w:r>
      <w:commentRangeEnd w:id="342"/>
      <w:r w:rsidR="002F2063">
        <w:rPr>
          <w:rStyle w:val="CommentReference"/>
        </w:rPr>
        <w:commentReference w:id="342"/>
      </w:r>
    </w:p>
    <w:p w14:paraId="024F64E3" w14:textId="77777777" w:rsidR="00BD7116" w:rsidRPr="00376D76" w:rsidRDefault="00BD7116" w:rsidP="00BD7116">
      <w:pPr>
        <w:spacing w:line="480" w:lineRule="auto"/>
        <w:jc w:val="both"/>
      </w:pPr>
    </w:p>
    <w:p w14:paraId="3ADE0DBD" w14:textId="6AEB1485" w:rsidR="00BD7116" w:rsidRPr="00376D76" w:rsidDel="0014711F" w:rsidRDefault="00BD7116" w:rsidP="00BD7116">
      <w:pPr>
        <w:spacing w:line="480" w:lineRule="auto"/>
        <w:jc w:val="both"/>
        <w:rPr>
          <w:del w:id="343" w:author="Simon Travers" w:date="2013-11-13T14:40:00Z"/>
        </w:rPr>
      </w:pPr>
      <w:del w:id="344" w:author="Simon Travers" w:date="2013-11-13T14:40:00Z">
        <w:r w:rsidDel="0014711F">
          <w:delText>For</w:delText>
        </w:r>
        <w:r w:rsidRPr="00376D76" w:rsidDel="0014711F">
          <w:delText xml:space="preserve"> </w:delText>
        </w:r>
        <w:r w:rsidDel="0014711F">
          <w:delText>previous</w:delText>
        </w:r>
        <w:r w:rsidRPr="00376D76" w:rsidDel="0014711F">
          <w:delText xml:space="preserve"> PMTCT exposed patients</w:delText>
        </w:r>
        <w:r w:rsidDel="0014711F">
          <w:delText xml:space="preserve"> that had virologic failure</w:delText>
        </w:r>
        <w:r w:rsidRPr="00376D76" w:rsidDel="0014711F">
          <w:delText xml:space="preserve">, the median days of </w:delText>
        </w:r>
        <w:r w:rsidDel="0014711F">
          <w:delText xml:space="preserve">the last </w:delText>
        </w:r>
        <w:r w:rsidRPr="00376D76" w:rsidDel="0014711F">
          <w:delText xml:space="preserve">nevirapine exposure at the time of sampling was observed to be 172 days in patients who were predicted as resistant </w:delText>
        </w:r>
        <w:r w:rsidDel="0014711F">
          <w:delText xml:space="preserve">to the drug NVP </w:delText>
        </w:r>
        <w:r w:rsidRPr="00376D76" w:rsidDel="0014711F">
          <w:delText>and 674 days in patients who were predicted as sensitive</w:delText>
        </w:r>
        <w:r w:rsidDel="0014711F">
          <w:delText xml:space="preserve"> to the drug NVP</w:delText>
        </w:r>
        <w:r w:rsidRPr="00376D76" w:rsidDel="0014711F">
          <w:delText>. This showed that the prediction of nevirapine resistance significantly (p-value &lt;0.05) correlates with the time since nevirapine exposure.</w:delText>
        </w:r>
      </w:del>
    </w:p>
    <w:p w14:paraId="73C1EB1E" w14:textId="577F222F" w:rsidR="00BD7116" w:rsidRPr="00376D76" w:rsidDel="0014711F" w:rsidRDefault="00BD7116" w:rsidP="00BD7116">
      <w:pPr>
        <w:spacing w:line="480" w:lineRule="auto"/>
        <w:jc w:val="both"/>
        <w:rPr>
          <w:del w:id="345" w:author="Simon Travers" w:date="2013-11-13T14:40:00Z"/>
        </w:rPr>
      </w:pPr>
    </w:p>
    <w:p w14:paraId="7165DE79" w14:textId="77777777" w:rsidR="00BD7116" w:rsidRDefault="00BD7116"/>
    <w:sectPr w:rsidR="00BD7116" w:rsidSect="00BD711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Simon Travers" w:date="2013-11-13T08:27:00Z" w:initials="OU">
    <w:p w14:paraId="7003C19A" w14:textId="704B6CE5" w:rsidR="002F2063" w:rsidRDefault="002F2063">
      <w:pPr>
        <w:pStyle w:val="CommentText"/>
      </w:pPr>
      <w:r>
        <w:rPr>
          <w:rStyle w:val="CommentReference"/>
        </w:rPr>
        <w:annotationRef/>
      </w:r>
      <w:r>
        <w:t>The 660 samples equals all baseline samples as well as all subsequent failure samples.</w:t>
      </w:r>
    </w:p>
  </w:comment>
  <w:comment w:id="54" w:author="Simon Travers" w:date="2013-11-13T08:27:00Z" w:initials="OU">
    <w:p w14:paraId="74D983F5" w14:textId="6B7D1F13" w:rsidR="002F2063" w:rsidRDefault="002F2063">
      <w:pPr>
        <w:pStyle w:val="CommentText"/>
      </w:pPr>
      <w:r>
        <w:rPr>
          <w:rStyle w:val="CommentReference"/>
        </w:rPr>
        <w:annotationRef/>
      </w:r>
      <w:r>
        <w:t>Add CIPRA-SA reference here.</w:t>
      </w:r>
    </w:p>
  </w:comment>
  <w:comment w:id="59" w:author="Simon Travers" w:date="2013-11-13T08:39:00Z" w:initials="OU">
    <w:p w14:paraId="2D307130" w14:textId="6CF729EF" w:rsidR="002F2063" w:rsidRDefault="002F2063">
      <w:pPr>
        <w:pStyle w:val="CommentText"/>
      </w:pPr>
      <w:ins w:id="61" w:author="Simon Travers" w:date="2013-11-13T08:38:00Z">
        <w:r>
          <w:rPr>
            <w:rStyle w:val="CommentReference"/>
          </w:rPr>
          <w:annotationRef/>
        </w:r>
      </w:ins>
      <w:r>
        <w:t>CIPRA reference here…..you mist reference things like this as otherwise it looks like you’re presenting it as your own results!</w:t>
      </w:r>
    </w:p>
  </w:comment>
  <w:comment w:id="72" w:author="Simon Travers" w:date="2013-11-13T08:54:00Z" w:initials="OU">
    <w:p w14:paraId="12EFC159" w14:textId="310B955A" w:rsidR="002F2063" w:rsidRDefault="002F2063">
      <w:pPr>
        <w:pStyle w:val="CommentText"/>
      </w:pPr>
      <w:r>
        <w:rPr>
          <w:rStyle w:val="CommentReference"/>
        </w:rPr>
        <w:annotationRef/>
      </w:r>
      <w:r>
        <w:t>Which is it?!</w:t>
      </w:r>
    </w:p>
  </w:comment>
  <w:comment w:id="108" w:author="Simon Travers" w:date="2013-11-13T09:24:00Z" w:initials="OU">
    <w:p w14:paraId="7A82C1EE" w14:textId="77777777" w:rsidR="002F2063" w:rsidRDefault="002F2063">
      <w:pPr>
        <w:pStyle w:val="CommentText"/>
      </w:pPr>
      <w:r>
        <w:rPr>
          <w:rStyle w:val="CommentReference"/>
        </w:rPr>
        <w:annotationRef/>
      </w:r>
      <w:r>
        <w:t>This is all results!</w:t>
      </w:r>
    </w:p>
    <w:p w14:paraId="6A7EF5CD" w14:textId="77777777" w:rsidR="002F2063" w:rsidRDefault="002F2063">
      <w:pPr>
        <w:pStyle w:val="CommentText"/>
      </w:pPr>
    </w:p>
    <w:p w14:paraId="23A899AF" w14:textId="77777777" w:rsidR="002F2063" w:rsidRDefault="002F2063">
      <w:pPr>
        <w:pStyle w:val="CommentText"/>
      </w:pPr>
      <w:r>
        <w:t xml:space="preserve">Also you should move table 5.1 to results. </w:t>
      </w:r>
    </w:p>
    <w:p w14:paraId="60036F64" w14:textId="77777777" w:rsidR="002F2063" w:rsidRDefault="002F2063">
      <w:pPr>
        <w:pStyle w:val="CommentText"/>
      </w:pPr>
    </w:p>
    <w:p w14:paraId="31F1D4E9" w14:textId="456E3830" w:rsidR="002F2063" w:rsidRDefault="002F2063">
      <w:pPr>
        <w:pStyle w:val="CommentText"/>
      </w:pPr>
      <w:r>
        <w:t>The first section of the results should describe the sequence data e.g. numbers attempted and numbers successful.</w:t>
      </w:r>
    </w:p>
  </w:comment>
  <w:comment w:id="109" w:author="Simon Travers" w:date="2013-11-13T11:15:00Z" w:initials="OU">
    <w:p w14:paraId="5074BAF1" w14:textId="77777777" w:rsidR="002F2063" w:rsidRDefault="002F2063">
      <w:pPr>
        <w:pStyle w:val="CommentText"/>
      </w:pPr>
      <w:r>
        <w:rPr>
          <w:rStyle w:val="CommentReference"/>
        </w:rPr>
        <w:annotationRef/>
      </w:r>
      <w:r>
        <w:t>You need a larger and more comprehensive section describing how the data was analysed.</w:t>
      </w:r>
    </w:p>
    <w:p w14:paraId="5E094433" w14:textId="77777777" w:rsidR="002F2063" w:rsidRDefault="002F2063">
      <w:pPr>
        <w:pStyle w:val="CommentText"/>
      </w:pPr>
    </w:p>
    <w:p w14:paraId="7A4BA942" w14:textId="4A0DC5A9" w:rsidR="002F2063" w:rsidRDefault="002F2063">
      <w:pPr>
        <w:pStyle w:val="CommentText"/>
      </w:pPr>
      <w:r>
        <w:t>Start off with the parameters etc that were used and then describe how a sample was called as R etc.  Also talk about the various prevalence levels that were analysed.</w:t>
      </w:r>
    </w:p>
    <w:p w14:paraId="0D64AFC7" w14:textId="7AE8E3D5" w:rsidR="002F2063" w:rsidRDefault="002F2063">
      <w:pPr>
        <w:pStyle w:val="CommentText"/>
      </w:pPr>
    </w:p>
    <w:p w14:paraId="53795B89" w14:textId="6217F11A" w:rsidR="002F2063" w:rsidRDefault="002F2063">
      <w:pPr>
        <w:pStyle w:val="CommentText"/>
      </w:pPr>
      <w:r>
        <w:t xml:space="preserve">NB NB NB </w:t>
      </w:r>
    </w:p>
    <w:p w14:paraId="4B895BDE" w14:textId="099D56A3" w:rsidR="002F2063" w:rsidRDefault="002F2063">
      <w:pPr>
        <w:pStyle w:val="CommentText"/>
      </w:pPr>
    </w:p>
    <w:p w14:paraId="74115AB7" w14:textId="77777777" w:rsidR="002F2063" w:rsidRDefault="002F2063">
      <w:pPr>
        <w:pStyle w:val="CommentText"/>
      </w:pPr>
      <w:r>
        <w:t>Remember to always talk about prevalence in terms of prevalence in the amplified and sequenced population as opposed to it being a true reflection of actual prevalence in the viral population.  This should be crystal clear throughout this chapter and you should engange in extensive discussion of this in the discussion.</w:t>
      </w:r>
    </w:p>
  </w:comment>
  <w:comment w:id="110" w:author="Simon Travers" w:date="2013-11-13T09:40:00Z" w:initials="OU">
    <w:p w14:paraId="63822934" w14:textId="77777777" w:rsidR="002F2063" w:rsidRDefault="002F2063">
      <w:pPr>
        <w:pStyle w:val="CommentText"/>
      </w:pPr>
      <w:r>
        <w:rPr>
          <w:rStyle w:val="CommentReference"/>
        </w:rPr>
        <w:annotationRef/>
      </w:r>
      <w:r>
        <w:t>This makes no sense….reword.</w:t>
      </w:r>
    </w:p>
    <w:p w14:paraId="55058F38" w14:textId="77777777" w:rsidR="002F2063" w:rsidRDefault="002F2063">
      <w:pPr>
        <w:pStyle w:val="CommentText"/>
      </w:pPr>
    </w:p>
    <w:p w14:paraId="66505F95" w14:textId="1D7D168A" w:rsidR="002F2063" w:rsidRDefault="002F2063">
      <w:pPr>
        <w:pStyle w:val="CommentText"/>
      </w:pPr>
      <w:r>
        <w:t>I’m assuming you mean that it was termed R if the viral sequence reads (above threshold) were predicted as resistant to one or more of the drugs comprising the individual’s baseline regimen?</w:t>
      </w:r>
    </w:p>
  </w:comment>
  <w:comment w:id="112" w:author="Simon Travers" w:date="2013-11-13T10:17:00Z" w:initials="OU">
    <w:p w14:paraId="1DDEBD18" w14:textId="77777777" w:rsidR="002F2063" w:rsidRDefault="002F2063">
      <w:pPr>
        <w:pStyle w:val="CommentText"/>
      </w:pPr>
      <w:r>
        <w:rPr>
          <w:rStyle w:val="CommentReference"/>
        </w:rPr>
        <w:annotationRef/>
      </w:r>
      <w:r>
        <w:t xml:space="preserve">Must start with a comprehensive description of the data (including table 5.1).  </w:t>
      </w:r>
    </w:p>
    <w:p w14:paraId="4670B148" w14:textId="77777777" w:rsidR="002F2063" w:rsidRDefault="002F2063">
      <w:pPr>
        <w:pStyle w:val="CommentText"/>
      </w:pPr>
    </w:p>
    <w:p w14:paraId="6C4DE873" w14:textId="77777777" w:rsidR="002F2063" w:rsidRDefault="002F2063">
      <w:pPr>
        <w:pStyle w:val="CommentText"/>
      </w:pPr>
      <w:r>
        <w:t>Numbers attempted versus numbers successful for the two HTS platforms.</w:t>
      </w:r>
    </w:p>
    <w:p w14:paraId="17D8E08E" w14:textId="77777777" w:rsidR="002F2063" w:rsidRDefault="002F2063">
      <w:pPr>
        <w:pStyle w:val="CommentText"/>
      </w:pPr>
    </w:p>
    <w:p w14:paraId="762B7176" w14:textId="79F198CC" w:rsidR="002F2063" w:rsidRDefault="002F2063">
      <w:pPr>
        <w:pStyle w:val="CommentText"/>
      </w:pPr>
      <w:r>
        <w:t>The overlap in numbers of baseline individuals for each of the sequencing approaches.</w:t>
      </w:r>
    </w:p>
    <w:p w14:paraId="2D4789D2" w14:textId="77777777" w:rsidR="002F2063" w:rsidRDefault="002F2063">
      <w:pPr>
        <w:pStyle w:val="CommentText"/>
      </w:pPr>
    </w:p>
    <w:p w14:paraId="2181EBDB" w14:textId="0CE78AB8" w:rsidR="002F2063" w:rsidRDefault="002F2063" w:rsidP="001A2A0C">
      <w:pPr>
        <w:pStyle w:val="CommentText"/>
      </w:pPr>
      <w:r>
        <w:t>The overlap in numbers of 1</w:t>
      </w:r>
      <w:r w:rsidRPr="001A2A0C">
        <w:rPr>
          <w:vertAlign w:val="superscript"/>
        </w:rPr>
        <w:t>st</w:t>
      </w:r>
      <w:r>
        <w:t xml:space="preserve"> line failure individuals for each of the sequencing approaches.</w:t>
      </w:r>
    </w:p>
    <w:p w14:paraId="447FBF4C" w14:textId="77777777" w:rsidR="002F2063" w:rsidRDefault="002F2063">
      <w:pPr>
        <w:pStyle w:val="CommentText"/>
      </w:pPr>
    </w:p>
    <w:p w14:paraId="73DAA3BE" w14:textId="253A73AB" w:rsidR="002F2063" w:rsidRDefault="002F2063">
      <w:pPr>
        <w:pStyle w:val="CommentText"/>
      </w:pPr>
      <w:r>
        <w:t>Your breakdown in PMTCT vs No PMTCT can also go in this section</w:t>
      </w:r>
    </w:p>
    <w:p w14:paraId="1D06B42A" w14:textId="77777777" w:rsidR="002F2063" w:rsidRDefault="002F2063">
      <w:pPr>
        <w:pStyle w:val="CommentText"/>
      </w:pPr>
    </w:p>
    <w:p w14:paraId="25C8A7C3" w14:textId="65ED13C2" w:rsidR="002F2063" w:rsidRDefault="002F2063">
      <w:pPr>
        <w:pStyle w:val="CommentText"/>
      </w:pPr>
      <w:r>
        <w:t>I don’t mean you to reproduce the en</w:t>
      </w:r>
    </w:p>
    <w:p w14:paraId="376AA7E6" w14:textId="7BACBFD0" w:rsidR="002F2063" w:rsidRDefault="002F2063">
      <w:pPr>
        <w:pStyle w:val="CommentText"/>
      </w:pPr>
    </w:p>
  </w:comment>
  <w:comment w:id="115" w:author="Simon Travers" w:date="2013-11-13T11:57:00Z" w:initials="OU">
    <w:p w14:paraId="390640A0" w14:textId="2D95767C" w:rsidR="002F2063" w:rsidRDefault="002F2063" w:rsidP="004902AE">
      <w:pPr>
        <w:pStyle w:val="CommentText"/>
      </w:pPr>
      <w:ins w:id="116" w:author="Simon Travers" w:date="2013-11-13T11:57:00Z">
        <w:r>
          <w:rPr>
            <w:rStyle w:val="CommentReference"/>
          </w:rPr>
          <w:annotationRef/>
        </w:r>
      </w:ins>
      <w:r>
        <w:rPr>
          <w:rStyle w:val="CommentReference"/>
        </w:rPr>
        <w:annotationRef/>
      </w:r>
      <w:r>
        <w:t>All of this initial analysis is performed on baseline samples so I think you should use a heading to define that and then another to define that the subsequent stuff is done on failures.</w:t>
      </w:r>
    </w:p>
    <w:p w14:paraId="59EF3163" w14:textId="25895418" w:rsidR="002F2063" w:rsidRDefault="002F2063" w:rsidP="004902AE">
      <w:pPr>
        <w:pStyle w:val="CommentText"/>
      </w:pPr>
    </w:p>
    <w:p w14:paraId="206BF476" w14:textId="77777777" w:rsidR="002F2063" w:rsidRDefault="002F2063" w:rsidP="004902AE">
      <w:pPr>
        <w:pStyle w:val="CommentText"/>
      </w:pPr>
      <w:r>
        <w:t>W</w:t>
      </w:r>
      <w:ins w:id="117" w:author="Simon Travers" w:date="2013-11-13T12:56:00Z">
        <w:r>
          <w:rPr>
            <w:vanish/>
          </w:rPr>
          <w:t>of these  om individuals ts surplus to requirements? the Witwatersrand Medical School, South Africa.the subsequent stuff is done</w:t>
        </w:r>
      </w:ins>
    </w:p>
    <w:p w14:paraId="36939BFF" w14:textId="57D46013" w:rsidR="002F2063" w:rsidRDefault="002F2063">
      <w:pPr>
        <w:pStyle w:val="CommentText"/>
      </w:pPr>
    </w:p>
  </w:comment>
  <w:comment w:id="133" w:author="Simon Travers" w:date="2013-11-13T10:56:00Z" w:initials="OU">
    <w:p w14:paraId="18FA54AA" w14:textId="2172C05E" w:rsidR="002F2063" w:rsidRDefault="002F2063">
      <w:pPr>
        <w:pStyle w:val="CommentText"/>
      </w:pPr>
      <w:r>
        <w:rPr>
          <w:rStyle w:val="CommentReference"/>
        </w:rPr>
        <w:annotationRef/>
      </w:r>
      <w:r>
        <w:t>Add the results for the comparison of genotyping results  at baseline for FLX vs Junior here.</w:t>
      </w:r>
    </w:p>
  </w:comment>
  <w:comment w:id="134" w:author="Simon Travers" w:date="2013-11-13T11:06:00Z" w:initials="OU">
    <w:p w14:paraId="122568A0" w14:textId="7BF1DCF6" w:rsidR="002F2063" w:rsidRDefault="002F2063">
      <w:pPr>
        <w:pStyle w:val="CommentText"/>
      </w:pPr>
      <w:r>
        <w:rPr>
          <w:rStyle w:val="CommentReference"/>
        </w:rPr>
        <w:annotationRef/>
      </w:r>
      <w:r>
        <w:t>This should be included in the previous section, I’ve changed the previous heading to reflect this.</w:t>
      </w:r>
    </w:p>
  </w:comment>
  <w:comment w:id="155" w:author="Simon Travers" w:date="2013-11-13T11:17:00Z" w:initials="OU">
    <w:p w14:paraId="38F9D1C8" w14:textId="23B20433" w:rsidR="002F2063" w:rsidRDefault="002F2063">
      <w:pPr>
        <w:pStyle w:val="CommentText"/>
      </w:pPr>
      <w:r>
        <w:rPr>
          <w:rStyle w:val="CommentReference"/>
        </w:rPr>
        <w:annotationRef/>
      </w:r>
      <w:r>
        <w:t xml:space="preserve">Is this it?!!!!  </w:t>
      </w:r>
    </w:p>
    <w:p w14:paraId="6EED6113" w14:textId="77777777" w:rsidR="002F2063" w:rsidRDefault="002F2063">
      <w:pPr>
        <w:pStyle w:val="CommentText"/>
      </w:pPr>
    </w:p>
    <w:p w14:paraId="7F57DA63" w14:textId="77777777" w:rsidR="002F2063" w:rsidRDefault="002F2063">
      <w:pPr>
        <w:pStyle w:val="CommentText"/>
      </w:pPr>
    </w:p>
    <w:p w14:paraId="6861FB34" w14:textId="1C1DF5FC" w:rsidR="002F2063" w:rsidRDefault="002F2063">
      <w:pPr>
        <w:pStyle w:val="CommentText"/>
      </w:pPr>
      <w:r>
        <w:t>You need to rewrite this section and describe the results comprehensively.  As with previous chapters it’s like you’ve made the assumption that the reader will see the figure and it will all magically make sense!</w:t>
      </w:r>
    </w:p>
    <w:p w14:paraId="7E263DCE" w14:textId="77777777" w:rsidR="002F2063" w:rsidRDefault="002F2063">
      <w:pPr>
        <w:pStyle w:val="CommentText"/>
      </w:pPr>
    </w:p>
    <w:p w14:paraId="4472789F" w14:textId="46B2F028" w:rsidR="002F2063" w:rsidRDefault="002F2063">
      <w:pPr>
        <w:pStyle w:val="CommentText"/>
      </w:pPr>
      <w:r>
        <w:t xml:space="preserve">Make it clear for them and easy to understand!  </w:t>
      </w:r>
    </w:p>
  </w:comment>
  <w:comment w:id="160" w:author="Simon Travers" w:date="2013-11-13T11:23:00Z" w:initials="OU">
    <w:p w14:paraId="2F0A7075" w14:textId="6B4DFC7F" w:rsidR="002F2063" w:rsidRDefault="002F2063">
      <w:pPr>
        <w:pStyle w:val="CommentText"/>
      </w:pPr>
      <w:r>
        <w:rPr>
          <w:rStyle w:val="CommentReference"/>
        </w:rPr>
        <w:annotationRef/>
      </w:r>
      <w:r>
        <w:t>Follow the same type of corrections and observations/suggestions that I made for the previous section and apply them here.</w:t>
      </w:r>
    </w:p>
  </w:comment>
  <w:comment w:id="167" w:author="Simon Travers" w:date="2013-11-13T11:08:00Z" w:initials="OU">
    <w:p w14:paraId="11A1B3A9" w14:textId="77777777" w:rsidR="002F2063" w:rsidRDefault="002F2063" w:rsidP="00B66576">
      <w:pPr>
        <w:pStyle w:val="CommentText"/>
      </w:pPr>
      <w:r>
        <w:rPr>
          <w:rStyle w:val="CommentReference"/>
        </w:rPr>
        <w:annotationRef/>
      </w:r>
      <w:r>
        <w:t>I wrote this as an introduction for this section in the results but now I think it reads more like  discussion so move it there and use it.</w:t>
      </w:r>
    </w:p>
  </w:comment>
  <w:comment w:id="184" w:author="Simon Travers" w:date="2013-11-13T11:43:00Z" w:initials="OU">
    <w:p w14:paraId="37C5EDC5" w14:textId="340264DB" w:rsidR="002F2063" w:rsidRDefault="002F2063">
      <w:pPr>
        <w:pStyle w:val="CommentText"/>
      </w:pPr>
      <w:r>
        <w:rPr>
          <w:rStyle w:val="CommentReference"/>
        </w:rPr>
        <w:annotationRef/>
      </w:r>
      <w:r>
        <w:t xml:space="preserve">It was 156!  Silly mistakes like this should </w:t>
      </w:r>
      <w:r w:rsidRPr="00F40A75">
        <w:rPr>
          <w:b/>
        </w:rPr>
        <w:t xml:space="preserve">not </w:t>
      </w:r>
      <w:r>
        <w:t>be present…check and double check all your numbers….I happened to notice this  but can’t be expected to check them all.</w:t>
      </w:r>
    </w:p>
  </w:comment>
  <w:comment w:id="188" w:author="Simon Travers" w:date="2013-11-13T11:44:00Z" w:initials="OU">
    <w:p w14:paraId="6E82D067" w14:textId="27CDA654" w:rsidR="002F2063" w:rsidRDefault="002F2063">
      <w:pPr>
        <w:pStyle w:val="CommentText"/>
      </w:pPr>
      <w:r>
        <w:rPr>
          <w:rStyle w:val="CommentReference"/>
        </w:rPr>
        <w:annotationRef/>
      </w:r>
      <w:r>
        <w:t>Figure?!!</w:t>
      </w:r>
    </w:p>
  </w:comment>
  <w:comment w:id="189" w:author="Simon Travers" w:date="2013-11-13T11:50:00Z" w:initials="OU">
    <w:p w14:paraId="2CB03AF1" w14:textId="77777777" w:rsidR="002F2063" w:rsidRDefault="002F2063">
      <w:pPr>
        <w:pStyle w:val="CommentText"/>
      </w:pPr>
      <w:r>
        <w:rPr>
          <w:rStyle w:val="CommentReference"/>
        </w:rPr>
        <w:annotationRef/>
      </w:r>
      <w:r>
        <w:t>Talk through the numbers  in the figure more more…there’s minimal difference so describe them !</w:t>
      </w:r>
    </w:p>
    <w:p w14:paraId="33FEFE32" w14:textId="77777777" w:rsidR="002F2063" w:rsidRDefault="002F2063">
      <w:pPr>
        <w:pStyle w:val="CommentText"/>
      </w:pPr>
    </w:p>
    <w:p w14:paraId="76B6C565" w14:textId="2E51B048" w:rsidR="002F2063" w:rsidRDefault="002F2063">
      <w:pPr>
        <w:pStyle w:val="CommentText"/>
      </w:pPr>
      <w:r>
        <w:t>E.g at the 20 and 15% prevalence threshold no differences were observed between either platform for any of the clinical outcome categories.</w:t>
      </w:r>
    </w:p>
  </w:comment>
  <w:comment w:id="190" w:author="Simon Travers" w:date="2013-11-13T11:54:00Z" w:initials="OU">
    <w:p w14:paraId="4A666735" w14:textId="184C7549" w:rsidR="002F2063" w:rsidRDefault="002F2063">
      <w:pPr>
        <w:pStyle w:val="CommentText"/>
      </w:pPr>
      <w:r>
        <w:rPr>
          <w:rStyle w:val="CommentReference"/>
        </w:rPr>
        <w:annotationRef/>
      </w:r>
      <w:r>
        <w:t>This difference is statistically significant.  Significante was determined using a two-tailed t-test….you must mention this in M&amp;Ms (or perhaps the first time it’s used in results).</w:t>
      </w:r>
    </w:p>
  </w:comment>
  <w:comment w:id="191" w:author="Simon Travers" w:date="2013-11-13T11:54:00Z" w:initials="OU">
    <w:p w14:paraId="4DE1C3E8" w14:textId="5C8C7D9F" w:rsidR="002F2063" w:rsidRDefault="002F2063">
      <w:pPr>
        <w:pStyle w:val="CommentText"/>
      </w:pPr>
      <w:r>
        <w:rPr>
          <w:rStyle w:val="CommentReference"/>
        </w:rPr>
        <w:annotationRef/>
      </w:r>
      <w:r>
        <w:t>No need for this</w:t>
      </w:r>
    </w:p>
  </w:comment>
  <w:comment w:id="192" w:author="Simon Travers" w:date="2013-11-13T12:01:00Z" w:initials="OU">
    <w:p w14:paraId="57B7CFB3" w14:textId="63A248C8" w:rsidR="002F2063" w:rsidRDefault="002F2063">
      <w:pPr>
        <w:pStyle w:val="CommentText"/>
      </w:pPr>
      <w:r>
        <w:rPr>
          <w:rStyle w:val="CommentReference"/>
        </w:rPr>
        <w:annotationRef/>
      </w:r>
      <w:r>
        <w:t>I think you should open this section by stating that because there’s no significant difference between FLX and Junior you’re only presenting the comparison data for the HTS approach that it more likely to be used…the Junior platform.</w:t>
      </w:r>
    </w:p>
    <w:p w14:paraId="70C228C0" w14:textId="77777777" w:rsidR="002F2063" w:rsidRDefault="002F2063">
      <w:pPr>
        <w:pStyle w:val="CommentText"/>
      </w:pPr>
    </w:p>
    <w:p w14:paraId="63CF0462" w14:textId="3B97CE7B" w:rsidR="002F2063" w:rsidRDefault="002F2063">
      <w:pPr>
        <w:pStyle w:val="CommentText"/>
      </w:pPr>
      <w:r>
        <w:t>Change all the subsequent results to relate to the Junior platform and not FLX as it makes a lot more sense to do that!</w:t>
      </w:r>
    </w:p>
  </w:comment>
  <w:comment w:id="193" w:author="Simon Travers" w:date="2013-11-13T11:58:00Z" w:initials="OU">
    <w:p w14:paraId="4D31FAD3" w14:textId="681643E9" w:rsidR="002F2063" w:rsidRDefault="002F2063">
      <w:pPr>
        <w:pStyle w:val="CommentText"/>
      </w:pPr>
      <w:r>
        <w:rPr>
          <w:rStyle w:val="CommentReference"/>
        </w:rPr>
        <w:annotationRef/>
      </w:r>
      <w:r>
        <w:t>Needs a heading that shows that you’re now working with failure samples and not baseline.</w:t>
      </w:r>
    </w:p>
  </w:comment>
  <w:comment w:id="194" w:author="Simon Travers" w:date="2013-11-13T12:55:00Z" w:initials="OU">
    <w:p w14:paraId="28133CD5" w14:textId="3E12DA9B" w:rsidR="002F2063" w:rsidRDefault="002F2063">
      <w:pPr>
        <w:pStyle w:val="CommentText"/>
      </w:pPr>
      <w:r>
        <w:rPr>
          <w:rStyle w:val="CommentReference"/>
        </w:rPr>
        <w:annotationRef/>
      </w:r>
      <w:r>
        <w:t>This heading feels like its surplus to requirements?</w:t>
      </w:r>
    </w:p>
  </w:comment>
  <w:comment w:id="235" w:author="Simon Travers" w:date="2013-11-13T13:04:00Z" w:initials="OU">
    <w:p w14:paraId="0324CF0B" w14:textId="77777777" w:rsidR="002F2063" w:rsidRDefault="002F2063">
      <w:pPr>
        <w:pStyle w:val="CommentText"/>
      </w:pPr>
      <w:r>
        <w:rPr>
          <w:rStyle w:val="CommentReference"/>
        </w:rPr>
        <w:annotationRef/>
      </w:r>
      <w:r>
        <w:t>It doesn’t come across here as though you are sure of what is being tested statistically here….if you’re not sure then come ask for clarity.</w:t>
      </w:r>
    </w:p>
    <w:p w14:paraId="25BDB5B6" w14:textId="77777777" w:rsidR="002F2063" w:rsidRDefault="002F2063">
      <w:pPr>
        <w:pStyle w:val="CommentText"/>
      </w:pPr>
    </w:p>
    <w:p w14:paraId="79F0D304" w14:textId="77777777" w:rsidR="002F2063" w:rsidRDefault="002F2063">
      <w:pPr>
        <w:pStyle w:val="CommentText"/>
      </w:pPr>
      <w:r>
        <w:t>If you are then rephrase to make it clearer.</w:t>
      </w:r>
    </w:p>
    <w:p w14:paraId="164D2C1D" w14:textId="26DC40BB" w:rsidR="002F2063" w:rsidRDefault="002F2063">
      <w:pPr>
        <w:pStyle w:val="CommentText"/>
      </w:pPr>
    </w:p>
  </w:comment>
  <w:comment w:id="244" w:author="Simon Travers" w:date="2013-11-13T13:36:00Z" w:initials="OU">
    <w:p w14:paraId="111381D1" w14:textId="78CA9AF7" w:rsidR="002F2063" w:rsidRDefault="002F2063">
      <w:pPr>
        <w:pStyle w:val="CommentText"/>
      </w:pPr>
      <w:ins w:id="246" w:author="Simon Travers" w:date="2013-11-13T13:35:00Z">
        <w:r>
          <w:rPr>
            <w:rStyle w:val="CommentReference"/>
          </w:rPr>
          <w:annotationRef/>
        </w:r>
      </w:ins>
      <w:r w:rsidRPr="00286BFF">
        <w:rPr>
          <w:b/>
        </w:rPr>
        <w:t xml:space="preserve">ALWAYS </w:t>
      </w:r>
      <w:r>
        <w:t>speak about predicted resistant as opposed to resistant and sensitive….we don’t know for a fact that they’re resistant/sensitive!!</w:t>
      </w:r>
    </w:p>
  </w:comment>
  <w:comment w:id="247" w:author="Simon Travers" w:date="2013-11-13T13:39:00Z" w:initials="OU">
    <w:p w14:paraId="48481413" w14:textId="51A0D547" w:rsidR="002F2063" w:rsidRDefault="002F2063">
      <w:pPr>
        <w:pStyle w:val="CommentText"/>
      </w:pPr>
      <w:r>
        <w:rPr>
          <w:rStyle w:val="CommentReference"/>
        </w:rPr>
        <w:annotationRef/>
      </w:r>
      <w:r>
        <w:t>If you’re marking significance on some of the ‘tree’ then you should also mark significance on this figure too so you’re consistent.</w:t>
      </w:r>
    </w:p>
  </w:comment>
  <w:comment w:id="249" w:author="Simon Travers" w:date="2013-11-13T13:37:00Z" w:initials="OU">
    <w:p w14:paraId="2E85A09E" w14:textId="2E05FE13" w:rsidR="002F2063" w:rsidRDefault="002F2063">
      <w:pPr>
        <w:pStyle w:val="CommentText"/>
      </w:pPr>
      <w:r>
        <w:rPr>
          <w:rStyle w:val="CommentReference"/>
        </w:rPr>
        <w:annotationRef/>
      </w:r>
      <w:r>
        <w:t>That’s not true!  What about at 20%?  There are really silly mistake that you should not be making</w:t>
      </w:r>
    </w:p>
  </w:comment>
  <w:comment w:id="250" w:author="Simon Travers" w:date="2013-11-13T13:38:00Z" w:initials="OU">
    <w:p w14:paraId="66A6B436" w14:textId="753A0090" w:rsidR="002F2063" w:rsidRDefault="002F2063">
      <w:pPr>
        <w:pStyle w:val="CommentText"/>
      </w:pPr>
      <w:r>
        <w:rPr>
          <w:rStyle w:val="CommentReference"/>
        </w:rPr>
        <w:annotationRef/>
      </w:r>
      <w:r>
        <w:t>While the conclusion is right, the presentation of the result suggests you might not exactly understand how it was generated?</w:t>
      </w:r>
    </w:p>
  </w:comment>
  <w:comment w:id="327" w:author="Simon Travers" w:date="2013-11-13T14:43:00Z" w:initials="OU">
    <w:p w14:paraId="5F374DB5" w14:textId="17B6A880" w:rsidR="00BC7320" w:rsidRDefault="00BC7320">
      <w:pPr>
        <w:pStyle w:val="CommentText"/>
      </w:pPr>
      <w:ins w:id="328" w:author="Simon Travers" w:date="2013-11-13T14:41:00Z">
        <w:r>
          <w:rPr>
            <w:rStyle w:val="CommentReference"/>
          </w:rPr>
          <w:annotationRef/>
        </w:r>
      </w:ins>
      <w:r>
        <w:t>Your text for this section was particularly poor.</w:t>
      </w:r>
    </w:p>
    <w:p w14:paraId="0C0ADC6B" w14:textId="77777777" w:rsidR="00BC7320" w:rsidRDefault="00BC7320">
      <w:pPr>
        <w:pStyle w:val="CommentText"/>
      </w:pPr>
    </w:p>
    <w:p w14:paraId="556AEFBF" w14:textId="5086CD1A" w:rsidR="00BC7320" w:rsidRDefault="00BC7320">
      <w:pPr>
        <w:pStyle w:val="CommentText"/>
      </w:pPr>
      <w:r>
        <w:t xml:space="preserve">I’ve written it here so that you have a good version of it for when you’re working on your discussion next week.  I </w:t>
      </w:r>
      <w:r w:rsidRPr="00BC7320">
        <w:rPr>
          <w:u w:val="single"/>
        </w:rPr>
        <w:t xml:space="preserve">will not </w:t>
      </w:r>
      <w:r>
        <w:t>write your discussion on this.  If you don’t understand it fully please come talk to me tomorrow about it so you are fully prepared to work on the discussion.</w:t>
      </w:r>
      <w:bookmarkStart w:id="329" w:name="_GoBack"/>
      <w:bookmarkEnd w:id="329"/>
    </w:p>
    <w:p w14:paraId="027C438A" w14:textId="77777777" w:rsidR="00BC7320" w:rsidRDefault="00BC7320">
      <w:pPr>
        <w:pStyle w:val="CommentText"/>
      </w:pPr>
    </w:p>
    <w:p w14:paraId="7437ADBE" w14:textId="77777777" w:rsidR="00BC7320" w:rsidRDefault="00BC7320">
      <w:pPr>
        <w:pStyle w:val="CommentText"/>
      </w:pPr>
    </w:p>
    <w:p w14:paraId="17113D1A" w14:textId="77777777" w:rsidR="00BC7320" w:rsidRDefault="00BC7320">
      <w:pPr>
        <w:pStyle w:val="CommentText"/>
      </w:pPr>
    </w:p>
    <w:p w14:paraId="0B61C838" w14:textId="77777777" w:rsidR="00BC7320" w:rsidRDefault="00BC7320">
      <w:pPr>
        <w:pStyle w:val="CommentText"/>
      </w:pPr>
    </w:p>
    <w:p w14:paraId="414AC18B" w14:textId="77777777" w:rsidR="00BC7320" w:rsidRDefault="00BC7320">
      <w:pPr>
        <w:pStyle w:val="CommentText"/>
      </w:pPr>
    </w:p>
    <w:p w14:paraId="6BEFC9FC" w14:textId="77777777" w:rsidR="00BC7320" w:rsidRDefault="00BC7320">
      <w:pPr>
        <w:pStyle w:val="CommentText"/>
      </w:pPr>
    </w:p>
  </w:comment>
  <w:comment w:id="342" w:author="Simon Travers" w:date="2013-11-13T14:32:00Z" w:initials="OU">
    <w:p w14:paraId="2ECF576F" w14:textId="0FC923EF" w:rsidR="002F2063" w:rsidRDefault="002F2063">
      <w:pPr>
        <w:pStyle w:val="CommentText"/>
      </w:pPr>
      <w:r>
        <w:rPr>
          <w:rStyle w:val="CommentReference"/>
        </w:rPr>
        <w:annotationRef/>
      </w:r>
      <w:r>
        <w:t>This is discussion, not results.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B2059" w14:textId="77777777" w:rsidR="000925F4" w:rsidRDefault="000925F4" w:rsidP="000925F4">
      <w:r>
        <w:separator/>
      </w:r>
    </w:p>
  </w:endnote>
  <w:endnote w:type="continuationSeparator" w:id="0">
    <w:p w14:paraId="6705CD95" w14:textId="77777777" w:rsidR="000925F4" w:rsidRDefault="000925F4" w:rsidP="0009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7B428" w14:textId="77777777" w:rsidR="000925F4" w:rsidRDefault="000925F4" w:rsidP="000925F4">
      <w:r>
        <w:separator/>
      </w:r>
    </w:p>
  </w:footnote>
  <w:footnote w:type="continuationSeparator" w:id="0">
    <w:p w14:paraId="384E546C" w14:textId="77777777" w:rsidR="000925F4" w:rsidRDefault="000925F4" w:rsidP="000925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E0E4F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82E4F48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964047"/>
    <w:multiLevelType w:val="hybridMultilevel"/>
    <w:tmpl w:val="9FF88808"/>
    <w:lvl w:ilvl="0" w:tplc="38B0132A">
      <w:start w:val="2"/>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1">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0A768D8"/>
    <w:multiLevelType w:val="multilevel"/>
    <w:tmpl w:val="31C83EFC"/>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8"/>
  </w:num>
  <w:num w:numId="3">
    <w:abstractNumId w:val="12"/>
  </w:num>
  <w:num w:numId="4">
    <w:abstractNumId w:val="21"/>
  </w:num>
  <w:num w:numId="5">
    <w:abstractNumId w:val="19"/>
  </w:num>
  <w:num w:numId="6">
    <w:abstractNumId w:val="13"/>
  </w:num>
  <w:num w:numId="7">
    <w:abstractNumId w:val="27"/>
  </w:num>
  <w:num w:numId="8">
    <w:abstractNumId w:val="11"/>
  </w:num>
  <w:num w:numId="9">
    <w:abstractNumId w:val="20"/>
  </w:num>
  <w:num w:numId="10">
    <w:abstractNumId w:val="26"/>
  </w:num>
  <w:num w:numId="11">
    <w:abstractNumId w:val="14"/>
  </w:num>
  <w:num w:numId="12">
    <w:abstractNumId w:val="17"/>
  </w:num>
  <w:num w:numId="13">
    <w:abstractNumId w:val="29"/>
  </w:num>
  <w:num w:numId="14">
    <w:abstractNumId w:val="24"/>
  </w:num>
  <w:num w:numId="15">
    <w:abstractNumId w:val="25"/>
  </w:num>
  <w:num w:numId="16">
    <w:abstractNumId w:val="22"/>
  </w:num>
  <w:num w:numId="17">
    <w:abstractNumId w:val="28"/>
  </w:num>
  <w:num w:numId="18">
    <w:abstractNumId w:val="2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C6B24"/>
    <w:rsid w:val="000925F4"/>
    <w:rsid w:val="000A1ABA"/>
    <w:rsid w:val="0014711F"/>
    <w:rsid w:val="001747D3"/>
    <w:rsid w:val="001A2A0C"/>
    <w:rsid w:val="001B6E60"/>
    <w:rsid w:val="001D3D7C"/>
    <w:rsid w:val="0020424E"/>
    <w:rsid w:val="00211A89"/>
    <w:rsid w:val="00286BFF"/>
    <w:rsid w:val="002F2063"/>
    <w:rsid w:val="00305A81"/>
    <w:rsid w:val="003262AD"/>
    <w:rsid w:val="003375D6"/>
    <w:rsid w:val="0037051B"/>
    <w:rsid w:val="00384D95"/>
    <w:rsid w:val="00445B32"/>
    <w:rsid w:val="004902AE"/>
    <w:rsid w:val="004E7DD2"/>
    <w:rsid w:val="00502C28"/>
    <w:rsid w:val="00560C86"/>
    <w:rsid w:val="00590472"/>
    <w:rsid w:val="005A379B"/>
    <w:rsid w:val="005A5DE6"/>
    <w:rsid w:val="005A7D88"/>
    <w:rsid w:val="005B1F30"/>
    <w:rsid w:val="006976E2"/>
    <w:rsid w:val="006D171F"/>
    <w:rsid w:val="00735BFD"/>
    <w:rsid w:val="007643F5"/>
    <w:rsid w:val="007675EF"/>
    <w:rsid w:val="007C5332"/>
    <w:rsid w:val="008169F3"/>
    <w:rsid w:val="00951B35"/>
    <w:rsid w:val="009A1449"/>
    <w:rsid w:val="009C0088"/>
    <w:rsid w:val="00A06B61"/>
    <w:rsid w:val="00A21EE6"/>
    <w:rsid w:val="00A342B1"/>
    <w:rsid w:val="00A633E2"/>
    <w:rsid w:val="00A651E0"/>
    <w:rsid w:val="00A93547"/>
    <w:rsid w:val="00B66576"/>
    <w:rsid w:val="00BB77FE"/>
    <w:rsid w:val="00BC7320"/>
    <w:rsid w:val="00BD7116"/>
    <w:rsid w:val="00BE082F"/>
    <w:rsid w:val="00C26B14"/>
    <w:rsid w:val="00C30FDC"/>
    <w:rsid w:val="00C3591C"/>
    <w:rsid w:val="00D66546"/>
    <w:rsid w:val="00E37BDD"/>
    <w:rsid w:val="00F376D3"/>
    <w:rsid w:val="00F40A75"/>
    <w:rsid w:val="00F549CA"/>
    <w:rsid w:val="00FB6681"/>
    <w:rsid w:val="00FC6B24"/>
    <w:rsid w:val="00FC767C"/>
    <w:rsid w:val="00FF4D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F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Normal (Web)" w:uiPriority="99"/>
  </w:latentStyles>
  <w:style w:type="paragraph" w:default="1" w:styleId="Normal">
    <w:name w:val="Normal"/>
    <w:qFormat/>
    <w:rsid w:val="00FC6B24"/>
  </w:style>
  <w:style w:type="paragraph" w:styleId="Heading1">
    <w:name w:val="heading 1"/>
    <w:basedOn w:val="Normal"/>
    <w:next w:val="Normal"/>
    <w:link w:val="Heading1Char"/>
    <w:autoRedefine/>
    <w:rsid w:val="00A342B1"/>
    <w:pPr>
      <w:keepNext/>
      <w:keepLines/>
      <w:numPr>
        <w:numId w:val="1"/>
      </w:numPr>
      <w:spacing w:before="600" w:after="120"/>
      <w:outlineLvl w:val="0"/>
    </w:pPr>
    <w:rPr>
      <w:rFonts w:ascii="Times New Roman" w:eastAsiaTheme="majorEastAsia" w:hAnsi="Times New Roman" w:cstheme="majorBidi"/>
      <w:b/>
      <w:bCs/>
      <w:color w:val="345A8A" w:themeColor="accent1" w:themeShade="B5"/>
      <w:sz w:val="36"/>
      <w:szCs w:val="32"/>
    </w:rPr>
  </w:style>
  <w:style w:type="paragraph" w:styleId="Heading2">
    <w:name w:val="heading 2"/>
    <w:basedOn w:val="Normal"/>
    <w:next w:val="Normal"/>
    <w:link w:val="Heading2Char"/>
    <w:autoRedefine/>
    <w:rsid w:val="00A633E2"/>
    <w:pPr>
      <w:keepNext/>
      <w:keepLines/>
      <w:spacing w:before="320" w:after="120" w:line="480" w:lineRule="auto"/>
      <w:outlineLvl w:val="1"/>
      <w:pPrChange w:id="0" w:author="Simon Travers" w:date="2013-11-13T10:54:00Z">
        <w:pPr>
          <w:keepNext/>
          <w:keepLines/>
          <w:spacing w:before="320" w:after="120" w:line="480" w:lineRule="auto"/>
          <w:outlineLvl w:val="1"/>
        </w:pPr>
      </w:pPrChange>
    </w:pPr>
    <w:rPr>
      <w:rFonts w:ascii="Times New Roman" w:eastAsiaTheme="majorEastAsia" w:hAnsi="Times New Roman" w:cstheme="majorBidi"/>
      <w:bCs/>
      <w:sz w:val="28"/>
      <w:szCs w:val="26"/>
      <w:rPrChange w:id="0" w:author="Simon Travers" w:date="2013-11-13T10:54:00Z">
        <w:rPr>
          <w:rFonts w:eastAsiaTheme="majorEastAsia" w:cstheme="majorBidi"/>
          <w:b/>
          <w:bCs/>
          <w:sz w:val="28"/>
          <w:szCs w:val="26"/>
          <w:lang w:val="en-US" w:eastAsia="en-US" w:bidi="ar-SA"/>
        </w:rPr>
      </w:rPrChange>
    </w:rPr>
  </w:style>
  <w:style w:type="paragraph" w:styleId="Heading3">
    <w:name w:val="heading 3"/>
    <w:basedOn w:val="Normal"/>
    <w:next w:val="Normal"/>
    <w:link w:val="Heading3Char"/>
    <w:rsid w:val="00BD7116"/>
    <w:pPr>
      <w:keepNext/>
      <w:keepLines/>
      <w:numPr>
        <w:ilvl w:val="2"/>
        <w:numId w:val="18"/>
      </w:numPr>
      <w:spacing w:before="320" w:after="120"/>
      <w:outlineLvl w:val="2"/>
    </w:pPr>
    <w:rPr>
      <w:rFonts w:ascii="Times New Roman" w:eastAsiaTheme="majorEastAsia" w:hAnsi="Times New Roman" w:cstheme="majorBidi"/>
      <w:b/>
      <w:bCs/>
      <w:color w:val="4F81BD" w:themeColor="accent1"/>
      <w:sz w:val="28"/>
    </w:rPr>
  </w:style>
  <w:style w:type="paragraph" w:styleId="Heading4">
    <w:name w:val="heading 4"/>
    <w:basedOn w:val="Normal"/>
    <w:next w:val="Normal"/>
    <w:link w:val="Heading4Char"/>
    <w:rsid w:val="00BD71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42B1"/>
    <w:rPr>
      <w:rFonts w:ascii="Times New Roman" w:eastAsiaTheme="majorEastAsia" w:hAnsi="Times New Roman" w:cstheme="majorBidi"/>
      <w:b/>
      <w:bCs/>
      <w:color w:val="345A8A" w:themeColor="accent1" w:themeShade="B5"/>
      <w:sz w:val="36"/>
      <w:szCs w:val="32"/>
    </w:rPr>
  </w:style>
  <w:style w:type="character" w:customStyle="1" w:styleId="Heading2Char">
    <w:name w:val="Heading 2 Char"/>
    <w:basedOn w:val="DefaultParagraphFont"/>
    <w:link w:val="Heading2"/>
    <w:rsid w:val="00A633E2"/>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rsid w:val="00BD7116"/>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rsid w:val="00BD7116"/>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3258</Words>
  <Characters>18576</Characters>
  <Application>Microsoft Macintosh Word</Application>
  <DocSecurity>0</DocSecurity>
  <Lines>154</Lines>
  <Paragraphs>43</Paragraphs>
  <ScaleCrop>false</ScaleCrop>
  <Company>SANBI</Company>
  <LinksUpToDate>false</LinksUpToDate>
  <CharactersWithSpaces>21791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Simon Travers</cp:lastModifiedBy>
  <cp:revision>45</cp:revision>
  <dcterms:created xsi:type="dcterms:W3CDTF">2013-11-12T08:21:00Z</dcterms:created>
  <dcterms:modified xsi:type="dcterms:W3CDTF">2013-11-13T12:43:00Z</dcterms:modified>
</cp:coreProperties>
</file>