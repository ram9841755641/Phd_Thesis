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9150A" w:rsidRDefault="003E0253" w:rsidP="00C92B16">
      <w:pPr>
        <w:spacing w:line="480" w:lineRule="auto"/>
        <w:jc w:val="center"/>
        <w:rPr>
          <w:ins w:id="0" w:author="Ram Shrestha" w:date="2014-05-02T02:02:00Z"/>
          <w:b/>
          <w:sz w:val="40"/>
        </w:rPr>
      </w:pPr>
      <w:ins w:id="1" w:author="Ram Shrestha" w:date="2014-05-02T02:02:00Z">
        <w:r>
          <w:rPr>
            <w:b/>
            <w:sz w:val="40"/>
          </w:rPr>
          <w:t>Chapter 6</w:t>
        </w:r>
      </w:ins>
    </w:p>
    <w:p w:rsidR="003E0253" w:rsidRPr="0029150A" w:rsidRDefault="003E0253" w:rsidP="00C92B16">
      <w:pPr>
        <w:numPr>
          <w:ins w:id="2" w:author="Ram Shrestha" w:date="2014-05-02T02:03:00Z"/>
        </w:numPr>
        <w:spacing w:line="480" w:lineRule="auto"/>
        <w:jc w:val="center"/>
        <w:rPr>
          <w:b/>
          <w:sz w:val="40"/>
        </w:rPr>
      </w:pPr>
      <w:ins w:id="3" w:author="Ram Shrestha" w:date="2014-05-02T02:03:00Z">
        <w:r>
          <w:rPr>
            <w:b/>
            <w:sz w:val="40"/>
          </w:rPr>
          <w:t>Final Summary</w:t>
        </w:r>
      </w:ins>
    </w:p>
    <w:p w:rsidR="00E97977" w:rsidRDefault="00E97977" w:rsidP="00C92B16">
      <w:pPr>
        <w:spacing w:line="480" w:lineRule="auto"/>
        <w:jc w:val="both"/>
      </w:pPr>
    </w:p>
    <w:p w:rsidR="00E97977" w:rsidRDefault="00E97977" w:rsidP="00C92B16">
      <w:pPr>
        <w:spacing w:line="480" w:lineRule="auto"/>
        <w:jc w:val="both"/>
      </w:pPr>
      <w:r>
        <w:t xml:space="preserve">In countries with a high burden of HIV, drug resistance testing is not routinely performed in a clinical setting due to the cost. The advent of </w:t>
      </w:r>
      <w:r w:rsidR="00C92B16">
        <w:t>Roche/454</w:t>
      </w:r>
      <w:r w:rsidR="00D05004">
        <w:t>, and other,</w:t>
      </w:r>
      <w:r>
        <w:t xml:space="preserve"> pyrosequencing </w:t>
      </w:r>
      <w:r w:rsidR="00D05004">
        <w:t xml:space="preserve">platforms </w:t>
      </w:r>
      <w:r>
        <w:t xml:space="preserve">holds great promise in the development of a high-throughput, robust, reliable and affordable HIV drug resistance test.  Further, the depth of coverage obtained using </w:t>
      </w:r>
      <w:r w:rsidR="00D05004">
        <w:t xml:space="preserve">ultra deep </w:t>
      </w:r>
      <w:r w:rsidR="00C92B16">
        <w:t>pyro</w:t>
      </w:r>
      <w:r>
        <w:t>sequencing means that the presence of clinically relevant low abundance drug resistant viral variants within an individual’s viral population can also be explored.</w:t>
      </w:r>
    </w:p>
    <w:p w:rsidR="00E97977" w:rsidRDefault="00E97977" w:rsidP="00C92B16">
      <w:pPr>
        <w:spacing w:line="480" w:lineRule="auto"/>
        <w:jc w:val="both"/>
      </w:pPr>
    </w:p>
    <w:p w:rsidR="00E97977" w:rsidRDefault="00E97977" w:rsidP="00C92B16">
      <w:pPr>
        <w:spacing w:line="480" w:lineRule="auto"/>
        <w:jc w:val="both"/>
      </w:pPr>
      <w:r>
        <w:t xml:space="preserve">The sheer volume of data generated by such an approach means that there is a need for powerful, sensitive and user-friendly bioinformatics applications for management and analysis of the data.  We have developed a bioinformatics pipeline (Seq2Res) that takes sequence data directly from the </w:t>
      </w:r>
      <w:r w:rsidR="00C92B16">
        <w:t>Roche/454</w:t>
      </w:r>
      <w:r>
        <w:t xml:space="preserve"> sequencing platform and outputs drug resistance information for each sample.</w:t>
      </w:r>
    </w:p>
    <w:p w:rsidR="00E97977" w:rsidRDefault="00E97977" w:rsidP="00C92B16">
      <w:pPr>
        <w:spacing w:line="480" w:lineRule="auto"/>
        <w:jc w:val="both"/>
      </w:pPr>
    </w:p>
    <w:p w:rsidR="00C92B16" w:rsidRDefault="00E97977" w:rsidP="00C92B16">
      <w:pPr>
        <w:spacing w:line="480" w:lineRule="auto"/>
        <w:jc w:val="both"/>
      </w:pPr>
      <w:r>
        <w:t xml:space="preserve">As part of this pipeline we have developed a novel approach (QTrim) for quality trimming of </w:t>
      </w:r>
      <w:r w:rsidR="00C92B16">
        <w:t>the Roche/454</w:t>
      </w:r>
      <w:r>
        <w:t xml:space="preserve"> sequence reads.  </w:t>
      </w:r>
      <w:r w:rsidR="00D05004">
        <w:t xml:space="preserve">UDPS </w:t>
      </w:r>
      <w:r>
        <w:t xml:space="preserve">data </w:t>
      </w:r>
      <w:r w:rsidR="00D05004">
        <w:t xml:space="preserve">outputs </w:t>
      </w:r>
      <w:r>
        <w:t xml:space="preserve">a quality score associated with every nucleotide and these </w:t>
      </w:r>
      <w:r w:rsidR="00D05004">
        <w:t xml:space="preserve">must </w:t>
      </w:r>
      <w:r>
        <w:t xml:space="preserve">be accounted for prior to downstream analysis of the data, </w:t>
      </w:r>
      <w:r w:rsidR="00D05004">
        <w:t xml:space="preserve">to ensure </w:t>
      </w:r>
      <w:r>
        <w:t>accurate drug resistance results</w:t>
      </w:r>
      <w:r w:rsidR="00D05004">
        <w:t xml:space="preserve"> and avoid false positives and false negatives</w:t>
      </w:r>
      <w:r>
        <w:t xml:space="preserve">. We compared the performance of QTrim with </w:t>
      </w:r>
      <w:r w:rsidR="00D05004">
        <w:t xml:space="preserve">other </w:t>
      </w:r>
      <w:r>
        <w:t xml:space="preserve">widely used algorithms on both good and poor quality </w:t>
      </w:r>
      <w:r w:rsidR="00C92B16">
        <w:t>Roche/454</w:t>
      </w:r>
      <w:r>
        <w:t xml:space="preserve"> sequence data.  We evaluated </w:t>
      </w:r>
      <w:r w:rsidR="00D05004">
        <w:t xml:space="preserve">the </w:t>
      </w:r>
      <w:r>
        <w:t xml:space="preserve">methods based on mean read length, total number of reads and the percentage of poor quality bases in the resulting output.  We </w:t>
      </w:r>
      <w:r w:rsidR="00D05004">
        <w:t xml:space="preserve">found </w:t>
      </w:r>
      <w:r>
        <w:t xml:space="preserve">that our approach </w:t>
      </w:r>
      <w:r w:rsidR="00D05004">
        <w:t xml:space="preserve">performed </w:t>
      </w:r>
      <w:r>
        <w:t xml:space="preserve">marginally better than the next best method for good quality data and significantly </w:t>
      </w:r>
      <w:r w:rsidR="00D05004">
        <w:t xml:space="preserve">outperformed </w:t>
      </w:r>
      <w:r>
        <w:t>all methods when poor quality data is analyzed.</w:t>
      </w:r>
    </w:p>
    <w:p w:rsidR="00C92B16" w:rsidRDefault="00C92B16" w:rsidP="00C92B16">
      <w:pPr>
        <w:spacing w:line="480" w:lineRule="auto"/>
        <w:jc w:val="both"/>
      </w:pPr>
    </w:p>
    <w:p w:rsidR="00C50023" w:rsidRDefault="00D05004" w:rsidP="00C92B16">
      <w:pPr>
        <w:spacing w:line="480" w:lineRule="auto"/>
        <w:jc w:val="both"/>
      </w:pPr>
      <w:r>
        <w:t xml:space="preserve">UDPS </w:t>
      </w:r>
      <w:r w:rsidR="00C92B16">
        <w:t xml:space="preserve">reads often contain </w:t>
      </w:r>
      <w:r>
        <w:t>PCR and sequencing induced errors which can artificially inflate viral diversity and may result in the generation of false positives in HIV resistance genotyping</w:t>
      </w:r>
      <w:r w:rsidR="00C92B16">
        <w:t xml:space="preserve">. </w:t>
      </w:r>
      <w:r>
        <w:t xml:space="preserve"> </w:t>
      </w:r>
      <w:r w:rsidR="00C92B16">
        <w:t xml:space="preserve">These errors can </w:t>
      </w:r>
      <w:r>
        <w:t xml:space="preserve">potentially be </w:t>
      </w:r>
      <w:r w:rsidR="00C92B16">
        <w:t xml:space="preserve">corrected </w:t>
      </w:r>
      <w:r>
        <w:t xml:space="preserve">if all of the sequence reads originating </w:t>
      </w:r>
      <w:r w:rsidR="00C92B16">
        <w:t xml:space="preserve">from </w:t>
      </w:r>
      <w:r>
        <w:t xml:space="preserve">the same </w:t>
      </w:r>
      <w:r w:rsidR="00C92B16">
        <w:t xml:space="preserve">viral template. </w:t>
      </w:r>
      <w:r>
        <w:t xml:space="preserve"> Recent studies have described the use of a primer ID approach that tags each viral template with a unique identifier during the cDNA generation step.  Thus</w:t>
      </w:r>
      <w:ins w:id="4" w:author="Ram Shrestha" w:date="2014-05-02T03:15:00Z">
        <w:r w:rsidR="00DB1187">
          <w:t xml:space="preserve"> </w:t>
        </w:r>
      </w:ins>
      <w:r>
        <w:t>s</w:t>
      </w:r>
      <w:r w:rsidR="00C92B16">
        <w:t xml:space="preserve">equence reads deriving from the same viral template sequence can be identified </w:t>
      </w:r>
      <w:r>
        <w:t xml:space="preserve">and the generation of a consensus sequence from all of the reads originating from the same template can accurately reduce the presence of PCR </w:t>
      </w:r>
      <w:r w:rsidR="00603009">
        <w:t>and</w:t>
      </w:r>
      <w:r>
        <w:t xml:space="preserve"> sequencing induced errors in the viral genotyping data</w:t>
      </w:r>
      <w:r w:rsidR="00C92B16">
        <w:t xml:space="preserve">. </w:t>
      </w:r>
      <w:r>
        <w:t xml:space="preserve"> The analysis of this data is complex with no know algorithms currently published for analysis of such data.  We have developed a module for the </w:t>
      </w:r>
      <w:r w:rsidR="00C92B16">
        <w:t xml:space="preserve">Seq2Res </w:t>
      </w:r>
      <w:r>
        <w:t xml:space="preserve">resistance testing platform that </w:t>
      </w:r>
      <w:r w:rsidR="00C92B16">
        <w:t xml:space="preserve">is capable of </w:t>
      </w:r>
      <w:r w:rsidR="00C50023">
        <w:t xml:space="preserve">processing sample specific sequence data produced using </w:t>
      </w:r>
      <w:r>
        <w:t xml:space="preserve">the </w:t>
      </w:r>
      <w:r w:rsidR="00C50023">
        <w:t>Primer ID</w:t>
      </w:r>
      <w:r>
        <w:t xml:space="preserve"> approach.  Application of this approach to primer ID data showed that while the primer ID approach can potentially reduce the presence of errors, it also has the potential for underrepresenting viral diversity by removing viral sequences from subsequent analysis because there are insufficient reads for a template to generate a consensus sequence. </w:t>
      </w:r>
    </w:p>
    <w:p w:rsidR="00C50023" w:rsidRDefault="00C50023" w:rsidP="00C92B16">
      <w:pPr>
        <w:spacing w:line="480" w:lineRule="auto"/>
        <w:jc w:val="both"/>
      </w:pPr>
    </w:p>
    <w:p w:rsidR="00D33856" w:rsidRDefault="00B16A82" w:rsidP="00C92B16">
      <w:pPr>
        <w:spacing w:line="480" w:lineRule="auto"/>
        <w:jc w:val="both"/>
      </w:pPr>
      <w:r>
        <w:t xml:space="preserve">We </w:t>
      </w:r>
      <w:ins w:id="5" w:author="Ram Shrestha" w:date="2014-05-01T00:12:00Z">
        <w:r w:rsidR="00E91DC7">
          <w:t xml:space="preserve">evaluated and verified </w:t>
        </w:r>
      </w:ins>
      <w:r>
        <w:t xml:space="preserve">the sensitivity of </w:t>
      </w:r>
      <w:r w:rsidR="00623024">
        <w:t xml:space="preserve">the resistance testing module of </w:t>
      </w:r>
      <w:r>
        <w:t xml:space="preserve">Seq2Res </w:t>
      </w:r>
      <w:r w:rsidR="00623024">
        <w:t xml:space="preserve">at accurately identifying </w:t>
      </w:r>
      <w:r w:rsidR="0066309B">
        <w:t>drug resistant mutation</w:t>
      </w:r>
      <w:r w:rsidR="00623024">
        <w:t>s</w:t>
      </w:r>
      <w:r w:rsidR="0066309B">
        <w:t xml:space="preserve"> using</w:t>
      </w:r>
      <w:r>
        <w:t xml:space="preserve"> the two real consensus sequence datasets down</w:t>
      </w:r>
      <w:r w:rsidR="0066309B">
        <w:t xml:space="preserve">loaded from Stanford </w:t>
      </w:r>
      <w:r w:rsidR="00623024">
        <w:t>resistance d</w:t>
      </w:r>
      <w:r w:rsidR="0066309B">
        <w:t xml:space="preserve">atabase. </w:t>
      </w:r>
      <w:r w:rsidR="008377D8">
        <w:t>We found that</w:t>
      </w:r>
      <w:r w:rsidR="00D33856">
        <w:t xml:space="preserve"> </w:t>
      </w:r>
      <w:r w:rsidR="008D4368">
        <w:t xml:space="preserve">Seq2Res </w:t>
      </w:r>
      <w:r w:rsidR="00623024">
        <w:t xml:space="preserve">is at least as sensitive as the Stanford database as it </w:t>
      </w:r>
      <w:r w:rsidR="008D4368">
        <w:t>identified all the drug resistant mutations that were reported by the Web Sierra. I</w:t>
      </w:r>
      <w:r w:rsidR="008377D8">
        <w:t>n addition</w:t>
      </w:r>
      <w:r w:rsidR="008D4368">
        <w:t>, Seq2Res</w:t>
      </w:r>
      <w:r w:rsidR="008377D8">
        <w:t xml:space="preserve"> </w:t>
      </w:r>
      <w:r w:rsidR="008D4368">
        <w:t xml:space="preserve">was also able </w:t>
      </w:r>
      <w:r w:rsidR="008377D8">
        <w:t>to</w:t>
      </w:r>
      <w:r w:rsidR="00D33856">
        <w:t xml:space="preserve"> </w:t>
      </w:r>
      <w:r w:rsidR="008D4368">
        <w:t>identify a drug resistant mutation that was reported by Web Sierra incorrectly</w:t>
      </w:r>
      <w:r w:rsidR="00D33856">
        <w:t>.</w:t>
      </w:r>
    </w:p>
    <w:p w:rsidR="0066309B" w:rsidRDefault="00D33856" w:rsidP="00C92B16">
      <w:pPr>
        <w:spacing w:line="480" w:lineRule="auto"/>
        <w:jc w:val="both"/>
      </w:pPr>
      <w:r>
        <w:t xml:space="preserve"> </w:t>
      </w:r>
    </w:p>
    <w:p w:rsidR="00D33856" w:rsidRDefault="00D33856" w:rsidP="00D33856">
      <w:pPr>
        <w:spacing w:line="480" w:lineRule="auto"/>
        <w:jc w:val="both"/>
      </w:pPr>
      <w:r>
        <w:t xml:space="preserve">We also tested the ability of Seq2Res to </w:t>
      </w:r>
      <w:r w:rsidR="003C3748">
        <w:t>report</w:t>
      </w:r>
      <w:r>
        <w:t xml:space="preserve"> the </w:t>
      </w:r>
      <w:r w:rsidR="0066309B">
        <w:t xml:space="preserve">prevalence of the drug resistant mutations </w:t>
      </w:r>
      <w:r w:rsidR="003C3748">
        <w:t xml:space="preserve">correctly </w:t>
      </w:r>
      <w:r w:rsidR="0066309B">
        <w:t>using</w:t>
      </w:r>
      <w:r w:rsidR="00B16A82">
        <w:t xml:space="preserve"> </w:t>
      </w:r>
      <w:r w:rsidR="007A448E">
        <w:t>five simulate</w:t>
      </w:r>
      <w:r w:rsidR="008D4368">
        <w:t>d</w:t>
      </w:r>
      <w:r w:rsidR="007A448E">
        <w:t xml:space="preserve"> datasets </w:t>
      </w:r>
      <w:r w:rsidR="00623024">
        <w:t>and showed that regardless of the prevalence level of the DRMs in the dataset, Seq2Res is capable of accurately identifying their presence at the correct prevalence level</w:t>
      </w:r>
      <w:r w:rsidR="007A448E">
        <w:t>.</w:t>
      </w:r>
      <w:r w:rsidR="0066309B">
        <w:t xml:space="preserve"> </w:t>
      </w:r>
    </w:p>
    <w:p w:rsidR="00D33856" w:rsidRDefault="00D33856" w:rsidP="00D33856">
      <w:pPr>
        <w:spacing w:line="480" w:lineRule="auto"/>
        <w:jc w:val="both"/>
      </w:pPr>
    </w:p>
    <w:p w:rsidR="00C66B31" w:rsidRDefault="00D33856" w:rsidP="00D33856">
      <w:pPr>
        <w:spacing w:line="480" w:lineRule="auto"/>
        <w:jc w:val="both"/>
      </w:pPr>
      <w:r>
        <w:t xml:space="preserve">Finally, we </w:t>
      </w:r>
      <w:r w:rsidR="00230091">
        <w:t xml:space="preserve">applied </w:t>
      </w:r>
      <w:r>
        <w:t xml:space="preserve">Seq2Res </w:t>
      </w:r>
      <w:r w:rsidR="008D4368">
        <w:t>for</w:t>
      </w:r>
      <w:r>
        <w:t xml:space="preserve"> drug resistance </w:t>
      </w:r>
      <w:r w:rsidR="00230091">
        <w:t xml:space="preserve">genotyping on </w:t>
      </w:r>
      <w:r>
        <w:t>real biological datasets</w:t>
      </w:r>
      <w:r w:rsidR="00230091">
        <w:t xml:space="preserve"> </w:t>
      </w:r>
      <w:r w:rsidR="003C3748">
        <w:t xml:space="preserve">generated as part of the CIPRA-SA (Comprehensive </w:t>
      </w:r>
      <w:r w:rsidR="003C3748" w:rsidRPr="00376D76">
        <w:t>International Program for Research in AIDS in South Africa</w:t>
      </w:r>
      <w:r w:rsidR="003C3748">
        <w:t>)</w:t>
      </w:r>
      <w:r w:rsidR="00230091">
        <w:t xml:space="preserve"> study</w:t>
      </w:r>
      <w:r w:rsidR="003C3748">
        <w:t xml:space="preserve">. </w:t>
      </w:r>
      <w:r w:rsidR="004B4BAF">
        <w:t>471 samples were genotyped using Roche/454</w:t>
      </w:r>
      <w:r w:rsidR="00603009">
        <w:t xml:space="preserve"> Junior</w:t>
      </w:r>
      <w:r w:rsidR="004B4BAF">
        <w:t xml:space="preserve"> and 630 samples were genotyped using Roche/454 FLX.</w:t>
      </w:r>
      <w:r w:rsidR="00230091">
        <w:t xml:space="preserve">  Both datasets were evaluated using the Seq2Res </w:t>
      </w:r>
      <w:ins w:id="6" w:author="Ram Shrestha" w:date="2014-05-01T00:15:00Z">
        <w:r w:rsidR="00B11A2B">
          <w:t xml:space="preserve">resistance </w:t>
        </w:r>
        <w:r w:rsidR="00E91DC7">
          <w:t>testing</w:t>
        </w:r>
      </w:ins>
      <w:r w:rsidR="00230091">
        <w:t xml:space="preserve"> platform.</w:t>
      </w:r>
      <w:r w:rsidR="004B4BAF">
        <w:t xml:space="preserve"> </w:t>
      </w:r>
      <w:r w:rsidR="00230091">
        <w:t xml:space="preserve"> </w:t>
      </w:r>
      <w:r w:rsidR="004B4BAF">
        <w:t>Consensus sequence</w:t>
      </w:r>
      <w:r w:rsidR="00A468B6">
        <w:t>s</w:t>
      </w:r>
      <w:r w:rsidR="004B4BAF">
        <w:t xml:space="preserve"> for 349 </w:t>
      </w:r>
      <w:r w:rsidR="004B4BAF" w:rsidRPr="00376D76">
        <w:t>samples</w:t>
      </w:r>
      <w:r w:rsidR="004B4BAF">
        <w:t xml:space="preserve"> from conventional genotyping </w:t>
      </w:r>
      <w:r w:rsidR="00230091">
        <w:t xml:space="preserve">were </w:t>
      </w:r>
      <w:r w:rsidR="004B4BAF">
        <w:t>also available</w:t>
      </w:r>
      <w:r w:rsidR="00A468B6">
        <w:t xml:space="preserve"> and were used for comparison with the UDPS data</w:t>
      </w:r>
      <w:r w:rsidR="004B4BAF">
        <w:t xml:space="preserve">. </w:t>
      </w:r>
    </w:p>
    <w:p w:rsidR="00C66B31" w:rsidRDefault="00C66B31" w:rsidP="00D33856">
      <w:pPr>
        <w:spacing w:line="480" w:lineRule="auto"/>
        <w:jc w:val="both"/>
      </w:pPr>
    </w:p>
    <w:p w:rsidR="003E0253" w:rsidRDefault="00C66B31" w:rsidP="00D33856">
      <w:pPr>
        <w:spacing w:line="480" w:lineRule="auto"/>
        <w:jc w:val="both"/>
        <w:rPr>
          <w:ins w:id="7" w:author="Ram Shrestha" w:date="2014-05-01T01:18:00Z"/>
        </w:rPr>
      </w:pPr>
      <w:r>
        <w:t xml:space="preserve">Roche/454 FLX and </w:t>
      </w:r>
      <w:r w:rsidR="00A7307C">
        <w:t xml:space="preserve">Roche/454 </w:t>
      </w:r>
      <w:r>
        <w:t xml:space="preserve">Junior genotypic data for baseline samples showed that the number of samples that were predicted </w:t>
      </w:r>
      <w:ins w:id="8" w:author="Ram Shrestha" w:date="2014-05-01T01:04:00Z">
        <w:r w:rsidR="00540CB5">
          <w:t xml:space="preserve">as </w:t>
        </w:r>
      </w:ins>
      <w:r>
        <w:t xml:space="preserve">resistant increased when the prevalence of </w:t>
      </w:r>
      <w:r w:rsidR="00850CF3">
        <w:t xml:space="preserve">resistance </w:t>
      </w:r>
      <w:r>
        <w:t xml:space="preserve">was decreased to 1% cutoff. </w:t>
      </w:r>
      <w:ins w:id="9" w:author="Ram Shrestha" w:date="2014-05-01T01:14:00Z">
        <w:r w:rsidR="00D55F04">
          <w:t xml:space="preserve">There was no significant difference in the number of samples predicted as resistant, showing that FLX and Junior were comparable at genotypic </w:t>
        </w:r>
      </w:ins>
      <w:ins w:id="10" w:author="Ram Shrestha" w:date="2014-05-01T01:16:00Z">
        <w:r w:rsidR="00D55F04">
          <w:t xml:space="preserve">HIV </w:t>
        </w:r>
      </w:ins>
      <w:ins w:id="11" w:author="Ram Shrestha" w:date="2014-05-01T01:14:00Z">
        <w:r w:rsidR="00D55F04">
          <w:t xml:space="preserve">drug resistance prediction. </w:t>
        </w:r>
      </w:ins>
      <w:ins w:id="12" w:author="Ram Shrestha" w:date="2014-05-01T01:17:00Z">
        <w:r w:rsidR="00D55F04">
          <w:t xml:space="preserve">We further compared </w:t>
        </w:r>
      </w:ins>
      <w:ins w:id="13" w:author="Ram Shrestha" w:date="2014-05-01T01:18:00Z">
        <w:r w:rsidR="00D55F04">
          <w:t xml:space="preserve">sensitivity of genotypic HIV drug resistance prediction </w:t>
        </w:r>
        <w:r w:rsidR="001A28D7">
          <w:t xml:space="preserve">of both </w:t>
        </w:r>
      </w:ins>
      <w:ins w:id="14" w:author="Ram Shrestha" w:date="2014-05-01T01:17:00Z">
        <w:r w:rsidR="00D55F04">
          <w:t xml:space="preserve">UDPS </w:t>
        </w:r>
      </w:ins>
      <w:ins w:id="15" w:author="Ram Shrestha" w:date="2014-05-01T01:18:00Z">
        <w:r w:rsidR="00D55F04">
          <w:t>and</w:t>
        </w:r>
      </w:ins>
      <w:ins w:id="16" w:author="Ram Shrestha" w:date="2014-05-01T01:17:00Z">
        <w:r w:rsidR="00D55F04">
          <w:t xml:space="preserve"> population based Sanger genotyping at prevalence cutoff 20%</w:t>
        </w:r>
      </w:ins>
      <w:ins w:id="17" w:author="Ram Shrestha" w:date="2014-05-01T01:18:00Z">
        <w:r w:rsidR="003E0253">
          <w:t>, which showed</w:t>
        </w:r>
        <w:r w:rsidR="001A28D7">
          <w:t xml:space="preserve"> that UDPS and population based Sanger genotyping were comparable.</w:t>
        </w:r>
      </w:ins>
      <w:ins w:id="18" w:author="Ram Shrestha" w:date="2014-05-02T02:08:00Z">
        <w:r w:rsidR="003E0253">
          <w:t xml:space="preserve"> However, </w:t>
        </w:r>
      </w:ins>
      <w:ins w:id="19" w:author="Ram Shrestha" w:date="2014-05-02T02:20:00Z">
        <w:r w:rsidR="006401C6">
          <w:t>in an earlier study by</w:t>
        </w:r>
      </w:ins>
      <w:ins w:id="20" w:author="Ram Shrestha" w:date="2014-05-02T02:10:00Z">
        <w:r w:rsidR="00CF23CA">
          <w:t xml:space="preserve"> </w:t>
        </w:r>
      </w:ins>
      <w:ins w:id="21" w:author="Ram Shrestha" w:date="2014-05-02T02:16:00Z">
        <w:r w:rsidR="00CF23CA">
          <w:t xml:space="preserve">Wang et al </w:t>
        </w:r>
        <w:r w:rsidR="004E2A5E">
          <w:fldChar w:fldCharType="begin"/>
        </w:r>
      </w:ins>
      <w:ins w:id="22" w:author="Ram Shrestha" w:date="2014-05-02T02:37:00Z">
        <w:r w:rsidR="00A217E5">
          <w:instrText xml:space="preserve"> ADDIN EN.CITE &lt;EndNote&gt;&lt;Cite&gt;&lt;Author&gt;Wang&lt;/Author&gt;&lt;Year&gt;2007&lt;/Year&gt;&lt;RecNum&gt;1103&lt;/RecNum&gt;&lt;record&gt;&lt;rec-number&gt;1103&lt;/rec-number&gt;&lt;foreign-keys&gt;&lt;key app="EN" db-id="fp25zzvrxrd9vke5zxqp9stbssprwstvdddz"&gt;1103&lt;/key&gt;&lt;/foreign-keys&gt;&lt;ref-type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(Print)&amp;#xD;1088-9051 (Linking)&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ins>
      <w:r w:rsidR="004E2A5E">
        <w:fldChar w:fldCharType="separate"/>
      </w:r>
      <w:ins w:id="23" w:author="Ram Shrestha" w:date="2014-05-02T02:16:00Z">
        <w:r w:rsidR="00CF23CA">
          <w:rPr>
            <w:noProof/>
          </w:rPr>
          <w:t>(Wang et al., 2007)</w:t>
        </w:r>
        <w:r w:rsidR="004E2A5E">
          <w:fldChar w:fldCharType="end"/>
        </w:r>
      </w:ins>
      <w:ins w:id="24" w:author="Ram Shrestha" w:date="2014-05-02T02:08:00Z">
        <w:r w:rsidR="003E0253">
          <w:t xml:space="preserve"> </w:t>
        </w:r>
      </w:ins>
      <w:ins w:id="25" w:author="Ram Shrestha" w:date="2014-05-02T02:17:00Z">
        <w:r w:rsidR="00CF23CA">
          <w:t xml:space="preserve">showed that UDPS </w:t>
        </w:r>
      </w:ins>
      <w:ins w:id="26" w:author="Ram Shrestha" w:date="2014-05-02T02:18:00Z">
        <w:r w:rsidR="00CF23CA">
          <w:t>detected 58 HIV variants per sample as compared to only 8 variants</w:t>
        </w:r>
      </w:ins>
      <w:ins w:id="27" w:author="Ram Shrestha" w:date="2014-05-02T02:19:00Z">
        <w:r w:rsidR="00CF23CA">
          <w:t xml:space="preserve"> per sample</w:t>
        </w:r>
      </w:ins>
      <w:ins w:id="28" w:author="Ram Shrestha" w:date="2014-05-02T02:18:00Z">
        <w:r w:rsidR="00CF23CA">
          <w:t xml:space="preserve"> detecte</w:t>
        </w:r>
      </w:ins>
      <w:ins w:id="29" w:author="Ram Shrestha" w:date="2014-05-02T02:19:00Z">
        <w:r w:rsidR="00CF23CA">
          <w:t>d by population based Sanger genotyping method.</w:t>
        </w:r>
      </w:ins>
      <w:ins w:id="30" w:author="Ram Shrestha" w:date="2014-05-02T02:20:00Z">
        <w:r w:rsidR="006401C6">
          <w:t xml:space="preserve"> This showed that UDPS is </w:t>
        </w:r>
      </w:ins>
      <w:ins w:id="31" w:author="Ram Shrestha" w:date="2014-05-02T02:21:00Z">
        <w:r w:rsidR="006401C6">
          <w:t>more sensitive than population bases Sanger method.</w:t>
        </w:r>
      </w:ins>
    </w:p>
    <w:p w:rsidR="003E0253" w:rsidRDefault="003E0253" w:rsidP="00D33856">
      <w:pPr>
        <w:numPr>
          <w:ins w:id="32" w:author="Ram Shrestha" w:date="2014-05-02T02:05:00Z"/>
        </w:numPr>
        <w:spacing w:line="480" w:lineRule="auto"/>
        <w:jc w:val="both"/>
        <w:rPr>
          <w:ins w:id="33" w:author="Ram Shrestha" w:date="2014-05-02T02:05:00Z"/>
        </w:rPr>
      </w:pPr>
    </w:p>
    <w:p w:rsidR="00A7307C" w:rsidRDefault="006401C6" w:rsidP="00D33856">
      <w:pPr>
        <w:numPr>
          <w:ins w:id="34" w:author="Ram Shrestha" w:date="2014-05-02T02:05:00Z"/>
        </w:numPr>
        <w:spacing w:line="480" w:lineRule="auto"/>
        <w:jc w:val="both"/>
      </w:pPr>
      <w:ins w:id="35" w:author="Ram Shrestha" w:date="2014-05-02T02:26:00Z">
        <w:r>
          <w:t>In our analysis, t</w:t>
        </w:r>
      </w:ins>
      <w:r w:rsidR="00C66B31">
        <w:t xml:space="preserve">he number of </w:t>
      </w:r>
      <w:ins w:id="36" w:author="Ram Shrestha" w:date="2014-05-01T01:20:00Z">
        <w:r w:rsidR="001A28D7">
          <w:t xml:space="preserve">baseline </w:t>
        </w:r>
      </w:ins>
      <w:r w:rsidR="00C66B31">
        <w:t xml:space="preserve">samples predicted </w:t>
      </w:r>
      <w:ins w:id="37" w:author="Ram Shrestha" w:date="2014-05-01T01:20:00Z">
        <w:r w:rsidR="001A28D7">
          <w:t xml:space="preserve">as </w:t>
        </w:r>
      </w:ins>
      <w:r w:rsidR="00C66B31">
        <w:t>resistant</w:t>
      </w:r>
      <w:ins w:id="38" w:author="Ram Shrestha" w:date="2014-05-01T01:23:00Z">
        <w:r w:rsidR="001A28D7">
          <w:t>,</w:t>
        </w:r>
      </w:ins>
      <w:r w:rsidR="00C66B31">
        <w:t xml:space="preserve"> </w:t>
      </w:r>
      <w:ins w:id="39" w:author="Ram Shrestha" w:date="2014-05-01T01:22:00Z">
        <w:r w:rsidR="001A28D7">
          <w:t>using UDPS</w:t>
        </w:r>
      </w:ins>
      <w:ins w:id="40" w:author="Ram Shrestha" w:date="2014-05-01T01:23:00Z">
        <w:r w:rsidR="001A28D7">
          <w:t>,</w:t>
        </w:r>
      </w:ins>
      <w:ins w:id="41" w:author="Ram Shrestha" w:date="2014-05-01T01:22:00Z">
        <w:r w:rsidR="001A28D7">
          <w:t xml:space="preserve"> </w:t>
        </w:r>
      </w:ins>
      <w:r w:rsidR="00C66B31">
        <w:t>was higher in PMTCT group than in no-PMTCT group</w:t>
      </w:r>
      <w:r w:rsidR="00576D9C">
        <w:t xml:space="preserve"> at</w:t>
      </w:r>
      <w:r w:rsidR="00850CF3">
        <w:t xml:space="preserve"> the prevalence cutoff </w:t>
      </w:r>
      <w:r w:rsidR="00576D9C">
        <w:t>15% and below</w:t>
      </w:r>
      <w:r w:rsidR="00C66B31">
        <w:t xml:space="preserve">. </w:t>
      </w:r>
      <w:r w:rsidR="00576D9C">
        <w:t xml:space="preserve">It showed that NVP resistance was more likely to develop in NVP exposed patients in PMTCT group than in the drug naïve group. </w:t>
      </w:r>
      <w:ins w:id="42" w:author="Ram Shrestha" w:date="2014-05-01T01:26:00Z">
        <w:r w:rsidR="001A28D7">
          <w:t xml:space="preserve">Further, we </w:t>
        </w:r>
      </w:ins>
      <w:ins w:id="43" w:author="Ram Shrestha" w:date="2014-05-01T01:29:00Z">
        <w:r w:rsidR="003C5148">
          <w:t xml:space="preserve">analyzed the correlation of time since NVP exposure and virologic clinical outcome to first line ART. </w:t>
        </w:r>
      </w:ins>
      <w:ins w:id="44" w:author="Ram Shrestha" w:date="2014-05-01T01:25:00Z">
        <w:r w:rsidR="001A28D7">
          <w:t xml:space="preserve">We knew the date of ART and the date of PMTCT for the individuals. </w:t>
        </w:r>
      </w:ins>
      <w:r w:rsidR="00850CF3">
        <w:t xml:space="preserve">The time (in days) of NVP exposure before ART initiation was calculated </w:t>
      </w:r>
      <w:ins w:id="45" w:author="Ram Shrestha" w:date="2014-05-01T01:33:00Z">
        <w:r w:rsidR="003C5148">
          <w:t xml:space="preserve">from these known time points </w:t>
        </w:r>
      </w:ins>
      <w:r w:rsidR="00850CF3">
        <w:t xml:space="preserve">for the individuals in both PMTCT group and no-PMTCT group. The result showed that </w:t>
      </w:r>
      <w:r w:rsidR="00576D9C" w:rsidRPr="00576D9C">
        <w:t xml:space="preserve">the prediction of NVP resistance significantly correlates (p &lt; 0.05) with time since NVP </w:t>
      </w:r>
      <w:commentRangeStart w:id="46"/>
      <w:commentRangeStart w:id="47"/>
      <w:r w:rsidR="00576D9C" w:rsidRPr="00576D9C">
        <w:t>exposure</w:t>
      </w:r>
      <w:commentRangeEnd w:id="46"/>
      <w:r w:rsidR="00A468B6">
        <w:rPr>
          <w:rStyle w:val="CommentReference"/>
        </w:rPr>
        <w:commentReference w:id="46"/>
      </w:r>
      <w:r w:rsidR="00576D9C" w:rsidRPr="00576D9C">
        <w:t>.</w:t>
      </w:r>
      <w:commentRangeEnd w:id="47"/>
      <w:r>
        <w:rPr>
          <w:rStyle w:val="CommentReference"/>
          <w:vanish/>
        </w:rPr>
        <w:commentReference w:id="47"/>
      </w:r>
      <w:r w:rsidR="00A7307C">
        <w:t xml:space="preserve"> </w:t>
      </w:r>
      <w:r w:rsidR="00321620">
        <w:t xml:space="preserve">The </w:t>
      </w:r>
      <w:ins w:id="48" w:author="Ram Shrestha" w:date="2014-05-02T04:12:00Z">
        <w:r w:rsidR="00A63ABB">
          <w:t xml:space="preserve">samples from </w:t>
        </w:r>
      </w:ins>
      <w:del w:id="49" w:author="Ram Shrestha" w:date="2014-05-02T04:12:00Z">
        <w:r w:rsidR="00321620" w:rsidDel="00A63ABB">
          <w:delText xml:space="preserve">samples from </w:delText>
        </w:r>
      </w:del>
      <w:r w:rsidR="00321620">
        <w:t xml:space="preserve">patients that receive sdNVP </w:t>
      </w:r>
      <w:del w:id="50" w:author="Ram Shrestha" w:date="2014-05-02T04:12:00Z">
        <w:r w:rsidR="00321620" w:rsidDel="00A63ABB">
          <w:delText>within ~6 month</w:delText>
        </w:r>
      </w:del>
      <w:ins w:id="51" w:author="Ram Shrestha" w:date="2014-05-02T04:12:00Z">
        <w:r w:rsidR="00A63ABB">
          <w:t>at median time of 174 days</w:t>
        </w:r>
      </w:ins>
      <w:r w:rsidR="00321620">
        <w:t xml:space="preserve"> before ART initiation were predicted resistant while the samples from patients that receive sdNPV </w:t>
      </w:r>
      <w:del w:id="52" w:author="Ram Shrestha" w:date="2014-05-02T04:13:00Z">
        <w:r w:rsidR="00321620" w:rsidDel="00A63ABB">
          <w:delText>after ~2 years</w:delText>
        </w:r>
      </w:del>
      <w:ins w:id="53" w:author="Ram Shrestha" w:date="2014-05-02T04:13:00Z">
        <w:r w:rsidR="00A63ABB">
          <w:t>at median time of 631 days</w:t>
        </w:r>
      </w:ins>
      <w:r w:rsidR="00321620">
        <w:t xml:space="preserve"> were predicted sensitive. </w:t>
      </w:r>
      <w:ins w:id="54" w:author="Ram Shrestha" w:date="2014-05-01T01:40:00Z">
        <w:r w:rsidR="00B50473">
          <w:t xml:space="preserve">Our finding correlates with the previous studies as well. </w:t>
        </w:r>
      </w:ins>
      <w:ins w:id="55" w:author="Ram Shrestha" w:date="2014-05-01T01:54:00Z">
        <w:r w:rsidR="00DE3687" w:rsidRPr="00474A8A">
          <w:t xml:space="preserve">Chi et al </w:t>
        </w:r>
        <w:r w:rsidR="004E2A5E" w:rsidRPr="00474A8A">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ins>
      <w:ins w:id="56" w:author="Ram Shrestha" w:date="2014-05-02T02:37:00Z">
        <w:r w:rsidR="00A217E5">
          <w:instrText xml:space="preserve"> ADDIN EN.CITE </w:instrText>
        </w:r>
        <w:r w:rsidR="004E2A5E">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A217E5">
          <w:instrText xml:space="preserve"> ADDIN EN.CITE.DATA </w:instrText>
        </w:r>
      </w:ins>
      <w:ins w:id="57" w:author="Ram Shrestha" w:date="2014-05-02T02:37:00Z">
        <w:r w:rsidR="004E2A5E">
          <w:fldChar w:fldCharType="end"/>
        </w:r>
      </w:ins>
      <w:ins w:id="58" w:author="Ram Shrestha" w:date="2014-05-01T01:54:00Z">
        <w:r w:rsidR="004E2A5E" w:rsidRPr="00474A8A">
          <w:fldChar w:fldCharType="separate"/>
        </w:r>
        <w:r w:rsidR="00DE3687" w:rsidRPr="00474A8A">
          <w:rPr>
            <w:noProof/>
          </w:rPr>
          <w:t>(Chi et al., 2007)</w:t>
        </w:r>
        <w:r w:rsidR="004E2A5E" w:rsidRPr="00474A8A">
          <w:fldChar w:fldCharType="end"/>
        </w:r>
        <w:r w:rsidR="00DE3687">
          <w:t xml:space="preserve"> showed that ART initiation before six months of NVP exposure</w:t>
        </w:r>
      </w:ins>
      <w:ins w:id="59" w:author="Ram Shrestha" w:date="2014-05-01T01:55:00Z">
        <w:r w:rsidR="00DE3687">
          <w:t xml:space="preserve"> could be a risk factor for clinical poor outcome. </w:t>
        </w:r>
      </w:ins>
      <w:ins w:id="60" w:author="Ram Shrestha" w:date="2014-05-01T01:57:00Z">
        <w:r w:rsidR="00DE3687" w:rsidRPr="00474A8A">
          <w:t xml:space="preserve">Coovadia et al </w:t>
        </w:r>
        <w:r w:rsidR="004E2A5E" w:rsidRPr="00474A8A">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ins>
      <w:ins w:id="61" w:author="Ram Shrestha" w:date="2014-05-02T02:37:00Z">
        <w:r w:rsidR="00A217E5">
          <w:instrText xml:space="preserve"> ADDIN EN.CITE </w:instrText>
        </w:r>
        <w:r w:rsidR="004E2A5E">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r w:rsidR="00A217E5">
          <w:instrText xml:space="preserve"> ADDIN EN.CITE.DATA </w:instrText>
        </w:r>
      </w:ins>
      <w:ins w:id="62" w:author="Ram Shrestha" w:date="2014-05-02T02:37:00Z">
        <w:r w:rsidR="004E2A5E">
          <w:fldChar w:fldCharType="end"/>
        </w:r>
      </w:ins>
      <w:ins w:id="63" w:author="Ram Shrestha" w:date="2014-05-01T01:57:00Z">
        <w:r w:rsidR="004E2A5E" w:rsidRPr="00474A8A">
          <w:fldChar w:fldCharType="separate"/>
        </w:r>
        <w:r w:rsidR="00DE3687" w:rsidRPr="00474A8A">
          <w:rPr>
            <w:noProof/>
          </w:rPr>
          <w:t>(Coovadia et al., 2009)</w:t>
        </w:r>
        <w:r w:rsidR="004E2A5E" w:rsidRPr="00474A8A">
          <w:fldChar w:fldCharType="end"/>
        </w:r>
        <w:r w:rsidR="00DE3687">
          <w:t xml:space="preserve"> </w:t>
        </w:r>
      </w:ins>
      <w:ins w:id="64" w:author="Ram Shrestha" w:date="2014-05-01T02:08:00Z">
        <w:r w:rsidR="008C4E4C">
          <w:t>observed</w:t>
        </w:r>
      </w:ins>
      <w:ins w:id="65" w:author="Ram Shrestha" w:date="2014-05-01T01:57:00Z">
        <w:r w:rsidR="00DE3687">
          <w:t xml:space="preserve"> that </w:t>
        </w:r>
      </w:ins>
      <w:ins w:id="66" w:author="Ram Shrestha" w:date="2014-05-01T02:03:00Z">
        <w:r w:rsidR="008C4E4C">
          <w:t xml:space="preserve">NVP based </w:t>
        </w:r>
      </w:ins>
      <w:ins w:id="67" w:author="Ram Shrestha" w:date="2014-05-01T01:59:00Z">
        <w:r w:rsidR="00DE3687">
          <w:t xml:space="preserve">ART initiation </w:t>
        </w:r>
      </w:ins>
      <w:ins w:id="68" w:author="Ram Shrestha" w:date="2014-05-01T02:10:00Z">
        <w:r w:rsidR="008C4E4C">
          <w:t>after</w:t>
        </w:r>
      </w:ins>
      <w:ins w:id="69" w:author="Ram Shrestha" w:date="2014-05-01T01:59:00Z">
        <w:r w:rsidR="00DE3687">
          <w:t xml:space="preserve"> 18-36 months </w:t>
        </w:r>
      </w:ins>
      <w:ins w:id="70" w:author="Ram Shrestha" w:date="2014-05-01T02:03:00Z">
        <w:r w:rsidR="008C4E4C">
          <w:t xml:space="preserve">of NVP exposure </w:t>
        </w:r>
      </w:ins>
      <w:ins w:id="71" w:author="Ram Shrestha" w:date="2014-05-01T02:10:00Z">
        <w:r w:rsidR="008C4E4C">
          <w:t>had sustained likelihood of</w:t>
        </w:r>
      </w:ins>
      <w:ins w:id="72" w:author="Ram Shrestha" w:date="2014-05-01T02:03:00Z">
        <w:r w:rsidR="008C4E4C">
          <w:t xml:space="preserve"> virologic suppression. </w:t>
        </w:r>
      </w:ins>
      <w:ins w:id="73" w:author="Ram Shrestha" w:date="2014-05-01T02:12:00Z">
        <w:r w:rsidR="00DA20C1">
          <w:t xml:space="preserve">Similarly, </w:t>
        </w:r>
        <w:r w:rsidR="00DA20C1" w:rsidRPr="00474A8A">
          <w:t>Stringer et al</w:t>
        </w:r>
        <w:r w:rsidR="00DA20C1">
          <w:t xml:space="preserve"> </w:t>
        </w:r>
      </w:ins>
      <w:ins w:id="74" w:author="Ram Shrestha" w:date="2014-05-01T02:13:00Z">
        <w:r w:rsidR="004E2A5E">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ins>
      <w:ins w:id="75" w:author="Ram Shrestha" w:date="2014-05-02T02:37:00Z">
        <w:r w:rsidR="00A217E5">
          <w:instrText xml:space="preserve"> ADDIN EN.CITE </w:instrText>
        </w:r>
        <w:r w:rsidR="004E2A5E">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A217E5">
          <w:instrText xml:space="preserve"> ADDIN EN.CITE.DATA </w:instrText>
        </w:r>
      </w:ins>
      <w:ins w:id="76" w:author="Ram Shrestha" w:date="2014-05-02T02:37:00Z">
        <w:r w:rsidR="004E2A5E">
          <w:fldChar w:fldCharType="end"/>
        </w:r>
      </w:ins>
      <w:r w:rsidR="004E2A5E">
        <w:fldChar w:fldCharType="separate"/>
      </w:r>
      <w:ins w:id="77" w:author="Ram Shrestha" w:date="2014-05-01T02:13:00Z">
        <w:r w:rsidR="00DA20C1">
          <w:rPr>
            <w:noProof/>
          </w:rPr>
          <w:t>(Stringer et al., 2010)</w:t>
        </w:r>
        <w:r w:rsidR="004E2A5E">
          <w:fldChar w:fldCharType="end"/>
        </w:r>
        <w:r w:rsidR="00DA20C1">
          <w:t xml:space="preserve"> observed </w:t>
        </w:r>
      </w:ins>
      <w:ins w:id="78" w:author="Ram Shrestha" w:date="2014-05-01T02:22:00Z">
        <w:r w:rsidR="0018125A" w:rsidRPr="00474A8A">
          <w:t xml:space="preserve">as the time </w:t>
        </w:r>
        <w:r w:rsidR="0018125A">
          <w:t xml:space="preserve">since NVP exposure </w:t>
        </w:r>
        <w:r w:rsidR="0018125A" w:rsidRPr="00474A8A">
          <w:t>increased, the rate of VF in NVP containing ART was declined</w:t>
        </w:r>
        <w:r w:rsidR="0018125A">
          <w:t>.</w:t>
        </w:r>
      </w:ins>
      <w:del w:id="79" w:author="Ram Shrestha" w:date="2014-05-01T02:22:00Z">
        <w:r w:rsidR="00321620" w:rsidDel="0018125A">
          <w:delText>This showed that inclusion of NVP in the ART cocktail for the patients who received NPV before 6 months or less time could compromise the therapy.</w:delText>
        </w:r>
      </w:del>
      <w:r w:rsidR="00321620">
        <w:t xml:space="preserve"> </w:t>
      </w:r>
    </w:p>
    <w:p w:rsidR="00A7307C" w:rsidRDefault="00A7307C" w:rsidP="00D33856">
      <w:pPr>
        <w:spacing w:line="480" w:lineRule="auto"/>
        <w:jc w:val="both"/>
      </w:pPr>
    </w:p>
    <w:p w:rsidR="00170979" w:rsidRDefault="00A7307C" w:rsidP="00170979">
      <w:pPr>
        <w:pStyle w:val="NormalWeb"/>
        <w:numPr>
          <w:ins w:id="80" w:author="Ram Shrestha" w:date="2014-05-02T00:43:00Z"/>
        </w:numPr>
        <w:spacing w:beforeLines="0" w:afterLines="0" w:line="480" w:lineRule="auto"/>
        <w:jc w:val="both"/>
        <w:rPr>
          <w:ins w:id="81" w:author="Ram Shrestha" w:date="2014-05-02T00:43:00Z"/>
        </w:rPr>
      </w:pPr>
      <w:r w:rsidRPr="00170979">
        <w:rPr>
          <w:sz w:val="24"/>
        </w:rPr>
        <w:t xml:space="preserve">Roche/454 FLX and Roche/454 Junior genotypic data from first line virologic failure (VF1) samples were studied for resistance. Seq2Res reported that up to 100% of the VF1 samples from PMTCT and ~65% of the VF1 samples from no-PMTCT were </w:t>
      </w:r>
      <w:commentRangeStart w:id="82"/>
      <w:r w:rsidRPr="00170979">
        <w:rPr>
          <w:sz w:val="24"/>
        </w:rPr>
        <w:t>resistant</w:t>
      </w:r>
      <w:commentRangeEnd w:id="82"/>
      <w:r w:rsidR="00A468B6" w:rsidRPr="00170979">
        <w:rPr>
          <w:rStyle w:val="CommentReference"/>
          <w:sz w:val="24"/>
        </w:rPr>
        <w:commentReference w:id="82"/>
      </w:r>
      <w:r w:rsidRPr="00170979">
        <w:rPr>
          <w:sz w:val="24"/>
        </w:rPr>
        <w:t>.</w:t>
      </w:r>
      <w:ins w:id="84" w:author="Ram Shrestha" w:date="2014-05-02T00:43:00Z">
        <w:r w:rsidR="00170979" w:rsidRPr="00170979">
          <w:rPr>
            <w:sz w:val="24"/>
          </w:rPr>
          <w:t xml:space="preserve"> </w:t>
        </w:r>
        <w:r w:rsidR="00170979" w:rsidRPr="00170979">
          <w:rPr>
            <w:rFonts w:ascii="Cambria" w:hAnsi="Cambria"/>
            <w:color w:val="000000"/>
            <w:sz w:val="24"/>
            <w:szCs w:val="26"/>
          </w:rPr>
          <w:t>It showed that drug exposed individuals are more likely to experience first line VF than the drug naive individuals.</w:t>
        </w:r>
      </w:ins>
    </w:p>
    <w:p w:rsidR="00A7307C" w:rsidRDefault="00A7307C" w:rsidP="00D33856">
      <w:pPr>
        <w:spacing w:line="480" w:lineRule="auto"/>
        <w:jc w:val="both"/>
        <w:rPr>
          <w:ins w:id="85" w:author="Ram Shrestha" w:date="2014-05-01T02:24:00Z"/>
        </w:rPr>
      </w:pPr>
    </w:p>
    <w:p w:rsidR="0018125A" w:rsidRDefault="0018125A" w:rsidP="00D33856">
      <w:pPr>
        <w:numPr>
          <w:ins w:id="86" w:author="Ram Shrestha" w:date="2014-05-01T02:24:00Z"/>
        </w:numPr>
        <w:spacing w:line="480" w:lineRule="auto"/>
        <w:jc w:val="both"/>
        <w:rPr>
          <w:ins w:id="87" w:author="Ram Shrestha" w:date="2014-05-01T02:24:00Z"/>
        </w:rPr>
      </w:pPr>
    </w:p>
    <w:p w:rsidR="0018125A" w:rsidRPr="00F07A0D" w:rsidRDefault="0018125A" w:rsidP="00D33856">
      <w:pPr>
        <w:numPr>
          <w:ins w:id="88" w:author="Ram Shrestha" w:date="2014-05-01T02:24:00Z"/>
        </w:numPr>
        <w:spacing w:line="480" w:lineRule="auto"/>
        <w:jc w:val="both"/>
      </w:pPr>
      <w:ins w:id="89" w:author="Ram Shrestha" w:date="2014-05-01T02:26:00Z">
        <w:r w:rsidRPr="00F07A0D">
          <w:t xml:space="preserve">In conclusion, </w:t>
        </w:r>
      </w:ins>
      <w:ins w:id="90" w:author="Ram Shrestha" w:date="2014-05-01T19:28:00Z">
        <w:r w:rsidR="00F07A0D" w:rsidRPr="00F07A0D">
          <w:rPr>
            <w:rFonts w:ascii="Cambria" w:hAnsi="Cambria"/>
            <w:color w:val="000000"/>
            <w:szCs w:val="21"/>
          </w:rPr>
          <w:t>UDPS is capable of massive parallel pyrosequencing to explore unprecedented range of HIV variants, including the c</w:t>
        </w:r>
        <w:r w:rsidR="007E0900">
          <w:rPr>
            <w:rFonts w:ascii="Cambria" w:hAnsi="Cambria"/>
            <w:color w:val="000000"/>
            <w:szCs w:val="21"/>
          </w:rPr>
          <w:t>linically relevant low abundant drug resistant variants</w:t>
        </w:r>
      </w:ins>
      <w:ins w:id="91" w:author="Ram Shrestha" w:date="2014-05-02T00:59:00Z">
        <w:r w:rsidR="001B3E61">
          <w:rPr>
            <w:rFonts w:ascii="Cambria" w:hAnsi="Cambria"/>
            <w:color w:val="000000"/>
            <w:szCs w:val="21"/>
          </w:rPr>
          <w:t xml:space="preserve"> missed by conventional population based Sanger genotyping method</w:t>
        </w:r>
      </w:ins>
      <w:ins w:id="92" w:author="Ram Shrestha" w:date="2014-05-01T19:28:00Z">
        <w:r w:rsidR="00F07A0D" w:rsidRPr="00F07A0D">
          <w:rPr>
            <w:rFonts w:ascii="Cambria" w:hAnsi="Cambria"/>
            <w:color w:val="000000"/>
            <w:szCs w:val="21"/>
          </w:rPr>
          <w:t xml:space="preserve">. </w:t>
        </w:r>
        <w:r w:rsidR="001B3E61">
          <w:rPr>
            <w:rFonts w:ascii="Cambria" w:hAnsi="Cambria"/>
            <w:color w:val="000000"/>
            <w:szCs w:val="21"/>
          </w:rPr>
          <w:t>In addition</w:t>
        </w:r>
        <w:r w:rsidR="00F07A0D" w:rsidRPr="00F07A0D">
          <w:rPr>
            <w:rFonts w:ascii="Cambria" w:hAnsi="Cambria"/>
            <w:color w:val="000000"/>
            <w:szCs w:val="21"/>
          </w:rPr>
          <w:t>, UDPS is much cost effective per sample meaning that it can be applied for massive resistance test in the poor settings like sub-Saharan African regions. However, PCR and sequencing errors in UDPS genotypic data can create artificial biodiversity.</w:t>
        </w:r>
      </w:ins>
      <w:ins w:id="93" w:author="Ram Shrestha" w:date="2014-05-01T02:45:00Z">
        <w:r w:rsidR="009C5FED" w:rsidRPr="00F07A0D">
          <w:t xml:space="preserve"> </w:t>
        </w:r>
      </w:ins>
      <w:ins w:id="94" w:author="Ram Shrestha" w:date="2014-05-02T00:29:00Z">
        <w:r w:rsidR="00834967">
          <w:t>Low quality bases in the UDPS genotypic data need</w:t>
        </w:r>
        <w:r w:rsidR="00170979">
          <w:t xml:space="preserve"> to be removed, thus, </w:t>
        </w:r>
        <w:r w:rsidR="00834967">
          <w:t xml:space="preserve">we have created a novel </w:t>
        </w:r>
      </w:ins>
      <w:ins w:id="95" w:author="Ram Shrestha" w:date="2014-05-02T00:53:00Z">
        <w:r w:rsidR="00166B7F">
          <w:t xml:space="preserve">trimming </w:t>
        </w:r>
      </w:ins>
      <w:ins w:id="96" w:author="Ram Shrestha" w:date="2014-05-02T00:29:00Z">
        <w:r w:rsidR="00834967">
          <w:t xml:space="preserve">algorithm </w:t>
        </w:r>
      </w:ins>
      <w:ins w:id="97" w:author="Ram Shrestha" w:date="2014-05-02T00:30:00Z">
        <w:r w:rsidR="00834967">
          <w:t>–</w:t>
        </w:r>
      </w:ins>
      <w:ins w:id="98" w:author="Ram Shrestha" w:date="2014-05-02T00:29:00Z">
        <w:r w:rsidR="00166B7F">
          <w:t xml:space="preserve"> QTrim </w:t>
        </w:r>
      </w:ins>
      <w:ins w:id="99" w:author="Ram Shrestha" w:date="2014-05-02T00:53:00Z">
        <w:r w:rsidR="004E2A5E">
          <w:fldChar w:fldCharType="begin"/>
        </w:r>
      </w:ins>
      <w:ins w:id="100" w:author="Ram Shrestha" w:date="2014-05-02T02:37:00Z">
        <w:r w:rsidR="00A217E5">
          <w:instrText xml:space="preserve"> ADDIN EN.CITE &lt;EndNote&gt;&lt;Cite&gt;&lt;Author&gt;Shrestha&lt;/Author&gt;&lt;Year&gt;2014&lt;/Year&gt;&lt;RecNum&gt;2967&lt;/RecNum&gt;&lt;record&gt;&lt;rec-number&gt;2967&lt;/rec-number&gt;&lt;foreign-keys&gt;&lt;key app="EN" db-id="fp25zzvrxrd9vke5zxqp9stbssprwstvdddz"&gt;2967&lt;/key&gt;&lt;/foreign-keys&gt;&lt;ref-type name="Journal Article"&gt;17&lt;/ref-type&gt;&lt;contributors&gt;&lt;authors&gt;&lt;author&gt;Shrestha, R. K.&lt;/author&gt;&lt;author&gt;Lubinsky, B.&lt;/author&gt;&lt;author&gt;Bansode, V. B.&lt;/author&gt;&lt;author&gt;Moinz, M. B.&lt;/author&gt;&lt;author&gt;McCormack, G. P.&lt;/author&gt;&lt;author&gt;Travers, S. A.&lt;/author&gt;&lt;/authors&gt;&lt;/contributors&gt;&lt;auth-address&gt;South African National Bioinformatics Institute, SA MRC Bioinformatics Unit, University of the Western Cape, Private Bag X17, Bellville 7535, South Africa. simon@sanbi.ac.za.&lt;/auth-address&gt;&lt;titles&gt;&lt;title&gt;QTrim: a novel tool for the quality trimming of sequence reads generated using the Roche/454 sequencing platform&lt;/title&gt;&lt;secondary-title&gt;BMC Bioinformatics&lt;/secondary-title&gt;&lt;/titles&gt;&lt;periodical&gt;&lt;full-title&gt;BMC Bioinformatics&lt;/full-title&gt;&lt;/periodical&gt;&lt;pages&gt;33&lt;/pages&gt;&lt;volume&gt;15&lt;/volume&gt;&lt;edition&gt;2014/02/01&lt;/edition&gt;&lt;dates&gt;&lt;year&gt;2014&lt;/year&gt;&lt;/dates&gt;&lt;isbn&gt;1471-2105 (Electronic)&amp;#xD;1471-2105 (Linking)&lt;/isbn&gt;&lt;accession-num&gt;24479419&lt;/accession-num&gt;&lt;urls&gt;&lt;related-urls&gt;&lt;url&gt;http://www.ncbi.nlm.nih.gov/entrez/query.fcgi?cmd=Retrieve&amp;amp;db=PubMed&amp;amp;dopt=Citation&amp;amp;list_uids=24479419&lt;/url&gt;&lt;/related-urls&gt;&lt;/urls&gt;&lt;custom2&gt;3912918&lt;/custom2&gt;&lt;electronic-resource-num&gt;1471-2105-15-33 [pii]&amp;#xD;10.1186/1471-2105-15-33&lt;/electronic-resource-num&gt;&lt;language&gt;eng&lt;/language&gt;&lt;/record&gt;&lt;/Cite&gt;&lt;/EndNote&gt;</w:instrText>
        </w:r>
      </w:ins>
      <w:r w:rsidR="004E2A5E">
        <w:fldChar w:fldCharType="separate"/>
      </w:r>
      <w:ins w:id="101" w:author="Ram Shrestha" w:date="2014-05-02T00:53:00Z">
        <w:r w:rsidR="00166B7F">
          <w:rPr>
            <w:noProof/>
          </w:rPr>
          <w:t>(Shrestha et al., 2014)</w:t>
        </w:r>
        <w:r w:rsidR="004E2A5E">
          <w:fldChar w:fldCharType="end"/>
        </w:r>
      </w:ins>
      <w:ins w:id="102" w:author="Ram Shrestha" w:date="2014-05-02T00:30:00Z">
        <w:r w:rsidR="00166B7F">
          <w:t xml:space="preserve"> that </w:t>
        </w:r>
      </w:ins>
      <w:ins w:id="103" w:author="Ram Shrestha" w:date="2014-05-02T00:54:00Z">
        <w:r w:rsidR="00166B7F">
          <w:t xml:space="preserve">performs better than other widely used tools </w:t>
        </w:r>
      </w:ins>
      <w:ins w:id="104" w:author="Ram Shrestha" w:date="2014-05-02T00:55:00Z">
        <w:r w:rsidR="00166B7F">
          <w:t xml:space="preserve">in poor quality data. </w:t>
        </w:r>
      </w:ins>
      <w:ins w:id="105" w:author="Ram Shrestha" w:date="2014-05-02T00:59:00Z">
        <w:r w:rsidR="001B3E61">
          <w:t xml:space="preserve">Any </w:t>
        </w:r>
        <w:r w:rsidR="004C15DF">
          <w:t>remaining poor quality bases could</w:t>
        </w:r>
        <w:r w:rsidR="001B3E61">
          <w:t xml:space="preserve"> still compromise the downstream drug resistance analysis</w:t>
        </w:r>
      </w:ins>
      <w:ins w:id="106" w:author="Ram Shrestha" w:date="2014-05-02T01:01:00Z">
        <w:r w:rsidR="001B3E61">
          <w:t xml:space="preserve">. Therefore, the quality of the bases </w:t>
        </w:r>
      </w:ins>
      <w:ins w:id="107" w:author="Ram Shrestha" w:date="2014-05-02T01:03:00Z">
        <w:r w:rsidR="001B3E61">
          <w:t xml:space="preserve">at the DRM positions should be considered. </w:t>
        </w:r>
      </w:ins>
      <w:ins w:id="108" w:author="Ram Shrestha" w:date="2014-05-02T01:10:00Z">
        <w:r w:rsidR="00237DE0">
          <w:t xml:space="preserve">We have </w:t>
        </w:r>
      </w:ins>
      <w:ins w:id="109" w:author="Ram Shrestha" w:date="2014-05-02T01:24:00Z">
        <w:r w:rsidR="002E0DBF">
          <w:t xml:space="preserve">created </w:t>
        </w:r>
      </w:ins>
      <w:ins w:id="110" w:author="Ram Shrestha" w:date="2014-05-02T01:30:00Z">
        <w:r w:rsidR="009E3EDF">
          <w:t xml:space="preserve">a </w:t>
        </w:r>
      </w:ins>
      <w:ins w:id="111" w:author="Ram Shrestha" w:date="2014-05-02T01:32:00Z">
        <w:r w:rsidR="009E3EDF">
          <w:t>HIV drug resistance testing pipeline called Seq2Res that can take the UDPS genotypic data</w:t>
        </w:r>
      </w:ins>
      <w:ins w:id="112" w:author="Ram Shrestha" w:date="2014-05-02T01:33:00Z">
        <w:r w:rsidR="009E3EDF">
          <w:t xml:space="preserve"> </w:t>
        </w:r>
      </w:ins>
      <w:ins w:id="113" w:author="Ram Shrestha" w:date="2014-05-02T01:53:00Z">
        <w:r w:rsidR="004C15DF">
          <w:t xml:space="preserve">directly </w:t>
        </w:r>
      </w:ins>
      <w:ins w:id="114" w:author="Ram Shrestha" w:date="2014-05-02T01:33:00Z">
        <w:r w:rsidR="009E3EDF">
          <w:t>as input</w:t>
        </w:r>
      </w:ins>
      <w:ins w:id="115" w:author="Ram Shrestha" w:date="2014-05-02T01:34:00Z">
        <w:r w:rsidR="009E3EDF">
          <w:t>. We have inco</w:t>
        </w:r>
      </w:ins>
      <w:ins w:id="116" w:author="Ram Shrestha" w:date="2014-05-02T01:50:00Z">
        <w:r w:rsidR="004C15DF">
          <w:t>r</w:t>
        </w:r>
      </w:ins>
      <w:ins w:id="117" w:author="Ram Shrestha" w:date="2014-05-02T01:34:00Z">
        <w:r w:rsidR="009E3EDF">
          <w:t xml:space="preserve">porated primer ID module </w:t>
        </w:r>
      </w:ins>
      <w:ins w:id="118" w:author="Ram Shrestha" w:date="2014-05-02T01:35:00Z">
        <w:r w:rsidR="00B11A2B">
          <w:t>for analy</w:t>
        </w:r>
      </w:ins>
      <w:ins w:id="119" w:author="Ram Shrestha" w:date="2014-05-02T01:39:00Z">
        <w:r w:rsidR="00B11A2B">
          <w:t>z</w:t>
        </w:r>
      </w:ins>
      <w:ins w:id="120" w:author="Ram Shrestha" w:date="2014-05-02T01:38:00Z">
        <w:r w:rsidR="00B11A2B">
          <w:t xml:space="preserve">ing </w:t>
        </w:r>
      </w:ins>
      <w:ins w:id="121" w:author="Ram Shrestha" w:date="2014-05-02T01:39:00Z">
        <w:r w:rsidR="00B11A2B">
          <w:t xml:space="preserve">the data generated using primer ID technology. </w:t>
        </w:r>
      </w:ins>
      <w:ins w:id="122" w:author="Ram Shrestha" w:date="2014-05-02T01:40:00Z">
        <w:r w:rsidR="00B11A2B">
          <w:t xml:space="preserve">Seq2Res has been validated for drug resistance call sensitivity and accuracy </w:t>
        </w:r>
      </w:ins>
      <w:ins w:id="123" w:author="Ram Shrestha" w:date="2014-05-02T01:41:00Z">
        <w:r w:rsidR="00B11A2B">
          <w:t xml:space="preserve">using the two real data sets and five simulated data set at </w:t>
        </w:r>
      </w:ins>
      <w:ins w:id="124" w:author="Ram Shrestha" w:date="2014-05-02T01:42:00Z">
        <w:r w:rsidR="00B11A2B">
          <w:t xml:space="preserve">five </w:t>
        </w:r>
      </w:ins>
      <w:ins w:id="125" w:author="Ram Shrestha" w:date="2014-05-02T01:41:00Z">
        <w:r w:rsidR="00B11A2B">
          <w:t>different prevalence cutoffs.</w:t>
        </w:r>
      </w:ins>
      <w:ins w:id="126" w:author="Ram Shrestha" w:date="2014-05-02T01:44:00Z">
        <w:r w:rsidR="00B11A2B">
          <w:t xml:space="preserve"> Finally, Seq2Res was applied on the real biological dataset</w:t>
        </w:r>
      </w:ins>
      <w:ins w:id="127" w:author="Ram Shrestha" w:date="2014-05-02T01:45:00Z">
        <w:r w:rsidR="00B11A2B">
          <w:t>s generated using Roche/454 FLX and Roche/454 Junior platforms</w:t>
        </w:r>
      </w:ins>
      <w:ins w:id="128" w:author="Ram Shrestha" w:date="2014-05-02T01:46:00Z">
        <w:r w:rsidR="004C15DF">
          <w:t xml:space="preserve"> from NVP exposed and non-</w:t>
        </w:r>
        <w:r w:rsidR="00B11A2B">
          <w:t xml:space="preserve">exposed individuals. </w:t>
        </w:r>
      </w:ins>
      <w:ins w:id="129" w:author="Ram Shrestha" w:date="2014-05-02T01:47:00Z">
        <w:r w:rsidR="00B11A2B">
          <w:t>Our findings showed that</w:t>
        </w:r>
      </w:ins>
      <w:ins w:id="130" w:author="Ram Shrestha" w:date="2014-05-02T01:48:00Z">
        <w:r w:rsidR="004C15DF">
          <w:t xml:space="preserve"> </w:t>
        </w:r>
      </w:ins>
      <w:ins w:id="131" w:author="Ram Shrestha" w:date="2014-05-02T01:49:00Z">
        <w:r w:rsidR="004C15DF">
          <w:t>a</w:t>
        </w:r>
        <w:r w:rsidR="004C15DF" w:rsidRPr="004C15DF">
          <w:t xml:space="preserve">t 15% and below (both </w:t>
        </w:r>
      </w:ins>
      <w:ins w:id="132" w:author="Ram Shrestha" w:date="2014-05-02T01:50:00Z">
        <w:r w:rsidR="004C15DF">
          <w:t xml:space="preserve">Roche/454 </w:t>
        </w:r>
      </w:ins>
      <w:ins w:id="133" w:author="Ram Shrestha" w:date="2014-05-02T01:49:00Z">
        <w:r w:rsidR="004C15DF" w:rsidRPr="004C15DF">
          <w:t xml:space="preserve">FLX and </w:t>
        </w:r>
      </w:ins>
      <w:ins w:id="134" w:author="Ram Shrestha" w:date="2014-05-02T01:50:00Z">
        <w:r w:rsidR="004C15DF">
          <w:t xml:space="preserve">Roche/454 </w:t>
        </w:r>
      </w:ins>
      <w:ins w:id="135" w:author="Ram Shrestha" w:date="2014-05-02T01:49:00Z">
        <w:r w:rsidR="004C15DF" w:rsidRPr="004C15DF">
          <w:t>Junior), the prediction of NVP resistance significantly correlates (p &lt; 0.05) with time since NVP exposure</w:t>
        </w:r>
      </w:ins>
      <w:ins w:id="136" w:author="Ram Shrestha" w:date="2014-05-02T01:51:00Z">
        <w:r w:rsidR="004C15DF">
          <w:t>. Our findings also correlated with other previous studies</w:t>
        </w:r>
      </w:ins>
      <w:ins w:id="137" w:author="Ram Shrestha" w:date="2014-05-02T02:35:00Z">
        <w:r w:rsidR="00A217E5">
          <w:t xml:space="preserve"> </w:t>
        </w:r>
      </w:ins>
      <w:ins w:id="138" w:author="Ram Shrestha" w:date="2014-05-02T02:36:00Z">
        <w:r w:rsidR="004E2A5E">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ZW5nPC9sYW5ndWFnZT48L3JlY29yZD48L0NpdGU+PENpdGU+PEF1dGhvcj5Db292YWRpYTwvQXV0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</w:fldData>
          </w:fldChar>
        </w:r>
      </w:ins>
      <w:ins w:id="139" w:author="Ram Shrestha" w:date="2014-05-02T02:37:00Z">
        <w:r w:rsidR="00A217E5">
          <w:instrText xml:space="preserve"> ADDIN EN.CITE </w:instrText>
        </w:r>
        <w:r w:rsidR="004E2A5E">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ZW5nPC9sYW5ndWFnZT48L3JlY29yZD48L0NpdGU+PENpdGU+PEF1dGhvcj5Db292YWRpYTwvQXV0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</w:fldData>
          </w:fldChar>
        </w:r>
        <w:r w:rsidR="00A217E5">
          <w:instrText xml:space="preserve"> ADDIN EN.CITE.DATA </w:instrText>
        </w:r>
      </w:ins>
      <w:ins w:id="140" w:author="Ram Shrestha" w:date="2014-05-02T02:37:00Z">
        <w:r w:rsidR="004E2A5E">
          <w:fldChar w:fldCharType="end"/>
        </w:r>
      </w:ins>
      <w:r w:rsidR="004E2A5E">
        <w:fldChar w:fldCharType="separate"/>
      </w:r>
      <w:ins w:id="141" w:author="Ram Shrestha" w:date="2014-05-02T02:37:00Z">
        <w:r w:rsidR="00A217E5">
          <w:rPr>
            <w:noProof/>
          </w:rPr>
          <w:t>(Chi et al., 2007; Coovadia et al., 2009; Stringer et al., 2010)</w:t>
        </w:r>
      </w:ins>
      <w:ins w:id="142" w:author="Ram Shrestha" w:date="2014-05-02T02:36:00Z">
        <w:r w:rsidR="004E2A5E">
          <w:fldChar w:fldCharType="end"/>
        </w:r>
      </w:ins>
      <w:ins w:id="143" w:author="Ram Shrestha" w:date="2014-05-02T02:37:00Z">
        <w:r w:rsidR="00A217E5">
          <w:t>.</w:t>
        </w:r>
      </w:ins>
    </w:p>
    <w:p w:rsidR="00E97977" w:rsidRDefault="00E97977" w:rsidP="00D33856">
      <w:pPr>
        <w:spacing w:line="480" w:lineRule="auto"/>
        <w:jc w:val="both"/>
      </w:pPr>
    </w:p>
    <w:p w:rsidR="00E97977" w:rsidDel="00F24C85" w:rsidRDefault="00E97977" w:rsidP="00C92B16">
      <w:pPr>
        <w:spacing w:line="480" w:lineRule="auto"/>
        <w:jc w:val="both"/>
        <w:rPr>
          <w:del w:id="144" w:author="Ram Shrestha" w:date="2014-05-02T00:22:00Z"/>
        </w:rPr>
      </w:pPr>
    </w:p>
    <w:p w:rsidR="00E97977" w:rsidDel="00F24C85" w:rsidRDefault="00E97977" w:rsidP="00C92B16">
      <w:pPr>
        <w:spacing w:line="480" w:lineRule="auto"/>
        <w:jc w:val="both"/>
        <w:rPr>
          <w:del w:id="145" w:author="Ram Shrestha" w:date="2014-05-02T00:22:00Z"/>
        </w:rPr>
      </w:pPr>
      <w:del w:id="146" w:author="Ram Shrestha" w:date="2014-05-02T00:22:00Z">
        <w:r w:rsidDel="00F24C85">
          <w:delText xml:space="preserve">Keywords: </w:delText>
        </w:r>
        <w:r w:rsidR="00C92B16" w:rsidDel="00F24C85">
          <w:delText>Roche/454</w:delText>
        </w:r>
        <w:r w:rsidDel="00F24C85">
          <w:delText xml:space="preserve"> pyrosequencing, HIV Antiretroviral Drug Resistance Testing, </w:delText>
        </w:r>
        <w:r w:rsidR="00321620" w:rsidDel="00F24C85">
          <w:delText xml:space="preserve">antiretroviral therapy, </w:delText>
        </w:r>
        <w:r w:rsidDel="00F24C85">
          <w:delText>Low Abundance Viral Variants, QTrim,</w:delText>
        </w:r>
        <w:r w:rsidR="00321620" w:rsidDel="00F24C85">
          <w:delText xml:space="preserve"> Quality Trimming, Primer ID, Consensus sequence, Drug resistant mut</w:delText>
        </w:r>
        <w:r w:rsidR="00A01887" w:rsidDel="00F24C85">
          <w:delText>ations, prevalence, single dose</w:delText>
        </w:r>
        <w:r w:rsidR="00321620" w:rsidDel="00F24C85">
          <w:delText xml:space="preserve"> Nevirapine, genotype, virologic fa</w:delText>
        </w:r>
        <w:r w:rsidR="00A01887" w:rsidDel="00F24C85">
          <w:delText>ilure, PMTCT</w:delText>
        </w:r>
      </w:del>
    </w:p>
    <w:p w:rsidR="00DA20C1" w:rsidRDefault="00DA20C1" w:rsidP="00C92B16">
      <w:pPr>
        <w:spacing w:line="480" w:lineRule="auto"/>
        <w:rPr>
          <w:ins w:id="147" w:author="Ram Shrestha" w:date="2014-05-01T02:13:00Z"/>
        </w:rPr>
      </w:pPr>
    </w:p>
    <w:p w:rsidR="00DA20C1" w:rsidRDefault="00DA20C1" w:rsidP="00C92B16">
      <w:pPr>
        <w:spacing w:line="480" w:lineRule="auto"/>
        <w:rPr>
          <w:ins w:id="148" w:author="Ram Shrestha" w:date="2014-05-01T02:13:00Z"/>
        </w:rPr>
      </w:pPr>
    </w:p>
    <w:p w:rsidR="00A3260A" w:rsidRDefault="004E2A5E">
      <w:pPr>
        <w:rPr>
          <w:ins w:id="149" w:author="Ram Shrestha" w:date="2014-05-02T02:37:00Z"/>
          <w:rFonts w:ascii="Cambria" w:hAnsi="Cambria"/>
          <w:noProof/>
          <w:rPrChange w:id="150" w:author="Ram Shrestha" w:date="2014-05-02T02:37:00Z">
            <w:rPr>
              <w:ins w:id="151" w:author="Ram Shrestha" w:date="2014-05-02T02:37:00Z"/>
            </w:rPr>
          </w:rPrChange>
        </w:rPr>
        <w:pPrChange w:id="152" w:author="Ram Shrestha" w:date="2014-05-02T02:37:00Z">
          <w:pPr>
            <w:ind w:left="720" w:hanging="720"/>
          </w:pPr>
        </w:pPrChange>
      </w:pPr>
      <w:ins w:id="153" w:author="Ram Shrestha" w:date="2014-05-01T02:13:00Z">
        <w:r>
          <w:fldChar w:fldCharType="begin"/>
        </w:r>
        <w:r w:rsidR="00DA20C1">
          <w:instrText xml:space="preserve"> ADDIN EN.REFLIST </w:instrText>
        </w:r>
      </w:ins>
      <w:r>
        <w:fldChar w:fldCharType="separate"/>
      </w:r>
      <w:ins w:id="154" w:author="Ram Shrestha" w:date="2014-05-02T02:37:00Z">
        <w:r w:rsidRPr="004E2A5E">
          <w:rPr>
            <w:rFonts w:ascii="Cambria" w:hAnsi="Cambria"/>
            <w:noProof/>
            <w:rPrChange w:id="155" w:author="Ram Shrestha" w:date="2014-05-02T02:37: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4E2A5E">
          <w:rPr>
            <w:rFonts w:ascii="Cambria" w:hAnsi="Cambria"/>
            <w:i/>
            <w:noProof/>
            <w:rPrChange w:id="156" w:author="Ram Shrestha" w:date="2014-05-02T02:37:00Z">
              <w:rPr/>
            </w:rPrChange>
          </w:rPr>
          <w:t>AIDS</w:t>
        </w:r>
        <w:r w:rsidRPr="004E2A5E">
          <w:rPr>
            <w:rFonts w:ascii="Cambria" w:hAnsi="Cambria"/>
            <w:noProof/>
            <w:rPrChange w:id="157" w:author="Ram Shrestha" w:date="2014-05-02T02:37:00Z">
              <w:rPr/>
            </w:rPrChange>
          </w:rPr>
          <w:t xml:space="preserve"> </w:t>
        </w:r>
        <w:r w:rsidRPr="004E2A5E">
          <w:rPr>
            <w:rFonts w:ascii="Cambria" w:hAnsi="Cambria"/>
            <w:b/>
            <w:noProof/>
            <w:rPrChange w:id="158" w:author="Ram Shrestha" w:date="2014-05-02T02:37:00Z">
              <w:rPr/>
            </w:rPrChange>
          </w:rPr>
          <w:t>21</w:t>
        </w:r>
        <w:r w:rsidRPr="004E2A5E">
          <w:rPr>
            <w:rFonts w:ascii="Cambria" w:hAnsi="Cambria"/>
            <w:noProof/>
            <w:rPrChange w:id="159" w:author="Ram Shrestha" w:date="2014-05-02T02:37:00Z">
              <w:rPr/>
            </w:rPrChange>
          </w:rPr>
          <w:t>: 957-964.</w:t>
        </w:r>
      </w:ins>
    </w:p>
    <w:p w:rsidR="00A3260A" w:rsidRDefault="004E2A5E">
      <w:pPr>
        <w:rPr>
          <w:ins w:id="160" w:author="Ram Shrestha" w:date="2014-05-02T02:37:00Z"/>
          <w:rFonts w:ascii="Cambria" w:hAnsi="Cambria"/>
          <w:noProof/>
          <w:rPrChange w:id="161" w:author="Ram Shrestha" w:date="2014-05-02T02:37:00Z">
            <w:rPr>
              <w:ins w:id="162" w:author="Ram Shrestha" w:date="2014-05-02T02:37:00Z"/>
            </w:rPr>
          </w:rPrChange>
        </w:rPr>
        <w:pPrChange w:id="163" w:author="Ram Shrestha" w:date="2014-05-02T02:37:00Z">
          <w:pPr>
            <w:ind w:left="720" w:hanging="720"/>
          </w:pPr>
        </w:pPrChange>
      </w:pPr>
      <w:ins w:id="164" w:author="Ram Shrestha" w:date="2014-05-02T02:37:00Z">
        <w:r w:rsidRPr="004E2A5E">
          <w:rPr>
            <w:rFonts w:ascii="Cambria" w:hAnsi="Cambria"/>
            <w:noProof/>
            <w:rPrChange w:id="165" w:author="Ram Shrestha" w:date="2014-05-02T02:37: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4E2A5E">
          <w:rPr>
            <w:rFonts w:ascii="Cambria" w:hAnsi="Cambria"/>
            <w:i/>
            <w:noProof/>
            <w:rPrChange w:id="166" w:author="Ram Shrestha" w:date="2014-05-02T02:37:00Z">
              <w:rPr/>
            </w:rPrChange>
          </w:rPr>
          <w:t>Clin Infect Dis</w:t>
        </w:r>
        <w:r w:rsidRPr="004E2A5E">
          <w:rPr>
            <w:rFonts w:ascii="Cambria" w:hAnsi="Cambria"/>
            <w:noProof/>
            <w:rPrChange w:id="167" w:author="Ram Shrestha" w:date="2014-05-02T02:37:00Z">
              <w:rPr/>
            </w:rPrChange>
          </w:rPr>
          <w:t xml:space="preserve"> </w:t>
        </w:r>
        <w:r w:rsidRPr="004E2A5E">
          <w:rPr>
            <w:rFonts w:ascii="Cambria" w:hAnsi="Cambria"/>
            <w:b/>
            <w:noProof/>
            <w:rPrChange w:id="168" w:author="Ram Shrestha" w:date="2014-05-02T02:37:00Z">
              <w:rPr/>
            </w:rPrChange>
          </w:rPr>
          <w:t>48</w:t>
        </w:r>
        <w:r w:rsidRPr="004E2A5E">
          <w:rPr>
            <w:rFonts w:ascii="Cambria" w:hAnsi="Cambria"/>
            <w:noProof/>
            <w:rPrChange w:id="169" w:author="Ram Shrestha" w:date="2014-05-02T02:37:00Z">
              <w:rPr/>
            </w:rPrChange>
          </w:rPr>
          <w:t>: 462-472.</w:t>
        </w:r>
      </w:ins>
    </w:p>
    <w:p w:rsidR="00A3260A" w:rsidRDefault="004E2A5E">
      <w:pPr>
        <w:rPr>
          <w:ins w:id="170" w:author="Ram Shrestha" w:date="2014-05-02T02:37:00Z"/>
          <w:rFonts w:ascii="Cambria" w:hAnsi="Cambria"/>
          <w:noProof/>
          <w:rPrChange w:id="171" w:author="Ram Shrestha" w:date="2014-05-02T02:37:00Z">
            <w:rPr>
              <w:ins w:id="172" w:author="Ram Shrestha" w:date="2014-05-02T02:37:00Z"/>
            </w:rPr>
          </w:rPrChange>
        </w:rPr>
        <w:pPrChange w:id="173" w:author="Ram Shrestha" w:date="2014-05-02T02:37:00Z">
          <w:pPr>
            <w:ind w:left="720" w:hanging="720"/>
          </w:pPr>
        </w:pPrChange>
      </w:pPr>
      <w:ins w:id="174" w:author="Ram Shrestha" w:date="2014-05-02T02:37:00Z">
        <w:r w:rsidRPr="004E2A5E">
          <w:rPr>
            <w:rFonts w:ascii="Cambria" w:hAnsi="Cambria"/>
            <w:noProof/>
            <w:rPrChange w:id="175" w:author="Ram Shrestha" w:date="2014-05-02T02:37:00Z">
              <w:rPr/>
            </w:rPrChange>
          </w:rPr>
          <w:t xml:space="preserve">Shrestha, RK, Lubinsky, B, Bansode, VB, Moinz, MB, McCormack, GP, Travers, SA (2014) QTrim: a novel tool for the quality trimming of sequence reads generated using the Roche/454 sequencing platform. </w:t>
        </w:r>
        <w:r w:rsidRPr="004E2A5E">
          <w:rPr>
            <w:rFonts w:ascii="Cambria" w:hAnsi="Cambria"/>
            <w:i/>
            <w:noProof/>
            <w:rPrChange w:id="176" w:author="Ram Shrestha" w:date="2014-05-02T02:37:00Z">
              <w:rPr/>
            </w:rPrChange>
          </w:rPr>
          <w:t>BMC Bioinformatics</w:t>
        </w:r>
        <w:r w:rsidRPr="004E2A5E">
          <w:rPr>
            <w:rFonts w:ascii="Cambria" w:hAnsi="Cambria"/>
            <w:noProof/>
            <w:rPrChange w:id="177" w:author="Ram Shrestha" w:date="2014-05-02T02:37:00Z">
              <w:rPr/>
            </w:rPrChange>
          </w:rPr>
          <w:t xml:space="preserve"> </w:t>
        </w:r>
        <w:r w:rsidRPr="004E2A5E">
          <w:rPr>
            <w:rFonts w:ascii="Cambria" w:hAnsi="Cambria"/>
            <w:b/>
            <w:noProof/>
            <w:rPrChange w:id="178" w:author="Ram Shrestha" w:date="2014-05-02T02:37:00Z">
              <w:rPr/>
            </w:rPrChange>
          </w:rPr>
          <w:t>15</w:t>
        </w:r>
        <w:r w:rsidRPr="004E2A5E">
          <w:rPr>
            <w:rFonts w:ascii="Cambria" w:hAnsi="Cambria"/>
            <w:noProof/>
            <w:rPrChange w:id="179" w:author="Ram Shrestha" w:date="2014-05-02T02:37:00Z">
              <w:rPr/>
            </w:rPrChange>
          </w:rPr>
          <w:t>: 33.</w:t>
        </w:r>
      </w:ins>
    </w:p>
    <w:p w:rsidR="00A3260A" w:rsidRDefault="004E2A5E">
      <w:pPr>
        <w:rPr>
          <w:ins w:id="180" w:author="Ram Shrestha" w:date="2014-05-02T02:37:00Z"/>
          <w:rFonts w:ascii="Cambria" w:hAnsi="Cambria"/>
          <w:noProof/>
          <w:rPrChange w:id="181" w:author="Ram Shrestha" w:date="2014-05-02T02:37:00Z">
            <w:rPr>
              <w:ins w:id="182" w:author="Ram Shrestha" w:date="2014-05-02T02:37:00Z"/>
            </w:rPr>
          </w:rPrChange>
        </w:rPr>
        <w:pPrChange w:id="183" w:author="Ram Shrestha" w:date="2014-05-02T02:37:00Z">
          <w:pPr>
            <w:ind w:left="720" w:hanging="720"/>
          </w:pPr>
        </w:pPrChange>
      </w:pPr>
      <w:ins w:id="184" w:author="Ram Shrestha" w:date="2014-05-02T02:37:00Z">
        <w:r w:rsidRPr="004E2A5E">
          <w:rPr>
            <w:rFonts w:ascii="Cambria" w:hAnsi="Cambria"/>
            <w:noProof/>
            <w:rPrChange w:id="185" w:author="Ram Shrestha" w:date="2014-05-02T02:37:00Z">
              <w:rPr/>
            </w:rPrChange>
          </w:rPr>
          <w:t xml:space="preserve">Stringer, JS, McConnell, MS, Kiarie, J, Bolu, O, Anekthananon, T, Jariyasethpong, T, Potter, D, Mutsotso, W, Borkowf, CB, Mbori-Ngacha, D, Muiruri, P, Ong'ech, JO, Zulu, I, Njobvu, L, Jetsawang, B, Pathak, S, Bulterys, M, Shaffer, N, Weidle, PJ (2010) Effectiveness of non-nucleoside reverse-transcriptase inhibitor-based antiretroviral therapy in women previously exposed to a single intrapartum dose of nevirapine: a multi-country, prospective cohort study. </w:t>
        </w:r>
        <w:r w:rsidRPr="004E2A5E">
          <w:rPr>
            <w:rFonts w:ascii="Cambria" w:hAnsi="Cambria"/>
            <w:i/>
            <w:noProof/>
            <w:rPrChange w:id="186" w:author="Ram Shrestha" w:date="2014-05-02T02:37:00Z">
              <w:rPr/>
            </w:rPrChange>
          </w:rPr>
          <w:t>PLoS Med</w:t>
        </w:r>
        <w:r w:rsidRPr="004E2A5E">
          <w:rPr>
            <w:rFonts w:ascii="Cambria" w:hAnsi="Cambria"/>
            <w:noProof/>
            <w:rPrChange w:id="187" w:author="Ram Shrestha" w:date="2014-05-02T02:37:00Z">
              <w:rPr/>
            </w:rPrChange>
          </w:rPr>
          <w:t xml:space="preserve"> </w:t>
        </w:r>
        <w:r w:rsidRPr="004E2A5E">
          <w:rPr>
            <w:rFonts w:ascii="Cambria" w:hAnsi="Cambria"/>
            <w:b/>
            <w:noProof/>
            <w:rPrChange w:id="188" w:author="Ram Shrestha" w:date="2014-05-02T02:37:00Z">
              <w:rPr/>
            </w:rPrChange>
          </w:rPr>
          <w:t>7</w:t>
        </w:r>
        <w:r w:rsidRPr="004E2A5E">
          <w:rPr>
            <w:rFonts w:ascii="Cambria" w:hAnsi="Cambria"/>
            <w:noProof/>
            <w:rPrChange w:id="189" w:author="Ram Shrestha" w:date="2014-05-02T02:37:00Z">
              <w:rPr/>
            </w:rPrChange>
          </w:rPr>
          <w:t>: e1000233.</w:t>
        </w:r>
      </w:ins>
    </w:p>
    <w:p w:rsidR="00A3260A" w:rsidRDefault="004E2A5E">
      <w:pPr>
        <w:rPr>
          <w:ins w:id="190" w:author="Ram Shrestha" w:date="2014-05-02T02:37:00Z"/>
          <w:rFonts w:ascii="Cambria" w:hAnsi="Cambria"/>
          <w:noProof/>
          <w:rPrChange w:id="191" w:author="Ram Shrestha" w:date="2014-05-02T02:37:00Z">
            <w:rPr>
              <w:ins w:id="192" w:author="Ram Shrestha" w:date="2014-05-02T02:37:00Z"/>
            </w:rPr>
          </w:rPrChange>
        </w:rPr>
        <w:pPrChange w:id="193" w:author="Ram Shrestha" w:date="2014-05-02T02:37:00Z">
          <w:pPr>
            <w:ind w:left="720" w:hanging="720"/>
          </w:pPr>
        </w:pPrChange>
      </w:pPr>
      <w:ins w:id="194" w:author="Ram Shrestha" w:date="2014-05-02T02:37:00Z">
        <w:r w:rsidRPr="004E2A5E">
          <w:rPr>
            <w:rFonts w:ascii="Cambria" w:hAnsi="Cambria"/>
            <w:noProof/>
            <w:rPrChange w:id="195" w:author="Ram Shrestha" w:date="2014-05-02T02:37:00Z">
              <w:rPr/>
            </w:rPrChange>
          </w:rPr>
          <w:t xml:space="preserve">Wang, C, Mitsuya, Y, Gharizadeh, B, Ronaghi, M, Shafer, RW (2007) Characterization of mutation spectra with ultra-deep pyrosequencing: application to HIV-1 drug resistance. </w:t>
        </w:r>
        <w:r w:rsidRPr="004E2A5E">
          <w:rPr>
            <w:rFonts w:ascii="Cambria" w:hAnsi="Cambria"/>
            <w:i/>
            <w:noProof/>
            <w:rPrChange w:id="196" w:author="Ram Shrestha" w:date="2014-05-02T02:37:00Z">
              <w:rPr/>
            </w:rPrChange>
          </w:rPr>
          <w:t>Genome Res</w:t>
        </w:r>
        <w:r w:rsidRPr="004E2A5E">
          <w:rPr>
            <w:rFonts w:ascii="Cambria" w:hAnsi="Cambria"/>
            <w:noProof/>
            <w:rPrChange w:id="197" w:author="Ram Shrestha" w:date="2014-05-02T02:37:00Z">
              <w:rPr/>
            </w:rPrChange>
          </w:rPr>
          <w:t xml:space="preserve"> </w:t>
        </w:r>
        <w:r w:rsidRPr="004E2A5E">
          <w:rPr>
            <w:rFonts w:ascii="Cambria" w:hAnsi="Cambria"/>
            <w:b/>
            <w:noProof/>
            <w:rPrChange w:id="198" w:author="Ram Shrestha" w:date="2014-05-02T02:37:00Z">
              <w:rPr/>
            </w:rPrChange>
          </w:rPr>
          <w:t>17</w:t>
        </w:r>
        <w:r w:rsidRPr="004E2A5E">
          <w:rPr>
            <w:rFonts w:ascii="Cambria" w:hAnsi="Cambria"/>
            <w:noProof/>
            <w:rPrChange w:id="199" w:author="Ram Shrestha" w:date="2014-05-02T02:37:00Z">
              <w:rPr/>
            </w:rPrChange>
          </w:rPr>
          <w:t>: 1195-1201.</w:t>
        </w:r>
      </w:ins>
    </w:p>
    <w:p w:rsidR="00A3260A" w:rsidRDefault="00A3260A">
      <w:pPr>
        <w:ind w:left="720" w:hanging="720"/>
        <w:rPr>
          <w:ins w:id="200" w:author="Ram Shrestha" w:date="2014-05-02T02:37:00Z"/>
          <w:rFonts w:ascii="Cambria" w:hAnsi="Cambria"/>
          <w:noProof/>
        </w:rPr>
        <w:pPrChange w:id="201" w:author="Ram Shrestha" w:date="2014-05-02T02:37:00Z">
          <w:pPr>
            <w:spacing w:line="480" w:lineRule="auto"/>
          </w:pPr>
        </w:pPrChange>
      </w:pPr>
    </w:p>
    <w:p w:rsidR="0029150A" w:rsidRDefault="004E2A5E" w:rsidP="00C92B16">
      <w:pPr>
        <w:spacing w:line="480" w:lineRule="auto"/>
      </w:pPr>
      <w:ins w:id="202" w:author="Ram Shrestha" w:date="2014-05-01T02:13:00Z">
        <w:r>
          <w:fldChar w:fldCharType="end"/>
        </w:r>
      </w:ins>
    </w:p>
    <w:sectPr w:rsidR="0029150A" w:rsidSect="0029150A">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46" w:author="Simon Travers" w:date="2014-04-28T20:10:00Z" w:initials="OU">
    <w:p w:rsidR="006C42F4" w:rsidRDefault="006C42F4">
      <w:pPr>
        <w:pStyle w:val="CommentText"/>
      </w:pPr>
      <w:r>
        <w:rPr>
          <w:rStyle w:val="CommentReference"/>
        </w:rPr>
        <w:annotationRef/>
      </w:r>
      <w:r>
        <w:t>What does this mean?</w:t>
      </w:r>
    </w:p>
  </w:comment>
  <w:comment w:id="47" w:author="Ram Shrestha" w:date="2014-05-02T02:30:00Z" w:initials="RS">
    <w:p w:rsidR="006C42F4" w:rsidRDefault="006C42F4">
      <w:pPr>
        <w:pStyle w:val="CommentText"/>
      </w:pPr>
      <w:r>
        <w:rPr>
          <w:rStyle w:val="CommentReference"/>
        </w:rPr>
        <w:annotationRef/>
      </w:r>
      <w:r>
        <w:t>I did not get this comment. I think I was clear.</w:t>
      </w:r>
    </w:p>
  </w:comment>
  <w:comment w:id="82" w:author="Simon Travers" w:date="2014-04-28T20:13:00Z" w:initials="OU">
    <w:p w:rsidR="006C42F4" w:rsidRDefault="006C42F4">
      <w:pPr>
        <w:pStyle w:val="CommentText"/>
      </w:pPr>
      <w:r>
        <w:rPr>
          <w:rStyle w:val="CommentReference"/>
        </w:rPr>
        <w:annotationRef/>
      </w:r>
      <w:r>
        <w:t>Final conclusion paragraph should be added here.  Include</w:t>
      </w:r>
    </w:p>
    <w:p w:rsidR="006C42F4" w:rsidRDefault="006C42F4">
      <w:pPr>
        <w:pStyle w:val="CommentText"/>
      </w:pPr>
    </w:p>
    <w:p w:rsidR="006C42F4" w:rsidRDefault="006C42F4" w:rsidP="00A468B6">
      <w:pPr>
        <w:pStyle w:val="CommentText"/>
        <w:numPr>
          <w:ilvl w:val="0"/>
          <w:numId w:val="13"/>
        </w:numPr>
      </w:pPr>
      <w:r>
        <w:t>UDPS can be used from HIV DR genotyping</w:t>
      </w:r>
    </w:p>
    <w:p w:rsidR="006C42F4" w:rsidRDefault="006C42F4" w:rsidP="00A468B6">
      <w:pPr>
        <w:pStyle w:val="CommentText"/>
        <w:numPr>
          <w:ilvl w:val="0"/>
          <w:numId w:val="13"/>
        </w:numPr>
      </w:pPr>
      <w:r>
        <w:t>Its comparable to consensus and in some cases more sensitive. And is definitely more cost effective.</w:t>
      </w:r>
    </w:p>
    <w:p w:rsidR="006C42F4" w:rsidRDefault="006C42F4" w:rsidP="00A468B6">
      <w:pPr>
        <w:pStyle w:val="CommentText"/>
        <w:numPr>
          <w:ilvl w:val="0"/>
          <w:numId w:val="13"/>
        </w:numPr>
      </w:pPr>
      <w:r>
        <w:t xml:space="preserve">Caution about trying to go too “deep” </w:t>
      </w:r>
    </w:p>
    <w:p w:rsidR="006C42F4" w:rsidRDefault="006C42F4" w:rsidP="00A468B6">
      <w:pPr>
        <w:pStyle w:val="CommentText"/>
        <w:numPr>
          <w:ilvl w:val="0"/>
          <w:numId w:val="13"/>
        </w:numPr>
      </w:pPr>
      <w:r>
        <w:t>And that the quality of the data should always be considered as well as  how prevalence should be interpreted with caution due to PCR and sequencing induced biases.</w:t>
      </w:r>
      <w:bookmarkStart w:id="83" w:name="_GoBack"/>
      <w:bookmarkEnd w:id="83"/>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C42F4" w:rsidRDefault="006C42F4" w:rsidP="00D05004">
      <w:r>
        <w:separator/>
      </w:r>
    </w:p>
  </w:endnote>
  <w:endnote w:type="continuationSeparator" w:id="1">
    <w:p w:rsidR="006C42F4" w:rsidRDefault="006C42F4" w:rsidP="00D050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C42F4" w:rsidRDefault="006C42F4" w:rsidP="00D05004">
      <w:r>
        <w:separator/>
      </w:r>
    </w:p>
  </w:footnote>
  <w:footnote w:type="continuationSeparator" w:id="1">
    <w:p w:rsidR="006C42F4" w:rsidRDefault="006C42F4" w:rsidP="00D0500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F92161"/>
    <w:multiLevelType w:val="multilevel"/>
    <w:tmpl w:val="5F06038A"/>
    <w:lvl w:ilvl="0">
      <w:start w:val="1"/>
      <w:numFmt w:val="decimal"/>
      <w:pStyle w:val="Heading1"/>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nsid w:val="11E23B9C"/>
    <w:multiLevelType w:val="multilevel"/>
    <w:tmpl w:val="41D28AB0"/>
    <w:lvl w:ilvl="0">
      <w:start w:val="1"/>
      <w:numFmt w:val="decimal"/>
      <w:lvlText w:val="%1"/>
      <w:lvlJc w:val="left"/>
      <w:pPr>
        <w:ind w:left="63" w:hanging="432"/>
      </w:pPr>
      <w:rPr>
        <w:rFonts w:hint="default"/>
      </w:rPr>
    </w:lvl>
    <w:lvl w:ilvl="1">
      <w:start w:val="1"/>
      <w:numFmt w:val="decimal"/>
      <w:lvlText w:val="4.%2"/>
      <w:lvlJc w:val="left"/>
      <w:pPr>
        <w:ind w:left="207" w:hanging="207"/>
      </w:pPr>
      <w:rPr>
        <w:rFonts w:hint="default"/>
      </w:rPr>
    </w:lvl>
    <w:lvl w:ilvl="2">
      <w:start w:val="1"/>
      <w:numFmt w:val="decimal"/>
      <w:lvlText w:val="4.%2.%3"/>
      <w:lvlJc w:val="left"/>
      <w:pPr>
        <w:ind w:left="720" w:hanging="720"/>
      </w:pPr>
      <w:rPr>
        <w:rFonts w:hint="default"/>
      </w:rPr>
    </w:lvl>
    <w:lvl w:ilvl="3">
      <w:start w:val="1"/>
      <w:numFmt w:val="decimal"/>
      <w:pStyle w:val="Style4111"/>
      <w:lvlText w:val="4.%2.%3.%4"/>
      <w:lvlJc w:val="left"/>
      <w:pPr>
        <w:ind w:left="0" w:firstLine="0"/>
      </w:pPr>
      <w:rPr>
        <w:rFonts w:hint="default"/>
      </w:rPr>
    </w:lvl>
    <w:lvl w:ilvl="4">
      <w:start w:val="1"/>
      <w:numFmt w:val="decimal"/>
      <w:pStyle w:val="Heading5"/>
      <w:lvlText w:val="%1.%2.%3.%4.%5"/>
      <w:lvlJc w:val="left"/>
      <w:pPr>
        <w:ind w:left="639" w:hanging="1008"/>
      </w:pPr>
      <w:rPr>
        <w:rFonts w:hint="default"/>
      </w:rPr>
    </w:lvl>
    <w:lvl w:ilvl="5">
      <w:start w:val="1"/>
      <w:numFmt w:val="decimal"/>
      <w:pStyle w:val="Heading6"/>
      <w:lvlText w:val="%1.%2.%3.%4.%5.%6"/>
      <w:lvlJc w:val="left"/>
      <w:pPr>
        <w:ind w:left="783" w:hanging="1152"/>
      </w:pPr>
      <w:rPr>
        <w:rFonts w:hint="default"/>
      </w:rPr>
    </w:lvl>
    <w:lvl w:ilvl="6">
      <w:start w:val="1"/>
      <w:numFmt w:val="decimal"/>
      <w:pStyle w:val="Heading7"/>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2">
    <w:nsid w:val="49E104F2"/>
    <w:multiLevelType w:val="multilevel"/>
    <w:tmpl w:val="23C8056E"/>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none"/>
      <w:pStyle w:val="Heading3"/>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60D358FD"/>
    <w:multiLevelType w:val="multilevel"/>
    <w:tmpl w:val="C6986AD0"/>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nsid w:val="6CAF54A1"/>
    <w:multiLevelType w:val="hybridMultilevel"/>
    <w:tmpl w:val="4CDA9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CC61B2"/>
    <w:multiLevelType w:val="multilevel"/>
    <w:tmpl w:val="11B227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0"/>
  </w:num>
  <w:num w:numId="10">
    <w:abstractNumId w:val="3"/>
  </w:num>
  <w:num w:numId="11">
    <w:abstractNumId w:val="2"/>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ibraries" w:val="&lt;ENLibraries&gt;&lt;Libraries&gt;&lt;item&gt;Phd_Thesis_reference.enl&lt;/item&gt;&lt;/Libraries&gt;&lt;/ENLibraries&gt;"/>
  </w:docVars>
  <w:rsids>
    <w:rsidRoot w:val="0029150A"/>
    <w:rsid w:val="00000D87"/>
    <w:rsid w:val="000E561B"/>
    <w:rsid w:val="00144E66"/>
    <w:rsid w:val="00166B7F"/>
    <w:rsid w:val="00170979"/>
    <w:rsid w:val="0018125A"/>
    <w:rsid w:val="001A28D7"/>
    <w:rsid w:val="001B3E61"/>
    <w:rsid w:val="001C494E"/>
    <w:rsid w:val="00230091"/>
    <w:rsid w:val="00237DE0"/>
    <w:rsid w:val="0029150A"/>
    <w:rsid w:val="0029541B"/>
    <w:rsid w:val="002E0DBF"/>
    <w:rsid w:val="00321620"/>
    <w:rsid w:val="00345A4E"/>
    <w:rsid w:val="003B114D"/>
    <w:rsid w:val="003C3748"/>
    <w:rsid w:val="003C5148"/>
    <w:rsid w:val="003E0253"/>
    <w:rsid w:val="0040347B"/>
    <w:rsid w:val="00472512"/>
    <w:rsid w:val="004B4BAF"/>
    <w:rsid w:val="004C15DF"/>
    <w:rsid w:val="004E2A5E"/>
    <w:rsid w:val="004F3EB0"/>
    <w:rsid w:val="00540CB5"/>
    <w:rsid w:val="00576D9C"/>
    <w:rsid w:val="005B4F40"/>
    <w:rsid w:val="00603009"/>
    <w:rsid w:val="00623024"/>
    <w:rsid w:val="006401C6"/>
    <w:rsid w:val="006528DD"/>
    <w:rsid w:val="0066309B"/>
    <w:rsid w:val="006C42F4"/>
    <w:rsid w:val="006D22C9"/>
    <w:rsid w:val="007A448E"/>
    <w:rsid w:val="007E0900"/>
    <w:rsid w:val="007F3F7A"/>
    <w:rsid w:val="00834967"/>
    <w:rsid w:val="008377D8"/>
    <w:rsid w:val="0084156E"/>
    <w:rsid w:val="00850CF3"/>
    <w:rsid w:val="008C4E4C"/>
    <w:rsid w:val="008D4368"/>
    <w:rsid w:val="009C5FED"/>
    <w:rsid w:val="009E3EDF"/>
    <w:rsid w:val="00A01887"/>
    <w:rsid w:val="00A217E5"/>
    <w:rsid w:val="00A3260A"/>
    <w:rsid w:val="00A468B6"/>
    <w:rsid w:val="00A63ABB"/>
    <w:rsid w:val="00A7307C"/>
    <w:rsid w:val="00AE47D8"/>
    <w:rsid w:val="00B11A2B"/>
    <w:rsid w:val="00B16A82"/>
    <w:rsid w:val="00B50473"/>
    <w:rsid w:val="00B63DCA"/>
    <w:rsid w:val="00BA56FE"/>
    <w:rsid w:val="00C50023"/>
    <w:rsid w:val="00C66B31"/>
    <w:rsid w:val="00C92B16"/>
    <w:rsid w:val="00CF23CA"/>
    <w:rsid w:val="00D05004"/>
    <w:rsid w:val="00D33856"/>
    <w:rsid w:val="00D55F04"/>
    <w:rsid w:val="00DA20C1"/>
    <w:rsid w:val="00DB1187"/>
    <w:rsid w:val="00DE3687"/>
    <w:rsid w:val="00E23FE4"/>
    <w:rsid w:val="00E432E8"/>
    <w:rsid w:val="00E506BD"/>
    <w:rsid w:val="00E91DC7"/>
    <w:rsid w:val="00E97977"/>
    <w:rsid w:val="00EC72D1"/>
    <w:rsid w:val="00F07A0D"/>
    <w:rsid w:val="00F24C85"/>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2C9"/>
  </w:style>
  <w:style w:type="paragraph" w:styleId="Heading1">
    <w:name w:val="heading 1"/>
    <w:basedOn w:val="Normal"/>
    <w:link w:val="Heading1Char"/>
    <w:autoRedefine/>
    <w:uiPriority w:val="9"/>
    <w:rsid w:val="00FF096E"/>
    <w:pPr>
      <w:numPr>
        <w:numId w:val="9"/>
      </w:numPr>
      <w:spacing w:beforeLines="1" w:afterLines="1"/>
      <w:jc w:val="both"/>
      <w:outlineLvl w:val="0"/>
    </w:pPr>
    <w:rPr>
      <w:rFonts w:ascii="Times" w:hAnsi="Times"/>
      <w:b/>
      <w:kern w:val="36"/>
      <w:sz w:val="44"/>
      <w:szCs w:val="20"/>
    </w:rPr>
  </w:style>
  <w:style w:type="paragraph" w:styleId="Heading2">
    <w:name w:val="heading 2"/>
    <w:basedOn w:val="Normal"/>
    <w:next w:val="Normal"/>
    <w:link w:val="Heading2Char"/>
    <w:autoRedefine/>
    <w:rsid w:val="00FF096E"/>
    <w:pPr>
      <w:keepNext/>
      <w:keepLines/>
      <w:numPr>
        <w:ilvl w:val="1"/>
        <w:numId w:val="11"/>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FF096E"/>
    <w:pPr>
      <w:keepNext/>
      <w:keepLines/>
      <w:numPr>
        <w:ilvl w:val="2"/>
        <w:numId w:val="11"/>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autoRedefine/>
    <w:rsid w:val="00FF096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rsid w:val="00FF096E"/>
    <w:pPr>
      <w:keepNext/>
      <w:keepLines/>
      <w:numPr>
        <w:ilvl w:val="4"/>
        <w:numId w:val="12"/>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autoRedefine/>
    <w:rsid w:val="00FF096E"/>
    <w:pPr>
      <w:keepNext/>
      <w:keepLines/>
      <w:numPr>
        <w:ilvl w:val="5"/>
        <w:numId w:val="1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rsid w:val="00FF096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FF096E"/>
    <w:rPr>
      <w:rFonts w:asciiTheme="majorHAnsi" w:eastAsiaTheme="majorEastAsia" w:hAnsiTheme="majorHAnsi" w:cstheme="majorBidi"/>
      <w:b/>
      <w:bCs/>
      <w:color w:val="4F81BD" w:themeColor="accent1"/>
      <w:sz w:val="40"/>
      <w:szCs w:val="26"/>
    </w:rPr>
  </w:style>
  <w:style w:type="paragraph" w:customStyle="1" w:styleId="chaptertitle">
    <w:name w:val="chapter_title"/>
    <w:basedOn w:val="Normal"/>
    <w:next w:val="Normal"/>
    <w:qFormat/>
    <w:rsid w:val="00FF096E"/>
    <w:pPr>
      <w:jc w:val="center"/>
    </w:pPr>
    <w:rPr>
      <w:rFonts w:ascii="Times New Roman" w:hAnsi="Times New Roman"/>
      <w:b/>
      <w:sz w:val="48"/>
    </w:rPr>
  </w:style>
  <w:style w:type="character" w:customStyle="1" w:styleId="Heading1Char">
    <w:name w:val="Heading 1 Char"/>
    <w:basedOn w:val="DefaultParagraphFont"/>
    <w:link w:val="Heading1"/>
    <w:uiPriority w:val="9"/>
    <w:rsid w:val="00FF096E"/>
    <w:rPr>
      <w:rFonts w:ascii="Times" w:hAnsi="Times"/>
      <w:b/>
      <w:kern w:val="36"/>
      <w:sz w:val="44"/>
      <w:szCs w:val="20"/>
    </w:rPr>
  </w:style>
  <w:style w:type="character" w:customStyle="1" w:styleId="Heading3Char">
    <w:name w:val="Heading 3 Char"/>
    <w:basedOn w:val="DefaultParagraphFont"/>
    <w:link w:val="Heading3"/>
    <w:rsid w:val="00FF096E"/>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rsid w:val="00FF0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F096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FF096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F096E"/>
    <w:rPr>
      <w:rFonts w:asciiTheme="majorHAnsi" w:eastAsiaTheme="majorEastAsia" w:hAnsiTheme="majorHAnsi" w:cstheme="majorBidi"/>
      <w:i/>
      <w:iCs/>
      <w:color w:val="404040" w:themeColor="text1" w:themeTint="BF"/>
    </w:rPr>
  </w:style>
  <w:style w:type="paragraph" w:customStyle="1" w:styleId="Style4111">
    <w:name w:val="Style4.1.1.1"/>
    <w:basedOn w:val="Heading4"/>
    <w:qFormat/>
    <w:rsid w:val="000D3BC8"/>
    <w:pPr>
      <w:numPr>
        <w:numId w:val="12"/>
      </w:numPr>
      <w:jc w:val="both"/>
    </w:pPr>
    <w:rPr>
      <w:rFonts w:ascii="Times New Roman" w:hAnsi="Times New Roman"/>
      <w:b w:val="0"/>
      <w:i w:val="0"/>
      <w:sz w:val="28"/>
    </w:rPr>
  </w:style>
  <w:style w:type="paragraph" w:styleId="Header">
    <w:name w:val="header"/>
    <w:basedOn w:val="Normal"/>
    <w:link w:val="HeaderChar"/>
    <w:uiPriority w:val="99"/>
    <w:unhideWhenUsed/>
    <w:rsid w:val="0029150A"/>
    <w:pPr>
      <w:tabs>
        <w:tab w:val="center" w:pos="4320"/>
        <w:tab w:val="right" w:pos="8640"/>
      </w:tabs>
    </w:pPr>
  </w:style>
  <w:style w:type="character" w:customStyle="1" w:styleId="HeaderChar">
    <w:name w:val="Header Char"/>
    <w:basedOn w:val="DefaultParagraphFont"/>
    <w:link w:val="Header"/>
    <w:uiPriority w:val="99"/>
    <w:rsid w:val="0029150A"/>
  </w:style>
  <w:style w:type="paragraph" w:styleId="Footer">
    <w:name w:val="footer"/>
    <w:basedOn w:val="Normal"/>
    <w:link w:val="FooterChar"/>
    <w:uiPriority w:val="99"/>
    <w:unhideWhenUsed/>
    <w:rsid w:val="0029150A"/>
    <w:pPr>
      <w:tabs>
        <w:tab w:val="center" w:pos="4320"/>
        <w:tab w:val="right" w:pos="8640"/>
      </w:tabs>
    </w:pPr>
  </w:style>
  <w:style w:type="character" w:customStyle="1" w:styleId="FooterChar">
    <w:name w:val="Footer Char"/>
    <w:basedOn w:val="DefaultParagraphFont"/>
    <w:link w:val="Footer"/>
    <w:uiPriority w:val="99"/>
    <w:rsid w:val="0029150A"/>
  </w:style>
  <w:style w:type="paragraph" w:styleId="BalloonText">
    <w:name w:val="Balloon Text"/>
    <w:basedOn w:val="Normal"/>
    <w:link w:val="BalloonTextChar"/>
    <w:uiPriority w:val="99"/>
    <w:semiHidden/>
    <w:unhideWhenUsed/>
    <w:rsid w:val="00D050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0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468B6"/>
    <w:rPr>
      <w:sz w:val="18"/>
      <w:szCs w:val="18"/>
    </w:rPr>
  </w:style>
  <w:style w:type="paragraph" w:styleId="CommentText">
    <w:name w:val="annotation text"/>
    <w:basedOn w:val="Normal"/>
    <w:link w:val="CommentTextChar"/>
    <w:uiPriority w:val="99"/>
    <w:semiHidden/>
    <w:unhideWhenUsed/>
    <w:rsid w:val="00A468B6"/>
  </w:style>
  <w:style w:type="character" w:customStyle="1" w:styleId="CommentTextChar">
    <w:name w:val="Comment Text Char"/>
    <w:basedOn w:val="DefaultParagraphFont"/>
    <w:link w:val="CommentText"/>
    <w:uiPriority w:val="99"/>
    <w:semiHidden/>
    <w:rsid w:val="00A468B6"/>
  </w:style>
  <w:style w:type="paragraph" w:styleId="CommentSubject">
    <w:name w:val="annotation subject"/>
    <w:basedOn w:val="CommentText"/>
    <w:next w:val="CommentText"/>
    <w:link w:val="CommentSubjectChar"/>
    <w:uiPriority w:val="99"/>
    <w:semiHidden/>
    <w:unhideWhenUsed/>
    <w:rsid w:val="00A468B6"/>
    <w:rPr>
      <w:b/>
      <w:bCs/>
      <w:sz w:val="20"/>
      <w:szCs w:val="20"/>
    </w:rPr>
  </w:style>
  <w:style w:type="character" w:customStyle="1" w:styleId="CommentSubjectChar">
    <w:name w:val="Comment Subject Char"/>
    <w:basedOn w:val="CommentTextChar"/>
    <w:link w:val="CommentSubject"/>
    <w:uiPriority w:val="99"/>
    <w:semiHidden/>
    <w:rsid w:val="00A468B6"/>
    <w:rPr>
      <w:b/>
      <w:bCs/>
      <w:sz w:val="20"/>
      <w:szCs w:val="20"/>
    </w:rPr>
  </w:style>
  <w:style w:type="paragraph" w:styleId="NormalWeb">
    <w:name w:val="Normal (Web)"/>
    <w:basedOn w:val="Normal"/>
    <w:uiPriority w:val="99"/>
    <w:rsid w:val="00170979"/>
    <w:pPr>
      <w:spacing w:beforeLines="1" w:afterLines="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rsid w:val="00FF096E"/>
    <w:pPr>
      <w:numPr>
        <w:numId w:val="9"/>
      </w:numPr>
      <w:spacing w:beforeLines="1" w:afterLines="1"/>
      <w:jc w:val="both"/>
      <w:outlineLvl w:val="0"/>
    </w:pPr>
    <w:rPr>
      <w:rFonts w:ascii="Times" w:hAnsi="Times"/>
      <w:b/>
      <w:kern w:val="36"/>
      <w:sz w:val="44"/>
      <w:szCs w:val="20"/>
    </w:rPr>
  </w:style>
  <w:style w:type="paragraph" w:styleId="Heading2">
    <w:name w:val="heading 2"/>
    <w:basedOn w:val="Normal"/>
    <w:next w:val="Normal"/>
    <w:link w:val="Heading2Char"/>
    <w:autoRedefine/>
    <w:rsid w:val="00FF096E"/>
    <w:pPr>
      <w:keepNext/>
      <w:keepLines/>
      <w:numPr>
        <w:ilvl w:val="1"/>
        <w:numId w:val="11"/>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FF096E"/>
    <w:pPr>
      <w:keepNext/>
      <w:keepLines/>
      <w:numPr>
        <w:ilvl w:val="2"/>
        <w:numId w:val="11"/>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autoRedefine/>
    <w:rsid w:val="00FF096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rsid w:val="00FF096E"/>
    <w:pPr>
      <w:keepNext/>
      <w:keepLines/>
      <w:numPr>
        <w:ilvl w:val="4"/>
        <w:numId w:val="12"/>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autoRedefine/>
    <w:rsid w:val="00FF096E"/>
    <w:pPr>
      <w:keepNext/>
      <w:keepLines/>
      <w:numPr>
        <w:ilvl w:val="5"/>
        <w:numId w:val="1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rsid w:val="00FF096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096E"/>
    <w:rPr>
      <w:rFonts w:asciiTheme="majorHAnsi" w:eastAsiaTheme="majorEastAsia" w:hAnsiTheme="majorHAnsi" w:cstheme="majorBidi"/>
      <w:b/>
      <w:bCs/>
      <w:color w:val="4F81BD" w:themeColor="accent1"/>
      <w:sz w:val="40"/>
      <w:szCs w:val="26"/>
    </w:rPr>
  </w:style>
  <w:style w:type="paragraph" w:customStyle="1" w:styleId="chaptertitle">
    <w:name w:val="chapter_title"/>
    <w:basedOn w:val="Normal"/>
    <w:next w:val="Normal"/>
    <w:qFormat/>
    <w:rsid w:val="00FF096E"/>
    <w:pPr>
      <w:jc w:val="center"/>
    </w:pPr>
    <w:rPr>
      <w:rFonts w:ascii="Times New Roman" w:hAnsi="Times New Roman"/>
      <w:b/>
      <w:sz w:val="48"/>
    </w:rPr>
  </w:style>
  <w:style w:type="character" w:customStyle="1" w:styleId="Heading1Char">
    <w:name w:val="Heading 1 Char"/>
    <w:basedOn w:val="DefaultParagraphFont"/>
    <w:link w:val="Heading1"/>
    <w:uiPriority w:val="9"/>
    <w:rsid w:val="00FF096E"/>
    <w:rPr>
      <w:rFonts w:ascii="Times" w:hAnsi="Times"/>
      <w:b/>
      <w:kern w:val="36"/>
      <w:sz w:val="44"/>
      <w:szCs w:val="20"/>
    </w:rPr>
  </w:style>
  <w:style w:type="character" w:customStyle="1" w:styleId="Heading3Char">
    <w:name w:val="Heading 3 Char"/>
    <w:basedOn w:val="DefaultParagraphFont"/>
    <w:link w:val="Heading3"/>
    <w:rsid w:val="00FF096E"/>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rsid w:val="00FF0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F096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FF096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F096E"/>
    <w:rPr>
      <w:rFonts w:asciiTheme="majorHAnsi" w:eastAsiaTheme="majorEastAsia" w:hAnsiTheme="majorHAnsi" w:cstheme="majorBidi"/>
      <w:i/>
      <w:iCs/>
      <w:color w:val="404040" w:themeColor="text1" w:themeTint="BF"/>
    </w:rPr>
  </w:style>
  <w:style w:type="paragraph" w:customStyle="1" w:styleId="Style4111">
    <w:name w:val="Style4.1.1.1"/>
    <w:basedOn w:val="Heading4"/>
    <w:qFormat/>
    <w:rsid w:val="000D3BC8"/>
    <w:pPr>
      <w:numPr>
        <w:numId w:val="12"/>
      </w:numPr>
      <w:jc w:val="both"/>
    </w:pPr>
    <w:rPr>
      <w:rFonts w:ascii="Times New Roman" w:hAnsi="Times New Roman"/>
      <w:b w:val="0"/>
      <w:i w:val="0"/>
      <w:sz w:val="28"/>
    </w:rPr>
  </w:style>
  <w:style w:type="paragraph" w:styleId="Header">
    <w:name w:val="header"/>
    <w:basedOn w:val="Normal"/>
    <w:link w:val="HeaderChar"/>
    <w:uiPriority w:val="99"/>
    <w:unhideWhenUsed/>
    <w:rsid w:val="0029150A"/>
    <w:pPr>
      <w:tabs>
        <w:tab w:val="center" w:pos="4320"/>
        <w:tab w:val="right" w:pos="8640"/>
      </w:tabs>
    </w:pPr>
  </w:style>
  <w:style w:type="character" w:customStyle="1" w:styleId="HeaderChar">
    <w:name w:val="Header Char"/>
    <w:basedOn w:val="DefaultParagraphFont"/>
    <w:link w:val="Header"/>
    <w:uiPriority w:val="99"/>
    <w:rsid w:val="0029150A"/>
  </w:style>
  <w:style w:type="paragraph" w:styleId="Footer">
    <w:name w:val="footer"/>
    <w:basedOn w:val="Normal"/>
    <w:link w:val="FooterChar"/>
    <w:uiPriority w:val="99"/>
    <w:unhideWhenUsed/>
    <w:rsid w:val="0029150A"/>
    <w:pPr>
      <w:tabs>
        <w:tab w:val="center" w:pos="4320"/>
        <w:tab w:val="right" w:pos="8640"/>
      </w:tabs>
    </w:pPr>
  </w:style>
  <w:style w:type="character" w:customStyle="1" w:styleId="FooterChar">
    <w:name w:val="Footer Char"/>
    <w:basedOn w:val="DefaultParagraphFont"/>
    <w:link w:val="Footer"/>
    <w:uiPriority w:val="99"/>
    <w:rsid w:val="0029150A"/>
  </w:style>
  <w:style w:type="paragraph" w:styleId="BalloonText">
    <w:name w:val="Balloon Text"/>
    <w:basedOn w:val="Normal"/>
    <w:link w:val="BalloonTextChar"/>
    <w:uiPriority w:val="99"/>
    <w:semiHidden/>
    <w:unhideWhenUsed/>
    <w:rsid w:val="00D050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0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468B6"/>
    <w:rPr>
      <w:sz w:val="18"/>
      <w:szCs w:val="18"/>
    </w:rPr>
  </w:style>
  <w:style w:type="paragraph" w:styleId="CommentText">
    <w:name w:val="annotation text"/>
    <w:basedOn w:val="Normal"/>
    <w:link w:val="CommentTextChar"/>
    <w:uiPriority w:val="99"/>
    <w:semiHidden/>
    <w:unhideWhenUsed/>
    <w:rsid w:val="00A468B6"/>
  </w:style>
  <w:style w:type="character" w:customStyle="1" w:styleId="CommentTextChar">
    <w:name w:val="Comment Text Char"/>
    <w:basedOn w:val="DefaultParagraphFont"/>
    <w:link w:val="CommentText"/>
    <w:uiPriority w:val="99"/>
    <w:semiHidden/>
    <w:rsid w:val="00A468B6"/>
  </w:style>
  <w:style w:type="paragraph" w:styleId="CommentSubject">
    <w:name w:val="annotation subject"/>
    <w:basedOn w:val="CommentText"/>
    <w:next w:val="CommentText"/>
    <w:link w:val="CommentSubjectChar"/>
    <w:uiPriority w:val="99"/>
    <w:semiHidden/>
    <w:unhideWhenUsed/>
    <w:rsid w:val="00A468B6"/>
    <w:rPr>
      <w:b/>
      <w:bCs/>
      <w:sz w:val="20"/>
      <w:szCs w:val="20"/>
    </w:rPr>
  </w:style>
  <w:style w:type="character" w:customStyle="1" w:styleId="CommentSubjectChar">
    <w:name w:val="Comment Subject Char"/>
    <w:basedOn w:val="CommentTextChar"/>
    <w:link w:val="CommentSubject"/>
    <w:uiPriority w:val="99"/>
    <w:semiHidden/>
    <w:rsid w:val="00A468B6"/>
    <w:rPr>
      <w:b/>
      <w:bCs/>
      <w:sz w:val="20"/>
      <w:szCs w:val="20"/>
    </w:rPr>
  </w:style>
</w:styles>
</file>

<file path=word/webSettings.xml><?xml version="1.0" encoding="utf-8"?>
<w:webSettings xmlns:r="http://schemas.openxmlformats.org/officeDocument/2006/relationships" xmlns:w="http://schemas.openxmlformats.org/wordprocessingml/2006/main">
  <w:divs>
    <w:div w:id="867524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2112</Words>
  <Characters>12040</Characters>
  <Application>Microsoft Macintosh Word</Application>
  <DocSecurity>0</DocSecurity>
  <Lines>100</Lines>
  <Paragraphs>24</Paragraphs>
  <ScaleCrop>false</ScaleCrop>
  <HeadingPairs>
    <vt:vector size="2" baseType="variant">
      <vt:variant>
        <vt:lpstr>Title</vt:lpstr>
      </vt:variant>
      <vt:variant>
        <vt:i4>1</vt:i4>
      </vt:variant>
    </vt:vector>
  </HeadingPairs>
  <TitlesOfParts>
    <vt:vector size="1" baseType="lpstr">
      <vt:lpstr/>
    </vt:vector>
  </TitlesOfParts>
  <Company>SANBI</Company>
  <LinksUpToDate>false</LinksUpToDate>
  <CharactersWithSpaces>14785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Travers</dc:creator>
  <cp:keywords/>
  <cp:lastModifiedBy>Ram Shrestha</cp:lastModifiedBy>
  <cp:revision>11</cp:revision>
  <dcterms:created xsi:type="dcterms:W3CDTF">2014-04-28T18:13:00Z</dcterms:created>
  <dcterms:modified xsi:type="dcterms:W3CDTF">2014-05-02T03:13:00Z</dcterms:modified>
</cp:coreProperties>
</file>