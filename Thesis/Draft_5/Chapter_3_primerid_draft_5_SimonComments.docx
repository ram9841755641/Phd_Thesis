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56E44" w14:textId="77777777" w:rsidR="00BE1D36" w:rsidRDefault="00BE1D36" w:rsidP="00A832FC">
      <w:pPr>
        <w:pStyle w:val="chaptertitle0"/>
        <w:numPr>
          <w:ins w:id="0" w:author="Ram Shrestha" w:date="2014-02-17T23:46:00Z"/>
        </w:numPr>
      </w:pPr>
      <w:r>
        <w:t>Chapter 3</w:t>
      </w:r>
    </w:p>
    <w:p w14:paraId="5643E292" w14:textId="77777777" w:rsidR="00BE1D36" w:rsidRDefault="00BE1D36" w:rsidP="00572AD9">
      <w:pPr>
        <w:jc w:val="center"/>
      </w:pPr>
    </w:p>
    <w:p w14:paraId="0557D9E7" w14:textId="77777777" w:rsidR="00BE1D36" w:rsidRPr="00EE0186" w:rsidRDefault="00BE1D36" w:rsidP="009D231C">
      <w:pPr>
        <w:pStyle w:val="chapterheading"/>
        <w:numPr>
          <w:ins w:id="1" w:author="Ram Shrestha" w:date="2014-02-17T23:57:00Z"/>
        </w:numPr>
        <w:jc w:val="both"/>
      </w:pPr>
      <w:r>
        <w:t>Primer ID Algorithm PIDA – Algorithm for processing Ultra-Deep High Throughput Sequence Data generated using Primer ID technology</w:t>
      </w:r>
    </w:p>
    <w:p w14:paraId="164F24C0" w14:textId="77777777" w:rsidR="00BE1D36" w:rsidRDefault="00BE1D36" w:rsidP="00572AD9">
      <w:pPr>
        <w:jc w:val="center"/>
      </w:pPr>
    </w:p>
    <w:p w14:paraId="75418535" w14:textId="77777777" w:rsidR="00BE1D36" w:rsidRDefault="00BE1D36" w:rsidP="00A832FC">
      <w:pPr>
        <w:pStyle w:val="Heading1"/>
        <w:numPr>
          <w:numberingChange w:id="2" w:author="Ram Shrestha" w:date="2014-02-18T00:44:00Z" w:original="%1:1:0:"/>
        </w:numPr>
        <w:rPr>
          <w:ins w:id="3" w:author="Ram Shrestha" w:date="2014-02-17T23:55:00Z"/>
        </w:rPr>
      </w:pPr>
      <w:r>
        <w:t>Introduction</w:t>
      </w:r>
    </w:p>
    <w:p w14:paraId="6DA02994" w14:textId="77777777" w:rsidR="00A832FC" w:rsidRPr="00A832FC" w:rsidRDefault="00A832FC" w:rsidP="00A832FC">
      <w:pPr>
        <w:numPr>
          <w:ins w:id="4" w:author="Ram Shrestha" w:date="2014-02-17T23:55:00Z"/>
        </w:numPr>
      </w:pPr>
    </w:p>
    <w:p w14:paraId="3467FF30" w14:textId="77777777" w:rsidR="00C73B1D" w:rsidRDefault="002021CF" w:rsidP="00572AD9">
      <w:pPr>
        <w:spacing w:line="480" w:lineRule="auto"/>
        <w:jc w:val="both"/>
      </w:pPr>
      <w:del w:id="5" w:author="Ram Shrestha" w:date="2014-03-02T20:41:00Z">
        <w:r w:rsidDel="00DF72FA">
          <w:delText>H</w:delText>
        </w:r>
        <w:r w:rsidR="00BE1D36" w:rsidDel="00DF72FA">
          <w:delText xml:space="preserve">igh throughput </w:delText>
        </w:r>
        <w:r w:rsidDel="00DF72FA">
          <w:delText>sequencing</w:delText>
        </w:r>
        <w:r w:rsidR="00BD575D" w:rsidDel="00DF72FA">
          <w:delText xml:space="preserve"> (HTS)</w:delText>
        </w:r>
      </w:del>
      <w:ins w:id="6" w:author="Ram Shrestha" w:date="2014-03-02T20:41:00Z">
        <w:r w:rsidR="00DF72FA">
          <w:t xml:space="preserve">Ultra Deep </w:t>
        </w:r>
        <w:proofErr w:type="spellStart"/>
        <w:r w:rsidR="00DF72FA">
          <w:t>PyroSequencing</w:t>
        </w:r>
        <w:proofErr w:type="spellEnd"/>
        <w:r w:rsidR="00DF72FA">
          <w:t xml:space="preserve"> (UDPS)</w:t>
        </w:r>
      </w:ins>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 xml:space="preserve">enables the potential to fully </w:t>
      </w:r>
      <w:del w:id="7" w:author="Ram Shrestha" w:date="2014-02-18T00:43:00Z">
        <w:r w:rsidR="008C0362" w:rsidDel="009D231C">
          <w:delText xml:space="preserve">sequence </w:delText>
        </w:r>
      </w:del>
      <w:ins w:id="8" w:author="Ram Shrestha" w:date="2014-02-18T00:43:00Z">
        <w:r w:rsidR="009D231C">
          <w:t xml:space="preserve">characterize </w:t>
        </w:r>
      </w:ins>
      <w:r w:rsidR="008C0362">
        <w:t xml:space="preserve">viral </w:t>
      </w:r>
      <w:proofErr w:type="spellStart"/>
      <w:r w:rsidR="008C0362">
        <w:t>quasispecies</w:t>
      </w:r>
      <w:proofErr w:type="spellEnd"/>
      <w:r w:rsidR="00BE1D36">
        <w:t xml:space="preserve"> </w:t>
      </w:r>
      <w:del w:id="9" w:author="Ram Shrestha" w:date="2014-02-18T00:43:00Z">
        <w:r w:rsidR="008C0362" w:rsidDel="009D231C">
          <w:delText xml:space="preserve">and </w:delText>
        </w:r>
        <w:r w:rsidR="00BE1D36" w:rsidDel="009D231C">
          <w:delText>enable</w:delText>
        </w:r>
        <w:r w:rsidR="008C0362" w:rsidDel="009D231C">
          <w:delText>s</w:delText>
        </w:r>
        <w:r w:rsidR="00BE1D36" w:rsidDel="009D231C">
          <w:delText xml:space="preserve"> </w:delText>
        </w:r>
        <w:r w:rsidR="008C0362" w:rsidDel="009D231C">
          <w:delText xml:space="preserve">the characterization </w:delText>
        </w:r>
        <w:r w:rsidR="00BE1D36" w:rsidDel="009D231C">
          <w:delText>of</w:delText>
        </w:r>
      </w:del>
      <w:ins w:id="10" w:author="Ram Shrestha" w:date="2014-02-18T00:43:00Z">
        <w:r w:rsidR="009D231C">
          <w:t>including the</w:t>
        </w:r>
      </w:ins>
      <w:r w:rsidR="00BE1D36">
        <w:t xml:space="preserve"> low </w:t>
      </w:r>
      <w:r w:rsidR="008C0362">
        <w:t xml:space="preserve">frequency </w:t>
      </w:r>
      <w:r w:rsidR="00BE1D36">
        <w:t xml:space="preserve">variants </w:t>
      </w:r>
      <w:del w:id="11" w:author="Ram Shrestha" w:date="2014-02-18T00:44:00Z">
        <w:r w:rsidR="00BE1D36" w:rsidDel="009D231C">
          <w:delText xml:space="preserve">from highly heterogeneous viral population samples </w:delText>
        </w:r>
      </w:del>
      <w:r w:rsidR="004B3DDA">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ins w:id="12" w:author="Ram Shrestha" w:date="2014-03-02T21:23:00Z">
        <w:r w:rsidR="00787EBF">
          <w:instrText xml:space="preserve"> ADDIN EN.CITE </w:instrText>
        </w:r>
      </w:ins>
      <w:del w:id="13" w:author="Ram Shrestha" w:date="2013-12-03T16:32:00Z">
        <w:r w:rsidR="00463761" w:rsidDel="00943833">
          <w:delInstrText xml:space="preserve"> ADDIN EN.CITE </w:delInstrText>
        </w:r>
        <w:r w:rsidR="004B3DDA" w:rsidDel="0094383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rsidDel="00943833">
          <w:delInstrText xml:space="preserve"> ADDIN EN.CITE.DATA </w:delInstrText>
        </w:r>
        <w:r w:rsidR="004B3DDA" w:rsidDel="00943833">
          <w:fldChar w:fldCharType="end"/>
        </w:r>
      </w:del>
      <w:ins w:id="14" w:author="Ram Shrestha" w:date="2014-03-02T21:23:00Z">
        <w:r w:rsidR="00787EBF">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787EBF">
          <w:instrText xml:space="preserve"> ADDIN EN.CITE.DATA </w:instrText>
        </w:r>
        <w:r w:rsidR="00787EBF">
          <w:fldChar w:fldCharType="end"/>
        </w:r>
      </w:ins>
      <w:r w:rsidR="004B3DDA">
        <w:fldChar w:fldCharType="separate"/>
      </w:r>
      <w:r w:rsidR="00BE1D36">
        <w:rPr>
          <w:noProof/>
        </w:rPr>
        <w:t>(Fischer et al., 2010; Hoffmann et al., 2007; Mitsuya et al., 2008; Rozera et al., 2009; Varghese et al., 2009; Wang et al., 2007)</w:t>
      </w:r>
      <w:r w:rsidR="004B3DDA">
        <w:fldChar w:fldCharType="end"/>
      </w:r>
      <w:r w:rsidR="00BE1D36">
        <w:t xml:space="preserve"> However, </w:t>
      </w:r>
      <w:ins w:id="15" w:author="Simon Travers" w:date="2014-03-26T10:56:00Z">
        <w:r w:rsidR="00264E6D">
          <w:t xml:space="preserve">a </w:t>
        </w:r>
      </w:ins>
      <w:r w:rsidR="00BE1D36">
        <w:t xml:space="preserve">high rate of sequencing errors are incorporated and accumulated at </w:t>
      </w:r>
      <w:ins w:id="16" w:author="Simon Travers" w:date="2014-03-26T10:56:00Z">
        <w:r w:rsidR="00264E6D">
          <w:t xml:space="preserve">the </w:t>
        </w:r>
      </w:ins>
      <w:r w:rsidR="00BE1D36">
        <w:t xml:space="preserve">PCR amplification step </w:t>
      </w:r>
      <w:r w:rsidR="004B3DDA">
        <w:fldChar w:fldCharType="begin"/>
      </w:r>
      <w:ins w:id="17" w:author="Ram Shrestha" w:date="2014-03-02T21:23:00Z">
        <w:r w:rsidR="00787EBF">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del w:id="18" w:author="Ram Shrestha" w:date="2013-12-03T16:32:00Z">
        <w:r w:rsidR="00463761" w:rsidDel="00943833">
          <w:del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delInstrText>
        </w:r>
      </w:del>
      <w:r w:rsidR="004B3DDA">
        <w:fldChar w:fldCharType="separate"/>
      </w:r>
      <w:r w:rsidR="00BE1D36">
        <w:rPr>
          <w:noProof/>
        </w:rPr>
        <w:t>(Kanagawa, 2003)</w:t>
      </w:r>
      <w:r w:rsidR="004B3DDA">
        <w:fldChar w:fldCharType="end"/>
      </w:r>
      <w:r w:rsidR="00BE1D36">
        <w:t xml:space="preserve"> and by instrumental/hardware error and sequencing errors like nucleotide insertion and deletion errors (reviewed in </w:t>
      </w:r>
      <w:r w:rsidR="004B3DDA">
        <w:fldChar w:fldCharType="begin"/>
      </w:r>
      <w:ins w:id="19" w:author="Ram Shrestha" w:date="2014-03-02T21:23:00Z">
        <w:r w:rsidR="00787EBF">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ins>
      <w:del w:id="20" w:author="Ram Shrestha" w:date="2013-12-03T16:32:00Z">
        <w:r w:rsidR="00463761" w:rsidDel="00943833">
          <w:del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delInstrText>
        </w:r>
      </w:del>
      <w:r w:rsidR="004B3DDA">
        <w:fldChar w:fldCharType="separate"/>
      </w:r>
      <w:r w:rsidR="00BE1D36">
        <w:rPr>
          <w:noProof/>
        </w:rPr>
        <w:t>(Metzker, 2009)</w:t>
      </w:r>
      <w:r w:rsidR="004B3DDA">
        <w:fldChar w:fldCharType="end"/>
      </w:r>
      <w:r w:rsidR="00BE1D36">
        <w:t xml:space="preserve">). These errors inflate and confound the real genetic diversity in the population </w:t>
      </w:r>
      <w:r w:rsidR="004B3DDA">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ins w:id="21" w:author="Ram Shrestha" w:date="2014-03-02T21:23:00Z">
        <w:r w:rsidR="00787EBF">
          <w:instrText xml:space="preserve"> ADDIN EN.CITE </w:instrText>
        </w:r>
      </w:ins>
      <w:del w:id="22" w:author="Ram Shrestha" w:date="2013-12-03T16:32:00Z">
        <w:r w:rsidR="00463761" w:rsidDel="00943833">
          <w:delInstrText xml:space="preserve"> ADDIN EN.CITE </w:delInstrText>
        </w:r>
        <w:r w:rsidR="004B3DDA" w:rsidDel="0094383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rsidDel="00943833">
          <w:delInstrText xml:space="preserve"> ADDIN EN.CITE.DATA </w:delInstrText>
        </w:r>
        <w:r w:rsidR="004B3DDA" w:rsidDel="00943833">
          <w:fldChar w:fldCharType="end"/>
        </w:r>
      </w:del>
      <w:ins w:id="23" w:author="Ram Shrestha" w:date="2014-03-02T21:23:00Z">
        <w:r w:rsidR="00787EBF">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787EBF">
          <w:instrText xml:space="preserve"> ADDIN EN.CITE.DATA </w:instrText>
        </w:r>
        <w:r w:rsidR="00787EBF">
          <w:fldChar w:fldCharType="end"/>
        </w:r>
      </w:ins>
      <w:r w:rsidR="004B3DDA">
        <w:fldChar w:fldCharType="separate"/>
      </w:r>
      <w:r w:rsidR="00BE1D36">
        <w:rPr>
          <w:noProof/>
        </w:rPr>
        <w:t>(Kunin et al., 2009; Zagordi et al.)</w:t>
      </w:r>
      <w:r w:rsidR="004B3DDA">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4B3DD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24" w:author="Ram Shrestha" w:date="2014-03-02T21:23:00Z">
        <w:r w:rsidR="00787EBF">
          <w:instrText xml:space="preserve"> ADDIN EN.CITE </w:instrText>
        </w:r>
      </w:ins>
      <w:del w:id="25" w:author="Ram Shrestha" w:date="2013-12-03T16:32:00Z">
        <w:r w:rsidR="00463761" w:rsidDel="00943833">
          <w:delInstrText xml:space="preserve"> ADDIN EN.CITE </w:delInstrText>
        </w:r>
        <w:r w:rsidR="004B3DDA" w:rsidDel="0094383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rsidDel="00943833">
          <w:delInstrText xml:space="preserve"> ADDIN EN.CITE.DATA </w:delInstrText>
        </w:r>
        <w:r w:rsidR="004B3DDA" w:rsidDel="00943833">
          <w:fldChar w:fldCharType="end"/>
        </w:r>
      </w:del>
      <w:ins w:id="26" w:author="Ram Shrestha" w:date="2014-03-02T21:23:00Z">
        <w:r w:rsidR="00787EBF">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instrText xml:space="preserve"> ADDIN EN.CITE.DATA </w:instrText>
        </w:r>
        <w:r w:rsidR="00787EBF">
          <w:fldChar w:fldCharType="end"/>
        </w:r>
      </w:ins>
      <w:r w:rsidR="004B3DDA">
        <w:fldChar w:fldCharType="separate"/>
      </w:r>
      <w:r w:rsidR="00BE1D36">
        <w:rPr>
          <w:noProof/>
        </w:rPr>
        <w:t>(Hughes and Totten, 2003; Kanagawa, 2003)</w:t>
      </w:r>
      <w:r w:rsidR="004B3DDA">
        <w:fldChar w:fldCharType="end"/>
      </w:r>
      <w:r w:rsidR="00BE1D36">
        <w:t xml:space="preserve"> </w:t>
      </w:r>
      <w:r w:rsidR="00BE1D36" w:rsidRPr="00997646">
        <w:rPr>
          <w:b/>
        </w:rPr>
        <w:t>2)</w:t>
      </w:r>
      <w:r w:rsidR="00BE1D36">
        <w:t xml:space="preserve"> recombination of two DNA fragments producing a new chimeric DNA </w:t>
      </w:r>
      <w:r w:rsidR="004B3DDA">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27" w:author="Ram Shrestha" w:date="2014-03-02T21:23:00Z">
        <w:r w:rsidR="00787EBF">
          <w:instrText xml:space="preserve"> ADDIN EN.CITE </w:instrText>
        </w:r>
      </w:ins>
      <w:del w:id="28" w:author="Ram Shrestha" w:date="2013-12-03T16:32:00Z">
        <w:r w:rsidR="00463761" w:rsidDel="00943833">
          <w:delInstrText xml:space="preserve"> ADDIN EN.CITE </w:delInstrText>
        </w:r>
        <w:r w:rsidR="004B3DDA" w:rsidDel="0094383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rsidDel="00943833">
          <w:delInstrText xml:space="preserve"> ADDIN EN.CITE.DATA </w:delInstrText>
        </w:r>
        <w:r w:rsidR="004B3DDA" w:rsidDel="00943833">
          <w:fldChar w:fldCharType="end"/>
        </w:r>
      </w:del>
      <w:ins w:id="29" w:author="Ram Shrestha" w:date="2014-03-02T21:23:00Z">
        <w:r w:rsidR="00787EBF">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787EBF">
          <w:instrText xml:space="preserve"> ADDIN EN.CITE.DATA </w:instrText>
        </w:r>
        <w:r w:rsidR="00787EBF">
          <w:fldChar w:fldCharType="end"/>
        </w:r>
      </w:ins>
      <w:r w:rsidR="004B3DDA">
        <w:fldChar w:fldCharType="separate"/>
      </w:r>
      <w:r w:rsidR="00BE1D36">
        <w:rPr>
          <w:noProof/>
        </w:rPr>
        <w:t>(Judo et al., 1998; Meyerhans et al., 1990; Yang et al., 1996)</w:t>
      </w:r>
      <w:r w:rsidR="004B3DDA">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4B3DDA">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30" w:author="Ram Shrestha" w:date="2014-03-02T21:23:00Z">
        <w:r w:rsidR="00787EBF">
          <w:instrText xml:space="preserve"> ADDIN EN.CITE </w:instrText>
        </w:r>
      </w:ins>
      <w:del w:id="31" w:author="Ram Shrestha" w:date="2013-12-03T16:32:00Z">
        <w:r w:rsidR="00463761" w:rsidDel="00943833">
          <w:delInstrText xml:space="preserve"> ADDIN EN.CITE </w:delInstrText>
        </w:r>
        <w:r w:rsidR="004B3DDA" w:rsidDel="0094383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rsidDel="00943833">
          <w:delInstrText xml:space="preserve"> ADDIN EN.CITE.DATA </w:delInstrText>
        </w:r>
        <w:r w:rsidR="004B3DDA" w:rsidDel="00943833">
          <w:fldChar w:fldCharType="end"/>
        </w:r>
      </w:del>
      <w:ins w:id="32" w:author="Ram Shrestha" w:date="2014-03-02T21:23:00Z">
        <w:r w:rsidR="00787EBF">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instrText xml:space="preserve"> ADDIN EN.CITE.DATA </w:instrText>
        </w:r>
        <w:r w:rsidR="00787EBF">
          <w:fldChar w:fldCharType="end"/>
        </w:r>
      </w:ins>
      <w:r w:rsidR="004B3DDA">
        <w:fldChar w:fldCharType="separate"/>
      </w:r>
      <w:r w:rsidR="00BE1D36">
        <w:rPr>
          <w:noProof/>
        </w:rPr>
        <w:t>(Liu et al., 1996; Polz and Cavanaugh, 1998)</w:t>
      </w:r>
      <w:r w:rsidR="004B3DDA">
        <w:fldChar w:fldCharType="end"/>
      </w:r>
      <w:r w:rsidR="00BE1D36">
        <w:t xml:space="preserve">. </w:t>
      </w:r>
      <w:r w:rsidR="00D047AC">
        <w:t xml:space="preserve">In order to avoid </w:t>
      </w:r>
      <w:proofErr w:type="gramStart"/>
      <w:r w:rsidR="00D047AC">
        <w:lastRenderedPageBreak/>
        <w:t>modification</w:t>
      </w:r>
      <w:proofErr w:type="gramEnd"/>
      <w:r w:rsidR="00D047AC">
        <w:t xml:space="preserve"> and over diversification of the original sample</w:t>
      </w:r>
      <w:ins w:id="33" w:author="Simon Travers" w:date="2014-03-26T10:57:00Z">
        <w:r w:rsidR="00264E6D">
          <w:t xml:space="preserve"> and to ensure downstream results are truly reflective of the actual viral diversity</w:t>
        </w:r>
      </w:ins>
      <w:r w:rsidR="00D047AC">
        <w:t>, i</w:t>
      </w:r>
      <w:r w:rsidR="00BE1D36">
        <w:t>t is essential to correct th</w:t>
      </w:r>
      <w:r w:rsidR="00D047AC">
        <w:t>ose</w:t>
      </w:r>
      <w:r w:rsidR="00BE1D36">
        <w:t xml:space="preserve"> inevitable errors</w:t>
      </w:r>
      <w:r w:rsidR="00D047AC">
        <w:t>.</w:t>
      </w:r>
      <w:r w:rsidR="00BE1D36">
        <w:t xml:space="preserve"> </w:t>
      </w:r>
    </w:p>
    <w:p w14:paraId="14B5A7FC" w14:textId="77777777" w:rsidR="00D047AC" w:rsidRDefault="00D047AC" w:rsidP="00572AD9">
      <w:pPr>
        <w:spacing w:line="480" w:lineRule="auto"/>
        <w:jc w:val="both"/>
      </w:pPr>
    </w:p>
    <w:p w14:paraId="17FA3655" w14:textId="77777777" w:rsidR="00191DA8" w:rsidRDefault="00191DA8" w:rsidP="00572AD9">
      <w:pPr>
        <w:spacing w:line="480" w:lineRule="auto"/>
        <w:jc w:val="both"/>
      </w:pPr>
      <w:r>
        <w:t xml:space="preserve">The accurate quantification of low abundance drug resistant HIV viruses, in particular, may be substantially improved by the implementation of the </w:t>
      </w:r>
      <w:del w:id="34" w:author="Ram Shrestha" w:date="2014-03-01T22:59:00Z">
        <w:r w:rsidDel="00F744DB">
          <w:delText xml:space="preserve">primer </w:delText>
        </w:r>
      </w:del>
      <w:ins w:id="35" w:author="Ram Shrestha" w:date="2014-03-01T22:59:00Z">
        <w:r w:rsidR="00F744DB">
          <w:t xml:space="preserve">Primer </w:t>
        </w:r>
      </w:ins>
      <w:r>
        <w:t>ID approach</w:t>
      </w:r>
      <w:ins w:id="36" w:author="Simon Travers" w:date="2014-03-26T10:59:00Z">
        <w:r w:rsidR="00264E6D">
          <w:t xml:space="preserve"> as described by </w:t>
        </w:r>
        <w:proofErr w:type="spellStart"/>
        <w:r w:rsidR="00264E6D">
          <w:t>Jabara</w:t>
        </w:r>
        <w:proofErr w:type="spellEnd"/>
        <w:r w:rsidR="00264E6D">
          <w:t xml:space="preserve"> and colleagues (</w:t>
        </w:r>
        <w:commentRangeStart w:id="37"/>
        <w:r w:rsidR="00264E6D">
          <w:t>ref</w:t>
        </w:r>
        <w:commentRangeEnd w:id="37"/>
        <w:r w:rsidR="00264E6D">
          <w:rPr>
            <w:rStyle w:val="CommentReference"/>
          </w:rPr>
          <w:commentReference w:id="37"/>
        </w:r>
        <w:r w:rsidR="00264E6D">
          <w:t>)</w:t>
        </w:r>
      </w:ins>
      <w:r w:rsidR="00C762F5">
        <w:t>.  A</w:t>
      </w:r>
      <w:r>
        <w:t xml:space="preserve"> number of studies have already used this approach for such purposes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ins w:id="39" w:author="Ram Shrestha" w:date="2014-03-02T21:23:00Z">
        <w:r w:rsidR="00787EBF">
          <w:instrText xml:space="preserve"> ADDIN EN.CITE </w:instrText>
        </w:r>
      </w:ins>
      <w:del w:id="40" w:author="Ram Shrestha" w:date="2013-12-03T16:32:00Z">
        <w:r w:rsidR="00463761" w:rsidDel="00943833">
          <w:delInstrText xml:space="preserve"> ADDIN EN.CITE </w:delInstrText>
        </w:r>
        <w:r w:rsidR="004B3DDA"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rsidDel="00943833">
          <w:delInstrText xml:space="preserve"> ADDIN EN.CITE.DATA </w:delInstrText>
        </w:r>
        <w:r w:rsidR="004B3DDA" w:rsidDel="00943833">
          <w:fldChar w:fldCharType="end"/>
        </w:r>
      </w:del>
      <w:ins w:id="41"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787EBF">
          <w:instrText xml:space="preserve"> ADDIN EN.CITE.DATA </w:instrText>
        </w:r>
        <w:r w:rsidR="00787EBF">
          <w:fldChar w:fldCharType="end"/>
        </w:r>
      </w:ins>
      <w:r w:rsidR="004B3DDA">
        <w:fldChar w:fldCharType="separate"/>
      </w:r>
      <w:r w:rsidR="007D3A72">
        <w:rPr>
          <w:noProof/>
        </w:rPr>
        <w:t>(Beerenwinkel et al., 2012; Eisele and Siliciano, 2012; Jabara et al., 2011; Schmitt et al., 2012)</w:t>
      </w:r>
      <w:r w:rsidR="004B3DDA">
        <w:fldChar w:fldCharType="end"/>
      </w:r>
      <w:r>
        <w:t>.  While the</w:t>
      </w:r>
      <w:r w:rsidR="00C762F5">
        <w:t xml:space="preserve"> original publication describes the development of an algorithm to </w:t>
      </w:r>
      <w:r w:rsidR="00314952">
        <w:t>analyze</w:t>
      </w:r>
      <w:r w:rsidR="00C762F5">
        <w:t xml:space="preserve"> the complex data output from </w:t>
      </w:r>
      <w:del w:id="42" w:author="Ram Shrestha" w:date="2014-03-01T22:59:00Z">
        <w:r w:rsidR="00C762F5" w:rsidDel="00F744DB">
          <w:delText>primer</w:delText>
        </w:r>
      </w:del>
      <w:ins w:id="43" w:author="Ram Shrestha" w:date="2014-03-01T22:59:00Z">
        <w:r w:rsidR="00F744DB">
          <w:t>Primer</w:t>
        </w:r>
      </w:ins>
      <w:r w:rsidR="00C762F5">
        <w:t xml:space="preserve"> ID-based sequencing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44" w:author="Ram Shrestha" w:date="2014-03-02T21:23:00Z">
        <w:r w:rsidR="00787EBF">
          <w:instrText xml:space="preserve"> ADDIN EN.CITE </w:instrText>
        </w:r>
      </w:ins>
      <w:del w:id="45" w:author="Ram Shrestha" w:date="2013-12-03T16:32:00Z">
        <w:r w:rsidR="00463761" w:rsidDel="00943833">
          <w:delInstrText xml:space="preserve"> ADDIN EN.CITE </w:delInstrText>
        </w:r>
        <w:r w:rsidR="004B3DDA"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r w:rsidR="004B3DDA" w:rsidDel="00943833">
          <w:fldChar w:fldCharType="end"/>
        </w:r>
      </w:del>
      <w:ins w:id="46"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r w:rsidR="00C762F5">
        <w:rPr>
          <w:noProof/>
        </w:rPr>
        <w:t>(Jabara et al., 2011)</w:t>
      </w:r>
      <w:r w:rsidR="004B3DDA">
        <w:fldChar w:fldCharType="end"/>
      </w:r>
      <w:r w:rsidR="00C762F5">
        <w:t>, this code has not been made available to the public and is unlikely to be made so in the near future (</w:t>
      </w:r>
      <w:commentRangeStart w:id="47"/>
      <w:proofErr w:type="spellStart"/>
      <w:r w:rsidR="00C762F5">
        <w:t>Cas</w:t>
      </w:r>
      <w:proofErr w:type="spellEnd"/>
      <w:r w:rsidR="00C762F5">
        <w:t xml:space="preserve"> </w:t>
      </w:r>
      <w:commentRangeEnd w:id="47"/>
      <w:r w:rsidR="00264E6D">
        <w:rPr>
          <w:rStyle w:val="CommentReference"/>
        </w:rPr>
        <w:commentReference w:id="47"/>
      </w:r>
      <w:proofErr w:type="spellStart"/>
      <w:r w:rsidR="00C762F5">
        <w:t>Jabara</w:t>
      </w:r>
      <w:proofErr w:type="spellEnd"/>
      <w:r w:rsidR="00C762F5">
        <w:t xml:space="preserve">, personal communication).  Thus, to facilitate the analysis of HIV drug resistance sequence data generated using the </w:t>
      </w:r>
      <w:del w:id="48" w:author="Ram Shrestha" w:date="2014-03-01T22:59:00Z">
        <w:r w:rsidR="00C762F5" w:rsidDel="00F744DB">
          <w:delText>primer</w:delText>
        </w:r>
      </w:del>
      <w:ins w:id="49" w:author="Ram Shrestha" w:date="2014-03-01T22:59:00Z">
        <w:r w:rsidR="00F744DB">
          <w:t>Primer</w:t>
        </w:r>
      </w:ins>
      <w:r w:rsidR="00C762F5">
        <w:t xml:space="preserve">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14:paraId="75030ECD" w14:textId="77777777" w:rsidR="00191DA8" w:rsidRDefault="00191DA8" w:rsidP="00572AD9">
      <w:pPr>
        <w:spacing w:line="480" w:lineRule="auto"/>
        <w:jc w:val="both"/>
      </w:pPr>
    </w:p>
    <w:p w14:paraId="115BC9F5" w14:textId="77777777" w:rsidR="00BD575D" w:rsidRDefault="00BD575D" w:rsidP="00A832FC">
      <w:pPr>
        <w:pStyle w:val="Heading1"/>
        <w:numPr>
          <w:numberingChange w:id="50" w:author="Ram Shrestha" w:date="2014-02-18T00:46:00Z" w:original="%1:2:0:"/>
        </w:numPr>
        <w:rPr>
          <w:ins w:id="51" w:author="Ram Shrestha" w:date="2014-02-17T23:56:00Z"/>
        </w:rPr>
      </w:pPr>
      <w:r w:rsidRPr="00356CDF">
        <w:t>Methods and Materials</w:t>
      </w:r>
    </w:p>
    <w:p w14:paraId="095F7CAC" w14:textId="77777777" w:rsidR="00A832FC" w:rsidRPr="00A832FC" w:rsidRDefault="00A832FC" w:rsidP="00A832FC">
      <w:pPr>
        <w:numPr>
          <w:ins w:id="52" w:author="Ram Shrestha" w:date="2014-02-17T23:56:00Z"/>
        </w:numPr>
      </w:pPr>
    </w:p>
    <w:p w14:paraId="2F3E7C98" w14:textId="77777777" w:rsidR="00A832FC" w:rsidRDefault="00BD575D" w:rsidP="00A832FC">
      <w:pPr>
        <w:pStyle w:val="Heading2"/>
        <w:numPr>
          <w:numberingChange w:id="53" w:author="Ram Shrestha" w:date="2014-02-18T00:46:00Z" w:original="%1:2:0:.%2:1:0:"/>
        </w:numPr>
        <w:rPr>
          <w:ins w:id="54" w:author="Ram Shrestha" w:date="2014-02-17T23:57:00Z"/>
        </w:rPr>
      </w:pPr>
      <w:commentRangeStart w:id="55"/>
      <w:r>
        <w:t>Primer ID raw sequence reads</w:t>
      </w:r>
      <w:commentRangeEnd w:id="55"/>
      <w:r w:rsidR="00264E6D">
        <w:rPr>
          <w:rStyle w:val="CommentReference"/>
          <w:rFonts w:asciiTheme="minorHAnsi" w:eastAsiaTheme="minorEastAsia" w:hAnsiTheme="minorHAnsi" w:cstheme="minorBidi"/>
          <w:b w:val="0"/>
          <w:bCs w:val="0"/>
          <w:color w:val="auto"/>
        </w:rPr>
        <w:commentReference w:id="55"/>
      </w:r>
    </w:p>
    <w:p w14:paraId="0B3EB035" w14:textId="77777777" w:rsidR="00BD575D" w:rsidRPr="00D55F5E" w:rsidRDefault="00BD575D" w:rsidP="00A832FC">
      <w:pPr>
        <w:pStyle w:val="Heading2"/>
        <w:numPr>
          <w:ilvl w:val="0"/>
          <w:numId w:val="0"/>
          <w:ins w:id="56" w:author="Ram Shrestha" w:date="2014-02-17T23:57:00Z"/>
        </w:numPr>
      </w:pPr>
    </w:p>
    <w:p w14:paraId="7EFAA4B0" w14:textId="77777777" w:rsidR="00BD575D" w:rsidRDefault="00997646" w:rsidP="00BD575D">
      <w:pPr>
        <w:spacing w:line="480" w:lineRule="auto"/>
        <w:jc w:val="both"/>
      </w:pPr>
      <w:commentRangeStart w:id="57"/>
      <w:r>
        <w:t>The structure of Primer ID raw sequence</w:t>
      </w:r>
      <w:r w:rsidR="005E2E01">
        <w:t xml:space="preserve"> reads is determined before </w:t>
      </w:r>
      <w:proofErr w:type="spellStart"/>
      <w:r w:rsidR="005E2E01">
        <w:t>cDNA</w:t>
      </w:r>
      <w:proofErr w:type="spellEnd"/>
      <w:r w:rsidR="005E2E01">
        <w:t xml:space="preserve"> generation from viral RNA genome</w:t>
      </w:r>
      <w:commentRangeEnd w:id="57"/>
      <w:r w:rsidR="00264E6D">
        <w:rPr>
          <w:rStyle w:val="CommentReference"/>
        </w:rPr>
        <w:commentReference w:id="57"/>
      </w:r>
      <w:r w:rsidR="005E2E01">
        <w:t>. A universal primer sequence and a customary spacer sequence</w:t>
      </w:r>
      <w:r w:rsidR="003B6C8C">
        <w:t xml:space="preserve"> of any length</w:t>
      </w:r>
      <w:r w:rsidR="005E2E01">
        <w:t xml:space="preserve"> is prepared to which a </w:t>
      </w:r>
      <w:ins w:id="58" w:author="Ram Shrestha" w:date="2014-02-18T00:52:00Z">
        <w:r w:rsidR="002B6F8E">
          <w:t>Multiplex Identifier (</w:t>
        </w:r>
      </w:ins>
      <w:r w:rsidR="005E2E01">
        <w:t>MID</w:t>
      </w:r>
      <w:ins w:id="59" w:author="Ram Shrestha" w:date="2014-02-18T00:52:00Z">
        <w:r w:rsidR="002B6F8E">
          <w:t>)</w:t>
        </w:r>
      </w:ins>
      <w:r w:rsidR="005E2E01">
        <w:t xml:space="preserve"> is attached to the 3’ end. The MID sequence varies between the samples. A </w:t>
      </w:r>
      <w:commentRangeStart w:id="60"/>
      <w:r w:rsidR="005E2E01">
        <w:t xml:space="preserve">different spacer sequence </w:t>
      </w:r>
      <w:commentRangeEnd w:id="60"/>
      <w:r w:rsidR="00264E6D">
        <w:rPr>
          <w:rStyle w:val="CommentReference"/>
        </w:rPr>
        <w:commentReference w:id="60"/>
      </w:r>
      <w:r w:rsidR="005E2E01">
        <w:t xml:space="preserve">is then attached to the 3’ end of the MID sequence. </w:t>
      </w:r>
      <w:r w:rsidR="00D17865">
        <w:t>For every sample, a set</w:t>
      </w:r>
      <w:r w:rsidR="005E2E01">
        <w:t xml:space="preserve"> of Primer IDs of custom length (usually 8) </w:t>
      </w:r>
      <w:r w:rsidR="00D17865">
        <w:t>is</w:t>
      </w:r>
      <w:r w:rsidR="005E2E01">
        <w:t xml:space="preserve"> generated randomly.</w:t>
      </w:r>
      <w:r w:rsidR="00D17865">
        <w:t xml:space="preserve"> The number of Primer IDs depends on the length of Primer ID</w:t>
      </w:r>
      <w:ins w:id="61" w:author="Ram Shrestha" w:date="2014-02-18T00:48:00Z">
        <w:r w:rsidR="009D231C">
          <w:t>.</w:t>
        </w:r>
      </w:ins>
      <w:r w:rsidR="00D17865">
        <w:t xml:space="preserve"> A set of Primer ID of length 8 has 65536 (4</w:t>
      </w:r>
      <w:r w:rsidR="00D17865" w:rsidRPr="00D17865">
        <w:rPr>
          <w:vertAlign w:val="superscript"/>
        </w:rPr>
        <w:t>8</w:t>
      </w:r>
      <w:r w:rsidR="00D17865">
        <w:t xml:space="preserve">) unique nucleotide combinations.  A Primer ID from a set for every sample is then attached to the 3’ end of the sequence prepared above. </w:t>
      </w:r>
      <w:r w:rsidR="005C25CD">
        <w:t xml:space="preserve">A </w:t>
      </w:r>
      <w:proofErr w:type="spellStart"/>
      <w:r w:rsidR="00D17865">
        <w:t>cDNA</w:t>
      </w:r>
      <w:proofErr w:type="spellEnd"/>
      <w:r w:rsidR="00D17865">
        <w:t xml:space="preserve"> primer </w:t>
      </w:r>
      <w:r w:rsidR="005C25CD">
        <w:t xml:space="preserve">is then attached </w:t>
      </w:r>
      <w:r w:rsidR="00D17865">
        <w:t xml:space="preserve">to the 3’ end of the Primer ID in the prepared sequence.  Because, theoretically, each Primer ID is a unique sequence, it can be used as a tag sequence of the </w:t>
      </w:r>
      <w:proofErr w:type="spellStart"/>
      <w:r w:rsidR="00D17865">
        <w:t>cDNA</w:t>
      </w:r>
      <w:proofErr w:type="spellEnd"/>
      <w:r w:rsidR="00D17865">
        <w:t xml:space="preserve"> primer.</w:t>
      </w:r>
      <w:r w:rsidR="00BC0EE7">
        <w:t xml:space="preserve"> The </w:t>
      </w:r>
      <w:proofErr w:type="spellStart"/>
      <w:r w:rsidR="00BC0EE7">
        <w:t>cDNA</w:t>
      </w:r>
      <w:proofErr w:type="spellEnd"/>
      <w:r w:rsidR="00BC0EE7">
        <w:t xml:space="preserve"> primer binds to viral RNA and extends </w:t>
      </w:r>
      <w:r w:rsidR="003B6C8C">
        <w:t xml:space="preserve">from 3’ end to generate a </w:t>
      </w:r>
      <w:proofErr w:type="spellStart"/>
      <w:r w:rsidR="003B6C8C">
        <w:t>cDNA</w:t>
      </w:r>
      <w:proofErr w:type="spellEnd"/>
      <w:r w:rsidR="003B6C8C">
        <w:t xml:space="preserve"> (</w:t>
      </w:r>
      <w:r w:rsidR="003B6C8C" w:rsidRPr="00C879D7">
        <w:rPr>
          <w:b/>
        </w:rPr>
        <w:t>Figure 3.1 A</w:t>
      </w:r>
      <w:r w:rsidR="003B6C8C">
        <w:t>)</w:t>
      </w:r>
      <w:r w:rsidR="00872B50">
        <w:t>.</w:t>
      </w:r>
    </w:p>
    <w:p w14:paraId="708CE00E" w14:textId="77777777" w:rsidR="00872B50" w:rsidRDefault="00872B50" w:rsidP="00BD575D">
      <w:pPr>
        <w:spacing w:line="480" w:lineRule="auto"/>
        <w:jc w:val="both"/>
      </w:pPr>
    </w:p>
    <w:p w14:paraId="677C7D7B" w14:textId="77777777" w:rsidR="003B6C8C" w:rsidRDefault="003B6C8C" w:rsidP="00BD575D">
      <w:pPr>
        <w:spacing w:line="480" w:lineRule="auto"/>
        <w:jc w:val="both"/>
      </w:pPr>
      <w:r>
        <w:t xml:space="preserve">PCR amplification of the </w:t>
      </w:r>
      <w:proofErr w:type="spellStart"/>
      <w:r>
        <w:t>cDNA</w:t>
      </w:r>
      <w:proofErr w:type="spellEnd"/>
      <w:r>
        <w:t xml:space="preserve"> follows the </w:t>
      </w:r>
      <w:proofErr w:type="spellStart"/>
      <w:r>
        <w:t>cDNA</w:t>
      </w:r>
      <w:proofErr w:type="spellEnd"/>
      <w:r>
        <w:t xml:space="preserve"> pro</w:t>
      </w:r>
      <w:r w:rsidR="00BB2BD7">
        <w:t xml:space="preserve">duction step. The PCR primer and the </w:t>
      </w:r>
      <w:proofErr w:type="spellStart"/>
      <w:r w:rsidR="00BB2BD7">
        <w:t>amplicon</w:t>
      </w:r>
      <w:proofErr w:type="spellEnd"/>
      <w:r w:rsidR="00BB2BD7">
        <w:t xml:space="preserve"> forward primer bind to the </w:t>
      </w:r>
      <w:proofErr w:type="spellStart"/>
      <w:r w:rsidR="00BB2BD7">
        <w:t>cDNA</w:t>
      </w:r>
      <w:proofErr w:type="spellEnd"/>
      <w:r w:rsidR="00BB2BD7">
        <w:t xml:space="preserve"> to produce </w:t>
      </w:r>
      <w:r w:rsidR="007F7CCD">
        <w:t>millions of sequences.</w:t>
      </w:r>
      <w:r w:rsidR="00872B50">
        <w:t xml:space="preserve"> </w:t>
      </w:r>
      <w:commentRangeStart w:id="62"/>
      <w:r w:rsidR="00872B50">
        <w:t xml:space="preserve">The forward primer may or may not extend to the end of PCR primer region covering the tags – Primer ID and MID </w:t>
      </w:r>
      <w:commentRangeEnd w:id="62"/>
      <w:r w:rsidR="00264E6D">
        <w:rPr>
          <w:rStyle w:val="CommentReference"/>
        </w:rPr>
        <w:commentReference w:id="62"/>
      </w:r>
      <w:r w:rsidR="00872B50">
        <w:t>(</w:t>
      </w:r>
      <w:r w:rsidR="00872B50" w:rsidRPr="00C879D7">
        <w:rPr>
          <w:b/>
        </w:rPr>
        <w:t>Figure 3.1 B</w:t>
      </w:r>
      <w:r w:rsidR="00872B50">
        <w:t>) while PCR primer usually extend to cover the tags Primer ID and MID including the reverse primer (</w:t>
      </w:r>
      <w:r w:rsidR="00872B50" w:rsidRPr="00C879D7">
        <w:rPr>
          <w:b/>
        </w:rPr>
        <w:t>Figure 3.1 C</w:t>
      </w:r>
      <w:r w:rsidR="00872B50">
        <w:t xml:space="preserve">). The reverse primer is similar to the </w:t>
      </w:r>
      <w:proofErr w:type="spellStart"/>
      <w:r w:rsidR="00872B50">
        <w:t>cDNA</w:t>
      </w:r>
      <w:proofErr w:type="spellEnd"/>
      <w:r w:rsidR="00872B50">
        <w:t xml:space="preserve"> primer used in </w:t>
      </w:r>
      <w:proofErr w:type="spellStart"/>
      <w:r w:rsidR="00872B50">
        <w:t>cDNA</w:t>
      </w:r>
      <w:proofErr w:type="spellEnd"/>
      <w:r w:rsidR="00872B50">
        <w:t xml:space="preserve"> production step.</w:t>
      </w:r>
    </w:p>
    <w:p w14:paraId="2DE6D664" w14:textId="77777777" w:rsidR="00BD575D" w:rsidRDefault="00BD575D" w:rsidP="00BD575D">
      <w:pPr>
        <w:spacing w:line="480" w:lineRule="auto"/>
        <w:jc w:val="both"/>
      </w:pPr>
    </w:p>
    <w:p w14:paraId="0BBB73BA" w14:textId="77777777" w:rsidR="00A832FC" w:rsidRDefault="00BD575D" w:rsidP="00A832FC">
      <w:pPr>
        <w:pStyle w:val="Heading2"/>
        <w:numPr>
          <w:ins w:id="63" w:author="Ram Shrestha" w:date="2014-02-17T23:58:00Z"/>
        </w:numPr>
        <w:rPr>
          <w:ins w:id="64" w:author="Ram Shrestha" w:date="2014-02-17T23:58:00Z"/>
        </w:rPr>
      </w:pPr>
      <w:del w:id="65" w:author="Ram Shrestha" w:date="2014-02-17T23:58:00Z">
        <w:r w:rsidRPr="007F0697" w:rsidDel="00A832FC">
          <w:delText xml:space="preserve">3.2.1 </w:delText>
        </w:r>
      </w:del>
      <w:r>
        <w:t xml:space="preserve">Processing </w:t>
      </w:r>
      <w:del w:id="66" w:author="Ram Shrestha" w:date="2014-03-01T23:00:00Z">
        <w:r w:rsidDel="00F744DB">
          <w:delText>primer</w:delText>
        </w:r>
      </w:del>
      <w:ins w:id="67" w:author="Ram Shrestha" w:date="2014-03-01T23:00:00Z">
        <w:r w:rsidR="00F744DB">
          <w:t>Primer</w:t>
        </w:r>
      </w:ins>
      <w:r>
        <w:t xml:space="preserve"> ID data using PIDA</w:t>
      </w:r>
    </w:p>
    <w:p w14:paraId="31535F4B" w14:textId="77777777" w:rsidR="00262016" w:rsidRDefault="00BD575D">
      <w:pPr>
        <w:pStyle w:val="Heading2"/>
        <w:numPr>
          <w:ilvl w:val="0"/>
          <w:numId w:val="0"/>
          <w:ins w:id="68" w:author="Ram Shrestha" w:date="2014-02-17T23:58:00Z"/>
        </w:numPr>
        <w:pPrChange w:id="69" w:author="Ram Shrestha" w:date="2014-02-17T23:58:00Z">
          <w:pPr>
            <w:spacing w:line="480" w:lineRule="auto"/>
            <w:jc w:val="both"/>
          </w:pPr>
        </w:pPrChange>
      </w:pPr>
      <w:del w:id="70" w:author="Ram Shrestha" w:date="2014-02-17T23:58:00Z">
        <w:r w:rsidDel="00A832FC">
          <w:delText>.</w:delText>
        </w:r>
      </w:del>
    </w:p>
    <w:p w14:paraId="667B86FA" w14:textId="77777777" w:rsidR="00314952" w:rsidRDefault="00BD575D" w:rsidP="00314952">
      <w:pPr>
        <w:spacing w:line="480" w:lineRule="auto"/>
        <w:jc w:val="both"/>
      </w:pPr>
      <w:r>
        <w:t>A novel algorithm</w:t>
      </w:r>
      <w:ins w:id="71" w:author="Ram Shrestha" w:date="2014-02-17T23:59:00Z">
        <w:r w:rsidR="00731B34">
          <w:t xml:space="preserve"> -</w:t>
        </w:r>
      </w:ins>
      <w:del w:id="72" w:author="Ram Shrestha" w:date="2014-02-17T23:59:00Z">
        <w:r w:rsidDel="00731B34">
          <w:delText>,</w:delText>
        </w:r>
      </w:del>
      <w:ins w:id="73" w:author="Ram Shrestha" w:date="2014-02-17T23:59:00Z">
        <w:r w:rsidR="00731B34">
          <w:t xml:space="preserve"> </w:t>
        </w:r>
      </w:ins>
      <w:r>
        <w:t xml:space="preserve">Primer ID algorithm (PIDA), was developed for integration into the Seq2Res pipeline to facilitate fast and accurate processing of sequence reads generated using the Primer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14:paraId="2BF610A5" w14:textId="77777777" w:rsidR="00314952" w:rsidRDefault="00314952" w:rsidP="00314952">
      <w:pPr>
        <w:spacing w:line="480" w:lineRule="auto"/>
        <w:jc w:val="both"/>
      </w:pPr>
    </w:p>
    <w:p w14:paraId="19E94C08" w14:textId="77777777" w:rsidR="00A415AC" w:rsidRDefault="00314952" w:rsidP="00A415AC">
      <w:pPr>
        <w:spacing w:line="480" w:lineRule="auto"/>
        <w:jc w:val="both"/>
      </w:pPr>
      <w:r>
        <w:t xml:space="preserve">The primer file is a </w:t>
      </w:r>
      <w:r w:rsidR="002755DA">
        <w:t xml:space="preserve">five </w:t>
      </w:r>
      <w:r>
        <w:t xml:space="preserve">column tab delimited file containing the </w:t>
      </w:r>
      <w:proofErr w:type="spellStart"/>
      <w:r>
        <w:t>amplicon</w:t>
      </w:r>
      <w:proofErr w:type="spellEnd"/>
      <w:r>
        <w:t xml:space="preserve">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r w:rsidR="006A589B" w:rsidRPr="009C02FB">
        <w:rPr>
          <w:i/>
        </w:rPr>
        <w:t>pol</w:t>
      </w:r>
      <w:r w:rsidR="006A589B">
        <w:t xml:space="preserve"> reference sequence. </w:t>
      </w:r>
      <w:proofErr w:type="gramStart"/>
      <w:r>
        <w:t>(</w:t>
      </w:r>
      <w:r w:rsidRPr="00C879D7">
        <w:rPr>
          <w:b/>
        </w:rPr>
        <w:t>Figure 3.2 A</w:t>
      </w:r>
      <w:r>
        <w:t>).</w:t>
      </w:r>
      <w:proofErr w:type="gramEnd"/>
      <w:r>
        <w:t xml:space="preserve"> </w:t>
      </w:r>
    </w:p>
    <w:p w14:paraId="26168A54" w14:textId="77777777" w:rsidR="00A415AC" w:rsidRDefault="00A415AC" w:rsidP="00A415AC">
      <w:pPr>
        <w:spacing w:line="480" w:lineRule="auto"/>
        <w:jc w:val="both"/>
      </w:pPr>
    </w:p>
    <w:p w14:paraId="49C56D91" w14:textId="77777777" w:rsidR="00314952" w:rsidRDefault="006A589B" w:rsidP="00A415AC">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MIDs are not used then the MID number can be replaced with the MID sequence.</w:t>
      </w:r>
    </w:p>
    <w:p w14:paraId="36091E3B" w14:textId="77777777" w:rsidR="00314952" w:rsidRDefault="00314952" w:rsidP="009C02FB">
      <w:pPr>
        <w:spacing w:line="480" w:lineRule="auto"/>
        <w:jc w:val="both"/>
      </w:pPr>
    </w:p>
    <w:p w14:paraId="16D98D03" w14:textId="77777777" w:rsidR="00314952" w:rsidRDefault="00314952" w:rsidP="009C02FB">
      <w:pPr>
        <w:spacing w:line="480" w:lineRule="auto"/>
        <w:jc w:val="both"/>
      </w:pPr>
      <w:r>
        <w:t xml:space="preserve">In some instances the end-user may only be interested in subsequent analysis of a short </w:t>
      </w:r>
      <w:proofErr w:type="spellStart"/>
      <w:r>
        <w:t>amplicon</w:t>
      </w:r>
      <w:proofErr w:type="spellEnd"/>
      <w:r>
        <w:t xml:space="preserve"> fragment located within an </w:t>
      </w:r>
      <w:proofErr w:type="spellStart"/>
      <w:r>
        <w:t>amplicon</w:t>
      </w:r>
      <w:proofErr w:type="spellEnd"/>
      <w:r>
        <w:t xml:space="preserve"> thereby enabling non full-length sequences to be </w:t>
      </w:r>
      <w:proofErr w:type="spellStart"/>
      <w:r>
        <w:t>analysed</w:t>
      </w:r>
      <w:proofErr w:type="spellEnd"/>
      <w:r>
        <w:t xml:space="preserve">.  Thus, we allow the user to define the minimum read length required for both the forward and reverse sequences for each </w:t>
      </w:r>
      <w:proofErr w:type="spellStart"/>
      <w:r>
        <w:t>amplicon</w:t>
      </w:r>
      <w:proofErr w:type="spellEnd"/>
      <w:r>
        <w:t xml:space="preserve">.  The gene file details these lengths with the </w:t>
      </w:r>
      <w:proofErr w:type="spellStart"/>
      <w:r>
        <w:t>amplicon</w:t>
      </w:r>
      <w:proofErr w:type="spellEnd"/>
      <w:r>
        <w:t xml:space="preserve"> name in the first column followed by the forward and reverse sequence minimum read lengths in columns two and three respectively (</w:t>
      </w:r>
      <w:r w:rsidRPr="00C879D7">
        <w:rPr>
          <w:b/>
        </w:rPr>
        <w:t>Figure 3.2 C</w:t>
      </w:r>
      <w:r>
        <w:t>).</w:t>
      </w:r>
    </w:p>
    <w:p w14:paraId="33035BD2" w14:textId="77777777" w:rsidR="00314952" w:rsidRDefault="00314952" w:rsidP="00314952">
      <w:pPr>
        <w:spacing w:line="480" w:lineRule="auto"/>
        <w:jc w:val="both"/>
      </w:pPr>
    </w:p>
    <w:p w14:paraId="22E655D1" w14:textId="77777777" w:rsidR="008245C9" w:rsidRDefault="00314952" w:rsidP="00314952">
      <w:pPr>
        <w:spacing w:line="480" w:lineRule="auto"/>
        <w:jc w:val="both"/>
      </w:pPr>
      <w:r>
        <w:t>The other information that the end-users are required to supply are</w:t>
      </w:r>
      <w:ins w:id="74" w:author="Simon Travers" w:date="2014-03-26T11:41:00Z">
        <w:r w:rsidR="00C447C2">
          <w:t xml:space="preserve"> the</w:t>
        </w:r>
      </w:ins>
      <w:r>
        <w:t xml:space="preserve"> universal PCR primer sequence and the format of the sequence containing Primer ID, spacers, MID and PCR Primer that was prepared for </w:t>
      </w:r>
      <w:proofErr w:type="spellStart"/>
      <w:r>
        <w:t>cDNA</w:t>
      </w:r>
      <w:proofErr w:type="spellEnd"/>
      <w:r>
        <w:t xml:space="preserve"> production. For example, a user may input the format as primerid8.cg.mid5.tga.primingsite, which indicates a Primer ID of </w:t>
      </w:r>
      <w:r w:rsidR="008245C9">
        <w:t>length 8 nucleotides, a spacer sequences ‘cg’, MID sequence of length 5 nucleotides, another spacer sequence ‘</w:t>
      </w:r>
      <w:proofErr w:type="spellStart"/>
      <w:r w:rsidR="008245C9">
        <w:t>tga</w:t>
      </w:r>
      <w:proofErr w:type="spellEnd"/>
      <w:r w:rsidR="008245C9">
        <w:t>’ and followed by the word ‘</w:t>
      </w:r>
      <w:proofErr w:type="spellStart"/>
      <w:r w:rsidR="008245C9">
        <w:t>primingsite</w:t>
      </w:r>
      <w:proofErr w:type="spellEnd"/>
      <w:r w:rsidR="008245C9">
        <w:t>’. Users also have options to choose:</w:t>
      </w:r>
    </w:p>
    <w:p w14:paraId="7976F42F" w14:textId="77777777" w:rsidR="008245C9" w:rsidRDefault="00ED169C" w:rsidP="008245C9">
      <w:pPr>
        <w:pStyle w:val="ListParagraph"/>
        <w:numPr>
          <w:ilvl w:val="0"/>
          <w:numId w:val="4"/>
          <w:numberingChange w:id="75" w:author="Ram Shrestha" w:date="2013-11-26T18:41:00Z" w:original="%1:1:3:)"/>
        </w:numPr>
        <w:spacing w:line="480" w:lineRule="auto"/>
        <w:jc w:val="both"/>
      </w:pPr>
      <w:r>
        <w:t>Threshold</w:t>
      </w:r>
      <w:r w:rsidR="008245C9">
        <w:t xml:space="preserve"> number of sequences required to generate consensus sequence</w:t>
      </w:r>
    </w:p>
    <w:p w14:paraId="6382B74B" w14:textId="77777777" w:rsidR="008245C9" w:rsidRDefault="00ED169C" w:rsidP="008245C9">
      <w:pPr>
        <w:pStyle w:val="ListParagraph"/>
        <w:numPr>
          <w:ilvl w:val="0"/>
          <w:numId w:val="4"/>
          <w:numberingChange w:id="76" w:author="Ram Shrestha" w:date="2013-11-26T18:41:00Z" w:original="%1:2:3:)"/>
        </w:numPr>
        <w:spacing w:line="480" w:lineRule="auto"/>
        <w:jc w:val="both"/>
      </w:pPr>
      <w:r>
        <w:t>Maximum</w:t>
      </w:r>
      <w:r w:rsidR="008245C9">
        <w:t xml:space="preserve"> mismatches allowed between a user supplied primer and primer region in a sequence read. This is defined as primer tolerance.</w:t>
      </w:r>
    </w:p>
    <w:p w14:paraId="28BE9AC7" w14:textId="77777777" w:rsidR="008245C9" w:rsidRDefault="008245C9" w:rsidP="008245C9">
      <w:pPr>
        <w:pStyle w:val="ListParagraph"/>
        <w:numPr>
          <w:ilvl w:val="0"/>
          <w:numId w:val="4"/>
          <w:numberingChange w:id="77" w:author="Ram Shrestha" w:date="2013-11-26T18:41:00Z" w:original="%1:3:3:)"/>
        </w:numPr>
        <w:spacing w:line="480" w:lineRule="auto"/>
        <w:jc w:val="both"/>
      </w:pPr>
      <w:r>
        <w:t xml:space="preserve"> Maximum mismatches allowed between a user</w:t>
      </w:r>
      <w:r w:rsidR="00ED169C">
        <w:t>-</w:t>
      </w:r>
      <w:r>
        <w:t>supplied MID and the sequence in the MID region of a sequence read. This is defined as MID tolerance.</w:t>
      </w:r>
    </w:p>
    <w:p w14:paraId="334498AA" w14:textId="77777777" w:rsidR="008245C9" w:rsidRDefault="008245C9" w:rsidP="008245C9">
      <w:pPr>
        <w:spacing w:line="480" w:lineRule="auto"/>
        <w:jc w:val="both"/>
      </w:pPr>
      <w:r>
        <w:t>The steps of processing the raw data into consensus sequences in the algorithm are discussed in detail below:</w:t>
      </w:r>
    </w:p>
    <w:p w14:paraId="69A17976" w14:textId="77777777" w:rsidR="008245C9" w:rsidRDefault="008245C9" w:rsidP="008245C9">
      <w:pPr>
        <w:spacing w:line="480" w:lineRule="auto"/>
        <w:jc w:val="both"/>
      </w:pPr>
    </w:p>
    <w:p w14:paraId="72BD9D8C" w14:textId="77777777" w:rsidR="00262016" w:rsidRDefault="00BE1D36">
      <w:pPr>
        <w:pStyle w:val="Heading3"/>
        <w:numPr>
          <w:ins w:id="78" w:author="Ram Shrestha" w:date="2014-02-18T00:01:00Z"/>
        </w:numPr>
        <w:rPr>
          <w:ins w:id="79" w:author="Ram Shrestha" w:date="2014-02-17T23:58:00Z"/>
        </w:rPr>
        <w:pPrChange w:id="80" w:author="Ram Shrestha" w:date="2014-02-18T00:01:00Z">
          <w:pPr>
            <w:pStyle w:val="Heading2"/>
          </w:pPr>
        </w:pPrChange>
      </w:pPr>
      <w:del w:id="81" w:author="Ram Shrestha" w:date="2014-02-18T00:00:00Z">
        <w:r w:rsidRPr="007F0697" w:rsidDel="00731B34">
          <w:delText xml:space="preserve">3.2.1 </w:delText>
        </w:r>
      </w:del>
      <w:r>
        <w:t>Sequence</w:t>
      </w:r>
      <w:r w:rsidRPr="007F0697">
        <w:t xml:space="preserve"> </w:t>
      </w:r>
      <w:proofErr w:type="spellStart"/>
      <w:r w:rsidR="00CB0985">
        <w:t>Demultiplex</w:t>
      </w:r>
      <w:proofErr w:type="spellEnd"/>
      <w:r w:rsidR="008245C9">
        <w:t xml:space="preserve"> using tag sequences</w:t>
      </w:r>
    </w:p>
    <w:p w14:paraId="6F520376" w14:textId="77777777" w:rsidR="00262016" w:rsidRDefault="00262016">
      <w:pPr>
        <w:numPr>
          <w:ins w:id="82" w:author="Ram Shrestha" w:date="2014-02-17T23:58:00Z"/>
        </w:numPr>
        <w:rPr>
          <w:rPrChange w:id="83" w:author="Ram Shrestha" w:date="2014-02-17T23:58:00Z">
            <w:rPr>
              <w:b/>
            </w:rPr>
          </w:rPrChange>
        </w:rPr>
        <w:pPrChange w:id="84" w:author="Ram Shrestha" w:date="2014-02-17T23:58:00Z">
          <w:pPr>
            <w:spacing w:line="480" w:lineRule="auto"/>
            <w:jc w:val="both"/>
          </w:pPr>
        </w:pPrChange>
      </w:pPr>
    </w:p>
    <w:p w14:paraId="385BAC98" w14:textId="528B9791" w:rsidR="00731B34" w:rsidRDefault="00BF5D2D" w:rsidP="00731B34">
      <w:pPr>
        <w:spacing w:line="480" w:lineRule="auto"/>
        <w:jc w:val="both"/>
        <w:rPr>
          <w:ins w:id="85" w:author="Ram Shrestha" w:date="2014-02-18T00:00:00Z"/>
        </w:rPr>
      </w:pPr>
      <w:r>
        <w:t>For each sequence read, t</w:t>
      </w:r>
      <w:r w:rsidR="00BE1D36">
        <w:t xml:space="preserve">he information provided in primer file and MID file is used to identify the </w:t>
      </w:r>
      <w:proofErr w:type="spellStart"/>
      <w:r w:rsidR="00ED169C">
        <w:t>amplicon</w:t>
      </w:r>
      <w:proofErr w:type="spellEnd"/>
      <w:r w:rsidR="00ED169C">
        <w:t xml:space="preserve"> </w:t>
      </w:r>
      <w:r w:rsidR="00BE1D36">
        <w:t xml:space="preserve">and sample to which the </w:t>
      </w:r>
      <w:r>
        <w:t xml:space="preserve">read </w:t>
      </w:r>
      <w:r w:rsidR="00BE1D36">
        <w:t>belong</w:t>
      </w:r>
      <w:r>
        <w:t>s (Figure 3.</w:t>
      </w:r>
      <w:r w:rsidR="00314952">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below</w:t>
      </w:r>
      <w:ins w:id="86" w:author="Simon Travers" w:date="2014-03-26T11:42:00Z">
        <w:r w:rsidR="00C447C2">
          <w:t xml:space="preserve">, </w:t>
        </w:r>
        <w:commentRangeStart w:id="87"/>
        <w:r w:rsidR="00C447C2">
          <w:t>or equal to</w:t>
        </w:r>
      </w:ins>
      <w:commentRangeEnd w:id="87"/>
      <w:ins w:id="88" w:author="Simon Travers" w:date="2014-03-26T11:43:00Z">
        <w:r w:rsidR="00C447C2">
          <w:rPr>
            <w:rStyle w:val="CommentReference"/>
          </w:rPr>
          <w:commentReference w:id="87"/>
        </w:r>
      </w:ins>
      <w:ins w:id="90" w:author="Simon Travers" w:date="2014-03-26T11:42:00Z">
        <w:r w:rsidR="00C447C2">
          <w:t>,</w:t>
        </w:r>
      </w:ins>
      <w:r w:rsidR="00BE1D36">
        <w:t xml:space="preserve"> the primer tolerance, the sequence</w:t>
      </w:r>
      <w:r w:rsidR="00ED169C">
        <w:t xml:space="preserve"> read </w:t>
      </w:r>
      <w:proofErr w:type="spellStart"/>
      <w:r w:rsidR="00ED169C">
        <w:t>amplicon</w:t>
      </w:r>
      <w:proofErr w:type="spellEnd"/>
      <w:r w:rsidR="00BE1D36">
        <w:t xml:space="preserve"> is</w:t>
      </w:r>
      <w:ins w:id="91" w:author="Simon Travers" w:date="2014-03-26T11:43:00Z">
        <w:r w:rsidR="00DB56EA">
          <w:t xml:space="preserve"> designated as being</w:t>
        </w:r>
      </w:ins>
      <w:r w:rsidR="00BE1D36">
        <w:t xml:space="preserve"> identified with the </w:t>
      </w:r>
      <w:r w:rsidR="00EF6FA0">
        <w:t xml:space="preserve">aligned </w:t>
      </w:r>
      <w:r w:rsidR="00BE1D36">
        <w:t xml:space="preserve">forward primer and the search for reverse primer is skipped. If </w:t>
      </w:r>
      <w:r w:rsidR="007564F3">
        <w:t xml:space="preserve">none of the forward primers are identified </w:t>
      </w:r>
      <w:ins w:id="92" w:author="Simon Travers" w:date="2014-03-26T11:43:00Z">
        <w:r w:rsidR="00DB56EA">
          <w:t>with</w:t>
        </w:r>
      </w:ins>
      <w:r w:rsidR="007564F3">
        <w:t xml:space="preserve">in the read the algorithm searches </w:t>
      </w:r>
      <w:ins w:id="93" w:author="Simon Travers" w:date="2014-03-26T11:43:00Z">
        <w:r w:rsidR="00DB56EA">
          <w:t xml:space="preserve">for </w:t>
        </w:r>
      </w:ins>
      <w:del w:id="94" w:author="Simon Travers" w:date="2014-03-26T11:43:00Z">
        <w:r w:rsidR="007564F3" w:rsidDel="00DB56EA">
          <w:delText xml:space="preserve">the read for </w:delText>
        </w:r>
      </w:del>
      <w:r w:rsidR="007564F3">
        <w:t xml:space="preserve">the presence of each of the </w:t>
      </w:r>
      <w:r w:rsidR="00BE1D36">
        <w:t>reverse primer</w:t>
      </w:r>
      <w:r w:rsidR="007564F3">
        <w:t>s</w:t>
      </w:r>
      <w:r w:rsidR="00BE1D36">
        <w:t xml:space="preserve">. </w:t>
      </w:r>
      <w:commentRangeStart w:id="95"/>
      <w:r w:rsidR="00BE1D36">
        <w:t>Similar</w:t>
      </w:r>
      <w:r w:rsidR="007564F3">
        <w:t>ly</w:t>
      </w:r>
      <w:r w:rsidR="00BE1D36">
        <w:t xml:space="preserve"> to forward primer, </w:t>
      </w:r>
      <w:r w:rsidR="00EF6FA0">
        <w:t>a</w:t>
      </w:r>
      <w:r w:rsidR="00BE1D36">
        <w:t xml:space="preserve"> </w:t>
      </w:r>
      <w:r w:rsidR="00EF6FA0">
        <w:t xml:space="preserve">subsequence </w:t>
      </w:r>
      <w:r w:rsidR="00BE1D36">
        <w:t xml:space="preserve">of length equal to </w:t>
      </w:r>
      <w:ins w:id="96" w:author="Simon Travers" w:date="2014-03-27T09:08:00Z">
        <w:r w:rsidR="00D87F7E">
          <w:t xml:space="preserve">the </w:t>
        </w:r>
      </w:ins>
      <w:r w:rsidR="00BE1D36">
        <w:t xml:space="preserve">reverse primer </w:t>
      </w:r>
      <w:r w:rsidR="00EF6FA0">
        <w:t>is obtained</w:t>
      </w:r>
      <w:r w:rsidR="00BE1D36">
        <w:t xml:space="preserve"> from </w:t>
      </w:r>
      <w:r w:rsidR="00EF6FA0">
        <w:t>is the reverse primer region and is</w:t>
      </w:r>
      <w:r w:rsidR="00BE1D36">
        <w:t xml:space="preserve"> </w:t>
      </w:r>
      <w:r w:rsidR="00381145">
        <w:t>pair-wise</w:t>
      </w:r>
      <w:r w:rsidR="00BE1D36">
        <w:t xml:space="preserve"> aligned with </w:t>
      </w:r>
      <w:r w:rsidR="00EF6FA0">
        <w:t xml:space="preserve">all </w:t>
      </w:r>
      <w:r w:rsidR="00BE1D36">
        <w:t>reverse primers one at a time</w:t>
      </w:r>
      <w:commentRangeEnd w:id="95"/>
      <w:r w:rsidR="00D87F7E">
        <w:rPr>
          <w:rStyle w:val="CommentReference"/>
        </w:rPr>
        <w:commentReference w:id="95"/>
      </w:r>
      <w:r w:rsidR="00ED169C">
        <w:t xml:space="preserve">. </w:t>
      </w:r>
      <w:r w:rsidR="00EF6FA0">
        <w:t xml:space="preserve">The </w:t>
      </w:r>
      <w:r w:rsidR="00BE1D36">
        <w:t xml:space="preserve">reverse primer that </w:t>
      </w:r>
      <w:r w:rsidR="00EF6FA0">
        <w:t xml:space="preserve">is aligned with the number of </w:t>
      </w:r>
      <w:r w:rsidR="00BE1D36">
        <w:t>mismatches less or equal to primer tolerance</w:t>
      </w:r>
      <w:r w:rsidR="00ED169C">
        <w:t xml:space="preserve">, the sequence read </w:t>
      </w:r>
      <w:proofErr w:type="spellStart"/>
      <w:r w:rsidR="00ED169C">
        <w:t>amplicon</w:t>
      </w:r>
      <w:proofErr w:type="spellEnd"/>
      <w:r w:rsidR="00ED169C">
        <w:t xml:space="preserve">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14:paraId="2FF91E42" w14:textId="77777777" w:rsidR="00731B34" w:rsidDel="00731B34" w:rsidRDefault="00731B34" w:rsidP="00731B34">
      <w:pPr>
        <w:spacing w:line="480" w:lineRule="auto"/>
        <w:jc w:val="both"/>
        <w:rPr>
          <w:ins w:id="97" w:author="Ram Shrestha" w:date="2014-02-18T00:00:00Z"/>
        </w:rPr>
      </w:pPr>
    </w:p>
    <w:p w14:paraId="030A980E" w14:textId="77777777" w:rsidR="006A589B" w:rsidRDefault="006A589B" w:rsidP="00731B34">
      <w:pPr>
        <w:spacing w:line="480" w:lineRule="auto"/>
        <w:jc w:val="both"/>
      </w:pPr>
      <w:r>
        <w:t xml:space="preserve">Following identification of a sequence read’s source </w:t>
      </w:r>
      <w:proofErr w:type="spellStart"/>
      <w:r>
        <w:t>amplicon</w:t>
      </w:r>
      <w:proofErr w:type="spellEnd"/>
      <w:r>
        <w:t xml:space="preserve">, PIDA identifies the MID associated with that read and bins all reads with the same primer and MID together for downstream analysis. </w:t>
      </w:r>
    </w:p>
    <w:p w14:paraId="48780EE7" w14:textId="77777777" w:rsidR="009A6CF8" w:rsidRDefault="009A6CF8" w:rsidP="006A589B">
      <w:pPr>
        <w:spacing w:line="480" w:lineRule="auto"/>
        <w:jc w:val="both"/>
      </w:pPr>
    </w:p>
    <w:p w14:paraId="40E08824" w14:textId="77777777" w:rsidR="00314952" w:rsidRDefault="00314952" w:rsidP="00314952">
      <w:pPr>
        <w:spacing w:line="480" w:lineRule="auto"/>
        <w:jc w:val="both"/>
      </w:pPr>
      <w:r>
        <w:t xml:space="preserve">A MID is searched using the </w:t>
      </w:r>
      <w:commentRangeStart w:id="98"/>
      <w:r>
        <w:t>supplied known format</w:t>
      </w:r>
      <w:commentRangeEnd w:id="98"/>
      <w:r w:rsidR="00DD0270">
        <w:rPr>
          <w:rStyle w:val="CommentReference"/>
        </w:rPr>
        <w:commentReference w:id="98"/>
      </w:r>
      <w:r>
        <w:t xml:space="preserve"> of the Primer ID, spacers, MID and PCR Priming site. </w:t>
      </w:r>
      <w:commentRangeStart w:id="99"/>
      <w:r>
        <w:t xml:space="preserve">If the nucleotide pattern occurs </w:t>
      </w:r>
      <w:r w:rsidR="00381145">
        <w:t>as</w:t>
      </w:r>
      <w:r>
        <w:t xml:space="preserve"> known format in a sequence</w:t>
      </w:r>
      <w:commentRangeEnd w:id="99"/>
      <w:r w:rsidR="00D87F7E">
        <w:rPr>
          <w:rStyle w:val="CommentReference"/>
        </w:rPr>
        <w:commentReference w:id="99"/>
      </w:r>
      <w:r>
        <w:t xml:space="preserve">, the MID sequence is </w:t>
      </w:r>
      <w:commentRangeStart w:id="100"/>
      <w:r>
        <w:t xml:space="preserve">obtained </w:t>
      </w:r>
      <w:commentRangeEnd w:id="100"/>
      <w:r w:rsidR="00DD0270">
        <w:rPr>
          <w:rStyle w:val="CommentReference"/>
        </w:rPr>
        <w:commentReference w:id="100"/>
      </w:r>
      <w:r>
        <w:t>and pair</w:t>
      </w:r>
      <w:r w:rsidR="00381145">
        <w:t>-</w:t>
      </w:r>
      <w:r>
        <w:t xml:space="preserve">wise aligned with list of supplied MID sequences one at a time. </w:t>
      </w:r>
      <w:commentRangeStart w:id="101"/>
      <w:r>
        <w:t>The MID that matches the obtained MID</w:t>
      </w:r>
      <w:commentRangeEnd w:id="101"/>
      <w:r w:rsidR="00DD0270">
        <w:rPr>
          <w:rStyle w:val="CommentReference"/>
        </w:rPr>
        <w:commentReference w:id="101"/>
      </w:r>
      <w:r>
        <w:t xml:space="preserve"> with less or equal to defined tolerance in the pair</w:t>
      </w:r>
      <w:r w:rsidR="00381145">
        <w:t>-</w:t>
      </w:r>
      <w:r>
        <w:t>wise alignment is used to identify the sequence read sample or discarded if none of the supplied MID matches with the obtained MID from the sequence.</w:t>
      </w:r>
    </w:p>
    <w:p w14:paraId="00D39DDB" w14:textId="77777777" w:rsidR="00314952" w:rsidRDefault="00314952" w:rsidP="00314952">
      <w:pPr>
        <w:spacing w:line="480" w:lineRule="auto"/>
        <w:jc w:val="both"/>
      </w:pPr>
    </w:p>
    <w:p w14:paraId="515B86B1" w14:textId="77777777" w:rsidR="00381145" w:rsidRDefault="00314952" w:rsidP="00314952">
      <w:pPr>
        <w:spacing w:line="480" w:lineRule="auto"/>
        <w:jc w:val="both"/>
      </w:pPr>
      <w:r>
        <w:t>Once a matching MID is found, a sequence of ‘n’ nucleotides is obtained as an</w:t>
      </w:r>
      <w:del w:id="102" w:author="Ram Shrestha" w:date="2014-03-01T23:00:00Z">
        <w:r w:rsidDel="00F744DB">
          <w:delText xml:space="preserve"> Primer ID </w:delText>
        </w:r>
      </w:del>
      <w:ins w:id="103" w:author="Ram Shrestha" w:date="2014-03-01T23:00:00Z">
        <w:r w:rsidR="00F744DB">
          <w:t xml:space="preserve"> Primer ID </w:t>
        </w:r>
      </w:ins>
      <w:r>
        <w:t>sequence, where ‘n’ is the length of Primer ID, from the sequence read region at the 5’ of MID and spacer sequence. The read is discarded if there is a presence of an ambiguous base in the obtained ‘n’ nucleotides. The tags - Primer, MID and</w:t>
      </w:r>
      <w:del w:id="104" w:author="Ram Shrestha" w:date="2014-03-01T23:00:00Z">
        <w:r w:rsidDel="00F744DB">
          <w:delText xml:space="preserve"> Primer ID </w:delText>
        </w:r>
      </w:del>
      <w:ins w:id="105" w:author="Ram Shrestha" w:date="2014-03-01T23:00:00Z">
        <w:r w:rsidR="00F744DB">
          <w:t xml:space="preserve"> Primer ID </w:t>
        </w:r>
      </w:ins>
      <w:r>
        <w:t>- are then added at sequence id for further downstream processing.</w:t>
      </w:r>
    </w:p>
    <w:p w14:paraId="3F4B0D9E" w14:textId="77777777" w:rsidR="00381145" w:rsidRDefault="00381145" w:rsidP="00314952">
      <w:pPr>
        <w:spacing w:line="480" w:lineRule="auto"/>
        <w:jc w:val="both"/>
      </w:pPr>
    </w:p>
    <w:p w14:paraId="3D56391F" w14:textId="77777777" w:rsidR="00314952" w:rsidRDefault="00314952" w:rsidP="00731B34">
      <w:pPr>
        <w:pStyle w:val="Heading3"/>
        <w:numPr>
          <w:ins w:id="106" w:author="Ram Shrestha" w:date="2014-02-18T00:01:00Z"/>
        </w:numPr>
        <w:rPr>
          <w:ins w:id="107" w:author="Ram Shrestha" w:date="2014-02-18T00:01:00Z"/>
        </w:rPr>
      </w:pPr>
      <w:commentRangeStart w:id="108"/>
      <w:del w:id="109" w:author="Ram Shrestha" w:date="2014-02-18T00:01:00Z">
        <w:r w:rsidRPr="00223DD5" w:rsidDel="00731B34">
          <w:delText xml:space="preserve">3.2.2 </w:delText>
        </w:r>
      </w:del>
      <w:r>
        <w:t>Selection of s</w:t>
      </w:r>
      <w:r w:rsidRPr="00223DD5">
        <w:t>equence</w:t>
      </w:r>
      <w:r>
        <w:t>s</w:t>
      </w:r>
      <w:r w:rsidRPr="00223DD5">
        <w:t xml:space="preserve"> </w:t>
      </w:r>
      <w:r>
        <w:t>with</w:t>
      </w:r>
      <w:r w:rsidRPr="00223DD5">
        <w:t xml:space="preserve"> </w:t>
      </w:r>
      <w:r>
        <w:t xml:space="preserve">threshold </w:t>
      </w:r>
      <w:r w:rsidRPr="00223DD5">
        <w:t>length</w:t>
      </w:r>
      <w:commentRangeEnd w:id="108"/>
      <w:r w:rsidR="00EC2ABC">
        <w:rPr>
          <w:rStyle w:val="CommentReference"/>
          <w:rFonts w:asciiTheme="minorHAnsi" w:eastAsiaTheme="minorEastAsia" w:hAnsiTheme="minorHAnsi" w:cstheme="minorBidi"/>
          <w:b w:val="0"/>
          <w:bCs w:val="0"/>
          <w:color w:val="auto"/>
        </w:rPr>
        <w:commentReference w:id="108"/>
      </w:r>
    </w:p>
    <w:p w14:paraId="2FDA221F" w14:textId="77777777" w:rsidR="00262016" w:rsidRDefault="00262016">
      <w:pPr>
        <w:numPr>
          <w:ins w:id="110" w:author="Ram Shrestha" w:date="2014-02-18T00:01:00Z"/>
        </w:numPr>
        <w:rPr>
          <w:rPrChange w:id="111" w:author="Ram Shrestha" w:date="2014-02-18T00:01:00Z">
            <w:rPr>
              <w:b/>
            </w:rPr>
          </w:rPrChange>
        </w:rPr>
        <w:pPrChange w:id="112" w:author="Ram Shrestha" w:date="2014-02-18T00:01:00Z">
          <w:pPr>
            <w:spacing w:line="480" w:lineRule="auto"/>
            <w:jc w:val="both"/>
          </w:pPr>
        </w:pPrChange>
      </w:pPr>
    </w:p>
    <w:p w14:paraId="5E5BBA27" w14:textId="392460EB" w:rsidR="00314952" w:rsidDel="00EC2ABC" w:rsidRDefault="007B7576">
      <w:pPr>
        <w:spacing w:line="480" w:lineRule="auto"/>
        <w:jc w:val="both"/>
        <w:rPr>
          <w:del w:id="113" w:author="Simon Travers" w:date="2014-03-27T13:46:00Z"/>
        </w:rPr>
      </w:pPr>
      <w:ins w:id="114" w:author="Simon Travers" w:date="2014-03-27T12:23:00Z">
        <w:r>
          <w:t>With s</w:t>
        </w:r>
      </w:ins>
      <w:ins w:id="115" w:author="Simon Travers" w:date="2014-03-27T12:13:00Z">
        <w:r w:rsidR="001F310B">
          <w:t>equence reads contain</w:t>
        </w:r>
      </w:ins>
      <w:ins w:id="116" w:author="Simon Travers" w:date="2014-03-27T12:23:00Z">
        <w:r>
          <w:t>ing</w:t>
        </w:r>
      </w:ins>
      <w:ins w:id="117" w:author="Simon Travers" w:date="2014-03-27T12:13:00Z">
        <w:r w:rsidR="001F310B">
          <w:t xml:space="preserve"> the primer </w:t>
        </w:r>
        <w:r>
          <w:t>ID sequence information at the 5’ end (</w:t>
        </w:r>
        <w:commentRangeStart w:id="118"/>
        <w:r>
          <w:t>Figure 3.1C</w:t>
        </w:r>
      </w:ins>
      <w:commentRangeEnd w:id="118"/>
      <w:ins w:id="119" w:author="Simon Travers" w:date="2014-03-27T13:44:00Z">
        <w:r w:rsidR="00EC2ABC">
          <w:rPr>
            <w:rStyle w:val="CommentReference"/>
          </w:rPr>
          <w:commentReference w:id="118"/>
        </w:r>
      </w:ins>
      <w:ins w:id="121" w:author="Simon Travers" w:date="2014-03-27T12:13:00Z">
        <w:r w:rsidR="001F310B">
          <w:t>)</w:t>
        </w:r>
      </w:ins>
      <w:ins w:id="122" w:author="Simon Travers" w:date="2014-03-27T12:14:00Z">
        <w:r w:rsidR="001F310B">
          <w:t xml:space="preserve"> </w:t>
        </w:r>
        <w:r w:rsidR="00FC7A2D">
          <w:t>the entire target sequence</w:t>
        </w:r>
        <w:r w:rsidR="001F310B">
          <w:t xml:space="preserve"> plus the downstream information must be sequenced in order for the </w:t>
        </w:r>
      </w:ins>
      <w:ins w:id="123" w:author="Simon Travers" w:date="2014-03-27T13:08:00Z">
        <w:r w:rsidR="00FC7A2D">
          <w:t>important MID and primer ID information to be identified and the sequence</w:t>
        </w:r>
      </w:ins>
      <w:ins w:id="124" w:author="Simon Travers" w:date="2014-03-27T13:44:00Z">
        <w:r w:rsidR="00EC2ABC">
          <w:t xml:space="preserve"> read</w:t>
        </w:r>
      </w:ins>
      <w:ins w:id="125" w:author="Simon Travers" w:date="2014-03-27T13:08:00Z">
        <w:r w:rsidR="00FC7A2D">
          <w:t xml:space="preserve"> retained for further analysis</w:t>
        </w:r>
      </w:ins>
      <w:ins w:id="126" w:author="Simon Travers" w:date="2014-03-27T12:14:00Z">
        <w:r w:rsidR="001F310B">
          <w:t xml:space="preserve">.  Conversely, </w:t>
        </w:r>
      </w:ins>
      <w:ins w:id="127" w:author="Simon Travers" w:date="2014-03-27T13:08:00Z">
        <w:r w:rsidR="00FC7A2D">
          <w:t xml:space="preserve">when the primer ID information is contained </w:t>
        </w:r>
      </w:ins>
      <w:ins w:id="128" w:author="Simon Travers" w:date="2014-03-27T13:09:00Z">
        <w:r w:rsidR="00FC7A2D">
          <w:t>at the 3’ end</w:t>
        </w:r>
        <w:r w:rsidR="00EB0C98">
          <w:t>,</w:t>
        </w:r>
        <w:r w:rsidR="00FC7A2D">
          <w:t xml:space="preserve"> </w:t>
        </w:r>
      </w:ins>
      <w:ins w:id="129" w:author="Simon Travers" w:date="2014-03-27T12:14:00Z">
        <w:r w:rsidR="001F310B">
          <w:t xml:space="preserve">the </w:t>
        </w:r>
      </w:ins>
      <w:ins w:id="130" w:author="Simon Travers" w:date="2014-03-27T13:09:00Z">
        <w:r w:rsidR="00EB0C98">
          <w:t>entire target sequence does not need to be sequenced to identify the read based upon the primer ID and MID motifs (Figure 3.1B).</w:t>
        </w:r>
      </w:ins>
      <w:ins w:id="131" w:author="Simon Travers" w:date="2014-03-27T13:10:00Z">
        <w:r w:rsidR="00EB0C98">
          <w:t xml:space="preserve">  Therefore, </w:t>
        </w:r>
      </w:ins>
      <w:ins w:id="132" w:author="Simon Travers" w:date="2014-03-27T13:43:00Z">
        <w:r w:rsidR="00EC2ABC">
          <w:t>if the</w:t>
        </w:r>
      </w:ins>
      <w:ins w:id="133" w:author="Simon Travers" w:date="2014-03-27T13:44:00Z">
        <w:r w:rsidR="00EC2ABC">
          <w:t xml:space="preserve"> entire query sequence is not required for downstream analysis, the user can set a parameter to define the minimum length of query sequence that must</w:t>
        </w:r>
      </w:ins>
      <w:ins w:id="134" w:author="Simon Travers" w:date="2014-03-27T13:45:00Z">
        <w:r w:rsidR="00EC2ABC">
          <w:t xml:space="preserve"> sequenced to retain a non full-length </w:t>
        </w:r>
        <w:commentRangeStart w:id="135"/>
        <w:r w:rsidR="00EC2ABC">
          <w:t>reverse read</w:t>
        </w:r>
      </w:ins>
      <w:commentRangeEnd w:id="135"/>
      <w:ins w:id="136" w:author="Simon Travers" w:date="2014-03-27T13:46:00Z">
        <w:r w:rsidR="00EC2ABC">
          <w:rPr>
            <w:rStyle w:val="CommentReference"/>
          </w:rPr>
          <w:commentReference w:id="135"/>
        </w:r>
      </w:ins>
      <w:ins w:id="138" w:author="Simon Travers" w:date="2014-03-27T13:45:00Z">
        <w:r w:rsidR="00EC2ABC">
          <w:t>.</w:t>
        </w:r>
      </w:ins>
      <w:ins w:id="139" w:author="Simon Travers" w:date="2014-03-27T13:46:00Z">
        <w:r w:rsidR="00EC2ABC">
          <w:t xml:space="preserve"> </w:t>
        </w:r>
      </w:ins>
      <w:del w:id="140" w:author="Simon Travers" w:date="2014-03-27T13:46:00Z">
        <w:r w:rsidR="00314952" w:rsidDel="00EC2ABC">
          <w:delText xml:space="preserve">In the raw sequence data generated with Primer ID </w:delText>
        </w:r>
      </w:del>
      <w:ins w:id="141" w:author="Ram Shrestha" w:date="2014-03-01T23:00:00Z">
        <w:del w:id="142" w:author="Simon Travers" w:date="2014-03-27T13:46:00Z">
          <w:r w:rsidR="00F744DB" w:rsidDel="00EC2ABC">
            <w:delText xml:space="preserve"> Primer ID </w:delText>
          </w:r>
        </w:del>
      </w:ins>
      <w:del w:id="143" w:author="Simon Travers" w:date="2014-03-27T13:46:00Z">
        <w:r w:rsidR="00314952" w:rsidDel="00EC2ABC">
          <w:delText>technology, the sequence with forward primer in the 5’ end should be full length to cover the known pattern of information blocks at the 3’ end. On the other hand, the sequences that start with information blocks at 5’ end, followed by reverse primer can end anywhere and, thus, the user has the option to filter the reverse sequence with defined sequence length supplied in gene file.</w:delText>
        </w:r>
      </w:del>
    </w:p>
    <w:p w14:paraId="00016188" w14:textId="43A6EAB1" w:rsidR="00314952" w:rsidDel="00EC2ABC" w:rsidRDefault="00314952">
      <w:pPr>
        <w:spacing w:line="480" w:lineRule="auto"/>
        <w:jc w:val="both"/>
        <w:rPr>
          <w:del w:id="144" w:author="Simon Travers" w:date="2014-03-27T13:46:00Z"/>
        </w:rPr>
      </w:pPr>
    </w:p>
    <w:p w14:paraId="50075F71" w14:textId="3F58D1C9" w:rsidR="00251CBE" w:rsidRDefault="00314952" w:rsidP="00EC2ABC">
      <w:pPr>
        <w:spacing w:line="480" w:lineRule="auto"/>
        <w:jc w:val="both"/>
      </w:pPr>
      <w:del w:id="145" w:author="Simon Travers" w:date="2014-03-27T13:46:00Z">
        <w:r w:rsidDel="00EC2ABC">
          <w:delText xml:space="preserve">The sequences are, then, filtered with their length. Forward sequences lower than full length are discarded whereas reverse sequences lower than user-defined length are discarded </w:delText>
        </w:r>
      </w:del>
      <w:r>
        <w:t>(</w:t>
      </w:r>
      <w:r w:rsidRPr="00C879D7">
        <w:rPr>
          <w:b/>
        </w:rPr>
        <w:t>Figure 3.3</w:t>
      </w:r>
      <w:r>
        <w:t xml:space="preserve"> green </w:t>
      </w:r>
      <w:proofErr w:type="gramStart"/>
      <w:r>
        <w:t>text</w:t>
      </w:r>
      <w:proofErr w:type="gramEnd"/>
      <w:r>
        <w:t>).</w:t>
      </w:r>
    </w:p>
    <w:p w14:paraId="45E5655E" w14:textId="77777777" w:rsidR="006A589B" w:rsidRDefault="006A589B" w:rsidP="00314952">
      <w:pPr>
        <w:spacing w:line="480" w:lineRule="auto"/>
        <w:jc w:val="both"/>
        <w:rPr>
          <w:b/>
        </w:rPr>
      </w:pPr>
    </w:p>
    <w:p w14:paraId="0C6E9D65" w14:textId="77777777" w:rsidR="00BE1D36" w:rsidRDefault="00BE1D36" w:rsidP="00731B34">
      <w:pPr>
        <w:pStyle w:val="Heading3"/>
        <w:numPr>
          <w:ins w:id="146" w:author="Ram Shrestha" w:date="2014-02-18T00:01:00Z"/>
        </w:numPr>
        <w:rPr>
          <w:ins w:id="147" w:author="Ram Shrestha" w:date="2014-02-18T00:01:00Z"/>
        </w:rPr>
      </w:pPr>
      <w:del w:id="148" w:author="Ram Shrestha" w:date="2014-02-18T00:01:00Z">
        <w:r w:rsidRPr="00F829CB" w:rsidDel="00731B34">
          <w:delText xml:space="preserve">3.2.3 </w:delText>
        </w:r>
      </w:del>
      <w:r w:rsidR="006B0DB6">
        <w:t xml:space="preserve">Selection of </w:t>
      </w:r>
      <w:r w:rsidRPr="00F829CB">
        <w:t>Primer ID</w:t>
      </w:r>
      <w:r w:rsidR="006B0DB6">
        <w:t>s</w:t>
      </w:r>
      <w:r w:rsidRPr="00F829CB">
        <w:t xml:space="preserve"> with minimum number of sequences</w:t>
      </w:r>
    </w:p>
    <w:p w14:paraId="0A98E1CB" w14:textId="77777777" w:rsidR="00262016" w:rsidRDefault="00262016">
      <w:pPr>
        <w:numPr>
          <w:ins w:id="149" w:author="Ram Shrestha" w:date="2014-02-18T00:01:00Z"/>
        </w:numPr>
        <w:rPr>
          <w:rPrChange w:id="150" w:author="Ram Shrestha" w:date="2014-02-18T00:01:00Z">
            <w:rPr>
              <w:b/>
            </w:rPr>
          </w:rPrChange>
        </w:rPr>
        <w:pPrChange w:id="151" w:author="Ram Shrestha" w:date="2014-02-18T00:01:00Z">
          <w:pPr>
            <w:spacing w:line="480" w:lineRule="auto"/>
            <w:jc w:val="both"/>
          </w:pPr>
        </w:pPrChange>
      </w:pPr>
    </w:p>
    <w:p w14:paraId="261AE1C5" w14:textId="0A514CCB" w:rsidR="00BE1D36" w:rsidRDefault="00146E49" w:rsidP="00572AD9">
      <w:pPr>
        <w:spacing w:line="480" w:lineRule="auto"/>
        <w:jc w:val="both"/>
      </w:pPr>
      <w:del w:id="152" w:author="Simon Travers" w:date="2014-03-27T13:48:00Z">
        <w:r w:rsidDel="00EC2ABC">
          <w:delText xml:space="preserve">PIDA process all the sequences under analysis to get the number of sequences per Primer ID </w:delText>
        </w:r>
      </w:del>
      <w:ins w:id="153" w:author="Ram Shrestha" w:date="2014-03-01T23:00:00Z">
        <w:del w:id="154" w:author="Simon Travers" w:date="2014-03-27T13:48:00Z">
          <w:r w:rsidR="00F744DB" w:rsidDel="00EC2ABC">
            <w:delText xml:space="preserve"> Primer ID </w:delText>
          </w:r>
        </w:del>
      </w:ins>
      <w:del w:id="155" w:author="Simon Travers" w:date="2014-03-27T13:48:00Z">
        <w:r w:rsidDel="00EC2ABC">
          <w:delText xml:space="preserve">per amplicon per sample. The Primer ID </w:delText>
        </w:r>
      </w:del>
      <w:ins w:id="156" w:author="Ram Shrestha" w:date="2014-03-01T23:00:00Z">
        <w:del w:id="157" w:author="Simon Travers" w:date="2014-03-27T13:48:00Z">
          <w:r w:rsidR="00F744DB" w:rsidDel="00EC2ABC">
            <w:delText xml:space="preserve"> Primer ID </w:delText>
          </w:r>
        </w:del>
      </w:ins>
      <w:del w:id="158" w:author="Simon Travers" w:date="2014-03-27T13:48:00Z">
        <w:r w:rsidDel="00EC2ABC">
          <w:delText xml:space="preserve">representing below the threshold number of sequences is discarded along with the sequences that it represents. </w:delText>
        </w:r>
      </w:del>
      <w:r>
        <w:t xml:space="preserve">The default </w:t>
      </w:r>
      <w:del w:id="159" w:author="Simon Travers" w:date="2014-03-27T13:48:00Z">
        <w:r w:rsidDel="00EC2ABC">
          <w:delText xml:space="preserve">threshold </w:delText>
        </w:r>
      </w:del>
      <w:r>
        <w:t xml:space="preserve">number of sequences </w:t>
      </w:r>
      <w:ins w:id="160" w:author="Simon Travers" w:date="2014-03-27T13:48:00Z">
        <w:r w:rsidR="00EC2ABC">
          <w:t xml:space="preserve">required for a </w:t>
        </w:r>
      </w:ins>
      <w:ins w:id="161" w:author="Simon Travers" w:date="2014-03-27T13:47:00Z">
        <w:r w:rsidR="00EC2ABC">
          <w:t xml:space="preserve">single primer ID </w:t>
        </w:r>
      </w:ins>
      <w:r>
        <w:t>is</w:t>
      </w:r>
      <w:del w:id="162" w:author="Ram Shrestha" w:date="2014-02-28T00:58:00Z">
        <w:r w:rsidDel="00A54433">
          <w:delText xml:space="preserve"> 3 </w:delText>
        </w:r>
      </w:del>
      <w:ins w:id="163" w:author="Ram Shrestha" w:date="2014-02-28T00:58:00Z">
        <w:r w:rsidR="00A54433">
          <w:t xml:space="preserve"> three </w:t>
        </w:r>
      </w:ins>
      <w:del w:id="164" w:author="Simon Travers" w:date="2014-03-27T13:48:00Z">
        <w:r w:rsidDel="00EC2ABC">
          <w:delText xml:space="preserve">and that is the recommended </w:delText>
        </w:r>
      </w:del>
      <w:ins w:id="165" w:author="Simon Travers" w:date="2014-03-27T13:48:00Z">
        <w:r w:rsidR="00EC2ABC">
          <w:t xml:space="preserve">as per the original publication </w:t>
        </w:r>
      </w:ins>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66" w:author="Ram Shrestha" w:date="2014-03-02T21:23:00Z">
        <w:r w:rsidR="00787EBF">
          <w:instrText xml:space="preserve"> ADDIN EN.CITE </w:instrText>
        </w:r>
      </w:ins>
      <w:del w:id="167" w:author="Ram Shrestha" w:date="2013-12-03T16:32:00Z">
        <w:r w:rsidR="00463761" w:rsidDel="00943833">
          <w:delInstrText xml:space="preserve"> ADDIN EN.CITE </w:delInstrText>
        </w:r>
        <w:r w:rsidR="004B3DDA"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r w:rsidR="004B3DDA" w:rsidDel="00943833">
          <w:fldChar w:fldCharType="end"/>
        </w:r>
      </w:del>
      <w:ins w:id="168"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r>
        <w:rPr>
          <w:noProof/>
        </w:rPr>
        <w:t>(Jabara et al., 2011)</w:t>
      </w:r>
      <w:r w:rsidR="004B3DDA">
        <w:fldChar w:fldCharType="end"/>
      </w:r>
      <w:r>
        <w:t xml:space="preserve">. However, end-users have the option to </w:t>
      </w:r>
      <w:r w:rsidR="0097386B">
        <w:t xml:space="preserve">set this value </w:t>
      </w:r>
      <w:r>
        <w:t>as required</w:t>
      </w:r>
      <w:r w:rsidR="0097386B">
        <w:t xml:space="preserve">.  Only </w:t>
      </w:r>
      <w:r>
        <w:t>the P</w:t>
      </w:r>
      <w:r w:rsidR="0097386B">
        <w:t>rimer IDs with a number of representative sequences grea</w:t>
      </w:r>
      <w:r w:rsidR="007517D2">
        <w:t>t</w:t>
      </w:r>
      <w:r w:rsidR="0097386B">
        <w:t xml:space="preserve">er than, or equal to, the defined </w:t>
      </w:r>
      <w:r>
        <w:t xml:space="preserve">threshold number </w:t>
      </w:r>
      <w:r w:rsidR="0097386B">
        <w:t xml:space="preserve">are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14:paraId="7053FECE" w14:textId="77777777" w:rsidR="0097386B" w:rsidRDefault="0097386B" w:rsidP="00572AD9">
      <w:pPr>
        <w:spacing w:line="480" w:lineRule="auto"/>
        <w:jc w:val="both"/>
      </w:pPr>
    </w:p>
    <w:p w14:paraId="61632689" w14:textId="77777777" w:rsidR="00BE1D36" w:rsidRDefault="00BE1D36" w:rsidP="00731B34">
      <w:pPr>
        <w:pStyle w:val="Heading3"/>
        <w:numPr>
          <w:ins w:id="169" w:author="Ram Shrestha" w:date="2014-02-18T00:02:00Z"/>
        </w:numPr>
        <w:rPr>
          <w:ins w:id="170" w:author="Ram Shrestha" w:date="2014-02-18T00:02:00Z"/>
        </w:rPr>
      </w:pPr>
      <w:r>
        <w:t>3.2.4</w:t>
      </w:r>
      <w:r w:rsidRPr="007F0697">
        <w:t xml:space="preserve"> </w:t>
      </w:r>
      <w:r>
        <w:t>Quality trimming</w:t>
      </w:r>
    </w:p>
    <w:p w14:paraId="33CA3FCB" w14:textId="77777777" w:rsidR="00262016" w:rsidRDefault="00262016">
      <w:pPr>
        <w:numPr>
          <w:ins w:id="171" w:author="Ram Shrestha" w:date="2014-02-18T00:02:00Z"/>
        </w:numPr>
        <w:rPr>
          <w:rPrChange w:id="172" w:author="Ram Shrestha" w:date="2014-02-18T00:02:00Z">
            <w:rPr>
              <w:b/>
            </w:rPr>
          </w:rPrChange>
        </w:rPr>
        <w:pPrChange w:id="173" w:author="Ram Shrestha" w:date="2014-02-18T00:02:00Z">
          <w:pPr>
            <w:spacing w:line="480" w:lineRule="auto"/>
            <w:jc w:val="both"/>
          </w:pPr>
        </w:pPrChange>
      </w:pPr>
    </w:p>
    <w:p w14:paraId="70FE2968" w14:textId="77777777" w:rsidR="00BE1D36" w:rsidRDefault="00BE1D36" w:rsidP="00572AD9">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w:t>
      </w:r>
      <w:proofErr w:type="spellStart"/>
      <w:r w:rsidR="007F6F73">
        <w:t>QTrim</w:t>
      </w:r>
      <w:proofErr w:type="spellEnd"/>
      <w:r w:rsidR="007F6F73">
        <w:t xml:space="preserve"> 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14:paraId="618772BD" w14:textId="77777777" w:rsidR="000A7274" w:rsidRDefault="000A7274" w:rsidP="00572AD9">
      <w:pPr>
        <w:spacing w:line="480" w:lineRule="auto"/>
        <w:jc w:val="both"/>
        <w:rPr>
          <w:b/>
        </w:rPr>
      </w:pPr>
    </w:p>
    <w:p w14:paraId="2449B586" w14:textId="77777777" w:rsidR="00BE1D36" w:rsidRDefault="00BE1D36" w:rsidP="00731B34">
      <w:pPr>
        <w:pStyle w:val="Heading3"/>
        <w:numPr>
          <w:ins w:id="174" w:author="Ram Shrestha" w:date="2014-02-18T00:02:00Z"/>
        </w:numPr>
        <w:rPr>
          <w:ins w:id="175" w:author="Ram Shrestha" w:date="2014-02-18T00:02:00Z"/>
        </w:rPr>
      </w:pPr>
      <w:del w:id="176" w:author="Ram Shrestha" w:date="2014-02-18T00:02:00Z">
        <w:r w:rsidRPr="00EE0503" w:rsidDel="00731B34">
          <w:delText>3.2.</w:delText>
        </w:r>
        <w:r w:rsidR="000A7274" w:rsidDel="00731B34">
          <w:delText>5</w:delText>
        </w:r>
        <w:r w:rsidRPr="00EE0503" w:rsidDel="00731B34">
          <w:delText xml:space="preserve"> </w:delText>
        </w:r>
      </w:del>
      <w:r w:rsidRPr="00EE0503">
        <w:t>Generating a Consensus Sequence</w:t>
      </w:r>
    </w:p>
    <w:p w14:paraId="3AC588A2" w14:textId="77777777" w:rsidR="00262016" w:rsidRDefault="00262016">
      <w:pPr>
        <w:numPr>
          <w:ins w:id="177" w:author="Ram Shrestha" w:date="2014-02-18T00:02:00Z"/>
        </w:numPr>
        <w:rPr>
          <w:rPrChange w:id="178" w:author="Ram Shrestha" w:date="2014-02-18T00:02:00Z">
            <w:rPr>
              <w:b/>
            </w:rPr>
          </w:rPrChange>
        </w:rPr>
        <w:pPrChange w:id="179" w:author="Ram Shrestha" w:date="2014-02-18T00:02:00Z">
          <w:pPr>
            <w:spacing w:line="480" w:lineRule="auto"/>
            <w:jc w:val="both"/>
          </w:pPr>
        </w:pPrChange>
      </w:pPr>
    </w:p>
    <w:p w14:paraId="4717761C" w14:textId="790DC6D8" w:rsidR="00BE1D36" w:rsidRDefault="00ED70C8" w:rsidP="00572AD9">
      <w:pPr>
        <w:spacing w:line="480" w:lineRule="auto"/>
        <w:jc w:val="both"/>
      </w:pPr>
      <w:ins w:id="180" w:author="Simon Travers" w:date="2014-03-27T13:49:00Z">
        <w:r>
          <w:t>For each primer ID the representative s</w:t>
        </w:r>
      </w:ins>
      <w:del w:id="181" w:author="Simon Travers" w:date="2014-03-27T13:49:00Z">
        <w:r w:rsidR="00BE1D36" w:rsidDel="00ED70C8">
          <w:delText>S</w:delText>
        </w:r>
      </w:del>
      <w:r w:rsidR="00BE1D36">
        <w:t xml:space="preserve">equences </w:t>
      </w:r>
      <w:r w:rsidR="00186017">
        <w:t xml:space="preserve">are </w:t>
      </w:r>
      <w:r w:rsidR="00BE1D36">
        <w:t xml:space="preserve">binned together </w:t>
      </w:r>
      <w:del w:id="182" w:author="Simon Travers" w:date="2014-03-27T13:50:00Z">
        <w:r w:rsidR="00BE1D36" w:rsidDel="00ED70C8">
          <w:delText xml:space="preserve">in a file with the same primer, MID and Primer ID </w:delText>
        </w:r>
      </w:del>
      <w:ins w:id="183" w:author="Ram Shrestha" w:date="2014-03-01T23:00:00Z">
        <w:del w:id="184" w:author="Simon Travers" w:date="2014-03-27T13:50:00Z">
          <w:r w:rsidR="00F744DB" w:rsidDel="00ED70C8">
            <w:delText xml:space="preserve"> Primer ID </w:delText>
          </w:r>
        </w:del>
      </w:ins>
      <w:del w:id="185" w:author="Simon Travers" w:date="2014-03-27T13:50:00Z">
        <w:r w:rsidR="00BE1D36" w:rsidDel="00ED70C8">
          <w:delText>tags</w:delText>
        </w:r>
        <w:r w:rsidR="00186017" w:rsidDel="00ED70C8">
          <w:delText xml:space="preserve"> </w:delText>
        </w:r>
      </w:del>
      <w:proofErr w:type="gramStart"/>
      <w:r w:rsidR="00381145">
        <w:t>( Figure</w:t>
      </w:r>
      <w:proofErr w:type="gramEnd"/>
      <w:r w:rsidR="00381145">
        <w:t xml:space="preserve"> 3.3 purple text) </w:t>
      </w:r>
      <w:r w:rsidR="00186017">
        <w:t>and</w:t>
      </w:r>
      <w:r w:rsidR="00BE1D36">
        <w:t xml:space="preserve"> are aligned </w:t>
      </w:r>
      <w:r w:rsidR="00195A24">
        <w:t xml:space="preserve">to each other </w:t>
      </w:r>
      <w:r w:rsidR="00BE1D36">
        <w:t xml:space="preserve">using MAFFT </w:t>
      </w:r>
      <w:r w:rsidR="004B3DDA">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ins w:id="186" w:author="Ram Shrestha" w:date="2014-03-02T21:23:00Z">
        <w:r w:rsidR="00787EBF">
          <w:instrText xml:space="preserve"> ADDIN EN.CITE </w:instrText>
        </w:r>
      </w:ins>
      <w:del w:id="187" w:author="Ram Shrestha" w:date="2013-12-03T16:32:00Z">
        <w:r w:rsidR="00463761" w:rsidDel="00943833">
          <w:delInstrText xml:space="preserve"> ADDIN EN.CITE </w:delInstrText>
        </w:r>
        <w:r w:rsidR="004B3DDA" w:rsidDel="00943833">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rsidDel="00943833">
          <w:delInstrText xml:space="preserve"> ADDIN EN.CITE.DATA </w:delInstrText>
        </w:r>
        <w:r w:rsidR="004B3DDA" w:rsidDel="00943833">
          <w:fldChar w:fldCharType="end"/>
        </w:r>
      </w:del>
      <w:ins w:id="188" w:author="Ram Shrestha" w:date="2014-03-02T21:23:00Z">
        <w:r w:rsidR="00787EBF">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787EBF">
          <w:instrText xml:space="preserve"> ADDIN EN.CITE.DATA </w:instrText>
        </w:r>
        <w:r w:rsidR="00787EBF">
          <w:fldChar w:fldCharType="end"/>
        </w:r>
      </w:ins>
      <w:r w:rsidR="004B3DDA">
        <w:fldChar w:fldCharType="separate"/>
      </w:r>
      <w:r w:rsidR="00BE1D36">
        <w:rPr>
          <w:noProof/>
        </w:rPr>
        <w:t>(Katoh et al., 2005; Katoh et al., 2002; Katoh and Toh, 2008, 2010)</w:t>
      </w:r>
      <w:r w:rsidR="004B3DDA">
        <w:fldChar w:fldCharType="end"/>
      </w:r>
      <w:r w:rsidR="00BE1D36">
        <w:t xml:space="preserve">. A consensus sequence is generated </w:t>
      </w:r>
      <w:r w:rsidR="00195A24">
        <w:t xml:space="preserve">from the resulting alignment by calling </w:t>
      </w:r>
      <w:ins w:id="189" w:author="Simon Travers" w:date="2014-03-27T13:50:00Z">
        <w:r>
          <w:t xml:space="preserve">the most common </w:t>
        </w:r>
      </w:ins>
      <w:r w:rsidR="00195A24">
        <w:t>nucleotide</w:t>
      </w:r>
      <w:r w:rsidR="00BE1D36">
        <w:t xml:space="preserve"> that </w:t>
      </w:r>
      <w:del w:id="190" w:author="Simon Travers" w:date="2014-03-27T13:50:00Z">
        <w:r w:rsidR="00BE1D36" w:rsidDel="00ED70C8">
          <w:delText>occur</w:delText>
        </w:r>
        <w:r w:rsidR="00195A24" w:rsidDel="00ED70C8">
          <w:delText>s</w:delText>
        </w:r>
        <w:r w:rsidR="00BE1D36" w:rsidDel="00ED70C8">
          <w:delText xml:space="preserve"> </w:delText>
        </w:r>
        <w:r w:rsidR="00186017" w:rsidDel="00ED70C8">
          <w:delText xml:space="preserve">the </w:delText>
        </w:r>
        <w:r w:rsidR="00195A24" w:rsidDel="00ED70C8">
          <w:delText xml:space="preserve">most </w:delText>
        </w:r>
      </w:del>
      <w:r w:rsidR="00BE1D36">
        <w:t xml:space="preserve">at </w:t>
      </w:r>
      <w:r w:rsidR="00195A24">
        <w:t xml:space="preserve">each </w:t>
      </w:r>
      <w:r w:rsidR="00BE1D36">
        <w:t>position in the alignment</w:t>
      </w:r>
      <w:r w:rsidR="00C2473A">
        <w:t xml:space="preserve"> </w:t>
      </w:r>
      <w:r w:rsidR="00C2473A" w:rsidRPr="00C879D7">
        <w:rPr>
          <w:b/>
        </w:rPr>
        <w:t>(Figure 3.</w:t>
      </w:r>
      <w:r w:rsidR="00381145" w:rsidRPr="00C879D7">
        <w:rPr>
          <w:b/>
        </w:rPr>
        <w:t>3</w:t>
      </w:r>
      <w:r w:rsidR="00BE1D36">
        <w:t xml:space="preserve"> Sky blue </w:t>
      </w:r>
      <w:r w:rsidR="00381145">
        <w:t>text</w:t>
      </w:r>
      <w:r w:rsidR="00BE1D36">
        <w:t xml:space="preserve">). In </w:t>
      </w:r>
      <w:ins w:id="191" w:author="Simon Travers" w:date="2014-03-27T13:50:00Z">
        <w:r>
          <w:t xml:space="preserve">the </w:t>
        </w:r>
      </w:ins>
      <w:r w:rsidR="00BE1D36">
        <w:t xml:space="preserve">case of ties in frequency between two or more bases at a position, an ambiguous base representing the bases is added to the consensus sequence. To avoid large </w:t>
      </w:r>
      <w:ins w:id="192" w:author="Simon Travers" w:date="2014-03-27T13:50:00Z">
        <w:r>
          <w:t xml:space="preserve">numbers of </w:t>
        </w:r>
      </w:ins>
      <w:del w:id="193" w:author="Simon Travers" w:date="2014-03-27T13:50:00Z">
        <w:r w:rsidR="00BE1D36" w:rsidDel="00ED70C8">
          <w:delText>number of ties</w:delText>
        </w:r>
      </w:del>
      <w:ins w:id="194" w:author="Simon Travers" w:date="2014-03-27T13:50:00Z">
        <w:r>
          <w:t xml:space="preserve">ambiguous </w:t>
        </w:r>
      </w:ins>
      <w:ins w:id="195" w:author="Simon Travers" w:date="2014-03-27T13:51:00Z">
        <w:r>
          <w:t>bases in a consensus sequence</w:t>
        </w:r>
      </w:ins>
      <w:del w:id="196" w:author="Simon Travers" w:date="2014-03-27T13:51:00Z">
        <w:r w:rsidR="00BE1D36" w:rsidDel="00ED70C8">
          <w:delText>,</w:delText>
        </w:r>
      </w:del>
      <w:r w:rsidR="00BE1D36">
        <w:t xml:space="preserve"> users can </w:t>
      </w:r>
      <w:del w:id="197" w:author="Simon Travers" w:date="2014-03-27T13:51:00Z">
        <w:r w:rsidR="00BE1D36" w:rsidDel="00ED70C8">
          <w:delText xml:space="preserve">choose </w:delText>
        </w:r>
      </w:del>
      <w:proofErr w:type="spellStart"/>
      <w:ins w:id="198" w:author="Simon Travers" w:date="2014-03-27T13:51:00Z">
        <w:r>
          <w:t>definie</w:t>
        </w:r>
        <w:proofErr w:type="spellEnd"/>
        <w:r>
          <w:t xml:space="preserve"> </w:t>
        </w:r>
      </w:ins>
      <w:r w:rsidR="00BE1D36">
        <w:t xml:space="preserve">an odd number as </w:t>
      </w:r>
      <w:del w:id="199" w:author="Simon Travers" w:date="2014-03-27T13:51:00Z">
        <w:r w:rsidR="00BE1D36" w:rsidDel="00ED70C8">
          <w:delText xml:space="preserve">a </w:delText>
        </w:r>
      </w:del>
      <w:ins w:id="200" w:author="Simon Travers" w:date="2014-03-27T13:51:00Z">
        <w:r>
          <w:t xml:space="preserve">the </w:t>
        </w:r>
      </w:ins>
      <w:r w:rsidR="00BE1D36">
        <w:t xml:space="preserve">minimum number of sequences. </w:t>
      </w:r>
      <w:del w:id="201" w:author="Simon Travers" w:date="2014-03-27T13:51:00Z">
        <w:r w:rsidR="00BE1D36" w:rsidDel="00ED70C8">
          <w:delText>This is a reason that the default minimum number of sequences for co</w:delText>
        </w:r>
        <w:r w:rsidR="00C879D7" w:rsidDel="00ED70C8">
          <w:delText>nsensus sequence generation is three</w:delText>
        </w:r>
        <w:r w:rsidR="00BE1D36" w:rsidDel="00ED70C8">
          <w:delText>.</w:delText>
        </w:r>
      </w:del>
    </w:p>
    <w:p w14:paraId="6A1AE00B" w14:textId="77777777" w:rsidR="00FB3AE6" w:rsidRDefault="00FB3AE6" w:rsidP="00572AD9">
      <w:pPr>
        <w:spacing w:line="480" w:lineRule="auto"/>
        <w:jc w:val="both"/>
      </w:pPr>
    </w:p>
    <w:p w14:paraId="2411F7F7" w14:textId="77777777" w:rsidR="00FB3AE6" w:rsidRDefault="00FB3AE6" w:rsidP="00731B34">
      <w:pPr>
        <w:pStyle w:val="Heading3"/>
        <w:numPr>
          <w:ins w:id="202" w:author="Ram Shrestha" w:date="2014-02-18T00:02:00Z"/>
        </w:numPr>
        <w:rPr>
          <w:ins w:id="203" w:author="Ram Shrestha" w:date="2014-02-18T00:02:00Z"/>
        </w:rPr>
      </w:pPr>
      <w:del w:id="204" w:author="Ram Shrestha" w:date="2014-02-18T00:02:00Z">
        <w:r w:rsidDel="00731B34">
          <w:delText>3.2.</w:delText>
        </w:r>
        <w:r w:rsidR="000A7274" w:rsidDel="00731B34">
          <w:delText>6</w:delText>
        </w:r>
        <w:r w:rsidRPr="00EE0503" w:rsidDel="00731B34">
          <w:delText xml:space="preserve"> </w:delText>
        </w:r>
      </w:del>
      <w:r>
        <w:t>Test datasets</w:t>
      </w:r>
    </w:p>
    <w:p w14:paraId="60627CC5" w14:textId="77777777" w:rsidR="00262016" w:rsidRDefault="00262016">
      <w:pPr>
        <w:numPr>
          <w:ins w:id="205" w:author="Ram Shrestha" w:date="2014-02-18T00:02:00Z"/>
        </w:numPr>
        <w:rPr>
          <w:rPrChange w:id="206" w:author="Ram Shrestha" w:date="2014-02-18T00:02:00Z">
            <w:rPr>
              <w:b/>
            </w:rPr>
          </w:rPrChange>
        </w:rPr>
        <w:pPrChange w:id="207" w:author="Ram Shrestha" w:date="2014-02-18T00:02:00Z">
          <w:pPr>
            <w:spacing w:line="480" w:lineRule="auto"/>
            <w:jc w:val="both"/>
          </w:pPr>
        </w:pPrChange>
      </w:pPr>
    </w:p>
    <w:p w14:paraId="3D597AB1" w14:textId="0CC4019C" w:rsidR="00BE1D36" w:rsidRDefault="00BE1D36" w:rsidP="00572AD9">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using the</w:t>
      </w:r>
      <w:del w:id="208" w:author="Ram Shrestha" w:date="2014-03-01T23:00:00Z">
        <w:r w:rsidR="00C2769C" w:rsidDel="00F744DB">
          <w:delText xml:space="preserve"> primer ID </w:delText>
        </w:r>
      </w:del>
      <w:ins w:id="209" w:author="Ram Shrestha" w:date="2014-03-01T23:00:00Z">
        <w:r w:rsidR="00F744DB">
          <w:t xml:space="preserve"> Primer ID </w:t>
        </w:r>
      </w:ins>
      <w:r w:rsidR="00C2769C">
        <w:t xml:space="preserve">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 xml:space="preserve">published elsewhere). </w:t>
      </w:r>
      <w:ins w:id="210" w:author="Simon Travers" w:date="2014-03-27T13:52:00Z">
        <w:r w:rsidR="00610255">
          <w:t xml:space="preserve"> </w:t>
        </w:r>
      </w:ins>
      <w:r>
        <w:t>F</w:t>
      </w:r>
      <w:r w:rsidR="008E1414">
        <w:t>or each patient, f</w:t>
      </w:r>
      <w:r>
        <w:t xml:space="preserve">our </w:t>
      </w:r>
      <w:proofErr w:type="spellStart"/>
      <w:r>
        <w:t>amplicons</w:t>
      </w:r>
      <w:proofErr w:type="spellEnd"/>
      <w:r>
        <w:t xml:space="preserve">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w:t>
      </w:r>
      <w:proofErr w:type="spellStart"/>
      <w:r w:rsidR="008E1414">
        <w:t>cDNA</w:t>
      </w:r>
      <w:proofErr w:type="spellEnd"/>
      <w:r w:rsidR="008E1414">
        <w:t xml:space="preserve"> generation step </w:t>
      </w:r>
      <w:r>
        <w:t xml:space="preserve">associated </w:t>
      </w:r>
      <w:r w:rsidR="008E1414">
        <w:t xml:space="preserve">with </w:t>
      </w:r>
      <w:r>
        <w:t>a unique Primer ID.</w:t>
      </w:r>
      <w:r w:rsidR="002307BD">
        <w:t xml:space="preserve">  </w:t>
      </w:r>
      <w:proofErr w:type="spellStart"/>
      <w:r w:rsidR="002307BD">
        <w:t>Amplicons</w:t>
      </w:r>
      <w:proofErr w:type="spellEnd"/>
      <w:r w:rsidR="002307BD">
        <w:t xml:space="preserve"> for each patient were tagged using a unique MID and sequence data was generated using </w:t>
      </w:r>
      <w:r w:rsidR="005462AF">
        <w:t xml:space="preserve">one </w:t>
      </w:r>
      <w:r w:rsidR="002307BD">
        <w:t>Roche/454 Junior plate</w:t>
      </w:r>
      <w:r w:rsidR="005462AF">
        <w:t xml:space="preserve"> for each dataset</w:t>
      </w:r>
      <w:r w:rsidR="002307BD">
        <w:t xml:space="preserve">. </w:t>
      </w:r>
    </w:p>
    <w:p w14:paraId="2CC4AC12" w14:textId="77777777" w:rsidR="00C55BCC" w:rsidRDefault="00C55BCC" w:rsidP="00572AD9">
      <w:pPr>
        <w:spacing w:line="480" w:lineRule="auto"/>
        <w:jc w:val="both"/>
      </w:pPr>
    </w:p>
    <w:p w14:paraId="100A0B3B" w14:textId="77777777" w:rsidR="00BE1D36" w:rsidRDefault="00BE1D36" w:rsidP="00731B34">
      <w:pPr>
        <w:pStyle w:val="Heading2"/>
        <w:numPr>
          <w:numberingChange w:id="211" w:author="Ram Shrestha" w:date="2014-02-28T22:07:00Z" w:original="%1:2:0:.%2:3:0:"/>
        </w:numPr>
        <w:rPr>
          <w:ins w:id="212" w:author="Ram Shrestha" w:date="2014-02-18T00:02:00Z"/>
        </w:rPr>
      </w:pPr>
      <w:r>
        <w:t>Result</w:t>
      </w:r>
      <w:r w:rsidR="00061D49">
        <w:t>s</w:t>
      </w:r>
    </w:p>
    <w:p w14:paraId="6C5D7DFE" w14:textId="77777777" w:rsidR="00262016" w:rsidRDefault="00262016">
      <w:pPr>
        <w:numPr>
          <w:ins w:id="213" w:author="Ram Shrestha" w:date="2014-02-18T00:02:00Z"/>
        </w:numPr>
      </w:pPr>
    </w:p>
    <w:p w14:paraId="59B775E1" w14:textId="77777777" w:rsidR="00262016" w:rsidRDefault="00701718">
      <w:pPr>
        <w:pStyle w:val="Heading3"/>
        <w:numPr>
          <w:numberingChange w:id="214" w:author="Ram Shrestha" w:date="2014-02-28T22:08:00Z" w:original="%1:2:0:.%2:3:0:.%3:1:0:"/>
        </w:numPr>
      </w:pPr>
      <w:r w:rsidRPr="00701718">
        <w:t xml:space="preserve">Initial </w:t>
      </w:r>
      <w:proofErr w:type="spellStart"/>
      <w:r w:rsidRPr="00701718">
        <w:t>demultiplexing</w:t>
      </w:r>
      <w:proofErr w:type="spellEnd"/>
    </w:p>
    <w:p w14:paraId="6E321546" w14:textId="77777777" w:rsidR="00701718" w:rsidRDefault="00701718" w:rsidP="00B16A0B">
      <w:pPr>
        <w:spacing w:line="480" w:lineRule="auto"/>
        <w:jc w:val="both"/>
      </w:pPr>
    </w:p>
    <w:p w14:paraId="126704C9" w14:textId="77777777" w:rsidR="00453FEC" w:rsidRDefault="00877199" w:rsidP="00B16A0B">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14:paraId="152F4B4B" w14:textId="77777777" w:rsidR="00453FEC" w:rsidRDefault="00453FEC" w:rsidP="00B16A0B">
      <w:pPr>
        <w:spacing w:line="480" w:lineRule="auto"/>
        <w:jc w:val="both"/>
      </w:pPr>
    </w:p>
    <w:p w14:paraId="52683F88" w14:textId="77777777" w:rsidR="007D4870" w:rsidRDefault="007D4870" w:rsidP="00B16A0B">
      <w:pPr>
        <w:spacing w:line="480" w:lineRule="auto"/>
        <w:jc w:val="both"/>
      </w:pPr>
      <w:r>
        <w:t xml:space="preserve">The initial </w:t>
      </w:r>
      <w:proofErr w:type="spellStart"/>
      <w:r>
        <w:t>demultiplexing</w:t>
      </w:r>
      <w:proofErr w:type="spellEnd"/>
      <w:r>
        <w:t xml:space="preserve">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14:paraId="045A2298" w14:textId="77777777" w:rsidR="007D4870" w:rsidRDefault="007D4870" w:rsidP="00B16A0B">
      <w:pPr>
        <w:spacing w:line="480" w:lineRule="auto"/>
        <w:jc w:val="both"/>
      </w:pPr>
    </w:p>
    <w:p w14:paraId="10EDE110" w14:textId="77777777" w:rsidR="00B068B7" w:rsidRDefault="00B068B7" w:rsidP="00B16A0B">
      <w:pPr>
        <w:spacing w:line="480" w:lineRule="auto"/>
        <w:jc w:val="both"/>
      </w:pPr>
      <w:r>
        <w:t xml:space="preserve">For the remaining reads that contained complete primers and MIDs, we </w:t>
      </w:r>
      <w:proofErr w:type="gramStart"/>
      <w:r>
        <w:t>examined</w:t>
      </w:r>
      <w:proofErr w:type="gramEnd"/>
      <w:r>
        <w:t xml:space="preserve"> the sequence of the</w:t>
      </w:r>
      <w:del w:id="215" w:author="Ram Shrestha" w:date="2014-03-01T23:00:00Z">
        <w:r w:rsidDel="00F744DB">
          <w:delText xml:space="preserve"> primer ID </w:delText>
        </w:r>
      </w:del>
      <w:ins w:id="216" w:author="Ram Shrestha" w:date="2014-03-01T23:00:00Z">
        <w:r w:rsidR="00F744DB">
          <w:t xml:space="preserve"> Primer ID </w:t>
        </w:r>
      </w:ins>
      <w:r>
        <w:t>and retained reads that did not contain ambiguous bases</w:t>
      </w:r>
      <w:ins w:id="217" w:author="Ram Shrestha" w:date="2014-02-25T22:08:00Z">
        <w:r w:rsidR="00905C3E">
          <w:t xml:space="preserve"> at</w:t>
        </w:r>
      </w:ins>
      <w:ins w:id="218" w:author="Ram Shrestha" w:date="2014-03-01T23:00:00Z">
        <w:r w:rsidR="00F744DB">
          <w:t xml:space="preserve"> Primer ID </w:t>
        </w:r>
      </w:ins>
      <w:ins w:id="219" w:author="Ram Shrestha" w:date="2014-02-25T22:08:00Z">
        <w:r w:rsidR="00905C3E">
          <w:t>region</w:t>
        </w:r>
      </w:ins>
      <w:r>
        <w:t xml:space="preserve">.  This resulted in the loss of </w:t>
      </w:r>
      <w:r w:rsidR="00BF6797">
        <w:t>257 (0.2%) and 37 (0.1%) reads for Run1 and Run2 respectively (</w:t>
      </w:r>
      <w:r w:rsidR="00BF6797" w:rsidRPr="00BF6797">
        <w:rPr>
          <w:b/>
        </w:rPr>
        <w:t>Table 3.1</w:t>
      </w:r>
      <w:r w:rsidR="00BF6797">
        <w:t xml:space="preserve">) </w:t>
      </w:r>
    </w:p>
    <w:p w14:paraId="10DFCD00" w14:textId="77777777" w:rsidR="00B068B7" w:rsidRDefault="00B068B7" w:rsidP="00B16A0B">
      <w:pPr>
        <w:spacing w:line="480" w:lineRule="auto"/>
        <w:jc w:val="both"/>
      </w:pPr>
    </w:p>
    <w:p w14:paraId="74C83697" w14:textId="77777777" w:rsidR="00990B6F" w:rsidRDefault="00990B6F" w:rsidP="00B16A0B">
      <w:pPr>
        <w:spacing w:line="480" w:lineRule="auto"/>
        <w:jc w:val="both"/>
      </w:pPr>
      <w:r>
        <w:t xml:space="preserve">Thus, following initial </w:t>
      </w:r>
      <w:proofErr w:type="spellStart"/>
      <w:r>
        <w:t>demultiplexing</w:t>
      </w:r>
      <w:proofErr w:type="spellEnd"/>
      <w:r>
        <w:t>, 91% of sequences from Run1 were retained</w:t>
      </w:r>
      <w:r w:rsidR="00F34F26">
        <w:t>,</w:t>
      </w:r>
      <w:r>
        <w:t xml:space="preserve"> while 95% of the sequences from Run2 were passed through for subsequent analysis.</w:t>
      </w:r>
    </w:p>
    <w:p w14:paraId="3FE32489" w14:textId="77777777" w:rsidR="00F34F26" w:rsidRDefault="00F34F26" w:rsidP="00B16A0B">
      <w:pPr>
        <w:spacing w:line="480" w:lineRule="auto"/>
        <w:jc w:val="both"/>
      </w:pPr>
    </w:p>
    <w:p w14:paraId="07FD61FB" w14:textId="77777777" w:rsidR="00262016" w:rsidRDefault="00384BE0">
      <w:pPr>
        <w:pStyle w:val="Heading3"/>
        <w:numPr>
          <w:numberingChange w:id="220" w:author="Ram Shrestha" w:date="2014-02-28T22:19:00Z" w:original="%1:2:0:.%2:3:0:.%3:2:0:"/>
        </w:numPr>
      </w:pPr>
      <w:r w:rsidRPr="00384BE0">
        <w:t xml:space="preserve">Quality trimming of </w:t>
      </w:r>
      <w:r w:rsidR="002742CA">
        <w:t xml:space="preserve">sequence </w:t>
      </w:r>
      <w:r w:rsidRPr="00384BE0">
        <w:t>data</w:t>
      </w:r>
      <w:r>
        <w:t xml:space="preserve"> and sequence length </w:t>
      </w:r>
      <w:r w:rsidR="002742CA">
        <w:t>evaluation</w:t>
      </w:r>
    </w:p>
    <w:p w14:paraId="1EA4953B" w14:textId="77777777" w:rsidR="00384BE0" w:rsidRDefault="00384BE0" w:rsidP="00B16A0B">
      <w:pPr>
        <w:spacing w:line="480" w:lineRule="auto"/>
        <w:jc w:val="both"/>
        <w:rPr>
          <w:b/>
        </w:rPr>
      </w:pPr>
    </w:p>
    <w:p w14:paraId="2AFDB102" w14:textId="7FCB86BE" w:rsidR="001D68D9" w:rsidRDefault="001D68D9" w:rsidP="00B16A0B">
      <w:pPr>
        <w:spacing w:line="480" w:lineRule="auto"/>
        <w:jc w:val="both"/>
      </w:pPr>
      <w:r>
        <w:t>All sequence reads</w:t>
      </w:r>
      <w:r w:rsidR="00384BE0">
        <w:t xml:space="preserve"> </w:t>
      </w:r>
      <w:r>
        <w:t xml:space="preserve">were </w:t>
      </w:r>
      <w:r w:rsidR="00384BE0">
        <w:t>quality trimmed</w:t>
      </w:r>
      <w:r>
        <w:t xml:space="preserve"> using </w:t>
      </w:r>
      <w:proofErr w:type="spellStart"/>
      <w:r>
        <w:t>QTrim</w:t>
      </w:r>
      <w:proofErr w:type="spellEnd"/>
      <w:r>
        <w:t xml:space="preserve"> with a </w:t>
      </w:r>
      <w:r w:rsidR="00012FC9">
        <w:t>mean quality s</w:t>
      </w:r>
      <w:r>
        <w:t>core of 20</w:t>
      </w:r>
      <w:r w:rsidR="001027D1">
        <w:t xml:space="preserve">, </w:t>
      </w:r>
      <w:r>
        <w:t xml:space="preserve">resulting in a </w:t>
      </w:r>
      <w:r w:rsidR="001027D1">
        <w:t>loss of 2950 (2.34</w:t>
      </w:r>
      <w:r w:rsidR="00D336F8">
        <w:t>%</w:t>
      </w:r>
      <w:r w:rsidR="001027D1">
        <w:t>) and 14 (0.034</w:t>
      </w:r>
      <w:r w:rsidR="00D336F8">
        <w:t>%</w:t>
      </w:r>
      <w:r w:rsidR="001027D1">
        <w:t>) sequences from Run1 and Run2 respectively</w:t>
      </w:r>
      <w:r>
        <w:t xml:space="preserve"> as a result of poor quality</w:t>
      </w:r>
      <w:r w:rsidR="001027D1">
        <w:t>.</w:t>
      </w:r>
      <w:r>
        <w:t xml:space="preserve">  For forward reads the MID and</w:t>
      </w:r>
      <w:del w:id="221" w:author="Ram Shrestha" w:date="2014-03-01T23:00:00Z">
        <w:r w:rsidDel="00F744DB">
          <w:delText xml:space="preserve"> primer ID </w:delText>
        </w:r>
      </w:del>
      <w:ins w:id="222" w:author="Ram Shrestha" w:date="2014-03-01T23:00:00Z">
        <w:r w:rsidR="00F744DB">
          <w:t xml:space="preserve"> Primer ID </w:t>
        </w:r>
      </w:ins>
      <w:r>
        <w:t xml:space="preserve">sequences are located at the 3’ end and, thus, the sequenced </w:t>
      </w:r>
      <w:proofErr w:type="spellStart"/>
      <w:r>
        <w:t>amplicons</w:t>
      </w:r>
      <w:proofErr w:type="spellEnd"/>
      <w:r>
        <w:t xml:space="preserve"> must be full length in order to extract all necessary information for downstream analysis.  For reverse reads, however, the required information is located at the 5’ end and, thus, full-length sequence reads are not always necessary as the region of interest may be close to the 5’ end.  Therefore, the required read lengths to define reads that could be passed through to the next stage of analysis</w:t>
      </w:r>
      <w:ins w:id="223" w:author="Simon Travers" w:date="2014-03-27T14:04:00Z">
        <w:r w:rsidR="006A62A7">
          <w:t xml:space="preserve"> (i.e. they cover the region of interest in the query sequence)</w:t>
        </w:r>
      </w:ins>
      <w:r>
        <w:t xml:space="preserve"> were different for forward and reverse sequence reads (Table 3.2) </w:t>
      </w:r>
    </w:p>
    <w:p w14:paraId="617C5285" w14:textId="77777777" w:rsidR="00735A84" w:rsidRDefault="00735A84" w:rsidP="00735A84">
      <w:pPr>
        <w:spacing w:line="480" w:lineRule="auto"/>
        <w:jc w:val="both"/>
      </w:pPr>
    </w:p>
    <w:p w14:paraId="7976AC61" w14:textId="77777777" w:rsidR="00A63E05" w:rsidRDefault="00D848DE" w:rsidP="00735A84">
      <w:pPr>
        <w:spacing w:line="480" w:lineRule="auto"/>
        <w:jc w:val="both"/>
      </w:pPr>
      <w:r>
        <w:t xml:space="preserve">Using these parameters </w:t>
      </w:r>
      <w:r w:rsidR="00735A84">
        <w:t xml:space="preserve">forward and reverse sequence read lengths were </w:t>
      </w:r>
      <w:ins w:id="224" w:author="Ram Shrestha" w:date="2014-02-28T22:21:00Z">
        <w:r w:rsidR="001742A6">
          <w:t>analyzed</w:t>
        </w:r>
      </w:ins>
      <w:r>
        <w:t xml:space="preserve"> </w:t>
      </w:r>
      <w:r w:rsidR="00735A84">
        <w:t xml:space="preserve">independently </w:t>
      </w:r>
      <w:r>
        <w:t xml:space="preserve">of each other </w:t>
      </w:r>
      <w:r w:rsidR="00735A84">
        <w:t xml:space="preserve">and those sequences that were shorter than the </w:t>
      </w:r>
      <w:r>
        <w:t xml:space="preserve">required </w:t>
      </w:r>
      <w:r w:rsidR="00735A84">
        <w:t>read length were removed from the analysis, which resulted in the loss of 32 (0.03%) and 23 (0.06%) sequences for Runs1 and Run2 respectively</w:t>
      </w:r>
      <w:r w:rsidR="004879E3">
        <w:t xml:space="preserve"> (</w:t>
      </w:r>
      <w:r w:rsidR="004879E3" w:rsidRPr="004879E3">
        <w:rPr>
          <w:b/>
        </w:rPr>
        <w:t>Table 3.</w:t>
      </w:r>
      <w:r w:rsidR="00EE5A8D">
        <w:rPr>
          <w:b/>
        </w:rPr>
        <w:t>3</w:t>
      </w:r>
      <w:r w:rsidR="00066602">
        <w:t>)</w:t>
      </w:r>
      <w:r w:rsidR="00735A84">
        <w:t>.</w:t>
      </w:r>
    </w:p>
    <w:p w14:paraId="58BFECF0" w14:textId="77777777" w:rsidR="00B11C81" w:rsidRDefault="00B11C81" w:rsidP="001156B2">
      <w:pPr>
        <w:spacing w:line="480" w:lineRule="auto"/>
        <w:jc w:val="both"/>
      </w:pPr>
    </w:p>
    <w:p w14:paraId="55F19C03" w14:textId="77777777" w:rsidR="001156B2" w:rsidRDefault="001156B2" w:rsidP="001156B2">
      <w:pPr>
        <w:spacing w:line="480" w:lineRule="auto"/>
        <w:jc w:val="both"/>
      </w:pPr>
      <w:r>
        <w:t>For all subsequent processing and analysis, sequ</w:t>
      </w:r>
      <w:r w:rsidR="003956C9">
        <w:t xml:space="preserve">ence reads from each </w:t>
      </w:r>
      <w:proofErr w:type="spellStart"/>
      <w:r w:rsidR="003956C9">
        <w:t>amplicon</w:t>
      </w:r>
      <w:proofErr w:type="spellEnd"/>
      <w:r>
        <w:t xml:space="preserve"> and patient were binned together</w:t>
      </w:r>
      <w:r w:rsidR="004C5D67">
        <w:t xml:space="preserve"> resulting in 16 unique datasets generated from each sequencing run</w:t>
      </w:r>
      <w:r w:rsidR="00AE5130">
        <w:t xml:space="preserve"> (</w:t>
      </w:r>
      <w:r w:rsidR="00AE5130" w:rsidRPr="004879E3">
        <w:rPr>
          <w:b/>
        </w:rPr>
        <w:t>Table 3.</w:t>
      </w:r>
      <w:r w:rsidR="00EE5A8D">
        <w:rPr>
          <w:b/>
        </w:rPr>
        <w:t>4</w:t>
      </w:r>
      <w:r w:rsidR="00AE5130">
        <w:t>)</w:t>
      </w:r>
      <w:r w:rsidR="004C5D67">
        <w:t>.  Each of these datasets</w:t>
      </w:r>
      <w:r>
        <w:t xml:space="preserve"> </w:t>
      </w:r>
      <w:r w:rsidR="007E54B1">
        <w:t>was</w:t>
      </w:r>
      <w:r w:rsidR="004C5D67">
        <w:t xml:space="preserve"> subsequently </w:t>
      </w:r>
      <w:r w:rsidR="003956C9">
        <w:t>analyzed</w:t>
      </w:r>
      <w:r>
        <w:t xml:space="preserve"> independently of all others.</w:t>
      </w:r>
    </w:p>
    <w:p w14:paraId="30FAFD5A" w14:textId="77777777" w:rsidR="00384BE0" w:rsidRDefault="00384BE0" w:rsidP="00B16A0B">
      <w:pPr>
        <w:spacing w:line="480" w:lineRule="auto"/>
        <w:jc w:val="both"/>
      </w:pPr>
    </w:p>
    <w:p w14:paraId="27D62C81" w14:textId="77777777" w:rsidR="00262016" w:rsidRDefault="007E54B1">
      <w:pPr>
        <w:pStyle w:val="Heading3"/>
        <w:numPr>
          <w:ins w:id="225" w:author="Ram Shrestha" w:date="2014-02-18T00:03:00Z"/>
        </w:numPr>
        <w:pPrChange w:id="226" w:author="Ram Shrestha" w:date="2014-02-18T00:03:00Z">
          <w:pPr/>
        </w:pPrChange>
      </w:pPr>
      <w:r>
        <w:t>Characterization of primer IDs</w:t>
      </w:r>
    </w:p>
    <w:p w14:paraId="5E761D4A" w14:textId="77777777" w:rsidR="00F34F26" w:rsidRDefault="00F34F26" w:rsidP="00F34F26">
      <w:pPr>
        <w:rPr>
          <w:b/>
        </w:rPr>
      </w:pPr>
    </w:p>
    <w:p w14:paraId="744E8435" w14:textId="77777777" w:rsidR="0057469F" w:rsidRDefault="0057469F" w:rsidP="0057469F">
      <w:pPr>
        <w:spacing w:line="480" w:lineRule="auto"/>
        <w:jc w:val="both"/>
      </w:pPr>
    </w:p>
    <w:p w14:paraId="0332EDC7" w14:textId="34CB02C0" w:rsidR="00B961DA" w:rsidRDefault="00B961DA" w:rsidP="0057469F">
      <w:pPr>
        <w:spacing w:line="480" w:lineRule="auto"/>
        <w:jc w:val="both"/>
      </w:pPr>
      <w:r>
        <w:t>For each dataset, the number of unique</w:t>
      </w:r>
      <w:del w:id="227" w:author="Ram Shrestha" w:date="2014-03-01T23:00:00Z">
        <w:r w:rsidDel="00F744DB">
          <w:delText xml:space="preserve"> primer ID </w:delText>
        </w:r>
      </w:del>
      <w:ins w:id="228" w:author="Ram Shrestha" w:date="2014-03-01T23:00:00Z">
        <w:r w:rsidR="00F744DB">
          <w:t xml:space="preserve"> Primer ID </w:t>
        </w:r>
      </w:ins>
      <w:r>
        <w:t xml:space="preserve">tags contained in the data was </w:t>
      </w:r>
      <w:r w:rsidRPr="00B961DA">
        <w:t>counted</w:t>
      </w:r>
      <w:r>
        <w:t>.  A wide range of</w:t>
      </w:r>
      <w:del w:id="229" w:author="Ram Shrestha" w:date="2014-03-01T23:00:00Z">
        <w:r w:rsidDel="00F744DB">
          <w:delText xml:space="preserve"> primer ID </w:delText>
        </w:r>
      </w:del>
      <w:ins w:id="230" w:author="Ram Shrestha" w:date="2014-03-01T23:00:00Z">
        <w:r w:rsidR="00F744DB">
          <w:t xml:space="preserve"> </w:t>
        </w:r>
      </w:ins>
      <w:ins w:id="231" w:author="Simon Travers" w:date="2014-03-27T14:05:00Z">
        <w:r w:rsidR="006A62A7">
          <w:t xml:space="preserve">unique </w:t>
        </w:r>
      </w:ins>
      <w:ins w:id="232" w:author="Ram Shrestha" w:date="2014-03-01T23:00:00Z">
        <w:r w:rsidR="00F744DB">
          <w:t xml:space="preserve">Primer ID </w:t>
        </w:r>
      </w:ins>
      <w:r>
        <w:t xml:space="preserve">tags was observed between the various datasets ranging from 110 for </w:t>
      </w:r>
      <w:ins w:id="233" w:author="Simon Travers" w:date="2014-03-27T14:05:00Z">
        <w:r w:rsidR="006A62A7">
          <w:t xml:space="preserve">the </w:t>
        </w:r>
      </w:ins>
      <w:r>
        <w:t xml:space="preserve">gag472 </w:t>
      </w:r>
      <w:proofErr w:type="spellStart"/>
      <w:ins w:id="234" w:author="Ram Shrestha" w:date="2013-12-03T15:47:00Z">
        <w:r w:rsidR="002444B2">
          <w:t>amplicon</w:t>
        </w:r>
        <w:proofErr w:type="spellEnd"/>
        <w:r w:rsidR="002444B2">
          <w:t xml:space="preserve"> </w:t>
        </w:r>
      </w:ins>
      <w:proofErr w:type="gramStart"/>
      <w:r>
        <w:t>in patient</w:t>
      </w:r>
      <w:proofErr w:type="gramEnd"/>
      <w:r>
        <w:t xml:space="preserve"> </w:t>
      </w:r>
      <w:ins w:id="235" w:author="Ram Shrestha" w:date="2014-02-27T00:51:00Z">
        <w:r w:rsidR="00C261AD">
          <w:t>E</w:t>
        </w:r>
      </w:ins>
      <w:del w:id="236" w:author="Ram Shrestha" w:date="2014-02-27T00:51:00Z">
        <w:r w:rsidDel="00C261AD">
          <w:delText>F</w:delText>
        </w:r>
      </w:del>
      <w:r>
        <w:t xml:space="preserve"> to 4193 for the </w:t>
      </w:r>
      <w:proofErr w:type="spellStart"/>
      <w:r w:rsidR="004B3DDA" w:rsidRPr="004B3DDA">
        <w:rPr>
          <w:i/>
          <w:rPrChange w:id="237" w:author="Ram Shrestha" w:date="2013-12-03T15:47:00Z">
            <w:rPr/>
          </w:rPrChange>
        </w:rPr>
        <w:t>env</w:t>
      </w:r>
      <w:proofErr w:type="spellEnd"/>
      <w:r>
        <w:t xml:space="preserve"> </w:t>
      </w:r>
      <w:proofErr w:type="spellStart"/>
      <w:r>
        <w:t>amplicon</w:t>
      </w:r>
      <w:proofErr w:type="spellEnd"/>
      <w:r>
        <w:t xml:space="preserve"> in patient B (</w:t>
      </w:r>
      <w:r w:rsidR="009361CD" w:rsidRPr="009361CD">
        <w:rPr>
          <w:b/>
        </w:rPr>
        <w:t>Table 3.5</w:t>
      </w:r>
      <w:r>
        <w:t xml:space="preserve">)  </w:t>
      </w:r>
    </w:p>
    <w:p w14:paraId="53D89CF8" w14:textId="77777777" w:rsidR="00B961DA" w:rsidRDefault="00B961DA" w:rsidP="0057469F">
      <w:pPr>
        <w:spacing w:line="480" w:lineRule="auto"/>
        <w:jc w:val="both"/>
      </w:pPr>
    </w:p>
    <w:p w14:paraId="380AC058" w14:textId="77777777" w:rsidR="00973277" w:rsidRDefault="00B961DA">
      <w:pPr>
        <w:spacing w:line="480" w:lineRule="auto"/>
        <w:jc w:val="both"/>
      </w:pPr>
      <w:r>
        <w:t xml:space="preserve">For each dataset the number of </w:t>
      </w:r>
      <w:r w:rsidR="0096244E">
        <w:t>sequence reads</w:t>
      </w:r>
      <w:r>
        <w:t xml:space="preserve"> </w:t>
      </w:r>
      <w:r w:rsidR="0096244E">
        <w:t xml:space="preserve">tagged with </w:t>
      </w:r>
      <w:r>
        <w:t xml:space="preserve">each </w:t>
      </w:r>
      <w:r w:rsidR="0096244E">
        <w:t>unique</w:t>
      </w:r>
      <w:del w:id="238" w:author="Ram Shrestha" w:date="2014-03-01T23:00:00Z">
        <w:r w:rsidR="0096244E" w:rsidDel="00F744DB">
          <w:delText xml:space="preserve"> </w:delText>
        </w:r>
        <w:r w:rsidDel="00F744DB">
          <w:delText>primer ID</w:delText>
        </w:r>
        <w:r w:rsidR="0096244E" w:rsidDel="00F744DB">
          <w:delText xml:space="preserve"> </w:delText>
        </w:r>
      </w:del>
      <w:ins w:id="239" w:author="Ram Shrestha" w:date="2014-03-01T23:00:00Z">
        <w:r w:rsidR="00F744DB">
          <w:t xml:space="preserve"> Primer ID </w:t>
        </w:r>
      </w:ins>
      <w:r w:rsidR="0096244E">
        <w:t>in that dataset were grouped together and counted.  We observed that the number of representative sequences for each</w:t>
      </w:r>
      <w:del w:id="240" w:author="Ram Shrestha" w:date="2014-03-01T23:00:00Z">
        <w:r w:rsidR="0096244E" w:rsidDel="00F744DB">
          <w:delText xml:space="preserve"> primer ID </w:delText>
        </w:r>
      </w:del>
      <w:ins w:id="241" w:author="Ram Shrestha" w:date="2014-03-01T23:00:00Z">
        <w:r w:rsidR="00F744DB">
          <w:t xml:space="preserve"> Primer ID </w:t>
        </w:r>
      </w:ins>
      <w:r w:rsidR="0096244E">
        <w:t xml:space="preserve">tag ranged from </w:t>
      </w:r>
      <w:ins w:id="242" w:author="Ram Shrestha" w:date="2014-02-28T22:24:00Z">
        <w:r w:rsidR="001742A6">
          <w:t>one</w:t>
        </w:r>
      </w:ins>
      <w:r w:rsidR="0096244E">
        <w:t xml:space="preserve"> to 4144 (</w:t>
      </w:r>
      <w:ins w:id="243" w:author="Ram Shrestha" w:date="2014-02-27T00:20:00Z">
        <w:r w:rsidR="001F60AD">
          <w:rPr>
            <w:b/>
          </w:rPr>
          <w:t>F</w:t>
        </w:r>
      </w:ins>
      <w:r w:rsidR="009361CD" w:rsidRPr="009361CD">
        <w:rPr>
          <w:b/>
        </w:rPr>
        <w:t>igure 3.4-3.7</w:t>
      </w:r>
      <w:r w:rsidR="0096244E">
        <w:t xml:space="preserve">).  </w:t>
      </w:r>
      <w:r w:rsidR="00320CB3">
        <w:t>The minimum number of sequences required to generate a consensus sequence representing a</w:t>
      </w:r>
      <w:del w:id="244" w:author="Ram Shrestha" w:date="2014-03-01T23:00:00Z">
        <w:r w:rsidR="00320CB3" w:rsidDel="00F744DB">
          <w:delText xml:space="preserve"> primer ID </w:delText>
        </w:r>
      </w:del>
      <w:ins w:id="245" w:author="Ram Shrestha" w:date="2014-03-01T23:00:00Z">
        <w:r w:rsidR="00F744DB">
          <w:t xml:space="preserve"> Primer ID </w:t>
        </w:r>
      </w:ins>
      <w:r w:rsidR="00320CB3">
        <w:t>tag is three and, thus, for each dataset we separate</w:t>
      </w:r>
      <w:r w:rsidR="00557B6C">
        <w:t>d</w:t>
      </w:r>
      <w:del w:id="246" w:author="Ram Shrestha" w:date="2014-03-01T23:00:00Z">
        <w:r w:rsidR="005276F2" w:rsidDel="00F744DB">
          <w:delText xml:space="preserve"> </w:delText>
        </w:r>
        <w:r w:rsidR="00557B6C" w:rsidDel="00F744DB">
          <w:delText xml:space="preserve">primer ID </w:delText>
        </w:r>
      </w:del>
      <w:ins w:id="247" w:author="Ram Shrestha" w:date="2014-03-01T23:00:00Z">
        <w:r w:rsidR="00F744DB">
          <w:t xml:space="preserve"> Primer ID </w:t>
        </w:r>
      </w:ins>
      <w:r w:rsidR="00557B6C">
        <w:t>tags with two or less sequences from those with three or more representative sequences.</w:t>
      </w:r>
      <w:r w:rsidR="002D0738">
        <w:t xml:space="preserve"> We observed</w:t>
      </w:r>
      <w:r w:rsidR="005276F2">
        <w:t xml:space="preserve"> that the percentage of</w:t>
      </w:r>
      <w:del w:id="248" w:author="Ram Shrestha" w:date="2014-03-01T23:00:00Z">
        <w:r w:rsidR="005276F2" w:rsidDel="00F744DB">
          <w:delText xml:space="preserve"> Primer ID</w:delText>
        </w:r>
        <w:r w:rsidR="002D0738" w:rsidDel="00F744DB">
          <w:delText xml:space="preserve"> </w:delText>
        </w:r>
      </w:del>
      <w:ins w:id="249" w:author="Ram Shrestha" w:date="2014-03-01T23:00:00Z">
        <w:r w:rsidR="00F744DB">
          <w:t xml:space="preserve"> Primer ID </w:t>
        </w:r>
      </w:ins>
      <w:r w:rsidR="002D0738">
        <w:t>tags</w:t>
      </w:r>
      <w:r w:rsidR="005276F2">
        <w:t xml:space="preserve"> </w:t>
      </w:r>
      <w:r w:rsidR="002D0738">
        <w:t xml:space="preserve">with </w:t>
      </w:r>
      <w:r w:rsidR="005276F2">
        <w:t xml:space="preserve">less than </w:t>
      </w:r>
      <w:r w:rsidR="002B5AB9">
        <w:t>three</w:t>
      </w:r>
      <w:r w:rsidR="005276F2">
        <w:t xml:space="preserve"> </w:t>
      </w:r>
      <w:r w:rsidR="002D0738">
        <w:t xml:space="preserve">representative </w:t>
      </w:r>
      <w:r w:rsidR="005276F2">
        <w:t>sequences was</w:t>
      </w:r>
      <w:r w:rsidR="002D0738">
        <w:t>,</w:t>
      </w:r>
      <w:r w:rsidR="005276F2">
        <w:t xml:space="preserve"> </w:t>
      </w:r>
      <w:r w:rsidR="00BE5956">
        <w:t>on average</w:t>
      </w:r>
      <w:r w:rsidR="002D0738">
        <w:t>,</w:t>
      </w:r>
      <w:r w:rsidR="00BE5956">
        <w:t xml:space="preserve"> three</w:t>
      </w:r>
      <w:r w:rsidR="005276F2">
        <w:t xml:space="preserve"> times higher than </w:t>
      </w:r>
      <w:r w:rsidR="002D0738">
        <w:t>those with</w:t>
      </w:r>
      <w:r w:rsidR="004879E3">
        <w:t xml:space="preserve"> </w:t>
      </w:r>
      <w:r w:rsidR="002B5AB9">
        <w:t>three</w:t>
      </w:r>
      <w:r w:rsidR="004879E3">
        <w:t xml:space="preserve"> or more </w:t>
      </w:r>
      <w:r w:rsidR="002D0738">
        <w:t xml:space="preserve">representative </w:t>
      </w:r>
      <w:r w:rsidR="004879E3">
        <w:t>sequences (</w:t>
      </w:r>
      <w:r w:rsidR="004879E3" w:rsidRPr="004879E3">
        <w:rPr>
          <w:b/>
        </w:rPr>
        <w:t>Table 3.6</w:t>
      </w:r>
      <w:r w:rsidR="005276F2">
        <w:t>).</w:t>
      </w:r>
    </w:p>
    <w:p w14:paraId="0F81D02E" w14:textId="77777777" w:rsidR="002B5AB9" w:rsidRDefault="002B5AB9" w:rsidP="005276F2">
      <w:pPr>
        <w:spacing w:line="480" w:lineRule="auto"/>
        <w:jc w:val="both"/>
      </w:pPr>
    </w:p>
    <w:p w14:paraId="021C30E2" w14:textId="77777777" w:rsidR="009C7636" w:rsidRDefault="009C7636" w:rsidP="005276F2">
      <w:pPr>
        <w:spacing w:line="480" w:lineRule="auto"/>
        <w:jc w:val="both"/>
      </w:pPr>
      <w:r>
        <w:t>While only three sequences are required to generate a consensus sequence, we find that for each dataset the average number of sequence reads for each</w:t>
      </w:r>
      <w:del w:id="250" w:author="Ram Shrestha" w:date="2014-03-01T23:00:00Z">
        <w:r w:rsidDel="00F744DB">
          <w:delText xml:space="preserve"> primer ID </w:delText>
        </w:r>
      </w:del>
      <w:ins w:id="251" w:author="Ram Shrestha" w:date="2014-03-01T23:00:00Z">
        <w:r w:rsidR="00F744DB">
          <w:t xml:space="preserve"> Primer ID </w:t>
        </w:r>
      </w:ins>
      <w:r>
        <w:t>is significantly greater than three (</w:t>
      </w:r>
      <w:r w:rsidR="009361CD" w:rsidRPr="009361CD">
        <w:rPr>
          <w:b/>
        </w:rPr>
        <w:t>Table 3.7</w:t>
      </w:r>
      <w:r>
        <w:t xml:space="preserve">).  Patient G contained an average of </w:t>
      </w:r>
      <w:ins w:id="252" w:author="Ram Shrestha" w:date="2013-12-03T15:48:00Z">
        <w:r w:rsidR="002444B2">
          <w:t>six</w:t>
        </w:r>
      </w:ins>
      <w:del w:id="253" w:author="Ram Shrestha" w:date="2013-12-03T15:48:00Z">
        <w:r w:rsidR="009D6732" w:rsidDel="002444B2">
          <w:delText>6</w:delText>
        </w:r>
      </w:del>
      <w:r w:rsidR="009D6732">
        <w:t xml:space="preserve"> sequences per</w:t>
      </w:r>
      <w:del w:id="254" w:author="Ram Shrestha" w:date="2014-03-01T23:00:00Z">
        <w:r w:rsidR="009D6732" w:rsidDel="00F744DB">
          <w:delText xml:space="preserve"> primer ID </w:delText>
        </w:r>
      </w:del>
      <w:ins w:id="255" w:author="Ram Shrestha" w:date="2014-03-01T23:00:00Z">
        <w:r w:rsidR="00F744DB">
          <w:t xml:space="preserve"> Primer ID </w:t>
        </w:r>
      </w:ins>
      <w:r w:rsidR="009D6732">
        <w:t xml:space="preserve">for each </w:t>
      </w:r>
      <w:proofErr w:type="spellStart"/>
      <w:r w:rsidR="009D6732">
        <w:t>amplicon</w:t>
      </w:r>
      <w:proofErr w:type="spellEnd"/>
      <w:r w:rsidR="009D6732">
        <w:t xml:space="preserve"> with the remainder of patients averaging between 18 and</w:t>
      </w:r>
      <w:r w:rsidR="004E3FDD">
        <w:t xml:space="preserve"> 88</w:t>
      </w:r>
      <w:r w:rsidR="009D6732">
        <w:t xml:space="preserve"> representative sequences for each primer ID.</w:t>
      </w:r>
    </w:p>
    <w:p w14:paraId="0E8BFC1C" w14:textId="77777777" w:rsidR="009C7636" w:rsidDel="00731B34" w:rsidRDefault="009C7636" w:rsidP="005276F2">
      <w:pPr>
        <w:spacing w:line="480" w:lineRule="auto"/>
        <w:jc w:val="both"/>
        <w:rPr>
          <w:del w:id="256" w:author="Ram Shrestha" w:date="2014-02-18T00:03:00Z"/>
        </w:rPr>
      </w:pPr>
    </w:p>
    <w:p w14:paraId="2B5385E2" w14:textId="77777777" w:rsidR="00B068B7" w:rsidRDefault="00B068B7" w:rsidP="00B16A0B">
      <w:pPr>
        <w:spacing w:line="480" w:lineRule="auto"/>
        <w:jc w:val="both"/>
      </w:pPr>
    </w:p>
    <w:p w14:paraId="3E43F310" w14:textId="77777777" w:rsidR="00262016" w:rsidRDefault="00D9342A">
      <w:pPr>
        <w:pStyle w:val="Heading3"/>
        <w:numPr>
          <w:ins w:id="257" w:author="Ram Shrestha" w:date="2014-02-18T00:03:00Z"/>
        </w:numPr>
        <w:pPrChange w:id="258" w:author="Ram Shrestha" w:date="2014-02-18T00:03:00Z">
          <w:pPr>
            <w:spacing w:line="480" w:lineRule="auto"/>
            <w:jc w:val="both"/>
          </w:pPr>
        </w:pPrChange>
      </w:pPr>
      <w:r w:rsidRPr="00D9342A">
        <w:t>Generation of consensus sequences</w:t>
      </w:r>
    </w:p>
    <w:p w14:paraId="4FD07CFC" w14:textId="77777777" w:rsidR="00DA3927" w:rsidRDefault="00DA3927" w:rsidP="00B16A0B">
      <w:pPr>
        <w:spacing w:line="480" w:lineRule="auto"/>
        <w:jc w:val="both"/>
        <w:rPr>
          <w:b/>
        </w:rPr>
      </w:pPr>
    </w:p>
    <w:p w14:paraId="0C57B707" w14:textId="4875C7C2" w:rsidR="00BE29E0" w:rsidRDefault="00384626" w:rsidP="00B16A0B">
      <w:pPr>
        <w:spacing w:line="480" w:lineRule="auto"/>
        <w:jc w:val="both"/>
      </w:pPr>
      <w:r w:rsidRPr="00384626">
        <w:t>Consensus sequences were only generated</w:t>
      </w:r>
      <w:r w:rsidR="004E3FDD">
        <w:t xml:space="preserve"> for those</w:t>
      </w:r>
      <w:del w:id="259" w:author="Ram Shrestha" w:date="2014-03-01T23:00:00Z">
        <w:r w:rsidR="004E3FDD" w:rsidDel="00F744DB">
          <w:delText xml:space="preserve"> primer ID </w:delText>
        </w:r>
      </w:del>
      <w:ins w:id="260" w:author="Ram Shrestha" w:date="2014-03-01T23:00:00Z">
        <w:r w:rsidR="00F744DB">
          <w:t xml:space="preserve"> Primer ID </w:t>
        </w:r>
      </w:ins>
      <w:r w:rsidR="004E3FDD">
        <w:t>tags with three or more rep</w:t>
      </w:r>
      <w:r w:rsidR="00BE29E0">
        <w:t>resentative sequences (Figure</w:t>
      </w:r>
      <w:r w:rsidR="004E3FDD">
        <w:t xml:space="preserve"> 3.8</w:t>
      </w:r>
      <w:r w:rsidR="00973277">
        <w:t>).</w:t>
      </w:r>
      <w:r w:rsidR="00973277" w:rsidRPr="00384626">
        <w:t xml:space="preserve"> </w:t>
      </w:r>
      <w:r w:rsidR="00973277">
        <w:t>Generation</w:t>
      </w:r>
      <w:r w:rsidR="000A4C63">
        <w:t xml:space="preserve"> of consensus sequences showed that </w:t>
      </w:r>
      <w:del w:id="261" w:author="Simon Travers" w:date="2014-03-27T14:08:00Z">
        <w:r w:rsidR="008A2BF7" w:rsidDel="006A62A7">
          <w:delText xml:space="preserve">few </w:delText>
        </w:r>
      </w:del>
      <w:ins w:id="262" w:author="Simon Travers" w:date="2014-03-27T14:08:00Z">
        <w:r w:rsidR="006A62A7">
          <w:t xml:space="preserve">while there may be a large number of sequences representing a particular </w:t>
        </w:r>
        <w:proofErr w:type="spellStart"/>
        <w:r w:rsidR="006A62A7">
          <w:t>amplicon</w:t>
        </w:r>
        <w:proofErr w:type="spellEnd"/>
        <w:r w:rsidR="006A62A7">
          <w:t xml:space="preserve"> for a patient (Figure 3.8A and B), this could comprise data representing a small number of primer IDs meaning that the </w:t>
        </w:r>
      </w:ins>
      <w:ins w:id="263" w:author="Simon Travers" w:date="2014-03-27T14:09:00Z">
        <w:r w:rsidR="006A62A7">
          <w:t xml:space="preserve">resulting number of consensus sequences was, in fact, quite low (Figure 3.8C and D).  </w:t>
        </w:r>
      </w:ins>
      <w:del w:id="264" w:author="Simon Travers" w:date="2014-03-27T14:09:00Z">
        <w:r w:rsidR="008A2BF7" w:rsidDel="006A62A7">
          <w:delText xml:space="preserve">Primer IDs could </w:delText>
        </w:r>
        <w:r w:rsidR="00BE29E0" w:rsidDel="006A62A7">
          <w:delText xml:space="preserve">be </w:delText>
        </w:r>
        <w:r w:rsidR="008A2BF7" w:rsidDel="006A62A7">
          <w:delText>represent</w:delText>
        </w:r>
        <w:r w:rsidR="00BE29E0" w:rsidDel="006A62A7">
          <w:delText>ed by</w:delText>
        </w:r>
        <w:r w:rsidR="008A2BF7" w:rsidDel="006A62A7">
          <w:delText xml:space="preserve"> </w:delText>
        </w:r>
        <w:r w:rsidR="000A4C63" w:rsidDel="006A62A7">
          <w:delText>a large number of sequences (</w:delText>
        </w:r>
        <w:r w:rsidR="000A4C63" w:rsidRPr="00C879D7" w:rsidDel="006A62A7">
          <w:rPr>
            <w:b/>
          </w:rPr>
          <w:delText>Figure 3.8</w:delText>
        </w:r>
        <w:r w:rsidR="000A4C63" w:rsidDel="006A62A7">
          <w:delText xml:space="preserve">). </w:delText>
        </w:r>
      </w:del>
      <w:r w:rsidR="000A4C63">
        <w:t>For example, Patient A</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in Run1 ha</w:t>
      </w:r>
      <w:r w:rsidR="00BE29E0">
        <w:t>d</w:t>
      </w:r>
      <w:r w:rsidR="000A4C63">
        <w:t xml:space="preserve"> the highest </w:t>
      </w:r>
      <w:r w:rsidR="00BE29E0">
        <w:t xml:space="preserve">total </w:t>
      </w:r>
      <w:r w:rsidR="000A4C63">
        <w:t xml:space="preserve">number of </w:t>
      </w:r>
      <w:r w:rsidR="00BE29E0">
        <w:t xml:space="preserve">sequence </w:t>
      </w:r>
      <w:r w:rsidR="000A4C63">
        <w:t>reads (19700</w:t>
      </w:r>
      <w:r w:rsidR="00BE29E0">
        <w:t xml:space="preserve">, Figure </w:t>
      </w:r>
      <w:r w:rsidR="00D23FFB">
        <w:t>3.8A</w:t>
      </w:r>
      <w:r w:rsidR="000A4C63">
        <w:t xml:space="preserve">) but the number of Primer IDs that </w:t>
      </w:r>
      <w:r w:rsidR="00BE29E0">
        <w:t xml:space="preserve">they </w:t>
      </w:r>
      <w:r w:rsidR="000A4C63">
        <w:t xml:space="preserve">represent </w:t>
      </w:r>
      <w:r w:rsidR="00BE29E0">
        <w:t xml:space="preserve">was </w:t>
      </w:r>
      <w:r w:rsidR="000A4C63">
        <w:t>only 241</w:t>
      </w:r>
      <w:r w:rsidR="00D23FFB">
        <w:t xml:space="preserve"> (Figure 3.8C)</w:t>
      </w:r>
      <w:r w:rsidR="000A4C63">
        <w:t>.</w:t>
      </w:r>
      <w:r w:rsidR="00D23FFB">
        <w:t xml:space="preserve"> </w:t>
      </w:r>
      <w:r w:rsidR="000A4C63">
        <w:t xml:space="preserve"> On the other hand, Patient B</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ha</w:t>
      </w:r>
      <w:r w:rsidR="00BE29E0">
        <w:t>d a</w:t>
      </w:r>
      <w:r w:rsidR="000A4C63">
        <w:t xml:space="preserve"> lower number of reads</w:t>
      </w:r>
      <w:r w:rsidR="00D23FFB">
        <w:t xml:space="preserve"> (Figure 3.8A)</w:t>
      </w:r>
      <w:r w:rsidR="000A4C63">
        <w:t xml:space="preserve"> but ha</w:t>
      </w:r>
      <w:r w:rsidR="00BE29E0">
        <w:t xml:space="preserve">d more than six times the number </w:t>
      </w:r>
      <w:r w:rsidR="00D23FFB">
        <w:t>of</w:t>
      </w:r>
      <w:del w:id="265" w:author="Ram Shrestha" w:date="2014-03-01T23:00:00Z">
        <w:r w:rsidR="00D23FFB" w:rsidDel="00F744DB">
          <w:delText xml:space="preserve"> primer ID </w:delText>
        </w:r>
      </w:del>
      <w:ins w:id="266" w:author="Ram Shrestha" w:date="2014-03-01T23:00:00Z">
        <w:r w:rsidR="00F744DB">
          <w:t xml:space="preserve"> Primer ID </w:t>
        </w:r>
      </w:ins>
      <w:r w:rsidR="00D23FFB">
        <w:t>tags than patient A</w:t>
      </w:r>
      <w:r w:rsidR="00BE29E0">
        <w:t xml:space="preserve"> had for the same </w:t>
      </w:r>
      <w:proofErr w:type="spellStart"/>
      <w:r w:rsidR="00BE29E0">
        <w:t>amplicon</w:t>
      </w:r>
      <w:proofErr w:type="spellEnd"/>
      <w:r w:rsidR="00D23FFB">
        <w:t xml:space="preserve"> (Figure 3.8C)</w:t>
      </w:r>
      <w:r w:rsidR="00BE29E0">
        <w:t>.</w:t>
      </w:r>
    </w:p>
    <w:p w14:paraId="1C15351A" w14:textId="77777777" w:rsidR="006A589B" w:rsidRDefault="006A589B" w:rsidP="00C55BCC">
      <w:pPr>
        <w:spacing w:line="480" w:lineRule="auto"/>
        <w:jc w:val="both"/>
      </w:pPr>
    </w:p>
    <w:p w14:paraId="74A2EAB4" w14:textId="77777777" w:rsidR="00C55BCC" w:rsidRDefault="00C55BCC" w:rsidP="00731B34">
      <w:pPr>
        <w:pStyle w:val="Heading2"/>
        <w:numPr>
          <w:numberingChange w:id="267" w:author="Ram Shrestha" w:date="2014-02-28T00:57:00Z" w:original="%1:2:0:.%2:4:0:"/>
        </w:numPr>
        <w:rPr>
          <w:ins w:id="268" w:author="Ram Shrestha" w:date="2014-02-18T00:03:00Z"/>
        </w:rPr>
      </w:pPr>
      <w:r>
        <w:t>Discussion</w:t>
      </w:r>
    </w:p>
    <w:p w14:paraId="2912E770" w14:textId="77777777" w:rsidR="00785D2C" w:rsidRDefault="00785D2C">
      <w:pPr>
        <w:numPr>
          <w:ins w:id="269" w:author="Ram Shrestha" w:date="2014-02-18T00:03:00Z"/>
        </w:numPr>
      </w:pPr>
    </w:p>
    <w:p w14:paraId="55458AD4" w14:textId="399A69F8" w:rsidR="00CF0056" w:rsidRDefault="008760BF" w:rsidP="00381145">
      <w:pPr>
        <w:numPr>
          <w:ins w:id="270" w:author="Ram Shrestha" w:date="2013-11-27T08:42:00Z"/>
        </w:numPr>
        <w:spacing w:line="480" w:lineRule="auto"/>
        <w:jc w:val="both"/>
        <w:rPr>
          <w:ins w:id="271" w:author="Ram Shrestha" w:date="2013-11-27T10:02:00Z"/>
        </w:rPr>
      </w:pPr>
      <w:ins w:id="272" w:author="Ram Shrestha" w:date="2013-11-27T08:42:00Z">
        <w:r>
          <w:t>HIV has</w:t>
        </w:r>
      </w:ins>
      <w:ins w:id="273" w:author="Simon Travers" w:date="2014-03-27T14:12:00Z">
        <w:r w:rsidR="00562FC2">
          <w:t xml:space="preserve"> a</w:t>
        </w:r>
      </w:ins>
      <w:ins w:id="274" w:author="Ram Shrestha" w:date="2013-11-27T08:42:00Z">
        <w:r>
          <w:t xml:space="preserve"> turnover of 10</w:t>
        </w:r>
        <w:r w:rsidR="00CF0056" w:rsidRPr="008760BF">
          <w:rPr>
            <w:vertAlign w:val="superscript"/>
          </w:rPr>
          <w:t>10</w:t>
        </w:r>
        <w:r w:rsidR="00CF0056">
          <w:t xml:space="preserve"> new viruses per replication cycle and </w:t>
        </w:r>
      </w:ins>
      <w:ins w:id="275" w:author="Ram Shrestha" w:date="2013-11-27T08:43:00Z">
        <w:r>
          <w:t>generates errors at the rate of 10</w:t>
        </w:r>
        <w:r w:rsidRPr="008760BF">
          <w:rPr>
            <w:vertAlign w:val="superscript"/>
          </w:rPr>
          <w:t>-5</w:t>
        </w:r>
        <w:r>
          <w:t xml:space="preserve"> </w:t>
        </w:r>
      </w:ins>
      <w:ins w:id="276" w:author="Ram Shrestha" w:date="2013-11-27T08:59:00Z">
        <w:r w:rsidR="008A7A7F">
          <w:t xml:space="preserve">per base </w:t>
        </w:r>
      </w:ins>
      <w:ins w:id="277" w:author="Ram Shrestha" w:date="2013-11-27T08:43:00Z">
        <w:r>
          <w:t>per replication cycle due to its error prone reverse transcriptase</w:t>
        </w:r>
      </w:ins>
      <w:ins w:id="278" w:author="Ram Shrestha" w:date="2013-11-27T08:49:00Z">
        <w:r>
          <w:t xml:space="preserve"> </w:t>
        </w:r>
      </w:ins>
      <w:r w:rsidR="004B3DDA">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ins w:id="279" w:author="Ram Shrestha" w:date="2014-03-02T21:23:00Z">
        <w:r w:rsidR="00787EBF">
          <w:instrText xml:space="preserve"> ADDIN EN.CITE </w:instrText>
        </w:r>
      </w:ins>
      <w:del w:id="280" w:author="Ram Shrestha" w:date="2014-02-28T08:59:00Z">
        <w:r w:rsidR="00EF1450" w:rsidDel="0019690B">
          <w:delInstrText xml:space="preserve"> ADDIN EN.CITE </w:delInstrText>
        </w:r>
        <w:r w:rsidR="004B3DDA" w:rsidDel="0019690B">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r w:rsidR="00EF1450" w:rsidDel="0019690B">
          <w:delInstrText xml:space="preserve"> ADDIN EN.CITE.DATA </w:delInstrText>
        </w:r>
        <w:r w:rsidR="004B3DDA" w:rsidDel="0019690B">
          <w:fldChar w:fldCharType="end"/>
        </w:r>
      </w:del>
      <w:ins w:id="281" w:author="Ram Shrestha" w:date="2014-03-02T21:23:00Z">
        <w:r w:rsidR="00787EBF">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r w:rsidR="00787EBF">
          <w:instrText xml:space="preserve"> ADDIN EN.CITE.DATA </w:instrText>
        </w:r>
        <w:r w:rsidR="00787EBF">
          <w:fldChar w:fldCharType="end"/>
        </w:r>
      </w:ins>
      <w:r w:rsidR="004B3DDA">
        <w:fldChar w:fldCharType="separate"/>
      </w:r>
      <w:ins w:id="282" w:author="Ram Shrestha" w:date="2013-12-03T16:32:00Z">
        <w:r w:rsidR="00943833">
          <w:rPr>
            <w:noProof/>
          </w:rPr>
          <w:t>(Ho et al., 1995; Perelson et al., 1996)</w:t>
        </w:r>
        <w:r w:rsidR="004B3DDA">
          <w:fldChar w:fldCharType="end"/>
        </w:r>
      </w:ins>
      <w:ins w:id="283" w:author="Ram Shrestha" w:date="2013-11-27T08:43:00Z">
        <w:r>
          <w:t>.</w:t>
        </w:r>
      </w:ins>
      <w:ins w:id="284" w:author="Ram Shrestha" w:date="2013-11-27T08:49:00Z">
        <w:r>
          <w:t xml:space="preserve"> Therefore, HIV creates a complex and highly diverse population within the host</w:t>
        </w:r>
      </w:ins>
      <w:ins w:id="285" w:author="Ram Shrestha" w:date="2013-11-27T08:53:00Z">
        <w:r>
          <w:t xml:space="preserve"> </w:t>
        </w:r>
      </w:ins>
      <w:r w:rsidR="004B3DDA">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ins w:id="286" w:author="Ram Shrestha" w:date="2014-03-02T21:23:00Z">
        <w:r w:rsidR="00787EBF">
          <w:instrText xml:space="preserve"> ADDIN EN.CITE </w:instrText>
        </w:r>
      </w:ins>
      <w:del w:id="287" w:author="Ram Shrestha" w:date="2014-02-28T08:59:00Z">
        <w:r w:rsidR="00EF1450" w:rsidDel="0019690B">
          <w:delInstrText xml:space="preserve"> ADDIN EN.CITE </w:delInstrText>
        </w:r>
        <w:r w:rsidR="004B3DDA" w:rsidDel="0019690B">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r w:rsidR="00EF1450" w:rsidDel="0019690B">
          <w:delInstrText xml:space="preserve"> ADDIN EN.CITE.DATA </w:delInstrText>
        </w:r>
        <w:r w:rsidR="004B3DDA" w:rsidDel="0019690B">
          <w:fldChar w:fldCharType="end"/>
        </w:r>
      </w:del>
      <w:ins w:id="288" w:author="Ram Shrestha" w:date="2014-03-02T21:23:00Z">
        <w:r w:rsidR="00787EBF">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r w:rsidR="00787EBF">
          <w:instrText xml:space="preserve"> ADDIN EN.CITE.DATA </w:instrText>
        </w:r>
        <w:r w:rsidR="00787EBF">
          <w:fldChar w:fldCharType="end"/>
        </w:r>
      </w:ins>
      <w:r w:rsidR="004B3DDA">
        <w:fldChar w:fldCharType="separate"/>
      </w:r>
      <w:ins w:id="289" w:author="Ram Shrestha" w:date="2013-12-03T16:32:00Z">
        <w:r w:rsidR="00943833">
          <w:rPr>
            <w:noProof/>
          </w:rPr>
          <w:t>(Drake and Holland, 1999; Duffy et al., 2008; Onafuwa-Nuga and Telesnitsky, 2009)</w:t>
        </w:r>
        <w:r w:rsidR="004B3DDA">
          <w:fldChar w:fldCharType="end"/>
        </w:r>
      </w:ins>
      <w:ins w:id="290" w:author="Ram Shrestha" w:date="2013-11-27T08:49:00Z">
        <w:r>
          <w:t>.</w:t>
        </w:r>
      </w:ins>
      <w:ins w:id="291" w:author="Ram Shrestha" w:date="2013-11-27T09:05:00Z">
        <w:r w:rsidR="00A618A1">
          <w:t xml:space="preserve"> UDPS</w:t>
        </w:r>
        <w:r w:rsidR="004B0531">
          <w:t xml:space="preserve"> technology has enabled sampling of </w:t>
        </w:r>
      </w:ins>
      <w:ins w:id="292" w:author="Ram Shrestha" w:date="2014-03-02T20:40:00Z">
        <w:r w:rsidR="00DF72FA">
          <w:t>the</w:t>
        </w:r>
      </w:ins>
      <w:ins w:id="293" w:author="Ram Shrestha" w:date="2013-11-27T09:05:00Z">
        <w:r w:rsidR="004B0531">
          <w:t xml:space="preserve"> highly diverse </w:t>
        </w:r>
      </w:ins>
      <w:ins w:id="294" w:author="Ram Shrestha" w:date="2013-11-27T09:06:00Z">
        <w:r w:rsidR="004B0531">
          <w:t>population</w:t>
        </w:r>
      </w:ins>
      <w:ins w:id="295" w:author="Ram Shrestha" w:date="2013-11-27T09:05:00Z">
        <w:r w:rsidR="004B0531">
          <w:t xml:space="preserve"> </w:t>
        </w:r>
      </w:ins>
      <w:r w:rsidR="004B3DDA">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ins w:id="296" w:author="Ram Shrestha" w:date="2014-03-02T21:23:00Z">
        <w:r w:rsidR="00787EBF">
          <w:instrText xml:space="preserve"> ADDIN EN.CITE </w:instrText>
        </w:r>
      </w:ins>
      <w:del w:id="297" w:author="Ram Shrestha" w:date="2014-02-28T08:59:00Z">
        <w:r w:rsidR="00EF1450" w:rsidDel="0019690B">
          <w:delInstrText xml:space="preserve"> ADDIN EN.CITE </w:delInstrText>
        </w:r>
        <w:r w:rsidR="004B3DDA" w:rsidDel="0019690B">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r w:rsidR="00EF1450" w:rsidDel="0019690B">
          <w:delInstrText xml:space="preserve"> ADDIN EN.CITE.DATA </w:delInstrText>
        </w:r>
        <w:r w:rsidR="004B3DDA" w:rsidDel="0019690B">
          <w:fldChar w:fldCharType="end"/>
        </w:r>
      </w:del>
      <w:ins w:id="298" w:author="Ram Shrestha" w:date="2014-03-02T21:23:00Z">
        <w:r w:rsidR="00787EBF">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ins w:id="299" w:author="Ram Shrestha" w:date="2013-12-03T16:32:00Z">
        <w:r w:rsidR="00943833">
          <w:rPr>
            <w:noProof/>
          </w:rPr>
          <w:t>(Bentley et al., 2008; Eid et al., 2009; Fischer et al., 2010; Margulies et al., 2005; Metzner et al., 2009; Shafer, 2009)</w:t>
        </w:r>
        <w:r w:rsidR="004B3DDA">
          <w:fldChar w:fldCharType="end"/>
        </w:r>
      </w:ins>
      <w:ins w:id="300" w:author="Ram Shrestha" w:date="2013-11-27T09:08:00Z">
        <w:r w:rsidR="004B0531">
          <w:t>.</w:t>
        </w:r>
      </w:ins>
      <w:ins w:id="301" w:author="Ram Shrestha" w:date="2013-11-27T09:47:00Z">
        <w:r w:rsidR="00E35A6C">
          <w:t xml:space="preserve"> However, PCR ampl</w:t>
        </w:r>
        <w:r w:rsidR="00530310">
          <w:t xml:space="preserve">ification of the DNA sample precedes the </w:t>
        </w:r>
        <w:r w:rsidR="00E35A6C">
          <w:t>actual</w:t>
        </w:r>
      </w:ins>
      <w:ins w:id="302" w:author="Ram Shrestha" w:date="2014-03-02T20:56:00Z">
        <w:r w:rsidR="00A618A1">
          <w:t xml:space="preserve"> UDPS</w:t>
        </w:r>
      </w:ins>
      <w:ins w:id="303" w:author="Ram Shrestha" w:date="2013-11-27T09:47:00Z">
        <w:r w:rsidR="00E35A6C">
          <w:t xml:space="preserve">, and the PCR step </w:t>
        </w:r>
      </w:ins>
      <w:ins w:id="304" w:author="Ram Shrestha" w:date="2014-03-02T21:00:00Z">
        <w:r w:rsidR="00530310">
          <w:t xml:space="preserve">may </w:t>
        </w:r>
      </w:ins>
      <w:ins w:id="305" w:author="Ram Shrestha" w:date="2013-11-27T09:49:00Z">
        <w:r w:rsidR="00975C5F">
          <w:t xml:space="preserve">incorporates </w:t>
        </w:r>
        <w:r w:rsidR="00E35A6C">
          <w:t xml:space="preserve">errors </w:t>
        </w:r>
        <w:del w:id="306" w:author="Simon Travers" w:date="2014-03-27T14:13:00Z">
          <w:r w:rsidR="00E35A6C" w:rsidDel="00562FC2">
            <w:delText>like</w:delText>
          </w:r>
        </w:del>
      </w:ins>
      <w:ins w:id="307" w:author="Simon Travers" w:date="2014-03-27T14:13:00Z">
        <w:r w:rsidR="00562FC2">
          <w:t>such as</w:t>
        </w:r>
      </w:ins>
      <w:ins w:id="308" w:author="Ram Shrestha" w:date="2013-11-27T09:49:00Z">
        <w:r w:rsidR="00E35A6C">
          <w:t xml:space="preserve"> </w:t>
        </w:r>
      </w:ins>
      <w:ins w:id="309" w:author="Ram Shrestha" w:date="2013-11-27T09:50:00Z">
        <w:r w:rsidR="00E35A6C">
          <w:t>recombination</w:t>
        </w:r>
      </w:ins>
      <w:ins w:id="310" w:author="Ram Shrestha" w:date="2013-11-27T09:49:00Z">
        <w:r w:rsidR="00E35A6C">
          <w:t xml:space="preserve"> </w:t>
        </w:r>
      </w:ins>
      <w:ins w:id="311" w:author="Ram Shrestha" w:date="2013-11-27T09:50:00Z">
        <w:r w:rsidR="00E35A6C">
          <w:t xml:space="preserve">of </w:t>
        </w:r>
      </w:ins>
      <w:ins w:id="312" w:author="Simon Travers" w:date="2014-03-27T14:13:00Z">
        <w:r w:rsidR="00562FC2">
          <w:t xml:space="preserve">the viral </w:t>
        </w:r>
      </w:ins>
      <w:ins w:id="313" w:author="Ram Shrestha" w:date="2013-11-27T09:50:00Z">
        <w:r w:rsidR="00E35A6C">
          <w:t>DNA</w:t>
        </w:r>
      </w:ins>
      <w:ins w:id="314" w:author="Ram Shrestha" w:date="2013-11-27T09:54:00Z">
        <w:r w:rsidR="00E35A6C">
          <w:t xml:space="preserve"> </w:t>
        </w:r>
      </w:ins>
      <w:r w:rsidR="004B3DDA">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315" w:author="Ram Shrestha" w:date="2014-03-02T21:23:00Z">
        <w:r w:rsidR="00787EBF">
          <w:instrText xml:space="preserve"> ADDIN EN.CITE </w:instrText>
        </w:r>
      </w:ins>
      <w:del w:id="316" w:author="Ram Shrestha" w:date="2014-02-28T08:59:00Z">
        <w:r w:rsidR="00EF1450" w:rsidDel="0019690B">
          <w:delInstrText xml:space="preserve"> ADDIN EN.CITE </w:delInstrText>
        </w:r>
        <w:r w:rsidR="004B3DDA" w:rsidDel="0019690B">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EF1450" w:rsidDel="0019690B">
          <w:delInstrText xml:space="preserve"> ADDIN EN.CITE.DATA </w:delInstrText>
        </w:r>
        <w:r w:rsidR="004B3DDA" w:rsidDel="0019690B">
          <w:fldChar w:fldCharType="end"/>
        </w:r>
      </w:del>
      <w:ins w:id="317" w:author="Ram Shrestha" w:date="2014-03-02T21:23:00Z">
        <w:r w:rsidR="00787EBF">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787EBF">
          <w:instrText xml:space="preserve"> ADDIN EN.CITE.DATA </w:instrText>
        </w:r>
        <w:r w:rsidR="00787EBF">
          <w:fldChar w:fldCharType="end"/>
        </w:r>
      </w:ins>
      <w:r w:rsidR="004B3DDA">
        <w:fldChar w:fldCharType="separate"/>
      </w:r>
      <w:ins w:id="318" w:author="Ram Shrestha" w:date="2013-11-27T09:54:00Z">
        <w:r w:rsidR="00E35A6C">
          <w:rPr>
            <w:noProof/>
          </w:rPr>
          <w:t>(Judo et al., 1998; Meyerhans et al., 1990; Yang et al., 1996)</w:t>
        </w:r>
        <w:r w:rsidR="004B3DDA">
          <w:fldChar w:fldCharType="end"/>
        </w:r>
      </w:ins>
      <w:ins w:id="319" w:author="Ram Shrestha" w:date="2013-11-27T09:50:00Z">
        <w:r w:rsidR="00E35A6C">
          <w:t xml:space="preserve">, </w:t>
        </w:r>
        <w:proofErr w:type="spellStart"/>
        <w:r w:rsidR="00E35A6C">
          <w:t>misincorporation</w:t>
        </w:r>
        <w:proofErr w:type="spellEnd"/>
        <w:r w:rsidR="00E35A6C">
          <w:t xml:space="preserve"> of a base at new growing strand</w:t>
        </w:r>
      </w:ins>
      <w:ins w:id="320" w:author="Ram Shrestha" w:date="2013-11-27T09:53:00Z">
        <w:r w:rsidR="00E35A6C">
          <w:t xml:space="preserve"> </w:t>
        </w:r>
      </w:ins>
      <w:r w:rsidR="004B3DD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321" w:author="Ram Shrestha" w:date="2014-03-02T21:23:00Z">
        <w:r w:rsidR="00787EBF">
          <w:instrText xml:space="preserve"> ADDIN EN.CITE </w:instrText>
        </w:r>
      </w:ins>
      <w:del w:id="322" w:author="Ram Shrestha" w:date="2014-02-28T08:59:00Z">
        <w:r w:rsidR="00EF1450" w:rsidDel="0019690B">
          <w:delInstrText xml:space="preserve"> ADDIN EN.CITE </w:delInstrText>
        </w:r>
        <w:r w:rsidR="004B3DDA" w:rsidDel="0019690B">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EF1450" w:rsidDel="0019690B">
          <w:delInstrText xml:space="preserve"> ADDIN EN.CITE.DATA </w:delInstrText>
        </w:r>
        <w:r w:rsidR="004B3DDA" w:rsidDel="0019690B">
          <w:fldChar w:fldCharType="end"/>
        </w:r>
      </w:del>
      <w:ins w:id="323" w:author="Ram Shrestha" w:date="2014-03-02T21:23:00Z">
        <w:r w:rsidR="00787EBF">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instrText xml:space="preserve"> ADDIN EN.CITE.DATA </w:instrText>
        </w:r>
        <w:r w:rsidR="00787EBF">
          <w:fldChar w:fldCharType="end"/>
        </w:r>
      </w:ins>
      <w:r w:rsidR="004B3DDA">
        <w:fldChar w:fldCharType="separate"/>
      </w:r>
      <w:ins w:id="324" w:author="Ram Shrestha" w:date="2013-11-27T09:53:00Z">
        <w:r w:rsidR="00E35A6C">
          <w:rPr>
            <w:noProof/>
          </w:rPr>
          <w:t>(Hughes and Totten, 2003; Kanagawa, 2003)</w:t>
        </w:r>
        <w:r w:rsidR="004B3DDA">
          <w:fldChar w:fldCharType="end"/>
        </w:r>
      </w:ins>
      <w:ins w:id="325" w:author="Ram Shrestha" w:date="2013-11-27T09:50:00Z">
        <w:r w:rsidR="00E35A6C">
          <w:t xml:space="preserve">, </w:t>
        </w:r>
      </w:ins>
      <w:ins w:id="326" w:author="Ram Shrestha" w:date="2013-11-27T09:51:00Z">
        <w:r w:rsidR="00E35A6C">
          <w:t xml:space="preserve">differential amplification of two different </w:t>
        </w:r>
        <w:del w:id="327" w:author="Simon Travers" w:date="2014-03-27T14:13:00Z">
          <w:r w:rsidR="00E35A6C" w:rsidDel="00562FC2">
            <w:delText>DNA</w:delText>
          </w:r>
        </w:del>
      </w:ins>
      <w:ins w:id="328" w:author="Simon Travers" w:date="2014-03-27T14:13:00Z">
        <w:r w:rsidR="00562FC2">
          <w:t>viral template thereby artificially inflating the prevalence of one viral variant relative to the others</w:t>
        </w:r>
      </w:ins>
      <w:ins w:id="329" w:author="Ram Shrestha" w:date="2013-11-27T09:51:00Z">
        <w:del w:id="330" w:author="Simon Travers" w:date="2014-03-27T14:14:00Z">
          <w:r w:rsidR="00E35A6C" w:rsidDel="00562FC2">
            <w:delText xml:space="preserve"> creating new sample with different ratio of DNA than the original sample</w:delText>
          </w:r>
        </w:del>
      </w:ins>
      <w:ins w:id="331" w:author="Ram Shrestha" w:date="2013-11-27T09:54:00Z">
        <w:r w:rsidR="008D1875">
          <w:t xml:space="preserve"> </w:t>
        </w:r>
      </w:ins>
      <w:r w:rsidR="004B3DDA">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332" w:author="Ram Shrestha" w:date="2014-03-02T21:23:00Z">
        <w:r w:rsidR="00787EBF">
          <w:instrText xml:space="preserve"> ADDIN EN.CITE </w:instrText>
        </w:r>
      </w:ins>
      <w:del w:id="333" w:author="Ram Shrestha" w:date="2014-02-28T08:59:00Z">
        <w:r w:rsidR="00EF1450" w:rsidDel="0019690B">
          <w:delInstrText xml:space="preserve"> ADDIN EN.CITE </w:delInstrText>
        </w:r>
        <w:r w:rsidR="004B3DDA" w:rsidDel="0019690B">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EF1450" w:rsidDel="0019690B">
          <w:delInstrText xml:space="preserve"> ADDIN EN.CITE.DATA </w:delInstrText>
        </w:r>
        <w:r w:rsidR="004B3DDA" w:rsidDel="0019690B">
          <w:fldChar w:fldCharType="end"/>
        </w:r>
      </w:del>
      <w:ins w:id="334" w:author="Ram Shrestha" w:date="2014-03-02T21:23:00Z">
        <w:r w:rsidR="00787EBF">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instrText xml:space="preserve"> ADDIN EN.CITE.DATA </w:instrText>
        </w:r>
        <w:r w:rsidR="00787EBF">
          <w:fldChar w:fldCharType="end"/>
        </w:r>
      </w:ins>
      <w:r w:rsidR="004B3DDA">
        <w:fldChar w:fldCharType="separate"/>
      </w:r>
      <w:ins w:id="335" w:author="Ram Shrestha" w:date="2013-11-27T09:54:00Z">
        <w:r w:rsidR="008D1875">
          <w:rPr>
            <w:noProof/>
          </w:rPr>
          <w:t>(Liu et al., 1996; Polz and Cavanaugh, 1998)</w:t>
        </w:r>
        <w:r w:rsidR="004B3DDA">
          <w:fldChar w:fldCharType="end"/>
        </w:r>
      </w:ins>
      <w:ins w:id="336" w:author="Ram Shrestha" w:date="2013-11-27T09:51:00Z">
        <w:r w:rsidR="00E35A6C">
          <w:t>.</w:t>
        </w:r>
      </w:ins>
      <w:ins w:id="337" w:author="Ram Shrestha" w:date="2013-11-27T09:55:00Z">
        <w:r w:rsidR="008D1875">
          <w:t xml:space="preserve"> These PCR errors </w:t>
        </w:r>
      </w:ins>
      <w:ins w:id="338" w:author="Ram Shrestha" w:date="2013-11-27T09:58:00Z">
        <w:r w:rsidR="008D1875">
          <w:t>create</w:t>
        </w:r>
      </w:ins>
      <w:ins w:id="339" w:author="Ram Shrestha" w:date="2013-11-27T09:55:00Z">
        <w:r w:rsidR="008D1875">
          <w:t xml:space="preserve"> false viral diversity</w:t>
        </w:r>
      </w:ins>
      <w:ins w:id="340" w:author="Ram Shrestha" w:date="2013-11-27T09:58:00Z">
        <w:r w:rsidR="008D1875">
          <w:t xml:space="preserve"> in the viral population, which needs to be </w:t>
        </w:r>
      </w:ins>
      <w:ins w:id="341" w:author="Simon Travers" w:date="2014-03-27T14:14:00Z">
        <w:r w:rsidR="00562FC2">
          <w:t xml:space="preserve">identified and </w:t>
        </w:r>
      </w:ins>
      <w:ins w:id="342" w:author="Ram Shrestha" w:date="2013-11-27T09:58:00Z">
        <w:r w:rsidR="008D1875">
          <w:t>corrected. Recently a technology called</w:t>
        </w:r>
      </w:ins>
      <w:ins w:id="343" w:author="Ram Shrestha" w:date="2014-03-01T23:00:00Z">
        <w:r w:rsidR="00F744DB">
          <w:t xml:space="preserve"> Primer ID </w:t>
        </w:r>
      </w:ins>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344" w:author="Ram Shrestha" w:date="2014-03-02T21:23:00Z">
        <w:r w:rsidR="00787EBF">
          <w:instrText xml:space="preserve"> ADDIN EN.CITE </w:instrText>
        </w:r>
      </w:ins>
      <w:del w:id="345" w:author="Ram Shrestha" w:date="2014-02-28T08:59:00Z">
        <w:r w:rsidR="00EF1450" w:rsidDel="0019690B">
          <w:delInstrText xml:space="preserve"> ADDIN EN.CITE </w:delInstrText>
        </w:r>
        <w:r w:rsidR="004B3DDA" w:rsidDel="0019690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F1450" w:rsidDel="0019690B">
          <w:delInstrText xml:space="preserve"> ADDIN EN.CITE.DATA </w:delInstrText>
        </w:r>
        <w:r w:rsidR="004B3DDA" w:rsidDel="0019690B">
          <w:fldChar w:fldCharType="end"/>
        </w:r>
      </w:del>
      <w:ins w:id="346"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ins w:id="347" w:author="Ram Shrestha" w:date="2013-12-03T16:32:00Z">
        <w:r w:rsidR="00943833">
          <w:rPr>
            <w:noProof/>
          </w:rPr>
          <w:t>(Jabara et al., 2011)</w:t>
        </w:r>
        <w:r w:rsidR="004B3DDA">
          <w:fldChar w:fldCharType="end"/>
        </w:r>
      </w:ins>
      <w:ins w:id="348" w:author="Ram Shrestha" w:date="2013-11-27T10:02:00Z">
        <w:r w:rsidR="008D1875">
          <w:t xml:space="preserve"> </w:t>
        </w:r>
      </w:ins>
      <w:ins w:id="349" w:author="Ram Shrestha" w:date="2013-11-27T09:58:00Z">
        <w:r w:rsidR="008D1875">
          <w:t>has been introduc</w:t>
        </w:r>
        <w:r w:rsidR="00785D2C">
          <w:t>ed as an effort to correct</w:t>
        </w:r>
        <w:del w:id="350" w:author="Simon Travers" w:date="2014-03-27T14:14:00Z">
          <w:r w:rsidR="00785D2C" w:rsidDel="00562FC2">
            <w:delText>ed</w:delText>
          </w:r>
        </w:del>
        <w:r w:rsidR="008D1875">
          <w:t xml:space="preserve"> PCR and sequencing related errors.</w:t>
        </w:r>
      </w:ins>
      <w:ins w:id="351" w:author="Ram Shrestha" w:date="2014-02-27T23:46:00Z">
        <w:r w:rsidR="008C629A">
          <w:t xml:space="preserve"> </w:t>
        </w:r>
        <w:commentRangeStart w:id="352"/>
        <w:r w:rsidR="008C629A">
          <w:t xml:space="preserve">Kindle </w:t>
        </w:r>
      </w:ins>
      <w:commentRangeEnd w:id="352"/>
      <w:r w:rsidR="00562FC2">
        <w:rPr>
          <w:rStyle w:val="CommentReference"/>
        </w:rPr>
        <w:commentReference w:id="352"/>
      </w:r>
      <w:ins w:id="353" w:author="Ram Shrestha" w:date="2014-02-27T23:46:00Z">
        <w:r w:rsidR="008C629A">
          <w:t>et al</w:t>
        </w:r>
      </w:ins>
      <w:ins w:id="354" w:author="Ram Shrestha" w:date="2014-03-02T21:02:00Z">
        <w:r w:rsidR="00530310">
          <w:t xml:space="preserve"> also</w:t>
        </w:r>
      </w:ins>
      <w:ins w:id="355" w:author="Ram Shrestha" w:date="2014-02-27T23:46:00Z">
        <w:r w:rsidR="008C629A">
          <w:t xml:space="preserve"> showed that </w:t>
        </w:r>
      </w:ins>
      <w:ins w:id="356" w:author="Ram Shrestha" w:date="2014-02-27T23:56:00Z">
        <w:r w:rsidR="001D5CDE">
          <w:t xml:space="preserve">errors were reduced by </w:t>
        </w:r>
      </w:ins>
      <w:ins w:id="357" w:author="Ram Shrestha" w:date="2014-02-27T23:55:00Z">
        <w:r w:rsidR="001D5CDE">
          <w:t xml:space="preserve">approximately </w:t>
        </w:r>
      </w:ins>
      <w:ins w:id="358" w:author="Ram Shrestha" w:date="2014-02-27T23:56:00Z">
        <w:r w:rsidR="001D5CDE">
          <w:t xml:space="preserve">20 fold </w:t>
        </w:r>
      </w:ins>
      <w:ins w:id="359" w:author="Ram Shrestha" w:date="2014-02-27T23:46:00Z">
        <w:r w:rsidR="008C629A">
          <w:t>using the</w:t>
        </w:r>
      </w:ins>
      <w:ins w:id="360" w:author="Ram Shrestha" w:date="2014-03-01T23:00:00Z">
        <w:r w:rsidR="00F744DB">
          <w:t xml:space="preserve"> Primer ID </w:t>
        </w:r>
      </w:ins>
      <w:ins w:id="361" w:author="Ram Shrestha" w:date="2014-02-27T23:46:00Z">
        <w:r w:rsidR="001D5CDE">
          <w:t>technology</w:t>
        </w:r>
      </w:ins>
      <w:ins w:id="362" w:author="Ram Shrestha" w:date="2014-02-27T23:57:00Z">
        <w:r w:rsidR="001D5CDE">
          <w:t xml:space="preserve"> </w:t>
        </w:r>
      </w:ins>
      <w:ins w:id="363" w:author="Ram Shrestha" w:date="2014-02-28T08:59:00Z">
        <w:r w:rsidR="004B3DDA">
          <w:fldChar w:fldCharType="begin"/>
        </w:r>
      </w:ins>
      <w:ins w:id="364" w:author="Ram Shrestha" w:date="2014-03-02T21:23:00Z">
        <w:r w:rsidR="00787EBF">
          <w: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instrText>
        </w:r>
      </w:ins>
      <w:r w:rsidR="004B3DDA">
        <w:fldChar w:fldCharType="separate"/>
      </w:r>
      <w:ins w:id="365" w:author="Ram Shrestha" w:date="2014-02-28T08:59:00Z">
        <w:r w:rsidR="0019690B">
          <w:rPr>
            <w:noProof/>
          </w:rPr>
          <w:t>(Kinde et al., 2011)</w:t>
        </w:r>
        <w:r w:rsidR="004B3DDA">
          <w:fldChar w:fldCharType="end"/>
        </w:r>
      </w:ins>
      <w:ins w:id="366" w:author="Ram Shrestha" w:date="2014-02-27T23:46:00Z">
        <w:r w:rsidR="001D5CDE">
          <w:t xml:space="preserve">. </w:t>
        </w:r>
      </w:ins>
    </w:p>
    <w:p w14:paraId="67EBCA5E" w14:textId="77777777" w:rsidR="0036409B" w:rsidRDefault="0036409B" w:rsidP="00381145">
      <w:pPr>
        <w:numPr>
          <w:ins w:id="367" w:author="Ram Shrestha" w:date="2013-11-27T10:02:00Z"/>
        </w:numPr>
        <w:spacing w:line="480" w:lineRule="auto"/>
        <w:jc w:val="both"/>
        <w:rPr>
          <w:ins w:id="368" w:author="Ram Shrestha" w:date="2013-11-27T08:42:00Z"/>
        </w:rPr>
      </w:pPr>
    </w:p>
    <w:p w14:paraId="5BBF72CE" w14:textId="2EE73C22" w:rsidR="00E44CCA" w:rsidRDefault="00C55BCC" w:rsidP="00381145">
      <w:pPr>
        <w:spacing w:line="480" w:lineRule="auto"/>
        <w:jc w:val="both"/>
      </w:pPr>
      <w:r>
        <w:t xml:space="preserve">Primer ID is a novel technology </w:t>
      </w:r>
      <w:del w:id="369" w:author="Simon Travers" w:date="2014-03-27T14:15:00Z">
        <w:r w:rsidDel="00950270">
          <w:delText xml:space="preserve">to </w:delText>
        </w:r>
      </w:del>
      <w:ins w:id="370" w:author="Simon Travers" w:date="2014-03-27T14:15:00Z">
        <w:r w:rsidR="00950270">
          <w:t xml:space="preserve">that </w:t>
        </w:r>
      </w:ins>
      <w:r>
        <w:t>tag</w:t>
      </w:r>
      <w:ins w:id="371" w:author="Simon Travers" w:date="2014-03-27T14:15:00Z">
        <w:r w:rsidR="00950270">
          <w:t>s</w:t>
        </w:r>
      </w:ins>
      <w:r>
        <w:t xml:space="preserve"> </w:t>
      </w:r>
      <w:del w:id="372" w:author="Simon Travers" w:date="2014-03-27T14:15:00Z">
        <w:r w:rsidDel="00950270">
          <w:delText xml:space="preserve">every </w:delText>
        </w:r>
      </w:del>
      <w:ins w:id="373" w:author="Simon Travers" w:date="2014-03-27T14:15:00Z">
        <w:r w:rsidR="00950270">
          <w:t xml:space="preserve">each </w:t>
        </w:r>
      </w:ins>
      <w:proofErr w:type="spellStart"/>
      <w:r>
        <w:t>cDNA</w:t>
      </w:r>
      <w:proofErr w:type="spellEnd"/>
      <w:ins w:id="374" w:author="Simon Travers" w:date="2014-03-27T14:15:00Z">
        <w:r w:rsidR="00950270">
          <w:t>-generating</w:t>
        </w:r>
      </w:ins>
      <w:r>
        <w:t xml:space="preserve"> primer</w:t>
      </w:r>
      <w:ins w:id="375" w:author="Simon Travers" w:date="2014-03-27T14:15:00Z">
        <w:r w:rsidR="00950270">
          <w:t xml:space="preserve"> with a unique sequence thereby allowing the identification of sequence reads that originate from the same viral template</w:t>
        </w:r>
      </w:ins>
      <w:del w:id="376" w:author="Simon Travers" w:date="2014-03-27T14:16:00Z">
        <w:r w:rsidDel="00950270">
          <w:delText xml:space="preserve"> that generates a cDNA from a viral RNA and to accurately quantify the viral variants in the HIV quasispecies</w:delText>
        </w:r>
      </w:del>
      <w:r>
        <w:t xml:space="preserve">. </w:t>
      </w:r>
      <w:r w:rsidRPr="00CF2D92">
        <w:rPr>
          <w:i/>
        </w:rPr>
        <w:t>PCR and sequencing errors in the sequences can be resolved using multiple reads over a given base</w:t>
      </w:r>
      <w:r>
        <w:t xml:space="preserve">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377" w:author="Ram Shrestha" w:date="2014-03-02T21:23:00Z">
        <w:r w:rsidR="00787EBF">
          <w:instrText xml:space="preserve"> ADDIN EN.CITE </w:instrText>
        </w:r>
      </w:ins>
      <w:del w:id="378" w:author="Ram Shrestha" w:date="2014-02-28T08:59:00Z">
        <w:r w:rsidR="00EF1450" w:rsidDel="0019690B">
          <w:delInstrText xml:space="preserve"> ADDIN EN.CITE </w:delInstrText>
        </w:r>
        <w:r w:rsidR="004B3DDA" w:rsidDel="0019690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F1450" w:rsidDel="0019690B">
          <w:delInstrText xml:space="preserve"> ADDIN EN.CITE.DATA </w:delInstrText>
        </w:r>
        <w:r w:rsidR="004B3DDA" w:rsidDel="0019690B">
          <w:fldChar w:fldCharType="end"/>
        </w:r>
      </w:del>
      <w:ins w:id="379"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r>
        <w:rPr>
          <w:noProof/>
        </w:rPr>
        <w:t>(Jabara et al., 2011)</w:t>
      </w:r>
      <w:r w:rsidR="004B3DDA">
        <w:fldChar w:fldCharType="end"/>
      </w:r>
      <w:r>
        <w:t>. As sequences with the same</w:t>
      </w:r>
      <w:del w:id="380" w:author="Ram Shrestha" w:date="2014-03-01T23:00:00Z">
        <w:r w:rsidDel="00F744DB">
          <w:delText xml:space="preserve"> Primer ID </w:delText>
        </w:r>
      </w:del>
      <w:ins w:id="381" w:author="Ram Shrestha" w:date="2014-03-01T23:00:00Z">
        <w:r w:rsidR="00F744DB">
          <w:t xml:space="preserve"> Primer ID </w:t>
        </w:r>
      </w:ins>
      <w:del w:id="382" w:author="Simon Travers" w:date="2014-03-27T14:16:00Z">
        <w:r w:rsidDel="00950270">
          <w:delText xml:space="preserve">in a sample </w:delText>
        </w:r>
      </w:del>
      <w:r>
        <w:t xml:space="preserve">originate from the same template viral RNA sequence, an </w:t>
      </w:r>
      <w:del w:id="383" w:author="Simon Travers" w:date="2014-03-27T14:16:00Z">
        <w:r w:rsidDel="00950270">
          <w:delText xml:space="preserve">error </w:delText>
        </w:r>
      </w:del>
      <w:ins w:id="384" w:author="Simon Travers" w:date="2014-03-27T14:16:00Z">
        <w:r w:rsidR="00950270">
          <w:t xml:space="preserve">difference </w:t>
        </w:r>
      </w:ins>
      <w:r>
        <w:t>in one sequence relative to all others from the same template can be attributed to PCR or sequencing</w:t>
      </w:r>
      <w:r w:rsidR="001B5B7A">
        <w:t xml:space="preserve"> error and </w:t>
      </w:r>
      <w:ins w:id="385" w:author="Ram Shrestha" w:date="2014-02-25T22:49:00Z">
        <w:r w:rsidR="00707E2A">
          <w:t xml:space="preserve">can </w:t>
        </w:r>
      </w:ins>
      <w:r w:rsidR="001B5B7A">
        <w:t xml:space="preserve">be removed by the generation of a consensus sequence from </w:t>
      </w:r>
      <w:ins w:id="386" w:author="Simon Travers" w:date="2014-03-27T14:16:00Z">
        <w:r w:rsidR="00950270">
          <w:t xml:space="preserve">all of the </w:t>
        </w:r>
      </w:ins>
      <w:r w:rsidR="001B5B7A">
        <w:t xml:space="preserve">sequences </w:t>
      </w:r>
      <w:ins w:id="387" w:author="Ram Shrestha" w:date="2014-02-25T22:50:00Z">
        <w:del w:id="388" w:author="Simon Travers" w:date="2014-03-27T14:17:00Z">
          <w:r w:rsidR="00707E2A" w:rsidDel="00950270">
            <w:delText xml:space="preserve">represented </w:delText>
          </w:r>
        </w:del>
      </w:ins>
      <w:ins w:id="389" w:author="Simon Travers" w:date="2014-03-27T14:17:00Z">
        <w:r w:rsidR="00950270">
          <w:t>representing that</w:t>
        </w:r>
      </w:ins>
      <w:ins w:id="390" w:author="Ram Shrestha" w:date="2014-02-25T22:50:00Z">
        <w:del w:id="391" w:author="Simon Travers" w:date="2014-03-27T14:17:00Z">
          <w:r w:rsidR="00707E2A" w:rsidDel="00950270">
            <w:delText>by a</w:delText>
          </w:r>
        </w:del>
      </w:ins>
      <w:del w:id="392" w:author="Simon Travers" w:date="2014-03-27T14:17:00Z">
        <w:r w:rsidR="001B5B7A" w:rsidDel="00950270">
          <w:delText xml:space="preserve"> </w:delText>
        </w:r>
      </w:del>
      <w:ins w:id="393" w:author="Simon Travers" w:date="2014-03-27T14:17:00Z">
        <w:r w:rsidR="00950270">
          <w:t xml:space="preserve"> </w:t>
        </w:r>
      </w:ins>
      <w:r w:rsidR="001B5B7A">
        <w:t xml:space="preserve">Primer ID. Therefore, the technology can be anticipated to be widely accepted in future </w:t>
      </w:r>
      <w:del w:id="394" w:author="Ram Shrestha" w:date="2014-03-02T20:57:00Z">
        <w:r w:rsidR="001B5B7A" w:rsidDel="00A618A1">
          <w:delText xml:space="preserve">HTS </w:delText>
        </w:r>
      </w:del>
      <w:ins w:id="395" w:author="Ram Shrestha" w:date="2014-03-02T20:57:00Z">
        <w:r w:rsidR="00A618A1">
          <w:t xml:space="preserve">UDPS </w:t>
        </w:r>
      </w:ins>
      <w:r w:rsidR="001B5B7A">
        <w:t xml:space="preserve">involving highly heterogeneous population sample </w:t>
      </w:r>
      <w:r w:rsidR="004B3DDA">
        <w:fldChar w:fldCharType="begin"/>
      </w:r>
      <w:ins w:id="396"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397"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1B5B7A">
        <w:rPr>
          <w:noProof/>
        </w:rPr>
        <w:t>(Sheward et al., 2012)</w:t>
      </w:r>
      <w:r w:rsidR="004B3DDA">
        <w:fldChar w:fldCharType="end"/>
      </w:r>
      <w:r w:rsidR="001B5B7A">
        <w:t xml:space="preserve">. Because the technology developers and publishers have </w:t>
      </w:r>
      <w:r w:rsidR="00973277">
        <w:t xml:space="preserve">not made </w:t>
      </w:r>
      <w:r w:rsidR="001B5B7A">
        <w:t xml:space="preserve">the code </w:t>
      </w:r>
      <w:r w:rsidR="00973277">
        <w:t>available for</w:t>
      </w:r>
      <w:r w:rsidR="001B5B7A">
        <w:t xml:space="preserve"> public use, the PIDA algorithm has been developed</w:t>
      </w:r>
      <w:ins w:id="398" w:author="Simon Travers" w:date="2014-03-27T14:17:00Z">
        <w:r w:rsidR="00C47148">
          <w:t xml:space="preserve"> to facilitate the analysis of HIV drug resistance testing data generated using the primer ID approach</w:t>
        </w:r>
      </w:ins>
      <w:r w:rsidR="001B5B7A">
        <w:t>.</w:t>
      </w:r>
    </w:p>
    <w:p w14:paraId="5AA42FF0" w14:textId="77777777" w:rsidR="001B5B7A" w:rsidRDefault="001B5B7A" w:rsidP="00381145">
      <w:pPr>
        <w:numPr>
          <w:ins w:id="399" w:author="Ram Shrestha" w:date="2013-12-03T16:34:00Z"/>
        </w:numPr>
        <w:spacing w:line="480" w:lineRule="auto"/>
        <w:jc w:val="both"/>
        <w:rPr>
          <w:ins w:id="400" w:author="Ram Shrestha" w:date="2013-12-03T16:34:00Z"/>
        </w:rPr>
      </w:pPr>
    </w:p>
    <w:p w14:paraId="67CFE1A0" w14:textId="77777777" w:rsidR="00A832FC" w:rsidRDefault="00156C20">
      <w:pPr>
        <w:pStyle w:val="Heading3"/>
        <w:numPr>
          <w:numberingChange w:id="401" w:author="Ram Shrestha" w:date="2014-02-28T00:56:00Z" w:original="%1:2:0:.%2:4:0:.%3:1:0:"/>
        </w:numPr>
        <w:rPr>
          <w:ins w:id="402" w:author="Ram Shrestha" w:date="2013-12-03T16:33:00Z"/>
        </w:rPr>
      </w:pPr>
      <w:proofErr w:type="spellStart"/>
      <w:ins w:id="403" w:author="Ram Shrestha" w:date="2013-12-03T16:38:00Z">
        <w:r>
          <w:t>Demultiplexing</w:t>
        </w:r>
        <w:proofErr w:type="spellEnd"/>
        <w:r>
          <w:t xml:space="preserve"> of sequence reads</w:t>
        </w:r>
      </w:ins>
    </w:p>
    <w:p w14:paraId="2D0FB65B" w14:textId="77777777" w:rsidR="00943833" w:rsidRDefault="00943833" w:rsidP="00381145">
      <w:pPr>
        <w:spacing w:line="480" w:lineRule="auto"/>
        <w:jc w:val="both"/>
      </w:pPr>
    </w:p>
    <w:p w14:paraId="4ED384DE" w14:textId="3EBCA8E2" w:rsidR="00613F13" w:rsidRDefault="009049DA" w:rsidP="00ED17AC">
      <w:pPr>
        <w:spacing w:line="480" w:lineRule="auto"/>
        <w:jc w:val="both"/>
        <w:rPr>
          <w:ins w:id="404" w:author="Ram Shrestha" w:date="2013-11-27T17:09:00Z"/>
        </w:rPr>
      </w:pPr>
      <w:r>
        <w:t xml:space="preserve">The PIDA algorithm was tested on two </w:t>
      </w:r>
      <w:del w:id="405" w:author="Simon Travers" w:date="2014-03-27T14:19:00Z">
        <w:r w:rsidDel="00C47148">
          <w:delText xml:space="preserve">real Primer ID </w:delText>
        </w:r>
      </w:del>
      <w:ins w:id="406" w:author="Simon Travers" w:date="2014-03-27T14:19:00Z">
        <w:r w:rsidR="00C47148">
          <w:t xml:space="preserve">sequence datasets generated using </w:t>
        </w:r>
        <w:proofErr w:type="gramStart"/>
        <w:r w:rsidR="00C47148">
          <w:t xml:space="preserve">the </w:t>
        </w:r>
      </w:ins>
      <w:ins w:id="407" w:author="Ram Shrestha" w:date="2014-03-01T23:00:00Z">
        <w:r w:rsidR="00F744DB">
          <w:t xml:space="preserve"> Primer</w:t>
        </w:r>
        <w:proofErr w:type="gramEnd"/>
        <w:r w:rsidR="00F744DB">
          <w:t xml:space="preserve"> ID </w:t>
        </w:r>
      </w:ins>
      <w:del w:id="408" w:author="Simon Travers" w:date="2014-03-27T14:19:00Z">
        <w:r w:rsidDel="00C47148">
          <w:delText>raw sequence datasets</w:delText>
        </w:r>
      </w:del>
      <w:ins w:id="409" w:author="Simon Travers" w:date="2014-03-27T14:19:00Z">
        <w:r w:rsidR="00C47148">
          <w:t>approach</w:t>
        </w:r>
      </w:ins>
      <w:r>
        <w:t>.</w:t>
      </w:r>
      <w:ins w:id="410" w:author="Simon Travers" w:date="2014-03-27T14:19:00Z">
        <w:r w:rsidR="00C47148">
          <w:t xml:space="preserve"> </w:t>
        </w:r>
      </w:ins>
      <w:r>
        <w:t xml:space="preserve"> </w:t>
      </w:r>
      <w:r w:rsidR="00D01343">
        <w:t>The algorithm</w:t>
      </w:r>
      <w:r>
        <w:t xml:space="preserve"> was able to </w:t>
      </w:r>
      <w:proofErr w:type="spellStart"/>
      <w:r>
        <w:t>demultiplex</w:t>
      </w:r>
      <w:proofErr w:type="spellEnd"/>
      <w:r>
        <w:t xml:space="preserve"> the </w:t>
      </w:r>
      <w:r w:rsidR="00973277">
        <w:t xml:space="preserve">sequence </w:t>
      </w:r>
      <w:r>
        <w:t xml:space="preserve">reads </w:t>
      </w:r>
      <w:del w:id="411" w:author="Simon Travers" w:date="2014-03-27T14:19:00Z">
        <w:r w:rsidDel="003F6D92">
          <w:delText xml:space="preserve">with Primer ID </w:delText>
        </w:r>
      </w:del>
      <w:ins w:id="412" w:author="Ram Shrestha" w:date="2014-03-01T23:00:00Z">
        <w:del w:id="413" w:author="Simon Travers" w:date="2014-03-27T14:19:00Z">
          <w:r w:rsidR="00F744DB" w:rsidDel="003F6D92">
            <w:delText xml:space="preserve"> </w:delText>
          </w:r>
        </w:del>
      </w:ins>
      <w:ins w:id="414" w:author="Simon Travers" w:date="2014-03-27T14:19:00Z">
        <w:r w:rsidR="003F6D92">
          <w:t xml:space="preserve">on the basis of </w:t>
        </w:r>
      </w:ins>
      <w:ins w:id="415" w:author="Ram Shrestha" w:date="2014-03-01T23:00:00Z">
        <w:r w:rsidR="00F744DB">
          <w:t xml:space="preserve">Primer ID </w:t>
        </w:r>
      </w:ins>
      <w:del w:id="416" w:author="Simon Travers" w:date="2014-03-27T14:19:00Z">
        <w:r w:rsidDel="003F6D92">
          <w:delText xml:space="preserve">along with </w:delText>
        </w:r>
      </w:del>
      <w:ins w:id="417" w:author="Simon Travers" w:date="2014-03-27T14:19:00Z">
        <w:r w:rsidR="003F6D92">
          <w:t xml:space="preserve">as well as on the basis of both the </w:t>
        </w:r>
      </w:ins>
      <w:r>
        <w:t xml:space="preserve">MID and </w:t>
      </w:r>
      <w:proofErr w:type="spellStart"/>
      <w:r>
        <w:t>amplicon</w:t>
      </w:r>
      <w:proofErr w:type="spellEnd"/>
      <w:r>
        <w:t xml:space="preserve"> primers</w:t>
      </w:r>
      <w:r w:rsidR="00973277">
        <w:t xml:space="preserve">. </w:t>
      </w:r>
      <w:commentRangeStart w:id="418"/>
      <w:r w:rsidR="00973277">
        <w:t xml:space="preserve">However, </w:t>
      </w:r>
      <w:r w:rsidR="00D132CC">
        <w:t xml:space="preserve">9% and 5% of the sequence reads </w:t>
      </w:r>
      <w:r w:rsidR="00973277">
        <w:t xml:space="preserve">were discarded at </w:t>
      </w:r>
      <w:proofErr w:type="spellStart"/>
      <w:r w:rsidR="00973277">
        <w:t>demultiplex</w:t>
      </w:r>
      <w:proofErr w:type="spellEnd"/>
      <w:r w:rsidR="00973277">
        <w:t xml:space="preserve"> step </w:t>
      </w:r>
      <w:r w:rsidR="00D132CC">
        <w:t>in Run1 and Run2 respectively.</w:t>
      </w:r>
      <w:commentRangeEnd w:id="418"/>
      <w:r w:rsidR="00A6493C">
        <w:rPr>
          <w:rStyle w:val="CommentReference"/>
        </w:rPr>
        <w:commentReference w:id="418"/>
      </w:r>
    </w:p>
    <w:p w14:paraId="239D2140" w14:textId="77777777" w:rsidR="00613F13" w:rsidRDefault="00613F13" w:rsidP="00ED17AC">
      <w:pPr>
        <w:numPr>
          <w:ins w:id="419" w:author="Ram Shrestha" w:date="2013-11-27T17:09:00Z"/>
        </w:numPr>
        <w:spacing w:line="480" w:lineRule="auto"/>
        <w:jc w:val="both"/>
        <w:rPr>
          <w:ins w:id="420" w:author="Ram Shrestha" w:date="2013-11-27T17:09:00Z"/>
        </w:rPr>
      </w:pPr>
    </w:p>
    <w:p w14:paraId="5E115D9A" w14:textId="2F4BB34B" w:rsidR="00CF1E06" w:rsidRDefault="004A2FC3" w:rsidP="00ED17AC">
      <w:pPr>
        <w:numPr>
          <w:ins w:id="421" w:author="Ram Shrestha" w:date="2013-11-27T17:09:00Z"/>
        </w:numPr>
        <w:spacing w:line="480" w:lineRule="auto"/>
        <w:jc w:val="both"/>
        <w:rPr>
          <w:ins w:id="422" w:author="Ram Shrestha" w:date="2014-02-25T22:55:00Z"/>
        </w:rPr>
      </w:pPr>
      <w:ins w:id="423" w:author="Ram Shrestha" w:date="2014-02-25T22:53:00Z">
        <w:r>
          <w:t>The reasons PIDA discard</w:t>
        </w:r>
      </w:ins>
      <w:ins w:id="424" w:author="Ram Shrestha" w:date="2014-02-28T22:49:00Z">
        <w:r>
          <w:t>ed</w:t>
        </w:r>
      </w:ins>
      <w:ins w:id="425" w:author="Ram Shrestha" w:date="2014-02-25T22:53:00Z">
        <w:r>
          <w:t xml:space="preserve"> </w:t>
        </w:r>
        <w:r w:rsidR="00CF1E06">
          <w:t xml:space="preserve">sequence reads </w:t>
        </w:r>
        <w:del w:id="426" w:author="Simon Travers" w:date="2014-03-27T14:24:00Z">
          <w:r w:rsidR="00CF1E06" w:rsidDel="003B094C">
            <w:delText>were</w:delText>
          </w:r>
        </w:del>
      </w:ins>
      <w:ins w:id="427" w:author="Simon Travers" w:date="2014-03-27T14:24:00Z">
        <w:r w:rsidR="003B094C">
          <w:t>was that it was not possible to</w:t>
        </w:r>
      </w:ins>
      <w:ins w:id="428" w:author="Ram Shrestha" w:date="2014-02-25T22:53:00Z">
        <w:del w:id="429" w:author="Simon Travers" w:date="2014-03-27T14:24:00Z">
          <w:r w:rsidR="00CF1E06" w:rsidDel="003B094C">
            <w:delText xml:space="preserve"> </w:delText>
          </w:r>
        </w:del>
      </w:ins>
      <w:ins w:id="430" w:author="Ram Shrestha" w:date="2014-02-28T22:48:00Z">
        <w:del w:id="431" w:author="Simon Travers" w:date="2014-03-27T14:24:00Z">
          <w:r w:rsidDel="003B094C">
            <w:delText>unable</w:delText>
          </w:r>
        </w:del>
      </w:ins>
      <w:ins w:id="432" w:author="Ram Shrestha" w:date="2014-02-25T22:53:00Z">
        <w:del w:id="433" w:author="Simon Travers" w:date="2014-03-27T14:24:00Z">
          <w:r w:rsidR="00CF1E06" w:rsidDel="003B094C">
            <w:delText xml:space="preserve"> to</w:delText>
          </w:r>
        </w:del>
        <w:r w:rsidR="00CF1E06">
          <w:t xml:space="preserve"> locate </w:t>
        </w:r>
      </w:ins>
      <w:ins w:id="434" w:author="Ram Shrestha" w:date="2014-02-25T22:55:00Z">
        <w:r w:rsidR="00CF1E06">
          <w:t xml:space="preserve">either </w:t>
        </w:r>
      </w:ins>
      <w:ins w:id="435" w:author="Simon Travers" w:date="2014-03-27T14:24:00Z">
        <w:r w:rsidR="003B094C">
          <w:t xml:space="preserve">the </w:t>
        </w:r>
      </w:ins>
      <w:ins w:id="436" w:author="Ram Shrestha" w:date="2014-02-25T22:53:00Z">
        <w:r w:rsidR="00CF1E06">
          <w:t xml:space="preserve">MID </w:t>
        </w:r>
        <w:del w:id="437" w:author="Simon Travers" w:date="2014-03-27T14:24:00Z">
          <w:r w:rsidR="00CF1E06" w:rsidDel="003B094C">
            <w:delText>sequence</w:delText>
          </w:r>
        </w:del>
      </w:ins>
      <w:ins w:id="438" w:author="Simon Travers" w:date="2014-03-27T14:24:00Z">
        <w:r w:rsidR="003B094C">
          <w:t xml:space="preserve">or </w:t>
        </w:r>
      </w:ins>
      <w:ins w:id="439" w:author="Ram Shrestha" w:date="2014-02-25T22:53:00Z">
        <w:del w:id="440" w:author="Simon Travers" w:date="2014-03-27T14:24:00Z">
          <w:r w:rsidR="00CF1E06" w:rsidDel="003B094C">
            <w:delText xml:space="preserve">, </w:delText>
          </w:r>
        </w:del>
        <w:r w:rsidR="00CF1E06">
          <w:t xml:space="preserve">primer </w:t>
        </w:r>
      </w:ins>
      <w:ins w:id="441" w:author="Simon Travers" w:date="2014-03-27T14:24:00Z">
        <w:r w:rsidR="003B094C">
          <w:t xml:space="preserve">sequences </w:t>
        </w:r>
      </w:ins>
      <w:ins w:id="442" w:author="Ram Shrestha" w:date="2014-02-25T22:55:00Z">
        <w:r w:rsidR="00CF1E06">
          <w:t xml:space="preserve">or </w:t>
        </w:r>
      </w:ins>
      <w:ins w:id="443" w:author="Simon Travers" w:date="2014-03-27T14:24:00Z">
        <w:r w:rsidR="003B094C">
          <w:t>that there</w:t>
        </w:r>
      </w:ins>
      <w:ins w:id="444" w:author="Ram Shrestha" w:date="2014-02-25T22:55:00Z">
        <w:del w:id="445" w:author="Simon Travers" w:date="2014-03-27T14:25:00Z">
          <w:r w:rsidR="00CF1E06" w:rsidDel="003B094C">
            <w:delText xml:space="preserve">the presence of </w:delText>
          </w:r>
        </w:del>
      </w:ins>
      <w:ins w:id="446" w:author="Simon Travers" w:date="2014-03-27T14:25:00Z">
        <w:r w:rsidR="003B094C">
          <w:t xml:space="preserve"> was an </w:t>
        </w:r>
      </w:ins>
      <w:ins w:id="447" w:author="Ram Shrestha" w:date="2014-02-25T22:55:00Z">
        <w:r w:rsidR="00CF1E06">
          <w:t xml:space="preserve">ambiguous base </w:t>
        </w:r>
      </w:ins>
      <w:ins w:id="448" w:author="Ram Shrestha" w:date="2014-02-25T22:56:00Z">
        <w:r w:rsidR="00CF1E06">
          <w:t>in</w:t>
        </w:r>
      </w:ins>
      <w:ins w:id="449" w:author="Ram Shrestha" w:date="2014-03-01T23:00:00Z">
        <w:r w:rsidR="00F744DB">
          <w:t xml:space="preserve"> </w:t>
        </w:r>
      </w:ins>
      <w:ins w:id="450" w:author="Simon Travers" w:date="2014-03-27T14:25:00Z">
        <w:r w:rsidR="003B094C">
          <w:t xml:space="preserve">present in the </w:t>
        </w:r>
      </w:ins>
      <w:ins w:id="451" w:author="Ram Shrestha" w:date="2014-03-01T23:00:00Z">
        <w:r w:rsidR="00F744DB">
          <w:t xml:space="preserve">Primer ID </w:t>
        </w:r>
      </w:ins>
      <w:ins w:id="452" w:author="Ram Shrestha" w:date="2014-02-25T22:55:00Z">
        <w:r w:rsidR="00CF1E06">
          <w:t xml:space="preserve">sequence. </w:t>
        </w:r>
      </w:ins>
    </w:p>
    <w:p w14:paraId="5B40D67A" w14:textId="77777777" w:rsidR="00CF1E06" w:rsidRDefault="00CF1E06" w:rsidP="00ED17AC">
      <w:pPr>
        <w:numPr>
          <w:ins w:id="453" w:author="Ram Shrestha" w:date="2014-02-25T22:55:00Z"/>
        </w:numPr>
        <w:spacing w:line="480" w:lineRule="auto"/>
        <w:jc w:val="both"/>
        <w:rPr>
          <w:ins w:id="454" w:author="Ram Shrestha" w:date="2014-02-25T22:55:00Z"/>
        </w:rPr>
      </w:pPr>
    </w:p>
    <w:p w14:paraId="6170F7FC" w14:textId="01F76E21" w:rsidR="00381987" w:rsidRDefault="003102A1" w:rsidP="00ED17AC">
      <w:pPr>
        <w:numPr>
          <w:ins w:id="455" w:author="Ram Shrestha" w:date="2014-02-25T22:55:00Z"/>
        </w:numPr>
        <w:spacing w:line="480" w:lineRule="auto"/>
        <w:jc w:val="both"/>
        <w:rPr>
          <w:ins w:id="456" w:author="Ram Shrestha" w:date="2014-02-25T23:25:00Z"/>
        </w:rPr>
      </w:pPr>
      <w:ins w:id="457" w:author="Ram Shrestha" w:date="2013-11-27T18:18:00Z">
        <w:r>
          <w:t xml:space="preserve">The </w:t>
        </w:r>
      </w:ins>
      <w:r w:rsidR="00D132CC">
        <w:t xml:space="preserve">MID </w:t>
      </w:r>
      <w:ins w:id="458" w:author="Ram Shrestha" w:date="2014-02-25T23:58:00Z">
        <w:r w:rsidR="00240307">
          <w:t xml:space="preserve">is located </w:t>
        </w:r>
      </w:ins>
      <w:r w:rsidR="00D132CC">
        <w:t xml:space="preserve">at the proximity of 3’ end of the </w:t>
      </w:r>
      <w:r w:rsidR="009E64EA">
        <w:t xml:space="preserve">forward </w:t>
      </w:r>
      <w:r w:rsidR="00D132CC">
        <w:t>sequence</w:t>
      </w:r>
      <w:r w:rsidR="009E64EA">
        <w:t>s</w:t>
      </w:r>
      <w:ins w:id="459" w:author="Ram Shrestha" w:date="2014-02-25T23:00:00Z">
        <w:r w:rsidR="00CF1E06">
          <w:t xml:space="preserve"> and </w:t>
        </w:r>
      </w:ins>
      <w:ins w:id="460" w:author="Ram Shrestha" w:date="2014-02-25T23:01:00Z">
        <w:r w:rsidR="00CF1E06">
          <w:t>close to</w:t>
        </w:r>
      </w:ins>
      <w:ins w:id="461" w:author="Ram Shrestha" w:date="2014-02-25T23:00:00Z">
        <w:r w:rsidR="00CF1E06">
          <w:t xml:space="preserve"> 5’ end </w:t>
        </w:r>
      </w:ins>
      <w:ins w:id="462" w:author="Ram Shrestha" w:date="2014-02-25T23:01:00Z">
        <w:r w:rsidR="00CF1E06">
          <w:t xml:space="preserve">of reverse sequences (Figure 3.1). We set </w:t>
        </w:r>
      </w:ins>
      <w:ins w:id="463" w:author="Ram Shrestha" w:date="2014-02-25T23:05:00Z">
        <w:r w:rsidR="003F0DD7">
          <w:t>a criterion</w:t>
        </w:r>
      </w:ins>
      <w:ins w:id="464" w:author="Ram Shrestha" w:date="2014-02-25T23:03:00Z">
        <w:r w:rsidR="003F0DD7">
          <w:t xml:space="preserve"> of zero tolerance in </w:t>
        </w:r>
      </w:ins>
      <w:ins w:id="465" w:author="Simon Travers" w:date="2014-03-27T14:25:00Z">
        <w:r w:rsidR="003361D1">
          <w:t xml:space="preserve">the </w:t>
        </w:r>
      </w:ins>
      <w:ins w:id="466" w:author="Ram Shrestha" w:date="2014-02-25T23:03:00Z">
        <w:r w:rsidR="003F0DD7">
          <w:t>spacer and</w:t>
        </w:r>
      </w:ins>
      <w:ins w:id="467" w:author="Ram Shrestha" w:date="2014-02-25T23:05:00Z">
        <w:r w:rsidR="003F0DD7">
          <w:t xml:space="preserve"> </w:t>
        </w:r>
      </w:ins>
      <w:ins w:id="468" w:author="Ram Shrestha" w:date="2014-02-25T23:03:00Z">
        <w:r w:rsidR="003F0DD7">
          <w:t>MID region</w:t>
        </w:r>
      </w:ins>
      <w:ins w:id="469" w:author="Simon Travers" w:date="2014-03-27T14:25:00Z">
        <w:r w:rsidR="0072420D">
          <w:t>s</w:t>
        </w:r>
      </w:ins>
      <w:ins w:id="470" w:author="Ram Shrestha" w:date="2014-02-25T23:05:00Z">
        <w:r w:rsidR="004A2FC3">
          <w:t xml:space="preserve"> and a </w:t>
        </w:r>
        <w:commentRangeStart w:id="471"/>
        <w:r w:rsidR="004A2FC3">
          <w:t>tolerance of five</w:t>
        </w:r>
        <w:r w:rsidR="003F0DD7">
          <w:t xml:space="preserve"> in priming site region</w:t>
        </w:r>
      </w:ins>
      <w:commentRangeEnd w:id="471"/>
      <w:r w:rsidR="0072420D">
        <w:rPr>
          <w:rStyle w:val="CommentReference"/>
        </w:rPr>
        <w:commentReference w:id="471"/>
      </w:r>
      <w:ins w:id="472" w:author="Ram Shrestha" w:date="2014-02-25T23:05:00Z">
        <w:r w:rsidR="003F0DD7">
          <w:t xml:space="preserve">. Most of the sequences </w:t>
        </w:r>
      </w:ins>
      <w:ins w:id="473" w:author="Ram Shrestha" w:date="2014-02-28T23:07:00Z">
        <w:r w:rsidR="0019521A">
          <w:t xml:space="preserve">are </w:t>
        </w:r>
      </w:ins>
      <w:ins w:id="474" w:author="Ram Shrestha" w:date="2014-02-25T23:07:00Z">
        <w:r w:rsidR="00444499">
          <w:t>discarded for the reason that PIDA is</w:t>
        </w:r>
        <w:r w:rsidR="003F0DD7">
          <w:t xml:space="preserve"> </w:t>
        </w:r>
      </w:ins>
      <w:ins w:id="475" w:author="Ram Shrestha" w:date="2014-02-25T23:08:00Z">
        <w:r w:rsidR="00444499">
          <w:t>unable</w:t>
        </w:r>
        <w:r w:rsidR="003F0DD7">
          <w:t xml:space="preserve"> to find</w:t>
        </w:r>
      </w:ins>
      <w:ins w:id="476" w:author="Ram Shrestha" w:date="2014-02-25T23:07:00Z">
        <w:r w:rsidR="003F0DD7">
          <w:t xml:space="preserve"> </w:t>
        </w:r>
      </w:ins>
      <w:ins w:id="477" w:author="Simon Travers" w:date="2014-03-27T14:26:00Z">
        <w:r w:rsidR="009B41C6">
          <w:t xml:space="preserve">the </w:t>
        </w:r>
      </w:ins>
      <w:ins w:id="478" w:author="Ram Shrestha" w:date="2014-02-25T23:07:00Z">
        <w:r w:rsidR="003F0DD7">
          <w:t xml:space="preserve">exact MID </w:t>
        </w:r>
      </w:ins>
      <w:ins w:id="479" w:author="Ram Shrestha" w:date="2014-02-28T23:16:00Z">
        <w:r w:rsidR="00444499">
          <w:t>in</w:t>
        </w:r>
      </w:ins>
      <w:ins w:id="480" w:author="Ram Shrestha" w:date="2014-02-25T23:05:00Z">
        <w:r w:rsidR="003F0DD7">
          <w:t xml:space="preserve"> forward sequence reads</w:t>
        </w:r>
      </w:ins>
      <w:ins w:id="481" w:author="Ram Shrestha" w:date="2014-02-25T23:08:00Z">
        <w:r w:rsidR="003F0DD7">
          <w:t xml:space="preserve">. As the base quality drops towards </w:t>
        </w:r>
      </w:ins>
      <w:commentRangeStart w:id="482"/>
      <w:ins w:id="483" w:author="Simon Travers" w:date="2014-03-27T14:26:00Z">
        <w:r w:rsidR="009B41C6">
          <w:t>the</w:t>
        </w:r>
        <w:commentRangeEnd w:id="482"/>
        <w:r w:rsidR="009B41C6">
          <w:rPr>
            <w:rStyle w:val="CommentReference"/>
          </w:rPr>
          <w:commentReference w:id="482"/>
        </w:r>
        <w:r w:rsidR="009B41C6">
          <w:t xml:space="preserve"> </w:t>
        </w:r>
      </w:ins>
      <w:ins w:id="485" w:author="Ram Shrestha" w:date="2014-02-25T23:08:00Z">
        <w:r w:rsidR="003F0DD7">
          <w:t xml:space="preserve">3’ end of sequence reads in </w:t>
        </w:r>
      </w:ins>
      <w:ins w:id="486" w:author="Ram Shrestha" w:date="2014-03-02T21:08:00Z">
        <w:r w:rsidR="00530310">
          <w:t xml:space="preserve">UDPS </w:t>
        </w:r>
      </w:ins>
      <w:ins w:id="487" w:author="Ram Shrestha" w:date="2014-02-26T00:23:00Z">
        <w:r w:rsidR="004B3DDA">
          <w:fldChar w:fldCharType="begin"/>
        </w:r>
      </w:ins>
      <w:ins w:id="488" w:author="Ram Shrestha" w:date="2014-03-02T21:23:00Z">
        <w:r w:rsidR="00787EBF">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4B3DDA">
        <w:fldChar w:fldCharType="separate"/>
      </w:r>
      <w:ins w:id="489" w:author="Ram Shrestha" w:date="2014-02-26T00:23:00Z">
        <w:r w:rsidR="003116EC">
          <w:rPr>
            <w:noProof/>
          </w:rPr>
          <w:t>(Cock et al., 2010)</w:t>
        </w:r>
        <w:r w:rsidR="004B3DDA">
          <w:fldChar w:fldCharType="end"/>
        </w:r>
      </w:ins>
      <w:ins w:id="490" w:author="Ram Shrestha" w:date="2014-02-25T23:22:00Z">
        <w:del w:id="491" w:author="Simon Travers" w:date="2014-03-27T14:26:00Z">
          <w:r w:rsidR="00381987" w:rsidDel="00282CEE">
            <w:delText>,</w:delText>
          </w:r>
        </w:del>
        <w:r w:rsidR="00381987">
          <w:t xml:space="preserve"> there </w:t>
        </w:r>
      </w:ins>
      <w:ins w:id="492" w:author="Ram Shrestha" w:date="2014-02-28T23:20:00Z">
        <w:r w:rsidR="00FF6727">
          <w:t>may</w:t>
        </w:r>
      </w:ins>
      <w:ins w:id="493" w:author="Ram Shrestha" w:date="2014-02-25T23:22:00Z">
        <w:r w:rsidR="00381987">
          <w:t xml:space="preserve"> be </w:t>
        </w:r>
      </w:ins>
      <w:ins w:id="494" w:author="Ram Shrestha" w:date="2014-03-02T21:08:00Z">
        <w:r w:rsidR="00530310">
          <w:t>error</w:t>
        </w:r>
      </w:ins>
      <w:ins w:id="495" w:author="Ram Shrestha" w:date="2014-02-25T23:22:00Z">
        <w:r w:rsidR="00381987">
          <w:t xml:space="preserve"> in base</w:t>
        </w:r>
      </w:ins>
      <w:ins w:id="496" w:author="Ram Shrestha" w:date="2014-02-25T23:31:00Z">
        <w:r w:rsidR="00381987">
          <w:t>s</w:t>
        </w:r>
      </w:ins>
      <w:ins w:id="497" w:author="Ram Shrestha" w:date="2014-02-25T23:22:00Z">
        <w:r w:rsidR="00381987">
          <w:t xml:space="preserve"> close to the</w:t>
        </w:r>
      </w:ins>
      <w:ins w:id="498" w:author="Ram Shrestha" w:date="2014-02-25T23:31:00Z">
        <w:r w:rsidR="00381987">
          <w:t xml:space="preserve"> end </w:t>
        </w:r>
      </w:ins>
      <w:del w:id="499" w:author="Ram Shrestha" w:date="2014-02-25T23:00:00Z">
        <w:r w:rsidR="00D132CC" w:rsidDel="00CF1E06">
          <w:delText>and th</w:delText>
        </w:r>
        <w:r w:rsidR="009E64EA" w:rsidDel="00CF1E06">
          <w:delText xml:space="preserve">e quality of the sequences </w:delText>
        </w:r>
        <w:r w:rsidR="00D132CC" w:rsidDel="00CF1E06">
          <w:delText>drop</w:delText>
        </w:r>
        <w:r w:rsidR="009E64EA" w:rsidDel="00CF1E06">
          <w:delText>s</w:delText>
        </w:r>
        <w:r w:rsidR="00D132CC" w:rsidDel="00CF1E06">
          <w:delText xml:space="preserve"> at the 3’ end</w:delText>
        </w:r>
      </w:del>
      <w:del w:id="500" w:author="Ram Shrestha" w:date="2014-02-25T23:23:00Z">
        <w:r w:rsidR="00D132CC" w:rsidDel="002A238C">
          <w:delText>.</w:delText>
        </w:r>
      </w:del>
      <w:del w:id="501" w:author="Ram Shrestha" w:date="2014-02-25T22:58:00Z">
        <w:r w:rsidR="00D132CC" w:rsidDel="00CF1E06">
          <w:delText xml:space="preserve"> </w:delText>
        </w:r>
      </w:del>
      <w:del w:id="502" w:author="Ram Shrestha" w:date="2013-11-27T17:10:00Z">
        <w:r w:rsidR="00D132CC" w:rsidDel="00613F13">
          <w:delText>Therefore, the sequence reads discarded was mostly attributed to sequencing error</w:delText>
        </w:r>
      </w:del>
      <w:ins w:id="503" w:author="Ram Shrestha" w:date="2013-12-03T16:14:00Z">
        <w:r w:rsidR="00833CE9">
          <w:t xml:space="preserve">and thus the algorithm </w:t>
        </w:r>
      </w:ins>
      <w:ins w:id="504" w:author="Ram Shrestha" w:date="2014-02-28T23:23:00Z">
        <w:r w:rsidR="00FF6727">
          <w:t>can</w:t>
        </w:r>
      </w:ins>
      <w:ins w:id="505" w:author="Ram Shrestha" w:date="2013-12-03T16:14:00Z">
        <w:r w:rsidR="00833CE9">
          <w:t>not find the exact matching MID sequence</w:t>
        </w:r>
      </w:ins>
      <w:r w:rsidR="00D132CC">
        <w:t>.</w:t>
      </w:r>
      <w:r w:rsidR="009E64EA">
        <w:t xml:space="preserve"> </w:t>
      </w:r>
      <w:ins w:id="506" w:author="Ram Shrestha" w:date="2014-02-25T23:25:00Z">
        <w:r w:rsidR="0019521A">
          <w:t xml:space="preserve">A </w:t>
        </w:r>
      </w:ins>
      <w:ins w:id="507" w:author="Ram Shrestha" w:date="2014-02-28T23:02:00Z">
        <w:r w:rsidR="0019521A">
          <w:t>sub</w:t>
        </w:r>
      </w:ins>
      <w:ins w:id="508" w:author="Ram Shrestha" w:date="2014-02-25T23:25:00Z">
        <w:r w:rsidR="00381987">
          <w:t xml:space="preserve">sequence </w:t>
        </w:r>
      </w:ins>
      <w:ins w:id="509" w:author="Ram Shrestha" w:date="2014-02-28T23:02:00Z">
        <w:r w:rsidR="0019521A">
          <w:t xml:space="preserve">that is exactly similar to MID </w:t>
        </w:r>
      </w:ins>
      <w:ins w:id="510" w:author="Ram Shrestha" w:date="2014-02-25T23:25:00Z">
        <w:r w:rsidR="00381987">
          <w:t>might occur anywhere within a sequence read but a sample specific MID must be present in</w:t>
        </w:r>
      </w:ins>
      <w:ins w:id="511" w:author="Ram Shrestha" w:date="2014-02-25T23:26:00Z">
        <w:r w:rsidR="00381987">
          <w:t xml:space="preserve"> </w:t>
        </w:r>
      </w:ins>
      <w:ins w:id="512" w:author="Ram Shrestha" w:date="2014-02-25T23:25:00Z">
        <w:r w:rsidR="00381987">
          <w:t>between the spacer sequences</w:t>
        </w:r>
      </w:ins>
      <w:ins w:id="513" w:author="Ram Shrestha" w:date="2014-02-25T23:32:00Z">
        <w:r w:rsidR="00202DC8">
          <w:t xml:space="preserve"> close to either 5</w:t>
        </w:r>
      </w:ins>
      <w:ins w:id="514" w:author="Ram Shrestha" w:date="2014-02-25T23:35:00Z">
        <w:r w:rsidR="00202DC8">
          <w:t>’ or 3’ end</w:t>
        </w:r>
      </w:ins>
      <w:ins w:id="515" w:author="Ram Shrestha" w:date="2014-02-28T23:05:00Z">
        <w:r w:rsidR="0019521A">
          <w:t xml:space="preserve"> (Figure 3.1)</w:t>
        </w:r>
      </w:ins>
      <w:ins w:id="516" w:author="Ram Shrestha" w:date="2014-02-25T23:26:00Z">
        <w:r w:rsidR="00381987">
          <w:t>. A</w:t>
        </w:r>
      </w:ins>
      <w:ins w:id="517" w:author="Ram Shrestha" w:date="2014-03-02T21:10:00Z">
        <w:r w:rsidR="006A4680">
          <w:t>n error in</w:t>
        </w:r>
      </w:ins>
      <w:ins w:id="518" w:author="Ram Shrestha" w:date="2014-02-25T23:26:00Z">
        <w:r w:rsidR="00381987">
          <w:t xml:space="preserve"> </w:t>
        </w:r>
      </w:ins>
      <w:ins w:id="519" w:author="Simon Travers" w:date="2014-03-27T14:27:00Z">
        <w:r w:rsidR="00282CEE">
          <w:t xml:space="preserve">a </w:t>
        </w:r>
      </w:ins>
      <w:ins w:id="520" w:author="Ram Shrestha" w:date="2014-02-25T23:26:00Z">
        <w:r w:rsidR="00381987">
          <w:t>single base either in spacer sequ</w:t>
        </w:r>
        <w:r w:rsidR="0019521A">
          <w:t>ence or in</w:t>
        </w:r>
      </w:ins>
      <w:ins w:id="521" w:author="Simon Travers" w:date="2014-03-27T14:27:00Z">
        <w:r w:rsidR="00282CEE">
          <w:t xml:space="preserve"> the</w:t>
        </w:r>
      </w:ins>
      <w:ins w:id="522" w:author="Ram Shrestha" w:date="2014-02-25T23:26:00Z">
        <w:r w:rsidR="0019521A">
          <w:t xml:space="preserve"> MID sequence disables</w:t>
        </w:r>
        <w:r w:rsidR="00381987">
          <w:t xml:space="preserve"> identification of </w:t>
        </w:r>
      </w:ins>
      <w:ins w:id="523" w:author="Ram Shrestha" w:date="2014-02-25T23:28:00Z">
        <w:r w:rsidR="00381987">
          <w:t xml:space="preserve">a </w:t>
        </w:r>
      </w:ins>
      <w:ins w:id="524" w:author="Ram Shrestha" w:date="2014-02-25T23:26:00Z">
        <w:r w:rsidR="00381987">
          <w:t xml:space="preserve">MID </w:t>
        </w:r>
      </w:ins>
      <w:ins w:id="525" w:author="Ram Shrestha" w:date="2014-02-25T23:28:00Z">
        <w:r w:rsidR="006A4680">
          <w:t>for the sequence resulting</w:t>
        </w:r>
        <w:r w:rsidR="00202DC8">
          <w:t xml:space="preserve"> to discard of the sequence </w:t>
        </w:r>
        <w:commentRangeStart w:id="526"/>
        <w:r w:rsidR="00202DC8">
          <w:t>read</w:t>
        </w:r>
      </w:ins>
      <w:commentRangeEnd w:id="526"/>
      <w:r w:rsidR="00282CEE">
        <w:rPr>
          <w:rStyle w:val="CommentReference"/>
        </w:rPr>
        <w:commentReference w:id="526"/>
      </w:r>
      <w:ins w:id="527" w:author="Ram Shrestha" w:date="2014-02-25T23:28:00Z">
        <w:r w:rsidR="00202DC8">
          <w:t>.</w:t>
        </w:r>
      </w:ins>
    </w:p>
    <w:p w14:paraId="45E66D71" w14:textId="77777777" w:rsidR="00381987" w:rsidRDefault="00381987" w:rsidP="00ED17AC">
      <w:pPr>
        <w:numPr>
          <w:ins w:id="528" w:author="Ram Shrestha" w:date="2014-02-25T23:29:00Z"/>
        </w:numPr>
        <w:spacing w:line="480" w:lineRule="auto"/>
        <w:jc w:val="both"/>
        <w:rPr>
          <w:ins w:id="529" w:author="Ram Shrestha" w:date="2014-02-25T23:29:00Z"/>
        </w:rPr>
      </w:pPr>
    </w:p>
    <w:p w14:paraId="34015B4C" w14:textId="14EA2080" w:rsidR="00202DC8" w:rsidRDefault="00202DC8" w:rsidP="00ED17AC">
      <w:pPr>
        <w:numPr>
          <w:ins w:id="530" w:author="Ram Shrestha" w:date="2014-02-25T23:40:00Z"/>
        </w:numPr>
        <w:spacing w:line="480" w:lineRule="auto"/>
        <w:jc w:val="both"/>
        <w:rPr>
          <w:ins w:id="531" w:author="Ram Shrestha" w:date="2014-02-25T23:40:00Z"/>
        </w:rPr>
      </w:pPr>
      <w:commentRangeStart w:id="532"/>
      <w:ins w:id="533" w:author="Ram Shrestha" w:date="2014-02-25T23:40:00Z">
        <w:r>
          <w:t xml:space="preserve">The </w:t>
        </w:r>
      </w:ins>
      <w:ins w:id="534" w:author="Ram Shrestha" w:date="2014-02-25T23:42:00Z">
        <w:r>
          <w:t xml:space="preserve">presence of a </w:t>
        </w:r>
      </w:ins>
      <w:ins w:id="535" w:author="Ram Shrestha" w:date="2014-02-25T23:40:00Z">
        <w:r>
          <w:t>gene specific pri</w:t>
        </w:r>
        <w:r w:rsidR="00E95A6D">
          <w:t>mer either forward or reverse was</w:t>
        </w:r>
        <w:r>
          <w:t xml:space="preserve"> </w:t>
        </w:r>
      </w:ins>
      <w:ins w:id="536" w:author="Ram Shrestha" w:date="2014-02-25T23:41:00Z">
        <w:r>
          <w:t xml:space="preserve">checked </w:t>
        </w:r>
      </w:ins>
      <w:ins w:id="537" w:author="Ram Shrestha" w:date="2014-02-25T23:42:00Z">
        <w:r>
          <w:t xml:space="preserve">if a sample specific MID </w:t>
        </w:r>
        <w:r w:rsidR="00E95A6D">
          <w:t>was</w:t>
        </w:r>
        <w:r>
          <w:t xml:space="preserve"> found in a sequence</w:t>
        </w:r>
      </w:ins>
      <w:ins w:id="538" w:author="Ram Shrestha" w:date="2014-02-25T23:48:00Z">
        <w:r w:rsidR="00E95A6D">
          <w:t xml:space="preserve"> read</w:t>
        </w:r>
      </w:ins>
      <w:ins w:id="539" w:author="Ram Shrestha" w:date="2014-02-25T23:42:00Z">
        <w:r>
          <w:t xml:space="preserve">. </w:t>
        </w:r>
      </w:ins>
      <w:commentRangeEnd w:id="532"/>
      <w:r w:rsidR="00B12470">
        <w:rPr>
          <w:rStyle w:val="CommentReference"/>
        </w:rPr>
        <w:commentReference w:id="532"/>
      </w:r>
      <w:ins w:id="540" w:author="Ram Shrestha" w:date="2014-02-25T23:51:00Z">
        <w:r w:rsidR="00240307">
          <w:t xml:space="preserve">PIDA </w:t>
        </w:r>
        <w:del w:id="541" w:author="Simon Travers" w:date="2014-03-27T14:32:00Z">
          <w:r w:rsidR="00240307" w:rsidDel="005809D2">
            <w:delText>used</w:delText>
          </w:r>
        </w:del>
      </w:ins>
      <w:ins w:id="542" w:author="Simon Travers" w:date="2014-03-27T14:32:00Z">
        <w:r w:rsidR="005809D2">
          <w:t>uses</w:t>
        </w:r>
      </w:ins>
      <w:ins w:id="543" w:author="Ram Shrestha" w:date="2014-02-25T23:51:00Z">
        <w:r w:rsidR="00240307">
          <w:t xml:space="preserve"> local pairwise alignment to search primers and we</w:t>
        </w:r>
        <w:r w:rsidR="00E95A6D">
          <w:t xml:space="preserve"> allowed a </w:t>
        </w:r>
      </w:ins>
      <w:ins w:id="544" w:author="Ram Shrestha" w:date="2014-02-25T23:55:00Z">
        <w:r w:rsidR="00240307">
          <w:t xml:space="preserve">maximum </w:t>
        </w:r>
      </w:ins>
      <w:ins w:id="545" w:author="Ram Shrestha" w:date="2014-02-25T23:51:00Z">
        <w:r w:rsidR="00E95A6D">
          <w:t>tolerance of</w:t>
        </w:r>
      </w:ins>
      <w:ins w:id="546" w:author="Ram Shrestha" w:date="2014-02-28T00:58:00Z">
        <w:r w:rsidR="00A54433">
          <w:t xml:space="preserve"> three </w:t>
        </w:r>
      </w:ins>
      <w:ins w:id="547" w:author="Ram Shrestha" w:date="2014-02-25T23:51:00Z">
        <w:r w:rsidR="00E95A6D">
          <w:t xml:space="preserve">bases while searching for a primer in a sequence reads. </w:t>
        </w:r>
      </w:ins>
      <w:ins w:id="548" w:author="Ram Shrestha" w:date="2014-02-25T23:56:00Z">
        <w:r w:rsidR="00240307">
          <w:t>A mismatch of over</w:t>
        </w:r>
      </w:ins>
      <w:ins w:id="549" w:author="Ram Shrestha" w:date="2014-02-28T00:58:00Z">
        <w:r w:rsidR="00A54433">
          <w:t xml:space="preserve"> three </w:t>
        </w:r>
      </w:ins>
      <w:ins w:id="550" w:author="Ram Shrestha" w:date="2014-02-25T23:56:00Z">
        <w:r w:rsidR="00240307">
          <w:t>bases</w:t>
        </w:r>
        <w:r w:rsidR="006A4680">
          <w:t xml:space="preserve"> in the primer region discarded</w:t>
        </w:r>
        <w:r w:rsidR="009256E5">
          <w:t xml:space="preserve"> </w:t>
        </w:r>
        <w:r w:rsidR="00240307">
          <w:t xml:space="preserve">a sequence read. </w:t>
        </w:r>
      </w:ins>
      <w:ins w:id="551" w:author="Ram Shrestha" w:date="2014-02-26T00:01:00Z">
        <w:r w:rsidR="00240307">
          <w:t xml:space="preserve">PIDA discarded </w:t>
        </w:r>
      </w:ins>
      <w:ins w:id="552" w:author="Ram Shrestha" w:date="2014-02-26T00:00:00Z">
        <w:r w:rsidR="00240307">
          <w:t xml:space="preserve">2962 and 751 sequence reads in Run1 and Run2 respectively for </w:t>
        </w:r>
      </w:ins>
      <w:ins w:id="553" w:author="Ram Shrestha" w:date="2014-02-28T23:33:00Z">
        <w:r w:rsidR="009256E5">
          <w:t xml:space="preserve">not </w:t>
        </w:r>
      </w:ins>
      <w:ins w:id="554" w:author="Ram Shrestha" w:date="2014-02-26T00:02:00Z">
        <w:r w:rsidR="00240307">
          <w:t>find</w:t>
        </w:r>
      </w:ins>
      <w:ins w:id="555" w:author="Ram Shrestha" w:date="2014-02-28T23:33:00Z">
        <w:r w:rsidR="009256E5">
          <w:t>ing</w:t>
        </w:r>
      </w:ins>
      <w:ins w:id="556" w:author="Ram Shrestha" w:date="2014-02-26T00:02:00Z">
        <w:r w:rsidR="00240307">
          <w:t xml:space="preserve"> a primer. </w:t>
        </w:r>
      </w:ins>
    </w:p>
    <w:p w14:paraId="331844E2" w14:textId="77777777" w:rsidR="007A3A01" w:rsidRDefault="007A3A01" w:rsidP="00ED17AC">
      <w:pPr>
        <w:numPr>
          <w:ins w:id="557" w:author="Ram Shrestha" w:date="2014-02-25T23:29:00Z"/>
        </w:numPr>
        <w:spacing w:line="480" w:lineRule="auto"/>
        <w:jc w:val="both"/>
      </w:pPr>
    </w:p>
    <w:p w14:paraId="45175683" w14:textId="77777777" w:rsidR="00707657" w:rsidRDefault="00707657" w:rsidP="00ED17AC">
      <w:pPr>
        <w:numPr>
          <w:ins w:id="558" w:author="Ram Shrestha" w:date="2014-02-26T00:14:00Z"/>
        </w:numPr>
        <w:spacing w:line="480" w:lineRule="auto"/>
        <w:jc w:val="both"/>
        <w:rPr>
          <w:ins w:id="559" w:author="Ram Shrestha" w:date="2014-02-26T00:24:00Z"/>
        </w:rPr>
      </w:pPr>
      <w:ins w:id="560" w:author="Ram Shrestha" w:date="2014-02-26T00:08:00Z">
        <w:r>
          <w:t xml:space="preserve">Finally, after the </w:t>
        </w:r>
      </w:ins>
      <w:ins w:id="561" w:author="Ram Shrestha" w:date="2014-02-26T00:09:00Z">
        <w:r>
          <w:t>search</w:t>
        </w:r>
      </w:ins>
      <w:ins w:id="562" w:author="Ram Shrestha" w:date="2014-02-26T00:08:00Z">
        <w:r>
          <w:t xml:space="preserve"> of </w:t>
        </w:r>
      </w:ins>
      <w:ins w:id="563" w:author="Ram Shrestha" w:date="2014-02-26T00:09:00Z">
        <w:r>
          <w:t xml:space="preserve">a </w:t>
        </w:r>
      </w:ins>
      <w:ins w:id="564" w:author="Ram Shrestha" w:date="2014-02-26T00:08:00Z">
        <w:r>
          <w:t xml:space="preserve">MID and a primer </w:t>
        </w:r>
      </w:ins>
      <w:ins w:id="565" w:author="Ram Shrestha" w:date="2014-02-26T00:11:00Z">
        <w:r>
          <w:t>are</w:t>
        </w:r>
      </w:ins>
      <w:ins w:id="566" w:author="Ram Shrestha" w:date="2014-02-26T00:10:00Z">
        <w:r>
          <w:t xml:space="preserve"> successful, PIDA </w:t>
        </w:r>
      </w:ins>
      <w:ins w:id="567" w:author="Ram Shrestha" w:date="2014-02-28T00:31:00Z">
        <w:r w:rsidR="00154092">
          <w:t>copies</w:t>
        </w:r>
      </w:ins>
      <w:ins w:id="568" w:author="Ram Shrestha" w:date="2014-02-26T00:11:00Z">
        <w:r>
          <w:t xml:space="preserve"> </w:t>
        </w:r>
      </w:ins>
      <w:ins w:id="569" w:author="Ram Shrestha" w:date="2014-02-28T00:32:00Z">
        <w:r w:rsidR="00154092">
          <w:t>‘</w:t>
        </w:r>
      </w:ins>
      <w:ins w:id="570" w:author="Ram Shrestha" w:date="2014-02-26T00:10:00Z">
        <w:r w:rsidR="00154092">
          <w:t>n</w:t>
        </w:r>
      </w:ins>
      <w:ins w:id="571" w:author="Ram Shrestha" w:date="2014-02-28T00:32:00Z">
        <w:r w:rsidR="00154092">
          <w:t>’</w:t>
        </w:r>
      </w:ins>
      <w:ins w:id="572" w:author="Ram Shrestha" w:date="2014-02-26T00:10:00Z">
        <w:r>
          <w:t xml:space="preserve"> bases </w:t>
        </w:r>
      </w:ins>
      <w:ins w:id="573" w:author="Ram Shrestha" w:date="2014-02-26T00:13:00Z">
        <w:r>
          <w:t>as a</w:t>
        </w:r>
      </w:ins>
      <w:ins w:id="574" w:author="Ram Shrestha" w:date="2014-03-01T23:00:00Z">
        <w:r w:rsidR="00F744DB">
          <w:t xml:space="preserve"> Primer ID </w:t>
        </w:r>
      </w:ins>
      <w:ins w:id="575" w:author="Ram Shrestha" w:date="2014-02-28T00:33:00Z">
        <w:r w:rsidR="00154092">
          <w:t xml:space="preserve">(where ‘n’ is length of Primer ID) </w:t>
        </w:r>
      </w:ins>
      <w:ins w:id="576" w:author="Ram Shrestha" w:date="2014-02-26T00:13:00Z">
        <w:r>
          <w:t xml:space="preserve">of the sequence </w:t>
        </w:r>
      </w:ins>
      <w:ins w:id="577" w:author="Ram Shrestha" w:date="2014-02-26T00:10:00Z">
        <w:r>
          <w:t>from</w:t>
        </w:r>
      </w:ins>
      <w:ins w:id="578" w:author="Ram Shrestha" w:date="2014-03-01T23:00:00Z">
        <w:r w:rsidR="00F744DB">
          <w:t xml:space="preserve"> </w:t>
        </w:r>
      </w:ins>
      <w:ins w:id="579" w:author="Ram Shrestha" w:date="2014-03-02T21:14:00Z">
        <w:r w:rsidR="006A4680">
          <w:t xml:space="preserve">the known </w:t>
        </w:r>
      </w:ins>
      <w:ins w:id="580" w:author="Ram Shrestha" w:date="2014-03-01T23:00:00Z">
        <w:r w:rsidR="00F744DB">
          <w:t xml:space="preserve">Primer ID </w:t>
        </w:r>
      </w:ins>
      <w:ins w:id="581" w:author="Ram Shrestha" w:date="2014-02-26T00:10:00Z">
        <w:r>
          <w:t>region</w:t>
        </w:r>
      </w:ins>
      <w:ins w:id="582" w:author="Ram Shrestha" w:date="2014-02-26T00:12:00Z">
        <w:r>
          <w:t xml:space="preserve">. </w:t>
        </w:r>
      </w:ins>
      <w:ins w:id="583" w:author="Ram Shrestha" w:date="2014-02-26T00:14:00Z">
        <w:r>
          <w:t>A presence of any ambiguous base in the noted</w:t>
        </w:r>
      </w:ins>
      <w:ins w:id="584" w:author="Ram Shrestha" w:date="2014-03-01T23:00:00Z">
        <w:r w:rsidR="00F744DB">
          <w:t xml:space="preserve"> Primer ID </w:t>
        </w:r>
      </w:ins>
      <w:ins w:id="585" w:author="Ram Shrestha" w:date="2014-02-26T00:14:00Z">
        <w:r>
          <w:t xml:space="preserve">means it is not possible to identify the original template </w:t>
        </w:r>
        <w:proofErr w:type="spellStart"/>
        <w:r>
          <w:t>cDNA</w:t>
        </w:r>
        <w:proofErr w:type="spellEnd"/>
        <w:r>
          <w:t xml:space="preserve"> sequence thus t</w:t>
        </w:r>
      </w:ins>
      <w:ins w:id="586" w:author="Ram Shrestha" w:date="2014-02-26T00:15:00Z">
        <w:r w:rsidR="006A4680">
          <w:t>he sequence reads are</w:t>
        </w:r>
        <w:r>
          <w:t xml:space="preserve"> discarded.</w:t>
        </w:r>
      </w:ins>
      <w:ins w:id="587" w:author="Ram Shrestha" w:date="2014-02-26T00:16:00Z">
        <w:r>
          <w:t xml:space="preserve"> PIDA discarded 257 and 37 sequence reads from Run1 and Run2 respectively</w:t>
        </w:r>
      </w:ins>
      <w:ins w:id="588" w:author="Ram Shrestha" w:date="2014-02-26T00:17:00Z">
        <w:r w:rsidR="002A54CA">
          <w:t xml:space="preserve"> for the presence of an ambiguous base in the </w:t>
        </w:r>
      </w:ins>
      <w:ins w:id="589" w:author="Ram Shrestha" w:date="2014-02-28T00:36:00Z">
        <w:r w:rsidR="00154092">
          <w:t>Primer ID</w:t>
        </w:r>
      </w:ins>
      <w:ins w:id="590" w:author="Ram Shrestha" w:date="2014-02-26T00:17:00Z">
        <w:r w:rsidR="002A54CA">
          <w:t>.</w:t>
        </w:r>
      </w:ins>
      <w:ins w:id="591" w:author="Ram Shrestha" w:date="2014-02-26T00:18:00Z">
        <w:r w:rsidR="002A54CA">
          <w:t xml:space="preserve"> Almost all the sequence reads discarded </w:t>
        </w:r>
      </w:ins>
      <w:ins w:id="592" w:author="Ram Shrestha" w:date="2014-02-26T00:19:00Z">
        <w:r w:rsidR="002A54CA">
          <w:t>in this category were forward orientation. Primer IDs are present towards 3</w:t>
        </w:r>
      </w:ins>
      <w:ins w:id="593" w:author="Ram Shrestha" w:date="2014-02-26T00:20:00Z">
        <w:r w:rsidR="002A54CA">
          <w:t>’ end of forward sequence reads and as the quality drops to</w:t>
        </w:r>
      </w:ins>
      <w:ins w:id="594" w:author="Ram Shrestha" w:date="2014-02-26T08:24:00Z">
        <w:r w:rsidR="00147D46">
          <w:t>wards</w:t>
        </w:r>
      </w:ins>
      <w:ins w:id="595" w:author="Ram Shrestha" w:date="2014-02-26T00:20:00Z">
        <w:r w:rsidR="002A54CA">
          <w:t xml:space="preserve"> the end, an ambiguous base</w:t>
        </w:r>
      </w:ins>
      <w:ins w:id="596" w:author="Ram Shrestha" w:date="2014-02-26T00:21:00Z">
        <w:r w:rsidR="002A54CA">
          <w:t xml:space="preserve"> might be incorporated during </w:t>
        </w:r>
        <w:commentRangeStart w:id="597"/>
        <w:r w:rsidR="002A54CA">
          <w:t>sequencing</w:t>
        </w:r>
      </w:ins>
      <w:commentRangeEnd w:id="597"/>
      <w:r w:rsidR="00611293">
        <w:rPr>
          <w:rStyle w:val="CommentReference"/>
        </w:rPr>
        <w:commentReference w:id="597"/>
      </w:r>
      <w:ins w:id="598" w:author="Ram Shrestha" w:date="2014-02-26T00:21:00Z">
        <w:r w:rsidR="002A54CA">
          <w:t>.</w:t>
        </w:r>
      </w:ins>
    </w:p>
    <w:p w14:paraId="2B5EB336" w14:textId="77777777" w:rsidR="003116EC" w:rsidRDefault="003116EC" w:rsidP="00ED17AC">
      <w:pPr>
        <w:numPr>
          <w:ins w:id="599" w:author="Ram Shrestha" w:date="2014-02-26T00:24:00Z"/>
        </w:numPr>
        <w:spacing w:line="480" w:lineRule="auto"/>
        <w:jc w:val="both"/>
        <w:rPr>
          <w:ins w:id="600" w:author="Ram Shrestha" w:date="2013-12-03T16:38:00Z"/>
        </w:rPr>
      </w:pPr>
    </w:p>
    <w:p w14:paraId="6B0DED5D" w14:textId="77777777" w:rsidR="00A832FC" w:rsidRDefault="006958C2">
      <w:pPr>
        <w:pStyle w:val="Heading3"/>
        <w:numPr>
          <w:numberingChange w:id="601" w:author="Ram Shrestha" w:date="2014-02-28T00:56:00Z" w:original="%1:2:0:.%2:4:0:.%3:2:0:"/>
        </w:numPr>
        <w:rPr>
          <w:ins w:id="602" w:author="Ram Shrestha" w:date="2013-12-03T16:38:00Z"/>
        </w:rPr>
      </w:pPr>
      <w:ins w:id="603" w:author="Ram Shrestha" w:date="2013-12-03T16:38:00Z">
        <w:r>
          <w:t>F</w:t>
        </w:r>
      </w:ins>
      <w:ins w:id="604" w:author="Ram Shrestha" w:date="2013-12-04T08:53:00Z">
        <w:r>
          <w:t xml:space="preserve">orward and reverse </w:t>
        </w:r>
      </w:ins>
      <w:ins w:id="605" w:author="Ram Shrestha" w:date="2013-12-04T08:52:00Z">
        <w:r>
          <w:t>sequence read length</w:t>
        </w:r>
      </w:ins>
    </w:p>
    <w:p w14:paraId="10580552" w14:textId="77777777" w:rsidR="00156C20" w:rsidRDefault="00156C20" w:rsidP="00ED17AC">
      <w:pPr>
        <w:spacing w:line="480" w:lineRule="auto"/>
        <w:jc w:val="both"/>
      </w:pPr>
    </w:p>
    <w:p w14:paraId="1BD0CA12" w14:textId="77777777" w:rsidR="00EC6B50" w:rsidRDefault="00491AA0" w:rsidP="00491AA0">
      <w:pPr>
        <w:spacing w:line="480" w:lineRule="auto"/>
        <w:jc w:val="both"/>
        <w:rPr>
          <w:ins w:id="606" w:author="Ram Shrestha" w:date="2014-02-26T21:39:00Z"/>
        </w:rPr>
      </w:pPr>
      <w:commentRangeStart w:id="607"/>
      <w:ins w:id="608" w:author="Ram Shrestha" w:date="2014-02-26T21:30:00Z">
        <w:r>
          <w:t>In forward sequence reads, t</w:t>
        </w:r>
      </w:ins>
      <w:r w:rsidR="00916CEE">
        <w:t>he MID and</w:t>
      </w:r>
      <w:del w:id="609" w:author="Ram Shrestha" w:date="2014-03-01T23:00:00Z">
        <w:r w:rsidR="00916CEE" w:rsidDel="00F744DB">
          <w:delText xml:space="preserve"> Primer ID </w:delText>
        </w:r>
      </w:del>
      <w:ins w:id="610" w:author="Ram Shrestha" w:date="2014-03-01T23:00:00Z">
        <w:r w:rsidR="00F744DB">
          <w:t xml:space="preserve"> Primer ID </w:t>
        </w:r>
      </w:ins>
      <w:r w:rsidR="00916CEE">
        <w:t xml:space="preserve">tags </w:t>
      </w:r>
      <w:ins w:id="611" w:author="Ram Shrestha" w:date="2014-02-26T21:30:00Z">
        <w:r>
          <w:t xml:space="preserve">are present </w:t>
        </w:r>
      </w:ins>
      <w:r w:rsidR="00916CEE">
        <w:t>at</w:t>
      </w:r>
      <w:r w:rsidR="003A49B1">
        <w:t xml:space="preserve"> the</w:t>
      </w:r>
      <w:r w:rsidR="00916CEE">
        <w:t xml:space="preserve"> 3’ end of forward sequences</w:t>
      </w:r>
      <w:ins w:id="612" w:author="Ram Shrestha" w:date="2014-02-26T21:30:00Z">
        <w:r>
          <w:t xml:space="preserve">. In </w:t>
        </w:r>
      </w:ins>
      <w:ins w:id="613" w:author="Ram Shrestha" w:date="2014-02-26T21:31:00Z">
        <w:r>
          <w:t xml:space="preserve">order </w:t>
        </w:r>
      </w:ins>
      <w:ins w:id="614" w:author="Ram Shrestha" w:date="2014-02-26T21:32:00Z">
        <w:r>
          <w:t xml:space="preserve">to </w:t>
        </w:r>
      </w:ins>
      <w:proofErr w:type="spellStart"/>
      <w:ins w:id="615" w:author="Ram Shrestha" w:date="2014-02-26T21:31:00Z">
        <w:r>
          <w:t>demultiplex</w:t>
        </w:r>
        <w:proofErr w:type="spellEnd"/>
        <w:r>
          <w:t xml:space="preserve"> by MID and</w:t>
        </w:r>
      </w:ins>
      <w:ins w:id="616" w:author="Ram Shrestha" w:date="2014-03-01T23:00:00Z">
        <w:r w:rsidR="00F744DB">
          <w:t xml:space="preserve"> Primer ID </w:t>
        </w:r>
      </w:ins>
      <w:ins w:id="617" w:author="Ram Shrestha" w:date="2014-02-26T21:31:00Z">
        <w:r>
          <w:t xml:space="preserve">tags, </w:t>
        </w:r>
      </w:ins>
      <w:ins w:id="618" w:author="Ram Shrestha" w:date="2014-02-26T21:32:00Z">
        <w:r>
          <w:t xml:space="preserve">the forward sequence reads have to be </w:t>
        </w:r>
      </w:ins>
      <w:ins w:id="619" w:author="Ram Shrestha" w:date="2014-02-26T21:34:00Z">
        <w:r>
          <w:t>full-length</w:t>
        </w:r>
      </w:ins>
      <w:ins w:id="620" w:author="Ram Shrestha" w:date="2014-02-26T21:32:00Z">
        <w:r>
          <w:t xml:space="preserve"> </w:t>
        </w:r>
        <w:proofErr w:type="spellStart"/>
        <w:r>
          <w:t>amplicon</w:t>
        </w:r>
        <w:proofErr w:type="spellEnd"/>
        <w:r>
          <w:t xml:space="preserve"> to cover the tags. </w:t>
        </w:r>
      </w:ins>
      <w:ins w:id="621" w:author="Ram Shrestha" w:date="2014-02-26T21:39:00Z">
        <w:r w:rsidR="00EC6B50">
          <w:t xml:space="preserve">We observed high </w:t>
        </w:r>
      </w:ins>
      <w:ins w:id="622" w:author="Ram Shrestha" w:date="2014-02-28T23:55:00Z">
        <w:r w:rsidR="009017BF">
          <w:t>number of sequence reads was</w:t>
        </w:r>
      </w:ins>
      <w:ins w:id="623" w:author="Ram Shrestha" w:date="2014-02-26T21:42:00Z">
        <w:r w:rsidR="00C40C5D">
          <w:t xml:space="preserve"> discarded for the reason that</w:t>
        </w:r>
        <w:r w:rsidR="00EC6B50">
          <w:t xml:space="preserve"> no MID were found (</w:t>
        </w:r>
      </w:ins>
      <w:ins w:id="624" w:author="Ram Shrestha" w:date="2014-02-26T21:43:00Z">
        <w:r w:rsidR="00EC6B50">
          <w:t>Table 3.1</w:t>
        </w:r>
      </w:ins>
      <w:ins w:id="625" w:author="Ram Shrestha" w:date="2014-02-26T21:42:00Z">
        <w:r w:rsidR="00EC6B50">
          <w:t>)</w:t>
        </w:r>
      </w:ins>
      <w:ins w:id="626" w:author="Ram Shrestha" w:date="2014-02-26T21:43:00Z">
        <w:r w:rsidR="009017BF">
          <w:t xml:space="preserve">. </w:t>
        </w:r>
      </w:ins>
      <w:ins w:id="627" w:author="Ram Shrestha" w:date="2014-02-27T00:45:00Z">
        <w:r w:rsidR="009017BF">
          <w:t>N</w:t>
        </w:r>
        <w:r w:rsidR="00C40C5D">
          <w:t>o forward sequence reads were discarded for the reason of low read length (</w:t>
        </w:r>
      </w:ins>
      <w:ins w:id="628" w:author="Ram Shrestha" w:date="2014-02-27T00:46:00Z">
        <w:r w:rsidR="00C40C5D">
          <w:t>Figure 3.3</w:t>
        </w:r>
      </w:ins>
      <w:ins w:id="629" w:author="Ram Shrestha" w:date="2014-02-27T00:45:00Z">
        <w:r w:rsidR="00C40C5D">
          <w:t>)</w:t>
        </w:r>
      </w:ins>
      <w:ins w:id="630" w:author="Ram Shrestha" w:date="2014-02-27T00:46:00Z">
        <w:r w:rsidR="009017BF">
          <w:t xml:space="preserve"> and t</w:t>
        </w:r>
        <w:r w:rsidR="00C261AD">
          <w:t xml:space="preserve">he reason was that PIDA </w:t>
        </w:r>
      </w:ins>
      <w:ins w:id="631" w:author="Ram Shrestha" w:date="2014-02-27T00:47:00Z">
        <w:r w:rsidR="00C261AD">
          <w:t>searched</w:t>
        </w:r>
      </w:ins>
      <w:ins w:id="632" w:author="Ram Shrestha" w:date="2014-02-27T00:46:00Z">
        <w:r w:rsidR="00C261AD">
          <w:t xml:space="preserve"> for MID and</w:t>
        </w:r>
      </w:ins>
      <w:ins w:id="633" w:author="Ram Shrestha" w:date="2014-03-01T23:00:00Z">
        <w:r w:rsidR="00F744DB">
          <w:t xml:space="preserve"> Primer ID </w:t>
        </w:r>
      </w:ins>
      <w:ins w:id="634" w:author="Ram Shrestha" w:date="2014-02-27T00:46:00Z">
        <w:r w:rsidR="00C261AD">
          <w:t>be</w:t>
        </w:r>
      </w:ins>
      <w:ins w:id="635" w:author="Ram Shrestha" w:date="2014-02-27T00:47:00Z">
        <w:r w:rsidR="00C261AD">
          <w:t>fore the sequence read length.</w:t>
        </w:r>
      </w:ins>
    </w:p>
    <w:p w14:paraId="33E4DF9E" w14:textId="77777777" w:rsidR="00EC6B50" w:rsidRDefault="00EC6B50" w:rsidP="00491AA0">
      <w:pPr>
        <w:numPr>
          <w:ins w:id="636" w:author="Ram Shrestha" w:date="2014-02-26T21:39:00Z"/>
        </w:numPr>
        <w:spacing w:line="480" w:lineRule="auto"/>
        <w:jc w:val="both"/>
        <w:rPr>
          <w:ins w:id="637" w:author="Ram Shrestha" w:date="2014-02-26T21:39:00Z"/>
        </w:rPr>
      </w:pPr>
    </w:p>
    <w:p w14:paraId="6E638A63" w14:textId="77777777" w:rsidR="001A1D68" w:rsidRDefault="00491AA0" w:rsidP="00A95A87">
      <w:pPr>
        <w:spacing w:line="480" w:lineRule="auto"/>
        <w:jc w:val="both"/>
      </w:pPr>
      <w:ins w:id="638" w:author="Ram Shrestha" w:date="2014-02-26T21:32:00Z">
        <w:r>
          <w:t>In reverse sequence reads, the MID and</w:t>
        </w:r>
      </w:ins>
      <w:ins w:id="639" w:author="Ram Shrestha" w:date="2014-03-01T23:00:00Z">
        <w:r w:rsidR="00F744DB">
          <w:t xml:space="preserve"> Primer ID </w:t>
        </w:r>
      </w:ins>
      <w:ins w:id="640" w:author="Ram Shrestha" w:date="2014-02-26T21:32:00Z">
        <w:r>
          <w:t xml:space="preserve">tags are present at </w:t>
        </w:r>
      </w:ins>
      <w:ins w:id="641" w:author="Ram Shrestha" w:date="2014-02-26T21:54:00Z">
        <w:r w:rsidR="00A95A87">
          <w:t xml:space="preserve">the 5’ end. </w:t>
        </w:r>
      </w:ins>
      <w:ins w:id="642" w:author="Ram Shrestha" w:date="2014-02-26T21:38:00Z">
        <w:r>
          <w:t>Therefore, all reverse sequence reads cover MID and</w:t>
        </w:r>
      </w:ins>
      <w:ins w:id="643" w:author="Ram Shrestha" w:date="2014-03-01T23:00:00Z">
        <w:r w:rsidR="00F744DB">
          <w:t xml:space="preserve"> Primer ID </w:t>
        </w:r>
      </w:ins>
      <w:ins w:id="644" w:author="Ram Shrestha" w:date="2014-02-26T21:38:00Z">
        <w:r>
          <w:t>tags.</w:t>
        </w:r>
      </w:ins>
      <w:ins w:id="645" w:author="Ram Shrestha" w:date="2014-02-26T21:50:00Z">
        <w:r w:rsidR="00A95A87">
          <w:t xml:space="preserve"> How</w:t>
        </w:r>
      </w:ins>
      <w:ins w:id="646" w:author="Ram Shrestha" w:date="2014-02-26T21:52:00Z">
        <w:r w:rsidR="00A95A87">
          <w:t xml:space="preserve">ever, minimum read length for reverse sequence reads were defined such that they cover the region of interest in the </w:t>
        </w:r>
        <w:proofErr w:type="spellStart"/>
        <w:r w:rsidR="00A95A87">
          <w:t>amplicon</w:t>
        </w:r>
        <w:proofErr w:type="spellEnd"/>
        <w:r w:rsidR="00A95A87">
          <w:t>.</w:t>
        </w:r>
      </w:ins>
      <w:ins w:id="647" w:author="Ram Shrestha" w:date="2014-02-26T21:53:00Z">
        <w:r w:rsidR="00A95A87">
          <w:t xml:space="preserve"> </w:t>
        </w:r>
      </w:ins>
      <w:ins w:id="648" w:author="Ram Shrestha" w:date="2013-12-05T22:31:00Z">
        <w:r w:rsidR="00FD7D4A">
          <w:t>Only 32 and 23 sequence reads were discarded for not covering the region of interest in Run1 and Run2 respectively.</w:t>
        </w:r>
      </w:ins>
    </w:p>
    <w:commentRangeEnd w:id="607"/>
    <w:p w14:paraId="7BC0D792" w14:textId="77777777" w:rsidR="00916CEE" w:rsidRDefault="00527946" w:rsidP="007A425D">
      <w:pPr>
        <w:numPr>
          <w:ins w:id="649" w:author="Ram Shrestha" w:date="2013-12-03T16:41:00Z"/>
        </w:numPr>
        <w:spacing w:line="480" w:lineRule="auto"/>
        <w:jc w:val="both"/>
        <w:rPr>
          <w:ins w:id="650" w:author="Ram Shrestha" w:date="2013-12-03T16:41:00Z"/>
        </w:rPr>
      </w:pPr>
      <w:r>
        <w:rPr>
          <w:rStyle w:val="CommentReference"/>
        </w:rPr>
        <w:commentReference w:id="607"/>
      </w:r>
    </w:p>
    <w:p w14:paraId="301AF38D" w14:textId="77777777" w:rsidR="00156C20" w:rsidRDefault="00CB2AC7" w:rsidP="00F11064">
      <w:pPr>
        <w:pStyle w:val="Heading3"/>
        <w:numPr>
          <w:numberingChange w:id="651" w:author="Ram Shrestha" w:date="2014-02-28T00:56:00Z" w:original="%1:2:0:.%2:4:0:.%3:3:0:"/>
        </w:numPr>
        <w:spacing w:line="480" w:lineRule="auto"/>
        <w:rPr>
          <w:ins w:id="652" w:author="Ram Shrestha" w:date="2013-12-04T21:59:00Z"/>
        </w:rPr>
      </w:pPr>
      <w:ins w:id="653" w:author="Ram Shrestha" w:date="2013-12-04T22:03:00Z">
        <w:r>
          <w:t xml:space="preserve">Analysis of </w:t>
        </w:r>
      </w:ins>
      <w:ins w:id="654" w:author="Ram Shrestha" w:date="2013-12-04T22:04:00Z">
        <w:r>
          <w:t>Primer IDs by their representative number of sequences</w:t>
        </w:r>
      </w:ins>
    </w:p>
    <w:p w14:paraId="14FE3746" w14:textId="77777777" w:rsidR="00A832FC" w:rsidRDefault="00A832FC">
      <w:pPr>
        <w:numPr>
          <w:ins w:id="655" w:author="Ram Shrestha" w:date="2013-12-04T21:59:00Z"/>
        </w:numPr>
      </w:pPr>
    </w:p>
    <w:p w14:paraId="779B441B" w14:textId="77777777" w:rsidR="00E81C83" w:rsidRDefault="00787EBF" w:rsidP="007A425D">
      <w:pPr>
        <w:spacing w:line="480" w:lineRule="auto"/>
        <w:jc w:val="both"/>
        <w:rPr>
          <w:ins w:id="656" w:author="Ram Shrestha" w:date="2014-02-27T01:13:00Z"/>
        </w:rPr>
      </w:pPr>
      <w:ins w:id="657" w:author="Ram Shrestha" w:date="2014-03-02T21:21:00Z">
        <w:r>
          <w:t>For each</w:t>
        </w:r>
      </w:ins>
      <w:ins w:id="658" w:author="Ram Shrestha" w:date="2014-02-27T00:54:00Z">
        <w:r w:rsidR="00C261AD">
          <w:t xml:space="preserve"> dataset</w:t>
        </w:r>
      </w:ins>
      <w:ins w:id="659" w:author="Ram Shrestha" w:date="2014-03-02T21:21:00Z">
        <w:r>
          <w:t xml:space="preserve"> binned together by sample and primer</w:t>
        </w:r>
      </w:ins>
      <w:ins w:id="660" w:author="Ram Shrestha" w:date="2014-02-27T00:54:00Z">
        <w:r w:rsidR="00C261AD">
          <w:t xml:space="preserve">, the sequence reads were further sub-binned by Primer ID. </w:t>
        </w:r>
      </w:ins>
      <w:ins w:id="661" w:author="Ram Shrestha" w:date="2014-03-01T00:30:00Z">
        <w:r w:rsidR="00A61DA3">
          <w:t xml:space="preserve"> There were 19558 and 8694 Primer IDs in Run1 and Run2 respectively. </w:t>
        </w:r>
      </w:ins>
      <w:ins w:id="662" w:author="Ram Shrestha" w:date="2014-03-01T00:34:00Z">
        <w:r w:rsidR="00BE659C">
          <w:t xml:space="preserve">The number of representative sequences in the Primer IDs ranged from one to </w:t>
        </w:r>
      </w:ins>
      <w:ins w:id="663" w:author="Ram Shrestha" w:date="2014-03-01T00:54:00Z">
        <w:r w:rsidR="00A953FD">
          <w:t>4144 in Run1 and one to 1119 in Run2</w:t>
        </w:r>
      </w:ins>
      <w:ins w:id="664" w:author="Ram Shrestha" w:date="2014-03-01T00:35:00Z">
        <w:r w:rsidR="00BE659C">
          <w:t xml:space="preserve">. </w:t>
        </w:r>
      </w:ins>
      <w:proofErr w:type="spellStart"/>
      <w:ins w:id="665" w:author="Ram Shrestha" w:date="2014-03-01T01:02:00Z">
        <w:r w:rsidR="00A953FD">
          <w:t>Jabara</w:t>
        </w:r>
        <w:proofErr w:type="spellEnd"/>
        <w:r w:rsidR="00A953FD">
          <w:t xml:space="preserve"> et al reported the range of one to 96 representative sequences per</w:t>
        </w:r>
      </w:ins>
      <w:ins w:id="666" w:author="Ram Shrestha" w:date="2014-03-01T23:00:00Z">
        <w:r w:rsidR="00F744DB">
          <w:t xml:space="preserve"> Primer ID </w:t>
        </w:r>
      </w:ins>
      <w:ins w:id="667" w:author="Ram Shrestha" w:date="2014-03-02T21:23:00Z">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fldChar w:fldCharType="end"/>
        </w:r>
      </w:ins>
      <w:r>
        <w:fldChar w:fldCharType="separate"/>
      </w:r>
      <w:ins w:id="668" w:author="Ram Shrestha" w:date="2014-03-02T21:23:00Z">
        <w:r>
          <w:rPr>
            <w:noProof/>
          </w:rPr>
          <w:t>(Jabara et al., 2011)</w:t>
        </w:r>
        <w:r>
          <w:fldChar w:fldCharType="end"/>
        </w:r>
      </w:ins>
      <w:ins w:id="669" w:author="Ram Shrestha" w:date="2014-03-01T01:02:00Z">
        <w:r w:rsidR="00A953FD">
          <w:t xml:space="preserve">. </w:t>
        </w:r>
      </w:ins>
      <w:ins w:id="670" w:author="Ram Shrestha" w:date="2014-02-27T00:54:00Z">
        <w:r w:rsidR="00C261AD">
          <w:t xml:space="preserve">The </w:t>
        </w:r>
      </w:ins>
      <w:ins w:id="671" w:author="Ram Shrestha" w:date="2014-02-27T00:56:00Z">
        <w:r w:rsidR="00C261AD">
          <w:t xml:space="preserve">variation in </w:t>
        </w:r>
      </w:ins>
      <w:ins w:id="672" w:author="Ram Shrestha" w:date="2014-02-27T00:54:00Z">
        <w:r w:rsidR="00C261AD">
          <w:t xml:space="preserve">number of sequences </w:t>
        </w:r>
      </w:ins>
      <w:ins w:id="673" w:author="Ram Shrestha" w:date="2014-02-27T00:55:00Z">
        <w:r w:rsidR="00C261AD">
          <w:t xml:space="preserve">reads </w:t>
        </w:r>
      </w:ins>
      <w:ins w:id="674" w:author="Ram Shrestha" w:date="2014-02-27T00:54:00Z">
        <w:r w:rsidR="00C261AD">
          <w:t xml:space="preserve">in each </w:t>
        </w:r>
      </w:ins>
      <w:ins w:id="675" w:author="Ram Shrestha" w:date="2014-02-27T00:55:00Z">
        <w:r w:rsidR="00C261AD">
          <w:t xml:space="preserve">sub-bin </w:t>
        </w:r>
      </w:ins>
      <w:ins w:id="676" w:author="Ram Shrestha" w:date="2014-02-27T00:56:00Z">
        <w:r w:rsidR="00C261AD">
          <w:t xml:space="preserve">was </w:t>
        </w:r>
      </w:ins>
      <w:ins w:id="677" w:author="Ram Shrestha" w:date="2014-02-27T01:07:00Z">
        <w:r w:rsidR="00504838">
          <w:t>over thousand folds (</w:t>
        </w:r>
      </w:ins>
      <w:ins w:id="678" w:author="Ram Shrestha" w:date="2014-02-27T01:09:00Z">
        <w:r w:rsidR="00504838">
          <w:t>Figure 3.4 – 3.7</w:t>
        </w:r>
      </w:ins>
      <w:ins w:id="679" w:author="Ram Shrestha" w:date="2014-02-27T01:07:00Z">
        <w:r w:rsidR="00504838">
          <w:t>)</w:t>
        </w:r>
      </w:ins>
      <w:ins w:id="680" w:author="Ram Shrestha" w:date="2014-02-27T01:10:00Z">
        <w:r w:rsidR="00504838">
          <w:t xml:space="preserve">, which was much higher than 100 folds as observed by </w:t>
        </w:r>
        <w:proofErr w:type="spellStart"/>
        <w:r w:rsidR="00504838">
          <w:t>Jabara</w:t>
        </w:r>
        <w:proofErr w:type="spellEnd"/>
        <w:r w:rsidR="00504838">
          <w:t xml:space="preserve"> and colleagues</w:t>
        </w:r>
        <w:r w:rsidR="00EF1450">
          <w:t xml:space="preserve"> </w:t>
        </w:r>
      </w:ins>
      <w:ins w:id="681" w:author="Ram Shrestha" w:date="2014-02-27T01:23:00Z">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682" w:author="Ram Shrestha" w:date="2014-03-02T21:23:00Z">
        <w:r>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fldChar w:fldCharType="end"/>
        </w:r>
      </w:ins>
      <w:r w:rsidR="004B3DDA">
        <w:fldChar w:fldCharType="separate"/>
      </w:r>
      <w:ins w:id="683" w:author="Ram Shrestha" w:date="2014-02-27T01:23:00Z">
        <w:r w:rsidR="00EF1450">
          <w:rPr>
            <w:noProof/>
          </w:rPr>
          <w:t>(Jabara et al., 2011)</w:t>
        </w:r>
        <w:r w:rsidR="004B3DDA">
          <w:fldChar w:fldCharType="end"/>
        </w:r>
      </w:ins>
      <w:ins w:id="684" w:author="Ram Shrestha" w:date="2014-02-27T01:07:00Z">
        <w:r w:rsidR="00504838">
          <w:t>.</w:t>
        </w:r>
      </w:ins>
      <w:ins w:id="685" w:author="Ram Shrestha" w:date="2014-03-01T01:07:00Z">
        <w:r w:rsidR="00E81C83">
          <w:t xml:space="preserve"> The median sequence reads per</w:t>
        </w:r>
      </w:ins>
      <w:ins w:id="686" w:author="Ram Shrestha" w:date="2014-03-01T23:00:00Z">
        <w:r w:rsidR="00F744DB">
          <w:t xml:space="preserve"> Primer ID </w:t>
        </w:r>
      </w:ins>
      <w:ins w:id="687" w:author="Ram Shrestha" w:date="2014-03-01T01:07:00Z">
        <w:r w:rsidR="00E81C83">
          <w:t xml:space="preserve">in Run1 and Run2 was three while </w:t>
        </w:r>
        <w:proofErr w:type="spellStart"/>
        <w:r w:rsidR="00E81C83">
          <w:t>Jabara</w:t>
        </w:r>
        <w:proofErr w:type="spellEnd"/>
        <w:r w:rsidR="00E81C83">
          <w:t xml:space="preserve"> et al </w:t>
        </w:r>
        <w:r w:rsidR="00E81C8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688" w:author="Ram Shrestha" w:date="2014-03-02T21:23:00Z">
        <w:r>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fldChar w:fldCharType="end"/>
        </w:r>
      </w:ins>
      <w:ins w:id="689" w:author="Ram Shrestha" w:date="2014-03-01T01:07:00Z">
        <w:r w:rsidR="00E81C83">
          <w:fldChar w:fldCharType="separate"/>
        </w:r>
        <w:r w:rsidR="00E81C83">
          <w:rPr>
            <w:noProof/>
          </w:rPr>
          <w:t>(Jabara et al., 2011)</w:t>
        </w:r>
        <w:r w:rsidR="00E81C83">
          <w:fldChar w:fldCharType="end"/>
        </w:r>
        <w:r w:rsidR="00E81C83">
          <w:t xml:space="preserve"> </w:t>
        </w:r>
      </w:ins>
      <w:ins w:id="690" w:author="Ram Shrestha" w:date="2014-03-01T01:09:00Z">
        <w:r w:rsidR="00E81C83">
          <w:t xml:space="preserve">reported the </w:t>
        </w:r>
      </w:ins>
      <w:ins w:id="691" w:author="Ram Shrestha" w:date="2014-03-01T01:07:00Z">
        <w:r w:rsidR="00E81C83">
          <w:t xml:space="preserve">median of six. </w:t>
        </w:r>
        <w:commentRangeStart w:id="692"/>
        <w:r w:rsidR="00E81C83">
          <w:t>We could not explain the difference in r</w:t>
        </w:r>
        <w:r w:rsidR="00441BDE">
          <w:t>ange of representative sequence reads</w:t>
        </w:r>
        <w:r w:rsidR="00E81C83">
          <w:t xml:space="preserve"> </w:t>
        </w:r>
      </w:ins>
      <w:ins w:id="693" w:author="Ram Shrestha" w:date="2014-03-01T01:18:00Z">
        <w:r w:rsidR="00441BDE">
          <w:t xml:space="preserve">and median sequence reads </w:t>
        </w:r>
      </w:ins>
      <w:ins w:id="694" w:author="Ram Shrestha" w:date="2014-03-01T01:07:00Z">
        <w:r w:rsidR="00E81C83">
          <w:t>per</w:t>
        </w:r>
      </w:ins>
      <w:ins w:id="695" w:author="Ram Shrestha" w:date="2014-03-01T23:00:00Z">
        <w:r w:rsidR="00F744DB">
          <w:t xml:space="preserve"> Primer ID </w:t>
        </w:r>
      </w:ins>
      <w:ins w:id="696" w:author="Ram Shrestha" w:date="2014-03-01T01:07:00Z">
        <w:r w:rsidR="00E81C83">
          <w:t xml:space="preserve">between </w:t>
        </w:r>
        <w:proofErr w:type="spellStart"/>
        <w:r w:rsidR="00E81C83">
          <w:t>Jabara</w:t>
        </w:r>
        <w:proofErr w:type="spellEnd"/>
        <w:r w:rsidR="00E81C83">
          <w:t xml:space="preserve"> et </w:t>
        </w:r>
        <w:proofErr w:type="spellStart"/>
        <w:r w:rsidR="00E81C83">
          <w:t>al’s</w:t>
        </w:r>
        <w:proofErr w:type="spellEnd"/>
        <w:r w:rsidR="00E81C83">
          <w:t xml:space="preserve"> observations and ours.</w:t>
        </w:r>
      </w:ins>
      <w:commentRangeEnd w:id="692"/>
      <w:r w:rsidR="0046006C">
        <w:rPr>
          <w:rStyle w:val="CommentReference"/>
        </w:rPr>
        <w:commentReference w:id="692"/>
      </w:r>
    </w:p>
    <w:p w14:paraId="1A90AB2F" w14:textId="77777777" w:rsidR="00E81C83" w:rsidRDefault="00E81C83" w:rsidP="007A425D">
      <w:pPr>
        <w:numPr>
          <w:ins w:id="697" w:author="Ram Shrestha" w:date="2014-03-01T01:07:00Z"/>
        </w:numPr>
        <w:spacing w:line="480" w:lineRule="auto"/>
        <w:jc w:val="both"/>
        <w:rPr>
          <w:ins w:id="698" w:author="Ram Shrestha" w:date="2014-03-01T01:07:00Z"/>
        </w:rPr>
      </w:pPr>
    </w:p>
    <w:p w14:paraId="3B03E8CA" w14:textId="77777777" w:rsidR="004C6312" w:rsidRDefault="00EF1450" w:rsidP="007A425D">
      <w:pPr>
        <w:numPr>
          <w:ins w:id="699" w:author="Ram Shrestha" w:date="2014-03-01T01:07:00Z"/>
        </w:numPr>
        <w:spacing w:line="480" w:lineRule="auto"/>
        <w:jc w:val="both"/>
        <w:rPr>
          <w:ins w:id="700" w:author="Ram Shrestha" w:date="2013-12-04T08:17:00Z"/>
        </w:rPr>
      </w:pPr>
      <w:ins w:id="701" w:author="Ram Shrestha" w:date="2014-02-27T01:13:00Z">
        <w:r>
          <w:t xml:space="preserve">Primer IDs with one or two representative sequence reads were </w:t>
        </w:r>
      </w:ins>
      <w:ins w:id="702" w:author="Ram Shrestha" w:date="2014-02-27T21:22:00Z">
        <w:r w:rsidR="002C59FA">
          <w:t>discarded,</w:t>
        </w:r>
      </w:ins>
      <w:ins w:id="703" w:author="Ram Shrestha" w:date="2014-02-27T01:13:00Z">
        <w:r>
          <w:t xml:space="preserve"> as they </w:t>
        </w:r>
      </w:ins>
      <w:ins w:id="704" w:author="Ram Shrestha" w:date="2014-02-27T01:14:00Z">
        <w:r>
          <w:t>could</w:t>
        </w:r>
      </w:ins>
      <w:ins w:id="705" w:author="Ram Shrestha" w:date="2014-02-27T01:13:00Z">
        <w:r>
          <w:t xml:space="preserve"> </w:t>
        </w:r>
      </w:ins>
      <w:ins w:id="706" w:author="Ram Shrestha" w:date="2014-02-27T01:14:00Z">
        <w:r>
          <w:t xml:space="preserve">not generate consensus sequence. </w:t>
        </w:r>
      </w:ins>
      <w:ins w:id="707" w:author="Ram Shrestha" w:date="2014-02-27T01:19:00Z">
        <w:r w:rsidR="003F4447">
          <w:t>The total of 73</w:t>
        </w:r>
        <w:r>
          <w:t xml:space="preserve">% </w:t>
        </w:r>
      </w:ins>
      <w:ins w:id="708" w:author="Ram Shrestha" w:date="2014-02-27T01:31:00Z">
        <w:r w:rsidR="003F4447">
          <w:t xml:space="preserve">and 93% </w:t>
        </w:r>
      </w:ins>
      <w:ins w:id="709" w:author="Ram Shrestha" w:date="2014-02-27T01:19:00Z">
        <w:r>
          <w:t>of Primer IDs</w:t>
        </w:r>
      </w:ins>
      <w:ins w:id="710" w:author="Ram Shrestha" w:date="2014-02-27T01:32:00Z">
        <w:r w:rsidR="003F4447">
          <w:t xml:space="preserve"> in Run1 and Run2 respectively</w:t>
        </w:r>
      </w:ins>
      <w:ins w:id="711" w:author="Ram Shrestha" w:date="2014-02-27T01:20:00Z">
        <w:r>
          <w:t xml:space="preserve"> was discarded for representing less than minimum </w:t>
        </w:r>
      </w:ins>
      <w:ins w:id="712" w:author="Ram Shrestha" w:date="2014-02-27T21:25:00Z">
        <w:r w:rsidR="002C59FA">
          <w:t>number of</w:t>
        </w:r>
      </w:ins>
      <w:ins w:id="713" w:author="Ram Shrestha" w:date="2014-02-27T01:20:00Z">
        <w:r>
          <w:t xml:space="preserve"> sequence reads </w:t>
        </w:r>
      </w:ins>
      <w:ins w:id="714" w:author="Ram Shrestha" w:date="2014-02-27T21:25:00Z">
        <w:r w:rsidR="002C59FA">
          <w:t xml:space="preserve">required </w:t>
        </w:r>
      </w:ins>
      <w:ins w:id="715" w:author="Ram Shrestha" w:date="2014-02-27T01:20:00Z">
        <w:r>
          <w:t>to generate</w:t>
        </w:r>
      </w:ins>
      <w:ins w:id="716" w:author="Ram Shrestha" w:date="2014-02-27T01:21:00Z">
        <w:r>
          <w:t xml:space="preserve"> a</w:t>
        </w:r>
      </w:ins>
      <w:ins w:id="717" w:author="Ram Shrestha" w:date="2014-02-27T01:20:00Z">
        <w:r>
          <w:t xml:space="preserve"> consensus sequence.</w:t>
        </w:r>
      </w:ins>
      <w:ins w:id="718" w:author="Ram Shrestha" w:date="2014-02-27T01:21:00Z">
        <w:r>
          <w:t xml:space="preserve"> This loss was much higher than 38% that was observed by </w:t>
        </w:r>
        <w:proofErr w:type="spellStart"/>
        <w:r>
          <w:t>Jabara</w:t>
        </w:r>
        <w:proofErr w:type="spellEnd"/>
        <w:r>
          <w:t xml:space="preserve"> et al </w:t>
        </w:r>
      </w:ins>
      <w:ins w:id="719" w:author="Ram Shrestha" w:date="2014-02-27T01:23:00Z">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20" w:author="Ram Shrestha" w:date="2014-03-02T21:23:00Z">
        <w:r w:rsidR="00787EBF">
          <w:instrText xml:space="preserve"> ADDIN EN.CITE </w:instrText>
        </w:r>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ins w:id="721" w:author="Ram Shrestha" w:date="2014-02-28T08:59:00Z">
        <w:r w:rsidR="0019690B">
          <w:rPr>
            <w:noProof/>
          </w:rPr>
          <w:t>(Jabara et al., 2011)</w:t>
        </w:r>
      </w:ins>
      <w:ins w:id="722" w:author="Ram Shrestha" w:date="2014-02-27T01:23:00Z">
        <w:r w:rsidR="004B3DDA">
          <w:fldChar w:fldCharType="end"/>
        </w:r>
      </w:ins>
      <w:ins w:id="723" w:author="Ram Shrestha" w:date="2014-02-27T01:22:00Z">
        <w:r>
          <w:t xml:space="preserve">. </w:t>
        </w:r>
      </w:ins>
      <w:ins w:id="724" w:author="Ram Shrestha" w:date="2013-11-27T07:49:00Z">
        <w:r w:rsidR="00055C1E">
          <w:t>Because each</w:t>
        </w:r>
      </w:ins>
      <w:ins w:id="725" w:author="Ram Shrestha" w:date="2014-03-01T23:00:00Z">
        <w:r w:rsidR="00F744DB">
          <w:t xml:space="preserve"> Primer ID </w:t>
        </w:r>
      </w:ins>
      <w:ins w:id="726" w:author="Ram Shrestha" w:date="2013-11-27T07:49:00Z">
        <w:r w:rsidR="00055C1E">
          <w:t xml:space="preserve">tags a unique </w:t>
        </w:r>
        <w:proofErr w:type="spellStart"/>
        <w:r w:rsidR="00055C1E">
          <w:t>cDNA</w:t>
        </w:r>
        <w:proofErr w:type="spellEnd"/>
        <w:r w:rsidR="00055C1E">
          <w:t xml:space="preserve"> </w:t>
        </w:r>
      </w:ins>
      <w:ins w:id="727" w:author="Ram Shrestha" w:date="2013-11-27T07:53:00Z">
        <w:r w:rsidR="00517FE0">
          <w:t>of</w:t>
        </w:r>
      </w:ins>
      <w:ins w:id="728" w:author="Ram Shrestha" w:date="2013-11-27T07:49:00Z">
        <w:r w:rsidR="00055C1E">
          <w:t xml:space="preserve"> a HIV virus in </w:t>
        </w:r>
      </w:ins>
      <w:ins w:id="729" w:author="Ram Shrestha" w:date="2013-12-03T18:39:00Z">
        <w:r w:rsidR="006A2FE7">
          <w:t>a</w:t>
        </w:r>
      </w:ins>
      <w:ins w:id="730" w:author="Ram Shrestha" w:date="2013-11-27T07:49:00Z">
        <w:r w:rsidR="00055C1E">
          <w:t xml:space="preserve"> population, </w:t>
        </w:r>
      </w:ins>
      <w:ins w:id="731" w:author="Ram Shrestha" w:date="2013-11-27T07:50:00Z">
        <w:r w:rsidR="00055C1E">
          <w:t>t</w:t>
        </w:r>
      </w:ins>
      <w:r w:rsidR="00ED17AC">
        <w:t xml:space="preserve">he </w:t>
      </w:r>
      <w:ins w:id="732" w:author="Ram Shrestha" w:date="2013-12-03T21:18:00Z">
        <w:r w:rsidR="000E202F">
          <w:t xml:space="preserve">removal of </w:t>
        </w:r>
      </w:ins>
      <w:r w:rsidR="00361DEC">
        <w:t xml:space="preserve">Primer </w:t>
      </w:r>
      <w:ins w:id="733" w:author="Ram Shrestha" w:date="2014-02-25T08:20:00Z">
        <w:r w:rsidR="003D2585">
          <w:t>IDs with</w:t>
        </w:r>
      </w:ins>
      <w:ins w:id="734" w:author="Ram Shrestha" w:date="2013-12-03T21:18:00Z">
        <w:r w:rsidR="000E202F">
          <w:t xml:space="preserve"> one or two representative sequences </w:t>
        </w:r>
      </w:ins>
      <w:r w:rsidR="00ED17AC">
        <w:t>would mean that the final analysis under represent</w:t>
      </w:r>
      <w:r w:rsidR="00C91536">
        <w:t>s</w:t>
      </w:r>
      <w:r w:rsidR="00ED17AC">
        <w:t xml:space="preserve"> the true diversity of viral variants</w:t>
      </w:r>
      <w:ins w:id="735" w:author="Ram Shrestha" w:date="2013-11-27T10:08:00Z">
        <w:r w:rsidR="006835FF">
          <w:t xml:space="preserve"> in the obtained sample</w:t>
        </w:r>
      </w:ins>
      <w:r w:rsidR="006644AD">
        <w:t xml:space="preserve"> </w:t>
      </w:r>
      <w:commentRangeStart w:id="736"/>
      <w:r w:rsidR="004B3DDA">
        <w:fldChar w:fldCharType="begin"/>
      </w:r>
      <w:ins w:id="737"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738" w:author="Ram Shrestha" w:date="2014-02-28T08:59:00Z">
        <w:r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6644AD">
        <w:rPr>
          <w:noProof/>
        </w:rPr>
        <w:t>(Sheward et al., 2012)</w:t>
      </w:r>
      <w:r w:rsidR="004B3DDA">
        <w:fldChar w:fldCharType="end"/>
      </w:r>
      <w:commentRangeEnd w:id="736"/>
      <w:r w:rsidR="00665E99">
        <w:rPr>
          <w:rStyle w:val="CommentReference"/>
        </w:rPr>
        <w:commentReference w:id="736"/>
      </w:r>
      <w:r w:rsidR="00ED17AC">
        <w:t>.</w:t>
      </w:r>
    </w:p>
    <w:p w14:paraId="2006687F" w14:textId="77777777" w:rsidR="004C6312" w:rsidRDefault="004C6312" w:rsidP="004C6312">
      <w:pPr>
        <w:numPr>
          <w:ins w:id="739" w:author="Ram Shrestha" w:date="2013-12-04T08:17:00Z"/>
        </w:numPr>
        <w:spacing w:line="480" w:lineRule="auto"/>
        <w:jc w:val="both"/>
        <w:rPr>
          <w:ins w:id="740" w:author="Ram Shrestha" w:date="2013-12-04T08:17:00Z"/>
        </w:rPr>
      </w:pPr>
    </w:p>
    <w:p w14:paraId="30E3A52E" w14:textId="77777777" w:rsidR="00127A70" w:rsidRDefault="009B26C6">
      <w:pPr>
        <w:pStyle w:val="Heading3"/>
        <w:numPr>
          <w:numberingChange w:id="741" w:author="Ram Shrestha" w:date="2014-02-28T00:56:00Z" w:original="%1:2:0:.%2:4:0:.%3:4:0:"/>
        </w:numPr>
        <w:spacing w:line="480" w:lineRule="auto"/>
        <w:rPr>
          <w:ins w:id="742" w:author="Ram Shrestha" w:date="2013-12-04T22:06:00Z"/>
        </w:rPr>
      </w:pPr>
      <w:ins w:id="743" w:author="Ram Shrestha" w:date="2013-12-04T08:25:00Z">
        <w:r>
          <w:t>Representative sequences per</w:t>
        </w:r>
      </w:ins>
      <w:ins w:id="744" w:author="Ram Shrestha" w:date="2014-03-01T23:00:00Z">
        <w:r w:rsidR="00F744DB">
          <w:t xml:space="preserve"> Primer ID </w:t>
        </w:r>
      </w:ins>
      <w:ins w:id="745" w:author="Ram Shrestha" w:date="2013-12-04T08:27:00Z">
        <w:r>
          <w:t>and consensus generation</w:t>
        </w:r>
      </w:ins>
    </w:p>
    <w:p w14:paraId="2844B5C5" w14:textId="77777777" w:rsidR="00785D2C" w:rsidRDefault="00785D2C">
      <w:pPr>
        <w:numPr>
          <w:ins w:id="746" w:author="Ram Shrestha" w:date="2013-12-04T22:06:00Z"/>
        </w:numPr>
      </w:pPr>
    </w:p>
    <w:p w14:paraId="6EFE1B28" w14:textId="77777777" w:rsidR="009B26C6" w:rsidDel="009B26C6" w:rsidRDefault="004C0C0E" w:rsidP="009B26C6">
      <w:pPr>
        <w:spacing w:line="480" w:lineRule="auto"/>
        <w:jc w:val="both"/>
        <w:rPr>
          <w:ins w:id="747" w:author="Ram Shrestha" w:date="2013-12-04T08:28:00Z"/>
        </w:rPr>
      </w:pPr>
      <w:ins w:id="748" w:author="Ram Shrestha" w:date="2014-02-27T21:48:00Z">
        <w:r>
          <w:t xml:space="preserve">The minimum number of </w:t>
        </w:r>
      </w:ins>
      <w:ins w:id="749" w:author="Ram Shrestha" w:date="2014-02-27T21:49:00Z">
        <w:r>
          <w:t xml:space="preserve">representative </w:t>
        </w:r>
      </w:ins>
      <w:ins w:id="750" w:author="Ram Shrestha" w:date="2014-02-27T21:48:00Z">
        <w:r>
          <w:t xml:space="preserve">sequence reads </w:t>
        </w:r>
      </w:ins>
      <w:ins w:id="751" w:author="Ram Shrestha" w:date="2014-02-27T21:49:00Z">
        <w:r>
          <w:t>per</w:t>
        </w:r>
      </w:ins>
      <w:ins w:id="752" w:author="Ram Shrestha" w:date="2014-03-01T23:00:00Z">
        <w:r w:rsidR="00F744DB">
          <w:t xml:space="preserve"> Primer ID </w:t>
        </w:r>
      </w:ins>
      <w:ins w:id="753" w:author="Ram Shrestha" w:date="2014-02-27T21:49:00Z">
        <w:r>
          <w:t xml:space="preserve">to generate a consensus sequence is three. </w:t>
        </w:r>
      </w:ins>
      <w:r w:rsidR="00014D2E">
        <w:t>Primer IDs</w:t>
      </w:r>
      <w:ins w:id="754" w:author="Ram Shrestha" w:date="2014-02-27T21:44:00Z">
        <w:r>
          <w:t xml:space="preserve"> with</w:t>
        </w:r>
      </w:ins>
      <w:r w:rsidR="00600A26">
        <w:t xml:space="preserve"> two </w:t>
      </w:r>
      <w:r w:rsidR="00014D2E">
        <w:t>represent</w:t>
      </w:r>
      <w:r w:rsidR="00600A26">
        <w:t>ative</w:t>
      </w:r>
      <w:r w:rsidR="00014D2E">
        <w:t xml:space="preserve"> sequence</w:t>
      </w:r>
      <w:r w:rsidR="00600A26">
        <w:t xml:space="preserve"> reads</w:t>
      </w:r>
      <w:r w:rsidR="00014D2E">
        <w:t xml:space="preserve"> </w:t>
      </w:r>
      <w:ins w:id="755" w:author="Ram Shrestha" w:date="2014-02-27T21:46:00Z">
        <w:r>
          <w:t xml:space="preserve">can </w:t>
        </w:r>
      </w:ins>
      <w:ins w:id="756" w:author="Ram Shrestha" w:date="2014-03-02T21:42:00Z">
        <w:r w:rsidR="00BF1BDE">
          <w:t xml:space="preserve">be used to </w:t>
        </w:r>
      </w:ins>
      <w:r w:rsidR="00014D2E">
        <w:t xml:space="preserve">generate a consensus sequence </w:t>
      </w:r>
      <w:r w:rsidR="00600A26">
        <w:t xml:space="preserve">but they </w:t>
      </w:r>
      <w:ins w:id="757" w:author="Ram Shrestha" w:date="2014-02-27T21:46:00Z">
        <w:r>
          <w:t>can</w:t>
        </w:r>
      </w:ins>
      <w:r w:rsidR="00600A26">
        <w:t xml:space="preserve"> have </w:t>
      </w:r>
      <w:r w:rsidR="00014D2E">
        <w:t xml:space="preserve">large number of ambiguous bases in it as an ambiguous base is added if there </w:t>
      </w:r>
      <w:ins w:id="758" w:author="Ram Shrestha" w:date="2014-02-27T21:47:00Z">
        <w:r>
          <w:t>is</w:t>
        </w:r>
      </w:ins>
      <w:r w:rsidR="00014D2E">
        <w:t xml:space="preserve"> a tie between two bases at </w:t>
      </w:r>
      <w:r w:rsidR="00F01A97">
        <w:t xml:space="preserve">many </w:t>
      </w:r>
      <w:r w:rsidR="00014D2E">
        <w:t>base position</w:t>
      </w:r>
      <w:r w:rsidR="00F01A97">
        <w:t>s</w:t>
      </w:r>
      <w:r w:rsidR="00014D2E">
        <w:t xml:space="preserve">. </w:t>
      </w:r>
      <w:ins w:id="759" w:author="Ram Shrestha" w:date="2014-02-27T22:02:00Z">
        <w:r w:rsidR="000B5BBA">
          <w:t>Therefore the ideal</w:t>
        </w:r>
      </w:ins>
      <w:r w:rsidR="00014D2E">
        <w:t xml:space="preserve"> minimum number of </w:t>
      </w:r>
      <w:ins w:id="760" w:author="Ram Shrestha" w:date="2014-02-27T22:02:00Z">
        <w:r w:rsidR="000B5BBA">
          <w:t xml:space="preserve">representative </w:t>
        </w:r>
      </w:ins>
      <w:r w:rsidR="00014D2E">
        <w:t>sequence</w:t>
      </w:r>
      <w:ins w:id="761" w:author="Ram Shrestha" w:date="2014-02-27T22:02:00Z">
        <w:r w:rsidR="000B5BBA">
          <w:t xml:space="preserve"> reads per</w:t>
        </w:r>
      </w:ins>
      <w:del w:id="762" w:author="Ram Shrestha" w:date="2014-03-01T23:00:00Z">
        <w:r w:rsidR="00014D2E" w:rsidDel="00F744DB">
          <w:delText xml:space="preserve"> </w:delText>
        </w:r>
      </w:del>
      <w:ins w:id="763" w:author="Ram Shrestha" w:date="2014-03-01T23:00:00Z">
        <w:r w:rsidR="00F744DB">
          <w:t xml:space="preserve"> Primer ID </w:t>
        </w:r>
      </w:ins>
      <w:r w:rsidR="00014D2E">
        <w:t>for consensus generation should be three.</w:t>
      </w:r>
    </w:p>
    <w:p w14:paraId="2564D082" w14:textId="77777777" w:rsidR="00303D9E" w:rsidRDefault="00303D9E" w:rsidP="00014D2E">
      <w:pPr>
        <w:numPr>
          <w:ins w:id="764" w:author="Ram Shrestha" w:date="2013-11-27T10:38:00Z"/>
        </w:numPr>
        <w:spacing w:line="480" w:lineRule="auto"/>
        <w:jc w:val="both"/>
      </w:pPr>
    </w:p>
    <w:p w14:paraId="279FD22F" w14:textId="77777777" w:rsidR="00014D2E" w:rsidRDefault="00B4706E" w:rsidP="00ED17AC">
      <w:pPr>
        <w:spacing w:line="480" w:lineRule="auto"/>
        <w:jc w:val="both"/>
      </w:pPr>
      <w:ins w:id="765" w:author="Ram Shrestha" w:date="2013-12-04T08:56:00Z">
        <w:r>
          <w:t xml:space="preserve">In theory, </w:t>
        </w:r>
      </w:ins>
      <w:ins w:id="766" w:author="Ram Shrestha" w:date="2014-03-02T21:43:00Z">
        <w:r w:rsidR="00BF1BDE">
          <w:t>an</w:t>
        </w:r>
      </w:ins>
      <w:ins w:id="767" w:author="Ram Shrestha" w:date="2013-12-04T08:56:00Z">
        <w:r>
          <w:t xml:space="preserve"> </w:t>
        </w:r>
        <w:proofErr w:type="spellStart"/>
        <w:r>
          <w:t>amplicon</w:t>
        </w:r>
        <w:proofErr w:type="spellEnd"/>
        <w:r>
          <w:t xml:space="preserve"> with </w:t>
        </w:r>
      </w:ins>
      <w:ins w:id="768" w:author="Ram Shrestha" w:date="2013-12-04T09:07:00Z">
        <w:r w:rsidR="005862F4">
          <w:t xml:space="preserve">the </w:t>
        </w:r>
      </w:ins>
      <w:ins w:id="769" w:author="Ram Shrestha" w:date="2013-12-04T08:56:00Z">
        <w:r>
          <w:t>high</w:t>
        </w:r>
      </w:ins>
      <w:ins w:id="770" w:author="Ram Shrestha" w:date="2013-12-04T09:07:00Z">
        <w:r w:rsidR="005862F4">
          <w:t>est</w:t>
        </w:r>
      </w:ins>
      <w:ins w:id="771" w:author="Ram Shrestha" w:date="2013-12-04T08:56:00Z">
        <w:r>
          <w:t xml:space="preserve"> number of sequences sho</w:t>
        </w:r>
      </w:ins>
      <w:ins w:id="772" w:author="Ram Shrestha" w:date="2013-12-04T08:57:00Z">
        <w:r>
          <w:t xml:space="preserve">uld have high number of unique Primer </w:t>
        </w:r>
        <w:commentRangeStart w:id="773"/>
        <w:r>
          <w:t>IDs</w:t>
        </w:r>
      </w:ins>
      <w:commentRangeEnd w:id="773"/>
      <w:r w:rsidR="005A0FDA">
        <w:rPr>
          <w:rStyle w:val="CommentReference"/>
        </w:rPr>
        <w:commentReference w:id="773"/>
      </w:r>
      <w:ins w:id="774" w:author="Ram Shrestha" w:date="2013-12-04T08:57:00Z">
        <w:r>
          <w:t>.</w:t>
        </w:r>
      </w:ins>
      <w:ins w:id="775" w:author="Ram Shrestha" w:date="2013-12-04T09:06:00Z">
        <w:r w:rsidR="005862F4">
          <w:t xml:space="preserve"> Each </w:t>
        </w:r>
      </w:ins>
      <w:ins w:id="776" w:author="Ram Shrestha" w:date="2013-12-04T09:07:00Z">
        <w:r w:rsidR="005862F4">
          <w:t>unique</w:t>
        </w:r>
      </w:ins>
      <w:ins w:id="777" w:author="Ram Shrestha" w:date="2014-03-01T23:00:00Z">
        <w:r w:rsidR="00F744DB">
          <w:t xml:space="preserve"> Primer ID </w:t>
        </w:r>
      </w:ins>
      <w:ins w:id="778" w:author="Ram Shrestha" w:date="2013-12-04T09:07:00Z">
        <w:r w:rsidR="005862F4">
          <w:t xml:space="preserve">generates a consensus </w:t>
        </w:r>
        <w:proofErr w:type="gramStart"/>
        <w:r w:rsidR="005862F4">
          <w:t>sequence,</w:t>
        </w:r>
        <w:proofErr w:type="gramEnd"/>
        <w:r w:rsidR="005862F4">
          <w:t xml:space="preserve"> therefore, the </w:t>
        </w:r>
        <w:proofErr w:type="spellStart"/>
        <w:r w:rsidR="005862F4">
          <w:t>amplicon</w:t>
        </w:r>
        <w:proofErr w:type="spellEnd"/>
        <w:r w:rsidR="005862F4">
          <w:t xml:space="preserve"> with the highest number</w:t>
        </w:r>
      </w:ins>
      <w:ins w:id="779" w:author="Ram Shrestha" w:date="2013-12-04T08:57:00Z">
        <w:r>
          <w:t xml:space="preserve"> </w:t>
        </w:r>
      </w:ins>
      <w:ins w:id="780" w:author="Ram Shrestha" w:date="2013-12-04T09:07:00Z">
        <w:r w:rsidR="005862F4">
          <w:t xml:space="preserve">of sequences should also generate the highest number of consensus </w:t>
        </w:r>
        <w:commentRangeStart w:id="781"/>
        <w:r w:rsidR="005862F4">
          <w:t>sequences</w:t>
        </w:r>
      </w:ins>
      <w:commentRangeEnd w:id="781"/>
      <w:r w:rsidR="005A0FDA">
        <w:rPr>
          <w:rStyle w:val="CommentReference"/>
        </w:rPr>
        <w:commentReference w:id="781"/>
      </w:r>
      <w:ins w:id="782" w:author="Ram Shrestha" w:date="2013-12-04T09:07:00Z">
        <w:r w:rsidR="005862F4">
          <w:t xml:space="preserve">. But we observed that the </w:t>
        </w:r>
        <w:proofErr w:type="spellStart"/>
        <w:r w:rsidR="005862F4">
          <w:t>amplicon</w:t>
        </w:r>
        <w:proofErr w:type="spellEnd"/>
        <w:r w:rsidR="005862F4">
          <w:t xml:space="preserve"> with the highest number of sequences </w:t>
        </w:r>
      </w:ins>
      <w:r w:rsidR="00636650">
        <w:t xml:space="preserve">did not produce the highest number of consensus sequences. It was because there was a wide </w:t>
      </w:r>
      <w:ins w:id="783" w:author="Ram Shrestha" w:date="2014-02-27T22:30:00Z">
        <w:r w:rsidR="0017772A">
          <w:t xml:space="preserve">range </w:t>
        </w:r>
      </w:ins>
      <w:r w:rsidR="00636650">
        <w:t xml:space="preserve">in the number of </w:t>
      </w:r>
      <w:ins w:id="784" w:author="Ram Shrestha" w:date="2013-12-04T22:33:00Z">
        <w:r w:rsidR="00C81EB1">
          <w:t xml:space="preserve">representative </w:t>
        </w:r>
      </w:ins>
      <w:r w:rsidR="00636650">
        <w:t xml:space="preserve">sequences </w:t>
      </w:r>
      <w:ins w:id="785" w:author="Ram Shrestha" w:date="2013-12-04T22:33:00Z">
        <w:r w:rsidR="00C81EB1">
          <w:t>per</w:t>
        </w:r>
      </w:ins>
      <w:del w:id="786" w:author="Ram Shrestha" w:date="2014-03-01T23:00:00Z">
        <w:r w:rsidR="00636650" w:rsidDel="00F744DB">
          <w:delText xml:space="preserve"> Primer ID </w:delText>
        </w:r>
      </w:del>
      <w:ins w:id="787" w:author="Ram Shrestha" w:date="2014-03-01T23:00:00Z">
        <w:r w:rsidR="00F744DB">
          <w:t xml:space="preserve"> Primer ID </w:t>
        </w:r>
      </w:ins>
      <w:ins w:id="788" w:author="Ram Shrestha" w:date="2013-12-04T22:33:00Z">
        <w:r w:rsidR="00C81EB1">
          <w:t xml:space="preserve">per </w:t>
        </w:r>
        <w:proofErr w:type="spellStart"/>
        <w:r w:rsidR="00C81EB1">
          <w:t>amplicon</w:t>
        </w:r>
        <w:proofErr w:type="spellEnd"/>
        <w:r w:rsidR="00C81EB1">
          <w:t xml:space="preserve"> </w:t>
        </w:r>
      </w:ins>
      <w:r w:rsidR="00636650">
        <w:t>(</w:t>
      </w:r>
      <w:r w:rsidR="00636650" w:rsidRPr="00636650">
        <w:rPr>
          <w:b/>
        </w:rPr>
        <w:t>Figure 3.4 – 3.</w:t>
      </w:r>
      <w:commentRangeStart w:id="789"/>
      <w:r w:rsidR="00636650" w:rsidRPr="00636650">
        <w:rPr>
          <w:b/>
        </w:rPr>
        <w:t>7</w:t>
      </w:r>
      <w:commentRangeEnd w:id="789"/>
      <w:r w:rsidR="005A0FDA">
        <w:rPr>
          <w:rStyle w:val="CommentReference"/>
        </w:rPr>
        <w:commentReference w:id="789"/>
      </w:r>
      <w:r w:rsidR="00636650">
        <w:t>)</w:t>
      </w:r>
      <w:ins w:id="790" w:author="Ram Shrestha" w:date="2013-12-04T22:33:00Z">
        <w:r w:rsidR="00CB5139">
          <w:t>.</w:t>
        </w:r>
      </w:ins>
    </w:p>
    <w:p w14:paraId="394F2F70" w14:textId="77777777" w:rsidR="009A6CF8" w:rsidRDefault="009A6CF8" w:rsidP="00ED17AC">
      <w:pPr>
        <w:spacing w:line="480" w:lineRule="auto"/>
        <w:jc w:val="both"/>
      </w:pPr>
    </w:p>
    <w:p w14:paraId="2DDBB7C7" w14:textId="77777777" w:rsidR="00785D2C" w:rsidRDefault="00E20AA0">
      <w:pPr>
        <w:pStyle w:val="Heading3"/>
        <w:numPr>
          <w:numberingChange w:id="791" w:author="Ram Shrestha" w:date="2014-02-28T00:55:00Z" w:original="%1:2:0:.%2:4:0:.%3:5:0:"/>
        </w:numPr>
        <w:spacing w:line="480" w:lineRule="auto"/>
        <w:rPr>
          <w:ins w:id="792" w:author="Ram Shrestha" w:date="2013-12-04T23:28:00Z"/>
        </w:rPr>
      </w:pPr>
      <w:ins w:id="793" w:author="Ram Shrestha" w:date="2013-12-04T23:29:00Z">
        <w:r>
          <w:t>Limitations of</w:t>
        </w:r>
      </w:ins>
      <w:ins w:id="794" w:author="Ram Shrestha" w:date="2014-03-01T23:00:00Z">
        <w:r w:rsidR="00F744DB">
          <w:t xml:space="preserve"> Primer ID </w:t>
        </w:r>
      </w:ins>
      <w:ins w:id="795" w:author="Ram Shrestha" w:date="2013-12-04T23:29:00Z">
        <w:r>
          <w:t>technology</w:t>
        </w:r>
      </w:ins>
    </w:p>
    <w:p w14:paraId="612609D5" w14:textId="557A7FC2" w:rsidR="00D546F1" w:rsidRDefault="00E20AA0" w:rsidP="00E20AA0">
      <w:pPr>
        <w:spacing w:line="480" w:lineRule="auto"/>
        <w:jc w:val="both"/>
      </w:pPr>
      <w:ins w:id="796" w:author="Ram Shrestha" w:date="2013-12-04T23:28:00Z">
        <w:r>
          <w:t>Although</w:t>
        </w:r>
      </w:ins>
      <w:r w:rsidR="00D01343">
        <w:t xml:space="preserve">, the </w:t>
      </w:r>
      <w:ins w:id="797" w:author="Ram Shrestha" w:date="2013-12-04T23:28:00Z">
        <w:r>
          <w:t xml:space="preserve">PCR </w:t>
        </w:r>
      </w:ins>
      <w:r w:rsidR="00D01343">
        <w:t xml:space="preserve">technology </w:t>
      </w:r>
      <w:ins w:id="798" w:author="Ram Shrestha" w:date="2013-12-04T23:32:00Z">
        <w:r>
          <w:t xml:space="preserve">was </w:t>
        </w:r>
      </w:ins>
      <w:ins w:id="799" w:author="Ram Shrestha" w:date="2013-12-05T07:38:00Z">
        <w:r w:rsidR="003F1A99">
          <w:t>developed</w:t>
        </w:r>
      </w:ins>
      <w:ins w:id="800" w:author="Ram Shrestha" w:date="2013-12-04T23:32:00Z">
        <w:r>
          <w:t xml:space="preserve"> to</w:t>
        </w:r>
        <w:r w:rsidRPr="009C02FB">
          <w:t xml:space="preserve"> </w:t>
        </w:r>
      </w:ins>
      <w:r w:rsidR="00466F0D" w:rsidRPr="009C02FB">
        <w:t xml:space="preserve">resolve </w:t>
      </w:r>
      <w:r w:rsidR="00D01343">
        <w:t xml:space="preserve">PCR and sequencing errors, it </w:t>
      </w:r>
      <w:del w:id="801" w:author="Simon Travers" w:date="2014-03-27T14:53:00Z">
        <w:r w:rsidR="00D01343" w:rsidDel="00C21810">
          <w:delText>was</w:delText>
        </w:r>
        <w:r w:rsidR="00466F0D" w:rsidRPr="009C02FB" w:rsidDel="00C21810">
          <w:delText xml:space="preserve"> </w:delText>
        </w:r>
      </w:del>
      <w:ins w:id="802" w:author="Simon Travers" w:date="2014-03-27T14:53:00Z">
        <w:r w:rsidR="00C21810">
          <w:t>is</w:t>
        </w:r>
        <w:r w:rsidR="00C21810" w:rsidRPr="009C02FB">
          <w:t xml:space="preserve"> </w:t>
        </w:r>
      </w:ins>
      <w:r w:rsidR="00466F0D" w:rsidRPr="009C02FB">
        <w:t xml:space="preserve">unable to resolve the nucleotide </w:t>
      </w:r>
      <w:proofErr w:type="spellStart"/>
      <w:r w:rsidR="00466F0D" w:rsidRPr="009C02FB">
        <w:t>misincorporation</w:t>
      </w:r>
      <w:proofErr w:type="spellEnd"/>
      <w:r w:rsidR="00466F0D" w:rsidRPr="009C02FB">
        <w:t xml:space="preserve"> errors during </w:t>
      </w:r>
      <w:proofErr w:type="spellStart"/>
      <w:r w:rsidR="00466F0D" w:rsidRPr="009C02FB">
        <w:t>cDNA</w:t>
      </w:r>
      <w:proofErr w:type="spellEnd"/>
      <w:r w:rsidR="00466F0D" w:rsidRPr="009C02FB">
        <w:t xml:space="preserve"> synthesis </w:t>
      </w:r>
      <w:ins w:id="803" w:author="Ram Shrestha" w:date="2013-12-05T22:16:00Z">
        <w:r w:rsidR="004B3DDA">
          <w:fldChar w:fldCharType="begin"/>
        </w:r>
      </w:ins>
      <w:ins w:id="804" w:author="Ram Shrestha" w:date="2014-03-02T21:23:00Z">
        <w:r w:rsidR="00787EBF">
          <w:instrText xml:space="preserve"> ADDIN EN.CITE &lt;EndNote&gt;&lt;Cite&gt;&lt;Author&gt;Boyer&lt;/Author&gt;&lt;Year&gt;1992&lt;/Year&gt;&lt;RecNum&gt;1674&lt;/RecNum&gt;&lt;record&gt;&lt;rec-number&gt;1674&lt;/rec-number&gt;&lt;foreign-keys&gt;&lt;key app="EN" db-id="fp25zzvrxrd9vke5zxqp9stbssprwstvdddz"&gt;1674&lt;/key&gt;&lt;/foreign-keys&gt;&lt;ref-type name="Journal Article"&gt;17&lt;/ref-type&gt;&lt;contributors&gt;&lt;authors&gt;&lt;author&gt;Boyer, J. C.&lt;/author&gt;&lt;author&gt;Bebenek, K.&lt;/author&gt;&lt;author&gt;Kunkel, T. A.&lt;/author&gt;&lt;/authors&gt;&lt;/contributors&gt;&lt;auth-address&gt;Laboratory of Molecular Genetics, National Institute of Environmental Health Sciences, Research Triangle Park, NC 27709.&lt;/auth-address&gt;&lt;titles&gt;&lt;title&gt;Unequal human immunodeficiency virus type 1 reverse transcriptase error rates with RNA and DNA templates&lt;/title&gt;&lt;secondary-title&gt;Proc Natl Acad Sci U S A&lt;/secondary-title&gt;&lt;/titles&gt;&lt;periodical&gt;&lt;full-title&gt;Proc Natl Acad Sci U S A&lt;/full-title&gt;&lt;/periodical&gt;&lt;pages&gt;6919-23&lt;/pages&gt;&lt;volume&gt;89&lt;/volume&gt;&lt;number&gt;15&lt;/number&gt;&lt;edition&gt;1992/08/01&lt;/edition&gt;&lt;keywords&gt;&lt;keyword&gt;Avian myeloblastosis virus/*enzymology&lt;/keyword&gt;&lt;keyword&gt;Base Sequence&lt;/keyword&gt;&lt;keyword&gt;DNA Replication&lt;/keyword&gt;&lt;keyword&gt;DNA, Viral/*genetics/metabolism&lt;/keyword&gt;&lt;keyword&gt;Frameshift Mutation&lt;/keyword&gt;&lt;keyword&gt;Genetic Variation&lt;/keyword&gt;&lt;keyword&gt;HIV Reverse Transcriptase&lt;/keyword&gt;&lt;keyword&gt;HIV-1/enzymology/genetics&lt;/keyword&gt;&lt;keyword&gt;Molecular Sequence Data&lt;/keyword&gt;&lt;keyword&gt;*Mutation&lt;/keyword&gt;&lt;keyword&gt;RNA, Viral/*genetics/metabolism&lt;/keyword&gt;&lt;keyword&gt;RNA-Directed DNA Polymerase/*genetics/*metabolism&lt;/keyword&gt;&lt;keyword&gt;Recombinant Proteins/metabolism&lt;/keyword&gt;&lt;keyword&gt;Templates, Genetic&lt;/keyword&gt;&lt;keyword&gt;Transcription, Genetic&lt;/keyword&gt;&lt;/keywords&gt;&lt;dates&gt;&lt;year&gt;1992&lt;/year&gt;&lt;pub-dates&gt;&lt;date&gt;Aug 1&lt;/date&gt;&lt;/pub-dates&gt;&lt;/dates&gt;&lt;isbn&gt;0027-8424 (Print)&amp;#xD;0027-8424 (Linking)&lt;/isbn&gt;&lt;accession-num&gt;1379727&lt;/accession-num&gt;&lt;urls&gt;&lt;related-urls&gt;&lt;url&gt;http://www.ncbi.nlm.nih.gov/entrez/query.fcgi?cmd=Retrieve&amp;amp;db=PubMed&amp;amp;dopt=Citation&amp;amp;list_uids=1379727&lt;/url&gt;&lt;/related-urls&gt;&lt;/urls&gt;&lt;custom2&gt;49616&lt;/custom2&gt;&lt;language&gt;eng&lt;/language&gt;&lt;/record&gt;&lt;/Cite&gt;&lt;/EndNote&gt;</w:instrText>
        </w:r>
      </w:ins>
      <w:r w:rsidR="004B3DDA">
        <w:fldChar w:fldCharType="separate"/>
      </w:r>
      <w:ins w:id="805" w:author="Ram Shrestha" w:date="2013-12-05T22:16:00Z">
        <w:r w:rsidR="00AA144E">
          <w:rPr>
            <w:noProof/>
          </w:rPr>
          <w:t>(Boyer et al., 1992)</w:t>
        </w:r>
        <w:r w:rsidR="004B3DDA">
          <w:fldChar w:fldCharType="end"/>
        </w:r>
      </w:ins>
      <w:ins w:id="806" w:author="Ram Shrestha" w:date="2013-12-05T22:09:00Z">
        <w:r w:rsidR="00AA144E">
          <w:t xml:space="preserve"> </w:t>
        </w:r>
      </w:ins>
      <w:r w:rsidR="00466F0D" w:rsidRPr="009C02FB">
        <w:t>and</w:t>
      </w:r>
      <w:r w:rsidR="00D01343">
        <w:t xml:space="preserve"> </w:t>
      </w:r>
      <w:ins w:id="807" w:author="Ram Shrestha" w:date="2014-02-28T08:43:00Z">
        <w:r w:rsidR="00793977">
          <w:t xml:space="preserve">initial </w:t>
        </w:r>
      </w:ins>
      <w:r w:rsidR="00D01343">
        <w:t>cycle</w:t>
      </w:r>
      <w:ins w:id="808" w:author="Ram Shrestha" w:date="2014-02-28T08:43:00Z">
        <w:r w:rsidR="00793977">
          <w:t>s</w:t>
        </w:r>
      </w:ins>
      <w:r w:rsidR="00D01343">
        <w:t xml:space="preserve"> of PCR</w:t>
      </w:r>
      <w:ins w:id="809" w:author="Ram Shrestha" w:date="2013-12-05T22:15:00Z">
        <w:r w:rsidR="00AA144E">
          <w:t xml:space="preserve"> </w:t>
        </w:r>
      </w:ins>
      <w:ins w:id="810" w:author="Ram Shrestha" w:date="2013-12-05T22:16:00Z">
        <w:r w:rsidR="004B3DDA">
          <w:fldChar w:fldCharType="begin"/>
        </w:r>
      </w:ins>
      <w:ins w:id="811" w:author="Ram Shrestha" w:date="2014-03-02T21:23:00Z">
        <w:r w:rsidR="00787EBF">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r w:rsidR="004B3DDA">
        <w:fldChar w:fldCharType="separate"/>
      </w:r>
      <w:ins w:id="812" w:author="Ram Shrestha" w:date="2013-12-05T22:16:00Z">
        <w:r w:rsidR="00AA144E">
          <w:rPr>
            <w:noProof/>
          </w:rPr>
          <w:t>(Horton, 1995)</w:t>
        </w:r>
        <w:r w:rsidR="004B3DDA">
          <w:fldChar w:fldCharType="end"/>
        </w:r>
      </w:ins>
      <w:r w:rsidR="00466F0D" w:rsidRPr="009C02FB">
        <w:t xml:space="preserve">. </w:t>
      </w:r>
      <w:ins w:id="813" w:author="Ram Shrestha" w:date="2014-02-28T08:44:00Z">
        <w:r w:rsidR="00793977">
          <w:t xml:space="preserve">These initial </w:t>
        </w:r>
      </w:ins>
      <w:ins w:id="814" w:author="Simon Travers" w:date="2014-03-27T14:54:00Z">
        <w:r w:rsidR="00C21810">
          <w:t xml:space="preserve">PCR </w:t>
        </w:r>
      </w:ins>
      <w:ins w:id="815" w:author="Ram Shrestha" w:date="2014-02-28T08:44:00Z">
        <w:r w:rsidR="00793977">
          <w:t>errors</w:t>
        </w:r>
        <w:r w:rsidR="002F3733">
          <w:t xml:space="preserve"> are propagated</w:t>
        </w:r>
        <w:r w:rsidR="00793977">
          <w:t xml:space="preserve"> to the new DNA sequences</w:t>
        </w:r>
      </w:ins>
      <w:ins w:id="816" w:author="Ram Shrestha" w:date="2014-02-28T08:46:00Z">
        <w:r w:rsidR="00793977">
          <w:t xml:space="preserve"> </w:t>
        </w:r>
      </w:ins>
      <w:ins w:id="817" w:author="Ram Shrestha" w:date="2014-03-01T01:43:00Z">
        <w:r w:rsidR="001A4138">
          <w:t>during amplification in subsequent cycles</w:t>
        </w:r>
      </w:ins>
      <w:ins w:id="818" w:author="Ram Shrestha" w:date="2014-02-28T08:49:00Z">
        <w:r w:rsidR="002F3733">
          <w:t xml:space="preserve"> </w:t>
        </w:r>
        <w:r w:rsidR="004B3DDA">
          <w:fldChar w:fldCharType="begin"/>
        </w:r>
      </w:ins>
      <w:ins w:id="819" w:author="Ram Shrestha" w:date="2014-03-02T21:23:00Z">
        <w:r w:rsidR="00787EBF">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ins w:id="820" w:author="Ram Shrestha" w:date="2014-02-28T08:49:00Z">
        <w:r w:rsidR="004B3DDA">
          <w:fldChar w:fldCharType="separate"/>
        </w:r>
        <w:r w:rsidR="002F3733">
          <w:rPr>
            <w:noProof/>
          </w:rPr>
          <w:t>(Horton, 1995)</w:t>
        </w:r>
        <w:r w:rsidR="004B3DDA">
          <w:fldChar w:fldCharType="end"/>
        </w:r>
      </w:ins>
      <w:ins w:id="821" w:author="Ram Shrestha" w:date="2014-02-28T08:46:00Z">
        <w:r w:rsidR="002F3733">
          <w:t xml:space="preserve">. </w:t>
        </w:r>
        <w:commentRangeStart w:id="822"/>
        <w:r w:rsidR="002F3733">
          <w:t>Thus they are difficult to detect during downstream analysis</w:t>
        </w:r>
      </w:ins>
      <w:ins w:id="823" w:author="Ram Shrestha" w:date="2013-12-04T23:40:00Z">
        <w:r w:rsidR="00D26A4A">
          <w:t>.</w:t>
        </w:r>
      </w:ins>
      <w:r w:rsidR="00D01343">
        <w:t xml:space="preserve"> </w:t>
      </w:r>
      <w:ins w:id="824" w:author="Ram Shrestha" w:date="2013-12-04T23:51:00Z">
        <w:r w:rsidR="00627855">
          <w:t xml:space="preserve">Therefore, we were not </w:t>
        </w:r>
      </w:ins>
      <w:r w:rsidR="00466F0D" w:rsidRPr="009C02FB">
        <w:t>assured that a consensus sequence generated from a</w:t>
      </w:r>
      <w:del w:id="825" w:author="Ram Shrestha" w:date="2014-03-01T23:00:00Z">
        <w:r w:rsidR="00466F0D" w:rsidRPr="009C02FB" w:rsidDel="00F744DB">
          <w:delText xml:space="preserve"> Primer ID </w:delText>
        </w:r>
      </w:del>
      <w:ins w:id="826" w:author="Ram Shrestha" w:date="2014-03-01T23:00:00Z">
        <w:r w:rsidR="00F744DB">
          <w:t xml:space="preserve"> Primer ID </w:t>
        </w:r>
      </w:ins>
      <w:r w:rsidR="00E249EE">
        <w:t xml:space="preserve">with </w:t>
      </w:r>
      <w:r w:rsidR="00D01343">
        <w:t xml:space="preserve">three or more </w:t>
      </w:r>
      <w:r w:rsidR="00E249EE">
        <w:t xml:space="preserve">representative </w:t>
      </w:r>
      <w:r w:rsidR="00D01343">
        <w:t>sequence</w:t>
      </w:r>
      <w:r w:rsidR="00E249EE">
        <w:t xml:space="preserve"> reads</w:t>
      </w:r>
      <w:r w:rsidR="00D01343">
        <w:t xml:space="preserve"> </w:t>
      </w:r>
      <w:ins w:id="827" w:author="Ram Shrestha" w:date="2013-12-04T23:52:00Z">
        <w:r w:rsidR="00627855">
          <w:t>represent</w:t>
        </w:r>
      </w:ins>
      <w:ins w:id="828" w:author="Ram Shrestha" w:date="2014-03-01T01:48:00Z">
        <w:r w:rsidR="00F852CD">
          <w:t>s</w:t>
        </w:r>
      </w:ins>
      <w:ins w:id="829" w:author="Ram Shrestha" w:date="2013-12-04T23:52:00Z">
        <w:r w:rsidR="00627855">
          <w:t xml:space="preserve"> a</w:t>
        </w:r>
      </w:ins>
      <w:ins w:id="830" w:author="Ram Shrestha" w:date="2014-03-01T01:48:00Z">
        <w:r w:rsidR="00F852CD">
          <w:t>n</w:t>
        </w:r>
      </w:ins>
      <w:ins w:id="831" w:author="Ram Shrestha" w:date="2013-12-04T23:52:00Z">
        <w:r w:rsidR="00627855">
          <w:t xml:space="preserve"> </w:t>
        </w:r>
      </w:ins>
      <w:ins w:id="832" w:author="Ram Shrestha" w:date="2014-02-28T08:50:00Z">
        <w:r w:rsidR="002F3733">
          <w:t xml:space="preserve">error free </w:t>
        </w:r>
      </w:ins>
      <w:ins w:id="833" w:author="Ram Shrestha" w:date="2013-12-04T23:52:00Z">
        <w:r w:rsidR="00627855">
          <w:t>viral sequence from a sampled viral population.</w:t>
        </w:r>
      </w:ins>
      <w:commentRangeEnd w:id="822"/>
      <w:r w:rsidR="00C21810">
        <w:rPr>
          <w:rStyle w:val="CommentReference"/>
        </w:rPr>
        <w:commentReference w:id="822"/>
      </w:r>
      <w:ins w:id="835" w:author="Ram Shrestha" w:date="2014-02-28T08:51:00Z">
        <w:r w:rsidR="002F3733">
          <w:t xml:space="preserve"> </w:t>
        </w:r>
      </w:ins>
      <w:ins w:id="836" w:author="Ram Shrestha" w:date="2014-02-28T08:54:00Z">
        <w:r w:rsidR="002F3733">
          <w:t xml:space="preserve">Schmitt et al has developed </w:t>
        </w:r>
      </w:ins>
      <w:ins w:id="837" w:author="Ram Shrestha" w:date="2014-02-28T08:51:00Z">
        <w:r w:rsidR="002F3733">
          <w:t xml:space="preserve">an approach to further correct any form of sequencing errors </w:t>
        </w:r>
      </w:ins>
      <w:ins w:id="838" w:author="Ram Shrestha" w:date="2014-02-28T08:54:00Z">
        <w:r w:rsidR="002F3733">
          <w:t>by tagging both strands of duplex DNA</w:t>
        </w:r>
      </w:ins>
      <w:ins w:id="839" w:author="Ram Shrestha" w:date="2014-02-28T08:57:00Z">
        <w:r w:rsidR="002F3733">
          <w:t xml:space="preserve"> </w:t>
        </w:r>
      </w:ins>
      <w:ins w:id="840" w:author="Ram Shrestha" w:date="2014-02-28T08:59:00Z">
        <w:r w:rsidR="004B3DDA">
          <w:fldChar w:fldCharType="begin"/>
        </w:r>
      </w:ins>
      <w:ins w:id="841" w:author="Ram Shrestha" w:date="2014-03-02T21:23:00Z">
        <w:r w:rsidR="00787EBF">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r w:rsidR="004B3DDA">
        <w:fldChar w:fldCharType="separate"/>
      </w:r>
      <w:ins w:id="842" w:author="Ram Shrestha" w:date="2014-02-28T08:59:00Z">
        <w:r w:rsidR="0019690B">
          <w:rPr>
            <w:noProof/>
          </w:rPr>
          <w:t>(Schmitt et al., 2012)</w:t>
        </w:r>
        <w:r w:rsidR="004B3DDA">
          <w:fldChar w:fldCharType="end"/>
        </w:r>
      </w:ins>
      <w:ins w:id="843" w:author="Ram Shrestha" w:date="2014-02-28T08:55:00Z">
        <w:r w:rsidR="002F3733">
          <w:t xml:space="preserve">. This </w:t>
        </w:r>
      </w:ins>
      <w:ins w:id="844" w:author="Ram Shrestha" w:date="2014-02-28T08:56:00Z">
        <w:r w:rsidR="002F3733">
          <w:t>approach compares one strand with the other strand of the DNA for error correction</w:t>
        </w:r>
      </w:ins>
      <w:ins w:id="845" w:author="Ram Shrestha" w:date="2014-02-28T08:58:00Z">
        <w:r w:rsidR="002F3733">
          <w:t xml:space="preserve"> </w:t>
        </w:r>
      </w:ins>
      <w:ins w:id="846" w:author="Ram Shrestha" w:date="2014-02-28T08:59:00Z">
        <w:r w:rsidR="004B3DDA">
          <w:fldChar w:fldCharType="begin"/>
        </w:r>
      </w:ins>
      <w:ins w:id="847" w:author="Ram Shrestha" w:date="2014-03-02T21:23:00Z">
        <w:r w:rsidR="00787EBF">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r w:rsidR="004B3DDA">
        <w:fldChar w:fldCharType="separate"/>
      </w:r>
      <w:ins w:id="848" w:author="Ram Shrestha" w:date="2014-02-28T08:59:00Z">
        <w:r w:rsidR="0019690B">
          <w:rPr>
            <w:noProof/>
          </w:rPr>
          <w:t>(Schmitt et al., 2012)</w:t>
        </w:r>
        <w:r w:rsidR="004B3DDA">
          <w:fldChar w:fldCharType="end"/>
        </w:r>
      </w:ins>
      <w:ins w:id="849" w:author="Ram Shrestha" w:date="2014-02-28T08:56:00Z">
        <w:r w:rsidR="002F3733">
          <w:t xml:space="preserve">. </w:t>
        </w:r>
      </w:ins>
      <w:ins w:id="850" w:author="Ram Shrestha" w:date="2014-02-28T08:57:00Z">
        <w:r w:rsidR="002F3733">
          <w:t xml:space="preserve">However, the approach has not been applied at </w:t>
        </w:r>
      </w:ins>
      <w:ins w:id="851" w:author="Ram Shrestha" w:date="2014-02-28T08:58:00Z">
        <w:r w:rsidR="002F3733">
          <w:t>UDPS of</w:t>
        </w:r>
      </w:ins>
      <w:ins w:id="852" w:author="Ram Shrestha" w:date="2014-02-28T08:57:00Z">
        <w:r w:rsidR="002F3733">
          <w:t xml:space="preserve"> HIV </w:t>
        </w:r>
        <w:proofErr w:type="spellStart"/>
        <w:r w:rsidR="002F3733">
          <w:t>quasispecies</w:t>
        </w:r>
      </w:ins>
      <w:proofErr w:type="spellEnd"/>
    </w:p>
    <w:p w14:paraId="0B542798" w14:textId="77777777" w:rsidR="006644AD" w:rsidDel="006644AD" w:rsidRDefault="006644AD" w:rsidP="00D546F1">
      <w:pPr>
        <w:spacing w:line="480" w:lineRule="auto"/>
        <w:jc w:val="both"/>
      </w:pPr>
    </w:p>
    <w:p w14:paraId="367FA552" w14:textId="77777777" w:rsidR="002F1249" w:rsidRDefault="006644AD" w:rsidP="009C02FB">
      <w:pPr>
        <w:spacing w:line="480" w:lineRule="auto"/>
        <w:jc w:val="both"/>
        <w:rPr>
          <w:b/>
        </w:rPr>
      </w:pPr>
      <w:r w:rsidRPr="00865D7F">
        <w:t>A</w:t>
      </w:r>
      <w:ins w:id="853" w:author="Ram Shrestha" w:date="2013-12-04T23:36:00Z">
        <w:r w:rsidR="00E20AA0">
          <w:t>nother</w:t>
        </w:r>
      </w:ins>
      <w:r w:rsidRPr="00865D7F">
        <w:t xml:space="preserve"> limitation of</w:t>
      </w:r>
      <w:del w:id="854" w:author="Ram Shrestha" w:date="2014-03-01T23:00:00Z">
        <w:r w:rsidRPr="00865D7F" w:rsidDel="00F744DB">
          <w:delText xml:space="preserve"> Primer ID </w:delText>
        </w:r>
      </w:del>
      <w:ins w:id="855" w:author="Ram Shrestha" w:date="2014-03-01T23:00:00Z">
        <w:r w:rsidR="00F744DB">
          <w:t xml:space="preserve"> Primer ID </w:t>
        </w:r>
      </w:ins>
      <w:r w:rsidRPr="00865D7F">
        <w:t xml:space="preserve">technology </w:t>
      </w:r>
      <w:r w:rsidR="00D01343" w:rsidRPr="00865D7F">
        <w:t>could</w:t>
      </w:r>
      <w:r w:rsidRPr="00865D7F">
        <w:t xml:space="preserve"> be the duplication of</w:t>
      </w:r>
      <w:del w:id="856" w:author="Ram Shrestha" w:date="2014-03-01T23:00:00Z">
        <w:r w:rsidRPr="00865D7F" w:rsidDel="00F744DB">
          <w:delText xml:space="preserve"> Primer ID </w:delText>
        </w:r>
      </w:del>
      <w:ins w:id="857" w:author="Ram Shrestha" w:date="2014-03-01T23:00:00Z">
        <w:r w:rsidR="00F744DB">
          <w:t xml:space="preserve"> Primer ID </w:t>
        </w:r>
      </w:ins>
      <w:r w:rsidRPr="00865D7F">
        <w:t>sequences during generatio</w:t>
      </w:r>
      <w:r w:rsidR="00014D2E">
        <w:t>n of a set of Primer IDs at random</w:t>
      </w:r>
      <w:r w:rsidRPr="00865D7F">
        <w:t>.</w:t>
      </w:r>
      <w:r w:rsidR="00B62B00" w:rsidRPr="00865D7F">
        <w:t xml:space="preserve"> A mathematical proof of birthday problem </w:t>
      </w:r>
      <w:r w:rsidR="004B3DDA" w:rsidRPr="00865D7F">
        <w:fldChar w:fldCharType="begin"/>
      </w:r>
      <w:ins w:id="858" w:author="Ram Shrestha" w:date="2014-03-02T21:23:00Z">
        <w:r w:rsidR="00787EBF">
          <w: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instrText>
        </w:r>
      </w:ins>
      <w:del w:id="859" w:author="Ram Shrestha" w:date="2014-02-28T08:59:00Z">
        <w:r w:rsidR="00EF1450" w:rsidDel="0019690B">
          <w:del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delInstrText>
        </w:r>
      </w:del>
      <w:r w:rsidR="004B3DDA" w:rsidRPr="00865D7F">
        <w:fldChar w:fldCharType="separate"/>
      </w:r>
      <w:r w:rsidR="00463761" w:rsidRPr="00865D7F">
        <w:rPr>
          <w:noProof/>
        </w:rPr>
        <w:t>(McKinley, 1966)</w:t>
      </w:r>
      <w:r w:rsidR="004B3DDA" w:rsidRPr="00865D7F">
        <w:fldChar w:fldCharType="end"/>
      </w:r>
      <w:r w:rsidR="00B62B00" w:rsidRPr="00865D7F">
        <w:t xml:space="preserve"> showed that the number of people required such that </w:t>
      </w:r>
      <w:r w:rsidR="00466F0D" w:rsidRPr="00865D7F">
        <w:t>the</w:t>
      </w:r>
      <w:r w:rsidR="00466F0D" w:rsidRPr="009C02FB">
        <w:t xml:space="preserve"> chance of two people having same birthday by at least 50% is 23. It is th</w:t>
      </w:r>
      <w:r w:rsidR="00D01343">
        <w:t>erefore very clear that there was</w:t>
      </w:r>
      <w:r w:rsidR="00466F0D" w:rsidRPr="009C02FB">
        <w:t xml:space="preserve"> a high chance of duplication of Primer IDs when generating a set of 65536 Primer IDs</w:t>
      </w:r>
      <w:r w:rsidR="00014D2E">
        <w:t xml:space="preserve"> (for</w:t>
      </w:r>
      <w:del w:id="860" w:author="Ram Shrestha" w:date="2014-03-01T23:00:00Z">
        <w:r w:rsidR="00014D2E" w:rsidDel="00F744DB">
          <w:delText xml:space="preserve"> Primer ID </w:delText>
        </w:r>
      </w:del>
      <w:ins w:id="861" w:author="Ram Shrestha" w:date="2014-03-01T23:00:00Z">
        <w:r w:rsidR="00F744DB">
          <w:t xml:space="preserve"> Primer ID </w:t>
        </w:r>
      </w:ins>
      <w:r w:rsidR="00014D2E">
        <w:t>of length 8 nucleotide)</w:t>
      </w:r>
      <w:r w:rsidR="00466F0D" w:rsidRPr="009C02FB">
        <w:t xml:space="preserve"> randomly </w:t>
      </w:r>
      <w:r w:rsidR="004B3DDA">
        <w:fldChar w:fldCharType="begin"/>
      </w:r>
      <w:ins w:id="862"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863"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463761">
        <w:rPr>
          <w:noProof/>
        </w:rPr>
        <w:t>(Sheward et al., 2012)</w:t>
      </w:r>
      <w:r w:rsidR="004B3DDA">
        <w:fldChar w:fldCharType="end"/>
      </w:r>
      <w:r w:rsidR="00466F0D" w:rsidRPr="009C02FB">
        <w:t xml:space="preserve">. </w:t>
      </w:r>
      <w:r w:rsidR="00CF5B85">
        <w:t>In correlation to this, we observed that Run1</w:t>
      </w:r>
      <w:r w:rsidR="00DB443F">
        <w:t xml:space="preserve"> dataset</w:t>
      </w:r>
      <w:r w:rsidR="00CF5B85">
        <w:t xml:space="preserve"> </w:t>
      </w:r>
      <w:r w:rsidR="00DB443F">
        <w:t>p</w:t>
      </w:r>
      <w:r w:rsidR="00CF5B85">
        <w:t xml:space="preserve">atient B </w:t>
      </w:r>
      <w:r w:rsidR="00DB443F">
        <w:t xml:space="preserve">had </w:t>
      </w:r>
      <w:r w:rsidR="00CF5B85">
        <w:t>1103</w:t>
      </w:r>
      <w:r w:rsidR="00DB443F">
        <w:t xml:space="preserve"> Primer IDs</w:t>
      </w:r>
      <w:r w:rsidR="00CF5B85">
        <w:t xml:space="preserve"> </w:t>
      </w:r>
      <w:r w:rsidR="00DB443F">
        <w:t xml:space="preserve">while in Run2 patient G had 252 Primer IDs that were repeated between two or more </w:t>
      </w:r>
      <w:proofErr w:type="spellStart"/>
      <w:r w:rsidR="00DB443F">
        <w:t>amplicons</w:t>
      </w:r>
      <w:proofErr w:type="spellEnd"/>
      <w:r w:rsidR="00DB443F">
        <w:t xml:space="preserve"> of the same patient</w:t>
      </w:r>
      <w:r w:rsidR="00CF5B85">
        <w:t xml:space="preserve"> </w:t>
      </w:r>
      <w:r w:rsidR="009A6CF8" w:rsidRPr="00466F0D">
        <w:t>(</w:t>
      </w:r>
      <w:r w:rsidR="009A6CF8" w:rsidRPr="009A73C8">
        <w:rPr>
          <w:b/>
        </w:rPr>
        <w:t>Table 3.</w:t>
      </w:r>
      <w:r w:rsidR="00014D2E">
        <w:rPr>
          <w:b/>
        </w:rPr>
        <w:t>8</w:t>
      </w:r>
      <w:r w:rsidR="009A6CF8" w:rsidRPr="00466F0D">
        <w:t>).</w:t>
      </w:r>
      <w:r w:rsidR="009A6CF8">
        <w:t xml:space="preserve"> If two or more duplicated Primer IDs tagged </w:t>
      </w:r>
      <w:del w:id="864" w:author="Ram Shrestha" w:date="2014-02-28T09:01:00Z">
        <w:r w:rsidR="009A6CF8" w:rsidDel="00301FDB">
          <w:delText xml:space="preserve">the </w:delText>
        </w:r>
      </w:del>
      <w:ins w:id="865" w:author="Ram Shrestha" w:date="2014-02-28T00:26:00Z">
        <w:r w:rsidR="00565566">
          <w:t xml:space="preserve">an </w:t>
        </w:r>
      </w:ins>
      <w:proofErr w:type="spellStart"/>
      <w:r w:rsidR="009A6CF8">
        <w:t>amplicon</w:t>
      </w:r>
      <w:proofErr w:type="spellEnd"/>
      <w:r w:rsidR="009A6CF8">
        <w:t xml:space="preserve"> region in same sample but from different viral variants, the variant represented by the most sequences would get represented in the generated consensus sequence losing the other variants.</w:t>
      </w:r>
      <w:r w:rsidR="009E79BB">
        <w:t xml:space="preserve"> </w:t>
      </w:r>
      <w:r w:rsidR="006A589B">
        <w:t xml:space="preserve">Therefore, the duplication of Primer IDs could also be under representing the true viral diversity </w:t>
      </w:r>
      <w:r w:rsidR="004B3DDA">
        <w:fldChar w:fldCharType="begin"/>
      </w:r>
      <w:ins w:id="866"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867"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6A589B">
        <w:rPr>
          <w:noProof/>
        </w:rPr>
        <w:t>(Sheward et al., 2012)</w:t>
      </w:r>
      <w:r w:rsidR="004B3DDA">
        <w:fldChar w:fldCharType="end"/>
      </w:r>
      <w:r w:rsidR="006A589B">
        <w:rPr>
          <w:b/>
        </w:rPr>
        <w:t>.</w:t>
      </w:r>
      <w:r w:rsidR="00466F0D" w:rsidRPr="009C02FB">
        <w:rPr>
          <w:b/>
        </w:rPr>
        <w:t xml:space="preserve"> </w:t>
      </w:r>
    </w:p>
    <w:p w14:paraId="59F60FFB" w14:textId="77777777" w:rsidR="006A589B" w:rsidRDefault="006A589B" w:rsidP="009C02FB">
      <w:pPr>
        <w:spacing w:line="480" w:lineRule="auto"/>
        <w:jc w:val="both"/>
        <w:rPr>
          <w:b/>
        </w:rPr>
      </w:pPr>
    </w:p>
    <w:p w14:paraId="4FCFFE2D" w14:textId="77777777" w:rsidR="00785D2C" w:rsidRDefault="00466F0D">
      <w:pPr>
        <w:pStyle w:val="Heading2"/>
        <w:numPr>
          <w:numberingChange w:id="868" w:author="Ram Shrestha" w:date="2014-02-28T00:55:00Z" w:original="%1:2:0:.%2:5:0:"/>
        </w:numPr>
      </w:pPr>
      <w:r w:rsidRPr="009C02FB">
        <w:t>Conclusion</w:t>
      </w:r>
    </w:p>
    <w:p w14:paraId="7956F70F" w14:textId="77777777" w:rsidR="002755DA" w:rsidRPr="00CB68DA" w:rsidRDefault="002755DA" w:rsidP="00CB68DA"/>
    <w:p w14:paraId="1850FE2D" w14:textId="77777777" w:rsidR="00A54433" w:rsidRDefault="0028547A" w:rsidP="0028547A">
      <w:pPr>
        <w:spacing w:line="480" w:lineRule="auto"/>
        <w:jc w:val="both"/>
        <w:rPr>
          <w:ins w:id="869" w:author="Ram Shrestha" w:date="2014-02-28T00:54:00Z"/>
        </w:rPr>
      </w:pPr>
      <w:r>
        <w:t xml:space="preserve">Primer ID is a novel technology for correcting sequencing errors in </w:t>
      </w:r>
      <w:del w:id="870" w:author="Ram Shrestha" w:date="2014-03-02T20:57:00Z">
        <w:r w:rsidDel="00A618A1">
          <w:delText>HTS</w:delText>
        </w:r>
      </w:del>
      <w:ins w:id="871" w:author="Ram Shrestha" w:date="2014-03-02T20:57:00Z">
        <w:r w:rsidR="00A618A1">
          <w:t>UDPS</w:t>
        </w:r>
      </w:ins>
      <w:r>
        <w:t xml:space="preserve"> data. We have developed an algorithm called PIDA for the analysis of raw datasets generated using this technology. We have tested the algorithm in two real</w:t>
      </w:r>
      <w:del w:id="872" w:author="Ram Shrestha" w:date="2014-03-01T23:00:00Z">
        <w:r w:rsidDel="00F744DB">
          <w:delText xml:space="preserve"> Primer ID </w:delText>
        </w:r>
      </w:del>
      <w:ins w:id="873" w:author="Ram Shrestha" w:date="2014-03-01T23:00:00Z">
        <w:r w:rsidR="00F744DB">
          <w:t xml:space="preserve"> Primer ID </w:t>
        </w:r>
      </w:ins>
      <w:r>
        <w:t xml:space="preserve">raw sequence read data set and the comparative results were observed in both </w:t>
      </w:r>
      <w:r w:rsidR="00F8644A">
        <w:t xml:space="preserve">the </w:t>
      </w:r>
      <w:r>
        <w:t xml:space="preserve">datasets. </w:t>
      </w:r>
      <w:r w:rsidR="00014D2E">
        <w:t xml:space="preserve">PIDA algorithm </w:t>
      </w:r>
      <w:ins w:id="874" w:author="Ram Shrestha" w:date="2013-12-05T21:25:00Z">
        <w:r w:rsidR="00A54433">
          <w:t>showed</w:t>
        </w:r>
        <w:r w:rsidR="00C24F80">
          <w:t xml:space="preserve"> </w:t>
        </w:r>
      </w:ins>
      <w:r w:rsidR="00014D2E">
        <w:t>that</w:t>
      </w:r>
      <w:del w:id="875" w:author="Ram Shrestha" w:date="2014-03-01T23:00:00Z">
        <w:r w:rsidR="00014D2E" w:rsidDel="00F744DB">
          <w:delText xml:space="preserve">Primer ID </w:delText>
        </w:r>
      </w:del>
      <w:ins w:id="876" w:author="Ram Shrestha" w:date="2014-03-01T23:00:00Z">
        <w:r w:rsidR="00F744DB">
          <w:t xml:space="preserve"> Primer ID </w:t>
        </w:r>
      </w:ins>
      <w:ins w:id="877" w:author="Ram Shrestha" w:date="2014-02-28T00:49:00Z">
        <w:r w:rsidR="00A54433">
          <w:t>technology has ability to reduce errors but</w:t>
        </w:r>
      </w:ins>
      <w:ins w:id="878" w:author="Ram Shrestha" w:date="2014-02-28T00:52:00Z">
        <w:r w:rsidR="00A54433">
          <w:t xml:space="preserve"> was unable to represent</w:t>
        </w:r>
      </w:ins>
      <w:r w:rsidR="00014D2E">
        <w:t xml:space="preserve"> the true variants </w:t>
      </w:r>
      <w:ins w:id="879" w:author="Ram Shrestha" w:date="2014-02-28T00:54:00Z">
        <w:r w:rsidR="00A54433">
          <w:t xml:space="preserve">spectrum </w:t>
        </w:r>
      </w:ins>
      <w:r w:rsidR="00014D2E">
        <w:t xml:space="preserve">in the </w:t>
      </w:r>
      <w:ins w:id="880" w:author="Ram Shrestha" w:date="2013-12-05T21:25:00Z">
        <w:r w:rsidR="00C24F80">
          <w:t xml:space="preserve">viral </w:t>
        </w:r>
        <w:proofErr w:type="spellStart"/>
        <w:r w:rsidR="00C24F80">
          <w:t>quasispecies</w:t>
        </w:r>
      </w:ins>
      <w:proofErr w:type="spellEnd"/>
      <w:ins w:id="881" w:author="Ram Shrestha" w:date="2014-02-28T00:54:00Z">
        <w:r w:rsidR="00A54433">
          <w:t xml:space="preserve"> due to </w:t>
        </w:r>
      </w:ins>
      <w:ins w:id="882" w:author="Ram Shrestha" w:date="2014-02-28T09:03:00Z">
        <w:r w:rsidR="00A56EC8">
          <w:t>technical</w:t>
        </w:r>
      </w:ins>
      <w:ins w:id="883" w:author="Ram Shrestha" w:date="2014-02-28T00:54:00Z">
        <w:r w:rsidR="00A54433">
          <w:t xml:space="preserve"> </w:t>
        </w:r>
      </w:ins>
      <w:ins w:id="884" w:author="Ram Shrestha" w:date="2014-02-28T09:02:00Z">
        <w:r w:rsidR="00A56EC8">
          <w:t>artifacts</w:t>
        </w:r>
      </w:ins>
      <w:ins w:id="885" w:author="Ram Shrestha" w:date="2014-02-28T00:54:00Z">
        <w:r w:rsidR="00A54433">
          <w:t>.</w:t>
        </w:r>
      </w:ins>
    </w:p>
    <w:p w14:paraId="7633C469" w14:textId="77777777" w:rsidR="0028547A" w:rsidRDefault="0028547A" w:rsidP="0028547A">
      <w:pPr>
        <w:spacing w:line="480" w:lineRule="auto"/>
        <w:jc w:val="both"/>
        <w:sectPr w:rsidR="0028547A">
          <w:pgSz w:w="11899" w:h="16838"/>
          <w:pgMar w:top="1440" w:right="1800" w:bottom="1440" w:left="1800" w:header="708" w:footer="708" w:gutter="0"/>
          <w:cols w:space="708"/>
        </w:sectPr>
      </w:pPr>
    </w:p>
    <w:p w14:paraId="3B02D599" w14:textId="77777777" w:rsidR="00BE1D36" w:rsidRDefault="00BE1D36" w:rsidP="002F1249">
      <w:pPr>
        <w:spacing w:line="480" w:lineRule="auto"/>
        <w:jc w:val="both"/>
      </w:pPr>
    </w:p>
    <w:p w14:paraId="76C92652" w14:textId="77777777" w:rsidR="00BE1D36" w:rsidRDefault="00BE1D36" w:rsidP="002F1249">
      <w:pPr>
        <w:jc w:val="center"/>
        <w:rPr>
          <w:sz w:val="34"/>
        </w:rPr>
      </w:pPr>
      <w:r w:rsidRPr="00D25377">
        <w:rPr>
          <w:sz w:val="34"/>
        </w:rPr>
        <w:t>Bibli</w:t>
      </w:r>
      <w:r>
        <w:rPr>
          <w:sz w:val="34"/>
        </w:rPr>
        <w:t>o</w:t>
      </w:r>
      <w:r w:rsidRPr="00D25377">
        <w:rPr>
          <w:sz w:val="34"/>
        </w:rPr>
        <w:t>graphy</w:t>
      </w:r>
    </w:p>
    <w:p w14:paraId="1DD00C88" w14:textId="77777777" w:rsidR="00BE1D36" w:rsidRDefault="00BE1D36" w:rsidP="002F1249">
      <w:pPr>
        <w:jc w:val="both"/>
      </w:pPr>
    </w:p>
    <w:p w14:paraId="517D70E2" w14:textId="77777777" w:rsidR="00BE1D36" w:rsidRDefault="00BE1D36" w:rsidP="002F1249">
      <w:pPr>
        <w:jc w:val="both"/>
      </w:pPr>
      <w:r>
        <w:t>.</w:t>
      </w:r>
    </w:p>
    <w:p w14:paraId="54605FC6" w14:textId="77777777" w:rsidR="00BE1D36" w:rsidRDefault="00BE1D36" w:rsidP="002F1249">
      <w:pPr>
        <w:jc w:val="both"/>
      </w:pPr>
    </w:p>
    <w:p w14:paraId="10470853" w14:textId="77777777" w:rsidR="00BE1D36" w:rsidRDefault="00BE1D36" w:rsidP="002F1249">
      <w:pPr>
        <w:jc w:val="both"/>
      </w:pPr>
    </w:p>
    <w:p w14:paraId="10170004" w14:textId="77777777" w:rsidR="00787EBF" w:rsidRPr="00787EBF" w:rsidRDefault="004B3DDA" w:rsidP="00787EBF">
      <w:pPr>
        <w:jc w:val="both"/>
        <w:rPr>
          <w:ins w:id="886" w:author="Ram Shrestha" w:date="2014-03-02T21:23:00Z"/>
          <w:rFonts w:ascii="Cambria" w:hAnsi="Cambria"/>
          <w:noProof/>
          <w:rPrChange w:id="887" w:author="Ram Shrestha" w:date="2014-03-02T21:23:00Z">
            <w:rPr>
              <w:ins w:id="888" w:author="Ram Shrestha" w:date="2014-03-02T21:23:00Z"/>
            </w:rPr>
          </w:rPrChange>
        </w:rPr>
      </w:pPr>
      <w:r>
        <w:fldChar w:fldCharType="begin"/>
      </w:r>
      <w:r w:rsidR="00BE1D36">
        <w:instrText xml:space="preserve"> ADDIN EN.REFLIST </w:instrText>
      </w:r>
      <w:r>
        <w:fldChar w:fldCharType="separate"/>
      </w:r>
      <w:ins w:id="889" w:author="Ram Shrestha" w:date="2014-03-02T21:23:00Z">
        <w:r w:rsidR="00787EBF" w:rsidRPr="00787EBF">
          <w:rPr>
            <w:rFonts w:ascii="Cambria" w:hAnsi="Cambria"/>
            <w:noProof/>
          </w:rPr>
          <w:t xml:space="preserve">Beerenwinkel, N, Gunthard, HF, Roth, V, Metzner, KJ (2012) Challenges and opportunities in estimating viral genetic diversity from next-generation sequencing data. </w:t>
        </w:r>
        <w:r w:rsidR="00787EBF" w:rsidRPr="00787EBF">
          <w:rPr>
            <w:rFonts w:ascii="Cambria" w:hAnsi="Cambria"/>
            <w:i/>
            <w:noProof/>
          </w:rPr>
          <w:t>Front Microbiol</w:t>
        </w:r>
        <w:r w:rsidR="00787EBF" w:rsidRPr="00787EBF">
          <w:rPr>
            <w:rFonts w:ascii="Cambria" w:hAnsi="Cambria"/>
            <w:noProof/>
            <w:rPrChange w:id="890" w:author="Ram Shrestha" w:date="2014-03-02T21:23:00Z">
              <w:rPr/>
            </w:rPrChange>
          </w:rPr>
          <w:t xml:space="preserve"> </w:t>
        </w:r>
        <w:r w:rsidR="00787EBF" w:rsidRPr="00787EBF">
          <w:rPr>
            <w:rFonts w:ascii="Cambria" w:hAnsi="Cambria"/>
            <w:b/>
            <w:noProof/>
            <w:rPrChange w:id="891" w:author="Ram Shrestha" w:date="2014-03-02T21:23:00Z">
              <w:rPr/>
            </w:rPrChange>
          </w:rPr>
          <w:t>3</w:t>
        </w:r>
        <w:r w:rsidR="00787EBF" w:rsidRPr="00787EBF">
          <w:rPr>
            <w:rFonts w:ascii="Cambria" w:hAnsi="Cambria"/>
            <w:noProof/>
            <w:rPrChange w:id="892" w:author="Ram Shrestha" w:date="2014-03-02T21:23:00Z">
              <w:rPr/>
            </w:rPrChange>
          </w:rPr>
          <w:t>: 329.</w:t>
        </w:r>
      </w:ins>
    </w:p>
    <w:p w14:paraId="5D686534" w14:textId="77777777" w:rsidR="00787EBF" w:rsidRPr="00787EBF" w:rsidRDefault="00787EBF" w:rsidP="00787EBF">
      <w:pPr>
        <w:jc w:val="both"/>
        <w:rPr>
          <w:ins w:id="893" w:author="Ram Shrestha" w:date="2014-03-02T21:23:00Z"/>
          <w:rFonts w:ascii="Cambria" w:hAnsi="Cambria"/>
          <w:noProof/>
          <w:rPrChange w:id="894" w:author="Ram Shrestha" w:date="2014-03-02T21:23:00Z">
            <w:rPr>
              <w:ins w:id="895" w:author="Ram Shrestha" w:date="2014-03-02T21:23:00Z"/>
            </w:rPr>
          </w:rPrChange>
        </w:rPr>
      </w:pPr>
      <w:ins w:id="896" w:author="Ram Shrestha" w:date="2014-03-02T21:23:00Z">
        <w:r w:rsidRPr="00787EBF">
          <w:rPr>
            <w:rFonts w:ascii="Cambria" w:hAnsi="Cambria"/>
            <w:noProof/>
            <w:rPrChange w:id="897" w:author="Ram Shrestha" w:date="2014-03-02T21:23: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787EBF">
          <w:rPr>
            <w:rFonts w:ascii="Cambria" w:hAnsi="Cambria"/>
            <w:i/>
            <w:noProof/>
            <w:rPrChange w:id="898" w:author="Ram Shrestha" w:date="2014-03-02T21:23:00Z">
              <w:rPr/>
            </w:rPrChange>
          </w:rPr>
          <w:t>Nature</w:t>
        </w:r>
        <w:r w:rsidRPr="00787EBF">
          <w:rPr>
            <w:rFonts w:ascii="Cambria" w:hAnsi="Cambria"/>
            <w:noProof/>
            <w:rPrChange w:id="899" w:author="Ram Shrestha" w:date="2014-03-02T21:23:00Z">
              <w:rPr/>
            </w:rPrChange>
          </w:rPr>
          <w:t xml:space="preserve"> </w:t>
        </w:r>
        <w:r w:rsidRPr="00787EBF">
          <w:rPr>
            <w:rFonts w:ascii="Cambria" w:hAnsi="Cambria"/>
            <w:b/>
            <w:noProof/>
            <w:rPrChange w:id="900" w:author="Ram Shrestha" w:date="2014-03-02T21:23:00Z">
              <w:rPr/>
            </w:rPrChange>
          </w:rPr>
          <w:t>456</w:t>
        </w:r>
        <w:r w:rsidRPr="00787EBF">
          <w:rPr>
            <w:rFonts w:ascii="Cambria" w:hAnsi="Cambria"/>
            <w:noProof/>
            <w:rPrChange w:id="901" w:author="Ram Shrestha" w:date="2014-03-02T21:23:00Z">
              <w:rPr/>
            </w:rPrChange>
          </w:rPr>
          <w:t>: 53-59.</w:t>
        </w:r>
      </w:ins>
    </w:p>
    <w:p w14:paraId="08FF6E3C" w14:textId="77777777" w:rsidR="00787EBF" w:rsidRPr="00787EBF" w:rsidRDefault="00787EBF" w:rsidP="00787EBF">
      <w:pPr>
        <w:jc w:val="both"/>
        <w:rPr>
          <w:ins w:id="902" w:author="Ram Shrestha" w:date="2014-03-02T21:23:00Z"/>
          <w:rFonts w:ascii="Cambria" w:hAnsi="Cambria"/>
          <w:noProof/>
          <w:rPrChange w:id="903" w:author="Ram Shrestha" w:date="2014-03-02T21:23:00Z">
            <w:rPr>
              <w:ins w:id="904" w:author="Ram Shrestha" w:date="2014-03-02T21:23:00Z"/>
            </w:rPr>
          </w:rPrChange>
        </w:rPr>
      </w:pPr>
      <w:ins w:id="905" w:author="Ram Shrestha" w:date="2014-03-02T21:23:00Z">
        <w:r w:rsidRPr="00787EBF">
          <w:rPr>
            <w:rFonts w:ascii="Cambria" w:hAnsi="Cambria"/>
            <w:noProof/>
            <w:rPrChange w:id="906" w:author="Ram Shrestha" w:date="2014-03-02T21:23:00Z">
              <w:rPr/>
            </w:rPrChange>
          </w:rPr>
          <w:t xml:space="preserve">Boyer, JC, Bebenek, K, Kunkel, TA (1992) Unequal human immunodeficiency virus type 1 reverse transcriptase error rates with RNA and DNA templates. </w:t>
        </w:r>
        <w:r w:rsidRPr="00787EBF">
          <w:rPr>
            <w:rFonts w:ascii="Cambria" w:hAnsi="Cambria"/>
            <w:i/>
            <w:noProof/>
            <w:rPrChange w:id="907" w:author="Ram Shrestha" w:date="2014-03-02T21:23:00Z">
              <w:rPr/>
            </w:rPrChange>
          </w:rPr>
          <w:t>Proc Natl Acad Sci U S A</w:t>
        </w:r>
        <w:r w:rsidRPr="00787EBF">
          <w:rPr>
            <w:rFonts w:ascii="Cambria" w:hAnsi="Cambria"/>
            <w:noProof/>
            <w:rPrChange w:id="908" w:author="Ram Shrestha" w:date="2014-03-02T21:23:00Z">
              <w:rPr/>
            </w:rPrChange>
          </w:rPr>
          <w:t xml:space="preserve"> </w:t>
        </w:r>
        <w:r w:rsidRPr="00787EBF">
          <w:rPr>
            <w:rFonts w:ascii="Cambria" w:hAnsi="Cambria"/>
            <w:b/>
            <w:noProof/>
            <w:rPrChange w:id="909" w:author="Ram Shrestha" w:date="2014-03-02T21:23:00Z">
              <w:rPr/>
            </w:rPrChange>
          </w:rPr>
          <w:t>89</w:t>
        </w:r>
        <w:r w:rsidRPr="00787EBF">
          <w:rPr>
            <w:rFonts w:ascii="Cambria" w:hAnsi="Cambria"/>
            <w:noProof/>
            <w:rPrChange w:id="910" w:author="Ram Shrestha" w:date="2014-03-02T21:23:00Z">
              <w:rPr/>
            </w:rPrChange>
          </w:rPr>
          <w:t>: 6919-6923.</w:t>
        </w:r>
      </w:ins>
    </w:p>
    <w:p w14:paraId="4A34AE51" w14:textId="77777777" w:rsidR="00787EBF" w:rsidRPr="00787EBF" w:rsidRDefault="00787EBF" w:rsidP="00787EBF">
      <w:pPr>
        <w:jc w:val="both"/>
        <w:rPr>
          <w:ins w:id="911" w:author="Ram Shrestha" w:date="2014-03-02T21:23:00Z"/>
          <w:rFonts w:ascii="Cambria" w:hAnsi="Cambria"/>
          <w:noProof/>
          <w:rPrChange w:id="912" w:author="Ram Shrestha" w:date="2014-03-02T21:23:00Z">
            <w:rPr>
              <w:ins w:id="913" w:author="Ram Shrestha" w:date="2014-03-02T21:23:00Z"/>
            </w:rPr>
          </w:rPrChange>
        </w:rPr>
      </w:pPr>
      <w:ins w:id="914" w:author="Ram Shrestha" w:date="2014-03-02T21:23:00Z">
        <w:r w:rsidRPr="00787EBF">
          <w:rPr>
            <w:rFonts w:ascii="Cambria" w:hAnsi="Cambria"/>
            <w:noProof/>
            <w:rPrChange w:id="915" w:author="Ram Shrestha" w:date="2014-03-02T21:23:00Z">
              <w:rPr/>
            </w:rPrChange>
          </w:rPr>
          <w:t xml:space="preserve">Cock, PJA, Fields, CJ, Goto, N, Heuer, ML, Rice, PM (2010) The Sanger FASTQ file format for sequences with quality scores, and the Solexa/Illumina FASTQ variants. </w:t>
        </w:r>
        <w:r w:rsidRPr="00787EBF">
          <w:rPr>
            <w:rFonts w:ascii="Cambria" w:hAnsi="Cambria"/>
            <w:i/>
            <w:noProof/>
            <w:rPrChange w:id="916" w:author="Ram Shrestha" w:date="2014-03-02T21:23:00Z">
              <w:rPr/>
            </w:rPrChange>
          </w:rPr>
          <w:t>Nucleic Acids Research</w:t>
        </w:r>
        <w:r w:rsidRPr="00787EBF">
          <w:rPr>
            <w:rFonts w:ascii="Cambria" w:hAnsi="Cambria"/>
            <w:noProof/>
            <w:rPrChange w:id="917" w:author="Ram Shrestha" w:date="2014-03-02T21:23:00Z">
              <w:rPr/>
            </w:rPrChange>
          </w:rPr>
          <w:t xml:space="preserve"> </w:t>
        </w:r>
        <w:r w:rsidRPr="00787EBF">
          <w:rPr>
            <w:rFonts w:ascii="Cambria" w:hAnsi="Cambria"/>
            <w:b/>
            <w:noProof/>
            <w:rPrChange w:id="918" w:author="Ram Shrestha" w:date="2014-03-02T21:23:00Z">
              <w:rPr/>
            </w:rPrChange>
          </w:rPr>
          <w:t>38</w:t>
        </w:r>
        <w:r w:rsidRPr="00787EBF">
          <w:rPr>
            <w:rFonts w:ascii="Cambria" w:hAnsi="Cambria"/>
            <w:noProof/>
            <w:rPrChange w:id="919" w:author="Ram Shrestha" w:date="2014-03-02T21:23:00Z">
              <w:rPr/>
            </w:rPrChange>
          </w:rPr>
          <w:t>: 1767-1771.</w:t>
        </w:r>
      </w:ins>
    </w:p>
    <w:p w14:paraId="62102DF1" w14:textId="77777777" w:rsidR="00787EBF" w:rsidRPr="00787EBF" w:rsidRDefault="00787EBF" w:rsidP="00787EBF">
      <w:pPr>
        <w:jc w:val="both"/>
        <w:rPr>
          <w:ins w:id="920" w:author="Ram Shrestha" w:date="2014-03-02T21:23:00Z"/>
          <w:rFonts w:ascii="Cambria" w:hAnsi="Cambria"/>
          <w:noProof/>
          <w:rPrChange w:id="921" w:author="Ram Shrestha" w:date="2014-03-02T21:23:00Z">
            <w:rPr>
              <w:ins w:id="922" w:author="Ram Shrestha" w:date="2014-03-02T21:23:00Z"/>
            </w:rPr>
          </w:rPrChange>
        </w:rPr>
      </w:pPr>
      <w:ins w:id="923" w:author="Ram Shrestha" w:date="2014-03-02T21:23:00Z">
        <w:r w:rsidRPr="00787EBF">
          <w:rPr>
            <w:rFonts w:ascii="Cambria" w:hAnsi="Cambria"/>
            <w:noProof/>
            <w:rPrChange w:id="924" w:author="Ram Shrestha" w:date="2014-03-02T21:23:00Z">
              <w:rPr/>
            </w:rPrChange>
          </w:rPr>
          <w:t xml:space="preserve">Drake, JW, Holland, JJ (1999) Mutation rates among RNA viruses. </w:t>
        </w:r>
        <w:r w:rsidRPr="00787EBF">
          <w:rPr>
            <w:rFonts w:ascii="Cambria" w:hAnsi="Cambria"/>
            <w:i/>
            <w:noProof/>
            <w:rPrChange w:id="925" w:author="Ram Shrestha" w:date="2014-03-02T21:23:00Z">
              <w:rPr/>
            </w:rPrChange>
          </w:rPr>
          <w:t>Proc Natl Acad Sci U S A</w:t>
        </w:r>
        <w:r w:rsidRPr="00787EBF">
          <w:rPr>
            <w:rFonts w:ascii="Cambria" w:hAnsi="Cambria"/>
            <w:noProof/>
            <w:rPrChange w:id="926" w:author="Ram Shrestha" w:date="2014-03-02T21:23:00Z">
              <w:rPr/>
            </w:rPrChange>
          </w:rPr>
          <w:t xml:space="preserve"> </w:t>
        </w:r>
        <w:r w:rsidRPr="00787EBF">
          <w:rPr>
            <w:rFonts w:ascii="Cambria" w:hAnsi="Cambria"/>
            <w:b/>
            <w:noProof/>
            <w:rPrChange w:id="927" w:author="Ram Shrestha" w:date="2014-03-02T21:23:00Z">
              <w:rPr/>
            </w:rPrChange>
          </w:rPr>
          <w:t>96</w:t>
        </w:r>
        <w:r w:rsidRPr="00787EBF">
          <w:rPr>
            <w:rFonts w:ascii="Cambria" w:hAnsi="Cambria"/>
            <w:noProof/>
            <w:rPrChange w:id="928" w:author="Ram Shrestha" w:date="2014-03-02T21:23:00Z">
              <w:rPr/>
            </w:rPrChange>
          </w:rPr>
          <w:t>: 13910-13913.</w:t>
        </w:r>
      </w:ins>
    </w:p>
    <w:p w14:paraId="21BF728F" w14:textId="77777777" w:rsidR="00787EBF" w:rsidRPr="00787EBF" w:rsidRDefault="00787EBF" w:rsidP="00787EBF">
      <w:pPr>
        <w:jc w:val="both"/>
        <w:rPr>
          <w:ins w:id="929" w:author="Ram Shrestha" w:date="2014-03-02T21:23:00Z"/>
          <w:rFonts w:ascii="Cambria" w:hAnsi="Cambria"/>
          <w:noProof/>
          <w:rPrChange w:id="930" w:author="Ram Shrestha" w:date="2014-03-02T21:23:00Z">
            <w:rPr>
              <w:ins w:id="931" w:author="Ram Shrestha" w:date="2014-03-02T21:23:00Z"/>
            </w:rPr>
          </w:rPrChange>
        </w:rPr>
      </w:pPr>
      <w:ins w:id="932" w:author="Ram Shrestha" w:date="2014-03-02T21:23:00Z">
        <w:r w:rsidRPr="00787EBF">
          <w:rPr>
            <w:rFonts w:ascii="Cambria" w:hAnsi="Cambria"/>
            <w:noProof/>
            <w:rPrChange w:id="933" w:author="Ram Shrestha" w:date="2014-03-02T21:23:00Z">
              <w:rPr/>
            </w:rPrChange>
          </w:rPr>
          <w:t xml:space="preserve">Duffy, S, Shackelton, LA, Holmes, EC (2008) Rates of evolutionary change in viruses: patterns and determinants. </w:t>
        </w:r>
        <w:r w:rsidRPr="00787EBF">
          <w:rPr>
            <w:rFonts w:ascii="Cambria" w:hAnsi="Cambria"/>
            <w:i/>
            <w:noProof/>
            <w:rPrChange w:id="934" w:author="Ram Shrestha" w:date="2014-03-02T21:23:00Z">
              <w:rPr/>
            </w:rPrChange>
          </w:rPr>
          <w:t>Nat Rev Genet</w:t>
        </w:r>
        <w:r w:rsidRPr="00787EBF">
          <w:rPr>
            <w:rFonts w:ascii="Cambria" w:hAnsi="Cambria"/>
            <w:noProof/>
            <w:rPrChange w:id="935" w:author="Ram Shrestha" w:date="2014-03-02T21:23:00Z">
              <w:rPr/>
            </w:rPrChange>
          </w:rPr>
          <w:t xml:space="preserve"> </w:t>
        </w:r>
        <w:r w:rsidRPr="00787EBF">
          <w:rPr>
            <w:rFonts w:ascii="Cambria" w:hAnsi="Cambria"/>
            <w:b/>
            <w:noProof/>
            <w:rPrChange w:id="936" w:author="Ram Shrestha" w:date="2014-03-02T21:23:00Z">
              <w:rPr/>
            </w:rPrChange>
          </w:rPr>
          <w:t>9</w:t>
        </w:r>
        <w:r w:rsidRPr="00787EBF">
          <w:rPr>
            <w:rFonts w:ascii="Cambria" w:hAnsi="Cambria"/>
            <w:noProof/>
            <w:rPrChange w:id="937" w:author="Ram Shrestha" w:date="2014-03-02T21:23:00Z">
              <w:rPr/>
            </w:rPrChange>
          </w:rPr>
          <w:t>: 267-276.</w:t>
        </w:r>
      </w:ins>
    </w:p>
    <w:p w14:paraId="489AA307" w14:textId="77777777" w:rsidR="00787EBF" w:rsidRPr="00787EBF" w:rsidRDefault="00787EBF" w:rsidP="00787EBF">
      <w:pPr>
        <w:jc w:val="both"/>
        <w:rPr>
          <w:ins w:id="938" w:author="Ram Shrestha" w:date="2014-03-02T21:23:00Z"/>
          <w:rFonts w:ascii="Cambria" w:hAnsi="Cambria"/>
          <w:noProof/>
          <w:rPrChange w:id="939" w:author="Ram Shrestha" w:date="2014-03-02T21:23:00Z">
            <w:rPr>
              <w:ins w:id="940" w:author="Ram Shrestha" w:date="2014-03-02T21:23:00Z"/>
            </w:rPr>
          </w:rPrChange>
        </w:rPr>
      </w:pPr>
      <w:ins w:id="941" w:author="Ram Shrestha" w:date="2014-03-02T21:23:00Z">
        <w:r w:rsidRPr="00787EBF">
          <w:rPr>
            <w:rFonts w:ascii="Cambria" w:hAnsi="Cambria"/>
            <w:noProof/>
            <w:rPrChange w:id="942" w:author="Ram Shrestha" w:date="2014-03-02T21:23:00Z">
              <w:rPr/>
            </w:rPrChange>
          </w:rPr>
          <w:t xml:space="preserve">Eid, J, Fehr, A, Gray, J, Luong, K, Lyle, J, Otto, G, Peluso, P, Rank, D, Baybayan, P, Bettman, B (2009) Real-time DNA sequencing from single polymerase molecules. </w:t>
        </w:r>
        <w:r w:rsidRPr="00787EBF">
          <w:rPr>
            <w:rFonts w:ascii="Cambria" w:hAnsi="Cambria"/>
            <w:i/>
            <w:noProof/>
            <w:rPrChange w:id="943" w:author="Ram Shrestha" w:date="2014-03-02T21:23:00Z">
              <w:rPr/>
            </w:rPrChange>
          </w:rPr>
          <w:t>Science</w:t>
        </w:r>
        <w:r w:rsidRPr="00787EBF">
          <w:rPr>
            <w:rFonts w:ascii="Cambria" w:hAnsi="Cambria"/>
            <w:noProof/>
            <w:rPrChange w:id="944" w:author="Ram Shrestha" w:date="2014-03-02T21:23:00Z">
              <w:rPr/>
            </w:rPrChange>
          </w:rPr>
          <w:t xml:space="preserve"> </w:t>
        </w:r>
        <w:r w:rsidRPr="00787EBF">
          <w:rPr>
            <w:rFonts w:ascii="Cambria" w:hAnsi="Cambria"/>
            <w:b/>
            <w:noProof/>
            <w:rPrChange w:id="945" w:author="Ram Shrestha" w:date="2014-03-02T21:23:00Z">
              <w:rPr/>
            </w:rPrChange>
          </w:rPr>
          <w:t>323</w:t>
        </w:r>
        <w:r w:rsidRPr="00787EBF">
          <w:rPr>
            <w:rFonts w:ascii="Cambria" w:hAnsi="Cambria"/>
            <w:noProof/>
            <w:rPrChange w:id="946" w:author="Ram Shrestha" w:date="2014-03-02T21:23:00Z">
              <w:rPr/>
            </w:rPrChange>
          </w:rPr>
          <w:t>: 133–138.</w:t>
        </w:r>
      </w:ins>
    </w:p>
    <w:p w14:paraId="6F6D1D87" w14:textId="77777777" w:rsidR="00787EBF" w:rsidRPr="00787EBF" w:rsidRDefault="00787EBF" w:rsidP="00787EBF">
      <w:pPr>
        <w:jc w:val="both"/>
        <w:rPr>
          <w:ins w:id="947" w:author="Ram Shrestha" w:date="2014-03-02T21:23:00Z"/>
          <w:rFonts w:ascii="Cambria" w:hAnsi="Cambria"/>
          <w:noProof/>
          <w:rPrChange w:id="948" w:author="Ram Shrestha" w:date="2014-03-02T21:23:00Z">
            <w:rPr>
              <w:ins w:id="949" w:author="Ram Shrestha" w:date="2014-03-02T21:23:00Z"/>
            </w:rPr>
          </w:rPrChange>
        </w:rPr>
      </w:pPr>
      <w:ins w:id="950" w:author="Ram Shrestha" w:date="2014-03-02T21:23:00Z">
        <w:r w:rsidRPr="00787EBF">
          <w:rPr>
            <w:rFonts w:ascii="Cambria" w:hAnsi="Cambria"/>
            <w:noProof/>
            <w:rPrChange w:id="951" w:author="Ram Shrestha" w:date="2014-03-02T21:23:00Z">
              <w:rPr/>
            </w:rPrChange>
          </w:rPr>
          <w:t xml:space="preserve">Eisele, E, Siliciano, RF (2012) Redefining the viral reservoirs that prevent HIV-1 eradication. </w:t>
        </w:r>
        <w:r w:rsidRPr="00787EBF">
          <w:rPr>
            <w:rFonts w:ascii="Cambria" w:hAnsi="Cambria"/>
            <w:i/>
            <w:noProof/>
            <w:rPrChange w:id="952" w:author="Ram Shrestha" w:date="2014-03-02T21:23:00Z">
              <w:rPr/>
            </w:rPrChange>
          </w:rPr>
          <w:t>Immunity</w:t>
        </w:r>
        <w:r w:rsidRPr="00787EBF">
          <w:rPr>
            <w:rFonts w:ascii="Cambria" w:hAnsi="Cambria"/>
            <w:noProof/>
            <w:rPrChange w:id="953" w:author="Ram Shrestha" w:date="2014-03-02T21:23:00Z">
              <w:rPr/>
            </w:rPrChange>
          </w:rPr>
          <w:t xml:space="preserve"> </w:t>
        </w:r>
        <w:r w:rsidRPr="00787EBF">
          <w:rPr>
            <w:rFonts w:ascii="Cambria" w:hAnsi="Cambria"/>
            <w:b/>
            <w:noProof/>
            <w:rPrChange w:id="954" w:author="Ram Shrestha" w:date="2014-03-02T21:23:00Z">
              <w:rPr/>
            </w:rPrChange>
          </w:rPr>
          <w:t>37</w:t>
        </w:r>
        <w:r w:rsidRPr="00787EBF">
          <w:rPr>
            <w:rFonts w:ascii="Cambria" w:hAnsi="Cambria"/>
            <w:noProof/>
            <w:rPrChange w:id="955" w:author="Ram Shrestha" w:date="2014-03-02T21:23:00Z">
              <w:rPr/>
            </w:rPrChange>
          </w:rPr>
          <w:t>: 377-388.</w:t>
        </w:r>
      </w:ins>
    </w:p>
    <w:p w14:paraId="4812CA04" w14:textId="77777777" w:rsidR="00787EBF" w:rsidRPr="00787EBF" w:rsidRDefault="00787EBF" w:rsidP="00787EBF">
      <w:pPr>
        <w:jc w:val="both"/>
        <w:rPr>
          <w:ins w:id="956" w:author="Ram Shrestha" w:date="2014-03-02T21:23:00Z"/>
          <w:rFonts w:ascii="Cambria" w:hAnsi="Cambria"/>
          <w:noProof/>
          <w:rPrChange w:id="957" w:author="Ram Shrestha" w:date="2014-03-02T21:23:00Z">
            <w:rPr>
              <w:ins w:id="958" w:author="Ram Shrestha" w:date="2014-03-02T21:23:00Z"/>
            </w:rPr>
          </w:rPrChange>
        </w:rPr>
      </w:pPr>
      <w:ins w:id="959" w:author="Ram Shrestha" w:date="2014-03-02T21:23:00Z">
        <w:r w:rsidRPr="00787EBF">
          <w:rPr>
            <w:rFonts w:ascii="Cambria" w:hAnsi="Cambria"/>
            <w:noProof/>
            <w:rPrChange w:id="960" w:author="Ram Shrestha" w:date="2014-03-02T21:23: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787EBF">
          <w:rPr>
            <w:rFonts w:ascii="Cambria" w:hAnsi="Cambria"/>
            <w:i/>
            <w:noProof/>
            <w:rPrChange w:id="961" w:author="Ram Shrestha" w:date="2014-03-02T21:23:00Z">
              <w:rPr/>
            </w:rPrChange>
          </w:rPr>
          <w:t>PLoS One</w:t>
        </w:r>
        <w:r w:rsidRPr="00787EBF">
          <w:rPr>
            <w:rFonts w:ascii="Cambria" w:hAnsi="Cambria"/>
            <w:noProof/>
            <w:rPrChange w:id="962" w:author="Ram Shrestha" w:date="2014-03-02T21:23:00Z">
              <w:rPr/>
            </w:rPrChange>
          </w:rPr>
          <w:t xml:space="preserve"> </w:t>
        </w:r>
        <w:r w:rsidRPr="00787EBF">
          <w:rPr>
            <w:rFonts w:ascii="Cambria" w:hAnsi="Cambria"/>
            <w:b/>
            <w:noProof/>
            <w:rPrChange w:id="963" w:author="Ram Shrestha" w:date="2014-03-02T21:23:00Z">
              <w:rPr/>
            </w:rPrChange>
          </w:rPr>
          <w:t>5</w:t>
        </w:r>
        <w:r w:rsidRPr="00787EBF">
          <w:rPr>
            <w:rFonts w:ascii="Cambria" w:hAnsi="Cambria"/>
            <w:noProof/>
            <w:rPrChange w:id="964" w:author="Ram Shrestha" w:date="2014-03-02T21:23:00Z">
              <w:rPr/>
            </w:rPrChange>
          </w:rPr>
          <w:t>: e12303.</w:t>
        </w:r>
      </w:ins>
    </w:p>
    <w:p w14:paraId="13DCCC9A" w14:textId="77777777" w:rsidR="00787EBF" w:rsidRPr="00787EBF" w:rsidRDefault="00787EBF" w:rsidP="00787EBF">
      <w:pPr>
        <w:jc w:val="both"/>
        <w:rPr>
          <w:ins w:id="965" w:author="Ram Shrestha" w:date="2014-03-02T21:23:00Z"/>
          <w:rFonts w:ascii="Cambria" w:hAnsi="Cambria"/>
          <w:noProof/>
          <w:rPrChange w:id="966" w:author="Ram Shrestha" w:date="2014-03-02T21:23:00Z">
            <w:rPr>
              <w:ins w:id="967" w:author="Ram Shrestha" w:date="2014-03-02T21:23:00Z"/>
            </w:rPr>
          </w:rPrChange>
        </w:rPr>
      </w:pPr>
      <w:ins w:id="968" w:author="Ram Shrestha" w:date="2014-03-02T21:23:00Z">
        <w:r w:rsidRPr="00787EBF">
          <w:rPr>
            <w:rFonts w:ascii="Cambria" w:hAnsi="Cambria"/>
            <w:noProof/>
            <w:rPrChange w:id="969" w:author="Ram Shrestha" w:date="2014-03-02T21:23:00Z">
              <w:rPr/>
            </w:rPrChange>
          </w:rPr>
          <w:t xml:space="preserve">Ho, DD, Neumann, AU, Perelson, AS, Chen, W, Leonard, JM, Markowitz, M (1995) Rapid turnover of plasma virions and CD4 lymphocytes in HIV-1 infection. </w:t>
        </w:r>
        <w:r w:rsidRPr="00787EBF">
          <w:rPr>
            <w:rFonts w:ascii="Cambria" w:hAnsi="Cambria"/>
            <w:i/>
            <w:noProof/>
            <w:rPrChange w:id="970" w:author="Ram Shrestha" w:date="2014-03-02T21:23:00Z">
              <w:rPr/>
            </w:rPrChange>
          </w:rPr>
          <w:t>Nature</w:t>
        </w:r>
        <w:r w:rsidRPr="00787EBF">
          <w:rPr>
            <w:rFonts w:ascii="Cambria" w:hAnsi="Cambria"/>
            <w:noProof/>
            <w:rPrChange w:id="971" w:author="Ram Shrestha" w:date="2014-03-02T21:23:00Z">
              <w:rPr/>
            </w:rPrChange>
          </w:rPr>
          <w:t xml:space="preserve"> </w:t>
        </w:r>
        <w:r w:rsidRPr="00787EBF">
          <w:rPr>
            <w:rFonts w:ascii="Cambria" w:hAnsi="Cambria"/>
            <w:b/>
            <w:noProof/>
            <w:rPrChange w:id="972" w:author="Ram Shrestha" w:date="2014-03-02T21:23:00Z">
              <w:rPr/>
            </w:rPrChange>
          </w:rPr>
          <w:t>373</w:t>
        </w:r>
        <w:r w:rsidRPr="00787EBF">
          <w:rPr>
            <w:rFonts w:ascii="Cambria" w:hAnsi="Cambria"/>
            <w:noProof/>
            <w:rPrChange w:id="973" w:author="Ram Shrestha" w:date="2014-03-02T21:23:00Z">
              <w:rPr/>
            </w:rPrChange>
          </w:rPr>
          <w:t>: 123-126.</w:t>
        </w:r>
      </w:ins>
    </w:p>
    <w:p w14:paraId="18A1FEEC" w14:textId="77777777" w:rsidR="00787EBF" w:rsidRPr="00787EBF" w:rsidRDefault="00787EBF" w:rsidP="00787EBF">
      <w:pPr>
        <w:jc w:val="both"/>
        <w:rPr>
          <w:ins w:id="974" w:author="Ram Shrestha" w:date="2014-03-02T21:23:00Z"/>
          <w:rFonts w:ascii="Cambria" w:hAnsi="Cambria"/>
          <w:noProof/>
          <w:rPrChange w:id="975" w:author="Ram Shrestha" w:date="2014-03-02T21:23:00Z">
            <w:rPr>
              <w:ins w:id="976" w:author="Ram Shrestha" w:date="2014-03-02T21:23:00Z"/>
            </w:rPr>
          </w:rPrChange>
        </w:rPr>
      </w:pPr>
      <w:ins w:id="977" w:author="Ram Shrestha" w:date="2014-03-02T21:23:00Z">
        <w:r w:rsidRPr="00787EBF">
          <w:rPr>
            <w:rFonts w:ascii="Cambria" w:hAnsi="Cambria"/>
            <w:noProof/>
            <w:rPrChange w:id="978" w:author="Ram Shrestha" w:date="2014-03-02T21:23:00Z">
              <w:rPr/>
            </w:rPrChange>
          </w:rPr>
          <w:t xml:space="preserve">Hoffmann, C, Minkah, N, Leipzig, J, Wang, G, Arens, MQ, Tebas, P, Bushman, FD (2007) DNA bar coding and pyrosequencing to identify rare HIV drug resistance mutations. </w:t>
        </w:r>
        <w:r w:rsidRPr="00787EBF">
          <w:rPr>
            <w:rFonts w:ascii="Cambria" w:hAnsi="Cambria"/>
            <w:i/>
            <w:noProof/>
            <w:rPrChange w:id="979" w:author="Ram Shrestha" w:date="2014-03-02T21:23:00Z">
              <w:rPr/>
            </w:rPrChange>
          </w:rPr>
          <w:t>Nucleic Acids Res</w:t>
        </w:r>
        <w:r w:rsidRPr="00787EBF">
          <w:rPr>
            <w:rFonts w:ascii="Cambria" w:hAnsi="Cambria"/>
            <w:noProof/>
            <w:rPrChange w:id="980" w:author="Ram Shrestha" w:date="2014-03-02T21:23:00Z">
              <w:rPr/>
            </w:rPrChange>
          </w:rPr>
          <w:t xml:space="preserve"> </w:t>
        </w:r>
        <w:r w:rsidRPr="00787EBF">
          <w:rPr>
            <w:rFonts w:ascii="Cambria" w:hAnsi="Cambria"/>
            <w:b/>
            <w:noProof/>
            <w:rPrChange w:id="981" w:author="Ram Shrestha" w:date="2014-03-02T21:23:00Z">
              <w:rPr/>
            </w:rPrChange>
          </w:rPr>
          <w:t>35</w:t>
        </w:r>
        <w:r w:rsidRPr="00787EBF">
          <w:rPr>
            <w:rFonts w:ascii="Cambria" w:hAnsi="Cambria"/>
            <w:noProof/>
            <w:rPrChange w:id="982" w:author="Ram Shrestha" w:date="2014-03-02T21:23:00Z">
              <w:rPr/>
            </w:rPrChange>
          </w:rPr>
          <w:t>: e91.</w:t>
        </w:r>
      </w:ins>
    </w:p>
    <w:p w14:paraId="19BD6872" w14:textId="77777777" w:rsidR="00787EBF" w:rsidRPr="00787EBF" w:rsidRDefault="00787EBF" w:rsidP="00787EBF">
      <w:pPr>
        <w:jc w:val="both"/>
        <w:rPr>
          <w:ins w:id="983" w:author="Ram Shrestha" w:date="2014-03-02T21:23:00Z"/>
          <w:rFonts w:ascii="Cambria" w:hAnsi="Cambria"/>
          <w:noProof/>
          <w:rPrChange w:id="984" w:author="Ram Shrestha" w:date="2014-03-02T21:23:00Z">
            <w:rPr>
              <w:ins w:id="985" w:author="Ram Shrestha" w:date="2014-03-02T21:23:00Z"/>
            </w:rPr>
          </w:rPrChange>
        </w:rPr>
      </w:pPr>
      <w:ins w:id="986" w:author="Ram Shrestha" w:date="2014-03-02T21:23:00Z">
        <w:r w:rsidRPr="00787EBF">
          <w:rPr>
            <w:rFonts w:ascii="Cambria" w:hAnsi="Cambria"/>
            <w:noProof/>
            <w:rPrChange w:id="987" w:author="Ram Shrestha" w:date="2014-03-02T21:23:00Z">
              <w:rPr/>
            </w:rPrChange>
          </w:rPr>
          <w:t xml:space="preserve">Horton, RM (1995) PCR-mediated recombination and mutagenesis. SOEing together tailor-made genes. </w:t>
        </w:r>
        <w:r w:rsidRPr="00787EBF">
          <w:rPr>
            <w:rFonts w:ascii="Cambria" w:hAnsi="Cambria"/>
            <w:i/>
            <w:noProof/>
            <w:rPrChange w:id="988" w:author="Ram Shrestha" w:date="2014-03-02T21:23:00Z">
              <w:rPr/>
            </w:rPrChange>
          </w:rPr>
          <w:t>Mol Biotechnol</w:t>
        </w:r>
        <w:r w:rsidRPr="00787EBF">
          <w:rPr>
            <w:rFonts w:ascii="Cambria" w:hAnsi="Cambria"/>
            <w:noProof/>
            <w:rPrChange w:id="989" w:author="Ram Shrestha" w:date="2014-03-02T21:23:00Z">
              <w:rPr/>
            </w:rPrChange>
          </w:rPr>
          <w:t xml:space="preserve"> </w:t>
        </w:r>
        <w:r w:rsidRPr="00787EBF">
          <w:rPr>
            <w:rFonts w:ascii="Cambria" w:hAnsi="Cambria"/>
            <w:b/>
            <w:noProof/>
            <w:rPrChange w:id="990" w:author="Ram Shrestha" w:date="2014-03-02T21:23:00Z">
              <w:rPr/>
            </w:rPrChange>
          </w:rPr>
          <w:t>3</w:t>
        </w:r>
        <w:r w:rsidRPr="00787EBF">
          <w:rPr>
            <w:rFonts w:ascii="Cambria" w:hAnsi="Cambria"/>
            <w:noProof/>
            <w:rPrChange w:id="991" w:author="Ram Shrestha" w:date="2014-03-02T21:23:00Z">
              <w:rPr/>
            </w:rPrChange>
          </w:rPr>
          <w:t>: 93-99.</w:t>
        </w:r>
      </w:ins>
    </w:p>
    <w:p w14:paraId="125CA68C" w14:textId="77777777" w:rsidR="00787EBF" w:rsidRPr="00787EBF" w:rsidRDefault="00787EBF" w:rsidP="00787EBF">
      <w:pPr>
        <w:jc w:val="both"/>
        <w:rPr>
          <w:ins w:id="992" w:author="Ram Shrestha" w:date="2014-03-02T21:23:00Z"/>
          <w:rFonts w:ascii="Cambria" w:hAnsi="Cambria"/>
          <w:noProof/>
          <w:rPrChange w:id="993" w:author="Ram Shrestha" w:date="2014-03-02T21:23:00Z">
            <w:rPr>
              <w:ins w:id="994" w:author="Ram Shrestha" w:date="2014-03-02T21:23:00Z"/>
            </w:rPr>
          </w:rPrChange>
        </w:rPr>
      </w:pPr>
      <w:ins w:id="995" w:author="Ram Shrestha" w:date="2014-03-02T21:23:00Z">
        <w:r w:rsidRPr="00787EBF">
          <w:rPr>
            <w:rFonts w:ascii="Cambria" w:hAnsi="Cambria"/>
            <w:noProof/>
            <w:rPrChange w:id="996" w:author="Ram Shrestha" w:date="2014-03-02T21:23:00Z">
              <w:rPr/>
            </w:rPrChange>
          </w:rPr>
          <w:t xml:space="preserve">Hughes, JP, Totten, P (2003) Estimating the accuracy of polymerase chain reaction-based tests using endpoint dilution. </w:t>
        </w:r>
        <w:r w:rsidRPr="00787EBF">
          <w:rPr>
            <w:rFonts w:ascii="Cambria" w:hAnsi="Cambria"/>
            <w:i/>
            <w:noProof/>
            <w:rPrChange w:id="997" w:author="Ram Shrestha" w:date="2014-03-02T21:23:00Z">
              <w:rPr/>
            </w:rPrChange>
          </w:rPr>
          <w:t>Biometrics</w:t>
        </w:r>
        <w:r w:rsidRPr="00787EBF">
          <w:rPr>
            <w:rFonts w:ascii="Cambria" w:hAnsi="Cambria"/>
            <w:noProof/>
            <w:rPrChange w:id="998" w:author="Ram Shrestha" w:date="2014-03-02T21:23:00Z">
              <w:rPr/>
            </w:rPrChange>
          </w:rPr>
          <w:t xml:space="preserve"> </w:t>
        </w:r>
        <w:r w:rsidRPr="00787EBF">
          <w:rPr>
            <w:rFonts w:ascii="Cambria" w:hAnsi="Cambria"/>
            <w:b/>
            <w:noProof/>
            <w:rPrChange w:id="999" w:author="Ram Shrestha" w:date="2014-03-02T21:23:00Z">
              <w:rPr/>
            </w:rPrChange>
          </w:rPr>
          <w:t>59</w:t>
        </w:r>
        <w:r w:rsidRPr="00787EBF">
          <w:rPr>
            <w:rFonts w:ascii="Cambria" w:hAnsi="Cambria"/>
            <w:noProof/>
            <w:rPrChange w:id="1000" w:author="Ram Shrestha" w:date="2014-03-02T21:23:00Z">
              <w:rPr/>
            </w:rPrChange>
          </w:rPr>
          <w:t>: 505-511.</w:t>
        </w:r>
      </w:ins>
    </w:p>
    <w:p w14:paraId="076E0721" w14:textId="77777777" w:rsidR="00787EBF" w:rsidRPr="00787EBF" w:rsidRDefault="00787EBF" w:rsidP="00787EBF">
      <w:pPr>
        <w:jc w:val="both"/>
        <w:rPr>
          <w:ins w:id="1001" w:author="Ram Shrestha" w:date="2014-03-02T21:23:00Z"/>
          <w:rFonts w:ascii="Cambria" w:hAnsi="Cambria"/>
          <w:noProof/>
          <w:rPrChange w:id="1002" w:author="Ram Shrestha" w:date="2014-03-02T21:23:00Z">
            <w:rPr>
              <w:ins w:id="1003" w:author="Ram Shrestha" w:date="2014-03-02T21:23:00Z"/>
            </w:rPr>
          </w:rPrChange>
        </w:rPr>
      </w:pPr>
      <w:ins w:id="1004" w:author="Ram Shrestha" w:date="2014-03-02T21:23:00Z">
        <w:r w:rsidRPr="00787EBF">
          <w:rPr>
            <w:rFonts w:ascii="Cambria" w:hAnsi="Cambria"/>
            <w:noProof/>
            <w:rPrChange w:id="1005" w:author="Ram Shrestha" w:date="2014-03-02T21:23:00Z">
              <w:rPr/>
            </w:rPrChange>
          </w:rPr>
          <w:t xml:space="preserve">Jabara, CB, Jones, CD, Roach, J, Anderson, JA, Swanstrom, R (2011) Accurate sampling and deep sequencing of the HIV-1 protease gene using a Primer ID. </w:t>
        </w:r>
        <w:r w:rsidRPr="00787EBF">
          <w:rPr>
            <w:rFonts w:ascii="Cambria" w:hAnsi="Cambria"/>
            <w:i/>
            <w:noProof/>
            <w:rPrChange w:id="1006" w:author="Ram Shrestha" w:date="2014-03-02T21:23:00Z">
              <w:rPr/>
            </w:rPrChange>
          </w:rPr>
          <w:t>Proc Natl Acad Sci U S A</w:t>
        </w:r>
        <w:r w:rsidRPr="00787EBF">
          <w:rPr>
            <w:rFonts w:ascii="Cambria" w:hAnsi="Cambria"/>
            <w:noProof/>
            <w:rPrChange w:id="1007" w:author="Ram Shrestha" w:date="2014-03-02T21:23:00Z">
              <w:rPr/>
            </w:rPrChange>
          </w:rPr>
          <w:t xml:space="preserve"> </w:t>
        </w:r>
        <w:r w:rsidRPr="00787EBF">
          <w:rPr>
            <w:rFonts w:ascii="Cambria" w:hAnsi="Cambria"/>
            <w:b/>
            <w:noProof/>
            <w:rPrChange w:id="1008" w:author="Ram Shrestha" w:date="2014-03-02T21:23:00Z">
              <w:rPr/>
            </w:rPrChange>
          </w:rPr>
          <w:t>108</w:t>
        </w:r>
        <w:r w:rsidRPr="00787EBF">
          <w:rPr>
            <w:rFonts w:ascii="Cambria" w:hAnsi="Cambria"/>
            <w:noProof/>
            <w:rPrChange w:id="1009" w:author="Ram Shrestha" w:date="2014-03-02T21:23:00Z">
              <w:rPr/>
            </w:rPrChange>
          </w:rPr>
          <w:t>: 20166-20171.</w:t>
        </w:r>
      </w:ins>
    </w:p>
    <w:p w14:paraId="23142E4B" w14:textId="77777777" w:rsidR="00787EBF" w:rsidRPr="00787EBF" w:rsidRDefault="00787EBF" w:rsidP="00787EBF">
      <w:pPr>
        <w:jc w:val="both"/>
        <w:rPr>
          <w:ins w:id="1010" w:author="Ram Shrestha" w:date="2014-03-02T21:23:00Z"/>
          <w:rFonts w:ascii="Cambria" w:hAnsi="Cambria"/>
          <w:noProof/>
          <w:rPrChange w:id="1011" w:author="Ram Shrestha" w:date="2014-03-02T21:23:00Z">
            <w:rPr>
              <w:ins w:id="1012" w:author="Ram Shrestha" w:date="2014-03-02T21:23:00Z"/>
            </w:rPr>
          </w:rPrChange>
        </w:rPr>
      </w:pPr>
      <w:ins w:id="1013" w:author="Ram Shrestha" w:date="2014-03-02T21:23:00Z">
        <w:r w:rsidRPr="00787EBF">
          <w:rPr>
            <w:rFonts w:ascii="Cambria" w:hAnsi="Cambria"/>
            <w:noProof/>
            <w:rPrChange w:id="1014" w:author="Ram Shrestha" w:date="2014-03-02T21:23:00Z">
              <w:rPr/>
            </w:rPrChange>
          </w:rPr>
          <w:t xml:space="preserve">Judo, MS, Wedel, AB, Wilson, C (1998) Stimulation and suppression of PCR-mediated recombination. </w:t>
        </w:r>
        <w:r w:rsidRPr="00787EBF">
          <w:rPr>
            <w:rFonts w:ascii="Cambria" w:hAnsi="Cambria"/>
            <w:i/>
            <w:noProof/>
            <w:rPrChange w:id="1015" w:author="Ram Shrestha" w:date="2014-03-02T21:23:00Z">
              <w:rPr/>
            </w:rPrChange>
          </w:rPr>
          <w:t>Nucleic Acids Res</w:t>
        </w:r>
        <w:r w:rsidRPr="00787EBF">
          <w:rPr>
            <w:rFonts w:ascii="Cambria" w:hAnsi="Cambria"/>
            <w:noProof/>
            <w:rPrChange w:id="1016" w:author="Ram Shrestha" w:date="2014-03-02T21:23:00Z">
              <w:rPr/>
            </w:rPrChange>
          </w:rPr>
          <w:t xml:space="preserve"> </w:t>
        </w:r>
        <w:r w:rsidRPr="00787EBF">
          <w:rPr>
            <w:rFonts w:ascii="Cambria" w:hAnsi="Cambria"/>
            <w:b/>
            <w:noProof/>
            <w:rPrChange w:id="1017" w:author="Ram Shrestha" w:date="2014-03-02T21:23:00Z">
              <w:rPr/>
            </w:rPrChange>
          </w:rPr>
          <w:t>26</w:t>
        </w:r>
        <w:r w:rsidRPr="00787EBF">
          <w:rPr>
            <w:rFonts w:ascii="Cambria" w:hAnsi="Cambria"/>
            <w:noProof/>
            <w:rPrChange w:id="1018" w:author="Ram Shrestha" w:date="2014-03-02T21:23:00Z">
              <w:rPr/>
            </w:rPrChange>
          </w:rPr>
          <w:t>: 1819-1825.</w:t>
        </w:r>
      </w:ins>
    </w:p>
    <w:p w14:paraId="5840BAA7" w14:textId="77777777" w:rsidR="00787EBF" w:rsidRPr="00787EBF" w:rsidRDefault="00787EBF" w:rsidP="00787EBF">
      <w:pPr>
        <w:jc w:val="both"/>
        <w:rPr>
          <w:ins w:id="1019" w:author="Ram Shrestha" w:date="2014-03-02T21:23:00Z"/>
          <w:rFonts w:ascii="Cambria" w:hAnsi="Cambria"/>
          <w:noProof/>
          <w:rPrChange w:id="1020" w:author="Ram Shrestha" w:date="2014-03-02T21:23:00Z">
            <w:rPr>
              <w:ins w:id="1021" w:author="Ram Shrestha" w:date="2014-03-02T21:23:00Z"/>
            </w:rPr>
          </w:rPrChange>
        </w:rPr>
      </w:pPr>
      <w:ins w:id="1022" w:author="Ram Shrestha" w:date="2014-03-02T21:23:00Z">
        <w:r w:rsidRPr="00787EBF">
          <w:rPr>
            <w:rFonts w:ascii="Cambria" w:hAnsi="Cambria"/>
            <w:noProof/>
            <w:rPrChange w:id="1023" w:author="Ram Shrestha" w:date="2014-03-02T21:23:00Z">
              <w:rPr/>
            </w:rPrChange>
          </w:rPr>
          <w:t xml:space="preserve">Kanagawa, T (2003) Bias and artifacts in multitemplate polymerase chain reactions (PCR). </w:t>
        </w:r>
        <w:r w:rsidRPr="00787EBF">
          <w:rPr>
            <w:rFonts w:ascii="Cambria" w:hAnsi="Cambria"/>
            <w:i/>
            <w:noProof/>
            <w:rPrChange w:id="1024" w:author="Ram Shrestha" w:date="2014-03-02T21:23:00Z">
              <w:rPr/>
            </w:rPrChange>
          </w:rPr>
          <w:t>J Biosci Bioeng</w:t>
        </w:r>
        <w:r w:rsidRPr="00787EBF">
          <w:rPr>
            <w:rFonts w:ascii="Cambria" w:hAnsi="Cambria"/>
            <w:noProof/>
            <w:rPrChange w:id="1025" w:author="Ram Shrestha" w:date="2014-03-02T21:23:00Z">
              <w:rPr/>
            </w:rPrChange>
          </w:rPr>
          <w:t xml:space="preserve"> </w:t>
        </w:r>
        <w:r w:rsidRPr="00787EBF">
          <w:rPr>
            <w:rFonts w:ascii="Cambria" w:hAnsi="Cambria"/>
            <w:b/>
            <w:noProof/>
            <w:rPrChange w:id="1026" w:author="Ram Shrestha" w:date="2014-03-02T21:23:00Z">
              <w:rPr/>
            </w:rPrChange>
          </w:rPr>
          <w:t>96</w:t>
        </w:r>
        <w:r w:rsidRPr="00787EBF">
          <w:rPr>
            <w:rFonts w:ascii="Cambria" w:hAnsi="Cambria"/>
            <w:noProof/>
            <w:rPrChange w:id="1027" w:author="Ram Shrestha" w:date="2014-03-02T21:23:00Z">
              <w:rPr/>
            </w:rPrChange>
          </w:rPr>
          <w:t>: 317-323.</w:t>
        </w:r>
      </w:ins>
    </w:p>
    <w:p w14:paraId="4645767A" w14:textId="77777777" w:rsidR="00787EBF" w:rsidRPr="00787EBF" w:rsidRDefault="00787EBF" w:rsidP="00787EBF">
      <w:pPr>
        <w:jc w:val="both"/>
        <w:rPr>
          <w:ins w:id="1028" w:author="Ram Shrestha" w:date="2014-03-02T21:23:00Z"/>
          <w:rFonts w:ascii="Cambria" w:hAnsi="Cambria"/>
          <w:noProof/>
          <w:rPrChange w:id="1029" w:author="Ram Shrestha" w:date="2014-03-02T21:23:00Z">
            <w:rPr>
              <w:ins w:id="1030" w:author="Ram Shrestha" w:date="2014-03-02T21:23:00Z"/>
            </w:rPr>
          </w:rPrChange>
        </w:rPr>
      </w:pPr>
      <w:ins w:id="1031" w:author="Ram Shrestha" w:date="2014-03-02T21:23:00Z">
        <w:r w:rsidRPr="00787EBF">
          <w:rPr>
            <w:rFonts w:ascii="Cambria" w:hAnsi="Cambria"/>
            <w:noProof/>
            <w:rPrChange w:id="1032" w:author="Ram Shrestha" w:date="2014-03-02T21:23:00Z">
              <w:rPr/>
            </w:rPrChange>
          </w:rPr>
          <w:t xml:space="preserve">Katoh, K, Kuma, K, Toh, H, Miyata, T (2005) MAFFT version 5: improvement in accuracy of multiple sequence alignment. </w:t>
        </w:r>
        <w:r w:rsidRPr="00787EBF">
          <w:rPr>
            <w:rFonts w:ascii="Cambria" w:hAnsi="Cambria"/>
            <w:i/>
            <w:noProof/>
            <w:rPrChange w:id="1033" w:author="Ram Shrestha" w:date="2014-03-02T21:23:00Z">
              <w:rPr/>
            </w:rPrChange>
          </w:rPr>
          <w:t>Nucleic Acids Res</w:t>
        </w:r>
        <w:r w:rsidRPr="00787EBF">
          <w:rPr>
            <w:rFonts w:ascii="Cambria" w:hAnsi="Cambria"/>
            <w:noProof/>
            <w:rPrChange w:id="1034" w:author="Ram Shrestha" w:date="2014-03-02T21:23:00Z">
              <w:rPr/>
            </w:rPrChange>
          </w:rPr>
          <w:t xml:space="preserve"> </w:t>
        </w:r>
        <w:r w:rsidRPr="00787EBF">
          <w:rPr>
            <w:rFonts w:ascii="Cambria" w:hAnsi="Cambria"/>
            <w:b/>
            <w:noProof/>
            <w:rPrChange w:id="1035" w:author="Ram Shrestha" w:date="2014-03-02T21:23:00Z">
              <w:rPr/>
            </w:rPrChange>
          </w:rPr>
          <w:t>33</w:t>
        </w:r>
        <w:r w:rsidRPr="00787EBF">
          <w:rPr>
            <w:rFonts w:ascii="Cambria" w:hAnsi="Cambria"/>
            <w:noProof/>
            <w:rPrChange w:id="1036" w:author="Ram Shrestha" w:date="2014-03-02T21:23:00Z">
              <w:rPr/>
            </w:rPrChange>
          </w:rPr>
          <w:t>: 511-518.</w:t>
        </w:r>
      </w:ins>
    </w:p>
    <w:p w14:paraId="71DF100B" w14:textId="77777777" w:rsidR="00787EBF" w:rsidRPr="00787EBF" w:rsidRDefault="00787EBF" w:rsidP="00787EBF">
      <w:pPr>
        <w:jc w:val="both"/>
        <w:rPr>
          <w:ins w:id="1037" w:author="Ram Shrestha" w:date="2014-03-02T21:23:00Z"/>
          <w:rFonts w:ascii="Cambria" w:hAnsi="Cambria"/>
          <w:noProof/>
          <w:rPrChange w:id="1038" w:author="Ram Shrestha" w:date="2014-03-02T21:23:00Z">
            <w:rPr>
              <w:ins w:id="1039" w:author="Ram Shrestha" w:date="2014-03-02T21:23:00Z"/>
            </w:rPr>
          </w:rPrChange>
        </w:rPr>
      </w:pPr>
      <w:ins w:id="1040" w:author="Ram Shrestha" w:date="2014-03-02T21:23:00Z">
        <w:r w:rsidRPr="00787EBF">
          <w:rPr>
            <w:rFonts w:ascii="Cambria" w:hAnsi="Cambria"/>
            <w:noProof/>
            <w:rPrChange w:id="1041" w:author="Ram Shrestha" w:date="2014-03-02T21:23:00Z">
              <w:rPr/>
            </w:rPrChange>
          </w:rPr>
          <w:t xml:space="preserve">Katoh, K, Misawa, K, Kuma, K, Miyata, T (2002) MAFFT: a novel method for rapid multiple sequence alignment based on fast Fourier transform. </w:t>
        </w:r>
        <w:r w:rsidRPr="00787EBF">
          <w:rPr>
            <w:rFonts w:ascii="Cambria" w:hAnsi="Cambria"/>
            <w:i/>
            <w:noProof/>
            <w:rPrChange w:id="1042" w:author="Ram Shrestha" w:date="2014-03-02T21:23:00Z">
              <w:rPr/>
            </w:rPrChange>
          </w:rPr>
          <w:t>Nucleic Acids Res</w:t>
        </w:r>
        <w:r w:rsidRPr="00787EBF">
          <w:rPr>
            <w:rFonts w:ascii="Cambria" w:hAnsi="Cambria"/>
            <w:noProof/>
            <w:rPrChange w:id="1043" w:author="Ram Shrestha" w:date="2014-03-02T21:23:00Z">
              <w:rPr/>
            </w:rPrChange>
          </w:rPr>
          <w:t xml:space="preserve"> </w:t>
        </w:r>
        <w:r w:rsidRPr="00787EBF">
          <w:rPr>
            <w:rFonts w:ascii="Cambria" w:hAnsi="Cambria"/>
            <w:b/>
            <w:noProof/>
            <w:rPrChange w:id="1044" w:author="Ram Shrestha" w:date="2014-03-02T21:23:00Z">
              <w:rPr/>
            </w:rPrChange>
          </w:rPr>
          <w:t>30</w:t>
        </w:r>
        <w:r w:rsidRPr="00787EBF">
          <w:rPr>
            <w:rFonts w:ascii="Cambria" w:hAnsi="Cambria"/>
            <w:noProof/>
            <w:rPrChange w:id="1045" w:author="Ram Shrestha" w:date="2014-03-02T21:23:00Z">
              <w:rPr/>
            </w:rPrChange>
          </w:rPr>
          <w:t>: 3059-3066.</w:t>
        </w:r>
      </w:ins>
    </w:p>
    <w:p w14:paraId="15775B27" w14:textId="77777777" w:rsidR="00787EBF" w:rsidRPr="00787EBF" w:rsidRDefault="00787EBF" w:rsidP="00787EBF">
      <w:pPr>
        <w:jc w:val="both"/>
        <w:rPr>
          <w:ins w:id="1046" w:author="Ram Shrestha" w:date="2014-03-02T21:23:00Z"/>
          <w:rFonts w:ascii="Cambria" w:hAnsi="Cambria"/>
          <w:noProof/>
          <w:rPrChange w:id="1047" w:author="Ram Shrestha" w:date="2014-03-02T21:23:00Z">
            <w:rPr>
              <w:ins w:id="1048" w:author="Ram Shrestha" w:date="2014-03-02T21:23:00Z"/>
            </w:rPr>
          </w:rPrChange>
        </w:rPr>
      </w:pPr>
      <w:ins w:id="1049" w:author="Ram Shrestha" w:date="2014-03-02T21:23:00Z">
        <w:r w:rsidRPr="00787EBF">
          <w:rPr>
            <w:rFonts w:ascii="Cambria" w:hAnsi="Cambria"/>
            <w:noProof/>
            <w:rPrChange w:id="1050" w:author="Ram Shrestha" w:date="2014-03-02T21:23:00Z">
              <w:rPr/>
            </w:rPrChange>
          </w:rPr>
          <w:t xml:space="preserve">Katoh, K, Toh, H (2008) Recent developments in the MAFFT multiple sequence alignment program. </w:t>
        </w:r>
        <w:r w:rsidRPr="00787EBF">
          <w:rPr>
            <w:rFonts w:ascii="Cambria" w:hAnsi="Cambria"/>
            <w:i/>
            <w:noProof/>
            <w:rPrChange w:id="1051" w:author="Ram Shrestha" w:date="2014-03-02T21:23:00Z">
              <w:rPr/>
            </w:rPrChange>
          </w:rPr>
          <w:t>Brief Bioinform</w:t>
        </w:r>
        <w:r w:rsidRPr="00787EBF">
          <w:rPr>
            <w:rFonts w:ascii="Cambria" w:hAnsi="Cambria"/>
            <w:noProof/>
            <w:rPrChange w:id="1052" w:author="Ram Shrestha" w:date="2014-03-02T21:23:00Z">
              <w:rPr/>
            </w:rPrChange>
          </w:rPr>
          <w:t xml:space="preserve"> </w:t>
        </w:r>
        <w:r w:rsidRPr="00787EBF">
          <w:rPr>
            <w:rFonts w:ascii="Cambria" w:hAnsi="Cambria"/>
            <w:b/>
            <w:noProof/>
            <w:rPrChange w:id="1053" w:author="Ram Shrestha" w:date="2014-03-02T21:23:00Z">
              <w:rPr/>
            </w:rPrChange>
          </w:rPr>
          <w:t>9</w:t>
        </w:r>
        <w:r w:rsidRPr="00787EBF">
          <w:rPr>
            <w:rFonts w:ascii="Cambria" w:hAnsi="Cambria"/>
            <w:noProof/>
            <w:rPrChange w:id="1054" w:author="Ram Shrestha" w:date="2014-03-02T21:23:00Z">
              <w:rPr/>
            </w:rPrChange>
          </w:rPr>
          <w:t>: 286-298.</w:t>
        </w:r>
      </w:ins>
    </w:p>
    <w:p w14:paraId="1EF0A30A" w14:textId="77777777" w:rsidR="00787EBF" w:rsidRPr="00787EBF" w:rsidRDefault="00787EBF" w:rsidP="00787EBF">
      <w:pPr>
        <w:jc w:val="both"/>
        <w:rPr>
          <w:ins w:id="1055" w:author="Ram Shrestha" w:date="2014-03-02T21:23:00Z"/>
          <w:rFonts w:ascii="Cambria" w:hAnsi="Cambria"/>
          <w:noProof/>
          <w:rPrChange w:id="1056" w:author="Ram Shrestha" w:date="2014-03-02T21:23:00Z">
            <w:rPr>
              <w:ins w:id="1057" w:author="Ram Shrestha" w:date="2014-03-02T21:23:00Z"/>
            </w:rPr>
          </w:rPrChange>
        </w:rPr>
      </w:pPr>
      <w:ins w:id="1058" w:author="Ram Shrestha" w:date="2014-03-02T21:23:00Z">
        <w:r w:rsidRPr="00787EBF">
          <w:rPr>
            <w:rFonts w:ascii="Cambria" w:hAnsi="Cambria"/>
            <w:noProof/>
            <w:rPrChange w:id="1059" w:author="Ram Shrestha" w:date="2014-03-02T21:23:00Z">
              <w:rPr/>
            </w:rPrChange>
          </w:rPr>
          <w:t xml:space="preserve">Katoh, K, Toh, H (2010) Parallelization of the MAFFT multiple sequence alignment program. </w:t>
        </w:r>
        <w:r w:rsidRPr="00787EBF">
          <w:rPr>
            <w:rFonts w:ascii="Cambria" w:hAnsi="Cambria"/>
            <w:i/>
            <w:noProof/>
            <w:rPrChange w:id="1060" w:author="Ram Shrestha" w:date="2014-03-02T21:23:00Z">
              <w:rPr/>
            </w:rPrChange>
          </w:rPr>
          <w:t>Bioinformatics</w:t>
        </w:r>
        <w:r w:rsidRPr="00787EBF">
          <w:rPr>
            <w:rFonts w:ascii="Cambria" w:hAnsi="Cambria"/>
            <w:noProof/>
            <w:rPrChange w:id="1061" w:author="Ram Shrestha" w:date="2014-03-02T21:23:00Z">
              <w:rPr/>
            </w:rPrChange>
          </w:rPr>
          <w:t xml:space="preserve"> </w:t>
        </w:r>
        <w:r w:rsidRPr="00787EBF">
          <w:rPr>
            <w:rFonts w:ascii="Cambria" w:hAnsi="Cambria"/>
            <w:b/>
            <w:noProof/>
            <w:rPrChange w:id="1062" w:author="Ram Shrestha" w:date="2014-03-02T21:23:00Z">
              <w:rPr/>
            </w:rPrChange>
          </w:rPr>
          <w:t>26</w:t>
        </w:r>
        <w:r w:rsidRPr="00787EBF">
          <w:rPr>
            <w:rFonts w:ascii="Cambria" w:hAnsi="Cambria"/>
            <w:noProof/>
            <w:rPrChange w:id="1063" w:author="Ram Shrestha" w:date="2014-03-02T21:23:00Z">
              <w:rPr/>
            </w:rPrChange>
          </w:rPr>
          <w:t>: 1899-1900.</w:t>
        </w:r>
      </w:ins>
    </w:p>
    <w:p w14:paraId="10AB6F22" w14:textId="77777777" w:rsidR="00787EBF" w:rsidRPr="00787EBF" w:rsidRDefault="00787EBF" w:rsidP="00787EBF">
      <w:pPr>
        <w:jc w:val="both"/>
        <w:rPr>
          <w:ins w:id="1064" w:author="Ram Shrestha" w:date="2014-03-02T21:23:00Z"/>
          <w:rFonts w:ascii="Cambria" w:hAnsi="Cambria"/>
          <w:noProof/>
          <w:rPrChange w:id="1065" w:author="Ram Shrestha" w:date="2014-03-02T21:23:00Z">
            <w:rPr>
              <w:ins w:id="1066" w:author="Ram Shrestha" w:date="2014-03-02T21:23:00Z"/>
            </w:rPr>
          </w:rPrChange>
        </w:rPr>
      </w:pPr>
      <w:ins w:id="1067" w:author="Ram Shrestha" w:date="2014-03-02T21:23:00Z">
        <w:r w:rsidRPr="00787EBF">
          <w:rPr>
            <w:rFonts w:ascii="Cambria" w:hAnsi="Cambria"/>
            <w:noProof/>
            <w:rPrChange w:id="1068" w:author="Ram Shrestha" w:date="2014-03-02T21:23:00Z">
              <w:rPr/>
            </w:rPrChange>
          </w:rPr>
          <w:t xml:space="preserve">Kinde, I, Wu, J, Papadopoulos, N, Kinzler, KW, Vogelstein, B (2011) Detection and quantification of rare mutations with massively parallel sequencing. </w:t>
        </w:r>
        <w:r w:rsidRPr="00787EBF">
          <w:rPr>
            <w:rFonts w:ascii="Cambria" w:hAnsi="Cambria"/>
            <w:i/>
            <w:noProof/>
            <w:rPrChange w:id="1069" w:author="Ram Shrestha" w:date="2014-03-02T21:23:00Z">
              <w:rPr/>
            </w:rPrChange>
          </w:rPr>
          <w:t>Proc Natl Acad Sci U S A</w:t>
        </w:r>
        <w:r w:rsidRPr="00787EBF">
          <w:rPr>
            <w:rFonts w:ascii="Cambria" w:hAnsi="Cambria"/>
            <w:noProof/>
            <w:rPrChange w:id="1070" w:author="Ram Shrestha" w:date="2014-03-02T21:23:00Z">
              <w:rPr/>
            </w:rPrChange>
          </w:rPr>
          <w:t xml:space="preserve"> </w:t>
        </w:r>
        <w:r w:rsidRPr="00787EBF">
          <w:rPr>
            <w:rFonts w:ascii="Cambria" w:hAnsi="Cambria"/>
            <w:b/>
            <w:noProof/>
            <w:rPrChange w:id="1071" w:author="Ram Shrestha" w:date="2014-03-02T21:23:00Z">
              <w:rPr/>
            </w:rPrChange>
          </w:rPr>
          <w:t>108</w:t>
        </w:r>
        <w:r w:rsidRPr="00787EBF">
          <w:rPr>
            <w:rFonts w:ascii="Cambria" w:hAnsi="Cambria"/>
            <w:noProof/>
            <w:rPrChange w:id="1072" w:author="Ram Shrestha" w:date="2014-03-02T21:23:00Z">
              <w:rPr/>
            </w:rPrChange>
          </w:rPr>
          <w:t>: 9530-9535.</w:t>
        </w:r>
      </w:ins>
    </w:p>
    <w:p w14:paraId="1BD31D2E" w14:textId="77777777" w:rsidR="00787EBF" w:rsidRPr="00787EBF" w:rsidRDefault="00787EBF" w:rsidP="00787EBF">
      <w:pPr>
        <w:jc w:val="both"/>
        <w:rPr>
          <w:ins w:id="1073" w:author="Ram Shrestha" w:date="2014-03-02T21:23:00Z"/>
          <w:rFonts w:ascii="Cambria" w:hAnsi="Cambria"/>
          <w:noProof/>
          <w:rPrChange w:id="1074" w:author="Ram Shrestha" w:date="2014-03-02T21:23:00Z">
            <w:rPr>
              <w:ins w:id="1075" w:author="Ram Shrestha" w:date="2014-03-02T21:23:00Z"/>
            </w:rPr>
          </w:rPrChange>
        </w:rPr>
      </w:pPr>
      <w:ins w:id="1076" w:author="Ram Shrestha" w:date="2014-03-02T21:23:00Z">
        <w:r w:rsidRPr="00787EBF">
          <w:rPr>
            <w:rFonts w:ascii="Cambria" w:hAnsi="Cambria"/>
            <w:noProof/>
            <w:rPrChange w:id="1077" w:author="Ram Shrestha" w:date="2014-03-02T21:23:00Z">
              <w:rPr/>
            </w:rPrChange>
          </w:rPr>
          <w:t xml:space="preserve">Kunin, V, Engelbrektson, A, Ochman, H, Hugenholtz, P (2009) Wrinkles in the rare biosphere: pyrosequencing errors can lead to artificial inflation of diversity estimates. </w:t>
        </w:r>
        <w:r w:rsidRPr="00787EBF">
          <w:rPr>
            <w:rFonts w:ascii="Cambria" w:hAnsi="Cambria"/>
            <w:i/>
            <w:noProof/>
            <w:rPrChange w:id="1078" w:author="Ram Shrestha" w:date="2014-03-02T21:23:00Z">
              <w:rPr/>
            </w:rPrChange>
          </w:rPr>
          <w:t>Environ Microbiol</w:t>
        </w:r>
        <w:r w:rsidRPr="00787EBF">
          <w:rPr>
            <w:rFonts w:ascii="Cambria" w:hAnsi="Cambria"/>
            <w:noProof/>
            <w:rPrChange w:id="1079" w:author="Ram Shrestha" w:date="2014-03-02T21:23:00Z">
              <w:rPr/>
            </w:rPrChange>
          </w:rPr>
          <w:t xml:space="preserve"> </w:t>
        </w:r>
        <w:r w:rsidRPr="00787EBF">
          <w:rPr>
            <w:rFonts w:ascii="Cambria" w:hAnsi="Cambria"/>
            <w:b/>
            <w:noProof/>
            <w:rPrChange w:id="1080" w:author="Ram Shrestha" w:date="2014-03-02T21:23:00Z">
              <w:rPr/>
            </w:rPrChange>
          </w:rPr>
          <w:t>12</w:t>
        </w:r>
        <w:r w:rsidRPr="00787EBF">
          <w:rPr>
            <w:rFonts w:ascii="Cambria" w:hAnsi="Cambria"/>
            <w:noProof/>
            <w:rPrChange w:id="1081" w:author="Ram Shrestha" w:date="2014-03-02T21:23:00Z">
              <w:rPr/>
            </w:rPrChange>
          </w:rPr>
          <w:t>: 118-123.</w:t>
        </w:r>
      </w:ins>
    </w:p>
    <w:p w14:paraId="0D133F89" w14:textId="77777777" w:rsidR="00787EBF" w:rsidRPr="00787EBF" w:rsidRDefault="00787EBF" w:rsidP="00787EBF">
      <w:pPr>
        <w:jc w:val="both"/>
        <w:rPr>
          <w:ins w:id="1082" w:author="Ram Shrestha" w:date="2014-03-02T21:23:00Z"/>
          <w:rFonts w:ascii="Cambria" w:hAnsi="Cambria"/>
          <w:noProof/>
          <w:rPrChange w:id="1083" w:author="Ram Shrestha" w:date="2014-03-02T21:23:00Z">
            <w:rPr>
              <w:ins w:id="1084" w:author="Ram Shrestha" w:date="2014-03-02T21:23:00Z"/>
            </w:rPr>
          </w:rPrChange>
        </w:rPr>
      </w:pPr>
      <w:ins w:id="1085" w:author="Ram Shrestha" w:date="2014-03-02T21:23:00Z">
        <w:r w:rsidRPr="00787EBF">
          <w:rPr>
            <w:rFonts w:ascii="Cambria" w:hAnsi="Cambria"/>
            <w:noProof/>
            <w:rPrChange w:id="1086" w:author="Ram Shrestha" w:date="2014-03-02T21:23:00Z">
              <w:rPr/>
            </w:rPrChange>
          </w:rPr>
          <w:t xml:space="preserve">Liu, SL, Rodrigo, AG, Shankarappa, R, Learn, GH, Hsu, L, Davidov, O, Zhao, LP, Mullins, JI (1996) HIV quasispecies and resampling. </w:t>
        </w:r>
        <w:r w:rsidRPr="00787EBF">
          <w:rPr>
            <w:rFonts w:ascii="Cambria" w:hAnsi="Cambria"/>
            <w:i/>
            <w:noProof/>
            <w:rPrChange w:id="1087" w:author="Ram Shrestha" w:date="2014-03-02T21:23:00Z">
              <w:rPr/>
            </w:rPrChange>
          </w:rPr>
          <w:t>Science</w:t>
        </w:r>
        <w:r w:rsidRPr="00787EBF">
          <w:rPr>
            <w:rFonts w:ascii="Cambria" w:hAnsi="Cambria"/>
            <w:noProof/>
            <w:rPrChange w:id="1088" w:author="Ram Shrestha" w:date="2014-03-02T21:23:00Z">
              <w:rPr/>
            </w:rPrChange>
          </w:rPr>
          <w:t xml:space="preserve"> </w:t>
        </w:r>
        <w:r w:rsidRPr="00787EBF">
          <w:rPr>
            <w:rFonts w:ascii="Cambria" w:hAnsi="Cambria"/>
            <w:b/>
            <w:noProof/>
            <w:rPrChange w:id="1089" w:author="Ram Shrestha" w:date="2014-03-02T21:23:00Z">
              <w:rPr/>
            </w:rPrChange>
          </w:rPr>
          <w:t>273</w:t>
        </w:r>
        <w:r w:rsidRPr="00787EBF">
          <w:rPr>
            <w:rFonts w:ascii="Cambria" w:hAnsi="Cambria"/>
            <w:noProof/>
            <w:rPrChange w:id="1090" w:author="Ram Shrestha" w:date="2014-03-02T21:23:00Z">
              <w:rPr/>
            </w:rPrChange>
          </w:rPr>
          <w:t>: 415-416.</w:t>
        </w:r>
      </w:ins>
    </w:p>
    <w:p w14:paraId="36792BBC" w14:textId="77777777" w:rsidR="00787EBF" w:rsidRPr="00787EBF" w:rsidRDefault="00787EBF" w:rsidP="00787EBF">
      <w:pPr>
        <w:jc w:val="both"/>
        <w:rPr>
          <w:ins w:id="1091" w:author="Ram Shrestha" w:date="2014-03-02T21:23:00Z"/>
          <w:rFonts w:ascii="Cambria" w:hAnsi="Cambria"/>
          <w:noProof/>
          <w:rPrChange w:id="1092" w:author="Ram Shrestha" w:date="2014-03-02T21:23:00Z">
            <w:rPr>
              <w:ins w:id="1093" w:author="Ram Shrestha" w:date="2014-03-02T21:23:00Z"/>
            </w:rPr>
          </w:rPrChange>
        </w:rPr>
      </w:pPr>
      <w:ins w:id="1094" w:author="Ram Shrestha" w:date="2014-03-02T21:23:00Z">
        <w:r w:rsidRPr="00787EBF">
          <w:rPr>
            <w:rFonts w:ascii="Cambria" w:hAnsi="Cambria"/>
            <w:noProof/>
            <w:rPrChange w:id="1095" w:author="Ram Shrestha" w:date="2014-03-02T21:23: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787EBF">
          <w:rPr>
            <w:rFonts w:ascii="Cambria" w:hAnsi="Cambria"/>
            <w:i/>
            <w:noProof/>
            <w:rPrChange w:id="1096" w:author="Ram Shrestha" w:date="2014-03-02T21:23:00Z">
              <w:rPr/>
            </w:rPrChange>
          </w:rPr>
          <w:t>Nature</w:t>
        </w:r>
        <w:r w:rsidRPr="00787EBF">
          <w:rPr>
            <w:rFonts w:ascii="Cambria" w:hAnsi="Cambria"/>
            <w:noProof/>
            <w:rPrChange w:id="1097" w:author="Ram Shrestha" w:date="2014-03-02T21:23:00Z">
              <w:rPr/>
            </w:rPrChange>
          </w:rPr>
          <w:t xml:space="preserve"> </w:t>
        </w:r>
        <w:r w:rsidRPr="00787EBF">
          <w:rPr>
            <w:rFonts w:ascii="Cambria" w:hAnsi="Cambria"/>
            <w:b/>
            <w:noProof/>
            <w:rPrChange w:id="1098" w:author="Ram Shrestha" w:date="2014-03-02T21:23:00Z">
              <w:rPr/>
            </w:rPrChange>
          </w:rPr>
          <w:t>437</w:t>
        </w:r>
        <w:r w:rsidRPr="00787EBF">
          <w:rPr>
            <w:rFonts w:ascii="Cambria" w:hAnsi="Cambria"/>
            <w:noProof/>
            <w:rPrChange w:id="1099" w:author="Ram Shrestha" w:date="2014-03-02T21:23:00Z">
              <w:rPr/>
            </w:rPrChange>
          </w:rPr>
          <w:t>: 376-380.</w:t>
        </w:r>
      </w:ins>
    </w:p>
    <w:p w14:paraId="618F9147" w14:textId="77777777" w:rsidR="00787EBF" w:rsidRPr="00787EBF" w:rsidRDefault="00787EBF" w:rsidP="00787EBF">
      <w:pPr>
        <w:jc w:val="both"/>
        <w:rPr>
          <w:ins w:id="1100" w:author="Ram Shrestha" w:date="2014-03-02T21:23:00Z"/>
          <w:rFonts w:ascii="Cambria" w:hAnsi="Cambria"/>
          <w:noProof/>
          <w:rPrChange w:id="1101" w:author="Ram Shrestha" w:date="2014-03-02T21:23:00Z">
            <w:rPr>
              <w:ins w:id="1102" w:author="Ram Shrestha" w:date="2014-03-02T21:23:00Z"/>
            </w:rPr>
          </w:rPrChange>
        </w:rPr>
      </w:pPr>
      <w:ins w:id="1103" w:author="Ram Shrestha" w:date="2014-03-02T21:23:00Z">
        <w:r w:rsidRPr="00787EBF">
          <w:rPr>
            <w:rFonts w:ascii="Cambria" w:hAnsi="Cambria"/>
            <w:noProof/>
            <w:rPrChange w:id="1104" w:author="Ram Shrestha" w:date="2014-03-02T21:23:00Z">
              <w:rPr/>
            </w:rPrChange>
          </w:rPr>
          <w:t xml:space="preserve">McKinley, EH (1966) Generalized birthday problem. </w:t>
        </w:r>
        <w:r w:rsidRPr="00787EBF">
          <w:rPr>
            <w:rFonts w:ascii="Cambria" w:hAnsi="Cambria"/>
            <w:i/>
            <w:noProof/>
            <w:rPrChange w:id="1105" w:author="Ram Shrestha" w:date="2014-03-02T21:23:00Z">
              <w:rPr/>
            </w:rPrChange>
          </w:rPr>
          <w:t>The American Mathematical Monthly</w:t>
        </w:r>
        <w:r w:rsidRPr="00787EBF">
          <w:rPr>
            <w:rFonts w:ascii="Cambria" w:hAnsi="Cambria"/>
            <w:noProof/>
            <w:rPrChange w:id="1106" w:author="Ram Shrestha" w:date="2014-03-02T21:23:00Z">
              <w:rPr/>
            </w:rPrChange>
          </w:rPr>
          <w:t xml:space="preserve"> </w:t>
        </w:r>
        <w:r w:rsidRPr="00787EBF">
          <w:rPr>
            <w:rFonts w:ascii="Cambria" w:hAnsi="Cambria"/>
            <w:b/>
            <w:noProof/>
            <w:rPrChange w:id="1107" w:author="Ram Shrestha" w:date="2014-03-02T21:23:00Z">
              <w:rPr/>
            </w:rPrChange>
          </w:rPr>
          <w:t>73</w:t>
        </w:r>
        <w:r w:rsidRPr="00787EBF">
          <w:rPr>
            <w:rFonts w:ascii="Cambria" w:hAnsi="Cambria"/>
            <w:noProof/>
            <w:rPrChange w:id="1108" w:author="Ram Shrestha" w:date="2014-03-02T21:23:00Z">
              <w:rPr/>
            </w:rPrChange>
          </w:rPr>
          <w:t>: 385 - 387.</w:t>
        </w:r>
      </w:ins>
    </w:p>
    <w:p w14:paraId="5BC543A8" w14:textId="77777777" w:rsidR="00787EBF" w:rsidRPr="00787EBF" w:rsidRDefault="00787EBF" w:rsidP="00787EBF">
      <w:pPr>
        <w:jc w:val="both"/>
        <w:rPr>
          <w:ins w:id="1109" w:author="Ram Shrestha" w:date="2014-03-02T21:23:00Z"/>
          <w:rFonts w:ascii="Cambria" w:hAnsi="Cambria"/>
          <w:noProof/>
          <w:rPrChange w:id="1110" w:author="Ram Shrestha" w:date="2014-03-02T21:23:00Z">
            <w:rPr>
              <w:ins w:id="1111" w:author="Ram Shrestha" w:date="2014-03-02T21:23:00Z"/>
            </w:rPr>
          </w:rPrChange>
        </w:rPr>
      </w:pPr>
      <w:ins w:id="1112" w:author="Ram Shrestha" w:date="2014-03-02T21:23:00Z">
        <w:r w:rsidRPr="00787EBF">
          <w:rPr>
            <w:rFonts w:ascii="Cambria" w:hAnsi="Cambria"/>
            <w:noProof/>
            <w:rPrChange w:id="1113" w:author="Ram Shrestha" w:date="2014-03-02T21:23:00Z">
              <w:rPr/>
            </w:rPrChange>
          </w:rPr>
          <w:t xml:space="preserve">Metzker, ML (2009) Sequencing technologies — the next generation. </w:t>
        </w:r>
        <w:r w:rsidRPr="00787EBF">
          <w:rPr>
            <w:rFonts w:ascii="Cambria" w:hAnsi="Cambria"/>
            <w:i/>
            <w:noProof/>
            <w:rPrChange w:id="1114" w:author="Ram Shrestha" w:date="2014-03-02T21:23:00Z">
              <w:rPr/>
            </w:rPrChange>
          </w:rPr>
          <w:t>Nature Reviews Genetics</w:t>
        </w:r>
        <w:r w:rsidRPr="00787EBF">
          <w:rPr>
            <w:rFonts w:ascii="Cambria" w:hAnsi="Cambria"/>
            <w:noProof/>
            <w:rPrChange w:id="1115" w:author="Ram Shrestha" w:date="2014-03-02T21:23:00Z">
              <w:rPr/>
            </w:rPrChange>
          </w:rPr>
          <w:t xml:space="preserve"> </w:t>
        </w:r>
        <w:r w:rsidRPr="00787EBF">
          <w:rPr>
            <w:rFonts w:ascii="Cambria" w:hAnsi="Cambria"/>
            <w:b/>
            <w:noProof/>
            <w:rPrChange w:id="1116" w:author="Ram Shrestha" w:date="2014-03-02T21:23:00Z">
              <w:rPr/>
            </w:rPrChange>
          </w:rPr>
          <w:t>11</w:t>
        </w:r>
        <w:r w:rsidRPr="00787EBF">
          <w:rPr>
            <w:rFonts w:ascii="Cambria" w:hAnsi="Cambria"/>
            <w:noProof/>
            <w:rPrChange w:id="1117" w:author="Ram Shrestha" w:date="2014-03-02T21:23:00Z">
              <w:rPr/>
            </w:rPrChange>
          </w:rPr>
          <w:t>: 31-46.</w:t>
        </w:r>
      </w:ins>
    </w:p>
    <w:p w14:paraId="39C16F54" w14:textId="77777777" w:rsidR="00787EBF" w:rsidRPr="00787EBF" w:rsidRDefault="00787EBF" w:rsidP="00787EBF">
      <w:pPr>
        <w:jc w:val="both"/>
        <w:rPr>
          <w:ins w:id="1118" w:author="Ram Shrestha" w:date="2014-03-02T21:23:00Z"/>
          <w:rFonts w:ascii="Cambria" w:hAnsi="Cambria"/>
          <w:noProof/>
          <w:rPrChange w:id="1119" w:author="Ram Shrestha" w:date="2014-03-02T21:23:00Z">
            <w:rPr>
              <w:ins w:id="1120" w:author="Ram Shrestha" w:date="2014-03-02T21:23:00Z"/>
            </w:rPr>
          </w:rPrChange>
        </w:rPr>
      </w:pPr>
      <w:ins w:id="1121" w:author="Ram Shrestha" w:date="2014-03-02T21:23:00Z">
        <w:r w:rsidRPr="00787EBF">
          <w:rPr>
            <w:rFonts w:ascii="Cambria" w:hAnsi="Cambria"/>
            <w:noProof/>
            <w:rPrChange w:id="1122" w:author="Ram Shrestha" w:date="2014-03-02T21:23:00Z">
              <w:rPr/>
            </w:rPrChange>
          </w:rPr>
          <w:t xml:space="preserve">Metzner, KJ, Giulieri, SG, Knoepfel, SA, Rauch, P, Burgisser, P, Yerly, S, Gunthard, HF, Cavassini, M (2009) Minority quasispecies of drug-resistant HIV-1 that lead to early therapy failure in treatment-naive and -adherent patients. </w:t>
        </w:r>
        <w:r w:rsidRPr="00787EBF">
          <w:rPr>
            <w:rFonts w:ascii="Cambria" w:hAnsi="Cambria"/>
            <w:i/>
            <w:noProof/>
            <w:rPrChange w:id="1123" w:author="Ram Shrestha" w:date="2014-03-02T21:23:00Z">
              <w:rPr/>
            </w:rPrChange>
          </w:rPr>
          <w:t>Clin Infect Dis</w:t>
        </w:r>
        <w:r w:rsidRPr="00787EBF">
          <w:rPr>
            <w:rFonts w:ascii="Cambria" w:hAnsi="Cambria"/>
            <w:noProof/>
            <w:rPrChange w:id="1124" w:author="Ram Shrestha" w:date="2014-03-02T21:23:00Z">
              <w:rPr/>
            </w:rPrChange>
          </w:rPr>
          <w:t xml:space="preserve"> </w:t>
        </w:r>
        <w:r w:rsidRPr="00787EBF">
          <w:rPr>
            <w:rFonts w:ascii="Cambria" w:hAnsi="Cambria"/>
            <w:b/>
            <w:noProof/>
            <w:rPrChange w:id="1125" w:author="Ram Shrestha" w:date="2014-03-02T21:23:00Z">
              <w:rPr/>
            </w:rPrChange>
          </w:rPr>
          <w:t>48</w:t>
        </w:r>
        <w:r w:rsidRPr="00787EBF">
          <w:rPr>
            <w:rFonts w:ascii="Cambria" w:hAnsi="Cambria"/>
            <w:noProof/>
            <w:rPrChange w:id="1126" w:author="Ram Shrestha" w:date="2014-03-02T21:23:00Z">
              <w:rPr/>
            </w:rPrChange>
          </w:rPr>
          <w:t>: 239-247.</w:t>
        </w:r>
      </w:ins>
    </w:p>
    <w:p w14:paraId="4CD8C78D" w14:textId="77777777" w:rsidR="00787EBF" w:rsidRPr="00787EBF" w:rsidRDefault="00787EBF" w:rsidP="00787EBF">
      <w:pPr>
        <w:jc w:val="both"/>
        <w:rPr>
          <w:ins w:id="1127" w:author="Ram Shrestha" w:date="2014-03-02T21:23:00Z"/>
          <w:rFonts w:ascii="Cambria" w:hAnsi="Cambria"/>
          <w:noProof/>
          <w:rPrChange w:id="1128" w:author="Ram Shrestha" w:date="2014-03-02T21:23:00Z">
            <w:rPr>
              <w:ins w:id="1129" w:author="Ram Shrestha" w:date="2014-03-02T21:23:00Z"/>
            </w:rPr>
          </w:rPrChange>
        </w:rPr>
      </w:pPr>
      <w:ins w:id="1130" w:author="Ram Shrestha" w:date="2014-03-02T21:23:00Z">
        <w:r w:rsidRPr="00787EBF">
          <w:rPr>
            <w:rFonts w:ascii="Cambria" w:hAnsi="Cambria"/>
            <w:noProof/>
            <w:rPrChange w:id="1131" w:author="Ram Shrestha" w:date="2014-03-02T21:23:00Z">
              <w:rPr/>
            </w:rPrChange>
          </w:rPr>
          <w:t xml:space="preserve">Meyerhans, A, Vartanian, JP, Wain-Hobson, S (1990) DNA recombination during PCR. </w:t>
        </w:r>
        <w:r w:rsidRPr="00787EBF">
          <w:rPr>
            <w:rFonts w:ascii="Cambria" w:hAnsi="Cambria"/>
            <w:i/>
            <w:noProof/>
            <w:rPrChange w:id="1132" w:author="Ram Shrestha" w:date="2014-03-02T21:23:00Z">
              <w:rPr/>
            </w:rPrChange>
          </w:rPr>
          <w:t>Nucleic Acids Res</w:t>
        </w:r>
        <w:r w:rsidRPr="00787EBF">
          <w:rPr>
            <w:rFonts w:ascii="Cambria" w:hAnsi="Cambria"/>
            <w:noProof/>
            <w:rPrChange w:id="1133" w:author="Ram Shrestha" w:date="2014-03-02T21:23:00Z">
              <w:rPr/>
            </w:rPrChange>
          </w:rPr>
          <w:t xml:space="preserve"> </w:t>
        </w:r>
        <w:r w:rsidRPr="00787EBF">
          <w:rPr>
            <w:rFonts w:ascii="Cambria" w:hAnsi="Cambria"/>
            <w:b/>
            <w:noProof/>
            <w:rPrChange w:id="1134" w:author="Ram Shrestha" w:date="2014-03-02T21:23:00Z">
              <w:rPr/>
            </w:rPrChange>
          </w:rPr>
          <w:t>18</w:t>
        </w:r>
        <w:r w:rsidRPr="00787EBF">
          <w:rPr>
            <w:rFonts w:ascii="Cambria" w:hAnsi="Cambria"/>
            <w:noProof/>
            <w:rPrChange w:id="1135" w:author="Ram Shrestha" w:date="2014-03-02T21:23:00Z">
              <w:rPr/>
            </w:rPrChange>
          </w:rPr>
          <w:t>: 1687-1691.</w:t>
        </w:r>
      </w:ins>
    </w:p>
    <w:p w14:paraId="336C447D" w14:textId="77777777" w:rsidR="00787EBF" w:rsidRPr="00787EBF" w:rsidRDefault="00787EBF" w:rsidP="00787EBF">
      <w:pPr>
        <w:jc w:val="both"/>
        <w:rPr>
          <w:ins w:id="1136" w:author="Ram Shrestha" w:date="2014-03-02T21:23:00Z"/>
          <w:rFonts w:ascii="Cambria" w:hAnsi="Cambria"/>
          <w:noProof/>
          <w:rPrChange w:id="1137" w:author="Ram Shrestha" w:date="2014-03-02T21:23:00Z">
            <w:rPr>
              <w:ins w:id="1138" w:author="Ram Shrestha" w:date="2014-03-02T21:23:00Z"/>
            </w:rPr>
          </w:rPrChange>
        </w:rPr>
      </w:pPr>
      <w:ins w:id="1139" w:author="Ram Shrestha" w:date="2014-03-02T21:23:00Z">
        <w:r w:rsidRPr="00787EBF">
          <w:rPr>
            <w:rFonts w:ascii="Cambria" w:hAnsi="Cambria"/>
            <w:noProof/>
            <w:rPrChange w:id="1140" w:author="Ram Shrestha" w:date="2014-03-02T21:23:00Z">
              <w:rPr/>
            </w:rPrChange>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787EBF">
          <w:rPr>
            <w:rFonts w:ascii="Cambria" w:hAnsi="Cambria"/>
            <w:i/>
            <w:noProof/>
            <w:rPrChange w:id="1141" w:author="Ram Shrestha" w:date="2014-03-02T21:23:00Z">
              <w:rPr/>
            </w:rPrChange>
          </w:rPr>
          <w:t>J Virol</w:t>
        </w:r>
        <w:r w:rsidRPr="00787EBF">
          <w:rPr>
            <w:rFonts w:ascii="Cambria" w:hAnsi="Cambria"/>
            <w:noProof/>
            <w:rPrChange w:id="1142" w:author="Ram Shrestha" w:date="2014-03-02T21:23:00Z">
              <w:rPr/>
            </w:rPrChange>
          </w:rPr>
          <w:t xml:space="preserve"> </w:t>
        </w:r>
        <w:r w:rsidRPr="00787EBF">
          <w:rPr>
            <w:rFonts w:ascii="Cambria" w:hAnsi="Cambria"/>
            <w:b/>
            <w:noProof/>
            <w:rPrChange w:id="1143" w:author="Ram Shrestha" w:date="2014-03-02T21:23:00Z">
              <w:rPr/>
            </w:rPrChange>
          </w:rPr>
          <w:t>82</w:t>
        </w:r>
        <w:r w:rsidRPr="00787EBF">
          <w:rPr>
            <w:rFonts w:ascii="Cambria" w:hAnsi="Cambria"/>
            <w:noProof/>
            <w:rPrChange w:id="1144" w:author="Ram Shrestha" w:date="2014-03-02T21:23:00Z">
              <w:rPr/>
            </w:rPrChange>
          </w:rPr>
          <w:t>: 10747-10755.</w:t>
        </w:r>
      </w:ins>
    </w:p>
    <w:p w14:paraId="5B8C4833" w14:textId="77777777" w:rsidR="00787EBF" w:rsidRPr="00787EBF" w:rsidRDefault="00787EBF" w:rsidP="00787EBF">
      <w:pPr>
        <w:jc w:val="both"/>
        <w:rPr>
          <w:ins w:id="1145" w:author="Ram Shrestha" w:date="2014-03-02T21:23:00Z"/>
          <w:rFonts w:ascii="Cambria" w:hAnsi="Cambria"/>
          <w:noProof/>
          <w:rPrChange w:id="1146" w:author="Ram Shrestha" w:date="2014-03-02T21:23:00Z">
            <w:rPr>
              <w:ins w:id="1147" w:author="Ram Shrestha" w:date="2014-03-02T21:23:00Z"/>
            </w:rPr>
          </w:rPrChange>
        </w:rPr>
      </w:pPr>
      <w:ins w:id="1148" w:author="Ram Shrestha" w:date="2014-03-02T21:23:00Z">
        <w:r w:rsidRPr="00787EBF">
          <w:rPr>
            <w:rFonts w:ascii="Cambria" w:hAnsi="Cambria"/>
            <w:noProof/>
            <w:rPrChange w:id="1149" w:author="Ram Shrestha" w:date="2014-03-02T21:23:00Z">
              <w:rPr/>
            </w:rPrChange>
          </w:rPr>
          <w:t xml:space="preserve">Onafuwa-Nuga, A, Telesnitsky, A (2009) The remarkable frequency of human immunodeficiency virus type 1 genetic recombination. </w:t>
        </w:r>
        <w:r w:rsidRPr="00787EBF">
          <w:rPr>
            <w:rFonts w:ascii="Cambria" w:hAnsi="Cambria"/>
            <w:i/>
            <w:noProof/>
            <w:rPrChange w:id="1150" w:author="Ram Shrestha" w:date="2014-03-02T21:23:00Z">
              <w:rPr/>
            </w:rPrChange>
          </w:rPr>
          <w:t>Microbiol Mol Biol Rev</w:t>
        </w:r>
        <w:r w:rsidRPr="00787EBF">
          <w:rPr>
            <w:rFonts w:ascii="Cambria" w:hAnsi="Cambria"/>
            <w:noProof/>
            <w:rPrChange w:id="1151" w:author="Ram Shrestha" w:date="2014-03-02T21:23:00Z">
              <w:rPr/>
            </w:rPrChange>
          </w:rPr>
          <w:t xml:space="preserve"> </w:t>
        </w:r>
        <w:r w:rsidRPr="00787EBF">
          <w:rPr>
            <w:rFonts w:ascii="Cambria" w:hAnsi="Cambria"/>
            <w:b/>
            <w:noProof/>
            <w:rPrChange w:id="1152" w:author="Ram Shrestha" w:date="2014-03-02T21:23:00Z">
              <w:rPr/>
            </w:rPrChange>
          </w:rPr>
          <w:t>73</w:t>
        </w:r>
        <w:r w:rsidRPr="00787EBF">
          <w:rPr>
            <w:rFonts w:ascii="Cambria" w:hAnsi="Cambria"/>
            <w:noProof/>
            <w:rPrChange w:id="1153" w:author="Ram Shrestha" w:date="2014-03-02T21:23:00Z">
              <w:rPr/>
            </w:rPrChange>
          </w:rPr>
          <w:t>: 451-480, Table of Contents.</w:t>
        </w:r>
      </w:ins>
    </w:p>
    <w:p w14:paraId="2FBAAFBC" w14:textId="77777777" w:rsidR="00787EBF" w:rsidRPr="00787EBF" w:rsidRDefault="00787EBF" w:rsidP="00787EBF">
      <w:pPr>
        <w:jc w:val="both"/>
        <w:rPr>
          <w:ins w:id="1154" w:author="Ram Shrestha" w:date="2014-03-02T21:23:00Z"/>
          <w:rFonts w:ascii="Cambria" w:hAnsi="Cambria"/>
          <w:noProof/>
          <w:rPrChange w:id="1155" w:author="Ram Shrestha" w:date="2014-03-02T21:23:00Z">
            <w:rPr>
              <w:ins w:id="1156" w:author="Ram Shrestha" w:date="2014-03-02T21:23:00Z"/>
            </w:rPr>
          </w:rPrChange>
        </w:rPr>
      </w:pPr>
      <w:ins w:id="1157" w:author="Ram Shrestha" w:date="2014-03-02T21:23:00Z">
        <w:r w:rsidRPr="00787EBF">
          <w:rPr>
            <w:rFonts w:ascii="Cambria" w:hAnsi="Cambria"/>
            <w:noProof/>
            <w:rPrChange w:id="1158" w:author="Ram Shrestha" w:date="2014-03-02T21:23:00Z">
              <w:rPr/>
            </w:rPrChange>
          </w:rPr>
          <w:t xml:space="preserve">Perelson, AS, Neumann, AU, Markowitz, M, Leonard, JM, Ho, DD (1996) HIV-1 Dynamics in Vivo: Virion Clearance Rate, Infected Cell Life-Span, and Viral Generation Time. </w:t>
        </w:r>
        <w:r w:rsidRPr="00787EBF">
          <w:rPr>
            <w:rFonts w:ascii="Cambria" w:hAnsi="Cambria"/>
            <w:i/>
            <w:noProof/>
            <w:rPrChange w:id="1159" w:author="Ram Shrestha" w:date="2014-03-02T21:23:00Z">
              <w:rPr/>
            </w:rPrChange>
          </w:rPr>
          <w:t>Science</w:t>
        </w:r>
        <w:r w:rsidRPr="00787EBF">
          <w:rPr>
            <w:rFonts w:ascii="Cambria" w:hAnsi="Cambria"/>
            <w:noProof/>
            <w:rPrChange w:id="1160" w:author="Ram Shrestha" w:date="2014-03-02T21:23:00Z">
              <w:rPr/>
            </w:rPrChange>
          </w:rPr>
          <w:t xml:space="preserve"> </w:t>
        </w:r>
        <w:r w:rsidRPr="00787EBF">
          <w:rPr>
            <w:rFonts w:ascii="Cambria" w:hAnsi="Cambria"/>
            <w:b/>
            <w:noProof/>
            <w:rPrChange w:id="1161" w:author="Ram Shrestha" w:date="2014-03-02T21:23:00Z">
              <w:rPr/>
            </w:rPrChange>
          </w:rPr>
          <w:t>271</w:t>
        </w:r>
        <w:r w:rsidRPr="00787EBF">
          <w:rPr>
            <w:rFonts w:ascii="Cambria" w:hAnsi="Cambria"/>
            <w:noProof/>
            <w:rPrChange w:id="1162" w:author="Ram Shrestha" w:date="2014-03-02T21:23:00Z">
              <w:rPr/>
            </w:rPrChange>
          </w:rPr>
          <w:t>: 1582-1586.</w:t>
        </w:r>
      </w:ins>
    </w:p>
    <w:p w14:paraId="27F485A8" w14:textId="77777777" w:rsidR="00787EBF" w:rsidRPr="00787EBF" w:rsidRDefault="00787EBF" w:rsidP="00787EBF">
      <w:pPr>
        <w:jc w:val="both"/>
        <w:rPr>
          <w:ins w:id="1163" w:author="Ram Shrestha" w:date="2014-03-02T21:23:00Z"/>
          <w:rFonts w:ascii="Cambria" w:hAnsi="Cambria"/>
          <w:noProof/>
          <w:rPrChange w:id="1164" w:author="Ram Shrestha" w:date="2014-03-02T21:23:00Z">
            <w:rPr>
              <w:ins w:id="1165" w:author="Ram Shrestha" w:date="2014-03-02T21:23:00Z"/>
            </w:rPr>
          </w:rPrChange>
        </w:rPr>
      </w:pPr>
      <w:ins w:id="1166" w:author="Ram Shrestha" w:date="2014-03-02T21:23:00Z">
        <w:r w:rsidRPr="00787EBF">
          <w:rPr>
            <w:rFonts w:ascii="Cambria" w:hAnsi="Cambria"/>
            <w:noProof/>
            <w:rPrChange w:id="1167" w:author="Ram Shrestha" w:date="2014-03-02T21:23:00Z">
              <w:rPr/>
            </w:rPrChange>
          </w:rPr>
          <w:t xml:space="preserve">Polz, MF, Cavanaugh, CM (1998) Bias in template-to-product ratios in multitemplate PCR. </w:t>
        </w:r>
        <w:r w:rsidRPr="00787EBF">
          <w:rPr>
            <w:rFonts w:ascii="Cambria" w:hAnsi="Cambria"/>
            <w:i/>
            <w:noProof/>
            <w:rPrChange w:id="1168" w:author="Ram Shrestha" w:date="2014-03-02T21:23:00Z">
              <w:rPr/>
            </w:rPrChange>
          </w:rPr>
          <w:t>Appl Environ Microbiol</w:t>
        </w:r>
        <w:r w:rsidRPr="00787EBF">
          <w:rPr>
            <w:rFonts w:ascii="Cambria" w:hAnsi="Cambria"/>
            <w:noProof/>
            <w:rPrChange w:id="1169" w:author="Ram Shrestha" w:date="2014-03-02T21:23:00Z">
              <w:rPr/>
            </w:rPrChange>
          </w:rPr>
          <w:t xml:space="preserve"> </w:t>
        </w:r>
        <w:r w:rsidRPr="00787EBF">
          <w:rPr>
            <w:rFonts w:ascii="Cambria" w:hAnsi="Cambria"/>
            <w:b/>
            <w:noProof/>
            <w:rPrChange w:id="1170" w:author="Ram Shrestha" w:date="2014-03-02T21:23:00Z">
              <w:rPr/>
            </w:rPrChange>
          </w:rPr>
          <w:t>64</w:t>
        </w:r>
        <w:r w:rsidRPr="00787EBF">
          <w:rPr>
            <w:rFonts w:ascii="Cambria" w:hAnsi="Cambria"/>
            <w:noProof/>
            <w:rPrChange w:id="1171" w:author="Ram Shrestha" w:date="2014-03-02T21:23:00Z">
              <w:rPr/>
            </w:rPrChange>
          </w:rPr>
          <w:t>: 3724-3730.</w:t>
        </w:r>
      </w:ins>
    </w:p>
    <w:p w14:paraId="6AB84702" w14:textId="77777777" w:rsidR="00787EBF" w:rsidRPr="00787EBF" w:rsidRDefault="00787EBF" w:rsidP="00787EBF">
      <w:pPr>
        <w:jc w:val="both"/>
        <w:rPr>
          <w:ins w:id="1172" w:author="Ram Shrestha" w:date="2014-03-02T21:23:00Z"/>
          <w:rFonts w:ascii="Cambria" w:hAnsi="Cambria"/>
          <w:noProof/>
          <w:rPrChange w:id="1173" w:author="Ram Shrestha" w:date="2014-03-02T21:23:00Z">
            <w:rPr>
              <w:ins w:id="1174" w:author="Ram Shrestha" w:date="2014-03-02T21:23:00Z"/>
            </w:rPr>
          </w:rPrChange>
        </w:rPr>
      </w:pPr>
      <w:ins w:id="1175" w:author="Ram Shrestha" w:date="2014-03-02T21:23:00Z">
        <w:r w:rsidRPr="00787EBF">
          <w:rPr>
            <w:rFonts w:ascii="Cambria" w:hAnsi="Cambria"/>
            <w:noProof/>
            <w:rPrChange w:id="1176" w:author="Ram Shrestha" w:date="2014-03-02T21:23:00Z">
              <w:rPr/>
            </w:rPrChange>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787EBF">
          <w:rPr>
            <w:rFonts w:ascii="Cambria" w:hAnsi="Cambria"/>
            <w:i/>
            <w:noProof/>
            <w:rPrChange w:id="1177" w:author="Ram Shrestha" w:date="2014-03-02T21:23:00Z">
              <w:rPr/>
            </w:rPrChange>
          </w:rPr>
          <w:t>Retrovirology</w:t>
        </w:r>
        <w:r w:rsidRPr="00787EBF">
          <w:rPr>
            <w:rFonts w:ascii="Cambria" w:hAnsi="Cambria"/>
            <w:noProof/>
            <w:rPrChange w:id="1178" w:author="Ram Shrestha" w:date="2014-03-02T21:23:00Z">
              <w:rPr/>
            </w:rPrChange>
          </w:rPr>
          <w:t xml:space="preserve"> </w:t>
        </w:r>
        <w:r w:rsidRPr="00787EBF">
          <w:rPr>
            <w:rFonts w:ascii="Cambria" w:hAnsi="Cambria"/>
            <w:b/>
            <w:noProof/>
            <w:rPrChange w:id="1179" w:author="Ram Shrestha" w:date="2014-03-02T21:23:00Z">
              <w:rPr/>
            </w:rPrChange>
          </w:rPr>
          <w:t>6</w:t>
        </w:r>
        <w:r w:rsidRPr="00787EBF">
          <w:rPr>
            <w:rFonts w:ascii="Cambria" w:hAnsi="Cambria"/>
            <w:noProof/>
            <w:rPrChange w:id="1180" w:author="Ram Shrestha" w:date="2014-03-02T21:23:00Z">
              <w:rPr/>
            </w:rPrChange>
          </w:rPr>
          <w:t>: 15.</w:t>
        </w:r>
      </w:ins>
    </w:p>
    <w:p w14:paraId="3A8914C8" w14:textId="77777777" w:rsidR="00787EBF" w:rsidRPr="00787EBF" w:rsidRDefault="00787EBF" w:rsidP="00787EBF">
      <w:pPr>
        <w:jc w:val="both"/>
        <w:rPr>
          <w:ins w:id="1181" w:author="Ram Shrestha" w:date="2014-03-02T21:23:00Z"/>
          <w:rFonts w:ascii="Cambria" w:hAnsi="Cambria"/>
          <w:noProof/>
          <w:rPrChange w:id="1182" w:author="Ram Shrestha" w:date="2014-03-02T21:23:00Z">
            <w:rPr>
              <w:ins w:id="1183" w:author="Ram Shrestha" w:date="2014-03-02T21:23:00Z"/>
            </w:rPr>
          </w:rPrChange>
        </w:rPr>
      </w:pPr>
      <w:ins w:id="1184" w:author="Ram Shrestha" w:date="2014-03-02T21:23:00Z">
        <w:r w:rsidRPr="00787EBF">
          <w:rPr>
            <w:rFonts w:ascii="Cambria" w:hAnsi="Cambria"/>
            <w:noProof/>
            <w:rPrChange w:id="1185" w:author="Ram Shrestha" w:date="2014-03-02T21:23:00Z">
              <w:rPr/>
            </w:rPrChange>
          </w:rPr>
          <w:t xml:space="preserve">Schmitt, MW, Kennedy, SR, Salk, JJ, Fox, EJ, Hiatt, JB, Loeb, LA (2012) Detection of ultra-rare mutations by next-generation sequencing. </w:t>
        </w:r>
        <w:r w:rsidRPr="00787EBF">
          <w:rPr>
            <w:rFonts w:ascii="Cambria" w:hAnsi="Cambria"/>
            <w:i/>
            <w:noProof/>
            <w:rPrChange w:id="1186" w:author="Ram Shrestha" w:date="2014-03-02T21:23:00Z">
              <w:rPr/>
            </w:rPrChange>
          </w:rPr>
          <w:t>Proc Natl Acad Sci U S A</w:t>
        </w:r>
        <w:r w:rsidRPr="00787EBF">
          <w:rPr>
            <w:rFonts w:ascii="Cambria" w:hAnsi="Cambria"/>
            <w:noProof/>
            <w:rPrChange w:id="1187" w:author="Ram Shrestha" w:date="2014-03-02T21:23:00Z">
              <w:rPr/>
            </w:rPrChange>
          </w:rPr>
          <w:t xml:space="preserve"> </w:t>
        </w:r>
        <w:r w:rsidRPr="00787EBF">
          <w:rPr>
            <w:rFonts w:ascii="Cambria" w:hAnsi="Cambria"/>
            <w:b/>
            <w:noProof/>
            <w:rPrChange w:id="1188" w:author="Ram Shrestha" w:date="2014-03-02T21:23:00Z">
              <w:rPr/>
            </w:rPrChange>
          </w:rPr>
          <w:t>109</w:t>
        </w:r>
        <w:r w:rsidRPr="00787EBF">
          <w:rPr>
            <w:rFonts w:ascii="Cambria" w:hAnsi="Cambria"/>
            <w:noProof/>
            <w:rPrChange w:id="1189" w:author="Ram Shrestha" w:date="2014-03-02T21:23:00Z">
              <w:rPr/>
            </w:rPrChange>
          </w:rPr>
          <w:t>: 14508-14513.</w:t>
        </w:r>
      </w:ins>
    </w:p>
    <w:p w14:paraId="37EF1C91" w14:textId="77777777" w:rsidR="00787EBF" w:rsidRPr="00787EBF" w:rsidRDefault="00787EBF" w:rsidP="00787EBF">
      <w:pPr>
        <w:jc w:val="both"/>
        <w:rPr>
          <w:ins w:id="1190" w:author="Ram Shrestha" w:date="2014-03-02T21:23:00Z"/>
          <w:rFonts w:ascii="Cambria" w:hAnsi="Cambria"/>
          <w:noProof/>
          <w:rPrChange w:id="1191" w:author="Ram Shrestha" w:date="2014-03-02T21:23:00Z">
            <w:rPr>
              <w:ins w:id="1192" w:author="Ram Shrestha" w:date="2014-03-02T21:23:00Z"/>
            </w:rPr>
          </w:rPrChange>
        </w:rPr>
      </w:pPr>
      <w:ins w:id="1193" w:author="Ram Shrestha" w:date="2014-03-02T21:23:00Z">
        <w:r w:rsidRPr="00787EBF">
          <w:rPr>
            <w:rFonts w:ascii="Cambria" w:hAnsi="Cambria"/>
            <w:noProof/>
            <w:rPrChange w:id="1194" w:author="Ram Shrestha" w:date="2014-03-02T21:23:00Z">
              <w:rPr/>
            </w:rPrChange>
          </w:rPr>
          <w:t xml:space="preserve">Shafer, RW (2009) Low-abundance drug-resistant HIV-1 variants: finding significance in an era of abundant diagnostic and therapeutic options. </w:t>
        </w:r>
        <w:r w:rsidRPr="00787EBF">
          <w:rPr>
            <w:rFonts w:ascii="Cambria" w:hAnsi="Cambria"/>
            <w:i/>
            <w:noProof/>
            <w:rPrChange w:id="1195" w:author="Ram Shrestha" w:date="2014-03-02T21:23:00Z">
              <w:rPr/>
            </w:rPrChange>
          </w:rPr>
          <w:t>J Infect Dis</w:t>
        </w:r>
        <w:r w:rsidRPr="00787EBF">
          <w:rPr>
            <w:rFonts w:ascii="Cambria" w:hAnsi="Cambria"/>
            <w:noProof/>
            <w:rPrChange w:id="1196" w:author="Ram Shrestha" w:date="2014-03-02T21:23:00Z">
              <w:rPr/>
            </w:rPrChange>
          </w:rPr>
          <w:t xml:space="preserve"> </w:t>
        </w:r>
        <w:r w:rsidRPr="00787EBF">
          <w:rPr>
            <w:rFonts w:ascii="Cambria" w:hAnsi="Cambria"/>
            <w:b/>
            <w:noProof/>
            <w:rPrChange w:id="1197" w:author="Ram Shrestha" w:date="2014-03-02T21:23:00Z">
              <w:rPr/>
            </w:rPrChange>
          </w:rPr>
          <w:t>199</w:t>
        </w:r>
        <w:r w:rsidRPr="00787EBF">
          <w:rPr>
            <w:rFonts w:ascii="Cambria" w:hAnsi="Cambria"/>
            <w:noProof/>
            <w:rPrChange w:id="1198" w:author="Ram Shrestha" w:date="2014-03-02T21:23:00Z">
              <w:rPr/>
            </w:rPrChange>
          </w:rPr>
          <w:t>: 610-612.</w:t>
        </w:r>
      </w:ins>
    </w:p>
    <w:p w14:paraId="6B27AD55" w14:textId="77777777" w:rsidR="00787EBF" w:rsidRPr="00787EBF" w:rsidRDefault="00787EBF" w:rsidP="00787EBF">
      <w:pPr>
        <w:jc w:val="both"/>
        <w:rPr>
          <w:ins w:id="1199" w:author="Ram Shrestha" w:date="2014-03-02T21:23:00Z"/>
          <w:rFonts w:ascii="Cambria" w:hAnsi="Cambria"/>
          <w:noProof/>
          <w:rPrChange w:id="1200" w:author="Ram Shrestha" w:date="2014-03-02T21:23:00Z">
            <w:rPr>
              <w:ins w:id="1201" w:author="Ram Shrestha" w:date="2014-03-02T21:23:00Z"/>
            </w:rPr>
          </w:rPrChange>
        </w:rPr>
      </w:pPr>
      <w:ins w:id="1202" w:author="Ram Shrestha" w:date="2014-03-02T21:23:00Z">
        <w:r w:rsidRPr="00787EBF">
          <w:rPr>
            <w:rFonts w:ascii="Cambria" w:hAnsi="Cambria"/>
            <w:noProof/>
            <w:rPrChange w:id="1203" w:author="Ram Shrestha" w:date="2014-03-02T21:23:00Z">
              <w:rPr/>
            </w:rPrChange>
          </w:rPr>
          <w:t xml:space="preserve">Sheward, DJ, Murrell, B, Williamson, C (2012) Degenerate Primer IDs and the birthday problem. </w:t>
        </w:r>
        <w:r w:rsidRPr="00787EBF">
          <w:rPr>
            <w:rFonts w:ascii="Cambria" w:hAnsi="Cambria"/>
            <w:i/>
            <w:noProof/>
            <w:rPrChange w:id="1204" w:author="Ram Shrestha" w:date="2014-03-02T21:23:00Z">
              <w:rPr/>
            </w:rPrChange>
          </w:rPr>
          <w:t>Proc Natl Acad Sci U S A</w:t>
        </w:r>
        <w:r w:rsidRPr="00787EBF">
          <w:rPr>
            <w:rFonts w:ascii="Cambria" w:hAnsi="Cambria"/>
            <w:noProof/>
            <w:rPrChange w:id="1205" w:author="Ram Shrestha" w:date="2014-03-02T21:23:00Z">
              <w:rPr/>
            </w:rPrChange>
          </w:rPr>
          <w:t xml:space="preserve"> </w:t>
        </w:r>
        <w:r w:rsidRPr="00787EBF">
          <w:rPr>
            <w:rFonts w:ascii="Cambria" w:hAnsi="Cambria"/>
            <w:b/>
            <w:noProof/>
            <w:rPrChange w:id="1206" w:author="Ram Shrestha" w:date="2014-03-02T21:23:00Z">
              <w:rPr/>
            </w:rPrChange>
          </w:rPr>
          <w:t>109</w:t>
        </w:r>
        <w:r w:rsidRPr="00787EBF">
          <w:rPr>
            <w:rFonts w:ascii="Cambria" w:hAnsi="Cambria"/>
            <w:noProof/>
            <w:rPrChange w:id="1207" w:author="Ram Shrestha" w:date="2014-03-02T21:23:00Z">
              <w:rPr/>
            </w:rPrChange>
          </w:rPr>
          <w:t>: E1330; author reply E1331.</w:t>
        </w:r>
      </w:ins>
    </w:p>
    <w:p w14:paraId="6C317ABB" w14:textId="77777777" w:rsidR="00787EBF" w:rsidRPr="00787EBF" w:rsidRDefault="00787EBF" w:rsidP="00787EBF">
      <w:pPr>
        <w:jc w:val="both"/>
        <w:rPr>
          <w:ins w:id="1208" w:author="Ram Shrestha" w:date="2014-03-02T21:23:00Z"/>
          <w:rFonts w:ascii="Cambria" w:hAnsi="Cambria"/>
          <w:noProof/>
          <w:rPrChange w:id="1209" w:author="Ram Shrestha" w:date="2014-03-02T21:23:00Z">
            <w:rPr>
              <w:ins w:id="1210" w:author="Ram Shrestha" w:date="2014-03-02T21:23:00Z"/>
            </w:rPr>
          </w:rPrChange>
        </w:rPr>
      </w:pPr>
      <w:ins w:id="1211" w:author="Ram Shrestha" w:date="2014-03-02T21:23:00Z">
        <w:r w:rsidRPr="00787EBF">
          <w:rPr>
            <w:rFonts w:ascii="Cambria" w:hAnsi="Cambria"/>
            <w:noProof/>
            <w:rPrChange w:id="1212" w:author="Ram Shrestha" w:date="2014-03-02T21:23: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787EBF">
          <w:rPr>
            <w:rFonts w:ascii="Cambria" w:hAnsi="Cambria"/>
            <w:i/>
            <w:noProof/>
            <w:rPrChange w:id="1213" w:author="Ram Shrestha" w:date="2014-03-02T21:23:00Z">
              <w:rPr/>
            </w:rPrChange>
          </w:rPr>
          <w:t>J Acquir Immune Defic Syndr</w:t>
        </w:r>
        <w:r w:rsidRPr="00787EBF">
          <w:rPr>
            <w:rFonts w:ascii="Cambria" w:hAnsi="Cambria"/>
            <w:noProof/>
            <w:rPrChange w:id="1214" w:author="Ram Shrestha" w:date="2014-03-02T21:23:00Z">
              <w:rPr/>
            </w:rPrChange>
          </w:rPr>
          <w:t xml:space="preserve"> </w:t>
        </w:r>
        <w:r w:rsidRPr="00787EBF">
          <w:rPr>
            <w:rFonts w:ascii="Cambria" w:hAnsi="Cambria"/>
            <w:b/>
            <w:noProof/>
            <w:rPrChange w:id="1215" w:author="Ram Shrestha" w:date="2014-03-02T21:23:00Z">
              <w:rPr/>
            </w:rPrChange>
          </w:rPr>
          <w:t>52</w:t>
        </w:r>
        <w:r w:rsidRPr="00787EBF">
          <w:rPr>
            <w:rFonts w:ascii="Cambria" w:hAnsi="Cambria"/>
            <w:noProof/>
            <w:rPrChange w:id="1216" w:author="Ram Shrestha" w:date="2014-03-02T21:23:00Z">
              <w:rPr/>
            </w:rPrChange>
          </w:rPr>
          <w:t>: 309-315.</w:t>
        </w:r>
      </w:ins>
    </w:p>
    <w:p w14:paraId="413E44A8" w14:textId="77777777" w:rsidR="00787EBF" w:rsidRPr="00787EBF" w:rsidRDefault="00787EBF" w:rsidP="00787EBF">
      <w:pPr>
        <w:jc w:val="both"/>
        <w:rPr>
          <w:ins w:id="1217" w:author="Ram Shrestha" w:date="2014-03-02T21:23:00Z"/>
          <w:rFonts w:ascii="Cambria" w:hAnsi="Cambria"/>
          <w:noProof/>
          <w:rPrChange w:id="1218" w:author="Ram Shrestha" w:date="2014-03-02T21:23:00Z">
            <w:rPr>
              <w:ins w:id="1219" w:author="Ram Shrestha" w:date="2014-03-02T21:23:00Z"/>
            </w:rPr>
          </w:rPrChange>
        </w:rPr>
      </w:pPr>
      <w:ins w:id="1220" w:author="Ram Shrestha" w:date="2014-03-02T21:23:00Z">
        <w:r w:rsidRPr="00787EBF">
          <w:rPr>
            <w:rFonts w:ascii="Cambria" w:hAnsi="Cambria"/>
            <w:noProof/>
            <w:rPrChange w:id="1221" w:author="Ram Shrestha" w:date="2014-03-02T21:23:00Z">
              <w:rPr/>
            </w:rPrChange>
          </w:rPr>
          <w:t xml:space="preserve">Wang, C, Mitsuya, Y, Gharizadeh, B, Ronaghi, M, Shafer, RW (2007) Characterization of mutation spectra with ultra-deep pyrosequencing: application to HIV-1 drug resistance. </w:t>
        </w:r>
        <w:r w:rsidRPr="00787EBF">
          <w:rPr>
            <w:rFonts w:ascii="Cambria" w:hAnsi="Cambria"/>
            <w:i/>
            <w:noProof/>
            <w:rPrChange w:id="1222" w:author="Ram Shrestha" w:date="2014-03-02T21:23:00Z">
              <w:rPr/>
            </w:rPrChange>
          </w:rPr>
          <w:t>Genome Res</w:t>
        </w:r>
        <w:r w:rsidRPr="00787EBF">
          <w:rPr>
            <w:rFonts w:ascii="Cambria" w:hAnsi="Cambria"/>
            <w:noProof/>
            <w:rPrChange w:id="1223" w:author="Ram Shrestha" w:date="2014-03-02T21:23:00Z">
              <w:rPr/>
            </w:rPrChange>
          </w:rPr>
          <w:t xml:space="preserve"> </w:t>
        </w:r>
        <w:r w:rsidRPr="00787EBF">
          <w:rPr>
            <w:rFonts w:ascii="Cambria" w:hAnsi="Cambria"/>
            <w:b/>
            <w:noProof/>
            <w:rPrChange w:id="1224" w:author="Ram Shrestha" w:date="2014-03-02T21:23:00Z">
              <w:rPr/>
            </w:rPrChange>
          </w:rPr>
          <w:t>17</w:t>
        </w:r>
        <w:r w:rsidRPr="00787EBF">
          <w:rPr>
            <w:rFonts w:ascii="Cambria" w:hAnsi="Cambria"/>
            <w:noProof/>
            <w:rPrChange w:id="1225" w:author="Ram Shrestha" w:date="2014-03-02T21:23:00Z">
              <w:rPr/>
            </w:rPrChange>
          </w:rPr>
          <w:t>: 1195-1201.</w:t>
        </w:r>
      </w:ins>
    </w:p>
    <w:p w14:paraId="0CDCAA17" w14:textId="77777777" w:rsidR="00787EBF" w:rsidRPr="00787EBF" w:rsidRDefault="00787EBF" w:rsidP="00787EBF">
      <w:pPr>
        <w:jc w:val="both"/>
        <w:rPr>
          <w:ins w:id="1226" w:author="Ram Shrestha" w:date="2014-03-02T21:23:00Z"/>
          <w:rFonts w:ascii="Cambria" w:hAnsi="Cambria"/>
          <w:noProof/>
          <w:rPrChange w:id="1227" w:author="Ram Shrestha" w:date="2014-03-02T21:23:00Z">
            <w:rPr>
              <w:ins w:id="1228" w:author="Ram Shrestha" w:date="2014-03-02T21:23:00Z"/>
            </w:rPr>
          </w:rPrChange>
        </w:rPr>
      </w:pPr>
      <w:ins w:id="1229" w:author="Ram Shrestha" w:date="2014-03-02T21:23:00Z">
        <w:r w:rsidRPr="00787EBF">
          <w:rPr>
            <w:rFonts w:ascii="Cambria" w:hAnsi="Cambria"/>
            <w:noProof/>
            <w:rPrChange w:id="1230" w:author="Ram Shrestha" w:date="2014-03-02T21:23:00Z">
              <w:rPr/>
            </w:rPrChange>
          </w:rPr>
          <w:t xml:space="preserve">Yang, YL, Wang, G, Dorman, K, Kaplan, AH (1996) Long polymerase chain reaction amplification of heterogeneous HIV type 1 templates produces recombination at a relatively high frequency. </w:t>
        </w:r>
        <w:r w:rsidRPr="00787EBF">
          <w:rPr>
            <w:rFonts w:ascii="Cambria" w:hAnsi="Cambria"/>
            <w:i/>
            <w:noProof/>
            <w:rPrChange w:id="1231" w:author="Ram Shrestha" w:date="2014-03-02T21:23:00Z">
              <w:rPr/>
            </w:rPrChange>
          </w:rPr>
          <w:t>AIDS Res Hum Retroviruses</w:t>
        </w:r>
        <w:r w:rsidRPr="00787EBF">
          <w:rPr>
            <w:rFonts w:ascii="Cambria" w:hAnsi="Cambria"/>
            <w:noProof/>
            <w:rPrChange w:id="1232" w:author="Ram Shrestha" w:date="2014-03-02T21:23:00Z">
              <w:rPr/>
            </w:rPrChange>
          </w:rPr>
          <w:t xml:space="preserve"> </w:t>
        </w:r>
        <w:r w:rsidRPr="00787EBF">
          <w:rPr>
            <w:rFonts w:ascii="Cambria" w:hAnsi="Cambria"/>
            <w:b/>
            <w:noProof/>
            <w:rPrChange w:id="1233" w:author="Ram Shrestha" w:date="2014-03-02T21:23:00Z">
              <w:rPr/>
            </w:rPrChange>
          </w:rPr>
          <w:t>12</w:t>
        </w:r>
        <w:r w:rsidRPr="00787EBF">
          <w:rPr>
            <w:rFonts w:ascii="Cambria" w:hAnsi="Cambria"/>
            <w:noProof/>
            <w:rPrChange w:id="1234" w:author="Ram Shrestha" w:date="2014-03-02T21:23:00Z">
              <w:rPr/>
            </w:rPrChange>
          </w:rPr>
          <w:t>: 303-306.</w:t>
        </w:r>
      </w:ins>
    </w:p>
    <w:p w14:paraId="0875EBA8" w14:textId="77777777" w:rsidR="00787EBF" w:rsidRPr="00787EBF" w:rsidRDefault="00787EBF" w:rsidP="00787EBF">
      <w:pPr>
        <w:jc w:val="both"/>
        <w:rPr>
          <w:ins w:id="1235" w:author="Ram Shrestha" w:date="2014-03-02T21:23:00Z"/>
          <w:rFonts w:ascii="Cambria" w:hAnsi="Cambria"/>
          <w:noProof/>
          <w:rPrChange w:id="1236" w:author="Ram Shrestha" w:date="2014-03-02T21:23:00Z">
            <w:rPr>
              <w:ins w:id="1237" w:author="Ram Shrestha" w:date="2014-03-02T21:23:00Z"/>
            </w:rPr>
          </w:rPrChange>
        </w:rPr>
      </w:pPr>
      <w:ins w:id="1238" w:author="Ram Shrestha" w:date="2014-03-02T21:23:00Z">
        <w:r w:rsidRPr="00787EBF">
          <w:rPr>
            <w:rFonts w:ascii="Cambria" w:hAnsi="Cambria"/>
            <w:noProof/>
            <w:rPrChange w:id="1239" w:author="Ram Shrestha" w:date="2014-03-02T21:23:00Z">
              <w:rPr/>
            </w:rPrChange>
          </w:rPr>
          <w:t xml:space="preserve">Zagordi, O, Klein, R, Daumer, M, Beerenwinkel, N (2010) Error correction of next-generation sequencing data and reliable estimation of HIV quasispecies. </w:t>
        </w:r>
        <w:r w:rsidRPr="00787EBF">
          <w:rPr>
            <w:rFonts w:ascii="Cambria" w:hAnsi="Cambria"/>
            <w:i/>
            <w:noProof/>
            <w:rPrChange w:id="1240" w:author="Ram Shrestha" w:date="2014-03-02T21:23:00Z">
              <w:rPr/>
            </w:rPrChange>
          </w:rPr>
          <w:t>Nucleic Acids Res</w:t>
        </w:r>
        <w:r w:rsidRPr="00787EBF">
          <w:rPr>
            <w:rFonts w:ascii="Cambria" w:hAnsi="Cambria"/>
            <w:noProof/>
            <w:rPrChange w:id="1241" w:author="Ram Shrestha" w:date="2014-03-02T21:23:00Z">
              <w:rPr/>
            </w:rPrChange>
          </w:rPr>
          <w:t xml:space="preserve"> </w:t>
        </w:r>
        <w:r w:rsidRPr="00787EBF">
          <w:rPr>
            <w:rFonts w:ascii="Cambria" w:hAnsi="Cambria"/>
            <w:b/>
            <w:noProof/>
            <w:rPrChange w:id="1242" w:author="Ram Shrestha" w:date="2014-03-02T21:23:00Z">
              <w:rPr/>
            </w:rPrChange>
          </w:rPr>
          <w:t>38</w:t>
        </w:r>
        <w:r w:rsidRPr="00787EBF">
          <w:rPr>
            <w:rFonts w:ascii="Cambria" w:hAnsi="Cambria"/>
            <w:noProof/>
            <w:rPrChange w:id="1243" w:author="Ram Shrestha" w:date="2014-03-02T21:23:00Z">
              <w:rPr/>
            </w:rPrChange>
          </w:rPr>
          <w:t>: 7400-7409.</w:t>
        </w:r>
      </w:ins>
    </w:p>
    <w:p w14:paraId="2EDE4175" w14:textId="77777777" w:rsidR="00787EBF" w:rsidRDefault="00787EBF">
      <w:pPr>
        <w:ind w:left="720" w:hanging="720"/>
        <w:jc w:val="both"/>
        <w:rPr>
          <w:ins w:id="1244" w:author="Ram Shrestha" w:date="2014-03-02T21:23:00Z"/>
          <w:rFonts w:ascii="Cambria" w:hAnsi="Cambria"/>
          <w:noProof/>
        </w:rPr>
        <w:pPrChange w:id="1245" w:author="Ram Shrestha" w:date="2014-03-02T21:23:00Z">
          <w:pPr>
            <w:jc w:val="both"/>
          </w:pPr>
        </w:pPrChange>
      </w:pPr>
    </w:p>
    <w:p w14:paraId="1F81EC8A" w14:textId="77777777" w:rsidR="00466F0D" w:rsidRPr="009C02FB" w:rsidDel="00943833" w:rsidRDefault="00466F0D" w:rsidP="002F1249">
      <w:pPr>
        <w:jc w:val="both"/>
        <w:rPr>
          <w:del w:id="1246" w:author="Ram Shrestha" w:date="2013-12-03T16:32:00Z"/>
          <w:rFonts w:ascii="Cambria" w:hAnsi="Cambria"/>
          <w:noProof/>
        </w:rPr>
      </w:pPr>
      <w:del w:id="1247" w:author="Ram Shrestha" w:date="2013-12-03T16:32:00Z">
        <w:r w:rsidRPr="009C02FB" w:rsidDel="00943833">
          <w:rPr>
            <w:rFonts w:ascii="Cambria" w:hAnsi="Cambria"/>
            <w:noProof/>
          </w:rPr>
          <w:delText xml:space="preserve">Beerenwinkel, N, Gunthard, HF, Roth, V, Metzner, KJ (2012) Challenges and opportunities in estimating viral genetic diversity from next-generation sequencing data. </w:delText>
        </w:r>
        <w:r w:rsidRPr="009C02FB" w:rsidDel="00943833">
          <w:rPr>
            <w:rFonts w:ascii="Cambria" w:hAnsi="Cambria"/>
            <w:i/>
            <w:noProof/>
          </w:rPr>
          <w:delText>Front Microbiol</w:delText>
        </w:r>
        <w:r w:rsidRPr="009C02FB" w:rsidDel="00943833">
          <w:rPr>
            <w:rFonts w:ascii="Cambria" w:hAnsi="Cambria"/>
            <w:noProof/>
          </w:rPr>
          <w:delText xml:space="preserve"> </w:delText>
        </w:r>
        <w:r w:rsidRPr="009C02FB" w:rsidDel="00943833">
          <w:rPr>
            <w:rFonts w:ascii="Cambria" w:hAnsi="Cambria"/>
            <w:b/>
            <w:noProof/>
          </w:rPr>
          <w:delText>3</w:delText>
        </w:r>
        <w:r w:rsidRPr="009C02FB" w:rsidDel="00943833">
          <w:rPr>
            <w:rFonts w:ascii="Cambria" w:hAnsi="Cambria"/>
            <w:noProof/>
          </w:rPr>
          <w:delText>: 329.</w:delText>
        </w:r>
      </w:del>
    </w:p>
    <w:p w14:paraId="565C251A" w14:textId="77777777" w:rsidR="00466F0D" w:rsidRPr="009C02FB" w:rsidDel="00943833" w:rsidRDefault="00466F0D" w:rsidP="002F1249">
      <w:pPr>
        <w:jc w:val="both"/>
        <w:rPr>
          <w:del w:id="1248" w:author="Ram Shrestha" w:date="2013-12-03T16:32:00Z"/>
          <w:rFonts w:ascii="Cambria" w:hAnsi="Cambria"/>
          <w:noProof/>
        </w:rPr>
      </w:pPr>
      <w:del w:id="1249" w:author="Ram Shrestha" w:date="2013-12-03T16:32:00Z">
        <w:r w:rsidRPr="009C02FB" w:rsidDel="00943833">
          <w:rPr>
            <w:rFonts w:ascii="Cambria" w:hAnsi="Cambria"/>
            <w:noProof/>
          </w:rPr>
          <w:delText xml:space="preserve">Eisele, E, Siliciano, RF (2012) Redefining the viral reservoirs that prevent HIV-1 eradication. </w:delText>
        </w:r>
        <w:r w:rsidRPr="009C02FB" w:rsidDel="00943833">
          <w:rPr>
            <w:rFonts w:ascii="Cambria" w:hAnsi="Cambria"/>
            <w:i/>
            <w:noProof/>
          </w:rPr>
          <w:delText>Immunity</w:delText>
        </w:r>
        <w:r w:rsidRPr="009C02FB" w:rsidDel="00943833">
          <w:rPr>
            <w:rFonts w:ascii="Cambria" w:hAnsi="Cambria"/>
            <w:noProof/>
          </w:rPr>
          <w:delText xml:space="preserve"> </w:delText>
        </w:r>
        <w:r w:rsidRPr="009C02FB" w:rsidDel="00943833">
          <w:rPr>
            <w:rFonts w:ascii="Cambria" w:hAnsi="Cambria"/>
            <w:b/>
            <w:noProof/>
          </w:rPr>
          <w:delText>37</w:delText>
        </w:r>
        <w:r w:rsidRPr="009C02FB" w:rsidDel="00943833">
          <w:rPr>
            <w:rFonts w:ascii="Cambria" w:hAnsi="Cambria"/>
            <w:noProof/>
          </w:rPr>
          <w:delText>: 377-388.</w:delText>
        </w:r>
      </w:del>
    </w:p>
    <w:p w14:paraId="28082E6A" w14:textId="77777777" w:rsidR="00466F0D" w:rsidRPr="009C02FB" w:rsidDel="00943833" w:rsidRDefault="00466F0D" w:rsidP="002F1249">
      <w:pPr>
        <w:jc w:val="both"/>
        <w:rPr>
          <w:del w:id="1250" w:author="Ram Shrestha" w:date="2013-12-03T16:32:00Z"/>
          <w:rFonts w:ascii="Cambria" w:hAnsi="Cambria"/>
          <w:noProof/>
        </w:rPr>
      </w:pPr>
      <w:del w:id="1251" w:author="Ram Shrestha" w:date="2013-12-03T16:32:00Z">
        <w:r w:rsidRPr="009C02FB" w:rsidDel="00943833">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9C02FB" w:rsidDel="00943833">
          <w:rPr>
            <w:rFonts w:ascii="Cambria" w:hAnsi="Cambria"/>
            <w:i/>
            <w:noProof/>
          </w:rPr>
          <w:delText>PLoS One</w:delText>
        </w:r>
        <w:r w:rsidRPr="009C02FB" w:rsidDel="00943833">
          <w:rPr>
            <w:rFonts w:ascii="Cambria" w:hAnsi="Cambria"/>
            <w:noProof/>
          </w:rPr>
          <w:delText xml:space="preserve"> </w:delText>
        </w:r>
        <w:r w:rsidRPr="009C02FB" w:rsidDel="00943833">
          <w:rPr>
            <w:rFonts w:ascii="Cambria" w:hAnsi="Cambria"/>
            <w:b/>
            <w:noProof/>
          </w:rPr>
          <w:delText>5</w:delText>
        </w:r>
        <w:r w:rsidRPr="009C02FB" w:rsidDel="00943833">
          <w:rPr>
            <w:rFonts w:ascii="Cambria" w:hAnsi="Cambria"/>
            <w:noProof/>
          </w:rPr>
          <w:delText>: e12303.</w:delText>
        </w:r>
      </w:del>
    </w:p>
    <w:p w14:paraId="5CE9556C" w14:textId="77777777" w:rsidR="00466F0D" w:rsidRPr="009C02FB" w:rsidDel="00943833" w:rsidRDefault="00466F0D" w:rsidP="002F1249">
      <w:pPr>
        <w:jc w:val="both"/>
        <w:rPr>
          <w:del w:id="1252" w:author="Ram Shrestha" w:date="2013-12-03T16:32:00Z"/>
          <w:rFonts w:ascii="Cambria" w:hAnsi="Cambria"/>
          <w:noProof/>
        </w:rPr>
      </w:pPr>
      <w:del w:id="1253" w:author="Ram Shrestha" w:date="2013-12-03T16:32:00Z">
        <w:r w:rsidRPr="009C02FB" w:rsidDel="00943833">
          <w:rPr>
            <w:rFonts w:ascii="Cambria" w:hAnsi="Cambria"/>
            <w:noProof/>
          </w:rPr>
          <w:delText xml:space="preserve">Hoffmann, C, Minkah, N, Leipzig, J, Wang, G, Arens, MQ, Tebas, P, Bushman, FD (2007) DNA bar coding and pyrosequencing to identify rare HIV drug resistance mutations.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35</w:delText>
        </w:r>
        <w:r w:rsidRPr="009C02FB" w:rsidDel="00943833">
          <w:rPr>
            <w:rFonts w:ascii="Cambria" w:hAnsi="Cambria"/>
            <w:noProof/>
          </w:rPr>
          <w:delText>: e91.</w:delText>
        </w:r>
      </w:del>
    </w:p>
    <w:p w14:paraId="7E7F03EC" w14:textId="77777777" w:rsidR="00466F0D" w:rsidRPr="009C02FB" w:rsidDel="00943833" w:rsidRDefault="00466F0D" w:rsidP="002F1249">
      <w:pPr>
        <w:jc w:val="both"/>
        <w:rPr>
          <w:del w:id="1254" w:author="Ram Shrestha" w:date="2013-12-03T16:32:00Z"/>
          <w:rFonts w:ascii="Cambria" w:hAnsi="Cambria"/>
          <w:noProof/>
        </w:rPr>
      </w:pPr>
      <w:del w:id="1255" w:author="Ram Shrestha" w:date="2013-12-03T16:32:00Z">
        <w:r w:rsidRPr="009C02FB" w:rsidDel="00943833">
          <w:rPr>
            <w:rFonts w:ascii="Cambria" w:hAnsi="Cambria"/>
            <w:noProof/>
          </w:rPr>
          <w:delText xml:space="preserve">Hughes, JP, Totten, P (2003) Estimating the accuracy of polymerase chain reaction-based tests using endpoint dilution. </w:delText>
        </w:r>
        <w:r w:rsidRPr="009C02FB" w:rsidDel="00943833">
          <w:rPr>
            <w:rFonts w:ascii="Cambria" w:hAnsi="Cambria"/>
            <w:i/>
            <w:noProof/>
          </w:rPr>
          <w:delText>Biometrics</w:delText>
        </w:r>
        <w:r w:rsidRPr="009C02FB" w:rsidDel="00943833">
          <w:rPr>
            <w:rFonts w:ascii="Cambria" w:hAnsi="Cambria"/>
            <w:noProof/>
          </w:rPr>
          <w:delText xml:space="preserve"> </w:delText>
        </w:r>
        <w:r w:rsidRPr="009C02FB" w:rsidDel="00943833">
          <w:rPr>
            <w:rFonts w:ascii="Cambria" w:hAnsi="Cambria"/>
            <w:b/>
            <w:noProof/>
          </w:rPr>
          <w:delText>59</w:delText>
        </w:r>
        <w:r w:rsidRPr="009C02FB" w:rsidDel="00943833">
          <w:rPr>
            <w:rFonts w:ascii="Cambria" w:hAnsi="Cambria"/>
            <w:noProof/>
          </w:rPr>
          <w:delText>: 505-511.</w:delText>
        </w:r>
      </w:del>
    </w:p>
    <w:p w14:paraId="69C65FF4" w14:textId="77777777" w:rsidR="00466F0D" w:rsidRPr="009C02FB" w:rsidDel="00943833" w:rsidRDefault="00466F0D" w:rsidP="002F1249">
      <w:pPr>
        <w:jc w:val="both"/>
        <w:rPr>
          <w:del w:id="1256" w:author="Ram Shrestha" w:date="2013-12-03T16:32:00Z"/>
          <w:rFonts w:ascii="Cambria" w:hAnsi="Cambria"/>
          <w:noProof/>
        </w:rPr>
      </w:pPr>
      <w:del w:id="1257" w:author="Ram Shrestha" w:date="2013-12-03T16:32:00Z">
        <w:r w:rsidRPr="009C02FB" w:rsidDel="00943833">
          <w:rPr>
            <w:rFonts w:ascii="Cambria" w:hAnsi="Cambria"/>
            <w:noProof/>
          </w:rPr>
          <w:delText xml:space="preserve">Jabara, CB, Jones, CD, Roach, J, Anderson, JA, Swanstrom, R (2011) Accurate sampling and deep sequencing of the HIV-1 protease gene using a Primer ID.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108</w:delText>
        </w:r>
        <w:r w:rsidRPr="009C02FB" w:rsidDel="00943833">
          <w:rPr>
            <w:rFonts w:ascii="Cambria" w:hAnsi="Cambria"/>
            <w:noProof/>
          </w:rPr>
          <w:delText>: 20166-20171.</w:delText>
        </w:r>
      </w:del>
    </w:p>
    <w:p w14:paraId="7A5C1124" w14:textId="77777777" w:rsidR="00466F0D" w:rsidRPr="009C02FB" w:rsidDel="00943833" w:rsidRDefault="00466F0D" w:rsidP="002F1249">
      <w:pPr>
        <w:jc w:val="both"/>
        <w:rPr>
          <w:del w:id="1258" w:author="Ram Shrestha" w:date="2013-12-03T16:32:00Z"/>
          <w:rFonts w:ascii="Cambria" w:hAnsi="Cambria"/>
          <w:noProof/>
        </w:rPr>
      </w:pPr>
      <w:del w:id="1259" w:author="Ram Shrestha" w:date="2013-12-03T16:32:00Z">
        <w:r w:rsidRPr="009C02FB" w:rsidDel="00943833">
          <w:rPr>
            <w:rFonts w:ascii="Cambria" w:hAnsi="Cambria"/>
            <w:noProof/>
          </w:rPr>
          <w:delText xml:space="preserve">Judo, MS, Wedel, AB, Wilson, C (1998) Stimulation and suppression of PCR-mediated recombination.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1819-1825.</w:delText>
        </w:r>
      </w:del>
    </w:p>
    <w:p w14:paraId="390A9BCC" w14:textId="77777777" w:rsidR="00466F0D" w:rsidRPr="009C02FB" w:rsidDel="00943833" w:rsidRDefault="00466F0D" w:rsidP="002F1249">
      <w:pPr>
        <w:jc w:val="both"/>
        <w:rPr>
          <w:del w:id="1260" w:author="Ram Shrestha" w:date="2013-12-03T16:32:00Z"/>
          <w:rFonts w:ascii="Cambria" w:hAnsi="Cambria"/>
          <w:noProof/>
        </w:rPr>
      </w:pPr>
      <w:del w:id="1261" w:author="Ram Shrestha" w:date="2013-12-03T16:32:00Z">
        <w:r w:rsidRPr="009C02FB" w:rsidDel="00943833">
          <w:rPr>
            <w:rFonts w:ascii="Cambria" w:hAnsi="Cambria"/>
            <w:noProof/>
          </w:rPr>
          <w:delText xml:space="preserve">Kanagawa, T (2003) Bias and artifacts in multitemplate polymerase chain reactions (PCR). </w:delText>
        </w:r>
        <w:r w:rsidRPr="009C02FB" w:rsidDel="00943833">
          <w:rPr>
            <w:rFonts w:ascii="Cambria" w:hAnsi="Cambria"/>
            <w:i/>
            <w:noProof/>
          </w:rPr>
          <w:delText>J Biosci Bioeng</w:delText>
        </w:r>
        <w:r w:rsidRPr="009C02FB" w:rsidDel="00943833">
          <w:rPr>
            <w:rFonts w:ascii="Cambria" w:hAnsi="Cambria"/>
            <w:noProof/>
          </w:rPr>
          <w:delText xml:space="preserve"> </w:delText>
        </w:r>
        <w:r w:rsidRPr="009C02FB" w:rsidDel="00943833">
          <w:rPr>
            <w:rFonts w:ascii="Cambria" w:hAnsi="Cambria"/>
            <w:b/>
            <w:noProof/>
          </w:rPr>
          <w:delText>96</w:delText>
        </w:r>
        <w:r w:rsidRPr="009C02FB" w:rsidDel="00943833">
          <w:rPr>
            <w:rFonts w:ascii="Cambria" w:hAnsi="Cambria"/>
            <w:noProof/>
          </w:rPr>
          <w:delText>: 317-323.</w:delText>
        </w:r>
      </w:del>
    </w:p>
    <w:p w14:paraId="6707B58D" w14:textId="77777777" w:rsidR="00466F0D" w:rsidRPr="009C02FB" w:rsidDel="00943833" w:rsidRDefault="00466F0D" w:rsidP="002F1249">
      <w:pPr>
        <w:jc w:val="both"/>
        <w:rPr>
          <w:del w:id="1262" w:author="Ram Shrestha" w:date="2013-12-03T16:32:00Z"/>
          <w:rFonts w:ascii="Cambria" w:hAnsi="Cambria"/>
          <w:noProof/>
        </w:rPr>
      </w:pPr>
      <w:del w:id="1263" w:author="Ram Shrestha" w:date="2013-12-03T16:32:00Z">
        <w:r w:rsidRPr="009C02FB" w:rsidDel="00943833">
          <w:rPr>
            <w:rFonts w:ascii="Cambria" w:hAnsi="Cambria"/>
            <w:noProof/>
          </w:rPr>
          <w:delText xml:space="preserve">Katoh, K, Kuma, K, Toh, H, Miyata, T (2005) MAFFT version 5: improvement in accuracy of multiple sequence alignment.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33</w:delText>
        </w:r>
        <w:r w:rsidRPr="009C02FB" w:rsidDel="00943833">
          <w:rPr>
            <w:rFonts w:ascii="Cambria" w:hAnsi="Cambria"/>
            <w:noProof/>
          </w:rPr>
          <w:delText>: 511-518.</w:delText>
        </w:r>
      </w:del>
    </w:p>
    <w:p w14:paraId="2DCCD743" w14:textId="77777777" w:rsidR="00466F0D" w:rsidRPr="009C02FB" w:rsidDel="00943833" w:rsidRDefault="00466F0D" w:rsidP="002F1249">
      <w:pPr>
        <w:jc w:val="both"/>
        <w:rPr>
          <w:del w:id="1264" w:author="Ram Shrestha" w:date="2013-12-03T16:32:00Z"/>
          <w:rFonts w:ascii="Cambria" w:hAnsi="Cambria"/>
          <w:noProof/>
        </w:rPr>
      </w:pPr>
      <w:del w:id="1265" w:author="Ram Shrestha" w:date="2013-12-03T16:32:00Z">
        <w:r w:rsidRPr="009C02FB" w:rsidDel="00943833">
          <w:rPr>
            <w:rFonts w:ascii="Cambria" w:hAnsi="Cambria"/>
            <w:noProof/>
          </w:rPr>
          <w:delText xml:space="preserve">Katoh, K, Misawa, K, Kuma, K, Miyata, T (2002) MAFFT: a novel method for rapid multiple sequence alignment based on fast Fourier transform.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30</w:delText>
        </w:r>
        <w:r w:rsidRPr="009C02FB" w:rsidDel="00943833">
          <w:rPr>
            <w:rFonts w:ascii="Cambria" w:hAnsi="Cambria"/>
            <w:noProof/>
          </w:rPr>
          <w:delText>: 3059-3066.</w:delText>
        </w:r>
      </w:del>
    </w:p>
    <w:p w14:paraId="266AF48A" w14:textId="77777777" w:rsidR="00466F0D" w:rsidRPr="009C02FB" w:rsidDel="00943833" w:rsidRDefault="00466F0D" w:rsidP="002F1249">
      <w:pPr>
        <w:jc w:val="both"/>
        <w:rPr>
          <w:del w:id="1266" w:author="Ram Shrestha" w:date="2013-12-03T16:32:00Z"/>
          <w:rFonts w:ascii="Cambria" w:hAnsi="Cambria"/>
          <w:noProof/>
        </w:rPr>
      </w:pPr>
      <w:del w:id="1267" w:author="Ram Shrestha" w:date="2013-12-03T16:32:00Z">
        <w:r w:rsidRPr="009C02FB" w:rsidDel="00943833">
          <w:rPr>
            <w:rFonts w:ascii="Cambria" w:hAnsi="Cambria"/>
            <w:noProof/>
          </w:rPr>
          <w:delText xml:space="preserve">Katoh, K, Toh, H (2008) Recent developments in the MAFFT multiple sequence alignment program. </w:delText>
        </w:r>
        <w:r w:rsidRPr="009C02FB" w:rsidDel="00943833">
          <w:rPr>
            <w:rFonts w:ascii="Cambria" w:hAnsi="Cambria"/>
            <w:i/>
            <w:noProof/>
          </w:rPr>
          <w:delText>Brief Bioinform</w:delText>
        </w:r>
        <w:r w:rsidRPr="009C02FB" w:rsidDel="00943833">
          <w:rPr>
            <w:rFonts w:ascii="Cambria" w:hAnsi="Cambria"/>
            <w:noProof/>
          </w:rPr>
          <w:delText xml:space="preserve"> </w:delText>
        </w:r>
        <w:r w:rsidRPr="009C02FB" w:rsidDel="00943833">
          <w:rPr>
            <w:rFonts w:ascii="Cambria" w:hAnsi="Cambria"/>
            <w:b/>
            <w:noProof/>
          </w:rPr>
          <w:delText>9</w:delText>
        </w:r>
        <w:r w:rsidRPr="009C02FB" w:rsidDel="00943833">
          <w:rPr>
            <w:rFonts w:ascii="Cambria" w:hAnsi="Cambria"/>
            <w:noProof/>
          </w:rPr>
          <w:delText>: 286-298.</w:delText>
        </w:r>
      </w:del>
    </w:p>
    <w:p w14:paraId="70342BBF" w14:textId="77777777" w:rsidR="00466F0D" w:rsidRPr="009C02FB" w:rsidDel="00943833" w:rsidRDefault="00466F0D" w:rsidP="002F1249">
      <w:pPr>
        <w:jc w:val="both"/>
        <w:rPr>
          <w:del w:id="1268" w:author="Ram Shrestha" w:date="2013-12-03T16:32:00Z"/>
          <w:rFonts w:ascii="Cambria" w:hAnsi="Cambria"/>
          <w:noProof/>
        </w:rPr>
      </w:pPr>
      <w:del w:id="1269" w:author="Ram Shrestha" w:date="2013-12-03T16:32:00Z">
        <w:r w:rsidRPr="009C02FB" w:rsidDel="00943833">
          <w:rPr>
            <w:rFonts w:ascii="Cambria" w:hAnsi="Cambria"/>
            <w:noProof/>
          </w:rPr>
          <w:delText xml:space="preserve">Katoh, K, Toh, H (2010) Parallelization of the MAFFT multiple sequence alignment program. </w:delText>
        </w:r>
        <w:r w:rsidRPr="009C02FB" w:rsidDel="00943833">
          <w:rPr>
            <w:rFonts w:ascii="Cambria" w:hAnsi="Cambria"/>
            <w:i/>
            <w:noProof/>
          </w:rPr>
          <w:delText>Bioinformatics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1899-1900.</w:delText>
        </w:r>
      </w:del>
    </w:p>
    <w:p w14:paraId="1C7F2185" w14:textId="77777777" w:rsidR="00466F0D" w:rsidRPr="009C02FB" w:rsidDel="00943833" w:rsidRDefault="00466F0D" w:rsidP="002F1249">
      <w:pPr>
        <w:jc w:val="both"/>
        <w:rPr>
          <w:del w:id="1270" w:author="Ram Shrestha" w:date="2013-12-03T16:32:00Z"/>
          <w:rFonts w:ascii="Cambria" w:hAnsi="Cambria"/>
          <w:noProof/>
        </w:rPr>
      </w:pPr>
      <w:del w:id="1271" w:author="Ram Shrestha" w:date="2013-12-03T16:32:00Z">
        <w:r w:rsidRPr="009C02FB" w:rsidDel="00943833">
          <w:rPr>
            <w:rFonts w:ascii="Cambria" w:hAnsi="Cambria"/>
            <w:noProof/>
          </w:rPr>
          <w:delText xml:space="preserve">Kunin, V, Engelbrektson, A, Ochman, H, Hugenholtz, P (2009) Wrinkles in the rare biosphere: pyrosequencing errors can lead to artificial inflation of diversity estimates. </w:delText>
        </w:r>
        <w:r w:rsidRPr="009C02FB" w:rsidDel="00943833">
          <w:rPr>
            <w:rFonts w:ascii="Cambria" w:hAnsi="Cambria"/>
            <w:i/>
            <w:noProof/>
          </w:rPr>
          <w:delText>Environ Microbiol</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118-123.</w:delText>
        </w:r>
      </w:del>
    </w:p>
    <w:p w14:paraId="5435AAC8" w14:textId="77777777" w:rsidR="00466F0D" w:rsidRPr="009C02FB" w:rsidDel="00943833" w:rsidRDefault="00466F0D" w:rsidP="002F1249">
      <w:pPr>
        <w:jc w:val="both"/>
        <w:rPr>
          <w:del w:id="1272" w:author="Ram Shrestha" w:date="2013-12-03T16:32:00Z"/>
          <w:rFonts w:ascii="Cambria" w:hAnsi="Cambria"/>
          <w:noProof/>
        </w:rPr>
      </w:pPr>
      <w:del w:id="1273" w:author="Ram Shrestha" w:date="2013-12-03T16:32:00Z">
        <w:r w:rsidRPr="009C02FB" w:rsidDel="00943833">
          <w:rPr>
            <w:rFonts w:ascii="Cambria" w:hAnsi="Cambria"/>
            <w:noProof/>
          </w:rPr>
          <w:delText xml:space="preserve">Liu, SL, Rodrigo, AG, Shankarappa, R, Learn, GH, Hsu, L, Davidov, O, Zhao, LP, Mullins, JI (1996) HIV quasispecies and resampling. </w:delText>
        </w:r>
        <w:r w:rsidRPr="009C02FB" w:rsidDel="00943833">
          <w:rPr>
            <w:rFonts w:ascii="Cambria" w:hAnsi="Cambria"/>
            <w:i/>
            <w:noProof/>
          </w:rPr>
          <w:delText>Science</w:delText>
        </w:r>
        <w:r w:rsidRPr="009C02FB" w:rsidDel="00943833">
          <w:rPr>
            <w:rFonts w:ascii="Cambria" w:hAnsi="Cambria"/>
            <w:noProof/>
          </w:rPr>
          <w:delText xml:space="preserve"> </w:delText>
        </w:r>
        <w:r w:rsidRPr="009C02FB" w:rsidDel="00943833">
          <w:rPr>
            <w:rFonts w:ascii="Cambria" w:hAnsi="Cambria"/>
            <w:b/>
            <w:noProof/>
          </w:rPr>
          <w:delText>273</w:delText>
        </w:r>
        <w:r w:rsidRPr="009C02FB" w:rsidDel="00943833">
          <w:rPr>
            <w:rFonts w:ascii="Cambria" w:hAnsi="Cambria"/>
            <w:noProof/>
          </w:rPr>
          <w:delText>: 415-416.</w:delText>
        </w:r>
      </w:del>
    </w:p>
    <w:p w14:paraId="29E58EBA" w14:textId="77777777" w:rsidR="00466F0D" w:rsidRPr="009C02FB" w:rsidDel="00943833" w:rsidRDefault="00466F0D" w:rsidP="002F1249">
      <w:pPr>
        <w:jc w:val="both"/>
        <w:rPr>
          <w:del w:id="1274" w:author="Ram Shrestha" w:date="2013-12-03T16:32:00Z"/>
          <w:rFonts w:ascii="Cambria" w:hAnsi="Cambria"/>
          <w:noProof/>
        </w:rPr>
      </w:pPr>
      <w:del w:id="1275" w:author="Ram Shrestha" w:date="2013-12-03T16:32:00Z">
        <w:r w:rsidRPr="009C02FB" w:rsidDel="00943833">
          <w:rPr>
            <w:rFonts w:ascii="Cambria" w:hAnsi="Cambria"/>
            <w:noProof/>
          </w:rPr>
          <w:delText xml:space="preserve">McKinley, EH (1966) Generalized birthday problem. </w:delText>
        </w:r>
        <w:r w:rsidRPr="009C02FB" w:rsidDel="00943833">
          <w:rPr>
            <w:rFonts w:ascii="Cambria" w:hAnsi="Cambria"/>
            <w:i/>
            <w:noProof/>
          </w:rPr>
          <w:delText>The American Mathematical Monthly</w:delText>
        </w:r>
        <w:r w:rsidRPr="009C02FB" w:rsidDel="00943833">
          <w:rPr>
            <w:rFonts w:ascii="Cambria" w:hAnsi="Cambria"/>
            <w:noProof/>
          </w:rPr>
          <w:delText xml:space="preserve"> </w:delText>
        </w:r>
        <w:r w:rsidRPr="009C02FB" w:rsidDel="00943833">
          <w:rPr>
            <w:rFonts w:ascii="Cambria" w:hAnsi="Cambria"/>
            <w:b/>
            <w:noProof/>
          </w:rPr>
          <w:delText>73</w:delText>
        </w:r>
        <w:r w:rsidRPr="009C02FB" w:rsidDel="00943833">
          <w:rPr>
            <w:rFonts w:ascii="Cambria" w:hAnsi="Cambria"/>
            <w:noProof/>
          </w:rPr>
          <w:delText>: 385 - 387.</w:delText>
        </w:r>
      </w:del>
    </w:p>
    <w:p w14:paraId="66A147C4" w14:textId="77777777" w:rsidR="00466F0D" w:rsidRPr="009C02FB" w:rsidDel="00943833" w:rsidRDefault="00466F0D" w:rsidP="002F1249">
      <w:pPr>
        <w:jc w:val="both"/>
        <w:rPr>
          <w:del w:id="1276" w:author="Ram Shrestha" w:date="2013-12-03T16:32:00Z"/>
          <w:rFonts w:ascii="Cambria" w:hAnsi="Cambria"/>
          <w:noProof/>
        </w:rPr>
      </w:pPr>
      <w:del w:id="1277" w:author="Ram Shrestha" w:date="2013-12-03T16:32:00Z">
        <w:r w:rsidRPr="009C02FB" w:rsidDel="00943833">
          <w:rPr>
            <w:rFonts w:ascii="Cambria" w:hAnsi="Cambria"/>
            <w:noProof/>
          </w:rPr>
          <w:delText xml:space="preserve">Metzker, ML (2009) Sequencing technologies — the next generation. </w:delText>
        </w:r>
        <w:r w:rsidRPr="009C02FB" w:rsidDel="00943833">
          <w:rPr>
            <w:rFonts w:ascii="Cambria" w:hAnsi="Cambria"/>
            <w:i/>
            <w:noProof/>
          </w:rPr>
          <w:delText>Nature Reviews Genetics</w:delText>
        </w:r>
        <w:r w:rsidRPr="009C02FB" w:rsidDel="00943833">
          <w:rPr>
            <w:rFonts w:ascii="Cambria" w:hAnsi="Cambria"/>
            <w:noProof/>
          </w:rPr>
          <w:delText xml:space="preserve"> </w:delText>
        </w:r>
        <w:r w:rsidRPr="009C02FB" w:rsidDel="00943833">
          <w:rPr>
            <w:rFonts w:ascii="Cambria" w:hAnsi="Cambria"/>
            <w:b/>
            <w:noProof/>
          </w:rPr>
          <w:delText>11</w:delText>
        </w:r>
        <w:r w:rsidRPr="009C02FB" w:rsidDel="00943833">
          <w:rPr>
            <w:rFonts w:ascii="Cambria" w:hAnsi="Cambria"/>
            <w:noProof/>
          </w:rPr>
          <w:delText>: 31-46.</w:delText>
        </w:r>
      </w:del>
    </w:p>
    <w:p w14:paraId="544B0E02" w14:textId="77777777" w:rsidR="00466F0D" w:rsidRPr="009C02FB" w:rsidDel="00943833" w:rsidRDefault="00466F0D" w:rsidP="002F1249">
      <w:pPr>
        <w:jc w:val="both"/>
        <w:rPr>
          <w:del w:id="1278" w:author="Ram Shrestha" w:date="2013-12-03T16:32:00Z"/>
          <w:rFonts w:ascii="Cambria" w:hAnsi="Cambria"/>
          <w:noProof/>
        </w:rPr>
      </w:pPr>
      <w:del w:id="1279" w:author="Ram Shrestha" w:date="2013-12-03T16:32:00Z">
        <w:r w:rsidRPr="009C02FB" w:rsidDel="00943833">
          <w:rPr>
            <w:rFonts w:ascii="Cambria" w:hAnsi="Cambria"/>
            <w:noProof/>
          </w:rPr>
          <w:delText xml:space="preserve">Meyerhans, A, Vartanian, JP, Wain-Hobson, S (1990) DNA recombination during PCR.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18</w:delText>
        </w:r>
        <w:r w:rsidRPr="009C02FB" w:rsidDel="00943833">
          <w:rPr>
            <w:rFonts w:ascii="Cambria" w:hAnsi="Cambria"/>
            <w:noProof/>
          </w:rPr>
          <w:delText>: 1687-1691.</w:delText>
        </w:r>
      </w:del>
    </w:p>
    <w:p w14:paraId="5E653A77" w14:textId="77777777" w:rsidR="00466F0D" w:rsidRPr="009C02FB" w:rsidDel="00943833" w:rsidRDefault="00466F0D" w:rsidP="002F1249">
      <w:pPr>
        <w:jc w:val="both"/>
        <w:rPr>
          <w:del w:id="1280" w:author="Ram Shrestha" w:date="2013-12-03T16:32:00Z"/>
          <w:rFonts w:ascii="Cambria" w:hAnsi="Cambria"/>
          <w:noProof/>
        </w:rPr>
      </w:pPr>
      <w:del w:id="1281" w:author="Ram Shrestha" w:date="2013-12-03T16:32:00Z">
        <w:r w:rsidRPr="009C02FB" w:rsidDel="00943833">
          <w:rPr>
            <w:rFonts w:ascii="Cambria" w:hAnsi="Cambria"/>
            <w:noProof/>
          </w:rPr>
          <w:delText xml:space="preserve">Mitsuya, Y, Varghese, V, Wang, C, Liu, TF, Holmes, SP, Jayakumar, P, Gharizadeh, B, Ronaghi, M, Klein, D, Fessel, WJ, Shafer, RW (2008) Minority human immunodeficiency virus type 1 variants in antiretroviral-naive persons with reverse transcriptase codon 215 revertant mutations. </w:delText>
        </w:r>
        <w:r w:rsidRPr="009C02FB" w:rsidDel="00943833">
          <w:rPr>
            <w:rFonts w:ascii="Cambria" w:hAnsi="Cambria"/>
            <w:i/>
            <w:noProof/>
          </w:rPr>
          <w:delText>J Virol</w:delText>
        </w:r>
        <w:r w:rsidRPr="009C02FB" w:rsidDel="00943833">
          <w:rPr>
            <w:rFonts w:ascii="Cambria" w:hAnsi="Cambria"/>
            <w:noProof/>
          </w:rPr>
          <w:delText xml:space="preserve"> </w:delText>
        </w:r>
        <w:r w:rsidRPr="009C02FB" w:rsidDel="00943833">
          <w:rPr>
            <w:rFonts w:ascii="Cambria" w:hAnsi="Cambria"/>
            <w:b/>
            <w:noProof/>
          </w:rPr>
          <w:delText>82</w:delText>
        </w:r>
        <w:r w:rsidRPr="009C02FB" w:rsidDel="00943833">
          <w:rPr>
            <w:rFonts w:ascii="Cambria" w:hAnsi="Cambria"/>
            <w:noProof/>
          </w:rPr>
          <w:delText>: 10747-10755.</w:delText>
        </w:r>
      </w:del>
    </w:p>
    <w:p w14:paraId="6C80DBF7" w14:textId="77777777" w:rsidR="00466F0D" w:rsidRPr="009C02FB" w:rsidDel="00943833" w:rsidRDefault="00466F0D" w:rsidP="002F1249">
      <w:pPr>
        <w:jc w:val="both"/>
        <w:rPr>
          <w:del w:id="1282" w:author="Ram Shrestha" w:date="2013-12-03T16:32:00Z"/>
          <w:rFonts w:ascii="Cambria" w:hAnsi="Cambria"/>
          <w:noProof/>
        </w:rPr>
      </w:pPr>
      <w:del w:id="1283" w:author="Ram Shrestha" w:date="2013-12-03T16:32:00Z">
        <w:r w:rsidRPr="009C02FB" w:rsidDel="00943833">
          <w:rPr>
            <w:rFonts w:ascii="Cambria" w:hAnsi="Cambria"/>
            <w:noProof/>
          </w:rPr>
          <w:delText xml:space="preserve">Polz, MF, Cavanaugh, CM (1998) Bias in template-to-product ratios in multitemplate PCR. </w:delText>
        </w:r>
        <w:r w:rsidRPr="009C02FB" w:rsidDel="00943833">
          <w:rPr>
            <w:rFonts w:ascii="Cambria" w:hAnsi="Cambria"/>
            <w:i/>
            <w:noProof/>
          </w:rPr>
          <w:delText>Appl Environ Microbiol</w:delText>
        </w:r>
        <w:r w:rsidRPr="009C02FB" w:rsidDel="00943833">
          <w:rPr>
            <w:rFonts w:ascii="Cambria" w:hAnsi="Cambria"/>
            <w:noProof/>
          </w:rPr>
          <w:delText xml:space="preserve"> </w:delText>
        </w:r>
        <w:r w:rsidRPr="009C02FB" w:rsidDel="00943833">
          <w:rPr>
            <w:rFonts w:ascii="Cambria" w:hAnsi="Cambria"/>
            <w:b/>
            <w:noProof/>
          </w:rPr>
          <w:delText>64</w:delText>
        </w:r>
        <w:r w:rsidRPr="009C02FB" w:rsidDel="00943833">
          <w:rPr>
            <w:rFonts w:ascii="Cambria" w:hAnsi="Cambria"/>
            <w:noProof/>
          </w:rPr>
          <w:delText>: 3724-3730.</w:delText>
        </w:r>
      </w:del>
    </w:p>
    <w:p w14:paraId="268392C9" w14:textId="77777777" w:rsidR="00466F0D" w:rsidRPr="009C02FB" w:rsidDel="00943833" w:rsidRDefault="00466F0D" w:rsidP="002F1249">
      <w:pPr>
        <w:jc w:val="both"/>
        <w:rPr>
          <w:del w:id="1284" w:author="Ram Shrestha" w:date="2013-12-03T16:32:00Z"/>
          <w:rFonts w:ascii="Cambria" w:hAnsi="Cambria"/>
          <w:noProof/>
        </w:rPr>
      </w:pPr>
      <w:del w:id="1285" w:author="Ram Shrestha" w:date="2013-12-03T16:32:00Z">
        <w:r w:rsidRPr="009C02FB" w:rsidDel="00943833">
          <w:rPr>
            <w:rFonts w:ascii="Cambria" w:hAnsi="Cambria"/>
            <w:noProof/>
          </w:rPr>
          <w:delText xml:space="preserve">Rozera, G, Abbate, I, Bruselles, A, Vlassi, C, D'Offizi, G, Narciso, P, Chillemi, G, Prosperi, M, Ippolito, G, Capobianchi, MR (2009) Massively parallel pyrosequencing highlights minority variants in the HIV-1 env quasispecies deriving from lymphomonocyte sub-populations. </w:delText>
        </w:r>
        <w:r w:rsidRPr="009C02FB" w:rsidDel="00943833">
          <w:rPr>
            <w:rFonts w:ascii="Cambria" w:hAnsi="Cambria"/>
            <w:i/>
            <w:noProof/>
          </w:rPr>
          <w:delText>Retrovirology</w:delText>
        </w:r>
        <w:r w:rsidRPr="009C02FB" w:rsidDel="00943833">
          <w:rPr>
            <w:rFonts w:ascii="Cambria" w:hAnsi="Cambria"/>
            <w:noProof/>
          </w:rPr>
          <w:delText xml:space="preserve"> </w:delText>
        </w:r>
        <w:r w:rsidRPr="009C02FB" w:rsidDel="00943833">
          <w:rPr>
            <w:rFonts w:ascii="Cambria" w:hAnsi="Cambria"/>
            <w:b/>
            <w:noProof/>
          </w:rPr>
          <w:delText>6</w:delText>
        </w:r>
        <w:r w:rsidRPr="009C02FB" w:rsidDel="00943833">
          <w:rPr>
            <w:rFonts w:ascii="Cambria" w:hAnsi="Cambria"/>
            <w:noProof/>
          </w:rPr>
          <w:delText>: 15.</w:delText>
        </w:r>
      </w:del>
    </w:p>
    <w:p w14:paraId="20A2ECD5" w14:textId="77777777" w:rsidR="00466F0D" w:rsidRPr="009C02FB" w:rsidDel="00943833" w:rsidRDefault="00466F0D" w:rsidP="002F1249">
      <w:pPr>
        <w:jc w:val="both"/>
        <w:rPr>
          <w:del w:id="1286" w:author="Ram Shrestha" w:date="2013-12-03T16:32:00Z"/>
          <w:rFonts w:ascii="Cambria" w:hAnsi="Cambria"/>
          <w:noProof/>
        </w:rPr>
      </w:pPr>
      <w:del w:id="1287" w:author="Ram Shrestha" w:date="2013-12-03T16:32:00Z">
        <w:r w:rsidRPr="009C02FB" w:rsidDel="00943833">
          <w:rPr>
            <w:rFonts w:ascii="Cambria" w:hAnsi="Cambria"/>
            <w:noProof/>
          </w:rPr>
          <w:delText xml:space="preserve">Schmitt, MW, Kennedy, SR, Salk, JJ, Fox, EJ, Hiatt, JB, Loeb, LA (2012) Detection of ultra-rare mutations by next-generation sequencing.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14508-14513.</w:delText>
        </w:r>
      </w:del>
    </w:p>
    <w:p w14:paraId="2564699E" w14:textId="77777777" w:rsidR="00466F0D" w:rsidRPr="009C02FB" w:rsidDel="00943833" w:rsidRDefault="00466F0D" w:rsidP="002F1249">
      <w:pPr>
        <w:jc w:val="both"/>
        <w:rPr>
          <w:del w:id="1288" w:author="Ram Shrestha" w:date="2013-12-03T16:32:00Z"/>
          <w:rFonts w:ascii="Cambria" w:hAnsi="Cambria"/>
          <w:noProof/>
        </w:rPr>
      </w:pPr>
      <w:del w:id="1289" w:author="Ram Shrestha" w:date="2013-12-03T16:32:00Z">
        <w:r w:rsidRPr="009C02FB" w:rsidDel="00943833">
          <w:rPr>
            <w:rFonts w:ascii="Cambria" w:hAnsi="Cambria"/>
            <w:noProof/>
          </w:rPr>
          <w:delText xml:space="preserve">Sheward, DJ, Murrell, B, Williamson, C (2012) Degenerate Primer IDs and the birthday problem.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E1330; author reply E1331.</w:delText>
        </w:r>
      </w:del>
    </w:p>
    <w:p w14:paraId="18349BC2" w14:textId="77777777" w:rsidR="00466F0D" w:rsidRPr="009C02FB" w:rsidDel="00943833" w:rsidRDefault="00466F0D" w:rsidP="002F1249">
      <w:pPr>
        <w:jc w:val="both"/>
        <w:rPr>
          <w:del w:id="1290" w:author="Ram Shrestha" w:date="2013-12-03T16:32:00Z"/>
          <w:rFonts w:ascii="Cambria" w:hAnsi="Cambria"/>
          <w:noProof/>
        </w:rPr>
      </w:pPr>
      <w:del w:id="1291" w:author="Ram Shrestha" w:date="2013-12-03T16:32:00Z">
        <w:r w:rsidRPr="009C02FB" w:rsidDel="00943833">
          <w:rPr>
            <w:rFonts w:ascii="Cambria" w:hAnsi="Cambria"/>
            <w:noProof/>
          </w:rPr>
          <w:delText xml:space="preserve">Storhoff, JJ, Lucas, AD, Garimella, V, Bao, YP, Muller, UR (2004) Homogeneous detection of unamplified genomic DNA sequences based on colorimetric scatter of gold nanoparticle probes. </w:delText>
        </w:r>
        <w:r w:rsidRPr="009C02FB" w:rsidDel="00943833">
          <w:rPr>
            <w:rFonts w:ascii="Cambria" w:hAnsi="Cambria"/>
            <w:i/>
            <w:noProof/>
          </w:rPr>
          <w:delText>Nat Biotechnol</w:delText>
        </w:r>
        <w:r w:rsidRPr="009C02FB" w:rsidDel="00943833">
          <w:rPr>
            <w:rFonts w:ascii="Cambria" w:hAnsi="Cambria"/>
            <w:noProof/>
          </w:rPr>
          <w:delText xml:space="preserve"> </w:delText>
        </w:r>
        <w:r w:rsidRPr="009C02FB" w:rsidDel="00943833">
          <w:rPr>
            <w:rFonts w:ascii="Cambria" w:hAnsi="Cambria"/>
            <w:b/>
            <w:noProof/>
          </w:rPr>
          <w:delText>22</w:delText>
        </w:r>
        <w:r w:rsidRPr="009C02FB" w:rsidDel="00943833">
          <w:rPr>
            <w:rFonts w:ascii="Cambria" w:hAnsi="Cambria"/>
            <w:noProof/>
          </w:rPr>
          <w:delText>: 883-887.</w:delText>
        </w:r>
      </w:del>
    </w:p>
    <w:p w14:paraId="35480E49" w14:textId="77777777" w:rsidR="00466F0D" w:rsidRPr="009C02FB" w:rsidDel="00943833" w:rsidRDefault="00466F0D" w:rsidP="002F1249">
      <w:pPr>
        <w:jc w:val="both"/>
        <w:rPr>
          <w:del w:id="1292" w:author="Ram Shrestha" w:date="2013-12-03T16:32:00Z"/>
          <w:rFonts w:ascii="Cambria" w:hAnsi="Cambria"/>
          <w:noProof/>
        </w:rPr>
      </w:pPr>
      <w:del w:id="1293" w:author="Ram Shrestha" w:date="2013-12-03T16:32:00Z">
        <w:r w:rsidRPr="009C02FB" w:rsidDel="00943833">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9C02FB" w:rsidDel="00943833">
          <w:rPr>
            <w:rFonts w:ascii="Cambria" w:hAnsi="Cambria"/>
            <w:i/>
            <w:noProof/>
          </w:rPr>
          <w:delText>J Acquir Immune Defic Syndr</w:delText>
        </w:r>
        <w:r w:rsidRPr="009C02FB" w:rsidDel="00943833">
          <w:rPr>
            <w:rFonts w:ascii="Cambria" w:hAnsi="Cambria"/>
            <w:noProof/>
          </w:rPr>
          <w:delText xml:space="preserve"> </w:delText>
        </w:r>
        <w:r w:rsidRPr="009C02FB" w:rsidDel="00943833">
          <w:rPr>
            <w:rFonts w:ascii="Cambria" w:hAnsi="Cambria"/>
            <w:b/>
            <w:noProof/>
          </w:rPr>
          <w:delText>52</w:delText>
        </w:r>
        <w:r w:rsidRPr="009C02FB" w:rsidDel="00943833">
          <w:rPr>
            <w:rFonts w:ascii="Cambria" w:hAnsi="Cambria"/>
            <w:noProof/>
          </w:rPr>
          <w:delText>: 309-315.</w:delText>
        </w:r>
      </w:del>
    </w:p>
    <w:p w14:paraId="2858D1D3" w14:textId="77777777" w:rsidR="00466F0D" w:rsidRPr="009C02FB" w:rsidDel="00943833" w:rsidRDefault="00466F0D" w:rsidP="002F1249">
      <w:pPr>
        <w:jc w:val="both"/>
        <w:rPr>
          <w:del w:id="1294" w:author="Ram Shrestha" w:date="2013-12-03T16:32:00Z"/>
          <w:rFonts w:ascii="Cambria" w:hAnsi="Cambria"/>
          <w:noProof/>
        </w:rPr>
      </w:pPr>
      <w:del w:id="1295" w:author="Ram Shrestha" w:date="2013-12-03T16:32:00Z">
        <w:r w:rsidRPr="009C02FB" w:rsidDel="00943833">
          <w:rPr>
            <w:rFonts w:ascii="Cambria" w:hAnsi="Cambria"/>
            <w:noProof/>
          </w:rPr>
          <w:delText xml:space="preserve">Wang, C, Mitsuya, Y, Gharizadeh, B, Ronaghi, M, Shafer, RW (2007) Characterization of mutation spectra with ultra-deep pyrosequencing: application to HIV-1 drug resistance. </w:delText>
        </w:r>
        <w:r w:rsidRPr="009C02FB" w:rsidDel="00943833">
          <w:rPr>
            <w:rFonts w:ascii="Cambria" w:hAnsi="Cambria"/>
            <w:i/>
            <w:noProof/>
          </w:rPr>
          <w:delText>Genome Res</w:delText>
        </w:r>
        <w:r w:rsidRPr="009C02FB" w:rsidDel="00943833">
          <w:rPr>
            <w:rFonts w:ascii="Cambria" w:hAnsi="Cambria"/>
            <w:noProof/>
          </w:rPr>
          <w:delText xml:space="preserve"> </w:delText>
        </w:r>
        <w:r w:rsidRPr="009C02FB" w:rsidDel="00943833">
          <w:rPr>
            <w:rFonts w:ascii="Cambria" w:hAnsi="Cambria"/>
            <w:b/>
            <w:noProof/>
          </w:rPr>
          <w:delText>17</w:delText>
        </w:r>
        <w:r w:rsidRPr="009C02FB" w:rsidDel="00943833">
          <w:rPr>
            <w:rFonts w:ascii="Cambria" w:hAnsi="Cambria"/>
            <w:noProof/>
          </w:rPr>
          <w:delText>: 1195-1201.</w:delText>
        </w:r>
      </w:del>
    </w:p>
    <w:p w14:paraId="7276542E" w14:textId="77777777" w:rsidR="00466F0D" w:rsidRPr="009C02FB" w:rsidDel="00943833" w:rsidRDefault="00466F0D" w:rsidP="002F1249">
      <w:pPr>
        <w:jc w:val="both"/>
        <w:rPr>
          <w:del w:id="1296" w:author="Ram Shrestha" w:date="2013-12-03T16:32:00Z"/>
          <w:rFonts w:ascii="Cambria" w:hAnsi="Cambria"/>
          <w:noProof/>
        </w:rPr>
      </w:pPr>
      <w:del w:id="1297" w:author="Ram Shrestha" w:date="2013-12-03T16:32:00Z">
        <w:r w:rsidRPr="009C02FB" w:rsidDel="00943833">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9C02FB" w:rsidDel="00943833">
          <w:rPr>
            <w:rFonts w:ascii="Cambria" w:hAnsi="Cambria"/>
            <w:i/>
            <w:noProof/>
          </w:rPr>
          <w:delText>AIDS Res Hum Retroviruses</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303-306.</w:delText>
        </w:r>
      </w:del>
    </w:p>
    <w:p w14:paraId="40886252" w14:textId="77777777" w:rsidR="00466F0D" w:rsidRPr="009C02FB" w:rsidDel="00943833" w:rsidRDefault="00466F0D" w:rsidP="002F1249">
      <w:pPr>
        <w:jc w:val="both"/>
        <w:rPr>
          <w:del w:id="1298" w:author="Ram Shrestha" w:date="2013-12-03T16:32:00Z"/>
          <w:rFonts w:ascii="Cambria" w:hAnsi="Cambria"/>
          <w:noProof/>
        </w:rPr>
      </w:pPr>
      <w:del w:id="1299" w:author="Ram Shrestha" w:date="2013-12-03T16:32:00Z">
        <w:r w:rsidRPr="009C02FB" w:rsidDel="00943833">
          <w:rPr>
            <w:rFonts w:ascii="Cambria" w:hAnsi="Cambria"/>
            <w:noProof/>
          </w:rPr>
          <w:delText xml:space="preserve">Zagordi, O, Klein, R, Daumer, M, Beerenwinkel, N (2010) Error correction of next-generation sequencing data and reliable estimation of HIV quasispecies.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38</w:delText>
        </w:r>
        <w:r w:rsidRPr="009C02FB" w:rsidDel="00943833">
          <w:rPr>
            <w:rFonts w:ascii="Cambria" w:hAnsi="Cambria"/>
            <w:noProof/>
          </w:rPr>
          <w:delText>: 7400-7409.</w:delText>
        </w:r>
      </w:del>
    </w:p>
    <w:p w14:paraId="4B30B623" w14:textId="77777777" w:rsidR="00466F0D" w:rsidDel="00943833" w:rsidRDefault="00466F0D" w:rsidP="002F1249">
      <w:pPr>
        <w:ind w:left="720" w:hanging="720"/>
        <w:jc w:val="both"/>
        <w:rPr>
          <w:del w:id="1300" w:author="Ram Shrestha" w:date="2013-12-03T16:32:00Z"/>
          <w:rFonts w:ascii="Cambria" w:hAnsi="Cambria"/>
          <w:noProof/>
        </w:rPr>
      </w:pPr>
    </w:p>
    <w:p w14:paraId="26C82818" w14:textId="77777777" w:rsidR="00572AD9" w:rsidRDefault="004B3DDA" w:rsidP="002F1249">
      <w:pPr>
        <w:jc w:val="both"/>
      </w:pPr>
      <w:r>
        <w:fldChar w:fldCharType="end"/>
      </w:r>
    </w:p>
    <w:sectPr w:rsidR="00572AD9" w:rsidSect="00572AD9">
      <w:pgSz w:w="11899" w:h="16838"/>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Simon Travers" w:date="2014-03-26T11:00:00Z" w:initials="OU">
    <w:p w14:paraId="67B6F037" w14:textId="77777777" w:rsidR="00527946" w:rsidRDefault="00527946">
      <w:pPr>
        <w:pStyle w:val="CommentText"/>
      </w:pPr>
      <w:ins w:id="38" w:author="Simon Travers" w:date="2014-03-26T10:59:00Z">
        <w:r>
          <w:rPr>
            <w:rStyle w:val="CommentReference"/>
          </w:rPr>
          <w:annotationRef/>
        </w:r>
      </w:ins>
      <w:r>
        <w:t>I think you should include a one sentence description of it here even though you’ve dealt with it in detail elsewhere.</w:t>
      </w:r>
    </w:p>
  </w:comment>
  <w:comment w:id="47" w:author="Simon Travers" w:date="2014-03-26T11:00:00Z" w:initials="OU">
    <w:p w14:paraId="702A6377" w14:textId="77777777" w:rsidR="00527946" w:rsidRDefault="00527946">
      <w:pPr>
        <w:pStyle w:val="CommentText"/>
      </w:pPr>
      <w:r>
        <w:rPr>
          <w:rStyle w:val="CommentReference"/>
        </w:rPr>
        <w:annotationRef/>
      </w:r>
      <w:r>
        <w:t>Full name</w:t>
      </w:r>
    </w:p>
  </w:comment>
  <w:comment w:id="55" w:author="Simon Travers" w:date="2014-03-26T11:06:00Z" w:initials="OU">
    <w:p w14:paraId="2536C53E" w14:textId="77777777" w:rsidR="00527946" w:rsidRPr="00264E6D" w:rsidRDefault="00527946">
      <w:pPr>
        <w:pStyle w:val="CommentText"/>
      </w:pPr>
      <w:r>
        <w:rPr>
          <w:rStyle w:val="CommentReference"/>
        </w:rPr>
        <w:annotationRef/>
      </w:r>
      <w:r>
        <w:t xml:space="preserve">This section is </w:t>
      </w:r>
      <w:r>
        <w:rPr>
          <w:u w:val="single"/>
        </w:rPr>
        <w:t>very</w:t>
      </w:r>
      <w:r>
        <w:t xml:space="preserve"> poorly written.  Use the </w:t>
      </w:r>
      <w:proofErr w:type="spellStart"/>
      <w:r>
        <w:t>Jabara</w:t>
      </w:r>
      <w:proofErr w:type="spellEnd"/>
      <w:r>
        <w:t xml:space="preserve"> paper as a guide to describe this.  </w:t>
      </w:r>
      <w:proofErr w:type="gramStart"/>
      <w:r>
        <w:t>It’s  so</w:t>
      </w:r>
      <w:proofErr w:type="gramEnd"/>
      <w:r>
        <w:t xml:space="preserve"> confusing when what you are describing can be much more easily described…rewrite.</w:t>
      </w:r>
    </w:p>
  </w:comment>
  <w:comment w:id="57" w:author="Simon Travers" w:date="2014-03-26T11:05:00Z" w:initials="OU">
    <w:p w14:paraId="41399C7D" w14:textId="77777777" w:rsidR="00527946" w:rsidRDefault="00527946">
      <w:pPr>
        <w:pStyle w:val="CommentText"/>
      </w:pPr>
      <w:r>
        <w:rPr>
          <w:rStyle w:val="CommentReference"/>
        </w:rPr>
        <w:annotationRef/>
      </w:r>
      <w:r>
        <w:t>This still doesn’t make sense…</w:t>
      </w:r>
      <w:proofErr w:type="gramStart"/>
      <w:r>
        <w:t>.what</w:t>
      </w:r>
      <w:proofErr w:type="gramEnd"/>
      <w:r>
        <w:t xml:space="preserve"> do you mean?!</w:t>
      </w:r>
    </w:p>
    <w:p w14:paraId="5A352D64" w14:textId="77777777" w:rsidR="00527946" w:rsidRDefault="00527946">
      <w:pPr>
        <w:pStyle w:val="CommentText"/>
      </w:pPr>
    </w:p>
    <w:p w14:paraId="451B4831" w14:textId="77777777" w:rsidR="00527946" w:rsidRDefault="00527946">
      <w:pPr>
        <w:pStyle w:val="CommentText"/>
      </w:pPr>
    </w:p>
    <w:p w14:paraId="42AD6B19" w14:textId="77777777" w:rsidR="00527946" w:rsidRDefault="00527946">
      <w:pPr>
        <w:pStyle w:val="CommentText"/>
      </w:pPr>
      <w:r>
        <w:t xml:space="preserve">The primer ID primers are used for the generation of the </w:t>
      </w:r>
      <w:proofErr w:type="spellStart"/>
      <w:r>
        <w:t>cDNA</w:t>
      </w:r>
      <w:proofErr w:type="spellEnd"/>
      <w:r>
        <w:t xml:space="preserve"> in the reverse transcription step from the viral RNA and the resulting </w:t>
      </w:r>
      <w:proofErr w:type="spellStart"/>
      <w:r>
        <w:t>cDNA</w:t>
      </w:r>
      <w:proofErr w:type="spellEnd"/>
      <w:r>
        <w:t xml:space="preserve"> is tagged with the primer ID </w:t>
      </w:r>
      <w:proofErr w:type="gramStart"/>
      <w:r>
        <w:t>information…..is</w:t>
      </w:r>
      <w:proofErr w:type="gramEnd"/>
      <w:r>
        <w:t xml:space="preserve"> this what you mean?</w:t>
      </w:r>
    </w:p>
    <w:p w14:paraId="11F27C1F" w14:textId="77777777" w:rsidR="00527946" w:rsidRDefault="00527946">
      <w:pPr>
        <w:pStyle w:val="CommentText"/>
      </w:pPr>
    </w:p>
    <w:p w14:paraId="1E90632B" w14:textId="77777777" w:rsidR="00527946" w:rsidRDefault="00527946">
      <w:pPr>
        <w:pStyle w:val="CommentText"/>
      </w:pPr>
      <w:r>
        <w:t>Its so important that you make things as clear as possible for the examiner.</w:t>
      </w:r>
    </w:p>
  </w:comment>
  <w:comment w:id="60" w:author="Simon Travers" w:date="2014-03-26T11:05:00Z" w:initials="OU">
    <w:p w14:paraId="24391B0D" w14:textId="77777777" w:rsidR="00527946" w:rsidRDefault="00527946">
      <w:pPr>
        <w:pStyle w:val="CommentText"/>
      </w:pPr>
      <w:r>
        <w:rPr>
          <w:rStyle w:val="CommentReference"/>
        </w:rPr>
        <w:annotationRef/>
      </w:r>
      <w:r>
        <w:t xml:space="preserve">Different what?  Between samples/sequencing runs?  </w:t>
      </w:r>
    </w:p>
  </w:comment>
  <w:comment w:id="62" w:author="Simon Travers" w:date="2014-03-26T11:08:00Z" w:initials="OU">
    <w:p w14:paraId="3DCF7E91" w14:textId="77777777" w:rsidR="00527946" w:rsidRDefault="00527946">
      <w:pPr>
        <w:pStyle w:val="CommentText"/>
      </w:pPr>
      <w:r>
        <w:rPr>
          <w:rStyle w:val="CommentReference"/>
        </w:rPr>
        <w:annotationRef/>
      </w:r>
      <w:r>
        <w:t>This is not clear enough…</w:t>
      </w:r>
      <w:proofErr w:type="gramStart"/>
      <w:r>
        <w:t>.I</w:t>
      </w:r>
      <w:proofErr w:type="gramEnd"/>
      <w:r>
        <w:t xml:space="preserve"> think you need to describe what happens to both strands during PCR….this should help to make it clearer.</w:t>
      </w:r>
    </w:p>
  </w:comment>
  <w:comment w:id="87" w:author="Simon Travers" w:date="2014-03-26T11:43:00Z" w:initials="OU">
    <w:p w14:paraId="5C374708" w14:textId="77777777" w:rsidR="00527946" w:rsidRDefault="00527946">
      <w:pPr>
        <w:pStyle w:val="CommentText"/>
      </w:pPr>
      <w:ins w:id="89" w:author="Simon Travers" w:date="2014-03-26T11:43:00Z">
        <w:r>
          <w:rPr>
            <w:rStyle w:val="CommentReference"/>
          </w:rPr>
          <w:annotationRef/>
        </w:r>
      </w:ins>
      <w:r>
        <w:t>???</w:t>
      </w:r>
    </w:p>
  </w:comment>
  <w:comment w:id="95" w:author="Simon Travers" w:date="2014-03-27T09:09:00Z" w:initials="OU">
    <w:p w14:paraId="504264B9" w14:textId="0AF47FAF" w:rsidR="00527946" w:rsidRDefault="00527946">
      <w:pPr>
        <w:pStyle w:val="CommentText"/>
      </w:pPr>
      <w:r>
        <w:rPr>
          <w:rStyle w:val="CommentReference"/>
        </w:rPr>
        <w:annotationRef/>
      </w:r>
      <w:r>
        <w:t>This make absolutely no sense…rewrite.</w:t>
      </w:r>
    </w:p>
  </w:comment>
  <w:comment w:id="98" w:author="Simon Travers" w:date="2014-03-27T11:26:00Z" w:initials="OU">
    <w:p w14:paraId="339DE244" w14:textId="111C7844" w:rsidR="00527946" w:rsidRDefault="00527946">
      <w:pPr>
        <w:pStyle w:val="CommentText"/>
      </w:pPr>
      <w:r>
        <w:rPr>
          <w:rStyle w:val="CommentReference"/>
        </w:rPr>
        <w:annotationRef/>
      </w:r>
      <w:r>
        <w:t>You need to word this better…you keep using it and it makes no sense whatsoever.</w:t>
      </w:r>
    </w:p>
  </w:comment>
  <w:comment w:id="99" w:author="Simon Travers" w:date="2014-03-27T09:10:00Z" w:initials="OU">
    <w:p w14:paraId="60D315E5" w14:textId="028D038F" w:rsidR="00527946" w:rsidRDefault="00527946">
      <w:pPr>
        <w:pStyle w:val="CommentText"/>
      </w:pPr>
      <w:r>
        <w:rPr>
          <w:rStyle w:val="CommentReference"/>
        </w:rPr>
        <w:annotationRef/>
      </w:r>
      <w:r>
        <w:t>???</w:t>
      </w:r>
    </w:p>
  </w:comment>
  <w:comment w:id="100" w:author="Simon Travers" w:date="2014-03-27T11:26:00Z" w:initials="OU">
    <w:p w14:paraId="0C3E7B49" w14:textId="75970C4D" w:rsidR="00527946" w:rsidRDefault="00527946">
      <w:pPr>
        <w:pStyle w:val="CommentText"/>
      </w:pPr>
      <w:r>
        <w:rPr>
          <w:rStyle w:val="CommentReference"/>
        </w:rPr>
        <w:annotationRef/>
      </w:r>
      <w:proofErr w:type="gramStart"/>
      <w:r>
        <w:t>obtained</w:t>
      </w:r>
      <w:proofErr w:type="gramEnd"/>
      <w:r>
        <w:t>??  What does that even mean?</w:t>
      </w:r>
    </w:p>
  </w:comment>
  <w:comment w:id="101" w:author="Simon Travers" w:date="2014-03-27T11:28:00Z" w:initials="OU">
    <w:p w14:paraId="3EBFD611" w14:textId="51963FEF" w:rsidR="00527946" w:rsidRDefault="00527946">
      <w:pPr>
        <w:pStyle w:val="CommentText"/>
      </w:pPr>
      <w:r>
        <w:rPr>
          <w:rStyle w:val="CommentReference"/>
        </w:rPr>
        <w:annotationRef/>
      </w:r>
      <w:r>
        <w:t>What on earth does this mean…</w:t>
      </w:r>
      <w:proofErr w:type="gramStart"/>
      <w:r>
        <w:t>.it</w:t>
      </w:r>
      <w:proofErr w:type="gramEnd"/>
      <w:r>
        <w:t xml:space="preserve"> completely confusing….this entire section needs to be rewritten</w:t>
      </w:r>
    </w:p>
  </w:comment>
  <w:comment w:id="108" w:author="Simon Travers" w:date="2014-03-27T14:03:00Z" w:initials="OU">
    <w:p w14:paraId="4D74E02A" w14:textId="2E04760F" w:rsidR="00527946" w:rsidRDefault="00527946">
      <w:pPr>
        <w:pStyle w:val="CommentText"/>
      </w:pPr>
      <w:r>
        <w:rPr>
          <w:rStyle w:val="CommentReference"/>
        </w:rPr>
        <w:annotationRef/>
      </w:r>
      <w:r>
        <w:t xml:space="preserve">I’ve completely reworded this section as it was completely </w:t>
      </w:r>
      <w:proofErr w:type="gramStart"/>
      <w:r>
        <w:t>confusing…..as</w:t>
      </w:r>
      <w:proofErr w:type="gramEnd"/>
      <w:r>
        <w:t xml:space="preserve"> always you should use this as a guide to writing other parts….make it clear!!!</w:t>
      </w:r>
    </w:p>
    <w:p w14:paraId="151729F7" w14:textId="77777777" w:rsidR="00527946" w:rsidRDefault="00527946">
      <w:pPr>
        <w:pStyle w:val="CommentText"/>
      </w:pPr>
    </w:p>
    <w:p w14:paraId="34B198E9" w14:textId="77003AA6" w:rsidR="00527946" w:rsidRDefault="00527946">
      <w:pPr>
        <w:pStyle w:val="CommentText"/>
      </w:pPr>
      <w:r>
        <w:t>Also double check that you/I have it the correct way around about which strand needs to be full length and which doesn’t!!</w:t>
      </w:r>
    </w:p>
  </w:comment>
  <w:comment w:id="118" w:author="Simon Travers" w:date="2014-03-27T13:44:00Z" w:initials="OU">
    <w:p w14:paraId="1D63385B" w14:textId="11AACA5D" w:rsidR="00527946" w:rsidRDefault="00527946">
      <w:pPr>
        <w:pStyle w:val="CommentText"/>
      </w:pPr>
      <w:ins w:id="120" w:author="Simon Travers" w:date="2014-03-27T13:44:00Z">
        <w:r>
          <w:rPr>
            <w:rStyle w:val="CommentReference"/>
          </w:rPr>
          <w:annotationRef/>
        </w:r>
      </w:ins>
      <w:r>
        <w:t>Are you 100% sure you’ve called them forward/reverse correctly in the figure?</w:t>
      </w:r>
    </w:p>
  </w:comment>
  <w:comment w:id="135" w:author="Simon Travers" w:date="2014-03-27T13:46:00Z" w:initials="OU">
    <w:p w14:paraId="2250E429" w14:textId="0489B6CA" w:rsidR="00527946" w:rsidRDefault="00527946">
      <w:pPr>
        <w:pStyle w:val="CommentText"/>
      </w:pPr>
      <w:ins w:id="137" w:author="Simon Travers" w:date="2014-03-27T13:46:00Z">
        <w:r>
          <w:rPr>
            <w:rStyle w:val="CommentReference"/>
          </w:rPr>
          <w:annotationRef/>
        </w:r>
      </w:ins>
      <w:r>
        <w:t>Definitely a reverse read?</w:t>
      </w:r>
    </w:p>
  </w:comment>
  <w:comment w:id="352" w:author="Simon Travers" w:date="2014-03-27T14:15:00Z" w:initials="OU">
    <w:p w14:paraId="73E011A1" w14:textId="474502AB" w:rsidR="00527946" w:rsidRDefault="00527946">
      <w:pPr>
        <w:pStyle w:val="CommentText"/>
      </w:pPr>
      <w:r>
        <w:rPr>
          <w:rStyle w:val="CommentReference"/>
        </w:rPr>
        <w:annotationRef/>
      </w:r>
      <w:r>
        <w:t xml:space="preserve">Here you’ve said Kindle while the reference says </w:t>
      </w:r>
      <w:proofErr w:type="spellStart"/>
      <w:r>
        <w:t>Kinde</w:t>
      </w:r>
      <w:proofErr w:type="spellEnd"/>
      <w:r>
        <w:t>…one is wrong!</w:t>
      </w:r>
    </w:p>
  </w:comment>
  <w:comment w:id="418" w:author="Simon Travers" w:date="2014-03-27T14:20:00Z" w:initials="OU">
    <w:p w14:paraId="3490A3B2" w14:textId="1B9881E2" w:rsidR="00527946" w:rsidRDefault="00527946">
      <w:pPr>
        <w:pStyle w:val="CommentText"/>
      </w:pPr>
      <w:r>
        <w:rPr>
          <w:rStyle w:val="CommentReference"/>
        </w:rPr>
        <w:annotationRef/>
      </w:r>
      <w:r>
        <w:t>Wording it like this suggests that it’s a bad thing!  Its not PIDA’s fault that the data was thrown out!!!!</w:t>
      </w:r>
    </w:p>
  </w:comment>
  <w:comment w:id="471" w:author="Simon Travers" w:date="2014-03-27T14:26:00Z" w:initials="OU">
    <w:p w14:paraId="5EE54554" w14:textId="6040A602" w:rsidR="00527946" w:rsidRDefault="00527946">
      <w:pPr>
        <w:pStyle w:val="CommentText"/>
      </w:pPr>
      <w:r>
        <w:rPr>
          <w:rStyle w:val="CommentReference"/>
        </w:rPr>
        <w:annotationRef/>
      </w:r>
      <w:r>
        <w:t>What’s the rationale behind setting it at 5…is there precedence for this?  Why not 4 or 6?</w:t>
      </w:r>
    </w:p>
  </w:comment>
  <w:comment w:id="482" w:author="Simon Travers" w:date="2014-03-27T14:26:00Z" w:initials="OU">
    <w:p w14:paraId="2EF8B8A7" w14:textId="6AAFEFF2" w:rsidR="00527946" w:rsidRDefault="00527946">
      <w:pPr>
        <w:pStyle w:val="CommentText"/>
      </w:pPr>
      <w:ins w:id="484" w:author="Simon Travers" w:date="2014-03-27T14:26:00Z">
        <w:r>
          <w:rPr>
            <w:rStyle w:val="CommentReference"/>
          </w:rPr>
          <w:annotationRef/>
        </w:r>
      </w:ins>
      <w:r>
        <w:t>Seriously…</w:t>
      </w:r>
      <w:proofErr w:type="gramStart"/>
      <w:r>
        <w:t>.I’m</w:t>
      </w:r>
      <w:proofErr w:type="gramEnd"/>
      <w:r>
        <w:t xml:space="preserve"> sick of putting these in….if you’re not sure…add them!!!!!</w:t>
      </w:r>
    </w:p>
  </w:comment>
  <w:comment w:id="526" w:author="Simon Travers" w:date="2014-03-27T14:29:00Z" w:initials="OU">
    <w:p w14:paraId="0C48AA27" w14:textId="358E7242" w:rsidR="00527946" w:rsidRDefault="00527946">
      <w:pPr>
        <w:pStyle w:val="CommentText"/>
      </w:pPr>
      <w:r>
        <w:rPr>
          <w:rStyle w:val="CommentReference"/>
        </w:rPr>
        <w:annotationRef/>
      </w:r>
      <w:r>
        <w:t>This is discussion!  Comment on this…</w:t>
      </w:r>
      <w:proofErr w:type="gramStart"/>
      <w:r>
        <w:t>.is</w:t>
      </w:r>
      <w:proofErr w:type="gramEnd"/>
      <w:r>
        <w:t xml:space="preserve"> it a big problem?  Should we worry about it in primer ID?  Is it a reason not to use primer ID?  You’ve </w:t>
      </w:r>
      <w:proofErr w:type="spellStart"/>
      <w:r>
        <w:t>analysed</w:t>
      </w:r>
      <w:proofErr w:type="spellEnd"/>
      <w:r>
        <w:t xml:space="preserve"> real data so you can comment directly on these types of questions while making reference to the results…</w:t>
      </w:r>
      <w:proofErr w:type="gramStart"/>
      <w:r>
        <w:t>.that’s</w:t>
      </w:r>
      <w:proofErr w:type="gramEnd"/>
      <w:r>
        <w:t xml:space="preserve"> what a discussion is!!</w:t>
      </w:r>
    </w:p>
  </w:comment>
  <w:comment w:id="532" w:author="Simon Travers" w:date="2014-03-27T14:32:00Z" w:initials="OU">
    <w:p w14:paraId="5A0712A8" w14:textId="3A4E2EA7" w:rsidR="00527946" w:rsidRDefault="00527946">
      <w:pPr>
        <w:pStyle w:val="CommentText"/>
      </w:pPr>
      <w:r>
        <w:rPr>
          <w:rStyle w:val="CommentReference"/>
        </w:rPr>
        <w:annotationRef/>
      </w:r>
      <w:r>
        <w:t>OK read this and tell me honestly will anyone understand it…</w:t>
      </w:r>
      <w:proofErr w:type="gramStart"/>
      <w:r>
        <w:t>.it</w:t>
      </w:r>
      <w:proofErr w:type="gramEnd"/>
      <w:r>
        <w:t xml:space="preserve"> makes no sense!!!</w:t>
      </w:r>
    </w:p>
  </w:comment>
  <w:comment w:id="597" w:author="Simon Travers" w:date="2014-03-27T14:34:00Z" w:initials="OU">
    <w:p w14:paraId="094DC6CD" w14:textId="39656BD1" w:rsidR="00527946" w:rsidRDefault="00527946" w:rsidP="00611293">
      <w:pPr>
        <w:pStyle w:val="CommentText"/>
      </w:pPr>
      <w:r>
        <w:rPr>
          <w:rStyle w:val="CommentReference"/>
        </w:rPr>
        <w:annotationRef/>
      </w:r>
      <w:r>
        <w:t xml:space="preserve">This applies to the last two paragraphs - </w:t>
      </w:r>
      <w:r>
        <w:rPr>
          <w:rStyle w:val="CommentReference"/>
        </w:rPr>
        <w:annotationRef/>
      </w:r>
      <w:r>
        <w:t xml:space="preserve">So what?  This just sounds like a rehash of </w:t>
      </w:r>
      <w:proofErr w:type="gramStart"/>
      <w:r>
        <w:t>the  M</w:t>
      </w:r>
      <w:proofErr w:type="gramEnd"/>
      <w:r>
        <w:t>&amp;Ms and the results joined together….DISCUSS them!!!</w:t>
      </w:r>
    </w:p>
    <w:p w14:paraId="0261A75B" w14:textId="6A70ED55" w:rsidR="00527946" w:rsidRDefault="00527946">
      <w:pPr>
        <w:pStyle w:val="CommentText"/>
      </w:pPr>
    </w:p>
  </w:comment>
  <w:comment w:id="607" w:author="Simon Travers" w:date="2014-03-27T14:40:00Z" w:initials="OU">
    <w:p w14:paraId="00FBDF48" w14:textId="7269ACBE" w:rsidR="00527946" w:rsidRDefault="00527946" w:rsidP="00527946">
      <w:pPr>
        <w:pStyle w:val="CommentText"/>
      </w:pPr>
      <w:r>
        <w:rPr>
          <w:rStyle w:val="CommentReference"/>
        </w:rPr>
        <w:annotationRef/>
      </w:r>
      <w:r>
        <w:rPr>
          <w:rStyle w:val="CommentReference"/>
        </w:rPr>
        <w:annotationRef/>
      </w:r>
      <w:r>
        <w:t>What is new here?  This is just repetition.</w:t>
      </w:r>
    </w:p>
    <w:p w14:paraId="3A51E276" w14:textId="77777777" w:rsidR="00527946" w:rsidRDefault="00527946" w:rsidP="00527946">
      <w:pPr>
        <w:pStyle w:val="CommentText"/>
      </w:pPr>
    </w:p>
    <w:p w14:paraId="5B14FA18" w14:textId="7FFBF965" w:rsidR="00527946" w:rsidRDefault="00527946" w:rsidP="00527946">
      <w:pPr>
        <w:pStyle w:val="CommentText"/>
      </w:pPr>
      <w:r>
        <w:t>I’ve said it numerous times that you don’t have to discuss everything under the same headings that you used in the results…</w:t>
      </w:r>
      <w:proofErr w:type="gramStart"/>
      <w:r>
        <w:t>.at</w:t>
      </w:r>
      <w:proofErr w:type="gramEnd"/>
      <w:r>
        <w:t xml:space="preserve"> the moment it just reads like you are bullshitting to take up space…..examiners will see this a mile off!</w:t>
      </w:r>
    </w:p>
    <w:p w14:paraId="592F206E" w14:textId="77777777" w:rsidR="00527946" w:rsidRDefault="00527946" w:rsidP="00527946">
      <w:pPr>
        <w:pStyle w:val="CommentText"/>
      </w:pPr>
    </w:p>
    <w:p w14:paraId="009B84F1" w14:textId="7BB82049" w:rsidR="00527946" w:rsidRDefault="0046006C" w:rsidP="00527946">
      <w:pPr>
        <w:pStyle w:val="CommentText"/>
      </w:pPr>
      <w:r>
        <w:t>If you’ve nothing to say then don’t say it rather than adding in waffle.</w:t>
      </w:r>
    </w:p>
    <w:p w14:paraId="209F8FF8" w14:textId="2462E51A" w:rsidR="00527946" w:rsidRDefault="00527946">
      <w:pPr>
        <w:pStyle w:val="CommentText"/>
      </w:pPr>
    </w:p>
  </w:comment>
  <w:comment w:id="692" w:author="Simon Travers" w:date="2014-03-27T14:41:00Z" w:initials="OU">
    <w:p w14:paraId="61BB7F30" w14:textId="64938101" w:rsidR="0046006C" w:rsidRDefault="0046006C">
      <w:pPr>
        <w:pStyle w:val="CommentText"/>
      </w:pPr>
      <w:r>
        <w:rPr>
          <w:rStyle w:val="CommentReference"/>
        </w:rPr>
        <w:annotationRef/>
      </w:r>
      <w:r>
        <w:t>Seriously</w:t>
      </w:r>
      <w:proofErr w:type="gramStart"/>
      <w:r>
        <w:t>?!</w:t>
      </w:r>
      <w:proofErr w:type="gramEnd"/>
      <w:r>
        <w:t xml:space="preserve">  This is a PhD thesis you can’t just say that…give suggestions as to what it might be!</w:t>
      </w:r>
    </w:p>
  </w:comment>
  <w:comment w:id="736" w:author="Simon Travers" w:date="2014-03-27T14:43:00Z" w:initials="OU">
    <w:p w14:paraId="4B22B9F4" w14:textId="77777777" w:rsidR="00665E99" w:rsidRDefault="00665E99">
      <w:pPr>
        <w:pStyle w:val="CommentText"/>
      </w:pPr>
      <w:r>
        <w:rPr>
          <w:rStyle w:val="CommentReference"/>
        </w:rPr>
        <w:annotationRef/>
      </w:r>
      <w:r>
        <w:t>This section is SO important and you haven’t discussed it at all!!!!!!!</w:t>
      </w:r>
    </w:p>
    <w:p w14:paraId="7A171E4F" w14:textId="77777777" w:rsidR="00665E99" w:rsidRDefault="00665E99">
      <w:pPr>
        <w:pStyle w:val="CommentText"/>
      </w:pPr>
    </w:p>
    <w:p w14:paraId="63F2B52F" w14:textId="77777777" w:rsidR="00665E99" w:rsidRDefault="00665E99">
      <w:pPr>
        <w:pStyle w:val="CommentText"/>
      </w:pPr>
    </w:p>
    <w:p w14:paraId="635F693B" w14:textId="765C5378" w:rsidR="00665E99" w:rsidRDefault="00665E99">
      <w:pPr>
        <w:pStyle w:val="CommentText"/>
      </w:pPr>
      <w:r>
        <w:t>Talk about it more, expand upon it and really delve deep into it.  This is the crux of the entire thing…</w:t>
      </w:r>
      <w:proofErr w:type="gramStart"/>
      <w:r>
        <w:t>.do</w:t>
      </w:r>
      <w:proofErr w:type="gramEnd"/>
      <w:r>
        <w:t xml:space="preserve"> you loose so much data that while you’re confident that each consensus sequence represents one viral variant you loose so much that it’s a pointless approach?</w:t>
      </w:r>
    </w:p>
  </w:comment>
  <w:comment w:id="773" w:author="Simon Travers" w:date="2014-03-27T14:53:00Z" w:initials="OU">
    <w:p w14:paraId="51AE7022" w14:textId="15140483" w:rsidR="005A0FDA" w:rsidRDefault="005A0FDA">
      <w:pPr>
        <w:pStyle w:val="CommentText"/>
      </w:pPr>
      <w:r>
        <w:rPr>
          <w:rStyle w:val="CommentReference"/>
        </w:rPr>
        <w:annotationRef/>
      </w:r>
      <w:r>
        <w:t>Why</w:t>
      </w:r>
      <w:proofErr w:type="gramStart"/>
      <w:r>
        <w:t>?!</w:t>
      </w:r>
      <w:proofErr w:type="gramEnd"/>
      <w:r>
        <w:t xml:space="preserve">  Does it not depend on viral load </w:t>
      </w:r>
      <w:proofErr w:type="spellStart"/>
      <w:r>
        <w:t>etc</w:t>
      </w:r>
      <w:proofErr w:type="spellEnd"/>
      <w:r>
        <w:t>?</w:t>
      </w:r>
    </w:p>
  </w:comment>
  <w:comment w:id="781" w:author="Simon Travers" w:date="2014-03-27T14:53:00Z" w:initials="OU">
    <w:p w14:paraId="3BFDC339" w14:textId="325D330B" w:rsidR="005A0FDA" w:rsidRDefault="005A0FDA">
      <w:pPr>
        <w:pStyle w:val="CommentText"/>
      </w:pPr>
      <w:r>
        <w:rPr>
          <w:rStyle w:val="CommentReference"/>
        </w:rPr>
        <w:annotationRef/>
      </w:r>
      <w:r>
        <w:t>Again…</w:t>
      </w:r>
      <w:proofErr w:type="gramStart"/>
      <w:r>
        <w:t>.why</w:t>
      </w:r>
      <w:proofErr w:type="gramEnd"/>
      <w:r>
        <w:t>?!!</w:t>
      </w:r>
    </w:p>
  </w:comment>
  <w:comment w:id="789" w:author="Simon Travers" w:date="2014-03-27T14:53:00Z" w:initials="OU">
    <w:p w14:paraId="3C7BEEDC" w14:textId="5B1A38F3" w:rsidR="005A0FDA" w:rsidRDefault="005A0FDA">
      <w:pPr>
        <w:pStyle w:val="CommentText"/>
      </w:pPr>
      <w:r>
        <w:rPr>
          <w:rStyle w:val="CommentReference"/>
        </w:rPr>
        <w:annotationRef/>
      </w:r>
      <w:r>
        <w:t>This MUST be edited…</w:t>
      </w:r>
      <w:proofErr w:type="gramStart"/>
      <w:r>
        <w:t>.it</w:t>
      </w:r>
      <w:proofErr w:type="gramEnd"/>
      <w:r>
        <w:t xml:space="preserve"> shows a lack of basic understanding.</w:t>
      </w:r>
    </w:p>
  </w:comment>
  <w:comment w:id="822" w:author="Simon Travers" w:date="2014-03-27T14:57:00Z" w:initials="OU">
    <w:p w14:paraId="5644E674" w14:textId="77777777" w:rsidR="00C21810" w:rsidRDefault="00C21810">
      <w:pPr>
        <w:pStyle w:val="CommentText"/>
      </w:pPr>
      <w:r>
        <w:rPr>
          <w:rStyle w:val="CommentReference"/>
        </w:rPr>
        <w:annotationRef/>
      </w:r>
      <w:r>
        <w:t>This is a DISCUSSION so discuss!!  Is it better not to use primer ID approach given what you’ve described here?  Or does it reduce the amount of errors enough that really with this info your nitpicking but primer ID still beats non primer ID in terms of the number of errors?</w:t>
      </w:r>
    </w:p>
    <w:p w14:paraId="2793FFD0" w14:textId="77777777" w:rsidR="00C21810" w:rsidRDefault="00C21810">
      <w:pPr>
        <w:pStyle w:val="CommentText"/>
      </w:pPr>
    </w:p>
    <w:p w14:paraId="73C98EFF" w14:textId="77777777" w:rsidR="00C21810" w:rsidRDefault="00C21810">
      <w:pPr>
        <w:pStyle w:val="CommentText"/>
      </w:pPr>
    </w:p>
    <w:p w14:paraId="57842139" w14:textId="6F45FE94" w:rsidR="00C21810" w:rsidRDefault="00C21810">
      <w:pPr>
        <w:pStyle w:val="CommentText"/>
      </w:pPr>
      <w:r>
        <w:t xml:space="preserve">It’s here that it would be great to include some sort of discussion of the number of erroneous </w:t>
      </w:r>
      <w:bookmarkStart w:id="834" w:name="_GoBack"/>
      <w:bookmarkEnd w:id="834"/>
      <w:r>
        <w:t>mutations that have been removed in the generation of consensus sequences as this would really support the use of the primer ID approach.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6F6FA" w14:textId="77777777" w:rsidR="00527946" w:rsidRDefault="00527946" w:rsidP="00B961DA">
      <w:r>
        <w:separator/>
      </w:r>
    </w:p>
  </w:endnote>
  <w:endnote w:type="continuationSeparator" w:id="0">
    <w:p w14:paraId="56C4AE01" w14:textId="77777777" w:rsidR="00527946" w:rsidRDefault="00527946" w:rsidP="00B9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686F1" w14:textId="77777777" w:rsidR="00527946" w:rsidRDefault="00527946" w:rsidP="00B961DA">
      <w:r>
        <w:separator/>
      </w:r>
    </w:p>
  </w:footnote>
  <w:footnote w:type="continuationSeparator" w:id="0">
    <w:p w14:paraId="66159486" w14:textId="77777777" w:rsidR="00527946" w:rsidRDefault="00527946" w:rsidP="00B961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FA41BE"/>
    <w:lvl w:ilvl="0">
      <w:start w:val="1"/>
      <w:numFmt w:val="decimal"/>
      <w:lvlText w:val="%1."/>
      <w:lvlJc w:val="left"/>
      <w:pPr>
        <w:tabs>
          <w:tab w:val="num" w:pos="1492"/>
        </w:tabs>
        <w:ind w:left="1492" w:hanging="360"/>
      </w:pPr>
    </w:lvl>
  </w:abstractNum>
  <w:abstractNum w:abstractNumId="1">
    <w:nsid w:val="FFFFFF7D"/>
    <w:multiLevelType w:val="singleLevel"/>
    <w:tmpl w:val="BE7E96D6"/>
    <w:lvl w:ilvl="0">
      <w:start w:val="1"/>
      <w:numFmt w:val="decimal"/>
      <w:lvlText w:val="%1."/>
      <w:lvlJc w:val="left"/>
      <w:pPr>
        <w:tabs>
          <w:tab w:val="num" w:pos="1209"/>
        </w:tabs>
        <w:ind w:left="1209" w:hanging="360"/>
      </w:pPr>
    </w:lvl>
  </w:abstractNum>
  <w:abstractNum w:abstractNumId="2">
    <w:nsid w:val="FFFFFF7E"/>
    <w:multiLevelType w:val="singleLevel"/>
    <w:tmpl w:val="92682A70"/>
    <w:lvl w:ilvl="0">
      <w:start w:val="1"/>
      <w:numFmt w:val="decimal"/>
      <w:lvlText w:val="%1."/>
      <w:lvlJc w:val="left"/>
      <w:pPr>
        <w:tabs>
          <w:tab w:val="num" w:pos="926"/>
        </w:tabs>
        <w:ind w:left="926" w:hanging="360"/>
      </w:pPr>
    </w:lvl>
  </w:abstractNum>
  <w:abstractNum w:abstractNumId="3">
    <w:nsid w:val="FFFFFF7F"/>
    <w:multiLevelType w:val="singleLevel"/>
    <w:tmpl w:val="6750E99C"/>
    <w:lvl w:ilvl="0">
      <w:start w:val="1"/>
      <w:numFmt w:val="decimal"/>
      <w:lvlText w:val="%1."/>
      <w:lvlJc w:val="left"/>
      <w:pPr>
        <w:tabs>
          <w:tab w:val="num" w:pos="643"/>
        </w:tabs>
        <w:ind w:left="643" w:hanging="360"/>
      </w:pPr>
    </w:lvl>
  </w:abstractNum>
  <w:abstractNum w:abstractNumId="4">
    <w:nsid w:val="FFFFFF80"/>
    <w:multiLevelType w:val="singleLevel"/>
    <w:tmpl w:val="0A8846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8AC9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AE93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BAB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2D15A"/>
    <w:lvl w:ilvl="0">
      <w:start w:val="1"/>
      <w:numFmt w:val="decimal"/>
      <w:lvlText w:val="%1."/>
      <w:lvlJc w:val="left"/>
      <w:pPr>
        <w:tabs>
          <w:tab w:val="num" w:pos="360"/>
        </w:tabs>
        <w:ind w:left="360" w:hanging="360"/>
      </w:pPr>
    </w:lvl>
  </w:abstractNum>
  <w:abstractNum w:abstractNumId="9">
    <w:nsid w:val="FFFFFF89"/>
    <w:multiLevelType w:val="singleLevel"/>
    <w:tmpl w:val="ABF0810A"/>
    <w:lvl w:ilvl="0">
      <w:start w:val="1"/>
      <w:numFmt w:val="bullet"/>
      <w:lvlText w:val=""/>
      <w:lvlJc w:val="left"/>
      <w:pPr>
        <w:tabs>
          <w:tab w:val="num" w:pos="360"/>
        </w:tabs>
        <w:ind w:left="360" w:hanging="360"/>
      </w:pPr>
      <w:rPr>
        <w:rFonts w:ascii="Symbol" w:hAnsi="Symbol" w:hint="default"/>
      </w:rPr>
    </w:lvl>
  </w:abstractNum>
  <w:abstractNum w:abstractNumId="10">
    <w:nsid w:val="03184C11"/>
    <w:multiLevelType w:val="hybridMultilevel"/>
    <w:tmpl w:val="4A02B8F2"/>
    <w:lvl w:ilvl="0" w:tplc="7DBE83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C61B2"/>
    <w:multiLevelType w:val="multilevel"/>
    <w:tmpl w:val="CB344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12FC9"/>
    <w:rsid w:val="00014D2E"/>
    <w:rsid w:val="00033838"/>
    <w:rsid w:val="0003565A"/>
    <w:rsid w:val="00055C1E"/>
    <w:rsid w:val="00060FBD"/>
    <w:rsid w:val="00061D49"/>
    <w:rsid w:val="00066602"/>
    <w:rsid w:val="0007059E"/>
    <w:rsid w:val="0009517A"/>
    <w:rsid w:val="000A0B2B"/>
    <w:rsid w:val="000A4C63"/>
    <w:rsid w:val="000A7274"/>
    <w:rsid w:val="000B5BBA"/>
    <w:rsid w:val="000D268F"/>
    <w:rsid w:val="000D633A"/>
    <w:rsid w:val="000E0F93"/>
    <w:rsid w:val="000E0FAF"/>
    <w:rsid w:val="000E202F"/>
    <w:rsid w:val="000F5048"/>
    <w:rsid w:val="001027D1"/>
    <w:rsid w:val="001079E1"/>
    <w:rsid w:val="00107AC2"/>
    <w:rsid w:val="00110377"/>
    <w:rsid w:val="00112782"/>
    <w:rsid w:val="001156B2"/>
    <w:rsid w:val="00127A70"/>
    <w:rsid w:val="001361F3"/>
    <w:rsid w:val="00142AC9"/>
    <w:rsid w:val="00145DAD"/>
    <w:rsid w:val="00146E49"/>
    <w:rsid w:val="00147D46"/>
    <w:rsid w:val="00147F68"/>
    <w:rsid w:val="00154092"/>
    <w:rsid w:val="00156C20"/>
    <w:rsid w:val="00162398"/>
    <w:rsid w:val="00162CF2"/>
    <w:rsid w:val="00163FCC"/>
    <w:rsid w:val="001742A6"/>
    <w:rsid w:val="0017772A"/>
    <w:rsid w:val="00186017"/>
    <w:rsid w:val="00191DA8"/>
    <w:rsid w:val="0019521A"/>
    <w:rsid w:val="00195A24"/>
    <w:rsid w:val="0019690B"/>
    <w:rsid w:val="00196AA1"/>
    <w:rsid w:val="00197A49"/>
    <w:rsid w:val="001A1D68"/>
    <w:rsid w:val="001A30F3"/>
    <w:rsid w:val="001A339F"/>
    <w:rsid w:val="001A3744"/>
    <w:rsid w:val="001A4138"/>
    <w:rsid w:val="001B1F97"/>
    <w:rsid w:val="001B4589"/>
    <w:rsid w:val="001B4921"/>
    <w:rsid w:val="001B5B7A"/>
    <w:rsid w:val="001B6195"/>
    <w:rsid w:val="001C1B19"/>
    <w:rsid w:val="001C33F2"/>
    <w:rsid w:val="001D5CDE"/>
    <w:rsid w:val="001D68D9"/>
    <w:rsid w:val="001E48AA"/>
    <w:rsid w:val="001F310B"/>
    <w:rsid w:val="001F60AD"/>
    <w:rsid w:val="001F6A6A"/>
    <w:rsid w:val="002021CF"/>
    <w:rsid w:val="00202DC8"/>
    <w:rsid w:val="00211034"/>
    <w:rsid w:val="002307BD"/>
    <w:rsid w:val="00240307"/>
    <w:rsid w:val="002444B2"/>
    <w:rsid w:val="00247FD5"/>
    <w:rsid w:val="00251CBE"/>
    <w:rsid w:val="00253080"/>
    <w:rsid w:val="00260E7F"/>
    <w:rsid w:val="00260EC5"/>
    <w:rsid w:val="00262016"/>
    <w:rsid w:val="002635FF"/>
    <w:rsid w:val="00264E6D"/>
    <w:rsid w:val="002742CA"/>
    <w:rsid w:val="002755DA"/>
    <w:rsid w:val="00275EB0"/>
    <w:rsid w:val="00282CEE"/>
    <w:rsid w:val="0028547A"/>
    <w:rsid w:val="00290871"/>
    <w:rsid w:val="002A238C"/>
    <w:rsid w:val="002A4C58"/>
    <w:rsid w:val="002A54CA"/>
    <w:rsid w:val="002A7A6B"/>
    <w:rsid w:val="002B056F"/>
    <w:rsid w:val="002B3B6B"/>
    <w:rsid w:val="002B5AB9"/>
    <w:rsid w:val="002B6F8E"/>
    <w:rsid w:val="002C432A"/>
    <w:rsid w:val="002C59FA"/>
    <w:rsid w:val="002D0738"/>
    <w:rsid w:val="002D2D84"/>
    <w:rsid w:val="002E5C60"/>
    <w:rsid w:val="002F1249"/>
    <w:rsid w:val="002F3545"/>
    <w:rsid w:val="002F3733"/>
    <w:rsid w:val="002F4A5F"/>
    <w:rsid w:val="00300F73"/>
    <w:rsid w:val="00301FDB"/>
    <w:rsid w:val="00303D9E"/>
    <w:rsid w:val="00303F6C"/>
    <w:rsid w:val="0030662A"/>
    <w:rsid w:val="003102A1"/>
    <w:rsid w:val="003116EC"/>
    <w:rsid w:val="00314952"/>
    <w:rsid w:val="00314AA9"/>
    <w:rsid w:val="00320CB3"/>
    <w:rsid w:val="0032529E"/>
    <w:rsid w:val="003264C1"/>
    <w:rsid w:val="00330D3F"/>
    <w:rsid w:val="00333D33"/>
    <w:rsid w:val="003361D1"/>
    <w:rsid w:val="00356CDF"/>
    <w:rsid w:val="00361DEC"/>
    <w:rsid w:val="0036409B"/>
    <w:rsid w:val="00370959"/>
    <w:rsid w:val="00374503"/>
    <w:rsid w:val="00381145"/>
    <w:rsid w:val="00381987"/>
    <w:rsid w:val="00384626"/>
    <w:rsid w:val="00384BE0"/>
    <w:rsid w:val="003956C9"/>
    <w:rsid w:val="00395D58"/>
    <w:rsid w:val="003961F5"/>
    <w:rsid w:val="003A142B"/>
    <w:rsid w:val="003A49B1"/>
    <w:rsid w:val="003B094C"/>
    <w:rsid w:val="003B6C8C"/>
    <w:rsid w:val="003D2585"/>
    <w:rsid w:val="003E3CC8"/>
    <w:rsid w:val="003E4347"/>
    <w:rsid w:val="003F0891"/>
    <w:rsid w:val="003F0DD7"/>
    <w:rsid w:val="003F1A99"/>
    <w:rsid w:val="003F1ED0"/>
    <w:rsid w:val="003F4447"/>
    <w:rsid w:val="003F6D92"/>
    <w:rsid w:val="003F6E70"/>
    <w:rsid w:val="00411C42"/>
    <w:rsid w:val="004224CF"/>
    <w:rsid w:val="0043269F"/>
    <w:rsid w:val="00437DE5"/>
    <w:rsid w:val="00441BDE"/>
    <w:rsid w:val="00444499"/>
    <w:rsid w:val="00453FEC"/>
    <w:rsid w:val="00456D48"/>
    <w:rsid w:val="0046006C"/>
    <w:rsid w:val="00463761"/>
    <w:rsid w:val="00466F0D"/>
    <w:rsid w:val="0046743E"/>
    <w:rsid w:val="00476FC1"/>
    <w:rsid w:val="004879E3"/>
    <w:rsid w:val="00491AA0"/>
    <w:rsid w:val="0049440B"/>
    <w:rsid w:val="00496407"/>
    <w:rsid w:val="004A2FC3"/>
    <w:rsid w:val="004A4A47"/>
    <w:rsid w:val="004A6FD7"/>
    <w:rsid w:val="004A7E5D"/>
    <w:rsid w:val="004B0531"/>
    <w:rsid w:val="004B3DDA"/>
    <w:rsid w:val="004C0C0E"/>
    <w:rsid w:val="004C22C3"/>
    <w:rsid w:val="004C3C1A"/>
    <w:rsid w:val="004C3D4F"/>
    <w:rsid w:val="004C5D67"/>
    <w:rsid w:val="004C6312"/>
    <w:rsid w:val="004D53A9"/>
    <w:rsid w:val="004E3FDD"/>
    <w:rsid w:val="004E5FE4"/>
    <w:rsid w:val="004E6875"/>
    <w:rsid w:val="00503893"/>
    <w:rsid w:val="00504838"/>
    <w:rsid w:val="0051194E"/>
    <w:rsid w:val="00516DAA"/>
    <w:rsid w:val="00517FE0"/>
    <w:rsid w:val="005276F2"/>
    <w:rsid w:val="00527946"/>
    <w:rsid w:val="00530310"/>
    <w:rsid w:val="005462AF"/>
    <w:rsid w:val="00557B6C"/>
    <w:rsid w:val="005603D2"/>
    <w:rsid w:val="00560872"/>
    <w:rsid w:val="00562FC2"/>
    <w:rsid w:val="00565566"/>
    <w:rsid w:val="00572AD9"/>
    <w:rsid w:val="0057469F"/>
    <w:rsid w:val="005809D2"/>
    <w:rsid w:val="00585B6C"/>
    <w:rsid w:val="005862F4"/>
    <w:rsid w:val="00587D70"/>
    <w:rsid w:val="005A0FDA"/>
    <w:rsid w:val="005B4940"/>
    <w:rsid w:val="005C25CD"/>
    <w:rsid w:val="005C2D07"/>
    <w:rsid w:val="005E04F7"/>
    <w:rsid w:val="005E09C1"/>
    <w:rsid w:val="005E2E01"/>
    <w:rsid w:val="005F6C43"/>
    <w:rsid w:val="00600A26"/>
    <w:rsid w:val="00607D9A"/>
    <w:rsid w:val="00610255"/>
    <w:rsid w:val="00611293"/>
    <w:rsid w:val="00613F13"/>
    <w:rsid w:val="006141A9"/>
    <w:rsid w:val="006155E2"/>
    <w:rsid w:val="00624245"/>
    <w:rsid w:val="00625330"/>
    <w:rsid w:val="00627855"/>
    <w:rsid w:val="00636650"/>
    <w:rsid w:val="00641683"/>
    <w:rsid w:val="006514A9"/>
    <w:rsid w:val="006622F3"/>
    <w:rsid w:val="006644AD"/>
    <w:rsid w:val="00665E99"/>
    <w:rsid w:val="00665FF6"/>
    <w:rsid w:val="00681FBA"/>
    <w:rsid w:val="00682D7A"/>
    <w:rsid w:val="00682E87"/>
    <w:rsid w:val="006835FF"/>
    <w:rsid w:val="0068449A"/>
    <w:rsid w:val="00685180"/>
    <w:rsid w:val="00692D00"/>
    <w:rsid w:val="006958C2"/>
    <w:rsid w:val="006968AD"/>
    <w:rsid w:val="006A13EA"/>
    <w:rsid w:val="006A2FE7"/>
    <w:rsid w:val="006A32BD"/>
    <w:rsid w:val="006A4680"/>
    <w:rsid w:val="006A589B"/>
    <w:rsid w:val="006A62A7"/>
    <w:rsid w:val="006B0DB6"/>
    <w:rsid w:val="006B488D"/>
    <w:rsid w:val="006D2170"/>
    <w:rsid w:val="006E1F0A"/>
    <w:rsid w:val="006E3484"/>
    <w:rsid w:val="006E67F3"/>
    <w:rsid w:val="006F2CFD"/>
    <w:rsid w:val="0070144E"/>
    <w:rsid w:val="00701718"/>
    <w:rsid w:val="00707657"/>
    <w:rsid w:val="00707E2A"/>
    <w:rsid w:val="00710AFA"/>
    <w:rsid w:val="0071243D"/>
    <w:rsid w:val="0071255E"/>
    <w:rsid w:val="0072420D"/>
    <w:rsid w:val="00731B34"/>
    <w:rsid w:val="007325B3"/>
    <w:rsid w:val="00735A84"/>
    <w:rsid w:val="0075061F"/>
    <w:rsid w:val="007517D2"/>
    <w:rsid w:val="007518CD"/>
    <w:rsid w:val="007564F3"/>
    <w:rsid w:val="00756ABD"/>
    <w:rsid w:val="00763AF3"/>
    <w:rsid w:val="00777911"/>
    <w:rsid w:val="00785D2C"/>
    <w:rsid w:val="0078671C"/>
    <w:rsid w:val="00787EBF"/>
    <w:rsid w:val="00791400"/>
    <w:rsid w:val="00793977"/>
    <w:rsid w:val="007A3A01"/>
    <w:rsid w:val="007A425D"/>
    <w:rsid w:val="007A5C67"/>
    <w:rsid w:val="007B7576"/>
    <w:rsid w:val="007D1D0D"/>
    <w:rsid w:val="007D3A72"/>
    <w:rsid w:val="007D4870"/>
    <w:rsid w:val="007E3F6D"/>
    <w:rsid w:val="007E54B1"/>
    <w:rsid w:val="007F5CC9"/>
    <w:rsid w:val="007F6F73"/>
    <w:rsid w:val="007F7CCD"/>
    <w:rsid w:val="00801411"/>
    <w:rsid w:val="0080447B"/>
    <w:rsid w:val="00811EEC"/>
    <w:rsid w:val="008245C9"/>
    <w:rsid w:val="00826490"/>
    <w:rsid w:val="00826E7E"/>
    <w:rsid w:val="00833CE9"/>
    <w:rsid w:val="00854E88"/>
    <w:rsid w:val="008570E9"/>
    <w:rsid w:val="0086005B"/>
    <w:rsid w:val="00860366"/>
    <w:rsid w:val="00865D7F"/>
    <w:rsid w:val="00872B50"/>
    <w:rsid w:val="008760BF"/>
    <w:rsid w:val="00877199"/>
    <w:rsid w:val="00880DC9"/>
    <w:rsid w:val="00895C24"/>
    <w:rsid w:val="008A2BF7"/>
    <w:rsid w:val="008A7A7F"/>
    <w:rsid w:val="008A7B6C"/>
    <w:rsid w:val="008C0362"/>
    <w:rsid w:val="008C629A"/>
    <w:rsid w:val="008D1875"/>
    <w:rsid w:val="008D5E7A"/>
    <w:rsid w:val="008E1414"/>
    <w:rsid w:val="008F1549"/>
    <w:rsid w:val="009007CC"/>
    <w:rsid w:val="00900D50"/>
    <w:rsid w:val="00901720"/>
    <w:rsid w:val="009017BF"/>
    <w:rsid w:val="00901A3B"/>
    <w:rsid w:val="009049DA"/>
    <w:rsid w:val="00905C3E"/>
    <w:rsid w:val="00916CEE"/>
    <w:rsid w:val="0092411B"/>
    <w:rsid w:val="009256E5"/>
    <w:rsid w:val="009361CD"/>
    <w:rsid w:val="00940D68"/>
    <w:rsid w:val="00940D97"/>
    <w:rsid w:val="00943833"/>
    <w:rsid w:val="00945F80"/>
    <w:rsid w:val="00950270"/>
    <w:rsid w:val="00953E1B"/>
    <w:rsid w:val="00957EEA"/>
    <w:rsid w:val="0096244E"/>
    <w:rsid w:val="00973277"/>
    <w:rsid w:val="0097386B"/>
    <w:rsid w:val="00975C5F"/>
    <w:rsid w:val="00975D95"/>
    <w:rsid w:val="00983C4F"/>
    <w:rsid w:val="009902CC"/>
    <w:rsid w:val="00990B6F"/>
    <w:rsid w:val="00996C65"/>
    <w:rsid w:val="00997646"/>
    <w:rsid w:val="009A0A54"/>
    <w:rsid w:val="009A2ADC"/>
    <w:rsid w:val="009A406B"/>
    <w:rsid w:val="009A6CF8"/>
    <w:rsid w:val="009A73C8"/>
    <w:rsid w:val="009B26C6"/>
    <w:rsid w:val="009B41C6"/>
    <w:rsid w:val="009C02FB"/>
    <w:rsid w:val="009C0D1F"/>
    <w:rsid w:val="009C6D39"/>
    <w:rsid w:val="009C7636"/>
    <w:rsid w:val="009D231C"/>
    <w:rsid w:val="009D3C44"/>
    <w:rsid w:val="009D6732"/>
    <w:rsid w:val="009E3CB1"/>
    <w:rsid w:val="009E59C4"/>
    <w:rsid w:val="009E64EA"/>
    <w:rsid w:val="009E79BB"/>
    <w:rsid w:val="009F47BD"/>
    <w:rsid w:val="00A14696"/>
    <w:rsid w:val="00A269A1"/>
    <w:rsid w:val="00A415AC"/>
    <w:rsid w:val="00A503C3"/>
    <w:rsid w:val="00A54433"/>
    <w:rsid w:val="00A56EC8"/>
    <w:rsid w:val="00A618A1"/>
    <w:rsid w:val="00A61DA3"/>
    <w:rsid w:val="00A6315D"/>
    <w:rsid w:val="00A63E05"/>
    <w:rsid w:val="00A64273"/>
    <w:rsid w:val="00A6493C"/>
    <w:rsid w:val="00A76531"/>
    <w:rsid w:val="00A832FC"/>
    <w:rsid w:val="00A84856"/>
    <w:rsid w:val="00A941FD"/>
    <w:rsid w:val="00A94936"/>
    <w:rsid w:val="00A953FD"/>
    <w:rsid w:val="00A95A87"/>
    <w:rsid w:val="00AA144E"/>
    <w:rsid w:val="00AA60CE"/>
    <w:rsid w:val="00AA6297"/>
    <w:rsid w:val="00AB046F"/>
    <w:rsid w:val="00AB67D8"/>
    <w:rsid w:val="00AD066D"/>
    <w:rsid w:val="00AD767D"/>
    <w:rsid w:val="00AE5130"/>
    <w:rsid w:val="00AE7E2E"/>
    <w:rsid w:val="00B001C5"/>
    <w:rsid w:val="00B068B7"/>
    <w:rsid w:val="00B11C81"/>
    <w:rsid w:val="00B12470"/>
    <w:rsid w:val="00B158D8"/>
    <w:rsid w:val="00B16A0B"/>
    <w:rsid w:val="00B30D8D"/>
    <w:rsid w:val="00B31942"/>
    <w:rsid w:val="00B425C5"/>
    <w:rsid w:val="00B4706E"/>
    <w:rsid w:val="00B62B00"/>
    <w:rsid w:val="00B7604F"/>
    <w:rsid w:val="00B7728C"/>
    <w:rsid w:val="00B82D14"/>
    <w:rsid w:val="00B87A97"/>
    <w:rsid w:val="00B87B25"/>
    <w:rsid w:val="00B961DA"/>
    <w:rsid w:val="00B966CC"/>
    <w:rsid w:val="00BA26DC"/>
    <w:rsid w:val="00BA55F0"/>
    <w:rsid w:val="00BA7191"/>
    <w:rsid w:val="00BB2BD7"/>
    <w:rsid w:val="00BB566B"/>
    <w:rsid w:val="00BB6931"/>
    <w:rsid w:val="00BC0EE7"/>
    <w:rsid w:val="00BD26AC"/>
    <w:rsid w:val="00BD35A3"/>
    <w:rsid w:val="00BD575D"/>
    <w:rsid w:val="00BE0F2B"/>
    <w:rsid w:val="00BE1855"/>
    <w:rsid w:val="00BE1D36"/>
    <w:rsid w:val="00BE29E0"/>
    <w:rsid w:val="00BE5956"/>
    <w:rsid w:val="00BE659C"/>
    <w:rsid w:val="00BF1BDE"/>
    <w:rsid w:val="00BF5D2D"/>
    <w:rsid w:val="00BF6797"/>
    <w:rsid w:val="00BF6C59"/>
    <w:rsid w:val="00C001A6"/>
    <w:rsid w:val="00C157FF"/>
    <w:rsid w:val="00C2173F"/>
    <w:rsid w:val="00C21810"/>
    <w:rsid w:val="00C2473A"/>
    <w:rsid w:val="00C24F80"/>
    <w:rsid w:val="00C261AD"/>
    <w:rsid w:val="00C2769C"/>
    <w:rsid w:val="00C300F2"/>
    <w:rsid w:val="00C401CA"/>
    <w:rsid w:val="00C40C5D"/>
    <w:rsid w:val="00C446D4"/>
    <w:rsid w:val="00C447C2"/>
    <w:rsid w:val="00C47148"/>
    <w:rsid w:val="00C52F5A"/>
    <w:rsid w:val="00C53004"/>
    <w:rsid w:val="00C55AA0"/>
    <w:rsid w:val="00C55BCC"/>
    <w:rsid w:val="00C66C68"/>
    <w:rsid w:val="00C73B1D"/>
    <w:rsid w:val="00C74611"/>
    <w:rsid w:val="00C762F5"/>
    <w:rsid w:val="00C81EB1"/>
    <w:rsid w:val="00C879D7"/>
    <w:rsid w:val="00C90A20"/>
    <w:rsid w:val="00C91536"/>
    <w:rsid w:val="00C93189"/>
    <w:rsid w:val="00CB0985"/>
    <w:rsid w:val="00CB1DE3"/>
    <w:rsid w:val="00CB2AC7"/>
    <w:rsid w:val="00CB5139"/>
    <w:rsid w:val="00CB68DA"/>
    <w:rsid w:val="00CC1F03"/>
    <w:rsid w:val="00CC27E2"/>
    <w:rsid w:val="00CC7CFB"/>
    <w:rsid w:val="00CD2AF3"/>
    <w:rsid w:val="00CD3136"/>
    <w:rsid w:val="00CD5808"/>
    <w:rsid w:val="00CE7760"/>
    <w:rsid w:val="00CF0056"/>
    <w:rsid w:val="00CF022F"/>
    <w:rsid w:val="00CF1E06"/>
    <w:rsid w:val="00CF1E90"/>
    <w:rsid w:val="00CF2D92"/>
    <w:rsid w:val="00CF5B85"/>
    <w:rsid w:val="00D01343"/>
    <w:rsid w:val="00D047AC"/>
    <w:rsid w:val="00D132CC"/>
    <w:rsid w:val="00D17865"/>
    <w:rsid w:val="00D23FFB"/>
    <w:rsid w:val="00D2591D"/>
    <w:rsid w:val="00D25F1A"/>
    <w:rsid w:val="00D26A4A"/>
    <w:rsid w:val="00D336F8"/>
    <w:rsid w:val="00D36D87"/>
    <w:rsid w:val="00D42CD5"/>
    <w:rsid w:val="00D50D2E"/>
    <w:rsid w:val="00D546F1"/>
    <w:rsid w:val="00D71599"/>
    <w:rsid w:val="00D727E9"/>
    <w:rsid w:val="00D77FA6"/>
    <w:rsid w:val="00D848DE"/>
    <w:rsid w:val="00D87F7E"/>
    <w:rsid w:val="00D9342A"/>
    <w:rsid w:val="00DA3927"/>
    <w:rsid w:val="00DB4191"/>
    <w:rsid w:val="00DB443F"/>
    <w:rsid w:val="00DB56EA"/>
    <w:rsid w:val="00DC5F60"/>
    <w:rsid w:val="00DC7BB4"/>
    <w:rsid w:val="00DD0270"/>
    <w:rsid w:val="00DE54BE"/>
    <w:rsid w:val="00DF240E"/>
    <w:rsid w:val="00DF450F"/>
    <w:rsid w:val="00DF72FA"/>
    <w:rsid w:val="00E03E88"/>
    <w:rsid w:val="00E07637"/>
    <w:rsid w:val="00E157B3"/>
    <w:rsid w:val="00E20AA0"/>
    <w:rsid w:val="00E249EE"/>
    <w:rsid w:val="00E25CA8"/>
    <w:rsid w:val="00E26DF4"/>
    <w:rsid w:val="00E27354"/>
    <w:rsid w:val="00E34C36"/>
    <w:rsid w:val="00E35A6C"/>
    <w:rsid w:val="00E43199"/>
    <w:rsid w:val="00E44CCA"/>
    <w:rsid w:val="00E5710A"/>
    <w:rsid w:val="00E729C6"/>
    <w:rsid w:val="00E81A76"/>
    <w:rsid w:val="00E81C83"/>
    <w:rsid w:val="00E85D60"/>
    <w:rsid w:val="00E95A6D"/>
    <w:rsid w:val="00E967CC"/>
    <w:rsid w:val="00EA11DE"/>
    <w:rsid w:val="00EA1CEF"/>
    <w:rsid w:val="00EA4347"/>
    <w:rsid w:val="00EA644F"/>
    <w:rsid w:val="00EB0C98"/>
    <w:rsid w:val="00EB51F9"/>
    <w:rsid w:val="00EC1F47"/>
    <w:rsid w:val="00EC2ABC"/>
    <w:rsid w:val="00EC6B50"/>
    <w:rsid w:val="00ED169C"/>
    <w:rsid w:val="00ED17AC"/>
    <w:rsid w:val="00ED70C8"/>
    <w:rsid w:val="00EE3E8D"/>
    <w:rsid w:val="00EE5A8D"/>
    <w:rsid w:val="00EF1450"/>
    <w:rsid w:val="00EF1784"/>
    <w:rsid w:val="00EF6FA0"/>
    <w:rsid w:val="00F01A97"/>
    <w:rsid w:val="00F11064"/>
    <w:rsid w:val="00F2370E"/>
    <w:rsid w:val="00F30299"/>
    <w:rsid w:val="00F31A74"/>
    <w:rsid w:val="00F31E89"/>
    <w:rsid w:val="00F34F26"/>
    <w:rsid w:val="00F3781A"/>
    <w:rsid w:val="00F50C80"/>
    <w:rsid w:val="00F55F34"/>
    <w:rsid w:val="00F65B20"/>
    <w:rsid w:val="00F66738"/>
    <w:rsid w:val="00F709D9"/>
    <w:rsid w:val="00F744DB"/>
    <w:rsid w:val="00F852CD"/>
    <w:rsid w:val="00F8644A"/>
    <w:rsid w:val="00F970FD"/>
    <w:rsid w:val="00FA34B5"/>
    <w:rsid w:val="00FB3AE6"/>
    <w:rsid w:val="00FC3A9A"/>
    <w:rsid w:val="00FC42B3"/>
    <w:rsid w:val="00FC63FD"/>
    <w:rsid w:val="00FC7A2D"/>
    <w:rsid w:val="00FD2A29"/>
    <w:rsid w:val="00FD503C"/>
    <w:rsid w:val="00FD7D4A"/>
    <w:rsid w:val="00FF67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31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A7191"/>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5201</TotalTime>
  <Pages>24</Pages>
  <Words>11611</Words>
  <Characters>66186</Characters>
  <Application>Microsoft Macintosh Word</Application>
  <DocSecurity>0</DocSecurity>
  <Lines>551</Lines>
  <Paragraphs>155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Methods and Materials</vt:lpstr>
      <vt:lpstr>    Primer ID raw sequence reads</vt:lpstr>
      <vt:lpstr>    </vt:lpstr>
      <vt:lpstr>    Processing primer ID data using PIDA</vt:lpstr>
      <vt:lpstr>    </vt:lpstr>
      <vt:lpstr>        Sequence Demultiplex using tag sequences</vt:lpstr>
      <vt:lpstr>        Selection of sequences with threshold length</vt:lpstr>
      <vt:lpstr>        Selection of Primer IDs with minimum number of sequences</vt:lpstr>
      <vt:lpstr>        3.2.4 Quality trimming</vt:lpstr>
      <vt:lpstr>        Generating a Consensus Sequence</vt:lpstr>
      <vt:lpstr>        Test datasets</vt:lpstr>
      <vt:lpstr>    Results</vt:lpstr>
      <vt:lpstr>        Initial demultiplexing</vt:lpstr>
      <vt:lpstr>        Quality trimming of sequence data and sequence length evaluation</vt:lpstr>
      <vt:lpstr>        Characterization of primer IDs</vt:lpstr>
      <vt:lpstr>        Generation of consensus sequences</vt:lpstr>
      <vt:lpstr>    Discussion</vt:lpstr>
      <vt:lpstr>        Demultiplexing of sequence reads</vt:lpstr>
      <vt:lpstr>        Forward and reverse sequence read length</vt:lpstr>
      <vt:lpstr>        Analysis of Primer IDs by their representative number of sequences</vt:lpstr>
      <vt:lpstr>        PCR Resampling effect in Primer ID</vt:lpstr>
      <vt:lpstr>        Representative sequences per Primer ID and consensus generation</vt:lpstr>
      <vt:lpstr>        Limitations of Primer ID technology</vt:lpstr>
      <vt:lpstr>    Conclusion</vt:lpstr>
    </vt:vector>
  </TitlesOfParts>
  <Manager/>
  <Company>SANBI</Company>
  <LinksUpToDate>false</LinksUpToDate>
  <CharactersWithSpaces>77642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57</cp:revision>
  <dcterms:created xsi:type="dcterms:W3CDTF">2013-11-26T16:41:00Z</dcterms:created>
  <dcterms:modified xsi:type="dcterms:W3CDTF">2014-03-27T12:57:00Z</dcterms:modified>
  <cp:category/>
</cp:coreProperties>
</file>